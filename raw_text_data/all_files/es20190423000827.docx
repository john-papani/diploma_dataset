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7EF9E" w14:textId="77777777" w:rsidR="00611ACD" w:rsidRPr="00611ACD" w:rsidRDefault="00611ACD" w:rsidP="00611ACD">
      <w:pPr>
        <w:spacing w:after="0" w:line="360" w:lineRule="auto"/>
        <w:rPr>
          <w:ins w:id="0" w:author="Φλούδα Χριστίνα" w:date="2019-05-17T10:33:00Z"/>
          <w:rFonts w:eastAsia="Times New Roman"/>
          <w:szCs w:val="24"/>
          <w:lang w:eastAsia="en-US"/>
        </w:rPr>
      </w:pPr>
      <w:ins w:id="1" w:author="Φλούδα Χριστίνα" w:date="2019-05-17T10:33:00Z">
        <w:r w:rsidRPr="00611AC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A90730B" w14:textId="77777777" w:rsidR="00611ACD" w:rsidRPr="00611ACD" w:rsidRDefault="00611ACD" w:rsidP="00611ACD">
      <w:pPr>
        <w:spacing w:after="0" w:line="360" w:lineRule="auto"/>
        <w:rPr>
          <w:ins w:id="2" w:author="Φλούδα Χριστίνα" w:date="2019-05-17T10:33:00Z"/>
          <w:rFonts w:eastAsia="Times New Roman"/>
          <w:szCs w:val="24"/>
          <w:lang w:eastAsia="en-US"/>
        </w:rPr>
      </w:pPr>
    </w:p>
    <w:p w14:paraId="329A1D2D" w14:textId="77777777" w:rsidR="00611ACD" w:rsidRPr="00611ACD" w:rsidRDefault="00611ACD" w:rsidP="00611ACD">
      <w:pPr>
        <w:spacing w:after="0" w:line="360" w:lineRule="auto"/>
        <w:rPr>
          <w:ins w:id="3" w:author="Φλούδα Χριστίνα" w:date="2019-05-17T10:33:00Z"/>
          <w:rFonts w:eastAsia="Times New Roman"/>
          <w:szCs w:val="24"/>
          <w:lang w:eastAsia="en-US"/>
        </w:rPr>
      </w:pPr>
      <w:ins w:id="4" w:author="Φλούδα Χριστίνα" w:date="2019-05-17T10:33:00Z">
        <w:r w:rsidRPr="00611ACD">
          <w:rPr>
            <w:rFonts w:eastAsia="Times New Roman"/>
            <w:szCs w:val="24"/>
            <w:lang w:eastAsia="en-US"/>
          </w:rPr>
          <w:t>ΠΙΝΑΚΑΣ ΠΕΡΙΕΧΟΜΕΝΩΝ</w:t>
        </w:r>
      </w:ins>
    </w:p>
    <w:p w14:paraId="5D5E1951" w14:textId="77777777" w:rsidR="00611ACD" w:rsidRPr="00611ACD" w:rsidRDefault="00611ACD" w:rsidP="00611ACD">
      <w:pPr>
        <w:spacing w:after="0" w:line="360" w:lineRule="auto"/>
        <w:rPr>
          <w:ins w:id="5" w:author="Φλούδα Χριστίνα" w:date="2019-05-17T10:33:00Z"/>
          <w:rFonts w:eastAsia="Times New Roman"/>
          <w:szCs w:val="24"/>
          <w:lang w:eastAsia="en-US"/>
        </w:rPr>
      </w:pPr>
      <w:ins w:id="6" w:author="Φλούδα Χριστίνα" w:date="2019-05-17T10:33:00Z">
        <w:r w:rsidRPr="00611ACD">
          <w:rPr>
            <w:rFonts w:eastAsia="Times New Roman"/>
            <w:szCs w:val="24"/>
            <w:lang w:eastAsia="en-US"/>
          </w:rPr>
          <w:t xml:space="preserve">ΙΖ΄ ΠΕΡΙΟΔΟΣ </w:t>
        </w:r>
      </w:ins>
    </w:p>
    <w:p w14:paraId="7DFE2DAF" w14:textId="77777777" w:rsidR="00611ACD" w:rsidRPr="00611ACD" w:rsidRDefault="00611ACD" w:rsidP="00611ACD">
      <w:pPr>
        <w:spacing w:after="0" w:line="360" w:lineRule="auto"/>
        <w:rPr>
          <w:ins w:id="7" w:author="Φλούδα Χριστίνα" w:date="2019-05-17T10:33:00Z"/>
          <w:rFonts w:eastAsia="Times New Roman"/>
          <w:szCs w:val="24"/>
          <w:lang w:eastAsia="en-US"/>
        </w:rPr>
      </w:pPr>
      <w:ins w:id="8" w:author="Φλούδα Χριστίνα" w:date="2019-05-17T10:33:00Z">
        <w:r w:rsidRPr="00611ACD">
          <w:rPr>
            <w:rFonts w:eastAsia="Times New Roman"/>
            <w:szCs w:val="24"/>
            <w:lang w:eastAsia="en-US"/>
          </w:rPr>
          <w:t>ΠΡΟΕΔΡΕΥΟΜΕΝΗΣ ΚΟΙΝΟΒΟΥΛΕΥΤΙΚΗΣ ΔΗΜΟΚΡΑΤΙΑΣ</w:t>
        </w:r>
      </w:ins>
    </w:p>
    <w:p w14:paraId="1B2B9D0B" w14:textId="77777777" w:rsidR="00611ACD" w:rsidRPr="00611ACD" w:rsidRDefault="00611ACD" w:rsidP="00611ACD">
      <w:pPr>
        <w:spacing w:after="0" w:line="360" w:lineRule="auto"/>
        <w:rPr>
          <w:ins w:id="9" w:author="Φλούδα Χριστίνα" w:date="2019-05-17T10:33:00Z"/>
          <w:rFonts w:eastAsia="Times New Roman"/>
          <w:szCs w:val="24"/>
          <w:lang w:eastAsia="en-US"/>
        </w:rPr>
      </w:pPr>
      <w:ins w:id="10" w:author="Φλούδα Χριστίνα" w:date="2019-05-17T10:33:00Z">
        <w:r w:rsidRPr="00611ACD">
          <w:rPr>
            <w:rFonts w:eastAsia="Times New Roman"/>
            <w:szCs w:val="24"/>
            <w:lang w:eastAsia="en-US"/>
          </w:rPr>
          <w:t>ΣΥΝΟΔΟΣ Δ΄</w:t>
        </w:r>
      </w:ins>
    </w:p>
    <w:p w14:paraId="73347C3F" w14:textId="77777777" w:rsidR="00611ACD" w:rsidRPr="00611ACD" w:rsidRDefault="00611ACD" w:rsidP="00611ACD">
      <w:pPr>
        <w:spacing w:after="0" w:line="360" w:lineRule="auto"/>
        <w:rPr>
          <w:ins w:id="11" w:author="Φλούδα Χριστίνα" w:date="2019-05-17T10:33:00Z"/>
          <w:rFonts w:eastAsia="Times New Roman"/>
          <w:szCs w:val="24"/>
          <w:lang w:eastAsia="en-US"/>
        </w:rPr>
      </w:pPr>
    </w:p>
    <w:p w14:paraId="3F8F6124" w14:textId="77777777" w:rsidR="00611ACD" w:rsidRPr="00611ACD" w:rsidRDefault="00611ACD" w:rsidP="00611ACD">
      <w:pPr>
        <w:spacing w:after="0" w:line="360" w:lineRule="auto"/>
        <w:rPr>
          <w:ins w:id="12" w:author="Φλούδα Χριστίνα" w:date="2019-05-17T10:33:00Z"/>
          <w:rFonts w:eastAsia="Times New Roman"/>
          <w:szCs w:val="24"/>
          <w:lang w:eastAsia="en-US"/>
        </w:rPr>
      </w:pPr>
      <w:ins w:id="13" w:author="Φλούδα Χριστίνα" w:date="2019-05-17T10:33:00Z">
        <w:r w:rsidRPr="00611ACD">
          <w:rPr>
            <w:rFonts w:eastAsia="Times New Roman"/>
            <w:szCs w:val="24"/>
            <w:lang w:eastAsia="en-US"/>
          </w:rPr>
          <w:t>ΣΥΝΕΔΡΙΑΣΗ ΡΙΣΤ΄</w:t>
        </w:r>
      </w:ins>
    </w:p>
    <w:p w14:paraId="7A8E7D6A" w14:textId="2A10E95A" w:rsidR="00611ACD" w:rsidRPr="00611ACD" w:rsidRDefault="00870AC4" w:rsidP="00611ACD">
      <w:pPr>
        <w:spacing w:after="0" w:line="360" w:lineRule="auto"/>
        <w:rPr>
          <w:ins w:id="14" w:author="Φλούδα Χριστίνα" w:date="2019-05-17T10:33:00Z"/>
          <w:rFonts w:eastAsia="Times New Roman"/>
          <w:szCs w:val="24"/>
          <w:lang w:eastAsia="en-US"/>
        </w:rPr>
      </w:pPr>
      <w:ins w:id="15" w:author="Φλούδα Χριστίνα" w:date="2019-05-17T10:33:00Z">
        <w:r>
          <w:rPr>
            <w:rFonts w:eastAsia="Times New Roman"/>
            <w:szCs w:val="24"/>
            <w:lang w:eastAsia="en-US"/>
          </w:rPr>
          <w:t xml:space="preserve">Μεγάλη </w:t>
        </w:r>
        <w:bookmarkStart w:id="16" w:name="_GoBack"/>
        <w:bookmarkEnd w:id="16"/>
        <w:r w:rsidR="00611ACD" w:rsidRPr="00611ACD">
          <w:rPr>
            <w:rFonts w:eastAsia="Times New Roman"/>
            <w:szCs w:val="24"/>
            <w:lang w:eastAsia="en-US"/>
          </w:rPr>
          <w:t>Τρίτη  23 Απριλίου 2019</w:t>
        </w:r>
      </w:ins>
    </w:p>
    <w:p w14:paraId="476E3575" w14:textId="77777777" w:rsidR="00611ACD" w:rsidRPr="00611ACD" w:rsidRDefault="00611ACD" w:rsidP="00611ACD">
      <w:pPr>
        <w:spacing w:after="0" w:line="360" w:lineRule="auto"/>
        <w:rPr>
          <w:ins w:id="17" w:author="Φλούδα Χριστίνα" w:date="2019-05-17T10:33:00Z"/>
          <w:rFonts w:eastAsia="Times New Roman"/>
          <w:szCs w:val="24"/>
          <w:lang w:eastAsia="en-US"/>
        </w:rPr>
      </w:pPr>
    </w:p>
    <w:p w14:paraId="6A059D59" w14:textId="77777777" w:rsidR="00611ACD" w:rsidRPr="00611ACD" w:rsidRDefault="00611ACD" w:rsidP="00611ACD">
      <w:pPr>
        <w:spacing w:after="0" w:line="360" w:lineRule="auto"/>
        <w:rPr>
          <w:ins w:id="18" w:author="Φλούδα Χριστίνα" w:date="2019-05-17T10:33:00Z"/>
          <w:rFonts w:eastAsia="Times New Roman"/>
          <w:szCs w:val="24"/>
          <w:lang w:eastAsia="en-US"/>
        </w:rPr>
      </w:pPr>
      <w:ins w:id="19" w:author="Φλούδα Χριστίνα" w:date="2019-05-17T10:33:00Z">
        <w:r w:rsidRPr="00611ACD">
          <w:rPr>
            <w:rFonts w:eastAsia="Times New Roman"/>
            <w:szCs w:val="24"/>
            <w:lang w:eastAsia="en-US"/>
          </w:rPr>
          <w:t>ΘΕΜΑΤΑ</w:t>
        </w:r>
      </w:ins>
    </w:p>
    <w:p w14:paraId="747242FC" w14:textId="77777777" w:rsidR="00611ACD" w:rsidRPr="00611ACD" w:rsidRDefault="00611ACD" w:rsidP="00611ACD">
      <w:pPr>
        <w:spacing w:after="0" w:line="360" w:lineRule="auto"/>
        <w:rPr>
          <w:ins w:id="20" w:author="Φλούδα Χριστίνα" w:date="2019-05-17T10:33:00Z"/>
          <w:rFonts w:eastAsia="Times New Roman"/>
          <w:szCs w:val="24"/>
          <w:lang w:eastAsia="en-US"/>
        </w:rPr>
      </w:pPr>
      <w:ins w:id="21" w:author="Φλούδα Χριστίνα" w:date="2019-05-17T10:33:00Z">
        <w:r w:rsidRPr="00611ACD">
          <w:rPr>
            <w:rFonts w:eastAsia="Times New Roman"/>
            <w:szCs w:val="24"/>
            <w:lang w:eastAsia="en-US"/>
          </w:rPr>
          <w:t xml:space="preserve"> </w:t>
        </w:r>
        <w:r w:rsidRPr="00611ACD">
          <w:rPr>
            <w:rFonts w:eastAsia="Times New Roman"/>
            <w:szCs w:val="24"/>
            <w:lang w:eastAsia="en-US"/>
          </w:rPr>
          <w:br/>
          <w:t xml:space="preserve">Α. ΕΙΔΙΚΑ ΘΕΜΑΤΑ </w:t>
        </w:r>
        <w:r w:rsidRPr="00611ACD">
          <w:rPr>
            <w:rFonts w:eastAsia="Times New Roman"/>
            <w:szCs w:val="24"/>
            <w:lang w:eastAsia="en-US"/>
          </w:rPr>
          <w:br/>
          <w:t xml:space="preserve">1. Επικύρωση Πρακτικών, σελ. </w:t>
        </w:r>
        <w:r w:rsidRPr="00611ACD">
          <w:rPr>
            <w:rFonts w:eastAsia="Times New Roman"/>
            <w:szCs w:val="24"/>
            <w:lang w:eastAsia="en-US"/>
          </w:rPr>
          <w:br/>
          <w:t xml:space="preserve">2.  Άδεια απουσίας των Βουλευτών κ.κ. Κ. Τσιάρα και Θ. </w:t>
        </w:r>
        <w:proofErr w:type="spellStart"/>
        <w:r w:rsidRPr="00611ACD">
          <w:rPr>
            <w:rFonts w:eastAsia="Times New Roman"/>
            <w:szCs w:val="24"/>
            <w:lang w:eastAsia="en-US"/>
          </w:rPr>
          <w:t>Μουμουλίδη</w:t>
        </w:r>
        <w:proofErr w:type="spellEnd"/>
        <w:r w:rsidRPr="00611ACD">
          <w:rPr>
            <w:rFonts w:eastAsia="Times New Roman"/>
            <w:szCs w:val="24"/>
            <w:lang w:eastAsia="en-US"/>
          </w:rPr>
          <w:t xml:space="preserve">, σελ. </w:t>
        </w:r>
        <w:r w:rsidRPr="00611ACD">
          <w:rPr>
            <w:rFonts w:eastAsia="Times New Roman"/>
            <w:szCs w:val="24"/>
            <w:lang w:eastAsia="en-US"/>
          </w:rPr>
          <w:br/>
          <w:t xml:space="preserve">3. Επί διαδικαστικού θέματος, σελ. </w:t>
        </w:r>
        <w:r w:rsidRPr="00611ACD">
          <w:rPr>
            <w:rFonts w:eastAsia="Times New Roman"/>
            <w:szCs w:val="24"/>
            <w:lang w:eastAsia="en-US"/>
          </w:rPr>
          <w:br/>
          <w:t xml:space="preserve"> </w:t>
        </w:r>
        <w:r w:rsidRPr="00611ACD">
          <w:rPr>
            <w:rFonts w:eastAsia="Times New Roman"/>
            <w:szCs w:val="24"/>
            <w:lang w:eastAsia="en-US"/>
          </w:rPr>
          <w:br/>
          <w:t xml:space="preserve">Β. ΝΟΜΟΘΕΤΙΚΗ ΕΡΓΑΣΙΑ </w:t>
        </w:r>
        <w:r w:rsidRPr="00611ACD">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Παιδείας  Έρευνας και Θρησκευμάτων: «Συνέργειες Πανεπιστημίων και ΤΕΙ, πρόσβαση στην τριτοβάθμια εκπαίδευση, πειραματικά σχολεία, Γενικά Αρχεία του Κράτους και λοιπές διατάξεις», σελ. </w:t>
        </w:r>
        <w:r w:rsidRPr="00611ACD">
          <w:rPr>
            <w:rFonts w:eastAsia="Times New Roman"/>
            <w:szCs w:val="24"/>
            <w:lang w:eastAsia="en-US"/>
          </w:rPr>
          <w:br/>
          <w:t xml:space="preserve">2. Αιτήσεις διεξαγωγής ονομαστικής ψηφοφορίας επί του σχεδίου νόμου του Υπουργείου Παιδείας  Έρευνας και Θρησκευμάτων: </w:t>
        </w:r>
        <w:r w:rsidRPr="00611ACD">
          <w:rPr>
            <w:rFonts w:eastAsia="Times New Roman"/>
            <w:szCs w:val="24"/>
            <w:lang w:eastAsia="en-US"/>
          </w:rPr>
          <w:br/>
          <w:t xml:space="preserve">    α) επί της αρχής του σχεδίου νόμου από Βουλευτές της Νέας Δημοκρατίας, σελ. </w:t>
        </w:r>
        <w:r w:rsidRPr="00611ACD">
          <w:rPr>
            <w:rFonts w:eastAsia="Times New Roman"/>
            <w:szCs w:val="24"/>
            <w:lang w:eastAsia="en-US"/>
          </w:rPr>
          <w:br/>
          <w:t xml:space="preserve">    β) επί της αρχής και επί του άρθρου 100 του σχεδίου νόμου από Βουλευτές του ΚΚΕ, σελ. </w:t>
        </w:r>
        <w:r w:rsidRPr="00611ACD">
          <w:rPr>
            <w:rFonts w:eastAsia="Times New Roman"/>
            <w:szCs w:val="24"/>
            <w:lang w:eastAsia="en-US"/>
          </w:rPr>
          <w:br/>
          <w:t xml:space="preserve">3. Ονομαστική ψηφοφορία επί του σχεδίου νόμου του Υπουργείου Παιδείας,  Έρευνας και Θρησκευμάτων, σελ. </w:t>
        </w:r>
        <w:r w:rsidRPr="00611ACD">
          <w:rPr>
            <w:rFonts w:eastAsia="Times New Roman"/>
            <w:szCs w:val="24"/>
            <w:lang w:eastAsia="en-US"/>
          </w:rPr>
          <w:br/>
          <w:t xml:space="preserve">4. Επιστολικές ψήφοι επί της ονομαστικής ψηφοφορίας, σελ. </w:t>
        </w:r>
        <w:r w:rsidRPr="00611ACD">
          <w:rPr>
            <w:rFonts w:eastAsia="Times New Roman"/>
            <w:szCs w:val="24"/>
            <w:lang w:eastAsia="en-US"/>
          </w:rPr>
          <w:br/>
          <w:t xml:space="preserve"> </w:t>
        </w:r>
        <w:r w:rsidRPr="00611ACD">
          <w:rPr>
            <w:rFonts w:eastAsia="Times New Roman"/>
            <w:szCs w:val="24"/>
            <w:lang w:eastAsia="en-US"/>
          </w:rPr>
          <w:br/>
          <w:t>ΠΡΟΕΔΡΟΣ</w:t>
        </w:r>
      </w:ins>
    </w:p>
    <w:p w14:paraId="5E80ADB7" w14:textId="77777777" w:rsidR="00611ACD" w:rsidRPr="00611ACD" w:rsidRDefault="00611ACD" w:rsidP="00611ACD">
      <w:pPr>
        <w:spacing w:after="0" w:line="360" w:lineRule="auto"/>
        <w:rPr>
          <w:ins w:id="22" w:author="Φλούδα Χριστίνα" w:date="2019-05-17T10:33:00Z"/>
          <w:rFonts w:eastAsia="Times New Roman"/>
          <w:szCs w:val="24"/>
          <w:lang w:eastAsia="en-US"/>
        </w:rPr>
      </w:pPr>
      <w:ins w:id="23" w:author="Φλούδα Χριστίνα" w:date="2019-05-17T10:33:00Z">
        <w:r w:rsidRPr="00611ACD">
          <w:rPr>
            <w:rFonts w:eastAsia="Times New Roman"/>
            <w:szCs w:val="24"/>
            <w:lang w:eastAsia="en-US"/>
          </w:rPr>
          <w:t>ΒΟΥΤΣΗΣ Ν. , σελ.</w:t>
        </w:r>
      </w:ins>
    </w:p>
    <w:p w14:paraId="09951C2D" w14:textId="77777777" w:rsidR="00611ACD" w:rsidRPr="00611ACD" w:rsidRDefault="00611ACD" w:rsidP="00611ACD">
      <w:pPr>
        <w:spacing w:after="0" w:line="360" w:lineRule="auto"/>
        <w:rPr>
          <w:ins w:id="24" w:author="Φλούδα Χριστίνα" w:date="2019-05-17T10:33:00Z"/>
          <w:rFonts w:eastAsia="Times New Roman"/>
          <w:szCs w:val="24"/>
          <w:lang w:eastAsia="en-US"/>
        </w:rPr>
      </w:pPr>
    </w:p>
    <w:p w14:paraId="3866A3E5" w14:textId="77777777" w:rsidR="00611ACD" w:rsidRPr="00611ACD" w:rsidRDefault="00611ACD" w:rsidP="00611ACD">
      <w:pPr>
        <w:spacing w:after="0" w:line="360" w:lineRule="auto"/>
        <w:rPr>
          <w:ins w:id="25" w:author="Φλούδα Χριστίνα" w:date="2019-05-17T10:33:00Z"/>
          <w:rFonts w:eastAsia="Times New Roman"/>
          <w:szCs w:val="24"/>
          <w:lang w:eastAsia="en-US"/>
        </w:rPr>
      </w:pPr>
      <w:ins w:id="26" w:author="Φλούδα Χριστίνα" w:date="2019-05-17T10:33:00Z">
        <w:r w:rsidRPr="00611ACD">
          <w:rPr>
            <w:rFonts w:eastAsia="Times New Roman"/>
            <w:szCs w:val="24"/>
            <w:lang w:eastAsia="en-US"/>
          </w:rPr>
          <w:t>ΠΡΟΕΔΡΕΥΟΝΤΕΣ</w:t>
        </w:r>
      </w:ins>
    </w:p>
    <w:p w14:paraId="54AA4ED9" w14:textId="77777777" w:rsidR="00611ACD" w:rsidRPr="00611ACD" w:rsidRDefault="00611ACD" w:rsidP="00611ACD">
      <w:pPr>
        <w:spacing w:after="0" w:line="360" w:lineRule="auto"/>
        <w:rPr>
          <w:ins w:id="27" w:author="Φλούδα Χριστίνα" w:date="2019-05-17T10:33:00Z"/>
          <w:rFonts w:eastAsia="Times New Roman"/>
          <w:szCs w:val="24"/>
          <w:lang w:eastAsia="en-US"/>
        </w:rPr>
      </w:pPr>
      <w:ins w:id="28" w:author="Φλούδα Χριστίνα" w:date="2019-05-17T10:33:00Z">
        <w:r w:rsidRPr="00611ACD">
          <w:rPr>
            <w:rFonts w:eastAsia="Times New Roman"/>
            <w:szCs w:val="24"/>
            <w:lang w:eastAsia="en-US"/>
          </w:rPr>
          <w:t>ΚΡΕΜΑΣΤΙΝΟΣ Δ. , σελ.</w:t>
        </w:r>
        <w:r w:rsidRPr="00611ACD">
          <w:rPr>
            <w:rFonts w:eastAsia="Times New Roman"/>
            <w:szCs w:val="24"/>
            <w:lang w:eastAsia="en-US"/>
          </w:rPr>
          <w:br/>
          <w:t>ΧΡΙΣΤΟΔΟΥΛΟΠΟΥΛΟΥ Α. , σελ.</w:t>
        </w:r>
        <w:r w:rsidRPr="00611ACD">
          <w:rPr>
            <w:rFonts w:eastAsia="Times New Roman"/>
            <w:szCs w:val="24"/>
            <w:lang w:eastAsia="en-US"/>
          </w:rPr>
          <w:br/>
        </w:r>
      </w:ins>
    </w:p>
    <w:p w14:paraId="249FBFB0" w14:textId="77777777" w:rsidR="00611ACD" w:rsidRPr="00611ACD" w:rsidRDefault="00611ACD" w:rsidP="00611ACD">
      <w:pPr>
        <w:spacing w:after="0" w:line="360" w:lineRule="auto"/>
        <w:rPr>
          <w:ins w:id="29" w:author="Φλούδα Χριστίνα" w:date="2019-05-17T10:33:00Z"/>
          <w:rFonts w:eastAsia="Times New Roman"/>
          <w:szCs w:val="24"/>
          <w:lang w:eastAsia="en-US"/>
        </w:rPr>
      </w:pPr>
    </w:p>
    <w:p w14:paraId="1F898926" w14:textId="77777777" w:rsidR="00611ACD" w:rsidRPr="00611ACD" w:rsidRDefault="00611ACD" w:rsidP="00611ACD">
      <w:pPr>
        <w:spacing w:after="0" w:line="360" w:lineRule="auto"/>
        <w:rPr>
          <w:ins w:id="30" w:author="Φλούδα Χριστίνα" w:date="2019-05-17T10:33:00Z"/>
          <w:rFonts w:eastAsia="Times New Roman"/>
          <w:szCs w:val="24"/>
          <w:lang w:eastAsia="en-US"/>
        </w:rPr>
      </w:pPr>
      <w:ins w:id="31" w:author="Φλούδα Χριστίνα" w:date="2019-05-17T10:33:00Z">
        <w:r w:rsidRPr="00611ACD">
          <w:rPr>
            <w:rFonts w:eastAsia="Times New Roman"/>
            <w:szCs w:val="24"/>
            <w:lang w:eastAsia="en-US"/>
          </w:rPr>
          <w:t>ΟΜΙΛΗΤΕΣ</w:t>
        </w:r>
      </w:ins>
    </w:p>
    <w:p w14:paraId="1DA5BD32" w14:textId="7A5F31D8" w:rsidR="00611ACD" w:rsidRDefault="00611ACD" w:rsidP="00611ACD">
      <w:pPr>
        <w:spacing w:line="600" w:lineRule="auto"/>
        <w:ind w:firstLine="720"/>
        <w:contextualSpacing/>
        <w:jc w:val="center"/>
        <w:rPr>
          <w:ins w:id="32" w:author="Φλούδα Χριστίνα" w:date="2019-05-17T10:33:00Z"/>
          <w:rFonts w:eastAsia="Times New Roman"/>
          <w:szCs w:val="24"/>
        </w:rPr>
      </w:pPr>
      <w:ins w:id="33" w:author="Φλούδα Χριστίνα" w:date="2019-05-17T10:33:00Z">
        <w:r w:rsidRPr="00611ACD">
          <w:rPr>
            <w:rFonts w:eastAsia="Times New Roman"/>
            <w:szCs w:val="24"/>
            <w:lang w:eastAsia="en-US"/>
          </w:rPr>
          <w:br/>
          <w:t>Α. Επί διαδικαστικού θέματος:</w:t>
        </w:r>
        <w:r w:rsidRPr="00611ACD">
          <w:rPr>
            <w:rFonts w:eastAsia="Times New Roman"/>
            <w:szCs w:val="24"/>
            <w:lang w:eastAsia="en-US"/>
          </w:rPr>
          <w:br/>
          <w:t>ΓΑΒΡΟΓΛΟΥ Κ. , σελ.</w:t>
        </w:r>
        <w:r w:rsidRPr="00611ACD">
          <w:rPr>
            <w:rFonts w:eastAsia="Times New Roman"/>
            <w:szCs w:val="24"/>
            <w:lang w:eastAsia="en-US"/>
          </w:rPr>
          <w:br/>
          <w:t>ΚΑΝΕΛΛΗ Γ. , σελ.</w:t>
        </w:r>
        <w:r w:rsidRPr="00611ACD">
          <w:rPr>
            <w:rFonts w:eastAsia="Times New Roman"/>
            <w:szCs w:val="24"/>
            <w:lang w:eastAsia="en-US"/>
          </w:rPr>
          <w:br/>
          <w:t>ΚΕΡΑΜΕΩΣ Ν. , σελ.</w:t>
        </w:r>
        <w:r w:rsidRPr="00611ACD">
          <w:rPr>
            <w:rFonts w:eastAsia="Times New Roman"/>
            <w:szCs w:val="24"/>
            <w:lang w:eastAsia="en-US"/>
          </w:rPr>
          <w:br/>
          <w:t>ΚΡΕΜΑΣΤΙΝΟΣ Δ. , σελ.</w:t>
        </w:r>
        <w:r w:rsidRPr="00611ACD">
          <w:rPr>
            <w:rFonts w:eastAsia="Times New Roman"/>
            <w:szCs w:val="24"/>
            <w:lang w:eastAsia="en-US"/>
          </w:rPr>
          <w:br/>
          <w:t>ΜΕΓΑΛΟΜΥΣΤΑΚΑΣ Α. , σελ.</w:t>
        </w:r>
        <w:r w:rsidRPr="00611ACD">
          <w:rPr>
            <w:rFonts w:eastAsia="Times New Roman"/>
            <w:szCs w:val="24"/>
            <w:lang w:eastAsia="en-US"/>
          </w:rPr>
          <w:br/>
          <w:t>ΜΠΟΥΡΑΣ Α. , σελ.</w:t>
        </w:r>
        <w:r w:rsidRPr="00611ACD">
          <w:rPr>
            <w:rFonts w:eastAsia="Times New Roman"/>
            <w:szCs w:val="24"/>
            <w:lang w:eastAsia="en-US"/>
          </w:rPr>
          <w:br/>
          <w:t>ΠΑΦΙΛΗΣ Α. , σελ.</w:t>
        </w:r>
        <w:r w:rsidRPr="00611ACD">
          <w:rPr>
            <w:rFonts w:eastAsia="Times New Roman"/>
            <w:szCs w:val="24"/>
            <w:lang w:eastAsia="en-US"/>
          </w:rPr>
          <w:br/>
          <w:t>ΤΖΑΒΑΡΑΣ Κ. , σελ.</w:t>
        </w:r>
        <w:r w:rsidRPr="00611ACD">
          <w:rPr>
            <w:rFonts w:eastAsia="Times New Roman"/>
            <w:szCs w:val="24"/>
            <w:lang w:eastAsia="en-US"/>
          </w:rPr>
          <w:br/>
          <w:t>ΧΡΙΣΤΟΔΟΥΛΟΠΟΥΛΟΥ Α. , σελ.</w:t>
        </w:r>
        <w:r w:rsidRPr="00611ACD">
          <w:rPr>
            <w:rFonts w:eastAsia="Times New Roman"/>
            <w:szCs w:val="24"/>
            <w:lang w:eastAsia="en-US"/>
          </w:rPr>
          <w:br/>
        </w:r>
        <w:r w:rsidRPr="00611ACD">
          <w:rPr>
            <w:rFonts w:eastAsia="Times New Roman"/>
            <w:szCs w:val="24"/>
            <w:lang w:eastAsia="en-US"/>
          </w:rPr>
          <w:br/>
          <w:t>Β. Επί του σχεδίου νόμου του Υπουργείου Παιδείας  Έρευνας και Θρησκευμάτων:</w:t>
        </w:r>
        <w:r w:rsidRPr="00611ACD">
          <w:rPr>
            <w:rFonts w:eastAsia="Times New Roman"/>
            <w:szCs w:val="24"/>
            <w:lang w:eastAsia="en-US"/>
          </w:rPr>
          <w:br/>
          <w:t>ΑΝΑΓΝΩΣΤΟΠΟΥΛΟΥ Α. , σελ.</w:t>
        </w:r>
        <w:r w:rsidRPr="00611ACD">
          <w:rPr>
            <w:rFonts w:eastAsia="Times New Roman"/>
            <w:szCs w:val="24"/>
            <w:lang w:eastAsia="en-US"/>
          </w:rPr>
          <w:br/>
          <w:t>ΒΑΡΕΜΕΝΟΣ Γ. , σελ.</w:t>
        </w:r>
        <w:r w:rsidRPr="00611ACD">
          <w:rPr>
            <w:rFonts w:eastAsia="Times New Roman"/>
            <w:szCs w:val="24"/>
            <w:lang w:eastAsia="en-US"/>
          </w:rPr>
          <w:br/>
          <w:t>ΒΛΑΧΟΣ Γ. , σελ.</w:t>
        </w:r>
        <w:r w:rsidRPr="00611ACD">
          <w:rPr>
            <w:rFonts w:eastAsia="Times New Roman"/>
            <w:szCs w:val="24"/>
            <w:lang w:eastAsia="en-US"/>
          </w:rPr>
          <w:br/>
          <w:t>ΒΟΡΙΔΗΣ Μ. , σελ.</w:t>
        </w:r>
        <w:r w:rsidRPr="00611ACD">
          <w:rPr>
            <w:rFonts w:eastAsia="Times New Roman"/>
            <w:szCs w:val="24"/>
            <w:lang w:eastAsia="en-US"/>
          </w:rPr>
          <w:br/>
          <w:t>ΓΑΒΡΟΓΛΟΥ Κ. , σελ.</w:t>
        </w:r>
        <w:r w:rsidRPr="00611ACD">
          <w:rPr>
            <w:rFonts w:eastAsia="Times New Roman"/>
            <w:szCs w:val="24"/>
            <w:lang w:eastAsia="en-US"/>
          </w:rPr>
          <w:br/>
          <w:t>ΓΚΙΟΛΑΣ Ι. , σελ.</w:t>
        </w:r>
        <w:r w:rsidRPr="00611ACD">
          <w:rPr>
            <w:rFonts w:eastAsia="Times New Roman"/>
            <w:szCs w:val="24"/>
            <w:lang w:eastAsia="en-US"/>
          </w:rPr>
          <w:br/>
          <w:t>ΓΚΙΟΥΛΕΚΑΣ Κ. , σελ.</w:t>
        </w:r>
        <w:r w:rsidRPr="00611ACD">
          <w:rPr>
            <w:rFonts w:eastAsia="Times New Roman"/>
            <w:szCs w:val="24"/>
            <w:lang w:eastAsia="en-US"/>
          </w:rPr>
          <w:br/>
          <w:t>ΓΡΕΓΟΣ Α. , σελ.</w:t>
        </w:r>
        <w:r w:rsidRPr="00611ACD">
          <w:rPr>
            <w:rFonts w:eastAsia="Times New Roman"/>
            <w:szCs w:val="24"/>
            <w:lang w:eastAsia="en-US"/>
          </w:rPr>
          <w:br/>
          <w:t>ΔΕΛΗΣ Ι. , σελ.</w:t>
        </w:r>
        <w:r w:rsidRPr="00611ACD">
          <w:rPr>
            <w:rFonts w:eastAsia="Times New Roman"/>
            <w:szCs w:val="24"/>
            <w:lang w:eastAsia="en-US"/>
          </w:rPr>
          <w:br/>
          <w:t>ΚΕΡΑΜΕΩΣ Ν. , σελ.</w:t>
        </w:r>
        <w:r w:rsidRPr="00611ACD">
          <w:rPr>
            <w:rFonts w:eastAsia="Times New Roman"/>
            <w:szCs w:val="24"/>
            <w:lang w:eastAsia="en-US"/>
          </w:rPr>
          <w:br/>
          <w:t>ΛΑΖΑΡΙΔΗΣ Γ. , σελ.</w:t>
        </w:r>
        <w:r w:rsidRPr="00611ACD">
          <w:rPr>
            <w:rFonts w:eastAsia="Times New Roman"/>
            <w:szCs w:val="24"/>
            <w:lang w:eastAsia="en-US"/>
          </w:rPr>
          <w:br/>
          <w:t>ΛΕΒΕΝΤΗΣ Β. , σελ.</w:t>
        </w:r>
        <w:r w:rsidRPr="00611ACD">
          <w:rPr>
            <w:rFonts w:eastAsia="Times New Roman"/>
            <w:szCs w:val="24"/>
            <w:lang w:eastAsia="en-US"/>
          </w:rPr>
          <w:br/>
          <w:t>ΜΕΓΑΛΟΜΥΣΤΑΚΑΣ Α. , σελ.</w:t>
        </w:r>
        <w:r w:rsidRPr="00611ACD">
          <w:rPr>
            <w:rFonts w:eastAsia="Times New Roman"/>
            <w:szCs w:val="24"/>
            <w:lang w:eastAsia="en-US"/>
          </w:rPr>
          <w:br/>
          <w:t>ΜΗΤΣΟΤΑΚΗΣ Κ. , σελ.</w:t>
        </w:r>
        <w:r w:rsidRPr="00611ACD">
          <w:rPr>
            <w:rFonts w:eastAsia="Times New Roman"/>
            <w:szCs w:val="24"/>
            <w:lang w:eastAsia="en-US"/>
          </w:rPr>
          <w:br/>
          <w:t>ΜΠΟΥΡΑΣ Α. , σελ.</w:t>
        </w:r>
        <w:r w:rsidRPr="00611ACD">
          <w:rPr>
            <w:rFonts w:eastAsia="Times New Roman"/>
            <w:szCs w:val="24"/>
            <w:lang w:eastAsia="en-US"/>
          </w:rPr>
          <w:br/>
          <w:t>ΠΑΦΙΛΗΣ Α. , σελ.</w:t>
        </w:r>
        <w:r w:rsidRPr="00611ACD">
          <w:rPr>
            <w:rFonts w:eastAsia="Times New Roman"/>
            <w:szCs w:val="24"/>
            <w:lang w:eastAsia="en-US"/>
          </w:rPr>
          <w:br/>
          <w:t>ΣΑΡΙΔΗΣ Ι. , σελ.</w:t>
        </w:r>
        <w:r w:rsidRPr="00611ACD">
          <w:rPr>
            <w:rFonts w:eastAsia="Times New Roman"/>
            <w:szCs w:val="24"/>
            <w:lang w:eastAsia="en-US"/>
          </w:rPr>
          <w:br/>
          <w:t>ΣΤΑΜΠΟΥΛΗ Α. , σελ.</w:t>
        </w:r>
        <w:r w:rsidRPr="00611ACD">
          <w:rPr>
            <w:rFonts w:eastAsia="Times New Roman"/>
            <w:szCs w:val="24"/>
            <w:lang w:eastAsia="en-US"/>
          </w:rPr>
          <w:br/>
          <w:t>ΤΖΑΒΑΡΑΣ Κ. , σελ.</w:t>
        </w:r>
        <w:r w:rsidRPr="00611ACD">
          <w:rPr>
            <w:rFonts w:eastAsia="Times New Roman"/>
            <w:szCs w:val="24"/>
            <w:lang w:eastAsia="en-US"/>
          </w:rPr>
          <w:br/>
          <w:t>ΤΣΙΑΡΑΣ Κ. , σελ.</w:t>
        </w:r>
        <w:r w:rsidRPr="00611ACD">
          <w:rPr>
            <w:rFonts w:eastAsia="Times New Roman"/>
            <w:szCs w:val="24"/>
            <w:lang w:eastAsia="en-US"/>
          </w:rPr>
          <w:br/>
          <w:t>ΤΣΙΠΡΑΣ Α. , σελ.</w:t>
        </w:r>
        <w:r w:rsidRPr="00611ACD">
          <w:rPr>
            <w:rFonts w:eastAsia="Times New Roman"/>
            <w:szCs w:val="24"/>
            <w:lang w:eastAsia="en-US"/>
          </w:rPr>
          <w:br/>
          <w:t>ΤΣΟΓΚΑΣ Γ. , σελ.</w:t>
        </w:r>
        <w:r w:rsidRPr="00611ACD">
          <w:rPr>
            <w:rFonts w:eastAsia="Times New Roman"/>
            <w:szCs w:val="24"/>
            <w:lang w:eastAsia="en-US"/>
          </w:rPr>
          <w:br/>
          <w:t>ΦΙΛΗΣ Ν. , σελ.</w:t>
        </w:r>
        <w:r w:rsidRPr="00611ACD">
          <w:rPr>
            <w:rFonts w:eastAsia="Times New Roman"/>
            <w:szCs w:val="24"/>
            <w:lang w:eastAsia="en-US"/>
          </w:rPr>
          <w:br/>
          <w:t>ΧΑΤΖΗΣΑΒΒΑΣ Χ. , σελ.</w:t>
        </w:r>
        <w:r w:rsidRPr="00611ACD">
          <w:rPr>
            <w:rFonts w:eastAsia="Times New Roman"/>
            <w:szCs w:val="24"/>
            <w:lang w:eastAsia="en-US"/>
          </w:rPr>
          <w:br/>
        </w:r>
        <w:r w:rsidRPr="00611ACD">
          <w:rPr>
            <w:rFonts w:eastAsia="Times New Roman"/>
            <w:szCs w:val="24"/>
            <w:lang w:eastAsia="en-US"/>
          </w:rPr>
          <w:br/>
          <w:t>ΠΑΡΕΜΒΑΣΕΙΣ:</w:t>
        </w:r>
        <w:r w:rsidRPr="00611ACD">
          <w:rPr>
            <w:rFonts w:eastAsia="Times New Roman"/>
            <w:szCs w:val="24"/>
            <w:lang w:eastAsia="en-US"/>
          </w:rPr>
          <w:br/>
          <w:t>ΚΑΝΕΛΛΗ Γ. , σελ.</w:t>
        </w:r>
        <w:r w:rsidRPr="00611ACD">
          <w:rPr>
            <w:rFonts w:eastAsia="Times New Roman"/>
            <w:szCs w:val="24"/>
            <w:lang w:eastAsia="en-US"/>
          </w:rPr>
          <w:br/>
          <w:t>ΚΕΛΛΑΣ Χ. , σελ.</w:t>
        </w:r>
        <w:r w:rsidRPr="00611ACD">
          <w:rPr>
            <w:rFonts w:eastAsia="Times New Roman"/>
            <w:szCs w:val="24"/>
            <w:lang w:eastAsia="en-US"/>
          </w:rPr>
          <w:br/>
          <w:t>ΚΥΡΙΑΖΙΔΗΣ Δ. , σελ.</w:t>
        </w:r>
        <w:r w:rsidRPr="00611ACD">
          <w:rPr>
            <w:rFonts w:eastAsia="Times New Roman"/>
            <w:szCs w:val="24"/>
            <w:lang w:eastAsia="en-US"/>
          </w:rPr>
          <w:br/>
          <w:t>ΠΑΠΑΡΗΓΑ Α. , σελ.</w:t>
        </w:r>
        <w:r w:rsidRPr="00611ACD">
          <w:rPr>
            <w:rFonts w:eastAsia="Times New Roman"/>
            <w:szCs w:val="24"/>
            <w:lang w:eastAsia="en-US"/>
          </w:rPr>
          <w:br/>
          <w:t>ΣΚΟΥΡΟΛΙΑΚΟΣ Π. , σελ.</w:t>
        </w:r>
        <w:r w:rsidRPr="00611ACD">
          <w:rPr>
            <w:rFonts w:eastAsia="Times New Roman"/>
            <w:szCs w:val="24"/>
            <w:lang w:eastAsia="en-US"/>
          </w:rPr>
          <w:br/>
          <w:t>ΤΖΑΚΡΗ Θ. , σελ.</w:t>
        </w:r>
        <w:r w:rsidRPr="00611ACD">
          <w:rPr>
            <w:rFonts w:eastAsia="Times New Roman"/>
            <w:szCs w:val="24"/>
            <w:lang w:eastAsia="en-US"/>
          </w:rPr>
          <w:br/>
        </w:r>
      </w:ins>
    </w:p>
    <w:p w14:paraId="7C460259" w14:textId="676B6244" w:rsidR="00D41D4C" w:rsidRDefault="00870AC4">
      <w:pPr>
        <w:spacing w:line="600" w:lineRule="auto"/>
        <w:ind w:firstLine="720"/>
        <w:contextualSpacing/>
        <w:jc w:val="center"/>
        <w:rPr>
          <w:rFonts w:eastAsia="Times New Roman"/>
          <w:szCs w:val="24"/>
        </w:rPr>
      </w:pPr>
      <w:r>
        <w:rPr>
          <w:rFonts w:eastAsia="Times New Roman"/>
          <w:szCs w:val="24"/>
        </w:rPr>
        <w:t>ΠΡΑΚΤΙΚΑ ΒΟΥΛΗΣ</w:t>
      </w:r>
    </w:p>
    <w:p w14:paraId="7C46025A" w14:textId="77777777" w:rsidR="00D41D4C" w:rsidRDefault="00870AC4">
      <w:pPr>
        <w:spacing w:line="600" w:lineRule="auto"/>
        <w:ind w:firstLine="720"/>
        <w:contextualSpacing/>
        <w:jc w:val="center"/>
        <w:rPr>
          <w:rFonts w:eastAsia="Times New Roman"/>
          <w:szCs w:val="24"/>
        </w:rPr>
      </w:pPr>
      <w:r>
        <w:rPr>
          <w:rFonts w:eastAsia="Times New Roman"/>
          <w:szCs w:val="24"/>
        </w:rPr>
        <w:t>Ι</w:t>
      </w:r>
      <w:r>
        <w:rPr>
          <w:rFonts w:eastAsia="Times New Roman"/>
          <w:szCs w:val="24"/>
          <w:lang w:val="en-US"/>
        </w:rPr>
        <w:t>Z</w:t>
      </w:r>
      <w:r>
        <w:rPr>
          <w:rFonts w:eastAsia="Times New Roman"/>
          <w:szCs w:val="24"/>
        </w:rPr>
        <w:t xml:space="preserve">΄ ΠΕΡΙΟΔΟΣ </w:t>
      </w:r>
    </w:p>
    <w:p w14:paraId="7C46025B" w14:textId="77777777" w:rsidR="00D41D4C" w:rsidRDefault="00870AC4">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7C46025C" w14:textId="77777777" w:rsidR="00D41D4C" w:rsidRDefault="00870AC4">
      <w:pPr>
        <w:spacing w:line="600" w:lineRule="auto"/>
        <w:ind w:firstLine="720"/>
        <w:contextualSpacing/>
        <w:jc w:val="center"/>
        <w:rPr>
          <w:rFonts w:eastAsia="Times New Roman"/>
          <w:szCs w:val="24"/>
        </w:rPr>
      </w:pPr>
      <w:r>
        <w:rPr>
          <w:rFonts w:eastAsia="Times New Roman"/>
          <w:szCs w:val="24"/>
        </w:rPr>
        <w:t>ΣΥΝΟΔΟΣ Δ΄</w:t>
      </w:r>
    </w:p>
    <w:p w14:paraId="7C46025D" w14:textId="77777777" w:rsidR="00D41D4C" w:rsidRDefault="00870AC4">
      <w:pPr>
        <w:spacing w:line="600" w:lineRule="auto"/>
        <w:ind w:firstLine="720"/>
        <w:contextualSpacing/>
        <w:jc w:val="center"/>
        <w:rPr>
          <w:rFonts w:eastAsia="Times New Roman"/>
          <w:szCs w:val="24"/>
        </w:rPr>
      </w:pPr>
      <w:r>
        <w:rPr>
          <w:rFonts w:eastAsia="Times New Roman"/>
          <w:szCs w:val="24"/>
        </w:rPr>
        <w:t>ΣΥΝΕΔΡΙΑΣΗ ΡΙΣΤ΄</w:t>
      </w:r>
    </w:p>
    <w:p w14:paraId="7C46025E" w14:textId="77777777" w:rsidR="00D41D4C" w:rsidRDefault="00870AC4">
      <w:pPr>
        <w:spacing w:line="600" w:lineRule="auto"/>
        <w:ind w:firstLine="720"/>
        <w:contextualSpacing/>
        <w:jc w:val="center"/>
        <w:rPr>
          <w:rFonts w:eastAsia="Times New Roman"/>
          <w:szCs w:val="24"/>
        </w:rPr>
      </w:pPr>
      <w:r>
        <w:rPr>
          <w:rFonts w:eastAsia="Times New Roman"/>
          <w:szCs w:val="24"/>
        </w:rPr>
        <w:t>Μεγάλη Τρίτη 23 Απριλίου 2019</w:t>
      </w:r>
    </w:p>
    <w:p w14:paraId="7C46025F" w14:textId="77777777" w:rsidR="00D41D4C" w:rsidRDefault="00870AC4">
      <w:pPr>
        <w:spacing w:line="600" w:lineRule="auto"/>
        <w:ind w:firstLine="720"/>
        <w:contextualSpacing/>
        <w:jc w:val="both"/>
        <w:rPr>
          <w:rFonts w:eastAsia="Times New Roman"/>
          <w:szCs w:val="24"/>
        </w:rPr>
      </w:pPr>
      <w:r>
        <w:rPr>
          <w:rFonts w:eastAsia="Times New Roman"/>
          <w:szCs w:val="24"/>
        </w:rPr>
        <w:t>Αθήνα, σήμερα στις 23 Απριλίου 2019, ημέρα Μεγάλη Τρίτη και ώρα 10.15΄</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957F9F">
        <w:rPr>
          <w:rFonts w:eastAsia="Times New Roman"/>
          <w:b/>
          <w:szCs w:val="24"/>
        </w:rPr>
        <w:t>ΔΗΜΗΤΡΙΟΥ ΚΡΕΜΑΣΤΙΝΟΥ</w:t>
      </w:r>
      <w:r>
        <w:rPr>
          <w:rFonts w:eastAsia="Times New Roman"/>
          <w:szCs w:val="24"/>
        </w:rPr>
        <w:t>.</w:t>
      </w:r>
    </w:p>
    <w:p w14:paraId="7C460260" w14:textId="77777777" w:rsidR="00D41D4C" w:rsidRDefault="00870AC4">
      <w:pPr>
        <w:spacing w:line="600" w:lineRule="auto"/>
        <w:ind w:firstLine="720"/>
        <w:contextualSpacing/>
        <w:jc w:val="both"/>
        <w:rPr>
          <w:rFonts w:eastAsia="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 xml:space="preserve">): </w:t>
      </w:r>
      <w:r>
        <w:rPr>
          <w:rFonts w:eastAsia="Times New Roman"/>
          <w:szCs w:val="24"/>
        </w:rPr>
        <w:t>Κυρίες και κύριοι συνάδελφοι, αρχίζει η συνεδρίαση.</w:t>
      </w:r>
    </w:p>
    <w:p w14:paraId="7C460261" w14:textId="77777777" w:rsidR="00D41D4C" w:rsidRDefault="00870AC4">
      <w:pPr>
        <w:spacing w:line="600" w:lineRule="auto"/>
        <w:ind w:firstLine="720"/>
        <w:contextualSpacing/>
        <w:jc w:val="both"/>
        <w:rPr>
          <w:rFonts w:eastAsia="Times New Roman"/>
          <w:szCs w:val="24"/>
        </w:rPr>
      </w:pPr>
      <w:r>
        <w:rPr>
          <w:rFonts w:eastAsia="Times New Roman"/>
          <w:szCs w:val="24"/>
        </w:rPr>
        <w:t>Εισ</w:t>
      </w:r>
      <w:r>
        <w:rPr>
          <w:rFonts w:eastAsia="Times New Roman"/>
          <w:szCs w:val="24"/>
        </w:rPr>
        <w:t>ερχόμ</w:t>
      </w:r>
      <w:r>
        <w:rPr>
          <w:rFonts w:eastAsia="Times New Roman"/>
          <w:szCs w:val="24"/>
        </w:rPr>
        <w:t>αστε</w:t>
      </w:r>
      <w:r>
        <w:rPr>
          <w:rFonts w:eastAsia="Times New Roman"/>
          <w:szCs w:val="24"/>
        </w:rPr>
        <w:t xml:space="preserve"> στην ημερήσια διάταξη της </w:t>
      </w:r>
    </w:p>
    <w:p w14:paraId="7C460262" w14:textId="77777777" w:rsidR="00D41D4C" w:rsidRDefault="00870AC4">
      <w:pPr>
        <w:spacing w:line="600" w:lineRule="auto"/>
        <w:ind w:firstLine="720"/>
        <w:contextualSpacing/>
        <w:jc w:val="center"/>
        <w:rPr>
          <w:rFonts w:eastAsia="Times New Roman"/>
          <w:b/>
          <w:szCs w:val="24"/>
        </w:rPr>
      </w:pPr>
      <w:r>
        <w:rPr>
          <w:rFonts w:eastAsia="Times New Roman"/>
          <w:b/>
          <w:szCs w:val="24"/>
        </w:rPr>
        <w:lastRenderedPageBreak/>
        <w:t>ΝΟΜΟΘΕΤΙΚΗΣ ΕΡΓΑΣΙΑΣ</w:t>
      </w:r>
    </w:p>
    <w:p w14:paraId="7C460263"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 xml:space="preserve">Συνέχιση της συζήτησης και ψήφιση </w:t>
      </w:r>
      <w:r>
        <w:rPr>
          <w:rFonts w:eastAsia="Times New Roman" w:cs="Times New Roman"/>
          <w:szCs w:val="24"/>
        </w:rPr>
        <w:t xml:space="preserve">επί </w:t>
      </w:r>
      <w:r>
        <w:rPr>
          <w:rFonts w:eastAsia="Times New Roman" w:cs="Times New Roman"/>
          <w:szCs w:val="24"/>
        </w:rPr>
        <w:t xml:space="preserve">του σχεδίου νόμου του Υπουργείου </w:t>
      </w:r>
      <w:r>
        <w:rPr>
          <w:rFonts w:eastAsia="Times New Roman"/>
          <w:color w:val="222222"/>
          <w:szCs w:val="24"/>
          <w:shd w:val="clear" w:color="auto" w:fill="FFFFFF"/>
        </w:rPr>
        <w:t>Παιδείας</w:t>
      </w:r>
      <w:r>
        <w:rPr>
          <w:rFonts w:eastAsia="Times New Roman"/>
          <w:color w:val="222222"/>
          <w:szCs w:val="24"/>
          <w:shd w:val="clear" w:color="auto" w:fill="FFFFFF"/>
        </w:rPr>
        <w:t>,</w:t>
      </w:r>
      <w:r>
        <w:rPr>
          <w:rFonts w:eastAsia="Times New Roman"/>
          <w:color w:val="222222"/>
          <w:szCs w:val="24"/>
          <w:shd w:val="clear" w:color="auto" w:fill="FFFFFF"/>
        </w:rPr>
        <w:t xml:space="preserve"> Έρευνας και Θρησκευμάτων: </w:t>
      </w:r>
      <w:r>
        <w:rPr>
          <w:rFonts w:eastAsia="Times New Roman" w:cs="Times New Roman"/>
          <w:szCs w:val="24"/>
        </w:rPr>
        <w:t>«Συνέργειες Πανεπιστημίων και 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Ι</w:t>
      </w:r>
      <w:r>
        <w:rPr>
          <w:rFonts w:eastAsia="Times New Roman" w:cs="Times New Roman"/>
          <w:szCs w:val="24"/>
        </w:rPr>
        <w:t>.</w:t>
      </w:r>
      <w:r>
        <w:rPr>
          <w:rFonts w:eastAsia="Times New Roman" w:cs="Times New Roman"/>
          <w:szCs w:val="24"/>
        </w:rPr>
        <w:t xml:space="preserve">, πρόσβαση στην τριτοβάθμια εκπαίδευση, πειραματικά </w:t>
      </w:r>
      <w:r>
        <w:rPr>
          <w:rFonts w:eastAsia="Times New Roman" w:cs="Times New Roman"/>
          <w:szCs w:val="24"/>
        </w:rPr>
        <w:t>σχολεία, Γενικά Αρχεία του Κράτους και λοιπές διατάξεις».</w:t>
      </w:r>
      <w:r>
        <w:rPr>
          <w:rFonts w:eastAsia="Times New Roman"/>
          <w:color w:val="222222"/>
          <w:szCs w:val="24"/>
          <w:shd w:val="clear" w:color="auto" w:fill="FFFFFF"/>
        </w:rPr>
        <w:t xml:space="preserve"> </w:t>
      </w:r>
    </w:p>
    <w:p w14:paraId="7C460264"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w:t>
      </w:r>
      <w:proofErr w:type="spellStart"/>
      <w:r>
        <w:rPr>
          <w:rFonts w:eastAsia="Times New Roman"/>
          <w:color w:val="222222"/>
          <w:szCs w:val="24"/>
          <w:shd w:val="clear" w:color="auto" w:fill="FFFFFF"/>
        </w:rPr>
        <w:t>Σαρίδης</w:t>
      </w:r>
      <w:proofErr w:type="spellEnd"/>
      <w:r>
        <w:rPr>
          <w:rFonts w:eastAsia="Times New Roman"/>
          <w:color w:val="222222"/>
          <w:szCs w:val="24"/>
          <w:shd w:val="clear" w:color="auto" w:fill="FFFFFF"/>
        </w:rPr>
        <w:t>, Κοινοβουλευτικός Εκπρόσωπος της Ένωσης Κεντρώων.</w:t>
      </w:r>
    </w:p>
    <w:p w14:paraId="7C460265" w14:textId="77777777" w:rsidR="00D41D4C" w:rsidRDefault="00870AC4">
      <w:pPr>
        <w:spacing w:line="600" w:lineRule="auto"/>
        <w:ind w:firstLine="720"/>
        <w:contextualSpacing/>
        <w:jc w:val="both"/>
        <w:rPr>
          <w:rFonts w:eastAsia="Times New Roman"/>
          <w:color w:val="222222"/>
          <w:szCs w:val="24"/>
          <w:shd w:val="clear" w:color="auto" w:fill="FFFFFF"/>
        </w:rPr>
      </w:pPr>
      <w:r w:rsidRPr="009D046D">
        <w:rPr>
          <w:rFonts w:eastAsia="Times New Roman"/>
          <w:b/>
          <w:color w:val="222222"/>
          <w:szCs w:val="24"/>
          <w:shd w:val="clear" w:color="auto" w:fill="FFFFFF"/>
        </w:rPr>
        <w:t>ΙΩΑΝΝΗΣ ΣΑΡΙΔΗΣ:</w:t>
      </w:r>
      <w:r>
        <w:rPr>
          <w:rFonts w:eastAsia="Times New Roman"/>
          <w:color w:val="222222"/>
          <w:szCs w:val="24"/>
          <w:shd w:val="clear" w:color="auto" w:fill="FFFFFF"/>
        </w:rPr>
        <w:t xml:space="preserve"> Ευχαριστώ πολύ</w:t>
      </w:r>
      <w:r w:rsidRPr="0029295A">
        <w:rPr>
          <w:rFonts w:eastAsia="Times New Roman"/>
          <w:color w:val="222222"/>
          <w:szCs w:val="24"/>
          <w:shd w:val="clear" w:color="auto" w:fill="FFFFFF"/>
        </w:rPr>
        <w:t>.</w:t>
      </w:r>
    </w:p>
    <w:p w14:paraId="7C460266"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Πρόεδρε, κύριε Υπουργέ, κυρίες και κύριοι συνάδελφοι, θα ξεκινήσω την εισήγησή μο</w:t>
      </w:r>
      <w:r>
        <w:rPr>
          <w:rFonts w:eastAsia="Times New Roman"/>
          <w:color w:val="222222"/>
          <w:szCs w:val="24"/>
          <w:shd w:val="clear" w:color="auto" w:fill="FFFFFF"/>
        </w:rPr>
        <w:t xml:space="preserve">υ με τα λόγια του Υπουργού κ. </w:t>
      </w:r>
      <w:proofErr w:type="spellStart"/>
      <w:r>
        <w:rPr>
          <w:rFonts w:eastAsia="Times New Roman"/>
          <w:color w:val="222222"/>
          <w:szCs w:val="24"/>
          <w:shd w:val="clear" w:color="auto" w:fill="FFFFFF"/>
        </w:rPr>
        <w:t>Γαβρόγλου</w:t>
      </w:r>
      <w:proofErr w:type="spellEnd"/>
      <w:r>
        <w:rPr>
          <w:rFonts w:eastAsia="Times New Roman"/>
          <w:color w:val="222222"/>
          <w:szCs w:val="24"/>
          <w:shd w:val="clear" w:color="auto" w:fill="FFFFFF"/>
        </w:rPr>
        <w:t>, ο οποίος χθες από αυτήν εδώ την Αίθουσα επισήμανε πως είναι άλλο πράγμα να διαφωνούμε για το ποιες είναι οι πιθανές λύσεις ενός προβλήματος και άλλο πράγμα είναι να διαφωνούμε γι’ αυτό καθαυτό το πρόβλημα, δηλαδή γι</w:t>
      </w:r>
      <w:r>
        <w:rPr>
          <w:rFonts w:eastAsia="Times New Roman"/>
          <w:color w:val="222222"/>
          <w:szCs w:val="24"/>
          <w:shd w:val="clear" w:color="auto" w:fill="FFFFFF"/>
        </w:rPr>
        <w:t>α τη φύση του προβλήματος, ποιο είναι το πρόβλημα ακριβώς.</w:t>
      </w:r>
    </w:p>
    <w:p w14:paraId="7C460267"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Σας ρωτάω τελικά, αγαπητοί συνάδελφοι, εσάς τους λίγους που είστε μέσα σε αυτή την Αίθουσα, ποιο είναι το πρόβλημα της παιδείας στην Ελλάδα; Αν έπρεπε να διαλέξουμε ένα από τα πολλά ομολογουμένως π</w:t>
      </w:r>
      <w:r>
        <w:rPr>
          <w:rFonts w:eastAsia="Times New Roman"/>
          <w:color w:val="222222"/>
          <w:szCs w:val="24"/>
          <w:shd w:val="clear" w:color="auto" w:fill="FFFFFF"/>
        </w:rPr>
        <w:t>ροβλήματα του εκπαιδευτικού μας συστήματος, ποιο θα ήταν εκείνο το πρόβλημα το οποίο θα επιλέγαμε; Ποιο θα ήταν εκείνο το πρόβλημα που θα έπρεπε να λυθεί άμεσα; Εσείς της Κυβέρνησης του ΣΥΡΙΖΑ ποιο θα επιλέγατε;</w:t>
      </w:r>
    </w:p>
    <w:p w14:paraId="7C460268"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Εγώ θα έλεγα ότι το μεγαλύτερο πρόβλημα της </w:t>
      </w:r>
      <w:r>
        <w:rPr>
          <w:rFonts w:eastAsia="Times New Roman"/>
          <w:color w:val="222222"/>
          <w:szCs w:val="24"/>
          <w:shd w:val="clear" w:color="auto" w:fill="FFFFFF"/>
        </w:rPr>
        <w:t>παιδείας στην Ελλάδα βρίσκεται, αγαπητοί συνάδελφοι, μέσα σε αυτή την Αίθουσα. Από εδώ μέσα ξεκινάνε όλα τα σοβαρότερα και τα χειρότερα προβλήματα του εκπαιδευτικού μας συστήματος.</w:t>
      </w:r>
    </w:p>
    <w:p w14:paraId="7C460269"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 λόγος που το ισχυρίζομαι αυτό είναι πάρα πολύ απλός. Το μήνυμα που σταθερ</w:t>
      </w:r>
      <w:r>
        <w:rPr>
          <w:rFonts w:eastAsia="Times New Roman"/>
          <w:color w:val="222222"/>
          <w:szCs w:val="24"/>
          <w:shd w:val="clear" w:color="auto" w:fill="FFFFFF"/>
        </w:rPr>
        <w:t xml:space="preserve">ά εδώ και δεκαετίες εκπέμπει η Βουλή των Ελλήνων είναι ότι είμαστε ανίκανοι να </w:t>
      </w:r>
      <w:r>
        <w:rPr>
          <w:rFonts w:eastAsia="Times New Roman"/>
          <w:color w:val="222222"/>
          <w:szCs w:val="24"/>
          <w:shd w:val="clear" w:color="auto" w:fill="FFFFFF"/>
        </w:rPr>
        <w:t>κ</w:t>
      </w:r>
      <w:r>
        <w:rPr>
          <w:rFonts w:eastAsia="Times New Roman"/>
          <w:color w:val="222222"/>
          <w:szCs w:val="24"/>
          <w:shd w:val="clear" w:color="auto" w:fill="FFFFFF"/>
        </w:rPr>
        <w:t>τίσουμε πάνω στο έργο των προηγούμενων. Οι προηγούμενοι εδώ μέσα είναι αυτοί οι οποίοι φταίνε για όλα. Φταίνε πάντα και για πάντα. Από την αρχή της Μεταπολίτευσης μέχρι και σήμ</w:t>
      </w:r>
      <w:r>
        <w:rPr>
          <w:rFonts w:eastAsia="Times New Roman"/>
          <w:color w:val="222222"/>
          <w:szCs w:val="24"/>
          <w:shd w:val="clear" w:color="auto" w:fill="FFFFFF"/>
        </w:rPr>
        <w:t>ερα, για όλα φταίνε οι προηγούμενοι.</w:t>
      </w:r>
    </w:p>
    <w:p w14:paraId="7C46026A"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Δεν υπήρξε ένας Έλληνας Υπουργός –ποτέ, όμως, όχι μόνο από αυτή την Κυβέρνηση, αλλά ποτέ- που να βγει και να πει τη φράση: «Ανεξάρτητα από το αν φταίνε οι προηγούμενοι, το πρόβλημα αυτό είναι μεγάλο, αποτελεί ένα σοβαρό</w:t>
      </w:r>
      <w:r>
        <w:rPr>
          <w:rFonts w:eastAsia="Times New Roman"/>
          <w:color w:val="222222"/>
          <w:szCs w:val="24"/>
          <w:shd w:val="clear" w:color="auto" w:fill="FFFFFF"/>
        </w:rPr>
        <w:t xml:space="preserve"> πρόβλημα για τη χώρα μας, για όλους </w:t>
      </w:r>
      <w:r>
        <w:rPr>
          <w:rFonts w:eastAsia="Times New Roman"/>
          <w:color w:val="222222"/>
          <w:szCs w:val="24"/>
          <w:shd w:val="clear" w:color="auto" w:fill="FFFFFF"/>
        </w:rPr>
        <w:t>μας,</w:t>
      </w:r>
      <w:r>
        <w:rPr>
          <w:rFonts w:eastAsia="Times New Roman"/>
          <w:color w:val="222222"/>
          <w:szCs w:val="24"/>
          <w:shd w:val="clear" w:color="auto" w:fill="FFFFFF"/>
        </w:rPr>
        <w:t xml:space="preserve"> και για αυτόν τον λόγο θα πρέπει όλοι μαζί να κάτσουμε να βρούμε τη λύση του προβλήματος αυτού». Ποτέ δεν ειπώθηκε αυτό. Ποτέ δεν εφαρμόστηκε αυτό. </w:t>
      </w:r>
    </w:p>
    <w:p w14:paraId="7C46026B"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εμείς είμαστε το πρόβλημα της παιδε</w:t>
      </w:r>
      <w:r>
        <w:rPr>
          <w:rFonts w:eastAsia="Times New Roman"/>
          <w:color w:val="222222"/>
          <w:szCs w:val="24"/>
          <w:shd w:val="clear" w:color="auto" w:fill="FFFFFF"/>
        </w:rPr>
        <w:t>ίας στην Ελλάδα. Πόσες μεταρρυθμίσεις έχει υποστεί το ελληνικό εκπαιδευτικό σύστημα; Αμέτρητες. Αν δεν υπήρχαν οι περίφημες φορολογικές μεταρρυθμίσεις, τότε είναι βέβαιο πως το ρεκόρ θα κατείχαν οι εκπαιδευτικές μεταρρυθμίσεις. Τόσες είναι οι μεταρρυθμίσει</w:t>
      </w:r>
      <w:r>
        <w:rPr>
          <w:rFonts w:eastAsia="Times New Roman"/>
          <w:color w:val="222222"/>
          <w:szCs w:val="24"/>
          <w:shd w:val="clear" w:color="auto" w:fill="FFFFFF"/>
        </w:rPr>
        <w:t>ς στην εκπαίδευση που η απαρίθμησή τους υπήρξε το μοναδικό χειροπιαστό αποτέλεσμα που είχαμε για την απορρύθμιση της παιδείας.</w:t>
      </w:r>
    </w:p>
    <w:p w14:paraId="7C46026C" w14:textId="77777777" w:rsidR="00D41D4C" w:rsidRDefault="00870AC4">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 xml:space="preserve">Ένας μόνο θεσμός έχει επιβιώσει ως αξιόπιστος και αυτός είναι οι </w:t>
      </w:r>
      <w:r>
        <w:rPr>
          <w:rFonts w:eastAsia="Times New Roman"/>
          <w:color w:val="222222"/>
          <w:szCs w:val="24"/>
          <w:shd w:val="clear" w:color="auto" w:fill="FFFFFF"/>
        </w:rPr>
        <w:t>π</w:t>
      </w:r>
      <w:r>
        <w:rPr>
          <w:rFonts w:eastAsia="Times New Roman"/>
          <w:color w:val="222222"/>
          <w:szCs w:val="24"/>
          <w:shd w:val="clear" w:color="auto" w:fill="FFFFFF"/>
        </w:rPr>
        <w:t xml:space="preserve">ανελλαδικές </w:t>
      </w:r>
      <w:r>
        <w:rPr>
          <w:rFonts w:eastAsia="Times New Roman"/>
          <w:color w:val="222222"/>
          <w:szCs w:val="24"/>
          <w:shd w:val="clear" w:color="auto" w:fill="FFFFFF"/>
        </w:rPr>
        <w:t>ε</w:t>
      </w:r>
      <w:r>
        <w:rPr>
          <w:rFonts w:eastAsia="Times New Roman"/>
          <w:color w:val="222222"/>
          <w:szCs w:val="24"/>
          <w:shd w:val="clear" w:color="auto" w:fill="FFFFFF"/>
        </w:rPr>
        <w:t>ξετάσεις. Όλα τα υπόλοιπα είναι θέμα οπτικής γωνία</w:t>
      </w:r>
      <w:r>
        <w:rPr>
          <w:rFonts w:eastAsia="Times New Roman"/>
          <w:color w:val="222222"/>
          <w:szCs w:val="24"/>
          <w:shd w:val="clear" w:color="auto" w:fill="FFFFFF"/>
        </w:rPr>
        <w:t xml:space="preserve">ς ή καλύτερα είναι θέμα κομματικής γραμμής. Για το μόνο που συμφωνούμε είναι πως το </w:t>
      </w:r>
      <w:r>
        <w:rPr>
          <w:rFonts w:eastAsia="Times New Roman"/>
          <w:color w:val="222222"/>
          <w:szCs w:val="24"/>
          <w:shd w:val="clear" w:color="auto" w:fill="FFFFFF"/>
        </w:rPr>
        <w:lastRenderedPageBreak/>
        <w:t>σύστημα των πανελλαδικών εξετάσεων έχει κερδίσει την εμπιστοσύνη των Ελλήνων. Από εκεί και πέρα, ξεκινάει το χάος.</w:t>
      </w:r>
    </w:p>
    <w:p w14:paraId="7C46026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Αυτό το αντιλαμβάνονται πολύ καλά, ξέρετε, και οι δεκαεπτ</w:t>
      </w:r>
      <w:r>
        <w:rPr>
          <w:rFonts w:eastAsia="Times New Roman" w:cs="Times New Roman"/>
          <w:szCs w:val="24"/>
        </w:rPr>
        <w:t xml:space="preserve">άχρονοι που πρόσφατα τους δώσαμε το δικαίωμα να ψηφίσουν, την ίδια ώρα που τους λέμε πως τα δύο τελευταία χρόνια της ζωής τους, τα δύο τελευταία δηλαδή χρόνια που πηγαίνουν στο </w:t>
      </w:r>
      <w:r>
        <w:rPr>
          <w:rFonts w:eastAsia="Times New Roman" w:cs="Times New Roman"/>
          <w:szCs w:val="24"/>
        </w:rPr>
        <w:t>λ</w:t>
      </w:r>
      <w:r>
        <w:rPr>
          <w:rFonts w:eastAsia="Times New Roman" w:cs="Times New Roman"/>
          <w:szCs w:val="24"/>
        </w:rPr>
        <w:t>ύκειο, τους είναι τόσο άχρηστα. Και καλά θα κάνουν να δώσουν βάση στα φροντιστ</w:t>
      </w:r>
      <w:r>
        <w:rPr>
          <w:rFonts w:eastAsia="Times New Roman" w:cs="Times New Roman"/>
          <w:szCs w:val="24"/>
        </w:rPr>
        <w:t>ήρια και στα ιδιαίτερα μαθήματα προετοιμασίας τους για τις πανελλαδικές εξετάσεις. Αυτή είναι η πρώτη αλήθεια που τους προσφέρουμε κατά την είσοδό τους στην ενήλικη ζωή τους. Η αλήθεια είναι: «Μην εμπιστεύεσαι το σύστημα. Κάνε τις επιλογές σου μόνος σου. Κ</w:t>
      </w:r>
      <w:r>
        <w:rPr>
          <w:rFonts w:eastAsia="Times New Roman" w:cs="Times New Roman"/>
          <w:szCs w:val="24"/>
        </w:rPr>
        <w:t xml:space="preserve">αι να κρατάς μικρό καλάθι για όσα ακούς, για όσα σου λένε οι κάθε είδους αρμόδιοι». Ο συνδυασμός αυτής της συμβουλής -«μην ακούς τι λένε, δεν ξέρουν τι τους γίνεται»- με τη διαπίστωση πως για όλα φταίνε οι προηγούμενοι οδηγεί σε τραγικές συνέπειες για την </w:t>
      </w:r>
      <w:r>
        <w:rPr>
          <w:rFonts w:eastAsia="Times New Roman" w:cs="Times New Roman"/>
          <w:szCs w:val="24"/>
        </w:rPr>
        <w:t xml:space="preserve">ποιότητα της κοινωνικής συνοχής στη χώρα μας. </w:t>
      </w:r>
    </w:p>
    <w:p w14:paraId="7C46026E"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παιδεία, κυρίες και κύριοι συνάδελφοι, καθώς και όλα τα εκπαιδευτικά συστήματα παγκοσμίως, που υπόσχονται να προσφέρουν αυτή την παιδεία στα παιδιά μας </w:t>
      </w:r>
      <w:r>
        <w:rPr>
          <w:rFonts w:eastAsia="Times New Roman" w:cs="Times New Roman"/>
          <w:szCs w:val="24"/>
        </w:rPr>
        <w:t>-</w:t>
      </w:r>
      <w:r>
        <w:rPr>
          <w:rFonts w:eastAsia="Times New Roman" w:cs="Times New Roman"/>
          <w:szCs w:val="24"/>
        </w:rPr>
        <w:t>είτε μας αρέσει είτε δεν μας αρέσει</w:t>
      </w:r>
      <w:r>
        <w:rPr>
          <w:rFonts w:eastAsia="Times New Roman" w:cs="Times New Roman"/>
          <w:szCs w:val="24"/>
        </w:rPr>
        <w:t>-</w:t>
      </w:r>
      <w:r>
        <w:rPr>
          <w:rFonts w:eastAsia="Times New Roman" w:cs="Times New Roman"/>
          <w:szCs w:val="24"/>
        </w:rPr>
        <w:t xml:space="preserve"> δεν μπορούν παρά </w:t>
      </w:r>
      <w:r>
        <w:rPr>
          <w:rFonts w:eastAsia="Times New Roman" w:cs="Times New Roman"/>
          <w:szCs w:val="24"/>
        </w:rPr>
        <w:t>να στηρίζονται στο έργο των προηγούμενων. Καμ</w:t>
      </w:r>
      <w:r>
        <w:rPr>
          <w:rFonts w:eastAsia="Times New Roman" w:cs="Times New Roman"/>
          <w:szCs w:val="24"/>
        </w:rPr>
        <w:t>μ</w:t>
      </w:r>
      <w:r>
        <w:rPr>
          <w:rFonts w:eastAsia="Times New Roman" w:cs="Times New Roman"/>
          <w:szCs w:val="24"/>
        </w:rPr>
        <w:t>ία επιτυχία του ανθρώπινου είδους δεν ήρθε μέσα σε μία μόνο μέρα. Κα</w:t>
      </w:r>
      <w:r>
        <w:rPr>
          <w:rFonts w:eastAsia="Times New Roman" w:cs="Times New Roman"/>
          <w:szCs w:val="24"/>
        </w:rPr>
        <w:t>μ</w:t>
      </w:r>
      <w:r>
        <w:rPr>
          <w:rFonts w:eastAsia="Times New Roman" w:cs="Times New Roman"/>
          <w:szCs w:val="24"/>
        </w:rPr>
        <w:t>μία εξέλιξη δεν προκλήθηκε μόνο από μία ανακάλυψη. Κα</w:t>
      </w:r>
      <w:r>
        <w:rPr>
          <w:rFonts w:eastAsia="Times New Roman" w:cs="Times New Roman"/>
          <w:szCs w:val="24"/>
        </w:rPr>
        <w:t>μ</w:t>
      </w:r>
      <w:r>
        <w:rPr>
          <w:rFonts w:eastAsia="Times New Roman" w:cs="Times New Roman"/>
          <w:szCs w:val="24"/>
        </w:rPr>
        <w:t>μία πρόοδος δεν επιτεύχθηκε από το έργο ενός και μόνο ανθρώπου. Κάθε βήμα προς τα εμπρό</w:t>
      </w:r>
      <w:r>
        <w:rPr>
          <w:rFonts w:eastAsia="Times New Roman" w:cs="Times New Roman"/>
          <w:szCs w:val="24"/>
        </w:rPr>
        <w:t>ς που έχει κάνει η ανθρωπότητα στηρίζεται στα βήματα που έκαναν οι προηγούμενοι.</w:t>
      </w:r>
    </w:p>
    <w:p w14:paraId="7C46026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Από τότε που ο άνθρωπος ανακάλυψε τη γραφή, από τότε δηλαδή που η ανθρωπότητα κατάφερε τη μοναδική της νίκη ενάντια στον θάνατο -γιατί αυτό έγινε με τη γραφή- από τότε που οι </w:t>
      </w:r>
      <w:r>
        <w:rPr>
          <w:rFonts w:eastAsia="Times New Roman" w:cs="Times New Roman"/>
          <w:szCs w:val="24"/>
        </w:rPr>
        <w:t xml:space="preserve">προηγούμενοι βρήκαν τρόπο να αφήνουν μηνύματα, συμβουλές, τις γνώσεις τους στους επόμενους, από τότε μέχρι και σήμερα η ανθρωπότητα αργά, αλλά με σταθερά βήματα προχωρά προς τα εμπρός, στηριζόμενη πάντα στα έργα των προηγούμενων. Τι </w:t>
      </w:r>
      <w:r>
        <w:rPr>
          <w:rFonts w:eastAsia="Times New Roman" w:cs="Times New Roman"/>
          <w:szCs w:val="24"/>
        </w:rPr>
        <w:lastRenderedPageBreak/>
        <w:t xml:space="preserve">ουρανοξύστες, λέει, θα </w:t>
      </w:r>
      <w:r>
        <w:rPr>
          <w:rFonts w:eastAsia="Times New Roman" w:cs="Times New Roman"/>
          <w:szCs w:val="24"/>
        </w:rPr>
        <w:t>κ</w:t>
      </w:r>
      <w:r>
        <w:rPr>
          <w:rFonts w:eastAsia="Times New Roman" w:cs="Times New Roman"/>
          <w:szCs w:val="24"/>
        </w:rPr>
        <w:t xml:space="preserve">τίζαμε σήμερα, εάν δεν είχε αποδείξει ο Πυθαγόρας το </w:t>
      </w:r>
      <w:r>
        <w:rPr>
          <w:rFonts w:eastAsia="Times New Roman" w:cs="Times New Roman"/>
          <w:szCs w:val="24"/>
        </w:rPr>
        <w:t>θ</w:t>
      </w:r>
      <w:r>
        <w:rPr>
          <w:rFonts w:eastAsia="Times New Roman" w:cs="Times New Roman"/>
          <w:szCs w:val="24"/>
        </w:rPr>
        <w:t>εώρημά του; Τι ταξίδια στο διάστημα θα σχεδιάζαμε, αν δεν είχε προηγηθεί ο Ευκλείδης και η γεωμετρία του; Τι είδους θέατρο θα βλέπαμε, εάν δεν είχαν προηγηθεί ο Αισχύλος, ο Ευριπίδης, ο Αριστοφάνης; Στ</w:t>
      </w:r>
      <w:r>
        <w:rPr>
          <w:rFonts w:eastAsia="Times New Roman" w:cs="Times New Roman"/>
          <w:szCs w:val="24"/>
        </w:rPr>
        <w:t>α ζητήματα της παιδείας τα έργα των προηγούμενων αποτελούν φάρο, οδηγό και σύμβουλο για τις απόπειρες προόδου των επομένων. Επομένως εμείς εδώ στην Ελλάδα, το λίκνο του πολιτισμού, αρνούμαστε να επιστρέψουμε σε αυτή την απλή όσο και αδιαμφισβήτητη διαπίστω</w:t>
      </w:r>
      <w:r>
        <w:rPr>
          <w:rFonts w:eastAsia="Times New Roman" w:cs="Times New Roman"/>
          <w:szCs w:val="24"/>
        </w:rPr>
        <w:t>ση, πως αποτελεί δηλαδή θεμέλιο για τα όσα αποφασίζουμε.</w:t>
      </w:r>
    </w:p>
    <w:p w14:paraId="7C46027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Η Ένωση Κεντρώων, κυρίες και κύριοι συνάδελφοι, διά του </w:t>
      </w:r>
      <w:r>
        <w:rPr>
          <w:rFonts w:eastAsia="Times New Roman" w:cs="Times New Roman"/>
          <w:szCs w:val="24"/>
        </w:rPr>
        <w:t>ε</w:t>
      </w:r>
      <w:r>
        <w:rPr>
          <w:rFonts w:eastAsia="Times New Roman" w:cs="Times New Roman"/>
          <w:szCs w:val="24"/>
        </w:rPr>
        <w:t>ισηγητή της και υπεύθυνου του τομέα παιδείας είχε καταθέσει εδώ και πάρα πολύ καιρό το πρόγραμμά της. Κατατέθηκε και χθες στα Πρακτικά. Ένα πρ</w:t>
      </w:r>
      <w:r>
        <w:rPr>
          <w:rFonts w:eastAsia="Times New Roman" w:cs="Times New Roman"/>
          <w:szCs w:val="24"/>
        </w:rPr>
        <w:t xml:space="preserve">όγραμμα, το οποίο βγήκε με πολύ κόπο από την ομάδα που είναι υπεύθυνη για τον τομέα της παιδείας. Ένα πρόγραμμα, που πολλές φορές ο Υπουργός -και αυτό θα πρέπει να το αναγνωρίσουμε- συμπεριέλαβε μέσα στα νομοσχέδιά του </w:t>
      </w:r>
      <w:r>
        <w:rPr>
          <w:rFonts w:eastAsia="Times New Roman" w:cs="Times New Roman"/>
          <w:szCs w:val="24"/>
        </w:rPr>
        <w:lastRenderedPageBreak/>
        <w:t>κάποιες από τις απόψεις αυτού του προ</w:t>
      </w:r>
      <w:r>
        <w:rPr>
          <w:rFonts w:eastAsia="Times New Roman" w:cs="Times New Roman"/>
          <w:szCs w:val="24"/>
        </w:rPr>
        <w:t>γράμματος. Αν, όμως, σήμερα είχαμε κληθεί να καταθέσουμε τις απόψεις μας σε έναν γόνιμο και δημιουργικό διάλογο, αυτές οι απόψεις θα ήταν οι ακόλουθες</w:t>
      </w:r>
      <w:r w:rsidRPr="006A141D">
        <w:rPr>
          <w:rFonts w:eastAsia="Times New Roman" w:cs="Times New Roman"/>
          <w:szCs w:val="24"/>
        </w:rPr>
        <w:t>:</w:t>
      </w:r>
    </w:p>
    <w:p w14:paraId="7C46027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Προαγωγή και απόλυση των μαθητών </w:t>
      </w:r>
      <w:r>
        <w:rPr>
          <w:rFonts w:eastAsia="Times New Roman" w:cs="Times New Roman"/>
          <w:szCs w:val="24"/>
        </w:rPr>
        <w:t>λ</w:t>
      </w:r>
      <w:r>
        <w:rPr>
          <w:rFonts w:eastAsia="Times New Roman" w:cs="Times New Roman"/>
          <w:szCs w:val="24"/>
        </w:rPr>
        <w:t xml:space="preserve">υκείου με τη διαδικασία που ήδη έχει </w:t>
      </w:r>
      <w:proofErr w:type="spellStart"/>
      <w:r>
        <w:rPr>
          <w:rFonts w:eastAsia="Times New Roman" w:cs="Times New Roman"/>
          <w:szCs w:val="24"/>
        </w:rPr>
        <w:t>περιγραφεί</w:t>
      </w:r>
      <w:proofErr w:type="spellEnd"/>
      <w:r>
        <w:rPr>
          <w:rFonts w:eastAsia="Times New Roman" w:cs="Times New Roman"/>
          <w:szCs w:val="24"/>
        </w:rPr>
        <w:t xml:space="preserve"> στο πρόγραμμά μας</w:t>
      </w:r>
      <w:r>
        <w:rPr>
          <w:rFonts w:eastAsia="Times New Roman" w:cs="Times New Roman"/>
          <w:szCs w:val="24"/>
        </w:rPr>
        <w:t>. Εισ</w:t>
      </w:r>
      <w:r>
        <w:rPr>
          <w:rFonts w:eastAsia="Times New Roman" w:cs="Times New Roman"/>
          <w:szCs w:val="24"/>
        </w:rPr>
        <w:t xml:space="preserve">αγωγή στα ΑΕΙ με εξετάσεις τύπου ΑΣΕΠ και με διαγωνίσματα που θα περιλαμβάνουν σε μεγάλο μέρος το 60% της βαθμολογίας με ερωτήσεις πολλαπλής επιλογής. Ενιαίο </w:t>
      </w:r>
      <w:r>
        <w:rPr>
          <w:rFonts w:eastAsia="Times New Roman" w:cs="Times New Roman"/>
          <w:szCs w:val="24"/>
        </w:rPr>
        <w:t>λ</w:t>
      </w:r>
      <w:r>
        <w:rPr>
          <w:rFonts w:eastAsia="Times New Roman" w:cs="Times New Roman"/>
          <w:szCs w:val="24"/>
        </w:rPr>
        <w:t>ύκειο με γενικό και τεχνολογικό κλάδο. Στον γενικό κλάδο θα διδάσκονται μαθήματα γενικής παιδείας</w:t>
      </w:r>
      <w:r>
        <w:rPr>
          <w:rFonts w:eastAsia="Times New Roman" w:cs="Times New Roman"/>
          <w:szCs w:val="24"/>
        </w:rPr>
        <w:t xml:space="preserve"> κατά 70% και τεχνολογικής παιδείας κατά 30%, ενώ στον τεχνολογικό κλάδο θα γίνεται το αντίθετο. Απολύτως ισότιμη πρόσβαση των δύο κλάδων στα ΑΕΙ, αλλά και στα διετή προγράμματα. Άμεση δυνατότητα εγγραφής στα διετή προγράμματα αποφοίτων και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λ</w:t>
      </w:r>
      <w:r>
        <w:rPr>
          <w:rFonts w:eastAsia="Times New Roman" w:cs="Times New Roman"/>
          <w:szCs w:val="24"/>
        </w:rPr>
        <w:t>υκείου</w:t>
      </w:r>
      <w:r>
        <w:rPr>
          <w:rFonts w:eastAsia="Times New Roman" w:cs="Times New Roman"/>
          <w:szCs w:val="24"/>
        </w:rPr>
        <w:t xml:space="preserve">. </w:t>
      </w:r>
    </w:p>
    <w:p w14:paraId="7C460272"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Καθιέρωση εξετάσεων για πολίτες άνω των τριάντα ετών για λήψη απολυτηρίου </w:t>
      </w:r>
      <w:r>
        <w:rPr>
          <w:rFonts w:eastAsia="Times New Roman" w:cs="Times New Roman"/>
          <w:szCs w:val="24"/>
        </w:rPr>
        <w:t>γ</w:t>
      </w:r>
      <w:r>
        <w:rPr>
          <w:rFonts w:eastAsia="Times New Roman" w:cs="Times New Roman"/>
          <w:szCs w:val="24"/>
        </w:rPr>
        <w:t xml:space="preserve">υμνασίου, εφόσον έχουν αποφοιτήσει από την Α΄ </w:t>
      </w:r>
      <w:r>
        <w:rPr>
          <w:rFonts w:eastAsia="Times New Roman" w:cs="Times New Roman"/>
          <w:szCs w:val="24"/>
        </w:rPr>
        <w:t>γ</w:t>
      </w:r>
      <w:r>
        <w:rPr>
          <w:rFonts w:eastAsia="Times New Roman" w:cs="Times New Roman"/>
          <w:szCs w:val="24"/>
        </w:rPr>
        <w:t xml:space="preserve">υμνασίου. Σε περίπτωση αποτυχίας για δύο φορές, η λήψη απολυτηρίου </w:t>
      </w:r>
      <w:r>
        <w:rPr>
          <w:rFonts w:eastAsia="Times New Roman" w:cs="Times New Roman"/>
          <w:szCs w:val="24"/>
        </w:rPr>
        <w:t>γ</w:t>
      </w:r>
      <w:r>
        <w:rPr>
          <w:rFonts w:eastAsia="Times New Roman" w:cs="Times New Roman"/>
          <w:szCs w:val="24"/>
        </w:rPr>
        <w:t xml:space="preserve">υμνασίου θα επιτυγχάνεται με φοίτηση σε Γυμνάσιο ή </w:t>
      </w:r>
      <w:r>
        <w:rPr>
          <w:rFonts w:eastAsia="Times New Roman" w:cs="Times New Roman"/>
          <w:szCs w:val="24"/>
        </w:rPr>
        <w:t xml:space="preserve">σχολείο </w:t>
      </w:r>
      <w:r>
        <w:rPr>
          <w:rFonts w:eastAsia="Times New Roman" w:cs="Times New Roman"/>
          <w:szCs w:val="24"/>
        </w:rPr>
        <w:t>δεύτ</w:t>
      </w:r>
      <w:r>
        <w:rPr>
          <w:rFonts w:eastAsia="Times New Roman" w:cs="Times New Roman"/>
          <w:szCs w:val="24"/>
        </w:rPr>
        <w:t xml:space="preserve">ερης ευκαιρίας. Καθιέρωση εξετάσεων για πολίτες άνω των </w:t>
      </w:r>
      <w:r>
        <w:rPr>
          <w:rFonts w:eastAsia="Times New Roman" w:cs="Times New Roman"/>
          <w:szCs w:val="24"/>
        </w:rPr>
        <w:lastRenderedPageBreak/>
        <w:t xml:space="preserve">τριάντα πέντε ετών για λήψη απολυτηρίου </w:t>
      </w:r>
      <w:r>
        <w:rPr>
          <w:rFonts w:eastAsia="Times New Roman" w:cs="Times New Roman"/>
          <w:szCs w:val="24"/>
        </w:rPr>
        <w:t>λ</w:t>
      </w:r>
      <w:r>
        <w:rPr>
          <w:rFonts w:eastAsia="Times New Roman" w:cs="Times New Roman"/>
          <w:szCs w:val="24"/>
        </w:rPr>
        <w:t xml:space="preserve">υκείου, εφόσον έχουν αποφοιτήσει από την Α΄ </w:t>
      </w:r>
      <w:r>
        <w:rPr>
          <w:rFonts w:eastAsia="Times New Roman" w:cs="Times New Roman"/>
          <w:szCs w:val="24"/>
        </w:rPr>
        <w:t>λ</w:t>
      </w:r>
      <w:r>
        <w:rPr>
          <w:rFonts w:eastAsia="Times New Roman" w:cs="Times New Roman"/>
          <w:szCs w:val="24"/>
        </w:rPr>
        <w:t xml:space="preserve">υκείου. Σε περίπτωση αποτυχίας για δύο φορές, η λήψη απολυτηρίου </w:t>
      </w:r>
      <w:r>
        <w:rPr>
          <w:rFonts w:eastAsia="Times New Roman" w:cs="Times New Roman"/>
          <w:szCs w:val="24"/>
        </w:rPr>
        <w:t xml:space="preserve">λυκείου </w:t>
      </w:r>
      <w:r>
        <w:rPr>
          <w:rFonts w:eastAsia="Times New Roman" w:cs="Times New Roman"/>
          <w:szCs w:val="24"/>
        </w:rPr>
        <w:t xml:space="preserve">θα επιτυγχάνεται με φοίτηση σε </w:t>
      </w:r>
      <w:r>
        <w:rPr>
          <w:rFonts w:eastAsia="Times New Roman" w:cs="Times New Roman"/>
          <w:szCs w:val="24"/>
        </w:rPr>
        <w:t>λ</w:t>
      </w:r>
      <w:r>
        <w:rPr>
          <w:rFonts w:eastAsia="Times New Roman" w:cs="Times New Roman"/>
          <w:szCs w:val="24"/>
        </w:rPr>
        <w:t>ύκειο. Αν</w:t>
      </w:r>
      <w:r>
        <w:rPr>
          <w:rFonts w:eastAsia="Times New Roman" w:cs="Times New Roman"/>
          <w:szCs w:val="24"/>
        </w:rPr>
        <w:t xml:space="preserve">τίστοιχα και για το ΕΠΑΛ. </w:t>
      </w:r>
    </w:p>
    <w:p w14:paraId="7C460273" w14:textId="77777777" w:rsidR="00D41D4C" w:rsidRDefault="00870AC4">
      <w:pPr>
        <w:spacing w:line="600" w:lineRule="auto"/>
        <w:ind w:firstLine="720"/>
        <w:contextualSpacing/>
        <w:jc w:val="both"/>
        <w:rPr>
          <w:rFonts w:eastAsia="Times New Roman" w:cs="Times New Roman"/>
          <w:caps/>
          <w:szCs w:val="24"/>
        </w:rPr>
      </w:pPr>
      <w:r>
        <w:rPr>
          <w:rFonts w:eastAsia="Times New Roman" w:cs="Times New Roman"/>
          <w:szCs w:val="24"/>
        </w:rPr>
        <w:t xml:space="preserve">Οι εκπαιδευτικοί των </w:t>
      </w:r>
      <w:r>
        <w:rPr>
          <w:rFonts w:eastAsia="Times New Roman" w:cs="Times New Roman"/>
          <w:szCs w:val="24"/>
        </w:rPr>
        <w:t>λ</w:t>
      </w:r>
      <w:r>
        <w:rPr>
          <w:rFonts w:eastAsia="Times New Roman" w:cs="Times New Roman"/>
          <w:szCs w:val="24"/>
        </w:rPr>
        <w:t xml:space="preserve">υκείων να έχουν μόνο διδακτικό έργο και εφημερίες. Πλήρης απεμπλοκή των εκπαιδευτικών των </w:t>
      </w:r>
      <w:r>
        <w:rPr>
          <w:rFonts w:eastAsia="Times New Roman" w:cs="Times New Roman"/>
          <w:szCs w:val="24"/>
        </w:rPr>
        <w:t>λ</w:t>
      </w:r>
      <w:r>
        <w:rPr>
          <w:rFonts w:eastAsia="Times New Roman" w:cs="Times New Roman"/>
          <w:szCs w:val="24"/>
        </w:rPr>
        <w:t xml:space="preserve">υκείων από κάθε γραφειοκρατικό έργο. Στον σκοπό αυτό μπορεί να βοηθήσουν η διαμόρφωση της διοικητικής ομάδας, η θεσμοθέτηση πρακτικής άσκησης στο τελευταίο εξάμηνο σπουδών σε γραμματείες </w:t>
      </w:r>
      <w:r>
        <w:rPr>
          <w:rFonts w:eastAsia="Times New Roman" w:cs="Times New Roman"/>
          <w:szCs w:val="24"/>
        </w:rPr>
        <w:t>λ</w:t>
      </w:r>
      <w:r>
        <w:rPr>
          <w:rFonts w:eastAsia="Times New Roman" w:cs="Times New Roman"/>
          <w:szCs w:val="24"/>
        </w:rPr>
        <w:t>υκείων των φοιτητών και φοιτητριών ΑΕΙ, Τμημάτων Παιδαγωγικών Σχολών</w:t>
      </w:r>
      <w:r>
        <w:rPr>
          <w:rFonts w:eastAsia="Times New Roman" w:cs="Times New Roman"/>
          <w:szCs w:val="24"/>
        </w:rPr>
        <w:t xml:space="preserve">, Σχολών Διοίκησης Επιχειρήσεων, καθώς και σπουδαστών και σπουδαστριών ΙΕΚ. </w:t>
      </w:r>
    </w:p>
    <w:p w14:paraId="7C460274" w14:textId="77777777" w:rsidR="00D41D4C" w:rsidRDefault="00870AC4">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Α</w:t>
      </w:r>
      <w:r w:rsidRPr="008241F7">
        <w:rPr>
          <w:rFonts w:eastAsia="Times New Roman" w:cs="Times New Roman"/>
          <w:szCs w:val="24"/>
        </w:rPr>
        <w:t xml:space="preserve">πασχόληση </w:t>
      </w:r>
      <w:r>
        <w:rPr>
          <w:rFonts w:eastAsia="Times New Roman" w:cs="Times New Roman"/>
          <w:szCs w:val="24"/>
        </w:rPr>
        <w:t>άνεργων</w:t>
      </w:r>
      <w:r w:rsidRPr="008241F7">
        <w:rPr>
          <w:rFonts w:eastAsia="Times New Roman" w:cs="Times New Roman"/>
          <w:szCs w:val="24"/>
        </w:rPr>
        <w:t xml:space="preserve"> πτυχιούχων ΑΕΙ σε γραμματεί</w:t>
      </w:r>
      <w:r>
        <w:rPr>
          <w:rFonts w:eastAsia="Times New Roman" w:cs="Times New Roman"/>
          <w:szCs w:val="24"/>
        </w:rPr>
        <w:t>ε</w:t>
      </w:r>
      <w:r w:rsidRPr="008241F7">
        <w:rPr>
          <w:rFonts w:eastAsia="Times New Roman" w:cs="Times New Roman"/>
          <w:szCs w:val="24"/>
        </w:rPr>
        <w:t xml:space="preserve">ς </w:t>
      </w:r>
      <w:r>
        <w:rPr>
          <w:rFonts w:eastAsia="Times New Roman" w:cs="Times New Roman"/>
          <w:szCs w:val="24"/>
        </w:rPr>
        <w:t>λ</w:t>
      </w:r>
      <w:r>
        <w:rPr>
          <w:rFonts w:eastAsia="Times New Roman" w:cs="Times New Roman"/>
          <w:szCs w:val="24"/>
        </w:rPr>
        <w:t>υκείων,</w:t>
      </w:r>
      <w:r w:rsidRPr="008241F7">
        <w:rPr>
          <w:rFonts w:eastAsia="Times New Roman" w:cs="Times New Roman"/>
          <w:szCs w:val="24"/>
        </w:rPr>
        <w:t xml:space="preserve"> μέσω προγραμμάτων των δήμων</w:t>
      </w:r>
      <w:r>
        <w:rPr>
          <w:rFonts w:eastAsia="Times New Roman" w:cs="Times New Roman"/>
          <w:szCs w:val="24"/>
        </w:rPr>
        <w:t>,</w:t>
      </w:r>
      <w:r w:rsidRPr="008241F7">
        <w:rPr>
          <w:rFonts w:eastAsia="Times New Roman" w:cs="Times New Roman"/>
          <w:szCs w:val="24"/>
        </w:rPr>
        <w:t xml:space="preserve"> προς απόκτηση εργασιακής εμπειρίας σε διοικητικό έργο</w:t>
      </w:r>
      <w:r>
        <w:rPr>
          <w:rFonts w:eastAsia="Times New Roman" w:cs="Times New Roman"/>
          <w:szCs w:val="24"/>
        </w:rPr>
        <w:t>.</w:t>
      </w:r>
      <w:r w:rsidRPr="008241F7">
        <w:rPr>
          <w:rFonts w:eastAsia="Times New Roman" w:cs="Times New Roman"/>
          <w:szCs w:val="24"/>
        </w:rPr>
        <w:t xml:space="preserve"> </w:t>
      </w:r>
    </w:p>
    <w:p w14:paraId="7C460275" w14:textId="77777777" w:rsidR="00D41D4C" w:rsidRDefault="00870AC4">
      <w:pPr>
        <w:tabs>
          <w:tab w:val="left" w:pos="1905"/>
        </w:tabs>
        <w:spacing w:line="600" w:lineRule="auto"/>
        <w:ind w:firstLine="720"/>
        <w:contextualSpacing/>
        <w:jc w:val="both"/>
        <w:rPr>
          <w:rFonts w:eastAsia="Times New Roman" w:cs="Times New Roman"/>
          <w:szCs w:val="24"/>
        </w:rPr>
      </w:pPr>
      <w:r w:rsidRPr="008241F7">
        <w:rPr>
          <w:rFonts w:eastAsia="Times New Roman" w:cs="Times New Roman"/>
          <w:szCs w:val="24"/>
        </w:rPr>
        <w:lastRenderedPageBreak/>
        <w:t xml:space="preserve">Με το ξεκίνημα της σχολικής χρονιάς </w:t>
      </w:r>
      <w:r w:rsidRPr="008241F7">
        <w:rPr>
          <w:rFonts w:eastAsia="Times New Roman" w:cs="Times New Roman"/>
          <w:szCs w:val="24"/>
        </w:rPr>
        <w:t>άμεσα να καλύπτονται από τους εκπαιδευτικούς της σχολικής μονάδας</w:t>
      </w:r>
      <w:r>
        <w:rPr>
          <w:rFonts w:eastAsia="Times New Roman" w:cs="Times New Roman"/>
          <w:szCs w:val="24"/>
        </w:rPr>
        <w:t>,</w:t>
      </w:r>
      <w:r w:rsidRPr="008241F7">
        <w:rPr>
          <w:rFonts w:eastAsia="Times New Roman" w:cs="Times New Roman"/>
          <w:szCs w:val="24"/>
        </w:rPr>
        <w:t xml:space="preserve"> κατά προτεραιότητα</w:t>
      </w:r>
      <w:r>
        <w:rPr>
          <w:rFonts w:eastAsia="Times New Roman" w:cs="Times New Roman"/>
          <w:szCs w:val="24"/>
        </w:rPr>
        <w:t>,</w:t>
      </w:r>
      <w:r w:rsidRPr="008241F7">
        <w:rPr>
          <w:rFonts w:eastAsia="Times New Roman" w:cs="Times New Roman"/>
          <w:szCs w:val="24"/>
        </w:rPr>
        <w:t xml:space="preserve"> τα τμήματα της </w:t>
      </w:r>
      <w:r>
        <w:rPr>
          <w:rFonts w:eastAsia="Times New Roman" w:cs="Times New Roman"/>
          <w:szCs w:val="24"/>
        </w:rPr>
        <w:t>Γ΄</w:t>
      </w:r>
      <w:r w:rsidRPr="008241F7">
        <w:rPr>
          <w:rFonts w:eastAsia="Times New Roman" w:cs="Times New Roman"/>
          <w:szCs w:val="24"/>
        </w:rPr>
        <w:t xml:space="preserve"> </w:t>
      </w:r>
      <w:r>
        <w:rPr>
          <w:rFonts w:eastAsia="Times New Roman" w:cs="Times New Roman"/>
          <w:szCs w:val="24"/>
        </w:rPr>
        <w:t>λ</w:t>
      </w:r>
      <w:r w:rsidRPr="008241F7">
        <w:rPr>
          <w:rFonts w:eastAsia="Times New Roman" w:cs="Times New Roman"/>
          <w:szCs w:val="24"/>
        </w:rPr>
        <w:t>υκείου</w:t>
      </w:r>
      <w:r>
        <w:rPr>
          <w:rFonts w:eastAsia="Times New Roman" w:cs="Times New Roman"/>
          <w:szCs w:val="24"/>
        </w:rPr>
        <w:t>,</w:t>
      </w:r>
      <w:r w:rsidRPr="008241F7">
        <w:rPr>
          <w:rFonts w:eastAsia="Times New Roman" w:cs="Times New Roman"/>
          <w:szCs w:val="24"/>
        </w:rPr>
        <w:t xml:space="preserve"> έτσι ώστε </w:t>
      </w:r>
      <w:r>
        <w:rPr>
          <w:rFonts w:eastAsia="Times New Roman" w:cs="Times New Roman"/>
          <w:szCs w:val="24"/>
        </w:rPr>
        <w:t>έγκαι</w:t>
      </w:r>
      <w:r w:rsidRPr="008241F7">
        <w:rPr>
          <w:rFonts w:eastAsia="Times New Roman" w:cs="Times New Roman"/>
          <w:szCs w:val="24"/>
        </w:rPr>
        <w:t>ρ</w:t>
      </w:r>
      <w:r>
        <w:rPr>
          <w:rFonts w:eastAsia="Times New Roman" w:cs="Times New Roman"/>
          <w:szCs w:val="24"/>
        </w:rPr>
        <w:t>α</w:t>
      </w:r>
      <w:r w:rsidRPr="008241F7">
        <w:rPr>
          <w:rFonts w:eastAsia="Times New Roman" w:cs="Times New Roman"/>
          <w:szCs w:val="24"/>
        </w:rPr>
        <w:t xml:space="preserve"> </w:t>
      </w:r>
      <w:r w:rsidRPr="008241F7">
        <w:rPr>
          <w:rFonts w:eastAsia="Times New Roman" w:cs="Times New Roman"/>
          <w:szCs w:val="24"/>
        </w:rPr>
        <w:t xml:space="preserve">το καθημερινό πρόγραμμα της τάξης </w:t>
      </w:r>
      <w:r>
        <w:rPr>
          <w:rFonts w:eastAsia="Times New Roman" w:cs="Times New Roman"/>
          <w:szCs w:val="24"/>
        </w:rPr>
        <w:t>α</w:t>
      </w:r>
      <w:r w:rsidRPr="008241F7">
        <w:rPr>
          <w:rFonts w:eastAsia="Times New Roman" w:cs="Times New Roman"/>
          <w:szCs w:val="24"/>
        </w:rPr>
        <w:t xml:space="preserve">υτής να είναι πλήρες </w:t>
      </w:r>
      <w:r>
        <w:rPr>
          <w:rFonts w:eastAsia="Times New Roman" w:cs="Times New Roman"/>
          <w:szCs w:val="24"/>
        </w:rPr>
        <w:t xml:space="preserve">για </w:t>
      </w:r>
      <w:r w:rsidRPr="008241F7">
        <w:rPr>
          <w:rFonts w:eastAsia="Times New Roman" w:cs="Times New Roman"/>
          <w:szCs w:val="24"/>
        </w:rPr>
        <w:t>τους μαθητές</w:t>
      </w:r>
      <w:r>
        <w:rPr>
          <w:rFonts w:eastAsia="Times New Roman" w:cs="Times New Roman"/>
          <w:szCs w:val="24"/>
        </w:rPr>
        <w:t>.</w:t>
      </w:r>
      <w:r w:rsidRPr="008241F7">
        <w:rPr>
          <w:rFonts w:eastAsia="Times New Roman" w:cs="Times New Roman"/>
          <w:szCs w:val="24"/>
        </w:rPr>
        <w:t xml:space="preserve"> </w:t>
      </w:r>
    </w:p>
    <w:p w14:paraId="7C460276" w14:textId="77777777" w:rsidR="00D41D4C" w:rsidRDefault="00870AC4">
      <w:pPr>
        <w:tabs>
          <w:tab w:val="left" w:pos="1905"/>
        </w:tabs>
        <w:spacing w:line="600" w:lineRule="auto"/>
        <w:ind w:firstLine="720"/>
        <w:contextualSpacing/>
        <w:jc w:val="both"/>
        <w:rPr>
          <w:rFonts w:eastAsia="Times New Roman" w:cs="Times New Roman"/>
          <w:szCs w:val="24"/>
        </w:rPr>
      </w:pPr>
      <w:r w:rsidRPr="008241F7">
        <w:rPr>
          <w:rFonts w:eastAsia="Times New Roman" w:cs="Times New Roman"/>
          <w:szCs w:val="24"/>
        </w:rPr>
        <w:t xml:space="preserve">Αναδιαμόρφωση των θεματικών αντικειμένων του </w:t>
      </w:r>
      <w:r>
        <w:rPr>
          <w:rFonts w:eastAsia="Times New Roman" w:cs="Times New Roman"/>
          <w:szCs w:val="24"/>
        </w:rPr>
        <w:t>λ</w:t>
      </w:r>
      <w:r w:rsidRPr="008241F7">
        <w:rPr>
          <w:rFonts w:eastAsia="Times New Roman" w:cs="Times New Roman"/>
          <w:szCs w:val="24"/>
        </w:rPr>
        <w:t xml:space="preserve">υκείου σύμφωνα με σχετική πρόταση του ΙΕΠ </w:t>
      </w:r>
      <w:r>
        <w:rPr>
          <w:rFonts w:eastAsia="Times New Roman" w:cs="Times New Roman"/>
          <w:szCs w:val="24"/>
        </w:rPr>
        <w:t>κ</w:t>
      </w:r>
      <w:r w:rsidRPr="008241F7">
        <w:rPr>
          <w:rFonts w:eastAsia="Times New Roman" w:cs="Times New Roman"/>
          <w:szCs w:val="24"/>
        </w:rPr>
        <w:t>αι συγγραφή νέων βιβλίων σε όλο το φάσμα της εκπαίδευσης</w:t>
      </w:r>
      <w:r>
        <w:rPr>
          <w:rFonts w:eastAsia="Times New Roman" w:cs="Times New Roman"/>
          <w:szCs w:val="24"/>
        </w:rPr>
        <w:t>,</w:t>
      </w:r>
      <w:r w:rsidRPr="008241F7">
        <w:rPr>
          <w:rFonts w:eastAsia="Times New Roman" w:cs="Times New Roman"/>
          <w:szCs w:val="24"/>
        </w:rPr>
        <w:t xml:space="preserve"> με ξεκίνημα το </w:t>
      </w:r>
      <w:r>
        <w:rPr>
          <w:rFonts w:eastAsia="Times New Roman" w:cs="Times New Roman"/>
          <w:szCs w:val="24"/>
        </w:rPr>
        <w:t>λ</w:t>
      </w:r>
      <w:r w:rsidRPr="008241F7">
        <w:rPr>
          <w:rFonts w:eastAsia="Times New Roman" w:cs="Times New Roman"/>
          <w:szCs w:val="24"/>
        </w:rPr>
        <w:t>ύκειο</w:t>
      </w:r>
      <w:r>
        <w:rPr>
          <w:rFonts w:eastAsia="Times New Roman" w:cs="Times New Roman"/>
          <w:szCs w:val="24"/>
        </w:rPr>
        <w:t>,</w:t>
      </w:r>
      <w:r w:rsidRPr="008241F7">
        <w:rPr>
          <w:rFonts w:eastAsia="Times New Roman" w:cs="Times New Roman"/>
          <w:szCs w:val="24"/>
        </w:rPr>
        <w:t xml:space="preserve"> που </w:t>
      </w:r>
      <w:r>
        <w:rPr>
          <w:rFonts w:eastAsia="Times New Roman" w:cs="Times New Roman"/>
          <w:szCs w:val="24"/>
        </w:rPr>
        <w:t>είναι</w:t>
      </w:r>
      <w:r w:rsidRPr="008241F7">
        <w:rPr>
          <w:rFonts w:eastAsia="Times New Roman" w:cs="Times New Roman"/>
          <w:szCs w:val="24"/>
        </w:rPr>
        <w:t xml:space="preserve"> και τ</w:t>
      </w:r>
      <w:r>
        <w:rPr>
          <w:rFonts w:eastAsia="Times New Roman" w:cs="Times New Roman"/>
          <w:szCs w:val="24"/>
        </w:rPr>
        <w:t>α</w:t>
      </w:r>
      <w:r w:rsidRPr="008241F7">
        <w:rPr>
          <w:rFonts w:eastAsia="Times New Roman" w:cs="Times New Roman"/>
          <w:szCs w:val="24"/>
        </w:rPr>
        <w:t xml:space="preserve"> παλ</w:t>
      </w:r>
      <w:r>
        <w:rPr>
          <w:rFonts w:eastAsia="Times New Roman" w:cs="Times New Roman"/>
          <w:szCs w:val="24"/>
        </w:rPr>
        <w:t>α</w:t>
      </w:r>
      <w:r w:rsidRPr="008241F7">
        <w:rPr>
          <w:rFonts w:eastAsia="Times New Roman" w:cs="Times New Roman"/>
          <w:szCs w:val="24"/>
        </w:rPr>
        <w:t>ιότερ</w:t>
      </w:r>
      <w:r>
        <w:rPr>
          <w:rFonts w:eastAsia="Times New Roman" w:cs="Times New Roman"/>
          <w:szCs w:val="24"/>
        </w:rPr>
        <w:t>α</w:t>
      </w:r>
      <w:r>
        <w:rPr>
          <w:rFonts w:eastAsia="Times New Roman" w:cs="Times New Roman"/>
          <w:szCs w:val="24"/>
        </w:rPr>
        <w:t>.</w:t>
      </w:r>
      <w:r w:rsidRPr="008241F7">
        <w:rPr>
          <w:rFonts w:eastAsia="Times New Roman" w:cs="Times New Roman"/>
          <w:szCs w:val="24"/>
        </w:rPr>
        <w:t xml:space="preserve"> </w:t>
      </w:r>
    </w:p>
    <w:p w14:paraId="7C460277" w14:textId="77777777" w:rsidR="00D41D4C" w:rsidRDefault="00870AC4">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Καταγραφή και</w:t>
      </w:r>
      <w:r w:rsidRPr="008241F7">
        <w:rPr>
          <w:rFonts w:eastAsia="Times New Roman" w:cs="Times New Roman"/>
          <w:szCs w:val="24"/>
        </w:rPr>
        <w:t xml:space="preserve"> άμεση αξιοποίηση του εργαστηριακού εξοπλισμού των </w:t>
      </w:r>
      <w:r>
        <w:rPr>
          <w:rFonts w:eastAsia="Times New Roman" w:cs="Times New Roman"/>
          <w:szCs w:val="24"/>
        </w:rPr>
        <w:t>λ</w:t>
      </w:r>
      <w:r w:rsidRPr="008241F7">
        <w:rPr>
          <w:rFonts w:eastAsia="Times New Roman" w:cs="Times New Roman"/>
          <w:szCs w:val="24"/>
        </w:rPr>
        <w:t>υκείων</w:t>
      </w:r>
      <w:r>
        <w:rPr>
          <w:rFonts w:eastAsia="Times New Roman" w:cs="Times New Roman"/>
          <w:szCs w:val="24"/>
        </w:rPr>
        <w:t>.</w:t>
      </w:r>
      <w:r w:rsidRPr="008241F7">
        <w:rPr>
          <w:rFonts w:eastAsia="Times New Roman" w:cs="Times New Roman"/>
          <w:szCs w:val="24"/>
        </w:rPr>
        <w:t xml:space="preserve"> </w:t>
      </w:r>
    </w:p>
    <w:p w14:paraId="7C460278" w14:textId="77777777" w:rsidR="00D41D4C" w:rsidRDefault="00870AC4">
      <w:pPr>
        <w:tabs>
          <w:tab w:val="left" w:pos="1905"/>
        </w:tabs>
        <w:spacing w:line="600" w:lineRule="auto"/>
        <w:ind w:firstLine="720"/>
        <w:contextualSpacing/>
        <w:jc w:val="both"/>
        <w:rPr>
          <w:rFonts w:eastAsia="Times New Roman" w:cs="Times New Roman"/>
          <w:szCs w:val="24"/>
        </w:rPr>
      </w:pPr>
      <w:r w:rsidRPr="008241F7">
        <w:rPr>
          <w:rFonts w:eastAsia="Times New Roman" w:cs="Times New Roman"/>
          <w:szCs w:val="24"/>
        </w:rPr>
        <w:t>Συγκρότηση διοικητικής</w:t>
      </w:r>
      <w:r>
        <w:rPr>
          <w:rFonts w:eastAsia="Times New Roman" w:cs="Times New Roman"/>
          <w:szCs w:val="24"/>
        </w:rPr>
        <w:t xml:space="preserve"> ομάδα</w:t>
      </w:r>
      <w:r>
        <w:rPr>
          <w:rFonts w:eastAsia="Times New Roman" w:cs="Times New Roman"/>
          <w:szCs w:val="24"/>
        </w:rPr>
        <w:t xml:space="preserve">ς στα </w:t>
      </w:r>
      <w:r>
        <w:rPr>
          <w:rFonts w:eastAsia="Times New Roman" w:cs="Times New Roman"/>
          <w:szCs w:val="24"/>
        </w:rPr>
        <w:t>λ</w:t>
      </w:r>
      <w:r>
        <w:rPr>
          <w:rFonts w:eastAsia="Times New Roman" w:cs="Times New Roman"/>
          <w:szCs w:val="24"/>
        </w:rPr>
        <w:t xml:space="preserve">ύκεια με διευθυντή, </w:t>
      </w:r>
      <w:r w:rsidRPr="008241F7">
        <w:rPr>
          <w:rFonts w:eastAsia="Times New Roman" w:cs="Times New Roman"/>
          <w:szCs w:val="24"/>
        </w:rPr>
        <w:t>υποδιευθυντή</w:t>
      </w:r>
      <w:r>
        <w:rPr>
          <w:rFonts w:eastAsia="Times New Roman" w:cs="Times New Roman"/>
          <w:szCs w:val="24"/>
        </w:rPr>
        <w:t xml:space="preserve"> και</w:t>
      </w:r>
      <w:r w:rsidRPr="008241F7">
        <w:rPr>
          <w:rFonts w:eastAsia="Times New Roman" w:cs="Times New Roman"/>
          <w:szCs w:val="24"/>
        </w:rPr>
        <w:t xml:space="preserve"> ανα</w:t>
      </w:r>
      <w:r>
        <w:rPr>
          <w:rFonts w:eastAsia="Times New Roman" w:cs="Times New Roman"/>
          <w:szCs w:val="24"/>
        </w:rPr>
        <w:t>πληρωτέ</w:t>
      </w:r>
      <w:r w:rsidRPr="008241F7">
        <w:rPr>
          <w:rFonts w:eastAsia="Times New Roman" w:cs="Times New Roman"/>
          <w:szCs w:val="24"/>
        </w:rPr>
        <w:t>ς υποδιευθυντές</w:t>
      </w:r>
      <w:r>
        <w:rPr>
          <w:rFonts w:eastAsia="Times New Roman" w:cs="Times New Roman"/>
          <w:szCs w:val="24"/>
        </w:rPr>
        <w:t>.</w:t>
      </w:r>
      <w:r w:rsidRPr="008241F7">
        <w:rPr>
          <w:rFonts w:eastAsia="Times New Roman" w:cs="Times New Roman"/>
          <w:szCs w:val="24"/>
        </w:rPr>
        <w:t xml:space="preserve"> Οι αναπληρωτές υποδιευθυντές επιλέγονται όμοια</w:t>
      </w:r>
      <w:r>
        <w:rPr>
          <w:rFonts w:eastAsia="Times New Roman" w:cs="Times New Roman"/>
          <w:szCs w:val="24"/>
        </w:rPr>
        <w:t>,</w:t>
      </w:r>
      <w:r w:rsidRPr="008241F7">
        <w:rPr>
          <w:rFonts w:eastAsia="Times New Roman" w:cs="Times New Roman"/>
          <w:szCs w:val="24"/>
        </w:rPr>
        <w:t xml:space="preserve"> όπως </w:t>
      </w:r>
      <w:r>
        <w:rPr>
          <w:rFonts w:eastAsia="Times New Roman" w:cs="Times New Roman"/>
          <w:szCs w:val="24"/>
        </w:rPr>
        <w:t xml:space="preserve">οι </w:t>
      </w:r>
      <w:r w:rsidRPr="008241F7">
        <w:rPr>
          <w:rFonts w:eastAsia="Times New Roman" w:cs="Times New Roman"/>
          <w:szCs w:val="24"/>
        </w:rPr>
        <w:t>υποδιευθυντές</w:t>
      </w:r>
      <w:r>
        <w:rPr>
          <w:rFonts w:eastAsia="Times New Roman" w:cs="Times New Roman"/>
          <w:szCs w:val="24"/>
        </w:rPr>
        <w:t>,</w:t>
      </w:r>
      <w:r w:rsidRPr="008241F7">
        <w:rPr>
          <w:rFonts w:eastAsia="Times New Roman" w:cs="Times New Roman"/>
          <w:szCs w:val="24"/>
        </w:rPr>
        <w:t xml:space="preserve"> και λαμβάνουν το μισό επιμίσθιο του υποδιευθυντή</w:t>
      </w:r>
      <w:r>
        <w:rPr>
          <w:rFonts w:eastAsia="Times New Roman" w:cs="Times New Roman"/>
          <w:szCs w:val="24"/>
        </w:rPr>
        <w:t xml:space="preserve">. </w:t>
      </w:r>
      <w:r w:rsidRPr="008241F7">
        <w:rPr>
          <w:rFonts w:eastAsia="Times New Roman" w:cs="Times New Roman"/>
          <w:szCs w:val="24"/>
        </w:rPr>
        <w:t xml:space="preserve">Η θεσμοθέτηση θέσης αναπληρωτή υποδιευθυντή έχει πολλαπλά οφέλη </w:t>
      </w:r>
      <w:r w:rsidRPr="008241F7">
        <w:rPr>
          <w:rFonts w:eastAsia="Times New Roman" w:cs="Times New Roman"/>
          <w:szCs w:val="24"/>
        </w:rPr>
        <w:t xml:space="preserve">και είναι </w:t>
      </w:r>
      <w:r>
        <w:rPr>
          <w:rFonts w:eastAsia="Times New Roman" w:cs="Times New Roman"/>
          <w:szCs w:val="24"/>
        </w:rPr>
        <w:t>τιμητική για εκπαιδευτικούς με π</w:t>
      </w:r>
      <w:r w:rsidRPr="008241F7">
        <w:rPr>
          <w:rFonts w:eastAsia="Times New Roman" w:cs="Times New Roman"/>
          <w:szCs w:val="24"/>
        </w:rPr>
        <w:t>ολύχρονη εμπειρία</w:t>
      </w:r>
      <w:r>
        <w:rPr>
          <w:rFonts w:eastAsia="Times New Roman" w:cs="Times New Roman"/>
          <w:szCs w:val="24"/>
        </w:rPr>
        <w:t>.</w:t>
      </w:r>
      <w:r w:rsidRPr="008241F7">
        <w:rPr>
          <w:rFonts w:eastAsia="Times New Roman" w:cs="Times New Roman"/>
          <w:szCs w:val="24"/>
        </w:rPr>
        <w:t xml:space="preserve"> Έχουν όλοι δραστική μείωση διδακτικού ωραρίου</w:t>
      </w:r>
      <w:r>
        <w:rPr>
          <w:rFonts w:eastAsia="Times New Roman" w:cs="Times New Roman"/>
          <w:szCs w:val="24"/>
        </w:rPr>
        <w:t>.</w:t>
      </w:r>
      <w:r w:rsidRPr="008241F7">
        <w:rPr>
          <w:rFonts w:eastAsia="Times New Roman" w:cs="Times New Roman"/>
          <w:szCs w:val="24"/>
        </w:rPr>
        <w:t xml:space="preserve"> Παρέχουν υποστηρικτικό και </w:t>
      </w:r>
      <w:r>
        <w:rPr>
          <w:rFonts w:eastAsia="Times New Roman" w:cs="Times New Roman"/>
          <w:szCs w:val="24"/>
        </w:rPr>
        <w:lastRenderedPageBreak/>
        <w:t>καθοδηγητικό</w:t>
      </w:r>
      <w:r w:rsidRPr="008241F7">
        <w:rPr>
          <w:rFonts w:eastAsia="Times New Roman" w:cs="Times New Roman"/>
          <w:szCs w:val="24"/>
        </w:rPr>
        <w:t xml:space="preserve"> έργο στα παιδιά και</w:t>
      </w:r>
      <w:r>
        <w:rPr>
          <w:rFonts w:eastAsia="Times New Roman" w:cs="Times New Roman"/>
          <w:szCs w:val="24"/>
        </w:rPr>
        <w:t xml:space="preserve"> σε</w:t>
      </w:r>
      <w:r w:rsidRPr="008241F7">
        <w:rPr>
          <w:rFonts w:eastAsia="Times New Roman" w:cs="Times New Roman"/>
          <w:szCs w:val="24"/>
        </w:rPr>
        <w:t xml:space="preserve"> εκπαιδευτικούς της σχολικής μονάδας</w:t>
      </w:r>
      <w:r>
        <w:rPr>
          <w:rFonts w:eastAsia="Times New Roman" w:cs="Times New Roman"/>
          <w:szCs w:val="24"/>
        </w:rPr>
        <w:t>.</w:t>
      </w:r>
      <w:r w:rsidRPr="008241F7">
        <w:rPr>
          <w:rFonts w:eastAsia="Times New Roman" w:cs="Times New Roman"/>
          <w:szCs w:val="24"/>
        </w:rPr>
        <w:t xml:space="preserve"> Εκπροσωπούν το σχολείο και επιφορτίζονται με την</w:t>
      </w:r>
      <w:r w:rsidRPr="008241F7">
        <w:rPr>
          <w:rFonts w:eastAsia="Times New Roman" w:cs="Times New Roman"/>
          <w:szCs w:val="24"/>
        </w:rPr>
        <w:t xml:space="preserve"> ευθύνη τήρησης και παρακολούθησης όλων των βιβλίων και των διαδικασιών που αφορούν το σχολείο</w:t>
      </w:r>
      <w:r>
        <w:rPr>
          <w:rFonts w:eastAsia="Times New Roman" w:cs="Times New Roman"/>
          <w:szCs w:val="24"/>
        </w:rPr>
        <w:t>.</w:t>
      </w:r>
    </w:p>
    <w:p w14:paraId="7C460279" w14:textId="77777777" w:rsidR="00D41D4C" w:rsidRDefault="00870AC4">
      <w:pPr>
        <w:tabs>
          <w:tab w:val="left" w:pos="1905"/>
        </w:tabs>
        <w:spacing w:line="600" w:lineRule="auto"/>
        <w:ind w:firstLine="720"/>
        <w:contextualSpacing/>
        <w:jc w:val="both"/>
        <w:rPr>
          <w:rFonts w:eastAsia="Times New Roman" w:cs="Times New Roman"/>
          <w:szCs w:val="24"/>
        </w:rPr>
      </w:pPr>
      <w:r w:rsidRPr="008241F7">
        <w:rPr>
          <w:rFonts w:eastAsia="Times New Roman" w:cs="Times New Roman"/>
          <w:szCs w:val="24"/>
        </w:rPr>
        <w:t>Θεσμοθέτηση ειδικού εκπαιδευτικού μισθολογίου και λήψη μέριμνας για περιπτώσεις υπερχρεωμένων εκπαιδευτικών</w:t>
      </w:r>
      <w:r>
        <w:rPr>
          <w:rFonts w:eastAsia="Times New Roman" w:cs="Times New Roman"/>
          <w:szCs w:val="24"/>
        </w:rPr>
        <w:t>.</w:t>
      </w:r>
    </w:p>
    <w:p w14:paraId="7C46027A" w14:textId="77777777" w:rsidR="00D41D4C" w:rsidRDefault="00870AC4">
      <w:pPr>
        <w:tabs>
          <w:tab w:val="left" w:pos="1905"/>
        </w:tabs>
        <w:spacing w:line="600" w:lineRule="auto"/>
        <w:ind w:firstLine="720"/>
        <w:contextualSpacing/>
        <w:jc w:val="both"/>
        <w:rPr>
          <w:rFonts w:eastAsia="Times New Roman" w:cs="Times New Roman"/>
          <w:szCs w:val="24"/>
        </w:rPr>
      </w:pPr>
      <w:r w:rsidRPr="008241F7">
        <w:rPr>
          <w:rFonts w:eastAsia="Times New Roman" w:cs="Times New Roman"/>
          <w:szCs w:val="24"/>
        </w:rPr>
        <w:t>Κυρίες και κύριοι συνάδελφοι</w:t>
      </w:r>
      <w:r>
        <w:rPr>
          <w:rFonts w:eastAsia="Times New Roman" w:cs="Times New Roman"/>
          <w:szCs w:val="24"/>
        </w:rPr>
        <w:t>,</w:t>
      </w:r>
      <w:r w:rsidRPr="008241F7">
        <w:rPr>
          <w:rFonts w:eastAsia="Times New Roman" w:cs="Times New Roman"/>
          <w:szCs w:val="24"/>
        </w:rPr>
        <w:t xml:space="preserve"> ήταν μερικά από τα ση</w:t>
      </w:r>
      <w:r w:rsidRPr="008241F7">
        <w:rPr>
          <w:rFonts w:eastAsia="Times New Roman" w:cs="Times New Roman"/>
          <w:szCs w:val="24"/>
        </w:rPr>
        <w:t>μεία αυτά τα οποία συμπεριλαμβάνονται μέσα στο πρόγραμμα της Ένωσης Κεντρώων</w:t>
      </w:r>
      <w:r>
        <w:rPr>
          <w:rFonts w:eastAsia="Times New Roman" w:cs="Times New Roman"/>
          <w:szCs w:val="24"/>
        </w:rPr>
        <w:t xml:space="preserve"> για την παιδεία.</w:t>
      </w:r>
      <w:r w:rsidRPr="008241F7">
        <w:rPr>
          <w:rFonts w:eastAsia="Times New Roman" w:cs="Times New Roman"/>
          <w:szCs w:val="24"/>
        </w:rPr>
        <w:t xml:space="preserve"> Είναι σημεία τα οποία αξίζουν να τα δείτε και αξίζουν στο μέλλον να τα υλοποιήσουμε</w:t>
      </w:r>
      <w:r>
        <w:rPr>
          <w:rFonts w:eastAsia="Times New Roman" w:cs="Times New Roman"/>
          <w:szCs w:val="24"/>
        </w:rPr>
        <w:t>, γι</w:t>
      </w:r>
      <w:r w:rsidRPr="008241F7">
        <w:rPr>
          <w:rFonts w:eastAsia="Times New Roman" w:cs="Times New Roman"/>
          <w:szCs w:val="24"/>
        </w:rPr>
        <w:t>ατί μέχρι στιγμής πάρα πολλά από αυτά δεν έχουν υλοποιηθεί</w:t>
      </w:r>
      <w:r>
        <w:rPr>
          <w:rFonts w:eastAsia="Times New Roman" w:cs="Times New Roman"/>
          <w:szCs w:val="24"/>
        </w:rPr>
        <w:t>.</w:t>
      </w:r>
    </w:p>
    <w:p w14:paraId="7C46027B" w14:textId="77777777" w:rsidR="00D41D4C" w:rsidRDefault="00870AC4">
      <w:pPr>
        <w:tabs>
          <w:tab w:val="left" w:pos="1905"/>
        </w:tabs>
        <w:spacing w:line="600" w:lineRule="auto"/>
        <w:ind w:firstLine="720"/>
        <w:contextualSpacing/>
        <w:jc w:val="both"/>
        <w:rPr>
          <w:rFonts w:eastAsia="Times New Roman" w:cs="Times New Roman"/>
          <w:szCs w:val="24"/>
        </w:rPr>
      </w:pPr>
      <w:r w:rsidRPr="008241F7">
        <w:rPr>
          <w:rFonts w:eastAsia="Times New Roman" w:cs="Times New Roman"/>
          <w:szCs w:val="24"/>
        </w:rPr>
        <w:t>Θα ήθελα</w:t>
      </w:r>
      <w:r>
        <w:rPr>
          <w:rFonts w:eastAsia="Times New Roman" w:cs="Times New Roman"/>
          <w:szCs w:val="24"/>
        </w:rPr>
        <w:t>,</w:t>
      </w:r>
      <w:r w:rsidRPr="008241F7">
        <w:rPr>
          <w:rFonts w:eastAsia="Times New Roman" w:cs="Times New Roman"/>
          <w:szCs w:val="24"/>
        </w:rPr>
        <w:t xml:space="preserve"> πριν κατέβω από το Βήμα</w:t>
      </w:r>
      <w:r>
        <w:rPr>
          <w:rFonts w:eastAsia="Times New Roman" w:cs="Times New Roman"/>
          <w:szCs w:val="24"/>
        </w:rPr>
        <w:t>,</w:t>
      </w:r>
      <w:r w:rsidRPr="008241F7">
        <w:rPr>
          <w:rFonts w:eastAsia="Times New Roman" w:cs="Times New Roman"/>
          <w:szCs w:val="24"/>
        </w:rPr>
        <w:t xml:space="preserve"> </w:t>
      </w:r>
      <w:r>
        <w:rPr>
          <w:rFonts w:eastAsia="Times New Roman" w:cs="Times New Roman"/>
          <w:szCs w:val="24"/>
        </w:rPr>
        <w:t>να πω δυο λόγια για μι</w:t>
      </w:r>
      <w:r w:rsidRPr="008241F7">
        <w:rPr>
          <w:rFonts w:eastAsia="Times New Roman" w:cs="Times New Roman"/>
          <w:szCs w:val="24"/>
        </w:rPr>
        <w:t>α τροπολογία</w:t>
      </w:r>
      <w:r>
        <w:rPr>
          <w:rFonts w:eastAsia="Times New Roman" w:cs="Times New Roman"/>
          <w:szCs w:val="24"/>
        </w:rPr>
        <w:t>,</w:t>
      </w:r>
      <w:r w:rsidRPr="008241F7">
        <w:rPr>
          <w:rFonts w:eastAsia="Times New Roman" w:cs="Times New Roman"/>
          <w:szCs w:val="24"/>
        </w:rPr>
        <w:t xml:space="preserve"> που αποτελ</w:t>
      </w:r>
      <w:r>
        <w:rPr>
          <w:rFonts w:eastAsia="Times New Roman" w:cs="Times New Roman"/>
          <w:szCs w:val="24"/>
        </w:rPr>
        <w:t>εί κατά την ταπεινή μου άποψη μι</w:t>
      </w:r>
      <w:r w:rsidRPr="008241F7">
        <w:rPr>
          <w:rFonts w:eastAsia="Times New Roman" w:cs="Times New Roman"/>
          <w:szCs w:val="24"/>
        </w:rPr>
        <w:t>α μικρή νίκη της δημοκρατίας</w:t>
      </w:r>
      <w:r>
        <w:rPr>
          <w:rFonts w:eastAsia="Times New Roman" w:cs="Times New Roman"/>
          <w:szCs w:val="24"/>
        </w:rPr>
        <w:t>,</w:t>
      </w:r>
      <w:r w:rsidRPr="008241F7">
        <w:rPr>
          <w:rFonts w:eastAsia="Times New Roman" w:cs="Times New Roman"/>
          <w:szCs w:val="24"/>
        </w:rPr>
        <w:t xml:space="preserve"> μ</w:t>
      </w:r>
      <w:r>
        <w:rPr>
          <w:rFonts w:eastAsia="Times New Roman" w:cs="Times New Roman"/>
          <w:szCs w:val="24"/>
        </w:rPr>
        <w:t>ι</w:t>
      </w:r>
      <w:r w:rsidRPr="008241F7">
        <w:rPr>
          <w:rFonts w:eastAsia="Times New Roman" w:cs="Times New Roman"/>
          <w:szCs w:val="24"/>
        </w:rPr>
        <w:t>α μικρή νίκη του κοινοβουλευτισμού</w:t>
      </w:r>
      <w:r>
        <w:rPr>
          <w:rFonts w:eastAsia="Times New Roman" w:cs="Times New Roman"/>
          <w:szCs w:val="24"/>
        </w:rPr>
        <w:t>,</w:t>
      </w:r>
      <w:r w:rsidRPr="008241F7">
        <w:rPr>
          <w:rFonts w:eastAsia="Times New Roman" w:cs="Times New Roman"/>
          <w:szCs w:val="24"/>
        </w:rPr>
        <w:t xml:space="preserve"> </w:t>
      </w:r>
      <w:r>
        <w:rPr>
          <w:rFonts w:eastAsia="Times New Roman" w:cs="Times New Roman"/>
          <w:szCs w:val="24"/>
        </w:rPr>
        <w:t>μια απόδειξη ότι, όταν υπάρχει θ</w:t>
      </w:r>
      <w:r w:rsidRPr="008241F7">
        <w:rPr>
          <w:rFonts w:eastAsia="Times New Roman" w:cs="Times New Roman"/>
          <w:szCs w:val="24"/>
        </w:rPr>
        <w:t>έληση</w:t>
      </w:r>
      <w:r>
        <w:rPr>
          <w:rFonts w:eastAsia="Times New Roman" w:cs="Times New Roman"/>
          <w:szCs w:val="24"/>
        </w:rPr>
        <w:t>,</w:t>
      </w:r>
      <w:r w:rsidRPr="008241F7">
        <w:rPr>
          <w:rFonts w:eastAsia="Times New Roman" w:cs="Times New Roman"/>
          <w:szCs w:val="24"/>
        </w:rPr>
        <w:t xml:space="preserve"> υπάρχει και ο τρόπος</w:t>
      </w:r>
      <w:r>
        <w:rPr>
          <w:rFonts w:eastAsia="Times New Roman" w:cs="Times New Roman"/>
          <w:szCs w:val="24"/>
        </w:rPr>
        <w:t>.</w:t>
      </w:r>
      <w:r w:rsidRPr="008241F7">
        <w:rPr>
          <w:rFonts w:eastAsia="Times New Roman" w:cs="Times New Roman"/>
          <w:szCs w:val="24"/>
        </w:rPr>
        <w:t xml:space="preserve"> Πρόκειται </w:t>
      </w:r>
      <w:r>
        <w:rPr>
          <w:rFonts w:eastAsia="Times New Roman" w:cs="Times New Roman"/>
          <w:szCs w:val="24"/>
        </w:rPr>
        <w:t>για τη</w:t>
      </w:r>
      <w:r w:rsidRPr="008241F7">
        <w:rPr>
          <w:rFonts w:eastAsia="Times New Roman" w:cs="Times New Roman"/>
          <w:szCs w:val="24"/>
        </w:rPr>
        <w:t xml:space="preserve"> βουλευ</w:t>
      </w:r>
      <w:r w:rsidRPr="008241F7">
        <w:rPr>
          <w:rFonts w:eastAsia="Times New Roman" w:cs="Times New Roman"/>
          <w:szCs w:val="24"/>
        </w:rPr>
        <w:t>τική τροπο</w:t>
      </w:r>
      <w:r>
        <w:rPr>
          <w:rFonts w:eastAsia="Times New Roman" w:cs="Times New Roman"/>
          <w:szCs w:val="24"/>
        </w:rPr>
        <w:t>λογία την οποία είχα την τιμή κ</w:t>
      </w:r>
      <w:r w:rsidRPr="008241F7">
        <w:rPr>
          <w:rFonts w:eastAsia="Times New Roman" w:cs="Times New Roman"/>
          <w:szCs w:val="24"/>
        </w:rPr>
        <w:t>ι εγ</w:t>
      </w:r>
      <w:r>
        <w:rPr>
          <w:rFonts w:eastAsia="Times New Roman" w:cs="Times New Roman"/>
          <w:szCs w:val="24"/>
        </w:rPr>
        <w:t xml:space="preserve">ώ και την </w:t>
      </w:r>
      <w:r>
        <w:rPr>
          <w:rFonts w:eastAsia="Times New Roman" w:cs="Times New Roman"/>
          <w:szCs w:val="24"/>
        </w:rPr>
        <w:lastRenderedPageBreak/>
        <w:t>ευθύνη να συνυπογράψω,</w:t>
      </w:r>
      <w:r w:rsidRPr="008241F7">
        <w:rPr>
          <w:rFonts w:eastAsia="Times New Roman" w:cs="Times New Roman"/>
          <w:szCs w:val="24"/>
        </w:rPr>
        <w:t xml:space="preserve"> καθώς πάλεψα με τις όποιες δυνάμεις είχα για να γίνει πραγματικότητα και να δικαιωθεί επιτέλους ο αγώνας των πυροσβεστών </w:t>
      </w:r>
      <w:r>
        <w:rPr>
          <w:rFonts w:eastAsia="Times New Roman" w:cs="Times New Roman"/>
          <w:szCs w:val="24"/>
        </w:rPr>
        <w:t>μας,</w:t>
      </w:r>
      <w:r w:rsidRPr="008241F7">
        <w:rPr>
          <w:rFonts w:eastAsia="Times New Roman" w:cs="Times New Roman"/>
          <w:szCs w:val="24"/>
        </w:rPr>
        <w:t xml:space="preserve"> ώστε να φτάσουμε σήμερα στο σημείο να τίθεται </w:t>
      </w:r>
      <w:r>
        <w:rPr>
          <w:rFonts w:eastAsia="Times New Roman" w:cs="Times New Roman"/>
          <w:szCs w:val="24"/>
        </w:rPr>
        <w:t xml:space="preserve">υπ’ </w:t>
      </w:r>
      <w:proofErr w:type="spellStart"/>
      <w:r>
        <w:rPr>
          <w:rFonts w:eastAsia="Times New Roman" w:cs="Times New Roman"/>
          <w:szCs w:val="24"/>
        </w:rPr>
        <w:t>όψ</w:t>
      </w:r>
      <w:r>
        <w:rPr>
          <w:rFonts w:eastAsia="Times New Roman" w:cs="Times New Roman"/>
          <w:szCs w:val="24"/>
        </w:rPr>
        <w:t>ιν</w:t>
      </w:r>
      <w:proofErr w:type="spellEnd"/>
      <w:r w:rsidRPr="008241F7">
        <w:rPr>
          <w:rFonts w:eastAsia="Times New Roman" w:cs="Times New Roman"/>
          <w:szCs w:val="24"/>
        </w:rPr>
        <w:t xml:space="preserve"> του επισπεύδοντος Υπουργού και να γίνεται δεκτή από </w:t>
      </w:r>
      <w:r>
        <w:rPr>
          <w:rFonts w:eastAsia="Times New Roman" w:cs="Times New Roman"/>
          <w:szCs w:val="24"/>
        </w:rPr>
        <w:t>μέρους του. Τον ευχαριστώ γι’ αυτό, εκ μέρους των ανθρώπων λοιπόν που η ζωή τους θ</w:t>
      </w:r>
      <w:r w:rsidRPr="008241F7">
        <w:rPr>
          <w:rFonts w:eastAsia="Times New Roman" w:cs="Times New Roman"/>
          <w:szCs w:val="24"/>
        </w:rPr>
        <w:t>α καλυτερεύσει</w:t>
      </w:r>
      <w:r>
        <w:rPr>
          <w:rFonts w:eastAsia="Times New Roman" w:cs="Times New Roman"/>
          <w:szCs w:val="24"/>
        </w:rPr>
        <w:t>,</w:t>
      </w:r>
      <w:r w:rsidRPr="008241F7">
        <w:rPr>
          <w:rFonts w:eastAsia="Times New Roman" w:cs="Times New Roman"/>
          <w:szCs w:val="24"/>
        </w:rPr>
        <w:t xml:space="preserve"> εκ μέρους των</w:t>
      </w:r>
      <w:r>
        <w:rPr>
          <w:rFonts w:eastAsia="Times New Roman" w:cs="Times New Roman"/>
          <w:szCs w:val="24"/>
        </w:rPr>
        <w:t xml:space="preserve"> συμπολιτών μας που η ζωή τους θ</w:t>
      </w:r>
      <w:r w:rsidRPr="008241F7">
        <w:rPr>
          <w:rFonts w:eastAsia="Times New Roman" w:cs="Times New Roman"/>
          <w:szCs w:val="24"/>
        </w:rPr>
        <w:t xml:space="preserve">α γίνει </w:t>
      </w:r>
      <w:r>
        <w:rPr>
          <w:rFonts w:eastAsia="Times New Roman" w:cs="Times New Roman"/>
          <w:szCs w:val="24"/>
        </w:rPr>
        <w:t>ασφαλέστερη,</w:t>
      </w:r>
      <w:r w:rsidRPr="008241F7">
        <w:rPr>
          <w:rFonts w:eastAsia="Times New Roman" w:cs="Times New Roman"/>
          <w:szCs w:val="24"/>
        </w:rPr>
        <w:t xml:space="preserve"> εξαιτίας αυτής της τροπολογίας</w:t>
      </w:r>
      <w:r>
        <w:rPr>
          <w:rFonts w:eastAsia="Times New Roman" w:cs="Times New Roman"/>
          <w:szCs w:val="24"/>
        </w:rPr>
        <w:t>,</w:t>
      </w:r>
      <w:r w:rsidRPr="008241F7">
        <w:rPr>
          <w:rFonts w:eastAsia="Times New Roman" w:cs="Times New Roman"/>
          <w:szCs w:val="24"/>
        </w:rPr>
        <w:t xml:space="preserve"> που ε</w:t>
      </w:r>
      <w:r w:rsidRPr="008241F7">
        <w:rPr>
          <w:rFonts w:eastAsia="Times New Roman" w:cs="Times New Roman"/>
          <w:szCs w:val="24"/>
        </w:rPr>
        <w:t xml:space="preserve">μείς της δώσαμε σάρκα και οστά και εσείς </w:t>
      </w:r>
      <w:r>
        <w:rPr>
          <w:rFonts w:eastAsia="Times New Roman" w:cs="Times New Roman"/>
          <w:szCs w:val="24"/>
        </w:rPr>
        <w:t>την κάνατε αποδεκτή,</w:t>
      </w:r>
      <w:r w:rsidRPr="008241F7">
        <w:rPr>
          <w:rFonts w:eastAsia="Times New Roman" w:cs="Times New Roman"/>
          <w:szCs w:val="24"/>
        </w:rPr>
        <w:t xml:space="preserve"> </w:t>
      </w:r>
      <w:r>
        <w:rPr>
          <w:rFonts w:eastAsia="Times New Roman" w:cs="Times New Roman"/>
          <w:szCs w:val="24"/>
        </w:rPr>
        <w:t>κ</w:t>
      </w:r>
      <w:r w:rsidRPr="008241F7">
        <w:rPr>
          <w:rFonts w:eastAsia="Times New Roman" w:cs="Times New Roman"/>
          <w:szCs w:val="24"/>
        </w:rPr>
        <w:t>ύριε Υπουργέ</w:t>
      </w:r>
      <w:r>
        <w:rPr>
          <w:rFonts w:eastAsia="Times New Roman" w:cs="Times New Roman"/>
          <w:szCs w:val="24"/>
        </w:rPr>
        <w:t>.</w:t>
      </w:r>
    </w:p>
    <w:p w14:paraId="7C46027C" w14:textId="77777777" w:rsidR="00D41D4C" w:rsidRDefault="00870AC4">
      <w:pPr>
        <w:tabs>
          <w:tab w:val="left" w:pos="1905"/>
        </w:tabs>
        <w:spacing w:line="600" w:lineRule="auto"/>
        <w:ind w:firstLine="720"/>
        <w:contextualSpacing/>
        <w:jc w:val="both"/>
        <w:rPr>
          <w:rFonts w:eastAsia="Times New Roman" w:cs="Times New Roman"/>
          <w:szCs w:val="24"/>
        </w:rPr>
      </w:pPr>
      <w:r w:rsidRPr="008241F7">
        <w:rPr>
          <w:rFonts w:eastAsia="Times New Roman" w:cs="Times New Roman"/>
          <w:szCs w:val="24"/>
        </w:rPr>
        <w:t xml:space="preserve">Η συγκεκριμένη τροπολογία αφορά τους εποχικούς πυροσβέστες που προσελήφθησαν το 2008 και </w:t>
      </w:r>
      <w:r>
        <w:rPr>
          <w:rFonts w:eastAsia="Times New Roman" w:cs="Times New Roman"/>
          <w:szCs w:val="24"/>
        </w:rPr>
        <w:t xml:space="preserve">το </w:t>
      </w:r>
      <w:r w:rsidRPr="008241F7">
        <w:rPr>
          <w:rFonts w:eastAsia="Times New Roman" w:cs="Times New Roman"/>
          <w:szCs w:val="24"/>
        </w:rPr>
        <w:t>2009</w:t>
      </w:r>
      <w:r>
        <w:rPr>
          <w:rFonts w:eastAsia="Times New Roman" w:cs="Times New Roman"/>
          <w:szCs w:val="24"/>
        </w:rPr>
        <w:t>, έ</w:t>
      </w:r>
      <w:r w:rsidRPr="008241F7">
        <w:rPr>
          <w:rFonts w:eastAsia="Times New Roman" w:cs="Times New Roman"/>
          <w:szCs w:val="24"/>
        </w:rPr>
        <w:t>πειτα δηλαδή από τις φονικές πυρκαγιές του 2007</w:t>
      </w:r>
      <w:r>
        <w:rPr>
          <w:rFonts w:eastAsia="Times New Roman" w:cs="Times New Roman"/>
          <w:szCs w:val="24"/>
        </w:rPr>
        <w:t>,</w:t>
      </w:r>
      <w:r w:rsidRPr="008241F7">
        <w:rPr>
          <w:rFonts w:eastAsia="Times New Roman" w:cs="Times New Roman"/>
          <w:szCs w:val="24"/>
        </w:rPr>
        <w:t xml:space="preserve"> και οι οποίοι κατά την πρόσληψή</w:t>
      </w:r>
      <w:r w:rsidRPr="008241F7">
        <w:rPr>
          <w:rFonts w:eastAsia="Times New Roman" w:cs="Times New Roman"/>
          <w:szCs w:val="24"/>
        </w:rPr>
        <w:t xml:space="preserve"> τους τότε δεν κατείχαν</w:t>
      </w:r>
      <w:r>
        <w:rPr>
          <w:rFonts w:eastAsia="Times New Roman" w:cs="Times New Roman"/>
          <w:szCs w:val="24"/>
        </w:rPr>
        <w:t>,</w:t>
      </w:r>
      <w:r w:rsidRPr="008241F7">
        <w:rPr>
          <w:rFonts w:eastAsia="Times New Roman" w:cs="Times New Roman"/>
          <w:szCs w:val="24"/>
        </w:rPr>
        <w:t xml:space="preserve"> κατά την εφαρμογή του νόμου</w:t>
      </w:r>
      <w:r>
        <w:rPr>
          <w:rFonts w:eastAsia="Times New Roman" w:cs="Times New Roman"/>
          <w:szCs w:val="24"/>
        </w:rPr>
        <w:t>,</w:t>
      </w:r>
      <w:r w:rsidRPr="008241F7">
        <w:rPr>
          <w:rFonts w:eastAsia="Times New Roman" w:cs="Times New Roman"/>
          <w:szCs w:val="24"/>
        </w:rPr>
        <w:t xml:space="preserve"> τις προϋποθέσεις που αφορούσαν την προϋπηρεσία </w:t>
      </w:r>
      <w:r>
        <w:rPr>
          <w:rFonts w:eastAsia="Times New Roman" w:cs="Times New Roman"/>
          <w:szCs w:val="24"/>
        </w:rPr>
        <w:t>-</w:t>
      </w:r>
      <w:r w:rsidRPr="008241F7">
        <w:rPr>
          <w:rFonts w:eastAsia="Times New Roman" w:cs="Times New Roman"/>
          <w:szCs w:val="24"/>
        </w:rPr>
        <w:t>επαναλαμβάνω που αφορούσαν την προϋπηρεσία</w:t>
      </w:r>
      <w:r>
        <w:rPr>
          <w:rFonts w:eastAsia="Times New Roman" w:cs="Times New Roman"/>
          <w:szCs w:val="24"/>
        </w:rPr>
        <w:t>,</w:t>
      </w:r>
      <w:r>
        <w:rPr>
          <w:rFonts w:eastAsia="Times New Roman" w:cs="Times New Roman"/>
          <w:szCs w:val="24"/>
        </w:rPr>
        <w:t>-</w:t>
      </w:r>
      <w:r w:rsidRPr="008241F7">
        <w:rPr>
          <w:rFonts w:eastAsia="Times New Roman" w:cs="Times New Roman"/>
          <w:szCs w:val="24"/>
        </w:rPr>
        <w:t xml:space="preserve"> ώστε να ενταχθούν στους πίνακες επιλαχόντων πυροσβεστών πενταετούς υποχρέωσης</w:t>
      </w:r>
      <w:r>
        <w:rPr>
          <w:rFonts w:eastAsia="Times New Roman" w:cs="Times New Roman"/>
          <w:szCs w:val="24"/>
        </w:rPr>
        <w:t>.</w:t>
      </w:r>
      <w:r w:rsidRPr="008241F7">
        <w:rPr>
          <w:rFonts w:eastAsia="Times New Roman" w:cs="Times New Roman"/>
          <w:szCs w:val="24"/>
        </w:rPr>
        <w:t xml:space="preserve"> Μπορεί ο αριθμός αυτός των πυρ</w:t>
      </w:r>
      <w:r w:rsidRPr="008241F7">
        <w:rPr>
          <w:rFonts w:eastAsia="Times New Roman" w:cs="Times New Roman"/>
          <w:szCs w:val="24"/>
        </w:rPr>
        <w:t>οσβεστών να είναι μικρός</w:t>
      </w:r>
      <w:r>
        <w:rPr>
          <w:rFonts w:eastAsia="Times New Roman" w:cs="Times New Roman"/>
          <w:szCs w:val="24"/>
        </w:rPr>
        <w:t>,</w:t>
      </w:r>
      <w:r w:rsidRPr="008241F7">
        <w:rPr>
          <w:rFonts w:eastAsia="Times New Roman" w:cs="Times New Roman"/>
          <w:szCs w:val="24"/>
        </w:rPr>
        <w:t xml:space="preserve"> εκείνων δηλαδή που εξακολουθούν μέχρι σήμερα</w:t>
      </w:r>
      <w:r>
        <w:rPr>
          <w:rFonts w:eastAsia="Times New Roman" w:cs="Times New Roman"/>
          <w:szCs w:val="24"/>
        </w:rPr>
        <w:t>,</w:t>
      </w:r>
      <w:r w:rsidRPr="008241F7">
        <w:rPr>
          <w:rFonts w:eastAsia="Times New Roman" w:cs="Times New Roman"/>
          <w:szCs w:val="24"/>
        </w:rPr>
        <w:t xml:space="preserve"> </w:t>
      </w:r>
      <w:r>
        <w:rPr>
          <w:rFonts w:eastAsia="Times New Roman" w:cs="Times New Roman"/>
          <w:szCs w:val="24"/>
        </w:rPr>
        <w:t>αυτή</w:t>
      </w:r>
      <w:r w:rsidRPr="008241F7">
        <w:rPr>
          <w:rFonts w:eastAsia="Times New Roman" w:cs="Times New Roman"/>
          <w:szCs w:val="24"/>
        </w:rPr>
        <w:t xml:space="preserve"> τη </w:t>
      </w:r>
      <w:r w:rsidRPr="008241F7">
        <w:rPr>
          <w:rFonts w:eastAsia="Times New Roman" w:cs="Times New Roman"/>
          <w:szCs w:val="24"/>
        </w:rPr>
        <w:lastRenderedPageBreak/>
        <w:t>στιγμή που μιλάμε</w:t>
      </w:r>
      <w:r>
        <w:rPr>
          <w:rFonts w:eastAsia="Times New Roman" w:cs="Times New Roman"/>
          <w:szCs w:val="24"/>
        </w:rPr>
        <w:t>,</w:t>
      </w:r>
      <w:r w:rsidRPr="008241F7">
        <w:rPr>
          <w:rFonts w:eastAsia="Times New Roman" w:cs="Times New Roman"/>
          <w:szCs w:val="24"/>
        </w:rPr>
        <w:t xml:space="preserve"> να προσφέρουν σταθερά και αδιάκοπα τις υπηρεσίες τους στο Πυροσβεστικό Σώμα ως εποχικοί πυροσβέστες</w:t>
      </w:r>
      <w:r>
        <w:rPr>
          <w:rFonts w:eastAsia="Times New Roman" w:cs="Times New Roman"/>
          <w:szCs w:val="24"/>
        </w:rPr>
        <w:t>,</w:t>
      </w:r>
      <w:r w:rsidRPr="008241F7">
        <w:rPr>
          <w:rFonts w:eastAsia="Times New Roman" w:cs="Times New Roman"/>
          <w:szCs w:val="24"/>
        </w:rPr>
        <w:t xml:space="preserve"> έχοντας αποκτήσει πλέον δεκαετή πολύτιμη εμπειρία </w:t>
      </w:r>
      <w:r>
        <w:rPr>
          <w:rFonts w:eastAsia="Times New Roman" w:cs="Times New Roman"/>
          <w:szCs w:val="24"/>
        </w:rPr>
        <w:t>σε αυτ</w:t>
      </w:r>
      <w:r>
        <w:rPr>
          <w:rFonts w:eastAsia="Times New Roman" w:cs="Times New Roman"/>
          <w:szCs w:val="24"/>
        </w:rPr>
        <w:t>ό το</w:t>
      </w:r>
      <w:r w:rsidRPr="008241F7">
        <w:rPr>
          <w:rFonts w:eastAsia="Times New Roman" w:cs="Times New Roman"/>
          <w:szCs w:val="24"/>
        </w:rPr>
        <w:t xml:space="preserve"> αναμφισβήτητα δύσκολο έργο </w:t>
      </w:r>
      <w:r>
        <w:rPr>
          <w:rFonts w:eastAsia="Times New Roman" w:cs="Times New Roman"/>
          <w:szCs w:val="24"/>
        </w:rPr>
        <w:t>τους,</w:t>
      </w:r>
      <w:r w:rsidRPr="008241F7">
        <w:rPr>
          <w:rFonts w:eastAsia="Times New Roman" w:cs="Times New Roman"/>
          <w:szCs w:val="24"/>
        </w:rPr>
        <w:t xml:space="preserve"> το έργο της δασοπυρόσβεσης</w:t>
      </w:r>
      <w:r>
        <w:rPr>
          <w:rFonts w:eastAsia="Times New Roman" w:cs="Times New Roman"/>
          <w:szCs w:val="24"/>
        </w:rPr>
        <w:t>,</w:t>
      </w:r>
      <w:r w:rsidRPr="008241F7">
        <w:rPr>
          <w:rFonts w:eastAsia="Times New Roman" w:cs="Times New Roman"/>
          <w:szCs w:val="24"/>
        </w:rPr>
        <w:t xml:space="preserve"> αλλά με την τεράστια συμβολή την οποία έχουμε</w:t>
      </w:r>
      <w:r>
        <w:rPr>
          <w:rFonts w:eastAsia="Times New Roman" w:cs="Times New Roman"/>
          <w:szCs w:val="24"/>
        </w:rPr>
        <w:t>.</w:t>
      </w:r>
      <w:r w:rsidRPr="008241F7">
        <w:rPr>
          <w:rFonts w:eastAsia="Times New Roman" w:cs="Times New Roman"/>
          <w:szCs w:val="24"/>
        </w:rPr>
        <w:t xml:space="preserve"> Λαμβάνοντας </w:t>
      </w:r>
      <w:r>
        <w:rPr>
          <w:rFonts w:eastAsia="Times New Roman" w:cs="Times New Roman"/>
          <w:szCs w:val="24"/>
        </w:rPr>
        <w:t>λ</w:t>
      </w:r>
      <w:r w:rsidRPr="008241F7">
        <w:rPr>
          <w:rFonts w:eastAsia="Times New Roman" w:cs="Times New Roman"/>
          <w:szCs w:val="24"/>
        </w:rPr>
        <w:t>οιπόν υπ</w:t>
      </w:r>
      <w:r>
        <w:rPr>
          <w:rFonts w:eastAsia="Times New Roman" w:cs="Times New Roman"/>
          <w:szCs w:val="24"/>
        </w:rPr>
        <w:t xml:space="preserve">’ </w:t>
      </w:r>
      <w:proofErr w:type="spellStart"/>
      <w:r w:rsidRPr="008241F7">
        <w:rPr>
          <w:rFonts w:eastAsia="Times New Roman" w:cs="Times New Roman"/>
          <w:szCs w:val="24"/>
        </w:rPr>
        <w:t>όψιν</w:t>
      </w:r>
      <w:proofErr w:type="spellEnd"/>
      <w:r w:rsidRPr="008241F7">
        <w:rPr>
          <w:rFonts w:eastAsia="Times New Roman" w:cs="Times New Roman"/>
          <w:szCs w:val="24"/>
        </w:rPr>
        <w:t xml:space="preserve"> αυτή τη δεκαετή πολύτιμη εμπειρία τους και την προσφορά του</w:t>
      </w:r>
      <w:r>
        <w:rPr>
          <w:rFonts w:eastAsia="Times New Roman" w:cs="Times New Roman"/>
          <w:szCs w:val="24"/>
        </w:rPr>
        <w:t>ς</w:t>
      </w:r>
      <w:r w:rsidRPr="008241F7">
        <w:rPr>
          <w:rFonts w:eastAsia="Times New Roman" w:cs="Times New Roman"/>
          <w:szCs w:val="24"/>
        </w:rPr>
        <w:t xml:space="preserve"> στο Πυροσβεστικό Σώμα </w:t>
      </w:r>
      <w:r>
        <w:rPr>
          <w:rFonts w:eastAsia="Times New Roman" w:cs="Times New Roman"/>
          <w:szCs w:val="24"/>
        </w:rPr>
        <w:t>α</w:t>
      </w:r>
      <w:r w:rsidRPr="008241F7">
        <w:rPr>
          <w:rFonts w:eastAsia="Times New Roman" w:cs="Times New Roman"/>
          <w:szCs w:val="24"/>
        </w:rPr>
        <w:t xml:space="preserve">λλά και τις επιτακτικές ανάγκες του Πυροσβεστικού Σώματος </w:t>
      </w:r>
      <w:r>
        <w:rPr>
          <w:rFonts w:eastAsia="Times New Roman" w:cs="Times New Roman"/>
          <w:szCs w:val="24"/>
        </w:rPr>
        <w:t xml:space="preserve">σε </w:t>
      </w:r>
      <w:r w:rsidRPr="008241F7">
        <w:rPr>
          <w:rFonts w:eastAsia="Times New Roman" w:cs="Times New Roman"/>
          <w:szCs w:val="24"/>
        </w:rPr>
        <w:t>έμπειρο πυροσβεστικό προσωπικό</w:t>
      </w:r>
      <w:r>
        <w:rPr>
          <w:rFonts w:eastAsia="Times New Roman" w:cs="Times New Roman"/>
          <w:szCs w:val="24"/>
        </w:rPr>
        <w:t>,</w:t>
      </w:r>
      <w:r w:rsidRPr="008241F7">
        <w:rPr>
          <w:rFonts w:eastAsia="Times New Roman" w:cs="Times New Roman"/>
          <w:szCs w:val="24"/>
        </w:rPr>
        <w:t xml:space="preserve"> καθώς και το γεγονός ότι δεν υπάρχει επιβάρυνση στον προϋπολογισμό ούτε για</w:t>
      </w:r>
      <w:r>
        <w:rPr>
          <w:rFonts w:eastAsia="Times New Roman" w:cs="Times New Roman"/>
          <w:szCs w:val="24"/>
        </w:rPr>
        <w:t xml:space="preserve"> τα λειτουργικά έξοδα εκπαίδευσή</w:t>
      </w:r>
      <w:r w:rsidRPr="008241F7">
        <w:rPr>
          <w:rFonts w:eastAsia="Times New Roman" w:cs="Times New Roman"/>
          <w:szCs w:val="24"/>
        </w:rPr>
        <w:t>ς του</w:t>
      </w:r>
      <w:r>
        <w:rPr>
          <w:rFonts w:eastAsia="Times New Roman" w:cs="Times New Roman"/>
          <w:szCs w:val="24"/>
        </w:rPr>
        <w:t>ς</w:t>
      </w:r>
      <w:r w:rsidRPr="008241F7">
        <w:rPr>
          <w:rFonts w:eastAsia="Times New Roman" w:cs="Times New Roman"/>
          <w:szCs w:val="24"/>
        </w:rPr>
        <w:t xml:space="preserve"> ούτε καν για τον ατομικό εξοπλισμό </w:t>
      </w:r>
      <w:r>
        <w:rPr>
          <w:rFonts w:eastAsia="Times New Roman" w:cs="Times New Roman"/>
          <w:szCs w:val="24"/>
        </w:rPr>
        <w:t>τους,</w:t>
      </w:r>
      <w:r w:rsidRPr="008241F7">
        <w:rPr>
          <w:rFonts w:eastAsia="Times New Roman" w:cs="Times New Roman"/>
          <w:szCs w:val="24"/>
        </w:rPr>
        <w:t xml:space="preserve"> προχωρήσ</w:t>
      </w:r>
      <w:r w:rsidRPr="008241F7">
        <w:rPr>
          <w:rFonts w:eastAsia="Times New Roman" w:cs="Times New Roman"/>
          <w:szCs w:val="24"/>
        </w:rPr>
        <w:t>αμε σε όλες τις απαραίτητες ενέργειες</w:t>
      </w:r>
      <w:r>
        <w:rPr>
          <w:rFonts w:eastAsia="Times New Roman" w:cs="Times New Roman"/>
          <w:szCs w:val="24"/>
        </w:rPr>
        <w:t>,</w:t>
      </w:r>
      <w:r w:rsidRPr="008241F7">
        <w:rPr>
          <w:rFonts w:eastAsia="Times New Roman" w:cs="Times New Roman"/>
          <w:szCs w:val="24"/>
        </w:rPr>
        <w:t xml:space="preserve"> ώστε να προτείνουμε στην αρμόδια Υπουργό</w:t>
      </w:r>
      <w:r>
        <w:rPr>
          <w:rFonts w:eastAsia="Times New Roman" w:cs="Times New Roman"/>
          <w:szCs w:val="24"/>
        </w:rPr>
        <w:t>,</w:t>
      </w:r>
      <w:r w:rsidRPr="008241F7">
        <w:rPr>
          <w:rFonts w:eastAsia="Times New Roman" w:cs="Times New Roman"/>
          <w:szCs w:val="24"/>
        </w:rPr>
        <w:t xml:space="preserve"> </w:t>
      </w:r>
      <w:r>
        <w:rPr>
          <w:rFonts w:eastAsia="Times New Roman" w:cs="Times New Roman"/>
          <w:szCs w:val="24"/>
        </w:rPr>
        <w:t>στην κ.</w:t>
      </w:r>
      <w:r w:rsidRPr="008241F7">
        <w:rPr>
          <w:rFonts w:eastAsia="Times New Roman" w:cs="Times New Roman"/>
          <w:szCs w:val="24"/>
        </w:rPr>
        <w:t xml:space="preserve"> </w:t>
      </w:r>
      <w:proofErr w:type="spellStart"/>
      <w:r w:rsidRPr="008241F7">
        <w:rPr>
          <w:rFonts w:eastAsia="Times New Roman" w:cs="Times New Roman"/>
          <w:szCs w:val="24"/>
        </w:rPr>
        <w:t>Γεροβασίλη</w:t>
      </w:r>
      <w:proofErr w:type="spellEnd"/>
      <w:r>
        <w:rPr>
          <w:rFonts w:eastAsia="Times New Roman" w:cs="Times New Roman"/>
          <w:szCs w:val="24"/>
        </w:rPr>
        <w:t>,</w:t>
      </w:r>
      <w:r w:rsidRPr="008241F7">
        <w:rPr>
          <w:rFonts w:eastAsia="Times New Roman" w:cs="Times New Roman"/>
          <w:szCs w:val="24"/>
        </w:rPr>
        <w:t xml:space="preserve"> την αναγνώριση της προϋπηρεσίας τους και την ένταξή τους πλέον στους αντίστοιχους πίνακες</w:t>
      </w:r>
      <w:r>
        <w:rPr>
          <w:rFonts w:eastAsia="Times New Roman" w:cs="Times New Roman"/>
          <w:szCs w:val="24"/>
        </w:rPr>
        <w:t>.</w:t>
      </w:r>
      <w:r w:rsidRPr="008241F7">
        <w:rPr>
          <w:rFonts w:eastAsia="Times New Roman" w:cs="Times New Roman"/>
          <w:szCs w:val="24"/>
        </w:rPr>
        <w:t xml:space="preserve"> </w:t>
      </w:r>
    </w:p>
    <w:p w14:paraId="7C46027D" w14:textId="77777777" w:rsidR="00D41D4C" w:rsidRDefault="00870AC4">
      <w:pPr>
        <w:tabs>
          <w:tab w:val="left" w:pos="1905"/>
        </w:tabs>
        <w:spacing w:line="600" w:lineRule="auto"/>
        <w:ind w:firstLine="720"/>
        <w:contextualSpacing/>
        <w:jc w:val="both"/>
        <w:rPr>
          <w:rFonts w:eastAsia="Times New Roman" w:cs="Times New Roman"/>
          <w:szCs w:val="24"/>
        </w:rPr>
      </w:pPr>
      <w:r w:rsidRPr="008241F7">
        <w:rPr>
          <w:rFonts w:eastAsia="Times New Roman" w:cs="Times New Roman"/>
          <w:szCs w:val="24"/>
        </w:rPr>
        <w:t xml:space="preserve">Αναγνωρίζω </w:t>
      </w:r>
      <w:r>
        <w:rPr>
          <w:rFonts w:eastAsia="Times New Roman" w:cs="Times New Roman"/>
          <w:szCs w:val="24"/>
        </w:rPr>
        <w:t>-</w:t>
      </w:r>
      <w:r w:rsidRPr="008241F7">
        <w:rPr>
          <w:rFonts w:eastAsia="Times New Roman" w:cs="Times New Roman"/>
          <w:szCs w:val="24"/>
        </w:rPr>
        <w:t>και οφείλω να το αναφέρω αυτό</w:t>
      </w:r>
      <w:r>
        <w:rPr>
          <w:rFonts w:eastAsia="Times New Roman" w:cs="Times New Roman"/>
          <w:szCs w:val="24"/>
        </w:rPr>
        <w:t>,</w:t>
      </w:r>
      <w:r w:rsidRPr="008241F7">
        <w:rPr>
          <w:rFonts w:eastAsia="Times New Roman" w:cs="Times New Roman"/>
          <w:szCs w:val="24"/>
        </w:rPr>
        <w:t xml:space="preserve"> ώστε να το γνωρίζουν</w:t>
      </w:r>
      <w:r w:rsidRPr="008241F7">
        <w:rPr>
          <w:rFonts w:eastAsia="Times New Roman" w:cs="Times New Roman"/>
          <w:szCs w:val="24"/>
        </w:rPr>
        <w:t xml:space="preserve"> όλοι</w:t>
      </w:r>
      <w:r>
        <w:rPr>
          <w:rFonts w:eastAsia="Times New Roman" w:cs="Times New Roman"/>
          <w:szCs w:val="24"/>
        </w:rPr>
        <w:t>-</w:t>
      </w:r>
      <w:r w:rsidRPr="008241F7">
        <w:rPr>
          <w:rFonts w:eastAsia="Times New Roman" w:cs="Times New Roman"/>
          <w:szCs w:val="24"/>
        </w:rPr>
        <w:t xml:space="preserve"> ότι βρήκαμε την πόρτα της Υπουργού ανοι</w:t>
      </w:r>
      <w:r>
        <w:rPr>
          <w:rFonts w:eastAsia="Times New Roman" w:cs="Times New Roman"/>
          <w:szCs w:val="24"/>
        </w:rPr>
        <w:t>κ</w:t>
      </w:r>
      <w:r w:rsidRPr="008241F7">
        <w:rPr>
          <w:rFonts w:eastAsia="Times New Roman" w:cs="Times New Roman"/>
          <w:szCs w:val="24"/>
        </w:rPr>
        <w:t>τή</w:t>
      </w:r>
      <w:r>
        <w:rPr>
          <w:rFonts w:eastAsia="Times New Roman" w:cs="Times New Roman"/>
          <w:szCs w:val="24"/>
        </w:rPr>
        <w:t>,</w:t>
      </w:r>
      <w:r w:rsidRPr="008241F7">
        <w:rPr>
          <w:rFonts w:eastAsia="Times New Roman" w:cs="Times New Roman"/>
          <w:szCs w:val="24"/>
        </w:rPr>
        <w:t xml:space="preserve"> η οποία ουσιαστικά με ενδιαφέρον προχώρησε </w:t>
      </w:r>
      <w:r>
        <w:rPr>
          <w:rFonts w:eastAsia="Times New Roman" w:cs="Times New Roman"/>
          <w:szCs w:val="24"/>
        </w:rPr>
        <w:t>κ</w:t>
      </w:r>
      <w:r w:rsidRPr="008241F7">
        <w:rPr>
          <w:rFonts w:eastAsia="Times New Roman" w:cs="Times New Roman"/>
          <w:szCs w:val="24"/>
        </w:rPr>
        <w:t>ι εκείνη στην έγκριση της συγκεκριμένης τροπολογίας</w:t>
      </w:r>
      <w:r>
        <w:rPr>
          <w:rFonts w:eastAsia="Times New Roman" w:cs="Times New Roman"/>
          <w:szCs w:val="24"/>
        </w:rPr>
        <w:t>,</w:t>
      </w:r>
      <w:r w:rsidRPr="008241F7">
        <w:rPr>
          <w:rFonts w:eastAsia="Times New Roman" w:cs="Times New Roman"/>
          <w:szCs w:val="24"/>
        </w:rPr>
        <w:t xml:space="preserve"> η οποία έχει διατεθ</w:t>
      </w:r>
      <w:r>
        <w:rPr>
          <w:rFonts w:eastAsia="Times New Roman" w:cs="Times New Roman"/>
          <w:szCs w:val="24"/>
        </w:rPr>
        <w:t>εί στα κόμματα και περιμένει τη</w:t>
      </w:r>
      <w:r w:rsidRPr="008241F7">
        <w:rPr>
          <w:rFonts w:eastAsia="Times New Roman" w:cs="Times New Roman"/>
          <w:szCs w:val="24"/>
        </w:rPr>
        <w:t xml:space="preserve"> στήριξη όλων ανεξαιρέτως των κομμάτων</w:t>
      </w:r>
      <w:r>
        <w:rPr>
          <w:rFonts w:eastAsia="Times New Roman" w:cs="Times New Roman"/>
          <w:szCs w:val="24"/>
        </w:rPr>
        <w:t>,</w:t>
      </w:r>
      <w:r w:rsidRPr="008241F7">
        <w:rPr>
          <w:rFonts w:eastAsia="Times New Roman" w:cs="Times New Roman"/>
          <w:szCs w:val="24"/>
        </w:rPr>
        <w:t xml:space="preserve"> γιατί πάρα πολύ </w:t>
      </w:r>
      <w:r w:rsidRPr="008241F7">
        <w:rPr>
          <w:rFonts w:eastAsia="Times New Roman" w:cs="Times New Roman"/>
          <w:szCs w:val="24"/>
        </w:rPr>
        <w:lastRenderedPageBreak/>
        <w:t>απ</w:t>
      </w:r>
      <w:r w:rsidRPr="008241F7">
        <w:rPr>
          <w:rFonts w:eastAsia="Times New Roman" w:cs="Times New Roman"/>
          <w:szCs w:val="24"/>
        </w:rPr>
        <w:t>λά είναι δίκαιο</w:t>
      </w:r>
      <w:r>
        <w:rPr>
          <w:rFonts w:eastAsia="Times New Roman" w:cs="Times New Roman"/>
          <w:szCs w:val="24"/>
        </w:rPr>
        <w:t>,</w:t>
      </w:r>
      <w:r w:rsidRPr="008241F7">
        <w:rPr>
          <w:rFonts w:eastAsia="Times New Roman" w:cs="Times New Roman"/>
          <w:szCs w:val="24"/>
        </w:rPr>
        <w:t xml:space="preserve"> είναι </w:t>
      </w:r>
      <w:r>
        <w:rPr>
          <w:rFonts w:eastAsia="Times New Roman" w:cs="Times New Roman"/>
          <w:szCs w:val="24"/>
        </w:rPr>
        <w:t>έντιμο</w:t>
      </w:r>
      <w:r w:rsidRPr="008241F7">
        <w:rPr>
          <w:rFonts w:eastAsia="Times New Roman" w:cs="Times New Roman"/>
          <w:szCs w:val="24"/>
        </w:rPr>
        <w:t xml:space="preserve"> και σε αυτόν τον ναό</w:t>
      </w:r>
      <w:r>
        <w:rPr>
          <w:rFonts w:eastAsia="Times New Roman" w:cs="Times New Roman"/>
          <w:szCs w:val="24"/>
        </w:rPr>
        <w:t>, στον ναό</w:t>
      </w:r>
      <w:r w:rsidRPr="008241F7">
        <w:rPr>
          <w:rFonts w:eastAsia="Times New Roman" w:cs="Times New Roman"/>
          <w:szCs w:val="24"/>
        </w:rPr>
        <w:t xml:space="preserve"> της δημοκρατίας</w:t>
      </w:r>
      <w:r>
        <w:rPr>
          <w:rFonts w:eastAsia="Times New Roman" w:cs="Times New Roman"/>
          <w:szCs w:val="24"/>
        </w:rPr>
        <w:t>, αυτά τα οποία θα πρέπει εμείς πρωταρχικά</w:t>
      </w:r>
      <w:r w:rsidRPr="008241F7">
        <w:rPr>
          <w:rFonts w:eastAsia="Times New Roman" w:cs="Times New Roman"/>
          <w:szCs w:val="24"/>
        </w:rPr>
        <w:t xml:space="preserve"> να ψηφίζουμε είναι αυτά τα οποία αφορούν και είναι χρήσιμα στους πολίτες</w:t>
      </w:r>
      <w:r>
        <w:rPr>
          <w:rFonts w:eastAsia="Times New Roman" w:cs="Times New Roman"/>
          <w:szCs w:val="24"/>
        </w:rPr>
        <w:t>.</w:t>
      </w:r>
      <w:r w:rsidRPr="008241F7">
        <w:rPr>
          <w:rFonts w:eastAsia="Times New Roman" w:cs="Times New Roman"/>
          <w:szCs w:val="24"/>
        </w:rPr>
        <w:t xml:space="preserve"> </w:t>
      </w:r>
      <w:r>
        <w:rPr>
          <w:rFonts w:eastAsia="Times New Roman" w:cs="Times New Roman"/>
          <w:szCs w:val="24"/>
        </w:rPr>
        <w:t>Οι π</w:t>
      </w:r>
      <w:r w:rsidRPr="008241F7">
        <w:rPr>
          <w:rFonts w:eastAsia="Times New Roman" w:cs="Times New Roman"/>
          <w:szCs w:val="24"/>
        </w:rPr>
        <w:t>ολίτες αυτής της χώρας είναι πάνω από τα κόμματα</w:t>
      </w:r>
      <w:r>
        <w:rPr>
          <w:rFonts w:eastAsia="Times New Roman" w:cs="Times New Roman"/>
          <w:szCs w:val="24"/>
        </w:rPr>
        <w:t>.</w:t>
      </w:r>
    </w:p>
    <w:p w14:paraId="7C46027E" w14:textId="77777777" w:rsidR="00D41D4C" w:rsidRDefault="00870AC4">
      <w:pPr>
        <w:tabs>
          <w:tab w:val="left" w:pos="1905"/>
        </w:tabs>
        <w:spacing w:line="600" w:lineRule="auto"/>
        <w:ind w:firstLine="720"/>
        <w:contextualSpacing/>
        <w:jc w:val="both"/>
        <w:rPr>
          <w:rFonts w:eastAsia="Times New Roman" w:cs="Times New Roman"/>
          <w:szCs w:val="24"/>
        </w:rPr>
      </w:pPr>
      <w:r w:rsidRPr="008241F7">
        <w:rPr>
          <w:rFonts w:eastAsia="Times New Roman" w:cs="Times New Roman"/>
          <w:szCs w:val="24"/>
        </w:rPr>
        <w:t>Σας ευχαρ</w:t>
      </w:r>
      <w:r w:rsidRPr="008241F7">
        <w:rPr>
          <w:rFonts w:eastAsia="Times New Roman" w:cs="Times New Roman"/>
          <w:szCs w:val="24"/>
        </w:rPr>
        <w:t>ιστώ πολύ</w:t>
      </w:r>
      <w:r>
        <w:rPr>
          <w:rFonts w:eastAsia="Times New Roman" w:cs="Times New Roman"/>
          <w:szCs w:val="24"/>
        </w:rPr>
        <w:t>.</w:t>
      </w:r>
    </w:p>
    <w:p w14:paraId="7C46027F" w14:textId="77777777" w:rsidR="00D41D4C" w:rsidRDefault="00870AC4">
      <w:pPr>
        <w:tabs>
          <w:tab w:val="left" w:pos="1905"/>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7C460280" w14:textId="77777777" w:rsidR="00D41D4C" w:rsidRDefault="00870AC4">
      <w:pPr>
        <w:spacing w:line="600" w:lineRule="auto"/>
        <w:ind w:firstLine="720"/>
        <w:contextualSpacing/>
        <w:jc w:val="both"/>
        <w:rPr>
          <w:rFonts w:eastAsia="Times New Roman" w:cs="Times New Roman"/>
          <w:szCs w:val="24"/>
        </w:rPr>
      </w:pPr>
      <w:r w:rsidRPr="00E0472F">
        <w:rPr>
          <w:rFonts w:eastAsia="Times New Roman" w:cs="Times New Roman"/>
          <w:b/>
          <w:szCs w:val="24"/>
        </w:rPr>
        <w:t xml:space="preserve">ΠΡΟΕΔΡΕΥΩΝ (Δημήτριος </w:t>
      </w:r>
      <w:proofErr w:type="spellStart"/>
      <w:r w:rsidRPr="00E0472F">
        <w:rPr>
          <w:rFonts w:eastAsia="Times New Roman" w:cs="Times New Roman"/>
          <w:b/>
          <w:szCs w:val="24"/>
        </w:rPr>
        <w:t>Κρεμαστινός</w:t>
      </w:r>
      <w:proofErr w:type="spellEnd"/>
      <w:r w:rsidRPr="00E0472F">
        <w:rPr>
          <w:rFonts w:eastAsia="Times New Roman" w:cs="Times New Roman"/>
          <w:b/>
          <w:szCs w:val="24"/>
        </w:rPr>
        <w:t>):</w:t>
      </w:r>
      <w:r>
        <w:rPr>
          <w:rFonts w:eastAsia="Times New Roman" w:cs="Times New Roman"/>
          <w:szCs w:val="24"/>
        </w:rPr>
        <w:t xml:space="preserve"> Και εγώ ευχαριστώ. </w:t>
      </w:r>
    </w:p>
    <w:p w14:paraId="7C46028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Τον λόγο έχει ο Βουλευτής της Νέας Δημοκρατίας κ. Λαζαρίδης.</w:t>
      </w:r>
    </w:p>
    <w:p w14:paraId="7C460282" w14:textId="77777777" w:rsidR="00D41D4C" w:rsidRDefault="00870AC4">
      <w:pPr>
        <w:spacing w:line="600" w:lineRule="auto"/>
        <w:ind w:firstLine="720"/>
        <w:contextualSpacing/>
        <w:jc w:val="both"/>
        <w:rPr>
          <w:rFonts w:eastAsia="Times New Roman" w:cs="Times New Roman"/>
          <w:szCs w:val="24"/>
        </w:rPr>
      </w:pPr>
      <w:r w:rsidRPr="00E0472F">
        <w:rPr>
          <w:rFonts w:eastAsia="Times New Roman" w:cs="Times New Roman"/>
          <w:b/>
          <w:szCs w:val="24"/>
        </w:rPr>
        <w:t>ΓΕΩΡΓΙΟΣ ΛΑΖΑΡΙΔΗΣ:</w:t>
      </w:r>
      <w:r>
        <w:rPr>
          <w:rFonts w:eastAsia="Times New Roman" w:cs="Times New Roman"/>
          <w:szCs w:val="24"/>
        </w:rPr>
        <w:t xml:space="preserve"> Σας ευχαριστώ, κύριε Πρόεδρε.</w:t>
      </w:r>
    </w:p>
    <w:p w14:paraId="7C460283"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Για άλλη μια φορά η παρού</w:t>
      </w:r>
      <w:r>
        <w:rPr>
          <w:rFonts w:eastAsia="Times New Roman" w:cs="Times New Roman"/>
          <w:szCs w:val="24"/>
        </w:rPr>
        <w:t xml:space="preserve">σα Κυβέρνηση έχει φέρει ένα νομοσχέδιο με τις διαδικασίες του κατεπείγοντος και μάλλον θα αποτελούσε έκπληξη να ερχόταν με φυσιολογικές διαδικασίες. Και εδώ που πρέπει κανείς να σταθεί με </w:t>
      </w:r>
      <w:r>
        <w:rPr>
          <w:rFonts w:eastAsia="Times New Roman" w:cs="Times New Roman"/>
          <w:szCs w:val="24"/>
        </w:rPr>
        <w:lastRenderedPageBreak/>
        <w:t>πραγματικά αυστηρά κριτικό τρόπο είναι ότι ειδικά σε νομοσχέδια τα ο</w:t>
      </w:r>
      <w:r>
        <w:rPr>
          <w:rFonts w:eastAsia="Times New Roman" w:cs="Times New Roman"/>
          <w:szCs w:val="24"/>
        </w:rPr>
        <w:t xml:space="preserve">ποία έχουν να κάνουν με ευαίσθητα εθνικά θέματα θα πρέπει κανείς να είναι πολύ προσεκτικός. </w:t>
      </w:r>
    </w:p>
    <w:p w14:paraId="7C460284"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Και λέω για εθνικά θέματα, γιατί, όταν μιλάμε για την παιδεία, μιλάμε ακριβώς για εθνικά θέματα, γιατί έχουμε να κάνουμε με το παρόν και το μέλλον των παιδιών μας.</w:t>
      </w:r>
      <w:r>
        <w:rPr>
          <w:rFonts w:eastAsia="Times New Roman" w:cs="Times New Roman"/>
          <w:szCs w:val="24"/>
        </w:rPr>
        <w:t xml:space="preserve"> Άρα πρόκειται για ένα σοβαρό και λεπτό εθνικό ζήτημα και δεν είναι δυνατόν ένα νομοσχέδιο το οποίο έχει περίπου χίλιες διακόσιες με χίλιες τριακόσιες σελίδες να έρχεται με τη διαδικασία του κατεπείγοντος. </w:t>
      </w:r>
    </w:p>
    <w:p w14:paraId="7C460285"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Σαφώς και θα πρέπει να υποστεί τη βάσανο της κριτ</w:t>
      </w:r>
      <w:r>
        <w:rPr>
          <w:rFonts w:eastAsia="Times New Roman" w:cs="Times New Roman"/>
          <w:szCs w:val="24"/>
        </w:rPr>
        <w:t xml:space="preserve">ικής, θα πρέπει να κάτσουμε όλοι μαζί να το </w:t>
      </w:r>
      <w:r>
        <w:rPr>
          <w:rFonts w:eastAsia="Times New Roman" w:cs="Times New Roman"/>
          <w:szCs w:val="24"/>
        </w:rPr>
        <w:t>χ</w:t>
      </w:r>
      <w:r>
        <w:rPr>
          <w:rFonts w:eastAsia="Times New Roman" w:cs="Times New Roman"/>
          <w:szCs w:val="24"/>
        </w:rPr>
        <w:t xml:space="preserve">τενίσουμε εδώ το νομοσχέδιο, να βρούμε τα </w:t>
      </w:r>
      <w:r>
        <w:rPr>
          <w:rFonts w:eastAsia="Times New Roman" w:cs="Times New Roman"/>
          <w:szCs w:val="24"/>
        </w:rPr>
        <w:t xml:space="preserve">λεπτά </w:t>
      </w:r>
      <w:r>
        <w:rPr>
          <w:rFonts w:eastAsia="Times New Roman" w:cs="Times New Roman"/>
          <w:szCs w:val="24"/>
        </w:rPr>
        <w:t>σημεία εκείνα</w:t>
      </w:r>
      <w:r>
        <w:rPr>
          <w:rFonts w:eastAsia="Times New Roman" w:cs="Times New Roman"/>
          <w:szCs w:val="24"/>
        </w:rPr>
        <w:t>,</w:t>
      </w:r>
      <w:r>
        <w:rPr>
          <w:rFonts w:eastAsia="Times New Roman" w:cs="Times New Roman"/>
          <w:szCs w:val="24"/>
        </w:rPr>
        <w:t xml:space="preserve"> τα οποία θα πρέπει να βελτιωθούν ή εν πάση </w:t>
      </w:r>
      <w:proofErr w:type="spellStart"/>
      <w:r>
        <w:rPr>
          <w:rFonts w:eastAsia="Times New Roman" w:cs="Times New Roman"/>
          <w:szCs w:val="24"/>
        </w:rPr>
        <w:t>περιπτώσει</w:t>
      </w:r>
      <w:proofErr w:type="spellEnd"/>
      <w:r>
        <w:rPr>
          <w:rFonts w:eastAsia="Times New Roman" w:cs="Times New Roman"/>
          <w:szCs w:val="24"/>
        </w:rPr>
        <w:t xml:space="preserve"> ακόμη και να απορριφθούν και στη συνέχεια να προχωρήσουμε και συναινετικά. Γιατί πρόκειται για ένα νομοσχέδιο που, το επαναλαμβάνω, αφορά την παιδεία, οπότε θα πρέπει να βρούμε εκείνη την κοινή ενωτική συνισταμένη για να μπορέσουμε να συμβάλουμε τα μέγιστ</w:t>
      </w:r>
      <w:r>
        <w:rPr>
          <w:rFonts w:eastAsia="Times New Roman" w:cs="Times New Roman"/>
          <w:szCs w:val="24"/>
        </w:rPr>
        <w:t>α για τα παιδιά.</w:t>
      </w:r>
    </w:p>
    <w:p w14:paraId="7C460286"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Αλλά όλα αυτά τα θέματα τα εθνικά τα προσεγγίζετε με μια ιδιαίτερη ελαφρότητα. Γιατί πριν από λίγο καιρό ήταν που συζητούσαμε εδώ για τη </w:t>
      </w:r>
      <w:r>
        <w:rPr>
          <w:rFonts w:eastAsia="Times New Roman" w:cs="Times New Roman"/>
          <w:szCs w:val="24"/>
        </w:rPr>
        <w:t>σ</w:t>
      </w:r>
      <w:r>
        <w:rPr>
          <w:rFonts w:eastAsia="Times New Roman" w:cs="Times New Roman"/>
          <w:szCs w:val="24"/>
        </w:rPr>
        <w:t xml:space="preserve">υμφωνία </w:t>
      </w:r>
      <w:r>
        <w:rPr>
          <w:rFonts w:eastAsia="Times New Roman" w:cs="Times New Roman"/>
          <w:szCs w:val="24"/>
        </w:rPr>
        <w:t xml:space="preserve">για τα </w:t>
      </w:r>
      <w:r>
        <w:rPr>
          <w:rFonts w:eastAsia="Times New Roman" w:cs="Times New Roman"/>
          <w:szCs w:val="24"/>
        </w:rPr>
        <w:t>Σκ</w:t>
      </w:r>
      <w:r>
        <w:rPr>
          <w:rFonts w:eastAsia="Times New Roman" w:cs="Times New Roman"/>
          <w:szCs w:val="24"/>
        </w:rPr>
        <w:t>όπια</w:t>
      </w:r>
      <w:r>
        <w:rPr>
          <w:rFonts w:eastAsia="Times New Roman" w:cs="Times New Roman"/>
          <w:szCs w:val="24"/>
        </w:rPr>
        <w:t>, αυτή την απαράδεκτη συμφωνία, της οποίας τις συνέπειες δυστυχώς οι Βουλευτές σ</w:t>
      </w:r>
      <w:r>
        <w:rPr>
          <w:rFonts w:eastAsia="Times New Roman" w:cs="Times New Roman"/>
          <w:szCs w:val="24"/>
        </w:rPr>
        <w:t>ας τις αντιμετωπίζουν πάνω στη Μακεδονία, ειδικά επάνω στη Μακεδονία. Θυμάστε ότι απ’ αυτό το Βήμα είχα πει εγώ ότι αδικείτε αυτή την υπόθεση και θα έπρεπε οι διαδικασίες να μην ήταν συνοπτικές. Εσείς φέρατε εκείνη την υπόθεση πάλι με τη διαδικασία του κατ</w:t>
      </w:r>
      <w:r>
        <w:rPr>
          <w:rFonts w:eastAsia="Times New Roman" w:cs="Times New Roman"/>
          <w:szCs w:val="24"/>
        </w:rPr>
        <w:t>επείγοντος και μάλιστα πολλοί Βουλευτές εδώ δεν μπορέσαμε να τοποθετηθούμε.</w:t>
      </w:r>
    </w:p>
    <w:p w14:paraId="7C460287"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Και θα πω και κάτι άλλο, το οποίο το έχω καταγγείλει πολλές φορές. Νοθεύτηκε και η βούληση μάλιστα των ανεξάρτητων Βουλευτών τότε κατά τη διαδικασία της συζήτησης στην </w:t>
      </w:r>
      <w:r>
        <w:rPr>
          <w:rFonts w:eastAsia="Times New Roman" w:cs="Times New Roman"/>
          <w:szCs w:val="24"/>
        </w:rPr>
        <w:t>ε</w:t>
      </w:r>
      <w:r>
        <w:rPr>
          <w:rFonts w:eastAsia="Times New Roman" w:cs="Times New Roman"/>
          <w:szCs w:val="24"/>
        </w:rPr>
        <w:t>πιτροπή. Γι</w:t>
      </w:r>
      <w:r>
        <w:rPr>
          <w:rFonts w:eastAsia="Times New Roman" w:cs="Times New Roman"/>
          <w:szCs w:val="24"/>
        </w:rPr>
        <w:t xml:space="preserve">’ αυτό, λοιπόν, είναι ζητήματα με τα οποία ίσως είστε μαλωμένοι με τις διαδικασίες τις δημοκρατικές, τις ευαίσθητες εθνικά διαδικασίες και θα πρέπει να αναθεωρήσετε κάποια πράγματα. </w:t>
      </w:r>
    </w:p>
    <w:p w14:paraId="7C46028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Επειδή ο χρόνος δεν επιτρέπει, θα σταθώ εγώ στο νομοσχέδιο περιληπτικά σε</w:t>
      </w:r>
      <w:r>
        <w:rPr>
          <w:rFonts w:eastAsia="Times New Roman" w:cs="Times New Roman"/>
          <w:szCs w:val="24"/>
        </w:rPr>
        <w:t xml:space="preserve"> κάποια σημεία τα οποία χρήζουν ιδιαίτερης προσοχής. Έχουμε να κάνουμε με την αριστεία. Την αριστεία δεν έπρεπε να την αντιμετωπίσετε με ιδιαίτερη ευαισθησία και να φροντίσετε ώστε να δώσετε τα κίνητρα και στα υπόλοιπα παιδιά να προσπαθήσουν και αυτά; Δεν </w:t>
      </w:r>
      <w:r>
        <w:rPr>
          <w:rFonts w:eastAsia="Times New Roman" w:cs="Times New Roman"/>
          <w:szCs w:val="24"/>
        </w:rPr>
        <w:t xml:space="preserve">είναι δυνατό να ζούμε σε μια κοινωνία κατά την οποία θα παλεύουν όλοι για να μπορέσουν να έχουν το μέγιστο δυνατό αποτέλεσμα, αλλά ο στόχος σαφώς θα πρέπει να είναι αυτός. Και έχοντας σαν στόχο αυτό, είναι βέβαιο ότι ως κοινωνία θα έχουμε θετικό πρόσημο. </w:t>
      </w:r>
    </w:p>
    <w:p w14:paraId="7C460289"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Εσείς, αντί να βοηθήσετε αυτά τα σχολεία, να τα αγκαλιάσετε για να έχουν το μέγιστο θετικό αποτέλεσμα, φροντίζετε, όπως προκύπτει μέσα από το νομοσχέδιο διαβάζοντάς το κανείς αυτό, να δημιουργείτε εντελώς διαφορετικές συνθήκες και να έχετε το εντελώς αντίθ</w:t>
      </w:r>
      <w:r>
        <w:rPr>
          <w:rFonts w:eastAsia="Times New Roman" w:cs="Times New Roman"/>
          <w:szCs w:val="24"/>
        </w:rPr>
        <w:t>ετο αποτέλεσμα.</w:t>
      </w:r>
    </w:p>
    <w:p w14:paraId="7C46028A"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έρχομαι τώρα στα πανεπιστήμια. Απ’ ό,τι έμαθα, φροντίσατε κατά τη διαδικασία ακρόασης φορέων να ειδοποιήσετε αυτούς που θα έρχονταν εδώ να καταθέσουν τις απόψεις τους με </w:t>
      </w:r>
      <w:r>
        <w:rPr>
          <w:rFonts w:eastAsia="Times New Roman" w:cs="Times New Roman"/>
          <w:szCs w:val="24"/>
          <w:lang w:val="en-US"/>
        </w:rPr>
        <w:t>fax</w:t>
      </w:r>
      <w:r>
        <w:rPr>
          <w:rFonts w:eastAsia="Times New Roman" w:cs="Times New Roman"/>
          <w:szCs w:val="24"/>
        </w:rPr>
        <w:t xml:space="preserve"> το προηγούμενο βράδυ, </w:t>
      </w:r>
      <w:r>
        <w:rPr>
          <w:rFonts w:eastAsia="Times New Roman" w:cs="Times New Roman"/>
          <w:szCs w:val="24"/>
        </w:rPr>
        <w:lastRenderedPageBreak/>
        <w:t>ενώ είναι γνωστό ότι οι δημόσι</w:t>
      </w:r>
      <w:r>
        <w:rPr>
          <w:rFonts w:eastAsia="Times New Roman" w:cs="Times New Roman"/>
          <w:szCs w:val="24"/>
        </w:rPr>
        <w:t>ες υπηρεσίες σε καμ</w:t>
      </w:r>
      <w:r>
        <w:rPr>
          <w:rFonts w:eastAsia="Times New Roman" w:cs="Times New Roman"/>
          <w:szCs w:val="24"/>
        </w:rPr>
        <w:t>μ</w:t>
      </w:r>
      <w:r>
        <w:rPr>
          <w:rFonts w:eastAsia="Times New Roman" w:cs="Times New Roman"/>
          <w:szCs w:val="24"/>
        </w:rPr>
        <w:t>ία χώρα στον κόσμο δεν λειτουργούν το βράδυ, έχουν συγκεκριμένο ωράριο.</w:t>
      </w:r>
    </w:p>
    <w:p w14:paraId="7C46028B"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Άρα αυτό το φαξ, το οποίο ελήφθη από την υπηρεσία το βράδυ, διαβάστηκε την άλλη μέρα το πρωί, δηλαδή κατά τη διαδικασία της ακρόασης φορέων στη Βουλή.</w:t>
      </w:r>
    </w:p>
    <w:p w14:paraId="7C46028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C46028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Κύριε Πρόεδρε, ολοκληρώνω σε ένα λεπτό.</w:t>
      </w:r>
    </w:p>
    <w:p w14:paraId="7C46028E"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Άρα στόχος ήταν να μην έρθουν οι φορείς να καταθέσουν την άποψή τους, γιατί ήταν γνωστό: Το ΑΠΘ, το </w:t>
      </w:r>
      <w:r>
        <w:rPr>
          <w:rFonts w:eastAsia="Times New Roman" w:cs="Times New Roman"/>
          <w:szCs w:val="24"/>
        </w:rPr>
        <w:t>π</w:t>
      </w:r>
      <w:r>
        <w:rPr>
          <w:rFonts w:eastAsia="Times New Roman" w:cs="Times New Roman"/>
          <w:szCs w:val="24"/>
        </w:rPr>
        <w:t>ανεπιστήμιο πάνω στη Θεσσαλονίκ</w:t>
      </w:r>
      <w:r>
        <w:rPr>
          <w:rFonts w:eastAsia="Times New Roman" w:cs="Times New Roman"/>
          <w:szCs w:val="24"/>
        </w:rPr>
        <w:t>η, είναι αντίθετο. Το Πανεπιστήμιο της Δυτικής Μακεδονίας είναι αντίθετο. Το Πανεπιστήμιο της Κρήτης είναι αντίθετο. Άρα στόχος ήταν να μην έρθουν να καταθέσουν την άποψή τους.</w:t>
      </w:r>
    </w:p>
    <w:p w14:paraId="7C46028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σε αυτό το σημείο θα κλείσω, γιατί τελειώνει ο χρόνος. </w:t>
      </w:r>
    </w:p>
    <w:p w14:paraId="7C46029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είνα</w:t>
      </w:r>
      <w:r>
        <w:rPr>
          <w:rFonts w:eastAsia="Times New Roman" w:cs="Times New Roman"/>
          <w:szCs w:val="24"/>
        </w:rPr>
        <w:t>ι δυνατόν, κύριε Πρόεδρε</w:t>
      </w:r>
      <w:r w:rsidRPr="0064631D">
        <w:rPr>
          <w:rFonts w:eastAsia="Times New Roman" w:cs="Times New Roman"/>
          <w:szCs w:val="24"/>
        </w:rPr>
        <w:t xml:space="preserve"> </w:t>
      </w:r>
      <w:r>
        <w:rPr>
          <w:rFonts w:eastAsia="Times New Roman" w:cs="Times New Roman"/>
          <w:szCs w:val="24"/>
        </w:rPr>
        <w:t>και κύριοι συνάδελφοι, κανείς να μην είναι αντίθετος σε αυτό το νομοσχέδιο το οποίο δεν συμβάλλει θετικά στην υπόθεση παιδεία. Θα έπρεπε, όπως είπα προηγουμένως, να το συζητήσουμε και να έχουμε τον χρόνο. Δεν το έχουμε αυτό και επο</w:t>
      </w:r>
      <w:r>
        <w:rPr>
          <w:rFonts w:eastAsia="Times New Roman" w:cs="Times New Roman"/>
          <w:szCs w:val="24"/>
        </w:rPr>
        <w:t>μένως είμαστε αρνητικοί και αντίθετοι σε αυτό το νομοσχέδιο.</w:t>
      </w:r>
    </w:p>
    <w:p w14:paraId="7C46029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C460292" w14:textId="77777777" w:rsidR="00D41D4C" w:rsidRDefault="00870A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460293" w14:textId="77777777" w:rsidR="00D41D4C" w:rsidRDefault="00870AC4">
      <w:pPr>
        <w:spacing w:line="600" w:lineRule="auto"/>
        <w:ind w:firstLine="720"/>
        <w:contextualSpacing/>
        <w:jc w:val="both"/>
        <w:rPr>
          <w:rFonts w:eastAsia="Times New Roman" w:cs="Times New Roman"/>
          <w:szCs w:val="24"/>
        </w:rPr>
      </w:pPr>
      <w:r w:rsidRPr="001F0206">
        <w:rPr>
          <w:rFonts w:eastAsia="Times New Roman" w:cs="Times New Roman"/>
          <w:b/>
          <w:szCs w:val="24"/>
        </w:rPr>
        <w:t xml:space="preserve">ΠΡΟΕΔΡΕΥΩΝ (Δημήτριος </w:t>
      </w:r>
      <w:proofErr w:type="spellStart"/>
      <w:r w:rsidRPr="001F0206">
        <w:rPr>
          <w:rFonts w:eastAsia="Times New Roman" w:cs="Times New Roman"/>
          <w:b/>
          <w:szCs w:val="24"/>
        </w:rPr>
        <w:t>Κρεμαστινός</w:t>
      </w:r>
      <w:proofErr w:type="spellEnd"/>
      <w:r w:rsidRPr="001F0206">
        <w:rPr>
          <w:rFonts w:eastAsia="Times New Roman" w:cs="Times New Roman"/>
          <w:b/>
          <w:szCs w:val="24"/>
        </w:rPr>
        <w:t>):</w:t>
      </w:r>
      <w:r>
        <w:rPr>
          <w:rFonts w:eastAsia="Times New Roman" w:cs="Times New Roman"/>
          <w:b/>
          <w:szCs w:val="24"/>
        </w:rPr>
        <w:t xml:space="preserve"> </w:t>
      </w:r>
      <w:r>
        <w:rPr>
          <w:rFonts w:eastAsia="Times New Roman" w:cs="Times New Roman"/>
          <w:szCs w:val="24"/>
        </w:rPr>
        <w:t>Και εγώ ευχαριστώ.</w:t>
      </w:r>
    </w:p>
    <w:p w14:paraId="7C460294"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Ο κ. Βορίδης, Βουλευτής της Νέας Δημοκρατίας, έχει τον λόγο. </w:t>
      </w:r>
    </w:p>
    <w:p w14:paraId="7C460295"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ΜΑΥΡΟΥΔΗΣ</w:t>
      </w:r>
      <w:r>
        <w:rPr>
          <w:rFonts w:eastAsia="Times New Roman" w:cs="Times New Roman"/>
          <w:b/>
          <w:szCs w:val="24"/>
        </w:rPr>
        <w:t xml:space="preserve"> ΒΟΡΙΔΗΣ: </w:t>
      </w:r>
      <w:r>
        <w:rPr>
          <w:rFonts w:eastAsia="Times New Roman" w:cs="Times New Roman"/>
          <w:szCs w:val="24"/>
        </w:rPr>
        <w:t>Ευχαριστώ, κύριε Πρόεδρε.</w:t>
      </w:r>
    </w:p>
    <w:p w14:paraId="7C460296"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Στο πολύ σύντομο χρονικό διάστημα που έχω για την παρέμβασή μου, επιτρέψτε μου πάρα πολύ γρήγορα να εκφράσω μια ελαφρά διαφωνία με τον συνάδελφό μου, ο οποίος χαρακτήρισε ότι αντιμετωπίζει, νομίζω, η Κυβέρνηση με ελαφρότ</w:t>
      </w:r>
      <w:r>
        <w:rPr>
          <w:rFonts w:eastAsia="Times New Roman" w:cs="Times New Roman"/>
          <w:szCs w:val="24"/>
        </w:rPr>
        <w:t xml:space="preserve">ητα τα ζητήματα αυτά. </w:t>
      </w:r>
    </w:p>
    <w:p w14:paraId="7C460297"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διαφωνία μου έγκειται στο ότι θεωρώ ότι η Κυβέρνηση αντιμετωπίζει τα πράγματα αυτά με πολύ </w:t>
      </w:r>
      <w:proofErr w:type="spellStart"/>
      <w:r>
        <w:rPr>
          <w:rFonts w:eastAsia="Times New Roman" w:cs="Times New Roman"/>
          <w:szCs w:val="24"/>
        </w:rPr>
        <w:t>στοχευμένο</w:t>
      </w:r>
      <w:proofErr w:type="spellEnd"/>
      <w:r>
        <w:rPr>
          <w:rFonts w:eastAsia="Times New Roman" w:cs="Times New Roman"/>
          <w:szCs w:val="24"/>
        </w:rPr>
        <w:t xml:space="preserve"> και συγκεκριμένο τρόπο, υλοποιώντας, όχι βεβαίως διαδικασίες συναινέσεως, που ψευδώς και προσχηματικά αναφέρεται σε αυτές ο κ. Φί</w:t>
      </w:r>
      <w:r>
        <w:rPr>
          <w:rFonts w:eastAsia="Times New Roman" w:cs="Times New Roman"/>
          <w:szCs w:val="24"/>
        </w:rPr>
        <w:t xml:space="preserve">λης, προσπαθώντας να οικοδομήσει δήθεν κλίμα ηρεμίας και άνεσης και </w:t>
      </w:r>
      <w:proofErr w:type="spellStart"/>
      <w:r>
        <w:rPr>
          <w:rFonts w:eastAsia="Times New Roman" w:cs="Times New Roman"/>
          <w:szCs w:val="24"/>
        </w:rPr>
        <w:t>νηφαλιότητος</w:t>
      </w:r>
      <w:proofErr w:type="spellEnd"/>
      <w:r>
        <w:rPr>
          <w:rFonts w:eastAsia="Times New Roman" w:cs="Times New Roman"/>
          <w:szCs w:val="24"/>
        </w:rPr>
        <w:t xml:space="preserve"> στα ζητήματα αυτά, αλλά αντιθέτως θεωρεί ότι υλοποιεί ένα πάρα πολύ συγκεκριμένο σχέδιο. Το σχέδιο αυτό έχει εκφραστεί με συγκεκριμένους τρόπους και έχει και συγκεκριμένες στο</w:t>
      </w:r>
      <w:r>
        <w:rPr>
          <w:rFonts w:eastAsia="Times New Roman" w:cs="Times New Roman"/>
          <w:szCs w:val="24"/>
        </w:rPr>
        <w:t xml:space="preserve">χεύσεις. Υπηρετεί </w:t>
      </w:r>
      <w:proofErr w:type="spellStart"/>
      <w:r>
        <w:rPr>
          <w:rFonts w:eastAsia="Times New Roman" w:cs="Times New Roman"/>
          <w:szCs w:val="24"/>
        </w:rPr>
        <w:t>αξιακά</w:t>
      </w:r>
      <w:proofErr w:type="spellEnd"/>
      <w:r>
        <w:rPr>
          <w:rFonts w:eastAsia="Times New Roman" w:cs="Times New Roman"/>
          <w:szCs w:val="24"/>
        </w:rPr>
        <w:t xml:space="preserve"> </w:t>
      </w:r>
      <w:proofErr w:type="spellStart"/>
      <w:r>
        <w:rPr>
          <w:rFonts w:eastAsia="Times New Roman" w:cs="Times New Roman"/>
          <w:szCs w:val="24"/>
        </w:rPr>
        <w:t>προτάγματα</w:t>
      </w:r>
      <w:proofErr w:type="spellEnd"/>
      <w:r>
        <w:rPr>
          <w:rFonts w:eastAsia="Times New Roman" w:cs="Times New Roman"/>
          <w:szCs w:val="24"/>
        </w:rPr>
        <w:t xml:space="preserve"> πάρα πολύ συγκεκριμένα. Παραδείγματος χάρ</w:t>
      </w:r>
      <w:r>
        <w:rPr>
          <w:rFonts w:eastAsia="Times New Roman" w:cs="Times New Roman"/>
          <w:szCs w:val="24"/>
        </w:rPr>
        <w:t>ιν</w:t>
      </w:r>
      <w:r>
        <w:rPr>
          <w:rFonts w:eastAsia="Times New Roman" w:cs="Times New Roman"/>
          <w:szCs w:val="24"/>
        </w:rPr>
        <w:t xml:space="preserve">: Ο </w:t>
      </w:r>
      <w:proofErr w:type="spellStart"/>
      <w:r>
        <w:rPr>
          <w:rFonts w:eastAsia="Times New Roman" w:cs="Times New Roman"/>
          <w:szCs w:val="24"/>
        </w:rPr>
        <w:t>εξισωτισμός</w:t>
      </w:r>
      <w:proofErr w:type="spellEnd"/>
      <w:r>
        <w:rPr>
          <w:rFonts w:eastAsia="Times New Roman" w:cs="Times New Roman"/>
          <w:szCs w:val="24"/>
        </w:rPr>
        <w:t xml:space="preserve"> είναι μια βασική αντίληψη, η οποία καλλιεργείται σε όλες τις παρεμβάσεις που κάνει η Κυβέρνηση και σε αυτό το νομοσχέδιο.</w:t>
      </w:r>
    </w:p>
    <w:p w14:paraId="7C46029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Πώς φαίνεται αυτό; </w:t>
      </w:r>
      <w:proofErr w:type="spellStart"/>
      <w:r>
        <w:rPr>
          <w:rFonts w:eastAsia="Times New Roman" w:cs="Times New Roman"/>
          <w:szCs w:val="24"/>
        </w:rPr>
        <w:t>Εξισωτισμός</w:t>
      </w:r>
      <w:proofErr w:type="spellEnd"/>
      <w:r>
        <w:rPr>
          <w:rFonts w:eastAsia="Times New Roman" w:cs="Times New Roman"/>
          <w:szCs w:val="24"/>
        </w:rPr>
        <w:t>, επίθεση</w:t>
      </w:r>
      <w:r>
        <w:rPr>
          <w:rFonts w:eastAsia="Times New Roman" w:cs="Times New Roman"/>
          <w:szCs w:val="24"/>
        </w:rPr>
        <w:t xml:space="preserve">, την έχουμε ζήσει στο παρελθόν, στα ιδιωτικά σχολεία. Με ποιο επιχείρημα; Την </w:t>
      </w:r>
      <w:proofErr w:type="spellStart"/>
      <w:r>
        <w:rPr>
          <w:rFonts w:eastAsia="Times New Roman" w:cs="Times New Roman"/>
          <w:szCs w:val="24"/>
        </w:rPr>
        <w:t>ταξικότητα</w:t>
      </w:r>
      <w:proofErr w:type="spellEnd"/>
      <w:r>
        <w:rPr>
          <w:rFonts w:eastAsia="Times New Roman" w:cs="Times New Roman"/>
          <w:szCs w:val="24"/>
        </w:rPr>
        <w:t>. Στην πραγματικότητα σε τι επιτίθεται εδώ η Κυβέρνηση; Στο δικαίωμα της ελεύθερης επιλογής. Αυτό, επίσης, εγγράφεται στη γενική αντίληψη για τον κρατισμό. Μόνο το κρά</w:t>
      </w:r>
      <w:r>
        <w:rPr>
          <w:rFonts w:eastAsia="Times New Roman" w:cs="Times New Roman"/>
          <w:szCs w:val="24"/>
        </w:rPr>
        <w:t xml:space="preserve">τος έχει δυνατότητα να παρέχει εκπαιδευτικές υπηρεσίες. </w:t>
      </w:r>
      <w:proofErr w:type="spellStart"/>
      <w:r>
        <w:rPr>
          <w:rFonts w:eastAsia="Times New Roman" w:cs="Times New Roman"/>
          <w:szCs w:val="24"/>
        </w:rPr>
        <w:t>Εξισωτισμός</w:t>
      </w:r>
      <w:proofErr w:type="spellEnd"/>
      <w:r>
        <w:rPr>
          <w:rFonts w:eastAsia="Times New Roman" w:cs="Times New Roman"/>
          <w:szCs w:val="24"/>
        </w:rPr>
        <w:t xml:space="preserve"> και κρατισμός. </w:t>
      </w:r>
    </w:p>
    <w:p w14:paraId="7C460299" w14:textId="77777777" w:rsidR="00D41D4C" w:rsidRDefault="00870AC4">
      <w:pPr>
        <w:spacing w:line="600" w:lineRule="auto"/>
        <w:ind w:firstLine="720"/>
        <w:contextualSpacing/>
        <w:jc w:val="both"/>
        <w:rPr>
          <w:rFonts w:eastAsia="Times New Roman" w:cs="Times New Roman"/>
          <w:szCs w:val="24"/>
        </w:rPr>
      </w:pPr>
      <w:r w:rsidRPr="00B021AE">
        <w:rPr>
          <w:rFonts w:eastAsia="Times New Roman" w:cs="Times New Roman"/>
          <w:color w:val="000000" w:themeColor="text1"/>
          <w:szCs w:val="24"/>
        </w:rPr>
        <w:lastRenderedPageBreak/>
        <w:t xml:space="preserve">Αυτό το δεύτερο εκφράστηκε και στην αντίρρηση της Κυβέρνησης να δεχθεί την ίδρυση ιδιωτικών πανεπιστημίων μέσα από τη συνταγματική μεταρρύθμιση. Επίσης, </w:t>
      </w:r>
      <w:proofErr w:type="spellStart"/>
      <w:r w:rsidRPr="00B021AE">
        <w:rPr>
          <w:rFonts w:eastAsia="Times New Roman" w:cs="Times New Roman"/>
          <w:color w:val="000000" w:themeColor="text1"/>
          <w:szCs w:val="24"/>
        </w:rPr>
        <w:t>εξισωτισμός</w:t>
      </w:r>
      <w:proofErr w:type="spellEnd"/>
      <w:r w:rsidRPr="00B021AE">
        <w:rPr>
          <w:rFonts w:eastAsia="Times New Roman" w:cs="Times New Roman"/>
          <w:color w:val="000000" w:themeColor="text1"/>
          <w:szCs w:val="24"/>
        </w:rPr>
        <w:t xml:space="preserve"> με την </w:t>
      </w:r>
      <w:r w:rsidRPr="00B021AE">
        <w:rPr>
          <w:rFonts w:eastAsia="Times New Roman" w:cs="Times New Roman"/>
          <w:color w:val="000000" w:themeColor="text1"/>
          <w:szCs w:val="24"/>
        </w:rPr>
        <w:t xml:space="preserve">επίθεση η οποία γίνεται στα πρότυπα σχολεία. Γιατί τους αφαιρείτε η δυνατότητα να έχουν δικό τους </w:t>
      </w:r>
      <w:r>
        <w:rPr>
          <w:rFonts w:eastAsia="Times New Roman" w:cs="Times New Roman"/>
          <w:szCs w:val="24"/>
        </w:rPr>
        <w:t>πρόγραμμα, δικές τους δράσεις και τους αφαιρείται η αυτονομία τους; Γιατί γίνεται αυτό; Γιατί όλο αυτό πρέπει να επανέλθει στο κεντρικό κράτος, προκειμένου να</w:t>
      </w:r>
      <w:r>
        <w:rPr>
          <w:rFonts w:eastAsia="Times New Roman" w:cs="Times New Roman"/>
          <w:szCs w:val="24"/>
        </w:rPr>
        <w:t xml:space="preserve"> χειραγωγηθούν και να </w:t>
      </w:r>
      <w:proofErr w:type="spellStart"/>
      <w:r>
        <w:rPr>
          <w:rFonts w:eastAsia="Times New Roman" w:cs="Times New Roman"/>
          <w:szCs w:val="24"/>
        </w:rPr>
        <w:t>ποδηγετηθούν</w:t>
      </w:r>
      <w:proofErr w:type="spellEnd"/>
      <w:r>
        <w:rPr>
          <w:rFonts w:eastAsia="Times New Roman" w:cs="Times New Roman"/>
          <w:szCs w:val="24"/>
        </w:rPr>
        <w:t xml:space="preserve">. </w:t>
      </w:r>
    </w:p>
    <w:p w14:paraId="7C46029A" w14:textId="77777777" w:rsidR="00D41D4C" w:rsidRDefault="00870AC4">
      <w:pPr>
        <w:spacing w:line="600" w:lineRule="auto"/>
        <w:ind w:firstLine="720"/>
        <w:contextualSpacing/>
        <w:jc w:val="both"/>
        <w:rPr>
          <w:rFonts w:eastAsia="Times New Roman" w:cs="Times New Roman"/>
          <w:b/>
          <w:szCs w:val="24"/>
        </w:rPr>
      </w:pPr>
      <w:r>
        <w:rPr>
          <w:rFonts w:eastAsia="Times New Roman" w:cs="Times New Roman"/>
          <w:szCs w:val="24"/>
        </w:rPr>
        <w:t xml:space="preserve">Το δεύτερο το οποίο εγγράφεται ως βασικός ιδεολογικός στόχος των παρεμβάσεων που κάνει η Κυβέρνηση είναι φυσικά αυτό το οποίο επίσης είναι απολύτως συμβατό με την ιδεολογία της και αυτό είναι ο </w:t>
      </w:r>
      <w:proofErr w:type="spellStart"/>
      <w:r>
        <w:rPr>
          <w:rFonts w:eastAsia="Times New Roman" w:cs="Times New Roman"/>
          <w:szCs w:val="24"/>
        </w:rPr>
        <w:t>εθνομηδενισμός</w:t>
      </w:r>
      <w:proofErr w:type="spellEnd"/>
      <w:r>
        <w:rPr>
          <w:rFonts w:eastAsia="Times New Roman" w:cs="Times New Roman"/>
          <w:szCs w:val="24"/>
        </w:rPr>
        <w:t>. Επίθεση στις θρησκευτικές αξίες, επίθεση στα θρησκευτικά, πρόταση για τη θρησκευτική ουδετερότητα, που επηρεάζει φυσικά την εκπαίδευση. Όλα αυτά έχουν υλοποιηθεί ή έχουν αποπειραθεί να τα υλοποιήσουν οι κυβερνητικοί και άλλες φορές σταμάτησαν, γιατί τα σ</w:t>
      </w:r>
      <w:r>
        <w:rPr>
          <w:rFonts w:eastAsia="Times New Roman" w:cs="Times New Roman"/>
          <w:szCs w:val="24"/>
        </w:rPr>
        <w:t xml:space="preserve">ταμάτησε το Συμβούλιο της Επικρατείας και άλλες φορές σταμάτησαν, γιατί υπήρξαν θεσμικές και κοινωνικές αντιδράσεις που δεν επέτρεψαν να λειτουργήσουν. Τώρα γίνεται και μια επίθεση </w:t>
      </w:r>
      <w:r>
        <w:rPr>
          <w:rFonts w:eastAsia="Times New Roman" w:cs="Times New Roman"/>
          <w:szCs w:val="24"/>
        </w:rPr>
        <w:lastRenderedPageBreak/>
        <w:t>-</w:t>
      </w:r>
      <w:r>
        <w:rPr>
          <w:rFonts w:eastAsia="Times New Roman" w:cs="Times New Roman"/>
          <w:szCs w:val="24"/>
        </w:rPr>
        <w:t>ακούστε, πολύ σημαντικό και πολύ βαρύ ιδεολογικά- στον ίδιο τον τρόπο με τ</w:t>
      </w:r>
      <w:r>
        <w:rPr>
          <w:rFonts w:eastAsia="Times New Roman" w:cs="Times New Roman"/>
          <w:szCs w:val="24"/>
        </w:rPr>
        <w:t xml:space="preserve">ον οποίο κανείς μαθαίνει τη γλώσσα. Λέει: Η επίθεση στα αρχαία ελληνικά, η αποσύνδεσή τους από τις εξετάσεις, όπως και στα λατινικά, είναι ωφελιμιστικό πράγμα και γίνεται για λόγους ωφελιμιστικούς, να έχουμε περισσότερο χρόνο. Καθόλου! </w:t>
      </w:r>
    </w:p>
    <w:p w14:paraId="7C46029B"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Είναι επίθεση στον </w:t>
      </w:r>
      <w:r>
        <w:rPr>
          <w:rFonts w:eastAsia="Times New Roman" w:cs="Times New Roman"/>
          <w:szCs w:val="24"/>
        </w:rPr>
        <w:t xml:space="preserve">ίδιο τον τρόπο με τον οποίο κανείς μαθαίνει τη γλώσσα. Η γλώσσα αποτελεί βασικό </w:t>
      </w:r>
      <w:proofErr w:type="spellStart"/>
      <w:r>
        <w:rPr>
          <w:rFonts w:eastAsia="Times New Roman" w:cs="Times New Roman"/>
          <w:szCs w:val="24"/>
        </w:rPr>
        <w:t>ταυτοτικό</w:t>
      </w:r>
      <w:proofErr w:type="spellEnd"/>
      <w:r>
        <w:rPr>
          <w:rFonts w:eastAsia="Times New Roman" w:cs="Times New Roman"/>
          <w:szCs w:val="24"/>
        </w:rPr>
        <w:t xml:space="preserve"> εργαλείο, αλλά η γλώσσα, όπως έχουν πει και οι φιλόσοφοι της νέας Αριστεράς, η γλώσσα είναι η πειθαρχία.</w:t>
      </w:r>
    </w:p>
    <w:p w14:paraId="7C46029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Ο κ. Τσίπρας μιλάει και δέχεται μία κριτική από μερίδα του Τύ</w:t>
      </w:r>
      <w:r>
        <w:rPr>
          <w:rFonts w:eastAsia="Times New Roman" w:cs="Times New Roman"/>
          <w:szCs w:val="24"/>
        </w:rPr>
        <w:t>που, γιατί κάνει γλωσσικά σφάλματα, κάνει γραμματικά σφάλματα και δήθεν, του το αποδίδουν αυτό στο ότι δεν είναι πεπαιδευμένος, αρκετά εκπαιδευμένος. Δεν είναι αρκετά καλλιεργημένος. Όχι. Το βασικό πρόβλημα της γλώσσας της Αριστεράς είναι ότι αρνείται τη β</w:t>
      </w:r>
      <w:r>
        <w:rPr>
          <w:rFonts w:eastAsia="Times New Roman" w:cs="Times New Roman"/>
          <w:szCs w:val="24"/>
        </w:rPr>
        <w:t xml:space="preserve">άση της δομής της γλώσσας και γι’ αυτό επιτίθεται στα </w:t>
      </w:r>
      <w:r>
        <w:rPr>
          <w:rFonts w:eastAsia="Times New Roman" w:cs="Times New Roman"/>
          <w:szCs w:val="24"/>
        </w:rPr>
        <w:t>αρχαία ελληνικά</w:t>
      </w:r>
      <w:r>
        <w:rPr>
          <w:rFonts w:eastAsia="Times New Roman" w:cs="Times New Roman"/>
          <w:szCs w:val="24"/>
        </w:rPr>
        <w:t xml:space="preserve">, γιατί θέλει να αποσυνδεθεί, γι’ αυτό επιτίθεται στα </w:t>
      </w:r>
      <w:r>
        <w:rPr>
          <w:rFonts w:eastAsia="Times New Roman" w:cs="Times New Roman"/>
          <w:szCs w:val="24"/>
        </w:rPr>
        <w:t>λ</w:t>
      </w:r>
      <w:r>
        <w:rPr>
          <w:rFonts w:eastAsia="Times New Roman" w:cs="Times New Roman"/>
          <w:szCs w:val="24"/>
        </w:rPr>
        <w:t xml:space="preserve">ατινικά, γιατί αρνείται την ιστορικότητα. Γι’ αυτό επιτίθεται στην πραγματικότητα, στο σύνολο αυτού του εργαλείου. </w:t>
      </w:r>
      <w:r>
        <w:rPr>
          <w:rFonts w:eastAsia="Times New Roman" w:cs="Times New Roman"/>
          <w:szCs w:val="24"/>
        </w:rPr>
        <w:lastRenderedPageBreak/>
        <w:t xml:space="preserve">Ο κ. Μαντάς τώρα </w:t>
      </w:r>
      <w:r>
        <w:rPr>
          <w:rFonts w:eastAsia="Times New Roman" w:cs="Times New Roman"/>
          <w:szCs w:val="24"/>
        </w:rPr>
        <w:t>που γελάει θα το εκτιμήσει ακόμα περισσότερο, γιατί, όπως ξέρετε, οι φιλόσοφοί σας -</w:t>
      </w:r>
      <w:r w:rsidRPr="00E07D20">
        <w:rPr>
          <w:rFonts w:eastAsia="Times New Roman" w:cs="Times New Roman"/>
          <w:szCs w:val="24"/>
        </w:rPr>
        <w:t xml:space="preserve"> </w:t>
      </w:r>
      <w:r>
        <w:rPr>
          <w:rFonts w:eastAsia="Times New Roman" w:cs="Times New Roman"/>
          <w:szCs w:val="24"/>
        </w:rPr>
        <w:t>κάποιος εξ αυτών- έχουν πει ότι η γλώσσα είναι ο φασισμός. Άρα, λοιπόν…</w:t>
      </w:r>
    </w:p>
    <w:p w14:paraId="7C46029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Ποιος το έχει πει αυτό, κύριε Βορίδη;</w:t>
      </w:r>
    </w:p>
    <w:p w14:paraId="7C46029E"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Αυτό το έχει πει ο Μπουρντ</w:t>
      </w:r>
      <w:r>
        <w:rPr>
          <w:rFonts w:eastAsia="Times New Roman" w:cs="Times New Roman"/>
          <w:szCs w:val="24"/>
        </w:rPr>
        <w:t xml:space="preserve">ιέ. </w:t>
      </w:r>
    </w:p>
    <w:p w14:paraId="7C46029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Μια παραπομπή. </w:t>
      </w:r>
    </w:p>
    <w:p w14:paraId="7C4602A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Εντάξει, θα έρθουμε και με τις παραπομπές μας την επόμενη φορά. </w:t>
      </w:r>
    </w:p>
    <w:p w14:paraId="7C4602A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Μια παραπομπή, διότι έχει πεθάνει ο άνθρωπος και δεν μπορεί να…</w:t>
      </w:r>
    </w:p>
    <w:p w14:paraId="7C4602A2"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Πάμε παρακάτω. Αυτό το λέω, γιατί αυ</w:t>
      </w:r>
      <w:r>
        <w:rPr>
          <w:rFonts w:eastAsia="Times New Roman" w:cs="Times New Roman"/>
          <w:szCs w:val="24"/>
        </w:rPr>
        <w:t xml:space="preserve">τό είναι το ιδεολογικό πλαίσιο. </w:t>
      </w:r>
    </w:p>
    <w:p w14:paraId="7C4602A3"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Δεν θα λείψουν, όμως, παρακάτω και αυτό που καθιστούν αυτό το απεχθές ιδεολογικό πλαίσιο, ελκυστικό, τα ρουσφέτια. Και στα ρουσφέτια εδώ θέλω ο κύριος Υπουργός, ο οποίος </w:t>
      </w:r>
      <w:proofErr w:type="spellStart"/>
      <w:r>
        <w:rPr>
          <w:rFonts w:eastAsia="Times New Roman" w:cs="Times New Roman"/>
          <w:szCs w:val="24"/>
        </w:rPr>
        <w:t>εξανέστη</w:t>
      </w:r>
      <w:proofErr w:type="spellEnd"/>
      <w:r>
        <w:rPr>
          <w:rFonts w:eastAsia="Times New Roman" w:cs="Times New Roman"/>
          <w:szCs w:val="24"/>
        </w:rPr>
        <w:t xml:space="preserve"> για την ιδεολογική ανάλυση που </w:t>
      </w:r>
      <w:r>
        <w:rPr>
          <w:rFonts w:eastAsia="Times New Roman" w:cs="Times New Roman"/>
          <w:szCs w:val="24"/>
        </w:rPr>
        <w:lastRenderedPageBreak/>
        <w:t>έκανα προηγου</w:t>
      </w:r>
      <w:r>
        <w:rPr>
          <w:rFonts w:eastAsia="Times New Roman" w:cs="Times New Roman"/>
          <w:szCs w:val="24"/>
        </w:rPr>
        <w:t xml:space="preserve">μένως, να μου εξηγήσει: Θα φτιάχνετε τμήματα με τροπολογίες Βουλευτών; Αυτός είναι ο ορθολογικός τρόπος, με τον οποίο συγκροτείται το </w:t>
      </w:r>
      <w:r>
        <w:rPr>
          <w:rFonts w:eastAsia="Times New Roman" w:cs="Times New Roman"/>
          <w:szCs w:val="24"/>
        </w:rPr>
        <w:t>π</w:t>
      </w:r>
      <w:r>
        <w:rPr>
          <w:rFonts w:eastAsia="Times New Roman" w:cs="Times New Roman"/>
          <w:szCs w:val="24"/>
        </w:rPr>
        <w:t xml:space="preserve">ανεπιστήμιο; Θα έρχεται, δηλαδή, ο λαμπρός κ. </w:t>
      </w:r>
      <w:proofErr w:type="spellStart"/>
      <w:r>
        <w:rPr>
          <w:rFonts w:eastAsia="Times New Roman" w:cs="Times New Roman"/>
          <w:szCs w:val="24"/>
        </w:rPr>
        <w:t>Γκιόλας</w:t>
      </w:r>
      <w:proofErr w:type="spellEnd"/>
      <w:r>
        <w:rPr>
          <w:rFonts w:eastAsia="Times New Roman" w:cs="Times New Roman"/>
          <w:szCs w:val="24"/>
        </w:rPr>
        <w:t xml:space="preserve">, ο οποίος θα λέει «ξέρετε, ας φτιάξουμε ένα τμήμα στο Πανεπιστήμιο </w:t>
      </w:r>
      <w:r>
        <w:rPr>
          <w:rFonts w:eastAsia="Times New Roman" w:cs="Times New Roman"/>
          <w:szCs w:val="24"/>
        </w:rPr>
        <w:t xml:space="preserve">Πελοποννήσου, γιατί μου το ζήτησαν οι εκλογείς μου» </w:t>
      </w:r>
      <w:r>
        <w:rPr>
          <w:rFonts w:eastAsia="Times New Roman" w:cs="Times New Roman"/>
          <w:szCs w:val="24"/>
        </w:rPr>
        <w:t>-</w:t>
      </w:r>
      <w:r>
        <w:rPr>
          <w:rFonts w:eastAsia="Times New Roman" w:cs="Times New Roman"/>
          <w:szCs w:val="24"/>
        </w:rPr>
        <w:t xml:space="preserve">καλά, ο κ. </w:t>
      </w:r>
      <w:proofErr w:type="spellStart"/>
      <w:r>
        <w:rPr>
          <w:rFonts w:eastAsia="Times New Roman" w:cs="Times New Roman"/>
          <w:szCs w:val="24"/>
        </w:rPr>
        <w:t>Γκιόλας</w:t>
      </w:r>
      <w:proofErr w:type="spellEnd"/>
      <w:r>
        <w:rPr>
          <w:rFonts w:eastAsia="Times New Roman" w:cs="Times New Roman"/>
          <w:szCs w:val="24"/>
        </w:rPr>
        <w:t xml:space="preserve"> υιοθετεί ένα αίτημα των εκλογέων, δεκτό- και θα έρχεστε εσείς να το νομοθετείτε, επειδή σας το ζητούν οι εκλογείς του κ. </w:t>
      </w:r>
      <w:proofErr w:type="spellStart"/>
      <w:r>
        <w:rPr>
          <w:rFonts w:eastAsia="Times New Roman" w:cs="Times New Roman"/>
          <w:szCs w:val="24"/>
        </w:rPr>
        <w:t>Γκιόλα</w:t>
      </w:r>
      <w:proofErr w:type="spellEnd"/>
      <w:r>
        <w:rPr>
          <w:rFonts w:eastAsia="Times New Roman" w:cs="Times New Roman"/>
          <w:szCs w:val="24"/>
        </w:rPr>
        <w:t xml:space="preserve">; Αυτός είναι ο τρόπος με τον οποίο θα αναπτύξουμε το </w:t>
      </w:r>
      <w:r>
        <w:rPr>
          <w:rFonts w:eastAsia="Times New Roman" w:cs="Times New Roman"/>
          <w:szCs w:val="24"/>
        </w:rPr>
        <w:t>π</w:t>
      </w:r>
      <w:r>
        <w:rPr>
          <w:rFonts w:eastAsia="Times New Roman" w:cs="Times New Roman"/>
          <w:szCs w:val="24"/>
        </w:rPr>
        <w:t>αν</w:t>
      </w:r>
      <w:r>
        <w:rPr>
          <w:rFonts w:eastAsia="Times New Roman" w:cs="Times New Roman"/>
          <w:szCs w:val="24"/>
        </w:rPr>
        <w:t>επιστήμιο;</w:t>
      </w:r>
    </w:p>
    <w:p w14:paraId="7C4602A4"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Αφήνω δε -και κλείνω, κύριε Πρόεδρε, με αυτό- το ότι στην πραγματικότητα αυτό το οποίο κάνετε με τις εξετάσεις αφήνει μετέωρες και κενές τις οικογένειες των μαθητών, οι οποίοι έχουν προετοιμαστεί όλο αυτό το διάστημα. Καταργείτε τώρα την εξέταση</w:t>
      </w:r>
      <w:r>
        <w:rPr>
          <w:rFonts w:eastAsia="Times New Roman" w:cs="Times New Roman"/>
          <w:szCs w:val="24"/>
        </w:rPr>
        <w:t xml:space="preserve"> των </w:t>
      </w:r>
      <w:r>
        <w:rPr>
          <w:rFonts w:eastAsia="Times New Roman" w:cs="Times New Roman"/>
          <w:szCs w:val="24"/>
        </w:rPr>
        <w:t>λ</w:t>
      </w:r>
      <w:r>
        <w:rPr>
          <w:rFonts w:eastAsia="Times New Roman" w:cs="Times New Roman"/>
          <w:szCs w:val="24"/>
        </w:rPr>
        <w:t xml:space="preserve">ατινικών και την αντικαθιστάτε για την επόμενη χρονιά. Αυτοί οι άνθρωποι δεν έχουν ήδη προετοιμαστεί για τα </w:t>
      </w:r>
      <w:r>
        <w:rPr>
          <w:rFonts w:eastAsia="Times New Roman" w:cs="Times New Roman"/>
          <w:szCs w:val="24"/>
        </w:rPr>
        <w:t>λ</w:t>
      </w:r>
      <w:r>
        <w:rPr>
          <w:rFonts w:eastAsia="Times New Roman" w:cs="Times New Roman"/>
          <w:szCs w:val="24"/>
        </w:rPr>
        <w:t xml:space="preserve">ατινικά; Από την επόμενη χρονιά θα ξεκινήσουν; </w:t>
      </w:r>
    </w:p>
    <w:p w14:paraId="7C4602A5"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Διπλασιάζετε την ύλη. Το ότι διπλασιάζετε την ύλη δεν δημιουργεί ένα τελείως διαφορετικό </w:t>
      </w:r>
      <w:r>
        <w:rPr>
          <w:rFonts w:eastAsia="Times New Roman" w:cs="Times New Roman"/>
          <w:szCs w:val="24"/>
        </w:rPr>
        <w:t>περιβάλλον γι’ αυτές τις οικογένειες; Όλα αυτά είναι που στην πραγματικότητα, τόσο για λόγους ιδεολογικούς όσο και για λόγους ορθολογικούς</w:t>
      </w:r>
      <w:r>
        <w:rPr>
          <w:rFonts w:eastAsia="Times New Roman" w:cs="Times New Roman"/>
          <w:szCs w:val="24"/>
        </w:rPr>
        <w:t>,</w:t>
      </w:r>
      <w:r>
        <w:rPr>
          <w:rFonts w:eastAsia="Times New Roman" w:cs="Times New Roman"/>
          <w:szCs w:val="24"/>
        </w:rPr>
        <w:t xml:space="preserve"> επιβάλλουν τη σταθερή αντίθεσή μας στο νομοσχέδιο αυτό.</w:t>
      </w:r>
    </w:p>
    <w:p w14:paraId="7C4602A6" w14:textId="77777777" w:rsidR="00D41D4C" w:rsidRDefault="00870A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4602A7"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Η Αναπληρωτής Υπουργός Εξωτερικών κ. Αναγνωστοπούλου</w:t>
      </w:r>
      <w:r>
        <w:rPr>
          <w:rFonts w:eastAsia="Times New Roman" w:cs="Times New Roman"/>
          <w:szCs w:val="24"/>
        </w:rPr>
        <w:t xml:space="preserve"> έχει τον λόγο.</w:t>
      </w:r>
      <w:r>
        <w:rPr>
          <w:rFonts w:eastAsia="Times New Roman" w:cs="Times New Roman"/>
          <w:szCs w:val="24"/>
        </w:rPr>
        <w:t xml:space="preserve"> </w:t>
      </w:r>
    </w:p>
    <w:p w14:paraId="7C4602A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ΑΘΑΝΑΣΙΑ (ΣΙΑ) ΑΝΑΓΝΩΣΤΟΠΟΥΛΟΥ (Αναπληρωτής Υπουργός Εξωτερικών):</w:t>
      </w:r>
      <w:r>
        <w:rPr>
          <w:rFonts w:eastAsia="Times New Roman" w:cs="Times New Roman"/>
          <w:szCs w:val="24"/>
        </w:rPr>
        <w:t xml:space="preserve"> Ευχαριστώ, κύριε Πρόεδρε. </w:t>
      </w:r>
    </w:p>
    <w:p w14:paraId="7C4602A9"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Ευτυχώς, μίλησε ο κ. Βορίδης πριν από μένα και έδωσε πραγματικά </w:t>
      </w:r>
      <w:r>
        <w:rPr>
          <w:rFonts w:eastAsia="Times New Roman" w:cs="Times New Roman"/>
          <w:szCs w:val="24"/>
        </w:rPr>
        <w:t xml:space="preserve">τον </w:t>
      </w:r>
      <w:proofErr w:type="spellStart"/>
      <w:r>
        <w:rPr>
          <w:rFonts w:eastAsia="Times New Roman" w:cs="Times New Roman"/>
          <w:szCs w:val="24"/>
        </w:rPr>
        <w:t>αξιακό</w:t>
      </w:r>
      <w:proofErr w:type="spellEnd"/>
      <w:r>
        <w:rPr>
          <w:rFonts w:eastAsia="Times New Roman" w:cs="Times New Roman"/>
          <w:szCs w:val="24"/>
        </w:rPr>
        <w:t xml:space="preserve"> άξονα της Νέας Δημοκρατίας. Διότι αυτό που ακούσαμε είναι νησίδες αριστείας απομονωμένες από όλο τον υπόλοιπο κόσμο, από όλη την υπόλοιπη κοινωνία. Για εμάς η αριστεία υπάρχει όταν η πρωτοπορία μπορεί να συνδέεται με όσο μεγαλύτερες μάζες </w:t>
      </w:r>
      <w:r>
        <w:rPr>
          <w:rFonts w:eastAsia="Times New Roman" w:cs="Times New Roman"/>
          <w:szCs w:val="24"/>
        </w:rPr>
        <w:lastRenderedPageBreak/>
        <w:t>του πλ</w:t>
      </w:r>
      <w:r>
        <w:rPr>
          <w:rFonts w:eastAsia="Times New Roman" w:cs="Times New Roman"/>
          <w:szCs w:val="24"/>
        </w:rPr>
        <w:t xml:space="preserve">ηθυσμού. Διαφορετικά, δεν μπορεί να υπάρχει. Και αυτό δεν είναι </w:t>
      </w:r>
      <w:proofErr w:type="spellStart"/>
      <w:r>
        <w:rPr>
          <w:rFonts w:eastAsia="Times New Roman" w:cs="Times New Roman"/>
          <w:szCs w:val="24"/>
        </w:rPr>
        <w:t>εξισωτισμός</w:t>
      </w:r>
      <w:proofErr w:type="spellEnd"/>
      <w:r>
        <w:rPr>
          <w:rFonts w:eastAsia="Times New Roman" w:cs="Times New Roman"/>
          <w:szCs w:val="24"/>
        </w:rPr>
        <w:t xml:space="preserve">, κύριε Βορίδη, είναι ισότητα, πηγή της ελευθερίας. </w:t>
      </w:r>
    </w:p>
    <w:p w14:paraId="7C4602AA"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Δεύτερον, η Κυβέρνηση είναι υποχρεωμένη να φροντίζει για τη δημόσια παιδεία. Για σας -το είδαμε και αυτό ξεκίνησε από το 2010 κα</w:t>
      </w:r>
      <w:r>
        <w:rPr>
          <w:rFonts w:eastAsia="Times New Roman" w:cs="Times New Roman"/>
          <w:szCs w:val="24"/>
        </w:rPr>
        <w:t>ι μετά- είναι αποδόμηση της δημόσιας παιδείας και δημιουργία ανάγκης για ιδιωτική εκπαίδευση, κυρίως ανώτατη εκπαίδευση. Είναι ρουσφετολογία, όταν ένας Υπουργός πιέζεται από τους Βουλευτές, που είναι η αρχή της δημοκρατίας -γιατί έχουμε μπερδέψει τα τελευτ</w:t>
      </w:r>
      <w:r>
        <w:rPr>
          <w:rFonts w:eastAsia="Times New Roman" w:cs="Times New Roman"/>
          <w:szCs w:val="24"/>
        </w:rPr>
        <w:t xml:space="preserve">αία χρόνια μερικά πράγματα- ενώ δεν είναι ρουσφετολογία όταν ένας Υπουργός, μία </w:t>
      </w:r>
      <w:r>
        <w:rPr>
          <w:rFonts w:eastAsia="Times New Roman" w:cs="Times New Roman"/>
          <w:szCs w:val="24"/>
        </w:rPr>
        <w:t>κ</w:t>
      </w:r>
      <w:r>
        <w:rPr>
          <w:rFonts w:eastAsia="Times New Roman" w:cs="Times New Roman"/>
          <w:szCs w:val="24"/>
        </w:rPr>
        <w:t xml:space="preserve">υβέρνηση ή ένα κόμμα πιέζεται από επιχειρηματίες για να φτιάξει ιδιωτικά πανεπιστήμια. </w:t>
      </w:r>
    </w:p>
    <w:p w14:paraId="7C4602AB" w14:textId="77777777" w:rsidR="00D41D4C" w:rsidRDefault="00870AC4">
      <w:pPr>
        <w:spacing w:line="600" w:lineRule="auto"/>
        <w:ind w:firstLine="720"/>
        <w:contextualSpacing/>
        <w:jc w:val="both"/>
        <w:rPr>
          <w:rFonts w:eastAsia="Times New Roman"/>
          <w:szCs w:val="24"/>
        </w:rPr>
      </w:pPr>
      <w:r>
        <w:rPr>
          <w:rFonts w:eastAsia="Times New Roman"/>
          <w:szCs w:val="24"/>
        </w:rPr>
        <w:t>Δ</w:t>
      </w:r>
      <w:r w:rsidRPr="007828FA">
        <w:rPr>
          <w:rFonts w:eastAsia="Times New Roman"/>
          <w:szCs w:val="24"/>
        </w:rPr>
        <w:t>ε</w:t>
      </w:r>
      <w:r>
        <w:rPr>
          <w:rFonts w:eastAsia="Times New Roman"/>
          <w:szCs w:val="24"/>
        </w:rPr>
        <w:t xml:space="preserve">ν θα σχολιάσω τον </w:t>
      </w:r>
      <w:proofErr w:type="spellStart"/>
      <w:r>
        <w:rPr>
          <w:rFonts w:eastAsia="Times New Roman"/>
          <w:szCs w:val="24"/>
        </w:rPr>
        <w:t>εθνομηδενισμό</w:t>
      </w:r>
      <w:proofErr w:type="spellEnd"/>
      <w:r>
        <w:rPr>
          <w:rFonts w:eastAsia="Times New Roman"/>
          <w:szCs w:val="24"/>
        </w:rPr>
        <w:t>.</w:t>
      </w:r>
      <w:r w:rsidRPr="007828FA">
        <w:rPr>
          <w:rFonts w:eastAsia="Times New Roman"/>
          <w:szCs w:val="24"/>
        </w:rPr>
        <w:t xml:space="preserve"> </w:t>
      </w:r>
      <w:r>
        <w:rPr>
          <w:rFonts w:eastAsia="Times New Roman"/>
          <w:szCs w:val="24"/>
        </w:rPr>
        <w:t>Θ</w:t>
      </w:r>
      <w:r w:rsidRPr="007828FA">
        <w:rPr>
          <w:rFonts w:eastAsia="Times New Roman"/>
          <w:szCs w:val="24"/>
        </w:rPr>
        <w:t xml:space="preserve">εωρώ </w:t>
      </w:r>
      <w:r>
        <w:rPr>
          <w:rFonts w:eastAsia="Times New Roman"/>
          <w:szCs w:val="24"/>
        </w:rPr>
        <w:t>α</w:t>
      </w:r>
      <w:r w:rsidRPr="007828FA">
        <w:rPr>
          <w:rFonts w:eastAsia="Times New Roman"/>
          <w:szCs w:val="24"/>
        </w:rPr>
        <w:t xml:space="preserve">παράδεκτο </w:t>
      </w:r>
      <w:r>
        <w:rPr>
          <w:rFonts w:eastAsia="Times New Roman"/>
          <w:szCs w:val="24"/>
        </w:rPr>
        <w:t>κ</w:t>
      </w:r>
      <w:r w:rsidRPr="007828FA">
        <w:rPr>
          <w:rFonts w:eastAsia="Times New Roman"/>
          <w:szCs w:val="24"/>
        </w:rPr>
        <w:t>αι μόνο τον όρο</w:t>
      </w:r>
      <w:r>
        <w:rPr>
          <w:rFonts w:eastAsia="Times New Roman"/>
          <w:szCs w:val="24"/>
        </w:rPr>
        <w:t xml:space="preserve"> </w:t>
      </w:r>
      <w:r w:rsidRPr="007828FA">
        <w:rPr>
          <w:rFonts w:eastAsia="Times New Roman"/>
          <w:szCs w:val="24"/>
        </w:rPr>
        <w:t xml:space="preserve">όταν αναφέρεται σε Έλληνες και Ελληνίδες </w:t>
      </w:r>
      <w:r>
        <w:rPr>
          <w:rFonts w:eastAsia="Times New Roman"/>
          <w:szCs w:val="24"/>
        </w:rPr>
        <w:t>Β</w:t>
      </w:r>
      <w:r w:rsidRPr="007828FA">
        <w:rPr>
          <w:rFonts w:eastAsia="Times New Roman"/>
          <w:szCs w:val="24"/>
        </w:rPr>
        <w:t>ουλευτές</w:t>
      </w:r>
      <w:r w:rsidRPr="003728BE">
        <w:rPr>
          <w:rFonts w:eastAsia="Times New Roman"/>
          <w:szCs w:val="24"/>
        </w:rPr>
        <w:t xml:space="preserve">. </w:t>
      </w:r>
      <w:r>
        <w:rPr>
          <w:rFonts w:eastAsia="Times New Roman"/>
          <w:szCs w:val="24"/>
        </w:rPr>
        <w:t>Ο</w:t>
      </w:r>
      <w:r w:rsidRPr="007828FA">
        <w:rPr>
          <w:rFonts w:eastAsia="Times New Roman"/>
          <w:szCs w:val="24"/>
        </w:rPr>
        <w:t>ύτε θα σχολιάσω την αντίληψη περί γλώσσας</w:t>
      </w:r>
      <w:r>
        <w:rPr>
          <w:rFonts w:eastAsia="Times New Roman"/>
          <w:szCs w:val="24"/>
        </w:rPr>
        <w:t>,</w:t>
      </w:r>
      <w:r w:rsidRPr="007828FA">
        <w:rPr>
          <w:rFonts w:eastAsia="Times New Roman"/>
          <w:szCs w:val="24"/>
        </w:rPr>
        <w:t xml:space="preserve"> </w:t>
      </w:r>
      <w:r>
        <w:rPr>
          <w:rFonts w:eastAsia="Times New Roman"/>
          <w:szCs w:val="24"/>
        </w:rPr>
        <w:t>γ</w:t>
      </w:r>
      <w:r w:rsidRPr="007828FA">
        <w:rPr>
          <w:rFonts w:eastAsia="Times New Roman"/>
          <w:szCs w:val="24"/>
        </w:rPr>
        <w:t>ιατί θα πρέπει να γυρίσουμε πολλούς αιώνες πίσω και δεν θέλω</w:t>
      </w:r>
      <w:r>
        <w:rPr>
          <w:rFonts w:eastAsia="Times New Roman"/>
          <w:szCs w:val="24"/>
        </w:rPr>
        <w:t xml:space="preserve">, γιατί θα χάσω από </w:t>
      </w:r>
      <w:r w:rsidRPr="007828FA">
        <w:rPr>
          <w:rFonts w:eastAsia="Times New Roman"/>
          <w:szCs w:val="24"/>
        </w:rPr>
        <w:t>το νομοσχέδιο</w:t>
      </w:r>
      <w:r>
        <w:rPr>
          <w:rFonts w:eastAsia="Times New Roman"/>
          <w:szCs w:val="24"/>
        </w:rPr>
        <w:t>.</w:t>
      </w:r>
    </w:p>
    <w:p w14:paraId="7C4602AC" w14:textId="77777777" w:rsidR="00D41D4C" w:rsidRDefault="00870AC4">
      <w:pPr>
        <w:spacing w:line="600" w:lineRule="auto"/>
        <w:ind w:firstLine="720"/>
        <w:contextualSpacing/>
        <w:jc w:val="both"/>
        <w:rPr>
          <w:rFonts w:eastAsia="Times New Roman"/>
          <w:szCs w:val="24"/>
        </w:rPr>
      </w:pPr>
      <w:r>
        <w:rPr>
          <w:rFonts w:eastAsia="Times New Roman"/>
          <w:szCs w:val="24"/>
        </w:rPr>
        <w:lastRenderedPageBreak/>
        <w:t>Μ</w:t>
      </w:r>
      <w:r w:rsidRPr="007828FA">
        <w:rPr>
          <w:rFonts w:eastAsia="Times New Roman"/>
          <w:szCs w:val="24"/>
        </w:rPr>
        <w:t xml:space="preserve">ε αυτό το πολυνομοσχέδιο συμπληρώνεται </w:t>
      </w:r>
      <w:r>
        <w:rPr>
          <w:rFonts w:eastAsia="Times New Roman"/>
          <w:szCs w:val="24"/>
        </w:rPr>
        <w:t xml:space="preserve">μια </w:t>
      </w:r>
      <w:r w:rsidRPr="007828FA">
        <w:rPr>
          <w:rFonts w:eastAsia="Times New Roman"/>
          <w:szCs w:val="24"/>
        </w:rPr>
        <w:t>στρατηγική για την ε</w:t>
      </w:r>
      <w:r w:rsidRPr="007828FA">
        <w:rPr>
          <w:rFonts w:eastAsia="Times New Roman"/>
          <w:szCs w:val="24"/>
        </w:rPr>
        <w:t xml:space="preserve">κπαίδευση που έχει αυτή η </w:t>
      </w:r>
      <w:r>
        <w:rPr>
          <w:rFonts w:eastAsia="Times New Roman"/>
          <w:szCs w:val="24"/>
        </w:rPr>
        <w:t>Κ</w:t>
      </w:r>
      <w:r w:rsidRPr="007828FA">
        <w:rPr>
          <w:rFonts w:eastAsia="Times New Roman"/>
          <w:szCs w:val="24"/>
        </w:rPr>
        <w:t>υβέρνηση</w:t>
      </w:r>
      <w:r>
        <w:rPr>
          <w:rFonts w:eastAsia="Times New Roman"/>
          <w:szCs w:val="24"/>
        </w:rPr>
        <w:t>.</w:t>
      </w:r>
      <w:r w:rsidRPr="007828FA">
        <w:rPr>
          <w:rFonts w:eastAsia="Times New Roman"/>
          <w:szCs w:val="24"/>
        </w:rPr>
        <w:t xml:space="preserve"> </w:t>
      </w:r>
      <w:r>
        <w:rPr>
          <w:rFonts w:eastAsia="Times New Roman"/>
          <w:szCs w:val="24"/>
        </w:rPr>
        <w:t>Μ</w:t>
      </w:r>
      <w:r w:rsidRPr="007828FA">
        <w:rPr>
          <w:rFonts w:eastAsia="Times New Roman"/>
          <w:szCs w:val="24"/>
        </w:rPr>
        <w:t>πορεί να διαφωνεί κάποιος</w:t>
      </w:r>
      <w:r>
        <w:rPr>
          <w:rFonts w:eastAsia="Times New Roman"/>
          <w:szCs w:val="24"/>
        </w:rPr>
        <w:t>, μπορεί να μη</w:t>
      </w:r>
      <w:r w:rsidRPr="007828FA">
        <w:rPr>
          <w:rFonts w:eastAsia="Times New Roman"/>
          <w:szCs w:val="24"/>
        </w:rPr>
        <w:t xml:space="preserve"> διαφωνεί</w:t>
      </w:r>
      <w:r>
        <w:rPr>
          <w:rFonts w:eastAsia="Times New Roman"/>
          <w:szCs w:val="24"/>
        </w:rPr>
        <w:t>,</w:t>
      </w:r>
      <w:r w:rsidRPr="007828FA">
        <w:rPr>
          <w:rFonts w:eastAsia="Times New Roman"/>
          <w:szCs w:val="24"/>
        </w:rPr>
        <w:t xml:space="preserve"> αλλά είναι </w:t>
      </w:r>
      <w:r>
        <w:rPr>
          <w:rFonts w:eastAsia="Times New Roman"/>
          <w:szCs w:val="24"/>
        </w:rPr>
        <w:t xml:space="preserve">μια </w:t>
      </w:r>
      <w:r w:rsidRPr="007828FA">
        <w:rPr>
          <w:rFonts w:eastAsia="Times New Roman"/>
          <w:szCs w:val="24"/>
        </w:rPr>
        <w:t>στρατηγική την οποία είχαμε να δούμε πολλά χρόνια σε αυτή τη χώρα</w:t>
      </w:r>
      <w:r>
        <w:rPr>
          <w:rFonts w:eastAsia="Times New Roman"/>
          <w:szCs w:val="24"/>
        </w:rPr>
        <w:t xml:space="preserve">. </w:t>
      </w:r>
    </w:p>
    <w:p w14:paraId="7C4602AD" w14:textId="77777777" w:rsidR="00D41D4C" w:rsidRDefault="00870AC4">
      <w:pPr>
        <w:spacing w:line="600" w:lineRule="auto"/>
        <w:ind w:firstLine="720"/>
        <w:contextualSpacing/>
        <w:jc w:val="both"/>
        <w:rPr>
          <w:rFonts w:eastAsia="Times New Roman"/>
          <w:szCs w:val="24"/>
        </w:rPr>
      </w:pPr>
      <w:r>
        <w:rPr>
          <w:rFonts w:eastAsia="Times New Roman"/>
          <w:szCs w:val="24"/>
        </w:rPr>
        <w:t>Λέτε για την</w:t>
      </w:r>
      <w:r w:rsidRPr="007828FA">
        <w:rPr>
          <w:rFonts w:eastAsia="Times New Roman"/>
          <w:szCs w:val="24"/>
        </w:rPr>
        <w:t xml:space="preserve"> τεχνολογική εκπαίδευση ότι καταργείται</w:t>
      </w:r>
      <w:r>
        <w:rPr>
          <w:rFonts w:eastAsia="Times New Roman"/>
          <w:szCs w:val="24"/>
        </w:rPr>
        <w:t>.</w:t>
      </w:r>
      <w:r w:rsidRPr="007828FA">
        <w:rPr>
          <w:rFonts w:eastAsia="Times New Roman"/>
          <w:szCs w:val="24"/>
        </w:rPr>
        <w:t xml:space="preserve"> </w:t>
      </w:r>
      <w:r>
        <w:rPr>
          <w:rFonts w:eastAsia="Times New Roman"/>
          <w:szCs w:val="24"/>
        </w:rPr>
        <w:t>Π</w:t>
      </w:r>
      <w:r w:rsidRPr="007828FA">
        <w:rPr>
          <w:rFonts w:eastAsia="Times New Roman"/>
          <w:szCs w:val="24"/>
        </w:rPr>
        <w:t>οιες ήταν οι πραγματικότητες πο</w:t>
      </w:r>
      <w:r w:rsidRPr="007828FA">
        <w:rPr>
          <w:rFonts w:eastAsia="Times New Roman"/>
          <w:szCs w:val="24"/>
        </w:rPr>
        <w:t>υ είχε να αντιμετωπίσει η χώρα στη νέα εποχή που ζούμε</w:t>
      </w:r>
      <w:r>
        <w:rPr>
          <w:rFonts w:eastAsia="Times New Roman"/>
          <w:szCs w:val="24"/>
        </w:rPr>
        <w:t>;</w:t>
      </w:r>
      <w:r w:rsidRPr="007828FA">
        <w:rPr>
          <w:rFonts w:eastAsia="Times New Roman"/>
          <w:szCs w:val="24"/>
        </w:rPr>
        <w:t xml:space="preserve"> </w:t>
      </w:r>
      <w:r>
        <w:rPr>
          <w:rFonts w:eastAsia="Times New Roman"/>
          <w:szCs w:val="24"/>
        </w:rPr>
        <w:t>Έ</w:t>
      </w:r>
      <w:r w:rsidRPr="007828FA">
        <w:rPr>
          <w:rFonts w:eastAsia="Times New Roman"/>
          <w:szCs w:val="24"/>
        </w:rPr>
        <w:t xml:space="preserve">χει να αντιμετωπίσει </w:t>
      </w:r>
      <w:r>
        <w:rPr>
          <w:rFonts w:eastAsia="Times New Roman"/>
          <w:szCs w:val="24"/>
        </w:rPr>
        <w:t>π</w:t>
      </w:r>
      <w:r w:rsidRPr="007828FA">
        <w:rPr>
          <w:rFonts w:eastAsia="Times New Roman"/>
          <w:szCs w:val="24"/>
        </w:rPr>
        <w:t>ρώτον</w:t>
      </w:r>
      <w:r>
        <w:rPr>
          <w:rFonts w:eastAsia="Times New Roman"/>
          <w:szCs w:val="24"/>
        </w:rPr>
        <w:t>,</w:t>
      </w:r>
      <w:r w:rsidRPr="007828FA">
        <w:rPr>
          <w:rFonts w:eastAsia="Times New Roman"/>
          <w:szCs w:val="24"/>
        </w:rPr>
        <w:t xml:space="preserve"> την Ευρώπη των περιφερειών και δεύτερο ένα </w:t>
      </w:r>
      <w:proofErr w:type="spellStart"/>
      <w:r w:rsidRPr="007828FA">
        <w:rPr>
          <w:rFonts w:eastAsia="Times New Roman"/>
          <w:szCs w:val="24"/>
        </w:rPr>
        <w:t>παγκοσμιοποιημένο</w:t>
      </w:r>
      <w:proofErr w:type="spellEnd"/>
      <w:r w:rsidRPr="007828FA">
        <w:rPr>
          <w:rFonts w:eastAsia="Times New Roman"/>
          <w:szCs w:val="24"/>
        </w:rPr>
        <w:t xml:space="preserve"> περιβάλλον</w:t>
      </w:r>
      <w:r>
        <w:rPr>
          <w:rFonts w:eastAsia="Times New Roman"/>
          <w:szCs w:val="24"/>
        </w:rPr>
        <w:t>.</w:t>
      </w:r>
      <w:r w:rsidRPr="007828FA">
        <w:rPr>
          <w:rFonts w:eastAsia="Times New Roman"/>
          <w:szCs w:val="24"/>
        </w:rPr>
        <w:t xml:space="preserve"> Άρα χρειάζεται ισχυρή ανώτατη εκπαίδευση</w:t>
      </w:r>
      <w:r>
        <w:rPr>
          <w:rFonts w:eastAsia="Times New Roman"/>
          <w:szCs w:val="24"/>
        </w:rPr>
        <w:t>,</w:t>
      </w:r>
      <w:r w:rsidRPr="007828FA">
        <w:rPr>
          <w:rFonts w:eastAsia="Times New Roman"/>
          <w:szCs w:val="24"/>
        </w:rPr>
        <w:t xml:space="preserve"> ισχυρά πανεπιστήμια που να μπορούν να λειτουργήσουν αντ</w:t>
      </w:r>
      <w:r w:rsidRPr="007828FA">
        <w:rPr>
          <w:rFonts w:eastAsia="Times New Roman"/>
          <w:szCs w:val="24"/>
        </w:rPr>
        <w:t>αγωνιστικά</w:t>
      </w:r>
      <w:r>
        <w:rPr>
          <w:rFonts w:eastAsia="Times New Roman"/>
          <w:szCs w:val="24"/>
        </w:rPr>
        <w:t>,</w:t>
      </w:r>
      <w:r w:rsidRPr="007828FA">
        <w:rPr>
          <w:rFonts w:eastAsia="Times New Roman"/>
          <w:szCs w:val="24"/>
        </w:rPr>
        <w:t xml:space="preserve"> όπως θέλετε να λέτε </w:t>
      </w:r>
      <w:r>
        <w:rPr>
          <w:rFonts w:eastAsia="Times New Roman"/>
          <w:szCs w:val="24"/>
        </w:rPr>
        <w:t>εσείς,</w:t>
      </w:r>
      <w:r w:rsidRPr="007828FA">
        <w:rPr>
          <w:rFonts w:eastAsia="Times New Roman"/>
          <w:szCs w:val="24"/>
        </w:rPr>
        <w:t xml:space="preserve"> με το παγκόσ</w:t>
      </w:r>
      <w:r>
        <w:rPr>
          <w:rFonts w:eastAsia="Times New Roman"/>
          <w:szCs w:val="24"/>
        </w:rPr>
        <w:t xml:space="preserve">μιο περιβάλλον και το ευρωπαϊκό, συν </w:t>
      </w:r>
      <w:r w:rsidRPr="007828FA">
        <w:rPr>
          <w:rFonts w:eastAsia="Times New Roman"/>
          <w:szCs w:val="24"/>
        </w:rPr>
        <w:t>να μπορούν να ενσωματώσουν τις πραγματικότητες που έχουν διαμορφωθεί τόσα χρόνια</w:t>
      </w:r>
      <w:r>
        <w:rPr>
          <w:rFonts w:eastAsia="Times New Roman"/>
          <w:szCs w:val="24"/>
        </w:rPr>
        <w:t>.</w:t>
      </w:r>
    </w:p>
    <w:p w14:paraId="7C4602AE" w14:textId="77777777" w:rsidR="00D41D4C" w:rsidRDefault="00870AC4">
      <w:pPr>
        <w:spacing w:line="600" w:lineRule="auto"/>
        <w:ind w:firstLine="720"/>
        <w:contextualSpacing/>
        <w:jc w:val="both"/>
        <w:rPr>
          <w:rFonts w:eastAsia="Times New Roman"/>
          <w:szCs w:val="24"/>
        </w:rPr>
      </w:pPr>
      <w:r w:rsidRPr="007828FA">
        <w:rPr>
          <w:rFonts w:eastAsia="Times New Roman"/>
          <w:szCs w:val="24"/>
        </w:rPr>
        <w:t>Θα μου επιτρέψετε εδώ να διαφωνήσω σε κάτι</w:t>
      </w:r>
      <w:r>
        <w:rPr>
          <w:rFonts w:eastAsia="Times New Roman"/>
          <w:szCs w:val="24"/>
        </w:rPr>
        <w:t>,</w:t>
      </w:r>
      <w:r w:rsidRPr="007828FA">
        <w:rPr>
          <w:rFonts w:eastAsia="Times New Roman"/>
          <w:szCs w:val="24"/>
        </w:rPr>
        <w:t xml:space="preserve"> ακόμα και με συναδέλφους μου</w:t>
      </w:r>
      <w:r>
        <w:rPr>
          <w:rFonts w:eastAsia="Times New Roman"/>
          <w:szCs w:val="24"/>
        </w:rPr>
        <w:t>.</w:t>
      </w:r>
      <w:r w:rsidRPr="007828FA">
        <w:rPr>
          <w:rFonts w:eastAsia="Times New Roman"/>
          <w:szCs w:val="24"/>
        </w:rPr>
        <w:t xml:space="preserve"> </w:t>
      </w:r>
      <w:r>
        <w:rPr>
          <w:rFonts w:eastAsia="Times New Roman"/>
          <w:szCs w:val="24"/>
        </w:rPr>
        <w:t>Δ</w:t>
      </w:r>
      <w:r w:rsidRPr="007828FA">
        <w:rPr>
          <w:rFonts w:eastAsia="Times New Roman"/>
          <w:szCs w:val="24"/>
        </w:rPr>
        <w:t>ημιουργήθηκ</w:t>
      </w:r>
      <w:r w:rsidRPr="007828FA">
        <w:rPr>
          <w:rFonts w:eastAsia="Times New Roman"/>
          <w:szCs w:val="24"/>
        </w:rPr>
        <w:t xml:space="preserve">αν τμήματα και σχολές </w:t>
      </w:r>
      <w:r>
        <w:rPr>
          <w:rFonts w:eastAsia="Times New Roman"/>
          <w:szCs w:val="24"/>
        </w:rPr>
        <w:t>σ</w:t>
      </w:r>
      <w:r w:rsidRPr="007828FA">
        <w:rPr>
          <w:rFonts w:eastAsia="Times New Roman"/>
          <w:szCs w:val="24"/>
        </w:rPr>
        <w:t>ε διάφορες πόλεις επί χρόνια</w:t>
      </w:r>
      <w:r>
        <w:rPr>
          <w:rFonts w:eastAsia="Times New Roman"/>
          <w:szCs w:val="24"/>
        </w:rPr>
        <w:t>,</w:t>
      </w:r>
      <w:r w:rsidRPr="007828FA">
        <w:rPr>
          <w:rFonts w:eastAsia="Times New Roman"/>
          <w:szCs w:val="24"/>
        </w:rPr>
        <w:t xml:space="preserve"> </w:t>
      </w:r>
      <w:r>
        <w:rPr>
          <w:rFonts w:eastAsia="Times New Roman"/>
          <w:szCs w:val="24"/>
        </w:rPr>
        <w:t>κ</w:t>
      </w:r>
      <w:r w:rsidRPr="007828FA">
        <w:rPr>
          <w:rFonts w:eastAsia="Times New Roman"/>
          <w:szCs w:val="24"/>
        </w:rPr>
        <w:t>άποτε με εντελώς ανορθολογικό τρόπο</w:t>
      </w:r>
      <w:r>
        <w:rPr>
          <w:rFonts w:eastAsia="Times New Roman"/>
          <w:szCs w:val="24"/>
        </w:rPr>
        <w:t>.</w:t>
      </w:r>
      <w:r w:rsidRPr="007828FA">
        <w:rPr>
          <w:rFonts w:eastAsia="Times New Roman"/>
          <w:szCs w:val="24"/>
        </w:rPr>
        <w:t xml:space="preserve"> </w:t>
      </w:r>
      <w:r>
        <w:rPr>
          <w:rFonts w:eastAsia="Times New Roman"/>
          <w:szCs w:val="24"/>
        </w:rPr>
        <w:t xml:space="preserve">Αυτό, όμως, </w:t>
      </w:r>
      <w:r w:rsidRPr="007828FA">
        <w:rPr>
          <w:rFonts w:eastAsia="Times New Roman"/>
          <w:szCs w:val="24"/>
        </w:rPr>
        <w:t xml:space="preserve">κάλυπτε </w:t>
      </w:r>
      <w:r>
        <w:rPr>
          <w:rFonts w:eastAsia="Times New Roman"/>
          <w:szCs w:val="24"/>
        </w:rPr>
        <w:t xml:space="preserve">μια </w:t>
      </w:r>
      <w:r w:rsidRPr="007828FA">
        <w:rPr>
          <w:rFonts w:eastAsia="Times New Roman"/>
          <w:szCs w:val="24"/>
        </w:rPr>
        <w:t>ανάγκη</w:t>
      </w:r>
      <w:r>
        <w:rPr>
          <w:rFonts w:eastAsia="Times New Roman"/>
          <w:szCs w:val="24"/>
        </w:rPr>
        <w:t>.</w:t>
      </w:r>
      <w:r w:rsidRPr="007828FA">
        <w:rPr>
          <w:rFonts w:eastAsia="Times New Roman"/>
          <w:szCs w:val="24"/>
        </w:rPr>
        <w:t xml:space="preserve"> </w:t>
      </w:r>
      <w:r>
        <w:rPr>
          <w:rFonts w:eastAsia="Times New Roman"/>
          <w:szCs w:val="24"/>
        </w:rPr>
        <w:t>Χ</w:t>
      </w:r>
      <w:r w:rsidRPr="007828FA">
        <w:rPr>
          <w:rFonts w:eastAsia="Times New Roman"/>
          <w:szCs w:val="24"/>
        </w:rPr>
        <w:t>ρησιμοποιήθηκε η ανώτατη εκπαίδευση ως μοχλός ανάπτυξης στην περιφέρεια</w:t>
      </w:r>
      <w:r>
        <w:rPr>
          <w:rFonts w:eastAsia="Times New Roman"/>
          <w:szCs w:val="24"/>
        </w:rPr>
        <w:t>.</w:t>
      </w:r>
      <w:r w:rsidRPr="007828FA">
        <w:rPr>
          <w:rFonts w:eastAsia="Times New Roman"/>
          <w:szCs w:val="24"/>
        </w:rPr>
        <w:t xml:space="preserve"> </w:t>
      </w:r>
      <w:r>
        <w:rPr>
          <w:rFonts w:eastAsia="Times New Roman"/>
          <w:szCs w:val="24"/>
        </w:rPr>
        <w:t>Δ</w:t>
      </w:r>
      <w:r w:rsidRPr="007828FA">
        <w:rPr>
          <w:rFonts w:eastAsia="Times New Roman"/>
          <w:szCs w:val="24"/>
        </w:rPr>
        <w:t>εν είναι κακό</w:t>
      </w:r>
      <w:r>
        <w:rPr>
          <w:rFonts w:eastAsia="Times New Roman"/>
          <w:szCs w:val="24"/>
        </w:rPr>
        <w:t>.</w:t>
      </w:r>
      <w:r w:rsidRPr="007828FA">
        <w:rPr>
          <w:rFonts w:eastAsia="Times New Roman"/>
          <w:szCs w:val="24"/>
        </w:rPr>
        <w:t xml:space="preserve"> </w:t>
      </w:r>
      <w:r>
        <w:rPr>
          <w:rFonts w:eastAsia="Times New Roman"/>
          <w:szCs w:val="24"/>
        </w:rPr>
        <w:t>Κ</w:t>
      </w:r>
      <w:r w:rsidRPr="007828FA">
        <w:rPr>
          <w:rFonts w:eastAsia="Times New Roman"/>
          <w:szCs w:val="24"/>
        </w:rPr>
        <w:t xml:space="preserve">αι οι τοπικές </w:t>
      </w:r>
      <w:r w:rsidRPr="007828FA">
        <w:rPr>
          <w:rFonts w:eastAsia="Times New Roman"/>
          <w:szCs w:val="24"/>
        </w:rPr>
        <w:lastRenderedPageBreak/>
        <w:t>κοινωνίες δεν αγκάλιασαν τα πανεπιστημιακά τμήματα και τα τεχνολογικά τμήματα</w:t>
      </w:r>
      <w:r>
        <w:rPr>
          <w:rFonts w:eastAsia="Times New Roman"/>
          <w:szCs w:val="24"/>
        </w:rPr>
        <w:t>,</w:t>
      </w:r>
      <w:r w:rsidRPr="007828FA">
        <w:rPr>
          <w:rFonts w:eastAsia="Times New Roman"/>
          <w:szCs w:val="24"/>
        </w:rPr>
        <w:t xml:space="preserve"> </w:t>
      </w:r>
      <w:r>
        <w:rPr>
          <w:rFonts w:eastAsia="Times New Roman"/>
          <w:szCs w:val="24"/>
        </w:rPr>
        <w:t>δ</w:t>
      </w:r>
      <w:r w:rsidRPr="007828FA">
        <w:rPr>
          <w:rFonts w:eastAsia="Times New Roman"/>
          <w:szCs w:val="24"/>
        </w:rPr>
        <w:t xml:space="preserve">ηλαδή </w:t>
      </w:r>
      <w:r>
        <w:rPr>
          <w:rFonts w:eastAsia="Times New Roman"/>
          <w:szCs w:val="24"/>
        </w:rPr>
        <w:t xml:space="preserve">τα </w:t>
      </w:r>
      <w:r w:rsidRPr="007828FA">
        <w:rPr>
          <w:rFonts w:eastAsia="Times New Roman"/>
          <w:szCs w:val="24"/>
        </w:rPr>
        <w:t>ΤΕΙ</w:t>
      </w:r>
      <w:r>
        <w:rPr>
          <w:rFonts w:eastAsia="Times New Roman"/>
          <w:szCs w:val="24"/>
        </w:rPr>
        <w:t>,</w:t>
      </w:r>
      <w:r w:rsidRPr="007828FA">
        <w:rPr>
          <w:rFonts w:eastAsia="Times New Roman"/>
          <w:szCs w:val="24"/>
        </w:rPr>
        <w:t xml:space="preserve"> μόνο για τα σουβλάκια και για τα ενοικιαζόμενα δωμάτια</w:t>
      </w:r>
      <w:r>
        <w:rPr>
          <w:rFonts w:eastAsia="Times New Roman"/>
          <w:szCs w:val="24"/>
        </w:rPr>
        <w:t>.</w:t>
      </w:r>
      <w:r w:rsidRPr="007828FA">
        <w:rPr>
          <w:rFonts w:eastAsia="Times New Roman"/>
          <w:szCs w:val="24"/>
        </w:rPr>
        <w:t xml:space="preserve"> </w:t>
      </w:r>
      <w:r>
        <w:rPr>
          <w:rFonts w:eastAsia="Times New Roman"/>
          <w:szCs w:val="24"/>
        </w:rPr>
        <w:t>Γ</w:t>
      </w:r>
      <w:r w:rsidRPr="007828FA">
        <w:rPr>
          <w:rFonts w:eastAsia="Times New Roman"/>
          <w:szCs w:val="24"/>
        </w:rPr>
        <w:t xml:space="preserve">ιατί για την </w:t>
      </w:r>
      <w:r>
        <w:rPr>
          <w:rFonts w:eastAsia="Times New Roman"/>
          <w:szCs w:val="24"/>
        </w:rPr>
        <w:t>ε</w:t>
      </w:r>
      <w:r w:rsidRPr="007828FA">
        <w:rPr>
          <w:rFonts w:eastAsia="Times New Roman"/>
          <w:szCs w:val="24"/>
        </w:rPr>
        <w:t xml:space="preserve">λληνική κοινωνία από </w:t>
      </w:r>
      <w:r>
        <w:rPr>
          <w:rFonts w:eastAsia="Times New Roman"/>
          <w:szCs w:val="24"/>
        </w:rPr>
        <w:t>τον 19</w:t>
      </w:r>
      <w:r w:rsidRPr="00E63477">
        <w:rPr>
          <w:rFonts w:eastAsia="Times New Roman"/>
          <w:szCs w:val="24"/>
          <w:vertAlign w:val="superscript"/>
        </w:rPr>
        <w:t>ο</w:t>
      </w:r>
      <w:r>
        <w:rPr>
          <w:rFonts w:eastAsia="Times New Roman"/>
          <w:szCs w:val="24"/>
        </w:rPr>
        <w:t xml:space="preserve"> </w:t>
      </w:r>
      <w:r w:rsidRPr="007828FA">
        <w:rPr>
          <w:rFonts w:eastAsia="Times New Roman"/>
          <w:szCs w:val="24"/>
        </w:rPr>
        <w:t xml:space="preserve">αιώνα και μετά ήταν </w:t>
      </w:r>
      <w:r>
        <w:rPr>
          <w:rFonts w:eastAsia="Times New Roman"/>
          <w:szCs w:val="24"/>
        </w:rPr>
        <w:t>υ</w:t>
      </w:r>
      <w:r w:rsidRPr="007828FA">
        <w:rPr>
          <w:rFonts w:eastAsia="Times New Roman"/>
          <w:szCs w:val="24"/>
        </w:rPr>
        <w:t>περηφάν</w:t>
      </w:r>
      <w:r>
        <w:rPr>
          <w:rFonts w:eastAsia="Times New Roman"/>
          <w:szCs w:val="24"/>
        </w:rPr>
        <w:t>ε</w:t>
      </w:r>
      <w:r w:rsidRPr="007828FA">
        <w:rPr>
          <w:rFonts w:eastAsia="Times New Roman"/>
          <w:szCs w:val="24"/>
        </w:rPr>
        <w:t>ια το πανεπιστήμιο</w:t>
      </w:r>
      <w:r>
        <w:rPr>
          <w:rFonts w:eastAsia="Times New Roman"/>
          <w:szCs w:val="24"/>
        </w:rPr>
        <w:t>,</w:t>
      </w:r>
      <w:r w:rsidRPr="007828FA">
        <w:rPr>
          <w:rFonts w:eastAsia="Times New Roman"/>
          <w:szCs w:val="24"/>
        </w:rPr>
        <w:t xml:space="preserve"> ήταν </w:t>
      </w:r>
      <w:r>
        <w:rPr>
          <w:rFonts w:eastAsia="Times New Roman"/>
          <w:szCs w:val="24"/>
        </w:rPr>
        <w:t>υ</w:t>
      </w:r>
      <w:r w:rsidRPr="007828FA">
        <w:rPr>
          <w:rFonts w:eastAsia="Times New Roman"/>
          <w:szCs w:val="24"/>
        </w:rPr>
        <w:t>περηφάν</w:t>
      </w:r>
      <w:r>
        <w:rPr>
          <w:rFonts w:eastAsia="Times New Roman"/>
          <w:szCs w:val="24"/>
        </w:rPr>
        <w:t>ε</w:t>
      </w:r>
      <w:r w:rsidRPr="007828FA">
        <w:rPr>
          <w:rFonts w:eastAsia="Times New Roman"/>
          <w:szCs w:val="24"/>
        </w:rPr>
        <w:t>ια η ανώτατη εκπαίδευση</w:t>
      </w:r>
      <w:r>
        <w:rPr>
          <w:rFonts w:eastAsia="Times New Roman"/>
          <w:szCs w:val="24"/>
        </w:rPr>
        <w:t>.</w:t>
      </w:r>
    </w:p>
    <w:p w14:paraId="7C4602AF" w14:textId="77777777" w:rsidR="00D41D4C" w:rsidRDefault="00870AC4">
      <w:pPr>
        <w:spacing w:line="600" w:lineRule="auto"/>
        <w:ind w:firstLine="720"/>
        <w:contextualSpacing/>
        <w:jc w:val="both"/>
        <w:rPr>
          <w:rFonts w:eastAsia="Times New Roman"/>
          <w:szCs w:val="24"/>
        </w:rPr>
      </w:pPr>
      <w:r w:rsidRPr="007828FA">
        <w:rPr>
          <w:rFonts w:eastAsia="Times New Roman"/>
          <w:szCs w:val="24"/>
        </w:rPr>
        <w:t>Αντί</w:t>
      </w:r>
      <w:r>
        <w:rPr>
          <w:rFonts w:eastAsia="Times New Roman"/>
          <w:szCs w:val="24"/>
        </w:rPr>
        <w:t>,</w:t>
      </w:r>
      <w:r w:rsidRPr="007828FA">
        <w:rPr>
          <w:rFonts w:eastAsia="Times New Roman"/>
          <w:szCs w:val="24"/>
        </w:rPr>
        <w:t xml:space="preserve"> λοιπόν</w:t>
      </w:r>
      <w:r>
        <w:rPr>
          <w:rFonts w:eastAsia="Times New Roman"/>
          <w:szCs w:val="24"/>
        </w:rPr>
        <w:t>,</w:t>
      </w:r>
      <w:r w:rsidRPr="007828FA">
        <w:rPr>
          <w:rFonts w:eastAsia="Times New Roman"/>
          <w:szCs w:val="24"/>
        </w:rPr>
        <w:t xml:space="preserve"> αυτή την πραγματικότητα </w:t>
      </w:r>
      <w:r>
        <w:rPr>
          <w:rFonts w:eastAsia="Times New Roman"/>
          <w:szCs w:val="24"/>
        </w:rPr>
        <w:t>-</w:t>
      </w:r>
      <w:r w:rsidRPr="007828FA">
        <w:rPr>
          <w:rFonts w:eastAsia="Times New Roman"/>
          <w:szCs w:val="24"/>
        </w:rPr>
        <w:t>η οποία κατάντησε να είναι ανορθολογική</w:t>
      </w:r>
      <w:r>
        <w:rPr>
          <w:rFonts w:eastAsia="Times New Roman"/>
          <w:szCs w:val="24"/>
        </w:rPr>
        <w:t>-</w:t>
      </w:r>
      <w:r w:rsidRPr="007828FA">
        <w:rPr>
          <w:rFonts w:eastAsia="Times New Roman"/>
          <w:szCs w:val="24"/>
        </w:rPr>
        <w:t xml:space="preserve"> να δούμε πώς θα τ</w:t>
      </w:r>
      <w:r>
        <w:rPr>
          <w:rFonts w:eastAsia="Times New Roman"/>
          <w:szCs w:val="24"/>
        </w:rPr>
        <w:t>η</w:t>
      </w:r>
      <w:r w:rsidRPr="007828FA">
        <w:rPr>
          <w:rFonts w:eastAsia="Times New Roman"/>
          <w:szCs w:val="24"/>
        </w:rPr>
        <w:t xml:space="preserve"> μαζέψουμε</w:t>
      </w:r>
      <w:r>
        <w:rPr>
          <w:rFonts w:eastAsia="Times New Roman"/>
          <w:szCs w:val="24"/>
        </w:rPr>
        <w:t>,</w:t>
      </w:r>
      <w:r w:rsidRPr="007828FA">
        <w:rPr>
          <w:rFonts w:eastAsia="Times New Roman"/>
          <w:szCs w:val="24"/>
        </w:rPr>
        <w:t xml:space="preserve"> με ένα</w:t>
      </w:r>
      <w:r>
        <w:rPr>
          <w:rFonts w:eastAsia="Times New Roman"/>
          <w:szCs w:val="24"/>
        </w:rPr>
        <w:t>ν</w:t>
      </w:r>
      <w:r w:rsidRPr="007828FA">
        <w:rPr>
          <w:rFonts w:eastAsia="Times New Roman"/>
          <w:szCs w:val="24"/>
        </w:rPr>
        <w:t xml:space="preserve"> στρατηγικό σχεδιασμό που θα δώσει δύναμη και στα πανεπιστημιακά ιδρύματα και στην τεχνολογική εκπα</w:t>
      </w:r>
      <w:r w:rsidRPr="007828FA">
        <w:rPr>
          <w:rFonts w:eastAsia="Times New Roman"/>
          <w:szCs w:val="24"/>
        </w:rPr>
        <w:t>ίδευση</w:t>
      </w:r>
      <w:r>
        <w:rPr>
          <w:rFonts w:eastAsia="Times New Roman"/>
          <w:szCs w:val="24"/>
        </w:rPr>
        <w:t>,</w:t>
      </w:r>
      <w:r w:rsidRPr="007828FA">
        <w:rPr>
          <w:rFonts w:eastAsia="Times New Roman"/>
          <w:szCs w:val="24"/>
        </w:rPr>
        <w:t xml:space="preserve"> αλλά και στις τοπικές κοινωνίες να </w:t>
      </w:r>
      <w:r>
        <w:rPr>
          <w:rFonts w:eastAsia="Times New Roman"/>
          <w:szCs w:val="24"/>
        </w:rPr>
        <w:t>συνεργήσουν</w:t>
      </w:r>
      <w:r w:rsidRPr="007828FA">
        <w:rPr>
          <w:rFonts w:eastAsia="Times New Roman"/>
          <w:szCs w:val="24"/>
        </w:rPr>
        <w:t xml:space="preserve"> στην κατεύθυνση πανεπιστημίων</w:t>
      </w:r>
      <w:r>
        <w:rPr>
          <w:rFonts w:eastAsia="Times New Roman"/>
          <w:szCs w:val="24"/>
        </w:rPr>
        <w:t>,</w:t>
      </w:r>
      <w:r w:rsidRPr="007828FA">
        <w:rPr>
          <w:rFonts w:eastAsia="Times New Roman"/>
          <w:szCs w:val="24"/>
        </w:rPr>
        <w:t xml:space="preserve"> εμείς αρχίσαμε </w:t>
      </w:r>
      <w:r>
        <w:rPr>
          <w:rFonts w:eastAsia="Times New Roman"/>
          <w:szCs w:val="24"/>
        </w:rPr>
        <w:t>-</w:t>
      </w:r>
      <w:r w:rsidRPr="007828FA">
        <w:rPr>
          <w:rFonts w:eastAsia="Times New Roman"/>
          <w:szCs w:val="24"/>
        </w:rPr>
        <w:t xml:space="preserve">η Νέα Δημοκρατία με το σχέδιο </w:t>
      </w:r>
      <w:r>
        <w:rPr>
          <w:rFonts w:eastAsia="Times New Roman"/>
          <w:szCs w:val="24"/>
        </w:rPr>
        <w:t>«</w:t>
      </w:r>
      <w:r w:rsidRPr="007828FA">
        <w:rPr>
          <w:rFonts w:eastAsia="Times New Roman"/>
          <w:szCs w:val="24"/>
        </w:rPr>
        <w:t>ΑΘΗΝΑ</w:t>
      </w:r>
      <w:r>
        <w:rPr>
          <w:rFonts w:eastAsia="Times New Roman"/>
          <w:szCs w:val="24"/>
        </w:rPr>
        <w:t>»-</w:t>
      </w:r>
      <w:r w:rsidRPr="007828FA">
        <w:rPr>
          <w:rFonts w:eastAsia="Times New Roman"/>
          <w:szCs w:val="24"/>
        </w:rPr>
        <w:t xml:space="preserve"> να διαλύει ανορθολογικά εντελώς </w:t>
      </w:r>
      <w:r>
        <w:rPr>
          <w:rFonts w:eastAsia="Times New Roman"/>
          <w:szCs w:val="24"/>
        </w:rPr>
        <w:t xml:space="preserve">τα τμήματα. </w:t>
      </w:r>
    </w:p>
    <w:p w14:paraId="7C4602B0" w14:textId="77777777" w:rsidR="00D41D4C" w:rsidRDefault="00870AC4">
      <w:pPr>
        <w:spacing w:line="600" w:lineRule="auto"/>
        <w:ind w:firstLine="720"/>
        <w:contextualSpacing/>
        <w:jc w:val="both"/>
        <w:rPr>
          <w:rFonts w:eastAsia="Times New Roman"/>
          <w:szCs w:val="24"/>
        </w:rPr>
      </w:pPr>
      <w:r w:rsidRPr="007828FA">
        <w:rPr>
          <w:rFonts w:eastAsia="Times New Roman"/>
          <w:szCs w:val="24"/>
        </w:rPr>
        <w:t xml:space="preserve">Θα μου επιτρέψετε </w:t>
      </w:r>
      <w:r>
        <w:rPr>
          <w:rFonts w:eastAsia="Times New Roman"/>
          <w:szCs w:val="24"/>
        </w:rPr>
        <w:t xml:space="preserve">να πω </w:t>
      </w:r>
      <w:r w:rsidRPr="007828FA">
        <w:rPr>
          <w:rFonts w:eastAsia="Times New Roman"/>
          <w:szCs w:val="24"/>
        </w:rPr>
        <w:t>δυο κουβέντες</w:t>
      </w:r>
      <w:r>
        <w:rPr>
          <w:rFonts w:eastAsia="Times New Roman"/>
          <w:szCs w:val="24"/>
        </w:rPr>
        <w:t xml:space="preserve"> -</w:t>
      </w:r>
      <w:r w:rsidRPr="007828FA">
        <w:rPr>
          <w:rFonts w:eastAsia="Times New Roman"/>
          <w:szCs w:val="24"/>
        </w:rPr>
        <w:t xml:space="preserve">γιατί </w:t>
      </w:r>
      <w:r>
        <w:rPr>
          <w:rFonts w:eastAsia="Times New Roman"/>
          <w:szCs w:val="24"/>
        </w:rPr>
        <w:t>δ</w:t>
      </w:r>
      <w:r w:rsidRPr="007828FA">
        <w:rPr>
          <w:rFonts w:eastAsia="Times New Roman"/>
          <w:szCs w:val="24"/>
        </w:rPr>
        <w:t>υστυχώς δεν έχω χρόνο</w:t>
      </w:r>
      <w:r>
        <w:rPr>
          <w:rFonts w:eastAsia="Times New Roman"/>
          <w:szCs w:val="24"/>
        </w:rPr>
        <w:t>- γ</w:t>
      </w:r>
      <w:r>
        <w:rPr>
          <w:rFonts w:eastAsia="Times New Roman"/>
          <w:szCs w:val="24"/>
        </w:rPr>
        <w:t xml:space="preserve">ια το </w:t>
      </w:r>
      <w:r>
        <w:rPr>
          <w:rFonts w:eastAsia="Times New Roman"/>
          <w:szCs w:val="24"/>
        </w:rPr>
        <w:t>π</w:t>
      </w:r>
      <w:r w:rsidRPr="007828FA">
        <w:rPr>
          <w:rFonts w:eastAsia="Times New Roman"/>
          <w:szCs w:val="24"/>
        </w:rPr>
        <w:t>ανεπιστήμιο της εκλογικής μου περιφέρειες</w:t>
      </w:r>
      <w:r>
        <w:rPr>
          <w:rFonts w:eastAsia="Times New Roman"/>
          <w:szCs w:val="24"/>
        </w:rPr>
        <w:t>, γ</w:t>
      </w:r>
      <w:r w:rsidRPr="007828FA">
        <w:rPr>
          <w:rFonts w:eastAsia="Times New Roman"/>
          <w:szCs w:val="24"/>
        </w:rPr>
        <w:t xml:space="preserve">ιατί ένας </w:t>
      </w:r>
      <w:r>
        <w:rPr>
          <w:rFonts w:eastAsia="Times New Roman"/>
          <w:szCs w:val="24"/>
        </w:rPr>
        <w:t>Β</w:t>
      </w:r>
      <w:r w:rsidRPr="007828FA">
        <w:rPr>
          <w:rFonts w:eastAsia="Times New Roman"/>
          <w:szCs w:val="24"/>
        </w:rPr>
        <w:t>ουλευτής εκφράζει την εκλογική του περιφέρεια</w:t>
      </w:r>
      <w:r>
        <w:rPr>
          <w:rFonts w:eastAsia="Times New Roman"/>
          <w:szCs w:val="24"/>
        </w:rPr>
        <w:t>.</w:t>
      </w:r>
      <w:r w:rsidRPr="007828FA">
        <w:rPr>
          <w:rFonts w:eastAsia="Times New Roman"/>
          <w:szCs w:val="24"/>
        </w:rPr>
        <w:t xml:space="preserve"> Τι να κάνουμε τώρα</w:t>
      </w:r>
      <w:r>
        <w:rPr>
          <w:rFonts w:eastAsia="Times New Roman"/>
          <w:szCs w:val="24"/>
        </w:rPr>
        <w:t>;</w:t>
      </w:r>
      <w:r w:rsidRPr="007828FA">
        <w:rPr>
          <w:rFonts w:eastAsia="Times New Roman"/>
          <w:szCs w:val="24"/>
        </w:rPr>
        <w:t xml:space="preserve"> </w:t>
      </w:r>
      <w:r>
        <w:rPr>
          <w:rFonts w:eastAsia="Times New Roman"/>
          <w:szCs w:val="24"/>
        </w:rPr>
        <w:t>Δ</w:t>
      </w:r>
      <w:r w:rsidRPr="007828FA">
        <w:rPr>
          <w:rFonts w:eastAsia="Times New Roman"/>
          <w:szCs w:val="24"/>
        </w:rPr>
        <w:t xml:space="preserve">εν θα αλλάξουν τους κανόνες της </w:t>
      </w:r>
      <w:r>
        <w:rPr>
          <w:rFonts w:eastAsia="Times New Roman"/>
          <w:szCs w:val="24"/>
        </w:rPr>
        <w:t>δ</w:t>
      </w:r>
      <w:r w:rsidRPr="007828FA">
        <w:rPr>
          <w:rFonts w:eastAsia="Times New Roman"/>
          <w:szCs w:val="24"/>
        </w:rPr>
        <w:t>ημοκρατίας</w:t>
      </w:r>
      <w:r>
        <w:rPr>
          <w:rFonts w:eastAsia="Times New Roman"/>
          <w:szCs w:val="24"/>
        </w:rPr>
        <w:t>.</w:t>
      </w:r>
      <w:r w:rsidRPr="007828FA">
        <w:rPr>
          <w:rFonts w:eastAsia="Times New Roman"/>
          <w:szCs w:val="24"/>
        </w:rPr>
        <w:t xml:space="preserve"> </w:t>
      </w:r>
      <w:r>
        <w:rPr>
          <w:rFonts w:eastAsia="Times New Roman"/>
          <w:szCs w:val="24"/>
        </w:rPr>
        <w:t>Έ</w:t>
      </w:r>
      <w:r w:rsidRPr="007828FA">
        <w:rPr>
          <w:rFonts w:eastAsia="Times New Roman"/>
          <w:szCs w:val="24"/>
        </w:rPr>
        <w:t xml:space="preserve">χουμε ένα </w:t>
      </w:r>
      <w:r>
        <w:rPr>
          <w:rFonts w:eastAsia="Times New Roman"/>
          <w:szCs w:val="24"/>
        </w:rPr>
        <w:t>π</w:t>
      </w:r>
      <w:r w:rsidRPr="007828FA">
        <w:rPr>
          <w:rFonts w:eastAsia="Times New Roman"/>
          <w:szCs w:val="24"/>
        </w:rPr>
        <w:t xml:space="preserve">ανεπιστήμιο το οποίο είναι από τα καλύτερα του κόσμου και αυτό </w:t>
      </w:r>
      <w:r w:rsidRPr="007828FA">
        <w:rPr>
          <w:rFonts w:eastAsia="Times New Roman"/>
          <w:szCs w:val="24"/>
        </w:rPr>
        <w:lastRenderedPageBreak/>
        <w:t>σύμφωνα με αυτές τις διεθνείς κατατάξεις</w:t>
      </w:r>
      <w:r>
        <w:rPr>
          <w:rFonts w:eastAsia="Times New Roman"/>
          <w:szCs w:val="24"/>
        </w:rPr>
        <w:t>.</w:t>
      </w:r>
      <w:r w:rsidRPr="007828FA">
        <w:rPr>
          <w:rFonts w:eastAsia="Times New Roman"/>
          <w:szCs w:val="24"/>
        </w:rPr>
        <w:t xml:space="preserve"> </w:t>
      </w:r>
      <w:r>
        <w:rPr>
          <w:rFonts w:eastAsia="Times New Roman"/>
          <w:szCs w:val="24"/>
        </w:rPr>
        <w:t>Έ</w:t>
      </w:r>
      <w:r w:rsidRPr="007828FA">
        <w:rPr>
          <w:rFonts w:eastAsia="Times New Roman"/>
          <w:szCs w:val="24"/>
        </w:rPr>
        <w:t xml:space="preserve">χουμε ένα </w:t>
      </w:r>
      <w:r>
        <w:rPr>
          <w:rFonts w:eastAsia="Times New Roman"/>
          <w:szCs w:val="24"/>
        </w:rPr>
        <w:t xml:space="preserve">ΤΕΙ </w:t>
      </w:r>
      <w:r w:rsidRPr="007828FA">
        <w:rPr>
          <w:rFonts w:eastAsia="Times New Roman"/>
          <w:szCs w:val="24"/>
        </w:rPr>
        <w:t xml:space="preserve">της </w:t>
      </w:r>
      <w:r>
        <w:rPr>
          <w:rFonts w:eastAsia="Times New Roman"/>
          <w:szCs w:val="24"/>
        </w:rPr>
        <w:t>Δ</w:t>
      </w:r>
      <w:r w:rsidRPr="007828FA">
        <w:rPr>
          <w:rFonts w:eastAsia="Times New Roman"/>
          <w:szCs w:val="24"/>
        </w:rPr>
        <w:t>υτικής Ελλάδας με κάποια πάρα πολύ καλά τμήματα</w:t>
      </w:r>
      <w:r>
        <w:rPr>
          <w:rFonts w:eastAsia="Times New Roman"/>
          <w:szCs w:val="24"/>
        </w:rPr>
        <w:t>,</w:t>
      </w:r>
      <w:r w:rsidRPr="007828FA">
        <w:rPr>
          <w:rFonts w:eastAsia="Times New Roman"/>
          <w:szCs w:val="24"/>
        </w:rPr>
        <w:t xml:space="preserve"> αλλά από τη στιγμή που </w:t>
      </w:r>
      <w:proofErr w:type="spellStart"/>
      <w:r>
        <w:rPr>
          <w:rFonts w:eastAsia="Times New Roman"/>
          <w:szCs w:val="24"/>
        </w:rPr>
        <w:t>ανωτατοποιήθηκε</w:t>
      </w:r>
      <w:proofErr w:type="spellEnd"/>
      <w:r>
        <w:rPr>
          <w:rFonts w:eastAsia="Times New Roman"/>
          <w:szCs w:val="24"/>
        </w:rPr>
        <w:t xml:space="preserve"> </w:t>
      </w:r>
      <w:r w:rsidRPr="007828FA">
        <w:rPr>
          <w:rFonts w:eastAsia="Times New Roman"/>
          <w:szCs w:val="24"/>
        </w:rPr>
        <w:t>η τεχνολογική εκπαίδευση</w:t>
      </w:r>
      <w:r>
        <w:rPr>
          <w:rFonts w:eastAsia="Times New Roman"/>
          <w:szCs w:val="24"/>
        </w:rPr>
        <w:t>,</w:t>
      </w:r>
      <w:r w:rsidRPr="007828FA">
        <w:rPr>
          <w:rFonts w:eastAsia="Times New Roman"/>
          <w:szCs w:val="24"/>
        </w:rPr>
        <w:t xml:space="preserve"> κατάντησε να είναι ουραγός των πανεπιστημίων</w:t>
      </w:r>
      <w:r>
        <w:rPr>
          <w:rFonts w:eastAsia="Times New Roman"/>
          <w:szCs w:val="24"/>
        </w:rPr>
        <w:t>,</w:t>
      </w:r>
      <w:r w:rsidRPr="007828FA">
        <w:rPr>
          <w:rFonts w:eastAsia="Times New Roman"/>
          <w:szCs w:val="24"/>
        </w:rPr>
        <w:t xml:space="preserve"> γιατί προσπαθούσε να μοιάσει στα π</w:t>
      </w:r>
      <w:r w:rsidRPr="007828FA">
        <w:rPr>
          <w:rFonts w:eastAsia="Times New Roman"/>
          <w:szCs w:val="24"/>
        </w:rPr>
        <w:t>ανεπιστήμια</w:t>
      </w:r>
      <w:r>
        <w:rPr>
          <w:rFonts w:eastAsia="Times New Roman"/>
          <w:szCs w:val="24"/>
        </w:rPr>
        <w:t>.</w:t>
      </w:r>
      <w:r w:rsidRPr="007828FA">
        <w:rPr>
          <w:rFonts w:eastAsia="Times New Roman"/>
          <w:szCs w:val="24"/>
        </w:rPr>
        <w:t xml:space="preserve"> </w:t>
      </w:r>
      <w:r>
        <w:rPr>
          <w:rFonts w:eastAsia="Times New Roman"/>
          <w:szCs w:val="24"/>
        </w:rPr>
        <w:t xml:space="preserve">Σημαντικότατοι </w:t>
      </w:r>
      <w:r w:rsidRPr="007828FA">
        <w:rPr>
          <w:rFonts w:eastAsia="Times New Roman"/>
          <w:szCs w:val="24"/>
        </w:rPr>
        <w:t>συνάδελφοι με πολύ σημαντικό ερευνητικό έργο μέσα στα ΤΕΙ δεν είχαν το δικαίωμα για διδακτορικά</w:t>
      </w:r>
      <w:r>
        <w:rPr>
          <w:rFonts w:eastAsia="Times New Roman"/>
          <w:szCs w:val="24"/>
        </w:rPr>
        <w:t>,</w:t>
      </w:r>
      <w:r w:rsidRPr="007828FA">
        <w:rPr>
          <w:rFonts w:eastAsia="Times New Roman"/>
          <w:szCs w:val="24"/>
        </w:rPr>
        <w:t xml:space="preserve"> δεν είχαν το δικαίωμα για τίποτα τέτοια</w:t>
      </w:r>
      <w:r>
        <w:rPr>
          <w:rFonts w:eastAsia="Times New Roman"/>
          <w:szCs w:val="24"/>
        </w:rPr>
        <w:t>.</w:t>
      </w:r>
      <w:r w:rsidRPr="007828FA">
        <w:rPr>
          <w:rFonts w:eastAsia="Times New Roman"/>
          <w:szCs w:val="24"/>
        </w:rPr>
        <w:t xml:space="preserve"> </w:t>
      </w:r>
      <w:r>
        <w:rPr>
          <w:rFonts w:eastAsia="Times New Roman"/>
          <w:szCs w:val="24"/>
        </w:rPr>
        <w:t>Ά</w:t>
      </w:r>
      <w:r w:rsidRPr="007828FA">
        <w:rPr>
          <w:rFonts w:eastAsia="Times New Roman"/>
          <w:szCs w:val="24"/>
        </w:rPr>
        <w:t>ρα</w:t>
      </w:r>
      <w:r>
        <w:rPr>
          <w:rFonts w:eastAsia="Times New Roman"/>
          <w:szCs w:val="24"/>
        </w:rPr>
        <w:t>,</w:t>
      </w:r>
      <w:r w:rsidRPr="007828FA">
        <w:rPr>
          <w:rFonts w:eastAsia="Times New Roman"/>
          <w:szCs w:val="24"/>
        </w:rPr>
        <w:t xml:space="preserve"> λοιπόν</w:t>
      </w:r>
      <w:r>
        <w:rPr>
          <w:rFonts w:eastAsia="Times New Roman"/>
          <w:szCs w:val="24"/>
        </w:rPr>
        <w:t>,</w:t>
      </w:r>
      <w:r w:rsidRPr="007828FA">
        <w:rPr>
          <w:rFonts w:eastAsia="Times New Roman"/>
          <w:szCs w:val="24"/>
        </w:rPr>
        <w:t xml:space="preserve"> αυτές </w:t>
      </w:r>
      <w:r>
        <w:rPr>
          <w:rFonts w:eastAsia="Times New Roman"/>
          <w:szCs w:val="24"/>
        </w:rPr>
        <w:t xml:space="preserve">οι συνέργειες ανάμεσα σε θεωρητικές </w:t>
      </w:r>
      <w:r w:rsidRPr="007828FA">
        <w:rPr>
          <w:rFonts w:eastAsia="Times New Roman"/>
          <w:szCs w:val="24"/>
        </w:rPr>
        <w:t>και τεχνολογικές κατευθύνσεις είναι</w:t>
      </w:r>
      <w:r w:rsidRPr="007828FA">
        <w:rPr>
          <w:rFonts w:eastAsia="Times New Roman"/>
          <w:szCs w:val="24"/>
        </w:rPr>
        <w:t xml:space="preserve"> αυτό που δίνουν </w:t>
      </w:r>
      <w:r>
        <w:rPr>
          <w:rFonts w:eastAsia="Times New Roman"/>
          <w:szCs w:val="24"/>
        </w:rPr>
        <w:t>δύναμη. Α</w:t>
      </w:r>
      <w:r w:rsidRPr="007828FA">
        <w:rPr>
          <w:rFonts w:eastAsia="Times New Roman"/>
          <w:szCs w:val="24"/>
        </w:rPr>
        <w:t>υτές οι συνέργειες ξεκίνησαν πριν από το νομοσχέδιο του Υπουργού</w:t>
      </w:r>
      <w:r>
        <w:rPr>
          <w:rFonts w:eastAsia="Times New Roman"/>
          <w:szCs w:val="24"/>
        </w:rPr>
        <w:t>.</w:t>
      </w:r>
      <w:r w:rsidRPr="007828FA">
        <w:rPr>
          <w:rFonts w:eastAsia="Times New Roman"/>
          <w:szCs w:val="24"/>
        </w:rPr>
        <w:t xml:space="preserve"> </w:t>
      </w:r>
    </w:p>
    <w:p w14:paraId="7C4602B1" w14:textId="77777777" w:rsidR="00D41D4C" w:rsidRDefault="00870AC4">
      <w:pPr>
        <w:spacing w:line="600" w:lineRule="auto"/>
        <w:ind w:firstLine="720"/>
        <w:contextualSpacing/>
        <w:jc w:val="both"/>
        <w:rPr>
          <w:rFonts w:eastAsia="Times New Roman"/>
          <w:szCs w:val="24"/>
        </w:rPr>
      </w:pPr>
      <w:r>
        <w:rPr>
          <w:rFonts w:eastAsia="Times New Roman"/>
          <w:szCs w:val="24"/>
        </w:rPr>
        <w:t>Ν</w:t>
      </w:r>
      <w:r w:rsidRPr="007828FA">
        <w:rPr>
          <w:rFonts w:eastAsia="Times New Roman"/>
          <w:szCs w:val="24"/>
        </w:rPr>
        <w:t>α σας πω ένα παράδειγμα</w:t>
      </w:r>
      <w:r>
        <w:rPr>
          <w:rFonts w:eastAsia="Times New Roman"/>
          <w:szCs w:val="24"/>
        </w:rPr>
        <w:t>; Τ</w:t>
      </w:r>
      <w:r w:rsidRPr="007828FA">
        <w:rPr>
          <w:rFonts w:eastAsia="Times New Roman"/>
          <w:szCs w:val="24"/>
        </w:rPr>
        <w:t>ο Τμήμα Κοινωνικής Εργασίας στο ΤΕΙ Δυτικής Ελλάδας</w:t>
      </w:r>
      <w:r>
        <w:rPr>
          <w:rFonts w:eastAsia="Times New Roman"/>
          <w:szCs w:val="24"/>
        </w:rPr>
        <w:t xml:space="preserve"> ο κ. Α</w:t>
      </w:r>
      <w:r w:rsidRPr="007828FA">
        <w:rPr>
          <w:rFonts w:eastAsia="Times New Roman"/>
          <w:szCs w:val="24"/>
        </w:rPr>
        <w:t xml:space="preserve">ρβανιτόπουλος </w:t>
      </w:r>
      <w:r>
        <w:rPr>
          <w:rFonts w:eastAsia="Times New Roman"/>
          <w:szCs w:val="24"/>
        </w:rPr>
        <w:t xml:space="preserve">αποφάσισε εν μία </w:t>
      </w:r>
      <w:proofErr w:type="spellStart"/>
      <w:r>
        <w:rPr>
          <w:rFonts w:eastAsia="Times New Roman"/>
          <w:szCs w:val="24"/>
        </w:rPr>
        <w:t>νυκτί</w:t>
      </w:r>
      <w:proofErr w:type="spellEnd"/>
      <w:r>
        <w:rPr>
          <w:rFonts w:eastAsia="Times New Roman"/>
          <w:szCs w:val="24"/>
        </w:rPr>
        <w:t xml:space="preserve"> να </w:t>
      </w:r>
      <w:r>
        <w:rPr>
          <w:rFonts w:eastAsia="Times New Roman"/>
          <w:szCs w:val="24"/>
        </w:rPr>
        <w:t xml:space="preserve">το </w:t>
      </w:r>
      <w:r>
        <w:rPr>
          <w:rFonts w:eastAsia="Times New Roman"/>
          <w:szCs w:val="24"/>
        </w:rPr>
        <w:t>κλείσει. Ε</w:t>
      </w:r>
      <w:r w:rsidRPr="007828FA">
        <w:rPr>
          <w:rFonts w:eastAsia="Times New Roman"/>
          <w:szCs w:val="24"/>
        </w:rPr>
        <w:t xml:space="preserve">μείς το ανοίξαμε και </w:t>
      </w:r>
      <w:r>
        <w:rPr>
          <w:rFonts w:eastAsia="Times New Roman"/>
          <w:szCs w:val="24"/>
        </w:rPr>
        <w:t>δ</w:t>
      </w:r>
      <w:r w:rsidRPr="007828FA">
        <w:rPr>
          <w:rFonts w:eastAsia="Times New Roman"/>
          <w:szCs w:val="24"/>
        </w:rPr>
        <w:t xml:space="preserve">εν </w:t>
      </w:r>
      <w:r w:rsidRPr="007828FA">
        <w:rPr>
          <w:rFonts w:eastAsia="Times New Roman"/>
          <w:szCs w:val="24"/>
        </w:rPr>
        <w:t>ανοίξαμε μόνο εκεί</w:t>
      </w:r>
      <w:r>
        <w:rPr>
          <w:rFonts w:eastAsia="Times New Roman"/>
          <w:szCs w:val="24"/>
        </w:rPr>
        <w:t>.</w:t>
      </w:r>
      <w:r w:rsidRPr="007828FA">
        <w:rPr>
          <w:rFonts w:eastAsia="Times New Roman"/>
          <w:szCs w:val="24"/>
        </w:rPr>
        <w:t xml:space="preserve"> </w:t>
      </w:r>
      <w:r>
        <w:rPr>
          <w:rFonts w:eastAsia="Times New Roman"/>
          <w:szCs w:val="24"/>
        </w:rPr>
        <w:t>Β</w:t>
      </w:r>
      <w:r w:rsidRPr="007828FA">
        <w:rPr>
          <w:rFonts w:eastAsia="Times New Roman"/>
          <w:szCs w:val="24"/>
        </w:rPr>
        <w:t xml:space="preserve">λέπω </w:t>
      </w:r>
      <w:r>
        <w:rPr>
          <w:rFonts w:eastAsia="Times New Roman"/>
          <w:szCs w:val="24"/>
        </w:rPr>
        <w:t>ε</w:t>
      </w:r>
      <w:r w:rsidRPr="007828FA">
        <w:rPr>
          <w:rFonts w:eastAsia="Times New Roman"/>
          <w:szCs w:val="24"/>
        </w:rPr>
        <w:t xml:space="preserve">δώ και μερικούς </w:t>
      </w:r>
      <w:r>
        <w:rPr>
          <w:rFonts w:eastAsia="Times New Roman"/>
          <w:szCs w:val="24"/>
        </w:rPr>
        <w:t>Β</w:t>
      </w:r>
      <w:r w:rsidRPr="007828FA">
        <w:rPr>
          <w:rFonts w:eastAsia="Times New Roman"/>
          <w:szCs w:val="24"/>
        </w:rPr>
        <w:t>ουλευτές της Νέας Δημοκρατίας</w:t>
      </w:r>
      <w:r>
        <w:rPr>
          <w:rFonts w:eastAsia="Times New Roman"/>
          <w:szCs w:val="24"/>
        </w:rPr>
        <w:t>.</w:t>
      </w:r>
      <w:r w:rsidRPr="007828FA">
        <w:rPr>
          <w:rFonts w:eastAsia="Times New Roman"/>
          <w:szCs w:val="24"/>
        </w:rPr>
        <w:t xml:space="preserve"> </w:t>
      </w:r>
      <w:r>
        <w:rPr>
          <w:rFonts w:eastAsia="Times New Roman"/>
          <w:szCs w:val="24"/>
        </w:rPr>
        <w:t>Σ</w:t>
      </w:r>
      <w:r w:rsidRPr="007828FA">
        <w:rPr>
          <w:rFonts w:eastAsia="Times New Roman"/>
          <w:szCs w:val="24"/>
        </w:rPr>
        <w:t>τη Μακεδονία</w:t>
      </w:r>
      <w:r>
        <w:rPr>
          <w:rFonts w:eastAsia="Times New Roman"/>
          <w:szCs w:val="24"/>
        </w:rPr>
        <w:t>,</w:t>
      </w:r>
      <w:r w:rsidRPr="007828FA">
        <w:rPr>
          <w:rFonts w:eastAsia="Times New Roman"/>
          <w:szCs w:val="24"/>
        </w:rPr>
        <w:t xml:space="preserve"> για την οποία κόπτεστε τόσο</w:t>
      </w:r>
      <w:r>
        <w:rPr>
          <w:rFonts w:eastAsia="Times New Roman"/>
          <w:szCs w:val="24"/>
        </w:rPr>
        <w:t xml:space="preserve"> και λέτε</w:t>
      </w:r>
      <w:r w:rsidRPr="007828FA">
        <w:rPr>
          <w:rFonts w:eastAsia="Times New Roman"/>
          <w:szCs w:val="24"/>
        </w:rPr>
        <w:t xml:space="preserve"> ότι εμείς είμαστε </w:t>
      </w:r>
      <w:proofErr w:type="spellStart"/>
      <w:r w:rsidRPr="007828FA">
        <w:rPr>
          <w:rFonts w:eastAsia="Times New Roman"/>
          <w:szCs w:val="24"/>
        </w:rPr>
        <w:t>εθνομηδενιστές</w:t>
      </w:r>
      <w:proofErr w:type="spellEnd"/>
      <w:r>
        <w:rPr>
          <w:rFonts w:eastAsia="Times New Roman"/>
          <w:szCs w:val="24"/>
        </w:rPr>
        <w:t xml:space="preserve"> κ.λπ.,</w:t>
      </w:r>
      <w:r w:rsidRPr="007828FA">
        <w:rPr>
          <w:rFonts w:eastAsia="Times New Roman"/>
          <w:szCs w:val="24"/>
        </w:rPr>
        <w:t xml:space="preserve"> πόσα τμήματα </w:t>
      </w:r>
      <w:r>
        <w:rPr>
          <w:rFonts w:eastAsia="Times New Roman"/>
          <w:szCs w:val="24"/>
        </w:rPr>
        <w:t>από ΤΕΙ είχαν</w:t>
      </w:r>
      <w:r w:rsidRPr="007828FA">
        <w:rPr>
          <w:rFonts w:eastAsia="Times New Roman"/>
          <w:szCs w:val="24"/>
        </w:rPr>
        <w:t xml:space="preserve"> κλείσει και </w:t>
      </w:r>
      <w:r>
        <w:rPr>
          <w:rFonts w:eastAsia="Times New Roman"/>
          <w:szCs w:val="24"/>
        </w:rPr>
        <w:t xml:space="preserve">τα ανοίξαμε ξανά </w:t>
      </w:r>
      <w:r w:rsidRPr="007828FA">
        <w:rPr>
          <w:rFonts w:eastAsia="Times New Roman"/>
          <w:szCs w:val="24"/>
        </w:rPr>
        <w:t xml:space="preserve">μαζί με </w:t>
      </w:r>
      <w:r>
        <w:rPr>
          <w:rFonts w:eastAsia="Times New Roman"/>
          <w:szCs w:val="24"/>
        </w:rPr>
        <w:t>Β</w:t>
      </w:r>
      <w:r w:rsidRPr="007828FA">
        <w:rPr>
          <w:rFonts w:eastAsia="Times New Roman"/>
          <w:szCs w:val="24"/>
        </w:rPr>
        <w:t>ουλευτές της Νέας Δημοκρ</w:t>
      </w:r>
      <w:r w:rsidRPr="007828FA">
        <w:rPr>
          <w:rFonts w:eastAsia="Times New Roman"/>
          <w:szCs w:val="24"/>
        </w:rPr>
        <w:t xml:space="preserve">ατίας που ερχόντουσαν στο </w:t>
      </w:r>
      <w:r>
        <w:rPr>
          <w:rFonts w:eastAsia="Times New Roman"/>
          <w:szCs w:val="24"/>
        </w:rPr>
        <w:t>Υ</w:t>
      </w:r>
      <w:r w:rsidRPr="007828FA">
        <w:rPr>
          <w:rFonts w:eastAsia="Times New Roman"/>
          <w:szCs w:val="24"/>
        </w:rPr>
        <w:t>πουργείο</w:t>
      </w:r>
      <w:r>
        <w:rPr>
          <w:rFonts w:eastAsia="Times New Roman"/>
          <w:szCs w:val="24"/>
        </w:rPr>
        <w:t>;</w:t>
      </w:r>
      <w:r w:rsidRPr="007828FA">
        <w:rPr>
          <w:rFonts w:eastAsia="Times New Roman"/>
          <w:szCs w:val="24"/>
        </w:rPr>
        <w:t xml:space="preserve"> </w:t>
      </w:r>
      <w:r>
        <w:rPr>
          <w:rFonts w:eastAsia="Times New Roman"/>
          <w:szCs w:val="24"/>
        </w:rPr>
        <w:t>Α</w:t>
      </w:r>
      <w:r w:rsidRPr="007828FA">
        <w:rPr>
          <w:rFonts w:eastAsia="Times New Roman"/>
          <w:szCs w:val="24"/>
        </w:rPr>
        <w:t>υτό</w:t>
      </w:r>
      <w:r>
        <w:rPr>
          <w:rFonts w:eastAsia="Times New Roman"/>
          <w:szCs w:val="24"/>
        </w:rPr>
        <w:t>,</w:t>
      </w:r>
      <w:r w:rsidRPr="007828FA">
        <w:rPr>
          <w:rFonts w:eastAsia="Times New Roman"/>
          <w:szCs w:val="24"/>
        </w:rPr>
        <w:t xml:space="preserve"> λοιπόν</w:t>
      </w:r>
      <w:r>
        <w:rPr>
          <w:rFonts w:eastAsia="Times New Roman"/>
          <w:szCs w:val="24"/>
        </w:rPr>
        <w:t>,</w:t>
      </w:r>
      <w:r w:rsidRPr="007828FA">
        <w:rPr>
          <w:rFonts w:eastAsia="Times New Roman"/>
          <w:szCs w:val="24"/>
        </w:rPr>
        <w:t xml:space="preserve"> το Τμήμα Κοινωνικής Εργασίας με </w:t>
      </w:r>
      <w:r>
        <w:rPr>
          <w:rFonts w:eastAsia="Times New Roman"/>
          <w:szCs w:val="24"/>
        </w:rPr>
        <w:t>πανάξιους</w:t>
      </w:r>
      <w:r w:rsidRPr="007828FA">
        <w:rPr>
          <w:rFonts w:eastAsia="Times New Roman"/>
          <w:szCs w:val="24"/>
        </w:rPr>
        <w:t xml:space="preserve"> επιστήμονες</w:t>
      </w:r>
      <w:r>
        <w:rPr>
          <w:rFonts w:eastAsia="Times New Roman"/>
          <w:szCs w:val="24"/>
        </w:rPr>
        <w:t>,</w:t>
      </w:r>
      <w:r w:rsidRPr="007828FA">
        <w:rPr>
          <w:rFonts w:eastAsia="Times New Roman"/>
          <w:szCs w:val="24"/>
        </w:rPr>
        <w:t xml:space="preserve"> </w:t>
      </w:r>
      <w:r>
        <w:rPr>
          <w:rFonts w:eastAsia="Times New Roman"/>
          <w:szCs w:val="24"/>
        </w:rPr>
        <w:t>που</w:t>
      </w:r>
      <w:r w:rsidRPr="007828FA">
        <w:rPr>
          <w:rFonts w:eastAsia="Times New Roman"/>
          <w:szCs w:val="24"/>
        </w:rPr>
        <w:t xml:space="preserve"> </w:t>
      </w:r>
      <w:r w:rsidRPr="007828FA">
        <w:rPr>
          <w:rFonts w:eastAsia="Times New Roman"/>
          <w:szCs w:val="24"/>
        </w:rPr>
        <w:lastRenderedPageBreak/>
        <w:t xml:space="preserve">μέσα στην κρίση </w:t>
      </w:r>
      <w:r>
        <w:rPr>
          <w:rFonts w:eastAsia="Times New Roman"/>
          <w:szCs w:val="24"/>
        </w:rPr>
        <w:t>έ</w:t>
      </w:r>
      <w:r w:rsidRPr="007828FA">
        <w:rPr>
          <w:rFonts w:eastAsia="Times New Roman"/>
          <w:szCs w:val="24"/>
        </w:rPr>
        <w:t>πρεπε να του δοθεί ώθηση</w:t>
      </w:r>
      <w:r>
        <w:rPr>
          <w:rFonts w:eastAsia="Times New Roman"/>
          <w:szCs w:val="24"/>
        </w:rPr>
        <w:t>,</w:t>
      </w:r>
      <w:r w:rsidRPr="007828FA">
        <w:rPr>
          <w:rFonts w:eastAsia="Times New Roman"/>
          <w:szCs w:val="24"/>
        </w:rPr>
        <w:t xml:space="preserve"> αντιθέτως το σχέδιο </w:t>
      </w:r>
      <w:r>
        <w:rPr>
          <w:rFonts w:eastAsia="Times New Roman"/>
          <w:szCs w:val="24"/>
        </w:rPr>
        <w:t>«</w:t>
      </w:r>
      <w:r w:rsidRPr="007828FA">
        <w:rPr>
          <w:rFonts w:eastAsia="Times New Roman"/>
          <w:szCs w:val="24"/>
        </w:rPr>
        <w:t>ΑΘΗΝΑ</w:t>
      </w:r>
      <w:r>
        <w:rPr>
          <w:rFonts w:eastAsia="Times New Roman"/>
          <w:szCs w:val="24"/>
        </w:rPr>
        <w:t>» το</w:t>
      </w:r>
      <w:r w:rsidRPr="007828FA">
        <w:rPr>
          <w:rFonts w:eastAsia="Times New Roman"/>
          <w:szCs w:val="24"/>
        </w:rPr>
        <w:t xml:space="preserve"> έκλεισε</w:t>
      </w:r>
      <w:r>
        <w:rPr>
          <w:rFonts w:eastAsia="Times New Roman"/>
          <w:szCs w:val="24"/>
        </w:rPr>
        <w:t>.</w:t>
      </w:r>
      <w:r w:rsidRPr="007828FA">
        <w:rPr>
          <w:rFonts w:eastAsia="Times New Roman"/>
          <w:szCs w:val="24"/>
        </w:rPr>
        <w:t xml:space="preserve"> </w:t>
      </w:r>
      <w:r>
        <w:rPr>
          <w:rFonts w:eastAsia="Times New Roman"/>
          <w:szCs w:val="24"/>
        </w:rPr>
        <w:t>Το ανοίξαμε.</w:t>
      </w:r>
      <w:r w:rsidRPr="007828FA">
        <w:rPr>
          <w:rFonts w:eastAsia="Times New Roman"/>
          <w:szCs w:val="24"/>
        </w:rPr>
        <w:t xml:space="preserve"> </w:t>
      </w:r>
      <w:r>
        <w:rPr>
          <w:rFonts w:eastAsia="Times New Roman"/>
          <w:szCs w:val="24"/>
        </w:rPr>
        <w:t>Ο</w:t>
      </w:r>
      <w:r w:rsidRPr="007828FA">
        <w:rPr>
          <w:rFonts w:eastAsia="Times New Roman"/>
          <w:szCs w:val="24"/>
        </w:rPr>
        <w:t xml:space="preserve">ι συνέργειες που με το </w:t>
      </w:r>
      <w:r>
        <w:rPr>
          <w:rFonts w:eastAsia="Times New Roman"/>
          <w:szCs w:val="24"/>
        </w:rPr>
        <w:t>Π</w:t>
      </w:r>
      <w:r w:rsidRPr="007828FA">
        <w:rPr>
          <w:rFonts w:eastAsia="Times New Roman"/>
          <w:szCs w:val="24"/>
        </w:rPr>
        <w:t xml:space="preserve">αιδαγωγικό </w:t>
      </w:r>
      <w:r>
        <w:rPr>
          <w:rFonts w:eastAsia="Times New Roman"/>
          <w:szCs w:val="24"/>
        </w:rPr>
        <w:t>Τ</w:t>
      </w:r>
      <w:r w:rsidRPr="007828FA">
        <w:rPr>
          <w:rFonts w:eastAsia="Times New Roman"/>
          <w:szCs w:val="24"/>
        </w:rPr>
        <w:t xml:space="preserve">μήμα του </w:t>
      </w:r>
      <w:r>
        <w:rPr>
          <w:rFonts w:eastAsia="Times New Roman"/>
          <w:szCs w:val="24"/>
        </w:rPr>
        <w:t>Πανεπιστημίου Πατρών ήταν τεράστιες αυτό το διάστημα. Εκεί θα εξακολουθήσει να συνεργεί και στο νέο νομοσχέδιο και έχω πολλά τέτοια παραδείγματα.</w:t>
      </w:r>
    </w:p>
    <w:p w14:paraId="7C4602B2"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Χαίρομαι πάρα πολύ για το Πανεπιστήμιο Πατρών. Εδώ βγαίνει τι θέλει ακριβώς η Νέα Δημοκρατία. Μας λέει από τη </w:t>
      </w:r>
      <w:r>
        <w:rPr>
          <w:rFonts w:eastAsia="Times New Roman" w:cs="Times New Roman"/>
          <w:szCs w:val="24"/>
        </w:rPr>
        <w:t>μια ότι έχουμε πάρα πολλούς φοιτητές κι ότι θα δίνουμε πολλά πτυχία και την άλλη ότι πρέπει να ανοίξουν ιδιωτικά πανεπιστήμια γιατί οι φοιτητές μας φεύγουν στο εξωτερικό. Άρα, λοιπόν, καταλαβαίνουμε πάρα πολύ καλά τη στόχευση σας. Την είπε άλλωστε ο κ. Βορ</w:t>
      </w:r>
      <w:r>
        <w:rPr>
          <w:rFonts w:eastAsia="Times New Roman" w:cs="Times New Roman"/>
          <w:szCs w:val="24"/>
        </w:rPr>
        <w:t xml:space="preserve">ίδης εντελώς ανοιχτά. </w:t>
      </w:r>
    </w:p>
    <w:p w14:paraId="7C4602B3"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Νομική Σχολή. Αφού φεύγουν οι φοιτητές μας στο εξωτερικό και πάνε στα ιδιωτικά, θέλαμε ή δεν θέλαμε; Είναι υποχρέωση του κράτους να δώσει Νομική Σχολή; Εγώ ήθελα στην Πάτρα. Ναι, σε ένα σημαντικό πανεπιστήμιο. Γεωπονική σχολή θέλαμε </w:t>
      </w:r>
      <w:r>
        <w:rPr>
          <w:rFonts w:eastAsia="Times New Roman" w:cs="Times New Roman"/>
          <w:szCs w:val="24"/>
        </w:rPr>
        <w:t xml:space="preserve">ή δεν θέλαμε; Και για όλη τη </w:t>
      </w:r>
      <w:r>
        <w:rPr>
          <w:rFonts w:eastAsia="Times New Roman" w:cs="Times New Roman"/>
          <w:szCs w:val="24"/>
        </w:rPr>
        <w:t>δ</w:t>
      </w:r>
      <w:r>
        <w:rPr>
          <w:rFonts w:eastAsia="Times New Roman" w:cs="Times New Roman"/>
          <w:szCs w:val="24"/>
        </w:rPr>
        <w:t xml:space="preserve">υτική Ελλάδα. Θέλαμε. Άρα, λοιπόν, ποιος είναι αυτός που </w:t>
      </w:r>
      <w:r>
        <w:rPr>
          <w:rFonts w:eastAsia="Times New Roman" w:cs="Times New Roman"/>
          <w:szCs w:val="24"/>
        </w:rPr>
        <w:lastRenderedPageBreak/>
        <w:t>υπονομεύει τη δημόσια εκπαίδευση και ποιος είναι αυτός με ένα</w:t>
      </w:r>
      <w:r>
        <w:rPr>
          <w:rFonts w:eastAsia="Times New Roman" w:cs="Times New Roman"/>
          <w:szCs w:val="24"/>
        </w:rPr>
        <w:t>ν</w:t>
      </w:r>
      <w:r>
        <w:rPr>
          <w:rFonts w:eastAsia="Times New Roman" w:cs="Times New Roman"/>
          <w:szCs w:val="24"/>
        </w:rPr>
        <w:t xml:space="preserve"> στρατηγικό σχεδιασμό που προσπαθεί να δώσει καινούργια ώθηση; </w:t>
      </w:r>
    </w:p>
    <w:p w14:paraId="7C4602B4"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Εγώ θα έλεγα διαφωνίες ότι σε τέτοια μείζον</w:t>
      </w:r>
      <w:r>
        <w:rPr>
          <w:rFonts w:eastAsia="Times New Roman" w:cs="Times New Roman"/>
          <w:szCs w:val="24"/>
        </w:rPr>
        <w:t xml:space="preserve">α νομοσχέδια μπορεί να υπάρχουν, αλλά αυτή η ισοπεδωτική αντιμετώπιση δείχνει ένα πράγμα. Θέλετε ιδιωτική εκπαίδευση. Εμείς θέλουμε δημόσια εκπαίδευση. Αυτή είναι η διαφορά μας. </w:t>
      </w:r>
    </w:p>
    <w:p w14:paraId="7C4602B5"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C4602B6" w14:textId="77777777" w:rsidR="00D41D4C" w:rsidRDefault="00870A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C4602B7" w14:textId="77777777" w:rsidR="00D41D4C" w:rsidRDefault="00870AC4">
      <w:pPr>
        <w:spacing w:line="600" w:lineRule="auto"/>
        <w:ind w:firstLine="720"/>
        <w:contextualSpacing/>
        <w:jc w:val="both"/>
        <w:rPr>
          <w:rFonts w:eastAsia="Times New Roman" w:cs="Times New Roman"/>
          <w:szCs w:val="24"/>
        </w:rPr>
      </w:pPr>
      <w:r w:rsidRPr="00B624B7">
        <w:rPr>
          <w:rFonts w:eastAsia="Times New Roman" w:cs="Times New Roman"/>
          <w:b/>
          <w:szCs w:val="24"/>
        </w:rPr>
        <w:t xml:space="preserve">ΠΡΟΕΔΡΕΥΩΝ (Δημήτριος </w:t>
      </w:r>
      <w:proofErr w:type="spellStart"/>
      <w:r w:rsidRPr="00B624B7">
        <w:rPr>
          <w:rFonts w:eastAsia="Times New Roman" w:cs="Times New Roman"/>
          <w:b/>
          <w:szCs w:val="24"/>
        </w:rPr>
        <w:t>Κρεμαστινός</w:t>
      </w:r>
      <w:proofErr w:type="spellEnd"/>
      <w:r w:rsidRPr="00B624B7">
        <w:rPr>
          <w:rFonts w:eastAsia="Times New Roman" w:cs="Times New Roman"/>
          <w:b/>
          <w:szCs w:val="24"/>
        </w:rPr>
        <w:t>):</w:t>
      </w:r>
      <w:r>
        <w:rPr>
          <w:rFonts w:eastAsia="Times New Roman" w:cs="Times New Roman"/>
          <w:szCs w:val="24"/>
        </w:rPr>
        <w:t xml:space="preserve"> Ο κ. </w:t>
      </w:r>
      <w:proofErr w:type="spellStart"/>
      <w:r>
        <w:rPr>
          <w:rFonts w:eastAsia="Times New Roman" w:cs="Times New Roman"/>
          <w:szCs w:val="24"/>
        </w:rPr>
        <w:t>Παφίλης</w:t>
      </w:r>
      <w:proofErr w:type="spellEnd"/>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του Κομμουνιστικού Κόμματος Ελλάδας</w:t>
      </w:r>
      <w:r>
        <w:rPr>
          <w:rFonts w:eastAsia="Times New Roman" w:cs="Times New Roman"/>
          <w:szCs w:val="24"/>
        </w:rPr>
        <w:t>,</w:t>
      </w:r>
      <w:r>
        <w:rPr>
          <w:rFonts w:eastAsia="Times New Roman" w:cs="Times New Roman"/>
          <w:szCs w:val="24"/>
        </w:rPr>
        <w:t xml:space="preserve"> έχει τον λόγο. </w:t>
      </w:r>
    </w:p>
    <w:p w14:paraId="7C4602B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Ήταν πολύ καλό το </w:t>
      </w:r>
      <w:proofErr w:type="spellStart"/>
      <w:r>
        <w:rPr>
          <w:rFonts w:eastAsia="Times New Roman" w:cs="Times New Roman"/>
          <w:szCs w:val="24"/>
        </w:rPr>
        <w:t>πινγκ-πονγκ</w:t>
      </w:r>
      <w:proofErr w:type="spellEnd"/>
      <w:r>
        <w:rPr>
          <w:rFonts w:eastAsia="Times New Roman" w:cs="Times New Roman"/>
          <w:szCs w:val="24"/>
        </w:rPr>
        <w:t>. Βολεύει και τους δύο. Και τον κ. Βορίδη δηλαδή, τη Νέα Δημοκρατία, και τον ΣΥΡΙΖΑ. Δεν ισχύει τίπ</w:t>
      </w:r>
      <w:r>
        <w:rPr>
          <w:rFonts w:eastAsia="Times New Roman" w:cs="Times New Roman"/>
          <w:szCs w:val="24"/>
        </w:rPr>
        <w:t>οτα. Ούτε από αυτά που είπε ο κ</w:t>
      </w:r>
      <w:r>
        <w:rPr>
          <w:rFonts w:eastAsia="Times New Roman" w:cs="Times New Roman"/>
          <w:szCs w:val="24"/>
        </w:rPr>
        <w:t>.</w:t>
      </w:r>
      <w:r>
        <w:rPr>
          <w:rFonts w:eastAsia="Times New Roman" w:cs="Times New Roman"/>
          <w:szCs w:val="24"/>
        </w:rPr>
        <w:t xml:space="preserve"> Βορίδης ούτε από αυτά που είπε </w:t>
      </w:r>
      <w:r>
        <w:rPr>
          <w:rFonts w:eastAsia="Times New Roman" w:cs="Times New Roman"/>
          <w:szCs w:val="24"/>
        </w:rPr>
        <w:lastRenderedPageBreak/>
        <w:t>η κ</w:t>
      </w:r>
      <w:r>
        <w:rPr>
          <w:rFonts w:eastAsia="Times New Roman" w:cs="Times New Roman"/>
          <w:szCs w:val="24"/>
        </w:rPr>
        <w:t>.</w:t>
      </w:r>
      <w:r>
        <w:rPr>
          <w:rFonts w:eastAsia="Times New Roman" w:cs="Times New Roman"/>
          <w:szCs w:val="24"/>
        </w:rPr>
        <w:t xml:space="preserve"> Αναγνωστοπούλου. Είστε στο ίδιο τραπέζι. Γιατί το </w:t>
      </w:r>
      <w:proofErr w:type="spellStart"/>
      <w:r>
        <w:rPr>
          <w:rFonts w:eastAsia="Times New Roman" w:cs="Times New Roman"/>
          <w:szCs w:val="24"/>
        </w:rPr>
        <w:t>πινγκ-πονγκ</w:t>
      </w:r>
      <w:proofErr w:type="spellEnd"/>
      <w:r>
        <w:rPr>
          <w:rFonts w:eastAsia="Times New Roman" w:cs="Times New Roman"/>
          <w:szCs w:val="24"/>
        </w:rPr>
        <w:t xml:space="preserve"> παίζεται στο ίδιο τραπέζι και δεν παίζεται ξεχωριστά. Και πώς λέγεται αυτό το τραπέζι; Ευρωπαϊκή Ένωση και καπιταλισμός. Ο </w:t>
      </w:r>
      <w:proofErr w:type="spellStart"/>
      <w:r>
        <w:rPr>
          <w:rFonts w:eastAsia="Times New Roman" w:cs="Times New Roman"/>
          <w:szCs w:val="24"/>
        </w:rPr>
        <w:t>δι</w:t>
      </w:r>
      <w:r>
        <w:rPr>
          <w:rFonts w:eastAsia="Times New Roman" w:cs="Times New Roman"/>
          <w:szCs w:val="24"/>
        </w:rPr>
        <w:t>αγκωνισμός</w:t>
      </w:r>
      <w:proofErr w:type="spellEnd"/>
      <w:r>
        <w:rPr>
          <w:rFonts w:eastAsia="Times New Roman" w:cs="Times New Roman"/>
          <w:szCs w:val="24"/>
        </w:rPr>
        <w:t xml:space="preserve"> είναι ποιος υπηρετεί</w:t>
      </w:r>
      <w:r w:rsidRPr="004A18AF">
        <w:rPr>
          <w:rFonts w:eastAsia="Times New Roman" w:cs="Times New Roman"/>
          <w:szCs w:val="24"/>
        </w:rPr>
        <w:t xml:space="preserve"> </w:t>
      </w:r>
      <w:r>
        <w:rPr>
          <w:rFonts w:eastAsia="Times New Roman" w:cs="Times New Roman"/>
          <w:szCs w:val="24"/>
        </w:rPr>
        <w:t xml:space="preserve">καλύτερα. Και επειδή γκρινιάζετε, να σας θυμίσω ότι πριν από πολλά χρόνια -το 1996 μπορεί και νωρίτερα, δεν θυμάμαι- ο Βρετανός Επίτροπος Παιδείας έκανε μία διάλεξη στο Μέγαρο Μουσικής -αν δεν κάνω λάθος- στους πρυτάνεις. </w:t>
      </w:r>
      <w:r>
        <w:rPr>
          <w:rFonts w:eastAsia="Times New Roman" w:cs="Times New Roman"/>
          <w:szCs w:val="24"/>
        </w:rPr>
        <w:t>Είπε προκαλώντας πραγματικά σοκ τότε: «Ξεχάστε τη θεωρία για αποστολή της εκπαίδευσης που θα μορφώνει ολόπλευρα, που θα βοηθάει στη συγκρότηση προσωπικότητας και λοιπά και λοιπά. Η παιδεία πρέπει να υποταχθεί στις ανάγκες της οικονομίας», βλέπε του κεφαλαί</w:t>
      </w:r>
      <w:r>
        <w:rPr>
          <w:rFonts w:eastAsia="Times New Roman" w:cs="Times New Roman"/>
          <w:szCs w:val="24"/>
        </w:rPr>
        <w:t>ου, «και της αγοράς». Είχαν πάθει σοκ</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εκείνη την περίοδο από αυτό. Αυτό υλοποιείτε όλα αυτά τα χρόνια. Αυτό ξεκίνησε η Νέα Δημοκρατία και το ΠΑΣΟΚ </w:t>
      </w:r>
      <w:r>
        <w:rPr>
          <w:rFonts w:eastAsia="Times New Roman" w:cs="Times New Roman"/>
          <w:szCs w:val="24"/>
        </w:rPr>
        <w:t xml:space="preserve">μετά </w:t>
      </w:r>
      <w:r>
        <w:rPr>
          <w:rFonts w:eastAsia="Times New Roman" w:cs="Times New Roman"/>
          <w:szCs w:val="24"/>
        </w:rPr>
        <w:t>από το 1997 μέχρι το 2013 και αυτό συνεχίζει στην ίδια ρότα και ο ΣΥΡΙΖΑ. Ακριβώς στην ίδια</w:t>
      </w:r>
      <w:r>
        <w:rPr>
          <w:rFonts w:eastAsia="Times New Roman" w:cs="Times New Roman"/>
          <w:szCs w:val="24"/>
        </w:rPr>
        <w:t xml:space="preserve"> ρότα. </w:t>
      </w:r>
    </w:p>
    <w:p w14:paraId="7C4602B9"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μη μας λέτε τώρα εδώ ότι έχετε μεγάλες διαφορές στην κατεύθυνση. Γι’ αυτό και φτιάχνει ένα εκπαιδευτικό σύστημα το οποίο θα παράγει φθηνό, ευέλικτο επιστημονικό δυναμικό. Θέλει ανθρώπους με δεξιότητες -οι μαϊμούδες έχουν δεξιότητες- όχι με</w:t>
      </w:r>
      <w:r>
        <w:rPr>
          <w:rFonts w:eastAsia="Times New Roman" w:cs="Times New Roman"/>
          <w:szCs w:val="24"/>
        </w:rPr>
        <w:t xml:space="preserve"> κριτική σκέψη. Θέλει υποταγμένους ανθρώπους. Θέλει ένα εκπαιδευτικό σύστημα που θα είναι ολοκληρωτικά στην υπηρεσία της καπιταλιστικής ανάπτυξης. Εκτός αν έχετε κάνει σοσιαλισμό τώρα και δεν το ξέρουμε. Το λέω για τον ΣΥΡΙΖΑ. </w:t>
      </w:r>
    </w:p>
    <w:p w14:paraId="7C4602BA"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Σήμερα το σχολείο παρέχει μό</w:t>
      </w:r>
      <w:r>
        <w:rPr>
          <w:rFonts w:eastAsia="Times New Roman" w:cs="Times New Roman"/>
          <w:szCs w:val="24"/>
        </w:rPr>
        <w:t>ρφωση; Παρέχει γενική παιδεία; Κατηγορηματικά όχι. Αυτό έχει να κάνει με το περιεχόμενο, την κατεύθυνση, τις υποδομές, τους καθηγητές. Δεν παρέχει ούτε το ένα ούτε το άλλο. Και όσο προχωράει προσανατολίζεται ακόμα και από τις μικρότερες τάξεις στο κυνηγητό</w:t>
      </w:r>
      <w:r>
        <w:rPr>
          <w:rFonts w:eastAsia="Times New Roman" w:cs="Times New Roman"/>
          <w:szCs w:val="24"/>
        </w:rPr>
        <w:t xml:space="preserve">, στο να μπορέσει να περάσει στο πανεπιστήμιο. </w:t>
      </w:r>
    </w:p>
    <w:p w14:paraId="7C4602BB"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Μας λέτε ότι είστε υπέρ της δημόσιας δωρεάν εκπαίδευσης. Αλήθεια; Κυρία Αναγνωστοπούλου, πο</w:t>
      </w:r>
      <w:r>
        <w:rPr>
          <w:rFonts w:eastAsia="Times New Roman" w:cs="Times New Roman"/>
          <w:szCs w:val="24"/>
        </w:rPr>
        <w:t>ύ</w:t>
      </w:r>
      <w:r>
        <w:rPr>
          <w:rFonts w:eastAsia="Times New Roman" w:cs="Times New Roman"/>
          <w:szCs w:val="24"/>
        </w:rPr>
        <w:t xml:space="preserve"> ζείτε; Σε άλλη χώρα; Και ο κ. Βορίδης λέει ότι ο ΣΥΡΙΖΑ κυνηγάει τη δημόσια εκπαίδευση. Η διαφορά είναι στο πανεπισ</w:t>
      </w:r>
      <w:r>
        <w:rPr>
          <w:rFonts w:eastAsia="Times New Roman" w:cs="Times New Roman"/>
          <w:szCs w:val="24"/>
        </w:rPr>
        <w:t xml:space="preserve">τήμιο </w:t>
      </w:r>
      <w:r>
        <w:rPr>
          <w:rFonts w:eastAsia="Times New Roman" w:cs="Times New Roman"/>
          <w:szCs w:val="24"/>
        </w:rPr>
        <w:lastRenderedPageBreak/>
        <w:t xml:space="preserve">αλλά εξαλείφεται, γιατί αναγνωρίζετε τα πτυχία των διάφορων κολλεγίων και τα </w:t>
      </w:r>
      <w:proofErr w:type="spellStart"/>
      <w:r>
        <w:rPr>
          <w:rFonts w:eastAsia="Times New Roman" w:cs="Times New Roman"/>
          <w:szCs w:val="24"/>
        </w:rPr>
        <w:t>ισοτιμ</w:t>
      </w:r>
      <w:r>
        <w:rPr>
          <w:rFonts w:eastAsia="Times New Roman" w:cs="Times New Roman"/>
          <w:szCs w:val="24"/>
        </w:rPr>
        <w:t>ά</w:t>
      </w:r>
      <w:r>
        <w:rPr>
          <w:rFonts w:eastAsia="Times New Roman" w:cs="Times New Roman"/>
          <w:szCs w:val="24"/>
        </w:rPr>
        <w:t>τε</w:t>
      </w:r>
      <w:proofErr w:type="spellEnd"/>
      <w:r>
        <w:rPr>
          <w:rFonts w:eastAsia="Times New Roman" w:cs="Times New Roman"/>
          <w:szCs w:val="24"/>
        </w:rPr>
        <w:t xml:space="preserve">. Αυτό τι είναι; Δημόσια εκπαίδευση; </w:t>
      </w:r>
    </w:p>
    <w:p w14:paraId="7C4602B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Για να δούμε, λοιπόν, πώς ζει μια λαϊκή οικογένεια και τι αντιμετωπίζει. Γιατί εκεί θα κριθεί. </w:t>
      </w:r>
    </w:p>
    <w:p w14:paraId="7C4602B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Πρώτον, σχολείο υποβαθμισμένο.</w:t>
      </w:r>
    </w:p>
    <w:p w14:paraId="7C4602BE"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Δεύτερον, θέλει ξένη γλώσσα; Θα πληρώσει στο φροντιστήριο.</w:t>
      </w:r>
    </w:p>
    <w:p w14:paraId="7C4602B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Τρίτον, θέλει το παιδί να πάει σε ένα άθλημα ή κάπου αλλού; Θα πληρώσει. Είναι υποχρέωση της εκπαίδευσης ο αθλητισμός ή δεν είναι;</w:t>
      </w:r>
    </w:p>
    <w:p w14:paraId="7C4602C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Θέλει να μάθει ένα μουσικό όργανο; Θα πληρώσει. </w:t>
      </w:r>
    </w:p>
    <w:p w14:paraId="7C4602C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πληρώνει παντού. Και τα φροντιστήρια πλέον ξεκινάνε από το δημοτικό. Είναι τραγικό αυτό κι όμως υπάρχει. Πώς λέγονται αυτά που φτιάχνουν; </w:t>
      </w:r>
    </w:p>
    <w:p w14:paraId="7C4602C2"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Κέντρα μελέτης.</w:t>
      </w:r>
    </w:p>
    <w:p w14:paraId="7C4602C3"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Κέντρα μελέτης τα λέν</w:t>
      </w:r>
      <w:r w:rsidRPr="00597F1B">
        <w:rPr>
          <w:rFonts w:eastAsia="Times New Roman" w:cs="Times New Roman"/>
          <w:szCs w:val="24"/>
        </w:rPr>
        <w:t>ε τώρα</w:t>
      </w:r>
      <w:r>
        <w:rPr>
          <w:rFonts w:eastAsia="Times New Roman" w:cs="Times New Roman"/>
          <w:szCs w:val="24"/>
        </w:rPr>
        <w:t>. Είναι φροντιστήρια</w:t>
      </w:r>
      <w:r w:rsidRPr="00597F1B">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δ</w:t>
      </w:r>
      <w:r>
        <w:rPr>
          <w:rFonts w:eastAsia="Times New Roman" w:cs="Times New Roman"/>
          <w:szCs w:val="24"/>
        </w:rPr>
        <w:t>ημοτικού. Στο</w:t>
      </w:r>
      <w:r>
        <w:rPr>
          <w:rFonts w:eastAsia="Times New Roman" w:cs="Times New Roman"/>
          <w:szCs w:val="24"/>
        </w:rPr>
        <w:t xml:space="preserve"> </w:t>
      </w:r>
      <w:r>
        <w:rPr>
          <w:rFonts w:eastAsia="Times New Roman" w:cs="Times New Roman"/>
          <w:szCs w:val="24"/>
        </w:rPr>
        <w:t>γ</w:t>
      </w:r>
      <w:r w:rsidRPr="00597F1B">
        <w:rPr>
          <w:rFonts w:eastAsia="Times New Roman" w:cs="Times New Roman"/>
          <w:szCs w:val="24"/>
        </w:rPr>
        <w:t xml:space="preserve">υμνάσιο </w:t>
      </w:r>
      <w:r>
        <w:rPr>
          <w:rFonts w:eastAsia="Times New Roman" w:cs="Times New Roman"/>
          <w:szCs w:val="24"/>
        </w:rPr>
        <w:t xml:space="preserve">τα ίδια </w:t>
      </w:r>
      <w:r w:rsidRPr="00597F1B">
        <w:rPr>
          <w:rFonts w:eastAsia="Times New Roman" w:cs="Times New Roman"/>
          <w:szCs w:val="24"/>
        </w:rPr>
        <w:t xml:space="preserve">και στο </w:t>
      </w:r>
      <w:r>
        <w:rPr>
          <w:rFonts w:eastAsia="Times New Roman" w:cs="Times New Roman"/>
          <w:szCs w:val="24"/>
        </w:rPr>
        <w:t>λ</w:t>
      </w:r>
      <w:r w:rsidRPr="00597F1B">
        <w:rPr>
          <w:rFonts w:eastAsia="Times New Roman" w:cs="Times New Roman"/>
          <w:szCs w:val="24"/>
        </w:rPr>
        <w:t>ύκειο</w:t>
      </w:r>
      <w:r>
        <w:rPr>
          <w:rFonts w:eastAsia="Times New Roman" w:cs="Times New Roman"/>
          <w:szCs w:val="24"/>
        </w:rPr>
        <w:t>,</w:t>
      </w:r>
      <w:r w:rsidRPr="00597F1B">
        <w:rPr>
          <w:rFonts w:eastAsia="Times New Roman" w:cs="Times New Roman"/>
          <w:szCs w:val="24"/>
        </w:rPr>
        <w:t xml:space="preserve"> </w:t>
      </w:r>
      <w:r>
        <w:rPr>
          <w:rFonts w:eastAsia="Times New Roman" w:cs="Times New Roman"/>
          <w:szCs w:val="24"/>
        </w:rPr>
        <w:t xml:space="preserve">βέβαια, υπάρχει εξόντωση. </w:t>
      </w:r>
    </w:p>
    <w:p w14:paraId="7C4602C4"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Πληρώνει, λοιπόν, συνεχώς</w:t>
      </w:r>
      <w:r w:rsidRPr="00597F1B">
        <w:rPr>
          <w:rFonts w:eastAsia="Times New Roman" w:cs="Times New Roman"/>
          <w:szCs w:val="24"/>
        </w:rPr>
        <w:t xml:space="preserve"> ο εργαζόμενος από την τσέπη του</w:t>
      </w:r>
      <w:r>
        <w:rPr>
          <w:rFonts w:eastAsia="Times New Roman" w:cs="Times New Roman"/>
          <w:szCs w:val="24"/>
        </w:rPr>
        <w:t>;</w:t>
      </w:r>
      <w:r w:rsidRPr="00597F1B">
        <w:rPr>
          <w:rFonts w:eastAsia="Times New Roman" w:cs="Times New Roman"/>
          <w:szCs w:val="24"/>
        </w:rPr>
        <w:t xml:space="preserve"> Γιατί </w:t>
      </w:r>
      <w:r>
        <w:rPr>
          <w:rFonts w:eastAsia="Times New Roman" w:cs="Times New Roman"/>
          <w:szCs w:val="24"/>
        </w:rPr>
        <w:t xml:space="preserve">οι πλουτοκράτες δεν </w:t>
      </w:r>
      <w:r w:rsidRPr="00597F1B">
        <w:rPr>
          <w:rFonts w:eastAsia="Times New Roman" w:cs="Times New Roman"/>
          <w:szCs w:val="24"/>
        </w:rPr>
        <w:t>έχουν πρόβλημα</w:t>
      </w:r>
      <w:r>
        <w:rPr>
          <w:rFonts w:eastAsia="Times New Roman" w:cs="Times New Roman"/>
          <w:szCs w:val="24"/>
        </w:rPr>
        <w:t>.</w:t>
      </w:r>
      <w:r w:rsidRPr="00597F1B">
        <w:rPr>
          <w:rFonts w:eastAsia="Times New Roman" w:cs="Times New Roman"/>
          <w:szCs w:val="24"/>
        </w:rPr>
        <w:t xml:space="preserve"> Υπάρχουν τα πανεπιστήμια</w:t>
      </w:r>
      <w:r>
        <w:rPr>
          <w:rFonts w:eastAsia="Times New Roman" w:cs="Times New Roman"/>
          <w:szCs w:val="24"/>
        </w:rPr>
        <w:t>,</w:t>
      </w:r>
      <w:r w:rsidRPr="00597F1B">
        <w:rPr>
          <w:rFonts w:eastAsia="Times New Roman" w:cs="Times New Roman"/>
          <w:szCs w:val="24"/>
        </w:rPr>
        <w:t xml:space="preserve"> τα </w:t>
      </w:r>
      <w:r>
        <w:rPr>
          <w:rFonts w:eastAsia="Times New Roman" w:cs="Times New Roman"/>
          <w:szCs w:val="24"/>
        </w:rPr>
        <w:t xml:space="preserve">Χάρβαρντ, και τα διάφορα -τα ξέρει ο κ. </w:t>
      </w:r>
      <w:proofErr w:type="spellStart"/>
      <w:r>
        <w:rPr>
          <w:rFonts w:eastAsia="Times New Roman" w:cs="Times New Roman"/>
          <w:szCs w:val="24"/>
        </w:rPr>
        <w:t>Γαβρόγλου</w:t>
      </w:r>
      <w:proofErr w:type="spellEnd"/>
      <w:r>
        <w:rPr>
          <w:rFonts w:eastAsia="Times New Roman" w:cs="Times New Roman"/>
          <w:szCs w:val="24"/>
        </w:rPr>
        <w:t xml:space="preserve"> καλύτερα- όπου </w:t>
      </w:r>
      <w:r>
        <w:rPr>
          <w:rFonts w:eastAsia="Times New Roman" w:cs="Times New Roman"/>
          <w:szCs w:val="24"/>
        </w:rPr>
        <w:t xml:space="preserve">μπορούν </w:t>
      </w:r>
      <w:r w:rsidRPr="00597F1B">
        <w:rPr>
          <w:rFonts w:eastAsia="Times New Roman" w:cs="Times New Roman"/>
          <w:szCs w:val="24"/>
        </w:rPr>
        <w:t xml:space="preserve">και στέλνουν τα παιδιά </w:t>
      </w:r>
      <w:r>
        <w:rPr>
          <w:rFonts w:eastAsia="Times New Roman" w:cs="Times New Roman"/>
          <w:szCs w:val="24"/>
        </w:rPr>
        <w:t>τους.</w:t>
      </w:r>
      <w:r w:rsidRPr="00597F1B">
        <w:rPr>
          <w:rFonts w:eastAsia="Times New Roman" w:cs="Times New Roman"/>
          <w:szCs w:val="24"/>
        </w:rPr>
        <w:t xml:space="preserve"> </w:t>
      </w:r>
    </w:p>
    <w:p w14:paraId="7C4602C5"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να προχωρήσουμε και παρακάτω. Για το </w:t>
      </w:r>
      <w:r>
        <w:rPr>
          <w:rFonts w:eastAsia="Times New Roman" w:cs="Times New Roman"/>
          <w:szCs w:val="24"/>
        </w:rPr>
        <w:t>π</w:t>
      </w:r>
      <w:r>
        <w:rPr>
          <w:rFonts w:eastAsia="Times New Roman" w:cs="Times New Roman"/>
          <w:szCs w:val="24"/>
        </w:rPr>
        <w:t>ανεπιστήμιο πόσα πληρώνει</w:t>
      </w:r>
      <w:r w:rsidRPr="00597F1B">
        <w:rPr>
          <w:rFonts w:eastAsia="Times New Roman" w:cs="Times New Roman"/>
          <w:szCs w:val="24"/>
        </w:rPr>
        <w:t xml:space="preserve"> η λαϊκή οικογένεια</w:t>
      </w:r>
      <w:r>
        <w:rPr>
          <w:rFonts w:eastAsia="Times New Roman" w:cs="Times New Roman"/>
          <w:szCs w:val="24"/>
        </w:rPr>
        <w:t>;</w:t>
      </w:r>
      <w:r w:rsidRPr="00597F1B">
        <w:rPr>
          <w:rFonts w:eastAsia="Times New Roman" w:cs="Times New Roman"/>
          <w:szCs w:val="24"/>
        </w:rPr>
        <w:t xml:space="preserve"> Υπάρχουν φοιτητικές εστίες</w:t>
      </w:r>
      <w:r>
        <w:rPr>
          <w:rFonts w:eastAsia="Times New Roman" w:cs="Times New Roman"/>
          <w:szCs w:val="24"/>
        </w:rPr>
        <w:t xml:space="preserve">; Διατροφή; </w:t>
      </w:r>
      <w:r w:rsidRPr="00597F1B">
        <w:rPr>
          <w:rFonts w:eastAsia="Times New Roman" w:cs="Times New Roman"/>
          <w:szCs w:val="24"/>
        </w:rPr>
        <w:t xml:space="preserve">Έξοδα </w:t>
      </w:r>
      <w:r>
        <w:rPr>
          <w:rFonts w:eastAsia="Times New Roman" w:cs="Times New Roman"/>
          <w:szCs w:val="24"/>
        </w:rPr>
        <w:t xml:space="preserve">και </w:t>
      </w:r>
      <w:r w:rsidRPr="00597F1B">
        <w:rPr>
          <w:rFonts w:eastAsia="Times New Roman" w:cs="Times New Roman"/>
          <w:szCs w:val="24"/>
        </w:rPr>
        <w:t>άλλα</w:t>
      </w:r>
      <w:r>
        <w:rPr>
          <w:rFonts w:eastAsia="Times New Roman" w:cs="Times New Roman"/>
          <w:szCs w:val="24"/>
        </w:rPr>
        <w:t>,</w:t>
      </w:r>
      <w:r w:rsidRPr="00597F1B">
        <w:rPr>
          <w:rFonts w:eastAsia="Times New Roman" w:cs="Times New Roman"/>
          <w:szCs w:val="24"/>
        </w:rPr>
        <w:t xml:space="preserve"> βιβλία βοηθητικά</w:t>
      </w:r>
      <w:r>
        <w:rPr>
          <w:rFonts w:eastAsia="Times New Roman" w:cs="Times New Roman"/>
          <w:szCs w:val="24"/>
        </w:rPr>
        <w:t>;</w:t>
      </w:r>
      <w:r w:rsidRPr="00597F1B">
        <w:rPr>
          <w:rFonts w:eastAsia="Times New Roman" w:cs="Times New Roman"/>
          <w:szCs w:val="24"/>
        </w:rPr>
        <w:t xml:space="preserve"> Πληρώνει</w:t>
      </w:r>
      <w:r>
        <w:rPr>
          <w:rFonts w:eastAsia="Times New Roman" w:cs="Times New Roman"/>
          <w:szCs w:val="24"/>
        </w:rPr>
        <w:t>,</w:t>
      </w:r>
      <w:r w:rsidRPr="00597F1B">
        <w:rPr>
          <w:rFonts w:eastAsia="Times New Roman" w:cs="Times New Roman"/>
          <w:szCs w:val="24"/>
        </w:rPr>
        <w:t xml:space="preserve"> πληρώνει</w:t>
      </w:r>
      <w:r>
        <w:rPr>
          <w:rFonts w:eastAsia="Times New Roman" w:cs="Times New Roman"/>
          <w:szCs w:val="24"/>
        </w:rPr>
        <w:t>,</w:t>
      </w:r>
      <w:r w:rsidRPr="00597F1B">
        <w:rPr>
          <w:rFonts w:eastAsia="Times New Roman" w:cs="Times New Roman"/>
          <w:szCs w:val="24"/>
        </w:rPr>
        <w:t xml:space="preserve"> πληρώνει</w:t>
      </w:r>
      <w:r>
        <w:rPr>
          <w:rFonts w:eastAsia="Times New Roman" w:cs="Times New Roman"/>
          <w:szCs w:val="24"/>
        </w:rPr>
        <w:t>.</w:t>
      </w:r>
      <w:r w:rsidRPr="00597F1B">
        <w:rPr>
          <w:rFonts w:eastAsia="Times New Roman" w:cs="Times New Roman"/>
          <w:szCs w:val="24"/>
        </w:rPr>
        <w:t xml:space="preserve"> Πληρώνει μεταπτυχιακά</w:t>
      </w:r>
      <w:r>
        <w:rPr>
          <w:rFonts w:eastAsia="Times New Roman" w:cs="Times New Roman"/>
          <w:szCs w:val="24"/>
        </w:rPr>
        <w:t xml:space="preserve">, </w:t>
      </w:r>
      <w:r>
        <w:rPr>
          <w:rFonts w:eastAsia="Times New Roman" w:cs="Times New Roman"/>
          <w:szCs w:val="24"/>
        </w:rPr>
        <w:t>γιατί χωρίς μεταπτυχιακά</w:t>
      </w:r>
      <w:r w:rsidRPr="00597F1B">
        <w:rPr>
          <w:rFonts w:eastAsia="Times New Roman" w:cs="Times New Roman"/>
          <w:szCs w:val="24"/>
        </w:rPr>
        <w:t xml:space="preserve"> σήμερα ξέρετε τι συμβαίνει</w:t>
      </w:r>
      <w:r>
        <w:rPr>
          <w:rFonts w:eastAsia="Times New Roman" w:cs="Times New Roman"/>
          <w:szCs w:val="24"/>
        </w:rPr>
        <w:t>.</w:t>
      </w:r>
      <w:r w:rsidRPr="00597F1B">
        <w:rPr>
          <w:rFonts w:eastAsia="Times New Roman" w:cs="Times New Roman"/>
          <w:szCs w:val="24"/>
        </w:rPr>
        <w:t xml:space="preserve"> Πληρώνουν όσοι δεν πάνε στο </w:t>
      </w:r>
      <w:r>
        <w:rPr>
          <w:rFonts w:eastAsia="Times New Roman" w:cs="Times New Roman"/>
          <w:szCs w:val="24"/>
        </w:rPr>
        <w:t>π</w:t>
      </w:r>
      <w:r w:rsidRPr="00597F1B">
        <w:rPr>
          <w:rFonts w:eastAsia="Times New Roman" w:cs="Times New Roman"/>
          <w:szCs w:val="24"/>
        </w:rPr>
        <w:t>ανεπιστήμιο</w:t>
      </w:r>
      <w:r>
        <w:rPr>
          <w:rFonts w:eastAsia="Times New Roman" w:cs="Times New Roman"/>
          <w:szCs w:val="24"/>
        </w:rPr>
        <w:t xml:space="preserve">; ΙΕΚ, όπως τα λένε, </w:t>
      </w:r>
      <w:r>
        <w:rPr>
          <w:rFonts w:eastAsia="Times New Roman" w:cs="Times New Roman"/>
          <w:szCs w:val="24"/>
        </w:rPr>
        <w:t xml:space="preserve">κέντρα ελευθέρων σπουδών, </w:t>
      </w:r>
      <w:r w:rsidRPr="00597F1B">
        <w:rPr>
          <w:rFonts w:eastAsia="Times New Roman" w:cs="Times New Roman"/>
          <w:szCs w:val="24"/>
        </w:rPr>
        <w:t>κέντρα κατάρτισης</w:t>
      </w:r>
      <w:r>
        <w:rPr>
          <w:rFonts w:eastAsia="Times New Roman" w:cs="Times New Roman"/>
          <w:szCs w:val="24"/>
        </w:rPr>
        <w:t>,</w:t>
      </w:r>
      <w:r w:rsidRPr="00597F1B">
        <w:rPr>
          <w:rFonts w:eastAsia="Times New Roman" w:cs="Times New Roman"/>
          <w:szCs w:val="24"/>
        </w:rPr>
        <w:t xml:space="preserve"> όλα είναι </w:t>
      </w:r>
      <w:r>
        <w:rPr>
          <w:rFonts w:eastAsia="Times New Roman" w:cs="Times New Roman"/>
          <w:szCs w:val="24"/>
        </w:rPr>
        <w:t>ιδιωτικά. Ποιος τα συντηρεί αυτά; Παιδιά λαϊκών οικογενειών δεν πάνε; Και</w:t>
      </w:r>
      <w:r w:rsidRPr="00597F1B">
        <w:rPr>
          <w:rFonts w:eastAsia="Times New Roman" w:cs="Times New Roman"/>
          <w:szCs w:val="24"/>
        </w:rPr>
        <w:t xml:space="preserve"> μετά μας μιλά</w:t>
      </w:r>
      <w:r w:rsidRPr="00597F1B">
        <w:rPr>
          <w:rFonts w:eastAsia="Times New Roman" w:cs="Times New Roman"/>
          <w:szCs w:val="24"/>
        </w:rPr>
        <w:t>τε για δημόσια δωρεάν παιδεία</w:t>
      </w:r>
      <w:r>
        <w:rPr>
          <w:rFonts w:eastAsia="Times New Roman" w:cs="Times New Roman"/>
          <w:szCs w:val="24"/>
        </w:rPr>
        <w:t xml:space="preserve">; Λίγη ντροπή ή λίγη σεμνότητα δεν βλάπτει. Δυόμισι δισεκατομμύρια είναι μόνο τα φροντιστήρια που </w:t>
      </w:r>
      <w:r w:rsidRPr="00597F1B">
        <w:rPr>
          <w:rFonts w:eastAsia="Times New Roman" w:cs="Times New Roman"/>
          <w:szCs w:val="24"/>
        </w:rPr>
        <w:t>πληρώνει ο κόσμος καθημερινά</w:t>
      </w:r>
      <w:r>
        <w:rPr>
          <w:rFonts w:eastAsia="Times New Roman" w:cs="Times New Roman"/>
          <w:szCs w:val="24"/>
        </w:rPr>
        <w:t>.</w:t>
      </w:r>
      <w:r w:rsidRPr="00597F1B">
        <w:rPr>
          <w:rFonts w:eastAsia="Times New Roman" w:cs="Times New Roman"/>
          <w:szCs w:val="24"/>
        </w:rPr>
        <w:t xml:space="preserve"> </w:t>
      </w:r>
    </w:p>
    <w:p w14:paraId="7C4602C6"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τώρα να απαντήσω σε </w:t>
      </w:r>
      <w:r w:rsidRPr="00597F1B">
        <w:rPr>
          <w:rFonts w:eastAsia="Times New Roman" w:cs="Times New Roman"/>
          <w:szCs w:val="24"/>
        </w:rPr>
        <w:t>ορισμένα ζητήματα που τέθηκαν</w:t>
      </w:r>
      <w:r>
        <w:rPr>
          <w:rFonts w:eastAsia="Times New Roman" w:cs="Times New Roman"/>
          <w:szCs w:val="24"/>
        </w:rPr>
        <w:t>.</w:t>
      </w:r>
      <w:r w:rsidRPr="00597F1B">
        <w:rPr>
          <w:rFonts w:eastAsia="Times New Roman" w:cs="Times New Roman"/>
          <w:szCs w:val="24"/>
        </w:rPr>
        <w:t xml:space="preserve"> </w:t>
      </w:r>
      <w:r>
        <w:rPr>
          <w:rFonts w:eastAsia="Times New Roman" w:cs="Times New Roman"/>
          <w:szCs w:val="24"/>
        </w:rPr>
        <w:t>Εξετάσεις στη Γ</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 xml:space="preserve">υκείου. </w:t>
      </w:r>
      <w:r w:rsidRPr="00597F1B">
        <w:rPr>
          <w:rFonts w:eastAsia="Times New Roman" w:cs="Times New Roman"/>
          <w:szCs w:val="24"/>
        </w:rPr>
        <w:t>Τι λέει η Κυβέρν</w:t>
      </w:r>
      <w:r w:rsidRPr="00597F1B">
        <w:rPr>
          <w:rFonts w:eastAsia="Times New Roman" w:cs="Times New Roman"/>
          <w:szCs w:val="24"/>
        </w:rPr>
        <w:t>ηση</w:t>
      </w:r>
      <w:r>
        <w:rPr>
          <w:rFonts w:eastAsia="Times New Roman" w:cs="Times New Roman"/>
          <w:szCs w:val="24"/>
        </w:rPr>
        <w:t xml:space="preserve">; </w:t>
      </w:r>
      <w:r w:rsidRPr="00597F1B">
        <w:rPr>
          <w:rFonts w:eastAsia="Times New Roman" w:cs="Times New Roman"/>
          <w:szCs w:val="24"/>
        </w:rPr>
        <w:t xml:space="preserve">Όπως </w:t>
      </w:r>
      <w:r>
        <w:rPr>
          <w:rFonts w:eastAsia="Times New Roman" w:cs="Times New Roman"/>
          <w:szCs w:val="24"/>
        </w:rPr>
        <w:t>κατ</w:t>
      </w:r>
      <w:r>
        <w:rPr>
          <w:rFonts w:eastAsia="Times New Roman" w:cs="Times New Roman"/>
          <w:szCs w:val="24"/>
        </w:rPr>
        <w:t>ά</w:t>
      </w:r>
      <w:r>
        <w:rPr>
          <w:rFonts w:eastAsia="Times New Roman" w:cs="Times New Roman"/>
          <w:szCs w:val="24"/>
        </w:rPr>
        <w:t>ντησε η Γ</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sidRPr="00597F1B">
        <w:rPr>
          <w:rFonts w:eastAsia="Times New Roman" w:cs="Times New Roman"/>
          <w:szCs w:val="24"/>
        </w:rPr>
        <w:t>υκείου καλύτερα να καταργήσουμε τη γενική παιδεία</w:t>
      </w:r>
      <w:r>
        <w:rPr>
          <w:rFonts w:eastAsia="Times New Roman" w:cs="Times New Roman"/>
          <w:szCs w:val="24"/>
        </w:rPr>
        <w:t>,</w:t>
      </w:r>
      <w:r w:rsidRPr="00597F1B">
        <w:rPr>
          <w:rFonts w:eastAsia="Times New Roman" w:cs="Times New Roman"/>
          <w:szCs w:val="24"/>
        </w:rPr>
        <w:t xml:space="preserve"> να πάμε στα </w:t>
      </w:r>
      <w:r>
        <w:rPr>
          <w:rFonts w:eastAsia="Times New Roman" w:cs="Times New Roman"/>
          <w:szCs w:val="24"/>
        </w:rPr>
        <w:t xml:space="preserve">τέσσερα </w:t>
      </w:r>
      <w:r w:rsidRPr="00597F1B">
        <w:rPr>
          <w:rFonts w:eastAsia="Times New Roman" w:cs="Times New Roman"/>
          <w:szCs w:val="24"/>
        </w:rPr>
        <w:t>μαθήματα</w:t>
      </w:r>
      <w:r>
        <w:rPr>
          <w:rFonts w:eastAsia="Times New Roman" w:cs="Times New Roman"/>
          <w:szCs w:val="24"/>
        </w:rPr>
        <w:t>, α</w:t>
      </w:r>
      <w:r w:rsidRPr="00597F1B">
        <w:rPr>
          <w:rFonts w:eastAsia="Times New Roman" w:cs="Times New Roman"/>
          <w:szCs w:val="24"/>
        </w:rPr>
        <w:t>υτά δηλαδή τ</w:t>
      </w:r>
      <w:r>
        <w:rPr>
          <w:rFonts w:eastAsia="Times New Roman" w:cs="Times New Roman"/>
          <w:szCs w:val="24"/>
        </w:rPr>
        <w:t>η</w:t>
      </w:r>
      <w:r w:rsidRPr="00597F1B">
        <w:rPr>
          <w:rFonts w:eastAsia="Times New Roman" w:cs="Times New Roman"/>
          <w:szCs w:val="24"/>
        </w:rPr>
        <w:t xml:space="preserve">ς </w:t>
      </w:r>
      <w:r>
        <w:rPr>
          <w:rFonts w:eastAsia="Times New Roman" w:cs="Times New Roman"/>
          <w:szCs w:val="24"/>
        </w:rPr>
        <w:t>κατεύθυνσης και να την κάνουμε</w:t>
      </w:r>
      <w:r w:rsidRPr="00597F1B">
        <w:rPr>
          <w:rFonts w:eastAsia="Times New Roman" w:cs="Times New Roman"/>
          <w:szCs w:val="24"/>
        </w:rPr>
        <w:t xml:space="preserve"> ουσιαστικά προπαρασκευαστική χρόνια για τα πανεπιστήμια</w:t>
      </w:r>
      <w:r>
        <w:rPr>
          <w:rFonts w:eastAsia="Times New Roman" w:cs="Times New Roman"/>
          <w:szCs w:val="24"/>
        </w:rPr>
        <w:t>, δηλαδή ένα ακόμα φροντιστήριο.</w:t>
      </w:r>
    </w:p>
    <w:p w14:paraId="7C4602C7" w14:textId="77777777" w:rsidR="00D41D4C" w:rsidRDefault="00870AC4">
      <w:pPr>
        <w:spacing w:line="600" w:lineRule="auto"/>
        <w:ind w:firstLine="720"/>
        <w:contextualSpacing/>
        <w:jc w:val="both"/>
        <w:rPr>
          <w:rFonts w:eastAsia="Times New Roman" w:cs="Times New Roman"/>
          <w:szCs w:val="24"/>
        </w:rPr>
      </w:pPr>
      <w:r w:rsidRPr="00597F1B">
        <w:rPr>
          <w:rFonts w:eastAsia="Times New Roman" w:cs="Times New Roman"/>
          <w:szCs w:val="24"/>
        </w:rPr>
        <w:t>Μάλιστα λέει ό</w:t>
      </w:r>
      <w:r w:rsidRPr="00597F1B">
        <w:rPr>
          <w:rFonts w:eastAsia="Times New Roman" w:cs="Times New Roman"/>
          <w:szCs w:val="24"/>
        </w:rPr>
        <w:t xml:space="preserve">τι έτσι αναβαθμίζεται το </w:t>
      </w:r>
      <w:r>
        <w:rPr>
          <w:rFonts w:eastAsia="Times New Roman" w:cs="Times New Roman"/>
          <w:szCs w:val="24"/>
        </w:rPr>
        <w:t>λ</w:t>
      </w:r>
      <w:r>
        <w:rPr>
          <w:rFonts w:eastAsia="Times New Roman" w:cs="Times New Roman"/>
          <w:szCs w:val="24"/>
        </w:rPr>
        <w:t>ύκειο.</w:t>
      </w:r>
      <w:r w:rsidRPr="00597F1B">
        <w:rPr>
          <w:rFonts w:eastAsia="Times New Roman" w:cs="Times New Roman"/>
          <w:szCs w:val="24"/>
        </w:rPr>
        <w:t xml:space="preserve"> Αναβαθμίζεται </w:t>
      </w:r>
      <w:r>
        <w:rPr>
          <w:rFonts w:eastAsia="Times New Roman" w:cs="Times New Roman"/>
          <w:szCs w:val="24"/>
        </w:rPr>
        <w:t xml:space="preserve">το </w:t>
      </w:r>
      <w:r>
        <w:rPr>
          <w:rFonts w:eastAsia="Times New Roman" w:cs="Times New Roman"/>
          <w:szCs w:val="24"/>
        </w:rPr>
        <w:t>λ</w:t>
      </w:r>
      <w:r>
        <w:rPr>
          <w:rFonts w:eastAsia="Times New Roman" w:cs="Times New Roman"/>
          <w:szCs w:val="24"/>
        </w:rPr>
        <w:t>ύκειο κόβοντας</w:t>
      </w:r>
      <w:r w:rsidRPr="00597F1B">
        <w:rPr>
          <w:rFonts w:eastAsia="Times New Roman" w:cs="Times New Roman"/>
          <w:szCs w:val="24"/>
        </w:rPr>
        <w:t xml:space="preserve"> μαθήματα </w:t>
      </w:r>
      <w:r>
        <w:rPr>
          <w:rFonts w:eastAsia="Times New Roman" w:cs="Times New Roman"/>
          <w:szCs w:val="24"/>
        </w:rPr>
        <w:t>γ</w:t>
      </w:r>
      <w:r w:rsidRPr="00597F1B">
        <w:rPr>
          <w:rFonts w:eastAsia="Times New Roman" w:cs="Times New Roman"/>
          <w:szCs w:val="24"/>
        </w:rPr>
        <w:t xml:space="preserve">ενικής </w:t>
      </w:r>
      <w:r>
        <w:rPr>
          <w:rFonts w:eastAsia="Times New Roman" w:cs="Times New Roman"/>
          <w:szCs w:val="24"/>
        </w:rPr>
        <w:t>π</w:t>
      </w:r>
      <w:r w:rsidRPr="00597F1B">
        <w:rPr>
          <w:rFonts w:eastAsia="Times New Roman" w:cs="Times New Roman"/>
          <w:szCs w:val="24"/>
        </w:rPr>
        <w:t>αιδείας</w:t>
      </w:r>
      <w:r>
        <w:rPr>
          <w:rFonts w:eastAsia="Times New Roman" w:cs="Times New Roman"/>
          <w:szCs w:val="24"/>
        </w:rPr>
        <w:t xml:space="preserve"> και φ</w:t>
      </w:r>
      <w:r w:rsidRPr="00597F1B">
        <w:rPr>
          <w:rFonts w:eastAsia="Times New Roman" w:cs="Times New Roman"/>
          <w:szCs w:val="24"/>
        </w:rPr>
        <w:t xml:space="preserve">ορτώνοντας </w:t>
      </w:r>
      <w:r>
        <w:rPr>
          <w:rFonts w:eastAsia="Times New Roman" w:cs="Times New Roman"/>
          <w:szCs w:val="24"/>
        </w:rPr>
        <w:t>με</w:t>
      </w:r>
      <w:r w:rsidRPr="00597F1B">
        <w:rPr>
          <w:rFonts w:eastAsia="Times New Roman" w:cs="Times New Roman"/>
          <w:szCs w:val="24"/>
        </w:rPr>
        <w:t xml:space="preserve"> εξετάσεις πιο δύσκολες</w:t>
      </w:r>
      <w:r>
        <w:rPr>
          <w:rFonts w:eastAsia="Times New Roman" w:cs="Times New Roman"/>
          <w:szCs w:val="24"/>
        </w:rPr>
        <w:t>;</w:t>
      </w:r>
      <w:r w:rsidRPr="00597F1B">
        <w:rPr>
          <w:rFonts w:eastAsia="Times New Roman" w:cs="Times New Roman"/>
          <w:szCs w:val="24"/>
        </w:rPr>
        <w:t xml:space="preserve"> Γιατί θα γίνουν πιο δύσκολες</w:t>
      </w:r>
      <w:r>
        <w:rPr>
          <w:rFonts w:eastAsia="Times New Roman" w:cs="Times New Roman"/>
          <w:szCs w:val="24"/>
        </w:rPr>
        <w:t>,</w:t>
      </w:r>
      <w:r w:rsidRPr="00597F1B">
        <w:rPr>
          <w:rFonts w:eastAsia="Times New Roman" w:cs="Times New Roman"/>
          <w:szCs w:val="24"/>
        </w:rPr>
        <w:t xml:space="preserve"> που θα είναι περιφερειακές</w:t>
      </w:r>
      <w:r>
        <w:rPr>
          <w:rFonts w:eastAsia="Times New Roman" w:cs="Times New Roman"/>
          <w:szCs w:val="24"/>
        </w:rPr>
        <w:t>,</w:t>
      </w:r>
      <w:r w:rsidRPr="00597F1B">
        <w:rPr>
          <w:rFonts w:eastAsia="Times New Roman" w:cs="Times New Roman"/>
          <w:szCs w:val="24"/>
        </w:rPr>
        <w:t xml:space="preserve"> θα είναι πανελλαδικού τύπου</w:t>
      </w:r>
      <w:r>
        <w:rPr>
          <w:rFonts w:eastAsia="Times New Roman" w:cs="Times New Roman"/>
          <w:szCs w:val="24"/>
        </w:rPr>
        <w:t>.</w:t>
      </w:r>
      <w:r w:rsidRPr="00597F1B">
        <w:rPr>
          <w:rFonts w:eastAsia="Times New Roman" w:cs="Times New Roman"/>
          <w:szCs w:val="24"/>
        </w:rPr>
        <w:t xml:space="preserve"> </w:t>
      </w:r>
      <w:r>
        <w:rPr>
          <w:rFonts w:eastAsia="Times New Roman" w:cs="Times New Roman"/>
          <w:szCs w:val="24"/>
        </w:rPr>
        <w:t>Μα, τόση</w:t>
      </w:r>
      <w:r w:rsidRPr="00597F1B">
        <w:rPr>
          <w:rFonts w:eastAsia="Times New Roman" w:cs="Times New Roman"/>
          <w:szCs w:val="24"/>
        </w:rPr>
        <w:t xml:space="preserve"> κοροϊδία</w:t>
      </w:r>
      <w:r>
        <w:rPr>
          <w:rFonts w:eastAsia="Times New Roman" w:cs="Times New Roman"/>
          <w:szCs w:val="24"/>
        </w:rPr>
        <w:t>; Πού ζείτε,</w:t>
      </w:r>
      <w:r w:rsidRPr="00597F1B">
        <w:rPr>
          <w:rFonts w:eastAsia="Times New Roman" w:cs="Times New Roman"/>
          <w:szCs w:val="24"/>
        </w:rPr>
        <w:t xml:space="preserve"> αλήθεια</w:t>
      </w:r>
      <w:r>
        <w:rPr>
          <w:rFonts w:eastAsia="Times New Roman" w:cs="Times New Roman"/>
          <w:szCs w:val="24"/>
        </w:rPr>
        <w:t>; Έχετε παιδιά στα σχολεία;</w:t>
      </w:r>
    </w:p>
    <w:p w14:paraId="7C4602C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C4602C9" w14:textId="77777777" w:rsidR="00D41D4C" w:rsidRDefault="00870AC4">
      <w:pPr>
        <w:spacing w:line="600" w:lineRule="auto"/>
        <w:ind w:firstLine="720"/>
        <w:contextualSpacing/>
        <w:jc w:val="both"/>
        <w:rPr>
          <w:rFonts w:eastAsia="Times New Roman" w:cs="Times New Roman"/>
          <w:szCs w:val="24"/>
        </w:rPr>
      </w:pPr>
      <w:r w:rsidRPr="00597F1B">
        <w:rPr>
          <w:rFonts w:eastAsia="Times New Roman" w:cs="Times New Roman"/>
          <w:szCs w:val="24"/>
        </w:rPr>
        <w:t>Δώστε μου λίγο χρόνο</w:t>
      </w:r>
      <w:r>
        <w:rPr>
          <w:rFonts w:eastAsia="Times New Roman" w:cs="Times New Roman"/>
          <w:szCs w:val="24"/>
        </w:rPr>
        <w:t>, κύριε</w:t>
      </w:r>
      <w:r w:rsidRPr="00597F1B">
        <w:rPr>
          <w:rFonts w:eastAsia="Times New Roman" w:cs="Times New Roman"/>
          <w:szCs w:val="24"/>
        </w:rPr>
        <w:t xml:space="preserve"> Πρόεδρε</w:t>
      </w:r>
      <w:r>
        <w:rPr>
          <w:rFonts w:eastAsia="Times New Roman" w:cs="Times New Roman"/>
          <w:szCs w:val="24"/>
        </w:rPr>
        <w:t>.</w:t>
      </w:r>
    </w:p>
    <w:p w14:paraId="7C4602CA"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Έχετε</w:t>
      </w:r>
      <w:r w:rsidRPr="00597F1B">
        <w:rPr>
          <w:rFonts w:eastAsia="Times New Roman" w:cs="Times New Roman"/>
          <w:szCs w:val="24"/>
        </w:rPr>
        <w:t xml:space="preserve"> παιδιά στα σχολεία</w:t>
      </w:r>
      <w:r>
        <w:rPr>
          <w:rFonts w:eastAsia="Times New Roman" w:cs="Times New Roman"/>
          <w:szCs w:val="24"/>
        </w:rPr>
        <w:t>; Θα έχουν χρόνο να συζητάνε, όταν κυνηγάνε τον βαθμό; Στη Β</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υκείου αυξάν</w:t>
      </w:r>
      <w:r>
        <w:rPr>
          <w:rFonts w:eastAsia="Times New Roman" w:cs="Times New Roman"/>
          <w:szCs w:val="24"/>
        </w:rPr>
        <w:t>ετε</w:t>
      </w:r>
      <w:r w:rsidRPr="00597F1B">
        <w:rPr>
          <w:rFonts w:eastAsia="Times New Roman" w:cs="Times New Roman"/>
          <w:szCs w:val="24"/>
        </w:rPr>
        <w:t xml:space="preserve"> και την ύλη και στους υπόλοιπους</w:t>
      </w:r>
      <w:r>
        <w:rPr>
          <w:rFonts w:eastAsia="Times New Roman" w:cs="Times New Roman"/>
          <w:szCs w:val="24"/>
        </w:rPr>
        <w:t>.</w:t>
      </w:r>
      <w:r w:rsidRPr="00597F1B">
        <w:rPr>
          <w:rFonts w:eastAsia="Times New Roman" w:cs="Times New Roman"/>
          <w:szCs w:val="24"/>
        </w:rPr>
        <w:t xml:space="preserve"> Θα συζητάνε</w:t>
      </w:r>
      <w:r>
        <w:rPr>
          <w:rFonts w:eastAsia="Times New Roman" w:cs="Times New Roman"/>
          <w:szCs w:val="24"/>
        </w:rPr>
        <w:t>, όταν θα κυνηγάνε…</w:t>
      </w:r>
    </w:p>
    <w:p w14:paraId="7C4602CB"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Έχετε εσείς παιδιά στο σχολεία;</w:t>
      </w:r>
    </w:p>
    <w:p w14:paraId="7C4602C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Μη με διακόπτετε. Αυτό κόφτε το. Εδώ δεν είναι Χάρβαρντ. Καταλάβατ</w:t>
      </w:r>
      <w:r>
        <w:rPr>
          <w:rFonts w:eastAsia="Times New Roman" w:cs="Times New Roman"/>
          <w:szCs w:val="24"/>
        </w:rPr>
        <w:t xml:space="preserve">ε; </w:t>
      </w:r>
    </w:p>
    <w:p w14:paraId="7C4602C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Μα, με ρωτάτε…</w:t>
      </w:r>
    </w:p>
    <w:p w14:paraId="7C4602CE"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Δεν είναι Χάρβαρντ. Θα μας αφήσετε να μιλάμε. Σας διέκοψα καμ</w:t>
      </w:r>
      <w:r>
        <w:rPr>
          <w:rFonts w:eastAsia="Times New Roman" w:cs="Times New Roman"/>
          <w:szCs w:val="24"/>
        </w:rPr>
        <w:t>μ</w:t>
      </w:r>
      <w:r>
        <w:rPr>
          <w:rFonts w:eastAsia="Times New Roman" w:cs="Times New Roman"/>
          <w:szCs w:val="24"/>
        </w:rPr>
        <w:t>ιά φορά;</w:t>
      </w:r>
    </w:p>
    <w:p w14:paraId="7C4602C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Δεν σας</w:t>
      </w:r>
      <w:r>
        <w:rPr>
          <w:rFonts w:eastAsia="Times New Roman" w:cs="Times New Roman"/>
          <w:szCs w:val="24"/>
        </w:rPr>
        <w:t xml:space="preserve"> εμποδίζει κανείς, αλλά λέτε ψέματα.</w:t>
      </w:r>
    </w:p>
    <w:p w14:paraId="7C4602D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Ακούστε, αυτό το </w:t>
      </w:r>
      <w:proofErr w:type="spellStart"/>
      <w:r>
        <w:rPr>
          <w:rFonts w:eastAsia="Times New Roman" w:cs="Times New Roman"/>
          <w:szCs w:val="24"/>
        </w:rPr>
        <w:t>στυλάκι</w:t>
      </w:r>
      <w:proofErr w:type="spellEnd"/>
      <w:r>
        <w:rPr>
          <w:rFonts w:eastAsia="Times New Roman" w:cs="Times New Roman"/>
          <w:szCs w:val="24"/>
        </w:rPr>
        <w:t xml:space="preserve"> το ειρωνικό δεν ταιριάζει.</w:t>
      </w:r>
    </w:p>
    <w:p w14:paraId="7C4602D1" w14:textId="77777777" w:rsidR="00D41D4C" w:rsidRDefault="00870AC4">
      <w:pPr>
        <w:spacing w:line="600" w:lineRule="auto"/>
        <w:ind w:firstLine="720"/>
        <w:contextualSpacing/>
        <w:jc w:val="both"/>
        <w:rPr>
          <w:rFonts w:eastAsia="Times New Roman" w:cs="Times New Roman"/>
          <w:szCs w:val="24"/>
        </w:rPr>
      </w:pPr>
      <w:r w:rsidRPr="00597F1B">
        <w:rPr>
          <w:rFonts w:eastAsia="Times New Roman" w:cs="Times New Roman"/>
          <w:szCs w:val="24"/>
        </w:rPr>
        <w:t xml:space="preserve">Είστε </w:t>
      </w:r>
      <w:r>
        <w:rPr>
          <w:rFonts w:eastAsia="Times New Roman" w:cs="Times New Roman"/>
          <w:szCs w:val="24"/>
        </w:rPr>
        <w:t>Υπουργός Παιδείας, σας λέω ότι φέρνετε</w:t>
      </w:r>
      <w:r w:rsidRPr="00597F1B">
        <w:rPr>
          <w:rFonts w:eastAsia="Times New Roman" w:cs="Times New Roman"/>
          <w:szCs w:val="24"/>
        </w:rPr>
        <w:t xml:space="preserve"> το νομοσχέδιο τη Μεγάλη </w:t>
      </w:r>
      <w:r>
        <w:rPr>
          <w:rFonts w:eastAsia="Times New Roman" w:cs="Times New Roman"/>
          <w:szCs w:val="24"/>
        </w:rPr>
        <w:t>Εβ</w:t>
      </w:r>
      <w:r>
        <w:rPr>
          <w:rFonts w:eastAsia="Times New Roman" w:cs="Times New Roman"/>
          <w:szCs w:val="24"/>
        </w:rPr>
        <w:t xml:space="preserve">δομάδα </w:t>
      </w:r>
      <w:r w:rsidRPr="00597F1B">
        <w:rPr>
          <w:rFonts w:eastAsia="Times New Roman" w:cs="Times New Roman"/>
          <w:szCs w:val="24"/>
        </w:rPr>
        <w:t xml:space="preserve">που είναι κλειστά τα σχολεία </w:t>
      </w:r>
      <w:r>
        <w:rPr>
          <w:rFonts w:eastAsia="Times New Roman" w:cs="Times New Roman"/>
          <w:szCs w:val="24"/>
        </w:rPr>
        <w:t>και μου απαντάτε αν είμαστε θρησκευόμενοι</w:t>
      </w:r>
      <w:r>
        <w:rPr>
          <w:rFonts w:eastAsia="Times New Roman" w:cs="Times New Roman"/>
          <w:szCs w:val="24"/>
        </w:rPr>
        <w:t xml:space="preserve"> στο ΚΚΕ. Δεν ντρέπεστε; Τέτοια μαθήματα δίνετε; Μη συνεχίσω.</w:t>
      </w:r>
    </w:p>
    <w:p w14:paraId="7C4602D2"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Τι σχέση έχει αυτό;</w:t>
      </w:r>
    </w:p>
    <w:p w14:paraId="7C4602D3"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Λέω, λοιπόν, αλήθεια τα παιδιά στη Γ</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sidRPr="00597F1B">
        <w:rPr>
          <w:rFonts w:eastAsia="Times New Roman" w:cs="Times New Roman"/>
          <w:szCs w:val="24"/>
        </w:rPr>
        <w:t>υκείου</w:t>
      </w:r>
      <w:r>
        <w:rPr>
          <w:rFonts w:eastAsia="Times New Roman" w:cs="Times New Roman"/>
          <w:szCs w:val="24"/>
        </w:rPr>
        <w:t>, ρωτήστε έναν που έχει</w:t>
      </w:r>
      <w:r w:rsidRPr="00597F1B">
        <w:rPr>
          <w:rFonts w:eastAsia="Times New Roman" w:cs="Times New Roman"/>
          <w:szCs w:val="24"/>
        </w:rPr>
        <w:t xml:space="preserve"> παιδιά</w:t>
      </w:r>
      <w:r>
        <w:rPr>
          <w:rFonts w:eastAsia="Times New Roman" w:cs="Times New Roman"/>
          <w:szCs w:val="24"/>
        </w:rPr>
        <w:t>, θα έχουν</w:t>
      </w:r>
      <w:r>
        <w:rPr>
          <w:rFonts w:eastAsia="Times New Roman" w:cs="Times New Roman"/>
          <w:szCs w:val="24"/>
        </w:rPr>
        <w:t xml:space="preserve"> </w:t>
      </w:r>
      <w:r w:rsidRPr="00597F1B">
        <w:rPr>
          <w:rFonts w:eastAsia="Times New Roman" w:cs="Times New Roman"/>
          <w:szCs w:val="24"/>
        </w:rPr>
        <w:t xml:space="preserve">χρόνο </w:t>
      </w:r>
      <w:r>
        <w:rPr>
          <w:rFonts w:eastAsia="Times New Roman" w:cs="Times New Roman"/>
          <w:szCs w:val="24"/>
        </w:rPr>
        <w:t xml:space="preserve">να κάνουν ελεύθερη </w:t>
      </w:r>
      <w:r w:rsidRPr="00597F1B">
        <w:rPr>
          <w:rFonts w:eastAsia="Times New Roman" w:cs="Times New Roman"/>
          <w:szCs w:val="24"/>
        </w:rPr>
        <w:t xml:space="preserve">συζήτηση </w:t>
      </w:r>
      <w:r>
        <w:rPr>
          <w:rFonts w:eastAsia="Times New Roman" w:cs="Times New Roman"/>
          <w:szCs w:val="24"/>
        </w:rPr>
        <w:t xml:space="preserve">κυνηγώντας να πάρουν μεγάλο βαθμό απολυτηρίου, κυνηγώντας να πάρουν μεγάλο </w:t>
      </w:r>
      <w:r w:rsidRPr="00597F1B">
        <w:rPr>
          <w:rFonts w:eastAsia="Times New Roman" w:cs="Times New Roman"/>
          <w:szCs w:val="24"/>
        </w:rPr>
        <w:t xml:space="preserve">βαθμό για να </w:t>
      </w:r>
      <w:r>
        <w:rPr>
          <w:rFonts w:eastAsia="Times New Roman" w:cs="Times New Roman"/>
          <w:szCs w:val="24"/>
        </w:rPr>
        <w:t>μπουν στα</w:t>
      </w:r>
      <w:r w:rsidRPr="00597F1B">
        <w:rPr>
          <w:rFonts w:eastAsia="Times New Roman" w:cs="Times New Roman"/>
          <w:szCs w:val="24"/>
        </w:rPr>
        <w:t xml:space="preserve"> πανεπιστήμια</w:t>
      </w:r>
      <w:r>
        <w:rPr>
          <w:rFonts w:eastAsia="Times New Roman" w:cs="Times New Roman"/>
          <w:szCs w:val="24"/>
        </w:rPr>
        <w:t xml:space="preserve">; Ειρωνεία </w:t>
      </w:r>
      <w:r w:rsidRPr="00597F1B">
        <w:rPr>
          <w:rFonts w:eastAsia="Times New Roman" w:cs="Times New Roman"/>
          <w:szCs w:val="24"/>
        </w:rPr>
        <w:t>πραγματικά</w:t>
      </w:r>
      <w:r>
        <w:rPr>
          <w:rFonts w:eastAsia="Times New Roman" w:cs="Times New Roman"/>
          <w:szCs w:val="24"/>
        </w:rPr>
        <w:t>!</w:t>
      </w:r>
      <w:r w:rsidRPr="00597F1B">
        <w:rPr>
          <w:rFonts w:eastAsia="Times New Roman" w:cs="Times New Roman"/>
          <w:szCs w:val="24"/>
        </w:rPr>
        <w:t xml:space="preserve"> </w:t>
      </w:r>
    </w:p>
    <w:p w14:paraId="7C4602D4" w14:textId="77777777" w:rsidR="00D41D4C" w:rsidRDefault="00870AC4">
      <w:pPr>
        <w:spacing w:line="600" w:lineRule="auto"/>
        <w:ind w:firstLine="720"/>
        <w:contextualSpacing/>
        <w:jc w:val="both"/>
        <w:rPr>
          <w:rFonts w:eastAsia="Times New Roman" w:cs="Times New Roman"/>
          <w:szCs w:val="24"/>
        </w:rPr>
      </w:pPr>
      <w:r w:rsidRPr="00597F1B">
        <w:rPr>
          <w:rFonts w:eastAsia="Times New Roman" w:cs="Times New Roman"/>
          <w:szCs w:val="24"/>
        </w:rPr>
        <w:t xml:space="preserve">Και λέτε ότι κάνουμε περιφερειακές </w:t>
      </w:r>
      <w:r>
        <w:rPr>
          <w:rFonts w:eastAsia="Times New Roman" w:cs="Times New Roman"/>
          <w:szCs w:val="24"/>
        </w:rPr>
        <w:t xml:space="preserve">εξετάσεις </w:t>
      </w:r>
      <w:r w:rsidRPr="00597F1B">
        <w:rPr>
          <w:rFonts w:eastAsia="Times New Roman" w:cs="Times New Roman"/>
          <w:szCs w:val="24"/>
        </w:rPr>
        <w:t>γιατί πιέζουν οι γονείς</w:t>
      </w:r>
      <w:r>
        <w:rPr>
          <w:rFonts w:eastAsia="Times New Roman" w:cs="Times New Roman"/>
          <w:szCs w:val="24"/>
        </w:rPr>
        <w:t xml:space="preserve">, </w:t>
      </w:r>
      <w:r w:rsidRPr="00597F1B">
        <w:rPr>
          <w:rFonts w:eastAsia="Times New Roman" w:cs="Times New Roman"/>
          <w:szCs w:val="24"/>
        </w:rPr>
        <w:t>λέει</w:t>
      </w:r>
      <w:r>
        <w:rPr>
          <w:rFonts w:eastAsia="Times New Roman" w:cs="Times New Roman"/>
          <w:szCs w:val="24"/>
        </w:rPr>
        <w:t>,</w:t>
      </w:r>
      <w:r w:rsidRPr="00597F1B">
        <w:rPr>
          <w:rFonts w:eastAsia="Times New Roman" w:cs="Times New Roman"/>
          <w:szCs w:val="24"/>
        </w:rPr>
        <w:t xml:space="preserve"> και βάζουν υψηλούς βαθμούς </w:t>
      </w:r>
      <w:r>
        <w:rPr>
          <w:rFonts w:eastAsia="Times New Roman" w:cs="Times New Roman"/>
          <w:szCs w:val="24"/>
        </w:rPr>
        <w:t>τώρα</w:t>
      </w:r>
      <w:r w:rsidRPr="00597F1B">
        <w:rPr>
          <w:rFonts w:eastAsia="Times New Roman" w:cs="Times New Roman"/>
          <w:szCs w:val="24"/>
        </w:rPr>
        <w:t xml:space="preserve"> στα σχολ</w:t>
      </w:r>
      <w:r>
        <w:rPr>
          <w:rFonts w:eastAsia="Times New Roman" w:cs="Times New Roman"/>
          <w:szCs w:val="24"/>
        </w:rPr>
        <w:t>ε</w:t>
      </w:r>
      <w:r w:rsidRPr="00597F1B">
        <w:rPr>
          <w:rFonts w:eastAsia="Times New Roman" w:cs="Times New Roman"/>
          <w:szCs w:val="24"/>
        </w:rPr>
        <w:t>ία στο απολυτήριο</w:t>
      </w:r>
      <w:r>
        <w:rPr>
          <w:rFonts w:eastAsia="Times New Roman" w:cs="Times New Roman"/>
          <w:szCs w:val="24"/>
        </w:rPr>
        <w:t>.</w:t>
      </w:r>
      <w:r w:rsidRPr="00597F1B">
        <w:rPr>
          <w:rFonts w:eastAsia="Times New Roman" w:cs="Times New Roman"/>
          <w:szCs w:val="24"/>
        </w:rPr>
        <w:t xml:space="preserve"> Μα</w:t>
      </w:r>
      <w:r>
        <w:rPr>
          <w:rFonts w:eastAsia="Times New Roman" w:cs="Times New Roman"/>
          <w:szCs w:val="24"/>
        </w:rPr>
        <w:t>,</w:t>
      </w:r>
      <w:r w:rsidRPr="00597F1B">
        <w:rPr>
          <w:rFonts w:eastAsia="Times New Roman" w:cs="Times New Roman"/>
          <w:szCs w:val="24"/>
        </w:rPr>
        <w:t xml:space="preserve"> τι λέτε τώρα</w:t>
      </w:r>
      <w:r>
        <w:rPr>
          <w:rFonts w:eastAsia="Times New Roman" w:cs="Times New Roman"/>
          <w:szCs w:val="24"/>
        </w:rPr>
        <w:t>;</w:t>
      </w:r>
      <w:r w:rsidRPr="00597F1B">
        <w:rPr>
          <w:rFonts w:eastAsia="Times New Roman" w:cs="Times New Roman"/>
          <w:szCs w:val="24"/>
        </w:rPr>
        <w:t xml:space="preserve"> Αν ήτανε </w:t>
      </w:r>
      <w:r>
        <w:rPr>
          <w:rFonts w:eastAsia="Times New Roman" w:cs="Times New Roman"/>
          <w:szCs w:val="24"/>
        </w:rPr>
        <w:t xml:space="preserve">έτσι θα σας χαιρέτιζαν οι εκπαιδευτικοί και </w:t>
      </w:r>
      <w:r w:rsidRPr="00597F1B">
        <w:rPr>
          <w:rFonts w:eastAsia="Times New Roman" w:cs="Times New Roman"/>
          <w:szCs w:val="24"/>
        </w:rPr>
        <w:t xml:space="preserve">θα </w:t>
      </w:r>
      <w:r>
        <w:rPr>
          <w:rFonts w:eastAsia="Times New Roman" w:cs="Times New Roman"/>
          <w:szCs w:val="24"/>
        </w:rPr>
        <w:t>έλεγαν: «Ζ</w:t>
      </w:r>
      <w:r w:rsidRPr="00597F1B">
        <w:rPr>
          <w:rFonts w:eastAsia="Times New Roman" w:cs="Times New Roman"/>
          <w:szCs w:val="24"/>
        </w:rPr>
        <w:t>ήτω η Κυβέρνηση και ο Υπουργός που μας απαλλάσσουν από αυτή τη πίεση</w:t>
      </w:r>
      <w:r>
        <w:rPr>
          <w:rFonts w:eastAsia="Times New Roman" w:cs="Times New Roman"/>
          <w:szCs w:val="24"/>
        </w:rPr>
        <w:t>».</w:t>
      </w:r>
      <w:r w:rsidRPr="00597F1B">
        <w:rPr>
          <w:rFonts w:eastAsia="Times New Roman" w:cs="Times New Roman"/>
          <w:szCs w:val="24"/>
        </w:rPr>
        <w:t xml:space="preserve"> Το </w:t>
      </w:r>
      <w:r>
        <w:rPr>
          <w:rFonts w:eastAsia="Times New Roman" w:cs="Times New Roman"/>
          <w:szCs w:val="24"/>
        </w:rPr>
        <w:t>αντίθετο συμβαίνει.</w:t>
      </w:r>
    </w:p>
    <w:p w14:paraId="7C4602D5" w14:textId="77777777" w:rsidR="00D41D4C" w:rsidRDefault="00870AC4">
      <w:pPr>
        <w:spacing w:line="600" w:lineRule="auto"/>
        <w:ind w:firstLine="720"/>
        <w:contextualSpacing/>
        <w:jc w:val="both"/>
        <w:rPr>
          <w:rFonts w:eastAsia="Times New Roman" w:cs="Times New Roman"/>
          <w:szCs w:val="24"/>
        </w:rPr>
      </w:pPr>
      <w:r w:rsidRPr="00597F1B">
        <w:rPr>
          <w:rFonts w:eastAsia="Times New Roman" w:cs="Times New Roman"/>
          <w:szCs w:val="24"/>
        </w:rPr>
        <w:t xml:space="preserve">Και τελικά το </w:t>
      </w:r>
      <w:r>
        <w:rPr>
          <w:rFonts w:eastAsia="Times New Roman" w:cs="Times New Roman"/>
          <w:szCs w:val="24"/>
        </w:rPr>
        <w:t>πρό</w:t>
      </w:r>
      <w:r>
        <w:rPr>
          <w:rFonts w:eastAsia="Times New Roman" w:cs="Times New Roman"/>
          <w:szCs w:val="24"/>
        </w:rPr>
        <w:t>σχημα ποιο</w:t>
      </w:r>
      <w:r w:rsidRPr="00597F1B">
        <w:rPr>
          <w:rFonts w:eastAsia="Times New Roman" w:cs="Times New Roman"/>
          <w:szCs w:val="24"/>
        </w:rPr>
        <w:t xml:space="preserve"> είναι</w:t>
      </w:r>
      <w:r>
        <w:rPr>
          <w:rFonts w:eastAsia="Times New Roman" w:cs="Times New Roman"/>
          <w:szCs w:val="24"/>
        </w:rPr>
        <w:t>;</w:t>
      </w:r>
      <w:r w:rsidRPr="00597F1B">
        <w:rPr>
          <w:rFonts w:eastAsia="Times New Roman" w:cs="Times New Roman"/>
          <w:szCs w:val="24"/>
        </w:rPr>
        <w:t xml:space="preserve"> Αυτά </w:t>
      </w:r>
      <w:r>
        <w:rPr>
          <w:rFonts w:eastAsia="Times New Roman" w:cs="Times New Roman"/>
          <w:szCs w:val="24"/>
        </w:rPr>
        <w:t>που λέγαν</w:t>
      </w:r>
      <w:r w:rsidRPr="00597F1B">
        <w:rPr>
          <w:rFonts w:eastAsia="Times New Roman" w:cs="Times New Roman"/>
          <w:szCs w:val="24"/>
        </w:rPr>
        <w:t>ε</w:t>
      </w:r>
      <w:r>
        <w:rPr>
          <w:rFonts w:eastAsia="Times New Roman" w:cs="Times New Roman"/>
          <w:szCs w:val="24"/>
        </w:rPr>
        <w:t xml:space="preserve"> και οι προηγούμενοι. </w:t>
      </w:r>
      <w:r w:rsidRPr="00597F1B">
        <w:rPr>
          <w:rFonts w:eastAsia="Times New Roman" w:cs="Times New Roman"/>
          <w:szCs w:val="24"/>
        </w:rPr>
        <w:t xml:space="preserve">Αυτά έλεγε και ο μακαρίτης </w:t>
      </w:r>
      <w:r>
        <w:rPr>
          <w:rFonts w:eastAsia="Times New Roman" w:cs="Times New Roman"/>
          <w:szCs w:val="24"/>
        </w:rPr>
        <w:t xml:space="preserve">ο </w:t>
      </w:r>
      <w:r w:rsidRPr="00597F1B">
        <w:rPr>
          <w:rFonts w:eastAsia="Times New Roman" w:cs="Times New Roman"/>
          <w:szCs w:val="24"/>
        </w:rPr>
        <w:t>Αρσένης</w:t>
      </w:r>
      <w:r>
        <w:rPr>
          <w:rFonts w:eastAsia="Times New Roman" w:cs="Times New Roman"/>
          <w:szCs w:val="24"/>
        </w:rPr>
        <w:t>,</w:t>
      </w:r>
      <w:r w:rsidRPr="00597F1B">
        <w:rPr>
          <w:rFonts w:eastAsia="Times New Roman" w:cs="Times New Roman"/>
          <w:szCs w:val="24"/>
        </w:rPr>
        <w:t xml:space="preserve"> αυτά </w:t>
      </w:r>
      <w:r>
        <w:rPr>
          <w:rFonts w:eastAsia="Times New Roman" w:cs="Times New Roman"/>
          <w:szCs w:val="24"/>
        </w:rPr>
        <w:t>έλεγε και η</w:t>
      </w:r>
      <w:r w:rsidRPr="00597F1B">
        <w:rPr>
          <w:rFonts w:eastAsia="Times New Roman" w:cs="Times New Roman"/>
          <w:szCs w:val="24"/>
        </w:rPr>
        <w:t xml:space="preserve"> Νέα Δημοκρατία</w:t>
      </w:r>
      <w:r>
        <w:rPr>
          <w:rFonts w:eastAsia="Times New Roman" w:cs="Times New Roman"/>
          <w:szCs w:val="24"/>
        </w:rPr>
        <w:t>.</w:t>
      </w:r>
      <w:r w:rsidRPr="00597F1B">
        <w:rPr>
          <w:rFonts w:eastAsia="Times New Roman" w:cs="Times New Roman"/>
          <w:szCs w:val="24"/>
        </w:rPr>
        <w:t xml:space="preserve"> Αναβάθμιση του απολυτηρίου</w:t>
      </w:r>
      <w:r>
        <w:rPr>
          <w:rFonts w:eastAsia="Times New Roman" w:cs="Times New Roman"/>
          <w:szCs w:val="24"/>
        </w:rPr>
        <w:t>.</w:t>
      </w:r>
      <w:r w:rsidRPr="00597F1B">
        <w:rPr>
          <w:rFonts w:eastAsia="Times New Roman" w:cs="Times New Roman"/>
          <w:szCs w:val="24"/>
        </w:rPr>
        <w:t xml:space="preserve"> </w:t>
      </w:r>
      <w:r>
        <w:rPr>
          <w:rFonts w:eastAsia="Times New Roman" w:cs="Times New Roman"/>
          <w:szCs w:val="24"/>
        </w:rPr>
        <w:t xml:space="preserve">Μην πω </w:t>
      </w:r>
      <w:r w:rsidRPr="00597F1B">
        <w:rPr>
          <w:rFonts w:eastAsia="Times New Roman" w:cs="Times New Roman"/>
          <w:szCs w:val="24"/>
        </w:rPr>
        <w:t xml:space="preserve">τώρα </w:t>
      </w:r>
      <w:r>
        <w:rPr>
          <w:rFonts w:eastAsia="Times New Roman" w:cs="Times New Roman"/>
          <w:szCs w:val="24"/>
        </w:rPr>
        <w:t xml:space="preserve">τι </w:t>
      </w:r>
      <w:r w:rsidRPr="00597F1B">
        <w:rPr>
          <w:rFonts w:eastAsia="Times New Roman" w:cs="Times New Roman"/>
          <w:szCs w:val="24"/>
        </w:rPr>
        <w:t xml:space="preserve">αναβάθμιση </w:t>
      </w:r>
      <w:r>
        <w:rPr>
          <w:rFonts w:eastAsia="Times New Roman" w:cs="Times New Roman"/>
          <w:szCs w:val="24"/>
        </w:rPr>
        <w:t>έγινε</w:t>
      </w:r>
      <w:r w:rsidRPr="00597F1B">
        <w:rPr>
          <w:rFonts w:eastAsia="Times New Roman" w:cs="Times New Roman"/>
          <w:szCs w:val="24"/>
        </w:rPr>
        <w:t xml:space="preserve"> όλα αυτά τα χρόνια</w:t>
      </w:r>
      <w:r>
        <w:rPr>
          <w:rFonts w:eastAsia="Times New Roman" w:cs="Times New Roman"/>
          <w:szCs w:val="24"/>
        </w:rPr>
        <w:t>,</w:t>
      </w:r>
      <w:r w:rsidRPr="00597F1B">
        <w:rPr>
          <w:rFonts w:eastAsia="Times New Roman" w:cs="Times New Roman"/>
          <w:szCs w:val="24"/>
        </w:rPr>
        <w:t xml:space="preserve"> </w:t>
      </w:r>
      <w:r>
        <w:rPr>
          <w:rFonts w:eastAsia="Times New Roman" w:cs="Times New Roman"/>
          <w:szCs w:val="24"/>
        </w:rPr>
        <w:t>γιατί αυτό ήταν το πρόσχημα και</w:t>
      </w:r>
      <w:r w:rsidRPr="00597F1B">
        <w:rPr>
          <w:rFonts w:eastAsia="Times New Roman" w:cs="Times New Roman"/>
          <w:szCs w:val="24"/>
        </w:rPr>
        <w:t xml:space="preserve"> τι θα γίνει και τώ</w:t>
      </w:r>
      <w:r w:rsidRPr="00597F1B">
        <w:rPr>
          <w:rFonts w:eastAsia="Times New Roman" w:cs="Times New Roman"/>
          <w:szCs w:val="24"/>
        </w:rPr>
        <w:t xml:space="preserve">ρα και τι αξία </w:t>
      </w:r>
      <w:r>
        <w:rPr>
          <w:rFonts w:eastAsia="Times New Roman" w:cs="Times New Roman"/>
          <w:szCs w:val="24"/>
        </w:rPr>
        <w:t xml:space="preserve">θα </w:t>
      </w:r>
      <w:r w:rsidRPr="00597F1B">
        <w:rPr>
          <w:rFonts w:eastAsia="Times New Roman" w:cs="Times New Roman"/>
          <w:szCs w:val="24"/>
        </w:rPr>
        <w:t xml:space="preserve">έχει το απολυτήριο στο σημερινό χάος και στη </w:t>
      </w:r>
      <w:r>
        <w:rPr>
          <w:rFonts w:eastAsia="Times New Roman" w:cs="Times New Roman"/>
          <w:szCs w:val="24"/>
        </w:rPr>
        <w:t>ζούγκλα.</w:t>
      </w:r>
      <w:r w:rsidRPr="00597F1B">
        <w:rPr>
          <w:rFonts w:eastAsia="Times New Roman" w:cs="Times New Roman"/>
          <w:szCs w:val="24"/>
        </w:rPr>
        <w:t xml:space="preserve"> </w:t>
      </w:r>
    </w:p>
    <w:p w14:paraId="7C4602D6" w14:textId="77777777" w:rsidR="00D41D4C" w:rsidRDefault="00870AC4">
      <w:pPr>
        <w:spacing w:line="600" w:lineRule="auto"/>
        <w:ind w:firstLine="720"/>
        <w:contextualSpacing/>
        <w:jc w:val="both"/>
        <w:rPr>
          <w:rFonts w:eastAsia="Times New Roman" w:cs="Times New Roman"/>
          <w:szCs w:val="24"/>
        </w:rPr>
      </w:pPr>
      <w:r w:rsidRPr="00597F1B">
        <w:rPr>
          <w:rFonts w:eastAsia="Times New Roman" w:cs="Times New Roman"/>
          <w:szCs w:val="24"/>
        </w:rPr>
        <w:lastRenderedPageBreak/>
        <w:t xml:space="preserve">Θέλω να πω για τις τροπολογίες που κατέθεσε το </w:t>
      </w:r>
      <w:r>
        <w:rPr>
          <w:rFonts w:eastAsia="Times New Roman" w:cs="Times New Roman"/>
          <w:szCs w:val="24"/>
        </w:rPr>
        <w:t>Κομμουνιστικό</w:t>
      </w:r>
      <w:r w:rsidRPr="00597F1B">
        <w:rPr>
          <w:rFonts w:eastAsia="Times New Roman" w:cs="Times New Roman"/>
          <w:szCs w:val="24"/>
        </w:rPr>
        <w:t xml:space="preserve"> Κόμμ</w:t>
      </w:r>
      <w:r>
        <w:rPr>
          <w:rFonts w:eastAsia="Times New Roman" w:cs="Times New Roman"/>
          <w:szCs w:val="24"/>
        </w:rPr>
        <w:t xml:space="preserve">α. Καταθέσαμε </w:t>
      </w:r>
      <w:r w:rsidRPr="00597F1B">
        <w:rPr>
          <w:rFonts w:eastAsia="Times New Roman" w:cs="Times New Roman"/>
          <w:szCs w:val="24"/>
        </w:rPr>
        <w:t>τροπολογία για κατοχύρωση της βαθμολογίας σε μαθήματα εξετάσεων</w:t>
      </w:r>
      <w:r>
        <w:rPr>
          <w:rFonts w:eastAsia="Times New Roman" w:cs="Times New Roman"/>
          <w:szCs w:val="24"/>
        </w:rPr>
        <w:t>,</w:t>
      </w:r>
      <w:r w:rsidRPr="00597F1B">
        <w:rPr>
          <w:rFonts w:eastAsia="Times New Roman" w:cs="Times New Roman"/>
          <w:szCs w:val="24"/>
        </w:rPr>
        <w:t xml:space="preserve"> ώστε να μην τα δίνει την επόμενη χρονιά</w:t>
      </w:r>
      <w:r>
        <w:rPr>
          <w:rFonts w:eastAsia="Times New Roman" w:cs="Times New Roman"/>
          <w:szCs w:val="24"/>
        </w:rPr>
        <w:t>. Μας απαντήσατε ότι</w:t>
      </w:r>
      <w:r w:rsidRPr="00597F1B">
        <w:rPr>
          <w:rFonts w:eastAsia="Times New Roman" w:cs="Times New Roman"/>
          <w:szCs w:val="24"/>
        </w:rPr>
        <w:t xml:space="preserve"> είναι αδιανόητο</w:t>
      </w:r>
      <w:r>
        <w:rPr>
          <w:rFonts w:eastAsia="Times New Roman" w:cs="Times New Roman"/>
          <w:szCs w:val="24"/>
        </w:rPr>
        <w:t xml:space="preserve">. Γιατί είναι αδιανόητο; Ποιον βοηθά </w:t>
      </w:r>
      <w:r w:rsidRPr="00597F1B">
        <w:rPr>
          <w:rFonts w:eastAsia="Times New Roman" w:cs="Times New Roman"/>
          <w:szCs w:val="24"/>
        </w:rPr>
        <w:t>αυτή η ρύθμιση</w:t>
      </w:r>
      <w:r>
        <w:rPr>
          <w:rFonts w:eastAsia="Times New Roman" w:cs="Times New Roman"/>
          <w:szCs w:val="24"/>
        </w:rPr>
        <w:t>; Βοηθά</w:t>
      </w:r>
      <w:r w:rsidRPr="00597F1B">
        <w:rPr>
          <w:rFonts w:eastAsia="Times New Roman" w:cs="Times New Roman"/>
          <w:szCs w:val="24"/>
        </w:rPr>
        <w:t xml:space="preserve"> τα παιδιά των λαϊκών οικογενειών</w:t>
      </w:r>
      <w:r>
        <w:rPr>
          <w:rFonts w:eastAsia="Times New Roman" w:cs="Times New Roman"/>
          <w:szCs w:val="24"/>
        </w:rPr>
        <w:t>;</w:t>
      </w:r>
      <w:r w:rsidRPr="00597F1B">
        <w:rPr>
          <w:rFonts w:eastAsia="Times New Roman" w:cs="Times New Roman"/>
          <w:szCs w:val="24"/>
        </w:rPr>
        <w:t xml:space="preserve"> Γιατί</w:t>
      </w:r>
      <w:r>
        <w:rPr>
          <w:rFonts w:eastAsia="Times New Roman" w:cs="Times New Roman"/>
          <w:szCs w:val="24"/>
        </w:rPr>
        <w:t>,</w:t>
      </w:r>
      <w:r w:rsidRPr="00597F1B">
        <w:rPr>
          <w:rFonts w:eastAsia="Times New Roman" w:cs="Times New Roman"/>
          <w:szCs w:val="24"/>
        </w:rPr>
        <w:t xml:space="preserve"> ας υποθέσουμε </w:t>
      </w:r>
      <w:r>
        <w:rPr>
          <w:rFonts w:eastAsia="Times New Roman" w:cs="Times New Roman"/>
          <w:szCs w:val="24"/>
        </w:rPr>
        <w:t>ότι ένας έχει μια ατυχία σε</w:t>
      </w:r>
      <w:r w:rsidRPr="00597F1B">
        <w:rPr>
          <w:rFonts w:eastAsia="Times New Roman" w:cs="Times New Roman"/>
          <w:szCs w:val="24"/>
        </w:rPr>
        <w:t xml:space="preserve"> ένα μάθημα</w:t>
      </w:r>
      <w:r>
        <w:rPr>
          <w:rFonts w:eastAsia="Times New Roman" w:cs="Times New Roman"/>
          <w:szCs w:val="24"/>
        </w:rPr>
        <w:t>, κ</w:t>
      </w:r>
      <w:r w:rsidRPr="00597F1B">
        <w:rPr>
          <w:rFonts w:eastAsia="Times New Roman" w:cs="Times New Roman"/>
          <w:szCs w:val="24"/>
        </w:rPr>
        <w:t>άτι έπαθε</w:t>
      </w:r>
      <w:r>
        <w:rPr>
          <w:rFonts w:eastAsia="Times New Roman" w:cs="Times New Roman"/>
          <w:szCs w:val="24"/>
        </w:rPr>
        <w:t xml:space="preserve"> κι είναι προετοιμασμένος,</w:t>
      </w:r>
      <w:r w:rsidRPr="00597F1B">
        <w:rPr>
          <w:rFonts w:eastAsia="Times New Roman" w:cs="Times New Roman"/>
          <w:szCs w:val="24"/>
        </w:rPr>
        <w:t xml:space="preserve"> γιατί </w:t>
      </w:r>
      <w:r>
        <w:rPr>
          <w:rFonts w:eastAsia="Times New Roman" w:cs="Times New Roman"/>
          <w:szCs w:val="24"/>
        </w:rPr>
        <w:t>θα πρέπει να πάει να ξα</w:t>
      </w:r>
      <w:r>
        <w:rPr>
          <w:rFonts w:eastAsia="Times New Roman" w:cs="Times New Roman"/>
          <w:szCs w:val="24"/>
        </w:rPr>
        <w:t xml:space="preserve">ναδώσει </w:t>
      </w:r>
      <w:r w:rsidRPr="00597F1B">
        <w:rPr>
          <w:rFonts w:eastAsia="Times New Roman" w:cs="Times New Roman"/>
          <w:szCs w:val="24"/>
        </w:rPr>
        <w:t>του χρόνου και τα τέσσερα μαθήματα</w:t>
      </w:r>
      <w:r>
        <w:rPr>
          <w:rFonts w:eastAsia="Times New Roman" w:cs="Times New Roman"/>
          <w:szCs w:val="24"/>
        </w:rPr>
        <w:t>;</w:t>
      </w:r>
      <w:r w:rsidRPr="00597F1B">
        <w:rPr>
          <w:rFonts w:eastAsia="Times New Roman" w:cs="Times New Roman"/>
          <w:szCs w:val="24"/>
        </w:rPr>
        <w:t xml:space="preserve"> Γιατί όταν </w:t>
      </w:r>
      <w:r>
        <w:rPr>
          <w:rFonts w:eastAsia="Times New Roman" w:cs="Times New Roman"/>
          <w:szCs w:val="24"/>
        </w:rPr>
        <w:t>ίσχυε</w:t>
      </w:r>
      <w:r w:rsidRPr="00597F1B">
        <w:rPr>
          <w:rFonts w:eastAsia="Times New Roman" w:cs="Times New Roman"/>
          <w:szCs w:val="24"/>
        </w:rPr>
        <w:t xml:space="preserve"> αυτό το μέτρο</w:t>
      </w:r>
      <w:r>
        <w:rPr>
          <w:rFonts w:eastAsia="Times New Roman" w:cs="Times New Roman"/>
          <w:szCs w:val="24"/>
        </w:rPr>
        <w:t>,</w:t>
      </w:r>
      <w:r w:rsidRPr="00597F1B">
        <w:rPr>
          <w:rFonts w:eastAsia="Times New Roman" w:cs="Times New Roman"/>
          <w:szCs w:val="24"/>
        </w:rPr>
        <w:t xml:space="preserve"> λέτε ότι </w:t>
      </w:r>
      <w:r>
        <w:rPr>
          <w:rFonts w:eastAsia="Times New Roman" w:cs="Times New Roman"/>
          <w:szCs w:val="24"/>
        </w:rPr>
        <w:t xml:space="preserve">απέτυχε; Πώς απέτυχε; Ίσα-ίσα βοήθησε </w:t>
      </w:r>
      <w:r w:rsidRPr="00597F1B">
        <w:rPr>
          <w:rFonts w:eastAsia="Times New Roman" w:cs="Times New Roman"/>
          <w:szCs w:val="24"/>
        </w:rPr>
        <w:t>πάρα πολλά παιδιά της εργατικής τάξης και λαϊκών οικογενειών με αυτό να μπούν</w:t>
      </w:r>
      <w:r>
        <w:rPr>
          <w:rFonts w:eastAsia="Times New Roman" w:cs="Times New Roman"/>
          <w:szCs w:val="24"/>
        </w:rPr>
        <w:t>ε</w:t>
      </w:r>
      <w:r w:rsidRPr="00597F1B">
        <w:rPr>
          <w:rFonts w:eastAsia="Times New Roman" w:cs="Times New Roman"/>
          <w:szCs w:val="24"/>
        </w:rPr>
        <w:t xml:space="preserve"> στα πανεπιστήμια και να γλιτώσουν </w:t>
      </w:r>
      <w:r>
        <w:rPr>
          <w:rFonts w:eastAsia="Times New Roman" w:cs="Times New Roman"/>
          <w:szCs w:val="24"/>
        </w:rPr>
        <w:t>κάμποσα</w:t>
      </w:r>
      <w:r w:rsidRPr="00597F1B">
        <w:rPr>
          <w:rFonts w:eastAsia="Times New Roman" w:cs="Times New Roman"/>
          <w:szCs w:val="24"/>
        </w:rPr>
        <w:t xml:space="preserve"> εκατομμυρίων συλλογικά</w:t>
      </w:r>
      <w:r>
        <w:rPr>
          <w:rFonts w:eastAsia="Times New Roman" w:cs="Times New Roman"/>
          <w:szCs w:val="24"/>
        </w:rPr>
        <w:t>,</w:t>
      </w:r>
      <w:r w:rsidRPr="00597F1B">
        <w:rPr>
          <w:rFonts w:eastAsia="Times New Roman" w:cs="Times New Roman"/>
          <w:szCs w:val="24"/>
        </w:rPr>
        <w:t xml:space="preserve"> να μην πω δισεκατομμύρια</w:t>
      </w:r>
      <w:r>
        <w:rPr>
          <w:rFonts w:eastAsia="Times New Roman" w:cs="Times New Roman"/>
          <w:szCs w:val="24"/>
        </w:rPr>
        <w:t>.</w:t>
      </w:r>
      <w:r w:rsidRPr="00597F1B">
        <w:rPr>
          <w:rFonts w:eastAsia="Times New Roman" w:cs="Times New Roman"/>
          <w:szCs w:val="24"/>
        </w:rPr>
        <w:t xml:space="preserve"> Γιατί αρχίζει </w:t>
      </w:r>
      <w:r>
        <w:rPr>
          <w:rFonts w:eastAsia="Times New Roman" w:cs="Times New Roman"/>
          <w:szCs w:val="24"/>
        </w:rPr>
        <w:t>ν</w:t>
      </w:r>
      <w:r w:rsidRPr="00597F1B">
        <w:rPr>
          <w:rFonts w:eastAsia="Times New Roman" w:cs="Times New Roman"/>
          <w:szCs w:val="24"/>
        </w:rPr>
        <w:t xml:space="preserve">έος </w:t>
      </w:r>
      <w:r>
        <w:rPr>
          <w:rFonts w:eastAsia="Times New Roman" w:cs="Times New Roman"/>
          <w:szCs w:val="24"/>
        </w:rPr>
        <w:t>κ</w:t>
      </w:r>
      <w:r w:rsidRPr="00597F1B">
        <w:rPr>
          <w:rFonts w:eastAsia="Times New Roman" w:cs="Times New Roman"/>
          <w:szCs w:val="24"/>
        </w:rPr>
        <w:t>ύκλος</w:t>
      </w:r>
      <w:r>
        <w:rPr>
          <w:rFonts w:eastAsia="Times New Roman" w:cs="Times New Roman"/>
          <w:szCs w:val="24"/>
        </w:rPr>
        <w:t xml:space="preserve">, νέα φροντιστήρια </w:t>
      </w:r>
      <w:r w:rsidRPr="00597F1B">
        <w:rPr>
          <w:rFonts w:eastAsia="Times New Roman" w:cs="Times New Roman"/>
          <w:szCs w:val="24"/>
        </w:rPr>
        <w:t>όλη τη χρονιά</w:t>
      </w:r>
      <w:r>
        <w:rPr>
          <w:rFonts w:eastAsia="Times New Roman" w:cs="Times New Roman"/>
          <w:szCs w:val="24"/>
        </w:rPr>
        <w:t>.</w:t>
      </w:r>
      <w:r w:rsidRPr="00597F1B">
        <w:rPr>
          <w:rFonts w:eastAsia="Times New Roman" w:cs="Times New Roman"/>
          <w:szCs w:val="24"/>
        </w:rPr>
        <w:t xml:space="preserve"> Και μας λέτε </w:t>
      </w:r>
      <w:r>
        <w:rPr>
          <w:rFonts w:eastAsia="Times New Roman" w:cs="Times New Roman"/>
          <w:szCs w:val="24"/>
        </w:rPr>
        <w:t xml:space="preserve">ότι </w:t>
      </w:r>
      <w:r w:rsidRPr="00597F1B">
        <w:rPr>
          <w:rFonts w:eastAsia="Times New Roman" w:cs="Times New Roman"/>
          <w:szCs w:val="24"/>
        </w:rPr>
        <w:t>είναι</w:t>
      </w:r>
      <w:r>
        <w:rPr>
          <w:rFonts w:eastAsia="Times New Roman" w:cs="Times New Roman"/>
          <w:szCs w:val="24"/>
        </w:rPr>
        <w:t xml:space="preserve"> αδιανόητο. Και η </w:t>
      </w:r>
      <w:r w:rsidRPr="00597F1B">
        <w:rPr>
          <w:rFonts w:eastAsia="Times New Roman" w:cs="Times New Roman"/>
          <w:szCs w:val="24"/>
        </w:rPr>
        <w:t>Νέα Δημοκρατία που κόπτεται</w:t>
      </w:r>
      <w:r>
        <w:rPr>
          <w:rFonts w:eastAsia="Times New Roman" w:cs="Times New Roman"/>
          <w:szCs w:val="24"/>
        </w:rPr>
        <w:t>, γ</w:t>
      </w:r>
      <w:r w:rsidRPr="00597F1B">
        <w:rPr>
          <w:rFonts w:eastAsia="Times New Roman" w:cs="Times New Roman"/>
          <w:szCs w:val="24"/>
        </w:rPr>
        <w:t>ιατί δεν το υποστηρίζει και το κατάργησε</w:t>
      </w:r>
      <w:r>
        <w:rPr>
          <w:rFonts w:eastAsia="Times New Roman" w:cs="Times New Roman"/>
          <w:szCs w:val="24"/>
        </w:rPr>
        <w:t>;</w:t>
      </w:r>
      <w:r w:rsidRPr="00597F1B">
        <w:rPr>
          <w:rFonts w:eastAsia="Times New Roman" w:cs="Times New Roman"/>
          <w:szCs w:val="24"/>
        </w:rPr>
        <w:t xml:space="preserve"> Το κατάργησε</w:t>
      </w:r>
      <w:r>
        <w:rPr>
          <w:rFonts w:eastAsia="Times New Roman" w:cs="Times New Roman"/>
          <w:szCs w:val="24"/>
        </w:rPr>
        <w:t>,</w:t>
      </w:r>
      <w:r w:rsidRPr="00597F1B">
        <w:rPr>
          <w:rFonts w:eastAsia="Times New Roman" w:cs="Times New Roman"/>
          <w:szCs w:val="24"/>
        </w:rPr>
        <w:t xml:space="preserve"> βέβαια</w:t>
      </w:r>
      <w:r>
        <w:rPr>
          <w:rFonts w:eastAsia="Times New Roman" w:cs="Times New Roman"/>
          <w:szCs w:val="24"/>
        </w:rPr>
        <w:t>,</w:t>
      </w:r>
      <w:r w:rsidRPr="00597F1B">
        <w:rPr>
          <w:rFonts w:eastAsia="Times New Roman" w:cs="Times New Roman"/>
          <w:szCs w:val="24"/>
        </w:rPr>
        <w:t xml:space="preserve"> </w:t>
      </w:r>
      <w:r>
        <w:rPr>
          <w:rFonts w:eastAsia="Times New Roman" w:cs="Times New Roman"/>
          <w:szCs w:val="24"/>
        </w:rPr>
        <w:t xml:space="preserve">η Κυβέρνηση </w:t>
      </w:r>
      <w:r w:rsidRPr="00597F1B">
        <w:rPr>
          <w:rFonts w:eastAsia="Times New Roman" w:cs="Times New Roman"/>
          <w:szCs w:val="24"/>
        </w:rPr>
        <w:t>ΠΑΣΟΚ</w:t>
      </w:r>
      <w:r>
        <w:rPr>
          <w:rFonts w:eastAsia="Times New Roman" w:cs="Times New Roman"/>
          <w:szCs w:val="24"/>
        </w:rPr>
        <w:t>.</w:t>
      </w:r>
      <w:r w:rsidRPr="00597F1B">
        <w:rPr>
          <w:rFonts w:eastAsia="Times New Roman" w:cs="Times New Roman"/>
          <w:szCs w:val="24"/>
        </w:rPr>
        <w:t xml:space="preserve"> </w:t>
      </w:r>
    </w:p>
    <w:p w14:paraId="7C4602D7" w14:textId="77777777" w:rsidR="00D41D4C" w:rsidRDefault="00870AC4">
      <w:pPr>
        <w:spacing w:line="600" w:lineRule="auto"/>
        <w:ind w:firstLine="720"/>
        <w:contextualSpacing/>
        <w:jc w:val="both"/>
        <w:rPr>
          <w:rFonts w:eastAsia="Times New Roman" w:cs="Times New Roman"/>
          <w:color w:val="000000" w:themeColor="text1"/>
          <w:szCs w:val="24"/>
        </w:rPr>
      </w:pPr>
      <w:r w:rsidRPr="00B021AE">
        <w:rPr>
          <w:rFonts w:eastAsia="Times New Roman" w:cs="Times New Roman"/>
          <w:color w:val="000000" w:themeColor="text1"/>
          <w:szCs w:val="24"/>
        </w:rPr>
        <w:t xml:space="preserve">Βέβαια θα πω ότι όταν έχεις πλούτο, δεν μπορείς να καταλάβεις αυτά τα προβλήματα, γιατί τα λαϊκά στρώματα και τα παιδιά των φτωχών και μεσαίων οικογενειών ούτε στο </w:t>
      </w:r>
      <w:proofErr w:type="spellStart"/>
      <w:r w:rsidRPr="00B021AE">
        <w:rPr>
          <w:rFonts w:eastAsia="Times New Roman" w:cs="Times New Roman"/>
          <w:color w:val="000000" w:themeColor="text1"/>
          <w:szCs w:val="24"/>
        </w:rPr>
        <w:t>Λάνκαστερ</w:t>
      </w:r>
      <w:proofErr w:type="spellEnd"/>
      <w:r w:rsidRPr="00B021AE">
        <w:rPr>
          <w:rFonts w:eastAsia="Times New Roman" w:cs="Times New Roman"/>
          <w:color w:val="000000" w:themeColor="text1"/>
          <w:szCs w:val="24"/>
        </w:rPr>
        <w:t xml:space="preserve"> ούτε στο </w:t>
      </w:r>
      <w:proofErr w:type="spellStart"/>
      <w:r w:rsidRPr="00B021AE">
        <w:rPr>
          <w:rFonts w:eastAsia="Times New Roman" w:cs="Times New Roman"/>
          <w:color w:val="000000" w:themeColor="text1"/>
          <w:szCs w:val="24"/>
        </w:rPr>
        <w:t>Κέμπριτζ</w:t>
      </w:r>
      <w:proofErr w:type="spellEnd"/>
      <w:r w:rsidRPr="00B021AE">
        <w:rPr>
          <w:rFonts w:eastAsia="Times New Roman" w:cs="Times New Roman"/>
          <w:color w:val="000000" w:themeColor="text1"/>
          <w:szCs w:val="24"/>
        </w:rPr>
        <w:t xml:space="preserve"> ούτε στο Χάρβαρντ </w:t>
      </w:r>
      <w:r w:rsidRPr="00B021AE">
        <w:rPr>
          <w:rFonts w:eastAsia="Times New Roman" w:cs="Times New Roman"/>
          <w:color w:val="000000" w:themeColor="text1"/>
          <w:szCs w:val="24"/>
        </w:rPr>
        <w:lastRenderedPageBreak/>
        <w:t xml:space="preserve">ούτε στο </w:t>
      </w:r>
      <w:r w:rsidRPr="00B021AE">
        <w:rPr>
          <w:rFonts w:eastAsia="Times New Roman" w:cs="Times New Roman"/>
          <w:color w:val="000000" w:themeColor="text1"/>
          <w:szCs w:val="24"/>
          <w:lang w:val="en"/>
        </w:rPr>
        <w:t>Boston</w:t>
      </w:r>
      <w:r w:rsidRPr="00B021AE">
        <w:rPr>
          <w:rFonts w:eastAsia="Times New Roman" w:cs="Times New Roman"/>
          <w:color w:val="000000" w:themeColor="text1"/>
          <w:szCs w:val="24"/>
        </w:rPr>
        <w:t xml:space="preserve"> </w:t>
      </w:r>
      <w:r w:rsidRPr="00B021AE">
        <w:rPr>
          <w:rFonts w:eastAsia="Times New Roman" w:cs="Times New Roman"/>
          <w:color w:val="000000" w:themeColor="text1"/>
          <w:szCs w:val="24"/>
          <w:lang w:val="en"/>
        </w:rPr>
        <w:t>University</w:t>
      </w:r>
      <w:r w:rsidRPr="00B021AE">
        <w:rPr>
          <w:rFonts w:eastAsia="Times New Roman" w:cs="Times New Roman"/>
          <w:color w:val="000000" w:themeColor="text1"/>
          <w:szCs w:val="24"/>
        </w:rPr>
        <w:t>, ούτε σε δι</w:t>
      </w:r>
      <w:r w:rsidRPr="00B021AE">
        <w:rPr>
          <w:rFonts w:eastAsia="Times New Roman" w:cs="Times New Roman"/>
          <w:color w:val="000000" w:themeColor="text1"/>
          <w:szCs w:val="24"/>
        </w:rPr>
        <w:t>οικητικά συμβούλια εφοπλιστών μπορεί να είναι οι γονείς τους, για να μπορέσουν να σπουδάσουν χωρίς εξετάσεις και με λυμένα όλα τα προβλήματά τους.</w:t>
      </w:r>
    </w:p>
    <w:p w14:paraId="7C4602D8" w14:textId="77777777" w:rsidR="00D41D4C" w:rsidRDefault="00870AC4">
      <w:pPr>
        <w:spacing w:line="600" w:lineRule="auto"/>
        <w:ind w:firstLine="720"/>
        <w:contextualSpacing/>
        <w:jc w:val="both"/>
        <w:rPr>
          <w:rFonts w:eastAsia="Times New Roman"/>
          <w:szCs w:val="24"/>
        </w:rPr>
      </w:pPr>
      <w:r w:rsidRPr="006110D7">
        <w:rPr>
          <w:rFonts w:eastAsia="Times New Roman"/>
          <w:szCs w:val="24"/>
        </w:rPr>
        <w:t xml:space="preserve">Μετά μας λέτε για ισότητα και εσείς και οι </w:t>
      </w:r>
      <w:proofErr w:type="spellStart"/>
      <w:r w:rsidRPr="006110D7">
        <w:rPr>
          <w:rFonts w:eastAsia="Times New Roman"/>
          <w:szCs w:val="24"/>
        </w:rPr>
        <w:t>σ</w:t>
      </w:r>
      <w:r w:rsidRPr="006110D7">
        <w:rPr>
          <w:rFonts w:eastAsia="Times New Roman"/>
          <w:szCs w:val="24"/>
        </w:rPr>
        <w:t>υριζαίοι</w:t>
      </w:r>
      <w:proofErr w:type="spellEnd"/>
      <w:r w:rsidRPr="006110D7">
        <w:rPr>
          <w:rFonts w:eastAsia="Times New Roman"/>
          <w:szCs w:val="24"/>
        </w:rPr>
        <w:t>. Για ποια ισότητα μιλάμε;</w:t>
      </w:r>
    </w:p>
    <w:p w14:paraId="7C4602D9" w14:textId="77777777" w:rsidR="00D41D4C" w:rsidRDefault="00870AC4">
      <w:pPr>
        <w:spacing w:line="600" w:lineRule="auto"/>
        <w:ind w:firstLine="720"/>
        <w:contextualSpacing/>
        <w:jc w:val="both"/>
        <w:rPr>
          <w:rFonts w:eastAsia="Times New Roman"/>
          <w:szCs w:val="24"/>
        </w:rPr>
      </w:pPr>
      <w:r w:rsidRPr="006110D7">
        <w:rPr>
          <w:rFonts w:eastAsia="Times New Roman"/>
          <w:szCs w:val="24"/>
        </w:rPr>
        <w:t>(Στο σημείο αυτό κτυπάει το κο</w:t>
      </w:r>
      <w:r w:rsidRPr="006110D7">
        <w:rPr>
          <w:rFonts w:eastAsia="Times New Roman"/>
          <w:szCs w:val="24"/>
        </w:rPr>
        <w:t>υδούνι λήξεως του χρόνου ομιλίας του κυρίου Βουλευτή)</w:t>
      </w:r>
    </w:p>
    <w:p w14:paraId="7C4602DA" w14:textId="77777777" w:rsidR="00D41D4C" w:rsidRDefault="00870AC4">
      <w:pPr>
        <w:spacing w:line="600" w:lineRule="auto"/>
        <w:ind w:firstLine="720"/>
        <w:contextualSpacing/>
        <w:jc w:val="both"/>
        <w:rPr>
          <w:rFonts w:eastAsia="Times New Roman"/>
          <w:color w:val="202124"/>
          <w:szCs w:val="24"/>
        </w:rPr>
      </w:pPr>
      <w:r w:rsidRPr="003E0A6A">
        <w:rPr>
          <w:rFonts w:eastAsia="Times New Roman"/>
          <w:b/>
          <w:color w:val="202124"/>
          <w:szCs w:val="24"/>
        </w:rPr>
        <w:t xml:space="preserve">ΠΡΟΕΔΡΕΥΩΝ (Δημήτριος </w:t>
      </w:r>
      <w:proofErr w:type="spellStart"/>
      <w:r w:rsidRPr="003E0A6A">
        <w:rPr>
          <w:rFonts w:eastAsia="Times New Roman"/>
          <w:b/>
          <w:color w:val="202124"/>
          <w:szCs w:val="24"/>
        </w:rPr>
        <w:t>Κρεμαστινός</w:t>
      </w:r>
      <w:proofErr w:type="spellEnd"/>
      <w:r w:rsidRPr="003E0A6A">
        <w:rPr>
          <w:rFonts w:eastAsia="Times New Roman"/>
          <w:b/>
          <w:color w:val="202124"/>
          <w:szCs w:val="24"/>
        </w:rPr>
        <w:t>):</w:t>
      </w:r>
      <w:r>
        <w:rPr>
          <w:rFonts w:eastAsia="Times New Roman"/>
          <w:color w:val="202124"/>
          <w:szCs w:val="24"/>
        </w:rPr>
        <w:t xml:space="preserve"> Κύριε </w:t>
      </w:r>
      <w:proofErr w:type="spellStart"/>
      <w:r>
        <w:rPr>
          <w:rFonts w:eastAsia="Times New Roman"/>
          <w:color w:val="202124"/>
          <w:szCs w:val="24"/>
        </w:rPr>
        <w:t>Παφίλη</w:t>
      </w:r>
      <w:proofErr w:type="spellEnd"/>
      <w:r>
        <w:rPr>
          <w:rFonts w:eastAsia="Times New Roman"/>
          <w:color w:val="202124"/>
          <w:szCs w:val="24"/>
        </w:rPr>
        <w:t>, παρακαλώ ολοκληρώνετε.</w:t>
      </w:r>
    </w:p>
    <w:p w14:paraId="7C4602DB" w14:textId="77777777" w:rsidR="00D41D4C" w:rsidRDefault="00870AC4">
      <w:pPr>
        <w:spacing w:line="600" w:lineRule="auto"/>
        <w:ind w:firstLine="720"/>
        <w:contextualSpacing/>
        <w:jc w:val="both"/>
        <w:rPr>
          <w:rFonts w:eastAsia="Times New Roman"/>
          <w:color w:val="202124"/>
          <w:szCs w:val="24"/>
        </w:rPr>
      </w:pPr>
      <w:r w:rsidRPr="00FE1592">
        <w:rPr>
          <w:rFonts w:eastAsia="Times New Roman"/>
          <w:b/>
          <w:color w:val="202124"/>
          <w:szCs w:val="24"/>
        </w:rPr>
        <w:t>ΑΘΑΝΑΣΙΟΣ ΠΑΦΙΛΗΣ:</w:t>
      </w:r>
      <w:r>
        <w:rPr>
          <w:rFonts w:eastAsia="Times New Roman"/>
          <w:color w:val="202124"/>
          <w:szCs w:val="24"/>
        </w:rPr>
        <w:t xml:space="preserve"> Ποια ισότητα έχουμε, όταν τα παιδιά των λαϊκών οικογενειών και οι οικογένειές τους καταδικάζονται μια ζωή να κυνηγάνε από κοντά άπιαστα όνειρα, να ξοδεύουν τη ζωή τους για να μορφωθούν τα παιδιά τους και να μπουν και στη σειρά της ανεργίας, αν θέλετε, ότα</w:t>
      </w:r>
      <w:r>
        <w:rPr>
          <w:rFonts w:eastAsia="Times New Roman"/>
          <w:color w:val="202124"/>
          <w:szCs w:val="24"/>
        </w:rPr>
        <w:t>ν οι άλλοι τα έχουν λυμένα πριν γεννηθούν ή μόλις γεννηθούν κιόλας;</w:t>
      </w:r>
    </w:p>
    <w:p w14:paraId="7C4602DC" w14:textId="77777777" w:rsidR="00D41D4C" w:rsidRDefault="00870AC4">
      <w:pPr>
        <w:spacing w:line="600" w:lineRule="auto"/>
        <w:ind w:firstLine="720"/>
        <w:contextualSpacing/>
        <w:jc w:val="both"/>
        <w:rPr>
          <w:rFonts w:eastAsia="Times New Roman"/>
          <w:color w:val="202124"/>
          <w:szCs w:val="24"/>
        </w:rPr>
      </w:pPr>
      <w:r>
        <w:rPr>
          <w:rFonts w:eastAsia="Times New Roman"/>
          <w:color w:val="202124"/>
          <w:szCs w:val="24"/>
        </w:rPr>
        <w:t>Αυτή είναι η ισότητα που την υπερασπίζεστε; Και βγήκε ο κ. Γεωργιάδης και κόπτεται και λέει ότι όσοι είναι τυχεροί μπορούν να πάνε στα ιδιωτικά και έχουνε λεφτά ή μπορούν να πάνε και στα ξ</w:t>
      </w:r>
      <w:r>
        <w:rPr>
          <w:rFonts w:eastAsia="Times New Roman"/>
          <w:color w:val="202124"/>
          <w:szCs w:val="24"/>
        </w:rPr>
        <w:t xml:space="preserve">ένα. Τυχερό λέγεται αυτό; </w:t>
      </w:r>
      <w:r>
        <w:rPr>
          <w:rFonts w:eastAsia="Times New Roman"/>
          <w:color w:val="202124"/>
          <w:szCs w:val="24"/>
        </w:rPr>
        <w:lastRenderedPageBreak/>
        <w:t xml:space="preserve">Όσοι είναι εκμεταλλευτές, όσοι έχουν πλουτίσει από τον ιδρώτα των εργαζομένων που τους καταδικάζουν να τρέχουν όλη τους τη ζωή. </w:t>
      </w:r>
    </w:p>
    <w:p w14:paraId="7C4602DD" w14:textId="77777777" w:rsidR="00D41D4C" w:rsidRDefault="00870AC4">
      <w:pPr>
        <w:spacing w:line="600" w:lineRule="auto"/>
        <w:ind w:firstLine="720"/>
        <w:contextualSpacing/>
        <w:jc w:val="both"/>
        <w:rPr>
          <w:rFonts w:eastAsia="Times New Roman"/>
          <w:color w:val="202124"/>
          <w:szCs w:val="24"/>
        </w:rPr>
      </w:pPr>
      <w:r>
        <w:rPr>
          <w:rFonts w:eastAsia="Times New Roman"/>
          <w:color w:val="202124"/>
          <w:szCs w:val="24"/>
        </w:rPr>
        <w:t xml:space="preserve">Έτσι συμβαίνει αυτό που έλεγε η </w:t>
      </w:r>
      <w:proofErr w:type="spellStart"/>
      <w:r w:rsidRPr="007C1080">
        <w:rPr>
          <w:rFonts w:eastAsia="Times New Roman"/>
          <w:color w:val="202124"/>
          <w:szCs w:val="24"/>
        </w:rPr>
        <w:t>Αλεΐδα</w:t>
      </w:r>
      <w:proofErr w:type="spellEnd"/>
      <w:r w:rsidRPr="007C1080">
        <w:rPr>
          <w:rFonts w:eastAsia="Times New Roman"/>
          <w:color w:val="202124"/>
          <w:szCs w:val="24"/>
        </w:rPr>
        <w:t xml:space="preserve"> </w:t>
      </w:r>
      <w:proofErr w:type="spellStart"/>
      <w:r w:rsidRPr="007C1080">
        <w:rPr>
          <w:rFonts w:eastAsia="Times New Roman"/>
          <w:color w:val="202124"/>
          <w:szCs w:val="24"/>
        </w:rPr>
        <w:t>Γκεβάρα</w:t>
      </w:r>
      <w:proofErr w:type="spellEnd"/>
      <w:r>
        <w:rPr>
          <w:rFonts w:eastAsia="Times New Roman"/>
          <w:color w:val="202124"/>
          <w:szCs w:val="24"/>
        </w:rPr>
        <w:t xml:space="preserve"> «στον καπιταλισμό κάθε γενιά θυσιάζεται για την επόμεν</w:t>
      </w:r>
      <w:r>
        <w:rPr>
          <w:rFonts w:eastAsia="Times New Roman"/>
          <w:color w:val="202124"/>
          <w:szCs w:val="24"/>
        </w:rPr>
        <w:t>η» και όχι αυτό που λέτε ότι θυσιάζει την επομένη και έχετε λανσάρει ότι φταίνε οι πατεράδες που έχτισαν την Ελλάδα και πήραν κάποιους μισθούς που τους άξιζαν πολύ περισσότερο και ότι φταίνε αυτοί γι’ αυτά τα χάλια.</w:t>
      </w:r>
    </w:p>
    <w:p w14:paraId="7C4602DE" w14:textId="77777777" w:rsidR="00D41D4C" w:rsidRDefault="00870AC4">
      <w:pPr>
        <w:spacing w:line="600" w:lineRule="auto"/>
        <w:ind w:firstLine="720"/>
        <w:contextualSpacing/>
        <w:jc w:val="both"/>
        <w:rPr>
          <w:rFonts w:eastAsia="Times New Roman"/>
          <w:color w:val="202124"/>
          <w:szCs w:val="24"/>
        </w:rPr>
      </w:pPr>
      <w:r>
        <w:rPr>
          <w:rFonts w:eastAsia="Times New Roman"/>
          <w:color w:val="202124"/>
          <w:szCs w:val="24"/>
        </w:rPr>
        <w:t xml:space="preserve">Αυτό γίνεται. Όταν μια λαϊκή οικογένεια </w:t>
      </w:r>
      <w:r>
        <w:rPr>
          <w:rFonts w:eastAsia="Times New Roman"/>
          <w:color w:val="202124"/>
          <w:szCs w:val="24"/>
        </w:rPr>
        <w:t>καταφέρνει να έχει ένα εισόδημα, -όταν είχε τουλάχιστον- τι κάνει; Τρέχει μια ζωή για να πληρώσει και να σπουδάσει τα παιδιά της. Το ίδιο συμβαίνει και με τα παιδιά, για να μαζεύεται σε μια χούφτα πλουτοκράτες αμύθητος πλούτος.</w:t>
      </w:r>
    </w:p>
    <w:p w14:paraId="7C4602DF" w14:textId="77777777" w:rsidR="00D41D4C" w:rsidRDefault="00870AC4">
      <w:pPr>
        <w:spacing w:line="600" w:lineRule="auto"/>
        <w:ind w:firstLine="720"/>
        <w:contextualSpacing/>
        <w:jc w:val="both"/>
        <w:rPr>
          <w:rFonts w:eastAsia="Times New Roman"/>
          <w:color w:val="202124"/>
          <w:szCs w:val="24"/>
        </w:rPr>
      </w:pPr>
      <w:r>
        <w:rPr>
          <w:rFonts w:eastAsia="Times New Roman"/>
          <w:color w:val="202124"/>
          <w:szCs w:val="24"/>
        </w:rPr>
        <w:t xml:space="preserve">(Στο σημείο αυτό κτυπάει το </w:t>
      </w:r>
      <w:r>
        <w:rPr>
          <w:rFonts w:eastAsia="Times New Roman"/>
          <w:color w:val="202124"/>
          <w:szCs w:val="24"/>
        </w:rPr>
        <w:t>κουδούνι λήξεως του χρόνου ομιλίας του κυρίου Βουλευτή)</w:t>
      </w:r>
    </w:p>
    <w:p w14:paraId="7C4602E0" w14:textId="77777777" w:rsidR="00D41D4C" w:rsidRDefault="00870AC4">
      <w:pPr>
        <w:spacing w:line="600" w:lineRule="auto"/>
        <w:ind w:firstLine="720"/>
        <w:contextualSpacing/>
        <w:jc w:val="both"/>
        <w:rPr>
          <w:rFonts w:eastAsia="Times New Roman"/>
          <w:color w:val="202124"/>
          <w:szCs w:val="24"/>
        </w:rPr>
      </w:pPr>
      <w:r w:rsidRPr="00CB12CE">
        <w:rPr>
          <w:rFonts w:eastAsia="Times New Roman"/>
          <w:b/>
          <w:color w:val="202124"/>
          <w:szCs w:val="24"/>
        </w:rPr>
        <w:t xml:space="preserve">ΠΡΟΕΔΡΕΥΩΝ (Δημήτριος </w:t>
      </w:r>
      <w:proofErr w:type="spellStart"/>
      <w:r w:rsidRPr="00CB12CE">
        <w:rPr>
          <w:rFonts w:eastAsia="Times New Roman"/>
          <w:b/>
          <w:color w:val="202124"/>
          <w:szCs w:val="24"/>
        </w:rPr>
        <w:t>Κρεμαστινός</w:t>
      </w:r>
      <w:proofErr w:type="spellEnd"/>
      <w:r w:rsidRPr="00CB12CE">
        <w:rPr>
          <w:rFonts w:eastAsia="Times New Roman"/>
          <w:b/>
          <w:color w:val="202124"/>
          <w:szCs w:val="24"/>
        </w:rPr>
        <w:t>):</w:t>
      </w:r>
      <w:r>
        <w:rPr>
          <w:rFonts w:eastAsia="Times New Roman"/>
          <w:color w:val="202124"/>
          <w:szCs w:val="24"/>
        </w:rPr>
        <w:t xml:space="preserve"> Παρακαλώ, κύριε </w:t>
      </w:r>
      <w:proofErr w:type="spellStart"/>
      <w:r>
        <w:rPr>
          <w:rFonts w:eastAsia="Times New Roman"/>
          <w:color w:val="202124"/>
          <w:szCs w:val="24"/>
        </w:rPr>
        <w:t>Παφίλη</w:t>
      </w:r>
      <w:proofErr w:type="spellEnd"/>
      <w:r>
        <w:rPr>
          <w:rFonts w:eastAsia="Times New Roman"/>
          <w:color w:val="202124"/>
          <w:szCs w:val="24"/>
        </w:rPr>
        <w:t>, ολοκληρώνετε.</w:t>
      </w:r>
    </w:p>
    <w:p w14:paraId="7C4602E1" w14:textId="77777777" w:rsidR="00D41D4C" w:rsidRDefault="00870AC4">
      <w:pPr>
        <w:spacing w:line="600" w:lineRule="auto"/>
        <w:ind w:firstLine="720"/>
        <w:contextualSpacing/>
        <w:jc w:val="both"/>
        <w:rPr>
          <w:rFonts w:eastAsia="Times New Roman"/>
          <w:color w:val="202124"/>
          <w:szCs w:val="24"/>
        </w:rPr>
      </w:pPr>
      <w:r>
        <w:rPr>
          <w:rFonts w:eastAsia="Times New Roman"/>
          <w:b/>
          <w:color w:val="202124"/>
          <w:szCs w:val="24"/>
        </w:rPr>
        <w:t>ΑΘΑΝΑΣΙΟΣ ΠΑΦΙΛΗΣ:</w:t>
      </w:r>
      <w:r>
        <w:rPr>
          <w:rFonts w:eastAsia="Times New Roman"/>
          <w:color w:val="202124"/>
          <w:szCs w:val="24"/>
        </w:rPr>
        <w:t xml:space="preserve"> Ολοκληρώνω.</w:t>
      </w:r>
    </w:p>
    <w:p w14:paraId="7C4602E2" w14:textId="77777777" w:rsidR="00D41D4C" w:rsidRDefault="00870AC4">
      <w:pPr>
        <w:spacing w:line="600" w:lineRule="auto"/>
        <w:ind w:firstLine="720"/>
        <w:contextualSpacing/>
        <w:jc w:val="both"/>
        <w:rPr>
          <w:rFonts w:eastAsia="Times New Roman"/>
          <w:color w:val="202124"/>
          <w:szCs w:val="24"/>
        </w:rPr>
      </w:pPr>
      <w:r>
        <w:rPr>
          <w:rFonts w:eastAsia="Times New Roman"/>
          <w:color w:val="202124"/>
          <w:szCs w:val="24"/>
        </w:rPr>
        <w:lastRenderedPageBreak/>
        <w:t>Για τους παλιούς πτυχιούχους των ΤΕΙ εμείς προτείνουμε να δοθεί το δικαίωμα σε όλους τους παλιο</w:t>
      </w:r>
      <w:r>
        <w:rPr>
          <w:rFonts w:eastAsia="Times New Roman"/>
          <w:color w:val="202124"/>
          <w:szCs w:val="24"/>
        </w:rPr>
        <w:t>ύς πτυχιούχους πριν το 2001</w:t>
      </w:r>
      <w:r>
        <w:rPr>
          <w:rFonts w:eastAsia="Times New Roman"/>
          <w:color w:val="202124"/>
          <w:szCs w:val="24"/>
        </w:rPr>
        <w:t>,</w:t>
      </w:r>
      <w:r>
        <w:rPr>
          <w:rFonts w:eastAsia="Times New Roman"/>
          <w:color w:val="202124"/>
          <w:szCs w:val="24"/>
        </w:rPr>
        <w:t xml:space="preserve"> που θέλουν –γιατί ορισμένοι μπορεί να μη θέλουν- να </w:t>
      </w:r>
      <w:proofErr w:type="spellStart"/>
      <w:r>
        <w:rPr>
          <w:rFonts w:eastAsia="Times New Roman"/>
          <w:color w:val="202124"/>
          <w:szCs w:val="24"/>
        </w:rPr>
        <w:t>ισοτιμήσουν</w:t>
      </w:r>
      <w:proofErr w:type="spellEnd"/>
      <w:r>
        <w:rPr>
          <w:rFonts w:eastAsia="Times New Roman"/>
          <w:color w:val="202124"/>
          <w:szCs w:val="24"/>
        </w:rPr>
        <w:t xml:space="preserve"> τα πτυχία τους.</w:t>
      </w:r>
      <w:r w:rsidRPr="005D37F1">
        <w:rPr>
          <w:rFonts w:eastAsia="Times New Roman"/>
          <w:color w:val="202124"/>
          <w:szCs w:val="24"/>
        </w:rPr>
        <w:t xml:space="preserve"> </w:t>
      </w:r>
      <w:r>
        <w:rPr>
          <w:rFonts w:eastAsia="Times New Roman"/>
          <w:color w:val="202124"/>
          <w:szCs w:val="24"/>
        </w:rPr>
        <w:t>Τι θα γίνουν αυτοί; Είναι χιλιάδες. Γιατί την απορρίπτετε; Λέτε ότι είναι ασαφής. Κάντε τη σαφή. Ας δεχθείτε την αρχή αυτή. Αυτοί οι άνθρωποι τι θα</w:t>
      </w:r>
      <w:r>
        <w:rPr>
          <w:rFonts w:eastAsia="Times New Roman"/>
          <w:color w:val="202124"/>
          <w:szCs w:val="24"/>
        </w:rPr>
        <w:t xml:space="preserve"> γίνουν, δηλαδή, τώρα; Πώς θα είναι; Κάντε εσείς τη σαφή και συγκεκριμένα να συζητήσουμε με ποια μέτρα μπορεί να γίνει.</w:t>
      </w:r>
    </w:p>
    <w:p w14:paraId="7C4602E3" w14:textId="77777777" w:rsidR="00D41D4C" w:rsidRDefault="00870AC4">
      <w:pPr>
        <w:spacing w:line="600" w:lineRule="auto"/>
        <w:ind w:firstLine="720"/>
        <w:contextualSpacing/>
        <w:jc w:val="both"/>
        <w:rPr>
          <w:rFonts w:eastAsia="Times New Roman"/>
          <w:color w:val="202124"/>
          <w:szCs w:val="24"/>
        </w:rPr>
      </w:pPr>
      <w:r>
        <w:rPr>
          <w:rFonts w:eastAsia="Times New Roman"/>
          <w:color w:val="202124"/>
          <w:szCs w:val="24"/>
        </w:rPr>
        <w:t>Την τρίτη που απορρίπτετε θα την πω εδώ, για να την ακούσει ο κόσμος, όσος ακούει. Τι προτείνουμε εμείς; Προτείνουμε μετεγγραφές για ποι</w:t>
      </w:r>
      <w:r>
        <w:rPr>
          <w:rFonts w:eastAsia="Times New Roman"/>
          <w:color w:val="202124"/>
          <w:szCs w:val="24"/>
        </w:rPr>
        <w:t xml:space="preserve">ους; Για όσους έχουν χαμηλό εισόδημα οικογενειακό, γονείς άνεργους, αδελφούς, αδελφές που σπουδάζουν σε άλλη πόλη, για παιδιά που τα ίδια και οι γονείς τους ανήκουν σε ειδικές κατηγορίες, όπως είναι οι μονογονεϊκές οικογένειες, άνεργοι, </w:t>
      </w:r>
      <w:proofErr w:type="spellStart"/>
      <w:r>
        <w:rPr>
          <w:rFonts w:eastAsia="Times New Roman"/>
          <w:color w:val="202124"/>
          <w:szCs w:val="24"/>
        </w:rPr>
        <w:t>τρίτεκνοι</w:t>
      </w:r>
      <w:proofErr w:type="spellEnd"/>
      <w:r>
        <w:rPr>
          <w:rFonts w:eastAsia="Times New Roman"/>
          <w:color w:val="202124"/>
          <w:szCs w:val="24"/>
        </w:rPr>
        <w:t>, πολύτεκν</w:t>
      </w:r>
      <w:r>
        <w:rPr>
          <w:rFonts w:eastAsia="Times New Roman"/>
          <w:color w:val="202124"/>
          <w:szCs w:val="24"/>
        </w:rPr>
        <w:t xml:space="preserve">οι, ΑΜΕΑ. Την απορρίπτετε. Θα το πληρώσετε πολύ ακριβά, γιατί αυτό είναι βαρβαρότητα. </w:t>
      </w:r>
    </w:p>
    <w:p w14:paraId="7C4602E4" w14:textId="77777777" w:rsidR="00D41D4C" w:rsidRDefault="00870AC4">
      <w:pPr>
        <w:spacing w:line="600" w:lineRule="auto"/>
        <w:ind w:firstLine="720"/>
        <w:contextualSpacing/>
        <w:jc w:val="both"/>
        <w:rPr>
          <w:rFonts w:eastAsia="Times New Roman"/>
          <w:color w:val="202124"/>
          <w:szCs w:val="24"/>
        </w:rPr>
      </w:pPr>
      <w:r>
        <w:rPr>
          <w:rFonts w:eastAsia="Times New Roman"/>
          <w:color w:val="202124"/>
          <w:szCs w:val="24"/>
        </w:rPr>
        <w:lastRenderedPageBreak/>
        <w:t>Εμείς καλούμε τη νεολαία να συμπαραταχθεί με το ΚΚΕ, γιατί η κοινωνία είναι ώριμη, μπορεί να αλλάξει και θα αλλάξει.</w:t>
      </w:r>
    </w:p>
    <w:p w14:paraId="7C4602E5" w14:textId="77777777" w:rsidR="00D41D4C" w:rsidRDefault="00870AC4">
      <w:pPr>
        <w:spacing w:line="600" w:lineRule="auto"/>
        <w:ind w:firstLine="720"/>
        <w:contextualSpacing/>
        <w:jc w:val="both"/>
        <w:rPr>
          <w:rFonts w:eastAsia="Times New Roman"/>
          <w:color w:val="202124"/>
          <w:szCs w:val="24"/>
        </w:rPr>
      </w:pPr>
      <w:r>
        <w:rPr>
          <w:rFonts w:eastAsia="Times New Roman"/>
          <w:color w:val="202124"/>
          <w:szCs w:val="24"/>
        </w:rPr>
        <w:t>(Στο σημείο αυτό κτυπάει το κουδούνι λήξεως του χρόν</w:t>
      </w:r>
      <w:r>
        <w:rPr>
          <w:rFonts w:eastAsia="Times New Roman"/>
          <w:color w:val="202124"/>
          <w:szCs w:val="24"/>
        </w:rPr>
        <w:t>ου ομιλίας του κυρίου Βουλευτή)</w:t>
      </w:r>
    </w:p>
    <w:p w14:paraId="7C4602E6" w14:textId="77777777" w:rsidR="00D41D4C" w:rsidRDefault="00870AC4">
      <w:pPr>
        <w:spacing w:line="600" w:lineRule="auto"/>
        <w:ind w:firstLine="720"/>
        <w:contextualSpacing/>
        <w:jc w:val="both"/>
        <w:rPr>
          <w:rFonts w:eastAsia="Times New Roman"/>
          <w:color w:val="202124"/>
          <w:szCs w:val="24"/>
        </w:rPr>
      </w:pPr>
      <w:r>
        <w:rPr>
          <w:rFonts w:eastAsia="Times New Roman"/>
          <w:color w:val="202124"/>
          <w:szCs w:val="24"/>
        </w:rPr>
        <w:t xml:space="preserve">Κλείνω, κύριε Πρόεδρε. Είναι εκνευριστικό αυτό. Και πριν δώσατε παραπάνω χρόνο. </w:t>
      </w:r>
    </w:p>
    <w:p w14:paraId="7C4602E7" w14:textId="77777777" w:rsidR="00D41D4C" w:rsidRDefault="00870AC4">
      <w:pPr>
        <w:spacing w:line="600" w:lineRule="auto"/>
        <w:ind w:firstLine="720"/>
        <w:contextualSpacing/>
        <w:jc w:val="both"/>
        <w:rPr>
          <w:rFonts w:eastAsia="Times New Roman"/>
          <w:color w:val="202124"/>
          <w:szCs w:val="24"/>
        </w:rPr>
      </w:pPr>
      <w:r>
        <w:rPr>
          <w:rFonts w:eastAsia="Times New Roman"/>
          <w:color w:val="202124"/>
          <w:szCs w:val="24"/>
        </w:rPr>
        <w:t>Η κοινωνία έχει τεράστιες δυνατότητες. Μπορεί να φτιάξουμε μια κοινωνία, τη σοσιαλιστική-κομμουνιστική κοινωνία, όπου ο καθένας θα μπορεί να αν</w:t>
      </w:r>
      <w:r>
        <w:rPr>
          <w:rFonts w:eastAsia="Times New Roman"/>
          <w:color w:val="202124"/>
          <w:szCs w:val="24"/>
        </w:rPr>
        <w:t>απτύξει ελεύθερα την προσωπικότητά του, όπου θα έχει δικαιώματα στη ζωή και δεν θα ζει στην καπιταλιστική βαρβαρότητα.</w:t>
      </w:r>
    </w:p>
    <w:p w14:paraId="7C4602E8" w14:textId="77777777" w:rsidR="00D41D4C" w:rsidRDefault="00870AC4">
      <w:pPr>
        <w:spacing w:line="600" w:lineRule="auto"/>
        <w:ind w:firstLine="720"/>
        <w:contextualSpacing/>
        <w:jc w:val="both"/>
        <w:rPr>
          <w:rFonts w:eastAsia="Times New Roman"/>
          <w:color w:val="202124"/>
          <w:szCs w:val="24"/>
        </w:rPr>
      </w:pPr>
      <w:r>
        <w:rPr>
          <w:rFonts w:eastAsia="Times New Roman"/>
          <w:color w:val="202124"/>
          <w:szCs w:val="24"/>
        </w:rPr>
        <w:t>Μαζί, λοιπόν, με τη νεολαία μπορούμε να το κάνουμε αυτό. Έχουμε τα μηνύματα και στα πανεπιστήμια και αλλού. Άλλωστε η μόνη οργανωμένη νεο</w:t>
      </w:r>
      <w:r>
        <w:rPr>
          <w:rFonts w:eastAsia="Times New Roman"/>
          <w:color w:val="202124"/>
          <w:szCs w:val="24"/>
        </w:rPr>
        <w:t xml:space="preserve">λαία –ελάτε και στο φεστιβάλ της ΚΝΕ μια φορά να δείτε- συσπειρώνεται στο ΚΚΕ και ας κλείσετε τα μάτια στους </w:t>
      </w:r>
      <w:proofErr w:type="spellStart"/>
      <w:r>
        <w:rPr>
          <w:rFonts w:eastAsia="Times New Roman"/>
          <w:color w:val="202124"/>
          <w:szCs w:val="24"/>
        </w:rPr>
        <w:t>ψευτοκαυγάδες</w:t>
      </w:r>
      <w:proofErr w:type="spellEnd"/>
      <w:r>
        <w:rPr>
          <w:rFonts w:eastAsia="Times New Roman"/>
          <w:color w:val="202124"/>
          <w:szCs w:val="24"/>
        </w:rPr>
        <w:t>. Την ίδια στρατηγική έχουν, τα ίδια αφεντικά</w:t>
      </w:r>
      <w:r>
        <w:rPr>
          <w:rFonts w:eastAsia="Times New Roman"/>
          <w:color w:val="202124"/>
          <w:szCs w:val="24"/>
        </w:rPr>
        <w:t>,</w:t>
      </w:r>
      <w:r>
        <w:rPr>
          <w:rFonts w:eastAsia="Times New Roman"/>
          <w:color w:val="202124"/>
          <w:szCs w:val="24"/>
        </w:rPr>
        <w:t xml:space="preserve"> εννοώ πολιτικά</w:t>
      </w:r>
      <w:r>
        <w:rPr>
          <w:rFonts w:eastAsia="Times New Roman"/>
          <w:color w:val="202124"/>
          <w:szCs w:val="24"/>
        </w:rPr>
        <w:t>,</w:t>
      </w:r>
      <w:r>
        <w:rPr>
          <w:rFonts w:eastAsia="Times New Roman"/>
          <w:color w:val="202124"/>
          <w:szCs w:val="24"/>
        </w:rPr>
        <w:t xml:space="preserve"> υπηρετούν</w:t>
      </w:r>
      <w:r>
        <w:rPr>
          <w:rFonts w:eastAsia="Times New Roman"/>
          <w:color w:val="202124"/>
          <w:szCs w:val="24"/>
        </w:rPr>
        <w:t>,</w:t>
      </w:r>
      <w:r>
        <w:rPr>
          <w:rFonts w:eastAsia="Times New Roman"/>
          <w:color w:val="202124"/>
          <w:szCs w:val="24"/>
        </w:rPr>
        <w:t xml:space="preserve"> και αυτά είναι το κεφάλαιο, η Ευρωπαϊκή Ένωση, η καπιταλιστι</w:t>
      </w:r>
      <w:r>
        <w:rPr>
          <w:rFonts w:eastAsia="Times New Roman"/>
          <w:color w:val="202124"/>
          <w:szCs w:val="24"/>
        </w:rPr>
        <w:t>κή βαρβαρότητα.</w:t>
      </w:r>
    </w:p>
    <w:p w14:paraId="7C4602E9" w14:textId="77777777" w:rsidR="00D41D4C" w:rsidRDefault="00870AC4">
      <w:pPr>
        <w:spacing w:line="600" w:lineRule="auto"/>
        <w:ind w:firstLine="720"/>
        <w:contextualSpacing/>
        <w:jc w:val="both"/>
        <w:rPr>
          <w:rFonts w:eastAsia="Times New Roman"/>
          <w:color w:val="202124"/>
          <w:szCs w:val="24"/>
        </w:rPr>
      </w:pPr>
      <w:r w:rsidRPr="003E0A6A">
        <w:rPr>
          <w:rFonts w:eastAsia="Times New Roman"/>
          <w:b/>
          <w:color w:val="202124"/>
          <w:szCs w:val="24"/>
        </w:rPr>
        <w:lastRenderedPageBreak/>
        <w:t>ΚΩΝΣΤΑΝΤΙΝΟΣ ΓΑΒΡΟΓΛΟΥ (Υπουργός Παιδείας, Έρευνας και Θρησκευμάτων):</w:t>
      </w:r>
      <w:r>
        <w:rPr>
          <w:rFonts w:eastAsia="Times New Roman"/>
          <w:color w:val="202124"/>
          <w:szCs w:val="24"/>
        </w:rPr>
        <w:t xml:space="preserve"> Κύριε Πρόεδρε, θα μπορούσα να έχω τον λόγο;</w:t>
      </w:r>
    </w:p>
    <w:p w14:paraId="7C4602EA" w14:textId="77777777" w:rsidR="00D41D4C" w:rsidRDefault="00870AC4">
      <w:pPr>
        <w:spacing w:line="600" w:lineRule="auto"/>
        <w:ind w:firstLine="720"/>
        <w:contextualSpacing/>
        <w:jc w:val="both"/>
        <w:rPr>
          <w:rFonts w:eastAsia="Times New Roman"/>
          <w:color w:val="202124"/>
          <w:szCs w:val="24"/>
        </w:rPr>
      </w:pPr>
      <w:r w:rsidRPr="003E0A6A">
        <w:rPr>
          <w:rFonts w:eastAsia="Times New Roman"/>
          <w:b/>
          <w:color w:val="202124"/>
          <w:szCs w:val="24"/>
        </w:rPr>
        <w:t xml:space="preserve">ΠΡΟΕΔΡΕΥΩΝ (Δημήτριος </w:t>
      </w:r>
      <w:proofErr w:type="spellStart"/>
      <w:r w:rsidRPr="003E0A6A">
        <w:rPr>
          <w:rFonts w:eastAsia="Times New Roman"/>
          <w:b/>
          <w:color w:val="202124"/>
          <w:szCs w:val="24"/>
        </w:rPr>
        <w:t>Κρεμαστινός</w:t>
      </w:r>
      <w:proofErr w:type="spellEnd"/>
      <w:r w:rsidRPr="003E0A6A">
        <w:rPr>
          <w:rFonts w:eastAsia="Times New Roman"/>
          <w:b/>
          <w:color w:val="202124"/>
          <w:szCs w:val="24"/>
        </w:rPr>
        <w:t>):</w:t>
      </w:r>
      <w:r>
        <w:rPr>
          <w:rFonts w:eastAsia="Times New Roman"/>
          <w:color w:val="202124"/>
          <w:szCs w:val="24"/>
        </w:rPr>
        <w:t xml:space="preserve"> Ορίστε, κύριε Υπουργέ.</w:t>
      </w:r>
    </w:p>
    <w:p w14:paraId="7C4602EB" w14:textId="77777777" w:rsidR="00D41D4C" w:rsidRDefault="00870AC4">
      <w:pPr>
        <w:spacing w:line="600" w:lineRule="auto"/>
        <w:ind w:firstLine="720"/>
        <w:contextualSpacing/>
        <w:jc w:val="both"/>
        <w:rPr>
          <w:rFonts w:eastAsia="Times New Roman"/>
          <w:color w:val="202124"/>
          <w:szCs w:val="24"/>
        </w:rPr>
      </w:pPr>
      <w:r w:rsidRPr="003E0A6A">
        <w:rPr>
          <w:rFonts w:eastAsia="Times New Roman"/>
          <w:b/>
          <w:color w:val="202124"/>
          <w:szCs w:val="24"/>
        </w:rPr>
        <w:t>ΚΩΝΣΤΑΝΤΙΝΟΣ ΓΑΒΡΟΓΛΟΥ (Υπουργός Παιδείας, Έρευνας και Θρησκευμάτων</w:t>
      </w:r>
      <w:r w:rsidRPr="003E0A6A">
        <w:rPr>
          <w:rFonts w:eastAsia="Times New Roman"/>
          <w:b/>
          <w:color w:val="202124"/>
          <w:szCs w:val="24"/>
        </w:rPr>
        <w:t>):</w:t>
      </w:r>
      <w:r>
        <w:rPr>
          <w:rFonts w:eastAsia="Times New Roman"/>
          <w:color w:val="202124"/>
          <w:szCs w:val="24"/>
        </w:rPr>
        <w:t xml:space="preserve"> Θέλω να μιλήσω γι’ αυτό που είπε ο κ</w:t>
      </w:r>
      <w:r>
        <w:rPr>
          <w:rFonts w:eastAsia="Times New Roman"/>
          <w:color w:val="202124"/>
          <w:szCs w:val="24"/>
        </w:rPr>
        <w:t>.</w:t>
      </w:r>
      <w:r>
        <w:rPr>
          <w:rFonts w:eastAsia="Times New Roman"/>
          <w:color w:val="202124"/>
          <w:szCs w:val="24"/>
        </w:rPr>
        <w:t xml:space="preserve"> </w:t>
      </w:r>
      <w:proofErr w:type="spellStart"/>
      <w:r>
        <w:rPr>
          <w:rFonts w:eastAsia="Times New Roman"/>
          <w:color w:val="202124"/>
          <w:szCs w:val="24"/>
        </w:rPr>
        <w:t>Παφίλης</w:t>
      </w:r>
      <w:proofErr w:type="spellEnd"/>
      <w:r>
        <w:rPr>
          <w:rFonts w:eastAsia="Times New Roman"/>
          <w:color w:val="202124"/>
          <w:szCs w:val="24"/>
        </w:rPr>
        <w:t xml:space="preserve"> για τις μετεγγραφές.</w:t>
      </w:r>
    </w:p>
    <w:p w14:paraId="7C4602EC" w14:textId="77777777" w:rsidR="00D41D4C" w:rsidRDefault="00870AC4">
      <w:pPr>
        <w:spacing w:line="600" w:lineRule="auto"/>
        <w:ind w:firstLine="720"/>
        <w:contextualSpacing/>
        <w:jc w:val="both"/>
        <w:rPr>
          <w:rFonts w:eastAsia="Times New Roman"/>
          <w:color w:val="202124"/>
          <w:szCs w:val="24"/>
        </w:rPr>
      </w:pPr>
      <w:r>
        <w:rPr>
          <w:rFonts w:eastAsia="Times New Roman"/>
          <w:color w:val="202124"/>
          <w:szCs w:val="24"/>
        </w:rPr>
        <w:t xml:space="preserve">Όλα όσα είπατε, κύριε </w:t>
      </w:r>
      <w:proofErr w:type="spellStart"/>
      <w:r>
        <w:rPr>
          <w:rFonts w:eastAsia="Times New Roman"/>
          <w:color w:val="202124"/>
          <w:szCs w:val="24"/>
        </w:rPr>
        <w:t>Παφίλη</w:t>
      </w:r>
      <w:proofErr w:type="spellEnd"/>
      <w:r>
        <w:rPr>
          <w:rFonts w:eastAsia="Times New Roman"/>
          <w:color w:val="202124"/>
          <w:szCs w:val="24"/>
        </w:rPr>
        <w:t xml:space="preserve">, συμπεριλαμβάνονται στη </w:t>
      </w:r>
      <w:proofErr w:type="spellStart"/>
      <w:r>
        <w:rPr>
          <w:rFonts w:eastAsia="Times New Roman"/>
          <w:color w:val="202124"/>
          <w:szCs w:val="24"/>
        </w:rPr>
        <w:t>μοριοδότηση</w:t>
      </w:r>
      <w:proofErr w:type="spellEnd"/>
      <w:r>
        <w:rPr>
          <w:rFonts w:eastAsia="Times New Roman"/>
          <w:color w:val="202124"/>
          <w:szCs w:val="24"/>
        </w:rPr>
        <w:t xml:space="preserve"> των παιδιών για τώρα. Όλα όσα είπατε. Απλώς δεν γίνεται αυτόματα. Δηλαδή ανάλογα με το πόσοι θα πάνε στο τμήμα α</w:t>
      </w:r>
      <w:r>
        <w:rPr>
          <w:rFonts w:eastAsia="Times New Roman"/>
          <w:color w:val="202124"/>
          <w:szCs w:val="24"/>
        </w:rPr>
        <w:t>΄</w:t>
      </w:r>
      <w:r>
        <w:rPr>
          <w:rFonts w:eastAsia="Times New Roman"/>
          <w:color w:val="202124"/>
          <w:szCs w:val="24"/>
        </w:rPr>
        <w:t xml:space="preserve"> από διάφορα μέρη της Ελλάδος υπάρχει ένα ανώτατο όριο, το οποίο μονίμως το υπερκαλύπτουμε. Είναι μόνο το 15% και το οποίο υπερκαλύπτεται. Πολλές φορές γίνεται και 100%.</w:t>
      </w:r>
    </w:p>
    <w:p w14:paraId="7C4602ED" w14:textId="77777777" w:rsidR="00D41D4C" w:rsidRDefault="00870AC4">
      <w:pPr>
        <w:spacing w:line="600" w:lineRule="auto"/>
        <w:ind w:firstLine="720"/>
        <w:contextualSpacing/>
        <w:jc w:val="both"/>
        <w:rPr>
          <w:rFonts w:eastAsia="Times New Roman"/>
          <w:color w:val="202124"/>
          <w:szCs w:val="24"/>
        </w:rPr>
      </w:pPr>
      <w:r>
        <w:rPr>
          <w:rFonts w:eastAsia="Times New Roman"/>
          <w:color w:val="202124"/>
          <w:szCs w:val="24"/>
        </w:rPr>
        <w:t xml:space="preserve">Όμως όλα όσα είπατε είναι στοιχεία </w:t>
      </w:r>
      <w:proofErr w:type="spellStart"/>
      <w:r>
        <w:rPr>
          <w:rFonts w:eastAsia="Times New Roman"/>
          <w:color w:val="202124"/>
          <w:szCs w:val="24"/>
        </w:rPr>
        <w:t>μοριοδότησης</w:t>
      </w:r>
      <w:proofErr w:type="spellEnd"/>
      <w:r>
        <w:rPr>
          <w:rFonts w:eastAsia="Times New Roman"/>
          <w:color w:val="202124"/>
          <w:szCs w:val="24"/>
        </w:rPr>
        <w:t>. Το λέω διευκρινιστικά.</w:t>
      </w:r>
    </w:p>
    <w:p w14:paraId="7C4602EE" w14:textId="77777777" w:rsidR="00D41D4C" w:rsidRDefault="00870AC4">
      <w:pPr>
        <w:tabs>
          <w:tab w:val="left" w:pos="2738"/>
          <w:tab w:val="center" w:pos="4753"/>
          <w:tab w:val="left" w:pos="5723"/>
        </w:tabs>
        <w:spacing w:line="600" w:lineRule="auto"/>
        <w:ind w:firstLine="720"/>
        <w:contextualSpacing/>
        <w:jc w:val="both"/>
        <w:rPr>
          <w:rFonts w:eastAsia="Times New Roman"/>
          <w:szCs w:val="24"/>
        </w:rPr>
      </w:pPr>
      <w:r>
        <w:rPr>
          <w:rFonts w:eastAsia="Times New Roman"/>
          <w:b/>
          <w:szCs w:val="24"/>
        </w:rPr>
        <w:t>ΑΘΑΝΑΣΙΟΣ ΠΑΦΙ</w:t>
      </w:r>
      <w:r>
        <w:rPr>
          <w:rFonts w:eastAsia="Times New Roman"/>
          <w:b/>
          <w:szCs w:val="24"/>
        </w:rPr>
        <w:t xml:space="preserve">ΛΗΣ: </w:t>
      </w:r>
      <w:r>
        <w:rPr>
          <w:rFonts w:eastAsia="Times New Roman"/>
          <w:szCs w:val="24"/>
        </w:rPr>
        <w:t xml:space="preserve">Αν επιτρέπετε, θα ήθελα να μιλήσω για δέκα δευτερόλεπτα. </w:t>
      </w:r>
    </w:p>
    <w:p w14:paraId="7C4602EF" w14:textId="77777777" w:rsidR="00D41D4C" w:rsidRDefault="00870AC4">
      <w:pPr>
        <w:tabs>
          <w:tab w:val="left" w:pos="2738"/>
          <w:tab w:val="center" w:pos="4753"/>
          <w:tab w:val="left" w:pos="5723"/>
        </w:tabs>
        <w:spacing w:line="600" w:lineRule="auto"/>
        <w:ind w:firstLine="720"/>
        <w:contextualSpacing/>
        <w:jc w:val="both"/>
        <w:rPr>
          <w:rFonts w:eastAsia="Times New Roman"/>
          <w:szCs w:val="24"/>
        </w:rPr>
      </w:pPr>
      <w:r w:rsidRPr="000E0C5C">
        <w:rPr>
          <w:rFonts w:eastAsia="Times New Roman"/>
          <w:b/>
          <w:szCs w:val="24"/>
        </w:rPr>
        <w:lastRenderedPageBreak/>
        <w:t xml:space="preserve">ΠΡΟΕΔΡΕΥΩΝ (Δημήτριος </w:t>
      </w:r>
      <w:proofErr w:type="spellStart"/>
      <w:r w:rsidRPr="000E0C5C">
        <w:rPr>
          <w:rFonts w:eastAsia="Times New Roman"/>
          <w:b/>
          <w:szCs w:val="24"/>
        </w:rPr>
        <w:t>Κρεμαστινός</w:t>
      </w:r>
      <w:proofErr w:type="spellEnd"/>
      <w:r w:rsidRPr="000E0C5C">
        <w:rPr>
          <w:rFonts w:eastAsia="Times New Roman"/>
          <w:b/>
          <w:szCs w:val="24"/>
        </w:rPr>
        <w:t>):</w:t>
      </w:r>
      <w:r>
        <w:rPr>
          <w:rFonts w:eastAsia="Times New Roman"/>
          <w:b/>
          <w:szCs w:val="24"/>
        </w:rPr>
        <w:t xml:space="preserve"> </w:t>
      </w:r>
      <w:r>
        <w:rPr>
          <w:rFonts w:eastAsia="Times New Roman"/>
          <w:szCs w:val="24"/>
        </w:rPr>
        <w:t xml:space="preserve">Ορίστε, κύριε </w:t>
      </w:r>
      <w:proofErr w:type="spellStart"/>
      <w:r>
        <w:rPr>
          <w:rFonts w:eastAsia="Times New Roman"/>
          <w:szCs w:val="24"/>
        </w:rPr>
        <w:t>Παφίλη</w:t>
      </w:r>
      <w:proofErr w:type="spellEnd"/>
      <w:r>
        <w:rPr>
          <w:rFonts w:eastAsia="Times New Roman"/>
          <w:szCs w:val="24"/>
        </w:rPr>
        <w:t>, έχετε τον λόγο.</w:t>
      </w:r>
    </w:p>
    <w:p w14:paraId="7C4602F0" w14:textId="77777777" w:rsidR="00D41D4C" w:rsidRDefault="00870AC4">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 </w:t>
      </w:r>
      <w:r>
        <w:rPr>
          <w:rFonts w:eastAsia="Times New Roman"/>
          <w:b/>
          <w:szCs w:val="24"/>
        </w:rPr>
        <w:t xml:space="preserve">ΑΘΑΝΑΣΙΟΣ ΠΑΦΙΛΗΣ: </w:t>
      </w:r>
      <w:r>
        <w:rPr>
          <w:rFonts w:eastAsia="Times New Roman"/>
          <w:szCs w:val="24"/>
        </w:rPr>
        <w:t xml:space="preserve">Άλλο είναι το </w:t>
      </w:r>
      <w:proofErr w:type="spellStart"/>
      <w:r>
        <w:rPr>
          <w:rFonts w:eastAsia="Times New Roman"/>
          <w:szCs w:val="24"/>
        </w:rPr>
        <w:t>μοριοδοτώ</w:t>
      </w:r>
      <w:proofErr w:type="spellEnd"/>
      <w:r>
        <w:rPr>
          <w:rFonts w:eastAsia="Times New Roman"/>
          <w:szCs w:val="24"/>
        </w:rPr>
        <w:t xml:space="preserve"> και άλλο το παίρνω μετεγγραφή.</w:t>
      </w:r>
    </w:p>
    <w:p w14:paraId="7C4602F1" w14:textId="77777777" w:rsidR="00D41D4C" w:rsidRDefault="00870AC4">
      <w:pPr>
        <w:tabs>
          <w:tab w:val="left" w:pos="2738"/>
          <w:tab w:val="center" w:pos="4753"/>
          <w:tab w:val="left" w:pos="5723"/>
        </w:tabs>
        <w:spacing w:line="600" w:lineRule="auto"/>
        <w:ind w:firstLine="720"/>
        <w:contextualSpacing/>
        <w:jc w:val="both"/>
        <w:rPr>
          <w:rFonts w:eastAsia="Times New Roman"/>
          <w:szCs w:val="24"/>
        </w:rPr>
      </w:pPr>
      <w:r w:rsidRPr="000E0C5C">
        <w:rPr>
          <w:rFonts w:eastAsia="Times New Roman"/>
          <w:b/>
          <w:szCs w:val="24"/>
        </w:rPr>
        <w:t xml:space="preserve">ΠΡΟΕΔΡΕΥΩΝ (Δημήτριος </w:t>
      </w:r>
      <w:proofErr w:type="spellStart"/>
      <w:r w:rsidRPr="000E0C5C">
        <w:rPr>
          <w:rFonts w:eastAsia="Times New Roman"/>
          <w:b/>
          <w:szCs w:val="24"/>
        </w:rPr>
        <w:t>Κρεμαστινός</w:t>
      </w:r>
      <w:proofErr w:type="spellEnd"/>
      <w:r w:rsidRPr="000E0C5C">
        <w:rPr>
          <w:rFonts w:eastAsia="Times New Roman"/>
          <w:b/>
          <w:szCs w:val="24"/>
        </w:rPr>
        <w:t>):</w:t>
      </w:r>
      <w:r>
        <w:rPr>
          <w:rFonts w:eastAsia="Times New Roman"/>
          <w:b/>
          <w:szCs w:val="24"/>
        </w:rPr>
        <w:t xml:space="preserve"> </w:t>
      </w:r>
      <w:r>
        <w:rPr>
          <w:rFonts w:eastAsia="Times New Roman"/>
          <w:szCs w:val="24"/>
        </w:rPr>
        <w:t>Ο κ. Τσι</w:t>
      </w:r>
      <w:r>
        <w:rPr>
          <w:rFonts w:eastAsia="Times New Roman"/>
          <w:szCs w:val="24"/>
        </w:rPr>
        <w:t xml:space="preserve">άρας, Βουλευτής της Νέας Δημοκρατίας, θα μιλήσει τώρα αντί του κ. Γκιουλέκα. </w:t>
      </w:r>
    </w:p>
    <w:p w14:paraId="7C4602F2" w14:textId="77777777" w:rsidR="00D41D4C" w:rsidRDefault="00870AC4">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Ορίστε, κύριε Τσιάρα, έχετε τον λόγο. </w:t>
      </w:r>
    </w:p>
    <w:p w14:paraId="7C4602F3" w14:textId="77777777" w:rsidR="00D41D4C" w:rsidRDefault="00870A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szCs w:val="24"/>
        </w:rPr>
        <w:t xml:space="preserve">ΚΩΝΣΤΑΝΤΙΝΟΣ ΤΣΙΑΡΑΣ: </w:t>
      </w:r>
      <w:r w:rsidRPr="00334CFB">
        <w:rPr>
          <w:rFonts w:eastAsia="Times New Roman"/>
          <w:color w:val="212121"/>
          <w:szCs w:val="24"/>
        </w:rPr>
        <w:t>Σας ευχαριστώ πολύ</w:t>
      </w:r>
      <w:r>
        <w:rPr>
          <w:rFonts w:eastAsia="Times New Roman"/>
          <w:color w:val="212121"/>
          <w:szCs w:val="24"/>
        </w:rPr>
        <w:t xml:space="preserve">, κύριε Πρόεδρε. </w:t>
      </w:r>
    </w:p>
    <w:p w14:paraId="7C4602F4" w14:textId="77777777" w:rsidR="00D41D4C" w:rsidRDefault="00870A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Κυρίες και κύριοι συνάδελφοι, συζητάμε για άλλη μι</w:t>
      </w:r>
      <w:r w:rsidRPr="00334CFB">
        <w:rPr>
          <w:rFonts w:eastAsia="Times New Roman"/>
          <w:color w:val="212121"/>
          <w:szCs w:val="24"/>
        </w:rPr>
        <w:t>α φορά ένα νομοσχέδιο</w:t>
      </w:r>
      <w:r>
        <w:rPr>
          <w:rFonts w:eastAsia="Times New Roman"/>
          <w:color w:val="212121"/>
          <w:szCs w:val="24"/>
        </w:rPr>
        <w:t>,</w:t>
      </w:r>
      <w:r w:rsidRPr="00334CFB">
        <w:rPr>
          <w:rFonts w:eastAsia="Times New Roman"/>
          <w:color w:val="212121"/>
          <w:szCs w:val="24"/>
        </w:rPr>
        <w:t xml:space="preserve"> το οποίο έχει καταφέρει να αναδείξει τη σοβαρή αντιπαράθεση αφ</w:t>
      </w:r>
      <w:r>
        <w:rPr>
          <w:rFonts w:eastAsia="Times New Roman"/>
          <w:color w:val="212121"/>
          <w:szCs w:val="24"/>
        </w:rPr>
        <w:t>’ ενός μεν εντός του ελληνικού Κ</w:t>
      </w:r>
      <w:r w:rsidRPr="00334CFB">
        <w:rPr>
          <w:rFonts w:eastAsia="Times New Roman"/>
          <w:color w:val="212121"/>
          <w:szCs w:val="24"/>
        </w:rPr>
        <w:t>οινοβουλίου</w:t>
      </w:r>
      <w:r>
        <w:rPr>
          <w:rFonts w:eastAsia="Times New Roman"/>
          <w:color w:val="212121"/>
          <w:szCs w:val="24"/>
        </w:rPr>
        <w:t>, αλλά</w:t>
      </w:r>
      <w:r>
        <w:rPr>
          <w:rFonts w:eastAsia="Times New Roman"/>
          <w:color w:val="212121"/>
          <w:szCs w:val="24"/>
        </w:rPr>
        <w:t xml:space="preserve"> αφ’ ετέρου </w:t>
      </w:r>
      <w:r>
        <w:rPr>
          <w:rFonts w:eastAsia="Times New Roman"/>
          <w:color w:val="212121"/>
          <w:szCs w:val="24"/>
        </w:rPr>
        <w:t>από την άλλη πλευρά και σε αυτή την πρωτοβουλία της Κ</w:t>
      </w:r>
      <w:r w:rsidRPr="00334CFB">
        <w:rPr>
          <w:rFonts w:eastAsia="Times New Roman"/>
          <w:color w:val="212121"/>
          <w:szCs w:val="24"/>
        </w:rPr>
        <w:t>υβέρνησης απέναντι συνολικά στην ακαδημαϊκή κοινότητα</w:t>
      </w:r>
      <w:r>
        <w:rPr>
          <w:rFonts w:eastAsia="Times New Roman"/>
          <w:color w:val="212121"/>
          <w:szCs w:val="24"/>
        </w:rPr>
        <w:t>.</w:t>
      </w:r>
      <w:r w:rsidRPr="00334CFB">
        <w:rPr>
          <w:rFonts w:eastAsia="Times New Roman"/>
          <w:color w:val="212121"/>
          <w:szCs w:val="24"/>
        </w:rPr>
        <w:t xml:space="preserve"> </w:t>
      </w:r>
    </w:p>
    <w:p w14:paraId="7C4602F5" w14:textId="77777777" w:rsidR="00D41D4C" w:rsidRDefault="00870A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Σ</w:t>
      </w:r>
      <w:r w:rsidRPr="00334CFB">
        <w:rPr>
          <w:rFonts w:eastAsia="Times New Roman"/>
          <w:color w:val="212121"/>
          <w:szCs w:val="24"/>
        </w:rPr>
        <w:t>υζητάμε</w:t>
      </w:r>
      <w:r>
        <w:rPr>
          <w:rFonts w:eastAsia="Times New Roman"/>
          <w:color w:val="212121"/>
          <w:szCs w:val="24"/>
        </w:rPr>
        <w:t>,</w:t>
      </w:r>
      <w:r w:rsidRPr="00334CFB">
        <w:rPr>
          <w:rFonts w:eastAsia="Times New Roman"/>
          <w:color w:val="212121"/>
          <w:szCs w:val="24"/>
        </w:rPr>
        <w:t xml:space="preserve"> ταυτόχρονα</w:t>
      </w:r>
      <w:r>
        <w:rPr>
          <w:rFonts w:eastAsia="Times New Roman"/>
          <w:color w:val="212121"/>
          <w:szCs w:val="24"/>
        </w:rPr>
        <w:t>,</w:t>
      </w:r>
      <w:r w:rsidRPr="00334CFB">
        <w:rPr>
          <w:rFonts w:eastAsia="Times New Roman"/>
          <w:color w:val="212121"/>
          <w:szCs w:val="24"/>
        </w:rPr>
        <w:t xml:space="preserve"> </w:t>
      </w:r>
      <w:r>
        <w:rPr>
          <w:rFonts w:eastAsia="Times New Roman"/>
          <w:color w:val="212121"/>
          <w:szCs w:val="24"/>
        </w:rPr>
        <w:t>ό</w:t>
      </w:r>
      <w:r>
        <w:rPr>
          <w:rFonts w:eastAsia="Times New Roman"/>
          <w:color w:val="212121"/>
          <w:szCs w:val="24"/>
        </w:rPr>
        <w:t>μως,</w:t>
      </w:r>
      <w:r w:rsidRPr="00334CFB">
        <w:rPr>
          <w:rFonts w:eastAsia="Times New Roman"/>
          <w:color w:val="212121"/>
          <w:szCs w:val="24"/>
        </w:rPr>
        <w:t xml:space="preserve"> ένα</w:t>
      </w:r>
      <w:r>
        <w:rPr>
          <w:rFonts w:eastAsia="Times New Roman"/>
          <w:color w:val="212121"/>
          <w:szCs w:val="24"/>
        </w:rPr>
        <w:t xml:space="preserve"> νομοσχέδιο</w:t>
      </w:r>
      <w:r>
        <w:rPr>
          <w:rFonts w:eastAsia="Times New Roman"/>
          <w:color w:val="212121"/>
          <w:szCs w:val="24"/>
        </w:rPr>
        <w:t>,</w:t>
      </w:r>
      <w:r>
        <w:rPr>
          <w:rFonts w:eastAsia="Times New Roman"/>
          <w:color w:val="212121"/>
          <w:szCs w:val="24"/>
        </w:rPr>
        <w:t xml:space="preserve"> το οποίο για άλλη μι</w:t>
      </w:r>
      <w:r w:rsidRPr="00334CFB">
        <w:rPr>
          <w:rFonts w:eastAsia="Times New Roman"/>
          <w:color w:val="212121"/>
          <w:szCs w:val="24"/>
        </w:rPr>
        <w:t xml:space="preserve">α φορά αναδεικνύει την απόλυτη </w:t>
      </w:r>
      <w:r>
        <w:rPr>
          <w:rFonts w:eastAsia="Times New Roman"/>
          <w:color w:val="212121"/>
          <w:szCs w:val="24"/>
        </w:rPr>
        <w:t>ασυνέπεια της Κ</w:t>
      </w:r>
      <w:r w:rsidRPr="00334CFB">
        <w:rPr>
          <w:rFonts w:eastAsia="Times New Roman"/>
          <w:color w:val="212121"/>
          <w:szCs w:val="24"/>
        </w:rPr>
        <w:t>υβέρνησης και του κυρίου Υπουργού απέναντι σε δεσμεύσεις που έχει αναλάβει</w:t>
      </w:r>
      <w:r>
        <w:rPr>
          <w:rFonts w:eastAsia="Times New Roman"/>
          <w:color w:val="212121"/>
          <w:szCs w:val="24"/>
        </w:rPr>
        <w:t>,</w:t>
      </w:r>
      <w:r w:rsidRPr="00334CFB">
        <w:rPr>
          <w:rFonts w:eastAsia="Times New Roman"/>
          <w:color w:val="212121"/>
          <w:szCs w:val="24"/>
        </w:rPr>
        <w:t xml:space="preserve"> ουσιαστικά</w:t>
      </w:r>
      <w:r>
        <w:rPr>
          <w:rFonts w:eastAsia="Times New Roman"/>
          <w:color w:val="212121"/>
          <w:szCs w:val="24"/>
        </w:rPr>
        <w:t>,</w:t>
      </w:r>
      <w:r w:rsidRPr="00334CFB">
        <w:rPr>
          <w:rFonts w:eastAsia="Times New Roman"/>
          <w:color w:val="212121"/>
          <w:szCs w:val="24"/>
        </w:rPr>
        <w:t xml:space="preserve"> από την πρώτη </w:t>
      </w:r>
      <w:r w:rsidRPr="00334CFB">
        <w:rPr>
          <w:rFonts w:eastAsia="Times New Roman"/>
          <w:color w:val="212121"/>
          <w:szCs w:val="24"/>
        </w:rPr>
        <w:lastRenderedPageBreak/>
        <w:t>στιγμή</w:t>
      </w:r>
      <w:r>
        <w:rPr>
          <w:rFonts w:eastAsia="Times New Roman"/>
          <w:color w:val="212121"/>
          <w:szCs w:val="24"/>
        </w:rPr>
        <w:t>. Κ</w:t>
      </w:r>
      <w:r w:rsidRPr="00334CFB">
        <w:rPr>
          <w:rFonts w:eastAsia="Times New Roman"/>
          <w:color w:val="212121"/>
          <w:szCs w:val="24"/>
        </w:rPr>
        <w:t>αι εξηγούμαι</w:t>
      </w:r>
      <w:r>
        <w:rPr>
          <w:rFonts w:eastAsia="Times New Roman"/>
          <w:color w:val="212121"/>
          <w:szCs w:val="24"/>
        </w:rPr>
        <w:t>.</w:t>
      </w:r>
      <w:r>
        <w:rPr>
          <w:rFonts w:eastAsia="Times New Roman"/>
          <w:color w:val="212121"/>
          <w:szCs w:val="24"/>
        </w:rPr>
        <w:t xml:space="preserve"> Ο κύριος Υ</w:t>
      </w:r>
      <w:r w:rsidRPr="00334CFB">
        <w:rPr>
          <w:rFonts w:eastAsia="Times New Roman"/>
          <w:color w:val="212121"/>
          <w:szCs w:val="24"/>
        </w:rPr>
        <w:t>πουργός από την πρώτη στιγμή έλεγε</w:t>
      </w:r>
      <w:r w:rsidRPr="00334CFB">
        <w:rPr>
          <w:rFonts w:eastAsia="Times New Roman"/>
          <w:color w:val="212121"/>
          <w:szCs w:val="24"/>
        </w:rPr>
        <w:t xml:space="preserve"> ότι οποιαδήποτε αλλαγή στην τριτοβάθμια εκπαίδευση θα είναι προϊόν διαλόγου</w:t>
      </w:r>
      <w:r>
        <w:rPr>
          <w:rFonts w:eastAsia="Times New Roman"/>
          <w:color w:val="212121"/>
          <w:szCs w:val="24"/>
        </w:rPr>
        <w:t>,</w:t>
      </w:r>
      <w:r w:rsidRPr="00334CFB">
        <w:rPr>
          <w:rFonts w:eastAsia="Times New Roman"/>
          <w:color w:val="212121"/>
          <w:szCs w:val="24"/>
        </w:rPr>
        <w:t xml:space="preserve"> θα είναι προϊόν συμφωνιών</w:t>
      </w:r>
      <w:r>
        <w:rPr>
          <w:rFonts w:eastAsia="Times New Roman"/>
          <w:color w:val="212121"/>
          <w:szCs w:val="24"/>
        </w:rPr>
        <w:t>,</w:t>
      </w:r>
      <w:r w:rsidRPr="00334CFB">
        <w:rPr>
          <w:rFonts w:eastAsia="Times New Roman"/>
          <w:color w:val="212121"/>
          <w:szCs w:val="24"/>
        </w:rPr>
        <w:t xml:space="preserve"> θα είναι προϊόν συναινέσεων και μιας γενικότερης </w:t>
      </w:r>
      <w:r>
        <w:rPr>
          <w:rFonts w:eastAsia="Times New Roman"/>
          <w:color w:val="212121"/>
          <w:szCs w:val="24"/>
        </w:rPr>
        <w:t>-</w:t>
      </w:r>
      <w:r w:rsidRPr="00334CFB">
        <w:rPr>
          <w:rFonts w:eastAsia="Times New Roman"/>
          <w:color w:val="212121"/>
          <w:szCs w:val="24"/>
        </w:rPr>
        <w:t>αν θέλετε</w:t>
      </w:r>
      <w:r>
        <w:rPr>
          <w:rFonts w:eastAsia="Times New Roman"/>
          <w:color w:val="212121"/>
          <w:szCs w:val="24"/>
        </w:rPr>
        <w:t>-</w:t>
      </w:r>
      <w:r w:rsidRPr="00334CFB">
        <w:rPr>
          <w:rFonts w:eastAsia="Times New Roman"/>
          <w:color w:val="212121"/>
          <w:szCs w:val="24"/>
        </w:rPr>
        <w:t xml:space="preserve"> προσέγγισης</w:t>
      </w:r>
      <w:r>
        <w:rPr>
          <w:rFonts w:eastAsia="Times New Roman"/>
          <w:color w:val="212121"/>
          <w:szCs w:val="24"/>
        </w:rPr>
        <w:t>,</w:t>
      </w:r>
      <w:r w:rsidRPr="00334CFB">
        <w:rPr>
          <w:rFonts w:eastAsia="Times New Roman"/>
          <w:color w:val="212121"/>
          <w:szCs w:val="24"/>
        </w:rPr>
        <w:t xml:space="preserve"> η οποία θα έχει σύμφωνα </w:t>
      </w:r>
      <w:r>
        <w:rPr>
          <w:rFonts w:eastAsia="Times New Roman"/>
          <w:color w:val="212121"/>
          <w:szCs w:val="24"/>
        </w:rPr>
        <w:t>μέρη</w:t>
      </w:r>
      <w:r w:rsidRPr="00334CFB">
        <w:rPr>
          <w:rFonts w:eastAsia="Times New Roman"/>
          <w:color w:val="212121"/>
          <w:szCs w:val="24"/>
        </w:rPr>
        <w:t xml:space="preserve"> προς κάθε κατεύθυνση</w:t>
      </w:r>
      <w:r>
        <w:rPr>
          <w:rFonts w:eastAsia="Times New Roman"/>
          <w:color w:val="212121"/>
          <w:szCs w:val="24"/>
        </w:rPr>
        <w:t>.</w:t>
      </w:r>
    </w:p>
    <w:p w14:paraId="7C4602F6" w14:textId="77777777" w:rsidR="00D41D4C" w:rsidRDefault="00870A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Πού,</w:t>
      </w:r>
      <w:r w:rsidRPr="00334CFB">
        <w:rPr>
          <w:rFonts w:eastAsia="Times New Roman"/>
          <w:color w:val="212121"/>
          <w:szCs w:val="24"/>
        </w:rPr>
        <w:t xml:space="preserve"> αλήθεια</w:t>
      </w:r>
      <w:r>
        <w:rPr>
          <w:rFonts w:eastAsia="Times New Roman"/>
          <w:color w:val="212121"/>
          <w:szCs w:val="24"/>
        </w:rPr>
        <w:t>,</w:t>
      </w:r>
      <w:r w:rsidRPr="00334CFB">
        <w:rPr>
          <w:rFonts w:eastAsia="Times New Roman"/>
          <w:color w:val="212121"/>
          <w:szCs w:val="24"/>
        </w:rPr>
        <w:t xml:space="preserve"> β</w:t>
      </w:r>
      <w:r>
        <w:rPr>
          <w:rFonts w:eastAsia="Times New Roman"/>
          <w:color w:val="212121"/>
          <w:szCs w:val="24"/>
        </w:rPr>
        <w:t>ρίσκεται αυ</w:t>
      </w:r>
      <w:r>
        <w:rPr>
          <w:rFonts w:eastAsia="Times New Roman"/>
          <w:color w:val="212121"/>
          <w:szCs w:val="24"/>
        </w:rPr>
        <w:t xml:space="preserve">τή η συμφωνία και πού </w:t>
      </w:r>
      <w:r w:rsidRPr="00334CFB">
        <w:rPr>
          <w:rFonts w:eastAsia="Times New Roman"/>
          <w:color w:val="212121"/>
          <w:szCs w:val="24"/>
        </w:rPr>
        <w:t>λαμβάνονται υπ</w:t>
      </w:r>
      <w:r>
        <w:rPr>
          <w:rFonts w:eastAsia="Times New Roman"/>
          <w:color w:val="212121"/>
          <w:szCs w:val="24"/>
        </w:rPr>
        <w:t xml:space="preserve">’ </w:t>
      </w:r>
      <w:proofErr w:type="spellStart"/>
      <w:r w:rsidRPr="00334CFB">
        <w:rPr>
          <w:rFonts w:eastAsia="Times New Roman"/>
          <w:color w:val="212121"/>
          <w:szCs w:val="24"/>
        </w:rPr>
        <w:t>όψιν</w:t>
      </w:r>
      <w:proofErr w:type="spellEnd"/>
      <w:r w:rsidRPr="00334CFB">
        <w:rPr>
          <w:rFonts w:eastAsia="Times New Roman"/>
          <w:color w:val="212121"/>
          <w:szCs w:val="24"/>
        </w:rPr>
        <w:t xml:space="preserve"> όλα αυτά τα κριτήρια</w:t>
      </w:r>
      <w:r>
        <w:rPr>
          <w:rFonts w:eastAsia="Times New Roman"/>
          <w:color w:val="212121"/>
          <w:szCs w:val="24"/>
        </w:rPr>
        <w:t>,</w:t>
      </w:r>
      <w:r w:rsidRPr="00334CFB">
        <w:rPr>
          <w:rFonts w:eastAsia="Times New Roman"/>
          <w:color w:val="212121"/>
          <w:szCs w:val="24"/>
        </w:rPr>
        <w:t xml:space="preserve"> τα οποία θεωρητικά έπρεπε να λαμβάνει υπ</w:t>
      </w:r>
      <w:r>
        <w:rPr>
          <w:rFonts w:eastAsia="Times New Roman"/>
          <w:color w:val="212121"/>
          <w:szCs w:val="24"/>
        </w:rPr>
        <w:t xml:space="preserve">’ </w:t>
      </w:r>
      <w:proofErr w:type="spellStart"/>
      <w:r>
        <w:rPr>
          <w:rFonts w:eastAsia="Times New Roman"/>
          <w:color w:val="212121"/>
          <w:szCs w:val="24"/>
        </w:rPr>
        <w:t>όψιν</w:t>
      </w:r>
      <w:proofErr w:type="spellEnd"/>
      <w:r>
        <w:rPr>
          <w:rFonts w:eastAsia="Times New Roman"/>
          <w:color w:val="212121"/>
          <w:szCs w:val="24"/>
        </w:rPr>
        <w:t xml:space="preserve"> μι</w:t>
      </w:r>
      <w:r w:rsidRPr="00334CFB">
        <w:rPr>
          <w:rFonts w:eastAsia="Times New Roman"/>
          <w:color w:val="212121"/>
          <w:szCs w:val="24"/>
        </w:rPr>
        <w:t>α κυβέρνηση</w:t>
      </w:r>
      <w:r>
        <w:rPr>
          <w:rFonts w:eastAsia="Times New Roman"/>
          <w:color w:val="212121"/>
          <w:szCs w:val="24"/>
        </w:rPr>
        <w:t xml:space="preserve"> ή ένας Υπ</w:t>
      </w:r>
      <w:r w:rsidRPr="00334CFB">
        <w:rPr>
          <w:rFonts w:eastAsia="Times New Roman"/>
          <w:color w:val="212121"/>
          <w:szCs w:val="24"/>
        </w:rPr>
        <w:t>ουργός</w:t>
      </w:r>
      <w:r>
        <w:rPr>
          <w:rFonts w:eastAsia="Times New Roman"/>
          <w:color w:val="212121"/>
          <w:szCs w:val="24"/>
        </w:rPr>
        <w:t>,</w:t>
      </w:r>
      <w:r w:rsidRPr="00334CFB">
        <w:rPr>
          <w:rFonts w:eastAsia="Times New Roman"/>
          <w:color w:val="212121"/>
          <w:szCs w:val="24"/>
        </w:rPr>
        <w:t xml:space="preserve"> επιχειρώντας τόσο σοβαρές δομικές αλλαγές στην τριτοβάθμια εκπαίδευση</w:t>
      </w:r>
      <w:r>
        <w:rPr>
          <w:rFonts w:eastAsia="Times New Roman"/>
          <w:color w:val="212121"/>
          <w:szCs w:val="24"/>
        </w:rPr>
        <w:t>;</w:t>
      </w:r>
    </w:p>
    <w:p w14:paraId="7C4602F7" w14:textId="77777777" w:rsidR="00D41D4C" w:rsidRDefault="00870A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Πού, </w:t>
      </w:r>
      <w:r w:rsidRPr="00334CFB">
        <w:rPr>
          <w:rFonts w:eastAsia="Times New Roman"/>
          <w:color w:val="212121"/>
          <w:szCs w:val="24"/>
        </w:rPr>
        <w:t>αλήθεια</w:t>
      </w:r>
      <w:r>
        <w:rPr>
          <w:rFonts w:eastAsia="Times New Roman"/>
          <w:color w:val="212121"/>
          <w:szCs w:val="24"/>
        </w:rPr>
        <w:t>,</w:t>
      </w:r>
      <w:r w:rsidRPr="00334CFB">
        <w:rPr>
          <w:rFonts w:eastAsia="Times New Roman"/>
          <w:color w:val="212121"/>
          <w:szCs w:val="24"/>
        </w:rPr>
        <w:t xml:space="preserve"> μπορεί κανεί</w:t>
      </w:r>
      <w:r>
        <w:rPr>
          <w:rFonts w:eastAsia="Times New Roman"/>
          <w:color w:val="212121"/>
          <w:szCs w:val="24"/>
        </w:rPr>
        <w:t>ς να πει ότι εδώ</w:t>
      </w:r>
      <w:r>
        <w:rPr>
          <w:rFonts w:eastAsia="Times New Roman"/>
          <w:color w:val="212121"/>
          <w:szCs w:val="24"/>
        </w:rPr>
        <w:t xml:space="preserve"> προχωράμε σε μι</w:t>
      </w:r>
      <w:r w:rsidRPr="00334CFB">
        <w:rPr>
          <w:rFonts w:eastAsia="Times New Roman"/>
          <w:color w:val="212121"/>
          <w:szCs w:val="24"/>
        </w:rPr>
        <w:t xml:space="preserve">α μεταρρύθμιση </w:t>
      </w:r>
      <w:r>
        <w:rPr>
          <w:rFonts w:eastAsia="Times New Roman"/>
          <w:color w:val="212121"/>
          <w:szCs w:val="24"/>
        </w:rPr>
        <w:t>στην τριτοβάθμια</w:t>
      </w:r>
      <w:r w:rsidRPr="00334CFB">
        <w:rPr>
          <w:rFonts w:eastAsia="Times New Roman"/>
          <w:color w:val="212121"/>
          <w:szCs w:val="24"/>
        </w:rPr>
        <w:t xml:space="preserve"> εκπαίδευση</w:t>
      </w:r>
      <w:r>
        <w:rPr>
          <w:rFonts w:eastAsia="Times New Roman"/>
          <w:color w:val="212121"/>
          <w:szCs w:val="24"/>
        </w:rPr>
        <w:t>, όταν η γνώμη της Α</w:t>
      </w:r>
      <w:r w:rsidRPr="00334CFB">
        <w:rPr>
          <w:rFonts w:eastAsia="Times New Roman"/>
          <w:color w:val="212121"/>
          <w:szCs w:val="24"/>
        </w:rPr>
        <w:t>ν</w:t>
      </w:r>
      <w:r>
        <w:rPr>
          <w:rFonts w:eastAsia="Times New Roman"/>
          <w:color w:val="212121"/>
          <w:szCs w:val="24"/>
        </w:rPr>
        <w:t>εξάρτητης Α</w:t>
      </w:r>
      <w:r w:rsidRPr="00334CFB">
        <w:rPr>
          <w:rFonts w:eastAsia="Times New Roman"/>
          <w:color w:val="212121"/>
          <w:szCs w:val="24"/>
        </w:rPr>
        <w:t>ρχής</w:t>
      </w:r>
      <w:r>
        <w:rPr>
          <w:rFonts w:eastAsia="Times New Roman"/>
          <w:color w:val="212121"/>
          <w:szCs w:val="24"/>
        </w:rPr>
        <w:t>,</w:t>
      </w:r>
      <w:r w:rsidRPr="00334CFB">
        <w:rPr>
          <w:rFonts w:eastAsia="Times New Roman"/>
          <w:color w:val="212121"/>
          <w:szCs w:val="24"/>
        </w:rPr>
        <w:t xml:space="preserve"> της </w:t>
      </w:r>
      <w:r>
        <w:rPr>
          <w:rFonts w:eastAsia="Times New Roman"/>
          <w:color w:val="212121"/>
          <w:szCs w:val="24"/>
        </w:rPr>
        <w:t>ΑΔΙΠ, δεν</w:t>
      </w:r>
      <w:r w:rsidRPr="00334CFB">
        <w:rPr>
          <w:rFonts w:eastAsia="Times New Roman"/>
          <w:color w:val="212121"/>
          <w:szCs w:val="24"/>
        </w:rPr>
        <w:t xml:space="preserve"> λαμβάνεται καν υπ</w:t>
      </w:r>
      <w:r>
        <w:rPr>
          <w:rFonts w:eastAsia="Times New Roman"/>
          <w:color w:val="212121"/>
          <w:szCs w:val="24"/>
        </w:rPr>
        <w:t xml:space="preserve">’ </w:t>
      </w:r>
      <w:proofErr w:type="spellStart"/>
      <w:r>
        <w:rPr>
          <w:rFonts w:eastAsia="Times New Roman"/>
          <w:color w:val="212121"/>
          <w:szCs w:val="24"/>
        </w:rPr>
        <w:t>όψιν</w:t>
      </w:r>
      <w:proofErr w:type="spellEnd"/>
      <w:r>
        <w:rPr>
          <w:rFonts w:eastAsia="Times New Roman"/>
          <w:color w:val="212121"/>
          <w:szCs w:val="24"/>
        </w:rPr>
        <w:t xml:space="preserve">; </w:t>
      </w:r>
      <w:r w:rsidRPr="00334CFB">
        <w:rPr>
          <w:rFonts w:eastAsia="Times New Roman"/>
          <w:color w:val="212121"/>
          <w:szCs w:val="24"/>
        </w:rPr>
        <w:t xml:space="preserve">Άλλωστε είναι γνωστή </w:t>
      </w:r>
      <w:r>
        <w:rPr>
          <w:rFonts w:eastAsia="Times New Roman"/>
          <w:color w:val="212121"/>
          <w:szCs w:val="24"/>
        </w:rPr>
        <w:t>-</w:t>
      </w:r>
      <w:r w:rsidRPr="00334CFB">
        <w:rPr>
          <w:rFonts w:eastAsia="Times New Roman"/>
          <w:color w:val="212121"/>
          <w:szCs w:val="24"/>
        </w:rPr>
        <w:t xml:space="preserve">και νομίζω ότι όλοι έχουμε κρατήσει στη μνήμη </w:t>
      </w:r>
      <w:r>
        <w:rPr>
          <w:rFonts w:eastAsia="Times New Roman"/>
          <w:color w:val="212121"/>
          <w:szCs w:val="24"/>
        </w:rPr>
        <w:t xml:space="preserve">μας- η ρήση </w:t>
      </w:r>
      <w:r w:rsidRPr="00334CFB">
        <w:rPr>
          <w:rFonts w:eastAsia="Times New Roman"/>
          <w:color w:val="212121"/>
          <w:szCs w:val="24"/>
        </w:rPr>
        <w:t>του κ</w:t>
      </w:r>
      <w:r>
        <w:rPr>
          <w:rFonts w:eastAsia="Times New Roman"/>
          <w:color w:val="212121"/>
          <w:szCs w:val="24"/>
        </w:rPr>
        <w:t>ύριου Υ</w:t>
      </w:r>
      <w:r w:rsidRPr="00334CFB">
        <w:rPr>
          <w:rFonts w:eastAsia="Times New Roman"/>
          <w:color w:val="212121"/>
          <w:szCs w:val="24"/>
        </w:rPr>
        <w:t xml:space="preserve">πουργού </w:t>
      </w:r>
      <w:r>
        <w:rPr>
          <w:rFonts w:eastAsia="Times New Roman"/>
          <w:color w:val="212121"/>
          <w:szCs w:val="24"/>
        </w:rPr>
        <w:t xml:space="preserve">περί της </w:t>
      </w:r>
      <w:proofErr w:type="spellStart"/>
      <w:r>
        <w:rPr>
          <w:rFonts w:eastAsia="Times New Roman"/>
          <w:color w:val="212121"/>
          <w:szCs w:val="24"/>
        </w:rPr>
        <w:t>χαρτούρας</w:t>
      </w:r>
      <w:proofErr w:type="spellEnd"/>
      <w:r>
        <w:rPr>
          <w:rFonts w:eastAsia="Times New Roman"/>
          <w:color w:val="212121"/>
          <w:szCs w:val="24"/>
        </w:rPr>
        <w:t xml:space="preserve"> τη</w:t>
      </w:r>
      <w:r>
        <w:rPr>
          <w:rFonts w:eastAsia="Times New Roman"/>
          <w:color w:val="212121"/>
          <w:szCs w:val="24"/>
        </w:rPr>
        <w:t xml:space="preserve">ς ΑΔΙΠ, </w:t>
      </w:r>
      <w:r w:rsidRPr="00334CFB">
        <w:rPr>
          <w:rFonts w:eastAsia="Times New Roman"/>
          <w:color w:val="212121"/>
          <w:szCs w:val="24"/>
        </w:rPr>
        <w:t xml:space="preserve">η οποία προφανώς για αυτόν </w:t>
      </w:r>
      <w:r>
        <w:rPr>
          <w:rFonts w:eastAsia="Times New Roman"/>
          <w:color w:val="212121"/>
          <w:szCs w:val="24"/>
        </w:rPr>
        <w:t>δ</w:t>
      </w:r>
      <w:r w:rsidRPr="00334CFB">
        <w:rPr>
          <w:rFonts w:eastAsia="Times New Roman"/>
          <w:color w:val="212121"/>
          <w:szCs w:val="24"/>
        </w:rPr>
        <w:t>εν έχει κα</w:t>
      </w:r>
      <w:r>
        <w:rPr>
          <w:rFonts w:eastAsia="Times New Roman"/>
          <w:color w:val="212121"/>
          <w:szCs w:val="24"/>
        </w:rPr>
        <w:t>μ</w:t>
      </w:r>
      <w:r w:rsidRPr="00334CFB">
        <w:rPr>
          <w:rFonts w:eastAsia="Times New Roman"/>
          <w:color w:val="212121"/>
          <w:szCs w:val="24"/>
        </w:rPr>
        <w:t>μία αξία</w:t>
      </w:r>
      <w:r>
        <w:rPr>
          <w:rFonts w:eastAsia="Times New Roman"/>
          <w:color w:val="212121"/>
          <w:szCs w:val="24"/>
        </w:rPr>
        <w:t>, όταν υπάρχει μι</w:t>
      </w:r>
      <w:r w:rsidRPr="00334CFB">
        <w:rPr>
          <w:rFonts w:eastAsia="Times New Roman"/>
          <w:color w:val="212121"/>
          <w:szCs w:val="24"/>
        </w:rPr>
        <w:t xml:space="preserve">α συγκεκριμένη αρχή η οποία με έναν </w:t>
      </w:r>
      <w:r>
        <w:rPr>
          <w:rFonts w:eastAsia="Times New Roman"/>
          <w:color w:val="212121"/>
          <w:szCs w:val="24"/>
        </w:rPr>
        <w:t>-</w:t>
      </w:r>
      <w:r w:rsidRPr="00334CFB">
        <w:rPr>
          <w:rFonts w:eastAsia="Times New Roman"/>
          <w:color w:val="212121"/>
          <w:szCs w:val="24"/>
        </w:rPr>
        <w:t>θα σας έλεγα</w:t>
      </w:r>
      <w:r>
        <w:rPr>
          <w:rFonts w:eastAsia="Times New Roman"/>
          <w:color w:val="212121"/>
          <w:szCs w:val="24"/>
        </w:rPr>
        <w:t>-</w:t>
      </w:r>
      <w:r w:rsidRPr="00334CFB">
        <w:rPr>
          <w:rFonts w:eastAsia="Times New Roman"/>
          <w:color w:val="212121"/>
          <w:szCs w:val="24"/>
        </w:rPr>
        <w:t xml:space="preserve"> </w:t>
      </w:r>
      <w:r w:rsidRPr="00334CFB">
        <w:rPr>
          <w:rFonts w:eastAsia="Times New Roman"/>
          <w:color w:val="212121"/>
          <w:szCs w:val="24"/>
        </w:rPr>
        <w:lastRenderedPageBreak/>
        <w:t xml:space="preserve">ενδεδειγμένο τρόπο </w:t>
      </w:r>
      <w:r>
        <w:rPr>
          <w:rFonts w:eastAsia="Times New Roman"/>
          <w:color w:val="212121"/>
          <w:szCs w:val="24"/>
        </w:rPr>
        <w:t xml:space="preserve">αναδεικνύει </w:t>
      </w:r>
      <w:r w:rsidRPr="00334CFB">
        <w:rPr>
          <w:rFonts w:eastAsia="Times New Roman"/>
          <w:color w:val="212121"/>
          <w:szCs w:val="24"/>
        </w:rPr>
        <w:t>και τους λόγους αλλά και τα ακαδημαϊκά κριτήρια</w:t>
      </w:r>
      <w:r>
        <w:rPr>
          <w:rFonts w:eastAsia="Times New Roman"/>
          <w:color w:val="212121"/>
          <w:szCs w:val="24"/>
        </w:rPr>
        <w:t>,</w:t>
      </w:r>
      <w:r w:rsidRPr="00334CFB">
        <w:rPr>
          <w:rFonts w:eastAsia="Times New Roman"/>
          <w:color w:val="212121"/>
          <w:szCs w:val="24"/>
        </w:rPr>
        <w:t xml:space="preserve"> προκειμένου να υπάρχουν αλλαγές στην τριτοβάθμια εκπα</w:t>
      </w:r>
      <w:r w:rsidRPr="00334CFB">
        <w:rPr>
          <w:rFonts w:eastAsia="Times New Roman"/>
          <w:color w:val="212121"/>
          <w:szCs w:val="24"/>
        </w:rPr>
        <w:t>ίδευση</w:t>
      </w:r>
      <w:r>
        <w:rPr>
          <w:rFonts w:eastAsia="Times New Roman"/>
          <w:color w:val="212121"/>
          <w:szCs w:val="24"/>
        </w:rPr>
        <w:t>.</w:t>
      </w:r>
    </w:p>
    <w:p w14:paraId="7C4602F8" w14:textId="77777777" w:rsidR="00D41D4C" w:rsidRDefault="00870A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Μ</w:t>
      </w:r>
      <w:r w:rsidRPr="00334CFB">
        <w:rPr>
          <w:rFonts w:eastAsia="Times New Roman"/>
          <w:color w:val="212121"/>
          <w:szCs w:val="24"/>
        </w:rPr>
        <w:t xml:space="preserve">ίλησε για διάλογο </w:t>
      </w:r>
      <w:r>
        <w:rPr>
          <w:rFonts w:eastAsia="Times New Roman"/>
          <w:color w:val="212121"/>
          <w:szCs w:val="24"/>
        </w:rPr>
        <w:t>ο κύριος Υ</w:t>
      </w:r>
      <w:r w:rsidRPr="00334CFB">
        <w:rPr>
          <w:rFonts w:eastAsia="Times New Roman"/>
          <w:color w:val="212121"/>
          <w:szCs w:val="24"/>
        </w:rPr>
        <w:t>πουργός</w:t>
      </w:r>
      <w:r>
        <w:rPr>
          <w:rFonts w:eastAsia="Times New Roman"/>
          <w:color w:val="212121"/>
          <w:szCs w:val="24"/>
        </w:rPr>
        <w:t>. Τ</w:t>
      </w:r>
      <w:r w:rsidRPr="00334CFB">
        <w:rPr>
          <w:rFonts w:eastAsia="Times New Roman"/>
          <w:color w:val="212121"/>
          <w:szCs w:val="24"/>
        </w:rPr>
        <w:t>ον διάλογο</w:t>
      </w:r>
      <w:r>
        <w:rPr>
          <w:rFonts w:eastAsia="Times New Roman"/>
          <w:color w:val="212121"/>
          <w:szCs w:val="24"/>
        </w:rPr>
        <w:t>, κύριε Υπουργέ, πώς τον εννοείτε; Τον εννοείτε, προφανώς, με τους συναδέλφους σας Βουλευτές του ΣΥΡΙΖΑ; Διότι αν πάρω ως κριτήριο το τι συνέβη</w:t>
      </w:r>
      <w:r>
        <w:rPr>
          <w:rFonts w:eastAsia="Times New Roman"/>
          <w:color w:val="212121"/>
          <w:szCs w:val="24"/>
        </w:rPr>
        <w:t>,</w:t>
      </w:r>
      <w:r>
        <w:rPr>
          <w:rFonts w:eastAsia="Times New Roman"/>
          <w:color w:val="212121"/>
          <w:szCs w:val="24"/>
        </w:rPr>
        <w:t xml:space="preserve"> ειδικά</w:t>
      </w:r>
      <w:r>
        <w:rPr>
          <w:rFonts w:eastAsia="Times New Roman"/>
          <w:color w:val="212121"/>
          <w:szCs w:val="24"/>
        </w:rPr>
        <w:t>,</w:t>
      </w:r>
      <w:r>
        <w:rPr>
          <w:rFonts w:eastAsia="Times New Roman"/>
          <w:color w:val="212121"/>
          <w:szCs w:val="24"/>
        </w:rPr>
        <w:t xml:space="preserve"> </w:t>
      </w:r>
      <w:r w:rsidRPr="00334CFB">
        <w:rPr>
          <w:rFonts w:eastAsia="Times New Roman"/>
          <w:color w:val="212121"/>
          <w:szCs w:val="24"/>
        </w:rPr>
        <w:t>στην απορρ</w:t>
      </w:r>
      <w:r>
        <w:rPr>
          <w:rFonts w:eastAsia="Times New Roman"/>
          <w:color w:val="212121"/>
          <w:szCs w:val="24"/>
        </w:rPr>
        <w:t xml:space="preserve">όφηση του ΤΕΙ Θεσσαλίας από το </w:t>
      </w:r>
      <w:r>
        <w:rPr>
          <w:rFonts w:eastAsia="Times New Roman"/>
          <w:color w:val="212121"/>
          <w:szCs w:val="24"/>
        </w:rPr>
        <w:t>Πανεπιστήμιο της Θεσσαλίας και</w:t>
      </w:r>
      <w:r>
        <w:rPr>
          <w:rFonts w:eastAsia="Times New Roman"/>
          <w:color w:val="212121"/>
          <w:szCs w:val="24"/>
        </w:rPr>
        <w:t>,</w:t>
      </w:r>
      <w:r>
        <w:rPr>
          <w:rFonts w:eastAsia="Times New Roman"/>
          <w:color w:val="212121"/>
          <w:szCs w:val="24"/>
        </w:rPr>
        <w:t xml:space="preserve"> β</w:t>
      </w:r>
      <w:r w:rsidRPr="00334CFB">
        <w:rPr>
          <w:rFonts w:eastAsia="Times New Roman"/>
          <w:color w:val="212121"/>
          <w:szCs w:val="24"/>
        </w:rPr>
        <w:t>εβαίως</w:t>
      </w:r>
      <w:r>
        <w:rPr>
          <w:rFonts w:eastAsia="Times New Roman"/>
          <w:color w:val="212121"/>
          <w:szCs w:val="24"/>
        </w:rPr>
        <w:t>,</w:t>
      </w:r>
      <w:r w:rsidRPr="00334CFB">
        <w:rPr>
          <w:rFonts w:eastAsia="Times New Roman"/>
          <w:color w:val="212121"/>
          <w:szCs w:val="24"/>
        </w:rPr>
        <w:t xml:space="preserve"> αυτό το συγκρίνω με όσα ακολούθησαν εκ των υστέρων και τα οποία είναι ουσιαστικά</w:t>
      </w:r>
      <w:r>
        <w:rPr>
          <w:rFonts w:eastAsia="Times New Roman"/>
          <w:color w:val="212121"/>
          <w:szCs w:val="24"/>
        </w:rPr>
        <w:t>,</w:t>
      </w:r>
      <w:r w:rsidRPr="00334CFB">
        <w:rPr>
          <w:rFonts w:eastAsia="Times New Roman"/>
          <w:color w:val="212121"/>
          <w:szCs w:val="24"/>
        </w:rPr>
        <w:t xml:space="preserve"> η βασική συζήτηση σήμερα είμαι βέβαιος ότι θα καταλήξω στο αβίαστο συμ</w:t>
      </w:r>
      <w:r>
        <w:rPr>
          <w:rFonts w:eastAsia="Times New Roman"/>
          <w:color w:val="212121"/>
          <w:szCs w:val="24"/>
        </w:rPr>
        <w:t>πέρασμα ότι ο διάλογος για την Κυβέρνηση είναι μι</w:t>
      </w:r>
      <w:r w:rsidRPr="00334CFB">
        <w:rPr>
          <w:rFonts w:eastAsia="Times New Roman"/>
          <w:color w:val="212121"/>
          <w:szCs w:val="24"/>
        </w:rPr>
        <w:t>α εσωτερική υπ</w:t>
      </w:r>
      <w:r w:rsidRPr="00334CFB">
        <w:rPr>
          <w:rFonts w:eastAsia="Times New Roman"/>
          <w:color w:val="212121"/>
          <w:szCs w:val="24"/>
        </w:rPr>
        <w:t>όθεση</w:t>
      </w:r>
      <w:r>
        <w:rPr>
          <w:rFonts w:eastAsia="Times New Roman"/>
          <w:color w:val="212121"/>
          <w:szCs w:val="24"/>
        </w:rPr>
        <w:t xml:space="preserve">. Δεν είναι μια </w:t>
      </w:r>
      <w:r w:rsidRPr="00334CFB">
        <w:rPr>
          <w:rFonts w:eastAsia="Times New Roman"/>
          <w:color w:val="212121"/>
          <w:szCs w:val="24"/>
        </w:rPr>
        <w:t>υπόθεση η οποία εξελίσσεται με την κοινωνία</w:t>
      </w:r>
      <w:r>
        <w:rPr>
          <w:rFonts w:eastAsia="Times New Roman"/>
          <w:color w:val="212121"/>
          <w:szCs w:val="24"/>
        </w:rPr>
        <w:t>,</w:t>
      </w:r>
      <w:r w:rsidRPr="00334CFB">
        <w:rPr>
          <w:rFonts w:eastAsia="Times New Roman"/>
          <w:color w:val="212121"/>
          <w:szCs w:val="24"/>
        </w:rPr>
        <w:t xml:space="preserve"> εξελίσσεται</w:t>
      </w:r>
      <w:r>
        <w:rPr>
          <w:rFonts w:eastAsia="Times New Roman"/>
          <w:color w:val="212121"/>
          <w:szCs w:val="24"/>
        </w:rPr>
        <w:t xml:space="preserve"> ενδεχομένως με τα κόμματα της Α</w:t>
      </w:r>
      <w:r w:rsidRPr="00334CFB">
        <w:rPr>
          <w:rFonts w:eastAsia="Times New Roman"/>
          <w:color w:val="212121"/>
          <w:szCs w:val="24"/>
        </w:rPr>
        <w:t>ντιπολίτευσης</w:t>
      </w:r>
      <w:r>
        <w:rPr>
          <w:rFonts w:eastAsia="Times New Roman"/>
          <w:color w:val="212121"/>
          <w:szCs w:val="24"/>
        </w:rPr>
        <w:t>, εξελίσσεται μ</w:t>
      </w:r>
      <w:r w:rsidRPr="00334CFB">
        <w:rPr>
          <w:rFonts w:eastAsia="Times New Roman"/>
          <w:color w:val="212121"/>
          <w:szCs w:val="24"/>
        </w:rPr>
        <w:t>ε ένα</w:t>
      </w:r>
      <w:r>
        <w:rPr>
          <w:rFonts w:eastAsia="Times New Roman"/>
          <w:color w:val="212121"/>
          <w:szCs w:val="24"/>
        </w:rPr>
        <w:t>ν</w:t>
      </w:r>
      <w:r w:rsidRPr="00334CFB">
        <w:rPr>
          <w:rFonts w:eastAsia="Times New Roman"/>
          <w:color w:val="212121"/>
          <w:szCs w:val="24"/>
        </w:rPr>
        <w:t xml:space="preserve"> γενικότερο </w:t>
      </w:r>
      <w:r>
        <w:rPr>
          <w:rFonts w:eastAsia="Times New Roman"/>
          <w:color w:val="212121"/>
          <w:szCs w:val="24"/>
        </w:rPr>
        <w:t>-</w:t>
      </w:r>
      <w:r w:rsidRPr="00334CFB">
        <w:rPr>
          <w:rFonts w:eastAsia="Times New Roman"/>
          <w:color w:val="212121"/>
          <w:szCs w:val="24"/>
        </w:rPr>
        <w:t>θα σας έλεγα</w:t>
      </w:r>
      <w:r>
        <w:rPr>
          <w:rFonts w:eastAsia="Times New Roman"/>
          <w:color w:val="212121"/>
          <w:szCs w:val="24"/>
        </w:rPr>
        <w:t>- τρόπο</w:t>
      </w:r>
      <w:r>
        <w:rPr>
          <w:rFonts w:eastAsia="Times New Roman"/>
          <w:color w:val="212121"/>
          <w:szCs w:val="24"/>
        </w:rPr>
        <w:t>,</w:t>
      </w:r>
      <w:r>
        <w:rPr>
          <w:rFonts w:eastAsia="Times New Roman"/>
          <w:color w:val="212121"/>
          <w:szCs w:val="24"/>
        </w:rPr>
        <w:t xml:space="preserve"> με τον οποίο πρέπει μι</w:t>
      </w:r>
      <w:r w:rsidRPr="00334CFB">
        <w:rPr>
          <w:rFonts w:eastAsia="Times New Roman"/>
          <w:color w:val="212121"/>
          <w:szCs w:val="24"/>
        </w:rPr>
        <w:t>α σοβαρή κυβέρνηση να προχωρά σε μεταρρυθμίσεις και αλλαγ</w:t>
      </w:r>
      <w:r w:rsidRPr="00334CFB">
        <w:rPr>
          <w:rFonts w:eastAsia="Times New Roman"/>
          <w:color w:val="212121"/>
          <w:szCs w:val="24"/>
        </w:rPr>
        <w:t xml:space="preserve">ές που </w:t>
      </w:r>
      <w:r>
        <w:rPr>
          <w:rFonts w:eastAsia="Times New Roman"/>
          <w:color w:val="212121"/>
          <w:szCs w:val="24"/>
        </w:rPr>
        <w:t>αφορούν</w:t>
      </w:r>
      <w:r w:rsidRPr="00334CFB">
        <w:rPr>
          <w:rFonts w:eastAsia="Times New Roman"/>
          <w:color w:val="212121"/>
          <w:szCs w:val="24"/>
        </w:rPr>
        <w:t xml:space="preserve"> το μέλλον των παιδιών</w:t>
      </w:r>
      <w:r>
        <w:rPr>
          <w:rFonts w:eastAsia="Times New Roman"/>
          <w:color w:val="212121"/>
          <w:szCs w:val="24"/>
        </w:rPr>
        <w:t>,</w:t>
      </w:r>
      <w:r w:rsidRPr="00334CFB">
        <w:rPr>
          <w:rFonts w:eastAsia="Times New Roman"/>
          <w:color w:val="212121"/>
          <w:szCs w:val="24"/>
        </w:rPr>
        <w:t xml:space="preserve"> το μέλλον της ελληνικής κοινωνίας</w:t>
      </w:r>
      <w:r>
        <w:rPr>
          <w:rFonts w:eastAsia="Times New Roman"/>
          <w:color w:val="212121"/>
          <w:szCs w:val="24"/>
        </w:rPr>
        <w:t>.</w:t>
      </w:r>
    </w:p>
    <w:p w14:paraId="7C4602F9" w14:textId="77777777" w:rsidR="00D41D4C" w:rsidRDefault="00870A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Και εδώ για άλλη μι</w:t>
      </w:r>
      <w:r w:rsidRPr="00334CFB">
        <w:rPr>
          <w:rFonts w:eastAsia="Times New Roman"/>
          <w:color w:val="212121"/>
          <w:szCs w:val="24"/>
        </w:rPr>
        <w:t>α φορά ο διάλογος ήταν μ</w:t>
      </w:r>
      <w:r>
        <w:rPr>
          <w:rFonts w:eastAsia="Times New Roman"/>
          <w:color w:val="212121"/>
          <w:szCs w:val="24"/>
        </w:rPr>
        <w:t>ια κλειστή</w:t>
      </w:r>
      <w:r w:rsidRPr="00334CFB">
        <w:rPr>
          <w:rFonts w:eastAsia="Times New Roman"/>
          <w:color w:val="212121"/>
          <w:szCs w:val="24"/>
        </w:rPr>
        <w:t xml:space="preserve"> υπόθεση μεταξύ ημών και υμών</w:t>
      </w:r>
      <w:r>
        <w:rPr>
          <w:rFonts w:eastAsia="Times New Roman"/>
          <w:color w:val="212121"/>
          <w:szCs w:val="24"/>
        </w:rPr>
        <w:t>. Α</w:t>
      </w:r>
      <w:r w:rsidRPr="00334CFB">
        <w:rPr>
          <w:rFonts w:eastAsia="Times New Roman"/>
          <w:color w:val="212121"/>
          <w:szCs w:val="24"/>
        </w:rPr>
        <w:t xml:space="preserve">υτά είναι για </w:t>
      </w:r>
      <w:r>
        <w:rPr>
          <w:rFonts w:eastAsia="Times New Roman"/>
          <w:color w:val="212121"/>
          <w:szCs w:val="24"/>
        </w:rPr>
        <w:t xml:space="preserve">εσάς, </w:t>
      </w:r>
      <w:r w:rsidRPr="00334CFB">
        <w:rPr>
          <w:rFonts w:eastAsia="Times New Roman"/>
          <w:color w:val="212121"/>
          <w:szCs w:val="24"/>
        </w:rPr>
        <w:t>κύριοι συνάδελφοι του ΣΥΡΙΖΑ</w:t>
      </w:r>
      <w:r>
        <w:rPr>
          <w:rFonts w:eastAsia="Times New Roman"/>
          <w:color w:val="212121"/>
          <w:szCs w:val="24"/>
        </w:rPr>
        <w:t>.</w:t>
      </w:r>
    </w:p>
    <w:p w14:paraId="7C4602FA" w14:textId="77777777" w:rsidR="00D41D4C" w:rsidRDefault="00870AC4">
      <w:pPr>
        <w:tabs>
          <w:tab w:val="left" w:pos="2738"/>
          <w:tab w:val="center" w:pos="4753"/>
          <w:tab w:val="left" w:pos="5723"/>
        </w:tabs>
        <w:spacing w:line="600" w:lineRule="auto"/>
        <w:ind w:firstLine="720"/>
        <w:contextualSpacing/>
        <w:jc w:val="both"/>
        <w:rPr>
          <w:rFonts w:eastAsia="Times New Roman"/>
          <w:color w:val="212121"/>
          <w:szCs w:val="24"/>
        </w:rPr>
      </w:pPr>
      <w:r w:rsidRPr="00334CFB">
        <w:rPr>
          <w:rFonts w:eastAsia="Times New Roman"/>
          <w:color w:val="212121"/>
          <w:szCs w:val="24"/>
        </w:rPr>
        <w:t>Τρίτον</w:t>
      </w:r>
      <w:r>
        <w:rPr>
          <w:rFonts w:eastAsia="Times New Roman"/>
          <w:color w:val="212121"/>
          <w:szCs w:val="24"/>
        </w:rPr>
        <w:t>,</w:t>
      </w:r>
      <w:r w:rsidRPr="00334CFB">
        <w:rPr>
          <w:rFonts w:eastAsia="Times New Roman"/>
          <w:color w:val="212121"/>
          <w:szCs w:val="24"/>
        </w:rPr>
        <w:t xml:space="preserve"> χθες βρεθήκαμε αντιμέτωποι με ένα απίστε</w:t>
      </w:r>
      <w:r w:rsidRPr="00334CFB">
        <w:rPr>
          <w:rFonts w:eastAsia="Times New Roman"/>
          <w:color w:val="212121"/>
          <w:szCs w:val="24"/>
        </w:rPr>
        <w:t>υτο φαινόμενο</w:t>
      </w:r>
      <w:r>
        <w:rPr>
          <w:rFonts w:eastAsia="Times New Roman"/>
          <w:color w:val="212121"/>
          <w:szCs w:val="24"/>
        </w:rPr>
        <w:t>. Ε</w:t>
      </w:r>
      <w:r w:rsidRPr="00334CFB">
        <w:rPr>
          <w:rFonts w:eastAsia="Times New Roman"/>
          <w:color w:val="212121"/>
          <w:szCs w:val="24"/>
        </w:rPr>
        <w:t>ίναι το γνωστό φαινόμενο</w:t>
      </w:r>
      <w:r>
        <w:rPr>
          <w:rFonts w:eastAsia="Times New Roman"/>
          <w:color w:val="212121"/>
          <w:szCs w:val="24"/>
        </w:rPr>
        <w:t xml:space="preserve">, «το φαινόμενο </w:t>
      </w:r>
      <w:r w:rsidRPr="00334CFB">
        <w:rPr>
          <w:rFonts w:eastAsia="Times New Roman"/>
          <w:color w:val="212121"/>
          <w:szCs w:val="24"/>
        </w:rPr>
        <w:t>των τελευταίων ημερών της Πομπηίας</w:t>
      </w:r>
      <w:r>
        <w:rPr>
          <w:rFonts w:eastAsia="Times New Roman"/>
          <w:color w:val="212121"/>
          <w:szCs w:val="24"/>
        </w:rPr>
        <w:t>»,</w:t>
      </w:r>
      <w:r w:rsidRPr="00334CFB">
        <w:rPr>
          <w:rFonts w:eastAsia="Times New Roman"/>
          <w:color w:val="212121"/>
          <w:szCs w:val="24"/>
        </w:rPr>
        <w:t xml:space="preserve"> </w:t>
      </w:r>
      <w:r>
        <w:rPr>
          <w:rFonts w:eastAsia="Times New Roman"/>
          <w:color w:val="212121"/>
          <w:szCs w:val="24"/>
        </w:rPr>
        <w:t>Β</w:t>
      </w:r>
      <w:r w:rsidRPr="00334CFB">
        <w:rPr>
          <w:rFonts w:eastAsia="Times New Roman"/>
          <w:color w:val="212121"/>
          <w:szCs w:val="24"/>
        </w:rPr>
        <w:t>ουλευτές να έρχονται με τροπολογίες και να τις κάνετε δ</w:t>
      </w:r>
      <w:r>
        <w:rPr>
          <w:rFonts w:eastAsia="Times New Roman"/>
          <w:color w:val="212121"/>
          <w:szCs w:val="24"/>
        </w:rPr>
        <w:t>εκτές</w:t>
      </w:r>
      <w:r w:rsidRPr="00334CFB">
        <w:rPr>
          <w:rFonts w:eastAsia="Times New Roman"/>
          <w:color w:val="212121"/>
          <w:szCs w:val="24"/>
        </w:rPr>
        <w:t xml:space="preserve"> </w:t>
      </w:r>
      <w:r>
        <w:rPr>
          <w:rFonts w:eastAsia="Times New Roman"/>
          <w:color w:val="212121"/>
          <w:szCs w:val="24"/>
        </w:rPr>
        <w:t>εσείς, κ</w:t>
      </w:r>
      <w:r w:rsidRPr="00334CFB">
        <w:rPr>
          <w:rFonts w:eastAsia="Times New Roman"/>
          <w:color w:val="212121"/>
          <w:szCs w:val="24"/>
        </w:rPr>
        <w:t>ύριε Υπουργέ</w:t>
      </w:r>
      <w:r>
        <w:rPr>
          <w:rFonts w:eastAsia="Times New Roman"/>
          <w:color w:val="212121"/>
          <w:szCs w:val="24"/>
        </w:rPr>
        <w:t>, π</w:t>
      </w:r>
      <w:r w:rsidRPr="00334CFB">
        <w:rPr>
          <w:rFonts w:eastAsia="Times New Roman"/>
          <w:color w:val="212121"/>
          <w:szCs w:val="24"/>
        </w:rPr>
        <w:t xml:space="preserve">ου λέτε ότι </w:t>
      </w:r>
      <w:r>
        <w:rPr>
          <w:rFonts w:eastAsia="Times New Roman"/>
          <w:color w:val="212121"/>
          <w:szCs w:val="24"/>
        </w:rPr>
        <w:t xml:space="preserve">η </w:t>
      </w:r>
      <w:r w:rsidRPr="00334CFB">
        <w:rPr>
          <w:rFonts w:eastAsia="Times New Roman"/>
          <w:color w:val="212121"/>
          <w:szCs w:val="24"/>
        </w:rPr>
        <w:t xml:space="preserve">τριτοβάθμια εκπαίδευση </w:t>
      </w:r>
      <w:r w:rsidRPr="00334CFB">
        <w:rPr>
          <w:rFonts w:eastAsia="Times New Roman"/>
          <w:color w:val="212121"/>
          <w:szCs w:val="24"/>
        </w:rPr>
        <w:t xml:space="preserve">πρέπει </w:t>
      </w:r>
      <w:r w:rsidRPr="00334CFB">
        <w:rPr>
          <w:rFonts w:eastAsia="Times New Roman"/>
          <w:color w:val="212121"/>
          <w:szCs w:val="24"/>
        </w:rPr>
        <w:t>να είναι προϊόν ενός σοβαρού σχεδι</w:t>
      </w:r>
      <w:r w:rsidRPr="00334CFB">
        <w:rPr>
          <w:rFonts w:eastAsia="Times New Roman"/>
          <w:color w:val="212121"/>
          <w:szCs w:val="24"/>
        </w:rPr>
        <w:t>ασμού</w:t>
      </w:r>
      <w:r>
        <w:rPr>
          <w:rFonts w:eastAsia="Times New Roman"/>
          <w:color w:val="212121"/>
          <w:szCs w:val="24"/>
        </w:rPr>
        <w:t>, μιας ακαδημαϊκό</w:t>
      </w:r>
      <w:r w:rsidRPr="00334CFB">
        <w:rPr>
          <w:rFonts w:eastAsia="Times New Roman"/>
          <w:color w:val="212121"/>
          <w:szCs w:val="24"/>
        </w:rPr>
        <w:t>τητας και μιας αποδοχής</w:t>
      </w:r>
      <w:r>
        <w:rPr>
          <w:rFonts w:eastAsia="Times New Roman"/>
          <w:color w:val="212121"/>
          <w:szCs w:val="24"/>
        </w:rPr>
        <w:t xml:space="preserve">. </w:t>
      </w:r>
    </w:p>
    <w:p w14:paraId="7C4602FB" w14:textId="77777777" w:rsidR="00D41D4C" w:rsidRDefault="00870A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Αλήθεια π</w:t>
      </w:r>
      <w:r w:rsidRPr="00334CFB">
        <w:rPr>
          <w:rFonts w:eastAsia="Times New Roman"/>
          <w:color w:val="212121"/>
          <w:szCs w:val="24"/>
        </w:rPr>
        <w:t>ού πήγε η αυτοτέλεια των πανεπιστημίων</w:t>
      </w:r>
      <w:r>
        <w:rPr>
          <w:rFonts w:eastAsia="Times New Roman"/>
          <w:color w:val="212121"/>
          <w:szCs w:val="24"/>
        </w:rPr>
        <w:t xml:space="preserve">, αγαπητοί πανεπιστημιακοί κύριοι </w:t>
      </w:r>
      <w:r w:rsidRPr="00334CFB">
        <w:rPr>
          <w:rFonts w:eastAsia="Times New Roman"/>
          <w:color w:val="212121"/>
          <w:szCs w:val="24"/>
        </w:rPr>
        <w:t>συνάδελφοι</w:t>
      </w:r>
      <w:r>
        <w:rPr>
          <w:rFonts w:eastAsia="Times New Roman"/>
          <w:color w:val="212121"/>
          <w:szCs w:val="24"/>
        </w:rPr>
        <w:t>; Πού</w:t>
      </w:r>
      <w:r w:rsidRPr="00334CFB">
        <w:rPr>
          <w:rFonts w:eastAsia="Times New Roman"/>
          <w:color w:val="212121"/>
          <w:szCs w:val="24"/>
        </w:rPr>
        <w:t xml:space="preserve"> είναι η αυτοτέλεια των πανεπιστημίων</w:t>
      </w:r>
      <w:r>
        <w:rPr>
          <w:rFonts w:eastAsia="Times New Roman"/>
          <w:color w:val="212121"/>
          <w:szCs w:val="24"/>
        </w:rPr>
        <w:t>, η</w:t>
      </w:r>
      <w:r w:rsidRPr="00334CFB">
        <w:rPr>
          <w:rFonts w:eastAsia="Times New Roman"/>
          <w:color w:val="212121"/>
          <w:szCs w:val="24"/>
        </w:rPr>
        <w:t xml:space="preserve"> οργανωτική</w:t>
      </w:r>
      <w:r>
        <w:rPr>
          <w:rFonts w:eastAsia="Times New Roman"/>
          <w:color w:val="212121"/>
          <w:szCs w:val="24"/>
        </w:rPr>
        <w:t>, η</w:t>
      </w:r>
      <w:r w:rsidRPr="00334CFB">
        <w:rPr>
          <w:rFonts w:eastAsia="Times New Roman"/>
          <w:color w:val="212121"/>
          <w:szCs w:val="24"/>
        </w:rPr>
        <w:t xml:space="preserve"> οικονομική αυτοτέλεια των πανεπιστημίων</w:t>
      </w:r>
      <w:r w:rsidRPr="00334CFB">
        <w:rPr>
          <w:rFonts w:eastAsia="Times New Roman"/>
          <w:color w:val="212121"/>
          <w:szCs w:val="24"/>
        </w:rPr>
        <w:t xml:space="preserve"> την οποία εσείς υποστηρίζετε</w:t>
      </w:r>
      <w:r>
        <w:rPr>
          <w:rFonts w:eastAsia="Times New Roman"/>
          <w:color w:val="212121"/>
          <w:szCs w:val="24"/>
        </w:rPr>
        <w:t>; Τ</w:t>
      </w:r>
      <w:r w:rsidRPr="00334CFB">
        <w:rPr>
          <w:rFonts w:eastAsia="Times New Roman"/>
          <w:color w:val="212121"/>
          <w:szCs w:val="24"/>
        </w:rPr>
        <w:t>ο μπαλάκι θα πάει μετά στα πανεπιστήμια</w:t>
      </w:r>
      <w:r>
        <w:rPr>
          <w:rFonts w:eastAsia="Times New Roman"/>
          <w:color w:val="212121"/>
          <w:szCs w:val="24"/>
        </w:rPr>
        <w:t>,</w:t>
      </w:r>
      <w:r w:rsidRPr="00334CFB">
        <w:rPr>
          <w:rFonts w:eastAsia="Times New Roman"/>
          <w:color w:val="212121"/>
          <w:szCs w:val="24"/>
        </w:rPr>
        <w:t xml:space="preserve"> για να αποφασίσουν </w:t>
      </w:r>
      <w:r>
        <w:rPr>
          <w:rFonts w:eastAsia="Times New Roman"/>
          <w:color w:val="212121"/>
          <w:szCs w:val="24"/>
        </w:rPr>
        <w:t>για</w:t>
      </w:r>
      <w:r w:rsidRPr="00334CFB">
        <w:rPr>
          <w:rFonts w:eastAsia="Times New Roman"/>
          <w:color w:val="212121"/>
          <w:szCs w:val="24"/>
        </w:rPr>
        <w:t xml:space="preserve"> τα τμήματα</w:t>
      </w:r>
      <w:r>
        <w:rPr>
          <w:rFonts w:eastAsia="Times New Roman"/>
          <w:color w:val="212121"/>
          <w:szCs w:val="24"/>
        </w:rPr>
        <w:t xml:space="preserve">; Και ξέρετε </w:t>
      </w:r>
      <w:r w:rsidRPr="00334CFB">
        <w:rPr>
          <w:rFonts w:eastAsia="Times New Roman"/>
          <w:color w:val="212121"/>
          <w:szCs w:val="24"/>
        </w:rPr>
        <w:t>για ποιο</w:t>
      </w:r>
      <w:r>
        <w:rPr>
          <w:rFonts w:eastAsia="Times New Roman"/>
          <w:color w:val="212121"/>
          <w:szCs w:val="24"/>
        </w:rPr>
        <w:t>ν</w:t>
      </w:r>
      <w:r w:rsidRPr="00334CFB">
        <w:rPr>
          <w:rFonts w:eastAsia="Times New Roman"/>
          <w:color w:val="212121"/>
          <w:szCs w:val="24"/>
        </w:rPr>
        <w:t xml:space="preserve"> λόγο έρχεται </w:t>
      </w:r>
      <w:r>
        <w:rPr>
          <w:rFonts w:eastAsia="Times New Roman"/>
          <w:color w:val="212121"/>
          <w:szCs w:val="24"/>
        </w:rPr>
        <w:t>κ</w:t>
      </w:r>
      <w:r w:rsidRPr="00334CFB">
        <w:rPr>
          <w:rFonts w:eastAsia="Times New Roman"/>
          <w:color w:val="212121"/>
          <w:szCs w:val="24"/>
        </w:rPr>
        <w:t>άθε συνάδελφος και ζητάει την ίδρυση ενός νέου τμήματος</w:t>
      </w:r>
      <w:r>
        <w:rPr>
          <w:rFonts w:eastAsia="Times New Roman"/>
          <w:color w:val="212121"/>
          <w:szCs w:val="24"/>
        </w:rPr>
        <w:t xml:space="preserve">. Και θα αποφασιστεί </w:t>
      </w:r>
      <w:r w:rsidRPr="00334CFB">
        <w:rPr>
          <w:rFonts w:eastAsia="Times New Roman"/>
          <w:color w:val="212121"/>
          <w:szCs w:val="24"/>
        </w:rPr>
        <w:t>μετά</w:t>
      </w:r>
      <w:r>
        <w:rPr>
          <w:rFonts w:eastAsia="Times New Roman"/>
          <w:color w:val="212121"/>
          <w:szCs w:val="24"/>
        </w:rPr>
        <w:t>,</w:t>
      </w:r>
      <w:r w:rsidRPr="00334CFB">
        <w:rPr>
          <w:rFonts w:eastAsia="Times New Roman"/>
          <w:color w:val="212121"/>
          <w:szCs w:val="24"/>
        </w:rPr>
        <w:t xml:space="preserve"> εκ των υστέρων </w:t>
      </w:r>
      <w:r>
        <w:rPr>
          <w:rFonts w:eastAsia="Times New Roman"/>
          <w:color w:val="212121"/>
          <w:szCs w:val="24"/>
        </w:rPr>
        <w:t xml:space="preserve">από </w:t>
      </w:r>
      <w:r w:rsidRPr="00334CFB">
        <w:rPr>
          <w:rFonts w:eastAsia="Times New Roman"/>
          <w:color w:val="212121"/>
          <w:szCs w:val="24"/>
        </w:rPr>
        <w:t>τα πανεπιστή</w:t>
      </w:r>
      <w:r w:rsidRPr="00334CFB">
        <w:rPr>
          <w:rFonts w:eastAsia="Times New Roman"/>
          <w:color w:val="212121"/>
          <w:szCs w:val="24"/>
        </w:rPr>
        <w:t>μια</w:t>
      </w:r>
      <w:r>
        <w:rPr>
          <w:rFonts w:eastAsia="Times New Roman"/>
          <w:color w:val="212121"/>
          <w:szCs w:val="24"/>
        </w:rPr>
        <w:t>; Ε</w:t>
      </w:r>
      <w:r w:rsidRPr="00334CFB">
        <w:rPr>
          <w:rFonts w:eastAsia="Times New Roman"/>
          <w:color w:val="212121"/>
          <w:szCs w:val="24"/>
        </w:rPr>
        <w:t>ίναι λογική πολιτικής αυτή</w:t>
      </w:r>
      <w:r>
        <w:rPr>
          <w:rFonts w:eastAsia="Times New Roman"/>
          <w:color w:val="212121"/>
          <w:szCs w:val="24"/>
        </w:rPr>
        <w:t>;</w:t>
      </w:r>
      <w:r w:rsidRPr="00334CFB">
        <w:rPr>
          <w:rFonts w:eastAsia="Times New Roman"/>
          <w:color w:val="212121"/>
          <w:szCs w:val="24"/>
        </w:rPr>
        <w:t xml:space="preserve"> Δηλαδή</w:t>
      </w:r>
      <w:r>
        <w:rPr>
          <w:rFonts w:eastAsia="Times New Roman"/>
          <w:color w:val="212121"/>
          <w:szCs w:val="24"/>
        </w:rPr>
        <w:t xml:space="preserve"> δεν έχετε διδαχθεί τ</w:t>
      </w:r>
      <w:r w:rsidRPr="00334CFB">
        <w:rPr>
          <w:rFonts w:eastAsia="Times New Roman"/>
          <w:color w:val="212121"/>
          <w:szCs w:val="24"/>
        </w:rPr>
        <w:t>ίποτε</w:t>
      </w:r>
      <w:r>
        <w:rPr>
          <w:rFonts w:eastAsia="Times New Roman"/>
          <w:color w:val="212121"/>
          <w:szCs w:val="24"/>
        </w:rPr>
        <w:t>;</w:t>
      </w:r>
      <w:r w:rsidRPr="00334CFB">
        <w:rPr>
          <w:rFonts w:eastAsia="Times New Roman"/>
          <w:color w:val="212121"/>
          <w:szCs w:val="24"/>
        </w:rPr>
        <w:t xml:space="preserve"> </w:t>
      </w:r>
      <w:r>
        <w:rPr>
          <w:rFonts w:eastAsia="Times New Roman"/>
          <w:color w:val="212121"/>
          <w:szCs w:val="24"/>
        </w:rPr>
        <w:t>Δ</w:t>
      </w:r>
      <w:r w:rsidRPr="00334CFB">
        <w:rPr>
          <w:rFonts w:eastAsia="Times New Roman"/>
          <w:color w:val="212121"/>
          <w:szCs w:val="24"/>
        </w:rPr>
        <w:t xml:space="preserve">εν ξέρετε ότι υπάρχει ένα </w:t>
      </w:r>
      <w:r w:rsidRPr="00334CFB">
        <w:rPr>
          <w:rFonts w:eastAsia="Times New Roman"/>
          <w:color w:val="212121"/>
          <w:szCs w:val="24"/>
        </w:rPr>
        <w:lastRenderedPageBreak/>
        <w:t xml:space="preserve">μεγάλο πρόβλημα </w:t>
      </w:r>
      <w:r>
        <w:rPr>
          <w:rFonts w:eastAsia="Times New Roman"/>
          <w:color w:val="212121"/>
          <w:szCs w:val="24"/>
        </w:rPr>
        <w:t>-</w:t>
      </w:r>
      <w:r w:rsidRPr="00334CFB">
        <w:rPr>
          <w:rFonts w:eastAsia="Times New Roman"/>
          <w:color w:val="212121"/>
          <w:szCs w:val="24"/>
        </w:rPr>
        <w:t xml:space="preserve">και προφανώς </w:t>
      </w:r>
      <w:r>
        <w:rPr>
          <w:rFonts w:eastAsia="Times New Roman"/>
          <w:color w:val="212121"/>
          <w:szCs w:val="24"/>
        </w:rPr>
        <w:t xml:space="preserve">είναι </w:t>
      </w:r>
      <w:r w:rsidRPr="00334CFB">
        <w:rPr>
          <w:rFonts w:eastAsia="Times New Roman"/>
          <w:color w:val="212121"/>
          <w:szCs w:val="24"/>
        </w:rPr>
        <w:t>λάθος όλων των προηγούμενων κυβερνήσεων</w:t>
      </w:r>
      <w:r>
        <w:rPr>
          <w:rFonts w:eastAsia="Times New Roman"/>
          <w:color w:val="212121"/>
          <w:szCs w:val="24"/>
        </w:rPr>
        <w:t xml:space="preserve">- </w:t>
      </w:r>
      <w:r w:rsidRPr="00334CFB">
        <w:rPr>
          <w:rFonts w:eastAsia="Times New Roman"/>
          <w:color w:val="212121"/>
          <w:szCs w:val="24"/>
        </w:rPr>
        <w:t>με την ίδρυση πολλών και διαφορετικών παν</w:t>
      </w:r>
      <w:r>
        <w:rPr>
          <w:rFonts w:eastAsia="Times New Roman"/>
          <w:color w:val="212121"/>
          <w:szCs w:val="24"/>
        </w:rPr>
        <w:t xml:space="preserve">επιστημιακών τμημάτων στην ελληνική </w:t>
      </w:r>
      <w:r w:rsidRPr="00334CFB">
        <w:rPr>
          <w:rFonts w:eastAsia="Times New Roman"/>
          <w:color w:val="212121"/>
          <w:szCs w:val="24"/>
        </w:rPr>
        <w:t>περιφέρ</w:t>
      </w:r>
      <w:r w:rsidRPr="00334CFB">
        <w:rPr>
          <w:rFonts w:eastAsia="Times New Roman"/>
          <w:color w:val="212121"/>
          <w:szCs w:val="24"/>
        </w:rPr>
        <w:t>εια</w:t>
      </w:r>
      <w:r>
        <w:rPr>
          <w:rFonts w:eastAsia="Times New Roman"/>
          <w:color w:val="212121"/>
          <w:szCs w:val="24"/>
        </w:rPr>
        <w:t xml:space="preserve">; </w:t>
      </w:r>
    </w:p>
    <w:p w14:paraId="7C4602FC" w14:textId="77777777" w:rsidR="00D41D4C" w:rsidRDefault="00870A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334CFB">
        <w:rPr>
          <w:rFonts w:eastAsia="Times New Roman"/>
          <w:color w:val="212121"/>
          <w:szCs w:val="24"/>
        </w:rPr>
        <w:t xml:space="preserve">αι τελικά όλα αυτά τα παιδιά τα οποία θα τελειώσουν </w:t>
      </w:r>
      <w:r>
        <w:rPr>
          <w:rFonts w:eastAsia="Times New Roman"/>
          <w:color w:val="212121"/>
          <w:szCs w:val="24"/>
        </w:rPr>
        <w:t>κάποτε όλα αυτά τα τμήματα, κ</w:t>
      </w:r>
      <w:r w:rsidRPr="00334CFB">
        <w:rPr>
          <w:rFonts w:eastAsia="Times New Roman"/>
          <w:color w:val="212121"/>
          <w:szCs w:val="24"/>
        </w:rPr>
        <w:t>ύριε Υπουργέ</w:t>
      </w:r>
      <w:r>
        <w:rPr>
          <w:rFonts w:eastAsia="Times New Roman"/>
          <w:color w:val="212121"/>
          <w:szCs w:val="24"/>
        </w:rPr>
        <w:t>, πού</w:t>
      </w:r>
      <w:r w:rsidRPr="00334CFB">
        <w:rPr>
          <w:rFonts w:eastAsia="Times New Roman"/>
          <w:color w:val="212121"/>
          <w:szCs w:val="24"/>
        </w:rPr>
        <w:t xml:space="preserve"> θα αναζητήσουν τα επαγγελματικά τους δικαιώματα</w:t>
      </w:r>
      <w:r>
        <w:rPr>
          <w:rFonts w:eastAsia="Times New Roman"/>
          <w:color w:val="212121"/>
          <w:szCs w:val="24"/>
        </w:rPr>
        <w:t>; Πού</w:t>
      </w:r>
      <w:r w:rsidRPr="00334CFB">
        <w:rPr>
          <w:rFonts w:eastAsia="Times New Roman"/>
          <w:color w:val="212121"/>
          <w:szCs w:val="24"/>
        </w:rPr>
        <w:t xml:space="preserve"> θα είναι κατοχυρωμένα και με ποιον τρόπο θα μπορέσουν να βγου</w:t>
      </w:r>
      <w:r>
        <w:rPr>
          <w:rFonts w:eastAsia="Times New Roman"/>
          <w:color w:val="212121"/>
          <w:szCs w:val="24"/>
        </w:rPr>
        <w:t>ν σε μι</w:t>
      </w:r>
      <w:r w:rsidRPr="00334CFB">
        <w:rPr>
          <w:rFonts w:eastAsia="Times New Roman"/>
          <w:color w:val="212121"/>
          <w:szCs w:val="24"/>
        </w:rPr>
        <w:t>α αγορά εργασίας</w:t>
      </w:r>
      <w:r>
        <w:rPr>
          <w:rFonts w:eastAsia="Times New Roman"/>
          <w:color w:val="212121"/>
          <w:szCs w:val="24"/>
        </w:rPr>
        <w:t>,</w:t>
      </w:r>
      <w:r w:rsidRPr="00334CFB">
        <w:rPr>
          <w:rFonts w:eastAsia="Times New Roman"/>
          <w:color w:val="212121"/>
          <w:szCs w:val="24"/>
        </w:rPr>
        <w:t xml:space="preserve"> έχοντας ως </w:t>
      </w:r>
      <w:r w:rsidRPr="00334CFB">
        <w:rPr>
          <w:rFonts w:eastAsia="Times New Roman"/>
          <w:color w:val="212121"/>
          <w:szCs w:val="24"/>
        </w:rPr>
        <w:t xml:space="preserve">ανταγωνιστές </w:t>
      </w:r>
      <w:r>
        <w:rPr>
          <w:rFonts w:eastAsia="Times New Roman"/>
          <w:color w:val="212121"/>
          <w:szCs w:val="24"/>
        </w:rPr>
        <w:t>πτυχιούχους</w:t>
      </w:r>
      <w:r w:rsidRPr="00334CFB">
        <w:rPr>
          <w:rFonts w:eastAsia="Times New Roman"/>
          <w:color w:val="212121"/>
          <w:szCs w:val="24"/>
        </w:rPr>
        <w:t xml:space="preserve"> κάποιων άλλων πανεπιστημίων της Ευρώπης</w:t>
      </w:r>
      <w:r>
        <w:rPr>
          <w:rFonts w:eastAsia="Times New Roman"/>
          <w:color w:val="212121"/>
          <w:szCs w:val="24"/>
        </w:rPr>
        <w:t xml:space="preserve">; </w:t>
      </w:r>
    </w:p>
    <w:p w14:paraId="7C4602FD" w14:textId="77777777" w:rsidR="00D41D4C" w:rsidRDefault="00870A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Α</w:t>
      </w:r>
      <w:r w:rsidRPr="00334CFB">
        <w:rPr>
          <w:rFonts w:eastAsia="Times New Roman"/>
          <w:color w:val="212121"/>
          <w:szCs w:val="24"/>
        </w:rPr>
        <w:t>υτό δεν απασχολεί κανέναν</w:t>
      </w:r>
      <w:r>
        <w:rPr>
          <w:rFonts w:eastAsia="Times New Roman"/>
          <w:color w:val="212121"/>
          <w:szCs w:val="24"/>
        </w:rPr>
        <w:t>,</w:t>
      </w:r>
      <w:r w:rsidRPr="00334CFB">
        <w:rPr>
          <w:rFonts w:eastAsia="Times New Roman"/>
          <w:color w:val="212121"/>
          <w:szCs w:val="24"/>
        </w:rPr>
        <w:t xml:space="preserve"> κύριοι συνάδελφοι</w:t>
      </w:r>
      <w:r>
        <w:rPr>
          <w:rFonts w:eastAsia="Times New Roman"/>
          <w:color w:val="212121"/>
          <w:szCs w:val="24"/>
        </w:rPr>
        <w:t>. Φ</w:t>
      </w:r>
      <w:r w:rsidRPr="00334CFB">
        <w:rPr>
          <w:rFonts w:eastAsia="Times New Roman"/>
          <w:color w:val="212121"/>
          <w:szCs w:val="24"/>
        </w:rPr>
        <w:t xml:space="preserve">τάσαμε λίγο πριν τις εκλογές </w:t>
      </w:r>
      <w:r>
        <w:rPr>
          <w:rFonts w:eastAsia="Times New Roman"/>
          <w:color w:val="212121"/>
          <w:szCs w:val="24"/>
        </w:rPr>
        <w:t>και έχουμε την ίδρυση ενός, δύο, τριών</w:t>
      </w:r>
      <w:r w:rsidRPr="00334CFB">
        <w:rPr>
          <w:rFonts w:eastAsia="Times New Roman"/>
          <w:color w:val="212121"/>
          <w:szCs w:val="24"/>
        </w:rPr>
        <w:t xml:space="preserve"> νέων πανεπιστημιακών τμημάτων στην εκλογική μας περιφέρεια</w:t>
      </w:r>
      <w:r>
        <w:rPr>
          <w:rFonts w:eastAsia="Times New Roman"/>
          <w:color w:val="212121"/>
          <w:szCs w:val="24"/>
        </w:rPr>
        <w:t>. Τ</w:t>
      </w:r>
      <w:r w:rsidRPr="00334CFB">
        <w:rPr>
          <w:rFonts w:eastAsia="Times New Roman"/>
          <w:color w:val="212121"/>
          <w:szCs w:val="24"/>
        </w:rPr>
        <w:t>ο παρουσιάζο</w:t>
      </w:r>
      <w:r w:rsidRPr="00334CFB">
        <w:rPr>
          <w:rFonts w:eastAsia="Times New Roman"/>
          <w:color w:val="212121"/>
          <w:szCs w:val="24"/>
        </w:rPr>
        <w:t>υμε πάρα πολύ ωραία και από εκεί και πέρα λέμε ότι με αυτό</w:t>
      </w:r>
      <w:r>
        <w:rPr>
          <w:rFonts w:eastAsia="Times New Roman"/>
          <w:color w:val="212121"/>
          <w:szCs w:val="24"/>
        </w:rPr>
        <w:t>ν</w:t>
      </w:r>
      <w:r w:rsidRPr="00334CFB">
        <w:rPr>
          <w:rFonts w:eastAsia="Times New Roman"/>
          <w:color w:val="212121"/>
          <w:szCs w:val="24"/>
        </w:rPr>
        <w:t xml:space="preserve"> τον τρόπο έχουμε καλύψει</w:t>
      </w:r>
      <w:r>
        <w:rPr>
          <w:rFonts w:eastAsia="Times New Roman"/>
          <w:color w:val="212121"/>
          <w:szCs w:val="24"/>
        </w:rPr>
        <w:t>,</w:t>
      </w:r>
      <w:r w:rsidRPr="00334CFB">
        <w:rPr>
          <w:rFonts w:eastAsia="Times New Roman"/>
          <w:color w:val="212121"/>
          <w:szCs w:val="24"/>
        </w:rPr>
        <w:t xml:space="preserve"> ουσιαστικά</w:t>
      </w:r>
      <w:r>
        <w:rPr>
          <w:rFonts w:eastAsia="Times New Roman"/>
          <w:color w:val="212121"/>
          <w:szCs w:val="24"/>
        </w:rPr>
        <w:t>,</w:t>
      </w:r>
      <w:r w:rsidRPr="00334CFB">
        <w:rPr>
          <w:rFonts w:eastAsia="Times New Roman"/>
          <w:color w:val="212121"/>
          <w:szCs w:val="24"/>
        </w:rPr>
        <w:t xml:space="preserve"> ένα μεγάλο κομμάτι της δ</w:t>
      </w:r>
      <w:r>
        <w:rPr>
          <w:rFonts w:eastAsia="Times New Roman"/>
          <w:color w:val="212121"/>
          <w:szCs w:val="24"/>
        </w:rPr>
        <w:t>ικής</w:t>
      </w:r>
      <w:r w:rsidRPr="00334CFB">
        <w:rPr>
          <w:rFonts w:eastAsia="Times New Roman"/>
          <w:color w:val="212121"/>
          <w:szCs w:val="24"/>
        </w:rPr>
        <w:t xml:space="preserve"> μας </w:t>
      </w:r>
      <w:r>
        <w:rPr>
          <w:rFonts w:eastAsia="Times New Roman"/>
          <w:color w:val="212121"/>
          <w:szCs w:val="24"/>
        </w:rPr>
        <w:t xml:space="preserve">υποχρέωσης. </w:t>
      </w:r>
    </w:p>
    <w:p w14:paraId="7C4602FE"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συνάδελφοι, ο χώρος της παιδείας προϋποθέτει μια εντελώς διαφορετική αντίληψη και πολύ περισσότερο μια </w:t>
      </w:r>
      <w:r>
        <w:rPr>
          <w:rFonts w:eastAsia="Times New Roman" w:cs="Times New Roman"/>
          <w:szCs w:val="24"/>
        </w:rPr>
        <w:t>διαφορετική πολιτική προσέγγιση. Είμαι από αυτούς που υποστηρίζουν ότι πρέπει επιτέλους το πολιτικό σύστημα να συνεννοηθεί, ειδικά για ζητήματα που αφορούν στην παιδεία, στην τριτοβάθμια εκπαίδευση, στο μέλλον των παιδιών, στο μέλλον της ελληνικής κοινωνία</w:t>
      </w:r>
      <w:r>
        <w:rPr>
          <w:rFonts w:eastAsia="Times New Roman" w:cs="Times New Roman"/>
          <w:szCs w:val="24"/>
        </w:rPr>
        <w:t>ς.</w:t>
      </w:r>
    </w:p>
    <w:p w14:paraId="7C4602F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Δυστυχώς, όμως, φαίνεται για άλλη μία φορά ότι η μικροκομματική αντίληψη είναι αυτή η οποία κυριαρχεί και μάλιστα με έναν τρόπο που ξεπερνάει την αντιπαράθεση</w:t>
      </w:r>
      <w:r>
        <w:rPr>
          <w:rFonts w:eastAsia="Times New Roman" w:cs="Times New Roman"/>
          <w:szCs w:val="24"/>
        </w:rPr>
        <w:t>,</w:t>
      </w:r>
      <w:r>
        <w:rPr>
          <w:rFonts w:eastAsia="Times New Roman" w:cs="Times New Roman"/>
          <w:szCs w:val="24"/>
        </w:rPr>
        <w:t xml:space="preserve"> που ξεπερνάει την αντιπαράθεση εντός του </w:t>
      </w:r>
      <w:r>
        <w:rPr>
          <w:rFonts w:eastAsia="Times New Roman" w:cs="Times New Roman"/>
          <w:szCs w:val="24"/>
        </w:rPr>
        <w:t>ε</w:t>
      </w:r>
      <w:r>
        <w:rPr>
          <w:rFonts w:eastAsia="Times New Roman" w:cs="Times New Roman"/>
          <w:szCs w:val="24"/>
        </w:rPr>
        <w:t>λληνικού Κοινοβουλίου, που δημιουργεί πολλά ερωτήμα</w:t>
      </w:r>
      <w:r>
        <w:rPr>
          <w:rFonts w:eastAsia="Times New Roman" w:cs="Times New Roman"/>
          <w:szCs w:val="24"/>
        </w:rPr>
        <w:t xml:space="preserve">τα. Οι κούφιες υποσχέσεις που δεν θα συναντηθούν ποτέ με την πραγματικότητα, μπορεί να δημιουργήσουν την ευδαιμονία της στιγμής για κάποιους από εσάς, αλλά να ξέρετε ότι </w:t>
      </w:r>
      <w:proofErr w:type="spellStart"/>
      <w:r>
        <w:rPr>
          <w:rFonts w:eastAsia="Times New Roman" w:cs="Times New Roman"/>
          <w:szCs w:val="24"/>
        </w:rPr>
        <w:t>μεσομακροπρόθεσμα</w:t>
      </w:r>
      <w:proofErr w:type="spellEnd"/>
      <w:r>
        <w:rPr>
          <w:rFonts w:eastAsia="Times New Roman" w:cs="Times New Roman"/>
          <w:szCs w:val="24"/>
        </w:rPr>
        <w:t xml:space="preserve"> θα δημιουργήσουν ένα πολύ μεγαλύτερο πρόβλημα αφ</w:t>
      </w:r>
      <w:r>
        <w:rPr>
          <w:rFonts w:eastAsia="Times New Roman" w:cs="Times New Roman"/>
          <w:szCs w:val="24"/>
        </w:rPr>
        <w:t xml:space="preserve">’ </w:t>
      </w:r>
      <w:r>
        <w:rPr>
          <w:rFonts w:eastAsia="Times New Roman" w:cs="Times New Roman"/>
          <w:szCs w:val="24"/>
        </w:rPr>
        <w:t>ενός μεν δικής σας</w:t>
      </w:r>
      <w:r>
        <w:rPr>
          <w:rFonts w:eastAsia="Times New Roman" w:cs="Times New Roman"/>
          <w:szCs w:val="24"/>
        </w:rPr>
        <w:t xml:space="preserve"> αξιοπιστίας αλλά και γενικότερα του ελληνικού πολιτικού συστήματος. </w:t>
      </w:r>
    </w:p>
    <w:p w14:paraId="7C46030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έχουμε μια διαφορετική αντίληψη. Πιστεύουμε σε μια διαφορετική κατεύθυνση για την παιδεία και νομίζω ότι αυτή έχει εκφραστεί, άλλωστε η εισηγήτρια της Νέας Δημοκρατίας, η κ. </w:t>
      </w:r>
      <w:proofErr w:type="spellStart"/>
      <w:r>
        <w:rPr>
          <w:rFonts w:eastAsia="Times New Roman" w:cs="Times New Roman"/>
          <w:szCs w:val="24"/>
        </w:rPr>
        <w:t>Κεραμέ</w:t>
      </w:r>
      <w:r>
        <w:rPr>
          <w:rFonts w:eastAsia="Times New Roman" w:cs="Times New Roman"/>
          <w:szCs w:val="24"/>
        </w:rPr>
        <w:t>ως</w:t>
      </w:r>
      <w:proofErr w:type="spellEnd"/>
      <w:r>
        <w:rPr>
          <w:rFonts w:eastAsia="Times New Roman" w:cs="Times New Roman"/>
          <w:szCs w:val="24"/>
        </w:rPr>
        <w:t xml:space="preserve">, ο Κοινοβουλευτικός Εκπρόσωπος, ο κ. Τζαβάρας, εχθές με τις παρεμβάσεις τους έκαναν σαφές το πώς η Νέα Δημοκρατία αντιλαμβάνεται την τριτοβάθμια εκπαίδευση. </w:t>
      </w:r>
    </w:p>
    <w:p w14:paraId="7C46030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Φαίνεται, όμως, για άλλη μία φορά –και εδώ είναι ένα μεγάλο ζήτημα το οποίο θα ήθελα να το επισ</w:t>
      </w:r>
      <w:r>
        <w:rPr>
          <w:rFonts w:eastAsia="Times New Roman" w:cs="Times New Roman"/>
          <w:szCs w:val="24"/>
        </w:rPr>
        <w:t>ημάνω</w:t>
      </w:r>
      <w:r>
        <w:rPr>
          <w:rFonts w:eastAsia="Times New Roman" w:cs="Times New Roman"/>
          <w:szCs w:val="24"/>
        </w:rPr>
        <w:t>,</w:t>
      </w:r>
      <w:r>
        <w:rPr>
          <w:rFonts w:eastAsia="Times New Roman" w:cs="Times New Roman"/>
          <w:szCs w:val="24"/>
        </w:rPr>
        <w:t xml:space="preserve"> παρά το ότι ξεφεύγει από τη συζήτηση του νομοσχεδίου και δεν συνηθίζω να το κάνω- ότι η αντίληψη της παιδείας για πολλούς από εσάς δεν είναι αυτή που πρέπει. Όταν έχουμε φαινόμενα όπως αυτό που είδαμε μόλις χθες</w:t>
      </w:r>
      <w:r>
        <w:rPr>
          <w:rFonts w:eastAsia="Times New Roman" w:cs="Times New Roman"/>
          <w:szCs w:val="24"/>
        </w:rPr>
        <w:t>,</w:t>
      </w:r>
      <w:r>
        <w:rPr>
          <w:rFonts w:eastAsia="Times New Roman" w:cs="Times New Roman"/>
          <w:szCs w:val="24"/>
        </w:rPr>
        <w:t xml:space="preserve"> ενός συναδέλφου σας που κάθεται σε υ</w:t>
      </w:r>
      <w:r>
        <w:rPr>
          <w:rFonts w:eastAsia="Times New Roman" w:cs="Times New Roman"/>
          <w:szCs w:val="24"/>
        </w:rPr>
        <w:t>πουργικά έδρανα</w:t>
      </w:r>
      <w:r>
        <w:rPr>
          <w:rFonts w:eastAsia="Times New Roman" w:cs="Times New Roman"/>
          <w:szCs w:val="24"/>
        </w:rPr>
        <w:t>,</w:t>
      </w:r>
      <w:r>
        <w:rPr>
          <w:rFonts w:eastAsia="Times New Roman" w:cs="Times New Roman"/>
          <w:szCs w:val="24"/>
        </w:rPr>
        <w:t xml:space="preserve"> να κατακρίνει με έναν ποταπό τρόπο ένα παιδί που με ηρωισμό ψυχής, που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παράδειγμα για όλη την ελληνική κοινωνία, που είναι ένα άτομο με ειδικές ανάγκες, και φτάνουμε σε ένα σημείο να το κρίνουμε με αυτόν τον τρόπο, προφα</w:t>
      </w:r>
      <w:r>
        <w:rPr>
          <w:rFonts w:eastAsia="Times New Roman" w:cs="Times New Roman"/>
          <w:szCs w:val="24"/>
        </w:rPr>
        <w:t xml:space="preserve">νώς φαίνεται καθαρά ότι η παιδεία </w:t>
      </w:r>
      <w:r>
        <w:rPr>
          <w:rFonts w:eastAsia="Times New Roman" w:cs="Times New Roman"/>
          <w:szCs w:val="24"/>
        </w:rPr>
        <w:lastRenderedPageBreak/>
        <w:t>είναι μια συζήτηση η οποία είναι πολύ μακριά από αυτό που αντιλαμβάνεστε. Και απορώ</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πώς κανείς εξ υμών, από την Κυβέρνηση, δεν βγήκε να καταδικάσει μια τέτοια συμπεριφορά. </w:t>
      </w:r>
    </w:p>
    <w:p w14:paraId="7C460302"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είναι </w:t>
      </w:r>
      <w:r>
        <w:rPr>
          <w:rFonts w:eastAsia="Times New Roman" w:cs="Times New Roman"/>
          <w:szCs w:val="24"/>
        </w:rPr>
        <w:t>προφανές ότι όπως και σε πολλά άλλα ζητήματα, η ευθύνη και ο κλήρος πέφτει στην επόμενη κυβέρνηση της Νέας Δημοκρατίας και του Κυριάκου Μητσοτάκη. Η ευθύνη πέφτει στον επόμενο Πρωθυπουργό</w:t>
      </w:r>
      <w:r>
        <w:rPr>
          <w:rFonts w:eastAsia="Times New Roman" w:cs="Times New Roman"/>
          <w:szCs w:val="24"/>
        </w:rPr>
        <w:t>,</w:t>
      </w:r>
      <w:r>
        <w:rPr>
          <w:rFonts w:eastAsia="Times New Roman" w:cs="Times New Roman"/>
          <w:szCs w:val="24"/>
        </w:rPr>
        <w:t xml:space="preserve"> αφ</w:t>
      </w:r>
      <w:r>
        <w:rPr>
          <w:rFonts w:eastAsia="Times New Roman" w:cs="Times New Roman"/>
          <w:szCs w:val="24"/>
        </w:rPr>
        <w:t xml:space="preserve">’ </w:t>
      </w:r>
      <w:r>
        <w:rPr>
          <w:rFonts w:eastAsia="Times New Roman" w:cs="Times New Roman"/>
          <w:szCs w:val="24"/>
        </w:rPr>
        <w:t>ενός μεν για να κάνει τις απαραίτητες μεταρρυθμίσεις και στην τ</w:t>
      </w:r>
      <w:r>
        <w:rPr>
          <w:rFonts w:eastAsia="Times New Roman" w:cs="Times New Roman"/>
          <w:szCs w:val="24"/>
        </w:rPr>
        <w:t xml:space="preserve">ριτοβάθμια εκπαίδευση, αλλά πολύ περισσότερο να δώσει ένα όραμα στην ελληνική παιδεία, ένα όραμα στους Έλληνες πολίτες και σε όλη την ελληνική κοινωνία για το πού μπορεί και πού πρέπει να πάει η πατρίδα μας την επόμενη μέρα. </w:t>
      </w:r>
    </w:p>
    <w:p w14:paraId="7C460303"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C460304" w14:textId="77777777" w:rsidR="00D41D4C" w:rsidRDefault="00870AC4">
      <w:pPr>
        <w:spacing w:line="600" w:lineRule="auto"/>
        <w:ind w:firstLine="720"/>
        <w:contextualSpacing/>
        <w:jc w:val="center"/>
        <w:rPr>
          <w:rFonts w:eastAsia="Times New Roman" w:cs="Times New Roman"/>
          <w:szCs w:val="24"/>
        </w:rPr>
      </w:pPr>
      <w:r>
        <w:rPr>
          <w:rFonts w:eastAsia="Times New Roman" w:cs="Times New Roman"/>
          <w:szCs w:val="24"/>
        </w:rPr>
        <w:t>(Χειροκροτήματ</w:t>
      </w:r>
      <w:r>
        <w:rPr>
          <w:rFonts w:eastAsia="Times New Roman" w:cs="Times New Roman"/>
          <w:szCs w:val="24"/>
        </w:rPr>
        <w:t>α από την πτέρυγα της Νέας Δημοκρατίας)</w:t>
      </w:r>
    </w:p>
    <w:p w14:paraId="7C460305" w14:textId="77777777" w:rsidR="00D41D4C" w:rsidRDefault="00870AC4">
      <w:pPr>
        <w:spacing w:line="600" w:lineRule="auto"/>
        <w:ind w:firstLine="720"/>
        <w:contextualSpacing/>
        <w:jc w:val="both"/>
        <w:rPr>
          <w:rFonts w:eastAsia="Times New Roman" w:cs="Times New Roman"/>
          <w:szCs w:val="24"/>
        </w:rPr>
      </w:pPr>
      <w:r w:rsidRPr="003C57DE">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Κύριε Πρόεδρε, μπορώ να κάνω μία διευκρίνιση.</w:t>
      </w:r>
    </w:p>
    <w:p w14:paraId="7C460306" w14:textId="77777777" w:rsidR="00D41D4C" w:rsidRDefault="00870AC4">
      <w:pPr>
        <w:spacing w:line="600" w:lineRule="auto"/>
        <w:ind w:firstLine="720"/>
        <w:contextualSpacing/>
        <w:jc w:val="both"/>
        <w:rPr>
          <w:rFonts w:eastAsia="Times New Roman" w:cs="Times New Roman"/>
          <w:szCs w:val="24"/>
        </w:rPr>
      </w:pPr>
      <w:r w:rsidRPr="003C57DE">
        <w:rPr>
          <w:rFonts w:eastAsia="Times New Roman" w:cs="Times New Roman"/>
          <w:b/>
          <w:szCs w:val="24"/>
        </w:rPr>
        <w:lastRenderedPageBreak/>
        <w:t xml:space="preserve">ΠΡΟΕΔΡΕΥΩΝ (Δημήτριος </w:t>
      </w:r>
      <w:proofErr w:type="spellStart"/>
      <w:r w:rsidRPr="003C57DE">
        <w:rPr>
          <w:rFonts w:eastAsia="Times New Roman" w:cs="Times New Roman"/>
          <w:b/>
          <w:szCs w:val="24"/>
        </w:rPr>
        <w:t>Κρεμαστινός</w:t>
      </w:r>
      <w:proofErr w:type="spellEnd"/>
      <w:r w:rsidRPr="003C57DE">
        <w:rPr>
          <w:rFonts w:eastAsia="Times New Roman" w:cs="Times New Roman"/>
          <w:b/>
          <w:szCs w:val="24"/>
        </w:rPr>
        <w:t>):</w:t>
      </w:r>
      <w:r>
        <w:rPr>
          <w:rFonts w:eastAsia="Times New Roman" w:cs="Times New Roman"/>
          <w:szCs w:val="24"/>
        </w:rPr>
        <w:t xml:space="preserve"> Ορίστε, κύριε </w:t>
      </w:r>
      <w:proofErr w:type="spellStart"/>
      <w:r>
        <w:rPr>
          <w:rFonts w:eastAsia="Times New Roman" w:cs="Times New Roman"/>
          <w:szCs w:val="24"/>
        </w:rPr>
        <w:t>Γαβρόγλου</w:t>
      </w:r>
      <w:proofErr w:type="spellEnd"/>
      <w:r>
        <w:rPr>
          <w:rFonts w:eastAsia="Times New Roman" w:cs="Times New Roman"/>
          <w:szCs w:val="24"/>
        </w:rPr>
        <w:t>.</w:t>
      </w:r>
    </w:p>
    <w:p w14:paraId="7C460307" w14:textId="77777777" w:rsidR="00D41D4C" w:rsidRDefault="00870AC4">
      <w:pPr>
        <w:spacing w:line="600" w:lineRule="auto"/>
        <w:ind w:firstLine="720"/>
        <w:contextualSpacing/>
        <w:jc w:val="both"/>
        <w:rPr>
          <w:rFonts w:eastAsia="Times New Roman" w:cs="Times New Roman"/>
          <w:szCs w:val="24"/>
        </w:rPr>
      </w:pPr>
      <w:r w:rsidRPr="003C57DE">
        <w:rPr>
          <w:rFonts w:eastAsia="Times New Roman" w:cs="Times New Roman"/>
          <w:b/>
          <w:szCs w:val="24"/>
        </w:rPr>
        <w:t>ΚΩΝΣΤΑΝΤΙΝΟΣ ΓΑΒΡΟΓΛΟΥ (Υπουργός Παιδεί</w:t>
      </w:r>
      <w:r w:rsidRPr="003C57DE">
        <w:rPr>
          <w:rFonts w:eastAsia="Times New Roman" w:cs="Times New Roman"/>
          <w:b/>
          <w:szCs w:val="24"/>
        </w:rPr>
        <w:t>ας, Έρευνας και Θρησκευμάτων):</w:t>
      </w:r>
      <w:r>
        <w:rPr>
          <w:rFonts w:eastAsia="Times New Roman" w:cs="Times New Roman"/>
          <w:szCs w:val="24"/>
        </w:rPr>
        <w:t xml:space="preserve"> Μία διευκρίνιση για να μην υπάρχει παρεξήγηση.</w:t>
      </w:r>
    </w:p>
    <w:p w14:paraId="7C46030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Με τις τροπολογίες οι οποίες έγιναν δεκτές ως προς τα καινούρ</w:t>
      </w:r>
      <w:r>
        <w:rPr>
          <w:rFonts w:eastAsia="Times New Roman" w:cs="Times New Roman"/>
          <w:szCs w:val="24"/>
        </w:rPr>
        <w:t>γ</w:t>
      </w:r>
      <w:r>
        <w:rPr>
          <w:rFonts w:eastAsia="Times New Roman" w:cs="Times New Roman"/>
          <w:szCs w:val="24"/>
        </w:rPr>
        <w:t>ια τμήματα, να ξεκαθαρίσουμε το εξής: Πρώτον, τα δύο τμήματα –το ένα στη Φλώρινα και το άλλο στην Κοζάνη- είναι μετά</w:t>
      </w:r>
      <w:r>
        <w:rPr>
          <w:rFonts w:eastAsia="Times New Roman" w:cs="Times New Roman"/>
          <w:szCs w:val="24"/>
        </w:rPr>
        <w:t xml:space="preserve"> από συνεννόηση με την πρυτανεία και απόφαση της κοσμητείας της αντίστοιχης </w:t>
      </w:r>
      <w:r>
        <w:rPr>
          <w:rFonts w:eastAsia="Times New Roman" w:cs="Times New Roman"/>
          <w:szCs w:val="24"/>
        </w:rPr>
        <w:t>σ</w:t>
      </w:r>
      <w:r>
        <w:rPr>
          <w:rFonts w:eastAsia="Times New Roman" w:cs="Times New Roman"/>
          <w:szCs w:val="24"/>
        </w:rPr>
        <w:t xml:space="preserve">χολής στο Πανεπιστήμιο Δυτικής Μακεδονίας. </w:t>
      </w:r>
    </w:p>
    <w:p w14:paraId="7C460309" w14:textId="77777777" w:rsidR="00D41D4C" w:rsidRDefault="00870AC4">
      <w:pPr>
        <w:spacing w:line="600" w:lineRule="auto"/>
        <w:ind w:firstLine="720"/>
        <w:contextualSpacing/>
        <w:jc w:val="both"/>
        <w:rPr>
          <w:rFonts w:eastAsia="Times New Roman" w:cs="Times New Roman"/>
          <w:szCs w:val="24"/>
        </w:rPr>
      </w:pPr>
      <w:r w:rsidRPr="003C57DE">
        <w:rPr>
          <w:rFonts w:eastAsia="Times New Roman" w:cs="Times New Roman"/>
          <w:b/>
          <w:szCs w:val="24"/>
        </w:rPr>
        <w:t>ΑΘΑΝΑΣΙΟΣ ΜΠΟΥΡΑΣ:</w:t>
      </w:r>
      <w:r>
        <w:rPr>
          <w:rFonts w:eastAsia="Times New Roman" w:cs="Times New Roman"/>
          <w:szCs w:val="24"/>
        </w:rPr>
        <w:t xml:space="preserve"> Γιατί δεν την φέρνετε εσείς; Οι Βουλευτές κάνουν τη συνεννόηση ή ο Υπουργός;</w:t>
      </w:r>
    </w:p>
    <w:p w14:paraId="7C46030A" w14:textId="77777777" w:rsidR="00D41D4C" w:rsidRDefault="00870AC4">
      <w:pPr>
        <w:spacing w:line="600" w:lineRule="auto"/>
        <w:ind w:firstLine="720"/>
        <w:contextualSpacing/>
        <w:jc w:val="both"/>
        <w:rPr>
          <w:rFonts w:eastAsia="Times New Roman" w:cs="Times New Roman"/>
          <w:szCs w:val="24"/>
        </w:rPr>
      </w:pPr>
      <w:r w:rsidRPr="003C57DE">
        <w:rPr>
          <w:rFonts w:eastAsia="Times New Roman" w:cs="Times New Roman"/>
          <w:b/>
          <w:szCs w:val="24"/>
        </w:rPr>
        <w:t>ΚΩΝΣΤΑΝΤΙΝΟΣ ΓΑΒΡΟΓΛΟΥ (Υπουργός Παιδεί</w:t>
      </w:r>
      <w:r w:rsidRPr="003C57DE">
        <w:rPr>
          <w:rFonts w:eastAsia="Times New Roman" w:cs="Times New Roman"/>
          <w:b/>
          <w:szCs w:val="24"/>
        </w:rPr>
        <w:t>ας, Έρευνας και Θρησκευμάτων):</w:t>
      </w:r>
      <w:r>
        <w:rPr>
          <w:rFonts w:eastAsia="Times New Roman" w:cs="Times New Roman"/>
          <w:szCs w:val="24"/>
        </w:rPr>
        <w:t xml:space="preserve"> Ακούστε τι σας λέω. Σας παρακαλώ. Μόνιμα υπάρχει ένας εκνευρισμός.</w:t>
      </w:r>
    </w:p>
    <w:p w14:paraId="7C46030B"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Κανένας εκνευρισμός.</w:t>
      </w:r>
    </w:p>
    <w:p w14:paraId="7C46030C" w14:textId="77777777" w:rsidR="00D41D4C" w:rsidRDefault="00870AC4">
      <w:pPr>
        <w:spacing w:line="600" w:lineRule="auto"/>
        <w:ind w:firstLine="720"/>
        <w:contextualSpacing/>
        <w:jc w:val="both"/>
        <w:rPr>
          <w:rFonts w:eastAsia="Times New Roman" w:cs="Times New Roman"/>
          <w:szCs w:val="24"/>
        </w:rPr>
      </w:pPr>
      <w:r w:rsidRPr="003C57DE">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Μη</w:t>
      </w:r>
      <w:r>
        <w:rPr>
          <w:rFonts w:eastAsia="Times New Roman" w:cs="Times New Roman"/>
          <w:szCs w:val="24"/>
        </w:rPr>
        <w:t xml:space="preserve"> μου μιλάτε έτσι και μου γυρνάτε το κεφάλι σας, λοιπόν. Ακούστε, να συνεκτιμήσετε.</w:t>
      </w:r>
    </w:p>
    <w:p w14:paraId="7C46030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Τι να ακούσουμε; Αυτά τα φέρνει ο Υπουργός Παιδείας.</w:t>
      </w:r>
    </w:p>
    <w:p w14:paraId="7C46030E" w14:textId="77777777" w:rsidR="00D41D4C" w:rsidRDefault="00870AC4">
      <w:pPr>
        <w:spacing w:line="600" w:lineRule="auto"/>
        <w:ind w:firstLine="720"/>
        <w:contextualSpacing/>
        <w:jc w:val="both"/>
        <w:rPr>
          <w:rFonts w:eastAsia="Times New Roman" w:cs="Times New Roman"/>
          <w:szCs w:val="24"/>
        </w:rPr>
      </w:pPr>
      <w:r w:rsidRPr="003C57DE">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Δεύτερον, για το τμήμα στην Έδε</w:t>
      </w:r>
      <w:r>
        <w:rPr>
          <w:rFonts w:eastAsia="Times New Roman" w:cs="Times New Roman"/>
          <w:szCs w:val="24"/>
        </w:rPr>
        <w:t>σσα υπήρξε αντίστοιχη απόφαση και συνεννόηση με το Διεθνές Πανεπιστήμιο. Τρίτον, για το τμήμα στο Άργος</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έγινε από τον Βουλευτή τον κ. </w:t>
      </w:r>
      <w:proofErr w:type="spellStart"/>
      <w:r>
        <w:rPr>
          <w:rFonts w:eastAsia="Times New Roman" w:cs="Times New Roman"/>
          <w:szCs w:val="24"/>
        </w:rPr>
        <w:t>Γκιόλα</w:t>
      </w:r>
      <w:proofErr w:type="spellEnd"/>
      <w:r>
        <w:rPr>
          <w:rFonts w:eastAsia="Times New Roman" w:cs="Times New Roman"/>
          <w:szCs w:val="24"/>
        </w:rPr>
        <w:t xml:space="preserve">, ενημέρωσα εγώ τον </w:t>
      </w:r>
      <w:r>
        <w:rPr>
          <w:rFonts w:eastAsia="Times New Roman" w:cs="Times New Roman"/>
          <w:szCs w:val="24"/>
        </w:rPr>
        <w:t>π</w:t>
      </w:r>
      <w:r>
        <w:rPr>
          <w:rFonts w:eastAsia="Times New Roman" w:cs="Times New Roman"/>
          <w:szCs w:val="24"/>
        </w:rPr>
        <w:t>ρύτανη και</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θα έπρεπε να είχε ενσωματωθεί στο αρχικό νομοσχέδιο. Άρα μην κ</w:t>
      </w:r>
      <w:r>
        <w:rPr>
          <w:rFonts w:eastAsia="Times New Roman" w:cs="Times New Roman"/>
          <w:szCs w:val="24"/>
        </w:rPr>
        <w:t>άνουμε σπέκουλα γύρω από αυτό.</w:t>
      </w:r>
    </w:p>
    <w:p w14:paraId="7C46030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Αυτά είναι προφάσεις εν αμαρτίαις εν</w:t>
      </w:r>
      <w:r>
        <w:rPr>
          <w:rFonts w:eastAsia="Times New Roman" w:cs="Times New Roman"/>
          <w:szCs w:val="24"/>
        </w:rPr>
        <w:t xml:space="preserve"> </w:t>
      </w:r>
      <w:r>
        <w:rPr>
          <w:rFonts w:eastAsia="Times New Roman" w:cs="Times New Roman"/>
          <w:szCs w:val="24"/>
        </w:rPr>
        <w:t>όψει εκλογών. Είναι Μεγάλη Εβδομάδα και ταιριάζει.</w:t>
      </w:r>
    </w:p>
    <w:p w14:paraId="7C460310" w14:textId="77777777" w:rsidR="00D41D4C" w:rsidRDefault="00870AC4">
      <w:pPr>
        <w:spacing w:line="600" w:lineRule="auto"/>
        <w:ind w:firstLine="720"/>
        <w:contextualSpacing/>
        <w:jc w:val="both"/>
        <w:rPr>
          <w:rFonts w:eastAsia="Times New Roman" w:cs="Times New Roman"/>
          <w:szCs w:val="24"/>
        </w:rPr>
      </w:pPr>
      <w:r w:rsidRPr="003C57DE">
        <w:rPr>
          <w:rFonts w:eastAsia="Times New Roman" w:cs="Times New Roman"/>
          <w:b/>
          <w:szCs w:val="24"/>
        </w:rPr>
        <w:t xml:space="preserve">ΠΡΟΕΔΡΕΥΩΝ (Δημήτριος </w:t>
      </w:r>
      <w:proofErr w:type="spellStart"/>
      <w:r w:rsidRPr="003C57DE">
        <w:rPr>
          <w:rFonts w:eastAsia="Times New Roman" w:cs="Times New Roman"/>
          <w:b/>
          <w:szCs w:val="24"/>
        </w:rPr>
        <w:t>Κρεμαστινός</w:t>
      </w:r>
      <w:proofErr w:type="spellEnd"/>
      <w:r w:rsidRPr="003C57DE">
        <w:rPr>
          <w:rFonts w:eastAsia="Times New Roman" w:cs="Times New Roman"/>
          <w:b/>
          <w:szCs w:val="24"/>
        </w:rPr>
        <w:t>):</w:t>
      </w:r>
      <w:r>
        <w:rPr>
          <w:rFonts w:eastAsia="Times New Roman" w:cs="Times New Roman"/>
          <w:szCs w:val="24"/>
        </w:rPr>
        <w:t xml:space="preserve"> Κύριε Γκιουλέκα, έχετε τον λόγο.</w:t>
      </w:r>
    </w:p>
    <w:p w14:paraId="7C460311" w14:textId="77777777" w:rsidR="00D41D4C" w:rsidRDefault="00870AC4">
      <w:pPr>
        <w:spacing w:line="600" w:lineRule="auto"/>
        <w:ind w:firstLine="720"/>
        <w:contextualSpacing/>
        <w:jc w:val="both"/>
        <w:rPr>
          <w:rFonts w:eastAsia="Times New Roman" w:cs="Times New Roman"/>
          <w:szCs w:val="24"/>
        </w:rPr>
      </w:pPr>
      <w:r w:rsidRPr="003C57DE">
        <w:rPr>
          <w:rFonts w:eastAsia="Times New Roman" w:cs="Times New Roman"/>
          <w:b/>
          <w:szCs w:val="24"/>
        </w:rPr>
        <w:lastRenderedPageBreak/>
        <w:t>ΚΩΝΣΤΑΝΤΊΝΟΣ ΓΚΙΟΥΛΕΚΑΣ:</w:t>
      </w:r>
      <w:r>
        <w:rPr>
          <w:rFonts w:eastAsia="Times New Roman" w:cs="Times New Roman"/>
          <w:szCs w:val="24"/>
        </w:rPr>
        <w:t xml:space="preserve"> Κυρίες και κύριοι συνάδελφοι, θα αρχίσω από αυτό στο οποίο αναφέρθηκε προηγουμένως ο Υπουργός Παιδείας. Όλα αυτά είχαν συμφωνηθεί. Και ερωτώ: Αφού φέρνετε ένα πολυνομοσχέδιο, ένα νομοσχέδιο που διαπερνά όλες τις βαθμίδες της παιδείας…</w:t>
      </w:r>
    </w:p>
    <w:p w14:paraId="7C460312"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Εσάς ερωτώ, κύριε Υπ</w:t>
      </w:r>
      <w:r>
        <w:rPr>
          <w:rFonts w:eastAsia="Times New Roman" w:cs="Times New Roman"/>
          <w:szCs w:val="24"/>
        </w:rPr>
        <w:t>ουργέ. Περιμένω μόλις τελειώσετε.</w:t>
      </w:r>
    </w:p>
    <w:p w14:paraId="7C460313" w14:textId="77777777" w:rsidR="00D41D4C" w:rsidRDefault="00870AC4">
      <w:pPr>
        <w:spacing w:line="600" w:lineRule="auto"/>
        <w:ind w:firstLine="720"/>
        <w:contextualSpacing/>
        <w:jc w:val="both"/>
        <w:rPr>
          <w:rFonts w:eastAsia="Times New Roman" w:cs="Times New Roman"/>
          <w:szCs w:val="24"/>
        </w:rPr>
      </w:pPr>
      <w:r w:rsidRPr="003C57DE">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Αν με ρωτάτε, θα απαντήσω.</w:t>
      </w:r>
    </w:p>
    <w:p w14:paraId="7C460314" w14:textId="77777777" w:rsidR="00D41D4C" w:rsidRDefault="00870AC4">
      <w:pPr>
        <w:spacing w:line="600" w:lineRule="auto"/>
        <w:ind w:firstLine="720"/>
        <w:contextualSpacing/>
        <w:jc w:val="both"/>
        <w:rPr>
          <w:rFonts w:eastAsia="Times New Roman" w:cs="Times New Roman"/>
          <w:szCs w:val="24"/>
        </w:rPr>
      </w:pPr>
      <w:r w:rsidRPr="003C57DE">
        <w:rPr>
          <w:rFonts w:eastAsia="Times New Roman" w:cs="Times New Roman"/>
          <w:b/>
          <w:szCs w:val="24"/>
        </w:rPr>
        <w:t>ΚΩΝΣΤΑΝΤΊΝΟΣ ΓΚΙΟΥΛΕΚΑΣ:</w:t>
      </w:r>
      <w:r>
        <w:rPr>
          <w:rFonts w:eastAsia="Times New Roman" w:cs="Times New Roman"/>
          <w:szCs w:val="24"/>
        </w:rPr>
        <w:t xml:space="preserve"> Όταν τελειώσω, να απαντήσετε. Πήρατε τον λόγο, είπατε κάτι, πρέπει να το σχολιάσουμε. Αφού, λοιπόν, </w:t>
      </w:r>
      <w:r>
        <w:rPr>
          <w:rFonts w:eastAsia="Times New Roman" w:cs="Times New Roman"/>
          <w:szCs w:val="24"/>
        </w:rPr>
        <w:t>όλα αυτά ήταν σε συνεννόηση</w:t>
      </w:r>
      <w:r>
        <w:rPr>
          <w:rFonts w:eastAsia="Times New Roman" w:cs="Times New Roman"/>
          <w:szCs w:val="24"/>
        </w:rPr>
        <w:t>,</w:t>
      </w:r>
      <w:r>
        <w:rPr>
          <w:rFonts w:eastAsia="Times New Roman" w:cs="Times New Roman"/>
          <w:szCs w:val="24"/>
        </w:rPr>
        <w:t xml:space="preserve"> γιατί δεν περιλαμβάνονταν στο αρχικό σχέδιο; Και γιατί ξαφνικά έρχονται με τροπολογίες της τελευταίας στιγμής; </w:t>
      </w:r>
    </w:p>
    <w:p w14:paraId="7C460315"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Τι είδους προγραμματισμό και μελέτη κάνετε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με εμβρίθεια για να αλλάξετε το εκπαιδευτικό μας σύστημα με</w:t>
      </w:r>
      <w:r>
        <w:rPr>
          <w:rFonts w:eastAsia="Times New Roman" w:cs="Times New Roman"/>
          <w:szCs w:val="24"/>
        </w:rPr>
        <w:t>τά από επίπονη προσπάθεια</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ξαφνικά</w:t>
      </w:r>
      <w:r w:rsidRPr="00451309">
        <w:rPr>
          <w:rFonts w:eastAsia="Times New Roman" w:cs="Times New Roman"/>
          <w:szCs w:val="24"/>
        </w:rPr>
        <w:t>,</w:t>
      </w:r>
      <w:r>
        <w:rPr>
          <w:rFonts w:eastAsia="Times New Roman" w:cs="Times New Roman"/>
          <w:szCs w:val="24"/>
        </w:rPr>
        <w:t xml:space="preserve"> έρχεστε τελευταία στιγμή και περνάτε «κόβε-ράβε-ξήλωνε» τροπολογίες στο νομοσχέδιο για να ικανοποιείτε τα ρουσφέτια σας;</w:t>
      </w:r>
    </w:p>
    <w:p w14:paraId="7C460316"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Εμείς, λοιπόν, έχουμε άδικο που μιλάμε πέρα από το νομοσχέδιο-έκτρωμα και για ένα νομοσχέδιο-κ</w:t>
      </w:r>
      <w:r>
        <w:rPr>
          <w:rFonts w:eastAsia="Times New Roman" w:cs="Times New Roman"/>
          <w:szCs w:val="24"/>
        </w:rPr>
        <w:t>ουρελού</w:t>
      </w:r>
      <w:r>
        <w:rPr>
          <w:rFonts w:eastAsia="Times New Roman" w:cs="Times New Roman"/>
          <w:szCs w:val="24"/>
        </w:rPr>
        <w:t>;</w:t>
      </w:r>
      <w:r>
        <w:rPr>
          <w:rFonts w:eastAsia="Times New Roman" w:cs="Times New Roman"/>
          <w:szCs w:val="24"/>
        </w:rPr>
        <w:t xml:space="preserve"> Διότι αυτό είναι. Σας έφεραν τροπολογίες τελευταία στιγμή και ανάλογα με τις εκλογικές ανάγκες των συναδέλφων σας του ΣΥΡΙΖΑ ιδρύετε σχολές.</w:t>
      </w:r>
    </w:p>
    <w:p w14:paraId="7C460317"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Το πρόβλημα δεν είναι να ιδρύσουμε σχολές, κύριε Υπουργέ. Το πρόβλημα είναι να φτιάξουμε καλύτερο το σύστη</w:t>
      </w:r>
      <w:r>
        <w:rPr>
          <w:rFonts w:eastAsia="Times New Roman" w:cs="Times New Roman"/>
          <w:szCs w:val="24"/>
        </w:rPr>
        <w:t xml:space="preserve">μα της παιδείας και αν βρήκατε δέκα καλά, να κάνετε άλλα πέντε </w:t>
      </w:r>
      <w:r>
        <w:rPr>
          <w:rFonts w:eastAsia="Times New Roman" w:cs="Times New Roman"/>
          <w:szCs w:val="24"/>
        </w:rPr>
        <w:t>εσείς,</w:t>
      </w:r>
      <w:r>
        <w:rPr>
          <w:rFonts w:eastAsia="Times New Roman" w:cs="Times New Roman"/>
          <w:szCs w:val="24"/>
        </w:rPr>
        <w:t xml:space="preserve"> για να συνεχίσουμε και εμείς άλλα πέντε.</w:t>
      </w:r>
    </w:p>
    <w:p w14:paraId="7C46031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Θα περίμενε κανείς στον τομέα της παιδείας να συναντηθούμε. Θα περίμενε κανείς να κάνουμε μια συζήτηση για το καλύτερο, να δούμε πώς μπορούμε να </w:t>
      </w:r>
      <w:r>
        <w:rPr>
          <w:rFonts w:eastAsia="Times New Roman" w:cs="Times New Roman"/>
          <w:szCs w:val="24"/>
        </w:rPr>
        <w:t xml:space="preserve">βελτιώσουμε το σύστημα αυτό. Αντίθετα πόσο ωραία αισθάνεστε, </w:t>
      </w:r>
      <w:r>
        <w:rPr>
          <w:rFonts w:eastAsia="Times New Roman" w:cs="Times New Roman"/>
          <w:szCs w:val="24"/>
        </w:rPr>
        <w:lastRenderedPageBreak/>
        <w:t xml:space="preserve">όταν η </w:t>
      </w:r>
      <w:r>
        <w:rPr>
          <w:rFonts w:eastAsia="Times New Roman" w:cs="Times New Roman"/>
          <w:szCs w:val="24"/>
        </w:rPr>
        <w:t>σ</w:t>
      </w:r>
      <w:r>
        <w:rPr>
          <w:rFonts w:eastAsia="Times New Roman" w:cs="Times New Roman"/>
          <w:szCs w:val="24"/>
        </w:rPr>
        <w:t xml:space="preserve">ύνοδος των </w:t>
      </w:r>
      <w:r>
        <w:rPr>
          <w:rFonts w:eastAsia="Times New Roman" w:cs="Times New Roman"/>
          <w:szCs w:val="24"/>
        </w:rPr>
        <w:t>π</w:t>
      </w:r>
      <w:r>
        <w:rPr>
          <w:rFonts w:eastAsia="Times New Roman" w:cs="Times New Roman"/>
          <w:szCs w:val="24"/>
        </w:rPr>
        <w:t>ρυτάνεων είναι αντίθετη, τα περισσότερα πανεπιστήμια είναι αντίθετα, η εκπαιδευτική κοινότητα συνολικά είναι αντίθετη. Η ΟΛΜΕ σας ζητάει να το αποσύρετε. Ολόκληρη η Αντιπολίτε</w:t>
      </w:r>
      <w:r>
        <w:rPr>
          <w:rFonts w:eastAsia="Times New Roman" w:cs="Times New Roman"/>
          <w:szCs w:val="24"/>
        </w:rPr>
        <w:t>υση είναι αντίθετη στο νομοσχέδιό σας. Είναι δυνατόν να κρατάτε εσείς την αυθεντική άποψη για το τι συμφέρει την παιδεία και όλοι οι υπόλοιποι να έχουν άδικο;</w:t>
      </w:r>
    </w:p>
    <w:p w14:paraId="7C460319"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Επιτρέψτε μου να πω ότι μας κάνει πολύ εντύπωση</w:t>
      </w:r>
      <w:r>
        <w:rPr>
          <w:rFonts w:eastAsia="Times New Roman" w:cs="Times New Roman"/>
          <w:szCs w:val="24"/>
        </w:rPr>
        <w:t>,</w:t>
      </w:r>
      <w:r>
        <w:rPr>
          <w:rFonts w:eastAsia="Times New Roman" w:cs="Times New Roman"/>
          <w:szCs w:val="24"/>
        </w:rPr>
        <w:t xml:space="preserve"> μια Κυβέρνηση που μετρά ακόμη λίγους μήνες κυβερ</w:t>
      </w:r>
      <w:r>
        <w:rPr>
          <w:rFonts w:eastAsia="Times New Roman" w:cs="Times New Roman"/>
          <w:szCs w:val="24"/>
        </w:rPr>
        <w:t>νητικής θητείας -δεν ξέρω πότε θα γίνουν οι εκλογές, το αργότερο θα γίνουν τον Οκτώβριο- έρχεται με σπουδή να φέρει ένα νομοσχέδιο-σκούπα για την παιδεία και όχι μόνο αυτό αλλά να το φέρει με πρωτοφανείς διαδικασίες. Ειλικρινά θα έλεγε κανείς ότι αυτό το ν</w:t>
      </w:r>
      <w:r>
        <w:rPr>
          <w:rFonts w:eastAsia="Times New Roman" w:cs="Times New Roman"/>
          <w:szCs w:val="24"/>
        </w:rPr>
        <w:t>ομοσχέδιο και ο τρόπος με τον οποίο εισάγεται</w:t>
      </w:r>
      <w:r>
        <w:rPr>
          <w:rFonts w:eastAsia="Times New Roman" w:cs="Times New Roman"/>
          <w:szCs w:val="24"/>
        </w:rPr>
        <w:t>,</w:t>
      </w:r>
      <w:r>
        <w:rPr>
          <w:rFonts w:eastAsia="Times New Roman" w:cs="Times New Roman"/>
          <w:szCs w:val="24"/>
        </w:rPr>
        <w:t xml:space="preserve"> θα ήταν πολύ καλό μάθημα στους φοιτητές Πολιτικών Επιστημών για το τι πρέπει να αποφεύγεται στον κοινοβουλευτισμό.</w:t>
      </w:r>
    </w:p>
    <w:p w14:paraId="7C46031A"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Κατατίθεται ένα νομοσχέδιο χιλίων εκατό σελίδων με διακόσια είκοσι έξι άρθρα τα μεσάνυχτα της </w:t>
      </w:r>
      <w:r>
        <w:rPr>
          <w:rFonts w:eastAsia="Times New Roman" w:cs="Times New Roman"/>
          <w:szCs w:val="24"/>
        </w:rPr>
        <w:t xml:space="preserve">Τρίτης και συζητείται την επόμενη ημέρα! Δηλαδή μέσα σε ελάχιστες ώρες όλοι εμείς πρέπει να μελετήσουμε το νομοσχέδιο, </w:t>
      </w:r>
      <w:r>
        <w:rPr>
          <w:rFonts w:eastAsia="Times New Roman" w:cs="Times New Roman"/>
          <w:szCs w:val="24"/>
        </w:rPr>
        <w:lastRenderedPageBreak/>
        <w:t>να ψάξουμε να βρούμε τι πρόβλημα υπάρχει. Από την άλλη πλευρά ακολουθείτε αυτή την εκτροπή -γιατί περί εκτροπής πρόκειται- και στο ζήτημα</w:t>
      </w:r>
      <w:r>
        <w:rPr>
          <w:rFonts w:eastAsia="Times New Roman" w:cs="Times New Roman"/>
          <w:szCs w:val="24"/>
        </w:rPr>
        <w:t xml:space="preserve"> της ακροάσεως των εξωκοινοβουλευτικών φορέων. Δεν καλείτε τον Πρόεδρο της Συνόδου των Πρυτάνεων, γιατί είχατε τσακωθεί κάποτε μαζί του. Στέλνετε φαξ στον </w:t>
      </w:r>
      <w:r>
        <w:rPr>
          <w:rFonts w:eastAsia="Times New Roman" w:cs="Times New Roman"/>
          <w:szCs w:val="24"/>
        </w:rPr>
        <w:t>π</w:t>
      </w:r>
      <w:r>
        <w:rPr>
          <w:rFonts w:eastAsia="Times New Roman" w:cs="Times New Roman"/>
          <w:szCs w:val="24"/>
        </w:rPr>
        <w:t>ρύτανη του ΤΕΙ της Δυτικής Μακεδονίας το βράδυ</w:t>
      </w:r>
      <w:r>
        <w:rPr>
          <w:rFonts w:eastAsia="Times New Roman" w:cs="Times New Roman"/>
          <w:szCs w:val="24"/>
        </w:rPr>
        <w:t>,</w:t>
      </w:r>
      <w:r>
        <w:rPr>
          <w:rFonts w:eastAsia="Times New Roman" w:cs="Times New Roman"/>
          <w:szCs w:val="24"/>
        </w:rPr>
        <w:t xml:space="preserve"> για να έρθει την άλλη ημέρα στην Αθήνα από την Κοζάν</w:t>
      </w:r>
      <w:r>
        <w:rPr>
          <w:rFonts w:eastAsia="Times New Roman" w:cs="Times New Roman"/>
          <w:szCs w:val="24"/>
        </w:rPr>
        <w:t>η να παρουσιαστεί εδώ, κάτι το οποίο είναι αδύνατον. Ουσιαστικά, δηλαδή, αποκλείετε τους εκπροσώπους των φορέων ή τουλάχιστον αυτούς οι οποίοι διαφωνούν, με τη μέθοδο την οποία ακολουθείτε.</w:t>
      </w:r>
    </w:p>
    <w:p w14:paraId="7C46031B"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Αισθάνεστε καλά, ως Υπουργός Παιδείας, πραγματικά που, αντί για συ</w:t>
      </w:r>
      <w:r>
        <w:rPr>
          <w:rFonts w:eastAsia="Times New Roman" w:cs="Times New Roman"/>
          <w:szCs w:val="24"/>
        </w:rPr>
        <w:t>ναινετικές διαδικασίες, έρχεστε και με αποκλεισμούς προσπαθείτε να περάσετε αυτό το έκτρωμα; Τι προσπαθείτε να περάσετε; Ξεθεμελιώνετε την τεχνολογική εκπαίδευση, ενώ σε ολόκληρη την Ευρώπη -να μη μιλήσω για την Γερμανία, όπου η τεχνολογική εκπαίδευση είνα</w:t>
      </w:r>
      <w:r>
        <w:rPr>
          <w:rFonts w:eastAsia="Times New Roman" w:cs="Times New Roman"/>
          <w:szCs w:val="24"/>
        </w:rPr>
        <w:t xml:space="preserve">ι πάρα πολύ υψηλά και αναβαθμίζεται συνεχώς, όπως σε πάρα πολλά κράτη της Ευρώπης- πραγματικά </w:t>
      </w:r>
      <w:r>
        <w:rPr>
          <w:rFonts w:eastAsia="Times New Roman" w:cs="Times New Roman"/>
          <w:szCs w:val="24"/>
        </w:rPr>
        <w:lastRenderedPageBreak/>
        <w:t>γίνεται μια προσπάθεια από όλες τις κυβερνήσεις να αναβαθμιστεί, να κατευθυνθούν άτομα και προς αυτές τις τεχνολογικές ειδικότητες.</w:t>
      </w:r>
    </w:p>
    <w:p w14:paraId="7C46031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Εσείς αντίθετα, τι κάνετε; Κατ</w:t>
      </w:r>
      <w:r>
        <w:rPr>
          <w:rFonts w:eastAsia="Times New Roman" w:cs="Times New Roman"/>
          <w:szCs w:val="24"/>
        </w:rPr>
        <w:t xml:space="preserve">αργείτε όλα τα ΤΕΙ. Με έπιασαν και μου είπαν μηχανικοί με την </w:t>
      </w:r>
      <w:proofErr w:type="spellStart"/>
      <w:r>
        <w:rPr>
          <w:rFonts w:eastAsia="Times New Roman" w:cs="Times New Roman"/>
          <w:szCs w:val="24"/>
        </w:rPr>
        <w:t>πολυτεχνοποίηση</w:t>
      </w:r>
      <w:proofErr w:type="spellEnd"/>
      <w:r>
        <w:rPr>
          <w:rFonts w:eastAsia="Times New Roman" w:cs="Times New Roman"/>
          <w:szCs w:val="24"/>
        </w:rPr>
        <w:t xml:space="preserve"> που κάνετε το εξής: «Τι θα γίνει με τα επαγγελματικά μας δικαιώματα;». Με έπιασαν μαθητές των ΕΠΑΛ. Βρήκαμε τη μαθητική κοινότητα και συζητήσαμε: «Τι θα γίνει με τις ειδικότητες </w:t>
      </w:r>
      <w:r>
        <w:rPr>
          <w:rFonts w:eastAsia="Times New Roman" w:cs="Times New Roman"/>
          <w:szCs w:val="24"/>
        </w:rPr>
        <w:t>στις οποίες θέλουν αύριο να πάνε και εσείς τις έχετε καταργήσει;». Όμως τα ΕΠΑΛ ετοιμάζονται για αυτές τις ειδικότητες τις οποίες εσείς καταργείτε. Με έπιασαν οι αισθητικοί -είναι δέκα χιλιάδες άτομα σε όλη την Ελλάδα- και μου είπαν: «Εμείς που σπουδάζουμε</w:t>
      </w:r>
      <w:r>
        <w:rPr>
          <w:rFonts w:eastAsia="Times New Roman" w:cs="Times New Roman"/>
          <w:szCs w:val="24"/>
        </w:rPr>
        <w:t xml:space="preserve"> τώρα τι θα κάνουμε; Καταργείται το τμήμα μας. Τα επαγγελματικά μας δικαιώματα; Αυτοί που τελείωσαν;».</w:t>
      </w:r>
    </w:p>
    <w:p w14:paraId="7C46031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Αφήνετε, δηλαδή, ολόκληρη την εκπαίδευση με αυτό το «ράβε-ξήλωνε» σε ένα χάος κυριολεκτικά και όχι μόνο αυτό. Βλέπετε ότι διαφωνούν. Σας το είπα: Το Πανε</w:t>
      </w:r>
      <w:r>
        <w:rPr>
          <w:rFonts w:eastAsia="Times New Roman" w:cs="Times New Roman"/>
          <w:szCs w:val="24"/>
        </w:rPr>
        <w:t xml:space="preserve">πιστήμιο Θεσσαλονίκης, το μεγαλύτερο πανεπιστήμιο της χώρας, το Αριστοτέλειο, διαφωνεί. Το Πανεπιστήμιο της Κρήτης διαφωνεί. Το Εθνικό Μετσόβιο Πολυτεχνείο διαφωνεί. </w:t>
      </w:r>
      <w:r>
        <w:rPr>
          <w:rFonts w:eastAsia="Times New Roman" w:cs="Times New Roman"/>
          <w:szCs w:val="24"/>
        </w:rPr>
        <w:lastRenderedPageBreak/>
        <w:t xml:space="preserve">Διαφωνούν όλα τα πανεπιστήμια της χώρας. Διαφωνούν τα </w:t>
      </w:r>
      <w:r>
        <w:rPr>
          <w:rFonts w:eastAsia="Times New Roman" w:cs="Times New Roman"/>
          <w:szCs w:val="24"/>
        </w:rPr>
        <w:t>τ</w:t>
      </w:r>
      <w:r>
        <w:rPr>
          <w:rFonts w:eastAsia="Times New Roman" w:cs="Times New Roman"/>
          <w:szCs w:val="24"/>
        </w:rPr>
        <w:t xml:space="preserve">εχνολογικά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δρύματα. Π</w:t>
      </w:r>
      <w:r>
        <w:rPr>
          <w:rFonts w:eastAsia="Times New Roman" w:cs="Times New Roman"/>
          <w:szCs w:val="24"/>
        </w:rPr>
        <w:t>αρ</w:t>
      </w:r>
      <w:r>
        <w:rPr>
          <w:rFonts w:eastAsia="Times New Roman" w:cs="Times New Roman"/>
          <w:szCs w:val="24"/>
        </w:rPr>
        <w:t xml:space="preserve">’ </w:t>
      </w:r>
      <w:r>
        <w:rPr>
          <w:rFonts w:eastAsia="Times New Roman" w:cs="Times New Roman"/>
          <w:szCs w:val="24"/>
        </w:rPr>
        <w:t>όλα αυτά, εσείς προχωρείτε.</w:t>
      </w:r>
    </w:p>
    <w:p w14:paraId="7C46031E" w14:textId="77777777" w:rsidR="00D41D4C" w:rsidRDefault="00870AC4">
      <w:pPr>
        <w:spacing w:line="600" w:lineRule="auto"/>
        <w:ind w:firstLine="720"/>
        <w:contextualSpacing/>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7C46031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Κύριε Πρόεδρε, σας παρακαλώ, τελειώνω σε ένα λεπτό.</w:t>
      </w:r>
    </w:p>
    <w:p w14:paraId="7C46032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Είχαμε κάνει ένα Διεθνές Πανεπιστήμιο και μάλιστα, προσπαθούσαμε να το αναβαθμίσουμε και έρχεστε, κύριε Υπουργέ και συγχωνεύετε ΤΕΙ, πανεπιστήμια, χωρίς κανένας να ξέρει ποια θα είναι η κατεύθυνση πλέον ενός ιδρύματος που θα έπρεπε πραγματικά να αποτελεί π</w:t>
      </w:r>
      <w:r>
        <w:rPr>
          <w:rFonts w:eastAsia="Times New Roman" w:cs="Times New Roman"/>
          <w:szCs w:val="24"/>
        </w:rPr>
        <w:t xml:space="preserve">όλο έλξεως για να μπορέσουμε να φέρουμε παιδιά από τη </w:t>
      </w:r>
      <w:r>
        <w:rPr>
          <w:rFonts w:eastAsia="Times New Roman" w:cs="Times New Roman"/>
          <w:szCs w:val="24"/>
        </w:rPr>
        <w:t xml:space="preserve">Νοτιοανατολική </w:t>
      </w:r>
      <w:r>
        <w:rPr>
          <w:rFonts w:eastAsia="Times New Roman" w:cs="Times New Roman"/>
          <w:szCs w:val="24"/>
        </w:rPr>
        <w:t>Ευρώπη να σπουδάσουν εδώ, στην Ελλάδα.</w:t>
      </w:r>
    </w:p>
    <w:p w14:paraId="7C46032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Αντί, λοιπόν, να κάνουμε αυτά, αντί να φέρουμε τα παιδιά μας από την </w:t>
      </w:r>
      <w:proofErr w:type="spellStart"/>
      <w:r>
        <w:rPr>
          <w:rFonts w:eastAsia="Times New Roman" w:cs="Times New Roman"/>
          <w:szCs w:val="24"/>
        </w:rPr>
        <w:t>Πρίστινα</w:t>
      </w:r>
      <w:proofErr w:type="spellEnd"/>
      <w:r>
        <w:rPr>
          <w:rFonts w:eastAsia="Times New Roman" w:cs="Times New Roman"/>
          <w:szCs w:val="24"/>
        </w:rPr>
        <w:t xml:space="preserve"> να έρθουν να σπουδάσουν εδώ, τα παιδιά μας από το Βελιγράδι, από το Βο</w:t>
      </w:r>
      <w:r>
        <w:rPr>
          <w:rFonts w:eastAsia="Times New Roman" w:cs="Times New Roman"/>
          <w:szCs w:val="24"/>
        </w:rPr>
        <w:t>υκουρέστι, από τη Σόφια, εμείς συνεχίζουμε να θέλουμε να δημιουργούμε αυτά τα προβλήματα και να κάνουμε, πέραν όλων των άλλων, εξαγωγή και φοιτητών.</w:t>
      </w:r>
    </w:p>
    <w:p w14:paraId="7C460322"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Πάρτε, για παράδειγμα, την τριτοβάθμια εκπαίδευση. Τι καταφέρνετε στην τριτοβάθμια εκπαίδευση, απολυτήριο δ</w:t>
      </w:r>
      <w:r>
        <w:rPr>
          <w:rFonts w:eastAsia="Times New Roman" w:cs="Times New Roman"/>
          <w:szCs w:val="24"/>
        </w:rPr>
        <w:t>ύο ταχυτήτων; Πού ακούστηκε ότι ο καθένας θα επιλέγει τα θέματα και, άρα, αν εγώ είμαι τυχερός, θα μπορώ να εισάγομαι από τη δευτεροβάθμια στην τριτοβάθμια εκπαίδευση με ένα απολυτήριο που θα έχει άλλο βαθμό δυσκολίας να το αποκτήσω από ένα άλλο απολυτήριο</w:t>
      </w:r>
      <w:r>
        <w:rPr>
          <w:rFonts w:eastAsia="Times New Roman" w:cs="Times New Roman"/>
          <w:szCs w:val="24"/>
        </w:rPr>
        <w:t xml:space="preserve"> ενός άλλου παιδιού το οποίο σπουδάζει σε μία άλλη περιοχή και τα θέματα που του έβαλαν να διαγωνιστεί σε εκείνη την περιοχή θα είναι αντίστοιχα ευκολότερα ή δυσκολότερα; Αυτό είναι ισονομία; Είναι δυνατόν το σύστημα της παιδείας να μην είναι αντικειμενικό</w:t>
      </w:r>
      <w:r>
        <w:rPr>
          <w:rFonts w:eastAsia="Times New Roman" w:cs="Times New Roman"/>
          <w:szCs w:val="24"/>
        </w:rPr>
        <w:t xml:space="preserve">; </w:t>
      </w:r>
    </w:p>
    <w:p w14:paraId="7C460323"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τα πρότυπα σχολεία, κάναμε πρότυπα σχολεία. Αντί να αναβαθμίσουμε αυτά τα πρότυπα σχολεία, έρχεστε εσείς και ουσιαστικά καταργείτε την αυτονομία τους, καθώς παίρνετε στο Υπουργείο Παιδείας όλες τις αρμοδιότητες. Αυτό το λέτε νομοσχέδιο που </w:t>
      </w:r>
      <w:r>
        <w:rPr>
          <w:rFonts w:eastAsia="Times New Roman" w:cs="Times New Roman"/>
          <w:szCs w:val="24"/>
        </w:rPr>
        <w:t xml:space="preserve">πραγματικά προάγει την παιδεία; Δυστυχώς, ξεθεμελιώνει την παιδεία. </w:t>
      </w:r>
    </w:p>
    <w:p w14:paraId="7C460324"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και ο τρόπος με τον οποίο νομοθετείτε –επαναλαμβάνω- είναι ένας τρόπος ο οποίος δεν τιμά ούτε εσάς ούτε την Κυβέρνησή σας και μας αναγκάζετε, αντί να συζητήσουμε τι θα μπορούσαμε αύρ</w:t>
      </w:r>
      <w:r>
        <w:rPr>
          <w:rFonts w:eastAsia="Times New Roman" w:cs="Times New Roman"/>
          <w:szCs w:val="24"/>
        </w:rPr>
        <w:t>ιο να προσθέσουμε σε ένα δικό σας οικοδόμημα, να συζητούμε αναγκαστικά σήμερα ότι θα πρέπει η επόμενη κυβέρνηση της Νέας Δημοκρατίας να αλλάξει όλο αυτό το έκτρωμα, για να μπορέσει να εφαρμόσει ένα τελείως διαφορετικό πρόγραμμα εκπαίδευσης, ένα πρόγραμμα ε</w:t>
      </w:r>
      <w:r>
        <w:rPr>
          <w:rFonts w:eastAsia="Times New Roman" w:cs="Times New Roman"/>
          <w:szCs w:val="24"/>
        </w:rPr>
        <w:t>κπαίδευσης που να αντιστοιχεί και να ωφελεί όλους τους Έλληνες.</w:t>
      </w:r>
    </w:p>
    <w:p w14:paraId="7C460325" w14:textId="77777777" w:rsidR="00D41D4C" w:rsidRDefault="00870AC4">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7C460326" w14:textId="77777777" w:rsidR="00D41D4C" w:rsidRDefault="00870AC4">
      <w:pPr>
        <w:spacing w:line="600" w:lineRule="auto"/>
        <w:ind w:firstLine="720"/>
        <w:contextualSpacing/>
        <w:jc w:val="both"/>
        <w:rPr>
          <w:rFonts w:eastAsia="Times New Roman" w:cs="Times New Roman"/>
          <w:szCs w:val="24"/>
        </w:rPr>
      </w:pPr>
      <w:r w:rsidRPr="00303A76">
        <w:rPr>
          <w:rFonts w:eastAsia="Times New Roman" w:cs="Times New Roman"/>
          <w:b/>
          <w:szCs w:val="24"/>
        </w:rPr>
        <w:t xml:space="preserve">ΠΡΟΕΔΡΕΥΩΝ (Δημήτριος </w:t>
      </w:r>
      <w:proofErr w:type="spellStart"/>
      <w:r w:rsidRPr="00303A76">
        <w:rPr>
          <w:rFonts w:eastAsia="Times New Roman" w:cs="Times New Roman"/>
          <w:b/>
          <w:szCs w:val="24"/>
        </w:rPr>
        <w:t>Κρεμαστινός</w:t>
      </w:r>
      <w:proofErr w:type="spellEnd"/>
      <w:r w:rsidRPr="00303A7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Κυρίες και κύριοι συνάδελφοι, θα ήθελα να σας ανακοινώσω ότι σύμφωνα με το άρθρο 72 </w:t>
      </w:r>
      <w:r>
        <w:rPr>
          <w:rFonts w:eastAsia="Times New Roman" w:cs="Times New Roman"/>
          <w:szCs w:val="24"/>
        </w:rPr>
        <w:t>του Κανονισμού της Βουλής, έχει υποβληθεί αίτηση διεξαγωγής</w:t>
      </w:r>
      <w:r>
        <w:rPr>
          <w:rFonts w:eastAsia="Times New Roman" w:cs="Times New Roman"/>
          <w:szCs w:val="24"/>
        </w:rPr>
        <w:t xml:space="preserve"> ονομαστικής ψηφοφορίας </w:t>
      </w:r>
      <w:r>
        <w:rPr>
          <w:rFonts w:eastAsia="Times New Roman" w:cs="Times New Roman"/>
          <w:szCs w:val="24"/>
        </w:rPr>
        <w:t xml:space="preserve">Βουλευτών του Κομμουνιστικού Κόμματος Ελλάδας </w:t>
      </w:r>
      <w:r>
        <w:rPr>
          <w:rFonts w:eastAsia="Times New Roman" w:cs="Times New Roman"/>
          <w:szCs w:val="24"/>
        </w:rPr>
        <w:t xml:space="preserve">επί της αρχής και επί του άρθρου 100 του σχεδίου νόμου του Υπουργείου Παιδείας, Έρευνας </w:t>
      </w:r>
      <w:r>
        <w:rPr>
          <w:rFonts w:eastAsia="Times New Roman" w:cs="Times New Roman"/>
          <w:szCs w:val="24"/>
        </w:rPr>
        <w:t>κ</w:t>
      </w:r>
      <w:r>
        <w:rPr>
          <w:rFonts w:eastAsia="Times New Roman" w:cs="Times New Roman"/>
          <w:szCs w:val="24"/>
        </w:rPr>
        <w:t>αι Θρησκευμάτων</w:t>
      </w:r>
      <w:r>
        <w:rPr>
          <w:rFonts w:eastAsia="Times New Roman" w:cs="Times New Roman"/>
          <w:szCs w:val="24"/>
        </w:rPr>
        <w:t>:</w:t>
      </w:r>
      <w:r>
        <w:rPr>
          <w:rFonts w:eastAsia="Times New Roman" w:cs="Times New Roman"/>
          <w:szCs w:val="24"/>
        </w:rPr>
        <w:t xml:space="preserve"> </w:t>
      </w:r>
      <w:r w:rsidRPr="00BF0E52">
        <w:rPr>
          <w:rFonts w:eastAsia="Times New Roman"/>
          <w:color w:val="000000"/>
          <w:szCs w:val="24"/>
        </w:rPr>
        <w:t>«Συνέργειες Πανεπιστη</w:t>
      </w:r>
      <w:r w:rsidRPr="00BF0E52">
        <w:rPr>
          <w:rFonts w:eastAsia="Times New Roman"/>
          <w:color w:val="000000"/>
          <w:szCs w:val="24"/>
        </w:rPr>
        <w:t xml:space="preserve">μίων και Τ.Ε.Ι., πρόσβαση στην </w:t>
      </w:r>
      <w:r w:rsidRPr="00BF0E52">
        <w:rPr>
          <w:rFonts w:eastAsia="Times New Roman"/>
          <w:color w:val="000000"/>
          <w:szCs w:val="24"/>
        </w:rPr>
        <w:lastRenderedPageBreak/>
        <w:t>τριτοβάθμια εκπαίδευση, πειραματικά σχολεία, Γενικά Αρχεία του Κράτους και λοιπές διατάξεις»</w:t>
      </w:r>
      <w:r>
        <w:rPr>
          <w:rFonts w:eastAsia="Times New Roman"/>
          <w:color w:val="000000"/>
          <w:szCs w:val="24"/>
        </w:rPr>
        <w:t>.</w:t>
      </w:r>
      <w:r>
        <w:rPr>
          <w:rFonts w:eastAsia="Times New Roman"/>
          <w:color w:val="000000"/>
          <w:szCs w:val="24"/>
        </w:rPr>
        <w:t xml:space="preserve"> Θα </w:t>
      </w:r>
      <w:r>
        <w:rPr>
          <w:rFonts w:eastAsia="Times New Roman"/>
          <w:color w:val="000000"/>
          <w:szCs w:val="24"/>
        </w:rPr>
        <w:t xml:space="preserve">διενεργηθεί </w:t>
      </w:r>
      <w:r>
        <w:rPr>
          <w:rFonts w:eastAsia="Times New Roman"/>
          <w:color w:val="000000"/>
          <w:szCs w:val="24"/>
        </w:rPr>
        <w:t xml:space="preserve">μαζί με την </w:t>
      </w:r>
      <w:r>
        <w:rPr>
          <w:rFonts w:eastAsia="Times New Roman"/>
          <w:color w:val="000000"/>
          <w:szCs w:val="24"/>
        </w:rPr>
        <w:t>αίτηση</w:t>
      </w:r>
      <w:r>
        <w:rPr>
          <w:rFonts w:eastAsia="Times New Roman" w:cs="Times New Roman"/>
          <w:szCs w:val="24"/>
        </w:rPr>
        <w:t xml:space="preserve"> της Νέας Δημοκρατίας.</w:t>
      </w:r>
    </w:p>
    <w:p w14:paraId="7C460327"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Προχωρούμε με τον κ. Γεώργιο Βαρεμένο, Βουλευτή του ΣΥΡΙΖΑ και Β΄ Αντιπροέδ</w:t>
      </w:r>
      <w:r>
        <w:rPr>
          <w:rFonts w:eastAsia="Times New Roman" w:cs="Times New Roman"/>
          <w:szCs w:val="24"/>
        </w:rPr>
        <w:t>ρου της Βουλής.</w:t>
      </w:r>
    </w:p>
    <w:p w14:paraId="7C46032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Ορίστε, κύριο Βαρεμένο, έχετε τον λόγο.</w:t>
      </w:r>
    </w:p>
    <w:p w14:paraId="7C460329"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ΒΑΡΕΜΕΝΟΣ (Β΄ Αντιπρόεδρος της Βουλής): </w:t>
      </w:r>
      <w:r>
        <w:rPr>
          <w:rFonts w:eastAsia="Times New Roman" w:cs="Times New Roman"/>
          <w:szCs w:val="24"/>
        </w:rPr>
        <w:t>Κύριοι συνάδελφοι, τι συμβαίνει πολλές φορές ακριβώς σ’ αυτήν εδώ την Αίθουσα; Ανεβαίνουν ομιλητές, αναπέμπουν ύμνους στον διάλογο και την ίδια ώρα, εν</w:t>
      </w:r>
      <w:r>
        <w:rPr>
          <w:rFonts w:eastAsia="Times New Roman" w:cs="Times New Roman"/>
          <w:szCs w:val="24"/>
        </w:rPr>
        <w:t>δεχομένως και οι ίδιοι αυτοί έχουν εύκολες τις λέξεις. Πολλές φορές δεν τις αρθρώνουν, αλλά τις φτύνουν προς το πρόσωπο του πολιτικού τους αντιπάλου, κυριολεκτικά όπως έγινε χθες με τον Κοινοβουλευτικό Εκπρόσωπο της Νέας Δημοκρατίας στην αρχή αυτής της δια</w:t>
      </w:r>
      <w:r>
        <w:rPr>
          <w:rFonts w:eastAsia="Times New Roman" w:cs="Times New Roman"/>
          <w:szCs w:val="24"/>
        </w:rPr>
        <w:t xml:space="preserve">δικασίας, ο οποίος εμφανίστηκε σ’ αυτήν εδώ την Αίθουσα μια μέρα μετά τη μαύρη επέτειο της 21ης Απριλίου, για να απευθύνει απαράδεκτους και προσβλητικούς ισχυρισμούς για τη </w:t>
      </w:r>
      <w:r>
        <w:rPr>
          <w:rFonts w:eastAsia="Times New Roman" w:cs="Times New Roman"/>
          <w:szCs w:val="24"/>
        </w:rPr>
        <w:lastRenderedPageBreak/>
        <w:t>λειτουργία του Κοινοβουλίου, μιλώντας για ψηφίσματα και αφήνοντας υπονοούμενα ότι λ</w:t>
      </w:r>
      <w:r>
        <w:rPr>
          <w:rFonts w:eastAsia="Times New Roman" w:cs="Times New Roman"/>
          <w:szCs w:val="24"/>
        </w:rPr>
        <w:t xml:space="preserve">ειτουργούμε σαν συμβατικές συνελεύσεις άλλων εποχών. </w:t>
      </w:r>
    </w:p>
    <w:p w14:paraId="7C46032A"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Σοβαρά; Είναι σοβαρά αυτά τα πράγματα;</w:t>
      </w:r>
    </w:p>
    <w:p w14:paraId="7C46032B"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Σας λέω το εξής: Εδώ μέσα υπάρχουν πάρα πολλοί δικηγόροι, ενδεχομένως και καλοί. Κα</w:t>
      </w:r>
      <w:r>
        <w:rPr>
          <w:rFonts w:eastAsia="Times New Roman" w:cs="Times New Roman"/>
          <w:szCs w:val="24"/>
        </w:rPr>
        <w:t>μ</w:t>
      </w:r>
      <w:r>
        <w:rPr>
          <w:rFonts w:eastAsia="Times New Roman" w:cs="Times New Roman"/>
          <w:szCs w:val="24"/>
        </w:rPr>
        <w:t>μιά φορά έχουν στο τσεπάκι έτοιμες εκφράσεις εύχρηστες. Όμως, δεν είναι πρωτοδι</w:t>
      </w:r>
      <w:r>
        <w:rPr>
          <w:rFonts w:eastAsia="Times New Roman" w:cs="Times New Roman"/>
          <w:szCs w:val="24"/>
        </w:rPr>
        <w:t xml:space="preserve">κείο η ελληνική Βουλή να καθίσεις απέναντι τον πολιτικό αντίπαλο και πάση θυσία να το καταδικάσεις, ακόμα και αν έχεις την καλύτερη εντύπωση γι’ αυτόν, γιατί αυτό λέει το επαγγελματικό καθήκον. Δεν είναι αυτό η Βουλή. Ποιον ωφελεί αυτή η χθεσινή ακρότητα; </w:t>
      </w:r>
      <w:r>
        <w:rPr>
          <w:rFonts w:eastAsia="Times New Roman" w:cs="Times New Roman"/>
          <w:szCs w:val="24"/>
        </w:rPr>
        <w:t>Ωραία, κάναμε το σόου για επικοινωνιακούς λόγους. Ποιον ωφελεί σε τελευταία ανάλυση; Ποιον; Αυτόν τον ακραίο αυτής της πτέρυγας που κατά τα άλλα άλλες φορές καταγγέλλουμε; Αυτόν ωφελεί;</w:t>
      </w:r>
    </w:p>
    <w:p w14:paraId="7C46032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Ανέβηκε εδώ και ο κ. Τσιάρας προηγουμένως κι ανέπεμψε κι αυτός άλλον έ</w:t>
      </w:r>
      <w:r>
        <w:rPr>
          <w:rFonts w:eastAsia="Times New Roman" w:cs="Times New Roman"/>
          <w:szCs w:val="24"/>
        </w:rPr>
        <w:t>ναν ύμνο προς τον διάλογο. Ο διάλογος δεν ανεβαίνει στα κεραμίδια. Ο διάλογος κα</w:t>
      </w:r>
      <w:r>
        <w:rPr>
          <w:rFonts w:eastAsia="Times New Roman" w:cs="Times New Roman"/>
          <w:szCs w:val="24"/>
        </w:rPr>
        <w:t>μ</w:t>
      </w:r>
      <w:r>
        <w:rPr>
          <w:rFonts w:eastAsia="Times New Roman" w:cs="Times New Roman"/>
          <w:szCs w:val="24"/>
        </w:rPr>
        <w:t xml:space="preserve">μιά φορά απαιτεί χαμηλόφωνο κλίμα, για να είναι παραγωγικός. Και τι είπε ο κ. Τσιάρας; Κάνατε διάλογο, λέει, με τον εαυτό σας. </w:t>
      </w:r>
    </w:p>
    <w:p w14:paraId="7C46032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κάτι; Όχι τώρα, αλλά εδώ και χρόνια, </w:t>
      </w:r>
      <w:r>
        <w:rPr>
          <w:rFonts w:eastAsia="Times New Roman" w:cs="Times New Roman"/>
          <w:szCs w:val="24"/>
        </w:rPr>
        <w:t>συζητάμε αυτό το θέμα</w:t>
      </w:r>
      <w:r w:rsidRPr="000118A2">
        <w:rPr>
          <w:rFonts w:eastAsia="Times New Roman" w:cs="Times New Roman"/>
          <w:szCs w:val="24"/>
        </w:rPr>
        <w:t xml:space="preserve"> </w:t>
      </w:r>
      <w:r>
        <w:rPr>
          <w:rFonts w:eastAsia="Times New Roman" w:cs="Times New Roman"/>
          <w:szCs w:val="24"/>
        </w:rPr>
        <w:t xml:space="preserve">σε περιφερειακά συνέδρια, πριν ακόμα γίνει χαρτί αυτό το νομοσχέδιο, αρκετά πριν, αλλά και μετά, με δημάρχους που ανήκουν στο κλίμα της Νέας Δημοκρατίας και με φορείς που οι διοικήσεις τους ανήκουν επίσης εκεί. Ξέρετε ποιοι δεν </w:t>
      </w:r>
      <w:r>
        <w:rPr>
          <w:rFonts w:eastAsia="Times New Roman" w:cs="Times New Roman"/>
          <w:szCs w:val="24"/>
        </w:rPr>
        <w:t>εμφανίζονταν ποτέ; Οι Βουλευτές της Νέας Δημοκρατίας! Ούτε μία φορά! Ούτε μία! Και υπήρχε το εξής -ας το πούμε έτσι- «σουρεαλιστικό» σε πρώτη άποψη: Οι Βουλευτές του ΣΥΡΙΖΑ να προσπαθούμε με τους φορείς και τους δημάρχους που σας περιέγραψα προηγουμένως, ν</w:t>
      </w:r>
      <w:r>
        <w:rPr>
          <w:rFonts w:eastAsia="Times New Roman" w:cs="Times New Roman"/>
          <w:szCs w:val="24"/>
        </w:rPr>
        <w:t>α καταλήξουμε κάπου.</w:t>
      </w:r>
    </w:p>
    <w:p w14:paraId="7C46032E"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δεν έρχονταν οι Βουλευτές της Νέας Δημοκρατίας; Γιατί; Υπάρχουν δυο εκδοχές. Αλλά, πριν σας παραθέσω τις εκδοχές θα σας πω το εξής. Το </w:t>
      </w:r>
      <w:r>
        <w:rPr>
          <w:rFonts w:eastAsia="Times New Roman" w:cs="Times New Roman"/>
          <w:szCs w:val="24"/>
        </w:rPr>
        <w:t xml:space="preserve">σχέδιο </w:t>
      </w:r>
      <w:r>
        <w:rPr>
          <w:rFonts w:eastAsia="Times New Roman" w:cs="Times New Roman"/>
          <w:szCs w:val="24"/>
        </w:rPr>
        <w:t>«Α</w:t>
      </w:r>
      <w:r>
        <w:rPr>
          <w:rFonts w:eastAsia="Times New Roman" w:cs="Times New Roman"/>
          <w:szCs w:val="24"/>
        </w:rPr>
        <w:t>ΘΗΝΑ</w:t>
      </w:r>
      <w:r>
        <w:rPr>
          <w:rFonts w:eastAsia="Times New Roman" w:cs="Times New Roman"/>
          <w:szCs w:val="24"/>
        </w:rPr>
        <w:t>» εκπονήθηκε μια σκοτεινή και ασέληνο νύχτα και παρουσιάστηκε –δεν είναι εδώ ο κ.</w:t>
      </w:r>
      <w:r>
        <w:rPr>
          <w:rFonts w:eastAsia="Times New Roman" w:cs="Times New Roman"/>
          <w:szCs w:val="24"/>
        </w:rPr>
        <w:t xml:space="preserve"> Τσιάρας- εν </w:t>
      </w:r>
      <w:proofErr w:type="spellStart"/>
      <w:r>
        <w:rPr>
          <w:rFonts w:eastAsia="Times New Roman" w:cs="Times New Roman"/>
          <w:szCs w:val="24"/>
        </w:rPr>
        <w:t>ονόματι</w:t>
      </w:r>
      <w:proofErr w:type="spellEnd"/>
      <w:r>
        <w:rPr>
          <w:rFonts w:eastAsia="Times New Roman" w:cs="Times New Roman"/>
          <w:szCs w:val="24"/>
        </w:rPr>
        <w:t xml:space="preserve"> τίνος; Της αυτοτέλειας των πανεπιστημίων; </w:t>
      </w:r>
    </w:p>
    <w:p w14:paraId="7C46032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Εγώ προσωπικά εκλιπαρούσα τον τότε Υπουργό τον κ. Αρβανιτόπουλο για έναν στοιχειώδη διάλογο, εάν θέλετε να οπλιστεί και με επιχειρήματα, σε αυτή τη διαδικασία του </w:t>
      </w:r>
      <w:r>
        <w:rPr>
          <w:rFonts w:eastAsia="Times New Roman" w:cs="Times New Roman"/>
          <w:szCs w:val="24"/>
        </w:rPr>
        <w:t xml:space="preserve">σχεδίου </w:t>
      </w:r>
      <w:r>
        <w:rPr>
          <w:rFonts w:eastAsia="Times New Roman" w:cs="Times New Roman"/>
          <w:szCs w:val="24"/>
        </w:rPr>
        <w:t>«Α</w:t>
      </w:r>
      <w:r>
        <w:rPr>
          <w:rFonts w:eastAsia="Times New Roman" w:cs="Times New Roman"/>
          <w:szCs w:val="24"/>
        </w:rPr>
        <w:t>ΘΗΝΑ</w:t>
      </w:r>
      <w:r>
        <w:rPr>
          <w:rFonts w:eastAsia="Times New Roman" w:cs="Times New Roman"/>
          <w:szCs w:val="24"/>
        </w:rPr>
        <w:t xml:space="preserve">». </w:t>
      </w:r>
    </w:p>
    <w:p w14:paraId="7C46033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ΑΘΑΝΑΣΙΟΣ Μ</w:t>
      </w:r>
      <w:r>
        <w:rPr>
          <w:rFonts w:eastAsia="Times New Roman" w:cs="Times New Roman"/>
          <w:b/>
          <w:szCs w:val="24"/>
        </w:rPr>
        <w:t xml:space="preserve">ΠΟΥΡΑΣ: </w:t>
      </w:r>
      <w:r>
        <w:rPr>
          <w:rFonts w:eastAsia="Times New Roman" w:cs="Times New Roman"/>
          <w:szCs w:val="24"/>
        </w:rPr>
        <w:t xml:space="preserve">Πού δεν παρουσιαζόμαστε; Πείτε μας επειδή δεν το κατάλαβα. </w:t>
      </w:r>
    </w:p>
    <w:p w14:paraId="7C46033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ΒΑΡΕΜΕΝΟΣ (Β΄ Αντιπρόεδρος της Βουλής): </w:t>
      </w:r>
      <w:r>
        <w:rPr>
          <w:rFonts w:eastAsia="Times New Roman" w:cs="Times New Roman"/>
          <w:szCs w:val="24"/>
        </w:rPr>
        <w:t xml:space="preserve">Οι Βουλευτές, στην Περιφέρειά μου στην Αιτωλοακαρνανία δεν παρουσιάστηκαν ποτέ, σε οποιαδήποτε συνάντηση για αυτό το θέμα. Ποτέ! </w:t>
      </w:r>
    </w:p>
    <w:p w14:paraId="7C460332"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ΜΠΟΥΡΑΣ: </w:t>
      </w:r>
      <w:r>
        <w:rPr>
          <w:rFonts w:eastAsia="Times New Roman" w:cs="Times New Roman"/>
          <w:szCs w:val="24"/>
        </w:rPr>
        <w:t xml:space="preserve">Για ποιο θέμα; </w:t>
      </w:r>
    </w:p>
    <w:p w14:paraId="7C460333"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ΒΑΡΕΜΕΝΟΣ (Β΄ Αντιπρόεδρος της Βουλής): </w:t>
      </w:r>
      <w:r>
        <w:rPr>
          <w:rFonts w:eastAsia="Times New Roman" w:cs="Times New Roman"/>
          <w:szCs w:val="24"/>
        </w:rPr>
        <w:t>Για αυτό που συζητάμε, για τα πανεπιστημιακά ιδρύματα, στις περιφέρειές μας.</w:t>
      </w:r>
    </w:p>
    <w:p w14:paraId="7C460334"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ΝΙΚΗ ΚΕΡΑΜΕΩΣ: </w:t>
      </w:r>
      <w:r>
        <w:rPr>
          <w:rFonts w:eastAsia="Times New Roman" w:cs="Times New Roman"/>
          <w:szCs w:val="24"/>
        </w:rPr>
        <w:t xml:space="preserve">Κλήθηκαν; </w:t>
      </w:r>
    </w:p>
    <w:p w14:paraId="7C460335"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Όχι! Να μας πείτε πού κληθήκαμε και δεν ήρθαμε. Γιατί εγώ ξ</w:t>
      </w:r>
      <w:r>
        <w:rPr>
          <w:rFonts w:eastAsia="Times New Roman" w:cs="Times New Roman"/>
          <w:szCs w:val="24"/>
        </w:rPr>
        <w:t xml:space="preserve">έρω για τον εαυτό μου. </w:t>
      </w:r>
    </w:p>
    <w:p w14:paraId="7C460336"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ΒΑΡΕΜΕΝΟΣ (Β΄ Αντιπρόεδρος της Βουλής): </w:t>
      </w:r>
      <w:r>
        <w:rPr>
          <w:rFonts w:eastAsia="Times New Roman" w:cs="Times New Roman"/>
          <w:szCs w:val="24"/>
        </w:rPr>
        <w:t xml:space="preserve">Να σας πω, κύριε Μπούρα, καθίστε ήρεμα. </w:t>
      </w:r>
    </w:p>
    <w:p w14:paraId="7C460337"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Πείτε μας. </w:t>
      </w:r>
    </w:p>
    <w:p w14:paraId="7C460338" w14:textId="77777777" w:rsidR="00D41D4C" w:rsidRDefault="00870AC4">
      <w:pPr>
        <w:spacing w:line="600" w:lineRule="auto"/>
        <w:ind w:firstLine="720"/>
        <w:contextualSpacing/>
        <w:jc w:val="both"/>
        <w:rPr>
          <w:rFonts w:eastAsia="Times New Roman" w:cs="Times New Roman"/>
          <w:b/>
          <w:szCs w:val="24"/>
        </w:rPr>
      </w:pPr>
      <w:r w:rsidRPr="00625381">
        <w:rPr>
          <w:rFonts w:eastAsia="Times New Roman" w:cs="Times New Roman"/>
          <w:b/>
          <w:szCs w:val="24"/>
        </w:rPr>
        <w:t xml:space="preserve">ΠΡΟΕΔΡΕΥΩΝ (Δημήτριος </w:t>
      </w:r>
      <w:proofErr w:type="spellStart"/>
      <w:r w:rsidRPr="00625381">
        <w:rPr>
          <w:rFonts w:eastAsia="Times New Roman" w:cs="Times New Roman"/>
          <w:b/>
          <w:szCs w:val="24"/>
        </w:rPr>
        <w:t>Κ</w:t>
      </w:r>
      <w:r>
        <w:rPr>
          <w:rFonts w:eastAsia="Times New Roman" w:cs="Times New Roman"/>
          <w:b/>
          <w:szCs w:val="24"/>
        </w:rPr>
        <w:t>ρεμαστινός</w:t>
      </w:r>
      <w:proofErr w:type="spellEnd"/>
      <w:r w:rsidRPr="00625381">
        <w:rPr>
          <w:rFonts w:eastAsia="Times New Roman" w:cs="Times New Roman"/>
          <w:b/>
          <w:szCs w:val="24"/>
        </w:rPr>
        <w:t>):</w:t>
      </w:r>
      <w:r>
        <w:rPr>
          <w:rFonts w:eastAsia="Times New Roman" w:cs="Times New Roman"/>
          <w:b/>
          <w:szCs w:val="24"/>
        </w:rPr>
        <w:t xml:space="preserve"> </w:t>
      </w:r>
      <w:r>
        <w:rPr>
          <w:rFonts w:eastAsia="Times New Roman" w:cs="Times New Roman"/>
          <w:szCs w:val="24"/>
        </w:rPr>
        <w:t>Παρακαλώ, κύριε Βαρεμένε, μην κάνετε διάλογο.</w:t>
      </w:r>
      <w:r>
        <w:rPr>
          <w:rFonts w:eastAsia="Times New Roman" w:cs="Times New Roman"/>
          <w:b/>
          <w:szCs w:val="24"/>
        </w:rPr>
        <w:t xml:space="preserve"> </w:t>
      </w:r>
    </w:p>
    <w:p w14:paraId="7C460339"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ΓΕΩΡΓΙΟΣ ΒΑΡΕΜΕΝΟΣ (Β΄ Αντιπ</w:t>
      </w:r>
      <w:r>
        <w:rPr>
          <w:rFonts w:eastAsia="Times New Roman" w:cs="Times New Roman"/>
          <w:b/>
          <w:szCs w:val="24"/>
        </w:rPr>
        <w:t xml:space="preserve">ρόεδρος της Βουλής): </w:t>
      </w:r>
      <w:r>
        <w:rPr>
          <w:rFonts w:eastAsia="Times New Roman" w:cs="Times New Roman"/>
          <w:szCs w:val="24"/>
        </w:rPr>
        <w:t xml:space="preserve">Κύριε Πρόεδρε, με διακόπτουν. Δεν γίνεται. </w:t>
      </w:r>
    </w:p>
    <w:p w14:paraId="7C46033A"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Μην κάνετε διάλογο. </w:t>
      </w:r>
    </w:p>
    <w:p w14:paraId="7C46033B"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ΒΑΡΕΜΕΝΟΣ (Β΄ Αντιπρόεδρος της Βουλής): </w:t>
      </w:r>
      <w:r>
        <w:rPr>
          <w:rFonts w:eastAsia="Times New Roman" w:cs="Times New Roman"/>
          <w:szCs w:val="24"/>
        </w:rPr>
        <w:t xml:space="preserve">Δεν γίνεται με διακόπτουν. </w:t>
      </w:r>
    </w:p>
    <w:p w14:paraId="7C46033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Να απαντήσετε στην ερώτησή μου. </w:t>
      </w:r>
    </w:p>
    <w:p w14:paraId="7C46033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Κύριε Μπούρα, σας παρακαλώ, όχι διάλογο. </w:t>
      </w:r>
    </w:p>
    <w:p w14:paraId="7C46033E"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ΒΑΡΕΜΕΝΟΣ (Β΄ Αντιπρόεδρος της Βουλής): </w:t>
      </w:r>
      <w:r>
        <w:rPr>
          <w:rFonts w:eastAsia="Times New Roman" w:cs="Times New Roman"/>
          <w:szCs w:val="24"/>
        </w:rPr>
        <w:t xml:space="preserve">Κύριε Μπούρα, εγώ τον θέλω τον διάλογο. </w:t>
      </w:r>
    </w:p>
    <w:p w14:paraId="7C46033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ΜΠΟΥΡΑΣ: </w:t>
      </w:r>
      <w:r>
        <w:rPr>
          <w:rFonts w:eastAsia="Times New Roman" w:cs="Times New Roman"/>
          <w:szCs w:val="24"/>
        </w:rPr>
        <w:t xml:space="preserve">Και εγώ. </w:t>
      </w:r>
    </w:p>
    <w:p w14:paraId="7C46034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ΒΑΡΕΜΕΝΟΣ (Β΄ Αντιπρόεδρος της Βουλής): </w:t>
      </w:r>
      <w:r>
        <w:rPr>
          <w:rFonts w:eastAsia="Times New Roman" w:cs="Times New Roman"/>
          <w:szCs w:val="24"/>
        </w:rPr>
        <w:t>Τον θέλω τον δι</w:t>
      </w:r>
      <w:r>
        <w:rPr>
          <w:rFonts w:eastAsia="Times New Roman" w:cs="Times New Roman"/>
          <w:szCs w:val="24"/>
        </w:rPr>
        <w:t xml:space="preserve">άλογο, αλλά όχι με αυτούς τους όρους της χασμωδίας, όχι με αυτούς τους όρους. </w:t>
      </w:r>
    </w:p>
    <w:p w14:paraId="7C46034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Σας παρακαλώ.</w:t>
      </w:r>
    </w:p>
    <w:p w14:paraId="7C460342"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ΒΑΡΕΜΕΝΟΣ (Β΄ Αντιπρόεδρος της Βουλής): </w:t>
      </w:r>
      <w:r>
        <w:rPr>
          <w:rFonts w:eastAsia="Times New Roman" w:cs="Times New Roman"/>
          <w:szCs w:val="24"/>
        </w:rPr>
        <w:t xml:space="preserve">Δώστε μου λίγο χρόνο τώρα, κύριε Πρόεδρε, δεν το κάνω συχνά. </w:t>
      </w:r>
    </w:p>
    <w:p w14:paraId="7C460343"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Λέω, λοιπόν, το εξής. Η καλή εκδοχή είναι ότι δεν έχουν θέση. Η κακή εκδοχή είναι αυτή που πιθανώς αποκρύπτεται. Ποια είναι η θέση σας για τα περιφερειακά πανεπιστήμια, ποια είναι η θέση σας; Τα θέλετε; Να τα σηκώσετε να τα πάτε πού; Πείτε μας! Να τα πάτε </w:t>
      </w:r>
      <w:r>
        <w:rPr>
          <w:rFonts w:eastAsia="Times New Roman" w:cs="Times New Roman"/>
          <w:szCs w:val="24"/>
        </w:rPr>
        <w:t>πού; Γιατί αυτό, αποφεύγετε αυτή</w:t>
      </w:r>
      <w:r>
        <w:rPr>
          <w:rFonts w:eastAsia="Times New Roman" w:cs="Times New Roman"/>
          <w:szCs w:val="24"/>
        </w:rPr>
        <w:t>ν</w:t>
      </w:r>
      <w:r>
        <w:rPr>
          <w:rFonts w:eastAsia="Times New Roman" w:cs="Times New Roman"/>
          <w:szCs w:val="24"/>
        </w:rPr>
        <w:t xml:space="preserve"> την υπόσχεση, γιατί άμα την κάνετε θα είναι απειλή, δεν θα είναι υπόσχεση, θα είναι απειλή για αυτόν που θα σας ακούσει. Πείτε μας, λοιπόν, τα θέλετε και πώς τα θέλετε; Να είναι ενταγμένα στις ανάγκες της κάθε περιοχής; </w:t>
      </w:r>
    </w:p>
    <w:p w14:paraId="7C460344"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lastRenderedPageBreak/>
        <w:t>Α</w:t>
      </w:r>
      <w:r>
        <w:rPr>
          <w:rFonts w:eastAsia="Times New Roman" w:cs="Times New Roman"/>
          <w:b/>
          <w:szCs w:val="24"/>
        </w:rPr>
        <w:t xml:space="preserve">ΘΑΝΑΣΙΟΣ ΜΠΟΥΡΑΣ: </w:t>
      </w:r>
      <w:r>
        <w:rPr>
          <w:rFonts w:eastAsia="Times New Roman" w:cs="Times New Roman"/>
          <w:szCs w:val="24"/>
        </w:rPr>
        <w:t>Δεν απαντάτε στην ερώτησή μου.</w:t>
      </w:r>
    </w:p>
    <w:p w14:paraId="7C460345"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ΒΑΡΕΜΕΝΟΣ (Β΄ Αντιπρόεδρος της Βουλής): </w:t>
      </w:r>
      <w:r>
        <w:rPr>
          <w:rFonts w:eastAsia="Times New Roman" w:cs="Times New Roman"/>
          <w:szCs w:val="24"/>
        </w:rPr>
        <w:t>Απαντώ, λοιπόν, και μάλιστα με τον πιο εναργή τρόπο.</w:t>
      </w:r>
    </w:p>
    <w:p w14:paraId="7C460346"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Πείτε τι θέλετε, πού τα θέλετε και εάν δεν τα θέλετε πού θα τα πάτε; Πείτε το στον ελληνικό λαό.</w:t>
      </w:r>
    </w:p>
    <w:p w14:paraId="7C460347" w14:textId="77777777" w:rsidR="00D41D4C" w:rsidRDefault="00870AC4">
      <w:pPr>
        <w:spacing w:line="600" w:lineRule="auto"/>
        <w:ind w:firstLine="720"/>
        <w:contextualSpacing/>
        <w:jc w:val="both"/>
        <w:rPr>
          <w:rFonts w:eastAsia="Times New Roman" w:cs="Times New Roman"/>
          <w:szCs w:val="24"/>
        </w:rPr>
      </w:pPr>
      <w:r w:rsidRPr="00DF7527">
        <w:rPr>
          <w:rFonts w:eastAsia="Times New Roman" w:cs="Times New Roman"/>
          <w:szCs w:val="24"/>
        </w:rPr>
        <w:t>(Στο σημ</w:t>
      </w:r>
      <w:r w:rsidRPr="00DF7527">
        <w:rPr>
          <w:rFonts w:eastAsia="Times New Roman" w:cs="Times New Roman"/>
          <w:szCs w:val="24"/>
        </w:rPr>
        <w:t xml:space="preserve">είο αυτό κτυπάει προειδοποιητικά το κουδούνι λήξεως του χρόνου ομιλίας του κυρίου </w:t>
      </w:r>
      <w:r>
        <w:rPr>
          <w:rFonts w:eastAsia="Times New Roman" w:cs="Times New Roman"/>
          <w:szCs w:val="24"/>
        </w:rPr>
        <w:t>Αντιπροέδρου</w:t>
      </w:r>
      <w:r w:rsidRPr="00DF7527">
        <w:rPr>
          <w:rFonts w:eastAsia="Times New Roman" w:cs="Times New Roman"/>
          <w:szCs w:val="24"/>
        </w:rPr>
        <w:t>)</w:t>
      </w:r>
    </w:p>
    <w:p w14:paraId="7C46034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να δείτε η Ελλάδα έχει αλλάξει. Μετά τους οδικούς άξονες και άλλα έργα, το Μεσολόγγι και το Αγρίνιο απέχουν από την Πάτρα μερικά λεπτά. Τη Ναύπακτο τη </w:t>
      </w:r>
      <w:r>
        <w:rPr>
          <w:rFonts w:eastAsia="Times New Roman" w:cs="Times New Roman"/>
          <w:szCs w:val="24"/>
        </w:rPr>
        <w:t xml:space="preserve">χωρίζει μια γέφυρα με την Πάτρα. Στον κόσμο έγιναν άλλου είδους αλλαγές, κύριε Βορίδη. Εδώ υπάρχουν συνέργειες και απονομή πτυχίων πανεπιστημίων που μπορεί το ένα να βρίσκεται στη μια άκρη της Ευρώπης και το άλλο στην άλλη άκρη. Και λοιπόν, πού θα βάλουμε </w:t>
      </w:r>
      <w:r>
        <w:rPr>
          <w:rFonts w:eastAsia="Times New Roman" w:cs="Times New Roman"/>
          <w:szCs w:val="24"/>
        </w:rPr>
        <w:t xml:space="preserve">σύνορα; </w:t>
      </w:r>
    </w:p>
    <w:p w14:paraId="7C460349"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Εγώ λέω το εξής, να είναι τα ιδρύματα ενταγμένα στις ανάγκες της κάθε περιοχής, τις παραγωγικές και τις άλλες ανάγκες και κατά την προσωπική μου άποψη να είναι και κύτταρα πνευματικής, πολιτιστικής ζωής. </w:t>
      </w:r>
    </w:p>
    <w:p w14:paraId="7C46034A"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Εγώ προσωπικά επειδή προσπαθούσα να κάνω έ</w:t>
      </w:r>
      <w:r>
        <w:rPr>
          <w:rFonts w:eastAsia="Times New Roman" w:cs="Times New Roman"/>
          <w:szCs w:val="24"/>
        </w:rPr>
        <w:t xml:space="preserve">να Μουσείο Καπνού, μετά από μια παραχώρηση του Υπουργείου Αγροτικής Ανάπτυξης, ενός </w:t>
      </w:r>
      <w:r>
        <w:rPr>
          <w:rFonts w:eastAsia="Times New Roman" w:cs="Times New Roman"/>
          <w:szCs w:val="24"/>
        </w:rPr>
        <w:t xml:space="preserve">κτηρίου </w:t>
      </w:r>
      <w:r>
        <w:rPr>
          <w:rFonts w:eastAsia="Times New Roman" w:cs="Times New Roman"/>
          <w:szCs w:val="24"/>
        </w:rPr>
        <w:t>και προσπάθησα να μπει σε αυτή</w:t>
      </w:r>
      <w:r>
        <w:rPr>
          <w:rFonts w:eastAsia="Times New Roman" w:cs="Times New Roman"/>
          <w:szCs w:val="24"/>
        </w:rPr>
        <w:t>ν</w:t>
      </w:r>
      <w:r>
        <w:rPr>
          <w:rFonts w:eastAsia="Times New Roman" w:cs="Times New Roman"/>
          <w:szCs w:val="24"/>
        </w:rPr>
        <w:t xml:space="preserve"> τη διαδικασία το Πανεπιστήμιο Πατρών, να αποκτήσουν αυτά τα ιδρύματα μια οντότητα πολιτιστική και πνευματική, πέρα από το ότι θα καλ</w:t>
      </w:r>
      <w:r>
        <w:rPr>
          <w:rFonts w:eastAsia="Times New Roman" w:cs="Times New Roman"/>
          <w:szCs w:val="24"/>
        </w:rPr>
        <w:t xml:space="preserve">ύπτουν αυτές τις ανάγκες που ανέφερα προηγουμένως. </w:t>
      </w:r>
    </w:p>
    <w:p w14:paraId="7C46034B"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Λέω, λοιπόν, ότι η συναίνεση στο θέμα της παιδείας είναι πάρα πολύ καλή και αναγκαία. Είναι καλή η συναίνεση. </w:t>
      </w:r>
      <w:r>
        <w:rPr>
          <w:rFonts w:eastAsia="Times New Roman" w:cs="Times New Roman"/>
          <w:szCs w:val="24"/>
        </w:rPr>
        <w:t xml:space="preserve">Κάποια </w:t>
      </w:r>
      <w:r>
        <w:rPr>
          <w:rFonts w:eastAsia="Times New Roman" w:cs="Times New Roman"/>
          <w:szCs w:val="24"/>
        </w:rPr>
        <w:t>φορά οδηγεί στο να αποφεύγουμε αυτό το ράβε</w:t>
      </w:r>
      <w:r>
        <w:rPr>
          <w:rFonts w:eastAsia="Times New Roman" w:cs="Times New Roman"/>
          <w:szCs w:val="24"/>
        </w:rPr>
        <w:t>-</w:t>
      </w:r>
      <w:r>
        <w:rPr>
          <w:rFonts w:eastAsia="Times New Roman" w:cs="Times New Roman"/>
          <w:szCs w:val="24"/>
        </w:rPr>
        <w:t>ξήλωνε, το αιώνιο που γίνεται στην ελληνική</w:t>
      </w:r>
      <w:r>
        <w:rPr>
          <w:rFonts w:eastAsia="Times New Roman" w:cs="Times New Roman"/>
          <w:szCs w:val="24"/>
        </w:rPr>
        <w:t xml:space="preserve"> πολιτεία στο θέμα της παιδείας. Αλλά για να υπάρξει συναίνεση, πρέπει να ερχόμαστε στο</w:t>
      </w:r>
      <w:r>
        <w:rPr>
          <w:rFonts w:eastAsia="Times New Roman" w:cs="Times New Roman"/>
          <w:szCs w:val="24"/>
        </w:rPr>
        <w:t>ν</w:t>
      </w:r>
      <w:r>
        <w:rPr>
          <w:rFonts w:eastAsia="Times New Roman" w:cs="Times New Roman"/>
          <w:szCs w:val="24"/>
        </w:rPr>
        <w:t xml:space="preserve"> διάλογο.</w:t>
      </w:r>
    </w:p>
    <w:p w14:paraId="7C46034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Σε λίγο θα έρθει ο κ. Μητσοτάκης. </w:t>
      </w:r>
    </w:p>
    <w:p w14:paraId="7C46034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ΒΑΡΕΜΕΝΟΣ (Β΄ Αντιπρόεδρος της Βουλής): </w:t>
      </w:r>
      <w:r>
        <w:rPr>
          <w:rFonts w:eastAsia="Times New Roman" w:cs="Times New Roman"/>
          <w:szCs w:val="24"/>
        </w:rPr>
        <w:t>Όχι, σε λίγο θα έρθει ο κ. Μητσοτάκης, ανεβαίνουμε σε α</w:t>
      </w:r>
      <w:r>
        <w:rPr>
          <w:rFonts w:eastAsia="Times New Roman" w:cs="Times New Roman"/>
          <w:szCs w:val="24"/>
        </w:rPr>
        <w:t xml:space="preserve">υτό το Βήμα. Θα έρθει. Και τι θα κάνει ο κ. Μητσοτάκης όταν έρθει, αυτό είναι το ερώτημα. </w:t>
      </w:r>
    </w:p>
    <w:p w14:paraId="7C46034E"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Θα ξηλώσει αυτά που κάνατε!</w:t>
      </w:r>
    </w:p>
    <w:p w14:paraId="7C46034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ΒΑΡΕΜΕΝΟΣ (Β΄ Αντιπρόεδρος της Βουλής): </w:t>
      </w:r>
      <w:r>
        <w:rPr>
          <w:rFonts w:eastAsia="Times New Roman" w:cs="Times New Roman"/>
          <w:szCs w:val="24"/>
        </w:rPr>
        <w:t xml:space="preserve">Σας το έθεσα, αποφεύγετε να απαντήσετε και έχετε λόγο που το κάνετε. </w:t>
      </w:r>
    </w:p>
    <w:p w14:paraId="7C46035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C460351" w14:textId="77777777" w:rsidR="00D41D4C" w:rsidRDefault="00870AC4">
      <w:pPr>
        <w:spacing w:line="600" w:lineRule="auto"/>
        <w:ind w:firstLine="720"/>
        <w:contextualSpacing/>
        <w:jc w:val="center"/>
        <w:rPr>
          <w:rFonts w:eastAsia="Times New Roman" w:cs="Times New Roman"/>
          <w:szCs w:val="24"/>
        </w:rPr>
      </w:pPr>
      <w:r w:rsidRPr="00516D2D">
        <w:rPr>
          <w:rFonts w:eastAsia="Times New Roman" w:cs="Times New Roman"/>
          <w:szCs w:val="24"/>
        </w:rPr>
        <w:t>(Χειροκροτήματα από την πτ</w:t>
      </w:r>
      <w:r>
        <w:rPr>
          <w:rFonts w:eastAsia="Times New Roman" w:cs="Times New Roman"/>
          <w:szCs w:val="24"/>
        </w:rPr>
        <w:t>έρυγα του ΣΥΡΙΖΑ)</w:t>
      </w:r>
    </w:p>
    <w:p w14:paraId="7C460352"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Σε λίγο θα έρθει. Καθίστε να τον ακούσετε. </w:t>
      </w:r>
    </w:p>
    <w:p w14:paraId="7C460353"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Ο Βουλευτής κ. Τσιάρας, ζητεί άδεια ολιγοήμερης απουσίας στο εξωτερικό</w:t>
      </w:r>
      <w:r w:rsidRPr="00DF7527">
        <w:rPr>
          <w:rFonts w:eastAsia="Times New Roman" w:cs="Times New Roman"/>
          <w:szCs w:val="24"/>
        </w:rPr>
        <w:t xml:space="preserve"> </w:t>
      </w:r>
      <w:r>
        <w:rPr>
          <w:rFonts w:eastAsia="Times New Roman" w:cs="Times New Roman"/>
          <w:szCs w:val="24"/>
        </w:rPr>
        <w:t>από 1</w:t>
      </w:r>
      <w:r w:rsidRPr="00516D2D">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Μαΐου </w:t>
      </w:r>
      <w:r>
        <w:rPr>
          <w:rFonts w:eastAsia="Times New Roman" w:cs="Times New Roman"/>
          <w:szCs w:val="24"/>
        </w:rPr>
        <w:t>έως 5 Μα</w:t>
      </w:r>
      <w:r>
        <w:rPr>
          <w:rFonts w:eastAsia="Times New Roman" w:cs="Times New Roman"/>
          <w:szCs w:val="24"/>
        </w:rPr>
        <w:t>ΐου</w:t>
      </w:r>
      <w:r>
        <w:rPr>
          <w:rFonts w:eastAsia="Times New Roman" w:cs="Times New Roman"/>
          <w:szCs w:val="24"/>
        </w:rPr>
        <w:t xml:space="preserve"> 2019</w:t>
      </w:r>
      <w:r>
        <w:rPr>
          <w:rFonts w:eastAsia="Times New Roman" w:cs="Times New Roman"/>
          <w:szCs w:val="24"/>
        </w:rPr>
        <w:t xml:space="preserve">. Η Βουλή εγκρίνει; </w:t>
      </w:r>
    </w:p>
    <w:p w14:paraId="7C460354"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ΟΛΟΙ ΟΙ</w:t>
      </w:r>
      <w:r w:rsidRPr="00DF7527">
        <w:rPr>
          <w:rFonts w:eastAsia="Times New Roman" w:cs="Times New Roman"/>
          <w:b/>
          <w:szCs w:val="24"/>
        </w:rPr>
        <w:t xml:space="preserve"> </w:t>
      </w:r>
      <w:r w:rsidRPr="00DF7527">
        <w:rPr>
          <w:rFonts w:eastAsia="Times New Roman" w:cs="Times New Roman"/>
          <w:b/>
          <w:szCs w:val="24"/>
        </w:rPr>
        <w:t>ΒΟΥΛΕΥΤΕΣ:</w:t>
      </w:r>
      <w:r>
        <w:rPr>
          <w:rFonts w:eastAsia="Times New Roman" w:cs="Times New Roman"/>
          <w:szCs w:val="24"/>
        </w:rPr>
        <w:t xml:space="preserve"> Μάλιστα, μάλιστα. </w:t>
      </w:r>
    </w:p>
    <w:p w14:paraId="7C460355"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sidRPr="0005001E">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 xml:space="preserve">η </w:t>
      </w:r>
      <w:r>
        <w:rPr>
          <w:rFonts w:eastAsia="Times New Roman" w:cs="Times New Roman"/>
          <w:szCs w:val="24"/>
        </w:rPr>
        <w:t>Βουλή ενέκρινε τη ζητηθείσα άδεια.</w:t>
      </w:r>
    </w:p>
    <w:p w14:paraId="7C460356"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Προχωρούμε με τον Κοινοβουλευτικό Εκπρόσωπο της Χρυσής Αυγής τον κ. Χατζησάββα.</w:t>
      </w:r>
    </w:p>
    <w:p w14:paraId="7C460357"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Χατζησάββα, </w:t>
      </w:r>
      <w:r>
        <w:rPr>
          <w:rFonts w:eastAsia="Times New Roman" w:cs="Times New Roman"/>
          <w:szCs w:val="24"/>
        </w:rPr>
        <w:t>έχετε τον λόγο.</w:t>
      </w:r>
    </w:p>
    <w:p w14:paraId="7C46035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ΧΑΤΖΗΣΑΒΒΑΣ: </w:t>
      </w:r>
      <w:r>
        <w:rPr>
          <w:rFonts w:eastAsia="Times New Roman" w:cs="Times New Roman"/>
          <w:szCs w:val="24"/>
        </w:rPr>
        <w:t>Ευχαριστώ, κύριε Πρόεδρε.</w:t>
      </w:r>
    </w:p>
    <w:p w14:paraId="7C460359"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Μεγάλη Εβδομάδα νομοθετούμε για ακόμα μια φορά. Θα μου πείτε, εδώ έτυχε την ημέρα της Παναγίας να φέρετε για ψήφιση μνημόνιο. Το ανεπίτρεπτο, όμως, που συνεχίζει την κατάσταση που προϋπήρχε είν</w:t>
      </w:r>
      <w:r>
        <w:rPr>
          <w:rFonts w:eastAsia="Times New Roman" w:cs="Times New Roman"/>
          <w:szCs w:val="24"/>
        </w:rPr>
        <w:t xml:space="preserve">αι ότι στις 23.20΄ μας ήρθε ενημέρωση, όταν κατατέθηκε το νομοσχέδιο, ότι την άλλη μέρα το πρωί έπρεπε να προλάβουμε όλοι οι Βουλευτές της επαρχίας να είμαστε στην Αθήνα, για να παρευρεθούμε στη συγκεκριμένη επιτροπή. </w:t>
      </w:r>
    </w:p>
    <w:p w14:paraId="7C46035A"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Η ξεκάθαρη νοοτροπία του ΣΥΡΙΖΑ συνεχ</w:t>
      </w:r>
      <w:r>
        <w:rPr>
          <w:rFonts w:eastAsia="Times New Roman" w:cs="Times New Roman"/>
          <w:szCs w:val="24"/>
        </w:rPr>
        <w:t xml:space="preserve">ίζεται και σ’ αυτό το νομοσχέδιο, το οποίο είναι συνέχεια των προηγούμενων και θέλει να ισοπεδώσει και την παιδεία, όπως ισοπέδωσε όλα τα υπόλοιπα τα τελευταία τέσσερα χρόνια που κυβερνά. </w:t>
      </w:r>
    </w:p>
    <w:p w14:paraId="7C46035B"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Εμείς έχουμε να σας προτείνουμε σχέδιο για την παιδεία, αλλά δεν θα</w:t>
      </w:r>
      <w:r>
        <w:rPr>
          <w:rFonts w:eastAsia="Times New Roman" w:cs="Times New Roman"/>
          <w:szCs w:val="24"/>
        </w:rPr>
        <w:t xml:space="preserve"> σας το πούμε, γιατί δεν θα μπορούσατε να το καταλάβετε λόγω του ότι εμπεριέχει μέσα έννοιες, όπως είναι η πατρίδα, το έθνος, το χρέος για το έθνος, το χρέος για την πατρίδα. Απορώ πώς διαβάζετε κάποια κείμενα, όπως παραδείγματός </w:t>
      </w:r>
      <w:r>
        <w:rPr>
          <w:rFonts w:eastAsia="Times New Roman" w:cs="Times New Roman"/>
          <w:szCs w:val="24"/>
        </w:rPr>
        <w:t xml:space="preserve">χάριν </w:t>
      </w:r>
      <w:r>
        <w:rPr>
          <w:rFonts w:eastAsia="Times New Roman" w:cs="Times New Roman"/>
          <w:szCs w:val="24"/>
        </w:rPr>
        <w:t xml:space="preserve">την «Ασκητική» του </w:t>
      </w:r>
      <w:r>
        <w:rPr>
          <w:rFonts w:eastAsia="Times New Roman" w:cs="Times New Roman"/>
          <w:szCs w:val="24"/>
        </w:rPr>
        <w:lastRenderedPageBreak/>
        <w:t>Κ</w:t>
      </w:r>
      <w:r>
        <w:rPr>
          <w:rFonts w:eastAsia="Times New Roman" w:cs="Times New Roman"/>
          <w:szCs w:val="24"/>
        </w:rPr>
        <w:t xml:space="preserve">αζαντζάκη, που είναι γεμάτη από τέτοιες έννοιες. Κατανοείτε τι λέει, όταν μιλάει για έθνος, όταν μιλάει για χρέος προς τη φυλή; </w:t>
      </w:r>
    </w:p>
    <w:p w14:paraId="7C46035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Τακτοποιείτε την κομματική σας πελατεία. Ανοίγετε σχολές, κλείνετε σχολές, λέτε ότι τα ΤΕΙ θα τα κάνετε ΑΕΙ, αλλά μάλλον περισσότερο μοιάζει σαν τα ΤΕΙ να τα κάνετε ΑΕΙ. </w:t>
      </w:r>
    </w:p>
    <w:p w14:paraId="7C46035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Η δικαιολογία, την οποία έχετε για όλη αυτή</w:t>
      </w:r>
      <w:r>
        <w:rPr>
          <w:rFonts w:eastAsia="Times New Roman" w:cs="Times New Roman"/>
          <w:szCs w:val="24"/>
        </w:rPr>
        <w:t>ν</w:t>
      </w:r>
      <w:r>
        <w:rPr>
          <w:rFonts w:eastAsia="Times New Roman" w:cs="Times New Roman"/>
          <w:szCs w:val="24"/>
        </w:rPr>
        <w:t xml:space="preserve"> την κατάσταση, είναι ότι τέτοια έχουν κά</w:t>
      </w:r>
      <w:r>
        <w:rPr>
          <w:rFonts w:eastAsia="Times New Roman" w:cs="Times New Roman"/>
          <w:szCs w:val="24"/>
        </w:rPr>
        <w:t xml:space="preserve">νει και οι άλλοι ή ότι έχουν γίνει και χειρότερα. Το θέμα είναι ότι εσείς, υποτίθεται, ήρθατε εδώ, για να φέρετε κάτι καλύτερο. Αυτό περίμενε η ελληνική κοινωνία, δυστυχώς, από εσάς; </w:t>
      </w:r>
    </w:p>
    <w:p w14:paraId="7C46035E"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Όλοι οι φορείς διαφωνούν. Έχω εδώ μια λίστα από φορείς και εκατοντάδες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mails</w:t>
      </w:r>
      <w:r>
        <w:rPr>
          <w:rFonts w:eastAsia="Times New Roman" w:cs="Times New Roman"/>
          <w:szCs w:val="24"/>
        </w:rPr>
        <w:t xml:space="preserve"> το τελευταίο διάστημα που γινόταν και η διαβούλευση. Πρόεδρος της Συνόδου Πρυτάνεων των ΑΕΙ, Πρύτανης Πανεπιστημίου Κρήτης, Πρόεδρος Ομοσπονδίας Λειτουργών Μέσης Εκπαίδευσης, ΟΛΜΕ, Πρόεδρος της Διδασκαλικής Ομοσπονδίας Ελλάδος, Πρόεδρος του Τεχνικού</w:t>
      </w:r>
      <w:r>
        <w:rPr>
          <w:rFonts w:eastAsia="Times New Roman" w:cs="Times New Roman"/>
          <w:szCs w:val="24"/>
        </w:rPr>
        <w:t xml:space="preserve"> Επιμελητηρίου Ελλάδος, Πρόεδρος Ένωσης Λειτουργών Μέσης Εκπαίδευσης Προτύπων </w:t>
      </w:r>
      <w:r>
        <w:rPr>
          <w:rFonts w:eastAsia="Times New Roman" w:cs="Times New Roman"/>
          <w:szCs w:val="24"/>
        </w:rPr>
        <w:lastRenderedPageBreak/>
        <w:t xml:space="preserve">και Πειραματικών Σχολείων, Πρόεδρος του Συλλόγου Γονέων 1ου Πειραματικού Γυμνασίου Αθήνας, Πρόεδρος του Συλλόγου Γονέων Πρότυπου Γυμνασίου </w:t>
      </w:r>
      <w:proofErr w:type="spellStart"/>
      <w:r w:rsidRPr="00405C32">
        <w:rPr>
          <w:rFonts w:eastAsia="Times New Roman" w:cs="Times New Roman"/>
          <w:szCs w:val="24"/>
        </w:rPr>
        <w:t>Ιωνιδείου</w:t>
      </w:r>
      <w:proofErr w:type="spellEnd"/>
      <w:r>
        <w:rPr>
          <w:rFonts w:eastAsia="Times New Roman" w:cs="Times New Roman"/>
          <w:szCs w:val="24"/>
        </w:rPr>
        <w:t>. Όλα τα παραπάνω που ανέφερα,</w:t>
      </w:r>
      <w:r>
        <w:rPr>
          <w:rFonts w:eastAsia="Times New Roman" w:cs="Times New Roman"/>
          <w:szCs w:val="24"/>
        </w:rPr>
        <w:t xml:space="preserve"> ΔΟΕ, ΤΕΕ, ΕΛΜΕ κ</w:t>
      </w:r>
      <w:r>
        <w:rPr>
          <w:rFonts w:eastAsia="Times New Roman" w:cs="Times New Roman"/>
          <w:szCs w:val="24"/>
        </w:rPr>
        <w:t>.</w:t>
      </w:r>
      <w:r>
        <w:rPr>
          <w:rFonts w:eastAsia="Times New Roman" w:cs="Times New Roman"/>
          <w:szCs w:val="24"/>
        </w:rPr>
        <w:t xml:space="preserve">λπ., δεν είναι τίποτα </w:t>
      </w:r>
      <w:proofErr w:type="spellStart"/>
      <w:r>
        <w:rPr>
          <w:rFonts w:eastAsia="Times New Roman" w:cs="Times New Roman"/>
          <w:szCs w:val="24"/>
        </w:rPr>
        <w:t>χρυσαυγίτες</w:t>
      </w:r>
      <w:proofErr w:type="spellEnd"/>
      <w:r>
        <w:rPr>
          <w:rFonts w:eastAsia="Times New Roman" w:cs="Times New Roman"/>
          <w:szCs w:val="24"/>
        </w:rPr>
        <w:t xml:space="preserve"> αυτοί, οι οποίοι τα στέλνουν σε εμάς, για να έχουμε κάτι να πούμε. Σύντροφοί σας είναι που μέσα στον αντιφασιστικό αγώνα και αυτοί βρίζουν τη Χρυσή Αυγή από το πρωί μέχρι το βράδυ και τώρα διαφωνούν με αυ</w:t>
      </w:r>
      <w:r>
        <w:rPr>
          <w:rFonts w:eastAsia="Times New Roman" w:cs="Times New Roman"/>
          <w:szCs w:val="24"/>
        </w:rPr>
        <w:t xml:space="preserve">τό που φέρνετε. Γιατί διαφωνούν; </w:t>
      </w:r>
    </w:p>
    <w:p w14:paraId="7C46035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Γενικότερα στο σύνολο των νομοθετημάτων σας έχετε δώσει λύση σε κάποιο υπαρκτό πρόβλημα του ελληνικού λαού; Δεν μιλώ τώρα για προβλήματα των λαθρομεταναστών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Σε αυτά αναλώνεστε μέρα-νύχτα. Σε μαθητές, σπουδασ</w:t>
      </w:r>
      <w:r>
        <w:rPr>
          <w:rFonts w:eastAsia="Times New Roman" w:cs="Times New Roman"/>
          <w:szCs w:val="24"/>
        </w:rPr>
        <w:t>τές όλων των βαθμίδων, έχετε δώσει κα</w:t>
      </w:r>
      <w:r>
        <w:rPr>
          <w:rFonts w:eastAsia="Times New Roman" w:cs="Times New Roman"/>
          <w:szCs w:val="24"/>
        </w:rPr>
        <w:t>μ</w:t>
      </w:r>
      <w:r>
        <w:rPr>
          <w:rFonts w:eastAsia="Times New Roman" w:cs="Times New Roman"/>
          <w:szCs w:val="24"/>
        </w:rPr>
        <w:t>μία λύση στα προβλήματα που αντιμετωπίζουν; Στα οικονομικά τους προβλήματα έχετε δώσει λύση; Έχουν δωρεάν εκπαίδευση; Υπάρχει κάποια βαθμίδα της δημόσιας εκπαίδευσης που δεν απαιτεί χρήματα από τους γονείς των παιδιών;</w:t>
      </w:r>
      <w:r>
        <w:rPr>
          <w:rFonts w:eastAsia="Times New Roman" w:cs="Times New Roman"/>
          <w:szCs w:val="24"/>
        </w:rPr>
        <w:t xml:space="preserve"> Και αναφέρομαι στα πολύ απλά, όπως </w:t>
      </w:r>
      <w:r>
        <w:rPr>
          <w:rFonts w:eastAsia="Times New Roman" w:cs="Times New Roman"/>
          <w:szCs w:val="24"/>
        </w:rPr>
        <w:lastRenderedPageBreak/>
        <w:t xml:space="preserve">το να συμμετέχουν σε κάποια σχολική εκδήλωση ή να πάνε σε μια εξόρμηση. Δεν είναι επιλογή αυτό, δεν είναι δυνατόν κάποια παιδιά να μην πηγαίνουν, επειδή οι οικογένειές τους δεν μπορούν να τους στηρίξουν. </w:t>
      </w:r>
    </w:p>
    <w:p w14:paraId="7C46036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Τι κάνετε με τα</w:t>
      </w:r>
      <w:r>
        <w:rPr>
          <w:rFonts w:eastAsia="Times New Roman" w:cs="Times New Roman"/>
          <w:szCs w:val="24"/>
        </w:rPr>
        <w:t xml:space="preserve"> φροντιστήρια στο γυμνάσιο και στο λύκειο; Καταπολεμάτε τώρα το </w:t>
      </w:r>
      <w:proofErr w:type="spellStart"/>
      <w:r>
        <w:rPr>
          <w:rFonts w:eastAsia="Times New Roman" w:cs="Times New Roman"/>
          <w:szCs w:val="24"/>
        </w:rPr>
        <w:t>παραεκπαιδευτικό</w:t>
      </w:r>
      <w:proofErr w:type="spellEnd"/>
      <w:r>
        <w:rPr>
          <w:rFonts w:eastAsia="Times New Roman" w:cs="Times New Roman"/>
          <w:szCs w:val="24"/>
        </w:rPr>
        <w:t xml:space="preserve"> σύστημα με τα φροντιστήρια και τις προετοιμασίες, υποτίθεται, για την τριτοβάθμια εκπαίδευση; Και όταν μπουν στο πανεπιστήμιο, δεν πρέπει να πληρώνουν, για να παίρνουν ακόμα κ</w:t>
      </w:r>
      <w:r>
        <w:rPr>
          <w:rFonts w:eastAsia="Times New Roman" w:cs="Times New Roman"/>
          <w:szCs w:val="24"/>
        </w:rPr>
        <w:t xml:space="preserve">αι τα συγγράμματά τους; Τι πρόβλημα έχετε λύσει; </w:t>
      </w:r>
    </w:p>
    <w:p w14:paraId="7C46036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Σύνδεση με την εργασία. Το έχετε λύσει αυτό το πρόβλημα; Τι κάνουμε; Σπουδάζουμε επιστήμονες, για να φύγουν στο εξωτερικό. Έχουν κάποιο ευνοϊκό ή γενικότερα ασφαλές περιβάλλον ακόμη και για τη σωματική τους</w:t>
      </w:r>
      <w:r>
        <w:rPr>
          <w:rFonts w:eastAsia="Times New Roman" w:cs="Times New Roman"/>
          <w:szCs w:val="24"/>
        </w:rPr>
        <w:t xml:space="preserve"> ακεραιότητα εκεί που σπουδάζουν; Όχι. Μάλιστα, σ’ αυτό εσείς κα</w:t>
      </w:r>
      <w:r>
        <w:rPr>
          <w:rFonts w:eastAsia="Times New Roman" w:cs="Times New Roman"/>
          <w:szCs w:val="24"/>
        </w:rPr>
        <w:t>μ</w:t>
      </w:r>
      <w:r>
        <w:rPr>
          <w:rFonts w:eastAsia="Times New Roman" w:cs="Times New Roman"/>
          <w:szCs w:val="24"/>
        </w:rPr>
        <w:t xml:space="preserve">μιά φορά λέτε ότι είναι και ακτιβισμός να συμβαίνουν όλα αυτά που συμβαίνουν μέσα στα πανεπιστήμια. </w:t>
      </w:r>
    </w:p>
    <w:p w14:paraId="7C460362"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Εδώ θα μου πείτε ότι ακόμα και χθες το βράδυ, σήμερα τα ξημερώματα δηλαδή, δέχθηκε επίθεση κλούβα των ΜΑΤ, η γνωστή κλούβα των ΜΑΤ που είναι σαν σάκος του μποξ. Όμως, το να δεχθεί επίθεση με πέτρες και με </w:t>
      </w:r>
      <w:r>
        <w:rPr>
          <w:rFonts w:eastAsia="Times New Roman" w:cs="Times New Roman"/>
          <w:szCs w:val="24"/>
        </w:rPr>
        <w:lastRenderedPageBreak/>
        <w:t>μολότοφ πλέον δεν αποτελεί νέο. Εδώ έχει δεχθεί επί</w:t>
      </w:r>
      <w:r>
        <w:rPr>
          <w:rFonts w:eastAsia="Times New Roman" w:cs="Times New Roman"/>
          <w:szCs w:val="24"/>
        </w:rPr>
        <w:t xml:space="preserve">θεση με </w:t>
      </w:r>
      <w:proofErr w:type="spellStart"/>
      <w:r>
        <w:rPr>
          <w:rFonts w:eastAsia="Times New Roman" w:cs="Times New Roman"/>
          <w:szCs w:val="24"/>
        </w:rPr>
        <w:t>καλάσνικοφ</w:t>
      </w:r>
      <w:proofErr w:type="spellEnd"/>
      <w:r>
        <w:rPr>
          <w:rFonts w:eastAsia="Times New Roman" w:cs="Times New Roman"/>
          <w:szCs w:val="24"/>
        </w:rPr>
        <w:t xml:space="preserve"> η συγκεκριμένη κλούβα των ΜΑΤ. Πήγατε εκεί, κάνατε ένα επικοινωνιακό τέχνασμα, ότι τάχα κάνατε ντου</w:t>
      </w:r>
      <w:r>
        <w:rPr>
          <w:rFonts w:eastAsia="Times New Roman" w:cs="Times New Roman"/>
          <w:szCs w:val="24"/>
        </w:rPr>
        <w:t xml:space="preserve"> </w:t>
      </w:r>
      <w:r>
        <w:rPr>
          <w:rFonts w:eastAsia="Times New Roman" w:cs="Times New Roman"/>
          <w:szCs w:val="24"/>
        </w:rPr>
        <w:t>στα Εξάρχεια, πήγατε σε δύο κτήρια να τα εκκενώσετε για δυο-τρεις ώρες, για να εκτονωθεί γενικότερα το αίσθημα που έχει ο λαός.</w:t>
      </w:r>
    </w:p>
    <w:p w14:paraId="7C460363"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Για τους </w:t>
      </w:r>
      <w:r>
        <w:rPr>
          <w:rFonts w:eastAsia="Times New Roman" w:cs="Times New Roman"/>
          <w:szCs w:val="24"/>
        </w:rPr>
        <w:t>εκπαιδευτικούς έχετε δώσει κάποια λύση τα τελευταία τέσσερα χρόνια που κυβερνάτε; Έχετε λύσει τα οικονομικά τους προβλήματα; Δεν εννοώ να τους διασφαλίσετε κάτι ευοίωνο ως μέλλον. Είναι όμηροι της εκάστοτε κυβέρνησης ανάλογα με το αν βρισκόμαστε σε προεκλο</w:t>
      </w:r>
      <w:r>
        <w:rPr>
          <w:rFonts w:eastAsia="Times New Roman" w:cs="Times New Roman"/>
          <w:szCs w:val="24"/>
        </w:rPr>
        <w:t xml:space="preserve">γική περίοδο και ανάλογα με το πώς εξυπηρετούνται τα συμφέροντα της </w:t>
      </w:r>
      <w:r>
        <w:rPr>
          <w:rFonts w:eastAsia="Times New Roman" w:cs="Times New Roman"/>
          <w:szCs w:val="24"/>
        </w:rPr>
        <w:t>κ</w:t>
      </w:r>
      <w:r>
        <w:rPr>
          <w:rFonts w:eastAsia="Times New Roman" w:cs="Times New Roman"/>
          <w:szCs w:val="24"/>
        </w:rPr>
        <w:t xml:space="preserve">υβέρνησης </w:t>
      </w:r>
      <w:r>
        <w:rPr>
          <w:rFonts w:eastAsia="Times New Roman" w:cs="Times New Roman"/>
          <w:szCs w:val="24"/>
        </w:rPr>
        <w:t xml:space="preserve">ή του τοπικού Βουλευτή. </w:t>
      </w:r>
    </w:p>
    <w:p w14:paraId="7C460364" w14:textId="77777777" w:rsidR="00D41D4C" w:rsidRDefault="00870AC4">
      <w:pPr>
        <w:tabs>
          <w:tab w:val="left" w:pos="6168"/>
        </w:tabs>
        <w:spacing w:line="600" w:lineRule="auto"/>
        <w:ind w:firstLine="720"/>
        <w:contextualSpacing/>
        <w:jc w:val="both"/>
        <w:rPr>
          <w:rFonts w:eastAsia="Times New Roman" w:cs="Times New Roman"/>
          <w:szCs w:val="24"/>
        </w:rPr>
      </w:pPr>
      <w:r w:rsidRPr="009019C8">
        <w:rPr>
          <w:rFonts w:eastAsia="Times New Roman" w:cs="Times New Roman"/>
          <w:szCs w:val="24"/>
        </w:rPr>
        <w:t xml:space="preserve">Να μην αναφερθώ τώρα ξανά </w:t>
      </w:r>
      <w:r>
        <w:rPr>
          <w:rFonts w:eastAsia="Times New Roman" w:cs="Times New Roman"/>
          <w:szCs w:val="24"/>
        </w:rPr>
        <w:t>-</w:t>
      </w:r>
      <w:r w:rsidRPr="009019C8">
        <w:rPr>
          <w:rFonts w:eastAsia="Times New Roman" w:cs="Times New Roman"/>
          <w:szCs w:val="24"/>
        </w:rPr>
        <w:t>γιατί συνεχ</w:t>
      </w:r>
      <w:r>
        <w:rPr>
          <w:rFonts w:eastAsia="Times New Roman" w:cs="Times New Roman"/>
          <w:szCs w:val="24"/>
        </w:rPr>
        <w:t xml:space="preserve">ώς </w:t>
      </w:r>
      <w:r w:rsidRPr="009019C8">
        <w:rPr>
          <w:rFonts w:eastAsia="Times New Roman" w:cs="Times New Roman"/>
          <w:szCs w:val="24"/>
        </w:rPr>
        <w:t>αναφέρομαι</w:t>
      </w:r>
      <w:r>
        <w:rPr>
          <w:rFonts w:eastAsia="Times New Roman" w:cs="Times New Roman"/>
          <w:szCs w:val="24"/>
        </w:rPr>
        <w:t>-</w:t>
      </w:r>
      <w:r w:rsidRPr="009019C8">
        <w:rPr>
          <w:rFonts w:eastAsia="Times New Roman" w:cs="Times New Roman"/>
          <w:szCs w:val="24"/>
        </w:rPr>
        <w:t xml:space="preserve"> </w:t>
      </w:r>
      <w:r>
        <w:rPr>
          <w:rFonts w:eastAsia="Times New Roman" w:cs="Times New Roman"/>
          <w:szCs w:val="24"/>
        </w:rPr>
        <w:t>σ</w:t>
      </w:r>
      <w:r w:rsidRPr="009019C8">
        <w:rPr>
          <w:rFonts w:eastAsia="Times New Roman" w:cs="Times New Roman"/>
          <w:szCs w:val="24"/>
        </w:rPr>
        <w:t>την ειδική αγωγή</w:t>
      </w:r>
      <w:r>
        <w:rPr>
          <w:rFonts w:eastAsia="Times New Roman" w:cs="Times New Roman"/>
          <w:szCs w:val="24"/>
        </w:rPr>
        <w:t>.</w:t>
      </w:r>
      <w:r w:rsidRPr="009019C8">
        <w:rPr>
          <w:rFonts w:eastAsia="Times New Roman" w:cs="Times New Roman"/>
          <w:szCs w:val="24"/>
        </w:rPr>
        <w:t xml:space="preserve"> Μαθητές και εκπαιδευτικοί και γονείς έχουν φτάσει στα όριά </w:t>
      </w:r>
      <w:r>
        <w:rPr>
          <w:rFonts w:eastAsia="Times New Roman" w:cs="Times New Roman"/>
          <w:szCs w:val="24"/>
        </w:rPr>
        <w:t>τους.</w:t>
      </w:r>
      <w:r w:rsidRPr="009019C8">
        <w:rPr>
          <w:rFonts w:eastAsia="Times New Roman" w:cs="Times New Roman"/>
          <w:szCs w:val="24"/>
        </w:rPr>
        <w:t xml:space="preserve"> Οι μαθητές μένο</w:t>
      </w:r>
      <w:r w:rsidRPr="009019C8">
        <w:rPr>
          <w:rFonts w:eastAsia="Times New Roman" w:cs="Times New Roman"/>
          <w:szCs w:val="24"/>
        </w:rPr>
        <w:t>υν εκτός υποδομών</w:t>
      </w:r>
      <w:r>
        <w:rPr>
          <w:rFonts w:eastAsia="Times New Roman" w:cs="Times New Roman"/>
          <w:szCs w:val="24"/>
        </w:rPr>
        <w:t>.</w:t>
      </w:r>
      <w:r w:rsidRPr="009019C8">
        <w:rPr>
          <w:rFonts w:eastAsia="Times New Roman" w:cs="Times New Roman"/>
          <w:szCs w:val="24"/>
        </w:rPr>
        <w:t xml:space="preserve"> Οι </w:t>
      </w:r>
      <w:r>
        <w:rPr>
          <w:rFonts w:eastAsia="Times New Roman" w:cs="Times New Roman"/>
          <w:szCs w:val="24"/>
        </w:rPr>
        <w:t>εκπαιδευτικοί ωθούνται στη μ</w:t>
      </w:r>
      <w:r w:rsidRPr="009019C8">
        <w:rPr>
          <w:rFonts w:eastAsia="Times New Roman" w:cs="Times New Roman"/>
          <w:szCs w:val="24"/>
        </w:rPr>
        <w:t>αύρη εργασία</w:t>
      </w:r>
      <w:r>
        <w:rPr>
          <w:rFonts w:eastAsia="Times New Roman" w:cs="Times New Roman"/>
          <w:szCs w:val="24"/>
        </w:rPr>
        <w:t>.</w:t>
      </w:r>
      <w:r w:rsidRPr="009019C8">
        <w:rPr>
          <w:rFonts w:eastAsia="Times New Roman" w:cs="Times New Roman"/>
          <w:szCs w:val="24"/>
        </w:rPr>
        <w:t xml:space="preserve"> Τους </w:t>
      </w:r>
      <w:r>
        <w:rPr>
          <w:rFonts w:eastAsia="Times New Roman" w:cs="Times New Roman"/>
          <w:szCs w:val="24"/>
        </w:rPr>
        <w:t>λέτε, δ</w:t>
      </w:r>
      <w:r w:rsidRPr="009019C8">
        <w:rPr>
          <w:rFonts w:eastAsia="Times New Roman" w:cs="Times New Roman"/>
          <w:szCs w:val="24"/>
        </w:rPr>
        <w:t>ηλαδή</w:t>
      </w:r>
      <w:r w:rsidRPr="00A73944">
        <w:rPr>
          <w:rFonts w:eastAsia="Times New Roman" w:cs="Times New Roman"/>
          <w:szCs w:val="24"/>
        </w:rPr>
        <w:t>,</w:t>
      </w:r>
      <w:r w:rsidRPr="009019C8">
        <w:rPr>
          <w:rFonts w:eastAsia="Times New Roman" w:cs="Times New Roman"/>
          <w:szCs w:val="24"/>
        </w:rPr>
        <w:t xml:space="preserve"> </w:t>
      </w:r>
      <w:r>
        <w:rPr>
          <w:rFonts w:eastAsia="Times New Roman" w:cs="Times New Roman"/>
          <w:szCs w:val="24"/>
        </w:rPr>
        <w:t>«</w:t>
      </w:r>
      <w:r w:rsidRPr="009019C8">
        <w:rPr>
          <w:rFonts w:eastAsia="Times New Roman" w:cs="Times New Roman"/>
          <w:szCs w:val="24"/>
        </w:rPr>
        <w:t>πρέπει να δουλέψετε μαύρα</w:t>
      </w:r>
      <w:r>
        <w:rPr>
          <w:rFonts w:eastAsia="Times New Roman" w:cs="Times New Roman"/>
          <w:szCs w:val="24"/>
        </w:rPr>
        <w:t>,</w:t>
      </w:r>
      <w:r w:rsidRPr="009019C8">
        <w:rPr>
          <w:rFonts w:eastAsia="Times New Roman" w:cs="Times New Roman"/>
          <w:szCs w:val="24"/>
        </w:rPr>
        <w:t xml:space="preserve"> διαφορετικά δεν </w:t>
      </w:r>
      <w:r>
        <w:rPr>
          <w:rFonts w:eastAsia="Times New Roman" w:cs="Times New Roman"/>
          <w:szCs w:val="24"/>
        </w:rPr>
        <w:t xml:space="preserve">επιβιώνετε». </w:t>
      </w:r>
    </w:p>
    <w:p w14:paraId="7C460365" w14:textId="77777777" w:rsidR="00D41D4C" w:rsidRDefault="00870AC4">
      <w:pPr>
        <w:tabs>
          <w:tab w:val="left" w:pos="6168"/>
        </w:tabs>
        <w:spacing w:line="600" w:lineRule="auto"/>
        <w:ind w:firstLine="720"/>
        <w:contextualSpacing/>
        <w:jc w:val="both"/>
        <w:rPr>
          <w:rFonts w:eastAsia="Times New Roman" w:cs="Times New Roman"/>
          <w:szCs w:val="24"/>
        </w:rPr>
      </w:pPr>
      <w:r w:rsidRPr="009019C8">
        <w:rPr>
          <w:rFonts w:eastAsia="Times New Roman" w:cs="Times New Roman"/>
          <w:szCs w:val="24"/>
        </w:rPr>
        <w:lastRenderedPageBreak/>
        <w:t xml:space="preserve">Και </w:t>
      </w:r>
      <w:r>
        <w:rPr>
          <w:rFonts w:eastAsia="Times New Roman" w:cs="Times New Roman"/>
          <w:szCs w:val="24"/>
        </w:rPr>
        <w:t xml:space="preserve">επειδή </w:t>
      </w:r>
      <w:r w:rsidRPr="009019C8">
        <w:rPr>
          <w:rFonts w:eastAsia="Times New Roman" w:cs="Times New Roman"/>
          <w:szCs w:val="24"/>
        </w:rPr>
        <w:t xml:space="preserve">οι γονείς </w:t>
      </w:r>
      <w:r>
        <w:rPr>
          <w:rFonts w:eastAsia="Times New Roman" w:cs="Times New Roman"/>
          <w:szCs w:val="24"/>
        </w:rPr>
        <w:t xml:space="preserve">στέλνουν τα </w:t>
      </w:r>
      <w:r w:rsidRPr="009019C8">
        <w:rPr>
          <w:rFonts w:eastAsia="Times New Roman" w:cs="Times New Roman"/>
          <w:szCs w:val="24"/>
        </w:rPr>
        <w:t xml:space="preserve">παιδιά </w:t>
      </w:r>
      <w:r>
        <w:rPr>
          <w:rFonts w:eastAsia="Times New Roman" w:cs="Times New Roman"/>
          <w:szCs w:val="24"/>
        </w:rPr>
        <w:t xml:space="preserve">τους εκεί </w:t>
      </w:r>
      <w:r w:rsidRPr="009019C8">
        <w:rPr>
          <w:rFonts w:eastAsia="Times New Roman" w:cs="Times New Roman"/>
          <w:szCs w:val="24"/>
        </w:rPr>
        <w:t>για να υπάρξει έστω και μία απ</w:t>
      </w:r>
      <w:r>
        <w:rPr>
          <w:rFonts w:eastAsia="Times New Roman" w:cs="Times New Roman"/>
          <w:szCs w:val="24"/>
        </w:rPr>
        <w:t>οκατάσταση κάποιων λειτουργιών -γ</w:t>
      </w:r>
      <w:r w:rsidRPr="009019C8">
        <w:rPr>
          <w:rFonts w:eastAsia="Times New Roman" w:cs="Times New Roman"/>
          <w:szCs w:val="24"/>
        </w:rPr>
        <w:t>ια</w:t>
      </w:r>
      <w:r w:rsidRPr="009019C8">
        <w:rPr>
          <w:rFonts w:eastAsia="Times New Roman" w:cs="Times New Roman"/>
          <w:szCs w:val="24"/>
        </w:rPr>
        <w:t xml:space="preserve">τί η κοινωνία </w:t>
      </w:r>
      <w:r>
        <w:rPr>
          <w:rFonts w:eastAsia="Times New Roman" w:cs="Times New Roman"/>
          <w:szCs w:val="24"/>
        </w:rPr>
        <w:t>μας,</w:t>
      </w:r>
      <w:r w:rsidRPr="009019C8">
        <w:rPr>
          <w:rFonts w:eastAsia="Times New Roman" w:cs="Times New Roman"/>
          <w:szCs w:val="24"/>
        </w:rPr>
        <w:t xml:space="preserve"> δυστυχώς</w:t>
      </w:r>
      <w:r>
        <w:rPr>
          <w:rFonts w:eastAsia="Times New Roman" w:cs="Times New Roman"/>
          <w:szCs w:val="24"/>
        </w:rPr>
        <w:t>,</w:t>
      </w:r>
      <w:r w:rsidRPr="009019C8">
        <w:rPr>
          <w:rFonts w:eastAsia="Times New Roman" w:cs="Times New Roman"/>
          <w:szCs w:val="24"/>
        </w:rPr>
        <w:t xml:space="preserve"> δεν μπορεί να ζει με ανθρώπους που έχουν αυτά τα προβλήματα</w:t>
      </w:r>
      <w:r>
        <w:rPr>
          <w:rFonts w:eastAsia="Times New Roman" w:cs="Times New Roman"/>
          <w:szCs w:val="24"/>
        </w:rPr>
        <w:t>-</w:t>
      </w:r>
      <w:r w:rsidRPr="009019C8">
        <w:rPr>
          <w:rFonts w:eastAsia="Times New Roman" w:cs="Times New Roman"/>
          <w:szCs w:val="24"/>
        </w:rPr>
        <w:t xml:space="preserve"> βρίσκονται σε απόγνωση</w:t>
      </w:r>
      <w:r>
        <w:rPr>
          <w:rFonts w:eastAsia="Times New Roman" w:cs="Times New Roman"/>
          <w:szCs w:val="24"/>
        </w:rPr>
        <w:t>.</w:t>
      </w:r>
      <w:r w:rsidRPr="009019C8">
        <w:rPr>
          <w:rFonts w:eastAsia="Times New Roman" w:cs="Times New Roman"/>
          <w:szCs w:val="24"/>
        </w:rPr>
        <w:t xml:space="preserve"> Μου </w:t>
      </w:r>
      <w:r>
        <w:rPr>
          <w:rFonts w:eastAsia="Times New Roman" w:cs="Times New Roman"/>
          <w:szCs w:val="24"/>
        </w:rPr>
        <w:t>έ</w:t>
      </w:r>
      <w:r w:rsidRPr="009019C8">
        <w:rPr>
          <w:rFonts w:eastAsia="Times New Roman" w:cs="Times New Roman"/>
          <w:szCs w:val="24"/>
        </w:rPr>
        <w:t xml:space="preserve">χει </w:t>
      </w:r>
      <w:r>
        <w:rPr>
          <w:rFonts w:eastAsia="Times New Roman" w:cs="Times New Roman"/>
          <w:szCs w:val="24"/>
        </w:rPr>
        <w:t xml:space="preserve">τύχει </w:t>
      </w:r>
      <w:r w:rsidRPr="009019C8">
        <w:rPr>
          <w:rFonts w:eastAsia="Times New Roman" w:cs="Times New Roman"/>
          <w:szCs w:val="24"/>
        </w:rPr>
        <w:t>εμένα περιστατικό που προσπαθούσαν επί μήνες και δεν μπορούσα</w:t>
      </w:r>
      <w:r>
        <w:rPr>
          <w:rFonts w:eastAsia="Times New Roman" w:cs="Times New Roman"/>
          <w:szCs w:val="24"/>
        </w:rPr>
        <w:t>ν</w:t>
      </w:r>
      <w:r w:rsidRPr="009019C8">
        <w:rPr>
          <w:rFonts w:eastAsia="Times New Roman" w:cs="Times New Roman"/>
          <w:szCs w:val="24"/>
        </w:rPr>
        <w:t xml:space="preserve"> να </w:t>
      </w:r>
      <w:r>
        <w:rPr>
          <w:rFonts w:eastAsia="Times New Roman" w:cs="Times New Roman"/>
          <w:szCs w:val="24"/>
        </w:rPr>
        <w:t>πάνε ούτε σ</w:t>
      </w:r>
      <w:r w:rsidRPr="009019C8">
        <w:rPr>
          <w:rFonts w:eastAsia="Times New Roman" w:cs="Times New Roman"/>
          <w:szCs w:val="24"/>
        </w:rPr>
        <w:t xml:space="preserve">τις δουλειές τους </w:t>
      </w:r>
      <w:r>
        <w:rPr>
          <w:rFonts w:eastAsia="Times New Roman" w:cs="Times New Roman"/>
          <w:szCs w:val="24"/>
        </w:rPr>
        <w:t xml:space="preserve">οι </w:t>
      </w:r>
      <w:r w:rsidRPr="009019C8">
        <w:rPr>
          <w:rFonts w:eastAsia="Times New Roman" w:cs="Times New Roman"/>
          <w:szCs w:val="24"/>
        </w:rPr>
        <w:t>γονείς</w:t>
      </w:r>
      <w:r>
        <w:rPr>
          <w:rFonts w:eastAsia="Times New Roman" w:cs="Times New Roman"/>
          <w:szCs w:val="24"/>
        </w:rPr>
        <w:t>,</w:t>
      </w:r>
      <w:r w:rsidRPr="009019C8">
        <w:rPr>
          <w:rFonts w:eastAsia="Times New Roman" w:cs="Times New Roman"/>
          <w:szCs w:val="24"/>
        </w:rPr>
        <w:t xml:space="preserve"> γιατί το παιδί τους δ</w:t>
      </w:r>
      <w:r w:rsidRPr="009019C8">
        <w:rPr>
          <w:rFonts w:eastAsia="Times New Roman" w:cs="Times New Roman"/>
          <w:szCs w:val="24"/>
        </w:rPr>
        <w:t>εν μπορούσε να ενταχθεί σε μία τέτοια δομή</w:t>
      </w:r>
      <w:r>
        <w:rPr>
          <w:rFonts w:eastAsia="Times New Roman" w:cs="Times New Roman"/>
          <w:szCs w:val="24"/>
        </w:rPr>
        <w:t>. Και αυτό γινόταν</w:t>
      </w:r>
      <w:r w:rsidRPr="009019C8">
        <w:rPr>
          <w:rFonts w:eastAsia="Times New Roman" w:cs="Times New Roman"/>
          <w:szCs w:val="24"/>
        </w:rPr>
        <w:t xml:space="preserve"> με διάφορες δικαιολογίες</w:t>
      </w:r>
      <w:r>
        <w:rPr>
          <w:rFonts w:eastAsia="Times New Roman" w:cs="Times New Roman"/>
          <w:szCs w:val="24"/>
        </w:rPr>
        <w:t>, όπως</w:t>
      </w:r>
      <w:r w:rsidRPr="009019C8">
        <w:rPr>
          <w:rFonts w:eastAsia="Times New Roman" w:cs="Times New Roman"/>
          <w:szCs w:val="24"/>
        </w:rPr>
        <w:t xml:space="preserve"> έλλειψη εκπαιδευτικών </w:t>
      </w:r>
      <w:r>
        <w:rPr>
          <w:rFonts w:eastAsia="Times New Roman" w:cs="Times New Roman"/>
          <w:szCs w:val="24"/>
        </w:rPr>
        <w:t>κ</w:t>
      </w:r>
      <w:r>
        <w:rPr>
          <w:rFonts w:eastAsia="Times New Roman" w:cs="Times New Roman"/>
          <w:szCs w:val="24"/>
        </w:rPr>
        <w:t>.λπ</w:t>
      </w:r>
      <w:r>
        <w:rPr>
          <w:rFonts w:eastAsia="Times New Roman" w:cs="Times New Roman"/>
          <w:szCs w:val="24"/>
        </w:rPr>
        <w:t>..</w:t>
      </w:r>
    </w:p>
    <w:p w14:paraId="7C460366" w14:textId="77777777" w:rsidR="00D41D4C" w:rsidRDefault="00870AC4">
      <w:pPr>
        <w:tabs>
          <w:tab w:val="left" w:pos="6168"/>
        </w:tabs>
        <w:spacing w:line="600" w:lineRule="auto"/>
        <w:ind w:firstLine="720"/>
        <w:contextualSpacing/>
        <w:jc w:val="both"/>
        <w:rPr>
          <w:rFonts w:eastAsia="Times New Roman" w:cs="Times New Roman"/>
          <w:szCs w:val="24"/>
        </w:rPr>
      </w:pPr>
      <w:r w:rsidRPr="009019C8">
        <w:rPr>
          <w:rFonts w:eastAsia="Times New Roman" w:cs="Times New Roman"/>
          <w:szCs w:val="24"/>
        </w:rPr>
        <w:t>Το πρόβλημα</w:t>
      </w:r>
      <w:r>
        <w:rPr>
          <w:rFonts w:eastAsia="Times New Roman" w:cs="Times New Roman"/>
          <w:szCs w:val="24"/>
        </w:rPr>
        <w:t>,</w:t>
      </w:r>
      <w:r w:rsidRPr="009019C8">
        <w:rPr>
          <w:rFonts w:eastAsia="Times New Roman" w:cs="Times New Roman"/>
          <w:szCs w:val="24"/>
        </w:rPr>
        <w:t xml:space="preserve"> </w:t>
      </w:r>
      <w:r>
        <w:rPr>
          <w:rFonts w:eastAsia="Times New Roman" w:cs="Times New Roman"/>
          <w:szCs w:val="24"/>
        </w:rPr>
        <w:t>όμως,</w:t>
      </w:r>
      <w:r w:rsidRPr="009019C8">
        <w:rPr>
          <w:rFonts w:eastAsia="Times New Roman" w:cs="Times New Roman"/>
          <w:szCs w:val="24"/>
        </w:rPr>
        <w:t xml:space="preserve"> που αντιμετωπίζει ο ΣΥΡΙΖΑ και γενικότερα το πολιτικό σύστημα</w:t>
      </w:r>
      <w:r>
        <w:rPr>
          <w:rFonts w:eastAsia="Times New Roman" w:cs="Times New Roman"/>
          <w:szCs w:val="24"/>
        </w:rPr>
        <w:t xml:space="preserve"> –και αυτό φαίνεται τις </w:t>
      </w:r>
      <w:r w:rsidRPr="009019C8">
        <w:rPr>
          <w:rFonts w:eastAsia="Times New Roman" w:cs="Times New Roman"/>
          <w:szCs w:val="24"/>
        </w:rPr>
        <w:t xml:space="preserve">τελευταίες μέρες </w:t>
      </w:r>
      <w:r>
        <w:rPr>
          <w:rFonts w:eastAsia="Times New Roman" w:cs="Times New Roman"/>
          <w:szCs w:val="24"/>
        </w:rPr>
        <w:t xml:space="preserve">από τις </w:t>
      </w:r>
      <w:r w:rsidRPr="009019C8">
        <w:rPr>
          <w:rFonts w:eastAsia="Times New Roman" w:cs="Times New Roman"/>
          <w:szCs w:val="24"/>
        </w:rPr>
        <w:t xml:space="preserve">δηλώσεις </w:t>
      </w:r>
      <w:r>
        <w:rPr>
          <w:rFonts w:eastAsia="Times New Roman" w:cs="Times New Roman"/>
          <w:szCs w:val="24"/>
        </w:rPr>
        <w:t xml:space="preserve">για τις επικείμενες εκλογές- </w:t>
      </w:r>
      <w:r w:rsidRPr="009019C8">
        <w:rPr>
          <w:rFonts w:eastAsia="Times New Roman" w:cs="Times New Roman"/>
          <w:szCs w:val="24"/>
        </w:rPr>
        <w:t xml:space="preserve">είναι </w:t>
      </w:r>
      <w:r>
        <w:rPr>
          <w:rFonts w:eastAsia="Times New Roman" w:cs="Times New Roman"/>
          <w:szCs w:val="24"/>
        </w:rPr>
        <w:t xml:space="preserve">οι </w:t>
      </w:r>
      <w:r w:rsidRPr="009019C8">
        <w:rPr>
          <w:rFonts w:eastAsia="Times New Roman" w:cs="Times New Roman"/>
          <w:szCs w:val="24"/>
        </w:rPr>
        <w:t>τεράστιες διαρροές προς τη Χρυσή Αυγή</w:t>
      </w:r>
      <w:r>
        <w:rPr>
          <w:rFonts w:eastAsia="Times New Roman" w:cs="Times New Roman"/>
          <w:szCs w:val="24"/>
        </w:rPr>
        <w:t>.</w:t>
      </w:r>
      <w:r w:rsidRPr="009019C8">
        <w:rPr>
          <w:rFonts w:eastAsia="Times New Roman" w:cs="Times New Roman"/>
          <w:szCs w:val="24"/>
        </w:rPr>
        <w:t xml:space="preserve"> </w:t>
      </w:r>
      <w:r>
        <w:rPr>
          <w:rFonts w:eastAsia="Times New Roman" w:cs="Times New Roman"/>
          <w:szCs w:val="24"/>
        </w:rPr>
        <w:t xml:space="preserve">Το λέει και </w:t>
      </w:r>
      <w:r w:rsidRPr="009019C8">
        <w:rPr>
          <w:rFonts w:eastAsia="Times New Roman" w:cs="Times New Roman"/>
          <w:szCs w:val="24"/>
        </w:rPr>
        <w:t>ο Θεοδωρόπουλος</w:t>
      </w:r>
      <w:r>
        <w:rPr>
          <w:rFonts w:eastAsia="Times New Roman" w:cs="Times New Roman"/>
          <w:szCs w:val="24"/>
        </w:rPr>
        <w:t>, ο</w:t>
      </w:r>
      <w:r w:rsidRPr="009019C8">
        <w:rPr>
          <w:rFonts w:eastAsia="Times New Roman" w:cs="Times New Roman"/>
          <w:szCs w:val="24"/>
        </w:rPr>
        <w:t xml:space="preserve"> αρθρογράφος της </w:t>
      </w:r>
      <w:r>
        <w:rPr>
          <w:rFonts w:eastAsia="Times New Roman" w:cs="Times New Roman"/>
          <w:szCs w:val="24"/>
        </w:rPr>
        <w:t xml:space="preserve">εφημερίδας </w:t>
      </w:r>
      <w:r>
        <w:rPr>
          <w:rFonts w:eastAsia="Times New Roman" w:cs="Times New Roman"/>
          <w:szCs w:val="24"/>
        </w:rPr>
        <w:t>«</w:t>
      </w:r>
      <w:r w:rsidRPr="009019C8">
        <w:rPr>
          <w:rFonts w:eastAsia="Times New Roman" w:cs="Times New Roman"/>
          <w:szCs w:val="24"/>
        </w:rPr>
        <w:t>ΚΑΘΗΜΕΡΙΝΗ</w:t>
      </w:r>
      <w:r>
        <w:rPr>
          <w:rFonts w:eastAsia="Times New Roman" w:cs="Times New Roman"/>
          <w:szCs w:val="24"/>
        </w:rPr>
        <w:t>».</w:t>
      </w:r>
      <w:r w:rsidRPr="009019C8">
        <w:rPr>
          <w:rFonts w:eastAsia="Times New Roman" w:cs="Times New Roman"/>
          <w:szCs w:val="24"/>
        </w:rPr>
        <w:t xml:space="preserve"> Μάλιστα</w:t>
      </w:r>
      <w:r>
        <w:rPr>
          <w:rFonts w:eastAsia="Times New Roman" w:cs="Times New Roman"/>
          <w:szCs w:val="24"/>
        </w:rPr>
        <w:t xml:space="preserve">, μιλάει </w:t>
      </w:r>
      <w:r w:rsidRPr="009019C8">
        <w:rPr>
          <w:rFonts w:eastAsia="Times New Roman" w:cs="Times New Roman"/>
          <w:szCs w:val="24"/>
        </w:rPr>
        <w:t xml:space="preserve">γενικότερα </w:t>
      </w:r>
      <w:r>
        <w:rPr>
          <w:rFonts w:eastAsia="Times New Roman" w:cs="Times New Roman"/>
          <w:szCs w:val="24"/>
        </w:rPr>
        <w:t xml:space="preserve">για τις </w:t>
      </w:r>
      <w:r w:rsidRPr="009019C8">
        <w:rPr>
          <w:rFonts w:eastAsia="Times New Roman" w:cs="Times New Roman"/>
          <w:szCs w:val="24"/>
        </w:rPr>
        <w:t xml:space="preserve">παρεμβάσεις στη </w:t>
      </w:r>
      <w:r w:rsidRPr="009019C8">
        <w:rPr>
          <w:rFonts w:eastAsia="Times New Roman" w:cs="Times New Roman"/>
          <w:szCs w:val="24"/>
        </w:rPr>
        <w:t>δ</w:t>
      </w:r>
      <w:r>
        <w:rPr>
          <w:rFonts w:eastAsia="Times New Roman" w:cs="Times New Roman"/>
          <w:szCs w:val="24"/>
        </w:rPr>
        <w:t>ί</w:t>
      </w:r>
      <w:r w:rsidRPr="009019C8">
        <w:rPr>
          <w:rFonts w:eastAsia="Times New Roman" w:cs="Times New Roman"/>
          <w:szCs w:val="24"/>
        </w:rPr>
        <w:t>κ</w:t>
      </w:r>
      <w:r>
        <w:rPr>
          <w:rFonts w:eastAsia="Times New Roman" w:cs="Times New Roman"/>
          <w:szCs w:val="24"/>
        </w:rPr>
        <w:t>η</w:t>
      </w:r>
      <w:r w:rsidRPr="009019C8">
        <w:rPr>
          <w:rFonts w:eastAsia="Times New Roman" w:cs="Times New Roman"/>
          <w:szCs w:val="24"/>
        </w:rPr>
        <w:t xml:space="preserve"> </w:t>
      </w:r>
      <w:r w:rsidRPr="009019C8">
        <w:rPr>
          <w:rFonts w:eastAsia="Times New Roman" w:cs="Times New Roman"/>
          <w:szCs w:val="24"/>
        </w:rPr>
        <w:t>της Χρυσής Αυγής που συνεχίζεται καθημεριν</w:t>
      </w:r>
      <w:r w:rsidRPr="009019C8">
        <w:rPr>
          <w:rFonts w:eastAsia="Times New Roman" w:cs="Times New Roman"/>
          <w:szCs w:val="24"/>
        </w:rPr>
        <w:t>ά και γίνεται</w:t>
      </w:r>
      <w:r>
        <w:rPr>
          <w:rFonts w:eastAsia="Times New Roman" w:cs="Times New Roman"/>
          <w:szCs w:val="24"/>
        </w:rPr>
        <w:t xml:space="preserve"> με εντατικούς </w:t>
      </w:r>
      <w:r w:rsidRPr="009019C8">
        <w:rPr>
          <w:rFonts w:eastAsia="Times New Roman" w:cs="Times New Roman"/>
          <w:szCs w:val="24"/>
        </w:rPr>
        <w:t>ρυθμούς</w:t>
      </w:r>
      <w:r>
        <w:rPr>
          <w:rFonts w:eastAsia="Times New Roman" w:cs="Times New Roman"/>
          <w:szCs w:val="24"/>
        </w:rPr>
        <w:t>,</w:t>
      </w:r>
      <w:r w:rsidRPr="009019C8">
        <w:rPr>
          <w:rFonts w:eastAsia="Times New Roman" w:cs="Times New Roman"/>
          <w:szCs w:val="24"/>
        </w:rPr>
        <w:t xml:space="preserve"> αλλά </w:t>
      </w:r>
      <w:r>
        <w:rPr>
          <w:rFonts w:eastAsia="Times New Roman" w:cs="Times New Roman"/>
          <w:szCs w:val="24"/>
        </w:rPr>
        <w:t>η καθυστέρησή</w:t>
      </w:r>
      <w:r w:rsidRPr="009019C8">
        <w:rPr>
          <w:rFonts w:eastAsia="Times New Roman" w:cs="Times New Roman"/>
          <w:szCs w:val="24"/>
        </w:rPr>
        <w:t xml:space="preserve"> </w:t>
      </w:r>
      <w:r>
        <w:rPr>
          <w:rFonts w:eastAsia="Times New Roman" w:cs="Times New Roman"/>
          <w:szCs w:val="24"/>
        </w:rPr>
        <w:t>της</w:t>
      </w:r>
      <w:r w:rsidRPr="009019C8">
        <w:rPr>
          <w:rFonts w:eastAsia="Times New Roman" w:cs="Times New Roman"/>
          <w:szCs w:val="24"/>
        </w:rPr>
        <w:t xml:space="preserve"> οφείλεται σε αυτό το γελοίο κατηγορητήριο</w:t>
      </w:r>
      <w:r>
        <w:rPr>
          <w:rFonts w:eastAsia="Times New Roman" w:cs="Times New Roman"/>
          <w:szCs w:val="24"/>
        </w:rPr>
        <w:t>.</w:t>
      </w:r>
      <w:r w:rsidRPr="009019C8">
        <w:rPr>
          <w:rFonts w:eastAsia="Times New Roman" w:cs="Times New Roman"/>
          <w:szCs w:val="24"/>
        </w:rPr>
        <w:t xml:space="preserve"> Δεν οφείλεται σε κάτι άλλο</w:t>
      </w:r>
      <w:r>
        <w:rPr>
          <w:rFonts w:eastAsia="Times New Roman" w:cs="Times New Roman"/>
          <w:szCs w:val="24"/>
        </w:rPr>
        <w:t>.</w:t>
      </w:r>
      <w:r w:rsidRPr="009019C8">
        <w:rPr>
          <w:rFonts w:eastAsia="Times New Roman" w:cs="Times New Roman"/>
          <w:szCs w:val="24"/>
        </w:rPr>
        <w:t xml:space="preserve"> Θα έπρεπε τουλάχιστον </w:t>
      </w:r>
      <w:r>
        <w:rPr>
          <w:rFonts w:eastAsia="Times New Roman" w:cs="Times New Roman"/>
          <w:szCs w:val="24"/>
        </w:rPr>
        <w:lastRenderedPageBreak/>
        <w:t xml:space="preserve">να το </w:t>
      </w:r>
      <w:r w:rsidRPr="009019C8">
        <w:rPr>
          <w:rFonts w:eastAsia="Times New Roman" w:cs="Times New Roman"/>
          <w:szCs w:val="24"/>
        </w:rPr>
        <w:t>παραδεχτείτε αυτό</w:t>
      </w:r>
      <w:r>
        <w:rPr>
          <w:rFonts w:eastAsia="Times New Roman" w:cs="Times New Roman"/>
          <w:szCs w:val="24"/>
        </w:rPr>
        <w:t>.</w:t>
      </w:r>
      <w:r w:rsidRPr="009019C8">
        <w:rPr>
          <w:rFonts w:eastAsia="Times New Roman" w:cs="Times New Roman"/>
          <w:szCs w:val="24"/>
        </w:rPr>
        <w:t xml:space="preserve"> </w:t>
      </w:r>
      <w:r>
        <w:rPr>
          <w:rFonts w:eastAsia="Times New Roman" w:cs="Times New Roman"/>
          <w:szCs w:val="24"/>
        </w:rPr>
        <w:t xml:space="preserve">Αυτό γίνεται, γιατί </w:t>
      </w:r>
      <w:r w:rsidRPr="009019C8">
        <w:rPr>
          <w:rFonts w:eastAsia="Times New Roman" w:cs="Times New Roman"/>
          <w:szCs w:val="24"/>
        </w:rPr>
        <w:t xml:space="preserve">όλο και περισσότεροι προδομένοι Έλληνες γυρνούν την πλάτη </w:t>
      </w:r>
      <w:r w:rsidRPr="009019C8">
        <w:rPr>
          <w:rFonts w:eastAsia="Times New Roman" w:cs="Times New Roman"/>
          <w:szCs w:val="24"/>
        </w:rPr>
        <w:t>στο</w:t>
      </w:r>
      <w:r>
        <w:rPr>
          <w:rFonts w:eastAsia="Times New Roman" w:cs="Times New Roman"/>
          <w:szCs w:val="24"/>
        </w:rPr>
        <w:t>ν</w:t>
      </w:r>
      <w:r w:rsidRPr="009019C8">
        <w:rPr>
          <w:rFonts w:eastAsia="Times New Roman" w:cs="Times New Roman"/>
          <w:szCs w:val="24"/>
        </w:rPr>
        <w:t xml:space="preserve"> ΣΥΡΙΖΑ που τους κορόιδεψε ότι θα τους σώσει επαναστατικά και μεθοδικά και έρχονται προς τη Χρυσή Αυγή</w:t>
      </w:r>
      <w:r>
        <w:rPr>
          <w:rFonts w:eastAsia="Times New Roman" w:cs="Times New Roman"/>
          <w:szCs w:val="24"/>
        </w:rPr>
        <w:t>.</w:t>
      </w:r>
      <w:r w:rsidRPr="009019C8">
        <w:rPr>
          <w:rFonts w:eastAsia="Times New Roman" w:cs="Times New Roman"/>
          <w:szCs w:val="24"/>
        </w:rPr>
        <w:t xml:space="preserve"> </w:t>
      </w:r>
    </w:p>
    <w:p w14:paraId="7C460367" w14:textId="77777777" w:rsidR="00D41D4C" w:rsidRDefault="00870A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Όμως,</w:t>
      </w:r>
      <w:r w:rsidRPr="009019C8">
        <w:rPr>
          <w:rFonts w:eastAsia="Times New Roman" w:cs="Times New Roman"/>
          <w:szCs w:val="24"/>
        </w:rPr>
        <w:t xml:space="preserve"> ούτε τα δεδομένα του σαθρού κατηγορητηρίου της δίκης που έχει καταρρεύσει μπορεί να αλλάξουν το αποτέλεσμα</w:t>
      </w:r>
      <w:r>
        <w:rPr>
          <w:rFonts w:eastAsia="Times New Roman" w:cs="Times New Roman"/>
          <w:szCs w:val="24"/>
        </w:rPr>
        <w:t xml:space="preserve"> ο</w:t>
      </w:r>
      <w:r w:rsidRPr="009019C8">
        <w:rPr>
          <w:rFonts w:eastAsia="Times New Roman" w:cs="Times New Roman"/>
          <w:szCs w:val="24"/>
        </w:rPr>
        <w:t>ύτε</w:t>
      </w:r>
      <w:r>
        <w:rPr>
          <w:rFonts w:eastAsia="Times New Roman" w:cs="Times New Roman"/>
          <w:szCs w:val="24"/>
        </w:rPr>
        <w:t>,</w:t>
      </w:r>
      <w:r w:rsidRPr="009019C8">
        <w:rPr>
          <w:rFonts w:eastAsia="Times New Roman" w:cs="Times New Roman"/>
          <w:szCs w:val="24"/>
        </w:rPr>
        <w:t xml:space="preserve"> φυσικά</w:t>
      </w:r>
      <w:r>
        <w:rPr>
          <w:rFonts w:eastAsia="Times New Roman" w:cs="Times New Roman"/>
          <w:szCs w:val="24"/>
        </w:rPr>
        <w:t>,</w:t>
      </w:r>
      <w:r w:rsidRPr="009019C8">
        <w:rPr>
          <w:rFonts w:eastAsia="Times New Roman" w:cs="Times New Roman"/>
          <w:szCs w:val="24"/>
        </w:rPr>
        <w:t xml:space="preserve"> θα βρεθούν απογοητευ</w:t>
      </w:r>
      <w:r w:rsidRPr="009019C8">
        <w:rPr>
          <w:rFonts w:eastAsia="Times New Roman" w:cs="Times New Roman"/>
          <w:szCs w:val="24"/>
        </w:rPr>
        <w:t>μέν</w:t>
      </w:r>
      <w:r>
        <w:rPr>
          <w:rFonts w:eastAsia="Times New Roman" w:cs="Times New Roman"/>
          <w:szCs w:val="24"/>
        </w:rPr>
        <w:t xml:space="preserve">οι ψηφοφόροι του ΣΥΡΙΖΑ να </w:t>
      </w:r>
      <w:proofErr w:type="spellStart"/>
      <w:r>
        <w:rPr>
          <w:rFonts w:eastAsia="Times New Roman" w:cs="Times New Roman"/>
          <w:szCs w:val="24"/>
        </w:rPr>
        <w:t>ξαναεμπιστευθούν</w:t>
      </w:r>
      <w:proofErr w:type="spellEnd"/>
      <w:r>
        <w:rPr>
          <w:rFonts w:eastAsia="Times New Roman" w:cs="Times New Roman"/>
          <w:szCs w:val="24"/>
        </w:rPr>
        <w:t xml:space="preserve"> </w:t>
      </w:r>
      <w:r w:rsidRPr="009019C8">
        <w:rPr>
          <w:rFonts w:eastAsia="Times New Roman" w:cs="Times New Roman"/>
          <w:szCs w:val="24"/>
        </w:rPr>
        <w:t>τον ΣΥΡΙΖΑ</w:t>
      </w:r>
      <w:r>
        <w:rPr>
          <w:rFonts w:eastAsia="Times New Roman" w:cs="Times New Roman"/>
          <w:szCs w:val="24"/>
        </w:rPr>
        <w:t>.</w:t>
      </w:r>
    </w:p>
    <w:p w14:paraId="7C460368" w14:textId="77777777" w:rsidR="00D41D4C" w:rsidRDefault="00870AC4">
      <w:pPr>
        <w:tabs>
          <w:tab w:val="left" w:pos="6168"/>
        </w:tabs>
        <w:spacing w:line="600" w:lineRule="auto"/>
        <w:ind w:firstLine="720"/>
        <w:contextualSpacing/>
        <w:jc w:val="both"/>
        <w:rPr>
          <w:rFonts w:eastAsia="Times New Roman" w:cs="Times New Roman"/>
          <w:szCs w:val="24"/>
        </w:rPr>
      </w:pPr>
      <w:r w:rsidRPr="009019C8">
        <w:rPr>
          <w:rFonts w:eastAsia="Times New Roman" w:cs="Times New Roman"/>
          <w:szCs w:val="24"/>
        </w:rPr>
        <w:t>Από την άλλη</w:t>
      </w:r>
      <w:r>
        <w:rPr>
          <w:rFonts w:eastAsia="Times New Roman" w:cs="Times New Roman"/>
          <w:szCs w:val="24"/>
        </w:rPr>
        <w:t>,</w:t>
      </w:r>
      <w:r w:rsidRPr="009019C8">
        <w:rPr>
          <w:rFonts w:eastAsia="Times New Roman" w:cs="Times New Roman"/>
          <w:szCs w:val="24"/>
        </w:rPr>
        <w:t xml:space="preserve"> βέβαια</w:t>
      </w:r>
      <w:r>
        <w:rPr>
          <w:rFonts w:eastAsia="Times New Roman" w:cs="Times New Roman"/>
          <w:szCs w:val="24"/>
        </w:rPr>
        <w:t>,</w:t>
      </w:r>
      <w:r w:rsidRPr="009019C8">
        <w:rPr>
          <w:rFonts w:eastAsia="Times New Roman" w:cs="Times New Roman"/>
          <w:szCs w:val="24"/>
        </w:rPr>
        <w:t xml:space="preserve"> δεν υπάρχει και κάποια αντιπολίτευση</w:t>
      </w:r>
      <w:r>
        <w:rPr>
          <w:rFonts w:eastAsia="Times New Roman" w:cs="Times New Roman"/>
          <w:szCs w:val="24"/>
        </w:rPr>
        <w:t>.</w:t>
      </w:r>
      <w:r w:rsidRPr="009019C8">
        <w:rPr>
          <w:rFonts w:eastAsia="Times New Roman" w:cs="Times New Roman"/>
          <w:szCs w:val="24"/>
        </w:rPr>
        <w:t xml:space="preserve"> Αν είναι δυνατό</w:t>
      </w:r>
      <w:r>
        <w:rPr>
          <w:rFonts w:eastAsia="Times New Roman" w:cs="Times New Roman"/>
          <w:szCs w:val="24"/>
        </w:rPr>
        <w:t xml:space="preserve">ν, </w:t>
      </w:r>
      <w:r w:rsidRPr="009019C8">
        <w:rPr>
          <w:rFonts w:eastAsia="Times New Roman" w:cs="Times New Roman"/>
          <w:szCs w:val="24"/>
        </w:rPr>
        <w:t xml:space="preserve">μετά από </w:t>
      </w:r>
      <w:r>
        <w:rPr>
          <w:rFonts w:eastAsia="Times New Roman" w:cs="Times New Roman"/>
          <w:szCs w:val="24"/>
        </w:rPr>
        <w:t xml:space="preserve">αυτά </w:t>
      </w:r>
      <w:r w:rsidRPr="009019C8">
        <w:rPr>
          <w:rFonts w:eastAsia="Times New Roman" w:cs="Times New Roman"/>
          <w:szCs w:val="24"/>
        </w:rPr>
        <w:t xml:space="preserve">τα τέσσερα καταστρεπτικά χρόνια του ΣΥΡΙΖΑ συζητάνε στη Νέα Δημοκρατία αν θα μπορέσουν να πάρουν </w:t>
      </w:r>
      <w:r w:rsidRPr="009019C8">
        <w:rPr>
          <w:rFonts w:eastAsia="Times New Roman" w:cs="Times New Roman"/>
          <w:szCs w:val="24"/>
        </w:rPr>
        <w:t>αυτοδυναμία</w:t>
      </w:r>
      <w:r>
        <w:rPr>
          <w:rFonts w:eastAsia="Times New Roman" w:cs="Times New Roman"/>
          <w:szCs w:val="24"/>
        </w:rPr>
        <w:t>;</w:t>
      </w:r>
      <w:r w:rsidRPr="009019C8">
        <w:rPr>
          <w:rFonts w:eastAsia="Times New Roman" w:cs="Times New Roman"/>
          <w:szCs w:val="24"/>
        </w:rPr>
        <w:t xml:space="preserve"> Πώς θα γίνει</w:t>
      </w:r>
      <w:r>
        <w:rPr>
          <w:rFonts w:eastAsia="Times New Roman" w:cs="Times New Roman"/>
          <w:szCs w:val="24"/>
        </w:rPr>
        <w:t>,</w:t>
      </w:r>
      <w:r w:rsidRPr="009019C8">
        <w:rPr>
          <w:rFonts w:eastAsia="Times New Roman" w:cs="Times New Roman"/>
          <w:szCs w:val="24"/>
        </w:rPr>
        <w:t xml:space="preserve"> </w:t>
      </w:r>
      <w:r>
        <w:rPr>
          <w:rFonts w:eastAsia="Times New Roman" w:cs="Times New Roman"/>
          <w:szCs w:val="24"/>
        </w:rPr>
        <w:t>όμως,</w:t>
      </w:r>
      <w:r w:rsidRPr="009019C8">
        <w:rPr>
          <w:rFonts w:eastAsia="Times New Roman" w:cs="Times New Roman"/>
          <w:szCs w:val="24"/>
        </w:rPr>
        <w:t xml:space="preserve"> αυτό όταν έχουμε δηλώσεις διαφόρων στελεχών και υποψηφίων με τη Νέα Δημοκρατία </w:t>
      </w:r>
      <w:r>
        <w:rPr>
          <w:rFonts w:eastAsia="Times New Roman" w:cs="Times New Roman"/>
          <w:szCs w:val="24"/>
        </w:rPr>
        <w:t>-</w:t>
      </w:r>
      <w:r w:rsidRPr="009019C8">
        <w:rPr>
          <w:rFonts w:eastAsia="Times New Roman" w:cs="Times New Roman"/>
          <w:szCs w:val="24"/>
        </w:rPr>
        <w:t>δεν θα αναφέρω καν το όνομα</w:t>
      </w:r>
      <w:r>
        <w:rPr>
          <w:rFonts w:eastAsia="Times New Roman" w:cs="Times New Roman"/>
          <w:szCs w:val="24"/>
        </w:rPr>
        <w:t>-</w:t>
      </w:r>
      <w:r w:rsidRPr="009019C8">
        <w:rPr>
          <w:rFonts w:eastAsia="Times New Roman" w:cs="Times New Roman"/>
          <w:szCs w:val="24"/>
        </w:rPr>
        <w:t xml:space="preserve"> οι οποίοι </w:t>
      </w:r>
      <w:r>
        <w:rPr>
          <w:rFonts w:eastAsia="Times New Roman" w:cs="Times New Roman"/>
          <w:szCs w:val="24"/>
        </w:rPr>
        <w:t xml:space="preserve">λένε </w:t>
      </w:r>
      <w:r w:rsidRPr="009019C8">
        <w:rPr>
          <w:rFonts w:eastAsia="Times New Roman" w:cs="Times New Roman"/>
          <w:szCs w:val="24"/>
        </w:rPr>
        <w:t>ότι είμαστε τα παιδιά των Οθωμανών</w:t>
      </w:r>
      <w:r>
        <w:rPr>
          <w:rFonts w:eastAsia="Times New Roman" w:cs="Times New Roman"/>
          <w:szCs w:val="24"/>
        </w:rPr>
        <w:t>, ότι</w:t>
      </w:r>
      <w:r w:rsidRPr="009019C8">
        <w:rPr>
          <w:rFonts w:eastAsia="Times New Roman" w:cs="Times New Roman"/>
          <w:szCs w:val="24"/>
        </w:rPr>
        <w:t xml:space="preserve"> είμαστε </w:t>
      </w:r>
      <w:r>
        <w:rPr>
          <w:rFonts w:eastAsia="Times New Roman" w:cs="Times New Roman"/>
          <w:szCs w:val="24"/>
        </w:rPr>
        <w:t xml:space="preserve">τεχνητό </w:t>
      </w:r>
      <w:r w:rsidRPr="009019C8">
        <w:rPr>
          <w:rFonts w:eastAsia="Times New Roman" w:cs="Times New Roman"/>
          <w:szCs w:val="24"/>
        </w:rPr>
        <w:t>έθνος</w:t>
      </w:r>
      <w:r>
        <w:rPr>
          <w:rFonts w:eastAsia="Times New Roman" w:cs="Times New Roman"/>
          <w:szCs w:val="24"/>
        </w:rPr>
        <w:t xml:space="preserve">, ότι καταπιέζουμε </w:t>
      </w:r>
      <w:r w:rsidRPr="009019C8">
        <w:rPr>
          <w:rFonts w:eastAsia="Times New Roman" w:cs="Times New Roman"/>
          <w:szCs w:val="24"/>
        </w:rPr>
        <w:t xml:space="preserve">τους </w:t>
      </w:r>
      <w:proofErr w:type="spellStart"/>
      <w:r>
        <w:rPr>
          <w:rFonts w:eastAsia="Times New Roman" w:cs="Times New Roman"/>
          <w:szCs w:val="24"/>
          <w:lang w:val="en-US"/>
        </w:rPr>
        <w:t>Makedonski</w:t>
      </w:r>
      <w:proofErr w:type="spellEnd"/>
      <w:r w:rsidRPr="00CD1948">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sidRPr="009019C8">
        <w:rPr>
          <w:rFonts w:eastAsia="Times New Roman" w:cs="Times New Roman"/>
          <w:szCs w:val="24"/>
        </w:rPr>
        <w:t xml:space="preserve">δήθεν </w:t>
      </w:r>
      <w:r>
        <w:rPr>
          <w:rFonts w:eastAsia="Times New Roman" w:cs="Times New Roman"/>
          <w:szCs w:val="24"/>
        </w:rPr>
        <w:t>για τον μύθο</w:t>
      </w:r>
      <w:r w:rsidRPr="009019C8">
        <w:rPr>
          <w:rFonts w:eastAsia="Times New Roman" w:cs="Times New Roman"/>
          <w:szCs w:val="24"/>
        </w:rPr>
        <w:t xml:space="preserve"> της γενοκτονίας και όλα αυτά</w:t>
      </w:r>
      <w:r>
        <w:rPr>
          <w:rFonts w:eastAsia="Times New Roman" w:cs="Times New Roman"/>
          <w:szCs w:val="24"/>
        </w:rPr>
        <w:t xml:space="preserve">; </w:t>
      </w:r>
    </w:p>
    <w:p w14:paraId="7C460369" w14:textId="77777777" w:rsidR="00D41D4C" w:rsidRDefault="00870A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Γενικά, σας αρέσει στη Νέα </w:t>
      </w:r>
      <w:r w:rsidRPr="009019C8">
        <w:rPr>
          <w:rFonts w:eastAsia="Times New Roman" w:cs="Times New Roman"/>
          <w:szCs w:val="24"/>
        </w:rPr>
        <w:t xml:space="preserve">Δημοκρατία </w:t>
      </w:r>
      <w:r>
        <w:rPr>
          <w:rFonts w:eastAsia="Times New Roman" w:cs="Times New Roman"/>
          <w:szCs w:val="24"/>
        </w:rPr>
        <w:t>να εντάσσετε</w:t>
      </w:r>
      <w:r w:rsidRPr="009019C8">
        <w:rPr>
          <w:rFonts w:eastAsia="Times New Roman" w:cs="Times New Roman"/>
          <w:szCs w:val="24"/>
        </w:rPr>
        <w:t xml:space="preserve"> </w:t>
      </w:r>
      <w:r>
        <w:rPr>
          <w:rFonts w:eastAsia="Times New Roman" w:cs="Times New Roman"/>
          <w:szCs w:val="24"/>
        </w:rPr>
        <w:t xml:space="preserve">στα </w:t>
      </w:r>
      <w:r w:rsidRPr="009019C8">
        <w:rPr>
          <w:rFonts w:eastAsia="Times New Roman" w:cs="Times New Roman"/>
          <w:szCs w:val="24"/>
        </w:rPr>
        <w:t>ψηφ</w:t>
      </w:r>
      <w:r>
        <w:rPr>
          <w:rFonts w:eastAsia="Times New Roman" w:cs="Times New Roman"/>
          <w:szCs w:val="24"/>
        </w:rPr>
        <w:t xml:space="preserve">οδέλτιά </w:t>
      </w:r>
      <w:r>
        <w:rPr>
          <w:rFonts w:eastAsia="Times New Roman" w:cs="Times New Roman"/>
          <w:szCs w:val="24"/>
        </w:rPr>
        <w:t>σας άτομα και στελέχη των οποίων</w:t>
      </w:r>
      <w:r w:rsidRPr="009019C8">
        <w:rPr>
          <w:rFonts w:eastAsia="Times New Roman" w:cs="Times New Roman"/>
          <w:szCs w:val="24"/>
        </w:rPr>
        <w:t xml:space="preserve"> κανονικά η φυσική τους θέση ήταν στο</w:t>
      </w:r>
      <w:r>
        <w:rPr>
          <w:rFonts w:eastAsia="Times New Roman" w:cs="Times New Roman"/>
          <w:szCs w:val="24"/>
        </w:rPr>
        <w:t>ν</w:t>
      </w:r>
      <w:r w:rsidRPr="009019C8">
        <w:rPr>
          <w:rFonts w:eastAsia="Times New Roman" w:cs="Times New Roman"/>
          <w:szCs w:val="24"/>
        </w:rPr>
        <w:t xml:space="preserve"> ΣΥΡΙΖΑ</w:t>
      </w:r>
      <w:r>
        <w:rPr>
          <w:rFonts w:eastAsia="Times New Roman" w:cs="Times New Roman"/>
          <w:szCs w:val="24"/>
        </w:rPr>
        <w:t>.</w:t>
      </w:r>
      <w:r w:rsidRPr="009019C8">
        <w:rPr>
          <w:rFonts w:eastAsia="Times New Roman" w:cs="Times New Roman"/>
          <w:szCs w:val="24"/>
        </w:rPr>
        <w:t xml:space="preserve"> Γιατί</w:t>
      </w:r>
      <w:r>
        <w:rPr>
          <w:rFonts w:eastAsia="Times New Roman" w:cs="Times New Roman"/>
          <w:szCs w:val="24"/>
        </w:rPr>
        <w:t>;</w:t>
      </w:r>
      <w:r w:rsidRPr="009019C8">
        <w:rPr>
          <w:rFonts w:eastAsia="Times New Roman" w:cs="Times New Roman"/>
          <w:szCs w:val="24"/>
        </w:rPr>
        <w:t xml:space="preserve"> </w:t>
      </w:r>
      <w:r>
        <w:rPr>
          <w:rFonts w:eastAsia="Times New Roman" w:cs="Times New Roman"/>
          <w:szCs w:val="24"/>
        </w:rPr>
        <w:t xml:space="preserve">Διότι </w:t>
      </w:r>
      <w:r w:rsidRPr="009019C8">
        <w:rPr>
          <w:rFonts w:eastAsia="Times New Roman" w:cs="Times New Roman"/>
          <w:szCs w:val="24"/>
        </w:rPr>
        <w:t>αυτό που λέτε ότι κάνετε στροφή στο κέντρο</w:t>
      </w:r>
      <w:r>
        <w:rPr>
          <w:rFonts w:eastAsia="Times New Roman" w:cs="Times New Roman"/>
          <w:szCs w:val="24"/>
        </w:rPr>
        <w:t>, ο</w:t>
      </w:r>
      <w:r w:rsidRPr="009019C8">
        <w:rPr>
          <w:rFonts w:eastAsia="Times New Roman" w:cs="Times New Roman"/>
          <w:szCs w:val="24"/>
        </w:rPr>
        <w:t>υσ</w:t>
      </w:r>
      <w:r w:rsidRPr="009019C8">
        <w:rPr>
          <w:rFonts w:eastAsia="Times New Roman" w:cs="Times New Roman"/>
          <w:szCs w:val="24"/>
        </w:rPr>
        <w:t xml:space="preserve">ιαστικά είναι μία </w:t>
      </w:r>
      <w:r>
        <w:rPr>
          <w:rFonts w:eastAsia="Times New Roman" w:cs="Times New Roman"/>
          <w:szCs w:val="24"/>
        </w:rPr>
        <w:t xml:space="preserve">απόλυτη </w:t>
      </w:r>
      <w:r w:rsidRPr="009019C8">
        <w:rPr>
          <w:rFonts w:eastAsia="Times New Roman" w:cs="Times New Roman"/>
          <w:szCs w:val="24"/>
        </w:rPr>
        <w:t xml:space="preserve">στροφή </w:t>
      </w:r>
      <w:r>
        <w:rPr>
          <w:rFonts w:eastAsia="Times New Roman" w:cs="Times New Roman"/>
          <w:szCs w:val="24"/>
        </w:rPr>
        <w:t xml:space="preserve">προς </w:t>
      </w:r>
      <w:r w:rsidRPr="009019C8">
        <w:rPr>
          <w:rFonts w:eastAsia="Times New Roman" w:cs="Times New Roman"/>
          <w:szCs w:val="24"/>
        </w:rPr>
        <w:t>την Αριστερά</w:t>
      </w:r>
      <w:r>
        <w:rPr>
          <w:rFonts w:eastAsia="Times New Roman" w:cs="Times New Roman"/>
          <w:szCs w:val="24"/>
        </w:rPr>
        <w:t>.</w:t>
      </w:r>
    </w:p>
    <w:p w14:paraId="7C46036A" w14:textId="77777777" w:rsidR="00D41D4C" w:rsidRDefault="00870A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Υποτίθεται ότι ο ΣΥΡΙΖΑ έριξε γέφυρες στο διαλυμένο </w:t>
      </w:r>
      <w:r w:rsidRPr="009019C8">
        <w:rPr>
          <w:rFonts w:eastAsia="Times New Roman" w:cs="Times New Roman"/>
          <w:szCs w:val="24"/>
        </w:rPr>
        <w:t>ΠΑΣΟΚ που δεν υπάρχει πουθενά στην κοινωνία</w:t>
      </w:r>
      <w:r>
        <w:rPr>
          <w:rFonts w:eastAsia="Times New Roman" w:cs="Times New Roman"/>
          <w:szCs w:val="24"/>
        </w:rPr>
        <w:t>.</w:t>
      </w:r>
      <w:r w:rsidRPr="009019C8">
        <w:rPr>
          <w:rFonts w:eastAsia="Times New Roman" w:cs="Times New Roman"/>
          <w:szCs w:val="24"/>
        </w:rPr>
        <w:t xml:space="preserve"> Το ΠΑΣΟΚ έχει </w:t>
      </w:r>
      <w:r>
        <w:rPr>
          <w:rFonts w:eastAsia="Times New Roman" w:cs="Times New Roman"/>
          <w:szCs w:val="24"/>
        </w:rPr>
        <w:t>μόνο σ</w:t>
      </w:r>
      <w:r w:rsidRPr="009019C8">
        <w:rPr>
          <w:rFonts w:eastAsia="Times New Roman" w:cs="Times New Roman"/>
          <w:szCs w:val="24"/>
        </w:rPr>
        <w:t>τελέχη</w:t>
      </w:r>
      <w:r>
        <w:rPr>
          <w:rFonts w:eastAsia="Times New Roman" w:cs="Times New Roman"/>
          <w:szCs w:val="24"/>
        </w:rPr>
        <w:t>.</w:t>
      </w:r>
      <w:r w:rsidRPr="009019C8">
        <w:rPr>
          <w:rFonts w:eastAsia="Times New Roman" w:cs="Times New Roman"/>
          <w:szCs w:val="24"/>
        </w:rPr>
        <w:t xml:space="preserve"> </w:t>
      </w:r>
      <w:r>
        <w:rPr>
          <w:rFonts w:eastAsia="Times New Roman" w:cs="Times New Roman"/>
          <w:szCs w:val="24"/>
        </w:rPr>
        <w:t xml:space="preserve">Δεν έχει λαό </w:t>
      </w:r>
      <w:r w:rsidRPr="009019C8">
        <w:rPr>
          <w:rFonts w:eastAsia="Times New Roman" w:cs="Times New Roman"/>
          <w:szCs w:val="24"/>
        </w:rPr>
        <w:t>να το ακολουθεί</w:t>
      </w:r>
      <w:r>
        <w:rPr>
          <w:rFonts w:eastAsia="Times New Roman" w:cs="Times New Roman"/>
          <w:szCs w:val="24"/>
        </w:rPr>
        <w:t>.</w:t>
      </w:r>
      <w:r w:rsidRPr="009019C8">
        <w:rPr>
          <w:rFonts w:eastAsia="Times New Roman" w:cs="Times New Roman"/>
          <w:szCs w:val="24"/>
        </w:rPr>
        <w:t xml:space="preserve"> Μαζεύονται από όλη την Ελλάδα για να γεμίσουν ένα</w:t>
      </w:r>
      <w:r w:rsidRPr="009019C8">
        <w:rPr>
          <w:rFonts w:eastAsia="Times New Roman" w:cs="Times New Roman"/>
          <w:szCs w:val="24"/>
        </w:rPr>
        <w:t xml:space="preserve"> συνεδριακό μικρών διαστάσεων στην Αθήνα</w:t>
      </w:r>
      <w:r>
        <w:rPr>
          <w:rFonts w:eastAsia="Times New Roman" w:cs="Times New Roman"/>
          <w:szCs w:val="24"/>
        </w:rPr>
        <w:t>.</w:t>
      </w:r>
      <w:r w:rsidRPr="009019C8">
        <w:rPr>
          <w:rFonts w:eastAsia="Times New Roman" w:cs="Times New Roman"/>
          <w:szCs w:val="24"/>
        </w:rPr>
        <w:t xml:space="preserve"> Και ενώ έχουν διαλυθεί και ο ΣΥΡΙΖΑ λέει ότι </w:t>
      </w:r>
      <w:r>
        <w:rPr>
          <w:rFonts w:eastAsia="Times New Roman" w:cs="Times New Roman"/>
          <w:szCs w:val="24"/>
        </w:rPr>
        <w:t>πέτυχε</w:t>
      </w:r>
      <w:r w:rsidRPr="009019C8">
        <w:rPr>
          <w:rFonts w:eastAsia="Times New Roman" w:cs="Times New Roman"/>
          <w:szCs w:val="24"/>
        </w:rPr>
        <w:t xml:space="preserve"> τις γέφυρες εκεί</w:t>
      </w:r>
      <w:r>
        <w:rPr>
          <w:rFonts w:eastAsia="Times New Roman" w:cs="Times New Roman"/>
          <w:szCs w:val="24"/>
        </w:rPr>
        <w:t>,</w:t>
      </w:r>
      <w:r w:rsidRPr="009019C8">
        <w:rPr>
          <w:rFonts w:eastAsia="Times New Roman" w:cs="Times New Roman"/>
          <w:szCs w:val="24"/>
        </w:rPr>
        <w:t xml:space="preserve"> συμβαίνει κάτι άλλο ξαφνικά</w:t>
      </w:r>
      <w:r>
        <w:rPr>
          <w:rFonts w:eastAsia="Times New Roman" w:cs="Times New Roman"/>
          <w:szCs w:val="24"/>
        </w:rPr>
        <w:t>.</w:t>
      </w:r>
    </w:p>
    <w:p w14:paraId="7C46036B" w14:textId="77777777" w:rsidR="00D41D4C" w:rsidRDefault="00870AC4">
      <w:pPr>
        <w:tabs>
          <w:tab w:val="left" w:pos="6168"/>
        </w:tabs>
        <w:spacing w:line="600" w:lineRule="auto"/>
        <w:ind w:firstLine="720"/>
        <w:contextualSpacing/>
        <w:jc w:val="both"/>
        <w:rPr>
          <w:rFonts w:eastAsia="Times New Roman" w:cs="Times New Roman"/>
          <w:szCs w:val="24"/>
        </w:rPr>
      </w:pPr>
      <w:r w:rsidRPr="009019C8">
        <w:rPr>
          <w:rFonts w:eastAsia="Times New Roman" w:cs="Times New Roman"/>
          <w:szCs w:val="24"/>
        </w:rPr>
        <w:t xml:space="preserve">Εκτός </w:t>
      </w:r>
      <w:r>
        <w:rPr>
          <w:rFonts w:eastAsia="Times New Roman" w:cs="Times New Roman"/>
          <w:szCs w:val="24"/>
        </w:rPr>
        <w:t>από τα στελέχη του ΠΑΣΟΚ, στις γέφυρες που ρίχνετε,</w:t>
      </w:r>
      <w:r w:rsidRPr="009019C8">
        <w:rPr>
          <w:rFonts w:eastAsia="Times New Roman" w:cs="Times New Roman"/>
          <w:szCs w:val="24"/>
        </w:rPr>
        <w:t xml:space="preserve"> </w:t>
      </w:r>
      <w:r>
        <w:rPr>
          <w:rFonts w:eastAsia="Times New Roman" w:cs="Times New Roman"/>
          <w:szCs w:val="24"/>
        </w:rPr>
        <w:t xml:space="preserve">τσιμπούν και στελέχη της Νέας </w:t>
      </w:r>
      <w:r w:rsidRPr="009019C8">
        <w:rPr>
          <w:rFonts w:eastAsia="Times New Roman" w:cs="Times New Roman"/>
          <w:szCs w:val="24"/>
        </w:rPr>
        <w:t>Δημοκρατίας</w:t>
      </w:r>
      <w:r>
        <w:rPr>
          <w:rFonts w:eastAsia="Times New Roman" w:cs="Times New Roman"/>
          <w:szCs w:val="24"/>
        </w:rPr>
        <w:t>,</w:t>
      </w:r>
      <w:r w:rsidRPr="009019C8">
        <w:rPr>
          <w:rFonts w:eastAsia="Times New Roman" w:cs="Times New Roman"/>
          <w:szCs w:val="24"/>
        </w:rPr>
        <w:t xml:space="preserve"> </w:t>
      </w:r>
      <w:r>
        <w:rPr>
          <w:rFonts w:eastAsia="Times New Roman" w:cs="Times New Roman"/>
          <w:szCs w:val="24"/>
        </w:rPr>
        <w:t>όπως ο κ.</w:t>
      </w:r>
      <w:r w:rsidRPr="009019C8">
        <w:rPr>
          <w:rFonts w:eastAsia="Times New Roman" w:cs="Times New Roman"/>
          <w:szCs w:val="24"/>
        </w:rPr>
        <w:t xml:space="preserve"> </w:t>
      </w:r>
      <w:proofErr w:type="spellStart"/>
      <w:r w:rsidRPr="009019C8">
        <w:rPr>
          <w:rFonts w:eastAsia="Times New Roman" w:cs="Times New Roman"/>
          <w:szCs w:val="24"/>
        </w:rPr>
        <w:t>Δένδιας</w:t>
      </w:r>
      <w:proofErr w:type="spellEnd"/>
      <w:r>
        <w:rPr>
          <w:rFonts w:eastAsia="Times New Roman" w:cs="Times New Roman"/>
          <w:szCs w:val="24"/>
        </w:rPr>
        <w:t>,</w:t>
      </w:r>
      <w:r w:rsidRPr="009019C8">
        <w:rPr>
          <w:rFonts w:eastAsia="Times New Roman" w:cs="Times New Roman"/>
          <w:szCs w:val="24"/>
        </w:rPr>
        <w:t xml:space="preserve"> ο οποίος χέρι-χέρι με τον ΣΥΡΙΖΑ τους τελευταίους μήνες συμβαδίζει και συμπλέει με την πολιτική και την τακτική του ΣΥΡΙΖΑ και καταχειροκρ</w:t>
      </w:r>
      <w:r>
        <w:rPr>
          <w:rFonts w:eastAsia="Times New Roman" w:cs="Times New Roman"/>
          <w:szCs w:val="24"/>
        </w:rPr>
        <w:t xml:space="preserve">οτείται από </w:t>
      </w:r>
      <w:r w:rsidRPr="009019C8">
        <w:rPr>
          <w:rFonts w:eastAsia="Times New Roman" w:cs="Times New Roman"/>
          <w:szCs w:val="24"/>
        </w:rPr>
        <w:t>τους Βουλευτές του ΣΥΡΙΖΑ</w:t>
      </w:r>
      <w:r>
        <w:rPr>
          <w:rFonts w:eastAsia="Times New Roman" w:cs="Times New Roman"/>
          <w:szCs w:val="24"/>
        </w:rPr>
        <w:t>.</w:t>
      </w:r>
      <w:r w:rsidRPr="009019C8">
        <w:rPr>
          <w:rFonts w:eastAsia="Times New Roman" w:cs="Times New Roman"/>
          <w:szCs w:val="24"/>
        </w:rPr>
        <w:t xml:space="preserve"> </w:t>
      </w:r>
    </w:p>
    <w:p w14:paraId="7C46036C" w14:textId="77777777" w:rsidR="00D41D4C" w:rsidRDefault="00870A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w:t>
      </w:r>
      <w:r w:rsidRPr="009019C8">
        <w:rPr>
          <w:rFonts w:eastAsia="Times New Roman" w:cs="Times New Roman"/>
          <w:szCs w:val="24"/>
        </w:rPr>
        <w:t xml:space="preserve">πιστεύω </w:t>
      </w:r>
      <w:r>
        <w:rPr>
          <w:rFonts w:eastAsia="Times New Roman" w:cs="Times New Roman"/>
          <w:szCs w:val="24"/>
        </w:rPr>
        <w:t xml:space="preserve">ότι αυτό είναι ένα </w:t>
      </w:r>
      <w:r w:rsidRPr="009019C8">
        <w:rPr>
          <w:rFonts w:eastAsia="Times New Roman" w:cs="Times New Roman"/>
          <w:szCs w:val="24"/>
        </w:rPr>
        <w:t xml:space="preserve">προγεφύρωμα και </w:t>
      </w:r>
      <w:r>
        <w:rPr>
          <w:rFonts w:eastAsia="Times New Roman" w:cs="Times New Roman"/>
          <w:szCs w:val="24"/>
        </w:rPr>
        <w:t xml:space="preserve">ομολογία, </w:t>
      </w:r>
      <w:r w:rsidRPr="009019C8">
        <w:rPr>
          <w:rFonts w:eastAsia="Times New Roman" w:cs="Times New Roman"/>
          <w:szCs w:val="24"/>
        </w:rPr>
        <w:t>φυσικά</w:t>
      </w:r>
      <w:r>
        <w:rPr>
          <w:rFonts w:eastAsia="Times New Roman" w:cs="Times New Roman"/>
          <w:szCs w:val="24"/>
        </w:rPr>
        <w:t>,</w:t>
      </w:r>
      <w:r w:rsidRPr="009019C8">
        <w:rPr>
          <w:rFonts w:eastAsia="Times New Roman" w:cs="Times New Roman"/>
          <w:szCs w:val="24"/>
        </w:rPr>
        <w:t xml:space="preserve"> για </w:t>
      </w:r>
      <w:r w:rsidRPr="009019C8">
        <w:rPr>
          <w:rFonts w:eastAsia="Times New Roman" w:cs="Times New Roman"/>
          <w:szCs w:val="24"/>
        </w:rPr>
        <w:t>τη συνεργασία Νέας Δημοκρατίας και ΣΥΡΙΖΑ</w:t>
      </w:r>
      <w:r>
        <w:rPr>
          <w:rFonts w:eastAsia="Times New Roman" w:cs="Times New Roman"/>
          <w:szCs w:val="24"/>
        </w:rPr>
        <w:t>,</w:t>
      </w:r>
      <w:r w:rsidRPr="009019C8">
        <w:rPr>
          <w:rFonts w:eastAsia="Times New Roman" w:cs="Times New Roman"/>
          <w:szCs w:val="24"/>
        </w:rPr>
        <w:t xml:space="preserve"> όταν θα ζητηθεί από τους εντολείς </w:t>
      </w:r>
      <w:r>
        <w:rPr>
          <w:rFonts w:eastAsia="Times New Roman" w:cs="Times New Roman"/>
          <w:szCs w:val="24"/>
        </w:rPr>
        <w:t>σας,</w:t>
      </w:r>
      <w:r w:rsidRPr="009019C8">
        <w:rPr>
          <w:rFonts w:eastAsia="Times New Roman" w:cs="Times New Roman"/>
          <w:szCs w:val="24"/>
        </w:rPr>
        <w:t xml:space="preserve"> οι οποίοι σας δίνουν εντολές να εφαρμόσετε </w:t>
      </w:r>
      <w:r>
        <w:rPr>
          <w:rFonts w:eastAsia="Times New Roman" w:cs="Times New Roman"/>
          <w:szCs w:val="24"/>
        </w:rPr>
        <w:t xml:space="preserve">τους </w:t>
      </w:r>
      <w:proofErr w:type="spellStart"/>
      <w:r>
        <w:rPr>
          <w:rFonts w:eastAsia="Times New Roman" w:cs="Times New Roman"/>
          <w:szCs w:val="24"/>
        </w:rPr>
        <w:t>μνημονιακούς</w:t>
      </w:r>
      <w:proofErr w:type="spellEnd"/>
      <w:r>
        <w:rPr>
          <w:rFonts w:eastAsia="Times New Roman" w:cs="Times New Roman"/>
          <w:szCs w:val="24"/>
        </w:rPr>
        <w:t xml:space="preserve"> </w:t>
      </w:r>
      <w:r w:rsidRPr="009019C8">
        <w:rPr>
          <w:rFonts w:eastAsia="Times New Roman" w:cs="Times New Roman"/>
          <w:szCs w:val="24"/>
        </w:rPr>
        <w:t>νόμους</w:t>
      </w:r>
      <w:r>
        <w:rPr>
          <w:rFonts w:eastAsia="Times New Roman" w:cs="Times New Roman"/>
          <w:szCs w:val="24"/>
        </w:rPr>
        <w:t>.</w:t>
      </w:r>
      <w:r w:rsidRPr="009019C8">
        <w:rPr>
          <w:rFonts w:eastAsia="Times New Roman" w:cs="Times New Roman"/>
          <w:szCs w:val="24"/>
        </w:rPr>
        <w:t xml:space="preserve"> Και </w:t>
      </w:r>
      <w:r>
        <w:rPr>
          <w:rFonts w:eastAsia="Times New Roman" w:cs="Times New Roman"/>
          <w:szCs w:val="24"/>
        </w:rPr>
        <w:t>αυτά έχουν ομολογηθεί βέβαια, πρώτον, από την κ.</w:t>
      </w:r>
      <w:r w:rsidRPr="009019C8">
        <w:rPr>
          <w:rFonts w:eastAsia="Times New Roman" w:cs="Times New Roman"/>
          <w:szCs w:val="24"/>
        </w:rPr>
        <w:t xml:space="preserve"> Μπακογιάννη </w:t>
      </w:r>
      <w:r>
        <w:rPr>
          <w:rFonts w:eastAsia="Times New Roman" w:cs="Times New Roman"/>
          <w:szCs w:val="24"/>
        </w:rPr>
        <w:t xml:space="preserve">ότι </w:t>
      </w:r>
      <w:r w:rsidRPr="009019C8">
        <w:rPr>
          <w:rFonts w:eastAsia="Times New Roman" w:cs="Times New Roman"/>
          <w:szCs w:val="24"/>
        </w:rPr>
        <w:t xml:space="preserve">υπήρχε μία επαφή </w:t>
      </w:r>
      <w:r>
        <w:rPr>
          <w:rFonts w:eastAsia="Times New Roman" w:cs="Times New Roman"/>
          <w:szCs w:val="24"/>
        </w:rPr>
        <w:t>με πρόσχημα –δήθεν-</w:t>
      </w:r>
      <w:r>
        <w:rPr>
          <w:rFonts w:eastAsia="Times New Roman" w:cs="Times New Roman"/>
          <w:szCs w:val="24"/>
        </w:rPr>
        <w:t xml:space="preserve"> το μνημόνιο που ψηφίστηκε και </w:t>
      </w:r>
      <w:r w:rsidRPr="009019C8">
        <w:rPr>
          <w:rFonts w:eastAsia="Times New Roman" w:cs="Times New Roman"/>
          <w:szCs w:val="24"/>
        </w:rPr>
        <w:t>από τη Νέα Δημοκρατία τον Αύγουστο του 2015</w:t>
      </w:r>
      <w:r>
        <w:rPr>
          <w:rFonts w:eastAsia="Times New Roman" w:cs="Times New Roman"/>
          <w:szCs w:val="24"/>
        </w:rPr>
        <w:t>,</w:t>
      </w:r>
      <w:r w:rsidRPr="009019C8">
        <w:rPr>
          <w:rFonts w:eastAsia="Times New Roman" w:cs="Times New Roman"/>
          <w:szCs w:val="24"/>
        </w:rPr>
        <w:t xml:space="preserve"> ενώ τότε θα μπορούσε να πέσει η Κυβέρνηση</w:t>
      </w:r>
      <w:r>
        <w:rPr>
          <w:rFonts w:eastAsia="Times New Roman" w:cs="Times New Roman"/>
          <w:szCs w:val="24"/>
        </w:rPr>
        <w:t>.</w:t>
      </w:r>
      <w:r w:rsidRPr="009019C8">
        <w:rPr>
          <w:rFonts w:eastAsia="Times New Roman" w:cs="Times New Roman"/>
          <w:szCs w:val="24"/>
        </w:rPr>
        <w:t xml:space="preserve"> </w:t>
      </w:r>
    </w:p>
    <w:p w14:paraId="7C46036D" w14:textId="77777777" w:rsidR="00D41D4C" w:rsidRDefault="00870A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αναφορά ήταν μία </w:t>
      </w:r>
      <w:r w:rsidRPr="009019C8">
        <w:rPr>
          <w:rFonts w:eastAsia="Times New Roman" w:cs="Times New Roman"/>
          <w:szCs w:val="24"/>
        </w:rPr>
        <w:t xml:space="preserve">αναφορά του </w:t>
      </w:r>
      <w:r>
        <w:rPr>
          <w:rFonts w:eastAsia="Times New Roman" w:cs="Times New Roman"/>
          <w:szCs w:val="24"/>
        </w:rPr>
        <w:t>Πρωθυπουργού σχετικά με το</w:t>
      </w:r>
      <w:r w:rsidRPr="009019C8">
        <w:rPr>
          <w:rFonts w:eastAsia="Times New Roman" w:cs="Times New Roman"/>
          <w:szCs w:val="24"/>
        </w:rPr>
        <w:t xml:space="preserve"> ότι είναι βέβαιος ότι από τη Νέα Δημοκρατία θα προτείνουν το</w:t>
      </w:r>
      <w:r>
        <w:rPr>
          <w:rFonts w:eastAsia="Times New Roman" w:cs="Times New Roman"/>
          <w:szCs w:val="24"/>
        </w:rPr>
        <w:t>ν</w:t>
      </w:r>
      <w:r w:rsidRPr="009019C8">
        <w:rPr>
          <w:rFonts w:eastAsia="Times New Roman" w:cs="Times New Roman"/>
          <w:szCs w:val="24"/>
        </w:rPr>
        <w:t xml:space="preserve"> Βενιζέλο</w:t>
      </w:r>
      <w:r w:rsidRPr="009019C8">
        <w:rPr>
          <w:rFonts w:eastAsia="Times New Roman" w:cs="Times New Roman"/>
          <w:szCs w:val="24"/>
        </w:rPr>
        <w:t xml:space="preserve"> για Πρόεδρο της Δημοκρατίας</w:t>
      </w:r>
      <w:r>
        <w:rPr>
          <w:rFonts w:eastAsia="Times New Roman" w:cs="Times New Roman"/>
          <w:szCs w:val="24"/>
        </w:rPr>
        <w:t>. Τρίτο, φυσικά, είναι</w:t>
      </w:r>
      <w:r w:rsidRPr="009019C8">
        <w:rPr>
          <w:rFonts w:eastAsia="Times New Roman" w:cs="Times New Roman"/>
          <w:szCs w:val="24"/>
        </w:rPr>
        <w:t xml:space="preserve"> αυτός ο αντιφασιστικός αγώνας του γλυκού νερού</w:t>
      </w:r>
      <w:r>
        <w:rPr>
          <w:rFonts w:eastAsia="Times New Roman" w:cs="Times New Roman"/>
          <w:szCs w:val="24"/>
        </w:rPr>
        <w:t>,</w:t>
      </w:r>
      <w:r w:rsidRPr="009019C8">
        <w:rPr>
          <w:rFonts w:eastAsia="Times New Roman" w:cs="Times New Roman"/>
          <w:szCs w:val="24"/>
        </w:rPr>
        <w:t xml:space="preserve"> της </w:t>
      </w:r>
      <w:r>
        <w:rPr>
          <w:rFonts w:eastAsia="Times New Roman" w:cs="Times New Roman"/>
          <w:szCs w:val="24"/>
        </w:rPr>
        <w:t xml:space="preserve">παραδικαστικής σκευωρίας και της </w:t>
      </w:r>
      <w:r w:rsidRPr="009019C8">
        <w:rPr>
          <w:rFonts w:eastAsia="Times New Roman" w:cs="Times New Roman"/>
          <w:szCs w:val="24"/>
        </w:rPr>
        <w:t xml:space="preserve">πολιτικής </w:t>
      </w:r>
      <w:r>
        <w:rPr>
          <w:rFonts w:eastAsia="Times New Roman" w:cs="Times New Roman"/>
          <w:szCs w:val="24"/>
        </w:rPr>
        <w:t xml:space="preserve">χυδαιότητας </w:t>
      </w:r>
      <w:r w:rsidRPr="009019C8">
        <w:rPr>
          <w:rFonts w:eastAsia="Times New Roman" w:cs="Times New Roman"/>
          <w:szCs w:val="24"/>
        </w:rPr>
        <w:t>και α</w:t>
      </w:r>
      <w:r>
        <w:rPr>
          <w:rFonts w:eastAsia="Times New Roman" w:cs="Times New Roman"/>
          <w:szCs w:val="24"/>
        </w:rPr>
        <w:t>λητείας.</w:t>
      </w:r>
    </w:p>
    <w:p w14:paraId="7C46036E" w14:textId="77777777" w:rsidR="00D41D4C" w:rsidRDefault="00870AC4">
      <w:pPr>
        <w:tabs>
          <w:tab w:val="left" w:pos="6168"/>
        </w:tabs>
        <w:spacing w:line="600" w:lineRule="auto"/>
        <w:ind w:firstLine="720"/>
        <w:contextualSpacing/>
        <w:jc w:val="both"/>
        <w:rPr>
          <w:rFonts w:eastAsia="Times New Roman" w:cs="Times New Roman"/>
          <w:szCs w:val="24"/>
        </w:rPr>
      </w:pPr>
      <w:r w:rsidRPr="009019C8">
        <w:rPr>
          <w:rFonts w:eastAsia="Times New Roman" w:cs="Times New Roman"/>
          <w:szCs w:val="24"/>
        </w:rPr>
        <w:t xml:space="preserve">Εδώ έρχονται και τα σάπια μέσα μαζικής ενημέρωσης </w:t>
      </w:r>
      <w:r>
        <w:rPr>
          <w:rFonts w:eastAsia="Times New Roman" w:cs="Times New Roman"/>
          <w:szCs w:val="24"/>
        </w:rPr>
        <w:t>και λένε ότι –</w:t>
      </w:r>
      <w:r w:rsidRPr="009019C8">
        <w:rPr>
          <w:rFonts w:eastAsia="Times New Roman" w:cs="Times New Roman"/>
          <w:szCs w:val="24"/>
        </w:rPr>
        <w:t>δήθεν</w:t>
      </w:r>
      <w:r>
        <w:rPr>
          <w:rFonts w:eastAsia="Times New Roman" w:cs="Times New Roman"/>
          <w:szCs w:val="24"/>
        </w:rPr>
        <w:t>-</w:t>
      </w:r>
      <w:r w:rsidRPr="009019C8">
        <w:rPr>
          <w:rFonts w:eastAsia="Times New Roman" w:cs="Times New Roman"/>
          <w:szCs w:val="24"/>
        </w:rPr>
        <w:t xml:space="preserve"> η Χρυσή Αυγή </w:t>
      </w:r>
      <w:r w:rsidRPr="009019C8">
        <w:rPr>
          <w:rFonts w:eastAsia="Times New Roman" w:cs="Times New Roman"/>
          <w:szCs w:val="24"/>
        </w:rPr>
        <w:t>καταψήφισε την πρόταση για τις γερμανικές οφειλές</w:t>
      </w:r>
      <w:r>
        <w:rPr>
          <w:rFonts w:eastAsia="Times New Roman" w:cs="Times New Roman"/>
          <w:szCs w:val="24"/>
        </w:rPr>
        <w:t>.</w:t>
      </w:r>
      <w:r w:rsidRPr="009019C8">
        <w:rPr>
          <w:rFonts w:eastAsia="Times New Roman" w:cs="Times New Roman"/>
          <w:szCs w:val="24"/>
        </w:rPr>
        <w:t xml:space="preserve"> </w:t>
      </w:r>
      <w:r>
        <w:rPr>
          <w:rFonts w:eastAsia="Times New Roman" w:cs="Times New Roman"/>
          <w:szCs w:val="24"/>
        </w:rPr>
        <w:t>Φαίνεται σ</w:t>
      </w:r>
      <w:r w:rsidRPr="009019C8">
        <w:rPr>
          <w:rFonts w:eastAsia="Times New Roman" w:cs="Times New Roman"/>
          <w:szCs w:val="24"/>
        </w:rPr>
        <w:t>ας χάλασε το σχέδιο που είχατε να κάνετε εδώ</w:t>
      </w:r>
      <w:r>
        <w:rPr>
          <w:rFonts w:eastAsia="Times New Roman" w:cs="Times New Roman"/>
          <w:szCs w:val="24"/>
        </w:rPr>
        <w:t>,</w:t>
      </w:r>
      <w:r w:rsidRPr="009019C8">
        <w:rPr>
          <w:rFonts w:eastAsia="Times New Roman" w:cs="Times New Roman"/>
          <w:szCs w:val="24"/>
        </w:rPr>
        <w:t xml:space="preserve"> </w:t>
      </w:r>
      <w:r>
        <w:rPr>
          <w:rFonts w:eastAsia="Times New Roman" w:cs="Times New Roman"/>
          <w:szCs w:val="24"/>
        </w:rPr>
        <w:t xml:space="preserve">χάλασε </w:t>
      </w:r>
      <w:r w:rsidRPr="009019C8">
        <w:rPr>
          <w:rFonts w:eastAsia="Times New Roman" w:cs="Times New Roman"/>
          <w:szCs w:val="24"/>
        </w:rPr>
        <w:t xml:space="preserve">τη φιέστα </w:t>
      </w:r>
      <w:r>
        <w:rPr>
          <w:rFonts w:eastAsia="Times New Roman" w:cs="Times New Roman"/>
          <w:szCs w:val="24"/>
        </w:rPr>
        <w:t xml:space="preserve">σας, επειδή η </w:t>
      </w:r>
      <w:r w:rsidRPr="009019C8">
        <w:rPr>
          <w:rFonts w:eastAsia="Times New Roman" w:cs="Times New Roman"/>
          <w:szCs w:val="24"/>
        </w:rPr>
        <w:t xml:space="preserve">Χρυσή Αυγή </w:t>
      </w:r>
      <w:r>
        <w:rPr>
          <w:rFonts w:eastAsia="Times New Roman" w:cs="Times New Roman"/>
          <w:szCs w:val="24"/>
        </w:rPr>
        <w:t>το πρώτο πράγμα που έκανε όταν</w:t>
      </w:r>
      <w:r w:rsidRPr="009019C8">
        <w:rPr>
          <w:rFonts w:eastAsia="Times New Roman" w:cs="Times New Roman"/>
          <w:szCs w:val="24"/>
        </w:rPr>
        <w:t xml:space="preserve"> μπήκε στη Βουλή ήταν να ζητήσει</w:t>
      </w:r>
      <w:r>
        <w:rPr>
          <w:rFonts w:eastAsia="Times New Roman" w:cs="Times New Roman"/>
          <w:szCs w:val="24"/>
        </w:rPr>
        <w:t>,</w:t>
      </w:r>
      <w:r w:rsidRPr="009019C8">
        <w:rPr>
          <w:rFonts w:eastAsia="Times New Roman" w:cs="Times New Roman"/>
          <w:szCs w:val="24"/>
        </w:rPr>
        <w:t xml:space="preserve"> να απαιτήσει τις </w:t>
      </w:r>
      <w:r w:rsidRPr="009019C8">
        <w:rPr>
          <w:rFonts w:eastAsia="Times New Roman" w:cs="Times New Roman"/>
          <w:szCs w:val="24"/>
        </w:rPr>
        <w:lastRenderedPageBreak/>
        <w:t>οφειλές των Γερμανών</w:t>
      </w:r>
      <w:r>
        <w:rPr>
          <w:rFonts w:eastAsia="Times New Roman" w:cs="Times New Roman"/>
          <w:szCs w:val="24"/>
        </w:rPr>
        <w:t>,</w:t>
      </w:r>
      <w:r w:rsidRPr="009019C8">
        <w:rPr>
          <w:rFonts w:eastAsia="Times New Roman" w:cs="Times New Roman"/>
          <w:szCs w:val="24"/>
        </w:rPr>
        <w:t xml:space="preserve"> οι ο</w:t>
      </w:r>
      <w:r w:rsidRPr="009019C8">
        <w:rPr>
          <w:rFonts w:eastAsia="Times New Roman" w:cs="Times New Roman"/>
          <w:szCs w:val="24"/>
        </w:rPr>
        <w:t xml:space="preserve">ποίοι μας κουνάνε το δάχτυλο και σας βάζουν όλους εσάς να ψηφίζετε μνημόνια και </w:t>
      </w:r>
      <w:r>
        <w:rPr>
          <w:rFonts w:eastAsia="Times New Roman" w:cs="Times New Roman"/>
          <w:szCs w:val="24"/>
        </w:rPr>
        <w:t xml:space="preserve">να λένε ότι </w:t>
      </w:r>
      <w:r w:rsidRPr="009019C8">
        <w:rPr>
          <w:rFonts w:eastAsia="Times New Roman" w:cs="Times New Roman"/>
          <w:szCs w:val="24"/>
        </w:rPr>
        <w:t>τους χρωστάμε και από πάνω</w:t>
      </w:r>
      <w:r>
        <w:rPr>
          <w:rFonts w:eastAsia="Times New Roman" w:cs="Times New Roman"/>
          <w:szCs w:val="24"/>
        </w:rPr>
        <w:t>.</w:t>
      </w:r>
      <w:r w:rsidRPr="009019C8">
        <w:rPr>
          <w:rFonts w:eastAsia="Times New Roman" w:cs="Times New Roman"/>
          <w:szCs w:val="24"/>
        </w:rPr>
        <w:t xml:space="preserve"> </w:t>
      </w:r>
    </w:p>
    <w:p w14:paraId="7C46036F"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Ποια είναι η αλήθεια και γιατί έγινε αυτή η δημοσιογραφική αλητεία; Διότι μόνο το ΚΚΕ καταψήφισε την πρόταση για τις γερμανικές οφειλές</w:t>
      </w:r>
      <w:r>
        <w:rPr>
          <w:rFonts w:eastAsia="Times New Roman"/>
          <w:color w:val="222222"/>
          <w:szCs w:val="24"/>
          <w:shd w:val="clear" w:color="auto" w:fill="FFFFFF"/>
        </w:rPr>
        <w:t xml:space="preserve"> και έπρεπε να προστατεύσετε το χαϊδεμένο σας παιδί. Το ΚΚΕ συγκυβέρνησε με τη Νέα Δημοκρατία. Γιατί να μην το χαϊδέψετε; Συμμετέχει επί δεκαετίες σε κάθε βαθμίδα της τοπικής αυτοδιοίκησης. Δεν κυβέρνησε ή δεν συγκυβέρνησε το ΚΚΕ; Δεν παίρνονται αποφάσεις </w:t>
      </w:r>
      <w:r>
        <w:rPr>
          <w:rFonts w:eastAsia="Times New Roman"/>
          <w:color w:val="222222"/>
          <w:szCs w:val="24"/>
          <w:shd w:val="clear" w:color="auto" w:fill="FFFFFF"/>
        </w:rPr>
        <w:t>στην τοπική αυτοδιοίκηση; Έχει πρόσβαση και έλεγχο στα μέσα μαζικής ενημέρωσης. Όλη μέρα κάποιοι σταθμοί παίζουν ΚΚΕ.</w:t>
      </w:r>
    </w:p>
    <w:p w14:paraId="7C460370"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Αν βέβαια</w:t>
      </w:r>
      <w:r>
        <w:rPr>
          <w:rFonts w:eastAsia="Times New Roman"/>
          <w:color w:val="222222"/>
          <w:szCs w:val="24"/>
          <w:shd w:val="clear" w:color="auto" w:fill="FFFFFF"/>
        </w:rPr>
        <w:t>,</w:t>
      </w:r>
      <w:r>
        <w:rPr>
          <w:rFonts w:eastAsia="Times New Roman"/>
          <w:color w:val="222222"/>
          <w:szCs w:val="24"/>
          <w:shd w:val="clear" w:color="auto" w:fill="FFFFFF"/>
        </w:rPr>
        <w:t xml:space="preserve"> η Χρυσή Αυγή είχε αυτήν την πρόσβαση στα μέσα μαζικής ενημέρωσης και είχε και εκατό χρόνια παρουσίας, θα κυβερνούσε τώρα, δεν θ</w:t>
      </w:r>
      <w:r>
        <w:rPr>
          <w:rFonts w:eastAsia="Times New Roman"/>
          <w:color w:val="222222"/>
          <w:szCs w:val="24"/>
          <w:shd w:val="clear" w:color="auto" w:fill="FFFFFF"/>
        </w:rPr>
        <w:t>α έμπαινε με το ζόρι στη Βουλή. Βέβαια, μόνο στην Ελλάδα έχει μείνει ΚΚΕ και φαίνεται η ιδεολογική του κενότητα πλέον. Αφήστε που</w:t>
      </w:r>
      <w:r>
        <w:rPr>
          <w:rFonts w:eastAsia="Times New Roman"/>
          <w:color w:val="222222"/>
          <w:szCs w:val="24"/>
          <w:shd w:val="clear" w:color="auto" w:fill="FFFFFF"/>
        </w:rPr>
        <w:t>,</w:t>
      </w:r>
      <w:r>
        <w:rPr>
          <w:rFonts w:eastAsia="Times New Roman"/>
          <w:color w:val="222222"/>
          <w:szCs w:val="24"/>
          <w:shd w:val="clear" w:color="auto" w:fill="FFFFFF"/>
        </w:rPr>
        <w:t xml:space="preserve"> σε πρώην σοβιετικές χώρες είναι απαγορευμένο και με νόμο.</w:t>
      </w:r>
    </w:p>
    <w:p w14:paraId="7C460371"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Φέρνετε, λοιπόν, κάτι απαράδεκτες τροπολογίες, όπως είναι η βουλευτ</w:t>
      </w:r>
      <w:r>
        <w:rPr>
          <w:rFonts w:eastAsia="Times New Roman"/>
          <w:color w:val="222222"/>
          <w:szCs w:val="24"/>
          <w:shd w:val="clear" w:color="auto" w:fill="FFFFFF"/>
        </w:rPr>
        <w:t xml:space="preserve">ική τροπολογία με ειδικό αριθμό 224 για αύξηση του ορίου της </w:t>
      </w:r>
      <w:proofErr w:type="spellStart"/>
      <w:r>
        <w:rPr>
          <w:rFonts w:eastAsia="Times New Roman"/>
          <w:color w:val="222222"/>
          <w:szCs w:val="24"/>
          <w:shd w:val="clear" w:color="auto" w:fill="FFFFFF"/>
        </w:rPr>
        <w:t>τετραϋδροκανναβινόλης</w:t>
      </w:r>
      <w:proofErr w:type="spellEnd"/>
      <w:r>
        <w:rPr>
          <w:rFonts w:eastAsia="Times New Roman"/>
          <w:color w:val="222222"/>
          <w:szCs w:val="24"/>
          <w:shd w:val="clear" w:color="auto" w:fill="FFFFFF"/>
        </w:rPr>
        <w:t xml:space="preserve"> στη </w:t>
      </w:r>
      <w:proofErr w:type="spellStart"/>
      <w:r>
        <w:rPr>
          <w:rFonts w:eastAsia="Times New Roman"/>
          <w:color w:val="222222"/>
          <w:szCs w:val="24"/>
          <w:shd w:val="clear" w:color="auto" w:fill="FFFFFF"/>
        </w:rPr>
        <w:t>συγκομιζόμενη</w:t>
      </w:r>
      <w:proofErr w:type="spellEnd"/>
      <w:r>
        <w:rPr>
          <w:rFonts w:eastAsia="Times New Roman"/>
          <w:color w:val="222222"/>
          <w:szCs w:val="24"/>
          <w:shd w:val="clear" w:color="auto" w:fill="FFFFFF"/>
        </w:rPr>
        <w:t xml:space="preserve"> κάνναβη. Φέρνετε τροπολογίες</w:t>
      </w:r>
      <w:r>
        <w:rPr>
          <w:rFonts w:eastAsia="Times New Roman"/>
          <w:color w:val="222222"/>
          <w:szCs w:val="24"/>
          <w:shd w:val="clear" w:color="auto" w:fill="FFFFFF"/>
        </w:rPr>
        <w:t>,</w:t>
      </w:r>
      <w:r>
        <w:rPr>
          <w:rFonts w:eastAsia="Times New Roman"/>
          <w:color w:val="222222"/>
          <w:szCs w:val="24"/>
          <w:shd w:val="clear" w:color="auto" w:fill="FFFFFF"/>
        </w:rPr>
        <w:t xml:space="preserve"> που προβλέπουν ίδρυση κι άλλων τμημάτων στις σχολές Κοζάνης και Φλώρινας. Φαίνεται ότι γίνεται ξεκάθαρα</w:t>
      </w:r>
      <w:r>
        <w:rPr>
          <w:rFonts w:eastAsia="Times New Roman"/>
          <w:color w:val="222222"/>
          <w:szCs w:val="24"/>
          <w:shd w:val="clear" w:color="auto" w:fill="FFFFFF"/>
        </w:rPr>
        <w:t>,</w:t>
      </w:r>
      <w:r>
        <w:rPr>
          <w:rFonts w:eastAsia="Times New Roman"/>
          <w:color w:val="222222"/>
          <w:szCs w:val="24"/>
          <w:shd w:val="clear" w:color="auto" w:fill="FFFFFF"/>
        </w:rPr>
        <w:t xml:space="preserve"> με στόχο να εξυπηρετ</w:t>
      </w:r>
      <w:r>
        <w:rPr>
          <w:rFonts w:eastAsia="Times New Roman"/>
          <w:color w:val="222222"/>
          <w:szCs w:val="24"/>
          <w:shd w:val="clear" w:color="auto" w:fill="FFFFFF"/>
        </w:rPr>
        <w:t>ήσει την κομματική σας πελατεία. Στο Κιλκίς, με έξι στρέμματα εκτάσεις σε ένα ΤΕΙ, έχει μόνο ένα τμήμα και δεν σας ενδιαφέρει. Ξέρετε γιατί; Γιατί εκεί ξεμείνατε από Βουλευτή. Τι να εξυπηρετήσετε;</w:t>
      </w:r>
    </w:p>
    <w:p w14:paraId="7C460372"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Τέλος, μία τροπολογία, που όταν ήρθε πραγματικά μας εξέπληξ</w:t>
      </w:r>
      <w:r>
        <w:rPr>
          <w:rFonts w:eastAsia="Times New Roman"/>
          <w:color w:val="222222"/>
          <w:szCs w:val="24"/>
          <w:shd w:val="clear" w:color="auto" w:fill="FFFFFF"/>
        </w:rPr>
        <w:t>ε, λέει: «Χρηματοδότηση Ορθοδόξου Ακαδημίας Κρήτης για ερευνητικά προγράμματα». Όταν είδα μετά και τους Βουλευτές</w:t>
      </w:r>
      <w:r>
        <w:rPr>
          <w:rFonts w:eastAsia="Times New Roman"/>
          <w:color w:val="222222"/>
          <w:szCs w:val="24"/>
          <w:shd w:val="clear" w:color="auto" w:fill="FFFFFF"/>
        </w:rPr>
        <w:t>,</w:t>
      </w:r>
      <w:r>
        <w:rPr>
          <w:rFonts w:eastAsia="Times New Roman"/>
          <w:color w:val="222222"/>
          <w:szCs w:val="24"/>
          <w:shd w:val="clear" w:color="auto" w:fill="FFFFFF"/>
        </w:rPr>
        <w:t xml:space="preserve"> που την υπογράφουν, που τόσο πολύ κόπτονται για την Ορθοδοξία, μπήκα και έψαξα και λέει: «</w:t>
      </w:r>
      <w:proofErr w:type="spellStart"/>
      <w:r>
        <w:rPr>
          <w:rFonts w:eastAsia="Times New Roman"/>
          <w:color w:val="222222"/>
          <w:szCs w:val="24"/>
          <w:shd w:val="clear" w:color="auto" w:fill="FFFFFF"/>
        </w:rPr>
        <w:t>Οικουμενιστική</w:t>
      </w:r>
      <w:proofErr w:type="spellEnd"/>
      <w:r>
        <w:rPr>
          <w:rFonts w:eastAsia="Times New Roman"/>
          <w:color w:val="222222"/>
          <w:szCs w:val="24"/>
          <w:shd w:val="clear" w:color="auto" w:fill="FFFFFF"/>
        </w:rPr>
        <w:t xml:space="preserve"> σφηκοφωλιά η Ορθόδοξη Ακαδημία Κρήτη</w:t>
      </w:r>
      <w:r>
        <w:rPr>
          <w:rFonts w:eastAsia="Times New Roman"/>
          <w:color w:val="222222"/>
          <w:szCs w:val="24"/>
          <w:shd w:val="clear" w:color="auto" w:fill="FFFFFF"/>
        </w:rPr>
        <w:t>ς με συμμετοχή της Ρωμαιοκαθολικής Εκκλησίας». Είπα κι εγώ! Και άλλο: «</w:t>
      </w:r>
      <w:proofErr w:type="spellStart"/>
      <w:r>
        <w:rPr>
          <w:rFonts w:eastAsia="Times New Roman"/>
          <w:color w:val="222222"/>
          <w:szCs w:val="24"/>
          <w:shd w:val="clear" w:color="auto" w:fill="FFFFFF"/>
        </w:rPr>
        <w:t>Αποκρυφιστικό</w:t>
      </w:r>
      <w:proofErr w:type="spellEnd"/>
      <w:r>
        <w:rPr>
          <w:rFonts w:eastAsia="Times New Roman"/>
          <w:color w:val="222222"/>
          <w:szCs w:val="24"/>
          <w:shd w:val="clear" w:color="auto" w:fill="FFFFFF"/>
        </w:rPr>
        <w:t xml:space="preserve"> οικουμενικό βιτρό στην Ορθόδοξη Ακαδημία Κρήτης» και «Εορτασμός της επετείου για την εξέγερση του Πολυτεχνείου». Έτσι πείτε </w:t>
      </w:r>
      <w:r>
        <w:rPr>
          <w:rFonts w:eastAsia="Times New Roman"/>
          <w:color w:val="222222"/>
          <w:szCs w:val="24"/>
          <w:shd w:val="clear" w:color="auto" w:fill="FFFFFF"/>
        </w:rPr>
        <w:t>μας,</w:t>
      </w:r>
      <w:r>
        <w:rPr>
          <w:rFonts w:eastAsia="Times New Roman"/>
          <w:color w:val="222222"/>
          <w:szCs w:val="24"/>
          <w:shd w:val="clear" w:color="auto" w:fill="FFFFFF"/>
        </w:rPr>
        <w:t xml:space="preserve"> και τρομάξαμε σε κάποια φάση. Καταψηφίζουμ</w:t>
      </w:r>
      <w:r>
        <w:rPr>
          <w:rFonts w:eastAsia="Times New Roman"/>
          <w:color w:val="222222"/>
          <w:szCs w:val="24"/>
          <w:shd w:val="clear" w:color="auto" w:fill="FFFFFF"/>
        </w:rPr>
        <w:t>ε.</w:t>
      </w:r>
    </w:p>
    <w:p w14:paraId="7C460373"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(Στο σημείο αυτό κτυπάει το κουδούνι λήξεως του χρόνου ομιλίας του κυρίου Βουλευτή)</w:t>
      </w:r>
    </w:p>
    <w:p w14:paraId="7C460374"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Ενημερώθηκα</w:t>
      </w:r>
      <w:r>
        <w:rPr>
          <w:rFonts w:eastAsia="Times New Roman"/>
          <w:color w:val="222222"/>
          <w:szCs w:val="24"/>
          <w:shd w:val="clear" w:color="auto" w:fill="FFFFFF"/>
        </w:rPr>
        <w:t>,</w:t>
      </w:r>
      <w:r>
        <w:rPr>
          <w:rFonts w:eastAsia="Times New Roman"/>
          <w:color w:val="222222"/>
          <w:szCs w:val="24"/>
          <w:shd w:val="clear" w:color="auto" w:fill="FFFFFF"/>
        </w:rPr>
        <w:t xml:space="preserve"> πριν ανέβω στο Βήμα -σε μισό λεπτό τελειώνω, κύριε Πρόεδρε- ότι στην Κεντρική Μακεδονία χιλιάδες βιοκαλλιεργητές έχουν μείνει εκτός προγράμματος. Μόνο στο Κ</w:t>
      </w:r>
      <w:r>
        <w:rPr>
          <w:rFonts w:eastAsia="Times New Roman"/>
          <w:color w:val="222222"/>
          <w:szCs w:val="24"/>
          <w:shd w:val="clear" w:color="auto" w:fill="FFFFFF"/>
        </w:rPr>
        <w:t>ιλκίς</w:t>
      </w:r>
      <w:r>
        <w:rPr>
          <w:rFonts w:eastAsia="Times New Roman"/>
          <w:color w:val="222222"/>
          <w:szCs w:val="24"/>
          <w:shd w:val="clear" w:color="auto" w:fill="FFFFFF"/>
        </w:rPr>
        <w:t>,</w:t>
      </w:r>
      <w:r>
        <w:rPr>
          <w:rFonts w:eastAsia="Times New Roman"/>
          <w:color w:val="222222"/>
          <w:szCs w:val="24"/>
          <w:shd w:val="clear" w:color="auto" w:fill="FFFFFF"/>
        </w:rPr>
        <w:t xml:space="preserve"> από τους εξακόσιους τριάντα</w:t>
      </w:r>
      <w:r>
        <w:rPr>
          <w:rFonts w:eastAsia="Times New Roman"/>
          <w:color w:val="222222"/>
          <w:szCs w:val="24"/>
          <w:shd w:val="clear" w:color="auto" w:fill="FFFFFF"/>
        </w:rPr>
        <w:t>,</w:t>
      </w:r>
      <w:r>
        <w:rPr>
          <w:rFonts w:eastAsia="Times New Roman"/>
          <w:color w:val="222222"/>
          <w:szCs w:val="24"/>
          <w:shd w:val="clear" w:color="auto" w:fill="FFFFFF"/>
        </w:rPr>
        <w:t xml:space="preserve"> που ήταν ενταγμένοι, οι εξακόσιοι τέθηκαν εκτός. Ακόμα και </w:t>
      </w:r>
      <w:proofErr w:type="spellStart"/>
      <w:r w:rsidRPr="00B422AD">
        <w:rPr>
          <w:rFonts w:eastAsia="Times New Roman"/>
          <w:color w:val="222222"/>
          <w:szCs w:val="24"/>
          <w:shd w:val="clear" w:color="auto" w:fill="FFFFFF"/>
        </w:rPr>
        <w:t>μνημονιακή</w:t>
      </w:r>
      <w:proofErr w:type="spellEnd"/>
      <w:r w:rsidRPr="00B422AD">
        <w:rPr>
          <w:rFonts w:eastAsia="Times New Roman"/>
          <w:color w:val="222222"/>
          <w:szCs w:val="24"/>
          <w:shd w:val="clear" w:color="auto" w:fill="FFFFFF"/>
        </w:rPr>
        <w:t xml:space="preserve"> προσποίηση</w:t>
      </w:r>
      <w:r>
        <w:rPr>
          <w:rFonts w:eastAsia="Times New Roman"/>
          <w:color w:val="222222"/>
          <w:szCs w:val="24"/>
          <w:shd w:val="clear" w:color="auto" w:fill="FFFFFF"/>
        </w:rPr>
        <w:t xml:space="preserve"> να ήταν αυτή η τετραετία, όπως έλεγε κάποτε ο </w:t>
      </w:r>
      <w:proofErr w:type="spellStart"/>
      <w:r>
        <w:rPr>
          <w:rFonts w:eastAsia="Times New Roman"/>
          <w:color w:val="222222"/>
          <w:szCs w:val="24"/>
          <w:shd w:val="clear" w:color="auto" w:fill="FFFFFF"/>
        </w:rPr>
        <w:t>Λαπαβίτσας</w:t>
      </w:r>
      <w:proofErr w:type="spellEnd"/>
      <w:r>
        <w:rPr>
          <w:rFonts w:eastAsia="Times New Roman"/>
          <w:color w:val="222222"/>
          <w:szCs w:val="24"/>
          <w:shd w:val="clear" w:color="auto" w:fill="FFFFFF"/>
        </w:rPr>
        <w:t>, ότι πρέπει να προετοιμαστούμε στον πρωτογενή τομέα, δεν έχει γίνει κα</w:t>
      </w:r>
      <w:r>
        <w:rPr>
          <w:rFonts w:eastAsia="Times New Roman"/>
          <w:color w:val="222222"/>
          <w:szCs w:val="24"/>
          <w:shd w:val="clear" w:color="auto" w:fill="FFFFFF"/>
        </w:rPr>
        <w:t>μ</w:t>
      </w:r>
      <w:r>
        <w:rPr>
          <w:rFonts w:eastAsia="Times New Roman"/>
          <w:color w:val="222222"/>
          <w:szCs w:val="24"/>
          <w:shd w:val="clear" w:color="auto" w:fill="FFFFFF"/>
        </w:rPr>
        <w:t>μία προετοι</w:t>
      </w:r>
      <w:r>
        <w:rPr>
          <w:rFonts w:eastAsia="Times New Roman"/>
          <w:color w:val="222222"/>
          <w:szCs w:val="24"/>
          <w:shd w:val="clear" w:color="auto" w:fill="FFFFFF"/>
        </w:rPr>
        <w:t>μασία για οικονομική αυτονομία και συνεχίζετε την καταστροφή του πρωτογενή τομέα. Δεν θα μείνει κανένας αγρότης, κανένας κτηνοτρόφος</w:t>
      </w:r>
      <w:r>
        <w:rPr>
          <w:rFonts w:eastAsia="Times New Roman"/>
          <w:color w:val="222222"/>
          <w:szCs w:val="24"/>
          <w:shd w:val="clear" w:color="auto" w:fill="FFFFFF"/>
        </w:rPr>
        <w:t>,</w:t>
      </w:r>
      <w:r>
        <w:rPr>
          <w:rFonts w:eastAsia="Times New Roman"/>
          <w:color w:val="222222"/>
          <w:szCs w:val="24"/>
          <w:shd w:val="clear" w:color="auto" w:fill="FFFFFF"/>
        </w:rPr>
        <w:t xml:space="preserve"> για να μπορέσει να επιβιώσει αυτό το έθνος και αυτή η πατρίδα.</w:t>
      </w:r>
    </w:p>
    <w:p w14:paraId="7C460375"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w:t>
      </w:r>
      <w:r>
        <w:rPr>
          <w:rFonts w:eastAsia="Times New Roman"/>
          <w:color w:val="222222"/>
          <w:szCs w:val="24"/>
          <w:shd w:val="clear" w:color="auto" w:fill="FFFFFF"/>
        </w:rPr>
        <w:t>’</w:t>
      </w:r>
      <w:r>
        <w:rPr>
          <w:rFonts w:eastAsia="Times New Roman"/>
          <w:color w:val="222222"/>
          <w:szCs w:val="24"/>
          <w:shd w:val="clear" w:color="auto" w:fill="FFFFFF"/>
        </w:rPr>
        <w:t xml:space="preserve"> αυτό και είναι συνεχή τα μηνύματα νίκης για τη Χρυσή Αυ</w:t>
      </w:r>
      <w:r>
        <w:rPr>
          <w:rFonts w:eastAsia="Times New Roman"/>
          <w:color w:val="222222"/>
          <w:szCs w:val="24"/>
          <w:shd w:val="clear" w:color="auto" w:fill="FFFFFF"/>
        </w:rPr>
        <w:t>γή. Όπου κάνουμε εκδηλώσεις, είτε είναι για την τοπική αυτοδιοίκηση είτε για τις ευρωεκλογές, γεμίζουν οι αίθουσες. Έρχεται κόσμος</w:t>
      </w:r>
      <w:r>
        <w:rPr>
          <w:rFonts w:eastAsia="Times New Roman"/>
          <w:color w:val="222222"/>
          <w:szCs w:val="24"/>
          <w:shd w:val="clear" w:color="auto" w:fill="FFFFFF"/>
        </w:rPr>
        <w:t>,</w:t>
      </w:r>
      <w:r>
        <w:rPr>
          <w:rFonts w:eastAsia="Times New Roman"/>
          <w:color w:val="222222"/>
          <w:szCs w:val="24"/>
          <w:shd w:val="clear" w:color="auto" w:fill="FFFFFF"/>
        </w:rPr>
        <w:t xml:space="preserve"> ο οποίος είναι διψασμένος να ακούσει κάποιον να τον εκπροσωπεί και βλέπει ότι μόνο η Χρυσή Αυγή έχει απομείνει υπερασπιστής </w:t>
      </w:r>
      <w:r>
        <w:rPr>
          <w:rFonts w:eastAsia="Times New Roman"/>
          <w:color w:val="222222"/>
          <w:szCs w:val="24"/>
          <w:shd w:val="clear" w:color="auto" w:fill="FFFFFF"/>
        </w:rPr>
        <w:t xml:space="preserve">του λαού, </w:t>
      </w:r>
      <w:r>
        <w:rPr>
          <w:rFonts w:eastAsia="Times New Roman"/>
          <w:color w:val="222222"/>
          <w:szCs w:val="24"/>
          <w:shd w:val="clear" w:color="auto" w:fill="FFFFFF"/>
        </w:rPr>
        <w:lastRenderedPageBreak/>
        <w:t>δεν συνεργάζεται με τους εχθρούς του λαού, δεν συνεργεί στην εξόντωση του ελληνικού λαού, διώκεται, αντιστέκεται και θα νικήσει. Διότι, είτε σας αρέσει είτε δεν σας αρέσει, στην ελληνική κοινωνία έχουν εξέχουσα θέση και ο παπάς και ο δάσκαλος.</w:t>
      </w:r>
    </w:p>
    <w:p w14:paraId="7C460376"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«Καλή Ανάσταση» για το έθνος. Ελπίζω</w:t>
      </w:r>
      <w:r>
        <w:rPr>
          <w:rFonts w:eastAsia="Times New Roman"/>
          <w:color w:val="222222"/>
          <w:szCs w:val="24"/>
          <w:shd w:val="clear" w:color="auto" w:fill="FFFFFF"/>
        </w:rPr>
        <w:t>,</w:t>
      </w:r>
      <w:r>
        <w:rPr>
          <w:rFonts w:eastAsia="Times New Roman"/>
          <w:color w:val="222222"/>
          <w:szCs w:val="24"/>
          <w:shd w:val="clear" w:color="auto" w:fill="FFFFFF"/>
        </w:rPr>
        <w:t xml:space="preserve"> κάποια στιγμή</w:t>
      </w:r>
      <w:r>
        <w:rPr>
          <w:rFonts w:eastAsia="Times New Roman"/>
          <w:color w:val="222222"/>
          <w:szCs w:val="24"/>
          <w:shd w:val="clear" w:color="auto" w:fill="FFFFFF"/>
        </w:rPr>
        <w:t>,</w:t>
      </w:r>
      <w:r>
        <w:rPr>
          <w:rFonts w:eastAsia="Times New Roman"/>
          <w:color w:val="222222"/>
          <w:szCs w:val="24"/>
          <w:shd w:val="clear" w:color="auto" w:fill="FFFFFF"/>
        </w:rPr>
        <w:t xml:space="preserve"> τα ψέματα που λέτε, και για τη Χρυσή Αυγή και για όποιον αντιστέκεται, να σταματήσουν.</w:t>
      </w:r>
    </w:p>
    <w:p w14:paraId="7C460377" w14:textId="77777777" w:rsidR="00D41D4C" w:rsidRDefault="00870AC4">
      <w:pPr>
        <w:spacing w:line="600" w:lineRule="auto"/>
        <w:ind w:firstLine="720"/>
        <w:contextualSpacing/>
        <w:jc w:val="both"/>
        <w:rPr>
          <w:rFonts w:eastAsia="Times New Roman"/>
          <w:color w:val="222222"/>
          <w:szCs w:val="24"/>
          <w:shd w:val="clear" w:color="auto" w:fill="FFFFFF"/>
        </w:rPr>
      </w:pPr>
      <w:r w:rsidRPr="005E7011">
        <w:rPr>
          <w:rFonts w:eastAsia="Times New Roman"/>
          <w:b/>
          <w:color w:val="222222"/>
          <w:szCs w:val="24"/>
          <w:shd w:val="clear" w:color="auto" w:fill="FFFFFF"/>
        </w:rPr>
        <w:t xml:space="preserve">ΠΡΟΕΔΡΕΥΩΝ (Δημήτριος </w:t>
      </w:r>
      <w:proofErr w:type="spellStart"/>
      <w:r w:rsidRPr="005E7011">
        <w:rPr>
          <w:rFonts w:eastAsia="Times New Roman"/>
          <w:b/>
          <w:color w:val="222222"/>
          <w:szCs w:val="24"/>
          <w:shd w:val="clear" w:color="auto" w:fill="FFFFFF"/>
        </w:rPr>
        <w:t>Κρεμαστινός</w:t>
      </w:r>
      <w:proofErr w:type="spellEnd"/>
      <w:r w:rsidRPr="005E7011">
        <w:rPr>
          <w:rFonts w:eastAsia="Times New Roman"/>
          <w:b/>
          <w:color w:val="222222"/>
          <w:szCs w:val="24"/>
          <w:shd w:val="clear" w:color="auto" w:fill="FFFFFF"/>
        </w:rPr>
        <w:t>):</w:t>
      </w:r>
      <w:r>
        <w:rPr>
          <w:rFonts w:eastAsia="Times New Roman"/>
          <w:color w:val="222222"/>
          <w:szCs w:val="24"/>
          <w:shd w:val="clear" w:color="auto" w:fill="FFFFFF"/>
        </w:rPr>
        <w:t xml:space="preserve"> Τον λόγο έχει ο κ. Τσόγκας, Βουλευτής του ΣΥΡΙΖΑ.</w:t>
      </w:r>
    </w:p>
    <w:p w14:paraId="7C460378" w14:textId="77777777" w:rsidR="00D41D4C" w:rsidRDefault="00870AC4">
      <w:pPr>
        <w:spacing w:line="600" w:lineRule="auto"/>
        <w:ind w:firstLine="720"/>
        <w:contextualSpacing/>
        <w:jc w:val="both"/>
        <w:rPr>
          <w:rFonts w:eastAsia="Times New Roman"/>
          <w:color w:val="222222"/>
          <w:szCs w:val="24"/>
          <w:shd w:val="clear" w:color="auto" w:fill="FFFFFF"/>
        </w:rPr>
      </w:pPr>
      <w:r w:rsidRPr="005E7011">
        <w:rPr>
          <w:rFonts w:eastAsia="Times New Roman"/>
          <w:b/>
          <w:color w:val="222222"/>
          <w:szCs w:val="24"/>
          <w:shd w:val="clear" w:color="auto" w:fill="FFFFFF"/>
        </w:rPr>
        <w:t>ΓΕΩΡΓΙΟΣ ΤΣΟΓΚΑΣ:</w:t>
      </w:r>
      <w:r>
        <w:rPr>
          <w:rFonts w:eastAsia="Times New Roman"/>
          <w:color w:val="222222"/>
          <w:szCs w:val="24"/>
          <w:shd w:val="clear" w:color="auto" w:fill="FFFFFF"/>
        </w:rPr>
        <w:t xml:space="preserve"> Ευχαριστώ, κ</w:t>
      </w:r>
      <w:r>
        <w:rPr>
          <w:rFonts w:eastAsia="Times New Roman"/>
          <w:color w:val="222222"/>
          <w:szCs w:val="24"/>
          <w:shd w:val="clear" w:color="auto" w:fill="FFFFFF"/>
        </w:rPr>
        <w:t>ύριε Πρόεδρε.</w:t>
      </w:r>
    </w:p>
    <w:p w14:paraId="7C460379"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Βουλευτές, η σφοδρή, αλλά ανυπόστατη κριτική της Νέας Δημοκρατίας κατά του παρόντος νομοθετήματος και η αδικαίωτη αμφισβήτησή του υποδηλώνει με διακριτή σαφήνεια ότι τη φοβίζει το περιεχόμενο του νομοσχεδίου. Τη φοβίζει η πρ</w:t>
      </w:r>
      <w:r>
        <w:rPr>
          <w:rFonts w:eastAsia="Times New Roman"/>
          <w:color w:val="222222"/>
          <w:szCs w:val="24"/>
          <w:shd w:val="clear" w:color="auto" w:fill="FFFFFF"/>
        </w:rPr>
        <w:t>οφανής κοινωνική του αποδοχή και επιχειρεί να το περιορίσει και να το λοιδορήσει ταυτόχρονα.</w:t>
      </w:r>
    </w:p>
    <w:p w14:paraId="7C46037A"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Δεν είναι η πρώτη φορά, όμως. Κάθε φορά</w:t>
      </w:r>
      <w:r>
        <w:rPr>
          <w:rFonts w:eastAsia="Times New Roman"/>
          <w:color w:val="222222"/>
          <w:szCs w:val="24"/>
          <w:shd w:val="clear" w:color="auto" w:fill="FFFFFF"/>
        </w:rPr>
        <w:t>,</w:t>
      </w:r>
      <w:r>
        <w:rPr>
          <w:rFonts w:eastAsia="Times New Roman"/>
          <w:color w:val="222222"/>
          <w:szCs w:val="24"/>
          <w:shd w:val="clear" w:color="auto" w:fill="FFFFFF"/>
        </w:rPr>
        <w:t xml:space="preserve"> που φοβάται την ακεραιότητα και τη χρησιμότητα ενός νομοσχεδίου, βρυχάται</w:t>
      </w:r>
      <w:r>
        <w:rPr>
          <w:rFonts w:eastAsia="Times New Roman"/>
          <w:color w:val="222222"/>
          <w:szCs w:val="24"/>
          <w:shd w:val="clear" w:color="auto" w:fill="FFFFFF"/>
        </w:rPr>
        <w:t>,</w:t>
      </w:r>
      <w:r>
        <w:rPr>
          <w:rFonts w:eastAsia="Times New Roman"/>
          <w:color w:val="222222"/>
          <w:szCs w:val="24"/>
          <w:shd w:val="clear" w:color="auto" w:fill="FFFFFF"/>
        </w:rPr>
        <w:t xml:space="preserve"> για να θολώσει τις διατάξεις του. Αυτό κάνει κα</w:t>
      </w:r>
      <w:r>
        <w:rPr>
          <w:rFonts w:eastAsia="Times New Roman"/>
          <w:color w:val="222222"/>
          <w:szCs w:val="24"/>
          <w:shd w:val="clear" w:color="auto" w:fill="FFFFFF"/>
        </w:rPr>
        <w:t xml:space="preserve">ι σήμερα, απλά </w:t>
      </w:r>
      <w:proofErr w:type="spellStart"/>
      <w:r>
        <w:rPr>
          <w:rFonts w:eastAsia="Times New Roman"/>
          <w:color w:val="222222"/>
          <w:szCs w:val="24"/>
          <w:shd w:val="clear" w:color="auto" w:fill="FFFFFF"/>
        </w:rPr>
        <w:t>καταστροφολογεί</w:t>
      </w:r>
      <w:proofErr w:type="spellEnd"/>
      <w:r>
        <w:rPr>
          <w:rFonts w:eastAsia="Times New Roman"/>
          <w:color w:val="222222"/>
          <w:szCs w:val="24"/>
          <w:shd w:val="clear" w:color="auto" w:fill="FFFFFF"/>
        </w:rPr>
        <w:t>. Δραματοποιεί μία πραγματικότητα</w:t>
      </w:r>
      <w:r>
        <w:rPr>
          <w:rFonts w:eastAsia="Times New Roman"/>
          <w:color w:val="222222"/>
          <w:szCs w:val="24"/>
          <w:shd w:val="clear" w:color="auto" w:fill="FFFFFF"/>
        </w:rPr>
        <w:t>,</w:t>
      </w:r>
      <w:r>
        <w:rPr>
          <w:rFonts w:eastAsia="Times New Roman"/>
          <w:color w:val="222222"/>
          <w:szCs w:val="24"/>
          <w:shd w:val="clear" w:color="auto" w:fill="FFFFFF"/>
        </w:rPr>
        <w:t xml:space="preserve"> που είναι απλώς εντελώς διαφορετική, που είναι αντιθέτως σαφής και ειλικρινής.</w:t>
      </w:r>
    </w:p>
    <w:p w14:paraId="7C46037B"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Κυβέρνησή μας παίρνει στα σοβαρά τη δομή της ανώτατης εκπαίδευσης, αφού η όποια συζήτηση που την αφορούσε </w:t>
      </w:r>
      <w:r>
        <w:rPr>
          <w:rFonts w:eastAsia="Times New Roman"/>
          <w:color w:val="222222"/>
          <w:szCs w:val="24"/>
          <w:shd w:val="clear" w:color="auto" w:fill="FFFFFF"/>
        </w:rPr>
        <w:t>καθυστέρησε χαρακτηριστικά.</w:t>
      </w:r>
    </w:p>
    <w:p w14:paraId="7C46037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το μηχανογραφικό των μαθητών θα υπάρχουν </w:t>
      </w:r>
      <w:r>
        <w:rPr>
          <w:rFonts w:eastAsia="Times New Roman" w:cs="Times New Roman"/>
          <w:szCs w:val="24"/>
        </w:rPr>
        <w:t xml:space="preserve">πλέον, </w:t>
      </w:r>
      <w:r>
        <w:rPr>
          <w:rFonts w:eastAsia="Times New Roman" w:cs="Times New Roman"/>
          <w:szCs w:val="24"/>
        </w:rPr>
        <w:t>μόνο πανεπιστημιακά τμήματα. Η πανεπιστημιακή και τεχνολογική εκπαίδευση γίνεται μια ενιαία μαθησιακή αλυσίδα στο πανεπιστημιακό σύστημα, που στο μέλλον θα λειτουργεί ως κόμβος έρ</w:t>
      </w:r>
      <w:r>
        <w:rPr>
          <w:rFonts w:eastAsia="Times New Roman" w:cs="Times New Roman"/>
          <w:szCs w:val="24"/>
        </w:rPr>
        <w:t>ευνας και γνώσης. Και σε συνδυασμό με τους ερευνητικούς και πανεπιστημιακούς πόλους</w:t>
      </w:r>
      <w:r>
        <w:rPr>
          <w:rFonts w:eastAsia="Times New Roman" w:cs="Times New Roman"/>
          <w:szCs w:val="24"/>
        </w:rPr>
        <w:t>,</w:t>
      </w:r>
      <w:r>
        <w:rPr>
          <w:rFonts w:eastAsia="Times New Roman" w:cs="Times New Roman"/>
          <w:szCs w:val="24"/>
        </w:rPr>
        <w:t xml:space="preserve"> που αποκτά η χώρα, την εντάσσουν στην εξελικτική διαδικασία</w:t>
      </w:r>
      <w:r>
        <w:rPr>
          <w:rFonts w:eastAsia="Times New Roman" w:cs="Times New Roman"/>
          <w:szCs w:val="24"/>
        </w:rPr>
        <w:t>,</w:t>
      </w:r>
      <w:r>
        <w:rPr>
          <w:rFonts w:eastAsia="Times New Roman" w:cs="Times New Roman"/>
          <w:szCs w:val="24"/>
        </w:rPr>
        <w:t xml:space="preserve"> που ακολουθείται στα ευρωπαϊκά πρότυπα. </w:t>
      </w:r>
    </w:p>
    <w:p w14:paraId="7C46037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Το παρόν σχέδιο νόμου ολοκληρώνει την αναγκαία θεσμική μεταρρύθμιση σ</w:t>
      </w:r>
      <w:r>
        <w:rPr>
          <w:rFonts w:eastAsia="Times New Roman" w:cs="Times New Roman"/>
          <w:szCs w:val="24"/>
        </w:rPr>
        <w:t>την παιδεία, ανταποκρινόμενο στις υπαρκτές αδικίες, ανισότητες και αγωνίες των μαθητών και γονέων, συγκροτώντας έναν ενιαίο χώρο στην εκπαίδευση. Είναι το τέλος μιας διαδρομής του εθνικού διαλόγου για την παιδεία από το έτος 2016. Είναι το τέλος μιας εντατ</w:t>
      </w:r>
      <w:r>
        <w:rPr>
          <w:rFonts w:eastAsia="Times New Roman" w:cs="Times New Roman"/>
          <w:szCs w:val="24"/>
        </w:rPr>
        <w:t>ικής διαβούλευσης</w:t>
      </w:r>
      <w:r>
        <w:rPr>
          <w:rFonts w:eastAsia="Times New Roman" w:cs="Times New Roman"/>
          <w:szCs w:val="24"/>
        </w:rPr>
        <w:t>,</w:t>
      </w:r>
      <w:r>
        <w:rPr>
          <w:rFonts w:eastAsia="Times New Roman" w:cs="Times New Roman"/>
          <w:szCs w:val="24"/>
        </w:rPr>
        <w:t xml:space="preserve"> που κράτησε περί τα τρία έτη, ακολουθώντας μια πρωτόφαντη διαδικασία δημοκρατικής ανάλυσης και διαλόγου</w:t>
      </w:r>
      <w:r>
        <w:rPr>
          <w:rFonts w:eastAsia="Times New Roman" w:cs="Times New Roman"/>
          <w:szCs w:val="24"/>
        </w:rPr>
        <w:t>,</w:t>
      </w:r>
      <w:r>
        <w:rPr>
          <w:rFonts w:eastAsia="Times New Roman" w:cs="Times New Roman"/>
          <w:szCs w:val="24"/>
        </w:rPr>
        <w:t xml:space="preserve"> σχετικά με τη βελτιστοποίηση των πεδίων λειτουργίας της παιδείας σε μια σύγχρονη κοινωνία. </w:t>
      </w:r>
    </w:p>
    <w:p w14:paraId="7C46037E"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Συνεπώς, οι αιτιάσεις σας περί προχειρότ</w:t>
      </w:r>
      <w:r>
        <w:rPr>
          <w:rFonts w:eastAsia="Times New Roman" w:cs="Times New Roman"/>
          <w:szCs w:val="24"/>
        </w:rPr>
        <w:t xml:space="preserve">ητας, βιασύνης και </w:t>
      </w:r>
      <w:r>
        <w:rPr>
          <w:rFonts w:eastAsia="Times New Roman" w:cs="Times New Roman"/>
          <w:szCs w:val="24"/>
          <w:lang w:val="en-US"/>
        </w:rPr>
        <w:t>fast</w:t>
      </w:r>
      <w:r w:rsidRPr="00FC4D7F">
        <w:rPr>
          <w:rFonts w:eastAsia="Times New Roman" w:cs="Times New Roman"/>
          <w:szCs w:val="24"/>
        </w:rPr>
        <w:t xml:space="preserve"> </w:t>
      </w:r>
      <w:r>
        <w:rPr>
          <w:rFonts w:eastAsia="Times New Roman" w:cs="Times New Roman"/>
          <w:szCs w:val="24"/>
          <w:lang w:val="en-US"/>
        </w:rPr>
        <w:t>track</w:t>
      </w:r>
      <w:r w:rsidRPr="00FC4D7F">
        <w:rPr>
          <w:rFonts w:eastAsia="Times New Roman" w:cs="Times New Roman"/>
          <w:szCs w:val="24"/>
        </w:rPr>
        <w:t xml:space="preserve"> </w:t>
      </w:r>
      <w:r>
        <w:rPr>
          <w:rFonts w:eastAsia="Times New Roman" w:cs="Times New Roman"/>
          <w:szCs w:val="24"/>
        </w:rPr>
        <w:t>διαδικασιών είναι αποκυήματα πεπλανημένων ιδεοληπτικών αντιλήψεων, στείρας και άγονης αντιπαράθεσης</w:t>
      </w:r>
      <w:r>
        <w:rPr>
          <w:rFonts w:eastAsia="Times New Roman" w:cs="Times New Roman"/>
          <w:szCs w:val="24"/>
        </w:rPr>
        <w:t>,</w:t>
      </w:r>
      <w:r>
        <w:rPr>
          <w:rFonts w:eastAsia="Times New Roman" w:cs="Times New Roman"/>
          <w:szCs w:val="24"/>
        </w:rPr>
        <w:t xml:space="preserve"> με το βλέμμα στις εκλογές και μόνο. </w:t>
      </w:r>
    </w:p>
    <w:p w14:paraId="7C46037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Το σχέδιο νόμου καταρρίπτει τουλάχιστον δύο μύθους: Ότι καταργείται η τεχνολογική εκπαίδ</w:t>
      </w:r>
      <w:r>
        <w:rPr>
          <w:rFonts w:eastAsia="Times New Roman" w:cs="Times New Roman"/>
          <w:szCs w:val="24"/>
        </w:rPr>
        <w:t xml:space="preserve">ευση και ορφανεύει το </w:t>
      </w:r>
      <w:r>
        <w:rPr>
          <w:rFonts w:eastAsia="Times New Roman" w:cs="Times New Roman"/>
          <w:szCs w:val="24"/>
        </w:rPr>
        <w:t>λ</w:t>
      </w:r>
      <w:r>
        <w:rPr>
          <w:rFonts w:eastAsia="Times New Roman" w:cs="Times New Roman"/>
          <w:szCs w:val="24"/>
        </w:rPr>
        <w:t xml:space="preserve">ύκειο από την Γ΄ τάξη του, δήθεν υποκύπτοντας στα ταξικά συμφέροντα. Η αλήθεια είναι ότι και τα δύο αυτά </w:t>
      </w:r>
      <w:r>
        <w:rPr>
          <w:rFonts w:eastAsia="Times New Roman" w:cs="Times New Roman"/>
          <w:szCs w:val="24"/>
        </w:rPr>
        <w:lastRenderedPageBreak/>
        <w:t>θέματα αναβαθμίζονται. Και είναι δεδομένο ότι</w:t>
      </w:r>
      <w:r>
        <w:rPr>
          <w:rFonts w:eastAsia="Times New Roman" w:cs="Times New Roman"/>
          <w:szCs w:val="24"/>
        </w:rPr>
        <w:t>,</w:t>
      </w:r>
      <w:r>
        <w:rPr>
          <w:rFonts w:eastAsia="Times New Roman" w:cs="Times New Roman"/>
          <w:szCs w:val="24"/>
        </w:rPr>
        <w:t xml:space="preserve"> αν δεν εφαρμοστούν οι διατάξεις του παρόντος νομοσχεδίου, οδηγούμαστε στο παρελθό</w:t>
      </w:r>
      <w:r>
        <w:rPr>
          <w:rFonts w:eastAsia="Times New Roman" w:cs="Times New Roman"/>
          <w:szCs w:val="24"/>
        </w:rPr>
        <w:t>ν και στη συνέχιση του παλαιού καθεστώτος, εναντίον του οποίου κόπτεσθε μεν, χωρίς να επιθυμείτε την αλλαγή του δε. Σήμερα δεν υπάρχει κάτι</w:t>
      </w:r>
      <w:r>
        <w:rPr>
          <w:rFonts w:eastAsia="Times New Roman" w:cs="Times New Roman"/>
          <w:szCs w:val="24"/>
        </w:rPr>
        <w:t>,</w:t>
      </w:r>
      <w:r>
        <w:rPr>
          <w:rFonts w:eastAsia="Times New Roman" w:cs="Times New Roman"/>
          <w:szCs w:val="24"/>
        </w:rPr>
        <w:t xml:space="preserve"> που να θυμίζει την Γ΄ </w:t>
      </w:r>
      <w:r>
        <w:rPr>
          <w:rFonts w:eastAsia="Times New Roman" w:cs="Times New Roman"/>
          <w:szCs w:val="24"/>
        </w:rPr>
        <w:t>λ</w:t>
      </w:r>
      <w:r>
        <w:rPr>
          <w:rFonts w:eastAsia="Times New Roman" w:cs="Times New Roman"/>
          <w:szCs w:val="24"/>
        </w:rPr>
        <w:t xml:space="preserve">υκείου, παρά μόνο το </w:t>
      </w:r>
      <w:proofErr w:type="spellStart"/>
      <w:r>
        <w:rPr>
          <w:rFonts w:eastAsia="Times New Roman" w:cs="Times New Roman"/>
          <w:szCs w:val="24"/>
        </w:rPr>
        <w:t>απαξιωμένο</w:t>
      </w:r>
      <w:proofErr w:type="spellEnd"/>
      <w:r>
        <w:rPr>
          <w:rFonts w:eastAsia="Times New Roman" w:cs="Times New Roman"/>
          <w:szCs w:val="24"/>
        </w:rPr>
        <w:t xml:space="preserve"> απολυτήριο, που όμως με τις νέες ρυθμίσεις αποκτά νόημα και </w:t>
      </w:r>
      <w:r>
        <w:rPr>
          <w:rFonts w:eastAsia="Times New Roman" w:cs="Times New Roman"/>
          <w:szCs w:val="24"/>
        </w:rPr>
        <w:t>υπόσταση, με βάση το οποίο οι νέοι και νέες μπορούν υπό προϋποθέσεις να εισέλθουν στην τριτοβάθμια εκπαίδευση</w:t>
      </w:r>
      <w:r>
        <w:rPr>
          <w:rFonts w:eastAsia="Times New Roman" w:cs="Times New Roman"/>
          <w:szCs w:val="24"/>
        </w:rPr>
        <w:t>,</w:t>
      </w:r>
      <w:r>
        <w:rPr>
          <w:rFonts w:eastAsia="Times New Roman" w:cs="Times New Roman"/>
          <w:szCs w:val="24"/>
        </w:rPr>
        <w:t xml:space="preserve"> χωρίς εξετάσεις. Πρόκειται για μια σημαντικά καινοτόμο διάταξη.</w:t>
      </w:r>
    </w:p>
    <w:p w14:paraId="7C46038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το παρόν σχέδιο νόμου δεν είναι απλά ένα νομοσχέδιο,</w:t>
      </w:r>
      <w:r>
        <w:rPr>
          <w:rFonts w:eastAsia="Times New Roman" w:cs="Times New Roman"/>
          <w:szCs w:val="24"/>
        </w:rPr>
        <w:t xml:space="preserve"> αλλά μια ιστορική μεταρρύθμιση ολιστικής εκπαιδευτικής αντίληψης. Και ήδη</w:t>
      </w:r>
      <w:r>
        <w:rPr>
          <w:rFonts w:eastAsia="Times New Roman" w:cs="Times New Roman"/>
          <w:szCs w:val="24"/>
        </w:rPr>
        <w:t>,</w:t>
      </w:r>
      <w:r>
        <w:rPr>
          <w:rFonts w:eastAsia="Times New Roman" w:cs="Times New Roman"/>
          <w:szCs w:val="24"/>
        </w:rPr>
        <w:t xml:space="preserve"> παίρνει τον δρόμο του για το ραντεβού του με τον ιστορικό του μέλλοντος. Και είμαι σίγουρος για τη θετική του στάση απέναντι σε αυτό. </w:t>
      </w:r>
    </w:p>
    <w:p w14:paraId="7C46038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Για τους λόγους αυτούς, σας καλώ να υπερψηφίσ</w:t>
      </w:r>
      <w:r>
        <w:rPr>
          <w:rFonts w:eastAsia="Times New Roman" w:cs="Times New Roman"/>
          <w:szCs w:val="24"/>
        </w:rPr>
        <w:t xml:space="preserve">ετε το παρόν νομοσχέδιο, μια βαθιά άροση στον χώρο της εκπαίδευσης. </w:t>
      </w:r>
    </w:p>
    <w:p w14:paraId="7C460382"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έρχομαι στην τροπολογία σχετικά με την ίδρυση Ινστιτούτου Αμπελουργίας και Οίνου στη Νεμέα Κορινθίας και Μελισσοκομίας</w:t>
      </w:r>
      <w:r>
        <w:rPr>
          <w:rFonts w:eastAsia="Times New Roman" w:cs="Times New Roman"/>
          <w:szCs w:val="24"/>
        </w:rPr>
        <w:t>,</w:t>
      </w:r>
      <w:r>
        <w:rPr>
          <w:rFonts w:eastAsia="Times New Roman" w:cs="Times New Roman"/>
          <w:szCs w:val="24"/>
        </w:rPr>
        <w:t xml:space="preserve"> στο Άργος. </w:t>
      </w:r>
    </w:p>
    <w:p w14:paraId="7C460383"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Με την τροπολογία αυτή επιχειρείται να επιλυθεί ένα</w:t>
      </w:r>
      <w:r>
        <w:rPr>
          <w:rFonts w:eastAsia="Times New Roman" w:cs="Times New Roman"/>
          <w:szCs w:val="24"/>
        </w:rPr>
        <w:t xml:space="preserve"> χρόνιο αίτημα των κατοίκων της Κορινθίας και ειδικότερα της Νεμέας, με την πλούσια παράδοση στην παραγωγή οίνου. Η θεσμοθέτηση φορέα της πολιτείας</w:t>
      </w:r>
      <w:r>
        <w:rPr>
          <w:rFonts w:eastAsia="Times New Roman" w:cs="Times New Roman"/>
          <w:szCs w:val="24"/>
        </w:rPr>
        <w:t>,</w:t>
      </w:r>
      <w:r>
        <w:rPr>
          <w:rFonts w:eastAsia="Times New Roman" w:cs="Times New Roman"/>
          <w:szCs w:val="24"/>
        </w:rPr>
        <w:t xml:space="preserve"> με στόχο την ολοκληρωμένη και εφαρμοσμένη έρευνα στον αμπελουργικό και οινικό τομέα</w:t>
      </w:r>
      <w:r>
        <w:rPr>
          <w:rFonts w:eastAsia="Times New Roman" w:cs="Times New Roman"/>
          <w:szCs w:val="24"/>
        </w:rPr>
        <w:t>,</w:t>
      </w:r>
      <w:r>
        <w:rPr>
          <w:rFonts w:eastAsia="Times New Roman" w:cs="Times New Roman"/>
          <w:szCs w:val="24"/>
        </w:rPr>
        <w:t xml:space="preserve"> αποτελεί την τελευταία</w:t>
      </w:r>
      <w:r>
        <w:rPr>
          <w:rFonts w:eastAsia="Times New Roman" w:cs="Times New Roman"/>
          <w:szCs w:val="24"/>
        </w:rPr>
        <w:t xml:space="preserve"> πράξη</w:t>
      </w:r>
      <w:r>
        <w:rPr>
          <w:rFonts w:eastAsia="Times New Roman" w:cs="Times New Roman"/>
          <w:szCs w:val="24"/>
        </w:rPr>
        <w:t>,</w:t>
      </w:r>
      <w:r>
        <w:rPr>
          <w:rFonts w:eastAsia="Times New Roman" w:cs="Times New Roman"/>
          <w:szCs w:val="24"/>
        </w:rPr>
        <w:t xml:space="preserve"> που έθεσε τέλος στην ανυπαρξία εξειδικευμένων γνώσεων περί την αμπελουργία και τον οίνο, η έλλειψη της οποίας σίγουρα επηρέασε την παραγωγική διαδικασία. Έτσι, στο πλαίσιο της αναβάθμισης του Πανεπιστημίου Πελοποννήσου και της πρόβλεψης για ίδρυση </w:t>
      </w:r>
      <w:r>
        <w:rPr>
          <w:rFonts w:eastAsia="Times New Roman" w:cs="Times New Roman"/>
          <w:szCs w:val="24"/>
        </w:rPr>
        <w:t>πανεπιστημιακού ερευνητικού κέντρου, η πρόταση για την ίδρυση Ινστιτούτου Αμπελουργίας και Οίνου με έδρα τη Νεμέα Κορινθίας αναμένεται</w:t>
      </w:r>
      <w:r>
        <w:rPr>
          <w:rFonts w:eastAsia="Times New Roman" w:cs="Times New Roman"/>
          <w:szCs w:val="24"/>
        </w:rPr>
        <w:t>,</w:t>
      </w:r>
      <w:r>
        <w:rPr>
          <w:rFonts w:eastAsia="Times New Roman" w:cs="Times New Roman"/>
          <w:szCs w:val="24"/>
        </w:rPr>
        <w:t xml:space="preserve"> μετά μεγίστης βεβαιότητας</w:t>
      </w:r>
      <w:r>
        <w:rPr>
          <w:rFonts w:eastAsia="Times New Roman" w:cs="Times New Roman"/>
          <w:szCs w:val="24"/>
        </w:rPr>
        <w:t>,</w:t>
      </w:r>
      <w:r>
        <w:rPr>
          <w:rFonts w:eastAsia="Times New Roman" w:cs="Times New Roman"/>
          <w:szCs w:val="24"/>
        </w:rPr>
        <w:t xml:space="preserve"> να συμβάλει ουσιαστικά και καίρια στην παραγωγική ανασυγκρότηση της Περιφέρειας Πελοποννήσου,</w:t>
      </w:r>
      <w:r>
        <w:rPr>
          <w:rFonts w:eastAsia="Times New Roman" w:cs="Times New Roman"/>
          <w:szCs w:val="24"/>
        </w:rPr>
        <w:t xml:space="preserve"> αφού θα καταστεί δυνατή η </w:t>
      </w:r>
      <w:r>
        <w:rPr>
          <w:rFonts w:eastAsia="Times New Roman" w:cs="Times New Roman"/>
          <w:szCs w:val="24"/>
        </w:rPr>
        <w:lastRenderedPageBreak/>
        <w:t>επίτευξη παραγωγής προϊόντων υψηλής ποιότητας και η ενίσχυση της εξαγωγικής δυναμικής, λόγω της ποιοτικής του αναβάθμισης</w:t>
      </w:r>
      <w:r>
        <w:rPr>
          <w:rFonts w:eastAsia="Times New Roman" w:cs="Times New Roman"/>
          <w:szCs w:val="24"/>
        </w:rPr>
        <w:t>,</w:t>
      </w:r>
      <w:r>
        <w:rPr>
          <w:rFonts w:eastAsia="Times New Roman" w:cs="Times New Roman"/>
          <w:szCs w:val="24"/>
        </w:rPr>
        <w:t xml:space="preserve"> που θα έχει </w:t>
      </w:r>
      <w:proofErr w:type="spellStart"/>
      <w:r>
        <w:rPr>
          <w:rFonts w:eastAsia="Times New Roman" w:cs="Times New Roman"/>
          <w:szCs w:val="24"/>
        </w:rPr>
        <w:t>ωσ</w:t>
      </w:r>
      <w:proofErr w:type="spellEnd"/>
      <w:r>
        <w:rPr>
          <w:rFonts w:eastAsia="Times New Roman" w:cs="Times New Roman"/>
          <w:szCs w:val="24"/>
        </w:rPr>
        <w:t xml:space="preserve"> βασικό εργαλείο το περί ου ο λόγος </w:t>
      </w:r>
      <w:r>
        <w:rPr>
          <w:rFonts w:eastAsia="Times New Roman" w:cs="Times New Roman"/>
          <w:szCs w:val="24"/>
        </w:rPr>
        <w:t>ι</w:t>
      </w:r>
      <w:r>
        <w:rPr>
          <w:rFonts w:eastAsia="Times New Roman" w:cs="Times New Roman"/>
          <w:szCs w:val="24"/>
        </w:rPr>
        <w:t xml:space="preserve">νστιτούτο. </w:t>
      </w:r>
    </w:p>
    <w:p w14:paraId="7C460384"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w:t>
      </w:r>
      <w:r>
        <w:rPr>
          <w:rFonts w:eastAsia="Times New Roman" w:cs="Times New Roman"/>
          <w:szCs w:val="24"/>
        </w:rPr>
        <w:t xml:space="preserve"> του χρόνου ομιλίας του κυρίου Βουλευτή)</w:t>
      </w:r>
    </w:p>
    <w:p w14:paraId="7C460385"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Ένα λεπτό, κύριε Πρόεδρε. </w:t>
      </w:r>
    </w:p>
    <w:p w14:paraId="7C460386"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η βάσιμη υψηλή προσδοκία εδράζεται και στο γεγονός ότι η διερεύνηση εκ μέρους του </w:t>
      </w:r>
      <w:r>
        <w:rPr>
          <w:rFonts w:eastAsia="Times New Roman" w:cs="Times New Roman"/>
          <w:szCs w:val="24"/>
        </w:rPr>
        <w:t>ι</w:t>
      </w:r>
      <w:r>
        <w:rPr>
          <w:rFonts w:eastAsia="Times New Roman" w:cs="Times New Roman"/>
          <w:szCs w:val="24"/>
        </w:rPr>
        <w:t xml:space="preserve">νστιτούτου </w:t>
      </w:r>
      <w:r w:rsidRPr="00FB3EDE">
        <w:rPr>
          <w:rFonts w:eastAsia="Times New Roman" w:cs="Times New Roman"/>
          <w:szCs w:val="24"/>
        </w:rPr>
        <w:t>του τρόπου βελτίωσης της παραγωγής του οίνου, λαμβανομένων υπόψη των διαρκώς μεταβαλλ</w:t>
      </w:r>
      <w:r w:rsidRPr="00FB3EDE">
        <w:rPr>
          <w:rFonts w:eastAsia="Times New Roman" w:cs="Times New Roman"/>
          <w:szCs w:val="24"/>
        </w:rPr>
        <w:t>όμενων περιβαλλοντικών,</w:t>
      </w:r>
      <w:r>
        <w:rPr>
          <w:rFonts w:eastAsia="Times New Roman" w:cs="Times New Roman"/>
          <w:szCs w:val="24"/>
        </w:rPr>
        <w:t xml:space="preserve"> οικονομικών και κοινωνικών συνθηκών, καθώς επίσης η βελτίωση των όρων συστηματοποίησης της εφαρμοσμένης έρευνας μετά βεβαιότητας θα συντείνει στην κατεύθυνση της αποτελεσματικότητας των καλλιεργειών και στην αναγκαιότητα της χρήσης </w:t>
      </w:r>
      <w:r>
        <w:rPr>
          <w:rFonts w:eastAsia="Times New Roman" w:cs="Times New Roman"/>
          <w:szCs w:val="24"/>
        </w:rPr>
        <w:t xml:space="preserve">των ερευνητικών αποτελεσμάτων από εμπλεκόμενους παραγωγούς. </w:t>
      </w:r>
    </w:p>
    <w:p w14:paraId="7C460387"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Πέραν δε αυτού, τα προγράμματα του </w:t>
      </w:r>
      <w:r>
        <w:rPr>
          <w:rFonts w:eastAsia="Times New Roman" w:cs="Times New Roman"/>
          <w:szCs w:val="24"/>
        </w:rPr>
        <w:t>ι</w:t>
      </w:r>
      <w:r>
        <w:rPr>
          <w:rFonts w:eastAsia="Times New Roman" w:cs="Times New Roman"/>
          <w:szCs w:val="24"/>
        </w:rPr>
        <w:t>νστιτούτου υπό τις ανωτέρω προϋποθέσεις θα καταστούν ικανά να συμβάλουν στη δυνατότητα ανάπτυξης νέων ποικιλιών, που εν συνεχεία</w:t>
      </w:r>
      <w:r>
        <w:rPr>
          <w:rFonts w:eastAsia="Times New Roman" w:cs="Times New Roman"/>
          <w:szCs w:val="24"/>
        </w:rPr>
        <w:t>,</w:t>
      </w:r>
      <w:r>
        <w:rPr>
          <w:rFonts w:eastAsia="Times New Roman" w:cs="Times New Roman"/>
          <w:szCs w:val="24"/>
        </w:rPr>
        <w:t xml:space="preserve"> θα συνεισφέρουν στην παραγωγή</w:t>
      </w:r>
      <w:r>
        <w:rPr>
          <w:rFonts w:eastAsia="Times New Roman" w:cs="Times New Roman"/>
          <w:szCs w:val="24"/>
        </w:rPr>
        <w:t xml:space="preserve"> τοπικών οίνων υψηλής ποιότητας. </w:t>
      </w:r>
    </w:p>
    <w:p w14:paraId="7C46038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Τέλος, η Νεμέα</w:t>
      </w:r>
      <w:r>
        <w:rPr>
          <w:rFonts w:eastAsia="Times New Roman" w:cs="Times New Roman"/>
          <w:szCs w:val="24"/>
        </w:rPr>
        <w:t>,</w:t>
      </w:r>
      <w:r>
        <w:rPr>
          <w:rFonts w:eastAsia="Times New Roman" w:cs="Times New Roman"/>
          <w:szCs w:val="24"/>
        </w:rPr>
        <w:t xml:space="preserve"> ως προτεινόμενη έδρα του </w:t>
      </w:r>
      <w:r>
        <w:rPr>
          <w:rFonts w:eastAsia="Times New Roman" w:cs="Times New Roman"/>
          <w:szCs w:val="24"/>
        </w:rPr>
        <w:t>ι</w:t>
      </w:r>
      <w:r>
        <w:rPr>
          <w:rFonts w:eastAsia="Times New Roman" w:cs="Times New Roman"/>
          <w:szCs w:val="24"/>
        </w:rPr>
        <w:t>νστιτούτου, έχοντας με το μέρος της την ιστορία, αλλά και πλήθος συγκριτικών πλεονεκτημάτων, όπως την υψηλή τεχνογνωσία στην αμπελουργία και την παραγωγή οίνων εξαιρετικής ποιότητα</w:t>
      </w:r>
      <w:r>
        <w:rPr>
          <w:rFonts w:eastAsia="Times New Roman" w:cs="Times New Roman"/>
          <w:szCs w:val="24"/>
        </w:rPr>
        <w:t>ς -εξ ου και ο λόγος της συνύπαρξης στην περιοχή μεγάλου αριθμού οινοποιείων- και συναφή εμπειρία στο αντικείμενο αυτό, μετά πλήρους βεβαιότητας αναμένεται να ανταποκριθεί στην πρόταση αυτή και να κυριαρχήσει θετικά στην ιστορικότητα της περιοχής, δηλαδή ω</w:t>
      </w:r>
      <w:r>
        <w:rPr>
          <w:rFonts w:eastAsia="Times New Roman" w:cs="Times New Roman"/>
          <w:szCs w:val="24"/>
        </w:rPr>
        <w:t>ς μια πόλη με ιδιαίτερα παραγωγική ικανότητα στην αμπελουργία και την εξ αυτής παραγωγή οίνων υψηλής ποιότητας και εν τέλει</w:t>
      </w:r>
      <w:r>
        <w:rPr>
          <w:rFonts w:eastAsia="Times New Roman" w:cs="Times New Roman"/>
          <w:szCs w:val="24"/>
        </w:rPr>
        <w:t>,</w:t>
      </w:r>
      <w:r>
        <w:rPr>
          <w:rFonts w:eastAsia="Times New Roman" w:cs="Times New Roman"/>
          <w:szCs w:val="24"/>
        </w:rPr>
        <w:t xml:space="preserve"> να δικαιώσει την επιλογή της αυτή. </w:t>
      </w:r>
    </w:p>
    <w:p w14:paraId="7C460389" w14:textId="77777777" w:rsidR="00D41D4C" w:rsidRDefault="00870AC4">
      <w:pPr>
        <w:tabs>
          <w:tab w:val="left" w:pos="1905"/>
        </w:tabs>
        <w:spacing w:line="600" w:lineRule="auto"/>
        <w:ind w:firstLine="720"/>
        <w:contextualSpacing/>
        <w:jc w:val="both"/>
        <w:rPr>
          <w:rFonts w:eastAsia="Times New Roman" w:cs="Times New Roman"/>
          <w:szCs w:val="24"/>
        </w:rPr>
      </w:pPr>
      <w:r w:rsidRPr="00186F2E">
        <w:rPr>
          <w:rFonts w:eastAsia="Times New Roman" w:cs="Times New Roman"/>
          <w:szCs w:val="24"/>
        </w:rPr>
        <w:t xml:space="preserve">Υπάρχει </w:t>
      </w:r>
      <w:r>
        <w:rPr>
          <w:rFonts w:eastAsia="Times New Roman" w:cs="Times New Roman"/>
          <w:szCs w:val="24"/>
        </w:rPr>
        <w:t xml:space="preserve">το δεύτερο κομμάτι, </w:t>
      </w:r>
      <w:r w:rsidRPr="00186F2E">
        <w:rPr>
          <w:rFonts w:eastAsia="Times New Roman" w:cs="Times New Roman"/>
          <w:szCs w:val="24"/>
        </w:rPr>
        <w:t xml:space="preserve">που αφορά το </w:t>
      </w:r>
      <w:r>
        <w:rPr>
          <w:rFonts w:eastAsia="Times New Roman" w:cs="Times New Roman"/>
          <w:szCs w:val="24"/>
        </w:rPr>
        <w:t xml:space="preserve">Ινστιτούτο </w:t>
      </w:r>
      <w:r w:rsidRPr="00186F2E">
        <w:rPr>
          <w:rFonts w:eastAsia="Times New Roman" w:cs="Times New Roman"/>
          <w:szCs w:val="24"/>
        </w:rPr>
        <w:t>Μελισσοκομίας</w:t>
      </w:r>
      <w:r>
        <w:rPr>
          <w:rFonts w:eastAsia="Times New Roman" w:cs="Times New Roman"/>
          <w:szCs w:val="24"/>
        </w:rPr>
        <w:t>, κύριε Υπουργέ,</w:t>
      </w:r>
      <w:r w:rsidRPr="00186F2E">
        <w:rPr>
          <w:rFonts w:eastAsia="Times New Roman" w:cs="Times New Roman"/>
          <w:szCs w:val="24"/>
        </w:rPr>
        <w:t xml:space="preserve"> </w:t>
      </w:r>
      <w:r>
        <w:rPr>
          <w:rFonts w:eastAsia="Times New Roman" w:cs="Times New Roman"/>
          <w:szCs w:val="24"/>
        </w:rPr>
        <w:t>και</w:t>
      </w:r>
      <w:r w:rsidRPr="00186F2E">
        <w:rPr>
          <w:rFonts w:eastAsia="Times New Roman" w:cs="Times New Roman"/>
          <w:szCs w:val="24"/>
        </w:rPr>
        <w:t xml:space="preserve"> αρχικά εί</w:t>
      </w:r>
      <w:r w:rsidRPr="00186F2E">
        <w:rPr>
          <w:rFonts w:eastAsia="Times New Roman" w:cs="Times New Roman"/>
          <w:szCs w:val="24"/>
        </w:rPr>
        <w:t xml:space="preserve">χε προταθεί για το Άργος και μετά την τροπολογία της ίδρυσης του </w:t>
      </w:r>
      <w:r>
        <w:rPr>
          <w:rFonts w:eastAsia="Times New Roman" w:cs="Times New Roman"/>
          <w:szCs w:val="24"/>
        </w:rPr>
        <w:t>Τμήματος Αγροτικής</w:t>
      </w:r>
      <w:r w:rsidRPr="00186F2E">
        <w:rPr>
          <w:rFonts w:eastAsia="Times New Roman" w:cs="Times New Roman"/>
          <w:szCs w:val="24"/>
        </w:rPr>
        <w:t xml:space="preserve"> Οικονομίας θα πρέπει να δούμε εάν </w:t>
      </w:r>
      <w:r w:rsidRPr="00186F2E">
        <w:rPr>
          <w:rFonts w:eastAsia="Times New Roman" w:cs="Times New Roman"/>
          <w:szCs w:val="24"/>
        </w:rPr>
        <w:lastRenderedPageBreak/>
        <w:t>εξακολουθεί να υφίσταται</w:t>
      </w:r>
      <w:r>
        <w:rPr>
          <w:rFonts w:eastAsia="Times New Roman" w:cs="Times New Roman"/>
          <w:szCs w:val="24"/>
        </w:rPr>
        <w:t xml:space="preserve"> η </w:t>
      </w:r>
      <w:r w:rsidRPr="00186F2E">
        <w:rPr>
          <w:rFonts w:eastAsia="Times New Roman" w:cs="Times New Roman"/>
          <w:szCs w:val="24"/>
        </w:rPr>
        <w:t>κατεύθυνση αυτή</w:t>
      </w:r>
      <w:r>
        <w:rPr>
          <w:rFonts w:eastAsia="Times New Roman" w:cs="Times New Roman"/>
          <w:szCs w:val="24"/>
        </w:rPr>
        <w:t>.</w:t>
      </w:r>
      <w:r w:rsidRPr="00186F2E">
        <w:rPr>
          <w:rFonts w:eastAsia="Times New Roman" w:cs="Times New Roman"/>
          <w:szCs w:val="24"/>
        </w:rPr>
        <w:t xml:space="preserve"> Στην περίπτωση που δεν υφίσταται αυτή η κατεύθυνση</w:t>
      </w:r>
      <w:r>
        <w:rPr>
          <w:rFonts w:eastAsia="Times New Roman" w:cs="Times New Roman"/>
          <w:szCs w:val="24"/>
        </w:rPr>
        <w:t>,</w:t>
      </w:r>
      <w:r w:rsidRPr="00186F2E">
        <w:rPr>
          <w:rFonts w:eastAsia="Times New Roman" w:cs="Times New Roman"/>
          <w:szCs w:val="24"/>
        </w:rPr>
        <w:t xml:space="preserve"> εκτιμώ</w:t>
      </w:r>
      <w:r>
        <w:rPr>
          <w:rFonts w:eastAsia="Times New Roman" w:cs="Times New Roman"/>
          <w:szCs w:val="24"/>
        </w:rPr>
        <w:t>, κύριε Υπουργέ,</w:t>
      </w:r>
      <w:r w:rsidRPr="00186F2E">
        <w:rPr>
          <w:rFonts w:eastAsia="Times New Roman" w:cs="Times New Roman"/>
          <w:szCs w:val="24"/>
        </w:rPr>
        <w:t xml:space="preserve"> ότι ο φυσικός διάδο</w:t>
      </w:r>
      <w:r w:rsidRPr="00186F2E">
        <w:rPr>
          <w:rFonts w:eastAsia="Times New Roman" w:cs="Times New Roman"/>
          <w:szCs w:val="24"/>
        </w:rPr>
        <w:t xml:space="preserve">χος του </w:t>
      </w:r>
      <w:r>
        <w:rPr>
          <w:rFonts w:eastAsia="Times New Roman" w:cs="Times New Roman"/>
          <w:szCs w:val="24"/>
        </w:rPr>
        <w:t>ι</w:t>
      </w:r>
      <w:r w:rsidRPr="00186F2E">
        <w:rPr>
          <w:rFonts w:eastAsia="Times New Roman" w:cs="Times New Roman"/>
          <w:szCs w:val="24"/>
        </w:rPr>
        <w:t>νστιτούτου αυτού είναι η Κορινθία</w:t>
      </w:r>
      <w:r>
        <w:rPr>
          <w:rFonts w:eastAsia="Times New Roman" w:cs="Times New Roman"/>
          <w:szCs w:val="24"/>
        </w:rPr>
        <w:t>, καθ’ όσον η μελισσοκομία στην Κορινθία είναι σε πλήρη εξέλιξη, σε έξαρση</w:t>
      </w:r>
      <w:r w:rsidRPr="00186F2E">
        <w:rPr>
          <w:rFonts w:eastAsia="Times New Roman" w:cs="Times New Roman"/>
          <w:szCs w:val="24"/>
        </w:rPr>
        <w:t xml:space="preserve"> παραγωγική</w:t>
      </w:r>
      <w:r>
        <w:rPr>
          <w:rFonts w:eastAsia="Times New Roman" w:cs="Times New Roman"/>
          <w:szCs w:val="24"/>
        </w:rPr>
        <w:t xml:space="preserve"> θα έλεγα,</w:t>
      </w:r>
      <w:r w:rsidRPr="00186F2E">
        <w:rPr>
          <w:rFonts w:eastAsia="Times New Roman" w:cs="Times New Roman"/>
          <w:szCs w:val="24"/>
        </w:rPr>
        <w:t xml:space="preserve"> αφού</w:t>
      </w:r>
      <w:r>
        <w:rPr>
          <w:rFonts w:eastAsia="Times New Roman" w:cs="Times New Roman"/>
          <w:szCs w:val="24"/>
        </w:rPr>
        <w:t>,</w:t>
      </w:r>
      <w:r w:rsidRPr="00186F2E">
        <w:rPr>
          <w:rFonts w:eastAsia="Times New Roman" w:cs="Times New Roman"/>
          <w:szCs w:val="24"/>
        </w:rPr>
        <w:t xml:space="preserve"> τόσο</w:t>
      </w:r>
      <w:r>
        <w:rPr>
          <w:rFonts w:eastAsia="Times New Roman" w:cs="Times New Roman"/>
          <w:szCs w:val="24"/>
        </w:rPr>
        <w:t xml:space="preserve"> οι</w:t>
      </w:r>
      <w:r w:rsidRPr="00186F2E">
        <w:rPr>
          <w:rFonts w:eastAsia="Times New Roman" w:cs="Times New Roman"/>
          <w:szCs w:val="24"/>
        </w:rPr>
        <w:t xml:space="preserve"> κλιματικές συνθήκες</w:t>
      </w:r>
      <w:r>
        <w:rPr>
          <w:rFonts w:eastAsia="Times New Roman" w:cs="Times New Roman"/>
          <w:szCs w:val="24"/>
        </w:rPr>
        <w:t>,</w:t>
      </w:r>
      <w:r w:rsidRPr="00186F2E">
        <w:rPr>
          <w:rFonts w:eastAsia="Times New Roman" w:cs="Times New Roman"/>
          <w:szCs w:val="24"/>
        </w:rPr>
        <w:t xml:space="preserve"> όσο και η εύκολη προσβασιμότητα </w:t>
      </w:r>
      <w:r>
        <w:rPr>
          <w:rFonts w:eastAsia="Times New Roman" w:cs="Times New Roman"/>
          <w:szCs w:val="24"/>
        </w:rPr>
        <w:t>στον</w:t>
      </w:r>
      <w:r w:rsidRPr="00186F2E">
        <w:rPr>
          <w:rFonts w:eastAsia="Times New Roman" w:cs="Times New Roman"/>
          <w:szCs w:val="24"/>
        </w:rPr>
        <w:t xml:space="preserve"> </w:t>
      </w:r>
      <w:r>
        <w:rPr>
          <w:rFonts w:eastAsia="Times New Roman" w:cs="Times New Roman"/>
          <w:szCs w:val="24"/>
        </w:rPr>
        <w:t>Νομό</w:t>
      </w:r>
      <w:r w:rsidRPr="00186F2E">
        <w:rPr>
          <w:rFonts w:eastAsia="Times New Roman" w:cs="Times New Roman"/>
          <w:szCs w:val="24"/>
        </w:rPr>
        <w:t xml:space="preserve"> Κορινθίας</w:t>
      </w:r>
      <w:r>
        <w:rPr>
          <w:rFonts w:eastAsia="Times New Roman" w:cs="Times New Roman"/>
          <w:szCs w:val="24"/>
        </w:rPr>
        <w:t>,</w:t>
      </w:r>
      <w:r>
        <w:rPr>
          <w:rFonts w:eastAsia="Times New Roman" w:cs="Times New Roman"/>
          <w:szCs w:val="24"/>
        </w:rPr>
        <w:t xml:space="preserve"> έχει ως</w:t>
      </w:r>
      <w:r w:rsidRPr="00186F2E">
        <w:rPr>
          <w:rFonts w:eastAsia="Times New Roman" w:cs="Times New Roman"/>
          <w:szCs w:val="24"/>
        </w:rPr>
        <w:t xml:space="preserve"> αποτέλεσμα</w:t>
      </w:r>
      <w:r>
        <w:rPr>
          <w:rFonts w:eastAsia="Times New Roman" w:cs="Times New Roman"/>
          <w:szCs w:val="24"/>
        </w:rPr>
        <w:t>,</w:t>
      </w:r>
      <w:r w:rsidRPr="00186F2E">
        <w:rPr>
          <w:rFonts w:eastAsia="Times New Roman" w:cs="Times New Roman"/>
          <w:szCs w:val="24"/>
        </w:rPr>
        <w:t xml:space="preserve"> </w:t>
      </w:r>
      <w:r>
        <w:rPr>
          <w:rFonts w:eastAsia="Times New Roman" w:cs="Times New Roman"/>
          <w:szCs w:val="24"/>
        </w:rPr>
        <w:t>νέοι επενδ</w:t>
      </w:r>
      <w:r>
        <w:rPr>
          <w:rFonts w:eastAsia="Times New Roman" w:cs="Times New Roman"/>
          <w:szCs w:val="24"/>
        </w:rPr>
        <w:t xml:space="preserve">υτές </w:t>
      </w:r>
      <w:r w:rsidRPr="00186F2E">
        <w:rPr>
          <w:rFonts w:eastAsia="Times New Roman" w:cs="Times New Roman"/>
          <w:szCs w:val="24"/>
        </w:rPr>
        <w:t xml:space="preserve">να εμφανίζονται και γενικά </w:t>
      </w:r>
      <w:r>
        <w:rPr>
          <w:rFonts w:eastAsia="Times New Roman" w:cs="Times New Roman"/>
          <w:szCs w:val="24"/>
        </w:rPr>
        <w:t>το μέλι να αποτελεί επενδυτικό προϊόν</w:t>
      </w:r>
      <w:r w:rsidRPr="00186F2E">
        <w:rPr>
          <w:rFonts w:eastAsia="Times New Roman" w:cs="Times New Roman"/>
          <w:szCs w:val="24"/>
        </w:rPr>
        <w:t xml:space="preserve"> </w:t>
      </w:r>
      <w:r>
        <w:rPr>
          <w:rFonts w:eastAsia="Times New Roman" w:cs="Times New Roman"/>
          <w:szCs w:val="24"/>
        </w:rPr>
        <w:t>ιδιαιτέρας απόδοσης.</w:t>
      </w:r>
      <w:r w:rsidRPr="00186F2E">
        <w:rPr>
          <w:rFonts w:eastAsia="Times New Roman" w:cs="Times New Roman"/>
          <w:szCs w:val="24"/>
        </w:rPr>
        <w:t xml:space="preserve"> </w:t>
      </w:r>
      <w:r>
        <w:rPr>
          <w:rFonts w:eastAsia="Times New Roman" w:cs="Times New Roman"/>
          <w:szCs w:val="24"/>
        </w:rPr>
        <w:t xml:space="preserve"> </w:t>
      </w:r>
    </w:p>
    <w:p w14:paraId="7C46038A" w14:textId="77777777" w:rsidR="00D41D4C" w:rsidRDefault="00870AC4">
      <w:pPr>
        <w:tabs>
          <w:tab w:val="left" w:pos="1905"/>
        </w:tabs>
        <w:spacing w:line="600" w:lineRule="auto"/>
        <w:ind w:firstLine="720"/>
        <w:contextualSpacing/>
        <w:jc w:val="both"/>
        <w:rPr>
          <w:rFonts w:eastAsia="Times New Roman" w:cs="Times New Roman"/>
          <w:szCs w:val="24"/>
        </w:rPr>
      </w:pPr>
      <w:r w:rsidRPr="00E723A5">
        <w:rPr>
          <w:rFonts w:eastAsia="Times New Roman" w:cs="Times New Roman"/>
          <w:szCs w:val="24"/>
        </w:rPr>
        <w:t xml:space="preserve">(Στο σημείο αυτό κτυπάει </w:t>
      </w:r>
      <w:r>
        <w:rPr>
          <w:rFonts w:eastAsia="Times New Roman" w:cs="Times New Roman"/>
          <w:szCs w:val="24"/>
        </w:rPr>
        <w:t xml:space="preserve">επανειλημμένα </w:t>
      </w:r>
      <w:r w:rsidRPr="00E723A5">
        <w:rPr>
          <w:rFonts w:eastAsia="Times New Roman" w:cs="Times New Roman"/>
          <w:szCs w:val="24"/>
        </w:rPr>
        <w:t>το κουδούνι λήξεως του χρόνου ομιλίας του κυρίου Βουλευτή)</w:t>
      </w:r>
    </w:p>
    <w:p w14:paraId="7C46038B" w14:textId="77777777" w:rsidR="00D41D4C" w:rsidRDefault="00870AC4">
      <w:pPr>
        <w:tabs>
          <w:tab w:val="left" w:pos="1905"/>
        </w:tabs>
        <w:spacing w:line="600" w:lineRule="auto"/>
        <w:ind w:firstLine="720"/>
        <w:contextualSpacing/>
        <w:jc w:val="both"/>
        <w:rPr>
          <w:rFonts w:eastAsia="Times New Roman"/>
          <w:bCs/>
          <w:szCs w:val="24"/>
        </w:rPr>
      </w:pPr>
      <w:r w:rsidRPr="00E723A5">
        <w:rPr>
          <w:rFonts w:eastAsia="Times New Roman"/>
          <w:b/>
          <w:bCs/>
          <w:szCs w:val="24"/>
        </w:rPr>
        <w:t xml:space="preserve">ΠΡΟΕΔΡΕΥΩΝ (Δημήτριος </w:t>
      </w:r>
      <w:proofErr w:type="spellStart"/>
      <w:r w:rsidRPr="00E723A5">
        <w:rPr>
          <w:rFonts w:eastAsia="Times New Roman"/>
          <w:b/>
          <w:bCs/>
          <w:szCs w:val="24"/>
        </w:rPr>
        <w:t>Κρεμαστινός</w:t>
      </w:r>
      <w:proofErr w:type="spellEnd"/>
      <w:r w:rsidRPr="00E723A5">
        <w:rPr>
          <w:rFonts w:eastAsia="Times New Roman"/>
          <w:b/>
          <w:bCs/>
          <w:szCs w:val="24"/>
        </w:rPr>
        <w:t xml:space="preserve">): </w:t>
      </w:r>
      <w:r>
        <w:rPr>
          <w:rFonts w:eastAsia="Times New Roman"/>
          <w:bCs/>
          <w:szCs w:val="24"/>
        </w:rPr>
        <w:t xml:space="preserve">Παρακαλώ, ολοκληρώστε, κύριε </w:t>
      </w:r>
      <w:r>
        <w:rPr>
          <w:rFonts w:eastAsia="Times New Roman"/>
          <w:bCs/>
          <w:szCs w:val="24"/>
        </w:rPr>
        <w:t>Τσόγκα.</w:t>
      </w:r>
    </w:p>
    <w:p w14:paraId="7C46038C" w14:textId="77777777" w:rsidR="00D41D4C" w:rsidRDefault="00870AC4">
      <w:pPr>
        <w:tabs>
          <w:tab w:val="left" w:pos="1905"/>
        </w:tabs>
        <w:spacing w:line="600" w:lineRule="auto"/>
        <w:ind w:firstLine="720"/>
        <w:contextualSpacing/>
        <w:jc w:val="both"/>
        <w:rPr>
          <w:rFonts w:eastAsia="Times New Roman"/>
          <w:bCs/>
          <w:szCs w:val="24"/>
        </w:rPr>
      </w:pPr>
      <w:r w:rsidRPr="00EA32F9">
        <w:rPr>
          <w:rFonts w:eastAsia="Times New Roman"/>
          <w:b/>
          <w:bCs/>
          <w:szCs w:val="24"/>
        </w:rPr>
        <w:t xml:space="preserve">ΓΕΩΡΓΙΟΣ ΤΣΟΓΚΑΣ: </w:t>
      </w:r>
      <w:r>
        <w:rPr>
          <w:rFonts w:eastAsia="Times New Roman"/>
          <w:bCs/>
          <w:szCs w:val="24"/>
        </w:rPr>
        <w:t>Τελειώνω σε μισό λεπτό, κύριε Πρόεδρε.</w:t>
      </w:r>
    </w:p>
    <w:p w14:paraId="7C46038D" w14:textId="77777777" w:rsidR="00D41D4C" w:rsidRDefault="00870AC4">
      <w:pPr>
        <w:tabs>
          <w:tab w:val="left" w:pos="1905"/>
        </w:tabs>
        <w:spacing w:line="600" w:lineRule="auto"/>
        <w:ind w:firstLine="720"/>
        <w:contextualSpacing/>
        <w:jc w:val="both"/>
        <w:rPr>
          <w:rFonts w:eastAsia="Times New Roman" w:cs="Times New Roman"/>
          <w:szCs w:val="24"/>
        </w:rPr>
      </w:pPr>
      <w:r w:rsidRPr="00186F2E">
        <w:rPr>
          <w:rFonts w:eastAsia="Times New Roman" w:cs="Times New Roman"/>
          <w:szCs w:val="24"/>
        </w:rPr>
        <w:t>Συνεπώς</w:t>
      </w:r>
      <w:r>
        <w:rPr>
          <w:rFonts w:eastAsia="Times New Roman" w:cs="Times New Roman"/>
          <w:szCs w:val="24"/>
        </w:rPr>
        <w:t>,</w:t>
      </w:r>
      <w:r w:rsidRPr="00186F2E">
        <w:rPr>
          <w:rFonts w:eastAsia="Times New Roman" w:cs="Times New Roman"/>
          <w:szCs w:val="24"/>
        </w:rPr>
        <w:t xml:space="preserve"> με δεδομένο ότι </w:t>
      </w:r>
      <w:r>
        <w:rPr>
          <w:rFonts w:eastAsia="Times New Roman" w:cs="Times New Roman"/>
          <w:szCs w:val="24"/>
        </w:rPr>
        <w:t>οι αναδιαρθρώσεις στο</w:t>
      </w:r>
      <w:r w:rsidRPr="00186F2E">
        <w:rPr>
          <w:rFonts w:eastAsia="Times New Roman" w:cs="Times New Roman"/>
          <w:szCs w:val="24"/>
        </w:rPr>
        <w:t xml:space="preserve"> </w:t>
      </w:r>
      <w:r>
        <w:rPr>
          <w:rFonts w:eastAsia="Times New Roman" w:cs="Times New Roman"/>
          <w:szCs w:val="24"/>
        </w:rPr>
        <w:t>Πανεπιστήμιο</w:t>
      </w:r>
      <w:r w:rsidRPr="00186F2E">
        <w:rPr>
          <w:rFonts w:eastAsia="Times New Roman" w:cs="Times New Roman"/>
          <w:szCs w:val="24"/>
        </w:rPr>
        <w:t xml:space="preserve"> Πελοποννήσου δεν επηρέασαν </w:t>
      </w:r>
      <w:proofErr w:type="spellStart"/>
      <w:r>
        <w:rPr>
          <w:rFonts w:eastAsia="Times New Roman" w:cs="Times New Roman"/>
          <w:szCs w:val="24"/>
        </w:rPr>
        <w:t>διευρυντικά</w:t>
      </w:r>
      <w:proofErr w:type="spellEnd"/>
      <w:r>
        <w:rPr>
          <w:rFonts w:eastAsia="Times New Roman" w:cs="Times New Roman"/>
          <w:szCs w:val="24"/>
        </w:rPr>
        <w:t xml:space="preserve"> τον οικείο κορινθιακό </w:t>
      </w:r>
      <w:r w:rsidRPr="00186F2E">
        <w:rPr>
          <w:rFonts w:eastAsia="Times New Roman" w:cs="Times New Roman"/>
          <w:szCs w:val="24"/>
        </w:rPr>
        <w:t>τομέα</w:t>
      </w:r>
      <w:r>
        <w:rPr>
          <w:rFonts w:eastAsia="Times New Roman" w:cs="Times New Roman"/>
          <w:szCs w:val="24"/>
        </w:rPr>
        <w:t>,</w:t>
      </w:r>
      <w:r w:rsidRPr="00186F2E">
        <w:rPr>
          <w:rFonts w:eastAsia="Times New Roman" w:cs="Times New Roman"/>
          <w:szCs w:val="24"/>
        </w:rPr>
        <w:t xml:space="preserve"> εκτιμώ ότι το </w:t>
      </w:r>
      <w:r>
        <w:rPr>
          <w:rFonts w:eastAsia="Times New Roman" w:cs="Times New Roman"/>
          <w:szCs w:val="24"/>
        </w:rPr>
        <w:t xml:space="preserve">Ινστιτούτο Μελισσοκομίας </w:t>
      </w:r>
      <w:r w:rsidRPr="00186F2E">
        <w:rPr>
          <w:rFonts w:eastAsia="Times New Roman" w:cs="Times New Roman"/>
          <w:szCs w:val="24"/>
        </w:rPr>
        <w:t xml:space="preserve">θα πρέπει να </w:t>
      </w:r>
      <w:r>
        <w:rPr>
          <w:rFonts w:eastAsia="Times New Roman" w:cs="Times New Roman"/>
          <w:szCs w:val="24"/>
        </w:rPr>
        <w:t>εγκατασταθε</w:t>
      </w:r>
      <w:r>
        <w:rPr>
          <w:rFonts w:eastAsia="Times New Roman" w:cs="Times New Roman"/>
          <w:szCs w:val="24"/>
        </w:rPr>
        <w:t xml:space="preserve">ί στην Κορινθία, </w:t>
      </w:r>
      <w:r w:rsidRPr="00186F2E">
        <w:rPr>
          <w:rFonts w:eastAsia="Times New Roman" w:cs="Times New Roman"/>
          <w:szCs w:val="24"/>
        </w:rPr>
        <w:t>γιατί θα συμ</w:t>
      </w:r>
      <w:r>
        <w:rPr>
          <w:rFonts w:eastAsia="Times New Roman" w:cs="Times New Roman"/>
          <w:szCs w:val="24"/>
        </w:rPr>
        <w:t xml:space="preserve">βάλει ουσιαστικά στην έκρηξη της παραγωγικής δραστηριότητας, με σημαντικά οφέλη για την τοπική </w:t>
      </w:r>
      <w:r>
        <w:rPr>
          <w:rFonts w:eastAsia="Times New Roman" w:cs="Times New Roman"/>
          <w:szCs w:val="24"/>
        </w:rPr>
        <w:lastRenderedPageBreak/>
        <w:t xml:space="preserve">οικονομία και κοινωνία, </w:t>
      </w:r>
      <w:r w:rsidRPr="00186F2E">
        <w:rPr>
          <w:rFonts w:eastAsia="Times New Roman" w:cs="Times New Roman"/>
          <w:szCs w:val="24"/>
        </w:rPr>
        <w:t xml:space="preserve">που φέρει </w:t>
      </w:r>
      <w:r>
        <w:rPr>
          <w:rFonts w:eastAsia="Times New Roman" w:cs="Times New Roman"/>
          <w:szCs w:val="24"/>
        </w:rPr>
        <w:t xml:space="preserve">βαθιές τις πληγές της κρίσης </w:t>
      </w:r>
      <w:r w:rsidRPr="00186F2E">
        <w:rPr>
          <w:rFonts w:eastAsia="Times New Roman" w:cs="Times New Roman"/>
          <w:szCs w:val="24"/>
        </w:rPr>
        <w:t>στην</w:t>
      </w:r>
      <w:r>
        <w:rPr>
          <w:rFonts w:eastAsia="Times New Roman" w:cs="Times New Roman"/>
          <w:szCs w:val="24"/>
        </w:rPr>
        <w:t xml:space="preserve"> ανεργία, την ανάπτυξη και την κοινωνική προοπτική.</w:t>
      </w:r>
    </w:p>
    <w:p w14:paraId="7C46038E" w14:textId="77777777" w:rsidR="00D41D4C" w:rsidRDefault="00870AC4">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Αγαπητέ κύριε</w:t>
      </w:r>
      <w:r>
        <w:rPr>
          <w:rFonts w:eastAsia="Times New Roman" w:cs="Times New Roman"/>
          <w:szCs w:val="24"/>
        </w:rPr>
        <w:t xml:space="preserve"> Υπουργέ, υποβάλλω </w:t>
      </w:r>
      <w:r>
        <w:rPr>
          <w:rFonts w:eastAsia="Times New Roman" w:cs="Times New Roman"/>
          <w:szCs w:val="24"/>
        </w:rPr>
        <w:t>,</w:t>
      </w:r>
      <w:r>
        <w:rPr>
          <w:rFonts w:eastAsia="Times New Roman" w:cs="Times New Roman"/>
          <w:szCs w:val="24"/>
        </w:rPr>
        <w:t>με κάθε σεβασμό και σοβαρότητα</w:t>
      </w:r>
      <w:r>
        <w:rPr>
          <w:rFonts w:eastAsia="Times New Roman" w:cs="Times New Roman"/>
          <w:szCs w:val="24"/>
        </w:rPr>
        <w:t>,</w:t>
      </w:r>
      <w:r>
        <w:rPr>
          <w:rFonts w:eastAsia="Times New Roman" w:cs="Times New Roman"/>
          <w:szCs w:val="24"/>
        </w:rPr>
        <w:t xml:space="preserve"> το αίτημα που περιέγραψα, προσδοκώντας την αποδοχή του και πιστεύοντας</w:t>
      </w:r>
      <w:r w:rsidRPr="00186F2E">
        <w:rPr>
          <w:rFonts w:eastAsia="Times New Roman" w:cs="Times New Roman"/>
          <w:szCs w:val="24"/>
        </w:rPr>
        <w:t xml:space="preserve"> </w:t>
      </w:r>
      <w:r>
        <w:rPr>
          <w:rFonts w:eastAsia="Times New Roman" w:cs="Times New Roman"/>
          <w:szCs w:val="24"/>
        </w:rPr>
        <w:t xml:space="preserve">στην </w:t>
      </w:r>
      <w:r w:rsidRPr="00186F2E">
        <w:rPr>
          <w:rFonts w:eastAsia="Times New Roman" w:cs="Times New Roman"/>
          <w:szCs w:val="24"/>
        </w:rPr>
        <w:t xml:space="preserve">ολιστική </w:t>
      </w:r>
      <w:r>
        <w:rPr>
          <w:rFonts w:eastAsia="Times New Roman" w:cs="Times New Roman"/>
          <w:szCs w:val="24"/>
        </w:rPr>
        <w:t xml:space="preserve">σας </w:t>
      </w:r>
      <w:r w:rsidRPr="00186F2E">
        <w:rPr>
          <w:rFonts w:eastAsia="Times New Roman" w:cs="Times New Roman"/>
          <w:szCs w:val="24"/>
        </w:rPr>
        <w:t>αντίληψη για την παιδεία και την εκπαίδευση μιας κοινωνίας</w:t>
      </w:r>
      <w:r>
        <w:rPr>
          <w:rFonts w:eastAsia="Times New Roman" w:cs="Times New Roman"/>
          <w:szCs w:val="24"/>
        </w:rPr>
        <w:t>,</w:t>
      </w:r>
      <w:r w:rsidRPr="00186F2E">
        <w:rPr>
          <w:rFonts w:eastAsia="Times New Roman" w:cs="Times New Roman"/>
          <w:szCs w:val="24"/>
        </w:rPr>
        <w:t xml:space="preserve"> που δραπέτευσε από την κρίση</w:t>
      </w:r>
      <w:r>
        <w:rPr>
          <w:rFonts w:eastAsia="Times New Roman" w:cs="Times New Roman"/>
          <w:szCs w:val="24"/>
        </w:rPr>
        <w:t xml:space="preserve">, νιώθει </w:t>
      </w:r>
      <w:r w:rsidRPr="00186F2E">
        <w:rPr>
          <w:rFonts w:eastAsia="Times New Roman" w:cs="Times New Roman"/>
          <w:szCs w:val="24"/>
        </w:rPr>
        <w:t xml:space="preserve">όμως ακόμα την </w:t>
      </w:r>
      <w:r>
        <w:rPr>
          <w:rFonts w:eastAsia="Times New Roman" w:cs="Times New Roman"/>
          <w:szCs w:val="24"/>
        </w:rPr>
        <w:t>ενο</w:t>
      </w:r>
      <w:r>
        <w:rPr>
          <w:rFonts w:eastAsia="Times New Roman" w:cs="Times New Roman"/>
          <w:szCs w:val="24"/>
        </w:rPr>
        <w:t>χλητική</w:t>
      </w:r>
      <w:r w:rsidRPr="00186F2E">
        <w:rPr>
          <w:rFonts w:eastAsia="Times New Roman" w:cs="Times New Roman"/>
          <w:szCs w:val="24"/>
        </w:rPr>
        <w:t xml:space="preserve"> ύπαρξη</w:t>
      </w:r>
      <w:r>
        <w:rPr>
          <w:rFonts w:eastAsia="Times New Roman" w:cs="Times New Roman"/>
          <w:szCs w:val="24"/>
        </w:rPr>
        <w:t xml:space="preserve"> της στάχτης</w:t>
      </w:r>
      <w:r>
        <w:rPr>
          <w:rFonts w:eastAsia="Times New Roman" w:cs="Times New Roman"/>
          <w:szCs w:val="24"/>
        </w:rPr>
        <w:t>,</w:t>
      </w:r>
      <w:r>
        <w:rPr>
          <w:rFonts w:eastAsia="Times New Roman" w:cs="Times New Roman"/>
          <w:szCs w:val="24"/>
        </w:rPr>
        <w:t xml:space="preserve"> που παρήγαγαν τα αποκαΐδια της.</w:t>
      </w:r>
    </w:p>
    <w:p w14:paraId="7C46038F" w14:textId="77777777" w:rsidR="00D41D4C" w:rsidRDefault="00870AC4">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C460390" w14:textId="77777777" w:rsidR="00D41D4C" w:rsidRDefault="00870AC4">
      <w:pPr>
        <w:tabs>
          <w:tab w:val="left" w:pos="1905"/>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C460391" w14:textId="77777777" w:rsidR="00D41D4C" w:rsidRDefault="00870AC4">
      <w:pPr>
        <w:tabs>
          <w:tab w:val="left" w:pos="1905"/>
        </w:tabs>
        <w:spacing w:line="600" w:lineRule="auto"/>
        <w:ind w:firstLine="720"/>
        <w:contextualSpacing/>
        <w:jc w:val="both"/>
        <w:rPr>
          <w:rFonts w:eastAsia="Times New Roman" w:cs="Times New Roman"/>
          <w:szCs w:val="24"/>
        </w:rPr>
      </w:pPr>
      <w:r w:rsidRPr="007011E2">
        <w:rPr>
          <w:rFonts w:eastAsia="Times New Roman"/>
          <w:b/>
          <w:szCs w:val="24"/>
        </w:rPr>
        <w:t xml:space="preserve">ΠΡΟΕΔΡΕΥΩΝ (Δημήτριος </w:t>
      </w:r>
      <w:proofErr w:type="spellStart"/>
      <w:r w:rsidRPr="007011E2">
        <w:rPr>
          <w:rFonts w:eastAsia="Times New Roman"/>
          <w:b/>
          <w:szCs w:val="24"/>
        </w:rPr>
        <w:t>Κρεμαστινός</w:t>
      </w:r>
      <w:proofErr w:type="spellEnd"/>
      <w:r w:rsidRPr="007011E2">
        <w:rPr>
          <w:rFonts w:eastAsia="Times New Roman"/>
          <w:b/>
          <w:szCs w:val="24"/>
        </w:rPr>
        <w:t>):</w:t>
      </w:r>
      <w:r w:rsidRPr="007011E2">
        <w:rPr>
          <w:rFonts w:eastAsia="Times New Roman"/>
          <w:szCs w:val="24"/>
        </w:rPr>
        <w:t xml:space="preserve"> </w:t>
      </w:r>
      <w:r>
        <w:rPr>
          <w:rFonts w:eastAsia="Times New Roman" w:cs="Times New Roman"/>
          <w:szCs w:val="24"/>
        </w:rPr>
        <w:t xml:space="preserve">Τον λόγο έχει τώρα ο κ. </w:t>
      </w:r>
      <w:proofErr w:type="spellStart"/>
      <w:r>
        <w:rPr>
          <w:rFonts w:eastAsia="Times New Roman" w:cs="Times New Roman"/>
          <w:szCs w:val="24"/>
        </w:rPr>
        <w:t>Γκιόλας</w:t>
      </w:r>
      <w:proofErr w:type="spellEnd"/>
      <w:r>
        <w:rPr>
          <w:rFonts w:eastAsia="Times New Roman" w:cs="Times New Roman"/>
          <w:szCs w:val="24"/>
        </w:rPr>
        <w:t xml:space="preserve">. </w:t>
      </w:r>
    </w:p>
    <w:p w14:paraId="7C460392" w14:textId="77777777" w:rsidR="00D41D4C" w:rsidRDefault="00870AC4">
      <w:pPr>
        <w:tabs>
          <w:tab w:val="left" w:pos="1905"/>
        </w:tabs>
        <w:spacing w:line="600" w:lineRule="auto"/>
        <w:ind w:firstLine="720"/>
        <w:contextualSpacing/>
        <w:jc w:val="both"/>
        <w:rPr>
          <w:rFonts w:eastAsia="Times New Roman" w:cs="Times New Roman"/>
          <w:szCs w:val="24"/>
        </w:rPr>
      </w:pPr>
      <w:r w:rsidRPr="00015B3E">
        <w:rPr>
          <w:rFonts w:eastAsia="Times New Roman" w:cs="Times New Roman"/>
          <w:b/>
          <w:szCs w:val="24"/>
        </w:rPr>
        <w:t>Κ</w:t>
      </w:r>
      <w:r>
        <w:rPr>
          <w:rFonts w:eastAsia="Times New Roman" w:cs="Times New Roman"/>
          <w:b/>
          <w:szCs w:val="24"/>
        </w:rPr>
        <w:t>ΩΝΣΤΑΝΤΙΝΟΣ ΓΑΒΡΟΓΛΟΥ (Υπουργός</w:t>
      </w:r>
      <w:r w:rsidRPr="00015B3E">
        <w:rPr>
          <w:rFonts w:eastAsia="Times New Roman" w:cs="Times New Roman"/>
          <w:b/>
          <w:szCs w:val="24"/>
        </w:rPr>
        <w:t xml:space="preserve"> Παιδείας, Έρευνας και Θρησκευμάτων):</w:t>
      </w:r>
      <w:r w:rsidRPr="00015B3E">
        <w:rPr>
          <w:rFonts w:eastAsia="Times New Roman" w:cs="Times New Roman"/>
          <w:szCs w:val="24"/>
        </w:rPr>
        <w:t xml:space="preserve"> </w:t>
      </w:r>
      <w:r>
        <w:rPr>
          <w:rFonts w:eastAsia="Times New Roman" w:cs="Times New Roman"/>
          <w:szCs w:val="24"/>
        </w:rPr>
        <w:t>Κύριε Πρόεδρε, μετά θα ήθελα τον λόγο για κάποιες νομοτεχνικές βελτιώσεις.</w:t>
      </w:r>
    </w:p>
    <w:p w14:paraId="7C460393" w14:textId="77777777" w:rsidR="00D41D4C" w:rsidRDefault="00870AC4">
      <w:pPr>
        <w:tabs>
          <w:tab w:val="left" w:pos="1905"/>
        </w:tabs>
        <w:spacing w:line="600" w:lineRule="auto"/>
        <w:ind w:firstLine="720"/>
        <w:contextualSpacing/>
        <w:jc w:val="both"/>
        <w:rPr>
          <w:rFonts w:eastAsia="Times New Roman"/>
          <w:bCs/>
          <w:szCs w:val="24"/>
        </w:rPr>
      </w:pPr>
      <w:r w:rsidRPr="006B3FDA">
        <w:rPr>
          <w:rFonts w:eastAsia="Times New Roman"/>
          <w:b/>
          <w:bCs/>
          <w:szCs w:val="24"/>
        </w:rPr>
        <w:lastRenderedPageBreak/>
        <w:t xml:space="preserve">ΠΡΟΕΔΡΕΥΩΝ (Δημήτριος </w:t>
      </w:r>
      <w:proofErr w:type="spellStart"/>
      <w:r w:rsidRPr="006B3FDA">
        <w:rPr>
          <w:rFonts w:eastAsia="Times New Roman"/>
          <w:b/>
          <w:bCs/>
          <w:szCs w:val="24"/>
        </w:rPr>
        <w:t>Κρεμαστινός</w:t>
      </w:r>
      <w:proofErr w:type="spellEnd"/>
      <w:r w:rsidRPr="006B3FDA">
        <w:rPr>
          <w:rFonts w:eastAsia="Times New Roman"/>
          <w:b/>
          <w:bCs/>
          <w:szCs w:val="24"/>
        </w:rPr>
        <w:t xml:space="preserve">): </w:t>
      </w:r>
      <w:r>
        <w:rPr>
          <w:rFonts w:eastAsia="Times New Roman"/>
          <w:bCs/>
          <w:szCs w:val="24"/>
        </w:rPr>
        <w:t>Ναι, κύριε Υπουργέ.</w:t>
      </w:r>
    </w:p>
    <w:p w14:paraId="7C460394" w14:textId="77777777" w:rsidR="00D41D4C" w:rsidRDefault="00870AC4">
      <w:pPr>
        <w:tabs>
          <w:tab w:val="left" w:pos="1905"/>
        </w:tabs>
        <w:spacing w:line="600" w:lineRule="auto"/>
        <w:ind w:firstLine="720"/>
        <w:contextualSpacing/>
        <w:jc w:val="both"/>
        <w:rPr>
          <w:rFonts w:eastAsia="Times New Roman"/>
          <w:bCs/>
          <w:szCs w:val="24"/>
        </w:rPr>
      </w:pPr>
      <w:r>
        <w:rPr>
          <w:rFonts w:eastAsia="Times New Roman"/>
          <w:bCs/>
          <w:szCs w:val="24"/>
        </w:rPr>
        <w:t xml:space="preserve">Όμως, δεδομένου ότι έχω προαναγγείλει τον κ. </w:t>
      </w:r>
      <w:proofErr w:type="spellStart"/>
      <w:r>
        <w:rPr>
          <w:rFonts w:eastAsia="Times New Roman"/>
          <w:bCs/>
          <w:szCs w:val="24"/>
        </w:rPr>
        <w:t>Γκιόλα</w:t>
      </w:r>
      <w:proofErr w:type="spellEnd"/>
      <w:r>
        <w:rPr>
          <w:rFonts w:eastAsia="Times New Roman"/>
          <w:bCs/>
          <w:szCs w:val="24"/>
        </w:rPr>
        <w:t xml:space="preserve">, θα σας παρακαλούσα να μιλήσετε μετά. </w:t>
      </w:r>
    </w:p>
    <w:p w14:paraId="7C460395" w14:textId="77777777" w:rsidR="00D41D4C" w:rsidRDefault="00870AC4">
      <w:pPr>
        <w:tabs>
          <w:tab w:val="left" w:pos="1905"/>
        </w:tabs>
        <w:spacing w:line="600" w:lineRule="auto"/>
        <w:ind w:firstLine="720"/>
        <w:contextualSpacing/>
        <w:jc w:val="both"/>
        <w:rPr>
          <w:rFonts w:eastAsia="Times New Roman"/>
          <w:bCs/>
          <w:szCs w:val="24"/>
        </w:rPr>
      </w:pPr>
      <w:r w:rsidRPr="00616A6C">
        <w:rPr>
          <w:rFonts w:eastAsia="Times New Roman"/>
          <w:b/>
          <w:bCs/>
          <w:szCs w:val="24"/>
        </w:rPr>
        <w:t>ΚΩΝΣΤΑΝΤΙΝΟΣ ΓΑΒΡΟΓΛΟΥ (Υπουργός Π</w:t>
      </w:r>
      <w:r w:rsidRPr="00616A6C">
        <w:rPr>
          <w:rFonts w:eastAsia="Times New Roman"/>
          <w:b/>
          <w:bCs/>
          <w:szCs w:val="24"/>
        </w:rPr>
        <w:t xml:space="preserve">αιδείας, Έρευνας και Θρησκευμάτων): </w:t>
      </w:r>
      <w:r>
        <w:rPr>
          <w:rFonts w:eastAsia="Times New Roman"/>
          <w:bCs/>
          <w:szCs w:val="24"/>
        </w:rPr>
        <w:t xml:space="preserve">Βεβαίως, κύριε Πρόεδρε. </w:t>
      </w:r>
    </w:p>
    <w:p w14:paraId="7C460396" w14:textId="77777777" w:rsidR="00D41D4C" w:rsidRDefault="00870AC4">
      <w:pPr>
        <w:tabs>
          <w:tab w:val="left" w:pos="1905"/>
        </w:tabs>
        <w:spacing w:line="600" w:lineRule="auto"/>
        <w:ind w:firstLine="720"/>
        <w:contextualSpacing/>
        <w:jc w:val="both"/>
        <w:rPr>
          <w:rFonts w:eastAsia="Times New Roman"/>
          <w:bCs/>
          <w:szCs w:val="24"/>
        </w:rPr>
      </w:pPr>
      <w:r w:rsidRPr="00616A6C">
        <w:rPr>
          <w:rFonts w:eastAsia="Times New Roman"/>
          <w:b/>
          <w:bCs/>
          <w:szCs w:val="24"/>
        </w:rPr>
        <w:t xml:space="preserve">ΠΡΟΕΔΡΕΥΩΝ (Δημήτριος </w:t>
      </w:r>
      <w:proofErr w:type="spellStart"/>
      <w:r w:rsidRPr="00616A6C">
        <w:rPr>
          <w:rFonts w:eastAsia="Times New Roman"/>
          <w:b/>
          <w:bCs/>
          <w:szCs w:val="24"/>
        </w:rPr>
        <w:t>Κρεμαστινός</w:t>
      </w:r>
      <w:proofErr w:type="spellEnd"/>
      <w:r w:rsidRPr="00616A6C">
        <w:rPr>
          <w:rFonts w:eastAsia="Times New Roman"/>
          <w:b/>
          <w:bCs/>
          <w:szCs w:val="24"/>
        </w:rPr>
        <w:t>):</w:t>
      </w:r>
      <w:r w:rsidRPr="00616A6C">
        <w:rPr>
          <w:rFonts w:eastAsia="Times New Roman"/>
          <w:bCs/>
          <w:szCs w:val="24"/>
        </w:rPr>
        <w:t xml:space="preserve"> </w:t>
      </w:r>
      <w:r>
        <w:rPr>
          <w:rFonts w:eastAsia="Times New Roman"/>
          <w:bCs/>
          <w:szCs w:val="24"/>
        </w:rPr>
        <w:t xml:space="preserve">Ορίστε, κύριε </w:t>
      </w:r>
      <w:proofErr w:type="spellStart"/>
      <w:r>
        <w:rPr>
          <w:rFonts w:eastAsia="Times New Roman"/>
          <w:bCs/>
          <w:szCs w:val="24"/>
        </w:rPr>
        <w:t>Γκιόλα</w:t>
      </w:r>
      <w:proofErr w:type="spellEnd"/>
      <w:r>
        <w:rPr>
          <w:rFonts w:eastAsia="Times New Roman"/>
          <w:bCs/>
          <w:szCs w:val="24"/>
        </w:rPr>
        <w:t xml:space="preserve">, έχετε τον λόγο για πέντε λεπτά και έπειτα θα ακολουθήσει ο κύριος Υπουργός για τις νομοτεχνικές βελτιώσεις. </w:t>
      </w:r>
    </w:p>
    <w:p w14:paraId="7C460397" w14:textId="77777777" w:rsidR="00D41D4C" w:rsidRDefault="00870AC4">
      <w:pPr>
        <w:tabs>
          <w:tab w:val="left" w:pos="1905"/>
        </w:tabs>
        <w:spacing w:line="600" w:lineRule="auto"/>
        <w:ind w:firstLine="720"/>
        <w:contextualSpacing/>
        <w:jc w:val="both"/>
        <w:rPr>
          <w:rFonts w:eastAsia="Times New Roman" w:cs="Times New Roman"/>
          <w:szCs w:val="24"/>
        </w:rPr>
      </w:pPr>
      <w:r w:rsidRPr="00466E63">
        <w:rPr>
          <w:rFonts w:eastAsia="Times New Roman" w:cs="Times New Roman"/>
          <w:b/>
          <w:szCs w:val="24"/>
        </w:rPr>
        <w:t>ΙΩΑΝΝΗΣ ΓΚΙΟΛΑΣ:</w:t>
      </w:r>
      <w:r>
        <w:rPr>
          <w:rFonts w:eastAsia="Times New Roman" w:cs="Times New Roman"/>
          <w:szCs w:val="24"/>
        </w:rPr>
        <w:t xml:space="preserve"> </w:t>
      </w:r>
      <w:r w:rsidRPr="00186F2E">
        <w:rPr>
          <w:rFonts w:eastAsia="Times New Roman" w:cs="Times New Roman"/>
          <w:szCs w:val="24"/>
        </w:rPr>
        <w:t>Ευχαριστώ</w:t>
      </w:r>
      <w:r>
        <w:rPr>
          <w:rFonts w:eastAsia="Times New Roman" w:cs="Times New Roman"/>
          <w:szCs w:val="24"/>
        </w:rPr>
        <w:t>,</w:t>
      </w:r>
      <w:r w:rsidRPr="00186F2E">
        <w:rPr>
          <w:rFonts w:eastAsia="Times New Roman" w:cs="Times New Roman"/>
          <w:szCs w:val="24"/>
        </w:rPr>
        <w:t xml:space="preserve"> </w:t>
      </w:r>
      <w:r w:rsidRPr="00186F2E">
        <w:rPr>
          <w:rFonts w:eastAsia="Times New Roman" w:cs="Times New Roman"/>
          <w:szCs w:val="24"/>
        </w:rPr>
        <w:t>κύριε Πρόεδρε</w:t>
      </w:r>
      <w:r>
        <w:rPr>
          <w:rFonts w:eastAsia="Times New Roman" w:cs="Times New Roman"/>
          <w:szCs w:val="24"/>
        </w:rPr>
        <w:t>.</w:t>
      </w:r>
    </w:p>
    <w:p w14:paraId="7C460398" w14:textId="77777777" w:rsidR="00D41D4C" w:rsidRDefault="00870AC4">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Κατά μία περίεργη σύμπτωση και συγκυρία, λίγο πριν τη</w:t>
      </w:r>
      <w:r w:rsidRPr="00186F2E">
        <w:rPr>
          <w:rFonts w:eastAsia="Times New Roman" w:cs="Times New Roman"/>
          <w:szCs w:val="24"/>
        </w:rPr>
        <w:t xml:space="preserve"> δική μου ομιλία προηγήθηκε ο κύριος Βορίδης</w:t>
      </w:r>
      <w:r>
        <w:rPr>
          <w:rFonts w:eastAsia="Times New Roman" w:cs="Times New Roman"/>
          <w:szCs w:val="24"/>
        </w:rPr>
        <w:t xml:space="preserve"> και α</w:t>
      </w:r>
      <w:r w:rsidRPr="00186F2E">
        <w:rPr>
          <w:rFonts w:eastAsia="Times New Roman" w:cs="Times New Roman"/>
          <w:szCs w:val="24"/>
        </w:rPr>
        <w:t xml:space="preserve">ναφέρθηκε εν </w:t>
      </w:r>
      <w:proofErr w:type="spellStart"/>
      <w:r w:rsidRPr="00186F2E">
        <w:rPr>
          <w:rFonts w:eastAsia="Times New Roman" w:cs="Times New Roman"/>
          <w:szCs w:val="24"/>
        </w:rPr>
        <w:t>εκτάσει</w:t>
      </w:r>
      <w:proofErr w:type="spellEnd"/>
      <w:r w:rsidRPr="00186F2E">
        <w:rPr>
          <w:rFonts w:eastAsia="Times New Roman" w:cs="Times New Roman"/>
          <w:szCs w:val="24"/>
        </w:rPr>
        <w:t xml:space="preserve"> σε κάποια θέματα </w:t>
      </w:r>
      <w:r>
        <w:rPr>
          <w:rFonts w:eastAsia="Times New Roman" w:cs="Times New Roman"/>
          <w:szCs w:val="24"/>
        </w:rPr>
        <w:t>«</w:t>
      </w:r>
      <w:r w:rsidRPr="00186F2E">
        <w:rPr>
          <w:rFonts w:eastAsia="Times New Roman" w:cs="Times New Roman"/>
          <w:szCs w:val="24"/>
        </w:rPr>
        <w:t>ρουσφετολογίας</w:t>
      </w:r>
      <w:r>
        <w:rPr>
          <w:rFonts w:eastAsia="Times New Roman" w:cs="Times New Roman"/>
          <w:szCs w:val="24"/>
        </w:rPr>
        <w:t>»,</w:t>
      </w:r>
      <w:r w:rsidRPr="00186F2E">
        <w:rPr>
          <w:rFonts w:eastAsia="Times New Roman" w:cs="Times New Roman"/>
          <w:szCs w:val="24"/>
        </w:rPr>
        <w:t xml:space="preserve"> οπότε θα παραλείψω κάποια σημεία από εκείνα</w:t>
      </w:r>
      <w:r>
        <w:rPr>
          <w:rFonts w:eastAsia="Times New Roman" w:cs="Times New Roman"/>
          <w:szCs w:val="24"/>
        </w:rPr>
        <w:t>,</w:t>
      </w:r>
      <w:r w:rsidRPr="00186F2E">
        <w:rPr>
          <w:rFonts w:eastAsia="Times New Roman" w:cs="Times New Roman"/>
          <w:szCs w:val="24"/>
        </w:rPr>
        <w:t xml:space="preserve"> τα </w:t>
      </w:r>
      <w:r w:rsidRPr="00186F2E">
        <w:rPr>
          <w:rFonts w:eastAsia="Times New Roman" w:cs="Times New Roman"/>
          <w:szCs w:val="24"/>
        </w:rPr>
        <w:lastRenderedPageBreak/>
        <w:t xml:space="preserve">οποία ήθελα να </w:t>
      </w:r>
      <w:r>
        <w:rPr>
          <w:rFonts w:eastAsia="Times New Roman" w:cs="Times New Roman"/>
          <w:szCs w:val="24"/>
        </w:rPr>
        <w:t xml:space="preserve">υποσημειώσω και να </w:t>
      </w:r>
      <w:r>
        <w:rPr>
          <w:rFonts w:eastAsia="Times New Roman" w:cs="Times New Roman"/>
          <w:szCs w:val="24"/>
        </w:rPr>
        <w:t>υποδηλώσω</w:t>
      </w:r>
      <w:r w:rsidRPr="00186F2E">
        <w:rPr>
          <w:rFonts w:eastAsia="Times New Roman" w:cs="Times New Roman"/>
          <w:szCs w:val="24"/>
        </w:rPr>
        <w:t xml:space="preserve"> για το συγκεκριμένο νομοσχέδιο</w:t>
      </w:r>
      <w:r>
        <w:rPr>
          <w:rFonts w:eastAsia="Times New Roman" w:cs="Times New Roman"/>
          <w:szCs w:val="24"/>
        </w:rPr>
        <w:t>, γ</w:t>
      </w:r>
      <w:r w:rsidRPr="00186F2E">
        <w:rPr>
          <w:rFonts w:eastAsia="Times New Roman" w:cs="Times New Roman"/>
          <w:szCs w:val="24"/>
        </w:rPr>
        <w:t>ιατί οφείλουμε να απαντήσουμε σε κάποια ιδ</w:t>
      </w:r>
      <w:r>
        <w:rPr>
          <w:rFonts w:eastAsia="Times New Roman" w:cs="Times New Roman"/>
          <w:szCs w:val="24"/>
        </w:rPr>
        <w:t xml:space="preserve">εοληπτικά </w:t>
      </w:r>
      <w:proofErr w:type="spellStart"/>
      <w:r>
        <w:rPr>
          <w:rFonts w:eastAsia="Times New Roman" w:cs="Times New Roman"/>
          <w:szCs w:val="24"/>
        </w:rPr>
        <w:t>προτάγματα</w:t>
      </w:r>
      <w:proofErr w:type="spellEnd"/>
      <w:r>
        <w:rPr>
          <w:rFonts w:eastAsia="Times New Roman" w:cs="Times New Roman"/>
          <w:szCs w:val="24"/>
        </w:rPr>
        <w:t xml:space="preserve">, </w:t>
      </w:r>
      <w:r w:rsidRPr="00186F2E">
        <w:rPr>
          <w:rFonts w:eastAsia="Times New Roman" w:cs="Times New Roman"/>
          <w:szCs w:val="24"/>
        </w:rPr>
        <w:t>σοφίσματα μάλλον</w:t>
      </w:r>
      <w:r>
        <w:rPr>
          <w:rFonts w:eastAsia="Times New Roman" w:cs="Times New Roman"/>
          <w:szCs w:val="24"/>
        </w:rPr>
        <w:t>,</w:t>
      </w:r>
      <w:r w:rsidRPr="00186F2E">
        <w:rPr>
          <w:rFonts w:eastAsia="Times New Roman" w:cs="Times New Roman"/>
          <w:szCs w:val="24"/>
        </w:rPr>
        <w:t xml:space="preserve"> </w:t>
      </w:r>
      <w:r>
        <w:rPr>
          <w:rFonts w:eastAsia="Times New Roman" w:cs="Times New Roman"/>
          <w:szCs w:val="24"/>
        </w:rPr>
        <w:t>που έθεσε</w:t>
      </w:r>
      <w:r w:rsidRPr="00186F2E">
        <w:rPr>
          <w:rFonts w:eastAsia="Times New Roman" w:cs="Times New Roman"/>
          <w:szCs w:val="24"/>
        </w:rPr>
        <w:t xml:space="preserve"> ο </w:t>
      </w:r>
      <w:r>
        <w:rPr>
          <w:rFonts w:eastAsia="Times New Roman" w:cs="Times New Roman"/>
          <w:szCs w:val="24"/>
        </w:rPr>
        <w:t>κατά τα άλλα ευφυή</w:t>
      </w:r>
      <w:r w:rsidRPr="00186F2E">
        <w:rPr>
          <w:rFonts w:eastAsia="Times New Roman" w:cs="Times New Roman"/>
          <w:szCs w:val="24"/>
        </w:rPr>
        <w:t xml:space="preserve">ς και πολύ </w:t>
      </w:r>
      <w:r>
        <w:rPr>
          <w:rFonts w:eastAsia="Times New Roman" w:cs="Times New Roman"/>
          <w:szCs w:val="24"/>
        </w:rPr>
        <w:t>καλός χειριστής του λόγου κ.</w:t>
      </w:r>
      <w:r w:rsidRPr="00186F2E">
        <w:rPr>
          <w:rFonts w:eastAsia="Times New Roman" w:cs="Times New Roman"/>
          <w:szCs w:val="24"/>
        </w:rPr>
        <w:t xml:space="preserve"> Βορίδης</w:t>
      </w:r>
      <w:r>
        <w:rPr>
          <w:rFonts w:eastAsia="Times New Roman" w:cs="Times New Roman"/>
          <w:szCs w:val="24"/>
        </w:rPr>
        <w:t>.</w:t>
      </w:r>
      <w:r w:rsidRPr="00186F2E">
        <w:rPr>
          <w:rFonts w:eastAsia="Times New Roman" w:cs="Times New Roman"/>
          <w:szCs w:val="24"/>
        </w:rPr>
        <w:t xml:space="preserve"> </w:t>
      </w:r>
    </w:p>
    <w:p w14:paraId="7C460399" w14:textId="77777777" w:rsidR="00D41D4C" w:rsidRDefault="00870AC4">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Είπε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ότι ε</w:t>
      </w:r>
      <w:r w:rsidRPr="00186F2E">
        <w:rPr>
          <w:rFonts w:eastAsia="Times New Roman" w:cs="Times New Roman"/>
          <w:szCs w:val="24"/>
        </w:rPr>
        <w:t xml:space="preserve">μείς </w:t>
      </w:r>
      <w:r>
        <w:rPr>
          <w:rFonts w:eastAsia="Times New Roman" w:cs="Times New Roman"/>
          <w:szCs w:val="24"/>
        </w:rPr>
        <w:t>ρέπουμε</w:t>
      </w:r>
      <w:r w:rsidRPr="00186F2E">
        <w:rPr>
          <w:rFonts w:eastAsia="Times New Roman" w:cs="Times New Roman"/>
          <w:szCs w:val="24"/>
        </w:rPr>
        <w:t xml:space="preserve"> προς τον </w:t>
      </w:r>
      <w:proofErr w:type="spellStart"/>
      <w:r w:rsidRPr="00186F2E">
        <w:rPr>
          <w:rFonts w:eastAsia="Times New Roman" w:cs="Times New Roman"/>
          <w:szCs w:val="24"/>
        </w:rPr>
        <w:t>εξ</w:t>
      </w:r>
      <w:r>
        <w:rPr>
          <w:rFonts w:eastAsia="Times New Roman" w:cs="Times New Roman"/>
          <w:szCs w:val="24"/>
        </w:rPr>
        <w:t>ισ</w:t>
      </w:r>
      <w:r w:rsidRPr="00186F2E">
        <w:rPr>
          <w:rFonts w:eastAsia="Times New Roman" w:cs="Times New Roman"/>
          <w:szCs w:val="24"/>
        </w:rPr>
        <w:t>ωτισμό</w:t>
      </w:r>
      <w:proofErr w:type="spellEnd"/>
      <w:r w:rsidRPr="00186F2E">
        <w:rPr>
          <w:rFonts w:eastAsia="Times New Roman" w:cs="Times New Roman"/>
          <w:szCs w:val="24"/>
        </w:rPr>
        <w:t xml:space="preserve"> και τον κρατισμό</w:t>
      </w:r>
      <w:r>
        <w:rPr>
          <w:rFonts w:eastAsia="Times New Roman" w:cs="Times New Roman"/>
          <w:szCs w:val="24"/>
        </w:rPr>
        <w:t>, ακόμα και</w:t>
      </w:r>
      <w:r w:rsidRPr="00186F2E">
        <w:rPr>
          <w:rFonts w:eastAsia="Times New Roman" w:cs="Times New Roman"/>
          <w:szCs w:val="24"/>
        </w:rPr>
        <w:t xml:space="preserve"> με το παρόν νομοσχέδιο</w:t>
      </w:r>
      <w:r>
        <w:rPr>
          <w:rFonts w:eastAsia="Times New Roman" w:cs="Times New Roman"/>
          <w:szCs w:val="24"/>
        </w:rPr>
        <w:t>.</w:t>
      </w:r>
      <w:r w:rsidRPr="00186F2E">
        <w:rPr>
          <w:rFonts w:eastAsia="Times New Roman" w:cs="Times New Roman"/>
          <w:szCs w:val="24"/>
        </w:rPr>
        <w:t xml:space="preserve"> Η απάντησή </w:t>
      </w:r>
      <w:r>
        <w:rPr>
          <w:rFonts w:eastAsia="Times New Roman" w:cs="Times New Roman"/>
          <w:szCs w:val="24"/>
        </w:rPr>
        <w:t>μας,</w:t>
      </w:r>
      <w:r w:rsidRPr="00186F2E">
        <w:rPr>
          <w:rFonts w:eastAsia="Times New Roman" w:cs="Times New Roman"/>
          <w:szCs w:val="24"/>
        </w:rPr>
        <w:t xml:space="preserve"> </w:t>
      </w:r>
      <w:r>
        <w:rPr>
          <w:rFonts w:eastAsia="Times New Roman" w:cs="Times New Roman"/>
          <w:szCs w:val="24"/>
        </w:rPr>
        <w:t>λ</w:t>
      </w:r>
      <w:r w:rsidRPr="00186F2E">
        <w:rPr>
          <w:rFonts w:eastAsia="Times New Roman" w:cs="Times New Roman"/>
          <w:szCs w:val="24"/>
        </w:rPr>
        <w:t>οιπόν</w:t>
      </w:r>
      <w:r>
        <w:rPr>
          <w:rFonts w:eastAsia="Times New Roman" w:cs="Times New Roman"/>
          <w:szCs w:val="24"/>
        </w:rPr>
        <w:t>,</w:t>
      </w:r>
      <w:r>
        <w:rPr>
          <w:rFonts w:eastAsia="Times New Roman" w:cs="Times New Roman"/>
          <w:szCs w:val="24"/>
        </w:rPr>
        <w:t xml:space="preserve"> είναι η εξής:</w:t>
      </w:r>
      <w:r w:rsidRPr="00186F2E">
        <w:rPr>
          <w:rFonts w:eastAsia="Times New Roman" w:cs="Times New Roman"/>
          <w:szCs w:val="24"/>
        </w:rPr>
        <w:t xml:space="preserve"> λάθος ανάγνωση</w:t>
      </w:r>
      <w:r>
        <w:rPr>
          <w:rFonts w:eastAsia="Times New Roman" w:cs="Times New Roman"/>
          <w:szCs w:val="24"/>
        </w:rPr>
        <w:t>.</w:t>
      </w:r>
      <w:r w:rsidRPr="00186F2E">
        <w:rPr>
          <w:rFonts w:eastAsia="Times New Roman" w:cs="Times New Roman"/>
          <w:szCs w:val="24"/>
        </w:rPr>
        <w:t xml:space="preserve"> Είμαστε οπαδοί του κοινωνικού κράτους</w:t>
      </w:r>
      <w:r>
        <w:rPr>
          <w:rFonts w:eastAsia="Times New Roman" w:cs="Times New Roman"/>
          <w:szCs w:val="24"/>
        </w:rPr>
        <w:t>,</w:t>
      </w:r>
      <w:r w:rsidRPr="00186F2E">
        <w:rPr>
          <w:rFonts w:eastAsia="Times New Roman" w:cs="Times New Roman"/>
          <w:szCs w:val="24"/>
        </w:rPr>
        <w:t xml:space="preserve"> οπαδοί της προστασίας των λαϊκών</w:t>
      </w:r>
      <w:r>
        <w:rPr>
          <w:rFonts w:eastAsia="Times New Roman" w:cs="Times New Roman"/>
          <w:szCs w:val="24"/>
        </w:rPr>
        <w:t>, των</w:t>
      </w:r>
      <w:r w:rsidRPr="00186F2E">
        <w:rPr>
          <w:rFonts w:eastAsia="Times New Roman" w:cs="Times New Roman"/>
          <w:szCs w:val="24"/>
        </w:rPr>
        <w:t xml:space="preserve"> ευαίσθητων στρωμάτων</w:t>
      </w:r>
      <w:r>
        <w:rPr>
          <w:rFonts w:eastAsia="Times New Roman" w:cs="Times New Roman"/>
          <w:szCs w:val="24"/>
        </w:rPr>
        <w:t>.</w:t>
      </w:r>
      <w:r w:rsidRPr="00186F2E">
        <w:rPr>
          <w:rFonts w:eastAsia="Times New Roman" w:cs="Times New Roman"/>
          <w:szCs w:val="24"/>
        </w:rPr>
        <w:t xml:space="preserve"> </w:t>
      </w:r>
      <w:r>
        <w:rPr>
          <w:rFonts w:eastAsia="Times New Roman" w:cs="Times New Roman"/>
          <w:szCs w:val="24"/>
        </w:rPr>
        <w:t>Επιδιώκουμε</w:t>
      </w:r>
      <w:r>
        <w:rPr>
          <w:rFonts w:eastAsia="Times New Roman" w:cs="Times New Roman"/>
          <w:szCs w:val="24"/>
        </w:rPr>
        <w:t>,</w:t>
      </w:r>
      <w:r w:rsidRPr="00186F2E">
        <w:rPr>
          <w:rFonts w:eastAsia="Times New Roman" w:cs="Times New Roman"/>
          <w:szCs w:val="24"/>
        </w:rPr>
        <w:t xml:space="preserve"> λοιπόν και με το παρόν νομοσχέδιο</w:t>
      </w:r>
      <w:r>
        <w:rPr>
          <w:rFonts w:eastAsia="Times New Roman" w:cs="Times New Roman"/>
          <w:szCs w:val="24"/>
        </w:rPr>
        <w:t>,</w:t>
      </w:r>
      <w:r w:rsidRPr="00186F2E">
        <w:rPr>
          <w:rFonts w:eastAsia="Times New Roman" w:cs="Times New Roman"/>
          <w:szCs w:val="24"/>
        </w:rPr>
        <w:t xml:space="preserve"> τη</w:t>
      </w:r>
      <w:r w:rsidRPr="00186F2E">
        <w:rPr>
          <w:rFonts w:eastAsia="Times New Roman" w:cs="Times New Roman"/>
          <w:szCs w:val="24"/>
        </w:rPr>
        <w:t>ν αναβάθμιση της παροχής της δευτεροβάθμιας</w:t>
      </w:r>
      <w:r>
        <w:rPr>
          <w:rFonts w:eastAsia="Times New Roman" w:cs="Times New Roman"/>
          <w:szCs w:val="24"/>
        </w:rPr>
        <w:t>,</w:t>
      </w:r>
      <w:r w:rsidRPr="00186F2E">
        <w:rPr>
          <w:rFonts w:eastAsia="Times New Roman" w:cs="Times New Roman"/>
          <w:szCs w:val="24"/>
        </w:rPr>
        <w:t xml:space="preserve"> </w:t>
      </w:r>
      <w:r>
        <w:rPr>
          <w:rFonts w:eastAsia="Times New Roman" w:cs="Times New Roman"/>
          <w:szCs w:val="24"/>
        </w:rPr>
        <w:t>αλλά</w:t>
      </w:r>
      <w:r w:rsidRPr="00186F2E">
        <w:rPr>
          <w:rFonts w:eastAsia="Times New Roman" w:cs="Times New Roman"/>
          <w:szCs w:val="24"/>
        </w:rPr>
        <w:t xml:space="preserve"> και της τριτοβάθμιας εκπαίδευσης</w:t>
      </w:r>
      <w:r>
        <w:rPr>
          <w:rFonts w:eastAsia="Times New Roman" w:cs="Times New Roman"/>
          <w:szCs w:val="24"/>
        </w:rPr>
        <w:t>,</w:t>
      </w:r>
      <w:r w:rsidRPr="00186F2E">
        <w:rPr>
          <w:rFonts w:eastAsia="Times New Roman" w:cs="Times New Roman"/>
          <w:szCs w:val="24"/>
        </w:rPr>
        <w:t xml:space="preserve"> ώστε όλοι οι πολίτες να μπορούν να απολαύσουν τα δικαιώματα αυτά</w:t>
      </w:r>
      <w:r>
        <w:rPr>
          <w:rFonts w:eastAsia="Times New Roman" w:cs="Times New Roman"/>
          <w:szCs w:val="24"/>
        </w:rPr>
        <w:t>.</w:t>
      </w:r>
      <w:r w:rsidRPr="00186F2E">
        <w:rPr>
          <w:rFonts w:eastAsia="Times New Roman" w:cs="Times New Roman"/>
          <w:szCs w:val="24"/>
        </w:rPr>
        <w:t xml:space="preserve"> </w:t>
      </w:r>
    </w:p>
    <w:p w14:paraId="7C46039A" w14:textId="77777777" w:rsidR="00D41D4C" w:rsidRDefault="00870AC4">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κατηγορηθήκαμε επίσης και για </w:t>
      </w:r>
      <w:proofErr w:type="spellStart"/>
      <w:r>
        <w:rPr>
          <w:rFonts w:eastAsia="Times New Roman" w:cs="Times New Roman"/>
          <w:szCs w:val="24"/>
        </w:rPr>
        <w:t>εθνο</w:t>
      </w:r>
      <w:r w:rsidRPr="00186F2E">
        <w:rPr>
          <w:rFonts w:eastAsia="Times New Roman" w:cs="Times New Roman"/>
          <w:szCs w:val="24"/>
        </w:rPr>
        <w:t>μηδενισμό</w:t>
      </w:r>
      <w:proofErr w:type="spellEnd"/>
      <w:r>
        <w:rPr>
          <w:rFonts w:eastAsia="Times New Roman" w:cs="Times New Roman"/>
          <w:szCs w:val="24"/>
        </w:rPr>
        <w:t>. Ο κύριος συνάδελφος</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το τεκμηρίωσε</w:t>
      </w:r>
      <w:r>
        <w:rPr>
          <w:rFonts w:eastAsia="Times New Roman" w:cs="Times New Roman"/>
          <w:szCs w:val="24"/>
        </w:rPr>
        <w:t>,</w:t>
      </w:r>
      <w:r w:rsidRPr="00186F2E">
        <w:rPr>
          <w:rFonts w:eastAsia="Times New Roman" w:cs="Times New Roman"/>
          <w:szCs w:val="24"/>
        </w:rPr>
        <w:t xml:space="preserve"> λέγοντ</w:t>
      </w:r>
      <w:r w:rsidRPr="00186F2E">
        <w:rPr>
          <w:rFonts w:eastAsia="Times New Roman" w:cs="Times New Roman"/>
          <w:szCs w:val="24"/>
        </w:rPr>
        <w:t>ας ότι περιορίζουμε το μάθημα των Θρησκευτικών ή δεν ξέρω τι άλλο</w:t>
      </w:r>
      <w:r>
        <w:rPr>
          <w:rFonts w:eastAsia="Times New Roman" w:cs="Times New Roman"/>
          <w:szCs w:val="24"/>
        </w:rPr>
        <w:t>, π</w:t>
      </w:r>
      <w:r w:rsidRPr="00186F2E">
        <w:rPr>
          <w:rFonts w:eastAsia="Times New Roman" w:cs="Times New Roman"/>
          <w:szCs w:val="24"/>
        </w:rPr>
        <w:t>αρ</w:t>
      </w:r>
      <w:r>
        <w:rPr>
          <w:rFonts w:eastAsia="Times New Roman" w:cs="Times New Roman"/>
          <w:szCs w:val="24"/>
        </w:rPr>
        <w:t xml:space="preserve">’ </w:t>
      </w:r>
      <w:r w:rsidRPr="00186F2E">
        <w:rPr>
          <w:rFonts w:eastAsia="Times New Roman" w:cs="Times New Roman"/>
          <w:szCs w:val="24"/>
        </w:rPr>
        <w:t>όλο που και το μάθημα των Θρησκευτικών εμπεριέχεται και στη δευτεροβάθμια εκπαίδευση</w:t>
      </w:r>
      <w:r>
        <w:rPr>
          <w:rFonts w:eastAsia="Times New Roman" w:cs="Times New Roman"/>
          <w:szCs w:val="24"/>
        </w:rPr>
        <w:t>, ε</w:t>
      </w:r>
      <w:r w:rsidRPr="00186F2E">
        <w:rPr>
          <w:rFonts w:eastAsia="Times New Roman" w:cs="Times New Roman"/>
          <w:szCs w:val="24"/>
        </w:rPr>
        <w:t xml:space="preserve">κτός αν τα Θρησκευτικά τα παρερμηνεύει και τα </w:t>
      </w:r>
      <w:r>
        <w:rPr>
          <w:rFonts w:eastAsia="Times New Roman" w:cs="Times New Roman"/>
          <w:szCs w:val="24"/>
        </w:rPr>
        <w:t>θεωρεί ίσως</w:t>
      </w:r>
      <w:r w:rsidRPr="00186F2E">
        <w:rPr>
          <w:rFonts w:eastAsia="Times New Roman" w:cs="Times New Roman"/>
          <w:szCs w:val="24"/>
        </w:rPr>
        <w:t xml:space="preserve"> ως κατήχηση και λειτουργική</w:t>
      </w:r>
      <w:r>
        <w:rPr>
          <w:rFonts w:eastAsia="Times New Roman" w:cs="Times New Roman"/>
          <w:szCs w:val="24"/>
        </w:rPr>
        <w:t>,</w:t>
      </w:r>
      <w:r w:rsidRPr="00186F2E">
        <w:rPr>
          <w:rFonts w:eastAsia="Times New Roman" w:cs="Times New Roman"/>
          <w:szCs w:val="24"/>
        </w:rPr>
        <w:t xml:space="preserve"> όπως λέγαμ</w:t>
      </w:r>
      <w:r w:rsidRPr="00186F2E">
        <w:rPr>
          <w:rFonts w:eastAsia="Times New Roman" w:cs="Times New Roman"/>
          <w:szCs w:val="24"/>
        </w:rPr>
        <w:t>ε κάποτε παλιά</w:t>
      </w:r>
      <w:r>
        <w:rPr>
          <w:rFonts w:eastAsia="Times New Roman" w:cs="Times New Roman"/>
          <w:szCs w:val="24"/>
        </w:rPr>
        <w:t>, κύριε Τζαβάρα.</w:t>
      </w:r>
    </w:p>
    <w:p w14:paraId="7C46039B" w14:textId="77777777" w:rsidR="00D41D4C" w:rsidRDefault="00870AC4">
      <w:pPr>
        <w:tabs>
          <w:tab w:val="left" w:pos="1905"/>
        </w:tabs>
        <w:spacing w:line="600" w:lineRule="auto"/>
        <w:ind w:firstLine="720"/>
        <w:contextualSpacing/>
        <w:jc w:val="both"/>
        <w:rPr>
          <w:rFonts w:eastAsia="Times New Roman" w:cs="Times New Roman"/>
          <w:szCs w:val="24"/>
        </w:rPr>
      </w:pPr>
      <w:r w:rsidRPr="00186F2E">
        <w:rPr>
          <w:rFonts w:eastAsia="Times New Roman" w:cs="Times New Roman"/>
          <w:szCs w:val="24"/>
        </w:rPr>
        <w:t xml:space="preserve">Πάμε </w:t>
      </w:r>
      <w:r>
        <w:rPr>
          <w:rFonts w:eastAsia="Times New Roman" w:cs="Times New Roman"/>
          <w:szCs w:val="24"/>
        </w:rPr>
        <w:t>παρακάτω. Μίλησε επίσης για επίθεση στα Αρχαία Ελληνικά και τα Λατινικά, ότι με το συγκεκριμένο νομοσχέδιο κάνουμε επίθεση στα Αρχαία Ελληνικά και τα Λατινικά.</w:t>
      </w:r>
      <w:r w:rsidRPr="00186F2E">
        <w:rPr>
          <w:rFonts w:eastAsia="Times New Roman" w:cs="Times New Roman"/>
          <w:szCs w:val="24"/>
        </w:rPr>
        <w:t xml:space="preserve"> </w:t>
      </w:r>
    </w:p>
    <w:p w14:paraId="7C46039C" w14:textId="77777777" w:rsidR="00D41D4C" w:rsidRDefault="00870AC4">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Κύριοι συνάδελφοι, νομίζω ότι το</w:t>
      </w:r>
      <w:r w:rsidRPr="00186F2E">
        <w:rPr>
          <w:rFonts w:eastAsia="Times New Roman" w:cs="Times New Roman"/>
          <w:szCs w:val="24"/>
        </w:rPr>
        <w:t xml:space="preserve"> πνεύμα των Αρχαίων Ελληνικ</w:t>
      </w:r>
      <w:r w:rsidRPr="00186F2E">
        <w:rPr>
          <w:rFonts w:eastAsia="Times New Roman" w:cs="Times New Roman"/>
          <w:szCs w:val="24"/>
        </w:rPr>
        <w:t xml:space="preserve">ών </w:t>
      </w:r>
      <w:r>
        <w:rPr>
          <w:rFonts w:eastAsia="Times New Roman" w:cs="Times New Roman"/>
          <w:szCs w:val="24"/>
        </w:rPr>
        <w:t xml:space="preserve">ακολουθούμε, </w:t>
      </w:r>
      <w:r w:rsidRPr="00186F2E">
        <w:rPr>
          <w:rFonts w:eastAsia="Times New Roman" w:cs="Times New Roman"/>
          <w:szCs w:val="24"/>
        </w:rPr>
        <w:t>είμαστε κοντά στην ανάγνωση</w:t>
      </w:r>
      <w:r>
        <w:rPr>
          <w:rFonts w:eastAsia="Times New Roman" w:cs="Times New Roman"/>
          <w:szCs w:val="24"/>
        </w:rPr>
        <w:t>,</w:t>
      </w:r>
      <w:r w:rsidRPr="00186F2E">
        <w:rPr>
          <w:rFonts w:eastAsia="Times New Roman" w:cs="Times New Roman"/>
          <w:szCs w:val="24"/>
        </w:rPr>
        <w:t xml:space="preserve"> δεν είμαστε στ</w:t>
      </w:r>
      <w:r>
        <w:rPr>
          <w:rFonts w:eastAsia="Times New Roman" w:cs="Times New Roman"/>
          <w:szCs w:val="24"/>
        </w:rPr>
        <w:t>είρα προσηλωμένοι</w:t>
      </w:r>
      <w:r w:rsidRPr="00186F2E">
        <w:rPr>
          <w:rFonts w:eastAsia="Times New Roman" w:cs="Times New Roman"/>
          <w:szCs w:val="24"/>
        </w:rPr>
        <w:t xml:space="preserve"> </w:t>
      </w:r>
      <w:r>
        <w:rPr>
          <w:rFonts w:eastAsia="Times New Roman" w:cs="Times New Roman"/>
          <w:szCs w:val="24"/>
        </w:rPr>
        <w:t xml:space="preserve">στον φορμαλισμό </w:t>
      </w:r>
      <w:r w:rsidRPr="00186F2E">
        <w:rPr>
          <w:rFonts w:eastAsia="Times New Roman" w:cs="Times New Roman"/>
          <w:szCs w:val="24"/>
        </w:rPr>
        <w:t>της ετυμολογίας</w:t>
      </w:r>
      <w:r>
        <w:rPr>
          <w:rFonts w:eastAsia="Times New Roman" w:cs="Times New Roman"/>
          <w:szCs w:val="24"/>
        </w:rPr>
        <w:t>,</w:t>
      </w:r>
      <w:r w:rsidRPr="00186F2E">
        <w:rPr>
          <w:rFonts w:eastAsia="Times New Roman" w:cs="Times New Roman"/>
          <w:szCs w:val="24"/>
        </w:rPr>
        <w:t xml:space="preserve"> της γραμματικής και του συντακτικού</w:t>
      </w:r>
      <w:r>
        <w:rPr>
          <w:rFonts w:eastAsia="Times New Roman" w:cs="Times New Roman"/>
          <w:szCs w:val="24"/>
        </w:rPr>
        <w:t>.</w:t>
      </w:r>
      <w:r w:rsidRPr="00186F2E">
        <w:rPr>
          <w:rFonts w:eastAsia="Times New Roman" w:cs="Times New Roman"/>
          <w:szCs w:val="24"/>
        </w:rPr>
        <w:t xml:space="preserve"> Καλώς ή κακώς </w:t>
      </w:r>
      <w:r>
        <w:rPr>
          <w:rFonts w:eastAsia="Times New Roman" w:cs="Times New Roman"/>
          <w:szCs w:val="24"/>
        </w:rPr>
        <w:t>-καλώς</w:t>
      </w:r>
      <w:r w:rsidRPr="00186F2E">
        <w:rPr>
          <w:rFonts w:eastAsia="Times New Roman" w:cs="Times New Roman"/>
          <w:szCs w:val="24"/>
        </w:rPr>
        <w:t xml:space="preserve"> και κατά μεγάλη ευτυχή συγκυρία</w:t>
      </w:r>
      <w:r>
        <w:rPr>
          <w:rFonts w:eastAsia="Times New Roman" w:cs="Times New Roman"/>
          <w:szCs w:val="24"/>
        </w:rPr>
        <w:t>- παίρνουμε</w:t>
      </w:r>
      <w:r w:rsidRPr="00186F2E">
        <w:rPr>
          <w:rFonts w:eastAsia="Times New Roman" w:cs="Times New Roman"/>
          <w:szCs w:val="24"/>
        </w:rPr>
        <w:t xml:space="preserve"> παραδείγματα από τα Αρχαία Ελληνικά</w:t>
      </w:r>
      <w:r>
        <w:rPr>
          <w:rFonts w:eastAsia="Times New Roman" w:cs="Times New Roman"/>
          <w:szCs w:val="24"/>
        </w:rPr>
        <w:t>,</w:t>
      </w:r>
      <w:r w:rsidRPr="00186F2E">
        <w:rPr>
          <w:rFonts w:eastAsia="Times New Roman" w:cs="Times New Roman"/>
          <w:szCs w:val="24"/>
        </w:rPr>
        <w:t xml:space="preserve"> είναι η γλώσσα μας η ζωντανή</w:t>
      </w:r>
      <w:r>
        <w:rPr>
          <w:rFonts w:eastAsia="Times New Roman" w:cs="Times New Roman"/>
          <w:szCs w:val="24"/>
        </w:rPr>
        <w:t>,</w:t>
      </w:r>
      <w:r w:rsidRPr="00186F2E">
        <w:rPr>
          <w:rFonts w:eastAsia="Times New Roman" w:cs="Times New Roman"/>
          <w:szCs w:val="24"/>
        </w:rPr>
        <w:t xml:space="preserve"> η οποία εξελίσσεται στην πορεία των αιώνων και </w:t>
      </w:r>
      <w:r>
        <w:rPr>
          <w:rFonts w:eastAsia="Times New Roman" w:cs="Times New Roman"/>
          <w:szCs w:val="24"/>
        </w:rPr>
        <w:t>από αυτήν</w:t>
      </w:r>
      <w:r w:rsidRPr="00186F2E">
        <w:rPr>
          <w:rFonts w:eastAsia="Times New Roman" w:cs="Times New Roman"/>
          <w:szCs w:val="24"/>
        </w:rPr>
        <w:t xml:space="preserve"> δεν μπορ</w:t>
      </w:r>
      <w:r>
        <w:rPr>
          <w:rFonts w:eastAsia="Times New Roman" w:cs="Times New Roman"/>
          <w:szCs w:val="24"/>
        </w:rPr>
        <w:t>ούμε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αποστασιοποιηθούμε.</w:t>
      </w:r>
    </w:p>
    <w:p w14:paraId="7C46039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είναι ένα φθηνό, κατά τη γνώμη μου, επιχείρημα, τα περί ρουσφετιού για την ίδρυση τμήματος πανεπιστημιακής σχολής στο</w:t>
      </w:r>
      <w:r>
        <w:rPr>
          <w:rFonts w:eastAsia="Times New Roman" w:cs="Times New Roman"/>
          <w:szCs w:val="24"/>
        </w:rPr>
        <w:t xml:space="preserve"> Άργος, λες και από τη δική σας πλευρά κανένα ρουσφέτι δεν έγινε όλα αυτά τα χρόνια. Όμως, εν πάση </w:t>
      </w:r>
      <w:proofErr w:type="spellStart"/>
      <w:r>
        <w:rPr>
          <w:rFonts w:eastAsia="Times New Roman" w:cs="Times New Roman"/>
          <w:szCs w:val="24"/>
        </w:rPr>
        <w:t>περιπτώσει</w:t>
      </w:r>
      <w:proofErr w:type="spellEnd"/>
      <w:r>
        <w:rPr>
          <w:rFonts w:eastAsia="Times New Roman" w:cs="Times New Roman"/>
          <w:szCs w:val="24"/>
        </w:rPr>
        <w:t xml:space="preserve"> εγώ δεν το θεωρώ ρουσφέτι και θα εξηγήσω γιατί, κύριε συνάδελφε και αγαπητέ κύριε Βορίδη, για να μπορέσετε να δώσετε απάντηση, ενδεχομένως, στις α</w:t>
      </w:r>
      <w:r>
        <w:rPr>
          <w:rFonts w:eastAsia="Times New Roman" w:cs="Times New Roman"/>
          <w:szCs w:val="24"/>
        </w:rPr>
        <w:t>ιτιάσεις</w:t>
      </w:r>
      <w:r>
        <w:rPr>
          <w:rFonts w:eastAsia="Times New Roman" w:cs="Times New Roman"/>
          <w:szCs w:val="24"/>
        </w:rPr>
        <w:t>,</w:t>
      </w:r>
      <w:r>
        <w:rPr>
          <w:rFonts w:eastAsia="Times New Roman" w:cs="Times New Roman"/>
          <w:szCs w:val="24"/>
        </w:rPr>
        <w:t xml:space="preserve"> που θα δεχθείτε από τον πολιτικό σας φίλο κ. Καμπόσο, Δήμαρχο της πόλεως Άργους-Μυκηνών, στον οποίο θα πρέπει να απολογηθείτε</w:t>
      </w:r>
      <w:r>
        <w:rPr>
          <w:rFonts w:eastAsia="Times New Roman" w:cs="Times New Roman"/>
          <w:szCs w:val="24"/>
        </w:rPr>
        <w:t>,</w:t>
      </w:r>
      <w:r>
        <w:rPr>
          <w:rFonts w:eastAsia="Times New Roman" w:cs="Times New Roman"/>
          <w:szCs w:val="24"/>
        </w:rPr>
        <w:t xml:space="preserve"> γιατί καυτηριάσατε την ίδρυση ενός τμήματος πανεπιστημιακής σχολής.</w:t>
      </w:r>
    </w:p>
    <w:p w14:paraId="7C46039E"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Για το Άργος</w:t>
      </w:r>
      <w:r>
        <w:rPr>
          <w:rFonts w:eastAsia="Times New Roman" w:cs="Times New Roman"/>
          <w:szCs w:val="24"/>
        </w:rPr>
        <w:t>,</w:t>
      </w:r>
      <w:r>
        <w:rPr>
          <w:rFonts w:eastAsia="Times New Roman" w:cs="Times New Roman"/>
          <w:szCs w:val="24"/>
        </w:rPr>
        <w:t xml:space="preserve"> οφείλω να πω, αγαπητέ κύριε συνάδελφε</w:t>
      </w:r>
      <w:r>
        <w:rPr>
          <w:rFonts w:eastAsia="Times New Roman" w:cs="Times New Roman"/>
          <w:szCs w:val="24"/>
        </w:rPr>
        <w:t>, ότι έχει υποστεί, όπως αρκετές επαρχιακές μικρές πόλεις, μία αποβιομηχάνιση</w:t>
      </w:r>
      <w:r>
        <w:rPr>
          <w:rFonts w:eastAsia="Times New Roman" w:cs="Times New Roman"/>
          <w:szCs w:val="24"/>
        </w:rPr>
        <w:t>,</w:t>
      </w:r>
      <w:r>
        <w:rPr>
          <w:rFonts w:eastAsia="Times New Roman" w:cs="Times New Roman"/>
          <w:szCs w:val="24"/>
        </w:rPr>
        <w:t xml:space="preserve"> εδώ και δεκαετίες. </w:t>
      </w:r>
      <w:r>
        <w:rPr>
          <w:rFonts w:eastAsia="Times New Roman" w:cs="Times New Roman"/>
          <w:szCs w:val="24"/>
        </w:rPr>
        <w:t>επίσης,</w:t>
      </w:r>
      <w:r>
        <w:rPr>
          <w:rFonts w:eastAsia="Times New Roman" w:cs="Times New Roman"/>
          <w:szCs w:val="24"/>
        </w:rPr>
        <w:t xml:space="preserve"> η εμπορική-αγροτική κίνηση, στην οποία στηρίζονταν, ενόψει της οικονομικής κρίσης</w:t>
      </w:r>
      <w:r>
        <w:rPr>
          <w:rFonts w:eastAsia="Times New Roman" w:cs="Times New Roman"/>
          <w:szCs w:val="24"/>
        </w:rPr>
        <w:t>,</w:t>
      </w:r>
      <w:r>
        <w:rPr>
          <w:rFonts w:eastAsia="Times New Roman" w:cs="Times New Roman"/>
          <w:szCs w:val="24"/>
        </w:rPr>
        <w:t xml:space="preserve"> έχει καθηλωθεί σε πολύ χαμηλά επίπεδα. Το Άργος, λοιπόν, όφειλε να </w:t>
      </w:r>
      <w:r>
        <w:rPr>
          <w:rFonts w:eastAsia="Times New Roman" w:cs="Times New Roman"/>
          <w:szCs w:val="24"/>
        </w:rPr>
        <w:t>συμπεριληφθεί στη χωρία της ακαδημαϊκής, όφειλε να μετέρχεται τέχνης, λόγου, επιστημών</w:t>
      </w:r>
      <w:r>
        <w:rPr>
          <w:rFonts w:eastAsia="Times New Roman" w:cs="Times New Roman"/>
          <w:szCs w:val="24"/>
        </w:rPr>
        <w:t>,</w:t>
      </w:r>
      <w:r>
        <w:rPr>
          <w:rFonts w:eastAsia="Times New Roman" w:cs="Times New Roman"/>
          <w:szCs w:val="24"/>
        </w:rPr>
        <w:t xml:space="preserve"> για να μπορέσει να αυξήσει το κύρος του, για να μπορέσει να καταλάβει τη θέση</w:t>
      </w:r>
      <w:r>
        <w:rPr>
          <w:rFonts w:eastAsia="Times New Roman" w:cs="Times New Roman"/>
          <w:szCs w:val="24"/>
        </w:rPr>
        <w:t>,</w:t>
      </w:r>
      <w:r>
        <w:rPr>
          <w:rFonts w:eastAsia="Times New Roman" w:cs="Times New Roman"/>
          <w:szCs w:val="24"/>
        </w:rPr>
        <w:t xml:space="preserve"> την οποία δικαιούται. </w:t>
      </w:r>
    </w:p>
    <w:p w14:paraId="7C46039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Έτσι, λοιπόν, νομίζω, αδίκως αιτιάστε κάτι τέτοιο. Ήταν από τα </w:t>
      </w:r>
      <w:proofErr w:type="spellStart"/>
      <w:r>
        <w:rPr>
          <w:rFonts w:eastAsia="Times New Roman" w:cs="Times New Roman"/>
          <w:szCs w:val="24"/>
        </w:rPr>
        <w:t>προ</w:t>
      </w:r>
      <w:r>
        <w:rPr>
          <w:rFonts w:eastAsia="Times New Roman" w:cs="Times New Roman"/>
          <w:szCs w:val="24"/>
        </w:rPr>
        <w:t>τάγματα</w:t>
      </w:r>
      <w:proofErr w:type="spellEnd"/>
      <w:r>
        <w:rPr>
          <w:rFonts w:eastAsia="Times New Roman" w:cs="Times New Roman"/>
          <w:szCs w:val="24"/>
        </w:rPr>
        <w:t>,</w:t>
      </w:r>
      <w:r>
        <w:rPr>
          <w:rFonts w:eastAsia="Times New Roman" w:cs="Times New Roman"/>
          <w:szCs w:val="24"/>
        </w:rPr>
        <w:t xml:space="preserve"> τα οποία εμείς τουλάχιστον</w:t>
      </w:r>
      <w:r>
        <w:rPr>
          <w:rFonts w:eastAsia="Times New Roman" w:cs="Times New Roman"/>
          <w:szCs w:val="24"/>
        </w:rPr>
        <w:t>,</w:t>
      </w:r>
      <w:r>
        <w:rPr>
          <w:rFonts w:eastAsia="Times New Roman" w:cs="Times New Roman"/>
          <w:szCs w:val="24"/>
        </w:rPr>
        <w:t xml:space="preserve"> είχαμε θέσει. Έγινε αποδεκτό από τον κύριο Υπουργό, σε συνεννόηση, συναίνεση και απόλυτη έγκριση της πρυτανικής αρχής και έτσι δεν μπορούμε</w:t>
      </w:r>
      <w:r>
        <w:rPr>
          <w:rFonts w:eastAsia="Times New Roman" w:cs="Times New Roman"/>
          <w:szCs w:val="24"/>
        </w:rPr>
        <w:t>,</w:t>
      </w:r>
      <w:r>
        <w:rPr>
          <w:rFonts w:eastAsia="Times New Roman" w:cs="Times New Roman"/>
          <w:szCs w:val="24"/>
        </w:rPr>
        <w:t xml:space="preserve"> παρά να το επικροτήσουμε. Εσείς, νομίζω, θα έχετε πρόβλημα με την επόμενη βόλτ</w:t>
      </w:r>
      <w:r>
        <w:rPr>
          <w:rFonts w:eastAsia="Times New Roman" w:cs="Times New Roman"/>
          <w:szCs w:val="24"/>
        </w:rPr>
        <w:t>α σας στην Αργολίδα, κύριε συνάδελφε.</w:t>
      </w:r>
    </w:p>
    <w:p w14:paraId="7C4603A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Τέλος, οφείλω να καταθέσω και μία άποψη και ευχαριστία εν ταυτώ, αλλά νομίζω και αναγνώριση, η οποία πρέπει να λεχθεί στην Αίθουσα αυτή, διότι και στο Ναύπλιο, στο οποίο υπήρχε το Τμήμα Θεατρικών Σπουδών, ιδρύθηκε πλέο</w:t>
      </w:r>
      <w:r>
        <w:rPr>
          <w:rFonts w:eastAsia="Times New Roman" w:cs="Times New Roman"/>
          <w:szCs w:val="24"/>
        </w:rPr>
        <w:t xml:space="preserve">ν Σχολή Καλών Τεχνών με ένα τμήμα, το Τμήμα Θεατρικών Σπουδών, το οποίο, όμως, πλέον -η συγκεκριμένη σχολή- δέχεται και δεύτερο τμήμα, το Τμήμα των Παραστατικών Σπουδών. </w:t>
      </w:r>
    </w:p>
    <w:p w14:paraId="7C4603A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ίναι αλήθεια ότι ίσως σε κανένα ευρωπαϊκό κράτος, αν δεν κάνω λάθος, δεν λείπει, συν</w:t>
      </w:r>
      <w:r>
        <w:rPr>
          <w:rFonts w:eastAsia="Times New Roman" w:cs="Times New Roman"/>
          <w:szCs w:val="24"/>
        </w:rPr>
        <w:t xml:space="preserve">άδελφε κύριε </w:t>
      </w:r>
      <w:proofErr w:type="spellStart"/>
      <w:r>
        <w:rPr>
          <w:rFonts w:eastAsia="Times New Roman" w:cs="Times New Roman"/>
          <w:szCs w:val="24"/>
        </w:rPr>
        <w:t>Σκουρολιάκο</w:t>
      </w:r>
      <w:proofErr w:type="spellEnd"/>
      <w:r>
        <w:rPr>
          <w:rFonts w:eastAsia="Times New Roman" w:cs="Times New Roman"/>
          <w:szCs w:val="24"/>
        </w:rPr>
        <w:t>, τέτοιο τμήμα, για το οποίο παλέψατε ιδιαίτερα και όντας καθηγητής στη Σχολή Θεατρικών Επιστημών του Ναυπλίου.</w:t>
      </w:r>
    </w:p>
    <w:p w14:paraId="7C4603A2" w14:textId="77777777" w:rsidR="00D41D4C" w:rsidRDefault="00870AC4">
      <w:pPr>
        <w:spacing w:line="600" w:lineRule="auto"/>
        <w:ind w:firstLine="720"/>
        <w:contextualSpacing/>
        <w:jc w:val="both"/>
        <w:rPr>
          <w:rFonts w:eastAsia="Times New Roman" w:cs="Times New Roman"/>
          <w:szCs w:val="24"/>
        </w:rPr>
      </w:pPr>
      <w:r w:rsidRPr="00AB32A2">
        <w:rPr>
          <w:rFonts w:eastAsia="Times New Roman" w:cs="Times New Roman"/>
          <w:b/>
          <w:szCs w:val="24"/>
        </w:rPr>
        <w:lastRenderedPageBreak/>
        <w:t>ΠΑΝΑΓΙΩΤΗΣ (ΠΑΝΟΣ) ΣΚΟΥΡΟΛΙΑΚΟΣ:</w:t>
      </w:r>
      <w:r>
        <w:rPr>
          <w:rFonts w:eastAsia="Times New Roman" w:cs="Times New Roman"/>
          <w:szCs w:val="24"/>
        </w:rPr>
        <w:t xml:space="preserve"> Και στην Καμπούλ υπάρχει. Στην Ελλάδα δεν υπάρχει.</w:t>
      </w:r>
    </w:p>
    <w:p w14:paraId="7C4603A3" w14:textId="77777777" w:rsidR="00D41D4C" w:rsidRDefault="00870AC4">
      <w:pPr>
        <w:spacing w:line="600" w:lineRule="auto"/>
        <w:ind w:firstLine="720"/>
        <w:contextualSpacing/>
        <w:jc w:val="both"/>
        <w:rPr>
          <w:rFonts w:eastAsia="Times New Roman" w:cs="Times New Roman"/>
          <w:szCs w:val="24"/>
        </w:rPr>
      </w:pPr>
      <w:r w:rsidRPr="00AB32A2">
        <w:rPr>
          <w:rFonts w:eastAsia="Times New Roman" w:cs="Times New Roman"/>
          <w:b/>
          <w:szCs w:val="24"/>
        </w:rPr>
        <w:t>ΙΩΑΝΝΗΣ ΓΚΙΟΛΑΣ:</w:t>
      </w:r>
      <w:r>
        <w:rPr>
          <w:rFonts w:eastAsia="Times New Roman" w:cs="Times New Roman"/>
          <w:szCs w:val="24"/>
        </w:rPr>
        <w:t xml:space="preserve"> Και στην Καμπούλ υπ</w:t>
      </w:r>
      <w:r>
        <w:rPr>
          <w:rFonts w:eastAsia="Times New Roman" w:cs="Times New Roman"/>
          <w:szCs w:val="24"/>
        </w:rPr>
        <w:t xml:space="preserve">άρχει, λοιπόν, τριτοβάθμια ακαδημαϊκή δηλαδή έδρα παραστατικών σπουδών και μιλάμε για σπουδές υποκριτικής, σκηνοθεσίας. </w:t>
      </w:r>
      <w:r>
        <w:rPr>
          <w:rFonts w:eastAsia="Times New Roman" w:cs="Times New Roman"/>
          <w:szCs w:val="24"/>
        </w:rPr>
        <w:t>Π</w:t>
      </w:r>
      <w:r>
        <w:rPr>
          <w:rFonts w:eastAsia="Times New Roman" w:cs="Times New Roman"/>
          <w:szCs w:val="24"/>
        </w:rPr>
        <w:t>έραν αυτών ήταν, λοιπόν, ανάγκη, ήταν ζητούμενο, ήταν δίκαιο και έγινε. Και πρέπει να επιδαψιλεύσω τιμές στον αγαπητό συνάδελφο και σύν</w:t>
      </w:r>
      <w:r>
        <w:rPr>
          <w:rFonts w:eastAsia="Times New Roman" w:cs="Times New Roman"/>
          <w:szCs w:val="24"/>
        </w:rPr>
        <w:t xml:space="preserve">τροφο, τον Πάνο </w:t>
      </w:r>
      <w:proofErr w:type="spellStart"/>
      <w:r>
        <w:rPr>
          <w:rFonts w:eastAsia="Times New Roman" w:cs="Times New Roman"/>
          <w:szCs w:val="24"/>
        </w:rPr>
        <w:t>Σκουρολιάκο</w:t>
      </w:r>
      <w:proofErr w:type="spellEnd"/>
      <w:r>
        <w:rPr>
          <w:rFonts w:eastAsia="Times New Roman" w:cs="Times New Roman"/>
          <w:szCs w:val="24"/>
        </w:rPr>
        <w:t>, που έχει μοχθήσει επί τόσα χρόνια</w:t>
      </w:r>
      <w:r>
        <w:rPr>
          <w:rFonts w:eastAsia="Times New Roman" w:cs="Times New Roman"/>
          <w:szCs w:val="24"/>
        </w:rPr>
        <w:t>,</w:t>
      </w:r>
      <w:r>
        <w:rPr>
          <w:rFonts w:eastAsia="Times New Roman" w:cs="Times New Roman"/>
          <w:szCs w:val="24"/>
        </w:rPr>
        <w:t xml:space="preserve"> για να γίνει το συγκεκριμένο. Ήταν πρέπον, όπως είπα, και πρέπει να του αποδοθούν οι πρέπουσες ευχαριστίες.</w:t>
      </w:r>
    </w:p>
    <w:p w14:paraId="7C4603A4"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C4603A5" w14:textId="77777777" w:rsidR="00D41D4C" w:rsidRDefault="00870A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C4603A6" w14:textId="77777777" w:rsidR="00D41D4C" w:rsidRDefault="00870AC4">
      <w:pPr>
        <w:spacing w:line="600" w:lineRule="auto"/>
        <w:ind w:firstLine="720"/>
        <w:contextualSpacing/>
        <w:jc w:val="both"/>
        <w:rPr>
          <w:rFonts w:eastAsia="Times New Roman" w:cs="Times New Roman"/>
          <w:szCs w:val="24"/>
        </w:rPr>
      </w:pPr>
      <w:r w:rsidRPr="00AB32A2">
        <w:rPr>
          <w:rFonts w:eastAsia="Times New Roman" w:cs="Times New Roman"/>
          <w:b/>
          <w:szCs w:val="24"/>
        </w:rPr>
        <w:t xml:space="preserve">ΚΩΝΣΤΑΝΤΙΝΟΣ ΓΑΒΡΟΓΛΟΥ </w:t>
      </w:r>
      <w:r w:rsidRPr="00AB32A2">
        <w:rPr>
          <w:rFonts w:eastAsia="Times New Roman" w:cs="Times New Roman"/>
          <w:b/>
          <w:szCs w:val="24"/>
        </w:rPr>
        <w:t>(Υπουργός Παιδείας, Έρευνα</w:t>
      </w:r>
      <w:r>
        <w:rPr>
          <w:rFonts w:eastAsia="Times New Roman" w:cs="Times New Roman"/>
          <w:b/>
          <w:szCs w:val="24"/>
        </w:rPr>
        <w:t>ς</w:t>
      </w:r>
      <w:r w:rsidRPr="00AB32A2">
        <w:rPr>
          <w:rFonts w:eastAsia="Times New Roman" w:cs="Times New Roman"/>
          <w:b/>
          <w:szCs w:val="24"/>
        </w:rPr>
        <w:t xml:space="preserve"> και Θρησκευμάτων):</w:t>
      </w:r>
      <w:r>
        <w:rPr>
          <w:rFonts w:eastAsia="Times New Roman" w:cs="Times New Roman"/>
          <w:szCs w:val="24"/>
        </w:rPr>
        <w:t xml:space="preserve"> Κύριε Πρόεδρε, ζητώ τον λόγο.</w:t>
      </w:r>
    </w:p>
    <w:p w14:paraId="7C4603A7" w14:textId="77777777" w:rsidR="00D41D4C" w:rsidRDefault="00870AC4">
      <w:pPr>
        <w:spacing w:line="600" w:lineRule="auto"/>
        <w:ind w:firstLine="720"/>
        <w:contextualSpacing/>
        <w:jc w:val="both"/>
        <w:rPr>
          <w:rFonts w:eastAsia="Times New Roman" w:cs="Times New Roman"/>
          <w:szCs w:val="24"/>
        </w:rPr>
      </w:pPr>
      <w:r w:rsidRPr="00AB32A2">
        <w:rPr>
          <w:rFonts w:eastAsia="Times New Roman" w:cs="Times New Roman"/>
          <w:b/>
          <w:szCs w:val="24"/>
        </w:rPr>
        <w:t xml:space="preserve">ΠΡΟΕΔΡΕΥΩΝ (Δημήτριος </w:t>
      </w:r>
      <w:proofErr w:type="spellStart"/>
      <w:r w:rsidRPr="00AB32A2">
        <w:rPr>
          <w:rFonts w:eastAsia="Times New Roman" w:cs="Times New Roman"/>
          <w:b/>
          <w:szCs w:val="24"/>
        </w:rPr>
        <w:t>Κρεμαστινός</w:t>
      </w:r>
      <w:proofErr w:type="spellEnd"/>
      <w:r w:rsidRPr="00AB32A2">
        <w:rPr>
          <w:rFonts w:eastAsia="Times New Roman" w:cs="Times New Roman"/>
          <w:b/>
          <w:szCs w:val="24"/>
        </w:rPr>
        <w:t>):</w:t>
      </w:r>
      <w:r>
        <w:rPr>
          <w:rFonts w:eastAsia="Times New Roman" w:cs="Times New Roman"/>
          <w:szCs w:val="24"/>
        </w:rPr>
        <w:t xml:space="preserve"> Τον λόγο έχει ο κύριος Υπουργός.</w:t>
      </w:r>
    </w:p>
    <w:p w14:paraId="7C4603A8" w14:textId="77777777" w:rsidR="00D41D4C" w:rsidRDefault="00870AC4">
      <w:pPr>
        <w:spacing w:line="600" w:lineRule="auto"/>
        <w:ind w:firstLine="720"/>
        <w:contextualSpacing/>
        <w:jc w:val="both"/>
        <w:rPr>
          <w:rFonts w:eastAsia="Times New Roman" w:cs="Times New Roman"/>
          <w:szCs w:val="24"/>
        </w:rPr>
      </w:pPr>
      <w:r w:rsidRPr="00AB32A2">
        <w:rPr>
          <w:rFonts w:eastAsia="Times New Roman" w:cs="Times New Roman"/>
          <w:b/>
          <w:szCs w:val="24"/>
        </w:rPr>
        <w:lastRenderedPageBreak/>
        <w:t>ΚΩΝΣΤΑΝΤΙΝΟΣ ΓΑΒΡΟΓΛΟΥ (Υπουργός Παιδείας, Έρευνα</w:t>
      </w:r>
      <w:r>
        <w:rPr>
          <w:rFonts w:eastAsia="Times New Roman" w:cs="Times New Roman"/>
          <w:b/>
          <w:szCs w:val="24"/>
        </w:rPr>
        <w:t>ς</w:t>
      </w:r>
      <w:r w:rsidRPr="00AB32A2">
        <w:rPr>
          <w:rFonts w:eastAsia="Times New Roman" w:cs="Times New Roman"/>
          <w:b/>
          <w:szCs w:val="24"/>
        </w:rPr>
        <w:t xml:space="preserve"> και Θρησκευμάτων):</w:t>
      </w:r>
      <w:r>
        <w:rPr>
          <w:rFonts w:eastAsia="Times New Roman" w:cs="Times New Roman"/>
          <w:szCs w:val="24"/>
        </w:rPr>
        <w:t xml:space="preserve"> Υπάρχουν κάποιες νομοτεχνικές βελτιώσεις</w:t>
      </w:r>
      <w:r>
        <w:rPr>
          <w:rFonts w:eastAsia="Times New Roman" w:cs="Times New Roman"/>
          <w:szCs w:val="24"/>
        </w:rPr>
        <w:t xml:space="preserve"> και διευκρινίζω μία ιδιαίτερα, που είναι μία παράταση για το θέμα του ΣΑΕΠ και των κολεγίων, ώστε να συμπεριλάβει και τα παιδιά</w:t>
      </w:r>
      <w:r>
        <w:rPr>
          <w:rFonts w:eastAsia="Times New Roman" w:cs="Times New Roman"/>
          <w:szCs w:val="24"/>
        </w:rPr>
        <w:t>,</w:t>
      </w:r>
      <w:r>
        <w:rPr>
          <w:rFonts w:eastAsia="Times New Roman" w:cs="Times New Roman"/>
          <w:szCs w:val="24"/>
        </w:rPr>
        <w:t xml:space="preserve"> που είναι σήμερα στο πρώτο έτος</w:t>
      </w:r>
      <w:r>
        <w:rPr>
          <w:rFonts w:eastAsia="Times New Roman" w:cs="Times New Roman"/>
          <w:szCs w:val="24"/>
        </w:rPr>
        <w:t>,</w:t>
      </w:r>
      <w:r>
        <w:rPr>
          <w:rFonts w:eastAsia="Times New Roman" w:cs="Times New Roman"/>
          <w:szCs w:val="24"/>
        </w:rPr>
        <w:t xml:space="preserve"> μέχρι και το τελευταίο έτος αποφοίτησης. Άρα δίνουμε αυτήν την παράταση. </w:t>
      </w:r>
    </w:p>
    <w:p w14:paraId="7C4603A9"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Παιδείας, Έρευνας και Θρησκευμάτων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καταθέτει για τα Πρακτικά την προαναφερθείσα νομοτεχνική βελτίωση, η οποία έχει ως εξής:</w:t>
      </w:r>
    </w:p>
    <w:p w14:paraId="7C4603AA" w14:textId="77777777" w:rsidR="00D41D4C" w:rsidRDefault="00870AC4">
      <w:pPr>
        <w:spacing w:line="600" w:lineRule="auto"/>
        <w:ind w:firstLine="720"/>
        <w:contextualSpacing/>
        <w:jc w:val="center"/>
        <w:rPr>
          <w:rFonts w:eastAsia="Times New Roman" w:cs="Times New Roman"/>
          <w:color w:val="FF0000"/>
          <w:szCs w:val="24"/>
        </w:rPr>
      </w:pPr>
      <w:r w:rsidRPr="00EC2FB4">
        <w:rPr>
          <w:rFonts w:eastAsia="Times New Roman" w:cs="Times New Roman"/>
          <w:color w:val="FF0000"/>
          <w:szCs w:val="24"/>
        </w:rPr>
        <w:t>(</w:t>
      </w:r>
      <w:r w:rsidRPr="00EC2FB4">
        <w:rPr>
          <w:rFonts w:eastAsia="Times New Roman" w:cs="Times New Roman"/>
          <w:color w:val="FF0000"/>
          <w:szCs w:val="24"/>
        </w:rPr>
        <w:t>ΑΛΛΑΓΗ ΣΕΛΙΔΑΣ</w:t>
      </w:r>
      <w:r w:rsidRPr="00EC2FB4">
        <w:rPr>
          <w:rFonts w:eastAsia="Times New Roman" w:cs="Times New Roman"/>
          <w:color w:val="FF0000"/>
          <w:szCs w:val="24"/>
        </w:rPr>
        <w:t>)</w:t>
      </w:r>
    </w:p>
    <w:p w14:paraId="7C4603AB" w14:textId="77777777" w:rsidR="00D41D4C" w:rsidRDefault="00870AC4">
      <w:pPr>
        <w:spacing w:line="600" w:lineRule="auto"/>
        <w:ind w:firstLine="720"/>
        <w:contextualSpacing/>
        <w:jc w:val="center"/>
        <w:rPr>
          <w:rFonts w:eastAsia="Times New Roman" w:cs="Times New Roman"/>
          <w:color w:val="FF0000"/>
          <w:szCs w:val="24"/>
        </w:rPr>
      </w:pPr>
      <w:r w:rsidRPr="00EC2FB4">
        <w:rPr>
          <w:rFonts w:eastAsia="Times New Roman" w:cs="Times New Roman"/>
          <w:color w:val="FF0000"/>
          <w:szCs w:val="24"/>
        </w:rPr>
        <w:t>(Να μπουν οι σελ. 85,86)</w:t>
      </w:r>
    </w:p>
    <w:p w14:paraId="7C4603AC" w14:textId="77777777" w:rsidR="00D41D4C" w:rsidRDefault="00870AC4">
      <w:pPr>
        <w:spacing w:line="600" w:lineRule="auto"/>
        <w:ind w:firstLine="720"/>
        <w:contextualSpacing/>
        <w:jc w:val="center"/>
        <w:rPr>
          <w:rFonts w:eastAsia="Times New Roman" w:cs="Times New Roman"/>
          <w:color w:val="FF0000"/>
          <w:szCs w:val="24"/>
        </w:rPr>
      </w:pPr>
      <w:r w:rsidRPr="00EC2FB4">
        <w:rPr>
          <w:rFonts w:eastAsia="Times New Roman" w:cs="Times New Roman"/>
          <w:color w:val="FF0000"/>
          <w:szCs w:val="24"/>
        </w:rPr>
        <w:t>(ΑΛΛΑΓΗ ΣΕΛΙΔΑΣ</w:t>
      </w:r>
      <w:r w:rsidRPr="00EC2FB4">
        <w:rPr>
          <w:rFonts w:eastAsia="Times New Roman" w:cs="Times New Roman"/>
          <w:color w:val="FF0000"/>
          <w:szCs w:val="24"/>
        </w:rPr>
        <w:t>)</w:t>
      </w:r>
    </w:p>
    <w:p w14:paraId="7C4603A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ΓΑΒΡΟΓ</w:t>
      </w:r>
      <w:r>
        <w:rPr>
          <w:rFonts w:eastAsia="Times New Roman" w:cs="Times New Roman"/>
          <w:b/>
          <w:szCs w:val="24"/>
        </w:rPr>
        <w:t>ΛΟΥ (Υπουργός Παιδείας, Έρευνας και Θρησκευμάτων):</w:t>
      </w:r>
      <w:r w:rsidRPr="00206202">
        <w:rPr>
          <w:rFonts w:eastAsia="Times New Roman" w:cs="Times New Roman"/>
          <w:szCs w:val="24"/>
        </w:rPr>
        <w:t xml:space="preserve"> </w:t>
      </w:r>
      <w:r>
        <w:rPr>
          <w:rFonts w:eastAsia="Times New Roman" w:cs="Times New Roman"/>
          <w:szCs w:val="24"/>
        </w:rPr>
        <w:t>Υπάρχουν δύο βουλευτικές τροπολογίες. Είναι η με γενικό αριθμό 2149 και ειδικό 258, που έχει σχέση με τα επαγγελματικά δικαιώματα των μηχανικών των προηγούμενων ετών.</w:t>
      </w:r>
    </w:p>
    <w:p w14:paraId="7C4603AE" w14:textId="77777777" w:rsidR="00D41D4C" w:rsidRDefault="00870AC4">
      <w:pPr>
        <w:spacing w:line="600" w:lineRule="auto"/>
        <w:ind w:firstLine="720"/>
        <w:contextualSpacing/>
        <w:jc w:val="both"/>
        <w:rPr>
          <w:rFonts w:eastAsia="Times New Roman" w:cs="Times New Roman"/>
          <w:szCs w:val="24"/>
        </w:rPr>
      </w:pPr>
      <w:r w:rsidRPr="006B27E1">
        <w:rPr>
          <w:rFonts w:eastAsia="Times New Roman" w:cs="Times New Roman"/>
          <w:b/>
          <w:szCs w:val="24"/>
        </w:rPr>
        <w:t>ΔΗΜΗΤΡΙΟΣ ΚΥΡΙΑΖΙΔΗΣ:</w:t>
      </w:r>
      <w:r>
        <w:rPr>
          <w:rFonts w:eastAsia="Times New Roman" w:cs="Times New Roman"/>
          <w:szCs w:val="24"/>
        </w:rPr>
        <w:t xml:space="preserve"> Είχαμε δίκιο, κύ</w:t>
      </w:r>
      <w:r>
        <w:rPr>
          <w:rFonts w:eastAsia="Times New Roman" w:cs="Times New Roman"/>
          <w:szCs w:val="24"/>
        </w:rPr>
        <w:t>ριε Υπουργέ, χθες.</w:t>
      </w:r>
    </w:p>
    <w:p w14:paraId="7C4603A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Είχατε δίκιο</w:t>
      </w:r>
      <w:r>
        <w:rPr>
          <w:rFonts w:eastAsia="Times New Roman" w:cs="Times New Roman"/>
          <w:szCs w:val="24"/>
        </w:rPr>
        <w:t>,</w:t>
      </w:r>
      <w:r>
        <w:rPr>
          <w:rFonts w:eastAsia="Times New Roman" w:cs="Times New Roman"/>
          <w:szCs w:val="24"/>
        </w:rPr>
        <w:t xml:space="preserve"> που λέγατε ότι δεν έχει θέση η Νέα Δημοκρατία, γιατί εμείς περιμέναμε. Ειδικά γι’ αυτό υπήρχε μία συζήτηση με τον κ. </w:t>
      </w:r>
      <w:proofErr w:type="spellStart"/>
      <w:r>
        <w:rPr>
          <w:rFonts w:eastAsia="Times New Roman" w:cs="Times New Roman"/>
          <w:szCs w:val="24"/>
        </w:rPr>
        <w:t>Κέλλα</w:t>
      </w:r>
      <w:proofErr w:type="spellEnd"/>
      <w:r>
        <w:rPr>
          <w:rFonts w:eastAsia="Times New Roman" w:cs="Times New Roman"/>
          <w:szCs w:val="24"/>
        </w:rPr>
        <w:t xml:space="preserve"> στην Επιτροπή Μορφωτικών Υποθέ</w:t>
      </w:r>
      <w:r>
        <w:rPr>
          <w:rFonts w:eastAsia="Times New Roman" w:cs="Times New Roman"/>
          <w:szCs w:val="24"/>
        </w:rPr>
        <w:t xml:space="preserve">σεων. Ο κ. </w:t>
      </w:r>
      <w:proofErr w:type="spellStart"/>
      <w:r>
        <w:rPr>
          <w:rFonts w:eastAsia="Times New Roman" w:cs="Times New Roman"/>
          <w:szCs w:val="24"/>
        </w:rPr>
        <w:t>Κέλλας</w:t>
      </w:r>
      <w:proofErr w:type="spellEnd"/>
      <w:r>
        <w:rPr>
          <w:rFonts w:eastAsia="Times New Roman" w:cs="Times New Roman"/>
          <w:szCs w:val="24"/>
        </w:rPr>
        <w:t xml:space="preserve"> υποσχέθηκε ότι θα φέρει το σχέδιο.</w:t>
      </w:r>
    </w:p>
    <w:p w14:paraId="7C4603B0" w14:textId="77777777" w:rsidR="00D41D4C" w:rsidRDefault="00870AC4">
      <w:pPr>
        <w:spacing w:line="600" w:lineRule="auto"/>
        <w:ind w:firstLine="720"/>
        <w:contextualSpacing/>
        <w:jc w:val="both"/>
        <w:rPr>
          <w:rFonts w:eastAsia="Times New Roman" w:cs="Times New Roman"/>
          <w:szCs w:val="24"/>
        </w:rPr>
      </w:pPr>
      <w:r w:rsidRPr="006B27E1">
        <w:rPr>
          <w:rFonts w:eastAsia="Times New Roman" w:cs="Times New Roman"/>
          <w:b/>
          <w:szCs w:val="24"/>
        </w:rPr>
        <w:t>ΧΡΗΣΤΟΣ ΚΕΛΛΑΣ:</w:t>
      </w:r>
      <w:r>
        <w:rPr>
          <w:rFonts w:eastAsia="Times New Roman" w:cs="Times New Roman"/>
          <w:szCs w:val="24"/>
        </w:rPr>
        <w:t xml:space="preserve"> Περιμέναμε να φέρετε.</w:t>
      </w:r>
    </w:p>
    <w:p w14:paraId="7C4603B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Όχι, εγώ σας ρώτησα αν έχει η Νέα Δημοκρατία θέση και είπατε</w:t>
      </w:r>
      <w:r>
        <w:rPr>
          <w:rFonts w:eastAsia="Times New Roman" w:cs="Times New Roman"/>
          <w:szCs w:val="24"/>
        </w:rPr>
        <w:t>:</w:t>
      </w:r>
      <w:r>
        <w:rPr>
          <w:rFonts w:eastAsia="Times New Roman" w:cs="Times New Roman"/>
          <w:szCs w:val="24"/>
        </w:rPr>
        <w:t xml:space="preserve"> «βεβαίως, έχει θέση». Εμείς, λοιπ</w:t>
      </w:r>
      <w:r>
        <w:rPr>
          <w:rFonts w:eastAsia="Times New Roman" w:cs="Times New Roman"/>
          <w:szCs w:val="24"/>
        </w:rPr>
        <w:t>όν, περιμέναμε, αλλά δεν ήρθε τίποτα. Το καταθέτουμε τώρα, το υπογράφουν μηχανικοί συνάδελφοι. Νομίζω ότι είναι πάρα πολύ θετικό.</w:t>
      </w:r>
    </w:p>
    <w:p w14:paraId="7C4603B2"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Υπάρχει μία τροπολογία του κ. </w:t>
      </w:r>
      <w:proofErr w:type="spellStart"/>
      <w:r>
        <w:rPr>
          <w:rFonts w:eastAsia="Times New Roman" w:cs="Times New Roman"/>
          <w:szCs w:val="24"/>
        </w:rPr>
        <w:t>Σεβαστάκη</w:t>
      </w:r>
      <w:proofErr w:type="spellEnd"/>
      <w:r>
        <w:rPr>
          <w:rFonts w:eastAsia="Times New Roman" w:cs="Times New Roman"/>
          <w:szCs w:val="24"/>
        </w:rPr>
        <w:t>, η με γενικό αριθμό 2150 και ειδικό 259 για αθλητικές δραστηριότητες στα σχολεία και μ</w:t>
      </w:r>
      <w:r>
        <w:rPr>
          <w:rFonts w:eastAsia="Times New Roman" w:cs="Times New Roman"/>
          <w:szCs w:val="24"/>
        </w:rPr>
        <w:t xml:space="preserve">ία του κ. Γάκη με τον κ. </w:t>
      </w:r>
      <w:proofErr w:type="spellStart"/>
      <w:r>
        <w:rPr>
          <w:rFonts w:eastAsia="Times New Roman" w:cs="Times New Roman"/>
          <w:szCs w:val="24"/>
        </w:rPr>
        <w:t>Ηγουμενίδη</w:t>
      </w:r>
      <w:proofErr w:type="spellEnd"/>
      <w:r>
        <w:rPr>
          <w:rFonts w:eastAsia="Times New Roman" w:cs="Times New Roman"/>
          <w:szCs w:val="24"/>
        </w:rPr>
        <w:t xml:space="preserve"> και τον κ. Παυλίδη για τις δημοτικές επιχειρήσεις ύδρευσης, η με γενικό αριθμό 2151και ειδικό 260.</w:t>
      </w:r>
    </w:p>
    <w:p w14:paraId="7C4603B3"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C4603B4" w14:textId="77777777" w:rsidR="00D41D4C" w:rsidRDefault="00870AC4">
      <w:pPr>
        <w:spacing w:line="600" w:lineRule="auto"/>
        <w:ind w:firstLine="720"/>
        <w:contextualSpacing/>
        <w:jc w:val="both"/>
        <w:rPr>
          <w:rFonts w:eastAsia="Times New Roman" w:cs="Times New Roman"/>
          <w:szCs w:val="24"/>
        </w:rPr>
      </w:pPr>
      <w:r w:rsidRPr="00012439">
        <w:rPr>
          <w:rFonts w:eastAsia="Times New Roman" w:cs="Times New Roman"/>
          <w:b/>
          <w:szCs w:val="24"/>
        </w:rPr>
        <w:t xml:space="preserve">ΠΡΟΕΔΡΕΥΩΝ (Δημήτριος </w:t>
      </w:r>
      <w:proofErr w:type="spellStart"/>
      <w:r w:rsidRPr="00012439">
        <w:rPr>
          <w:rFonts w:eastAsia="Times New Roman" w:cs="Times New Roman"/>
          <w:b/>
          <w:szCs w:val="24"/>
        </w:rPr>
        <w:t>Κρεμαστινός</w:t>
      </w:r>
      <w:proofErr w:type="spellEnd"/>
      <w:r w:rsidRPr="00012439">
        <w:rPr>
          <w:rFonts w:eastAsia="Times New Roman" w:cs="Times New Roman"/>
          <w:b/>
          <w:szCs w:val="24"/>
        </w:rPr>
        <w:t>)</w:t>
      </w:r>
      <w:r w:rsidRPr="00BD6191">
        <w:rPr>
          <w:rFonts w:eastAsia="Times New Roman" w:cs="Times New Roman"/>
          <w:b/>
          <w:szCs w:val="24"/>
        </w:rPr>
        <w:t>:</w:t>
      </w:r>
      <w:r w:rsidRPr="00012439">
        <w:rPr>
          <w:rFonts w:eastAsia="Times New Roman" w:cs="Times New Roman"/>
          <w:szCs w:val="24"/>
        </w:rPr>
        <w:t xml:space="preserve"> </w:t>
      </w: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Σταμπουλή</w:t>
      </w:r>
      <w:proofErr w:type="spellEnd"/>
      <w:r>
        <w:rPr>
          <w:rFonts w:eastAsia="Times New Roman" w:cs="Times New Roman"/>
          <w:szCs w:val="24"/>
        </w:rPr>
        <w:t xml:space="preserve"> έχει τον λόγο και αμέσως μετά ο Πρόεδρος της Νέας Δημοκρατίας κ. Μητσοτάκης.</w:t>
      </w:r>
    </w:p>
    <w:p w14:paraId="7C4603B5"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Κυρία συνάδελφε, έχετε τον λόγο.</w:t>
      </w:r>
    </w:p>
    <w:p w14:paraId="7C4603B6"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ΑΦΡΟΔΙΤΗ ΣΤΑΜΠΟΥΛΗ</w:t>
      </w:r>
      <w:r w:rsidRPr="00BD6191">
        <w:rPr>
          <w:rFonts w:eastAsia="Times New Roman" w:cs="Times New Roman"/>
          <w:b/>
          <w:szCs w:val="24"/>
        </w:rPr>
        <w:t>:</w:t>
      </w:r>
      <w:r w:rsidRPr="00BD6191">
        <w:rPr>
          <w:rFonts w:eastAsia="Times New Roman" w:cs="Times New Roman"/>
          <w:szCs w:val="24"/>
        </w:rPr>
        <w:t xml:space="preserve"> </w:t>
      </w:r>
      <w:r>
        <w:rPr>
          <w:rFonts w:eastAsia="Times New Roman" w:cs="Times New Roman"/>
          <w:szCs w:val="24"/>
        </w:rPr>
        <w:t xml:space="preserve">Ευχαριστώ, κύριε Πρόεδρε. </w:t>
      </w:r>
    </w:p>
    <w:p w14:paraId="7C4603B7"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w:t>
      </w:r>
      <w:proofErr w:type="spellStart"/>
      <w:r>
        <w:rPr>
          <w:rFonts w:eastAsia="Times New Roman" w:cs="Times New Roman"/>
          <w:szCs w:val="24"/>
        </w:rPr>
        <w:t>συναδέλφισσες</w:t>
      </w:r>
      <w:proofErr w:type="spellEnd"/>
      <w:r>
        <w:rPr>
          <w:rFonts w:eastAsia="Times New Roman" w:cs="Times New Roman"/>
          <w:szCs w:val="24"/>
        </w:rPr>
        <w:t xml:space="preserve"> </w:t>
      </w:r>
      <w:proofErr w:type="spellStart"/>
      <w:r>
        <w:rPr>
          <w:rFonts w:eastAsia="Times New Roman" w:cs="Times New Roman"/>
          <w:szCs w:val="24"/>
        </w:rPr>
        <w:t>Βουλεύτριες</w:t>
      </w:r>
      <w:proofErr w:type="spellEnd"/>
      <w:r>
        <w:rPr>
          <w:rFonts w:eastAsia="Times New Roman" w:cs="Times New Roman"/>
          <w:szCs w:val="24"/>
        </w:rPr>
        <w:t xml:space="preserve"> και συνάδελφοι Βουλευτές, το σημερινό πολυνομοσχέδιο θεσμ</w:t>
      </w:r>
      <w:r>
        <w:rPr>
          <w:rFonts w:eastAsia="Times New Roman" w:cs="Times New Roman"/>
          <w:szCs w:val="24"/>
        </w:rPr>
        <w:t>οθετεί τη συγκρότηση ενιαίου χώρου τριτοβάθμιας εκπαίδευσης και έρευνας που αφ</w:t>
      </w:r>
      <w:r>
        <w:rPr>
          <w:rFonts w:eastAsia="Times New Roman" w:cs="Times New Roman"/>
          <w:szCs w:val="24"/>
        </w:rPr>
        <w:t xml:space="preserve">’ </w:t>
      </w:r>
      <w:r>
        <w:rPr>
          <w:rFonts w:eastAsia="Times New Roman" w:cs="Times New Roman"/>
          <w:szCs w:val="24"/>
        </w:rPr>
        <w:t xml:space="preserve">ενός στοχεύει στο κλείσιμο του </w:t>
      </w:r>
      <w:r>
        <w:rPr>
          <w:rFonts w:eastAsia="Times New Roman" w:cs="Times New Roman"/>
          <w:szCs w:val="24"/>
        </w:rPr>
        <w:lastRenderedPageBreak/>
        <w:t>χάσματος ανάμεσα στη θεωρία-επιστήμη και στην πράξη-τεχνολογικές εφαρμογές και αφ</w:t>
      </w:r>
      <w:r>
        <w:rPr>
          <w:rFonts w:eastAsia="Times New Roman" w:cs="Times New Roman"/>
          <w:szCs w:val="24"/>
        </w:rPr>
        <w:t xml:space="preserve">’ </w:t>
      </w:r>
      <w:r>
        <w:rPr>
          <w:rFonts w:eastAsia="Times New Roman" w:cs="Times New Roman"/>
          <w:szCs w:val="24"/>
        </w:rPr>
        <w:t xml:space="preserve">ετέρου δημιουργεί ισχυρά δικτυωμένα περιφερειακά πανεπιστήμια </w:t>
      </w:r>
      <w:r>
        <w:rPr>
          <w:rFonts w:eastAsia="Times New Roman" w:cs="Times New Roman"/>
          <w:szCs w:val="24"/>
        </w:rPr>
        <w:t xml:space="preserve">ικανά να παίξουν τον εκπαιδευτικό, ερευνητικό και κοινωνικό τους ρόλο. </w:t>
      </w:r>
    </w:p>
    <w:p w14:paraId="7C4603B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Αυτό το πετυχαίνει με συνέργειες μεταξύ τμημάτων πανεπιστημίων και των μέχρι τώρα ΤΕΙ ή ΑΤΕΙ</w:t>
      </w:r>
      <w:r>
        <w:rPr>
          <w:rFonts w:eastAsia="Times New Roman" w:cs="Times New Roman"/>
          <w:szCs w:val="24"/>
        </w:rPr>
        <w:t>,</w:t>
      </w:r>
      <w:r>
        <w:rPr>
          <w:rFonts w:eastAsia="Times New Roman" w:cs="Times New Roman"/>
          <w:szCs w:val="24"/>
        </w:rPr>
        <w:t xml:space="preserve"> με ίδρυση νέων τμημάτων</w:t>
      </w:r>
      <w:r w:rsidRPr="0038094B">
        <w:rPr>
          <w:rFonts w:eastAsia="Times New Roman" w:cs="Times New Roman"/>
          <w:szCs w:val="24"/>
        </w:rPr>
        <w:t>,</w:t>
      </w:r>
      <w:r>
        <w:rPr>
          <w:rFonts w:eastAsia="Times New Roman" w:cs="Times New Roman"/>
          <w:szCs w:val="24"/>
        </w:rPr>
        <w:t xml:space="preserve"> όπου απαιτείται, αλλά και πανεπιστημιακών ερευνητικών κέντρων. </w:t>
      </w:r>
    </w:p>
    <w:p w14:paraId="7C4603B9"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Διεθνές Πανεπιστήμιο της Ελλάδας με έδρα τη Θεσσαλονίκη απορροφά το ΑΤΕΙ Θεσσαλονίκης, το ΤΕΙ Κεντρικής Μακεδονίας και το ΤΕΙ Ανατολικής Μακεδονίας-Θράκης, ενσωματώνοντας όλα σχεδόν τα τμήματά τους. Μετά από προσαρμογές, κυρίως λόγω κοινού αντικειμένου, </w:t>
      </w:r>
      <w:r>
        <w:rPr>
          <w:rFonts w:eastAsia="Times New Roman" w:cs="Times New Roman"/>
          <w:szCs w:val="24"/>
        </w:rPr>
        <w:t>διαμορφώθηκαν με ευρύτατη συναίνεση επτά σχολές με τριάντα τρία τμήματα, ακριβώς αυτά που δεν κατάφερε να κατακρεουργήσει η «ΑΘΗΝΑ».</w:t>
      </w:r>
    </w:p>
    <w:p w14:paraId="7C4603BA"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Δεν κατανοώ τη βδελυγμία, η οποία ήταν χαρακτηριστική, με την οποία σχολίασε εχθές -και σήμερα βέβαια, αλλά επέδειξε λιγότε</w:t>
      </w:r>
      <w:r>
        <w:rPr>
          <w:rFonts w:eastAsia="Times New Roman" w:cs="Times New Roman"/>
          <w:szCs w:val="24"/>
        </w:rPr>
        <w:t xml:space="preserve">ρη βδελυγμία- ένας συνάδελφος της Νέας Δημοκρατίας τον συγχρωτισμό των κατά τεκμήριο </w:t>
      </w:r>
      <w:r>
        <w:rPr>
          <w:rFonts w:eastAsia="Times New Roman" w:cs="Times New Roman"/>
          <w:szCs w:val="24"/>
        </w:rPr>
        <w:lastRenderedPageBreak/>
        <w:t>αρίστων των ξενόγλωσσων πλην υπολειτουργούντων τμημάτων του ως τώρα ΔΙΠΑΕ με τα ΤΕΙ. Έτσι έλεγε, τι δουλειά έχουν με τα ΤΕΙ; Τα παιδιά του ΤΕΙ, αν μη τι άλλο, ξέρουν ότι α</w:t>
      </w:r>
      <w:r>
        <w:rPr>
          <w:rFonts w:eastAsia="Times New Roman" w:cs="Times New Roman"/>
          <w:szCs w:val="24"/>
        </w:rPr>
        <w:t xml:space="preserve">ν πιαστούν να αντιγράφουν θα τιμωρηθούν τα ίδια και όχι η καθηγήτρια. Αυτό είναι μια σημαντική γνώση για τη ζωή. </w:t>
      </w:r>
    </w:p>
    <w:p w14:paraId="7C4603BB"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Τα τμήματα του ΔΙΠΑΕ αναβαθμίζονται εντασσόμενα σε Πανεπιστημιακό Κέντρο Διεθνών Προγραμμάτων Σπουδών με τμήματα πρώτον, ανθρωπιστικών, κοινων</w:t>
      </w:r>
      <w:r>
        <w:rPr>
          <w:rFonts w:eastAsia="Times New Roman" w:cs="Times New Roman"/>
          <w:szCs w:val="24"/>
        </w:rPr>
        <w:t>ικών και οικονομικών επιστημών και δεύτερον, επιστήμης και τεχνολογίας, τόσο στα ελληνικά όσο και σε ξένη γλώσσα, παράλληλα, με ειδικά προγράμματα εκμάθησης ελληνικής γλώσσας για αλλοδαπούς, διότι τα όρια της γλώσσας μας είναι τα όρια της σκέψης μας όπως λ</w:t>
      </w:r>
      <w:r>
        <w:rPr>
          <w:rFonts w:eastAsia="Times New Roman" w:cs="Times New Roman"/>
          <w:szCs w:val="24"/>
        </w:rPr>
        <w:t xml:space="preserve">έει και ο </w:t>
      </w:r>
      <w:r>
        <w:rPr>
          <w:rFonts w:eastAsia="Times New Roman" w:cs="Times New Roman"/>
          <w:szCs w:val="24"/>
          <w:lang w:val="en-US"/>
        </w:rPr>
        <w:t>Bourdieu</w:t>
      </w:r>
      <w:r w:rsidRPr="006133A5">
        <w:rPr>
          <w:rFonts w:eastAsia="Times New Roman" w:cs="Times New Roman"/>
          <w:b/>
          <w:szCs w:val="24"/>
        </w:rPr>
        <w:t>.</w:t>
      </w:r>
      <w:r>
        <w:rPr>
          <w:rFonts w:eastAsia="Times New Roman" w:cs="Times New Roman"/>
          <w:szCs w:val="24"/>
        </w:rPr>
        <w:t xml:space="preserve"> Το διαπιστώνουμε καθημερινά από το γλωσσικό επίπεδο των φαν σας, κυρίες και κύριοι, που μαζεύονται σε κάθε συγκέντρωση του ΣΥΡΙΖΑ να κράξουν ενάντια στη Συμφωνία των Πρεσπών. Και ναι, υπάρχει ένα είδος γλώσσας που αποφαίνεται χωρίς να ε</w:t>
      </w:r>
      <w:r>
        <w:rPr>
          <w:rFonts w:eastAsia="Times New Roman" w:cs="Times New Roman"/>
          <w:szCs w:val="24"/>
        </w:rPr>
        <w:t xml:space="preserve">πιχειρηματολογεί και εκτοξεύει χαρακτηρισμούς επιδιώκοντας να τρομοκρατήσει, που όντως είναι φασισμός. </w:t>
      </w:r>
    </w:p>
    <w:p w14:paraId="7C4603B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Προβλέπονται, λοιπόν, για τα Τμήματα του Κέντρου Διεθνών Προγραμμάτων Σπουδών του</w:t>
      </w:r>
      <w:r w:rsidRPr="00534C43">
        <w:rPr>
          <w:rFonts w:eastAsia="Times New Roman" w:cs="Times New Roman"/>
          <w:szCs w:val="24"/>
        </w:rPr>
        <w:t xml:space="preserve"> </w:t>
      </w:r>
      <w:r w:rsidRPr="003C2E86">
        <w:rPr>
          <w:rFonts w:eastAsia="Times New Roman" w:cs="Times New Roman"/>
          <w:szCs w:val="24"/>
        </w:rPr>
        <w:t>ΔΙΠΑΕ</w:t>
      </w:r>
      <w:r>
        <w:rPr>
          <w:rFonts w:eastAsia="Times New Roman" w:cs="Times New Roman"/>
          <w:szCs w:val="24"/>
        </w:rPr>
        <w:t xml:space="preserve"> </w:t>
      </w:r>
      <w:r>
        <w:rPr>
          <w:rFonts w:eastAsia="Times New Roman" w:cs="Times New Roman"/>
          <w:szCs w:val="24"/>
        </w:rPr>
        <w:t xml:space="preserve">όροι </w:t>
      </w:r>
      <w:r>
        <w:rPr>
          <w:rFonts w:eastAsia="Times New Roman" w:cs="Times New Roman"/>
          <w:szCs w:val="24"/>
        </w:rPr>
        <w:t xml:space="preserve">συγκρότησης προγραμμάτων πρώτου και δεύτερου μεταπτυχιακού </w:t>
      </w:r>
      <w:r>
        <w:rPr>
          <w:rFonts w:eastAsia="Times New Roman" w:cs="Times New Roman"/>
          <w:szCs w:val="24"/>
        </w:rPr>
        <w:t>κύκλου. Επίσης, ιδρύεται το Πανεπιστημιακό Ερευνητικό Κέντρο ΔΙΠΑΕ, με σκοπό τη διεξαγωγή βασικής και εφαρμοσμένης έρευνας σύμφωνα με τις ανάγκες της χώρας και τη διασύνδεσή της σε συνεργασία με νομικά πρόσωπα δημοσίου και ιδιωτικού δικαίου, με την εκπαίδε</w:t>
      </w:r>
      <w:r>
        <w:rPr>
          <w:rFonts w:eastAsia="Times New Roman" w:cs="Times New Roman"/>
          <w:szCs w:val="24"/>
        </w:rPr>
        <w:t xml:space="preserve">υση, την οικονομία, την κοινωνία, τον πολιτισμό. </w:t>
      </w:r>
    </w:p>
    <w:p w14:paraId="7C4603B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Επιπλέον, ιδρύεται και πάλι στο ΔΙΠΑΕ Ινστιτούτο Εκπαιδευτικής Έρευνας και Ανάπτυξης με σκοπό τη μελέτη και εφαρμογή νέων παιδαγωγικών μεθόδων και μεθόδων διδασκαλίας με χρήση τεχνολογιών πληροφορικής και ε</w:t>
      </w:r>
      <w:r>
        <w:rPr>
          <w:rFonts w:eastAsia="Times New Roman" w:cs="Times New Roman"/>
          <w:szCs w:val="24"/>
        </w:rPr>
        <w:t xml:space="preserve">πικοινωνιών, αλλά και τη μελέτη της ποιότητας των παρεχόμενων προγραμμάτων σπουδών, συμπεριλαμβανομένων και των διεθνών, και </w:t>
      </w:r>
      <w:r>
        <w:rPr>
          <w:rFonts w:eastAsia="Times New Roman" w:cs="Times New Roman"/>
          <w:szCs w:val="24"/>
        </w:rPr>
        <w:t>την</w:t>
      </w:r>
      <w:r>
        <w:rPr>
          <w:rFonts w:eastAsia="Times New Roman" w:cs="Times New Roman"/>
          <w:szCs w:val="24"/>
        </w:rPr>
        <w:t xml:space="preserve"> παροχή συμβουλευτικών υπηρεσιών σε άλλα ιδρύματα ανώτατης εκπαίδευσης. </w:t>
      </w:r>
    </w:p>
    <w:p w14:paraId="7C4603BE"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να πιστεύω ότι </w:t>
      </w:r>
      <w:r>
        <w:rPr>
          <w:rFonts w:eastAsia="Times New Roman" w:cs="Times New Roman"/>
          <w:szCs w:val="24"/>
        </w:rPr>
        <w:t>από τις</w:t>
      </w:r>
      <w:r>
        <w:rPr>
          <w:rFonts w:eastAsia="Times New Roman" w:cs="Times New Roman"/>
          <w:szCs w:val="24"/>
        </w:rPr>
        <w:t xml:space="preserve"> πεντακόσιες νέες θέσεις</w:t>
      </w:r>
      <w:r>
        <w:rPr>
          <w:rFonts w:eastAsia="Times New Roman" w:cs="Times New Roman"/>
          <w:szCs w:val="24"/>
        </w:rPr>
        <w:t>, τι</w:t>
      </w:r>
      <w:r>
        <w:rPr>
          <w:rFonts w:eastAsia="Times New Roman" w:cs="Times New Roman"/>
          <w:szCs w:val="24"/>
        </w:rPr>
        <w:t>ς</w:t>
      </w:r>
      <w:r>
        <w:rPr>
          <w:rFonts w:eastAsia="Times New Roman" w:cs="Times New Roman"/>
          <w:szCs w:val="24"/>
        </w:rPr>
        <w:t xml:space="preserve"> τριακόσιες </w:t>
      </w:r>
      <w:proofErr w:type="spellStart"/>
      <w:r>
        <w:rPr>
          <w:rFonts w:eastAsia="Times New Roman" w:cs="Times New Roman"/>
          <w:szCs w:val="24"/>
        </w:rPr>
        <w:t>επαναπροκηρύξεις</w:t>
      </w:r>
      <w:proofErr w:type="spellEnd"/>
      <w:r>
        <w:rPr>
          <w:rFonts w:eastAsia="Times New Roman" w:cs="Times New Roman"/>
          <w:szCs w:val="24"/>
        </w:rPr>
        <w:t xml:space="preserve"> λόγω συνταξιοδότησης</w:t>
      </w:r>
      <w:r>
        <w:rPr>
          <w:rFonts w:eastAsia="Times New Roman" w:cs="Times New Roman"/>
          <w:szCs w:val="24"/>
        </w:rPr>
        <w:t>,</w:t>
      </w:r>
      <w:r>
        <w:rPr>
          <w:rFonts w:eastAsia="Times New Roman" w:cs="Times New Roman"/>
          <w:szCs w:val="24"/>
        </w:rPr>
        <w:t xml:space="preserve"> αλλά και </w:t>
      </w:r>
      <w:r>
        <w:rPr>
          <w:rFonts w:eastAsia="Times New Roman" w:cs="Times New Roman"/>
          <w:szCs w:val="24"/>
        </w:rPr>
        <w:t>τ</w:t>
      </w:r>
      <w:r>
        <w:rPr>
          <w:rFonts w:eastAsia="Times New Roman" w:cs="Times New Roman"/>
          <w:szCs w:val="24"/>
        </w:rPr>
        <w:t>ι</w:t>
      </w:r>
      <w:r>
        <w:rPr>
          <w:rFonts w:eastAsia="Times New Roman" w:cs="Times New Roman"/>
          <w:szCs w:val="24"/>
        </w:rPr>
        <w:t>ς</w:t>
      </w:r>
      <w:r>
        <w:rPr>
          <w:rFonts w:eastAsia="Times New Roman" w:cs="Times New Roman"/>
          <w:szCs w:val="24"/>
        </w:rPr>
        <w:t xml:space="preserve"> χίλιες πεντακόσιες θέσεις νέων επιστημόνων ένας επαρκής αριθμός θα διοχετευθεί στο Διεθνές Πανεπιστήμιο Ελλάδας αλλάζοντας το τοπίο σε όλα τα τμήματα.</w:t>
      </w:r>
    </w:p>
    <w:p w14:paraId="7C4603B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Επίσης, θέλω να πιστεύω ότι τα διετή τμή</w:t>
      </w:r>
      <w:r>
        <w:rPr>
          <w:rFonts w:eastAsia="Times New Roman" w:cs="Times New Roman"/>
          <w:szCs w:val="24"/>
        </w:rPr>
        <w:t>ματα, η άλλη καινοτομία του σημερινού νομοσχεδίου, θα στελεχωθούν επαρκώς έτσι ώστε να παρέχουν αναβαθμισμένη εκπαίδευση στους αποφοίτους των ΕΠΑΛ</w:t>
      </w:r>
      <w:r>
        <w:rPr>
          <w:rFonts w:eastAsia="Times New Roman" w:cs="Times New Roman"/>
          <w:szCs w:val="24"/>
        </w:rPr>
        <w:t>,</w:t>
      </w:r>
      <w:r>
        <w:rPr>
          <w:rFonts w:eastAsia="Times New Roman" w:cs="Times New Roman"/>
          <w:szCs w:val="24"/>
        </w:rPr>
        <w:t xml:space="preserve"> που θα έχουν ελεύθερη πρόσβαση σε αυτά. </w:t>
      </w:r>
    </w:p>
    <w:p w14:paraId="7C4603C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Ελεύθερη πρόσβαση καθιερώνεται και σε ορισμένα, τουλάχιστον, </w:t>
      </w:r>
      <w:r>
        <w:rPr>
          <w:rFonts w:eastAsia="Times New Roman" w:cs="Times New Roman"/>
          <w:szCs w:val="24"/>
        </w:rPr>
        <w:t>τμήματα ΑΕΙ δρομολογώντας έτσι την υλοποίηση, έστω και εν μέρει, μιας από τις κλασικές δεσμεύσεις της Αριστεράς για την ανώτατη εκπαίδευση στη χώρα μας, πρόσβαση που δεν μπορεί παρά μόνο να συνδεθεί με αναβαθμισμένες και κυρίως αδιάβλητες διαδικασίες απόκτ</w:t>
      </w:r>
      <w:r>
        <w:rPr>
          <w:rFonts w:eastAsia="Times New Roman" w:cs="Times New Roman"/>
          <w:szCs w:val="24"/>
        </w:rPr>
        <w:t xml:space="preserve">ησης απολυτηρίου </w:t>
      </w:r>
      <w:r>
        <w:rPr>
          <w:rFonts w:eastAsia="Times New Roman" w:cs="Times New Roman"/>
          <w:szCs w:val="24"/>
        </w:rPr>
        <w:t>λ</w:t>
      </w:r>
      <w:r>
        <w:rPr>
          <w:rFonts w:eastAsia="Times New Roman" w:cs="Times New Roman"/>
          <w:szCs w:val="24"/>
        </w:rPr>
        <w:t xml:space="preserve">υκείου. </w:t>
      </w:r>
    </w:p>
    <w:p w14:paraId="7C4603C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Θα μπω στον πειρασμό να σχολιάσω και εγώ την παραφιλολογία της Αντιπολίτευσης για τη δήθεν υποβάθμιση της γενικής παιδείας στη Γ</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 xml:space="preserve">υκείου. </w:t>
      </w:r>
    </w:p>
    <w:p w14:paraId="7C4603C2" w14:textId="77777777" w:rsidR="00D41D4C" w:rsidRDefault="00870AC4">
      <w:pPr>
        <w:spacing w:line="600" w:lineRule="auto"/>
        <w:ind w:firstLine="720"/>
        <w:contextualSpacing/>
        <w:jc w:val="both"/>
        <w:rPr>
          <w:rFonts w:eastAsia="Times New Roman"/>
          <w:szCs w:val="24"/>
        </w:rPr>
      </w:pPr>
      <w:r w:rsidRPr="000C0C06">
        <w:rPr>
          <w:rFonts w:eastAsia="Times New Roman"/>
          <w:szCs w:val="24"/>
        </w:rPr>
        <w:t>Όλοι ξέρουμε ότι η Γ</w:t>
      </w:r>
      <w:r>
        <w:rPr>
          <w:rFonts w:eastAsia="Times New Roman"/>
          <w:szCs w:val="24"/>
        </w:rPr>
        <w:t xml:space="preserve">΄ </w:t>
      </w:r>
      <w:r>
        <w:rPr>
          <w:rFonts w:eastAsia="Times New Roman"/>
          <w:szCs w:val="24"/>
        </w:rPr>
        <w:t>λ</w:t>
      </w:r>
      <w:r w:rsidRPr="000C0C06">
        <w:rPr>
          <w:rFonts w:eastAsia="Times New Roman"/>
          <w:szCs w:val="24"/>
        </w:rPr>
        <w:t>υκείου πάντα περιστρεφόταν γύρω από την εισαγωγή στην ανώτατη εκπα</w:t>
      </w:r>
      <w:r w:rsidRPr="000C0C06">
        <w:rPr>
          <w:rFonts w:eastAsia="Times New Roman"/>
          <w:szCs w:val="24"/>
        </w:rPr>
        <w:t>ίδευση</w:t>
      </w:r>
      <w:r>
        <w:rPr>
          <w:rFonts w:eastAsia="Times New Roman"/>
          <w:szCs w:val="24"/>
        </w:rPr>
        <w:t>,</w:t>
      </w:r>
      <w:r w:rsidRPr="000C0C06">
        <w:rPr>
          <w:rFonts w:eastAsia="Times New Roman"/>
          <w:szCs w:val="24"/>
        </w:rPr>
        <w:t xml:space="preserve"> και με απροκάλυπτη απαξίωση και αυτού του ρόλου τα τελευταία χρόνια</w:t>
      </w:r>
      <w:r>
        <w:rPr>
          <w:rFonts w:eastAsia="Times New Roman"/>
          <w:szCs w:val="24"/>
        </w:rPr>
        <w:t>,</w:t>
      </w:r>
      <w:r w:rsidRPr="000C0C06">
        <w:rPr>
          <w:rFonts w:eastAsia="Times New Roman"/>
          <w:szCs w:val="24"/>
        </w:rPr>
        <w:t xml:space="preserve"> εκφραζόμενη με την εξάντληση του ορίου απουσιών </w:t>
      </w:r>
      <w:r>
        <w:rPr>
          <w:rFonts w:eastAsia="Times New Roman"/>
          <w:szCs w:val="24"/>
        </w:rPr>
        <w:t xml:space="preserve">από τους μαθητές, </w:t>
      </w:r>
      <w:r w:rsidRPr="000C0C06">
        <w:rPr>
          <w:rFonts w:eastAsia="Times New Roman"/>
          <w:szCs w:val="24"/>
        </w:rPr>
        <w:t>στην καλύτερη περίπτωση</w:t>
      </w:r>
      <w:r>
        <w:rPr>
          <w:rFonts w:eastAsia="Times New Roman"/>
          <w:szCs w:val="24"/>
        </w:rPr>
        <w:t>.</w:t>
      </w:r>
    </w:p>
    <w:p w14:paraId="7C4603C3"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C4603C4" w14:textId="77777777" w:rsidR="00D41D4C" w:rsidRDefault="00870AC4">
      <w:pPr>
        <w:spacing w:line="600" w:lineRule="auto"/>
        <w:ind w:firstLine="720"/>
        <w:contextualSpacing/>
        <w:jc w:val="both"/>
        <w:rPr>
          <w:rFonts w:eastAsia="Times New Roman"/>
          <w:szCs w:val="24"/>
        </w:rPr>
      </w:pPr>
      <w:r>
        <w:rPr>
          <w:rFonts w:eastAsia="Times New Roman"/>
          <w:szCs w:val="24"/>
        </w:rPr>
        <w:t xml:space="preserve">Θα </w:t>
      </w:r>
      <w:r>
        <w:rPr>
          <w:rFonts w:eastAsia="Times New Roman"/>
          <w:szCs w:val="24"/>
        </w:rPr>
        <w:t>ήθελα ένα λεπτό, κύριε Πρόεδρε.</w:t>
      </w:r>
    </w:p>
    <w:p w14:paraId="7C4603C5" w14:textId="77777777" w:rsidR="00D41D4C" w:rsidRDefault="00870AC4">
      <w:pPr>
        <w:spacing w:line="600" w:lineRule="auto"/>
        <w:ind w:firstLine="720"/>
        <w:contextualSpacing/>
        <w:jc w:val="both"/>
        <w:rPr>
          <w:rFonts w:eastAsia="Times New Roman"/>
          <w:szCs w:val="24"/>
        </w:rPr>
      </w:pPr>
      <w:r>
        <w:rPr>
          <w:rFonts w:eastAsia="Times New Roman"/>
          <w:szCs w:val="24"/>
        </w:rPr>
        <w:t>Μ</w:t>
      </w:r>
      <w:r w:rsidRPr="000C0C06">
        <w:rPr>
          <w:rFonts w:eastAsia="Times New Roman"/>
          <w:szCs w:val="24"/>
        </w:rPr>
        <w:t>ε τις θεσμοθετ</w:t>
      </w:r>
      <w:r>
        <w:rPr>
          <w:rFonts w:eastAsia="Times New Roman"/>
          <w:szCs w:val="24"/>
        </w:rPr>
        <w:t xml:space="preserve">ούμενες </w:t>
      </w:r>
      <w:r w:rsidRPr="000C0C06">
        <w:rPr>
          <w:rFonts w:eastAsia="Times New Roman"/>
          <w:szCs w:val="24"/>
        </w:rPr>
        <w:t>αλλαγές πρώτα-πρώτα διασώζεται η γενική παιδεία στη Β</w:t>
      </w:r>
      <w:r>
        <w:rPr>
          <w:rFonts w:eastAsia="Times New Roman"/>
          <w:szCs w:val="24"/>
        </w:rPr>
        <w:t>΄</w:t>
      </w:r>
      <w:r w:rsidRPr="000C0C06">
        <w:rPr>
          <w:rFonts w:eastAsia="Times New Roman"/>
          <w:szCs w:val="24"/>
        </w:rPr>
        <w:t xml:space="preserve"> και στην Α</w:t>
      </w:r>
      <w:r>
        <w:rPr>
          <w:rFonts w:eastAsia="Times New Roman"/>
          <w:szCs w:val="24"/>
        </w:rPr>
        <w:t>΄</w:t>
      </w:r>
      <w:r w:rsidRPr="000C0C06">
        <w:rPr>
          <w:rFonts w:eastAsia="Times New Roman"/>
          <w:szCs w:val="24"/>
        </w:rPr>
        <w:t xml:space="preserve"> </w:t>
      </w:r>
      <w:r>
        <w:rPr>
          <w:rFonts w:eastAsia="Times New Roman"/>
          <w:szCs w:val="24"/>
        </w:rPr>
        <w:t>λ</w:t>
      </w:r>
      <w:r w:rsidRPr="000C0C06">
        <w:rPr>
          <w:rFonts w:eastAsia="Times New Roman"/>
          <w:szCs w:val="24"/>
        </w:rPr>
        <w:t>υκείου</w:t>
      </w:r>
      <w:r>
        <w:rPr>
          <w:rFonts w:eastAsia="Times New Roman"/>
          <w:szCs w:val="24"/>
        </w:rPr>
        <w:t>,</w:t>
      </w:r>
      <w:r w:rsidRPr="000C0C06">
        <w:rPr>
          <w:rFonts w:eastAsia="Times New Roman"/>
          <w:szCs w:val="24"/>
        </w:rPr>
        <w:t xml:space="preserve"> αποτρέπονται πρόωρες επιλογές καθοριστικές για τη ζωή των παιδιών</w:t>
      </w:r>
      <w:r>
        <w:rPr>
          <w:rFonts w:eastAsia="Times New Roman"/>
          <w:szCs w:val="24"/>
        </w:rPr>
        <w:t>, ό</w:t>
      </w:r>
      <w:r w:rsidRPr="000C0C06">
        <w:rPr>
          <w:rFonts w:eastAsia="Times New Roman"/>
          <w:szCs w:val="24"/>
        </w:rPr>
        <w:t xml:space="preserve">σο </w:t>
      </w:r>
      <w:r>
        <w:rPr>
          <w:rFonts w:eastAsia="Times New Roman"/>
          <w:szCs w:val="24"/>
        </w:rPr>
        <w:t xml:space="preserve">για τον </w:t>
      </w:r>
      <w:r w:rsidRPr="000C0C06">
        <w:rPr>
          <w:rFonts w:eastAsia="Times New Roman"/>
          <w:szCs w:val="24"/>
        </w:rPr>
        <w:t>προπαρασκευαστικ</w:t>
      </w:r>
      <w:r>
        <w:rPr>
          <w:rFonts w:eastAsia="Times New Roman"/>
          <w:szCs w:val="24"/>
        </w:rPr>
        <w:t>ό</w:t>
      </w:r>
      <w:r w:rsidRPr="000C0C06">
        <w:rPr>
          <w:rFonts w:eastAsia="Times New Roman"/>
          <w:szCs w:val="24"/>
        </w:rPr>
        <w:t xml:space="preserve"> </w:t>
      </w:r>
      <w:r>
        <w:rPr>
          <w:rFonts w:eastAsia="Times New Roman"/>
          <w:szCs w:val="24"/>
        </w:rPr>
        <w:t>ρ</w:t>
      </w:r>
      <w:r w:rsidRPr="000C0C06">
        <w:rPr>
          <w:rFonts w:eastAsia="Times New Roman"/>
          <w:szCs w:val="24"/>
        </w:rPr>
        <w:t>όλο της Γ</w:t>
      </w:r>
      <w:r>
        <w:rPr>
          <w:rFonts w:eastAsia="Times New Roman"/>
          <w:szCs w:val="24"/>
        </w:rPr>
        <w:t>΄</w:t>
      </w:r>
      <w:r w:rsidRPr="000C0C06">
        <w:rPr>
          <w:rFonts w:eastAsia="Times New Roman"/>
          <w:szCs w:val="24"/>
        </w:rPr>
        <w:t xml:space="preserve"> </w:t>
      </w:r>
      <w:r>
        <w:rPr>
          <w:rFonts w:eastAsia="Times New Roman"/>
          <w:szCs w:val="24"/>
        </w:rPr>
        <w:t>λ</w:t>
      </w:r>
      <w:r w:rsidRPr="000C0C06">
        <w:rPr>
          <w:rFonts w:eastAsia="Times New Roman"/>
          <w:szCs w:val="24"/>
        </w:rPr>
        <w:t xml:space="preserve">υκείου γίνεται </w:t>
      </w:r>
      <w:r w:rsidRPr="000C0C06">
        <w:rPr>
          <w:rFonts w:eastAsia="Times New Roman"/>
          <w:szCs w:val="24"/>
        </w:rPr>
        <w:t>αποδεκτός και υλοποιείται μεθοδικά</w:t>
      </w:r>
      <w:r>
        <w:rPr>
          <w:rFonts w:eastAsia="Times New Roman"/>
          <w:szCs w:val="24"/>
        </w:rPr>
        <w:t>,</w:t>
      </w:r>
      <w:r w:rsidRPr="000C0C06">
        <w:rPr>
          <w:rFonts w:eastAsia="Times New Roman"/>
          <w:szCs w:val="24"/>
        </w:rPr>
        <w:t xml:space="preserve"> θεσμικά και επιπλέον από καθηγητές</w:t>
      </w:r>
      <w:r>
        <w:rPr>
          <w:rFonts w:eastAsia="Times New Roman"/>
          <w:szCs w:val="24"/>
        </w:rPr>
        <w:t xml:space="preserve"> μ</w:t>
      </w:r>
      <w:r w:rsidRPr="000C0C06">
        <w:rPr>
          <w:rFonts w:eastAsia="Times New Roman"/>
          <w:szCs w:val="24"/>
        </w:rPr>
        <w:t>ε δυνατότητα διαρκούς επιμόρφωσης και σε τμήματα με λιγότερους μαθητές</w:t>
      </w:r>
      <w:r>
        <w:rPr>
          <w:rFonts w:eastAsia="Times New Roman"/>
          <w:szCs w:val="24"/>
        </w:rPr>
        <w:t xml:space="preserve"> και</w:t>
      </w:r>
      <w:r w:rsidRPr="000C0C06">
        <w:rPr>
          <w:rFonts w:eastAsia="Times New Roman"/>
          <w:szCs w:val="24"/>
        </w:rPr>
        <w:t xml:space="preserve"> μαθήτριες</w:t>
      </w:r>
      <w:r>
        <w:rPr>
          <w:rFonts w:eastAsia="Times New Roman"/>
          <w:szCs w:val="24"/>
        </w:rPr>
        <w:t>.</w:t>
      </w:r>
    </w:p>
    <w:p w14:paraId="7C4603C6" w14:textId="77777777" w:rsidR="00D41D4C" w:rsidRDefault="00870AC4">
      <w:pPr>
        <w:spacing w:line="600" w:lineRule="auto"/>
        <w:ind w:firstLine="720"/>
        <w:contextualSpacing/>
        <w:jc w:val="both"/>
        <w:rPr>
          <w:rFonts w:eastAsia="Times New Roman"/>
          <w:szCs w:val="24"/>
        </w:rPr>
      </w:pPr>
      <w:r>
        <w:rPr>
          <w:rFonts w:eastAsia="Times New Roman"/>
          <w:szCs w:val="24"/>
        </w:rPr>
        <w:lastRenderedPageBreak/>
        <w:t>Γ</w:t>
      </w:r>
      <w:r w:rsidRPr="000C0C06">
        <w:rPr>
          <w:rFonts w:eastAsia="Times New Roman"/>
          <w:szCs w:val="24"/>
        </w:rPr>
        <w:t>ιατί ακριβώς διαμαρτύρονται όσοι διαμαρτύρονται</w:t>
      </w:r>
      <w:r>
        <w:rPr>
          <w:rFonts w:eastAsia="Times New Roman"/>
          <w:szCs w:val="24"/>
        </w:rPr>
        <w:t>;</w:t>
      </w:r>
      <w:r w:rsidRPr="000C0C06">
        <w:rPr>
          <w:rFonts w:eastAsia="Times New Roman"/>
          <w:szCs w:val="24"/>
        </w:rPr>
        <w:t xml:space="preserve"> Μήπως επειδή </w:t>
      </w:r>
      <w:r>
        <w:rPr>
          <w:rFonts w:eastAsia="Times New Roman"/>
          <w:szCs w:val="24"/>
        </w:rPr>
        <w:t>οι</w:t>
      </w:r>
      <w:r w:rsidRPr="000C0C06">
        <w:rPr>
          <w:rFonts w:eastAsia="Times New Roman"/>
          <w:szCs w:val="24"/>
        </w:rPr>
        <w:t xml:space="preserve"> </w:t>
      </w:r>
      <w:r>
        <w:rPr>
          <w:rFonts w:eastAsia="Times New Roman"/>
          <w:szCs w:val="24"/>
        </w:rPr>
        <w:t>δεκαεπτάχρονοι</w:t>
      </w:r>
      <w:r>
        <w:rPr>
          <w:rFonts w:eastAsia="Times New Roman"/>
          <w:szCs w:val="24"/>
        </w:rPr>
        <w:t>, δεκαεπτάχρονες</w:t>
      </w:r>
      <w:r w:rsidRPr="000C0C06">
        <w:rPr>
          <w:rFonts w:eastAsia="Times New Roman"/>
          <w:szCs w:val="24"/>
        </w:rPr>
        <w:t xml:space="preserve"> κ</w:t>
      </w:r>
      <w:r w:rsidRPr="000C0C06">
        <w:rPr>
          <w:rFonts w:eastAsia="Times New Roman"/>
          <w:szCs w:val="24"/>
        </w:rPr>
        <w:t xml:space="preserve">αι </w:t>
      </w:r>
      <w:r>
        <w:rPr>
          <w:rFonts w:eastAsia="Times New Roman"/>
          <w:szCs w:val="24"/>
        </w:rPr>
        <w:t>δεκαοκτάχρονοι</w:t>
      </w:r>
      <w:r>
        <w:rPr>
          <w:rFonts w:eastAsia="Times New Roman"/>
          <w:szCs w:val="24"/>
        </w:rPr>
        <w:t>, δεκαοκτάχρονες</w:t>
      </w:r>
      <w:r w:rsidRPr="000C0C06">
        <w:rPr>
          <w:rFonts w:eastAsia="Times New Roman"/>
          <w:szCs w:val="24"/>
        </w:rPr>
        <w:t xml:space="preserve"> που θα ψηφίσουν για πρώτη φορά φέτος θα συνεκτιμήσουν την πιθανότητα να ματαιωθούν αυτές οι αλλαγές</w:t>
      </w:r>
      <w:r>
        <w:rPr>
          <w:rFonts w:eastAsia="Times New Roman"/>
          <w:szCs w:val="24"/>
        </w:rPr>
        <w:t>,</w:t>
      </w:r>
      <w:r w:rsidRPr="000C0C06">
        <w:rPr>
          <w:rFonts w:eastAsia="Times New Roman"/>
          <w:szCs w:val="24"/>
        </w:rPr>
        <w:t xml:space="preserve"> αν ο ΣΥΡΙΖΑ παρ</w:t>
      </w:r>
      <w:r>
        <w:rPr>
          <w:rFonts w:eastAsia="Times New Roman"/>
          <w:szCs w:val="24"/>
        </w:rPr>
        <w:t xml:space="preserve">’ ελπίδα </w:t>
      </w:r>
      <w:r w:rsidRPr="000C0C06">
        <w:rPr>
          <w:rFonts w:eastAsia="Times New Roman"/>
          <w:szCs w:val="24"/>
        </w:rPr>
        <w:t>δεν είναι κυβέρνηση την επόμενη σχολική χρονιά και θα ψηφίσουν ανάλογα</w:t>
      </w:r>
      <w:r>
        <w:rPr>
          <w:rFonts w:eastAsia="Times New Roman"/>
          <w:szCs w:val="24"/>
        </w:rPr>
        <w:t>;</w:t>
      </w:r>
    </w:p>
    <w:p w14:paraId="7C4603C7" w14:textId="77777777" w:rsidR="00D41D4C" w:rsidRDefault="00870AC4">
      <w:pPr>
        <w:spacing w:line="600" w:lineRule="auto"/>
        <w:ind w:firstLine="720"/>
        <w:contextualSpacing/>
        <w:jc w:val="both"/>
        <w:rPr>
          <w:rFonts w:eastAsia="Times New Roman"/>
          <w:szCs w:val="24"/>
        </w:rPr>
      </w:pPr>
      <w:r>
        <w:rPr>
          <w:rFonts w:eastAsia="Times New Roman"/>
          <w:szCs w:val="24"/>
        </w:rPr>
        <w:t>Δ</w:t>
      </w:r>
      <w:r w:rsidRPr="000C0C06">
        <w:rPr>
          <w:rFonts w:eastAsia="Times New Roman"/>
          <w:szCs w:val="24"/>
        </w:rPr>
        <w:t xml:space="preserve">εν θέλω να ασχοληθώ με </w:t>
      </w:r>
      <w:r w:rsidRPr="000C0C06">
        <w:rPr>
          <w:rFonts w:eastAsia="Times New Roman"/>
          <w:szCs w:val="24"/>
        </w:rPr>
        <w:t>την παραφιλολογία περί καταστροφής των πρότυπων σχολείων</w:t>
      </w:r>
      <w:r>
        <w:rPr>
          <w:rFonts w:eastAsia="Times New Roman"/>
          <w:szCs w:val="24"/>
        </w:rPr>
        <w:t>,</w:t>
      </w:r>
      <w:r w:rsidRPr="000C0C06">
        <w:rPr>
          <w:rFonts w:eastAsia="Times New Roman"/>
          <w:szCs w:val="24"/>
        </w:rPr>
        <w:t xml:space="preserve"> θα πω μόνο ότι η ιδεολογική εμμονή της Αντιπολίτευσης περί </w:t>
      </w:r>
      <w:r>
        <w:rPr>
          <w:rFonts w:eastAsia="Times New Roman"/>
          <w:szCs w:val="24"/>
        </w:rPr>
        <w:t xml:space="preserve">ταξικής αναρρίχησης λίγων, κάτι σαν </w:t>
      </w:r>
      <w:r w:rsidRPr="000C0C06">
        <w:rPr>
          <w:rFonts w:eastAsia="Times New Roman"/>
          <w:szCs w:val="24"/>
        </w:rPr>
        <w:t>βαλβίδα ασφαλείας που αφήνει να φύγε</w:t>
      </w:r>
      <w:r>
        <w:rPr>
          <w:rFonts w:eastAsia="Times New Roman"/>
          <w:szCs w:val="24"/>
        </w:rPr>
        <w:t>ι λίγος ατμός,</w:t>
      </w:r>
      <w:r w:rsidRPr="000C0C06">
        <w:rPr>
          <w:rFonts w:eastAsia="Times New Roman"/>
          <w:szCs w:val="24"/>
        </w:rPr>
        <w:t xml:space="preserve"> βρίσκεται σε ευθεία αντιπα</w:t>
      </w:r>
      <w:r>
        <w:rPr>
          <w:rFonts w:eastAsia="Times New Roman"/>
          <w:szCs w:val="24"/>
        </w:rPr>
        <w:t>ράθεση με τη διεκδίκηση αν</w:t>
      </w:r>
      <w:r>
        <w:rPr>
          <w:rFonts w:eastAsia="Times New Roman"/>
          <w:szCs w:val="24"/>
        </w:rPr>
        <w:t>όδου</w:t>
      </w:r>
      <w:r w:rsidRPr="000C0C06">
        <w:rPr>
          <w:rFonts w:eastAsia="Times New Roman"/>
          <w:szCs w:val="24"/>
        </w:rPr>
        <w:t xml:space="preserve"> του επιπέδου των πολλών</w:t>
      </w:r>
      <w:r>
        <w:rPr>
          <w:rFonts w:eastAsia="Times New Roman"/>
          <w:szCs w:val="24"/>
        </w:rPr>
        <w:t>,</w:t>
      </w:r>
      <w:r w:rsidRPr="000C0C06">
        <w:rPr>
          <w:rFonts w:eastAsia="Times New Roman"/>
          <w:szCs w:val="24"/>
        </w:rPr>
        <w:t xml:space="preserve"> με την επιδίωξη της </w:t>
      </w:r>
      <w:r>
        <w:rPr>
          <w:rFonts w:eastAsia="Times New Roman"/>
          <w:szCs w:val="24"/>
        </w:rPr>
        <w:t xml:space="preserve">μείωσης </w:t>
      </w:r>
      <w:r w:rsidRPr="000C0C06">
        <w:rPr>
          <w:rFonts w:eastAsia="Times New Roman"/>
          <w:szCs w:val="24"/>
        </w:rPr>
        <w:t>μέχρι εξάλειψης των ανισοτήτων</w:t>
      </w:r>
      <w:r>
        <w:rPr>
          <w:rFonts w:eastAsia="Times New Roman"/>
          <w:szCs w:val="24"/>
        </w:rPr>
        <w:t>,</w:t>
      </w:r>
      <w:r w:rsidRPr="000C0C06">
        <w:rPr>
          <w:rFonts w:eastAsia="Times New Roman"/>
          <w:szCs w:val="24"/>
        </w:rPr>
        <w:t xml:space="preserve"> εκπαιδευτικών και άλλων</w:t>
      </w:r>
      <w:r>
        <w:rPr>
          <w:rFonts w:eastAsia="Times New Roman"/>
          <w:szCs w:val="24"/>
        </w:rPr>
        <w:t>.</w:t>
      </w:r>
    </w:p>
    <w:p w14:paraId="7C4603C8" w14:textId="77777777" w:rsidR="00D41D4C" w:rsidRDefault="00870AC4">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 xml:space="preserve">): </w:t>
      </w:r>
      <w:r>
        <w:rPr>
          <w:rFonts w:eastAsia="Times New Roman"/>
          <w:bCs/>
          <w:szCs w:val="24"/>
        </w:rPr>
        <w:t xml:space="preserve">Παρακαλώ, να ολοκληρώσετε, κυρία </w:t>
      </w:r>
      <w:proofErr w:type="spellStart"/>
      <w:r>
        <w:rPr>
          <w:rFonts w:eastAsia="Times New Roman"/>
          <w:bCs/>
          <w:szCs w:val="24"/>
        </w:rPr>
        <w:t>Σταμπουλή</w:t>
      </w:r>
      <w:proofErr w:type="spellEnd"/>
      <w:r>
        <w:rPr>
          <w:rFonts w:eastAsia="Times New Roman"/>
          <w:bCs/>
          <w:szCs w:val="24"/>
        </w:rPr>
        <w:t>.</w:t>
      </w:r>
    </w:p>
    <w:p w14:paraId="7C4603C9" w14:textId="77777777" w:rsidR="00D41D4C" w:rsidRDefault="00870AC4">
      <w:pPr>
        <w:spacing w:line="600" w:lineRule="auto"/>
        <w:ind w:firstLine="720"/>
        <w:contextualSpacing/>
        <w:jc w:val="both"/>
        <w:rPr>
          <w:rFonts w:eastAsia="Times New Roman"/>
          <w:szCs w:val="24"/>
        </w:rPr>
      </w:pPr>
      <w:r>
        <w:rPr>
          <w:rFonts w:eastAsia="Times New Roman"/>
          <w:b/>
          <w:bCs/>
          <w:szCs w:val="24"/>
        </w:rPr>
        <w:t>ΑΦΡΟΔΙΤΗ ΣΤΑΜΠΟΥΛΗ</w:t>
      </w:r>
      <w:r w:rsidRPr="00392A1B">
        <w:rPr>
          <w:rFonts w:eastAsia="Times New Roman"/>
          <w:b/>
          <w:bCs/>
          <w:szCs w:val="24"/>
        </w:rPr>
        <w:t>:</w:t>
      </w:r>
      <w:r w:rsidRPr="000C0C06">
        <w:rPr>
          <w:rFonts w:eastAsia="Times New Roman"/>
          <w:szCs w:val="24"/>
        </w:rPr>
        <w:t xml:space="preserve"> Θα κάνω μία ιδιαίτερη μνεία στο έκτο μέρο</w:t>
      </w:r>
      <w:r w:rsidRPr="000C0C06">
        <w:rPr>
          <w:rFonts w:eastAsia="Times New Roman"/>
          <w:szCs w:val="24"/>
        </w:rPr>
        <w:t>ς που αφο</w:t>
      </w:r>
      <w:r>
        <w:rPr>
          <w:rFonts w:eastAsia="Times New Roman"/>
          <w:szCs w:val="24"/>
        </w:rPr>
        <w:t>ρά τα Γενικά Αρχεία του Κράτους, το</w:t>
      </w:r>
      <w:r w:rsidRPr="000C0C06">
        <w:rPr>
          <w:rFonts w:eastAsia="Times New Roman"/>
          <w:szCs w:val="24"/>
        </w:rPr>
        <w:t xml:space="preserve"> οποίο </w:t>
      </w:r>
      <w:r>
        <w:rPr>
          <w:rFonts w:eastAsia="Times New Roman"/>
          <w:szCs w:val="24"/>
        </w:rPr>
        <w:t>περι</w:t>
      </w:r>
      <w:r w:rsidRPr="000C0C06">
        <w:rPr>
          <w:rFonts w:eastAsia="Times New Roman"/>
          <w:szCs w:val="24"/>
        </w:rPr>
        <w:t>λαμβάνει 42 άρθρα</w:t>
      </w:r>
      <w:r>
        <w:rPr>
          <w:rFonts w:eastAsia="Times New Roman"/>
          <w:szCs w:val="24"/>
        </w:rPr>
        <w:t>, ένα μίνι νομοσχέδιο δηλαδή. Π</w:t>
      </w:r>
      <w:r w:rsidRPr="000C0C06">
        <w:rPr>
          <w:rFonts w:eastAsia="Times New Roman"/>
          <w:szCs w:val="24"/>
        </w:rPr>
        <w:t xml:space="preserve">ρόκειται για αναδιοργάνωση και αναβάθμιση </w:t>
      </w:r>
      <w:r w:rsidRPr="000C0C06">
        <w:rPr>
          <w:rFonts w:eastAsia="Times New Roman"/>
          <w:szCs w:val="24"/>
        </w:rPr>
        <w:lastRenderedPageBreak/>
        <w:t>ώστε να γίνεται με τον αρτιότερο τρόπο η συλλογή</w:t>
      </w:r>
      <w:r>
        <w:rPr>
          <w:rFonts w:eastAsia="Times New Roman"/>
          <w:szCs w:val="24"/>
        </w:rPr>
        <w:t>,</w:t>
      </w:r>
      <w:r w:rsidRPr="000C0C06">
        <w:rPr>
          <w:rFonts w:eastAsia="Times New Roman"/>
          <w:szCs w:val="24"/>
        </w:rPr>
        <w:t xml:space="preserve"> επεξεργασία και φύλαξη του αρχειακού υλικού</w:t>
      </w:r>
      <w:r>
        <w:rPr>
          <w:rFonts w:eastAsia="Times New Roman"/>
          <w:szCs w:val="24"/>
        </w:rPr>
        <w:t>,</w:t>
      </w:r>
      <w:r w:rsidRPr="000C0C06">
        <w:rPr>
          <w:rFonts w:eastAsia="Times New Roman"/>
          <w:szCs w:val="24"/>
        </w:rPr>
        <w:t xml:space="preserve"> </w:t>
      </w:r>
      <w:r>
        <w:rPr>
          <w:rFonts w:eastAsia="Times New Roman"/>
          <w:szCs w:val="24"/>
        </w:rPr>
        <w:t>σύγχρονου</w:t>
      </w:r>
      <w:r w:rsidRPr="000C0C06">
        <w:rPr>
          <w:rFonts w:eastAsia="Times New Roman"/>
          <w:szCs w:val="24"/>
        </w:rPr>
        <w:t xml:space="preserve"> αλλά κ</w:t>
      </w:r>
      <w:r w:rsidRPr="000C0C06">
        <w:rPr>
          <w:rFonts w:eastAsia="Times New Roman"/>
          <w:szCs w:val="24"/>
        </w:rPr>
        <w:t>αι παλαιότερ</w:t>
      </w:r>
      <w:r>
        <w:rPr>
          <w:rFonts w:eastAsia="Times New Roman"/>
          <w:szCs w:val="24"/>
        </w:rPr>
        <w:t xml:space="preserve">ου. </w:t>
      </w:r>
    </w:p>
    <w:p w14:paraId="7C4603CA" w14:textId="77777777" w:rsidR="00D41D4C" w:rsidRDefault="00870AC4">
      <w:pPr>
        <w:spacing w:line="600" w:lineRule="auto"/>
        <w:ind w:firstLine="720"/>
        <w:contextualSpacing/>
        <w:jc w:val="both"/>
        <w:rPr>
          <w:rFonts w:eastAsia="Times New Roman"/>
          <w:szCs w:val="24"/>
        </w:rPr>
      </w:pPr>
      <w:r>
        <w:rPr>
          <w:rFonts w:eastAsia="Times New Roman"/>
          <w:szCs w:val="24"/>
        </w:rPr>
        <w:t>Γ</w:t>
      </w:r>
      <w:r w:rsidRPr="000C0C06">
        <w:rPr>
          <w:rFonts w:eastAsia="Times New Roman"/>
          <w:szCs w:val="24"/>
        </w:rPr>
        <w:t>ια το</w:t>
      </w:r>
      <w:r>
        <w:rPr>
          <w:rFonts w:eastAsia="Times New Roman"/>
          <w:szCs w:val="24"/>
        </w:rPr>
        <w:t>ν</w:t>
      </w:r>
      <w:r w:rsidRPr="000C0C06">
        <w:rPr>
          <w:rFonts w:eastAsia="Times New Roman"/>
          <w:szCs w:val="24"/>
        </w:rPr>
        <w:t xml:space="preserve"> σκοπό αυτό προβλέπονται όργανα</w:t>
      </w:r>
      <w:r>
        <w:rPr>
          <w:rFonts w:eastAsia="Times New Roman"/>
          <w:szCs w:val="24"/>
        </w:rPr>
        <w:t>,</w:t>
      </w:r>
      <w:r w:rsidRPr="000C0C06">
        <w:rPr>
          <w:rFonts w:eastAsia="Times New Roman"/>
          <w:szCs w:val="24"/>
        </w:rPr>
        <w:t xml:space="preserve"> όπως </w:t>
      </w:r>
      <w:r>
        <w:rPr>
          <w:rFonts w:eastAsia="Times New Roman"/>
          <w:szCs w:val="24"/>
        </w:rPr>
        <w:t>Ε</w:t>
      </w:r>
      <w:r w:rsidRPr="000C0C06">
        <w:rPr>
          <w:rFonts w:eastAsia="Times New Roman"/>
          <w:szCs w:val="24"/>
        </w:rPr>
        <w:t xml:space="preserve">φορία και </w:t>
      </w:r>
      <w:r>
        <w:rPr>
          <w:rFonts w:eastAsia="Times New Roman"/>
          <w:szCs w:val="24"/>
        </w:rPr>
        <w:t>Γ</w:t>
      </w:r>
      <w:r w:rsidRPr="000C0C06">
        <w:rPr>
          <w:rFonts w:eastAsia="Times New Roman"/>
          <w:szCs w:val="24"/>
        </w:rPr>
        <w:t xml:space="preserve">ενικός </w:t>
      </w:r>
      <w:r>
        <w:rPr>
          <w:rFonts w:eastAsia="Times New Roman"/>
          <w:szCs w:val="24"/>
        </w:rPr>
        <w:t>Δ</w:t>
      </w:r>
      <w:r w:rsidRPr="000C0C06">
        <w:rPr>
          <w:rFonts w:eastAsia="Times New Roman"/>
          <w:szCs w:val="24"/>
        </w:rPr>
        <w:t>ιευθυντής επιλεγόμενος αξιοκρατικά</w:t>
      </w:r>
      <w:r>
        <w:rPr>
          <w:rFonts w:eastAsia="Times New Roman"/>
          <w:szCs w:val="24"/>
        </w:rPr>
        <w:t>,</w:t>
      </w:r>
      <w:r w:rsidRPr="000C0C06">
        <w:rPr>
          <w:rFonts w:eastAsia="Times New Roman"/>
          <w:szCs w:val="24"/>
        </w:rPr>
        <w:t xml:space="preserve"> αλλά και </w:t>
      </w:r>
      <w:r>
        <w:rPr>
          <w:rFonts w:eastAsia="Times New Roman"/>
          <w:szCs w:val="24"/>
        </w:rPr>
        <w:t xml:space="preserve">ανακλητός, οργάνωση και διάρθρωση σε διευθύνσεις και τμήματα με </w:t>
      </w:r>
      <w:r w:rsidRPr="000C0C06">
        <w:rPr>
          <w:rFonts w:eastAsia="Times New Roman"/>
          <w:szCs w:val="24"/>
        </w:rPr>
        <w:t xml:space="preserve">περιγράμματα θέσεων των προϊσταμένων </w:t>
      </w:r>
      <w:r>
        <w:rPr>
          <w:rFonts w:eastAsia="Times New Roman"/>
          <w:szCs w:val="24"/>
        </w:rPr>
        <w:t>τους,</w:t>
      </w:r>
      <w:r w:rsidRPr="000C0C06">
        <w:rPr>
          <w:rFonts w:eastAsia="Times New Roman"/>
          <w:szCs w:val="24"/>
        </w:rPr>
        <w:t xml:space="preserve"> τακτικοί υπάλληλοι</w:t>
      </w:r>
      <w:r>
        <w:rPr>
          <w:rFonts w:eastAsia="Times New Roman"/>
          <w:szCs w:val="24"/>
        </w:rPr>
        <w:t>, α</w:t>
      </w:r>
      <w:r w:rsidRPr="000C0C06">
        <w:rPr>
          <w:rFonts w:eastAsia="Times New Roman"/>
          <w:szCs w:val="24"/>
        </w:rPr>
        <w:t>λ</w:t>
      </w:r>
      <w:r w:rsidRPr="000C0C06">
        <w:rPr>
          <w:rFonts w:eastAsia="Times New Roman"/>
          <w:szCs w:val="24"/>
        </w:rPr>
        <w:t>λά και ειδικοί συνεργάτες</w:t>
      </w:r>
      <w:r>
        <w:rPr>
          <w:rFonts w:eastAsia="Times New Roman"/>
          <w:szCs w:val="24"/>
        </w:rPr>
        <w:t>,</w:t>
      </w:r>
      <w:r w:rsidRPr="000C0C06">
        <w:rPr>
          <w:rFonts w:eastAsia="Times New Roman"/>
          <w:szCs w:val="24"/>
        </w:rPr>
        <w:t xml:space="preserve"> πράγμα αυτονόητο για ένα τόσο πολύπλευρο αντικείμενο</w:t>
      </w:r>
      <w:r>
        <w:rPr>
          <w:rFonts w:eastAsia="Times New Roman"/>
          <w:szCs w:val="24"/>
        </w:rPr>
        <w:t>.</w:t>
      </w:r>
    </w:p>
    <w:p w14:paraId="7C4603CB" w14:textId="77777777" w:rsidR="00D41D4C" w:rsidRDefault="00870AC4">
      <w:pPr>
        <w:spacing w:line="600" w:lineRule="auto"/>
        <w:ind w:firstLine="720"/>
        <w:contextualSpacing/>
        <w:jc w:val="both"/>
        <w:rPr>
          <w:rFonts w:eastAsia="Times New Roman"/>
          <w:szCs w:val="24"/>
        </w:rPr>
      </w:pPr>
      <w:r>
        <w:rPr>
          <w:rFonts w:eastAsia="Times New Roman"/>
          <w:szCs w:val="24"/>
        </w:rPr>
        <w:t xml:space="preserve">Προβλέπεται </w:t>
      </w:r>
      <w:r w:rsidRPr="000C0C06">
        <w:rPr>
          <w:rFonts w:eastAsia="Times New Roman"/>
          <w:szCs w:val="24"/>
        </w:rPr>
        <w:t xml:space="preserve">εκπόνηση </w:t>
      </w:r>
      <w:r>
        <w:rPr>
          <w:rFonts w:eastAsia="Times New Roman"/>
          <w:szCs w:val="24"/>
        </w:rPr>
        <w:t>τετραετούς</w:t>
      </w:r>
      <w:r w:rsidRPr="000C0C06">
        <w:rPr>
          <w:rFonts w:eastAsia="Times New Roman"/>
          <w:szCs w:val="24"/>
        </w:rPr>
        <w:t xml:space="preserve"> στρατηγικού σχεδίου και υπάρχουν ειδικές πρόνοιες για κατηγορίες</w:t>
      </w:r>
      <w:r>
        <w:rPr>
          <w:rFonts w:eastAsia="Times New Roman"/>
          <w:szCs w:val="24"/>
        </w:rPr>
        <w:t>,</w:t>
      </w:r>
      <w:r w:rsidRPr="000C0C06">
        <w:rPr>
          <w:rFonts w:eastAsia="Times New Roman"/>
          <w:szCs w:val="24"/>
        </w:rPr>
        <w:t xml:space="preserve"> όπως τα εκκλησιαστικά</w:t>
      </w:r>
      <w:r>
        <w:rPr>
          <w:rFonts w:eastAsia="Times New Roman"/>
          <w:szCs w:val="24"/>
        </w:rPr>
        <w:t>,</w:t>
      </w:r>
      <w:r w:rsidRPr="000C0C06">
        <w:rPr>
          <w:rFonts w:eastAsia="Times New Roman"/>
          <w:szCs w:val="24"/>
        </w:rPr>
        <w:t xml:space="preserve"> τα ιδιωτικά και </w:t>
      </w:r>
      <w:r>
        <w:rPr>
          <w:rFonts w:eastAsia="Times New Roman"/>
          <w:szCs w:val="24"/>
        </w:rPr>
        <w:t>άλλα</w:t>
      </w:r>
      <w:r w:rsidRPr="000C0C06">
        <w:rPr>
          <w:rFonts w:eastAsia="Times New Roman"/>
          <w:szCs w:val="24"/>
        </w:rPr>
        <w:t xml:space="preserve"> </w:t>
      </w:r>
      <w:r>
        <w:rPr>
          <w:rFonts w:eastAsia="Times New Roman"/>
          <w:szCs w:val="24"/>
        </w:rPr>
        <w:t>ιδιαιτέρων</w:t>
      </w:r>
      <w:r w:rsidRPr="000C0C06">
        <w:rPr>
          <w:rFonts w:eastAsia="Times New Roman"/>
          <w:szCs w:val="24"/>
        </w:rPr>
        <w:t xml:space="preserve"> κατηγοριών αρχεία</w:t>
      </w:r>
      <w:r>
        <w:rPr>
          <w:rFonts w:eastAsia="Times New Roman"/>
          <w:szCs w:val="24"/>
        </w:rPr>
        <w:t>. Έ</w:t>
      </w:r>
      <w:r w:rsidRPr="000C0C06">
        <w:rPr>
          <w:rFonts w:eastAsia="Times New Roman"/>
          <w:szCs w:val="24"/>
        </w:rPr>
        <w:t xml:space="preserve">χοντας γεννηθεί σε μία πόλη </w:t>
      </w:r>
      <w:r>
        <w:rPr>
          <w:rFonts w:eastAsia="Times New Roman"/>
          <w:szCs w:val="24"/>
        </w:rPr>
        <w:t>όπου τα</w:t>
      </w:r>
      <w:r w:rsidRPr="000C0C06">
        <w:rPr>
          <w:rFonts w:eastAsia="Times New Roman"/>
          <w:szCs w:val="24"/>
        </w:rPr>
        <w:t xml:space="preserve"> αρχεία καταστράφηκαν το 1913</w:t>
      </w:r>
      <w:r>
        <w:rPr>
          <w:rFonts w:eastAsia="Times New Roman"/>
          <w:szCs w:val="24"/>
        </w:rPr>
        <w:t>,</w:t>
      </w:r>
      <w:r w:rsidRPr="000C0C06">
        <w:rPr>
          <w:rFonts w:eastAsia="Times New Roman"/>
          <w:szCs w:val="24"/>
        </w:rPr>
        <w:t xml:space="preserve"> κάηκαν</w:t>
      </w:r>
      <w:r>
        <w:rPr>
          <w:rFonts w:eastAsia="Times New Roman"/>
          <w:szCs w:val="24"/>
        </w:rPr>
        <w:t>,</w:t>
      </w:r>
      <w:r w:rsidRPr="000C0C06">
        <w:rPr>
          <w:rFonts w:eastAsia="Times New Roman"/>
          <w:szCs w:val="24"/>
        </w:rPr>
        <w:t xml:space="preserve"> και ό</w:t>
      </w:r>
      <w:r>
        <w:rPr>
          <w:rFonts w:eastAsia="Times New Roman"/>
          <w:szCs w:val="24"/>
        </w:rPr>
        <w:t>,</w:t>
      </w:r>
      <w:r w:rsidRPr="000C0C06">
        <w:rPr>
          <w:rFonts w:eastAsia="Times New Roman"/>
          <w:szCs w:val="24"/>
        </w:rPr>
        <w:t xml:space="preserve">τι απέμεινε καταστράφηκε </w:t>
      </w:r>
      <w:r>
        <w:rPr>
          <w:rFonts w:eastAsia="Times New Roman"/>
          <w:szCs w:val="24"/>
        </w:rPr>
        <w:t>ή</w:t>
      </w:r>
      <w:r w:rsidRPr="000C0C06">
        <w:rPr>
          <w:rFonts w:eastAsia="Times New Roman"/>
          <w:szCs w:val="24"/>
        </w:rPr>
        <w:t xml:space="preserve"> λεηλατήθηκε το </w:t>
      </w:r>
      <w:r>
        <w:rPr>
          <w:rFonts w:eastAsia="Times New Roman"/>
          <w:szCs w:val="24"/>
        </w:rPr>
        <w:t>191</w:t>
      </w:r>
      <w:r w:rsidRPr="000C0C06">
        <w:rPr>
          <w:rFonts w:eastAsia="Times New Roman"/>
          <w:szCs w:val="24"/>
        </w:rPr>
        <w:t>6-</w:t>
      </w:r>
      <w:r>
        <w:rPr>
          <w:rFonts w:eastAsia="Times New Roman"/>
          <w:szCs w:val="24"/>
        </w:rPr>
        <w:t>19</w:t>
      </w:r>
      <w:r w:rsidRPr="000C0C06">
        <w:rPr>
          <w:rFonts w:eastAsia="Times New Roman"/>
          <w:szCs w:val="24"/>
        </w:rPr>
        <w:t>18</w:t>
      </w:r>
      <w:r>
        <w:rPr>
          <w:rFonts w:eastAsia="Times New Roman"/>
          <w:szCs w:val="24"/>
        </w:rPr>
        <w:t>,</w:t>
      </w:r>
      <w:r w:rsidRPr="000C0C06">
        <w:rPr>
          <w:rFonts w:eastAsia="Times New Roman"/>
          <w:szCs w:val="24"/>
        </w:rPr>
        <w:t xml:space="preserve"> </w:t>
      </w:r>
      <w:r>
        <w:rPr>
          <w:rFonts w:eastAsia="Times New Roman"/>
          <w:szCs w:val="24"/>
        </w:rPr>
        <w:t>θ</w:t>
      </w:r>
      <w:r w:rsidRPr="000C0C06">
        <w:rPr>
          <w:rFonts w:eastAsia="Times New Roman"/>
          <w:szCs w:val="24"/>
        </w:rPr>
        <w:t>εωρώ πολύ σημαντικό να διαφυλαχθεί ό</w:t>
      </w:r>
      <w:r>
        <w:rPr>
          <w:rFonts w:eastAsia="Times New Roman"/>
          <w:szCs w:val="24"/>
        </w:rPr>
        <w:t>,</w:t>
      </w:r>
      <w:r w:rsidRPr="000C0C06">
        <w:rPr>
          <w:rFonts w:eastAsia="Times New Roman"/>
          <w:szCs w:val="24"/>
        </w:rPr>
        <w:t>τι μπορεί να διαφυλαχθεί</w:t>
      </w:r>
      <w:r>
        <w:rPr>
          <w:rFonts w:eastAsia="Times New Roman"/>
          <w:szCs w:val="24"/>
        </w:rPr>
        <w:t>,</w:t>
      </w:r>
      <w:r w:rsidRPr="000C0C06">
        <w:rPr>
          <w:rFonts w:eastAsia="Times New Roman"/>
          <w:szCs w:val="24"/>
        </w:rPr>
        <w:t xml:space="preserve"> να αναζητηθεί σε οποιαδήποτε ιδιωτική ή άλλη πηγή </w:t>
      </w:r>
      <w:proofErr w:type="spellStart"/>
      <w:r w:rsidRPr="000C0C06">
        <w:rPr>
          <w:rFonts w:eastAsia="Times New Roman"/>
          <w:szCs w:val="24"/>
        </w:rPr>
        <w:t>ο</w:t>
      </w:r>
      <w:r>
        <w:rPr>
          <w:rFonts w:eastAsia="Times New Roman"/>
          <w:szCs w:val="24"/>
        </w:rPr>
        <w:t>,</w:t>
      </w:r>
      <w:r w:rsidRPr="000C0C06">
        <w:rPr>
          <w:rFonts w:eastAsia="Times New Roman"/>
          <w:szCs w:val="24"/>
        </w:rPr>
        <w:t>τιδήποτ</w:t>
      </w:r>
      <w:r w:rsidRPr="000C0C06">
        <w:rPr>
          <w:rFonts w:eastAsia="Times New Roman"/>
          <w:szCs w:val="24"/>
        </w:rPr>
        <w:t>ε</w:t>
      </w:r>
      <w:proofErr w:type="spellEnd"/>
      <w:r w:rsidRPr="000C0C06">
        <w:rPr>
          <w:rFonts w:eastAsia="Times New Roman"/>
          <w:szCs w:val="24"/>
        </w:rPr>
        <w:t xml:space="preserve"> μπορεί να βρεθεί και να αναδειχθεί προάγοντας τη γνώση της ιστορικής αλήθειας</w:t>
      </w:r>
      <w:r>
        <w:rPr>
          <w:rFonts w:eastAsia="Times New Roman"/>
          <w:szCs w:val="24"/>
        </w:rPr>
        <w:t>,</w:t>
      </w:r>
      <w:r w:rsidRPr="000C0C06">
        <w:rPr>
          <w:rFonts w:eastAsia="Times New Roman"/>
          <w:szCs w:val="24"/>
        </w:rPr>
        <w:t xml:space="preserve"> την αυτογνωσία τελικά</w:t>
      </w:r>
      <w:r>
        <w:rPr>
          <w:rFonts w:eastAsia="Times New Roman"/>
          <w:szCs w:val="24"/>
        </w:rPr>
        <w:t>.</w:t>
      </w:r>
    </w:p>
    <w:p w14:paraId="7C4603CC" w14:textId="77777777" w:rsidR="00D41D4C" w:rsidRDefault="00870AC4">
      <w:pPr>
        <w:spacing w:line="600" w:lineRule="auto"/>
        <w:ind w:firstLine="720"/>
        <w:contextualSpacing/>
        <w:jc w:val="both"/>
        <w:rPr>
          <w:rFonts w:eastAsia="Times New Roman"/>
          <w:szCs w:val="24"/>
        </w:rPr>
      </w:pPr>
      <w:r>
        <w:rPr>
          <w:rFonts w:eastAsia="Times New Roman"/>
          <w:szCs w:val="24"/>
        </w:rPr>
        <w:lastRenderedPageBreak/>
        <w:t>Κ</w:t>
      </w:r>
      <w:r w:rsidRPr="000C0C06">
        <w:rPr>
          <w:rFonts w:eastAsia="Times New Roman"/>
          <w:szCs w:val="24"/>
        </w:rPr>
        <w:t>αι για το</w:t>
      </w:r>
      <w:r>
        <w:rPr>
          <w:rFonts w:eastAsia="Times New Roman"/>
          <w:szCs w:val="24"/>
        </w:rPr>
        <w:t>ν</w:t>
      </w:r>
      <w:r w:rsidRPr="000C0C06">
        <w:rPr>
          <w:rFonts w:eastAsia="Times New Roman"/>
          <w:szCs w:val="24"/>
        </w:rPr>
        <w:t xml:space="preserve"> σκοπό αυτό θεωρώ απαραίτητο </w:t>
      </w:r>
      <w:r>
        <w:rPr>
          <w:rFonts w:eastAsia="Times New Roman"/>
          <w:szCs w:val="24"/>
        </w:rPr>
        <w:t>-</w:t>
      </w:r>
      <w:r w:rsidRPr="000C0C06">
        <w:rPr>
          <w:rFonts w:eastAsia="Times New Roman"/>
          <w:szCs w:val="24"/>
        </w:rPr>
        <w:t xml:space="preserve">και θέλω να </w:t>
      </w:r>
      <w:r>
        <w:rPr>
          <w:rFonts w:eastAsia="Times New Roman"/>
          <w:szCs w:val="24"/>
        </w:rPr>
        <w:t xml:space="preserve">το </w:t>
      </w:r>
      <w:r w:rsidRPr="000C0C06">
        <w:rPr>
          <w:rFonts w:eastAsia="Times New Roman"/>
          <w:szCs w:val="24"/>
        </w:rPr>
        <w:t xml:space="preserve">τονίσω και από αυτό το </w:t>
      </w:r>
      <w:r>
        <w:rPr>
          <w:rFonts w:eastAsia="Times New Roman"/>
          <w:szCs w:val="24"/>
        </w:rPr>
        <w:t xml:space="preserve">Βήμα, κύριε Υπουργέ- </w:t>
      </w:r>
      <w:r w:rsidRPr="000C0C06">
        <w:rPr>
          <w:rFonts w:eastAsia="Times New Roman"/>
          <w:szCs w:val="24"/>
        </w:rPr>
        <w:t xml:space="preserve">να στελεχωθούν σωστά οι υπηρεσίες των </w:t>
      </w:r>
      <w:r>
        <w:rPr>
          <w:rFonts w:eastAsia="Times New Roman"/>
          <w:szCs w:val="24"/>
        </w:rPr>
        <w:t>Γ</w:t>
      </w:r>
      <w:r w:rsidRPr="000C0C06">
        <w:rPr>
          <w:rFonts w:eastAsia="Times New Roman"/>
          <w:szCs w:val="24"/>
        </w:rPr>
        <w:t xml:space="preserve">ενικών </w:t>
      </w:r>
      <w:r>
        <w:rPr>
          <w:rFonts w:eastAsia="Times New Roman"/>
          <w:szCs w:val="24"/>
        </w:rPr>
        <w:t>Α</w:t>
      </w:r>
      <w:r w:rsidRPr="000C0C06">
        <w:rPr>
          <w:rFonts w:eastAsia="Times New Roman"/>
          <w:szCs w:val="24"/>
        </w:rPr>
        <w:t>ρχείω</w:t>
      </w:r>
      <w:r w:rsidRPr="000C0C06">
        <w:rPr>
          <w:rFonts w:eastAsia="Times New Roman"/>
          <w:szCs w:val="24"/>
        </w:rPr>
        <w:t xml:space="preserve">ν του </w:t>
      </w:r>
      <w:r>
        <w:rPr>
          <w:rFonts w:eastAsia="Times New Roman"/>
          <w:szCs w:val="24"/>
        </w:rPr>
        <w:t>Κ</w:t>
      </w:r>
      <w:r w:rsidRPr="000C0C06">
        <w:rPr>
          <w:rFonts w:eastAsia="Times New Roman"/>
          <w:szCs w:val="24"/>
        </w:rPr>
        <w:t xml:space="preserve">ράτους στην </w:t>
      </w:r>
      <w:r>
        <w:rPr>
          <w:rFonts w:eastAsia="Times New Roman"/>
          <w:szCs w:val="24"/>
        </w:rPr>
        <w:t>π</w:t>
      </w:r>
      <w:r w:rsidRPr="000C0C06">
        <w:rPr>
          <w:rFonts w:eastAsia="Times New Roman"/>
          <w:szCs w:val="24"/>
        </w:rPr>
        <w:t xml:space="preserve">εριφερειακή </w:t>
      </w:r>
      <w:r>
        <w:rPr>
          <w:rFonts w:eastAsia="Times New Roman"/>
          <w:szCs w:val="24"/>
        </w:rPr>
        <w:t>ε</w:t>
      </w:r>
      <w:r w:rsidRPr="000C0C06">
        <w:rPr>
          <w:rFonts w:eastAsia="Times New Roman"/>
          <w:szCs w:val="24"/>
        </w:rPr>
        <w:t>νότητα Σερρών</w:t>
      </w:r>
      <w:r>
        <w:rPr>
          <w:rFonts w:eastAsia="Times New Roman"/>
          <w:szCs w:val="24"/>
        </w:rPr>
        <w:t>,</w:t>
      </w:r>
      <w:r w:rsidRPr="000C0C06">
        <w:rPr>
          <w:rFonts w:eastAsia="Times New Roman"/>
          <w:szCs w:val="24"/>
        </w:rPr>
        <w:t xml:space="preserve"> ώστε να βγουν από τη σημερινή υπολειτουργία</w:t>
      </w:r>
      <w:r>
        <w:rPr>
          <w:rFonts w:eastAsia="Times New Roman"/>
          <w:szCs w:val="24"/>
        </w:rPr>
        <w:t>.</w:t>
      </w:r>
    </w:p>
    <w:p w14:paraId="7C4603C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της κυρίας Βουλευτού)</w:t>
      </w:r>
    </w:p>
    <w:p w14:paraId="7C4603CE" w14:textId="77777777" w:rsidR="00D41D4C" w:rsidRDefault="00870AC4">
      <w:pPr>
        <w:spacing w:line="600" w:lineRule="auto"/>
        <w:ind w:firstLine="720"/>
        <w:contextualSpacing/>
        <w:jc w:val="both"/>
        <w:rPr>
          <w:rFonts w:eastAsia="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 xml:space="preserve">): </w:t>
      </w:r>
      <w:r>
        <w:rPr>
          <w:rFonts w:eastAsia="Times New Roman"/>
          <w:bCs/>
          <w:szCs w:val="24"/>
        </w:rPr>
        <w:t xml:space="preserve">Κυρία </w:t>
      </w:r>
      <w:proofErr w:type="spellStart"/>
      <w:r>
        <w:rPr>
          <w:rFonts w:eastAsia="Times New Roman"/>
          <w:bCs/>
          <w:szCs w:val="24"/>
        </w:rPr>
        <w:t>Σταμπουλή</w:t>
      </w:r>
      <w:proofErr w:type="spellEnd"/>
      <w:r>
        <w:rPr>
          <w:rFonts w:eastAsia="Times New Roman"/>
          <w:bCs/>
          <w:szCs w:val="24"/>
        </w:rPr>
        <w:t>, σας παρακαλ</w:t>
      </w:r>
      <w:r>
        <w:rPr>
          <w:rFonts w:eastAsia="Times New Roman"/>
          <w:bCs/>
          <w:szCs w:val="24"/>
        </w:rPr>
        <w:t>ώ πολύ να ολοκληρώσετε.</w:t>
      </w:r>
    </w:p>
    <w:p w14:paraId="7C4603CF" w14:textId="77777777" w:rsidR="00D41D4C" w:rsidRDefault="00870AC4">
      <w:pPr>
        <w:spacing w:line="600" w:lineRule="auto"/>
        <w:ind w:firstLine="720"/>
        <w:contextualSpacing/>
        <w:jc w:val="both"/>
        <w:rPr>
          <w:rFonts w:eastAsia="Times New Roman"/>
          <w:szCs w:val="24"/>
        </w:rPr>
      </w:pPr>
      <w:r>
        <w:rPr>
          <w:rFonts w:eastAsia="Times New Roman"/>
          <w:b/>
          <w:bCs/>
          <w:szCs w:val="24"/>
        </w:rPr>
        <w:t>ΑΦΡΟΔΙΤΗ ΣΤΑΜΠΟΥΛΗ:</w:t>
      </w:r>
      <w:r>
        <w:rPr>
          <w:rFonts w:eastAsia="Times New Roman"/>
          <w:szCs w:val="24"/>
        </w:rPr>
        <w:t xml:space="preserve"> </w:t>
      </w:r>
      <w:r w:rsidRPr="000C0C06">
        <w:rPr>
          <w:rFonts w:eastAsia="Times New Roman"/>
          <w:szCs w:val="24"/>
        </w:rPr>
        <w:t>Σημαντικό</w:t>
      </w:r>
      <w:r>
        <w:rPr>
          <w:rFonts w:eastAsia="Times New Roman"/>
          <w:szCs w:val="24"/>
        </w:rPr>
        <w:t>, λ</w:t>
      </w:r>
      <w:r w:rsidRPr="000C0C06">
        <w:rPr>
          <w:rFonts w:eastAsia="Times New Roman"/>
          <w:szCs w:val="24"/>
        </w:rPr>
        <w:t>οιπόν</w:t>
      </w:r>
      <w:r>
        <w:rPr>
          <w:rFonts w:eastAsia="Times New Roman"/>
          <w:szCs w:val="24"/>
        </w:rPr>
        <w:t>,</w:t>
      </w:r>
      <w:r w:rsidRPr="000C0C06">
        <w:rPr>
          <w:rFonts w:eastAsia="Times New Roman"/>
          <w:szCs w:val="24"/>
        </w:rPr>
        <w:t xml:space="preserve"> το σημερινό νομοσχέδιο για την ολοκλήρωση της μεταρρύθμισης στην εκπαίδευση και στις τρεις βαθμίδες </w:t>
      </w:r>
      <w:r>
        <w:rPr>
          <w:rFonts w:eastAsia="Times New Roman"/>
          <w:szCs w:val="24"/>
        </w:rPr>
        <w:t>της,</w:t>
      </w:r>
      <w:r w:rsidRPr="000C0C06">
        <w:rPr>
          <w:rFonts w:eastAsia="Times New Roman"/>
          <w:szCs w:val="24"/>
        </w:rPr>
        <w:t xml:space="preserve"> </w:t>
      </w:r>
      <w:r>
        <w:rPr>
          <w:rFonts w:eastAsia="Times New Roman"/>
          <w:szCs w:val="24"/>
        </w:rPr>
        <w:t xml:space="preserve">που </w:t>
      </w:r>
      <w:r w:rsidRPr="000C0C06">
        <w:rPr>
          <w:rFonts w:eastAsia="Times New Roman"/>
          <w:szCs w:val="24"/>
        </w:rPr>
        <w:t xml:space="preserve">όχι μόνο δεν καταρρέει όπως το </w:t>
      </w:r>
      <w:r>
        <w:rPr>
          <w:rFonts w:eastAsia="Times New Roman"/>
          <w:szCs w:val="24"/>
        </w:rPr>
        <w:t>20</w:t>
      </w:r>
      <w:r w:rsidRPr="000C0C06">
        <w:rPr>
          <w:rFonts w:eastAsia="Times New Roman"/>
          <w:szCs w:val="24"/>
        </w:rPr>
        <w:t>14</w:t>
      </w:r>
      <w:r>
        <w:rPr>
          <w:rFonts w:eastAsia="Times New Roman"/>
          <w:szCs w:val="24"/>
        </w:rPr>
        <w:t>, ό</w:t>
      </w:r>
      <w:r w:rsidRPr="000C0C06">
        <w:rPr>
          <w:rFonts w:eastAsia="Times New Roman"/>
          <w:szCs w:val="24"/>
        </w:rPr>
        <w:t xml:space="preserve">χι μόνο δεν αντιμετωπίζει απολύσεις διδασκόντων </w:t>
      </w:r>
      <w:r>
        <w:rPr>
          <w:rFonts w:eastAsia="Times New Roman"/>
          <w:szCs w:val="24"/>
        </w:rPr>
        <w:t>και καταργήσεις τμημάτων,</w:t>
      </w:r>
      <w:r w:rsidRPr="000C0C06">
        <w:rPr>
          <w:rFonts w:eastAsia="Times New Roman"/>
          <w:szCs w:val="24"/>
        </w:rPr>
        <w:t xml:space="preserve"> αλλά αναβαθμίζεται στην κατεύθυνση μιας </w:t>
      </w:r>
      <w:r>
        <w:rPr>
          <w:rFonts w:eastAsia="Times New Roman"/>
          <w:szCs w:val="24"/>
        </w:rPr>
        <w:t>π</w:t>
      </w:r>
      <w:r w:rsidRPr="000C0C06">
        <w:rPr>
          <w:rFonts w:eastAsia="Times New Roman"/>
          <w:szCs w:val="24"/>
        </w:rPr>
        <w:t xml:space="preserve">αιδείας που διαμορφώνει πολίτες και </w:t>
      </w:r>
      <w:proofErr w:type="spellStart"/>
      <w:r w:rsidRPr="000C0C06">
        <w:rPr>
          <w:rFonts w:eastAsia="Times New Roman"/>
          <w:szCs w:val="24"/>
        </w:rPr>
        <w:t>πολίτ</w:t>
      </w:r>
      <w:r>
        <w:rPr>
          <w:rFonts w:eastAsia="Times New Roman"/>
          <w:szCs w:val="24"/>
        </w:rPr>
        <w:t>ισσες</w:t>
      </w:r>
      <w:proofErr w:type="spellEnd"/>
      <w:r w:rsidRPr="000C0C06">
        <w:rPr>
          <w:rFonts w:eastAsia="Times New Roman"/>
          <w:szCs w:val="24"/>
        </w:rPr>
        <w:t xml:space="preserve"> ικανούς και ικανές να διεκδικούν μία </w:t>
      </w:r>
      <w:r>
        <w:rPr>
          <w:rFonts w:eastAsia="Times New Roman"/>
          <w:szCs w:val="24"/>
        </w:rPr>
        <w:t>κοινωνία</w:t>
      </w:r>
      <w:r w:rsidRPr="000C0C06">
        <w:rPr>
          <w:rFonts w:eastAsia="Times New Roman"/>
          <w:szCs w:val="24"/>
        </w:rPr>
        <w:t xml:space="preserve"> ισότητας</w:t>
      </w:r>
      <w:r>
        <w:rPr>
          <w:rFonts w:eastAsia="Times New Roman"/>
          <w:szCs w:val="24"/>
        </w:rPr>
        <w:t>,</w:t>
      </w:r>
      <w:r w:rsidRPr="000C0C06">
        <w:rPr>
          <w:rFonts w:eastAsia="Times New Roman"/>
          <w:szCs w:val="24"/>
        </w:rPr>
        <w:t xml:space="preserve"> δικαιοσύνης και </w:t>
      </w:r>
      <w:r>
        <w:rPr>
          <w:rFonts w:eastAsia="Times New Roman"/>
          <w:szCs w:val="24"/>
        </w:rPr>
        <w:t>ε</w:t>
      </w:r>
      <w:r w:rsidRPr="000C0C06">
        <w:rPr>
          <w:rFonts w:eastAsia="Times New Roman"/>
          <w:szCs w:val="24"/>
        </w:rPr>
        <w:t>λευθερίας</w:t>
      </w:r>
      <w:r>
        <w:rPr>
          <w:rFonts w:eastAsia="Times New Roman"/>
          <w:szCs w:val="24"/>
        </w:rPr>
        <w:t>.</w:t>
      </w:r>
    </w:p>
    <w:p w14:paraId="7C4603D0" w14:textId="77777777" w:rsidR="00D41D4C" w:rsidRDefault="00870AC4">
      <w:pPr>
        <w:spacing w:line="600" w:lineRule="auto"/>
        <w:ind w:firstLine="720"/>
        <w:contextualSpacing/>
        <w:jc w:val="both"/>
        <w:rPr>
          <w:rFonts w:eastAsia="Times New Roman"/>
          <w:szCs w:val="24"/>
        </w:rPr>
      </w:pPr>
      <w:r>
        <w:rPr>
          <w:rFonts w:eastAsia="Times New Roman"/>
          <w:szCs w:val="24"/>
        </w:rPr>
        <w:t>Ευχαριστώ.</w:t>
      </w:r>
    </w:p>
    <w:p w14:paraId="7C4603D1" w14:textId="77777777" w:rsidR="00D41D4C" w:rsidRDefault="00870AC4">
      <w:pPr>
        <w:spacing w:line="600" w:lineRule="auto"/>
        <w:ind w:firstLine="720"/>
        <w:contextualSpacing/>
        <w:jc w:val="both"/>
        <w:rPr>
          <w:rFonts w:eastAsia="Times New Roman"/>
          <w:szCs w:val="24"/>
        </w:rPr>
      </w:pPr>
      <w:r w:rsidRPr="00930C29">
        <w:rPr>
          <w:rFonts w:eastAsia="Times New Roman"/>
          <w:b/>
          <w:szCs w:val="24"/>
        </w:rPr>
        <w:lastRenderedPageBreak/>
        <w:t>ΑΘΑΝΑΣΙΟΣ ΜΠΟΥΡΑΣ:</w:t>
      </w:r>
      <w:r w:rsidRPr="00930C29">
        <w:rPr>
          <w:rFonts w:eastAsia="Times New Roman"/>
          <w:szCs w:val="24"/>
        </w:rPr>
        <w:t xml:space="preserve"> </w:t>
      </w:r>
      <w:proofErr w:type="spellStart"/>
      <w:r>
        <w:rPr>
          <w:rFonts w:eastAsia="Times New Roman"/>
          <w:szCs w:val="24"/>
        </w:rPr>
        <w:t>Πολίτισσες</w:t>
      </w:r>
      <w:proofErr w:type="spellEnd"/>
      <w:r>
        <w:rPr>
          <w:rFonts w:eastAsia="Times New Roman"/>
          <w:szCs w:val="24"/>
        </w:rPr>
        <w:t>! Μαθαίνουμε καινούργιες λέξεις.</w:t>
      </w:r>
    </w:p>
    <w:p w14:paraId="7C4603D2" w14:textId="77777777" w:rsidR="00D41D4C" w:rsidRDefault="00870AC4">
      <w:pPr>
        <w:spacing w:line="600" w:lineRule="auto"/>
        <w:ind w:firstLine="720"/>
        <w:contextualSpacing/>
        <w:jc w:val="both"/>
        <w:rPr>
          <w:rFonts w:eastAsia="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 xml:space="preserve">): </w:t>
      </w:r>
      <w:r w:rsidRPr="00D36D89">
        <w:rPr>
          <w:rFonts w:eastAsia="Times New Roman"/>
          <w:bCs/>
          <w:szCs w:val="24"/>
        </w:rPr>
        <w:t>Τον λόγο έχει ο</w:t>
      </w:r>
      <w:r>
        <w:rPr>
          <w:rFonts w:eastAsia="Times New Roman"/>
          <w:szCs w:val="24"/>
        </w:rPr>
        <w:t xml:space="preserve"> Π</w:t>
      </w:r>
      <w:r w:rsidRPr="000C0C06">
        <w:rPr>
          <w:rFonts w:eastAsia="Times New Roman"/>
          <w:szCs w:val="24"/>
        </w:rPr>
        <w:t>ρόεδρος της Νέας Δημοκρατίας</w:t>
      </w:r>
      <w:r>
        <w:rPr>
          <w:rFonts w:eastAsia="Times New Roman"/>
          <w:szCs w:val="24"/>
        </w:rPr>
        <w:t xml:space="preserve"> κ. Μητσοτάκης.</w:t>
      </w:r>
    </w:p>
    <w:p w14:paraId="7C4603D3" w14:textId="77777777" w:rsidR="00D41D4C" w:rsidRDefault="00870AC4">
      <w:pPr>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 της Νέας Δημοκρατίας)</w:t>
      </w:r>
    </w:p>
    <w:p w14:paraId="7C4603D4" w14:textId="77777777" w:rsidR="00D41D4C" w:rsidRDefault="00870AC4">
      <w:pPr>
        <w:spacing w:line="600" w:lineRule="auto"/>
        <w:ind w:firstLine="720"/>
        <w:contextualSpacing/>
        <w:jc w:val="both"/>
        <w:rPr>
          <w:rFonts w:eastAsia="Times New Roman"/>
          <w:b/>
          <w:szCs w:val="24"/>
        </w:rPr>
      </w:pPr>
      <w:r>
        <w:rPr>
          <w:rFonts w:eastAsia="Times New Roman"/>
          <w:b/>
          <w:szCs w:val="24"/>
        </w:rPr>
        <w:t>ΚΥΡΙΑΚΟΣ ΜΗΤΣΟΤΑΚΗΣ (Πρόεδρος της Νέας Δημ</w:t>
      </w:r>
      <w:r>
        <w:rPr>
          <w:rFonts w:eastAsia="Times New Roman"/>
          <w:b/>
          <w:szCs w:val="24"/>
        </w:rPr>
        <w:t>οκρατίας)</w:t>
      </w:r>
      <w:r w:rsidRPr="00930C29">
        <w:rPr>
          <w:rFonts w:eastAsia="Times New Roman"/>
          <w:b/>
          <w:szCs w:val="24"/>
        </w:rPr>
        <w:t>:</w:t>
      </w:r>
      <w:r>
        <w:rPr>
          <w:rFonts w:eastAsia="Times New Roman"/>
          <w:b/>
          <w:szCs w:val="24"/>
        </w:rPr>
        <w:t xml:space="preserve"> </w:t>
      </w:r>
      <w:r>
        <w:rPr>
          <w:rFonts w:eastAsia="Times New Roman"/>
          <w:szCs w:val="24"/>
        </w:rPr>
        <w:t>Σεμι</w:t>
      </w:r>
      <w:r w:rsidRPr="000C0C06">
        <w:rPr>
          <w:rFonts w:eastAsia="Times New Roman"/>
          <w:szCs w:val="24"/>
        </w:rPr>
        <w:t>νάρια νεοελληνικής γλώσσας</w:t>
      </w:r>
      <w:r>
        <w:rPr>
          <w:rFonts w:eastAsia="Times New Roman"/>
          <w:szCs w:val="24"/>
        </w:rPr>
        <w:t>!</w:t>
      </w:r>
      <w:r w:rsidRPr="000C0C06">
        <w:rPr>
          <w:rFonts w:eastAsia="Times New Roman"/>
          <w:szCs w:val="24"/>
        </w:rPr>
        <w:t xml:space="preserve"> </w:t>
      </w:r>
      <w:r>
        <w:rPr>
          <w:rFonts w:eastAsia="Times New Roman"/>
          <w:szCs w:val="24"/>
        </w:rPr>
        <w:t xml:space="preserve">Κύριε </w:t>
      </w:r>
      <w:r w:rsidRPr="000C0C06">
        <w:rPr>
          <w:rFonts w:eastAsia="Times New Roman"/>
          <w:szCs w:val="24"/>
        </w:rPr>
        <w:t>Τζαβάρα</w:t>
      </w:r>
      <w:r>
        <w:rPr>
          <w:rFonts w:eastAsia="Times New Roman"/>
          <w:szCs w:val="24"/>
        </w:rPr>
        <w:t>,</w:t>
      </w:r>
      <w:r w:rsidRPr="000C0C06">
        <w:rPr>
          <w:rFonts w:eastAsia="Times New Roman"/>
          <w:szCs w:val="24"/>
        </w:rPr>
        <w:t xml:space="preserve"> σεμινάρια νεοελληνικής γλώσσας </w:t>
      </w:r>
      <w:r>
        <w:rPr>
          <w:rFonts w:eastAsia="Times New Roman"/>
          <w:szCs w:val="24"/>
        </w:rPr>
        <w:t>έχουμε.</w:t>
      </w:r>
    </w:p>
    <w:p w14:paraId="7C4603D5" w14:textId="77777777" w:rsidR="00D41D4C" w:rsidRDefault="00870AC4">
      <w:pPr>
        <w:spacing w:line="600" w:lineRule="auto"/>
        <w:ind w:firstLine="720"/>
        <w:contextualSpacing/>
        <w:jc w:val="both"/>
        <w:rPr>
          <w:rFonts w:eastAsia="Times New Roman"/>
          <w:bCs/>
          <w:szCs w:val="24"/>
        </w:rPr>
      </w:pPr>
      <w:r>
        <w:rPr>
          <w:rFonts w:eastAsia="Times New Roman"/>
          <w:b/>
          <w:bCs/>
          <w:szCs w:val="24"/>
        </w:rPr>
        <w:t xml:space="preserve">ΑΦΡΟΔΙΤΗ ΣΤΑΜΠΟΥΛΗ: </w:t>
      </w:r>
      <w:r w:rsidRPr="00D36D89">
        <w:rPr>
          <w:rFonts w:eastAsia="Times New Roman"/>
          <w:bCs/>
          <w:szCs w:val="24"/>
        </w:rPr>
        <w:t>Η σκέψη σας δεν το αντέχει, όχι η γλώσσα.</w:t>
      </w:r>
    </w:p>
    <w:p w14:paraId="7C4603D6" w14:textId="77777777" w:rsidR="00D41D4C" w:rsidRDefault="00870AC4">
      <w:pPr>
        <w:spacing w:line="600" w:lineRule="auto"/>
        <w:ind w:firstLine="720"/>
        <w:contextualSpacing/>
        <w:jc w:val="both"/>
        <w:rPr>
          <w:rFonts w:eastAsia="Times New Roman"/>
          <w:szCs w:val="24"/>
        </w:rPr>
      </w:pPr>
      <w:r w:rsidRPr="00930C29">
        <w:rPr>
          <w:rFonts w:eastAsia="Times New Roman"/>
          <w:b/>
          <w:szCs w:val="24"/>
        </w:rPr>
        <w:t xml:space="preserve">ΚΥΡΙΑΚΟΣ ΜΗΤΣΟΤΑΚΗΣ (Πρόεδρος της Νέας Δημοκρατίας): </w:t>
      </w:r>
      <w:r w:rsidRPr="00930C29">
        <w:rPr>
          <w:rFonts w:eastAsia="Times New Roman"/>
          <w:szCs w:val="24"/>
        </w:rPr>
        <w:t xml:space="preserve">Κυρίες και κύριοι συνάδελφοι, ήταν να </w:t>
      </w:r>
      <w:r w:rsidRPr="000C0C06">
        <w:rPr>
          <w:rFonts w:eastAsia="Times New Roman"/>
          <w:szCs w:val="24"/>
        </w:rPr>
        <w:t>πάρω τ</w:t>
      </w:r>
      <w:r w:rsidRPr="000C0C06">
        <w:rPr>
          <w:rFonts w:eastAsia="Times New Roman"/>
          <w:szCs w:val="24"/>
        </w:rPr>
        <w:t>ο</w:t>
      </w:r>
      <w:r>
        <w:rPr>
          <w:rFonts w:eastAsia="Times New Roman"/>
          <w:szCs w:val="24"/>
        </w:rPr>
        <w:t>ν</w:t>
      </w:r>
      <w:r w:rsidRPr="000C0C06">
        <w:rPr>
          <w:rFonts w:eastAsia="Times New Roman"/>
          <w:szCs w:val="24"/>
        </w:rPr>
        <w:t xml:space="preserve"> λόγο και να μιλήσω για αυτό το </w:t>
      </w:r>
      <w:r>
        <w:rPr>
          <w:rFonts w:eastAsia="Times New Roman"/>
          <w:szCs w:val="24"/>
        </w:rPr>
        <w:t>εκτρωματικό νομο</w:t>
      </w:r>
      <w:r w:rsidRPr="000C0C06">
        <w:rPr>
          <w:rFonts w:eastAsia="Times New Roman"/>
          <w:szCs w:val="24"/>
        </w:rPr>
        <w:t xml:space="preserve">σχέδιο </w:t>
      </w:r>
      <w:proofErr w:type="spellStart"/>
      <w:r w:rsidRPr="000C0C06">
        <w:rPr>
          <w:rFonts w:eastAsia="Times New Roman"/>
          <w:szCs w:val="24"/>
        </w:rPr>
        <w:t>Γαβρόγλου</w:t>
      </w:r>
      <w:proofErr w:type="spellEnd"/>
      <w:r>
        <w:rPr>
          <w:rFonts w:eastAsia="Times New Roman"/>
          <w:szCs w:val="24"/>
        </w:rPr>
        <w:t xml:space="preserve">, ένα νομοσχέδιο </w:t>
      </w:r>
      <w:r w:rsidRPr="000C0C06">
        <w:rPr>
          <w:rFonts w:eastAsia="Times New Roman"/>
          <w:szCs w:val="24"/>
        </w:rPr>
        <w:t>το οποίο</w:t>
      </w:r>
      <w:r>
        <w:rPr>
          <w:rFonts w:eastAsia="Times New Roman"/>
          <w:szCs w:val="24"/>
        </w:rPr>
        <w:t>,</w:t>
      </w:r>
      <w:r w:rsidRPr="000C0C06">
        <w:rPr>
          <w:rFonts w:eastAsia="Times New Roman"/>
          <w:szCs w:val="24"/>
        </w:rPr>
        <w:t xml:space="preserve"> όπως ανέδειξαν όλοι οι ομιλητές της Νέας Δημοκρατίας</w:t>
      </w:r>
      <w:r>
        <w:rPr>
          <w:rFonts w:eastAsia="Times New Roman"/>
          <w:szCs w:val="24"/>
        </w:rPr>
        <w:t>,</w:t>
      </w:r>
      <w:r w:rsidRPr="000C0C06">
        <w:rPr>
          <w:rFonts w:eastAsia="Times New Roman"/>
          <w:szCs w:val="24"/>
        </w:rPr>
        <w:t xml:space="preserve"> δίνει τη χαριστική βολή </w:t>
      </w:r>
      <w:r>
        <w:rPr>
          <w:rFonts w:eastAsia="Times New Roman"/>
          <w:szCs w:val="24"/>
        </w:rPr>
        <w:t>σ</w:t>
      </w:r>
      <w:r w:rsidRPr="000C0C06">
        <w:rPr>
          <w:rFonts w:eastAsia="Times New Roman"/>
          <w:szCs w:val="24"/>
        </w:rPr>
        <w:t>την πολύπαθη δημόσια τριτοβάθμια εκπαίδευση</w:t>
      </w:r>
      <w:r>
        <w:rPr>
          <w:rFonts w:eastAsia="Times New Roman"/>
          <w:szCs w:val="24"/>
        </w:rPr>
        <w:t xml:space="preserve">. </w:t>
      </w:r>
    </w:p>
    <w:p w14:paraId="7C4603D7" w14:textId="77777777" w:rsidR="00D41D4C" w:rsidRDefault="00870AC4">
      <w:pPr>
        <w:spacing w:line="600" w:lineRule="auto"/>
        <w:ind w:firstLine="720"/>
        <w:contextualSpacing/>
        <w:jc w:val="both"/>
        <w:rPr>
          <w:rFonts w:eastAsia="Times New Roman" w:cs="Times New Roman"/>
          <w:szCs w:val="24"/>
        </w:rPr>
      </w:pPr>
      <w:r>
        <w:rPr>
          <w:rFonts w:eastAsia="Times New Roman"/>
          <w:szCs w:val="24"/>
        </w:rPr>
        <w:lastRenderedPageBreak/>
        <w:t>Ισοπεδώνει</w:t>
      </w:r>
      <w:r w:rsidRPr="000C0C06">
        <w:rPr>
          <w:rFonts w:eastAsia="Times New Roman"/>
          <w:szCs w:val="24"/>
        </w:rPr>
        <w:t xml:space="preserve"> με τρόπο </w:t>
      </w:r>
      <w:r>
        <w:rPr>
          <w:rFonts w:eastAsia="Times New Roman"/>
          <w:szCs w:val="24"/>
        </w:rPr>
        <w:t xml:space="preserve">άκριτο την τεχνολογική </w:t>
      </w:r>
      <w:r w:rsidRPr="000C0C06">
        <w:rPr>
          <w:rFonts w:eastAsia="Times New Roman"/>
          <w:szCs w:val="24"/>
        </w:rPr>
        <w:t>εκπαίδευση</w:t>
      </w:r>
      <w:r>
        <w:rPr>
          <w:rFonts w:eastAsia="Times New Roman"/>
          <w:szCs w:val="24"/>
        </w:rPr>
        <w:t>,</w:t>
      </w:r>
      <w:r w:rsidRPr="000C0C06">
        <w:rPr>
          <w:rFonts w:eastAsia="Times New Roman"/>
          <w:szCs w:val="24"/>
        </w:rPr>
        <w:t xml:space="preserve"> αφαιρεί κάθε έννοια αυτονομίας και ελ</w:t>
      </w:r>
      <w:r>
        <w:rPr>
          <w:rFonts w:eastAsia="Times New Roman"/>
          <w:szCs w:val="24"/>
        </w:rPr>
        <w:t xml:space="preserve">ευθερίας από τα πρότυπα σχολεία. </w:t>
      </w:r>
      <w:r>
        <w:rPr>
          <w:rFonts w:eastAsia="Times New Roman" w:cs="Times New Roman"/>
          <w:szCs w:val="24"/>
        </w:rPr>
        <w:t>Δημιουργεί τμήματα με αμιγώς πελατειακά κριτήρια, ακόμη και με βουλευτικές τροπολογίες της τελευταίας στιγμής.</w:t>
      </w:r>
    </w:p>
    <w:p w14:paraId="7C4603D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Αναρωτιέμαι πόση μελέτη και ανάλυση έχει</w:t>
      </w:r>
      <w:r>
        <w:rPr>
          <w:rFonts w:eastAsia="Times New Roman" w:cs="Times New Roman"/>
          <w:szCs w:val="24"/>
        </w:rPr>
        <w:t xml:space="preserve"> γίνει, για να δέχεστε έτσι άκριτα τη δημιουργία τμημάτων μόνο για ψηφοθηρικούς λόγους σε περιοχές που έχετε μεγάλο πολιτικό πρόβλημα. Έτσι αντιλαμβάνεσθε, κύριε Υπουργέ, τον χάρτη της ανώτατης τριτοβάθμιας παιδείας. Βγάζετε όλα σας τα ιδεολογικά απωθημένα</w:t>
      </w:r>
      <w:r>
        <w:rPr>
          <w:rFonts w:eastAsia="Times New Roman" w:cs="Times New Roman"/>
          <w:szCs w:val="24"/>
        </w:rPr>
        <w:t xml:space="preserve"> στη δημόσια εκπαίδευση. </w:t>
      </w:r>
    </w:p>
    <w:p w14:paraId="7C4603D9"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Αναγκαστήκατε να ακολουθήσετε την πιο σκληρή νεοφιλελεύθερη </w:t>
      </w:r>
      <w:proofErr w:type="spellStart"/>
      <w:r>
        <w:rPr>
          <w:rFonts w:eastAsia="Times New Roman" w:cs="Times New Roman"/>
          <w:szCs w:val="24"/>
        </w:rPr>
        <w:t>μνημονιακή</w:t>
      </w:r>
      <w:proofErr w:type="spellEnd"/>
      <w:r>
        <w:rPr>
          <w:rFonts w:eastAsia="Times New Roman" w:cs="Times New Roman"/>
          <w:szCs w:val="24"/>
        </w:rPr>
        <w:t xml:space="preserve"> πολιτική στην οικονομία και για να μπορέσετε με κάποιον τρόπο να ισορροπήσετε ιδεολογικά, έρχεστε τώρα και διαλύετε ό,τι έχει μείνει από την τριτοβάθμια εκπαίδ</w:t>
      </w:r>
      <w:r>
        <w:rPr>
          <w:rFonts w:eastAsia="Times New Roman" w:cs="Times New Roman"/>
          <w:szCs w:val="24"/>
        </w:rPr>
        <w:t xml:space="preserve">ευση. </w:t>
      </w:r>
    </w:p>
    <w:p w14:paraId="7C4603DA"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θα μιλήσω, όμως, για την παιδεία σήμερα, διότι η επικαιρότητα έχει τη δική της δυναμική. Χθες, με μία ανάρτησή του στο διαδίκτυο ο ανεκδιήγητος Αναπληρωτής Υπουργός της Κυβέρνησής σας, ο κ. </w:t>
      </w:r>
      <w:proofErr w:type="spellStart"/>
      <w:r>
        <w:rPr>
          <w:rFonts w:eastAsia="Times New Roman" w:cs="Times New Roman"/>
          <w:szCs w:val="24"/>
        </w:rPr>
        <w:t>Πολάκης</w:t>
      </w:r>
      <w:proofErr w:type="spellEnd"/>
      <w:r>
        <w:rPr>
          <w:rFonts w:eastAsia="Times New Roman" w:cs="Times New Roman"/>
          <w:szCs w:val="24"/>
        </w:rPr>
        <w:t xml:space="preserve">, επιτέθηκε με χυδαίο τρόπο κατά του υποψήφιου Ευρωβουλευτή της Νέας Δημοκρατίας Στέλιου </w:t>
      </w:r>
      <w:proofErr w:type="spellStart"/>
      <w:r>
        <w:rPr>
          <w:rFonts w:eastAsia="Times New Roman" w:cs="Times New Roman"/>
          <w:szCs w:val="24"/>
        </w:rPr>
        <w:t>Κυμπουρόπουλου</w:t>
      </w:r>
      <w:proofErr w:type="spellEnd"/>
      <w:r>
        <w:rPr>
          <w:rFonts w:eastAsia="Times New Roman" w:cs="Times New Roman"/>
          <w:szCs w:val="24"/>
        </w:rPr>
        <w:t>. Τον κατηγόρησε ουσιαστικά ανοικτά, γιατί έκανε χρήση του νόμου για τα άτομα με ειδικές ανάγκες, για να διοριστεί στο ΕΣΥ και άφησε απαράδεκτα υπονοούμε</w:t>
      </w:r>
      <w:r>
        <w:rPr>
          <w:rFonts w:eastAsia="Times New Roman" w:cs="Times New Roman"/>
          <w:szCs w:val="24"/>
        </w:rPr>
        <w:t xml:space="preserve">να για έναν άνθρωπο του οποίου η προσωπική διαδρομή αποτελεί παράδειγμα προς μίμηση για όλους μας! </w:t>
      </w:r>
    </w:p>
    <w:p w14:paraId="7C4603DB" w14:textId="77777777" w:rsidR="00D41D4C" w:rsidRDefault="00870AC4">
      <w:pPr>
        <w:spacing w:line="600" w:lineRule="auto"/>
        <w:ind w:firstLine="720"/>
        <w:contextualSpacing/>
        <w:jc w:val="both"/>
        <w:rPr>
          <w:rFonts w:eastAsia="Times New Roman" w:cs="Times New Roman"/>
          <w:szCs w:val="24"/>
        </w:rPr>
      </w:pPr>
      <w:r w:rsidRPr="004C44BD">
        <w:rPr>
          <w:rFonts w:eastAsia="Times New Roman" w:cs="Times New Roman"/>
          <w:szCs w:val="24"/>
        </w:rPr>
        <w:t xml:space="preserve">(Χειροκροτήματα </w:t>
      </w:r>
      <w:r>
        <w:rPr>
          <w:rFonts w:eastAsia="Times New Roman" w:cs="Times New Roman"/>
          <w:szCs w:val="24"/>
        </w:rPr>
        <w:t xml:space="preserve">παρατεταμένα </w:t>
      </w:r>
      <w:r w:rsidRPr="004C44BD">
        <w:rPr>
          <w:rFonts w:eastAsia="Times New Roman" w:cs="Times New Roman"/>
          <w:szCs w:val="24"/>
        </w:rPr>
        <w:t>από την πτέρυγα της Νέας Δημοκρατίας)</w:t>
      </w:r>
    </w:p>
    <w:p w14:paraId="7C4603D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Έτσι αντιλαμβάνεσθε μία κοινότητα ισότητας ευκαιριών; Ντροπή σας που τον στηρίζετε σιωπηλ</w:t>
      </w:r>
      <w:r>
        <w:rPr>
          <w:rFonts w:eastAsia="Times New Roman" w:cs="Times New Roman"/>
          <w:szCs w:val="24"/>
        </w:rPr>
        <w:t xml:space="preserve">ά! </w:t>
      </w:r>
      <w:r w:rsidRPr="00375607">
        <w:rPr>
          <w:rFonts w:eastAsia="Times New Roman" w:cs="Times New Roman"/>
          <w:szCs w:val="24"/>
        </w:rPr>
        <w:t xml:space="preserve">Ως εδώ, λοιπόν! Ως εδώ, κυρίες και κύριοι συνάδελφοι! </w:t>
      </w:r>
    </w:p>
    <w:p w14:paraId="7C4603D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σας πω κάτι; Τον Στέλιο τον </w:t>
      </w:r>
      <w:proofErr w:type="spellStart"/>
      <w:r>
        <w:rPr>
          <w:rFonts w:eastAsia="Times New Roman" w:cs="Times New Roman"/>
          <w:szCs w:val="24"/>
        </w:rPr>
        <w:t>Κυμπουρόπουλο</w:t>
      </w:r>
      <w:proofErr w:type="spellEnd"/>
      <w:r>
        <w:rPr>
          <w:rFonts w:eastAsia="Times New Roman" w:cs="Times New Roman"/>
          <w:szCs w:val="24"/>
        </w:rPr>
        <w:t xml:space="preserve"> τον γνώρισα προσωπικά πριν από κάποιους μήνες. Δεν του χαρίστηκε κανείς. Ο Στέλιος δεν έχει την ανάγκη μας, εμείς, η ελληνική κοινωνία έχει την ανάγκη το</w:t>
      </w:r>
      <w:r>
        <w:rPr>
          <w:rFonts w:eastAsia="Times New Roman" w:cs="Times New Roman"/>
          <w:szCs w:val="24"/>
        </w:rPr>
        <w:t xml:space="preserve">υ Στέλιου </w:t>
      </w:r>
      <w:proofErr w:type="spellStart"/>
      <w:r>
        <w:rPr>
          <w:rFonts w:eastAsia="Times New Roman" w:cs="Times New Roman"/>
          <w:szCs w:val="24"/>
        </w:rPr>
        <w:t>Κυμπουρόπουλου</w:t>
      </w:r>
      <w:proofErr w:type="spellEnd"/>
      <w:r>
        <w:rPr>
          <w:rFonts w:eastAsia="Times New Roman" w:cs="Times New Roman"/>
          <w:szCs w:val="24"/>
        </w:rPr>
        <w:t xml:space="preserve"> και του θετικού παραδείγματος που δίνει μέσα από τη δική του προσωπική διαδρομή.</w:t>
      </w:r>
    </w:p>
    <w:p w14:paraId="7C4603DE" w14:textId="77777777" w:rsidR="00D41D4C" w:rsidRDefault="00870AC4">
      <w:pPr>
        <w:spacing w:line="600" w:lineRule="auto"/>
        <w:ind w:firstLine="720"/>
        <w:contextualSpacing/>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7C4603D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Υπάρχουν, όμως, κάποιες στιγμές, ξέρετε στην πολιτική που η σταγόνα ξεχειλίζει από το ποτήρι. Εί</w:t>
      </w:r>
      <w:r>
        <w:rPr>
          <w:rFonts w:eastAsia="Times New Roman" w:cs="Times New Roman"/>
          <w:szCs w:val="24"/>
        </w:rPr>
        <w:t xml:space="preserve">ναι πια για εμένα προσωπικά ένα ζήτημα το οποίο ξεπερνά τα στενά όρια της πολιτικής. Είναι ένα ζήτημα αξιοπρέπειας. Είναι ένα ζήτημα ποιότητας. Είναι τελικά ένα ζήτημα ήθους στον δημόσιο διάλογο και αυτό τελικά, ίσως, είναι και το μεγαλύτερο </w:t>
      </w:r>
      <w:proofErr w:type="spellStart"/>
      <w:r>
        <w:rPr>
          <w:rFonts w:eastAsia="Times New Roman" w:cs="Times New Roman"/>
          <w:szCs w:val="24"/>
        </w:rPr>
        <w:t>διακύβευμα</w:t>
      </w:r>
      <w:proofErr w:type="spellEnd"/>
      <w:r>
        <w:rPr>
          <w:rFonts w:eastAsia="Times New Roman" w:cs="Times New Roman"/>
          <w:szCs w:val="24"/>
        </w:rPr>
        <w:t xml:space="preserve"> των</w:t>
      </w:r>
      <w:r>
        <w:rPr>
          <w:rFonts w:eastAsia="Times New Roman" w:cs="Times New Roman"/>
          <w:szCs w:val="24"/>
        </w:rPr>
        <w:t xml:space="preserve"> επόμενων εκλογών, ένα </w:t>
      </w:r>
      <w:proofErr w:type="spellStart"/>
      <w:r>
        <w:rPr>
          <w:rFonts w:eastAsia="Times New Roman" w:cs="Times New Roman"/>
          <w:szCs w:val="24"/>
        </w:rPr>
        <w:t>διακύβευμα</w:t>
      </w:r>
      <w:proofErr w:type="spellEnd"/>
      <w:r>
        <w:rPr>
          <w:rFonts w:eastAsia="Times New Roman" w:cs="Times New Roman"/>
          <w:szCs w:val="24"/>
        </w:rPr>
        <w:t xml:space="preserve"> το οποίο ξεπερνάει τα οικονομικά προβλήματα, ξεπερνάει τις δυσκολίες στον τρόπο λειτουργίας της δημοκρατίας μας. Τελικά, με ποιους θέλουμε να προχωρήσουμε και ποιους θέλουμε να αφήσουμε πίσω; </w:t>
      </w:r>
    </w:p>
    <w:p w14:paraId="7C4603E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Ο κόμπος έφτασε στο χτένι. Δε</w:t>
      </w:r>
      <w:r>
        <w:rPr>
          <w:rFonts w:eastAsia="Times New Roman" w:cs="Times New Roman"/>
          <w:szCs w:val="24"/>
        </w:rPr>
        <w:t xml:space="preserve">ν ανεχόμαστε άλλο τη στάση του κ. </w:t>
      </w:r>
      <w:proofErr w:type="spellStart"/>
      <w:r>
        <w:rPr>
          <w:rFonts w:eastAsia="Times New Roman" w:cs="Times New Roman"/>
          <w:szCs w:val="24"/>
        </w:rPr>
        <w:t>Πολάκη</w:t>
      </w:r>
      <w:proofErr w:type="spellEnd"/>
      <w:r>
        <w:rPr>
          <w:rFonts w:eastAsia="Times New Roman" w:cs="Times New Roman"/>
          <w:szCs w:val="24"/>
        </w:rPr>
        <w:t xml:space="preserve"> και αμέσως μετά το Πάσχα, με βάση το άρθρο 84 παράγραφος 2 του Συντάγματος και το άρθρο 142 του Κανονισμού της Βουλής, η Νέα Δημοκρατία καταθέτει πρόταση δυσπιστίας κατά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xml:space="preserve"> και </w:t>
      </w:r>
      <w:r>
        <w:rPr>
          <w:rFonts w:eastAsia="Times New Roman" w:cs="Times New Roman"/>
          <w:szCs w:val="24"/>
        </w:rPr>
        <w:t xml:space="preserve">ελάτε εδώ να τον υπερασπιστείτε όλοι σας. Όλοι σας! Και να δούμε αν θέλουμε μια πραγματική Ελλάδα των πολλών ή μία Ελλάδα των </w:t>
      </w:r>
      <w:proofErr w:type="spellStart"/>
      <w:r>
        <w:rPr>
          <w:rFonts w:eastAsia="Times New Roman" w:cs="Times New Roman"/>
          <w:szCs w:val="24"/>
        </w:rPr>
        <w:t>Πολάκηδων</w:t>
      </w:r>
      <w:proofErr w:type="spellEnd"/>
      <w:r>
        <w:rPr>
          <w:rFonts w:eastAsia="Times New Roman" w:cs="Times New Roman"/>
          <w:szCs w:val="24"/>
        </w:rPr>
        <w:t>.</w:t>
      </w:r>
    </w:p>
    <w:p w14:paraId="7C4603E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7C4603E2" w14:textId="77777777" w:rsidR="00D41D4C" w:rsidRDefault="00870AC4">
      <w:pPr>
        <w:spacing w:line="600" w:lineRule="auto"/>
        <w:ind w:firstLine="720"/>
        <w:contextualSpacing/>
        <w:jc w:val="both"/>
        <w:rPr>
          <w:rFonts w:eastAsia="Times New Roman"/>
          <w:szCs w:val="24"/>
        </w:rPr>
      </w:pPr>
      <w:r>
        <w:rPr>
          <w:rFonts w:eastAsia="Times New Roman"/>
          <w:szCs w:val="24"/>
        </w:rPr>
        <w:t>Δεν θα μιλήσω άλλο σήμερα. Την ομιλία πο</w:t>
      </w:r>
      <w:r>
        <w:rPr>
          <w:rFonts w:eastAsia="Times New Roman"/>
          <w:szCs w:val="24"/>
        </w:rPr>
        <w:t xml:space="preserve">υ θα έκανα για την </w:t>
      </w:r>
      <w:r>
        <w:rPr>
          <w:rFonts w:eastAsia="Times New Roman"/>
          <w:szCs w:val="24"/>
        </w:rPr>
        <w:t>π</w:t>
      </w:r>
      <w:r>
        <w:rPr>
          <w:rFonts w:eastAsia="Times New Roman"/>
          <w:szCs w:val="24"/>
        </w:rPr>
        <w:t>αιδεία την καταθέτω σ</w:t>
      </w:r>
      <w:r w:rsidRPr="00346405">
        <w:rPr>
          <w:rFonts w:eastAsia="Times New Roman"/>
          <w:szCs w:val="24"/>
        </w:rPr>
        <w:t xml:space="preserve">τα </w:t>
      </w:r>
      <w:r>
        <w:rPr>
          <w:rFonts w:eastAsia="Times New Roman"/>
          <w:szCs w:val="24"/>
        </w:rPr>
        <w:t>Π</w:t>
      </w:r>
      <w:r w:rsidRPr="00346405">
        <w:rPr>
          <w:rFonts w:eastAsia="Times New Roman"/>
          <w:szCs w:val="24"/>
        </w:rPr>
        <w:t>ρακτικά</w:t>
      </w:r>
      <w:r>
        <w:rPr>
          <w:rFonts w:eastAsia="Times New Roman"/>
          <w:szCs w:val="24"/>
        </w:rPr>
        <w:t>. Τ</w:t>
      </w:r>
      <w:r w:rsidRPr="00346405">
        <w:rPr>
          <w:rFonts w:eastAsia="Times New Roman"/>
          <w:szCs w:val="24"/>
        </w:rPr>
        <w:t>α υπόλοιπα</w:t>
      </w:r>
      <w:r>
        <w:rPr>
          <w:rFonts w:eastAsia="Times New Roman"/>
          <w:szCs w:val="24"/>
        </w:rPr>
        <w:t>,</w:t>
      </w:r>
      <w:r w:rsidRPr="00346405">
        <w:rPr>
          <w:rFonts w:eastAsia="Times New Roman"/>
          <w:szCs w:val="24"/>
        </w:rPr>
        <w:t xml:space="preserve"> </w:t>
      </w:r>
      <w:r>
        <w:rPr>
          <w:rFonts w:eastAsia="Times New Roman"/>
          <w:szCs w:val="24"/>
        </w:rPr>
        <w:t>κ</w:t>
      </w:r>
      <w:r w:rsidRPr="00346405">
        <w:rPr>
          <w:rFonts w:eastAsia="Times New Roman"/>
          <w:szCs w:val="24"/>
        </w:rPr>
        <w:t xml:space="preserve">ύριε Υπουργέ και κύριοι συνάδελφοι της </w:t>
      </w:r>
      <w:r>
        <w:rPr>
          <w:rFonts w:eastAsia="Times New Roman"/>
          <w:szCs w:val="24"/>
        </w:rPr>
        <w:t>κ</w:t>
      </w:r>
      <w:r w:rsidRPr="00346405">
        <w:rPr>
          <w:rFonts w:eastAsia="Times New Roman"/>
          <w:szCs w:val="24"/>
        </w:rPr>
        <w:t>υβερνητικής πλειοψηφίας θα τα πούμε αμέσως μετά το Πάσχα</w:t>
      </w:r>
      <w:r>
        <w:rPr>
          <w:rFonts w:eastAsia="Times New Roman"/>
          <w:szCs w:val="24"/>
        </w:rPr>
        <w:t>.</w:t>
      </w:r>
    </w:p>
    <w:p w14:paraId="7C4603E3" w14:textId="77777777" w:rsidR="00D41D4C" w:rsidRDefault="00870AC4">
      <w:pPr>
        <w:spacing w:line="600" w:lineRule="auto"/>
        <w:ind w:firstLine="720"/>
        <w:contextualSpacing/>
        <w:jc w:val="both"/>
        <w:rPr>
          <w:rFonts w:eastAsia="Times New Roman"/>
          <w:szCs w:val="24"/>
        </w:rPr>
      </w:pPr>
      <w:proofErr w:type="spellStart"/>
      <w:r>
        <w:rPr>
          <w:rFonts w:eastAsia="Times New Roman"/>
          <w:szCs w:val="24"/>
        </w:rPr>
        <w:t>Ντιμπέιτ</w:t>
      </w:r>
      <w:proofErr w:type="spellEnd"/>
      <w:r>
        <w:rPr>
          <w:rFonts w:eastAsia="Times New Roman"/>
          <w:szCs w:val="24"/>
        </w:rPr>
        <w:t xml:space="preserve"> </w:t>
      </w:r>
      <w:r w:rsidRPr="00346405">
        <w:rPr>
          <w:rFonts w:eastAsia="Times New Roman"/>
          <w:szCs w:val="24"/>
        </w:rPr>
        <w:t xml:space="preserve">δεν </w:t>
      </w:r>
      <w:r>
        <w:rPr>
          <w:rFonts w:eastAsia="Times New Roman"/>
          <w:szCs w:val="24"/>
        </w:rPr>
        <w:t xml:space="preserve">θέλατε, κύριε Τσίπρα; </w:t>
      </w:r>
      <w:proofErr w:type="spellStart"/>
      <w:r>
        <w:rPr>
          <w:rFonts w:eastAsia="Times New Roman"/>
          <w:szCs w:val="24"/>
        </w:rPr>
        <w:t>Ντιμπέιτ</w:t>
      </w:r>
      <w:proofErr w:type="spellEnd"/>
      <w:r>
        <w:rPr>
          <w:rFonts w:eastAsia="Times New Roman"/>
          <w:szCs w:val="24"/>
        </w:rPr>
        <w:t xml:space="preserve"> θα έχετε, εδώ στη Βουλή, ενώπιον του ελληνικού</w:t>
      </w:r>
      <w:r>
        <w:rPr>
          <w:rFonts w:eastAsia="Times New Roman"/>
          <w:szCs w:val="24"/>
        </w:rPr>
        <w:t xml:space="preserve"> λαού και πάρτε τον </w:t>
      </w:r>
      <w:proofErr w:type="spellStart"/>
      <w:r>
        <w:rPr>
          <w:rFonts w:eastAsia="Times New Roman"/>
          <w:szCs w:val="24"/>
        </w:rPr>
        <w:t>Πολάκη</w:t>
      </w:r>
      <w:proofErr w:type="spellEnd"/>
      <w:r>
        <w:rPr>
          <w:rFonts w:eastAsia="Times New Roman"/>
          <w:szCs w:val="24"/>
        </w:rPr>
        <w:t xml:space="preserve"> αγκαλιά. Εξάλλου, ένα και το αυτό είστε!</w:t>
      </w:r>
    </w:p>
    <w:p w14:paraId="7C4603E4" w14:textId="77777777" w:rsidR="00D41D4C" w:rsidRDefault="00870AC4">
      <w:pPr>
        <w:tabs>
          <w:tab w:val="left" w:pos="3189"/>
          <w:tab w:val="center" w:pos="4513"/>
        </w:tabs>
        <w:spacing w:line="600" w:lineRule="auto"/>
        <w:ind w:firstLine="720"/>
        <w:contextualSpacing/>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7C4603E5" w14:textId="77777777" w:rsidR="00D41D4C" w:rsidRDefault="00870AC4">
      <w:pPr>
        <w:tabs>
          <w:tab w:val="left" w:pos="3189"/>
          <w:tab w:val="center" w:pos="4513"/>
        </w:tabs>
        <w:spacing w:line="600" w:lineRule="auto"/>
        <w:ind w:firstLine="720"/>
        <w:contextualSpacing/>
        <w:jc w:val="both"/>
        <w:rPr>
          <w:rFonts w:eastAsia="Times New Roman" w:cs="Times New Roman"/>
          <w:szCs w:val="24"/>
        </w:rPr>
      </w:pPr>
      <w:r w:rsidRPr="00AF3B92">
        <w:rPr>
          <w:rFonts w:eastAsia="Times New Roman"/>
          <w:szCs w:val="24"/>
        </w:rPr>
        <w:lastRenderedPageBreak/>
        <w:t xml:space="preserve">(Στο σημείο αυτό ο </w:t>
      </w:r>
      <w:r>
        <w:rPr>
          <w:rFonts w:eastAsia="Times New Roman"/>
          <w:szCs w:val="24"/>
        </w:rPr>
        <w:t>Πρόεδρος της Νέας Δημοκρατίας</w:t>
      </w:r>
      <w:r w:rsidRPr="00AF3B92">
        <w:rPr>
          <w:rFonts w:eastAsia="Times New Roman"/>
          <w:szCs w:val="24"/>
        </w:rPr>
        <w:t xml:space="preserve"> κ. </w:t>
      </w:r>
      <w:r>
        <w:rPr>
          <w:rFonts w:eastAsia="Times New Roman"/>
          <w:szCs w:val="24"/>
        </w:rPr>
        <w:t>Κ</w:t>
      </w:r>
      <w:r>
        <w:rPr>
          <w:rFonts w:eastAsia="Times New Roman"/>
          <w:szCs w:val="24"/>
        </w:rPr>
        <w:t>υριάκος</w:t>
      </w:r>
      <w:r>
        <w:rPr>
          <w:rFonts w:eastAsia="Times New Roman"/>
          <w:szCs w:val="24"/>
        </w:rPr>
        <w:t xml:space="preserve"> Μητσοτάκης </w:t>
      </w:r>
      <w:r w:rsidRPr="00AF3B92">
        <w:rPr>
          <w:rFonts w:eastAsia="Times New Roman"/>
          <w:szCs w:val="24"/>
        </w:rPr>
        <w:t xml:space="preserve">καταθέτει για τα Πρακτικά </w:t>
      </w:r>
      <w:r>
        <w:rPr>
          <w:rFonts w:eastAsia="Times New Roman"/>
          <w:szCs w:val="24"/>
        </w:rPr>
        <w:t>την</w:t>
      </w:r>
      <w:r w:rsidRPr="00AF3B92">
        <w:rPr>
          <w:rFonts w:eastAsia="Times New Roman"/>
          <w:szCs w:val="24"/>
        </w:rPr>
        <w:t xml:space="preserve"> </w:t>
      </w:r>
      <w:r>
        <w:rPr>
          <w:rFonts w:eastAsia="Times New Roman"/>
          <w:szCs w:val="24"/>
        </w:rPr>
        <w:t>προαναφερθείσα ομιλία, η οποία</w:t>
      </w:r>
      <w:r w:rsidRPr="00AF3B92">
        <w:rPr>
          <w:rFonts w:eastAsia="Times New Roman"/>
          <w:szCs w:val="24"/>
        </w:rPr>
        <w:t xml:space="preserve"> έχ</w:t>
      </w:r>
      <w:r>
        <w:rPr>
          <w:rFonts w:eastAsia="Times New Roman"/>
          <w:szCs w:val="24"/>
        </w:rPr>
        <w:t>ει</w:t>
      </w:r>
      <w:r w:rsidRPr="00AF3B92">
        <w:rPr>
          <w:rFonts w:eastAsia="Times New Roman"/>
          <w:szCs w:val="24"/>
        </w:rPr>
        <w:t xml:space="preserve"> ως εξής:</w:t>
      </w:r>
    </w:p>
    <w:p w14:paraId="7C4603E6" w14:textId="77777777" w:rsidR="00D41D4C" w:rsidRDefault="00870AC4">
      <w:pPr>
        <w:tabs>
          <w:tab w:val="left" w:pos="3189"/>
          <w:tab w:val="center" w:pos="4513"/>
        </w:tabs>
        <w:spacing w:line="600" w:lineRule="auto"/>
        <w:ind w:firstLine="720"/>
        <w:contextualSpacing/>
        <w:jc w:val="center"/>
        <w:rPr>
          <w:rFonts w:eastAsia="Times New Roman" w:cs="Times New Roman"/>
          <w:color w:val="FF0000"/>
          <w:szCs w:val="24"/>
        </w:rPr>
      </w:pPr>
      <w:r w:rsidRPr="00206202">
        <w:rPr>
          <w:rFonts w:eastAsia="Times New Roman" w:cs="Times New Roman"/>
          <w:color w:val="FF0000"/>
          <w:szCs w:val="24"/>
        </w:rPr>
        <w:t>(ΑΛΛΑΓΗ ΣΕΛΙΔΑΣ)</w:t>
      </w:r>
    </w:p>
    <w:p w14:paraId="7C4603E7" w14:textId="77777777" w:rsidR="00D41D4C" w:rsidRDefault="00870AC4">
      <w:pPr>
        <w:tabs>
          <w:tab w:val="left" w:pos="3189"/>
          <w:tab w:val="center" w:pos="4513"/>
        </w:tabs>
        <w:spacing w:line="600" w:lineRule="auto"/>
        <w:ind w:firstLine="720"/>
        <w:contextualSpacing/>
        <w:jc w:val="center"/>
        <w:rPr>
          <w:rFonts w:eastAsia="Times New Roman" w:cs="Times New Roman"/>
          <w:color w:val="FF0000"/>
          <w:szCs w:val="24"/>
        </w:rPr>
      </w:pPr>
      <w:r w:rsidRPr="00206202">
        <w:rPr>
          <w:rFonts w:eastAsia="Times New Roman" w:cs="Times New Roman"/>
          <w:color w:val="FF0000"/>
          <w:szCs w:val="24"/>
        </w:rPr>
        <w:t>(Να μπουν οι σελ. 101-114)</w:t>
      </w:r>
    </w:p>
    <w:p w14:paraId="7C4603E8" w14:textId="77777777" w:rsidR="00D41D4C" w:rsidRDefault="00870AC4">
      <w:pPr>
        <w:spacing w:line="600" w:lineRule="auto"/>
        <w:ind w:firstLine="720"/>
        <w:contextualSpacing/>
        <w:jc w:val="center"/>
        <w:rPr>
          <w:rFonts w:eastAsia="Times New Roman" w:cs="Times New Roman"/>
          <w:color w:val="FF0000"/>
          <w:szCs w:val="24"/>
        </w:rPr>
      </w:pPr>
      <w:r w:rsidRPr="00206202">
        <w:rPr>
          <w:rFonts w:eastAsia="Times New Roman" w:cs="Times New Roman"/>
          <w:color w:val="FF0000"/>
          <w:szCs w:val="24"/>
        </w:rPr>
        <w:t>(ΑΛΛΑΓΗ ΣΕΛΙΔΑΣ)</w:t>
      </w:r>
    </w:p>
    <w:p w14:paraId="7C4603E9" w14:textId="77777777" w:rsidR="00D41D4C" w:rsidRDefault="00870AC4">
      <w:pPr>
        <w:spacing w:line="600" w:lineRule="auto"/>
        <w:ind w:firstLine="720"/>
        <w:contextualSpacing/>
        <w:jc w:val="both"/>
        <w:rPr>
          <w:rFonts w:eastAsia="Times New Roman"/>
          <w:szCs w:val="24"/>
        </w:rPr>
      </w:pPr>
      <w:r w:rsidRPr="009126F8">
        <w:rPr>
          <w:rFonts w:eastAsia="Times New Roman"/>
          <w:b/>
          <w:szCs w:val="24"/>
        </w:rPr>
        <w:t xml:space="preserve">ΠΡΟΕΔΡΕΥΩΝ (Δημήτριος </w:t>
      </w:r>
      <w:proofErr w:type="spellStart"/>
      <w:r w:rsidRPr="009126F8">
        <w:rPr>
          <w:rFonts w:eastAsia="Times New Roman"/>
          <w:b/>
          <w:szCs w:val="24"/>
        </w:rPr>
        <w:t>Κρεμαστινός</w:t>
      </w:r>
      <w:proofErr w:type="spellEnd"/>
      <w:r w:rsidRPr="009126F8">
        <w:rPr>
          <w:rFonts w:eastAsia="Times New Roman"/>
          <w:b/>
          <w:szCs w:val="24"/>
        </w:rPr>
        <w:t>):</w:t>
      </w:r>
      <w:r>
        <w:rPr>
          <w:rFonts w:eastAsia="Times New Roman"/>
          <w:szCs w:val="24"/>
        </w:rPr>
        <w:t xml:space="preserve"> Τον λόγο έχει ο κύριος Υπουργός.</w:t>
      </w:r>
    </w:p>
    <w:p w14:paraId="7C4603EA" w14:textId="77777777" w:rsidR="00D41D4C" w:rsidRDefault="00870AC4">
      <w:pPr>
        <w:spacing w:line="600" w:lineRule="auto"/>
        <w:ind w:firstLine="720"/>
        <w:contextualSpacing/>
        <w:jc w:val="both"/>
        <w:rPr>
          <w:rFonts w:eastAsia="Times New Roman" w:cs="Times New Roman"/>
          <w:szCs w:val="24"/>
        </w:rPr>
      </w:pPr>
      <w:r w:rsidRPr="00B02663">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Δεν έχω να απαντήσω κάτι, γιατί ο κ. Μητσ</w:t>
      </w:r>
      <w:r>
        <w:rPr>
          <w:rFonts w:eastAsia="Times New Roman" w:cs="Times New Roman"/>
          <w:szCs w:val="24"/>
        </w:rPr>
        <w:t xml:space="preserve">οτάκης προφανώς κατέθεσε την ομιλία του για την παιδεία. Θα σας παρακαλέσω να μου τη φέρετε να τη διαβάσω. Δεν καταλαβαίνω γιατί δεν προσθέσατε και αυτά. </w:t>
      </w:r>
    </w:p>
    <w:p w14:paraId="7C4603EB"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Κύριε Μητσοτάκη, σας παρακολούθησα…</w:t>
      </w:r>
    </w:p>
    <w:p w14:paraId="7C4603EC" w14:textId="77777777" w:rsidR="00D41D4C" w:rsidRDefault="00870AC4">
      <w:pPr>
        <w:spacing w:line="600" w:lineRule="auto"/>
        <w:ind w:firstLine="720"/>
        <w:contextualSpacing/>
        <w:rPr>
          <w:rFonts w:eastAsia="Times New Roman" w:cs="Times New Roman"/>
          <w:szCs w:val="24"/>
        </w:rPr>
      </w:pPr>
      <w:r w:rsidRPr="00A31E99">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Για την ταμπ</w:t>
      </w:r>
      <w:r>
        <w:rPr>
          <w:rFonts w:eastAsia="Times New Roman" w:cs="Times New Roman"/>
          <w:szCs w:val="24"/>
        </w:rPr>
        <w:t>ακιέρα θα μας πείτε τίποτα; Εσείς εκπροσωπείτε την Κυβέρνηση.</w:t>
      </w:r>
    </w:p>
    <w:p w14:paraId="7C4603ED" w14:textId="77777777" w:rsidR="00D41D4C" w:rsidRDefault="00870AC4">
      <w:pPr>
        <w:spacing w:line="600" w:lineRule="auto"/>
        <w:ind w:firstLine="720"/>
        <w:contextualSpacing/>
        <w:jc w:val="both"/>
        <w:rPr>
          <w:rFonts w:eastAsia="Times New Roman"/>
          <w:szCs w:val="24"/>
        </w:rPr>
      </w:pPr>
      <w:r w:rsidRPr="00342B7C">
        <w:rPr>
          <w:rFonts w:eastAsia="Times New Roman"/>
          <w:b/>
          <w:szCs w:val="24"/>
        </w:rPr>
        <w:t>ΑΘΑΝΑΣΙΟΣ ΜΠΟΥΡΑΣ:</w:t>
      </w:r>
      <w:r>
        <w:rPr>
          <w:rFonts w:eastAsia="Times New Roman"/>
          <w:szCs w:val="24"/>
        </w:rPr>
        <w:t xml:space="preserve"> Είστε Υπουργός Παιδείας. Κρίμα που είστε και ακαδημαϊκός…</w:t>
      </w:r>
    </w:p>
    <w:p w14:paraId="7C4603EE" w14:textId="77777777" w:rsidR="00D41D4C" w:rsidRDefault="00870AC4">
      <w:pPr>
        <w:spacing w:line="600" w:lineRule="auto"/>
        <w:ind w:firstLine="720"/>
        <w:contextualSpacing/>
        <w:jc w:val="both"/>
        <w:rPr>
          <w:rFonts w:eastAsia="Times New Roman"/>
          <w:szCs w:val="24"/>
        </w:rPr>
      </w:pPr>
      <w:r w:rsidRPr="00CE4D03">
        <w:rPr>
          <w:rFonts w:eastAsia="Times New Roman"/>
          <w:b/>
          <w:szCs w:val="24"/>
        </w:rPr>
        <w:t xml:space="preserve">ΠΡΟΕΔΡΕΥΩΝ (Δημήτριος </w:t>
      </w:r>
      <w:proofErr w:type="spellStart"/>
      <w:r w:rsidRPr="00CE4D03">
        <w:rPr>
          <w:rFonts w:eastAsia="Times New Roman"/>
          <w:b/>
          <w:szCs w:val="24"/>
        </w:rPr>
        <w:t>Κρεμαστινός</w:t>
      </w:r>
      <w:proofErr w:type="spellEnd"/>
      <w:r w:rsidRPr="00CE4D03">
        <w:rPr>
          <w:rFonts w:eastAsia="Times New Roman"/>
          <w:b/>
          <w:szCs w:val="24"/>
        </w:rPr>
        <w:t>):</w:t>
      </w:r>
      <w:r>
        <w:rPr>
          <w:rFonts w:eastAsia="Times New Roman"/>
          <w:szCs w:val="24"/>
        </w:rPr>
        <w:t xml:space="preserve"> Σας παρακαλώ, κύριε Μπούρα. Δεν είναι συμπεριφορά αυτή. </w:t>
      </w:r>
    </w:p>
    <w:p w14:paraId="7C4603EF" w14:textId="77777777" w:rsidR="00D41D4C" w:rsidRDefault="00870AC4">
      <w:pPr>
        <w:spacing w:line="600" w:lineRule="auto"/>
        <w:ind w:firstLine="720"/>
        <w:contextualSpacing/>
        <w:jc w:val="both"/>
        <w:rPr>
          <w:rFonts w:eastAsia="Times New Roman"/>
          <w:szCs w:val="24"/>
        </w:rPr>
      </w:pPr>
      <w:r w:rsidRPr="00B02663">
        <w:rPr>
          <w:rFonts w:eastAsia="Times New Roman" w:cs="Times New Roman"/>
          <w:b/>
          <w:szCs w:val="24"/>
        </w:rPr>
        <w:t xml:space="preserve">ΚΩΝΣΤΑΝΤΙΝΟΣ ΓΑΒΡΟΓΛΟΥ </w:t>
      </w:r>
      <w:r w:rsidRPr="00B02663">
        <w:rPr>
          <w:rFonts w:eastAsia="Times New Roman" w:cs="Times New Roman"/>
          <w:b/>
          <w:szCs w:val="24"/>
        </w:rPr>
        <w:t>(Υπουργός Παιδείας, Έρευνας και Θρησκευμάτων):</w:t>
      </w:r>
      <w:r w:rsidRPr="00B02663">
        <w:rPr>
          <w:rFonts w:eastAsia="Times New Roman" w:cs="Times New Roman"/>
          <w:szCs w:val="24"/>
        </w:rPr>
        <w:t xml:space="preserve"> </w:t>
      </w:r>
      <w:r>
        <w:rPr>
          <w:rFonts w:eastAsia="Times New Roman" w:cs="Times New Roman"/>
          <w:szCs w:val="24"/>
        </w:rPr>
        <w:t xml:space="preserve">Επειδή </w:t>
      </w:r>
      <w:r w:rsidRPr="00346405">
        <w:rPr>
          <w:rFonts w:eastAsia="Times New Roman"/>
          <w:szCs w:val="24"/>
        </w:rPr>
        <w:t xml:space="preserve">πραγματικά άκουσα </w:t>
      </w:r>
      <w:r>
        <w:rPr>
          <w:rFonts w:eastAsia="Times New Roman"/>
          <w:szCs w:val="24"/>
        </w:rPr>
        <w:t xml:space="preserve">για αξιοπρέπεια, </w:t>
      </w:r>
      <w:r w:rsidRPr="00346405">
        <w:rPr>
          <w:rFonts w:eastAsia="Times New Roman"/>
          <w:szCs w:val="24"/>
        </w:rPr>
        <w:t xml:space="preserve">ήθος και </w:t>
      </w:r>
      <w:r>
        <w:rPr>
          <w:rFonts w:eastAsia="Times New Roman"/>
          <w:szCs w:val="24"/>
        </w:rPr>
        <w:t>δ</w:t>
      </w:r>
      <w:r w:rsidRPr="00346405">
        <w:rPr>
          <w:rFonts w:eastAsia="Times New Roman"/>
          <w:szCs w:val="24"/>
        </w:rPr>
        <w:t>ημόσιο λόγο</w:t>
      </w:r>
      <w:r>
        <w:rPr>
          <w:rFonts w:eastAsia="Times New Roman"/>
          <w:szCs w:val="24"/>
        </w:rPr>
        <w:t>,</w:t>
      </w:r>
      <w:r w:rsidRPr="00346405">
        <w:rPr>
          <w:rFonts w:eastAsia="Times New Roman"/>
          <w:szCs w:val="24"/>
        </w:rPr>
        <w:t xml:space="preserve"> κύριε </w:t>
      </w:r>
      <w:r>
        <w:rPr>
          <w:rFonts w:eastAsia="Times New Roman"/>
          <w:szCs w:val="24"/>
        </w:rPr>
        <w:t>Π</w:t>
      </w:r>
      <w:r w:rsidRPr="00346405">
        <w:rPr>
          <w:rFonts w:eastAsia="Times New Roman"/>
          <w:szCs w:val="24"/>
        </w:rPr>
        <w:t>ρόεδρε</w:t>
      </w:r>
      <w:r>
        <w:rPr>
          <w:rFonts w:eastAsia="Times New Roman"/>
          <w:szCs w:val="24"/>
        </w:rPr>
        <w:t>,</w:t>
      </w:r>
      <w:r w:rsidRPr="00346405">
        <w:rPr>
          <w:rFonts w:eastAsia="Times New Roman"/>
          <w:szCs w:val="24"/>
        </w:rPr>
        <w:t xml:space="preserve"> αν διαβάζω</w:t>
      </w:r>
      <w:r>
        <w:rPr>
          <w:rFonts w:eastAsia="Times New Roman"/>
          <w:szCs w:val="24"/>
        </w:rPr>
        <w:t xml:space="preserve"> </w:t>
      </w:r>
      <w:r w:rsidRPr="00346405">
        <w:rPr>
          <w:rFonts w:eastAsia="Times New Roman"/>
          <w:szCs w:val="24"/>
        </w:rPr>
        <w:t>σωστά</w:t>
      </w:r>
      <w:r>
        <w:rPr>
          <w:rFonts w:eastAsia="Times New Roman"/>
          <w:szCs w:val="24"/>
        </w:rPr>
        <w:t>, από την Κύπρο</w:t>
      </w:r>
      <w:r w:rsidRPr="00346405">
        <w:rPr>
          <w:rFonts w:eastAsia="Times New Roman"/>
          <w:szCs w:val="24"/>
        </w:rPr>
        <w:t xml:space="preserve"> είπατε το εξής</w:t>
      </w:r>
      <w:r>
        <w:rPr>
          <w:rFonts w:eastAsia="Times New Roman"/>
          <w:szCs w:val="24"/>
        </w:rPr>
        <w:t>: «</w:t>
      </w:r>
      <w:r w:rsidRPr="00346405">
        <w:rPr>
          <w:rFonts w:eastAsia="Times New Roman"/>
          <w:szCs w:val="24"/>
        </w:rPr>
        <w:t xml:space="preserve">Η </w:t>
      </w:r>
      <w:r>
        <w:rPr>
          <w:rFonts w:eastAsia="Times New Roman"/>
          <w:szCs w:val="24"/>
        </w:rPr>
        <w:t>Κ</w:t>
      </w:r>
      <w:r w:rsidRPr="00346405">
        <w:rPr>
          <w:rFonts w:eastAsia="Times New Roman"/>
          <w:szCs w:val="24"/>
        </w:rPr>
        <w:t xml:space="preserve">υβέρνηση ΣΥΡΙΖΑ για τέσσερα χρόνια μετέτρεψε τα πανεπιστήμια σε κέντρα </w:t>
      </w:r>
      <w:r w:rsidRPr="00346405">
        <w:rPr>
          <w:rFonts w:eastAsia="Times New Roman"/>
          <w:szCs w:val="24"/>
        </w:rPr>
        <w:t>κατασκευής μολότοφ και άντρα τα οποία δίνουν άσυλο σε εγκληματικές συμμορίες</w:t>
      </w:r>
      <w:r>
        <w:rPr>
          <w:rFonts w:eastAsia="Times New Roman"/>
          <w:szCs w:val="24"/>
        </w:rPr>
        <w:t>».</w:t>
      </w:r>
      <w:r w:rsidRPr="00346405">
        <w:rPr>
          <w:rFonts w:eastAsia="Times New Roman"/>
          <w:szCs w:val="24"/>
        </w:rPr>
        <w:t xml:space="preserve"> </w:t>
      </w:r>
      <w:r>
        <w:rPr>
          <w:rFonts w:eastAsia="Times New Roman"/>
          <w:szCs w:val="24"/>
        </w:rPr>
        <w:t>Ή</w:t>
      </w:r>
      <w:r w:rsidRPr="00346405">
        <w:rPr>
          <w:rFonts w:eastAsia="Times New Roman"/>
          <w:szCs w:val="24"/>
        </w:rPr>
        <w:t xml:space="preserve"> </w:t>
      </w:r>
      <w:r>
        <w:rPr>
          <w:rFonts w:eastAsia="Times New Roman"/>
          <w:szCs w:val="24"/>
        </w:rPr>
        <w:t xml:space="preserve">έχετε </w:t>
      </w:r>
      <w:r w:rsidRPr="00346405">
        <w:rPr>
          <w:rFonts w:eastAsia="Times New Roman"/>
          <w:szCs w:val="24"/>
        </w:rPr>
        <w:t>πλήρη άγνοια ή το κάνετε συνειδητά</w:t>
      </w:r>
      <w:r>
        <w:rPr>
          <w:rFonts w:eastAsia="Times New Roman"/>
          <w:szCs w:val="24"/>
        </w:rPr>
        <w:t>.</w:t>
      </w:r>
      <w:r w:rsidRPr="00346405">
        <w:rPr>
          <w:rFonts w:eastAsia="Times New Roman"/>
          <w:szCs w:val="24"/>
        </w:rPr>
        <w:t xml:space="preserve"> Και στις δύο περιπτώσεις </w:t>
      </w:r>
      <w:r>
        <w:rPr>
          <w:rFonts w:eastAsia="Times New Roman"/>
          <w:szCs w:val="24"/>
        </w:rPr>
        <w:t>τ</w:t>
      </w:r>
      <w:r w:rsidRPr="00346405">
        <w:rPr>
          <w:rFonts w:eastAsia="Times New Roman"/>
          <w:szCs w:val="24"/>
        </w:rPr>
        <w:t xml:space="preserve">ο ανέκδοτο της ημέρας είναι η έννοια </w:t>
      </w:r>
      <w:r>
        <w:rPr>
          <w:rFonts w:eastAsia="Times New Roman"/>
          <w:szCs w:val="24"/>
        </w:rPr>
        <w:t>«</w:t>
      </w:r>
      <w:r w:rsidRPr="00346405">
        <w:rPr>
          <w:rFonts w:eastAsia="Times New Roman"/>
          <w:szCs w:val="24"/>
        </w:rPr>
        <w:t>αξιοπρέπεια</w:t>
      </w:r>
      <w:r>
        <w:rPr>
          <w:rFonts w:eastAsia="Times New Roman"/>
          <w:szCs w:val="24"/>
        </w:rPr>
        <w:t>»</w:t>
      </w:r>
      <w:r w:rsidRPr="00346405">
        <w:rPr>
          <w:rFonts w:eastAsia="Times New Roman"/>
          <w:szCs w:val="24"/>
        </w:rPr>
        <w:t xml:space="preserve"> και </w:t>
      </w:r>
      <w:r>
        <w:rPr>
          <w:rFonts w:eastAsia="Times New Roman"/>
          <w:szCs w:val="24"/>
        </w:rPr>
        <w:t>«</w:t>
      </w:r>
      <w:r w:rsidRPr="00346405">
        <w:rPr>
          <w:rFonts w:eastAsia="Times New Roman"/>
          <w:szCs w:val="24"/>
        </w:rPr>
        <w:t>ήθος</w:t>
      </w:r>
      <w:r>
        <w:rPr>
          <w:rFonts w:eastAsia="Times New Roman"/>
          <w:szCs w:val="24"/>
        </w:rPr>
        <w:t>»</w:t>
      </w:r>
      <w:r w:rsidRPr="00346405">
        <w:rPr>
          <w:rFonts w:eastAsia="Times New Roman"/>
          <w:szCs w:val="24"/>
        </w:rPr>
        <w:t xml:space="preserve"> </w:t>
      </w:r>
      <w:r>
        <w:rPr>
          <w:rFonts w:eastAsia="Times New Roman"/>
          <w:szCs w:val="24"/>
        </w:rPr>
        <w:t>σ</w:t>
      </w:r>
      <w:r w:rsidRPr="00346405">
        <w:rPr>
          <w:rFonts w:eastAsia="Times New Roman"/>
          <w:szCs w:val="24"/>
        </w:rPr>
        <w:t>το</w:t>
      </w:r>
      <w:r>
        <w:rPr>
          <w:rFonts w:eastAsia="Times New Roman"/>
          <w:szCs w:val="24"/>
        </w:rPr>
        <w:t>ν</w:t>
      </w:r>
      <w:r w:rsidRPr="00346405">
        <w:rPr>
          <w:rFonts w:eastAsia="Times New Roman"/>
          <w:szCs w:val="24"/>
        </w:rPr>
        <w:t xml:space="preserve"> δημόσιο λόγο μετά από αυτά</w:t>
      </w:r>
      <w:r>
        <w:rPr>
          <w:rFonts w:eastAsia="Times New Roman"/>
          <w:szCs w:val="24"/>
        </w:rPr>
        <w:t>.</w:t>
      </w:r>
    </w:p>
    <w:p w14:paraId="7C4603F0" w14:textId="77777777" w:rsidR="00D41D4C" w:rsidRDefault="00870AC4">
      <w:pPr>
        <w:spacing w:line="600" w:lineRule="auto"/>
        <w:ind w:firstLine="720"/>
        <w:contextualSpacing/>
        <w:jc w:val="center"/>
        <w:rPr>
          <w:rFonts w:eastAsia="Times New Roman" w:cs="Times New Roman"/>
          <w:szCs w:val="24"/>
        </w:rPr>
      </w:pPr>
      <w:r w:rsidRPr="00655E34">
        <w:rPr>
          <w:rFonts w:eastAsia="Times New Roman" w:cs="Times New Roman"/>
          <w:szCs w:val="24"/>
        </w:rPr>
        <w:t>(Χειροκροτήμ</w:t>
      </w:r>
      <w:r w:rsidRPr="00655E34">
        <w:rPr>
          <w:rFonts w:eastAsia="Times New Roman" w:cs="Times New Roman"/>
          <w:szCs w:val="24"/>
        </w:rPr>
        <w:t>ατα από την πτέρυγα του ΣΥΡΙΖΑ)</w:t>
      </w:r>
    </w:p>
    <w:p w14:paraId="7C4603F1" w14:textId="77777777" w:rsidR="00D41D4C" w:rsidRDefault="00870AC4">
      <w:pPr>
        <w:spacing w:line="600" w:lineRule="auto"/>
        <w:ind w:firstLine="720"/>
        <w:contextualSpacing/>
        <w:jc w:val="center"/>
        <w:rPr>
          <w:rFonts w:eastAsia="Times New Roman" w:cs="Times New Roman"/>
          <w:szCs w:val="24"/>
        </w:rPr>
      </w:pPr>
      <w:r>
        <w:rPr>
          <w:rFonts w:eastAsia="Times New Roman" w:cs="Times New Roman"/>
          <w:szCs w:val="24"/>
        </w:rPr>
        <w:lastRenderedPageBreak/>
        <w:t xml:space="preserve">(Θόρυβος από την πτέρυγα της </w:t>
      </w:r>
      <w:r w:rsidRPr="005738A7">
        <w:rPr>
          <w:rFonts w:eastAsia="Times New Roman" w:cs="Times New Roman"/>
        </w:rPr>
        <w:t>Νέας Δημοκρατίας</w:t>
      </w:r>
      <w:r>
        <w:rPr>
          <w:rFonts w:eastAsia="Times New Roman" w:cs="Times New Roman"/>
          <w:szCs w:val="24"/>
        </w:rPr>
        <w:t>)</w:t>
      </w:r>
    </w:p>
    <w:p w14:paraId="7C4603F2" w14:textId="77777777" w:rsidR="00D41D4C" w:rsidRDefault="00870AC4">
      <w:pPr>
        <w:spacing w:line="600" w:lineRule="auto"/>
        <w:ind w:firstLine="720"/>
        <w:contextualSpacing/>
        <w:jc w:val="both"/>
        <w:rPr>
          <w:rFonts w:eastAsia="Times New Roman"/>
          <w:szCs w:val="24"/>
        </w:rPr>
      </w:pPr>
      <w:r w:rsidRPr="00600C5F">
        <w:rPr>
          <w:rFonts w:eastAsia="Times New Roman"/>
          <w:b/>
          <w:szCs w:val="24"/>
        </w:rPr>
        <w:t xml:space="preserve">ΠΡΟΕΔΡΕΥΩΝ (Δημήτριος </w:t>
      </w:r>
      <w:proofErr w:type="spellStart"/>
      <w:r w:rsidRPr="00600C5F">
        <w:rPr>
          <w:rFonts w:eastAsia="Times New Roman"/>
          <w:b/>
          <w:szCs w:val="24"/>
        </w:rPr>
        <w:t>Κρεμαστινός</w:t>
      </w:r>
      <w:proofErr w:type="spellEnd"/>
      <w:r w:rsidRPr="00600C5F">
        <w:rPr>
          <w:rFonts w:eastAsia="Times New Roman"/>
          <w:b/>
          <w:szCs w:val="24"/>
        </w:rPr>
        <w:t>):</w:t>
      </w:r>
      <w:r>
        <w:rPr>
          <w:rFonts w:eastAsia="Times New Roman"/>
          <w:szCs w:val="24"/>
        </w:rPr>
        <w:t xml:space="preserve"> Τον λόγο έχει ο κ. Μπούρας. </w:t>
      </w:r>
    </w:p>
    <w:p w14:paraId="7C4603F3" w14:textId="77777777" w:rsidR="00D41D4C" w:rsidRDefault="00870AC4">
      <w:pPr>
        <w:spacing w:line="600" w:lineRule="auto"/>
        <w:ind w:firstLine="720"/>
        <w:contextualSpacing/>
        <w:jc w:val="both"/>
        <w:rPr>
          <w:rFonts w:eastAsia="Times New Roman"/>
          <w:szCs w:val="24"/>
        </w:rPr>
      </w:pPr>
      <w:r w:rsidRPr="00600C5F">
        <w:rPr>
          <w:rFonts w:eastAsia="Times New Roman"/>
          <w:b/>
          <w:szCs w:val="24"/>
        </w:rPr>
        <w:t>ΑΘΑΝΑΣΙΟΣ ΜΠΟΥΡΑΣ:</w:t>
      </w:r>
      <w:r>
        <w:rPr>
          <w:rFonts w:eastAsia="Times New Roman"/>
          <w:szCs w:val="24"/>
        </w:rPr>
        <w:t xml:space="preserve"> Λ</w:t>
      </w:r>
      <w:r w:rsidRPr="00346405">
        <w:rPr>
          <w:rFonts w:eastAsia="Times New Roman"/>
          <w:szCs w:val="24"/>
        </w:rPr>
        <w:t>υπάμαι πραγματικά</w:t>
      </w:r>
      <w:r>
        <w:rPr>
          <w:rFonts w:eastAsia="Times New Roman"/>
          <w:szCs w:val="24"/>
        </w:rPr>
        <w:t>,</w:t>
      </w:r>
      <w:r w:rsidRPr="00346405">
        <w:rPr>
          <w:rFonts w:eastAsia="Times New Roman"/>
          <w:szCs w:val="24"/>
        </w:rPr>
        <w:t xml:space="preserve"> </w:t>
      </w:r>
      <w:r>
        <w:rPr>
          <w:rFonts w:eastAsia="Times New Roman"/>
          <w:szCs w:val="24"/>
        </w:rPr>
        <w:t>κ</w:t>
      </w:r>
      <w:r w:rsidRPr="00346405">
        <w:rPr>
          <w:rFonts w:eastAsia="Times New Roman"/>
          <w:szCs w:val="24"/>
        </w:rPr>
        <w:t xml:space="preserve">ύριε Υπουργέ της </w:t>
      </w:r>
      <w:r>
        <w:rPr>
          <w:rFonts w:eastAsia="Times New Roman"/>
          <w:szCs w:val="24"/>
        </w:rPr>
        <w:t>Π</w:t>
      </w:r>
      <w:r w:rsidRPr="00346405">
        <w:rPr>
          <w:rFonts w:eastAsia="Times New Roman"/>
          <w:szCs w:val="24"/>
        </w:rPr>
        <w:t>αιδείας</w:t>
      </w:r>
      <w:r>
        <w:rPr>
          <w:rFonts w:eastAsia="Times New Roman"/>
          <w:szCs w:val="24"/>
        </w:rPr>
        <w:t>,</w:t>
      </w:r>
      <w:r w:rsidRPr="00346405">
        <w:rPr>
          <w:rFonts w:eastAsia="Times New Roman"/>
          <w:szCs w:val="24"/>
        </w:rPr>
        <w:t xml:space="preserve"> που είστε και ακαδημαϊκός και δεν βρήκατε μία</w:t>
      </w:r>
      <w:r w:rsidRPr="00346405">
        <w:rPr>
          <w:rFonts w:eastAsia="Times New Roman"/>
          <w:szCs w:val="24"/>
        </w:rPr>
        <w:t xml:space="preserve"> λέξη </w:t>
      </w:r>
      <w:r>
        <w:rPr>
          <w:rFonts w:eastAsia="Times New Roman"/>
          <w:szCs w:val="24"/>
        </w:rPr>
        <w:t>γι’</w:t>
      </w:r>
      <w:r w:rsidRPr="00346405">
        <w:rPr>
          <w:rFonts w:eastAsia="Times New Roman"/>
          <w:szCs w:val="24"/>
        </w:rPr>
        <w:t xml:space="preserve"> αυτά τα οποία κατήγγειλε ο </w:t>
      </w:r>
      <w:r>
        <w:rPr>
          <w:rFonts w:eastAsia="Times New Roman"/>
          <w:szCs w:val="24"/>
        </w:rPr>
        <w:t>Π</w:t>
      </w:r>
      <w:r w:rsidRPr="00346405">
        <w:rPr>
          <w:rFonts w:eastAsia="Times New Roman"/>
          <w:szCs w:val="24"/>
        </w:rPr>
        <w:t>ρόεδρος της Νέας Δημοκρατίας</w:t>
      </w:r>
      <w:r>
        <w:rPr>
          <w:rFonts w:eastAsia="Times New Roman"/>
          <w:szCs w:val="24"/>
        </w:rPr>
        <w:t>,</w:t>
      </w:r>
      <w:r w:rsidRPr="00346405">
        <w:rPr>
          <w:rFonts w:eastAsia="Times New Roman"/>
          <w:szCs w:val="24"/>
        </w:rPr>
        <w:t xml:space="preserve"> </w:t>
      </w:r>
      <w:r>
        <w:rPr>
          <w:rFonts w:eastAsia="Times New Roman"/>
          <w:szCs w:val="24"/>
        </w:rPr>
        <w:t xml:space="preserve">ο </w:t>
      </w:r>
      <w:r w:rsidRPr="00346405">
        <w:rPr>
          <w:rFonts w:eastAsia="Times New Roman"/>
          <w:szCs w:val="24"/>
        </w:rPr>
        <w:t>Κυριάκος Μητσοτάκης</w:t>
      </w:r>
      <w:r>
        <w:rPr>
          <w:rFonts w:eastAsia="Times New Roman"/>
          <w:szCs w:val="24"/>
        </w:rPr>
        <w:t>.</w:t>
      </w:r>
    </w:p>
    <w:p w14:paraId="7C4603F4" w14:textId="77777777" w:rsidR="00D41D4C" w:rsidRDefault="00870AC4">
      <w:pPr>
        <w:tabs>
          <w:tab w:val="left" w:pos="3189"/>
          <w:tab w:val="center" w:pos="4513"/>
        </w:tabs>
        <w:spacing w:line="600" w:lineRule="auto"/>
        <w:ind w:firstLine="720"/>
        <w:contextualSpacing/>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7C4603F5" w14:textId="77777777" w:rsidR="00D41D4C" w:rsidRDefault="00870AC4">
      <w:pPr>
        <w:spacing w:line="600" w:lineRule="auto"/>
        <w:ind w:firstLine="720"/>
        <w:contextualSpacing/>
        <w:jc w:val="both"/>
        <w:rPr>
          <w:rFonts w:eastAsia="Times New Roman"/>
          <w:szCs w:val="24"/>
        </w:rPr>
      </w:pPr>
      <w:r>
        <w:rPr>
          <w:rFonts w:eastAsia="Times New Roman"/>
          <w:szCs w:val="24"/>
        </w:rPr>
        <w:t>Και μ</w:t>
      </w:r>
      <w:r w:rsidRPr="00346405">
        <w:rPr>
          <w:rFonts w:eastAsia="Times New Roman"/>
          <w:szCs w:val="24"/>
        </w:rPr>
        <w:t xml:space="preserve">άλιστα </w:t>
      </w:r>
      <w:r>
        <w:rPr>
          <w:rFonts w:eastAsia="Times New Roman"/>
          <w:szCs w:val="24"/>
        </w:rPr>
        <w:t>είστε Υ</w:t>
      </w:r>
      <w:r w:rsidRPr="00346405">
        <w:rPr>
          <w:rFonts w:eastAsia="Times New Roman"/>
          <w:szCs w:val="24"/>
        </w:rPr>
        <w:t xml:space="preserve">πουργός </w:t>
      </w:r>
      <w:r>
        <w:rPr>
          <w:rFonts w:eastAsia="Times New Roman"/>
          <w:szCs w:val="24"/>
        </w:rPr>
        <w:t>Π</w:t>
      </w:r>
      <w:r w:rsidRPr="00346405">
        <w:rPr>
          <w:rFonts w:eastAsia="Times New Roman"/>
          <w:szCs w:val="24"/>
        </w:rPr>
        <w:t xml:space="preserve">αιδείας που </w:t>
      </w:r>
      <w:r>
        <w:rPr>
          <w:rFonts w:eastAsia="Times New Roman"/>
          <w:szCs w:val="24"/>
        </w:rPr>
        <w:t>θα έπρεπε</w:t>
      </w:r>
      <w:r w:rsidRPr="00346405">
        <w:rPr>
          <w:rFonts w:eastAsia="Times New Roman"/>
          <w:szCs w:val="24"/>
        </w:rPr>
        <w:t xml:space="preserve"> να διδάσκει </w:t>
      </w:r>
      <w:r>
        <w:rPr>
          <w:rFonts w:eastAsia="Times New Roman"/>
          <w:szCs w:val="24"/>
        </w:rPr>
        <w:t>στους νέους ήθος. Δεν καταδικάζετε</w:t>
      </w:r>
      <w:r w:rsidRPr="00346405">
        <w:rPr>
          <w:rFonts w:eastAsia="Times New Roman"/>
          <w:szCs w:val="24"/>
        </w:rPr>
        <w:t xml:space="preserve"> το ύφος και το</w:t>
      </w:r>
      <w:r w:rsidRPr="00346405">
        <w:rPr>
          <w:rFonts w:eastAsia="Times New Roman"/>
          <w:szCs w:val="24"/>
        </w:rPr>
        <w:t xml:space="preserve"> ήθος του </w:t>
      </w:r>
      <w:r>
        <w:rPr>
          <w:rFonts w:eastAsia="Times New Roman"/>
          <w:szCs w:val="24"/>
        </w:rPr>
        <w:t xml:space="preserve">κ. </w:t>
      </w:r>
      <w:proofErr w:type="spellStart"/>
      <w:r w:rsidRPr="00346405">
        <w:rPr>
          <w:rFonts w:eastAsia="Times New Roman"/>
          <w:szCs w:val="24"/>
        </w:rPr>
        <w:t>Πολάκη</w:t>
      </w:r>
      <w:proofErr w:type="spellEnd"/>
      <w:r>
        <w:rPr>
          <w:rFonts w:eastAsia="Times New Roman"/>
          <w:szCs w:val="24"/>
        </w:rPr>
        <w:t>.</w:t>
      </w:r>
      <w:r w:rsidRPr="00346405">
        <w:rPr>
          <w:rFonts w:eastAsia="Times New Roman"/>
          <w:szCs w:val="24"/>
        </w:rPr>
        <w:t xml:space="preserve"> </w:t>
      </w:r>
      <w:r>
        <w:rPr>
          <w:rFonts w:eastAsia="Times New Roman"/>
          <w:szCs w:val="24"/>
        </w:rPr>
        <w:t xml:space="preserve">Αυτοί είστε και αυτός είστε! </w:t>
      </w:r>
    </w:p>
    <w:p w14:paraId="7C4603F6" w14:textId="77777777" w:rsidR="00D41D4C" w:rsidRDefault="00870AC4">
      <w:pPr>
        <w:spacing w:line="600" w:lineRule="auto"/>
        <w:ind w:firstLine="720"/>
        <w:contextualSpacing/>
        <w:jc w:val="both"/>
        <w:rPr>
          <w:rFonts w:eastAsia="Times New Roman"/>
          <w:szCs w:val="24"/>
        </w:rPr>
      </w:pPr>
      <w:r w:rsidRPr="00583189">
        <w:rPr>
          <w:rFonts w:eastAsia="Times New Roman"/>
          <w:szCs w:val="24"/>
        </w:rPr>
        <w:t>Κυρίες και κύριοι συνάδελφοι,</w:t>
      </w:r>
      <w:r>
        <w:rPr>
          <w:rFonts w:eastAsia="Times New Roman"/>
          <w:szCs w:val="24"/>
        </w:rPr>
        <w:t xml:space="preserve"> κύριε Υπουργέ, θα μου επιτρέψετε για μια ακόμη φορά να τονίσω πως θεωρώ τον τρόπο που αντιμετωπίζετε τα φλέγοντα ζητήματα της </w:t>
      </w:r>
      <w:r>
        <w:rPr>
          <w:rFonts w:eastAsia="Times New Roman"/>
          <w:szCs w:val="24"/>
        </w:rPr>
        <w:t>π</w:t>
      </w:r>
      <w:r>
        <w:rPr>
          <w:rFonts w:eastAsia="Times New Roman"/>
          <w:szCs w:val="24"/>
        </w:rPr>
        <w:t xml:space="preserve">αιδείας, τόσο αυτά της δομής της, όσο και το περιεχόμενο αυτής, </w:t>
      </w:r>
      <w:r w:rsidRPr="00346405">
        <w:rPr>
          <w:rFonts w:eastAsia="Times New Roman"/>
          <w:szCs w:val="24"/>
        </w:rPr>
        <w:t>εξαιρετικά επικίνδυνο</w:t>
      </w:r>
      <w:r>
        <w:rPr>
          <w:rFonts w:eastAsia="Times New Roman"/>
          <w:szCs w:val="24"/>
        </w:rPr>
        <w:t>.</w:t>
      </w:r>
    </w:p>
    <w:p w14:paraId="7C4603F7" w14:textId="77777777" w:rsidR="00D41D4C" w:rsidRDefault="00870AC4">
      <w:pPr>
        <w:spacing w:line="600" w:lineRule="auto"/>
        <w:ind w:firstLine="720"/>
        <w:contextualSpacing/>
        <w:jc w:val="both"/>
        <w:rPr>
          <w:rFonts w:eastAsia="Times New Roman"/>
          <w:szCs w:val="24"/>
        </w:rPr>
      </w:pPr>
      <w:r>
        <w:rPr>
          <w:rFonts w:eastAsia="Times New Roman"/>
          <w:szCs w:val="24"/>
        </w:rPr>
        <w:lastRenderedPageBreak/>
        <w:t xml:space="preserve">Καταθέσατε </w:t>
      </w:r>
      <w:r w:rsidRPr="00346405">
        <w:rPr>
          <w:rFonts w:eastAsia="Times New Roman"/>
          <w:szCs w:val="24"/>
        </w:rPr>
        <w:t xml:space="preserve">στη </w:t>
      </w:r>
      <w:r>
        <w:rPr>
          <w:rFonts w:eastAsia="Times New Roman"/>
          <w:szCs w:val="24"/>
        </w:rPr>
        <w:t>Β</w:t>
      </w:r>
      <w:r w:rsidRPr="00346405">
        <w:rPr>
          <w:rFonts w:eastAsia="Times New Roman"/>
          <w:szCs w:val="24"/>
        </w:rPr>
        <w:t>ουλή</w:t>
      </w:r>
      <w:r>
        <w:rPr>
          <w:rFonts w:eastAsia="Times New Roman"/>
          <w:szCs w:val="24"/>
        </w:rPr>
        <w:t>,</w:t>
      </w:r>
      <w:r w:rsidRPr="00346405">
        <w:rPr>
          <w:rFonts w:eastAsia="Times New Roman"/>
          <w:szCs w:val="24"/>
        </w:rPr>
        <w:t xml:space="preserve"> όπως </w:t>
      </w:r>
      <w:r>
        <w:rPr>
          <w:rFonts w:eastAsia="Times New Roman"/>
          <w:szCs w:val="24"/>
        </w:rPr>
        <w:t xml:space="preserve">σας </w:t>
      </w:r>
      <w:r w:rsidRPr="00346405">
        <w:rPr>
          <w:rFonts w:eastAsia="Times New Roman"/>
          <w:szCs w:val="24"/>
        </w:rPr>
        <w:t xml:space="preserve">είπε η </w:t>
      </w:r>
      <w:proofErr w:type="spellStart"/>
      <w:r>
        <w:rPr>
          <w:rFonts w:eastAsia="Times New Roman"/>
          <w:szCs w:val="24"/>
        </w:rPr>
        <w:t>εισηγήτριά</w:t>
      </w:r>
      <w:proofErr w:type="spellEnd"/>
      <w:r>
        <w:rPr>
          <w:rFonts w:eastAsia="Times New Roman"/>
          <w:szCs w:val="24"/>
        </w:rPr>
        <w:t xml:space="preserve"> μας, η </w:t>
      </w:r>
      <w:r w:rsidRPr="00346405">
        <w:rPr>
          <w:rFonts w:eastAsia="Times New Roman"/>
          <w:szCs w:val="24"/>
        </w:rPr>
        <w:t>κ</w:t>
      </w:r>
      <w:r>
        <w:rPr>
          <w:rFonts w:eastAsia="Times New Roman"/>
          <w:szCs w:val="24"/>
        </w:rPr>
        <w:t>.</w:t>
      </w:r>
      <w:r w:rsidRPr="00346405">
        <w:rPr>
          <w:rFonts w:eastAsia="Times New Roman"/>
          <w:szCs w:val="24"/>
        </w:rPr>
        <w:t xml:space="preserve"> </w:t>
      </w:r>
      <w:proofErr w:type="spellStart"/>
      <w:r>
        <w:rPr>
          <w:rFonts w:eastAsia="Times New Roman"/>
          <w:szCs w:val="24"/>
        </w:rPr>
        <w:t>Κεραμέως</w:t>
      </w:r>
      <w:proofErr w:type="spellEnd"/>
      <w:r>
        <w:rPr>
          <w:rFonts w:eastAsia="Times New Roman"/>
          <w:szCs w:val="24"/>
        </w:rPr>
        <w:t xml:space="preserve">, ένα </w:t>
      </w:r>
      <w:r w:rsidRPr="00346405">
        <w:rPr>
          <w:rFonts w:eastAsia="Times New Roman"/>
          <w:szCs w:val="24"/>
        </w:rPr>
        <w:t>πολυνομοσχέδιο που περιλαμβάνει διατάξεις για όλες τις βαθμίδες εκπαίδευσης</w:t>
      </w:r>
      <w:r>
        <w:rPr>
          <w:rFonts w:eastAsia="Times New Roman"/>
          <w:szCs w:val="24"/>
        </w:rPr>
        <w:t>,</w:t>
      </w:r>
      <w:r w:rsidRPr="00346405">
        <w:rPr>
          <w:rFonts w:eastAsia="Times New Roman"/>
          <w:szCs w:val="24"/>
        </w:rPr>
        <w:t xml:space="preserve"> </w:t>
      </w:r>
      <w:r>
        <w:rPr>
          <w:rFonts w:eastAsia="Times New Roman"/>
          <w:szCs w:val="24"/>
        </w:rPr>
        <w:t>τη δια βίου μάθηση,</w:t>
      </w:r>
      <w:r>
        <w:rPr>
          <w:rFonts w:eastAsia="Times New Roman"/>
          <w:szCs w:val="24"/>
        </w:rPr>
        <w:t xml:space="preserve"> </w:t>
      </w:r>
      <w:r w:rsidRPr="00346405">
        <w:rPr>
          <w:rFonts w:eastAsia="Times New Roman"/>
          <w:szCs w:val="24"/>
        </w:rPr>
        <w:t>το πλαίσιο λειτουργίας των πρότυπων και πειραματικών σχολείων</w:t>
      </w:r>
      <w:r>
        <w:rPr>
          <w:rFonts w:eastAsia="Times New Roman"/>
          <w:szCs w:val="24"/>
        </w:rPr>
        <w:t>,</w:t>
      </w:r>
      <w:r w:rsidRPr="00346405">
        <w:rPr>
          <w:rFonts w:eastAsia="Times New Roman"/>
          <w:szCs w:val="24"/>
        </w:rPr>
        <w:t xml:space="preserve"> καθώς και ρυθμίσεις για εποπτευόμενους οργανισμούς</w:t>
      </w:r>
      <w:r>
        <w:rPr>
          <w:rFonts w:eastAsia="Times New Roman"/>
          <w:szCs w:val="24"/>
        </w:rPr>
        <w:t>.</w:t>
      </w:r>
    </w:p>
    <w:p w14:paraId="7C4603F8" w14:textId="77777777" w:rsidR="00D41D4C" w:rsidRDefault="00870AC4">
      <w:pPr>
        <w:spacing w:line="600" w:lineRule="auto"/>
        <w:ind w:firstLine="720"/>
        <w:contextualSpacing/>
        <w:jc w:val="both"/>
        <w:rPr>
          <w:rFonts w:eastAsia="Times New Roman"/>
          <w:szCs w:val="24"/>
        </w:rPr>
      </w:pPr>
      <w:r>
        <w:rPr>
          <w:rFonts w:eastAsia="Times New Roman"/>
          <w:szCs w:val="24"/>
        </w:rPr>
        <w:t>Τ</w:t>
      </w:r>
      <w:r w:rsidRPr="00346405">
        <w:rPr>
          <w:rFonts w:eastAsia="Times New Roman"/>
          <w:szCs w:val="24"/>
        </w:rPr>
        <w:t xml:space="preserve">ο φέρατε μεσάνυχτα για να συζητηθεί στην </w:t>
      </w:r>
      <w:r>
        <w:rPr>
          <w:rFonts w:eastAsia="Times New Roman"/>
          <w:szCs w:val="24"/>
        </w:rPr>
        <w:t>Ε</w:t>
      </w:r>
      <w:r w:rsidRPr="00346405">
        <w:rPr>
          <w:rFonts w:eastAsia="Times New Roman"/>
          <w:szCs w:val="24"/>
        </w:rPr>
        <w:t xml:space="preserve">πιτροπή </w:t>
      </w:r>
      <w:r>
        <w:rPr>
          <w:rFonts w:eastAsia="Times New Roman"/>
          <w:szCs w:val="24"/>
        </w:rPr>
        <w:t>Μ</w:t>
      </w:r>
      <w:r w:rsidRPr="00346405">
        <w:rPr>
          <w:rFonts w:eastAsia="Times New Roman"/>
          <w:szCs w:val="24"/>
        </w:rPr>
        <w:t xml:space="preserve">ορφωτικών </w:t>
      </w:r>
      <w:r>
        <w:rPr>
          <w:rFonts w:eastAsia="Times New Roman"/>
          <w:szCs w:val="24"/>
        </w:rPr>
        <w:t>Υ</w:t>
      </w:r>
      <w:r w:rsidRPr="00346405">
        <w:rPr>
          <w:rFonts w:eastAsia="Times New Roman"/>
          <w:szCs w:val="24"/>
        </w:rPr>
        <w:t>ποθέσεων την επόμενη μέρα το μεσημέρι</w:t>
      </w:r>
      <w:r>
        <w:rPr>
          <w:rFonts w:eastAsia="Times New Roman"/>
          <w:szCs w:val="24"/>
        </w:rPr>
        <w:t>.</w:t>
      </w:r>
      <w:r w:rsidRPr="00346405">
        <w:rPr>
          <w:rFonts w:eastAsia="Times New Roman"/>
          <w:szCs w:val="24"/>
        </w:rPr>
        <w:t xml:space="preserve"> </w:t>
      </w:r>
      <w:r>
        <w:rPr>
          <w:rFonts w:eastAsia="Times New Roman"/>
          <w:szCs w:val="24"/>
        </w:rPr>
        <w:t>Ο</w:t>
      </w:r>
      <w:r w:rsidRPr="00346405">
        <w:rPr>
          <w:rFonts w:eastAsia="Times New Roman"/>
          <w:szCs w:val="24"/>
        </w:rPr>
        <w:t xml:space="preserve">ι </w:t>
      </w:r>
      <w:r>
        <w:rPr>
          <w:rFonts w:eastAsia="Times New Roman"/>
          <w:szCs w:val="24"/>
        </w:rPr>
        <w:t>Β</w:t>
      </w:r>
      <w:r w:rsidRPr="00346405">
        <w:rPr>
          <w:rFonts w:eastAsia="Times New Roman"/>
          <w:szCs w:val="24"/>
        </w:rPr>
        <w:t>ουλευτές</w:t>
      </w:r>
      <w:r>
        <w:rPr>
          <w:rFonts w:eastAsia="Times New Roman"/>
          <w:szCs w:val="24"/>
        </w:rPr>
        <w:t>,</w:t>
      </w:r>
      <w:r w:rsidRPr="00346405">
        <w:rPr>
          <w:rFonts w:eastAsia="Times New Roman"/>
          <w:szCs w:val="24"/>
        </w:rPr>
        <w:t xml:space="preserve"> δηλαδή</w:t>
      </w:r>
      <w:r>
        <w:rPr>
          <w:rFonts w:eastAsia="Times New Roman"/>
          <w:szCs w:val="24"/>
        </w:rPr>
        <w:t>, κλήθηκαν</w:t>
      </w:r>
      <w:r w:rsidRPr="00346405">
        <w:rPr>
          <w:rFonts w:eastAsia="Times New Roman"/>
          <w:szCs w:val="24"/>
        </w:rPr>
        <w:t xml:space="preserve"> να μελε</w:t>
      </w:r>
      <w:r w:rsidRPr="00346405">
        <w:rPr>
          <w:rFonts w:eastAsia="Times New Roman"/>
          <w:szCs w:val="24"/>
        </w:rPr>
        <w:t xml:space="preserve">τήσουν </w:t>
      </w:r>
      <w:r>
        <w:rPr>
          <w:rFonts w:eastAsia="Times New Roman"/>
          <w:szCs w:val="24"/>
        </w:rPr>
        <w:t>διακόσια είκοσι έξι</w:t>
      </w:r>
      <w:r w:rsidRPr="00346405">
        <w:rPr>
          <w:rFonts w:eastAsia="Times New Roman"/>
          <w:szCs w:val="24"/>
        </w:rPr>
        <w:t xml:space="preserve"> </w:t>
      </w:r>
      <w:r>
        <w:rPr>
          <w:rFonts w:eastAsia="Times New Roman"/>
          <w:szCs w:val="24"/>
        </w:rPr>
        <w:t xml:space="preserve">άρθρα και </w:t>
      </w:r>
      <w:r>
        <w:rPr>
          <w:rFonts w:eastAsia="Times New Roman"/>
          <w:szCs w:val="24"/>
        </w:rPr>
        <w:t xml:space="preserve">χίλιες </w:t>
      </w:r>
      <w:proofErr w:type="spellStart"/>
      <w:r>
        <w:rPr>
          <w:rFonts w:eastAsia="Times New Roman"/>
          <w:szCs w:val="24"/>
        </w:rPr>
        <w:t>εκατόν</w:t>
      </w:r>
      <w:proofErr w:type="spellEnd"/>
      <w:r>
        <w:rPr>
          <w:rFonts w:eastAsia="Times New Roman"/>
          <w:szCs w:val="24"/>
        </w:rPr>
        <w:t xml:space="preserve"> είκοσι</w:t>
      </w:r>
      <w:r w:rsidRPr="00346405">
        <w:rPr>
          <w:rFonts w:eastAsia="Times New Roman"/>
          <w:szCs w:val="24"/>
        </w:rPr>
        <w:t xml:space="preserve"> σελίδες που αγγίζουν ολόκληρο </w:t>
      </w:r>
      <w:r>
        <w:rPr>
          <w:rFonts w:eastAsia="Times New Roman"/>
          <w:szCs w:val="24"/>
        </w:rPr>
        <w:t>τ</w:t>
      </w:r>
      <w:r w:rsidRPr="00346405">
        <w:rPr>
          <w:rFonts w:eastAsia="Times New Roman"/>
          <w:szCs w:val="24"/>
        </w:rPr>
        <w:t>ο φάσμα της εκπαιδευτικής διαδικασίας</w:t>
      </w:r>
      <w:r>
        <w:rPr>
          <w:rFonts w:eastAsia="Times New Roman"/>
          <w:szCs w:val="24"/>
        </w:rPr>
        <w:t>,</w:t>
      </w:r>
      <w:r w:rsidRPr="00346405">
        <w:rPr>
          <w:rFonts w:eastAsia="Times New Roman"/>
          <w:szCs w:val="24"/>
        </w:rPr>
        <w:t xml:space="preserve"> σε μία μόνο νύχτα</w:t>
      </w:r>
      <w:r>
        <w:rPr>
          <w:rFonts w:eastAsia="Times New Roman"/>
          <w:szCs w:val="24"/>
        </w:rPr>
        <w:t xml:space="preserve">. Να προσθέσω, επίσης -όπως είπε </w:t>
      </w:r>
      <w:r w:rsidRPr="00346405">
        <w:rPr>
          <w:rFonts w:eastAsia="Times New Roman"/>
          <w:szCs w:val="24"/>
        </w:rPr>
        <w:t>και η κ</w:t>
      </w:r>
      <w:r>
        <w:rPr>
          <w:rFonts w:eastAsia="Times New Roman"/>
          <w:szCs w:val="24"/>
        </w:rPr>
        <w:t>.</w:t>
      </w:r>
      <w:r w:rsidRPr="00346405">
        <w:rPr>
          <w:rFonts w:eastAsia="Times New Roman"/>
          <w:szCs w:val="24"/>
        </w:rPr>
        <w:t xml:space="preserve"> </w:t>
      </w:r>
      <w:proofErr w:type="spellStart"/>
      <w:r>
        <w:rPr>
          <w:rFonts w:eastAsia="Times New Roman"/>
          <w:szCs w:val="24"/>
        </w:rPr>
        <w:t>Κ</w:t>
      </w:r>
      <w:r w:rsidRPr="00346405">
        <w:rPr>
          <w:rFonts w:eastAsia="Times New Roman"/>
          <w:szCs w:val="24"/>
        </w:rPr>
        <w:t>εραμέως</w:t>
      </w:r>
      <w:proofErr w:type="spellEnd"/>
      <w:r>
        <w:rPr>
          <w:rFonts w:eastAsia="Times New Roman"/>
          <w:szCs w:val="24"/>
        </w:rPr>
        <w:t>- ότι σε</w:t>
      </w:r>
      <w:r w:rsidRPr="00346405">
        <w:rPr>
          <w:rFonts w:eastAsia="Times New Roman"/>
          <w:szCs w:val="24"/>
        </w:rPr>
        <w:t xml:space="preserve"> αυτό το νομοσχέδιο πρέπει να προσθέσετε κα</w:t>
      </w:r>
      <w:r>
        <w:rPr>
          <w:rFonts w:eastAsia="Times New Roman"/>
          <w:szCs w:val="24"/>
        </w:rPr>
        <w:t>ι τον όγκο</w:t>
      </w:r>
      <w:r>
        <w:rPr>
          <w:rFonts w:eastAsia="Times New Roman"/>
          <w:szCs w:val="24"/>
        </w:rPr>
        <w:t xml:space="preserve"> των τροπολογιών -άσχετων υπουργικών </w:t>
      </w:r>
      <w:r w:rsidRPr="00346405">
        <w:rPr>
          <w:rFonts w:eastAsia="Times New Roman"/>
          <w:szCs w:val="24"/>
        </w:rPr>
        <w:t>και βουλευτικών</w:t>
      </w:r>
      <w:r>
        <w:rPr>
          <w:rFonts w:eastAsia="Times New Roman"/>
          <w:szCs w:val="24"/>
        </w:rPr>
        <w:t>-</w:t>
      </w:r>
      <w:r w:rsidRPr="00346405">
        <w:rPr>
          <w:rFonts w:eastAsia="Times New Roman"/>
          <w:szCs w:val="24"/>
        </w:rPr>
        <w:t xml:space="preserve"> που τ</w:t>
      </w:r>
      <w:r>
        <w:rPr>
          <w:rFonts w:eastAsia="Times New Roman"/>
          <w:szCs w:val="24"/>
        </w:rPr>
        <w:t xml:space="preserve">ο κάνουν να έχει πάνω από </w:t>
      </w:r>
      <w:r>
        <w:rPr>
          <w:rFonts w:eastAsia="Times New Roman"/>
          <w:szCs w:val="24"/>
        </w:rPr>
        <w:t>χίλιες πεντακόσιες</w:t>
      </w:r>
      <w:r>
        <w:rPr>
          <w:rFonts w:eastAsia="Times New Roman"/>
          <w:szCs w:val="24"/>
        </w:rPr>
        <w:t xml:space="preserve"> σελίδες. </w:t>
      </w:r>
    </w:p>
    <w:p w14:paraId="7C4603F9"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του ΣΥΡΙΖΑ και των </w:t>
      </w:r>
      <w:proofErr w:type="spellStart"/>
      <w:r>
        <w:rPr>
          <w:rFonts w:eastAsia="Times New Roman" w:cs="Times New Roman"/>
          <w:szCs w:val="24"/>
        </w:rPr>
        <w:t>συνακολουθούντων</w:t>
      </w:r>
      <w:proofErr w:type="spellEnd"/>
      <w:r>
        <w:rPr>
          <w:rFonts w:eastAsia="Times New Roman" w:cs="Times New Roman"/>
          <w:szCs w:val="24"/>
        </w:rPr>
        <w:t xml:space="preserve"> αυτόν, για διαδικασίες επειγόντων νομοσχεδίων δεν καταγγέλλατε συνεχώς την προ</w:t>
      </w:r>
      <w:r>
        <w:rPr>
          <w:rFonts w:eastAsia="Times New Roman" w:cs="Times New Roman"/>
          <w:szCs w:val="24"/>
        </w:rPr>
        <w:t>ηγούμενη κυβέρνηση; Και ήταν ο κ. Βαρεμένος -δεν ξέρω αν είναι στην Αίθουσα, είδε, μίλησε και απήλθε- που μην ασκώντας σωστά χθες στην έναρξη τα καθήκοντ</w:t>
      </w:r>
      <w:r>
        <w:rPr>
          <w:rFonts w:eastAsia="Times New Roman" w:cs="Times New Roman"/>
          <w:szCs w:val="24"/>
        </w:rPr>
        <w:t>α</w:t>
      </w:r>
      <w:r>
        <w:rPr>
          <w:rFonts w:eastAsia="Times New Roman" w:cs="Times New Roman"/>
          <w:szCs w:val="24"/>
        </w:rPr>
        <w:t xml:space="preserve"> του Προέδρου, μας </w:t>
      </w:r>
      <w:r>
        <w:rPr>
          <w:rFonts w:eastAsia="Times New Roman" w:cs="Times New Roman"/>
          <w:szCs w:val="24"/>
        </w:rPr>
        <w:lastRenderedPageBreak/>
        <w:t>είπε ότι έτσι γινόταν και στο παρελθόν. Να θυμίσω –πολλοί από εσάς δεν ήσασταν εδώ- ότι πράγματι υπήρχαν και την προηγούμενη περίοδο κατεπείγοντα, αλλά ήταν κατεπείγουσες ρυθμίσεις υποχρεώσεων της χώρας λόγω των γνωστών υποχρεώσεων δανει</w:t>
      </w:r>
      <w:r>
        <w:rPr>
          <w:rFonts w:eastAsia="Times New Roman" w:cs="Times New Roman"/>
          <w:szCs w:val="24"/>
        </w:rPr>
        <w:t xml:space="preserve">σμού από τα μνημόνια. </w:t>
      </w:r>
    </w:p>
    <w:p w14:paraId="7C4603FA"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Φωνάζατε και βρίζατε τότε. Ειλικρινά, εγώ θυμάμαι τον ρόλο μου ως γενικού γραμματέα της Κοινοβουλευτικής Ομάδας και τι γινόταν στους διαδρόμους. Εμείς επισημαίνουμε ότι ευτελίζετε με απόλυτο τρόπο την κοινοβουλευτική διαδικασία και τ</w:t>
      </w:r>
      <w:r>
        <w:rPr>
          <w:rFonts w:eastAsia="Times New Roman" w:cs="Times New Roman"/>
          <w:szCs w:val="24"/>
        </w:rPr>
        <w:t xml:space="preserve">ους εαυτούς σας. </w:t>
      </w:r>
    </w:p>
    <w:p w14:paraId="7C4603FB"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Δεν θα σταθώ όμως στη διαπίστωση αυτή των σοβαρών ζητημάτων διαδικασίας. Θα προχωρήσω. Βέβαια μέσα σε πέντε λεπτά για χίλιες πεντακόσιες σελίδες τι να πρωτοπεί κανείς; Θα επισημάνω ενδεικτικά ορισμένα πράγματα. </w:t>
      </w:r>
    </w:p>
    <w:p w14:paraId="7C4603F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φαντάζομαι </w:t>
      </w:r>
      <w:r>
        <w:rPr>
          <w:rFonts w:eastAsia="Times New Roman" w:cs="Times New Roman"/>
          <w:szCs w:val="24"/>
        </w:rPr>
        <w:t xml:space="preserve">να συμφωνείτε ότι ο τρόπος εισαγωγής στην τριτοβάθμια εκπαίδευση οφείλει να είναι κατανοητός, αδιάβλητος και με ίσες ευκαιρίες για όλους. </w:t>
      </w:r>
    </w:p>
    <w:p w14:paraId="7C4603F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στο σχέδιο νόμου που φέρατε και μας καλείτε να υιοθετήσουμε προβλέπετε ένα σύνθετο εξεταστικό σύστημα εισαγω</w:t>
      </w:r>
      <w:r>
        <w:rPr>
          <w:rFonts w:eastAsia="Times New Roman" w:cs="Times New Roman"/>
          <w:szCs w:val="24"/>
        </w:rPr>
        <w:t>γής και γεμάτο κενά. Προβαίνετε σε έναν διαχωρισμό τμημάτων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7C4603FE"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Πρώτη φορά έρχεται προς ψήφιση νόμος</w:t>
      </w:r>
      <w:r>
        <w:rPr>
          <w:rFonts w:eastAsia="Times New Roman" w:cs="Times New Roman"/>
          <w:szCs w:val="24"/>
        </w:rPr>
        <w:t>,</w:t>
      </w:r>
      <w:r>
        <w:rPr>
          <w:rFonts w:eastAsia="Times New Roman" w:cs="Times New Roman"/>
          <w:szCs w:val="24"/>
        </w:rPr>
        <w:t xml:space="preserve"> ο οποίος πρέπει να εφαρμοστεί τον επόμενο χρόνο. Αυτή η επίσπευση έχει ως αποτέλεσμα τον απόλυτο αιφνιδιασμό και τη δημιουργία άγχους στους μαθητές κα</w:t>
      </w:r>
      <w:r>
        <w:rPr>
          <w:rFonts w:eastAsia="Times New Roman" w:cs="Times New Roman"/>
          <w:szCs w:val="24"/>
        </w:rPr>
        <w:t xml:space="preserve">ι στις οικογένειές τους. </w:t>
      </w:r>
    </w:p>
    <w:p w14:paraId="7C4603F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Τα μαθήματα γενικής παιδείας εκτοπίζονται και εντατικοποιούνται τα εξεταζόμενα πανελλαδικά. Αυτό έχει ως αποτέλεσμα το λύκειο να γίνεται εξεταστικό κέντρο. Χάνει τον εκπαιδευτικό του χαρακτήρα και μετατρέπεται σε φροντιστήριο. Δια</w:t>
      </w:r>
      <w:r>
        <w:rPr>
          <w:rFonts w:eastAsia="Times New Roman" w:cs="Times New Roman"/>
          <w:szCs w:val="24"/>
        </w:rPr>
        <w:t xml:space="preserve">θέτετε μόνο ένα δίωρο στα ειδικά εξεταζόμενα μαθήματα. </w:t>
      </w:r>
    </w:p>
    <w:p w14:paraId="7C46040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Τελειώνει ο χρόνος, γι’ αυτό θα ανακεφαλαιώσω λέγοντας ότι το σχέδιο νόμου που καταθέτει η Κυβέρνηση χαρακτηρίζεται από προχειρότητα και έλλειψη στρατηγικής ανάπτυξης της εκπαίδευσης και της έρευνας. </w:t>
      </w:r>
      <w:r>
        <w:rPr>
          <w:rFonts w:eastAsia="Times New Roman" w:cs="Times New Roman"/>
          <w:szCs w:val="24"/>
        </w:rPr>
        <w:t xml:space="preserve">Πρόκειται </w:t>
      </w:r>
      <w:r>
        <w:rPr>
          <w:rFonts w:eastAsia="Times New Roman" w:cs="Times New Roman"/>
          <w:szCs w:val="24"/>
        </w:rPr>
        <w:lastRenderedPageBreak/>
        <w:t xml:space="preserve">για μια πολυδαίδαλη δομή που αφήνει πολλά σημεία αδιευκρίνιστα και που θα πρέπει να ρυθμιστούν με υπουργικές αποφάσεις στο μέλλον. </w:t>
      </w:r>
    </w:p>
    <w:p w14:paraId="7C46040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Στις κυριότερες ρυθμίσεις περιλαμβάνεται η πλήρης κατάργηση των ΤΕΙ της χώρας και η συγχώνευσή τους με τα πανεπιστ</w:t>
      </w:r>
      <w:r>
        <w:rPr>
          <w:rFonts w:eastAsia="Times New Roman" w:cs="Times New Roman"/>
          <w:szCs w:val="24"/>
        </w:rPr>
        <w:t>ήμια. Αυξάνονται άκριτα τα πανεπιστημιακά τμήματα, χωρίς κατανόηση των αναγκών της αγοράς και της σύνδεσης με την απασχόληση. Δεν λαμβάνονται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ακαδημαϊκά κριτήρια και κριτήρια ποιότητας. </w:t>
      </w:r>
    </w:p>
    <w:p w14:paraId="7C460402"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Στην έρευνα δημιουργούνται ερευνητικά κέντρα και ινστιτούτα </w:t>
      </w:r>
      <w:r>
        <w:rPr>
          <w:rFonts w:eastAsia="Times New Roman" w:cs="Times New Roman"/>
          <w:szCs w:val="24"/>
        </w:rPr>
        <w:t xml:space="preserve">με αντικείμενα που επικαλύπτουν τα υπάρχοντα της Γενικής Γραμματείας Έρευνας και Τεχνολογίας, ενώ δημιουργείται διαφορετικό πλαίσιο λειτουργίας και ανάπτυξής τους, χωρίς συντονισμό και συνέργεια με τα υφιστάμενα. </w:t>
      </w:r>
    </w:p>
    <w:p w14:paraId="7C460403"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Καταργεί τον τεχνολογικό τομέα της ανώτατη</w:t>
      </w:r>
      <w:r>
        <w:rPr>
          <w:rFonts w:eastAsia="Times New Roman" w:cs="Times New Roman"/>
          <w:szCs w:val="24"/>
        </w:rPr>
        <w:t xml:space="preserve">ς εκπαίδευσης, δεν ακολουθεί εκθέσεις σκοπιμότητας και βιωσιμότητας, δεν λαμβάνει υπ’ </w:t>
      </w:r>
      <w:proofErr w:type="spellStart"/>
      <w:r>
        <w:rPr>
          <w:rFonts w:eastAsia="Times New Roman" w:cs="Times New Roman"/>
          <w:szCs w:val="24"/>
        </w:rPr>
        <w:t>όψιν</w:t>
      </w:r>
      <w:proofErr w:type="spellEnd"/>
      <w:r>
        <w:rPr>
          <w:rFonts w:eastAsia="Times New Roman" w:cs="Times New Roman"/>
          <w:szCs w:val="24"/>
        </w:rPr>
        <w:t xml:space="preserve"> εκθέσεις αξιολόγησης, δεν εξασφαλίζει τα επαγγελματικά δικαιώματα των αποφοίτων. </w:t>
      </w:r>
    </w:p>
    <w:p w14:paraId="7C460404"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κύριος Υπουργός, με απλά λόγια, έχει μικροπολιτική στόχευση. Κι αυτό το απέδειξε </w:t>
      </w:r>
      <w:r>
        <w:rPr>
          <w:rFonts w:eastAsia="Times New Roman" w:cs="Times New Roman"/>
          <w:szCs w:val="24"/>
        </w:rPr>
        <w:t>και πριν από λίγο, όταν προσπάθησε να αιτιολογήσει τα αναιτιολόγητα, με το προφάσεις εν αμαρτίαις ως προς το πώς δημιουργεί καινούρια τμήματα χωρίς μελέτη, χωρίς κάποια προηγούμενη συνεννόηση με τα ακαδημαϊκά ιδρύματα. Μας είπε ότι απλά τηλεφωνήθηκε με ένα</w:t>
      </w:r>
      <w:r>
        <w:rPr>
          <w:rFonts w:eastAsia="Times New Roman" w:cs="Times New Roman"/>
          <w:szCs w:val="24"/>
        </w:rPr>
        <w:t xml:space="preserve">ν πρύτανη και δεν ξέρω τι άλλο. </w:t>
      </w:r>
      <w:r w:rsidRPr="000931D2">
        <w:rPr>
          <w:rFonts w:eastAsia="Times New Roman" w:cs="Times New Roman"/>
          <w:szCs w:val="24"/>
        </w:rPr>
        <w:t xml:space="preserve">Έχουν </w:t>
      </w:r>
      <w:r>
        <w:rPr>
          <w:rFonts w:eastAsia="Times New Roman" w:cs="Times New Roman"/>
          <w:szCs w:val="24"/>
        </w:rPr>
        <w:t xml:space="preserve">όργανα, κύριε Υπουργέ, </w:t>
      </w:r>
      <w:r w:rsidRPr="000931D2">
        <w:rPr>
          <w:rFonts w:eastAsia="Times New Roman" w:cs="Times New Roman"/>
          <w:szCs w:val="24"/>
        </w:rPr>
        <w:t>τα ιδρύματα</w:t>
      </w:r>
      <w:r>
        <w:rPr>
          <w:rFonts w:eastAsia="Times New Roman" w:cs="Times New Roman"/>
          <w:szCs w:val="24"/>
        </w:rPr>
        <w:t>.</w:t>
      </w:r>
      <w:r w:rsidRPr="000931D2">
        <w:rPr>
          <w:rFonts w:eastAsia="Times New Roman" w:cs="Times New Roman"/>
          <w:szCs w:val="24"/>
        </w:rPr>
        <w:t xml:space="preserve"> Έχουν δομές</w:t>
      </w:r>
      <w:r>
        <w:rPr>
          <w:rFonts w:eastAsia="Times New Roman" w:cs="Times New Roman"/>
          <w:szCs w:val="24"/>
        </w:rPr>
        <w:t xml:space="preserve"> και αυτές π</w:t>
      </w:r>
      <w:r w:rsidRPr="000931D2">
        <w:rPr>
          <w:rFonts w:eastAsia="Times New Roman" w:cs="Times New Roman"/>
          <w:szCs w:val="24"/>
        </w:rPr>
        <w:t>ρέπει να σεβαστεί</w:t>
      </w:r>
      <w:r>
        <w:rPr>
          <w:rFonts w:eastAsia="Times New Roman" w:cs="Times New Roman"/>
          <w:szCs w:val="24"/>
        </w:rPr>
        <w:t>τε.</w:t>
      </w:r>
    </w:p>
    <w:p w14:paraId="7C460405"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Κύριε Μπούρα, ολοκληρώνετε.</w:t>
      </w:r>
    </w:p>
    <w:p w14:paraId="7C460406"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Με </w:t>
      </w:r>
      <w:r w:rsidRPr="000931D2">
        <w:rPr>
          <w:rFonts w:eastAsia="Times New Roman" w:cs="Times New Roman"/>
          <w:szCs w:val="24"/>
        </w:rPr>
        <w:t xml:space="preserve">αυτές τις σκέψεις και λόγω του γεγονότος ότι αυτός </w:t>
      </w:r>
      <w:r>
        <w:rPr>
          <w:rFonts w:eastAsia="Times New Roman" w:cs="Times New Roman"/>
          <w:szCs w:val="24"/>
        </w:rPr>
        <w:t>δ</w:t>
      </w:r>
      <w:r>
        <w:rPr>
          <w:rFonts w:eastAsia="Times New Roman" w:cs="Times New Roman"/>
          <w:szCs w:val="24"/>
        </w:rPr>
        <w:t xml:space="preserve">εν </w:t>
      </w:r>
      <w:r w:rsidRPr="000931D2">
        <w:rPr>
          <w:rFonts w:eastAsia="Times New Roman" w:cs="Times New Roman"/>
          <w:szCs w:val="24"/>
        </w:rPr>
        <w:t>θεωρείται διάλογος</w:t>
      </w:r>
      <w:r>
        <w:rPr>
          <w:rFonts w:eastAsia="Times New Roman" w:cs="Times New Roman"/>
          <w:szCs w:val="24"/>
        </w:rPr>
        <w:t>,</w:t>
      </w:r>
      <w:r w:rsidRPr="000931D2">
        <w:rPr>
          <w:rFonts w:eastAsia="Times New Roman" w:cs="Times New Roman"/>
          <w:szCs w:val="24"/>
        </w:rPr>
        <w:t xml:space="preserve"> </w:t>
      </w:r>
      <w:r>
        <w:rPr>
          <w:rFonts w:eastAsia="Times New Roman" w:cs="Times New Roman"/>
          <w:szCs w:val="24"/>
        </w:rPr>
        <w:t>το να δίνονται πέντε</w:t>
      </w:r>
      <w:r w:rsidRPr="000931D2">
        <w:rPr>
          <w:rFonts w:eastAsia="Times New Roman" w:cs="Times New Roman"/>
          <w:szCs w:val="24"/>
        </w:rPr>
        <w:t xml:space="preserve"> λεπτά για </w:t>
      </w:r>
      <w:r>
        <w:rPr>
          <w:rFonts w:eastAsia="Times New Roman" w:cs="Times New Roman"/>
          <w:szCs w:val="24"/>
        </w:rPr>
        <w:t>να αναλυθούν χίλιες πεντακόσιες σελίδες, θα πω ότι ειλικρινά λυπάμαι ιδιαίτερα, γ</w:t>
      </w:r>
      <w:r w:rsidRPr="000931D2">
        <w:rPr>
          <w:rFonts w:eastAsia="Times New Roman" w:cs="Times New Roman"/>
          <w:szCs w:val="24"/>
        </w:rPr>
        <w:t xml:space="preserve">ιατί έχω πολλά χρόνια στη Βουλή και </w:t>
      </w:r>
      <w:r>
        <w:rPr>
          <w:rFonts w:eastAsia="Times New Roman" w:cs="Times New Roman"/>
          <w:szCs w:val="24"/>
        </w:rPr>
        <w:t xml:space="preserve">διαπιστώνω ότι </w:t>
      </w:r>
      <w:r w:rsidRPr="000931D2">
        <w:rPr>
          <w:rFonts w:eastAsia="Times New Roman" w:cs="Times New Roman"/>
          <w:szCs w:val="24"/>
        </w:rPr>
        <w:t xml:space="preserve">ακριβώς αυτή την υποβάθμιση του </w:t>
      </w:r>
      <w:r>
        <w:rPr>
          <w:rFonts w:eastAsia="Times New Roman" w:cs="Times New Roman"/>
          <w:szCs w:val="24"/>
        </w:rPr>
        <w:t>Κ</w:t>
      </w:r>
      <w:r w:rsidRPr="000931D2">
        <w:rPr>
          <w:rFonts w:eastAsia="Times New Roman" w:cs="Times New Roman"/>
          <w:szCs w:val="24"/>
        </w:rPr>
        <w:t>οινοβουλίου πρώτη φορά τα τελευταία χ</w:t>
      </w:r>
      <w:r w:rsidRPr="000931D2">
        <w:rPr>
          <w:rFonts w:eastAsia="Times New Roman" w:cs="Times New Roman"/>
          <w:szCs w:val="24"/>
        </w:rPr>
        <w:t>ρόνια τη βιώνει ο τόπος</w:t>
      </w:r>
      <w:r>
        <w:rPr>
          <w:rFonts w:eastAsia="Times New Roman" w:cs="Times New Roman"/>
          <w:szCs w:val="24"/>
        </w:rPr>
        <w:t xml:space="preserve">. </w:t>
      </w:r>
    </w:p>
    <w:p w14:paraId="7C460407"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Όλα τα νομοσχέδια σχεδόν έχετε καθιερώσει να τα φέρνετε ως επείγοντα και κατεπείγοντα.</w:t>
      </w:r>
      <w:r w:rsidRPr="000931D2">
        <w:rPr>
          <w:rFonts w:eastAsia="Times New Roman" w:cs="Times New Roman"/>
          <w:szCs w:val="24"/>
        </w:rPr>
        <w:t xml:space="preserve"> </w:t>
      </w:r>
      <w:r>
        <w:rPr>
          <w:rFonts w:eastAsia="Times New Roman" w:cs="Times New Roman"/>
          <w:szCs w:val="24"/>
        </w:rPr>
        <w:t xml:space="preserve">Καταργείτε </w:t>
      </w:r>
      <w:r w:rsidRPr="000931D2">
        <w:rPr>
          <w:rFonts w:eastAsia="Times New Roman" w:cs="Times New Roman"/>
          <w:szCs w:val="24"/>
        </w:rPr>
        <w:t>το</w:t>
      </w:r>
      <w:r>
        <w:rPr>
          <w:rFonts w:eastAsia="Times New Roman" w:cs="Times New Roman"/>
          <w:szCs w:val="24"/>
        </w:rPr>
        <w:t>ν</w:t>
      </w:r>
      <w:r w:rsidRPr="000931D2">
        <w:rPr>
          <w:rFonts w:eastAsia="Times New Roman" w:cs="Times New Roman"/>
          <w:szCs w:val="24"/>
        </w:rPr>
        <w:t xml:space="preserve"> διάλογο και τη </w:t>
      </w:r>
      <w:r>
        <w:rPr>
          <w:rFonts w:eastAsia="Times New Roman" w:cs="Times New Roman"/>
          <w:szCs w:val="24"/>
        </w:rPr>
        <w:t>δ</w:t>
      </w:r>
      <w:r w:rsidRPr="000931D2">
        <w:rPr>
          <w:rFonts w:eastAsia="Times New Roman" w:cs="Times New Roman"/>
          <w:szCs w:val="24"/>
        </w:rPr>
        <w:t>ημοκρατική διαδικασία</w:t>
      </w:r>
      <w:r>
        <w:rPr>
          <w:rFonts w:eastAsia="Times New Roman" w:cs="Times New Roman"/>
          <w:szCs w:val="24"/>
        </w:rPr>
        <w:t>.</w:t>
      </w:r>
      <w:r w:rsidRPr="000931D2">
        <w:rPr>
          <w:rFonts w:eastAsia="Times New Roman" w:cs="Times New Roman"/>
          <w:szCs w:val="24"/>
        </w:rPr>
        <w:t xml:space="preserve"> </w:t>
      </w:r>
    </w:p>
    <w:p w14:paraId="7C46040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C460409" w14:textId="77777777" w:rsidR="00D41D4C" w:rsidRDefault="00870AC4">
      <w:pPr>
        <w:spacing w:line="600" w:lineRule="auto"/>
        <w:ind w:firstLine="720"/>
        <w:contextualSpacing/>
        <w:jc w:val="center"/>
        <w:rPr>
          <w:rFonts w:eastAsia="Times New Roman" w:cs="Times New Roman"/>
          <w:szCs w:val="24"/>
        </w:rPr>
      </w:pPr>
      <w:r w:rsidRPr="00517DAE">
        <w:rPr>
          <w:rFonts w:eastAsia="Times New Roman" w:cs="Times New Roman"/>
          <w:szCs w:val="24"/>
        </w:rPr>
        <w:t>(Χειροκροτήματα από την πτέρυγα</w:t>
      </w:r>
      <w:r>
        <w:rPr>
          <w:rFonts w:eastAsia="Times New Roman" w:cs="Times New Roman"/>
          <w:szCs w:val="24"/>
        </w:rPr>
        <w:t xml:space="preserve"> της Νέας Δημοκρατίας</w:t>
      </w:r>
      <w:r w:rsidRPr="00517DAE">
        <w:rPr>
          <w:rFonts w:eastAsia="Times New Roman" w:cs="Times New Roman"/>
          <w:szCs w:val="24"/>
        </w:rPr>
        <w:t>)</w:t>
      </w:r>
    </w:p>
    <w:p w14:paraId="7C46040A" w14:textId="77777777" w:rsidR="00D41D4C" w:rsidRDefault="00870AC4">
      <w:pPr>
        <w:spacing w:line="600" w:lineRule="auto"/>
        <w:ind w:firstLine="720"/>
        <w:contextualSpacing/>
        <w:jc w:val="both"/>
        <w:rPr>
          <w:rFonts w:eastAsia="Times New Roman" w:cs="Times New Roman"/>
          <w:szCs w:val="24"/>
        </w:rPr>
      </w:pPr>
      <w:r w:rsidRPr="000931D2">
        <w:rPr>
          <w:rFonts w:eastAsia="Times New Roman" w:cs="Times New Roman"/>
          <w:b/>
          <w:szCs w:val="24"/>
        </w:rPr>
        <w:t xml:space="preserve">ΠΡΟΕΔΡΕΥΩΝ (Δημήτριος </w:t>
      </w:r>
      <w:proofErr w:type="spellStart"/>
      <w:r w:rsidRPr="000931D2">
        <w:rPr>
          <w:rFonts w:eastAsia="Times New Roman" w:cs="Times New Roman"/>
          <w:b/>
          <w:szCs w:val="24"/>
        </w:rPr>
        <w:t>Κρεμαστινός</w:t>
      </w:r>
      <w:proofErr w:type="spellEnd"/>
      <w:r w:rsidRPr="000931D2">
        <w:rPr>
          <w:rFonts w:eastAsia="Times New Roman" w:cs="Times New Roman"/>
          <w:b/>
          <w:szCs w:val="24"/>
        </w:rPr>
        <w:t>):</w:t>
      </w:r>
      <w:r>
        <w:rPr>
          <w:rFonts w:eastAsia="Times New Roman" w:cs="Times New Roman"/>
          <w:szCs w:val="24"/>
        </w:rPr>
        <w:t xml:space="preserve"> </w:t>
      </w:r>
      <w:r w:rsidRPr="000931D2">
        <w:rPr>
          <w:rFonts w:eastAsia="Times New Roman" w:cs="Times New Roman"/>
          <w:szCs w:val="24"/>
        </w:rPr>
        <w:t>Ευχαριστώ</w:t>
      </w:r>
      <w:r>
        <w:rPr>
          <w:rFonts w:eastAsia="Times New Roman" w:cs="Times New Roman"/>
          <w:szCs w:val="24"/>
        </w:rPr>
        <w:t>.</w:t>
      </w:r>
    </w:p>
    <w:p w14:paraId="7C46040B"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Κύριε Πρόεδρε, μπορώ να έχω τον λόγο;</w:t>
      </w:r>
    </w:p>
    <w:p w14:paraId="7C46040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Ορίστε, έχετε τον λόγο, κύριε Υπουργέ.</w:t>
      </w:r>
    </w:p>
    <w:p w14:paraId="7C46040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w:t>
      </w:r>
      <w:r>
        <w:rPr>
          <w:rFonts w:eastAsia="Times New Roman" w:cs="Times New Roman"/>
          <w:b/>
          <w:szCs w:val="24"/>
        </w:rPr>
        <w:t xml:space="preserve">ουργός Παιδείας, Έρευνας και Θρησκευμάτων): </w:t>
      </w:r>
      <w:r w:rsidRPr="000931D2">
        <w:rPr>
          <w:rFonts w:eastAsia="Times New Roman" w:cs="Times New Roman"/>
          <w:szCs w:val="24"/>
        </w:rPr>
        <w:t xml:space="preserve">Υπάρχει ένα θέμα το οποίο έρχεται και επανέρχεται και είναι και στην ομιλία του </w:t>
      </w:r>
      <w:r>
        <w:rPr>
          <w:rFonts w:eastAsia="Times New Roman" w:cs="Times New Roman"/>
          <w:szCs w:val="24"/>
        </w:rPr>
        <w:t>κ. Μητσοτάκη που διαβάζω</w:t>
      </w:r>
      <w:r w:rsidRPr="000931D2">
        <w:rPr>
          <w:rFonts w:eastAsia="Times New Roman" w:cs="Times New Roman"/>
          <w:szCs w:val="24"/>
        </w:rPr>
        <w:t xml:space="preserve"> αυτή τη στιγμή</w:t>
      </w:r>
      <w:r>
        <w:rPr>
          <w:rFonts w:eastAsia="Times New Roman" w:cs="Times New Roman"/>
          <w:szCs w:val="24"/>
        </w:rPr>
        <w:t>.</w:t>
      </w:r>
      <w:r w:rsidRPr="000931D2">
        <w:rPr>
          <w:rFonts w:eastAsia="Times New Roman" w:cs="Times New Roman"/>
          <w:szCs w:val="24"/>
        </w:rPr>
        <w:t xml:space="preserve"> </w:t>
      </w:r>
    </w:p>
    <w:p w14:paraId="7C46040E"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Κύριε Μπούρα, </w:t>
      </w:r>
      <w:r w:rsidRPr="000931D2">
        <w:rPr>
          <w:rFonts w:eastAsia="Times New Roman" w:cs="Times New Roman"/>
          <w:szCs w:val="24"/>
        </w:rPr>
        <w:t>λέτε</w:t>
      </w:r>
      <w:r>
        <w:rPr>
          <w:rFonts w:eastAsia="Times New Roman" w:cs="Times New Roman"/>
          <w:szCs w:val="24"/>
        </w:rPr>
        <w:t>…</w:t>
      </w:r>
      <w:r>
        <w:rPr>
          <w:rFonts w:eastAsia="Times New Roman" w:cs="Times New Roman"/>
          <w:szCs w:val="24"/>
        </w:rPr>
        <w:t>π</w:t>
      </w:r>
      <w:r>
        <w:rPr>
          <w:rFonts w:eastAsia="Times New Roman" w:cs="Times New Roman"/>
          <w:szCs w:val="24"/>
        </w:rPr>
        <w:t>ού</w:t>
      </w:r>
      <w:r w:rsidRPr="000931D2">
        <w:rPr>
          <w:rFonts w:eastAsia="Times New Roman" w:cs="Times New Roman"/>
          <w:szCs w:val="24"/>
        </w:rPr>
        <w:t xml:space="preserve"> είναι </w:t>
      </w:r>
      <w:r>
        <w:rPr>
          <w:rFonts w:eastAsia="Times New Roman" w:cs="Times New Roman"/>
          <w:szCs w:val="24"/>
        </w:rPr>
        <w:t xml:space="preserve">ο κ. </w:t>
      </w:r>
      <w:r w:rsidRPr="000931D2">
        <w:rPr>
          <w:rFonts w:eastAsia="Times New Roman" w:cs="Times New Roman"/>
          <w:szCs w:val="24"/>
        </w:rPr>
        <w:t>Μπούρας</w:t>
      </w:r>
      <w:r>
        <w:rPr>
          <w:rFonts w:eastAsia="Times New Roman" w:cs="Times New Roman"/>
          <w:szCs w:val="24"/>
        </w:rPr>
        <w:t>;</w:t>
      </w:r>
    </w:p>
    <w:p w14:paraId="7C46040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ΜΠΟΥΡΑΣ: </w:t>
      </w:r>
      <w:r>
        <w:rPr>
          <w:rFonts w:eastAsia="Times New Roman" w:cs="Times New Roman"/>
          <w:szCs w:val="24"/>
        </w:rPr>
        <w:t>Εδώ είμαι. Δεν φεύγω εγώ. Σα</w:t>
      </w:r>
      <w:r>
        <w:rPr>
          <w:rFonts w:eastAsia="Times New Roman" w:cs="Times New Roman"/>
          <w:szCs w:val="24"/>
        </w:rPr>
        <w:t>ς ακούω και αν χρειαστεί, θα σας απαντήσω.</w:t>
      </w:r>
    </w:p>
    <w:p w14:paraId="7C46041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sidRPr="000931D2">
        <w:rPr>
          <w:rFonts w:eastAsia="Times New Roman" w:cs="Times New Roman"/>
          <w:szCs w:val="24"/>
        </w:rPr>
        <w:t>Δεν είπα ότι φεύγετε</w:t>
      </w:r>
      <w:r>
        <w:rPr>
          <w:rFonts w:eastAsia="Times New Roman" w:cs="Times New Roman"/>
          <w:szCs w:val="24"/>
        </w:rPr>
        <w:t>, απλά</w:t>
      </w:r>
      <w:r w:rsidRPr="000931D2">
        <w:rPr>
          <w:rFonts w:eastAsia="Times New Roman" w:cs="Times New Roman"/>
          <w:szCs w:val="24"/>
        </w:rPr>
        <w:t xml:space="preserve"> δεν σας έβρισκα</w:t>
      </w:r>
      <w:r>
        <w:rPr>
          <w:rFonts w:eastAsia="Times New Roman" w:cs="Times New Roman"/>
          <w:szCs w:val="24"/>
        </w:rPr>
        <w:t>.</w:t>
      </w:r>
      <w:r w:rsidRPr="000931D2">
        <w:rPr>
          <w:rFonts w:eastAsia="Times New Roman" w:cs="Times New Roman"/>
          <w:szCs w:val="24"/>
        </w:rPr>
        <w:t xml:space="preserve"> </w:t>
      </w:r>
    </w:p>
    <w:p w14:paraId="7C46041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Λ</w:t>
      </w:r>
      <w:r w:rsidRPr="000931D2">
        <w:rPr>
          <w:rFonts w:eastAsia="Times New Roman" w:cs="Times New Roman"/>
          <w:szCs w:val="24"/>
        </w:rPr>
        <w:t>έτε</w:t>
      </w:r>
      <w:r>
        <w:rPr>
          <w:rFonts w:eastAsia="Times New Roman" w:cs="Times New Roman"/>
          <w:szCs w:val="24"/>
        </w:rPr>
        <w:t>, λοιπόν,</w:t>
      </w:r>
      <w:r w:rsidRPr="000931D2">
        <w:rPr>
          <w:rFonts w:eastAsia="Times New Roman" w:cs="Times New Roman"/>
          <w:szCs w:val="24"/>
        </w:rPr>
        <w:t xml:space="preserve"> ότι υπάρχουν άπειρα τμήματα και δημιουργούμε άλλα τόσα</w:t>
      </w:r>
      <w:r>
        <w:rPr>
          <w:rFonts w:eastAsia="Times New Roman" w:cs="Times New Roman"/>
          <w:szCs w:val="24"/>
        </w:rPr>
        <w:t>.</w:t>
      </w:r>
      <w:r w:rsidRPr="000931D2">
        <w:rPr>
          <w:rFonts w:eastAsia="Times New Roman" w:cs="Times New Roman"/>
          <w:szCs w:val="24"/>
        </w:rPr>
        <w:t xml:space="preserve"> Σωστά</w:t>
      </w:r>
      <w:r>
        <w:rPr>
          <w:rFonts w:eastAsia="Times New Roman" w:cs="Times New Roman"/>
          <w:szCs w:val="24"/>
        </w:rPr>
        <w:t>;</w:t>
      </w:r>
      <w:r w:rsidRPr="000931D2">
        <w:rPr>
          <w:rFonts w:eastAsia="Times New Roman" w:cs="Times New Roman"/>
          <w:szCs w:val="24"/>
        </w:rPr>
        <w:t xml:space="preserve"> Ξέρ</w:t>
      </w:r>
      <w:r>
        <w:rPr>
          <w:rFonts w:eastAsia="Times New Roman" w:cs="Times New Roman"/>
          <w:szCs w:val="24"/>
        </w:rPr>
        <w:t>ε</w:t>
      </w:r>
      <w:r w:rsidRPr="000931D2">
        <w:rPr>
          <w:rFonts w:eastAsia="Times New Roman" w:cs="Times New Roman"/>
          <w:szCs w:val="24"/>
        </w:rPr>
        <w:t>τε πόσα τμήμα</w:t>
      </w:r>
      <w:r>
        <w:rPr>
          <w:rFonts w:eastAsia="Times New Roman" w:cs="Times New Roman"/>
          <w:szCs w:val="24"/>
        </w:rPr>
        <w:t>τα</w:t>
      </w:r>
      <w:r w:rsidRPr="000931D2">
        <w:rPr>
          <w:rFonts w:eastAsia="Times New Roman" w:cs="Times New Roman"/>
          <w:szCs w:val="24"/>
        </w:rPr>
        <w:t xml:space="preserve"> υ</w:t>
      </w:r>
      <w:r w:rsidRPr="000931D2">
        <w:rPr>
          <w:rFonts w:eastAsia="Times New Roman" w:cs="Times New Roman"/>
          <w:szCs w:val="24"/>
        </w:rPr>
        <w:t xml:space="preserve">πάρχουν σήμερα στα πανεπιστήμια και </w:t>
      </w:r>
      <w:r>
        <w:rPr>
          <w:rFonts w:eastAsia="Times New Roman" w:cs="Times New Roman"/>
          <w:szCs w:val="24"/>
        </w:rPr>
        <w:t>σ</w:t>
      </w:r>
      <w:r w:rsidRPr="000931D2">
        <w:rPr>
          <w:rFonts w:eastAsia="Times New Roman" w:cs="Times New Roman"/>
          <w:szCs w:val="24"/>
        </w:rPr>
        <w:t>τα ΤΕΙ</w:t>
      </w:r>
      <w:r>
        <w:rPr>
          <w:rFonts w:eastAsia="Times New Roman" w:cs="Times New Roman"/>
          <w:szCs w:val="24"/>
        </w:rPr>
        <w:t xml:space="preserve"> σε</w:t>
      </w:r>
      <w:r w:rsidRPr="000931D2">
        <w:rPr>
          <w:rFonts w:eastAsia="Times New Roman" w:cs="Times New Roman"/>
          <w:szCs w:val="24"/>
        </w:rPr>
        <w:t xml:space="preserve"> αριθμό</w:t>
      </w:r>
      <w:r>
        <w:rPr>
          <w:rFonts w:eastAsia="Times New Roman" w:cs="Times New Roman"/>
          <w:szCs w:val="24"/>
        </w:rPr>
        <w:t xml:space="preserve">; Δεν τον ξέρετε. Είναι τετρακόσια πενήντα. </w:t>
      </w:r>
      <w:r w:rsidRPr="000931D2">
        <w:rPr>
          <w:rFonts w:eastAsia="Times New Roman" w:cs="Times New Roman"/>
          <w:szCs w:val="24"/>
        </w:rPr>
        <w:t>Με τις δικές μας προτάσεις της νέας αρχιτεκτονικής ξέρετε πόσα είναι</w:t>
      </w:r>
      <w:r>
        <w:rPr>
          <w:rFonts w:eastAsia="Times New Roman" w:cs="Times New Roman"/>
          <w:szCs w:val="24"/>
        </w:rPr>
        <w:t>;</w:t>
      </w:r>
      <w:r w:rsidRPr="000931D2">
        <w:rPr>
          <w:rFonts w:eastAsia="Times New Roman" w:cs="Times New Roman"/>
          <w:szCs w:val="24"/>
        </w:rPr>
        <w:t xml:space="preserve"> Το</w:t>
      </w:r>
      <w:r>
        <w:rPr>
          <w:rFonts w:eastAsia="Times New Roman" w:cs="Times New Roman"/>
          <w:szCs w:val="24"/>
        </w:rPr>
        <w:t xml:space="preserve"> τετρακόσια πενήντα</w:t>
      </w:r>
      <w:r w:rsidRPr="000931D2">
        <w:rPr>
          <w:rFonts w:eastAsia="Times New Roman" w:cs="Times New Roman"/>
          <w:szCs w:val="24"/>
        </w:rPr>
        <w:t xml:space="preserve"> γίνεται </w:t>
      </w:r>
      <w:r>
        <w:rPr>
          <w:rFonts w:eastAsia="Times New Roman" w:cs="Times New Roman"/>
          <w:szCs w:val="24"/>
        </w:rPr>
        <w:t>τετρακόσια τριάντα.</w:t>
      </w:r>
      <w:r w:rsidRPr="000931D2">
        <w:rPr>
          <w:rFonts w:eastAsia="Times New Roman" w:cs="Times New Roman"/>
          <w:szCs w:val="24"/>
        </w:rPr>
        <w:t xml:space="preserve"> </w:t>
      </w:r>
      <w:r>
        <w:rPr>
          <w:rFonts w:eastAsia="Times New Roman" w:cs="Times New Roman"/>
          <w:szCs w:val="24"/>
        </w:rPr>
        <w:t>Γι’</w:t>
      </w:r>
      <w:r w:rsidRPr="000931D2">
        <w:rPr>
          <w:rFonts w:eastAsia="Times New Roman" w:cs="Times New Roman"/>
          <w:szCs w:val="24"/>
        </w:rPr>
        <w:t xml:space="preserve"> αυτό είναι χρήσιμο κανείς να ξέρει </w:t>
      </w:r>
      <w:r w:rsidRPr="000931D2">
        <w:rPr>
          <w:rFonts w:eastAsia="Times New Roman" w:cs="Times New Roman"/>
          <w:szCs w:val="24"/>
        </w:rPr>
        <w:t>και αριθμητική</w:t>
      </w:r>
      <w:r>
        <w:rPr>
          <w:rFonts w:eastAsia="Times New Roman" w:cs="Times New Roman"/>
          <w:szCs w:val="24"/>
        </w:rPr>
        <w:t>.</w:t>
      </w:r>
      <w:r w:rsidRPr="000931D2">
        <w:rPr>
          <w:rFonts w:eastAsia="Times New Roman" w:cs="Times New Roman"/>
          <w:szCs w:val="24"/>
        </w:rPr>
        <w:t xml:space="preserve"> </w:t>
      </w:r>
    </w:p>
    <w:p w14:paraId="7C460412" w14:textId="77777777" w:rsidR="00D41D4C" w:rsidRDefault="00870AC4">
      <w:pPr>
        <w:spacing w:line="600" w:lineRule="auto"/>
        <w:ind w:firstLine="720"/>
        <w:contextualSpacing/>
        <w:jc w:val="both"/>
        <w:rPr>
          <w:rFonts w:eastAsia="Times New Roman" w:cs="Times New Roman"/>
          <w:szCs w:val="24"/>
        </w:rPr>
      </w:pPr>
      <w:r w:rsidRPr="000931D2">
        <w:rPr>
          <w:rFonts w:eastAsia="Times New Roman" w:cs="Times New Roman"/>
          <w:szCs w:val="24"/>
        </w:rPr>
        <w:t>Λέω</w:t>
      </w:r>
      <w:r>
        <w:rPr>
          <w:rFonts w:eastAsia="Times New Roman" w:cs="Times New Roman"/>
          <w:szCs w:val="24"/>
        </w:rPr>
        <w:t>,</w:t>
      </w:r>
      <w:r w:rsidRPr="000931D2">
        <w:rPr>
          <w:rFonts w:eastAsia="Times New Roman" w:cs="Times New Roman"/>
          <w:szCs w:val="24"/>
        </w:rPr>
        <w:t xml:space="preserve"> λοιπόν</w:t>
      </w:r>
      <w:r>
        <w:rPr>
          <w:rFonts w:eastAsia="Times New Roman" w:cs="Times New Roman"/>
          <w:szCs w:val="24"/>
        </w:rPr>
        <w:t>,</w:t>
      </w:r>
      <w:r w:rsidRPr="000931D2">
        <w:rPr>
          <w:rFonts w:eastAsia="Times New Roman" w:cs="Times New Roman"/>
          <w:szCs w:val="24"/>
        </w:rPr>
        <w:t xml:space="preserve"> </w:t>
      </w:r>
      <w:r>
        <w:rPr>
          <w:rFonts w:eastAsia="Times New Roman" w:cs="Times New Roman"/>
          <w:szCs w:val="24"/>
        </w:rPr>
        <w:t xml:space="preserve">να </w:t>
      </w:r>
      <w:r w:rsidRPr="000931D2">
        <w:rPr>
          <w:rFonts w:eastAsia="Times New Roman" w:cs="Times New Roman"/>
          <w:szCs w:val="24"/>
        </w:rPr>
        <w:t xml:space="preserve">μη δημιουργούμε </w:t>
      </w:r>
      <w:r>
        <w:rPr>
          <w:rFonts w:eastAsia="Times New Roman" w:cs="Times New Roman"/>
          <w:szCs w:val="24"/>
        </w:rPr>
        <w:t xml:space="preserve">εντάσεις. </w:t>
      </w:r>
      <w:r w:rsidRPr="000931D2">
        <w:rPr>
          <w:rFonts w:eastAsia="Times New Roman" w:cs="Times New Roman"/>
          <w:szCs w:val="24"/>
        </w:rPr>
        <w:t>Υπάρχουν πολλά σημεία σε αυτά</w:t>
      </w:r>
      <w:r>
        <w:rPr>
          <w:rFonts w:eastAsia="Times New Roman" w:cs="Times New Roman"/>
          <w:szCs w:val="24"/>
        </w:rPr>
        <w:t>,</w:t>
      </w:r>
      <w:r w:rsidRPr="000931D2">
        <w:rPr>
          <w:rFonts w:eastAsia="Times New Roman" w:cs="Times New Roman"/>
          <w:szCs w:val="24"/>
        </w:rPr>
        <w:t xml:space="preserve"> που λέτε που μπορεί να συμφωνήσου</w:t>
      </w:r>
      <w:r>
        <w:rPr>
          <w:rFonts w:eastAsia="Times New Roman" w:cs="Times New Roman"/>
          <w:szCs w:val="24"/>
        </w:rPr>
        <w:t>με</w:t>
      </w:r>
      <w:r w:rsidRPr="000931D2">
        <w:rPr>
          <w:rFonts w:eastAsia="Times New Roman" w:cs="Times New Roman"/>
          <w:szCs w:val="24"/>
        </w:rPr>
        <w:t xml:space="preserve"> </w:t>
      </w:r>
      <w:r>
        <w:rPr>
          <w:rFonts w:eastAsia="Times New Roman" w:cs="Times New Roman"/>
          <w:szCs w:val="24"/>
        </w:rPr>
        <w:t xml:space="preserve">ή </w:t>
      </w:r>
      <w:r w:rsidRPr="000931D2">
        <w:rPr>
          <w:rFonts w:eastAsia="Times New Roman" w:cs="Times New Roman"/>
          <w:szCs w:val="24"/>
        </w:rPr>
        <w:t>να διαφωνήσουμε</w:t>
      </w:r>
      <w:r>
        <w:rPr>
          <w:rFonts w:eastAsia="Times New Roman" w:cs="Times New Roman"/>
          <w:szCs w:val="24"/>
        </w:rPr>
        <w:t>.</w:t>
      </w:r>
      <w:r w:rsidRPr="000931D2">
        <w:rPr>
          <w:rFonts w:eastAsia="Times New Roman" w:cs="Times New Roman"/>
          <w:szCs w:val="24"/>
        </w:rPr>
        <w:t xml:space="preserve"> </w:t>
      </w:r>
      <w:r>
        <w:rPr>
          <w:rFonts w:eastAsia="Times New Roman" w:cs="Times New Roman"/>
          <w:szCs w:val="24"/>
        </w:rPr>
        <w:t>Στ</w:t>
      </w:r>
      <w:r w:rsidRPr="000931D2">
        <w:rPr>
          <w:rFonts w:eastAsia="Times New Roman" w:cs="Times New Roman"/>
          <w:szCs w:val="24"/>
        </w:rPr>
        <w:t>α νούμερα δεν μπορούμε να διαφωνήσουμε</w:t>
      </w:r>
      <w:r>
        <w:rPr>
          <w:rFonts w:eastAsia="Times New Roman" w:cs="Times New Roman"/>
          <w:szCs w:val="24"/>
        </w:rPr>
        <w:t>.</w:t>
      </w:r>
      <w:r w:rsidRPr="000931D2">
        <w:rPr>
          <w:rFonts w:eastAsia="Times New Roman" w:cs="Times New Roman"/>
          <w:szCs w:val="24"/>
        </w:rPr>
        <w:t xml:space="preserve"> Άρα μη</w:t>
      </w:r>
      <w:r>
        <w:rPr>
          <w:rFonts w:eastAsia="Times New Roman" w:cs="Times New Roman"/>
          <w:szCs w:val="24"/>
        </w:rPr>
        <w:t>ν το</w:t>
      </w:r>
      <w:r w:rsidRPr="000931D2">
        <w:rPr>
          <w:rFonts w:eastAsia="Times New Roman" w:cs="Times New Roman"/>
          <w:szCs w:val="24"/>
        </w:rPr>
        <w:t xml:space="preserve"> λέμε αυτό</w:t>
      </w:r>
      <w:r>
        <w:rPr>
          <w:rFonts w:eastAsia="Times New Roman" w:cs="Times New Roman"/>
          <w:szCs w:val="24"/>
        </w:rPr>
        <w:t>,</w:t>
      </w:r>
      <w:r w:rsidRPr="000931D2">
        <w:rPr>
          <w:rFonts w:eastAsia="Times New Roman" w:cs="Times New Roman"/>
          <w:szCs w:val="24"/>
        </w:rPr>
        <w:t xml:space="preserve"> ότι υπάρχει μία </w:t>
      </w:r>
      <w:proofErr w:type="spellStart"/>
      <w:r w:rsidRPr="000931D2">
        <w:rPr>
          <w:rFonts w:eastAsia="Times New Roman" w:cs="Times New Roman"/>
          <w:szCs w:val="24"/>
        </w:rPr>
        <w:t>υπερπληθώρα</w:t>
      </w:r>
      <w:proofErr w:type="spellEnd"/>
      <w:r>
        <w:rPr>
          <w:rFonts w:eastAsia="Times New Roman" w:cs="Times New Roman"/>
          <w:szCs w:val="24"/>
        </w:rPr>
        <w:t xml:space="preserve"> τμημάτων,</w:t>
      </w:r>
      <w:r w:rsidRPr="000931D2">
        <w:rPr>
          <w:rFonts w:eastAsia="Times New Roman" w:cs="Times New Roman"/>
          <w:szCs w:val="24"/>
        </w:rPr>
        <w:t xml:space="preserve"> το ένα </w:t>
      </w:r>
      <w:r>
        <w:rPr>
          <w:rFonts w:eastAsia="Times New Roman" w:cs="Times New Roman"/>
          <w:szCs w:val="24"/>
        </w:rPr>
        <w:t xml:space="preserve">ή </w:t>
      </w:r>
      <w:r w:rsidRPr="000931D2">
        <w:rPr>
          <w:rFonts w:eastAsia="Times New Roman" w:cs="Times New Roman"/>
          <w:szCs w:val="24"/>
        </w:rPr>
        <w:t xml:space="preserve">το άλλο </w:t>
      </w:r>
      <w:r>
        <w:rPr>
          <w:rFonts w:eastAsia="Times New Roman" w:cs="Times New Roman"/>
          <w:szCs w:val="24"/>
        </w:rPr>
        <w:t>κ</w:t>
      </w:r>
      <w:r>
        <w:rPr>
          <w:rFonts w:eastAsia="Times New Roman" w:cs="Times New Roman"/>
          <w:szCs w:val="24"/>
        </w:rPr>
        <w:t>.</w:t>
      </w:r>
      <w:r>
        <w:rPr>
          <w:rFonts w:eastAsia="Times New Roman" w:cs="Times New Roman"/>
          <w:szCs w:val="24"/>
        </w:rPr>
        <w:t xml:space="preserve">λπ.. </w:t>
      </w:r>
      <w:r w:rsidRPr="000931D2">
        <w:rPr>
          <w:rFonts w:eastAsia="Times New Roman" w:cs="Times New Roman"/>
          <w:szCs w:val="24"/>
        </w:rPr>
        <w:t xml:space="preserve">Τα νούμερα </w:t>
      </w:r>
      <w:r>
        <w:rPr>
          <w:rFonts w:eastAsia="Times New Roman" w:cs="Times New Roman"/>
          <w:szCs w:val="24"/>
        </w:rPr>
        <w:t>είναι: τετρακόσια πενήντα</w:t>
      </w:r>
      <w:r w:rsidRPr="000931D2">
        <w:rPr>
          <w:rFonts w:eastAsia="Times New Roman" w:cs="Times New Roman"/>
          <w:szCs w:val="24"/>
        </w:rPr>
        <w:t xml:space="preserve"> </w:t>
      </w:r>
      <w:r>
        <w:rPr>
          <w:rFonts w:eastAsia="Times New Roman" w:cs="Times New Roman"/>
          <w:szCs w:val="24"/>
        </w:rPr>
        <w:t>σήμερα και τετρακόσια τριάντα γίνονται</w:t>
      </w:r>
      <w:r w:rsidRPr="000931D2">
        <w:rPr>
          <w:rFonts w:eastAsia="Times New Roman" w:cs="Times New Roman"/>
          <w:szCs w:val="24"/>
        </w:rPr>
        <w:t xml:space="preserve"> με τη νέα αρχιτεκτονική</w:t>
      </w:r>
      <w:r>
        <w:rPr>
          <w:rFonts w:eastAsia="Times New Roman" w:cs="Times New Roman"/>
          <w:szCs w:val="24"/>
        </w:rPr>
        <w:t>.</w:t>
      </w:r>
      <w:r w:rsidRPr="000931D2">
        <w:rPr>
          <w:rFonts w:eastAsia="Times New Roman" w:cs="Times New Roman"/>
          <w:szCs w:val="24"/>
        </w:rPr>
        <w:t xml:space="preserve"> </w:t>
      </w:r>
    </w:p>
    <w:p w14:paraId="7C460413" w14:textId="77777777" w:rsidR="00D41D4C" w:rsidRDefault="00870AC4">
      <w:pPr>
        <w:spacing w:line="600" w:lineRule="auto"/>
        <w:ind w:firstLine="720"/>
        <w:contextualSpacing/>
        <w:jc w:val="both"/>
        <w:rPr>
          <w:rFonts w:eastAsia="Times New Roman" w:cs="Times New Roman"/>
          <w:szCs w:val="24"/>
        </w:rPr>
      </w:pPr>
      <w:r w:rsidRPr="000931D2">
        <w:rPr>
          <w:rFonts w:eastAsia="Times New Roman" w:cs="Times New Roman"/>
          <w:szCs w:val="24"/>
        </w:rPr>
        <w:lastRenderedPageBreak/>
        <w:t>Σας ευχαριστώ</w:t>
      </w:r>
      <w:r>
        <w:rPr>
          <w:rFonts w:eastAsia="Times New Roman" w:cs="Times New Roman"/>
          <w:szCs w:val="24"/>
        </w:rPr>
        <w:t>.</w:t>
      </w:r>
    </w:p>
    <w:p w14:paraId="7C460414"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Κι εγώ σας ευχαριστώ.</w:t>
      </w:r>
    </w:p>
    <w:p w14:paraId="7C460415"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Τον λόγο έχει ο Πρόεδρος της Ένωσης Κεντρώων</w:t>
      </w:r>
      <w:r w:rsidRPr="000931D2">
        <w:rPr>
          <w:rFonts w:eastAsia="Times New Roman" w:cs="Times New Roman"/>
          <w:szCs w:val="24"/>
        </w:rPr>
        <w:t xml:space="preserve"> </w:t>
      </w:r>
      <w:r>
        <w:rPr>
          <w:rFonts w:eastAsia="Times New Roman" w:cs="Times New Roman"/>
          <w:szCs w:val="24"/>
        </w:rPr>
        <w:t>κ.</w:t>
      </w:r>
      <w:r w:rsidRPr="000931D2">
        <w:rPr>
          <w:rFonts w:eastAsia="Times New Roman" w:cs="Times New Roman"/>
          <w:szCs w:val="24"/>
        </w:rPr>
        <w:t xml:space="preserve"> Λεβέντης</w:t>
      </w:r>
      <w:r>
        <w:rPr>
          <w:rFonts w:eastAsia="Times New Roman" w:cs="Times New Roman"/>
          <w:szCs w:val="24"/>
        </w:rPr>
        <w:t>.</w:t>
      </w:r>
      <w:r w:rsidRPr="000931D2">
        <w:rPr>
          <w:rFonts w:eastAsia="Times New Roman" w:cs="Times New Roman"/>
          <w:szCs w:val="24"/>
        </w:rPr>
        <w:t xml:space="preserve"> </w:t>
      </w:r>
    </w:p>
    <w:p w14:paraId="7C460416"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ΒΑΣΙΛΗΣ</w:t>
      </w:r>
      <w:r>
        <w:rPr>
          <w:rFonts w:eastAsia="Times New Roman" w:cs="Times New Roman"/>
          <w:b/>
          <w:szCs w:val="24"/>
        </w:rPr>
        <w:t xml:space="preserve"> ΛΕΒΕΝΤΗΣ (Πρόεδρος της Ένωσης Κεντρώων):</w:t>
      </w:r>
      <w:r>
        <w:rPr>
          <w:rFonts w:eastAsia="Times New Roman" w:cs="Times New Roman"/>
          <w:szCs w:val="24"/>
        </w:rPr>
        <w:t xml:space="preserve"> Να </w:t>
      </w:r>
      <w:r w:rsidRPr="000931D2">
        <w:rPr>
          <w:rFonts w:eastAsia="Times New Roman" w:cs="Times New Roman"/>
          <w:szCs w:val="24"/>
        </w:rPr>
        <w:t xml:space="preserve">καλημερίσω εδώ τον </w:t>
      </w:r>
      <w:proofErr w:type="spellStart"/>
      <w:r>
        <w:rPr>
          <w:rFonts w:eastAsia="Times New Roman" w:cs="Times New Roman"/>
          <w:szCs w:val="24"/>
        </w:rPr>
        <w:t>Προεδρεύοντα</w:t>
      </w:r>
      <w:proofErr w:type="spellEnd"/>
      <w:r>
        <w:rPr>
          <w:rFonts w:eastAsia="Times New Roman" w:cs="Times New Roman"/>
          <w:szCs w:val="24"/>
        </w:rPr>
        <w:t xml:space="preserve">, </w:t>
      </w:r>
      <w:r w:rsidRPr="000931D2">
        <w:rPr>
          <w:rFonts w:eastAsia="Times New Roman" w:cs="Times New Roman"/>
          <w:szCs w:val="24"/>
        </w:rPr>
        <w:t xml:space="preserve">τους </w:t>
      </w:r>
      <w:r>
        <w:rPr>
          <w:rFonts w:eastAsia="Times New Roman" w:cs="Times New Roman"/>
          <w:szCs w:val="24"/>
        </w:rPr>
        <w:t xml:space="preserve">κυρίους </w:t>
      </w:r>
      <w:r w:rsidRPr="000931D2">
        <w:rPr>
          <w:rFonts w:eastAsia="Times New Roman" w:cs="Times New Roman"/>
          <w:szCs w:val="24"/>
        </w:rPr>
        <w:t xml:space="preserve">Υπουργούς </w:t>
      </w:r>
      <w:r>
        <w:rPr>
          <w:rFonts w:eastAsia="Times New Roman" w:cs="Times New Roman"/>
          <w:szCs w:val="24"/>
        </w:rPr>
        <w:t xml:space="preserve">και την κυρία Υπουργό </w:t>
      </w:r>
      <w:r w:rsidRPr="000931D2">
        <w:rPr>
          <w:rFonts w:eastAsia="Times New Roman" w:cs="Times New Roman"/>
          <w:szCs w:val="24"/>
        </w:rPr>
        <w:t>που είναι στα έδρανα και τους κυρίους και κυρίες Βουλευτές</w:t>
      </w:r>
      <w:r>
        <w:rPr>
          <w:rFonts w:eastAsia="Times New Roman" w:cs="Times New Roman"/>
          <w:szCs w:val="24"/>
        </w:rPr>
        <w:t>.</w:t>
      </w:r>
      <w:r w:rsidRPr="000931D2">
        <w:rPr>
          <w:rFonts w:eastAsia="Times New Roman" w:cs="Times New Roman"/>
          <w:szCs w:val="24"/>
        </w:rPr>
        <w:t xml:space="preserve"> </w:t>
      </w:r>
    </w:p>
    <w:p w14:paraId="7C460417" w14:textId="77777777" w:rsidR="00D41D4C" w:rsidRDefault="00870AC4">
      <w:pPr>
        <w:spacing w:line="600" w:lineRule="auto"/>
        <w:ind w:firstLine="720"/>
        <w:contextualSpacing/>
        <w:jc w:val="both"/>
        <w:rPr>
          <w:rFonts w:eastAsia="Times New Roman" w:cs="Times New Roman"/>
          <w:szCs w:val="24"/>
        </w:rPr>
      </w:pPr>
      <w:r w:rsidRPr="000931D2">
        <w:rPr>
          <w:rFonts w:eastAsia="Times New Roman" w:cs="Times New Roman"/>
          <w:szCs w:val="24"/>
        </w:rPr>
        <w:t xml:space="preserve">Η παιδεία είναι ένα πράγμα </w:t>
      </w:r>
      <w:r>
        <w:rPr>
          <w:rFonts w:eastAsia="Times New Roman" w:cs="Times New Roman"/>
          <w:szCs w:val="24"/>
        </w:rPr>
        <w:t>για τ</w:t>
      </w:r>
      <w:r w:rsidRPr="000931D2">
        <w:rPr>
          <w:rFonts w:eastAsia="Times New Roman" w:cs="Times New Roman"/>
          <w:szCs w:val="24"/>
        </w:rPr>
        <w:t xml:space="preserve">ο οποίο και στα πιο υποβαθμισμένα </w:t>
      </w:r>
      <w:r>
        <w:rPr>
          <w:rFonts w:eastAsia="Times New Roman" w:cs="Times New Roman"/>
          <w:szCs w:val="24"/>
        </w:rPr>
        <w:t>δημοκρ</w:t>
      </w:r>
      <w:r>
        <w:rPr>
          <w:rFonts w:eastAsia="Times New Roman" w:cs="Times New Roman"/>
          <w:szCs w:val="24"/>
        </w:rPr>
        <w:t xml:space="preserve">ατικά </w:t>
      </w:r>
      <w:r w:rsidRPr="000931D2">
        <w:rPr>
          <w:rFonts w:eastAsia="Times New Roman" w:cs="Times New Roman"/>
          <w:szCs w:val="24"/>
        </w:rPr>
        <w:t>κ</w:t>
      </w:r>
      <w:r>
        <w:rPr>
          <w:rFonts w:eastAsia="Times New Roman" w:cs="Times New Roman"/>
          <w:szCs w:val="24"/>
        </w:rPr>
        <w:t>ράτη</w:t>
      </w:r>
      <w:r w:rsidRPr="000931D2">
        <w:rPr>
          <w:rFonts w:eastAsia="Times New Roman" w:cs="Times New Roman"/>
          <w:szCs w:val="24"/>
        </w:rPr>
        <w:t xml:space="preserve"> επιχειρείται συναίνεση και δεν πρέπει να υπάρχουν </w:t>
      </w:r>
      <w:r>
        <w:rPr>
          <w:rFonts w:eastAsia="Times New Roman" w:cs="Times New Roman"/>
          <w:szCs w:val="24"/>
        </w:rPr>
        <w:t>αιφνιδιασμοί</w:t>
      </w:r>
      <w:r w:rsidRPr="000931D2">
        <w:rPr>
          <w:rFonts w:eastAsia="Times New Roman" w:cs="Times New Roman"/>
          <w:szCs w:val="24"/>
        </w:rPr>
        <w:t xml:space="preserve"> και αλλαγή των νόμων </w:t>
      </w:r>
      <w:r>
        <w:rPr>
          <w:rFonts w:eastAsia="Times New Roman" w:cs="Times New Roman"/>
          <w:szCs w:val="24"/>
        </w:rPr>
        <w:t xml:space="preserve">εν μέσω του έτους. Είναι πολύ βασικό </w:t>
      </w:r>
      <w:r w:rsidRPr="000931D2">
        <w:rPr>
          <w:rFonts w:eastAsia="Times New Roman" w:cs="Times New Roman"/>
          <w:szCs w:val="24"/>
        </w:rPr>
        <w:t xml:space="preserve">πράγμα </w:t>
      </w:r>
      <w:r>
        <w:rPr>
          <w:rFonts w:eastAsia="Times New Roman" w:cs="Times New Roman"/>
          <w:szCs w:val="24"/>
        </w:rPr>
        <w:t>αυτό.</w:t>
      </w:r>
    </w:p>
    <w:p w14:paraId="7C46041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Την</w:t>
      </w:r>
      <w:r w:rsidRPr="000931D2">
        <w:rPr>
          <w:rFonts w:eastAsia="Times New Roman" w:cs="Times New Roman"/>
          <w:szCs w:val="24"/>
        </w:rPr>
        <w:t xml:space="preserve"> Κυβέρνηση δεν ξέρω τι την έχει πιάσει το τελευταίο διάστημα να τα λύσει όλα</w:t>
      </w:r>
      <w:r>
        <w:rPr>
          <w:rFonts w:eastAsia="Times New Roman" w:cs="Times New Roman"/>
          <w:szCs w:val="24"/>
        </w:rPr>
        <w:t>.</w:t>
      </w:r>
      <w:r w:rsidRPr="000931D2">
        <w:rPr>
          <w:rFonts w:eastAsia="Times New Roman" w:cs="Times New Roman"/>
          <w:szCs w:val="24"/>
        </w:rPr>
        <w:t xml:space="preserve"> Όλα αυτά που επί τέσσερα χρόν</w:t>
      </w:r>
      <w:r w:rsidRPr="000931D2">
        <w:rPr>
          <w:rFonts w:eastAsia="Times New Roman" w:cs="Times New Roman"/>
          <w:szCs w:val="24"/>
        </w:rPr>
        <w:t xml:space="preserve">ια δεν </w:t>
      </w:r>
      <w:r>
        <w:rPr>
          <w:rFonts w:eastAsia="Times New Roman" w:cs="Times New Roman"/>
          <w:szCs w:val="24"/>
        </w:rPr>
        <w:t>ά</w:t>
      </w:r>
      <w:r w:rsidRPr="000931D2">
        <w:rPr>
          <w:rFonts w:eastAsia="Times New Roman" w:cs="Times New Roman"/>
          <w:szCs w:val="24"/>
        </w:rPr>
        <w:t xml:space="preserve">γγιξε </w:t>
      </w:r>
      <w:r>
        <w:rPr>
          <w:rFonts w:eastAsia="Times New Roman" w:cs="Times New Roman"/>
          <w:szCs w:val="24"/>
        </w:rPr>
        <w:t xml:space="preserve">καν, την έχει πιάσει μια πρεμούρα </w:t>
      </w:r>
      <w:r w:rsidRPr="000931D2">
        <w:rPr>
          <w:rFonts w:eastAsia="Times New Roman" w:cs="Times New Roman"/>
          <w:szCs w:val="24"/>
        </w:rPr>
        <w:t>ότι πρέπει να τα λύσει αυτό</w:t>
      </w:r>
      <w:r>
        <w:rPr>
          <w:rFonts w:eastAsia="Times New Roman" w:cs="Times New Roman"/>
          <w:szCs w:val="24"/>
        </w:rPr>
        <w:t xml:space="preserve"> το διάστημα. </w:t>
      </w:r>
      <w:r w:rsidRPr="000931D2">
        <w:rPr>
          <w:rFonts w:eastAsia="Times New Roman" w:cs="Times New Roman"/>
          <w:szCs w:val="24"/>
        </w:rPr>
        <w:t xml:space="preserve">Τι είδους </w:t>
      </w:r>
      <w:r>
        <w:rPr>
          <w:rFonts w:eastAsia="Times New Roman" w:cs="Times New Roman"/>
          <w:szCs w:val="24"/>
        </w:rPr>
        <w:t>σπουδή είναι αυτή που επιδεικνύετε σε όλα τα ζητήματα και πού</w:t>
      </w:r>
      <w:r w:rsidRPr="000931D2">
        <w:rPr>
          <w:rFonts w:eastAsia="Times New Roman" w:cs="Times New Roman"/>
          <w:szCs w:val="24"/>
        </w:rPr>
        <w:t xml:space="preserve"> αποβλέπει δεν μπορώ να αντιληφθώ</w:t>
      </w:r>
      <w:r>
        <w:rPr>
          <w:rFonts w:eastAsia="Times New Roman" w:cs="Times New Roman"/>
          <w:szCs w:val="24"/>
        </w:rPr>
        <w:t>.</w:t>
      </w:r>
    </w:p>
    <w:p w14:paraId="7C460419" w14:textId="77777777" w:rsidR="00D41D4C" w:rsidRDefault="00870AC4">
      <w:pPr>
        <w:spacing w:line="600" w:lineRule="auto"/>
        <w:ind w:firstLine="720"/>
        <w:contextualSpacing/>
        <w:jc w:val="both"/>
        <w:rPr>
          <w:rFonts w:eastAsia="Times New Roman" w:cs="Times New Roman"/>
          <w:szCs w:val="24"/>
        </w:rPr>
      </w:pPr>
      <w:r w:rsidRPr="000931D2">
        <w:rPr>
          <w:rFonts w:eastAsia="Times New Roman" w:cs="Times New Roman"/>
          <w:szCs w:val="24"/>
        </w:rPr>
        <w:lastRenderedPageBreak/>
        <w:t>Ας α</w:t>
      </w:r>
      <w:r>
        <w:rPr>
          <w:rFonts w:eastAsia="Times New Roman" w:cs="Times New Roman"/>
          <w:szCs w:val="24"/>
        </w:rPr>
        <w:t xml:space="preserve">φήσουμε το θέμα των τροπολογιών, </w:t>
      </w:r>
      <w:r w:rsidRPr="000931D2">
        <w:rPr>
          <w:rFonts w:eastAsia="Times New Roman" w:cs="Times New Roman"/>
          <w:szCs w:val="24"/>
        </w:rPr>
        <w:t xml:space="preserve">ότι </w:t>
      </w:r>
      <w:r>
        <w:rPr>
          <w:rFonts w:eastAsia="Times New Roman" w:cs="Times New Roman"/>
          <w:szCs w:val="24"/>
        </w:rPr>
        <w:t xml:space="preserve">τρυπώνουν </w:t>
      </w:r>
      <w:r w:rsidRPr="000931D2">
        <w:rPr>
          <w:rFonts w:eastAsia="Times New Roman" w:cs="Times New Roman"/>
          <w:szCs w:val="24"/>
        </w:rPr>
        <w:t xml:space="preserve">τροπολογίες </w:t>
      </w:r>
      <w:r>
        <w:rPr>
          <w:rFonts w:eastAsia="Times New Roman" w:cs="Times New Roman"/>
          <w:szCs w:val="24"/>
        </w:rPr>
        <w:t xml:space="preserve">παντελώς </w:t>
      </w:r>
      <w:r w:rsidRPr="000931D2">
        <w:rPr>
          <w:rFonts w:eastAsia="Times New Roman" w:cs="Times New Roman"/>
          <w:szCs w:val="24"/>
        </w:rPr>
        <w:t xml:space="preserve">άσχετες </w:t>
      </w:r>
      <w:r>
        <w:rPr>
          <w:rFonts w:eastAsia="Times New Roman" w:cs="Times New Roman"/>
          <w:szCs w:val="24"/>
        </w:rPr>
        <w:t xml:space="preserve">με το υπό </w:t>
      </w:r>
      <w:r w:rsidRPr="000931D2">
        <w:rPr>
          <w:rFonts w:eastAsia="Times New Roman" w:cs="Times New Roman"/>
          <w:szCs w:val="24"/>
        </w:rPr>
        <w:t xml:space="preserve">συζήτηση νομοσχέδιο </w:t>
      </w:r>
      <w:r>
        <w:rPr>
          <w:rFonts w:eastAsia="Times New Roman" w:cs="Times New Roman"/>
          <w:szCs w:val="24"/>
        </w:rPr>
        <w:t xml:space="preserve">και εξευτελίζεται </w:t>
      </w:r>
      <w:r w:rsidRPr="000931D2">
        <w:rPr>
          <w:rFonts w:eastAsia="Times New Roman" w:cs="Times New Roman"/>
          <w:szCs w:val="24"/>
        </w:rPr>
        <w:t>η Βουλή</w:t>
      </w:r>
      <w:r>
        <w:rPr>
          <w:rFonts w:eastAsia="Times New Roman" w:cs="Times New Roman"/>
          <w:szCs w:val="24"/>
        </w:rPr>
        <w:t>.</w:t>
      </w:r>
      <w:r w:rsidRPr="000931D2">
        <w:rPr>
          <w:rFonts w:eastAsia="Times New Roman" w:cs="Times New Roman"/>
          <w:szCs w:val="24"/>
        </w:rPr>
        <w:t xml:space="preserve"> </w:t>
      </w:r>
      <w:r>
        <w:rPr>
          <w:rFonts w:eastAsia="Times New Roman" w:cs="Times New Roman"/>
          <w:szCs w:val="24"/>
        </w:rPr>
        <w:t xml:space="preserve">Διότι </w:t>
      </w:r>
      <w:r w:rsidRPr="000931D2">
        <w:rPr>
          <w:rFonts w:eastAsia="Times New Roman" w:cs="Times New Roman"/>
          <w:szCs w:val="24"/>
        </w:rPr>
        <w:t>ποιος έχει μελετήσει τις τροπολογίες</w:t>
      </w:r>
      <w:r>
        <w:rPr>
          <w:rFonts w:eastAsia="Times New Roman" w:cs="Times New Roman"/>
          <w:szCs w:val="24"/>
        </w:rPr>
        <w:t>; Ποιος έχει κρίνει αν</w:t>
      </w:r>
      <w:r w:rsidRPr="000931D2">
        <w:rPr>
          <w:rFonts w:eastAsia="Times New Roman" w:cs="Times New Roman"/>
          <w:szCs w:val="24"/>
        </w:rPr>
        <w:t xml:space="preserve"> είναι ενδεδειγμένες </w:t>
      </w:r>
      <w:r>
        <w:rPr>
          <w:rFonts w:eastAsia="Times New Roman" w:cs="Times New Roman"/>
          <w:szCs w:val="24"/>
        </w:rPr>
        <w:t>ή αν θα δημιουργήσουν πρόβλημα στην</w:t>
      </w:r>
      <w:r w:rsidRPr="000931D2">
        <w:rPr>
          <w:rFonts w:eastAsia="Times New Roman" w:cs="Times New Roman"/>
          <w:szCs w:val="24"/>
        </w:rPr>
        <w:t xml:space="preserve"> εφαρμογή τους </w:t>
      </w:r>
      <w:r>
        <w:rPr>
          <w:rFonts w:eastAsia="Times New Roman" w:cs="Times New Roman"/>
          <w:szCs w:val="24"/>
        </w:rPr>
        <w:t>ή αν αντίκεινται</w:t>
      </w:r>
      <w:r w:rsidRPr="000931D2">
        <w:rPr>
          <w:rFonts w:eastAsia="Times New Roman" w:cs="Times New Roman"/>
          <w:szCs w:val="24"/>
        </w:rPr>
        <w:t xml:space="preserve"> </w:t>
      </w:r>
      <w:r>
        <w:rPr>
          <w:rFonts w:eastAsia="Times New Roman" w:cs="Times New Roman"/>
          <w:szCs w:val="24"/>
        </w:rPr>
        <w:t>σ</w:t>
      </w:r>
      <w:r w:rsidRPr="000931D2">
        <w:rPr>
          <w:rFonts w:eastAsia="Times New Roman" w:cs="Times New Roman"/>
          <w:szCs w:val="24"/>
        </w:rPr>
        <w:t>τους νόμους</w:t>
      </w:r>
      <w:r>
        <w:rPr>
          <w:rFonts w:eastAsia="Times New Roman" w:cs="Times New Roman"/>
          <w:szCs w:val="24"/>
        </w:rPr>
        <w:t xml:space="preserve">; </w:t>
      </w:r>
      <w:r w:rsidRPr="000931D2">
        <w:rPr>
          <w:rFonts w:eastAsia="Times New Roman" w:cs="Times New Roman"/>
          <w:szCs w:val="24"/>
        </w:rPr>
        <w:t xml:space="preserve"> Ποι</w:t>
      </w:r>
      <w:r w:rsidRPr="000931D2">
        <w:rPr>
          <w:rFonts w:eastAsia="Times New Roman" w:cs="Times New Roman"/>
          <w:szCs w:val="24"/>
        </w:rPr>
        <w:t xml:space="preserve">ος </w:t>
      </w:r>
      <w:r>
        <w:rPr>
          <w:rFonts w:eastAsia="Times New Roman" w:cs="Times New Roman"/>
          <w:szCs w:val="24"/>
        </w:rPr>
        <w:t xml:space="preserve">το </w:t>
      </w:r>
      <w:r w:rsidRPr="000931D2">
        <w:rPr>
          <w:rFonts w:eastAsia="Times New Roman" w:cs="Times New Roman"/>
          <w:szCs w:val="24"/>
        </w:rPr>
        <w:t>έχει κρίνει αυτό</w:t>
      </w:r>
      <w:r>
        <w:rPr>
          <w:rFonts w:eastAsia="Times New Roman" w:cs="Times New Roman"/>
          <w:szCs w:val="24"/>
        </w:rPr>
        <w:t>;</w:t>
      </w:r>
      <w:r w:rsidRPr="000931D2">
        <w:rPr>
          <w:rFonts w:eastAsia="Times New Roman" w:cs="Times New Roman"/>
          <w:szCs w:val="24"/>
        </w:rPr>
        <w:t xml:space="preserve"> </w:t>
      </w:r>
      <w:r>
        <w:rPr>
          <w:rFonts w:eastAsia="Times New Roman" w:cs="Times New Roman"/>
          <w:szCs w:val="24"/>
        </w:rPr>
        <w:t xml:space="preserve">Κανένας. </w:t>
      </w:r>
      <w:r w:rsidRPr="000931D2">
        <w:rPr>
          <w:rFonts w:eastAsia="Times New Roman" w:cs="Times New Roman"/>
          <w:szCs w:val="24"/>
        </w:rPr>
        <w:t>Οι τροπολογίες</w:t>
      </w:r>
      <w:r>
        <w:rPr>
          <w:rFonts w:eastAsia="Times New Roman" w:cs="Times New Roman"/>
          <w:szCs w:val="24"/>
        </w:rPr>
        <w:t>,</w:t>
      </w:r>
      <w:r w:rsidRPr="000931D2">
        <w:rPr>
          <w:rFonts w:eastAsia="Times New Roman" w:cs="Times New Roman"/>
          <w:szCs w:val="24"/>
        </w:rPr>
        <w:t xml:space="preserve"> όσο υπάρχουν</w:t>
      </w:r>
      <w:r>
        <w:rPr>
          <w:rFonts w:eastAsia="Times New Roman" w:cs="Times New Roman"/>
          <w:szCs w:val="24"/>
        </w:rPr>
        <w:t>,</w:t>
      </w:r>
      <w:r w:rsidRPr="000931D2">
        <w:rPr>
          <w:rFonts w:eastAsia="Times New Roman" w:cs="Times New Roman"/>
          <w:szCs w:val="24"/>
        </w:rPr>
        <w:t xml:space="preserve"> υποβαθμίζεται η αξία και το κύρος της Βουλής</w:t>
      </w:r>
      <w:r>
        <w:rPr>
          <w:rFonts w:eastAsia="Times New Roman" w:cs="Times New Roman"/>
          <w:szCs w:val="24"/>
        </w:rPr>
        <w:t xml:space="preserve"> -αυτό</w:t>
      </w:r>
      <w:r w:rsidRPr="000931D2">
        <w:rPr>
          <w:rFonts w:eastAsia="Times New Roman" w:cs="Times New Roman"/>
          <w:szCs w:val="24"/>
        </w:rPr>
        <w:t xml:space="preserve"> να γνωρίζετε</w:t>
      </w:r>
      <w:r>
        <w:rPr>
          <w:rFonts w:eastAsia="Times New Roman" w:cs="Times New Roman"/>
          <w:szCs w:val="24"/>
        </w:rPr>
        <w:t>-</w:t>
      </w:r>
      <w:r w:rsidRPr="000931D2">
        <w:rPr>
          <w:rFonts w:eastAsia="Times New Roman" w:cs="Times New Roman"/>
          <w:szCs w:val="24"/>
        </w:rPr>
        <w:t xml:space="preserve"> και δείχνει ότι είναι κουλουβάχατα η διακυβέρνηση της χώρας</w:t>
      </w:r>
      <w:r>
        <w:rPr>
          <w:rFonts w:eastAsia="Times New Roman" w:cs="Times New Roman"/>
          <w:szCs w:val="24"/>
        </w:rPr>
        <w:t>,</w:t>
      </w:r>
      <w:r w:rsidRPr="000931D2">
        <w:rPr>
          <w:rFonts w:eastAsia="Times New Roman" w:cs="Times New Roman"/>
          <w:szCs w:val="24"/>
        </w:rPr>
        <w:t xml:space="preserve"> όπως να είναι</w:t>
      </w:r>
      <w:r>
        <w:rPr>
          <w:rFonts w:eastAsia="Times New Roman" w:cs="Times New Roman"/>
          <w:szCs w:val="24"/>
        </w:rPr>
        <w:t xml:space="preserve">. </w:t>
      </w:r>
    </w:p>
    <w:p w14:paraId="7C46041A" w14:textId="77777777" w:rsidR="00D41D4C" w:rsidRDefault="00870AC4">
      <w:pPr>
        <w:spacing w:line="600" w:lineRule="auto"/>
        <w:ind w:firstLine="720"/>
        <w:contextualSpacing/>
        <w:jc w:val="both"/>
        <w:rPr>
          <w:rFonts w:eastAsia="Times New Roman"/>
          <w:color w:val="202124"/>
          <w:szCs w:val="24"/>
        </w:rPr>
      </w:pPr>
      <w:r>
        <w:rPr>
          <w:rFonts w:eastAsia="Times New Roman"/>
          <w:color w:val="202124"/>
          <w:szCs w:val="24"/>
        </w:rPr>
        <w:t>Αυτή η λέξη ταιριάζει στη διακυβέρνηση, όταν σε κάθ</w:t>
      </w:r>
      <w:r>
        <w:rPr>
          <w:rFonts w:eastAsia="Times New Roman"/>
          <w:color w:val="202124"/>
          <w:szCs w:val="24"/>
        </w:rPr>
        <w:t>ε νομοσχέδιο έρχονται τροπολογίες. Και εδώ έχει λερωμένη τη φωλιά της και η Δεξιά, γιατί διά της μεθόδου αυτής κυβέρνησε επί δεκαετίες. Και μην παραπονείστε που ακολουθεί την ίδια τακτική και ο Τσίπρας. Απλά, βέβαια, το Τσίπρας υπεσχέθη έναν ηθικότερο τρόπ</w:t>
      </w:r>
      <w:r>
        <w:rPr>
          <w:rFonts w:eastAsia="Times New Roman"/>
          <w:color w:val="202124"/>
          <w:szCs w:val="24"/>
        </w:rPr>
        <w:t>ο διακυβέρνησης και όταν ήλθε στην εξουσία, διεπίστωσε ότι μόνο με το κουλουβάχατα έχεις απόλυτο έλεγχο της εξουσίας και κάνεις ό,τι θέλεις και γίνεται δικτατορία.</w:t>
      </w:r>
    </w:p>
    <w:p w14:paraId="7C46041B" w14:textId="77777777" w:rsidR="00D41D4C" w:rsidRDefault="00870AC4">
      <w:pPr>
        <w:spacing w:line="600" w:lineRule="auto"/>
        <w:ind w:firstLine="720"/>
        <w:contextualSpacing/>
        <w:jc w:val="both"/>
        <w:rPr>
          <w:rFonts w:eastAsia="Times New Roman"/>
          <w:color w:val="202124"/>
          <w:szCs w:val="24"/>
        </w:rPr>
      </w:pPr>
      <w:r>
        <w:rPr>
          <w:rFonts w:eastAsia="Times New Roman"/>
          <w:color w:val="202124"/>
          <w:szCs w:val="24"/>
        </w:rPr>
        <w:lastRenderedPageBreak/>
        <w:t>Ρωτάνε μερικοί: «Τι πέτυχατε, κύριε Λεβέντη, που μπήκε η Ένωση Κεντρώων στη Βουλή τέσσερα χρ</w:t>
      </w:r>
      <w:r>
        <w:rPr>
          <w:rFonts w:eastAsia="Times New Roman"/>
          <w:color w:val="202124"/>
          <w:szCs w:val="24"/>
        </w:rPr>
        <w:t xml:space="preserve">όνια;» Τι μπορούσαμε να πετύχουμε; Με το σύστημα Καμμένος και Τσίπρας τι μπορούσαμε να πετύχουμε; Ερωτηθήκαμε ποτέ για κάτι; Τι μπορούσαμε να επιτύχουμε; </w:t>
      </w:r>
    </w:p>
    <w:p w14:paraId="7C46041C" w14:textId="77777777" w:rsidR="00D41D4C" w:rsidRDefault="00870AC4">
      <w:pPr>
        <w:spacing w:line="600" w:lineRule="auto"/>
        <w:ind w:firstLine="720"/>
        <w:contextualSpacing/>
        <w:jc w:val="both"/>
        <w:rPr>
          <w:rFonts w:eastAsia="Times New Roman"/>
          <w:color w:val="202124"/>
          <w:szCs w:val="24"/>
        </w:rPr>
      </w:pPr>
      <w:r>
        <w:rPr>
          <w:rFonts w:eastAsia="Times New Roman"/>
          <w:color w:val="202124"/>
          <w:szCs w:val="24"/>
        </w:rPr>
        <w:t>Η επιτυχία μας έγκειται στους αγώνες</w:t>
      </w:r>
      <w:r>
        <w:rPr>
          <w:rFonts w:eastAsia="Times New Roman"/>
          <w:color w:val="202124"/>
          <w:szCs w:val="24"/>
        </w:rPr>
        <w:t>,</w:t>
      </w:r>
      <w:r>
        <w:rPr>
          <w:rFonts w:eastAsia="Times New Roman"/>
          <w:color w:val="202124"/>
          <w:szCs w:val="24"/>
        </w:rPr>
        <w:t xml:space="preserve"> που δώσαμε για κάποια πράγματα, όπως για τη μείωση του αριθμού </w:t>
      </w:r>
      <w:r>
        <w:rPr>
          <w:rFonts w:eastAsia="Times New Roman"/>
          <w:color w:val="202124"/>
          <w:szCs w:val="24"/>
        </w:rPr>
        <w:t>των Βουλευτών, για τη μείωση των δαπανών, για τη μείωση του στόλου των μετακλητών και αποσπασμένων που κατοικοεδρεύουν εις το Κοινοβούλιο και εις τα πέριξ και για όλα αυτά τα αίσχη, τα οποία γίνονται εν μέσω μιας κρίσης που μαστίζει όλα τα κοινωνικά στρώμα</w:t>
      </w:r>
      <w:r>
        <w:rPr>
          <w:rFonts w:eastAsia="Times New Roman"/>
          <w:color w:val="202124"/>
          <w:szCs w:val="24"/>
        </w:rPr>
        <w:t>τα. Αυτό κάναμε. Τι άλλο μπορούσαμε να κάνουμε;</w:t>
      </w:r>
    </w:p>
    <w:p w14:paraId="7C46041D" w14:textId="77777777" w:rsidR="00D41D4C" w:rsidRDefault="00870AC4">
      <w:pPr>
        <w:spacing w:line="600" w:lineRule="auto"/>
        <w:ind w:firstLine="720"/>
        <w:contextualSpacing/>
        <w:jc w:val="both"/>
        <w:rPr>
          <w:rFonts w:eastAsia="Times New Roman"/>
          <w:color w:val="202124"/>
          <w:szCs w:val="24"/>
        </w:rPr>
      </w:pPr>
      <w:r>
        <w:rPr>
          <w:rFonts w:eastAsia="Times New Roman"/>
          <w:color w:val="202124"/>
          <w:szCs w:val="24"/>
        </w:rPr>
        <w:t xml:space="preserve">(Στο σημείο αυτό την Προεδρική Έδρα καταλαμβάνει η Γ΄ Αντιπρόεδρος της Βουλής κ. </w:t>
      </w:r>
      <w:r w:rsidRPr="00791FB5">
        <w:rPr>
          <w:rFonts w:eastAsia="Times New Roman"/>
          <w:b/>
          <w:color w:val="202124"/>
          <w:szCs w:val="24"/>
        </w:rPr>
        <w:t>ΑΝΑΣΤΑΣΙΑ ΧΡΙΣΤΟΔΟΥΛΟΠΟΥΛΟΥ</w:t>
      </w:r>
      <w:r>
        <w:rPr>
          <w:rFonts w:eastAsia="Times New Roman"/>
          <w:color w:val="202124"/>
          <w:szCs w:val="24"/>
        </w:rPr>
        <w:t xml:space="preserve">). </w:t>
      </w:r>
    </w:p>
    <w:p w14:paraId="7C46041E" w14:textId="77777777" w:rsidR="00D41D4C" w:rsidRDefault="00870AC4">
      <w:pPr>
        <w:spacing w:line="600" w:lineRule="auto"/>
        <w:ind w:firstLine="720"/>
        <w:contextualSpacing/>
        <w:jc w:val="both"/>
        <w:rPr>
          <w:rFonts w:eastAsia="Times New Roman"/>
          <w:color w:val="202124"/>
          <w:szCs w:val="24"/>
        </w:rPr>
      </w:pPr>
      <w:r>
        <w:rPr>
          <w:rFonts w:eastAsia="Times New Roman"/>
          <w:color w:val="202124"/>
          <w:szCs w:val="24"/>
        </w:rPr>
        <w:lastRenderedPageBreak/>
        <w:t>Ούτε νταήδες είμαστε εμείς να κάνουμε αυτό</w:t>
      </w:r>
      <w:r>
        <w:rPr>
          <w:rFonts w:eastAsia="Times New Roman"/>
          <w:color w:val="202124"/>
          <w:szCs w:val="24"/>
        </w:rPr>
        <w:t>,</w:t>
      </w:r>
      <w:r>
        <w:rPr>
          <w:rFonts w:eastAsia="Times New Roman"/>
          <w:color w:val="202124"/>
          <w:szCs w:val="24"/>
        </w:rPr>
        <w:t xml:space="preserve"> που κάνει μια εταιρεία εκ δεξιών. Εμείς είμαστε δημο</w:t>
      </w:r>
      <w:r>
        <w:rPr>
          <w:rFonts w:eastAsia="Times New Roman"/>
          <w:color w:val="202124"/>
          <w:szCs w:val="24"/>
        </w:rPr>
        <w:t xml:space="preserve">κρατικοί άνθρωποι που πιστεύαμε ότι η πρόταση έχει αξία ως πρόταση και θα λαμβάνεται υπ’ </w:t>
      </w:r>
      <w:proofErr w:type="spellStart"/>
      <w:r>
        <w:rPr>
          <w:rFonts w:eastAsia="Times New Roman"/>
          <w:color w:val="202124"/>
          <w:szCs w:val="24"/>
        </w:rPr>
        <w:t>όψιν</w:t>
      </w:r>
      <w:proofErr w:type="spellEnd"/>
      <w:r>
        <w:rPr>
          <w:rFonts w:eastAsia="Times New Roman"/>
          <w:color w:val="202124"/>
          <w:szCs w:val="24"/>
        </w:rPr>
        <w:t>. Δεν ξέραμε ότι εδώ μέσα έχουν διαμορφωθεί δικτατορίες κοινοβουλευτικές.</w:t>
      </w:r>
    </w:p>
    <w:p w14:paraId="7C46041F" w14:textId="77777777" w:rsidR="00D41D4C" w:rsidRDefault="00870AC4">
      <w:pPr>
        <w:spacing w:line="600" w:lineRule="auto"/>
        <w:ind w:firstLine="720"/>
        <w:contextualSpacing/>
        <w:jc w:val="both"/>
        <w:rPr>
          <w:rFonts w:eastAsia="Times New Roman"/>
          <w:color w:val="202124"/>
          <w:szCs w:val="24"/>
        </w:rPr>
      </w:pPr>
      <w:r>
        <w:rPr>
          <w:rFonts w:eastAsia="Times New Roman"/>
          <w:color w:val="202124"/>
          <w:szCs w:val="24"/>
        </w:rPr>
        <w:t>Προσπάθησα εγώ αρχικά, όταν ήρθε το νομοσχέδιο της απλής αναλογικής, να πω στον Τσίπρα να</w:t>
      </w:r>
      <w:r>
        <w:rPr>
          <w:rFonts w:eastAsia="Times New Roman"/>
          <w:color w:val="202124"/>
          <w:szCs w:val="24"/>
        </w:rPr>
        <w:t xml:space="preserve"> μην περνάει τα νομοσχέδια με </w:t>
      </w:r>
      <w:proofErr w:type="spellStart"/>
      <w:r>
        <w:rPr>
          <w:rFonts w:eastAsia="Times New Roman"/>
          <w:color w:val="202124"/>
          <w:szCs w:val="24"/>
        </w:rPr>
        <w:t>εκατόν</w:t>
      </w:r>
      <w:proofErr w:type="spellEnd"/>
      <w:r>
        <w:rPr>
          <w:rFonts w:eastAsia="Times New Roman"/>
          <w:color w:val="202124"/>
          <w:szCs w:val="24"/>
        </w:rPr>
        <w:t xml:space="preserve"> πενήντα δύο</w:t>
      </w:r>
      <w:r>
        <w:rPr>
          <w:rFonts w:eastAsia="Times New Roman"/>
          <w:color w:val="202124"/>
          <w:szCs w:val="24"/>
        </w:rPr>
        <w:t xml:space="preserve"> και </w:t>
      </w:r>
      <w:proofErr w:type="spellStart"/>
      <w:r>
        <w:rPr>
          <w:rFonts w:eastAsia="Times New Roman"/>
          <w:color w:val="202124"/>
          <w:szCs w:val="24"/>
        </w:rPr>
        <w:t>εκατόν</w:t>
      </w:r>
      <w:proofErr w:type="spellEnd"/>
      <w:r>
        <w:rPr>
          <w:rFonts w:eastAsia="Times New Roman"/>
          <w:color w:val="202124"/>
          <w:szCs w:val="24"/>
        </w:rPr>
        <w:t xml:space="preserve"> πενήντα τρεις</w:t>
      </w:r>
      <w:r>
        <w:rPr>
          <w:rFonts w:eastAsia="Times New Roman"/>
          <w:color w:val="202124"/>
          <w:szCs w:val="24"/>
        </w:rPr>
        <w:t xml:space="preserve">. Ο Τσίπρας έλεγε «ναι, ναι, ναι» και μετά συνέχισε και κυβερνούσε και κυβερνά ακριβώς καθ’ </w:t>
      </w:r>
      <w:proofErr w:type="spellStart"/>
      <w:r>
        <w:rPr>
          <w:rFonts w:eastAsia="Times New Roman"/>
          <w:color w:val="202124"/>
          <w:szCs w:val="24"/>
        </w:rPr>
        <w:t>όμοιον</w:t>
      </w:r>
      <w:proofErr w:type="spellEnd"/>
      <w:r>
        <w:rPr>
          <w:rFonts w:eastAsia="Times New Roman"/>
          <w:color w:val="202124"/>
          <w:szCs w:val="24"/>
        </w:rPr>
        <w:t xml:space="preserve"> τρόπο με Σαμαράδες, Μητσοτάκηδες, με όλους αυτούς. Δεν διαφέρει σε τίποτα.</w:t>
      </w:r>
    </w:p>
    <w:p w14:paraId="7C460420" w14:textId="77777777" w:rsidR="00D41D4C" w:rsidRDefault="00870AC4">
      <w:pPr>
        <w:spacing w:line="600" w:lineRule="auto"/>
        <w:ind w:firstLine="720"/>
        <w:contextualSpacing/>
        <w:jc w:val="both"/>
        <w:rPr>
          <w:rFonts w:eastAsia="Times New Roman"/>
          <w:color w:val="202124"/>
          <w:szCs w:val="24"/>
        </w:rPr>
      </w:pPr>
      <w:r>
        <w:rPr>
          <w:rFonts w:eastAsia="Times New Roman"/>
          <w:color w:val="202124"/>
          <w:szCs w:val="24"/>
        </w:rPr>
        <w:t xml:space="preserve">Και όταν </w:t>
      </w:r>
      <w:r>
        <w:rPr>
          <w:rFonts w:eastAsia="Times New Roman"/>
          <w:color w:val="202124"/>
          <w:szCs w:val="24"/>
        </w:rPr>
        <w:t>συμβαίνει κάτι άσχημο στη χώρα έχουν το θράσος κάποιοι και μιλούν για συναίνεση, μια συναίνεση την οποία χτίζεις από τις καλές μέρες για να την έχεις ως κεφάλαιο και στις κακές. Εσείς εδώ στην Αίθουσα αυτή θυμόσαστε τη συναίνεση στις κακές μέρες. Πρέπει να</w:t>
      </w:r>
      <w:r>
        <w:rPr>
          <w:rFonts w:eastAsia="Times New Roman"/>
          <w:color w:val="202124"/>
          <w:szCs w:val="24"/>
        </w:rPr>
        <w:t xml:space="preserve"> ξέρετε ότι η συναίνεση χτίζεται σαν κλίμα στις καλές μέρες, για να υπάρχει ως κεφάλαιο στις κακές. Έτσι υπάρχει συναίνεση.</w:t>
      </w:r>
    </w:p>
    <w:p w14:paraId="7C460421" w14:textId="77777777" w:rsidR="00D41D4C" w:rsidRDefault="00870AC4">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Γι’ αυτό έλεγα και τόνιζα στον Τσίπρα να μην περνάνε νομοσχέδια με </w:t>
      </w:r>
      <w:proofErr w:type="spellStart"/>
      <w:r>
        <w:rPr>
          <w:rFonts w:eastAsia="Times New Roman"/>
          <w:color w:val="202124"/>
          <w:szCs w:val="24"/>
        </w:rPr>
        <w:t>εκατόν</w:t>
      </w:r>
      <w:proofErr w:type="spellEnd"/>
      <w:r>
        <w:rPr>
          <w:rFonts w:eastAsia="Times New Roman"/>
          <w:color w:val="202124"/>
          <w:szCs w:val="24"/>
        </w:rPr>
        <w:t xml:space="preserve"> πενήντα δύο και </w:t>
      </w:r>
      <w:proofErr w:type="spellStart"/>
      <w:r>
        <w:rPr>
          <w:rFonts w:eastAsia="Times New Roman"/>
          <w:color w:val="202124"/>
          <w:szCs w:val="24"/>
        </w:rPr>
        <w:t>εκατόν</w:t>
      </w:r>
      <w:proofErr w:type="spellEnd"/>
      <w:r>
        <w:rPr>
          <w:rFonts w:eastAsia="Times New Roman"/>
          <w:color w:val="202124"/>
          <w:szCs w:val="24"/>
        </w:rPr>
        <w:t xml:space="preserve"> πενήντα τρεις </w:t>
      </w:r>
      <w:r>
        <w:rPr>
          <w:rFonts w:eastAsia="Times New Roman"/>
          <w:color w:val="202124"/>
          <w:szCs w:val="24"/>
        </w:rPr>
        <w:t xml:space="preserve">ψήφους. Καλύτερα να </w:t>
      </w:r>
      <w:r>
        <w:rPr>
          <w:rFonts w:eastAsia="Times New Roman"/>
          <w:color w:val="202124"/>
          <w:szCs w:val="24"/>
        </w:rPr>
        <w:t>μην περάσει καθόλου ένα νομοσχέδιο. Άλλωστε, τώρα το νομοσχέδιο που επιχειρεί ο Υπουργός θα του το πετάξουν στα σκουπίδια, όταν πέσει η Κυβέρνηση.</w:t>
      </w:r>
    </w:p>
    <w:p w14:paraId="7C460422" w14:textId="77777777" w:rsidR="00D41D4C" w:rsidRDefault="00870AC4">
      <w:pPr>
        <w:spacing w:line="600" w:lineRule="auto"/>
        <w:ind w:firstLine="720"/>
        <w:contextualSpacing/>
        <w:jc w:val="both"/>
        <w:rPr>
          <w:rFonts w:eastAsia="Times New Roman"/>
          <w:color w:val="202124"/>
          <w:szCs w:val="24"/>
        </w:rPr>
      </w:pPr>
      <w:r>
        <w:rPr>
          <w:rFonts w:eastAsia="Times New Roman"/>
          <w:color w:val="202124"/>
          <w:szCs w:val="24"/>
        </w:rPr>
        <w:t>Εσείς, κύριε Υπουργέ, αλήθεια, νομίζετε ότι νομοθετείτε αυτήν τη στιγμή; Αφού, όπως εσείς σκίζετε όλων των πρ</w:t>
      </w:r>
      <w:r>
        <w:rPr>
          <w:rFonts w:eastAsia="Times New Roman"/>
          <w:color w:val="202124"/>
          <w:szCs w:val="24"/>
        </w:rPr>
        <w:t xml:space="preserve">οηγουμένων τα νομοσχέδια, θα σκίσουν και τα δικά σας. Αυτή θα είναι η τύχη σας, κύριε Υπουργέ, αφού δεν είχατε μπει σ’ έναν διάλογο. Είστε ήπιος. Κάνετε ότι μιλάτε εδώ ήπια. Αυτήν την ηπιότητα γιατί δεν τη χρησιμοποιήσατε στον διάλογο με τα άλλα </w:t>
      </w:r>
      <w:r>
        <w:rPr>
          <w:rFonts w:eastAsia="Times New Roman"/>
          <w:color w:val="202124"/>
          <w:szCs w:val="24"/>
        </w:rPr>
        <w:t>κ</w:t>
      </w:r>
      <w:r>
        <w:rPr>
          <w:rFonts w:eastAsia="Times New Roman"/>
          <w:color w:val="202124"/>
          <w:szCs w:val="24"/>
        </w:rPr>
        <w:t>όμματα; Γ</w:t>
      </w:r>
      <w:r>
        <w:rPr>
          <w:rFonts w:eastAsia="Times New Roman"/>
          <w:color w:val="202124"/>
          <w:szCs w:val="24"/>
        </w:rPr>
        <w:t>ιατί δεν λάβατε τη γνώμη όλων;</w:t>
      </w:r>
    </w:p>
    <w:p w14:paraId="7C460423" w14:textId="77777777" w:rsidR="00D41D4C" w:rsidRDefault="00870AC4">
      <w:pPr>
        <w:spacing w:line="600" w:lineRule="auto"/>
        <w:ind w:firstLine="720"/>
        <w:contextualSpacing/>
        <w:jc w:val="both"/>
        <w:rPr>
          <w:rFonts w:eastAsia="Times New Roman" w:cs="Times New Roman"/>
          <w:szCs w:val="24"/>
        </w:rPr>
      </w:pPr>
      <w:r>
        <w:rPr>
          <w:rFonts w:eastAsia="Times New Roman"/>
          <w:color w:val="202124"/>
          <w:szCs w:val="24"/>
        </w:rPr>
        <w:t>Εδώ έχουμε μια καταγγελία των κολεγίων</w:t>
      </w:r>
      <w:r>
        <w:rPr>
          <w:rFonts w:eastAsia="Times New Roman"/>
          <w:color w:val="202124"/>
          <w:szCs w:val="24"/>
        </w:rPr>
        <w:t>,</w:t>
      </w:r>
      <w:r>
        <w:rPr>
          <w:rFonts w:eastAsia="Times New Roman"/>
          <w:color w:val="202124"/>
          <w:szCs w:val="24"/>
        </w:rPr>
        <w:t xml:space="preserve"> που λέει ότι μένουν οι μεταπτυχιακοί τους τίτλοι άχρηστοι, δεκαπέντε χιλιάδες οικογένειες μένουν στον δρόμο και δεν ξέρουν τι θα κάνουν, που φοιτούν σήμερα, και θα αρχίσουν πάλι τα πρόσ</w:t>
      </w:r>
      <w:r>
        <w:rPr>
          <w:rFonts w:eastAsia="Times New Roman"/>
          <w:color w:val="202124"/>
          <w:szCs w:val="24"/>
        </w:rPr>
        <w:t xml:space="preserve">τιμα για τα κολέγια. Εσείς θα πληρώσετε, κύριε </w:t>
      </w:r>
      <w:proofErr w:type="spellStart"/>
      <w:r>
        <w:rPr>
          <w:rFonts w:eastAsia="Times New Roman"/>
          <w:color w:val="202124"/>
          <w:szCs w:val="24"/>
        </w:rPr>
        <w:t>Γαβρόγλου</w:t>
      </w:r>
      <w:proofErr w:type="spellEnd"/>
      <w:r>
        <w:rPr>
          <w:rFonts w:eastAsia="Times New Roman"/>
          <w:color w:val="202124"/>
          <w:szCs w:val="24"/>
        </w:rPr>
        <w:t xml:space="preserve">, τα πρόστιμα; Θα τα πληρώσει η  Ελλάδα. Τη ρύθμιση για τα κολλέγια και την ίδρυση του ΣΑΕΠ την κάναμε ακριβώς για να λύσουμε το θέμα των προστίμων </w:t>
      </w:r>
      <w:r>
        <w:rPr>
          <w:rFonts w:eastAsia="Times New Roman"/>
          <w:color w:val="202124"/>
          <w:szCs w:val="24"/>
        </w:rPr>
        <w:lastRenderedPageBreak/>
        <w:t>που ερχόντουσαν. Και θέλετε να επανέλθουμε εις το κα</w:t>
      </w:r>
      <w:r>
        <w:rPr>
          <w:rFonts w:eastAsia="Times New Roman"/>
          <w:color w:val="202124"/>
          <w:szCs w:val="24"/>
        </w:rPr>
        <w:t>θεστώς των προστίμων πάλι και των κοινωνικών ρήξεων; Αυτό θέλετε; Να θεωρείται ένα κομμάτι της νεολαίας ότι αποβάλλεται από την κοινωνία μας και ότι η μόνη διέξοδος που έχει είναι να πάει στο εξωτερικό; Και στο εξωτερικό να αναγνωρίζονται οι τίτλοι και εδώ</w:t>
      </w:r>
      <w:r>
        <w:rPr>
          <w:rFonts w:eastAsia="Times New Roman"/>
          <w:color w:val="202124"/>
          <w:szCs w:val="24"/>
        </w:rPr>
        <w:t xml:space="preserve"> όχι; Είναι αυτή πολιτική Υπουργείου Παιδείας;</w:t>
      </w:r>
    </w:p>
    <w:p w14:paraId="7C460424" w14:textId="77777777" w:rsidR="00D41D4C" w:rsidRDefault="00870AC4">
      <w:pPr>
        <w:spacing w:line="600" w:lineRule="auto"/>
        <w:ind w:firstLine="720"/>
        <w:contextualSpacing/>
        <w:jc w:val="both"/>
        <w:rPr>
          <w:rFonts w:eastAsia="Times New Roman" w:cs="Times New Roman"/>
          <w:szCs w:val="24"/>
        </w:rPr>
      </w:pPr>
      <w:r w:rsidRPr="00FA55D1">
        <w:rPr>
          <w:rFonts w:eastAsia="Times New Roman" w:cs="Times New Roman"/>
          <w:szCs w:val="24"/>
        </w:rPr>
        <w:t>Δ</w:t>
      </w:r>
      <w:r>
        <w:rPr>
          <w:rFonts w:eastAsia="Times New Roman" w:cs="Times New Roman"/>
          <w:szCs w:val="24"/>
        </w:rPr>
        <w:t xml:space="preserve">εν αντιλαμβάνομαι ποιοι κρύβονται </w:t>
      </w:r>
      <w:r w:rsidRPr="00FA55D1">
        <w:rPr>
          <w:rFonts w:eastAsia="Times New Roman" w:cs="Times New Roman"/>
          <w:szCs w:val="24"/>
        </w:rPr>
        <w:t>από πίσω</w:t>
      </w:r>
      <w:r>
        <w:rPr>
          <w:rFonts w:eastAsia="Times New Roman" w:cs="Times New Roman"/>
          <w:szCs w:val="24"/>
        </w:rPr>
        <w:t>,</w:t>
      </w:r>
      <w:r w:rsidRPr="00FA55D1">
        <w:rPr>
          <w:rFonts w:eastAsia="Times New Roman" w:cs="Times New Roman"/>
          <w:szCs w:val="24"/>
        </w:rPr>
        <w:t xml:space="preserve"> γιατί υπάρχουν κάποιες υποψίες ότι κρύβονται από πίσω κάποια κυπριακά ιδρύματα που δίνουν τίτλους</w:t>
      </w:r>
      <w:r>
        <w:rPr>
          <w:rFonts w:eastAsia="Times New Roman" w:cs="Times New Roman"/>
          <w:szCs w:val="24"/>
        </w:rPr>
        <w:t>,</w:t>
      </w:r>
      <w:r w:rsidRPr="00FA55D1">
        <w:rPr>
          <w:rFonts w:eastAsia="Times New Roman" w:cs="Times New Roman"/>
          <w:szCs w:val="24"/>
        </w:rPr>
        <w:t xml:space="preserve"> αλλά τα ιδρύματα αυτά ζητούν και δίδακτρα</w:t>
      </w:r>
      <w:r>
        <w:rPr>
          <w:rFonts w:eastAsia="Times New Roman" w:cs="Times New Roman"/>
          <w:szCs w:val="24"/>
        </w:rPr>
        <w:t xml:space="preserve">. Κατ’ </w:t>
      </w:r>
      <w:proofErr w:type="spellStart"/>
      <w:r>
        <w:rPr>
          <w:rFonts w:eastAsia="Times New Roman" w:cs="Times New Roman"/>
          <w:szCs w:val="24"/>
        </w:rPr>
        <w:t>ουσίαν</w:t>
      </w:r>
      <w:proofErr w:type="spellEnd"/>
      <w:r>
        <w:rPr>
          <w:rFonts w:eastAsia="Times New Roman" w:cs="Times New Roman"/>
          <w:szCs w:val="24"/>
        </w:rPr>
        <w:t xml:space="preserve"> δηλαδή, μί</w:t>
      </w:r>
      <w:r>
        <w:rPr>
          <w:rFonts w:eastAsia="Times New Roman" w:cs="Times New Roman"/>
          <w:szCs w:val="24"/>
        </w:rPr>
        <w:t>α Κ</w:t>
      </w:r>
      <w:r w:rsidRPr="00FA55D1">
        <w:rPr>
          <w:rFonts w:eastAsia="Times New Roman" w:cs="Times New Roman"/>
          <w:szCs w:val="24"/>
        </w:rPr>
        <w:t>υβέρνηση του ΣΥΡΙΖΑ στέλνει στην ιδιωτική παιδεία</w:t>
      </w:r>
      <w:r>
        <w:rPr>
          <w:rFonts w:eastAsia="Times New Roman" w:cs="Times New Roman"/>
          <w:szCs w:val="24"/>
        </w:rPr>
        <w:t>. Κ</w:t>
      </w:r>
      <w:r w:rsidRPr="00FA55D1">
        <w:rPr>
          <w:rFonts w:eastAsia="Times New Roman" w:cs="Times New Roman"/>
          <w:szCs w:val="24"/>
        </w:rPr>
        <w:t>ατηγορείτε το</w:t>
      </w:r>
      <w:r>
        <w:rPr>
          <w:rFonts w:eastAsia="Times New Roman" w:cs="Times New Roman"/>
          <w:szCs w:val="24"/>
        </w:rPr>
        <w:t>ν</w:t>
      </w:r>
      <w:r w:rsidRPr="00FA55D1">
        <w:rPr>
          <w:rFonts w:eastAsia="Times New Roman" w:cs="Times New Roman"/>
          <w:szCs w:val="24"/>
        </w:rPr>
        <w:t xml:space="preserve"> Μητσοτάκη ότι εισηγείται ιδιωτικά πανεπιστήμια</w:t>
      </w:r>
      <w:r>
        <w:rPr>
          <w:rFonts w:eastAsia="Times New Roman" w:cs="Times New Roman"/>
          <w:szCs w:val="24"/>
        </w:rPr>
        <w:t xml:space="preserve"> και φέρνετε τα </w:t>
      </w:r>
      <w:r w:rsidRPr="00FA55D1">
        <w:rPr>
          <w:rFonts w:eastAsia="Times New Roman" w:cs="Times New Roman"/>
          <w:szCs w:val="24"/>
        </w:rPr>
        <w:t xml:space="preserve">ιδιωτικά πανεπιστήμια </w:t>
      </w:r>
      <w:r>
        <w:rPr>
          <w:rFonts w:eastAsia="Times New Roman" w:cs="Times New Roman"/>
          <w:szCs w:val="24"/>
          <w:lang w:val="en-US"/>
        </w:rPr>
        <w:t>bypass</w:t>
      </w:r>
      <w:r w:rsidRPr="00FA55D1">
        <w:rPr>
          <w:rFonts w:eastAsia="Times New Roman" w:cs="Times New Roman"/>
          <w:szCs w:val="24"/>
        </w:rPr>
        <w:t xml:space="preserve"> μέσω κυπριακών ιδρυμάτων</w:t>
      </w:r>
      <w:r w:rsidRPr="003F4BBC">
        <w:rPr>
          <w:rFonts w:eastAsia="Times New Roman" w:cs="Times New Roman"/>
          <w:szCs w:val="24"/>
        </w:rPr>
        <w:t xml:space="preserve">, </w:t>
      </w:r>
      <w:r>
        <w:rPr>
          <w:rFonts w:eastAsia="Times New Roman" w:cs="Times New Roman"/>
          <w:szCs w:val="24"/>
        </w:rPr>
        <w:t>κ</w:t>
      </w:r>
      <w:r w:rsidRPr="00FA55D1">
        <w:rPr>
          <w:rFonts w:eastAsia="Times New Roman" w:cs="Times New Roman"/>
          <w:szCs w:val="24"/>
        </w:rPr>
        <w:t>ύριε Υπουργέ</w:t>
      </w:r>
      <w:r>
        <w:rPr>
          <w:rFonts w:eastAsia="Times New Roman" w:cs="Times New Roman"/>
          <w:szCs w:val="24"/>
        </w:rPr>
        <w:t>,</w:t>
      </w:r>
      <w:r w:rsidRPr="00FA55D1">
        <w:rPr>
          <w:rFonts w:eastAsia="Times New Roman" w:cs="Times New Roman"/>
          <w:szCs w:val="24"/>
        </w:rPr>
        <w:t xml:space="preserve"> διότι όταν </w:t>
      </w:r>
      <w:r>
        <w:rPr>
          <w:rFonts w:eastAsia="Times New Roman" w:cs="Times New Roman"/>
          <w:szCs w:val="24"/>
        </w:rPr>
        <w:t xml:space="preserve">ορφανεύουν </w:t>
      </w:r>
      <w:r w:rsidRPr="00FA55D1">
        <w:rPr>
          <w:rFonts w:eastAsia="Times New Roman" w:cs="Times New Roman"/>
          <w:szCs w:val="24"/>
        </w:rPr>
        <w:t xml:space="preserve">τα εντός της χώρας </w:t>
      </w:r>
      <w:proofErr w:type="spellStart"/>
      <w:r w:rsidRPr="00FA55D1">
        <w:rPr>
          <w:rFonts w:eastAsia="Times New Roman" w:cs="Times New Roman"/>
          <w:szCs w:val="24"/>
        </w:rPr>
        <w:t>λειτουργούντα</w:t>
      </w:r>
      <w:proofErr w:type="spellEnd"/>
      <w:r w:rsidRPr="00FA55D1">
        <w:rPr>
          <w:rFonts w:eastAsia="Times New Roman" w:cs="Times New Roman"/>
          <w:szCs w:val="24"/>
        </w:rPr>
        <w:t xml:space="preserve"> κολέγια</w:t>
      </w:r>
      <w:r>
        <w:rPr>
          <w:rFonts w:eastAsia="Times New Roman" w:cs="Times New Roman"/>
          <w:szCs w:val="24"/>
        </w:rPr>
        <w:t>,</w:t>
      </w:r>
      <w:r w:rsidRPr="00FA55D1">
        <w:rPr>
          <w:rFonts w:eastAsia="Times New Roman" w:cs="Times New Roman"/>
          <w:szCs w:val="24"/>
        </w:rPr>
        <w:t xml:space="preserve"> τι θα κάνουν όλοι αυτοί οι φοιτητές και οι οικογένειές </w:t>
      </w:r>
      <w:r>
        <w:rPr>
          <w:rFonts w:eastAsia="Times New Roman" w:cs="Times New Roman"/>
          <w:szCs w:val="24"/>
        </w:rPr>
        <w:t>τους; Θ</w:t>
      </w:r>
      <w:r w:rsidRPr="00FA55D1">
        <w:rPr>
          <w:rFonts w:eastAsia="Times New Roman" w:cs="Times New Roman"/>
          <w:szCs w:val="24"/>
        </w:rPr>
        <w:t>α απευθυνθούν στην Κύπρο</w:t>
      </w:r>
      <w:r>
        <w:rPr>
          <w:rFonts w:eastAsia="Times New Roman" w:cs="Times New Roman"/>
          <w:szCs w:val="24"/>
        </w:rPr>
        <w:t>,</w:t>
      </w:r>
      <w:r w:rsidRPr="00FA55D1">
        <w:rPr>
          <w:rFonts w:eastAsia="Times New Roman" w:cs="Times New Roman"/>
          <w:szCs w:val="24"/>
        </w:rPr>
        <w:t xml:space="preserve"> που λειτουργούν τα ιδρύματα</w:t>
      </w:r>
      <w:r>
        <w:rPr>
          <w:rFonts w:eastAsia="Times New Roman" w:cs="Times New Roman"/>
          <w:szCs w:val="24"/>
        </w:rPr>
        <w:t>. Σ</w:t>
      </w:r>
      <w:r w:rsidRPr="00FA55D1">
        <w:rPr>
          <w:rFonts w:eastAsia="Times New Roman" w:cs="Times New Roman"/>
          <w:szCs w:val="24"/>
        </w:rPr>
        <w:t>την Κύπρο υπάρχουν δίδακτρα</w:t>
      </w:r>
      <w:r>
        <w:rPr>
          <w:rFonts w:eastAsia="Times New Roman" w:cs="Times New Roman"/>
          <w:szCs w:val="24"/>
        </w:rPr>
        <w:t>,</w:t>
      </w:r>
      <w:r w:rsidRPr="00FA55D1">
        <w:rPr>
          <w:rFonts w:eastAsia="Times New Roman" w:cs="Times New Roman"/>
          <w:szCs w:val="24"/>
        </w:rPr>
        <w:t xml:space="preserve"> υπάρχουν ταξίδια</w:t>
      </w:r>
      <w:r>
        <w:rPr>
          <w:rFonts w:eastAsia="Times New Roman" w:cs="Times New Roman"/>
          <w:szCs w:val="24"/>
        </w:rPr>
        <w:t>,</w:t>
      </w:r>
      <w:r w:rsidRPr="00FA55D1">
        <w:rPr>
          <w:rFonts w:eastAsia="Times New Roman" w:cs="Times New Roman"/>
          <w:szCs w:val="24"/>
        </w:rPr>
        <w:t xml:space="preserve"> </w:t>
      </w:r>
      <w:r w:rsidRPr="00FA55D1">
        <w:rPr>
          <w:rFonts w:eastAsia="Times New Roman" w:cs="Times New Roman"/>
          <w:szCs w:val="24"/>
        </w:rPr>
        <w:lastRenderedPageBreak/>
        <w:t>υπάρχουν εισιτήρια</w:t>
      </w:r>
      <w:r>
        <w:rPr>
          <w:rFonts w:eastAsia="Times New Roman" w:cs="Times New Roman"/>
          <w:szCs w:val="24"/>
        </w:rPr>
        <w:t>,</w:t>
      </w:r>
      <w:r w:rsidRPr="00FA55D1">
        <w:rPr>
          <w:rFonts w:eastAsia="Times New Roman" w:cs="Times New Roman"/>
          <w:szCs w:val="24"/>
        </w:rPr>
        <w:t xml:space="preserve"> δαπάνες ξενοδοχείων</w:t>
      </w:r>
      <w:r>
        <w:rPr>
          <w:rFonts w:eastAsia="Times New Roman" w:cs="Times New Roman"/>
          <w:szCs w:val="24"/>
        </w:rPr>
        <w:t>. Π</w:t>
      </w:r>
      <w:r w:rsidRPr="00FA55D1">
        <w:rPr>
          <w:rFonts w:eastAsia="Times New Roman" w:cs="Times New Roman"/>
          <w:szCs w:val="24"/>
        </w:rPr>
        <w:t>οιος θα τα βάλει αυτά</w:t>
      </w:r>
      <w:r>
        <w:rPr>
          <w:rFonts w:eastAsia="Times New Roman" w:cs="Times New Roman"/>
          <w:szCs w:val="24"/>
        </w:rPr>
        <w:t>; Α</w:t>
      </w:r>
      <w:r w:rsidRPr="00FA55D1">
        <w:rPr>
          <w:rFonts w:eastAsia="Times New Roman" w:cs="Times New Roman"/>
          <w:szCs w:val="24"/>
        </w:rPr>
        <w:t>υτή είναι η δωρ</w:t>
      </w:r>
      <w:r w:rsidRPr="00FA55D1">
        <w:rPr>
          <w:rFonts w:eastAsia="Times New Roman" w:cs="Times New Roman"/>
          <w:szCs w:val="24"/>
        </w:rPr>
        <w:t>εάν παιδεία</w:t>
      </w:r>
      <w:r>
        <w:rPr>
          <w:rFonts w:eastAsia="Times New Roman" w:cs="Times New Roman"/>
          <w:szCs w:val="24"/>
        </w:rPr>
        <w:t>; Κ</w:t>
      </w:r>
      <w:r w:rsidRPr="00FA55D1">
        <w:rPr>
          <w:rFonts w:eastAsia="Times New Roman" w:cs="Times New Roman"/>
          <w:szCs w:val="24"/>
        </w:rPr>
        <w:t>άνετε ότι προστατεύετ</w:t>
      </w:r>
      <w:r>
        <w:rPr>
          <w:rFonts w:eastAsia="Times New Roman" w:cs="Times New Roman"/>
          <w:szCs w:val="24"/>
        </w:rPr>
        <w:t>ε</w:t>
      </w:r>
      <w:r w:rsidRPr="00FA55D1">
        <w:rPr>
          <w:rFonts w:eastAsia="Times New Roman" w:cs="Times New Roman"/>
          <w:szCs w:val="24"/>
        </w:rPr>
        <w:t xml:space="preserve"> </w:t>
      </w:r>
      <w:r>
        <w:rPr>
          <w:rFonts w:eastAsia="Times New Roman" w:cs="Times New Roman"/>
          <w:szCs w:val="24"/>
        </w:rPr>
        <w:t xml:space="preserve">τη δωρεάν παιδεία και την υπονομεύετε </w:t>
      </w:r>
      <w:r w:rsidRPr="00FA55D1">
        <w:rPr>
          <w:rFonts w:eastAsia="Times New Roman" w:cs="Times New Roman"/>
          <w:szCs w:val="24"/>
        </w:rPr>
        <w:t>πλαγίως</w:t>
      </w:r>
      <w:r>
        <w:rPr>
          <w:rFonts w:eastAsia="Times New Roman" w:cs="Times New Roman"/>
          <w:szCs w:val="24"/>
        </w:rPr>
        <w:t>, την υπονομεύετε αποστέλλοντας τις οικογένειε</w:t>
      </w:r>
      <w:r w:rsidRPr="00FA55D1">
        <w:rPr>
          <w:rFonts w:eastAsia="Times New Roman" w:cs="Times New Roman"/>
          <w:szCs w:val="24"/>
        </w:rPr>
        <w:t>ς στην Κύπρο</w:t>
      </w:r>
      <w:r>
        <w:rPr>
          <w:rFonts w:eastAsia="Times New Roman" w:cs="Times New Roman"/>
          <w:szCs w:val="24"/>
        </w:rPr>
        <w:t>. Ή</w:t>
      </w:r>
      <w:r w:rsidRPr="00FA55D1">
        <w:rPr>
          <w:rFonts w:eastAsia="Times New Roman" w:cs="Times New Roman"/>
          <w:szCs w:val="24"/>
        </w:rPr>
        <w:t xml:space="preserve"> κάνω λάθος</w:t>
      </w:r>
      <w:r>
        <w:rPr>
          <w:rFonts w:eastAsia="Times New Roman" w:cs="Times New Roman"/>
          <w:szCs w:val="24"/>
        </w:rPr>
        <w:t xml:space="preserve">; Κάνω λάθος; </w:t>
      </w:r>
    </w:p>
    <w:p w14:paraId="7C460425" w14:textId="77777777" w:rsidR="00D41D4C" w:rsidRDefault="00870AC4">
      <w:pPr>
        <w:spacing w:line="600" w:lineRule="auto"/>
        <w:ind w:firstLine="720"/>
        <w:contextualSpacing/>
        <w:jc w:val="both"/>
        <w:rPr>
          <w:rFonts w:eastAsia="Times New Roman" w:cs="Times New Roman"/>
          <w:b/>
          <w:szCs w:val="24"/>
        </w:rPr>
      </w:pPr>
      <w:r w:rsidRPr="00D05FDC">
        <w:rPr>
          <w:rFonts w:eastAsia="Times New Roman" w:cs="Times New Roman"/>
          <w:b/>
          <w:szCs w:val="24"/>
        </w:rPr>
        <w:t xml:space="preserve">ΚΩΝΣΤΑΝΤΙΝΟΣ ΓΑΒΡΟΓΛΟΥ (Υπουργός Παιδείας, Έρευνας και Θρησκευμάτων): </w:t>
      </w:r>
      <w:r w:rsidRPr="00D05FDC">
        <w:rPr>
          <w:rFonts w:eastAsia="Times New Roman" w:cs="Times New Roman"/>
          <w:szCs w:val="24"/>
        </w:rPr>
        <w:t xml:space="preserve">Εξηγήστε </w:t>
      </w:r>
      <w:r>
        <w:rPr>
          <w:rFonts w:eastAsia="Times New Roman" w:cs="Times New Roman"/>
          <w:szCs w:val="24"/>
        </w:rPr>
        <w:t xml:space="preserve">μας πώς </w:t>
      </w:r>
      <w:r>
        <w:rPr>
          <w:rFonts w:eastAsia="Times New Roman" w:cs="Times New Roman"/>
          <w:szCs w:val="24"/>
        </w:rPr>
        <w:t>γίνεται αυτό</w:t>
      </w:r>
      <w:r w:rsidRPr="00D05FDC">
        <w:rPr>
          <w:rFonts w:eastAsia="Times New Roman" w:cs="Times New Roman"/>
          <w:szCs w:val="24"/>
        </w:rPr>
        <w:t>.</w:t>
      </w:r>
    </w:p>
    <w:p w14:paraId="7C460426"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sidRPr="00D05FDC">
        <w:rPr>
          <w:rFonts w:eastAsia="Times New Roman" w:cs="Times New Roman"/>
          <w:szCs w:val="24"/>
        </w:rPr>
        <w:t>Είστε ο μόνος</w:t>
      </w:r>
      <w:r>
        <w:rPr>
          <w:rFonts w:eastAsia="Times New Roman" w:cs="Times New Roman"/>
          <w:b/>
          <w:szCs w:val="24"/>
        </w:rPr>
        <w:t xml:space="preserve"> </w:t>
      </w:r>
      <w:r w:rsidRPr="00FA55D1">
        <w:rPr>
          <w:rFonts w:eastAsia="Times New Roman" w:cs="Times New Roman"/>
          <w:szCs w:val="24"/>
        </w:rPr>
        <w:t>αλάνθαστος</w:t>
      </w:r>
      <w:r>
        <w:rPr>
          <w:rFonts w:eastAsia="Times New Roman" w:cs="Times New Roman"/>
          <w:szCs w:val="24"/>
        </w:rPr>
        <w:t>;</w:t>
      </w:r>
    </w:p>
    <w:p w14:paraId="7C460427" w14:textId="77777777" w:rsidR="00D41D4C" w:rsidRDefault="00870AC4">
      <w:pPr>
        <w:spacing w:line="600" w:lineRule="auto"/>
        <w:ind w:firstLine="720"/>
        <w:contextualSpacing/>
        <w:jc w:val="both"/>
        <w:rPr>
          <w:rFonts w:eastAsia="Times New Roman" w:cs="Times New Roman"/>
          <w:b/>
          <w:szCs w:val="24"/>
        </w:rPr>
      </w:pPr>
      <w:r w:rsidRPr="00D05FDC">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Όχι, λέω ε</w:t>
      </w:r>
      <w:r w:rsidRPr="00D05FDC">
        <w:rPr>
          <w:rFonts w:eastAsia="Times New Roman" w:cs="Times New Roman"/>
          <w:szCs w:val="24"/>
        </w:rPr>
        <w:t xml:space="preserve">ξηγήστε </w:t>
      </w:r>
      <w:r>
        <w:rPr>
          <w:rFonts w:eastAsia="Times New Roman" w:cs="Times New Roman"/>
          <w:szCs w:val="24"/>
        </w:rPr>
        <w:t>μας πώς γίνεται.</w:t>
      </w:r>
    </w:p>
    <w:p w14:paraId="7C46042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 Ο</w:t>
      </w:r>
      <w:r w:rsidRPr="00FA55D1">
        <w:rPr>
          <w:rFonts w:eastAsia="Times New Roman" w:cs="Times New Roman"/>
          <w:szCs w:val="24"/>
        </w:rPr>
        <w:t xml:space="preserve"> ΣΥΡΙΖΑ </w:t>
      </w:r>
      <w:r>
        <w:rPr>
          <w:rFonts w:eastAsia="Times New Roman" w:cs="Times New Roman"/>
          <w:szCs w:val="24"/>
        </w:rPr>
        <w:t>είν</w:t>
      </w:r>
      <w:r>
        <w:rPr>
          <w:rFonts w:eastAsia="Times New Roman" w:cs="Times New Roman"/>
          <w:szCs w:val="24"/>
        </w:rPr>
        <w:t>αι το Κόμμα των αλ</w:t>
      </w:r>
      <w:r>
        <w:rPr>
          <w:rFonts w:eastAsia="Times New Roman" w:cs="Times New Roman"/>
          <w:szCs w:val="24"/>
        </w:rPr>
        <w:t>ά</w:t>
      </w:r>
      <w:r>
        <w:rPr>
          <w:rFonts w:eastAsia="Times New Roman" w:cs="Times New Roman"/>
          <w:szCs w:val="24"/>
        </w:rPr>
        <w:t>νθ</w:t>
      </w:r>
      <w:r>
        <w:rPr>
          <w:rFonts w:eastAsia="Times New Roman" w:cs="Times New Roman"/>
          <w:szCs w:val="24"/>
        </w:rPr>
        <w:t>α</w:t>
      </w:r>
      <w:r>
        <w:rPr>
          <w:rFonts w:eastAsia="Times New Roman" w:cs="Times New Roman"/>
          <w:szCs w:val="24"/>
        </w:rPr>
        <w:t xml:space="preserve">στων; Οι Πάπες μαζευτήκατε εις τον ΣΥΡΙΖΑ; Οι </w:t>
      </w:r>
      <w:proofErr w:type="spellStart"/>
      <w:r>
        <w:rPr>
          <w:rFonts w:eastAsia="Times New Roman" w:cs="Times New Roman"/>
          <w:szCs w:val="24"/>
          <w:lang w:val="en-US"/>
        </w:rPr>
        <w:t>Grandes</w:t>
      </w:r>
      <w:proofErr w:type="spellEnd"/>
      <w:r w:rsidRPr="00D05FDC">
        <w:rPr>
          <w:rFonts w:eastAsia="Times New Roman" w:cs="Times New Roman"/>
          <w:szCs w:val="24"/>
        </w:rPr>
        <w:t xml:space="preserve"> </w:t>
      </w:r>
      <w:r>
        <w:rPr>
          <w:rFonts w:eastAsia="Times New Roman" w:cs="Times New Roman"/>
          <w:szCs w:val="24"/>
        </w:rPr>
        <w:t>Πάπες; Σ</w:t>
      </w:r>
      <w:r w:rsidRPr="00FA55D1">
        <w:rPr>
          <w:rFonts w:eastAsia="Times New Roman" w:cs="Times New Roman"/>
          <w:szCs w:val="24"/>
        </w:rPr>
        <w:t>ας παρακαλώ</w:t>
      </w:r>
      <w:r>
        <w:rPr>
          <w:rFonts w:eastAsia="Times New Roman" w:cs="Times New Roman"/>
          <w:szCs w:val="24"/>
        </w:rPr>
        <w:t>, κύριε Υ</w:t>
      </w:r>
      <w:r w:rsidRPr="00FA55D1">
        <w:rPr>
          <w:rFonts w:eastAsia="Times New Roman" w:cs="Times New Roman"/>
          <w:szCs w:val="24"/>
        </w:rPr>
        <w:t>πουργέ</w:t>
      </w:r>
      <w:r>
        <w:rPr>
          <w:rFonts w:eastAsia="Times New Roman" w:cs="Times New Roman"/>
          <w:szCs w:val="24"/>
        </w:rPr>
        <w:t>!</w:t>
      </w:r>
    </w:p>
    <w:p w14:paraId="7C460429" w14:textId="77777777" w:rsidR="00D41D4C" w:rsidRDefault="00870AC4">
      <w:pPr>
        <w:spacing w:line="600" w:lineRule="auto"/>
        <w:ind w:firstLine="720"/>
        <w:contextualSpacing/>
        <w:jc w:val="both"/>
        <w:rPr>
          <w:rFonts w:eastAsia="Times New Roman" w:cs="Times New Roman"/>
          <w:szCs w:val="24"/>
        </w:rPr>
      </w:pPr>
      <w:r w:rsidRPr="00D05FDC">
        <w:rPr>
          <w:rFonts w:eastAsia="Times New Roman" w:cs="Times New Roman"/>
          <w:b/>
          <w:szCs w:val="24"/>
        </w:rPr>
        <w:lastRenderedPageBreak/>
        <w:t xml:space="preserve">ΚΩΝΣΤΑΝΤΙΝΟΣ ΓΑΒΡΟΓΛΟΥ (Υπουργός Παιδείας, Έρευνας και Θρησκευμάτων): </w:t>
      </w:r>
      <w:r w:rsidRPr="00D05FDC">
        <w:rPr>
          <w:rFonts w:eastAsia="Times New Roman" w:cs="Times New Roman"/>
          <w:szCs w:val="24"/>
        </w:rPr>
        <w:t>Ε</w:t>
      </w:r>
      <w:r>
        <w:rPr>
          <w:rFonts w:eastAsia="Times New Roman" w:cs="Times New Roman"/>
          <w:szCs w:val="24"/>
        </w:rPr>
        <w:t>ξηγήστε μας πώς γίνεται.</w:t>
      </w:r>
    </w:p>
    <w:p w14:paraId="7C46042A" w14:textId="77777777" w:rsidR="00D41D4C" w:rsidRDefault="00870AC4">
      <w:pPr>
        <w:spacing w:line="600" w:lineRule="auto"/>
        <w:ind w:firstLine="720"/>
        <w:contextualSpacing/>
        <w:jc w:val="both"/>
        <w:rPr>
          <w:rFonts w:eastAsia="Times New Roman" w:cs="Times New Roman"/>
          <w:szCs w:val="24"/>
        </w:rPr>
      </w:pPr>
      <w:r w:rsidRPr="00D05FDC">
        <w:rPr>
          <w:rFonts w:eastAsia="Times New Roman" w:cs="Times New Roman"/>
          <w:b/>
          <w:szCs w:val="24"/>
        </w:rPr>
        <w:t>ΒΑΣΙΛ</w:t>
      </w:r>
      <w:r>
        <w:rPr>
          <w:rFonts w:eastAsia="Times New Roman" w:cs="Times New Roman"/>
          <w:b/>
          <w:szCs w:val="24"/>
        </w:rPr>
        <w:t>Η</w:t>
      </w:r>
      <w:r w:rsidRPr="00D05FDC">
        <w:rPr>
          <w:rFonts w:eastAsia="Times New Roman" w:cs="Times New Roman"/>
          <w:b/>
          <w:szCs w:val="24"/>
        </w:rPr>
        <w:t>Σ ΛΕΒΕΝΤΗΣ (Πρόεδρος της Ένωσης Κεντρώων):</w:t>
      </w:r>
      <w:r w:rsidRPr="00D05FDC">
        <w:rPr>
          <w:rFonts w:eastAsia="Times New Roman" w:cs="Times New Roman"/>
          <w:b/>
          <w:szCs w:val="24"/>
        </w:rPr>
        <w:t xml:space="preserve"> </w:t>
      </w:r>
      <w:r>
        <w:rPr>
          <w:rFonts w:eastAsia="Times New Roman" w:cs="Times New Roman"/>
          <w:szCs w:val="24"/>
        </w:rPr>
        <w:t xml:space="preserve"> Ένα</w:t>
      </w:r>
      <w:r w:rsidRPr="00FA55D1">
        <w:rPr>
          <w:rFonts w:eastAsia="Times New Roman" w:cs="Times New Roman"/>
          <w:szCs w:val="24"/>
        </w:rPr>
        <w:t xml:space="preserve"> άλλο </w:t>
      </w:r>
      <w:r>
        <w:rPr>
          <w:rFonts w:eastAsia="Times New Roman" w:cs="Times New Roman"/>
          <w:szCs w:val="24"/>
        </w:rPr>
        <w:t xml:space="preserve">ζήτημα. </w:t>
      </w:r>
      <w:proofErr w:type="spellStart"/>
      <w:r>
        <w:rPr>
          <w:rFonts w:eastAsia="Times New Roman" w:cs="Times New Roman"/>
          <w:szCs w:val="24"/>
        </w:rPr>
        <w:t>Είμεθα</w:t>
      </w:r>
      <w:proofErr w:type="spellEnd"/>
      <w:r>
        <w:rPr>
          <w:rFonts w:eastAsia="Times New Roman" w:cs="Times New Roman"/>
          <w:szCs w:val="24"/>
        </w:rPr>
        <w:t xml:space="preserve"> ενώπιον </w:t>
      </w:r>
      <w:r>
        <w:rPr>
          <w:rFonts w:eastAsia="Times New Roman" w:cs="Times New Roman"/>
          <w:szCs w:val="24"/>
        </w:rPr>
        <w:t>ε</w:t>
      </w:r>
      <w:r>
        <w:rPr>
          <w:rFonts w:eastAsia="Times New Roman" w:cs="Times New Roman"/>
          <w:szCs w:val="24"/>
        </w:rPr>
        <w:t xml:space="preserve">υρωεκλογών, ένας μήνας έμεινε. Τώρα για το Υπουργείο </w:t>
      </w:r>
      <w:r w:rsidRPr="00D05FDC">
        <w:rPr>
          <w:rFonts w:eastAsia="Times New Roman" w:cs="Times New Roman"/>
          <w:szCs w:val="24"/>
        </w:rPr>
        <w:t>Παιδείας</w:t>
      </w:r>
      <w:r>
        <w:rPr>
          <w:rFonts w:eastAsia="Times New Roman" w:cs="Times New Roman"/>
          <w:szCs w:val="24"/>
        </w:rPr>
        <w:t xml:space="preserve"> τι άλλο να </w:t>
      </w:r>
      <w:r w:rsidRPr="00FA55D1">
        <w:rPr>
          <w:rFonts w:eastAsia="Times New Roman" w:cs="Times New Roman"/>
          <w:szCs w:val="24"/>
        </w:rPr>
        <w:t>συζητήσω</w:t>
      </w:r>
      <w:r>
        <w:rPr>
          <w:rFonts w:eastAsia="Times New Roman" w:cs="Times New Roman"/>
          <w:szCs w:val="24"/>
        </w:rPr>
        <w:t>; Ό</w:t>
      </w:r>
      <w:r w:rsidRPr="00FA55D1">
        <w:rPr>
          <w:rFonts w:eastAsia="Times New Roman" w:cs="Times New Roman"/>
          <w:szCs w:val="24"/>
        </w:rPr>
        <w:t xml:space="preserve">λες σας οι ρυθμίσεις είναι για πέταμα και απλά ψηφίστε τες και με το που θα </w:t>
      </w:r>
      <w:r>
        <w:rPr>
          <w:rFonts w:eastAsia="Times New Roman" w:cs="Times New Roman"/>
          <w:szCs w:val="24"/>
        </w:rPr>
        <w:t>‘ρθει η επόμενη κ</w:t>
      </w:r>
      <w:r w:rsidRPr="00FA55D1">
        <w:rPr>
          <w:rFonts w:eastAsia="Times New Roman" w:cs="Times New Roman"/>
          <w:szCs w:val="24"/>
        </w:rPr>
        <w:t>υβέρνηση</w:t>
      </w:r>
      <w:r>
        <w:rPr>
          <w:rFonts w:eastAsia="Times New Roman" w:cs="Times New Roman"/>
          <w:szCs w:val="24"/>
        </w:rPr>
        <w:t>,</w:t>
      </w:r>
      <w:r w:rsidRPr="00FA55D1">
        <w:rPr>
          <w:rFonts w:eastAsia="Times New Roman" w:cs="Times New Roman"/>
          <w:szCs w:val="24"/>
        </w:rPr>
        <w:t xml:space="preserve"> θα κάνει ό</w:t>
      </w:r>
      <w:r>
        <w:rPr>
          <w:rFonts w:eastAsia="Times New Roman" w:cs="Times New Roman"/>
          <w:szCs w:val="24"/>
        </w:rPr>
        <w:t>,</w:t>
      </w:r>
      <w:r w:rsidRPr="00FA55D1">
        <w:rPr>
          <w:rFonts w:eastAsia="Times New Roman" w:cs="Times New Roman"/>
          <w:szCs w:val="24"/>
        </w:rPr>
        <w:t>τι κάνετε εσείς τώρα</w:t>
      </w:r>
      <w:r>
        <w:rPr>
          <w:rFonts w:eastAsia="Times New Roman" w:cs="Times New Roman"/>
          <w:szCs w:val="24"/>
        </w:rPr>
        <w:t xml:space="preserve">. </w:t>
      </w:r>
      <w:r>
        <w:rPr>
          <w:rFonts w:eastAsia="Times New Roman" w:cs="Times New Roman"/>
          <w:szCs w:val="24"/>
        </w:rPr>
        <w:t>Αυτό θα</w:t>
      </w:r>
      <w:r w:rsidRPr="00FA55D1">
        <w:rPr>
          <w:rFonts w:eastAsia="Times New Roman" w:cs="Times New Roman"/>
          <w:szCs w:val="24"/>
        </w:rPr>
        <w:t xml:space="preserve"> κάνει</w:t>
      </w:r>
      <w:r>
        <w:rPr>
          <w:rFonts w:eastAsia="Times New Roman" w:cs="Times New Roman"/>
          <w:szCs w:val="24"/>
        </w:rPr>
        <w:t xml:space="preserve">, </w:t>
      </w:r>
      <w:r w:rsidRPr="00FA55D1">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Γαβρόγλου</w:t>
      </w:r>
      <w:proofErr w:type="spellEnd"/>
      <w:r>
        <w:rPr>
          <w:rFonts w:eastAsia="Times New Roman" w:cs="Times New Roman"/>
          <w:szCs w:val="24"/>
        </w:rPr>
        <w:t>. Κ</w:t>
      </w:r>
      <w:r w:rsidRPr="00FA55D1">
        <w:rPr>
          <w:rFonts w:eastAsia="Times New Roman" w:cs="Times New Roman"/>
          <w:szCs w:val="24"/>
        </w:rPr>
        <w:t>αι δεν έπρεπε να υποβάλλε</w:t>
      </w:r>
      <w:r>
        <w:rPr>
          <w:rFonts w:eastAsia="Times New Roman" w:cs="Times New Roman"/>
          <w:szCs w:val="24"/>
        </w:rPr>
        <w:t>στε</w:t>
      </w:r>
      <w:r w:rsidRPr="00FA55D1">
        <w:rPr>
          <w:rFonts w:eastAsia="Times New Roman" w:cs="Times New Roman"/>
          <w:szCs w:val="24"/>
        </w:rPr>
        <w:t xml:space="preserve"> στον κόπο να </w:t>
      </w:r>
      <w:r>
        <w:rPr>
          <w:rFonts w:eastAsia="Times New Roman" w:cs="Times New Roman"/>
          <w:szCs w:val="24"/>
        </w:rPr>
        <w:t xml:space="preserve">νομοθετείτε </w:t>
      </w:r>
      <w:r w:rsidRPr="00FA55D1">
        <w:rPr>
          <w:rFonts w:eastAsia="Times New Roman" w:cs="Times New Roman"/>
          <w:szCs w:val="24"/>
        </w:rPr>
        <w:t>εν</w:t>
      </w:r>
      <w:r>
        <w:rPr>
          <w:rFonts w:eastAsia="Times New Roman" w:cs="Times New Roman"/>
          <w:szCs w:val="24"/>
        </w:rPr>
        <w:t xml:space="preserve"> </w:t>
      </w:r>
      <w:r w:rsidRPr="00FA55D1">
        <w:rPr>
          <w:rFonts w:eastAsia="Times New Roman" w:cs="Times New Roman"/>
          <w:szCs w:val="24"/>
        </w:rPr>
        <w:t>όψει της κατάργησης</w:t>
      </w:r>
      <w:r>
        <w:rPr>
          <w:rFonts w:eastAsia="Times New Roman" w:cs="Times New Roman"/>
          <w:szCs w:val="24"/>
        </w:rPr>
        <w:t>,</w:t>
      </w:r>
      <w:r w:rsidRPr="00FA55D1">
        <w:rPr>
          <w:rFonts w:eastAsia="Times New Roman" w:cs="Times New Roman"/>
          <w:szCs w:val="24"/>
        </w:rPr>
        <w:t xml:space="preserve"> που θα γίνει από την επόμενη </w:t>
      </w:r>
      <w:r>
        <w:rPr>
          <w:rFonts w:eastAsia="Times New Roman" w:cs="Times New Roman"/>
          <w:szCs w:val="24"/>
        </w:rPr>
        <w:t>Κ</w:t>
      </w:r>
      <w:r w:rsidRPr="00FA55D1">
        <w:rPr>
          <w:rFonts w:eastAsia="Times New Roman" w:cs="Times New Roman"/>
          <w:szCs w:val="24"/>
        </w:rPr>
        <w:t>υβέρνηση</w:t>
      </w:r>
      <w:r>
        <w:rPr>
          <w:rFonts w:eastAsia="Times New Roman" w:cs="Times New Roman"/>
          <w:szCs w:val="24"/>
        </w:rPr>
        <w:t>. Δεν έπρεπε να το κάνετε</w:t>
      </w:r>
      <w:r w:rsidRPr="00FA55D1">
        <w:rPr>
          <w:rFonts w:eastAsia="Times New Roman" w:cs="Times New Roman"/>
          <w:szCs w:val="24"/>
        </w:rPr>
        <w:t xml:space="preserve"> αυτό</w:t>
      </w:r>
      <w:r>
        <w:rPr>
          <w:rFonts w:eastAsia="Times New Roman" w:cs="Times New Roman"/>
          <w:szCs w:val="24"/>
        </w:rPr>
        <w:t>,</w:t>
      </w:r>
      <w:r w:rsidRPr="00FA55D1">
        <w:rPr>
          <w:rFonts w:eastAsia="Times New Roman" w:cs="Times New Roman"/>
          <w:szCs w:val="24"/>
        </w:rPr>
        <w:t xml:space="preserve"> γιατί ταλαιπωρ</w:t>
      </w:r>
      <w:r>
        <w:rPr>
          <w:rFonts w:eastAsia="Times New Roman" w:cs="Times New Roman"/>
          <w:szCs w:val="24"/>
        </w:rPr>
        <w:t xml:space="preserve">είτε και </w:t>
      </w:r>
      <w:r w:rsidRPr="00FA55D1">
        <w:rPr>
          <w:rFonts w:eastAsia="Times New Roman" w:cs="Times New Roman"/>
          <w:szCs w:val="24"/>
        </w:rPr>
        <w:t>τη Βουλή</w:t>
      </w:r>
      <w:r>
        <w:rPr>
          <w:rFonts w:eastAsia="Times New Roman" w:cs="Times New Roman"/>
          <w:szCs w:val="24"/>
        </w:rPr>
        <w:t>, τις δακτυλογράφους εδώ. Ξοδεύουμε χαρτιά τ</w:t>
      </w:r>
      <w:r>
        <w:rPr>
          <w:rFonts w:eastAsia="Times New Roman" w:cs="Times New Roman"/>
          <w:szCs w:val="24"/>
        </w:rPr>
        <w:t>ζ</w:t>
      </w:r>
      <w:r w:rsidRPr="00FA55D1">
        <w:rPr>
          <w:rFonts w:eastAsia="Times New Roman" w:cs="Times New Roman"/>
          <w:szCs w:val="24"/>
        </w:rPr>
        <w:t>άμπα</w:t>
      </w:r>
      <w:r>
        <w:rPr>
          <w:rFonts w:eastAsia="Times New Roman" w:cs="Times New Roman"/>
          <w:szCs w:val="24"/>
        </w:rPr>
        <w:t>. Είναι και αυτό το ζήτημα. Εργατοώρες τζάμπα και βερεσέ. Τ</w:t>
      </w:r>
      <w:r w:rsidRPr="00FA55D1">
        <w:rPr>
          <w:rFonts w:eastAsia="Times New Roman" w:cs="Times New Roman"/>
          <w:szCs w:val="24"/>
        </w:rPr>
        <w:t>αλαιπωρείτ</w:t>
      </w:r>
      <w:r>
        <w:rPr>
          <w:rFonts w:eastAsia="Times New Roman" w:cs="Times New Roman"/>
          <w:szCs w:val="24"/>
        </w:rPr>
        <w:t>αι</w:t>
      </w:r>
      <w:r w:rsidRPr="00FA55D1">
        <w:rPr>
          <w:rFonts w:eastAsia="Times New Roman" w:cs="Times New Roman"/>
          <w:szCs w:val="24"/>
        </w:rPr>
        <w:t xml:space="preserve"> ένα μεγάλο κομμάτι νέων μας με τις αλλαγές των</w:t>
      </w:r>
      <w:r>
        <w:rPr>
          <w:rFonts w:eastAsia="Times New Roman" w:cs="Times New Roman"/>
          <w:szCs w:val="24"/>
        </w:rPr>
        <w:t xml:space="preserve"> νόμων. Και τους ταλαιπωρείτε και</w:t>
      </w:r>
      <w:r w:rsidRPr="00FA55D1">
        <w:rPr>
          <w:rFonts w:eastAsia="Times New Roman" w:cs="Times New Roman"/>
          <w:szCs w:val="24"/>
        </w:rPr>
        <w:t xml:space="preserve"> τους βάζετε σε έξοδα</w:t>
      </w:r>
      <w:r>
        <w:rPr>
          <w:rFonts w:eastAsia="Times New Roman" w:cs="Times New Roman"/>
          <w:szCs w:val="24"/>
        </w:rPr>
        <w:t>. Κ</w:t>
      </w:r>
      <w:r w:rsidRPr="00FA55D1">
        <w:rPr>
          <w:rFonts w:eastAsia="Times New Roman" w:cs="Times New Roman"/>
          <w:szCs w:val="24"/>
        </w:rPr>
        <w:t xml:space="preserve">αι </w:t>
      </w:r>
      <w:r>
        <w:rPr>
          <w:rFonts w:eastAsia="Times New Roman" w:cs="Times New Roman"/>
          <w:szCs w:val="24"/>
        </w:rPr>
        <w:t xml:space="preserve">από την άλλη μεριά, </w:t>
      </w:r>
      <w:r w:rsidRPr="00FA55D1">
        <w:rPr>
          <w:rFonts w:eastAsia="Times New Roman" w:cs="Times New Roman"/>
          <w:szCs w:val="24"/>
        </w:rPr>
        <w:t>μία τρύπα στο νερό κάνετε με τη σπουδή αυτή</w:t>
      </w:r>
      <w:r>
        <w:rPr>
          <w:rFonts w:eastAsia="Times New Roman" w:cs="Times New Roman"/>
          <w:szCs w:val="24"/>
        </w:rPr>
        <w:t xml:space="preserve"> με την οπ</w:t>
      </w:r>
      <w:r>
        <w:rPr>
          <w:rFonts w:eastAsia="Times New Roman" w:cs="Times New Roman"/>
          <w:szCs w:val="24"/>
        </w:rPr>
        <w:t>οίαν νομοθετείτε. Αυτή είναι η Κ</w:t>
      </w:r>
      <w:r w:rsidRPr="00FA55D1">
        <w:rPr>
          <w:rFonts w:eastAsia="Times New Roman" w:cs="Times New Roman"/>
          <w:szCs w:val="24"/>
        </w:rPr>
        <w:t>υβέρνηση</w:t>
      </w:r>
      <w:r>
        <w:rPr>
          <w:rFonts w:eastAsia="Times New Roman" w:cs="Times New Roman"/>
          <w:szCs w:val="24"/>
        </w:rPr>
        <w:t>.</w:t>
      </w:r>
    </w:p>
    <w:p w14:paraId="7C46042B"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Θ</w:t>
      </w:r>
      <w:r w:rsidRPr="00FA55D1">
        <w:rPr>
          <w:rFonts w:eastAsia="Times New Roman" w:cs="Times New Roman"/>
          <w:szCs w:val="24"/>
        </w:rPr>
        <w:t>έλω να πω και δυο λόγια για τ</w:t>
      </w:r>
      <w:r>
        <w:rPr>
          <w:rFonts w:eastAsia="Times New Roman" w:cs="Times New Roman"/>
          <w:szCs w:val="24"/>
        </w:rPr>
        <w:t>α</w:t>
      </w:r>
      <w:r w:rsidRPr="00FA55D1">
        <w:rPr>
          <w:rFonts w:eastAsia="Times New Roman" w:cs="Times New Roman"/>
          <w:szCs w:val="24"/>
        </w:rPr>
        <w:t xml:space="preserve"> </w:t>
      </w:r>
      <w:r>
        <w:rPr>
          <w:rFonts w:eastAsia="Times New Roman" w:cs="Times New Roman"/>
          <w:szCs w:val="24"/>
        </w:rPr>
        <w:t>μ</w:t>
      </w:r>
      <w:r w:rsidRPr="00FA55D1">
        <w:rPr>
          <w:rFonts w:eastAsia="Times New Roman" w:cs="Times New Roman"/>
          <w:szCs w:val="24"/>
        </w:rPr>
        <w:t>έσα</w:t>
      </w:r>
      <w:r>
        <w:rPr>
          <w:rFonts w:eastAsia="Times New Roman" w:cs="Times New Roman"/>
          <w:szCs w:val="24"/>
        </w:rPr>
        <w:t xml:space="preserve"> </w:t>
      </w:r>
      <w:r>
        <w:rPr>
          <w:rFonts w:eastAsia="Times New Roman" w:cs="Times New Roman"/>
          <w:szCs w:val="24"/>
        </w:rPr>
        <w:t>ε</w:t>
      </w:r>
      <w:r w:rsidRPr="00FA55D1">
        <w:rPr>
          <w:rFonts w:eastAsia="Times New Roman" w:cs="Times New Roman"/>
          <w:szCs w:val="24"/>
        </w:rPr>
        <w:t>νημέρωσης</w:t>
      </w:r>
      <w:r>
        <w:rPr>
          <w:rFonts w:eastAsia="Times New Roman" w:cs="Times New Roman"/>
          <w:szCs w:val="24"/>
        </w:rPr>
        <w:t>. Σ</w:t>
      </w:r>
      <w:r w:rsidRPr="00FA55D1">
        <w:rPr>
          <w:rFonts w:eastAsia="Times New Roman" w:cs="Times New Roman"/>
          <w:szCs w:val="24"/>
        </w:rPr>
        <w:t xml:space="preserve">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w:t>
      </w:r>
      <w:r w:rsidRPr="00FA55D1">
        <w:rPr>
          <w:rFonts w:eastAsia="Times New Roman" w:cs="Times New Roman"/>
          <w:szCs w:val="24"/>
        </w:rPr>
        <w:t>νημέρωσης έχετε καθιερώσει</w:t>
      </w:r>
      <w:r>
        <w:rPr>
          <w:rFonts w:eastAsia="Times New Roman" w:cs="Times New Roman"/>
          <w:szCs w:val="24"/>
        </w:rPr>
        <w:t>:</w:t>
      </w:r>
      <w:r w:rsidRPr="00FA55D1">
        <w:rPr>
          <w:rFonts w:eastAsia="Times New Roman" w:cs="Times New Roman"/>
          <w:szCs w:val="24"/>
        </w:rPr>
        <w:t xml:space="preserve"> ένας του ΣΥΡΙΖΑ και ένας </w:t>
      </w:r>
      <w:r>
        <w:rPr>
          <w:rFonts w:eastAsia="Times New Roman" w:cs="Times New Roman"/>
          <w:szCs w:val="24"/>
        </w:rPr>
        <w:t xml:space="preserve">της Νέας </w:t>
      </w:r>
      <w:r w:rsidRPr="00FA55D1">
        <w:rPr>
          <w:rFonts w:eastAsia="Times New Roman" w:cs="Times New Roman"/>
          <w:szCs w:val="24"/>
        </w:rPr>
        <w:t>Δημοκρατίας και το πολύ-πολύ και ένας του ΚΙΝΑΛ</w:t>
      </w:r>
      <w:r>
        <w:rPr>
          <w:rFonts w:eastAsia="Times New Roman" w:cs="Times New Roman"/>
          <w:szCs w:val="24"/>
        </w:rPr>
        <w:t>,</w:t>
      </w:r>
      <w:r w:rsidRPr="00FA55D1">
        <w:rPr>
          <w:rFonts w:eastAsia="Times New Roman" w:cs="Times New Roman"/>
          <w:szCs w:val="24"/>
        </w:rPr>
        <w:t xml:space="preserve"> και τελειώνει η </w:t>
      </w:r>
      <w:r>
        <w:rPr>
          <w:rFonts w:eastAsia="Times New Roman" w:cs="Times New Roman"/>
          <w:szCs w:val="24"/>
        </w:rPr>
        <w:t>δ</w:t>
      </w:r>
      <w:r w:rsidRPr="00FA55D1">
        <w:rPr>
          <w:rFonts w:eastAsia="Times New Roman" w:cs="Times New Roman"/>
          <w:szCs w:val="24"/>
        </w:rPr>
        <w:t>ημοκρατία εκεί</w:t>
      </w:r>
      <w:r>
        <w:rPr>
          <w:rFonts w:eastAsia="Times New Roman" w:cs="Times New Roman"/>
          <w:szCs w:val="24"/>
        </w:rPr>
        <w:t>. Τελειώνει η</w:t>
      </w:r>
      <w:r w:rsidRPr="00FA55D1">
        <w:rPr>
          <w:rFonts w:eastAsia="Times New Roman" w:cs="Times New Roman"/>
          <w:szCs w:val="24"/>
        </w:rPr>
        <w:t xml:space="preserve"> </w:t>
      </w:r>
      <w:r>
        <w:rPr>
          <w:rFonts w:eastAsia="Times New Roman" w:cs="Times New Roman"/>
          <w:szCs w:val="24"/>
        </w:rPr>
        <w:t>δ</w:t>
      </w:r>
      <w:r>
        <w:rPr>
          <w:rFonts w:eastAsia="Times New Roman" w:cs="Times New Roman"/>
          <w:szCs w:val="24"/>
        </w:rPr>
        <w:t>ημοκρατία εκεί. Πα</w:t>
      </w:r>
      <w:r w:rsidRPr="00FA55D1">
        <w:rPr>
          <w:rFonts w:eastAsia="Times New Roman" w:cs="Times New Roman"/>
          <w:szCs w:val="24"/>
        </w:rPr>
        <w:t>ίρνω στα κανάλια και απαντούν</w:t>
      </w:r>
      <w:r>
        <w:rPr>
          <w:rFonts w:eastAsia="Times New Roman" w:cs="Times New Roman"/>
          <w:szCs w:val="24"/>
        </w:rPr>
        <w:t>: «Θ</w:t>
      </w:r>
      <w:r w:rsidRPr="00FA55D1">
        <w:rPr>
          <w:rFonts w:eastAsia="Times New Roman" w:cs="Times New Roman"/>
          <w:szCs w:val="24"/>
        </w:rPr>
        <w:t>α κάνουμε ειδικές εκπομπές</w:t>
      </w:r>
      <w:r>
        <w:rPr>
          <w:rFonts w:eastAsia="Times New Roman" w:cs="Times New Roman"/>
          <w:szCs w:val="24"/>
        </w:rPr>
        <w:t>» λέει «σ</w:t>
      </w:r>
      <w:r w:rsidRPr="00FA55D1">
        <w:rPr>
          <w:rFonts w:eastAsia="Times New Roman" w:cs="Times New Roman"/>
          <w:szCs w:val="24"/>
        </w:rPr>
        <w:t>την προεκλογική περίοδο</w:t>
      </w:r>
      <w:r>
        <w:rPr>
          <w:rFonts w:eastAsia="Times New Roman" w:cs="Times New Roman"/>
          <w:szCs w:val="24"/>
        </w:rPr>
        <w:t>». Καλά, και αυτοί</w:t>
      </w:r>
      <w:r w:rsidRPr="00FA55D1">
        <w:rPr>
          <w:rFonts w:eastAsia="Times New Roman" w:cs="Times New Roman"/>
          <w:szCs w:val="24"/>
        </w:rPr>
        <w:t xml:space="preserve"> της Νέας Δημοκρατίας</w:t>
      </w:r>
      <w:r>
        <w:rPr>
          <w:rFonts w:eastAsia="Times New Roman" w:cs="Times New Roman"/>
          <w:szCs w:val="24"/>
        </w:rPr>
        <w:t>,</w:t>
      </w:r>
      <w:r w:rsidRPr="00FA55D1">
        <w:rPr>
          <w:rFonts w:eastAsia="Times New Roman" w:cs="Times New Roman"/>
          <w:szCs w:val="24"/>
        </w:rPr>
        <w:t xml:space="preserve"> του ΣΥΡΙΖΑ</w:t>
      </w:r>
      <w:r>
        <w:rPr>
          <w:rFonts w:eastAsia="Times New Roman" w:cs="Times New Roman"/>
          <w:szCs w:val="24"/>
        </w:rPr>
        <w:t>,</w:t>
      </w:r>
      <w:r w:rsidRPr="00FA55D1">
        <w:rPr>
          <w:rFonts w:eastAsia="Times New Roman" w:cs="Times New Roman"/>
          <w:szCs w:val="24"/>
        </w:rPr>
        <w:t xml:space="preserve"> που βγαίνουν κάθε μέρα πρωί</w:t>
      </w:r>
      <w:r>
        <w:rPr>
          <w:rFonts w:eastAsia="Times New Roman" w:cs="Times New Roman"/>
          <w:szCs w:val="24"/>
        </w:rPr>
        <w:t>-</w:t>
      </w:r>
      <w:r w:rsidRPr="00FA55D1">
        <w:rPr>
          <w:rFonts w:eastAsia="Times New Roman" w:cs="Times New Roman"/>
          <w:szCs w:val="24"/>
        </w:rPr>
        <w:t>μεσημέρι</w:t>
      </w:r>
      <w:r>
        <w:rPr>
          <w:rFonts w:eastAsia="Times New Roman" w:cs="Times New Roman"/>
          <w:szCs w:val="24"/>
        </w:rPr>
        <w:t>-</w:t>
      </w:r>
      <w:r w:rsidRPr="00FA55D1">
        <w:rPr>
          <w:rFonts w:eastAsia="Times New Roman" w:cs="Times New Roman"/>
          <w:szCs w:val="24"/>
        </w:rPr>
        <w:t>βράδυ</w:t>
      </w:r>
      <w:r>
        <w:rPr>
          <w:rFonts w:eastAsia="Times New Roman" w:cs="Times New Roman"/>
          <w:szCs w:val="24"/>
        </w:rPr>
        <w:t xml:space="preserve"> τ</w:t>
      </w:r>
      <w:r w:rsidRPr="00FA55D1">
        <w:rPr>
          <w:rFonts w:eastAsia="Times New Roman" w:cs="Times New Roman"/>
          <w:szCs w:val="24"/>
        </w:rPr>
        <w:t>ι είναι</w:t>
      </w:r>
      <w:r>
        <w:rPr>
          <w:rFonts w:eastAsia="Times New Roman" w:cs="Times New Roman"/>
          <w:szCs w:val="24"/>
        </w:rPr>
        <w:t>, ε</w:t>
      </w:r>
      <w:r w:rsidRPr="00FA55D1">
        <w:rPr>
          <w:rFonts w:eastAsia="Times New Roman" w:cs="Times New Roman"/>
          <w:szCs w:val="24"/>
        </w:rPr>
        <w:t xml:space="preserve">κτός προεκλογικής περιόδου είναι όλοι </w:t>
      </w:r>
      <w:r w:rsidRPr="00FA55D1">
        <w:rPr>
          <w:rFonts w:eastAsia="Times New Roman" w:cs="Times New Roman"/>
          <w:szCs w:val="24"/>
        </w:rPr>
        <w:t>αυτοί</w:t>
      </w:r>
      <w:r>
        <w:rPr>
          <w:rFonts w:eastAsia="Times New Roman" w:cs="Times New Roman"/>
          <w:szCs w:val="24"/>
        </w:rPr>
        <w:t>;</w:t>
      </w:r>
      <w:r w:rsidRPr="00FA55D1">
        <w:rPr>
          <w:rFonts w:eastAsia="Times New Roman" w:cs="Times New Roman"/>
          <w:szCs w:val="24"/>
        </w:rPr>
        <w:t xml:space="preserve"> Ακούστε τι απαντούν</w:t>
      </w:r>
      <w:r>
        <w:rPr>
          <w:rFonts w:eastAsia="Times New Roman" w:cs="Times New Roman"/>
          <w:szCs w:val="24"/>
        </w:rPr>
        <w:t>,</w:t>
      </w:r>
      <w:r w:rsidRPr="00FA55D1">
        <w:rPr>
          <w:rFonts w:eastAsia="Times New Roman" w:cs="Times New Roman"/>
          <w:szCs w:val="24"/>
        </w:rPr>
        <w:t xml:space="preserve"> για να καταλάβετε πόσο </w:t>
      </w:r>
      <w:r>
        <w:rPr>
          <w:rFonts w:eastAsia="Times New Roman" w:cs="Times New Roman"/>
          <w:szCs w:val="24"/>
        </w:rPr>
        <w:t xml:space="preserve">πολύ </w:t>
      </w:r>
      <w:r w:rsidRPr="00FA55D1">
        <w:rPr>
          <w:rFonts w:eastAsia="Times New Roman" w:cs="Times New Roman"/>
          <w:szCs w:val="24"/>
        </w:rPr>
        <w:t>π</w:t>
      </w:r>
      <w:r>
        <w:rPr>
          <w:rFonts w:eastAsia="Times New Roman" w:cs="Times New Roman"/>
          <w:szCs w:val="24"/>
        </w:rPr>
        <w:t>α</w:t>
      </w:r>
      <w:r w:rsidRPr="00FA55D1">
        <w:rPr>
          <w:rFonts w:eastAsia="Times New Roman" w:cs="Times New Roman"/>
          <w:szCs w:val="24"/>
        </w:rPr>
        <w:t>τάξατε τη διαπλοκή</w:t>
      </w:r>
      <w:r>
        <w:rPr>
          <w:rFonts w:eastAsia="Times New Roman" w:cs="Times New Roman"/>
          <w:szCs w:val="24"/>
        </w:rPr>
        <w:t>!</w:t>
      </w:r>
      <w:r w:rsidRPr="00FA55D1">
        <w:rPr>
          <w:rFonts w:eastAsia="Times New Roman" w:cs="Times New Roman"/>
          <w:szCs w:val="24"/>
        </w:rPr>
        <w:t xml:space="preserve"> </w:t>
      </w:r>
      <w:r>
        <w:rPr>
          <w:rFonts w:eastAsia="Times New Roman" w:cs="Times New Roman"/>
          <w:szCs w:val="24"/>
        </w:rPr>
        <w:t>Α</w:t>
      </w:r>
      <w:r w:rsidRPr="00FA55D1">
        <w:rPr>
          <w:rFonts w:eastAsia="Times New Roman" w:cs="Times New Roman"/>
          <w:szCs w:val="24"/>
        </w:rPr>
        <w:t>παντούν στα κανάλια</w:t>
      </w:r>
      <w:r>
        <w:rPr>
          <w:rFonts w:eastAsia="Times New Roman" w:cs="Times New Roman"/>
          <w:szCs w:val="24"/>
        </w:rPr>
        <w:t>: «Θ</w:t>
      </w:r>
      <w:r w:rsidRPr="00FA55D1">
        <w:rPr>
          <w:rFonts w:eastAsia="Times New Roman" w:cs="Times New Roman"/>
          <w:szCs w:val="24"/>
        </w:rPr>
        <w:t>α κάνουμε</w:t>
      </w:r>
      <w:r>
        <w:rPr>
          <w:rFonts w:eastAsia="Times New Roman" w:cs="Times New Roman"/>
          <w:szCs w:val="24"/>
        </w:rPr>
        <w:t>, κύριε Λεβέντη μου» μου λένε «</w:t>
      </w:r>
      <w:r w:rsidRPr="00FA55D1">
        <w:rPr>
          <w:rFonts w:eastAsia="Times New Roman" w:cs="Times New Roman"/>
          <w:szCs w:val="24"/>
        </w:rPr>
        <w:t>ειδικές εκπομπές για τις εκλογές</w:t>
      </w:r>
      <w:r>
        <w:rPr>
          <w:rFonts w:eastAsia="Times New Roman" w:cs="Times New Roman"/>
          <w:szCs w:val="24"/>
        </w:rPr>
        <w:t>. Κ</w:t>
      </w:r>
      <w:r w:rsidRPr="00FA55D1">
        <w:rPr>
          <w:rFonts w:eastAsia="Times New Roman" w:cs="Times New Roman"/>
          <w:szCs w:val="24"/>
        </w:rPr>
        <w:t xml:space="preserve">αι εκεί θα </w:t>
      </w:r>
      <w:r>
        <w:rPr>
          <w:rFonts w:eastAsia="Times New Roman" w:cs="Times New Roman"/>
          <w:szCs w:val="24"/>
        </w:rPr>
        <w:t xml:space="preserve">καλέσουμε </w:t>
      </w:r>
      <w:r w:rsidRPr="00FA55D1">
        <w:rPr>
          <w:rFonts w:eastAsia="Times New Roman" w:cs="Times New Roman"/>
          <w:szCs w:val="24"/>
        </w:rPr>
        <w:t xml:space="preserve">εκπροσώπους </w:t>
      </w:r>
      <w:r>
        <w:rPr>
          <w:rFonts w:eastAsia="Times New Roman" w:cs="Times New Roman"/>
          <w:szCs w:val="24"/>
        </w:rPr>
        <w:t>της Ένωσης Κεντρώων». Και λέω, κ</w:t>
      </w:r>
      <w:r w:rsidRPr="00FA55D1">
        <w:rPr>
          <w:rFonts w:eastAsia="Times New Roman" w:cs="Times New Roman"/>
          <w:szCs w:val="24"/>
        </w:rPr>
        <w:t>αλά κι αυτές ο</w:t>
      </w:r>
      <w:r w:rsidRPr="00FA55D1">
        <w:rPr>
          <w:rFonts w:eastAsia="Times New Roman" w:cs="Times New Roman"/>
          <w:szCs w:val="24"/>
        </w:rPr>
        <w:t xml:space="preserve">ι εκπομπές που όλη μέρα γίνονται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7E2FDC">
        <w:rPr>
          <w:rFonts w:eastAsia="Times New Roman" w:cs="Times New Roman"/>
          <w:szCs w:val="24"/>
        </w:rPr>
        <w:t xml:space="preserve">, </w:t>
      </w:r>
      <w:r>
        <w:rPr>
          <w:rFonts w:eastAsia="Times New Roman" w:cs="Times New Roman"/>
          <w:szCs w:val="24"/>
        </w:rPr>
        <w:t>να μην πω τώρα για τι γίνονται, για ό,</w:t>
      </w:r>
      <w:r w:rsidRPr="00FA55D1">
        <w:rPr>
          <w:rFonts w:eastAsia="Times New Roman" w:cs="Times New Roman"/>
          <w:szCs w:val="24"/>
        </w:rPr>
        <w:t>τι θέλεις γίν</w:t>
      </w:r>
      <w:r>
        <w:rPr>
          <w:rFonts w:eastAsia="Times New Roman" w:cs="Times New Roman"/>
          <w:szCs w:val="24"/>
        </w:rPr>
        <w:t>ον</w:t>
      </w:r>
      <w:r w:rsidRPr="00FA55D1">
        <w:rPr>
          <w:rFonts w:eastAsia="Times New Roman" w:cs="Times New Roman"/>
          <w:szCs w:val="24"/>
        </w:rPr>
        <w:t>ται</w:t>
      </w:r>
      <w:r>
        <w:rPr>
          <w:rFonts w:eastAsia="Times New Roman" w:cs="Times New Roman"/>
          <w:szCs w:val="24"/>
        </w:rPr>
        <w:t>,</w:t>
      </w:r>
      <w:r w:rsidRPr="00FA55D1">
        <w:rPr>
          <w:rFonts w:eastAsia="Times New Roman" w:cs="Times New Roman"/>
          <w:szCs w:val="24"/>
        </w:rPr>
        <w:t xml:space="preserve"> για τον Μαρινάκη</w:t>
      </w:r>
      <w:r>
        <w:rPr>
          <w:rFonts w:eastAsia="Times New Roman" w:cs="Times New Roman"/>
          <w:szCs w:val="24"/>
        </w:rPr>
        <w:t>,</w:t>
      </w:r>
      <w:r w:rsidRPr="00FA55D1">
        <w:rPr>
          <w:rFonts w:eastAsia="Times New Roman" w:cs="Times New Roman"/>
          <w:szCs w:val="24"/>
        </w:rPr>
        <w:t xml:space="preserve"> για τον έναν</w:t>
      </w:r>
      <w:r>
        <w:rPr>
          <w:rFonts w:eastAsia="Times New Roman" w:cs="Times New Roman"/>
          <w:szCs w:val="24"/>
        </w:rPr>
        <w:t xml:space="preserve">, για τον </w:t>
      </w:r>
      <w:r w:rsidRPr="00FA55D1">
        <w:rPr>
          <w:rFonts w:eastAsia="Times New Roman" w:cs="Times New Roman"/>
          <w:szCs w:val="24"/>
        </w:rPr>
        <w:t>άλλον</w:t>
      </w:r>
      <w:r>
        <w:rPr>
          <w:rFonts w:eastAsia="Times New Roman" w:cs="Times New Roman"/>
          <w:szCs w:val="24"/>
        </w:rPr>
        <w:t>, και έχουν έναν του ΣΥΡΙΖΑ και έναν της Νέας Δημοκρατίας, αυτές οι εκπομπές τι είναι; Δεν ανήκουν στ</w:t>
      </w:r>
      <w:r>
        <w:rPr>
          <w:rFonts w:eastAsia="Times New Roman" w:cs="Times New Roman"/>
          <w:szCs w:val="24"/>
        </w:rPr>
        <w:t xml:space="preserve">ην προεκλογική περίοδο; Δεν επηρεάζουν αυτές οι εκπομπές το προεκλογικό κλίμα; </w:t>
      </w:r>
    </w:p>
    <w:p w14:paraId="7C46042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Αυτές είναι </w:t>
      </w:r>
      <w:r w:rsidRPr="00FA55D1">
        <w:rPr>
          <w:rFonts w:eastAsia="Times New Roman" w:cs="Times New Roman"/>
          <w:szCs w:val="24"/>
        </w:rPr>
        <w:t>φασιστικές αντιλήψεις</w:t>
      </w:r>
      <w:r>
        <w:rPr>
          <w:rFonts w:eastAsia="Times New Roman" w:cs="Times New Roman"/>
          <w:szCs w:val="24"/>
        </w:rPr>
        <w:t>, κύριε Φίλη. Είναι φασιστικές αντιλήψεις το να μου απαντούν εμένα ότι θα κληθεί η Ένωση Κεντρώων στην προεκλογική περίοδο. Τώρα τι είναι; Τώρα</w:t>
      </w:r>
      <w:r>
        <w:rPr>
          <w:rFonts w:eastAsia="Times New Roman" w:cs="Times New Roman"/>
          <w:szCs w:val="24"/>
        </w:rPr>
        <w:t xml:space="preserve"> </w:t>
      </w:r>
      <w:r w:rsidRPr="00F00479">
        <w:rPr>
          <w:rFonts w:eastAsia="Times New Roman" w:cs="Times New Roman"/>
          <w:szCs w:val="24"/>
        </w:rPr>
        <w:t>γιατί εί</w:t>
      </w:r>
      <w:r>
        <w:rPr>
          <w:rFonts w:eastAsia="Times New Roman" w:cs="Times New Roman"/>
          <w:szCs w:val="24"/>
        </w:rPr>
        <w:t>ν</w:t>
      </w:r>
      <w:r w:rsidRPr="00F00479">
        <w:rPr>
          <w:rFonts w:eastAsia="Times New Roman" w:cs="Times New Roman"/>
          <w:szCs w:val="24"/>
        </w:rPr>
        <w:t xml:space="preserve">αι μόνο ΣΥΡΙΖΑ και Νέα Δημοκρατία; Δύο </w:t>
      </w:r>
      <w:r>
        <w:rPr>
          <w:rFonts w:eastAsia="Times New Roman" w:cs="Times New Roman"/>
          <w:szCs w:val="24"/>
        </w:rPr>
        <w:t>κ</w:t>
      </w:r>
      <w:r w:rsidRPr="00F00479">
        <w:rPr>
          <w:rFonts w:eastAsia="Times New Roman" w:cs="Times New Roman"/>
          <w:szCs w:val="24"/>
        </w:rPr>
        <w:t>όμματα υπάρχουν</w:t>
      </w:r>
      <w:r>
        <w:rPr>
          <w:rFonts w:eastAsia="Times New Roman" w:cs="Times New Roman"/>
          <w:szCs w:val="24"/>
        </w:rPr>
        <w:t xml:space="preserve">; Είναι </w:t>
      </w:r>
      <w:r w:rsidRPr="00F00479">
        <w:rPr>
          <w:rFonts w:eastAsia="Times New Roman" w:cs="Times New Roman"/>
          <w:szCs w:val="24"/>
        </w:rPr>
        <w:t>και το ΚΙΝΑΛ</w:t>
      </w:r>
      <w:r>
        <w:rPr>
          <w:rFonts w:eastAsia="Times New Roman" w:cs="Times New Roman"/>
          <w:szCs w:val="24"/>
        </w:rPr>
        <w:t>, γιατί το</w:t>
      </w:r>
      <w:r w:rsidRPr="00F00479">
        <w:rPr>
          <w:rFonts w:eastAsia="Times New Roman" w:cs="Times New Roman"/>
          <w:szCs w:val="24"/>
        </w:rPr>
        <w:t xml:space="preserve"> ετοιμάζουν και το ΚΙΝΑΛ για δεκανίκι τους στη Νέα Δημοκρατία, γι’ αυτό, αλλιώς θα τους είχαν και αυτούς </w:t>
      </w:r>
      <w:r>
        <w:rPr>
          <w:rFonts w:eastAsia="Times New Roman" w:cs="Times New Roman"/>
          <w:szCs w:val="24"/>
        </w:rPr>
        <w:t>σ</w:t>
      </w:r>
      <w:r w:rsidRPr="00F00479">
        <w:rPr>
          <w:rFonts w:eastAsia="Times New Roman" w:cs="Times New Roman"/>
          <w:szCs w:val="24"/>
        </w:rPr>
        <w:t xml:space="preserve">τα σκουπίδια. Καταλάβατε; Είναι </w:t>
      </w:r>
      <w:r>
        <w:rPr>
          <w:rFonts w:eastAsia="Times New Roman" w:cs="Times New Roman"/>
          <w:szCs w:val="24"/>
        </w:rPr>
        <w:t>δ</w:t>
      </w:r>
      <w:r w:rsidRPr="00F00479">
        <w:rPr>
          <w:rFonts w:eastAsia="Times New Roman" w:cs="Times New Roman"/>
          <w:szCs w:val="24"/>
        </w:rPr>
        <w:t xml:space="preserve">ημοκρατία αυτή; Είστε </w:t>
      </w:r>
      <w:r w:rsidRPr="00F00479">
        <w:rPr>
          <w:rFonts w:eastAsia="Times New Roman" w:cs="Times New Roman"/>
          <w:szCs w:val="24"/>
        </w:rPr>
        <w:t>υπερήφανοι που βγαίνετε έξω; Δηλαδή πολεμάτε τη Δεξιά. Μα, Δεξιά είναι ο φασισμός!</w:t>
      </w:r>
    </w:p>
    <w:p w14:paraId="7C46042D" w14:textId="77777777" w:rsidR="00D41D4C" w:rsidRDefault="00870AC4">
      <w:pPr>
        <w:tabs>
          <w:tab w:val="left" w:pos="2738"/>
          <w:tab w:val="center" w:pos="4753"/>
          <w:tab w:val="left" w:pos="5723"/>
        </w:tabs>
        <w:spacing w:line="600" w:lineRule="auto"/>
        <w:ind w:firstLine="720"/>
        <w:contextualSpacing/>
        <w:jc w:val="both"/>
        <w:rPr>
          <w:rFonts w:eastAsia="Times New Roman"/>
          <w:szCs w:val="24"/>
        </w:rPr>
      </w:pPr>
      <w:r w:rsidRPr="00725689">
        <w:rPr>
          <w:rFonts w:eastAsia="Times New Roman"/>
          <w:szCs w:val="24"/>
        </w:rPr>
        <w:t>Εγώ γεννήθηκα σε μία οικογένεια που τη Δεξιά τη θεωρο</w:t>
      </w:r>
      <w:r>
        <w:rPr>
          <w:rFonts w:eastAsia="Times New Roman"/>
          <w:szCs w:val="24"/>
        </w:rPr>
        <w:t>ύσαμε</w:t>
      </w:r>
      <w:r w:rsidRPr="00725689">
        <w:rPr>
          <w:rFonts w:eastAsia="Times New Roman"/>
          <w:szCs w:val="24"/>
        </w:rPr>
        <w:t xml:space="preserve"> φασισμό. Αφού στη φασιστική αντίληψη λειτουργείτε και εσείς, δεν πολεμάτε τον φασισμό, εντάσσεσθε, δυστυχώς, εκεί,</w:t>
      </w:r>
      <w:r w:rsidRPr="00725689">
        <w:rPr>
          <w:rFonts w:eastAsia="Times New Roman"/>
          <w:szCs w:val="24"/>
        </w:rPr>
        <w:t xml:space="preserve"> αν λειτουργείτε έτσι, μονοπωλιακά, αποκλείοντας τους αντιπάλους. </w:t>
      </w:r>
    </w:p>
    <w:p w14:paraId="7C46042E" w14:textId="77777777" w:rsidR="00D41D4C" w:rsidRDefault="00870AC4">
      <w:pPr>
        <w:tabs>
          <w:tab w:val="left" w:pos="2738"/>
          <w:tab w:val="center" w:pos="4753"/>
          <w:tab w:val="left" w:pos="5723"/>
        </w:tabs>
        <w:spacing w:line="600" w:lineRule="auto"/>
        <w:ind w:firstLine="720"/>
        <w:contextualSpacing/>
        <w:jc w:val="both"/>
        <w:rPr>
          <w:rFonts w:eastAsia="Times New Roman"/>
          <w:szCs w:val="24"/>
        </w:rPr>
      </w:pPr>
      <w:r w:rsidRPr="00725689">
        <w:rPr>
          <w:rFonts w:eastAsia="Times New Roman"/>
          <w:szCs w:val="24"/>
        </w:rPr>
        <w:t xml:space="preserve">Δύο αίσχη γίνονται σε αυτό το Κοινοβούλιο, συνεχείς τροπολογίες για να βολεύετε «ημετέρους», συμβασιούχους. Ας μην λέμε τώρα τι βολεύετε. Αν μάθει ο λαός τι γίνεται εδώ πέρα σε τροπολογίες </w:t>
      </w:r>
      <w:r w:rsidRPr="00725689">
        <w:rPr>
          <w:rFonts w:eastAsia="Times New Roman"/>
          <w:szCs w:val="24"/>
        </w:rPr>
        <w:t xml:space="preserve">και σε βολέματα, θα μας πάρει και θα μας σηκώσει, αν μάθει τι τροπολογίες έρχονται στη Βουλή. Αυτό είναι το πρώτο. </w:t>
      </w:r>
    </w:p>
    <w:p w14:paraId="7C46042F" w14:textId="77777777" w:rsidR="00D41D4C" w:rsidRDefault="00870AC4">
      <w:pPr>
        <w:tabs>
          <w:tab w:val="left" w:pos="2738"/>
          <w:tab w:val="center" w:pos="4753"/>
          <w:tab w:val="left" w:pos="5723"/>
        </w:tabs>
        <w:spacing w:line="600" w:lineRule="auto"/>
        <w:ind w:firstLine="720"/>
        <w:contextualSpacing/>
        <w:jc w:val="both"/>
        <w:rPr>
          <w:rFonts w:eastAsia="Times New Roman"/>
          <w:color w:val="212121"/>
          <w:szCs w:val="24"/>
        </w:rPr>
      </w:pPr>
      <w:r w:rsidRPr="00725689">
        <w:rPr>
          <w:rFonts w:eastAsia="Times New Roman"/>
          <w:szCs w:val="24"/>
        </w:rPr>
        <w:lastRenderedPageBreak/>
        <w:t>Το δεύτερο είναι</w:t>
      </w:r>
      <w:r>
        <w:rPr>
          <w:rFonts w:eastAsia="Times New Roman"/>
          <w:szCs w:val="24"/>
        </w:rPr>
        <w:t xml:space="preserve"> </w:t>
      </w:r>
      <w:r>
        <w:rPr>
          <w:rFonts w:eastAsia="Times New Roman"/>
          <w:color w:val="212121"/>
          <w:szCs w:val="24"/>
        </w:rPr>
        <w:t xml:space="preserve">η </w:t>
      </w:r>
      <w:r>
        <w:rPr>
          <w:rFonts w:eastAsia="Times New Roman"/>
          <w:color w:val="212121"/>
          <w:szCs w:val="24"/>
        </w:rPr>
        <w:t>δ</w:t>
      </w:r>
      <w:r w:rsidRPr="00725689">
        <w:rPr>
          <w:rFonts w:eastAsia="Times New Roman"/>
          <w:color w:val="212121"/>
          <w:szCs w:val="24"/>
        </w:rPr>
        <w:t>ημοκρατία των δύο κομμάτων</w:t>
      </w:r>
      <w:r>
        <w:rPr>
          <w:rFonts w:eastAsia="Times New Roman"/>
          <w:color w:val="212121"/>
          <w:szCs w:val="24"/>
        </w:rPr>
        <w:t xml:space="preserve">. Ο </w:t>
      </w:r>
      <w:r w:rsidRPr="00725689">
        <w:rPr>
          <w:rFonts w:eastAsia="Times New Roman"/>
          <w:color w:val="212121"/>
          <w:szCs w:val="24"/>
        </w:rPr>
        <w:t>λαός αγωνίστηκε να πατάξει το</w:t>
      </w:r>
      <w:r>
        <w:rPr>
          <w:rFonts w:eastAsia="Times New Roman"/>
          <w:color w:val="212121"/>
          <w:szCs w:val="24"/>
        </w:rPr>
        <w:t>ν</w:t>
      </w:r>
      <w:r w:rsidRPr="00725689">
        <w:rPr>
          <w:rFonts w:eastAsia="Times New Roman"/>
          <w:color w:val="212121"/>
          <w:szCs w:val="24"/>
        </w:rPr>
        <w:t xml:space="preserve"> δικομματισμό και με το ζόρι τον επαναφέρετε</w:t>
      </w:r>
      <w:r>
        <w:rPr>
          <w:rFonts w:eastAsia="Times New Roman"/>
          <w:color w:val="212121"/>
          <w:szCs w:val="24"/>
        </w:rPr>
        <w:t>,</w:t>
      </w:r>
      <w:r w:rsidRPr="00725689">
        <w:rPr>
          <w:rFonts w:eastAsia="Times New Roman"/>
          <w:color w:val="212121"/>
          <w:szCs w:val="24"/>
        </w:rPr>
        <w:t xml:space="preserve"> λες και είναι ο παράδεισος</w:t>
      </w:r>
      <w:r>
        <w:rPr>
          <w:rFonts w:eastAsia="Times New Roman"/>
          <w:color w:val="212121"/>
          <w:szCs w:val="24"/>
        </w:rPr>
        <w:t>. Ι</w:t>
      </w:r>
      <w:r w:rsidRPr="00725689">
        <w:rPr>
          <w:rFonts w:eastAsia="Times New Roman"/>
          <w:color w:val="212121"/>
          <w:szCs w:val="24"/>
        </w:rPr>
        <w:t>δρώσαμε</w:t>
      </w:r>
      <w:r>
        <w:rPr>
          <w:rFonts w:eastAsia="Times New Roman"/>
          <w:color w:val="212121"/>
          <w:szCs w:val="24"/>
        </w:rPr>
        <w:t xml:space="preserve">, αγωνιστήκαμε να διώξουμε τα δύο κόμματα –γιατί αυτά πτώχευσαν τη χώρα, οι διορισμοί σας, τα «θαλασσοδάνεια», τα ρουσφέτια σας, όλα αυτά που </w:t>
      </w:r>
      <w:proofErr w:type="spellStart"/>
      <w:r>
        <w:rPr>
          <w:rFonts w:eastAsia="Times New Roman"/>
          <w:color w:val="212121"/>
          <w:szCs w:val="24"/>
        </w:rPr>
        <w:t>συνέβαιναν</w:t>
      </w:r>
      <w:proofErr w:type="spellEnd"/>
      <w:r>
        <w:rPr>
          <w:rFonts w:eastAsia="Times New Roman"/>
          <w:color w:val="212121"/>
          <w:szCs w:val="24"/>
        </w:rPr>
        <w:t xml:space="preserve">- </w:t>
      </w:r>
      <w:r w:rsidRPr="00725689">
        <w:rPr>
          <w:rFonts w:eastAsia="Times New Roman"/>
          <w:color w:val="212121"/>
          <w:szCs w:val="24"/>
        </w:rPr>
        <w:t xml:space="preserve">και θέλετε να </w:t>
      </w:r>
      <w:r>
        <w:rPr>
          <w:rFonts w:eastAsia="Times New Roman"/>
          <w:color w:val="212121"/>
          <w:szCs w:val="24"/>
        </w:rPr>
        <w:t xml:space="preserve">τα </w:t>
      </w:r>
      <w:r w:rsidRPr="00725689">
        <w:rPr>
          <w:rFonts w:eastAsia="Times New Roman"/>
          <w:color w:val="212121"/>
          <w:szCs w:val="24"/>
        </w:rPr>
        <w:t>επα</w:t>
      </w:r>
      <w:r>
        <w:rPr>
          <w:rFonts w:eastAsia="Times New Roman"/>
          <w:color w:val="212121"/>
          <w:szCs w:val="24"/>
        </w:rPr>
        <w:t>ναφέρετε απολύτως. Και διδάσκετε</w:t>
      </w:r>
      <w:r w:rsidRPr="00725689">
        <w:rPr>
          <w:rFonts w:eastAsia="Times New Roman"/>
          <w:color w:val="212121"/>
          <w:szCs w:val="24"/>
        </w:rPr>
        <w:t xml:space="preserve"> στον κόσμο </w:t>
      </w:r>
      <w:r>
        <w:rPr>
          <w:rFonts w:eastAsia="Times New Roman"/>
          <w:color w:val="212121"/>
          <w:szCs w:val="24"/>
        </w:rPr>
        <w:t>–</w:t>
      </w:r>
      <w:r>
        <w:rPr>
          <w:rFonts w:eastAsia="Times New Roman"/>
          <w:color w:val="212121"/>
          <w:szCs w:val="24"/>
        </w:rPr>
        <w:t xml:space="preserve">τι;- </w:t>
      </w:r>
      <w:r w:rsidRPr="00725689">
        <w:rPr>
          <w:rFonts w:eastAsia="Times New Roman"/>
          <w:color w:val="212121"/>
          <w:szCs w:val="24"/>
        </w:rPr>
        <w:t>την πόλωση και την όξυνση</w:t>
      </w:r>
      <w:r>
        <w:rPr>
          <w:rFonts w:eastAsia="Times New Roman"/>
          <w:color w:val="212121"/>
          <w:szCs w:val="24"/>
        </w:rPr>
        <w:t>. Κ</w:t>
      </w:r>
      <w:r w:rsidRPr="00725689">
        <w:rPr>
          <w:rFonts w:eastAsia="Times New Roman"/>
          <w:color w:val="212121"/>
          <w:szCs w:val="24"/>
        </w:rPr>
        <w:t>αι είστε περήφανοι για αυτά</w:t>
      </w:r>
      <w:r>
        <w:rPr>
          <w:rFonts w:eastAsia="Times New Roman"/>
          <w:color w:val="212121"/>
          <w:szCs w:val="24"/>
        </w:rPr>
        <w:t>;</w:t>
      </w:r>
      <w:r w:rsidRPr="00725689">
        <w:rPr>
          <w:rFonts w:eastAsia="Times New Roman"/>
          <w:color w:val="212121"/>
          <w:szCs w:val="24"/>
        </w:rPr>
        <w:t xml:space="preserve"> </w:t>
      </w:r>
    </w:p>
    <w:p w14:paraId="7C460430" w14:textId="77777777" w:rsidR="00D41D4C" w:rsidRDefault="00870A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Τ</w:t>
      </w:r>
      <w:r w:rsidRPr="00725689">
        <w:rPr>
          <w:rFonts w:eastAsia="Times New Roman"/>
          <w:color w:val="212121"/>
          <w:szCs w:val="24"/>
        </w:rPr>
        <w:t xml:space="preserve">α </w:t>
      </w:r>
      <w:r>
        <w:rPr>
          <w:rFonts w:eastAsia="Times New Roman"/>
          <w:color w:val="212121"/>
          <w:szCs w:val="24"/>
        </w:rPr>
        <w:t>μεν</w:t>
      </w:r>
      <w:r w:rsidRPr="00725689">
        <w:rPr>
          <w:rFonts w:eastAsia="Times New Roman"/>
          <w:color w:val="212121"/>
          <w:szCs w:val="24"/>
        </w:rPr>
        <w:t xml:space="preserve"> νομοσχέδια </w:t>
      </w:r>
      <w:r>
        <w:rPr>
          <w:rFonts w:eastAsia="Times New Roman"/>
          <w:color w:val="212121"/>
          <w:szCs w:val="24"/>
        </w:rPr>
        <w:t>θα τα σκίσει ο λαός, γιατί</w:t>
      </w:r>
      <w:r w:rsidRPr="00725689">
        <w:rPr>
          <w:rFonts w:eastAsia="Times New Roman"/>
          <w:color w:val="212121"/>
          <w:szCs w:val="24"/>
        </w:rPr>
        <w:t xml:space="preserve"> δεν εγκρίνει νομοσχέδια που δεν είναι προϊόν συνεννόησης και συναίνεσης</w:t>
      </w:r>
      <w:r>
        <w:rPr>
          <w:rFonts w:eastAsia="Times New Roman"/>
          <w:color w:val="212121"/>
          <w:szCs w:val="24"/>
        </w:rPr>
        <w:t>. Έ</w:t>
      </w:r>
      <w:r w:rsidRPr="00725689">
        <w:rPr>
          <w:rFonts w:eastAsia="Times New Roman"/>
          <w:color w:val="212121"/>
          <w:szCs w:val="24"/>
        </w:rPr>
        <w:t>να το κρατούμενο</w:t>
      </w:r>
      <w:r>
        <w:rPr>
          <w:rFonts w:eastAsia="Times New Roman"/>
          <w:color w:val="212121"/>
          <w:szCs w:val="24"/>
        </w:rPr>
        <w:t>. Οι τροπολογίες υποβαθμίζουν</w:t>
      </w:r>
      <w:r w:rsidRPr="00725689">
        <w:rPr>
          <w:rFonts w:eastAsia="Times New Roman"/>
          <w:color w:val="212121"/>
          <w:szCs w:val="24"/>
        </w:rPr>
        <w:t xml:space="preserve"> το </w:t>
      </w:r>
      <w:r>
        <w:rPr>
          <w:rFonts w:eastAsia="Times New Roman"/>
          <w:color w:val="212121"/>
          <w:szCs w:val="24"/>
        </w:rPr>
        <w:t>Κ</w:t>
      </w:r>
      <w:r w:rsidRPr="00725689">
        <w:rPr>
          <w:rFonts w:eastAsia="Times New Roman"/>
          <w:color w:val="212121"/>
          <w:szCs w:val="24"/>
        </w:rPr>
        <w:t>οινοβούλιο και τις έχετε</w:t>
      </w:r>
      <w:r w:rsidRPr="00725689">
        <w:rPr>
          <w:rFonts w:eastAsia="Times New Roman"/>
          <w:color w:val="212121"/>
          <w:szCs w:val="24"/>
        </w:rPr>
        <w:t xml:space="preserve"> κάνει καθημερινότητα και νομοτέλεια</w:t>
      </w:r>
      <w:r>
        <w:rPr>
          <w:rFonts w:eastAsia="Times New Roman"/>
          <w:color w:val="212121"/>
          <w:szCs w:val="24"/>
        </w:rPr>
        <w:t xml:space="preserve">. Αυτό είναι το δεύτερο. </w:t>
      </w:r>
    </w:p>
    <w:p w14:paraId="7C460431" w14:textId="77777777" w:rsidR="00D41D4C" w:rsidRDefault="00870A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Και τρίτον, </w:t>
      </w:r>
      <w:r w:rsidRPr="00725689">
        <w:rPr>
          <w:rFonts w:eastAsia="Times New Roman"/>
          <w:color w:val="212121"/>
          <w:szCs w:val="24"/>
        </w:rPr>
        <w:t xml:space="preserve">ο αποκλεισμός της Ένωσης Κεντρώων από τα κανάλια </w:t>
      </w:r>
      <w:r>
        <w:rPr>
          <w:rFonts w:eastAsia="Times New Roman"/>
          <w:color w:val="212121"/>
          <w:szCs w:val="24"/>
        </w:rPr>
        <w:t>δείχνει</w:t>
      </w:r>
      <w:r w:rsidRPr="00725689">
        <w:rPr>
          <w:rFonts w:eastAsia="Times New Roman"/>
          <w:color w:val="212121"/>
          <w:szCs w:val="24"/>
        </w:rPr>
        <w:t xml:space="preserve"> φασιστικές α</w:t>
      </w:r>
      <w:r>
        <w:rPr>
          <w:rFonts w:eastAsia="Times New Roman"/>
          <w:color w:val="212121"/>
          <w:szCs w:val="24"/>
        </w:rPr>
        <w:t xml:space="preserve">ντιλήψεις τις οποίες καταγγέλλω εις </w:t>
      </w:r>
      <w:r w:rsidRPr="00725689">
        <w:rPr>
          <w:rFonts w:eastAsia="Times New Roman"/>
          <w:color w:val="212121"/>
          <w:szCs w:val="24"/>
        </w:rPr>
        <w:t>τον ελληνικό λαό</w:t>
      </w:r>
      <w:r>
        <w:rPr>
          <w:rFonts w:eastAsia="Times New Roman"/>
          <w:color w:val="212121"/>
          <w:szCs w:val="24"/>
        </w:rPr>
        <w:t xml:space="preserve">. </w:t>
      </w:r>
    </w:p>
    <w:p w14:paraId="7C460432" w14:textId="77777777" w:rsidR="00D41D4C" w:rsidRDefault="00870AC4">
      <w:pPr>
        <w:tabs>
          <w:tab w:val="left" w:pos="2738"/>
          <w:tab w:val="center" w:pos="4753"/>
          <w:tab w:val="left" w:pos="5723"/>
        </w:tabs>
        <w:spacing w:line="600" w:lineRule="auto"/>
        <w:ind w:firstLine="720"/>
        <w:contextualSpacing/>
        <w:jc w:val="center"/>
        <w:rPr>
          <w:rFonts w:eastAsia="Times New Roman"/>
          <w:szCs w:val="24"/>
        </w:rPr>
      </w:pPr>
      <w:r w:rsidRPr="00B01A32">
        <w:rPr>
          <w:rFonts w:eastAsia="Times New Roman"/>
          <w:szCs w:val="24"/>
        </w:rPr>
        <w:t xml:space="preserve">(Χειροκροτήματα από την πτέρυγα </w:t>
      </w:r>
      <w:r>
        <w:rPr>
          <w:rFonts w:eastAsia="Times New Roman"/>
          <w:szCs w:val="24"/>
        </w:rPr>
        <w:t>της Ένωσης Κεντρώων</w:t>
      </w:r>
      <w:r w:rsidRPr="00B01A32">
        <w:rPr>
          <w:rFonts w:eastAsia="Times New Roman"/>
          <w:szCs w:val="24"/>
        </w:rPr>
        <w:t>)</w:t>
      </w:r>
    </w:p>
    <w:p w14:paraId="7C460433" w14:textId="77777777" w:rsidR="00D41D4C" w:rsidRDefault="00870AC4">
      <w:pPr>
        <w:tabs>
          <w:tab w:val="left" w:pos="2738"/>
          <w:tab w:val="center" w:pos="4753"/>
          <w:tab w:val="left" w:pos="5723"/>
        </w:tabs>
        <w:spacing w:line="600" w:lineRule="auto"/>
        <w:ind w:firstLine="720"/>
        <w:contextualSpacing/>
        <w:jc w:val="both"/>
        <w:rPr>
          <w:rFonts w:eastAsia="Times New Roman"/>
          <w:szCs w:val="24"/>
        </w:rPr>
      </w:pPr>
      <w:r>
        <w:rPr>
          <w:rFonts w:eastAsia="Times New Roman"/>
          <w:color w:val="212121"/>
          <w:szCs w:val="24"/>
        </w:rPr>
        <w:lastRenderedPageBreak/>
        <w:t xml:space="preserve"> </w:t>
      </w:r>
      <w:r w:rsidRPr="005E7E74">
        <w:rPr>
          <w:rFonts w:eastAsia="Times New Roman"/>
          <w:b/>
          <w:szCs w:val="24"/>
        </w:rPr>
        <w:t>ΠΡΟΕ</w:t>
      </w:r>
      <w:r w:rsidRPr="005E7E74">
        <w:rPr>
          <w:rFonts w:eastAsia="Times New Roman"/>
          <w:b/>
          <w:szCs w:val="24"/>
        </w:rPr>
        <w:t>ΔΡΕΥΟΥΣΑ (Αναστασία Χριστοδουλοπούλου):</w:t>
      </w:r>
      <w:r>
        <w:rPr>
          <w:rFonts w:eastAsia="Times New Roman"/>
          <w:b/>
          <w:szCs w:val="24"/>
        </w:rPr>
        <w:t xml:space="preserve"> </w:t>
      </w:r>
      <w:r>
        <w:rPr>
          <w:rFonts w:eastAsia="Times New Roman"/>
          <w:szCs w:val="24"/>
        </w:rPr>
        <w:t xml:space="preserve">Καλώ στο Βήμα τον κ. Βλάχο. </w:t>
      </w:r>
    </w:p>
    <w:p w14:paraId="7C460434" w14:textId="77777777" w:rsidR="00D41D4C" w:rsidRDefault="00870AC4">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Ορίστε, κύριε Βλάχο, έχετε τον λόγο. </w:t>
      </w:r>
    </w:p>
    <w:p w14:paraId="7C460435" w14:textId="77777777" w:rsidR="00D41D4C" w:rsidRDefault="00870AC4">
      <w:pPr>
        <w:tabs>
          <w:tab w:val="left" w:pos="2738"/>
          <w:tab w:val="center" w:pos="4753"/>
          <w:tab w:val="left" w:pos="5723"/>
        </w:tabs>
        <w:spacing w:line="600" w:lineRule="auto"/>
        <w:ind w:firstLine="720"/>
        <w:contextualSpacing/>
        <w:jc w:val="both"/>
        <w:rPr>
          <w:rFonts w:eastAsia="Times New Roman"/>
          <w:szCs w:val="24"/>
        </w:rPr>
      </w:pPr>
      <w:r>
        <w:rPr>
          <w:rFonts w:eastAsia="Times New Roman"/>
          <w:b/>
          <w:szCs w:val="24"/>
        </w:rPr>
        <w:t xml:space="preserve">ΓΕΩΡΓΙΟΣ ΒΛΑΧΟΣ: </w:t>
      </w:r>
      <w:r>
        <w:rPr>
          <w:rFonts w:eastAsia="Times New Roman"/>
          <w:szCs w:val="24"/>
        </w:rPr>
        <w:t xml:space="preserve">Ευχαριστώ, κυρία Πρόεδρε. </w:t>
      </w:r>
    </w:p>
    <w:p w14:paraId="7C460436" w14:textId="77777777" w:rsidR="00D41D4C" w:rsidRDefault="00870A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Κυρίες και </w:t>
      </w:r>
      <w:r w:rsidRPr="00725689">
        <w:rPr>
          <w:rFonts w:eastAsia="Times New Roman"/>
          <w:color w:val="212121"/>
          <w:szCs w:val="24"/>
        </w:rPr>
        <w:t>κύριοι συνάδελφοι</w:t>
      </w:r>
      <w:r>
        <w:rPr>
          <w:rFonts w:eastAsia="Times New Roman"/>
          <w:color w:val="212121"/>
          <w:szCs w:val="24"/>
        </w:rPr>
        <w:t>,</w:t>
      </w:r>
      <w:r w:rsidRPr="00725689">
        <w:rPr>
          <w:rFonts w:eastAsia="Times New Roman"/>
          <w:color w:val="212121"/>
          <w:szCs w:val="24"/>
        </w:rPr>
        <w:t xml:space="preserve"> όταν </w:t>
      </w:r>
      <w:r>
        <w:rPr>
          <w:rFonts w:eastAsia="Times New Roman"/>
          <w:color w:val="212121"/>
          <w:szCs w:val="24"/>
        </w:rPr>
        <w:t>μια κυβέρνηση και μια πολιτική ηγεσία του Υ</w:t>
      </w:r>
      <w:r w:rsidRPr="00725689">
        <w:rPr>
          <w:rFonts w:eastAsia="Times New Roman"/>
          <w:color w:val="212121"/>
          <w:szCs w:val="24"/>
        </w:rPr>
        <w:t xml:space="preserve">πουργείου παίρνει </w:t>
      </w:r>
      <w:r>
        <w:rPr>
          <w:rFonts w:eastAsia="Times New Roman"/>
          <w:color w:val="212121"/>
          <w:szCs w:val="24"/>
        </w:rPr>
        <w:t>την</w:t>
      </w:r>
      <w:r w:rsidRPr="00725689">
        <w:rPr>
          <w:rFonts w:eastAsia="Times New Roman"/>
          <w:color w:val="212121"/>
          <w:szCs w:val="24"/>
        </w:rPr>
        <w:t xml:space="preserve"> πρωτοβουλία να φέρει ένα τόσο σημαντικό νομοθέτημα</w:t>
      </w:r>
      <w:r>
        <w:rPr>
          <w:rFonts w:eastAsia="Times New Roman"/>
          <w:color w:val="212121"/>
          <w:szCs w:val="24"/>
        </w:rPr>
        <w:t>,</w:t>
      </w:r>
      <w:r w:rsidRPr="00725689">
        <w:rPr>
          <w:rFonts w:eastAsia="Times New Roman"/>
          <w:color w:val="212121"/>
          <w:szCs w:val="24"/>
        </w:rPr>
        <w:t xml:space="preserve"> όπως είναι η εκπαιδευτική μεταρρύθμιση</w:t>
      </w:r>
      <w:r>
        <w:rPr>
          <w:rFonts w:eastAsia="Times New Roman"/>
          <w:color w:val="212121"/>
          <w:szCs w:val="24"/>
        </w:rPr>
        <w:t>, προφανώς είναι α</w:t>
      </w:r>
      <w:r w:rsidRPr="00725689">
        <w:rPr>
          <w:rFonts w:eastAsia="Times New Roman"/>
          <w:color w:val="212121"/>
          <w:szCs w:val="24"/>
        </w:rPr>
        <w:t>ποφασισμένη να δεχθεί διάλογο</w:t>
      </w:r>
      <w:r>
        <w:rPr>
          <w:rFonts w:eastAsia="Times New Roman"/>
          <w:color w:val="212121"/>
          <w:szCs w:val="24"/>
        </w:rPr>
        <w:t>,</w:t>
      </w:r>
      <w:r w:rsidRPr="00725689">
        <w:rPr>
          <w:rFonts w:eastAsia="Times New Roman"/>
          <w:color w:val="212121"/>
          <w:szCs w:val="24"/>
        </w:rPr>
        <w:t xml:space="preserve"> συζήτηση</w:t>
      </w:r>
      <w:r>
        <w:rPr>
          <w:rFonts w:eastAsia="Times New Roman"/>
          <w:color w:val="212121"/>
          <w:szCs w:val="24"/>
        </w:rPr>
        <w:t>,</w:t>
      </w:r>
      <w:r w:rsidRPr="00725689">
        <w:rPr>
          <w:rFonts w:eastAsia="Times New Roman"/>
          <w:color w:val="212121"/>
          <w:szCs w:val="24"/>
        </w:rPr>
        <w:t xml:space="preserve"> γιατί απλά θέλει αυτό το νομοθέτημα </w:t>
      </w:r>
      <w:r>
        <w:rPr>
          <w:rFonts w:eastAsia="Times New Roman"/>
          <w:color w:val="212121"/>
          <w:szCs w:val="24"/>
        </w:rPr>
        <w:t xml:space="preserve">να έχει </w:t>
      </w:r>
      <w:r w:rsidRPr="00725689">
        <w:rPr>
          <w:rFonts w:eastAsia="Times New Roman"/>
          <w:color w:val="212121"/>
          <w:szCs w:val="24"/>
        </w:rPr>
        <w:t>την ευρύ</w:t>
      </w:r>
      <w:r>
        <w:rPr>
          <w:rFonts w:eastAsia="Times New Roman"/>
          <w:color w:val="212121"/>
          <w:szCs w:val="24"/>
        </w:rPr>
        <w:t>τερη δυνατή συναίνεση και β</w:t>
      </w:r>
      <w:r w:rsidRPr="00725689">
        <w:rPr>
          <w:rFonts w:eastAsia="Times New Roman"/>
          <w:color w:val="212121"/>
          <w:szCs w:val="24"/>
        </w:rPr>
        <w:t>εβαίως</w:t>
      </w:r>
      <w:r>
        <w:rPr>
          <w:rFonts w:eastAsia="Times New Roman"/>
          <w:color w:val="212121"/>
          <w:szCs w:val="24"/>
        </w:rPr>
        <w:t>,</w:t>
      </w:r>
      <w:r w:rsidRPr="00725689">
        <w:rPr>
          <w:rFonts w:eastAsia="Times New Roman"/>
          <w:color w:val="212121"/>
          <w:szCs w:val="24"/>
        </w:rPr>
        <w:t xml:space="preserve"> να μακροημερεύσει</w:t>
      </w:r>
      <w:r>
        <w:rPr>
          <w:rFonts w:eastAsia="Times New Roman"/>
          <w:color w:val="212121"/>
          <w:szCs w:val="24"/>
        </w:rPr>
        <w:t xml:space="preserve">. </w:t>
      </w:r>
    </w:p>
    <w:p w14:paraId="7C460437" w14:textId="77777777" w:rsidR="00D41D4C" w:rsidRDefault="00870A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Και στα δυο αυτά η Κ</w:t>
      </w:r>
      <w:r w:rsidRPr="00725689">
        <w:rPr>
          <w:rFonts w:eastAsia="Times New Roman"/>
          <w:color w:val="212121"/>
          <w:szCs w:val="24"/>
        </w:rPr>
        <w:t>υβέρνηση θα έλεγα ότι απέτυχε</w:t>
      </w:r>
      <w:r>
        <w:rPr>
          <w:rFonts w:eastAsia="Times New Roman"/>
          <w:color w:val="212121"/>
          <w:szCs w:val="24"/>
        </w:rPr>
        <w:t>, γιατί πραγματικά και από τη</w:t>
      </w:r>
      <w:r w:rsidRPr="00725689">
        <w:rPr>
          <w:rFonts w:eastAsia="Times New Roman"/>
          <w:color w:val="212121"/>
          <w:szCs w:val="24"/>
        </w:rPr>
        <w:t xml:space="preserve"> διαδικασία και από πλ</w:t>
      </w:r>
      <w:r>
        <w:rPr>
          <w:rFonts w:eastAsia="Times New Roman"/>
          <w:color w:val="212121"/>
          <w:szCs w:val="24"/>
        </w:rPr>
        <w:t>ευράς ουσίας τα πράγματα πήγαν εντελ</w:t>
      </w:r>
      <w:r w:rsidRPr="00725689">
        <w:rPr>
          <w:rFonts w:eastAsia="Times New Roman"/>
          <w:color w:val="212121"/>
          <w:szCs w:val="24"/>
        </w:rPr>
        <w:t>ώς διαφορετικά</w:t>
      </w:r>
      <w:r>
        <w:rPr>
          <w:rFonts w:eastAsia="Times New Roman"/>
          <w:color w:val="212121"/>
          <w:szCs w:val="24"/>
        </w:rPr>
        <w:t xml:space="preserve">. Όλοι </w:t>
      </w:r>
      <w:r w:rsidRPr="00725689">
        <w:rPr>
          <w:rFonts w:eastAsia="Times New Roman"/>
          <w:color w:val="212121"/>
          <w:szCs w:val="24"/>
        </w:rPr>
        <w:t xml:space="preserve">εδώ πέρα μιλούν για διάλογο και </w:t>
      </w:r>
      <w:r>
        <w:rPr>
          <w:rFonts w:eastAsia="Times New Roman"/>
          <w:color w:val="212121"/>
          <w:szCs w:val="24"/>
        </w:rPr>
        <w:t xml:space="preserve">λένε </w:t>
      </w:r>
      <w:r w:rsidRPr="00725689">
        <w:rPr>
          <w:rFonts w:eastAsia="Times New Roman"/>
          <w:color w:val="212121"/>
          <w:szCs w:val="24"/>
        </w:rPr>
        <w:t>ότι έγινε διάλογος</w:t>
      </w:r>
      <w:r>
        <w:rPr>
          <w:rFonts w:eastAsia="Times New Roman"/>
          <w:color w:val="212121"/>
          <w:szCs w:val="24"/>
        </w:rPr>
        <w:t xml:space="preserve">. Όμως, </w:t>
      </w:r>
      <w:r w:rsidRPr="00725689">
        <w:rPr>
          <w:rFonts w:eastAsia="Times New Roman"/>
          <w:color w:val="212121"/>
          <w:szCs w:val="24"/>
        </w:rPr>
        <w:t>διάλογος σημαίνει να μιλάς</w:t>
      </w:r>
      <w:r>
        <w:rPr>
          <w:rFonts w:eastAsia="Times New Roman"/>
          <w:color w:val="212121"/>
          <w:szCs w:val="24"/>
        </w:rPr>
        <w:t>,</w:t>
      </w:r>
      <w:r w:rsidRPr="00725689">
        <w:rPr>
          <w:rFonts w:eastAsia="Times New Roman"/>
          <w:color w:val="212121"/>
          <w:szCs w:val="24"/>
        </w:rPr>
        <w:t xml:space="preserve"> να προτ</w:t>
      </w:r>
      <w:r w:rsidRPr="00725689">
        <w:rPr>
          <w:rFonts w:eastAsia="Times New Roman"/>
          <w:color w:val="212121"/>
          <w:szCs w:val="24"/>
        </w:rPr>
        <w:t>είνεις</w:t>
      </w:r>
      <w:r>
        <w:rPr>
          <w:rFonts w:eastAsia="Times New Roman"/>
          <w:color w:val="212121"/>
          <w:szCs w:val="24"/>
        </w:rPr>
        <w:t>, α</w:t>
      </w:r>
      <w:r w:rsidRPr="00725689">
        <w:rPr>
          <w:rFonts w:eastAsia="Times New Roman"/>
          <w:color w:val="212121"/>
          <w:szCs w:val="24"/>
        </w:rPr>
        <w:t>λλά και να ακούς</w:t>
      </w:r>
      <w:r>
        <w:rPr>
          <w:rFonts w:eastAsia="Times New Roman"/>
          <w:color w:val="212121"/>
          <w:szCs w:val="24"/>
        </w:rPr>
        <w:t xml:space="preserve">. </w:t>
      </w:r>
    </w:p>
    <w:p w14:paraId="7C460438" w14:textId="77777777" w:rsidR="00D41D4C" w:rsidRDefault="00870A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Τ</w:t>
      </w:r>
      <w:r w:rsidRPr="00725689">
        <w:rPr>
          <w:rFonts w:eastAsia="Times New Roman"/>
          <w:color w:val="212121"/>
          <w:szCs w:val="24"/>
        </w:rPr>
        <w:t>ελικά</w:t>
      </w:r>
      <w:r>
        <w:rPr>
          <w:rFonts w:eastAsia="Times New Roman"/>
          <w:color w:val="212121"/>
          <w:szCs w:val="24"/>
        </w:rPr>
        <w:t>,</w:t>
      </w:r>
      <w:r w:rsidRPr="00725689">
        <w:rPr>
          <w:rFonts w:eastAsia="Times New Roman"/>
          <w:color w:val="212121"/>
          <w:szCs w:val="24"/>
        </w:rPr>
        <w:t xml:space="preserve"> πώς αυτό τ</w:t>
      </w:r>
      <w:r>
        <w:rPr>
          <w:rFonts w:eastAsia="Times New Roman"/>
          <w:color w:val="212121"/>
          <w:szCs w:val="24"/>
        </w:rPr>
        <w:t>ο νομοθέτημα φτάνει σήμερα στη Β</w:t>
      </w:r>
      <w:r w:rsidRPr="00725689">
        <w:rPr>
          <w:rFonts w:eastAsia="Times New Roman"/>
          <w:color w:val="212121"/>
          <w:szCs w:val="24"/>
        </w:rPr>
        <w:t>ουλή</w:t>
      </w:r>
      <w:r>
        <w:rPr>
          <w:rFonts w:eastAsia="Times New Roman"/>
          <w:color w:val="212121"/>
          <w:szCs w:val="24"/>
        </w:rPr>
        <w:t>; Μ</w:t>
      </w:r>
      <w:r w:rsidRPr="00725689">
        <w:rPr>
          <w:rFonts w:eastAsia="Times New Roman"/>
          <w:color w:val="212121"/>
          <w:szCs w:val="24"/>
        </w:rPr>
        <w:t>ε συνοπτικές διαδικασίες</w:t>
      </w:r>
      <w:r>
        <w:rPr>
          <w:rFonts w:eastAsia="Times New Roman"/>
          <w:color w:val="212121"/>
          <w:szCs w:val="24"/>
        </w:rPr>
        <w:t>. Κ</w:t>
      </w:r>
      <w:r w:rsidRPr="00725689">
        <w:rPr>
          <w:rFonts w:eastAsia="Times New Roman"/>
          <w:color w:val="212121"/>
          <w:szCs w:val="24"/>
        </w:rPr>
        <w:t>αι είναι όλοι απέναντι</w:t>
      </w:r>
      <w:r>
        <w:rPr>
          <w:rFonts w:eastAsia="Times New Roman"/>
          <w:color w:val="212121"/>
          <w:szCs w:val="24"/>
        </w:rPr>
        <w:t>, ό</w:t>
      </w:r>
      <w:r w:rsidRPr="00725689">
        <w:rPr>
          <w:rFonts w:eastAsia="Times New Roman"/>
          <w:color w:val="212121"/>
          <w:szCs w:val="24"/>
        </w:rPr>
        <w:t>λοι έχουν να κάνουν παρατηρήσεις</w:t>
      </w:r>
      <w:r>
        <w:rPr>
          <w:rFonts w:eastAsia="Times New Roman"/>
          <w:color w:val="212121"/>
          <w:szCs w:val="24"/>
        </w:rPr>
        <w:t>, ό</w:t>
      </w:r>
      <w:r w:rsidRPr="00725689">
        <w:rPr>
          <w:rFonts w:eastAsia="Times New Roman"/>
          <w:color w:val="212121"/>
          <w:szCs w:val="24"/>
        </w:rPr>
        <w:t xml:space="preserve">λοι έχουν τις αντιρρήσεις </w:t>
      </w:r>
      <w:r>
        <w:rPr>
          <w:rFonts w:eastAsia="Times New Roman"/>
          <w:color w:val="212121"/>
          <w:szCs w:val="24"/>
        </w:rPr>
        <w:t>τους, β</w:t>
      </w:r>
      <w:r w:rsidRPr="00725689">
        <w:rPr>
          <w:rFonts w:eastAsia="Times New Roman"/>
          <w:color w:val="212121"/>
          <w:szCs w:val="24"/>
        </w:rPr>
        <w:t>εβαίως</w:t>
      </w:r>
      <w:r>
        <w:rPr>
          <w:rFonts w:eastAsia="Times New Roman"/>
          <w:color w:val="212121"/>
          <w:szCs w:val="24"/>
        </w:rPr>
        <w:t>,</w:t>
      </w:r>
      <w:r w:rsidRPr="00725689">
        <w:rPr>
          <w:rFonts w:eastAsia="Times New Roman"/>
          <w:color w:val="212121"/>
          <w:szCs w:val="24"/>
        </w:rPr>
        <w:t xml:space="preserve"> με κορυφαία εκ</w:t>
      </w:r>
      <w:r>
        <w:rPr>
          <w:rFonts w:eastAsia="Times New Roman"/>
          <w:color w:val="212121"/>
          <w:szCs w:val="24"/>
        </w:rPr>
        <w:t>είνη της Αξιωματικής Α</w:t>
      </w:r>
      <w:r w:rsidRPr="00725689">
        <w:rPr>
          <w:rFonts w:eastAsia="Times New Roman"/>
          <w:color w:val="212121"/>
          <w:szCs w:val="24"/>
        </w:rPr>
        <w:t xml:space="preserve">ντιπολίτευσης που δεσμεύεται ότι αύριο </w:t>
      </w:r>
      <w:r>
        <w:rPr>
          <w:rFonts w:eastAsia="Times New Roman"/>
          <w:color w:val="212121"/>
          <w:szCs w:val="24"/>
        </w:rPr>
        <w:t xml:space="preserve">ως </w:t>
      </w:r>
      <w:r w:rsidRPr="00725689">
        <w:rPr>
          <w:rFonts w:eastAsia="Times New Roman"/>
          <w:color w:val="212121"/>
          <w:szCs w:val="24"/>
        </w:rPr>
        <w:t>αυριανή κυβέρνηση θα προβεί σε αλλαγές σε σημαντικά σημεία του νομοσχεδίου</w:t>
      </w:r>
      <w:r>
        <w:rPr>
          <w:rFonts w:eastAsia="Times New Roman"/>
          <w:color w:val="212121"/>
          <w:szCs w:val="24"/>
        </w:rPr>
        <w:t>.</w:t>
      </w:r>
    </w:p>
    <w:p w14:paraId="7C460439" w14:textId="77777777" w:rsidR="00D41D4C" w:rsidRDefault="00870A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Άρα, κ</w:t>
      </w:r>
      <w:r w:rsidRPr="00725689">
        <w:rPr>
          <w:rFonts w:eastAsia="Times New Roman"/>
          <w:color w:val="212121"/>
          <w:szCs w:val="24"/>
        </w:rPr>
        <w:t>ύριε Υπουργέ</w:t>
      </w:r>
      <w:r>
        <w:rPr>
          <w:rFonts w:eastAsia="Times New Roman"/>
          <w:color w:val="212121"/>
          <w:szCs w:val="24"/>
        </w:rPr>
        <w:t xml:space="preserve">, κύριοι </w:t>
      </w:r>
      <w:r w:rsidRPr="00725689">
        <w:rPr>
          <w:rFonts w:eastAsia="Times New Roman"/>
          <w:color w:val="212121"/>
          <w:szCs w:val="24"/>
        </w:rPr>
        <w:t>της Κυβέρνησης</w:t>
      </w:r>
      <w:r>
        <w:rPr>
          <w:rFonts w:eastAsia="Times New Roman"/>
          <w:color w:val="212121"/>
          <w:szCs w:val="24"/>
        </w:rPr>
        <w:t>, η φιλοδοξία σας ήταν</w:t>
      </w:r>
      <w:r w:rsidRPr="00725689">
        <w:rPr>
          <w:rFonts w:eastAsia="Times New Roman"/>
          <w:color w:val="212121"/>
          <w:szCs w:val="24"/>
        </w:rPr>
        <w:t xml:space="preserve"> να φέρετε ένα νομοθέτημα εκατοντάδων σελίδων εδώ να ψηφιστεί και ουσιαστικ</w:t>
      </w:r>
      <w:r w:rsidRPr="00725689">
        <w:rPr>
          <w:rFonts w:eastAsia="Times New Roman"/>
          <w:color w:val="212121"/>
          <w:szCs w:val="24"/>
        </w:rPr>
        <w:t>ά να μην προλάβει να εφαρμοστεί ποτέ</w:t>
      </w:r>
      <w:r>
        <w:rPr>
          <w:rFonts w:eastAsia="Times New Roman"/>
          <w:color w:val="212121"/>
          <w:szCs w:val="24"/>
        </w:rPr>
        <w:t>;</w:t>
      </w:r>
      <w:r w:rsidRPr="00725689">
        <w:rPr>
          <w:rFonts w:eastAsia="Times New Roman"/>
          <w:color w:val="212121"/>
          <w:szCs w:val="24"/>
        </w:rPr>
        <w:t xml:space="preserve"> </w:t>
      </w:r>
      <w:r>
        <w:rPr>
          <w:rFonts w:eastAsia="Times New Roman"/>
          <w:color w:val="212121"/>
          <w:szCs w:val="24"/>
        </w:rPr>
        <w:t xml:space="preserve">Διότι, </w:t>
      </w:r>
      <w:r w:rsidRPr="00725689">
        <w:rPr>
          <w:rFonts w:eastAsia="Times New Roman"/>
          <w:color w:val="212121"/>
          <w:szCs w:val="24"/>
        </w:rPr>
        <w:t>πρώτον</w:t>
      </w:r>
      <w:r>
        <w:rPr>
          <w:rFonts w:eastAsia="Times New Roman"/>
          <w:color w:val="212121"/>
          <w:szCs w:val="24"/>
        </w:rPr>
        <w:t>, δεν θα προλάβει κ</w:t>
      </w:r>
      <w:r w:rsidRPr="00725689">
        <w:rPr>
          <w:rFonts w:eastAsia="Times New Roman"/>
          <w:color w:val="212121"/>
          <w:szCs w:val="24"/>
        </w:rPr>
        <w:t>αι δεύτερον και κάποια πράγματα</w:t>
      </w:r>
      <w:r>
        <w:rPr>
          <w:rFonts w:eastAsia="Times New Roman"/>
          <w:color w:val="212121"/>
          <w:szCs w:val="24"/>
        </w:rPr>
        <w:t>,</w:t>
      </w:r>
      <w:r w:rsidRPr="00725689">
        <w:rPr>
          <w:rFonts w:eastAsia="Times New Roman"/>
          <w:color w:val="212121"/>
          <w:szCs w:val="24"/>
        </w:rPr>
        <w:t xml:space="preserve"> που μπορούν να υλοποιηθούν στο μέλλον θα χρειαστούν τροποποίηση</w:t>
      </w:r>
      <w:r>
        <w:rPr>
          <w:rFonts w:eastAsia="Times New Roman"/>
          <w:color w:val="212121"/>
          <w:szCs w:val="24"/>
        </w:rPr>
        <w:t>. Κ</w:t>
      </w:r>
      <w:r w:rsidRPr="00725689">
        <w:rPr>
          <w:rFonts w:eastAsia="Times New Roman"/>
          <w:color w:val="212121"/>
          <w:szCs w:val="24"/>
        </w:rPr>
        <w:t>αι όπως είπα</w:t>
      </w:r>
      <w:r>
        <w:rPr>
          <w:rFonts w:eastAsia="Times New Roman"/>
          <w:color w:val="212121"/>
          <w:szCs w:val="24"/>
        </w:rPr>
        <w:t>,</w:t>
      </w:r>
      <w:r w:rsidRPr="00725689">
        <w:rPr>
          <w:rFonts w:eastAsia="Times New Roman"/>
          <w:color w:val="212121"/>
          <w:szCs w:val="24"/>
        </w:rPr>
        <w:t xml:space="preserve"> δεν έγινε διάλογος</w:t>
      </w:r>
      <w:r>
        <w:rPr>
          <w:rFonts w:eastAsia="Times New Roman"/>
          <w:color w:val="212121"/>
          <w:szCs w:val="24"/>
        </w:rPr>
        <w:t xml:space="preserve">, </w:t>
      </w:r>
      <w:r w:rsidRPr="00725689">
        <w:rPr>
          <w:rFonts w:eastAsia="Times New Roman"/>
          <w:color w:val="212121"/>
          <w:szCs w:val="24"/>
        </w:rPr>
        <w:t xml:space="preserve">δεν </w:t>
      </w:r>
      <w:r>
        <w:rPr>
          <w:rFonts w:eastAsia="Times New Roman"/>
          <w:color w:val="212121"/>
          <w:szCs w:val="24"/>
        </w:rPr>
        <w:t>ακούστηκ</w:t>
      </w:r>
      <w:r w:rsidRPr="00725689">
        <w:rPr>
          <w:rFonts w:eastAsia="Times New Roman"/>
          <w:color w:val="212121"/>
          <w:szCs w:val="24"/>
        </w:rPr>
        <w:t>αν φορείς</w:t>
      </w:r>
      <w:r>
        <w:rPr>
          <w:rFonts w:eastAsia="Times New Roman"/>
          <w:color w:val="212121"/>
          <w:szCs w:val="24"/>
        </w:rPr>
        <w:t>.</w:t>
      </w:r>
    </w:p>
    <w:p w14:paraId="7C46043A" w14:textId="77777777" w:rsidR="00D41D4C" w:rsidRDefault="00870A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Βλέπουμε μι</w:t>
      </w:r>
      <w:r w:rsidRPr="00725689">
        <w:rPr>
          <w:rFonts w:eastAsia="Times New Roman"/>
          <w:color w:val="212121"/>
          <w:szCs w:val="24"/>
        </w:rPr>
        <w:t>α αντίδραση</w:t>
      </w:r>
      <w:r>
        <w:rPr>
          <w:rFonts w:eastAsia="Times New Roman"/>
          <w:color w:val="212121"/>
          <w:szCs w:val="24"/>
        </w:rPr>
        <w:t xml:space="preserve">, κύριε </w:t>
      </w:r>
      <w:r>
        <w:rPr>
          <w:rFonts w:eastAsia="Times New Roman"/>
          <w:color w:val="212121"/>
          <w:szCs w:val="24"/>
        </w:rPr>
        <w:t>Υπουργέ, όταν σας λέμε ότι φέρατε δεκάδες -ίσ</w:t>
      </w:r>
      <w:r w:rsidRPr="00725689">
        <w:rPr>
          <w:rFonts w:eastAsia="Times New Roman"/>
          <w:color w:val="212121"/>
          <w:szCs w:val="24"/>
        </w:rPr>
        <w:t>ως και εκατοντάδες</w:t>
      </w:r>
      <w:r>
        <w:rPr>
          <w:rFonts w:eastAsia="Times New Roman"/>
          <w:color w:val="212121"/>
          <w:szCs w:val="24"/>
        </w:rPr>
        <w:t>-</w:t>
      </w:r>
      <w:r w:rsidRPr="00725689">
        <w:rPr>
          <w:rFonts w:eastAsia="Times New Roman"/>
          <w:color w:val="212121"/>
          <w:szCs w:val="24"/>
        </w:rPr>
        <w:t xml:space="preserve"> τροπολογίες</w:t>
      </w:r>
      <w:r>
        <w:rPr>
          <w:rFonts w:eastAsia="Times New Roman"/>
          <w:color w:val="212121"/>
          <w:szCs w:val="24"/>
        </w:rPr>
        <w:t>. Ο συνάδελφος ν</w:t>
      </w:r>
      <w:r w:rsidRPr="00725689">
        <w:rPr>
          <w:rFonts w:eastAsia="Times New Roman"/>
          <w:color w:val="212121"/>
          <w:szCs w:val="24"/>
        </w:rPr>
        <w:t xml:space="preserve">ωρίτερα </w:t>
      </w:r>
      <w:r>
        <w:rPr>
          <w:rFonts w:eastAsia="Times New Roman"/>
          <w:color w:val="212121"/>
          <w:szCs w:val="24"/>
        </w:rPr>
        <w:t>σας έφερε ένα</w:t>
      </w:r>
      <w:r w:rsidRPr="00725689">
        <w:rPr>
          <w:rFonts w:eastAsia="Times New Roman"/>
          <w:color w:val="212121"/>
          <w:szCs w:val="24"/>
        </w:rPr>
        <w:t xml:space="preserve"> πακέτο</w:t>
      </w:r>
      <w:r>
        <w:rPr>
          <w:rFonts w:eastAsia="Times New Roman"/>
          <w:color w:val="212121"/>
          <w:szCs w:val="24"/>
        </w:rPr>
        <w:t xml:space="preserve">. </w:t>
      </w:r>
    </w:p>
    <w:p w14:paraId="7C46043B" w14:textId="77777777" w:rsidR="00D41D4C" w:rsidRDefault="00870A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 xml:space="preserve">Ακούστηκε ότι όλη αυτή η </w:t>
      </w:r>
      <w:r w:rsidRPr="00725689">
        <w:rPr>
          <w:rFonts w:eastAsia="Times New Roman"/>
          <w:color w:val="212121"/>
          <w:szCs w:val="24"/>
        </w:rPr>
        <w:t xml:space="preserve">κουβέντα έγινε στο παρελθόν σε αυτά τα περίφημα </w:t>
      </w:r>
      <w:r>
        <w:rPr>
          <w:rFonts w:eastAsia="Times New Roman"/>
          <w:color w:val="212121"/>
          <w:szCs w:val="24"/>
        </w:rPr>
        <w:t>αναπτυξιακά συνέδρια, στα οποία δεν προσήλθαν οι Βουλευτές τ</w:t>
      </w:r>
      <w:r>
        <w:rPr>
          <w:rFonts w:eastAsia="Times New Roman"/>
          <w:color w:val="212121"/>
          <w:szCs w:val="24"/>
        </w:rPr>
        <w:t>ης Νέας Δημοκρατίας. Ναι, σε ό,τι με αφορά και εγώ δεν πήγα σε δύο από αυτά τα</w:t>
      </w:r>
      <w:r w:rsidRPr="00725689">
        <w:rPr>
          <w:rFonts w:eastAsia="Times New Roman"/>
          <w:color w:val="212121"/>
          <w:szCs w:val="24"/>
        </w:rPr>
        <w:t xml:space="preserve"> λεγόμενα </w:t>
      </w:r>
      <w:r>
        <w:rPr>
          <w:rFonts w:eastAsia="Times New Roman"/>
          <w:color w:val="212121"/>
          <w:szCs w:val="24"/>
        </w:rPr>
        <w:t>«</w:t>
      </w:r>
      <w:r w:rsidRPr="00725689">
        <w:rPr>
          <w:rFonts w:eastAsia="Times New Roman"/>
          <w:color w:val="212121"/>
          <w:szCs w:val="24"/>
        </w:rPr>
        <w:t>αναπτυξιακά συνέδρια</w:t>
      </w:r>
      <w:r>
        <w:rPr>
          <w:rFonts w:eastAsia="Times New Roman"/>
          <w:color w:val="212121"/>
          <w:szCs w:val="24"/>
        </w:rPr>
        <w:t>»</w:t>
      </w:r>
      <w:r w:rsidRPr="00725689">
        <w:rPr>
          <w:rFonts w:eastAsia="Times New Roman"/>
          <w:color w:val="212121"/>
          <w:szCs w:val="24"/>
        </w:rPr>
        <w:t xml:space="preserve"> που έγιναν στην Αττική</w:t>
      </w:r>
      <w:r>
        <w:rPr>
          <w:rFonts w:eastAsia="Times New Roman"/>
          <w:color w:val="212121"/>
          <w:szCs w:val="24"/>
        </w:rPr>
        <w:t>,</w:t>
      </w:r>
      <w:r w:rsidRPr="00725689">
        <w:rPr>
          <w:rFonts w:eastAsia="Times New Roman"/>
          <w:color w:val="212121"/>
          <w:szCs w:val="24"/>
        </w:rPr>
        <w:t xml:space="preserve"> γιατί </w:t>
      </w:r>
      <w:r>
        <w:rPr>
          <w:rFonts w:eastAsia="Times New Roman"/>
          <w:color w:val="212121"/>
          <w:szCs w:val="24"/>
        </w:rPr>
        <w:t xml:space="preserve">θα </w:t>
      </w:r>
      <w:r w:rsidRPr="00725689">
        <w:rPr>
          <w:rFonts w:eastAsia="Times New Roman"/>
          <w:color w:val="212121"/>
          <w:szCs w:val="24"/>
        </w:rPr>
        <w:t>προσ</w:t>
      </w:r>
      <w:r>
        <w:rPr>
          <w:rFonts w:eastAsia="Times New Roman"/>
          <w:color w:val="212121"/>
          <w:szCs w:val="24"/>
        </w:rPr>
        <w:t xml:space="preserve">έλθω </w:t>
      </w:r>
      <w:r>
        <w:rPr>
          <w:rFonts w:eastAsia="Times New Roman"/>
          <w:color w:val="212121"/>
          <w:szCs w:val="24"/>
        </w:rPr>
        <w:t>ως ακροατής -</w:t>
      </w:r>
      <w:r w:rsidRPr="00725689">
        <w:rPr>
          <w:rFonts w:eastAsia="Times New Roman"/>
          <w:color w:val="212121"/>
          <w:szCs w:val="24"/>
        </w:rPr>
        <w:t>καλά</w:t>
      </w:r>
      <w:r>
        <w:rPr>
          <w:rFonts w:eastAsia="Times New Roman"/>
          <w:color w:val="212121"/>
          <w:szCs w:val="24"/>
        </w:rPr>
        <w:t xml:space="preserve">, </w:t>
      </w:r>
      <w:r>
        <w:rPr>
          <w:rFonts w:eastAsia="Times New Roman"/>
          <w:color w:val="212121"/>
          <w:szCs w:val="24"/>
        </w:rPr>
        <w:t>σαν</w:t>
      </w:r>
      <w:r>
        <w:rPr>
          <w:rFonts w:eastAsia="Times New Roman"/>
          <w:color w:val="212121"/>
          <w:szCs w:val="24"/>
        </w:rPr>
        <w:t xml:space="preserve"> χειροκροτ</w:t>
      </w:r>
      <w:r>
        <w:rPr>
          <w:rFonts w:eastAsia="Times New Roman"/>
          <w:color w:val="212121"/>
          <w:szCs w:val="24"/>
        </w:rPr>
        <w:t>ητής</w:t>
      </w:r>
      <w:r>
        <w:rPr>
          <w:rFonts w:eastAsia="Times New Roman"/>
          <w:color w:val="212121"/>
          <w:szCs w:val="24"/>
        </w:rPr>
        <w:t xml:space="preserve"> το</w:t>
      </w:r>
      <w:r>
        <w:rPr>
          <w:rFonts w:eastAsia="Times New Roman"/>
          <w:color w:val="212121"/>
          <w:szCs w:val="24"/>
        </w:rPr>
        <w:t>υ</w:t>
      </w:r>
      <w:r>
        <w:rPr>
          <w:rFonts w:eastAsia="Times New Roman"/>
          <w:color w:val="212121"/>
          <w:szCs w:val="24"/>
        </w:rPr>
        <w:t xml:space="preserve"> Πρωθυπουργ</w:t>
      </w:r>
      <w:r>
        <w:rPr>
          <w:rFonts w:eastAsia="Times New Roman"/>
          <w:color w:val="212121"/>
          <w:szCs w:val="24"/>
        </w:rPr>
        <w:t>ού δεν θα ήμουν</w:t>
      </w:r>
      <w:r>
        <w:rPr>
          <w:rFonts w:eastAsia="Times New Roman"/>
          <w:color w:val="212121"/>
          <w:szCs w:val="24"/>
        </w:rPr>
        <w:t xml:space="preserve">- μόνο </w:t>
      </w:r>
      <w:r>
        <w:rPr>
          <w:rFonts w:eastAsia="Times New Roman"/>
          <w:color w:val="212121"/>
          <w:szCs w:val="24"/>
        </w:rPr>
        <w:t xml:space="preserve">για </w:t>
      </w:r>
      <w:r>
        <w:rPr>
          <w:rFonts w:eastAsia="Times New Roman"/>
          <w:color w:val="212121"/>
          <w:szCs w:val="24"/>
        </w:rPr>
        <w:t>να ακούσω</w:t>
      </w:r>
      <w:r>
        <w:rPr>
          <w:rFonts w:eastAsia="Times New Roman"/>
          <w:color w:val="212121"/>
          <w:szCs w:val="24"/>
        </w:rPr>
        <w:t>;</w:t>
      </w:r>
      <w:r>
        <w:rPr>
          <w:rFonts w:eastAsia="Times New Roman"/>
          <w:color w:val="212121"/>
          <w:szCs w:val="24"/>
        </w:rPr>
        <w:t xml:space="preserve"> </w:t>
      </w:r>
      <w:r>
        <w:rPr>
          <w:rFonts w:eastAsia="Times New Roman"/>
          <w:color w:val="212121"/>
          <w:szCs w:val="24"/>
        </w:rPr>
        <w:t>Α</w:t>
      </w:r>
      <w:r>
        <w:rPr>
          <w:rFonts w:eastAsia="Times New Roman"/>
          <w:color w:val="212121"/>
          <w:szCs w:val="24"/>
        </w:rPr>
        <w:t xml:space="preserve">υτό δεν </w:t>
      </w:r>
      <w:r>
        <w:rPr>
          <w:rFonts w:eastAsia="Times New Roman"/>
          <w:color w:val="212121"/>
          <w:szCs w:val="24"/>
        </w:rPr>
        <w:t>είναι</w:t>
      </w:r>
      <w:r>
        <w:rPr>
          <w:rFonts w:eastAsia="Times New Roman"/>
          <w:color w:val="212121"/>
          <w:szCs w:val="24"/>
        </w:rPr>
        <w:t xml:space="preserve"> </w:t>
      </w:r>
      <w:r>
        <w:rPr>
          <w:rFonts w:eastAsia="Times New Roman"/>
          <w:color w:val="212121"/>
          <w:szCs w:val="24"/>
        </w:rPr>
        <w:t xml:space="preserve">συνέδριο. </w:t>
      </w:r>
    </w:p>
    <w:p w14:paraId="7C46043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Όταν σε μία συνάντηση</w:t>
      </w:r>
      <w:r w:rsidRPr="00BA1571">
        <w:rPr>
          <w:rFonts w:eastAsia="Times New Roman" w:cs="Times New Roman"/>
          <w:szCs w:val="24"/>
        </w:rPr>
        <w:t>,</w:t>
      </w:r>
      <w:r>
        <w:rPr>
          <w:rFonts w:eastAsia="Times New Roman" w:cs="Times New Roman"/>
          <w:szCs w:val="24"/>
        </w:rPr>
        <w:t xml:space="preserve"> στην οποία συζητούνται σοβαρά θέματα, δεν σου δίνεται ο λόγος, πείτε μου: Γιατί να πας; Και οι περισσότεροι όμως  από όσους πήγαν και από τον δικό σας χώρο ή της αυτοδιοίκησης ένιωσαν αυτό που λέμε κατά το κοινώς λεγόμενον</w:t>
      </w:r>
      <w:r>
        <w:rPr>
          <w:rFonts w:eastAsia="Times New Roman" w:cs="Times New Roman"/>
          <w:szCs w:val="24"/>
        </w:rPr>
        <w:t xml:space="preserve"> «γλάστρα», αφού δεν μπόρεσαν να καταθέσουν τις απόψεις τους. </w:t>
      </w:r>
    </w:p>
    <w:p w14:paraId="7C46043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Έτσι, λοιπόν, και αυτά τα συνέδρια που έγιναν, με τον τρόπο που είπα, ουσιαστικά δεν ασχολήθηκαν με αυτά τα θέματα που λέει το νομοσχέδιο, γιατί μην μου πείτε, κύριε Υπουργέ, ότι, για παράδειγμ</w:t>
      </w:r>
      <w:r>
        <w:rPr>
          <w:rFonts w:eastAsia="Times New Roman" w:cs="Times New Roman"/>
          <w:szCs w:val="24"/>
        </w:rPr>
        <w:t xml:space="preserve">α, στο Αναπτυξιακό Συνέδριο της </w:t>
      </w:r>
      <w:r>
        <w:rPr>
          <w:rFonts w:eastAsia="Times New Roman" w:cs="Times New Roman"/>
          <w:szCs w:val="24"/>
        </w:rPr>
        <w:t>δ</w:t>
      </w:r>
      <w:r>
        <w:rPr>
          <w:rFonts w:eastAsia="Times New Roman" w:cs="Times New Roman"/>
          <w:szCs w:val="24"/>
        </w:rPr>
        <w:t xml:space="preserve">υτικής Ελλάδας, συζητήθηκε η δημιουργία </w:t>
      </w:r>
      <w:r>
        <w:rPr>
          <w:rFonts w:eastAsia="Times New Roman" w:cs="Times New Roman"/>
          <w:szCs w:val="24"/>
        </w:rPr>
        <w:t>Γ</w:t>
      </w:r>
      <w:r>
        <w:rPr>
          <w:rFonts w:eastAsia="Times New Roman" w:cs="Times New Roman"/>
          <w:szCs w:val="24"/>
        </w:rPr>
        <w:t xml:space="preserve">εωπονικής </w:t>
      </w:r>
      <w:r>
        <w:rPr>
          <w:rFonts w:eastAsia="Times New Roman" w:cs="Times New Roman"/>
          <w:szCs w:val="24"/>
        </w:rPr>
        <w:t>Σ</w:t>
      </w:r>
      <w:r>
        <w:rPr>
          <w:rFonts w:eastAsia="Times New Roman" w:cs="Times New Roman"/>
          <w:szCs w:val="24"/>
        </w:rPr>
        <w:t xml:space="preserve">χολής στην Πάτρα. Αυτό είναι απαίτηση της κοινωνίας, έχει ανάγκη από </w:t>
      </w:r>
      <w:r>
        <w:rPr>
          <w:rFonts w:eastAsia="Times New Roman" w:cs="Times New Roman"/>
          <w:szCs w:val="24"/>
        </w:rPr>
        <w:t>Γ</w:t>
      </w:r>
      <w:r>
        <w:rPr>
          <w:rFonts w:eastAsia="Times New Roman" w:cs="Times New Roman"/>
          <w:szCs w:val="24"/>
        </w:rPr>
        <w:t xml:space="preserve">εωπονική καινούρια; Το ότι στη </w:t>
      </w:r>
      <w:r>
        <w:rPr>
          <w:rFonts w:eastAsia="Times New Roman" w:cs="Times New Roman"/>
          <w:szCs w:val="24"/>
        </w:rPr>
        <w:t>Γ</w:t>
      </w:r>
      <w:r>
        <w:rPr>
          <w:rFonts w:eastAsia="Times New Roman" w:cs="Times New Roman"/>
          <w:szCs w:val="24"/>
        </w:rPr>
        <w:t xml:space="preserve">εωπονική </w:t>
      </w:r>
      <w:r>
        <w:rPr>
          <w:rFonts w:eastAsia="Times New Roman" w:cs="Times New Roman"/>
          <w:szCs w:val="24"/>
        </w:rPr>
        <w:t>Σ</w:t>
      </w:r>
      <w:r>
        <w:rPr>
          <w:rFonts w:eastAsia="Times New Roman" w:cs="Times New Roman"/>
          <w:szCs w:val="24"/>
        </w:rPr>
        <w:t xml:space="preserve">χολή -την οποία εγώ τέλειωσα- δεν </w:t>
      </w:r>
      <w:r>
        <w:rPr>
          <w:rFonts w:eastAsia="Times New Roman" w:cs="Times New Roman"/>
          <w:szCs w:val="24"/>
        </w:rPr>
        <w:lastRenderedPageBreak/>
        <w:t xml:space="preserve">υπάρχουν μικροσκόπια και άλλα εργαλεία για να </w:t>
      </w:r>
      <w:r w:rsidRPr="00B1098F">
        <w:rPr>
          <w:rFonts w:eastAsia="Times New Roman" w:cs="Times New Roman"/>
          <w:szCs w:val="24"/>
        </w:rPr>
        <w:t>εκπαιδευτούν</w:t>
      </w:r>
      <w:r>
        <w:rPr>
          <w:rFonts w:eastAsia="Times New Roman" w:cs="Times New Roman"/>
          <w:szCs w:val="24"/>
        </w:rPr>
        <w:t xml:space="preserve"> οι φοιτητές, αυτό δεν σας αγγίζει. Θέλετε καινούρια </w:t>
      </w:r>
      <w:r>
        <w:rPr>
          <w:rFonts w:eastAsia="Times New Roman" w:cs="Times New Roman"/>
          <w:szCs w:val="24"/>
        </w:rPr>
        <w:t>Γ</w:t>
      </w:r>
      <w:r>
        <w:rPr>
          <w:rFonts w:eastAsia="Times New Roman" w:cs="Times New Roman"/>
          <w:szCs w:val="24"/>
        </w:rPr>
        <w:t xml:space="preserve">εωπονική και κυρίως θέλετε και νέα </w:t>
      </w:r>
      <w:r>
        <w:rPr>
          <w:rFonts w:eastAsia="Times New Roman" w:cs="Times New Roman"/>
          <w:szCs w:val="24"/>
        </w:rPr>
        <w:t>Νομική</w:t>
      </w:r>
      <w:r>
        <w:rPr>
          <w:rFonts w:eastAsia="Times New Roman" w:cs="Times New Roman"/>
          <w:szCs w:val="24"/>
        </w:rPr>
        <w:t xml:space="preserve"> στην Πάτρα. Εγώ σας λέω ότι το κάνατε ως αντάλλαγμα για να δεχθούν ο</w:t>
      </w:r>
      <w:r>
        <w:rPr>
          <w:rFonts w:eastAsia="Times New Roman" w:cs="Times New Roman"/>
          <w:szCs w:val="24"/>
        </w:rPr>
        <w:t xml:space="preserve">ι πρυτανικές αρχές το ΤΕΙ της Δυτικής Ελλάδας. Και δεν κάνω λάθος, διότι αυτά συζητιούνται ξέρετε. </w:t>
      </w:r>
    </w:p>
    <w:p w14:paraId="7C46043E"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Και επειδή, λοιπόν, τώρα ενσωματώσαμε τα ΤΕΙ, είπαμε τι; Ανώτατη εκπαίδευση. Πού είναι η τεχνολογική εκπαίδευση, την οποία έπρεπε όλοι να στηρίξουμε; Και αυ</w:t>
      </w:r>
      <w:r>
        <w:rPr>
          <w:rFonts w:eastAsia="Times New Roman" w:cs="Times New Roman"/>
          <w:szCs w:val="24"/>
        </w:rPr>
        <w:t>τή που υπήρχε, ουσιαστικά τη διαλύσαμε. Και φέραμε σήμερα τα ΤΕΙ να τα ενσωματώσουμε. Και πού πάνε τα επαγγελματικά δικαιώματα; Πού πήγε, κύριε Υπουργέ, αυτή η περίφημη επιτροπή, που κάνατε τότε με τους μηχανικούς τεχνολογικής εκπαίδευσης και με το Τεχνικό</w:t>
      </w:r>
      <w:r>
        <w:rPr>
          <w:rFonts w:eastAsia="Times New Roman" w:cs="Times New Roman"/>
          <w:szCs w:val="24"/>
        </w:rPr>
        <w:t xml:space="preserve"> Επιμελητήριο Ελλάδας, που κατέληξαν σε μία πρόταση, και είπατε ότι θα την ενσωματώσετε, θα τη φέρετε, για να κατοχυρώσετε επαγγελματικά δικαιώματα; Όλα αυτά χάθηκαν. Τελικά τι έμεινε; Μόνο κάποιες ιδεοληψίες, μόνο κάποιες έμμονες ιδέες, μόνο κάποιες εξυπη</w:t>
      </w:r>
      <w:r>
        <w:rPr>
          <w:rFonts w:eastAsia="Times New Roman" w:cs="Times New Roman"/>
          <w:szCs w:val="24"/>
        </w:rPr>
        <w:t xml:space="preserve">ρετήσεις συμφερόντων. Διότι ακόμα και η ίδρυση ενός τμήματος πρέπει να γίνεται από το αρμόδιο Υπουργείο, το οποίο να έρθει εδώ πέρα να πείσει την Εθνική Αντιπροσωπεία γιατί πρέπει </w:t>
      </w:r>
      <w:r>
        <w:rPr>
          <w:rFonts w:eastAsia="Times New Roman" w:cs="Times New Roman"/>
          <w:szCs w:val="24"/>
        </w:rPr>
        <w:lastRenderedPageBreak/>
        <w:t>να γίνει αυτή η νέα σχολή, και όχι να γίνεται με μια τροπολογία ενός συναδέλ</w:t>
      </w:r>
      <w:r>
        <w:rPr>
          <w:rFonts w:eastAsia="Times New Roman" w:cs="Times New Roman"/>
          <w:szCs w:val="24"/>
        </w:rPr>
        <w:t>φου που θα πάει τη Μεγάλη Εβδομάδα στην περιφέρειά του και θα πει: «Κοιτάξτε, κατόπιν ενεργειών μου δημιουργήθηκε νέα σχολή».</w:t>
      </w:r>
    </w:p>
    <w:p w14:paraId="7C46043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 Πόσες δεκαετίες πίσω θέλετε να μας γυρίσετε; Είπαμε να τα ξεπεράσουμε αυτά. Είπαμε ότι η κρίση μάς έκανε όλους καλύτερους. Είπαμε</w:t>
      </w:r>
      <w:r>
        <w:rPr>
          <w:rFonts w:eastAsia="Times New Roman" w:cs="Times New Roman"/>
          <w:szCs w:val="24"/>
        </w:rPr>
        <w:t xml:space="preserve"> ότι όλοι κάτι διδαχθήκαμε. Πού είναι, όμως, το καλύτερο; Πού είναι αυτό που σήμερα θέλετε εμείς εδώ ως Αντιπολίτευση να επικροτήσουμε και να ψηφίσουμε; Ποια είναι η προοπτική που δίνετε στην τριτοβάθμια εκπαίδευση; Σε ποιον τομέα; Πού να σας επιβραβεύσουμ</w:t>
      </w:r>
      <w:r>
        <w:rPr>
          <w:rFonts w:eastAsia="Times New Roman" w:cs="Times New Roman"/>
          <w:szCs w:val="24"/>
        </w:rPr>
        <w:t xml:space="preserve">ε; Πουθενά. </w:t>
      </w:r>
    </w:p>
    <w:p w14:paraId="7C46044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Γι’ αυτό και εμείς θα καταψηφίσουμε, κύριε Υπουργέ, γιατί πράγματι δεν δίνετε προοπτική. Όπως-όπως, με συνοπτικές διαδικασίες, με ανύπαρκτο διάλογο -συμμετοχικό εννοώ διάλογο, με ουσιαστική συμμετοχή- φέρατε ένα πολυσέλιδο νομοσχέδιο, χαθήκαμε</w:t>
      </w:r>
      <w:r>
        <w:rPr>
          <w:rFonts w:eastAsia="Times New Roman" w:cs="Times New Roman"/>
          <w:szCs w:val="24"/>
        </w:rPr>
        <w:t xml:space="preserve"> στις εκατοντάδες σελίδες και εκεί κάπου χάσαμε την ουσία.</w:t>
      </w:r>
    </w:p>
    <w:p w14:paraId="7C46044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θεωρώ -και κλείνω με αυτό, κυρία Πρόεδρε-  ότι είναι μία ακόμα ευθύνη της επόμενης κυβέρνησης, να δρομολογήσει διαφορετικά τα πράγματα και να επαναφέρει κάποια πράγματα</w:t>
      </w:r>
      <w:r>
        <w:rPr>
          <w:rFonts w:eastAsia="Times New Roman" w:cs="Times New Roman"/>
          <w:szCs w:val="24"/>
        </w:rPr>
        <w:t>,</w:t>
      </w:r>
      <w:r>
        <w:rPr>
          <w:rFonts w:eastAsia="Times New Roman" w:cs="Times New Roman"/>
          <w:szCs w:val="24"/>
        </w:rPr>
        <w:t xml:space="preserve"> που σήμερα ξηλώνονται </w:t>
      </w:r>
      <w:r>
        <w:rPr>
          <w:rFonts w:eastAsia="Times New Roman" w:cs="Times New Roman"/>
          <w:szCs w:val="24"/>
        </w:rPr>
        <w:t>στην κατάσταση που πρέπει, δίνοντας πάλι προοπτική, ελπίδα, αλλά και σεβασμό στους καθηγητές και στους φοιτητές.</w:t>
      </w:r>
    </w:p>
    <w:p w14:paraId="7C460442"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Και επειδή μιλάμε για τα κολέγια και την ιδιωτική εκπαίδευση, κύριε Υπουργέ, κάποτε απαντήστε: Πόσο καιρό θα κάνουμε πως δεν καταλαβαίνουμε; Έλ</w:t>
      </w:r>
      <w:r>
        <w:rPr>
          <w:rFonts w:eastAsia="Times New Roman" w:cs="Times New Roman"/>
          <w:szCs w:val="24"/>
        </w:rPr>
        <w:t xml:space="preserve">ληνες επιχειρηματίες, Έλληνες καθηγητές, Έλληνες φοιτητές να σπουδάζουν στην Κύπρο και εμείς εδώ ελπίζουμε ότι κάτι μπορεί να αλλάξει. </w:t>
      </w:r>
    </w:p>
    <w:p w14:paraId="7C460443"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C460444" w14:textId="77777777" w:rsidR="00D41D4C" w:rsidRDefault="00870A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460445" w14:textId="77777777" w:rsidR="00D41D4C" w:rsidRDefault="00870AC4">
      <w:pPr>
        <w:spacing w:line="600" w:lineRule="auto"/>
        <w:ind w:firstLine="720"/>
        <w:contextualSpacing/>
        <w:jc w:val="both"/>
        <w:rPr>
          <w:rFonts w:eastAsia="Times New Roman" w:cs="Times New Roman"/>
          <w:szCs w:val="24"/>
        </w:rPr>
      </w:pPr>
      <w:r w:rsidRPr="00BA1571">
        <w:rPr>
          <w:rFonts w:eastAsia="Times New Roman" w:cs="Times New Roman"/>
          <w:b/>
          <w:szCs w:val="24"/>
        </w:rPr>
        <w:t>ΠΡΟΕΔΡΕΥΟΥΣΑ (Αναστασία Χριστοδουλοπούλου):</w:t>
      </w:r>
      <w:r>
        <w:rPr>
          <w:rFonts w:eastAsia="Times New Roman" w:cs="Times New Roman"/>
          <w:szCs w:val="24"/>
        </w:rPr>
        <w:t xml:space="preserve"> Τελευτα</w:t>
      </w:r>
      <w:r>
        <w:rPr>
          <w:rFonts w:eastAsia="Times New Roman" w:cs="Times New Roman"/>
          <w:szCs w:val="24"/>
        </w:rPr>
        <w:t>ίος ομιλητής από τον κατάλογο είναι ο κ. Παναγιωτόπουλος. Απ’ ό,τι βλέπω, δεν είναι στην Αίθουσα.</w:t>
      </w:r>
    </w:p>
    <w:p w14:paraId="7C460446"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Κύριε Υπουργέ, θέλετε κάτι να συμπληρώσετε, γιατί αλλιώς θα κλείσω τη συνεδρίαση;</w:t>
      </w:r>
    </w:p>
    <w:p w14:paraId="7C460447" w14:textId="77777777" w:rsidR="00D41D4C" w:rsidRDefault="00870AC4">
      <w:pPr>
        <w:spacing w:line="600" w:lineRule="auto"/>
        <w:ind w:firstLine="720"/>
        <w:contextualSpacing/>
        <w:jc w:val="both"/>
        <w:rPr>
          <w:rFonts w:eastAsia="Times New Roman" w:cs="Times New Roman"/>
          <w:szCs w:val="24"/>
        </w:rPr>
      </w:pPr>
      <w:r w:rsidRPr="00A9233D">
        <w:rPr>
          <w:rFonts w:eastAsia="Times New Roman" w:cs="Times New Roman"/>
          <w:b/>
          <w:szCs w:val="24"/>
        </w:rPr>
        <w:lastRenderedPageBreak/>
        <w:t>ΝΙΚΗ ΚΕΡΑΜΕΩΣ:</w:t>
      </w:r>
      <w:r>
        <w:rPr>
          <w:rFonts w:eastAsia="Times New Roman" w:cs="Times New Roman"/>
          <w:szCs w:val="24"/>
        </w:rPr>
        <w:t xml:space="preserve"> Έχουμε δευτερολογίες. </w:t>
      </w:r>
    </w:p>
    <w:p w14:paraId="7C460448" w14:textId="77777777" w:rsidR="00D41D4C" w:rsidRDefault="00870AC4">
      <w:pPr>
        <w:spacing w:line="600" w:lineRule="auto"/>
        <w:ind w:firstLine="720"/>
        <w:contextualSpacing/>
        <w:jc w:val="both"/>
        <w:rPr>
          <w:rFonts w:eastAsia="Times New Roman" w:cs="Times New Roman"/>
          <w:szCs w:val="24"/>
        </w:rPr>
      </w:pPr>
      <w:r w:rsidRPr="00A9233D">
        <w:rPr>
          <w:rFonts w:eastAsia="Times New Roman" w:cs="Times New Roman"/>
          <w:b/>
          <w:szCs w:val="24"/>
        </w:rPr>
        <w:t>ΠΡΟΕΔΡΕΥΟΥΣΑ (Αναστασία Χριστοδουλοπού</w:t>
      </w:r>
      <w:r w:rsidRPr="00A9233D">
        <w:rPr>
          <w:rFonts w:eastAsia="Times New Roman" w:cs="Times New Roman"/>
          <w:b/>
          <w:szCs w:val="24"/>
        </w:rPr>
        <w:t>λου):</w:t>
      </w:r>
      <w:r>
        <w:rPr>
          <w:rFonts w:eastAsia="Times New Roman" w:cs="Times New Roman"/>
          <w:szCs w:val="24"/>
        </w:rPr>
        <w:t xml:space="preserve"> Θα τις κάνετε τις δευτερολογίες; Έχετε μιλήσει πάρα πολύ, όπως μαθαίνω από τις Υπηρεσίες. Αν είναι πολύ …</w:t>
      </w:r>
    </w:p>
    <w:p w14:paraId="7C460449" w14:textId="77777777" w:rsidR="00D41D4C" w:rsidRDefault="00870AC4">
      <w:pPr>
        <w:spacing w:line="600" w:lineRule="auto"/>
        <w:ind w:firstLine="720"/>
        <w:contextualSpacing/>
        <w:jc w:val="both"/>
        <w:rPr>
          <w:rFonts w:eastAsia="Times New Roman" w:cs="Times New Roman"/>
          <w:szCs w:val="24"/>
        </w:rPr>
      </w:pPr>
      <w:r w:rsidRPr="00A9233D">
        <w:rPr>
          <w:rFonts w:eastAsia="Times New Roman" w:cs="Times New Roman"/>
          <w:b/>
          <w:szCs w:val="24"/>
        </w:rPr>
        <w:t>ΝΙΚΗ ΚΕΡΑΜΕΩΣ:</w:t>
      </w:r>
      <w:r>
        <w:rPr>
          <w:rFonts w:eastAsia="Times New Roman" w:cs="Times New Roman"/>
          <w:szCs w:val="24"/>
        </w:rPr>
        <w:t xml:space="preserve"> Κυρία Πρόεδρε, ένα πράγμα είναι να </w:t>
      </w:r>
      <w:proofErr w:type="spellStart"/>
      <w:r>
        <w:rPr>
          <w:rFonts w:eastAsia="Times New Roman" w:cs="Times New Roman"/>
          <w:szCs w:val="24"/>
        </w:rPr>
        <w:t>συντμήσουμε</w:t>
      </w:r>
      <w:proofErr w:type="spellEnd"/>
      <w:r>
        <w:rPr>
          <w:rFonts w:eastAsia="Times New Roman" w:cs="Times New Roman"/>
          <w:szCs w:val="24"/>
        </w:rPr>
        <w:t xml:space="preserve"> τις προθεσμίες με τη διαδικασία του επείγοντος, αλλά δεν θα στερήσετε τις δευτερολ</w:t>
      </w:r>
      <w:r>
        <w:rPr>
          <w:rFonts w:eastAsia="Times New Roman" w:cs="Times New Roman"/>
          <w:szCs w:val="24"/>
        </w:rPr>
        <w:t>ογίες από τους εισηγητές των κομμάτων.</w:t>
      </w:r>
    </w:p>
    <w:p w14:paraId="7C46044A" w14:textId="77777777" w:rsidR="00D41D4C" w:rsidRDefault="00870AC4">
      <w:pPr>
        <w:spacing w:line="600" w:lineRule="auto"/>
        <w:ind w:firstLine="720"/>
        <w:contextualSpacing/>
        <w:jc w:val="both"/>
        <w:rPr>
          <w:rFonts w:eastAsia="Times New Roman" w:cs="Times New Roman"/>
          <w:szCs w:val="24"/>
        </w:rPr>
      </w:pPr>
      <w:r w:rsidRPr="00A9233D">
        <w:rPr>
          <w:rFonts w:eastAsia="Times New Roman" w:cs="Times New Roman"/>
          <w:b/>
          <w:szCs w:val="24"/>
        </w:rPr>
        <w:t>ΠΡΟΕΔΡΕΥΟΥΣΑ (Αναστασία Χριστοδουλοπούλου):</w:t>
      </w:r>
      <w:r>
        <w:rPr>
          <w:rFonts w:eastAsia="Times New Roman" w:cs="Times New Roman"/>
          <w:szCs w:val="24"/>
        </w:rPr>
        <w:t xml:space="preserve"> Όχι, αλίμονο. Απλώς με ενημερώνουν οι Υπηρεσίες της Βουλής ότι έχετε όλοι σας υπερβεί τον χρόνο.</w:t>
      </w:r>
    </w:p>
    <w:p w14:paraId="7C46044B" w14:textId="77777777" w:rsidR="00D41D4C" w:rsidRDefault="00870AC4">
      <w:pPr>
        <w:spacing w:line="600" w:lineRule="auto"/>
        <w:ind w:firstLine="720"/>
        <w:contextualSpacing/>
        <w:jc w:val="both"/>
        <w:rPr>
          <w:rFonts w:eastAsia="Times New Roman" w:cs="Times New Roman"/>
          <w:szCs w:val="24"/>
        </w:rPr>
      </w:pPr>
      <w:r w:rsidRPr="00A9233D">
        <w:rPr>
          <w:rFonts w:eastAsia="Times New Roman" w:cs="Times New Roman"/>
          <w:b/>
          <w:szCs w:val="24"/>
        </w:rPr>
        <w:t>ΝΙΚΗ ΚΕΡΑΜΕΩΣ:</w:t>
      </w:r>
      <w:r>
        <w:rPr>
          <w:rFonts w:eastAsia="Times New Roman" w:cs="Times New Roman"/>
          <w:szCs w:val="24"/>
        </w:rPr>
        <w:t xml:space="preserve"> Όχι. Οι εισηγητές μίλησαν χθες για ένα νομοσχέδιο που το βλέπ</w:t>
      </w:r>
      <w:r>
        <w:rPr>
          <w:rFonts w:eastAsia="Times New Roman" w:cs="Times New Roman"/>
          <w:szCs w:val="24"/>
        </w:rPr>
        <w:t>ετε εδώ πέρα. Ορίστε το νομοσχέδιο.</w:t>
      </w:r>
    </w:p>
    <w:p w14:paraId="7C46044C" w14:textId="77777777" w:rsidR="00D41D4C" w:rsidRDefault="00870AC4">
      <w:pPr>
        <w:spacing w:line="600" w:lineRule="auto"/>
        <w:ind w:firstLine="720"/>
        <w:contextualSpacing/>
        <w:jc w:val="both"/>
        <w:rPr>
          <w:rFonts w:eastAsia="Times New Roman" w:cs="Times New Roman"/>
          <w:szCs w:val="24"/>
        </w:rPr>
      </w:pPr>
      <w:r w:rsidRPr="00A9233D">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Άντε πάλι! Μα πόσες φορές το σηκώσατε;</w:t>
      </w:r>
    </w:p>
    <w:p w14:paraId="7C46044D" w14:textId="77777777" w:rsidR="00D41D4C" w:rsidRDefault="00870AC4">
      <w:pPr>
        <w:spacing w:line="600" w:lineRule="auto"/>
        <w:ind w:firstLine="720"/>
        <w:contextualSpacing/>
        <w:jc w:val="both"/>
        <w:rPr>
          <w:rFonts w:eastAsia="Times New Roman" w:cs="Times New Roman"/>
          <w:szCs w:val="24"/>
        </w:rPr>
      </w:pPr>
      <w:r w:rsidRPr="00A9233D">
        <w:rPr>
          <w:rFonts w:eastAsia="Times New Roman" w:cs="Times New Roman"/>
          <w:b/>
          <w:szCs w:val="24"/>
        </w:rPr>
        <w:lastRenderedPageBreak/>
        <w:t xml:space="preserve">ΝΙΚΗ ΚΕΡΑΜΕΩΣ: </w:t>
      </w:r>
      <w:r>
        <w:rPr>
          <w:rFonts w:eastAsia="Times New Roman" w:cs="Times New Roman"/>
          <w:szCs w:val="24"/>
        </w:rPr>
        <w:t>«Άντε πάλι», κύριε Υπουργέ, γιατί δεν έχω βοηθούς για να το διαβάσω.</w:t>
      </w:r>
    </w:p>
    <w:p w14:paraId="7C46044E"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Το σήκωσα</w:t>
      </w:r>
      <w:r w:rsidRPr="00947DF4">
        <w:rPr>
          <w:rFonts w:eastAsia="Times New Roman" w:cs="Times New Roman"/>
          <w:szCs w:val="24"/>
        </w:rPr>
        <w:t xml:space="preserve"> </w:t>
      </w:r>
      <w:r>
        <w:rPr>
          <w:rFonts w:eastAsia="Times New Roman" w:cs="Times New Roman"/>
          <w:szCs w:val="24"/>
        </w:rPr>
        <w:t xml:space="preserve">για να καταλάβει </w:t>
      </w:r>
      <w:r>
        <w:rPr>
          <w:rFonts w:eastAsia="Times New Roman" w:cs="Times New Roman"/>
          <w:szCs w:val="24"/>
        </w:rPr>
        <w:t>η κοινωνία, κύριε Υπουργέ, τις συνθήκες υπό τις οποίες νομοθετείτε.</w:t>
      </w:r>
    </w:p>
    <w:p w14:paraId="7C46044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Προφανώς, λοιπόν, όλοι οι εισηγητές θέλουμε –δεν ξέρω αν κι εσείς</w:t>
      </w:r>
      <w:r w:rsidRPr="00947DF4">
        <w:rPr>
          <w:rFonts w:eastAsia="Times New Roman" w:cs="Times New Roman"/>
          <w:szCs w:val="24"/>
        </w:rPr>
        <w:t xml:space="preserve"> </w:t>
      </w:r>
      <w:r>
        <w:rPr>
          <w:rFonts w:eastAsia="Times New Roman" w:cs="Times New Roman"/>
          <w:szCs w:val="24"/>
        </w:rPr>
        <w:t>θέλετε, κύριε Φίλη- κάποια λεπτά για τη δευτερολογία μας.</w:t>
      </w:r>
    </w:p>
    <w:p w14:paraId="7C46045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Απλώς, για την ενημέρωση και για να μη δημιουργούνται εντυπώσεις, θέλω να πω ότι ο κ. Φίλης είχε μιλήσει είκοσι δύο λεπτά και είκοσι τρία δευτερόλεπτα κι εσείς δεκαεπτά λεπτά και πενήντα τρία δευτερόλεπτα </w:t>
      </w:r>
    </w:p>
    <w:p w14:paraId="7C46045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Δεκαπέντε λεπτά, κυρία Πρόεδρε!</w:t>
      </w:r>
    </w:p>
    <w:p w14:paraId="7C460452"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Έχετε μιλήσει κι άλλα δύο λεπτά.</w:t>
      </w:r>
    </w:p>
    <w:p w14:paraId="7C460453"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Δεκαπέντε λεπτά, κυρία Πρόεδρε!</w:t>
      </w:r>
    </w:p>
    <w:p w14:paraId="7C460454"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Κοιτάξτε, οι υπηρεσιακοί δεν κάνουν συνωμοσίες εδώ.</w:t>
      </w:r>
    </w:p>
    <w:p w14:paraId="7C460455" w14:textId="77777777" w:rsidR="00D41D4C" w:rsidRDefault="00870AC4">
      <w:pPr>
        <w:spacing w:line="600" w:lineRule="auto"/>
        <w:ind w:firstLine="720"/>
        <w:contextualSpacing/>
        <w:jc w:val="both"/>
        <w:rPr>
          <w:rFonts w:eastAsia="Times New Roman" w:cs="Times New Roman"/>
          <w:b/>
          <w:szCs w:val="24"/>
        </w:rPr>
      </w:pPr>
      <w:r>
        <w:rPr>
          <w:rFonts w:eastAsia="Times New Roman" w:cs="Times New Roman"/>
          <w:szCs w:val="24"/>
        </w:rPr>
        <w:t>Ορίστε, λοιπόν, κύριε Φίλη, έχετε το</w:t>
      </w:r>
      <w:r>
        <w:rPr>
          <w:rFonts w:eastAsia="Times New Roman" w:cs="Times New Roman"/>
          <w:szCs w:val="24"/>
        </w:rPr>
        <w:t xml:space="preserve">ν λόγο, αλλά όλοι επ’ ολίγον διότι έχουμε </w:t>
      </w:r>
      <w:r>
        <w:rPr>
          <w:rFonts w:eastAsia="Times New Roman" w:cs="Times New Roman"/>
          <w:szCs w:val="24"/>
        </w:rPr>
        <w:t xml:space="preserve">ήδη </w:t>
      </w:r>
      <w:r>
        <w:rPr>
          <w:rFonts w:eastAsia="Times New Roman" w:cs="Times New Roman"/>
          <w:szCs w:val="24"/>
        </w:rPr>
        <w:t>ανακοινώσει πότε θα γίνει η ψηφοφορία.</w:t>
      </w:r>
    </w:p>
    <w:p w14:paraId="7C460456"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Σας ευχαριστώ, κυρία Πρόεδρε.</w:t>
      </w:r>
    </w:p>
    <w:p w14:paraId="7C460457"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Το νομοσχέδιο το οποίο συζητήσαμε σήμερα προκάλεσε μια αντιπαράθεση, η οποία ελπίζω όμως να μη συνεχιστεί και μετά και να εργ</w:t>
      </w:r>
      <w:r>
        <w:rPr>
          <w:rFonts w:eastAsia="Times New Roman" w:cs="Times New Roman"/>
          <w:szCs w:val="24"/>
        </w:rPr>
        <w:t xml:space="preserve">αστούμε όλοι για την υλοποίηση θετικών διατάξεων που αναγνωρίζουμε ότι υπάρχουν, καθώς δεν είναι όλες αρνητικές. </w:t>
      </w:r>
    </w:p>
    <w:p w14:paraId="7C46045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όμως, ότι πρέπει να συνεννοηθούμε σε μερικά πράγματα. Άκουσα ότι αυτό το νομοσχέδιο έχει, λέει, διατάξεις ρουσφετολογικές, διατάξεις ο</w:t>
      </w:r>
      <w:r>
        <w:rPr>
          <w:rFonts w:eastAsia="Times New Roman" w:cs="Times New Roman"/>
          <w:szCs w:val="24"/>
        </w:rPr>
        <w:t xml:space="preserve">ι οποίες δεν λαμβάνουν υπ’ </w:t>
      </w:r>
      <w:proofErr w:type="spellStart"/>
      <w:r>
        <w:rPr>
          <w:rFonts w:eastAsia="Times New Roman" w:cs="Times New Roman"/>
          <w:szCs w:val="24"/>
        </w:rPr>
        <w:t>όψιν</w:t>
      </w:r>
      <w:proofErr w:type="spellEnd"/>
      <w:r>
        <w:rPr>
          <w:rFonts w:eastAsia="Times New Roman" w:cs="Times New Roman"/>
          <w:szCs w:val="24"/>
        </w:rPr>
        <w:t xml:space="preserve"> την αξιολόγηση των τμημάτων για τα πανεπιστήμια. Δεν ισχύει αυτό. Ο κύριος Υπουργός </w:t>
      </w:r>
      <w:r>
        <w:rPr>
          <w:rFonts w:eastAsia="Times New Roman" w:cs="Times New Roman"/>
          <w:szCs w:val="24"/>
        </w:rPr>
        <w:t xml:space="preserve">απάντησε </w:t>
      </w:r>
      <w:r>
        <w:rPr>
          <w:rFonts w:eastAsia="Times New Roman" w:cs="Times New Roman"/>
          <w:szCs w:val="24"/>
        </w:rPr>
        <w:t>ότι μειώνεται ο αριθμός των τμημάτων και δεν αυξάνεται. Επίσης, ξέρουμε ότι η ΑΔΙΠ έχει κάνει αξιολόγηση. Ακούσαμε τον εκπρόσωπο τη</w:t>
      </w:r>
      <w:r>
        <w:rPr>
          <w:rFonts w:eastAsia="Times New Roman" w:cs="Times New Roman"/>
          <w:szCs w:val="24"/>
        </w:rPr>
        <w:t xml:space="preserve">ς ΑΔΙΠ στην </w:t>
      </w:r>
      <w:r>
        <w:rPr>
          <w:rFonts w:eastAsia="Times New Roman" w:cs="Times New Roman"/>
          <w:szCs w:val="24"/>
        </w:rPr>
        <w:t>επιτροπή</w:t>
      </w:r>
      <w:r>
        <w:rPr>
          <w:rFonts w:eastAsia="Times New Roman" w:cs="Times New Roman"/>
          <w:szCs w:val="24"/>
        </w:rPr>
        <w:t>.</w:t>
      </w:r>
    </w:p>
    <w:p w14:paraId="7C460459"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Θα ήθελα να πω μόνο μια κουβέντα. Αντιλαμβάνομαι ότι το πολιτικό κλίμα μέσα στο οποίο συνήθως γίνονται αυτού του είδους οι διαδικασίες ίδρυσης και κατάργησης τμημάτων, είναι ένα κλίμα όπου αναφύονται και αντιλήψεις τοπικισμού. Θα περί</w:t>
      </w:r>
      <w:r>
        <w:rPr>
          <w:rFonts w:eastAsia="Times New Roman" w:cs="Times New Roman"/>
          <w:szCs w:val="24"/>
        </w:rPr>
        <w:t>μενα να ακούσω από κάποιον εδώ πέρα της Νέας Δημοκρατίας, για παράδειγμα, ότι καταψηφίζει μια συγκεκριμένη διάταξη για ίδρυση τμήματος. Δεν το άκουσα. Άρα, αν υπάρχει αυτός ο ιός στον οποίο αναφερθήκατε, δεν αφορά μόνο ένα κόμμα, αλλά αφορά συνολικά το πολ</w:t>
      </w:r>
      <w:r>
        <w:rPr>
          <w:rFonts w:eastAsia="Times New Roman" w:cs="Times New Roman"/>
          <w:szCs w:val="24"/>
        </w:rPr>
        <w:t>ιτικό μας σύστημα και να τον αντιμετωπίσουμε την επόμενη φορά, χωρίς μεταξύ μας δημαγωγίες.</w:t>
      </w:r>
    </w:p>
    <w:p w14:paraId="7C46045A"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για το </w:t>
      </w:r>
      <w:r>
        <w:rPr>
          <w:rFonts w:eastAsia="Times New Roman" w:cs="Times New Roman"/>
          <w:szCs w:val="24"/>
        </w:rPr>
        <w:t xml:space="preserve">λύκειο </w:t>
      </w:r>
      <w:r>
        <w:rPr>
          <w:rFonts w:eastAsia="Times New Roman" w:cs="Times New Roman"/>
          <w:szCs w:val="24"/>
        </w:rPr>
        <w:t xml:space="preserve">ακούσαμε </w:t>
      </w:r>
      <w:r>
        <w:rPr>
          <w:rFonts w:eastAsia="Times New Roman" w:cs="Times New Roman"/>
          <w:szCs w:val="24"/>
        </w:rPr>
        <w:t>αλληλοσυγκρουόμενες</w:t>
      </w:r>
      <w:r>
        <w:rPr>
          <w:rFonts w:eastAsia="Times New Roman" w:cs="Times New Roman"/>
          <w:szCs w:val="24"/>
        </w:rPr>
        <w:t xml:space="preserve"> κριτικ</w:t>
      </w:r>
      <w:r>
        <w:rPr>
          <w:rFonts w:eastAsia="Times New Roman" w:cs="Times New Roman"/>
          <w:szCs w:val="24"/>
        </w:rPr>
        <w:t>ές</w:t>
      </w:r>
      <w:r>
        <w:rPr>
          <w:rFonts w:eastAsia="Times New Roman" w:cs="Times New Roman"/>
          <w:szCs w:val="24"/>
        </w:rPr>
        <w:t xml:space="preserve">. Είναι το σχολείο </w:t>
      </w:r>
      <w:r>
        <w:rPr>
          <w:rFonts w:eastAsia="Times New Roman" w:cs="Times New Roman"/>
          <w:szCs w:val="24"/>
        </w:rPr>
        <w:t xml:space="preserve">της «ευκολίας» </w:t>
      </w:r>
      <w:r>
        <w:rPr>
          <w:rFonts w:eastAsia="Times New Roman" w:cs="Times New Roman"/>
          <w:szCs w:val="24"/>
        </w:rPr>
        <w:t>που πάμε να φτιάξουμε, δηλαδή φτηνό και εκτός στόχων κατά τη Νέα Δημο</w:t>
      </w:r>
      <w:r>
        <w:rPr>
          <w:rFonts w:eastAsia="Times New Roman" w:cs="Times New Roman"/>
          <w:szCs w:val="24"/>
        </w:rPr>
        <w:t>κρατία, αλλά με ταξικούς φραγμούς, όπως λέει το ΚΚΕ.</w:t>
      </w:r>
    </w:p>
    <w:p w14:paraId="7C46045B"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Και τα δύο δεν μπορούν να γίνουν. Μπορεί να γίνει ή το ένα ή το άλλο. Είναι προφανές, κατά τη γνώμη μου, ότι θέλουμε ένα σχολείο δημοκρατικό και συμμετοχικό, με γνώσεις, δεξιότητες και ολόπλευρη μόρφωση.</w:t>
      </w:r>
      <w:r>
        <w:rPr>
          <w:rFonts w:eastAsia="Times New Roman" w:cs="Times New Roman"/>
          <w:szCs w:val="24"/>
        </w:rPr>
        <w:t xml:space="preserve"> Αναφερθήκαμε </w:t>
      </w:r>
      <w:r>
        <w:rPr>
          <w:rFonts w:eastAsia="Times New Roman" w:cs="Times New Roman"/>
          <w:szCs w:val="24"/>
        </w:rPr>
        <w:t xml:space="preserve">σ’ </w:t>
      </w:r>
      <w:r>
        <w:rPr>
          <w:rFonts w:eastAsia="Times New Roman" w:cs="Times New Roman"/>
          <w:szCs w:val="24"/>
        </w:rPr>
        <w:t xml:space="preserve">αυτά. Γι’ αυτό και δίνουμε έμφαση στη γενική παιδεία του σχολείου και στη συγκεκριμένη κατεύθυνση στη Γ΄ </w:t>
      </w:r>
      <w:r>
        <w:rPr>
          <w:rFonts w:eastAsia="Times New Roman" w:cs="Times New Roman"/>
          <w:szCs w:val="24"/>
        </w:rPr>
        <w:t>λυκείου</w:t>
      </w:r>
      <w:r>
        <w:rPr>
          <w:rFonts w:eastAsia="Times New Roman" w:cs="Times New Roman"/>
          <w:szCs w:val="24"/>
        </w:rPr>
        <w:t>.</w:t>
      </w:r>
    </w:p>
    <w:p w14:paraId="7C46045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ότι σε ό,τι αφορά </w:t>
      </w:r>
      <w:r>
        <w:rPr>
          <w:rFonts w:eastAsia="Times New Roman" w:cs="Times New Roman"/>
          <w:szCs w:val="24"/>
        </w:rPr>
        <w:t>σ</w:t>
      </w:r>
      <w:r>
        <w:rPr>
          <w:rFonts w:eastAsia="Times New Roman" w:cs="Times New Roman"/>
          <w:szCs w:val="24"/>
        </w:rPr>
        <w:t xml:space="preserve">τα ζητήματα των προτύπων σχολείων που αναφέρθηκαν, δεν καταργούμε τίποτα. Αυτό που κάνουμε </w:t>
      </w:r>
      <w:r>
        <w:rPr>
          <w:rFonts w:eastAsia="Times New Roman" w:cs="Times New Roman"/>
          <w:szCs w:val="24"/>
        </w:rPr>
        <w:t xml:space="preserve">είναι να εκλογικεύουμε τη διαδικασία των προτύπων και πειραματικών σχολείων. Παραμένουν με τον τρόπο που παραμένουν. Δεν καταργούνται –επαναλαμβάνω- αλλά εκλογικεύονται. Δεν θέλουμε να </w:t>
      </w:r>
      <w:r>
        <w:rPr>
          <w:rFonts w:eastAsia="Times New Roman" w:cs="Times New Roman"/>
          <w:szCs w:val="24"/>
        </w:rPr>
        <w:lastRenderedPageBreak/>
        <w:t>φτιάξουμε ένα σύστημα σχολείων ελίτ, με αριστοκρατική εκπαίδευση όπως π</w:t>
      </w:r>
      <w:r>
        <w:rPr>
          <w:rFonts w:eastAsia="Times New Roman" w:cs="Times New Roman"/>
          <w:szCs w:val="24"/>
        </w:rPr>
        <w:t xml:space="preserve">ροτείνει η Νέα Δημοκρατία, προκειμένου να έχουμε δεκάδες τέτοια σχολεία </w:t>
      </w:r>
      <w:r>
        <w:rPr>
          <w:rFonts w:eastAsia="Times New Roman" w:cs="Times New Roman"/>
          <w:szCs w:val="24"/>
        </w:rPr>
        <w:t xml:space="preserve">σ’ </w:t>
      </w:r>
      <w:r>
        <w:rPr>
          <w:rFonts w:eastAsia="Times New Roman" w:cs="Times New Roman"/>
          <w:szCs w:val="24"/>
        </w:rPr>
        <w:t xml:space="preserve">όλη την Ελλάδα. Το επιχείρημα ότι έτσι τα φτωχά παιδιά θα μορφωθούν καλύτερα είναι ουσιαστικά μια </w:t>
      </w:r>
      <w:r>
        <w:rPr>
          <w:rFonts w:eastAsia="Times New Roman" w:cs="Times New Roman"/>
          <w:szCs w:val="24"/>
        </w:rPr>
        <w:t>αποδοχή</w:t>
      </w:r>
      <w:r>
        <w:rPr>
          <w:rFonts w:eastAsia="Times New Roman" w:cs="Times New Roman"/>
          <w:szCs w:val="24"/>
        </w:rPr>
        <w:t>ς</w:t>
      </w:r>
      <w:r>
        <w:rPr>
          <w:rFonts w:eastAsia="Times New Roman" w:cs="Times New Roman"/>
          <w:szCs w:val="24"/>
        </w:rPr>
        <w:t xml:space="preserve"> </w:t>
      </w:r>
      <w:r>
        <w:rPr>
          <w:rFonts w:eastAsia="Times New Roman" w:cs="Times New Roman"/>
          <w:szCs w:val="24"/>
        </w:rPr>
        <w:t>του επιχειρήματος ότι η υπόλοιπη εκπαίδευση θα είναι έξω από το κυβερνητικ</w:t>
      </w:r>
      <w:r>
        <w:rPr>
          <w:rFonts w:eastAsia="Times New Roman" w:cs="Times New Roman"/>
          <w:szCs w:val="24"/>
        </w:rPr>
        <w:t>ό ραντάρ για την αναβάθμισή της. Θέλουμε όλα τα σχολεία άριστα και όχι λίγα σχολεία αρίστων.</w:t>
      </w:r>
    </w:p>
    <w:p w14:paraId="7C46045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ακούσαμε εδώ πέρα και μία ρητορική η οποία μας οδηγεί στη διεκδίκηση του λαμπρού παρελθόντος, έναν αριστοκρατισμό γύρω από τη γλώσσα.</w:t>
      </w:r>
      <w:r>
        <w:rPr>
          <w:rFonts w:eastAsia="Times New Roman" w:cs="Times New Roman"/>
          <w:szCs w:val="24"/>
        </w:rPr>
        <w:t xml:space="preserve"> Θα ήθελα να πω ότι όσα ακούμε για το θέμα των </w:t>
      </w:r>
      <w:r>
        <w:rPr>
          <w:rFonts w:eastAsia="Times New Roman" w:cs="Times New Roman"/>
          <w:szCs w:val="24"/>
        </w:rPr>
        <w:t xml:space="preserve">αρχαίων ελληνικών </w:t>
      </w:r>
      <w:r>
        <w:rPr>
          <w:rFonts w:eastAsia="Times New Roman" w:cs="Times New Roman"/>
          <w:szCs w:val="24"/>
        </w:rPr>
        <w:t>τα οποία υπάρχουν στα σχολεία, όπως ξέρετε, με τη μορφή που υπάρχουν, μας οδηγούν σε μια αντίληψη αμφισβήτησης της εκπαιδευτικής μεταρρύθμισης του 1976. Δηλαδή, είναι άλλο ένα στοιχείο αμφισβ</w:t>
      </w:r>
      <w:r>
        <w:rPr>
          <w:rFonts w:eastAsia="Times New Roman" w:cs="Times New Roman"/>
          <w:szCs w:val="24"/>
        </w:rPr>
        <w:t>ήτησης της δημοκρατικής Μεταπολίτευσης.</w:t>
      </w:r>
    </w:p>
    <w:p w14:paraId="7C46045E"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αντίληψη ότι δεν θέλουμε </w:t>
      </w:r>
      <w:proofErr w:type="spellStart"/>
      <w:r>
        <w:rPr>
          <w:rFonts w:eastAsia="Times New Roman" w:cs="Times New Roman"/>
          <w:szCs w:val="24"/>
        </w:rPr>
        <w:t>εξισωτισμό</w:t>
      </w:r>
      <w:proofErr w:type="spellEnd"/>
      <w:r>
        <w:rPr>
          <w:rFonts w:eastAsia="Times New Roman" w:cs="Times New Roman"/>
          <w:szCs w:val="24"/>
        </w:rPr>
        <w:t xml:space="preserve"> πρέπει να συνδυάζεται και με το τι θέλουμε. Θέλουμε εκδημοκρατισμό βεβαίως. Αυτό έχει σημασία, το θετικό, ότι δηλαδή θέλουμε εκδημοκρατισμό της εκπαίδευσης. Αυτό δεν το ακούσαμε.</w:t>
      </w:r>
      <w:r>
        <w:rPr>
          <w:rFonts w:eastAsia="Times New Roman" w:cs="Times New Roman"/>
          <w:szCs w:val="24"/>
        </w:rPr>
        <w:t xml:space="preserve"> Ακούσαμε για αριστεία, για τον κίνδυνο του </w:t>
      </w:r>
      <w:proofErr w:type="spellStart"/>
      <w:r>
        <w:rPr>
          <w:rFonts w:eastAsia="Times New Roman" w:cs="Times New Roman"/>
          <w:szCs w:val="24"/>
        </w:rPr>
        <w:t>εξισωτισμού</w:t>
      </w:r>
      <w:proofErr w:type="spellEnd"/>
      <w:r>
        <w:rPr>
          <w:rFonts w:eastAsia="Times New Roman" w:cs="Times New Roman"/>
          <w:szCs w:val="24"/>
        </w:rPr>
        <w:t xml:space="preserve">, αλλά αυτόν τον εκδημοκρατισμό δεν τον ακούσαμε ούτε για λίγο. </w:t>
      </w:r>
    </w:p>
    <w:p w14:paraId="7C46045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Δεν θα ήθελα να αναφερθώ και σε άλλα ζητήματα στα οποία αναφέρθηκαν άλλοι συνάδελφοι και ομιλητές.</w:t>
      </w:r>
    </w:p>
    <w:p w14:paraId="7C46046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Απλώς, θα ήθελα να πω ότι με το νομοσ</w:t>
      </w:r>
      <w:r>
        <w:rPr>
          <w:rFonts w:eastAsia="Times New Roman" w:cs="Times New Roman"/>
          <w:szCs w:val="24"/>
        </w:rPr>
        <w:t xml:space="preserve">χέδιο είναι σαφές ότι η Κυβέρνησή μας κάνει άλλο ένα ισχυρό βήμα </w:t>
      </w:r>
      <w:r>
        <w:rPr>
          <w:rFonts w:eastAsia="Times New Roman" w:cs="Times New Roman"/>
          <w:szCs w:val="24"/>
        </w:rPr>
        <w:t xml:space="preserve">γι’ </w:t>
      </w:r>
      <w:r>
        <w:rPr>
          <w:rFonts w:eastAsia="Times New Roman" w:cs="Times New Roman"/>
          <w:szCs w:val="24"/>
        </w:rPr>
        <w:t>αυτό που ονομάζουμε «δημοκρατική εκπαιδευτική μεταρρύθμιση». Και το βήμα αυτό, τα βήματα αυτά θα γίνουν πράξη αμέσως μετά τις εκλογές, με τη νέα εκπαιδευτική και ακαδημαϊκή χρονιά, όπου ο</w:t>
      </w:r>
      <w:r>
        <w:rPr>
          <w:rFonts w:eastAsia="Times New Roman" w:cs="Times New Roman"/>
          <w:szCs w:val="24"/>
        </w:rPr>
        <w:t xml:space="preserve"> λαός θα δώσει τη δυνατότητα στον ΣΥΡΙΖΑ για να συνεχίσει την κυβερνητική προσπάθεια για την ανόρθωση της δημόσιας εκπαίδευσης και τον παραπέρα εκδημοκρατισμό της εκπαίδευσης.</w:t>
      </w:r>
    </w:p>
    <w:p w14:paraId="7C46046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θα αναφερθώ </w:t>
      </w:r>
      <w:r>
        <w:rPr>
          <w:rFonts w:eastAsia="Times New Roman" w:cs="Times New Roman"/>
          <w:szCs w:val="24"/>
        </w:rPr>
        <w:t xml:space="preserve">σ’ </w:t>
      </w:r>
      <w:r>
        <w:rPr>
          <w:rFonts w:eastAsia="Times New Roman" w:cs="Times New Roman"/>
          <w:szCs w:val="24"/>
        </w:rPr>
        <w:t xml:space="preserve">ένα θέμα με το οποίο νομίζω ότι διερμηνεύω τα αισθήματα και τις απόψεις των συναδέλφων. Είναι μια προσωπική μου πρωτοβουλία. Αναφέρομαι στο θέμα που προέκυψε με τις δηλώσεις του συναδέλφου, του κ. </w:t>
      </w:r>
      <w:proofErr w:type="spellStart"/>
      <w:r>
        <w:rPr>
          <w:rFonts w:eastAsia="Times New Roman" w:cs="Times New Roman"/>
          <w:szCs w:val="24"/>
        </w:rPr>
        <w:t>Πολάκη</w:t>
      </w:r>
      <w:proofErr w:type="spellEnd"/>
      <w:r>
        <w:rPr>
          <w:rFonts w:eastAsia="Times New Roman" w:cs="Times New Roman"/>
          <w:szCs w:val="24"/>
        </w:rPr>
        <w:t>.</w:t>
      </w:r>
    </w:p>
    <w:p w14:paraId="7C460462"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ότι ο κ. </w:t>
      </w:r>
      <w:proofErr w:type="spellStart"/>
      <w:r>
        <w:rPr>
          <w:rFonts w:eastAsia="Times New Roman" w:cs="Times New Roman"/>
          <w:szCs w:val="24"/>
        </w:rPr>
        <w:t>Πολάκης</w:t>
      </w:r>
      <w:proofErr w:type="spellEnd"/>
      <w:r>
        <w:rPr>
          <w:rFonts w:eastAsia="Times New Roman" w:cs="Times New Roman"/>
          <w:szCs w:val="24"/>
        </w:rPr>
        <w:t xml:space="preserve"> αδικεί τον εαυτό του με όσ</w:t>
      </w:r>
      <w:r>
        <w:rPr>
          <w:rFonts w:eastAsia="Times New Roman" w:cs="Times New Roman"/>
          <w:szCs w:val="24"/>
        </w:rPr>
        <w:t>α είπε και αδικεί και το κυβερνητικό έργο του, που είναι σημαντικό, στον τομέα της υγείας. Δεν εκπροσωπεί με όσα είπε, βεβαίως, το δημοκρατικό ήθος, το ήθος του ΣΥΡΙΖΑ. Δεν εκπροσωπεί, επίσης, αλλά αδικεί την προσπάθεια της Κυβέρνησης να ενισχύσει τον αγών</w:t>
      </w:r>
      <w:r>
        <w:rPr>
          <w:rFonts w:eastAsia="Times New Roman" w:cs="Times New Roman"/>
          <w:szCs w:val="24"/>
        </w:rPr>
        <w:t>α των οικογενειών τους και των ίδιων των ΑΜΕΑ για μια κατά το δυνατόν ισότιμη θέση στην κοινωνία μας. Πιστεύω ότι πρέπει να βρει τρόπο να επανορθώσει αυτή την αστοχία του.</w:t>
      </w:r>
    </w:p>
    <w:p w14:paraId="7C460463"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C460464" w14:textId="77777777" w:rsidR="00D41D4C" w:rsidRDefault="00870AC4">
      <w:pPr>
        <w:spacing w:line="600" w:lineRule="auto"/>
        <w:contextualSpacing/>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7C460465" w14:textId="77777777" w:rsidR="00D41D4C" w:rsidRDefault="00870AC4">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w:t>
      </w:r>
      <w:r w:rsidRPr="00276E91">
        <w:rPr>
          <w:rFonts w:eastAsia="Times New Roman" w:cs="Times New Roman"/>
          <w:b/>
          <w:szCs w:val="24"/>
        </w:rPr>
        <w:t>οδουλοπούλου):</w:t>
      </w:r>
      <w:r w:rsidRPr="00276E91">
        <w:rPr>
          <w:rFonts w:eastAsia="Times New Roman" w:cs="Times New Roman"/>
          <w:szCs w:val="24"/>
        </w:rPr>
        <w:t xml:space="preserve"> </w:t>
      </w:r>
      <w:r>
        <w:rPr>
          <w:rFonts w:eastAsia="Times New Roman" w:cs="Times New Roman"/>
          <w:szCs w:val="24"/>
        </w:rPr>
        <w:t xml:space="preserve">Κυρία </w:t>
      </w:r>
      <w:proofErr w:type="spellStart"/>
      <w:r>
        <w:rPr>
          <w:rFonts w:eastAsia="Times New Roman" w:cs="Times New Roman"/>
          <w:szCs w:val="24"/>
        </w:rPr>
        <w:t>Κεραμέως</w:t>
      </w:r>
      <w:proofErr w:type="spellEnd"/>
      <w:r>
        <w:rPr>
          <w:rFonts w:eastAsia="Times New Roman" w:cs="Times New Roman"/>
          <w:szCs w:val="24"/>
        </w:rPr>
        <w:t>, έχετε τον λόγο για πέντε λεπτά.</w:t>
      </w:r>
    </w:p>
    <w:p w14:paraId="7C460466" w14:textId="77777777" w:rsidR="00D41D4C" w:rsidRDefault="00870AC4">
      <w:pPr>
        <w:spacing w:line="600" w:lineRule="auto"/>
        <w:ind w:firstLine="720"/>
        <w:contextualSpacing/>
        <w:jc w:val="both"/>
        <w:rPr>
          <w:rFonts w:eastAsia="Times New Roman" w:cs="Times New Roman"/>
          <w:szCs w:val="24"/>
        </w:rPr>
      </w:pPr>
      <w:r w:rsidRPr="007D04D5">
        <w:rPr>
          <w:rFonts w:eastAsia="Times New Roman" w:cs="Times New Roman"/>
          <w:b/>
          <w:szCs w:val="24"/>
        </w:rPr>
        <w:lastRenderedPageBreak/>
        <w:t>ΝΙΚΗ ΚΕΡΑΜΕΩΣ:</w:t>
      </w:r>
      <w:r>
        <w:rPr>
          <w:rFonts w:eastAsia="Times New Roman" w:cs="Times New Roman"/>
          <w:szCs w:val="24"/>
        </w:rPr>
        <w:t xml:space="preserve"> Ευχαριστώ, κυρία Πρόεδρε.</w:t>
      </w:r>
    </w:p>
    <w:p w14:paraId="7C460467"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Τέσσερα σημεία, εν κατακλείδι, μετά </w:t>
      </w:r>
      <w:r>
        <w:rPr>
          <w:rFonts w:eastAsia="Times New Roman" w:cs="Times New Roman"/>
          <w:szCs w:val="24"/>
        </w:rPr>
        <w:t xml:space="preserve">απ’ </w:t>
      </w:r>
      <w:r>
        <w:rPr>
          <w:rFonts w:eastAsia="Times New Roman" w:cs="Times New Roman"/>
          <w:szCs w:val="24"/>
        </w:rPr>
        <w:t>αυτή την εσπευσμένη συζήτηση στη Βουλή.</w:t>
      </w:r>
    </w:p>
    <w:p w14:paraId="7C46046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Σημείο πρώτον: Κλασικές σπουδές.</w:t>
      </w:r>
    </w:p>
    <w:p w14:paraId="7C460469"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Είπατε, κύριε Υπουργέ και το σημείωσα μ</w:t>
      </w:r>
      <w:r>
        <w:rPr>
          <w:rFonts w:eastAsia="Times New Roman" w:cs="Times New Roman"/>
          <w:szCs w:val="24"/>
        </w:rPr>
        <w:t xml:space="preserve">ε πολύ μεγάλο ενδιαφέρον ότι αναβαθμίσατε -η Κυβέρνηση του ΣΥΡΙΖΑ- τις κλασικές σπουδές. Να υποθέσω ότι τις αναβαθμίσατε, καταργώντας τα αρχαία ελληνικά από εξέταση στο </w:t>
      </w:r>
      <w:r>
        <w:rPr>
          <w:rFonts w:eastAsia="Times New Roman" w:cs="Times New Roman"/>
          <w:szCs w:val="24"/>
        </w:rPr>
        <w:t>γυμνάσιο</w:t>
      </w:r>
      <w:r>
        <w:rPr>
          <w:rFonts w:eastAsia="Times New Roman" w:cs="Times New Roman"/>
          <w:szCs w:val="24"/>
        </w:rPr>
        <w:t>.</w:t>
      </w:r>
    </w:p>
    <w:p w14:paraId="7C46046A"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είπατε τη λέξη «γιατί είναι μόνο τα σοβαρά που εξετάζονται και τα </w:t>
      </w:r>
      <w:r>
        <w:rPr>
          <w:rFonts w:eastAsia="Times New Roman" w:cs="Times New Roman"/>
          <w:szCs w:val="24"/>
        </w:rPr>
        <w:t>άλλα δεν είναι;», κύριε Υπουργέ ή δεν έχετε εικόνα τι γίνεται στην πράξη ή παραπλανάτε τον κόσμο. Διότι ξέρετε πολύ καλά ότι ό,τι δεν εξετάζεται στην πράξη ακυρώνεται. Δεν δίνουν οι μαθητές τη δέουσα προσοχή, όταν ένα μάθημα δεν εξετάζεται στο σχολείο.</w:t>
      </w:r>
    </w:p>
    <w:p w14:paraId="7C46046B"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Πρώτο, λοιπόν, σημείο: Καταργήσατε τα </w:t>
      </w:r>
      <w:r>
        <w:rPr>
          <w:rFonts w:eastAsia="Times New Roman" w:cs="Times New Roman"/>
          <w:szCs w:val="24"/>
        </w:rPr>
        <w:t xml:space="preserve">αρχαία ελληνικά </w:t>
      </w:r>
      <w:r>
        <w:rPr>
          <w:rFonts w:eastAsia="Times New Roman" w:cs="Times New Roman"/>
          <w:szCs w:val="24"/>
        </w:rPr>
        <w:t xml:space="preserve">από τις εξετάσεις του </w:t>
      </w:r>
      <w:r>
        <w:rPr>
          <w:rFonts w:eastAsia="Times New Roman" w:cs="Times New Roman"/>
          <w:szCs w:val="24"/>
        </w:rPr>
        <w:t>γυμνασίου</w:t>
      </w:r>
      <w:r>
        <w:rPr>
          <w:rFonts w:eastAsia="Times New Roman" w:cs="Times New Roman"/>
          <w:szCs w:val="24"/>
        </w:rPr>
        <w:t xml:space="preserve">, αφαιρέσατε εμβληματικά κείμενα της Αρχαίας Ελληνικής Γραμματείας από τη διδακτέα ύλη, μειώσατε τις ώρες διδασκαλίας των </w:t>
      </w:r>
      <w:r>
        <w:rPr>
          <w:rFonts w:eastAsia="Times New Roman" w:cs="Times New Roman"/>
          <w:szCs w:val="24"/>
        </w:rPr>
        <w:t>αρχαίων ελληνικών</w:t>
      </w:r>
      <w:r>
        <w:rPr>
          <w:rFonts w:eastAsia="Times New Roman" w:cs="Times New Roman"/>
          <w:szCs w:val="24"/>
        </w:rPr>
        <w:t xml:space="preserve"> και έρχεστε τώρα και καταργείτα</w:t>
      </w:r>
      <w:r>
        <w:rPr>
          <w:rFonts w:eastAsia="Times New Roman" w:cs="Times New Roman"/>
          <w:szCs w:val="24"/>
        </w:rPr>
        <w:t xml:space="preserve">ι και τα </w:t>
      </w:r>
      <w:r>
        <w:rPr>
          <w:rFonts w:eastAsia="Times New Roman" w:cs="Times New Roman"/>
          <w:szCs w:val="24"/>
        </w:rPr>
        <w:t xml:space="preserve">λατινικά </w:t>
      </w:r>
      <w:r>
        <w:rPr>
          <w:rFonts w:eastAsia="Times New Roman" w:cs="Times New Roman"/>
          <w:szCs w:val="24"/>
        </w:rPr>
        <w:t>από τα πανελλαδικώς εξεταζόμενα μαθήματα και όλα αυτά, ενώ σε όλον τον κόσμο δίνεται μια έμφαση στα κλασικά γράμματα.</w:t>
      </w:r>
    </w:p>
    <w:p w14:paraId="7C46046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Σημείο δεύτερο: Δίχρονη προσχολική αγωγή. Κύριε Υπουργέ, θυμάμαι που συζητούσαμε στην Επιτροπή Μορφωτικών </w:t>
      </w:r>
      <w:r>
        <w:rPr>
          <w:rFonts w:eastAsia="Times New Roman" w:cs="Times New Roman"/>
          <w:szCs w:val="24"/>
        </w:rPr>
        <w:t xml:space="preserve">Υποθέσεων </w:t>
      </w:r>
      <w:r>
        <w:rPr>
          <w:rFonts w:eastAsia="Times New Roman" w:cs="Times New Roman"/>
          <w:szCs w:val="24"/>
        </w:rPr>
        <w:t xml:space="preserve">της </w:t>
      </w:r>
      <w:r>
        <w:rPr>
          <w:rFonts w:eastAsia="Times New Roman" w:cs="Times New Roman"/>
          <w:szCs w:val="24"/>
        </w:rPr>
        <w:t xml:space="preserve">Βουλής την εν λόγω διάταξη και σας λέγαμε εμείς ότι είμαστε υπέρ της δίχρονης υποχρεωτικής προσχολικής αγωγής, αλλά σας λέγαμε ότι βάζετε το κάρο μπροστά από το άλογο. Γιατί; Διότι δεν υπάρχουν οι υποδομές και δεν υπάρχει το απαραίτητο ανθρώπινο δυναμικό </w:t>
      </w:r>
      <w:r>
        <w:rPr>
          <w:rFonts w:eastAsia="Times New Roman" w:cs="Times New Roman"/>
          <w:szCs w:val="24"/>
        </w:rPr>
        <w:t>σ</w:t>
      </w:r>
      <w:r>
        <w:rPr>
          <w:rFonts w:eastAsia="Times New Roman" w:cs="Times New Roman"/>
          <w:szCs w:val="24"/>
        </w:rPr>
        <w:t xml:space="preserve">’ </w:t>
      </w:r>
      <w:r>
        <w:rPr>
          <w:rFonts w:eastAsia="Times New Roman" w:cs="Times New Roman"/>
          <w:szCs w:val="24"/>
        </w:rPr>
        <w:t xml:space="preserve">όλη την επικράτεια προκειμένου αυτό να μπορεί να εφαρμοστεί </w:t>
      </w:r>
      <w:r>
        <w:rPr>
          <w:rFonts w:eastAsia="Times New Roman" w:cs="Times New Roman"/>
          <w:szCs w:val="24"/>
        </w:rPr>
        <w:t xml:space="preserve">σ’ </w:t>
      </w:r>
      <w:r>
        <w:rPr>
          <w:rFonts w:eastAsia="Times New Roman" w:cs="Times New Roman"/>
          <w:szCs w:val="24"/>
        </w:rPr>
        <w:t xml:space="preserve">όλη την επικράτεια. Εσείς μας λέγατε «υπερβάλλετε, δεν θέλετε την υποχρεωτική προσχολική αγωγή </w:t>
      </w:r>
      <w:proofErr w:type="spellStart"/>
      <w:r>
        <w:rPr>
          <w:rFonts w:eastAsia="Times New Roman" w:cs="Times New Roman"/>
          <w:szCs w:val="24"/>
        </w:rPr>
        <w:t>κ.ο.κ</w:t>
      </w:r>
      <w:r>
        <w:rPr>
          <w:rFonts w:eastAsia="Times New Roman" w:cs="Times New Roman"/>
          <w:szCs w:val="24"/>
        </w:rPr>
        <w:t>.</w:t>
      </w:r>
      <w:proofErr w:type="spellEnd"/>
      <w:r>
        <w:rPr>
          <w:rFonts w:eastAsia="Times New Roman" w:cs="Times New Roman"/>
          <w:szCs w:val="24"/>
        </w:rPr>
        <w:t>.</w:t>
      </w:r>
    </w:p>
    <w:p w14:paraId="7C46046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Φέρνεται τώρα άρθρο, που τι λέει; Να μπουν σε </w:t>
      </w:r>
      <w:proofErr w:type="spellStart"/>
      <w:r>
        <w:rPr>
          <w:rFonts w:eastAsia="Times New Roman" w:cs="Times New Roman"/>
          <w:szCs w:val="24"/>
        </w:rPr>
        <w:t>προκάτ</w:t>
      </w:r>
      <w:proofErr w:type="spellEnd"/>
      <w:r>
        <w:rPr>
          <w:rFonts w:eastAsia="Times New Roman" w:cs="Times New Roman"/>
          <w:szCs w:val="24"/>
        </w:rPr>
        <w:t xml:space="preserve"> τα παιδιά για το υποχρεωτικό νηπιαγ</w:t>
      </w:r>
      <w:r>
        <w:rPr>
          <w:rFonts w:eastAsia="Times New Roman" w:cs="Times New Roman"/>
          <w:szCs w:val="24"/>
        </w:rPr>
        <w:t>ωγείο.</w:t>
      </w:r>
    </w:p>
    <w:p w14:paraId="7C46046E"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λοιπόν, κύριε Υπουργέ, θα το επαναλάβουμε: Είμαστε υπέρ της δίχρονης υποχρεωτικής προσχολικής αγωγής σε φυσιολογικές υποδομές και να φροντίσει η Κυβέρνηση </w:t>
      </w:r>
      <w:r>
        <w:rPr>
          <w:rFonts w:eastAsia="Times New Roman" w:cs="Times New Roman"/>
          <w:szCs w:val="24"/>
        </w:rPr>
        <w:t xml:space="preserve">γι’ </w:t>
      </w:r>
      <w:r>
        <w:rPr>
          <w:rFonts w:eastAsia="Times New Roman" w:cs="Times New Roman"/>
          <w:szCs w:val="24"/>
        </w:rPr>
        <w:t>αυτό. Όμως, επιβεβαιώνεται με τον πλέον εύγλωττο τρόπο ότι γι’ αυτό το οποίο είχατε</w:t>
      </w:r>
      <w:r>
        <w:rPr>
          <w:rFonts w:eastAsia="Times New Roman" w:cs="Times New Roman"/>
          <w:szCs w:val="24"/>
        </w:rPr>
        <w:t xml:space="preserve"> ψηφίσει τότε δεν είχατε εξασφαλίσει τις απαραίτητες υποδομές ούτε το απαραίτητο ανθρώπινο δυναμικό.</w:t>
      </w:r>
    </w:p>
    <w:p w14:paraId="7C46046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Σημείο τρίτο: Η τροπολογία που αφορά στο Μάτι και στη δυνατότητα των μαθητών να έχουν κάποια επιπλέον μόρια λόγω της κατάστασης εκεί. Συμφωνούμε και προτεί</w:t>
      </w:r>
      <w:r>
        <w:rPr>
          <w:rFonts w:eastAsia="Times New Roman" w:cs="Times New Roman"/>
          <w:szCs w:val="24"/>
        </w:rPr>
        <w:t xml:space="preserve">νουμε, μάλιστα, το ίδιο να ισχύσει και για όσους είχαν δώσει πέρυσι και δίνουν ξανά φέτος. Η δυσμενής κατάσταση συνεχίζεται, δυστυχώς και συνεπώς, προτείνουμε να επεκταθεί και </w:t>
      </w:r>
      <w:r>
        <w:rPr>
          <w:rFonts w:eastAsia="Times New Roman" w:cs="Times New Roman"/>
          <w:szCs w:val="24"/>
        </w:rPr>
        <w:t xml:space="preserve">σ’ </w:t>
      </w:r>
      <w:r>
        <w:rPr>
          <w:rFonts w:eastAsia="Times New Roman" w:cs="Times New Roman"/>
          <w:szCs w:val="24"/>
        </w:rPr>
        <w:t>αυτούς οι οποίοι είχαν δώσει πέρυσι και δίνουν ξανά.</w:t>
      </w:r>
    </w:p>
    <w:p w14:paraId="7C46047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Τέταρτο σημείο: Αναδιάτα</w:t>
      </w:r>
      <w:r>
        <w:rPr>
          <w:rFonts w:eastAsia="Times New Roman" w:cs="Times New Roman"/>
          <w:szCs w:val="24"/>
        </w:rPr>
        <w:t>ξη ακαδημαϊκού χάρτη.</w:t>
      </w:r>
    </w:p>
    <w:p w14:paraId="7C46047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σας είπα χθες ότι τα περισσότερα πανεπιστήμια είναι αντίθετα. Αναφέρθηκα στην απόφαση της </w:t>
      </w:r>
      <w:r>
        <w:rPr>
          <w:rFonts w:eastAsia="Times New Roman" w:cs="Times New Roman"/>
          <w:szCs w:val="24"/>
        </w:rPr>
        <w:t xml:space="preserve">συγκλήτου </w:t>
      </w:r>
      <w:r>
        <w:rPr>
          <w:rFonts w:eastAsia="Times New Roman" w:cs="Times New Roman"/>
          <w:szCs w:val="24"/>
        </w:rPr>
        <w:t xml:space="preserve">του Πανεπιστημίου Πατρών. Προσπαθήσατε να αλλάξετε τις εντυπώσεις. Όπως σας το κατέθεσα </w:t>
      </w:r>
      <w:r>
        <w:rPr>
          <w:rFonts w:eastAsia="Times New Roman" w:cs="Times New Roman"/>
          <w:szCs w:val="24"/>
        </w:rPr>
        <w:lastRenderedPageBreak/>
        <w:t xml:space="preserve">στα Πρακτικά, συζήτησε επί του </w:t>
      </w:r>
      <w:r>
        <w:rPr>
          <w:rFonts w:eastAsia="Times New Roman" w:cs="Times New Roman"/>
          <w:szCs w:val="24"/>
        </w:rPr>
        <w:t>σχεδίου νόμου και αποφάσισε: Είκοσι τρία μέλη είπαν «</w:t>
      </w:r>
      <w:r>
        <w:rPr>
          <w:rFonts w:eastAsia="Times New Roman" w:cs="Times New Roman"/>
          <w:szCs w:val="24"/>
        </w:rPr>
        <w:t>κατά</w:t>
      </w:r>
      <w:r>
        <w:rPr>
          <w:rFonts w:eastAsia="Times New Roman" w:cs="Times New Roman"/>
          <w:szCs w:val="24"/>
        </w:rPr>
        <w:t>», δέκα μέλη είπαν «</w:t>
      </w:r>
      <w:r>
        <w:rPr>
          <w:rFonts w:eastAsia="Times New Roman" w:cs="Times New Roman"/>
          <w:szCs w:val="24"/>
        </w:rPr>
        <w:t>υπέρ</w:t>
      </w:r>
      <w:r>
        <w:rPr>
          <w:rFonts w:eastAsia="Times New Roman" w:cs="Times New Roman"/>
          <w:szCs w:val="24"/>
        </w:rPr>
        <w:t>», ένα μέλος είπε «</w:t>
      </w:r>
      <w:r>
        <w:rPr>
          <w:rFonts w:eastAsia="Times New Roman" w:cs="Times New Roman"/>
          <w:szCs w:val="24"/>
        </w:rPr>
        <w:t>λευκό</w:t>
      </w:r>
      <w:r>
        <w:rPr>
          <w:rFonts w:eastAsia="Times New Roman" w:cs="Times New Roman"/>
          <w:szCs w:val="24"/>
        </w:rPr>
        <w:t>».</w:t>
      </w:r>
    </w:p>
    <w:p w14:paraId="7C460472"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Σας είπα για το Πανεπιστήμιο της Πελοποννήσου, σας είπα για το Πανεπιστήμιο της Κρήτης, σας είπα για το Πανεπιστήμιο της Θεσσαλονίκης. Όλα αυτά έχου</w:t>
      </w:r>
      <w:r>
        <w:rPr>
          <w:rFonts w:eastAsia="Times New Roman" w:cs="Times New Roman"/>
          <w:szCs w:val="24"/>
        </w:rPr>
        <w:t>ν ταχθεί κατά του νομοσχεδίου. Σηκωθήκατε, ήρθατε εσείς στο Βήμα και είπατε το εξής: «Πώς κάνετε έτσι; Ακόμα και εκεί όπου έχει δρομολογηθεί ήδη η αναδιάταξη του ακαδημαϊκού χάρτη, όπως στα Γιάννενα, όλα πάνε περίφημα».</w:t>
      </w:r>
    </w:p>
    <w:p w14:paraId="7C460473" w14:textId="77777777" w:rsidR="00D41D4C" w:rsidRDefault="00870AC4">
      <w:pPr>
        <w:tabs>
          <w:tab w:val="left" w:pos="6168"/>
        </w:tabs>
        <w:spacing w:line="600" w:lineRule="auto"/>
        <w:ind w:firstLine="720"/>
        <w:contextualSpacing/>
        <w:jc w:val="both"/>
        <w:rPr>
          <w:rFonts w:eastAsia="Times New Roman" w:cs="Times New Roman"/>
          <w:szCs w:val="24"/>
        </w:rPr>
      </w:pPr>
      <w:r w:rsidRPr="00F96C99">
        <w:rPr>
          <w:rFonts w:eastAsia="Times New Roman" w:cs="Times New Roman"/>
          <w:szCs w:val="24"/>
        </w:rPr>
        <w:t xml:space="preserve">Κύριε Υπουργέ, </w:t>
      </w:r>
      <w:r>
        <w:rPr>
          <w:rFonts w:eastAsia="Times New Roman" w:cs="Times New Roman"/>
          <w:szCs w:val="24"/>
        </w:rPr>
        <w:t xml:space="preserve">δεν σας βγαίνει τίποτα, γιατί το ίδιο πρωί, λίγο πριν μιλήσετε είχε βγει απόφαση της </w:t>
      </w:r>
      <w:r>
        <w:rPr>
          <w:rFonts w:eastAsia="Times New Roman" w:cs="Times New Roman"/>
          <w:szCs w:val="24"/>
        </w:rPr>
        <w:t xml:space="preserve">συγκλήτου </w:t>
      </w:r>
      <w:r>
        <w:rPr>
          <w:rFonts w:eastAsia="Times New Roman" w:cs="Times New Roman"/>
          <w:szCs w:val="24"/>
        </w:rPr>
        <w:t>το</w:t>
      </w:r>
      <w:r>
        <w:rPr>
          <w:rFonts w:eastAsia="Times New Roman" w:cs="Times New Roman"/>
          <w:szCs w:val="24"/>
        </w:rPr>
        <w:t>υ</w:t>
      </w:r>
      <w:r>
        <w:rPr>
          <w:rFonts w:eastAsia="Times New Roman" w:cs="Times New Roman"/>
          <w:szCs w:val="24"/>
        </w:rPr>
        <w:t xml:space="preserve"> Πανεπιστημίου Ιωαννίνων που λέει, πρώτον, ότι </w:t>
      </w:r>
      <w:r w:rsidRPr="00F96C99">
        <w:rPr>
          <w:rFonts w:eastAsia="Times New Roman" w:cs="Times New Roman"/>
          <w:szCs w:val="24"/>
        </w:rPr>
        <w:t xml:space="preserve"> </w:t>
      </w:r>
      <w:r>
        <w:rPr>
          <w:rFonts w:eastAsia="Times New Roman" w:cs="Times New Roman"/>
          <w:szCs w:val="24"/>
        </w:rPr>
        <w:t>δεν συμφωνεί με το σχέδιο νόμου και δεύτερον, λέει επί λέξει τα εξής: «Η Σύγκλητος θεωρεί ότι στην επιχειρούμε</w:t>
      </w:r>
      <w:r>
        <w:rPr>
          <w:rFonts w:eastAsia="Times New Roman" w:cs="Times New Roman"/>
          <w:szCs w:val="24"/>
        </w:rPr>
        <w:t xml:space="preserve">νη αναδιάρθρωση του εκπαιδευτικού συστήματος δεν ελήφθησαν υπόψη η εμπειρία και οι δυσκολίες που αντιμετώπισε και αντιμετωπίζει το Πανεπιστήμιο Ιωαννίνων». Αυτή </w:t>
      </w:r>
      <w:r>
        <w:rPr>
          <w:rFonts w:eastAsia="Times New Roman" w:cs="Times New Roman"/>
          <w:szCs w:val="24"/>
        </w:rPr>
        <w:lastRenderedPageBreak/>
        <w:t>είναι μία έμπρακτη απόδειξη για το αν αυτά που λέτε περί αναδιάταξης ισχύουν και πόσο καλά πηγα</w:t>
      </w:r>
      <w:r>
        <w:rPr>
          <w:rFonts w:eastAsia="Times New Roman" w:cs="Times New Roman"/>
          <w:szCs w:val="24"/>
        </w:rPr>
        <w:t xml:space="preserve">ίνουν όλα. Τα ίδια τα πανεπιστήμια σας διαψεύδουν. </w:t>
      </w:r>
    </w:p>
    <w:p w14:paraId="7C460474" w14:textId="77777777" w:rsidR="00D41D4C" w:rsidRDefault="00870A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Θα κλείσω με το εξής: βουλευτικές τροπολογίες. Κύριε Υπουργέ, σας ρωτάμε εδώ και ενάμιση χρόνο με </w:t>
      </w:r>
      <w:r w:rsidRPr="00F96C99">
        <w:rPr>
          <w:rFonts w:eastAsia="Times New Roman" w:cs="Times New Roman"/>
          <w:szCs w:val="24"/>
        </w:rPr>
        <w:t xml:space="preserve">ποια κριτήρια προβαίνετε στην </w:t>
      </w:r>
      <w:r>
        <w:rPr>
          <w:rFonts w:eastAsia="Times New Roman" w:cs="Times New Roman"/>
          <w:szCs w:val="24"/>
        </w:rPr>
        <w:t xml:space="preserve">αναδιάταξη του </w:t>
      </w:r>
      <w:r w:rsidRPr="00F96C99">
        <w:rPr>
          <w:rFonts w:eastAsia="Times New Roman" w:cs="Times New Roman"/>
          <w:szCs w:val="24"/>
        </w:rPr>
        <w:t>ακαδημαϊκού χάρτη της χώρας</w:t>
      </w:r>
      <w:r>
        <w:rPr>
          <w:rFonts w:eastAsia="Times New Roman" w:cs="Times New Roman"/>
          <w:szCs w:val="24"/>
        </w:rPr>
        <w:t>.</w:t>
      </w:r>
      <w:r w:rsidRPr="00F96C99">
        <w:rPr>
          <w:rFonts w:eastAsia="Times New Roman" w:cs="Times New Roman"/>
          <w:szCs w:val="24"/>
        </w:rPr>
        <w:t xml:space="preserve"> </w:t>
      </w:r>
      <w:r>
        <w:rPr>
          <w:rFonts w:eastAsia="Times New Roman" w:cs="Times New Roman"/>
          <w:szCs w:val="24"/>
        </w:rPr>
        <w:t xml:space="preserve">Έχετε </w:t>
      </w:r>
      <w:r w:rsidRPr="00F96C99">
        <w:rPr>
          <w:rFonts w:eastAsia="Times New Roman" w:cs="Times New Roman"/>
          <w:szCs w:val="24"/>
        </w:rPr>
        <w:t>ακαδημαϊκά κριτήρια</w:t>
      </w:r>
      <w:r>
        <w:rPr>
          <w:rFonts w:eastAsia="Times New Roman" w:cs="Times New Roman"/>
          <w:szCs w:val="24"/>
        </w:rPr>
        <w:t>;</w:t>
      </w:r>
      <w:r w:rsidRPr="00F96C99">
        <w:rPr>
          <w:rFonts w:eastAsia="Times New Roman" w:cs="Times New Roman"/>
          <w:szCs w:val="24"/>
        </w:rPr>
        <w:t xml:space="preserve"> </w:t>
      </w:r>
      <w:r>
        <w:rPr>
          <w:rFonts w:eastAsia="Times New Roman" w:cs="Times New Roman"/>
          <w:szCs w:val="24"/>
        </w:rPr>
        <w:t>Λαμβά</w:t>
      </w:r>
      <w:r>
        <w:rPr>
          <w:rFonts w:eastAsia="Times New Roman" w:cs="Times New Roman"/>
          <w:szCs w:val="24"/>
        </w:rPr>
        <w:t>νετε</w:t>
      </w:r>
      <w:r w:rsidRPr="00F96C99">
        <w:rPr>
          <w:rFonts w:eastAsia="Times New Roman" w:cs="Times New Roman"/>
          <w:szCs w:val="24"/>
        </w:rPr>
        <w:t xml:space="preserve"> υπ</w:t>
      </w:r>
      <w:r>
        <w:rPr>
          <w:rFonts w:eastAsia="Times New Roman" w:cs="Times New Roman"/>
          <w:szCs w:val="24"/>
        </w:rPr>
        <w:t xml:space="preserve">’ </w:t>
      </w:r>
      <w:proofErr w:type="spellStart"/>
      <w:r w:rsidRPr="00F96C99">
        <w:rPr>
          <w:rFonts w:eastAsia="Times New Roman" w:cs="Times New Roman"/>
          <w:szCs w:val="24"/>
        </w:rPr>
        <w:t>όψ</w:t>
      </w:r>
      <w:r>
        <w:rPr>
          <w:rFonts w:eastAsia="Times New Roman" w:cs="Times New Roman"/>
          <w:szCs w:val="24"/>
        </w:rPr>
        <w:t>ιν</w:t>
      </w:r>
      <w:proofErr w:type="spellEnd"/>
      <w:r w:rsidRPr="00F96C99">
        <w:rPr>
          <w:rFonts w:eastAsia="Times New Roman" w:cs="Times New Roman"/>
          <w:szCs w:val="24"/>
        </w:rPr>
        <w:t xml:space="preserve"> αξιολόγηση</w:t>
      </w:r>
      <w:r>
        <w:rPr>
          <w:rFonts w:eastAsia="Times New Roman" w:cs="Times New Roman"/>
          <w:szCs w:val="24"/>
        </w:rPr>
        <w:t>;</w:t>
      </w:r>
      <w:r w:rsidRPr="00F96C99">
        <w:rPr>
          <w:rFonts w:eastAsia="Times New Roman" w:cs="Times New Roman"/>
          <w:szCs w:val="24"/>
        </w:rPr>
        <w:t xml:space="preserve"> </w:t>
      </w:r>
      <w:r>
        <w:rPr>
          <w:rFonts w:eastAsia="Times New Roman" w:cs="Times New Roman"/>
          <w:szCs w:val="24"/>
        </w:rPr>
        <w:t>Λαμβάνετε</w:t>
      </w:r>
      <w:r w:rsidRPr="00F96C99">
        <w:rPr>
          <w:rFonts w:eastAsia="Times New Roman" w:cs="Times New Roman"/>
          <w:szCs w:val="24"/>
        </w:rPr>
        <w:t xml:space="preserve"> υπ</w:t>
      </w:r>
      <w:r>
        <w:rPr>
          <w:rFonts w:eastAsia="Times New Roman" w:cs="Times New Roman"/>
          <w:szCs w:val="24"/>
        </w:rPr>
        <w:t xml:space="preserve">’ </w:t>
      </w:r>
      <w:proofErr w:type="spellStart"/>
      <w:r w:rsidRPr="00F96C99">
        <w:rPr>
          <w:rFonts w:eastAsia="Times New Roman" w:cs="Times New Roman"/>
          <w:szCs w:val="24"/>
        </w:rPr>
        <w:t>όψ</w:t>
      </w:r>
      <w:r>
        <w:rPr>
          <w:rFonts w:eastAsia="Times New Roman" w:cs="Times New Roman"/>
          <w:szCs w:val="24"/>
        </w:rPr>
        <w:t>ιν</w:t>
      </w:r>
      <w:proofErr w:type="spellEnd"/>
      <w:r w:rsidRPr="00F96C99">
        <w:rPr>
          <w:rFonts w:eastAsia="Times New Roman" w:cs="Times New Roman"/>
          <w:szCs w:val="24"/>
        </w:rPr>
        <w:t xml:space="preserve"> μελέτες σκοπιμότητας και βιωσιμότητας</w:t>
      </w:r>
      <w:r>
        <w:rPr>
          <w:rFonts w:eastAsia="Times New Roman" w:cs="Times New Roman"/>
          <w:szCs w:val="24"/>
        </w:rPr>
        <w:t>;</w:t>
      </w:r>
      <w:r w:rsidRPr="00F96C99">
        <w:rPr>
          <w:rFonts w:eastAsia="Times New Roman" w:cs="Times New Roman"/>
          <w:szCs w:val="24"/>
        </w:rPr>
        <w:t xml:space="preserve"> Και μας λέτε </w:t>
      </w:r>
      <w:r>
        <w:rPr>
          <w:rFonts w:eastAsia="Times New Roman" w:cs="Times New Roman"/>
          <w:szCs w:val="24"/>
        </w:rPr>
        <w:t>«</w:t>
      </w:r>
      <w:r w:rsidRPr="00F96C99">
        <w:rPr>
          <w:rFonts w:eastAsia="Times New Roman" w:cs="Times New Roman"/>
          <w:szCs w:val="24"/>
        </w:rPr>
        <w:t>ναι</w:t>
      </w:r>
      <w:r>
        <w:rPr>
          <w:rFonts w:eastAsia="Times New Roman" w:cs="Times New Roman"/>
          <w:szCs w:val="24"/>
        </w:rPr>
        <w:t>,</w:t>
      </w:r>
      <w:r w:rsidRPr="00F96C99">
        <w:rPr>
          <w:rFonts w:eastAsia="Times New Roman" w:cs="Times New Roman"/>
          <w:szCs w:val="24"/>
        </w:rPr>
        <w:t xml:space="preserve"> τα έχουμε όλα</w:t>
      </w:r>
      <w:r>
        <w:rPr>
          <w:rFonts w:eastAsia="Times New Roman" w:cs="Times New Roman"/>
          <w:szCs w:val="24"/>
        </w:rPr>
        <w:t xml:space="preserve">». Μόνο που δεν έχτε φέρει τίποτα στη Βουλή να συζητήσουμε. </w:t>
      </w:r>
      <w:r w:rsidRPr="00F96C99">
        <w:rPr>
          <w:rFonts w:eastAsia="Times New Roman" w:cs="Times New Roman"/>
          <w:szCs w:val="24"/>
        </w:rPr>
        <w:t xml:space="preserve"> </w:t>
      </w:r>
    </w:p>
    <w:p w14:paraId="7C460475" w14:textId="77777777" w:rsidR="00D41D4C" w:rsidRDefault="00870A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Βλέπω εδώ –να το ακούσουν και οι συνάδελφοι Βουλευτές- β</w:t>
      </w:r>
      <w:r w:rsidRPr="00F96C99">
        <w:rPr>
          <w:rFonts w:eastAsia="Times New Roman" w:cs="Times New Roman"/>
          <w:szCs w:val="24"/>
        </w:rPr>
        <w:t>ουλευτική τροπολογία α</w:t>
      </w:r>
      <w:r w:rsidRPr="00F96C99">
        <w:rPr>
          <w:rFonts w:eastAsia="Times New Roman" w:cs="Times New Roman"/>
          <w:szCs w:val="24"/>
        </w:rPr>
        <w:t>πό Βουλευτές της Πέλλας</w:t>
      </w:r>
      <w:r>
        <w:rPr>
          <w:rFonts w:eastAsia="Times New Roman" w:cs="Times New Roman"/>
          <w:szCs w:val="24"/>
        </w:rPr>
        <w:t xml:space="preserve"> για</w:t>
      </w:r>
      <w:r w:rsidRPr="00F96C99">
        <w:rPr>
          <w:rFonts w:eastAsia="Times New Roman" w:cs="Times New Roman"/>
          <w:szCs w:val="24"/>
        </w:rPr>
        <w:t xml:space="preserve"> να ιδρυθεί </w:t>
      </w:r>
      <w:r>
        <w:rPr>
          <w:rFonts w:eastAsia="Times New Roman" w:cs="Times New Roman"/>
          <w:szCs w:val="24"/>
        </w:rPr>
        <w:t>τ</w:t>
      </w:r>
      <w:r w:rsidRPr="00F96C99">
        <w:rPr>
          <w:rFonts w:eastAsia="Times New Roman" w:cs="Times New Roman"/>
          <w:szCs w:val="24"/>
        </w:rPr>
        <w:t xml:space="preserve">μήμα </w:t>
      </w:r>
      <w:r w:rsidRPr="00F96C99">
        <w:rPr>
          <w:rFonts w:eastAsia="Times New Roman" w:cs="Times New Roman"/>
          <w:szCs w:val="24"/>
        </w:rPr>
        <w:t xml:space="preserve">ως </w:t>
      </w:r>
      <w:r w:rsidRPr="00F96C99">
        <w:rPr>
          <w:rFonts w:eastAsia="Times New Roman" w:cs="Times New Roman"/>
          <w:szCs w:val="24"/>
        </w:rPr>
        <w:t>δι</w:t>
      </w:r>
      <w:r>
        <w:rPr>
          <w:rFonts w:eastAsia="Times New Roman" w:cs="Times New Roman"/>
          <w:szCs w:val="24"/>
        </w:rPr>
        <w:t>ά</w:t>
      </w:r>
      <w:r w:rsidRPr="00F96C99">
        <w:rPr>
          <w:rFonts w:eastAsia="Times New Roman" w:cs="Times New Roman"/>
          <w:szCs w:val="24"/>
        </w:rPr>
        <w:t xml:space="preserve"> μαγείας στην Έδεσσα</w:t>
      </w:r>
      <w:r>
        <w:rPr>
          <w:rFonts w:eastAsia="Times New Roman" w:cs="Times New Roman"/>
          <w:szCs w:val="24"/>
        </w:rPr>
        <w:t>. Βλέπω</w:t>
      </w:r>
      <w:r w:rsidRPr="00F96C99">
        <w:rPr>
          <w:rFonts w:eastAsia="Times New Roman" w:cs="Times New Roman"/>
          <w:szCs w:val="24"/>
        </w:rPr>
        <w:t xml:space="preserve"> </w:t>
      </w:r>
      <w:r>
        <w:rPr>
          <w:rFonts w:eastAsia="Times New Roman" w:cs="Times New Roman"/>
          <w:szCs w:val="24"/>
        </w:rPr>
        <w:t>β</w:t>
      </w:r>
      <w:r w:rsidRPr="00F96C99">
        <w:rPr>
          <w:rFonts w:eastAsia="Times New Roman" w:cs="Times New Roman"/>
          <w:szCs w:val="24"/>
        </w:rPr>
        <w:t xml:space="preserve">ουλευτική τροπολογία Βουλευτών </w:t>
      </w:r>
      <w:proofErr w:type="spellStart"/>
      <w:r w:rsidRPr="00F96C99">
        <w:rPr>
          <w:rFonts w:eastAsia="Times New Roman" w:cs="Times New Roman"/>
          <w:szCs w:val="24"/>
        </w:rPr>
        <w:t>Φλωρίνης</w:t>
      </w:r>
      <w:proofErr w:type="spellEnd"/>
      <w:r w:rsidRPr="00F96C99">
        <w:rPr>
          <w:rFonts w:eastAsia="Times New Roman" w:cs="Times New Roman"/>
          <w:szCs w:val="24"/>
        </w:rPr>
        <w:t xml:space="preserve"> και Κοζάνης </w:t>
      </w:r>
      <w:r>
        <w:rPr>
          <w:rFonts w:eastAsia="Times New Roman" w:cs="Times New Roman"/>
          <w:szCs w:val="24"/>
        </w:rPr>
        <w:t xml:space="preserve">για </w:t>
      </w:r>
      <w:r w:rsidRPr="00F96C99">
        <w:rPr>
          <w:rFonts w:eastAsia="Times New Roman" w:cs="Times New Roman"/>
          <w:szCs w:val="24"/>
        </w:rPr>
        <w:t xml:space="preserve">να ιδρυθούν </w:t>
      </w:r>
      <w:r>
        <w:rPr>
          <w:rFonts w:eastAsia="Times New Roman" w:cs="Times New Roman"/>
          <w:szCs w:val="24"/>
        </w:rPr>
        <w:t>τ</w:t>
      </w:r>
      <w:r w:rsidRPr="00F96C99">
        <w:rPr>
          <w:rFonts w:eastAsia="Times New Roman" w:cs="Times New Roman"/>
          <w:szCs w:val="24"/>
        </w:rPr>
        <w:t xml:space="preserve">μήματα </w:t>
      </w:r>
      <w:r w:rsidRPr="00F96C99">
        <w:rPr>
          <w:rFonts w:eastAsia="Times New Roman" w:cs="Times New Roman"/>
          <w:szCs w:val="24"/>
        </w:rPr>
        <w:t>στη Φλώρινα και στην Κοζάνη</w:t>
      </w:r>
      <w:r>
        <w:rPr>
          <w:rFonts w:eastAsia="Times New Roman" w:cs="Times New Roman"/>
          <w:szCs w:val="24"/>
        </w:rPr>
        <w:t>. Βλέπω β</w:t>
      </w:r>
      <w:r w:rsidRPr="00F96C99">
        <w:rPr>
          <w:rFonts w:eastAsia="Times New Roman" w:cs="Times New Roman"/>
          <w:szCs w:val="24"/>
        </w:rPr>
        <w:t xml:space="preserve">ουλευτική τροπολογία Βουλευτή Αργολίδος </w:t>
      </w:r>
      <w:r>
        <w:rPr>
          <w:rFonts w:eastAsia="Times New Roman" w:cs="Times New Roman"/>
          <w:szCs w:val="24"/>
        </w:rPr>
        <w:t xml:space="preserve">για </w:t>
      </w:r>
      <w:r w:rsidRPr="00F96C99">
        <w:rPr>
          <w:rFonts w:eastAsia="Times New Roman" w:cs="Times New Roman"/>
          <w:szCs w:val="24"/>
        </w:rPr>
        <w:t xml:space="preserve">να ιδρυθεί </w:t>
      </w:r>
      <w:r>
        <w:rPr>
          <w:rFonts w:eastAsia="Times New Roman" w:cs="Times New Roman"/>
          <w:szCs w:val="24"/>
        </w:rPr>
        <w:t>τ</w:t>
      </w:r>
      <w:r w:rsidRPr="00F96C99">
        <w:rPr>
          <w:rFonts w:eastAsia="Times New Roman" w:cs="Times New Roman"/>
          <w:szCs w:val="24"/>
        </w:rPr>
        <w:t xml:space="preserve">μήμα </w:t>
      </w:r>
      <w:r w:rsidRPr="00F96C99">
        <w:rPr>
          <w:rFonts w:eastAsia="Times New Roman" w:cs="Times New Roman"/>
          <w:szCs w:val="24"/>
        </w:rPr>
        <w:t>στο</w:t>
      </w:r>
      <w:r w:rsidRPr="00F96C99">
        <w:rPr>
          <w:rFonts w:eastAsia="Times New Roman" w:cs="Times New Roman"/>
          <w:szCs w:val="24"/>
        </w:rPr>
        <w:t xml:space="preserve"> Άργος</w:t>
      </w:r>
      <w:r>
        <w:rPr>
          <w:rFonts w:eastAsia="Times New Roman" w:cs="Times New Roman"/>
          <w:szCs w:val="24"/>
        </w:rPr>
        <w:t>. Έχουμε τροπολογίες</w:t>
      </w:r>
      <w:r w:rsidRPr="00F96C99">
        <w:rPr>
          <w:rFonts w:eastAsia="Times New Roman" w:cs="Times New Roman"/>
          <w:szCs w:val="24"/>
        </w:rPr>
        <w:t xml:space="preserve"> της μίας πρότασης</w:t>
      </w:r>
      <w:r>
        <w:rPr>
          <w:rFonts w:eastAsia="Times New Roman" w:cs="Times New Roman"/>
          <w:szCs w:val="24"/>
        </w:rPr>
        <w:t>.</w:t>
      </w:r>
      <w:r w:rsidRPr="00F96C99">
        <w:rPr>
          <w:rFonts w:eastAsia="Times New Roman" w:cs="Times New Roman"/>
          <w:szCs w:val="24"/>
        </w:rPr>
        <w:t xml:space="preserve"> </w:t>
      </w:r>
      <w:r>
        <w:rPr>
          <w:rFonts w:eastAsia="Times New Roman" w:cs="Times New Roman"/>
          <w:szCs w:val="24"/>
        </w:rPr>
        <w:t>Μην αναφέρω γ</w:t>
      </w:r>
      <w:r w:rsidRPr="00F96C99">
        <w:rPr>
          <w:rFonts w:eastAsia="Times New Roman" w:cs="Times New Roman"/>
          <w:szCs w:val="24"/>
        </w:rPr>
        <w:t xml:space="preserve">ια </w:t>
      </w:r>
      <w:r w:rsidRPr="00F96C99">
        <w:rPr>
          <w:rFonts w:eastAsia="Times New Roman" w:cs="Times New Roman"/>
          <w:szCs w:val="24"/>
        </w:rPr>
        <w:t>έ</w:t>
      </w:r>
      <w:r w:rsidRPr="00F96C99">
        <w:rPr>
          <w:rFonts w:eastAsia="Times New Roman" w:cs="Times New Roman"/>
          <w:szCs w:val="24"/>
        </w:rPr>
        <w:t xml:space="preserve">κθεση Γενικού Λογιστηρίου του Κράτους </w:t>
      </w:r>
      <w:r>
        <w:rPr>
          <w:rFonts w:eastAsia="Times New Roman" w:cs="Times New Roman"/>
          <w:szCs w:val="24"/>
        </w:rPr>
        <w:t xml:space="preserve">και το </w:t>
      </w:r>
      <w:r w:rsidRPr="00F96C99">
        <w:rPr>
          <w:rFonts w:eastAsia="Times New Roman" w:cs="Times New Roman"/>
          <w:szCs w:val="24"/>
        </w:rPr>
        <w:t xml:space="preserve">πόσο κοστίζουν όλα αυτά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 xml:space="preserve">. </w:t>
      </w:r>
    </w:p>
    <w:p w14:paraId="7C460476" w14:textId="77777777" w:rsidR="00D41D4C" w:rsidRDefault="00870A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lastRenderedPageBreak/>
        <w:t>Αυτά είναι, κ</w:t>
      </w:r>
      <w:r w:rsidRPr="00F96C99">
        <w:rPr>
          <w:rFonts w:eastAsia="Times New Roman" w:cs="Times New Roman"/>
          <w:szCs w:val="24"/>
        </w:rPr>
        <w:t>ύριε Υπουργέ</w:t>
      </w:r>
      <w:r>
        <w:rPr>
          <w:rFonts w:eastAsia="Times New Roman" w:cs="Times New Roman"/>
          <w:szCs w:val="24"/>
        </w:rPr>
        <w:t xml:space="preserve">. </w:t>
      </w:r>
      <w:r w:rsidRPr="00F96C99">
        <w:rPr>
          <w:rFonts w:eastAsia="Times New Roman" w:cs="Times New Roman"/>
          <w:szCs w:val="24"/>
        </w:rPr>
        <w:t>Ούτε παραγγελία να το είχαμε κάνει</w:t>
      </w:r>
      <w:r>
        <w:rPr>
          <w:rFonts w:eastAsia="Times New Roman" w:cs="Times New Roman"/>
          <w:szCs w:val="24"/>
        </w:rPr>
        <w:t>.</w:t>
      </w:r>
      <w:r w:rsidRPr="00F96C99">
        <w:rPr>
          <w:rFonts w:eastAsia="Times New Roman" w:cs="Times New Roman"/>
          <w:szCs w:val="24"/>
        </w:rPr>
        <w:t xml:space="preserve"> </w:t>
      </w:r>
      <w:r>
        <w:rPr>
          <w:rFonts w:eastAsia="Times New Roman" w:cs="Times New Roman"/>
          <w:szCs w:val="24"/>
        </w:rPr>
        <w:t>Αποδεικνύετε</w:t>
      </w:r>
      <w:r w:rsidRPr="00F96C99">
        <w:rPr>
          <w:rFonts w:eastAsia="Times New Roman" w:cs="Times New Roman"/>
          <w:szCs w:val="24"/>
        </w:rPr>
        <w:t xml:space="preserve"> με τον πλέον </w:t>
      </w:r>
      <w:r>
        <w:rPr>
          <w:rFonts w:eastAsia="Times New Roman" w:cs="Times New Roman"/>
          <w:szCs w:val="24"/>
        </w:rPr>
        <w:t xml:space="preserve">εκκωφαντικό τρόπο </w:t>
      </w:r>
      <w:r>
        <w:rPr>
          <w:rFonts w:eastAsia="Times New Roman" w:cs="Times New Roman"/>
          <w:szCs w:val="24"/>
        </w:rPr>
        <w:t xml:space="preserve">πως </w:t>
      </w:r>
      <w:r>
        <w:rPr>
          <w:rFonts w:eastAsia="Times New Roman" w:cs="Times New Roman"/>
          <w:szCs w:val="24"/>
        </w:rPr>
        <w:t>αντιλαμβάνεστε</w:t>
      </w:r>
      <w:r w:rsidRPr="00F96C99">
        <w:rPr>
          <w:rFonts w:eastAsia="Times New Roman" w:cs="Times New Roman"/>
          <w:szCs w:val="24"/>
        </w:rPr>
        <w:t xml:space="preserve"> το</w:t>
      </w:r>
      <w:r>
        <w:rPr>
          <w:rFonts w:eastAsia="Times New Roman" w:cs="Times New Roman"/>
          <w:szCs w:val="24"/>
        </w:rPr>
        <w:t>ν</w:t>
      </w:r>
      <w:r w:rsidRPr="00F96C99">
        <w:rPr>
          <w:rFonts w:eastAsia="Times New Roman" w:cs="Times New Roman"/>
          <w:szCs w:val="24"/>
        </w:rPr>
        <w:t xml:space="preserve"> </w:t>
      </w:r>
      <w:r>
        <w:rPr>
          <w:rFonts w:eastAsia="Times New Roman" w:cs="Times New Roman"/>
          <w:szCs w:val="24"/>
        </w:rPr>
        <w:t xml:space="preserve">χάρτη της </w:t>
      </w:r>
      <w:r w:rsidRPr="00F96C99">
        <w:rPr>
          <w:rFonts w:eastAsia="Times New Roman" w:cs="Times New Roman"/>
          <w:szCs w:val="24"/>
        </w:rPr>
        <w:t>ανώτατης εκπαίδευσης</w:t>
      </w:r>
      <w:r>
        <w:rPr>
          <w:rFonts w:eastAsia="Times New Roman" w:cs="Times New Roman"/>
          <w:szCs w:val="24"/>
        </w:rPr>
        <w:t>. Αποδεικνύετε το</w:t>
      </w:r>
      <w:r w:rsidRPr="00F96C99">
        <w:rPr>
          <w:rFonts w:eastAsia="Times New Roman" w:cs="Times New Roman"/>
          <w:szCs w:val="24"/>
        </w:rPr>
        <w:t xml:space="preserve"> </w:t>
      </w:r>
      <w:r w:rsidRPr="00F96C99">
        <w:rPr>
          <w:rFonts w:eastAsia="Times New Roman" w:cs="Times New Roman"/>
          <w:szCs w:val="24"/>
        </w:rPr>
        <w:t>π</w:t>
      </w:r>
      <w:r>
        <w:rPr>
          <w:rFonts w:eastAsia="Times New Roman" w:cs="Times New Roman"/>
          <w:szCs w:val="24"/>
        </w:rPr>
        <w:t>ω</w:t>
      </w:r>
      <w:r w:rsidRPr="00F96C99">
        <w:rPr>
          <w:rFonts w:eastAsia="Times New Roman" w:cs="Times New Roman"/>
          <w:szCs w:val="24"/>
        </w:rPr>
        <w:t xml:space="preserve">ς </w:t>
      </w:r>
      <w:r w:rsidRPr="00F96C99">
        <w:rPr>
          <w:rFonts w:eastAsia="Times New Roman" w:cs="Times New Roman"/>
          <w:szCs w:val="24"/>
        </w:rPr>
        <w:t>αντιλαμβάνεστε ότι πρέπει να ιδρύονται τμήματα πανεπιστημιακά</w:t>
      </w:r>
      <w:r>
        <w:rPr>
          <w:rFonts w:eastAsia="Times New Roman" w:cs="Times New Roman"/>
          <w:szCs w:val="24"/>
        </w:rPr>
        <w:t>.</w:t>
      </w:r>
    </w:p>
    <w:p w14:paraId="7C460477"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CE304C">
        <w:rPr>
          <w:rFonts w:eastAsia="Times New Roman" w:cs="Times New Roman"/>
          <w:b/>
          <w:szCs w:val="24"/>
        </w:rPr>
        <w:t>ΝΙΚΟΛΑΟΣ ΒΟΥΤΣΗΣ</w:t>
      </w:r>
      <w:r>
        <w:rPr>
          <w:rFonts w:eastAsia="Times New Roman" w:cs="Times New Roman"/>
          <w:szCs w:val="24"/>
        </w:rPr>
        <w:t>)</w:t>
      </w:r>
    </w:p>
    <w:p w14:paraId="7C460478" w14:textId="77777777" w:rsidR="00D41D4C" w:rsidRDefault="00870AC4">
      <w:pPr>
        <w:tabs>
          <w:tab w:val="left" w:pos="6168"/>
        </w:tabs>
        <w:spacing w:line="600" w:lineRule="auto"/>
        <w:ind w:firstLine="720"/>
        <w:contextualSpacing/>
        <w:jc w:val="both"/>
        <w:rPr>
          <w:rFonts w:eastAsia="Times New Roman" w:cs="Times New Roman"/>
          <w:szCs w:val="24"/>
        </w:rPr>
      </w:pPr>
      <w:r w:rsidRPr="00F96C99">
        <w:rPr>
          <w:rFonts w:eastAsia="Times New Roman" w:cs="Times New Roman"/>
          <w:szCs w:val="24"/>
        </w:rPr>
        <w:t xml:space="preserve">Κύριε Υπουργέ </w:t>
      </w:r>
      <w:r>
        <w:rPr>
          <w:rFonts w:eastAsia="Times New Roman" w:cs="Times New Roman"/>
          <w:szCs w:val="24"/>
        </w:rPr>
        <w:t>-</w:t>
      </w:r>
      <w:r w:rsidRPr="00F96C99">
        <w:rPr>
          <w:rFonts w:eastAsia="Times New Roman" w:cs="Times New Roman"/>
          <w:szCs w:val="24"/>
        </w:rPr>
        <w:t>και θα κλείσω</w:t>
      </w:r>
      <w:r>
        <w:rPr>
          <w:rFonts w:eastAsia="Times New Roman" w:cs="Times New Roman"/>
          <w:szCs w:val="24"/>
        </w:rPr>
        <w:t xml:space="preserve"> </w:t>
      </w:r>
      <w:r>
        <w:rPr>
          <w:rFonts w:eastAsia="Times New Roman" w:cs="Times New Roman"/>
          <w:szCs w:val="24"/>
        </w:rPr>
        <w:t>μ</w:t>
      </w:r>
      <w:r>
        <w:rPr>
          <w:rFonts w:eastAsia="Times New Roman" w:cs="Times New Roman"/>
          <w:szCs w:val="24"/>
        </w:rPr>
        <w:t>’</w:t>
      </w:r>
      <w:r>
        <w:rPr>
          <w:rFonts w:eastAsia="Times New Roman" w:cs="Times New Roman"/>
          <w:szCs w:val="24"/>
        </w:rPr>
        <w:t xml:space="preserve"> αυτό- θ</w:t>
      </w:r>
      <w:r w:rsidRPr="00F96C99">
        <w:rPr>
          <w:rFonts w:eastAsia="Times New Roman" w:cs="Times New Roman"/>
          <w:szCs w:val="24"/>
        </w:rPr>
        <w:t>α μείνετε στην ιστορία ως ο Υπουργός που ισοπέδωσε την εκπαίδευση</w:t>
      </w:r>
      <w:r>
        <w:rPr>
          <w:rFonts w:eastAsia="Times New Roman" w:cs="Times New Roman"/>
          <w:szCs w:val="24"/>
        </w:rPr>
        <w:t>.</w:t>
      </w:r>
      <w:r w:rsidRPr="00F96C99">
        <w:rPr>
          <w:rFonts w:eastAsia="Times New Roman" w:cs="Times New Roman"/>
          <w:szCs w:val="24"/>
        </w:rPr>
        <w:t xml:space="preserve"> Μετά από σήμερα</w:t>
      </w:r>
      <w:r>
        <w:rPr>
          <w:rFonts w:eastAsia="Times New Roman" w:cs="Times New Roman"/>
          <w:szCs w:val="24"/>
        </w:rPr>
        <w:t>, όμως, κ</w:t>
      </w:r>
      <w:r w:rsidRPr="00F96C99">
        <w:rPr>
          <w:rFonts w:eastAsia="Times New Roman" w:cs="Times New Roman"/>
          <w:szCs w:val="24"/>
        </w:rPr>
        <w:t>ύριε Υπουργέ</w:t>
      </w:r>
      <w:r>
        <w:rPr>
          <w:rFonts w:eastAsia="Times New Roman" w:cs="Times New Roman"/>
          <w:szCs w:val="24"/>
        </w:rPr>
        <w:t>,</w:t>
      </w:r>
      <w:r w:rsidRPr="00F96C99">
        <w:rPr>
          <w:rFonts w:eastAsia="Times New Roman" w:cs="Times New Roman"/>
          <w:szCs w:val="24"/>
        </w:rPr>
        <w:t xml:space="preserve"> θα </w:t>
      </w:r>
      <w:r>
        <w:rPr>
          <w:rFonts w:eastAsia="Times New Roman" w:cs="Times New Roman"/>
          <w:szCs w:val="24"/>
        </w:rPr>
        <w:t xml:space="preserve">μείνετε </w:t>
      </w:r>
      <w:r w:rsidRPr="00F96C99">
        <w:rPr>
          <w:rFonts w:eastAsia="Times New Roman" w:cs="Times New Roman"/>
          <w:szCs w:val="24"/>
        </w:rPr>
        <w:t>στην ιστορία και για κάτι άλλο</w:t>
      </w:r>
      <w:r>
        <w:rPr>
          <w:rFonts w:eastAsia="Times New Roman" w:cs="Times New Roman"/>
          <w:szCs w:val="24"/>
        </w:rPr>
        <w:t>.</w:t>
      </w:r>
      <w:r w:rsidRPr="00F96C99">
        <w:rPr>
          <w:rFonts w:eastAsia="Times New Roman" w:cs="Times New Roman"/>
          <w:szCs w:val="24"/>
        </w:rPr>
        <w:t xml:space="preserve"> Θα </w:t>
      </w:r>
      <w:r>
        <w:rPr>
          <w:rFonts w:eastAsia="Times New Roman" w:cs="Times New Roman"/>
          <w:szCs w:val="24"/>
        </w:rPr>
        <w:t xml:space="preserve">μείνετε στην ιστορία </w:t>
      </w:r>
      <w:r w:rsidRPr="00F96C99">
        <w:rPr>
          <w:rFonts w:eastAsia="Times New Roman" w:cs="Times New Roman"/>
          <w:szCs w:val="24"/>
        </w:rPr>
        <w:t xml:space="preserve">για το γεγονός ότι εσείς προσωπικά δεν είχατε το </w:t>
      </w:r>
      <w:r>
        <w:rPr>
          <w:rFonts w:eastAsia="Times New Roman" w:cs="Times New Roman"/>
          <w:szCs w:val="24"/>
        </w:rPr>
        <w:t xml:space="preserve">πολιτικό θάρρος </w:t>
      </w:r>
      <w:r w:rsidRPr="00F96C99">
        <w:rPr>
          <w:rFonts w:eastAsia="Times New Roman" w:cs="Times New Roman"/>
          <w:szCs w:val="24"/>
        </w:rPr>
        <w:t>να καταδικ</w:t>
      </w:r>
      <w:r w:rsidRPr="00F96C99">
        <w:rPr>
          <w:rFonts w:eastAsia="Times New Roman" w:cs="Times New Roman"/>
          <w:szCs w:val="24"/>
        </w:rPr>
        <w:t xml:space="preserve">άσετε την αήθη </w:t>
      </w:r>
      <w:r>
        <w:rPr>
          <w:rFonts w:eastAsia="Times New Roman" w:cs="Times New Roman"/>
          <w:szCs w:val="24"/>
        </w:rPr>
        <w:t>ε</w:t>
      </w:r>
      <w:r w:rsidRPr="00F96C99">
        <w:rPr>
          <w:rFonts w:eastAsia="Times New Roman" w:cs="Times New Roman"/>
          <w:szCs w:val="24"/>
        </w:rPr>
        <w:t>πίθεση που εξαπέλυσε ο Αναπληρωτής Υπουργός Υγείας προς το</w:t>
      </w:r>
      <w:r>
        <w:rPr>
          <w:rFonts w:eastAsia="Times New Roman" w:cs="Times New Roman"/>
          <w:szCs w:val="24"/>
        </w:rPr>
        <w:t>ν</w:t>
      </w:r>
      <w:r w:rsidRPr="00F96C99">
        <w:rPr>
          <w:rFonts w:eastAsia="Times New Roman" w:cs="Times New Roman"/>
          <w:szCs w:val="24"/>
        </w:rPr>
        <w:t xml:space="preserve"> Στέλιο</w:t>
      </w:r>
      <w:r>
        <w:rPr>
          <w:rFonts w:eastAsia="Times New Roman" w:cs="Times New Roman"/>
          <w:szCs w:val="24"/>
        </w:rPr>
        <w:t xml:space="preserve"> </w:t>
      </w:r>
      <w:proofErr w:type="spellStart"/>
      <w:r>
        <w:rPr>
          <w:rFonts w:eastAsia="Times New Roman" w:cs="Times New Roman"/>
          <w:szCs w:val="24"/>
        </w:rPr>
        <w:t>Κυμπουρόπουλο</w:t>
      </w:r>
      <w:proofErr w:type="spellEnd"/>
      <w:r>
        <w:rPr>
          <w:rFonts w:eastAsia="Times New Roman" w:cs="Times New Roman"/>
          <w:szCs w:val="24"/>
        </w:rPr>
        <w:t xml:space="preserve">. </w:t>
      </w:r>
      <w:r w:rsidRPr="00F96C99">
        <w:rPr>
          <w:rFonts w:eastAsia="Times New Roman" w:cs="Times New Roman"/>
          <w:szCs w:val="24"/>
        </w:rPr>
        <w:t>Δεν είχα</w:t>
      </w:r>
      <w:r>
        <w:rPr>
          <w:rFonts w:eastAsia="Times New Roman" w:cs="Times New Roman"/>
          <w:szCs w:val="24"/>
        </w:rPr>
        <w:t>τε</w:t>
      </w:r>
      <w:r w:rsidRPr="00F96C99">
        <w:rPr>
          <w:rFonts w:eastAsia="Times New Roman" w:cs="Times New Roman"/>
          <w:szCs w:val="24"/>
        </w:rPr>
        <w:t xml:space="preserve"> το πολιτικό θάρρος</w:t>
      </w:r>
      <w:r>
        <w:rPr>
          <w:rFonts w:eastAsia="Times New Roman" w:cs="Times New Roman"/>
          <w:szCs w:val="24"/>
        </w:rPr>
        <w:t>.</w:t>
      </w:r>
      <w:r w:rsidRPr="00F96C99">
        <w:rPr>
          <w:rFonts w:eastAsia="Times New Roman" w:cs="Times New Roman"/>
          <w:szCs w:val="24"/>
        </w:rPr>
        <w:t xml:space="preserve"> Εγώ </w:t>
      </w:r>
      <w:r>
        <w:rPr>
          <w:rFonts w:eastAsia="Times New Roman" w:cs="Times New Roman"/>
          <w:szCs w:val="24"/>
        </w:rPr>
        <w:t>το</w:t>
      </w:r>
      <w:r w:rsidRPr="00F96C99">
        <w:rPr>
          <w:rFonts w:eastAsia="Times New Roman" w:cs="Times New Roman"/>
          <w:szCs w:val="24"/>
        </w:rPr>
        <w:t xml:space="preserve"> </w:t>
      </w:r>
      <w:r>
        <w:rPr>
          <w:rFonts w:eastAsia="Times New Roman" w:cs="Times New Roman"/>
          <w:szCs w:val="24"/>
        </w:rPr>
        <w:t>αναγνωρίζω στον κ. Φίλη. Ο κ. Φίλης σηκώθηκε και το</w:t>
      </w:r>
      <w:r w:rsidRPr="00F96C99">
        <w:rPr>
          <w:rFonts w:eastAsia="Times New Roman" w:cs="Times New Roman"/>
          <w:szCs w:val="24"/>
        </w:rPr>
        <w:t xml:space="preserve"> καταδίκασε</w:t>
      </w:r>
      <w:r>
        <w:rPr>
          <w:rFonts w:eastAsia="Times New Roman" w:cs="Times New Roman"/>
          <w:szCs w:val="24"/>
        </w:rPr>
        <w:t>.</w:t>
      </w:r>
      <w:r w:rsidRPr="00F96C99">
        <w:rPr>
          <w:rFonts w:eastAsia="Times New Roman" w:cs="Times New Roman"/>
          <w:szCs w:val="24"/>
        </w:rPr>
        <w:t xml:space="preserve"> </w:t>
      </w:r>
      <w:r>
        <w:rPr>
          <w:rFonts w:eastAsia="Times New Roman" w:cs="Times New Roman"/>
          <w:szCs w:val="24"/>
        </w:rPr>
        <w:t>Εσείς,</w:t>
      </w:r>
      <w:r w:rsidRPr="00F96C99">
        <w:rPr>
          <w:rFonts w:eastAsia="Times New Roman" w:cs="Times New Roman"/>
          <w:szCs w:val="24"/>
        </w:rPr>
        <w:t xml:space="preserve"> </w:t>
      </w:r>
      <w:r>
        <w:rPr>
          <w:rFonts w:eastAsia="Times New Roman" w:cs="Times New Roman"/>
          <w:szCs w:val="24"/>
        </w:rPr>
        <w:t>κ</w:t>
      </w:r>
      <w:r w:rsidRPr="00F96C99">
        <w:rPr>
          <w:rFonts w:eastAsia="Times New Roman" w:cs="Times New Roman"/>
          <w:szCs w:val="24"/>
        </w:rPr>
        <w:t>ύριε Υπουργέ</w:t>
      </w:r>
      <w:r>
        <w:rPr>
          <w:rFonts w:eastAsia="Times New Roman" w:cs="Times New Roman"/>
          <w:szCs w:val="24"/>
        </w:rPr>
        <w:t>,</w:t>
      </w:r>
      <w:r w:rsidRPr="00F96C99">
        <w:rPr>
          <w:rFonts w:eastAsia="Times New Roman" w:cs="Times New Roman"/>
          <w:szCs w:val="24"/>
        </w:rPr>
        <w:t xml:space="preserve"> δεν είχα</w:t>
      </w:r>
      <w:r>
        <w:rPr>
          <w:rFonts w:eastAsia="Times New Roman" w:cs="Times New Roman"/>
          <w:szCs w:val="24"/>
        </w:rPr>
        <w:t>τε</w:t>
      </w:r>
      <w:r w:rsidRPr="00F96C99">
        <w:rPr>
          <w:rFonts w:eastAsia="Times New Roman" w:cs="Times New Roman"/>
          <w:szCs w:val="24"/>
        </w:rPr>
        <w:t xml:space="preserve"> το πολιτικό θάρρος να το κάνετε αυτό</w:t>
      </w:r>
      <w:r>
        <w:rPr>
          <w:rFonts w:eastAsia="Times New Roman" w:cs="Times New Roman"/>
          <w:szCs w:val="24"/>
        </w:rPr>
        <w:t>.</w:t>
      </w:r>
      <w:r w:rsidRPr="00F96C99">
        <w:rPr>
          <w:rFonts w:eastAsia="Times New Roman" w:cs="Times New Roman"/>
          <w:szCs w:val="24"/>
        </w:rPr>
        <w:t xml:space="preserve"> </w:t>
      </w:r>
      <w:r>
        <w:rPr>
          <w:rFonts w:eastAsia="Times New Roman" w:cs="Times New Roman"/>
          <w:szCs w:val="24"/>
        </w:rPr>
        <w:t>Θ</w:t>
      </w:r>
      <w:r w:rsidRPr="00F96C99">
        <w:rPr>
          <w:rFonts w:eastAsia="Times New Roman" w:cs="Times New Roman"/>
          <w:szCs w:val="24"/>
        </w:rPr>
        <w:t xml:space="preserve">α </w:t>
      </w:r>
      <w:r>
        <w:rPr>
          <w:rFonts w:eastAsia="Times New Roman" w:cs="Times New Roman"/>
          <w:szCs w:val="24"/>
        </w:rPr>
        <w:t xml:space="preserve">μείνετε, </w:t>
      </w:r>
      <w:r w:rsidRPr="00F96C99">
        <w:rPr>
          <w:rFonts w:eastAsia="Times New Roman" w:cs="Times New Roman"/>
          <w:szCs w:val="24"/>
        </w:rPr>
        <w:t>δυστυχώς</w:t>
      </w:r>
      <w:r>
        <w:rPr>
          <w:rFonts w:eastAsia="Times New Roman" w:cs="Times New Roman"/>
          <w:szCs w:val="24"/>
        </w:rPr>
        <w:t>,</w:t>
      </w:r>
      <w:r w:rsidRPr="00F96C99">
        <w:rPr>
          <w:rFonts w:eastAsia="Times New Roman" w:cs="Times New Roman"/>
          <w:szCs w:val="24"/>
        </w:rPr>
        <w:t xml:space="preserve"> την ιστορία και </w:t>
      </w:r>
      <w:r w:rsidRPr="00F96C99">
        <w:rPr>
          <w:rFonts w:eastAsia="Times New Roman" w:cs="Times New Roman"/>
          <w:szCs w:val="24"/>
        </w:rPr>
        <w:t>γι</w:t>
      </w:r>
      <w:r>
        <w:rPr>
          <w:rFonts w:eastAsia="Times New Roman" w:cs="Times New Roman"/>
          <w:szCs w:val="24"/>
        </w:rPr>
        <w:t>’</w:t>
      </w:r>
      <w:r w:rsidRPr="00F96C99">
        <w:rPr>
          <w:rFonts w:eastAsia="Times New Roman" w:cs="Times New Roman"/>
          <w:szCs w:val="24"/>
        </w:rPr>
        <w:t xml:space="preserve"> </w:t>
      </w:r>
      <w:r w:rsidRPr="00F96C99">
        <w:rPr>
          <w:rFonts w:eastAsia="Times New Roman" w:cs="Times New Roman"/>
          <w:szCs w:val="24"/>
        </w:rPr>
        <w:t>αυτή την αδράνεια</w:t>
      </w:r>
      <w:r>
        <w:rPr>
          <w:rFonts w:eastAsia="Times New Roman" w:cs="Times New Roman"/>
          <w:szCs w:val="24"/>
        </w:rPr>
        <w:t xml:space="preserve"> σας.</w:t>
      </w:r>
    </w:p>
    <w:p w14:paraId="7C460479" w14:textId="77777777" w:rsidR="00D41D4C" w:rsidRDefault="00870AC4">
      <w:pPr>
        <w:tabs>
          <w:tab w:val="left" w:pos="6168"/>
        </w:tabs>
        <w:spacing w:line="600" w:lineRule="auto"/>
        <w:ind w:firstLine="720"/>
        <w:contextualSpacing/>
        <w:jc w:val="both"/>
        <w:rPr>
          <w:rFonts w:eastAsia="Times New Roman" w:cs="Times New Roman"/>
          <w:szCs w:val="24"/>
        </w:rPr>
      </w:pPr>
      <w:r w:rsidRPr="00F96C99">
        <w:rPr>
          <w:rFonts w:eastAsia="Times New Roman" w:cs="Times New Roman"/>
          <w:szCs w:val="24"/>
        </w:rPr>
        <w:t>Ευχαριστώ πολύ</w:t>
      </w:r>
      <w:r>
        <w:rPr>
          <w:rFonts w:eastAsia="Times New Roman" w:cs="Times New Roman"/>
          <w:szCs w:val="24"/>
        </w:rPr>
        <w:t>.</w:t>
      </w:r>
    </w:p>
    <w:p w14:paraId="7C46047A" w14:textId="77777777" w:rsidR="00D41D4C" w:rsidRDefault="00870AC4">
      <w:pPr>
        <w:tabs>
          <w:tab w:val="left" w:pos="6168"/>
        </w:tabs>
        <w:spacing w:line="600" w:lineRule="auto"/>
        <w:ind w:firstLine="720"/>
        <w:contextualSpacing/>
        <w:jc w:val="center"/>
        <w:rPr>
          <w:rFonts w:eastAsia="Times New Roman" w:cs="Times New Roman"/>
          <w:szCs w:val="24"/>
        </w:rPr>
      </w:pPr>
      <w:r>
        <w:rPr>
          <w:rFonts w:eastAsia="Times New Roman" w:cs="Times New Roman"/>
          <w:szCs w:val="24"/>
        </w:rPr>
        <w:lastRenderedPageBreak/>
        <w:t xml:space="preserve">(Χειροκροτήματα από την πτέρυγα της Νέας </w:t>
      </w:r>
      <w:r>
        <w:rPr>
          <w:rFonts w:eastAsia="Times New Roman" w:cs="Times New Roman"/>
          <w:szCs w:val="24"/>
        </w:rPr>
        <w:t>Δημοκρατίας</w:t>
      </w:r>
      <w:r>
        <w:rPr>
          <w:rFonts w:eastAsia="Times New Roman" w:cs="Times New Roman"/>
          <w:szCs w:val="24"/>
        </w:rPr>
        <w:t>)</w:t>
      </w:r>
    </w:p>
    <w:p w14:paraId="7C46047B" w14:textId="77777777" w:rsidR="00D41D4C" w:rsidRDefault="00870AC4">
      <w:pPr>
        <w:spacing w:line="600" w:lineRule="auto"/>
        <w:ind w:firstLine="720"/>
        <w:contextualSpacing/>
        <w:jc w:val="both"/>
        <w:rPr>
          <w:rFonts w:eastAsia="Times New Roman" w:cs="Times New Roman"/>
          <w:szCs w:val="24"/>
        </w:rPr>
      </w:pPr>
      <w:r w:rsidRPr="00911D63">
        <w:rPr>
          <w:rFonts w:eastAsia="Times New Roman" w:cs="Times New Roman"/>
          <w:b/>
          <w:szCs w:val="24"/>
        </w:rPr>
        <w:t>ΠΡΟΕΔΡΟΣ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sidRPr="00911D63">
        <w:rPr>
          <w:rFonts w:eastAsia="Times New Roman" w:cs="Times New Roman"/>
          <w:b/>
          <w:szCs w:val="24"/>
        </w:rPr>
        <w:t>):</w:t>
      </w:r>
      <w:r w:rsidRPr="00911D63">
        <w:rPr>
          <w:rFonts w:eastAsia="Times New Roman" w:cs="Times New Roman"/>
          <w:szCs w:val="24"/>
        </w:rPr>
        <w:t xml:space="preserve"> </w:t>
      </w:r>
      <w:r w:rsidRPr="00F96C99">
        <w:rPr>
          <w:rFonts w:eastAsia="Times New Roman" w:cs="Times New Roman"/>
          <w:szCs w:val="24"/>
        </w:rPr>
        <w:t>Παρακαλώ πολύ</w:t>
      </w:r>
      <w:r>
        <w:rPr>
          <w:rFonts w:eastAsia="Times New Roman" w:cs="Times New Roman"/>
          <w:szCs w:val="24"/>
        </w:rPr>
        <w:t xml:space="preserve">, πριν </w:t>
      </w:r>
      <w:r w:rsidRPr="00F96C99">
        <w:rPr>
          <w:rFonts w:eastAsia="Times New Roman" w:cs="Times New Roman"/>
          <w:szCs w:val="24"/>
        </w:rPr>
        <w:t>συνεχίσουμε τη διαδικασία</w:t>
      </w:r>
      <w:r>
        <w:rPr>
          <w:rFonts w:eastAsia="Times New Roman" w:cs="Times New Roman"/>
          <w:szCs w:val="24"/>
        </w:rPr>
        <w:t>,</w:t>
      </w:r>
      <w:r w:rsidRPr="00F96C99">
        <w:rPr>
          <w:rFonts w:eastAsia="Times New Roman" w:cs="Times New Roman"/>
          <w:szCs w:val="24"/>
        </w:rPr>
        <w:t xml:space="preserve"> δίνω τ</w:t>
      </w:r>
      <w:r w:rsidRPr="00F96C99">
        <w:rPr>
          <w:rFonts w:eastAsia="Times New Roman" w:cs="Times New Roman"/>
          <w:szCs w:val="24"/>
        </w:rPr>
        <w:t>ο</w:t>
      </w:r>
      <w:r>
        <w:rPr>
          <w:rFonts w:eastAsia="Times New Roman" w:cs="Times New Roman"/>
          <w:szCs w:val="24"/>
        </w:rPr>
        <w:t>ν</w:t>
      </w:r>
      <w:r w:rsidRPr="00F96C99">
        <w:rPr>
          <w:rFonts w:eastAsia="Times New Roman" w:cs="Times New Roman"/>
          <w:szCs w:val="24"/>
        </w:rPr>
        <w:t xml:space="preserve"> λόγο στον Πρωθυπουργό </w:t>
      </w:r>
      <w:r>
        <w:rPr>
          <w:rFonts w:eastAsia="Times New Roman" w:cs="Times New Roman"/>
          <w:szCs w:val="24"/>
        </w:rPr>
        <w:t xml:space="preserve">κ. Αλέξη </w:t>
      </w:r>
      <w:r w:rsidRPr="00F96C99">
        <w:rPr>
          <w:rFonts w:eastAsia="Times New Roman" w:cs="Times New Roman"/>
          <w:szCs w:val="24"/>
        </w:rPr>
        <w:t>Τσίπρα</w:t>
      </w:r>
      <w:r>
        <w:rPr>
          <w:rFonts w:eastAsia="Times New Roman" w:cs="Times New Roman"/>
          <w:szCs w:val="24"/>
        </w:rPr>
        <w:t>.</w:t>
      </w:r>
    </w:p>
    <w:p w14:paraId="7C46047C" w14:textId="77777777" w:rsidR="00D41D4C" w:rsidRDefault="00870AC4">
      <w:pPr>
        <w:spacing w:line="600" w:lineRule="auto"/>
        <w:ind w:firstLine="720"/>
        <w:contextualSpacing/>
        <w:jc w:val="both"/>
        <w:rPr>
          <w:rFonts w:eastAsia="Times New Roman" w:cs="Times New Roman"/>
          <w:szCs w:val="24"/>
        </w:rPr>
      </w:pPr>
      <w:r w:rsidRPr="001C3CE0">
        <w:rPr>
          <w:rFonts w:eastAsia="Times New Roman" w:cs="Times New Roman"/>
          <w:b/>
          <w:szCs w:val="24"/>
        </w:rPr>
        <w:t>ΑΛΕΞΗΣ ΤΣΙΠΡΑΣ (Πρόεδρος της Κυβέρνησης</w:t>
      </w:r>
      <w:r>
        <w:rPr>
          <w:rFonts w:eastAsia="Times New Roman" w:cs="Times New Roman"/>
          <w:b/>
          <w:szCs w:val="24"/>
        </w:rPr>
        <w:t xml:space="preserve">): </w:t>
      </w:r>
      <w:r>
        <w:rPr>
          <w:rFonts w:eastAsia="Times New Roman" w:cs="Times New Roman"/>
          <w:szCs w:val="24"/>
        </w:rPr>
        <w:t xml:space="preserve">Ευχαριστώ, κύριε Πρόεδρε. </w:t>
      </w:r>
    </w:p>
    <w:p w14:paraId="7C46047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w:t>
      </w:r>
      <w:r w:rsidRPr="00F96C99">
        <w:rPr>
          <w:rFonts w:eastAsia="Times New Roman" w:cs="Times New Roman"/>
          <w:szCs w:val="24"/>
        </w:rPr>
        <w:t>κύριοι Βουλευτές</w:t>
      </w:r>
      <w:r>
        <w:rPr>
          <w:rFonts w:eastAsia="Times New Roman" w:cs="Times New Roman"/>
          <w:szCs w:val="24"/>
        </w:rPr>
        <w:t>,</w:t>
      </w:r>
      <w:r w:rsidRPr="00F96C99">
        <w:rPr>
          <w:rFonts w:eastAsia="Times New Roman" w:cs="Times New Roman"/>
          <w:szCs w:val="24"/>
        </w:rPr>
        <w:t xml:space="preserve"> με ενημέρωσαν οι συνεργάτες μου </w:t>
      </w:r>
      <w:r>
        <w:rPr>
          <w:rFonts w:eastAsia="Times New Roman" w:cs="Times New Roman"/>
          <w:szCs w:val="24"/>
        </w:rPr>
        <w:t xml:space="preserve">ότι πριν από λίγο ήρθε εντός της Αιθούσης </w:t>
      </w:r>
      <w:r w:rsidRPr="00F96C99">
        <w:rPr>
          <w:rFonts w:eastAsia="Times New Roman" w:cs="Times New Roman"/>
          <w:szCs w:val="24"/>
        </w:rPr>
        <w:t xml:space="preserve">ο Αρχηγός </w:t>
      </w:r>
      <w:r>
        <w:rPr>
          <w:rFonts w:eastAsia="Times New Roman" w:cs="Times New Roman"/>
          <w:szCs w:val="24"/>
        </w:rPr>
        <w:t xml:space="preserve">της </w:t>
      </w:r>
      <w:r w:rsidRPr="00F96C99">
        <w:rPr>
          <w:rFonts w:eastAsia="Times New Roman" w:cs="Times New Roman"/>
          <w:szCs w:val="24"/>
        </w:rPr>
        <w:t>Αξιωματικής Αντιπολίτευσης</w:t>
      </w:r>
      <w:r>
        <w:rPr>
          <w:rFonts w:eastAsia="Times New Roman" w:cs="Times New Roman"/>
          <w:szCs w:val="24"/>
        </w:rPr>
        <w:t>,</w:t>
      </w:r>
      <w:r w:rsidRPr="00F96C99">
        <w:rPr>
          <w:rFonts w:eastAsia="Times New Roman" w:cs="Times New Roman"/>
          <w:szCs w:val="24"/>
        </w:rPr>
        <w:t xml:space="preserve"> </w:t>
      </w:r>
      <w:r w:rsidRPr="00F96C99">
        <w:rPr>
          <w:rFonts w:eastAsia="Times New Roman" w:cs="Times New Roman"/>
          <w:szCs w:val="24"/>
        </w:rPr>
        <w:t>ο κύριος Μητσοτάκης</w:t>
      </w:r>
      <w:r>
        <w:rPr>
          <w:rFonts w:eastAsia="Times New Roman" w:cs="Times New Roman"/>
          <w:szCs w:val="24"/>
        </w:rPr>
        <w:t>,</w:t>
      </w:r>
      <w:r w:rsidRPr="00F96C99">
        <w:rPr>
          <w:rFonts w:eastAsia="Times New Roman" w:cs="Times New Roman"/>
          <w:szCs w:val="24"/>
        </w:rPr>
        <w:t xml:space="preserve"> και αντί να αναφερθ</w:t>
      </w:r>
      <w:r>
        <w:rPr>
          <w:rFonts w:eastAsia="Times New Roman" w:cs="Times New Roman"/>
          <w:szCs w:val="24"/>
        </w:rPr>
        <w:t>εί στα θέματα της παιδείας, που ά</w:t>
      </w:r>
      <w:r w:rsidRPr="00F96C99">
        <w:rPr>
          <w:rFonts w:eastAsia="Times New Roman" w:cs="Times New Roman"/>
          <w:szCs w:val="24"/>
        </w:rPr>
        <w:t>λλωστε είχε προαναγγείλει ότι θα δώσει μία κορυφαία μάχη</w:t>
      </w:r>
      <w:r>
        <w:rPr>
          <w:rFonts w:eastAsia="Times New Roman" w:cs="Times New Roman"/>
          <w:szCs w:val="24"/>
        </w:rPr>
        <w:t>, επιχείρησε έναν σπάνιο –θα έλεγα-</w:t>
      </w:r>
      <w:r w:rsidRPr="00F96C99">
        <w:rPr>
          <w:rFonts w:eastAsia="Times New Roman" w:cs="Times New Roman"/>
          <w:szCs w:val="24"/>
        </w:rPr>
        <w:t xml:space="preserve"> για τα κοινοβουλευτικά δεδομένα</w:t>
      </w:r>
      <w:r>
        <w:rPr>
          <w:rFonts w:eastAsia="Times New Roman" w:cs="Times New Roman"/>
          <w:szCs w:val="24"/>
        </w:rPr>
        <w:t>,</w:t>
      </w:r>
      <w:r w:rsidRPr="00F96C99">
        <w:rPr>
          <w:rFonts w:eastAsia="Times New Roman" w:cs="Times New Roman"/>
          <w:szCs w:val="24"/>
        </w:rPr>
        <w:t xml:space="preserve"> πρωτοφανή </w:t>
      </w:r>
      <w:r>
        <w:rPr>
          <w:rFonts w:eastAsia="Times New Roman" w:cs="Times New Roman"/>
          <w:szCs w:val="24"/>
        </w:rPr>
        <w:t>-</w:t>
      </w:r>
      <w:r w:rsidRPr="00F96C99">
        <w:rPr>
          <w:rFonts w:eastAsia="Times New Roman" w:cs="Times New Roman"/>
          <w:szCs w:val="24"/>
        </w:rPr>
        <w:t>θα πω</w:t>
      </w:r>
      <w:r>
        <w:rPr>
          <w:rFonts w:eastAsia="Times New Roman" w:cs="Times New Roman"/>
          <w:szCs w:val="24"/>
        </w:rPr>
        <w:t xml:space="preserve"> εγώ- επικοινωνιακό αντιπερισπασμό </w:t>
      </w:r>
      <w:r w:rsidRPr="00F96C99">
        <w:rPr>
          <w:rFonts w:eastAsia="Times New Roman" w:cs="Times New Roman"/>
          <w:szCs w:val="24"/>
        </w:rPr>
        <w:t xml:space="preserve">μία </w:t>
      </w:r>
      <w:r w:rsidRPr="00F96C99">
        <w:rPr>
          <w:rFonts w:eastAsia="Times New Roman" w:cs="Times New Roman"/>
          <w:szCs w:val="24"/>
        </w:rPr>
        <w:t>μόλις μέρα</w:t>
      </w:r>
      <w:r>
        <w:rPr>
          <w:rFonts w:eastAsia="Times New Roman" w:cs="Times New Roman"/>
          <w:szCs w:val="24"/>
        </w:rPr>
        <w:t xml:space="preserve"> μ</w:t>
      </w:r>
      <w:r w:rsidRPr="00F96C99">
        <w:rPr>
          <w:rFonts w:eastAsia="Times New Roman" w:cs="Times New Roman"/>
          <w:szCs w:val="24"/>
        </w:rPr>
        <w:t xml:space="preserve">ετά τη δημόσια πρόσκληση μου </w:t>
      </w:r>
      <w:r>
        <w:rPr>
          <w:rFonts w:eastAsia="Times New Roman" w:cs="Times New Roman"/>
          <w:szCs w:val="24"/>
        </w:rPr>
        <w:t xml:space="preserve">–άλλωστε, βρισκόμαστε και τυπικά από αύριο </w:t>
      </w:r>
      <w:r w:rsidRPr="00F96C99">
        <w:rPr>
          <w:rFonts w:eastAsia="Times New Roman" w:cs="Times New Roman"/>
          <w:szCs w:val="24"/>
        </w:rPr>
        <w:t>εντός της προεκλογικής περιόδου</w:t>
      </w:r>
      <w:r>
        <w:rPr>
          <w:rFonts w:eastAsia="Times New Roman" w:cs="Times New Roman"/>
          <w:szCs w:val="24"/>
        </w:rPr>
        <w:t>,</w:t>
      </w:r>
      <w:r w:rsidRPr="00F96C99">
        <w:rPr>
          <w:rFonts w:eastAsia="Times New Roman" w:cs="Times New Roman"/>
          <w:szCs w:val="24"/>
        </w:rPr>
        <w:t xml:space="preserve"> των Ευρωπαϊκών Εκλογών </w:t>
      </w:r>
      <w:r>
        <w:rPr>
          <w:rFonts w:eastAsia="Times New Roman" w:cs="Times New Roman"/>
          <w:szCs w:val="24"/>
        </w:rPr>
        <w:t>της 2</w:t>
      </w:r>
      <w:r w:rsidRPr="00F96C99">
        <w:rPr>
          <w:rFonts w:eastAsia="Times New Roman" w:cs="Times New Roman"/>
          <w:szCs w:val="24"/>
        </w:rPr>
        <w:t>6</w:t>
      </w:r>
      <w:r w:rsidRPr="00980A86">
        <w:rPr>
          <w:rFonts w:eastAsia="Times New Roman" w:cs="Times New Roman"/>
          <w:szCs w:val="24"/>
          <w:vertAlign w:val="superscript"/>
        </w:rPr>
        <w:t>ης</w:t>
      </w:r>
      <w:r>
        <w:rPr>
          <w:rFonts w:eastAsia="Times New Roman" w:cs="Times New Roman"/>
          <w:szCs w:val="24"/>
        </w:rPr>
        <w:t xml:space="preserve"> </w:t>
      </w:r>
      <w:r w:rsidRPr="00F96C99">
        <w:rPr>
          <w:rFonts w:eastAsia="Times New Roman" w:cs="Times New Roman"/>
          <w:szCs w:val="24"/>
        </w:rPr>
        <w:t>Μαΐου</w:t>
      </w:r>
      <w:r>
        <w:rPr>
          <w:rFonts w:eastAsia="Times New Roman" w:cs="Times New Roman"/>
          <w:szCs w:val="24"/>
        </w:rPr>
        <w:t xml:space="preserve">- </w:t>
      </w:r>
      <w:r w:rsidRPr="00F96C99">
        <w:rPr>
          <w:rFonts w:eastAsia="Times New Roman" w:cs="Times New Roman"/>
          <w:szCs w:val="24"/>
        </w:rPr>
        <w:t xml:space="preserve">σε μία πρόσωπο με πρόσωπο αντιπαράθεση </w:t>
      </w:r>
      <w:r>
        <w:rPr>
          <w:rFonts w:eastAsia="Times New Roman" w:cs="Times New Roman"/>
          <w:szCs w:val="24"/>
        </w:rPr>
        <w:t xml:space="preserve">για όλα τα κρίσιμα ζητήματα που απασχολούν </w:t>
      </w:r>
      <w:r w:rsidRPr="00F96C99">
        <w:rPr>
          <w:rFonts w:eastAsia="Times New Roman" w:cs="Times New Roman"/>
          <w:szCs w:val="24"/>
        </w:rPr>
        <w:t>τους Έλληνες πολίτ</w:t>
      </w:r>
      <w:r w:rsidRPr="00F96C99">
        <w:rPr>
          <w:rFonts w:eastAsia="Times New Roman" w:cs="Times New Roman"/>
          <w:szCs w:val="24"/>
        </w:rPr>
        <w:t>ες</w:t>
      </w:r>
      <w:r>
        <w:rPr>
          <w:rFonts w:eastAsia="Times New Roman" w:cs="Times New Roman"/>
          <w:szCs w:val="24"/>
        </w:rPr>
        <w:t>,</w:t>
      </w:r>
      <w:r w:rsidRPr="00F96C99">
        <w:rPr>
          <w:rFonts w:eastAsia="Times New Roman" w:cs="Times New Roman"/>
          <w:szCs w:val="24"/>
        </w:rPr>
        <w:t xml:space="preserve"> το</w:t>
      </w:r>
      <w:r>
        <w:rPr>
          <w:rFonts w:eastAsia="Times New Roman" w:cs="Times New Roman"/>
          <w:szCs w:val="24"/>
        </w:rPr>
        <w:t>ν</w:t>
      </w:r>
      <w:r w:rsidRPr="00F96C99">
        <w:rPr>
          <w:rFonts w:eastAsia="Times New Roman" w:cs="Times New Roman"/>
          <w:szCs w:val="24"/>
        </w:rPr>
        <w:t xml:space="preserve"> ελληνικό λαό εν</w:t>
      </w:r>
      <w:r>
        <w:rPr>
          <w:rFonts w:eastAsia="Times New Roman" w:cs="Times New Roman"/>
          <w:szCs w:val="24"/>
        </w:rPr>
        <w:t xml:space="preserve"> </w:t>
      </w:r>
      <w:r w:rsidRPr="00F96C99">
        <w:rPr>
          <w:rFonts w:eastAsia="Times New Roman" w:cs="Times New Roman"/>
          <w:szCs w:val="24"/>
        </w:rPr>
        <w:t>όψει αυτής της κρίσιμης για την Ευρώπη</w:t>
      </w:r>
      <w:r>
        <w:rPr>
          <w:rFonts w:eastAsia="Times New Roman" w:cs="Times New Roman"/>
          <w:szCs w:val="24"/>
        </w:rPr>
        <w:t>,</w:t>
      </w:r>
      <w:r w:rsidRPr="00F96C99">
        <w:rPr>
          <w:rFonts w:eastAsia="Times New Roman" w:cs="Times New Roman"/>
          <w:szCs w:val="24"/>
        </w:rPr>
        <w:t xml:space="preserve"> αλ</w:t>
      </w:r>
      <w:r>
        <w:rPr>
          <w:rFonts w:eastAsia="Times New Roman" w:cs="Times New Roman"/>
          <w:szCs w:val="24"/>
        </w:rPr>
        <w:t xml:space="preserve">λά και για τον τόπο </w:t>
      </w:r>
      <w:r>
        <w:rPr>
          <w:rFonts w:eastAsia="Times New Roman" w:cs="Times New Roman"/>
          <w:szCs w:val="24"/>
        </w:rPr>
        <w:lastRenderedPageBreak/>
        <w:t>αναμέτρησης, δ</w:t>
      </w:r>
      <w:r w:rsidRPr="00F96C99">
        <w:rPr>
          <w:rFonts w:eastAsia="Times New Roman" w:cs="Times New Roman"/>
          <w:szCs w:val="24"/>
        </w:rPr>
        <w:t>ηλαδή για τα θέματα της Ευρώπης</w:t>
      </w:r>
      <w:r>
        <w:rPr>
          <w:rFonts w:eastAsia="Times New Roman" w:cs="Times New Roman"/>
          <w:szCs w:val="24"/>
        </w:rPr>
        <w:t>,</w:t>
      </w:r>
      <w:r w:rsidRPr="00F96C99">
        <w:rPr>
          <w:rFonts w:eastAsia="Times New Roman" w:cs="Times New Roman"/>
          <w:szCs w:val="24"/>
        </w:rPr>
        <w:t xml:space="preserve"> της οικονομίας</w:t>
      </w:r>
      <w:r>
        <w:rPr>
          <w:rFonts w:eastAsia="Times New Roman" w:cs="Times New Roman"/>
          <w:szCs w:val="24"/>
        </w:rPr>
        <w:t>,</w:t>
      </w:r>
      <w:r w:rsidRPr="00F96C99">
        <w:rPr>
          <w:rFonts w:eastAsia="Times New Roman" w:cs="Times New Roman"/>
          <w:szCs w:val="24"/>
        </w:rPr>
        <w:t xml:space="preserve"> τα κρίσιμα εθνικά θέματα</w:t>
      </w:r>
      <w:r>
        <w:rPr>
          <w:rFonts w:eastAsia="Times New Roman" w:cs="Times New Roman"/>
          <w:szCs w:val="24"/>
        </w:rPr>
        <w:t>,</w:t>
      </w:r>
      <w:r w:rsidRPr="00F96C99">
        <w:rPr>
          <w:rFonts w:eastAsia="Times New Roman" w:cs="Times New Roman"/>
          <w:szCs w:val="24"/>
        </w:rPr>
        <w:t xml:space="preserve"> τα θέματα τα κοινωνικά που απασχολούν τον κόσμο</w:t>
      </w:r>
      <w:r>
        <w:rPr>
          <w:rFonts w:eastAsia="Times New Roman" w:cs="Times New Roman"/>
          <w:szCs w:val="24"/>
        </w:rPr>
        <w:t>,</w:t>
      </w:r>
      <w:r w:rsidRPr="00F96C99">
        <w:rPr>
          <w:rFonts w:eastAsia="Times New Roman" w:cs="Times New Roman"/>
          <w:szCs w:val="24"/>
        </w:rPr>
        <w:t xml:space="preserve"> τον τόπο</w:t>
      </w:r>
      <w:r>
        <w:rPr>
          <w:rFonts w:eastAsia="Times New Roman" w:cs="Times New Roman"/>
          <w:szCs w:val="24"/>
        </w:rPr>
        <w:t>,</w:t>
      </w:r>
      <w:r w:rsidRPr="00F96C99">
        <w:rPr>
          <w:rFonts w:eastAsia="Times New Roman" w:cs="Times New Roman"/>
          <w:szCs w:val="24"/>
        </w:rPr>
        <w:t xml:space="preserve"> τους πολίτες</w:t>
      </w:r>
      <w:r>
        <w:rPr>
          <w:rFonts w:eastAsia="Times New Roman" w:cs="Times New Roman"/>
          <w:szCs w:val="24"/>
        </w:rPr>
        <w:t>, τους ψηφ</w:t>
      </w:r>
      <w:r>
        <w:rPr>
          <w:rFonts w:eastAsia="Times New Roman" w:cs="Times New Roman"/>
          <w:szCs w:val="24"/>
        </w:rPr>
        <w:t>οφόρους. Επέλεξε, λοιπόν,</w:t>
      </w:r>
      <w:r w:rsidRPr="00F96C99">
        <w:rPr>
          <w:rFonts w:eastAsia="Times New Roman" w:cs="Times New Roman"/>
          <w:szCs w:val="24"/>
        </w:rPr>
        <w:t xml:space="preserve"> έναν αντιπερισπασμό που αναδεικνύει τον πανικό στον οποίο βρίσκεται και ο </w:t>
      </w:r>
      <w:r>
        <w:rPr>
          <w:rFonts w:eastAsia="Times New Roman" w:cs="Times New Roman"/>
          <w:szCs w:val="24"/>
        </w:rPr>
        <w:t>ίδιος και το επικοινωνιακό του επιτελείο,</w:t>
      </w:r>
      <w:r w:rsidRPr="00F96C99">
        <w:rPr>
          <w:rFonts w:eastAsia="Times New Roman" w:cs="Times New Roman"/>
          <w:szCs w:val="24"/>
        </w:rPr>
        <w:t xml:space="preserve"> προκειμένου </w:t>
      </w:r>
      <w:r>
        <w:rPr>
          <w:rFonts w:eastAsia="Times New Roman" w:cs="Times New Roman"/>
          <w:szCs w:val="24"/>
        </w:rPr>
        <w:t>εκ νέου να δραπετεύσει από μία πρόσωπο με π</w:t>
      </w:r>
      <w:r w:rsidRPr="00F96C99">
        <w:rPr>
          <w:rFonts w:eastAsia="Times New Roman" w:cs="Times New Roman"/>
          <w:szCs w:val="24"/>
        </w:rPr>
        <w:t>ρόσωπο αντιπαράθεση για τα κρίσιμα ζητήματα</w:t>
      </w:r>
      <w:r>
        <w:rPr>
          <w:rFonts w:eastAsia="Times New Roman" w:cs="Times New Roman"/>
          <w:szCs w:val="24"/>
        </w:rPr>
        <w:t>.</w:t>
      </w:r>
      <w:r w:rsidRPr="00F96C99">
        <w:rPr>
          <w:rFonts w:eastAsia="Times New Roman" w:cs="Times New Roman"/>
          <w:szCs w:val="24"/>
        </w:rPr>
        <w:t xml:space="preserve"> Και </w:t>
      </w:r>
      <w:r>
        <w:rPr>
          <w:rFonts w:eastAsia="Times New Roman" w:cs="Times New Roman"/>
          <w:szCs w:val="24"/>
        </w:rPr>
        <w:t xml:space="preserve">ανέβηκε </w:t>
      </w:r>
      <w:r>
        <w:rPr>
          <w:rFonts w:eastAsia="Times New Roman" w:cs="Times New Roman"/>
          <w:szCs w:val="24"/>
        </w:rPr>
        <w:t>σ’</w:t>
      </w:r>
      <w:r>
        <w:rPr>
          <w:rFonts w:eastAsia="Times New Roman" w:cs="Times New Roman"/>
          <w:szCs w:val="24"/>
        </w:rPr>
        <w:t xml:space="preserve"> αυτό το Β</w:t>
      </w:r>
      <w:r w:rsidRPr="00F96C99">
        <w:rPr>
          <w:rFonts w:eastAsia="Times New Roman" w:cs="Times New Roman"/>
          <w:szCs w:val="24"/>
        </w:rPr>
        <w:t>ήμα</w:t>
      </w:r>
      <w:r>
        <w:rPr>
          <w:rFonts w:eastAsia="Times New Roman" w:cs="Times New Roman"/>
          <w:szCs w:val="24"/>
        </w:rPr>
        <w:t>,</w:t>
      </w:r>
      <w:r w:rsidRPr="00F96C99">
        <w:rPr>
          <w:rFonts w:eastAsia="Times New Roman" w:cs="Times New Roman"/>
          <w:szCs w:val="24"/>
        </w:rPr>
        <w:t xml:space="preserve"> για να </w:t>
      </w:r>
      <w:r>
        <w:rPr>
          <w:rFonts w:eastAsia="Times New Roman" w:cs="Times New Roman"/>
          <w:szCs w:val="24"/>
        </w:rPr>
        <w:t xml:space="preserve">προαναγγείλει </w:t>
      </w:r>
      <w:r w:rsidRPr="00F96C99">
        <w:rPr>
          <w:rFonts w:eastAsia="Times New Roman" w:cs="Times New Roman"/>
          <w:szCs w:val="24"/>
        </w:rPr>
        <w:t xml:space="preserve">ότι θα καταθέσει μετά τις </w:t>
      </w:r>
      <w:r>
        <w:rPr>
          <w:rFonts w:eastAsia="Times New Roman" w:cs="Times New Roman"/>
          <w:szCs w:val="24"/>
        </w:rPr>
        <w:t xml:space="preserve">διακοπές του Πάσχα πρόταση δυσπιστίας σε έναν Υπουργό της Κυβέρνησης. </w:t>
      </w:r>
    </w:p>
    <w:p w14:paraId="7C46047E"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 κ. Μητσοτάκης είναι προφανές ότι επιχειρεί </w:t>
      </w:r>
      <w:r>
        <w:rPr>
          <w:rFonts w:eastAsia="Times New Roman"/>
          <w:color w:val="222222"/>
          <w:szCs w:val="24"/>
          <w:shd w:val="clear" w:color="auto" w:fill="FFFFFF"/>
        </w:rPr>
        <w:t xml:space="preserve">μ’ </w:t>
      </w:r>
      <w:r>
        <w:rPr>
          <w:rFonts w:eastAsia="Times New Roman"/>
          <w:color w:val="222222"/>
          <w:szCs w:val="24"/>
          <w:shd w:val="clear" w:color="auto" w:fill="FFFFFF"/>
        </w:rPr>
        <w:t>αυτό</w:t>
      </w:r>
      <w:r>
        <w:rPr>
          <w:rFonts w:eastAsia="Times New Roman"/>
          <w:color w:val="222222"/>
          <w:szCs w:val="24"/>
          <w:shd w:val="clear" w:color="auto" w:fill="FFFFFF"/>
        </w:rPr>
        <w:t>ν</w:t>
      </w:r>
      <w:r>
        <w:rPr>
          <w:rFonts w:eastAsia="Times New Roman"/>
          <w:color w:val="222222"/>
          <w:szCs w:val="24"/>
          <w:shd w:val="clear" w:color="auto" w:fill="FFFFFF"/>
        </w:rPr>
        <w:t xml:space="preserve"> τον τρόπο να αποφύγει τη συζήτηση για τα κρίσιμα και τα μεγάλα και επιθυμεί να βάλει στο επίκεντρο της κουβέντας το αν το ύφος του Παύλου </w:t>
      </w:r>
      <w:proofErr w:type="spellStart"/>
      <w:r>
        <w:rPr>
          <w:rFonts w:eastAsia="Times New Roman"/>
          <w:color w:val="222222"/>
          <w:szCs w:val="24"/>
          <w:shd w:val="clear" w:color="auto" w:fill="FFFFFF"/>
        </w:rPr>
        <w:t>Πολάκη</w:t>
      </w:r>
      <w:proofErr w:type="spellEnd"/>
      <w:r>
        <w:rPr>
          <w:rFonts w:eastAsia="Times New Roman"/>
          <w:color w:val="222222"/>
          <w:szCs w:val="24"/>
          <w:shd w:val="clear" w:color="auto" w:fill="FFFFFF"/>
        </w:rPr>
        <w:t xml:space="preserve"> είναι καλό ή κακό, αν είναι ευγενής ή αγενής, καθώς κατάγεται και από τα </w:t>
      </w:r>
      <w:proofErr w:type="spellStart"/>
      <w:r>
        <w:rPr>
          <w:rFonts w:eastAsia="Times New Roman"/>
          <w:color w:val="222222"/>
          <w:szCs w:val="24"/>
          <w:shd w:val="clear" w:color="auto" w:fill="FFFFFF"/>
        </w:rPr>
        <w:t>Σφακιά</w:t>
      </w:r>
      <w:proofErr w:type="spellEnd"/>
      <w:r>
        <w:rPr>
          <w:rFonts w:eastAsia="Times New Roman"/>
          <w:color w:val="222222"/>
          <w:szCs w:val="24"/>
          <w:shd w:val="clear" w:color="auto" w:fill="FFFFFF"/>
        </w:rPr>
        <w:t xml:space="preserve"> και γνωρίζει, φαίνεται, καθώς </w:t>
      </w:r>
      <w:r>
        <w:rPr>
          <w:rFonts w:eastAsia="Times New Roman"/>
          <w:color w:val="222222"/>
          <w:szCs w:val="24"/>
          <w:shd w:val="clear" w:color="auto" w:fill="FFFFFF"/>
        </w:rPr>
        <w:t xml:space="preserve">είναι κοντοχωριανοί, το ύφος το αψύ των </w:t>
      </w:r>
      <w:proofErr w:type="spellStart"/>
      <w:r>
        <w:rPr>
          <w:rFonts w:eastAsia="Times New Roman"/>
          <w:color w:val="222222"/>
          <w:szCs w:val="24"/>
          <w:shd w:val="clear" w:color="auto" w:fill="FFFFFF"/>
        </w:rPr>
        <w:t>Σφακιανών</w:t>
      </w:r>
      <w:proofErr w:type="spellEnd"/>
      <w:r>
        <w:rPr>
          <w:rFonts w:eastAsia="Times New Roman"/>
          <w:color w:val="222222"/>
          <w:szCs w:val="24"/>
          <w:shd w:val="clear" w:color="auto" w:fill="FFFFFF"/>
        </w:rPr>
        <w:t xml:space="preserve"> και θέλει να συζητάμε γι’ αυτό και όχι για τα επιδόματα που θέλετε να καταργήσετε, </w:t>
      </w:r>
      <w:r>
        <w:rPr>
          <w:rFonts w:eastAsia="Times New Roman"/>
          <w:color w:val="222222"/>
          <w:szCs w:val="24"/>
          <w:shd w:val="clear" w:color="auto" w:fill="FFFFFF"/>
        </w:rPr>
        <w:lastRenderedPageBreak/>
        <w:t>όχι για το δώρο των Χριστουγέννων που θέλετε να καταργήσετε, όχι για την οικονομία η οποία βγαίνει από την κρίση, όχι για τ</w:t>
      </w:r>
      <w:r>
        <w:rPr>
          <w:rFonts w:eastAsia="Times New Roman"/>
          <w:color w:val="222222"/>
          <w:szCs w:val="24"/>
          <w:shd w:val="clear" w:color="auto" w:fill="FFFFFF"/>
        </w:rPr>
        <w:t xml:space="preserve">η </w:t>
      </w:r>
      <w:r>
        <w:rPr>
          <w:rFonts w:eastAsia="Times New Roman"/>
          <w:color w:val="222222"/>
          <w:szCs w:val="24"/>
          <w:shd w:val="clear" w:color="auto" w:fill="FFFFFF"/>
        </w:rPr>
        <w:t>«</w:t>
      </w:r>
      <w:r>
        <w:rPr>
          <w:rFonts w:eastAsia="Times New Roman"/>
          <w:color w:val="222222"/>
          <w:szCs w:val="24"/>
          <w:shd w:val="clear" w:color="auto" w:fill="FFFFFF"/>
          <w:lang w:val="en-US"/>
        </w:rPr>
        <w:t>NOVARTIS</w:t>
      </w:r>
      <w:r>
        <w:rPr>
          <w:rFonts w:eastAsia="Times New Roman"/>
          <w:color w:val="222222"/>
          <w:szCs w:val="24"/>
          <w:shd w:val="clear" w:color="auto" w:fill="FFFFFF"/>
        </w:rPr>
        <w:t>»</w:t>
      </w:r>
      <w:r w:rsidRPr="00B1226B">
        <w:rPr>
          <w:rFonts w:eastAsia="Times New Roman"/>
          <w:color w:val="222222"/>
          <w:szCs w:val="24"/>
          <w:shd w:val="clear" w:color="auto" w:fill="FFFFFF"/>
        </w:rPr>
        <w:t xml:space="preserve"> </w:t>
      </w:r>
      <w:r>
        <w:rPr>
          <w:rFonts w:eastAsia="Times New Roman"/>
          <w:color w:val="222222"/>
          <w:szCs w:val="24"/>
          <w:shd w:val="clear" w:color="auto" w:fill="FFFFFF"/>
        </w:rPr>
        <w:t>και τα θαλασσοδάνεια τα οποία θέλετε να κουκουλώσετε!</w:t>
      </w:r>
    </w:p>
    <w:p w14:paraId="7C46047F" w14:textId="77777777" w:rsidR="00D41D4C" w:rsidRDefault="00870AC4">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7C460480"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Λοιπόν, εμείς δεν θα σας κάνουμε τη χάρη, κυρίες και κύριοι συνάδελφοι. Ενημερώστε τον Αρχηγό σας, κ. Μητσοτάκη ότι οποτεδήποτε καταθέσει πρόταση</w:t>
      </w:r>
      <w:r>
        <w:rPr>
          <w:rFonts w:eastAsia="Times New Roman"/>
          <w:color w:val="222222"/>
          <w:szCs w:val="24"/>
          <w:shd w:val="clear" w:color="auto" w:fill="FFFFFF"/>
        </w:rPr>
        <w:t xml:space="preserve"> δυσπιστίας εναντίον μέλους της Κυβέρνησης </w:t>
      </w:r>
      <w:r>
        <w:rPr>
          <w:rFonts w:eastAsia="Times New Roman"/>
          <w:color w:val="222222"/>
          <w:szCs w:val="24"/>
          <w:shd w:val="clear" w:color="auto" w:fill="FFFFFF"/>
        </w:rPr>
        <w:t xml:space="preserve">σ’ </w:t>
      </w:r>
      <w:r>
        <w:rPr>
          <w:rFonts w:eastAsia="Times New Roman"/>
          <w:color w:val="222222"/>
          <w:szCs w:val="24"/>
          <w:shd w:val="clear" w:color="auto" w:fill="FFFFFF"/>
        </w:rPr>
        <w:t>αυτήν εδώ την Αίθουσα, θα μετατρέψω τη συζήτηση σε ψήφο εμπιστοσύνης για την Κυβέρνηση και θα συζητήσουμε τα μεγάλα και τα κρίσιμα, όχι αυτά που θέλετε εσείς.</w:t>
      </w:r>
    </w:p>
    <w:p w14:paraId="7C460481" w14:textId="77777777" w:rsidR="00D41D4C" w:rsidRDefault="00870AC4">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7C460482"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έρθει εδώ ο κ. Μητσοτάκης να μας πει γιατί θέλει να καταργήσει το δώρο των Χριστουγέννων. Θα έρθει εδώ και θα μας πει γιατί θέλει να μειωθεί αντί να αυξηθεί ο κατώτατος μισθός, γιατί θέλει το ασφαλιστικό τύπου </w:t>
      </w:r>
      <w:proofErr w:type="spellStart"/>
      <w:r>
        <w:rPr>
          <w:rFonts w:eastAsia="Times New Roman"/>
          <w:color w:val="222222"/>
          <w:szCs w:val="24"/>
          <w:shd w:val="clear" w:color="auto" w:fill="FFFFFF"/>
        </w:rPr>
        <w:t>Πινοσέτ</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 xml:space="preserve">γιατί θέλει να κουκουλώσει τη </w:t>
      </w:r>
      <w:r>
        <w:rPr>
          <w:rFonts w:eastAsia="Times New Roman"/>
          <w:color w:val="222222"/>
          <w:szCs w:val="24"/>
          <w:shd w:val="clear" w:color="auto" w:fill="FFFFFF"/>
        </w:rPr>
        <w:t>«</w:t>
      </w:r>
      <w:r>
        <w:rPr>
          <w:rFonts w:eastAsia="Times New Roman"/>
          <w:color w:val="222222"/>
          <w:szCs w:val="24"/>
          <w:shd w:val="clear" w:color="auto" w:fill="FFFFFF"/>
          <w:lang w:val="en-US"/>
        </w:rPr>
        <w:t>NOV</w:t>
      </w:r>
      <w:r>
        <w:rPr>
          <w:rFonts w:eastAsia="Times New Roman"/>
          <w:color w:val="222222"/>
          <w:szCs w:val="24"/>
          <w:shd w:val="clear" w:color="auto" w:fill="FFFFFF"/>
          <w:lang w:val="en-US"/>
        </w:rPr>
        <w:t>ARTIS</w:t>
      </w:r>
      <w:r>
        <w:rPr>
          <w:rFonts w:eastAsia="Times New Roman"/>
          <w:color w:val="222222"/>
          <w:szCs w:val="24"/>
          <w:shd w:val="clear" w:color="auto" w:fill="FFFFFF"/>
        </w:rPr>
        <w:t>»</w:t>
      </w:r>
      <w:r>
        <w:rPr>
          <w:rFonts w:eastAsia="Times New Roman"/>
          <w:color w:val="222222"/>
          <w:szCs w:val="24"/>
          <w:shd w:val="clear" w:color="auto" w:fill="FFFFFF"/>
        </w:rPr>
        <w:t xml:space="preserve"> και τα θαλασσοδάνεια. Γι’ αυτά θα δώσετε λογαριασμό και θα απαντήσετε.</w:t>
      </w:r>
    </w:p>
    <w:p w14:paraId="7C460483"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Οποτεδήποτε καταθέσετε πρόταση δυσπιστίας εναντίον μέλους της Κυβέρνησης ή συνολικά της Κυβέρνησης -δεν το τολμάτε-, εδώ θα συζητήσουμε εφ’ όλης της ύλης, μπροστά στον ελληνικό λ</w:t>
      </w:r>
      <w:r>
        <w:rPr>
          <w:rFonts w:eastAsia="Times New Roman"/>
          <w:color w:val="222222"/>
          <w:szCs w:val="24"/>
          <w:shd w:val="clear" w:color="auto" w:fill="FFFFFF"/>
        </w:rPr>
        <w:t>αό, για το πού φέρατε τη χώρα, πού την καταντήσατε και πώς εμείς τη βγάζουμε από την κρίση.</w:t>
      </w:r>
    </w:p>
    <w:p w14:paraId="7C460484"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Αυτό το πικρό ποτήρι θα το πιείτε. Θα το πιείτε μέχρι τέλους.</w:t>
      </w:r>
    </w:p>
    <w:p w14:paraId="7C460485" w14:textId="77777777" w:rsidR="00D41D4C" w:rsidRDefault="00870AC4">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7C460486" w14:textId="77777777" w:rsidR="00D41D4C" w:rsidRDefault="00870AC4">
      <w:pPr>
        <w:spacing w:line="600" w:lineRule="auto"/>
        <w:ind w:firstLine="720"/>
        <w:contextualSpacing/>
        <w:jc w:val="both"/>
        <w:rPr>
          <w:rFonts w:eastAsia="Times New Roman" w:cs="Times New Roman"/>
          <w:szCs w:val="24"/>
        </w:rPr>
      </w:pPr>
      <w:r w:rsidRPr="00160B63">
        <w:rPr>
          <w:rFonts w:eastAsia="Times New Roman" w:cs="Times New Roman"/>
          <w:szCs w:val="24"/>
        </w:rPr>
        <w:t>(</w:t>
      </w:r>
      <w:r>
        <w:rPr>
          <w:rFonts w:eastAsia="Times New Roman" w:cs="Times New Roman"/>
          <w:szCs w:val="24"/>
        </w:rPr>
        <w:t>Στο σημείο αυτό την Προεδρική Έδρα καταλαμβάνει η Γ΄ Αντι</w:t>
      </w:r>
      <w:r>
        <w:rPr>
          <w:rFonts w:eastAsia="Times New Roman" w:cs="Times New Roman"/>
          <w:szCs w:val="24"/>
        </w:rPr>
        <w:t xml:space="preserve">πρόεδρος της Βουλής κ. </w:t>
      </w:r>
      <w:r w:rsidRPr="00CE304C">
        <w:rPr>
          <w:rFonts w:eastAsia="Times New Roman" w:cs="Times New Roman"/>
          <w:b/>
          <w:szCs w:val="24"/>
        </w:rPr>
        <w:t>ΑΝΑΣΤΑΣΙΑ ΧΡΙΣΤΟΔΟΥΛΟΠΟΥΛΟΥ</w:t>
      </w:r>
      <w:r>
        <w:rPr>
          <w:rFonts w:eastAsia="Times New Roman" w:cs="Times New Roman"/>
          <w:szCs w:val="24"/>
        </w:rPr>
        <w:t>)</w:t>
      </w:r>
    </w:p>
    <w:p w14:paraId="7C460487" w14:textId="77777777" w:rsidR="00D41D4C" w:rsidRDefault="00870AC4">
      <w:pPr>
        <w:spacing w:line="600" w:lineRule="auto"/>
        <w:ind w:firstLine="720"/>
        <w:contextualSpacing/>
        <w:jc w:val="both"/>
        <w:rPr>
          <w:rFonts w:eastAsia="Times New Roman" w:cs="Times New Roman"/>
          <w:szCs w:val="24"/>
        </w:rPr>
      </w:pPr>
      <w:r w:rsidRPr="0015600B">
        <w:rPr>
          <w:rFonts w:eastAsia="Times New Roman" w:cs="Times New Roman"/>
          <w:b/>
          <w:szCs w:val="24"/>
        </w:rPr>
        <w:t>ΚΩΝΣΤΑΝΤΙΝΟΣ ΤΖΑΒΑΡΑΣ:</w:t>
      </w:r>
      <w:r>
        <w:rPr>
          <w:rFonts w:eastAsia="Times New Roman" w:cs="Times New Roman"/>
          <w:szCs w:val="24"/>
        </w:rPr>
        <w:t xml:space="preserve"> Κυρία Πρόεδρε, θα ήθελα τον λόγο.</w:t>
      </w:r>
    </w:p>
    <w:p w14:paraId="7C460488" w14:textId="77777777" w:rsidR="00D41D4C" w:rsidRDefault="00870AC4">
      <w:pPr>
        <w:spacing w:line="600" w:lineRule="auto"/>
        <w:ind w:firstLine="720"/>
        <w:contextualSpacing/>
        <w:jc w:val="both"/>
        <w:rPr>
          <w:rFonts w:eastAsia="Times New Roman"/>
          <w:color w:val="222222"/>
          <w:szCs w:val="24"/>
          <w:shd w:val="clear" w:color="auto" w:fill="FFFFFF"/>
        </w:rPr>
      </w:pPr>
      <w:r w:rsidRPr="0015600B">
        <w:rPr>
          <w:rFonts w:eastAsia="Times New Roman"/>
          <w:b/>
          <w:color w:val="222222"/>
          <w:szCs w:val="24"/>
          <w:shd w:val="clear" w:color="auto" w:fill="FFFFFF"/>
        </w:rPr>
        <w:lastRenderedPageBreak/>
        <w:t>ΠΡΟΕΔΡΕΥΟΥΣΑ (Αναστασία Χριστοδουλοπούλου):</w:t>
      </w:r>
      <w:r>
        <w:rPr>
          <w:rFonts w:eastAsia="Times New Roman"/>
          <w:color w:val="222222"/>
          <w:szCs w:val="24"/>
          <w:shd w:val="clear" w:color="auto" w:fill="FFFFFF"/>
        </w:rPr>
        <w:t xml:space="preserve"> Ναι, αλλά περιμένουν οι εισηγητές για να δευτερολογήσουν.</w:t>
      </w:r>
    </w:p>
    <w:p w14:paraId="7C460489" w14:textId="77777777" w:rsidR="00D41D4C" w:rsidRDefault="00870AC4">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14:paraId="7C46048A" w14:textId="77777777" w:rsidR="00D41D4C" w:rsidRDefault="00870AC4">
      <w:pPr>
        <w:spacing w:line="600" w:lineRule="auto"/>
        <w:ind w:firstLine="720"/>
        <w:contextualSpacing/>
        <w:jc w:val="both"/>
        <w:rPr>
          <w:rFonts w:eastAsia="Times New Roman" w:cs="Times New Roman"/>
          <w:szCs w:val="24"/>
        </w:rPr>
      </w:pPr>
      <w:r w:rsidRPr="0015600B">
        <w:rPr>
          <w:rFonts w:eastAsia="Times New Roman" w:cs="Times New Roman"/>
          <w:b/>
          <w:szCs w:val="24"/>
        </w:rPr>
        <w:t>ΚΩΝΣΤΑΝΤΙΝΟΣ ΤΖΑΒΑΡΑΣ:</w:t>
      </w:r>
      <w:r>
        <w:rPr>
          <w:rFonts w:eastAsia="Times New Roman" w:cs="Times New Roman"/>
          <w:szCs w:val="24"/>
        </w:rPr>
        <w:t xml:space="preserve"> Προβλέπεται εκ του Κανονισμού.</w:t>
      </w:r>
    </w:p>
    <w:p w14:paraId="7C46048B" w14:textId="77777777" w:rsidR="00D41D4C" w:rsidRDefault="00870AC4">
      <w:pPr>
        <w:spacing w:line="600" w:lineRule="auto"/>
        <w:ind w:firstLine="720"/>
        <w:contextualSpacing/>
        <w:jc w:val="both"/>
        <w:rPr>
          <w:rFonts w:eastAsia="Times New Roman"/>
          <w:color w:val="222222"/>
          <w:szCs w:val="24"/>
          <w:shd w:val="clear" w:color="auto" w:fill="FFFFFF"/>
        </w:rPr>
      </w:pPr>
      <w:r w:rsidRPr="0015600B">
        <w:rPr>
          <w:rFonts w:eastAsia="Times New Roman"/>
          <w:b/>
          <w:color w:val="222222"/>
          <w:szCs w:val="24"/>
          <w:shd w:val="clear" w:color="auto" w:fill="FFFFFF"/>
        </w:rPr>
        <w:t>ΠΡΟΕΔΡΕΥΟΥΣΑ (Αναστασία Χριστοδουλοπούλου):</w:t>
      </w:r>
      <w:r>
        <w:rPr>
          <w:rFonts w:eastAsia="Times New Roman"/>
          <w:b/>
          <w:color w:val="222222"/>
          <w:szCs w:val="24"/>
          <w:shd w:val="clear" w:color="auto" w:fill="FFFFFF"/>
        </w:rPr>
        <w:t xml:space="preserve"> </w:t>
      </w:r>
      <w:r>
        <w:rPr>
          <w:rFonts w:eastAsia="Times New Roman"/>
          <w:color w:val="222222"/>
          <w:szCs w:val="24"/>
          <w:shd w:val="clear" w:color="auto" w:fill="FFFFFF"/>
        </w:rPr>
        <w:t>Το ξέρω, κύριε Τζαβάρα. Για να διευκολύνετε, το λέω.</w:t>
      </w:r>
    </w:p>
    <w:p w14:paraId="7C46048C"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Πόσο χρόνο θέλετε; Τρία λεπτά είναι αρκετά;</w:t>
      </w:r>
    </w:p>
    <w:p w14:paraId="7C46048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Εντάξει, κυρία Πρόεδρε. Τρία με πέντε λεπτά.</w:t>
      </w:r>
    </w:p>
    <w:p w14:paraId="7C46048E" w14:textId="77777777" w:rsidR="00D41D4C" w:rsidRDefault="00870AC4">
      <w:pPr>
        <w:spacing w:line="600" w:lineRule="auto"/>
        <w:ind w:firstLine="720"/>
        <w:contextualSpacing/>
        <w:jc w:val="both"/>
        <w:rPr>
          <w:rFonts w:eastAsia="Times New Roman" w:cs="Times New Roman"/>
          <w:szCs w:val="24"/>
        </w:rPr>
      </w:pPr>
      <w:r>
        <w:rPr>
          <w:rFonts w:eastAsia="Times New Roman"/>
          <w:b/>
          <w:color w:val="222222"/>
          <w:szCs w:val="24"/>
          <w:shd w:val="clear" w:color="auto" w:fill="FFFFFF"/>
        </w:rPr>
        <w:t>ΠΡΟΕΔΡΕΥΟΥΣΑ (Α</w:t>
      </w:r>
      <w:r>
        <w:rPr>
          <w:rFonts w:eastAsia="Times New Roman"/>
          <w:b/>
          <w:color w:val="222222"/>
          <w:szCs w:val="24"/>
          <w:shd w:val="clear" w:color="auto" w:fill="FFFFFF"/>
        </w:rPr>
        <w:t>ναστασία Χριστοδουλοπούλου):</w:t>
      </w:r>
      <w:r>
        <w:rPr>
          <w:rFonts w:eastAsia="Times New Roman" w:cs="Times New Roman"/>
          <w:szCs w:val="24"/>
        </w:rPr>
        <w:t xml:space="preserve"> Ελάτε, κύριε </w:t>
      </w:r>
      <w:r>
        <w:rPr>
          <w:rFonts w:eastAsia="Times New Roman" w:cs="Times New Roman"/>
          <w:szCs w:val="24"/>
        </w:rPr>
        <w:t>Τζαβάρα.</w:t>
      </w:r>
    </w:p>
    <w:p w14:paraId="7C46048F"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t xml:space="preserve">ΚΩΝΣΤΑΝΤΙΝΟΣ ΤΖΑΒΑΡΑΣ: </w:t>
      </w:r>
      <w:r>
        <w:rPr>
          <w:rFonts w:eastAsia="Times New Roman" w:cs="Times New Roman"/>
          <w:szCs w:val="24"/>
        </w:rPr>
        <w:t xml:space="preserve">Κύριε Πρωθυπουργέ, δεν θα περίμενε ποτέ για εσάς </w:t>
      </w:r>
      <w:r>
        <w:rPr>
          <w:rFonts w:eastAsia="Times New Roman" w:cs="Times New Roman"/>
          <w:szCs w:val="24"/>
        </w:rPr>
        <w:t>κάποιος -</w:t>
      </w:r>
      <w:r>
        <w:rPr>
          <w:rFonts w:eastAsia="Times New Roman" w:cs="Times New Roman"/>
          <w:szCs w:val="24"/>
        </w:rPr>
        <w:t xml:space="preserve">μετά τη δήλωση και του </w:t>
      </w:r>
      <w:r>
        <w:rPr>
          <w:rFonts w:eastAsia="Times New Roman"/>
          <w:color w:val="222222"/>
          <w:szCs w:val="24"/>
          <w:shd w:val="clear" w:color="auto" w:fill="FFFFFF"/>
        </w:rPr>
        <w:t xml:space="preserve">εισηγητή σας, κ. Φίλη, από του Βήματος της Βουλής ότι η συμπεριφορά του κ. </w:t>
      </w:r>
      <w:proofErr w:type="spellStart"/>
      <w:r>
        <w:rPr>
          <w:rFonts w:eastAsia="Times New Roman"/>
          <w:color w:val="222222"/>
          <w:szCs w:val="24"/>
          <w:shd w:val="clear" w:color="auto" w:fill="FFFFFF"/>
        </w:rPr>
        <w:t>Πολάκη</w:t>
      </w:r>
      <w:proofErr w:type="spellEnd"/>
      <w:r>
        <w:rPr>
          <w:rFonts w:eastAsia="Times New Roman"/>
          <w:color w:val="222222"/>
          <w:szCs w:val="24"/>
          <w:shd w:val="clear" w:color="auto" w:fill="FFFFFF"/>
        </w:rPr>
        <w:t xml:space="preserve"> δεν εκπροσωπεί το </w:t>
      </w:r>
      <w:r>
        <w:rPr>
          <w:rFonts w:eastAsia="Times New Roman"/>
          <w:color w:val="222222"/>
          <w:szCs w:val="24"/>
          <w:shd w:val="clear" w:color="auto" w:fill="FFFFFF"/>
        </w:rPr>
        <w:lastRenderedPageBreak/>
        <w:t>δ</w:t>
      </w:r>
      <w:r>
        <w:rPr>
          <w:rFonts w:eastAsia="Times New Roman"/>
          <w:color w:val="222222"/>
          <w:szCs w:val="24"/>
          <w:shd w:val="clear" w:color="auto" w:fill="FFFFFF"/>
        </w:rPr>
        <w:t>ημοκρατικό ήθος που πρέπει να υπηρετούμε σε αυτή την Αίθουσα</w:t>
      </w:r>
      <w:r>
        <w:rPr>
          <w:rFonts w:eastAsia="Times New Roman"/>
          <w:color w:val="222222"/>
          <w:szCs w:val="24"/>
          <w:shd w:val="clear" w:color="auto" w:fill="FFFFFF"/>
        </w:rPr>
        <w:t>-</w:t>
      </w:r>
      <w:r>
        <w:rPr>
          <w:rFonts w:eastAsia="Times New Roman"/>
          <w:color w:val="222222"/>
          <w:szCs w:val="24"/>
          <w:shd w:val="clear" w:color="auto" w:fill="FFFFFF"/>
        </w:rPr>
        <w:t>, να ταυτιστείτε απόλυτα με αυτόν τον άνθρωπο.</w:t>
      </w:r>
    </w:p>
    <w:p w14:paraId="7C460490" w14:textId="77777777" w:rsidR="00D41D4C" w:rsidRDefault="00870AC4">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7C460491"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Έναν πολιτικό που συστηματικά παραβιάζει όλες τις αρχές της Δημοκρατίας, της ηθικής, της πολιτ</w:t>
      </w:r>
      <w:r>
        <w:rPr>
          <w:rFonts w:eastAsia="Times New Roman"/>
          <w:color w:val="222222"/>
          <w:szCs w:val="24"/>
          <w:shd w:val="clear" w:color="auto" w:fill="FFFFFF"/>
        </w:rPr>
        <w:t xml:space="preserve">ικής, του Συντάγματος, που έχουν αναγορεύσει όχι απλώς ως αξία αλλά ως </w:t>
      </w:r>
      <w:proofErr w:type="spellStart"/>
      <w:r>
        <w:rPr>
          <w:rFonts w:eastAsia="Times New Roman"/>
          <w:color w:val="222222"/>
          <w:szCs w:val="24"/>
          <w:shd w:val="clear" w:color="auto" w:fill="FFFFFF"/>
        </w:rPr>
        <w:t>αυταξία</w:t>
      </w:r>
      <w:proofErr w:type="spellEnd"/>
      <w:r>
        <w:rPr>
          <w:rFonts w:eastAsia="Times New Roman"/>
          <w:color w:val="222222"/>
          <w:szCs w:val="24"/>
          <w:shd w:val="clear" w:color="auto" w:fill="FFFFFF"/>
        </w:rPr>
        <w:t xml:space="preserve"> τον άνθρωπο και την αξιοπρέπειά του.</w:t>
      </w:r>
    </w:p>
    <w:p w14:paraId="7C460492"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 που έκανε ο κ. </w:t>
      </w:r>
      <w:proofErr w:type="spellStart"/>
      <w:r>
        <w:rPr>
          <w:rFonts w:eastAsia="Times New Roman"/>
          <w:color w:val="222222"/>
          <w:szCs w:val="24"/>
          <w:shd w:val="clear" w:color="auto" w:fill="FFFFFF"/>
        </w:rPr>
        <w:t>Πολάκης</w:t>
      </w:r>
      <w:proofErr w:type="spellEnd"/>
      <w:r>
        <w:rPr>
          <w:rFonts w:eastAsia="Times New Roman"/>
          <w:color w:val="222222"/>
          <w:szCs w:val="24"/>
          <w:shd w:val="clear" w:color="auto" w:fill="FFFFFF"/>
        </w:rPr>
        <w:t>, το να στραφεί εναντίον ενός ανθρώπου που είναι αγωνιστής της ζωής, που προσπάθησε να υπερνικήσει και κατάφερε ν</w:t>
      </w:r>
      <w:r>
        <w:rPr>
          <w:rFonts w:eastAsia="Times New Roman"/>
          <w:color w:val="222222"/>
          <w:szCs w:val="24"/>
          <w:shd w:val="clear" w:color="auto" w:fill="FFFFFF"/>
        </w:rPr>
        <w:t>α υπερνικήσει τις φυσικές του αδυναμίες και να ανακηρυχθεί πρωταθλητής στον αγώνα που δίνει σήμερα η Ελλάδα για να αναγορεύσει και να ανακηρύξει εκπροσώπους στο Ευρωπαϊκό Κοινοβούλιο, αυτή ακριβώς η καταφορά που έκανε, που παραβιάζει, όπως σας είπα, την αξ</w:t>
      </w:r>
      <w:r>
        <w:rPr>
          <w:rFonts w:eastAsia="Times New Roman"/>
          <w:color w:val="222222"/>
          <w:szCs w:val="24"/>
          <w:shd w:val="clear" w:color="auto" w:fill="FFFFFF"/>
        </w:rPr>
        <w:t xml:space="preserve">ία του ανθρώπου, δεν νομίζω ότι έχετε το δικαίωμα να την καλύψετε κάτω από αυτή την πρόκληση δήθεν ότι ταυτίζεται ο Πρωθυπουργός της Ελλάδος, ο Πρωθυπουργός που έχει την άμεση δημοκρατική νομιμοποίηση και απολαμβάνει της </w:t>
      </w:r>
      <w:r>
        <w:rPr>
          <w:rFonts w:eastAsia="Times New Roman"/>
          <w:color w:val="222222"/>
          <w:szCs w:val="24"/>
          <w:shd w:val="clear" w:color="auto" w:fill="FFFFFF"/>
        </w:rPr>
        <w:lastRenderedPageBreak/>
        <w:t>εμπιστοσύνης της Βουλής, ότι ταυτίζ</w:t>
      </w:r>
      <w:r>
        <w:rPr>
          <w:rFonts w:eastAsia="Times New Roman"/>
          <w:color w:val="222222"/>
          <w:szCs w:val="24"/>
          <w:shd w:val="clear" w:color="auto" w:fill="FFFFFF"/>
        </w:rPr>
        <w:t xml:space="preserve">εται </w:t>
      </w:r>
      <w:r>
        <w:rPr>
          <w:rFonts w:eastAsia="Times New Roman"/>
          <w:color w:val="222222"/>
          <w:szCs w:val="24"/>
          <w:shd w:val="clear" w:color="auto" w:fill="FFFFFF"/>
        </w:rPr>
        <w:t xml:space="preserve">μ’ </w:t>
      </w:r>
      <w:r>
        <w:rPr>
          <w:rFonts w:eastAsia="Times New Roman"/>
          <w:color w:val="222222"/>
          <w:szCs w:val="24"/>
          <w:shd w:val="clear" w:color="auto" w:fill="FFFFFF"/>
        </w:rPr>
        <w:t>αυτόν τον άνθρωπο και κυρίως, μάλιστα, επιστρατεύοντας ένα επιχείρημα το οποίο δεν είναι απλώς δικολαβίστικο, αλλά παραβιάζει τους κανόνες κάθε λογικής.</w:t>
      </w:r>
    </w:p>
    <w:p w14:paraId="7C460493" w14:textId="77777777" w:rsidR="00D41D4C" w:rsidRDefault="00870A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Είπατε, λοιπόν, ότι αυτός ο άνθρωπος έχει ένα ξεχωριστό ύφος. Αυτός ο άνθρωπος και το ύφος, που</w:t>
      </w:r>
      <w:r>
        <w:rPr>
          <w:rFonts w:eastAsia="Times New Roman"/>
          <w:color w:val="222222"/>
          <w:szCs w:val="24"/>
          <w:shd w:val="clear" w:color="auto" w:fill="FFFFFF"/>
        </w:rPr>
        <w:t xml:space="preserve"> μας είπατε, είναι δύο διαφορετικά και ξεχωριστά πράγματα</w:t>
      </w:r>
      <w:r>
        <w:rPr>
          <w:rFonts w:eastAsia="Times New Roman"/>
          <w:color w:val="222222"/>
          <w:szCs w:val="24"/>
          <w:shd w:val="clear" w:color="auto" w:fill="FFFFFF"/>
        </w:rPr>
        <w:t>;</w:t>
      </w:r>
    </w:p>
    <w:p w14:paraId="7C460494"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Ε, όχι, κύριε Πρωθυπουργέ! Ο άνθρωπος είναι το ύφος του. Μπορεί ο καθένας από εμάς να μην είναι ιδιοφυής, όμως είναι αναπότρεπτο να είναι «</w:t>
      </w:r>
      <w:proofErr w:type="spellStart"/>
      <w:r>
        <w:rPr>
          <w:rFonts w:eastAsia="Times New Roman" w:cs="Times New Roman"/>
          <w:szCs w:val="24"/>
        </w:rPr>
        <w:t>ιδιο</w:t>
      </w:r>
      <w:proofErr w:type="spellEnd"/>
      <w:r>
        <w:rPr>
          <w:rFonts w:eastAsia="Times New Roman" w:cs="Times New Roman"/>
          <w:szCs w:val="24"/>
        </w:rPr>
        <w:t>-υφής». Ο κάθε ένας από εμάς είναι το ύφος του. Και αυ</w:t>
      </w:r>
      <w:r>
        <w:rPr>
          <w:rFonts w:eastAsia="Times New Roman" w:cs="Times New Roman"/>
          <w:szCs w:val="24"/>
        </w:rPr>
        <w:t xml:space="preserve">τό το ύφος του κ. </w:t>
      </w:r>
      <w:proofErr w:type="spellStart"/>
      <w:r>
        <w:rPr>
          <w:rFonts w:eastAsia="Times New Roman" w:cs="Times New Roman"/>
          <w:szCs w:val="24"/>
        </w:rPr>
        <w:t>Πολάκη</w:t>
      </w:r>
      <w:proofErr w:type="spellEnd"/>
      <w:r>
        <w:rPr>
          <w:rFonts w:eastAsia="Times New Roman" w:cs="Times New Roman"/>
          <w:szCs w:val="24"/>
        </w:rPr>
        <w:t xml:space="preserve"> υπονομεύει τις αξίες της δημοκρατίας, της ευπρέπειας, της αξιοπρέπειας, για την οποία κάποτε από την πλατεία του Συντάγματος αγωνιζόσαστε. Έχετε υποχρέωση δημοκρατική</w:t>
      </w:r>
      <w:r w:rsidRPr="00374050">
        <w:rPr>
          <w:rFonts w:eastAsia="Times New Roman" w:cs="Times New Roman"/>
          <w:szCs w:val="24"/>
        </w:rPr>
        <w:t>,</w:t>
      </w:r>
      <w:r>
        <w:rPr>
          <w:rFonts w:eastAsia="Times New Roman" w:cs="Times New Roman"/>
          <w:szCs w:val="24"/>
        </w:rPr>
        <w:t xml:space="preserve"> έχετε υποχρέωση που απορρέει από το ίδιο το όνομα της ανθρωπιάς, που πρέπει να υπηρετούμε, να τον αποπέμψετε από την Κοινοβουλευτική σας Ομάδα. </w:t>
      </w:r>
    </w:p>
    <w:p w14:paraId="7C460495" w14:textId="77777777" w:rsidR="00D41D4C" w:rsidRDefault="00870A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460496"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Κύριε Πρωθυπ</w:t>
      </w:r>
      <w:r>
        <w:rPr>
          <w:rFonts w:eastAsia="Times New Roman" w:cs="Times New Roman"/>
          <w:szCs w:val="24"/>
        </w:rPr>
        <w:t xml:space="preserve">ουργέ, θα απαντήσετε; </w:t>
      </w:r>
    </w:p>
    <w:p w14:paraId="7C460497"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Ναι, κυρία Πρόεδρε, θα ήθελα τον λόγο.</w:t>
      </w:r>
    </w:p>
    <w:p w14:paraId="7C46049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Ορίστε, έχετε τον λόγο.</w:t>
      </w:r>
    </w:p>
    <w:p w14:paraId="7C460499"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Αφού δεν είναι εδώ ο κ. Μητσοτάκης, θα απα</w:t>
      </w:r>
      <w:r>
        <w:rPr>
          <w:rFonts w:eastAsia="Times New Roman" w:cs="Times New Roman"/>
          <w:szCs w:val="24"/>
        </w:rPr>
        <w:t xml:space="preserve">ντήσω στον κ. Τζαβάρα. Τι να κάνω; Δεν έρχεται στα </w:t>
      </w:r>
      <w:r>
        <w:rPr>
          <w:rFonts w:eastAsia="Times New Roman" w:cs="Times New Roman"/>
          <w:szCs w:val="24"/>
          <w:lang w:val="en-US"/>
        </w:rPr>
        <w:t>debate</w:t>
      </w:r>
      <w:r w:rsidRPr="00D33284">
        <w:rPr>
          <w:rFonts w:eastAsia="Times New Roman" w:cs="Times New Roman"/>
          <w:szCs w:val="24"/>
        </w:rPr>
        <w:t xml:space="preserve">, </w:t>
      </w:r>
      <w:r>
        <w:rPr>
          <w:rFonts w:eastAsia="Times New Roman" w:cs="Times New Roman"/>
          <w:szCs w:val="24"/>
        </w:rPr>
        <w:t>δεν έρχεται και στη Βουλή. Θα απαντήσω στον κ. Τζαβάρα, ο οποίος έχει μια ευφράδεια λόγου.</w:t>
      </w:r>
    </w:p>
    <w:p w14:paraId="7C46049A" w14:textId="77777777" w:rsidR="00D41D4C" w:rsidRDefault="00870AC4">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C46049B"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…(δεν ακούστηκε)</w:t>
      </w:r>
    </w:p>
    <w:p w14:paraId="7C46049C" w14:textId="77777777" w:rsidR="00D41D4C" w:rsidRDefault="00870AC4">
      <w:pPr>
        <w:spacing w:line="600" w:lineRule="auto"/>
        <w:ind w:firstLine="720"/>
        <w:contextualSpacing/>
        <w:jc w:val="both"/>
        <w:rPr>
          <w:rFonts w:eastAsia="Times New Roman" w:cs="Times New Roman"/>
          <w:szCs w:val="24"/>
        </w:rPr>
      </w:pPr>
      <w:r w:rsidRPr="007840CC">
        <w:rPr>
          <w:rFonts w:eastAsia="Times New Roman" w:cs="Times New Roman"/>
          <w:b/>
          <w:szCs w:val="24"/>
        </w:rPr>
        <w:t xml:space="preserve">ΑΛΕΞΗΣ ΤΣΙΠΡΑΣ </w:t>
      </w:r>
      <w:r w:rsidRPr="007840CC">
        <w:rPr>
          <w:rFonts w:eastAsia="Times New Roman" w:cs="Times New Roman"/>
          <w:b/>
          <w:szCs w:val="24"/>
        </w:rPr>
        <w:t>(Πρόεδρος της Κυβέρνησης):</w:t>
      </w:r>
      <w:r w:rsidRPr="007840CC">
        <w:rPr>
          <w:rFonts w:eastAsia="Times New Roman" w:cs="Times New Roman"/>
          <w:szCs w:val="24"/>
        </w:rPr>
        <w:t xml:space="preserve"> </w:t>
      </w:r>
      <w:r>
        <w:rPr>
          <w:rFonts w:eastAsia="Times New Roman" w:cs="Times New Roman"/>
          <w:szCs w:val="24"/>
        </w:rPr>
        <w:t xml:space="preserve">Καλά, δεν σας υποτιμήσαμε. Ίσα-ίσα, τον εκτιμώ ιδιαίτερα τον κ. Τζαβάρα. Ηρεμήστε! </w:t>
      </w:r>
    </w:p>
    <w:p w14:paraId="7C46049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Τζαβάρα, δεν ξέρω αν καταλάβατε τι είπα. Είπα ότι επιχειρείτε έναν πρωτοφανή για τα κοινοβουλευτικά δεδομένα αντιπερισπασμό επικοινωνιακό. </w:t>
      </w:r>
      <w:r>
        <w:rPr>
          <w:rFonts w:eastAsia="Times New Roman" w:cs="Times New Roman"/>
          <w:szCs w:val="24"/>
        </w:rPr>
        <w:t xml:space="preserve">Με γειά σας και χαρά σας που τον επιχειρείτε. Το ποτήρι, όμως, θα το πιείτε. Δεν θα συζητήσουμε για τον </w:t>
      </w:r>
      <w:proofErr w:type="spellStart"/>
      <w:r>
        <w:rPr>
          <w:rFonts w:eastAsia="Times New Roman" w:cs="Times New Roman"/>
          <w:szCs w:val="24"/>
        </w:rPr>
        <w:t>Πολάκη</w:t>
      </w:r>
      <w:proofErr w:type="spellEnd"/>
      <w:r>
        <w:rPr>
          <w:rFonts w:eastAsia="Times New Roman" w:cs="Times New Roman"/>
          <w:szCs w:val="24"/>
        </w:rPr>
        <w:t xml:space="preserve">. Θα συζητήσουμε για τους πολλούς. Θα συζητήσουμε για τα πολλά, γι’ αυτά που ασχολείται ο κόσμος, για τους πολλούς που υποφέρουν και βγαίνουν από </w:t>
      </w:r>
      <w:r>
        <w:rPr>
          <w:rFonts w:eastAsia="Times New Roman" w:cs="Times New Roman"/>
          <w:szCs w:val="24"/>
        </w:rPr>
        <w:t xml:space="preserve">την κρίση. Γι’ αυτά θα συζητήσουμε. Και αν </w:t>
      </w:r>
      <w:r w:rsidRPr="006E4859">
        <w:rPr>
          <w:rFonts w:eastAsia="Times New Roman" w:cs="Times New Roman"/>
          <w:szCs w:val="24"/>
        </w:rPr>
        <w:t>για</w:t>
      </w:r>
      <w:r>
        <w:rPr>
          <w:rFonts w:eastAsia="Times New Roman" w:cs="Times New Roman"/>
          <w:szCs w:val="24"/>
        </w:rPr>
        <w:t xml:space="preserve"> εσάς ντροπή για τη δημοκρατία και για την αξιοπρέπεια είναι το ύφος και το ήθος του καθενός μας, εγώ θέλω να σας πω ότι το ύφος και το ήθος του καθενός μας μετριέται και στην εντιμότητά του. </w:t>
      </w:r>
    </w:p>
    <w:p w14:paraId="7C46049E" w14:textId="77777777" w:rsidR="00D41D4C" w:rsidRDefault="00870A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w:t>
      </w:r>
      <w:r>
        <w:rPr>
          <w:rFonts w:eastAsia="Times New Roman" w:cs="Times New Roman"/>
          <w:szCs w:val="24"/>
        </w:rPr>
        <w:t>πό την πτέρυγα του ΣΥΡΙΖΑ)</w:t>
      </w:r>
    </w:p>
    <w:p w14:paraId="7C46049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Ντροπή για τη δημοκρατία, λοιπόν, είναι τα θαλασσοδάνεια που δίνονταν νύχτα με τροπολογίες σ’ αυτήν εδώ τη Βουλή. Ντροπή για τη δημοκρατία ήταν οι μίζες όλης της προηγούμενης κοινοβουλευτικής περιόδου. Ντροπή για τη δημοκρατία ήτ</w:t>
      </w:r>
      <w:r>
        <w:rPr>
          <w:rFonts w:eastAsia="Times New Roman" w:cs="Times New Roman"/>
          <w:szCs w:val="24"/>
        </w:rPr>
        <w:t xml:space="preserve">αν η διαφθορά. Ντροπή για τη δημοκρατία ήταν η διαπλοκή. Ντροπή για τη δημοκρατία είναι </w:t>
      </w:r>
      <w:r>
        <w:rPr>
          <w:rFonts w:eastAsia="Times New Roman" w:cs="Times New Roman"/>
          <w:szCs w:val="24"/>
        </w:rPr>
        <w:lastRenderedPageBreak/>
        <w:t xml:space="preserve">το γεγονός ότι στα μεγάλα και κρίσιμα πολιτικά ζητήματα εσείς σήμερα προσφεύγετε σε έναν αντιπερισπασμό που δεν σας τιμά. </w:t>
      </w:r>
    </w:p>
    <w:p w14:paraId="7C4604A0" w14:textId="77777777" w:rsidR="00D41D4C" w:rsidRDefault="00870A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C4604A1" w14:textId="77777777" w:rsidR="00D41D4C" w:rsidRDefault="00870AC4">
      <w:pPr>
        <w:spacing w:line="600" w:lineRule="auto"/>
        <w:ind w:firstLine="720"/>
        <w:contextualSpacing/>
        <w:jc w:val="center"/>
        <w:rPr>
          <w:rFonts w:eastAsia="Times New Roman" w:cs="Times New Roman"/>
          <w:szCs w:val="24"/>
        </w:rPr>
      </w:pPr>
      <w:r>
        <w:rPr>
          <w:rFonts w:eastAsia="Times New Roman" w:cs="Times New Roman"/>
          <w:szCs w:val="24"/>
        </w:rPr>
        <w:t>(</w:t>
      </w:r>
      <w:r>
        <w:rPr>
          <w:rFonts w:eastAsia="Times New Roman" w:cs="Times New Roman"/>
          <w:szCs w:val="24"/>
        </w:rPr>
        <w:t>Θόρυβος από την πτέρυγα της Νέας Δημοκρατίας)</w:t>
      </w:r>
    </w:p>
    <w:p w14:paraId="7C4604A2"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Ο καθένας, λοιπόν, κρίνεται και από τους λόγους και από τα έργα του, όπως θα κριθεί και η Κυβέρνηση συνολικά για το έργο της. Δεν θα σας επιτρέψουμε, λοιπόν, να εκτρέψετε τη συζήτηση εκεί όπου εσείς επιθυμείτε </w:t>
      </w:r>
      <w:r>
        <w:rPr>
          <w:rFonts w:eastAsia="Times New Roman" w:cs="Times New Roman"/>
          <w:szCs w:val="24"/>
        </w:rPr>
        <w:t xml:space="preserve">να την εκτρέψετε. Θα συζητήσουμε για τα ουσιαστικά και για όσες μέρες θέλετε, για όσες μέρες χρειαστεί! </w:t>
      </w:r>
    </w:p>
    <w:p w14:paraId="7C4604A3"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Σας επαναλαμβάνω, λοιπόν, κύριε Τζαβάρα, ότι οποτεδήποτε καταθέσετε πρόταση δυσπιστίας, είτε προς κάποιον Υπουργό της Κυβέρνησης είτε προς την Κυβέρνησ</w:t>
      </w:r>
      <w:r>
        <w:rPr>
          <w:rFonts w:eastAsia="Times New Roman" w:cs="Times New Roman"/>
          <w:szCs w:val="24"/>
        </w:rPr>
        <w:t>η συνολικά, διότι έχετε αυτή τη δυνατότητα αν δεν κάνω λάθος -δεν αξιοποιήσατε αυτό το κοινοβουλευτικό όπλο όταν είχατε προαναγγείλει ότι θα το κάνετε, όταν ψηφίζαμε εδώ τη Συμφωνία των Πρεσπών και εμείς ζητήσαμε την εμπιστοσύνη της Βουλής και την πήραμε μ</w:t>
      </w:r>
      <w:r>
        <w:rPr>
          <w:rFonts w:eastAsia="Times New Roman" w:cs="Times New Roman"/>
          <w:szCs w:val="24"/>
        </w:rPr>
        <w:t xml:space="preserve">ε θάρρος, με </w:t>
      </w:r>
      <w:r>
        <w:rPr>
          <w:rFonts w:eastAsia="Times New Roman" w:cs="Times New Roman"/>
          <w:szCs w:val="24"/>
        </w:rPr>
        <w:lastRenderedPageBreak/>
        <w:t>παρρησία- σας ενημερώνω, λοιπόν –για να το μεταφέρετε και στον Αρχηγό σας- ότι εμείς, εγώ σας αναγγέλλω ότι θα ζητήσω ψήφο εμπιστοσύνης από την ελληνική Βουλή, ώστε η συζήτηση να είναι επαρκής, να είναι τριήμερη, να είναι ουσιαστική και να είν</w:t>
      </w:r>
      <w:r>
        <w:rPr>
          <w:rFonts w:eastAsia="Times New Roman" w:cs="Times New Roman"/>
          <w:szCs w:val="24"/>
        </w:rPr>
        <w:t>αι για όλα τα κρίσιμα ζητήματα, τα οποία θέλετε σαν τον διάολο το λιβάνι να αποφύγετε. Ε, δεν θα τα αποφύγετε αυτά! Καταλάβετέ το! Δεν θα τα αποφύγετε!</w:t>
      </w:r>
    </w:p>
    <w:p w14:paraId="7C4604A4" w14:textId="77777777" w:rsidR="00D41D4C" w:rsidRDefault="00870A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C4604A5" w14:textId="77777777" w:rsidR="00D41D4C" w:rsidRDefault="00870AC4">
      <w:pPr>
        <w:spacing w:line="600" w:lineRule="auto"/>
        <w:ind w:firstLine="720"/>
        <w:contextualSpacing/>
        <w:jc w:val="center"/>
        <w:rPr>
          <w:rFonts w:eastAsia="Times New Roman" w:cs="Times New Roman"/>
          <w:szCs w:val="24"/>
        </w:rPr>
      </w:pPr>
      <w:r>
        <w:rPr>
          <w:rFonts w:eastAsia="Times New Roman" w:cs="Times New Roman"/>
          <w:szCs w:val="24"/>
        </w:rPr>
        <w:t>(Γέλωτες</w:t>
      </w:r>
      <w:r>
        <w:rPr>
          <w:rFonts w:eastAsia="Times New Roman" w:cs="Times New Roman"/>
          <w:szCs w:val="24"/>
        </w:rPr>
        <w:t xml:space="preserve"> - </w:t>
      </w:r>
      <w:r>
        <w:rPr>
          <w:rFonts w:eastAsia="Times New Roman" w:cs="Times New Roman"/>
          <w:szCs w:val="24"/>
        </w:rPr>
        <w:t>χειροκροτήματα από την πτέρυγα της Νέας Δημοκρατί</w:t>
      </w:r>
      <w:r>
        <w:rPr>
          <w:rFonts w:eastAsia="Times New Roman" w:cs="Times New Roman"/>
          <w:szCs w:val="24"/>
        </w:rPr>
        <w:t>ας)</w:t>
      </w:r>
    </w:p>
    <w:p w14:paraId="7C4604A6"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Κυρία Πρόεδρε, θα ήθελα τον λόγο για ένα λεπτό. </w:t>
      </w:r>
    </w:p>
    <w:p w14:paraId="7C4604A7"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Τζαβάρα, δεν θα κάνουμε τώρα αυτό</w:t>
      </w:r>
      <w:r>
        <w:rPr>
          <w:rFonts w:eastAsia="Times New Roman" w:cs="Times New Roman"/>
          <w:szCs w:val="24"/>
        </w:rPr>
        <w:t>ν</w:t>
      </w:r>
      <w:r>
        <w:rPr>
          <w:rFonts w:eastAsia="Times New Roman" w:cs="Times New Roman"/>
          <w:szCs w:val="24"/>
        </w:rPr>
        <w:t xml:space="preserve"> το διάλογο. Όπως καταλαβαίνετε, δεν προβλέπεται αυτό στον Κανονισμό. </w:t>
      </w:r>
    </w:p>
    <w:p w14:paraId="7C4604A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Ένα λεπτό μόνο, κυρία Πρόεδρε. </w:t>
      </w:r>
    </w:p>
    <w:p w14:paraId="7C4604A9"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Και το ένα και το μισό λεπτό δεν προβλέπονται. Τι θα γίνει τώρα; Μετά θα θέλετε κι άλλο λεπτό. Δεν το καταλαβαίνετε; Ανοίγετε συνέχεια ζητήματα. Κι εγώ τι να κάνω; </w:t>
      </w:r>
    </w:p>
    <w:p w14:paraId="7C4604AA" w14:textId="77777777" w:rsidR="00D41D4C" w:rsidRDefault="00870AC4">
      <w:pPr>
        <w:tabs>
          <w:tab w:val="left" w:pos="1905"/>
        </w:tabs>
        <w:spacing w:line="600" w:lineRule="auto"/>
        <w:ind w:firstLine="851"/>
        <w:contextualSpacing/>
        <w:jc w:val="both"/>
        <w:rPr>
          <w:rFonts w:eastAsia="Times New Roman"/>
          <w:color w:val="222222"/>
          <w:szCs w:val="24"/>
          <w:shd w:val="clear" w:color="auto" w:fill="FFFFFF"/>
        </w:rPr>
      </w:pPr>
      <w:r>
        <w:rPr>
          <w:rFonts w:eastAsia="Times New Roman" w:cs="Times New Roman"/>
          <w:b/>
          <w:szCs w:val="24"/>
        </w:rPr>
        <w:t>ΚΩΝΣΤΑΝΤΙΝΟΣ ΤΖ</w:t>
      </w:r>
      <w:r>
        <w:rPr>
          <w:rFonts w:eastAsia="Times New Roman" w:cs="Times New Roman"/>
          <w:b/>
          <w:szCs w:val="24"/>
        </w:rPr>
        <w:t xml:space="preserve">ΑΒΑΡΑΣ: </w:t>
      </w:r>
      <w:r>
        <w:rPr>
          <w:rFonts w:eastAsia="Times New Roman" w:cs="Times New Roman"/>
          <w:szCs w:val="24"/>
        </w:rPr>
        <w:t xml:space="preserve">Κυρία Πρόεδρε, για εμάς είναι αδιανόητο από την πλευρά του Προέδρου του κόμματος του ΣΥΡΙΖΑ που κυβερνάει τον τόπο να </w:t>
      </w:r>
      <w:proofErr w:type="spellStart"/>
      <w:r>
        <w:rPr>
          <w:rFonts w:eastAsia="Times New Roman" w:cs="Times New Roman"/>
          <w:szCs w:val="24"/>
        </w:rPr>
        <w:t>στοιχειοθετείται</w:t>
      </w:r>
      <w:proofErr w:type="spellEnd"/>
      <w:r>
        <w:rPr>
          <w:rFonts w:eastAsia="Times New Roman" w:cs="Times New Roman"/>
          <w:szCs w:val="24"/>
        </w:rPr>
        <w:t xml:space="preserve"> αντιπερισπασμός μεταξύ των επιδομάτων, μεταξύ των παροχών, μεταξύ των σχολών που ιδρύονται με τροπολογίες από τη </w:t>
      </w:r>
      <w:r>
        <w:rPr>
          <w:rFonts w:eastAsia="Times New Roman" w:cs="Times New Roman"/>
          <w:szCs w:val="24"/>
        </w:rPr>
        <w:t>μ</w:t>
      </w:r>
      <w:r>
        <w:rPr>
          <w:rFonts w:eastAsia="Times New Roman" w:cs="Times New Roman"/>
          <w:szCs w:val="24"/>
        </w:rPr>
        <w:t>ί</w:t>
      </w:r>
      <w:r>
        <w:rPr>
          <w:rFonts w:eastAsia="Times New Roman" w:cs="Times New Roman"/>
          <w:szCs w:val="24"/>
        </w:rPr>
        <w:t xml:space="preserve">α πλευρά και από την άλλη της αξιοπρέπειας του ατόμου, του ανθρώπου, εκείνου δηλαδή που πρέπει να υπηρετούμε όλοι μας. </w:t>
      </w:r>
      <w:r>
        <w:rPr>
          <w:rFonts w:eastAsia="Times New Roman"/>
          <w:color w:val="222222"/>
          <w:szCs w:val="24"/>
          <w:shd w:val="clear" w:color="auto" w:fill="FFFFFF"/>
        </w:rPr>
        <w:t>Δεν υπάρχει αντιπερισπασμός</w:t>
      </w:r>
      <w:r w:rsidRPr="00EF35B9">
        <w:rPr>
          <w:rFonts w:eastAsia="Times New Roman"/>
          <w:color w:val="222222"/>
          <w:szCs w:val="24"/>
          <w:shd w:val="clear" w:color="auto" w:fill="FFFFFF"/>
        </w:rPr>
        <w:t>,</w:t>
      </w:r>
      <w:r>
        <w:rPr>
          <w:rFonts w:eastAsia="Times New Roman"/>
          <w:color w:val="222222"/>
          <w:szCs w:val="24"/>
          <w:shd w:val="clear" w:color="auto" w:fill="FFFFFF"/>
        </w:rPr>
        <w:t xml:space="preserve"> κύριε Πρόεδρε</w:t>
      </w:r>
      <w:r w:rsidRPr="00EF35B9">
        <w:rPr>
          <w:rFonts w:eastAsia="Times New Roman"/>
          <w:color w:val="222222"/>
          <w:szCs w:val="24"/>
          <w:shd w:val="clear" w:color="auto" w:fill="FFFFFF"/>
        </w:rPr>
        <w:t>,</w:t>
      </w:r>
      <w:r>
        <w:rPr>
          <w:rFonts w:eastAsia="Times New Roman"/>
          <w:color w:val="222222"/>
          <w:szCs w:val="24"/>
          <w:shd w:val="clear" w:color="auto" w:fill="FFFFFF"/>
        </w:rPr>
        <w:t xml:space="preserve"> και λυπάμαι πραγματικά που φτάνετε σε αυτό το σημείο, να ταυτίζεστε με μ</w:t>
      </w:r>
      <w:r>
        <w:rPr>
          <w:rFonts w:eastAsia="Times New Roman"/>
          <w:color w:val="222222"/>
          <w:szCs w:val="24"/>
          <w:shd w:val="clear" w:color="auto" w:fill="FFFFFF"/>
        </w:rPr>
        <w:t>ί</w:t>
      </w:r>
      <w:r>
        <w:rPr>
          <w:rFonts w:eastAsia="Times New Roman"/>
          <w:color w:val="222222"/>
          <w:szCs w:val="24"/>
          <w:shd w:val="clear" w:color="auto" w:fill="FFFFFF"/>
        </w:rPr>
        <w:t>α περίπτωση ανθρώπ</w:t>
      </w:r>
      <w:r>
        <w:rPr>
          <w:rFonts w:eastAsia="Times New Roman"/>
          <w:color w:val="222222"/>
          <w:szCs w:val="24"/>
          <w:shd w:val="clear" w:color="auto" w:fill="FFFFFF"/>
        </w:rPr>
        <w:t>ου ο οποίος έχει υπονομεύσει, ουσιαστικά έχει εξακοντίσει, κάθε νόημα και ουσία ανθρωπιάς από την πολιτική.</w:t>
      </w:r>
    </w:p>
    <w:p w14:paraId="7C4604AB" w14:textId="77777777" w:rsidR="00D41D4C" w:rsidRDefault="00870AC4">
      <w:pPr>
        <w:tabs>
          <w:tab w:val="left" w:pos="1905"/>
        </w:tabs>
        <w:spacing w:line="600" w:lineRule="auto"/>
        <w:ind w:firstLine="709"/>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7C4604AC" w14:textId="77777777" w:rsidR="00D41D4C" w:rsidRDefault="00870AC4">
      <w:pPr>
        <w:tabs>
          <w:tab w:val="left" w:pos="1905"/>
        </w:tabs>
        <w:spacing w:line="600" w:lineRule="auto"/>
        <w:ind w:firstLine="709"/>
        <w:contextualSpacing/>
        <w:jc w:val="both"/>
        <w:rPr>
          <w:rFonts w:eastAsia="Times New Roman"/>
          <w:color w:val="222222"/>
          <w:szCs w:val="24"/>
          <w:shd w:val="clear" w:color="auto" w:fill="FFFFFF"/>
        </w:rPr>
      </w:pPr>
      <w:r w:rsidRPr="00793E02">
        <w:rPr>
          <w:rFonts w:eastAsia="Times New Roman"/>
          <w:b/>
          <w:bCs/>
          <w:color w:val="222222"/>
          <w:szCs w:val="24"/>
          <w:shd w:val="clear" w:color="auto" w:fill="FFFFFF"/>
        </w:rPr>
        <w:t xml:space="preserve">ΠΡΟΕΔΡΕΥΟΥΣΑ (Αναστασία Χριστοδουλοπούλου): </w:t>
      </w:r>
      <w:r>
        <w:rPr>
          <w:rFonts w:eastAsia="Times New Roman"/>
          <w:color w:val="222222"/>
          <w:szCs w:val="24"/>
          <w:shd w:val="clear" w:color="auto" w:fill="FFFFFF"/>
        </w:rPr>
        <w:t>Εντάξει, κύριε Τζαβάρα.</w:t>
      </w:r>
    </w:p>
    <w:p w14:paraId="7C4604AD" w14:textId="77777777" w:rsidR="00D41D4C" w:rsidRDefault="00870AC4">
      <w:pPr>
        <w:tabs>
          <w:tab w:val="left" w:pos="1905"/>
        </w:tabs>
        <w:spacing w:line="600" w:lineRule="auto"/>
        <w:ind w:firstLine="709"/>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Τον λόγο έχει ο κ. Γρέγος </w:t>
      </w:r>
      <w:r>
        <w:rPr>
          <w:rFonts w:eastAsia="Times New Roman"/>
          <w:color w:val="222222"/>
          <w:szCs w:val="24"/>
          <w:shd w:val="clear" w:color="auto" w:fill="FFFFFF"/>
        </w:rPr>
        <w:t>και μετά θα ολοκληρώσουμε την ψηφοφορία.</w:t>
      </w:r>
    </w:p>
    <w:p w14:paraId="7C4604AE" w14:textId="77777777" w:rsidR="00D41D4C" w:rsidRDefault="00870AC4">
      <w:pPr>
        <w:tabs>
          <w:tab w:val="left" w:pos="1905"/>
        </w:tabs>
        <w:spacing w:line="600" w:lineRule="auto"/>
        <w:ind w:firstLine="709"/>
        <w:contextualSpacing/>
        <w:jc w:val="both"/>
        <w:rPr>
          <w:rFonts w:eastAsia="Times New Roman"/>
          <w:color w:val="222222"/>
          <w:szCs w:val="24"/>
          <w:shd w:val="clear" w:color="auto" w:fill="FFFFFF"/>
        </w:rPr>
      </w:pPr>
      <w:r w:rsidRPr="00793E02">
        <w:rPr>
          <w:rFonts w:eastAsia="Times New Roman"/>
          <w:b/>
          <w:color w:val="222222"/>
          <w:szCs w:val="24"/>
          <w:shd w:val="clear" w:color="auto" w:fill="FFFFFF"/>
        </w:rPr>
        <w:t>ΑΝΤΩΝΙΟΣ ΓΡΕΓΟΣ:</w:t>
      </w:r>
      <w:r>
        <w:rPr>
          <w:rFonts w:eastAsia="Times New Roman"/>
          <w:color w:val="222222"/>
          <w:szCs w:val="24"/>
          <w:shd w:val="clear" w:color="auto" w:fill="FFFFFF"/>
        </w:rPr>
        <w:t xml:space="preserve"> Ευχαριστώ, κυρία Πρόεδρε. </w:t>
      </w:r>
    </w:p>
    <w:p w14:paraId="7C4604AF" w14:textId="77777777" w:rsidR="00D41D4C" w:rsidRDefault="00870AC4">
      <w:pPr>
        <w:tabs>
          <w:tab w:val="left" w:pos="1905"/>
        </w:tabs>
        <w:spacing w:line="600" w:lineRule="auto"/>
        <w:ind w:firstLine="709"/>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Βγήκαμε φυσικά εκτός νομοσχεδίου. Θέλουμε να καταγγείλουμε και πάλι τη διαδικασία με την οποία ήρθε το συγκεκριμένο νομοσχέδιο, και στις επιτροπές και στην Ολομέλεια. </w:t>
      </w:r>
      <w:r>
        <w:rPr>
          <w:rFonts w:eastAsia="Times New Roman"/>
          <w:color w:val="222222"/>
          <w:szCs w:val="24"/>
          <w:shd w:val="clear" w:color="auto" w:fill="FFFFFF"/>
        </w:rPr>
        <w:t>Είναι μ</w:t>
      </w:r>
      <w:r>
        <w:rPr>
          <w:rFonts w:eastAsia="Times New Roman"/>
          <w:color w:val="222222"/>
          <w:szCs w:val="24"/>
          <w:shd w:val="clear" w:color="auto" w:fill="FFFFFF"/>
        </w:rPr>
        <w:t>ί</w:t>
      </w:r>
      <w:r>
        <w:rPr>
          <w:rFonts w:eastAsia="Times New Roman"/>
          <w:color w:val="222222"/>
          <w:szCs w:val="24"/>
          <w:shd w:val="clear" w:color="auto" w:fill="FFFFFF"/>
        </w:rPr>
        <w:t>α συνήθης διαδικασία. Στο συγκεκριμένο νομοσχέδιο όλοι σχεδόν οι φορείς από ό,τι βλέπω εδώ -κι είναι πάρα πολλοί- τάχθηκαν κατά. Και η Χρυσή Αυγή τάσσεται κατά του νομοσχεδίου. Φυσικά ήρθαν πάρα πολλές τροπολογίες με τη μορφή, θα έλεγα, ενός νέου ν</w:t>
      </w:r>
      <w:r>
        <w:rPr>
          <w:rFonts w:eastAsia="Times New Roman"/>
          <w:color w:val="222222"/>
          <w:szCs w:val="24"/>
          <w:shd w:val="clear" w:color="auto" w:fill="FFFFFF"/>
        </w:rPr>
        <w:t xml:space="preserve">ομοσχεδίου. Δηλαδή είχαμε ένα πολυνομοσχέδιο και ήρθε άλλο ένα νομοσχέδιο. Τόσες πολλές ήταν οι τροπολογίες. Και για να ξέρει ο ελληνικός λαός τι συμβαίνει όταν μιλάμε για τροπολογίες, εξηγώ: Μαζεύονται τρεις-τέσσερις Βουλευτές από έναν συγκεκριμένο </w:t>
      </w:r>
      <w:r>
        <w:rPr>
          <w:rFonts w:eastAsia="Times New Roman"/>
          <w:color w:val="222222"/>
          <w:szCs w:val="24"/>
          <w:shd w:val="clear" w:color="auto" w:fill="FFFFFF"/>
        </w:rPr>
        <w:t>ν</w:t>
      </w:r>
      <w:r>
        <w:rPr>
          <w:rFonts w:eastAsia="Times New Roman"/>
          <w:color w:val="222222"/>
          <w:szCs w:val="24"/>
          <w:shd w:val="clear" w:color="auto" w:fill="FFFFFF"/>
        </w:rPr>
        <w:t xml:space="preserve">ομό, </w:t>
      </w:r>
      <w:r>
        <w:rPr>
          <w:rFonts w:eastAsia="Times New Roman"/>
          <w:color w:val="222222"/>
          <w:szCs w:val="24"/>
          <w:shd w:val="clear" w:color="auto" w:fill="FFFFFF"/>
        </w:rPr>
        <w:t>επικοινωνούν με τους «ημετέρους» και καταθέτουν μ</w:t>
      </w:r>
      <w:r>
        <w:rPr>
          <w:rFonts w:eastAsia="Times New Roman"/>
          <w:color w:val="222222"/>
          <w:szCs w:val="24"/>
          <w:shd w:val="clear" w:color="auto" w:fill="FFFFFF"/>
        </w:rPr>
        <w:t>ί</w:t>
      </w:r>
      <w:r>
        <w:rPr>
          <w:rFonts w:eastAsia="Times New Roman"/>
          <w:color w:val="222222"/>
          <w:szCs w:val="24"/>
          <w:shd w:val="clear" w:color="auto" w:fill="FFFFFF"/>
        </w:rPr>
        <w:t>α σχετική τροπολογία, πάντα για λόγους ψηφοθηρικούς, όπως ξεκάθαρα ψηφοθηρικό ήταν και αυτό το νομοσχέδιο, το οποίο καταγγείλαμε και στην επιτροπή και στην Ολομέλεια.</w:t>
      </w:r>
    </w:p>
    <w:p w14:paraId="7C4604B0" w14:textId="77777777" w:rsidR="00D41D4C" w:rsidRDefault="00870AC4">
      <w:pPr>
        <w:tabs>
          <w:tab w:val="left" w:pos="1905"/>
        </w:tabs>
        <w:spacing w:line="600" w:lineRule="auto"/>
        <w:ind w:firstLine="709"/>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Ακούστηκε η λέξη «</w:t>
      </w:r>
      <w:proofErr w:type="spellStart"/>
      <w:r>
        <w:rPr>
          <w:rFonts w:eastAsia="Times New Roman"/>
          <w:color w:val="222222"/>
          <w:szCs w:val="24"/>
          <w:shd w:val="clear" w:color="auto" w:fill="FFFFFF"/>
        </w:rPr>
        <w:t>εθνομηδενισμός</w:t>
      </w:r>
      <w:proofErr w:type="spellEnd"/>
      <w:r>
        <w:rPr>
          <w:rFonts w:eastAsia="Times New Roman"/>
          <w:color w:val="222222"/>
          <w:szCs w:val="24"/>
          <w:shd w:val="clear" w:color="auto" w:fill="FFFFFF"/>
        </w:rPr>
        <w:t xml:space="preserve">». Εμείς ως Χρυσή Αυγή -και όχι μόνο εμείς, αλλά και ο ελληνικός λαός- επιμένουμε ότι είστε μία </w:t>
      </w:r>
      <w:proofErr w:type="spellStart"/>
      <w:r>
        <w:rPr>
          <w:rFonts w:eastAsia="Times New Roman"/>
          <w:color w:val="222222"/>
          <w:szCs w:val="24"/>
          <w:shd w:val="clear" w:color="auto" w:fill="FFFFFF"/>
        </w:rPr>
        <w:t>εθνομηδενιστική</w:t>
      </w:r>
      <w:proofErr w:type="spellEnd"/>
      <w:r>
        <w:rPr>
          <w:rFonts w:eastAsia="Times New Roman"/>
          <w:color w:val="222222"/>
          <w:szCs w:val="24"/>
          <w:shd w:val="clear" w:color="auto" w:fill="FFFFFF"/>
        </w:rPr>
        <w:t xml:space="preserve"> Κυβέρνηση και θα το δείτε πάρα πολύ σύντομα και στις εκλογές. Δεν θα μπορέσετε να εφαρμόσετε ούτε το συγκεκριμένο νομοσχέδιο, γιατί ο χρόνος τελ</w:t>
      </w:r>
      <w:r>
        <w:rPr>
          <w:rFonts w:eastAsia="Times New Roman"/>
          <w:color w:val="222222"/>
          <w:szCs w:val="24"/>
          <w:shd w:val="clear" w:color="auto" w:fill="FFFFFF"/>
        </w:rPr>
        <w:t>ειώνει. Τα σχέδιά σας όσον αφορά τη διάλυση της παιδείας δεν θα περάσουν και οποιοδήποτε άλλο σχέδιο θα βρίσκει απέναντί του τη Χρυσή Αυγή και τον ελληνικό λαό.</w:t>
      </w:r>
    </w:p>
    <w:p w14:paraId="7C4604B1" w14:textId="77777777" w:rsidR="00D41D4C" w:rsidRDefault="00870AC4">
      <w:pPr>
        <w:tabs>
          <w:tab w:val="left" w:pos="1905"/>
        </w:tabs>
        <w:spacing w:line="600" w:lineRule="auto"/>
        <w:ind w:firstLine="709"/>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7C4604B2" w14:textId="77777777" w:rsidR="00D41D4C" w:rsidRDefault="00870AC4">
      <w:pPr>
        <w:tabs>
          <w:tab w:val="left" w:pos="1905"/>
        </w:tabs>
        <w:spacing w:line="600" w:lineRule="auto"/>
        <w:ind w:firstLine="709"/>
        <w:contextualSpacing/>
        <w:jc w:val="both"/>
        <w:rPr>
          <w:rFonts w:eastAsia="Times New Roman"/>
          <w:bCs/>
          <w:color w:val="222222"/>
          <w:szCs w:val="24"/>
          <w:shd w:val="clear" w:color="auto" w:fill="FFFFFF"/>
        </w:rPr>
      </w:pPr>
      <w:r w:rsidRPr="0076081F">
        <w:rPr>
          <w:rFonts w:eastAsia="Times New Roman"/>
          <w:b/>
          <w:bCs/>
          <w:color w:val="222222"/>
          <w:szCs w:val="24"/>
          <w:shd w:val="clear" w:color="auto" w:fill="FFFFFF"/>
        </w:rPr>
        <w:t>ΠΡΟΕΔΡΕΥΟΥΣΑ (Αναστασία Χριστοδουλοπούλου):</w:t>
      </w:r>
      <w:r>
        <w:rPr>
          <w:rFonts w:eastAsia="Times New Roman"/>
          <w:b/>
          <w:bCs/>
          <w:color w:val="222222"/>
          <w:szCs w:val="24"/>
          <w:shd w:val="clear" w:color="auto" w:fill="FFFFFF"/>
        </w:rPr>
        <w:t xml:space="preserve"> </w:t>
      </w:r>
      <w:r>
        <w:rPr>
          <w:rFonts w:eastAsia="Times New Roman"/>
          <w:bCs/>
          <w:color w:val="222222"/>
          <w:szCs w:val="24"/>
          <w:shd w:val="clear" w:color="auto" w:fill="FFFFFF"/>
        </w:rPr>
        <w:t>Τον λόγο έχει τώρα ο κ. Δελής.</w:t>
      </w:r>
    </w:p>
    <w:p w14:paraId="7C4604B3" w14:textId="77777777" w:rsidR="00D41D4C" w:rsidRDefault="00870AC4">
      <w:pPr>
        <w:tabs>
          <w:tab w:val="left" w:pos="1905"/>
        </w:tabs>
        <w:spacing w:line="600" w:lineRule="auto"/>
        <w:ind w:firstLine="709"/>
        <w:contextualSpacing/>
        <w:jc w:val="both"/>
        <w:rPr>
          <w:rFonts w:eastAsia="Times New Roman"/>
          <w:color w:val="222222"/>
          <w:szCs w:val="24"/>
          <w:shd w:val="clear" w:color="auto" w:fill="FFFFFF"/>
        </w:rPr>
      </w:pPr>
      <w:r w:rsidRPr="005E665D">
        <w:rPr>
          <w:rFonts w:eastAsia="Times New Roman"/>
          <w:b/>
          <w:color w:val="222222"/>
          <w:szCs w:val="24"/>
          <w:shd w:val="clear" w:color="auto" w:fill="FFFFFF"/>
        </w:rPr>
        <w:t>ΙΩΑΝΝ</w:t>
      </w:r>
      <w:r w:rsidRPr="005E665D">
        <w:rPr>
          <w:rFonts w:eastAsia="Times New Roman"/>
          <w:b/>
          <w:color w:val="222222"/>
          <w:szCs w:val="24"/>
          <w:shd w:val="clear" w:color="auto" w:fill="FFFFFF"/>
        </w:rPr>
        <w:t>ΗΣ ΔΕΛΗΣ:</w:t>
      </w:r>
      <w:r>
        <w:rPr>
          <w:rFonts w:eastAsia="Times New Roman"/>
          <w:color w:val="222222"/>
          <w:szCs w:val="24"/>
          <w:shd w:val="clear" w:color="auto" w:fill="FFFFFF"/>
        </w:rPr>
        <w:t xml:space="preserve"> Για να μην ξεχνιόμαστε, υπάρχει κι ένα νομοσχέδιο για την παιδεία, με το οποίο δίνεται ένα βαρύτατο χτύπημα στα μορφωτικά δικαιώματα της νεολαίας της πατρίδας μας και γίνεται βεβαίως ένα αποφασιστικό βήμα μετατροπής του </w:t>
      </w:r>
      <w:r>
        <w:rPr>
          <w:rFonts w:eastAsia="Times New Roman"/>
          <w:color w:val="222222"/>
          <w:szCs w:val="24"/>
          <w:shd w:val="clear" w:color="auto" w:fill="FFFFFF"/>
        </w:rPr>
        <w:t>λ</w:t>
      </w:r>
      <w:r>
        <w:rPr>
          <w:rFonts w:eastAsia="Times New Roman"/>
          <w:color w:val="222222"/>
          <w:szCs w:val="24"/>
          <w:shd w:val="clear" w:color="auto" w:fill="FFFFFF"/>
        </w:rPr>
        <w:t xml:space="preserve">υκείου σε ένα εξοντωτικό </w:t>
      </w:r>
      <w:r>
        <w:rPr>
          <w:rFonts w:eastAsia="Times New Roman"/>
          <w:color w:val="222222"/>
          <w:szCs w:val="24"/>
          <w:shd w:val="clear" w:color="auto" w:fill="FFFFFF"/>
        </w:rPr>
        <w:t xml:space="preserve">εξεταστικό κέντρο, στο οποίο βεβαίως υποβαθμίζεται -δεν θα μπορούσε να γίνει και διαφορετικά- ο μορφωτικός του ρόλος και περιορίζονται τα μαθήματα </w:t>
      </w:r>
      <w:r>
        <w:rPr>
          <w:rFonts w:eastAsia="Times New Roman"/>
          <w:color w:val="222222"/>
          <w:szCs w:val="24"/>
          <w:shd w:val="clear" w:color="auto" w:fill="FFFFFF"/>
        </w:rPr>
        <w:t>γ</w:t>
      </w:r>
      <w:r>
        <w:rPr>
          <w:rFonts w:eastAsia="Times New Roman"/>
          <w:color w:val="222222"/>
          <w:szCs w:val="24"/>
          <w:shd w:val="clear" w:color="auto" w:fill="FFFFFF"/>
        </w:rPr>
        <w:t xml:space="preserve">ενικής </w:t>
      </w:r>
      <w:r>
        <w:rPr>
          <w:rFonts w:eastAsia="Times New Roman"/>
          <w:color w:val="222222"/>
          <w:szCs w:val="24"/>
          <w:shd w:val="clear" w:color="auto" w:fill="FFFFFF"/>
        </w:rPr>
        <w:t>π</w:t>
      </w:r>
      <w:r>
        <w:rPr>
          <w:rFonts w:eastAsia="Times New Roman"/>
          <w:color w:val="222222"/>
          <w:szCs w:val="24"/>
          <w:shd w:val="clear" w:color="auto" w:fill="FFFFFF"/>
        </w:rPr>
        <w:t xml:space="preserve">αιδείας. </w:t>
      </w:r>
      <w:r>
        <w:rPr>
          <w:rFonts w:eastAsia="Times New Roman"/>
          <w:color w:val="222222"/>
          <w:szCs w:val="24"/>
          <w:shd w:val="clear" w:color="auto" w:fill="FFFFFF"/>
        </w:rPr>
        <w:lastRenderedPageBreak/>
        <w:t>Όλο αυτό βεβαίως καμία απολύτως σχέση δεν έχει με την αναβάθμιση για την οποία μίλαγε τόσες</w:t>
      </w:r>
      <w:r>
        <w:rPr>
          <w:rFonts w:eastAsia="Times New Roman"/>
          <w:color w:val="222222"/>
          <w:szCs w:val="24"/>
          <w:shd w:val="clear" w:color="auto" w:fill="FFFFFF"/>
        </w:rPr>
        <w:t xml:space="preserve"> μέρες η Κυβέρνηση στη διαδικασία της συζήτησης στη Βουλή. </w:t>
      </w:r>
    </w:p>
    <w:p w14:paraId="7C4604B4" w14:textId="77777777" w:rsidR="00D41D4C" w:rsidRDefault="00870AC4">
      <w:pPr>
        <w:tabs>
          <w:tab w:val="left" w:pos="1905"/>
        </w:tabs>
        <w:spacing w:line="600" w:lineRule="auto"/>
        <w:ind w:firstLine="709"/>
        <w:contextualSpacing/>
        <w:jc w:val="both"/>
        <w:rPr>
          <w:rFonts w:eastAsia="Times New Roman"/>
          <w:color w:val="222222"/>
          <w:szCs w:val="24"/>
          <w:shd w:val="clear" w:color="auto" w:fill="FFFFFF"/>
        </w:rPr>
      </w:pPr>
      <w:r>
        <w:rPr>
          <w:rFonts w:eastAsia="Times New Roman"/>
          <w:color w:val="222222"/>
          <w:szCs w:val="24"/>
          <w:shd w:val="clear" w:color="auto" w:fill="FFFFFF"/>
        </w:rPr>
        <w:t>Κα</w:t>
      </w:r>
      <w:r>
        <w:rPr>
          <w:rFonts w:eastAsia="Times New Roman"/>
          <w:color w:val="222222"/>
          <w:szCs w:val="24"/>
          <w:shd w:val="clear" w:color="auto" w:fill="FFFFFF"/>
        </w:rPr>
        <w:t>μ</w:t>
      </w:r>
      <w:r>
        <w:rPr>
          <w:rFonts w:eastAsia="Times New Roman"/>
          <w:color w:val="222222"/>
          <w:szCs w:val="24"/>
          <w:shd w:val="clear" w:color="auto" w:fill="FFFFFF"/>
        </w:rPr>
        <w:t>μία αναβάθμιση λοιπόν της Γ΄ λυκείου δεν γίνεται και κα</w:t>
      </w:r>
      <w:r>
        <w:rPr>
          <w:rFonts w:eastAsia="Times New Roman"/>
          <w:color w:val="222222"/>
          <w:szCs w:val="24"/>
          <w:shd w:val="clear" w:color="auto" w:fill="FFFFFF"/>
        </w:rPr>
        <w:t>μ</w:t>
      </w:r>
      <w:r>
        <w:rPr>
          <w:rFonts w:eastAsia="Times New Roman"/>
          <w:color w:val="222222"/>
          <w:szCs w:val="24"/>
          <w:shd w:val="clear" w:color="auto" w:fill="FFFFFF"/>
        </w:rPr>
        <w:t xml:space="preserve">μία αξία επιπλέον δεν δίνεται στο εθνικό απολυτήριο του </w:t>
      </w:r>
      <w:r>
        <w:rPr>
          <w:rFonts w:eastAsia="Times New Roman"/>
          <w:color w:val="222222"/>
          <w:szCs w:val="24"/>
          <w:shd w:val="clear" w:color="auto" w:fill="FFFFFF"/>
        </w:rPr>
        <w:t>λ</w:t>
      </w:r>
      <w:r>
        <w:rPr>
          <w:rFonts w:eastAsia="Times New Roman"/>
          <w:color w:val="222222"/>
          <w:szCs w:val="24"/>
          <w:shd w:val="clear" w:color="auto" w:fill="FFFFFF"/>
        </w:rPr>
        <w:t>υκείου μετά από το νομοσχέδιο της Κυβέρνησης, γιατί αυτό θα εξακολουθήσει να παρ</w:t>
      </w:r>
      <w:r>
        <w:rPr>
          <w:rFonts w:eastAsia="Times New Roman"/>
          <w:color w:val="222222"/>
          <w:szCs w:val="24"/>
          <w:shd w:val="clear" w:color="auto" w:fill="FFFFFF"/>
        </w:rPr>
        <w:t xml:space="preserve">αμείνει εκεί που είναι, κάτω από τα πανεπιστημιακά πτυχία, κάτω από τις πιστοποιήσεις της </w:t>
      </w:r>
      <w:proofErr w:type="spellStart"/>
      <w:r>
        <w:rPr>
          <w:rFonts w:eastAsia="Times New Roman"/>
          <w:color w:val="222222"/>
          <w:szCs w:val="24"/>
          <w:shd w:val="clear" w:color="auto" w:fill="FFFFFF"/>
        </w:rPr>
        <w:t>μεταλυκειακής</w:t>
      </w:r>
      <w:proofErr w:type="spellEnd"/>
      <w:r>
        <w:rPr>
          <w:rFonts w:eastAsia="Times New Roman"/>
          <w:color w:val="222222"/>
          <w:szCs w:val="24"/>
          <w:shd w:val="clear" w:color="auto" w:fill="FFFFFF"/>
        </w:rPr>
        <w:t xml:space="preserve"> εκπαίδευσης. Βεβαίως κα</w:t>
      </w:r>
      <w:r>
        <w:rPr>
          <w:rFonts w:eastAsia="Times New Roman"/>
          <w:color w:val="222222"/>
          <w:szCs w:val="24"/>
          <w:shd w:val="clear" w:color="auto" w:fill="FFFFFF"/>
        </w:rPr>
        <w:t>μ</w:t>
      </w:r>
      <w:r>
        <w:rPr>
          <w:rFonts w:eastAsia="Times New Roman"/>
          <w:color w:val="222222"/>
          <w:szCs w:val="24"/>
          <w:shd w:val="clear" w:color="auto" w:fill="FFFFFF"/>
        </w:rPr>
        <w:t>μία ελεύθερη πρόσβαση</w:t>
      </w:r>
      <w:r w:rsidRPr="00A86287">
        <w:rPr>
          <w:rFonts w:eastAsia="Times New Roman"/>
          <w:color w:val="222222"/>
          <w:szCs w:val="24"/>
          <w:shd w:val="clear" w:color="auto" w:fill="FFFFFF"/>
        </w:rPr>
        <w:t xml:space="preserve"> </w:t>
      </w:r>
      <w:r>
        <w:rPr>
          <w:rFonts w:eastAsia="Times New Roman"/>
          <w:color w:val="222222"/>
          <w:szCs w:val="24"/>
          <w:shd w:val="clear" w:color="auto" w:fill="FFFFFF"/>
        </w:rPr>
        <w:t xml:space="preserve">δεν ισχύει, αν το καλοκοιτάξει κανείς προσεκτικά, από τη στιγμή που ακόμα και για αυτήν την πρόσβαση, για </w:t>
      </w:r>
      <w:r>
        <w:rPr>
          <w:rFonts w:eastAsia="Times New Roman"/>
          <w:color w:val="222222"/>
          <w:szCs w:val="24"/>
          <w:shd w:val="clear" w:color="auto" w:fill="FFFFFF"/>
        </w:rPr>
        <w:t>τις λεγόμενες «πράσινες» σχολές, θα χρειαστεί κάποιος να περάσει από τη δοκιμασία των περιφερειακών εξετάσεων, που είναι όμως πανελλαδικού τύπου.</w:t>
      </w:r>
    </w:p>
    <w:p w14:paraId="7C4604B5" w14:textId="77777777" w:rsidR="00D41D4C" w:rsidRDefault="00870AC4">
      <w:pPr>
        <w:tabs>
          <w:tab w:val="left" w:pos="1905"/>
        </w:tabs>
        <w:spacing w:line="600" w:lineRule="auto"/>
        <w:ind w:firstLine="709"/>
        <w:contextualSpacing/>
        <w:jc w:val="both"/>
        <w:rPr>
          <w:rFonts w:eastAsia="Times New Roman"/>
          <w:color w:val="222222"/>
          <w:szCs w:val="24"/>
          <w:shd w:val="clear" w:color="auto" w:fill="FFFFFF"/>
        </w:rPr>
      </w:pPr>
      <w:r>
        <w:rPr>
          <w:rFonts w:eastAsia="Times New Roman"/>
          <w:color w:val="222222"/>
          <w:szCs w:val="24"/>
          <w:shd w:val="clear" w:color="auto" w:fill="FFFFFF"/>
        </w:rPr>
        <w:t>Όσο για τα πανεπιστήμια, αυτά προσαρμόζονται ακόμα πιο βαθιά στους μεγάλους επιχειρηματικούς ομίλους, στα αναπ</w:t>
      </w:r>
      <w:r>
        <w:rPr>
          <w:rFonts w:eastAsia="Times New Roman"/>
          <w:color w:val="222222"/>
          <w:szCs w:val="24"/>
          <w:shd w:val="clear" w:color="auto" w:fill="FFFFFF"/>
        </w:rPr>
        <w:t xml:space="preserve">τυξιακά και επενδυτικά τους σχέδια, τα οποία βεβαίως βρήκαν έκφραση και στα πρόσφατα περιφερειακά </w:t>
      </w:r>
      <w:r>
        <w:rPr>
          <w:rFonts w:eastAsia="Times New Roman"/>
          <w:color w:val="222222"/>
          <w:szCs w:val="24"/>
          <w:shd w:val="clear" w:color="auto" w:fill="FFFFFF"/>
        </w:rPr>
        <w:lastRenderedPageBreak/>
        <w:t xml:space="preserve">αναπτυξιακά συνέδρια, όπου δήμαρχοι, περιφερειάρχες και κυβερνητικοί εκπρόσωποι σχεδίαζαν μαζί αυτά ακριβώς τα συνέδρια. </w:t>
      </w:r>
    </w:p>
    <w:p w14:paraId="7C4604B6" w14:textId="77777777" w:rsidR="00D41D4C" w:rsidRDefault="00870AC4">
      <w:pPr>
        <w:tabs>
          <w:tab w:val="left" w:pos="1905"/>
        </w:tabs>
        <w:spacing w:line="600" w:lineRule="auto"/>
        <w:ind w:firstLine="709"/>
        <w:contextualSpacing/>
        <w:jc w:val="both"/>
        <w:rPr>
          <w:rFonts w:eastAsia="Times New Roman" w:cs="Times New Roman"/>
          <w:szCs w:val="24"/>
        </w:rPr>
      </w:pPr>
      <w:r>
        <w:rPr>
          <w:rFonts w:eastAsia="Times New Roman"/>
          <w:color w:val="222222"/>
          <w:szCs w:val="24"/>
          <w:shd w:val="clear" w:color="auto" w:fill="FFFFFF"/>
        </w:rPr>
        <w:t>Εντύπωση προκαλεί βεβαίως και η απου</w:t>
      </w:r>
      <w:r>
        <w:rPr>
          <w:rFonts w:eastAsia="Times New Roman"/>
          <w:color w:val="222222"/>
          <w:szCs w:val="24"/>
          <w:shd w:val="clear" w:color="auto" w:fill="FFFFFF"/>
        </w:rPr>
        <w:t xml:space="preserve">σία οποιασδήποτε συζήτησης, οποιασδήποτε νύξης του νομοσχεδίου για αυτό το μεγάλο παζάρι της </w:t>
      </w:r>
      <w:proofErr w:type="spellStart"/>
      <w:r>
        <w:rPr>
          <w:rFonts w:eastAsia="Times New Roman"/>
          <w:color w:val="222222"/>
          <w:szCs w:val="24"/>
          <w:shd w:val="clear" w:color="auto" w:fill="FFFFFF"/>
        </w:rPr>
        <w:t>μεταλυκειακής</w:t>
      </w:r>
      <w:proofErr w:type="spellEnd"/>
      <w:r>
        <w:rPr>
          <w:rFonts w:eastAsia="Times New Roman"/>
          <w:color w:val="222222"/>
          <w:szCs w:val="24"/>
          <w:shd w:val="clear" w:color="auto" w:fill="FFFFFF"/>
        </w:rPr>
        <w:t xml:space="preserve"> εκπαίδευσης, γι’ αυτούς δηλαδή τους μαθητές που τελειώνουν το </w:t>
      </w:r>
      <w:r>
        <w:rPr>
          <w:rFonts w:eastAsia="Times New Roman"/>
          <w:color w:val="222222"/>
          <w:szCs w:val="24"/>
          <w:shd w:val="clear" w:color="auto" w:fill="FFFFFF"/>
        </w:rPr>
        <w:t>λ</w:t>
      </w:r>
      <w:r>
        <w:rPr>
          <w:rFonts w:eastAsia="Times New Roman"/>
          <w:color w:val="222222"/>
          <w:szCs w:val="24"/>
          <w:shd w:val="clear" w:color="auto" w:fill="FFFFFF"/>
        </w:rPr>
        <w:t xml:space="preserve">ύκειο και δεν συνεχίζουν στο </w:t>
      </w:r>
      <w:r>
        <w:rPr>
          <w:rFonts w:eastAsia="Times New Roman"/>
          <w:color w:val="222222"/>
          <w:szCs w:val="24"/>
          <w:shd w:val="clear" w:color="auto" w:fill="FFFFFF"/>
        </w:rPr>
        <w:t>π</w:t>
      </w:r>
      <w:r>
        <w:rPr>
          <w:rFonts w:eastAsia="Times New Roman"/>
          <w:color w:val="222222"/>
          <w:szCs w:val="24"/>
          <w:shd w:val="clear" w:color="auto" w:fill="FFFFFF"/>
        </w:rPr>
        <w:t xml:space="preserve">ανεπιστήμιο. Πρόκειται για εκατοντάδες χιλιάδες παιδιά, </w:t>
      </w:r>
      <w:r>
        <w:rPr>
          <w:rFonts w:eastAsia="Times New Roman"/>
          <w:color w:val="222222"/>
          <w:szCs w:val="24"/>
          <w:shd w:val="clear" w:color="auto" w:fill="FFFFFF"/>
        </w:rPr>
        <w:t xml:space="preserve">τα οποία κυριολεκτικά πέφτουν στα νύχια των εμπόρων της παιδείας και χρυσοπληρώνουν ληξιπρόθεσμες καταρτίσεις, έχοντας πάντα την ανάγκη να </w:t>
      </w:r>
      <w:proofErr w:type="spellStart"/>
      <w:r>
        <w:rPr>
          <w:rFonts w:eastAsia="Times New Roman"/>
          <w:color w:val="222222"/>
          <w:szCs w:val="24"/>
          <w:shd w:val="clear" w:color="auto" w:fill="FFFFFF"/>
        </w:rPr>
        <w:t>επικαιροποιούν</w:t>
      </w:r>
      <w:proofErr w:type="spellEnd"/>
      <w:r>
        <w:rPr>
          <w:rFonts w:eastAsia="Times New Roman"/>
          <w:color w:val="222222"/>
          <w:szCs w:val="24"/>
          <w:shd w:val="clear" w:color="auto" w:fill="FFFFFF"/>
        </w:rPr>
        <w:t xml:space="preserve"> αυτές τις γνώσεις τους.</w:t>
      </w:r>
    </w:p>
    <w:p w14:paraId="7C4604B7" w14:textId="77777777" w:rsidR="00D41D4C" w:rsidRDefault="00870AC4">
      <w:pPr>
        <w:spacing w:line="600" w:lineRule="auto"/>
        <w:ind w:firstLine="720"/>
        <w:contextualSpacing/>
        <w:jc w:val="both"/>
        <w:rPr>
          <w:rFonts w:eastAsia="Times New Roman"/>
          <w:szCs w:val="24"/>
        </w:rPr>
      </w:pPr>
      <w:r>
        <w:rPr>
          <w:rFonts w:eastAsia="Times New Roman"/>
          <w:szCs w:val="24"/>
        </w:rPr>
        <w:t>Μ</w:t>
      </w:r>
      <w:r w:rsidRPr="00B1340B">
        <w:rPr>
          <w:rFonts w:eastAsia="Times New Roman"/>
          <w:szCs w:val="24"/>
        </w:rPr>
        <w:t>ας έκανε</w:t>
      </w:r>
      <w:r>
        <w:rPr>
          <w:rFonts w:eastAsia="Times New Roman"/>
          <w:szCs w:val="24"/>
        </w:rPr>
        <w:t>,</w:t>
      </w:r>
      <w:r w:rsidRPr="00B1340B">
        <w:rPr>
          <w:rFonts w:eastAsia="Times New Roman"/>
          <w:szCs w:val="24"/>
        </w:rPr>
        <w:t xml:space="preserve"> φυσικά</w:t>
      </w:r>
      <w:r>
        <w:rPr>
          <w:rFonts w:eastAsia="Times New Roman"/>
          <w:szCs w:val="24"/>
        </w:rPr>
        <w:t>,</w:t>
      </w:r>
      <w:r w:rsidRPr="00B1340B">
        <w:rPr>
          <w:rFonts w:eastAsia="Times New Roman"/>
          <w:szCs w:val="24"/>
        </w:rPr>
        <w:t xml:space="preserve"> αρνητική εντύπωση η δικαιολογία απόρριψης των τροπολογιών τ</w:t>
      </w:r>
      <w:r w:rsidRPr="00B1340B">
        <w:rPr>
          <w:rFonts w:eastAsia="Times New Roman"/>
          <w:szCs w:val="24"/>
        </w:rPr>
        <w:t xml:space="preserve">ου </w:t>
      </w:r>
      <w:r>
        <w:rPr>
          <w:rFonts w:eastAsia="Times New Roman"/>
          <w:szCs w:val="24"/>
        </w:rPr>
        <w:t>ΚΚΕ, πρώτον,</w:t>
      </w:r>
      <w:r w:rsidRPr="00B1340B">
        <w:rPr>
          <w:rFonts w:eastAsia="Times New Roman"/>
          <w:szCs w:val="24"/>
        </w:rPr>
        <w:t xml:space="preserve"> για τη δυνατότητα κατοχύρωσης μαθημάτων</w:t>
      </w:r>
      <w:r>
        <w:rPr>
          <w:rFonts w:eastAsia="Times New Roman"/>
          <w:szCs w:val="24"/>
        </w:rPr>
        <w:t>.</w:t>
      </w:r>
      <w:r w:rsidRPr="00B1340B">
        <w:rPr>
          <w:rFonts w:eastAsia="Times New Roman"/>
          <w:szCs w:val="24"/>
        </w:rPr>
        <w:t xml:space="preserve"> Αδιανόητο το χαρακτήρισε αυτό ο Υπουργός</w:t>
      </w:r>
      <w:r>
        <w:rPr>
          <w:rFonts w:eastAsia="Times New Roman"/>
          <w:szCs w:val="24"/>
        </w:rPr>
        <w:t>,</w:t>
      </w:r>
      <w:r w:rsidRPr="00B1340B">
        <w:rPr>
          <w:rFonts w:eastAsia="Times New Roman"/>
          <w:szCs w:val="24"/>
        </w:rPr>
        <w:t xml:space="preserve"> αδιανόητο είναι για την πολιτική </w:t>
      </w:r>
      <w:r>
        <w:rPr>
          <w:rFonts w:eastAsia="Times New Roman"/>
          <w:szCs w:val="24"/>
        </w:rPr>
        <w:t>σας.</w:t>
      </w:r>
      <w:r w:rsidRPr="00B1340B">
        <w:rPr>
          <w:rFonts w:eastAsia="Times New Roman"/>
          <w:szCs w:val="24"/>
        </w:rPr>
        <w:t xml:space="preserve"> Είναι αδιανόητο να δίνονται κάποιες μικρές έστω ανάσες</w:t>
      </w:r>
      <w:r>
        <w:rPr>
          <w:rFonts w:eastAsia="Times New Roman"/>
          <w:szCs w:val="24"/>
        </w:rPr>
        <w:t>,</w:t>
      </w:r>
      <w:r w:rsidRPr="00B1340B">
        <w:rPr>
          <w:rFonts w:eastAsia="Times New Roman"/>
          <w:szCs w:val="24"/>
        </w:rPr>
        <w:t xml:space="preserve"> να υπάρχουν κάποια μέτρα ανακούφισης για τα παιδιά των φτωχών κ</w:t>
      </w:r>
      <w:r w:rsidRPr="00B1340B">
        <w:rPr>
          <w:rFonts w:eastAsia="Times New Roman"/>
          <w:szCs w:val="24"/>
        </w:rPr>
        <w:t>αι των λαϊκών οικογενειών</w:t>
      </w:r>
      <w:r>
        <w:rPr>
          <w:rFonts w:eastAsia="Times New Roman"/>
          <w:szCs w:val="24"/>
        </w:rPr>
        <w:t xml:space="preserve">. </w:t>
      </w:r>
    </w:p>
    <w:p w14:paraId="7C4604B8" w14:textId="77777777" w:rsidR="00D41D4C" w:rsidRDefault="00870AC4">
      <w:pPr>
        <w:spacing w:line="600" w:lineRule="auto"/>
        <w:ind w:firstLine="720"/>
        <w:contextualSpacing/>
        <w:jc w:val="both"/>
        <w:rPr>
          <w:rFonts w:eastAsia="Times New Roman"/>
          <w:szCs w:val="24"/>
        </w:rPr>
      </w:pPr>
      <w:r>
        <w:rPr>
          <w:rFonts w:eastAsia="Times New Roman"/>
          <w:szCs w:val="24"/>
        </w:rPr>
        <w:lastRenderedPageBreak/>
        <w:t xml:space="preserve">Έχουμε και την </w:t>
      </w:r>
      <w:r w:rsidRPr="00B1340B">
        <w:rPr>
          <w:rFonts w:eastAsia="Times New Roman"/>
          <w:szCs w:val="24"/>
        </w:rPr>
        <w:t xml:space="preserve">απόρριψη </w:t>
      </w:r>
      <w:r>
        <w:rPr>
          <w:rFonts w:eastAsia="Times New Roman"/>
          <w:szCs w:val="24"/>
        </w:rPr>
        <w:t>επίσης</w:t>
      </w:r>
      <w:r w:rsidRPr="00B1340B">
        <w:rPr>
          <w:rFonts w:eastAsia="Times New Roman"/>
          <w:szCs w:val="24"/>
        </w:rPr>
        <w:t xml:space="preserve"> της τροπολογίας για τους παλαιότερους αποφοίτους των ΤΕΙ τα οποία εξαφανίζονται</w:t>
      </w:r>
      <w:r>
        <w:rPr>
          <w:rFonts w:eastAsia="Times New Roman"/>
          <w:szCs w:val="24"/>
        </w:rPr>
        <w:t>. Κ</w:t>
      </w:r>
      <w:r w:rsidRPr="00B1340B">
        <w:rPr>
          <w:rFonts w:eastAsia="Times New Roman"/>
          <w:szCs w:val="24"/>
        </w:rPr>
        <w:t xml:space="preserve">αι </w:t>
      </w:r>
      <w:r>
        <w:rPr>
          <w:rFonts w:eastAsia="Times New Roman"/>
          <w:szCs w:val="24"/>
        </w:rPr>
        <w:t>ν</w:t>
      </w:r>
      <w:r w:rsidRPr="00B1340B">
        <w:rPr>
          <w:rFonts w:eastAsia="Times New Roman"/>
          <w:szCs w:val="24"/>
        </w:rPr>
        <w:t xml:space="preserve">αι </w:t>
      </w:r>
      <w:r>
        <w:rPr>
          <w:rFonts w:eastAsia="Times New Roman"/>
          <w:szCs w:val="24"/>
        </w:rPr>
        <w:t>μεν</w:t>
      </w:r>
      <w:r w:rsidRPr="00B1340B">
        <w:rPr>
          <w:rFonts w:eastAsia="Times New Roman"/>
          <w:szCs w:val="24"/>
        </w:rPr>
        <w:t xml:space="preserve"> </w:t>
      </w:r>
      <w:r>
        <w:rPr>
          <w:rFonts w:eastAsia="Times New Roman"/>
          <w:szCs w:val="24"/>
        </w:rPr>
        <w:t>τα ΤΕΙ</w:t>
      </w:r>
      <w:r w:rsidRPr="00B1340B">
        <w:rPr>
          <w:rFonts w:eastAsia="Times New Roman"/>
          <w:szCs w:val="24"/>
        </w:rPr>
        <w:t xml:space="preserve"> εξαφανίζονται</w:t>
      </w:r>
      <w:r>
        <w:rPr>
          <w:rFonts w:eastAsia="Times New Roman"/>
          <w:szCs w:val="24"/>
        </w:rPr>
        <w:t>,</w:t>
      </w:r>
      <w:r w:rsidRPr="00B1340B">
        <w:rPr>
          <w:rFonts w:eastAsia="Times New Roman"/>
          <w:szCs w:val="24"/>
        </w:rPr>
        <w:t xml:space="preserve"> αλλά οι παλιοί απόφοιτοι τους είναι εδώ και είναι χιλιάδες και γι</w:t>
      </w:r>
      <w:r>
        <w:rPr>
          <w:rFonts w:eastAsia="Times New Roman"/>
          <w:szCs w:val="24"/>
        </w:rPr>
        <w:t>’</w:t>
      </w:r>
      <w:r w:rsidRPr="00B1340B">
        <w:rPr>
          <w:rFonts w:eastAsia="Times New Roman"/>
          <w:szCs w:val="24"/>
        </w:rPr>
        <w:t xml:space="preserve"> αυτό προτείναμε</w:t>
      </w:r>
      <w:r w:rsidRPr="00B1340B">
        <w:rPr>
          <w:rFonts w:eastAsia="Times New Roman"/>
          <w:szCs w:val="24"/>
        </w:rPr>
        <w:t xml:space="preserve"> την </w:t>
      </w:r>
      <w:proofErr w:type="spellStart"/>
      <w:r>
        <w:rPr>
          <w:rFonts w:eastAsia="Times New Roman"/>
          <w:szCs w:val="24"/>
        </w:rPr>
        <w:t>ισοτίμηση</w:t>
      </w:r>
      <w:proofErr w:type="spellEnd"/>
      <w:r>
        <w:rPr>
          <w:rFonts w:eastAsia="Times New Roman"/>
          <w:szCs w:val="24"/>
        </w:rPr>
        <w:t xml:space="preserve"> </w:t>
      </w:r>
      <w:r w:rsidRPr="00B1340B">
        <w:rPr>
          <w:rFonts w:eastAsia="Times New Roman"/>
          <w:szCs w:val="24"/>
        </w:rPr>
        <w:t>των πτυχίων τους με τα νέα πανεπιστημιακά ιδρύματα</w:t>
      </w:r>
      <w:r>
        <w:rPr>
          <w:rFonts w:eastAsia="Times New Roman"/>
          <w:szCs w:val="24"/>
        </w:rPr>
        <w:t>. Κ</w:t>
      </w:r>
      <w:r w:rsidRPr="00B1340B">
        <w:rPr>
          <w:rFonts w:eastAsia="Times New Roman"/>
          <w:szCs w:val="24"/>
        </w:rPr>
        <w:t>αι αυτό απορρίφθηκε</w:t>
      </w:r>
      <w:r>
        <w:rPr>
          <w:rFonts w:eastAsia="Times New Roman"/>
          <w:szCs w:val="24"/>
        </w:rPr>
        <w:t>,</w:t>
      </w:r>
      <w:r w:rsidRPr="00B1340B">
        <w:rPr>
          <w:rFonts w:eastAsia="Times New Roman"/>
          <w:szCs w:val="24"/>
        </w:rPr>
        <w:t xml:space="preserve"> ενώ ο Υπουργός στην τροπολογία του </w:t>
      </w:r>
      <w:r>
        <w:rPr>
          <w:rFonts w:eastAsia="Times New Roman"/>
          <w:szCs w:val="24"/>
        </w:rPr>
        <w:t>ΚΚΕ</w:t>
      </w:r>
      <w:r w:rsidRPr="00B1340B">
        <w:rPr>
          <w:rFonts w:eastAsia="Times New Roman"/>
          <w:szCs w:val="24"/>
        </w:rPr>
        <w:t xml:space="preserve"> για τις μετεγγραφές που δικαιούνται και πρέπει να παίρνουν οι φοιτητές από φτωχές</w:t>
      </w:r>
      <w:r>
        <w:rPr>
          <w:rFonts w:eastAsia="Times New Roman"/>
          <w:szCs w:val="24"/>
        </w:rPr>
        <w:t>,</w:t>
      </w:r>
      <w:r w:rsidRPr="00B1340B">
        <w:rPr>
          <w:rFonts w:eastAsia="Times New Roman"/>
          <w:szCs w:val="24"/>
        </w:rPr>
        <w:t xml:space="preserve"> λαϊκές οικογένειες είπε ότι αυτ</w:t>
      </w:r>
      <w:r>
        <w:rPr>
          <w:rFonts w:eastAsia="Times New Roman"/>
          <w:szCs w:val="24"/>
        </w:rPr>
        <w:t>οί</w:t>
      </w:r>
      <w:r w:rsidRPr="00B1340B">
        <w:rPr>
          <w:rFonts w:eastAsia="Times New Roman"/>
          <w:szCs w:val="24"/>
        </w:rPr>
        <w:t xml:space="preserve"> </w:t>
      </w:r>
      <w:proofErr w:type="spellStart"/>
      <w:r w:rsidRPr="00B1340B">
        <w:rPr>
          <w:rFonts w:eastAsia="Times New Roman"/>
          <w:szCs w:val="24"/>
        </w:rPr>
        <w:t>μοριοδοτούν</w:t>
      </w:r>
      <w:r w:rsidRPr="00B1340B">
        <w:rPr>
          <w:rFonts w:eastAsia="Times New Roman"/>
          <w:szCs w:val="24"/>
        </w:rPr>
        <w:t>ται</w:t>
      </w:r>
      <w:proofErr w:type="spellEnd"/>
      <w:r>
        <w:rPr>
          <w:rFonts w:eastAsia="Times New Roman"/>
          <w:szCs w:val="24"/>
        </w:rPr>
        <w:t>. Τ</w:t>
      </w:r>
      <w:r w:rsidRPr="00B1340B">
        <w:rPr>
          <w:rFonts w:eastAsia="Times New Roman"/>
          <w:szCs w:val="24"/>
        </w:rPr>
        <w:t xml:space="preserve">ο ζήτημα δεν είναι αν </w:t>
      </w:r>
      <w:proofErr w:type="spellStart"/>
      <w:r w:rsidRPr="00B1340B">
        <w:rPr>
          <w:rFonts w:eastAsia="Times New Roman"/>
          <w:szCs w:val="24"/>
        </w:rPr>
        <w:t>μοριοδοτούνται</w:t>
      </w:r>
      <w:proofErr w:type="spellEnd"/>
      <w:r>
        <w:rPr>
          <w:rFonts w:eastAsia="Times New Roman"/>
          <w:szCs w:val="24"/>
        </w:rPr>
        <w:t>,</w:t>
      </w:r>
      <w:r w:rsidRPr="00B1340B">
        <w:rPr>
          <w:rFonts w:eastAsia="Times New Roman"/>
          <w:szCs w:val="24"/>
        </w:rPr>
        <w:t xml:space="preserve"> το ζήτημα είναι </w:t>
      </w:r>
      <w:r>
        <w:rPr>
          <w:rFonts w:eastAsia="Times New Roman"/>
          <w:szCs w:val="24"/>
        </w:rPr>
        <w:t>εά</w:t>
      </w:r>
      <w:r w:rsidRPr="00B1340B">
        <w:rPr>
          <w:rFonts w:eastAsia="Times New Roman"/>
          <w:szCs w:val="24"/>
        </w:rPr>
        <w:t>ν παίρνουν μετεγγραφή</w:t>
      </w:r>
      <w:r>
        <w:rPr>
          <w:rFonts w:eastAsia="Times New Roman"/>
          <w:szCs w:val="24"/>
        </w:rPr>
        <w:t>.</w:t>
      </w:r>
    </w:p>
    <w:p w14:paraId="7C4604B9" w14:textId="77777777" w:rsidR="00D41D4C" w:rsidRDefault="00870AC4">
      <w:pPr>
        <w:spacing w:line="600" w:lineRule="auto"/>
        <w:ind w:firstLine="720"/>
        <w:contextualSpacing/>
        <w:jc w:val="both"/>
        <w:rPr>
          <w:rFonts w:eastAsia="Times New Roman"/>
          <w:szCs w:val="24"/>
        </w:rPr>
      </w:pPr>
      <w:r>
        <w:rPr>
          <w:rFonts w:eastAsia="Times New Roman"/>
          <w:szCs w:val="24"/>
        </w:rPr>
        <w:t>Θα θέλαμε να πούμε δ</w:t>
      </w:r>
      <w:r w:rsidRPr="00B1340B">
        <w:rPr>
          <w:rFonts w:eastAsia="Times New Roman"/>
          <w:szCs w:val="24"/>
        </w:rPr>
        <w:t>υο-τρία λόγια και για την καταιγίδα</w:t>
      </w:r>
      <w:r>
        <w:rPr>
          <w:rFonts w:eastAsia="Times New Roman"/>
          <w:szCs w:val="24"/>
        </w:rPr>
        <w:t>,</w:t>
      </w:r>
      <w:r w:rsidRPr="00B1340B">
        <w:rPr>
          <w:rFonts w:eastAsia="Times New Roman"/>
          <w:szCs w:val="24"/>
        </w:rPr>
        <w:t xml:space="preserve"> μία πραγματική καταιγίδα τροπολογιών ιδίως βουλευτικών που ήρθε την τελευταία στιγμή</w:t>
      </w:r>
      <w:r>
        <w:rPr>
          <w:rFonts w:eastAsia="Times New Roman"/>
          <w:szCs w:val="24"/>
        </w:rPr>
        <w:t>. Θα αναφερθώ</w:t>
      </w:r>
      <w:r w:rsidRPr="00B1340B">
        <w:rPr>
          <w:rFonts w:eastAsia="Times New Roman"/>
          <w:szCs w:val="24"/>
        </w:rPr>
        <w:t xml:space="preserve"> σχετικά με την </w:t>
      </w:r>
      <w:r>
        <w:rPr>
          <w:rFonts w:eastAsia="Times New Roman"/>
          <w:szCs w:val="24"/>
        </w:rPr>
        <w:t xml:space="preserve">τροπολογία με γενικό αριθμό </w:t>
      </w:r>
      <w:r w:rsidRPr="00B1340B">
        <w:rPr>
          <w:rFonts w:eastAsia="Times New Roman"/>
          <w:szCs w:val="24"/>
        </w:rPr>
        <w:t>2129</w:t>
      </w:r>
      <w:r>
        <w:rPr>
          <w:rFonts w:eastAsia="Times New Roman"/>
          <w:szCs w:val="24"/>
        </w:rPr>
        <w:t>,</w:t>
      </w:r>
      <w:r w:rsidRPr="00B1340B">
        <w:rPr>
          <w:rFonts w:eastAsia="Times New Roman"/>
          <w:szCs w:val="24"/>
        </w:rPr>
        <w:t xml:space="preserve"> η οποία σε ένα από τα επτά άρθρα της </w:t>
      </w:r>
      <w:r>
        <w:rPr>
          <w:rFonts w:eastAsia="Times New Roman"/>
          <w:szCs w:val="24"/>
        </w:rPr>
        <w:t>ιδιωτικοποιεί</w:t>
      </w:r>
      <w:r w:rsidRPr="00B1340B">
        <w:rPr>
          <w:rFonts w:eastAsia="Times New Roman"/>
          <w:szCs w:val="24"/>
        </w:rPr>
        <w:t xml:space="preserve"> περαιτέρω </w:t>
      </w:r>
      <w:r>
        <w:rPr>
          <w:rFonts w:eastAsia="Times New Roman"/>
          <w:szCs w:val="24"/>
        </w:rPr>
        <w:t>-</w:t>
      </w:r>
      <w:r w:rsidRPr="00B1340B">
        <w:rPr>
          <w:rFonts w:eastAsia="Times New Roman"/>
          <w:szCs w:val="24"/>
        </w:rPr>
        <w:t>και θέλ</w:t>
      </w:r>
      <w:r>
        <w:rPr>
          <w:rFonts w:eastAsia="Times New Roman"/>
          <w:szCs w:val="24"/>
        </w:rPr>
        <w:t>ουμε</w:t>
      </w:r>
      <w:r w:rsidRPr="00B1340B">
        <w:rPr>
          <w:rFonts w:eastAsia="Times New Roman"/>
          <w:szCs w:val="24"/>
        </w:rPr>
        <w:t xml:space="preserve"> να το καταγγείλουμε αυτό</w:t>
      </w:r>
      <w:r>
        <w:rPr>
          <w:rFonts w:eastAsia="Times New Roman"/>
          <w:szCs w:val="24"/>
        </w:rPr>
        <w:t>-</w:t>
      </w:r>
      <w:r w:rsidRPr="00B1340B">
        <w:rPr>
          <w:rFonts w:eastAsia="Times New Roman"/>
          <w:szCs w:val="24"/>
        </w:rPr>
        <w:t xml:space="preserve"> τη διαδικασία αναθεώρησης της οικοδομικής άδειας</w:t>
      </w:r>
      <w:r>
        <w:rPr>
          <w:rFonts w:eastAsia="Times New Roman"/>
          <w:szCs w:val="24"/>
        </w:rPr>
        <w:t>.</w:t>
      </w:r>
      <w:r w:rsidRPr="00B1340B">
        <w:rPr>
          <w:rFonts w:eastAsia="Times New Roman"/>
          <w:szCs w:val="24"/>
        </w:rPr>
        <w:t xml:space="preserve"> Ήταν που ήταν ιδιωτικοποιημένη</w:t>
      </w:r>
      <w:r>
        <w:rPr>
          <w:rFonts w:eastAsia="Times New Roman"/>
          <w:szCs w:val="24"/>
        </w:rPr>
        <w:t>,</w:t>
      </w:r>
      <w:r w:rsidRPr="00B1340B">
        <w:rPr>
          <w:rFonts w:eastAsia="Times New Roman"/>
          <w:szCs w:val="24"/>
        </w:rPr>
        <w:t xml:space="preserve"> τώρα γίνεται </w:t>
      </w:r>
      <w:r>
        <w:rPr>
          <w:rFonts w:eastAsia="Times New Roman"/>
          <w:szCs w:val="24"/>
        </w:rPr>
        <w:t>α</w:t>
      </w:r>
      <w:r w:rsidRPr="00B1340B">
        <w:rPr>
          <w:rFonts w:eastAsia="Times New Roman"/>
          <w:szCs w:val="24"/>
        </w:rPr>
        <w:t>κόμα περισσότερο</w:t>
      </w:r>
      <w:r>
        <w:rPr>
          <w:rFonts w:eastAsia="Times New Roman"/>
          <w:szCs w:val="24"/>
        </w:rPr>
        <w:t>.</w:t>
      </w:r>
    </w:p>
    <w:p w14:paraId="7C4604BA" w14:textId="77777777" w:rsidR="00D41D4C" w:rsidRDefault="00870AC4">
      <w:pPr>
        <w:spacing w:line="600" w:lineRule="auto"/>
        <w:ind w:firstLine="720"/>
        <w:contextualSpacing/>
        <w:jc w:val="both"/>
        <w:rPr>
          <w:rFonts w:eastAsia="Times New Roman"/>
          <w:szCs w:val="24"/>
        </w:rPr>
      </w:pPr>
      <w:r>
        <w:rPr>
          <w:rFonts w:eastAsia="Times New Roman"/>
          <w:szCs w:val="24"/>
        </w:rPr>
        <w:lastRenderedPageBreak/>
        <w:t>Και β</w:t>
      </w:r>
      <w:r w:rsidRPr="00B1340B">
        <w:rPr>
          <w:rFonts w:eastAsia="Times New Roman"/>
          <w:szCs w:val="24"/>
        </w:rPr>
        <w:t>εβα</w:t>
      </w:r>
      <w:r w:rsidRPr="00B1340B">
        <w:rPr>
          <w:rFonts w:eastAsia="Times New Roman"/>
          <w:szCs w:val="24"/>
        </w:rPr>
        <w:t xml:space="preserve">ίως </w:t>
      </w:r>
      <w:r>
        <w:rPr>
          <w:rFonts w:eastAsia="Times New Roman"/>
          <w:szCs w:val="24"/>
        </w:rPr>
        <w:t>θα αναφερθούμε σ</w:t>
      </w:r>
      <w:r w:rsidRPr="00B1340B">
        <w:rPr>
          <w:rFonts w:eastAsia="Times New Roman"/>
          <w:szCs w:val="24"/>
        </w:rPr>
        <w:t>την παράγραφο 7 της συγκεκριμένης τροπολογίας του πέμπτου άρθρου με το οποίο</w:t>
      </w:r>
      <w:r>
        <w:rPr>
          <w:rFonts w:eastAsia="Times New Roman"/>
          <w:szCs w:val="24"/>
        </w:rPr>
        <w:t>,</w:t>
      </w:r>
      <w:r w:rsidRPr="00B1340B">
        <w:rPr>
          <w:rFonts w:eastAsia="Times New Roman"/>
          <w:szCs w:val="24"/>
        </w:rPr>
        <w:t xml:space="preserve"> αν καταλαβαίνουμε καλά</w:t>
      </w:r>
      <w:r>
        <w:rPr>
          <w:rFonts w:eastAsia="Times New Roman"/>
          <w:szCs w:val="24"/>
        </w:rPr>
        <w:t>,</w:t>
      </w:r>
      <w:r w:rsidRPr="00B1340B">
        <w:rPr>
          <w:rFonts w:eastAsia="Times New Roman"/>
          <w:szCs w:val="24"/>
        </w:rPr>
        <w:t xml:space="preserve"> ανοίγει το δρόμο </w:t>
      </w:r>
      <w:r>
        <w:rPr>
          <w:rFonts w:eastAsia="Times New Roman"/>
          <w:szCs w:val="24"/>
        </w:rPr>
        <w:t>-α</w:t>
      </w:r>
      <w:r w:rsidRPr="00B1340B">
        <w:rPr>
          <w:rFonts w:eastAsia="Times New Roman"/>
          <w:szCs w:val="24"/>
        </w:rPr>
        <w:t>κούστε</w:t>
      </w:r>
      <w:r>
        <w:rPr>
          <w:rFonts w:eastAsia="Times New Roman"/>
          <w:szCs w:val="24"/>
        </w:rPr>
        <w:t>-</w:t>
      </w:r>
      <w:r w:rsidRPr="00B1340B">
        <w:rPr>
          <w:rFonts w:eastAsia="Times New Roman"/>
          <w:szCs w:val="24"/>
        </w:rPr>
        <w:t xml:space="preserve"> για νομιμοποιήσεις αυθαιρέτων σε αρχαιολογικούς χώρους</w:t>
      </w:r>
      <w:r>
        <w:rPr>
          <w:rFonts w:eastAsia="Times New Roman"/>
          <w:szCs w:val="24"/>
        </w:rPr>
        <w:t>.</w:t>
      </w:r>
      <w:r w:rsidRPr="00B1340B">
        <w:rPr>
          <w:rFonts w:eastAsia="Times New Roman"/>
          <w:szCs w:val="24"/>
        </w:rPr>
        <w:t xml:space="preserve"> Είναι πολύ</w:t>
      </w:r>
      <w:r>
        <w:rPr>
          <w:rFonts w:eastAsia="Times New Roman"/>
          <w:szCs w:val="24"/>
        </w:rPr>
        <w:t>-</w:t>
      </w:r>
      <w:r w:rsidRPr="00B1340B">
        <w:rPr>
          <w:rFonts w:eastAsia="Times New Roman"/>
          <w:szCs w:val="24"/>
        </w:rPr>
        <w:t>πολύ σο</w:t>
      </w:r>
      <w:r>
        <w:rPr>
          <w:rFonts w:eastAsia="Times New Roman"/>
          <w:szCs w:val="24"/>
        </w:rPr>
        <w:t xml:space="preserve">βαρή εξέλιξη και θέλουμε να τη </w:t>
      </w:r>
      <w:r w:rsidRPr="00B1340B">
        <w:rPr>
          <w:rFonts w:eastAsia="Times New Roman"/>
          <w:szCs w:val="24"/>
        </w:rPr>
        <w:t>ση</w:t>
      </w:r>
      <w:r w:rsidRPr="00B1340B">
        <w:rPr>
          <w:rFonts w:eastAsia="Times New Roman"/>
          <w:szCs w:val="24"/>
        </w:rPr>
        <w:t>μειώσουμε</w:t>
      </w:r>
      <w:r>
        <w:rPr>
          <w:rFonts w:eastAsia="Times New Roman"/>
          <w:szCs w:val="24"/>
        </w:rPr>
        <w:t>.</w:t>
      </w:r>
    </w:p>
    <w:p w14:paraId="7C4604BB" w14:textId="77777777" w:rsidR="00D41D4C" w:rsidRDefault="00870AC4">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7C4604BC" w14:textId="77777777" w:rsidR="00D41D4C" w:rsidRDefault="00870AC4">
      <w:pPr>
        <w:spacing w:line="600" w:lineRule="auto"/>
        <w:ind w:firstLine="720"/>
        <w:contextualSpacing/>
        <w:jc w:val="both"/>
        <w:rPr>
          <w:rFonts w:eastAsia="Times New Roman"/>
          <w:szCs w:val="24"/>
        </w:rPr>
      </w:pPr>
      <w:r>
        <w:rPr>
          <w:rFonts w:eastAsia="Times New Roman"/>
          <w:szCs w:val="24"/>
        </w:rPr>
        <w:t xml:space="preserve">Όσον αφορά τώρα την τροπολογία με γενικό αριθμό </w:t>
      </w:r>
      <w:r w:rsidRPr="00B1340B">
        <w:rPr>
          <w:rFonts w:eastAsia="Times New Roman"/>
          <w:szCs w:val="24"/>
        </w:rPr>
        <w:t>2131</w:t>
      </w:r>
      <w:r>
        <w:rPr>
          <w:rFonts w:eastAsia="Times New Roman"/>
          <w:szCs w:val="24"/>
        </w:rPr>
        <w:t xml:space="preserve"> </w:t>
      </w:r>
      <w:r w:rsidRPr="00B1340B">
        <w:rPr>
          <w:rFonts w:eastAsia="Times New Roman"/>
          <w:szCs w:val="24"/>
        </w:rPr>
        <w:t>του Υπουργείου Υγείας</w:t>
      </w:r>
      <w:r>
        <w:rPr>
          <w:rFonts w:eastAsia="Times New Roman"/>
          <w:szCs w:val="24"/>
        </w:rPr>
        <w:t>,</w:t>
      </w:r>
      <w:r w:rsidRPr="00B1340B">
        <w:rPr>
          <w:rFonts w:eastAsia="Times New Roman"/>
          <w:szCs w:val="24"/>
        </w:rPr>
        <w:t xml:space="preserve"> και εδώ τα ίδια </w:t>
      </w:r>
      <w:proofErr w:type="spellStart"/>
      <w:r w:rsidRPr="00B1340B">
        <w:rPr>
          <w:rFonts w:eastAsia="Times New Roman"/>
          <w:szCs w:val="24"/>
        </w:rPr>
        <w:t>Παντελάκη</w:t>
      </w:r>
      <w:proofErr w:type="spellEnd"/>
      <w:r w:rsidRPr="00B1340B">
        <w:rPr>
          <w:rFonts w:eastAsia="Times New Roman"/>
          <w:szCs w:val="24"/>
        </w:rPr>
        <w:t xml:space="preserve"> μου τα ίδια Παντελή μου</w:t>
      </w:r>
      <w:r>
        <w:rPr>
          <w:rFonts w:eastAsia="Times New Roman"/>
          <w:szCs w:val="24"/>
        </w:rPr>
        <w:t>,</w:t>
      </w:r>
      <w:r w:rsidRPr="00B1340B">
        <w:rPr>
          <w:rFonts w:eastAsia="Times New Roman"/>
          <w:szCs w:val="24"/>
        </w:rPr>
        <w:t xml:space="preserve"> ακόμα πιο μεγάλη</w:t>
      </w:r>
      <w:r>
        <w:rPr>
          <w:rFonts w:eastAsia="Times New Roman"/>
          <w:szCs w:val="24"/>
        </w:rPr>
        <w:t>,</w:t>
      </w:r>
      <w:r w:rsidRPr="00B1340B">
        <w:rPr>
          <w:rFonts w:eastAsia="Times New Roman"/>
          <w:szCs w:val="24"/>
        </w:rPr>
        <w:t xml:space="preserve"> ακόμα πιο βαθιά </w:t>
      </w:r>
      <w:r w:rsidRPr="00B1340B">
        <w:rPr>
          <w:rFonts w:eastAsia="Times New Roman"/>
          <w:szCs w:val="24"/>
        </w:rPr>
        <w:t>ιδιωτικοποίηση της διαδικασίας των μεταμοσχεύσεων</w:t>
      </w:r>
      <w:r>
        <w:rPr>
          <w:rFonts w:eastAsia="Times New Roman"/>
          <w:szCs w:val="24"/>
        </w:rPr>
        <w:t>, ό</w:t>
      </w:r>
      <w:r w:rsidRPr="00B1340B">
        <w:rPr>
          <w:rFonts w:eastAsia="Times New Roman"/>
          <w:szCs w:val="24"/>
        </w:rPr>
        <w:t>χι φυσικά στα δημόσια νοσοκομεία</w:t>
      </w:r>
      <w:r>
        <w:rPr>
          <w:rFonts w:eastAsia="Times New Roman"/>
          <w:szCs w:val="24"/>
        </w:rPr>
        <w:t>,</w:t>
      </w:r>
      <w:r w:rsidRPr="00B1340B">
        <w:rPr>
          <w:rFonts w:eastAsia="Times New Roman"/>
          <w:szCs w:val="24"/>
        </w:rPr>
        <w:t xml:space="preserve"> αλλά στα ιδιωτικά κέντρα υγείας</w:t>
      </w:r>
      <w:r>
        <w:rPr>
          <w:rFonts w:eastAsia="Times New Roman"/>
          <w:szCs w:val="24"/>
        </w:rPr>
        <w:t>.</w:t>
      </w:r>
      <w:r w:rsidRPr="00B1340B">
        <w:rPr>
          <w:rFonts w:eastAsia="Times New Roman"/>
          <w:szCs w:val="24"/>
        </w:rPr>
        <w:t xml:space="preserve"> Αντί</w:t>
      </w:r>
      <w:r>
        <w:rPr>
          <w:rFonts w:eastAsia="Times New Roman"/>
          <w:szCs w:val="24"/>
        </w:rPr>
        <w:t>,</w:t>
      </w:r>
      <w:r w:rsidRPr="00B1340B">
        <w:rPr>
          <w:rFonts w:eastAsia="Times New Roman"/>
          <w:szCs w:val="24"/>
        </w:rPr>
        <w:t xml:space="preserve"> λοιπόν</w:t>
      </w:r>
      <w:r>
        <w:rPr>
          <w:rFonts w:eastAsia="Times New Roman"/>
          <w:szCs w:val="24"/>
        </w:rPr>
        <w:t>,</w:t>
      </w:r>
      <w:r w:rsidRPr="00B1340B">
        <w:rPr>
          <w:rFonts w:eastAsia="Times New Roman"/>
          <w:szCs w:val="24"/>
        </w:rPr>
        <w:t xml:space="preserve"> οι μεταμοσχεύσεις να γίνονται δημόσια και δωρεάν θα κοστίζουν ακόμα πιο ακριβά</w:t>
      </w:r>
      <w:r>
        <w:rPr>
          <w:rFonts w:eastAsia="Times New Roman"/>
          <w:szCs w:val="24"/>
        </w:rPr>
        <w:t>.</w:t>
      </w:r>
    </w:p>
    <w:p w14:paraId="7C4604BD" w14:textId="77777777" w:rsidR="00D41D4C" w:rsidRDefault="00870AC4">
      <w:pPr>
        <w:spacing w:line="600" w:lineRule="auto"/>
        <w:ind w:firstLine="720"/>
        <w:contextualSpacing/>
        <w:jc w:val="both"/>
        <w:rPr>
          <w:rFonts w:eastAsia="Times New Roman"/>
          <w:szCs w:val="24"/>
        </w:rPr>
      </w:pPr>
      <w:r>
        <w:rPr>
          <w:rFonts w:eastAsia="Times New Roman"/>
          <w:szCs w:val="24"/>
        </w:rPr>
        <w:t>Κ</w:t>
      </w:r>
      <w:r w:rsidRPr="00B1340B">
        <w:rPr>
          <w:rFonts w:eastAsia="Times New Roman"/>
          <w:szCs w:val="24"/>
        </w:rPr>
        <w:t>αι να σταθούμε φυσικά σε μία τροπολογία σχ</w:t>
      </w:r>
      <w:r w:rsidRPr="00B1340B">
        <w:rPr>
          <w:rFonts w:eastAsia="Times New Roman"/>
          <w:szCs w:val="24"/>
        </w:rPr>
        <w:t xml:space="preserve">ετικά με την περιεκτικότητα </w:t>
      </w:r>
      <w:proofErr w:type="spellStart"/>
      <w:r w:rsidRPr="00B1340B">
        <w:rPr>
          <w:rFonts w:eastAsia="Times New Roman"/>
          <w:szCs w:val="24"/>
        </w:rPr>
        <w:t>τετραϋδροκανναβινόλης</w:t>
      </w:r>
      <w:proofErr w:type="spellEnd"/>
      <w:r w:rsidRPr="00B1340B">
        <w:rPr>
          <w:rFonts w:eastAsia="Times New Roman"/>
          <w:szCs w:val="24"/>
        </w:rPr>
        <w:t xml:space="preserve"> στη βιομηχανική κάνναβη</w:t>
      </w:r>
      <w:r>
        <w:rPr>
          <w:rFonts w:eastAsia="Times New Roman"/>
          <w:szCs w:val="24"/>
        </w:rPr>
        <w:t>.</w:t>
      </w:r>
      <w:r w:rsidRPr="00B1340B">
        <w:rPr>
          <w:rFonts w:eastAsia="Times New Roman"/>
          <w:szCs w:val="24"/>
        </w:rPr>
        <w:t xml:space="preserve"> Ξέρετε υπάρχει ένα όριο στη διεθνή επιστήμη που λέει ότι όταν ξεπερνιέται το όριο του 0,2%</w:t>
      </w:r>
      <w:r>
        <w:rPr>
          <w:rFonts w:eastAsia="Times New Roman"/>
          <w:szCs w:val="24"/>
        </w:rPr>
        <w:t>,</w:t>
      </w:r>
      <w:r w:rsidRPr="00B1340B">
        <w:rPr>
          <w:rFonts w:eastAsia="Times New Roman"/>
          <w:szCs w:val="24"/>
        </w:rPr>
        <w:t xml:space="preserve"> τότε ακόμα και αυτή η λεγόμενη </w:t>
      </w:r>
      <w:r>
        <w:rPr>
          <w:rFonts w:eastAsia="Times New Roman"/>
          <w:szCs w:val="24"/>
        </w:rPr>
        <w:t>«</w:t>
      </w:r>
      <w:r w:rsidRPr="00B1340B">
        <w:rPr>
          <w:rFonts w:eastAsia="Times New Roman"/>
          <w:szCs w:val="24"/>
        </w:rPr>
        <w:t>βιομηχανική κάνναβη</w:t>
      </w:r>
      <w:r>
        <w:rPr>
          <w:rFonts w:eastAsia="Times New Roman"/>
          <w:szCs w:val="24"/>
        </w:rPr>
        <w:t>»</w:t>
      </w:r>
      <w:r w:rsidRPr="00B1340B">
        <w:rPr>
          <w:rFonts w:eastAsia="Times New Roman"/>
          <w:szCs w:val="24"/>
        </w:rPr>
        <w:t xml:space="preserve"> μπορεί να λογίζεται ως ναρκωτικό</w:t>
      </w:r>
      <w:r>
        <w:rPr>
          <w:rFonts w:eastAsia="Times New Roman"/>
          <w:szCs w:val="24"/>
        </w:rPr>
        <w:t>.</w:t>
      </w:r>
      <w:r w:rsidRPr="00B1340B">
        <w:rPr>
          <w:rFonts w:eastAsia="Times New Roman"/>
          <w:szCs w:val="24"/>
        </w:rPr>
        <w:t xml:space="preserve"> Αυ</w:t>
      </w:r>
      <w:r w:rsidRPr="00B1340B">
        <w:rPr>
          <w:rFonts w:eastAsia="Times New Roman"/>
          <w:szCs w:val="24"/>
        </w:rPr>
        <w:t xml:space="preserve">τό </w:t>
      </w:r>
      <w:r>
        <w:rPr>
          <w:rFonts w:eastAsia="Times New Roman"/>
          <w:szCs w:val="24"/>
        </w:rPr>
        <w:t xml:space="preserve">το όριο υπάρχει στον </w:t>
      </w:r>
      <w:r>
        <w:rPr>
          <w:rFonts w:eastAsia="Times New Roman"/>
          <w:szCs w:val="24"/>
        </w:rPr>
        <w:lastRenderedPageBreak/>
        <w:t xml:space="preserve">νόμο </w:t>
      </w:r>
      <w:r w:rsidRPr="00B1340B">
        <w:rPr>
          <w:rFonts w:eastAsia="Times New Roman"/>
          <w:szCs w:val="24"/>
        </w:rPr>
        <w:t xml:space="preserve">και δίνεται με την τροπολογία η δυνατότητα να αυξάνεται με υπουργική απόφαση και να </w:t>
      </w:r>
      <w:r>
        <w:rPr>
          <w:rFonts w:eastAsia="Times New Roman"/>
          <w:szCs w:val="24"/>
        </w:rPr>
        <w:t>πηγαίνει</w:t>
      </w:r>
      <w:r w:rsidRPr="00B1340B">
        <w:rPr>
          <w:rFonts w:eastAsia="Times New Roman"/>
          <w:szCs w:val="24"/>
        </w:rPr>
        <w:t xml:space="preserve"> μέχρι το 0,6%</w:t>
      </w:r>
      <w:r>
        <w:rPr>
          <w:rFonts w:eastAsia="Times New Roman"/>
          <w:szCs w:val="24"/>
        </w:rPr>
        <w:t>.</w:t>
      </w:r>
      <w:r w:rsidRPr="00B1340B">
        <w:rPr>
          <w:rFonts w:eastAsia="Times New Roman"/>
          <w:szCs w:val="24"/>
        </w:rPr>
        <w:t xml:space="preserve"> Και αυτό φυσικά θα το καταψηφίσουμε</w:t>
      </w:r>
      <w:r>
        <w:rPr>
          <w:rFonts w:eastAsia="Times New Roman"/>
          <w:szCs w:val="24"/>
        </w:rPr>
        <w:t>.</w:t>
      </w:r>
    </w:p>
    <w:p w14:paraId="7C4604BE" w14:textId="77777777" w:rsidR="00D41D4C" w:rsidRDefault="00870AC4">
      <w:pPr>
        <w:spacing w:line="600" w:lineRule="auto"/>
        <w:ind w:firstLine="720"/>
        <w:contextualSpacing/>
        <w:jc w:val="both"/>
        <w:rPr>
          <w:rFonts w:eastAsia="Times New Roman"/>
          <w:szCs w:val="24"/>
        </w:rPr>
      </w:pPr>
      <w:r>
        <w:rPr>
          <w:rFonts w:eastAsia="Times New Roman"/>
          <w:szCs w:val="24"/>
        </w:rPr>
        <w:t>Κλείνοντας, θ</w:t>
      </w:r>
      <w:r w:rsidRPr="00B1340B">
        <w:rPr>
          <w:rFonts w:eastAsia="Times New Roman"/>
          <w:szCs w:val="24"/>
        </w:rPr>
        <w:t xml:space="preserve">έλουμε να πούμε τελικά για την πρόταση ονομαστικής ψηφοφορίας που </w:t>
      </w:r>
      <w:r w:rsidRPr="00B1340B">
        <w:rPr>
          <w:rFonts w:eastAsia="Times New Roman"/>
          <w:szCs w:val="24"/>
        </w:rPr>
        <w:t>κατέθεσε το κόμμα μας και επί της αρχής</w:t>
      </w:r>
      <w:r>
        <w:rPr>
          <w:rFonts w:eastAsia="Times New Roman"/>
          <w:szCs w:val="24"/>
        </w:rPr>
        <w:t>,</w:t>
      </w:r>
      <w:r w:rsidRPr="00B1340B">
        <w:rPr>
          <w:rFonts w:eastAsia="Times New Roman"/>
          <w:szCs w:val="24"/>
        </w:rPr>
        <w:t xml:space="preserve"> επί του συνόλου δηλαδή του νομοσχεδίου</w:t>
      </w:r>
      <w:r>
        <w:rPr>
          <w:rFonts w:eastAsia="Times New Roman"/>
          <w:szCs w:val="24"/>
        </w:rPr>
        <w:t>,</w:t>
      </w:r>
      <w:r w:rsidRPr="00B1340B">
        <w:rPr>
          <w:rFonts w:eastAsia="Times New Roman"/>
          <w:szCs w:val="24"/>
        </w:rPr>
        <w:t xml:space="preserve"> αλλά και ειδικά για το άρθρο 100</w:t>
      </w:r>
      <w:r>
        <w:rPr>
          <w:rFonts w:eastAsia="Times New Roman"/>
          <w:szCs w:val="24"/>
        </w:rPr>
        <w:t>,</w:t>
      </w:r>
      <w:r w:rsidRPr="00B1340B">
        <w:rPr>
          <w:rFonts w:eastAsia="Times New Roman"/>
          <w:szCs w:val="24"/>
        </w:rPr>
        <w:t xml:space="preserve"> το οποίο περιγράφει όλο τον εξεταστικό μαραθώνιο για το σύστημα πρόσβασης στην τριτοβάθμια εκπαίδευση</w:t>
      </w:r>
      <w:r>
        <w:rPr>
          <w:rFonts w:eastAsia="Times New Roman"/>
          <w:szCs w:val="24"/>
        </w:rPr>
        <w:t>.</w:t>
      </w:r>
    </w:p>
    <w:p w14:paraId="7C4604BF" w14:textId="77777777" w:rsidR="00D41D4C" w:rsidRDefault="00870AC4">
      <w:pPr>
        <w:spacing w:line="600" w:lineRule="auto"/>
        <w:ind w:firstLine="720"/>
        <w:contextualSpacing/>
        <w:jc w:val="both"/>
        <w:rPr>
          <w:rFonts w:eastAsia="Times New Roman"/>
          <w:szCs w:val="24"/>
        </w:rPr>
      </w:pPr>
      <w:r>
        <w:rPr>
          <w:rFonts w:eastAsia="Times New Roman"/>
          <w:szCs w:val="24"/>
        </w:rPr>
        <w:t>Τ</w:t>
      </w:r>
      <w:r w:rsidRPr="00B1340B">
        <w:rPr>
          <w:rFonts w:eastAsia="Times New Roman"/>
          <w:szCs w:val="24"/>
        </w:rPr>
        <w:t>έλος</w:t>
      </w:r>
      <w:r>
        <w:rPr>
          <w:rFonts w:eastAsia="Times New Roman"/>
          <w:szCs w:val="24"/>
        </w:rPr>
        <w:t>,</w:t>
      </w:r>
      <w:r w:rsidRPr="00B1340B">
        <w:rPr>
          <w:rFonts w:eastAsia="Times New Roman"/>
          <w:szCs w:val="24"/>
        </w:rPr>
        <w:t xml:space="preserve"> αρκετές από τις τροπολογίες </w:t>
      </w:r>
      <w:r>
        <w:rPr>
          <w:rFonts w:eastAsia="Times New Roman"/>
          <w:szCs w:val="24"/>
        </w:rPr>
        <w:t>-κα</w:t>
      </w:r>
      <w:r>
        <w:rPr>
          <w:rFonts w:eastAsia="Times New Roman"/>
          <w:szCs w:val="24"/>
        </w:rPr>
        <w:t>ι</w:t>
      </w:r>
      <w:r w:rsidRPr="00B1340B">
        <w:rPr>
          <w:rFonts w:eastAsia="Times New Roman"/>
          <w:szCs w:val="24"/>
        </w:rPr>
        <w:t xml:space="preserve"> οφείλουμε να το ομολογήσουμε</w:t>
      </w:r>
      <w:r>
        <w:rPr>
          <w:rFonts w:eastAsia="Times New Roman"/>
          <w:szCs w:val="24"/>
        </w:rPr>
        <w:t>-</w:t>
      </w:r>
      <w:r w:rsidRPr="00B1340B">
        <w:rPr>
          <w:rFonts w:eastAsia="Times New Roman"/>
          <w:szCs w:val="24"/>
        </w:rPr>
        <w:t xml:space="preserve"> περιέχουν πολλά στοιχεία ανακατεμένα και θετικά και αρνητικά</w:t>
      </w:r>
      <w:r>
        <w:rPr>
          <w:rFonts w:eastAsia="Times New Roman"/>
          <w:szCs w:val="24"/>
        </w:rPr>
        <w:t>. Σε</w:t>
      </w:r>
      <w:r w:rsidRPr="00B1340B">
        <w:rPr>
          <w:rFonts w:eastAsia="Times New Roman"/>
          <w:szCs w:val="24"/>
        </w:rPr>
        <w:t xml:space="preserve"> αυτές τις περιπτώσεις τοποθετούμαστε με </w:t>
      </w:r>
      <w:r>
        <w:rPr>
          <w:rFonts w:eastAsia="Times New Roman"/>
          <w:szCs w:val="24"/>
        </w:rPr>
        <w:t>«</w:t>
      </w:r>
      <w:r>
        <w:rPr>
          <w:rFonts w:eastAsia="Times New Roman"/>
          <w:szCs w:val="24"/>
        </w:rPr>
        <w:t>παρών</w:t>
      </w:r>
      <w:r>
        <w:rPr>
          <w:rFonts w:eastAsia="Times New Roman"/>
          <w:szCs w:val="24"/>
        </w:rPr>
        <w:t>».</w:t>
      </w:r>
    </w:p>
    <w:p w14:paraId="7C4604C0" w14:textId="77777777" w:rsidR="00D41D4C" w:rsidRDefault="00870AC4">
      <w:pPr>
        <w:spacing w:line="600" w:lineRule="auto"/>
        <w:ind w:firstLine="720"/>
        <w:contextualSpacing/>
        <w:jc w:val="both"/>
        <w:rPr>
          <w:rFonts w:eastAsia="Times New Roman"/>
          <w:szCs w:val="24"/>
        </w:rPr>
      </w:pPr>
      <w:r>
        <w:rPr>
          <w:rFonts w:eastAsia="Times New Roman"/>
          <w:szCs w:val="24"/>
        </w:rPr>
        <w:t>Ε</w:t>
      </w:r>
      <w:r w:rsidRPr="00B1340B">
        <w:rPr>
          <w:rFonts w:eastAsia="Times New Roman"/>
          <w:szCs w:val="24"/>
        </w:rPr>
        <w:t>υχαριστώ</w:t>
      </w:r>
      <w:r>
        <w:rPr>
          <w:rFonts w:eastAsia="Times New Roman"/>
          <w:szCs w:val="24"/>
        </w:rPr>
        <w:t>.</w:t>
      </w:r>
    </w:p>
    <w:p w14:paraId="7C4604C1" w14:textId="77777777" w:rsidR="00D41D4C" w:rsidRDefault="00870AC4">
      <w:pPr>
        <w:spacing w:line="600" w:lineRule="auto"/>
        <w:ind w:firstLine="720"/>
        <w:contextualSpacing/>
        <w:jc w:val="both"/>
        <w:rPr>
          <w:rFonts w:eastAsia="Times New Roman"/>
          <w:szCs w:val="24"/>
        </w:rPr>
      </w:pPr>
      <w:r>
        <w:rPr>
          <w:rFonts w:eastAsia="Times New Roman"/>
          <w:b/>
          <w:bCs/>
          <w:szCs w:val="24"/>
        </w:rPr>
        <w:t>ΠΡΟΕΔΡΕΥΟΥΣΑ (Αναστασία Χριστοδουλοπούλου)</w:t>
      </w:r>
      <w:r w:rsidRPr="00676C21">
        <w:rPr>
          <w:rFonts w:eastAsia="Times New Roman"/>
          <w:b/>
          <w:bCs/>
          <w:szCs w:val="24"/>
        </w:rPr>
        <w:t>:</w:t>
      </w:r>
      <w:r w:rsidRPr="00742268">
        <w:rPr>
          <w:rFonts w:eastAsia="Times New Roman"/>
          <w:b/>
          <w:bCs/>
          <w:szCs w:val="24"/>
        </w:rPr>
        <w:t xml:space="preserve"> </w:t>
      </w:r>
      <w:r w:rsidRPr="00B1340B">
        <w:rPr>
          <w:rFonts w:eastAsia="Times New Roman"/>
          <w:szCs w:val="24"/>
        </w:rPr>
        <w:t>Τώρα θα δώσω το</w:t>
      </w:r>
      <w:r>
        <w:rPr>
          <w:rFonts w:eastAsia="Times New Roman"/>
          <w:szCs w:val="24"/>
        </w:rPr>
        <w:t>ν</w:t>
      </w:r>
      <w:r w:rsidRPr="00B1340B">
        <w:rPr>
          <w:rFonts w:eastAsia="Times New Roman"/>
          <w:szCs w:val="24"/>
        </w:rPr>
        <w:t xml:space="preserve"> λόγο στον κύριο Υπουργό</w:t>
      </w:r>
      <w:r>
        <w:rPr>
          <w:rFonts w:eastAsia="Times New Roman"/>
          <w:szCs w:val="24"/>
        </w:rPr>
        <w:t>,</w:t>
      </w:r>
      <w:r w:rsidRPr="00B1340B">
        <w:rPr>
          <w:rFonts w:eastAsia="Times New Roman"/>
          <w:szCs w:val="24"/>
        </w:rPr>
        <w:t xml:space="preserve"> </w:t>
      </w:r>
      <w:r>
        <w:rPr>
          <w:rFonts w:eastAsia="Times New Roman"/>
          <w:szCs w:val="24"/>
        </w:rPr>
        <w:t xml:space="preserve">για να κάνει </w:t>
      </w:r>
      <w:r w:rsidRPr="00B1340B">
        <w:rPr>
          <w:rFonts w:eastAsia="Times New Roman"/>
          <w:szCs w:val="24"/>
        </w:rPr>
        <w:t>και μία νομοτεχνική</w:t>
      </w:r>
      <w:r w:rsidRPr="00742268">
        <w:rPr>
          <w:rFonts w:eastAsia="Times New Roman"/>
          <w:szCs w:val="24"/>
        </w:rPr>
        <w:t>.</w:t>
      </w:r>
    </w:p>
    <w:p w14:paraId="7C4604C2" w14:textId="77777777" w:rsidR="00D41D4C" w:rsidRDefault="00870AC4">
      <w:pPr>
        <w:spacing w:line="600" w:lineRule="auto"/>
        <w:ind w:firstLine="720"/>
        <w:contextualSpacing/>
        <w:jc w:val="both"/>
        <w:rPr>
          <w:rFonts w:eastAsia="Times New Roman"/>
          <w:szCs w:val="24"/>
        </w:rPr>
      </w:pPr>
      <w:r w:rsidRPr="00742268">
        <w:rPr>
          <w:rFonts w:eastAsia="Times New Roman"/>
          <w:b/>
          <w:szCs w:val="24"/>
        </w:rPr>
        <w:t>ΑΝΑΣΤΑΣΙΟΣ ΜΕΓΑΛΟΜΥΣΤΑΚΑΣ:</w:t>
      </w:r>
      <w:r w:rsidRPr="00B1340B">
        <w:rPr>
          <w:rFonts w:eastAsia="Times New Roman"/>
          <w:szCs w:val="24"/>
        </w:rPr>
        <w:t xml:space="preserve"> </w:t>
      </w:r>
      <w:r>
        <w:rPr>
          <w:rFonts w:eastAsia="Times New Roman"/>
          <w:szCs w:val="24"/>
        </w:rPr>
        <w:t>Θα ήθελα τον λόγο για δύο λεπτά, κυρία Πρόεδρε.</w:t>
      </w:r>
    </w:p>
    <w:p w14:paraId="7C4604C3" w14:textId="77777777" w:rsidR="00D41D4C" w:rsidRDefault="00870AC4">
      <w:pPr>
        <w:spacing w:line="600" w:lineRule="auto"/>
        <w:ind w:firstLine="720"/>
        <w:contextualSpacing/>
        <w:jc w:val="both"/>
        <w:rPr>
          <w:rFonts w:eastAsia="Times New Roman"/>
          <w:szCs w:val="24"/>
        </w:rPr>
      </w:pPr>
      <w:r>
        <w:rPr>
          <w:rFonts w:eastAsia="Times New Roman"/>
          <w:b/>
          <w:bCs/>
          <w:szCs w:val="24"/>
        </w:rPr>
        <w:lastRenderedPageBreak/>
        <w:t xml:space="preserve">ΠΡΟΕΔΡΕΥΟΥΣΑ (Αναστασία Χριστοδουλοπούλου): </w:t>
      </w:r>
      <w:r>
        <w:rPr>
          <w:rFonts w:eastAsia="Times New Roman"/>
          <w:szCs w:val="24"/>
        </w:rPr>
        <w:t xml:space="preserve">Εσείς, κύριε Μεγαλομύστακα, </w:t>
      </w:r>
      <w:r w:rsidRPr="00B1340B">
        <w:rPr>
          <w:rFonts w:eastAsia="Times New Roman"/>
          <w:szCs w:val="24"/>
        </w:rPr>
        <w:t xml:space="preserve">έχετε υπερβεί το χρόνο </w:t>
      </w:r>
      <w:r>
        <w:rPr>
          <w:rFonts w:eastAsia="Times New Roman"/>
          <w:szCs w:val="24"/>
        </w:rPr>
        <w:t>σας. Μ</w:t>
      </w:r>
      <w:r w:rsidRPr="00B1340B">
        <w:rPr>
          <w:rFonts w:eastAsia="Times New Roman"/>
          <w:szCs w:val="24"/>
        </w:rPr>
        <w:t xml:space="preserve">ιλήσατε </w:t>
      </w:r>
      <w:r>
        <w:rPr>
          <w:rFonts w:eastAsia="Times New Roman"/>
          <w:szCs w:val="24"/>
        </w:rPr>
        <w:t>είκοσι τρία λεπτά αντί για δώδεκα.</w:t>
      </w:r>
    </w:p>
    <w:p w14:paraId="7C4604C4" w14:textId="77777777" w:rsidR="00D41D4C" w:rsidRDefault="00870AC4">
      <w:pPr>
        <w:spacing w:line="600" w:lineRule="auto"/>
        <w:ind w:firstLine="720"/>
        <w:contextualSpacing/>
        <w:jc w:val="both"/>
        <w:rPr>
          <w:rFonts w:eastAsia="Times New Roman"/>
          <w:szCs w:val="24"/>
        </w:rPr>
      </w:pPr>
      <w:r w:rsidRPr="00742268">
        <w:rPr>
          <w:rFonts w:eastAsia="Times New Roman"/>
          <w:b/>
          <w:szCs w:val="24"/>
        </w:rPr>
        <w:t>ΚΩΝΣΤΑΝΤΙΝΟΣ ΓΑΒ</w:t>
      </w:r>
      <w:r w:rsidRPr="00742268">
        <w:rPr>
          <w:rFonts w:eastAsia="Times New Roman"/>
          <w:b/>
          <w:szCs w:val="24"/>
        </w:rPr>
        <w:t>ΡΟΓΛΟΥ (Υπουργός Παιδείας, Έρευνας και Θρησκευμάτων):</w:t>
      </w:r>
      <w:r w:rsidRPr="00742268">
        <w:rPr>
          <w:rFonts w:eastAsia="Times New Roman"/>
          <w:szCs w:val="24"/>
        </w:rPr>
        <w:t xml:space="preserve"> </w:t>
      </w:r>
      <w:r>
        <w:rPr>
          <w:rFonts w:eastAsia="Times New Roman"/>
          <w:szCs w:val="24"/>
        </w:rPr>
        <w:t>Κυρία Πρόεδρε, έχω μ</w:t>
      </w:r>
      <w:r>
        <w:rPr>
          <w:rFonts w:eastAsia="Times New Roman"/>
          <w:szCs w:val="24"/>
        </w:rPr>
        <w:t>ί</w:t>
      </w:r>
      <w:r w:rsidRPr="00B1340B">
        <w:rPr>
          <w:rFonts w:eastAsia="Times New Roman"/>
          <w:szCs w:val="24"/>
        </w:rPr>
        <w:t xml:space="preserve">α </w:t>
      </w:r>
      <w:r>
        <w:rPr>
          <w:rFonts w:eastAsia="Times New Roman"/>
          <w:szCs w:val="24"/>
        </w:rPr>
        <w:t>νομοτεχνική βελτίωση, μ</w:t>
      </w:r>
      <w:r>
        <w:rPr>
          <w:rFonts w:eastAsia="Times New Roman"/>
          <w:szCs w:val="24"/>
        </w:rPr>
        <w:t>ί</w:t>
      </w:r>
      <w:r>
        <w:rPr>
          <w:rFonts w:eastAsia="Times New Roman"/>
          <w:szCs w:val="24"/>
        </w:rPr>
        <w:t xml:space="preserve">α </w:t>
      </w:r>
      <w:r w:rsidRPr="00B1340B">
        <w:rPr>
          <w:rFonts w:eastAsia="Times New Roman"/>
          <w:szCs w:val="24"/>
        </w:rPr>
        <w:t xml:space="preserve">λέξη </w:t>
      </w:r>
      <w:r>
        <w:rPr>
          <w:rFonts w:eastAsia="Times New Roman"/>
          <w:szCs w:val="24"/>
        </w:rPr>
        <w:t>μιας τροπολογίας</w:t>
      </w:r>
      <w:r w:rsidRPr="00B1340B">
        <w:rPr>
          <w:rFonts w:eastAsia="Times New Roman"/>
          <w:szCs w:val="24"/>
        </w:rPr>
        <w:t xml:space="preserve"> του Υπουργείου Οικονομικών</w:t>
      </w:r>
      <w:r>
        <w:rPr>
          <w:rFonts w:eastAsia="Times New Roman"/>
          <w:szCs w:val="24"/>
        </w:rPr>
        <w:t xml:space="preserve">, την οποία και θα </w:t>
      </w:r>
      <w:r w:rsidRPr="00B1340B">
        <w:rPr>
          <w:rFonts w:eastAsia="Times New Roman"/>
          <w:szCs w:val="24"/>
        </w:rPr>
        <w:t>καταθέ</w:t>
      </w:r>
      <w:r>
        <w:rPr>
          <w:rFonts w:eastAsia="Times New Roman"/>
          <w:szCs w:val="24"/>
        </w:rPr>
        <w:t>σ</w:t>
      </w:r>
      <w:r w:rsidRPr="00B1340B">
        <w:rPr>
          <w:rFonts w:eastAsia="Times New Roman"/>
          <w:szCs w:val="24"/>
        </w:rPr>
        <w:t>ουμε</w:t>
      </w:r>
      <w:r>
        <w:rPr>
          <w:rFonts w:eastAsia="Times New Roman"/>
          <w:szCs w:val="24"/>
        </w:rPr>
        <w:t>.</w:t>
      </w:r>
    </w:p>
    <w:p w14:paraId="7C4604C5" w14:textId="77777777" w:rsidR="00D41D4C" w:rsidRDefault="00870AC4">
      <w:pPr>
        <w:spacing w:line="600" w:lineRule="auto"/>
        <w:ind w:firstLine="720"/>
        <w:contextualSpacing/>
        <w:jc w:val="both"/>
        <w:rPr>
          <w:rFonts w:eastAsia="Times New Roman"/>
          <w:b/>
          <w:szCs w:val="24"/>
        </w:rPr>
      </w:pPr>
      <w:r w:rsidRPr="00742268">
        <w:rPr>
          <w:rFonts w:eastAsia="Times New Roman"/>
          <w:b/>
          <w:szCs w:val="24"/>
        </w:rPr>
        <w:t xml:space="preserve">ΚΩΝΣΤΑΝΤΙΝΟΣ ΤΖΑΒΑΡΑΣ: </w:t>
      </w:r>
      <w:r w:rsidRPr="00742268">
        <w:rPr>
          <w:rFonts w:eastAsia="Times New Roman"/>
          <w:szCs w:val="24"/>
        </w:rPr>
        <w:t xml:space="preserve">Μετά το τέλος της </w:t>
      </w:r>
      <w:r>
        <w:rPr>
          <w:rFonts w:eastAsia="Times New Roman"/>
          <w:szCs w:val="24"/>
        </w:rPr>
        <w:t>συζήτησης, κυρία Πρόεδρε</w:t>
      </w:r>
      <w:r w:rsidRPr="00742268">
        <w:rPr>
          <w:rFonts w:eastAsia="Times New Roman"/>
          <w:szCs w:val="24"/>
        </w:rPr>
        <w:t>;</w:t>
      </w:r>
    </w:p>
    <w:p w14:paraId="7C4604C6" w14:textId="77777777" w:rsidR="00D41D4C" w:rsidRDefault="00870AC4">
      <w:pPr>
        <w:spacing w:line="600" w:lineRule="auto"/>
        <w:ind w:firstLine="720"/>
        <w:contextualSpacing/>
        <w:jc w:val="both"/>
        <w:rPr>
          <w:rFonts w:eastAsia="Times New Roman"/>
          <w:bCs/>
          <w:szCs w:val="24"/>
        </w:rPr>
      </w:pPr>
      <w:r>
        <w:rPr>
          <w:rFonts w:eastAsia="Times New Roman"/>
          <w:b/>
          <w:bCs/>
          <w:szCs w:val="24"/>
        </w:rPr>
        <w:t xml:space="preserve">ΠΡΟΕΔΡΕΥΟΥΣΑ (Αναστασία Χριστοδουλοπούλου): </w:t>
      </w:r>
      <w:r w:rsidRPr="00742268">
        <w:rPr>
          <w:rFonts w:eastAsia="Times New Roman"/>
          <w:bCs/>
          <w:szCs w:val="24"/>
        </w:rPr>
        <w:t>Καθίστε, κύριε Τζαβάρα.</w:t>
      </w:r>
    </w:p>
    <w:p w14:paraId="7C4604C7" w14:textId="77777777" w:rsidR="00D41D4C" w:rsidRDefault="00870AC4">
      <w:pPr>
        <w:spacing w:line="600" w:lineRule="auto"/>
        <w:ind w:firstLine="720"/>
        <w:contextualSpacing/>
        <w:jc w:val="both"/>
        <w:rPr>
          <w:rFonts w:eastAsia="Times New Roman"/>
          <w:szCs w:val="24"/>
        </w:rPr>
      </w:pPr>
      <w:r>
        <w:rPr>
          <w:rFonts w:eastAsia="Times New Roman"/>
          <w:bCs/>
          <w:szCs w:val="24"/>
        </w:rPr>
        <w:t>Ορίστε, κύριε Υπουργέ, έχετε τον λόγο.</w:t>
      </w:r>
    </w:p>
    <w:p w14:paraId="7C4604C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sidRPr="00CF03B8">
        <w:rPr>
          <w:rFonts w:eastAsia="Times New Roman" w:cs="Times New Roman"/>
          <w:szCs w:val="24"/>
        </w:rPr>
        <w:t xml:space="preserve"> </w:t>
      </w:r>
      <w:r>
        <w:rPr>
          <w:rFonts w:eastAsia="Times New Roman" w:cs="Times New Roman"/>
          <w:szCs w:val="24"/>
        </w:rPr>
        <w:t>Είναι μία νομοτεχνική βελτίωση, μ</w:t>
      </w:r>
      <w:r>
        <w:rPr>
          <w:rFonts w:eastAsia="Times New Roman" w:cs="Times New Roman"/>
          <w:szCs w:val="24"/>
        </w:rPr>
        <w:t>ί</w:t>
      </w:r>
      <w:r>
        <w:rPr>
          <w:rFonts w:eastAsia="Times New Roman" w:cs="Times New Roman"/>
          <w:szCs w:val="24"/>
        </w:rPr>
        <w:t>α λέξη που απαλείφεται από μία τροπολογία που</w:t>
      </w:r>
      <w:r>
        <w:rPr>
          <w:rFonts w:eastAsia="Times New Roman" w:cs="Times New Roman"/>
          <w:szCs w:val="24"/>
        </w:rPr>
        <w:t xml:space="preserve"> είχε καταθέσει το Υπουργείο Οικονομικών χθες. Είναι τόσο απλό.</w:t>
      </w:r>
    </w:p>
    <w:p w14:paraId="7C4604C9" w14:textId="77777777" w:rsidR="00D41D4C" w:rsidRDefault="00870AC4">
      <w:pPr>
        <w:spacing w:line="600" w:lineRule="auto"/>
        <w:ind w:firstLine="720"/>
        <w:contextualSpacing/>
        <w:jc w:val="both"/>
        <w:rPr>
          <w:rFonts w:eastAsia="Times New Roman" w:cs="Times New Roman"/>
          <w:szCs w:val="24"/>
        </w:rPr>
      </w:pPr>
      <w:r w:rsidRPr="00937F9A">
        <w:rPr>
          <w:rFonts w:eastAsia="Times New Roman" w:cs="Times New Roman"/>
          <w:b/>
          <w:szCs w:val="24"/>
        </w:rPr>
        <w:t>ΚΩΝΣΤΑΝΤΙΝΟΣ ΤΖΑΒΑΡΑΣ:</w:t>
      </w:r>
      <w:r>
        <w:rPr>
          <w:rFonts w:eastAsia="Times New Roman" w:cs="Times New Roman"/>
          <w:szCs w:val="24"/>
        </w:rPr>
        <w:t xml:space="preserve"> Άρα τροπολογία.</w:t>
      </w:r>
    </w:p>
    <w:p w14:paraId="7C4604CA"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Ποιο είναι τροπολογία; Νομοτεχνική βελτίωση είναι, μία λέξη.</w:t>
      </w:r>
    </w:p>
    <w:p w14:paraId="7C4604CB" w14:textId="77777777" w:rsidR="00D41D4C" w:rsidRDefault="00870AC4">
      <w:pPr>
        <w:spacing w:line="600" w:lineRule="auto"/>
        <w:ind w:firstLine="720"/>
        <w:contextualSpacing/>
        <w:jc w:val="both"/>
        <w:rPr>
          <w:rFonts w:eastAsia="Times New Roman" w:cs="Times New Roman"/>
          <w:szCs w:val="24"/>
        </w:rPr>
      </w:pPr>
      <w:r w:rsidRPr="00CF03B8">
        <w:rPr>
          <w:rFonts w:eastAsia="Times New Roman" w:cs="Times New Roman"/>
          <w:b/>
          <w:szCs w:val="24"/>
        </w:rPr>
        <w:t xml:space="preserve">ΠΡΟΕΔΡΕΥΟΥΣΑ </w:t>
      </w:r>
      <w:r w:rsidRPr="00CF03B8">
        <w:rPr>
          <w:rFonts w:eastAsia="Times New Roman" w:cs="Times New Roman"/>
          <w:b/>
          <w:szCs w:val="24"/>
        </w:rPr>
        <w:t>(Αναστασία Χριστοδουλοπούλου):</w:t>
      </w:r>
      <w:r>
        <w:rPr>
          <w:rFonts w:eastAsia="Times New Roman" w:cs="Times New Roman"/>
          <w:szCs w:val="24"/>
        </w:rPr>
        <w:t xml:space="preserve"> Είναι απλά τα πράγματα. Δεν υπάρχει πάντα κάτι περίεργο.</w:t>
      </w:r>
    </w:p>
    <w:p w14:paraId="7C4604CC" w14:textId="77777777" w:rsidR="00D41D4C" w:rsidRDefault="00870AC4">
      <w:pPr>
        <w:spacing w:line="600" w:lineRule="auto"/>
        <w:ind w:firstLine="720"/>
        <w:contextualSpacing/>
        <w:jc w:val="both"/>
        <w:rPr>
          <w:rFonts w:eastAsia="Times New Roman" w:cs="Times New Roman"/>
          <w:szCs w:val="24"/>
        </w:rPr>
      </w:pPr>
      <w:r w:rsidRPr="008C007E">
        <w:rPr>
          <w:rFonts w:eastAsia="Times New Roman"/>
          <w:b/>
          <w:szCs w:val="24"/>
        </w:rPr>
        <w:t xml:space="preserve">ΚΩΝΣΤΑΝΤΙΝΟΣ ΓΑΒΡΟΓΛΟΥ (Υπουργός Παιδείας, Έρευνας και Θρησκευμάτων): </w:t>
      </w:r>
      <w:r>
        <w:rPr>
          <w:rFonts w:eastAsia="Times New Roman"/>
          <w:szCs w:val="24"/>
        </w:rPr>
        <w:t>Επαναλαμβάνω ότι ε</w:t>
      </w:r>
      <w:r>
        <w:rPr>
          <w:rFonts w:eastAsia="Times New Roman" w:cs="Times New Roman"/>
          <w:szCs w:val="24"/>
        </w:rPr>
        <w:t xml:space="preserve">ίναι νομοτεχνική βελτίωση την οποία και καταθέτω. </w:t>
      </w:r>
    </w:p>
    <w:p w14:paraId="7C4604C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w:t>
      </w:r>
      <w:r w:rsidRPr="00937F9A">
        <w:rPr>
          <w:rFonts w:eastAsia="Times New Roman" w:cs="Times New Roman"/>
          <w:szCs w:val="24"/>
        </w:rPr>
        <w:t>Υπουργός Π</w:t>
      </w:r>
      <w:r w:rsidRPr="00937F9A">
        <w:rPr>
          <w:rFonts w:eastAsia="Times New Roman" w:cs="Times New Roman"/>
          <w:szCs w:val="24"/>
        </w:rPr>
        <w:t>αιδείας, Έρευνα</w:t>
      </w:r>
      <w:r>
        <w:rPr>
          <w:rFonts w:eastAsia="Times New Roman" w:cs="Times New Roman"/>
          <w:szCs w:val="24"/>
        </w:rPr>
        <w:t>ς</w:t>
      </w:r>
      <w:r w:rsidRPr="00937F9A">
        <w:rPr>
          <w:rFonts w:eastAsia="Times New Roman" w:cs="Times New Roman"/>
          <w:szCs w:val="24"/>
        </w:rPr>
        <w:t xml:space="preserve"> και Θρησκευμάτων</w:t>
      </w:r>
      <w:r>
        <w:rPr>
          <w:rFonts w:eastAsia="Times New Roman" w:cs="Times New Roman"/>
          <w:szCs w:val="24"/>
        </w:rPr>
        <w:t xml:space="preserve">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καταθέτει για τα Πρακτικά την προαναφερθείσα νομοτεχνική βελτίωση, η οποία έχει ως εξής:</w:t>
      </w:r>
    </w:p>
    <w:p w14:paraId="7C4604CE" w14:textId="77777777" w:rsidR="00D41D4C" w:rsidRDefault="00D41D4C">
      <w:pPr>
        <w:spacing w:line="600" w:lineRule="auto"/>
        <w:ind w:firstLine="720"/>
        <w:contextualSpacing/>
        <w:jc w:val="both"/>
        <w:rPr>
          <w:rFonts w:eastAsia="Times New Roman" w:cs="Times New Roman"/>
          <w:szCs w:val="24"/>
        </w:rPr>
      </w:pPr>
    </w:p>
    <w:p w14:paraId="7C4604CF" w14:textId="77777777" w:rsidR="00D41D4C" w:rsidRDefault="00870AC4">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w:t>
      </w:r>
      <w:r w:rsidRPr="00E91E57">
        <w:rPr>
          <w:rFonts w:eastAsia="Times New Roman" w:cs="Times New Roman"/>
          <w:color w:val="FF0000"/>
          <w:szCs w:val="24"/>
        </w:rPr>
        <w:t>ΑΛΛΑΓΗ ΣΕΛΙΔΑΣ</w:t>
      </w:r>
      <w:r>
        <w:rPr>
          <w:rFonts w:eastAsia="Times New Roman" w:cs="Times New Roman"/>
          <w:color w:val="FF0000"/>
          <w:szCs w:val="24"/>
        </w:rPr>
        <w:t>)</w:t>
      </w:r>
    </w:p>
    <w:p w14:paraId="7C4604D0" w14:textId="77777777" w:rsidR="00D41D4C" w:rsidRDefault="00870AC4">
      <w:pPr>
        <w:spacing w:line="600" w:lineRule="auto"/>
        <w:ind w:firstLine="720"/>
        <w:contextualSpacing/>
        <w:jc w:val="center"/>
        <w:rPr>
          <w:rFonts w:eastAsia="Times New Roman" w:cs="Times New Roman"/>
          <w:szCs w:val="24"/>
        </w:rPr>
      </w:pPr>
      <w:r>
        <w:rPr>
          <w:rFonts w:eastAsia="Times New Roman" w:cs="Times New Roman"/>
          <w:szCs w:val="24"/>
        </w:rPr>
        <w:t>(Να μπει η σελ.165)</w:t>
      </w:r>
    </w:p>
    <w:p w14:paraId="7C4604D1" w14:textId="77777777" w:rsidR="00D41D4C" w:rsidRDefault="00870AC4">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lastRenderedPageBreak/>
        <w:t>(</w:t>
      </w:r>
      <w:r w:rsidRPr="00ED52A2">
        <w:rPr>
          <w:rFonts w:eastAsia="Times New Roman" w:cs="Times New Roman"/>
          <w:color w:val="FF0000"/>
          <w:szCs w:val="24"/>
        </w:rPr>
        <w:t>ΑΛΛΑΓΗ ΣΕΛΙΔΑΣ</w:t>
      </w:r>
      <w:r>
        <w:rPr>
          <w:rFonts w:eastAsia="Times New Roman" w:cs="Times New Roman"/>
          <w:color w:val="FF0000"/>
          <w:szCs w:val="24"/>
        </w:rPr>
        <w:t>)</w:t>
      </w:r>
    </w:p>
    <w:p w14:paraId="7C4604D2" w14:textId="77777777" w:rsidR="00D41D4C" w:rsidRDefault="00870AC4">
      <w:pPr>
        <w:spacing w:line="600" w:lineRule="auto"/>
        <w:ind w:firstLine="720"/>
        <w:contextualSpacing/>
        <w:jc w:val="both"/>
        <w:rPr>
          <w:rFonts w:eastAsia="Times New Roman" w:cs="Times New Roman"/>
          <w:szCs w:val="24"/>
        </w:rPr>
      </w:pPr>
      <w:r w:rsidRPr="00CF03B8">
        <w:rPr>
          <w:rFonts w:eastAsia="Times New Roman" w:cs="Times New Roman"/>
          <w:b/>
          <w:szCs w:val="24"/>
        </w:rPr>
        <w:t>ΑΝΑΣΤΑΣΙΟΣ ΜΕΓΑΛΟΜΥΣΤΑΚΑΣ:</w:t>
      </w:r>
      <w:r w:rsidRPr="00147FCE">
        <w:rPr>
          <w:rFonts w:eastAsia="Times New Roman" w:cs="Times New Roman"/>
          <w:szCs w:val="24"/>
        </w:rPr>
        <w:t xml:space="preserve"> </w:t>
      </w:r>
      <w:r>
        <w:rPr>
          <w:rFonts w:eastAsia="Times New Roman" w:cs="Times New Roman"/>
          <w:szCs w:val="24"/>
        </w:rPr>
        <w:t xml:space="preserve">Κυρία Πρόεδρε, ζητώ τον </w:t>
      </w:r>
      <w:r>
        <w:rPr>
          <w:rFonts w:eastAsia="Times New Roman" w:cs="Times New Roman"/>
          <w:szCs w:val="24"/>
        </w:rPr>
        <w:t>λόγο για ένα λεπτό.</w:t>
      </w:r>
    </w:p>
    <w:p w14:paraId="7C4604D3" w14:textId="77777777" w:rsidR="00D41D4C" w:rsidRDefault="00870AC4">
      <w:pPr>
        <w:spacing w:line="600" w:lineRule="auto"/>
        <w:ind w:firstLine="720"/>
        <w:contextualSpacing/>
        <w:jc w:val="both"/>
        <w:rPr>
          <w:rFonts w:eastAsia="Times New Roman" w:cs="Times New Roman"/>
          <w:szCs w:val="24"/>
        </w:rPr>
      </w:pPr>
      <w:r w:rsidRPr="00CF03B8">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Μεγαλομύστακα, έχετε τον λόγο για δύο λεπτά.</w:t>
      </w:r>
    </w:p>
    <w:p w14:paraId="7C4604D4"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Πραγματικά το μέγεθος του νομοσχεδίου είναι τέτοιο που δεν μας επιτρέπει να μείνουμε εντός των χρονικών πε</w:t>
      </w:r>
      <w:r>
        <w:rPr>
          <w:rFonts w:eastAsia="Times New Roman" w:cs="Times New Roman"/>
          <w:szCs w:val="24"/>
        </w:rPr>
        <w:t xml:space="preserve">ριθωρίων που μας δίνετε. Έχω αποδείξει τρεισήμισι χρόνια τώρα ότι δεν θέλω να υπερβαίνω τον χρόνο που μου δίνεται σεβόμενος το τι γίνεται μέσα στην Αίθουσα. </w:t>
      </w:r>
    </w:p>
    <w:p w14:paraId="7C4604D5"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Ωστόσο έχοντας τοποθετηθεί αναλυτικά στη χθεσινή μου ομιλία για το σχέδιο νόμου, θέλω σήμερα να μι</w:t>
      </w:r>
      <w:r>
        <w:rPr>
          <w:rFonts w:eastAsia="Times New Roman" w:cs="Times New Roman"/>
          <w:szCs w:val="24"/>
        </w:rPr>
        <w:t xml:space="preserve">λήσω για τις τροπολογίες που αποδεικνύουν ότι δυστυχώς δεν υπάρχει αυτό που όλοι ζητάμε μέσα στην Αίθουσα και ειδικά στα θέματα παιδείας, δηλαδή συζήτηση, συναίνεση, συνεργασία και τέλος πάντων το αποτέλεσμα να είναι αποτέλεσμα </w:t>
      </w:r>
      <w:proofErr w:type="spellStart"/>
      <w:r>
        <w:rPr>
          <w:rFonts w:eastAsia="Times New Roman" w:cs="Times New Roman"/>
          <w:szCs w:val="24"/>
        </w:rPr>
        <w:t>συνδημιουργίας</w:t>
      </w:r>
      <w:proofErr w:type="spellEnd"/>
      <w:r>
        <w:rPr>
          <w:rFonts w:eastAsia="Times New Roman" w:cs="Times New Roman"/>
          <w:szCs w:val="24"/>
        </w:rPr>
        <w:t xml:space="preserve"> τουλάχιστον γ</w:t>
      </w:r>
      <w:r>
        <w:rPr>
          <w:rFonts w:eastAsia="Times New Roman" w:cs="Times New Roman"/>
          <w:szCs w:val="24"/>
        </w:rPr>
        <w:t xml:space="preserve">ια θέματα παιδείας. </w:t>
      </w:r>
    </w:p>
    <w:p w14:paraId="7C4604D6"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λυπηρό να βλέπουμε ότι ακολουθείτε μία τακτική προηγούμενων ετών και ίσως με αυτόν τον τρόπο γκρεμίζετε ό,τι θετικό έχει συμβεί μέχρι σήμερα, καθώς σεβόμενοι βέβαια τους Βουλευτές, όντας και εμείς Βουλευτές, σεβόμενοι τη σημασία </w:t>
      </w:r>
      <w:r>
        <w:rPr>
          <w:rFonts w:eastAsia="Times New Roman" w:cs="Times New Roman"/>
          <w:szCs w:val="24"/>
        </w:rPr>
        <w:t>που έχουν και το έργο που κάνουν ως οι κοινωνοί του κόσμου στην Κυβέρνηση, δεν μπορούμε να δεχθούμε ότι έρχονται τροπολογίες οι οποίες ιδρύουν τμήματα με έναν τέτοιο τρόπο που δεν έχει προηγηθεί κα</w:t>
      </w:r>
      <w:r>
        <w:rPr>
          <w:rFonts w:eastAsia="Times New Roman" w:cs="Times New Roman"/>
          <w:szCs w:val="24"/>
        </w:rPr>
        <w:t>μ</w:t>
      </w:r>
      <w:r>
        <w:rPr>
          <w:rFonts w:eastAsia="Times New Roman" w:cs="Times New Roman"/>
          <w:szCs w:val="24"/>
        </w:rPr>
        <w:t>μία απολύτως συζήτηση, κα</w:t>
      </w:r>
      <w:r>
        <w:rPr>
          <w:rFonts w:eastAsia="Times New Roman" w:cs="Times New Roman"/>
          <w:szCs w:val="24"/>
        </w:rPr>
        <w:t>μ</w:t>
      </w:r>
      <w:r>
        <w:rPr>
          <w:rFonts w:eastAsia="Times New Roman" w:cs="Times New Roman"/>
          <w:szCs w:val="24"/>
        </w:rPr>
        <w:t>μία απολύτως συνεννόηση τουλάχισ</w:t>
      </w:r>
      <w:r>
        <w:rPr>
          <w:rFonts w:eastAsia="Times New Roman" w:cs="Times New Roman"/>
          <w:szCs w:val="24"/>
        </w:rPr>
        <w:t xml:space="preserve">τον εδώ, μέσα στο Κοινοβούλιο. </w:t>
      </w:r>
    </w:p>
    <w:p w14:paraId="7C4604D7"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Νομίζω ότι η σημερινή ημέρα θα είναι μία ημέρα που θα γραφτεί στην ιστορία, καθώς πραγματικά αυτό που βλέπουμε δεν είναι αποτέλεσμα συναίνεσης, συνεργασίας και συζήτησης, κάτι το οποίο ζητούν όλες οι πτέρυγες μέσα στο Κοινοβ</w:t>
      </w:r>
      <w:r>
        <w:rPr>
          <w:rFonts w:eastAsia="Times New Roman" w:cs="Times New Roman"/>
          <w:szCs w:val="24"/>
        </w:rPr>
        <w:t>ούλιο.</w:t>
      </w:r>
    </w:p>
    <w:p w14:paraId="7C4604D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C4604D9" w14:textId="77777777" w:rsidR="00D41D4C" w:rsidRDefault="00870A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7C4604DA"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λόγο έχει ο κύριος Υπουργός για πέντε λεπτά</w:t>
      </w:r>
      <w:r w:rsidRPr="00232685">
        <w:rPr>
          <w:rFonts w:eastAsia="Times New Roman" w:cs="Times New Roman"/>
          <w:szCs w:val="24"/>
        </w:rPr>
        <w:t xml:space="preserve"> </w:t>
      </w:r>
      <w:r>
        <w:rPr>
          <w:rFonts w:eastAsia="Times New Roman" w:cs="Times New Roman"/>
          <w:szCs w:val="24"/>
        </w:rPr>
        <w:t xml:space="preserve">αυστηρά. </w:t>
      </w:r>
    </w:p>
    <w:p w14:paraId="7C4604DB" w14:textId="77777777" w:rsidR="00D41D4C" w:rsidRDefault="00870AC4">
      <w:pPr>
        <w:spacing w:line="600" w:lineRule="auto"/>
        <w:ind w:firstLine="720"/>
        <w:contextualSpacing/>
        <w:jc w:val="both"/>
        <w:rPr>
          <w:rFonts w:eastAsia="Times New Roman" w:cs="Times New Roman"/>
          <w:b/>
          <w:szCs w:val="24"/>
        </w:rPr>
      </w:pPr>
      <w:r>
        <w:rPr>
          <w:rFonts w:eastAsia="Times New Roman" w:cs="Times New Roman"/>
          <w:szCs w:val="24"/>
        </w:rPr>
        <w:t xml:space="preserve">Κύριε Υπουργέ, έχετε μιλήσει είκοσι πέντε λεπτά στην </w:t>
      </w:r>
      <w:proofErr w:type="spellStart"/>
      <w:r>
        <w:rPr>
          <w:rFonts w:eastAsia="Times New Roman" w:cs="Times New Roman"/>
          <w:szCs w:val="24"/>
        </w:rPr>
        <w:t>πρωτομιλία</w:t>
      </w:r>
      <w:proofErr w:type="spellEnd"/>
      <w:r>
        <w:rPr>
          <w:rFonts w:eastAsia="Times New Roman" w:cs="Times New Roman"/>
          <w:szCs w:val="24"/>
        </w:rPr>
        <w:t xml:space="preserve"> σας, ενώ ή</w:t>
      </w:r>
      <w:r>
        <w:rPr>
          <w:rFonts w:eastAsia="Times New Roman" w:cs="Times New Roman"/>
          <w:szCs w:val="24"/>
        </w:rPr>
        <w:t>ταν δώδεκα.</w:t>
      </w:r>
      <w:r w:rsidRPr="00C7664E">
        <w:rPr>
          <w:rFonts w:eastAsia="Times New Roman" w:cs="Times New Roman"/>
          <w:b/>
          <w:szCs w:val="24"/>
        </w:rPr>
        <w:t xml:space="preserve"> </w:t>
      </w:r>
    </w:p>
    <w:p w14:paraId="7C4604D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Μόνον εισηγητικά μίλησα.</w:t>
      </w:r>
    </w:p>
    <w:p w14:paraId="7C4604DD" w14:textId="77777777" w:rsidR="00D41D4C" w:rsidRDefault="00870AC4">
      <w:pPr>
        <w:spacing w:line="600" w:lineRule="auto"/>
        <w:ind w:firstLine="720"/>
        <w:contextualSpacing/>
        <w:jc w:val="both"/>
        <w:rPr>
          <w:rFonts w:eastAsia="Times New Roman" w:cs="Times New Roman"/>
          <w:szCs w:val="24"/>
        </w:rPr>
      </w:pPr>
      <w:r w:rsidRPr="00B4221D">
        <w:rPr>
          <w:rFonts w:eastAsia="Times New Roman" w:cs="Times New Roman"/>
          <w:b/>
          <w:szCs w:val="24"/>
        </w:rPr>
        <w:t>ΠΡΟΕΔΡΕΥΟΥΣΑ (Αναστασία Χριστοδουλοπούλου):</w:t>
      </w:r>
      <w:r w:rsidRPr="00B4221D">
        <w:rPr>
          <w:rFonts w:eastAsia="Times New Roman" w:cs="Times New Roman"/>
          <w:szCs w:val="24"/>
        </w:rPr>
        <w:t xml:space="preserve"> </w:t>
      </w:r>
      <w:r>
        <w:rPr>
          <w:rFonts w:eastAsia="Times New Roman" w:cs="Times New Roman"/>
          <w:szCs w:val="24"/>
        </w:rPr>
        <w:t xml:space="preserve">Ορίστε, κύριε Υπουργέ, έχετε τον λόγο. </w:t>
      </w:r>
    </w:p>
    <w:p w14:paraId="7C4604DE" w14:textId="77777777" w:rsidR="00D41D4C" w:rsidRDefault="00870AC4">
      <w:pPr>
        <w:spacing w:line="600" w:lineRule="auto"/>
        <w:ind w:firstLine="720"/>
        <w:contextualSpacing/>
        <w:jc w:val="both"/>
        <w:rPr>
          <w:rFonts w:eastAsia="Times New Roman" w:cs="Times New Roman"/>
          <w:szCs w:val="24"/>
        </w:rPr>
      </w:pPr>
      <w:r w:rsidRPr="008C007E">
        <w:rPr>
          <w:rFonts w:eastAsia="Times New Roman"/>
          <w:b/>
          <w:szCs w:val="24"/>
        </w:rPr>
        <w:t xml:space="preserve">ΚΩΝΣΤΑΝΤΙΝΟΣ ΓΑΒΡΟΓΛΟΥ (Υπουργός Παιδείας, Έρευνας και </w:t>
      </w:r>
      <w:r w:rsidRPr="008C007E">
        <w:rPr>
          <w:rFonts w:eastAsia="Times New Roman"/>
          <w:b/>
          <w:szCs w:val="24"/>
        </w:rPr>
        <w:t>Θρησκευμάτων):</w:t>
      </w:r>
      <w:r>
        <w:rPr>
          <w:rFonts w:eastAsia="Times New Roman"/>
          <w:b/>
          <w:szCs w:val="24"/>
        </w:rPr>
        <w:t xml:space="preserve"> </w:t>
      </w:r>
      <w:r>
        <w:rPr>
          <w:rFonts w:eastAsia="Times New Roman" w:cs="Times New Roman"/>
          <w:szCs w:val="24"/>
        </w:rPr>
        <w:t xml:space="preserve">Είναι ένα νομοσχέδιο και ένας Υπουργός που η Νέα Δημοκρατία εξάντλησε όλη τη λασπολογία: «επικίνδυνο», «έγκλημα», «νεκροθάφτης», «υπονομευτής», «ρουσφετολόγος», «ξεθεμελιωτής», «νάρκη» και </w:t>
      </w:r>
      <w:proofErr w:type="spellStart"/>
      <w:r>
        <w:rPr>
          <w:rFonts w:eastAsia="Times New Roman" w:cs="Times New Roman"/>
          <w:szCs w:val="24"/>
        </w:rPr>
        <w:t>Νέρων</w:t>
      </w:r>
      <w:proofErr w:type="spellEnd"/>
      <w:r>
        <w:rPr>
          <w:rFonts w:eastAsia="Times New Roman" w:cs="Times New Roman"/>
          <w:szCs w:val="24"/>
        </w:rPr>
        <w:t>.</w:t>
      </w:r>
    </w:p>
    <w:p w14:paraId="7C4604D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Κοιτάξτε, ένα πράγμα, όμως, δεν είπατε. Και δ</w:t>
      </w:r>
      <w:r>
        <w:rPr>
          <w:rFonts w:eastAsia="Times New Roman" w:cs="Times New Roman"/>
          <w:szCs w:val="24"/>
        </w:rPr>
        <w:t xml:space="preserve">εν ξέρω γιατί δεν το λέτε και το κρύβετε. Επί δύο χρόνια, δυόμισι μάλιστα, από τον Σεπτέμβριο του 2017, δεν μας λέτε ποια είναι η άποψή σας για το πρόβλημα της Γ΄ </w:t>
      </w:r>
      <w:r>
        <w:rPr>
          <w:rFonts w:eastAsia="Times New Roman" w:cs="Times New Roman"/>
          <w:szCs w:val="24"/>
        </w:rPr>
        <w:t>λ</w:t>
      </w:r>
      <w:r>
        <w:rPr>
          <w:rFonts w:eastAsia="Times New Roman" w:cs="Times New Roman"/>
          <w:szCs w:val="24"/>
        </w:rPr>
        <w:t xml:space="preserve">υκείου. </w:t>
      </w:r>
      <w:r>
        <w:rPr>
          <w:rFonts w:eastAsia="Times New Roman" w:cs="Times New Roman"/>
          <w:szCs w:val="24"/>
        </w:rPr>
        <w:lastRenderedPageBreak/>
        <w:t xml:space="preserve">Ξέρετε ποια είναι η άποψή σας; Συνέχεια της υποκρισίας. Κάνετε ότι υπάρχει, ενώ δεν </w:t>
      </w:r>
      <w:r>
        <w:rPr>
          <w:rFonts w:eastAsia="Times New Roman" w:cs="Times New Roman"/>
          <w:szCs w:val="24"/>
        </w:rPr>
        <w:t xml:space="preserve">υπάρχει και το ξέρει όλη η κοινωνία και φωνάζετε για συναίνεση. Αρνείστε να τοποθετηθείτε για το ποιο είναι το πρόβλημα και θέλετε συναίνεση επί της λύσης του προβλήματος. </w:t>
      </w:r>
    </w:p>
    <w:p w14:paraId="7C4604E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Μπορούμε να συμφωνήσουμε ότι είμαστε μία χώρα η οποία δεν έχει Γ΄ </w:t>
      </w:r>
      <w:r>
        <w:rPr>
          <w:rFonts w:eastAsia="Times New Roman" w:cs="Times New Roman"/>
          <w:szCs w:val="24"/>
        </w:rPr>
        <w:t>λ</w:t>
      </w:r>
      <w:r>
        <w:rPr>
          <w:rFonts w:eastAsia="Times New Roman" w:cs="Times New Roman"/>
          <w:szCs w:val="24"/>
        </w:rPr>
        <w:t>υκείου; Μπορούμε</w:t>
      </w:r>
      <w:r>
        <w:rPr>
          <w:rFonts w:eastAsia="Times New Roman" w:cs="Times New Roman"/>
          <w:szCs w:val="24"/>
        </w:rPr>
        <w:t xml:space="preserve"> να το συνεννοηθούμε αυτό, ναι ή όχι; Εκτός αν νομίζετε ότι έχουμε Γ΄ </w:t>
      </w:r>
      <w:r>
        <w:rPr>
          <w:rFonts w:eastAsia="Times New Roman" w:cs="Times New Roman"/>
          <w:szCs w:val="24"/>
        </w:rPr>
        <w:t>λ</w:t>
      </w:r>
      <w:r>
        <w:rPr>
          <w:rFonts w:eastAsia="Times New Roman" w:cs="Times New Roman"/>
          <w:szCs w:val="24"/>
        </w:rPr>
        <w:t xml:space="preserve">υκείου και όλα είναι μια χαρά. </w:t>
      </w:r>
    </w:p>
    <w:p w14:paraId="7C4604E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το είπε και ο Γραμματέας του Κομμουνιστικού Κόμματος. Επί λέξει λέει «Το πρόβλημα δεν είναι ότι δεν έχουμε Γ΄ </w:t>
      </w:r>
      <w:r>
        <w:rPr>
          <w:rFonts w:eastAsia="Times New Roman" w:cs="Times New Roman"/>
          <w:szCs w:val="24"/>
        </w:rPr>
        <w:t>λ</w:t>
      </w:r>
      <w:r>
        <w:rPr>
          <w:rFonts w:eastAsia="Times New Roman" w:cs="Times New Roman"/>
          <w:szCs w:val="24"/>
        </w:rPr>
        <w:t>υκείου». Άρα αναγνωρίζει ότι δ</w:t>
      </w:r>
      <w:r>
        <w:rPr>
          <w:rFonts w:eastAsia="Times New Roman" w:cs="Times New Roman"/>
          <w:szCs w:val="24"/>
        </w:rPr>
        <w:t>εν έχουμε, απλώς δεν το θεωρεί πρόβλημα.</w:t>
      </w:r>
    </w:p>
    <w:p w14:paraId="7C4604E2" w14:textId="77777777" w:rsidR="00D41D4C" w:rsidRDefault="00870AC4">
      <w:pPr>
        <w:spacing w:line="600" w:lineRule="auto"/>
        <w:ind w:firstLine="720"/>
        <w:contextualSpacing/>
        <w:jc w:val="both"/>
        <w:rPr>
          <w:rFonts w:eastAsia="Times New Roman" w:cs="Times New Roman"/>
          <w:szCs w:val="24"/>
        </w:rPr>
      </w:pPr>
      <w:r w:rsidRPr="00937F9A">
        <w:rPr>
          <w:rFonts w:eastAsia="Times New Roman" w:cs="Times New Roman"/>
          <w:b/>
          <w:szCs w:val="24"/>
        </w:rPr>
        <w:t>ΑΛΕΞΑΝΔΡΑ ΠΑΠΑΡΗΓΑ:</w:t>
      </w:r>
      <w:r>
        <w:rPr>
          <w:rFonts w:eastAsia="Times New Roman" w:cs="Times New Roman"/>
          <w:szCs w:val="24"/>
        </w:rPr>
        <w:t xml:space="preserve"> Δεν είπε αυτό.</w:t>
      </w:r>
    </w:p>
    <w:p w14:paraId="7C4604E3"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Μα με </w:t>
      </w:r>
      <w:proofErr w:type="spellStart"/>
      <w:r>
        <w:rPr>
          <w:rFonts w:eastAsia="Times New Roman" w:cs="Times New Roman"/>
          <w:szCs w:val="24"/>
        </w:rPr>
        <w:t>συγχωρείτε</w:t>
      </w:r>
      <w:proofErr w:type="spellEnd"/>
      <w:r>
        <w:rPr>
          <w:rFonts w:eastAsia="Times New Roman" w:cs="Times New Roman"/>
          <w:szCs w:val="24"/>
        </w:rPr>
        <w:t xml:space="preserve">, τι να κάνω; Κοιτάξτε, το να διακόπτετε δεν είναι στοιχείο ότι έχετε και δίκιο. Τι να κάνω; </w:t>
      </w:r>
      <w:r>
        <w:rPr>
          <w:rFonts w:eastAsia="Times New Roman" w:cs="Times New Roman"/>
          <w:szCs w:val="24"/>
        </w:rPr>
        <w:t>Αυτό το σημείωσα.</w:t>
      </w:r>
    </w:p>
    <w:p w14:paraId="7C4604E4" w14:textId="77777777" w:rsidR="00D41D4C" w:rsidRDefault="00870AC4">
      <w:pPr>
        <w:spacing w:line="600" w:lineRule="auto"/>
        <w:ind w:firstLine="720"/>
        <w:contextualSpacing/>
        <w:jc w:val="both"/>
        <w:rPr>
          <w:rFonts w:eastAsia="Times New Roman" w:cs="Times New Roman"/>
          <w:szCs w:val="24"/>
        </w:rPr>
      </w:pPr>
      <w:r w:rsidRPr="00E767AE">
        <w:rPr>
          <w:rFonts w:eastAsia="Times New Roman" w:cs="Times New Roman"/>
          <w:b/>
          <w:szCs w:val="24"/>
        </w:rPr>
        <w:t>ΛΙΑΝΑ ΚΑΝΕΛΗ:</w:t>
      </w:r>
      <w:r>
        <w:rPr>
          <w:rFonts w:eastAsia="Times New Roman" w:cs="Times New Roman"/>
          <w:szCs w:val="24"/>
        </w:rPr>
        <w:t xml:space="preserve"> Το ιερατείο του Περισσού είπες όταν ανέλαβες.</w:t>
      </w:r>
    </w:p>
    <w:p w14:paraId="7C4604E5"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Κ</w:t>
      </w:r>
      <w:r>
        <w:rPr>
          <w:rFonts w:eastAsia="Times New Roman" w:cs="Times New Roman"/>
          <w:szCs w:val="24"/>
        </w:rPr>
        <w:t xml:space="preserve">ομμουνιστικού </w:t>
      </w:r>
      <w:r>
        <w:rPr>
          <w:rFonts w:eastAsia="Times New Roman" w:cs="Times New Roman"/>
          <w:szCs w:val="24"/>
        </w:rPr>
        <w:t>Κ</w:t>
      </w:r>
      <w:r>
        <w:rPr>
          <w:rFonts w:eastAsia="Times New Roman" w:cs="Times New Roman"/>
          <w:szCs w:val="24"/>
        </w:rPr>
        <w:t xml:space="preserve">όμματος </w:t>
      </w:r>
      <w:r>
        <w:rPr>
          <w:rFonts w:eastAsia="Times New Roman" w:cs="Times New Roman"/>
          <w:szCs w:val="24"/>
        </w:rPr>
        <w:t>Ε</w:t>
      </w:r>
      <w:r>
        <w:rPr>
          <w:rFonts w:eastAsia="Times New Roman" w:cs="Times New Roman"/>
          <w:szCs w:val="24"/>
        </w:rPr>
        <w:t>λλάδας</w:t>
      </w:r>
      <w:r>
        <w:rPr>
          <w:rFonts w:eastAsia="Times New Roman" w:cs="Times New Roman"/>
          <w:szCs w:val="24"/>
        </w:rPr>
        <w:t>)</w:t>
      </w:r>
    </w:p>
    <w:p w14:paraId="7C4604E6"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συνεχίστε.</w:t>
      </w:r>
    </w:p>
    <w:p w14:paraId="7C4604E7"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w:t>
      </w:r>
      <w:r>
        <w:rPr>
          <w:rFonts w:eastAsia="Times New Roman" w:cs="Times New Roman"/>
          <w:b/>
          <w:szCs w:val="24"/>
        </w:rPr>
        <w:t>ς Παιδείας, Έρευνας και Θρησκευμάτων):</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αλλά δυστυχώς αυτή είναι η αλήθεια. Διότι έτσι και δεχθείτε το πρόβλημα, είναι μονοσήμαντη η λύση του και είναι η λύση που προτείνουμε. Γι’ αυτό δεν θέλετε να δεχθείτε το πρόβλημα. Γι’ αυτό λέ</w:t>
      </w:r>
      <w:r>
        <w:rPr>
          <w:rFonts w:eastAsia="Times New Roman" w:cs="Times New Roman"/>
          <w:szCs w:val="24"/>
        </w:rPr>
        <w:t xml:space="preserve">τε τις απίστευτες γενικόλογες διαπιστώσεις. </w:t>
      </w:r>
    </w:p>
    <w:p w14:paraId="7C4604E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Τώρα εκείνο που δεν έχω καταλάβει είναι η αγάπη και ο θρήνος για τα ΤΕΙ. Από ποιους; Από αυτούς που τα έθαψαν. </w:t>
      </w:r>
    </w:p>
    <w:p w14:paraId="7C4604E9"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μιάμιση μέρα τώρα ξεχάσαμε ότι το ΠΑΣΟΚ δεν είναι εδώ, δεν το αφορά αυτή η συζήτηση. Θεώρησε καλό να ασκήσει το επαναστατικό δικαίωμα και να αποχωρήσει. Τόσος θρήνος για τα ΤΕΙ και την τεχνολογική εκπαίδευση; Εμείς τα αφήσαμε χωρίς προσωπικό; </w:t>
      </w:r>
      <w:r>
        <w:rPr>
          <w:rFonts w:eastAsia="Times New Roman" w:cs="Times New Roman"/>
          <w:szCs w:val="24"/>
        </w:rPr>
        <w:t xml:space="preserve">Εμείς τα αφήσαμε χωρίς υποδομές ή εμείς είμαστε η πρώτη </w:t>
      </w:r>
      <w:r>
        <w:rPr>
          <w:rFonts w:eastAsia="Times New Roman" w:cs="Times New Roman"/>
          <w:szCs w:val="24"/>
        </w:rPr>
        <w:lastRenderedPageBreak/>
        <w:t>κυβέρνηση από το 1974 που πήρε στα σοβαρά τα δύο σκέλη της ανώτατης εκπαίδευσης, τα πανεπιστήμιά μας και τα ΤΕΙ; Αφήστε όλη αυτή την τρομοκρατία, ότι χάνουν τα επαγγελματικά τους δικαιώματα και διάφορ</w:t>
      </w:r>
      <w:r>
        <w:rPr>
          <w:rFonts w:eastAsia="Times New Roman" w:cs="Times New Roman"/>
          <w:szCs w:val="24"/>
        </w:rPr>
        <w:t xml:space="preserve">α τέτοια. Κανένας απολύτως δεν χάνει τίποτα. </w:t>
      </w:r>
    </w:p>
    <w:p w14:paraId="7C4604EA"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Να σας πω και κάτι άλλο; Μας κατηγορείτε για μικροκομματικά. Αν θέλαμε να κάνουμε μικροκομματική πολιτική, θα υιοθετούσαμε αυτό που εσείς ακόμη και τώρα προτείνετε, μετατροπή όλων των ΤΕΙ σε πανεπιστήμια εφαρμο</w:t>
      </w:r>
      <w:r>
        <w:rPr>
          <w:rFonts w:eastAsia="Times New Roman" w:cs="Times New Roman"/>
          <w:szCs w:val="24"/>
        </w:rPr>
        <w:t>σμένων επιστημών. Αυτή δεν είναι η πρότασή σας; Αυτή είναι μικροκομματική, όχι η διαδικασία συναινέσεων που καταφέραμε να κατασκευάσουμε. Διότι, ξέρετε, εσείς έχετε ένα μικρό έλλειμμα στην κατανόηση των εννοιών. Συναίνεση δεν είναι ομοφωνίες, συναίνεση είν</w:t>
      </w:r>
      <w:r>
        <w:rPr>
          <w:rFonts w:eastAsia="Times New Roman" w:cs="Times New Roman"/>
          <w:szCs w:val="24"/>
        </w:rPr>
        <w:t xml:space="preserve">αι αποφασίζουμε για το πρώτο βήμα. Και εδώ, λοιπόν, είναι εντυπωσιακές οι συναινέσεις. </w:t>
      </w:r>
    </w:p>
    <w:p w14:paraId="7C4604EB"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Λέτε για το λύκειο ότι </w:t>
      </w:r>
      <w:proofErr w:type="spellStart"/>
      <w:r>
        <w:rPr>
          <w:rFonts w:eastAsia="Times New Roman" w:cs="Times New Roman"/>
          <w:szCs w:val="24"/>
        </w:rPr>
        <w:t>φροντιστηριοποίειται</w:t>
      </w:r>
      <w:proofErr w:type="spellEnd"/>
      <w:r>
        <w:rPr>
          <w:rFonts w:eastAsia="Times New Roman" w:cs="Times New Roman"/>
          <w:szCs w:val="24"/>
        </w:rPr>
        <w:t>, ότι γίνεται κέντρο εξετάσεων κ.λπ.. Ξέρετε πόσες εξετάσεις δίνουν συνολικά σήμερα τα παιδιά στο λύκειο; Δίνουν σαράντα τρεί</w:t>
      </w:r>
      <w:r>
        <w:rPr>
          <w:rFonts w:eastAsia="Times New Roman" w:cs="Times New Roman"/>
          <w:szCs w:val="24"/>
        </w:rPr>
        <w:t xml:space="preserve">ς εξετάσεις. Ξέρετε πόσες δίνουν με το σύστημα που </w:t>
      </w:r>
      <w:r>
        <w:rPr>
          <w:rFonts w:eastAsia="Times New Roman" w:cs="Times New Roman"/>
          <w:szCs w:val="24"/>
        </w:rPr>
        <w:lastRenderedPageBreak/>
        <w:t>προτείνουμε; Θα δίνουν δεκαοκτώ εξετάσεις. Δεν μπορεί να είναι εξεταστικό κέντρο αυτό! Όμως, και πάλι θέλετε ουσιαστικά να μείνει το λύκειο ως έχει, γιατί δεν θέλετε να τοποθετηθείτε ότι είναι ένα πρώην πρ</w:t>
      </w:r>
      <w:r>
        <w:rPr>
          <w:rFonts w:eastAsia="Times New Roman" w:cs="Times New Roman"/>
          <w:szCs w:val="24"/>
        </w:rPr>
        <w:t xml:space="preserve">οπαρασκευαστικό έτος. Σε όλα τα μέρη του κόσμου έτσι είναι! Και όσον αφορά όλον αυτόν τον θρήνο πάλι για τη γενική παιδεία, προσπαθήστε επιτέλους να την υπερασπιστείτε και όχι όπως έχει εκφυλιστεί σήμερα. </w:t>
      </w:r>
    </w:p>
    <w:p w14:paraId="7C4604E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Δεν θέλω να σχολιάσω το απίστευτο σύστημα του ΚΚΕ </w:t>
      </w:r>
      <w:r>
        <w:rPr>
          <w:rFonts w:eastAsia="Times New Roman" w:cs="Times New Roman"/>
          <w:szCs w:val="24"/>
        </w:rPr>
        <w:t xml:space="preserve">που λέει να κρατάει κανείς οποίους βαθμούς θέλει για όσο καιρό θέλει και να δίνει όσα μαθήματα θέλει για να δει ποιους βαθμούς θα κρατήσει. Αυτό δεν είναι σύστημα,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w:t>
      </w:r>
    </w:p>
    <w:p w14:paraId="7C4604E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στη Βουλή εκφράστηκε και το πιο σύντομο ανέκδοτο, το </w:t>
      </w:r>
      <w:r>
        <w:rPr>
          <w:rFonts w:eastAsia="Times New Roman" w:cs="Times New Roman"/>
          <w:szCs w:val="24"/>
        </w:rPr>
        <w:t>αίτημα του ΚΚΕ για κριτική σκέψη. Θα σας παρακαλούσα, λοιπόν, να σεβαστούμε όλοι τις αρχές και τις αξίες μας.</w:t>
      </w:r>
    </w:p>
    <w:p w14:paraId="7C4604EE"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Λένε ότι δημιουργούμε τμήματα για ρουσφετολογικούς λόγους. Να το πούμε και να το ξαναπούμε; Σήμερα τα τμήματα είναι τετρακόσια πενήντα και γίνοντα</w:t>
      </w:r>
      <w:r>
        <w:rPr>
          <w:rFonts w:eastAsia="Times New Roman" w:cs="Times New Roman"/>
          <w:szCs w:val="24"/>
        </w:rPr>
        <w:t xml:space="preserve">ι τετρακόσια τριάντα μετά το σχέδιο μας. Αυτή είναι η πραγματικότητα </w:t>
      </w:r>
      <w:r>
        <w:rPr>
          <w:rFonts w:eastAsia="Times New Roman" w:cs="Times New Roman"/>
          <w:szCs w:val="24"/>
        </w:rPr>
        <w:lastRenderedPageBreak/>
        <w:t>την οποία δεν θέλετε να αναγνωρίσετε. Και βεβαίως, αξιολόγηση των τμημάτων, και αυτών που ήταν τώρα και αυτών που ιδρύονται. Επίσης, αξιολόγηση και των εκπαιδευτικών, αλλά όχι εκδίκηση. Ε</w:t>
      </w:r>
      <w:r>
        <w:rPr>
          <w:rFonts w:eastAsia="Times New Roman" w:cs="Times New Roman"/>
          <w:szCs w:val="24"/>
        </w:rPr>
        <w:t>ίναι δύο διαφορετικά πράγματα.</w:t>
      </w:r>
    </w:p>
    <w:p w14:paraId="7C4604EF" w14:textId="77777777" w:rsidR="00D41D4C" w:rsidRDefault="00870AC4">
      <w:pPr>
        <w:spacing w:line="600" w:lineRule="auto"/>
        <w:ind w:firstLine="720"/>
        <w:contextualSpacing/>
        <w:jc w:val="both"/>
        <w:rPr>
          <w:rFonts w:eastAsia="Times New Roman"/>
          <w:szCs w:val="24"/>
        </w:rPr>
      </w:pPr>
      <w:r>
        <w:rPr>
          <w:rFonts w:eastAsia="Times New Roman" w:cs="Times New Roman"/>
          <w:szCs w:val="24"/>
        </w:rPr>
        <w:t xml:space="preserve">(Στο σημείο αυτό ο Βουλευτής του Κομμουνιστικού Κόμματος Ελλάδας κ. Αθανάσιος </w:t>
      </w:r>
      <w:proofErr w:type="spellStart"/>
      <w:r>
        <w:rPr>
          <w:rFonts w:eastAsia="Times New Roman" w:cs="Times New Roman"/>
          <w:szCs w:val="24"/>
        </w:rPr>
        <w:t>Παφίλης</w:t>
      </w:r>
      <w:proofErr w:type="spellEnd"/>
      <w:r>
        <w:rPr>
          <w:rFonts w:eastAsia="Times New Roman" w:cs="Times New Roman"/>
          <w:szCs w:val="24"/>
        </w:rPr>
        <w:t xml:space="preserve"> ανεβαίνει στο Βήμα και παραδίδει στον </w:t>
      </w:r>
      <w:r w:rsidRPr="00C82B7E">
        <w:rPr>
          <w:rFonts w:eastAsia="Times New Roman"/>
          <w:szCs w:val="24"/>
        </w:rPr>
        <w:t xml:space="preserve">Υπουργό Παιδείας, Έρευνας και Θρησκευμάτων </w:t>
      </w:r>
      <w:r>
        <w:rPr>
          <w:rFonts w:eastAsia="Times New Roman"/>
          <w:szCs w:val="24"/>
        </w:rPr>
        <w:t>κ. Κωνσταντίνο</w:t>
      </w:r>
      <w:r w:rsidRPr="00C82B7E">
        <w:rPr>
          <w:rFonts w:eastAsia="Times New Roman"/>
          <w:szCs w:val="24"/>
        </w:rPr>
        <w:t xml:space="preserve"> </w:t>
      </w:r>
      <w:proofErr w:type="spellStart"/>
      <w:r w:rsidRPr="00C82B7E">
        <w:rPr>
          <w:rFonts w:eastAsia="Times New Roman"/>
          <w:szCs w:val="24"/>
        </w:rPr>
        <w:t>Γαβρ</w:t>
      </w:r>
      <w:r>
        <w:rPr>
          <w:rFonts w:eastAsia="Times New Roman"/>
          <w:szCs w:val="24"/>
        </w:rPr>
        <w:t>ό</w:t>
      </w:r>
      <w:r w:rsidRPr="00C82B7E">
        <w:rPr>
          <w:rFonts w:eastAsia="Times New Roman"/>
          <w:szCs w:val="24"/>
        </w:rPr>
        <w:t>γλου</w:t>
      </w:r>
      <w:proofErr w:type="spellEnd"/>
      <w:r w:rsidRPr="008C007E">
        <w:rPr>
          <w:rFonts w:eastAsia="Times New Roman"/>
          <w:b/>
          <w:szCs w:val="24"/>
        </w:rPr>
        <w:t xml:space="preserve"> </w:t>
      </w:r>
      <w:r>
        <w:rPr>
          <w:rFonts w:eastAsia="Times New Roman"/>
          <w:szCs w:val="24"/>
        </w:rPr>
        <w:t>την εφημερίδα «ΡΙΖΟΣΠΑΣΤΗΣ» με τη</w:t>
      </w:r>
      <w:r>
        <w:rPr>
          <w:rFonts w:eastAsia="Times New Roman"/>
          <w:szCs w:val="24"/>
        </w:rPr>
        <w:t xml:space="preserve">ν παραίνεση να διαβάσει τις δηλώσεις του Γενικού Γραμματέα της </w:t>
      </w:r>
      <w:r w:rsidRPr="00AC69A1">
        <w:rPr>
          <w:rFonts w:eastAsia="Times New Roman"/>
          <w:szCs w:val="24"/>
        </w:rPr>
        <w:t xml:space="preserve">Κεντρικής Επιτροπής του Κομμουνιστικού Κόμματος </w:t>
      </w:r>
      <w:r>
        <w:rPr>
          <w:rFonts w:eastAsia="Times New Roman"/>
          <w:szCs w:val="24"/>
        </w:rPr>
        <w:t xml:space="preserve">Ελλάδας κ. Δημητρίου </w:t>
      </w:r>
      <w:proofErr w:type="spellStart"/>
      <w:r>
        <w:rPr>
          <w:rFonts w:eastAsia="Times New Roman"/>
          <w:szCs w:val="24"/>
        </w:rPr>
        <w:t>Κουτσούμπα</w:t>
      </w:r>
      <w:proofErr w:type="spellEnd"/>
      <w:r>
        <w:rPr>
          <w:rFonts w:eastAsia="Times New Roman"/>
          <w:szCs w:val="24"/>
        </w:rPr>
        <w:t xml:space="preserve">) </w:t>
      </w:r>
    </w:p>
    <w:p w14:paraId="7C4604F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Κύριε </w:t>
      </w:r>
      <w:proofErr w:type="spellStart"/>
      <w:r>
        <w:rPr>
          <w:rFonts w:eastAsia="Times New Roman" w:cs="Times New Roman"/>
          <w:szCs w:val="24"/>
        </w:rPr>
        <w:t>Γαβρόγλου</w:t>
      </w:r>
      <w:proofErr w:type="spellEnd"/>
      <w:r>
        <w:rPr>
          <w:rFonts w:eastAsia="Times New Roman" w:cs="Times New Roman"/>
          <w:szCs w:val="24"/>
        </w:rPr>
        <w:t>, επειδή είστε μάστορας στη διαστρέβλωση, διαβάστε τι είπε ο Γραμματέας του Κ</w:t>
      </w:r>
      <w:r>
        <w:rPr>
          <w:rFonts w:eastAsia="Times New Roman" w:cs="Times New Roman"/>
          <w:szCs w:val="24"/>
        </w:rPr>
        <w:t xml:space="preserve">όμματος. </w:t>
      </w:r>
    </w:p>
    <w:p w14:paraId="7C4604F1" w14:textId="77777777" w:rsidR="00D41D4C" w:rsidRDefault="00870AC4">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C4604F2" w14:textId="77777777" w:rsidR="00D41D4C" w:rsidRDefault="00870AC4">
      <w:pPr>
        <w:tabs>
          <w:tab w:val="left" w:pos="697"/>
          <w:tab w:val="center" w:pos="4393"/>
        </w:tabs>
        <w:spacing w:line="600" w:lineRule="auto"/>
        <w:ind w:firstLine="697"/>
        <w:contextualSpacing/>
        <w:jc w:val="both"/>
        <w:rPr>
          <w:rFonts w:eastAsia="Times New Roman" w:cs="Times New Roman"/>
          <w:szCs w:val="24"/>
        </w:rPr>
      </w:pPr>
      <w:r>
        <w:rPr>
          <w:rFonts w:eastAsia="Times New Roman" w:cs="Times New Roman"/>
          <w:b/>
          <w:szCs w:val="24"/>
        </w:rPr>
        <w:lastRenderedPageBreak/>
        <w:tab/>
        <w:t>ΠΡΟΕΔΡΕΟΥΣΑ</w:t>
      </w:r>
      <w:r w:rsidRPr="00E8306E">
        <w:rPr>
          <w:rFonts w:eastAsia="Times New Roman" w:cs="Times New Roman"/>
          <w:b/>
          <w:szCs w:val="24"/>
        </w:rPr>
        <w:t xml:space="preserve"> (Αναστασία Χριστοδουλοπούλου)</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xml:space="preserve">, εντάξει, να μην υπερβούμε όλα τα όρια τώρα. </w:t>
      </w:r>
    </w:p>
    <w:p w14:paraId="7C4604F3" w14:textId="77777777" w:rsidR="00D41D4C" w:rsidRDefault="00870AC4">
      <w:pPr>
        <w:tabs>
          <w:tab w:val="left" w:pos="697"/>
          <w:tab w:val="center" w:pos="4393"/>
        </w:tabs>
        <w:spacing w:line="600" w:lineRule="auto"/>
        <w:ind w:firstLine="697"/>
        <w:contextualSpacing/>
        <w:jc w:val="both"/>
        <w:rPr>
          <w:rFonts w:eastAsia="Times New Roman" w:cs="Times New Roman"/>
          <w:b/>
          <w:szCs w:val="24"/>
        </w:rPr>
      </w:pPr>
      <w:r>
        <w:rPr>
          <w:rFonts w:eastAsia="Times New Roman" w:cs="Times New Roman"/>
          <w:b/>
          <w:szCs w:val="24"/>
        </w:rPr>
        <w:t>ΑΘΑΝΑΣΙΟΣ ΠΑΦΙΛΗΣ</w:t>
      </w:r>
      <w:r w:rsidRPr="00E22DE7">
        <w:rPr>
          <w:rFonts w:eastAsia="Times New Roman" w:cs="Times New Roman"/>
          <w:b/>
          <w:szCs w:val="24"/>
        </w:rPr>
        <w:t>:</w:t>
      </w:r>
      <w:r>
        <w:rPr>
          <w:rFonts w:eastAsia="Times New Roman" w:cs="Times New Roman"/>
          <w:szCs w:val="24"/>
        </w:rPr>
        <w:t xml:space="preserve"> Διαβάστε το όλο! Εδώ είναι να διαβάσετε τι είπε ο </w:t>
      </w:r>
      <w:proofErr w:type="spellStart"/>
      <w:r>
        <w:rPr>
          <w:rFonts w:eastAsia="Times New Roman" w:cs="Times New Roman"/>
          <w:szCs w:val="24"/>
        </w:rPr>
        <w:t>Κουτσούμπας</w:t>
      </w:r>
      <w:proofErr w:type="spellEnd"/>
      <w:r>
        <w:rPr>
          <w:rFonts w:eastAsia="Times New Roman" w:cs="Times New Roman"/>
          <w:szCs w:val="24"/>
        </w:rPr>
        <w:t>.</w:t>
      </w:r>
    </w:p>
    <w:p w14:paraId="7C4604F4" w14:textId="77777777" w:rsidR="00D41D4C" w:rsidRDefault="00870AC4">
      <w:pPr>
        <w:tabs>
          <w:tab w:val="left" w:pos="697"/>
          <w:tab w:val="center" w:pos="4393"/>
        </w:tabs>
        <w:spacing w:line="600" w:lineRule="auto"/>
        <w:ind w:firstLine="697"/>
        <w:contextualSpacing/>
        <w:jc w:val="both"/>
        <w:rPr>
          <w:rFonts w:eastAsia="Times New Roman" w:cs="Times New Roman"/>
          <w:szCs w:val="24"/>
        </w:rPr>
      </w:pPr>
      <w:r w:rsidRPr="00D91D51">
        <w:rPr>
          <w:rFonts w:eastAsia="Times New Roman" w:cs="Times New Roman"/>
          <w:b/>
          <w:szCs w:val="24"/>
        </w:rPr>
        <w:t>ΠΡΟΕΔΡΕΥΟΥΣΑ (Αναστασία Χριστοδουλοπού</w:t>
      </w:r>
      <w:r w:rsidRPr="00D91D51">
        <w:rPr>
          <w:rFonts w:eastAsia="Times New Roman" w:cs="Times New Roman"/>
          <w:b/>
          <w:szCs w:val="24"/>
        </w:rPr>
        <w:t xml:space="preserve">λου): </w:t>
      </w: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σας παρακαλώ!</w:t>
      </w:r>
    </w:p>
    <w:p w14:paraId="7C4604F5" w14:textId="77777777" w:rsidR="00D41D4C" w:rsidRDefault="00870AC4">
      <w:pPr>
        <w:tabs>
          <w:tab w:val="left" w:pos="697"/>
          <w:tab w:val="center" w:pos="4393"/>
        </w:tabs>
        <w:spacing w:line="600" w:lineRule="auto"/>
        <w:ind w:firstLine="697"/>
        <w:contextualSpacing/>
        <w:jc w:val="both"/>
        <w:rPr>
          <w:rFonts w:eastAsia="Times New Roman" w:cs="Times New Roman"/>
          <w:szCs w:val="24"/>
        </w:rPr>
      </w:pPr>
      <w:r>
        <w:rPr>
          <w:rFonts w:eastAsia="Times New Roman" w:cs="Times New Roman"/>
          <w:b/>
          <w:szCs w:val="24"/>
        </w:rPr>
        <w:t>ΑΘΑΝΑΣΙΟΣ ΠΑΦΙΛΗΣ</w:t>
      </w:r>
      <w:r w:rsidRPr="00E22DE7">
        <w:rPr>
          <w:rFonts w:eastAsia="Times New Roman" w:cs="Times New Roman"/>
          <w:b/>
          <w:szCs w:val="24"/>
        </w:rPr>
        <w:t>:</w:t>
      </w:r>
      <w:r>
        <w:rPr>
          <w:rFonts w:eastAsia="Times New Roman" w:cs="Times New Roman"/>
          <w:b/>
          <w:szCs w:val="24"/>
        </w:rPr>
        <w:t xml:space="preserve"> </w:t>
      </w:r>
      <w:r>
        <w:rPr>
          <w:rFonts w:eastAsia="Times New Roman" w:cs="Times New Roman"/>
          <w:szCs w:val="24"/>
        </w:rPr>
        <w:t>Διαβάστε το όλο και όχι αυτό που σημειώνετε!</w:t>
      </w:r>
    </w:p>
    <w:p w14:paraId="7C4604F6" w14:textId="77777777" w:rsidR="00D41D4C" w:rsidRDefault="00870AC4">
      <w:pPr>
        <w:tabs>
          <w:tab w:val="left" w:pos="697"/>
          <w:tab w:val="center" w:pos="4393"/>
        </w:tabs>
        <w:spacing w:line="600" w:lineRule="auto"/>
        <w:ind w:firstLine="697"/>
        <w:contextualSpacing/>
        <w:jc w:val="both"/>
        <w:rPr>
          <w:rFonts w:eastAsia="Times New Roman" w:cs="Times New Roman"/>
          <w:szCs w:val="24"/>
        </w:rPr>
      </w:pPr>
      <w:r w:rsidRPr="00B4221D">
        <w:rPr>
          <w:rFonts w:eastAsia="Times New Roman" w:cs="Times New Roman"/>
          <w:b/>
          <w:szCs w:val="24"/>
        </w:rPr>
        <w:t>ΠΡΟΕΔΡΕΥΟΥΣΑ (Αναστασία Χριστοδουλοπούλου):</w:t>
      </w:r>
      <w:r>
        <w:rPr>
          <w:rFonts w:eastAsia="Times New Roman" w:cs="Times New Roman"/>
          <w:szCs w:val="24"/>
        </w:rPr>
        <w:t xml:space="preserve"> Συνεχίστε, κύριε Υπουργέ.</w:t>
      </w:r>
    </w:p>
    <w:p w14:paraId="7C4604F7" w14:textId="77777777" w:rsidR="00D41D4C" w:rsidRDefault="00870AC4">
      <w:pPr>
        <w:tabs>
          <w:tab w:val="left" w:pos="697"/>
          <w:tab w:val="center" w:pos="4393"/>
        </w:tabs>
        <w:spacing w:line="600" w:lineRule="auto"/>
        <w:ind w:firstLine="697"/>
        <w:contextualSpacing/>
        <w:jc w:val="both"/>
        <w:rPr>
          <w:rFonts w:eastAsia="Times New Roman" w:cs="Times New Roman"/>
          <w:szCs w:val="24"/>
        </w:rPr>
      </w:pPr>
      <w:r>
        <w:rPr>
          <w:rFonts w:eastAsia="Times New Roman" w:cs="Times New Roman"/>
          <w:b/>
          <w:szCs w:val="24"/>
        </w:rPr>
        <w:t>ΑΘΑΝΑΣΙΟΣ ΠΑΦΙΛΗΣ</w:t>
      </w:r>
      <w:r w:rsidRPr="00E22DE7">
        <w:rPr>
          <w:rFonts w:eastAsia="Times New Roman" w:cs="Times New Roman"/>
          <w:b/>
          <w:szCs w:val="24"/>
        </w:rPr>
        <w:t>:</w:t>
      </w:r>
      <w:r>
        <w:rPr>
          <w:rFonts w:eastAsia="Times New Roman" w:cs="Times New Roman"/>
          <w:b/>
          <w:szCs w:val="24"/>
        </w:rPr>
        <w:t xml:space="preserve"> </w:t>
      </w:r>
      <w:r>
        <w:rPr>
          <w:rFonts w:eastAsia="Times New Roman" w:cs="Times New Roman"/>
          <w:szCs w:val="24"/>
        </w:rPr>
        <w:t>Διαβάστε το όλο!</w:t>
      </w:r>
    </w:p>
    <w:p w14:paraId="7C4604F8" w14:textId="77777777" w:rsidR="00D41D4C" w:rsidRDefault="00870AC4">
      <w:pPr>
        <w:tabs>
          <w:tab w:val="left" w:pos="697"/>
          <w:tab w:val="center" w:pos="4393"/>
        </w:tabs>
        <w:spacing w:line="600" w:lineRule="auto"/>
        <w:ind w:firstLine="697"/>
        <w:contextualSpacing/>
        <w:jc w:val="both"/>
        <w:rPr>
          <w:rFonts w:eastAsia="Times New Roman" w:cs="Times New Roman"/>
          <w:szCs w:val="24"/>
        </w:rPr>
      </w:pPr>
      <w:r w:rsidRPr="00B4221D">
        <w:rPr>
          <w:rFonts w:eastAsia="Times New Roman" w:cs="Times New Roman"/>
          <w:b/>
          <w:szCs w:val="24"/>
        </w:rPr>
        <w:t>ΠΡΟΕΔΡΕΥΟΥΣΑ (Αναστασία Χριστοδουλοπούλου):</w:t>
      </w:r>
      <w:r w:rsidRPr="00B4221D">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πλειοδοσία..</w:t>
      </w:r>
    </w:p>
    <w:p w14:paraId="7C4604F9" w14:textId="77777777" w:rsidR="00D41D4C" w:rsidRDefault="00870AC4">
      <w:pPr>
        <w:tabs>
          <w:tab w:val="left" w:pos="697"/>
          <w:tab w:val="center" w:pos="4393"/>
        </w:tabs>
        <w:spacing w:line="600" w:lineRule="auto"/>
        <w:ind w:firstLine="697"/>
        <w:contextualSpacing/>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Δεν ξαναέγινε αυτό!</w:t>
      </w:r>
    </w:p>
    <w:p w14:paraId="7C4604FA" w14:textId="77777777" w:rsidR="00D41D4C" w:rsidRDefault="00870AC4">
      <w:pPr>
        <w:tabs>
          <w:tab w:val="left" w:pos="697"/>
          <w:tab w:val="center" w:pos="4393"/>
        </w:tabs>
        <w:spacing w:line="600" w:lineRule="auto"/>
        <w:ind w:firstLine="697"/>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xml:space="preserve">, μπαίνετε και εσείς στην εύκολη κουλτούρα της εικόνας, κάτι που είναι πολύ προσφιλές στη Νέα Δημοκρατία. </w:t>
      </w:r>
    </w:p>
    <w:p w14:paraId="7C4604FB" w14:textId="77777777" w:rsidR="00D41D4C" w:rsidRDefault="00870AC4">
      <w:pPr>
        <w:tabs>
          <w:tab w:val="left" w:pos="697"/>
          <w:tab w:val="center" w:pos="4393"/>
        </w:tabs>
        <w:spacing w:line="600" w:lineRule="auto"/>
        <w:ind w:firstLine="697"/>
        <w:contextualSpacing/>
        <w:jc w:val="center"/>
        <w:rPr>
          <w:rFonts w:eastAsia="Times New Roman" w:cs="Times New Roman"/>
          <w:szCs w:val="24"/>
        </w:rPr>
      </w:pPr>
      <w:r>
        <w:rPr>
          <w:rFonts w:eastAsia="Times New Roman" w:cs="Times New Roman"/>
          <w:szCs w:val="24"/>
        </w:rPr>
        <w:lastRenderedPageBreak/>
        <w:t xml:space="preserve">(Χειροκροτήματα από την πτέρυγα του ΣΥΡΙΖΑ) </w:t>
      </w:r>
    </w:p>
    <w:p w14:paraId="7C4604FC" w14:textId="77777777" w:rsidR="00D41D4C" w:rsidRDefault="00870AC4">
      <w:pPr>
        <w:tabs>
          <w:tab w:val="left" w:pos="697"/>
          <w:tab w:val="center" w:pos="4393"/>
        </w:tabs>
        <w:spacing w:line="600" w:lineRule="auto"/>
        <w:ind w:firstLine="697"/>
        <w:contextualSpacing/>
        <w:jc w:val="both"/>
        <w:rPr>
          <w:rFonts w:eastAsia="Times New Roman" w:cs="Times New Roman"/>
          <w:szCs w:val="24"/>
        </w:rPr>
      </w:pPr>
      <w:r>
        <w:rPr>
          <w:rFonts w:eastAsia="Times New Roman" w:cs="Times New Roman"/>
          <w:b/>
          <w:szCs w:val="24"/>
        </w:rPr>
        <w:t>ΑΘΑΝΑΣΙΟΣ ΠΑΦΙΛΗΣ</w:t>
      </w:r>
      <w:r w:rsidRPr="009D0096">
        <w:rPr>
          <w:rFonts w:eastAsia="Times New Roman" w:cs="Times New Roman"/>
          <w:b/>
          <w:szCs w:val="24"/>
        </w:rPr>
        <w:t>:</w:t>
      </w:r>
      <w:r>
        <w:rPr>
          <w:rFonts w:eastAsia="Times New Roman" w:cs="Times New Roman"/>
          <w:szCs w:val="24"/>
        </w:rPr>
        <w:t xml:space="preserve"> Διαβάστε το όλο και όχι αυτό που σημειώνετε εσείς!</w:t>
      </w:r>
    </w:p>
    <w:p w14:paraId="7C4604FD" w14:textId="77777777" w:rsidR="00D41D4C" w:rsidRDefault="00870AC4">
      <w:pPr>
        <w:tabs>
          <w:tab w:val="left" w:pos="697"/>
          <w:tab w:val="center" w:pos="4393"/>
        </w:tabs>
        <w:spacing w:line="600" w:lineRule="auto"/>
        <w:ind w:firstLine="697"/>
        <w:contextualSpacing/>
        <w:jc w:val="both"/>
        <w:rPr>
          <w:rFonts w:eastAsia="Times New Roman" w:cs="Times New Roman"/>
          <w:szCs w:val="24"/>
        </w:rPr>
      </w:pPr>
      <w:r w:rsidRPr="008C007E">
        <w:rPr>
          <w:rFonts w:eastAsia="Times New Roman"/>
          <w:b/>
          <w:szCs w:val="24"/>
        </w:rPr>
        <w:t xml:space="preserve">ΚΩΝΣΤΑΝΤΙΝΟΣ ΓΑΒΡΟΓΛΟΥ (Υπουργός Παιδείας, Έρευνας και Θρησκευμάτων): </w:t>
      </w:r>
      <w:r>
        <w:rPr>
          <w:rFonts w:eastAsia="Times New Roman" w:cs="Times New Roman"/>
          <w:szCs w:val="24"/>
        </w:rPr>
        <w:t>Τουλάχιστον, δεν έχω κατηγορηθεί ότι είμαι και αδιάβαστος. Αυτό τουλάχι</w:t>
      </w:r>
      <w:r>
        <w:rPr>
          <w:rFonts w:eastAsia="Times New Roman" w:cs="Times New Roman"/>
          <w:szCs w:val="24"/>
        </w:rPr>
        <w:t>στον…</w:t>
      </w:r>
    </w:p>
    <w:p w14:paraId="7C4604FE" w14:textId="77777777" w:rsidR="00D41D4C" w:rsidRDefault="00870AC4">
      <w:pPr>
        <w:tabs>
          <w:tab w:val="left" w:pos="697"/>
          <w:tab w:val="center" w:pos="4393"/>
        </w:tabs>
        <w:spacing w:line="600" w:lineRule="auto"/>
        <w:ind w:firstLine="697"/>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Εντελώς!</w:t>
      </w:r>
    </w:p>
    <w:p w14:paraId="7C4604FF" w14:textId="77777777" w:rsidR="00D41D4C" w:rsidRDefault="00870AC4">
      <w:pPr>
        <w:tabs>
          <w:tab w:val="left" w:pos="697"/>
          <w:tab w:val="center" w:pos="4393"/>
        </w:tabs>
        <w:spacing w:line="600" w:lineRule="auto"/>
        <w:ind w:firstLine="697"/>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 διαβάσετε τι λέει! Διαβάστε τι είπε ακριβώς!</w:t>
      </w:r>
    </w:p>
    <w:p w14:paraId="7C460500" w14:textId="77777777" w:rsidR="00D41D4C" w:rsidRDefault="00870AC4">
      <w:pPr>
        <w:tabs>
          <w:tab w:val="left" w:pos="697"/>
          <w:tab w:val="center" w:pos="4393"/>
        </w:tabs>
        <w:spacing w:line="600" w:lineRule="auto"/>
        <w:ind w:firstLine="697"/>
        <w:contextualSpacing/>
        <w:jc w:val="both"/>
        <w:rPr>
          <w:rFonts w:eastAsia="Times New Roman" w:cs="Times New Roman"/>
          <w:szCs w:val="24"/>
        </w:rPr>
      </w:pPr>
      <w:r>
        <w:rPr>
          <w:rFonts w:eastAsia="Times New Roman" w:cs="Times New Roman"/>
          <w:b/>
          <w:szCs w:val="24"/>
        </w:rPr>
        <w:t>ΠΡΟΕΔΡΕΟΥΣΑ</w:t>
      </w:r>
      <w:r w:rsidRPr="00E8306E">
        <w:rPr>
          <w:rFonts w:eastAsia="Times New Roman" w:cs="Times New Roman"/>
          <w:b/>
          <w:szCs w:val="24"/>
        </w:rPr>
        <w:t xml:space="preserve"> (Αναστασία Χριστοδουλοπούλου)</w:t>
      </w:r>
      <w:r>
        <w:rPr>
          <w:rFonts w:eastAsia="Times New Roman" w:cs="Times New Roman"/>
          <w:b/>
          <w:szCs w:val="24"/>
        </w:rPr>
        <w:t xml:space="preserve">: </w:t>
      </w:r>
      <w:r>
        <w:rPr>
          <w:rFonts w:eastAsia="Times New Roman" w:cs="Times New Roman"/>
          <w:szCs w:val="24"/>
        </w:rPr>
        <w:t>Δ</w:t>
      </w:r>
      <w:r>
        <w:rPr>
          <w:rFonts w:eastAsia="Times New Roman" w:cs="Times New Roman"/>
          <w:szCs w:val="24"/>
        </w:rPr>
        <w:t>ιευκολύνετε λίγο την κατάσταση, σας παρακαλώ.</w:t>
      </w:r>
    </w:p>
    <w:p w14:paraId="7C460501" w14:textId="77777777" w:rsidR="00D41D4C" w:rsidRDefault="00870AC4">
      <w:pPr>
        <w:tabs>
          <w:tab w:val="left" w:pos="697"/>
          <w:tab w:val="center" w:pos="4393"/>
        </w:tabs>
        <w:spacing w:line="600" w:lineRule="auto"/>
        <w:ind w:firstLine="697"/>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w:t>
      </w:r>
      <w:r>
        <w:rPr>
          <w:rFonts w:eastAsia="Times New Roman" w:cs="Times New Roman"/>
          <w:b/>
          <w:szCs w:val="24"/>
        </w:rPr>
        <w:t>ν):</w:t>
      </w:r>
      <w:r>
        <w:rPr>
          <w:rFonts w:eastAsia="Times New Roman" w:cs="Times New Roman"/>
          <w:szCs w:val="24"/>
        </w:rPr>
        <w:t xml:space="preserve"> Ακούστε, εγώ σημείωσα ακριβώς αυτό που είπα…</w:t>
      </w:r>
    </w:p>
    <w:p w14:paraId="7C460502" w14:textId="77777777" w:rsidR="00D41D4C" w:rsidRDefault="00870AC4">
      <w:pPr>
        <w:tabs>
          <w:tab w:val="left" w:pos="697"/>
          <w:tab w:val="center" w:pos="4393"/>
        </w:tabs>
        <w:spacing w:line="600" w:lineRule="auto"/>
        <w:ind w:firstLine="697"/>
        <w:contextualSpacing/>
        <w:jc w:val="center"/>
        <w:rPr>
          <w:rFonts w:eastAsia="Times New Roman" w:cs="Times New Roman"/>
          <w:szCs w:val="24"/>
        </w:rPr>
      </w:pPr>
      <w:r>
        <w:rPr>
          <w:rFonts w:eastAsia="Times New Roman" w:cs="Times New Roman"/>
          <w:szCs w:val="24"/>
        </w:rPr>
        <w:t>(Θόρυβος από την πτέρυγα του Κ</w:t>
      </w:r>
      <w:r>
        <w:rPr>
          <w:rFonts w:eastAsia="Times New Roman" w:cs="Times New Roman"/>
          <w:szCs w:val="24"/>
        </w:rPr>
        <w:t>ομμουνιστικού Κόμματος Ελλάδας)</w:t>
      </w:r>
    </w:p>
    <w:p w14:paraId="7C460503" w14:textId="77777777" w:rsidR="00D41D4C" w:rsidRDefault="00870AC4">
      <w:pPr>
        <w:tabs>
          <w:tab w:val="left" w:pos="697"/>
          <w:tab w:val="center" w:pos="4393"/>
        </w:tabs>
        <w:spacing w:line="600" w:lineRule="auto"/>
        <w:ind w:firstLine="697"/>
        <w:contextualSpacing/>
        <w:jc w:val="both"/>
        <w:rPr>
          <w:rFonts w:eastAsia="Times New Roman" w:cs="Times New Roman"/>
          <w:szCs w:val="24"/>
        </w:rPr>
      </w:pPr>
      <w:r>
        <w:rPr>
          <w:rFonts w:eastAsia="Times New Roman" w:cs="Times New Roman"/>
          <w:b/>
          <w:szCs w:val="24"/>
        </w:rPr>
        <w:t>ΑΘΑΝΑΣΙΟΣ ΠΑΦΙΛΗΣ</w:t>
      </w:r>
      <w:r w:rsidRPr="00AE051C">
        <w:rPr>
          <w:rFonts w:eastAsia="Times New Roman" w:cs="Times New Roman"/>
          <w:b/>
          <w:szCs w:val="24"/>
        </w:rPr>
        <w:t>:</w:t>
      </w:r>
      <w:r>
        <w:rPr>
          <w:rFonts w:eastAsia="Times New Roman" w:cs="Times New Roman"/>
          <w:b/>
          <w:szCs w:val="24"/>
        </w:rPr>
        <w:t xml:space="preserve"> </w:t>
      </w:r>
      <w:r>
        <w:rPr>
          <w:rFonts w:eastAsia="Times New Roman" w:cs="Times New Roman"/>
          <w:szCs w:val="24"/>
        </w:rPr>
        <w:t>Διαβάστε το!</w:t>
      </w:r>
    </w:p>
    <w:p w14:paraId="7C460504" w14:textId="77777777" w:rsidR="00D41D4C" w:rsidRDefault="00870AC4">
      <w:pPr>
        <w:tabs>
          <w:tab w:val="left" w:pos="697"/>
          <w:tab w:val="center" w:pos="4393"/>
        </w:tabs>
        <w:spacing w:line="600" w:lineRule="auto"/>
        <w:ind w:firstLine="697"/>
        <w:contextualSpacing/>
        <w:jc w:val="both"/>
        <w:rPr>
          <w:rFonts w:eastAsia="Times New Roman" w:cs="Times New Roman"/>
          <w:szCs w:val="24"/>
        </w:rPr>
      </w:pPr>
      <w:r w:rsidRPr="008C007E">
        <w:rPr>
          <w:rFonts w:eastAsia="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Αφήστε με να τελειώσω και υπόσχομαι…</w:t>
      </w:r>
    </w:p>
    <w:p w14:paraId="7C460505" w14:textId="77777777" w:rsidR="00D41D4C" w:rsidRDefault="00870AC4">
      <w:pPr>
        <w:tabs>
          <w:tab w:val="left" w:pos="697"/>
          <w:tab w:val="center" w:pos="4393"/>
        </w:tabs>
        <w:spacing w:line="600" w:lineRule="auto"/>
        <w:ind w:firstLine="697"/>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ΕΟΥΣΑ (Αναστασία Χριστοδουλοπούλου):</w:t>
      </w:r>
      <w:r>
        <w:rPr>
          <w:rFonts w:eastAsia="Times New Roman" w:cs="Times New Roman"/>
          <w:szCs w:val="24"/>
        </w:rPr>
        <w:t xml:space="preserve"> Θα υποβάλετε τι θα διαβάσει ο Υπουργός; Δεν καταλαβαίνω τι γίνεται εδώ! </w:t>
      </w:r>
    </w:p>
    <w:p w14:paraId="7C460506" w14:textId="77777777" w:rsidR="00D41D4C" w:rsidRDefault="00870AC4">
      <w:pPr>
        <w:tabs>
          <w:tab w:val="left" w:pos="697"/>
          <w:tab w:val="center" w:pos="4393"/>
        </w:tabs>
        <w:spacing w:line="600" w:lineRule="auto"/>
        <w:ind w:firstLine="709"/>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…έναντι όλων των συναδέλφων ότι εάν τυχόν ακούσω στα Πρακτικά τη φωνή και δω</w:t>
      </w:r>
      <w:r>
        <w:rPr>
          <w:rFonts w:eastAsia="Times New Roman" w:cs="Times New Roman"/>
          <w:szCs w:val="24"/>
        </w:rPr>
        <w:t xml:space="preserve"> ότι είναι αυτό που λέω, θα βγω να καταγγείλω αυτό. Αν τυχόν εγώ κάνω λάθος, θα ζητήσω συγγνώμη. </w:t>
      </w:r>
    </w:p>
    <w:p w14:paraId="7C460507"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sidRPr="00DE5A42">
        <w:rPr>
          <w:rFonts w:eastAsia="Times New Roman" w:cs="Times New Roman"/>
          <w:b/>
          <w:szCs w:val="24"/>
        </w:rPr>
        <w:t>:</w:t>
      </w:r>
      <w:r>
        <w:rPr>
          <w:rFonts w:eastAsia="Times New Roman" w:cs="Times New Roman"/>
          <w:szCs w:val="24"/>
        </w:rPr>
        <w:t xml:space="preserve"> Ζητήστε εκ των προτέρων. </w:t>
      </w:r>
    </w:p>
    <w:p w14:paraId="7C46050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sidRPr="00DE5A42">
        <w:rPr>
          <w:rFonts w:eastAsia="Times New Roman" w:cs="Times New Roman"/>
          <w:b/>
          <w:szCs w:val="24"/>
        </w:rPr>
        <w:t>:</w:t>
      </w:r>
      <w:r>
        <w:rPr>
          <w:rFonts w:eastAsia="Times New Roman" w:cs="Times New Roman"/>
          <w:szCs w:val="24"/>
        </w:rPr>
        <w:t xml:space="preserve"> Δεν θα ζητήσω εκ των προτέρων, γιατί ξέρω ότι η εφημερίδα αυτή δημοσιεύει ό,τι συμφέρει τον λαό, επίσης. </w:t>
      </w:r>
    </w:p>
    <w:p w14:paraId="7C460509"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sidRPr="00DE5A42">
        <w:rPr>
          <w:rFonts w:eastAsia="Times New Roman" w:cs="Times New Roman"/>
          <w:b/>
          <w:szCs w:val="24"/>
        </w:rPr>
        <w:t>:</w:t>
      </w:r>
      <w:r>
        <w:rPr>
          <w:rFonts w:eastAsia="Times New Roman" w:cs="Times New Roman"/>
          <w:szCs w:val="24"/>
        </w:rPr>
        <w:t xml:space="preserve"> Έτσι, έ; Πάρτε τα Πρακτικά.</w:t>
      </w:r>
    </w:p>
    <w:p w14:paraId="7C46050A"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ΓΑΒΡΟΓΛΟΥ (Υπουργός Παιδείας, Έρευνας και Θρησκευμάτων)</w:t>
      </w:r>
      <w:r w:rsidRPr="00DE5A42">
        <w:rPr>
          <w:rFonts w:eastAsia="Times New Roman" w:cs="Times New Roman"/>
          <w:b/>
          <w:szCs w:val="24"/>
        </w:rPr>
        <w:t>:</w:t>
      </w:r>
      <w:r>
        <w:rPr>
          <w:rFonts w:eastAsia="Times New Roman" w:cs="Times New Roman"/>
          <w:szCs w:val="24"/>
        </w:rPr>
        <w:t xml:space="preserve"> </w:t>
      </w:r>
      <w:proofErr w:type="spellStart"/>
      <w:r>
        <w:rPr>
          <w:rFonts w:eastAsia="Times New Roman" w:cs="Times New Roman"/>
          <w:szCs w:val="24"/>
        </w:rPr>
        <w:t>Εμ</w:t>
      </w:r>
      <w:proofErr w:type="spellEnd"/>
      <w:r>
        <w:rPr>
          <w:rFonts w:eastAsia="Times New Roman" w:cs="Times New Roman"/>
          <w:szCs w:val="24"/>
        </w:rPr>
        <w:t>, αυτό δεν είναι; Χρόνια τώρα,</w:t>
      </w:r>
      <w:r>
        <w:rPr>
          <w:rFonts w:eastAsia="Times New Roman" w:cs="Times New Roman"/>
          <w:szCs w:val="24"/>
        </w:rPr>
        <w:t xml:space="preserve"> δεν είναι καινούργιο. </w:t>
      </w:r>
    </w:p>
    <w:p w14:paraId="7C46050B"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sidRPr="00DE5A42">
        <w:rPr>
          <w:rFonts w:eastAsia="Times New Roman" w:cs="Times New Roman"/>
          <w:b/>
          <w:szCs w:val="24"/>
        </w:rPr>
        <w:t>:</w:t>
      </w:r>
      <w:r>
        <w:rPr>
          <w:rFonts w:eastAsia="Times New Roman" w:cs="Times New Roman"/>
          <w:szCs w:val="24"/>
        </w:rPr>
        <w:t xml:space="preserve"> Φέρτε από τα Πρακτικά την ομιλία του κ. </w:t>
      </w:r>
      <w:proofErr w:type="spellStart"/>
      <w:r>
        <w:rPr>
          <w:rFonts w:eastAsia="Times New Roman" w:cs="Times New Roman"/>
          <w:szCs w:val="24"/>
        </w:rPr>
        <w:t>Κουτσούμπα</w:t>
      </w:r>
      <w:proofErr w:type="spellEnd"/>
      <w:r>
        <w:rPr>
          <w:rFonts w:eastAsia="Times New Roman" w:cs="Times New Roman"/>
          <w:szCs w:val="24"/>
        </w:rPr>
        <w:t xml:space="preserve"> τώρα, σας παρακαλώ. </w:t>
      </w:r>
    </w:p>
    <w:p w14:paraId="7C46050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sidRPr="00DE5A42">
        <w:rPr>
          <w:rFonts w:eastAsia="Times New Roman" w:cs="Times New Roman"/>
          <w:b/>
          <w:szCs w:val="24"/>
        </w:rPr>
        <w:t>:</w:t>
      </w:r>
      <w:r>
        <w:rPr>
          <w:rFonts w:eastAsia="Times New Roman" w:cs="Times New Roman"/>
          <w:szCs w:val="24"/>
        </w:rPr>
        <w:t xml:space="preserve"> Σας παρακαλώ!</w:t>
      </w:r>
    </w:p>
    <w:p w14:paraId="7C46050D" w14:textId="77777777" w:rsidR="00D41D4C" w:rsidRDefault="00870AC4">
      <w:pPr>
        <w:spacing w:line="600" w:lineRule="auto"/>
        <w:ind w:firstLine="720"/>
        <w:contextualSpacing/>
        <w:jc w:val="both"/>
        <w:rPr>
          <w:rFonts w:eastAsia="Times New Roman" w:cs="Times New Roman"/>
          <w:szCs w:val="24"/>
        </w:rPr>
      </w:pPr>
      <w:r w:rsidRPr="00536E1D">
        <w:rPr>
          <w:rFonts w:eastAsia="Times New Roman" w:cs="Times New Roman"/>
          <w:b/>
          <w:szCs w:val="24"/>
        </w:rPr>
        <w:t>ΠΡΟΕΔΡΕΥΟΥΣΑ (Αναστασία Χριστοδουλοπούλου)</w:t>
      </w:r>
      <w:r w:rsidRPr="00DE5A42">
        <w:rPr>
          <w:rFonts w:eastAsia="Times New Roman" w:cs="Times New Roman"/>
          <w:b/>
          <w:szCs w:val="24"/>
        </w:rPr>
        <w:t>:</w:t>
      </w:r>
      <w:r w:rsidRPr="00536E1D">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w:t>
      </w:r>
      <w:r>
        <w:rPr>
          <w:rFonts w:eastAsia="Times New Roman" w:cs="Times New Roman"/>
          <w:szCs w:val="24"/>
        </w:rPr>
        <w:t xml:space="preserve"> σας παρακαλώ. </w:t>
      </w:r>
    </w:p>
    <w:p w14:paraId="7C46050E"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sidRPr="00DE5A42">
        <w:rPr>
          <w:rFonts w:eastAsia="Times New Roman" w:cs="Times New Roman"/>
          <w:b/>
          <w:szCs w:val="24"/>
        </w:rPr>
        <w:t>:</w:t>
      </w:r>
      <w:r>
        <w:rPr>
          <w:rFonts w:eastAsia="Times New Roman" w:cs="Times New Roman"/>
          <w:szCs w:val="24"/>
        </w:rPr>
        <w:t xml:space="preserve"> Τα Πρακτικά της Βουλής...</w:t>
      </w:r>
    </w:p>
    <w:p w14:paraId="7C46050F"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Ακούτε τι σας λέω; Στα Πρακτικά θα πάω, όχι όμως στον Ριζοσπάστη.</w:t>
      </w:r>
    </w:p>
    <w:p w14:paraId="7C460510"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sidRPr="00DE5A42">
        <w:rPr>
          <w:rFonts w:eastAsia="Times New Roman" w:cs="Times New Roman"/>
          <w:b/>
          <w:szCs w:val="24"/>
        </w:rPr>
        <w:t>:</w:t>
      </w:r>
      <w:r>
        <w:rPr>
          <w:rFonts w:eastAsia="Times New Roman" w:cs="Times New Roman"/>
          <w:szCs w:val="24"/>
        </w:rPr>
        <w:t xml:space="preserve"> Δεν θέλεις την εικόνα, θέλεις και ηχητικό. </w:t>
      </w:r>
    </w:p>
    <w:p w14:paraId="7C460511"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Βεβαίως. Γιατί; </w:t>
      </w:r>
    </w:p>
    <w:p w14:paraId="7C460512" w14:textId="77777777" w:rsidR="00D41D4C" w:rsidRDefault="00870AC4">
      <w:pPr>
        <w:spacing w:line="600" w:lineRule="auto"/>
        <w:ind w:firstLine="720"/>
        <w:contextualSpacing/>
        <w:jc w:val="both"/>
        <w:rPr>
          <w:rFonts w:eastAsia="Times New Roman" w:cs="Times New Roman"/>
          <w:szCs w:val="24"/>
        </w:rPr>
      </w:pPr>
      <w:r w:rsidRPr="006E32BB">
        <w:rPr>
          <w:rFonts w:eastAsia="Times New Roman" w:cs="Times New Roman"/>
          <w:b/>
          <w:szCs w:val="24"/>
        </w:rPr>
        <w:t>ΛΙΑΝΑ ΚΑΝΕΛΛΗ:</w:t>
      </w:r>
      <w:r>
        <w:rPr>
          <w:rFonts w:eastAsia="Times New Roman" w:cs="Times New Roman"/>
          <w:szCs w:val="24"/>
        </w:rPr>
        <w:t xml:space="preserve"> Προτιμάς την τηλεόραση από το ραδιόφωνο…</w:t>
      </w:r>
    </w:p>
    <w:p w14:paraId="7C460513" w14:textId="77777777" w:rsidR="00D41D4C" w:rsidRDefault="00870AC4">
      <w:pPr>
        <w:spacing w:line="600" w:lineRule="auto"/>
        <w:ind w:firstLine="720"/>
        <w:contextualSpacing/>
        <w:jc w:val="both"/>
        <w:rPr>
          <w:rFonts w:eastAsia="Times New Roman" w:cs="Times New Roman"/>
          <w:szCs w:val="24"/>
        </w:rPr>
      </w:pPr>
      <w:r w:rsidRPr="00536E1D">
        <w:rPr>
          <w:rFonts w:eastAsia="Times New Roman" w:cs="Times New Roman"/>
          <w:b/>
          <w:szCs w:val="24"/>
        </w:rPr>
        <w:lastRenderedPageBreak/>
        <w:t>ΠΡΟΕΔΡΕΥΟΥΣΑ (Αναστασία Χριστοδουλοπούλου)</w:t>
      </w:r>
      <w:r w:rsidRPr="00DE5A42">
        <w:rPr>
          <w:rFonts w:eastAsia="Times New Roman" w:cs="Times New Roman"/>
          <w:b/>
          <w:szCs w:val="24"/>
        </w:rPr>
        <w:t>:</w:t>
      </w:r>
      <w:r>
        <w:rPr>
          <w:rFonts w:eastAsia="Times New Roman" w:cs="Times New Roman"/>
          <w:szCs w:val="24"/>
        </w:rPr>
        <w:t xml:space="preserve"> Κύριε Υπουργέ, παρακαλώ, μην απαντάτε γιατί έτσι δεν </w:t>
      </w:r>
      <w:r>
        <w:rPr>
          <w:rFonts w:eastAsia="Times New Roman" w:cs="Times New Roman"/>
          <w:szCs w:val="24"/>
        </w:rPr>
        <w:t xml:space="preserve">θα </w:t>
      </w:r>
      <w:r>
        <w:rPr>
          <w:rFonts w:eastAsia="Times New Roman" w:cs="Times New Roman"/>
          <w:szCs w:val="24"/>
        </w:rPr>
        <w:t>τελειώ</w:t>
      </w:r>
      <w:r>
        <w:rPr>
          <w:rFonts w:eastAsia="Times New Roman" w:cs="Times New Roman"/>
          <w:szCs w:val="24"/>
        </w:rPr>
        <w:t>σ</w:t>
      </w:r>
      <w:r>
        <w:rPr>
          <w:rFonts w:eastAsia="Times New Roman" w:cs="Times New Roman"/>
          <w:szCs w:val="24"/>
        </w:rPr>
        <w:t>ουμε</w:t>
      </w:r>
      <w:r>
        <w:rPr>
          <w:rFonts w:eastAsia="Times New Roman" w:cs="Times New Roman"/>
          <w:szCs w:val="24"/>
        </w:rPr>
        <w:t xml:space="preserve"> π</w:t>
      </w:r>
      <w:r>
        <w:rPr>
          <w:rFonts w:eastAsia="Times New Roman" w:cs="Times New Roman"/>
          <w:szCs w:val="24"/>
        </w:rPr>
        <w:t>οτέ</w:t>
      </w:r>
      <w:r>
        <w:rPr>
          <w:rFonts w:eastAsia="Times New Roman" w:cs="Times New Roman"/>
          <w:szCs w:val="24"/>
        </w:rPr>
        <w:t xml:space="preserve">. </w:t>
      </w:r>
    </w:p>
    <w:p w14:paraId="7C460514"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Έχετε δίκιο.</w:t>
      </w:r>
    </w:p>
    <w:p w14:paraId="7C460515" w14:textId="77777777" w:rsidR="00D41D4C" w:rsidRDefault="00870AC4">
      <w:pPr>
        <w:spacing w:line="600" w:lineRule="auto"/>
        <w:ind w:firstLine="720"/>
        <w:contextualSpacing/>
        <w:jc w:val="both"/>
        <w:rPr>
          <w:rFonts w:eastAsia="Times New Roman" w:cs="Times New Roman"/>
          <w:szCs w:val="24"/>
        </w:rPr>
      </w:pPr>
      <w:r w:rsidRPr="00536E1D">
        <w:rPr>
          <w:rFonts w:eastAsia="Times New Roman" w:cs="Times New Roman"/>
          <w:b/>
          <w:szCs w:val="24"/>
        </w:rPr>
        <w:t>ΠΡΟΕΔΡΕΥΟΥΣΑ (Αναστασία Χριστοδουλοπούλου)</w:t>
      </w:r>
      <w:r w:rsidRPr="00DE5A42">
        <w:rPr>
          <w:rFonts w:eastAsia="Times New Roman" w:cs="Times New Roman"/>
          <w:b/>
          <w:szCs w:val="24"/>
        </w:rPr>
        <w:t>:</w:t>
      </w:r>
      <w:r w:rsidRPr="00536E1D">
        <w:rPr>
          <w:rFonts w:eastAsia="Times New Roman" w:cs="Times New Roman"/>
          <w:b/>
          <w:szCs w:val="24"/>
        </w:rPr>
        <w:t xml:space="preserve"> </w:t>
      </w:r>
      <w:r>
        <w:rPr>
          <w:rFonts w:eastAsia="Times New Roman" w:cs="Times New Roman"/>
          <w:szCs w:val="24"/>
        </w:rPr>
        <w:t>Απλώς συνεργαζόσαστε σε αυτήν την οχλαγωγία.</w:t>
      </w:r>
    </w:p>
    <w:p w14:paraId="7C460516"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Ένα άλλο</w:t>
      </w:r>
      <w:r>
        <w:rPr>
          <w:rFonts w:eastAsia="Times New Roman" w:cs="Times New Roman"/>
          <w:szCs w:val="24"/>
        </w:rPr>
        <w:t xml:space="preserve"> θέμα για το οποίο πάλι υπήρξε συνειδητή διαστρέβλωση είναι το θέμα της αξιολόγησης και των αυστηρών διαδικασιών που έχουμε για να λύσουμε ένα πρόβλημα τριάντα έξι ετών, ανάμεσα στους τετραετείς μηχανικούς και τους πενταετείς, ακαδημαϊκές διαδικασίες με τι</w:t>
      </w:r>
      <w:r>
        <w:rPr>
          <w:rFonts w:eastAsia="Times New Roman" w:cs="Times New Roman"/>
          <w:szCs w:val="24"/>
        </w:rPr>
        <w:t xml:space="preserve">ς οποίες τα τετραετή γίνονται πενταετή και επαγγελματικά δικαιώματα με εμπλοκή του ΤΕΕ και πολύ συγκεκριμένες διαδικασίες. </w:t>
      </w:r>
    </w:p>
    <w:p w14:paraId="7C460517"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Προκαλώ να ψηφίσετε αυτή τη διάταξη, για να λήξει ένα πρόβλημα τριάντα έξι ετών. Γι’ αυτό, όλο αυτό, </w:t>
      </w:r>
      <w:proofErr w:type="spellStart"/>
      <w:r>
        <w:rPr>
          <w:rFonts w:eastAsia="Times New Roman" w:cs="Times New Roman"/>
          <w:szCs w:val="24"/>
        </w:rPr>
        <w:t>πολυτεχνοποίηση</w:t>
      </w:r>
      <w:proofErr w:type="spellEnd"/>
      <w:r>
        <w:rPr>
          <w:rFonts w:eastAsia="Times New Roman" w:cs="Times New Roman"/>
          <w:szCs w:val="24"/>
        </w:rPr>
        <w:t xml:space="preserve"> -λέει- σε μια ν</w:t>
      </w:r>
      <w:r>
        <w:rPr>
          <w:rFonts w:eastAsia="Times New Roman" w:cs="Times New Roman"/>
          <w:szCs w:val="24"/>
        </w:rPr>
        <w:t>ύχτα κ.λπ., δεν σας τιμά ως …</w:t>
      </w:r>
    </w:p>
    <w:p w14:paraId="7C46051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ΝΙΚΗ ΚΕΡΑΜΕΩΣ</w:t>
      </w:r>
      <w:r w:rsidRPr="00EE7A4D">
        <w:rPr>
          <w:rFonts w:eastAsia="Times New Roman" w:cs="Times New Roman"/>
          <w:b/>
          <w:szCs w:val="24"/>
        </w:rPr>
        <w:t>:</w:t>
      </w:r>
      <w:r w:rsidRPr="00EE7A4D">
        <w:rPr>
          <w:rFonts w:eastAsia="Times New Roman" w:cs="Times New Roman"/>
          <w:szCs w:val="24"/>
        </w:rPr>
        <w:t xml:space="preserve"> </w:t>
      </w:r>
      <w:r>
        <w:rPr>
          <w:rFonts w:eastAsia="Times New Roman" w:cs="Times New Roman"/>
          <w:szCs w:val="24"/>
        </w:rPr>
        <w:t>Ο πρύτανης τα λέει.</w:t>
      </w:r>
    </w:p>
    <w:p w14:paraId="7C460519"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Σας παρακαλώ, εγώ θέλω να ξέρω εσείς τι λέτε, αφήστε τι λένε οι άλλοι. Μα, επιτέλους πρέπει να έχετε κι εσείς μια άποψη, να μην είναι όλες δάνειες. </w:t>
      </w:r>
    </w:p>
    <w:p w14:paraId="7C46051A"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Τώρα, όσον αφορά τα πειραματικά και τα πρότυπα άλλος χαμός. Είπατε ότι τα καταργούμε, την αριστεία, το ένα</w:t>
      </w:r>
      <w:r>
        <w:rPr>
          <w:rFonts w:eastAsia="Times New Roman" w:cs="Times New Roman"/>
          <w:szCs w:val="24"/>
        </w:rPr>
        <w:t>, το άλλο κ.λπ.</w:t>
      </w:r>
      <w:r>
        <w:rPr>
          <w:rFonts w:eastAsia="Times New Roman" w:cs="Times New Roman"/>
          <w:szCs w:val="24"/>
        </w:rPr>
        <w:t>.</w:t>
      </w:r>
      <w:r>
        <w:rPr>
          <w:rFonts w:eastAsia="Times New Roman" w:cs="Times New Roman"/>
          <w:szCs w:val="24"/>
        </w:rPr>
        <w:t xml:space="preserve"> Δεν άκουσα, όμως, να λέτε ένα πράγμα. Εξασφαλίζουμε τα εργασιακά δικαιώματα όσων εργάζονται εκεί, που με το νόμο της κ. Διαμαντοπούλου του 2011 δεν είχαν πού να πάνε αυτοί οι άνθρωποι, ναι ή όχι; Αυτό δεν ακούστηκε εδώ. Ακούστηκε πάλι ο θρ</w:t>
      </w:r>
      <w:r>
        <w:rPr>
          <w:rFonts w:eastAsia="Times New Roman" w:cs="Times New Roman"/>
          <w:szCs w:val="24"/>
        </w:rPr>
        <w:t xml:space="preserve">ήνος για την κατάργηση της αριστείας. </w:t>
      </w:r>
    </w:p>
    <w:p w14:paraId="7C46051B"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Έχω σημειώσει όλα τα ινστιτούτα κ.λπ.</w:t>
      </w:r>
      <w:r>
        <w:rPr>
          <w:rFonts w:eastAsia="Times New Roman" w:cs="Times New Roman"/>
          <w:szCs w:val="24"/>
        </w:rPr>
        <w:t>.</w:t>
      </w:r>
      <w:r>
        <w:rPr>
          <w:rFonts w:eastAsia="Times New Roman" w:cs="Times New Roman"/>
          <w:szCs w:val="24"/>
        </w:rPr>
        <w:t xml:space="preserve"> Κοιτάξτε, για τα κολέγια -θέλω να είναι σαφές- η έννοια επαγγελματική ισοδυναμία είναι ένας νεολογισμός του 2012. Ενέχει μέσα του πολύ σοβαρά στοιχεία παράκαμψης του άρθρου 16. </w:t>
      </w:r>
      <w:r>
        <w:rPr>
          <w:rFonts w:eastAsia="Times New Roman" w:cs="Times New Roman"/>
          <w:szCs w:val="24"/>
        </w:rPr>
        <w:lastRenderedPageBreak/>
        <w:t>Ε</w:t>
      </w:r>
      <w:r>
        <w:rPr>
          <w:rFonts w:eastAsia="Times New Roman" w:cs="Times New Roman"/>
          <w:szCs w:val="24"/>
        </w:rPr>
        <w:t xml:space="preserve">μείς </w:t>
      </w:r>
      <w:proofErr w:type="spellStart"/>
      <w:r>
        <w:rPr>
          <w:rFonts w:eastAsia="Times New Roman" w:cs="Times New Roman"/>
          <w:szCs w:val="24"/>
        </w:rPr>
        <w:t>ορθολογικοποιούμε</w:t>
      </w:r>
      <w:proofErr w:type="spellEnd"/>
      <w:r>
        <w:rPr>
          <w:rFonts w:eastAsia="Times New Roman" w:cs="Times New Roman"/>
          <w:szCs w:val="24"/>
        </w:rPr>
        <w:t xml:space="preserve"> και είμαστε 100% σύμφωνοι με 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 για τα επαγγελματικά και βεβαίως κατανοούμε ότι υπάρχουν παιδιά ήδη στα κολέγια αυτά και δίνουμε μια παράταση μέχρι να τελειώσουν.</w:t>
      </w:r>
    </w:p>
    <w:p w14:paraId="7C46051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Τελειώνω με την ομιλία του κ. Μητσοτάκη, την οποία δ</w:t>
      </w:r>
      <w:r>
        <w:rPr>
          <w:rFonts w:eastAsia="Times New Roman" w:cs="Times New Roman"/>
          <w:szCs w:val="24"/>
        </w:rPr>
        <w:t xml:space="preserve">εν είχαμε τη χαρά να ακούσουμε, αλλά είχα τη χαρά να τη διαβάσω, που την άφησε εδώ. Μέρες της στρατηγικής είναι ότι από το </w:t>
      </w:r>
      <w:r>
        <w:rPr>
          <w:rFonts w:eastAsia="Times New Roman" w:cs="Times New Roman"/>
          <w:szCs w:val="24"/>
        </w:rPr>
        <w:t>γ</w:t>
      </w:r>
      <w:r>
        <w:rPr>
          <w:rFonts w:eastAsia="Times New Roman" w:cs="Times New Roman"/>
          <w:szCs w:val="24"/>
        </w:rPr>
        <w:t>υμνάσιο τα παιδιά να πληροφορούνται για την αγορά εργασίας, τα πανεπιστήμιά μας να έχουν κοινό βηματισμό με την αγορά εργασίας, τα π</w:t>
      </w:r>
      <w:r>
        <w:rPr>
          <w:rFonts w:eastAsia="Times New Roman" w:cs="Times New Roman"/>
          <w:szCs w:val="24"/>
        </w:rPr>
        <w:t>ανεπιστήμια και οι ακαδημαϊκοί να παράγουν μετρήσιμο ερευνητικό αποτέλεσμα. Δηλαδή, γεια χαρά στις ανθρωπιστικές και κοινωνικές επιστήμες. Μετρήσιμο ερευνητικό αποτέλεσμα, εντάξει; Τέλος, όλα αυτά σημαίνουν ότι τα πανεπιστήμια πρέπει να απελευθερώνονται απ</w:t>
      </w:r>
      <w:r>
        <w:rPr>
          <w:rFonts w:eastAsia="Times New Roman" w:cs="Times New Roman"/>
          <w:szCs w:val="24"/>
        </w:rPr>
        <w:t>ό τα δεσμά του Υπουργείου.</w:t>
      </w:r>
    </w:p>
    <w:p w14:paraId="7C46051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Το άρθρο 16, το οποίο είναι ακόμη σε ισχύ και θα είναι για αρκετά χρόνια ακόμη, λέει για την εποπτεία της πολιτείας. Η εποπτεία της πολιτείας είναι μια δημοκρατική κατάκτηση του λαού μας και όλα αυτά εδώ είναι θέσεις οι οποίες υπ</w:t>
      </w:r>
      <w:r>
        <w:rPr>
          <w:rFonts w:eastAsia="Times New Roman" w:cs="Times New Roman"/>
          <w:szCs w:val="24"/>
        </w:rPr>
        <w:t xml:space="preserve">ονομεύουν αυτή τη δημοκρατία. </w:t>
      </w:r>
    </w:p>
    <w:p w14:paraId="7C46051E"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Ακούστε, λοιπόν, και διαβάστε τη μεγάλη μεταρρύθμιση που ολοκληρώνουμε μετά από δύο χρόνια, την τεράστια αυτή μεταρρύθμιση και να προσπαθήσουμε όλοι μαζί να δουλέψουμε σε κάτι άλλο. Όχι μόνο τη νομική εφαρμογή, αλλά και την α</w:t>
      </w:r>
      <w:r>
        <w:rPr>
          <w:rFonts w:eastAsia="Times New Roman" w:cs="Times New Roman"/>
          <w:szCs w:val="24"/>
        </w:rPr>
        <w:t>λλαγή νοοτροπιών και η αλλαγή νοοτροπιών σε μια κοινωνία είναι ενδεχομένως πολύ πιο δύσκολη από την εφαρμογή των όποιων νόμων.</w:t>
      </w:r>
    </w:p>
    <w:p w14:paraId="7C46051F" w14:textId="77777777" w:rsidR="00D41D4C" w:rsidRDefault="00870AC4">
      <w:pPr>
        <w:spacing w:line="600" w:lineRule="auto"/>
        <w:ind w:firstLine="720"/>
        <w:contextualSpacing/>
        <w:jc w:val="center"/>
        <w:rPr>
          <w:rFonts w:eastAsia="Times New Roman" w:cs="Times New Roman"/>
          <w:szCs w:val="24"/>
        </w:rPr>
      </w:pPr>
      <w:r w:rsidRPr="00BC4DF6">
        <w:rPr>
          <w:rFonts w:eastAsia="Times New Roman" w:cs="Times New Roman"/>
          <w:szCs w:val="24"/>
        </w:rPr>
        <w:t>(Χειροκροτήματα από την πτέρυγα του ΣΥΡΙΖΑ)</w:t>
      </w:r>
    </w:p>
    <w:p w14:paraId="7C460520" w14:textId="77777777" w:rsidR="00D41D4C" w:rsidRDefault="00870AC4">
      <w:pPr>
        <w:spacing w:line="600" w:lineRule="auto"/>
        <w:ind w:firstLine="720"/>
        <w:contextualSpacing/>
        <w:jc w:val="both"/>
        <w:rPr>
          <w:rFonts w:eastAsia="SimSun"/>
          <w:b/>
          <w:bCs/>
          <w:szCs w:val="24"/>
          <w:lang w:eastAsia="zh-CN"/>
        </w:rPr>
      </w:pPr>
      <w:r w:rsidRPr="00716CDD">
        <w:rPr>
          <w:rFonts w:eastAsia="Times New Roman" w:cs="Times New Roman"/>
          <w:b/>
          <w:szCs w:val="24"/>
        </w:rPr>
        <w:t>ΠΡΟΕΔΡΕΥΟΥΣΑ (Αναστασία Χριστοδουλοπούλου):</w:t>
      </w:r>
      <w:r>
        <w:rPr>
          <w:rFonts w:eastAsia="Times New Roman" w:cs="Times New Roman"/>
          <w:szCs w:val="24"/>
        </w:rPr>
        <w:t xml:space="preserve"> </w:t>
      </w:r>
      <w:r w:rsidRPr="00EF3F89">
        <w:rPr>
          <w:rFonts w:eastAsia="SimSun"/>
          <w:szCs w:val="24"/>
          <w:lang w:eastAsia="zh-CN"/>
        </w:rPr>
        <w:t xml:space="preserve">Κηρύσσεται περαιωμένη η συζήτηση επί της </w:t>
      </w:r>
      <w:r w:rsidRPr="00EF3F89">
        <w:rPr>
          <w:rFonts w:eastAsia="SimSun"/>
          <w:szCs w:val="24"/>
          <w:lang w:eastAsia="zh-CN"/>
        </w:rPr>
        <w:t>αρχής, των άρθρων</w:t>
      </w:r>
      <w:r>
        <w:rPr>
          <w:rFonts w:eastAsia="SimSun"/>
          <w:szCs w:val="24"/>
          <w:lang w:eastAsia="zh-CN"/>
        </w:rPr>
        <w:t xml:space="preserve"> και</w:t>
      </w:r>
      <w:r w:rsidRPr="00EF3F89">
        <w:rPr>
          <w:rFonts w:eastAsia="SimSun"/>
          <w:szCs w:val="24"/>
          <w:lang w:eastAsia="zh-CN"/>
        </w:rPr>
        <w:t xml:space="preserve"> των τροπολογιών του σχεδίου νόμου του Υπουργείου </w:t>
      </w:r>
      <w:r>
        <w:rPr>
          <w:rFonts w:eastAsia="SimSun"/>
          <w:szCs w:val="24"/>
          <w:lang w:eastAsia="zh-CN"/>
        </w:rPr>
        <w:t xml:space="preserve">Παιδείας, Έρευνας </w:t>
      </w:r>
      <w:r w:rsidRPr="00EF3F89">
        <w:rPr>
          <w:rFonts w:eastAsia="SimSun"/>
          <w:szCs w:val="24"/>
          <w:lang w:eastAsia="zh-CN"/>
        </w:rPr>
        <w:t xml:space="preserve">και </w:t>
      </w:r>
      <w:r>
        <w:rPr>
          <w:rFonts w:eastAsia="SimSun"/>
          <w:szCs w:val="24"/>
          <w:lang w:eastAsia="zh-CN"/>
        </w:rPr>
        <w:t>Θρησκευμάτων</w:t>
      </w:r>
      <w:r>
        <w:rPr>
          <w:rFonts w:eastAsia="SimSun"/>
          <w:szCs w:val="24"/>
          <w:lang w:eastAsia="zh-CN"/>
        </w:rPr>
        <w:t>:</w:t>
      </w:r>
      <w:r>
        <w:rPr>
          <w:rFonts w:eastAsia="SimSun"/>
          <w:szCs w:val="24"/>
          <w:lang w:eastAsia="zh-CN"/>
        </w:rPr>
        <w:t xml:space="preserve"> </w:t>
      </w:r>
      <w:r w:rsidRPr="00EF3F89">
        <w:rPr>
          <w:rFonts w:eastAsia="SimSun"/>
          <w:szCs w:val="24"/>
          <w:lang w:eastAsia="zh-CN"/>
        </w:rPr>
        <w:t>«</w:t>
      </w:r>
      <w:r w:rsidRPr="00F77133">
        <w:rPr>
          <w:rFonts w:eastAsia="SimSun"/>
          <w:szCs w:val="24"/>
          <w:lang w:eastAsia="zh-CN"/>
        </w:rPr>
        <w:t>Συνέργειες Πανεπιστημίων και Τ.Ε.Ι., πρόσβαση στην τριτοβάθμια εκπαίδευση, πειραματικά σχολεία, Γενικά Αρχεία του Κράτους και λοιπές διατάξεις».</w:t>
      </w:r>
    </w:p>
    <w:p w14:paraId="7C460521" w14:textId="77777777" w:rsidR="00D41D4C" w:rsidRDefault="00870AC4">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Εισ</w:t>
      </w:r>
      <w:r w:rsidRPr="00EF3F89">
        <w:rPr>
          <w:rFonts w:eastAsia="SimSun"/>
          <w:szCs w:val="24"/>
          <w:lang w:eastAsia="zh-CN"/>
        </w:rPr>
        <w:t>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Pr>
          <w:rFonts w:eastAsia="SimSun"/>
          <w:szCs w:val="24"/>
          <w:lang w:eastAsia="zh-CN"/>
        </w:rPr>
        <w:t>, των</w:t>
      </w:r>
      <w:r w:rsidRPr="00EF3F89">
        <w:rPr>
          <w:rFonts w:eastAsia="SimSun"/>
          <w:szCs w:val="24"/>
          <w:lang w:eastAsia="zh-CN"/>
        </w:rPr>
        <w:t xml:space="preserve"> 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7C460522" w14:textId="77777777" w:rsidR="00D41D4C" w:rsidRDefault="00870AC4">
      <w:pPr>
        <w:spacing w:line="600" w:lineRule="auto"/>
        <w:ind w:firstLine="720"/>
        <w:contextualSpacing/>
        <w:jc w:val="both"/>
        <w:rPr>
          <w:rFonts w:eastAsia="SimSun"/>
          <w:szCs w:val="24"/>
          <w:lang w:eastAsia="zh-CN"/>
        </w:rPr>
      </w:pPr>
      <w:r>
        <w:rPr>
          <w:rFonts w:eastAsia="SimSun"/>
          <w:szCs w:val="24"/>
          <w:lang w:eastAsia="zh-CN"/>
        </w:rPr>
        <w:lastRenderedPageBreak/>
        <w:t xml:space="preserve">Έχει υποβληθεί αίτηση διεξαγωγής ονομαστικής </w:t>
      </w:r>
      <w:r>
        <w:rPr>
          <w:rFonts w:eastAsia="SimSun"/>
          <w:szCs w:val="24"/>
          <w:lang w:eastAsia="zh-CN"/>
        </w:rPr>
        <w:t xml:space="preserve">ηλεκτρονικής </w:t>
      </w:r>
      <w:r>
        <w:rPr>
          <w:rFonts w:eastAsia="SimSun"/>
          <w:szCs w:val="24"/>
          <w:lang w:eastAsia="zh-CN"/>
        </w:rPr>
        <w:t xml:space="preserve">ψηφοφορίας </w:t>
      </w:r>
      <w:r>
        <w:rPr>
          <w:rFonts w:eastAsia="SimSun"/>
          <w:szCs w:val="24"/>
          <w:lang w:eastAsia="zh-CN"/>
        </w:rPr>
        <w:t xml:space="preserve">Βουλευτών της </w:t>
      </w:r>
      <w:r>
        <w:rPr>
          <w:rFonts w:eastAsia="SimSun"/>
          <w:szCs w:val="24"/>
          <w:lang w:eastAsia="zh-CN"/>
        </w:rPr>
        <w:t xml:space="preserve">Νέας Δημοκρατίας </w:t>
      </w:r>
      <w:r>
        <w:rPr>
          <w:rFonts w:eastAsia="SimSun"/>
          <w:szCs w:val="24"/>
          <w:lang w:eastAsia="zh-CN"/>
        </w:rPr>
        <w:t xml:space="preserve">επί της αρχής </w:t>
      </w:r>
      <w:r w:rsidRPr="005A6A0E">
        <w:rPr>
          <w:rFonts w:eastAsia="Times New Roman"/>
          <w:szCs w:val="24"/>
        </w:rPr>
        <w:t xml:space="preserve">του </w:t>
      </w:r>
      <w:r>
        <w:rPr>
          <w:rFonts w:eastAsia="Times New Roman"/>
          <w:szCs w:val="24"/>
        </w:rPr>
        <w:t>σχεδίου νόμου</w:t>
      </w:r>
      <w:r>
        <w:rPr>
          <w:rFonts w:eastAsia="Times New Roman"/>
          <w:szCs w:val="24"/>
        </w:rPr>
        <w:t xml:space="preserve"> του Υπουργείου Παιδείας, Έρευνας και Θρησκευμάτων</w:t>
      </w:r>
      <w:r>
        <w:rPr>
          <w:rFonts w:eastAsia="Times New Roman"/>
          <w:szCs w:val="24"/>
        </w:rPr>
        <w:t xml:space="preserve">: </w:t>
      </w:r>
      <w:r w:rsidRPr="00EF3F89">
        <w:rPr>
          <w:rFonts w:eastAsia="SimSun"/>
          <w:szCs w:val="24"/>
          <w:lang w:eastAsia="zh-CN"/>
        </w:rPr>
        <w:t>«</w:t>
      </w:r>
      <w:r w:rsidRPr="00F77133">
        <w:rPr>
          <w:rFonts w:eastAsia="SimSun"/>
          <w:szCs w:val="24"/>
          <w:lang w:eastAsia="zh-CN"/>
        </w:rPr>
        <w:t>Συνέργειες Πανεπιστημίων και Τ.Ε.Ι., πρόσβαση στην τριτοβάθμια εκπαίδευση, πειραματικά σχολεία, Γενικά Αρχεία το</w:t>
      </w:r>
      <w:r>
        <w:rPr>
          <w:rFonts w:eastAsia="SimSun"/>
          <w:szCs w:val="24"/>
          <w:lang w:eastAsia="zh-CN"/>
        </w:rPr>
        <w:t>υ Κράτους και λοιπές διατάξεις» της οποίας το κείμενο έχει ως εξής:</w:t>
      </w:r>
    </w:p>
    <w:p w14:paraId="7C460523" w14:textId="77777777" w:rsidR="00D41D4C" w:rsidRDefault="00870AC4">
      <w:pPr>
        <w:spacing w:line="600" w:lineRule="auto"/>
        <w:ind w:firstLine="720"/>
        <w:contextualSpacing/>
        <w:jc w:val="center"/>
        <w:rPr>
          <w:rFonts w:eastAsia="SimSun"/>
          <w:color w:val="C00000"/>
          <w:szCs w:val="24"/>
          <w:lang w:eastAsia="zh-CN"/>
        </w:rPr>
      </w:pPr>
      <w:r w:rsidRPr="00E2578A">
        <w:rPr>
          <w:rFonts w:eastAsia="SimSun"/>
          <w:color w:val="C00000"/>
          <w:szCs w:val="24"/>
          <w:lang w:eastAsia="zh-CN"/>
        </w:rPr>
        <w:t>(ΑΛΛΑΓΗ ΣΕΛΙΔΑΣ)</w:t>
      </w:r>
    </w:p>
    <w:p w14:paraId="7C460524" w14:textId="77777777" w:rsidR="00D41D4C" w:rsidRDefault="00870AC4">
      <w:pPr>
        <w:spacing w:line="600" w:lineRule="auto"/>
        <w:ind w:firstLine="720"/>
        <w:contextualSpacing/>
        <w:jc w:val="center"/>
        <w:rPr>
          <w:rFonts w:eastAsia="SimSun"/>
          <w:color w:val="C00000"/>
          <w:szCs w:val="24"/>
          <w:lang w:eastAsia="zh-CN"/>
        </w:rPr>
      </w:pPr>
      <w:r w:rsidRPr="00E2578A">
        <w:rPr>
          <w:rFonts w:eastAsia="SimSun"/>
          <w:color w:val="C00000"/>
          <w:szCs w:val="24"/>
          <w:lang w:eastAsia="zh-CN"/>
        </w:rPr>
        <w:t>(Να μπ</w:t>
      </w:r>
      <w:r w:rsidRPr="00E2578A">
        <w:rPr>
          <w:rFonts w:eastAsia="SimSun"/>
          <w:color w:val="C00000"/>
          <w:szCs w:val="24"/>
          <w:lang w:eastAsia="zh-CN"/>
        </w:rPr>
        <w:t>ει η σελίδα179α)</w:t>
      </w:r>
    </w:p>
    <w:p w14:paraId="7C460525" w14:textId="77777777" w:rsidR="00D41D4C" w:rsidRDefault="00870AC4">
      <w:pPr>
        <w:spacing w:line="600" w:lineRule="auto"/>
        <w:ind w:firstLine="720"/>
        <w:contextualSpacing/>
        <w:jc w:val="center"/>
        <w:rPr>
          <w:rFonts w:eastAsia="SimSun"/>
          <w:szCs w:val="24"/>
          <w:lang w:eastAsia="zh-CN"/>
        </w:rPr>
      </w:pPr>
      <w:r w:rsidRPr="00E2578A">
        <w:rPr>
          <w:rFonts w:eastAsia="SimSun"/>
          <w:color w:val="C00000"/>
          <w:szCs w:val="24"/>
          <w:lang w:eastAsia="zh-CN"/>
        </w:rPr>
        <w:t>(ΑΛΛΑΓΗ ΣΕΛΙΔΑΣ</w:t>
      </w:r>
      <w:r>
        <w:rPr>
          <w:rFonts w:eastAsia="SimSun"/>
          <w:szCs w:val="24"/>
          <w:lang w:eastAsia="zh-CN"/>
        </w:rPr>
        <w:t>)</w:t>
      </w:r>
    </w:p>
    <w:p w14:paraId="7C460526" w14:textId="77777777" w:rsidR="00D41D4C" w:rsidRDefault="00870AC4">
      <w:pPr>
        <w:spacing w:line="600" w:lineRule="auto"/>
        <w:ind w:firstLine="720"/>
        <w:contextualSpacing/>
        <w:jc w:val="both"/>
        <w:rPr>
          <w:rFonts w:eastAsia="SimSun"/>
          <w:b/>
          <w:bCs/>
          <w:szCs w:val="24"/>
          <w:lang w:eastAsia="zh-CN"/>
        </w:rPr>
      </w:pPr>
      <w:r w:rsidRPr="00716CDD">
        <w:rPr>
          <w:rFonts w:eastAsia="Times New Roman" w:cs="Times New Roman"/>
          <w:b/>
          <w:szCs w:val="24"/>
        </w:rPr>
        <w:t>ΠΡΟΕΔΡΕΥΟΥΣΑ (Αναστασία Χριστοδουλοπούλου</w:t>
      </w:r>
      <w:r>
        <w:rPr>
          <w:rFonts w:eastAsia="SimSun"/>
          <w:b/>
          <w:bCs/>
          <w:szCs w:val="24"/>
          <w:lang w:eastAsia="zh-CN"/>
        </w:rPr>
        <w:t xml:space="preserve">: </w:t>
      </w:r>
      <w:r>
        <w:rPr>
          <w:rFonts w:eastAsia="Times New Roman"/>
          <w:szCs w:val="24"/>
        </w:rPr>
        <w:t xml:space="preserve">Θα αναγνώσω </w:t>
      </w:r>
      <w:r>
        <w:rPr>
          <w:rFonts w:eastAsia="Times New Roman"/>
          <w:szCs w:val="24"/>
        </w:rPr>
        <w:t xml:space="preserve">και </w:t>
      </w:r>
      <w:r>
        <w:rPr>
          <w:rFonts w:eastAsia="Times New Roman"/>
          <w:szCs w:val="24"/>
        </w:rPr>
        <w:t xml:space="preserve">τον κατάλογο </w:t>
      </w:r>
      <w:r>
        <w:rPr>
          <w:rFonts w:eastAsia="Times New Roman" w:cs="Times New Roman"/>
          <w:szCs w:val="24"/>
        </w:rPr>
        <w:t xml:space="preserve">των υπογραφόντων την αίτηση της ονομαστικής ψηφοφορίας Βουλευτών, για να διαπιστωθεί αν υπάρχει ο απαιτούμενος από τον Κανονισμό αριθμός για την </w:t>
      </w:r>
      <w:r>
        <w:rPr>
          <w:rFonts w:eastAsia="Times New Roman" w:cs="Times New Roman"/>
          <w:szCs w:val="24"/>
        </w:rPr>
        <w:t>υποβολή της.</w:t>
      </w:r>
    </w:p>
    <w:p w14:paraId="7C460527" w14:textId="77777777" w:rsidR="00D41D4C" w:rsidRDefault="00870AC4">
      <w:pPr>
        <w:spacing w:line="600" w:lineRule="auto"/>
        <w:ind w:firstLine="720"/>
        <w:contextualSpacing/>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w:t>
      </w:r>
      <w:r>
        <w:rPr>
          <w:rFonts w:eastAsia="Times New Roman"/>
          <w:szCs w:val="24"/>
        </w:rPr>
        <w:t xml:space="preserve">Ν. </w:t>
      </w:r>
      <w:proofErr w:type="spellStart"/>
      <w:r>
        <w:rPr>
          <w:rFonts w:eastAsia="Times New Roman"/>
          <w:szCs w:val="24"/>
        </w:rPr>
        <w:t>Κεραμέως</w:t>
      </w:r>
      <w:proofErr w:type="spellEnd"/>
      <w:r>
        <w:rPr>
          <w:rFonts w:eastAsia="Times New Roman"/>
          <w:szCs w:val="24"/>
        </w:rPr>
        <w:t xml:space="preserve">. Παρούσα. </w:t>
      </w:r>
    </w:p>
    <w:p w14:paraId="7C460528" w14:textId="77777777" w:rsidR="00D41D4C" w:rsidRDefault="00870AC4">
      <w:pPr>
        <w:spacing w:line="600" w:lineRule="auto"/>
        <w:ind w:firstLine="720"/>
        <w:contextualSpacing/>
        <w:jc w:val="both"/>
        <w:rPr>
          <w:rFonts w:eastAsia="Times New Roman"/>
          <w:szCs w:val="24"/>
        </w:rPr>
      </w:pPr>
      <w:r>
        <w:rPr>
          <w:rFonts w:eastAsia="Times New Roman"/>
          <w:szCs w:val="24"/>
        </w:rPr>
        <w:lastRenderedPageBreak/>
        <w:t xml:space="preserve">Ο κ. </w:t>
      </w:r>
      <w:r>
        <w:rPr>
          <w:rFonts w:eastAsia="Times New Roman"/>
          <w:szCs w:val="24"/>
        </w:rPr>
        <w:t xml:space="preserve">Κ. </w:t>
      </w:r>
      <w:r>
        <w:rPr>
          <w:rFonts w:eastAsia="Times New Roman"/>
          <w:szCs w:val="24"/>
        </w:rPr>
        <w:t xml:space="preserve">Τσιάρας. Παρών. </w:t>
      </w:r>
    </w:p>
    <w:p w14:paraId="7C460529" w14:textId="77777777" w:rsidR="00D41D4C" w:rsidRDefault="00870AC4">
      <w:pPr>
        <w:spacing w:line="600" w:lineRule="auto"/>
        <w:ind w:firstLine="720"/>
        <w:contextualSpacing/>
        <w:jc w:val="both"/>
        <w:rPr>
          <w:rFonts w:eastAsia="Times New Roman"/>
          <w:szCs w:val="24"/>
        </w:rPr>
      </w:pPr>
      <w:r>
        <w:rPr>
          <w:rFonts w:eastAsia="Times New Roman"/>
          <w:szCs w:val="24"/>
        </w:rPr>
        <w:t xml:space="preserve">Ο κ. </w:t>
      </w:r>
      <w:r>
        <w:rPr>
          <w:rFonts w:eastAsia="Times New Roman"/>
          <w:szCs w:val="24"/>
        </w:rPr>
        <w:t xml:space="preserve">Ι. </w:t>
      </w:r>
      <w:r>
        <w:rPr>
          <w:rFonts w:eastAsia="Times New Roman"/>
          <w:szCs w:val="24"/>
        </w:rPr>
        <w:t>Ανδριανός. Παρών.</w:t>
      </w:r>
    </w:p>
    <w:p w14:paraId="7C46052A" w14:textId="77777777" w:rsidR="00D41D4C" w:rsidRDefault="00870AC4">
      <w:pPr>
        <w:spacing w:line="600" w:lineRule="auto"/>
        <w:ind w:firstLine="720"/>
        <w:contextualSpacing/>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w:t>
      </w:r>
      <w:r>
        <w:rPr>
          <w:rFonts w:eastAsia="Times New Roman"/>
          <w:szCs w:val="24"/>
        </w:rPr>
        <w:t xml:space="preserve">Μ. </w:t>
      </w:r>
      <w:r>
        <w:rPr>
          <w:rFonts w:eastAsia="Times New Roman"/>
          <w:szCs w:val="24"/>
        </w:rPr>
        <w:t>Αντωνίου. Παρούσα.</w:t>
      </w:r>
    </w:p>
    <w:p w14:paraId="7C46052B" w14:textId="77777777" w:rsidR="00D41D4C" w:rsidRDefault="00870AC4">
      <w:pPr>
        <w:spacing w:line="600" w:lineRule="auto"/>
        <w:ind w:firstLine="720"/>
        <w:contextualSpacing/>
        <w:jc w:val="both"/>
        <w:rPr>
          <w:rFonts w:eastAsia="Times New Roman"/>
          <w:szCs w:val="24"/>
        </w:rPr>
      </w:pPr>
      <w:r>
        <w:rPr>
          <w:rFonts w:eastAsia="Times New Roman"/>
          <w:szCs w:val="24"/>
        </w:rPr>
        <w:t xml:space="preserve">Ο κ. </w:t>
      </w:r>
      <w:r>
        <w:rPr>
          <w:rFonts w:eastAsia="Times New Roman"/>
          <w:szCs w:val="24"/>
        </w:rPr>
        <w:t xml:space="preserve">Χ. </w:t>
      </w:r>
      <w:proofErr w:type="spellStart"/>
      <w:r>
        <w:rPr>
          <w:rFonts w:eastAsia="Times New Roman"/>
          <w:szCs w:val="24"/>
        </w:rPr>
        <w:t>Κέλλας</w:t>
      </w:r>
      <w:proofErr w:type="spellEnd"/>
      <w:r>
        <w:rPr>
          <w:rFonts w:eastAsia="Times New Roman"/>
          <w:szCs w:val="24"/>
        </w:rPr>
        <w:t>. Παρών.</w:t>
      </w:r>
    </w:p>
    <w:p w14:paraId="7C46052C" w14:textId="77777777" w:rsidR="00D41D4C" w:rsidRDefault="00870AC4">
      <w:pPr>
        <w:spacing w:line="600" w:lineRule="auto"/>
        <w:ind w:firstLine="720"/>
        <w:contextualSpacing/>
        <w:jc w:val="both"/>
        <w:rPr>
          <w:rFonts w:eastAsia="Times New Roman"/>
          <w:szCs w:val="24"/>
        </w:rPr>
      </w:pPr>
      <w:r>
        <w:rPr>
          <w:rFonts w:eastAsia="Times New Roman"/>
          <w:szCs w:val="24"/>
        </w:rPr>
        <w:t xml:space="preserve">Ο κ. </w:t>
      </w:r>
      <w:r>
        <w:rPr>
          <w:rFonts w:eastAsia="Times New Roman"/>
          <w:szCs w:val="24"/>
        </w:rPr>
        <w:t xml:space="preserve">Κ. </w:t>
      </w:r>
      <w:r>
        <w:rPr>
          <w:rFonts w:eastAsia="Times New Roman"/>
          <w:szCs w:val="24"/>
        </w:rPr>
        <w:t>Τζαβάρας. Παρών.</w:t>
      </w:r>
    </w:p>
    <w:p w14:paraId="7C46052D" w14:textId="77777777" w:rsidR="00D41D4C" w:rsidRDefault="00870AC4">
      <w:pPr>
        <w:spacing w:line="600" w:lineRule="auto"/>
        <w:ind w:firstLine="720"/>
        <w:contextualSpacing/>
        <w:jc w:val="both"/>
        <w:rPr>
          <w:rFonts w:eastAsia="Times New Roman"/>
          <w:szCs w:val="24"/>
        </w:rPr>
      </w:pPr>
      <w:r>
        <w:rPr>
          <w:rFonts w:eastAsia="Times New Roman"/>
          <w:szCs w:val="24"/>
        </w:rPr>
        <w:t xml:space="preserve">Ο κ. </w:t>
      </w:r>
      <w:r>
        <w:rPr>
          <w:rFonts w:eastAsia="Times New Roman"/>
          <w:szCs w:val="24"/>
        </w:rPr>
        <w:t xml:space="preserve">Κ. </w:t>
      </w:r>
      <w:r>
        <w:rPr>
          <w:rFonts w:eastAsia="Times New Roman"/>
          <w:szCs w:val="24"/>
        </w:rPr>
        <w:t>Χατζηδάκης. Παρών.</w:t>
      </w:r>
    </w:p>
    <w:p w14:paraId="7C46052E" w14:textId="77777777" w:rsidR="00D41D4C" w:rsidRDefault="00870AC4">
      <w:pPr>
        <w:spacing w:line="600" w:lineRule="auto"/>
        <w:ind w:firstLine="720"/>
        <w:contextualSpacing/>
        <w:jc w:val="both"/>
        <w:rPr>
          <w:rFonts w:eastAsia="Times New Roman"/>
          <w:szCs w:val="24"/>
        </w:rPr>
      </w:pPr>
      <w:r>
        <w:rPr>
          <w:rFonts w:eastAsia="Times New Roman"/>
          <w:szCs w:val="24"/>
        </w:rPr>
        <w:t xml:space="preserve">Ο κ. </w:t>
      </w:r>
      <w:r>
        <w:rPr>
          <w:rFonts w:eastAsia="Times New Roman"/>
          <w:szCs w:val="24"/>
        </w:rPr>
        <w:t xml:space="preserve">Α. </w:t>
      </w:r>
      <w:proofErr w:type="spellStart"/>
      <w:r>
        <w:rPr>
          <w:rFonts w:eastAsia="Times New Roman"/>
          <w:szCs w:val="24"/>
        </w:rPr>
        <w:t>Κουτσούμπας</w:t>
      </w:r>
      <w:proofErr w:type="spellEnd"/>
      <w:r>
        <w:rPr>
          <w:rFonts w:eastAsia="Times New Roman"/>
          <w:szCs w:val="24"/>
        </w:rPr>
        <w:t xml:space="preserve">. Παρών. </w:t>
      </w:r>
    </w:p>
    <w:p w14:paraId="7C46052F" w14:textId="77777777" w:rsidR="00D41D4C" w:rsidRDefault="00870AC4">
      <w:pPr>
        <w:spacing w:line="600" w:lineRule="auto"/>
        <w:ind w:firstLine="720"/>
        <w:contextualSpacing/>
        <w:jc w:val="both"/>
        <w:rPr>
          <w:rFonts w:eastAsia="Times New Roman"/>
          <w:szCs w:val="24"/>
        </w:rPr>
      </w:pPr>
      <w:r>
        <w:rPr>
          <w:rFonts w:eastAsia="Times New Roman"/>
          <w:szCs w:val="24"/>
        </w:rPr>
        <w:t xml:space="preserve">Ο κ. </w:t>
      </w:r>
      <w:r>
        <w:rPr>
          <w:rFonts w:eastAsia="Times New Roman"/>
          <w:szCs w:val="24"/>
        </w:rPr>
        <w:t xml:space="preserve">Β. </w:t>
      </w:r>
      <w:proofErr w:type="spellStart"/>
      <w:r>
        <w:rPr>
          <w:rFonts w:eastAsia="Times New Roman"/>
          <w:szCs w:val="24"/>
        </w:rPr>
        <w:t>Κικίλιας</w:t>
      </w:r>
      <w:proofErr w:type="spellEnd"/>
      <w:r>
        <w:rPr>
          <w:rFonts w:eastAsia="Times New Roman"/>
          <w:szCs w:val="24"/>
        </w:rPr>
        <w:t>. Παρών.</w:t>
      </w:r>
    </w:p>
    <w:p w14:paraId="7C460530" w14:textId="77777777" w:rsidR="00D41D4C" w:rsidRDefault="00870AC4">
      <w:pPr>
        <w:spacing w:line="600" w:lineRule="auto"/>
        <w:ind w:firstLine="720"/>
        <w:contextualSpacing/>
        <w:jc w:val="both"/>
        <w:rPr>
          <w:rFonts w:eastAsia="Times New Roman"/>
          <w:szCs w:val="24"/>
        </w:rPr>
      </w:pPr>
      <w:r>
        <w:rPr>
          <w:rFonts w:eastAsia="Times New Roman"/>
          <w:szCs w:val="24"/>
        </w:rPr>
        <w:t>Ο κ.</w:t>
      </w:r>
      <w:r>
        <w:rPr>
          <w:rFonts w:eastAsia="Times New Roman"/>
          <w:szCs w:val="24"/>
        </w:rPr>
        <w:t xml:space="preserve"> Α.</w:t>
      </w:r>
      <w:r>
        <w:rPr>
          <w:rFonts w:eastAsia="Times New Roman"/>
          <w:szCs w:val="24"/>
        </w:rPr>
        <w:t xml:space="preserve"> </w:t>
      </w:r>
      <w:proofErr w:type="spellStart"/>
      <w:r>
        <w:rPr>
          <w:rFonts w:eastAsia="Times New Roman"/>
          <w:szCs w:val="24"/>
        </w:rPr>
        <w:t>Δημοσχάκης</w:t>
      </w:r>
      <w:proofErr w:type="spellEnd"/>
      <w:r>
        <w:rPr>
          <w:rFonts w:eastAsia="Times New Roman"/>
          <w:szCs w:val="24"/>
        </w:rPr>
        <w:t>. Παρών.</w:t>
      </w:r>
    </w:p>
    <w:p w14:paraId="7C460531" w14:textId="77777777" w:rsidR="00D41D4C" w:rsidRDefault="00870AC4">
      <w:pPr>
        <w:spacing w:line="600" w:lineRule="auto"/>
        <w:ind w:firstLine="720"/>
        <w:contextualSpacing/>
        <w:jc w:val="both"/>
        <w:rPr>
          <w:rFonts w:eastAsia="Times New Roman"/>
          <w:szCs w:val="24"/>
        </w:rPr>
      </w:pPr>
      <w:r>
        <w:rPr>
          <w:rFonts w:eastAsia="Times New Roman"/>
          <w:szCs w:val="24"/>
        </w:rPr>
        <w:t xml:space="preserve">Ο κ. </w:t>
      </w:r>
      <w:r>
        <w:rPr>
          <w:rFonts w:eastAsia="Times New Roman"/>
          <w:szCs w:val="24"/>
        </w:rPr>
        <w:t xml:space="preserve">Α. </w:t>
      </w:r>
      <w:r>
        <w:rPr>
          <w:rFonts w:eastAsia="Times New Roman"/>
          <w:szCs w:val="24"/>
        </w:rPr>
        <w:t>Δαβάκης. Παρών.</w:t>
      </w:r>
    </w:p>
    <w:p w14:paraId="7C460532" w14:textId="77777777" w:rsidR="00D41D4C" w:rsidRDefault="00870AC4">
      <w:pPr>
        <w:spacing w:line="600" w:lineRule="auto"/>
        <w:ind w:firstLine="720"/>
        <w:contextualSpacing/>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w:t>
      </w:r>
      <w:r>
        <w:rPr>
          <w:rFonts w:eastAsia="Times New Roman"/>
          <w:szCs w:val="24"/>
        </w:rPr>
        <w:t xml:space="preserve">Α. </w:t>
      </w:r>
      <w:r>
        <w:rPr>
          <w:rFonts w:eastAsia="Times New Roman"/>
          <w:szCs w:val="24"/>
        </w:rPr>
        <w:t>Καραμανλή. Παρούσα.</w:t>
      </w:r>
    </w:p>
    <w:p w14:paraId="7C460533" w14:textId="77777777" w:rsidR="00D41D4C" w:rsidRDefault="00870AC4">
      <w:pPr>
        <w:spacing w:line="600" w:lineRule="auto"/>
        <w:ind w:firstLine="720"/>
        <w:contextualSpacing/>
        <w:jc w:val="both"/>
        <w:rPr>
          <w:rFonts w:eastAsia="Times New Roman"/>
          <w:szCs w:val="24"/>
        </w:rPr>
      </w:pPr>
      <w:r w:rsidRPr="0005787B">
        <w:rPr>
          <w:rFonts w:eastAsia="Times New Roman"/>
          <w:szCs w:val="24"/>
        </w:rPr>
        <w:lastRenderedPageBreak/>
        <w:t xml:space="preserve">Η </w:t>
      </w:r>
      <w:r>
        <w:rPr>
          <w:rFonts w:eastAsia="Times New Roman"/>
          <w:szCs w:val="24"/>
        </w:rPr>
        <w:t xml:space="preserve">κ. </w:t>
      </w:r>
      <w:r>
        <w:rPr>
          <w:rFonts w:eastAsia="Times New Roman"/>
          <w:szCs w:val="24"/>
        </w:rPr>
        <w:t xml:space="preserve">Φ. </w:t>
      </w:r>
      <w:r>
        <w:rPr>
          <w:rFonts w:eastAsia="Times New Roman"/>
          <w:szCs w:val="24"/>
        </w:rPr>
        <w:t>Αραμπατζή. Παρούσα.</w:t>
      </w:r>
    </w:p>
    <w:p w14:paraId="7C460534" w14:textId="77777777" w:rsidR="00D41D4C" w:rsidRDefault="00870AC4">
      <w:pPr>
        <w:spacing w:line="600" w:lineRule="auto"/>
        <w:ind w:firstLine="720"/>
        <w:contextualSpacing/>
        <w:jc w:val="both"/>
        <w:rPr>
          <w:rFonts w:eastAsia="Times New Roman"/>
          <w:szCs w:val="24"/>
        </w:rPr>
      </w:pPr>
      <w:r>
        <w:rPr>
          <w:rFonts w:eastAsia="Times New Roman"/>
          <w:szCs w:val="24"/>
        </w:rPr>
        <w:t xml:space="preserve">O κ. </w:t>
      </w:r>
      <w:r>
        <w:rPr>
          <w:rFonts w:eastAsia="Times New Roman"/>
          <w:szCs w:val="24"/>
        </w:rPr>
        <w:t xml:space="preserve">Α. </w:t>
      </w:r>
      <w:proofErr w:type="spellStart"/>
      <w:r>
        <w:rPr>
          <w:rFonts w:eastAsia="Times New Roman"/>
          <w:szCs w:val="24"/>
        </w:rPr>
        <w:t>Κατσανιώτης</w:t>
      </w:r>
      <w:proofErr w:type="spellEnd"/>
      <w:r>
        <w:rPr>
          <w:rFonts w:eastAsia="Times New Roman"/>
          <w:szCs w:val="24"/>
        </w:rPr>
        <w:t xml:space="preserve">. Παρών. </w:t>
      </w:r>
    </w:p>
    <w:p w14:paraId="7C460535" w14:textId="77777777" w:rsidR="00D41D4C" w:rsidRDefault="00870AC4">
      <w:pPr>
        <w:spacing w:line="600" w:lineRule="auto"/>
        <w:ind w:firstLine="720"/>
        <w:contextualSpacing/>
        <w:jc w:val="both"/>
        <w:rPr>
          <w:rFonts w:eastAsia="Times New Roman"/>
          <w:szCs w:val="24"/>
        </w:rPr>
      </w:pPr>
      <w:r>
        <w:rPr>
          <w:rFonts w:eastAsia="Times New Roman"/>
          <w:szCs w:val="24"/>
        </w:rPr>
        <w:t>O</w:t>
      </w:r>
      <w:r w:rsidRPr="00463131">
        <w:rPr>
          <w:rFonts w:eastAsia="Times New Roman"/>
          <w:szCs w:val="24"/>
        </w:rPr>
        <w:t xml:space="preserve"> </w:t>
      </w:r>
      <w:r>
        <w:rPr>
          <w:rFonts w:eastAsia="Times New Roman"/>
          <w:szCs w:val="24"/>
        </w:rPr>
        <w:t xml:space="preserve">κ. </w:t>
      </w:r>
      <w:r>
        <w:rPr>
          <w:rFonts w:eastAsia="Times New Roman"/>
          <w:szCs w:val="24"/>
        </w:rPr>
        <w:t xml:space="preserve">Κ. </w:t>
      </w:r>
      <w:r>
        <w:rPr>
          <w:rFonts w:eastAsia="Times New Roman"/>
          <w:szCs w:val="24"/>
        </w:rPr>
        <w:t>Τασούλας. Παρών.</w:t>
      </w:r>
    </w:p>
    <w:p w14:paraId="7C460536" w14:textId="77777777" w:rsidR="00D41D4C" w:rsidRDefault="00870AC4">
      <w:pPr>
        <w:spacing w:line="600" w:lineRule="auto"/>
        <w:ind w:firstLine="720"/>
        <w:contextualSpacing/>
        <w:jc w:val="both"/>
        <w:rPr>
          <w:rFonts w:eastAsia="Times New Roman"/>
          <w:szCs w:val="24"/>
        </w:rPr>
      </w:pPr>
      <w:r>
        <w:rPr>
          <w:rFonts w:eastAsia="Times New Roman"/>
          <w:szCs w:val="24"/>
        </w:rPr>
        <w:t xml:space="preserve">O κ. </w:t>
      </w:r>
      <w:r>
        <w:rPr>
          <w:rFonts w:eastAsia="Times New Roman"/>
          <w:szCs w:val="24"/>
        </w:rPr>
        <w:t xml:space="preserve">Γ. </w:t>
      </w:r>
      <w:proofErr w:type="spellStart"/>
      <w:r>
        <w:rPr>
          <w:rFonts w:eastAsia="Times New Roman"/>
          <w:szCs w:val="24"/>
        </w:rPr>
        <w:t>Καρασμάνης</w:t>
      </w:r>
      <w:proofErr w:type="spellEnd"/>
      <w:r>
        <w:rPr>
          <w:rFonts w:eastAsia="Times New Roman"/>
          <w:szCs w:val="24"/>
        </w:rPr>
        <w:t>. Παρών.</w:t>
      </w:r>
    </w:p>
    <w:p w14:paraId="7C460537" w14:textId="77777777" w:rsidR="00D41D4C" w:rsidRDefault="00870AC4">
      <w:pPr>
        <w:spacing w:line="600" w:lineRule="auto"/>
        <w:ind w:firstLine="720"/>
        <w:contextualSpacing/>
        <w:jc w:val="both"/>
        <w:rPr>
          <w:rFonts w:eastAsia="Times New Roman"/>
          <w:szCs w:val="24"/>
        </w:rPr>
      </w:pPr>
      <w:r>
        <w:rPr>
          <w:rFonts w:eastAsia="Times New Roman"/>
          <w:szCs w:val="24"/>
        </w:rPr>
        <w:t xml:space="preserve">O κ. </w:t>
      </w:r>
      <w:r>
        <w:rPr>
          <w:rFonts w:eastAsia="Times New Roman"/>
          <w:szCs w:val="24"/>
        </w:rPr>
        <w:t xml:space="preserve">Ν. </w:t>
      </w:r>
      <w:r>
        <w:rPr>
          <w:rFonts w:eastAsia="Times New Roman"/>
          <w:szCs w:val="24"/>
        </w:rPr>
        <w:t>Παναγιωτόπουλος. Παρών.</w:t>
      </w:r>
    </w:p>
    <w:p w14:paraId="7C460538" w14:textId="77777777" w:rsidR="00D41D4C" w:rsidRDefault="00870AC4">
      <w:pPr>
        <w:spacing w:line="600" w:lineRule="auto"/>
        <w:ind w:firstLine="720"/>
        <w:contextualSpacing/>
        <w:jc w:val="both"/>
        <w:rPr>
          <w:rFonts w:eastAsia="Times New Roman"/>
          <w:szCs w:val="24"/>
        </w:rPr>
      </w:pPr>
      <w:r>
        <w:rPr>
          <w:rFonts w:eastAsia="Times New Roman"/>
          <w:szCs w:val="24"/>
          <w:lang w:val="en-US"/>
        </w:rPr>
        <w:t>O</w:t>
      </w:r>
      <w:r>
        <w:rPr>
          <w:rFonts w:eastAsia="Times New Roman"/>
          <w:szCs w:val="24"/>
        </w:rPr>
        <w:t xml:space="preserve"> κ. </w:t>
      </w:r>
      <w:r>
        <w:rPr>
          <w:rFonts w:eastAsia="Times New Roman"/>
          <w:szCs w:val="24"/>
        </w:rPr>
        <w:t xml:space="preserve">Δ. </w:t>
      </w:r>
      <w:r>
        <w:rPr>
          <w:rFonts w:eastAsia="Times New Roman"/>
          <w:szCs w:val="24"/>
        </w:rPr>
        <w:t>Κυριαζίδης. Παρών.</w:t>
      </w:r>
    </w:p>
    <w:p w14:paraId="7C460539" w14:textId="77777777" w:rsidR="00D41D4C" w:rsidRDefault="00870AC4">
      <w:pPr>
        <w:spacing w:line="600" w:lineRule="auto"/>
        <w:ind w:firstLine="720"/>
        <w:contextualSpacing/>
        <w:jc w:val="both"/>
        <w:rPr>
          <w:rFonts w:eastAsia="Times New Roman"/>
          <w:szCs w:val="24"/>
        </w:rPr>
      </w:pPr>
      <w:r>
        <w:rPr>
          <w:rFonts w:eastAsia="Times New Roman"/>
          <w:szCs w:val="24"/>
        </w:rPr>
        <w:t xml:space="preserve">O κ. </w:t>
      </w:r>
      <w:r>
        <w:rPr>
          <w:rFonts w:eastAsia="Times New Roman"/>
          <w:szCs w:val="24"/>
        </w:rPr>
        <w:t xml:space="preserve">Ι. </w:t>
      </w:r>
      <w:r>
        <w:rPr>
          <w:rFonts w:eastAsia="Times New Roman"/>
          <w:szCs w:val="24"/>
        </w:rPr>
        <w:t>Κεφαλογιάννης. Παρών.</w:t>
      </w:r>
    </w:p>
    <w:p w14:paraId="7C46053A" w14:textId="77777777" w:rsidR="00D41D4C" w:rsidRDefault="00870AC4">
      <w:pPr>
        <w:spacing w:line="600" w:lineRule="auto"/>
        <w:ind w:firstLine="720"/>
        <w:contextualSpacing/>
        <w:jc w:val="both"/>
        <w:rPr>
          <w:rFonts w:eastAsia="Times New Roman"/>
          <w:szCs w:val="24"/>
        </w:rPr>
      </w:pPr>
      <w:r>
        <w:rPr>
          <w:rFonts w:eastAsia="Times New Roman"/>
          <w:szCs w:val="24"/>
          <w:lang w:val="en-US"/>
        </w:rPr>
        <w:t>H</w:t>
      </w:r>
      <w:r>
        <w:rPr>
          <w:rFonts w:eastAsia="Times New Roman"/>
          <w:szCs w:val="24"/>
        </w:rPr>
        <w:t xml:space="preserve"> κ.</w:t>
      </w:r>
      <w:r>
        <w:rPr>
          <w:rFonts w:eastAsia="Times New Roman"/>
          <w:szCs w:val="24"/>
        </w:rPr>
        <w:t xml:space="preserve"> </w:t>
      </w:r>
      <w:r>
        <w:rPr>
          <w:rFonts w:eastAsia="Times New Roman"/>
          <w:szCs w:val="24"/>
        </w:rPr>
        <w:t xml:space="preserve">Σ. </w:t>
      </w:r>
      <w:proofErr w:type="spellStart"/>
      <w:r>
        <w:rPr>
          <w:rFonts w:eastAsia="Times New Roman"/>
          <w:szCs w:val="24"/>
        </w:rPr>
        <w:t>Βούλτεψη</w:t>
      </w:r>
      <w:proofErr w:type="spellEnd"/>
      <w:r>
        <w:rPr>
          <w:rFonts w:eastAsia="Times New Roman"/>
          <w:szCs w:val="24"/>
        </w:rPr>
        <w:t>. Παρούσα.</w:t>
      </w:r>
    </w:p>
    <w:p w14:paraId="7C46053B" w14:textId="77777777" w:rsidR="00D41D4C" w:rsidRDefault="00870AC4">
      <w:pPr>
        <w:spacing w:line="600" w:lineRule="auto"/>
        <w:ind w:firstLine="720"/>
        <w:contextualSpacing/>
        <w:jc w:val="both"/>
        <w:rPr>
          <w:rFonts w:eastAsia="Times New Roman"/>
          <w:szCs w:val="24"/>
        </w:rPr>
      </w:pPr>
      <w:r>
        <w:rPr>
          <w:rFonts w:eastAsia="Times New Roman"/>
          <w:szCs w:val="24"/>
        </w:rPr>
        <w:t xml:space="preserve">Ο κ. </w:t>
      </w:r>
      <w:r>
        <w:rPr>
          <w:rFonts w:eastAsia="Times New Roman"/>
          <w:szCs w:val="24"/>
        </w:rPr>
        <w:t xml:space="preserve">Α. </w:t>
      </w:r>
      <w:proofErr w:type="spellStart"/>
      <w:r>
        <w:rPr>
          <w:rFonts w:eastAsia="Times New Roman"/>
          <w:szCs w:val="24"/>
        </w:rPr>
        <w:t>Βεσ</w:t>
      </w:r>
      <w:r w:rsidRPr="007A2809">
        <w:rPr>
          <w:rFonts w:eastAsia="Times New Roman"/>
          <w:szCs w:val="24"/>
        </w:rPr>
        <w:t>υρόπουλος</w:t>
      </w:r>
      <w:proofErr w:type="spellEnd"/>
      <w:r>
        <w:rPr>
          <w:rFonts w:eastAsia="Times New Roman"/>
          <w:szCs w:val="24"/>
        </w:rPr>
        <w:t>. Παρών.</w:t>
      </w:r>
    </w:p>
    <w:p w14:paraId="7C46053C" w14:textId="77777777" w:rsidR="00D41D4C" w:rsidRDefault="00870AC4">
      <w:pPr>
        <w:spacing w:line="600" w:lineRule="auto"/>
        <w:ind w:firstLine="720"/>
        <w:contextualSpacing/>
        <w:jc w:val="both"/>
        <w:rPr>
          <w:rFonts w:eastAsia="Times New Roman"/>
          <w:szCs w:val="24"/>
        </w:rPr>
      </w:pPr>
      <w:r>
        <w:rPr>
          <w:rFonts w:eastAsia="Times New Roman"/>
          <w:szCs w:val="24"/>
        </w:rPr>
        <w:t xml:space="preserve">Ο κ. </w:t>
      </w:r>
      <w:r>
        <w:rPr>
          <w:rFonts w:eastAsia="Times New Roman"/>
          <w:szCs w:val="24"/>
        </w:rPr>
        <w:t xml:space="preserve">Γ. </w:t>
      </w:r>
      <w:r>
        <w:rPr>
          <w:rFonts w:eastAsia="Times New Roman"/>
          <w:szCs w:val="24"/>
        </w:rPr>
        <w:t>Γεωργαντάς. Παρών.</w:t>
      </w:r>
    </w:p>
    <w:p w14:paraId="7C46053D" w14:textId="77777777" w:rsidR="00D41D4C" w:rsidRDefault="00870AC4">
      <w:pPr>
        <w:spacing w:line="600" w:lineRule="auto"/>
        <w:ind w:firstLine="720"/>
        <w:contextualSpacing/>
        <w:jc w:val="both"/>
        <w:rPr>
          <w:rFonts w:eastAsia="Times New Roman"/>
          <w:szCs w:val="24"/>
        </w:rPr>
      </w:pPr>
      <w:r>
        <w:rPr>
          <w:rFonts w:eastAsia="Times New Roman"/>
          <w:szCs w:val="24"/>
        </w:rPr>
        <w:t xml:space="preserve">Ο κ. </w:t>
      </w:r>
      <w:r>
        <w:rPr>
          <w:rFonts w:eastAsia="Times New Roman"/>
          <w:szCs w:val="24"/>
        </w:rPr>
        <w:t xml:space="preserve">Γ. </w:t>
      </w:r>
      <w:r>
        <w:rPr>
          <w:rFonts w:eastAsia="Times New Roman"/>
          <w:szCs w:val="24"/>
        </w:rPr>
        <w:t>Λαζαρίδης. Παρών.</w:t>
      </w:r>
    </w:p>
    <w:p w14:paraId="7C46053E" w14:textId="77777777" w:rsidR="00D41D4C" w:rsidRDefault="00870AC4">
      <w:pPr>
        <w:spacing w:line="600" w:lineRule="auto"/>
        <w:ind w:firstLine="720"/>
        <w:contextualSpacing/>
        <w:jc w:val="both"/>
        <w:rPr>
          <w:rFonts w:eastAsia="Times New Roman"/>
          <w:szCs w:val="24"/>
        </w:rPr>
      </w:pPr>
      <w:r>
        <w:rPr>
          <w:rFonts w:eastAsia="Times New Roman"/>
          <w:szCs w:val="24"/>
        </w:rPr>
        <w:lastRenderedPageBreak/>
        <w:t xml:space="preserve">Ο κ. </w:t>
      </w:r>
      <w:r>
        <w:rPr>
          <w:rFonts w:eastAsia="Times New Roman"/>
          <w:szCs w:val="24"/>
        </w:rPr>
        <w:t xml:space="preserve">Ι. </w:t>
      </w:r>
      <w:r>
        <w:rPr>
          <w:rFonts w:eastAsia="Times New Roman"/>
          <w:szCs w:val="24"/>
        </w:rPr>
        <w:t>Αντωνιάδης. Παρών.</w:t>
      </w:r>
    </w:p>
    <w:p w14:paraId="7C46053F" w14:textId="77777777" w:rsidR="00D41D4C" w:rsidRDefault="00870AC4">
      <w:pPr>
        <w:spacing w:line="600" w:lineRule="auto"/>
        <w:ind w:firstLine="720"/>
        <w:contextualSpacing/>
        <w:jc w:val="both"/>
        <w:rPr>
          <w:rFonts w:eastAsia="Times New Roman"/>
          <w:szCs w:val="24"/>
        </w:rPr>
      </w:pPr>
      <w:r w:rsidRPr="007A2809">
        <w:rPr>
          <w:rFonts w:eastAsia="Times New Roman"/>
          <w:szCs w:val="24"/>
        </w:rPr>
        <w:t>Κυρίες και κύριοι συνάδελφοι,</w:t>
      </w:r>
      <w:r>
        <w:rPr>
          <w:rFonts w:eastAsia="Times New Roman"/>
          <w:szCs w:val="24"/>
        </w:rPr>
        <w:t xml:space="preserve"> υπάρχει ο απαιτούμενος από τον Κανονισμό αριθμός των υπογραφόντων τη</w:t>
      </w:r>
      <w:r>
        <w:rPr>
          <w:rFonts w:eastAsia="Times New Roman"/>
          <w:szCs w:val="24"/>
        </w:rPr>
        <w:t>ν αίτηση ονομαστικής ψηφοφορίας Βουλευτών</w:t>
      </w:r>
      <w:r>
        <w:rPr>
          <w:rFonts w:eastAsia="Times New Roman"/>
          <w:szCs w:val="24"/>
        </w:rPr>
        <w:t>.</w:t>
      </w:r>
    </w:p>
    <w:p w14:paraId="7C460540" w14:textId="77777777" w:rsidR="00D41D4C" w:rsidRDefault="00870AC4">
      <w:pPr>
        <w:spacing w:line="600" w:lineRule="auto"/>
        <w:ind w:firstLine="720"/>
        <w:contextualSpacing/>
        <w:jc w:val="both"/>
        <w:rPr>
          <w:rFonts w:eastAsia="Times New Roman"/>
          <w:szCs w:val="24"/>
        </w:rPr>
      </w:pPr>
      <w:r>
        <w:rPr>
          <w:rFonts w:eastAsia="Times New Roman"/>
          <w:szCs w:val="24"/>
        </w:rPr>
        <w:t xml:space="preserve">Επίσης έχει υποβληθεί αίτηση διεξαγωγής ονομαστικής ψηφοφορίας </w:t>
      </w:r>
      <w:r>
        <w:rPr>
          <w:rFonts w:eastAsia="Times New Roman"/>
          <w:szCs w:val="24"/>
        </w:rPr>
        <w:t>και από Βουλευτές του Κ</w:t>
      </w:r>
      <w:r>
        <w:rPr>
          <w:rFonts w:eastAsia="Times New Roman"/>
          <w:szCs w:val="24"/>
        </w:rPr>
        <w:t>ομμουνιστικού Κόμματος Ελλάδας</w:t>
      </w:r>
      <w:r>
        <w:rPr>
          <w:rFonts w:eastAsia="Times New Roman"/>
          <w:szCs w:val="24"/>
        </w:rPr>
        <w:t xml:space="preserve"> </w:t>
      </w:r>
      <w:r>
        <w:rPr>
          <w:rFonts w:eastAsia="Times New Roman"/>
          <w:szCs w:val="24"/>
        </w:rPr>
        <w:t xml:space="preserve">επί της αρχής και επί του άρθρου 100 του </w:t>
      </w:r>
      <w:r>
        <w:rPr>
          <w:rFonts w:eastAsia="Times New Roman"/>
          <w:szCs w:val="24"/>
        </w:rPr>
        <w:t xml:space="preserve">ιδίου νομοσχεδίου </w:t>
      </w:r>
      <w:r>
        <w:rPr>
          <w:rFonts w:eastAsia="Times New Roman"/>
          <w:szCs w:val="24"/>
        </w:rPr>
        <w:t>του Υπουργείου</w:t>
      </w:r>
      <w:r>
        <w:rPr>
          <w:rFonts w:eastAsia="Times New Roman"/>
          <w:szCs w:val="24"/>
        </w:rPr>
        <w:t xml:space="preserve"> Παιδείας, Έρευνας και </w:t>
      </w:r>
      <w:r>
        <w:rPr>
          <w:rFonts w:eastAsia="Times New Roman"/>
          <w:szCs w:val="24"/>
        </w:rPr>
        <w:t>Θρησκευμάτων,</w:t>
      </w:r>
      <w:r>
        <w:rPr>
          <w:rFonts w:eastAsia="Times New Roman"/>
          <w:szCs w:val="24"/>
        </w:rPr>
        <w:t xml:space="preserve"> της οποίας το κείμενο έχει ως εξής:</w:t>
      </w:r>
    </w:p>
    <w:p w14:paraId="7C460541" w14:textId="77777777" w:rsidR="00D41D4C" w:rsidRDefault="00870AC4">
      <w:pPr>
        <w:spacing w:line="600" w:lineRule="auto"/>
        <w:ind w:firstLine="720"/>
        <w:contextualSpacing/>
        <w:jc w:val="center"/>
        <w:rPr>
          <w:rFonts w:eastAsia="Times New Roman"/>
          <w:color w:val="C00000"/>
          <w:szCs w:val="24"/>
        </w:rPr>
      </w:pPr>
      <w:r w:rsidRPr="00520391">
        <w:rPr>
          <w:rFonts w:eastAsia="Times New Roman"/>
          <w:color w:val="C00000"/>
          <w:szCs w:val="24"/>
        </w:rPr>
        <w:t>(ΑΛΛΑΓΗ ΣΕΛΙΔΑΣ)</w:t>
      </w:r>
    </w:p>
    <w:p w14:paraId="7C460542" w14:textId="77777777" w:rsidR="00D41D4C" w:rsidRDefault="00870AC4">
      <w:pPr>
        <w:spacing w:line="600" w:lineRule="auto"/>
        <w:ind w:firstLine="720"/>
        <w:contextualSpacing/>
        <w:jc w:val="center"/>
        <w:rPr>
          <w:rFonts w:eastAsia="Times New Roman"/>
          <w:color w:val="C00000"/>
          <w:szCs w:val="24"/>
        </w:rPr>
      </w:pPr>
      <w:r w:rsidRPr="00520391">
        <w:rPr>
          <w:rFonts w:eastAsia="Times New Roman"/>
          <w:color w:val="C00000"/>
          <w:szCs w:val="24"/>
        </w:rPr>
        <w:t>(Να μπει η σελ</w:t>
      </w:r>
      <w:r w:rsidRPr="00D97584">
        <w:rPr>
          <w:rFonts w:eastAsia="Times New Roman"/>
          <w:color w:val="C00000"/>
          <w:szCs w:val="24"/>
        </w:rPr>
        <w:t>ίδα 18</w:t>
      </w:r>
      <w:r>
        <w:rPr>
          <w:rFonts w:eastAsia="Times New Roman"/>
          <w:color w:val="C00000"/>
          <w:szCs w:val="24"/>
        </w:rPr>
        <w:t>1</w:t>
      </w:r>
      <w:r w:rsidRPr="00520391">
        <w:rPr>
          <w:rFonts w:eastAsia="Times New Roman"/>
          <w:color w:val="C00000"/>
          <w:szCs w:val="24"/>
        </w:rPr>
        <w:t>α)</w:t>
      </w:r>
    </w:p>
    <w:p w14:paraId="7C460543" w14:textId="77777777" w:rsidR="00D41D4C" w:rsidRDefault="00870AC4">
      <w:pPr>
        <w:spacing w:line="600" w:lineRule="auto"/>
        <w:ind w:firstLine="720"/>
        <w:contextualSpacing/>
        <w:jc w:val="center"/>
        <w:rPr>
          <w:rFonts w:eastAsia="Times New Roman"/>
          <w:szCs w:val="24"/>
        </w:rPr>
      </w:pPr>
      <w:r w:rsidRPr="00520391">
        <w:rPr>
          <w:rFonts w:eastAsia="Times New Roman"/>
          <w:color w:val="C00000"/>
          <w:szCs w:val="24"/>
        </w:rPr>
        <w:t>(ΑΛΛΑΓΗ ΣΕΛΙΔΑΣ</w:t>
      </w:r>
      <w:r>
        <w:rPr>
          <w:rFonts w:eastAsia="Times New Roman"/>
          <w:szCs w:val="24"/>
        </w:rPr>
        <w:t>)</w:t>
      </w:r>
    </w:p>
    <w:p w14:paraId="7C460544" w14:textId="77777777" w:rsidR="00D41D4C" w:rsidRDefault="00870AC4">
      <w:pPr>
        <w:spacing w:line="600" w:lineRule="auto"/>
        <w:ind w:firstLine="720"/>
        <w:contextualSpacing/>
        <w:jc w:val="both"/>
        <w:rPr>
          <w:rFonts w:eastAsia="Times New Roman"/>
          <w:szCs w:val="24"/>
        </w:rPr>
      </w:pPr>
      <w:r w:rsidRPr="00716CDD">
        <w:rPr>
          <w:rFonts w:eastAsia="Times New Roman" w:cs="Times New Roman"/>
          <w:b/>
          <w:szCs w:val="24"/>
        </w:rPr>
        <w:lastRenderedPageBreak/>
        <w:t>ΠΡΟΕΔΡΕΥΟΥΣΑ (Αναστασία Χριστοδουλοπούλου</w:t>
      </w:r>
      <w:r>
        <w:rPr>
          <w:rFonts w:eastAsia="Times New Roman" w:cs="Times New Roman"/>
          <w:b/>
          <w:szCs w:val="24"/>
        </w:rPr>
        <w:t>)</w:t>
      </w:r>
      <w:r>
        <w:rPr>
          <w:rFonts w:eastAsia="Times New Roman" w:cs="Times New Roman"/>
          <w:b/>
          <w:szCs w:val="24"/>
        </w:rPr>
        <w:t>:</w:t>
      </w:r>
      <w:r w:rsidDel="001A2CBE">
        <w:rPr>
          <w:rFonts w:eastAsia="Times New Roman"/>
          <w:szCs w:val="24"/>
        </w:rPr>
        <w:t xml:space="preserve"> </w:t>
      </w:r>
      <w:r>
        <w:rPr>
          <w:rFonts w:eastAsia="Times New Roman"/>
          <w:szCs w:val="24"/>
        </w:rPr>
        <w:t xml:space="preserve">Θα αναγνώσω </w:t>
      </w:r>
      <w:r>
        <w:rPr>
          <w:rFonts w:eastAsia="Times New Roman"/>
          <w:szCs w:val="24"/>
        </w:rPr>
        <w:t xml:space="preserve">και </w:t>
      </w:r>
      <w:r>
        <w:rPr>
          <w:rFonts w:eastAsia="Times New Roman"/>
          <w:szCs w:val="24"/>
        </w:rPr>
        <w:t xml:space="preserve">τον κατάλογο των υπογραφόντων την αίτηση </w:t>
      </w:r>
      <w:r>
        <w:rPr>
          <w:rFonts w:eastAsia="Times New Roman"/>
          <w:szCs w:val="24"/>
        </w:rPr>
        <w:t xml:space="preserve">της </w:t>
      </w:r>
      <w:r>
        <w:rPr>
          <w:rFonts w:eastAsia="Times New Roman"/>
          <w:szCs w:val="24"/>
        </w:rPr>
        <w:t xml:space="preserve">ονομαστικής </w:t>
      </w:r>
      <w:r>
        <w:rPr>
          <w:rFonts w:eastAsia="Times New Roman"/>
          <w:szCs w:val="24"/>
        </w:rPr>
        <w:t xml:space="preserve">ψηφοφορίας </w:t>
      </w:r>
      <w:r>
        <w:rPr>
          <w:rFonts w:eastAsia="Times New Roman"/>
          <w:szCs w:val="24"/>
        </w:rPr>
        <w:t xml:space="preserve">για να διαπιστωθεί </w:t>
      </w:r>
      <w:r>
        <w:rPr>
          <w:rFonts w:eastAsia="Times New Roman"/>
          <w:szCs w:val="24"/>
        </w:rPr>
        <w:t>εάν υπάρχει ο απαιτούμενος από τον</w:t>
      </w:r>
      <w:r>
        <w:rPr>
          <w:rFonts w:eastAsia="Times New Roman"/>
          <w:szCs w:val="24"/>
        </w:rPr>
        <w:t xml:space="preserve"> </w:t>
      </w:r>
      <w:r>
        <w:rPr>
          <w:rFonts w:eastAsia="Times New Roman"/>
          <w:szCs w:val="24"/>
        </w:rPr>
        <w:t xml:space="preserve">Κανονισμό αριθμός για την υποβολή της. </w:t>
      </w:r>
    </w:p>
    <w:p w14:paraId="7C460545" w14:textId="77777777" w:rsidR="00D41D4C" w:rsidRDefault="00870AC4">
      <w:pPr>
        <w:spacing w:line="600" w:lineRule="auto"/>
        <w:ind w:firstLine="720"/>
        <w:contextualSpacing/>
        <w:jc w:val="both"/>
        <w:rPr>
          <w:rFonts w:eastAsia="Times New Roman"/>
          <w:szCs w:val="24"/>
        </w:rPr>
      </w:pPr>
      <w:r>
        <w:rPr>
          <w:rFonts w:eastAsia="Times New Roman"/>
          <w:szCs w:val="24"/>
        </w:rPr>
        <w:t>Ο κ.</w:t>
      </w:r>
      <w:r>
        <w:rPr>
          <w:rFonts w:eastAsia="Times New Roman"/>
          <w:szCs w:val="24"/>
        </w:rPr>
        <w:t xml:space="preserve"> Δ.</w:t>
      </w:r>
      <w:r>
        <w:rPr>
          <w:rFonts w:eastAsia="Times New Roman"/>
          <w:szCs w:val="24"/>
        </w:rPr>
        <w:t xml:space="preserve"> </w:t>
      </w:r>
      <w:proofErr w:type="spellStart"/>
      <w:r>
        <w:rPr>
          <w:rFonts w:eastAsia="Times New Roman"/>
          <w:szCs w:val="24"/>
        </w:rPr>
        <w:t>Κουτσούμπας</w:t>
      </w:r>
      <w:proofErr w:type="spellEnd"/>
      <w:r>
        <w:rPr>
          <w:rFonts w:eastAsia="Times New Roman"/>
          <w:szCs w:val="24"/>
        </w:rPr>
        <w:t>. Παρών.</w:t>
      </w:r>
    </w:p>
    <w:p w14:paraId="7C460546" w14:textId="77777777" w:rsidR="00D41D4C" w:rsidRDefault="00870AC4">
      <w:pPr>
        <w:spacing w:line="600" w:lineRule="auto"/>
        <w:ind w:firstLine="720"/>
        <w:contextualSpacing/>
        <w:jc w:val="both"/>
        <w:rPr>
          <w:rFonts w:eastAsia="Times New Roman"/>
          <w:szCs w:val="24"/>
        </w:rPr>
      </w:pPr>
      <w:r>
        <w:rPr>
          <w:rFonts w:eastAsia="Times New Roman"/>
          <w:szCs w:val="24"/>
        </w:rPr>
        <w:t>Ο κ.</w:t>
      </w:r>
      <w:r>
        <w:rPr>
          <w:rFonts w:eastAsia="Times New Roman"/>
          <w:szCs w:val="24"/>
        </w:rPr>
        <w:t xml:space="preserve"> Α.</w:t>
      </w:r>
      <w:r>
        <w:rPr>
          <w:rFonts w:eastAsia="Times New Roman"/>
          <w:szCs w:val="24"/>
        </w:rPr>
        <w:t xml:space="preserve"> </w:t>
      </w:r>
      <w:proofErr w:type="spellStart"/>
      <w:r>
        <w:rPr>
          <w:rFonts w:eastAsia="Times New Roman" w:cs="Times New Roman"/>
          <w:szCs w:val="24"/>
        </w:rPr>
        <w:t>Βαρδαλή</w:t>
      </w:r>
      <w:r w:rsidRPr="002A12B2">
        <w:rPr>
          <w:rFonts w:eastAsia="Times New Roman" w:cs="Times New Roman"/>
          <w:szCs w:val="24"/>
        </w:rPr>
        <w:t>ς</w:t>
      </w:r>
      <w:proofErr w:type="spellEnd"/>
      <w:r>
        <w:rPr>
          <w:rFonts w:eastAsia="Times New Roman"/>
          <w:szCs w:val="24"/>
        </w:rPr>
        <w:t>.</w:t>
      </w:r>
      <w:r w:rsidRPr="00E94301">
        <w:rPr>
          <w:rFonts w:eastAsia="Times New Roman"/>
          <w:szCs w:val="24"/>
        </w:rPr>
        <w:t xml:space="preserve"> </w:t>
      </w:r>
      <w:r>
        <w:rPr>
          <w:rFonts w:eastAsia="Times New Roman"/>
          <w:szCs w:val="24"/>
        </w:rPr>
        <w:t>Παρών.</w:t>
      </w:r>
    </w:p>
    <w:p w14:paraId="7C460547" w14:textId="77777777" w:rsidR="00D41D4C" w:rsidRDefault="00870AC4">
      <w:pPr>
        <w:spacing w:line="600" w:lineRule="auto"/>
        <w:ind w:firstLine="720"/>
        <w:contextualSpacing/>
        <w:jc w:val="both"/>
        <w:rPr>
          <w:rFonts w:eastAsia="Times New Roman"/>
          <w:szCs w:val="24"/>
        </w:rPr>
      </w:pPr>
      <w:r>
        <w:rPr>
          <w:rFonts w:eastAsia="Times New Roman"/>
          <w:szCs w:val="24"/>
        </w:rPr>
        <w:t>Ο κ.</w:t>
      </w:r>
      <w:r>
        <w:rPr>
          <w:rFonts w:eastAsia="Times New Roman"/>
          <w:szCs w:val="24"/>
        </w:rPr>
        <w:t xml:space="preserve"> Ι.</w:t>
      </w:r>
      <w:r>
        <w:rPr>
          <w:rFonts w:eastAsia="Times New Roman"/>
          <w:szCs w:val="24"/>
        </w:rPr>
        <w:t xml:space="preserve"> Γκιόκας. Παρών.</w:t>
      </w:r>
    </w:p>
    <w:p w14:paraId="7C460548" w14:textId="77777777" w:rsidR="00D41D4C" w:rsidRDefault="00870AC4">
      <w:pPr>
        <w:spacing w:line="600" w:lineRule="auto"/>
        <w:ind w:firstLine="720"/>
        <w:contextualSpacing/>
        <w:jc w:val="both"/>
        <w:rPr>
          <w:rFonts w:eastAsia="Times New Roman"/>
          <w:szCs w:val="24"/>
        </w:rPr>
      </w:pPr>
      <w:r>
        <w:rPr>
          <w:rFonts w:eastAsia="Times New Roman"/>
          <w:szCs w:val="24"/>
        </w:rPr>
        <w:t>Ο κ.</w:t>
      </w:r>
      <w:r>
        <w:rPr>
          <w:rFonts w:eastAsia="Times New Roman"/>
          <w:szCs w:val="24"/>
        </w:rPr>
        <w:t xml:space="preserve"> Ι. </w:t>
      </w:r>
      <w:r>
        <w:rPr>
          <w:rFonts w:eastAsia="Times New Roman"/>
          <w:szCs w:val="24"/>
        </w:rPr>
        <w:t>Δελής. Παρών.</w:t>
      </w:r>
    </w:p>
    <w:p w14:paraId="7C460549" w14:textId="77777777" w:rsidR="00D41D4C" w:rsidRDefault="00870AC4">
      <w:pPr>
        <w:spacing w:line="600" w:lineRule="auto"/>
        <w:ind w:firstLine="720"/>
        <w:contextualSpacing/>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Λ.</w:t>
      </w:r>
      <w:r>
        <w:rPr>
          <w:rFonts w:eastAsia="Times New Roman"/>
          <w:szCs w:val="24"/>
        </w:rPr>
        <w:t xml:space="preserve"> </w:t>
      </w:r>
      <w:proofErr w:type="spellStart"/>
      <w:r>
        <w:rPr>
          <w:rFonts w:eastAsia="Times New Roman"/>
          <w:szCs w:val="24"/>
        </w:rPr>
        <w:t>Καννέλη</w:t>
      </w:r>
      <w:proofErr w:type="spellEnd"/>
      <w:r>
        <w:rPr>
          <w:rFonts w:eastAsia="Times New Roman"/>
          <w:szCs w:val="24"/>
        </w:rPr>
        <w:t xml:space="preserve">. Παρούσα. </w:t>
      </w:r>
    </w:p>
    <w:p w14:paraId="7C46054A" w14:textId="77777777" w:rsidR="00D41D4C" w:rsidRDefault="00870AC4">
      <w:pPr>
        <w:spacing w:line="600" w:lineRule="auto"/>
        <w:ind w:firstLine="720"/>
        <w:contextualSpacing/>
        <w:jc w:val="both"/>
        <w:rPr>
          <w:rFonts w:eastAsia="Times New Roman"/>
          <w:szCs w:val="24"/>
        </w:rPr>
      </w:pPr>
      <w:r>
        <w:rPr>
          <w:rFonts w:eastAsia="Times New Roman"/>
          <w:szCs w:val="24"/>
        </w:rPr>
        <w:t>Ο κ.</w:t>
      </w:r>
      <w:r>
        <w:rPr>
          <w:rFonts w:eastAsia="Times New Roman"/>
          <w:szCs w:val="24"/>
        </w:rPr>
        <w:t xml:space="preserve"> Ν.</w:t>
      </w:r>
      <w:r>
        <w:rPr>
          <w:rFonts w:eastAsia="Times New Roman"/>
          <w:szCs w:val="24"/>
        </w:rPr>
        <w:t xml:space="preserve"> </w:t>
      </w:r>
      <w:proofErr w:type="spellStart"/>
      <w:r>
        <w:rPr>
          <w:rFonts w:eastAsia="Times New Roman"/>
          <w:szCs w:val="24"/>
        </w:rPr>
        <w:t>Καραθανασόπουλος</w:t>
      </w:r>
      <w:proofErr w:type="spellEnd"/>
      <w:r>
        <w:rPr>
          <w:rFonts w:eastAsia="Times New Roman"/>
          <w:szCs w:val="24"/>
        </w:rPr>
        <w:t>. Παρών.</w:t>
      </w:r>
    </w:p>
    <w:p w14:paraId="7C46054B" w14:textId="77777777" w:rsidR="00D41D4C" w:rsidRDefault="00870AC4">
      <w:pPr>
        <w:spacing w:line="600" w:lineRule="auto"/>
        <w:ind w:firstLine="720"/>
        <w:contextualSpacing/>
        <w:jc w:val="both"/>
        <w:rPr>
          <w:rFonts w:eastAsia="Times New Roman"/>
          <w:szCs w:val="24"/>
        </w:rPr>
      </w:pPr>
      <w:r>
        <w:rPr>
          <w:rFonts w:eastAsia="Times New Roman"/>
          <w:szCs w:val="24"/>
        </w:rPr>
        <w:t xml:space="preserve">Ο </w:t>
      </w:r>
      <w:proofErr w:type="spellStart"/>
      <w:r>
        <w:rPr>
          <w:rFonts w:eastAsia="Times New Roman"/>
          <w:szCs w:val="24"/>
        </w:rPr>
        <w:t>κ.</w:t>
      </w:r>
      <w:r>
        <w:rPr>
          <w:rFonts w:eastAsia="Times New Roman"/>
          <w:szCs w:val="24"/>
        </w:rPr>
        <w:t>Χ</w:t>
      </w:r>
      <w:proofErr w:type="spellEnd"/>
      <w:r>
        <w:rPr>
          <w:rFonts w:eastAsia="Times New Roman"/>
          <w:szCs w:val="24"/>
        </w:rPr>
        <w:t>.</w:t>
      </w:r>
      <w:r>
        <w:rPr>
          <w:rFonts w:eastAsia="Times New Roman"/>
          <w:szCs w:val="24"/>
        </w:rPr>
        <w:t xml:space="preserve"> </w:t>
      </w:r>
      <w:proofErr w:type="spellStart"/>
      <w:r>
        <w:rPr>
          <w:rFonts w:eastAsia="Times New Roman"/>
          <w:szCs w:val="24"/>
        </w:rPr>
        <w:t>Κατσώτης</w:t>
      </w:r>
      <w:proofErr w:type="spellEnd"/>
      <w:r>
        <w:rPr>
          <w:rFonts w:eastAsia="Times New Roman"/>
          <w:szCs w:val="24"/>
        </w:rPr>
        <w:t xml:space="preserve">. </w:t>
      </w:r>
      <w:r>
        <w:rPr>
          <w:rFonts w:eastAsia="Times New Roman"/>
          <w:szCs w:val="24"/>
        </w:rPr>
        <w:t>Παρών.</w:t>
      </w:r>
    </w:p>
    <w:p w14:paraId="7C46054C" w14:textId="77777777" w:rsidR="00D41D4C" w:rsidRDefault="00870AC4">
      <w:pPr>
        <w:spacing w:line="600" w:lineRule="auto"/>
        <w:ind w:firstLine="720"/>
        <w:contextualSpacing/>
        <w:jc w:val="both"/>
        <w:rPr>
          <w:rFonts w:eastAsia="Times New Roman"/>
          <w:szCs w:val="24"/>
        </w:rPr>
      </w:pPr>
      <w:r>
        <w:rPr>
          <w:rFonts w:eastAsia="Times New Roman"/>
          <w:szCs w:val="24"/>
        </w:rPr>
        <w:t>Ο κ.</w:t>
      </w:r>
      <w:r>
        <w:rPr>
          <w:rFonts w:eastAsia="Times New Roman"/>
          <w:szCs w:val="24"/>
        </w:rPr>
        <w:t xml:space="preserve"> Γ.</w:t>
      </w:r>
      <w:r>
        <w:rPr>
          <w:rFonts w:eastAsia="Times New Roman"/>
          <w:szCs w:val="24"/>
        </w:rPr>
        <w:t xml:space="preserve"> </w:t>
      </w:r>
      <w:proofErr w:type="spellStart"/>
      <w:r>
        <w:rPr>
          <w:rFonts w:eastAsia="Times New Roman"/>
          <w:szCs w:val="24"/>
        </w:rPr>
        <w:t>Λαμπρούλης</w:t>
      </w:r>
      <w:proofErr w:type="spellEnd"/>
      <w:r>
        <w:rPr>
          <w:rFonts w:eastAsia="Times New Roman"/>
          <w:szCs w:val="24"/>
        </w:rPr>
        <w:t xml:space="preserve">. Παρών. </w:t>
      </w:r>
    </w:p>
    <w:p w14:paraId="7C46054D" w14:textId="77777777" w:rsidR="00D41D4C" w:rsidRDefault="00870AC4">
      <w:pPr>
        <w:spacing w:line="600" w:lineRule="auto"/>
        <w:ind w:firstLine="720"/>
        <w:contextualSpacing/>
        <w:jc w:val="both"/>
        <w:rPr>
          <w:rFonts w:eastAsia="Times New Roman"/>
          <w:szCs w:val="24"/>
        </w:rPr>
      </w:pPr>
      <w:r>
        <w:rPr>
          <w:rFonts w:eastAsia="Times New Roman"/>
          <w:szCs w:val="24"/>
        </w:rPr>
        <w:lastRenderedPageBreak/>
        <w:t xml:space="preserve">Η </w:t>
      </w:r>
      <w:r>
        <w:rPr>
          <w:rFonts w:eastAsia="Times New Roman"/>
          <w:szCs w:val="24"/>
        </w:rPr>
        <w:t>κ.</w:t>
      </w:r>
      <w:r>
        <w:rPr>
          <w:rFonts w:eastAsia="Times New Roman"/>
          <w:szCs w:val="24"/>
        </w:rPr>
        <w:t xml:space="preserve"> </w:t>
      </w:r>
      <w:r>
        <w:rPr>
          <w:rFonts w:eastAsia="Times New Roman"/>
          <w:szCs w:val="24"/>
        </w:rPr>
        <w:t>Δ.</w:t>
      </w:r>
      <w:r>
        <w:rPr>
          <w:rFonts w:eastAsia="Times New Roman"/>
          <w:szCs w:val="24"/>
        </w:rPr>
        <w:t xml:space="preserve"> </w:t>
      </w:r>
      <w:proofErr w:type="spellStart"/>
      <w:r>
        <w:rPr>
          <w:rFonts w:eastAsia="Times New Roman"/>
          <w:szCs w:val="24"/>
        </w:rPr>
        <w:t>Μανωλάκου</w:t>
      </w:r>
      <w:proofErr w:type="spellEnd"/>
      <w:r>
        <w:rPr>
          <w:rFonts w:eastAsia="Times New Roman"/>
          <w:szCs w:val="24"/>
        </w:rPr>
        <w:t>. Παρούσα.</w:t>
      </w:r>
    </w:p>
    <w:p w14:paraId="7C46054E" w14:textId="77777777" w:rsidR="00D41D4C" w:rsidRDefault="00870AC4">
      <w:pPr>
        <w:spacing w:line="600" w:lineRule="auto"/>
        <w:ind w:firstLine="720"/>
        <w:contextualSpacing/>
        <w:jc w:val="both"/>
        <w:rPr>
          <w:rFonts w:eastAsia="Times New Roman"/>
          <w:szCs w:val="24"/>
        </w:rPr>
      </w:pPr>
      <w:r>
        <w:rPr>
          <w:rFonts w:eastAsia="Times New Roman"/>
          <w:szCs w:val="24"/>
        </w:rPr>
        <w:t>Ο κ.</w:t>
      </w:r>
      <w:r>
        <w:rPr>
          <w:rFonts w:eastAsia="Times New Roman"/>
          <w:szCs w:val="24"/>
        </w:rPr>
        <w:t xml:space="preserve"> Ν.</w:t>
      </w:r>
      <w:r>
        <w:rPr>
          <w:rFonts w:eastAsia="Times New Roman"/>
          <w:szCs w:val="24"/>
        </w:rPr>
        <w:t xml:space="preserve"> Μωραΐτης. Παρών.</w:t>
      </w:r>
    </w:p>
    <w:p w14:paraId="7C46054F" w14:textId="77777777" w:rsidR="00D41D4C" w:rsidRDefault="00870AC4">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κ.</w:t>
      </w:r>
      <w:r>
        <w:rPr>
          <w:rFonts w:eastAsia="Times New Roman"/>
          <w:szCs w:val="24"/>
        </w:rPr>
        <w:t xml:space="preserve"> Α.</w:t>
      </w:r>
      <w:r>
        <w:rPr>
          <w:rFonts w:eastAsia="Times New Roman"/>
          <w:szCs w:val="24"/>
        </w:rPr>
        <w:t xml:space="preserve"> Παπαρήγα. Παρούσα.</w:t>
      </w:r>
    </w:p>
    <w:p w14:paraId="7C460550" w14:textId="77777777" w:rsidR="00D41D4C" w:rsidRDefault="00870AC4">
      <w:pPr>
        <w:spacing w:line="600" w:lineRule="auto"/>
        <w:ind w:firstLine="720"/>
        <w:contextualSpacing/>
        <w:jc w:val="both"/>
        <w:rPr>
          <w:rFonts w:eastAsia="Times New Roman"/>
          <w:szCs w:val="24"/>
        </w:rPr>
      </w:pPr>
      <w:r>
        <w:rPr>
          <w:rFonts w:eastAsia="Times New Roman"/>
          <w:szCs w:val="24"/>
        </w:rPr>
        <w:t>Ο κ.</w:t>
      </w:r>
      <w:r>
        <w:rPr>
          <w:rFonts w:eastAsia="Times New Roman"/>
          <w:szCs w:val="24"/>
        </w:rPr>
        <w:t xml:space="preserve"> Α.</w:t>
      </w:r>
      <w:r>
        <w:rPr>
          <w:rFonts w:eastAsia="Times New Roman"/>
          <w:szCs w:val="24"/>
        </w:rPr>
        <w:t xml:space="preserve"> </w:t>
      </w:r>
      <w:proofErr w:type="spellStart"/>
      <w:r>
        <w:rPr>
          <w:rFonts w:eastAsia="Times New Roman"/>
          <w:szCs w:val="24"/>
        </w:rPr>
        <w:t>Παφίλης</w:t>
      </w:r>
      <w:proofErr w:type="spellEnd"/>
      <w:r>
        <w:rPr>
          <w:rFonts w:eastAsia="Times New Roman"/>
          <w:szCs w:val="24"/>
        </w:rPr>
        <w:t>. Παρών.</w:t>
      </w:r>
    </w:p>
    <w:p w14:paraId="7C460551" w14:textId="77777777" w:rsidR="00D41D4C" w:rsidRDefault="00870AC4">
      <w:pPr>
        <w:spacing w:line="600" w:lineRule="auto"/>
        <w:ind w:firstLine="720"/>
        <w:contextualSpacing/>
        <w:jc w:val="both"/>
        <w:rPr>
          <w:rFonts w:eastAsia="Times New Roman"/>
          <w:szCs w:val="24"/>
        </w:rPr>
      </w:pPr>
      <w:r>
        <w:rPr>
          <w:rFonts w:eastAsia="Times New Roman"/>
          <w:szCs w:val="24"/>
        </w:rPr>
        <w:t>Ο κ.</w:t>
      </w:r>
      <w:r>
        <w:rPr>
          <w:rFonts w:eastAsia="Times New Roman"/>
          <w:szCs w:val="24"/>
        </w:rPr>
        <w:t xml:space="preserve"> Κ.</w:t>
      </w:r>
      <w:r>
        <w:rPr>
          <w:rFonts w:eastAsia="Times New Roman"/>
          <w:szCs w:val="24"/>
        </w:rPr>
        <w:t xml:space="preserve"> Στεργίου. Παρών.</w:t>
      </w:r>
    </w:p>
    <w:p w14:paraId="7C460552" w14:textId="77777777" w:rsidR="00D41D4C" w:rsidRDefault="00870AC4">
      <w:pPr>
        <w:spacing w:line="600" w:lineRule="auto"/>
        <w:ind w:firstLine="720"/>
        <w:contextualSpacing/>
        <w:jc w:val="both"/>
        <w:rPr>
          <w:rFonts w:eastAsia="Times New Roman"/>
          <w:szCs w:val="24"/>
        </w:rPr>
      </w:pPr>
      <w:r>
        <w:rPr>
          <w:rFonts w:eastAsia="Times New Roman"/>
          <w:szCs w:val="24"/>
        </w:rPr>
        <w:t>Ο κ.</w:t>
      </w:r>
      <w:r>
        <w:rPr>
          <w:rFonts w:eastAsia="Times New Roman"/>
          <w:szCs w:val="24"/>
        </w:rPr>
        <w:t xml:space="preserve"> Ε.</w:t>
      </w:r>
      <w:r>
        <w:rPr>
          <w:rFonts w:eastAsia="Times New Roman"/>
          <w:szCs w:val="24"/>
        </w:rPr>
        <w:t xml:space="preserve"> Συντυχάκης. Παρών.</w:t>
      </w:r>
    </w:p>
    <w:p w14:paraId="7C460553" w14:textId="77777777" w:rsidR="00D41D4C" w:rsidRDefault="00870AC4">
      <w:pPr>
        <w:spacing w:line="600" w:lineRule="auto"/>
        <w:ind w:firstLine="720"/>
        <w:contextualSpacing/>
        <w:jc w:val="both"/>
        <w:rPr>
          <w:rFonts w:eastAsia="Times New Roman"/>
          <w:szCs w:val="24"/>
        </w:rPr>
      </w:pPr>
      <w:r>
        <w:rPr>
          <w:rFonts w:eastAsia="Times New Roman"/>
          <w:szCs w:val="24"/>
        </w:rPr>
        <w:t>Ο κ.</w:t>
      </w:r>
      <w:r>
        <w:rPr>
          <w:rFonts w:eastAsia="Times New Roman"/>
          <w:szCs w:val="24"/>
        </w:rPr>
        <w:t xml:space="preserve"> Σ.</w:t>
      </w:r>
      <w:r>
        <w:rPr>
          <w:rFonts w:eastAsia="Times New Roman"/>
          <w:szCs w:val="24"/>
        </w:rPr>
        <w:t xml:space="preserve"> Τάσσος. Παρών.</w:t>
      </w:r>
    </w:p>
    <w:p w14:paraId="7C460554" w14:textId="77777777" w:rsidR="00D41D4C" w:rsidRDefault="00870AC4">
      <w:pPr>
        <w:spacing w:line="600" w:lineRule="auto"/>
        <w:ind w:firstLine="720"/>
        <w:contextualSpacing/>
        <w:jc w:val="both"/>
        <w:rPr>
          <w:rFonts w:eastAsia="Times New Roman"/>
          <w:szCs w:val="24"/>
        </w:rPr>
      </w:pPr>
      <w:r>
        <w:rPr>
          <w:rFonts w:eastAsia="Times New Roman"/>
          <w:szCs w:val="24"/>
        </w:rPr>
        <w:t>Κυρίες και κύριοι συνάδελφοι, υ</w:t>
      </w:r>
      <w:r>
        <w:rPr>
          <w:rFonts w:eastAsia="Times New Roman"/>
          <w:szCs w:val="24"/>
        </w:rPr>
        <w:t>πάρχει ο απ</w:t>
      </w:r>
      <w:r>
        <w:rPr>
          <w:rFonts w:eastAsia="Times New Roman"/>
          <w:szCs w:val="24"/>
        </w:rPr>
        <w:t xml:space="preserve">αιτούμενος από τον Κανονισμό αριθμός των υπογραφόντων την αίτηση ονομαστικής ψηφοφορίας Βουλευτών. </w:t>
      </w:r>
    </w:p>
    <w:p w14:paraId="7C460555" w14:textId="77777777" w:rsidR="00D41D4C" w:rsidRDefault="00870AC4">
      <w:pPr>
        <w:spacing w:line="600" w:lineRule="auto"/>
        <w:ind w:firstLine="720"/>
        <w:contextualSpacing/>
        <w:jc w:val="both"/>
        <w:rPr>
          <w:rFonts w:eastAsia="Times New Roman"/>
          <w:szCs w:val="24"/>
        </w:rPr>
      </w:pPr>
      <w:r>
        <w:rPr>
          <w:rFonts w:eastAsia="Times New Roman"/>
          <w:szCs w:val="24"/>
        </w:rPr>
        <w:t>Δ</w:t>
      </w:r>
      <w:r>
        <w:rPr>
          <w:rFonts w:eastAsia="Times New Roman"/>
          <w:szCs w:val="24"/>
        </w:rPr>
        <w:t>έχεστε να συμπτύξουμε τις δύο ψηφοφορίες σε μία;</w:t>
      </w:r>
    </w:p>
    <w:p w14:paraId="7C460556" w14:textId="77777777" w:rsidR="00D41D4C" w:rsidRDefault="00870AC4">
      <w:pPr>
        <w:spacing w:line="600" w:lineRule="auto"/>
        <w:ind w:firstLine="720"/>
        <w:contextualSpacing/>
        <w:jc w:val="both"/>
        <w:rPr>
          <w:rFonts w:eastAsia="Times New Roman"/>
          <w:szCs w:val="24"/>
        </w:rPr>
      </w:pPr>
      <w:r w:rsidRPr="00CA4DA3">
        <w:rPr>
          <w:rFonts w:eastAsia="Times New Roman"/>
          <w:b/>
          <w:szCs w:val="24"/>
        </w:rPr>
        <w:t>ΠΟΛΛΟΙ ΒΟΥΛΕΥΤΕΣ:</w:t>
      </w:r>
      <w:r>
        <w:rPr>
          <w:rFonts w:eastAsia="Times New Roman"/>
          <w:szCs w:val="24"/>
        </w:rPr>
        <w:t xml:space="preserve"> Μάλιστα, μάλιστα.</w:t>
      </w:r>
    </w:p>
    <w:p w14:paraId="7C460557" w14:textId="77777777" w:rsidR="00D41D4C" w:rsidRDefault="00870AC4">
      <w:pPr>
        <w:spacing w:line="600" w:lineRule="auto"/>
        <w:ind w:firstLine="720"/>
        <w:contextualSpacing/>
        <w:jc w:val="both"/>
        <w:rPr>
          <w:rFonts w:eastAsia="Times New Roman" w:cs="Times New Roman"/>
          <w:b/>
          <w:szCs w:val="24"/>
        </w:rPr>
      </w:pPr>
      <w:r w:rsidRPr="00E7322B">
        <w:rPr>
          <w:rFonts w:eastAsia="Times New Roman" w:cs="Times New Roman"/>
          <w:b/>
          <w:szCs w:val="24"/>
        </w:rPr>
        <w:lastRenderedPageBreak/>
        <w:t>ΠΡΟΕΔΡΕΥΟΥΣΑ (Αναστασία Χριστοδουλοπούλου):</w:t>
      </w:r>
      <w:r>
        <w:rPr>
          <w:rFonts w:eastAsia="Times New Roman" w:cs="Times New Roman"/>
          <w:b/>
          <w:szCs w:val="24"/>
        </w:rPr>
        <w:t xml:space="preserve"> </w:t>
      </w:r>
      <w:r>
        <w:rPr>
          <w:rFonts w:eastAsia="Times New Roman"/>
          <w:szCs w:val="24"/>
        </w:rPr>
        <w:t>Το Σώμα συμφώνησε.</w:t>
      </w:r>
    </w:p>
    <w:p w14:paraId="7C460558"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διακόπτουμε τη συνεδρίαση για δέκα (10΄) λεπτά, σύμφωνα με τον Κανονισμό.</w:t>
      </w:r>
    </w:p>
    <w:p w14:paraId="7C460559" w14:textId="77777777" w:rsidR="00D41D4C" w:rsidRDefault="00870AC4">
      <w:pPr>
        <w:spacing w:line="600" w:lineRule="auto"/>
        <w:ind w:firstLine="720"/>
        <w:contextualSpacing/>
        <w:jc w:val="center"/>
        <w:rPr>
          <w:rFonts w:eastAsia="Times New Roman" w:cs="Times New Roman"/>
          <w:szCs w:val="24"/>
        </w:rPr>
      </w:pPr>
      <w:r>
        <w:rPr>
          <w:rFonts w:eastAsia="Times New Roman" w:cs="Times New Roman"/>
          <w:szCs w:val="24"/>
        </w:rPr>
        <w:t>(ΔΙΑΚΟΠΗ)</w:t>
      </w:r>
    </w:p>
    <w:p w14:paraId="7C46055A" w14:textId="77777777" w:rsidR="00D41D4C" w:rsidRDefault="00870AC4">
      <w:pPr>
        <w:spacing w:line="600" w:lineRule="auto"/>
        <w:ind w:firstLine="720"/>
        <w:contextualSpacing/>
        <w:jc w:val="center"/>
        <w:rPr>
          <w:rFonts w:eastAsia="Times New Roman" w:cs="Times New Roman"/>
          <w:szCs w:val="24"/>
        </w:rPr>
      </w:pPr>
      <w:r>
        <w:rPr>
          <w:rFonts w:eastAsia="Times New Roman" w:cs="Times New Roman"/>
          <w:szCs w:val="24"/>
        </w:rPr>
        <w:t>(ΜΕΤΑ ΤΗ ΔΙΑΚΟΠΗ)</w:t>
      </w:r>
    </w:p>
    <w:p w14:paraId="7C46055B" w14:textId="77777777" w:rsidR="00D41D4C" w:rsidRDefault="00870AC4">
      <w:pPr>
        <w:spacing w:line="600" w:lineRule="auto"/>
        <w:ind w:firstLine="720"/>
        <w:contextualSpacing/>
        <w:jc w:val="both"/>
        <w:rPr>
          <w:rFonts w:eastAsia="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szCs w:val="24"/>
        </w:rPr>
        <w:t xml:space="preserve">Κυρίες και κύριοι συνάδελφοι, </w:t>
      </w:r>
      <w:r>
        <w:rPr>
          <w:rFonts w:eastAsia="Times New Roman"/>
          <w:szCs w:val="24"/>
        </w:rPr>
        <w:t xml:space="preserve">συνεχίζεται </w:t>
      </w:r>
      <w:r>
        <w:rPr>
          <w:rFonts w:eastAsia="Times New Roman"/>
          <w:szCs w:val="24"/>
        </w:rPr>
        <w:t>η συνεδρίαση.</w:t>
      </w:r>
    </w:p>
    <w:p w14:paraId="7C46055C" w14:textId="77777777" w:rsidR="00D41D4C" w:rsidRDefault="00870AC4">
      <w:pPr>
        <w:spacing w:line="600" w:lineRule="auto"/>
        <w:ind w:firstLine="720"/>
        <w:contextualSpacing/>
        <w:jc w:val="both"/>
        <w:rPr>
          <w:rFonts w:eastAsia="Times New Roman" w:cs="Times New Roman"/>
          <w:szCs w:val="24"/>
        </w:rPr>
      </w:pPr>
      <w:r>
        <w:rPr>
          <w:rFonts w:eastAsia="Times New Roman"/>
          <w:szCs w:val="24"/>
        </w:rPr>
        <w:t>Θ</w:t>
      </w:r>
      <w:r>
        <w:rPr>
          <w:rFonts w:eastAsia="Times New Roman"/>
          <w:szCs w:val="24"/>
        </w:rPr>
        <w:t xml:space="preserve">α διεξαχθεί ηλεκτρονική ονομαστική ψηφοφορία </w:t>
      </w:r>
      <w:r w:rsidRPr="00810FE7">
        <w:rPr>
          <w:rFonts w:eastAsia="Times New Roman" w:cs="Times New Roman"/>
          <w:szCs w:val="24"/>
        </w:rPr>
        <w:t xml:space="preserve">επί </w:t>
      </w:r>
      <w:r>
        <w:rPr>
          <w:rFonts w:eastAsia="Times New Roman" w:cs="Times New Roman"/>
          <w:szCs w:val="24"/>
        </w:rPr>
        <w:t>της</w:t>
      </w:r>
      <w:r>
        <w:rPr>
          <w:rFonts w:eastAsia="Times New Roman" w:cs="Times New Roman"/>
          <w:szCs w:val="24"/>
        </w:rPr>
        <w:t xml:space="preserve"> αρχής και επί του</w:t>
      </w:r>
      <w:r w:rsidRPr="00810FE7">
        <w:rPr>
          <w:rFonts w:eastAsia="Times New Roman" w:cs="Times New Roman"/>
          <w:szCs w:val="24"/>
        </w:rPr>
        <w:t xml:space="preserve"> άρθρου </w:t>
      </w:r>
      <w:r>
        <w:rPr>
          <w:rFonts w:eastAsia="Times New Roman" w:cs="Times New Roman"/>
          <w:szCs w:val="24"/>
        </w:rPr>
        <w:t xml:space="preserve">100 </w:t>
      </w:r>
      <w:r w:rsidRPr="00810FE7">
        <w:rPr>
          <w:rFonts w:eastAsia="Times New Roman" w:cs="Times New Roman"/>
          <w:szCs w:val="24"/>
        </w:rPr>
        <w:t>του</w:t>
      </w:r>
      <w:r>
        <w:rPr>
          <w:rFonts w:eastAsia="Times New Roman" w:cs="Times New Roman"/>
          <w:szCs w:val="24"/>
        </w:rPr>
        <w:t xml:space="preserve"> σχεδίου νόμου</w:t>
      </w:r>
      <w:r>
        <w:rPr>
          <w:rFonts w:eastAsia="Times New Roman"/>
          <w:szCs w:val="24"/>
        </w:rPr>
        <w:t>.</w:t>
      </w:r>
    </w:p>
    <w:p w14:paraId="7C46055D" w14:textId="77777777" w:rsidR="00D41D4C" w:rsidRDefault="00870AC4">
      <w:pPr>
        <w:spacing w:line="600" w:lineRule="auto"/>
        <w:ind w:firstLine="720"/>
        <w:contextualSpacing/>
        <w:jc w:val="both"/>
        <w:rPr>
          <w:rFonts w:eastAsia="Times New Roman"/>
          <w:szCs w:val="24"/>
        </w:rPr>
      </w:pPr>
      <w:r>
        <w:rPr>
          <w:rFonts w:eastAsia="Times New Roman"/>
          <w:szCs w:val="24"/>
        </w:rPr>
        <w:t>Ενημερώνουμε ότι οι εισηγητές και οι ειδικοί αγορητές του σχεδίου νόμου θα πρέπει να παραμείνουν μετά την ονομαστική ψηφοφορία για να ψηφίσουν επί των υπολοίπων άρθρων, των τροπολογιών, του ακροτελεύτιου άρθ</w:t>
      </w:r>
      <w:r>
        <w:rPr>
          <w:rFonts w:eastAsia="Times New Roman"/>
          <w:szCs w:val="24"/>
        </w:rPr>
        <w:t>ρου και του συνόλου του σχεδίου νόμου.</w:t>
      </w:r>
    </w:p>
    <w:p w14:paraId="7C46055E" w14:textId="77777777" w:rsidR="00D41D4C" w:rsidRDefault="00870AC4">
      <w:pPr>
        <w:spacing w:line="600" w:lineRule="auto"/>
        <w:ind w:firstLine="720"/>
        <w:contextualSpacing/>
        <w:jc w:val="both"/>
        <w:rPr>
          <w:rFonts w:eastAsia="Times New Roman"/>
          <w:szCs w:val="24"/>
        </w:rPr>
      </w:pPr>
      <w:r>
        <w:rPr>
          <w:rFonts w:eastAsia="Times New Roman"/>
          <w:szCs w:val="24"/>
        </w:rPr>
        <w:lastRenderedPageBreak/>
        <w:t xml:space="preserve">Σας υπενθυμίζουμε ότι αφού </w:t>
      </w:r>
      <w:r w:rsidRPr="005A6A0E">
        <w:rPr>
          <w:rFonts w:eastAsia="Times New Roman"/>
          <w:szCs w:val="24"/>
        </w:rPr>
        <w:t>καταχωρηθεί η ψήφος σας, έχετε τη δυνατότητα την ελέγξετε ή και να την αναθεωρήσ</w:t>
      </w:r>
      <w:r>
        <w:rPr>
          <w:rFonts w:eastAsia="Times New Roman"/>
          <w:szCs w:val="24"/>
        </w:rPr>
        <w:t>ετε έως τη λήξη της ψηφοφορίας.</w:t>
      </w:r>
    </w:p>
    <w:p w14:paraId="7C46055F" w14:textId="77777777" w:rsidR="00D41D4C" w:rsidRDefault="00870AC4">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7C460560" w14:textId="77777777" w:rsidR="00D41D4C" w:rsidRDefault="00870AC4">
      <w:pPr>
        <w:autoSpaceDE w:val="0"/>
        <w:autoSpaceDN w:val="0"/>
        <w:adjustRightInd w:val="0"/>
        <w:spacing w:line="600" w:lineRule="auto"/>
        <w:contextualSpacing/>
        <w:jc w:val="center"/>
        <w:rPr>
          <w:rFonts w:eastAsia="SimSun"/>
          <w:szCs w:val="24"/>
          <w:lang w:eastAsia="zh-CN"/>
        </w:rPr>
      </w:pPr>
      <w:r w:rsidRPr="00EF3F89">
        <w:rPr>
          <w:rFonts w:eastAsia="SimSun"/>
          <w:szCs w:val="24"/>
          <w:lang w:eastAsia="zh-CN"/>
        </w:rPr>
        <w:t>(ΨΗΦΟΦΟΡΙΑ)</w:t>
      </w:r>
    </w:p>
    <w:p w14:paraId="7C460561" w14:textId="77777777" w:rsidR="00D41D4C" w:rsidRDefault="00870AC4">
      <w:pPr>
        <w:autoSpaceDE w:val="0"/>
        <w:autoSpaceDN w:val="0"/>
        <w:adjustRightInd w:val="0"/>
        <w:spacing w:line="600" w:lineRule="auto"/>
        <w:ind w:firstLine="720"/>
        <w:contextualSpacing/>
        <w:jc w:val="both"/>
        <w:rPr>
          <w:rFonts w:eastAsia="Times New Roman"/>
          <w:szCs w:val="24"/>
        </w:rPr>
      </w:pPr>
      <w:r>
        <w:rPr>
          <w:rFonts w:eastAsia="Times New Roman"/>
          <w:b/>
          <w:bCs/>
          <w:szCs w:val="24"/>
        </w:rPr>
        <w:t>ΠΡΟΕΔΡ</w:t>
      </w:r>
      <w:r>
        <w:rPr>
          <w:rFonts w:eastAsia="Times New Roman"/>
          <w:b/>
          <w:bCs/>
          <w:szCs w:val="24"/>
        </w:rPr>
        <w:t>ΕΥΟΥΣΑ (Αναστασία Χριστοδουλοπούλου):</w:t>
      </w:r>
      <w:r w:rsidRPr="00002711">
        <w:rPr>
          <w:rFonts w:eastAsia="Times New Roman"/>
          <w:bCs/>
          <w:szCs w:val="24"/>
        </w:rPr>
        <w:t xml:space="preserve"> </w:t>
      </w:r>
      <w:r>
        <w:rPr>
          <w:rFonts w:eastAsia="Times New Roman"/>
          <w:szCs w:val="24"/>
        </w:rPr>
        <w:t>Θα ήθελα να σας ενημερώσω ότι έχουν έρθει στο Προεδρείο επιστολές ή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70Α του Κανονισμού της Βουλής, με τις οποίες γνωστοποιούν την ψήφο τους. Οι ψήφοι αυτές θα ανακο</w:t>
      </w:r>
      <w:r>
        <w:rPr>
          <w:rFonts w:eastAsia="Times New Roman"/>
          <w:szCs w:val="24"/>
        </w:rPr>
        <w:t>ινωθούν και θα συνυπολογιστούν στην καταμέτρηση, η οποία θα ακολουθήσει.</w:t>
      </w:r>
    </w:p>
    <w:p w14:paraId="7C460562" w14:textId="77777777" w:rsidR="00D41D4C" w:rsidRDefault="00870AC4">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Οι επιστολές, οι οποίες απεστάλησαν στο Προεδρείο από τους συναδέλφους, σύμφωνα με το άρθρο 70Α του Κανονισμού της Βουλής, </w:t>
      </w:r>
      <w:r>
        <w:rPr>
          <w:rFonts w:eastAsia="Times New Roman"/>
          <w:szCs w:val="24"/>
        </w:rPr>
        <w:t xml:space="preserve">θα </w:t>
      </w:r>
      <w:r>
        <w:rPr>
          <w:rFonts w:eastAsia="Times New Roman"/>
          <w:szCs w:val="24"/>
        </w:rPr>
        <w:t>καταχωρ</w:t>
      </w:r>
      <w:r>
        <w:rPr>
          <w:rFonts w:eastAsia="Times New Roman"/>
          <w:szCs w:val="24"/>
        </w:rPr>
        <w:t>ιστούν</w:t>
      </w:r>
      <w:r>
        <w:rPr>
          <w:rFonts w:eastAsia="Times New Roman"/>
          <w:szCs w:val="24"/>
        </w:rPr>
        <w:t xml:space="preserve"> στα Πρακτικά</w:t>
      </w:r>
      <w:r w:rsidDel="00A61396">
        <w:rPr>
          <w:rFonts w:eastAsia="Times New Roman"/>
          <w:szCs w:val="24"/>
        </w:rPr>
        <w:t xml:space="preserve"> </w:t>
      </w:r>
      <w:r>
        <w:rPr>
          <w:rFonts w:eastAsia="Times New Roman"/>
          <w:szCs w:val="24"/>
        </w:rPr>
        <w:t xml:space="preserve">και </w:t>
      </w:r>
      <w:r>
        <w:rPr>
          <w:rFonts w:eastAsia="Times New Roman"/>
          <w:szCs w:val="24"/>
        </w:rPr>
        <w:t>έχουν ως εξής:</w:t>
      </w:r>
    </w:p>
    <w:p w14:paraId="7C460563" w14:textId="77777777" w:rsidR="00D41D4C" w:rsidRDefault="00870AC4">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(Οι </w:t>
      </w:r>
      <w:r>
        <w:rPr>
          <w:rFonts w:eastAsia="Times New Roman"/>
          <w:szCs w:val="24"/>
        </w:rPr>
        <w:t>προαναφερθείσες επιστολές καταχωρίζονται στα Πρακτικά και έχουν ως εξής:</w:t>
      </w:r>
    </w:p>
    <w:p w14:paraId="7C460564" w14:textId="77777777" w:rsidR="00D41D4C" w:rsidRDefault="00870AC4">
      <w:pPr>
        <w:spacing w:line="600" w:lineRule="auto"/>
        <w:ind w:firstLine="720"/>
        <w:contextualSpacing/>
        <w:jc w:val="center"/>
        <w:rPr>
          <w:rFonts w:eastAsia="Times New Roman"/>
          <w:color w:val="C00000"/>
          <w:szCs w:val="24"/>
        </w:rPr>
      </w:pPr>
      <w:r w:rsidRPr="00A61396">
        <w:rPr>
          <w:rFonts w:eastAsia="Times New Roman"/>
          <w:color w:val="C00000"/>
          <w:szCs w:val="24"/>
        </w:rPr>
        <w:lastRenderedPageBreak/>
        <w:t>(ΑΛΛΑΓΗ ΣΕΛΙΔΑΣ)</w:t>
      </w:r>
    </w:p>
    <w:p w14:paraId="7C460565" w14:textId="77777777" w:rsidR="00D41D4C" w:rsidRDefault="00870AC4">
      <w:pPr>
        <w:spacing w:line="600" w:lineRule="auto"/>
        <w:ind w:firstLine="720"/>
        <w:contextualSpacing/>
        <w:jc w:val="center"/>
        <w:rPr>
          <w:rFonts w:eastAsia="Times New Roman"/>
          <w:color w:val="C00000"/>
          <w:szCs w:val="24"/>
        </w:rPr>
      </w:pPr>
      <w:r w:rsidRPr="00A61396">
        <w:rPr>
          <w:rFonts w:eastAsia="Times New Roman"/>
          <w:color w:val="C00000"/>
          <w:szCs w:val="24"/>
        </w:rPr>
        <w:t>(Να μπουν οι σελίδες 185-186)</w:t>
      </w:r>
    </w:p>
    <w:p w14:paraId="7C460566" w14:textId="77777777" w:rsidR="00D41D4C" w:rsidRDefault="00870AC4">
      <w:pPr>
        <w:autoSpaceDE w:val="0"/>
        <w:autoSpaceDN w:val="0"/>
        <w:adjustRightInd w:val="0"/>
        <w:spacing w:line="600" w:lineRule="auto"/>
        <w:ind w:firstLine="720"/>
        <w:contextualSpacing/>
        <w:jc w:val="center"/>
        <w:rPr>
          <w:rFonts w:eastAsia="Times New Roman"/>
          <w:szCs w:val="24"/>
        </w:rPr>
      </w:pPr>
      <w:r w:rsidRPr="00A61396">
        <w:rPr>
          <w:rFonts w:eastAsia="Times New Roman"/>
          <w:color w:val="C00000"/>
          <w:szCs w:val="24"/>
        </w:rPr>
        <w:t>(ΑΛΛΑΓΗ ΣΕΛΙΔΑΣ)</w:t>
      </w:r>
    </w:p>
    <w:p w14:paraId="7C460567" w14:textId="77777777" w:rsidR="00D41D4C" w:rsidRDefault="00870AC4">
      <w:pPr>
        <w:autoSpaceDE w:val="0"/>
        <w:autoSpaceDN w:val="0"/>
        <w:adjustRightInd w:val="0"/>
        <w:spacing w:line="600" w:lineRule="auto"/>
        <w:ind w:firstLine="720"/>
        <w:contextualSpacing/>
        <w:jc w:val="both"/>
        <w:rPr>
          <w:rFonts w:eastAsia="Times New Roman"/>
          <w:szCs w:val="24"/>
        </w:rPr>
      </w:pPr>
      <w:r>
        <w:rPr>
          <w:rFonts w:eastAsia="Times New Roman"/>
          <w:b/>
          <w:bCs/>
          <w:szCs w:val="24"/>
        </w:rPr>
        <w:t xml:space="preserve">ΠΡΟΕΔΡΕΥΟΥΣΑ (Αναστασία Χριστοδουλοπούλου): </w:t>
      </w:r>
      <w:r>
        <w:rPr>
          <w:rFonts w:eastAsia="Times New Roman"/>
          <w:szCs w:val="24"/>
        </w:rPr>
        <w:t>Κυρίες και κύριοι συνάδελφοι, σας ενημερώνω ότι έχουν έλθει στο Προεδρείο ε</w:t>
      </w:r>
      <w:r>
        <w:rPr>
          <w:rFonts w:eastAsia="Times New Roman"/>
          <w:szCs w:val="24"/>
        </w:rPr>
        <w:t>πιστολές των συναδέλφων κ</w:t>
      </w:r>
      <w:r>
        <w:rPr>
          <w:rFonts w:eastAsia="Times New Roman"/>
          <w:szCs w:val="24"/>
        </w:rPr>
        <w:t>υρίων</w:t>
      </w:r>
      <w:r>
        <w:rPr>
          <w:rFonts w:eastAsia="Times New Roman"/>
          <w:szCs w:val="24"/>
        </w:rPr>
        <w:t xml:space="preserve"> Κωνσταντίνου </w:t>
      </w:r>
      <w:proofErr w:type="spellStart"/>
      <w:r>
        <w:rPr>
          <w:rFonts w:eastAsia="Times New Roman"/>
          <w:szCs w:val="24"/>
        </w:rPr>
        <w:t>Ζουράρ</w:t>
      </w:r>
      <w:r>
        <w:rPr>
          <w:rFonts w:eastAsia="Times New Roman"/>
          <w:szCs w:val="24"/>
        </w:rPr>
        <w:t>ι</w:t>
      </w:r>
      <w:proofErr w:type="spellEnd"/>
      <w:r>
        <w:rPr>
          <w:rFonts w:eastAsia="Times New Roman"/>
          <w:szCs w:val="24"/>
        </w:rPr>
        <w:t xml:space="preserve"> και Θεμιστοκλή </w:t>
      </w:r>
      <w:proofErr w:type="spellStart"/>
      <w:r>
        <w:rPr>
          <w:rFonts w:eastAsia="Times New Roman"/>
          <w:szCs w:val="24"/>
        </w:rPr>
        <w:t>Μουμουλίδη</w:t>
      </w:r>
      <w:proofErr w:type="spellEnd"/>
      <w:r>
        <w:rPr>
          <w:rFonts w:eastAsia="Times New Roman"/>
          <w:szCs w:val="24"/>
        </w:rPr>
        <w:t xml:space="preserve">, οι οποίοι μας γνωρίζουν ότι απουσιάζουν από την ψηφοφορία και ότι αν ήταν παρόντες θα ψήφιζαν </w:t>
      </w:r>
      <w:r w:rsidRPr="008A236C">
        <w:rPr>
          <w:rFonts w:eastAsia="Times New Roman"/>
          <w:szCs w:val="24"/>
        </w:rPr>
        <w:t>«</w:t>
      </w:r>
      <w:r>
        <w:rPr>
          <w:rFonts w:eastAsia="Times New Roman"/>
          <w:szCs w:val="24"/>
        </w:rPr>
        <w:t xml:space="preserve"> ναι</w:t>
      </w:r>
      <w:r w:rsidRPr="008A236C">
        <w:rPr>
          <w:rFonts w:eastAsia="Times New Roman"/>
          <w:szCs w:val="24"/>
        </w:rPr>
        <w:t>».</w:t>
      </w:r>
    </w:p>
    <w:p w14:paraId="7C460568" w14:textId="77777777" w:rsidR="00D41D4C" w:rsidRDefault="00870AC4">
      <w:pPr>
        <w:autoSpaceDE w:val="0"/>
        <w:autoSpaceDN w:val="0"/>
        <w:adjustRightInd w:val="0"/>
        <w:spacing w:line="600" w:lineRule="auto"/>
        <w:ind w:firstLine="720"/>
        <w:contextualSpacing/>
        <w:jc w:val="both"/>
        <w:rPr>
          <w:rFonts w:eastAsia="Times New Roman"/>
          <w:szCs w:val="24"/>
        </w:rPr>
      </w:pPr>
      <w:r>
        <w:rPr>
          <w:rFonts w:eastAsia="Times New Roman"/>
          <w:szCs w:val="24"/>
        </w:rPr>
        <w:t>Επίσης, έχουν έλθει στο Προεδρείο επιστολές των συναδέλφων κ.κ. Κωνσταντίνο</w:t>
      </w:r>
      <w:r>
        <w:rPr>
          <w:rFonts w:eastAsia="Times New Roman"/>
          <w:szCs w:val="24"/>
        </w:rPr>
        <w:t xml:space="preserve">υ Αλ. Καραμανλή, Κωνσταντίνου Αχ. Καραμανλή, Αικατερίνης Μάρκου, Χρήστου </w:t>
      </w:r>
      <w:proofErr w:type="spellStart"/>
      <w:r>
        <w:rPr>
          <w:rFonts w:eastAsia="Times New Roman"/>
          <w:szCs w:val="24"/>
        </w:rPr>
        <w:t>Σταϊκούρα</w:t>
      </w:r>
      <w:proofErr w:type="spellEnd"/>
      <w:r>
        <w:rPr>
          <w:rFonts w:eastAsia="Times New Roman"/>
          <w:szCs w:val="24"/>
        </w:rPr>
        <w:t xml:space="preserve">, Κωνσταντίνου </w:t>
      </w:r>
      <w:proofErr w:type="spellStart"/>
      <w:r>
        <w:rPr>
          <w:rFonts w:eastAsia="Times New Roman"/>
          <w:szCs w:val="24"/>
        </w:rPr>
        <w:t>Κοντογεώργου</w:t>
      </w:r>
      <w:proofErr w:type="spellEnd"/>
      <w:r>
        <w:rPr>
          <w:rFonts w:eastAsia="Times New Roman"/>
          <w:szCs w:val="24"/>
        </w:rPr>
        <w:t xml:space="preserve">, Θεόδωρου </w:t>
      </w:r>
      <w:proofErr w:type="spellStart"/>
      <w:r>
        <w:rPr>
          <w:rFonts w:eastAsia="Times New Roman"/>
          <w:szCs w:val="24"/>
        </w:rPr>
        <w:t>Φορτσάκη</w:t>
      </w:r>
      <w:proofErr w:type="spellEnd"/>
      <w:r>
        <w:rPr>
          <w:rFonts w:eastAsia="Times New Roman"/>
          <w:szCs w:val="24"/>
        </w:rPr>
        <w:t xml:space="preserve">, Γεωργίου </w:t>
      </w:r>
      <w:proofErr w:type="spellStart"/>
      <w:r>
        <w:rPr>
          <w:rFonts w:eastAsia="Times New Roman"/>
          <w:szCs w:val="24"/>
        </w:rPr>
        <w:t>Βαγιωνά</w:t>
      </w:r>
      <w:proofErr w:type="spellEnd"/>
      <w:r>
        <w:rPr>
          <w:rFonts w:eastAsia="Times New Roman"/>
          <w:szCs w:val="24"/>
        </w:rPr>
        <w:t xml:space="preserve">, Χρίστου Δήμα, οι οποίοι μας γνωρίζουν ότι απουσιάζουν από την ψηφοφορία και ότι αν ήταν παρόντες θα ψήφιζαν </w:t>
      </w:r>
      <w:r w:rsidRPr="008A236C">
        <w:rPr>
          <w:rFonts w:eastAsia="Times New Roman"/>
          <w:szCs w:val="24"/>
        </w:rPr>
        <w:t>«</w:t>
      </w:r>
      <w:r>
        <w:rPr>
          <w:rFonts w:eastAsia="Times New Roman"/>
          <w:szCs w:val="24"/>
        </w:rPr>
        <w:t>ό</w:t>
      </w:r>
      <w:r>
        <w:rPr>
          <w:rFonts w:eastAsia="Times New Roman"/>
          <w:szCs w:val="24"/>
        </w:rPr>
        <w:t>χι</w:t>
      </w:r>
      <w:r w:rsidRPr="008A236C">
        <w:rPr>
          <w:rFonts w:eastAsia="Times New Roman"/>
          <w:szCs w:val="24"/>
        </w:rPr>
        <w:t>».</w:t>
      </w:r>
    </w:p>
    <w:p w14:paraId="7C460569" w14:textId="77777777" w:rsidR="00D41D4C" w:rsidRDefault="00870AC4">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Οι επιστολές αυτές οι οποίες εκφράζουν πρόθεση ψήφου, θα καταχωριστούν στα Πρακτικά της σημερινής συνεδρίασης, αλλά δεν συνυπολογίζονται στην ηλεκτρονική καταμέτρηση των ψήφων.</w:t>
      </w:r>
    </w:p>
    <w:p w14:paraId="7C46056A" w14:textId="77777777" w:rsidR="00D41D4C" w:rsidRDefault="00870AC4">
      <w:pPr>
        <w:autoSpaceDE w:val="0"/>
        <w:autoSpaceDN w:val="0"/>
        <w:adjustRightInd w:val="0"/>
        <w:spacing w:line="600" w:lineRule="auto"/>
        <w:ind w:firstLine="720"/>
        <w:contextualSpacing/>
        <w:jc w:val="both"/>
        <w:rPr>
          <w:rFonts w:eastAsia="Times New Roman"/>
          <w:szCs w:val="24"/>
        </w:rPr>
      </w:pPr>
      <w:r w:rsidRPr="008A236C">
        <w:rPr>
          <w:rFonts w:eastAsia="Times New Roman"/>
          <w:szCs w:val="24"/>
        </w:rPr>
        <w:t>(</w:t>
      </w:r>
      <w:r>
        <w:rPr>
          <w:rFonts w:eastAsia="Times New Roman"/>
          <w:szCs w:val="24"/>
        </w:rPr>
        <w:t>Οι προαναφερθείσες επιστολές καταχωρίζονται στα Πρακτικά και έχουν ως ε</w:t>
      </w:r>
      <w:r>
        <w:rPr>
          <w:rFonts w:eastAsia="Times New Roman"/>
          <w:szCs w:val="24"/>
        </w:rPr>
        <w:t>ξής:</w:t>
      </w:r>
      <w:r w:rsidRPr="003B224A">
        <w:rPr>
          <w:rFonts w:eastAsia="Times New Roman"/>
          <w:szCs w:val="24"/>
        </w:rPr>
        <w:t xml:space="preserve"> </w:t>
      </w:r>
    </w:p>
    <w:p w14:paraId="7C46056B" w14:textId="77777777" w:rsidR="00D41D4C" w:rsidRDefault="00870AC4">
      <w:pPr>
        <w:autoSpaceDE w:val="0"/>
        <w:autoSpaceDN w:val="0"/>
        <w:adjustRightInd w:val="0"/>
        <w:spacing w:line="600" w:lineRule="auto"/>
        <w:ind w:firstLine="720"/>
        <w:contextualSpacing/>
        <w:jc w:val="center"/>
        <w:rPr>
          <w:rFonts w:eastAsia="Times New Roman"/>
          <w:color w:val="C00000"/>
          <w:szCs w:val="24"/>
        </w:rPr>
      </w:pPr>
      <w:r w:rsidRPr="00751654">
        <w:rPr>
          <w:rFonts w:eastAsia="Times New Roman"/>
          <w:color w:val="C00000"/>
          <w:szCs w:val="24"/>
        </w:rPr>
        <w:t>(ΑΛΛΑΓΗ ΣΕΛΙΔΑΣ)</w:t>
      </w:r>
    </w:p>
    <w:p w14:paraId="7C46056C" w14:textId="77777777" w:rsidR="00D41D4C" w:rsidRDefault="00870AC4">
      <w:pPr>
        <w:spacing w:line="600" w:lineRule="auto"/>
        <w:ind w:firstLine="720"/>
        <w:contextualSpacing/>
        <w:jc w:val="center"/>
        <w:rPr>
          <w:rFonts w:eastAsia="Times New Roman"/>
          <w:color w:val="C00000"/>
          <w:szCs w:val="24"/>
        </w:rPr>
      </w:pPr>
      <w:r w:rsidRPr="00751654">
        <w:rPr>
          <w:rFonts w:eastAsia="Times New Roman"/>
          <w:color w:val="C00000"/>
          <w:szCs w:val="24"/>
        </w:rPr>
        <w:t>(Να μπουν οι σελίδες188-19</w:t>
      </w:r>
      <w:r>
        <w:rPr>
          <w:rFonts w:eastAsia="Times New Roman"/>
          <w:color w:val="C00000"/>
          <w:szCs w:val="24"/>
        </w:rPr>
        <w:t>7</w:t>
      </w:r>
      <w:r w:rsidRPr="00751654">
        <w:rPr>
          <w:rFonts w:eastAsia="Times New Roman"/>
          <w:color w:val="C00000"/>
          <w:szCs w:val="24"/>
        </w:rPr>
        <w:t>)</w:t>
      </w:r>
    </w:p>
    <w:p w14:paraId="7C46056D" w14:textId="77777777" w:rsidR="00D41D4C" w:rsidRDefault="00870AC4">
      <w:pPr>
        <w:spacing w:line="600" w:lineRule="auto"/>
        <w:ind w:firstLine="720"/>
        <w:contextualSpacing/>
        <w:jc w:val="center"/>
        <w:rPr>
          <w:rFonts w:eastAsia="Times New Roman"/>
          <w:color w:val="C00000"/>
          <w:szCs w:val="24"/>
        </w:rPr>
      </w:pPr>
      <w:r w:rsidRPr="00751654">
        <w:rPr>
          <w:rFonts w:eastAsia="Times New Roman"/>
          <w:color w:val="C00000"/>
          <w:szCs w:val="24"/>
        </w:rPr>
        <w:t>(ΑΛΛΑΓΗ ΣΕΛΙΔΑΣ)</w:t>
      </w:r>
    </w:p>
    <w:p w14:paraId="7C46056E" w14:textId="77777777" w:rsidR="00D41D4C" w:rsidRDefault="00870AC4">
      <w:pPr>
        <w:autoSpaceDE w:val="0"/>
        <w:autoSpaceDN w:val="0"/>
        <w:adjustRightInd w:val="0"/>
        <w:spacing w:line="600" w:lineRule="auto"/>
        <w:ind w:firstLine="720"/>
        <w:contextualSpacing/>
        <w:jc w:val="both"/>
        <w:rPr>
          <w:rFonts w:eastAsia="Times New Roman"/>
          <w:szCs w:val="24"/>
        </w:rPr>
      </w:pPr>
      <w:r>
        <w:rPr>
          <w:rFonts w:eastAsia="Times New Roman"/>
          <w:b/>
          <w:bCs/>
          <w:szCs w:val="24"/>
        </w:rPr>
        <w:t xml:space="preserve">ΠΡΟΕΔΡΕΥΟΥΣΑ (Αναστασία Χριστοδουλοπούλου): </w:t>
      </w:r>
      <w:r w:rsidRPr="00A37EB8">
        <w:rPr>
          <w:rFonts w:eastAsia="Times New Roman"/>
          <w:szCs w:val="24"/>
        </w:rPr>
        <w:t>Παρακαλώ να κλείσει το σύστημα της ηλεκτρονικής ψηφοφορίας.</w:t>
      </w:r>
    </w:p>
    <w:p w14:paraId="7C46056F" w14:textId="77777777" w:rsidR="00D41D4C" w:rsidRDefault="00870AC4">
      <w:pPr>
        <w:tabs>
          <w:tab w:val="left" w:pos="2940"/>
        </w:tabs>
        <w:spacing w:line="600" w:lineRule="auto"/>
        <w:ind w:firstLine="709"/>
        <w:contextualSpacing/>
        <w:jc w:val="center"/>
        <w:rPr>
          <w:rFonts w:eastAsia="Times New Roman"/>
          <w:szCs w:val="24"/>
        </w:rPr>
      </w:pPr>
      <w:r w:rsidRPr="003B224A">
        <w:rPr>
          <w:rFonts w:eastAsia="Times New Roman"/>
          <w:szCs w:val="24"/>
        </w:rPr>
        <w:t>(ΗΛΕΚΤΡΟΝΙΚΗ ΚΑΤΑΜΕΤΡΗΣΗ)</w:t>
      </w:r>
    </w:p>
    <w:p w14:paraId="7C460570" w14:textId="77777777" w:rsidR="00D41D4C" w:rsidRDefault="00870AC4">
      <w:pPr>
        <w:spacing w:line="600" w:lineRule="auto"/>
        <w:ind w:firstLine="720"/>
        <w:contextualSpacing/>
        <w:jc w:val="center"/>
        <w:rPr>
          <w:rFonts w:eastAsia="Times New Roman" w:cs="Times New Roman"/>
          <w:szCs w:val="24"/>
        </w:rPr>
      </w:pPr>
      <w:r w:rsidRPr="00F425B0">
        <w:rPr>
          <w:rFonts w:eastAsia="Times New Roman" w:cs="Times New Roman"/>
          <w:szCs w:val="24"/>
        </w:rPr>
        <w:t>(</w:t>
      </w:r>
      <w:r>
        <w:rPr>
          <w:rFonts w:eastAsia="Times New Roman" w:cs="Times New Roman"/>
          <w:szCs w:val="24"/>
        </w:rPr>
        <w:t>ΜΕΤΑ ΤΗΝ ΗΛΕΚΤΡΟΝΙΚΗ ΚΑΤΑΜΕΤΡΗΣΗ)</w:t>
      </w:r>
    </w:p>
    <w:p w14:paraId="7C460571" w14:textId="77777777" w:rsidR="00D41D4C" w:rsidRDefault="00870AC4">
      <w:pPr>
        <w:spacing w:line="600" w:lineRule="auto"/>
        <w:ind w:firstLine="720"/>
        <w:contextualSpacing/>
        <w:jc w:val="both"/>
        <w:rPr>
          <w:rFonts w:eastAsia="Times New Roman" w:cs="Times New Roman"/>
          <w:szCs w:val="24"/>
        </w:rPr>
      </w:pPr>
      <w:r w:rsidRPr="00F425B0">
        <w:rPr>
          <w:rFonts w:eastAsia="Times New Roman" w:cs="Times New Roman"/>
          <w:b/>
          <w:szCs w:val="24"/>
        </w:rPr>
        <w:lastRenderedPageBreak/>
        <w:t xml:space="preserve">ΠΡΟΕΔΡΕΥΟΥΣΑ </w:t>
      </w:r>
      <w:r w:rsidRPr="00F425B0">
        <w:rPr>
          <w:rFonts w:eastAsia="Times New Roman" w:cs="Times New Roman"/>
          <w:b/>
          <w:szCs w:val="24"/>
        </w:rPr>
        <w:t>(Αναστασία Χριστοδουλοπούλου):</w:t>
      </w:r>
      <w:r>
        <w:rPr>
          <w:rFonts w:eastAsia="Times New Roman" w:cs="Times New Roman"/>
          <w:szCs w:val="24"/>
        </w:rPr>
        <w:t xml:space="preserve"> Κυρίες και κύριοι συνάδελφοι, έχω την τιμή να σας ανακοινώσω το αποτέλεσμα της διεξαχθείσης </w:t>
      </w:r>
      <w:r>
        <w:rPr>
          <w:rFonts w:eastAsia="Times New Roman" w:cs="Times New Roman"/>
          <w:szCs w:val="24"/>
        </w:rPr>
        <w:t>ηλεκ</w:t>
      </w:r>
      <w:r>
        <w:rPr>
          <w:rFonts w:eastAsia="Times New Roman" w:cs="Times New Roman"/>
          <w:szCs w:val="24"/>
        </w:rPr>
        <w:t>τ</w:t>
      </w:r>
      <w:r>
        <w:rPr>
          <w:rFonts w:eastAsia="Times New Roman" w:cs="Times New Roman"/>
          <w:szCs w:val="24"/>
        </w:rPr>
        <w:t xml:space="preserve">ρονικής </w:t>
      </w:r>
      <w:r>
        <w:rPr>
          <w:rFonts w:eastAsia="Times New Roman" w:cs="Times New Roman"/>
          <w:szCs w:val="24"/>
        </w:rPr>
        <w:t>ονομαστικής ψηφοφορίας.</w:t>
      </w:r>
    </w:p>
    <w:p w14:paraId="7C460572"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Ψ</w:t>
      </w:r>
      <w:r>
        <w:rPr>
          <w:rFonts w:eastAsia="Times New Roman" w:cs="Times New Roman"/>
          <w:szCs w:val="24"/>
        </w:rPr>
        <w:t>ήφισαν συνολικά 257 Βουλευτές.</w:t>
      </w:r>
    </w:p>
    <w:p w14:paraId="7C460573" w14:textId="77777777" w:rsidR="00D41D4C" w:rsidRDefault="00870AC4">
      <w:pPr>
        <w:spacing w:line="600" w:lineRule="auto"/>
        <w:ind w:firstLine="720"/>
        <w:contextualSpacing/>
        <w:jc w:val="both"/>
        <w:rPr>
          <w:rFonts w:eastAsia="Times New Roman" w:cs="Times New Roman"/>
          <w:szCs w:val="24"/>
        </w:rPr>
      </w:pPr>
      <w:r w:rsidRPr="00F425B0">
        <w:rPr>
          <w:rFonts w:eastAsia="Times New Roman" w:cs="Times New Roman"/>
          <w:szCs w:val="24"/>
        </w:rPr>
        <w:t>Επί της αρχής</w:t>
      </w:r>
      <w:r>
        <w:rPr>
          <w:rFonts w:eastAsia="Times New Roman" w:cs="Times New Roman"/>
          <w:szCs w:val="24"/>
        </w:rPr>
        <w:t xml:space="preserve"> του σχεδίου νόμου</w:t>
      </w:r>
      <w:r>
        <w:rPr>
          <w:rFonts w:eastAsia="Times New Roman" w:cs="Times New Roman"/>
          <w:szCs w:val="24"/>
        </w:rPr>
        <w:t>:</w:t>
      </w:r>
    </w:p>
    <w:p w14:paraId="7C460574"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Υπέρ της αρχής, δηλαδή «ΝΑΙ», ψ</w:t>
      </w:r>
      <w:r>
        <w:rPr>
          <w:rFonts w:eastAsia="Times New Roman" w:cs="Times New Roman"/>
          <w:szCs w:val="24"/>
        </w:rPr>
        <w:t xml:space="preserve">ήφισαν </w:t>
      </w:r>
      <w:r w:rsidRPr="00F425B0">
        <w:rPr>
          <w:rFonts w:eastAsia="Times New Roman" w:cs="Times New Roman"/>
          <w:szCs w:val="24"/>
        </w:rPr>
        <w:t xml:space="preserve">147 </w:t>
      </w:r>
      <w:r>
        <w:rPr>
          <w:rFonts w:eastAsia="Times New Roman" w:cs="Times New Roman"/>
          <w:szCs w:val="24"/>
        </w:rPr>
        <w:t xml:space="preserve">Βουλευτές. </w:t>
      </w:r>
    </w:p>
    <w:p w14:paraId="7C460575"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Κατά της αρχής, δηλαδή «ΟΧΙ», ψήφισαν 100 Βουλευτές. </w:t>
      </w:r>
    </w:p>
    <w:p w14:paraId="7C460576"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w:t>
      </w:r>
      <w:r>
        <w:rPr>
          <w:rFonts w:eastAsia="Times New Roman" w:cs="Times New Roman"/>
          <w:szCs w:val="24"/>
        </w:rPr>
        <w:t>ΠΑΡΩΝ</w:t>
      </w:r>
      <w:r>
        <w:rPr>
          <w:rFonts w:eastAsia="Times New Roman" w:cs="Times New Roman"/>
          <w:szCs w:val="24"/>
        </w:rPr>
        <w:t>» ουδείς ψήφισε.</w:t>
      </w:r>
    </w:p>
    <w:p w14:paraId="7C460577"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το </w:t>
      </w:r>
      <w:r>
        <w:rPr>
          <w:rFonts w:eastAsia="Times New Roman" w:cs="Times New Roman"/>
          <w:szCs w:val="24"/>
        </w:rPr>
        <w:t xml:space="preserve">σχέδιο νόμου </w:t>
      </w:r>
      <w:r>
        <w:rPr>
          <w:rFonts w:eastAsia="Times New Roman" w:cs="Times New Roman"/>
          <w:szCs w:val="24"/>
        </w:rPr>
        <w:t>γίνεται δεκτό επί της αρχής κατά πλειοψηφία.</w:t>
      </w:r>
    </w:p>
    <w:p w14:paraId="7C460578" w14:textId="77777777" w:rsidR="00D41D4C" w:rsidRDefault="00870AC4">
      <w:pPr>
        <w:spacing w:line="600" w:lineRule="auto"/>
        <w:ind w:firstLine="720"/>
        <w:contextualSpacing/>
        <w:jc w:val="both"/>
        <w:rPr>
          <w:rFonts w:eastAsia="Times New Roman" w:cs="Times New Roman"/>
          <w:szCs w:val="24"/>
        </w:rPr>
      </w:pPr>
      <w:r w:rsidRPr="00F425B0">
        <w:rPr>
          <w:rFonts w:eastAsia="Times New Roman" w:cs="Times New Roman"/>
          <w:szCs w:val="24"/>
        </w:rPr>
        <w:t xml:space="preserve">Επί </w:t>
      </w:r>
      <w:r>
        <w:rPr>
          <w:rFonts w:eastAsia="Times New Roman" w:cs="Times New Roman"/>
          <w:szCs w:val="24"/>
        </w:rPr>
        <w:t>του άρθρου 100, όπως τροποποιήθηκε από τον κύριο Υπουργό:</w:t>
      </w:r>
    </w:p>
    <w:p w14:paraId="7C460579"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Υπέρ του άρθρου, δηλαδή «</w:t>
      </w:r>
      <w:r>
        <w:rPr>
          <w:rFonts w:eastAsia="Times New Roman" w:cs="Times New Roman"/>
          <w:szCs w:val="24"/>
        </w:rPr>
        <w:t xml:space="preserve">ΝΑΙ», ψήφισαν 147 Βουλευτές. </w:t>
      </w:r>
    </w:p>
    <w:p w14:paraId="7C46057A"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 xml:space="preserve">Κατά του άρθρου, δηλαδή «ΟΧΙ», ψήφισαν 100 Βουλευτές. </w:t>
      </w:r>
    </w:p>
    <w:p w14:paraId="7C46057B"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lastRenderedPageBreak/>
        <w:t>«</w:t>
      </w:r>
      <w:r>
        <w:rPr>
          <w:rFonts w:eastAsia="Times New Roman" w:cs="Times New Roman"/>
          <w:szCs w:val="24"/>
        </w:rPr>
        <w:t>ΠΑΡΩΝ</w:t>
      </w:r>
      <w:r>
        <w:rPr>
          <w:rFonts w:eastAsia="Times New Roman" w:cs="Times New Roman"/>
          <w:szCs w:val="24"/>
        </w:rPr>
        <w:t>» ουδείς εψήφισε.</w:t>
      </w:r>
    </w:p>
    <w:p w14:paraId="7C46057C"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το άρθρο 100, όπως τροποποιήθηκε από τον κύριο Υπουργό, έγινε δεκτό κατά πλειοψηφία.</w:t>
      </w:r>
    </w:p>
    <w:p w14:paraId="7C46057D" w14:textId="77777777" w:rsidR="00D41D4C" w:rsidRDefault="00870AC4">
      <w:pPr>
        <w:spacing w:line="600" w:lineRule="auto"/>
        <w:ind w:firstLine="720"/>
        <w:contextualSpacing/>
        <w:jc w:val="both"/>
        <w:rPr>
          <w:rFonts w:eastAsia="Times New Roman" w:cs="Times New Roman"/>
          <w:szCs w:val="24"/>
        </w:rPr>
      </w:pPr>
      <w:r>
        <w:rPr>
          <w:rFonts w:eastAsia="Times New Roman" w:cs="Times New Roman"/>
          <w:szCs w:val="24"/>
        </w:rPr>
        <w:t>Οι θέσεις των Βουλευτών, όπως αποτυπώθηκαν κατά την ψή</w:t>
      </w:r>
      <w:r>
        <w:rPr>
          <w:rFonts w:eastAsia="Times New Roman" w:cs="Times New Roman"/>
          <w:szCs w:val="24"/>
        </w:rPr>
        <w:t>φιση με το ηλεκτρονική σύστημα, καταχωρίζονται στα Πρακτικά της σημερινής συνεδρίασης και έχουν ως εξής:</w:t>
      </w:r>
    </w:p>
    <w:p w14:paraId="7C46057E" w14:textId="77777777" w:rsidR="00D41D4C" w:rsidRDefault="00870AC4">
      <w:pPr>
        <w:spacing w:line="600" w:lineRule="auto"/>
        <w:ind w:firstLine="720"/>
        <w:contextualSpacing/>
        <w:jc w:val="center"/>
        <w:rPr>
          <w:rFonts w:eastAsia="Times New Roman" w:cs="Times New Roman"/>
          <w:color w:val="FF0000"/>
          <w:szCs w:val="24"/>
        </w:rPr>
      </w:pPr>
      <w:r w:rsidRPr="00CD48BB">
        <w:rPr>
          <w:rFonts w:eastAsia="Times New Roman" w:cs="Times New Roman"/>
          <w:color w:val="FF0000"/>
          <w:szCs w:val="24"/>
        </w:rPr>
        <w:t>(ΑΛΛΑΓΗ ΣΕΛΙΔΑΣ)</w:t>
      </w:r>
    </w:p>
    <w:p w14:paraId="7C46057F" w14:textId="77777777" w:rsidR="00D41D4C" w:rsidRDefault="00D41D4C">
      <w:pPr>
        <w:spacing w:line="600" w:lineRule="auto"/>
        <w:ind w:firstLine="720"/>
        <w:contextualSpacing/>
        <w:jc w:val="both"/>
        <w:rPr>
          <w:rFonts w:eastAsia="Times New Roman" w:cs="Times New Roman"/>
          <w:szCs w:val="24"/>
        </w:rPr>
      </w:pPr>
    </w:p>
    <w:p w14:paraId="7C460580" w14:textId="77777777" w:rsidR="00D41D4C" w:rsidRDefault="00D41D4C">
      <w:pPr>
        <w:spacing w:line="600" w:lineRule="auto"/>
        <w:ind w:firstLine="720"/>
        <w:contextualSpacing/>
        <w:jc w:val="both"/>
        <w:rPr>
          <w:rFonts w:eastAsia="Times New Roman" w:cs="Times New Roman"/>
          <w:szCs w:val="24"/>
        </w:rPr>
      </w:pPr>
    </w:p>
    <w:p w14:paraId="7C460581" w14:textId="77777777" w:rsidR="00D41D4C" w:rsidRDefault="00D41D4C">
      <w:pPr>
        <w:spacing w:line="600" w:lineRule="auto"/>
        <w:ind w:firstLine="720"/>
        <w:contextualSpacing/>
        <w:jc w:val="both"/>
        <w:rPr>
          <w:rFonts w:eastAsia="Times New Roman" w:cs="Times New Roman"/>
          <w:szCs w:val="24"/>
        </w:rPr>
      </w:pPr>
    </w:p>
    <w:p w14:paraId="7C460582" w14:textId="77777777" w:rsidR="00D41D4C" w:rsidRDefault="00D41D4C">
      <w:pPr>
        <w:spacing w:line="600" w:lineRule="auto"/>
        <w:ind w:firstLine="720"/>
        <w:contextualSpacing/>
        <w:jc w:val="both"/>
        <w:rPr>
          <w:rFonts w:eastAsia="Times New Roman" w:cs="Times New Roman"/>
          <w:szCs w:val="24"/>
        </w:rPr>
      </w:pPr>
    </w:p>
    <w:p w14:paraId="7C460583" w14:textId="77777777" w:rsidR="00D41D4C" w:rsidRDefault="00D41D4C">
      <w:pPr>
        <w:spacing w:line="600" w:lineRule="auto"/>
        <w:ind w:firstLine="720"/>
        <w:contextualSpacing/>
        <w:jc w:val="both"/>
        <w:rPr>
          <w:rFonts w:eastAsia="Times New Roman" w:cs="Times New Roman"/>
          <w:szCs w:val="24"/>
        </w:rPr>
      </w:pPr>
    </w:p>
    <w:p w14:paraId="7C460584" w14:textId="77777777" w:rsidR="00D41D4C" w:rsidRDefault="00D41D4C">
      <w:pPr>
        <w:spacing w:line="600" w:lineRule="auto"/>
        <w:ind w:firstLine="720"/>
        <w:contextualSpacing/>
        <w:jc w:val="both"/>
        <w:rPr>
          <w:rFonts w:eastAsia="Times New Roman" w:cs="Times New Roman"/>
          <w:szCs w:val="24"/>
        </w:rPr>
      </w:pPr>
    </w:p>
    <w:p w14:paraId="7C460585" w14:textId="77777777" w:rsidR="00D41D4C" w:rsidRDefault="00D41D4C">
      <w:pPr>
        <w:spacing w:line="600" w:lineRule="auto"/>
        <w:ind w:firstLine="720"/>
        <w:contextualSpacing/>
        <w:jc w:val="both"/>
        <w:rPr>
          <w:rFonts w:eastAsia="Times New Roman" w:cs="Times New Roman"/>
          <w:szCs w:val="24"/>
        </w:rPr>
      </w:pPr>
    </w:p>
    <w:p w14:paraId="7C460586" w14:textId="77777777" w:rsidR="00D41D4C" w:rsidRDefault="00D41D4C">
      <w:pPr>
        <w:spacing w:line="600" w:lineRule="auto"/>
        <w:ind w:firstLine="720"/>
        <w:contextualSpacing/>
        <w:jc w:val="both"/>
        <w:rPr>
          <w:rFonts w:eastAsia="Times New Roman" w:cs="Times New Roman"/>
          <w:szCs w:val="24"/>
        </w:rPr>
      </w:pPr>
    </w:p>
    <w:p w14:paraId="7C460587" w14:textId="77777777" w:rsidR="00D41D4C" w:rsidRDefault="00D41D4C">
      <w:pPr>
        <w:spacing w:line="600" w:lineRule="auto"/>
        <w:ind w:firstLine="720"/>
        <w:contextualSpacing/>
        <w:jc w:val="both"/>
        <w:rPr>
          <w:rFonts w:eastAsia="Times New Roman" w:cs="Times New Roman"/>
          <w:szCs w:val="24"/>
        </w:rPr>
      </w:pPr>
    </w:p>
    <w:p w14:paraId="7C460588" w14:textId="77777777" w:rsidR="00D41D4C" w:rsidRDefault="00D41D4C">
      <w:pPr>
        <w:spacing w:line="600" w:lineRule="auto"/>
        <w:ind w:firstLine="720"/>
        <w:contextualSpacing/>
        <w:jc w:val="center"/>
        <w:rPr>
          <w:rFonts w:eastAsia="Times New Roman" w:cs="Times New Roman"/>
          <w:szCs w:val="24"/>
        </w:rPr>
      </w:pPr>
    </w:p>
    <w:tbl>
      <w:tblPr>
        <w:tblW w:w="9000" w:type="dxa"/>
        <w:tblInd w:w="-1" w:type="dxa"/>
        <w:tblCellMar>
          <w:left w:w="10" w:type="dxa"/>
          <w:right w:w="10" w:type="dxa"/>
        </w:tblCellMar>
        <w:tblLook w:val="04A0" w:firstRow="1" w:lastRow="0" w:firstColumn="1" w:lastColumn="0" w:noHBand="0" w:noVBand="1"/>
      </w:tblPr>
      <w:tblGrid>
        <w:gridCol w:w="5500"/>
        <w:gridCol w:w="680"/>
        <w:gridCol w:w="1900"/>
        <w:gridCol w:w="920"/>
      </w:tblGrid>
      <w:tr w:rsidR="00D41D4C" w14:paraId="7C46058D" w14:textId="77777777">
        <w:trPr>
          <w:trHeight w:val="300"/>
        </w:trPr>
        <w:tc>
          <w:tcPr>
            <w:tcW w:w="55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C460589" w14:textId="77777777" w:rsidR="0054336A" w:rsidRPr="004F4B21" w:rsidRDefault="00870AC4">
            <w:pPr>
              <w:contextualSpacing/>
              <w:rPr>
                <w:rFonts w:ascii="Segoe UI" w:eastAsia="Times New Roman" w:hAnsi="Segoe UI" w:cs="Segoe UI"/>
                <w:sz w:val="18"/>
                <w:szCs w:val="18"/>
              </w:rPr>
            </w:pPr>
            <w:r w:rsidRPr="004F4B21">
              <w:rPr>
                <w:rFonts w:ascii="Segoe UI" w:eastAsia="Times New Roman" w:hAnsi="Segoe UI" w:cs="Segoe UI"/>
                <w:sz w:val="18"/>
                <w:szCs w:val="18"/>
              </w:rPr>
              <w:t>Ονοματεπώνυμο</w:t>
            </w:r>
          </w:p>
        </w:tc>
        <w:tc>
          <w:tcPr>
            <w:tcW w:w="680" w:type="dxa"/>
            <w:tcBorders>
              <w:top w:val="single" w:sz="4" w:space="0" w:color="000000"/>
              <w:left w:val="nil"/>
              <w:bottom w:val="single" w:sz="4" w:space="0" w:color="000000"/>
              <w:right w:val="single" w:sz="4" w:space="0" w:color="000000"/>
            </w:tcBorders>
            <w:shd w:val="clear" w:color="auto" w:fill="auto"/>
            <w:noWrap/>
            <w:vAlign w:val="center"/>
            <w:hideMark/>
          </w:tcPr>
          <w:p w14:paraId="7C46058A" w14:textId="77777777" w:rsidR="0054336A" w:rsidRPr="004F4B21" w:rsidRDefault="00870AC4">
            <w:pPr>
              <w:contextualSpacing/>
              <w:rPr>
                <w:rFonts w:ascii="Segoe UI" w:eastAsia="Times New Roman" w:hAnsi="Segoe UI" w:cs="Segoe UI"/>
                <w:sz w:val="18"/>
                <w:szCs w:val="18"/>
              </w:rPr>
            </w:pPr>
            <w:r w:rsidRPr="004F4B21">
              <w:rPr>
                <w:rFonts w:ascii="Segoe UI" w:eastAsia="Times New Roman" w:hAnsi="Segoe UI" w:cs="Segoe UI"/>
                <w:sz w:val="18"/>
                <w:szCs w:val="18"/>
              </w:rPr>
              <w:t>Κ.Ο</w:t>
            </w:r>
          </w:p>
        </w:tc>
        <w:tc>
          <w:tcPr>
            <w:tcW w:w="1900" w:type="dxa"/>
            <w:tcBorders>
              <w:top w:val="single" w:sz="4" w:space="0" w:color="000000"/>
              <w:left w:val="nil"/>
              <w:bottom w:val="single" w:sz="4" w:space="0" w:color="000000"/>
              <w:right w:val="single" w:sz="4" w:space="0" w:color="000000"/>
            </w:tcBorders>
            <w:shd w:val="clear" w:color="auto" w:fill="auto"/>
            <w:noWrap/>
            <w:vAlign w:val="center"/>
            <w:hideMark/>
          </w:tcPr>
          <w:p w14:paraId="7C46058B" w14:textId="77777777" w:rsidR="0054336A" w:rsidRPr="004F4B21" w:rsidRDefault="00870AC4">
            <w:pPr>
              <w:contextualSpacing/>
              <w:rPr>
                <w:rFonts w:ascii="Segoe UI" w:eastAsia="Times New Roman" w:hAnsi="Segoe UI" w:cs="Segoe UI"/>
                <w:sz w:val="18"/>
                <w:szCs w:val="18"/>
              </w:rPr>
            </w:pPr>
            <w:proofErr w:type="spellStart"/>
            <w:r w:rsidRPr="004F4B21">
              <w:rPr>
                <w:rFonts w:ascii="Segoe UI" w:eastAsia="Times New Roman" w:hAnsi="Segoe UI" w:cs="Segoe UI"/>
                <w:sz w:val="18"/>
                <w:szCs w:val="18"/>
              </w:rPr>
              <w:t>Εκλ</w:t>
            </w:r>
            <w:proofErr w:type="spellEnd"/>
            <w:r w:rsidRPr="004F4B21">
              <w:rPr>
                <w:rFonts w:ascii="Segoe UI" w:eastAsia="Times New Roman" w:hAnsi="Segoe UI" w:cs="Segoe UI"/>
                <w:sz w:val="18"/>
                <w:szCs w:val="18"/>
              </w:rPr>
              <w:t>.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14:paraId="7C46058C" w14:textId="77777777" w:rsidR="0054336A" w:rsidRPr="004F4B21" w:rsidRDefault="00870AC4">
            <w:pPr>
              <w:contextualSpacing/>
              <w:rPr>
                <w:rFonts w:ascii="Segoe UI" w:eastAsia="Times New Roman" w:hAnsi="Segoe UI" w:cs="Segoe UI"/>
                <w:sz w:val="18"/>
                <w:szCs w:val="18"/>
              </w:rPr>
            </w:pPr>
            <w:r w:rsidRPr="004F4B21">
              <w:rPr>
                <w:rFonts w:ascii="Segoe UI" w:eastAsia="Times New Roman" w:hAnsi="Segoe UI" w:cs="Segoe UI"/>
                <w:sz w:val="18"/>
                <w:szCs w:val="18"/>
              </w:rPr>
              <w:t>Ψήφος</w:t>
            </w:r>
          </w:p>
        </w:tc>
      </w:tr>
      <w:tr w:rsidR="00D41D4C" w14:paraId="7C46059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vAlign w:val="center"/>
            <w:hideMark/>
          </w:tcPr>
          <w:p w14:paraId="7C46058E" w14:textId="77777777" w:rsidR="0054336A" w:rsidRPr="004F4B21" w:rsidRDefault="00870AC4">
            <w:pPr>
              <w:contextualSpacing/>
              <w:outlineLvl w:val="0"/>
              <w:rPr>
                <w:rFonts w:ascii="Segoe UI" w:eastAsia="Times New Roman" w:hAnsi="Segoe UI" w:cs="Segoe UI"/>
                <w:sz w:val="18"/>
                <w:szCs w:val="18"/>
              </w:rPr>
            </w:pPr>
            <w:r w:rsidRPr="004F4B21">
              <w:rPr>
                <w:rFonts w:ascii="Segoe UI" w:eastAsia="Times New Roman" w:hAnsi="Segoe UI" w:cs="Segoe UI"/>
                <w:sz w:val="18"/>
                <w:szCs w:val="18"/>
              </w:rPr>
              <w:t>Άρθρο: Επί της Αρχής (ΣΥΝΟΛΙΚΑ ΨΗΦΟΙ: NAI:147, OXI:100, ΠΡΝ:0)</w:t>
            </w:r>
          </w:p>
        </w:tc>
        <w:tc>
          <w:tcPr>
            <w:tcW w:w="680" w:type="dxa"/>
            <w:tcBorders>
              <w:top w:val="nil"/>
              <w:left w:val="nil"/>
              <w:bottom w:val="single" w:sz="4" w:space="0" w:color="000000"/>
              <w:right w:val="single" w:sz="4" w:space="0" w:color="000000"/>
            </w:tcBorders>
            <w:shd w:val="clear" w:color="auto" w:fill="auto"/>
            <w:vAlign w:val="center"/>
            <w:hideMark/>
          </w:tcPr>
          <w:p w14:paraId="7C46058F" w14:textId="77777777" w:rsidR="0054336A" w:rsidRPr="004F4B21" w:rsidRDefault="00870AC4">
            <w:pPr>
              <w:contextualSpacing/>
              <w:outlineLvl w:val="0"/>
              <w:rPr>
                <w:rFonts w:ascii="Segoe UI" w:eastAsia="Times New Roman" w:hAnsi="Segoe UI" w:cs="Segoe UI"/>
                <w:sz w:val="18"/>
                <w:szCs w:val="18"/>
              </w:rPr>
            </w:pPr>
            <w:r w:rsidRPr="004F4B21">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C460590" w14:textId="77777777" w:rsidR="0054336A" w:rsidRPr="004F4B21" w:rsidRDefault="00870AC4">
            <w:pPr>
              <w:contextualSpacing/>
              <w:outlineLvl w:val="0"/>
              <w:rPr>
                <w:rFonts w:ascii="Segoe UI" w:eastAsia="Times New Roman" w:hAnsi="Segoe UI" w:cs="Segoe UI"/>
                <w:sz w:val="18"/>
                <w:szCs w:val="18"/>
              </w:rPr>
            </w:pPr>
            <w:r w:rsidRPr="004F4B21">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C460591" w14:textId="77777777" w:rsidR="0054336A" w:rsidRPr="004F4B21" w:rsidRDefault="00870AC4">
            <w:pPr>
              <w:contextualSpacing/>
              <w:outlineLvl w:val="0"/>
              <w:rPr>
                <w:rFonts w:ascii="Segoe UI" w:eastAsia="Times New Roman" w:hAnsi="Segoe UI" w:cs="Segoe UI"/>
                <w:sz w:val="18"/>
                <w:szCs w:val="18"/>
              </w:rPr>
            </w:pPr>
            <w:r w:rsidRPr="004F4B21">
              <w:rPr>
                <w:rFonts w:ascii="Segoe UI" w:eastAsia="Times New Roman" w:hAnsi="Segoe UI" w:cs="Segoe UI"/>
                <w:sz w:val="18"/>
                <w:szCs w:val="18"/>
              </w:rPr>
              <w:t> </w:t>
            </w:r>
          </w:p>
        </w:tc>
      </w:tr>
      <w:tr w:rsidR="00D41D4C" w14:paraId="7C46059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59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ΑΘΑΝΑΣΙΟΥ </w:t>
            </w:r>
            <w:r w:rsidRPr="004F4B21">
              <w:rPr>
                <w:rFonts w:ascii="Segoe UI" w:eastAsia="Times New Roman" w:hAnsi="Segoe UI" w:cs="Segoe UI"/>
                <w:sz w:val="18"/>
                <w:szCs w:val="18"/>
              </w:rPr>
              <w:t>ΑΘΑΝΑΣΙΟΣ(ΝΑΣΟΣ)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59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59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59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59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59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ΑΘΑΝΑΣΙΟΥ ΧΑΡΑΛΑΜΠΟΣ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59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59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59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5A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59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ΑΪΒΑΤΙΔΗΣ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59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59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5A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5A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5A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ΑΚΡΙΩΤΗΣ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5A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5A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5A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5A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5A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ΑΜΑΝΑΤΙΔΗΣ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5A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5A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5A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5B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5A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ΑΝΑΓΝΩΣΤΟΠΟΥΛΟΥ ΑΘΑΝΑΣΙΑ(ΣΙΑ)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5A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5A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5A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5B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5B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ΑΝΑΣΤΑΣΙΑΔΗΣ ΣΑΒΒΑΣ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5B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5B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5B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5B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5B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ΑΝΔΡΙΑΝΟΣ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5B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5B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C4605B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5B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5B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ΑΝΤΩΝΙΑΔΗΣ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5B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5B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5B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5C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5C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ΑΝΤΩΝΙΟΥ ΜΑΡΙΑ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5C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5C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5C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5C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5C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ΑΝΤΩΝΙΟΥ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5C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5C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5C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5C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5C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ΑΠΟΣΤΟΛΟΥ ΕΥΑΓΓΕΛΟΣ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5C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5C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5C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5D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5C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ΑΡΑΜΠΑΤΖΗ ΦΩΤΕΙΝΗ</w:t>
            </w:r>
          </w:p>
        </w:tc>
        <w:tc>
          <w:tcPr>
            <w:tcW w:w="680" w:type="dxa"/>
            <w:tcBorders>
              <w:top w:val="nil"/>
              <w:left w:val="nil"/>
              <w:bottom w:val="single" w:sz="4" w:space="0" w:color="000000"/>
              <w:right w:val="single" w:sz="4" w:space="0" w:color="000000"/>
            </w:tcBorders>
            <w:shd w:val="clear" w:color="auto" w:fill="auto"/>
            <w:noWrap/>
            <w:vAlign w:val="center"/>
            <w:hideMark/>
          </w:tcPr>
          <w:p w14:paraId="7C4605D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5D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5D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5D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5D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ΑΡΑΧΩΒΙΤΗΣ ΣΤΑΥΡΟΣ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5D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5D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5D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5D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5D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ΑΥΓΕΝΑΚΗΣ ΕΛΕΥΘΕΡΙΟΣ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5D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5D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5D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5E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5D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ΑΥΛΩΝΙΤΟΥ ΕΛΕΝΗ</w:t>
            </w:r>
          </w:p>
        </w:tc>
        <w:tc>
          <w:tcPr>
            <w:tcW w:w="680" w:type="dxa"/>
            <w:tcBorders>
              <w:top w:val="nil"/>
              <w:left w:val="nil"/>
              <w:bottom w:val="single" w:sz="4" w:space="0" w:color="000000"/>
              <w:right w:val="single" w:sz="4" w:space="0" w:color="000000"/>
            </w:tcBorders>
            <w:shd w:val="clear" w:color="auto" w:fill="auto"/>
            <w:noWrap/>
            <w:vAlign w:val="center"/>
            <w:hideMark/>
          </w:tcPr>
          <w:p w14:paraId="7C4605D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5E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5E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5E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5E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ΒΑΓΕΝΑ ΑΝΝΑ</w:t>
            </w:r>
          </w:p>
        </w:tc>
        <w:tc>
          <w:tcPr>
            <w:tcW w:w="680" w:type="dxa"/>
            <w:tcBorders>
              <w:top w:val="nil"/>
              <w:left w:val="nil"/>
              <w:bottom w:val="single" w:sz="4" w:space="0" w:color="000000"/>
              <w:right w:val="single" w:sz="4" w:space="0" w:color="000000"/>
            </w:tcBorders>
            <w:shd w:val="clear" w:color="auto" w:fill="auto"/>
            <w:noWrap/>
            <w:vAlign w:val="center"/>
            <w:hideMark/>
          </w:tcPr>
          <w:p w14:paraId="7C4605E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5E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5E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5E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5E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ΒΑΓΙΩΝΑΚΗ ΕΥΑΓΓΕΛΙΑ(ΒΑΛΙΑ)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5E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5E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5E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5F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5E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ΒΑΚΗ ΦΩΤΕΙΝΗ</w:t>
            </w:r>
          </w:p>
        </w:tc>
        <w:tc>
          <w:tcPr>
            <w:tcW w:w="680" w:type="dxa"/>
            <w:tcBorders>
              <w:top w:val="nil"/>
              <w:left w:val="nil"/>
              <w:bottom w:val="single" w:sz="4" w:space="0" w:color="000000"/>
              <w:right w:val="single" w:sz="4" w:space="0" w:color="000000"/>
            </w:tcBorders>
            <w:shd w:val="clear" w:color="auto" w:fill="auto"/>
            <w:noWrap/>
            <w:vAlign w:val="center"/>
            <w:hideMark/>
          </w:tcPr>
          <w:p w14:paraId="7C4605E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5E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5F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5F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5F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ΒΑΡΒΙΤΣΙΩΤΗΣ</w:t>
            </w:r>
            <w:r w:rsidRPr="004F4B21">
              <w:rPr>
                <w:rFonts w:ascii="Segoe UI" w:eastAsia="Times New Roman" w:hAnsi="Segoe UI" w:cs="Segoe UI"/>
                <w:sz w:val="18"/>
                <w:szCs w:val="18"/>
              </w:rPr>
              <w:t xml:space="preserve"> ΜΙΛΤΙΑΔΗΣ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5F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5F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5F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5F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5F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ΒΑΡΔΑΚΗΣ ΣΩΚΡΑΤΗΣ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5F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5F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5F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0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5F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ΒΑΡΔΑΛΗΣ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5F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5F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5F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0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0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ΒΑΡΕΜΕΝΟΣ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0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0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0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0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0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ΒΕΡΝΑΡΔΑΚΗΣ ΧΡΙΣΤΟΦΟΡΟΣ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0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0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60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0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0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lastRenderedPageBreak/>
              <w:t>ΒΕΣΥΡΟΠΟΥΛΟΣ ΑΠΟΣΤΟΛΟΣ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0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60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0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1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1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ΒΕΤΤΑΣ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1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1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1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1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1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ΒΙΤΣΑΣ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1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1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1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1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1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ΒΛΑΣΗΣ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1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61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1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2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1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ΒΛΑΧΟΣ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2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62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2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2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2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ΒΛΑΧΟΥ ΣΩΤΗΡΙΑ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62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2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2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2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2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ΒΟΡΙΔΗΣ ΜΑΥΡΟΥΔΗΣ(ΜΑΚΗΣ)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2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62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2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3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2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ΒΟΥΛΤΕΨΗ ΣΟΦΙΑ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62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63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Β' </w:t>
            </w:r>
            <w:r w:rsidRPr="004F4B21">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63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3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3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ΒΟΥΤΣΗΣ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3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3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63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3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3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ΒΡΑΝΤΖΑ ΠΑΝΑΓΙΩΤΑ</w:t>
            </w:r>
          </w:p>
        </w:tc>
        <w:tc>
          <w:tcPr>
            <w:tcW w:w="680" w:type="dxa"/>
            <w:tcBorders>
              <w:top w:val="nil"/>
              <w:left w:val="nil"/>
              <w:bottom w:val="single" w:sz="4" w:space="0" w:color="000000"/>
              <w:right w:val="single" w:sz="4" w:space="0" w:color="000000"/>
            </w:tcBorders>
            <w:shd w:val="clear" w:color="auto" w:fill="auto"/>
            <w:noWrap/>
            <w:vAlign w:val="center"/>
            <w:hideMark/>
          </w:tcPr>
          <w:p w14:paraId="7C46063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3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3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4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3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ΒΡΟΥΤΣΗΣ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3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63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64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4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4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ΓΑΒΡΟΓΛΟΥ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4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4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4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4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4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ΓΑΚΗΣ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4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4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64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5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4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ΓΕΝΝΙΑ ΓΕΩΡΓΙΑ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64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4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4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5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5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ΓΕΡΜΕΝΗΣ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5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5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65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5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5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ΓΕΡΟΒΑΣΙΛΗ ΟΛΓΑ</w:t>
            </w:r>
          </w:p>
        </w:tc>
        <w:tc>
          <w:tcPr>
            <w:tcW w:w="680" w:type="dxa"/>
            <w:tcBorders>
              <w:top w:val="nil"/>
              <w:left w:val="nil"/>
              <w:bottom w:val="single" w:sz="4" w:space="0" w:color="000000"/>
              <w:right w:val="single" w:sz="4" w:space="0" w:color="000000"/>
            </w:tcBorders>
            <w:shd w:val="clear" w:color="auto" w:fill="auto"/>
            <w:noWrap/>
            <w:vAlign w:val="center"/>
            <w:hideMark/>
          </w:tcPr>
          <w:p w14:paraId="7C46065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5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5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5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5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ΓΕΩΡΓΑΝΤΑΣ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5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65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5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6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6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ΓΕΩΡΓΙΑΔΗΣ ΣΠΥΡΙΔΩΝ-ΑΔΩΝΙΣ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6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66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66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6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6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ΓΕΩΡΓΟΠΟΥΛΟΥ-ΣΑΛΤΑΡΗ ΕΥΣΤΑΘΙΑ(ΕΦΗ)</w:t>
            </w:r>
          </w:p>
        </w:tc>
        <w:tc>
          <w:tcPr>
            <w:tcW w:w="680" w:type="dxa"/>
            <w:tcBorders>
              <w:top w:val="nil"/>
              <w:left w:val="nil"/>
              <w:bottom w:val="single" w:sz="4" w:space="0" w:color="000000"/>
              <w:right w:val="single" w:sz="4" w:space="0" w:color="000000"/>
            </w:tcBorders>
            <w:shd w:val="clear" w:color="auto" w:fill="auto"/>
            <w:noWrap/>
            <w:vAlign w:val="center"/>
            <w:hideMark/>
          </w:tcPr>
          <w:p w14:paraId="7C46066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6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6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6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6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ΓΙΑΚΟΥΜΑΤΟΣ ΓΕΡΑΣΙΜΟΣ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6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66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66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7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6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ΓΙΑΝΝΑΚΗΣ ΣΤΕΡΓΙΟΣ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7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67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7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7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7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ΓΙΑΝΝΑΚΙΔΗΣ ΕΥΣΤΑΘΙΟΣ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7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7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7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7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7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ΓΙΟΓΙΑΚΑΣ ΒΑΣΙΛΕΙΟΣ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7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67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7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8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7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ΓΚΑΡΑ ΑΝΑΣΤΑΣΙΑ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67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8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68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8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8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ΓΚΙΟΚΑΣ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8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68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8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8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8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ΓΚΙΟΛΑΣ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8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8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8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9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8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ΓΚΙΟΥΛΕΚΑΣ ΚΩΣΤΑΝΤΙΝΟΣ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8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68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9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9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9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ΓΡΕΓΟΣ ΑΝΤΩΝΙΟΣ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9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9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9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9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9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ΔΑΒΑΚΗΣ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9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69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9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A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9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ΔΑΝΕΛΛΗΣ ΣΠΥΡΙΔΩΝ</w:t>
            </w:r>
          </w:p>
        </w:tc>
        <w:tc>
          <w:tcPr>
            <w:tcW w:w="680" w:type="dxa"/>
            <w:tcBorders>
              <w:top w:val="nil"/>
              <w:left w:val="nil"/>
              <w:bottom w:val="single" w:sz="4" w:space="0" w:color="000000"/>
              <w:right w:val="single" w:sz="4" w:space="0" w:color="000000"/>
            </w:tcBorders>
            <w:shd w:val="clear" w:color="auto" w:fill="auto"/>
            <w:noWrap/>
            <w:vAlign w:val="center"/>
            <w:hideMark/>
          </w:tcPr>
          <w:p w14:paraId="7C46069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69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69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A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A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ΔΕΔΕΣ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A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A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A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A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A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ΔΕΛΗΣ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A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6A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A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A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A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ΔΕΝΔΙΑΣ ΝΙΚΟΛΑΟΣ-ΓΕΩΡΓΙΟΣ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A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6A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6A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B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B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ΔΗΜΑΡΑΣ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B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B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6B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B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B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ΔΗΜΗΤΡΙΑΔΗΣ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B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B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B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B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B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ΔΗΜΟΣΧΑΚΗΣ ΑΝΑΣΤΑΣΙΟΣ(ΤΑΣΟΣ)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B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6B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6B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C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B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ΔΟΥΖΙΝΑΣ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C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C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C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C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C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ΔΡΑΓΑΣΑΚΗΣ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C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C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C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C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C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ΔΡΙΤΣΑΣ ΘΕΟΔΩΡΟΣ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C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C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C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D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C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ΔΡΙΤΣΕΛΗ ΠΑΝΑΓΙΩΤΑ</w:t>
            </w:r>
          </w:p>
        </w:tc>
        <w:tc>
          <w:tcPr>
            <w:tcW w:w="680" w:type="dxa"/>
            <w:tcBorders>
              <w:top w:val="nil"/>
              <w:left w:val="nil"/>
              <w:bottom w:val="single" w:sz="4" w:space="0" w:color="000000"/>
              <w:right w:val="single" w:sz="4" w:space="0" w:color="000000"/>
            </w:tcBorders>
            <w:shd w:val="clear" w:color="auto" w:fill="auto"/>
            <w:noWrap/>
            <w:vAlign w:val="center"/>
            <w:hideMark/>
          </w:tcPr>
          <w:p w14:paraId="7C4606C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D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6D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D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D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ΕΜΜΑΝΟΥΗΛΙΔΗΣ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D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D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D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D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D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ΖΑΡΟΥΛΙΑ ΕΛΕΝΗ</w:t>
            </w:r>
          </w:p>
        </w:tc>
        <w:tc>
          <w:tcPr>
            <w:tcW w:w="680" w:type="dxa"/>
            <w:tcBorders>
              <w:top w:val="nil"/>
              <w:left w:val="nil"/>
              <w:bottom w:val="single" w:sz="4" w:space="0" w:color="000000"/>
              <w:right w:val="single" w:sz="4" w:space="0" w:color="000000"/>
            </w:tcBorders>
            <w:shd w:val="clear" w:color="auto" w:fill="auto"/>
            <w:noWrap/>
            <w:vAlign w:val="center"/>
            <w:hideMark/>
          </w:tcPr>
          <w:p w14:paraId="7C4606D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D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6D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E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D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ΖΕΪΜΠΕΚ ΧΟΥΣΕΪΝ</w:t>
            </w:r>
          </w:p>
        </w:tc>
        <w:tc>
          <w:tcPr>
            <w:tcW w:w="680" w:type="dxa"/>
            <w:tcBorders>
              <w:top w:val="nil"/>
              <w:left w:val="nil"/>
              <w:bottom w:val="single" w:sz="4" w:space="0" w:color="000000"/>
              <w:right w:val="single" w:sz="4" w:space="0" w:color="000000"/>
            </w:tcBorders>
            <w:shd w:val="clear" w:color="auto" w:fill="auto"/>
            <w:noWrap/>
            <w:vAlign w:val="center"/>
            <w:hideMark/>
          </w:tcPr>
          <w:p w14:paraId="7C4606D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D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E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E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E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lastRenderedPageBreak/>
              <w:t>ΗΓΟΥΜΕΝΙΔΗΣ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E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E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6E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E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E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ΘΕΛΕΡΙΤΗ ΜΑΡΙΑ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6E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E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E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F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E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ΘΕΟΠΕΦΤΑΤΟΥ </w:t>
            </w:r>
            <w:r w:rsidRPr="004F4B21">
              <w:rPr>
                <w:rFonts w:ascii="Segoe UI" w:eastAsia="Times New Roman" w:hAnsi="Segoe UI" w:cs="Segoe UI"/>
                <w:sz w:val="18"/>
                <w:szCs w:val="18"/>
              </w:rPr>
              <w:t>ΑΦΡΟΔΙΤΗ</w:t>
            </w:r>
          </w:p>
        </w:tc>
        <w:tc>
          <w:tcPr>
            <w:tcW w:w="680" w:type="dxa"/>
            <w:tcBorders>
              <w:top w:val="nil"/>
              <w:left w:val="nil"/>
              <w:bottom w:val="single" w:sz="4" w:space="0" w:color="000000"/>
              <w:right w:val="single" w:sz="4" w:space="0" w:color="000000"/>
            </w:tcBorders>
            <w:shd w:val="clear" w:color="auto" w:fill="auto"/>
            <w:noWrap/>
            <w:vAlign w:val="center"/>
            <w:hideMark/>
          </w:tcPr>
          <w:p w14:paraId="7C4606E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E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E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F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F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ΘΕΟΦΥΛΑΚΤΟΣ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F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F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6F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6F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F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ΘΕΟΧΑΡΗΣ ΘΕΟΧΑΡΗΣ(ΧΑΡΗΣ)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F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6F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6F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6F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6F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ΘΕΩΝΑΣ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6F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6F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6F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70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0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ΘΗΒΑΙΟΣ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0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70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0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70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0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ΘΡΑΨΑΝΙΩΤΗΣ ΕΜΜΑΝΟΥΗΛ</w:t>
            </w:r>
          </w:p>
        </w:tc>
        <w:tc>
          <w:tcPr>
            <w:tcW w:w="680" w:type="dxa"/>
            <w:tcBorders>
              <w:top w:val="nil"/>
              <w:left w:val="nil"/>
              <w:bottom w:val="single" w:sz="4" w:space="0" w:color="000000"/>
              <w:right w:val="single" w:sz="4" w:space="0" w:color="000000"/>
            </w:tcBorders>
            <w:shd w:val="clear" w:color="auto" w:fill="auto"/>
            <w:noWrap/>
            <w:vAlign w:val="center"/>
            <w:hideMark/>
          </w:tcPr>
          <w:p w14:paraId="7C46070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70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70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70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0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ΙΓΓΛΕΖΗ ΑΙΚΑΤΕΡΙΝΗ</w:t>
            </w:r>
          </w:p>
        </w:tc>
        <w:tc>
          <w:tcPr>
            <w:tcW w:w="680" w:type="dxa"/>
            <w:tcBorders>
              <w:top w:val="nil"/>
              <w:left w:val="nil"/>
              <w:bottom w:val="single" w:sz="4" w:space="0" w:color="000000"/>
              <w:right w:val="single" w:sz="4" w:space="0" w:color="000000"/>
            </w:tcBorders>
            <w:shd w:val="clear" w:color="auto" w:fill="auto"/>
            <w:noWrap/>
            <w:vAlign w:val="center"/>
            <w:hideMark/>
          </w:tcPr>
          <w:p w14:paraId="7C46070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70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0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71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0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ΚΑΒΒΑΔΑΣ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1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71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1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1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1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ΚΑΒΒΑΔΙΑ ΙΩΑΝΝΕΤΑ(ΑΝΝΕΤΑ)</w:t>
            </w:r>
          </w:p>
        </w:tc>
        <w:tc>
          <w:tcPr>
            <w:tcW w:w="680" w:type="dxa"/>
            <w:tcBorders>
              <w:top w:val="nil"/>
              <w:left w:val="nil"/>
              <w:bottom w:val="single" w:sz="4" w:space="0" w:color="000000"/>
              <w:right w:val="single" w:sz="4" w:space="0" w:color="000000"/>
            </w:tcBorders>
            <w:shd w:val="clear" w:color="auto" w:fill="auto"/>
            <w:noWrap/>
            <w:vAlign w:val="center"/>
            <w:hideMark/>
          </w:tcPr>
          <w:p w14:paraId="7C46071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71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71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71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1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ΚΑΚΛΑΜΑΝΗΣ ΝΙΚΗΤΑΣ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1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71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71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2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1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ΚΑΛΑΦΑΤΗΣ ΣΤΑΥΡΟΣ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1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72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2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2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2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ΚΑΜΑΤΕΡΟΣ ΗΛΙΑΣ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2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72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72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72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2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ΚΑΜΜΕΝΟΣ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2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72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2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3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2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ΚΑΝΕΛΛΗ ΓΑΡΥΦΑΛΛΙΑ(ΛΙΑΝΑ)</w:t>
            </w:r>
          </w:p>
        </w:tc>
        <w:tc>
          <w:tcPr>
            <w:tcW w:w="680" w:type="dxa"/>
            <w:tcBorders>
              <w:top w:val="nil"/>
              <w:left w:val="nil"/>
              <w:bottom w:val="single" w:sz="4" w:space="0" w:color="000000"/>
              <w:right w:val="single" w:sz="4" w:space="0" w:color="000000"/>
            </w:tcBorders>
            <w:shd w:val="clear" w:color="auto" w:fill="auto"/>
            <w:noWrap/>
            <w:vAlign w:val="center"/>
            <w:hideMark/>
          </w:tcPr>
          <w:p w14:paraId="7C46072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72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73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3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3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ΚΑΡΑΓΙΑΝΝΗΣ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3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73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73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73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3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ΚΑΡΑΓΙΑΝΝΙΔΗΣ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3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73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3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74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3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ΚΑΡΑ-ΓΙΟΥΣΟΥΦ ΑΪΧΑΝ</w:t>
            </w:r>
          </w:p>
        </w:tc>
        <w:tc>
          <w:tcPr>
            <w:tcW w:w="680" w:type="dxa"/>
            <w:tcBorders>
              <w:top w:val="nil"/>
              <w:left w:val="nil"/>
              <w:bottom w:val="single" w:sz="4" w:space="0" w:color="000000"/>
              <w:right w:val="single" w:sz="4" w:space="0" w:color="000000"/>
            </w:tcBorders>
            <w:shd w:val="clear" w:color="auto" w:fill="auto"/>
            <w:noWrap/>
            <w:vAlign w:val="center"/>
            <w:hideMark/>
          </w:tcPr>
          <w:p w14:paraId="7C46073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73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3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74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4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ΚΑΡΑΓΚΟΥΝΗΣ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4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74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4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4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4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ΚΑΡΑΘΑΝΑΣΟΠΟΥΛΟΣ</w:t>
            </w:r>
            <w:r w:rsidRPr="004F4B21">
              <w:rPr>
                <w:rFonts w:ascii="Segoe UI" w:eastAsia="Times New Roman" w:hAnsi="Segoe UI" w:cs="Segoe UI"/>
                <w:sz w:val="18"/>
                <w:szCs w:val="18"/>
              </w:rPr>
              <w:t xml:space="preserve">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4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74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4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4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4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ΚΑΡΑΚΩΣΤΑ ΕΥΑΓΓΕΛΙΑ(ΕΥΗ)</w:t>
            </w:r>
          </w:p>
        </w:tc>
        <w:tc>
          <w:tcPr>
            <w:tcW w:w="680" w:type="dxa"/>
            <w:tcBorders>
              <w:top w:val="nil"/>
              <w:left w:val="nil"/>
              <w:bottom w:val="single" w:sz="4" w:space="0" w:color="000000"/>
              <w:right w:val="single" w:sz="4" w:space="0" w:color="000000"/>
            </w:tcBorders>
            <w:shd w:val="clear" w:color="auto" w:fill="auto"/>
            <w:noWrap/>
            <w:vAlign w:val="center"/>
            <w:hideMark/>
          </w:tcPr>
          <w:p w14:paraId="7C46074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74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4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75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5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ΚΑΡΑΚΩΣΤΑΣ ΕΥΑΓΓΕΛΟΣ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5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75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5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5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5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ΚΑΡΑΜΑΝΛΗ ΑΝΝΑ</w:t>
            </w:r>
          </w:p>
        </w:tc>
        <w:tc>
          <w:tcPr>
            <w:tcW w:w="680" w:type="dxa"/>
            <w:tcBorders>
              <w:top w:val="nil"/>
              <w:left w:val="nil"/>
              <w:bottom w:val="single" w:sz="4" w:space="0" w:color="000000"/>
              <w:right w:val="single" w:sz="4" w:space="0" w:color="000000"/>
            </w:tcBorders>
            <w:shd w:val="clear" w:color="auto" w:fill="auto"/>
            <w:noWrap/>
            <w:vAlign w:val="center"/>
            <w:hideMark/>
          </w:tcPr>
          <w:p w14:paraId="7C46075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75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75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5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5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ΚΑΡΑΝΑΣΤΑΣΗΣ ΑΠΟΣΤΟΛΟΣ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5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75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5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76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5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ΚΑΡΑΟΓΛΟΥ ΘΕΟΔΩΡΟΣ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6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76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6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6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6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ΚΑΡΑΣΑΡΛΙΔΟΥ </w:t>
            </w:r>
            <w:r w:rsidRPr="004F4B21">
              <w:rPr>
                <w:rFonts w:ascii="Segoe UI" w:eastAsia="Times New Roman" w:hAnsi="Segoe UI" w:cs="Segoe UI"/>
                <w:sz w:val="18"/>
                <w:szCs w:val="18"/>
              </w:rPr>
              <w:t>ΕΥΦΡΟΣΥΝΗ(ΦΡΟΣΩ)</w:t>
            </w:r>
          </w:p>
        </w:tc>
        <w:tc>
          <w:tcPr>
            <w:tcW w:w="680" w:type="dxa"/>
            <w:tcBorders>
              <w:top w:val="nil"/>
              <w:left w:val="nil"/>
              <w:bottom w:val="single" w:sz="4" w:space="0" w:color="000000"/>
              <w:right w:val="single" w:sz="4" w:space="0" w:color="000000"/>
            </w:tcBorders>
            <w:shd w:val="clear" w:color="auto" w:fill="auto"/>
            <w:noWrap/>
            <w:vAlign w:val="center"/>
            <w:hideMark/>
          </w:tcPr>
          <w:p w14:paraId="7C46076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76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6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76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6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ΚΑΡΑΣΜΑΝΗΣ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6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76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6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7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6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ΚΑΣΙΔΙΑΡΗΣ ΗΛΙΑΣ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6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77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7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7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7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ΚΑΣΙΜΑΤΗ ΕΙΡΗΝΗ(ΝΙΝΑ)</w:t>
            </w:r>
          </w:p>
        </w:tc>
        <w:tc>
          <w:tcPr>
            <w:tcW w:w="680" w:type="dxa"/>
            <w:tcBorders>
              <w:top w:val="nil"/>
              <w:left w:val="nil"/>
              <w:bottom w:val="single" w:sz="4" w:space="0" w:color="000000"/>
              <w:right w:val="single" w:sz="4" w:space="0" w:color="000000"/>
            </w:tcBorders>
            <w:shd w:val="clear" w:color="auto" w:fill="auto"/>
            <w:noWrap/>
            <w:vAlign w:val="center"/>
            <w:hideMark/>
          </w:tcPr>
          <w:p w14:paraId="7C46077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77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7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77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7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ΚΑΣΤΟΡΗΣ ΑΣΤΕΡΙΟΣ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7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77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7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78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7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ΚΑΤΡΟΥΓΚΑΛΟΣ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7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77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8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78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8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ΚΑΤΣΑΒΡΙΑ-ΣΙΩΡΟΠΟΥΛΟΥ ΧΡΥΣΟΥΛΑ</w:t>
            </w:r>
          </w:p>
        </w:tc>
        <w:tc>
          <w:tcPr>
            <w:tcW w:w="680" w:type="dxa"/>
            <w:tcBorders>
              <w:top w:val="nil"/>
              <w:left w:val="nil"/>
              <w:bottom w:val="single" w:sz="4" w:space="0" w:color="000000"/>
              <w:right w:val="single" w:sz="4" w:space="0" w:color="000000"/>
            </w:tcBorders>
            <w:shd w:val="clear" w:color="auto" w:fill="auto"/>
            <w:noWrap/>
            <w:vAlign w:val="center"/>
            <w:hideMark/>
          </w:tcPr>
          <w:p w14:paraId="7C46078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78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8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78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8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ΚΑΤΣΑΝΙΩΤΗΣ ΑΝΔΡΕΑΣ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8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78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8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9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8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ΚΑΤΣΑΦΑΔΟΣ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8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78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8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9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9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ΚΑΤΣΗΣ ΜΑΡΙΟΣ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9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79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9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79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9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ΚΑΤΣΙΑΝΤΩΝΗΣ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9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79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9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9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9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ΚΑΤΣΙΚΗΣ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9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79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9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A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A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ΚΑΤΣΩΤΗΣ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A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7A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7A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A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A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ΚΑΦΑΝΤΑΡΗ ΧΑΡΟΥΛΑ</w:t>
            </w:r>
          </w:p>
        </w:tc>
        <w:tc>
          <w:tcPr>
            <w:tcW w:w="680" w:type="dxa"/>
            <w:tcBorders>
              <w:top w:val="nil"/>
              <w:left w:val="nil"/>
              <w:bottom w:val="single" w:sz="4" w:space="0" w:color="000000"/>
              <w:right w:val="single" w:sz="4" w:space="0" w:color="000000"/>
            </w:tcBorders>
            <w:shd w:val="clear" w:color="auto" w:fill="auto"/>
            <w:noWrap/>
            <w:vAlign w:val="center"/>
            <w:hideMark/>
          </w:tcPr>
          <w:p w14:paraId="7C4607A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7A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7A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7A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A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ΚΕΔΙΚΟΓΛΟΥ ΣΥΜΕΩΝ(ΣΙΜΟΣ)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A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7A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A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B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A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ΚΕΛΛΑΣ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B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7B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B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B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B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ΚΕΡΑΜΕΩΣ ΝΙΚΗ</w:t>
            </w:r>
          </w:p>
        </w:tc>
        <w:tc>
          <w:tcPr>
            <w:tcW w:w="680" w:type="dxa"/>
            <w:tcBorders>
              <w:top w:val="nil"/>
              <w:left w:val="nil"/>
              <w:bottom w:val="single" w:sz="4" w:space="0" w:color="000000"/>
              <w:right w:val="single" w:sz="4" w:space="0" w:color="000000"/>
            </w:tcBorders>
            <w:shd w:val="clear" w:color="auto" w:fill="auto"/>
            <w:noWrap/>
            <w:vAlign w:val="center"/>
            <w:hideMark/>
          </w:tcPr>
          <w:p w14:paraId="7C4607B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7B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B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B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B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lastRenderedPageBreak/>
              <w:t>ΚΕΦΑΛΟΓΙΑΝΝΗ ΟΛΓΑ</w:t>
            </w:r>
          </w:p>
        </w:tc>
        <w:tc>
          <w:tcPr>
            <w:tcW w:w="680" w:type="dxa"/>
            <w:tcBorders>
              <w:top w:val="nil"/>
              <w:left w:val="nil"/>
              <w:bottom w:val="single" w:sz="4" w:space="0" w:color="000000"/>
              <w:right w:val="single" w:sz="4" w:space="0" w:color="000000"/>
            </w:tcBorders>
            <w:shd w:val="clear" w:color="auto" w:fill="auto"/>
            <w:noWrap/>
            <w:vAlign w:val="center"/>
            <w:hideMark/>
          </w:tcPr>
          <w:p w14:paraId="7C4607B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7B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7B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C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B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ΚΕΦΑΛΟΓΙΑΝΝΗΣ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B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7C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C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C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C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ΚΙΚΙΛΙΑΣ ΒΑΣΙΛΕΙΟΣ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C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7C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7C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C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C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ΚΟΖΟΜΠΟΛΗ-ΑΜΑΝΑΤΙΔΗ ΠΑΝΑΓΙΩΤΑ</w:t>
            </w:r>
          </w:p>
        </w:tc>
        <w:tc>
          <w:tcPr>
            <w:tcW w:w="680" w:type="dxa"/>
            <w:tcBorders>
              <w:top w:val="nil"/>
              <w:left w:val="nil"/>
              <w:bottom w:val="single" w:sz="4" w:space="0" w:color="000000"/>
              <w:right w:val="single" w:sz="4" w:space="0" w:color="000000"/>
            </w:tcBorders>
            <w:shd w:val="clear" w:color="auto" w:fill="auto"/>
            <w:noWrap/>
            <w:vAlign w:val="center"/>
            <w:hideMark/>
          </w:tcPr>
          <w:p w14:paraId="7C4607C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7C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C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7D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C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ΚΟΚΚΑΛΗΣ ΒΑΣΙΛΕΙΟΣ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C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7C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D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7D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D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ΚΟΛΛΙΑ-ΤΣΑΡΟΥΧΑ ΜΑΡΙΑ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7D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7D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7D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D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D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ΚΟΝΣΟΛΑΣ ΕΜΜΑΝΟΥΗΛ(ΜΑΝΟΣ)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D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7D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7D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E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D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ΚΟΝΤΟΝΗΣ </w:t>
            </w:r>
            <w:r w:rsidRPr="004F4B21">
              <w:rPr>
                <w:rFonts w:ascii="Segoe UI" w:eastAsia="Times New Roman" w:hAnsi="Segoe UI" w:cs="Segoe UI"/>
                <w:sz w:val="18"/>
                <w:szCs w:val="18"/>
              </w:rPr>
              <w:t>ΧΑΡΑΛΑΜΠΟΣ-ΣΤΑΥΡΟΣ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D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7D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7D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7E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E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ΚΟΥΖΗΛΟΣ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E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7E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E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E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E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ΚΟΥΙΚ ΤΕΡΕΝΣ-ΣΠΕΝΣΕΡ-ΝΙΚΟΛΑΟΣ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E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7E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7E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7E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E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ΚΟΥΚΟΔΗΜΟΣ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E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7E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E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F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F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ΚΟΥΚΟΥΤΣΗΣ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F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7F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7F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F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F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ΚΟΥΜΟΥΤΣΑΚΟΣ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7F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7F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7F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7F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F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ΚΟΥΝΤΟΥΡΑ ΕΛΕΝΑ</w:t>
            </w:r>
          </w:p>
        </w:tc>
        <w:tc>
          <w:tcPr>
            <w:tcW w:w="680" w:type="dxa"/>
            <w:tcBorders>
              <w:top w:val="nil"/>
              <w:left w:val="nil"/>
              <w:bottom w:val="single" w:sz="4" w:space="0" w:color="000000"/>
              <w:right w:val="single" w:sz="4" w:space="0" w:color="000000"/>
            </w:tcBorders>
            <w:shd w:val="clear" w:color="auto" w:fill="auto"/>
            <w:noWrap/>
            <w:vAlign w:val="center"/>
            <w:hideMark/>
          </w:tcPr>
          <w:p w14:paraId="7C4607F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7F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7F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0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7F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ΚΟΥΡΑΚΗΣ ΑΝΑΣΤΑΣΙΟΣ(ΤΑΣΟΣ)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0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0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0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0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0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ΚΟΥΡΟΥΜΠΛΗΣ ΠΑΝΑΓΙΩΤΗΣ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0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0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80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0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0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ΚΟΥΤΣΟΥΜΠΑΣ ΑΝΔΡΕΑΣ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0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80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0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81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0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ΚΟΥΤΣΟΥΜΠΑΣ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0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81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81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81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1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ΚΥΡΙΑΖΙΔΗΣ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1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81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1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81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1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ΚΥΡΙΤΣΗΣ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1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1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81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2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1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ΚΩΝΣΤΑΝΤΙΝΕΑΣ ΠΕΤΡΟΣ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1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1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2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2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2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ΚΩΣΤΟΠΑΝΑΓΙΩΤΟΥ ΗΛΙΑΣ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2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2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2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2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2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ΛΑΓΟΣ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2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2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2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83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2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ΛΑΖΑΡΙΔΗΣ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2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82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2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83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3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ΛΑΜΠΡΟΥΛΗΣ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3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83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3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83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3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ΛΑΠΠΑΣ </w:t>
            </w:r>
            <w:r w:rsidRPr="004F4B21">
              <w:rPr>
                <w:rFonts w:ascii="Segoe UI" w:eastAsia="Times New Roman" w:hAnsi="Segoe UI" w:cs="Segoe UI"/>
                <w:sz w:val="18"/>
                <w:szCs w:val="18"/>
              </w:rPr>
              <w:t>ΣΠΥΡΙΔΩΝΑΣ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3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3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3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3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3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ΛΙΒΑΝΙΟΥ ΖΩΗ</w:t>
            </w:r>
          </w:p>
        </w:tc>
        <w:tc>
          <w:tcPr>
            <w:tcW w:w="680" w:type="dxa"/>
            <w:tcBorders>
              <w:top w:val="nil"/>
              <w:left w:val="nil"/>
              <w:bottom w:val="single" w:sz="4" w:space="0" w:color="000000"/>
              <w:right w:val="single" w:sz="4" w:space="0" w:color="000000"/>
            </w:tcBorders>
            <w:shd w:val="clear" w:color="auto" w:fill="auto"/>
            <w:noWrap/>
            <w:vAlign w:val="center"/>
            <w:hideMark/>
          </w:tcPr>
          <w:p w14:paraId="7C46083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3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3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4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4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ΛΥΚΟΥΔΗΣ ΣΠΥΡΙΔΩΝ</w:t>
            </w:r>
          </w:p>
        </w:tc>
        <w:tc>
          <w:tcPr>
            <w:tcW w:w="680" w:type="dxa"/>
            <w:tcBorders>
              <w:top w:val="nil"/>
              <w:left w:val="nil"/>
              <w:bottom w:val="single" w:sz="4" w:space="0" w:color="000000"/>
              <w:right w:val="single" w:sz="4" w:space="0" w:color="000000"/>
            </w:tcBorders>
            <w:shd w:val="clear" w:color="auto" w:fill="auto"/>
            <w:noWrap/>
            <w:vAlign w:val="center"/>
            <w:hideMark/>
          </w:tcPr>
          <w:p w14:paraId="7C46084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84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84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84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4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ΜΑΝΙΟΣ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4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4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84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4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4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ΜΑΝΤΑΣ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4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4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84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5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4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ΜΑΝΩΛΑΚΟΥ ΔΙΑΜΑΝΤΩ</w:t>
            </w:r>
          </w:p>
        </w:tc>
        <w:tc>
          <w:tcPr>
            <w:tcW w:w="680" w:type="dxa"/>
            <w:tcBorders>
              <w:top w:val="nil"/>
              <w:left w:val="nil"/>
              <w:bottom w:val="single" w:sz="4" w:space="0" w:color="000000"/>
              <w:right w:val="single" w:sz="4" w:space="0" w:color="000000"/>
            </w:tcBorders>
            <w:shd w:val="clear" w:color="auto" w:fill="auto"/>
            <w:noWrap/>
            <w:vAlign w:val="center"/>
            <w:hideMark/>
          </w:tcPr>
          <w:p w14:paraId="7C46085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85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5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85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5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ΜΑΡΔΑΣ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5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5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Β' </w:t>
            </w:r>
            <w:r w:rsidRPr="004F4B21">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5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5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5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ΜΑΡΤΙΝΟΥ ΓΕΩΡΓΙΑ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85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85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5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86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5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ΜΑΥΡΩΤΑΣ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5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86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6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86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6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ΜΕΓΑΛΟΟΙΚΟΝΟΜΟΥ ΘΕΟΔΩΡΑ</w:t>
            </w:r>
          </w:p>
        </w:tc>
        <w:tc>
          <w:tcPr>
            <w:tcW w:w="680" w:type="dxa"/>
            <w:tcBorders>
              <w:top w:val="nil"/>
              <w:left w:val="nil"/>
              <w:bottom w:val="single" w:sz="4" w:space="0" w:color="000000"/>
              <w:right w:val="single" w:sz="4" w:space="0" w:color="000000"/>
            </w:tcBorders>
            <w:shd w:val="clear" w:color="auto" w:fill="auto"/>
            <w:noWrap/>
            <w:vAlign w:val="center"/>
            <w:hideMark/>
          </w:tcPr>
          <w:p w14:paraId="7C46086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6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6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6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6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ΜΕΪΚΟΠΟΥΛΟΣ ΑΛΕΞΑΝΔΡΟΣ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6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6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6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7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6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ΜΗΤΑΡΑΚΗΣ ΠΑΝΑΓΙΩΤΗΣ(ΝΟΤΗΣ)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6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86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87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87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7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ΜΗΤΑΦΙΔΗΣ ΤΡΙΑΝΤΑΦΥΛΛΟΣ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7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7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7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7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7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ΜΙΧΑΗΛΙΔΗΣ ΑΝΔΡΕΑΣ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7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7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87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8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7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ΜΙΧΕΛΗΣ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7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7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7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8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8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ΜΙΧΕΛΟΓΙΑΝΝΑΚΗΣ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8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8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88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8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8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ΜΟΡΦΙΔΗΣ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8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8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8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8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8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ΜΟΥΣΤΑΦΑ </w:t>
            </w:r>
            <w:proofErr w:type="spellStart"/>
            <w:r w:rsidRPr="004F4B21">
              <w:rPr>
                <w:rFonts w:ascii="Segoe UI" w:eastAsia="Times New Roman" w:hAnsi="Segoe UI" w:cs="Segoe UI"/>
                <w:sz w:val="18"/>
                <w:szCs w:val="18"/>
              </w:rPr>
              <w:t>ΜΟΥΣΤΑΦΑ</w:t>
            </w:r>
            <w:proofErr w:type="spellEnd"/>
          </w:p>
        </w:tc>
        <w:tc>
          <w:tcPr>
            <w:tcW w:w="680" w:type="dxa"/>
            <w:tcBorders>
              <w:top w:val="nil"/>
              <w:left w:val="nil"/>
              <w:bottom w:val="single" w:sz="4" w:space="0" w:color="000000"/>
              <w:right w:val="single" w:sz="4" w:space="0" w:color="000000"/>
            </w:tcBorders>
            <w:shd w:val="clear" w:color="auto" w:fill="auto"/>
            <w:noWrap/>
            <w:vAlign w:val="center"/>
            <w:hideMark/>
          </w:tcPr>
          <w:p w14:paraId="7C46088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8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8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9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9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lastRenderedPageBreak/>
              <w:t>ΜΠΑΚΟΓΙΑΝΝΗ ΘΕΟΔΩΡΑ(ΝΤΟΡΑ)</w:t>
            </w:r>
          </w:p>
        </w:tc>
        <w:tc>
          <w:tcPr>
            <w:tcW w:w="680" w:type="dxa"/>
            <w:tcBorders>
              <w:top w:val="nil"/>
              <w:left w:val="nil"/>
              <w:bottom w:val="single" w:sz="4" w:space="0" w:color="000000"/>
              <w:right w:val="single" w:sz="4" w:space="0" w:color="000000"/>
            </w:tcBorders>
            <w:shd w:val="clear" w:color="auto" w:fill="auto"/>
            <w:noWrap/>
            <w:vAlign w:val="center"/>
            <w:hideMark/>
          </w:tcPr>
          <w:p w14:paraId="7C46089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89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89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89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9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ΜΠΑΛΑΟΥΡΑΣ ΓΕΡΑΣΙΜΟΣ(ΜΑΚΗΣ)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9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9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9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9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9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ΜΠΑΛΑΦΑΣ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9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9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89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A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9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ΜΠΑΛΛΗΣ ΣΥΜΕΩΝ(ΜΑΚΗΣ)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A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A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A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A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A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ΜΠΑΛΤΑΣ ΑΡΙΣΤΕΙΔΗΣ-ΝΙΚΟΛΑΟΣ-ΔΗΜΗΤΡΙΟΣ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A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A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A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A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A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ΜΠΑΛΩΜΕΝΑΚΗΣ ΑΝΤΩΝΗΣ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A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A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8A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B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A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ΜΠΑΞΕΒΑΝΑΚΗΣ </w:t>
            </w:r>
            <w:r w:rsidRPr="004F4B21">
              <w:rPr>
                <w:rFonts w:ascii="Segoe UI" w:eastAsia="Times New Roman" w:hAnsi="Segoe UI" w:cs="Segoe UI"/>
                <w:sz w:val="18"/>
                <w:szCs w:val="18"/>
              </w:rPr>
              <w:t>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A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B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B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B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B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ΜΠΑΡΚΑΣ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B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B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B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B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B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ΜΠΑΡΜΠΑΡΟΥΣΗΣ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B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B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B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8C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B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ΜΠΓΙΑΛΑΣ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B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B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8C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C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C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ΜΠΟΛΑΡΗΣ ΜΑΡΚΟΣ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C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C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C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C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C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ΜΠΟΥΚΩΡΟΣ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C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8C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C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8D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C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ΜΠΟΥΡΑΣ </w:t>
            </w:r>
            <w:r w:rsidRPr="004F4B21">
              <w:rPr>
                <w:rFonts w:ascii="Segoe UI" w:eastAsia="Times New Roman" w:hAnsi="Segoe UI" w:cs="Segoe UI"/>
                <w:sz w:val="18"/>
                <w:szCs w:val="18"/>
              </w:rPr>
              <w:t>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C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8C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C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8D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D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ΜΩΡΑΪΤΗΣ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D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8D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D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8D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D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ΝΤΖΙΜΑΝΗΣ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D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D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D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D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D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ΞΑΝΘΟΣ ΑΝΔΡΕΑΣ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D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D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D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E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E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ΞΥΔΑΚΗΣ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E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E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8E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E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E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ΟΙΚΟΝΟΜΟΥ ΒΑΣΙΛΕΙΟΣ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E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8E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E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8E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E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ΟΥΡΣΟΥΖΙΔΗΣ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E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E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E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F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E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ΠΑΛΛΗΣ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F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F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8F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8F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F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ΠΑΝΑΓΙΩΤΟΠΟΥΛΟΣ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F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8F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F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8F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F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ΠΑΝΤΖΑΣ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F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8F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8F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0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8F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ΠΑΠΑΔΟΠΟΥΛΟΣ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8F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0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90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0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0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ΠΑΠΑΔΟΠΟΥΛΟΣ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0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0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0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0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0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ΠΑΠΑΔΟΠΟΥΛΟΣ ΧΡΙΣΤΟΦΟΡΟΣ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0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0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Β' </w:t>
            </w:r>
            <w:r w:rsidRPr="004F4B21">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90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1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0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ΠΑΠΑΗΛΙΟΥ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0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0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1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1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1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ΠΑΠΑΚΩΣΤΑ-ΣΙΔΗΡΟΠΟΥΛΟΥ ΑΙΚΑΤΕΡΙΝΗ</w:t>
            </w:r>
          </w:p>
        </w:tc>
        <w:tc>
          <w:tcPr>
            <w:tcW w:w="680" w:type="dxa"/>
            <w:tcBorders>
              <w:top w:val="nil"/>
              <w:left w:val="nil"/>
              <w:bottom w:val="single" w:sz="4" w:space="0" w:color="000000"/>
              <w:right w:val="single" w:sz="4" w:space="0" w:color="000000"/>
            </w:tcBorders>
            <w:shd w:val="clear" w:color="auto" w:fill="auto"/>
            <w:noWrap/>
            <w:vAlign w:val="center"/>
            <w:hideMark/>
          </w:tcPr>
          <w:p w14:paraId="7C46091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91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91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1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1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ΠΑΠΑΝΑΤΣΙΟΥ ΑΙΚΑΤΕΡΙΝΗ</w:t>
            </w:r>
          </w:p>
        </w:tc>
        <w:tc>
          <w:tcPr>
            <w:tcW w:w="680" w:type="dxa"/>
            <w:tcBorders>
              <w:top w:val="nil"/>
              <w:left w:val="nil"/>
              <w:bottom w:val="single" w:sz="4" w:space="0" w:color="000000"/>
              <w:right w:val="single" w:sz="4" w:space="0" w:color="000000"/>
            </w:tcBorders>
            <w:shd w:val="clear" w:color="auto" w:fill="auto"/>
            <w:noWrap/>
            <w:vAlign w:val="center"/>
            <w:hideMark/>
          </w:tcPr>
          <w:p w14:paraId="7C46091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1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1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2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1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ΠΑΠΑΡΗΓΑ ΑΛΕΞΑΝΔΡΑ</w:t>
            </w:r>
          </w:p>
        </w:tc>
        <w:tc>
          <w:tcPr>
            <w:tcW w:w="680" w:type="dxa"/>
            <w:tcBorders>
              <w:top w:val="nil"/>
              <w:left w:val="nil"/>
              <w:bottom w:val="single" w:sz="4" w:space="0" w:color="000000"/>
              <w:right w:val="single" w:sz="4" w:space="0" w:color="000000"/>
            </w:tcBorders>
            <w:shd w:val="clear" w:color="auto" w:fill="auto"/>
            <w:noWrap/>
            <w:vAlign w:val="center"/>
            <w:hideMark/>
          </w:tcPr>
          <w:p w14:paraId="7C46091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91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1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92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2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ΠΑΠΑΦΙΛΙΠΠΟΥ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2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2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2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2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2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ΠΑΠΠΑΣ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2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2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92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2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2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ΠΑΠΠΑΣ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2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2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2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93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3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ΠΑΡΑΣΚΕΥΟΠΟΥΛΟΣ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3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3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3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3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3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ΠΑΡΑΣΤΑΤΙΔΗΣ ΘΕΟΔΩΡΟΣ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3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3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3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3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3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ΠΑΥΛΙΔΗΣ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3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3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3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4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3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ΠΑΦΙΛΗΣ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4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94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94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94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4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ΠΛΑΚΙΩΤΑΚΗΣ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4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94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94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94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4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ΠΟΛΑΚΗΣ ΠΑΥΛΟΣ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4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4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94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5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4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ΠΡΑΤΣΟΛΗΣ ΑΝΑΣΤΑΣΙΟΣ(ΤΑΣΟΣ)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4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5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5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5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5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ΡΙΖΟΣ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5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5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95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5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5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ΡΙΖΟΥΛΗΣ ΑΝΔΡΕΑΣ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5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5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5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6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5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ΣΑΛΜΑΣ ΜΑΡΙΟΣ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5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95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6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96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6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ΣΑΜΑΡΑΣ ΑΝΤΩΝΙΟΣ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6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96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6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96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6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lastRenderedPageBreak/>
              <w:t>ΣΑΝΤΟΡΙΝΙΟΣ ΝΕΚΤΑΡΙΟΣ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6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6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96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7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6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ΣΑΡΑΚΙΩΤΗΣ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6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6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6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7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7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ΣΕΒΑΣΤΑΚΗΣ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7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7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97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7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7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ΣΕΛΤΣΑΣ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7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7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7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7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7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ΣΗΦΑΚΗΣ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7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7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7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8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8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ΣΙΜΟΡΕΛΗΣ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8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8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98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8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8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ΣΚΟΥΡΛΕΤΗΣ </w:t>
            </w:r>
            <w:r w:rsidRPr="004F4B21">
              <w:rPr>
                <w:rFonts w:ascii="Segoe UI" w:eastAsia="Times New Roman" w:hAnsi="Segoe UI" w:cs="Segoe UI"/>
                <w:sz w:val="18"/>
                <w:szCs w:val="18"/>
              </w:rPr>
              <w:t>ΠΑΝΑΓΙΩΤΗΣ(ΠΑΝΟΣ)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8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8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98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8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8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ΣΚΟΥΡΟΛΙΑΚΟΣ ΠΑΝΑΓΙΩΤΗΣ(ΠΑΝΟΣ)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8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8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8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9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8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ΣΚΟΥΦΑ ΕΛΙΣΣΑΒΕΤ</w:t>
            </w:r>
          </w:p>
        </w:tc>
        <w:tc>
          <w:tcPr>
            <w:tcW w:w="680" w:type="dxa"/>
            <w:tcBorders>
              <w:top w:val="nil"/>
              <w:left w:val="nil"/>
              <w:bottom w:val="single" w:sz="4" w:space="0" w:color="000000"/>
              <w:right w:val="single" w:sz="4" w:space="0" w:color="000000"/>
            </w:tcBorders>
            <w:shd w:val="clear" w:color="auto" w:fill="auto"/>
            <w:noWrap/>
            <w:vAlign w:val="center"/>
            <w:hideMark/>
          </w:tcPr>
          <w:p w14:paraId="7C46099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9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9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9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9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ΣΚΡΕΚΑΣ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9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99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99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99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9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ΣΠΑΡΤΙΝΟΣ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9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9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9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A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9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ΣΠΙΡΤΖΗΣ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9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A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9A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A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A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ΣΤΑΘΑΚΗΣ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A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A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9A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A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A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ΣΤΑΜΑΤΑΚΗ ΕΛΕΝΗ</w:t>
            </w:r>
          </w:p>
        </w:tc>
        <w:tc>
          <w:tcPr>
            <w:tcW w:w="680" w:type="dxa"/>
            <w:tcBorders>
              <w:top w:val="nil"/>
              <w:left w:val="nil"/>
              <w:bottom w:val="single" w:sz="4" w:space="0" w:color="000000"/>
              <w:right w:val="single" w:sz="4" w:space="0" w:color="000000"/>
            </w:tcBorders>
            <w:shd w:val="clear" w:color="auto" w:fill="auto"/>
            <w:noWrap/>
            <w:vAlign w:val="center"/>
            <w:hideMark/>
          </w:tcPr>
          <w:p w14:paraId="7C4609A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A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A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B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A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ΣΤΑΜΑΤΗΣ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A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9A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B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9B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B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ΣΤΑΜΠΟΥΛΗ ΑΦΡΟΔΙΤΗ</w:t>
            </w:r>
          </w:p>
        </w:tc>
        <w:tc>
          <w:tcPr>
            <w:tcW w:w="680" w:type="dxa"/>
            <w:tcBorders>
              <w:top w:val="nil"/>
              <w:left w:val="nil"/>
              <w:bottom w:val="single" w:sz="4" w:space="0" w:color="000000"/>
              <w:right w:val="single" w:sz="4" w:space="0" w:color="000000"/>
            </w:tcBorders>
            <w:shd w:val="clear" w:color="auto" w:fill="auto"/>
            <w:noWrap/>
            <w:vAlign w:val="center"/>
            <w:hideMark/>
          </w:tcPr>
          <w:p w14:paraId="7C4609B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B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9B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B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B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ΣΤΕΡΓΙΟΥ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B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9B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B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9C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B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ΣΤΕΦΟΣ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B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B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9B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C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C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ΣΤΟΓΙΑΝΝΙΔΗΣ </w:t>
            </w:r>
            <w:r w:rsidRPr="004F4B21">
              <w:rPr>
                <w:rFonts w:ascii="Segoe UI" w:eastAsia="Times New Roman" w:hAnsi="Segoe UI" w:cs="Segoe UI"/>
                <w:sz w:val="18"/>
                <w:szCs w:val="18"/>
              </w:rPr>
              <w:t>ΓΡΗΓΟΡΙΟΣ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C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C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C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C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C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ΣΤΥΛΙΟΣ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C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9C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C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9C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C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ΣΥΝΤΥΧΑΚΗΣ ΕΜΜΑΝΟΥΗΛ</w:t>
            </w:r>
          </w:p>
        </w:tc>
        <w:tc>
          <w:tcPr>
            <w:tcW w:w="680" w:type="dxa"/>
            <w:tcBorders>
              <w:top w:val="nil"/>
              <w:left w:val="nil"/>
              <w:bottom w:val="single" w:sz="4" w:space="0" w:color="000000"/>
              <w:right w:val="single" w:sz="4" w:space="0" w:color="000000"/>
            </w:tcBorders>
            <w:shd w:val="clear" w:color="auto" w:fill="auto"/>
            <w:noWrap/>
            <w:vAlign w:val="center"/>
            <w:hideMark/>
          </w:tcPr>
          <w:p w14:paraId="7C4609C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9C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9C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9D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D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ΣΥΡΙΓΟΣ ΑΝΤΩΝΙΟΣ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D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D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9D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D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D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ΣΥΡΜΑΛΕΝΙΟΣ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D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D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9D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D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D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ΤΑΣΟΥΛΑΣ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D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9D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9D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9E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D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ΤΑΣΣΟΣ ΣΤΑΥΡΟΣ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E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9E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9E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9E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E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ΤΕΛΙΓΙΟΡΙΔΟΥ ΟΛΥΜΠΙΑ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9E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E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E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E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E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ΤΖΑΒΑΡΑΣ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E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9E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E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9F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E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ΤΖΑΚΡΗ ΘΕΟΔΩΡΑ</w:t>
            </w:r>
          </w:p>
        </w:tc>
        <w:tc>
          <w:tcPr>
            <w:tcW w:w="680" w:type="dxa"/>
            <w:tcBorders>
              <w:top w:val="nil"/>
              <w:left w:val="nil"/>
              <w:bottom w:val="single" w:sz="4" w:space="0" w:color="000000"/>
              <w:right w:val="single" w:sz="4" w:space="0" w:color="000000"/>
            </w:tcBorders>
            <w:shd w:val="clear" w:color="auto" w:fill="auto"/>
            <w:noWrap/>
            <w:vAlign w:val="center"/>
            <w:hideMark/>
          </w:tcPr>
          <w:p w14:paraId="7C4609E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F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F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F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F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ΤΖΑΜΑΚΛΗΣ ΧΑΡΙΛΑΟΣ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F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F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9F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9F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F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ΤΖΟΥΦΗ ΜΕΡΟΠΗ</w:t>
            </w:r>
          </w:p>
        </w:tc>
        <w:tc>
          <w:tcPr>
            <w:tcW w:w="680" w:type="dxa"/>
            <w:tcBorders>
              <w:top w:val="nil"/>
              <w:left w:val="nil"/>
              <w:bottom w:val="single" w:sz="4" w:space="0" w:color="000000"/>
              <w:right w:val="single" w:sz="4" w:space="0" w:color="000000"/>
            </w:tcBorders>
            <w:shd w:val="clear" w:color="auto" w:fill="auto"/>
            <w:noWrap/>
            <w:vAlign w:val="center"/>
            <w:hideMark/>
          </w:tcPr>
          <w:p w14:paraId="7C4609F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F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9F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0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9F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ΤΟΣΚΑΣ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9F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9F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A0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0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0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ΤΡΑΓΑΚΗΣ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0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A0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0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A0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0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ΤΡΙΑΝΤΑΦΥΛΛΙΔΗΣ ΑΛΕΞΑΝΔΡΟΣ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0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0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0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1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0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ΤΡΙΑΝΤΑΦΥΛΛΟΥ ΜΑΡΙΑ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A0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0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0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1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1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ΤΣΑΚΑΛΩΤΟΣ ΕΥΚΛΕΙΔΗΣ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1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1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A1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1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1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ΤΣΙΑΡΑΣ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1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A1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1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A1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1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ΤΣΙΠΡΑΣ ΑΛΕΞΙΟΣ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1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1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A1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2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2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ΤΣΙΡΚΑΣ </w:t>
            </w:r>
            <w:r w:rsidRPr="004F4B21">
              <w:rPr>
                <w:rFonts w:ascii="Segoe UI" w:eastAsia="Times New Roman" w:hAnsi="Segoe UI" w:cs="Segoe UI"/>
                <w:sz w:val="18"/>
                <w:szCs w:val="18"/>
              </w:rPr>
              <w:t>ΒΑΣΙΛΕΙΟΣ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2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2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2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2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2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ΤΣΙΡΩΝΗΣ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2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2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A2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2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2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ΤΣΟΓΚΑΣ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2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2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2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3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2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ΦΑΜΕΛΛΟΣ ΣΩΚΡΑΤΗΣ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3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3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3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3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3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ΦΙΛΗΣ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3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3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A3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3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3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ΦΛΑΜΠΟΥΡΑΡΗΣ ΑΛΕΞΑΝΔΡΟΣ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3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3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A3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4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3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lastRenderedPageBreak/>
              <w:t>ΦΩΤΗΛΑΣ ΙΑΣΩΝΑΣ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3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A4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4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A4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4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ΦΩΤΙΟΥ ΘΕΑΝΩ</w:t>
            </w:r>
          </w:p>
        </w:tc>
        <w:tc>
          <w:tcPr>
            <w:tcW w:w="680" w:type="dxa"/>
            <w:tcBorders>
              <w:top w:val="nil"/>
              <w:left w:val="nil"/>
              <w:bottom w:val="single" w:sz="4" w:space="0" w:color="000000"/>
              <w:right w:val="single" w:sz="4" w:space="0" w:color="000000"/>
            </w:tcBorders>
            <w:shd w:val="clear" w:color="auto" w:fill="auto"/>
            <w:noWrap/>
            <w:vAlign w:val="center"/>
            <w:hideMark/>
          </w:tcPr>
          <w:p w14:paraId="7C460A4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4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4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4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4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ΧΑΡΑΚΟΠΟΥΛΟΣ ΜΑΞΙΜΟΣ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4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A4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4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A5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4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ΧΑΤΖΗΔΑΚΗΣ ΚΩΝΣΤΑΝΤΙΝΟΣ(ΚΩΣΤΗΣ)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4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A4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A5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A5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5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ΧΑΤΖΗΣΑΒΒΑΣ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5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5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5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A5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5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ΧΡΙΣΤΟΔΟΥΛΟΠΟΥΛΟΥ ΑΝΑΣΤΑΣΙΑ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A5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5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5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6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5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ΨΑΡΙΑΝΟΣ ΓΡΗΓΟΡΙΟΣ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5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A5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Β' </w:t>
            </w:r>
            <w:r w:rsidRPr="004F4B21">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A5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A6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6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ΨΥΧΟΓΙΟΣ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6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6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6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6A" w14:textId="77777777">
        <w:trPr>
          <w:trHeight w:val="480"/>
        </w:trPr>
        <w:tc>
          <w:tcPr>
            <w:tcW w:w="5500" w:type="dxa"/>
            <w:tcBorders>
              <w:top w:val="nil"/>
              <w:left w:val="single" w:sz="4" w:space="0" w:color="000000"/>
              <w:bottom w:val="single" w:sz="4" w:space="0" w:color="000000"/>
              <w:right w:val="single" w:sz="4" w:space="0" w:color="000000"/>
            </w:tcBorders>
            <w:shd w:val="clear" w:color="auto" w:fill="auto"/>
            <w:vAlign w:val="center"/>
            <w:hideMark/>
          </w:tcPr>
          <w:p w14:paraId="7C460A66" w14:textId="77777777" w:rsidR="0054336A" w:rsidRPr="004F4B21" w:rsidRDefault="00870AC4">
            <w:pPr>
              <w:contextualSpacing/>
              <w:outlineLvl w:val="0"/>
              <w:rPr>
                <w:rFonts w:ascii="Segoe UI" w:eastAsia="Times New Roman" w:hAnsi="Segoe UI" w:cs="Segoe UI"/>
                <w:sz w:val="18"/>
                <w:szCs w:val="18"/>
              </w:rPr>
            </w:pPr>
            <w:r w:rsidRPr="004F4B21">
              <w:rPr>
                <w:rFonts w:ascii="Segoe UI" w:eastAsia="Times New Roman" w:hAnsi="Segoe UI" w:cs="Segoe UI"/>
                <w:sz w:val="18"/>
                <w:szCs w:val="18"/>
              </w:rPr>
              <w:t>Άρθρο: Άρθρο 100 όπως τροπ. (ΣΥΝΟΛΙΚΑ ΨΗΦΟΙ: NAI:147, OXI:100, ΠΡΝ:0)</w:t>
            </w:r>
          </w:p>
        </w:tc>
        <w:tc>
          <w:tcPr>
            <w:tcW w:w="680" w:type="dxa"/>
            <w:tcBorders>
              <w:top w:val="nil"/>
              <w:left w:val="nil"/>
              <w:bottom w:val="single" w:sz="4" w:space="0" w:color="000000"/>
              <w:right w:val="single" w:sz="4" w:space="0" w:color="000000"/>
            </w:tcBorders>
            <w:shd w:val="clear" w:color="auto" w:fill="auto"/>
            <w:vAlign w:val="center"/>
            <w:hideMark/>
          </w:tcPr>
          <w:p w14:paraId="7C460A67" w14:textId="77777777" w:rsidR="0054336A" w:rsidRPr="004F4B21" w:rsidRDefault="00870AC4">
            <w:pPr>
              <w:contextualSpacing/>
              <w:outlineLvl w:val="0"/>
              <w:rPr>
                <w:rFonts w:ascii="Segoe UI" w:eastAsia="Times New Roman" w:hAnsi="Segoe UI" w:cs="Segoe UI"/>
                <w:sz w:val="18"/>
                <w:szCs w:val="18"/>
              </w:rPr>
            </w:pPr>
            <w:r w:rsidRPr="004F4B21">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C460A68" w14:textId="77777777" w:rsidR="0054336A" w:rsidRPr="004F4B21" w:rsidRDefault="00870AC4">
            <w:pPr>
              <w:contextualSpacing/>
              <w:outlineLvl w:val="0"/>
              <w:rPr>
                <w:rFonts w:ascii="Segoe UI" w:eastAsia="Times New Roman" w:hAnsi="Segoe UI" w:cs="Segoe UI"/>
                <w:sz w:val="18"/>
                <w:szCs w:val="18"/>
              </w:rPr>
            </w:pPr>
            <w:r w:rsidRPr="004F4B21">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C460A69" w14:textId="77777777" w:rsidR="0054336A" w:rsidRPr="004F4B21" w:rsidRDefault="00870AC4">
            <w:pPr>
              <w:contextualSpacing/>
              <w:outlineLvl w:val="0"/>
              <w:rPr>
                <w:rFonts w:ascii="Segoe UI" w:eastAsia="Times New Roman" w:hAnsi="Segoe UI" w:cs="Segoe UI"/>
                <w:sz w:val="18"/>
                <w:szCs w:val="18"/>
              </w:rPr>
            </w:pPr>
            <w:r w:rsidRPr="004F4B21">
              <w:rPr>
                <w:rFonts w:ascii="Segoe UI" w:eastAsia="Times New Roman" w:hAnsi="Segoe UI" w:cs="Segoe UI"/>
                <w:sz w:val="18"/>
                <w:szCs w:val="18"/>
              </w:rPr>
              <w:t> </w:t>
            </w:r>
          </w:p>
        </w:tc>
      </w:tr>
      <w:tr w:rsidR="00D41D4C" w14:paraId="7C460A6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6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ΑΘΑΝΑΣΙΟΥ ΑΘΑΝΑΣΙΟΣ(ΝΑΣΟΣ)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6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6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6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7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7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ΑΘΑΝΑΣΙΟΥ ΧΑΡΑΛΑΜΠΟΣ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7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A7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A7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A7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7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ΑΪΒΑΤΙΔΗΣ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7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7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7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A7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7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ΑΚΡΙΩΤΗΣ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7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7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7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8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7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ΑΜΑΝΑΤΙΔΗΣ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8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8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8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8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8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ΑΝΑΓΝΩΣΤΟΠΟΥΛΟΥ ΑΘΑΝΑΣΙΑ(ΣΙΑ)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A8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8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8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8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8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ΑΝΑΣΤΑΣΙΑΔΗΣ ΣΑΒΒΑΣ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8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A8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8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A9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8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ΑΝΔΡΙΑΝΟΣ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8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A9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9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A9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9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ΑΝΤΩΝΙΑΔΗΣ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9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A9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9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A9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9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ΑΝΤΩΝΙΟΥ ΜΑΡΙΑ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A9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A9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9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AA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9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ΑΝΤΩΝΙΟΥ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9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9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A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A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A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ΑΠΟΣΤΟΛΟΥ ΕΥΑΓΓΕΛΟΣ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A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A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A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A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A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ΑΡΑΜΠΑΤΖΗ ΦΩΤΕΙΝΗ</w:t>
            </w:r>
          </w:p>
        </w:tc>
        <w:tc>
          <w:tcPr>
            <w:tcW w:w="680" w:type="dxa"/>
            <w:tcBorders>
              <w:top w:val="nil"/>
              <w:left w:val="nil"/>
              <w:bottom w:val="single" w:sz="4" w:space="0" w:color="000000"/>
              <w:right w:val="single" w:sz="4" w:space="0" w:color="000000"/>
            </w:tcBorders>
            <w:shd w:val="clear" w:color="auto" w:fill="auto"/>
            <w:noWrap/>
            <w:vAlign w:val="center"/>
            <w:hideMark/>
          </w:tcPr>
          <w:p w14:paraId="7C460AA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AA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AA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AB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A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ΑΡΑΧΩΒΙΤΗΣ ΣΤΑΥΡΟΣ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A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A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A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B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B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ΑΥΓΕΝΑΚΗΣ ΕΛΕΥΘΕΡΙΟΣ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B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AB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AB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AB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B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ΑΥΛΩΝΙΤΟΥ ΕΛΕΝΗ</w:t>
            </w:r>
          </w:p>
        </w:tc>
        <w:tc>
          <w:tcPr>
            <w:tcW w:w="680" w:type="dxa"/>
            <w:tcBorders>
              <w:top w:val="nil"/>
              <w:left w:val="nil"/>
              <w:bottom w:val="single" w:sz="4" w:space="0" w:color="000000"/>
              <w:right w:val="single" w:sz="4" w:space="0" w:color="000000"/>
            </w:tcBorders>
            <w:shd w:val="clear" w:color="auto" w:fill="auto"/>
            <w:noWrap/>
            <w:vAlign w:val="center"/>
            <w:hideMark/>
          </w:tcPr>
          <w:p w14:paraId="7C460AB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B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Β' </w:t>
            </w:r>
            <w:r w:rsidRPr="004F4B21">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AB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B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B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ΒΑΓΕΝΑ ΑΝΝΑ</w:t>
            </w:r>
          </w:p>
        </w:tc>
        <w:tc>
          <w:tcPr>
            <w:tcW w:w="680" w:type="dxa"/>
            <w:tcBorders>
              <w:top w:val="nil"/>
              <w:left w:val="nil"/>
              <w:bottom w:val="single" w:sz="4" w:space="0" w:color="000000"/>
              <w:right w:val="single" w:sz="4" w:space="0" w:color="000000"/>
            </w:tcBorders>
            <w:shd w:val="clear" w:color="auto" w:fill="auto"/>
            <w:noWrap/>
            <w:vAlign w:val="center"/>
            <w:hideMark/>
          </w:tcPr>
          <w:p w14:paraId="7C460AB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B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B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C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C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ΒΑΓΙΩΝΑΚΗ ΕΥΑΓΓΕΛΙΑ(ΒΑΛΙΑ)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AC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C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AC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C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C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ΒΑΚΗ ΦΩΤΕΙΝΗ</w:t>
            </w:r>
          </w:p>
        </w:tc>
        <w:tc>
          <w:tcPr>
            <w:tcW w:w="680" w:type="dxa"/>
            <w:tcBorders>
              <w:top w:val="nil"/>
              <w:left w:val="nil"/>
              <w:bottom w:val="single" w:sz="4" w:space="0" w:color="000000"/>
              <w:right w:val="single" w:sz="4" w:space="0" w:color="000000"/>
            </w:tcBorders>
            <w:shd w:val="clear" w:color="auto" w:fill="auto"/>
            <w:noWrap/>
            <w:vAlign w:val="center"/>
            <w:hideMark/>
          </w:tcPr>
          <w:p w14:paraId="7C460AC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C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C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C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C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ΒΑΡΒΙΤΣΙΩΤΗΣ ΜΙΛΤΙΑΔΗΣ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C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AC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AC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AD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C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ΒΑΡΔΑΚΗΣ ΣΩΚΡΑΤΗΣ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D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D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AD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D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D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ΒΑΡΔΑΛΗΣ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D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AD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D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AD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D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ΒΑΡΕΜΕΝΟΣ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D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D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D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E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D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ΒΕΡΝΑΡΔΑΚΗΣ ΧΡΙΣΤΟΦΟΡΟΣ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D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E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AE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E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E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ΒΕΣΥΡΟΠΟΥΛΟΣ ΑΠΟΣΤΟΛΟΣ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E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AE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E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AE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E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ΒΕΤΤΑΣ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E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E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E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F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E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ΒΙΤΣΑΣ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E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E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F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AF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F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ΒΛΑΣΗΣ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F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AF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F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AF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F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ΒΛΑΧΟΣ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AF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AF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F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0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AF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ΒΛΑΧΟΥ ΣΩΤΗΡΙΑ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AF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AF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AF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0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0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ΒΟΡΙΔΗΣ ΜΑΥΡΟΥΔΗΣ(ΜΑΚΗΣ)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0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B0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0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0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0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ΒΟΥΛΤΕΨΗ ΣΟΦΙΑ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B0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B0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B0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0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0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ΒΟΥΤΣΗΣ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0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0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B0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1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1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lastRenderedPageBreak/>
              <w:t>ΒΡΑΝΤΖΑ ΠΑΝΑΓΙΩΤΑ</w:t>
            </w:r>
          </w:p>
        </w:tc>
        <w:tc>
          <w:tcPr>
            <w:tcW w:w="680" w:type="dxa"/>
            <w:tcBorders>
              <w:top w:val="nil"/>
              <w:left w:val="nil"/>
              <w:bottom w:val="single" w:sz="4" w:space="0" w:color="000000"/>
              <w:right w:val="single" w:sz="4" w:space="0" w:color="000000"/>
            </w:tcBorders>
            <w:shd w:val="clear" w:color="auto" w:fill="auto"/>
            <w:noWrap/>
            <w:vAlign w:val="center"/>
            <w:hideMark/>
          </w:tcPr>
          <w:p w14:paraId="7C460B1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1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1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1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1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ΒΡΟΥΤΣΗΣ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1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B1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B1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1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1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ΓΑΒΡΟΓΛΟΥ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1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1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1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2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1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ΓΑΚΗΣ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2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2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B2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2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2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ΓΕΝΝΙΑ ΓΕΩΡΓΙΑ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B2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2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2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2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2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ΓΕΡΜΕΝΗΣ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2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2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B2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3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2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ΓΕΡΟΒΑΣΙΛΗ ΟΛΓΑ</w:t>
            </w:r>
          </w:p>
        </w:tc>
        <w:tc>
          <w:tcPr>
            <w:tcW w:w="680" w:type="dxa"/>
            <w:tcBorders>
              <w:top w:val="nil"/>
              <w:left w:val="nil"/>
              <w:bottom w:val="single" w:sz="4" w:space="0" w:color="000000"/>
              <w:right w:val="single" w:sz="4" w:space="0" w:color="000000"/>
            </w:tcBorders>
            <w:shd w:val="clear" w:color="auto" w:fill="auto"/>
            <w:noWrap/>
            <w:vAlign w:val="center"/>
            <w:hideMark/>
          </w:tcPr>
          <w:p w14:paraId="7C460B2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3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3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3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3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ΓΕΩΡΓΑΝΤΑΣ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3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B3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3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3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3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ΓΕΩΡΓΙΑΔΗΣ </w:t>
            </w:r>
            <w:r w:rsidRPr="004F4B21">
              <w:rPr>
                <w:rFonts w:ascii="Segoe UI" w:eastAsia="Times New Roman" w:hAnsi="Segoe UI" w:cs="Segoe UI"/>
                <w:sz w:val="18"/>
                <w:szCs w:val="18"/>
              </w:rPr>
              <w:t>ΣΠΥΡΙΔΩΝ-ΑΔΩΝΙΣ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3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B3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B3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4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3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ΓΕΩΡΓΟΠΟΥΛΟΥ-ΣΑΛΤΑΡΗ ΕΥΣΤΑΘΙΑ(ΕΦΗ)</w:t>
            </w:r>
          </w:p>
        </w:tc>
        <w:tc>
          <w:tcPr>
            <w:tcW w:w="680" w:type="dxa"/>
            <w:tcBorders>
              <w:top w:val="nil"/>
              <w:left w:val="nil"/>
              <w:bottom w:val="single" w:sz="4" w:space="0" w:color="000000"/>
              <w:right w:val="single" w:sz="4" w:space="0" w:color="000000"/>
            </w:tcBorders>
            <w:shd w:val="clear" w:color="auto" w:fill="auto"/>
            <w:noWrap/>
            <w:vAlign w:val="center"/>
            <w:hideMark/>
          </w:tcPr>
          <w:p w14:paraId="7C460B3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3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4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4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4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ΓΙΑΚΟΥΜΑΤΟΣ ΓΕΡΑΣΙΜΟΣ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4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B4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B4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4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4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ΓΙΑΝΝΑΚΗΣ ΣΤΕΡΓΙΟΣ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4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B4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4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5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4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ΓΙΑΝΝΑΚΙΔΗΣ ΕΥΣΤΑΘΙΟΣ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4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4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4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5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5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ΓΙΟΓΙΑΚΑΣ ΒΑΣΙΛΕΙΟΣ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5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B5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5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5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5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ΓΚΑΡΑ ΑΝΑΣΤΑΣΙΑ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B5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5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B5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5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5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ΓΚΙΟΚΑΣ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5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B5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5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6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6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ΓΚΙΟΛΑΣ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6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6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6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6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6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ΓΚΙΟΥΛΕΚΑΣ ΚΩΣΤΑΝΤΙΝΟΣ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6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B6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6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6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6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ΓΡΕΓΟΣ ΑΝΤΩΝΙΟΣ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6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6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6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7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6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ΔΑΒΑΚΗΣ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7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B7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7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7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7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ΔΑΝΕΛΛΗΣ ΣΠΥΡΙΔΩΝ</w:t>
            </w:r>
          </w:p>
        </w:tc>
        <w:tc>
          <w:tcPr>
            <w:tcW w:w="680" w:type="dxa"/>
            <w:tcBorders>
              <w:top w:val="nil"/>
              <w:left w:val="nil"/>
              <w:bottom w:val="single" w:sz="4" w:space="0" w:color="000000"/>
              <w:right w:val="single" w:sz="4" w:space="0" w:color="000000"/>
            </w:tcBorders>
            <w:shd w:val="clear" w:color="auto" w:fill="auto"/>
            <w:noWrap/>
            <w:vAlign w:val="center"/>
            <w:hideMark/>
          </w:tcPr>
          <w:p w14:paraId="7C460B7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B7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B7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7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7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ΔΕΔΕΣ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7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7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7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8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7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ΔΕΛΗΣ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7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B8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8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8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8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ΔΕΝΔΙΑΣ ΝΙΚΟΛΑΟΣ-ΓΕΩΡΓΙΟΣ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8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B8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B8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8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8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ΔΗΜΑΡΑΣ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8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8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B8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9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8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ΔΗΜΗΤΡΙΑΔΗΣ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8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8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9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9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9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ΔΗΜΟΣΧΑΚΗΣ ΑΝΑΣΤΑΣΙΟΣ(ΤΑΣΟΣ)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9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B9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B9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9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9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ΔΟΥΖΙΝΑΣ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9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9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9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A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9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ΔΡΑΓΑΣΑΚΗΣ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9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9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9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A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A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ΔΡΙΤΣΑΣ ΘΕΟΔΩΡΟΣ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A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A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A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A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A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ΔΡΙΤΣΕΛΗ ΠΑΝΑΓΙΩΤΑ</w:t>
            </w:r>
          </w:p>
        </w:tc>
        <w:tc>
          <w:tcPr>
            <w:tcW w:w="680" w:type="dxa"/>
            <w:tcBorders>
              <w:top w:val="nil"/>
              <w:left w:val="nil"/>
              <w:bottom w:val="single" w:sz="4" w:space="0" w:color="000000"/>
              <w:right w:val="single" w:sz="4" w:space="0" w:color="000000"/>
            </w:tcBorders>
            <w:shd w:val="clear" w:color="auto" w:fill="auto"/>
            <w:noWrap/>
            <w:vAlign w:val="center"/>
            <w:hideMark/>
          </w:tcPr>
          <w:p w14:paraId="7C460BA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A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BA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A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A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ΕΜΜΑΝΟΥΗΛΙΔΗΣ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A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A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A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B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B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ΖΑΡΟΥΛΙΑ ΕΛΕΝΗ</w:t>
            </w:r>
          </w:p>
        </w:tc>
        <w:tc>
          <w:tcPr>
            <w:tcW w:w="680" w:type="dxa"/>
            <w:tcBorders>
              <w:top w:val="nil"/>
              <w:left w:val="nil"/>
              <w:bottom w:val="single" w:sz="4" w:space="0" w:color="000000"/>
              <w:right w:val="single" w:sz="4" w:space="0" w:color="000000"/>
            </w:tcBorders>
            <w:shd w:val="clear" w:color="auto" w:fill="auto"/>
            <w:noWrap/>
            <w:vAlign w:val="center"/>
            <w:hideMark/>
          </w:tcPr>
          <w:p w14:paraId="7C460BB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B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BB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B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B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ΖΕΪΜΠΕΚ ΧΟΥΣΕΪΝ</w:t>
            </w:r>
          </w:p>
        </w:tc>
        <w:tc>
          <w:tcPr>
            <w:tcW w:w="680" w:type="dxa"/>
            <w:tcBorders>
              <w:top w:val="nil"/>
              <w:left w:val="nil"/>
              <w:bottom w:val="single" w:sz="4" w:space="0" w:color="000000"/>
              <w:right w:val="single" w:sz="4" w:space="0" w:color="000000"/>
            </w:tcBorders>
            <w:shd w:val="clear" w:color="auto" w:fill="auto"/>
            <w:noWrap/>
            <w:vAlign w:val="center"/>
            <w:hideMark/>
          </w:tcPr>
          <w:p w14:paraId="7C460BB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B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B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B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B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ΗΓΟΥΜΕΝΙΔΗΣ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B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B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BB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C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B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ΘΕΛΕΡΙΤΗ ΜΑΡΙΑ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BC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C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C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C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C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ΘΕΟΠΕΦΤΑΤΟΥ ΑΦΡΟΔΙΤΗ</w:t>
            </w:r>
          </w:p>
        </w:tc>
        <w:tc>
          <w:tcPr>
            <w:tcW w:w="680" w:type="dxa"/>
            <w:tcBorders>
              <w:top w:val="nil"/>
              <w:left w:val="nil"/>
              <w:bottom w:val="single" w:sz="4" w:space="0" w:color="000000"/>
              <w:right w:val="single" w:sz="4" w:space="0" w:color="000000"/>
            </w:tcBorders>
            <w:shd w:val="clear" w:color="auto" w:fill="auto"/>
            <w:noWrap/>
            <w:vAlign w:val="center"/>
            <w:hideMark/>
          </w:tcPr>
          <w:p w14:paraId="7C460BC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C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C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C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C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ΘΕΟΦΥΛΑΚΤΟΣ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C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C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C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D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C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ΘΕΟΧΑΡΗΣ ΘΕΟΧΑΡΗΣ(ΧΑΡΗΣ)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C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BD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BD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D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D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ΘΕΩΝΑΣ</w:t>
            </w:r>
            <w:r w:rsidRPr="004F4B21">
              <w:rPr>
                <w:rFonts w:ascii="Segoe UI" w:eastAsia="Times New Roman" w:hAnsi="Segoe UI" w:cs="Segoe UI"/>
                <w:sz w:val="18"/>
                <w:szCs w:val="18"/>
              </w:rPr>
              <w:t xml:space="preserve">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D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D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BD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D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D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ΘΗΒΑΙΟΣ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D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D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D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E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D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ΘΡΑΨΑΝΙΩΤΗΣ ΕΜΜΑΝΟΥΗΛ</w:t>
            </w:r>
          </w:p>
        </w:tc>
        <w:tc>
          <w:tcPr>
            <w:tcW w:w="680" w:type="dxa"/>
            <w:tcBorders>
              <w:top w:val="nil"/>
              <w:left w:val="nil"/>
              <w:bottom w:val="single" w:sz="4" w:space="0" w:color="000000"/>
              <w:right w:val="single" w:sz="4" w:space="0" w:color="000000"/>
            </w:tcBorders>
            <w:shd w:val="clear" w:color="auto" w:fill="auto"/>
            <w:noWrap/>
            <w:vAlign w:val="center"/>
            <w:hideMark/>
          </w:tcPr>
          <w:p w14:paraId="7C460BD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D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BE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E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E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ΙΓΓΛΕΖΗ ΑΙΚΑΤΕΡΙΝΗ</w:t>
            </w:r>
          </w:p>
        </w:tc>
        <w:tc>
          <w:tcPr>
            <w:tcW w:w="680" w:type="dxa"/>
            <w:tcBorders>
              <w:top w:val="nil"/>
              <w:left w:val="nil"/>
              <w:bottom w:val="single" w:sz="4" w:space="0" w:color="000000"/>
              <w:right w:val="single" w:sz="4" w:space="0" w:color="000000"/>
            </w:tcBorders>
            <w:shd w:val="clear" w:color="auto" w:fill="auto"/>
            <w:noWrap/>
            <w:vAlign w:val="center"/>
            <w:hideMark/>
          </w:tcPr>
          <w:p w14:paraId="7C460BE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E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E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E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E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lastRenderedPageBreak/>
              <w:t>ΚΑΒΒΑΔΑΣ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E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BE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E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F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E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ΚΑΒΒΑΔΙΑ ΙΩΑΝΝΕΤΑ(ΑΝΝΕΤΑ)</w:t>
            </w:r>
          </w:p>
        </w:tc>
        <w:tc>
          <w:tcPr>
            <w:tcW w:w="680" w:type="dxa"/>
            <w:tcBorders>
              <w:top w:val="nil"/>
              <w:left w:val="nil"/>
              <w:bottom w:val="single" w:sz="4" w:space="0" w:color="000000"/>
              <w:right w:val="single" w:sz="4" w:space="0" w:color="000000"/>
            </w:tcBorders>
            <w:shd w:val="clear" w:color="auto" w:fill="auto"/>
            <w:noWrap/>
            <w:vAlign w:val="center"/>
            <w:hideMark/>
          </w:tcPr>
          <w:p w14:paraId="7C460BE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E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BE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BF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F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ΚΑΚΛΑΜΑΝΗΣ </w:t>
            </w:r>
            <w:r w:rsidRPr="004F4B21">
              <w:rPr>
                <w:rFonts w:ascii="Segoe UI" w:eastAsia="Times New Roman" w:hAnsi="Segoe UI" w:cs="Segoe UI"/>
                <w:sz w:val="18"/>
                <w:szCs w:val="18"/>
              </w:rPr>
              <w:t>ΝΙΚΗΤΑΣ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F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BF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BF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F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F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ΚΑΛΑΦΑΤΗΣ ΣΤΑΥΡΟΣ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F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BF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BF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BF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BF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ΚΑΜΑΤΕΡΟΣ ΗΛΙΑΣ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BF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BF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BF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C0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0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ΚΑΜΜΕΝΟΣ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0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C0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0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0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0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ΚΑΝΕΛΛΗ ΓΑΡΥΦΑΛΛΙΑ(ΛΙΑΝΑ)</w:t>
            </w:r>
          </w:p>
        </w:tc>
        <w:tc>
          <w:tcPr>
            <w:tcW w:w="680" w:type="dxa"/>
            <w:tcBorders>
              <w:top w:val="nil"/>
              <w:left w:val="nil"/>
              <w:bottom w:val="single" w:sz="4" w:space="0" w:color="000000"/>
              <w:right w:val="single" w:sz="4" w:space="0" w:color="000000"/>
            </w:tcBorders>
            <w:shd w:val="clear" w:color="auto" w:fill="auto"/>
            <w:noWrap/>
            <w:vAlign w:val="center"/>
            <w:hideMark/>
          </w:tcPr>
          <w:p w14:paraId="7C460C0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C0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C0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0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0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ΚΑΡΑΓΙΑΝΝΗΣ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0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C0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C0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C1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0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ΚΑΡΑΓΙΑΝΝΙΔΗΣ</w:t>
            </w:r>
            <w:r w:rsidRPr="004F4B21">
              <w:rPr>
                <w:rFonts w:ascii="Segoe UI" w:eastAsia="Times New Roman" w:hAnsi="Segoe UI" w:cs="Segoe UI"/>
                <w:sz w:val="18"/>
                <w:szCs w:val="18"/>
              </w:rPr>
              <w:t xml:space="preserve">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1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C1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1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C1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1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ΚΑΡΑ-ΓΙΟΥΣΟΥΦ ΑΪΧΑΝ</w:t>
            </w:r>
          </w:p>
        </w:tc>
        <w:tc>
          <w:tcPr>
            <w:tcW w:w="680" w:type="dxa"/>
            <w:tcBorders>
              <w:top w:val="nil"/>
              <w:left w:val="nil"/>
              <w:bottom w:val="single" w:sz="4" w:space="0" w:color="000000"/>
              <w:right w:val="single" w:sz="4" w:space="0" w:color="000000"/>
            </w:tcBorders>
            <w:shd w:val="clear" w:color="auto" w:fill="auto"/>
            <w:noWrap/>
            <w:vAlign w:val="center"/>
            <w:hideMark/>
          </w:tcPr>
          <w:p w14:paraId="7C460C1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C1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1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C1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1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ΚΑΡΑΓΚΟΥΝΗΣ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1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C1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1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2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1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ΚΑΡΑΘΑΝΑΣΟΠΟΥΛΟΣ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1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C2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2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2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2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ΚΑΡΑΚΩΣΤΑ ΕΥΑΓΓΕΛΙΑ(ΕΥΗ)</w:t>
            </w:r>
          </w:p>
        </w:tc>
        <w:tc>
          <w:tcPr>
            <w:tcW w:w="680" w:type="dxa"/>
            <w:tcBorders>
              <w:top w:val="nil"/>
              <w:left w:val="nil"/>
              <w:bottom w:val="single" w:sz="4" w:space="0" w:color="000000"/>
              <w:right w:val="single" w:sz="4" w:space="0" w:color="000000"/>
            </w:tcBorders>
            <w:shd w:val="clear" w:color="auto" w:fill="auto"/>
            <w:noWrap/>
            <w:vAlign w:val="center"/>
            <w:hideMark/>
          </w:tcPr>
          <w:p w14:paraId="7C460C2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C2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2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C2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2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ΚΑΡΑΚΩΣΤΑΣ ΕΥΑΓΓΕΛΟΣ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2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C2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2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3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2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ΚΑΡΑΜΑΝΛΗ ΑΝΝΑ</w:t>
            </w:r>
          </w:p>
        </w:tc>
        <w:tc>
          <w:tcPr>
            <w:tcW w:w="680" w:type="dxa"/>
            <w:tcBorders>
              <w:top w:val="nil"/>
              <w:left w:val="nil"/>
              <w:bottom w:val="single" w:sz="4" w:space="0" w:color="000000"/>
              <w:right w:val="single" w:sz="4" w:space="0" w:color="000000"/>
            </w:tcBorders>
            <w:shd w:val="clear" w:color="auto" w:fill="auto"/>
            <w:noWrap/>
            <w:vAlign w:val="center"/>
            <w:hideMark/>
          </w:tcPr>
          <w:p w14:paraId="7C460C2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C2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C3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3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3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ΚΑΡΑΝΑΣΤΑΣΗΣ ΑΠΟΣΤΟΛΟΣ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3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C3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3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C3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3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ΚΑΡΑΟΓΛΟΥ ΘΕΟΔΩΡΟΣ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3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C3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3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4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3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ΚΑΡΑΣΑΡΛΙΔΟΥ ΕΥΦΡΟΣΥΝΗ(ΦΡΟΣΩ)</w:t>
            </w:r>
          </w:p>
        </w:tc>
        <w:tc>
          <w:tcPr>
            <w:tcW w:w="680" w:type="dxa"/>
            <w:tcBorders>
              <w:top w:val="nil"/>
              <w:left w:val="nil"/>
              <w:bottom w:val="single" w:sz="4" w:space="0" w:color="000000"/>
              <w:right w:val="single" w:sz="4" w:space="0" w:color="000000"/>
            </w:tcBorders>
            <w:shd w:val="clear" w:color="auto" w:fill="auto"/>
            <w:noWrap/>
            <w:vAlign w:val="center"/>
            <w:hideMark/>
          </w:tcPr>
          <w:p w14:paraId="7C460C3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C3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3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C4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4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ΚΑΡΑΣΜΑΝΗΣ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4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C4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4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4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4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ΚΑΣΙΔΙΑΡΗΣ ΗΛΙΑΣ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4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C4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4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4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4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ΚΑΣΙΜΑΤΗ </w:t>
            </w:r>
            <w:r w:rsidRPr="004F4B21">
              <w:rPr>
                <w:rFonts w:ascii="Segoe UI" w:eastAsia="Times New Roman" w:hAnsi="Segoe UI" w:cs="Segoe UI"/>
                <w:sz w:val="18"/>
                <w:szCs w:val="18"/>
              </w:rPr>
              <w:t>ΕΙΡΗΝΗ(ΝΙΝΑ)</w:t>
            </w:r>
          </w:p>
        </w:tc>
        <w:tc>
          <w:tcPr>
            <w:tcW w:w="680" w:type="dxa"/>
            <w:tcBorders>
              <w:top w:val="nil"/>
              <w:left w:val="nil"/>
              <w:bottom w:val="single" w:sz="4" w:space="0" w:color="000000"/>
              <w:right w:val="single" w:sz="4" w:space="0" w:color="000000"/>
            </w:tcBorders>
            <w:shd w:val="clear" w:color="auto" w:fill="auto"/>
            <w:noWrap/>
            <w:vAlign w:val="center"/>
            <w:hideMark/>
          </w:tcPr>
          <w:p w14:paraId="7C460C4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C4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4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C5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5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ΚΑΣΤΟΡΗΣ ΑΣΤΕΡΙΟΣ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5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C5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5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C5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5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ΚΑΤΡΟΥΓΚΑΛΟΣ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5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C5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5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C5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5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ΚΑΤΣΑΒΡΙΑ-ΣΙΩΡΟΠΟΥΛΟΥ ΧΡΥΣΟΥΛΑ</w:t>
            </w:r>
          </w:p>
        </w:tc>
        <w:tc>
          <w:tcPr>
            <w:tcW w:w="680" w:type="dxa"/>
            <w:tcBorders>
              <w:top w:val="nil"/>
              <w:left w:val="nil"/>
              <w:bottom w:val="single" w:sz="4" w:space="0" w:color="000000"/>
              <w:right w:val="single" w:sz="4" w:space="0" w:color="000000"/>
            </w:tcBorders>
            <w:shd w:val="clear" w:color="auto" w:fill="auto"/>
            <w:noWrap/>
            <w:vAlign w:val="center"/>
            <w:hideMark/>
          </w:tcPr>
          <w:p w14:paraId="7C460C5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C5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5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C6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5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ΚΑΤΣΑΝΙΩΤΗΣ ΑΝΔΡΕΑΣ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6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C6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6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6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6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ΚΑΤΣΑΦΑΔΟΣ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6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C6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6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6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6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ΚΑΤΣΗΣ ΜΑΡΙΟΣ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6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C6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6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C7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6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ΚΑΤΣΙΑΝΤΩΝΗΣ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6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C7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7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7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7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ΚΑΤΣΙΚΗΣ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7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C7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7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7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7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ΚΑΤΣΩΤΗΣ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7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C7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C7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8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7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ΚΑΦΑΝΤΑΡΗ ΧΑΡΟΥΛΑ</w:t>
            </w:r>
          </w:p>
        </w:tc>
        <w:tc>
          <w:tcPr>
            <w:tcW w:w="680" w:type="dxa"/>
            <w:tcBorders>
              <w:top w:val="nil"/>
              <w:left w:val="nil"/>
              <w:bottom w:val="single" w:sz="4" w:space="0" w:color="000000"/>
              <w:right w:val="single" w:sz="4" w:space="0" w:color="000000"/>
            </w:tcBorders>
            <w:shd w:val="clear" w:color="auto" w:fill="auto"/>
            <w:noWrap/>
            <w:vAlign w:val="center"/>
            <w:hideMark/>
          </w:tcPr>
          <w:p w14:paraId="7C460C7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C7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C8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C8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8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ΚΕΔΙΚΟΓΛΟΥ ΣΥΜΕΩΝ(ΣΙΜΟΣ)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8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C8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8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8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8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ΚΕΛΛΑΣ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8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C8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8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9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8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ΚΕΡΑΜΕΩΣ ΝΙΚΗ</w:t>
            </w:r>
          </w:p>
        </w:tc>
        <w:tc>
          <w:tcPr>
            <w:tcW w:w="680" w:type="dxa"/>
            <w:tcBorders>
              <w:top w:val="nil"/>
              <w:left w:val="nil"/>
              <w:bottom w:val="single" w:sz="4" w:space="0" w:color="000000"/>
              <w:right w:val="single" w:sz="4" w:space="0" w:color="000000"/>
            </w:tcBorders>
            <w:shd w:val="clear" w:color="auto" w:fill="auto"/>
            <w:noWrap/>
            <w:vAlign w:val="center"/>
            <w:hideMark/>
          </w:tcPr>
          <w:p w14:paraId="7C460C8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C8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8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9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9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ΚΕΦΑΛΟΓΙΑΝΝΗ ΟΛΓΑ</w:t>
            </w:r>
          </w:p>
        </w:tc>
        <w:tc>
          <w:tcPr>
            <w:tcW w:w="680" w:type="dxa"/>
            <w:tcBorders>
              <w:top w:val="nil"/>
              <w:left w:val="nil"/>
              <w:bottom w:val="single" w:sz="4" w:space="0" w:color="000000"/>
              <w:right w:val="single" w:sz="4" w:space="0" w:color="000000"/>
            </w:tcBorders>
            <w:shd w:val="clear" w:color="auto" w:fill="auto"/>
            <w:noWrap/>
            <w:vAlign w:val="center"/>
            <w:hideMark/>
          </w:tcPr>
          <w:p w14:paraId="7C460C9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C9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C9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9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9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ΚΕΦΑΛΟΓΙΑΝΝΗΣ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9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C9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9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9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9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ΚΙΚΙΛΙΑΣ ΒΑΣΙΛΕΙΟΣ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9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C9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C9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A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A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ΚΟΖΟΜΠΟΛΗ-ΑΜΑΝΑΤΙΔΗ ΠΑΝΑΓΙΩΤΑ</w:t>
            </w:r>
          </w:p>
        </w:tc>
        <w:tc>
          <w:tcPr>
            <w:tcW w:w="680" w:type="dxa"/>
            <w:tcBorders>
              <w:top w:val="nil"/>
              <w:left w:val="nil"/>
              <w:bottom w:val="single" w:sz="4" w:space="0" w:color="000000"/>
              <w:right w:val="single" w:sz="4" w:space="0" w:color="000000"/>
            </w:tcBorders>
            <w:shd w:val="clear" w:color="auto" w:fill="auto"/>
            <w:noWrap/>
            <w:vAlign w:val="center"/>
            <w:hideMark/>
          </w:tcPr>
          <w:p w14:paraId="7C460CA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CA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A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CA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A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ΚΟΚΚΑΛΗΣ ΒΑΣΙΛΕΙΟΣ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A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CA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A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CA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A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ΚΟΛΛΙΑ-ΤΣΑΡΟΥΧΑ ΜΑΡΙΑ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CA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CA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CA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B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A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ΚΟΝΣΟΛΑΣ ΕΜΜΑΝΟΥΗΛ(ΜΑΝΟΣ)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B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CB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CB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B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B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ΚΟΝΤΟΝΗΣ ΧΑΡΑΛΑΜΠΟΣ-ΣΤΑΥΡΟΣ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B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CB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CB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CB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B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ΚΟΥΖΗΛΟΣ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B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CB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B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C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B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lastRenderedPageBreak/>
              <w:t>ΚΟΥΙΚ ΤΕΡΕΝΣ-ΣΠΕΝΣΕΡ-ΝΙΚΟΛΑΟΣ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B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CC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CC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CC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C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ΚΟΥΚΟΔΗΜΟΣ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C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CC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C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C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C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ΚΟΥΚΟΥΤΣΗΣ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C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CC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C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D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C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ΚΟΥΜΟΥΤΣΑΚΟΣ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C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CC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CD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D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D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ΚΟΥΝΤΟΥΡΑ ΕΛΕΝΑ</w:t>
            </w:r>
          </w:p>
        </w:tc>
        <w:tc>
          <w:tcPr>
            <w:tcW w:w="680" w:type="dxa"/>
            <w:tcBorders>
              <w:top w:val="nil"/>
              <w:left w:val="nil"/>
              <w:bottom w:val="single" w:sz="4" w:space="0" w:color="000000"/>
              <w:right w:val="single" w:sz="4" w:space="0" w:color="000000"/>
            </w:tcBorders>
            <w:shd w:val="clear" w:color="auto" w:fill="auto"/>
            <w:noWrap/>
            <w:vAlign w:val="center"/>
            <w:hideMark/>
          </w:tcPr>
          <w:p w14:paraId="7C460CD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CD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CD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CD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D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ΚΟΥΡΑΚΗΣ ΑΝΑΣΤΑΣΙΟΣ(ΤΑΣΟΣ)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D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CD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D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CE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D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ΚΟΥΡΟΥΜΠΛΗΣ ΠΑΝΑΓΙΩΤΗΣ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D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CD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CD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CE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E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ΚΟΥΤΣΟΥΜΠΑΣ </w:t>
            </w:r>
            <w:r w:rsidRPr="004F4B21">
              <w:rPr>
                <w:rFonts w:ascii="Segoe UI" w:eastAsia="Times New Roman" w:hAnsi="Segoe UI" w:cs="Segoe UI"/>
                <w:sz w:val="18"/>
                <w:szCs w:val="18"/>
              </w:rPr>
              <w:t>ΑΝΔΡΕΑΣ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E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CE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E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E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E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ΚΟΥΤΣΟΥΜΠΑΣ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E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CE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CE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E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E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ΚΥΡΙΑΖΙΔΗΣ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E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CE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E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CF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F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ΚΥΡΙΤΣΗΣ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F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CF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CF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CF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F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ΚΩΝΣΤΑΝΤΙΝΕΑΣ ΠΕΤΡΟΣ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F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CF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F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CF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F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ΚΩΣΤΟΠΑΝΑΓΙΩΤΟΥ ΗΛΙΑΣ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CF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CF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C460CF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0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CF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ΛΑΓΟΣ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0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0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Β' </w:t>
            </w:r>
            <w:r w:rsidRPr="004F4B21">
              <w:rPr>
                <w:rFonts w:ascii="Segoe UI" w:eastAsia="Times New Roman" w:hAnsi="Segoe UI" w:cs="Segoe UI"/>
                <w:sz w:val="18"/>
                <w:szCs w:val="18"/>
              </w:rPr>
              <w:t>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0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D0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0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ΛΑΖΑΡΙΔΗΣ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0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D0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0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D0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0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ΛΑΜΠΡΟΥΛΗΣ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0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D0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0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D1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0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ΛΑΠΠΑΣ ΣΠΥΡΙΔΩΝΑΣ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0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1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1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1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1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ΛΙΒΑΝΙΟΥ ΖΩΗ</w:t>
            </w:r>
          </w:p>
        </w:tc>
        <w:tc>
          <w:tcPr>
            <w:tcW w:w="680" w:type="dxa"/>
            <w:tcBorders>
              <w:top w:val="nil"/>
              <w:left w:val="nil"/>
              <w:bottom w:val="single" w:sz="4" w:space="0" w:color="000000"/>
              <w:right w:val="single" w:sz="4" w:space="0" w:color="000000"/>
            </w:tcBorders>
            <w:shd w:val="clear" w:color="auto" w:fill="auto"/>
            <w:noWrap/>
            <w:vAlign w:val="center"/>
            <w:hideMark/>
          </w:tcPr>
          <w:p w14:paraId="7C460D1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1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1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1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1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ΛΥΚΟΥΔΗΣ ΣΠΥΡΙΔΩΝ</w:t>
            </w:r>
          </w:p>
        </w:tc>
        <w:tc>
          <w:tcPr>
            <w:tcW w:w="680" w:type="dxa"/>
            <w:tcBorders>
              <w:top w:val="nil"/>
              <w:left w:val="nil"/>
              <w:bottom w:val="single" w:sz="4" w:space="0" w:color="000000"/>
              <w:right w:val="single" w:sz="4" w:space="0" w:color="000000"/>
            </w:tcBorders>
            <w:shd w:val="clear" w:color="auto" w:fill="auto"/>
            <w:noWrap/>
            <w:vAlign w:val="center"/>
            <w:hideMark/>
          </w:tcPr>
          <w:p w14:paraId="7C460D1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D1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D1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D2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1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ΜΑΝΙΟΣ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1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1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D2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2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2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ΜΑΝΤΑΣ </w:t>
            </w:r>
            <w:r w:rsidRPr="004F4B21">
              <w:rPr>
                <w:rFonts w:ascii="Segoe UI" w:eastAsia="Times New Roman" w:hAnsi="Segoe UI" w:cs="Segoe UI"/>
                <w:sz w:val="18"/>
                <w:szCs w:val="18"/>
              </w:rPr>
              <w:t>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2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2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D2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2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2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ΜΑΝΩΛΑΚΟΥ ΔΙΑΜΑΝΤΩ</w:t>
            </w:r>
          </w:p>
        </w:tc>
        <w:tc>
          <w:tcPr>
            <w:tcW w:w="680" w:type="dxa"/>
            <w:tcBorders>
              <w:top w:val="nil"/>
              <w:left w:val="nil"/>
              <w:bottom w:val="single" w:sz="4" w:space="0" w:color="000000"/>
              <w:right w:val="single" w:sz="4" w:space="0" w:color="000000"/>
            </w:tcBorders>
            <w:shd w:val="clear" w:color="auto" w:fill="auto"/>
            <w:noWrap/>
            <w:vAlign w:val="center"/>
            <w:hideMark/>
          </w:tcPr>
          <w:p w14:paraId="7C460D2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D2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2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D3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2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ΜΑΡΔΑΣ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2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2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2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3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3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ΜΑΡΤΙΝΟΥ ΓΕΩΡΓΙΑ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D3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D3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3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D3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3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ΜΑΥΡΩΤΑΣ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3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D3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3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D3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3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ΜΕΓΑΛΟΟΙΚΟΝΟΜΟΥ ΘΕΟΔΩΡΑ</w:t>
            </w:r>
          </w:p>
        </w:tc>
        <w:tc>
          <w:tcPr>
            <w:tcW w:w="680" w:type="dxa"/>
            <w:tcBorders>
              <w:top w:val="nil"/>
              <w:left w:val="nil"/>
              <w:bottom w:val="single" w:sz="4" w:space="0" w:color="000000"/>
              <w:right w:val="single" w:sz="4" w:space="0" w:color="000000"/>
            </w:tcBorders>
            <w:shd w:val="clear" w:color="auto" w:fill="auto"/>
            <w:noWrap/>
            <w:vAlign w:val="center"/>
            <w:hideMark/>
          </w:tcPr>
          <w:p w14:paraId="7C460D3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3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3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4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4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ΜΕΪΚΟΠΟΥΛΟΣ </w:t>
            </w:r>
            <w:r w:rsidRPr="004F4B21">
              <w:rPr>
                <w:rFonts w:ascii="Segoe UI" w:eastAsia="Times New Roman" w:hAnsi="Segoe UI" w:cs="Segoe UI"/>
                <w:sz w:val="18"/>
                <w:szCs w:val="18"/>
              </w:rPr>
              <w:t>ΑΛΕΞΑΝΔΡΟΣ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4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4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4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4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4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ΜΗΤΑΡΑΚΗΣ ΠΑΝΑΓΙΩΤΗΣ(ΝΟΤΗΣ)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4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D4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D4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D4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4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ΜΗΤΑΦΙΔΗΣ ΤΡΙΑΝΤΑΦΥΛΛΟΣ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4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4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4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5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4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ΜΙΧΑΗΛΙΔΗΣ ΑΝΔΡΕΑΣ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5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5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D5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5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5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ΜΙΧΕΛΗΣ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5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5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5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5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5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ΜΙΧΕΛΟΓΙΑΝΝΑΚΗΣ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5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5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D5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6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5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ΜΟΡΦΙΔΗΣ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5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6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6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6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6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ΜΟΥΣΤΑΦΑ </w:t>
            </w:r>
            <w:proofErr w:type="spellStart"/>
            <w:r w:rsidRPr="004F4B21">
              <w:rPr>
                <w:rFonts w:ascii="Segoe UI" w:eastAsia="Times New Roman" w:hAnsi="Segoe UI" w:cs="Segoe UI"/>
                <w:sz w:val="18"/>
                <w:szCs w:val="18"/>
              </w:rPr>
              <w:t>ΜΟΥΣΤΑΦΑ</w:t>
            </w:r>
            <w:proofErr w:type="spellEnd"/>
          </w:p>
        </w:tc>
        <w:tc>
          <w:tcPr>
            <w:tcW w:w="680" w:type="dxa"/>
            <w:tcBorders>
              <w:top w:val="nil"/>
              <w:left w:val="nil"/>
              <w:bottom w:val="single" w:sz="4" w:space="0" w:color="000000"/>
              <w:right w:val="single" w:sz="4" w:space="0" w:color="000000"/>
            </w:tcBorders>
            <w:shd w:val="clear" w:color="auto" w:fill="auto"/>
            <w:noWrap/>
            <w:vAlign w:val="center"/>
            <w:hideMark/>
          </w:tcPr>
          <w:p w14:paraId="7C460D6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6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6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6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6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ΜΠΑΚΟΓΙΑΝΝΗ ΘΕΟΔΩΡΑ(ΝΤΟΡΑ)</w:t>
            </w:r>
          </w:p>
        </w:tc>
        <w:tc>
          <w:tcPr>
            <w:tcW w:w="680" w:type="dxa"/>
            <w:tcBorders>
              <w:top w:val="nil"/>
              <w:left w:val="nil"/>
              <w:bottom w:val="single" w:sz="4" w:space="0" w:color="000000"/>
              <w:right w:val="single" w:sz="4" w:space="0" w:color="000000"/>
            </w:tcBorders>
            <w:shd w:val="clear" w:color="auto" w:fill="auto"/>
            <w:noWrap/>
            <w:vAlign w:val="center"/>
            <w:hideMark/>
          </w:tcPr>
          <w:p w14:paraId="7C460D6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D6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D6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D7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6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ΜΠΑΛΑΟΥΡΑΣ ΓΕΡΑΣΙΜΟΣ(ΜΑΚΗΣ)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6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6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7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7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7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ΜΠΑΛΑΦΑΣ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7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7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D7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7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7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ΜΠΑΛΛΗΣ ΣΥΜΕΩΝ(ΜΑΚΗΣ)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7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7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7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8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7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ΜΠΑΛΤΑΣ ΑΡΙΣΤΕΙΔΗΣ-ΝΙΚΟΛΑΟΣ-ΔΗΜΗΤΡΙΟΣ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7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7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7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8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8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ΜΠΑΛΩΜΕΝΑΚΗΣ ΑΝΤΩΝΗΣ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8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8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D8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8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8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ΜΠΑΞΕΒΑΝΑΚΗΣ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8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8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8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8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8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ΜΠΑΡΚΑΣ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8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8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8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9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9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ΜΠΑΡΜΠΑΡΟΥΣΗΣ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9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9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9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D9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9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lastRenderedPageBreak/>
              <w:t>ΜΠΓΙΑΛΑΣ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9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9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D9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9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9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ΜΠΟΛΑΡΗΣ ΜΑΡΚΟΣ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9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9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9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A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9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ΜΠΟΥΚΩΡΟΣ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A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DA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A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DA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A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ΜΠΟΥΡΑΣ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A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DA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A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DA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A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ΜΩΡΑΪΤΗΣ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A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DA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A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DB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A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ΝΤΖΙΜΑΝΗΣ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A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B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B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B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B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ΞΑΝΘΟΣ ΑΝΔΡΕΑΣ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B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B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B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B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B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ΞΥΔΑΚΗΣ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B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B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DB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C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B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ΟΙΚΟΝΟΜΟΥ ΒΑΣΙΛΕΙΟΣ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B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DB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C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DC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C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ΟΥΡΣΟΥΖΙΔΗΣ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C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C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C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C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C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ΠΑΛΛΗΣ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C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C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DC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D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C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ΠΑΝΑΓΙΩΤΟΠΟΥΛΟΣ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C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DC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C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DD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D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ΠΑΝΤΖΑΣ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D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D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D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D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D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ΠΑΠΑΔΟΠΟΥΛΟΣ </w:t>
            </w:r>
            <w:r w:rsidRPr="004F4B21">
              <w:rPr>
                <w:rFonts w:ascii="Segoe UI" w:eastAsia="Times New Roman" w:hAnsi="Segoe UI" w:cs="Segoe UI"/>
                <w:sz w:val="18"/>
                <w:szCs w:val="18"/>
              </w:rPr>
              <w:t>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D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D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DD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D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D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ΠΑΠΑΔΟΠΟΥΛΟΣ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D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D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D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E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E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ΠΑΠΑΔΟΠΟΥΛΟΣ ΧΡΙΣΤΟΦΟΡΟΣ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E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E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DE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E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E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ΠΑΠΑΗΛΙΟΥ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E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E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E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E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E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ΠΑΠΑΚΩΣΤΑ-ΣΙΔΗΡΟΠΟΥΛΟΥ ΑΙΚΑΤΕΡΙΝΗ</w:t>
            </w:r>
          </w:p>
        </w:tc>
        <w:tc>
          <w:tcPr>
            <w:tcW w:w="680" w:type="dxa"/>
            <w:tcBorders>
              <w:top w:val="nil"/>
              <w:left w:val="nil"/>
              <w:bottom w:val="single" w:sz="4" w:space="0" w:color="000000"/>
              <w:right w:val="single" w:sz="4" w:space="0" w:color="000000"/>
            </w:tcBorders>
            <w:shd w:val="clear" w:color="auto" w:fill="auto"/>
            <w:noWrap/>
            <w:vAlign w:val="center"/>
            <w:hideMark/>
          </w:tcPr>
          <w:p w14:paraId="7C460DE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DE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DE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F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E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ΠΑΠΑΝΑΤΣΙΟΥ ΑΙΚΑΤΕΡΙΝΗ</w:t>
            </w:r>
          </w:p>
        </w:tc>
        <w:tc>
          <w:tcPr>
            <w:tcW w:w="680" w:type="dxa"/>
            <w:tcBorders>
              <w:top w:val="nil"/>
              <w:left w:val="nil"/>
              <w:bottom w:val="single" w:sz="4" w:space="0" w:color="000000"/>
              <w:right w:val="single" w:sz="4" w:space="0" w:color="000000"/>
            </w:tcBorders>
            <w:shd w:val="clear" w:color="auto" w:fill="auto"/>
            <w:noWrap/>
            <w:vAlign w:val="center"/>
            <w:hideMark/>
          </w:tcPr>
          <w:p w14:paraId="7C460DF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F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F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DF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F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ΠΑΠΑΡΗΓΑ ΑΛΕΞΑΝΔΡΑ</w:t>
            </w:r>
          </w:p>
        </w:tc>
        <w:tc>
          <w:tcPr>
            <w:tcW w:w="680" w:type="dxa"/>
            <w:tcBorders>
              <w:top w:val="nil"/>
              <w:left w:val="nil"/>
              <w:bottom w:val="single" w:sz="4" w:space="0" w:color="000000"/>
              <w:right w:val="single" w:sz="4" w:space="0" w:color="000000"/>
            </w:tcBorders>
            <w:shd w:val="clear" w:color="auto" w:fill="auto"/>
            <w:noWrap/>
            <w:vAlign w:val="center"/>
            <w:hideMark/>
          </w:tcPr>
          <w:p w14:paraId="7C460DF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DF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F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DF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F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ΠΑΠΑΦΙΛΙΠΠΟΥ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F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DF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DF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0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DF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ΠΑΠΠΑΣ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DF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0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E0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0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0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ΠΑΠΠΑΣ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0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0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0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E0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0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ΠΑΡΑΣΚΕΥΟΠΟΥΛΟΣ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0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0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0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1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0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ΠΑΡΑΣΤΑΤΙΔΗΣ ΘΕΟΔΩΡΟΣ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0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0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1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1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1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ΠΑΥΛΙΔΗΣ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1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1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1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1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1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ΠΑΦΙΛΗΣ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1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E1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E1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E2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1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ΠΛΑΚΙΩΤΑΚΗΣ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1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E1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E1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E2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2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ΠΟΛΑΚΗΣ ΠΑΥΛΟΣ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2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2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E2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2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2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ΠΡΑΤΣΟΛΗΣ ΑΝΑΣΤΑΣΙΟΣ(ΤΑΣΟΣ)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2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2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2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2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2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ΡΙΖΟΣ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2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2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E2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3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3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ΡΙΖΟΥΛΗΣ ΑΝΔΡΕΑΣ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3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3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3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3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3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ΣΑΛΜΑΣ ΜΑΡΙΟΣ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3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E3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3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E3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3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ΣΑΜΑΡΑΣ ΑΝΤΩΝΙΟΣ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3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E3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3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E4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3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ΣΑΝΤΟΡΙΝΙΟΣ ΝΕΚΤΑΡΙΟΣ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4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4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E4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4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4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ΣΑΡΑΚΙΩΤΗΣ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4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4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4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4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4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ΣΕΒΑΣΤΑΚΗΣ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4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4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E4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5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4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ΣΕΛΤΣΑΣ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4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5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5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5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5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ΣΗΦΑΚΗΣ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5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5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5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5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5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ΣΙΜΟΡΕΛΗΣ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5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5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E5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6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5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ΣΚΟΥΡΛΕΤΗΣ ΠΑΝΑΓΙΩΤΗΣ(ΠΑΝΟΣ)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5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5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E6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6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6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ΣΚΟΥΡΟΛΙΑΚΟΣ ΠΑΝΑΓΙΩΤΗΣ(ΠΑΝΟΣ)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6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6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6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6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6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ΣΚΟΥΦΑ ΕΛΙΣΣΑΒΕΤ</w:t>
            </w:r>
          </w:p>
        </w:tc>
        <w:tc>
          <w:tcPr>
            <w:tcW w:w="680" w:type="dxa"/>
            <w:tcBorders>
              <w:top w:val="nil"/>
              <w:left w:val="nil"/>
              <w:bottom w:val="single" w:sz="4" w:space="0" w:color="000000"/>
              <w:right w:val="single" w:sz="4" w:space="0" w:color="000000"/>
            </w:tcBorders>
            <w:shd w:val="clear" w:color="auto" w:fill="auto"/>
            <w:noWrap/>
            <w:vAlign w:val="center"/>
            <w:hideMark/>
          </w:tcPr>
          <w:p w14:paraId="7C460E6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6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6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7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6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lastRenderedPageBreak/>
              <w:t>ΣΚΡΕΚΑΣ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6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E6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E6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E7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7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ΣΠΑΡΤΙΝΟΣ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7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7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7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7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7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ΣΠΙΡΤΖΗΣ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7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7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E7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7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7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ΣΤΑΘΑΚΗΣ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7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7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E7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8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8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ΣΤΑΜΑΤΑΚΗ ΕΛΕΝΗ</w:t>
            </w:r>
          </w:p>
        </w:tc>
        <w:tc>
          <w:tcPr>
            <w:tcW w:w="680" w:type="dxa"/>
            <w:tcBorders>
              <w:top w:val="nil"/>
              <w:left w:val="nil"/>
              <w:bottom w:val="single" w:sz="4" w:space="0" w:color="000000"/>
              <w:right w:val="single" w:sz="4" w:space="0" w:color="000000"/>
            </w:tcBorders>
            <w:shd w:val="clear" w:color="auto" w:fill="auto"/>
            <w:noWrap/>
            <w:vAlign w:val="center"/>
            <w:hideMark/>
          </w:tcPr>
          <w:p w14:paraId="7C460E8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8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8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8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8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ΣΤΑΜΑΤΗΣ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8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E8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8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E8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8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ΣΤΑΜΠΟΥΛΗ ΑΦΡΟΔΙΤΗ</w:t>
            </w:r>
          </w:p>
        </w:tc>
        <w:tc>
          <w:tcPr>
            <w:tcW w:w="680" w:type="dxa"/>
            <w:tcBorders>
              <w:top w:val="nil"/>
              <w:left w:val="nil"/>
              <w:bottom w:val="single" w:sz="4" w:space="0" w:color="000000"/>
              <w:right w:val="single" w:sz="4" w:space="0" w:color="000000"/>
            </w:tcBorders>
            <w:shd w:val="clear" w:color="auto" w:fill="auto"/>
            <w:noWrap/>
            <w:vAlign w:val="center"/>
            <w:hideMark/>
          </w:tcPr>
          <w:p w14:paraId="7C460E8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8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E8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9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8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ΣΤΕΡΓΙΟΥ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9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E9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9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E9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9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ΣΤΕΦΟΣ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9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9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E9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9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9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ΣΤΟΓΙΑΝΝΙΔΗΣ ΓΡΗΓΟΡΙΟΣ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9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9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9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A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9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ΣΤΥΛΙΟΣ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9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EA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A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EA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A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ΣΥΝΤΥΧΑΚΗΣ ΕΜΜΑΝΟΥΗΛ</w:t>
            </w:r>
          </w:p>
        </w:tc>
        <w:tc>
          <w:tcPr>
            <w:tcW w:w="680" w:type="dxa"/>
            <w:tcBorders>
              <w:top w:val="nil"/>
              <w:left w:val="nil"/>
              <w:bottom w:val="single" w:sz="4" w:space="0" w:color="000000"/>
              <w:right w:val="single" w:sz="4" w:space="0" w:color="000000"/>
            </w:tcBorders>
            <w:shd w:val="clear" w:color="auto" w:fill="auto"/>
            <w:noWrap/>
            <w:vAlign w:val="center"/>
            <w:hideMark/>
          </w:tcPr>
          <w:p w14:paraId="7C460EA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EA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EA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EA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A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ΣΥΡΙΓΟΣ ΑΝΤΩΝΙΟΣ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A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A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EA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B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A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ΣΥΡΜΑΛΕΝΙΟΣ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A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A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EB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B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B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ΤΑΣΟΥΛΑΣ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B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EB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EB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EB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B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ΤΑΣΣΟΣ ΣΤΑΥΡΟΣ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B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C460EB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EB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EC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B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ΤΕΛΙΓΙΟΡΙΔΟΥ ΟΛΥΜΠΙΑ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EB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B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B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C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C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ΤΖΑΒΑΡΑΣ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C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EC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C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EC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C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ΤΖΑΚΡΗ ΘΕΟΔΩΡΑ</w:t>
            </w:r>
          </w:p>
        </w:tc>
        <w:tc>
          <w:tcPr>
            <w:tcW w:w="680" w:type="dxa"/>
            <w:tcBorders>
              <w:top w:val="nil"/>
              <w:left w:val="nil"/>
              <w:bottom w:val="single" w:sz="4" w:space="0" w:color="000000"/>
              <w:right w:val="single" w:sz="4" w:space="0" w:color="000000"/>
            </w:tcBorders>
            <w:shd w:val="clear" w:color="auto" w:fill="auto"/>
            <w:noWrap/>
            <w:vAlign w:val="center"/>
            <w:hideMark/>
          </w:tcPr>
          <w:p w14:paraId="7C460EC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C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C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C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C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ΤΖΑΜΑΚΛΗΣ ΧΑΡΙΛΑΟΣ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C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C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C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D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D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ΤΖΟΥΦΗ ΜΕΡΟΠΗ</w:t>
            </w:r>
          </w:p>
        </w:tc>
        <w:tc>
          <w:tcPr>
            <w:tcW w:w="680" w:type="dxa"/>
            <w:tcBorders>
              <w:top w:val="nil"/>
              <w:left w:val="nil"/>
              <w:bottom w:val="single" w:sz="4" w:space="0" w:color="000000"/>
              <w:right w:val="single" w:sz="4" w:space="0" w:color="000000"/>
            </w:tcBorders>
            <w:shd w:val="clear" w:color="auto" w:fill="auto"/>
            <w:noWrap/>
            <w:vAlign w:val="center"/>
            <w:hideMark/>
          </w:tcPr>
          <w:p w14:paraId="7C460ED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D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ED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D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D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ΤΟΣΚΑΣ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D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D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ED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D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D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ΤΡΑΓΑΚΗΣ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D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ED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D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EE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D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ΤΡΙΑΝΤΑΦΥΛΛΙΔΗΣ ΑΛΕΞΑΝΔΡΟΣ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E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E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E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E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E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ΤΡΙΑΝΤΑΦΥΛΛΟΥ ΜΑΡΙΑ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EE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E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E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E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E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ΤΣΑΚΑΛΩΤΟΣ ΕΥΚΛΕΙΔΗΣ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E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E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EE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F2"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E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ΤΣΙΑΡΑΣ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E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EF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F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EF7"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F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ΤΣΙΠΡΑΣ ΑΛΕΞΙΟΣ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F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F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C460EF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EFC"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F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ΤΣΙΡΚΑΣ ΒΑΣΙΛΕΙΟΣ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F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F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EF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F01"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EF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ΤΣΙΡΩΝΗΣ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EF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EF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F0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F06"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F0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ΤΣΟΓΚΑΣ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F0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F0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F0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F0B"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F0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ΦΑΜΕΛΛΟΣ ΣΩΚΡΑΤΗΣ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F0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F0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F0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F10"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F0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ΦΙΛΗΣ </w:t>
            </w:r>
            <w:r w:rsidRPr="004F4B21">
              <w:rPr>
                <w:rFonts w:ascii="Segoe UI" w:eastAsia="Times New Roman" w:hAnsi="Segoe UI" w:cs="Segoe UI"/>
                <w:sz w:val="18"/>
                <w:szCs w:val="18"/>
              </w:rPr>
              <w:t>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F0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F0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F0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F15"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F1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ΦΛΑΜΠΟΥΡΑΡΗΣ ΑΛΕΞΑΝΔΡΟΣ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F1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F1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F1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F1A"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F1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ΦΩΤΗΛΑΣ ΙΑΣΩΝΑΣ</w:t>
            </w:r>
          </w:p>
        </w:tc>
        <w:tc>
          <w:tcPr>
            <w:tcW w:w="680" w:type="dxa"/>
            <w:tcBorders>
              <w:top w:val="nil"/>
              <w:left w:val="nil"/>
              <w:bottom w:val="single" w:sz="4" w:space="0" w:color="000000"/>
              <w:right w:val="single" w:sz="4" w:space="0" w:color="000000"/>
            </w:tcBorders>
            <w:shd w:val="clear" w:color="auto" w:fill="auto"/>
            <w:noWrap/>
            <w:vAlign w:val="center"/>
            <w:hideMark/>
          </w:tcPr>
          <w:p w14:paraId="7C460F1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F1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F1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F1F"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F1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ΦΩΤΙΟΥ ΘΕΑΝΩ</w:t>
            </w:r>
          </w:p>
        </w:tc>
        <w:tc>
          <w:tcPr>
            <w:tcW w:w="680" w:type="dxa"/>
            <w:tcBorders>
              <w:top w:val="nil"/>
              <w:left w:val="nil"/>
              <w:bottom w:val="single" w:sz="4" w:space="0" w:color="000000"/>
              <w:right w:val="single" w:sz="4" w:space="0" w:color="000000"/>
            </w:tcBorders>
            <w:shd w:val="clear" w:color="auto" w:fill="auto"/>
            <w:noWrap/>
            <w:vAlign w:val="center"/>
            <w:hideMark/>
          </w:tcPr>
          <w:p w14:paraId="7C460F1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F1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F1E"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F24"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F2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ΧΑΡΑΚΟΠΟΥΛΟΣ ΜΑΞΙΜΟΣ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F2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F2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C460F23"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F29"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F2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ΧΑΤΖΗΔΑΚΗΣ ΚΩΝΣΤΑΝΤΙΝΟΣ(ΚΩΣΤΗΣ)</w:t>
            </w:r>
          </w:p>
        </w:tc>
        <w:tc>
          <w:tcPr>
            <w:tcW w:w="680" w:type="dxa"/>
            <w:tcBorders>
              <w:top w:val="nil"/>
              <w:left w:val="nil"/>
              <w:bottom w:val="single" w:sz="4" w:space="0" w:color="000000"/>
              <w:right w:val="single" w:sz="4" w:space="0" w:color="000000"/>
            </w:tcBorders>
            <w:shd w:val="clear" w:color="auto" w:fill="auto"/>
            <w:noWrap/>
            <w:vAlign w:val="center"/>
            <w:hideMark/>
          </w:tcPr>
          <w:p w14:paraId="7C460F2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C460F2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F28"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F2E"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F2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 xml:space="preserve">ΧΑΤΖΗΣΑΒΒΑΣ </w:t>
            </w:r>
            <w:r w:rsidRPr="004F4B21">
              <w:rPr>
                <w:rFonts w:ascii="Segoe UI" w:eastAsia="Times New Roman" w:hAnsi="Segoe UI" w:cs="Segoe UI"/>
                <w:sz w:val="18"/>
                <w:szCs w:val="18"/>
              </w:rPr>
              <w:t>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F2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F2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C460F2D"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F33"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F2F"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ΧΡΙΣΤΟΔΟΥΛΟΠΟΥΛΟΥ ΑΝΑΣΤΑΣΙΑ</w:t>
            </w:r>
          </w:p>
        </w:tc>
        <w:tc>
          <w:tcPr>
            <w:tcW w:w="680" w:type="dxa"/>
            <w:tcBorders>
              <w:top w:val="nil"/>
              <w:left w:val="nil"/>
              <w:bottom w:val="single" w:sz="4" w:space="0" w:color="000000"/>
              <w:right w:val="single" w:sz="4" w:space="0" w:color="000000"/>
            </w:tcBorders>
            <w:shd w:val="clear" w:color="auto" w:fill="auto"/>
            <w:noWrap/>
            <w:vAlign w:val="center"/>
            <w:hideMark/>
          </w:tcPr>
          <w:p w14:paraId="7C460F30"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F31"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F32"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r w:rsidR="00D41D4C" w14:paraId="7C460F38"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F34"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ΨΑΡΙΑΝΟΣ ΓΡΗΓΟΡΙΟΣ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F35"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C460F36"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C460F37"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ΟΧΙ</w:t>
            </w:r>
          </w:p>
        </w:tc>
      </w:tr>
      <w:tr w:rsidR="00D41D4C" w14:paraId="7C460F3D" w14:textId="77777777">
        <w:trPr>
          <w:trHeight w:val="300"/>
        </w:trPr>
        <w:tc>
          <w:tcPr>
            <w:tcW w:w="5500" w:type="dxa"/>
            <w:tcBorders>
              <w:top w:val="nil"/>
              <w:left w:val="single" w:sz="4" w:space="0" w:color="000000"/>
              <w:bottom w:val="single" w:sz="4" w:space="0" w:color="000000"/>
              <w:right w:val="single" w:sz="4" w:space="0" w:color="000000"/>
            </w:tcBorders>
            <w:shd w:val="clear" w:color="auto" w:fill="auto"/>
            <w:noWrap/>
            <w:vAlign w:val="center"/>
            <w:hideMark/>
          </w:tcPr>
          <w:p w14:paraId="7C460F39"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ΨΥΧΟΓΙΟΣ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7C460F3A"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C460F3B"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C460F3C" w14:textId="77777777" w:rsidR="0054336A" w:rsidRPr="004F4B21" w:rsidRDefault="00870AC4">
            <w:pPr>
              <w:contextualSpacing/>
              <w:outlineLvl w:val="1"/>
              <w:rPr>
                <w:rFonts w:ascii="Segoe UI" w:eastAsia="Times New Roman" w:hAnsi="Segoe UI" w:cs="Segoe UI"/>
                <w:sz w:val="18"/>
                <w:szCs w:val="18"/>
              </w:rPr>
            </w:pPr>
            <w:r w:rsidRPr="004F4B21">
              <w:rPr>
                <w:rFonts w:ascii="Segoe UI" w:eastAsia="Times New Roman" w:hAnsi="Segoe UI" w:cs="Segoe UI"/>
                <w:sz w:val="18"/>
                <w:szCs w:val="18"/>
              </w:rPr>
              <w:t>ΝΑΙ</w:t>
            </w:r>
          </w:p>
        </w:tc>
      </w:tr>
    </w:tbl>
    <w:p w14:paraId="7C460F3E" w14:textId="77777777" w:rsidR="00D41D4C" w:rsidRDefault="00D41D4C">
      <w:pPr>
        <w:spacing w:line="600" w:lineRule="auto"/>
        <w:contextualSpacing/>
        <w:rPr>
          <w:rFonts w:eastAsia="Times New Roman" w:cs="Times New Roman"/>
          <w:szCs w:val="24"/>
        </w:rPr>
      </w:pPr>
    </w:p>
    <w:tbl>
      <w:tblPr>
        <w:tblW w:w="8444" w:type="dxa"/>
        <w:tblCellMar>
          <w:left w:w="10" w:type="dxa"/>
          <w:right w:w="10" w:type="dxa"/>
        </w:tblCellMar>
        <w:tblLook w:val="04A0" w:firstRow="1" w:lastRow="0" w:firstColumn="1" w:lastColumn="0" w:noHBand="0" w:noVBand="1"/>
      </w:tblPr>
      <w:tblGrid>
        <w:gridCol w:w="5974"/>
        <w:gridCol w:w="689"/>
        <w:gridCol w:w="551"/>
        <w:gridCol w:w="627"/>
        <w:gridCol w:w="603"/>
      </w:tblGrid>
      <w:tr w:rsidR="00D41D4C" w14:paraId="7C460F44" w14:textId="77777777">
        <w:trPr>
          <w:trHeight w:val="300"/>
        </w:trPr>
        <w:tc>
          <w:tcPr>
            <w:tcW w:w="5974" w:type="dxa"/>
            <w:noWrap/>
            <w:vAlign w:val="bottom"/>
            <w:hideMark/>
          </w:tcPr>
          <w:p w14:paraId="7C460F3F" w14:textId="77777777" w:rsidR="0054336A" w:rsidRDefault="00870AC4">
            <w:pPr>
              <w:contextualSpacing/>
              <w:rPr>
                <w:rFonts w:ascii="Times New Roman" w:eastAsia="Times New Roman" w:hAnsi="Times New Roman" w:cs="Times New Roman"/>
                <w:sz w:val="20"/>
              </w:rPr>
            </w:pPr>
          </w:p>
        </w:tc>
        <w:tc>
          <w:tcPr>
            <w:tcW w:w="689" w:type="dxa"/>
            <w:noWrap/>
            <w:vAlign w:val="bottom"/>
            <w:hideMark/>
          </w:tcPr>
          <w:p w14:paraId="7C460F40" w14:textId="77777777" w:rsidR="0054336A" w:rsidRDefault="00870AC4">
            <w:pPr>
              <w:contextualSpacing/>
              <w:rPr>
                <w:rFonts w:eastAsia="Times New Roman" w:cs="Times New Roman"/>
                <w:sz w:val="20"/>
              </w:rPr>
            </w:pPr>
          </w:p>
        </w:tc>
        <w:tc>
          <w:tcPr>
            <w:tcW w:w="551" w:type="dxa"/>
            <w:noWrap/>
            <w:vAlign w:val="bottom"/>
            <w:hideMark/>
          </w:tcPr>
          <w:p w14:paraId="7C460F41" w14:textId="77777777" w:rsidR="0054336A" w:rsidRDefault="00870AC4">
            <w:pPr>
              <w:contextualSpacing/>
              <w:rPr>
                <w:rFonts w:eastAsia="Times New Roman" w:cs="Times New Roman"/>
                <w:sz w:val="20"/>
              </w:rPr>
            </w:pPr>
          </w:p>
        </w:tc>
        <w:tc>
          <w:tcPr>
            <w:tcW w:w="627" w:type="dxa"/>
            <w:noWrap/>
            <w:vAlign w:val="bottom"/>
            <w:hideMark/>
          </w:tcPr>
          <w:p w14:paraId="7C460F42" w14:textId="77777777" w:rsidR="0054336A" w:rsidRDefault="00870AC4">
            <w:pPr>
              <w:contextualSpacing/>
              <w:rPr>
                <w:rFonts w:eastAsia="Times New Roman" w:cs="Times New Roman"/>
                <w:sz w:val="20"/>
              </w:rPr>
            </w:pPr>
          </w:p>
        </w:tc>
        <w:tc>
          <w:tcPr>
            <w:tcW w:w="603" w:type="dxa"/>
            <w:noWrap/>
            <w:vAlign w:val="bottom"/>
            <w:hideMark/>
          </w:tcPr>
          <w:p w14:paraId="7C460F43" w14:textId="77777777" w:rsidR="0054336A" w:rsidRDefault="00870AC4">
            <w:pPr>
              <w:contextualSpacing/>
              <w:rPr>
                <w:rFonts w:eastAsia="Times New Roman" w:cs="Times New Roman"/>
                <w:sz w:val="20"/>
              </w:rPr>
            </w:pPr>
          </w:p>
        </w:tc>
      </w:tr>
      <w:tr w:rsidR="00D41D4C" w14:paraId="7C460F4A" w14:textId="77777777">
        <w:trPr>
          <w:trHeight w:val="300"/>
        </w:trPr>
        <w:tc>
          <w:tcPr>
            <w:tcW w:w="5974" w:type="dxa"/>
            <w:noWrap/>
            <w:vAlign w:val="bottom"/>
            <w:hideMark/>
          </w:tcPr>
          <w:p w14:paraId="7C460F45" w14:textId="77777777" w:rsidR="0054336A" w:rsidRDefault="00870AC4">
            <w:pPr>
              <w:contextualSpacing/>
              <w:rPr>
                <w:rFonts w:ascii="Calibri" w:eastAsia="Times New Roman" w:hAnsi="Calibri" w:cs="Calibri"/>
                <w:color w:val="000000"/>
                <w:sz w:val="22"/>
                <w:szCs w:val="22"/>
              </w:rPr>
            </w:pPr>
            <w:proofErr w:type="spellStart"/>
            <w:r>
              <w:rPr>
                <w:rFonts w:ascii="Calibri" w:eastAsia="Times New Roman" w:hAnsi="Calibri" w:cs="Calibri"/>
                <w:color w:val="000000"/>
                <w:szCs w:val="24"/>
              </w:rPr>
              <w:t>Ημ</w:t>
            </w:r>
            <w:proofErr w:type="spellEnd"/>
            <w:r>
              <w:rPr>
                <w:rFonts w:ascii="Calibri" w:eastAsia="Times New Roman" w:hAnsi="Calibri" w:cs="Calibri"/>
                <w:color w:val="000000"/>
                <w:szCs w:val="24"/>
              </w:rPr>
              <w:t>/νία:23/04/2019</w:t>
            </w:r>
          </w:p>
        </w:tc>
        <w:tc>
          <w:tcPr>
            <w:tcW w:w="689" w:type="dxa"/>
            <w:hideMark/>
          </w:tcPr>
          <w:p w14:paraId="7C460F46" w14:textId="77777777" w:rsidR="0054336A" w:rsidRDefault="00870AC4">
            <w:pPr>
              <w:contextualSpacing/>
              <w:rPr>
                <w:rFonts w:ascii="Calibri" w:eastAsia="Times New Roman" w:hAnsi="Calibri" w:cs="Calibri"/>
                <w:color w:val="000000"/>
                <w:szCs w:val="24"/>
              </w:rPr>
            </w:pPr>
          </w:p>
        </w:tc>
        <w:tc>
          <w:tcPr>
            <w:tcW w:w="551" w:type="dxa"/>
            <w:hideMark/>
          </w:tcPr>
          <w:p w14:paraId="7C460F47" w14:textId="77777777" w:rsidR="0054336A" w:rsidRDefault="00870AC4">
            <w:pPr>
              <w:contextualSpacing/>
              <w:rPr>
                <w:rFonts w:eastAsia="Times New Roman" w:cs="Times New Roman"/>
                <w:sz w:val="20"/>
              </w:rPr>
            </w:pPr>
          </w:p>
        </w:tc>
        <w:tc>
          <w:tcPr>
            <w:tcW w:w="627" w:type="dxa"/>
            <w:noWrap/>
            <w:vAlign w:val="bottom"/>
            <w:hideMark/>
          </w:tcPr>
          <w:p w14:paraId="7C460F48" w14:textId="77777777" w:rsidR="0054336A" w:rsidRDefault="00870AC4">
            <w:pPr>
              <w:contextualSpacing/>
              <w:rPr>
                <w:rFonts w:eastAsia="Times New Roman" w:cs="Times New Roman"/>
                <w:sz w:val="20"/>
              </w:rPr>
            </w:pPr>
          </w:p>
        </w:tc>
        <w:tc>
          <w:tcPr>
            <w:tcW w:w="603" w:type="dxa"/>
            <w:noWrap/>
            <w:vAlign w:val="bottom"/>
            <w:hideMark/>
          </w:tcPr>
          <w:p w14:paraId="7C460F49" w14:textId="77777777" w:rsidR="0054336A" w:rsidRDefault="00870AC4">
            <w:pPr>
              <w:contextualSpacing/>
              <w:rPr>
                <w:rFonts w:eastAsia="Times New Roman" w:cs="Times New Roman"/>
                <w:sz w:val="20"/>
              </w:rPr>
            </w:pPr>
          </w:p>
        </w:tc>
      </w:tr>
      <w:tr w:rsidR="00D41D4C" w14:paraId="7C460F50" w14:textId="77777777">
        <w:trPr>
          <w:trHeight w:val="300"/>
        </w:trPr>
        <w:tc>
          <w:tcPr>
            <w:tcW w:w="5974" w:type="dxa"/>
            <w:noWrap/>
            <w:vAlign w:val="bottom"/>
            <w:hideMark/>
          </w:tcPr>
          <w:p w14:paraId="7C460F4B" w14:textId="77777777" w:rsidR="0054336A" w:rsidRDefault="00870AC4">
            <w:pPr>
              <w:contextualSpacing/>
              <w:rPr>
                <w:rFonts w:eastAsia="Times New Roman" w:cs="Times New Roman"/>
                <w:sz w:val="20"/>
              </w:rPr>
            </w:pPr>
          </w:p>
        </w:tc>
        <w:tc>
          <w:tcPr>
            <w:tcW w:w="689" w:type="dxa"/>
            <w:noWrap/>
            <w:vAlign w:val="bottom"/>
            <w:hideMark/>
          </w:tcPr>
          <w:p w14:paraId="7C460F4C" w14:textId="77777777" w:rsidR="0054336A" w:rsidRDefault="00870AC4">
            <w:pPr>
              <w:contextualSpacing/>
              <w:rPr>
                <w:rFonts w:eastAsia="Times New Roman" w:cs="Times New Roman"/>
                <w:sz w:val="20"/>
              </w:rPr>
            </w:pPr>
          </w:p>
        </w:tc>
        <w:tc>
          <w:tcPr>
            <w:tcW w:w="551" w:type="dxa"/>
            <w:noWrap/>
            <w:vAlign w:val="bottom"/>
            <w:hideMark/>
          </w:tcPr>
          <w:p w14:paraId="7C460F4D" w14:textId="77777777" w:rsidR="0054336A" w:rsidRDefault="00870AC4">
            <w:pPr>
              <w:contextualSpacing/>
              <w:rPr>
                <w:rFonts w:eastAsia="Times New Roman" w:cs="Times New Roman"/>
                <w:sz w:val="20"/>
              </w:rPr>
            </w:pPr>
          </w:p>
        </w:tc>
        <w:tc>
          <w:tcPr>
            <w:tcW w:w="627" w:type="dxa"/>
            <w:noWrap/>
            <w:vAlign w:val="bottom"/>
            <w:hideMark/>
          </w:tcPr>
          <w:p w14:paraId="7C460F4E" w14:textId="77777777" w:rsidR="0054336A" w:rsidRDefault="00870AC4">
            <w:pPr>
              <w:contextualSpacing/>
              <w:rPr>
                <w:rFonts w:eastAsia="Times New Roman" w:cs="Times New Roman"/>
                <w:sz w:val="20"/>
              </w:rPr>
            </w:pPr>
          </w:p>
        </w:tc>
        <w:tc>
          <w:tcPr>
            <w:tcW w:w="603" w:type="dxa"/>
            <w:noWrap/>
            <w:vAlign w:val="bottom"/>
            <w:hideMark/>
          </w:tcPr>
          <w:p w14:paraId="7C460F4F" w14:textId="77777777" w:rsidR="0054336A" w:rsidRDefault="00870AC4">
            <w:pPr>
              <w:contextualSpacing/>
              <w:rPr>
                <w:rFonts w:eastAsia="Times New Roman" w:cs="Times New Roman"/>
                <w:sz w:val="20"/>
              </w:rPr>
            </w:pPr>
          </w:p>
        </w:tc>
      </w:tr>
      <w:tr w:rsidR="00D41D4C" w14:paraId="7C460F52" w14:textId="77777777">
        <w:trPr>
          <w:trHeight w:val="300"/>
        </w:trPr>
        <w:tc>
          <w:tcPr>
            <w:tcW w:w="8439" w:type="dxa"/>
            <w:gridSpan w:val="5"/>
            <w:noWrap/>
            <w:vAlign w:val="bottom"/>
            <w:hideMark/>
          </w:tcPr>
          <w:p w14:paraId="7C460F51" w14:textId="77777777" w:rsidR="0054336A" w:rsidRDefault="00870AC4">
            <w:pPr>
              <w:contextualSpacing/>
              <w:rPr>
                <w:rFonts w:ascii="Calibri" w:eastAsia="Times New Roman" w:hAnsi="Calibri" w:cs="Calibri"/>
                <w:color w:val="000000"/>
                <w:sz w:val="22"/>
                <w:szCs w:val="22"/>
              </w:rPr>
            </w:pPr>
            <w:r>
              <w:rPr>
                <w:rFonts w:ascii="Calibri" w:eastAsia="Times New Roman" w:hAnsi="Calibri" w:cs="Calibri"/>
                <w:color w:val="000000"/>
                <w:szCs w:val="24"/>
              </w:rPr>
              <w:t xml:space="preserve">Συνέργειες Πανεπιστημίων και Τ.Ε.Ι., πρόσβαση στην τριτοβάθμια </w:t>
            </w:r>
            <w:r>
              <w:rPr>
                <w:rFonts w:ascii="Calibri" w:eastAsia="Times New Roman" w:hAnsi="Calibri" w:cs="Calibri"/>
                <w:color w:val="000000"/>
                <w:szCs w:val="24"/>
              </w:rPr>
              <w:t>εκπαίδευση, πειραματικά σχολεία, Γενικά Αρχεία του Κράτους και λοιπές διατάξεις</w:t>
            </w:r>
          </w:p>
        </w:tc>
      </w:tr>
      <w:tr w:rsidR="00D41D4C" w14:paraId="7C460F58" w14:textId="77777777">
        <w:trPr>
          <w:trHeight w:val="300"/>
        </w:trPr>
        <w:tc>
          <w:tcPr>
            <w:tcW w:w="5974" w:type="dxa"/>
            <w:noWrap/>
            <w:vAlign w:val="bottom"/>
            <w:hideMark/>
          </w:tcPr>
          <w:p w14:paraId="7C460F53" w14:textId="77777777" w:rsidR="0054336A" w:rsidRDefault="00870AC4">
            <w:pPr>
              <w:contextualSpacing/>
              <w:rPr>
                <w:rFonts w:ascii="Calibri" w:eastAsia="Times New Roman" w:hAnsi="Calibri" w:cs="Calibri"/>
                <w:color w:val="000000"/>
                <w:szCs w:val="24"/>
              </w:rPr>
            </w:pPr>
          </w:p>
        </w:tc>
        <w:tc>
          <w:tcPr>
            <w:tcW w:w="689" w:type="dxa"/>
            <w:noWrap/>
            <w:vAlign w:val="bottom"/>
            <w:hideMark/>
          </w:tcPr>
          <w:p w14:paraId="7C460F54" w14:textId="77777777" w:rsidR="0054336A" w:rsidRDefault="00870AC4">
            <w:pPr>
              <w:contextualSpacing/>
              <w:rPr>
                <w:rFonts w:eastAsia="Times New Roman" w:cs="Times New Roman"/>
                <w:sz w:val="20"/>
              </w:rPr>
            </w:pPr>
          </w:p>
        </w:tc>
        <w:tc>
          <w:tcPr>
            <w:tcW w:w="551" w:type="dxa"/>
            <w:noWrap/>
            <w:vAlign w:val="bottom"/>
            <w:hideMark/>
          </w:tcPr>
          <w:p w14:paraId="7C460F55" w14:textId="77777777" w:rsidR="0054336A" w:rsidRDefault="00870AC4">
            <w:pPr>
              <w:contextualSpacing/>
              <w:rPr>
                <w:rFonts w:eastAsia="Times New Roman" w:cs="Times New Roman"/>
                <w:sz w:val="20"/>
              </w:rPr>
            </w:pPr>
          </w:p>
        </w:tc>
        <w:tc>
          <w:tcPr>
            <w:tcW w:w="627" w:type="dxa"/>
            <w:noWrap/>
            <w:vAlign w:val="bottom"/>
            <w:hideMark/>
          </w:tcPr>
          <w:p w14:paraId="7C460F56" w14:textId="77777777" w:rsidR="0054336A" w:rsidRDefault="00870AC4">
            <w:pPr>
              <w:contextualSpacing/>
              <w:rPr>
                <w:rFonts w:eastAsia="Times New Roman" w:cs="Times New Roman"/>
                <w:sz w:val="20"/>
              </w:rPr>
            </w:pPr>
          </w:p>
        </w:tc>
        <w:tc>
          <w:tcPr>
            <w:tcW w:w="603" w:type="dxa"/>
            <w:noWrap/>
            <w:vAlign w:val="bottom"/>
            <w:hideMark/>
          </w:tcPr>
          <w:p w14:paraId="7C460F57" w14:textId="77777777" w:rsidR="0054336A" w:rsidRDefault="00870AC4">
            <w:pPr>
              <w:contextualSpacing/>
              <w:rPr>
                <w:rFonts w:eastAsia="Times New Roman" w:cs="Times New Roman"/>
                <w:sz w:val="20"/>
              </w:rPr>
            </w:pPr>
          </w:p>
        </w:tc>
      </w:tr>
      <w:tr w:rsidR="00D41D4C" w14:paraId="7C460F5E" w14:textId="77777777">
        <w:trPr>
          <w:trHeight w:val="300"/>
        </w:trPr>
        <w:tc>
          <w:tcPr>
            <w:tcW w:w="5974" w:type="dxa"/>
            <w:tcBorders>
              <w:top w:val="nil"/>
              <w:left w:val="nil"/>
              <w:bottom w:val="single" w:sz="4" w:space="0" w:color="000000"/>
              <w:right w:val="nil"/>
            </w:tcBorders>
            <w:hideMark/>
          </w:tcPr>
          <w:p w14:paraId="7C460F59" w14:textId="77777777" w:rsidR="0054336A" w:rsidRDefault="00870AC4">
            <w:pPr>
              <w:contextualSpacing/>
              <w:rPr>
                <w:rFonts w:eastAsia="Times New Roman"/>
                <w:b/>
                <w:bCs/>
                <w:color w:val="000000"/>
                <w:sz w:val="20"/>
              </w:rPr>
            </w:pPr>
            <w:r>
              <w:rPr>
                <w:rFonts w:eastAsia="Times New Roman"/>
                <w:b/>
                <w:bCs/>
                <w:color w:val="000000"/>
                <w:sz w:val="20"/>
              </w:rPr>
              <w:t>Άρθρο</w:t>
            </w:r>
          </w:p>
        </w:tc>
        <w:tc>
          <w:tcPr>
            <w:tcW w:w="689" w:type="dxa"/>
            <w:tcBorders>
              <w:top w:val="nil"/>
              <w:left w:val="nil"/>
              <w:bottom w:val="single" w:sz="4" w:space="0" w:color="000000"/>
              <w:right w:val="nil"/>
            </w:tcBorders>
            <w:hideMark/>
          </w:tcPr>
          <w:p w14:paraId="7C460F5A" w14:textId="77777777" w:rsidR="0054336A" w:rsidRDefault="00870AC4">
            <w:pPr>
              <w:contextualSpacing/>
              <w:jc w:val="center"/>
              <w:rPr>
                <w:rFonts w:eastAsia="Times New Roman"/>
                <w:b/>
                <w:bCs/>
                <w:color w:val="000000"/>
                <w:sz w:val="20"/>
              </w:rPr>
            </w:pPr>
            <w:r>
              <w:rPr>
                <w:rFonts w:eastAsia="Times New Roman"/>
                <w:b/>
                <w:bCs/>
                <w:color w:val="000000"/>
                <w:sz w:val="20"/>
              </w:rPr>
              <w:t>ΝΑΙ</w:t>
            </w:r>
          </w:p>
        </w:tc>
        <w:tc>
          <w:tcPr>
            <w:tcW w:w="551" w:type="dxa"/>
            <w:tcBorders>
              <w:top w:val="nil"/>
              <w:left w:val="nil"/>
              <w:bottom w:val="single" w:sz="4" w:space="0" w:color="000000"/>
              <w:right w:val="nil"/>
            </w:tcBorders>
            <w:hideMark/>
          </w:tcPr>
          <w:p w14:paraId="7C460F5B" w14:textId="77777777" w:rsidR="0054336A" w:rsidRDefault="00870AC4">
            <w:pPr>
              <w:contextualSpacing/>
              <w:jc w:val="center"/>
              <w:rPr>
                <w:rFonts w:eastAsia="Times New Roman"/>
                <w:b/>
                <w:bCs/>
                <w:color w:val="000000"/>
                <w:sz w:val="20"/>
              </w:rPr>
            </w:pPr>
            <w:r>
              <w:rPr>
                <w:rFonts w:eastAsia="Times New Roman"/>
                <w:b/>
                <w:bCs/>
                <w:color w:val="000000"/>
                <w:sz w:val="20"/>
              </w:rPr>
              <w:t>ΟΧΙ</w:t>
            </w:r>
          </w:p>
        </w:tc>
        <w:tc>
          <w:tcPr>
            <w:tcW w:w="627" w:type="dxa"/>
            <w:tcBorders>
              <w:top w:val="nil"/>
              <w:left w:val="nil"/>
              <w:bottom w:val="single" w:sz="4" w:space="0" w:color="000000"/>
              <w:right w:val="nil"/>
            </w:tcBorders>
            <w:hideMark/>
          </w:tcPr>
          <w:p w14:paraId="7C460F5C" w14:textId="77777777" w:rsidR="0054336A" w:rsidRDefault="00870AC4">
            <w:pPr>
              <w:contextualSpacing/>
              <w:jc w:val="center"/>
              <w:rPr>
                <w:rFonts w:eastAsia="Times New Roman"/>
                <w:b/>
                <w:bCs/>
                <w:color w:val="000000"/>
                <w:sz w:val="20"/>
              </w:rPr>
            </w:pPr>
            <w:r>
              <w:rPr>
                <w:rFonts w:eastAsia="Times New Roman"/>
                <w:b/>
                <w:bCs/>
                <w:color w:val="000000"/>
                <w:sz w:val="20"/>
              </w:rPr>
              <w:t>ΠΡΝ</w:t>
            </w:r>
          </w:p>
        </w:tc>
        <w:tc>
          <w:tcPr>
            <w:tcW w:w="603" w:type="dxa"/>
            <w:tcBorders>
              <w:top w:val="nil"/>
              <w:left w:val="nil"/>
              <w:bottom w:val="single" w:sz="4" w:space="0" w:color="000000"/>
              <w:right w:val="nil"/>
            </w:tcBorders>
            <w:hideMark/>
          </w:tcPr>
          <w:p w14:paraId="7C460F5D" w14:textId="77777777" w:rsidR="0054336A" w:rsidRDefault="00870AC4">
            <w:pPr>
              <w:contextualSpacing/>
              <w:jc w:val="center"/>
              <w:rPr>
                <w:rFonts w:eastAsia="Times New Roman"/>
                <w:b/>
                <w:bCs/>
                <w:color w:val="000000"/>
                <w:sz w:val="20"/>
              </w:rPr>
            </w:pPr>
            <w:r>
              <w:rPr>
                <w:rFonts w:eastAsia="Times New Roman"/>
                <w:b/>
                <w:bCs/>
                <w:color w:val="000000"/>
                <w:sz w:val="20"/>
              </w:rPr>
              <w:t>ΣΥΝ</w:t>
            </w:r>
          </w:p>
        </w:tc>
      </w:tr>
      <w:tr w:rsidR="00D41D4C" w14:paraId="7C460F64" w14:textId="77777777">
        <w:trPr>
          <w:trHeight w:val="300"/>
        </w:trPr>
        <w:tc>
          <w:tcPr>
            <w:tcW w:w="5974" w:type="dxa"/>
            <w:shd w:val="clear" w:color="auto" w:fill="D3D3D3"/>
            <w:vAlign w:val="center"/>
            <w:hideMark/>
          </w:tcPr>
          <w:p w14:paraId="7C460F5F" w14:textId="77777777" w:rsidR="0054336A" w:rsidRDefault="00870AC4">
            <w:pPr>
              <w:contextualSpacing/>
              <w:rPr>
                <w:rFonts w:eastAsia="Times New Roman"/>
                <w:color w:val="000000"/>
                <w:sz w:val="20"/>
              </w:rPr>
            </w:pPr>
            <w:r>
              <w:rPr>
                <w:rFonts w:eastAsia="Times New Roman"/>
                <w:color w:val="000000"/>
                <w:sz w:val="20"/>
              </w:rPr>
              <w:t>Επί της Αρχής</w:t>
            </w:r>
          </w:p>
        </w:tc>
        <w:tc>
          <w:tcPr>
            <w:tcW w:w="689" w:type="dxa"/>
            <w:shd w:val="clear" w:color="auto" w:fill="D3D3D3"/>
            <w:vAlign w:val="center"/>
            <w:hideMark/>
          </w:tcPr>
          <w:p w14:paraId="7C460F60" w14:textId="77777777" w:rsidR="0054336A" w:rsidRDefault="00870AC4">
            <w:pPr>
              <w:contextualSpacing/>
              <w:jc w:val="center"/>
              <w:rPr>
                <w:rFonts w:eastAsia="Times New Roman"/>
                <w:color w:val="000000"/>
                <w:sz w:val="20"/>
              </w:rPr>
            </w:pPr>
            <w:r>
              <w:rPr>
                <w:rFonts w:eastAsia="Times New Roman"/>
                <w:color w:val="000000"/>
                <w:sz w:val="20"/>
              </w:rPr>
              <w:t>147</w:t>
            </w:r>
          </w:p>
        </w:tc>
        <w:tc>
          <w:tcPr>
            <w:tcW w:w="551" w:type="dxa"/>
            <w:shd w:val="clear" w:color="auto" w:fill="D3D3D3"/>
            <w:vAlign w:val="center"/>
            <w:hideMark/>
          </w:tcPr>
          <w:p w14:paraId="7C460F61" w14:textId="77777777" w:rsidR="0054336A" w:rsidRDefault="00870AC4">
            <w:pPr>
              <w:contextualSpacing/>
              <w:jc w:val="center"/>
              <w:rPr>
                <w:rFonts w:eastAsia="Times New Roman"/>
                <w:color w:val="000000"/>
                <w:sz w:val="20"/>
              </w:rPr>
            </w:pPr>
            <w:r>
              <w:rPr>
                <w:rFonts w:eastAsia="Times New Roman"/>
                <w:color w:val="000000"/>
                <w:sz w:val="20"/>
              </w:rPr>
              <w:t>100</w:t>
            </w:r>
          </w:p>
        </w:tc>
        <w:tc>
          <w:tcPr>
            <w:tcW w:w="627" w:type="dxa"/>
            <w:shd w:val="clear" w:color="auto" w:fill="D3D3D3"/>
            <w:vAlign w:val="center"/>
            <w:hideMark/>
          </w:tcPr>
          <w:p w14:paraId="7C460F62" w14:textId="77777777" w:rsidR="0054336A" w:rsidRDefault="00870AC4">
            <w:pPr>
              <w:contextualSpacing/>
              <w:jc w:val="center"/>
              <w:rPr>
                <w:rFonts w:eastAsia="Times New Roman"/>
                <w:color w:val="000000"/>
                <w:sz w:val="20"/>
              </w:rPr>
            </w:pPr>
            <w:r>
              <w:rPr>
                <w:rFonts w:eastAsia="Times New Roman"/>
                <w:color w:val="000000"/>
                <w:sz w:val="20"/>
              </w:rPr>
              <w:t>0</w:t>
            </w:r>
          </w:p>
        </w:tc>
        <w:tc>
          <w:tcPr>
            <w:tcW w:w="603" w:type="dxa"/>
            <w:shd w:val="clear" w:color="auto" w:fill="D3D3D3"/>
            <w:vAlign w:val="center"/>
            <w:hideMark/>
          </w:tcPr>
          <w:p w14:paraId="7C460F63" w14:textId="77777777" w:rsidR="0054336A" w:rsidRDefault="00870AC4">
            <w:pPr>
              <w:contextualSpacing/>
              <w:jc w:val="center"/>
              <w:rPr>
                <w:rFonts w:eastAsia="Times New Roman"/>
                <w:color w:val="000000"/>
                <w:sz w:val="20"/>
              </w:rPr>
            </w:pPr>
            <w:r>
              <w:rPr>
                <w:rFonts w:eastAsia="Times New Roman"/>
                <w:color w:val="000000"/>
                <w:sz w:val="20"/>
              </w:rPr>
              <w:t>247</w:t>
            </w:r>
          </w:p>
        </w:tc>
      </w:tr>
      <w:tr w:rsidR="00D41D4C" w14:paraId="7C460F6A" w14:textId="77777777">
        <w:trPr>
          <w:trHeight w:val="300"/>
        </w:trPr>
        <w:tc>
          <w:tcPr>
            <w:tcW w:w="5974" w:type="dxa"/>
            <w:vAlign w:val="center"/>
            <w:hideMark/>
          </w:tcPr>
          <w:p w14:paraId="7C460F65" w14:textId="77777777" w:rsidR="0054336A" w:rsidRDefault="00870AC4">
            <w:pPr>
              <w:contextualSpacing/>
              <w:rPr>
                <w:rFonts w:eastAsia="Times New Roman"/>
                <w:color w:val="000000"/>
                <w:sz w:val="20"/>
              </w:rPr>
            </w:pPr>
            <w:r>
              <w:rPr>
                <w:rFonts w:eastAsia="Times New Roman"/>
                <w:color w:val="000000"/>
                <w:sz w:val="20"/>
              </w:rPr>
              <w:t>Άρθρο 100 όπως τροπ.</w:t>
            </w:r>
          </w:p>
        </w:tc>
        <w:tc>
          <w:tcPr>
            <w:tcW w:w="689" w:type="dxa"/>
            <w:vAlign w:val="center"/>
            <w:hideMark/>
          </w:tcPr>
          <w:p w14:paraId="7C460F66" w14:textId="77777777" w:rsidR="0054336A" w:rsidRDefault="00870AC4">
            <w:pPr>
              <w:contextualSpacing/>
              <w:jc w:val="center"/>
              <w:rPr>
                <w:rFonts w:eastAsia="Times New Roman"/>
                <w:color w:val="000000"/>
                <w:sz w:val="20"/>
              </w:rPr>
            </w:pPr>
            <w:r>
              <w:rPr>
                <w:rFonts w:eastAsia="Times New Roman"/>
                <w:color w:val="000000"/>
                <w:sz w:val="20"/>
              </w:rPr>
              <w:t>147</w:t>
            </w:r>
          </w:p>
        </w:tc>
        <w:tc>
          <w:tcPr>
            <w:tcW w:w="551" w:type="dxa"/>
            <w:vAlign w:val="center"/>
            <w:hideMark/>
          </w:tcPr>
          <w:p w14:paraId="7C460F67" w14:textId="77777777" w:rsidR="0054336A" w:rsidRDefault="00870AC4">
            <w:pPr>
              <w:contextualSpacing/>
              <w:jc w:val="center"/>
              <w:rPr>
                <w:rFonts w:eastAsia="Times New Roman"/>
                <w:color w:val="000000"/>
                <w:sz w:val="20"/>
              </w:rPr>
            </w:pPr>
            <w:r>
              <w:rPr>
                <w:rFonts w:eastAsia="Times New Roman"/>
                <w:color w:val="000000"/>
                <w:sz w:val="20"/>
              </w:rPr>
              <w:t>100</w:t>
            </w:r>
          </w:p>
        </w:tc>
        <w:tc>
          <w:tcPr>
            <w:tcW w:w="627" w:type="dxa"/>
            <w:vAlign w:val="center"/>
            <w:hideMark/>
          </w:tcPr>
          <w:p w14:paraId="7C460F68" w14:textId="77777777" w:rsidR="0054336A" w:rsidRDefault="00870AC4">
            <w:pPr>
              <w:contextualSpacing/>
              <w:jc w:val="center"/>
              <w:rPr>
                <w:rFonts w:eastAsia="Times New Roman"/>
                <w:color w:val="000000"/>
                <w:sz w:val="20"/>
              </w:rPr>
            </w:pPr>
            <w:r>
              <w:rPr>
                <w:rFonts w:eastAsia="Times New Roman"/>
                <w:color w:val="000000"/>
                <w:sz w:val="20"/>
              </w:rPr>
              <w:t>0</w:t>
            </w:r>
          </w:p>
        </w:tc>
        <w:tc>
          <w:tcPr>
            <w:tcW w:w="603" w:type="dxa"/>
            <w:vAlign w:val="center"/>
            <w:hideMark/>
          </w:tcPr>
          <w:p w14:paraId="7C460F69" w14:textId="77777777" w:rsidR="0054336A" w:rsidRDefault="00870AC4">
            <w:pPr>
              <w:contextualSpacing/>
              <w:jc w:val="center"/>
              <w:rPr>
                <w:rFonts w:eastAsia="Times New Roman"/>
                <w:color w:val="000000"/>
                <w:sz w:val="20"/>
              </w:rPr>
            </w:pPr>
            <w:r>
              <w:rPr>
                <w:rFonts w:eastAsia="Times New Roman"/>
                <w:color w:val="000000"/>
                <w:sz w:val="20"/>
              </w:rPr>
              <w:t>247</w:t>
            </w:r>
          </w:p>
        </w:tc>
      </w:tr>
      <w:tr w:rsidR="00D41D4C" w14:paraId="7C460F70" w14:textId="77777777">
        <w:trPr>
          <w:trHeight w:val="300"/>
        </w:trPr>
        <w:tc>
          <w:tcPr>
            <w:tcW w:w="5974" w:type="dxa"/>
            <w:noWrap/>
            <w:vAlign w:val="bottom"/>
            <w:hideMark/>
          </w:tcPr>
          <w:p w14:paraId="7C460F6B" w14:textId="77777777" w:rsidR="0054336A" w:rsidRDefault="00870AC4">
            <w:pPr>
              <w:contextualSpacing/>
              <w:rPr>
                <w:rFonts w:eastAsia="Times New Roman"/>
                <w:color w:val="000000"/>
                <w:sz w:val="20"/>
              </w:rPr>
            </w:pPr>
          </w:p>
        </w:tc>
        <w:tc>
          <w:tcPr>
            <w:tcW w:w="689" w:type="dxa"/>
            <w:hideMark/>
          </w:tcPr>
          <w:p w14:paraId="7C460F6C" w14:textId="77777777" w:rsidR="0054336A" w:rsidRDefault="00870AC4">
            <w:pPr>
              <w:contextualSpacing/>
              <w:rPr>
                <w:rFonts w:eastAsia="Times New Roman" w:cs="Times New Roman"/>
                <w:sz w:val="20"/>
              </w:rPr>
            </w:pPr>
          </w:p>
        </w:tc>
        <w:tc>
          <w:tcPr>
            <w:tcW w:w="551" w:type="dxa"/>
            <w:noWrap/>
            <w:vAlign w:val="bottom"/>
            <w:hideMark/>
          </w:tcPr>
          <w:p w14:paraId="7C460F6D" w14:textId="77777777" w:rsidR="0054336A" w:rsidRDefault="00870AC4">
            <w:pPr>
              <w:contextualSpacing/>
              <w:rPr>
                <w:rFonts w:eastAsia="Times New Roman" w:cs="Times New Roman"/>
                <w:sz w:val="20"/>
              </w:rPr>
            </w:pPr>
          </w:p>
        </w:tc>
        <w:tc>
          <w:tcPr>
            <w:tcW w:w="627" w:type="dxa"/>
            <w:noWrap/>
            <w:vAlign w:val="bottom"/>
            <w:hideMark/>
          </w:tcPr>
          <w:p w14:paraId="7C460F6E" w14:textId="77777777" w:rsidR="0054336A" w:rsidRDefault="00870AC4">
            <w:pPr>
              <w:contextualSpacing/>
              <w:rPr>
                <w:rFonts w:eastAsia="Times New Roman" w:cs="Times New Roman"/>
                <w:sz w:val="20"/>
              </w:rPr>
            </w:pPr>
          </w:p>
        </w:tc>
        <w:tc>
          <w:tcPr>
            <w:tcW w:w="603" w:type="dxa"/>
            <w:noWrap/>
            <w:vAlign w:val="bottom"/>
            <w:hideMark/>
          </w:tcPr>
          <w:p w14:paraId="7C460F6F" w14:textId="77777777" w:rsidR="0054336A" w:rsidRDefault="00870AC4">
            <w:pPr>
              <w:contextualSpacing/>
              <w:rPr>
                <w:rFonts w:eastAsia="Times New Roman" w:cs="Times New Roman"/>
                <w:sz w:val="20"/>
              </w:rPr>
            </w:pPr>
          </w:p>
        </w:tc>
      </w:tr>
      <w:tr w:rsidR="00D41D4C" w14:paraId="7C460F76" w14:textId="77777777">
        <w:trPr>
          <w:trHeight w:val="420"/>
        </w:trPr>
        <w:tc>
          <w:tcPr>
            <w:tcW w:w="5974" w:type="dxa"/>
            <w:noWrap/>
            <w:vAlign w:val="bottom"/>
            <w:hideMark/>
          </w:tcPr>
          <w:p w14:paraId="7C460F71" w14:textId="77777777" w:rsidR="0054336A" w:rsidRDefault="00870AC4">
            <w:pPr>
              <w:contextualSpacing/>
              <w:rPr>
                <w:rFonts w:eastAsia="Times New Roman" w:cs="Times New Roman"/>
                <w:sz w:val="20"/>
              </w:rPr>
            </w:pPr>
          </w:p>
        </w:tc>
        <w:tc>
          <w:tcPr>
            <w:tcW w:w="689" w:type="dxa"/>
            <w:noWrap/>
            <w:vAlign w:val="bottom"/>
            <w:hideMark/>
          </w:tcPr>
          <w:p w14:paraId="7C460F72" w14:textId="77777777" w:rsidR="0054336A" w:rsidRDefault="00870AC4">
            <w:pPr>
              <w:contextualSpacing/>
              <w:rPr>
                <w:rFonts w:eastAsia="Times New Roman" w:cs="Times New Roman"/>
                <w:sz w:val="20"/>
              </w:rPr>
            </w:pPr>
          </w:p>
        </w:tc>
        <w:tc>
          <w:tcPr>
            <w:tcW w:w="551" w:type="dxa"/>
            <w:noWrap/>
            <w:vAlign w:val="bottom"/>
            <w:hideMark/>
          </w:tcPr>
          <w:p w14:paraId="7C460F73" w14:textId="77777777" w:rsidR="0054336A" w:rsidRDefault="00870AC4">
            <w:pPr>
              <w:contextualSpacing/>
              <w:rPr>
                <w:rFonts w:eastAsia="Times New Roman" w:cs="Times New Roman"/>
                <w:sz w:val="20"/>
              </w:rPr>
            </w:pPr>
          </w:p>
        </w:tc>
        <w:tc>
          <w:tcPr>
            <w:tcW w:w="627" w:type="dxa"/>
            <w:noWrap/>
            <w:vAlign w:val="bottom"/>
            <w:hideMark/>
          </w:tcPr>
          <w:p w14:paraId="7C460F74" w14:textId="77777777" w:rsidR="0054336A" w:rsidRDefault="00870AC4">
            <w:pPr>
              <w:contextualSpacing/>
              <w:rPr>
                <w:rFonts w:eastAsia="Times New Roman" w:cs="Times New Roman"/>
                <w:sz w:val="20"/>
              </w:rPr>
            </w:pPr>
          </w:p>
        </w:tc>
        <w:tc>
          <w:tcPr>
            <w:tcW w:w="603" w:type="dxa"/>
            <w:noWrap/>
            <w:vAlign w:val="bottom"/>
            <w:hideMark/>
          </w:tcPr>
          <w:p w14:paraId="7C460F75" w14:textId="77777777" w:rsidR="0054336A" w:rsidRDefault="00870AC4">
            <w:pPr>
              <w:contextualSpacing/>
              <w:rPr>
                <w:rFonts w:eastAsia="Times New Roman" w:cs="Times New Roman"/>
                <w:sz w:val="20"/>
              </w:rPr>
            </w:pPr>
          </w:p>
        </w:tc>
      </w:tr>
      <w:tr w:rsidR="00D41D4C" w14:paraId="7C460F7C" w14:textId="77777777">
        <w:trPr>
          <w:trHeight w:val="330"/>
        </w:trPr>
        <w:tc>
          <w:tcPr>
            <w:tcW w:w="5974" w:type="dxa"/>
            <w:noWrap/>
            <w:vAlign w:val="bottom"/>
            <w:hideMark/>
          </w:tcPr>
          <w:p w14:paraId="7C460F77" w14:textId="77777777" w:rsidR="0054336A" w:rsidRDefault="00870AC4">
            <w:pPr>
              <w:contextualSpacing/>
              <w:rPr>
                <w:rFonts w:eastAsia="Times New Roman" w:cs="Times New Roman"/>
                <w:sz w:val="20"/>
              </w:rPr>
            </w:pPr>
          </w:p>
        </w:tc>
        <w:tc>
          <w:tcPr>
            <w:tcW w:w="689" w:type="dxa"/>
            <w:noWrap/>
            <w:vAlign w:val="bottom"/>
            <w:hideMark/>
          </w:tcPr>
          <w:p w14:paraId="7C460F78" w14:textId="77777777" w:rsidR="0054336A" w:rsidRDefault="00870AC4">
            <w:pPr>
              <w:contextualSpacing/>
              <w:rPr>
                <w:rFonts w:eastAsia="Times New Roman" w:cs="Times New Roman"/>
                <w:sz w:val="20"/>
              </w:rPr>
            </w:pPr>
          </w:p>
        </w:tc>
        <w:tc>
          <w:tcPr>
            <w:tcW w:w="551" w:type="dxa"/>
            <w:noWrap/>
            <w:vAlign w:val="bottom"/>
            <w:hideMark/>
          </w:tcPr>
          <w:p w14:paraId="7C460F79" w14:textId="77777777" w:rsidR="0054336A" w:rsidRDefault="00870AC4">
            <w:pPr>
              <w:contextualSpacing/>
              <w:rPr>
                <w:rFonts w:eastAsia="Times New Roman" w:cs="Times New Roman"/>
                <w:sz w:val="20"/>
              </w:rPr>
            </w:pPr>
          </w:p>
        </w:tc>
        <w:tc>
          <w:tcPr>
            <w:tcW w:w="627" w:type="dxa"/>
            <w:noWrap/>
            <w:vAlign w:val="bottom"/>
            <w:hideMark/>
          </w:tcPr>
          <w:p w14:paraId="7C460F7A" w14:textId="77777777" w:rsidR="0054336A" w:rsidRDefault="00870AC4">
            <w:pPr>
              <w:contextualSpacing/>
              <w:rPr>
                <w:rFonts w:eastAsia="Times New Roman" w:cs="Times New Roman"/>
                <w:sz w:val="20"/>
              </w:rPr>
            </w:pPr>
          </w:p>
        </w:tc>
        <w:tc>
          <w:tcPr>
            <w:tcW w:w="603" w:type="dxa"/>
            <w:hideMark/>
          </w:tcPr>
          <w:p w14:paraId="7C460F7B" w14:textId="77777777" w:rsidR="0054336A" w:rsidRDefault="00870AC4">
            <w:pPr>
              <w:contextualSpacing/>
              <w:rPr>
                <w:rFonts w:eastAsia="Times New Roman" w:cs="Times New Roman"/>
                <w:sz w:val="20"/>
              </w:rPr>
            </w:pPr>
          </w:p>
        </w:tc>
      </w:tr>
    </w:tbl>
    <w:p w14:paraId="7C460F7D" w14:textId="77777777" w:rsidR="00D41D4C" w:rsidRDefault="00D41D4C">
      <w:pPr>
        <w:contextualSpacing/>
        <w:rPr>
          <w:rFonts w:asciiTheme="minorHAnsi" w:eastAsia="Times New Roman" w:hAnsiTheme="minorHAnsi" w:cstheme="minorBidi"/>
          <w:sz w:val="22"/>
          <w:szCs w:val="22"/>
          <w:lang w:eastAsia="en-US"/>
        </w:rPr>
      </w:pPr>
    </w:p>
    <w:p w14:paraId="7C460F7E" w14:textId="77777777" w:rsidR="00D41D4C" w:rsidRDefault="00D41D4C">
      <w:pPr>
        <w:spacing w:line="600" w:lineRule="auto"/>
        <w:ind w:firstLine="720"/>
        <w:contextualSpacing/>
        <w:jc w:val="both"/>
        <w:rPr>
          <w:rFonts w:eastAsia="Times New Roman" w:cs="Times New Roman"/>
          <w:szCs w:val="24"/>
        </w:rPr>
      </w:pPr>
    </w:p>
    <w:p w14:paraId="7C460F7F" w14:textId="77777777" w:rsidR="00D41D4C" w:rsidRDefault="00D41D4C">
      <w:pPr>
        <w:spacing w:line="600" w:lineRule="auto"/>
        <w:ind w:firstLine="720"/>
        <w:contextualSpacing/>
        <w:jc w:val="both"/>
        <w:rPr>
          <w:rFonts w:eastAsia="Times New Roman" w:cs="Times New Roman"/>
          <w:szCs w:val="24"/>
        </w:rPr>
      </w:pPr>
    </w:p>
    <w:p w14:paraId="7C460F80" w14:textId="77777777" w:rsidR="00D41D4C" w:rsidRDefault="00D41D4C">
      <w:pPr>
        <w:spacing w:line="600" w:lineRule="auto"/>
        <w:ind w:firstLine="720"/>
        <w:contextualSpacing/>
        <w:jc w:val="both"/>
        <w:rPr>
          <w:rFonts w:eastAsia="Times New Roman" w:cs="Times New Roman"/>
          <w:szCs w:val="24"/>
        </w:rPr>
      </w:pPr>
    </w:p>
    <w:p w14:paraId="7C460F81" w14:textId="77777777" w:rsidR="00D41D4C" w:rsidRDefault="00D41D4C">
      <w:pPr>
        <w:spacing w:line="600" w:lineRule="auto"/>
        <w:ind w:firstLine="720"/>
        <w:contextualSpacing/>
        <w:jc w:val="both"/>
        <w:rPr>
          <w:rFonts w:eastAsia="Times New Roman" w:cs="Times New Roman"/>
          <w:szCs w:val="24"/>
        </w:rPr>
      </w:pPr>
    </w:p>
    <w:p w14:paraId="7C460F82" w14:textId="77777777" w:rsidR="00D41D4C" w:rsidRDefault="00D41D4C">
      <w:pPr>
        <w:spacing w:line="600" w:lineRule="auto"/>
        <w:ind w:firstLine="720"/>
        <w:contextualSpacing/>
        <w:jc w:val="both"/>
        <w:rPr>
          <w:rFonts w:eastAsia="Times New Roman" w:cs="Times New Roman"/>
          <w:szCs w:val="24"/>
        </w:rPr>
      </w:pPr>
    </w:p>
    <w:p w14:paraId="7C460F83" w14:textId="77777777" w:rsidR="00D41D4C" w:rsidRDefault="00D41D4C">
      <w:pPr>
        <w:spacing w:line="600" w:lineRule="auto"/>
        <w:ind w:firstLine="720"/>
        <w:contextualSpacing/>
        <w:jc w:val="both"/>
        <w:rPr>
          <w:rFonts w:eastAsia="Times New Roman" w:cs="Times New Roman"/>
          <w:szCs w:val="24"/>
        </w:rPr>
      </w:pPr>
    </w:p>
    <w:p w14:paraId="7C460F84" w14:textId="77777777" w:rsidR="00D41D4C" w:rsidRDefault="00D41D4C">
      <w:pPr>
        <w:spacing w:line="600" w:lineRule="auto"/>
        <w:ind w:firstLine="720"/>
        <w:contextualSpacing/>
        <w:jc w:val="both"/>
        <w:rPr>
          <w:rFonts w:eastAsia="Times New Roman" w:cs="Times New Roman"/>
          <w:szCs w:val="24"/>
        </w:rPr>
      </w:pPr>
    </w:p>
    <w:p w14:paraId="7C460F85" w14:textId="77777777" w:rsidR="00D41D4C" w:rsidRDefault="00D41D4C">
      <w:pPr>
        <w:spacing w:line="600" w:lineRule="auto"/>
        <w:ind w:firstLine="720"/>
        <w:contextualSpacing/>
        <w:jc w:val="both"/>
        <w:rPr>
          <w:rFonts w:eastAsia="Times New Roman" w:cs="Times New Roman"/>
          <w:szCs w:val="24"/>
        </w:rPr>
      </w:pPr>
    </w:p>
    <w:p w14:paraId="7C460F86" w14:textId="77777777" w:rsidR="00D41D4C" w:rsidRDefault="00D41D4C">
      <w:pPr>
        <w:spacing w:line="600" w:lineRule="auto"/>
        <w:ind w:firstLine="720"/>
        <w:contextualSpacing/>
        <w:jc w:val="both"/>
        <w:rPr>
          <w:rFonts w:eastAsia="Times New Roman" w:cs="Times New Roman"/>
          <w:szCs w:val="24"/>
        </w:rPr>
      </w:pPr>
    </w:p>
    <w:p w14:paraId="7C460F87" w14:textId="77777777" w:rsidR="00D41D4C" w:rsidRDefault="00D41D4C">
      <w:pPr>
        <w:spacing w:line="600" w:lineRule="auto"/>
        <w:ind w:firstLine="720"/>
        <w:contextualSpacing/>
        <w:jc w:val="both"/>
        <w:rPr>
          <w:rFonts w:eastAsia="Times New Roman" w:cs="Times New Roman"/>
          <w:szCs w:val="24"/>
        </w:rPr>
      </w:pPr>
    </w:p>
    <w:p w14:paraId="7C460F88" w14:textId="77777777" w:rsidR="00D41D4C" w:rsidRDefault="00870AC4">
      <w:pPr>
        <w:spacing w:line="600" w:lineRule="auto"/>
        <w:ind w:firstLine="720"/>
        <w:contextualSpacing/>
        <w:jc w:val="center"/>
        <w:rPr>
          <w:rFonts w:eastAsia="Times New Roman" w:cs="Times New Roman"/>
          <w:color w:val="C00000"/>
          <w:szCs w:val="24"/>
        </w:rPr>
      </w:pPr>
      <w:r w:rsidRPr="00E370B2">
        <w:rPr>
          <w:rFonts w:eastAsia="Times New Roman" w:cs="Times New Roman"/>
          <w:color w:val="C00000"/>
          <w:szCs w:val="24"/>
        </w:rPr>
        <w:t>(ΑΛΛΑΓΗ ΣΕΛΙΔΑΣ)</w:t>
      </w:r>
    </w:p>
    <w:p w14:paraId="7C460F89" w14:textId="77777777" w:rsidR="00D41D4C" w:rsidRDefault="00870AC4">
      <w:pPr>
        <w:autoSpaceDE w:val="0"/>
        <w:autoSpaceDN w:val="0"/>
        <w:adjustRightInd w:val="0"/>
        <w:spacing w:line="600" w:lineRule="auto"/>
        <w:ind w:firstLine="720"/>
        <w:contextualSpacing/>
        <w:jc w:val="both"/>
        <w:rPr>
          <w:rFonts w:eastAsia="SimSun"/>
          <w:szCs w:val="24"/>
          <w:lang w:eastAsia="zh-CN"/>
        </w:rPr>
      </w:pPr>
      <w:r w:rsidRPr="00ED069B">
        <w:rPr>
          <w:rFonts w:eastAsia="SimSun"/>
          <w:b/>
          <w:szCs w:val="24"/>
          <w:lang w:eastAsia="zh-CN"/>
        </w:rPr>
        <w:t xml:space="preserve">ΠΡΟΕΔΡΕΥΟΥΣΑ (Αναστασία </w:t>
      </w:r>
      <w:r w:rsidRPr="00ED069B">
        <w:rPr>
          <w:rFonts w:eastAsia="SimSun"/>
          <w:b/>
          <w:szCs w:val="24"/>
          <w:lang w:eastAsia="zh-CN"/>
        </w:rPr>
        <w:t>Χριστοδουλοπούλου):</w:t>
      </w:r>
      <w:r>
        <w:rPr>
          <w:rFonts w:eastAsia="SimSun"/>
          <w:szCs w:val="24"/>
          <w:lang w:eastAsia="zh-CN"/>
        </w:rPr>
        <w:t xml:space="preserve"> Αφού ολοκληρώθηκε η ηλεκτρονική ονομαστική ψηφοφορία επί της αρχής και επί του άρθρου 100, εισερχόμαστε στην ψήφιση των υπολοίπων άρθρων, των τροπολογιών και του συνόλου του σχεδίου νόμου. Η ψηφοφορία θα γίνει και πάλι ηλεκτρονικά από τους εισηγητές και ε</w:t>
      </w:r>
      <w:r>
        <w:rPr>
          <w:rFonts w:eastAsia="SimSun"/>
          <w:szCs w:val="24"/>
          <w:lang w:eastAsia="zh-CN"/>
        </w:rPr>
        <w:t>ιδικούς αγορητές του νομοσχεδίου.</w:t>
      </w:r>
    </w:p>
    <w:p w14:paraId="7C460F8A" w14:textId="77777777" w:rsidR="00D41D4C" w:rsidRDefault="00870AC4">
      <w:pPr>
        <w:spacing w:line="600" w:lineRule="auto"/>
        <w:ind w:firstLine="720"/>
        <w:contextualSpacing/>
        <w:jc w:val="both"/>
        <w:rPr>
          <w:rFonts w:eastAsiaTheme="minorHAnsi" w:cs="Times New Roman"/>
          <w:szCs w:val="24"/>
          <w:lang w:eastAsia="en-US"/>
        </w:rPr>
      </w:pPr>
      <w:r>
        <w:rPr>
          <w:rFonts w:eastAsia="Times New Roman"/>
          <w:szCs w:val="24"/>
        </w:rPr>
        <w:t xml:space="preserve">Σας επισημαίνουμε ότι η ψηφοφορία περιλαμβάνει διακόσια δεκαεννιά άρθρα, είκοσι επτά τροπολογίες, το ακροτελεύτιο άρθρο, καθώς και το σύνολο του νομοσχεδίου. </w:t>
      </w:r>
    </w:p>
    <w:p w14:paraId="7C460F8B" w14:textId="77777777" w:rsidR="00D41D4C" w:rsidRDefault="00870AC4">
      <w:pPr>
        <w:spacing w:line="600" w:lineRule="auto"/>
        <w:ind w:firstLine="720"/>
        <w:contextualSpacing/>
        <w:jc w:val="both"/>
        <w:rPr>
          <w:rFonts w:eastAsia="Times New Roman"/>
          <w:szCs w:val="24"/>
        </w:rPr>
      </w:pPr>
      <w:r>
        <w:rPr>
          <w:rFonts w:eastAsia="Times New Roman"/>
          <w:szCs w:val="24"/>
        </w:rPr>
        <w:lastRenderedPageBreak/>
        <w:t>Κάθε φορά στην οθόνη, όπως θα την ανοίξετε, εμφανίζονται έως τέ</w:t>
      </w:r>
      <w:r>
        <w:rPr>
          <w:rFonts w:eastAsia="Times New Roman"/>
          <w:szCs w:val="24"/>
        </w:rPr>
        <w:t>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Βεβαιωθείτε ότι έχετε ψηφίσει όλα τα άρθρα, τις τροπολογίες</w:t>
      </w:r>
      <w:r>
        <w:rPr>
          <w:rFonts w:eastAsia="Times New Roman"/>
          <w:szCs w:val="24"/>
        </w:rPr>
        <w:t xml:space="preserve">, το ακροτελεύτιο άρθρο και το σύνολο του νομοσχεδίου. Αφού καταχωρήσετε την ψήφο σας, έχετε τη δυνατότητα να την ελέγξετε ή και να την αναθεωρήσετε έως τη λήξη της ψηφοφορίας. </w:t>
      </w:r>
    </w:p>
    <w:p w14:paraId="7C460F8C" w14:textId="77777777" w:rsidR="00D41D4C" w:rsidRDefault="00870AC4">
      <w:pPr>
        <w:autoSpaceDE w:val="0"/>
        <w:autoSpaceDN w:val="0"/>
        <w:adjustRightInd w:val="0"/>
        <w:spacing w:line="600" w:lineRule="auto"/>
        <w:ind w:firstLine="720"/>
        <w:contextualSpacing/>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14:paraId="7C460F8D" w14:textId="77777777" w:rsidR="00D41D4C" w:rsidRDefault="00870AC4">
      <w:pPr>
        <w:autoSpaceDE w:val="0"/>
        <w:autoSpaceDN w:val="0"/>
        <w:adjustRightInd w:val="0"/>
        <w:spacing w:line="600" w:lineRule="auto"/>
        <w:contextualSpacing/>
        <w:jc w:val="center"/>
        <w:rPr>
          <w:rFonts w:eastAsia="SimSun"/>
          <w:b/>
          <w:bCs/>
          <w:szCs w:val="24"/>
          <w:lang w:eastAsia="zh-CN"/>
        </w:rPr>
      </w:pPr>
      <w:r>
        <w:rPr>
          <w:rFonts w:eastAsia="SimSun"/>
          <w:szCs w:val="24"/>
          <w:lang w:eastAsia="zh-CN"/>
        </w:rPr>
        <w:t>(ΨΗΦΟΦΟΡΙΑ)</w:t>
      </w:r>
    </w:p>
    <w:p w14:paraId="7C460F8E" w14:textId="77777777" w:rsidR="00D41D4C" w:rsidRDefault="00870AC4">
      <w:pPr>
        <w:spacing w:line="600" w:lineRule="auto"/>
        <w:ind w:firstLine="720"/>
        <w:contextualSpacing/>
        <w:jc w:val="both"/>
        <w:rPr>
          <w:rFonts w:eastAsia="Times New Roman"/>
          <w:szCs w:val="24"/>
        </w:rPr>
      </w:pPr>
      <w:r>
        <w:rPr>
          <w:rFonts w:eastAsia="SimSun"/>
          <w:b/>
          <w:bCs/>
          <w:szCs w:val="24"/>
          <w:lang w:eastAsia="zh-CN"/>
        </w:rPr>
        <w:t>ΠΡΟΕΔΡ</w:t>
      </w:r>
      <w:r>
        <w:rPr>
          <w:rFonts w:eastAsia="SimSun"/>
          <w:b/>
          <w:bCs/>
          <w:szCs w:val="24"/>
          <w:lang w:eastAsia="zh-CN"/>
        </w:rPr>
        <w:t>ΕΥΟΥΣΑ (Αναστασία Χριστοδουλοπούλου):</w:t>
      </w:r>
      <w:r>
        <w:rPr>
          <w:rFonts w:eastAsia="SimSun"/>
          <w:bCs/>
          <w:szCs w:val="24"/>
          <w:lang w:eastAsia="zh-CN"/>
        </w:rPr>
        <w:t xml:space="preserve"> Κυρίες και κύριοι συνάδελφοι, ο</w:t>
      </w:r>
      <w:r>
        <w:rPr>
          <w:rFonts w:eastAsia="Times New Roman"/>
          <w:szCs w:val="24"/>
        </w:rPr>
        <w:t xml:space="preserve"> Βουλευτής της </w:t>
      </w:r>
      <w:r w:rsidRPr="00B8461B">
        <w:rPr>
          <w:rFonts w:eastAsia="Times New Roman"/>
        </w:rPr>
        <w:t>Νέας Δημοκρατίας</w:t>
      </w:r>
      <w:r>
        <w:rPr>
          <w:rFonts w:eastAsia="Times New Roman"/>
          <w:szCs w:val="24"/>
        </w:rPr>
        <w:t xml:space="preserve"> κ. Κωνσταντίνος Τσιάρας ζητεί άδεια ολιγοήμερης απουσίας από 1</w:t>
      </w:r>
      <w:r w:rsidRPr="00C96DAD">
        <w:rPr>
          <w:rFonts w:eastAsia="Times New Roman"/>
          <w:szCs w:val="24"/>
          <w:vertAlign w:val="superscript"/>
        </w:rPr>
        <w:t>η</w:t>
      </w:r>
      <w:r>
        <w:rPr>
          <w:rFonts w:eastAsia="Times New Roman"/>
          <w:szCs w:val="24"/>
          <w:vertAlign w:val="superscript"/>
        </w:rPr>
        <w:t xml:space="preserve"> </w:t>
      </w:r>
      <w:r>
        <w:rPr>
          <w:rFonts w:eastAsia="Times New Roman"/>
          <w:szCs w:val="24"/>
        </w:rPr>
        <w:t xml:space="preserve"> Μαΐου </w:t>
      </w:r>
      <w:r>
        <w:rPr>
          <w:rFonts w:eastAsia="Times New Roman"/>
          <w:szCs w:val="24"/>
        </w:rPr>
        <w:t>έως 5 Μαΐου</w:t>
      </w:r>
      <w:r>
        <w:rPr>
          <w:rFonts w:eastAsia="Times New Roman"/>
          <w:szCs w:val="24"/>
        </w:rPr>
        <w:t xml:space="preserve"> 2019</w:t>
      </w:r>
      <w:r>
        <w:rPr>
          <w:rFonts w:eastAsia="Times New Roman"/>
          <w:szCs w:val="24"/>
        </w:rPr>
        <w:t xml:space="preserve">. </w:t>
      </w:r>
    </w:p>
    <w:p w14:paraId="7C460F8F" w14:textId="77777777" w:rsidR="00D41D4C" w:rsidRDefault="00870AC4">
      <w:pPr>
        <w:spacing w:line="600" w:lineRule="auto"/>
        <w:ind w:firstLine="720"/>
        <w:contextualSpacing/>
        <w:jc w:val="both"/>
        <w:rPr>
          <w:rFonts w:eastAsia="Times New Roman"/>
          <w:szCs w:val="24"/>
        </w:rPr>
      </w:pPr>
      <w:r>
        <w:rPr>
          <w:rFonts w:eastAsia="Times New Roman"/>
          <w:szCs w:val="24"/>
        </w:rPr>
        <w:t xml:space="preserve">Επίσης ο </w:t>
      </w:r>
      <w:r w:rsidRPr="002F576F">
        <w:rPr>
          <w:rFonts w:eastAsia="Times New Roman"/>
        </w:rPr>
        <w:t>Βουλευτής</w:t>
      </w:r>
      <w:r>
        <w:rPr>
          <w:rFonts w:eastAsia="Times New Roman"/>
          <w:szCs w:val="24"/>
        </w:rPr>
        <w:t xml:space="preserve"> του ΣΥΡΙΖΑ κ. Θεμιστοκλής </w:t>
      </w:r>
      <w:proofErr w:type="spellStart"/>
      <w:r>
        <w:rPr>
          <w:rFonts w:eastAsia="Times New Roman"/>
          <w:szCs w:val="24"/>
        </w:rPr>
        <w:t>Μουμουλίδης</w:t>
      </w:r>
      <w:proofErr w:type="spellEnd"/>
      <w:r>
        <w:rPr>
          <w:rFonts w:eastAsia="Times New Roman"/>
          <w:szCs w:val="24"/>
        </w:rPr>
        <w:t xml:space="preserve"> ζητεί άδ</w:t>
      </w:r>
      <w:r>
        <w:rPr>
          <w:rFonts w:eastAsia="Times New Roman"/>
          <w:szCs w:val="24"/>
        </w:rPr>
        <w:t>εια ολιγοήμερης απουσίας στο εξωτερικό από 23 Απριλίου έως 2 Μαΐου 2019 για προσωπικούς λόγους.</w:t>
      </w:r>
      <w:r w:rsidRPr="002F576F">
        <w:rPr>
          <w:rFonts w:eastAsia="Times New Roman"/>
          <w:szCs w:val="24"/>
        </w:rPr>
        <w:t xml:space="preserve"> </w:t>
      </w:r>
    </w:p>
    <w:p w14:paraId="7C460F90" w14:textId="77777777" w:rsidR="00D41D4C" w:rsidRDefault="00870AC4">
      <w:pPr>
        <w:spacing w:line="600" w:lineRule="auto"/>
        <w:ind w:firstLine="720"/>
        <w:contextualSpacing/>
        <w:jc w:val="both"/>
        <w:rPr>
          <w:rFonts w:eastAsia="Times New Roman"/>
          <w:szCs w:val="24"/>
        </w:rPr>
      </w:pPr>
      <w:r>
        <w:rPr>
          <w:rFonts w:eastAsia="Times New Roman"/>
          <w:szCs w:val="24"/>
        </w:rPr>
        <w:lastRenderedPageBreak/>
        <w:t>Η Βουλή εγκρίνει;</w:t>
      </w:r>
    </w:p>
    <w:p w14:paraId="7C460F91" w14:textId="77777777" w:rsidR="00D41D4C" w:rsidRDefault="00870AC4">
      <w:pPr>
        <w:spacing w:line="600" w:lineRule="auto"/>
        <w:ind w:firstLine="720"/>
        <w:contextualSpacing/>
        <w:jc w:val="both"/>
        <w:rPr>
          <w:rFonts w:eastAsia="Times New Roman" w:cs="Times New Roman"/>
          <w:b/>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sidRPr="000C4038">
        <w:rPr>
          <w:rFonts w:eastAsia="Times New Roman" w:cs="Times New Roman"/>
          <w:szCs w:val="24"/>
        </w:rPr>
        <w:t>Μάλιστα, μάλιστα.</w:t>
      </w:r>
    </w:p>
    <w:p w14:paraId="7C460F92" w14:textId="77777777" w:rsidR="00D41D4C" w:rsidRDefault="00870AC4">
      <w:pPr>
        <w:spacing w:line="600" w:lineRule="auto"/>
        <w:ind w:firstLine="720"/>
        <w:contextualSpacing/>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η </w:t>
      </w:r>
      <w:r>
        <w:rPr>
          <w:rFonts w:eastAsia="Times New Roman" w:cs="Times New Roman"/>
          <w:szCs w:val="24"/>
        </w:rPr>
        <w:t>Βουλή ενέκρινε τις ζητηθείσες άδειες.</w:t>
      </w:r>
    </w:p>
    <w:p w14:paraId="7C460F93" w14:textId="77777777" w:rsidR="00D41D4C" w:rsidRDefault="00870AC4">
      <w:pPr>
        <w:autoSpaceDE w:val="0"/>
        <w:autoSpaceDN w:val="0"/>
        <w:adjustRightInd w:val="0"/>
        <w:spacing w:line="600" w:lineRule="auto"/>
        <w:ind w:firstLine="709"/>
        <w:contextualSpacing/>
        <w:rPr>
          <w:rFonts w:eastAsia="SimSun"/>
          <w:szCs w:val="24"/>
          <w:lang w:eastAsia="zh-CN"/>
        </w:rPr>
      </w:pPr>
      <w:r>
        <w:rPr>
          <w:rFonts w:eastAsia="SimSun"/>
          <w:szCs w:val="24"/>
          <w:lang w:eastAsia="zh-CN"/>
        </w:rPr>
        <w:t xml:space="preserve">Κύριοι </w:t>
      </w:r>
      <w:r>
        <w:rPr>
          <w:rFonts w:eastAsia="SimSun"/>
          <w:szCs w:val="24"/>
          <w:lang w:eastAsia="zh-CN"/>
        </w:rPr>
        <w:t>Βουλευτές, εφόσον έχετε ολοκληρώσει την ψήφιση, παρακαλώ να κλείσει το σύστημα της ηλεκτρονικής ψηφοφορίας.</w:t>
      </w:r>
    </w:p>
    <w:p w14:paraId="7C460F94" w14:textId="77777777" w:rsidR="00D41D4C" w:rsidRDefault="00870AC4">
      <w:pPr>
        <w:tabs>
          <w:tab w:val="left" w:pos="2940"/>
        </w:tabs>
        <w:spacing w:line="600" w:lineRule="auto"/>
        <w:ind w:firstLine="709"/>
        <w:contextualSpacing/>
        <w:jc w:val="center"/>
        <w:rPr>
          <w:rFonts w:eastAsia="Times New Roman"/>
          <w:szCs w:val="24"/>
        </w:rPr>
      </w:pPr>
      <w:r>
        <w:rPr>
          <w:rFonts w:eastAsia="Times New Roman"/>
          <w:szCs w:val="24"/>
        </w:rPr>
        <w:t>(ΗΛΕΚΤΡΟΝΙΚΗ ΚΑΤΑΜΕΤΡΗΣΗ)</w:t>
      </w:r>
    </w:p>
    <w:p w14:paraId="7C460F95" w14:textId="77777777" w:rsidR="00D41D4C" w:rsidRDefault="00870AC4">
      <w:pPr>
        <w:tabs>
          <w:tab w:val="left" w:pos="2738"/>
          <w:tab w:val="center" w:pos="4753"/>
          <w:tab w:val="left" w:pos="5723"/>
        </w:tabs>
        <w:spacing w:line="600" w:lineRule="auto"/>
        <w:ind w:firstLine="720"/>
        <w:contextualSpacing/>
        <w:jc w:val="center"/>
        <w:rPr>
          <w:rFonts w:eastAsia="Times New Roman"/>
          <w:szCs w:val="24"/>
        </w:rPr>
      </w:pPr>
      <w:r>
        <w:rPr>
          <w:rFonts w:eastAsia="Times New Roman"/>
          <w:szCs w:val="24"/>
        </w:rPr>
        <w:t>(ΜΕΤΑ ΤΗΝ ΗΛΕΚΤΡΟΝΙΚΗ ΚΑΤΑΜΕΤΡΗΣΗ)</w:t>
      </w:r>
    </w:p>
    <w:p w14:paraId="7C460F96" w14:textId="77777777" w:rsidR="00D41D4C" w:rsidRDefault="00870AC4">
      <w:pPr>
        <w:tabs>
          <w:tab w:val="left" w:pos="2738"/>
          <w:tab w:val="center" w:pos="4753"/>
          <w:tab w:val="left" w:pos="5723"/>
        </w:tabs>
        <w:spacing w:line="600" w:lineRule="auto"/>
        <w:ind w:firstLine="720"/>
        <w:contextualSpacing/>
        <w:jc w:val="both"/>
        <w:rPr>
          <w:rFonts w:eastAsia="Times New Roman"/>
          <w:szCs w:val="24"/>
        </w:rPr>
      </w:pPr>
      <w:r w:rsidRPr="005E7E74">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Οι θέσεις των κομμάτων, όπως αποτυπώθηκαν κ</w:t>
      </w:r>
      <w:r>
        <w:rPr>
          <w:rFonts w:eastAsia="Times New Roman"/>
          <w:szCs w:val="24"/>
        </w:rPr>
        <w:t xml:space="preserve">ατά την ψήφιση με το ηλεκτρονικό σύστημα, καταχωρίζονται στα Πρακτικά της σημερινής συνεδρίασης και έχουν ως εξής: </w:t>
      </w:r>
    </w:p>
    <w:p w14:paraId="7C460F97" w14:textId="77777777" w:rsidR="00D41D4C" w:rsidRDefault="00870AC4">
      <w:pPr>
        <w:tabs>
          <w:tab w:val="left" w:pos="2738"/>
          <w:tab w:val="center" w:pos="4753"/>
          <w:tab w:val="left" w:pos="5723"/>
        </w:tabs>
        <w:spacing w:line="600" w:lineRule="auto"/>
        <w:ind w:firstLine="720"/>
        <w:contextualSpacing/>
        <w:jc w:val="center"/>
        <w:rPr>
          <w:rFonts w:eastAsia="Times New Roman"/>
          <w:color w:val="C00000"/>
          <w:szCs w:val="24"/>
        </w:rPr>
      </w:pPr>
      <w:r w:rsidRPr="00757E46">
        <w:rPr>
          <w:rFonts w:eastAsia="Times New Roman"/>
          <w:color w:val="C00000"/>
          <w:szCs w:val="24"/>
        </w:rPr>
        <w:t>(ΑΛΛΑΓΗ ΣΕΛΙΔΑΣ)</w:t>
      </w:r>
    </w:p>
    <w:p w14:paraId="7C460F98" w14:textId="77777777" w:rsidR="00D41D4C" w:rsidRDefault="00D41D4C">
      <w:pPr>
        <w:tabs>
          <w:tab w:val="left" w:pos="2738"/>
          <w:tab w:val="center" w:pos="4753"/>
          <w:tab w:val="left" w:pos="5723"/>
        </w:tabs>
        <w:spacing w:line="600" w:lineRule="auto"/>
        <w:contextualSpacing/>
        <w:rPr>
          <w:rFonts w:eastAsia="Times New Roman"/>
          <w:color w:val="C00000"/>
          <w:szCs w:val="24"/>
        </w:rPr>
      </w:pPr>
    </w:p>
    <w:p w14:paraId="7C460F99" w14:textId="77777777" w:rsidR="00D41D4C" w:rsidRDefault="00D41D4C">
      <w:pPr>
        <w:tabs>
          <w:tab w:val="left" w:pos="2738"/>
          <w:tab w:val="center" w:pos="4753"/>
          <w:tab w:val="left" w:pos="5723"/>
        </w:tabs>
        <w:spacing w:line="600" w:lineRule="auto"/>
        <w:contextualSpacing/>
        <w:rPr>
          <w:rFonts w:eastAsia="Times New Roman"/>
          <w:color w:val="C00000"/>
          <w:szCs w:val="24"/>
        </w:rPr>
      </w:pPr>
    </w:p>
    <w:p w14:paraId="7C460F9A" w14:textId="77777777" w:rsidR="00D41D4C" w:rsidRDefault="00D41D4C">
      <w:pPr>
        <w:tabs>
          <w:tab w:val="left" w:pos="2738"/>
          <w:tab w:val="center" w:pos="4753"/>
          <w:tab w:val="left" w:pos="5723"/>
        </w:tabs>
        <w:spacing w:line="600" w:lineRule="auto"/>
        <w:contextualSpacing/>
        <w:rPr>
          <w:rFonts w:eastAsia="Times New Roman"/>
          <w:color w:val="C00000"/>
          <w:szCs w:val="24"/>
        </w:rPr>
      </w:pPr>
    </w:p>
    <w:p w14:paraId="7C460F9B" w14:textId="77777777" w:rsidR="00D41D4C" w:rsidRDefault="00D41D4C">
      <w:pPr>
        <w:tabs>
          <w:tab w:val="left" w:pos="2738"/>
          <w:tab w:val="center" w:pos="4753"/>
          <w:tab w:val="left" w:pos="5723"/>
        </w:tabs>
        <w:spacing w:line="600" w:lineRule="auto"/>
        <w:contextualSpacing/>
        <w:rPr>
          <w:rFonts w:eastAsia="Times New Roman"/>
          <w:color w:val="C00000"/>
          <w:szCs w:val="24"/>
        </w:rPr>
      </w:pPr>
    </w:p>
    <w:p w14:paraId="7C460F9C" w14:textId="77777777" w:rsidR="00D41D4C" w:rsidRDefault="00D41D4C">
      <w:pPr>
        <w:tabs>
          <w:tab w:val="left" w:pos="2738"/>
          <w:tab w:val="center" w:pos="4753"/>
          <w:tab w:val="left" w:pos="5723"/>
        </w:tabs>
        <w:spacing w:line="600" w:lineRule="auto"/>
        <w:contextualSpacing/>
        <w:rPr>
          <w:rFonts w:eastAsia="Times New Roman"/>
          <w:color w:val="C00000"/>
          <w:szCs w:val="24"/>
        </w:rPr>
      </w:pPr>
    </w:p>
    <w:p w14:paraId="7C460F9D" w14:textId="77777777" w:rsidR="00D41D4C" w:rsidRDefault="00D41D4C">
      <w:pPr>
        <w:tabs>
          <w:tab w:val="left" w:pos="2738"/>
          <w:tab w:val="center" w:pos="4753"/>
          <w:tab w:val="left" w:pos="5723"/>
        </w:tabs>
        <w:spacing w:line="600" w:lineRule="auto"/>
        <w:contextualSpacing/>
        <w:rPr>
          <w:rFonts w:eastAsia="Times New Roman"/>
          <w:color w:val="C00000"/>
          <w:szCs w:val="24"/>
        </w:rPr>
      </w:pPr>
    </w:p>
    <w:tbl>
      <w:tblPr>
        <w:tblW w:w="7100" w:type="dxa"/>
        <w:tblCellMar>
          <w:left w:w="10" w:type="dxa"/>
          <w:right w:w="10" w:type="dxa"/>
        </w:tblCellMar>
        <w:tblLook w:val="04A0" w:firstRow="1" w:lastRow="0" w:firstColumn="1" w:lastColumn="0" w:noHBand="0" w:noVBand="1"/>
      </w:tblPr>
      <w:tblGrid>
        <w:gridCol w:w="7100"/>
      </w:tblGrid>
      <w:tr w:rsidR="00D41D4C" w14:paraId="7C460F9F" w14:textId="77777777">
        <w:trPr>
          <w:trHeight w:val="1485"/>
        </w:trPr>
        <w:tc>
          <w:tcPr>
            <w:tcW w:w="7100" w:type="dxa"/>
            <w:tcBorders>
              <w:top w:val="nil"/>
              <w:left w:val="nil"/>
              <w:bottom w:val="nil"/>
              <w:right w:val="nil"/>
            </w:tcBorders>
            <w:shd w:val="clear" w:color="auto" w:fill="auto"/>
            <w:vAlign w:val="center"/>
            <w:hideMark/>
          </w:tcPr>
          <w:p w14:paraId="7C460F9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Συνέργειες Πανεπιστημίων και Τ.Ε.Ι., πρόσβαση στην τριτοβάθμια εκπαίδευση, πειραματικά σχολεία, Γενικά Αρχεία του Κρά</w:t>
            </w:r>
            <w:r>
              <w:rPr>
                <w:rFonts w:ascii="Calibri" w:eastAsia="Times New Roman" w:hAnsi="Calibri" w:cs="Calibri"/>
                <w:color w:val="000000"/>
                <w:szCs w:val="24"/>
              </w:rPr>
              <w:t>τους και λοιπές διατάξεις</w:t>
            </w:r>
          </w:p>
        </w:tc>
      </w:tr>
      <w:tr w:rsidR="00D41D4C" w14:paraId="7C460FA1" w14:textId="77777777">
        <w:trPr>
          <w:trHeight w:val="330"/>
        </w:trPr>
        <w:tc>
          <w:tcPr>
            <w:tcW w:w="7100" w:type="dxa"/>
            <w:tcBorders>
              <w:top w:val="nil"/>
              <w:left w:val="nil"/>
              <w:bottom w:val="nil"/>
              <w:right w:val="nil"/>
            </w:tcBorders>
            <w:shd w:val="clear" w:color="auto" w:fill="auto"/>
            <w:vAlign w:val="center"/>
            <w:hideMark/>
          </w:tcPr>
          <w:p w14:paraId="7C460FA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D41D4C" w14:paraId="7C460FA3" w14:textId="77777777">
        <w:trPr>
          <w:trHeight w:val="345"/>
        </w:trPr>
        <w:tc>
          <w:tcPr>
            <w:tcW w:w="7100" w:type="dxa"/>
            <w:tcBorders>
              <w:top w:val="nil"/>
              <w:left w:val="nil"/>
              <w:bottom w:val="nil"/>
              <w:right w:val="nil"/>
            </w:tcBorders>
            <w:shd w:val="clear" w:color="auto" w:fill="auto"/>
            <w:vAlign w:val="center"/>
            <w:hideMark/>
          </w:tcPr>
          <w:p w14:paraId="7C460FA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0FA5" w14:textId="77777777">
        <w:trPr>
          <w:trHeight w:val="330"/>
        </w:trPr>
        <w:tc>
          <w:tcPr>
            <w:tcW w:w="7100" w:type="dxa"/>
            <w:tcBorders>
              <w:top w:val="nil"/>
              <w:left w:val="nil"/>
              <w:bottom w:val="nil"/>
              <w:right w:val="nil"/>
            </w:tcBorders>
            <w:shd w:val="clear" w:color="auto" w:fill="auto"/>
            <w:vAlign w:val="center"/>
            <w:hideMark/>
          </w:tcPr>
          <w:p w14:paraId="7C460FA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0FA7" w14:textId="77777777">
        <w:trPr>
          <w:trHeight w:val="330"/>
        </w:trPr>
        <w:tc>
          <w:tcPr>
            <w:tcW w:w="7100" w:type="dxa"/>
            <w:tcBorders>
              <w:top w:val="nil"/>
              <w:left w:val="nil"/>
              <w:bottom w:val="nil"/>
              <w:right w:val="nil"/>
            </w:tcBorders>
            <w:shd w:val="clear" w:color="auto" w:fill="auto"/>
            <w:vAlign w:val="center"/>
            <w:hideMark/>
          </w:tcPr>
          <w:p w14:paraId="7C460FA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0FA9" w14:textId="77777777">
        <w:trPr>
          <w:trHeight w:val="330"/>
        </w:trPr>
        <w:tc>
          <w:tcPr>
            <w:tcW w:w="7100" w:type="dxa"/>
            <w:tcBorders>
              <w:top w:val="nil"/>
              <w:left w:val="nil"/>
              <w:bottom w:val="nil"/>
              <w:right w:val="nil"/>
            </w:tcBorders>
            <w:shd w:val="clear" w:color="auto" w:fill="auto"/>
            <w:vAlign w:val="center"/>
            <w:hideMark/>
          </w:tcPr>
          <w:p w14:paraId="7C460FA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0FAB" w14:textId="77777777">
        <w:trPr>
          <w:trHeight w:val="330"/>
        </w:trPr>
        <w:tc>
          <w:tcPr>
            <w:tcW w:w="7100" w:type="dxa"/>
            <w:tcBorders>
              <w:top w:val="nil"/>
              <w:left w:val="nil"/>
              <w:bottom w:val="nil"/>
              <w:right w:val="nil"/>
            </w:tcBorders>
            <w:shd w:val="clear" w:color="auto" w:fill="auto"/>
            <w:vAlign w:val="center"/>
            <w:hideMark/>
          </w:tcPr>
          <w:p w14:paraId="7C460FA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0FAD" w14:textId="77777777">
        <w:trPr>
          <w:trHeight w:val="345"/>
        </w:trPr>
        <w:tc>
          <w:tcPr>
            <w:tcW w:w="7100" w:type="dxa"/>
            <w:tcBorders>
              <w:top w:val="nil"/>
              <w:left w:val="nil"/>
              <w:bottom w:val="nil"/>
              <w:right w:val="nil"/>
            </w:tcBorders>
            <w:shd w:val="clear" w:color="auto" w:fill="auto"/>
            <w:vAlign w:val="center"/>
            <w:hideMark/>
          </w:tcPr>
          <w:p w14:paraId="7C460FA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0FAF" w14:textId="77777777">
        <w:trPr>
          <w:trHeight w:val="330"/>
        </w:trPr>
        <w:tc>
          <w:tcPr>
            <w:tcW w:w="7100" w:type="dxa"/>
            <w:tcBorders>
              <w:top w:val="nil"/>
              <w:left w:val="nil"/>
              <w:bottom w:val="nil"/>
              <w:right w:val="nil"/>
            </w:tcBorders>
            <w:shd w:val="clear" w:color="auto" w:fill="auto"/>
            <w:vAlign w:val="center"/>
            <w:hideMark/>
          </w:tcPr>
          <w:p w14:paraId="7C460FA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όπως τροπ.     ΚΑΤΑ ΠΛΕΙΟΨΗΦΙΑ</w:t>
            </w:r>
          </w:p>
        </w:tc>
      </w:tr>
      <w:tr w:rsidR="00D41D4C" w14:paraId="7C460FB1" w14:textId="77777777">
        <w:trPr>
          <w:trHeight w:val="330"/>
        </w:trPr>
        <w:tc>
          <w:tcPr>
            <w:tcW w:w="7100" w:type="dxa"/>
            <w:tcBorders>
              <w:top w:val="nil"/>
              <w:left w:val="nil"/>
              <w:bottom w:val="nil"/>
              <w:right w:val="nil"/>
            </w:tcBorders>
            <w:shd w:val="clear" w:color="auto" w:fill="auto"/>
            <w:vAlign w:val="center"/>
            <w:hideMark/>
          </w:tcPr>
          <w:p w14:paraId="7C460FB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0FB3" w14:textId="77777777">
        <w:trPr>
          <w:trHeight w:val="330"/>
        </w:trPr>
        <w:tc>
          <w:tcPr>
            <w:tcW w:w="7100" w:type="dxa"/>
            <w:tcBorders>
              <w:top w:val="nil"/>
              <w:left w:val="nil"/>
              <w:bottom w:val="nil"/>
              <w:right w:val="nil"/>
            </w:tcBorders>
            <w:shd w:val="clear" w:color="auto" w:fill="auto"/>
            <w:vAlign w:val="center"/>
            <w:hideMark/>
          </w:tcPr>
          <w:p w14:paraId="7C460FB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0FB5" w14:textId="77777777">
        <w:trPr>
          <w:trHeight w:val="330"/>
        </w:trPr>
        <w:tc>
          <w:tcPr>
            <w:tcW w:w="7100" w:type="dxa"/>
            <w:tcBorders>
              <w:top w:val="nil"/>
              <w:left w:val="nil"/>
              <w:bottom w:val="nil"/>
              <w:right w:val="nil"/>
            </w:tcBorders>
            <w:shd w:val="clear" w:color="auto" w:fill="auto"/>
            <w:vAlign w:val="center"/>
            <w:hideMark/>
          </w:tcPr>
          <w:p w14:paraId="7C460FB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0FB7" w14:textId="77777777">
        <w:trPr>
          <w:trHeight w:val="330"/>
        </w:trPr>
        <w:tc>
          <w:tcPr>
            <w:tcW w:w="7100" w:type="dxa"/>
            <w:tcBorders>
              <w:top w:val="nil"/>
              <w:left w:val="nil"/>
              <w:bottom w:val="nil"/>
              <w:right w:val="nil"/>
            </w:tcBorders>
            <w:shd w:val="clear" w:color="auto" w:fill="auto"/>
            <w:vAlign w:val="center"/>
            <w:hideMark/>
          </w:tcPr>
          <w:p w14:paraId="7C460FB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0FB9" w14:textId="77777777">
        <w:trPr>
          <w:trHeight w:val="330"/>
        </w:trPr>
        <w:tc>
          <w:tcPr>
            <w:tcW w:w="7100" w:type="dxa"/>
            <w:tcBorders>
              <w:top w:val="nil"/>
              <w:left w:val="nil"/>
              <w:bottom w:val="nil"/>
              <w:right w:val="nil"/>
            </w:tcBorders>
            <w:shd w:val="clear" w:color="auto" w:fill="auto"/>
            <w:vAlign w:val="center"/>
            <w:hideMark/>
          </w:tcPr>
          <w:p w14:paraId="7C460FB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D41D4C" w14:paraId="7C460FBB" w14:textId="77777777">
        <w:trPr>
          <w:trHeight w:val="330"/>
        </w:trPr>
        <w:tc>
          <w:tcPr>
            <w:tcW w:w="7100" w:type="dxa"/>
            <w:tcBorders>
              <w:top w:val="nil"/>
              <w:left w:val="nil"/>
              <w:bottom w:val="nil"/>
              <w:right w:val="nil"/>
            </w:tcBorders>
            <w:shd w:val="clear" w:color="auto" w:fill="auto"/>
            <w:vAlign w:val="center"/>
            <w:hideMark/>
          </w:tcPr>
          <w:p w14:paraId="7C460FB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0FBD" w14:textId="77777777">
        <w:trPr>
          <w:trHeight w:val="330"/>
        </w:trPr>
        <w:tc>
          <w:tcPr>
            <w:tcW w:w="7100" w:type="dxa"/>
            <w:tcBorders>
              <w:top w:val="nil"/>
              <w:left w:val="nil"/>
              <w:bottom w:val="nil"/>
              <w:right w:val="nil"/>
            </w:tcBorders>
            <w:shd w:val="clear" w:color="auto" w:fill="auto"/>
            <w:vAlign w:val="center"/>
            <w:hideMark/>
          </w:tcPr>
          <w:p w14:paraId="7C460FB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w:t>
            </w:r>
            <w:r>
              <w:rPr>
                <w:rFonts w:ascii="Calibri" w:eastAsia="Times New Roman" w:hAnsi="Calibri" w:cs="Calibri"/>
                <w:color w:val="000000"/>
                <w:szCs w:val="24"/>
              </w:rPr>
              <w:t>3 όπως τροπ.     ΚΑΤΑ ΠΛΕΙΟΨΗΦΙΑ</w:t>
            </w:r>
          </w:p>
        </w:tc>
      </w:tr>
      <w:tr w:rsidR="00D41D4C" w14:paraId="7C460FBF" w14:textId="77777777">
        <w:trPr>
          <w:trHeight w:val="330"/>
        </w:trPr>
        <w:tc>
          <w:tcPr>
            <w:tcW w:w="7100" w:type="dxa"/>
            <w:tcBorders>
              <w:top w:val="nil"/>
              <w:left w:val="nil"/>
              <w:bottom w:val="nil"/>
              <w:right w:val="nil"/>
            </w:tcBorders>
            <w:shd w:val="clear" w:color="auto" w:fill="auto"/>
            <w:vAlign w:val="center"/>
            <w:hideMark/>
          </w:tcPr>
          <w:p w14:paraId="7C460FB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0FC1" w14:textId="77777777">
        <w:trPr>
          <w:trHeight w:val="345"/>
        </w:trPr>
        <w:tc>
          <w:tcPr>
            <w:tcW w:w="7100" w:type="dxa"/>
            <w:tcBorders>
              <w:top w:val="nil"/>
              <w:left w:val="nil"/>
              <w:bottom w:val="nil"/>
              <w:right w:val="nil"/>
            </w:tcBorders>
            <w:shd w:val="clear" w:color="auto" w:fill="auto"/>
            <w:vAlign w:val="center"/>
            <w:hideMark/>
          </w:tcPr>
          <w:p w14:paraId="7C460FC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0FC3" w14:textId="77777777">
        <w:trPr>
          <w:trHeight w:val="330"/>
        </w:trPr>
        <w:tc>
          <w:tcPr>
            <w:tcW w:w="7100" w:type="dxa"/>
            <w:tcBorders>
              <w:top w:val="nil"/>
              <w:left w:val="nil"/>
              <w:bottom w:val="nil"/>
              <w:right w:val="nil"/>
            </w:tcBorders>
            <w:shd w:val="clear" w:color="auto" w:fill="auto"/>
            <w:vAlign w:val="center"/>
            <w:hideMark/>
          </w:tcPr>
          <w:p w14:paraId="7C460FC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0FC5" w14:textId="77777777">
        <w:trPr>
          <w:trHeight w:val="330"/>
        </w:trPr>
        <w:tc>
          <w:tcPr>
            <w:tcW w:w="7100" w:type="dxa"/>
            <w:tcBorders>
              <w:top w:val="nil"/>
              <w:left w:val="nil"/>
              <w:bottom w:val="nil"/>
              <w:right w:val="nil"/>
            </w:tcBorders>
            <w:shd w:val="clear" w:color="auto" w:fill="auto"/>
            <w:vAlign w:val="center"/>
            <w:hideMark/>
          </w:tcPr>
          <w:p w14:paraId="7C460FC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0FC7" w14:textId="77777777">
        <w:trPr>
          <w:trHeight w:val="330"/>
        </w:trPr>
        <w:tc>
          <w:tcPr>
            <w:tcW w:w="7100" w:type="dxa"/>
            <w:tcBorders>
              <w:top w:val="nil"/>
              <w:left w:val="nil"/>
              <w:bottom w:val="nil"/>
              <w:right w:val="nil"/>
            </w:tcBorders>
            <w:shd w:val="clear" w:color="auto" w:fill="auto"/>
            <w:vAlign w:val="center"/>
            <w:hideMark/>
          </w:tcPr>
          <w:p w14:paraId="7C460FC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0FC9" w14:textId="77777777">
        <w:trPr>
          <w:trHeight w:val="330"/>
        </w:trPr>
        <w:tc>
          <w:tcPr>
            <w:tcW w:w="7100" w:type="dxa"/>
            <w:tcBorders>
              <w:top w:val="nil"/>
              <w:left w:val="nil"/>
              <w:bottom w:val="nil"/>
              <w:right w:val="nil"/>
            </w:tcBorders>
            <w:shd w:val="clear" w:color="auto" w:fill="auto"/>
            <w:vAlign w:val="center"/>
            <w:hideMark/>
          </w:tcPr>
          <w:p w14:paraId="7C460FC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0FCB" w14:textId="77777777">
        <w:trPr>
          <w:trHeight w:val="330"/>
        </w:trPr>
        <w:tc>
          <w:tcPr>
            <w:tcW w:w="7100" w:type="dxa"/>
            <w:tcBorders>
              <w:top w:val="nil"/>
              <w:left w:val="nil"/>
              <w:bottom w:val="nil"/>
              <w:right w:val="nil"/>
            </w:tcBorders>
            <w:shd w:val="clear" w:color="auto" w:fill="auto"/>
            <w:vAlign w:val="center"/>
            <w:hideMark/>
          </w:tcPr>
          <w:p w14:paraId="7C460FC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D41D4C" w14:paraId="7C460FCD" w14:textId="77777777">
        <w:trPr>
          <w:trHeight w:val="330"/>
        </w:trPr>
        <w:tc>
          <w:tcPr>
            <w:tcW w:w="7100" w:type="dxa"/>
            <w:tcBorders>
              <w:top w:val="nil"/>
              <w:left w:val="nil"/>
              <w:bottom w:val="nil"/>
              <w:right w:val="nil"/>
            </w:tcBorders>
            <w:shd w:val="clear" w:color="auto" w:fill="auto"/>
            <w:vAlign w:val="center"/>
            <w:hideMark/>
          </w:tcPr>
          <w:p w14:paraId="7C460FC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0FCF" w14:textId="77777777">
        <w:trPr>
          <w:trHeight w:val="330"/>
        </w:trPr>
        <w:tc>
          <w:tcPr>
            <w:tcW w:w="7100" w:type="dxa"/>
            <w:tcBorders>
              <w:top w:val="nil"/>
              <w:left w:val="nil"/>
              <w:bottom w:val="nil"/>
              <w:right w:val="nil"/>
            </w:tcBorders>
            <w:shd w:val="clear" w:color="auto" w:fill="auto"/>
            <w:vAlign w:val="center"/>
            <w:hideMark/>
          </w:tcPr>
          <w:p w14:paraId="7C460FC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0FD1" w14:textId="77777777">
        <w:trPr>
          <w:trHeight w:val="330"/>
        </w:trPr>
        <w:tc>
          <w:tcPr>
            <w:tcW w:w="7100" w:type="dxa"/>
            <w:tcBorders>
              <w:top w:val="nil"/>
              <w:left w:val="nil"/>
              <w:bottom w:val="nil"/>
              <w:right w:val="nil"/>
            </w:tcBorders>
            <w:shd w:val="clear" w:color="auto" w:fill="auto"/>
            <w:vAlign w:val="center"/>
            <w:hideMark/>
          </w:tcPr>
          <w:p w14:paraId="7C460FD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0FD3" w14:textId="77777777">
        <w:trPr>
          <w:trHeight w:val="330"/>
        </w:trPr>
        <w:tc>
          <w:tcPr>
            <w:tcW w:w="7100" w:type="dxa"/>
            <w:tcBorders>
              <w:top w:val="nil"/>
              <w:left w:val="nil"/>
              <w:bottom w:val="nil"/>
              <w:right w:val="nil"/>
            </w:tcBorders>
            <w:shd w:val="clear" w:color="auto" w:fill="auto"/>
            <w:vAlign w:val="center"/>
            <w:hideMark/>
          </w:tcPr>
          <w:p w14:paraId="7C460FD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0FD5" w14:textId="77777777">
        <w:trPr>
          <w:trHeight w:val="330"/>
        </w:trPr>
        <w:tc>
          <w:tcPr>
            <w:tcW w:w="7100" w:type="dxa"/>
            <w:tcBorders>
              <w:top w:val="nil"/>
              <w:left w:val="nil"/>
              <w:bottom w:val="nil"/>
              <w:right w:val="nil"/>
            </w:tcBorders>
            <w:shd w:val="clear" w:color="auto" w:fill="auto"/>
            <w:vAlign w:val="center"/>
            <w:hideMark/>
          </w:tcPr>
          <w:p w14:paraId="7C460FD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0FD7" w14:textId="77777777">
        <w:trPr>
          <w:trHeight w:val="330"/>
        </w:trPr>
        <w:tc>
          <w:tcPr>
            <w:tcW w:w="7100" w:type="dxa"/>
            <w:tcBorders>
              <w:top w:val="nil"/>
              <w:left w:val="nil"/>
              <w:bottom w:val="nil"/>
              <w:right w:val="nil"/>
            </w:tcBorders>
            <w:shd w:val="clear" w:color="auto" w:fill="auto"/>
            <w:vAlign w:val="center"/>
            <w:hideMark/>
          </w:tcPr>
          <w:p w14:paraId="7C460FD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0FD9" w14:textId="77777777">
        <w:trPr>
          <w:trHeight w:val="330"/>
        </w:trPr>
        <w:tc>
          <w:tcPr>
            <w:tcW w:w="7100" w:type="dxa"/>
            <w:tcBorders>
              <w:top w:val="nil"/>
              <w:left w:val="nil"/>
              <w:bottom w:val="nil"/>
              <w:right w:val="nil"/>
            </w:tcBorders>
            <w:shd w:val="clear" w:color="auto" w:fill="auto"/>
            <w:vAlign w:val="center"/>
            <w:hideMark/>
          </w:tcPr>
          <w:p w14:paraId="7C460FD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D41D4C" w14:paraId="7C460FDB" w14:textId="77777777">
        <w:trPr>
          <w:trHeight w:val="330"/>
        </w:trPr>
        <w:tc>
          <w:tcPr>
            <w:tcW w:w="7100" w:type="dxa"/>
            <w:tcBorders>
              <w:top w:val="nil"/>
              <w:left w:val="nil"/>
              <w:bottom w:val="nil"/>
              <w:right w:val="nil"/>
            </w:tcBorders>
            <w:shd w:val="clear" w:color="auto" w:fill="auto"/>
            <w:vAlign w:val="center"/>
            <w:hideMark/>
          </w:tcPr>
          <w:p w14:paraId="7C460FD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0FDD" w14:textId="77777777">
        <w:trPr>
          <w:trHeight w:val="330"/>
        </w:trPr>
        <w:tc>
          <w:tcPr>
            <w:tcW w:w="7100" w:type="dxa"/>
            <w:tcBorders>
              <w:top w:val="nil"/>
              <w:left w:val="nil"/>
              <w:bottom w:val="nil"/>
              <w:right w:val="nil"/>
            </w:tcBorders>
            <w:shd w:val="clear" w:color="auto" w:fill="auto"/>
            <w:vAlign w:val="center"/>
            <w:hideMark/>
          </w:tcPr>
          <w:p w14:paraId="7C460FD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0FDF" w14:textId="77777777">
        <w:trPr>
          <w:trHeight w:val="330"/>
        </w:trPr>
        <w:tc>
          <w:tcPr>
            <w:tcW w:w="7100" w:type="dxa"/>
            <w:tcBorders>
              <w:top w:val="nil"/>
              <w:left w:val="nil"/>
              <w:bottom w:val="nil"/>
              <w:right w:val="nil"/>
            </w:tcBorders>
            <w:shd w:val="clear" w:color="auto" w:fill="auto"/>
            <w:vAlign w:val="center"/>
            <w:hideMark/>
          </w:tcPr>
          <w:p w14:paraId="7C460FD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0FE1" w14:textId="77777777">
        <w:trPr>
          <w:trHeight w:val="330"/>
        </w:trPr>
        <w:tc>
          <w:tcPr>
            <w:tcW w:w="7100" w:type="dxa"/>
            <w:tcBorders>
              <w:top w:val="nil"/>
              <w:left w:val="nil"/>
              <w:bottom w:val="nil"/>
              <w:right w:val="nil"/>
            </w:tcBorders>
            <w:shd w:val="clear" w:color="auto" w:fill="auto"/>
            <w:vAlign w:val="center"/>
            <w:hideMark/>
          </w:tcPr>
          <w:p w14:paraId="7C460FE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0FE3" w14:textId="77777777">
        <w:trPr>
          <w:trHeight w:val="330"/>
        </w:trPr>
        <w:tc>
          <w:tcPr>
            <w:tcW w:w="7100" w:type="dxa"/>
            <w:tcBorders>
              <w:top w:val="nil"/>
              <w:left w:val="nil"/>
              <w:bottom w:val="nil"/>
              <w:right w:val="nil"/>
            </w:tcBorders>
            <w:shd w:val="clear" w:color="auto" w:fill="auto"/>
            <w:vAlign w:val="center"/>
            <w:hideMark/>
          </w:tcPr>
          <w:p w14:paraId="7C460FE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0FE5" w14:textId="77777777">
        <w:trPr>
          <w:trHeight w:val="330"/>
        </w:trPr>
        <w:tc>
          <w:tcPr>
            <w:tcW w:w="7100" w:type="dxa"/>
            <w:tcBorders>
              <w:top w:val="nil"/>
              <w:left w:val="nil"/>
              <w:bottom w:val="nil"/>
              <w:right w:val="nil"/>
            </w:tcBorders>
            <w:shd w:val="clear" w:color="auto" w:fill="auto"/>
            <w:vAlign w:val="center"/>
            <w:hideMark/>
          </w:tcPr>
          <w:p w14:paraId="7C460FE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0FE7" w14:textId="77777777">
        <w:trPr>
          <w:trHeight w:val="330"/>
        </w:trPr>
        <w:tc>
          <w:tcPr>
            <w:tcW w:w="7100" w:type="dxa"/>
            <w:tcBorders>
              <w:top w:val="nil"/>
              <w:left w:val="nil"/>
              <w:bottom w:val="nil"/>
              <w:right w:val="nil"/>
            </w:tcBorders>
            <w:shd w:val="clear" w:color="auto" w:fill="auto"/>
            <w:vAlign w:val="center"/>
            <w:hideMark/>
          </w:tcPr>
          <w:p w14:paraId="7C460FE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D41D4C" w14:paraId="7C460FE9" w14:textId="77777777">
        <w:trPr>
          <w:trHeight w:val="330"/>
        </w:trPr>
        <w:tc>
          <w:tcPr>
            <w:tcW w:w="7100" w:type="dxa"/>
            <w:tcBorders>
              <w:top w:val="nil"/>
              <w:left w:val="nil"/>
              <w:bottom w:val="nil"/>
              <w:right w:val="nil"/>
            </w:tcBorders>
            <w:shd w:val="clear" w:color="auto" w:fill="auto"/>
            <w:vAlign w:val="center"/>
            <w:hideMark/>
          </w:tcPr>
          <w:p w14:paraId="7C460FE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0FEB" w14:textId="77777777">
        <w:trPr>
          <w:trHeight w:val="330"/>
        </w:trPr>
        <w:tc>
          <w:tcPr>
            <w:tcW w:w="7100" w:type="dxa"/>
            <w:tcBorders>
              <w:top w:val="nil"/>
              <w:left w:val="nil"/>
              <w:bottom w:val="nil"/>
              <w:right w:val="nil"/>
            </w:tcBorders>
            <w:shd w:val="clear" w:color="auto" w:fill="auto"/>
            <w:vAlign w:val="center"/>
            <w:hideMark/>
          </w:tcPr>
          <w:p w14:paraId="7C460FE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0FED" w14:textId="77777777">
        <w:trPr>
          <w:trHeight w:val="345"/>
        </w:trPr>
        <w:tc>
          <w:tcPr>
            <w:tcW w:w="7100" w:type="dxa"/>
            <w:tcBorders>
              <w:top w:val="nil"/>
              <w:left w:val="nil"/>
              <w:bottom w:val="nil"/>
              <w:right w:val="nil"/>
            </w:tcBorders>
            <w:shd w:val="clear" w:color="auto" w:fill="auto"/>
            <w:vAlign w:val="center"/>
            <w:hideMark/>
          </w:tcPr>
          <w:p w14:paraId="7C460FE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0FEF" w14:textId="77777777">
        <w:trPr>
          <w:trHeight w:val="330"/>
        </w:trPr>
        <w:tc>
          <w:tcPr>
            <w:tcW w:w="7100" w:type="dxa"/>
            <w:tcBorders>
              <w:top w:val="nil"/>
              <w:left w:val="nil"/>
              <w:bottom w:val="nil"/>
              <w:right w:val="nil"/>
            </w:tcBorders>
            <w:shd w:val="clear" w:color="auto" w:fill="auto"/>
            <w:vAlign w:val="center"/>
            <w:hideMark/>
          </w:tcPr>
          <w:p w14:paraId="7C460FE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0FF1" w14:textId="77777777">
        <w:trPr>
          <w:trHeight w:val="330"/>
        </w:trPr>
        <w:tc>
          <w:tcPr>
            <w:tcW w:w="7100" w:type="dxa"/>
            <w:tcBorders>
              <w:top w:val="nil"/>
              <w:left w:val="nil"/>
              <w:bottom w:val="nil"/>
              <w:right w:val="nil"/>
            </w:tcBorders>
            <w:shd w:val="clear" w:color="auto" w:fill="auto"/>
            <w:vAlign w:val="center"/>
            <w:hideMark/>
          </w:tcPr>
          <w:p w14:paraId="7C460FF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0FF3" w14:textId="77777777">
        <w:trPr>
          <w:trHeight w:val="330"/>
        </w:trPr>
        <w:tc>
          <w:tcPr>
            <w:tcW w:w="7100" w:type="dxa"/>
            <w:tcBorders>
              <w:top w:val="nil"/>
              <w:left w:val="nil"/>
              <w:bottom w:val="nil"/>
              <w:right w:val="nil"/>
            </w:tcBorders>
            <w:shd w:val="clear" w:color="auto" w:fill="auto"/>
            <w:vAlign w:val="center"/>
            <w:hideMark/>
          </w:tcPr>
          <w:p w14:paraId="7C460FF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0FF5" w14:textId="77777777">
        <w:trPr>
          <w:trHeight w:val="330"/>
        </w:trPr>
        <w:tc>
          <w:tcPr>
            <w:tcW w:w="7100" w:type="dxa"/>
            <w:tcBorders>
              <w:top w:val="nil"/>
              <w:left w:val="nil"/>
              <w:bottom w:val="nil"/>
              <w:right w:val="nil"/>
            </w:tcBorders>
            <w:shd w:val="clear" w:color="auto" w:fill="auto"/>
            <w:vAlign w:val="center"/>
            <w:hideMark/>
          </w:tcPr>
          <w:p w14:paraId="7C460FF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D41D4C" w14:paraId="7C460FF7" w14:textId="77777777">
        <w:trPr>
          <w:trHeight w:val="330"/>
        </w:trPr>
        <w:tc>
          <w:tcPr>
            <w:tcW w:w="7100" w:type="dxa"/>
            <w:tcBorders>
              <w:top w:val="nil"/>
              <w:left w:val="nil"/>
              <w:bottom w:val="nil"/>
              <w:right w:val="nil"/>
            </w:tcBorders>
            <w:shd w:val="clear" w:color="auto" w:fill="auto"/>
            <w:vAlign w:val="center"/>
            <w:hideMark/>
          </w:tcPr>
          <w:p w14:paraId="7C460FF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0FF9" w14:textId="77777777">
        <w:trPr>
          <w:trHeight w:val="330"/>
        </w:trPr>
        <w:tc>
          <w:tcPr>
            <w:tcW w:w="7100" w:type="dxa"/>
            <w:tcBorders>
              <w:top w:val="nil"/>
              <w:left w:val="nil"/>
              <w:bottom w:val="nil"/>
              <w:right w:val="nil"/>
            </w:tcBorders>
            <w:shd w:val="clear" w:color="auto" w:fill="auto"/>
            <w:vAlign w:val="center"/>
            <w:hideMark/>
          </w:tcPr>
          <w:p w14:paraId="7C460FF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0FFB" w14:textId="77777777">
        <w:trPr>
          <w:trHeight w:val="330"/>
        </w:trPr>
        <w:tc>
          <w:tcPr>
            <w:tcW w:w="7100" w:type="dxa"/>
            <w:tcBorders>
              <w:top w:val="nil"/>
              <w:left w:val="nil"/>
              <w:bottom w:val="nil"/>
              <w:right w:val="nil"/>
            </w:tcBorders>
            <w:shd w:val="clear" w:color="auto" w:fill="auto"/>
            <w:vAlign w:val="center"/>
            <w:hideMark/>
          </w:tcPr>
          <w:p w14:paraId="7C460FF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0FFD" w14:textId="77777777">
        <w:trPr>
          <w:trHeight w:val="330"/>
        </w:trPr>
        <w:tc>
          <w:tcPr>
            <w:tcW w:w="7100" w:type="dxa"/>
            <w:tcBorders>
              <w:top w:val="nil"/>
              <w:left w:val="nil"/>
              <w:bottom w:val="nil"/>
              <w:right w:val="nil"/>
            </w:tcBorders>
            <w:shd w:val="clear" w:color="auto" w:fill="auto"/>
            <w:vAlign w:val="center"/>
            <w:hideMark/>
          </w:tcPr>
          <w:p w14:paraId="7C460FF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0FFF" w14:textId="77777777">
        <w:trPr>
          <w:trHeight w:val="330"/>
        </w:trPr>
        <w:tc>
          <w:tcPr>
            <w:tcW w:w="7100" w:type="dxa"/>
            <w:tcBorders>
              <w:top w:val="nil"/>
              <w:left w:val="nil"/>
              <w:bottom w:val="nil"/>
              <w:right w:val="nil"/>
            </w:tcBorders>
            <w:shd w:val="clear" w:color="auto" w:fill="auto"/>
            <w:vAlign w:val="center"/>
            <w:hideMark/>
          </w:tcPr>
          <w:p w14:paraId="7C460FF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001" w14:textId="77777777">
        <w:trPr>
          <w:trHeight w:val="330"/>
        </w:trPr>
        <w:tc>
          <w:tcPr>
            <w:tcW w:w="7100" w:type="dxa"/>
            <w:tcBorders>
              <w:top w:val="nil"/>
              <w:left w:val="nil"/>
              <w:bottom w:val="nil"/>
              <w:right w:val="nil"/>
            </w:tcBorders>
            <w:shd w:val="clear" w:color="auto" w:fill="auto"/>
            <w:vAlign w:val="center"/>
            <w:hideMark/>
          </w:tcPr>
          <w:p w14:paraId="7C46100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003" w14:textId="77777777">
        <w:trPr>
          <w:trHeight w:val="330"/>
        </w:trPr>
        <w:tc>
          <w:tcPr>
            <w:tcW w:w="7100" w:type="dxa"/>
            <w:tcBorders>
              <w:top w:val="nil"/>
              <w:left w:val="nil"/>
              <w:bottom w:val="nil"/>
              <w:right w:val="nil"/>
            </w:tcBorders>
            <w:shd w:val="clear" w:color="auto" w:fill="auto"/>
            <w:vAlign w:val="center"/>
            <w:hideMark/>
          </w:tcPr>
          <w:p w14:paraId="7C46100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D41D4C" w14:paraId="7C461005" w14:textId="77777777">
        <w:trPr>
          <w:trHeight w:val="330"/>
        </w:trPr>
        <w:tc>
          <w:tcPr>
            <w:tcW w:w="7100" w:type="dxa"/>
            <w:tcBorders>
              <w:top w:val="nil"/>
              <w:left w:val="nil"/>
              <w:bottom w:val="nil"/>
              <w:right w:val="nil"/>
            </w:tcBorders>
            <w:shd w:val="clear" w:color="auto" w:fill="auto"/>
            <w:vAlign w:val="center"/>
            <w:hideMark/>
          </w:tcPr>
          <w:p w14:paraId="7C46100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007" w14:textId="77777777">
        <w:trPr>
          <w:trHeight w:val="330"/>
        </w:trPr>
        <w:tc>
          <w:tcPr>
            <w:tcW w:w="7100" w:type="dxa"/>
            <w:tcBorders>
              <w:top w:val="nil"/>
              <w:left w:val="nil"/>
              <w:bottom w:val="nil"/>
              <w:right w:val="nil"/>
            </w:tcBorders>
            <w:shd w:val="clear" w:color="auto" w:fill="auto"/>
            <w:vAlign w:val="center"/>
            <w:hideMark/>
          </w:tcPr>
          <w:p w14:paraId="7C46100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009" w14:textId="77777777">
        <w:trPr>
          <w:trHeight w:val="330"/>
        </w:trPr>
        <w:tc>
          <w:tcPr>
            <w:tcW w:w="7100" w:type="dxa"/>
            <w:tcBorders>
              <w:top w:val="nil"/>
              <w:left w:val="nil"/>
              <w:bottom w:val="nil"/>
              <w:right w:val="nil"/>
            </w:tcBorders>
            <w:shd w:val="clear" w:color="auto" w:fill="auto"/>
            <w:vAlign w:val="center"/>
            <w:hideMark/>
          </w:tcPr>
          <w:p w14:paraId="7C46100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ΔΗ.ΣΥ: -</w:t>
            </w:r>
          </w:p>
        </w:tc>
      </w:tr>
      <w:tr w:rsidR="00D41D4C" w14:paraId="7C46100B" w14:textId="77777777">
        <w:trPr>
          <w:trHeight w:val="345"/>
        </w:trPr>
        <w:tc>
          <w:tcPr>
            <w:tcW w:w="7100" w:type="dxa"/>
            <w:tcBorders>
              <w:top w:val="nil"/>
              <w:left w:val="nil"/>
              <w:bottom w:val="nil"/>
              <w:right w:val="nil"/>
            </w:tcBorders>
            <w:shd w:val="clear" w:color="auto" w:fill="auto"/>
            <w:vAlign w:val="center"/>
            <w:hideMark/>
          </w:tcPr>
          <w:p w14:paraId="7C46100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00D" w14:textId="77777777">
        <w:trPr>
          <w:trHeight w:val="330"/>
        </w:trPr>
        <w:tc>
          <w:tcPr>
            <w:tcW w:w="7100" w:type="dxa"/>
            <w:tcBorders>
              <w:top w:val="nil"/>
              <w:left w:val="nil"/>
              <w:bottom w:val="nil"/>
              <w:right w:val="nil"/>
            </w:tcBorders>
            <w:shd w:val="clear" w:color="auto" w:fill="auto"/>
            <w:vAlign w:val="center"/>
            <w:hideMark/>
          </w:tcPr>
          <w:p w14:paraId="7C46100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00F" w14:textId="77777777">
        <w:trPr>
          <w:trHeight w:val="330"/>
        </w:trPr>
        <w:tc>
          <w:tcPr>
            <w:tcW w:w="7100" w:type="dxa"/>
            <w:tcBorders>
              <w:top w:val="nil"/>
              <w:left w:val="nil"/>
              <w:bottom w:val="nil"/>
              <w:right w:val="nil"/>
            </w:tcBorders>
            <w:shd w:val="clear" w:color="auto" w:fill="auto"/>
            <w:vAlign w:val="center"/>
            <w:hideMark/>
          </w:tcPr>
          <w:p w14:paraId="7C46100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011" w14:textId="77777777">
        <w:trPr>
          <w:trHeight w:val="330"/>
        </w:trPr>
        <w:tc>
          <w:tcPr>
            <w:tcW w:w="7100" w:type="dxa"/>
            <w:tcBorders>
              <w:top w:val="nil"/>
              <w:left w:val="nil"/>
              <w:bottom w:val="nil"/>
              <w:right w:val="nil"/>
            </w:tcBorders>
            <w:shd w:val="clear" w:color="auto" w:fill="auto"/>
            <w:vAlign w:val="center"/>
            <w:hideMark/>
          </w:tcPr>
          <w:p w14:paraId="7C46101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D41D4C" w14:paraId="7C461013" w14:textId="77777777">
        <w:trPr>
          <w:trHeight w:val="330"/>
        </w:trPr>
        <w:tc>
          <w:tcPr>
            <w:tcW w:w="7100" w:type="dxa"/>
            <w:tcBorders>
              <w:top w:val="nil"/>
              <w:left w:val="nil"/>
              <w:bottom w:val="nil"/>
              <w:right w:val="nil"/>
            </w:tcBorders>
            <w:shd w:val="clear" w:color="auto" w:fill="auto"/>
            <w:vAlign w:val="center"/>
            <w:hideMark/>
          </w:tcPr>
          <w:p w14:paraId="7C46101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015" w14:textId="77777777">
        <w:trPr>
          <w:trHeight w:val="330"/>
        </w:trPr>
        <w:tc>
          <w:tcPr>
            <w:tcW w:w="7100" w:type="dxa"/>
            <w:tcBorders>
              <w:top w:val="nil"/>
              <w:left w:val="nil"/>
              <w:bottom w:val="nil"/>
              <w:right w:val="nil"/>
            </w:tcBorders>
            <w:shd w:val="clear" w:color="auto" w:fill="auto"/>
            <w:vAlign w:val="center"/>
            <w:hideMark/>
          </w:tcPr>
          <w:p w14:paraId="7C46101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017" w14:textId="77777777">
        <w:trPr>
          <w:trHeight w:val="330"/>
        </w:trPr>
        <w:tc>
          <w:tcPr>
            <w:tcW w:w="7100" w:type="dxa"/>
            <w:tcBorders>
              <w:top w:val="nil"/>
              <w:left w:val="nil"/>
              <w:bottom w:val="nil"/>
              <w:right w:val="nil"/>
            </w:tcBorders>
            <w:shd w:val="clear" w:color="auto" w:fill="auto"/>
            <w:vAlign w:val="center"/>
            <w:hideMark/>
          </w:tcPr>
          <w:p w14:paraId="7C46101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019" w14:textId="77777777">
        <w:trPr>
          <w:trHeight w:val="330"/>
        </w:trPr>
        <w:tc>
          <w:tcPr>
            <w:tcW w:w="7100" w:type="dxa"/>
            <w:tcBorders>
              <w:top w:val="nil"/>
              <w:left w:val="nil"/>
              <w:bottom w:val="nil"/>
              <w:right w:val="nil"/>
            </w:tcBorders>
            <w:shd w:val="clear" w:color="auto" w:fill="auto"/>
            <w:vAlign w:val="center"/>
            <w:hideMark/>
          </w:tcPr>
          <w:p w14:paraId="7C46101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01B" w14:textId="77777777">
        <w:trPr>
          <w:trHeight w:val="330"/>
        </w:trPr>
        <w:tc>
          <w:tcPr>
            <w:tcW w:w="7100" w:type="dxa"/>
            <w:tcBorders>
              <w:top w:val="nil"/>
              <w:left w:val="nil"/>
              <w:bottom w:val="nil"/>
              <w:right w:val="nil"/>
            </w:tcBorders>
            <w:shd w:val="clear" w:color="auto" w:fill="auto"/>
            <w:vAlign w:val="center"/>
            <w:hideMark/>
          </w:tcPr>
          <w:p w14:paraId="7C46101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01D" w14:textId="77777777">
        <w:trPr>
          <w:trHeight w:val="330"/>
        </w:trPr>
        <w:tc>
          <w:tcPr>
            <w:tcW w:w="7100" w:type="dxa"/>
            <w:tcBorders>
              <w:top w:val="nil"/>
              <w:left w:val="nil"/>
              <w:bottom w:val="nil"/>
              <w:right w:val="nil"/>
            </w:tcBorders>
            <w:shd w:val="clear" w:color="auto" w:fill="auto"/>
            <w:vAlign w:val="center"/>
            <w:hideMark/>
          </w:tcPr>
          <w:p w14:paraId="7C46101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ΕΝ. ΚΕΝΤΡΩΩΝ: </w:t>
            </w:r>
            <w:r>
              <w:rPr>
                <w:rFonts w:ascii="Calibri" w:eastAsia="Times New Roman" w:hAnsi="Calibri" w:cs="Calibri"/>
                <w:color w:val="000000"/>
                <w:szCs w:val="24"/>
              </w:rPr>
              <w:t>-</w:t>
            </w:r>
          </w:p>
        </w:tc>
      </w:tr>
      <w:tr w:rsidR="00D41D4C" w14:paraId="7C46101F" w14:textId="77777777">
        <w:trPr>
          <w:trHeight w:val="330"/>
        </w:trPr>
        <w:tc>
          <w:tcPr>
            <w:tcW w:w="7100" w:type="dxa"/>
            <w:tcBorders>
              <w:top w:val="nil"/>
              <w:left w:val="nil"/>
              <w:bottom w:val="nil"/>
              <w:right w:val="nil"/>
            </w:tcBorders>
            <w:shd w:val="clear" w:color="auto" w:fill="auto"/>
            <w:vAlign w:val="center"/>
            <w:hideMark/>
          </w:tcPr>
          <w:p w14:paraId="7C46101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D41D4C" w14:paraId="7C461021" w14:textId="77777777">
        <w:trPr>
          <w:trHeight w:val="330"/>
        </w:trPr>
        <w:tc>
          <w:tcPr>
            <w:tcW w:w="7100" w:type="dxa"/>
            <w:tcBorders>
              <w:top w:val="nil"/>
              <w:left w:val="nil"/>
              <w:bottom w:val="nil"/>
              <w:right w:val="nil"/>
            </w:tcBorders>
            <w:shd w:val="clear" w:color="auto" w:fill="auto"/>
            <w:vAlign w:val="center"/>
            <w:hideMark/>
          </w:tcPr>
          <w:p w14:paraId="7C46102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023" w14:textId="77777777">
        <w:trPr>
          <w:trHeight w:val="330"/>
        </w:trPr>
        <w:tc>
          <w:tcPr>
            <w:tcW w:w="7100" w:type="dxa"/>
            <w:tcBorders>
              <w:top w:val="nil"/>
              <w:left w:val="nil"/>
              <w:bottom w:val="nil"/>
              <w:right w:val="nil"/>
            </w:tcBorders>
            <w:shd w:val="clear" w:color="auto" w:fill="auto"/>
            <w:vAlign w:val="center"/>
            <w:hideMark/>
          </w:tcPr>
          <w:p w14:paraId="7C46102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025" w14:textId="77777777">
        <w:trPr>
          <w:trHeight w:val="330"/>
        </w:trPr>
        <w:tc>
          <w:tcPr>
            <w:tcW w:w="7100" w:type="dxa"/>
            <w:tcBorders>
              <w:top w:val="nil"/>
              <w:left w:val="nil"/>
              <w:bottom w:val="nil"/>
              <w:right w:val="nil"/>
            </w:tcBorders>
            <w:shd w:val="clear" w:color="auto" w:fill="auto"/>
            <w:vAlign w:val="center"/>
            <w:hideMark/>
          </w:tcPr>
          <w:p w14:paraId="7C46102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027" w14:textId="77777777">
        <w:trPr>
          <w:trHeight w:val="330"/>
        </w:trPr>
        <w:tc>
          <w:tcPr>
            <w:tcW w:w="7100" w:type="dxa"/>
            <w:tcBorders>
              <w:top w:val="nil"/>
              <w:left w:val="nil"/>
              <w:bottom w:val="nil"/>
              <w:right w:val="nil"/>
            </w:tcBorders>
            <w:shd w:val="clear" w:color="auto" w:fill="auto"/>
            <w:vAlign w:val="center"/>
            <w:hideMark/>
          </w:tcPr>
          <w:p w14:paraId="7C46102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029" w14:textId="77777777">
        <w:trPr>
          <w:trHeight w:val="330"/>
        </w:trPr>
        <w:tc>
          <w:tcPr>
            <w:tcW w:w="7100" w:type="dxa"/>
            <w:tcBorders>
              <w:top w:val="nil"/>
              <w:left w:val="nil"/>
              <w:bottom w:val="nil"/>
              <w:right w:val="nil"/>
            </w:tcBorders>
            <w:shd w:val="clear" w:color="auto" w:fill="auto"/>
            <w:vAlign w:val="center"/>
            <w:hideMark/>
          </w:tcPr>
          <w:p w14:paraId="7C46102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02B" w14:textId="77777777">
        <w:trPr>
          <w:trHeight w:val="330"/>
        </w:trPr>
        <w:tc>
          <w:tcPr>
            <w:tcW w:w="7100" w:type="dxa"/>
            <w:tcBorders>
              <w:top w:val="nil"/>
              <w:left w:val="nil"/>
              <w:bottom w:val="nil"/>
              <w:right w:val="nil"/>
            </w:tcBorders>
            <w:shd w:val="clear" w:color="auto" w:fill="auto"/>
            <w:vAlign w:val="center"/>
            <w:hideMark/>
          </w:tcPr>
          <w:p w14:paraId="7C46102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02D" w14:textId="77777777">
        <w:trPr>
          <w:trHeight w:val="345"/>
        </w:trPr>
        <w:tc>
          <w:tcPr>
            <w:tcW w:w="7100" w:type="dxa"/>
            <w:tcBorders>
              <w:top w:val="nil"/>
              <w:left w:val="nil"/>
              <w:bottom w:val="nil"/>
              <w:right w:val="nil"/>
            </w:tcBorders>
            <w:shd w:val="clear" w:color="auto" w:fill="auto"/>
            <w:vAlign w:val="center"/>
            <w:hideMark/>
          </w:tcPr>
          <w:p w14:paraId="7C46102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D41D4C" w14:paraId="7C46102F" w14:textId="77777777">
        <w:trPr>
          <w:trHeight w:val="330"/>
        </w:trPr>
        <w:tc>
          <w:tcPr>
            <w:tcW w:w="7100" w:type="dxa"/>
            <w:tcBorders>
              <w:top w:val="nil"/>
              <w:left w:val="nil"/>
              <w:bottom w:val="nil"/>
              <w:right w:val="nil"/>
            </w:tcBorders>
            <w:shd w:val="clear" w:color="auto" w:fill="auto"/>
            <w:vAlign w:val="center"/>
            <w:hideMark/>
          </w:tcPr>
          <w:p w14:paraId="7C46102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031" w14:textId="77777777">
        <w:trPr>
          <w:trHeight w:val="330"/>
        </w:trPr>
        <w:tc>
          <w:tcPr>
            <w:tcW w:w="7100" w:type="dxa"/>
            <w:tcBorders>
              <w:top w:val="nil"/>
              <w:left w:val="nil"/>
              <w:bottom w:val="nil"/>
              <w:right w:val="nil"/>
            </w:tcBorders>
            <w:shd w:val="clear" w:color="auto" w:fill="auto"/>
            <w:vAlign w:val="center"/>
            <w:hideMark/>
          </w:tcPr>
          <w:p w14:paraId="7C46103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033" w14:textId="77777777">
        <w:trPr>
          <w:trHeight w:val="330"/>
        </w:trPr>
        <w:tc>
          <w:tcPr>
            <w:tcW w:w="7100" w:type="dxa"/>
            <w:tcBorders>
              <w:top w:val="nil"/>
              <w:left w:val="nil"/>
              <w:bottom w:val="nil"/>
              <w:right w:val="nil"/>
            </w:tcBorders>
            <w:shd w:val="clear" w:color="auto" w:fill="auto"/>
            <w:vAlign w:val="center"/>
            <w:hideMark/>
          </w:tcPr>
          <w:p w14:paraId="7C46103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035" w14:textId="77777777">
        <w:trPr>
          <w:trHeight w:val="330"/>
        </w:trPr>
        <w:tc>
          <w:tcPr>
            <w:tcW w:w="7100" w:type="dxa"/>
            <w:tcBorders>
              <w:top w:val="nil"/>
              <w:left w:val="nil"/>
              <w:bottom w:val="nil"/>
              <w:right w:val="nil"/>
            </w:tcBorders>
            <w:shd w:val="clear" w:color="auto" w:fill="auto"/>
            <w:vAlign w:val="center"/>
            <w:hideMark/>
          </w:tcPr>
          <w:p w14:paraId="7C46103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037" w14:textId="77777777">
        <w:trPr>
          <w:trHeight w:val="345"/>
        </w:trPr>
        <w:tc>
          <w:tcPr>
            <w:tcW w:w="7100" w:type="dxa"/>
            <w:tcBorders>
              <w:top w:val="nil"/>
              <w:left w:val="nil"/>
              <w:bottom w:val="nil"/>
              <w:right w:val="nil"/>
            </w:tcBorders>
            <w:shd w:val="clear" w:color="auto" w:fill="auto"/>
            <w:vAlign w:val="center"/>
            <w:hideMark/>
          </w:tcPr>
          <w:p w14:paraId="7C46103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039" w14:textId="77777777">
        <w:trPr>
          <w:trHeight w:val="330"/>
        </w:trPr>
        <w:tc>
          <w:tcPr>
            <w:tcW w:w="7100" w:type="dxa"/>
            <w:tcBorders>
              <w:top w:val="nil"/>
              <w:left w:val="nil"/>
              <w:bottom w:val="nil"/>
              <w:right w:val="nil"/>
            </w:tcBorders>
            <w:shd w:val="clear" w:color="auto" w:fill="auto"/>
            <w:vAlign w:val="center"/>
            <w:hideMark/>
          </w:tcPr>
          <w:p w14:paraId="7C46103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03B" w14:textId="77777777">
        <w:trPr>
          <w:trHeight w:val="330"/>
        </w:trPr>
        <w:tc>
          <w:tcPr>
            <w:tcW w:w="7100" w:type="dxa"/>
            <w:tcBorders>
              <w:top w:val="nil"/>
              <w:left w:val="nil"/>
              <w:bottom w:val="nil"/>
              <w:right w:val="nil"/>
            </w:tcBorders>
            <w:shd w:val="clear" w:color="auto" w:fill="auto"/>
            <w:vAlign w:val="center"/>
            <w:hideMark/>
          </w:tcPr>
          <w:p w14:paraId="7C46103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12 ως έχει     ΚΑΤΑ </w:t>
            </w:r>
            <w:r>
              <w:rPr>
                <w:rFonts w:ascii="Calibri" w:eastAsia="Times New Roman" w:hAnsi="Calibri" w:cs="Calibri"/>
                <w:color w:val="000000"/>
                <w:szCs w:val="24"/>
              </w:rPr>
              <w:t>ΠΛΕΙΟΨΗΦΙΑ</w:t>
            </w:r>
          </w:p>
        </w:tc>
      </w:tr>
      <w:tr w:rsidR="00D41D4C" w14:paraId="7C46103D" w14:textId="77777777">
        <w:trPr>
          <w:trHeight w:val="330"/>
        </w:trPr>
        <w:tc>
          <w:tcPr>
            <w:tcW w:w="7100" w:type="dxa"/>
            <w:tcBorders>
              <w:top w:val="nil"/>
              <w:left w:val="nil"/>
              <w:bottom w:val="nil"/>
              <w:right w:val="nil"/>
            </w:tcBorders>
            <w:shd w:val="clear" w:color="auto" w:fill="auto"/>
            <w:vAlign w:val="center"/>
            <w:hideMark/>
          </w:tcPr>
          <w:p w14:paraId="7C46103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03F" w14:textId="77777777">
        <w:trPr>
          <w:trHeight w:val="330"/>
        </w:trPr>
        <w:tc>
          <w:tcPr>
            <w:tcW w:w="7100" w:type="dxa"/>
            <w:tcBorders>
              <w:top w:val="nil"/>
              <w:left w:val="nil"/>
              <w:bottom w:val="nil"/>
              <w:right w:val="nil"/>
            </w:tcBorders>
            <w:shd w:val="clear" w:color="auto" w:fill="auto"/>
            <w:vAlign w:val="center"/>
            <w:hideMark/>
          </w:tcPr>
          <w:p w14:paraId="7C46103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041" w14:textId="77777777">
        <w:trPr>
          <w:trHeight w:val="330"/>
        </w:trPr>
        <w:tc>
          <w:tcPr>
            <w:tcW w:w="7100" w:type="dxa"/>
            <w:tcBorders>
              <w:top w:val="nil"/>
              <w:left w:val="nil"/>
              <w:bottom w:val="nil"/>
              <w:right w:val="nil"/>
            </w:tcBorders>
            <w:shd w:val="clear" w:color="auto" w:fill="auto"/>
            <w:vAlign w:val="center"/>
            <w:hideMark/>
          </w:tcPr>
          <w:p w14:paraId="7C46104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043" w14:textId="77777777">
        <w:trPr>
          <w:trHeight w:val="330"/>
        </w:trPr>
        <w:tc>
          <w:tcPr>
            <w:tcW w:w="7100" w:type="dxa"/>
            <w:tcBorders>
              <w:top w:val="nil"/>
              <w:left w:val="nil"/>
              <w:bottom w:val="nil"/>
              <w:right w:val="nil"/>
            </w:tcBorders>
            <w:shd w:val="clear" w:color="auto" w:fill="auto"/>
            <w:vAlign w:val="center"/>
            <w:hideMark/>
          </w:tcPr>
          <w:p w14:paraId="7C46104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045" w14:textId="77777777">
        <w:trPr>
          <w:trHeight w:val="330"/>
        </w:trPr>
        <w:tc>
          <w:tcPr>
            <w:tcW w:w="7100" w:type="dxa"/>
            <w:tcBorders>
              <w:top w:val="nil"/>
              <w:left w:val="nil"/>
              <w:bottom w:val="nil"/>
              <w:right w:val="nil"/>
            </w:tcBorders>
            <w:shd w:val="clear" w:color="auto" w:fill="auto"/>
            <w:vAlign w:val="center"/>
            <w:hideMark/>
          </w:tcPr>
          <w:p w14:paraId="7C46104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047" w14:textId="77777777">
        <w:trPr>
          <w:trHeight w:val="330"/>
        </w:trPr>
        <w:tc>
          <w:tcPr>
            <w:tcW w:w="7100" w:type="dxa"/>
            <w:tcBorders>
              <w:top w:val="nil"/>
              <w:left w:val="nil"/>
              <w:bottom w:val="nil"/>
              <w:right w:val="nil"/>
            </w:tcBorders>
            <w:shd w:val="clear" w:color="auto" w:fill="auto"/>
            <w:vAlign w:val="center"/>
            <w:hideMark/>
          </w:tcPr>
          <w:p w14:paraId="7C46104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049" w14:textId="77777777">
        <w:trPr>
          <w:trHeight w:val="330"/>
        </w:trPr>
        <w:tc>
          <w:tcPr>
            <w:tcW w:w="7100" w:type="dxa"/>
            <w:tcBorders>
              <w:top w:val="nil"/>
              <w:left w:val="nil"/>
              <w:bottom w:val="nil"/>
              <w:right w:val="nil"/>
            </w:tcBorders>
            <w:shd w:val="clear" w:color="auto" w:fill="auto"/>
            <w:vAlign w:val="center"/>
            <w:hideMark/>
          </w:tcPr>
          <w:p w14:paraId="7C46104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D41D4C" w14:paraId="7C46104B" w14:textId="77777777">
        <w:trPr>
          <w:trHeight w:val="345"/>
        </w:trPr>
        <w:tc>
          <w:tcPr>
            <w:tcW w:w="7100" w:type="dxa"/>
            <w:tcBorders>
              <w:top w:val="nil"/>
              <w:left w:val="nil"/>
              <w:bottom w:val="nil"/>
              <w:right w:val="nil"/>
            </w:tcBorders>
            <w:shd w:val="clear" w:color="auto" w:fill="auto"/>
            <w:vAlign w:val="center"/>
            <w:hideMark/>
          </w:tcPr>
          <w:p w14:paraId="7C46104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04D" w14:textId="77777777">
        <w:trPr>
          <w:trHeight w:val="330"/>
        </w:trPr>
        <w:tc>
          <w:tcPr>
            <w:tcW w:w="7100" w:type="dxa"/>
            <w:tcBorders>
              <w:top w:val="nil"/>
              <w:left w:val="nil"/>
              <w:bottom w:val="nil"/>
              <w:right w:val="nil"/>
            </w:tcBorders>
            <w:shd w:val="clear" w:color="auto" w:fill="auto"/>
            <w:vAlign w:val="center"/>
            <w:hideMark/>
          </w:tcPr>
          <w:p w14:paraId="7C46104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04F" w14:textId="77777777">
        <w:trPr>
          <w:trHeight w:val="330"/>
        </w:trPr>
        <w:tc>
          <w:tcPr>
            <w:tcW w:w="7100" w:type="dxa"/>
            <w:tcBorders>
              <w:top w:val="nil"/>
              <w:left w:val="nil"/>
              <w:bottom w:val="nil"/>
              <w:right w:val="nil"/>
            </w:tcBorders>
            <w:shd w:val="clear" w:color="auto" w:fill="auto"/>
            <w:vAlign w:val="center"/>
            <w:hideMark/>
          </w:tcPr>
          <w:p w14:paraId="7C46104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051" w14:textId="77777777">
        <w:trPr>
          <w:trHeight w:val="330"/>
        </w:trPr>
        <w:tc>
          <w:tcPr>
            <w:tcW w:w="7100" w:type="dxa"/>
            <w:tcBorders>
              <w:top w:val="nil"/>
              <w:left w:val="nil"/>
              <w:bottom w:val="nil"/>
              <w:right w:val="nil"/>
            </w:tcBorders>
            <w:shd w:val="clear" w:color="auto" w:fill="auto"/>
            <w:vAlign w:val="center"/>
            <w:hideMark/>
          </w:tcPr>
          <w:p w14:paraId="7C46105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053" w14:textId="77777777">
        <w:trPr>
          <w:trHeight w:val="330"/>
        </w:trPr>
        <w:tc>
          <w:tcPr>
            <w:tcW w:w="7100" w:type="dxa"/>
            <w:tcBorders>
              <w:top w:val="nil"/>
              <w:left w:val="nil"/>
              <w:bottom w:val="nil"/>
              <w:right w:val="nil"/>
            </w:tcBorders>
            <w:shd w:val="clear" w:color="auto" w:fill="auto"/>
            <w:vAlign w:val="center"/>
            <w:hideMark/>
          </w:tcPr>
          <w:p w14:paraId="7C46105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055" w14:textId="77777777">
        <w:trPr>
          <w:trHeight w:val="345"/>
        </w:trPr>
        <w:tc>
          <w:tcPr>
            <w:tcW w:w="7100" w:type="dxa"/>
            <w:tcBorders>
              <w:top w:val="nil"/>
              <w:left w:val="nil"/>
              <w:bottom w:val="nil"/>
              <w:right w:val="nil"/>
            </w:tcBorders>
            <w:shd w:val="clear" w:color="auto" w:fill="auto"/>
            <w:vAlign w:val="center"/>
            <w:hideMark/>
          </w:tcPr>
          <w:p w14:paraId="7C46105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057" w14:textId="77777777">
        <w:trPr>
          <w:trHeight w:val="330"/>
        </w:trPr>
        <w:tc>
          <w:tcPr>
            <w:tcW w:w="7100" w:type="dxa"/>
            <w:tcBorders>
              <w:top w:val="nil"/>
              <w:left w:val="nil"/>
              <w:bottom w:val="nil"/>
              <w:right w:val="nil"/>
            </w:tcBorders>
            <w:shd w:val="clear" w:color="auto" w:fill="auto"/>
            <w:vAlign w:val="center"/>
            <w:hideMark/>
          </w:tcPr>
          <w:p w14:paraId="7C46105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 όπως τροπ.     ΚΑΤΑ ΠΛΕΙΟΨΗΦΙΑ</w:t>
            </w:r>
          </w:p>
        </w:tc>
      </w:tr>
      <w:tr w:rsidR="00D41D4C" w14:paraId="7C461059" w14:textId="77777777">
        <w:trPr>
          <w:trHeight w:val="330"/>
        </w:trPr>
        <w:tc>
          <w:tcPr>
            <w:tcW w:w="7100" w:type="dxa"/>
            <w:tcBorders>
              <w:top w:val="nil"/>
              <w:left w:val="nil"/>
              <w:bottom w:val="nil"/>
              <w:right w:val="nil"/>
            </w:tcBorders>
            <w:shd w:val="clear" w:color="auto" w:fill="auto"/>
            <w:vAlign w:val="center"/>
            <w:hideMark/>
          </w:tcPr>
          <w:p w14:paraId="7C46105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D41D4C" w14:paraId="7C46105B" w14:textId="77777777">
        <w:trPr>
          <w:trHeight w:val="330"/>
        </w:trPr>
        <w:tc>
          <w:tcPr>
            <w:tcW w:w="7100" w:type="dxa"/>
            <w:tcBorders>
              <w:top w:val="nil"/>
              <w:left w:val="nil"/>
              <w:bottom w:val="nil"/>
              <w:right w:val="nil"/>
            </w:tcBorders>
            <w:shd w:val="clear" w:color="auto" w:fill="auto"/>
            <w:vAlign w:val="center"/>
            <w:hideMark/>
          </w:tcPr>
          <w:p w14:paraId="7C46105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Ν.Δ.: </w:t>
            </w:r>
            <w:r>
              <w:rPr>
                <w:rFonts w:ascii="Calibri" w:eastAsia="Times New Roman" w:hAnsi="Calibri" w:cs="Calibri"/>
                <w:color w:val="000000"/>
                <w:szCs w:val="24"/>
              </w:rPr>
              <w:t>OXI</w:t>
            </w:r>
          </w:p>
        </w:tc>
      </w:tr>
      <w:tr w:rsidR="00D41D4C" w14:paraId="7C46105D" w14:textId="77777777">
        <w:trPr>
          <w:trHeight w:val="330"/>
        </w:trPr>
        <w:tc>
          <w:tcPr>
            <w:tcW w:w="7100" w:type="dxa"/>
            <w:tcBorders>
              <w:top w:val="nil"/>
              <w:left w:val="nil"/>
              <w:bottom w:val="nil"/>
              <w:right w:val="nil"/>
            </w:tcBorders>
            <w:shd w:val="clear" w:color="auto" w:fill="auto"/>
            <w:vAlign w:val="center"/>
            <w:hideMark/>
          </w:tcPr>
          <w:p w14:paraId="7C46105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05F" w14:textId="77777777">
        <w:trPr>
          <w:trHeight w:val="330"/>
        </w:trPr>
        <w:tc>
          <w:tcPr>
            <w:tcW w:w="7100" w:type="dxa"/>
            <w:tcBorders>
              <w:top w:val="nil"/>
              <w:left w:val="nil"/>
              <w:bottom w:val="nil"/>
              <w:right w:val="nil"/>
            </w:tcBorders>
            <w:shd w:val="clear" w:color="auto" w:fill="auto"/>
            <w:vAlign w:val="center"/>
            <w:hideMark/>
          </w:tcPr>
          <w:p w14:paraId="7C46105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061" w14:textId="77777777">
        <w:trPr>
          <w:trHeight w:val="330"/>
        </w:trPr>
        <w:tc>
          <w:tcPr>
            <w:tcW w:w="7100" w:type="dxa"/>
            <w:tcBorders>
              <w:top w:val="nil"/>
              <w:left w:val="nil"/>
              <w:bottom w:val="nil"/>
              <w:right w:val="nil"/>
            </w:tcBorders>
            <w:shd w:val="clear" w:color="auto" w:fill="auto"/>
            <w:vAlign w:val="center"/>
            <w:hideMark/>
          </w:tcPr>
          <w:p w14:paraId="7C46106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063" w14:textId="77777777">
        <w:trPr>
          <w:trHeight w:val="330"/>
        </w:trPr>
        <w:tc>
          <w:tcPr>
            <w:tcW w:w="7100" w:type="dxa"/>
            <w:tcBorders>
              <w:top w:val="nil"/>
              <w:left w:val="nil"/>
              <w:bottom w:val="nil"/>
              <w:right w:val="nil"/>
            </w:tcBorders>
            <w:shd w:val="clear" w:color="auto" w:fill="auto"/>
            <w:vAlign w:val="center"/>
            <w:hideMark/>
          </w:tcPr>
          <w:p w14:paraId="7C46106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065" w14:textId="77777777">
        <w:trPr>
          <w:trHeight w:val="330"/>
        </w:trPr>
        <w:tc>
          <w:tcPr>
            <w:tcW w:w="7100" w:type="dxa"/>
            <w:tcBorders>
              <w:top w:val="nil"/>
              <w:left w:val="nil"/>
              <w:bottom w:val="nil"/>
              <w:right w:val="nil"/>
            </w:tcBorders>
            <w:shd w:val="clear" w:color="auto" w:fill="auto"/>
            <w:vAlign w:val="center"/>
            <w:hideMark/>
          </w:tcPr>
          <w:p w14:paraId="7C46106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D41D4C" w14:paraId="7C461067" w14:textId="77777777">
        <w:trPr>
          <w:trHeight w:val="330"/>
        </w:trPr>
        <w:tc>
          <w:tcPr>
            <w:tcW w:w="7100" w:type="dxa"/>
            <w:tcBorders>
              <w:top w:val="nil"/>
              <w:left w:val="nil"/>
              <w:bottom w:val="nil"/>
              <w:right w:val="nil"/>
            </w:tcBorders>
            <w:shd w:val="clear" w:color="auto" w:fill="auto"/>
            <w:vAlign w:val="center"/>
            <w:hideMark/>
          </w:tcPr>
          <w:p w14:paraId="7C46106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069" w14:textId="77777777">
        <w:trPr>
          <w:trHeight w:val="330"/>
        </w:trPr>
        <w:tc>
          <w:tcPr>
            <w:tcW w:w="7100" w:type="dxa"/>
            <w:tcBorders>
              <w:top w:val="nil"/>
              <w:left w:val="nil"/>
              <w:bottom w:val="nil"/>
              <w:right w:val="nil"/>
            </w:tcBorders>
            <w:shd w:val="clear" w:color="auto" w:fill="auto"/>
            <w:vAlign w:val="center"/>
            <w:hideMark/>
          </w:tcPr>
          <w:p w14:paraId="7C46106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06B" w14:textId="77777777">
        <w:trPr>
          <w:trHeight w:val="330"/>
        </w:trPr>
        <w:tc>
          <w:tcPr>
            <w:tcW w:w="7100" w:type="dxa"/>
            <w:tcBorders>
              <w:top w:val="nil"/>
              <w:left w:val="nil"/>
              <w:bottom w:val="nil"/>
              <w:right w:val="nil"/>
            </w:tcBorders>
            <w:shd w:val="clear" w:color="auto" w:fill="auto"/>
            <w:vAlign w:val="center"/>
            <w:hideMark/>
          </w:tcPr>
          <w:p w14:paraId="7C46106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06D" w14:textId="77777777">
        <w:trPr>
          <w:trHeight w:val="330"/>
        </w:trPr>
        <w:tc>
          <w:tcPr>
            <w:tcW w:w="7100" w:type="dxa"/>
            <w:tcBorders>
              <w:top w:val="nil"/>
              <w:left w:val="nil"/>
              <w:bottom w:val="nil"/>
              <w:right w:val="nil"/>
            </w:tcBorders>
            <w:shd w:val="clear" w:color="auto" w:fill="auto"/>
            <w:vAlign w:val="center"/>
            <w:hideMark/>
          </w:tcPr>
          <w:p w14:paraId="7C46106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06F" w14:textId="77777777">
        <w:trPr>
          <w:trHeight w:val="330"/>
        </w:trPr>
        <w:tc>
          <w:tcPr>
            <w:tcW w:w="7100" w:type="dxa"/>
            <w:tcBorders>
              <w:top w:val="nil"/>
              <w:left w:val="nil"/>
              <w:bottom w:val="nil"/>
              <w:right w:val="nil"/>
            </w:tcBorders>
            <w:shd w:val="clear" w:color="auto" w:fill="auto"/>
            <w:vAlign w:val="center"/>
            <w:hideMark/>
          </w:tcPr>
          <w:p w14:paraId="7C46106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071" w14:textId="77777777">
        <w:trPr>
          <w:trHeight w:val="330"/>
        </w:trPr>
        <w:tc>
          <w:tcPr>
            <w:tcW w:w="7100" w:type="dxa"/>
            <w:tcBorders>
              <w:top w:val="nil"/>
              <w:left w:val="nil"/>
              <w:bottom w:val="nil"/>
              <w:right w:val="nil"/>
            </w:tcBorders>
            <w:shd w:val="clear" w:color="auto" w:fill="auto"/>
            <w:vAlign w:val="center"/>
            <w:hideMark/>
          </w:tcPr>
          <w:p w14:paraId="7C46107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073" w14:textId="77777777">
        <w:trPr>
          <w:trHeight w:val="330"/>
        </w:trPr>
        <w:tc>
          <w:tcPr>
            <w:tcW w:w="7100" w:type="dxa"/>
            <w:tcBorders>
              <w:top w:val="nil"/>
              <w:left w:val="nil"/>
              <w:bottom w:val="nil"/>
              <w:right w:val="nil"/>
            </w:tcBorders>
            <w:shd w:val="clear" w:color="auto" w:fill="auto"/>
            <w:vAlign w:val="center"/>
            <w:hideMark/>
          </w:tcPr>
          <w:p w14:paraId="7C46107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D41D4C" w14:paraId="7C461075" w14:textId="77777777">
        <w:trPr>
          <w:trHeight w:val="330"/>
        </w:trPr>
        <w:tc>
          <w:tcPr>
            <w:tcW w:w="7100" w:type="dxa"/>
            <w:tcBorders>
              <w:top w:val="nil"/>
              <w:left w:val="nil"/>
              <w:bottom w:val="nil"/>
              <w:right w:val="nil"/>
            </w:tcBorders>
            <w:shd w:val="clear" w:color="auto" w:fill="auto"/>
            <w:vAlign w:val="center"/>
            <w:hideMark/>
          </w:tcPr>
          <w:p w14:paraId="7C46107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077" w14:textId="77777777">
        <w:trPr>
          <w:trHeight w:val="345"/>
        </w:trPr>
        <w:tc>
          <w:tcPr>
            <w:tcW w:w="7100" w:type="dxa"/>
            <w:tcBorders>
              <w:top w:val="nil"/>
              <w:left w:val="nil"/>
              <w:bottom w:val="nil"/>
              <w:right w:val="nil"/>
            </w:tcBorders>
            <w:shd w:val="clear" w:color="auto" w:fill="auto"/>
            <w:vAlign w:val="center"/>
            <w:hideMark/>
          </w:tcPr>
          <w:p w14:paraId="7C46107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079" w14:textId="77777777">
        <w:trPr>
          <w:trHeight w:val="330"/>
        </w:trPr>
        <w:tc>
          <w:tcPr>
            <w:tcW w:w="7100" w:type="dxa"/>
            <w:tcBorders>
              <w:top w:val="nil"/>
              <w:left w:val="nil"/>
              <w:bottom w:val="nil"/>
              <w:right w:val="nil"/>
            </w:tcBorders>
            <w:shd w:val="clear" w:color="auto" w:fill="auto"/>
            <w:vAlign w:val="center"/>
            <w:hideMark/>
          </w:tcPr>
          <w:p w14:paraId="7C46107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07B" w14:textId="77777777">
        <w:trPr>
          <w:trHeight w:val="330"/>
        </w:trPr>
        <w:tc>
          <w:tcPr>
            <w:tcW w:w="7100" w:type="dxa"/>
            <w:tcBorders>
              <w:top w:val="nil"/>
              <w:left w:val="nil"/>
              <w:bottom w:val="nil"/>
              <w:right w:val="nil"/>
            </w:tcBorders>
            <w:shd w:val="clear" w:color="auto" w:fill="auto"/>
            <w:vAlign w:val="center"/>
            <w:hideMark/>
          </w:tcPr>
          <w:p w14:paraId="7C46107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07D" w14:textId="77777777">
        <w:trPr>
          <w:trHeight w:val="330"/>
        </w:trPr>
        <w:tc>
          <w:tcPr>
            <w:tcW w:w="7100" w:type="dxa"/>
            <w:tcBorders>
              <w:top w:val="nil"/>
              <w:left w:val="nil"/>
              <w:bottom w:val="nil"/>
              <w:right w:val="nil"/>
            </w:tcBorders>
            <w:shd w:val="clear" w:color="auto" w:fill="auto"/>
            <w:vAlign w:val="center"/>
            <w:hideMark/>
          </w:tcPr>
          <w:p w14:paraId="7C46107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Κ.Κ.Ε: </w:t>
            </w:r>
            <w:r>
              <w:rPr>
                <w:rFonts w:ascii="Calibri" w:eastAsia="Times New Roman" w:hAnsi="Calibri" w:cs="Calibri"/>
                <w:color w:val="000000"/>
                <w:szCs w:val="24"/>
              </w:rPr>
              <w:t>OXI</w:t>
            </w:r>
          </w:p>
        </w:tc>
      </w:tr>
      <w:tr w:rsidR="00D41D4C" w14:paraId="7C46107F" w14:textId="77777777">
        <w:trPr>
          <w:trHeight w:val="330"/>
        </w:trPr>
        <w:tc>
          <w:tcPr>
            <w:tcW w:w="7100" w:type="dxa"/>
            <w:tcBorders>
              <w:top w:val="nil"/>
              <w:left w:val="nil"/>
              <w:bottom w:val="nil"/>
              <w:right w:val="nil"/>
            </w:tcBorders>
            <w:shd w:val="clear" w:color="auto" w:fill="auto"/>
            <w:vAlign w:val="center"/>
            <w:hideMark/>
          </w:tcPr>
          <w:p w14:paraId="7C46107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081" w14:textId="77777777">
        <w:trPr>
          <w:trHeight w:val="330"/>
        </w:trPr>
        <w:tc>
          <w:tcPr>
            <w:tcW w:w="7100" w:type="dxa"/>
            <w:tcBorders>
              <w:top w:val="nil"/>
              <w:left w:val="nil"/>
              <w:bottom w:val="nil"/>
              <w:right w:val="nil"/>
            </w:tcBorders>
            <w:shd w:val="clear" w:color="auto" w:fill="auto"/>
            <w:vAlign w:val="center"/>
            <w:hideMark/>
          </w:tcPr>
          <w:p w14:paraId="7C46108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D41D4C" w14:paraId="7C461083" w14:textId="77777777">
        <w:trPr>
          <w:trHeight w:val="330"/>
        </w:trPr>
        <w:tc>
          <w:tcPr>
            <w:tcW w:w="7100" w:type="dxa"/>
            <w:tcBorders>
              <w:top w:val="nil"/>
              <w:left w:val="nil"/>
              <w:bottom w:val="nil"/>
              <w:right w:val="nil"/>
            </w:tcBorders>
            <w:shd w:val="clear" w:color="auto" w:fill="auto"/>
            <w:vAlign w:val="center"/>
            <w:hideMark/>
          </w:tcPr>
          <w:p w14:paraId="7C46108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085" w14:textId="77777777">
        <w:trPr>
          <w:trHeight w:val="330"/>
        </w:trPr>
        <w:tc>
          <w:tcPr>
            <w:tcW w:w="7100" w:type="dxa"/>
            <w:tcBorders>
              <w:top w:val="nil"/>
              <w:left w:val="nil"/>
              <w:bottom w:val="nil"/>
              <w:right w:val="nil"/>
            </w:tcBorders>
            <w:shd w:val="clear" w:color="auto" w:fill="auto"/>
            <w:vAlign w:val="center"/>
            <w:hideMark/>
          </w:tcPr>
          <w:p w14:paraId="7C46108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087" w14:textId="77777777">
        <w:trPr>
          <w:trHeight w:val="330"/>
        </w:trPr>
        <w:tc>
          <w:tcPr>
            <w:tcW w:w="7100" w:type="dxa"/>
            <w:tcBorders>
              <w:top w:val="nil"/>
              <w:left w:val="nil"/>
              <w:bottom w:val="nil"/>
              <w:right w:val="nil"/>
            </w:tcBorders>
            <w:shd w:val="clear" w:color="auto" w:fill="auto"/>
            <w:vAlign w:val="center"/>
            <w:hideMark/>
          </w:tcPr>
          <w:p w14:paraId="7C46108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089" w14:textId="77777777">
        <w:trPr>
          <w:trHeight w:val="330"/>
        </w:trPr>
        <w:tc>
          <w:tcPr>
            <w:tcW w:w="7100" w:type="dxa"/>
            <w:tcBorders>
              <w:top w:val="nil"/>
              <w:left w:val="nil"/>
              <w:bottom w:val="nil"/>
              <w:right w:val="nil"/>
            </w:tcBorders>
            <w:shd w:val="clear" w:color="auto" w:fill="auto"/>
            <w:vAlign w:val="center"/>
            <w:hideMark/>
          </w:tcPr>
          <w:p w14:paraId="7C46108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08B" w14:textId="77777777">
        <w:trPr>
          <w:trHeight w:val="330"/>
        </w:trPr>
        <w:tc>
          <w:tcPr>
            <w:tcW w:w="7100" w:type="dxa"/>
            <w:tcBorders>
              <w:top w:val="nil"/>
              <w:left w:val="nil"/>
              <w:bottom w:val="nil"/>
              <w:right w:val="nil"/>
            </w:tcBorders>
            <w:shd w:val="clear" w:color="auto" w:fill="auto"/>
            <w:vAlign w:val="center"/>
            <w:hideMark/>
          </w:tcPr>
          <w:p w14:paraId="7C46108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08D" w14:textId="77777777">
        <w:trPr>
          <w:trHeight w:val="330"/>
        </w:trPr>
        <w:tc>
          <w:tcPr>
            <w:tcW w:w="7100" w:type="dxa"/>
            <w:tcBorders>
              <w:top w:val="nil"/>
              <w:left w:val="nil"/>
              <w:bottom w:val="nil"/>
              <w:right w:val="nil"/>
            </w:tcBorders>
            <w:shd w:val="clear" w:color="auto" w:fill="auto"/>
            <w:vAlign w:val="center"/>
            <w:hideMark/>
          </w:tcPr>
          <w:p w14:paraId="7C46108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08F" w14:textId="77777777">
        <w:trPr>
          <w:trHeight w:val="330"/>
        </w:trPr>
        <w:tc>
          <w:tcPr>
            <w:tcW w:w="7100" w:type="dxa"/>
            <w:tcBorders>
              <w:top w:val="nil"/>
              <w:left w:val="nil"/>
              <w:bottom w:val="nil"/>
              <w:right w:val="nil"/>
            </w:tcBorders>
            <w:shd w:val="clear" w:color="auto" w:fill="auto"/>
            <w:vAlign w:val="center"/>
            <w:hideMark/>
          </w:tcPr>
          <w:p w14:paraId="7C46108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D41D4C" w14:paraId="7C461091" w14:textId="77777777">
        <w:trPr>
          <w:trHeight w:val="330"/>
        </w:trPr>
        <w:tc>
          <w:tcPr>
            <w:tcW w:w="7100" w:type="dxa"/>
            <w:tcBorders>
              <w:top w:val="nil"/>
              <w:left w:val="nil"/>
              <w:bottom w:val="nil"/>
              <w:right w:val="nil"/>
            </w:tcBorders>
            <w:shd w:val="clear" w:color="auto" w:fill="auto"/>
            <w:vAlign w:val="center"/>
            <w:hideMark/>
          </w:tcPr>
          <w:p w14:paraId="7C46109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093" w14:textId="77777777">
        <w:trPr>
          <w:trHeight w:val="330"/>
        </w:trPr>
        <w:tc>
          <w:tcPr>
            <w:tcW w:w="7100" w:type="dxa"/>
            <w:tcBorders>
              <w:top w:val="nil"/>
              <w:left w:val="nil"/>
              <w:bottom w:val="nil"/>
              <w:right w:val="nil"/>
            </w:tcBorders>
            <w:shd w:val="clear" w:color="auto" w:fill="auto"/>
            <w:vAlign w:val="center"/>
            <w:hideMark/>
          </w:tcPr>
          <w:p w14:paraId="7C46109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095" w14:textId="77777777">
        <w:trPr>
          <w:trHeight w:val="345"/>
        </w:trPr>
        <w:tc>
          <w:tcPr>
            <w:tcW w:w="7100" w:type="dxa"/>
            <w:tcBorders>
              <w:top w:val="nil"/>
              <w:left w:val="nil"/>
              <w:bottom w:val="nil"/>
              <w:right w:val="nil"/>
            </w:tcBorders>
            <w:shd w:val="clear" w:color="auto" w:fill="auto"/>
            <w:vAlign w:val="center"/>
            <w:hideMark/>
          </w:tcPr>
          <w:p w14:paraId="7C46109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097" w14:textId="77777777">
        <w:trPr>
          <w:trHeight w:val="330"/>
        </w:trPr>
        <w:tc>
          <w:tcPr>
            <w:tcW w:w="7100" w:type="dxa"/>
            <w:tcBorders>
              <w:top w:val="nil"/>
              <w:left w:val="nil"/>
              <w:bottom w:val="nil"/>
              <w:right w:val="nil"/>
            </w:tcBorders>
            <w:shd w:val="clear" w:color="auto" w:fill="auto"/>
            <w:vAlign w:val="center"/>
            <w:hideMark/>
          </w:tcPr>
          <w:p w14:paraId="7C46109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099" w14:textId="77777777">
        <w:trPr>
          <w:trHeight w:val="330"/>
        </w:trPr>
        <w:tc>
          <w:tcPr>
            <w:tcW w:w="7100" w:type="dxa"/>
            <w:tcBorders>
              <w:top w:val="nil"/>
              <w:left w:val="nil"/>
              <w:bottom w:val="nil"/>
              <w:right w:val="nil"/>
            </w:tcBorders>
            <w:shd w:val="clear" w:color="auto" w:fill="auto"/>
            <w:vAlign w:val="center"/>
            <w:hideMark/>
          </w:tcPr>
          <w:p w14:paraId="7C46109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09B" w14:textId="77777777">
        <w:trPr>
          <w:trHeight w:val="330"/>
        </w:trPr>
        <w:tc>
          <w:tcPr>
            <w:tcW w:w="7100" w:type="dxa"/>
            <w:tcBorders>
              <w:top w:val="nil"/>
              <w:left w:val="nil"/>
              <w:bottom w:val="nil"/>
              <w:right w:val="nil"/>
            </w:tcBorders>
            <w:shd w:val="clear" w:color="auto" w:fill="auto"/>
            <w:vAlign w:val="center"/>
            <w:hideMark/>
          </w:tcPr>
          <w:p w14:paraId="7C46109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09D" w14:textId="77777777">
        <w:trPr>
          <w:trHeight w:val="330"/>
        </w:trPr>
        <w:tc>
          <w:tcPr>
            <w:tcW w:w="7100" w:type="dxa"/>
            <w:tcBorders>
              <w:top w:val="nil"/>
              <w:left w:val="nil"/>
              <w:bottom w:val="nil"/>
              <w:right w:val="nil"/>
            </w:tcBorders>
            <w:shd w:val="clear" w:color="auto" w:fill="auto"/>
            <w:vAlign w:val="center"/>
            <w:hideMark/>
          </w:tcPr>
          <w:p w14:paraId="7C46109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19 ως </w:t>
            </w:r>
            <w:r>
              <w:rPr>
                <w:rFonts w:ascii="Calibri" w:eastAsia="Times New Roman" w:hAnsi="Calibri" w:cs="Calibri"/>
                <w:color w:val="000000"/>
                <w:szCs w:val="24"/>
              </w:rPr>
              <w:t>έχει     ΚΑΤΑ ΠΛΕΙΟΨΗΦΙΑ</w:t>
            </w:r>
          </w:p>
        </w:tc>
      </w:tr>
      <w:tr w:rsidR="00D41D4C" w14:paraId="7C46109F" w14:textId="77777777">
        <w:trPr>
          <w:trHeight w:val="330"/>
        </w:trPr>
        <w:tc>
          <w:tcPr>
            <w:tcW w:w="7100" w:type="dxa"/>
            <w:tcBorders>
              <w:top w:val="nil"/>
              <w:left w:val="nil"/>
              <w:bottom w:val="nil"/>
              <w:right w:val="nil"/>
            </w:tcBorders>
            <w:shd w:val="clear" w:color="auto" w:fill="auto"/>
            <w:vAlign w:val="center"/>
            <w:hideMark/>
          </w:tcPr>
          <w:p w14:paraId="7C46109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0A1" w14:textId="77777777">
        <w:trPr>
          <w:trHeight w:val="330"/>
        </w:trPr>
        <w:tc>
          <w:tcPr>
            <w:tcW w:w="7100" w:type="dxa"/>
            <w:tcBorders>
              <w:top w:val="nil"/>
              <w:left w:val="nil"/>
              <w:bottom w:val="nil"/>
              <w:right w:val="nil"/>
            </w:tcBorders>
            <w:shd w:val="clear" w:color="auto" w:fill="auto"/>
            <w:vAlign w:val="center"/>
            <w:hideMark/>
          </w:tcPr>
          <w:p w14:paraId="7C4610A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0A3" w14:textId="77777777">
        <w:trPr>
          <w:trHeight w:val="330"/>
        </w:trPr>
        <w:tc>
          <w:tcPr>
            <w:tcW w:w="7100" w:type="dxa"/>
            <w:tcBorders>
              <w:top w:val="nil"/>
              <w:left w:val="nil"/>
              <w:bottom w:val="nil"/>
              <w:right w:val="nil"/>
            </w:tcBorders>
            <w:shd w:val="clear" w:color="auto" w:fill="auto"/>
            <w:vAlign w:val="center"/>
            <w:hideMark/>
          </w:tcPr>
          <w:p w14:paraId="7C4610A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0A5" w14:textId="77777777">
        <w:trPr>
          <w:trHeight w:val="330"/>
        </w:trPr>
        <w:tc>
          <w:tcPr>
            <w:tcW w:w="7100" w:type="dxa"/>
            <w:tcBorders>
              <w:top w:val="nil"/>
              <w:left w:val="nil"/>
              <w:bottom w:val="nil"/>
              <w:right w:val="nil"/>
            </w:tcBorders>
            <w:shd w:val="clear" w:color="auto" w:fill="auto"/>
            <w:vAlign w:val="center"/>
            <w:hideMark/>
          </w:tcPr>
          <w:p w14:paraId="7C4610A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0A7" w14:textId="77777777">
        <w:trPr>
          <w:trHeight w:val="330"/>
        </w:trPr>
        <w:tc>
          <w:tcPr>
            <w:tcW w:w="7100" w:type="dxa"/>
            <w:tcBorders>
              <w:top w:val="nil"/>
              <w:left w:val="nil"/>
              <w:bottom w:val="nil"/>
              <w:right w:val="nil"/>
            </w:tcBorders>
            <w:shd w:val="clear" w:color="auto" w:fill="auto"/>
            <w:vAlign w:val="center"/>
            <w:hideMark/>
          </w:tcPr>
          <w:p w14:paraId="7C4610A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0A9" w14:textId="77777777">
        <w:trPr>
          <w:trHeight w:val="330"/>
        </w:trPr>
        <w:tc>
          <w:tcPr>
            <w:tcW w:w="7100" w:type="dxa"/>
            <w:tcBorders>
              <w:top w:val="nil"/>
              <w:left w:val="nil"/>
              <w:bottom w:val="nil"/>
              <w:right w:val="nil"/>
            </w:tcBorders>
            <w:shd w:val="clear" w:color="auto" w:fill="auto"/>
            <w:vAlign w:val="center"/>
            <w:hideMark/>
          </w:tcPr>
          <w:p w14:paraId="7C4610A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ΕΝ. ΚΕΝΤΡΩΩΝ: -</w:t>
            </w:r>
          </w:p>
        </w:tc>
      </w:tr>
      <w:tr w:rsidR="00D41D4C" w14:paraId="7C4610AB" w14:textId="77777777">
        <w:trPr>
          <w:trHeight w:val="330"/>
        </w:trPr>
        <w:tc>
          <w:tcPr>
            <w:tcW w:w="7100" w:type="dxa"/>
            <w:tcBorders>
              <w:top w:val="nil"/>
              <w:left w:val="nil"/>
              <w:bottom w:val="nil"/>
              <w:right w:val="nil"/>
            </w:tcBorders>
            <w:shd w:val="clear" w:color="auto" w:fill="auto"/>
            <w:vAlign w:val="center"/>
            <w:hideMark/>
          </w:tcPr>
          <w:p w14:paraId="7C4610A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D41D4C" w14:paraId="7C4610AD" w14:textId="77777777">
        <w:trPr>
          <w:trHeight w:val="330"/>
        </w:trPr>
        <w:tc>
          <w:tcPr>
            <w:tcW w:w="7100" w:type="dxa"/>
            <w:tcBorders>
              <w:top w:val="nil"/>
              <w:left w:val="nil"/>
              <w:bottom w:val="nil"/>
              <w:right w:val="nil"/>
            </w:tcBorders>
            <w:shd w:val="clear" w:color="auto" w:fill="auto"/>
            <w:vAlign w:val="center"/>
            <w:hideMark/>
          </w:tcPr>
          <w:p w14:paraId="7C4610A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0AF" w14:textId="77777777">
        <w:trPr>
          <w:trHeight w:val="330"/>
        </w:trPr>
        <w:tc>
          <w:tcPr>
            <w:tcW w:w="7100" w:type="dxa"/>
            <w:tcBorders>
              <w:top w:val="nil"/>
              <w:left w:val="nil"/>
              <w:bottom w:val="nil"/>
              <w:right w:val="nil"/>
            </w:tcBorders>
            <w:shd w:val="clear" w:color="auto" w:fill="auto"/>
            <w:vAlign w:val="center"/>
            <w:hideMark/>
          </w:tcPr>
          <w:p w14:paraId="7C4610A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0B1" w14:textId="77777777">
        <w:trPr>
          <w:trHeight w:val="330"/>
        </w:trPr>
        <w:tc>
          <w:tcPr>
            <w:tcW w:w="7100" w:type="dxa"/>
            <w:tcBorders>
              <w:top w:val="nil"/>
              <w:left w:val="nil"/>
              <w:bottom w:val="nil"/>
              <w:right w:val="nil"/>
            </w:tcBorders>
            <w:shd w:val="clear" w:color="auto" w:fill="auto"/>
            <w:vAlign w:val="center"/>
            <w:hideMark/>
          </w:tcPr>
          <w:p w14:paraId="7C4610B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0B3" w14:textId="77777777">
        <w:trPr>
          <w:trHeight w:val="330"/>
        </w:trPr>
        <w:tc>
          <w:tcPr>
            <w:tcW w:w="7100" w:type="dxa"/>
            <w:tcBorders>
              <w:top w:val="nil"/>
              <w:left w:val="nil"/>
              <w:bottom w:val="nil"/>
              <w:right w:val="nil"/>
            </w:tcBorders>
            <w:shd w:val="clear" w:color="auto" w:fill="auto"/>
            <w:vAlign w:val="center"/>
            <w:hideMark/>
          </w:tcPr>
          <w:p w14:paraId="7C4610B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0B5" w14:textId="77777777">
        <w:trPr>
          <w:trHeight w:val="330"/>
        </w:trPr>
        <w:tc>
          <w:tcPr>
            <w:tcW w:w="7100" w:type="dxa"/>
            <w:tcBorders>
              <w:top w:val="nil"/>
              <w:left w:val="nil"/>
              <w:bottom w:val="nil"/>
              <w:right w:val="nil"/>
            </w:tcBorders>
            <w:shd w:val="clear" w:color="auto" w:fill="auto"/>
            <w:vAlign w:val="center"/>
            <w:hideMark/>
          </w:tcPr>
          <w:p w14:paraId="7C4610B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0B7" w14:textId="77777777">
        <w:trPr>
          <w:trHeight w:val="330"/>
        </w:trPr>
        <w:tc>
          <w:tcPr>
            <w:tcW w:w="7100" w:type="dxa"/>
            <w:tcBorders>
              <w:top w:val="nil"/>
              <w:left w:val="nil"/>
              <w:bottom w:val="nil"/>
              <w:right w:val="nil"/>
            </w:tcBorders>
            <w:shd w:val="clear" w:color="auto" w:fill="auto"/>
            <w:vAlign w:val="center"/>
            <w:hideMark/>
          </w:tcPr>
          <w:p w14:paraId="7C4610B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0B9" w14:textId="77777777">
        <w:trPr>
          <w:trHeight w:val="330"/>
        </w:trPr>
        <w:tc>
          <w:tcPr>
            <w:tcW w:w="7100" w:type="dxa"/>
            <w:tcBorders>
              <w:top w:val="nil"/>
              <w:left w:val="nil"/>
              <w:bottom w:val="nil"/>
              <w:right w:val="nil"/>
            </w:tcBorders>
            <w:shd w:val="clear" w:color="auto" w:fill="auto"/>
            <w:vAlign w:val="center"/>
            <w:hideMark/>
          </w:tcPr>
          <w:p w14:paraId="7C4610B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D41D4C" w14:paraId="7C4610BB" w14:textId="77777777">
        <w:trPr>
          <w:trHeight w:val="330"/>
        </w:trPr>
        <w:tc>
          <w:tcPr>
            <w:tcW w:w="7100" w:type="dxa"/>
            <w:tcBorders>
              <w:top w:val="nil"/>
              <w:left w:val="nil"/>
              <w:bottom w:val="nil"/>
              <w:right w:val="nil"/>
            </w:tcBorders>
            <w:shd w:val="clear" w:color="auto" w:fill="auto"/>
            <w:vAlign w:val="center"/>
            <w:hideMark/>
          </w:tcPr>
          <w:p w14:paraId="7C4610B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ΣΥΡΙΖΑ: </w:t>
            </w:r>
            <w:r>
              <w:rPr>
                <w:rFonts w:ascii="Calibri" w:eastAsia="Times New Roman" w:hAnsi="Calibri" w:cs="Calibri"/>
                <w:color w:val="000000"/>
                <w:szCs w:val="24"/>
              </w:rPr>
              <w:t>ΝΑΙ</w:t>
            </w:r>
          </w:p>
        </w:tc>
      </w:tr>
      <w:tr w:rsidR="00D41D4C" w14:paraId="7C4610BD" w14:textId="77777777">
        <w:trPr>
          <w:trHeight w:val="330"/>
        </w:trPr>
        <w:tc>
          <w:tcPr>
            <w:tcW w:w="7100" w:type="dxa"/>
            <w:tcBorders>
              <w:top w:val="nil"/>
              <w:left w:val="nil"/>
              <w:bottom w:val="nil"/>
              <w:right w:val="nil"/>
            </w:tcBorders>
            <w:shd w:val="clear" w:color="auto" w:fill="auto"/>
            <w:vAlign w:val="center"/>
            <w:hideMark/>
          </w:tcPr>
          <w:p w14:paraId="7C4610B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0BF" w14:textId="77777777">
        <w:trPr>
          <w:trHeight w:val="330"/>
        </w:trPr>
        <w:tc>
          <w:tcPr>
            <w:tcW w:w="7100" w:type="dxa"/>
            <w:tcBorders>
              <w:top w:val="nil"/>
              <w:left w:val="nil"/>
              <w:bottom w:val="nil"/>
              <w:right w:val="nil"/>
            </w:tcBorders>
            <w:shd w:val="clear" w:color="auto" w:fill="auto"/>
            <w:vAlign w:val="center"/>
            <w:hideMark/>
          </w:tcPr>
          <w:p w14:paraId="7C4610B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0C1" w14:textId="77777777">
        <w:trPr>
          <w:trHeight w:val="345"/>
        </w:trPr>
        <w:tc>
          <w:tcPr>
            <w:tcW w:w="7100" w:type="dxa"/>
            <w:tcBorders>
              <w:top w:val="nil"/>
              <w:left w:val="nil"/>
              <w:bottom w:val="nil"/>
              <w:right w:val="nil"/>
            </w:tcBorders>
            <w:shd w:val="clear" w:color="auto" w:fill="auto"/>
            <w:vAlign w:val="center"/>
            <w:hideMark/>
          </w:tcPr>
          <w:p w14:paraId="7C4610C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0C3" w14:textId="77777777">
        <w:trPr>
          <w:trHeight w:val="330"/>
        </w:trPr>
        <w:tc>
          <w:tcPr>
            <w:tcW w:w="7100" w:type="dxa"/>
            <w:tcBorders>
              <w:top w:val="nil"/>
              <w:left w:val="nil"/>
              <w:bottom w:val="nil"/>
              <w:right w:val="nil"/>
            </w:tcBorders>
            <w:shd w:val="clear" w:color="auto" w:fill="auto"/>
            <w:vAlign w:val="center"/>
            <w:hideMark/>
          </w:tcPr>
          <w:p w14:paraId="7C4610C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0C5" w14:textId="77777777">
        <w:trPr>
          <w:trHeight w:val="330"/>
        </w:trPr>
        <w:tc>
          <w:tcPr>
            <w:tcW w:w="7100" w:type="dxa"/>
            <w:tcBorders>
              <w:top w:val="nil"/>
              <w:left w:val="nil"/>
              <w:bottom w:val="nil"/>
              <w:right w:val="nil"/>
            </w:tcBorders>
            <w:shd w:val="clear" w:color="auto" w:fill="auto"/>
            <w:vAlign w:val="center"/>
            <w:hideMark/>
          </w:tcPr>
          <w:p w14:paraId="7C4610C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0C7" w14:textId="77777777">
        <w:trPr>
          <w:trHeight w:val="330"/>
        </w:trPr>
        <w:tc>
          <w:tcPr>
            <w:tcW w:w="7100" w:type="dxa"/>
            <w:tcBorders>
              <w:top w:val="nil"/>
              <w:left w:val="nil"/>
              <w:bottom w:val="nil"/>
              <w:right w:val="nil"/>
            </w:tcBorders>
            <w:shd w:val="clear" w:color="auto" w:fill="auto"/>
            <w:vAlign w:val="center"/>
            <w:hideMark/>
          </w:tcPr>
          <w:p w14:paraId="7C4610C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22 όπως τροπ.     ΚΑΤΑ ΠΛΕΙΟΨΗΦΙΑ</w:t>
            </w:r>
          </w:p>
        </w:tc>
      </w:tr>
      <w:tr w:rsidR="00D41D4C" w14:paraId="7C4610C9" w14:textId="77777777">
        <w:trPr>
          <w:trHeight w:val="330"/>
        </w:trPr>
        <w:tc>
          <w:tcPr>
            <w:tcW w:w="7100" w:type="dxa"/>
            <w:tcBorders>
              <w:top w:val="nil"/>
              <w:left w:val="nil"/>
              <w:bottom w:val="nil"/>
              <w:right w:val="nil"/>
            </w:tcBorders>
            <w:shd w:val="clear" w:color="auto" w:fill="auto"/>
            <w:vAlign w:val="center"/>
            <w:hideMark/>
          </w:tcPr>
          <w:p w14:paraId="7C4610C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0CB" w14:textId="77777777">
        <w:trPr>
          <w:trHeight w:val="330"/>
        </w:trPr>
        <w:tc>
          <w:tcPr>
            <w:tcW w:w="7100" w:type="dxa"/>
            <w:tcBorders>
              <w:top w:val="nil"/>
              <w:left w:val="nil"/>
              <w:bottom w:val="nil"/>
              <w:right w:val="nil"/>
            </w:tcBorders>
            <w:shd w:val="clear" w:color="auto" w:fill="auto"/>
            <w:vAlign w:val="center"/>
            <w:hideMark/>
          </w:tcPr>
          <w:p w14:paraId="7C4610C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0CD" w14:textId="77777777">
        <w:trPr>
          <w:trHeight w:val="330"/>
        </w:trPr>
        <w:tc>
          <w:tcPr>
            <w:tcW w:w="7100" w:type="dxa"/>
            <w:tcBorders>
              <w:top w:val="nil"/>
              <w:left w:val="nil"/>
              <w:bottom w:val="nil"/>
              <w:right w:val="nil"/>
            </w:tcBorders>
            <w:shd w:val="clear" w:color="auto" w:fill="auto"/>
            <w:vAlign w:val="center"/>
            <w:hideMark/>
          </w:tcPr>
          <w:p w14:paraId="7C4610C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0CF" w14:textId="77777777">
        <w:trPr>
          <w:trHeight w:val="330"/>
        </w:trPr>
        <w:tc>
          <w:tcPr>
            <w:tcW w:w="7100" w:type="dxa"/>
            <w:tcBorders>
              <w:top w:val="nil"/>
              <w:left w:val="nil"/>
              <w:bottom w:val="nil"/>
              <w:right w:val="nil"/>
            </w:tcBorders>
            <w:shd w:val="clear" w:color="auto" w:fill="auto"/>
            <w:vAlign w:val="center"/>
            <w:hideMark/>
          </w:tcPr>
          <w:p w14:paraId="7C4610C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0D1" w14:textId="77777777">
        <w:trPr>
          <w:trHeight w:val="330"/>
        </w:trPr>
        <w:tc>
          <w:tcPr>
            <w:tcW w:w="7100" w:type="dxa"/>
            <w:tcBorders>
              <w:top w:val="nil"/>
              <w:left w:val="nil"/>
              <w:bottom w:val="nil"/>
              <w:right w:val="nil"/>
            </w:tcBorders>
            <w:shd w:val="clear" w:color="auto" w:fill="auto"/>
            <w:vAlign w:val="center"/>
            <w:hideMark/>
          </w:tcPr>
          <w:p w14:paraId="7C4610D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0D3" w14:textId="77777777">
        <w:trPr>
          <w:trHeight w:val="330"/>
        </w:trPr>
        <w:tc>
          <w:tcPr>
            <w:tcW w:w="7100" w:type="dxa"/>
            <w:tcBorders>
              <w:top w:val="nil"/>
              <w:left w:val="nil"/>
              <w:bottom w:val="nil"/>
              <w:right w:val="nil"/>
            </w:tcBorders>
            <w:shd w:val="clear" w:color="auto" w:fill="auto"/>
            <w:vAlign w:val="center"/>
            <w:hideMark/>
          </w:tcPr>
          <w:p w14:paraId="7C4610D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0D5" w14:textId="77777777">
        <w:trPr>
          <w:trHeight w:val="345"/>
        </w:trPr>
        <w:tc>
          <w:tcPr>
            <w:tcW w:w="7100" w:type="dxa"/>
            <w:tcBorders>
              <w:top w:val="nil"/>
              <w:left w:val="nil"/>
              <w:bottom w:val="nil"/>
              <w:right w:val="nil"/>
            </w:tcBorders>
            <w:shd w:val="clear" w:color="auto" w:fill="auto"/>
            <w:vAlign w:val="center"/>
            <w:hideMark/>
          </w:tcPr>
          <w:p w14:paraId="7C4610D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23 όπως τροπ.     ΚΑΤΑ ΠΛΕΙΟΨΗΦΙΑ</w:t>
            </w:r>
          </w:p>
        </w:tc>
      </w:tr>
      <w:tr w:rsidR="00D41D4C" w14:paraId="7C4610D7" w14:textId="77777777">
        <w:trPr>
          <w:trHeight w:val="330"/>
        </w:trPr>
        <w:tc>
          <w:tcPr>
            <w:tcW w:w="7100" w:type="dxa"/>
            <w:tcBorders>
              <w:top w:val="nil"/>
              <w:left w:val="nil"/>
              <w:bottom w:val="nil"/>
              <w:right w:val="nil"/>
            </w:tcBorders>
            <w:shd w:val="clear" w:color="auto" w:fill="auto"/>
            <w:vAlign w:val="center"/>
            <w:hideMark/>
          </w:tcPr>
          <w:p w14:paraId="7C4610D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0D9" w14:textId="77777777">
        <w:trPr>
          <w:trHeight w:val="330"/>
        </w:trPr>
        <w:tc>
          <w:tcPr>
            <w:tcW w:w="7100" w:type="dxa"/>
            <w:tcBorders>
              <w:top w:val="nil"/>
              <w:left w:val="nil"/>
              <w:bottom w:val="nil"/>
              <w:right w:val="nil"/>
            </w:tcBorders>
            <w:shd w:val="clear" w:color="auto" w:fill="auto"/>
            <w:vAlign w:val="center"/>
            <w:hideMark/>
          </w:tcPr>
          <w:p w14:paraId="7C4610D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41D4C" w14:paraId="7C4610DB" w14:textId="77777777">
        <w:trPr>
          <w:trHeight w:val="330"/>
        </w:trPr>
        <w:tc>
          <w:tcPr>
            <w:tcW w:w="7100" w:type="dxa"/>
            <w:tcBorders>
              <w:top w:val="nil"/>
              <w:left w:val="nil"/>
              <w:bottom w:val="nil"/>
              <w:right w:val="nil"/>
            </w:tcBorders>
            <w:shd w:val="clear" w:color="auto" w:fill="auto"/>
            <w:vAlign w:val="center"/>
            <w:hideMark/>
          </w:tcPr>
          <w:p w14:paraId="7C4610D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0DD" w14:textId="77777777">
        <w:trPr>
          <w:trHeight w:val="330"/>
        </w:trPr>
        <w:tc>
          <w:tcPr>
            <w:tcW w:w="7100" w:type="dxa"/>
            <w:tcBorders>
              <w:top w:val="nil"/>
              <w:left w:val="nil"/>
              <w:bottom w:val="nil"/>
              <w:right w:val="nil"/>
            </w:tcBorders>
            <w:shd w:val="clear" w:color="auto" w:fill="auto"/>
            <w:vAlign w:val="center"/>
            <w:hideMark/>
          </w:tcPr>
          <w:p w14:paraId="7C4610D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0DF" w14:textId="77777777">
        <w:trPr>
          <w:trHeight w:val="345"/>
        </w:trPr>
        <w:tc>
          <w:tcPr>
            <w:tcW w:w="7100" w:type="dxa"/>
            <w:tcBorders>
              <w:top w:val="nil"/>
              <w:left w:val="nil"/>
              <w:bottom w:val="nil"/>
              <w:right w:val="nil"/>
            </w:tcBorders>
            <w:shd w:val="clear" w:color="auto" w:fill="auto"/>
            <w:vAlign w:val="center"/>
            <w:hideMark/>
          </w:tcPr>
          <w:p w14:paraId="7C4610D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0E1" w14:textId="77777777">
        <w:trPr>
          <w:trHeight w:val="330"/>
        </w:trPr>
        <w:tc>
          <w:tcPr>
            <w:tcW w:w="7100" w:type="dxa"/>
            <w:tcBorders>
              <w:top w:val="nil"/>
              <w:left w:val="nil"/>
              <w:bottom w:val="nil"/>
              <w:right w:val="nil"/>
            </w:tcBorders>
            <w:shd w:val="clear" w:color="auto" w:fill="auto"/>
            <w:vAlign w:val="center"/>
            <w:hideMark/>
          </w:tcPr>
          <w:p w14:paraId="7C4610E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0E3" w14:textId="77777777">
        <w:trPr>
          <w:trHeight w:val="330"/>
        </w:trPr>
        <w:tc>
          <w:tcPr>
            <w:tcW w:w="7100" w:type="dxa"/>
            <w:tcBorders>
              <w:top w:val="nil"/>
              <w:left w:val="nil"/>
              <w:bottom w:val="nil"/>
              <w:right w:val="nil"/>
            </w:tcBorders>
            <w:shd w:val="clear" w:color="auto" w:fill="auto"/>
            <w:vAlign w:val="center"/>
            <w:hideMark/>
          </w:tcPr>
          <w:p w14:paraId="7C4610E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24 όπως τροπ.     ΚΑΤΑ ΠΛΕΙΟΨΗΦΙΑ</w:t>
            </w:r>
          </w:p>
        </w:tc>
      </w:tr>
      <w:tr w:rsidR="00D41D4C" w14:paraId="7C4610E5" w14:textId="77777777">
        <w:trPr>
          <w:trHeight w:val="330"/>
        </w:trPr>
        <w:tc>
          <w:tcPr>
            <w:tcW w:w="7100" w:type="dxa"/>
            <w:tcBorders>
              <w:top w:val="nil"/>
              <w:left w:val="nil"/>
              <w:bottom w:val="nil"/>
              <w:right w:val="nil"/>
            </w:tcBorders>
            <w:shd w:val="clear" w:color="auto" w:fill="auto"/>
            <w:vAlign w:val="center"/>
            <w:hideMark/>
          </w:tcPr>
          <w:p w14:paraId="7C4610E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0E7" w14:textId="77777777">
        <w:trPr>
          <w:trHeight w:val="330"/>
        </w:trPr>
        <w:tc>
          <w:tcPr>
            <w:tcW w:w="7100" w:type="dxa"/>
            <w:tcBorders>
              <w:top w:val="nil"/>
              <w:left w:val="nil"/>
              <w:bottom w:val="nil"/>
              <w:right w:val="nil"/>
            </w:tcBorders>
            <w:shd w:val="clear" w:color="auto" w:fill="auto"/>
            <w:vAlign w:val="center"/>
            <w:hideMark/>
          </w:tcPr>
          <w:p w14:paraId="7C4610E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0E9" w14:textId="77777777">
        <w:trPr>
          <w:trHeight w:val="330"/>
        </w:trPr>
        <w:tc>
          <w:tcPr>
            <w:tcW w:w="7100" w:type="dxa"/>
            <w:tcBorders>
              <w:top w:val="nil"/>
              <w:left w:val="nil"/>
              <w:bottom w:val="nil"/>
              <w:right w:val="nil"/>
            </w:tcBorders>
            <w:shd w:val="clear" w:color="auto" w:fill="auto"/>
            <w:vAlign w:val="center"/>
            <w:hideMark/>
          </w:tcPr>
          <w:p w14:paraId="7C4610E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0EB" w14:textId="77777777">
        <w:trPr>
          <w:trHeight w:val="330"/>
        </w:trPr>
        <w:tc>
          <w:tcPr>
            <w:tcW w:w="7100" w:type="dxa"/>
            <w:tcBorders>
              <w:top w:val="nil"/>
              <w:left w:val="nil"/>
              <w:bottom w:val="nil"/>
              <w:right w:val="nil"/>
            </w:tcBorders>
            <w:shd w:val="clear" w:color="auto" w:fill="auto"/>
            <w:vAlign w:val="center"/>
            <w:hideMark/>
          </w:tcPr>
          <w:p w14:paraId="7C4610E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0ED" w14:textId="77777777">
        <w:trPr>
          <w:trHeight w:val="330"/>
        </w:trPr>
        <w:tc>
          <w:tcPr>
            <w:tcW w:w="7100" w:type="dxa"/>
            <w:tcBorders>
              <w:top w:val="nil"/>
              <w:left w:val="nil"/>
              <w:bottom w:val="nil"/>
              <w:right w:val="nil"/>
            </w:tcBorders>
            <w:shd w:val="clear" w:color="auto" w:fill="auto"/>
            <w:vAlign w:val="center"/>
            <w:hideMark/>
          </w:tcPr>
          <w:p w14:paraId="7C4610E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0EF" w14:textId="77777777">
        <w:trPr>
          <w:trHeight w:val="330"/>
        </w:trPr>
        <w:tc>
          <w:tcPr>
            <w:tcW w:w="7100" w:type="dxa"/>
            <w:tcBorders>
              <w:top w:val="nil"/>
              <w:left w:val="nil"/>
              <w:bottom w:val="nil"/>
              <w:right w:val="nil"/>
            </w:tcBorders>
            <w:shd w:val="clear" w:color="auto" w:fill="auto"/>
            <w:vAlign w:val="center"/>
            <w:hideMark/>
          </w:tcPr>
          <w:p w14:paraId="7C4610E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0F1" w14:textId="77777777">
        <w:trPr>
          <w:trHeight w:val="330"/>
        </w:trPr>
        <w:tc>
          <w:tcPr>
            <w:tcW w:w="7100" w:type="dxa"/>
            <w:tcBorders>
              <w:top w:val="nil"/>
              <w:left w:val="nil"/>
              <w:bottom w:val="nil"/>
              <w:right w:val="nil"/>
            </w:tcBorders>
            <w:shd w:val="clear" w:color="auto" w:fill="auto"/>
            <w:vAlign w:val="center"/>
            <w:hideMark/>
          </w:tcPr>
          <w:p w14:paraId="7C4610F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25 όπως τροπ.     ΚΑΤΑ ΠΛΕΙΟΨΗΦΙΑ</w:t>
            </w:r>
          </w:p>
        </w:tc>
      </w:tr>
      <w:tr w:rsidR="00D41D4C" w14:paraId="7C4610F3" w14:textId="77777777">
        <w:trPr>
          <w:trHeight w:val="330"/>
        </w:trPr>
        <w:tc>
          <w:tcPr>
            <w:tcW w:w="7100" w:type="dxa"/>
            <w:tcBorders>
              <w:top w:val="nil"/>
              <w:left w:val="nil"/>
              <w:bottom w:val="nil"/>
              <w:right w:val="nil"/>
            </w:tcBorders>
            <w:shd w:val="clear" w:color="auto" w:fill="auto"/>
            <w:vAlign w:val="center"/>
            <w:hideMark/>
          </w:tcPr>
          <w:p w14:paraId="7C4610F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0F5" w14:textId="77777777">
        <w:trPr>
          <w:trHeight w:val="330"/>
        </w:trPr>
        <w:tc>
          <w:tcPr>
            <w:tcW w:w="7100" w:type="dxa"/>
            <w:tcBorders>
              <w:top w:val="nil"/>
              <w:left w:val="nil"/>
              <w:bottom w:val="nil"/>
              <w:right w:val="nil"/>
            </w:tcBorders>
            <w:shd w:val="clear" w:color="auto" w:fill="auto"/>
            <w:vAlign w:val="center"/>
            <w:hideMark/>
          </w:tcPr>
          <w:p w14:paraId="7C4610F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0F7" w14:textId="77777777">
        <w:trPr>
          <w:trHeight w:val="330"/>
        </w:trPr>
        <w:tc>
          <w:tcPr>
            <w:tcW w:w="7100" w:type="dxa"/>
            <w:tcBorders>
              <w:top w:val="nil"/>
              <w:left w:val="nil"/>
              <w:bottom w:val="nil"/>
              <w:right w:val="nil"/>
            </w:tcBorders>
            <w:shd w:val="clear" w:color="auto" w:fill="auto"/>
            <w:vAlign w:val="center"/>
            <w:hideMark/>
          </w:tcPr>
          <w:p w14:paraId="7C4610F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0F9" w14:textId="77777777">
        <w:trPr>
          <w:trHeight w:val="330"/>
        </w:trPr>
        <w:tc>
          <w:tcPr>
            <w:tcW w:w="7100" w:type="dxa"/>
            <w:tcBorders>
              <w:top w:val="nil"/>
              <w:left w:val="nil"/>
              <w:bottom w:val="nil"/>
              <w:right w:val="nil"/>
            </w:tcBorders>
            <w:shd w:val="clear" w:color="auto" w:fill="auto"/>
            <w:vAlign w:val="center"/>
            <w:hideMark/>
          </w:tcPr>
          <w:p w14:paraId="7C4610F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Χ.Α: OXI</w:t>
            </w:r>
          </w:p>
        </w:tc>
      </w:tr>
      <w:tr w:rsidR="00D41D4C" w14:paraId="7C4610FB" w14:textId="77777777">
        <w:trPr>
          <w:trHeight w:val="330"/>
        </w:trPr>
        <w:tc>
          <w:tcPr>
            <w:tcW w:w="7100" w:type="dxa"/>
            <w:tcBorders>
              <w:top w:val="nil"/>
              <w:left w:val="nil"/>
              <w:bottom w:val="nil"/>
              <w:right w:val="nil"/>
            </w:tcBorders>
            <w:shd w:val="clear" w:color="auto" w:fill="auto"/>
            <w:vAlign w:val="center"/>
            <w:hideMark/>
          </w:tcPr>
          <w:p w14:paraId="7C4610F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0FD" w14:textId="77777777">
        <w:trPr>
          <w:trHeight w:val="330"/>
        </w:trPr>
        <w:tc>
          <w:tcPr>
            <w:tcW w:w="7100" w:type="dxa"/>
            <w:tcBorders>
              <w:top w:val="nil"/>
              <w:left w:val="nil"/>
              <w:bottom w:val="nil"/>
              <w:right w:val="nil"/>
            </w:tcBorders>
            <w:shd w:val="clear" w:color="auto" w:fill="auto"/>
            <w:vAlign w:val="center"/>
            <w:hideMark/>
          </w:tcPr>
          <w:p w14:paraId="7C4610F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w:t>
            </w:r>
          </w:p>
        </w:tc>
      </w:tr>
      <w:tr w:rsidR="00D41D4C" w14:paraId="7C4610FF" w14:textId="77777777">
        <w:trPr>
          <w:trHeight w:val="330"/>
        </w:trPr>
        <w:tc>
          <w:tcPr>
            <w:tcW w:w="7100" w:type="dxa"/>
            <w:tcBorders>
              <w:top w:val="nil"/>
              <w:left w:val="nil"/>
              <w:bottom w:val="nil"/>
              <w:right w:val="nil"/>
            </w:tcBorders>
            <w:shd w:val="clear" w:color="auto" w:fill="auto"/>
            <w:vAlign w:val="center"/>
            <w:hideMark/>
          </w:tcPr>
          <w:p w14:paraId="7C4610F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26 όπως τροπ.     ΚΑΤΑ ΠΛΕΙΟΨΗΦΙΑ</w:t>
            </w:r>
          </w:p>
        </w:tc>
      </w:tr>
      <w:tr w:rsidR="00D41D4C" w14:paraId="7C461101" w14:textId="77777777">
        <w:trPr>
          <w:trHeight w:val="345"/>
        </w:trPr>
        <w:tc>
          <w:tcPr>
            <w:tcW w:w="7100" w:type="dxa"/>
            <w:tcBorders>
              <w:top w:val="nil"/>
              <w:left w:val="nil"/>
              <w:bottom w:val="nil"/>
              <w:right w:val="nil"/>
            </w:tcBorders>
            <w:shd w:val="clear" w:color="auto" w:fill="auto"/>
            <w:vAlign w:val="center"/>
            <w:hideMark/>
          </w:tcPr>
          <w:p w14:paraId="7C46110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103" w14:textId="77777777">
        <w:trPr>
          <w:trHeight w:val="330"/>
        </w:trPr>
        <w:tc>
          <w:tcPr>
            <w:tcW w:w="7100" w:type="dxa"/>
            <w:tcBorders>
              <w:top w:val="nil"/>
              <w:left w:val="nil"/>
              <w:bottom w:val="nil"/>
              <w:right w:val="nil"/>
            </w:tcBorders>
            <w:shd w:val="clear" w:color="auto" w:fill="auto"/>
            <w:vAlign w:val="center"/>
            <w:hideMark/>
          </w:tcPr>
          <w:p w14:paraId="7C46110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105" w14:textId="77777777">
        <w:trPr>
          <w:trHeight w:val="330"/>
        </w:trPr>
        <w:tc>
          <w:tcPr>
            <w:tcW w:w="7100" w:type="dxa"/>
            <w:tcBorders>
              <w:top w:val="nil"/>
              <w:left w:val="nil"/>
              <w:bottom w:val="nil"/>
              <w:right w:val="nil"/>
            </w:tcBorders>
            <w:shd w:val="clear" w:color="auto" w:fill="auto"/>
            <w:vAlign w:val="center"/>
            <w:hideMark/>
          </w:tcPr>
          <w:p w14:paraId="7C46110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107" w14:textId="77777777">
        <w:trPr>
          <w:trHeight w:val="330"/>
        </w:trPr>
        <w:tc>
          <w:tcPr>
            <w:tcW w:w="7100" w:type="dxa"/>
            <w:tcBorders>
              <w:top w:val="nil"/>
              <w:left w:val="nil"/>
              <w:bottom w:val="nil"/>
              <w:right w:val="nil"/>
            </w:tcBorders>
            <w:shd w:val="clear" w:color="auto" w:fill="auto"/>
            <w:vAlign w:val="center"/>
            <w:hideMark/>
          </w:tcPr>
          <w:p w14:paraId="7C46110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109" w14:textId="77777777">
        <w:trPr>
          <w:trHeight w:val="330"/>
        </w:trPr>
        <w:tc>
          <w:tcPr>
            <w:tcW w:w="7100" w:type="dxa"/>
            <w:tcBorders>
              <w:top w:val="nil"/>
              <w:left w:val="nil"/>
              <w:bottom w:val="nil"/>
              <w:right w:val="nil"/>
            </w:tcBorders>
            <w:shd w:val="clear" w:color="auto" w:fill="auto"/>
            <w:vAlign w:val="center"/>
            <w:hideMark/>
          </w:tcPr>
          <w:p w14:paraId="7C46110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10B" w14:textId="77777777">
        <w:trPr>
          <w:trHeight w:val="345"/>
        </w:trPr>
        <w:tc>
          <w:tcPr>
            <w:tcW w:w="7100" w:type="dxa"/>
            <w:tcBorders>
              <w:top w:val="nil"/>
              <w:left w:val="nil"/>
              <w:bottom w:val="nil"/>
              <w:right w:val="nil"/>
            </w:tcBorders>
            <w:shd w:val="clear" w:color="auto" w:fill="auto"/>
            <w:vAlign w:val="center"/>
            <w:hideMark/>
          </w:tcPr>
          <w:p w14:paraId="7C46110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10D" w14:textId="77777777">
        <w:trPr>
          <w:trHeight w:val="330"/>
        </w:trPr>
        <w:tc>
          <w:tcPr>
            <w:tcW w:w="7100" w:type="dxa"/>
            <w:tcBorders>
              <w:top w:val="nil"/>
              <w:left w:val="nil"/>
              <w:bottom w:val="nil"/>
              <w:right w:val="nil"/>
            </w:tcBorders>
            <w:shd w:val="clear" w:color="auto" w:fill="auto"/>
            <w:vAlign w:val="center"/>
            <w:hideMark/>
          </w:tcPr>
          <w:p w14:paraId="7C46110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27 όπως τροπ.     ΚΑΤΑ ΠΛΕΙΟΨΗΦΙΑ</w:t>
            </w:r>
          </w:p>
        </w:tc>
      </w:tr>
      <w:tr w:rsidR="00D41D4C" w14:paraId="7C46110F" w14:textId="77777777">
        <w:trPr>
          <w:trHeight w:val="330"/>
        </w:trPr>
        <w:tc>
          <w:tcPr>
            <w:tcW w:w="7100" w:type="dxa"/>
            <w:tcBorders>
              <w:top w:val="nil"/>
              <w:left w:val="nil"/>
              <w:bottom w:val="nil"/>
              <w:right w:val="nil"/>
            </w:tcBorders>
            <w:shd w:val="clear" w:color="auto" w:fill="auto"/>
            <w:vAlign w:val="center"/>
            <w:hideMark/>
          </w:tcPr>
          <w:p w14:paraId="7C46110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111" w14:textId="77777777">
        <w:trPr>
          <w:trHeight w:val="330"/>
        </w:trPr>
        <w:tc>
          <w:tcPr>
            <w:tcW w:w="7100" w:type="dxa"/>
            <w:tcBorders>
              <w:top w:val="nil"/>
              <w:left w:val="nil"/>
              <w:bottom w:val="nil"/>
              <w:right w:val="nil"/>
            </w:tcBorders>
            <w:shd w:val="clear" w:color="auto" w:fill="auto"/>
            <w:vAlign w:val="center"/>
            <w:hideMark/>
          </w:tcPr>
          <w:p w14:paraId="7C46111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113" w14:textId="77777777">
        <w:trPr>
          <w:trHeight w:val="330"/>
        </w:trPr>
        <w:tc>
          <w:tcPr>
            <w:tcW w:w="7100" w:type="dxa"/>
            <w:tcBorders>
              <w:top w:val="nil"/>
              <w:left w:val="nil"/>
              <w:bottom w:val="nil"/>
              <w:right w:val="nil"/>
            </w:tcBorders>
            <w:shd w:val="clear" w:color="auto" w:fill="auto"/>
            <w:vAlign w:val="center"/>
            <w:hideMark/>
          </w:tcPr>
          <w:p w14:paraId="7C46111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115" w14:textId="77777777">
        <w:trPr>
          <w:trHeight w:val="330"/>
        </w:trPr>
        <w:tc>
          <w:tcPr>
            <w:tcW w:w="7100" w:type="dxa"/>
            <w:tcBorders>
              <w:top w:val="nil"/>
              <w:left w:val="nil"/>
              <w:bottom w:val="nil"/>
              <w:right w:val="nil"/>
            </w:tcBorders>
            <w:shd w:val="clear" w:color="auto" w:fill="auto"/>
            <w:vAlign w:val="center"/>
            <w:hideMark/>
          </w:tcPr>
          <w:p w14:paraId="7C46111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117" w14:textId="77777777">
        <w:trPr>
          <w:trHeight w:val="330"/>
        </w:trPr>
        <w:tc>
          <w:tcPr>
            <w:tcW w:w="7100" w:type="dxa"/>
            <w:tcBorders>
              <w:top w:val="nil"/>
              <w:left w:val="nil"/>
              <w:bottom w:val="nil"/>
              <w:right w:val="nil"/>
            </w:tcBorders>
            <w:shd w:val="clear" w:color="auto" w:fill="auto"/>
            <w:vAlign w:val="center"/>
            <w:hideMark/>
          </w:tcPr>
          <w:p w14:paraId="7C46111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119" w14:textId="77777777">
        <w:trPr>
          <w:trHeight w:val="330"/>
        </w:trPr>
        <w:tc>
          <w:tcPr>
            <w:tcW w:w="7100" w:type="dxa"/>
            <w:tcBorders>
              <w:top w:val="nil"/>
              <w:left w:val="nil"/>
              <w:bottom w:val="nil"/>
              <w:right w:val="nil"/>
            </w:tcBorders>
            <w:shd w:val="clear" w:color="auto" w:fill="auto"/>
            <w:vAlign w:val="center"/>
            <w:hideMark/>
          </w:tcPr>
          <w:p w14:paraId="7C46111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11B" w14:textId="77777777">
        <w:trPr>
          <w:trHeight w:val="330"/>
        </w:trPr>
        <w:tc>
          <w:tcPr>
            <w:tcW w:w="7100" w:type="dxa"/>
            <w:tcBorders>
              <w:top w:val="nil"/>
              <w:left w:val="nil"/>
              <w:bottom w:val="nil"/>
              <w:right w:val="nil"/>
            </w:tcBorders>
            <w:shd w:val="clear" w:color="auto" w:fill="auto"/>
            <w:vAlign w:val="center"/>
            <w:hideMark/>
          </w:tcPr>
          <w:p w14:paraId="7C46111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28 όπως </w:t>
            </w:r>
            <w:r>
              <w:rPr>
                <w:rFonts w:ascii="Calibri" w:eastAsia="Times New Roman" w:hAnsi="Calibri" w:cs="Calibri"/>
                <w:color w:val="000000"/>
                <w:szCs w:val="24"/>
              </w:rPr>
              <w:t>τροπ.     ΚΑΤΑ ΠΛΕΙΟΨΗΦΙΑ</w:t>
            </w:r>
          </w:p>
        </w:tc>
      </w:tr>
      <w:tr w:rsidR="00D41D4C" w14:paraId="7C46111D" w14:textId="77777777">
        <w:trPr>
          <w:trHeight w:val="330"/>
        </w:trPr>
        <w:tc>
          <w:tcPr>
            <w:tcW w:w="7100" w:type="dxa"/>
            <w:tcBorders>
              <w:top w:val="nil"/>
              <w:left w:val="nil"/>
              <w:bottom w:val="nil"/>
              <w:right w:val="nil"/>
            </w:tcBorders>
            <w:shd w:val="clear" w:color="auto" w:fill="auto"/>
            <w:vAlign w:val="center"/>
            <w:hideMark/>
          </w:tcPr>
          <w:p w14:paraId="7C46111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11F" w14:textId="77777777">
        <w:trPr>
          <w:trHeight w:val="345"/>
        </w:trPr>
        <w:tc>
          <w:tcPr>
            <w:tcW w:w="7100" w:type="dxa"/>
            <w:tcBorders>
              <w:top w:val="nil"/>
              <w:left w:val="nil"/>
              <w:bottom w:val="nil"/>
              <w:right w:val="nil"/>
            </w:tcBorders>
            <w:shd w:val="clear" w:color="auto" w:fill="auto"/>
            <w:vAlign w:val="center"/>
            <w:hideMark/>
          </w:tcPr>
          <w:p w14:paraId="7C46111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121" w14:textId="77777777">
        <w:trPr>
          <w:trHeight w:val="330"/>
        </w:trPr>
        <w:tc>
          <w:tcPr>
            <w:tcW w:w="7100" w:type="dxa"/>
            <w:tcBorders>
              <w:top w:val="nil"/>
              <w:left w:val="nil"/>
              <w:bottom w:val="nil"/>
              <w:right w:val="nil"/>
            </w:tcBorders>
            <w:shd w:val="clear" w:color="auto" w:fill="auto"/>
            <w:vAlign w:val="center"/>
            <w:hideMark/>
          </w:tcPr>
          <w:p w14:paraId="7C46112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123" w14:textId="77777777">
        <w:trPr>
          <w:trHeight w:val="330"/>
        </w:trPr>
        <w:tc>
          <w:tcPr>
            <w:tcW w:w="7100" w:type="dxa"/>
            <w:tcBorders>
              <w:top w:val="nil"/>
              <w:left w:val="nil"/>
              <w:bottom w:val="nil"/>
              <w:right w:val="nil"/>
            </w:tcBorders>
            <w:shd w:val="clear" w:color="auto" w:fill="auto"/>
            <w:vAlign w:val="center"/>
            <w:hideMark/>
          </w:tcPr>
          <w:p w14:paraId="7C46112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125" w14:textId="77777777">
        <w:trPr>
          <w:trHeight w:val="330"/>
        </w:trPr>
        <w:tc>
          <w:tcPr>
            <w:tcW w:w="7100" w:type="dxa"/>
            <w:tcBorders>
              <w:top w:val="nil"/>
              <w:left w:val="nil"/>
              <w:bottom w:val="nil"/>
              <w:right w:val="nil"/>
            </w:tcBorders>
            <w:shd w:val="clear" w:color="auto" w:fill="auto"/>
            <w:vAlign w:val="center"/>
            <w:hideMark/>
          </w:tcPr>
          <w:p w14:paraId="7C46112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127" w14:textId="77777777">
        <w:trPr>
          <w:trHeight w:val="330"/>
        </w:trPr>
        <w:tc>
          <w:tcPr>
            <w:tcW w:w="7100" w:type="dxa"/>
            <w:tcBorders>
              <w:top w:val="nil"/>
              <w:left w:val="nil"/>
              <w:bottom w:val="nil"/>
              <w:right w:val="nil"/>
            </w:tcBorders>
            <w:shd w:val="clear" w:color="auto" w:fill="auto"/>
            <w:vAlign w:val="center"/>
            <w:hideMark/>
          </w:tcPr>
          <w:p w14:paraId="7C46112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129" w14:textId="77777777">
        <w:trPr>
          <w:trHeight w:val="330"/>
        </w:trPr>
        <w:tc>
          <w:tcPr>
            <w:tcW w:w="7100" w:type="dxa"/>
            <w:tcBorders>
              <w:top w:val="nil"/>
              <w:left w:val="nil"/>
              <w:bottom w:val="nil"/>
              <w:right w:val="nil"/>
            </w:tcBorders>
            <w:shd w:val="clear" w:color="auto" w:fill="auto"/>
            <w:vAlign w:val="center"/>
            <w:hideMark/>
          </w:tcPr>
          <w:p w14:paraId="7C46112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29 όπως τροπ.     ΚΑΤΑ ΠΛΕΙΟΨΗΦΙΑ</w:t>
            </w:r>
          </w:p>
        </w:tc>
      </w:tr>
      <w:tr w:rsidR="00D41D4C" w14:paraId="7C46112B" w14:textId="77777777">
        <w:trPr>
          <w:trHeight w:val="330"/>
        </w:trPr>
        <w:tc>
          <w:tcPr>
            <w:tcW w:w="7100" w:type="dxa"/>
            <w:tcBorders>
              <w:top w:val="nil"/>
              <w:left w:val="nil"/>
              <w:bottom w:val="nil"/>
              <w:right w:val="nil"/>
            </w:tcBorders>
            <w:shd w:val="clear" w:color="auto" w:fill="auto"/>
            <w:vAlign w:val="center"/>
            <w:hideMark/>
          </w:tcPr>
          <w:p w14:paraId="7C46112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12D" w14:textId="77777777">
        <w:trPr>
          <w:trHeight w:val="330"/>
        </w:trPr>
        <w:tc>
          <w:tcPr>
            <w:tcW w:w="7100" w:type="dxa"/>
            <w:tcBorders>
              <w:top w:val="nil"/>
              <w:left w:val="nil"/>
              <w:bottom w:val="nil"/>
              <w:right w:val="nil"/>
            </w:tcBorders>
            <w:shd w:val="clear" w:color="auto" w:fill="auto"/>
            <w:vAlign w:val="center"/>
            <w:hideMark/>
          </w:tcPr>
          <w:p w14:paraId="7C46112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12F" w14:textId="77777777">
        <w:trPr>
          <w:trHeight w:val="330"/>
        </w:trPr>
        <w:tc>
          <w:tcPr>
            <w:tcW w:w="7100" w:type="dxa"/>
            <w:tcBorders>
              <w:top w:val="nil"/>
              <w:left w:val="nil"/>
              <w:bottom w:val="nil"/>
              <w:right w:val="nil"/>
            </w:tcBorders>
            <w:shd w:val="clear" w:color="auto" w:fill="auto"/>
            <w:vAlign w:val="center"/>
            <w:hideMark/>
          </w:tcPr>
          <w:p w14:paraId="7C46112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131" w14:textId="77777777">
        <w:trPr>
          <w:trHeight w:val="330"/>
        </w:trPr>
        <w:tc>
          <w:tcPr>
            <w:tcW w:w="7100" w:type="dxa"/>
            <w:tcBorders>
              <w:top w:val="nil"/>
              <w:left w:val="nil"/>
              <w:bottom w:val="nil"/>
              <w:right w:val="nil"/>
            </w:tcBorders>
            <w:shd w:val="clear" w:color="auto" w:fill="auto"/>
            <w:vAlign w:val="center"/>
            <w:hideMark/>
          </w:tcPr>
          <w:p w14:paraId="7C46113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133" w14:textId="77777777">
        <w:trPr>
          <w:trHeight w:val="330"/>
        </w:trPr>
        <w:tc>
          <w:tcPr>
            <w:tcW w:w="7100" w:type="dxa"/>
            <w:tcBorders>
              <w:top w:val="nil"/>
              <w:left w:val="nil"/>
              <w:bottom w:val="nil"/>
              <w:right w:val="nil"/>
            </w:tcBorders>
            <w:shd w:val="clear" w:color="auto" w:fill="auto"/>
            <w:vAlign w:val="center"/>
            <w:hideMark/>
          </w:tcPr>
          <w:p w14:paraId="7C46113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135" w14:textId="77777777">
        <w:trPr>
          <w:trHeight w:val="330"/>
        </w:trPr>
        <w:tc>
          <w:tcPr>
            <w:tcW w:w="7100" w:type="dxa"/>
            <w:tcBorders>
              <w:top w:val="nil"/>
              <w:left w:val="nil"/>
              <w:bottom w:val="nil"/>
              <w:right w:val="nil"/>
            </w:tcBorders>
            <w:shd w:val="clear" w:color="auto" w:fill="auto"/>
            <w:vAlign w:val="center"/>
            <w:hideMark/>
          </w:tcPr>
          <w:p w14:paraId="7C46113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137" w14:textId="77777777">
        <w:trPr>
          <w:trHeight w:val="330"/>
        </w:trPr>
        <w:tc>
          <w:tcPr>
            <w:tcW w:w="7100" w:type="dxa"/>
            <w:tcBorders>
              <w:top w:val="nil"/>
              <w:left w:val="nil"/>
              <w:bottom w:val="nil"/>
              <w:right w:val="nil"/>
            </w:tcBorders>
            <w:shd w:val="clear" w:color="auto" w:fill="auto"/>
            <w:vAlign w:val="center"/>
            <w:hideMark/>
          </w:tcPr>
          <w:p w14:paraId="7C46113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30 όπως τροπ.     ΚΑΤΑ ΠΛΕΙΟΨΗΦΙΑ</w:t>
            </w:r>
          </w:p>
        </w:tc>
      </w:tr>
      <w:tr w:rsidR="00D41D4C" w14:paraId="7C461139" w14:textId="77777777">
        <w:trPr>
          <w:trHeight w:val="330"/>
        </w:trPr>
        <w:tc>
          <w:tcPr>
            <w:tcW w:w="7100" w:type="dxa"/>
            <w:tcBorders>
              <w:top w:val="nil"/>
              <w:left w:val="nil"/>
              <w:bottom w:val="nil"/>
              <w:right w:val="nil"/>
            </w:tcBorders>
            <w:shd w:val="clear" w:color="auto" w:fill="auto"/>
            <w:vAlign w:val="center"/>
            <w:hideMark/>
          </w:tcPr>
          <w:p w14:paraId="7C46113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13B" w14:textId="77777777">
        <w:trPr>
          <w:trHeight w:val="330"/>
        </w:trPr>
        <w:tc>
          <w:tcPr>
            <w:tcW w:w="7100" w:type="dxa"/>
            <w:tcBorders>
              <w:top w:val="nil"/>
              <w:left w:val="nil"/>
              <w:bottom w:val="nil"/>
              <w:right w:val="nil"/>
            </w:tcBorders>
            <w:shd w:val="clear" w:color="auto" w:fill="auto"/>
            <w:vAlign w:val="center"/>
            <w:hideMark/>
          </w:tcPr>
          <w:p w14:paraId="7C46113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13D" w14:textId="77777777">
        <w:trPr>
          <w:trHeight w:val="330"/>
        </w:trPr>
        <w:tc>
          <w:tcPr>
            <w:tcW w:w="7100" w:type="dxa"/>
            <w:tcBorders>
              <w:top w:val="nil"/>
              <w:left w:val="nil"/>
              <w:bottom w:val="nil"/>
              <w:right w:val="nil"/>
            </w:tcBorders>
            <w:shd w:val="clear" w:color="auto" w:fill="auto"/>
            <w:vAlign w:val="center"/>
            <w:hideMark/>
          </w:tcPr>
          <w:p w14:paraId="7C46113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13F" w14:textId="77777777">
        <w:trPr>
          <w:trHeight w:val="330"/>
        </w:trPr>
        <w:tc>
          <w:tcPr>
            <w:tcW w:w="7100" w:type="dxa"/>
            <w:tcBorders>
              <w:top w:val="nil"/>
              <w:left w:val="nil"/>
              <w:bottom w:val="nil"/>
              <w:right w:val="nil"/>
            </w:tcBorders>
            <w:shd w:val="clear" w:color="auto" w:fill="auto"/>
            <w:vAlign w:val="center"/>
            <w:hideMark/>
          </w:tcPr>
          <w:p w14:paraId="7C46113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141" w14:textId="77777777">
        <w:trPr>
          <w:trHeight w:val="330"/>
        </w:trPr>
        <w:tc>
          <w:tcPr>
            <w:tcW w:w="7100" w:type="dxa"/>
            <w:tcBorders>
              <w:top w:val="nil"/>
              <w:left w:val="nil"/>
              <w:bottom w:val="nil"/>
              <w:right w:val="nil"/>
            </w:tcBorders>
            <w:shd w:val="clear" w:color="auto" w:fill="auto"/>
            <w:vAlign w:val="center"/>
            <w:hideMark/>
          </w:tcPr>
          <w:p w14:paraId="7C46114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143" w14:textId="77777777">
        <w:trPr>
          <w:trHeight w:val="330"/>
        </w:trPr>
        <w:tc>
          <w:tcPr>
            <w:tcW w:w="7100" w:type="dxa"/>
            <w:tcBorders>
              <w:top w:val="nil"/>
              <w:left w:val="nil"/>
              <w:bottom w:val="nil"/>
              <w:right w:val="nil"/>
            </w:tcBorders>
            <w:shd w:val="clear" w:color="auto" w:fill="auto"/>
            <w:vAlign w:val="center"/>
            <w:hideMark/>
          </w:tcPr>
          <w:p w14:paraId="7C46114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145" w14:textId="77777777">
        <w:trPr>
          <w:trHeight w:val="330"/>
        </w:trPr>
        <w:tc>
          <w:tcPr>
            <w:tcW w:w="7100" w:type="dxa"/>
            <w:tcBorders>
              <w:top w:val="nil"/>
              <w:left w:val="nil"/>
              <w:bottom w:val="nil"/>
              <w:right w:val="nil"/>
            </w:tcBorders>
            <w:shd w:val="clear" w:color="auto" w:fill="auto"/>
            <w:vAlign w:val="center"/>
            <w:hideMark/>
          </w:tcPr>
          <w:p w14:paraId="7C46114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31 όπως τροπ.     ΚΑΤΑ ΠΛΕΙΟΨΗΦΙΑ</w:t>
            </w:r>
          </w:p>
        </w:tc>
      </w:tr>
      <w:tr w:rsidR="00D41D4C" w14:paraId="7C461147" w14:textId="77777777">
        <w:trPr>
          <w:trHeight w:val="330"/>
        </w:trPr>
        <w:tc>
          <w:tcPr>
            <w:tcW w:w="7100" w:type="dxa"/>
            <w:tcBorders>
              <w:top w:val="nil"/>
              <w:left w:val="nil"/>
              <w:bottom w:val="nil"/>
              <w:right w:val="nil"/>
            </w:tcBorders>
            <w:shd w:val="clear" w:color="auto" w:fill="auto"/>
            <w:vAlign w:val="center"/>
            <w:hideMark/>
          </w:tcPr>
          <w:p w14:paraId="7C46114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149" w14:textId="77777777">
        <w:trPr>
          <w:trHeight w:val="330"/>
        </w:trPr>
        <w:tc>
          <w:tcPr>
            <w:tcW w:w="7100" w:type="dxa"/>
            <w:tcBorders>
              <w:top w:val="nil"/>
              <w:left w:val="nil"/>
              <w:bottom w:val="nil"/>
              <w:right w:val="nil"/>
            </w:tcBorders>
            <w:shd w:val="clear" w:color="auto" w:fill="auto"/>
            <w:vAlign w:val="center"/>
            <w:hideMark/>
          </w:tcPr>
          <w:p w14:paraId="7C46114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OXI</w:t>
            </w:r>
          </w:p>
        </w:tc>
      </w:tr>
      <w:tr w:rsidR="00D41D4C" w14:paraId="7C46114B" w14:textId="77777777">
        <w:trPr>
          <w:trHeight w:val="345"/>
        </w:trPr>
        <w:tc>
          <w:tcPr>
            <w:tcW w:w="7100" w:type="dxa"/>
            <w:tcBorders>
              <w:top w:val="nil"/>
              <w:left w:val="nil"/>
              <w:bottom w:val="nil"/>
              <w:right w:val="nil"/>
            </w:tcBorders>
            <w:shd w:val="clear" w:color="auto" w:fill="auto"/>
            <w:vAlign w:val="center"/>
            <w:hideMark/>
          </w:tcPr>
          <w:p w14:paraId="7C46114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14D" w14:textId="77777777">
        <w:trPr>
          <w:trHeight w:val="330"/>
        </w:trPr>
        <w:tc>
          <w:tcPr>
            <w:tcW w:w="7100" w:type="dxa"/>
            <w:tcBorders>
              <w:top w:val="nil"/>
              <w:left w:val="nil"/>
              <w:bottom w:val="nil"/>
              <w:right w:val="nil"/>
            </w:tcBorders>
            <w:shd w:val="clear" w:color="auto" w:fill="auto"/>
            <w:vAlign w:val="center"/>
            <w:hideMark/>
          </w:tcPr>
          <w:p w14:paraId="7C46114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14F" w14:textId="77777777">
        <w:trPr>
          <w:trHeight w:val="330"/>
        </w:trPr>
        <w:tc>
          <w:tcPr>
            <w:tcW w:w="7100" w:type="dxa"/>
            <w:tcBorders>
              <w:top w:val="nil"/>
              <w:left w:val="nil"/>
              <w:bottom w:val="nil"/>
              <w:right w:val="nil"/>
            </w:tcBorders>
            <w:shd w:val="clear" w:color="auto" w:fill="auto"/>
            <w:vAlign w:val="center"/>
            <w:hideMark/>
          </w:tcPr>
          <w:p w14:paraId="7C46114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151" w14:textId="77777777">
        <w:trPr>
          <w:trHeight w:val="330"/>
        </w:trPr>
        <w:tc>
          <w:tcPr>
            <w:tcW w:w="7100" w:type="dxa"/>
            <w:tcBorders>
              <w:top w:val="nil"/>
              <w:left w:val="nil"/>
              <w:bottom w:val="nil"/>
              <w:right w:val="nil"/>
            </w:tcBorders>
            <w:shd w:val="clear" w:color="auto" w:fill="auto"/>
            <w:vAlign w:val="center"/>
            <w:hideMark/>
          </w:tcPr>
          <w:p w14:paraId="7C46115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153" w14:textId="77777777">
        <w:trPr>
          <w:trHeight w:val="330"/>
        </w:trPr>
        <w:tc>
          <w:tcPr>
            <w:tcW w:w="7100" w:type="dxa"/>
            <w:tcBorders>
              <w:top w:val="nil"/>
              <w:left w:val="nil"/>
              <w:bottom w:val="nil"/>
              <w:right w:val="nil"/>
            </w:tcBorders>
            <w:shd w:val="clear" w:color="auto" w:fill="auto"/>
            <w:vAlign w:val="center"/>
            <w:hideMark/>
          </w:tcPr>
          <w:p w14:paraId="7C46115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32 όπως τροπ.     ΚΑΤΑ ΠΛΕΙΟΨΗΦΙΑ</w:t>
            </w:r>
          </w:p>
        </w:tc>
      </w:tr>
      <w:tr w:rsidR="00D41D4C" w14:paraId="7C461155" w14:textId="77777777">
        <w:trPr>
          <w:trHeight w:val="330"/>
        </w:trPr>
        <w:tc>
          <w:tcPr>
            <w:tcW w:w="7100" w:type="dxa"/>
            <w:tcBorders>
              <w:top w:val="nil"/>
              <w:left w:val="nil"/>
              <w:bottom w:val="nil"/>
              <w:right w:val="nil"/>
            </w:tcBorders>
            <w:shd w:val="clear" w:color="auto" w:fill="auto"/>
            <w:vAlign w:val="center"/>
            <w:hideMark/>
          </w:tcPr>
          <w:p w14:paraId="7C46115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157" w14:textId="77777777">
        <w:trPr>
          <w:trHeight w:val="330"/>
        </w:trPr>
        <w:tc>
          <w:tcPr>
            <w:tcW w:w="7100" w:type="dxa"/>
            <w:tcBorders>
              <w:top w:val="nil"/>
              <w:left w:val="nil"/>
              <w:bottom w:val="nil"/>
              <w:right w:val="nil"/>
            </w:tcBorders>
            <w:shd w:val="clear" w:color="auto" w:fill="auto"/>
            <w:vAlign w:val="center"/>
            <w:hideMark/>
          </w:tcPr>
          <w:p w14:paraId="7C46115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159" w14:textId="77777777">
        <w:trPr>
          <w:trHeight w:val="330"/>
        </w:trPr>
        <w:tc>
          <w:tcPr>
            <w:tcW w:w="7100" w:type="dxa"/>
            <w:tcBorders>
              <w:top w:val="nil"/>
              <w:left w:val="nil"/>
              <w:bottom w:val="nil"/>
              <w:right w:val="nil"/>
            </w:tcBorders>
            <w:shd w:val="clear" w:color="auto" w:fill="auto"/>
            <w:vAlign w:val="center"/>
            <w:hideMark/>
          </w:tcPr>
          <w:p w14:paraId="7C46115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15B" w14:textId="77777777">
        <w:trPr>
          <w:trHeight w:val="330"/>
        </w:trPr>
        <w:tc>
          <w:tcPr>
            <w:tcW w:w="7100" w:type="dxa"/>
            <w:tcBorders>
              <w:top w:val="nil"/>
              <w:left w:val="nil"/>
              <w:bottom w:val="nil"/>
              <w:right w:val="nil"/>
            </w:tcBorders>
            <w:shd w:val="clear" w:color="auto" w:fill="auto"/>
            <w:vAlign w:val="center"/>
            <w:hideMark/>
          </w:tcPr>
          <w:p w14:paraId="7C46115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15D" w14:textId="77777777">
        <w:trPr>
          <w:trHeight w:val="330"/>
        </w:trPr>
        <w:tc>
          <w:tcPr>
            <w:tcW w:w="7100" w:type="dxa"/>
            <w:tcBorders>
              <w:top w:val="nil"/>
              <w:left w:val="nil"/>
              <w:bottom w:val="nil"/>
              <w:right w:val="nil"/>
            </w:tcBorders>
            <w:shd w:val="clear" w:color="auto" w:fill="auto"/>
            <w:vAlign w:val="center"/>
            <w:hideMark/>
          </w:tcPr>
          <w:p w14:paraId="7C46115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15F" w14:textId="77777777">
        <w:trPr>
          <w:trHeight w:val="330"/>
        </w:trPr>
        <w:tc>
          <w:tcPr>
            <w:tcW w:w="7100" w:type="dxa"/>
            <w:tcBorders>
              <w:top w:val="nil"/>
              <w:left w:val="nil"/>
              <w:bottom w:val="nil"/>
              <w:right w:val="nil"/>
            </w:tcBorders>
            <w:shd w:val="clear" w:color="auto" w:fill="auto"/>
            <w:vAlign w:val="center"/>
            <w:hideMark/>
          </w:tcPr>
          <w:p w14:paraId="7C46115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161" w14:textId="77777777">
        <w:trPr>
          <w:trHeight w:val="330"/>
        </w:trPr>
        <w:tc>
          <w:tcPr>
            <w:tcW w:w="7100" w:type="dxa"/>
            <w:tcBorders>
              <w:top w:val="nil"/>
              <w:left w:val="nil"/>
              <w:bottom w:val="nil"/>
              <w:right w:val="nil"/>
            </w:tcBorders>
            <w:shd w:val="clear" w:color="auto" w:fill="auto"/>
            <w:vAlign w:val="center"/>
            <w:hideMark/>
          </w:tcPr>
          <w:p w14:paraId="7C46116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33 όπως τροπ.     ΚΑΤΑ ΠΛΕΙΟΨΗΦΙΑ</w:t>
            </w:r>
          </w:p>
        </w:tc>
      </w:tr>
      <w:tr w:rsidR="00D41D4C" w14:paraId="7C461163" w14:textId="77777777">
        <w:trPr>
          <w:trHeight w:val="330"/>
        </w:trPr>
        <w:tc>
          <w:tcPr>
            <w:tcW w:w="7100" w:type="dxa"/>
            <w:tcBorders>
              <w:top w:val="nil"/>
              <w:left w:val="nil"/>
              <w:bottom w:val="nil"/>
              <w:right w:val="nil"/>
            </w:tcBorders>
            <w:shd w:val="clear" w:color="auto" w:fill="auto"/>
            <w:vAlign w:val="center"/>
            <w:hideMark/>
          </w:tcPr>
          <w:p w14:paraId="7C46116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165" w14:textId="77777777">
        <w:trPr>
          <w:trHeight w:val="330"/>
        </w:trPr>
        <w:tc>
          <w:tcPr>
            <w:tcW w:w="7100" w:type="dxa"/>
            <w:tcBorders>
              <w:top w:val="nil"/>
              <w:left w:val="nil"/>
              <w:bottom w:val="nil"/>
              <w:right w:val="nil"/>
            </w:tcBorders>
            <w:shd w:val="clear" w:color="auto" w:fill="auto"/>
            <w:vAlign w:val="center"/>
            <w:hideMark/>
          </w:tcPr>
          <w:p w14:paraId="7C46116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167" w14:textId="77777777">
        <w:trPr>
          <w:trHeight w:val="330"/>
        </w:trPr>
        <w:tc>
          <w:tcPr>
            <w:tcW w:w="7100" w:type="dxa"/>
            <w:tcBorders>
              <w:top w:val="nil"/>
              <w:left w:val="nil"/>
              <w:bottom w:val="nil"/>
              <w:right w:val="nil"/>
            </w:tcBorders>
            <w:shd w:val="clear" w:color="auto" w:fill="auto"/>
            <w:vAlign w:val="center"/>
            <w:hideMark/>
          </w:tcPr>
          <w:p w14:paraId="7C46116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169" w14:textId="77777777">
        <w:trPr>
          <w:trHeight w:val="345"/>
        </w:trPr>
        <w:tc>
          <w:tcPr>
            <w:tcW w:w="7100" w:type="dxa"/>
            <w:tcBorders>
              <w:top w:val="nil"/>
              <w:left w:val="nil"/>
              <w:bottom w:val="nil"/>
              <w:right w:val="nil"/>
            </w:tcBorders>
            <w:shd w:val="clear" w:color="auto" w:fill="auto"/>
            <w:vAlign w:val="center"/>
            <w:hideMark/>
          </w:tcPr>
          <w:p w14:paraId="7C46116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16B" w14:textId="77777777">
        <w:trPr>
          <w:trHeight w:val="330"/>
        </w:trPr>
        <w:tc>
          <w:tcPr>
            <w:tcW w:w="7100" w:type="dxa"/>
            <w:tcBorders>
              <w:top w:val="nil"/>
              <w:left w:val="nil"/>
              <w:bottom w:val="nil"/>
              <w:right w:val="nil"/>
            </w:tcBorders>
            <w:shd w:val="clear" w:color="auto" w:fill="auto"/>
            <w:vAlign w:val="center"/>
            <w:hideMark/>
          </w:tcPr>
          <w:p w14:paraId="7C46116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16D" w14:textId="77777777">
        <w:trPr>
          <w:trHeight w:val="330"/>
        </w:trPr>
        <w:tc>
          <w:tcPr>
            <w:tcW w:w="7100" w:type="dxa"/>
            <w:tcBorders>
              <w:top w:val="nil"/>
              <w:left w:val="nil"/>
              <w:bottom w:val="nil"/>
              <w:right w:val="nil"/>
            </w:tcBorders>
            <w:shd w:val="clear" w:color="auto" w:fill="auto"/>
            <w:vAlign w:val="center"/>
            <w:hideMark/>
          </w:tcPr>
          <w:p w14:paraId="7C46116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16F" w14:textId="77777777">
        <w:trPr>
          <w:trHeight w:val="330"/>
        </w:trPr>
        <w:tc>
          <w:tcPr>
            <w:tcW w:w="7100" w:type="dxa"/>
            <w:tcBorders>
              <w:top w:val="nil"/>
              <w:left w:val="nil"/>
              <w:bottom w:val="nil"/>
              <w:right w:val="nil"/>
            </w:tcBorders>
            <w:shd w:val="clear" w:color="auto" w:fill="auto"/>
            <w:vAlign w:val="center"/>
            <w:hideMark/>
          </w:tcPr>
          <w:p w14:paraId="7C46116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34 όπως τροπ.     ΚΑΤΑ ΠΛΕΙΟΨΗΦΙΑ</w:t>
            </w:r>
          </w:p>
        </w:tc>
      </w:tr>
      <w:tr w:rsidR="00D41D4C" w14:paraId="7C461171" w14:textId="77777777">
        <w:trPr>
          <w:trHeight w:val="330"/>
        </w:trPr>
        <w:tc>
          <w:tcPr>
            <w:tcW w:w="7100" w:type="dxa"/>
            <w:tcBorders>
              <w:top w:val="nil"/>
              <w:left w:val="nil"/>
              <w:bottom w:val="nil"/>
              <w:right w:val="nil"/>
            </w:tcBorders>
            <w:shd w:val="clear" w:color="auto" w:fill="auto"/>
            <w:vAlign w:val="center"/>
            <w:hideMark/>
          </w:tcPr>
          <w:p w14:paraId="7C46117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173" w14:textId="77777777">
        <w:trPr>
          <w:trHeight w:val="330"/>
        </w:trPr>
        <w:tc>
          <w:tcPr>
            <w:tcW w:w="7100" w:type="dxa"/>
            <w:tcBorders>
              <w:top w:val="nil"/>
              <w:left w:val="nil"/>
              <w:bottom w:val="nil"/>
              <w:right w:val="nil"/>
            </w:tcBorders>
            <w:shd w:val="clear" w:color="auto" w:fill="auto"/>
            <w:vAlign w:val="center"/>
            <w:hideMark/>
          </w:tcPr>
          <w:p w14:paraId="7C46117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175" w14:textId="77777777">
        <w:trPr>
          <w:trHeight w:val="330"/>
        </w:trPr>
        <w:tc>
          <w:tcPr>
            <w:tcW w:w="7100" w:type="dxa"/>
            <w:tcBorders>
              <w:top w:val="nil"/>
              <w:left w:val="nil"/>
              <w:bottom w:val="nil"/>
              <w:right w:val="nil"/>
            </w:tcBorders>
            <w:shd w:val="clear" w:color="auto" w:fill="auto"/>
            <w:vAlign w:val="center"/>
            <w:hideMark/>
          </w:tcPr>
          <w:p w14:paraId="7C46117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177" w14:textId="77777777">
        <w:trPr>
          <w:trHeight w:val="330"/>
        </w:trPr>
        <w:tc>
          <w:tcPr>
            <w:tcW w:w="7100" w:type="dxa"/>
            <w:tcBorders>
              <w:top w:val="nil"/>
              <w:left w:val="nil"/>
              <w:bottom w:val="nil"/>
              <w:right w:val="nil"/>
            </w:tcBorders>
            <w:shd w:val="clear" w:color="auto" w:fill="auto"/>
            <w:vAlign w:val="center"/>
            <w:hideMark/>
          </w:tcPr>
          <w:p w14:paraId="7C46117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179" w14:textId="77777777">
        <w:trPr>
          <w:trHeight w:val="330"/>
        </w:trPr>
        <w:tc>
          <w:tcPr>
            <w:tcW w:w="7100" w:type="dxa"/>
            <w:tcBorders>
              <w:top w:val="nil"/>
              <w:left w:val="nil"/>
              <w:bottom w:val="nil"/>
              <w:right w:val="nil"/>
            </w:tcBorders>
            <w:shd w:val="clear" w:color="auto" w:fill="auto"/>
            <w:vAlign w:val="center"/>
            <w:hideMark/>
          </w:tcPr>
          <w:p w14:paraId="7C46117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Κ.Κ.Ε: </w:t>
            </w:r>
            <w:r>
              <w:rPr>
                <w:rFonts w:ascii="Calibri" w:eastAsia="Times New Roman" w:hAnsi="Calibri" w:cs="Calibri"/>
                <w:color w:val="000000"/>
                <w:szCs w:val="24"/>
              </w:rPr>
              <w:t>ΠΡΝ</w:t>
            </w:r>
          </w:p>
        </w:tc>
      </w:tr>
      <w:tr w:rsidR="00D41D4C" w14:paraId="7C46117B" w14:textId="77777777">
        <w:trPr>
          <w:trHeight w:val="330"/>
        </w:trPr>
        <w:tc>
          <w:tcPr>
            <w:tcW w:w="7100" w:type="dxa"/>
            <w:tcBorders>
              <w:top w:val="nil"/>
              <w:left w:val="nil"/>
              <w:bottom w:val="nil"/>
              <w:right w:val="nil"/>
            </w:tcBorders>
            <w:shd w:val="clear" w:color="auto" w:fill="auto"/>
            <w:vAlign w:val="center"/>
            <w:hideMark/>
          </w:tcPr>
          <w:p w14:paraId="7C46117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17D" w14:textId="77777777">
        <w:trPr>
          <w:trHeight w:val="330"/>
        </w:trPr>
        <w:tc>
          <w:tcPr>
            <w:tcW w:w="7100" w:type="dxa"/>
            <w:tcBorders>
              <w:top w:val="nil"/>
              <w:left w:val="nil"/>
              <w:bottom w:val="nil"/>
              <w:right w:val="nil"/>
            </w:tcBorders>
            <w:shd w:val="clear" w:color="auto" w:fill="auto"/>
            <w:vAlign w:val="center"/>
            <w:hideMark/>
          </w:tcPr>
          <w:p w14:paraId="7C46117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35 όπως τροπ.     ΚΑΤΑ ΠΛΕΙΟΨΗΦΙΑ</w:t>
            </w:r>
          </w:p>
        </w:tc>
      </w:tr>
      <w:tr w:rsidR="00D41D4C" w14:paraId="7C46117F" w14:textId="77777777">
        <w:trPr>
          <w:trHeight w:val="330"/>
        </w:trPr>
        <w:tc>
          <w:tcPr>
            <w:tcW w:w="7100" w:type="dxa"/>
            <w:tcBorders>
              <w:top w:val="nil"/>
              <w:left w:val="nil"/>
              <w:bottom w:val="nil"/>
              <w:right w:val="nil"/>
            </w:tcBorders>
            <w:shd w:val="clear" w:color="auto" w:fill="auto"/>
            <w:vAlign w:val="center"/>
            <w:hideMark/>
          </w:tcPr>
          <w:p w14:paraId="7C46117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181" w14:textId="77777777">
        <w:trPr>
          <w:trHeight w:val="330"/>
        </w:trPr>
        <w:tc>
          <w:tcPr>
            <w:tcW w:w="7100" w:type="dxa"/>
            <w:tcBorders>
              <w:top w:val="nil"/>
              <w:left w:val="nil"/>
              <w:bottom w:val="nil"/>
              <w:right w:val="nil"/>
            </w:tcBorders>
            <w:shd w:val="clear" w:color="auto" w:fill="auto"/>
            <w:vAlign w:val="center"/>
            <w:hideMark/>
          </w:tcPr>
          <w:p w14:paraId="7C46118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183" w14:textId="77777777">
        <w:trPr>
          <w:trHeight w:val="330"/>
        </w:trPr>
        <w:tc>
          <w:tcPr>
            <w:tcW w:w="7100" w:type="dxa"/>
            <w:tcBorders>
              <w:top w:val="nil"/>
              <w:left w:val="nil"/>
              <w:bottom w:val="nil"/>
              <w:right w:val="nil"/>
            </w:tcBorders>
            <w:shd w:val="clear" w:color="auto" w:fill="auto"/>
            <w:vAlign w:val="center"/>
            <w:hideMark/>
          </w:tcPr>
          <w:p w14:paraId="7C46118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185" w14:textId="77777777">
        <w:trPr>
          <w:trHeight w:val="330"/>
        </w:trPr>
        <w:tc>
          <w:tcPr>
            <w:tcW w:w="7100" w:type="dxa"/>
            <w:tcBorders>
              <w:top w:val="nil"/>
              <w:left w:val="nil"/>
              <w:bottom w:val="nil"/>
              <w:right w:val="nil"/>
            </w:tcBorders>
            <w:shd w:val="clear" w:color="auto" w:fill="auto"/>
            <w:vAlign w:val="center"/>
            <w:hideMark/>
          </w:tcPr>
          <w:p w14:paraId="7C46118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187" w14:textId="77777777">
        <w:trPr>
          <w:trHeight w:val="330"/>
        </w:trPr>
        <w:tc>
          <w:tcPr>
            <w:tcW w:w="7100" w:type="dxa"/>
            <w:tcBorders>
              <w:top w:val="nil"/>
              <w:left w:val="nil"/>
              <w:bottom w:val="nil"/>
              <w:right w:val="nil"/>
            </w:tcBorders>
            <w:shd w:val="clear" w:color="auto" w:fill="auto"/>
            <w:vAlign w:val="center"/>
            <w:hideMark/>
          </w:tcPr>
          <w:p w14:paraId="7C46118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189" w14:textId="77777777">
        <w:trPr>
          <w:trHeight w:val="330"/>
        </w:trPr>
        <w:tc>
          <w:tcPr>
            <w:tcW w:w="7100" w:type="dxa"/>
            <w:tcBorders>
              <w:top w:val="nil"/>
              <w:left w:val="nil"/>
              <w:bottom w:val="nil"/>
              <w:right w:val="nil"/>
            </w:tcBorders>
            <w:shd w:val="clear" w:color="auto" w:fill="auto"/>
            <w:vAlign w:val="center"/>
            <w:hideMark/>
          </w:tcPr>
          <w:p w14:paraId="7C46118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18B" w14:textId="77777777">
        <w:trPr>
          <w:trHeight w:val="345"/>
        </w:trPr>
        <w:tc>
          <w:tcPr>
            <w:tcW w:w="7100" w:type="dxa"/>
            <w:tcBorders>
              <w:top w:val="nil"/>
              <w:left w:val="nil"/>
              <w:bottom w:val="nil"/>
              <w:right w:val="nil"/>
            </w:tcBorders>
            <w:shd w:val="clear" w:color="auto" w:fill="auto"/>
            <w:vAlign w:val="center"/>
            <w:hideMark/>
          </w:tcPr>
          <w:p w14:paraId="7C46118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36 όπως τροπ.     ΚΑΤΑ ΠΛΕΙΟΨΗΦΙΑ</w:t>
            </w:r>
          </w:p>
        </w:tc>
      </w:tr>
      <w:tr w:rsidR="00D41D4C" w14:paraId="7C46118D" w14:textId="77777777">
        <w:trPr>
          <w:trHeight w:val="330"/>
        </w:trPr>
        <w:tc>
          <w:tcPr>
            <w:tcW w:w="7100" w:type="dxa"/>
            <w:tcBorders>
              <w:top w:val="nil"/>
              <w:left w:val="nil"/>
              <w:bottom w:val="nil"/>
              <w:right w:val="nil"/>
            </w:tcBorders>
            <w:shd w:val="clear" w:color="auto" w:fill="auto"/>
            <w:vAlign w:val="center"/>
            <w:hideMark/>
          </w:tcPr>
          <w:p w14:paraId="7C46118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18F" w14:textId="77777777">
        <w:trPr>
          <w:trHeight w:val="330"/>
        </w:trPr>
        <w:tc>
          <w:tcPr>
            <w:tcW w:w="7100" w:type="dxa"/>
            <w:tcBorders>
              <w:top w:val="nil"/>
              <w:left w:val="nil"/>
              <w:bottom w:val="nil"/>
              <w:right w:val="nil"/>
            </w:tcBorders>
            <w:shd w:val="clear" w:color="auto" w:fill="auto"/>
            <w:vAlign w:val="center"/>
            <w:hideMark/>
          </w:tcPr>
          <w:p w14:paraId="7C46118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191" w14:textId="77777777">
        <w:trPr>
          <w:trHeight w:val="330"/>
        </w:trPr>
        <w:tc>
          <w:tcPr>
            <w:tcW w:w="7100" w:type="dxa"/>
            <w:tcBorders>
              <w:top w:val="nil"/>
              <w:left w:val="nil"/>
              <w:bottom w:val="nil"/>
              <w:right w:val="nil"/>
            </w:tcBorders>
            <w:shd w:val="clear" w:color="auto" w:fill="auto"/>
            <w:vAlign w:val="center"/>
            <w:hideMark/>
          </w:tcPr>
          <w:p w14:paraId="7C46119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193" w14:textId="77777777">
        <w:trPr>
          <w:trHeight w:val="330"/>
        </w:trPr>
        <w:tc>
          <w:tcPr>
            <w:tcW w:w="7100" w:type="dxa"/>
            <w:tcBorders>
              <w:top w:val="nil"/>
              <w:left w:val="nil"/>
              <w:bottom w:val="nil"/>
              <w:right w:val="nil"/>
            </w:tcBorders>
            <w:shd w:val="clear" w:color="auto" w:fill="auto"/>
            <w:vAlign w:val="center"/>
            <w:hideMark/>
          </w:tcPr>
          <w:p w14:paraId="7C46119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195" w14:textId="77777777">
        <w:trPr>
          <w:trHeight w:val="345"/>
        </w:trPr>
        <w:tc>
          <w:tcPr>
            <w:tcW w:w="7100" w:type="dxa"/>
            <w:tcBorders>
              <w:top w:val="nil"/>
              <w:left w:val="nil"/>
              <w:bottom w:val="nil"/>
              <w:right w:val="nil"/>
            </w:tcBorders>
            <w:shd w:val="clear" w:color="auto" w:fill="auto"/>
            <w:vAlign w:val="center"/>
            <w:hideMark/>
          </w:tcPr>
          <w:p w14:paraId="7C46119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197" w14:textId="77777777">
        <w:trPr>
          <w:trHeight w:val="330"/>
        </w:trPr>
        <w:tc>
          <w:tcPr>
            <w:tcW w:w="7100" w:type="dxa"/>
            <w:tcBorders>
              <w:top w:val="nil"/>
              <w:left w:val="nil"/>
              <w:bottom w:val="nil"/>
              <w:right w:val="nil"/>
            </w:tcBorders>
            <w:shd w:val="clear" w:color="auto" w:fill="auto"/>
            <w:vAlign w:val="center"/>
            <w:hideMark/>
          </w:tcPr>
          <w:p w14:paraId="7C46119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199" w14:textId="77777777">
        <w:trPr>
          <w:trHeight w:val="330"/>
        </w:trPr>
        <w:tc>
          <w:tcPr>
            <w:tcW w:w="7100" w:type="dxa"/>
            <w:tcBorders>
              <w:top w:val="nil"/>
              <w:left w:val="nil"/>
              <w:bottom w:val="nil"/>
              <w:right w:val="nil"/>
            </w:tcBorders>
            <w:shd w:val="clear" w:color="auto" w:fill="auto"/>
            <w:vAlign w:val="center"/>
            <w:hideMark/>
          </w:tcPr>
          <w:p w14:paraId="7C46119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 xml:space="preserve">Άρθρο </w:t>
            </w:r>
            <w:r>
              <w:rPr>
                <w:rFonts w:ascii="Calibri" w:eastAsia="Times New Roman" w:hAnsi="Calibri" w:cs="Calibri"/>
                <w:color w:val="000000"/>
                <w:szCs w:val="24"/>
              </w:rPr>
              <w:t>37 ως έχει     ΚΑΤΑ ΠΛΕΙΟΨΗΦΙΑ</w:t>
            </w:r>
          </w:p>
        </w:tc>
      </w:tr>
      <w:tr w:rsidR="00D41D4C" w14:paraId="7C46119B" w14:textId="77777777">
        <w:trPr>
          <w:trHeight w:val="330"/>
        </w:trPr>
        <w:tc>
          <w:tcPr>
            <w:tcW w:w="7100" w:type="dxa"/>
            <w:tcBorders>
              <w:top w:val="nil"/>
              <w:left w:val="nil"/>
              <w:bottom w:val="nil"/>
              <w:right w:val="nil"/>
            </w:tcBorders>
            <w:shd w:val="clear" w:color="auto" w:fill="auto"/>
            <w:vAlign w:val="center"/>
            <w:hideMark/>
          </w:tcPr>
          <w:p w14:paraId="7C46119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19D" w14:textId="77777777">
        <w:trPr>
          <w:trHeight w:val="330"/>
        </w:trPr>
        <w:tc>
          <w:tcPr>
            <w:tcW w:w="7100" w:type="dxa"/>
            <w:tcBorders>
              <w:top w:val="nil"/>
              <w:left w:val="nil"/>
              <w:bottom w:val="nil"/>
              <w:right w:val="nil"/>
            </w:tcBorders>
            <w:shd w:val="clear" w:color="auto" w:fill="auto"/>
            <w:vAlign w:val="center"/>
            <w:hideMark/>
          </w:tcPr>
          <w:p w14:paraId="7C46119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19F" w14:textId="77777777">
        <w:trPr>
          <w:trHeight w:val="330"/>
        </w:trPr>
        <w:tc>
          <w:tcPr>
            <w:tcW w:w="7100" w:type="dxa"/>
            <w:tcBorders>
              <w:top w:val="nil"/>
              <w:left w:val="nil"/>
              <w:bottom w:val="nil"/>
              <w:right w:val="nil"/>
            </w:tcBorders>
            <w:shd w:val="clear" w:color="auto" w:fill="auto"/>
            <w:vAlign w:val="center"/>
            <w:hideMark/>
          </w:tcPr>
          <w:p w14:paraId="7C46119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1A1" w14:textId="77777777">
        <w:trPr>
          <w:trHeight w:val="330"/>
        </w:trPr>
        <w:tc>
          <w:tcPr>
            <w:tcW w:w="7100" w:type="dxa"/>
            <w:tcBorders>
              <w:top w:val="nil"/>
              <w:left w:val="nil"/>
              <w:bottom w:val="nil"/>
              <w:right w:val="nil"/>
            </w:tcBorders>
            <w:shd w:val="clear" w:color="auto" w:fill="auto"/>
            <w:vAlign w:val="center"/>
            <w:hideMark/>
          </w:tcPr>
          <w:p w14:paraId="7C4611A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1A3" w14:textId="77777777">
        <w:trPr>
          <w:trHeight w:val="330"/>
        </w:trPr>
        <w:tc>
          <w:tcPr>
            <w:tcW w:w="7100" w:type="dxa"/>
            <w:tcBorders>
              <w:top w:val="nil"/>
              <w:left w:val="nil"/>
              <w:bottom w:val="nil"/>
              <w:right w:val="nil"/>
            </w:tcBorders>
            <w:shd w:val="clear" w:color="auto" w:fill="auto"/>
            <w:vAlign w:val="center"/>
            <w:hideMark/>
          </w:tcPr>
          <w:p w14:paraId="7C4611A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1A5" w14:textId="77777777">
        <w:trPr>
          <w:trHeight w:val="330"/>
        </w:trPr>
        <w:tc>
          <w:tcPr>
            <w:tcW w:w="7100" w:type="dxa"/>
            <w:tcBorders>
              <w:top w:val="nil"/>
              <w:left w:val="nil"/>
              <w:bottom w:val="nil"/>
              <w:right w:val="nil"/>
            </w:tcBorders>
            <w:shd w:val="clear" w:color="auto" w:fill="auto"/>
            <w:vAlign w:val="center"/>
            <w:hideMark/>
          </w:tcPr>
          <w:p w14:paraId="7C4611A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1A7" w14:textId="77777777">
        <w:trPr>
          <w:trHeight w:val="330"/>
        </w:trPr>
        <w:tc>
          <w:tcPr>
            <w:tcW w:w="7100" w:type="dxa"/>
            <w:tcBorders>
              <w:top w:val="nil"/>
              <w:left w:val="nil"/>
              <w:bottom w:val="nil"/>
              <w:right w:val="nil"/>
            </w:tcBorders>
            <w:shd w:val="clear" w:color="auto" w:fill="auto"/>
            <w:vAlign w:val="center"/>
            <w:hideMark/>
          </w:tcPr>
          <w:p w14:paraId="7C4611A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38 όπως τροπ.     ΚΑΤΑ ΠΛΕΙΟΨΗΦΙΑ</w:t>
            </w:r>
          </w:p>
        </w:tc>
      </w:tr>
      <w:tr w:rsidR="00D41D4C" w14:paraId="7C4611A9" w14:textId="77777777">
        <w:trPr>
          <w:trHeight w:val="345"/>
        </w:trPr>
        <w:tc>
          <w:tcPr>
            <w:tcW w:w="7100" w:type="dxa"/>
            <w:tcBorders>
              <w:top w:val="nil"/>
              <w:left w:val="nil"/>
              <w:bottom w:val="nil"/>
              <w:right w:val="nil"/>
            </w:tcBorders>
            <w:shd w:val="clear" w:color="auto" w:fill="auto"/>
            <w:vAlign w:val="center"/>
            <w:hideMark/>
          </w:tcPr>
          <w:p w14:paraId="7C4611A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1AB" w14:textId="77777777">
        <w:trPr>
          <w:trHeight w:val="330"/>
        </w:trPr>
        <w:tc>
          <w:tcPr>
            <w:tcW w:w="7100" w:type="dxa"/>
            <w:tcBorders>
              <w:top w:val="nil"/>
              <w:left w:val="nil"/>
              <w:bottom w:val="nil"/>
              <w:right w:val="nil"/>
            </w:tcBorders>
            <w:shd w:val="clear" w:color="auto" w:fill="auto"/>
            <w:vAlign w:val="center"/>
            <w:hideMark/>
          </w:tcPr>
          <w:p w14:paraId="7C4611A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1AD" w14:textId="77777777">
        <w:trPr>
          <w:trHeight w:val="330"/>
        </w:trPr>
        <w:tc>
          <w:tcPr>
            <w:tcW w:w="7100" w:type="dxa"/>
            <w:tcBorders>
              <w:top w:val="nil"/>
              <w:left w:val="nil"/>
              <w:bottom w:val="nil"/>
              <w:right w:val="nil"/>
            </w:tcBorders>
            <w:shd w:val="clear" w:color="auto" w:fill="auto"/>
            <w:vAlign w:val="center"/>
            <w:hideMark/>
          </w:tcPr>
          <w:p w14:paraId="7C4611A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1AF" w14:textId="77777777">
        <w:trPr>
          <w:trHeight w:val="330"/>
        </w:trPr>
        <w:tc>
          <w:tcPr>
            <w:tcW w:w="7100" w:type="dxa"/>
            <w:tcBorders>
              <w:top w:val="nil"/>
              <w:left w:val="nil"/>
              <w:bottom w:val="nil"/>
              <w:right w:val="nil"/>
            </w:tcBorders>
            <w:shd w:val="clear" w:color="auto" w:fill="auto"/>
            <w:vAlign w:val="center"/>
            <w:hideMark/>
          </w:tcPr>
          <w:p w14:paraId="7C4611A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1B1" w14:textId="77777777">
        <w:trPr>
          <w:trHeight w:val="330"/>
        </w:trPr>
        <w:tc>
          <w:tcPr>
            <w:tcW w:w="7100" w:type="dxa"/>
            <w:tcBorders>
              <w:top w:val="nil"/>
              <w:left w:val="nil"/>
              <w:bottom w:val="nil"/>
              <w:right w:val="nil"/>
            </w:tcBorders>
            <w:shd w:val="clear" w:color="auto" w:fill="auto"/>
            <w:vAlign w:val="center"/>
            <w:hideMark/>
          </w:tcPr>
          <w:p w14:paraId="7C4611B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1B3" w14:textId="77777777">
        <w:trPr>
          <w:trHeight w:val="345"/>
        </w:trPr>
        <w:tc>
          <w:tcPr>
            <w:tcW w:w="7100" w:type="dxa"/>
            <w:tcBorders>
              <w:top w:val="nil"/>
              <w:left w:val="nil"/>
              <w:bottom w:val="nil"/>
              <w:right w:val="nil"/>
            </w:tcBorders>
            <w:shd w:val="clear" w:color="auto" w:fill="auto"/>
            <w:vAlign w:val="center"/>
            <w:hideMark/>
          </w:tcPr>
          <w:p w14:paraId="7C4611B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1B5" w14:textId="77777777">
        <w:trPr>
          <w:trHeight w:val="330"/>
        </w:trPr>
        <w:tc>
          <w:tcPr>
            <w:tcW w:w="7100" w:type="dxa"/>
            <w:tcBorders>
              <w:top w:val="nil"/>
              <w:left w:val="nil"/>
              <w:bottom w:val="nil"/>
              <w:right w:val="nil"/>
            </w:tcBorders>
            <w:shd w:val="clear" w:color="auto" w:fill="auto"/>
            <w:vAlign w:val="center"/>
            <w:hideMark/>
          </w:tcPr>
          <w:p w14:paraId="7C4611B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39 όπως τροπ.     ΚΑΤΑ </w:t>
            </w:r>
            <w:r>
              <w:rPr>
                <w:rFonts w:ascii="Calibri" w:eastAsia="Times New Roman" w:hAnsi="Calibri" w:cs="Calibri"/>
                <w:color w:val="000000"/>
                <w:szCs w:val="24"/>
              </w:rPr>
              <w:t>ΠΛΕΙΟΨΗΦΙΑ</w:t>
            </w:r>
          </w:p>
        </w:tc>
      </w:tr>
      <w:tr w:rsidR="00D41D4C" w14:paraId="7C4611B7" w14:textId="77777777">
        <w:trPr>
          <w:trHeight w:val="330"/>
        </w:trPr>
        <w:tc>
          <w:tcPr>
            <w:tcW w:w="7100" w:type="dxa"/>
            <w:tcBorders>
              <w:top w:val="nil"/>
              <w:left w:val="nil"/>
              <w:bottom w:val="nil"/>
              <w:right w:val="nil"/>
            </w:tcBorders>
            <w:shd w:val="clear" w:color="auto" w:fill="auto"/>
            <w:vAlign w:val="center"/>
            <w:hideMark/>
          </w:tcPr>
          <w:p w14:paraId="7C4611B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1B9" w14:textId="77777777">
        <w:trPr>
          <w:trHeight w:val="330"/>
        </w:trPr>
        <w:tc>
          <w:tcPr>
            <w:tcW w:w="7100" w:type="dxa"/>
            <w:tcBorders>
              <w:top w:val="nil"/>
              <w:left w:val="nil"/>
              <w:bottom w:val="nil"/>
              <w:right w:val="nil"/>
            </w:tcBorders>
            <w:shd w:val="clear" w:color="auto" w:fill="auto"/>
            <w:vAlign w:val="center"/>
            <w:hideMark/>
          </w:tcPr>
          <w:p w14:paraId="7C4611B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1BB" w14:textId="77777777">
        <w:trPr>
          <w:trHeight w:val="330"/>
        </w:trPr>
        <w:tc>
          <w:tcPr>
            <w:tcW w:w="7100" w:type="dxa"/>
            <w:tcBorders>
              <w:top w:val="nil"/>
              <w:left w:val="nil"/>
              <w:bottom w:val="nil"/>
              <w:right w:val="nil"/>
            </w:tcBorders>
            <w:shd w:val="clear" w:color="auto" w:fill="auto"/>
            <w:vAlign w:val="center"/>
            <w:hideMark/>
          </w:tcPr>
          <w:p w14:paraId="7C4611B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1BD" w14:textId="77777777">
        <w:trPr>
          <w:trHeight w:val="330"/>
        </w:trPr>
        <w:tc>
          <w:tcPr>
            <w:tcW w:w="7100" w:type="dxa"/>
            <w:tcBorders>
              <w:top w:val="nil"/>
              <w:left w:val="nil"/>
              <w:bottom w:val="nil"/>
              <w:right w:val="nil"/>
            </w:tcBorders>
            <w:shd w:val="clear" w:color="auto" w:fill="auto"/>
            <w:vAlign w:val="center"/>
            <w:hideMark/>
          </w:tcPr>
          <w:p w14:paraId="7C4611B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1BF" w14:textId="77777777">
        <w:trPr>
          <w:trHeight w:val="330"/>
        </w:trPr>
        <w:tc>
          <w:tcPr>
            <w:tcW w:w="7100" w:type="dxa"/>
            <w:tcBorders>
              <w:top w:val="nil"/>
              <w:left w:val="nil"/>
              <w:bottom w:val="nil"/>
              <w:right w:val="nil"/>
            </w:tcBorders>
            <w:shd w:val="clear" w:color="auto" w:fill="auto"/>
            <w:vAlign w:val="center"/>
            <w:hideMark/>
          </w:tcPr>
          <w:p w14:paraId="7C4611B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1C1" w14:textId="77777777">
        <w:trPr>
          <w:trHeight w:val="330"/>
        </w:trPr>
        <w:tc>
          <w:tcPr>
            <w:tcW w:w="7100" w:type="dxa"/>
            <w:tcBorders>
              <w:top w:val="nil"/>
              <w:left w:val="nil"/>
              <w:bottom w:val="nil"/>
              <w:right w:val="nil"/>
            </w:tcBorders>
            <w:shd w:val="clear" w:color="auto" w:fill="auto"/>
            <w:vAlign w:val="center"/>
            <w:hideMark/>
          </w:tcPr>
          <w:p w14:paraId="7C4611C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1C3" w14:textId="77777777">
        <w:trPr>
          <w:trHeight w:val="330"/>
        </w:trPr>
        <w:tc>
          <w:tcPr>
            <w:tcW w:w="7100" w:type="dxa"/>
            <w:tcBorders>
              <w:top w:val="nil"/>
              <w:left w:val="nil"/>
              <w:bottom w:val="nil"/>
              <w:right w:val="nil"/>
            </w:tcBorders>
            <w:shd w:val="clear" w:color="auto" w:fill="auto"/>
            <w:vAlign w:val="center"/>
            <w:hideMark/>
          </w:tcPr>
          <w:p w14:paraId="7C4611C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40 όπως τροπ.     ΚΑΤΑ ΠΛΕΙΟΨΗΦΙΑ</w:t>
            </w:r>
          </w:p>
        </w:tc>
      </w:tr>
      <w:tr w:rsidR="00D41D4C" w14:paraId="7C4611C5" w14:textId="77777777">
        <w:trPr>
          <w:trHeight w:val="330"/>
        </w:trPr>
        <w:tc>
          <w:tcPr>
            <w:tcW w:w="7100" w:type="dxa"/>
            <w:tcBorders>
              <w:top w:val="nil"/>
              <w:left w:val="nil"/>
              <w:bottom w:val="nil"/>
              <w:right w:val="nil"/>
            </w:tcBorders>
            <w:shd w:val="clear" w:color="auto" w:fill="auto"/>
            <w:vAlign w:val="center"/>
            <w:hideMark/>
          </w:tcPr>
          <w:p w14:paraId="7C4611C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1C7" w14:textId="77777777">
        <w:trPr>
          <w:trHeight w:val="330"/>
        </w:trPr>
        <w:tc>
          <w:tcPr>
            <w:tcW w:w="7100" w:type="dxa"/>
            <w:tcBorders>
              <w:top w:val="nil"/>
              <w:left w:val="nil"/>
              <w:bottom w:val="nil"/>
              <w:right w:val="nil"/>
            </w:tcBorders>
            <w:shd w:val="clear" w:color="auto" w:fill="auto"/>
            <w:vAlign w:val="center"/>
            <w:hideMark/>
          </w:tcPr>
          <w:p w14:paraId="7C4611C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1C9" w14:textId="77777777">
        <w:trPr>
          <w:trHeight w:val="330"/>
        </w:trPr>
        <w:tc>
          <w:tcPr>
            <w:tcW w:w="7100" w:type="dxa"/>
            <w:tcBorders>
              <w:top w:val="nil"/>
              <w:left w:val="nil"/>
              <w:bottom w:val="nil"/>
              <w:right w:val="nil"/>
            </w:tcBorders>
            <w:shd w:val="clear" w:color="auto" w:fill="auto"/>
            <w:vAlign w:val="center"/>
            <w:hideMark/>
          </w:tcPr>
          <w:p w14:paraId="7C4611C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1CB" w14:textId="77777777">
        <w:trPr>
          <w:trHeight w:val="330"/>
        </w:trPr>
        <w:tc>
          <w:tcPr>
            <w:tcW w:w="7100" w:type="dxa"/>
            <w:tcBorders>
              <w:top w:val="nil"/>
              <w:left w:val="nil"/>
              <w:bottom w:val="nil"/>
              <w:right w:val="nil"/>
            </w:tcBorders>
            <w:shd w:val="clear" w:color="auto" w:fill="auto"/>
            <w:vAlign w:val="center"/>
            <w:hideMark/>
          </w:tcPr>
          <w:p w14:paraId="7C4611C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1CD" w14:textId="77777777">
        <w:trPr>
          <w:trHeight w:val="330"/>
        </w:trPr>
        <w:tc>
          <w:tcPr>
            <w:tcW w:w="7100" w:type="dxa"/>
            <w:tcBorders>
              <w:top w:val="nil"/>
              <w:left w:val="nil"/>
              <w:bottom w:val="nil"/>
              <w:right w:val="nil"/>
            </w:tcBorders>
            <w:shd w:val="clear" w:color="auto" w:fill="auto"/>
            <w:vAlign w:val="center"/>
            <w:hideMark/>
          </w:tcPr>
          <w:p w14:paraId="7C4611C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1CF" w14:textId="77777777">
        <w:trPr>
          <w:trHeight w:val="330"/>
        </w:trPr>
        <w:tc>
          <w:tcPr>
            <w:tcW w:w="7100" w:type="dxa"/>
            <w:tcBorders>
              <w:top w:val="nil"/>
              <w:left w:val="nil"/>
              <w:bottom w:val="nil"/>
              <w:right w:val="nil"/>
            </w:tcBorders>
            <w:shd w:val="clear" w:color="auto" w:fill="auto"/>
            <w:vAlign w:val="center"/>
            <w:hideMark/>
          </w:tcPr>
          <w:p w14:paraId="7C4611C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1D1" w14:textId="77777777">
        <w:trPr>
          <w:trHeight w:val="330"/>
        </w:trPr>
        <w:tc>
          <w:tcPr>
            <w:tcW w:w="7100" w:type="dxa"/>
            <w:tcBorders>
              <w:top w:val="nil"/>
              <w:left w:val="nil"/>
              <w:bottom w:val="nil"/>
              <w:right w:val="nil"/>
            </w:tcBorders>
            <w:shd w:val="clear" w:color="auto" w:fill="auto"/>
            <w:vAlign w:val="center"/>
            <w:hideMark/>
          </w:tcPr>
          <w:p w14:paraId="7C4611D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rsidR="00D41D4C" w14:paraId="7C4611D3" w14:textId="77777777">
        <w:trPr>
          <w:trHeight w:val="330"/>
        </w:trPr>
        <w:tc>
          <w:tcPr>
            <w:tcW w:w="7100" w:type="dxa"/>
            <w:tcBorders>
              <w:top w:val="nil"/>
              <w:left w:val="nil"/>
              <w:bottom w:val="nil"/>
              <w:right w:val="nil"/>
            </w:tcBorders>
            <w:shd w:val="clear" w:color="auto" w:fill="auto"/>
            <w:vAlign w:val="center"/>
            <w:hideMark/>
          </w:tcPr>
          <w:p w14:paraId="7C4611D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1D5" w14:textId="77777777">
        <w:trPr>
          <w:trHeight w:val="345"/>
        </w:trPr>
        <w:tc>
          <w:tcPr>
            <w:tcW w:w="7100" w:type="dxa"/>
            <w:tcBorders>
              <w:top w:val="nil"/>
              <w:left w:val="nil"/>
              <w:bottom w:val="nil"/>
              <w:right w:val="nil"/>
            </w:tcBorders>
            <w:shd w:val="clear" w:color="auto" w:fill="auto"/>
            <w:vAlign w:val="center"/>
            <w:hideMark/>
          </w:tcPr>
          <w:p w14:paraId="7C4611D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Ν.Δ.: </w:t>
            </w:r>
            <w:r>
              <w:rPr>
                <w:rFonts w:ascii="Calibri" w:eastAsia="Times New Roman" w:hAnsi="Calibri" w:cs="Calibri"/>
                <w:color w:val="000000"/>
                <w:szCs w:val="24"/>
              </w:rPr>
              <w:t>OXI</w:t>
            </w:r>
          </w:p>
        </w:tc>
      </w:tr>
      <w:tr w:rsidR="00D41D4C" w14:paraId="7C4611D7" w14:textId="77777777">
        <w:trPr>
          <w:trHeight w:val="330"/>
        </w:trPr>
        <w:tc>
          <w:tcPr>
            <w:tcW w:w="7100" w:type="dxa"/>
            <w:tcBorders>
              <w:top w:val="nil"/>
              <w:left w:val="nil"/>
              <w:bottom w:val="nil"/>
              <w:right w:val="nil"/>
            </w:tcBorders>
            <w:shd w:val="clear" w:color="auto" w:fill="auto"/>
            <w:vAlign w:val="center"/>
            <w:hideMark/>
          </w:tcPr>
          <w:p w14:paraId="7C4611D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1D9" w14:textId="77777777">
        <w:trPr>
          <w:trHeight w:val="330"/>
        </w:trPr>
        <w:tc>
          <w:tcPr>
            <w:tcW w:w="7100" w:type="dxa"/>
            <w:tcBorders>
              <w:top w:val="nil"/>
              <w:left w:val="nil"/>
              <w:bottom w:val="nil"/>
              <w:right w:val="nil"/>
            </w:tcBorders>
            <w:shd w:val="clear" w:color="auto" w:fill="auto"/>
            <w:vAlign w:val="center"/>
            <w:hideMark/>
          </w:tcPr>
          <w:p w14:paraId="7C4611D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1DB" w14:textId="77777777">
        <w:trPr>
          <w:trHeight w:val="330"/>
        </w:trPr>
        <w:tc>
          <w:tcPr>
            <w:tcW w:w="7100" w:type="dxa"/>
            <w:tcBorders>
              <w:top w:val="nil"/>
              <w:left w:val="nil"/>
              <w:bottom w:val="nil"/>
              <w:right w:val="nil"/>
            </w:tcBorders>
            <w:shd w:val="clear" w:color="auto" w:fill="auto"/>
            <w:vAlign w:val="center"/>
            <w:hideMark/>
          </w:tcPr>
          <w:p w14:paraId="7C4611D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1DD" w14:textId="77777777">
        <w:trPr>
          <w:trHeight w:val="330"/>
        </w:trPr>
        <w:tc>
          <w:tcPr>
            <w:tcW w:w="7100" w:type="dxa"/>
            <w:tcBorders>
              <w:top w:val="nil"/>
              <w:left w:val="nil"/>
              <w:bottom w:val="nil"/>
              <w:right w:val="nil"/>
            </w:tcBorders>
            <w:shd w:val="clear" w:color="auto" w:fill="auto"/>
            <w:vAlign w:val="center"/>
            <w:hideMark/>
          </w:tcPr>
          <w:p w14:paraId="7C4611D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1DF" w14:textId="77777777">
        <w:trPr>
          <w:trHeight w:val="330"/>
        </w:trPr>
        <w:tc>
          <w:tcPr>
            <w:tcW w:w="7100" w:type="dxa"/>
            <w:tcBorders>
              <w:top w:val="nil"/>
              <w:left w:val="nil"/>
              <w:bottom w:val="nil"/>
              <w:right w:val="nil"/>
            </w:tcBorders>
            <w:shd w:val="clear" w:color="auto" w:fill="auto"/>
            <w:vAlign w:val="center"/>
            <w:hideMark/>
          </w:tcPr>
          <w:p w14:paraId="7C4611D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42 όπως τροπ.     ΚΑΤΑ ΠΛΕΙΟΨΗΦΙΑ</w:t>
            </w:r>
          </w:p>
        </w:tc>
      </w:tr>
      <w:tr w:rsidR="00D41D4C" w14:paraId="7C4611E1" w14:textId="77777777">
        <w:trPr>
          <w:trHeight w:val="330"/>
        </w:trPr>
        <w:tc>
          <w:tcPr>
            <w:tcW w:w="7100" w:type="dxa"/>
            <w:tcBorders>
              <w:top w:val="nil"/>
              <w:left w:val="nil"/>
              <w:bottom w:val="nil"/>
              <w:right w:val="nil"/>
            </w:tcBorders>
            <w:shd w:val="clear" w:color="auto" w:fill="auto"/>
            <w:vAlign w:val="center"/>
            <w:hideMark/>
          </w:tcPr>
          <w:p w14:paraId="7C4611E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1E3" w14:textId="77777777">
        <w:trPr>
          <w:trHeight w:val="330"/>
        </w:trPr>
        <w:tc>
          <w:tcPr>
            <w:tcW w:w="7100" w:type="dxa"/>
            <w:tcBorders>
              <w:top w:val="nil"/>
              <w:left w:val="nil"/>
              <w:bottom w:val="nil"/>
              <w:right w:val="nil"/>
            </w:tcBorders>
            <w:shd w:val="clear" w:color="auto" w:fill="auto"/>
            <w:vAlign w:val="center"/>
            <w:hideMark/>
          </w:tcPr>
          <w:p w14:paraId="7C4611E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1E5" w14:textId="77777777">
        <w:trPr>
          <w:trHeight w:val="330"/>
        </w:trPr>
        <w:tc>
          <w:tcPr>
            <w:tcW w:w="7100" w:type="dxa"/>
            <w:tcBorders>
              <w:top w:val="nil"/>
              <w:left w:val="nil"/>
              <w:bottom w:val="nil"/>
              <w:right w:val="nil"/>
            </w:tcBorders>
            <w:shd w:val="clear" w:color="auto" w:fill="auto"/>
            <w:vAlign w:val="center"/>
            <w:hideMark/>
          </w:tcPr>
          <w:p w14:paraId="7C4611E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1E7" w14:textId="77777777">
        <w:trPr>
          <w:trHeight w:val="330"/>
        </w:trPr>
        <w:tc>
          <w:tcPr>
            <w:tcW w:w="7100" w:type="dxa"/>
            <w:tcBorders>
              <w:top w:val="nil"/>
              <w:left w:val="nil"/>
              <w:bottom w:val="nil"/>
              <w:right w:val="nil"/>
            </w:tcBorders>
            <w:shd w:val="clear" w:color="auto" w:fill="auto"/>
            <w:vAlign w:val="center"/>
            <w:hideMark/>
          </w:tcPr>
          <w:p w14:paraId="7C4611E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1E9" w14:textId="77777777">
        <w:trPr>
          <w:trHeight w:val="330"/>
        </w:trPr>
        <w:tc>
          <w:tcPr>
            <w:tcW w:w="7100" w:type="dxa"/>
            <w:tcBorders>
              <w:top w:val="nil"/>
              <w:left w:val="nil"/>
              <w:bottom w:val="nil"/>
              <w:right w:val="nil"/>
            </w:tcBorders>
            <w:shd w:val="clear" w:color="auto" w:fill="auto"/>
            <w:vAlign w:val="center"/>
            <w:hideMark/>
          </w:tcPr>
          <w:p w14:paraId="7C4611E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D41D4C" w14:paraId="7C4611EB" w14:textId="77777777">
        <w:trPr>
          <w:trHeight w:val="330"/>
        </w:trPr>
        <w:tc>
          <w:tcPr>
            <w:tcW w:w="7100" w:type="dxa"/>
            <w:tcBorders>
              <w:top w:val="nil"/>
              <w:left w:val="nil"/>
              <w:bottom w:val="nil"/>
              <w:right w:val="nil"/>
            </w:tcBorders>
            <w:shd w:val="clear" w:color="auto" w:fill="auto"/>
            <w:vAlign w:val="center"/>
            <w:hideMark/>
          </w:tcPr>
          <w:p w14:paraId="7C4611E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1ED" w14:textId="77777777">
        <w:trPr>
          <w:trHeight w:val="330"/>
        </w:trPr>
        <w:tc>
          <w:tcPr>
            <w:tcW w:w="7100" w:type="dxa"/>
            <w:tcBorders>
              <w:top w:val="nil"/>
              <w:left w:val="nil"/>
              <w:bottom w:val="nil"/>
              <w:right w:val="nil"/>
            </w:tcBorders>
            <w:shd w:val="clear" w:color="auto" w:fill="auto"/>
            <w:vAlign w:val="center"/>
            <w:hideMark/>
          </w:tcPr>
          <w:p w14:paraId="7C4611E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43 όπως τροπ.     ΚΑΤΑ ΠΛΕΙΟΨΗΦΙΑ</w:t>
            </w:r>
          </w:p>
        </w:tc>
      </w:tr>
      <w:tr w:rsidR="00D41D4C" w14:paraId="7C4611EF" w14:textId="77777777">
        <w:trPr>
          <w:trHeight w:val="330"/>
        </w:trPr>
        <w:tc>
          <w:tcPr>
            <w:tcW w:w="7100" w:type="dxa"/>
            <w:tcBorders>
              <w:top w:val="nil"/>
              <w:left w:val="nil"/>
              <w:bottom w:val="nil"/>
              <w:right w:val="nil"/>
            </w:tcBorders>
            <w:shd w:val="clear" w:color="auto" w:fill="auto"/>
            <w:vAlign w:val="center"/>
            <w:hideMark/>
          </w:tcPr>
          <w:p w14:paraId="7C4611E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1F1" w14:textId="77777777">
        <w:trPr>
          <w:trHeight w:val="330"/>
        </w:trPr>
        <w:tc>
          <w:tcPr>
            <w:tcW w:w="7100" w:type="dxa"/>
            <w:tcBorders>
              <w:top w:val="nil"/>
              <w:left w:val="nil"/>
              <w:bottom w:val="nil"/>
              <w:right w:val="nil"/>
            </w:tcBorders>
            <w:shd w:val="clear" w:color="auto" w:fill="auto"/>
            <w:vAlign w:val="center"/>
            <w:hideMark/>
          </w:tcPr>
          <w:p w14:paraId="7C4611F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1F3" w14:textId="77777777">
        <w:trPr>
          <w:trHeight w:val="345"/>
        </w:trPr>
        <w:tc>
          <w:tcPr>
            <w:tcW w:w="7100" w:type="dxa"/>
            <w:tcBorders>
              <w:top w:val="nil"/>
              <w:left w:val="nil"/>
              <w:bottom w:val="nil"/>
              <w:right w:val="nil"/>
            </w:tcBorders>
            <w:shd w:val="clear" w:color="auto" w:fill="auto"/>
            <w:vAlign w:val="center"/>
            <w:hideMark/>
          </w:tcPr>
          <w:p w14:paraId="7C4611F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1F5" w14:textId="77777777">
        <w:trPr>
          <w:trHeight w:val="330"/>
        </w:trPr>
        <w:tc>
          <w:tcPr>
            <w:tcW w:w="7100" w:type="dxa"/>
            <w:tcBorders>
              <w:top w:val="nil"/>
              <w:left w:val="nil"/>
              <w:bottom w:val="nil"/>
              <w:right w:val="nil"/>
            </w:tcBorders>
            <w:shd w:val="clear" w:color="auto" w:fill="auto"/>
            <w:vAlign w:val="center"/>
            <w:hideMark/>
          </w:tcPr>
          <w:p w14:paraId="7C4611F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1F7" w14:textId="77777777">
        <w:trPr>
          <w:trHeight w:val="330"/>
        </w:trPr>
        <w:tc>
          <w:tcPr>
            <w:tcW w:w="7100" w:type="dxa"/>
            <w:tcBorders>
              <w:top w:val="nil"/>
              <w:left w:val="nil"/>
              <w:bottom w:val="nil"/>
              <w:right w:val="nil"/>
            </w:tcBorders>
            <w:shd w:val="clear" w:color="auto" w:fill="auto"/>
            <w:vAlign w:val="center"/>
            <w:hideMark/>
          </w:tcPr>
          <w:p w14:paraId="7C4611F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1F9" w14:textId="77777777">
        <w:trPr>
          <w:trHeight w:val="330"/>
        </w:trPr>
        <w:tc>
          <w:tcPr>
            <w:tcW w:w="7100" w:type="dxa"/>
            <w:tcBorders>
              <w:top w:val="nil"/>
              <w:left w:val="nil"/>
              <w:bottom w:val="nil"/>
              <w:right w:val="nil"/>
            </w:tcBorders>
            <w:shd w:val="clear" w:color="auto" w:fill="auto"/>
            <w:vAlign w:val="center"/>
            <w:hideMark/>
          </w:tcPr>
          <w:p w14:paraId="7C4611F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1FB" w14:textId="77777777">
        <w:trPr>
          <w:trHeight w:val="330"/>
        </w:trPr>
        <w:tc>
          <w:tcPr>
            <w:tcW w:w="7100" w:type="dxa"/>
            <w:tcBorders>
              <w:top w:val="nil"/>
              <w:left w:val="nil"/>
              <w:bottom w:val="nil"/>
              <w:right w:val="nil"/>
            </w:tcBorders>
            <w:shd w:val="clear" w:color="auto" w:fill="auto"/>
            <w:vAlign w:val="center"/>
            <w:hideMark/>
          </w:tcPr>
          <w:p w14:paraId="7C4611F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44 όπως τροπ.     ΚΑΤΑ ΠΛΕΙΟΨΗΦΙΑ</w:t>
            </w:r>
          </w:p>
        </w:tc>
      </w:tr>
      <w:tr w:rsidR="00D41D4C" w14:paraId="7C4611FD" w14:textId="77777777">
        <w:trPr>
          <w:trHeight w:val="330"/>
        </w:trPr>
        <w:tc>
          <w:tcPr>
            <w:tcW w:w="7100" w:type="dxa"/>
            <w:tcBorders>
              <w:top w:val="nil"/>
              <w:left w:val="nil"/>
              <w:bottom w:val="nil"/>
              <w:right w:val="nil"/>
            </w:tcBorders>
            <w:shd w:val="clear" w:color="auto" w:fill="auto"/>
            <w:vAlign w:val="center"/>
            <w:hideMark/>
          </w:tcPr>
          <w:p w14:paraId="7C4611F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1FF" w14:textId="77777777">
        <w:trPr>
          <w:trHeight w:val="330"/>
        </w:trPr>
        <w:tc>
          <w:tcPr>
            <w:tcW w:w="7100" w:type="dxa"/>
            <w:tcBorders>
              <w:top w:val="nil"/>
              <w:left w:val="nil"/>
              <w:bottom w:val="nil"/>
              <w:right w:val="nil"/>
            </w:tcBorders>
            <w:shd w:val="clear" w:color="auto" w:fill="auto"/>
            <w:vAlign w:val="center"/>
            <w:hideMark/>
          </w:tcPr>
          <w:p w14:paraId="7C4611F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201" w14:textId="77777777">
        <w:trPr>
          <w:trHeight w:val="330"/>
        </w:trPr>
        <w:tc>
          <w:tcPr>
            <w:tcW w:w="7100" w:type="dxa"/>
            <w:tcBorders>
              <w:top w:val="nil"/>
              <w:left w:val="nil"/>
              <w:bottom w:val="nil"/>
              <w:right w:val="nil"/>
            </w:tcBorders>
            <w:shd w:val="clear" w:color="auto" w:fill="auto"/>
            <w:vAlign w:val="center"/>
            <w:hideMark/>
          </w:tcPr>
          <w:p w14:paraId="7C46120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203" w14:textId="77777777">
        <w:trPr>
          <w:trHeight w:val="330"/>
        </w:trPr>
        <w:tc>
          <w:tcPr>
            <w:tcW w:w="7100" w:type="dxa"/>
            <w:tcBorders>
              <w:top w:val="nil"/>
              <w:left w:val="nil"/>
              <w:bottom w:val="nil"/>
              <w:right w:val="nil"/>
            </w:tcBorders>
            <w:shd w:val="clear" w:color="auto" w:fill="auto"/>
            <w:vAlign w:val="center"/>
            <w:hideMark/>
          </w:tcPr>
          <w:p w14:paraId="7C46120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205" w14:textId="77777777">
        <w:trPr>
          <w:trHeight w:val="330"/>
        </w:trPr>
        <w:tc>
          <w:tcPr>
            <w:tcW w:w="7100" w:type="dxa"/>
            <w:tcBorders>
              <w:top w:val="nil"/>
              <w:left w:val="nil"/>
              <w:bottom w:val="nil"/>
              <w:right w:val="nil"/>
            </w:tcBorders>
            <w:shd w:val="clear" w:color="auto" w:fill="auto"/>
            <w:vAlign w:val="center"/>
            <w:hideMark/>
          </w:tcPr>
          <w:p w14:paraId="7C46120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207" w14:textId="77777777">
        <w:trPr>
          <w:trHeight w:val="330"/>
        </w:trPr>
        <w:tc>
          <w:tcPr>
            <w:tcW w:w="7100" w:type="dxa"/>
            <w:tcBorders>
              <w:top w:val="nil"/>
              <w:left w:val="nil"/>
              <w:bottom w:val="nil"/>
              <w:right w:val="nil"/>
            </w:tcBorders>
            <w:shd w:val="clear" w:color="auto" w:fill="auto"/>
            <w:vAlign w:val="center"/>
            <w:hideMark/>
          </w:tcPr>
          <w:p w14:paraId="7C46120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209" w14:textId="77777777">
        <w:trPr>
          <w:trHeight w:val="330"/>
        </w:trPr>
        <w:tc>
          <w:tcPr>
            <w:tcW w:w="7100" w:type="dxa"/>
            <w:tcBorders>
              <w:top w:val="nil"/>
              <w:left w:val="nil"/>
              <w:bottom w:val="nil"/>
              <w:right w:val="nil"/>
            </w:tcBorders>
            <w:shd w:val="clear" w:color="auto" w:fill="auto"/>
            <w:vAlign w:val="center"/>
            <w:hideMark/>
          </w:tcPr>
          <w:p w14:paraId="7C46120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rsidR="00D41D4C" w14:paraId="7C46120B" w14:textId="77777777">
        <w:trPr>
          <w:trHeight w:val="330"/>
        </w:trPr>
        <w:tc>
          <w:tcPr>
            <w:tcW w:w="7100" w:type="dxa"/>
            <w:tcBorders>
              <w:top w:val="nil"/>
              <w:left w:val="nil"/>
              <w:bottom w:val="nil"/>
              <w:right w:val="nil"/>
            </w:tcBorders>
            <w:shd w:val="clear" w:color="auto" w:fill="auto"/>
            <w:vAlign w:val="center"/>
            <w:hideMark/>
          </w:tcPr>
          <w:p w14:paraId="7C46120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20D" w14:textId="77777777">
        <w:trPr>
          <w:trHeight w:val="330"/>
        </w:trPr>
        <w:tc>
          <w:tcPr>
            <w:tcW w:w="7100" w:type="dxa"/>
            <w:tcBorders>
              <w:top w:val="nil"/>
              <w:left w:val="nil"/>
              <w:bottom w:val="nil"/>
              <w:right w:val="nil"/>
            </w:tcBorders>
            <w:shd w:val="clear" w:color="auto" w:fill="auto"/>
            <w:vAlign w:val="center"/>
            <w:hideMark/>
          </w:tcPr>
          <w:p w14:paraId="7C46120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20F" w14:textId="77777777">
        <w:trPr>
          <w:trHeight w:val="330"/>
        </w:trPr>
        <w:tc>
          <w:tcPr>
            <w:tcW w:w="7100" w:type="dxa"/>
            <w:tcBorders>
              <w:top w:val="nil"/>
              <w:left w:val="nil"/>
              <w:bottom w:val="nil"/>
              <w:right w:val="nil"/>
            </w:tcBorders>
            <w:shd w:val="clear" w:color="auto" w:fill="auto"/>
            <w:vAlign w:val="center"/>
            <w:hideMark/>
          </w:tcPr>
          <w:p w14:paraId="7C46120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211" w14:textId="77777777">
        <w:trPr>
          <w:trHeight w:val="330"/>
        </w:trPr>
        <w:tc>
          <w:tcPr>
            <w:tcW w:w="7100" w:type="dxa"/>
            <w:tcBorders>
              <w:top w:val="nil"/>
              <w:left w:val="nil"/>
              <w:bottom w:val="nil"/>
              <w:right w:val="nil"/>
            </w:tcBorders>
            <w:shd w:val="clear" w:color="auto" w:fill="auto"/>
            <w:vAlign w:val="center"/>
            <w:hideMark/>
          </w:tcPr>
          <w:p w14:paraId="7C46121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213" w14:textId="77777777">
        <w:trPr>
          <w:trHeight w:val="330"/>
        </w:trPr>
        <w:tc>
          <w:tcPr>
            <w:tcW w:w="7100" w:type="dxa"/>
            <w:tcBorders>
              <w:top w:val="nil"/>
              <w:left w:val="nil"/>
              <w:bottom w:val="nil"/>
              <w:right w:val="nil"/>
            </w:tcBorders>
            <w:shd w:val="clear" w:color="auto" w:fill="auto"/>
            <w:vAlign w:val="center"/>
            <w:hideMark/>
          </w:tcPr>
          <w:p w14:paraId="7C46121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215" w14:textId="77777777">
        <w:trPr>
          <w:trHeight w:val="330"/>
        </w:trPr>
        <w:tc>
          <w:tcPr>
            <w:tcW w:w="7100" w:type="dxa"/>
            <w:tcBorders>
              <w:top w:val="nil"/>
              <w:left w:val="nil"/>
              <w:bottom w:val="nil"/>
              <w:right w:val="nil"/>
            </w:tcBorders>
            <w:shd w:val="clear" w:color="auto" w:fill="auto"/>
            <w:vAlign w:val="center"/>
            <w:hideMark/>
          </w:tcPr>
          <w:p w14:paraId="7C46121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217" w14:textId="77777777">
        <w:trPr>
          <w:trHeight w:val="330"/>
        </w:trPr>
        <w:tc>
          <w:tcPr>
            <w:tcW w:w="7100" w:type="dxa"/>
            <w:tcBorders>
              <w:top w:val="nil"/>
              <w:left w:val="nil"/>
              <w:bottom w:val="nil"/>
              <w:right w:val="nil"/>
            </w:tcBorders>
            <w:shd w:val="clear" w:color="auto" w:fill="auto"/>
            <w:vAlign w:val="center"/>
            <w:hideMark/>
          </w:tcPr>
          <w:p w14:paraId="7C46121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rsidR="00D41D4C" w14:paraId="7C461219" w14:textId="77777777">
        <w:trPr>
          <w:trHeight w:val="330"/>
        </w:trPr>
        <w:tc>
          <w:tcPr>
            <w:tcW w:w="7100" w:type="dxa"/>
            <w:tcBorders>
              <w:top w:val="nil"/>
              <w:left w:val="nil"/>
              <w:bottom w:val="nil"/>
              <w:right w:val="nil"/>
            </w:tcBorders>
            <w:shd w:val="clear" w:color="auto" w:fill="auto"/>
            <w:vAlign w:val="center"/>
            <w:hideMark/>
          </w:tcPr>
          <w:p w14:paraId="7C46121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21B" w14:textId="77777777">
        <w:trPr>
          <w:trHeight w:val="330"/>
        </w:trPr>
        <w:tc>
          <w:tcPr>
            <w:tcW w:w="7100" w:type="dxa"/>
            <w:tcBorders>
              <w:top w:val="nil"/>
              <w:left w:val="nil"/>
              <w:bottom w:val="nil"/>
              <w:right w:val="nil"/>
            </w:tcBorders>
            <w:shd w:val="clear" w:color="auto" w:fill="auto"/>
            <w:vAlign w:val="center"/>
            <w:hideMark/>
          </w:tcPr>
          <w:p w14:paraId="7C46121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21D" w14:textId="77777777">
        <w:trPr>
          <w:trHeight w:val="330"/>
        </w:trPr>
        <w:tc>
          <w:tcPr>
            <w:tcW w:w="7100" w:type="dxa"/>
            <w:tcBorders>
              <w:top w:val="nil"/>
              <w:left w:val="nil"/>
              <w:bottom w:val="nil"/>
              <w:right w:val="nil"/>
            </w:tcBorders>
            <w:shd w:val="clear" w:color="auto" w:fill="auto"/>
            <w:vAlign w:val="center"/>
            <w:hideMark/>
          </w:tcPr>
          <w:p w14:paraId="7C46121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21F" w14:textId="77777777">
        <w:trPr>
          <w:trHeight w:val="345"/>
        </w:trPr>
        <w:tc>
          <w:tcPr>
            <w:tcW w:w="7100" w:type="dxa"/>
            <w:tcBorders>
              <w:top w:val="nil"/>
              <w:left w:val="nil"/>
              <w:bottom w:val="nil"/>
              <w:right w:val="nil"/>
            </w:tcBorders>
            <w:shd w:val="clear" w:color="auto" w:fill="auto"/>
            <w:vAlign w:val="center"/>
            <w:hideMark/>
          </w:tcPr>
          <w:p w14:paraId="7C46121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221" w14:textId="77777777">
        <w:trPr>
          <w:trHeight w:val="330"/>
        </w:trPr>
        <w:tc>
          <w:tcPr>
            <w:tcW w:w="7100" w:type="dxa"/>
            <w:tcBorders>
              <w:top w:val="nil"/>
              <w:left w:val="nil"/>
              <w:bottom w:val="nil"/>
              <w:right w:val="nil"/>
            </w:tcBorders>
            <w:shd w:val="clear" w:color="auto" w:fill="auto"/>
            <w:vAlign w:val="center"/>
            <w:hideMark/>
          </w:tcPr>
          <w:p w14:paraId="7C46122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223" w14:textId="77777777">
        <w:trPr>
          <w:trHeight w:val="330"/>
        </w:trPr>
        <w:tc>
          <w:tcPr>
            <w:tcW w:w="7100" w:type="dxa"/>
            <w:tcBorders>
              <w:top w:val="nil"/>
              <w:left w:val="nil"/>
              <w:bottom w:val="nil"/>
              <w:right w:val="nil"/>
            </w:tcBorders>
            <w:shd w:val="clear" w:color="auto" w:fill="auto"/>
            <w:vAlign w:val="center"/>
            <w:hideMark/>
          </w:tcPr>
          <w:p w14:paraId="7C46122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225" w14:textId="77777777">
        <w:trPr>
          <w:trHeight w:val="330"/>
        </w:trPr>
        <w:tc>
          <w:tcPr>
            <w:tcW w:w="7100" w:type="dxa"/>
            <w:tcBorders>
              <w:top w:val="nil"/>
              <w:left w:val="nil"/>
              <w:bottom w:val="nil"/>
              <w:right w:val="nil"/>
            </w:tcBorders>
            <w:shd w:val="clear" w:color="auto" w:fill="auto"/>
            <w:vAlign w:val="center"/>
            <w:hideMark/>
          </w:tcPr>
          <w:p w14:paraId="7C46122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47 όπως τροπ.     ΚΑΤΑ ΠΛΕΙΟΨΗΦΙΑ</w:t>
            </w:r>
          </w:p>
        </w:tc>
      </w:tr>
      <w:tr w:rsidR="00D41D4C" w14:paraId="7C461227" w14:textId="77777777">
        <w:trPr>
          <w:trHeight w:val="330"/>
        </w:trPr>
        <w:tc>
          <w:tcPr>
            <w:tcW w:w="7100" w:type="dxa"/>
            <w:tcBorders>
              <w:top w:val="nil"/>
              <w:left w:val="nil"/>
              <w:bottom w:val="nil"/>
              <w:right w:val="nil"/>
            </w:tcBorders>
            <w:shd w:val="clear" w:color="auto" w:fill="auto"/>
            <w:vAlign w:val="center"/>
            <w:hideMark/>
          </w:tcPr>
          <w:p w14:paraId="7C46122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229" w14:textId="77777777">
        <w:trPr>
          <w:trHeight w:val="330"/>
        </w:trPr>
        <w:tc>
          <w:tcPr>
            <w:tcW w:w="7100" w:type="dxa"/>
            <w:tcBorders>
              <w:top w:val="nil"/>
              <w:left w:val="nil"/>
              <w:bottom w:val="nil"/>
              <w:right w:val="nil"/>
            </w:tcBorders>
            <w:shd w:val="clear" w:color="auto" w:fill="auto"/>
            <w:vAlign w:val="center"/>
            <w:hideMark/>
          </w:tcPr>
          <w:p w14:paraId="7C46122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22B" w14:textId="77777777">
        <w:trPr>
          <w:trHeight w:val="330"/>
        </w:trPr>
        <w:tc>
          <w:tcPr>
            <w:tcW w:w="7100" w:type="dxa"/>
            <w:tcBorders>
              <w:top w:val="nil"/>
              <w:left w:val="nil"/>
              <w:bottom w:val="nil"/>
              <w:right w:val="nil"/>
            </w:tcBorders>
            <w:shd w:val="clear" w:color="auto" w:fill="auto"/>
            <w:vAlign w:val="center"/>
            <w:hideMark/>
          </w:tcPr>
          <w:p w14:paraId="7C46122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22D" w14:textId="77777777">
        <w:trPr>
          <w:trHeight w:val="330"/>
        </w:trPr>
        <w:tc>
          <w:tcPr>
            <w:tcW w:w="7100" w:type="dxa"/>
            <w:tcBorders>
              <w:top w:val="nil"/>
              <w:left w:val="nil"/>
              <w:bottom w:val="nil"/>
              <w:right w:val="nil"/>
            </w:tcBorders>
            <w:shd w:val="clear" w:color="auto" w:fill="auto"/>
            <w:vAlign w:val="center"/>
            <w:hideMark/>
          </w:tcPr>
          <w:p w14:paraId="7C46122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22F" w14:textId="77777777">
        <w:trPr>
          <w:trHeight w:val="330"/>
        </w:trPr>
        <w:tc>
          <w:tcPr>
            <w:tcW w:w="7100" w:type="dxa"/>
            <w:tcBorders>
              <w:top w:val="nil"/>
              <w:left w:val="nil"/>
              <w:bottom w:val="nil"/>
              <w:right w:val="nil"/>
            </w:tcBorders>
            <w:shd w:val="clear" w:color="auto" w:fill="auto"/>
            <w:vAlign w:val="center"/>
            <w:hideMark/>
          </w:tcPr>
          <w:p w14:paraId="7C46122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231" w14:textId="77777777">
        <w:trPr>
          <w:trHeight w:val="330"/>
        </w:trPr>
        <w:tc>
          <w:tcPr>
            <w:tcW w:w="7100" w:type="dxa"/>
            <w:tcBorders>
              <w:top w:val="nil"/>
              <w:left w:val="nil"/>
              <w:bottom w:val="nil"/>
              <w:right w:val="nil"/>
            </w:tcBorders>
            <w:shd w:val="clear" w:color="auto" w:fill="auto"/>
            <w:vAlign w:val="center"/>
            <w:hideMark/>
          </w:tcPr>
          <w:p w14:paraId="7C46123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233" w14:textId="77777777">
        <w:trPr>
          <w:trHeight w:val="345"/>
        </w:trPr>
        <w:tc>
          <w:tcPr>
            <w:tcW w:w="7100" w:type="dxa"/>
            <w:tcBorders>
              <w:top w:val="nil"/>
              <w:left w:val="nil"/>
              <w:bottom w:val="nil"/>
              <w:right w:val="nil"/>
            </w:tcBorders>
            <w:shd w:val="clear" w:color="auto" w:fill="auto"/>
            <w:vAlign w:val="center"/>
            <w:hideMark/>
          </w:tcPr>
          <w:p w14:paraId="7C46123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48 ως έχει     ΚΑΤΑ </w:t>
            </w:r>
            <w:r>
              <w:rPr>
                <w:rFonts w:ascii="Calibri" w:eastAsia="Times New Roman" w:hAnsi="Calibri" w:cs="Calibri"/>
                <w:color w:val="000000"/>
                <w:szCs w:val="24"/>
              </w:rPr>
              <w:t>ΠΛΕΙΟΨΗΦΙΑ</w:t>
            </w:r>
          </w:p>
        </w:tc>
      </w:tr>
      <w:tr w:rsidR="00D41D4C" w14:paraId="7C461235" w14:textId="77777777">
        <w:trPr>
          <w:trHeight w:val="330"/>
        </w:trPr>
        <w:tc>
          <w:tcPr>
            <w:tcW w:w="7100" w:type="dxa"/>
            <w:tcBorders>
              <w:top w:val="nil"/>
              <w:left w:val="nil"/>
              <w:bottom w:val="nil"/>
              <w:right w:val="nil"/>
            </w:tcBorders>
            <w:shd w:val="clear" w:color="auto" w:fill="auto"/>
            <w:vAlign w:val="center"/>
            <w:hideMark/>
          </w:tcPr>
          <w:p w14:paraId="7C46123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237" w14:textId="77777777">
        <w:trPr>
          <w:trHeight w:val="330"/>
        </w:trPr>
        <w:tc>
          <w:tcPr>
            <w:tcW w:w="7100" w:type="dxa"/>
            <w:tcBorders>
              <w:top w:val="nil"/>
              <w:left w:val="nil"/>
              <w:bottom w:val="nil"/>
              <w:right w:val="nil"/>
            </w:tcBorders>
            <w:shd w:val="clear" w:color="auto" w:fill="auto"/>
            <w:vAlign w:val="center"/>
            <w:hideMark/>
          </w:tcPr>
          <w:p w14:paraId="7C46123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239" w14:textId="77777777">
        <w:trPr>
          <w:trHeight w:val="330"/>
        </w:trPr>
        <w:tc>
          <w:tcPr>
            <w:tcW w:w="7100" w:type="dxa"/>
            <w:tcBorders>
              <w:top w:val="nil"/>
              <w:left w:val="nil"/>
              <w:bottom w:val="nil"/>
              <w:right w:val="nil"/>
            </w:tcBorders>
            <w:shd w:val="clear" w:color="auto" w:fill="auto"/>
            <w:vAlign w:val="center"/>
            <w:hideMark/>
          </w:tcPr>
          <w:p w14:paraId="7C46123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ΔΗ.ΣΥ: -</w:t>
            </w:r>
          </w:p>
        </w:tc>
      </w:tr>
      <w:tr w:rsidR="00D41D4C" w14:paraId="7C46123B" w14:textId="77777777">
        <w:trPr>
          <w:trHeight w:val="330"/>
        </w:trPr>
        <w:tc>
          <w:tcPr>
            <w:tcW w:w="7100" w:type="dxa"/>
            <w:tcBorders>
              <w:top w:val="nil"/>
              <w:left w:val="nil"/>
              <w:bottom w:val="nil"/>
              <w:right w:val="nil"/>
            </w:tcBorders>
            <w:shd w:val="clear" w:color="auto" w:fill="auto"/>
            <w:vAlign w:val="center"/>
            <w:hideMark/>
          </w:tcPr>
          <w:p w14:paraId="7C46123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23D" w14:textId="77777777">
        <w:trPr>
          <w:trHeight w:val="345"/>
        </w:trPr>
        <w:tc>
          <w:tcPr>
            <w:tcW w:w="7100" w:type="dxa"/>
            <w:tcBorders>
              <w:top w:val="nil"/>
              <w:left w:val="nil"/>
              <w:bottom w:val="nil"/>
              <w:right w:val="nil"/>
            </w:tcBorders>
            <w:shd w:val="clear" w:color="auto" w:fill="auto"/>
            <w:vAlign w:val="center"/>
            <w:hideMark/>
          </w:tcPr>
          <w:p w14:paraId="7C46123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23F" w14:textId="77777777">
        <w:trPr>
          <w:trHeight w:val="330"/>
        </w:trPr>
        <w:tc>
          <w:tcPr>
            <w:tcW w:w="7100" w:type="dxa"/>
            <w:tcBorders>
              <w:top w:val="nil"/>
              <w:left w:val="nil"/>
              <w:bottom w:val="nil"/>
              <w:right w:val="nil"/>
            </w:tcBorders>
            <w:shd w:val="clear" w:color="auto" w:fill="auto"/>
            <w:vAlign w:val="center"/>
            <w:hideMark/>
          </w:tcPr>
          <w:p w14:paraId="7C46123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241" w14:textId="77777777">
        <w:trPr>
          <w:trHeight w:val="330"/>
        </w:trPr>
        <w:tc>
          <w:tcPr>
            <w:tcW w:w="7100" w:type="dxa"/>
            <w:tcBorders>
              <w:top w:val="nil"/>
              <w:left w:val="nil"/>
              <w:bottom w:val="nil"/>
              <w:right w:val="nil"/>
            </w:tcBorders>
            <w:shd w:val="clear" w:color="auto" w:fill="auto"/>
            <w:vAlign w:val="center"/>
            <w:hideMark/>
          </w:tcPr>
          <w:p w14:paraId="7C46124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rsidR="00D41D4C" w14:paraId="7C461243" w14:textId="77777777">
        <w:trPr>
          <w:trHeight w:val="330"/>
        </w:trPr>
        <w:tc>
          <w:tcPr>
            <w:tcW w:w="7100" w:type="dxa"/>
            <w:tcBorders>
              <w:top w:val="nil"/>
              <w:left w:val="nil"/>
              <w:bottom w:val="nil"/>
              <w:right w:val="nil"/>
            </w:tcBorders>
            <w:shd w:val="clear" w:color="auto" w:fill="auto"/>
            <w:vAlign w:val="center"/>
            <w:hideMark/>
          </w:tcPr>
          <w:p w14:paraId="7C46124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245" w14:textId="77777777">
        <w:trPr>
          <w:trHeight w:val="330"/>
        </w:trPr>
        <w:tc>
          <w:tcPr>
            <w:tcW w:w="7100" w:type="dxa"/>
            <w:tcBorders>
              <w:top w:val="nil"/>
              <w:left w:val="nil"/>
              <w:bottom w:val="nil"/>
              <w:right w:val="nil"/>
            </w:tcBorders>
            <w:shd w:val="clear" w:color="auto" w:fill="auto"/>
            <w:vAlign w:val="center"/>
            <w:hideMark/>
          </w:tcPr>
          <w:p w14:paraId="7C46124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247" w14:textId="77777777">
        <w:trPr>
          <w:trHeight w:val="330"/>
        </w:trPr>
        <w:tc>
          <w:tcPr>
            <w:tcW w:w="7100" w:type="dxa"/>
            <w:tcBorders>
              <w:top w:val="nil"/>
              <w:left w:val="nil"/>
              <w:bottom w:val="nil"/>
              <w:right w:val="nil"/>
            </w:tcBorders>
            <w:shd w:val="clear" w:color="auto" w:fill="auto"/>
            <w:vAlign w:val="center"/>
            <w:hideMark/>
          </w:tcPr>
          <w:p w14:paraId="7C46124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249" w14:textId="77777777">
        <w:trPr>
          <w:trHeight w:val="330"/>
        </w:trPr>
        <w:tc>
          <w:tcPr>
            <w:tcW w:w="7100" w:type="dxa"/>
            <w:tcBorders>
              <w:top w:val="nil"/>
              <w:left w:val="nil"/>
              <w:bottom w:val="nil"/>
              <w:right w:val="nil"/>
            </w:tcBorders>
            <w:shd w:val="clear" w:color="auto" w:fill="auto"/>
            <w:vAlign w:val="center"/>
            <w:hideMark/>
          </w:tcPr>
          <w:p w14:paraId="7C46124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24B" w14:textId="77777777">
        <w:trPr>
          <w:trHeight w:val="330"/>
        </w:trPr>
        <w:tc>
          <w:tcPr>
            <w:tcW w:w="7100" w:type="dxa"/>
            <w:tcBorders>
              <w:top w:val="nil"/>
              <w:left w:val="nil"/>
              <w:bottom w:val="nil"/>
              <w:right w:val="nil"/>
            </w:tcBorders>
            <w:shd w:val="clear" w:color="auto" w:fill="auto"/>
            <w:vAlign w:val="center"/>
            <w:hideMark/>
          </w:tcPr>
          <w:p w14:paraId="7C46124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24D" w14:textId="77777777">
        <w:trPr>
          <w:trHeight w:val="330"/>
        </w:trPr>
        <w:tc>
          <w:tcPr>
            <w:tcW w:w="7100" w:type="dxa"/>
            <w:tcBorders>
              <w:top w:val="nil"/>
              <w:left w:val="nil"/>
              <w:bottom w:val="nil"/>
              <w:right w:val="nil"/>
            </w:tcBorders>
            <w:shd w:val="clear" w:color="auto" w:fill="auto"/>
            <w:vAlign w:val="center"/>
            <w:hideMark/>
          </w:tcPr>
          <w:p w14:paraId="7C46124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24F" w14:textId="77777777">
        <w:trPr>
          <w:trHeight w:val="330"/>
        </w:trPr>
        <w:tc>
          <w:tcPr>
            <w:tcW w:w="7100" w:type="dxa"/>
            <w:tcBorders>
              <w:top w:val="nil"/>
              <w:left w:val="nil"/>
              <w:bottom w:val="nil"/>
              <w:right w:val="nil"/>
            </w:tcBorders>
            <w:shd w:val="clear" w:color="auto" w:fill="auto"/>
            <w:vAlign w:val="center"/>
            <w:hideMark/>
          </w:tcPr>
          <w:p w14:paraId="7C46124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rsidR="00D41D4C" w14:paraId="7C461251" w14:textId="77777777">
        <w:trPr>
          <w:trHeight w:val="330"/>
        </w:trPr>
        <w:tc>
          <w:tcPr>
            <w:tcW w:w="7100" w:type="dxa"/>
            <w:tcBorders>
              <w:top w:val="nil"/>
              <w:left w:val="nil"/>
              <w:bottom w:val="nil"/>
              <w:right w:val="nil"/>
            </w:tcBorders>
            <w:shd w:val="clear" w:color="auto" w:fill="auto"/>
            <w:vAlign w:val="center"/>
            <w:hideMark/>
          </w:tcPr>
          <w:p w14:paraId="7C46125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253" w14:textId="77777777">
        <w:trPr>
          <w:trHeight w:val="330"/>
        </w:trPr>
        <w:tc>
          <w:tcPr>
            <w:tcW w:w="7100" w:type="dxa"/>
            <w:tcBorders>
              <w:top w:val="nil"/>
              <w:left w:val="nil"/>
              <w:bottom w:val="nil"/>
              <w:right w:val="nil"/>
            </w:tcBorders>
            <w:shd w:val="clear" w:color="auto" w:fill="auto"/>
            <w:vAlign w:val="center"/>
            <w:hideMark/>
          </w:tcPr>
          <w:p w14:paraId="7C46125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255" w14:textId="77777777">
        <w:trPr>
          <w:trHeight w:val="330"/>
        </w:trPr>
        <w:tc>
          <w:tcPr>
            <w:tcW w:w="7100" w:type="dxa"/>
            <w:tcBorders>
              <w:top w:val="nil"/>
              <w:left w:val="nil"/>
              <w:bottom w:val="nil"/>
              <w:right w:val="nil"/>
            </w:tcBorders>
            <w:shd w:val="clear" w:color="auto" w:fill="auto"/>
            <w:vAlign w:val="center"/>
            <w:hideMark/>
          </w:tcPr>
          <w:p w14:paraId="7C46125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257" w14:textId="77777777">
        <w:trPr>
          <w:trHeight w:val="330"/>
        </w:trPr>
        <w:tc>
          <w:tcPr>
            <w:tcW w:w="7100" w:type="dxa"/>
            <w:tcBorders>
              <w:top w:val="nil"/>
              <w:left w:val="nil"/>
              <w:bottom w:val="nil"/>
              <w:right w:val="nil"/>
            </w:tcBorders>
            <w:shd w:val="clear" w:color="auto" w:fill="auto"/>
            <w:vAlign w:val="center"/>
            <w:hideMark/>
          </w:tcPr>
          <w:p w14:paraId="7C46125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259" w14:textId="77777777">
        <w:trPr>
          <w:trHeight w:val="330"/>
        </w:trPr>
        <w:tc>
          <w:tcPr>
            <w:tcW w:w="7100" w:type="dxa"/>
            <w:tcBorders>
              <w:top w:val="nil"/>
              <w:left w:val="nil"/>
              <w:bottom w:val="nil"/>
              <w:right w:val="nil"/>
            </w:tcBorders>
            <w:shd w:val="clear" w:color="auto" w:fill="auto"/>
            <w:vAlign w:val="center"/>
            <w:hideMark/>
          </w:tcPr>
          <w:p w14:paraId="7C46125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25B" w14:textId="77777777">
        <w:trPr>
          <w:trHeight w:val="330"/>
        </w:trPr>
        <w:tc>
          <w:tcPr>
            <w:tcW w:w="7100" w:type="dxa"/>
            <w:tcBorders>
              <w:top w:val="nil"/>
              <w:left w:val="nil"/>
              <w:bottom w:val="nil"/>
              <w:right w:val="nil"/>
            </w:tcBorders>
            <w:shd w:val="clear" w:color="auto" w:fill="auto"/>
            <w:vAlign w:val="center"/>
            <w:hideMark/>
          </w:tcPr>
          <w:p w14:paraId="7C46125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25D" w14:textId="77777777">
        <w:trPr>
          <w:trHeight w:val="330"/>
        </w:trPr>
        <w:tc>
          <w:tcPr>
            <w:tcW w:w="7100" w:type="dxa"/>
            <w:tcBorders>
              <w:top w:val="nil"/>
              <w:left w:val="nil"/>
              <w:bottom w:val="nil"/>
              <w:right w:val="nil"/>
            </w:tcBorders>
            <w:shd w:val="clear" w:color="auto" w:fill="auto"/>
            <w:vAlign w:val="center"/>
            <w:hideMark/>
          </w:tcPr>
          <w:p w14:paraId="7C46125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rsidR="00D41D4C" w14:paraId="7C46125F" w14:textId="77777777">
        <w:trPr>
          <w:trHeight w:val="345"/>
        </w:trPr>
        <w:tc>
          <w:tcPr>
            <w:tcW w:w="7100" w:type="dxa"/>
            <w:tcBorders>
              <w:top w:val="nil"/>
              <w:left w:val="nil"/>
              <w:bottom w:val="nil"/>
              <w:right w:val="nil"/>
            </w:tcBorders>
            <w:shd w:val="clear" w:color="auto" w:fill="auto"/>
            <w:vAlign w:val="center"/>
            <w:hideMark/>
          </w:tcPr>
          <w:p w14:paraId="7C46125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261" w14:textId="77777777">
        <w:trPr>
          <w:trHeight w:val="330"/>
        </w:trPr>
        <w:tc>
          <w:tcPr>
            <w:tcW w:w="7100" w:type="dxa"/>
            <w:tcBorders>
              <w:top w:val="nil"/>
              <w:left w:val="nil"/>
              <w:bottom w:val="nil"/>
              <w:right w:val="nil"/>
            </w:tcBorders>
            <w:shd w:val="clear" w:color="auto" w:fill="auto"/>
            <w:vAlign w:val="center"/>
            <w:hideMark/>
          </w:tcPr>
          <w:p w14:paraId="7C46126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263" w14:textId="77777777">
        <w:trPr>
          <w:trHeight w:val="330"/>
        </w:trPr>
        <w:tc>
          <w:tcPr>
            <w:tcW w:w="7100" w:type="dxa"/>
            <w:tcBorders>
              <w:top w:val="nil"/>
              <w:left w:val="nil"/>
              <w:bottom w:val="nil"/>
              <w:right w:val="nil"/>
            </w:tcBorders>
            <w:shd w:val="clear" w:color="auto" w:fill="auto"/>
            <w:vAlign w:val="center"/>
            <w:hideMark/>
          </w:tcPr>
          <w:p w14:paraId="7C46126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265" w14:textId="77777777">
        <w:trPr>
          <w:trHeight w:val="330"/>
        </w:trPr>
        <w:tc>
          <w:tcPr>
            <w:tcW w:w="7100" w:type="dxa"/>
            <w:tcBorders>
              <w:top w:val="nil"/>
              <w:left w:val="nil"/>
              <w:bottom w:val="nil"/>
              <w:right w:val="nil"/>
            </w:tcBorders>
            <w:shd w:val="clear" w:color="auto" w:fill="auto"/>
            <w:vAlign w:val="center"/>
            <w:hideMark/>
          </w:tcPr>
          <w:p w14:paraId="7C46126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267" w14:textId="77777777">
        <w:trPr>
          <w:trHeight w:val="330"/>
        </w:trPr>
        <w:tc>
          <w:tcPr>
            <w:tcW w:w="7100" w:type="dxa"/>
            <w:tcBorders>
              <w:top w:val="nil"/>
              <w:left w:val="nil"/>
              <w:bottom w:val="nil"/>
              <w:right w:val="nil"/>
            </w:tcBorders>
            <w:shd w:val="clear" w:color="auto" w:fill="auto"/>
            <w:vAlign w:val="center"/>
            <w:hideMark/>
          </w:tcPr>
          <w:p w14:paraId="7C46126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269" w14:textId="77777777">
        <w:trPr>
          <w:trHeight w:val="345"/>
        </w:trPr>
        <w:tc>
          <w:tcPr>
            <w:tcW w:w="7100" w:type="dxa"/>
            <w:tcBorders>
              <w:top w:val="nil"/>
              <w:left w:val="nil"/>
              <w:bottom w:val="nil"/>
              <w:right w:val="nil"/>
            </w:tcBorders>
            <w:shd w:val="clear" w:color="auto" w:fill="auto"/>
            <w:vAlign w:val="center"/>
            <w:hideMark/>
          </w:tcPr>
          <w:p w14:paraId="7C46126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26B" w14:textId="77777777">
        <w:trPr>
          <w:trHeight w:val="330"/>
        </w:trPr>
        <w:tc>
          <w:tcPr>
            <w:tcW w:w="7100" w:type="dxa"/>
            <w:tcBorders>
              <w:top w:val="nil"/>
              <w:left w:val="nil"/>
              <w:bottom w:val="nil"/>
              <w:right w:val="nil"/>
            </w:tcBorders>
            <w:shd w:val="clear" w:color="auto" w:fill="auto"/>
            <w:vAlign w:val="center"/>
            <w:hideMark/>
          </w:tcPr>
          <w:p w14:paraId="7C46126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rsidR="00D41D4C" w14:paraId="7C46126D" w14:textId="77777777">
        <w:trPr>
          <w:trHeight w:val="330"/>
        </w:trPr>
        <w:tc>
          <w:tcPr>
            <w:tcW w:w="7100" w:type="dxa"/>
            <w:tcBorders>
              <w:top w:val="nil"/>
              <w:left w:val="nil"/>
              <w:bottom w:val="nil"/>
              <w:right w:val="nil"/>
            </w:tcBorders>
            <w:shd w:val="clear" w:color="auto" w:fill="auto"/>
            <w:vAlign w:val="center"/>
            <w:hideMark/>
          </w:tcPr>
          <w:p w14:paraId="7C46126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26F" w14:textId="77777777">
        <w:trPr>
          <w:trHeight w:val="330"/>
        </w:trPr>
        <w:tc>
          <w:tcPr>
            <w:tcW w:w="7100" w:type="dxa"/>
            <w:tcBorders>
              <w:top w:val="nil"/>
              <w:left w:val="nil"/>
              <w:bottom w:val="nil"/>
              <w:right w:val="nil"/>
            </w:tcBorders>
            <w:shd w:val="clear" w:color="auto" w:fill="auto"/>
            <w:vAlign w:val="center"/>
            <w:hideMark/>
          </w:tcPr>
          <w:p w14:paraId="7C46126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271" w14:textId="77777777">
        <w:trPr>
          <w:trHeight w:val="330"/>
        </w:trPr>
        <w:tc>
          <w:tcPr>
            <w:tcW w:w="7100" w:type="dxa"/>
            <w:tcBorders>
              <w:top w:val="nil"/>
              <w:left w:val="nil"/>
              <w:bottom w:val="nil"/>
              <w:right w:val="nil"/>
            </w:tcBorders>
            <w:shd w:val="clear" w:color="auto" w:fill="auto"/>
            <w:vAlign w:val="center"/>
            <w:hideMark/>
          </w:tcPr>
          <w:p w14:paraId="7C46127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273" w14:textId="77777777">
        <w:trPr>
          <w:trHeight w:val="330"/>
        </w:trPr>
        <w:tc>
          <w:tcPr>
            <w:tcW w:w="7100" w:type="dxa"/>
            <w:tcBorders>
              <w:top w:val="nil"/>
              <w:left w:val="nil"/>
              <w:bottom w:val="nil"/>
              <w:right w:val="nil"/>
            </w:tcBorders>
            <w:shd w:val="clear" w:color="auto" w:fill="auto"/>
            <w:vAlign w:val="center"/>
            <w:hideMark/>
          </w:tcPr>
          <w:p w14:paraId="7C46127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275" w14:textId="77777777">
        <w:trPr>
          <w:trHeight w:val="330"/>
        </w:trPr>
        <w:tc>
          <w:tcPr>
            <w:tcW w:w="7100" w:type="dxa"/>
            <w:tcBorders>
              <w:top w:val="nil"/>
              <w:left w:val="nil"/>
              <w:bottom w:val="nil"/>
              <w:right w:val="nil"/>
            </w:tcBorders>
            <w:shd w:val="clear" w:color="auto" w:fill="auto"/>
            <w:vAlign w:val="center"/>
            <w:hideMark/>
          </w:tcPr>
          <w:p w14:paraId="7C46127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277" w14:textId="77777777">
        <w:trPr>
          <w:trHeight w:val="330"/>
        </w:trPr>
        <w:tc>
          <w:tcPr>
            <w:tcW w:w="7100" w:type="dxa"/>
            <w:tcBorders>
              <w:top w:val="nil"/>
              <w:left w:val="nil"/>
              <w:bottom w:val="nil"/>
              <w:right w:val="nil"/>
            </w:tcBorders>
            <w:shd w:val="clear" w:color="auto" w:fill="auto"/>
            <w:vAlign w:val="center"/>
            <w:hideMark/>
          </w:tcPr>
          <w:p w14:paraId="7C46127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279" w14:textId="77777777">
        <w:trPr>
          <w:trHeight w:val="330"/>
        </w:trPr>
        <w:tc>
          <w:tcPr>
            <w:tcW w:w="7100" w:type="dxa"/>
            <w:tcBorders>
              <w:top w:val="nil"/>
              <w:left w:val="nil"/>
              <w:bottom w:val="nil"/>
              <w:right w:val="nil"/>
            </w:tcBorders>
            <w:shd w:val="clear" w:color="auto" w:fill="auto"/>
            <w:vAlign w:val="center"/>
            <w:hideMark/>
          </w:tcPr>
          <w:p w14:paraId="7C46127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rsidR="00D41D4C" w14:paraId="7C46127B" w14:textId="77777777">
        <w:trPr>
          <w:trHeight w:val="330"/>
        </w:trPr>
        <w:tc>
          <w:tcPr>
            <w:tcW w:w="7100" w:type="dxa"/>
            <w:tcBorders>
              <w:top w:val="nil"/>
              <w:left w:val="nil"/>
              <w:bottom w:val="nil"/>
              <w:right w:val="nil"/>
            </w:tcBorders>
            <w:shd w:val="clear" w:color="auto" w:fill="auto"/>
            <w:vAlign w:val="center"/>
            <w:hideMark/>
          </w:tcPr>
          <w:p w14:paraId="7C46127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27D" w14:textId="77777777">
        <w:trPr>
          <w:trHeight w:val="345"/>
        </w:trPr>
        <w:tc>
          <w:tcPr>
            <w:tcW w:w="7100" w:type="dxa"/>
            <w:tcBorders>
              <w:top w:val="nil"/>
              <w:left w:val="nil"/>
              <w:bottom w:val="nil"/>
              <w:right w:val="nil"/>
            </w:tcBorders>
            <w:shd w:val="clear" w:color="auto" w:fill="auto"/>
            <w:vAlign w:val="center"/>
            <w:hideMark/>
          </w:tcPr>
          <w:p w14:paraId="7C46127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27F" w14:textId="77777777">
        <w:trPr>
          <w:trHeight w:val="330"/>
        </w:trPr>
        <w:tc>
          <w:tcPr>
            <w:tcW w:w="7100" w:type="dxa"/>
            <w:tcBorders>
              <w:top w:val="nil"/>
              <w:left w:val="nil"/>
              <w:bottom w:val="nil"/>
              <w:right w:val="nil"/>
            </w:tcBorders>
            <w:shd w:val="clear" w:color="auto" w:fill="auto"/>
            <w:vAlign w:val="center"/>
            <w:hideMark/>
          </w:tcPr>
          <w:p w14:paraId="7C46127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281" w14:textId="77777777">
        <w:trPr>
          <w:trHeight w:val="330"/>
        </w:trPr>
        <w:tc>
          <w:tcPr>
            <w:tcW w:w="7100" w:type="dxa"/>
            <w:tcBorders>
              <w:top w:val="nil"/>
              <w:left w:val="nil"/>
              <w:bottom w:val="nil"/>
              <w:right w:val="nil"/>
            </w:tcBorders>
            <w:shd w:val="clear" w:color="auto" w:fill="auto"/>
            <w:vAlign w:val="center"/>
            <w:hideMark/>
          </w:tcPr>
          <w:p w14:paraId="7C46128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283" w14:textId="77777777">
        <w:trPr>
          <w:trHeight w:val="330"/>
        </w:trPr>
        <w:tc>
          <w:tcPr>
            <w:tcW w:w="7100" w:type="dxa"/>
            <w:tcBorders>
              <w:top w:val="nil"/>
              <w:left w:val="nil"/>
              <w:bottom w:val="nil"/>
              <w:right w:val="nil"/>
            </w:tcBorders>
            <w:shd w:val="clear" w:color="auto" w:fill="auto"/>
            <w:vAlign w:val="center"/>
            <w:hideMark/>
          </w:tcPr>
          <w:p w14:paraId="7C46128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285" w14:textId="77777777">
        <w:trPr>
          <w:trHeight w:val="330"/>
        </w:trPr>
        <w:tc>
          <w:tcPr>
            <w:tcW w:w="7100" w:type="dxa"/>
            <w:tcBorders>
              <w:top w:val="nil"/>
              <w:left w:val="nil"/>
              <w:bottom w:val="nil"/>
              <w:right w:val="nil"/>
            </w:tcBorders>
            <w:shd w:val="clear" w:color="auto" w:fill="auto"/>
            <w:vAlign w:val="center"/>
            <w:hideMark/>
          </w:tcPr>
          <w:p w14:paraId="7C46128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287" w14:textId="77777777">
        <w:trPr>
          <w:trHeight w:val="330"/>
        </w:trPr>
        <w:tc>
          <w:tcPr>
            <w:tcW w:w="7100" w:type="dxa"/>
            <w:tcBorders>
              <w:top w:val="nil"/>
              <w:left w:val="nil"/>
              <w:bottom w:val="nil"/>
              <w:right w:val="nil"/>
            </w:tcBorders>
            <w:shd w:val="clear" w:color="auto" w:fill="auto"/>
            <w:vAlign w:val="center"/>
            <w:hideMark/>
          </w:tcPr>
          <w:p w14:paraId="7C46128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54 όπως τροπ.     ΚΑΤΑ ΠΛΕΙΟΨΗΦΙΑ</w:t>
            </w:r>
          </w:p>
        </w:tc>
      </w:tr>
      <w:tr w:rsidR="00D41D4C" w14:paraId="7C461289" w14:textId="77777777">
        <w:trPr>
          <w:trHeight w:val="330"/>
        </w:trPr>
        <w:tc>
          <w:tcPr>
            <w:tcW w:w="7100" w:type="dxa"/>
            <w:tcBorders>
              <w:top w:val="nil"/>
              <w:left w:val="nil"/>
              <w:bottom w:val="nil"/>
              <w:right w:val="nil"/>
            </w:tcBorders>
            <w:shd w:val="clear" w:color="auto" w:fill="auto"/>
            <w:vAlign w:val="center"/>
            <w:hideMark/>
          </w:tcPr>
          <w:p w14:paraId="7C46128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D41D4C" w14:paraId="7C46128B" w14:textId="77777777">
        <w:trPr>
          <w:trHeight w:val="330"/>
        </w:trPr>
        <w:tc>
          <w:tcPr>
            <w:tcW w:w="7100" w:type="dxa"/>
            <w:tcBorders>
              <w:top w:val="nil"/>
              <w:left w:val="nil"/>
              <w:bottom w:val="nil"/>
              <w:right w:val="nil"/>
            </w:tcBorders>
            <w:shd w:val="clear" w:color="auto" w:fill="auto"/>
            <w:vAlign w:val="center"/>
            <w:hideMark/>
          </w:tcPr>
          <w:p w14:paraId="7C46128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28D" w14:textId="77777777">
        <w:trPr>
          <w:trHeight w:val="330"/>
        </w:trPr>
        <w:tc>
          <w:tcPr>
            <w:tcW w:w="7100" w:type="dxa"/>
            <w:tcBorders>
              <w:top w:val="nil"/>
              <w:left w:val="nil"/>
              <w:bottom w:val="nil"/>
              <w:right w:val="nil"/>
            </w:tcBorders>
            <w:shd w:val="clear" w:color="auto" w:fill="auto"/>
            <w:vAlign w:val="center"/>
            <w:hideMark/>
          </w:tcPr>
          <w:p w14:paraId="7C46128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28F" w14:textId="77777777">
        <w:trPr>
          <w:trHeight w:val="330"/>
        </w:trPr>
        <w:tc>
          <w:tcPr>
            <w:tcW w:w="7100" w:type="dxa"/>
            <w:tcBorders>
              <w:top w:val="nil"/>
              <w:left w:val="nil"/>
              <w:bottom w:val="nil"/>
              <w:right w:val="nil"/>
            </w:tcBorders>
            <w:shd w:val="clear" w:color="auto" w:fill="auto"/>
            <w:vAlign w:val="center"/>
            <w:hideMark/>
          </w:tcPr>
          <w:p w14:paraId="7C46128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291" w14:textId="77777777">
        <w:trPr>
          <w:trHeight w:val="330"/>
        </w:trPr>
        <w:tc>
          <w:tcPr>
            <w:tcW w:w="7100" w:type="dxa"/>
            <w:tcBorders>
              <w:top w:val="nil"/>
              <w:left w:val="nil"/>
              <w:bottom w:val="nil"/>
              <w:right w:val="nil"/>
            </w:tcBorders>
            <w:shd w:val="clear" w:color="auto" w:fill="auto"/>
            <w:vAlign w:val="center"/>
            <w:hideMark/>
          </w:tcPr>
          <w:p w14:paraId="7C46129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293" w14:textId="77777777">
        <w:trPr>
          <w:trHeight w:val="330"/>
        </w:trPr>
        <w:tc>
          <w:tcPr>
            <w:tcW w:w="7100" w:type="dxa"/>
            <w:tcBorders>
              <w:top w:val="nil"/>
              <w:left w:val="nil"/>
              <w:bottom w:val="nil"/>
              <w:right w:val="nil"/>
            </w:tcBorders>
            <w:shd w:val="clear" w:color="auto" w:fill="auto"/>
            <w:vAlign w:val="center"/>
            <w:hideMark/>
          </w:tcPr>
          <w:p w14:paraId="7C46129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295" w14:textId="77777777">
        <w:trPr>
          <w:trHeight w:val="330"/>
        </w:trPr>
        <w:tc>
          <w:tcPr>
            <w:tcW w:w="7100" w:type="dxa"/>
            <w:tcBorders>
              <w:top w:val="nil"/>
              <w:left w:val="nil"/>
              <w:bottom w:val="nil"/>
              <w:right w:val="nil"/>
            </w:tcBorders>
            <w:shd w:val="clear" w:color="auto" w:fill="auto"/>
            <w:vAlign w:val="center"/>
            <w:hideMark/>
          </w:tcPr>
          <w:p w14:paraId="7C46129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55 όπως </w:t>
            </w:r>
            <w:r>
              <w:rPr>
                <w:rFonts w:ascii="Calibri" w:eastAsia="Times New Roman" w:hAnsi="Calibri" w:cs="Calibri"/>
                <w:color w:val="000000"/>
                <w:szCs w:val="24"/>
              </w:rPr>
              <w:t>τροπ.     ΚΑΤΑ ΠΛΕΙΟΨΗΦΙΑ</w:t>
            </w:r>
          </w:p>
        </w:tc>
      </w:tr>
      <w:tr w:rsidR="00D41D4C" w14:paraId="7C461297" w14:textId="77777777">
        <w:trPr>
          <w:trHeight w:val="330"/>
        </w:trPr>
        <w:tc>
          <w:tcPr>
            <w:tcW w:w="7100" w:type="dxa"/>
            <w:tcBorders>
              <w:top w:val="nil"/>
              <w:left w:val="nil"/>
              <w:bottom w:val="nil"/>
              <w:right w:val="nil"/>
            </w:tcBorders>
            <w:shd w:val="clear" w:color="auto" w:fill="auto"/>
            <w:vAlign w:val="center"/>
            <w:hideMark/>
          </w:tcPr>
          <w:p w14:paraId="7C46129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299" w14:textId="77777777">
        <w:trPr>
          <w:trHeight w:val="330"/>
        </w:trPr>
        <w:tc>
          <w:tcPr>
            <w:tcW w:w="7100" w:type="dxa"/>
            <w:tcBorders>
              <w:top w:val="nil"/>
              <w:left w:val="nil"/>
              <w:bottom w:val="nil"/>
              <w:right w:val="nil"/>
            </w:tcBorders>
            <w:shd w:val="clear" w:color="auto" w:fill="auto"/>
            <w:vAlign w:val="center"/>
            <w:hideMark/>
          </w:tcPr>
          <w:p w14:paraId="7C46129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29B" w14:textId="77777777">
        <w:trPr>
          <w:trHeight w:val="330"/>
        </w:trPr>
        <w:tc>
          <w:tcPr>
            <w:tcW w:w="7100" w:type="dxa"/>
            <w:tcBorders>
              <w:top w:val="nil"/>
              <w:left w:val="nil"/>
              <w:bottom w:val="nil"/>
              <w:right w:val="nil"/>
            </w:tcBorders>
            <w:shd w:val="clear" w:color="auto" w:fill="auto"/>
            <w:vAlign w:val="center"/>
            <w:hideMark/>
          </w:tcPr>
          <w:p w14:paraId="7C46129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29D" w14:textId="77777777">
        <w:trPr>
          <w:trHeight w:val="330"/>
        </w:trPr>
        <w:tc>
          <w:tcPr>
            <w:tcW w:w="7100" w:type="dxa"/>
            <w:tcBorders>
              <w:top w:val="nil"/>
              <w:left w:val="nil"/>
              <w:bottom w:val="nil"/>
              <w:right w:val="nil"/>
            </w:tcBorders>
            <w:shd w:val="clear" w:color="auto" w:fill="auto"/>
            <w:vAlign w:val="center"/>
            <w:hideMark/>
          </w:tcPr>
          <w:p w14:paraId="7C46129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29F" w14:textId="77777777">
        <w:trPr>
          <w:trHeight w:val="330"/>
        </w:trPr>
        <w:tc>
          <w:tcPr>
            <w:tcW w:w="7100" w:type="dxa"/>
            <w:tcBorders>
              <w:top w:val="nil"/>
              <w:left w:val="nil"/>
              <w:bottom w:val="nil"/>
              <w:right w:val="nil"/>
            </w:tcBorders>
            <w:shd w:val="clear" w:color="auto" w:fill="auto"/>
            <w:vAlign w:val="center"/>
            <w:hideMark/>
          </w:tcPr>
          <w:p w14:paraId="7C46129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2A1" w14:textId="77777777">
        <w:trPr>
          <w:trHeight w:val="330"/>
        </w:trPr>
        <w:tc>
          <w:tcPr>
            <w:tcW w:w="7100" w:type="dxa"/>
            <w:tcBorders>
              <w:top w:val="nil"/>
              <w:left w:val="nil"/>
              <w:bottom w:val="nil"/>
              <w:right w:val="nil"/>
            </w:tcBorders>
            <w:shd w:val="clear" w:color="auto" w:fill="auto"/>
            <w:vAlign w:val="center"/>
            <w:hideMark/>
          </w:tcPr>
          <w:p w14:paraId="7C4612A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2A3" w14:textId="77777777">
        <w:trPr>
          <w:trHeight w:val="330"/>
        </w:trPr>
        <w:tc>
          <w:tcPr>
            <w:tcW w:w="7100" w:type="dxa"/>
            <w:tcBorders>
              <w:top w:val="nil"/>
              <w:left w:val="nil"/>
              <w:bottom w:val="nil"/>
              <w:right w:val="nil"/>
            </w:tcBorders>
            <w:shd w:val="clear" w:color="auto" w:fill="auto"/>
            <w:vAlign w:val="center"/>
            <w:hideMark/>
          </w:tcPr>
          <w:p w14:paraId="7C4612A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rsidR="00D41D4C" w14:paraId="7C4612A5" w14:textId="77777777">
        <w:trPr>
          <w:trHeight w:val="330"/>
        </w:trPr>
        <w:tc>
          <w:tcPr>
            <w:tcW w:w="7100" w:type="dxa"/>
            <w:tcBorders>
              <w:top w:val="nil"/>
              <w:left w:val="nil"/>
              <w:bottom w:val="nil"/>
              <w:right w:val="nil"/>
            </w:tcBorders>
            <w:shd w:val="clear" w:color="auto" w:fill="auto"/>
            <w:vAlign w:val="center"/>
            <w:hideMark/>
          </w:tcPr>
          <w:p w14:paraId="7C4612A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2A7" w14:textId="77777777">
        <w:trPr>
          <w:trHeight w:val="330"/>
        </w:trPr>
        <w:tc>
          <w:tcPr>
            <w:tcW w:w="7100" w:type="dxa"/>
            <w:tcBorders>
              <w:top w:val="nil"/>
              <w:left w:val="nil"/>
              <w:bottom w:val="nil"/>
              <w:right w:val="nil"/>
            </w:tcBorders>
            <w:shd w:val="clear" w:color="auto" w:fill="auto"/>
            <w:vAlign w:val="center"/>
            <w:hideMark/>
          </w:tcPr>
          <w:p w14:paraId="7C4612A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2A9" w14:textId="77777777">
        <w:trPr>
          <w:trHeight w:val="345"/>
        </w:trPr>
        <w:tc>
          <w:tcPr>
            <w:tcW w:w="7100" w:type="dxa"/>
            <w:tcBorders>
              <w:top w:val="nil"/>
              <w:left w:val="nil"/>
              <w:bottom w:val="nil"/>
              <w:right w:val="nil"/>
            </w:tcBorders>
            <w:shd w:val="clear" w:color="auto" w:fill="auto"/>
            <w:vAlign w:val="center"/>
            <w:hideMark/>
          </w:tcPr>
          <w:p w14:paraId="7C4612A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2AB" w14:textId="77777777">
        <w:trPr>
          <w:trHeight w:val="330"/>
        </w:trPr>
        <w:tc>
          <w:tcPr>
            <w:tcW w:w="7100" w:type="dxa"/>
            <w:tcBorders>
              <w:top w:val="nil"/>
              <w:left w:val="nil"/>
              <w:bottom w:val="nil"/>
              <w:right w:val="nil"/>
            </w:tcBorders>
            <w:shd w:val="clear" w:color="auto" w:fill="auto"/>
            <w:vAlign w:val="center"/>
            <w:hideMark/>
          </w:tcPr>
          <w:p w14:paraId="7C4612A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2AD" w14:textId="77777777">
        <w:trPr>
          <w:trHeight w:val="330"/>
        </w:trPr>
        <w:tc>
          <w:tcPr>
            <w:tcW w:w="7100" w:type="dxa"/>
            <w:tcBorders>
              <w:top w:val="nil"/>
              <w:left w:val="nil"/>
              <w:bottom w:val="nil"/>
              <w:right w:val="nil"/>
            </w:tcBorders>
            <w:shd w:val="clear" w:color="auto" w:fill="auto"/>
            <w:vAlign w:val="center"/>
            <w:hideMark/>
          </w:tcPr>
          <w:p w14:paraId="7C4612A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2AF" w14:textId="77777777">
        <w:trPr>
          <w:trHeight w:val="330"/>
        </w:trPr>
        <w:tc>
          <w:tcPr>
            <w:tcW w:w="7100" w:type="dxa"/>
            <w:tcBorders>
              <w:top w:val="nil"/>
              <w:left w:val="nil"/>
              <w:bottom w:val="nil"/>
              <w:right w:val="nil"/>
            </w:tcBorders>
            <w:shd w:val="clear" w:color="auto" w:fill="auto"/>
            <w:vAlign w:val="center"/>
            <w:hideMark/>
          </w:tcPr>
          <w:p w14:paraId="7C4612A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2B1" w14:textId="77777777">
        <w:trPr>
          <w:trHeight w:val="330"/>
        </w:trPr>
        <w:tc>
          <w:tcPr>
            <w:tcW w:w="7100" w:type="dxa"/>
            <w:tcBorders>
              <w:top w:val="nil"/>
              <w:left w:val="nil"/>
              <w:bottom w:val="nil"/>
              <w:right w:val="nil"/>
            </w:tcBorders>
            <w:shd w:val="clear" w:color="auto" w:fill="auto"/>
            <w:vAlign w:val="center"/>
            <w:hideMark/>
          </w:tcPr>
          <w:p w14:paraId="7C4612B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rsidR="00D41D4C" w14:paraId="7C4612B3" w14:textId="77777777">
        <w:trPr>
          <w:trHeight w:val="330"/>
        </w:trPr>
        <w:tc>
          <w:tcPr>
            <w:tcW w:w="7100" w:type="dxa"/>
            <w:tcBorders>
              <w:top w:val="nil"/>
              <w:left w:val="nil"/>
              <w:bottom w:val="nil"/>
              <w:right w:val="nil"/>
            </w:tcBorders>
            <w:shd w:val="clear" w:color="auto" w:fill="auto"/>
            <w:vAlign w:val="center"/>
            <w:hideMark/>
          </w:tcPr>
          <w:p w14:paraId="7C4612B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w:t>
            </w:r>
            <w:r>
              <w:rPr>
                <w:rFonts w:ascii="Calibri" w:eastAsia="Times New Roman" w:hAnsi="Calibri" w:cs="Calibri"/>
                <w:color w:val="000000"/>
                <w:szCs w:val="24"/>
              </w:rPr>
              <w:t xml:space="preserve"> ΝΑΙ</w:t>
            </w:r>
          </w:p>
        </w:tc>
      </w:tr>
      <w:tr w:rsidR="00D41D4C" w14:paraId="7C4612B5" w14:textId="77777777">
        <w:trPr>
          <w:trHeight w:val="330"/>
        </w:trPr>
        <w:tc>
          <w:tcPr>
            <w:tcW w:w="7100" w:type="dxa"/>
            <w:tcBorders>
              <w:top w:val="nil"/>
              <w:left w:val="nil"/>
              <w:bottom w:val="nil"/>
              <w:right w:val="nil"/>
            </w:tcBorders>
            <w:shd w:val="clear" w:color="auto" w:fill="auto"/>
            <w:vAlign w:val="center"/>
            <w:hideMark/>
          </w:tcPr>
          <w:p w14:paraId="7C4612B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2B7" w14:textId="77777777">
        <w:trPr>
          <w:trHeight w:val="330"/>
        </w:trPr>
        <w:tc>
          <w:tcPr>
            <w:tcW w:w="7100" w:type="dxa"/>
            <w:tcBorders>
              <w:top w:val="nil"/>
              <w:left w:val="nil"/>
              <w:bottom w:val="nil"/>
              <w:right w:val="nil"/>
            </w:tcBorders>
            <w:shd w:val="clear" w:color="auto" w:fill="auto"/>
            <w:vAlign w:val="center"/>
            <w:hideMark/>
          </w:tcPr>
          <w:p w14:paraId="7C4612B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2B9" w14:textId="77777777">
        <w:trPr>
          <w:trHeight w:val="330"/>
        </w:trPr>
        <w:tc>
          <w:tcPr>
            <w:tcW w:w="7100" w:type="dxa"/>
            <w:tcBorders>
              <w:top w:val="nil"/>
              <w:left w:val="nil"/>
              <w:bottom w:val="nil"/>
              <w:right w:val="nil"/>
            </w:tcBorders>
            <w:shd w:val="clear" w:color="auto" w:fill="auto"/>
            <w:vAlign w:val="center"/>
            <w:hideMark/>
          </w:tcPr>
          <w:p w14:paraId="7C4612B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2BB" w14:textId="77777777">
        <w:trPr>
          <w:trHeight w:val="330"/>
        </w:trPr>
        <w:tc>
          <w:tcPr>
            <w:tcW w:w="7100" w:type="dxa"/>
            <w:tcBorders>
              <w:top w:val="nil"/>
              <w:left w:val="nil"/>
              <w:bottom w:val="nil"/>
              <w:right w:val="nil"/>
            </w:tcBorders>
            <w:shd w:val="clear" w:color="auto" w:fill="auto"/>
            <w:vAlign w:val="center"/>
            <w:hideMark/>
          </w:tcPr>
          <w:p w14:paraId="7C4612B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2BD" w14:textId="77777777">
        <w:trPr>
          <w:trHeight w:val="330"/>
        </w:trPr>
        <w:tc>
          <w:tcPr>
            <w:tcW w:w="7100" w:type="dxa"/>
            <w:tcBorders>
              <w:top w:val="nil"/>
              <w:left w:val="nil"/>
              <w:bottom w:val="nil"/>
              <w:right w:val="nil"/>
            </w:tcBorders>
            <w:shd w:val="clear" w:color="auto" w:fill="auto"/>
            <w:vAlign w:val="center"/>
            <w:hideMark/>
          </w:tcPr>
          <w:p w14:paraId="7C4612B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2BF" w14:textId="77777777">
        <w:trPr>
          <w:trHeight w:val="330"/>
        </w:trPr>
        <w:tc>
          <w:tcPr>
            <w:tcW w:w="7100" w:type="dxa"/>
            <w:tcBorders>
              <w:top w:val="nil"/>
              <w:left w:val="nil"/>
              <w:bottom w:val="nil"/>
              <w:right w:val="nil"/>
            </w:tcBorders>
            <w:shd w:val="clear" w:color="auto" w:fill="auto"/>
            <w:vAlign w:val="center"/>
            <w:hideMark/>
          </w:tcPr>
          <w:p w14:paraId="7C4612B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rsidR="00D41D4C" w14:paraId="7C4612C1" w14:textId="77777777">
        <w:trPr>
          <w:trHeight w:val="330"/>
        </w:trPr>
        <w:tc>
          <w:tcPr>
            <w:tcW w:w="7100" w:type="dxa"/>
            <w:tcBorders>
              <w:top w:val="nil"/>
              <w:left w:val="nil"/>
              <w:bottom w:val="nil"/>
              <w:right w:val="nil"/>
            </w:tcBorders>
            <w:shd w:val="clear" w:color="auto" w:fill="auto"/>
            <w:vAlign w:val="center"/>
            <w:hideMark/>
          </w:tcPr>
          <w:p w14:paraId="7C4612C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2C3" w14:textId="77777777">
        <w:trPr>
          <w:trHeight w:val="330"/>
        </w:trPr>
        <w:tc>
          <w:tcPr>
            <w:tcW w:w="7100" w:type="dxa"/>
            <w:tcBorders>
              <w:top w:val="nil"/>
              <w:left w:val="nil"/>
              <w:bottom w:val="nil"/>
              <w:right w:val="nil"/>
            </w:tcBorders>
            <w:shd w:val="clear" w:color="auto" w:fill="auto"/>
            <w:vAlign w:val="center"/>
            <w:hideMark/>
          </w:tcPr>
          <w:p w14:paraId="7C4612C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2C5" w14:textId="77777777">
        <w:trPr>
          <w:trHeight w:val="330"/>
        </w:trPr>
        <w:tc>
          <w:tcPr>
            <w:tcW w:w="7100" w:type="dxa"/>
            <w:tcBorders>
              <w:top w:val="nil"/>
              <w:left w:val="nil"/>
              <w:bottom w:val="nil"/>
              <w:right w:val="nil"/>
            </w:tcBorders>
            <w:shd w:val="clear" w:color="auto" w:fill="auto"/>
            <w:vAlign w:val="center"/>
            <w:hideMark/>
          </w:tcPr>
          <w:p w14:paraId="7C4612C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2C7" w14:textId="77777777">
        <w:trPr>
          <w:trHeight w:val="345"/>
        </w:trPr>
        <w:tc>
          <w:tcPr>
            <w:tcW w:w="7100" w:type="dxa"/>
            <w:tcBorders>
              <w:top w:val="nil"/>
              <w:left w:val="nil"/>
              <w:bottom w:val="nil"/>
              <w:right w:val="nil"/>
            </w:tcBorders>
            <w:shd w:val="clear" w:color="auto" w:fill="auto"/>
            <w:vAlign w:val="center"/>
            <w:hideMark/>
          </w:tcPr>
          <w:p w14:paraId="7C4612C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2C9" w14:textId="77777777">
        <w:trPr>
          <w:trHeight w:val="330"/>
        </w:trPr>
        <w:tc>
          <w:tcPr>
            <w:tcW w:w="7100" w:type="dxa"/>
            <w:tcBorders>
              <w:top w:val="nil"/>
              <w:left w:val="nil"/>
              <w:bottom w:val="nil"/>
              <w:right w:val="nil"/>
            </w:tcBorders>
            <w:shd w:val="clear" w:color="auto" w:fill="auto"/>
            <w:vAlign w:val="center"/>
            <w:hideMark/>
          </w:tcPr>
          <w:p w14:paraId="7C4612C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2CB" w14:textId="77777777">
        <w:trPr>
          <w:trHeight w:val="330"/>
        </w:trPr>
        <w:tc>
          <w:tcPr>
            <w:tcW w:w="7100" w:type="dxa"/>
            <w:tcBorders>
              <w:top w:val="nil"/>
              <w:left w:val="nil"/>
              <w:bottom w:val="nil"/>
              <w:right w:val="nil"/>
            </w:tcBorders>
            <w:shd w:val="clear" w:color="auto" w:fill="auto"/>
            <w:vAlign w:val="center"/>
            <w:hideMark/>
          </w:tcPr>
          <w:p w14:paraId="7C4612C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2CD" w14:textId="77777777">
        <w:trPr>
          <w:trHeight w:val="330"/>
        </w:trPr>
        <w:tc>
          <w:tcPr>
            <w:tcW w:w="7100" w:type="dxa"/>
            <w:tcBorders>
              <w:top w:val="nil"/>
              <w:left w:val="nil"/>
              <w:bottom w:val="nil"/>
              <w:right w:val="nil"/>
            </w:tcBorders>
            <w:shd w:val="clear" w:color="auto" w:fill="auto"/>
            <w:vAlign w:val="center"/>
            <w:hideMark/>
          </w:tcPr>
          <w:p w14:paraId="7C4612C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rsidR="00D41D4C" w14:paraId="7C4612CF" w14:textId="77777777">
        <w:trPr>
          <w:trHeight w:val="330"/>
        </w:trPr>
        <w:tc>
          <w:tcPr>
            <w:tcW w:w="7100" w:type="dxa"/>
            <w:tcBorders>
              <w:top w:val="nil"/>
              <w:left w:val="nil"/>
              <w:bottom w:val="nil"/>
              <w:right w:val="nil"/>
            </w:tcBorders>
            <w:shd w:val="clear" w:color="auto" w:fill="auto"/>
            <w:vAlign w:val="center"/>
            <w:hideMark/>
          </w:tcPr>
          <w:p w14:paraId="7C4612C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2D1" w14:textId="77777777">
        <w:trPr>
          <w:trHeight w:val="330"/>
        </w:trPr>
        <w:tc>
          <w:tcPr>
            <w:tcW w:w="7100" w:type="dxa"/>
            <w:tcBorders>
              <w:top w:val="nil"/>
              <w:left w:val="nil"/>
              <w:bottom w:val="nil"/>
              <w:right w:val="nil"/>
            </w:tcBorders>
            <w:shd w:val="clear" w:color="auto" w:fill="auto"/>
            <w:vAlign w:val="center"/>
            <w:hideMark/>
          </w:tcPr>
          <w:p w14:paraId="7C4612D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2D3" w14:textId="77777777">
        <w:trPr>
          <w:trHeight w:val="330"/>
        </w:trPr>
        <w:tc>
          <w:tcPr>
            <w:tcW w:w="7100" w:type="dxa"/>
            <w:tcBorders>
              <w:top w:val="nil"/>
              <w:left w:val="nil"/>
              <w:bottom w:val="nil"/>
              <w:right w:val="nil"/>
            </w:tcBorders>
            <w:shd w:val="clear" w:color="auto" w:fill="auto"/>
            <w:vAlign w:val="center"/>
            <w:hideMark/>
          </w:tcPr>
          <w:p w14:paraId="7C4612D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2D5" w14:textId="77777777">
        <w:trPr>
          <w:trHeight w:val="330"/>
        </w:trPr>
        <w:tc>
          <w:tcPr>
            <w:tcW w:w="7100" w:type="dxa"/>
            <w:tcBorders>
              <w:top w:val="nil"/>
              <w:left w:val="nil"/>
              <w:bottom w:val="nil"/>
              <w:right w:val="nil"/>
            </w:tcBorders>
            <w:shd w:val="clear" w:color="auto" w:fill="auto"/>
            <w:vAlign w:val="center"/>
            <w:hideMark/>
          </w:tcPr>
          <w:p w14:paraId="7C4612D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Χ.Α: </w:t>
            </w:r>
            <w:r>
              <w:rPr>
                <w:rFonts w:ascii="Calibri" w:eastAsia="Times New Roman" w:hAnsi="Calibri" w:cs="Calibri"/>
                <w:color w:val="000000"/>
                <w:szCs w:val="24"/>
              </w:rPr>
              <w:t>OXI</w:t>
            </w:r>
          </w:p>
        </w:tc>
      </w:tr>
      <w:tr w:rsidR="00D41D4C" w14:paraId="7C4612D7" w14:textId="77777777">
        <w:trPr>
          <w:trHeight w:val="330"/>
        </w:trPr>
        <w:tc>
          <w:tcPr>
            <w:tcW w:w="7100" w:type="dxa"/>
            <w:tcBorders>
              <w:top w:val="nil"/>
              <w:left w:val="nil"/>
              <w:bottom w:val="nil"/>
              <w:right w:val="nil"/>
            </w:tcBorders>
            <w:shd w:val="clear" w:color="auto" w:fill="auto"/>
            <w:vAlign w:val="center"/>
            <w:hideMark/>
          </w:tcPr>
          <w:p w14:paraId="7C4612D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2D9" w14:textId="77777777">
        <w:trPr>
          <w:trHeight w:val="330"/>
        </w:trPr>
        <w:tc>
          <w:tcPr>
            <w:tcW w:w="7100" w:type="dxa"/>
            <w:tcBorders>
              <w:top w:val="nil"/>
              <w:left w:val="nil"/>
              <w:bottom w:val="nil"/>
              <w:right w:val="nil"/>
            </w:tcBorders>
            <w:shd w:val="clear" w:color="auto" w:fill="auto"/>
            <w:vAlign w:val="center"/>
            <w:hideMark/>
          </w:tcPr>
          <w:p w14:paraId="7C4612D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ΕΝ. ΚΕΝΤΡΩΩΝ: -</w:t>
            </w:r>
          </w:p>
        </w:tc>
      </w:tr>
      <w:tr w:rsidR="00D41D4C" w14:paraId="7C4612DB" w14:textId="77777777">
        <w:trPr>
          <w:trHeight w:val="330"/>
        </w:trPr>
        <w:tc>
          <w:tcPr>
            <w:tcW w:w="7100" w:type="dxa"/>
            <w:tcBorders>
              <w:top w:val="nil"/>
              <w:left w:val="nil"/>
              <w:bottom w:val="nil"/>
              <w:right w:val="nil"/>
            </w:tcBorders>
            <w:shd w:val="clear" w:color="auto" w:fill="auto"/>
            <w:vAlign w:val="center"/>
            <w:hideMark/>
          </w:tcPr>
          <w:p w14:paraId="7C4612D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rsidR="00D41D4C" w14:paraId="7C4612DD" w14:textId="77777777">
        <w:trPr>
          <w:trHeight w:val="330"/>
        </w:trPr>
        <w:tc>
          <w:tcPr>
            <w:tcW w:w="7100" w:type="dxa"/>
            <w:tcBorders>
              <w:top w:val="nil"/>
              <w:left w:val="nil"/>
              <w:bottom w:val="nil"/>
              <w:right w:val="nil"/>
            </w:tcBorders>
            <w:shd w:val="clear" w:color="auto" w:fill="auto"/>
            <w:vAlign w:val="center"/>
            <w:hideMark/>
          </w:tcPr>
          <w:p w14:paraId="7C4612D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2DF" w14:textId="77777777">
        <w:trPr>
          <w:trHeight w:val="330"/>
        </w:trPr>
        <w:tc>
          <w:tcPr>
            <w:tcW w:w="7100" w:type="dxa"/>
            <w:tcBorders>
              <w:top w:val="nil"/>
              <w:left w:val="nil"/>
              <w:bottom w:val="nil"/>
              <w:right w:val="nil"/>
            </w:tcBorders>
            <w:shd w:val="clear" w:color="auto" w:fill="auto"/>
            <w:vAlign w:val="center"/>
            <w:hideMark/>
          </w:tcPr>
          <w:p w14:paraId="7C4612D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2E1" w14:textId="77777777">
        <w:trPr>
          <w:trHeight w:val="330"/>
        </w:trPr>
        <w:tc>
          <w:tcPr>
            <w:tcW w:w="7100" w:type="dxa"/>
            <w:tcBorders>
              <w:top w:val="nil"/>
              <w:left w:val="nil"/>
              <w:bottom w:val="nil"/>
              <w:right w:val="nil"/>
            </w:tcBorders>
            <w:shd w:val="clear" w:color="auto" w:fill="auto"/>
            <w:vAlign w:val="center"/>
            <w:hideMark/>
          </w:tcPr>
          <w:p w14:paraId="7C4612E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2E3" w14:textId="77777777">
        <w:trPr>
          <w:trHeight w:val="330"/>
        </w:trPr>
        <w:tc>
          <w:tcPr>
            <w:tcW w:w="7100" w:type="dxa"/>
            <w:tcBorders>
              <w:top w:val="nil"/>
              <w:left w:val="nil"/>
              <w:bottom w:val="nil"/>
              <w:right w:val="nil"/>
            </w:tcBorders>
            <w:shd w:val="clear" w:color="auto" w:fill="auto"/>
            <w:vAlign w:val="center"/>
            <w:hideMark/>
          </w:tcPr>
          <w:p w14:paraId="7C4612E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2E5" w14:textId="77777777">
        <w:trPr>
          <w:trHeight w:val="330"/>
        </w:trPr>
        <w:tc>
          <w:tcPr>
            <w:tcW w:w="7100" w:type="dxa"/>
            <w:tcBorders>
              <w:top w:val="nil"/>
              <w:left w:val="nil"/>
              <w:bottom w:val="nil"/>
              <w:right w:val="nil"/>
            </w:tcBorders>
            <w:shd w:val="clear" w:color="auto" w:fill="auto"/>
            <w:vAlign w:val="center"/>
            <w:hideMark/>
          </w:tcPr>
          <w:p w14:paraId="7C4612E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2E7" w14:textId="77777777">
        <w:trPr>
          <w:trHeight w:val="330"/>
        </w:trPr>
        <w:tc>
          <w:tcPr>
            <w:tcW w:w="7100" w:type="dxa"/>
            <w:tcBorders>
              <w:top w:val="nil"/>
              <w:left w:val="nil"/>
              <w:bottom w:val="nil"/>
              <w:right w:val="nil"/>
            </w:tcBorders>
            <w:shd w:val="clear" w:color="auto" w:fill="auto"/>
            <w:vAlign w:val="center"/>
            <w:hideMark/>
          </w:tcPr>
          <w:p w14:paraId="7C4612E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2E9" w14:textId="77777777">
        <w:trPr>
          <w:trHeight w:val="345"/>
        </w:trPr>
        <w:tc>
          <w:tcPr>
            <w:tcW w:w="7100" w:type="dxa"/>
            <w:tcBorders>
              <w:top w:val="nil"/>
              <w:left w:val="nil"/>
              <w:bottom w:val="nil"/>
              <w:right w:val="nil"/>
            </w:tcBorders>
            <w:shd w:val="clear" w:color="auto" w:fill="auto"/>
            <w:vAlign w:val="center"/>
            <w:hideMark/>
          </w:tcPr>
          <w:p w14:paraId="7C4612E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61 όπως τροπ.     ΚΑΤΑ ΠΛΕΙΟΨΗΦΙΑ</w:t>
            </w:r>
          </w:p>
        </w:tc>
      </w:tr>
      <w:tr w:rsidR="00D41D4C" w14:paraId="7C4612EB" w14:textId="77777777">
        <w:trPr>
          <w:trHeight w:val="330"/>
        </w:trPr>
        <w:tc>
          <w:tcPr>
            <w:tcW w:w="7100" w:type="dxa"/>
            <w:tcBorders>
              <w:top w:val="nil"/>
              <w:left w:val="nil"/>
              <w:bottom w:val="nil"/>
              <w:right w:val="nil"/>
            </w:tcBorders>
            <w:shd w:val="clear" w:color="auto" w:fill="auto"/>
            <w:vAlign w:val="center"/>
            <w:hideMark/>
          </w:tcPr>
          <w:p w14:paraId="7C4612E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2ED" w14:textId="77777777">
        <w:trPr>
          <w:trHeight w:val="330"/>
        </w:trPr>
        <w:tc>
          <w:tcPr>
            <w:tcW w:w="7100" w:type="dxa"/>
            <w:tcBorders>
              <w:top w:val="nil"/>
              <w:left w:val="nil"/>
              <w:bottom w:val="nil"/>
              <w:right w:val="nil"/>
            </w:tcBorders>
            <w:shd w:val="clear" w:color="auto" w:fill="auto"/>
            <w:vAlign w:val="center"/>
            <w:hideMark/>
          </w:tcPr>
          <w:p w14:paraId="7C4612E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2EF" w14:textId="77777777">
        <w:trPr>
          <w:trHeight w:val="330"/>
        </w:trPr>
        <w:tc>
          <w:tcPr>
            <w:tcW w:w="7100" w:type="dxa"/>
            <w:tcBorders>
              <w:top w:val="nil"/>
              <w:left w:val="nil"/>
              <w:bottom w:val="nil"/>
              <w:right w:val="nil"/>
            </w:tcBorders>
            <w:shd w:val="clear" w:color="auto" w:fill="auto"/>
            <w:vAlign w:val="center"/>
            <w:hideMark/>
          </w:tcPr>
          <w:p w14:paraId="7C4612E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2F1" w14:textId="77777777">
        <w:trPr>
          <w:trHeight w:val="330"/>
        </w:trPr>
        <w:tc>
          <w:tcPr>
            <w:tcW w:w="7100" w:type="dxa"/>
            <w:tcBorders>
              <w:top w:val="nil"/>
              <w:left w:val="nil"/>
              <w:bottom w:val="nil"/>
              <w:right w:val="nil"/>
            </w:tcBorders>
            <w:shd w:val="clear" w:color="auto" w:fill="auto"/>
            <w:vAlign w:val="center"/>
            <w:hideMark/>
          </w:tcPr>
          <w:p w14:paraId="7C4612F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2F3" w14:textId="77777777">
        <w:trPr>
          <w:trHeight w:val="345"/>
        </w:trPr>
        <w:tc>
          <w:tcPr>
            <w:tcW w:w="7100" w:type="dxa"/>
            <w:tcBorders>
              <w:top w:val="nil"/>
              <w:left w:val="nil"/>
              <w:bottom w:val="nil"/>
              <w:right w:val="nil"/>
            </w:tcBorders>
            <w:shd w:val="clear" w:color="auto" w:fill="auto"/>
            <w:vAlign w:val="center"/>
            <w:hideMark/>
          </w:tcPr>
          <w:p w14:paraId="7C4612F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2F5" w14:textId="77777777">
        <w:trPr>
          <w:trHeight w:val="330"/>
        </w:trPr>
        <w:tc>
          <w:tcPr>
            <w:tcW w:w="7100" w:type="dxa"/>
            <w:tcBorders>
              <w:top w:val="nil"/>
              <w:left w:val="nil"/>
              <w:bottom w:val="nil"/>
              <w:right w:val="nil"/>
            </w:tcBorders>
            <w:shd w:val="clear" w:color="auto" w:fill="auto"/>
            <w:vAlign w:val="center"/>
            <w:hideMark/>
          </w:tcPr>
          <w:p w14:paraId="7C4612F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ΕΝ. ΚΕΝΤΡΩΩΝ: </w:t>
            </w:r>
            <w:r>
              <w:rPr>
                <w:rFonts w:ascii="Calibri" w:eastAsia="Times New Roman" w:hAnsi="Calibri" w:cs="Calibri"/>
                <w:color w:val="000000"/>
                <w:szCs w:val="24"/>
              </w:rPr>
              <w:t>-</w:t>
            </w:r>
          </w:p>
        </w:tc>
      </w:tr>
      <w:tr w:rsidR="00D41D4C" w14:paraId="7C4612F7" w14:textId="77777777">
        <w:trPr>
          <w:trHeight w:val="330"/>
        </w:trPr>
        <w:tc>
          <w:tcPr>
            <w:tcW w:w="7100" w:type="dxa"/>
            <w:tcBorders>
              <w:top w:val="nil"/>
              <w:left w:val="nil"/>
              <w:bottom w:val="nil"/>
              <w:right w:val="nil"/>
            </w:tcBorders>
            <w:shd w:val="clear" w:color="auto" w:fill="auto"/>
            <w:vAlign w:val="center"/>
            <w:hideMark/>
          </w:tcPr>
          <w:p w14:paraId="7C4612F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rsidR="00D41D4C" w14:paraId="7C4612F9" w14:textId="77777777">
        <w:trPr>
          <w:trHeight w:val="330"/>
        </w:trPr>
        <w:tc>
          <w:tcPr>
            <w:tcW w:w="7100" w:type="dxa"/>
            <w:tcBorders>
              <w:top w:val="nil"/>
              <w:left w:val="nil"/>
              <w:bottom w:val="nil"/>
              <w:right w:val="nil"/>
            </w:tcBorders>
            <w:shd w:val="clear" w:color="auto" w:fill="auto"/>
            <w:vAlign w:val="center"/>
            <w:hideMark/>
          </w:tcPr>
          <w:p w14:paraId="7C4612F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2FB" w14:textId="77777777">
        <w:trPr>
          <w:trHeight w:val="330"/>
        </w:trPr>
        <w:tc>
          <w:tcPr>
            <w:tcW w:w="7100" w:type="dxa"/>
            <w:tcBorders>
              <w:top w:val="nil"/>
              <w:left w:val="nil"/>
              <w:bottom w:val="nil"/>
              <w:right w:val="nil"/>
            </w:tcBorders>
            <w:shd w:val="clear" w:color="auto" w:fill="auto"/>
            <w:vAlign w:val="center"/>
            <w:hideMark/>
          </w:tcPr>
          <w:p w14:paraId="7C4612F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2FD" w14:textId="77777777">
        <w:trPr>
          <w:trHeight w:val="330"/>
        </w:trPr>
        <w:tc>
          <w:tcPr>
            <w:tcW w:w="7100" w:type="dxa"/>
            <w:tcBorders>
              <w:top w:val="nil"/>
              <w:left w:val="nil"/>
              <w:bottom w:val="nil"/>
              <w:right w:val="nil"/>
            </w:tcBorders>
            <w:shd w:val="clear" w:color="auto" w:fill="auto"/>
            <w:vAlign w:val="center"/>
            <w:hideMark/>
          </w:tcPr>
          <w:p w14:paraId="7C4612F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2FF" w14:textId="77777777">
        <w:trPr>
          <w:trHeight w:val="330"/>
        </w:trPr>
        <w:tc>
          <w:tcPr>
            <w:tcW w:w="7100" w:type="dxa"/>
            <w:tcBorders>
              <w:top w:val="nil"/>
              <w:left w:val="nil"/>
              <w:bottom w:val="nil"/>
              <w:right w:val="nil"/>
            </w:tcBorders>
            <w:shd w:val="clear" w:color="auto" w:fill="auto"/>
            <w:vAlign w:val="center"/>
            <w:hideMark/>
          </w:tcPr>
          <w:p w14:paraId="7C4612F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301" w14:textId="77777777">
        <w:trPr>
          <w:trHeight w:val="330"/>
        </w:trPr>
        <w:tc>
          <w:tcPr>
            <w:tcW w:w="7100" w:type="dxa"/>
            <w:tcBorders>
              <w:top w:val="nil"/>
              <w:left w:val="nil"/>
              <w:bottom w:val="nil"/>
              <w:right w:val="nil"/>
            </w:tcBorders>
            <w:shd w:val="clear" w:color="auto" w:fill="auto"/>
            <w:vAlign w:val="center"/>
            <w:hideMark/>
          </w:tcPr>
          <w:p w14:paraId="7C46130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303" w14:textId="77777777">
        <w:trPr>
          <w:trHeight w:val="330"/>
        </w:trPr>
        <w:tc>
          <w:tcPr>
            <w:tcW w:w="7100" w:type="dxa"/>
            <w:tcBorders>
              <w:top w:val="nil"/>
              <w:left w:val="nil"/>
              <w:bottom w:val="nil"/>
              <w:right w:val="nil"/>
            </w:tcBorders>
            <w:shd w:val="clear" w:color="auto" w:fill="auto"/>
            <w:vAlign w:val="center"/>
            <w:hideMark/>
          </w:tcPr>
          <w:p w14:paraId="7C46130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305" w14:textId="77777777">
        <w:trPr>
          <w:trHeight w:val="330"/>
        </w:trPr>
        <w:tc>
          <w:tcPr>
            <w:tcW w:w="7100" w:type="dxa"/>
            <w:tcBorders>
              <w:top w:val="nil"/>
              <w:left w:val="nil"/>
              <w:bottom w:val="nil"/>
              <w:right w:val="nil"/>
            </w:tcBorders>
            <w:shd w:val="clear" w:color="auto" w:fill="auto"/>
            <w:vAlign w:val="center"/>
            <w:hideMark/>
          </w:tcPr>
          <w:p w14:paraId="7C46130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63 όπως τροπ.     ΚΑΤΑ ΠΛΕΙΟΨΗΦΙΑ</w:t>
            </w:r>
          </w:p>
        </w:tc>
      </w:tr>
      <w:tr w:rsidR="00D41D4C" w14:paraId="7C461307" w14:textId="77777777">
        <w:trPr>
          <w:trHeight w:val="345"/>
        </w:trPr>
        <w:tc>
          <w:tcPr>
            <w:tcW w:w="7100" w:type="dxa"/>
            <w:tcBorders>
              <w:top w:val="nil"/>
              <w:left w:val="nil"/>
              <w:bottom w:val="nil"/>
              <w:right w:val="nil"/>
            </w:tcBorders>
            <w:shd w:val="clear" w:color="auto" w:fill="auto"/>
            <w:vAlign w:val="center"/>
            <w:hideMark/>
          </w:tcPr>
          <w:p w14:paraId="7C46130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309" w14:textId="77777777">
        <w:trPr>
          <w:trHeight w:val="330"/>
        </w:trPr>
        <w:tc>
          <w:tcPr>
            <w:tcW w:w="7100" w:type="dxa"/>
            <w:tcBorders>
              <w:top w:val="nil"/>
              <w:left w:val="nil"/>
              <w:bottom w:val="nil"/>
              <w:right w:val="nil"/>
            </w:tcBorders>
            <w:shd w:val="clear" w:color="auto" w:fill="auto"/>
            <w:vAlign w:val="center"/>
            <w:hideMark/>
          </w:tcPr>
          <w:p w14:paraId="7C46130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30B" w14:textId="77777777">
        <w:trPr>
          <w:trHeight w:val="330"/>
        </w:trPr>
        <w:tc>
          <w:tcPr>
            <w:tcW w:w="7100" w:type="dxa"/>
            <w:tcBorders>
              <w:top w:val="nil"/>
              <w:left w:val="nil"/>
              <w:bottom w:val="nil"/>
              <w:right w:val="nil"/>
            </w:tcBorders>
            <w:shd w:val="clear" w:color="auto" w:fill="auto"/>
            <w:vAlign w:val="center"/>
            <w:hideMark/>
          </w:tcPr>
          <w:p w14:paraId="7C46130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30D" w14:textId="77777777">
        <w:trPr>
          <w:trHeight w:val="330"/>
        </w:trPr>
        <w:tc>
          <w:tcPr>
            <w:tcW w:w="7100" w:type="dxa"/>
            <w:tcBorders>
              <w:top w:val="nil"/>
              <w:left w:val="nil"/>
              <w:bottom w:val="nil"/>
              <w:right w:val="nil"/>
            </w:tcBorders>
            <w:shd w:val="clear" w:color="auto" w:fill="auto"/>
            <w:vAlign w:val="center"/>
            <w:hideMark/>
          </w:tcPr>
          <w:p w14:paraId="7C46130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30F" w14:textId="77777777">
        <w:trPr>
          <w:trHeight w:val="330"/>
        </w:trPr>
        <w:tc>
          <w:tcPr>
            <w:tcW w:w="7100" w:type="dxa"/>
            <w:tcBorders>
              <w:top w:val="nil"/>
              <w:left w:val="nil"/>
              <w:bottom w:val="nil"/>
              <w:right w:val="nil"/>
            </w:tcBorders>
            <w:shd w:val="clear" w:color="auto" w:fill="auto"/>
            <w:vAlign w:val="center"/>
            <w:hideMark/>
          </w:tcPr>
          <w:p w14:paraId="7C46130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311" w14:textId="77777777">
        <w:trPr>
          <w:trHeight w:val="345"/>
        </w:trPr>
        <w:tc>
          <w:tcPr>
            <w:tcW w:w="7100" w:type="dxa"/>
            <w:tcBorders>
              <w:top w:val="nil"/>
              <w:left w:val="nil"/>
              <w:bottom w:val="nil"/>
              <w:right w:val="nil"/>
            </w:tcBorders>
            <w:shd w:val="clear" w:color="auto" w:fill="auto"/>
            <w:vAlign w:val="center"/>
            <w:hideMark/>
          </w:tcPr>
          <w:p w14:paraId="7C46131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313" w14:textId="77777777">
        <w:trPr>
          <w:trHeight w:val="330"/>
        </w:trPr>
        <w:tc>
          <w:tcPr>
            <w:tcW w:w="7100" w:type="dxa"/>
            <w:tcBorders>
              <w:top w:val="nil"/>
              <w:left w:val="nil"/>
              <w:bottom w:val="nil"/>
              <w:right w:val="nil"/>
            </w:tcBorders>
            <w:shd w:val="clear" w:color="auto" w:fill="auto"/>
            <w:vAlign w:val="center"/>
            <w:hideMark/>
          </w:tcPr>
          <w:p w14:paraId="7C46131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64 όπως τροπ.     ΚΑΤΑ</w:t>
            </w:r>
            <w:r>
              <w:rPr>
                <w:rFonts w:ascii="Calibri" w:eastAsia="Times New Roman" w:hAnsi="Calibri" w:cs="Calibri"/>
                <w:color w:val="000000"/>
                <w:szCs w:val="24"/>
              </w:rPr>
              <w:t xml:space="preserve"> ΠΛΕΙΟΨΗΦΙΑ</w:t>
            </w:r>
          </w:p>
        </w:tc>
      </w:tr>
      <w:tr w:rsidR="00D41D4C" w14:paraId="7C461315" w14:textId="77777777">
        <w:trPr>
          <w:trHeight w:val="330"/>
        </w:trPr>
        <w:tc>
          <w:tcPr>
            <w:tcW w:w="7100" w:type="dxa"/>
            <w:tcBorders>
              <w:top w:val="nil"/>
              <w:left w:val="nil"/>
              <w:bottom w:val="nil"/>
              <w:right w:val="nil"/>
            </w:tcBorders>
            <w:shd w:val="clear" w:color="auto" w:fill="auto"/>
            <w:vAlign w:val="center"/>
            <w:hideMark/>
          </w:tcPr>
          <w:p w14:paraId="7C46131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317" w14:textId="77777777">
        <w:trPr>
          <w:trHeight w:val="330"/>
        </w:trPr>
        <w:tc>
          <w:tcPr>
            <w:tcW w:w="7100" w:type="dxa"/>
            <w:tcBorders>
              <w:top w:val="nil"/>
              <w:left w:val="nil"/>
              <w:bottom w:val="nil"/>
              <w:right w:val="nil"/>
            </w:tcBorders>
            <w:shd w:val="clear" w:color="auto" w:fill="auto"/>
            <w:vAlign w:val="center"/>
            <w:hideMark/>
          </w:tcPr>
          <w:p w14:paraId="7C46131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319" w14:textId="77777777">
        <w:trPr>
          <w:trHeight w:val="330"/>
        </w:trPr>
        <w:tc>
          <w:tcPr>
            <w:tcW w:w="7100" w:type="dxa"/>
            <w:tcBorders>
              <w:top w:val="nil"/>
              <w:left w:val="nil"/>
              <w:bottom w:val="nil"/>
              <w:right w:val="nil"/>
            </w:tcBorders>
            <w:shd w:val="clear" w:color="auto" w:fill="auto"/>
            <w:vAlign w:val="center"/>
            <w:hideMark/>
          </w:tcPr>
          <w:p w14:paraId="7C46131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31B" w14:textId="77777777">
        <w:trPr>
          <w:trHeight w:val="330"/>
        </w:trPr>
        <w:tc>
          <w:tcPr>
            <w:tcW w:w="7100" w:type="dxa"/>
            <w:tcBorders>
              <w:top w:val="nil"/>
              <w:left w:val="nil"/>
              <w:bottom w:val="nil"/>
              <w:right w:val="nil"/>
            </w:tcBorders>
            <w:shd w:val="clear" w:color="auto" w:fill="auto"/>
            <w:vAlign w:val="center"/>
            <w:hideMark/>
          </w:tcPr>
          <w:p w14:paraId="7C46131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31D" w14:textId="77777777">
        <w:trPr>
          <w:trHeight w:val="330"/>
        </w:trPr>
        <w:tc>
          <w:tcPr>
            <w:tcW w:w="7100" w:type="dxa"/>
            <w:tcBorders>
              <w:top w:val="nil"/>
              <w:left w:val="nil"/>
              <w:bottom w:val="nil"/>
              <w:right w:val="nil"/>
            </w:tcBorders>
            <w:shd w:val="clear" w:color="auto" w:fill="auto"/>
            <w:vAlign w:val="center"/>
            <w:hideMark/>
          </w:tcPr>
          <w:p w14:paraId="7C46131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31F" w14:textId="77777777">
        <w:trPr>
          <w:trHeight w:val="330"/>
        </w:trPr>
        <w:tc>
          <w:tcPr>
            <w:tcW w:w="7100" w:type="dxa"/>
            <w:tcBorders>
              <w:top w:val="nil"/>
              <w:left w:val="nil"/>
              <w:bottom w:val="nil"/>
              <w:right w:val="nil"/>
            </w:tcBorders>
            <w:shd w:val="clear" w:color="auto" w:fill="auto"/>
            <w:vAlign w:val="center"/>
            <w:hideMark/>
          </w:tcPr>
          <w:p w14:paraId="7C46131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321" w14:textId="77777777">
        <w:trPr>
          <w:trHeight w:val="330"/>
        </w:trPr>
        <w:tc>
          <w:tcPr>
            <w:tcW w:w="7100" w:type="dxa"/>
            <w:tcBorders>
              <w:top w:val="nil"/>
              <w:left w:val="nil"/>
              <w:bottom w:val="nil"/>
              <w:right w:val="nil"/>
            </w:tcBorders>
            <w:shd w:val="clear" w:color="auto" w:fill="auto"/>
            <w:vAlign w:val="center"/>
            <w:hideMark/>
          </w:tcPr>
          <w:p w14:paraId="7C46132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65 ως έχει     ΚΑΤΑ ΠΛΕΙΟΨΗΦΙΑ</w:t>
            </w:r>
          </w:p>
        </w:tc>
      </w:tr>
      <w:tr w:rsidR="00D41D4C" w14:paraId="7C461323" w14:textId="77777777">
        <w:trPr>
          <w:trHeight w:val="330"/>
        </w:trPr>
        <w:tc>
          <w:tcPr>
            <w:tcW w:w="7100" w:type="dxa"/>
            <w:tcBorders>
              <w:top w:val="nil"/>
              <w:left w:val="nil"/>
              <w:bottom w:val="nil"/>
              <w:right w:val="nil"/>
            </w:tcBorders>
            <w:shd w:val="clear" w:color="auto" w:fill="auto"/>
            <w:vAlign w:val="center"/>
            <w:hideMark/>
          </w:tcPr>
          <w:p w14:paraId="7C46132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325" w14:textId="77777777">
        <w:trPr>
          <w:trHeight w:val="330"/>
        </w:trPr>
        <w:tc>
          <w:tcPr>
            <w:tcW w:w="7100" w:type="dxa"/>
            <w:tcBorders>
              <w:top w:val="nil"/>
              <w:left w:val="nil"/>
              <w:bottom w:val="nil"/>
              <w:right w:val="nil"/>
            </w:tcBorders>
            <w:shd w:val="clear" w:color="auto" w:fill="auto"/>
            <w:vAlign w:val="center"/>
            <w:hideMark/>
          </w:tcPr>
          <w:p w14:paraId="7C46132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41D4C" w14:paraId="7C461327" w14:textId="77777777">
        <w:trPr>
          <w:trHeight w:val="330"/>
        </w:trPr>
        <w:tc>
          <w:tcPr>
            <w:tcW w:w="7100" w:type="dxa"/>
            <w:tcBorders>
              <w:top w:val="nil"/>
              <w:left w:val="nil"/>
              <w:bottom w:val="nil"/>
              <w:right w:val="nil"/>
            </w:tcBorders>
            <w:shd w:val="clear" w:color="auto" w:fill="auto"/>
            <w:vAlign w:val="center"/>
            <w:hideMark/>
          </w:tcPr>
          <w:p w14:paraId="7C46132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329" w14:textId="77777777">
        <w:trPr>
          <w:trHeight w:val="330"/>
        </w:trPr>
        <w:tc>
          <w:tcPr>
            <w:tcW w:w="7100" w:type="dxa"/>
            <w:tcBorders>
              <w:top w:val="nil"/>
              <w:left w:val="nil"/>
              <w:bottom w:val="nil"/>
              <w:right w:val="nil"/>
            </w:tcBorders>
            <w:shd w:val="clear" w:color="auto" w:fill="auto"/>
            <w:vAlign w:val="center"/>
            <w:hideMark/>
          </w:tcPr>
          <w:p w14:paraId="7C46132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Χ.Α: OXI</w:t>
            </w:r>
          </w:p>
        </w:tc>
      </w:tr>
      <w:tr w:rsidR="00D41D4C" w14:paraId="7C46132B" w14:textId="77777777">
        <w:trPr>
          <w:trHeight w:val="330"/>
        </w:trPr>
        <w:tc>
          <w:tcPr>
            <w:tcW w:w="7100" w:type="dxa"/>
            <w:tcBorders>
              <w:top w:val="nil"/>
              <w:left w:val="nil"/>
              <w:bottom w:val="nil"/>
              <w:right w:val="nil"/>
            </w:tcBorders>
            <w:shd w:val="clear" w:color="auto" w:fill="auto"/>
            <w:vAlign w:val="center"/>
            <w:hideMark/>
          </w:tcPr>
          <w:p w14:paraId="7C46132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32D" w14:textId="77777777">
        <w:trPr>
          <w:trHeight w:val="330"/>
        </w:trPr>
        <w:tc>
          <w:tcPr>
            <w:tcW w:w="7100" w:type="dxa"/>
            <w:tcBorders>
              <w:top w:val="nil"/>
              <w:left w:val="nil"/>
              <w:bottom w:val="nil"/>
              <w:right w:val="nil"/>
            </w:tcBorders>
            <w:shd w:val="clear" w:color="auto" w:fill="auto"/>
            <w:vAlign w:val="center"/>
            <w:hideMark/>
          </w:tcPr>
          <w:p w14:paraId="7C46132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32F" w14:textId="77777777">
        <w:trPr>
          <w:trHeight w:val="330"/>
        </w:trPr>
        <w:tc>
          <w:tcPr>
            <w:tcW w:w="7100" w:type="dxa"/>
            <w:tcBorders>
              <w:top w:val="nil"/>
              <w:left w:val="nil"/>
              <w:bottom w:val="nil"/>
              <w:right w:val="nil"/>
            </w:tcBorders>
            <w:shd w:val="clear" w:color="auto" w:fill="auto"/>
            <w:vAlign w:val="center"/>
            <w:hideMark/>
          </w:tcPr>
          <w:p w14:paraId="7C46132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66 όπως τροπ.     ΚΑΤΑ ΠΛΕΙΟΨΗΦΙΑ</w:t>
            </w:r>
          </w:p>
        </w:tc>
      </w:tr>
      <w:tr w:rsidR="00D41D4C" w14:paraId="7C461331" w14:textId="77777777">
        <w:trPr>
          <w:trHeight w:val="330"/>
        </w:trPr>
        <w:tc>
          <w:tcPr>
            <w:tcW w:w="7100" w:type="dxa"/>
            <w:tcBorders>
              <w:top w:val="nil"/>
              <w:left w:val="nil"/>
              <w:bottom w:val="nil"/>
              <w:right w:val="nil"/>
            </w:tcBorders>
            <w:shd w:val="clear" w:color="auto" w:fill="auto"/>
            <w:vAlign w:val="center"/>
            <w:hideMark/>
          </w:tcPr>
          <w:p w14:paraId="7C46133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333" w14:textId="77777777">
        <w:trPr>
          <w:trHeight w:val="345"/>
        </w:trPr>
        <w:tc>
          <w:tcPr>
            <w:tcW w:w="7100" w:type="dxa"/>
            <w:tcBorders>
              <w:top w:val="nil"/>
              <w:left w:val="nil"/>
              <w:bottom w:val="nil"/>
              <w:right w:val="nil"/>
            </w:tcBorders>
            <w:shd w:val="clear" w:color="auto" w:fill="auto"/>
            <w:vAlign w:val="center"/>
            <w:hideMark/>
          </w:tcPr>
          <w:p w14:paraId="7C46133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w:t>
            </w:r>
            <w:r>
              <w:rPr>
                <w:rFonts w:ascii="Calibri" w:eastAsia="Times New Roman" w:hAnsi="Calibri" w:cs="Calibri"/>
                <w:color w:val="000000"/>
                <w:szCs w:val="24"/>
              </w:rPr>
              <w:t xml:space="preserve"> OXI</w:t>
            </w:r>
          </w:p>
        </w:tc>
      </w:tr>
      <w:tr w:rsidR="00D41D4C" w14:paraId="7C461335" w14:textId="77777777">
        <w:trPr>
          <w:trHeight w:val="330"/>
        </w:trPr>
        <w:tc>
          <w:tcPr>
            <w:tcW w:w="7100" w:type="dxa"/>
            <w:tcBorders>
              <w:top w:val="nil"/>
              <w:left w:val="nil"/>
              <w:bottom w:val="nil"/>
              <w:right w:val="nil"/>
            </w:tcBorders>
            <w:shd w:val="clear" w:color="auto" w:fill="auto"/>
            <w:vAlign w:val="center"/>
            <w:hideMark/>
          </w:tcPr>
          <w:p w14:paraId="7C46133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337" w14:textId="77777777">
        <w:trPr>
          <w:trHeight w:val="330"/>
        </w:trPr>
        <w:tc>
          <w:tcPr>
            <w:tcW w:w="7100" w:type="dxa"/>
            <w:tcBorders>
              <w:top w:val="nil"/>
              <w:left w:val="nil"/>
              <w:bottom w:val="nil"/>
              <w:right w:val="nil"/>
            </w:tcBorders>
            <w:shd w:val="clear" w:color="auto" w:fill="auto"/>
            <w:vAlign w:val="center"/>
            <w:hideMark/>
          </w:tcPr>
          <w:p w14:paraId="7C46133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339" w14:textId="77777777">
        <w:trPr>
          <w:trHeight w:val="330"/>
        </w:trPr>
        <w:tc>
          <w:tcPr>
            <w:tcW w:w="7100" w:type="dxa"/>
            <w:tcBorders>
              <w:top w:val="nil"/>
              <w:left w:val="nil"/>
              <w:bottom w:val="nil"/>
              <w:right w:val="nil"/>
            </w:tcBorders>
            <w:shd w:val="clear" w:color="auto" w:fill="auto"/>
            <w:vAlign w:val="center"/>
            <w:hideMark/>
          </w:tcPr>
          <w:p w14:paraId="7C46133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33B" w14:textId="77777777">
        <w:trPr>
          <w:trHeight w:val="330"/>
        </w:trPr>
        <w:tc>
          <w:tcPr>
            <w:tcW w:w="7100" w:type="dxa"/>
            <w:tcBorders>
              <w:top w:val="nil"/>
              <w:left w:val="nil"/>
              <w:bottom w:val="nil"/>
              <w:right w:val="nil"/>
            </w:tcBorders>
            <w:shd w:val="clear" w:color="auto" w:fill="auto"/>
            <w:vAlign w:val="center"/>
            <w:hideMark/>
          </w:tcPr>
          <w:p w14:paraId="7C46133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33D" w14:textId="77777777">
        <w:trPr>
          <w:trHeight w:val="330"/>
        </w:trPr>
        <w:tc>
          <w:tcPr>
            <w:tcW w:w="7100" w:type="dxa"/>
            <w:tcBorders>
              <w:top w:val="nil"/>
              <w:left w:val="nil"/>
              <w:bottom w:val="nil"/>
              <w:right w:val="nil"/>
            </w:tcBorders>
            <w:shd w:val="clear" w:color="auto" w:fill="auto"/>
            <w:vAlign w:val="center"/>
            <w:hideMark/>
          </w:tcPr>
          <w:p w14:paraId="7C46133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67 όπως τροπ.     ΚΑΤΑ ΠΛΕΙΟΨΗΦΙΑ</w:t>
            </w:r>
          </w:p>
        </w:tc>
      </w:tr>
      <w:tr w:rsidR="00D41D4C" w14:paraId="7C46133F" w14:textId="77777777">
        <w:trPr>
          <w:trHeight w:val="330"/>
        </w:trPr>
        <w:tc>
          <w:tcPr>
            <w:tcW w:w="7100" w:type="dxa"/>
            <w:tcBorders>
              <w:top w:val="nil"/>
              <w:left w:val="nil"/>
              <w:bottom w:val="nil"/>
              <w:right w:val="nil"/>
            </w:tcBorders>
            <w:shd w:val="clear" w:color="auto" w:fill="auto"/>
            <w:vAlign w:val="center"/>
            <w:hideMark/>
          </w:tcPr>
          <w:p w14:paraId="7C46133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341" w14:textId="77777777">
        <w:trPr>
          <w:trHeight w:val="330"/>
        </w:trPr>
        <w:tc>
          <w:tcPr>
            <w:tcW w:w="7100" w:type="dxa"/>
            <w:tcBorders>
              <w:top w:val="nil"/>
              <w:left w:val="nil"/>
              <w:bottom w:val="nil"/>
              <w:right w:val="nil"/>
            </w:tcBorders>
            <w:shd w:val="clear" w:color="auto" w:fill="auto"/>
            <w:vAlign w:val="center"/>
            <w:hideMark/>
          </w:tcPr>
          <w:p w14:paraId="7C46134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343" w14:textId="77777777">
        <w:trPr>
          <w:trHeight w:val="330"/>
        </w:trPr>
        <w:tc>
          <w:tcPr>
            <w:tcW w:w="7100" w:type="dxa"/>
            <w:tcBorders>
              <w:top w:val="nil"/>
              <w:left w:val="nil"/>
              <w:bottom w:val="nil"/>
              <w:right w:val="nil"/>
            </w:tcBorders>
            <w:shd w:val="clear" w:color="auto" w:fill="auto"/>
            <w:vAlign w:val="center"/>
            <w:hideMark/>
          </w:tcPr>
          <w:p w14:paraId="7C46134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345" w14:textId="77777777">
        <w:trPr>
          <w:trHeight w:val="330"/>
        </w:trPr>
        <w:tc>
          <w:tcPr>
            <w:tcW w:w="7100" w:type="dxa"/>
            <w:tcBorders>
              <w:top w:val="nil"/>
              <w:left w:val="nil"/>
              <w:bottom w:val="nil"/>
              <w:right w:val="nil"/>
            </w:tcBorders>
            <w:shd w:val="clear" w:color="auto" w:fill="auto"/>
            <w:vAlign w:val="center"/>
            <w:hideMark/>
          </w:tcPr>
          <w:p w14:paraId="7C46134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347" w14:textId="77777777">
        <w:trPr>
          <w:trHeight w:val="330"/>
        </w:trPr>
        <w:tc>
          <w:tcPr>
            <w:tcW w:w="7100" w:type="dxa"/>
            <w:tcBorders>
              <w:top w:val="nil"/>
              <w:left w:val="nil"/>
              <w:bottom w:val="nil"/>
              <w:right w:val="nil"/>
            </w:tcBorders>
            <w:shd w:val="clear" w:color="auto" w:fill="auto"/>
            <w:vAlign w:val="center"/>
            <w:hideMark/>
          </w:tcPr>
          <w:p w14:paraId="7C46134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349" w14:textId="77777777">
        <w:trPr>
          <w:trHeight w:val="330"/>
        </w:trPr>
        <w:tc>
          <w:tcPr>
            <w:tcW w:w="7100" w:type="dxa"/>
            <w:tcBorders>
              <w:top w:val="nil"/>
              <w:left w:val="nil"/>
              <w:bottom w:val="nil"/>
              <w:right w:val="nil"/>
            </w:tcBorders>
            <w:shd w:val="clear" w:color="auto" w:fill="auto"/>
            <w:vAlign w:val="center"/>
            <w:hideMark/>
          </w:tcPr>
          <w:p w14:paraId="7C46134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34B" w14:textId="77777777">
        <w:trPr>
          <w:trHeight w:val="330"/>
        </w:trPr>
        <w:tc>
          <w:tcPr>
            <w:tcW w:w="7100" w:type="dxa"/>
            <w:tcBorders>
              <w:top w:val="nil"/>
              <w:left w:val="nil"/>
              <w:bottom w:val="nil"/>
              <w:right w:val="nil"/>
            </w:tcBorders>
            <w:shd w:val="clear" w:color="auto" w:fill="auto"/>
            <w:vAlign w:val="center"/>
            <w:hideMark/>
          </w:tcPr>
          <w:p w14:paraId="7C46134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68 όπως τροπ.     ΚΑΤΑ ΠΛΕΙΟΨΗΦΙΑ</w:t>
            </w:r>
          </w:p>
        </w:tc>
      </w:tr>
      <w:tr w:rsidR="00D41D4C" w14:paraId="7C46134D" w14:textId="77777777">
        <w:trPr>
          <w:trHeight w:val="330"/>
        </w:trPr>
        <w:tc>
          <w:tcPr>
            <w:tcW w:w="7100" w:type="dxa"/>
            <w:tcBorders>
              <w:top w:val="nil"/>
              <w:left w:val="nil"/>
              <w:bottom w:val="nil"/>
              <w:right w:val="nil"/>
            </w:tcBorders>
            <w:shd w:val="clear" w:color="auto" w:fill="auto"/>
            <w:vAlign w:val="center"/>
            <w:hideMark/>
          </w:tcPr>
          <w:p w14:paraId="7C46134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34F" w14:textId="77777777">
        <w:trPr>
          <w:trHeight w:val="330"/>
        </w:trPr>
        <w:tc>
          <w:tcPr>
            <w:tcW w:w="7100" w:type="dxa"/>
            <w:tcBorders>
              <w:top w:val="nil"/>
              <w:left w:val="nil"/>
              <w:bottom w:val="nil"/>
              <w:right w:val="nil"/>
            </w:tcBorders>
            <w:shd w:val="clear" w:color="auto" w:fill="auto"/>
            <w:vAlign w:val="center"/>
            <w:hideMark/>
          </w:tcPr>
          <w:p w14:paraId="7C46134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351" w14:textId="77777777">
        <w:trPr>
          <w:trHeight w:val="345"/>
        </w:trPr>
        <w:tc>
          <w:tcPr>
            <w:tcW w:w="7100" w:type="dxa"/>
            <w:tcBorders>
              <w:top w:val="nil"/>
              <w:left w:val="nil"/>
              <w:bottom w:val="nil"/>
              <w:right w:val="nil"/>
            </w:tcBorders>
            <w:shd w:val="clear" w:color="auto" w:fill="auto"/>
            <w:vAlign w:val="center"/>
            <w:hideMark/>
          </w:tcPr>
          <w:p w14:paraId="7C46135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353" w14:textId="77777777">
        <w:trPr>
          <w:trHeight w:val="330"/>
        </w:trPr>
        <w:tc>
          <w:tcPr>
            <w:tcW w:w="7100" w:type="dxa"/>
            <w:tcBorders>
              <w:top w:val="nil"/>
              <w:left w:val="nil"/>
              <w:bottom w:val="nil"/>
              <w:right w:val="nil"/>
            </w:tcBorders>
            <w:shd w:val="clear" w:color="auto" w:fill="auto"/>
            <w:vAlign w:val="center"/>
            <w:hideMark/>
          </w:tcPr>
          <w:p w14:paraId="7C46135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355" w14:textId="77777777">
        <w:trPr>
          <w:trHeight w:val="330"/>
        </w:trPr>
        <w:tc>
          <w:tcPr>
            <w:tcW w:w="7100" w:type="dxa"/>
            <w:tcBorders>
              <w:top w:val="nil"/>
              <w:left w:val="nil"/>
              <w:bottom w:val="nil"/>
              <w:right w:val="nil"/>
            </w:tcBorders>
            <w:shd w:val="clear" w:color="auto" w:fill="auto"/>
            <w:vAlign w:val="center"/>
            <w:hideMark/>
          </w:tcPr>
          <w:p w14:paraId="7C46135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357" w14:textId="77777777">
        <w:trPr>
          <w:trHeight w:val="330"/>
        </w:trPr>
        <w:tc>
          <w:tcPr>
            <w:tcW w:w="7100" w:type="dxa"/>
            <w:tcBorders>
              <w:top w:val="nil"/>
              <w:left w:val="nil"/>
              <w:bottom w:val="nil"/>
              <w:right w:val="nil"/>
            </w:tcBorders>
            <w:shd w:val="clear" w:color="auto" w:fill="auto"/>
            <w:vAlign w:val="center"/>
            <w:hideMark/>
          </w:tcPr>
          <w:p w14:paraId="7C46135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359" w14:textId="77777777">
        <w:trPr>
          <w:trHeight w:val="330"/>
        </w:trPr>
        <w:tc>
          <w:tcPr>
            <w:tcW w:w="7100" w:type="dxa"/>
            <w:tcBorders>
              <w:top w:val="nil"/>
              <w:left w:val="nil"/>
              <w:bottom w:val="nil"/>
              <w:right w:val="nil"/>
            </w:tcBorders>
            <w:shd w:val="clear" w:color="auto" w:fill="auto"/>
            <w:vAlign w:val="center"/>
            <w:hideMark/>
          </w:tcPr>
          <w:p w14:paraId="7C46135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69 ως έχει     ΚΑΤΑ ΠΛΕΙΟΨΗΦΙΑ</w:t>
            </w:r>
          </w:p>
        </w:tc>
      </w:tr>
      <w:tr w:rsidR="00D41D4C" w14:paraId="7C46135B" w14:textId="77777777">
        <w:trPr>
          <w:trHeight w:val="330"/>
        </w:trPr>
        <w:tc>
          <w:tcPr>
            <w:tcW w:w="7100" w:type="dxa"/>
            <w:tcBorders>
              <w:top w:val="nil"/>
              <w:left w:val="nil"/>
              <w:bottom w:val="nil"/>
              <w:right w:val="nil"/>
            </w:tcBorders>
            <w:shd w:val="clear" w:color="auto" w:fill="auto"/>
            <w:vAlign w:val="center"/>
            <w:hideMark/>
          </w:tcPr>
          <w:p w14:paraId="7C46135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35D" w14:textId="77777777">
        <w:trPr>
          <w:trHeight w:val="330"/>
        </w:trPr>
        <w:tc>
          <w:tcPr>
            <w:tcW w:w="7100" w:type="dxa"/>
            <w:tcBorders>
              <w:top w:val="nil"/>
              <w:left w:val="nil"/>
              <w:bottom w:val="nil"/>
              <w:right w:val="nil"/>
            </w:tcBorders>
            <w:shd w:val="clear" w:color="auto" w:fill="auto"/>
            <w:vAlign w:val="center"/>
            <w:hideMark/>
          </w:tcPr>
          <w:p w14:paraId="7C46135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35F" w14:textId="77777777">
        <w:trPr>
          <w:trHeight w:val="330"/>
        </w:trPr>
        <w:tc>
          <w:tcPr>
            <w:tcW w:w="7100" w:type="dxa"/>
            <w:tcBorders>
              <w:top w:val="nil"/>
              <w:left w:val="nil"/>
              <w:bottom w:val="nil"/>
              <w:right w:val="nil"/>
            </w:tcBorders>
            <w:shd w:val="clear" w:color="auto" w:fill="auto"/>
            <w:vAlign w:val="center"/>
            <w:hideMark/>
          </w:tcPr>
          <w:p w14:paraId="7C46135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361" w14:textId="77777777">
        <w:trPr>
          <w:trHeight w:val="330"/>
        </w:trPr>
        <w:tc>
          <w:tcPr>
            <w:tcW w:w="7100" w:type="dxa"/>
            <w:tcBorders>
              <w:top w:val="nil"/>
              <w:left w:val="nil"/>
              <w:bottom w:val="nil"/>
              <w:right w:val="nil"/>
            </w:tcBorders>
            <w:shd w:val="clear" w:color="auto" w:fill="auto"/>
            <w:vAlign w:val="center"/>
            <w:hideMark/>
          </w:tcPr>
          <w:p w14:paraId="7C46136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363" w14:textId="77777777">
        <w:trPr>
          <w:trHeight w:val="330"/>
        </w:trPr>
        <w:tc>
          <w:tcPr>
            <w:tcW w:w="7100" w:type="dxa"/>
            <w:tcBorders>
              <w:top w:val="nil"/>
              <w:left w:val="nil"/>
              <w:bottom w:val="nil"/>
              <w:right w:val="nil"/>
            </w:tcBorders>
            <w:shd w:val="clear" w:color="auto" w:fill="auto"/>
            <w:vAlign w:val="center"/>
            <w:hideMark/>
          </w:tcPr>
          <w:p w14:paraId="7C46136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365" w14:textId="77777777">
        <w:trPr>
          <w:trHeight w:val="330"/>
        </w:trPr>
        <w:tc>
          <w:tcPr>
            <w:tcW w:w="7100" w:type="dxa"/>
            <w:tcBorders>
              <w:top w:val="nil"/>
              <w:left w:val="nil"/>
              <w:bottom w:val="nil"/>
              <w:right w:val="nil"/>
            </w:tcBorders>
            <w:shd w:val="clear" w:color="auto" w:fill="auto"/>
            <w:vAlign w:val="center"/>
            <w:hideMark/>
          </w:tcPr>
          <w:p w14:paraId="7C46136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367" w14:textId="77777777">
        <w:trPr>
          <w:trHeight w:val="330"/>
        </w:trPr>
        <w:tc>
          <w:tcPr>
            <w:tcW w:w="7100" w:type="dxa"/>
            <w:tcBorders>
              <w:top w:val="nil"/>
              <w:left w:val="nil"/>
              <w:bottom w:val="nil"/>
              <w:right w:val="nil"/>
            </w:tcBorders>
            <w:shd w:val="clear" w:color="auto" w:fill="auto"/>
            <w:vAlign w:val="center"/>
            <w:hideMark/>
          </w:tcPr>
          <w:p w14:paraId="7C46136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70 ως έχει     ΚΑΤΑ ΠΛΕΙΟΨΗΦΙΑ</w:t>
            </w:r>
          </w:p>
        </w:tc>
      </w:tr>
      <w:tr w:rsidR="00D41D4C" w14:paraId="7C461369" w14:textId="77777777">
        <w:trPr>
          <w:trHeight w:val="330"/>
        </w:trPr>
        <w:tc>
          <w:tcPr>
            <w:tcW w:w="7100" w:type="dxa"/>
            <w:tcBorders>
              <w:top w:val="nil"/>
              <w:left w:val="nil"/>
              <w:bottom w:val="nil"/>
              <w:right w:val="nil"/>
            </w:tcBorders>
            <w:shd w:val="clear" w:color="auto" w:fill="auto"/>
            <w:vAlign w:val="center"/>
            <w:hideMark/>
          </w:tcPr>
          <w:p w14:paraId="7C46136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36B" w14:textId="77777777">
        <w:trPr>
          <w:trHeight w:val="330"/>
        </w:trPr>
        <w:tc>
          <w:tcPr>
            <w:tcW w:w="7100" w:type="dxa"/>
            <w:tcBorders>
              <w:top w:val="nil"/>
              <w:left w:val="nil"/>
              <w:bottom w:val="nil"/>
              <w:right w:val="nil"/>
            </w:tcBorders>
            <w:shd w:val="clear" w:color="auto" w:fill="auto"/>
            <w:vAlign w:val="center"/>
            <w:hideMark/>
          </w:tcPr>
          <w:p w14:paraId="7C46136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36D" w14:textId="77777777">
        <w:trPr>
          <w:trHeight w:val="330"/>
        </w:trPr>
        <w:tc>
          <w:tcPr>
            <w:tcW w:w="7100" w:type="dxa"/>
            <w:tcBorders>
              <w:top w:val="nil"/>
              <w:left w:val="nil"/>
              <w:bottom w:val="nil"/>
              <w:right w:val="nil"/>
            </w:tcBorders>
            <w:shd w:val="clear" w:color="auto" w:fill="auto"/>
            <w:vAlign w:val="center"/>
            <w:hideMark/>
          </w:tcPr>
          <w:p w14:paraId="7C46136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36F" w14:textId="77777777">
        <w:trPr>
          <w:trHeight w:val="330"/>
        </w:trPr>
        <w:tc>
          <w:tcPr>
            <w:tcW w:w="7100" w:type="dxa"/>
            <w:tcBorders>
              <w:top w:val="nil"/>
              <w:left w:val="nil"/>
              <w:bottom w:val="nil"/>
              <w:right w:val="nil"/>
            </w:tcBorders>
            <w:shd w:val="clear" w:color="auto" w:fill="auto"/>
            <w:vAlign w:val="center"/>
            <w:hideMark/>
          </w:tcPr>
          <w:p w14:paraId="7C46136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371" w14:textId="77777777">
        <w:trPr>
          <w:trHeight w:val="330"/>
        </w:trPr>
        <w:tc>
          <w:tcPr>
            <w:tcW w:w="7100" w:type="dxa"/>
            <w:tcBorders>
              <w:top w:val="nil"/>
              <w:left w:val="nil"/>
              <w:bottom w:val="nil"/>
              <w:right w:val="nil"/>
            </w:tcBorders>
            <w:shd w:val="clear" w:color="auto" w:fill="auto"/>
            <w:vAlign w:val="center"/>
            <w:hideMark/>
          </w:tcPr>
          <w:p w14:paraId="7C46137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373" w14:textId="77777777">
        <w:trPr>
          <w:trHeight w:val="330"/>
        </w:trPr>
        <w:tc>
          <w:tcPr>
            <w:tcW w:w="7100" w:type="dxa"/>
            <w:tcBorders>
              <w:top w:val="nil"/>
              <w:left w:val="nil"/>
              <w:bottom w:val="nil"/>
              <w:right w:val="nil"/>
            </w:tcBorders>
            <w:shd w:val="clear" w:color="auto" w:fill="auto"/>
            <w:vAlign w:val="center"/>
            <w:hideMark/>
          </w:tcPr>
          <w:p w14:paraId="7C46137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375" w14:textId="77777777">
        <w:trPr>
          <w:trHeight w:val="330"/>
        </w:trPr>
        <w:tc>
          <w:tcPr>
            <w:tcW w:w="7100" w:type="dxa"/>
            <w:tcBorders>
              <w:top w:val="nil"/>
              <w:left w:val="nil"/>
              <w:bottom w:val="nil"/>
              <w:right w:val="nil"/>
            </w:tcBorders>
            <w:shd w:val="clear" w:color="auto" w:fill="auto"/>
            <w:vAlign w:val="center"/>
            <w:hideMark/>
          </w:tcPr>
          <w:p w14:paraId="7C46137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w:t>
            </w:r>
            <w:r>
              <w:rPr>
                <w:rFonts w:ascii="Calibri" w:eastAsia="Times New Roman" w:hAnsi="Calibri" w:cs="Calibri"/>
                <w:color w:val="000000"/>
                <w:szCs w:val="24"/>
              </w:rPr>
              <w:t xml:space="preserve"> 71 όπως τροπ.     ΚΑΤΑ ΠΛΕΙΟΨΗΦΙΑ</w:t>
            </w:r>
          </w:p>
        </w:tc>
      </w:tr>
      <w:tr w:rsidR="00D41D4C" w14:paraId="7C461377" w14:textId="77777777">
        <w:trPr>
          <w:trHeight w:val="330"/>
        </w:trPr>
        <w:tc>
          <w:tcPr>
            <w:tcW w:w="7100" w:type="dxa"/>
            <w:tcBorders>
              <w:top w:val="nil"/>
              <w:left w:val="nil"/>
              <w:bottom w:val="nil"/>
              <w:right w:val="nil"/>
            </w:tcBorders>
            <w:shd w:val="clear" w:color="auto" w:fill="auto"/>
            <w:vAlign w:val="center"/>
            <w:hideMark/>
          </w:tcPr>
          <w:p w14:paraId="7C46137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379" w14:textId="77777777">
        <w:trPr>
          <w:trHeight w:val="330"/>
        </w:trPr>
        <w:tc>
          <w:tcPr>
            <w:tcW w:w="7100" w:type="dxa"/>
            <w:tcBorders>
              <w:top w:val="nil"/>
              <w:left w:val="nil"/>
              <w:bottom w:val="nil"/>
              <w:right w:val="nil"/>
            </w:tcBorders>
            <w:shd w:val="clear" w:color="auto" w:fill="auto"/>
            <w:vAlign w:val="center"/>
            <w:hideMark/>
          </w:tcPr>
          <w:p w14:paraId="7C46137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ΠΡΝ</w:t>
            </w:r>
          </w:p>
        </w:tc>
      </w:tr>
      <w:tr w:rsidR="00D41D4C" w14:paraId="7C46137B" w14:textId="77777777">
        <w:trPr>
          <w:trHeight w:val="330"/>
        </w:trPr>
        <w:tc>
          <w:tcPr>
            <w:tcW w:w="7100" w:type="dxa"/>
            <w:tcBorders>
              <w:top w:val="nil"/>
              <w:left w:val="nil"/>
              <w:bottom w:val="nil"/>
              <w:right w:val="nil"/>
            </w:tcBorders>
            <w:shd w:val="clear" w:color="auto" w:fill="auto"/>
            <w:vAlign w:val="center"/>
            <w:hideMark/>
          </w:tcPr>
          <w:p w14:paraId="7C46137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37D" w14:textId="77777777">
        <w:trPr>
          <w:trHeight w:val="345"/>
        </w:trPr>
        <w:tc>
          <w:tcPr>
            <w:tcW w:w="7100" w:type="dxa"/>
            <w:tcBorders>
              <w:top w:val="nil"/>
              <w:left w:val="nil"/>
              <w:bottom w:val="nil"/>
              <w:right w:val="nil"/>
            </w:tcBorders>
            <w:shd w:val="clear" w:color="auto" w:fill="auto"/>
            <w:vAlign w:val="center"/>
            <w:hideMark/>
          </w:tcPr>
          <w:p w14:paraId="7C46137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37F" w14:textId="77777777">
        <w:trPr>
          <w:trHeight w:val="330"/>
        </w:trPr>
        <w:tc>
          <w:tcPr>
            <w:tcW w:w="7100" w:type="dxa"/>
            <w:tcBorders>
              <w:top w:val="nil"/>
              <w:left w:val="nil"/>
              <w:bottom w:val="nil"/>
              <w:right w:val="nil"/>
            </w:tcBorders>
            <w:shd w:val="clear" w:color="auto" w:fill="auto"/>
            <w:vAlign w:val="center"/>
            <w:hideMark/>
          </w:tcPr>
          <w:p w14:paraId="7C46137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381" w14:textId="77777777">
        <w:trPr>
          <w:trHeight w:val="330"/>
        </w:trPr>
        <w:tc>
          <w:tcPr>
            <w:tcW w:w="7100" w:type="dxa"/>
            <w:tcBorders>
              <w:top w:val="nil"/>
              <w:left w:val="nil"/>
              <w:bottom w:val="nil"/>
              <w:right w:val="nil"/>
            </w:tcBorders>
            <w:shd w:val="clear" w:color="auto" w:fill="auto"/>
            <w:vAlign w:val="center"/>
            <w:hideMark/>
          </w:tcPr>
          <w:p w14:paraId="7C46138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383" w14:textId="77777777">
        <w:trPr>
          <w:trHeight w:val="330"/>
        </w:trPr>
        <w:tc>
          <w:tcPr>
            <w:tcW w:w="7100" w:type="dxa"/>
            <w:tcBorders>
              <w:top w:val="nil"/>
              <w:left w:val="nil"/>
              <w:bottom w:val="nil"/>
              <w:right w:val="nil"/>
            </w:tcBorders>
            <w:shd w:val="clear" w:color="auto" w:fill="auto"/>
            <w:vAlign w:val="center"/>
            <w:hideMark/>
          </w:tcPr>
          <w:p w14:paraId="7C46138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72 ως έχει     ΚΑΤΑ ΠΛΕΙΟΨΗΦΙΑ</w:t>
            </w:r>
          </w:p>
        </w:tc>
      </w:tr>
      <w:tr w:rsidR="00D41D4C" w14:paraId="7C461385" w14:textId="77777777">
        <w:trPr>
          <w:trHeight w:val="330"/>
        </w:trPr>
        <w:tc>
          <w:tcPr>
            <w:tcW w:w="7100" w:type="dxa"/>
            <w:tcBorders>
              <w:top w:val="nil"/>
              <w:left w:val="nil"/>
              <w:bottom w:val="nil"/>
              <w:right w:val="nil"/>
            </w:tcBorders>
            <w:shd w:val="clear" w:color="auto" w:fill="auto"/>
            <w:vAlign w:val="center"/>
            <w:hideMark/>
          </w:tcPr>
          <w:p w14:paraId="7C46138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387" w14:textId="77777777">
        <w:trPr>
          <w:trHeight w:val="330"/>
        </w:trPr>
        <w:tc>
          <w:tcPr>
            <w:tcW w:w="7100" w:type="dxa"/>
            <w:tcBorders>
              <w:top w:val="nil"/>
              <w:left w:val="nil"/>
              <w:bottom w:val="nil"/>
              <w:right w:val="nil"/>
            </w:tcBorders>
            <w:shd w:val="clear" w:color="auto" w:fill="auto"/>
            <w:vAlign w:val="center"/>
            <w:hideMark/>
          </w:tcPr>
          <w:p w14:paraId="7C46138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389" w14:textId="77777777">
        <w:trPr>
          <w:trHeight w:val="330"/>
        </w:trPr>
        <w:tc>
          <w:tcPr>
            <w:tcW w:w="7100" w:type="dxa"/>
            <w:tcBorders>
              <w:top w:val="nil"/>
              <w:left w:val="nil"/>
              <w:bottom w:val="nil"/>
              <w:right w:val="nil"/>
            </w:tcBorders>
            <w:shd w:val="clear" w:color="auto" w:fill="auto"/>
            <w:vAlign w:val="center"/>
            <w:hideMark/>
          </w:tcPr>
          <w:p w14:paraId="7C46138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38B" w14:textId="77777777">
        <w:trPr>
          <w:trHeight w:val="330"/>
        </w:trPr>
        <w:tc>
          <w:tcPr>
            <w:tcW w:w="7100" w:type="dxa"/>
            <w:tcBorders>
              <w:top w:val="nil"/>
              <w:left w:val="nil"/>
              <w:bottom w:val="nil"/>
              <w:right w:val="nil"/>
            </w:tcBorders>
            <w:shd w:val="clear" w:color="auto" w:fill="auto"/>
            <w:vAlign w:val="center"/>
            <w:hideMark/>
          </w:tcPr>
          <w:p w14:paraId="7C46138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38D" w14:textId="77777777">
        <w:trPr>
          <w:trHeight w:val="330"/>
        </w:trPr>
        <w:tc>
          <w:tcPr>
            <w:tcW w:w="7100" w:type="dxa"/>
            <w:tcBorders>
              <w:top w:val="nil"/>
              <w:left w:val="nil"/>
              <w:bottom w:val="nil"/>
              <w:right w:val="nil"/>
            </w:tcBorders>
            <w:shd w:val="clear" w:color="auto" w:fill="auto"/>
            <w:vAlign w:val="center"/>
            <w:hideMark/>
          </w:tcPr>
          <w:p w14:paraId="7C46138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38F" w14:textId="77777777">
        <w:trPr>
          <w:trHeight w:val="330"/>
        </w:trPr>
        <w:tc>
          <w:tcPr>
            <w:tcW w:w="7100" w:type="dxa"/>
            <w:tcBorders>
              <w:top w:val="nil"/>
              <w:left w:val="nil"/>
              <w:bottom w:val="nil"/>
              <w:right w:val="nil"/>
            </w:tcBorders>
            <w:shd w:val="clear" w:color="auto" w:fill="auto"/>
            <w:vAlign w:val="center"/>
            <w:hideMark/>
          </w:tcPr>
          <w:p w14:paraId="7C46138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391" w14:textId="77777777">
        <w:trPr>
          <w:trHeight w:val="345"/>
        </w:trPr>
        <w:tc>
          <w:tcPr>
            <w:tcW w:w="7100" w:type="dxa"/>
            <w:tcBorders>
              <w:top w:val="nil"/>
              <w:left w:val="nil"/>
              <w:bottom w:val="nil"/>
              <w:right w:val="nil"/>
            </w:tcBorders>
            <w:shd w:val="clear" w:color="auto" w:fill="auto"/>
            <w:vAlign w:val="center"/>
            <w:hideMark/>
          </w:tcPr>
          <w:p w14:paraId="7C46139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73 όπως τροπ.     ΚΑΤΑ </w:t>
            </w:r>
            <w:r>
              <w:rPr>
                <w:rFonts w:ascii="Calibri" w:eastAsia="Times New Roman" w:hAnsi="Calibri" w:cs="Calibri"/>
                <w:color w:val="000000"/>
                <w:szCs w:val="24"/>
              </w:rPr>
              <w:t>ΠΛΕΙΟΨΗΦΙΑ</w:t>
            </w:r>
          </w:p>
        </w:tc>
      </w:tr>
      <w:tr w:rsidR="00D41D4C" w14:paraId="7C461393" w14:textId="77777777">
        <w:trPr>
          <w:trHeight w:val="330"/>
        </w:trPr>
        <w:tc>
          <w:tcPr>
            <w:tcW w:w="7100" w:type="dxa"/>
            <w:tcBorders>
              <w:top w:val="nil"/>
              <w:left w:val="nil"/>
              <w:bottom w:val="nil"/>
              <w:right w:val="nil"/>
            </w:tcBorders>
            <w:shd w:val="clear" w:color="auto" w:fill="auto"/>
            <w:vAlign w:val="center"/>
            <w:hideMark/>
          </w:tcPr>
          <w:p w14:paraId="7C46139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395" w14:textId="77777777">
        <w:trPr>
          <w:trHeight w:val="330"/>
        </w:trPr>
        <w:tc>
          <w:tcPr>
            <w:tcW w:w="7100" w:type="dxa"/>
            <w:tcBorders>
              <w:top w:val="nil"/>
              <w:left w:val="nil"/>
              <w:bottom w:val="nil"/>
              <w:right w:val="nil"/>
            </w:tcBorders>
            <w:shd w:val="clear" w:color="auto" w:fill="auto"/>
            <w:vAlign w:val="center"/>
            <w:hideMark/>
          </w:tcPr>
          <w:p w14:paraId="7C46139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397" w14:textId="77777777">
        <w:trPr>
          <w:trHeight w:val="330"/>
        </w:trPr>
        <w:tc>
          <w:tcPr>
            <w:tcW w:w="7100" w:type="dxa"/>
            <w:tcBorders>
              <w:top w:val="nil"/>
              <w:left w:val="nil"/>
              <w:bottom w:val="nil"/>
              <w:right w:val="nil"/>
            </w:tcBorders>
            <w:shd w:val="clear" w:color="auto" w:fill="auto"/>
            <w:vAlign w:val="center"/>
            <w:hideMark/>
          </w:tcPr>
          <w:p w14:paraId="7C46139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399" w14:textId="77777777">
        <w:trPr>
          <w:trHeight w:val="330"/>
        </w:trPr>
        <w:tc>
          <w:tcPr>
            <w:tcW w:w="7100" w:type="dxa"/>
            <w:tcBorders>
              <w:top w:val="nil"/>
              <w:left w:val="nil"/>
              <w:bottom w:val="nil"/>
              <w:right w:val="nil"/>
            </w:tcBorders>
            <w:shd w:val="clear" w:color="auto" w:fill="auto"/>
            <w:vAlign w:val="center"/>
            <w:hideMark/>
          </w:tcPr>
          <w:p w14:paraId="7C46139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39B" w14:textId="77777777">
        <w:trPr>
          <w:trHeight w:val="345"/>
        </w:trPr>
        <w:tc>
          <w:tcPr>
            <w:tcW w:w="7100" w:type="dxa"/>
            <w:tcBorders>
              <w:top w:val="nil"/>
              <w:left w:val="nil"/>
              <w:bottom w:val="nil"/>
              <w:right w:val="nil"/>
            </w:tcBorders>
            <w:shd w:val="clear" w:color="auto" w:fill="auto"/>
            <w:vAlign w:val="center"/>
            <w:hideMark/>
          </w:tcPr>
          <w:p w14:paraId="7C46139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39D" w14:textId="77777777">
        <w:trPr>
          <w:trHeight w:val="330"/>
        </w:trPr>
        <w:tc>
          <w:tcPr>
            <w:tcW w:w="7100" w:type="dxa"/>
            <w:tcBorders>
              <w:top w:val="nil"/>
              <w:left w:val="nil"/>
              <w:bottom w:val="nil"/>
              <w:right w:val="nil"/>
            </w:tcBorders>
            <w:shd w:val="clear" w:color="auto" w:fill="auto"/>
            <w:vAlign w:val="center"/>
            <w:hideMark/>
          </w:tcPr>
          <w:p w14:paraId="7C46139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39F" w14:textId="77777777">
        <w:trPr>
          <w:trHeight w:val="330"/>
        </w:trPr>
        <w:tc>
          <w:tcPr>
            <w:tcW w:w="7100" w:type="dxa"/>
            <w:tcBorders>
              <w:top w:val="nil"/>
              <w:left w:val="nil"/>
              <w:bottom w:val="nil"/>
              <w:right w:val="nil"/>
            </w:tcBorders>
            <w:shd w:val="clear" w:color="auto" w:fill="auto"/>
            <w:vAlign w:val="center"/>
            <w:hideMark/>
          </w:tcPr>
          <w:p w14:paraId="7C46139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74 ως έχει     ΚΑΤΑ ΠΛΕΙΟΨΗΦΙΑ</w:t>
            </w:r>
          </w:p>
        </w:tc>
      </w:tr>
      <w:tr w:rsidR="00D41D4C" w14:paraId="7C4613A1" w14:textId="77777777">
        <w:trPr>
          <w:trHeight w:val="330"/>
        </w:trPr>
        <w:tc>
          <w:tcPr>
            <w:tcW w:w="7100" w:type="dxa"/>
            <w:tcBorders>
              <w:top w:val="nil"/>
              <w:left w:val="nil"/>
              <w:bottom w:val="nil"/>
              <w:right w:val="nil"/>
            </w:tcBorders>
            <w:shd w:val="clear" w:color="auto" w:fill="auto"/>
            <w:vAlign w:val="center"/>
            <w:hideMark/>
          </w:tcPr>
          <w:p w14:paraId="7C4613A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3A3" w14:textId="77777777">
        <w:trPr>
          <w:trHeight w:val="330"/>
        </w:trPr>
        <w:tc>
          <w:tcPr>
            <w:tcW w:w="7100" w:type="dxa"/>
            <w:tcBorders>
              <w:top w:val="nil"/>
              <w:left w:val="nil"/>
              <w:bottom w:val="nil"/>
              <w:right w:val="nil"/>
            </w:tcBorders>
            <w:shd w:val="clear" w:color="auto" w:fill="auto"/>
            <w:vAlign w:val="center"/>
            <w:hideMark/>
          </w:tcPr>
          <w:p w14:paraId="7C4613A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3A5" w14:textId="77777777">
        <w:trPr>
          <w:trHeight w:val="330"/>
        </w:trPr>
        <w:tc>
          <w:tcPr>
            <w:tcW w:w="7100" w:type="dxa"/>
            <w:tcBorders>
              <w:top w:val="nil"/>
              <w:left w:val="nil"/>
              <w:bottom w:val="nil"/>
              <w:right w:val="nil"/>
            </w:tcBorders>
            <w:shd w:val="clear" w:color="auto" w:fill="auto"/>
            <w:vAlign w:val="center"/>
            <w:hideMark/>
          </w:tcPr>
          <w:p w14:paraId="7C4613A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3A7" w14:textId="77777777">
        <w:trPr>
          <w:trHeight w:val="330"/>
        </w:trPr>
        <w:tc>
          <w:tcPr>
            <w:tcW w:w="7100" w:type="dxa"/>
            <w:tcBorders>
              <w:top w:val="nil"/>
              <w:left w:val="nil"/>
              <w:bottom w:val="nil"/>
              <w:right w:val="nil"/>
            </w:tcBorders>
            <w:shd w:val="clear" w:color="auto" w:fill="auto"/>
            <w:vAlign w:val="center"/>
            <w:hideMark/>
          </w:tcPr>
          <w:p w14:paraId="7C4613A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3A9" w14:textId="77777777">
        <w:trPr>
          <w:trHeight w:val="330"/>
        </w:trPr>
        <w:tc>
          <w:tcPr>
            <w:tcW w:w="7100" w:type="dxa"/>
            <w:tcBorders>
              <w:top w:val="nil"/>
              <w:left w:val="nil"/>
              <w:bottom w:val="nil"/>
              <w:right w:val="nil"/>
            </w:tcBorders>
            <w:shd w:val="clear" w:color="auto" w:fill="auto"/>
            <w:vAlign w:val="center"/>
            <w:hideMark/>
          </w:tcPr>
          <w:p w14:paraId="7C4613A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3AB" w14:textId="77777777">
        <w:trPr>
          <w:trHeight w:val="330"/>
        </w:trPr>
        <w:tc>
          <w:tcPr>
            <w:tcW w:w="7100" w:type="dxa"/>
            <w:tcBorders>
              <w:top w:val="nil"/>
              <w:left w:val="nil"/>
              <w:bottom w:val="nil"/>
              <w:right w:val="nil"/>
            </w:tcBorders>
            <w:shd w:val="clear" w:color="auto" w:fill="auto"/>
            <w:vAlign w:val="center"/>
            <w:hideMark/>
          </w:tcPr>
          <w:p w14:paraId="7C4613A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3AD" w14:textId="77777777">
        <w:trPr>
          <w:trHeight w:val="330"/>
        </w:trPr>
        <w:tc>
          <w:tcPr>
            <w:tcW w:w="7100" w:type="dxa"/>
            <w:tcBorders>
              <w:top w:val="nil"/>
              <w:left w:val="nil"/>
              <w:bottom w:val="nil"/>
              <w:right w:val="nil"/>
            </w:tcBorders>
            <w:shd w:val="clear" w:color="auto" w:fill="auto"/>
            <w:vAlign w:val="center"/>
            <w:hideMark/>
          </w:tcPr>
          <w:p w14:paraId="7C4613A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75 ως έχει     ΚΑΤΑ ΠΛΕΙΟΨΗΦΙΑ</w:t>
            </w:r>
          </w:p>
        </w:tc>
      </w:tr>
      <w:tr w:rsidR="00D41D4C" w14:paraId="7C4613AF" w14:textId="77777777">
        <w:trPr>
          <w:trHeight w:val="330"/>
        </w:trPr>
        <w:tc>
          <w:tcPr>
            <w:tcW w:w="7100" w:type="dxa"/>
            <w:tcBorders>
              <w:top w:val="nil"/>
              <w:left w:val="nil"/>
              <w:bottom w:val="nil"/>
              <w:right w:val="nil"/>
            </w:tcBorders>
            <w:shd w:val="clear" w:color="auto" w:fill="auto"/>
            <w:vAlign w:val="center"/>
            <w:hideMark/>
          </w:tcPr>
          <w:p w14:paraId="7C4613A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3B1" w14:textId="77777777">
        <w:trPr>
          <w:trHeight w:val="330"/>
        </w:trPr>
        <w:tc>
          <w:tcPr>
            <w:tcW w:w="7100" w:type="dxa"/>
            <w:tcBorders>
              <w:top w:val="nil"/>
              <w:left w:val="nil"/>
              <w:bottom w:val="nil"/>
              <w:right w:val="nil"/>
            </w:tcBorders>
            <w:shd w:val="clear" w:color="auto" w:fill="auto"/>
            <w:vAlign w:val="center"/>
            <w:hideMark/>
          </w:tcPr>
          <w:p w14:paraId="7C4613B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3B3" w14:textId="77777777">
        <w:trPr>
          <w:trHeight w:val="330"/>
        </w:trPr>
        <w:tc>
          <w:tcPr>
            <w:tcW w:w="7100" w:type="dxa"/>
            <w:tcBorders>
              <w:top w:val="nil"/>
              <w:left w:val="nil"/>
              <w:bottom w:val="nil"/>
              <w:right w:val="nil"/>
            </w:tcBorders>
            <w:shd w:val="clear" w:color="auto" w:fill="auto"/>
            <w:vAlign w:val="center"/>
            <w:hideMark/>
          </w:tcPr>
          <w:p w14:paraId="7C4613B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3B5" w14:textId="77777777">
        <w:trPr>
          <w:trHeight w:val="330"/>
        </w:trPr>
        <w:tc>
          <w:tcPr>
            <w:tcW w:w="7100" w:type="dxa"/>
            <w:tcBorders>
              <w:top w:val="nil"/>
              <w:left w:val="nil"/>
              <w:bottom w:val="nil"/>
              <w:right w:val="nil"/>
            </w:tcBorders>
            <w:shd w:val="clear" w:color="auto" w:fill="auto"/>
            <w:vAlign w:val="center"/>
            <w:hideMark/>
          </w:tcPr>
          <w:p w14:paraId="7C4613B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3B7" w14:textId="77777777">
        <w:trPr>
          <w:trHeight w:val="330"/>
        </w:trPr>
        <w:tc>
          <w:tcPr>
            <w:tcW w:w="7100" w:type="dxa"/>
            <w:tcBorders>
              <w:top w:val="nil"/>
              <w:left w:val="nil"/>
              <w:bottom w:val="nil"/>
              <w:right w:val="nil"/>
            </w:tcBorders>
            <w:shd w:val="clear" w:color="auto" w:fill="auto"/>
            <w:vAlign w:val="center"/>
            <w:hideMark/>
          </w:tcPr>
          <w:p w14:paraId="7C4613B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3B9" w14:textId="77777777">
        <w:trPr>
          <w:trHeight w:val="330"/>
        </w:trPr>
        <w:tc>
          <w:tcPr>
            <w:tcW w:w="7100" w:type="dxa"/>
            <w:tcBorders>
              <w:top w:val="nil"/>
              <w:left w:val="nil"/>
              <w:bottom w:val="nil"/>
              <w:right w:val="nil"/>
            </w:tcBorders>
            <w:shd w:val="clear" w:color="auto" w:fill="auto"/>
            <w:vAlign w:val="center"/>
            <w:hideMark/>
          </w:tcPr>
          <w:p w14:paraId="7C4613B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3BB" w14:textId="77777777">
        <w:trPr>
          <w:trHeight w:val="330"/>
        </w:trPr>
        <w:tc>
          <w:tcPr>
            <w:tcW w:w="7100" w:type="dxa"/>
            <w:tcBorders>
              <w:top w:val="nil"/>
              <w:left w:val="nil"/>
              <w:bottom w:val="nil"/>
              <w:right w:val="nil"/>
            </w:tcBorders>
            <w:shd w:val="clear" w:color="auto" w:fill="auto"/>
            <w:vAlign w:val="center"/>
            <w:hideMark/>
          </w:tcPr>
          <w:p w14:paraId="7C4613B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76 ως έχει     ΚΑΤΑ ΠΛΕΙΟΨΗΦΙΑ</w:t>
            </w:r>
          </w:p>
        </w:tc>
      </w:tr>
      <w:tr w:rsidR="00D41D4C" w14:paraId="7C4613BD" w14:textId="77777777">
        <w:trPr>
          <w:trHeight w:val="345"/>
        </w:trPr>
        <w:tc>
          <w:tcPr>
            <w:tcW w:w="7100" w:type="dxa"/>
            <w:tcBorders>
              <w:top w:val="nil"/>
              <w:left w:val="nil"/>
              <w:bottom w:val="nil"/>
              <w:right w:val="nil"/>
            </w:tcBorders>
            <w:shd w:val="clear" w:color="auto" w:fill="auto"/>
            <w:vAlign w:val="center"/>
            <w:hideMark/>
          </w:tcPr>
          <w:p w14:paraId="7C4613B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3BF" w14:textId="77777777">
        <w:trPr>
          <w:trHeight w:val="330"/>
        </w:trPr>
        <w:tc>
          <w:tcPr>
            <w:tcW w:w="7100" w:type="dxa"/>
            <w:tcBorders>
              <w:top w:val="nil"/>
              <w:left w:val="nil"/>
              <w:bottom w:val="nil"/>
              <w:right w:val="nil"/>
            </w:tcBorders>
            <w:shd w:val="clear" w:color="auto" w:fill="auto"/>
            <w:vAlign w:val="center"/>
            <w:hideMark/>
          </w:tcPr>
          <w:p w14:paraId="7C4613B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3C1" w14:textId="77777777">
        <w:trPr>
          <w:trHeight w:val="330"/>
        </w:trPr>
        <w:tc>
          <w:tcPr>
            <w:tcW w:w="7100" w:type="dxa"/>
            <w:tcBorders>
              <w:top w:val="nil"/>
              <w:left w:val="nil"/>
              <w:bottom w:val="nil"/>
              <w:right w:val="nil"/>
            </w:tcBorders>
            <w:shd w:val="clear" w:color="auto" w:fill="auto"/>
            <w:vAlign w:val="center"/>
            <w:hideMark/>
          </w:tcPr>
          <w:p w14:paraId="7C4613C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3C3" w14:textId="77777777">
        <w:trPr>
          <w:trHeight w:val="330"/>
        </w:trPr>
        <w:tc>
          <w:tcPr>
            <w:tcW w:w="7100" w:type="dxa"/>
            <w:tcBorders>
              <w:top w:val="nil"/>
              <w:left w:val="nil"/>
              <w:bottom w:val="nil"/>
              <w:right w:val="nil"/>
            </w:tcBorders>
            <w:shd w:val="clear" w:color="auto" w:fill="auto"/>
            <w:vAlign w:val="center"/>
            <w:hideMark/>
          </w:tcPr>
          <w:p w14:paraId="7C4613C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3C5" w14:textId="77777777">
        <w:trPr>
          <w:trHeight w:val="330"/>
        </w:trPr>
        <w:tc>
          <w:tcPr>
            <w:tcW w:w="7100" w:type="dxa"/>
            <w:tcBorders>
              <w:top w:val="nil"/>
              <w:left w:val="nil"/>
              <w:bottom w:val="nil"/>
              <w:right w:val="nil"/>
            </w:tcBorders>
            <w:shd w:val="clear" w:color="auto" w:fill="auto"/>
            <w:vAlign w:val="center"/>
            <w:hideMark/>
          </w:tcPr>
          <w:p w14:paraId="7C4613C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3C7" w14:textId="77777777">
        <w:trPr>
          <w:trHeight w:val="345"/>
        </w:trPr>
        <w:tc>
          <w:tcPr>
            <w:tcW w:w="7100" w:type="dxa"/>
            <w:tcBorders>
              <w:top w:val="nil"/>
              <w:left w:val="nil"/>
              <w:bottom w:val="nil"/>
              <w:right w:val="nil"/>
            </w:tcBorders>
            <w:shd w:val="clear" w:color="auto" w:fill="auto"/>
            <w:vAlign w:val="center"/>
            <w:hideMark/>
          </w:tcPr>
          <w:p w14:paraId="7C4613C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3C9" w14:textId="77777777">
        <w:trPr>
          <w:trHeight w:val="330"/>
        </w:trPr>
        <w:tc>
          <w:tcPr>
            <w:tcW w:w="7100" w:type="dxa"/>
            <w:tcBorders>
              <w:top w:val="nil"/>
              <w:left w:val="nil"/>
              <w:bottom w:val="nil"/>
              <w:right w:val="nil"/>
            </w:tcBorders>
            <w:shd w:val="clear" w:color="auto" w:fill="auto"/>
            <w:vAlign w:val="center"/>
            <w:hideMark/>
          </w:tcPr>
          <w:p w14:paraId="7C4613C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77 όπως τροπ.     ΚΑΤΑ ΠΛΕΙΟΨΗΦΙΑ</w:t>
            </w:r>
          </w:p>
        </w:tc>
      </w:tr>
      <w:tr w:rsidR="00D41D4C" w14:paraId="7C4613CB" w14:textId="77777777">
        <w:trPr>
          <w:trHeight w:val="330"/>
        </w:trPr>
        <w:tc>
          <w:tcPr>
            <w:tcW w:w="7100" w:type="dxa"/>
            <w:tcBorders>
              <w:top w:val="nil"/>
              <w:left w:val="nil"/>
              <w:bottom w:val="nil"/>
              <w:right w:val="nil"/>
            </w:tcBorders>
            <w:shd w:val="clear" w:color="auto" w:fill="auto"/>
            <w:vAlign w:val="center"/>
            <w:hideMark/>
          </w:tcPr>
          <w:p w14:paraId="7C4613C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3CD" w14:textId="77777777">
        <w:trPr>
          <w:trHeight w:val="330"/>
        </w:trPr>
        <w:tc>
          <w:tcPr>
            <w:tcW w:w="7100" w:type="dxa"/>
            <w:tcBorders>
              <w:top w:val="nil"/>
              <w:left w:val="nil"/>
              <w:bottom w:val="nil"/>
              <w:right w:val="nil"/>
            </w:tcBorders>
            <w:shd w:val="clear" w:color="auto" w:fill="auto"/>
            <w:vAlign w:val="center"/>
            <w:hideMark/>
          </w:tcPr>
          <w:p w14:paraId="7C4613C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3CF" w14:textId="77777777">
        <w:trPr>
          <w:trHeight w:val="330"/>
        </w:trPr>
        <w:tc>
          <w:tcPr>
            <w:tcW w:w="7100" w:type="dxa"/>
            <w:tcBorders>
              <w:top w:val="nil"/>
              <w:left w:val="nil"/>
              <w:bottom w:val="nil"/>
              <w:right w:val="nil"/>
            </w:tcBorders>
            <w:shd w:val="clear" w:color="auto" w:fill="auto"/>
            <w:vAlign w:val="center"/>
            <w:hideMark/>
          </w:tcPr>
          <w:p w14:paraId="7C4613C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3D1" w14:textId="77777777">
        <w:trPr>
          <w:trHeight w:val="330"/>
        </w:trPr>
        <w:tc>
          <w:tcPr>
            <w:tcW w:w="7100" w:type="dxa"/>
            <w:tcBorders>
              <w:top w:val="nil"/>
              <w:left w:val="nil"/>
              <w:bottom w:val="nil"/>
              <w:right w:val="nil"/>
            </w:tcBorders>
            <w:shd w:val="clear" w:color="auto" w:fill="auto"/>
            <w:vAlign w:val="center"/>
            <w:hideMark/>
          </w:tcPr>
          <w:p w14:paraId="7C4613D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3D3" w14:textId="77777777">
        <w:trPr>
          <w:trHeight w:val="330"/>
        </w:trPr>
        <w:tc>
          <w:tcPr>
            <w:tcW w:w="7100" w:type="dxa"/>
            <w:tcBorders>
              <w:top w:val="nil"/>
              <w:left w:val="nil"/>
              <w:bottom w:val="nil"/>
              <w:right w:val="nil"/>
            </w:tcBorders>
            <w:shd w:val="clear" w:color="auto" w:fill="auto"/>
            <w:vAlign w:val="center"/>
            <w:hideMark/>
          </w:tcPr>
          <w:p w14:paraId="7C4613D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Κ.Κ.Ε: </w:t>
            </w:r>
            <w:r>
              <w:rPr>
                <w:rFonts w:ascii="Calibri" w:eastAsia="Times New Roman" w:hAnsi="Calibri" w:cs="Calibri"/>
                <w:color w:val="000000"/>
                <w:szCs w:val="24"/>
              </w:rPr>
              <w:t>ΠΡΝ</w:t>
            </w:r>
          </w:p>
        </w:tc>
      </w:tr>
      <w:tr w:rsidR="00D41D4C" w14:paraId="7C4613D5" w14:textId="77777777">
        <w:trPr>
          <w:trHeight w:val="330"/>
        </w:trPr>
        <w:tc>
          <w:tcPr>
            <w:tcW w:w="7100" w:type="dxa"/>
            <w:tcBorders>
              <w:top w:val="nil"/>
              <w:left w:val="nil"/>
              <w:bottom w:val="nil"/>
              <w:right w:val="nil"/>
            </w:tcBorders>
            <w:shd w:val="clear" w:color="auto" w:fill="auto"/>
            <w:vAlign w:val="center"/>
            <w:hideMark/>
          </w:tcPr>
          <w:p w14:paraId="7C4613D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3D7" w14:textId="77777777">
        <w:trPr>
          <w:trHeight w:val="330"/>
        </w:trPr>
        <w:tc>
          <w:tcPr>
            <w:tcW w:w="7100" w:type="dxa"/>
            <w:tcBorders>
              <w:top w:val="nil"/>
              <w:left w:val="nil"/>
              <w:bottom w:val="nil"/>
              <w:right w:val="nil"/>
            </w:tcBorders>
            <w:shd w:val="clear" w:color="auto" w:fill="auto"/>
            <w:vAlign w:val="center"/>
            <w:hideMark/>
          </w:tcPr>
          <w:p w14:paraId="7C4613D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78 ως έχει     ΚΑΤΑ ΠΛΕΙΟΨΗΦΙΑ</w:t>
            </w:r>
          </w:p>
        </w:tc>
      </w:tr>
      <w:tr w:rsidR="00D41D4C" w14:paraId="7C4613D9" w14:textId="77777777">
        <w:trPr>
          <w:trHeight w:val="330"/>
        </w:trPr>
        <w:tc>
          <w:tcPr>
            <w:tcW w:w="7100" w:type="dxa"/>
            <w:tcBorders>
              <w:top w:val="nil"/>
              <w:left w:val="nil"/>
              <w:bottom w:val="nil"/>
              <w:right w:val="nil"/>
            </w:tcBorders>
            <w:shd w:val="clear" w:color="auto" w:fill="auto"/>
            <w:vAlign w:val="center"/>
            <w:hideMark/>
          </w:tcPr>
          <w:p w14:paraId="7C4613D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3DB" w14:textId="77777777">
        <w:trPr>
          <w:trHeight w:val="345"/>
        </w:trPr>
        <w:tc>
          <w:tcPr>
            <w:tcW w:w="7100" w:type="dxa"/>
            <w:tcBorders>
              <w:top w:val="nil"/>
              <w:left w:val="nil"/>
              <w:bottom w:val="nil"/>
              <w:right w:val="nil"/>
            </w:tcBorders>
            <w:shd w:val="clear" w:color="auto" w:fill="auto"/>
            <w:vAlign w:val="center"/>
            <w:hideMark/>
          </w:tcPr>
          <w:p w14:paraId="7C4613D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3DD" w14:textId="77777777">
        <w:trPr>
          <w:trHeight w:val="330"/>
        </w:trPr>
        <w:tc>
          <w:tcPr>
            <w:tcW w:w="7100" w:type="dxa"/>
            <w:tcBorders>
              <w:top w:val="nil"/>
              <w:left w:val="nil"/>
              <w:bottom w:val="nil"/>
              <w:right w:val="nil"/>
            </w:tcBorders>
            <w:shd w:val="clear" w:color="auto" w:fill="auto"/>
            <w:vAlign w:val="center"/>
            <w:hideMark/>
          </w:tcPr>
          <w:p w14:paraId="7C4613D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3DF" w14:textId="77777777">
        <w:trPr>
          <w:trHeight w:val="330"/>
        </w:trPr>
        <w:tc>
          <w:tcPr>
            <w:tcW w:w="7100" w:type="dxa"/>
            <w:tcBorders>
              <w:top w:val="nil"/>
              <w:left w:val="nil"/>
              <w:bottom w:val="nil"/>
              <w:right w:val="nil"/>
            </w:tcBorders>
            <w:shd w:val="clear" w:color="auto" w:fill="auto"/>
            <w:vAlign w:val="center"/>
            <w:hideMark/>
          </w:tcPr>
          <w:p w14:paraId="7C4613D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3E1" w14:textId="77777777">
        <w:trPr>
          <w:trHeight w:val="330"/>
        </w:trPr>
        <w:tc>
          <w:tcPr>
            <w:tcW w:w="7100" w:type="dxa"/>
            <w:tcBorders>
              <w:top w:val="nil"/>
              <w:left w:val="nil"/>
              <w:bottom w:val="nil"/>
              <w:right w:val="nil"/>
            </w:tcBorders>
            <w:shd w:val="clear" w:color="auto" w:fill="auto"/>
            <w:vAlign w:val="center"/>
            <w:hideMark/>
          </w:tcPr>
          <w:p w14:paraId="7C4613E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3E3" w14:textId="77777777">
        <w:trPr>
          <w:trHeight w:val="330"/>
        </w:trPr>
        <w:tc>
          <w:tcPr>
            <w:tcW w:w="7100" w:type="dxa"/>
            <w:tcBorders>
              <w:top w:val="nil"/>
              <w:left w:val="nil"/>
              <w:bottom w:val="nil"/>
              <w:right w:val="nil"/>
            </w:tcBorders>
            <w:shd w:val="clear" w:color="auto" w:fill="auto"/>
            <w:vAlign w:val="center"/>
            <w:hideMark/>
          </w:tcPr>
          <w:p w14:paraId="7C4613E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3E5" w14:textId="77777777">
        <w:trPr>
          <w:trHeight w:val="330"/>
        </w:trPr>
        <w:tc>
          <w:tcPr>
            <w:tcW w:w="7100" w:type="dxa"/>
            <w:tcBorders>
              <w:top w:val="nil"/>
              <w:left w:val="nil"/>
              <w:bottom w:val="nil"/>
              <w:right w:val="nil"/>
            </w:tcBorders>
            <w:shd w:val="clear" w:color="auto" w:fill="auto"/>
            <w:vAlign w:val="center"/>
            <w:hideMark/>
          </w:tcPr>
          <w:p w14:paraId="7C4613E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79 ως έχει     ΚΑΤΑ ΠΛΕΙΟΨΗΦΙΑ</w:t>
            </w:r>
          </w:p>
        </w:tc>
      </w:tr>
      <w:tr w:rsidR="00D41D4C" w14:paraId="7C4613E7" w14:textId="77777777">
        <w:trPr>
          <w:trHeight w:val="330"/>
        </w:trPr>
        <w:tc>
          <w:tcPr>
            <w:tcW w:w="7100" w:type="dxa"/>
            <w:tcBorders>
              <w:top w:val="nil"/>
              <w:left w:val="nil"/>
              <w:bottom w:val="nil"/>
              <w:right w:val="nil"/>
            </w:tcBorders>
            <w:shd w:val="clear" w:color="auto" w:fill="auto"/>
            <w:vAlign w:val="center"/>
            <w:hideMark/>
          </w:tcPr>
          <w:p w14:paraId="7C4613E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3E9" w14:textId="77777777">
        <w:trPr>
          <w:trHeight w:val="330"/>
        </w:trPr>
        <w:tc>
          <w:tcPr>
            <w:tcW w:w="7100" w:type="dxa"/>
            <w:tcBorders>
              <w:top w:val="nil"/>
              <w:left w:val="nil"/>
              <w:bottom w:val="nil"/>
              <w:right w:val="nil"/>
            </w:tcBorders>
            <w:shd w:val="clear" w:color="auto" w:fill="auto"/>
            <w:vAlign w:val="center"/>
            <w:hideMark/>
          </w:tcPr>
          <w:p w14:paraId="7C4613E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3EB" w14:textId="77777777">
        <w:trPr>
          <w:trHeight w:val="330"/>
        </w:trPr>
        <w:tc>
          <w:tcPr>
            <w:tcW w:w="7100" w:type="dxa"/>
            <w:tcBorders>
              <w:top w:val="nil"/>
              <w:left w:val="nil"/>
              <w:bottom w:val="nil"/>
              <w:right w:val="nil"/>
            </w:tcBorders>
            <w:shd w:val="clear" w:color="auto" w:fill="auto"/>
            <w:vAlign w:val="center"/>
            <w:hideMark/>
          </w:tcPr>
          <w:p w14:paraId="7C4613E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3ED" w14:textId="77777777">
        <w:trPr>
          <w:trHeight w:val="330"/>
        </w:trPr>
        <w:tc>
          <w:tcPr>
            <w:tcW w:w="7100" w:type="dxa"/>
            <w:tcBorders>
              <w:top w:val="nil"/>
              <w:left w:val="nil"/>
              <w:bottom w:val="nil"/>
              <w:right w:val="nil"/>
            </w:tcBorders>
            <w:shd w:val="clear" w:color="auto" w:fill="auto"/>
            <w:vAlign w:val="center"/>
            <w:hideMark/>
          </w:tcPr>
          <w:p w14:paraId="7C4613E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3EF" w14:textId="77777777">
        <w:trPr>
          <w:trHeight w:val="330"/>
        </w:trPr>
        <w:tc>
          <w:tcPr>
            <w:tcW w:w="7100" w:type="dxa"/>
            <w:tcBorders>
              <w:top w:val="nil"/>
              <w:left w:val="nil"/>
              <w:bottom w:val="nil"/>
              <w:right w:val="nil"/>
            </w:tcBorders>
            <w:shd w:val="clear" w:color="auto" w:fill="auto"/>
            <w:vAlign w:val="center"/>
            <w:hideMark/>
          </w:tcPr>
          <w:p w14:paraId="7C4613E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3F1" w14:textId="77777777">
        <w:trPr>
          <w:trHeight w:val="330"/>
        </w:trPr>
        <w:tc>
          <w:tcPr>
            <w:tcW w:w="7100" w:type="dxa"/>
            <w:tcBorders>
              <w:top w:val="nil"/>
              <w:left w:val="nil"/>
              <w:bottom w:val="nil"/>
              <w:right w:val="nil"/>
            </w:tcBorders>
            <w:shd w:val="clear" w:color="auto" w:fill="auto"/>
            <w:vAlign w:val="center"/>
            <w:hideMark/>
          </w:tcPr>
          <w:p w14:paraId="7C4613F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3F3" w14:textId="77777777">
        <w:trPr>
          <w:trHeight w:val="330"/>
        </w:trPr>
        <w:tc>
          <w:tcPr>
            <w:tcW w:w="7100" w:type="dxa"/>
            <w:tcBorders>
              <w:top w:val="nil"/>
              <w:left w:val="nil"/>
              <w:bottom w:val="nil"/>
              <w:right w:val="nil"/>
            </w:tcBorders>
            <w:shd w:val="clear" w:color="auto" w:fill="auto"/>
            <w:vAlign w:val="center"/>
            <w:hideMark/>
          </w:tcPr>
          <w:p w14:paraId="7C4613F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80 ως </w:t>
            </w:r>
            <w:r>
              <w:rPr>
                <w:rFonts w:ascii="Calibri" w:eastAsia="Times New Roman" w:hAnsi="Calibri" w:cs="Calibri"/>
                <w:color w:val="000000"/>
                <w:szCs w:val="24"/>
              </w:rPr>
              <w:t>έχει     ΚΑΤΑ ΠΛΕΙΟΨΗΦΙΑ</w:t>
            </w:r>
          </w:p>
        </w:tc>
      </w:tr>
      <w:tr w:rsidR="00D41D4C" w14:paraId="7C4613F5" w14:textId="77777777">
        <w:trPr>
          <w:trHeight w:val="330"/>
        </w:trPr>
        <w:tc>
          <w:tcPr>
            <w:tcW w:w="7100" w:type="dxa"/>
            <w:tcBorders>
              <w:top w:val="nil"/>
              <w:left w:val="nil"/>
              <w:bottom w:val="nil"/>
              <w:right w:val="nil"/>
            </w:tcBorders>
            <w:shd w:val="clear" w:color="auto" w:fill="auto"/>
            <w:vAlign w:val="center"/>
            <w:hideMark/>
          </w:tcPr>
          <w:p w14:paraId="7C4613F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3F7" w14:textId="77777777">
        <w:trPr>
          <w:trHeight w:val="330"/>
        </w:trPr>
        <w:tc>
          <w:tcPr>
            <w:tcW w:w="7100" w:type="dxa"/>
            <w:tcBorders>
              <w:top w:val="nil"/>
              <w:left w:val="nil"/>
              <w:bottom w:val="nil"/>
              <w:right w:val="nil"/>
            </w:tcBorders>
            <w:shd w:val="clear" w:color="auto" w:fill="auto"/>
            <w:vAlign w:val="center"/>
            <w:hideMark/>
          </w:tcPr>
          <w:p w14:paraId="7C4613F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3F9" w14:textId="77777777">
        <w:trPr>
          <w:trHeight w:val="330"/>
        </w:trPr>
        <w:tc>
          <w:tcPr>
            <w:tcW w:w="7100" w:type="dxa"/>
            <w:tcBorders>
              <w:top w:val="nil"/>
              <w:left w:val="nil"/>
              <w:bottom w:val="nil"/>
              <w:right w:val="nil"/>
            </w:tcBorders>
            <w:shd w:val="clear" w:color="auto" w:fill="auto"/>
            <w:vAlign w:val="center"/>
            <w:hideMark/>
          </w:tcPr>
          <w:p w14:paraId="7C4613F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3FB" w14:textId="77777777">
        <w:trPr>
          <w:trHeight w:val="330"/>
        </w:trPr>
        <w:tc>
          <w:tcPr>
            <w:tcW w:w="7100" w:type="dxa"/>
            <w:tcBorders>
              <w:top w:val="nil"/>
              <w:left w:val="nil"/>
              <w:bottom w:val="nil"/>
              <w:right w:val="nil"/>
            </w:tcBorders>
            <w:shd w:val="clear" w:color="auto" w:fill="auto"/>
            <w:vAlign w:val="center"/>
            <w:hideMark/>
          </w:tcPr>
          <w:p w14:paraId="7C4613F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3FD" w14:textId="77777777">
        <w:trPr>
          <w:trHeight w:val="330"/>
        </w:trPr>
        <w:tc>
          <w:tcPr>
            <w:tcW w:w="7100" w:type="dxa"/>
            <w:tcBorders>
              <w:top w:val="nil"/>
              <w:left w:val="nil"/>
              <w:bottom w:val="nil"/>
              <w:right w:val="nil"/>
            </w:tcBorders>
            <w:shd w:val="clear" w:color="auto" w:fill="auto"/>
            <w:vAlign w:val="center"/>
            <w:hideMark/>
          </w:tcPr>
          <w:p w14:paraId="7C4613F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3FF" w14:textId="77777777">
        <w:trPr>
          <w:trHeight w:val="330"/>
        </w:trPr>
        <w:tc>
          <w:tcPr>
            <w:tcW w:w="7100" w:type="dxa"/>
            <w:tcBorders>
              <w:top w:val="nil"/>
              <w:left w:val="nil"/>
              <w:bottom w:val="nil"/>
              <w:right w:val="nil"/>
            </w:tcBorders>
            <w:shd w:val="clear" w:color="auto" w:fill="auto"/>
            <w:vAlign w:val="center"/>
            <w:hideMark/>
          </w:tcPr>
          <w:p w14:paraId="7C4613F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401" w14:textId="77777777">
        <w:trPr>
          <w:trHeight w:val="330"/>
        </w:trPr>
        <w:tc>
          <w:tcPr>
            <w:tcW w:w="7100" w:type="dxa"/>
            <w:tcBorders>
              <w:top w:val="nil"/>
              <w:left w:val="nil"/>
              <w:bottom w:val="nil"/>
              <w:right w:val="nil"/>
            </w:tcBorders>
            <w:shd w:val="clear" w:color="auto" w:fill="auto"/>
            <w:vAlign w:val="center"/>
            <w:hideMark/>
          </w:tcPr>
          <w:p w14:paraId="7C46140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81 ως έχει     ΚΑΤΑ ΠΛΕΙΟΨΗΦΙΑ</w:t>
            </w:r>
          </w:p>
        </w:tc>
      </w:tr>
      <w:tr w:rsidR="00D41D4C" w14:paraId="7C461403" w14:textId="77777777">
        <w:trPr>
          <w:trHeight w:val="330"/>
        </w:trPr>
        <w:tc>
          <w:tcPr>
            <w:tcW w:w="7100" w:type="dxa"/>
            <w:tcBorders>
              <w:top w:val="nil"/>
              <w:left w:val="nil"/>
              <w:bottom w:val="nil"/>
              <w:right w:val="nil"/>
            </w:tcBorders>
            <w:shd w:val="clear" w:color="auto" w:fill="auto"/>
            <w:vAlign w:val="center"/>
            <w:hideMark/>
          </w:tcPr>
          <w:p w14:paraId="7C46140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405" w14:textId="77777777">
        <w:trPr>
          <w:trHeight w:val="330"/>
        </w:trPr>
        <w:tc>
          <w:tcPr>
            <w:tcW w:w="7100" w:type="dxa"/>
            <w:tcBorders>
              <w:top w:val="nil"/>
              <w:left w:val="nil"/>
              <w:bottom w:val="nil"/>
              <w:right w:val="nil"/>
            </w:tcBorders>
            <w:shd w:val="clear" w:color="auto" w:fill="auto"/>
            <w:vAlign w:val="center"/>
            <w:hideMark/>
          </w:tcPr>
          <w:p w14:paraId="7C46140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407" w14:textId="77777777">
        <w:trPr>
          <w:trHeight w:val="345"/>
        </w:trPr>
        <w:tc>
          <w:tcPr>
            <w:tcW w:w="7100" w:type="dxa"/>
            <w:tcBorders>
              <w:top w:val="nil"/>
              <w:left w:val="nil"/>
              <w:bottom w:val="nil"/>
              <w:right w:val="nil"/>
            </w:tcBorders>
            <w:shd w:val="clear" w:color="auto" w:fill="auto"/>
            <w:vAlign w:val="center"/>
            <w:hideMark/>
          </w:tcPr>
          <w:p w14:paraId="7C46140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409" w14:textId="77777777">
        <w:trPr>
          <w:trHeight w:val="330"/>
        </w:trPr>
        <w:tc>
          <w:tcPr>
            <w:tcW w:w="7100" w:type="dxa"/>
            <w:tcBorders>
              <w:top w:val="nil"/>
              <w:left w:val="nil"/>
              <w:bottom w:val="nil"/>
              <w:right w:val="nil"/>
            </w:tcBorders>
            <w:shd w:val="clear" w:color="auto" w:fill="auto"/>
            <w:vAlign w:val="center"/>
            <w:hideMark/>
          </w:tcPr>
          <w:p w14:paraId="7C46140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40B" w14:textId="77777777">
        <w:trPr>
          <w:trHeight w:val="330"/>
        </w:trPr>
        <w:tc>
          <w:tcPr>
            <w:tcW w:w="7100" w:type="dxa"/>
            <w:tcBorders>
              <w:top w:val="nil"/>
              <w:left w:val="nil"/>
              <w:bottom w:val="nil"/>
              <w:right w:val="nil"/>
            </w:tcBorders>
            <w:shd w:val="clear" w:color="auto" w:fill="auto"/>
            <w:vAlign w:val="center"/>
            <w:hideMark/>
          </w:tcPr>
          <w:p w14:paraId="7C46140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40D" w14:textId="77777777">
        <w:trPr>
          <w:trHeight w:val="330"/>
        </w:trPr>
        <w:tc>
          <w:tcPr>
            <w:tcW w:w="7100" w:type="dxa"/>
            <w:tcBorders>
              <w:top w:val="nil"/>
              <w:left w:val="nil"/>
              <w:bottom w:val="nil"/>
              <w:right w:val="nil"/>
            </w:tcBorders>
            <w:shd w:val="clear" w:color="auto" w:fill="auto"/>
            <w:vAlign w:val="center"/>
            <w:hideMark/>
          </w:tcPr>
          <w:p w14:paraId="7C46140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40F" w14:textId="77777777">
        <w:trPr>
          <w:trHeight w:val="330"/>
        </w:trPr>
        <w:tc>
          <w:tcPr>
            <w:tcW w:w="7100" w:type="dxa"/>
            <w:tcBorders>
              <w:top w:val="nil"/>
              <w:left w:val="nil"/>
              <w:bottom w:val="nil"/>
              <w:right w:val="nil"/>
            </w:tcBorders>
            <w:shd w:val="clear" w:color="auto" w:fill="auto"/>
            <w:vAlign w:val="center"/>
            <w:hideMark/>
          </w:tcPr>
          <w:p w14:paraId="7C46140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82 ως έχει     ΚΑΤΑ ΠΛΕΙΟΨΗΦΙΑ</w:t>
            </w:r>
          </w:p>
        </w:tc>
      </w:tr>
      <w:tr w:rsidR="00D41D4C" w14:paraId="7C461411" w14:textId="77777777">
        <w:trPr>
          <w:trHeight w:val="330"/>
        </w:trPr>
        <w:tc>
          <w:tcPr>
            <w:tcW w:w="7100" w:type="dxa"/>
            <w:tcBorders>
              <w:top w:val="nil"/>
              <w:left w:val="nil"/>
              <w:bottom w:val="nil"/>
              <w:right w:val="nil"/>
            </w:tcBorders>
            <w:shd w:val="clear" w:color="auto" w:fill="auto"/>
            <w:vAlign w:val="center"/>
            <w:hideMark/>
          </w:tcPr>
          <w:p w14:paraId="7C46141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ΣΥΡΙΖΑ: </w:t>
            </w:r>
            <w:r>
              <w:rPr>
                <w:rFonts w:ascii="Calibri" w:eastAsia="Times New Roman" w:hAnsi="Calibri" w:cs="Calibri"/>
                <w:color w:val="000000"/>
                <w:szCs w:val="24"/>
              </w:rPr>
              <w:t>ΝΑΙ</w:t>
            </w:r>
          </w:p>
        </w:tc>
      </w:tr>
      <w:tr w:rsidR="00D41D4C" w14:paraId="7C461413" w14:textId="77777777">
        <w:trPr>
          <w:trHeight w:val="330"/>
        </w:trPr>
        <w:tc>
          <w:tcPr>
            <w:tcW w:w="7100" w:type="dxa"/>
            <w:tcBorders>
              <w:top w:val="nil"/>
              <w:left w:val="nil"/>
              <w:bottom w:val="nil"/>
              <w:right w:val="nil"/>
            </w:tcBorders>
            <w:shd w:val="clear" w:color="auto" w:fill="auto"/>
            <w:vAlign w:val="center"/>
            <w:hideMark/>
          </w:tcPr>
          <w:p w14:paraId="7C46141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415" w14:textId="77777777">
        <w:trPr>
          <w:trHeight w:val="330"/>
        </w:trPr>
        <w:tc>
          <w:tcPr>
            <w:tcW w:w="7100" w:type="dxa"/>
            <w:tcBorders>
              <w:top w:val="nil"/>
              <w:left w:val="nil"/>
              <w:bottom w:val="nil"/>
              <w:right w:val="nil"/>
            </w:tcBorders>
            <w:shd w:val="clear" w:color="auto" w:fill="auto"/>
            <w:vAlign w:val="center"/>
            <w:hideMark/>
          </w:tcPr>
          <w:p w14:paraId="7C46141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417" w14:textId="77777777">
        <w:trPr>
          <w:trHeight w:val="330"/>
        </w:trPr>
        <w:tc>
          <w:tcPr>
            <w:tcW w:w="7100" w:type="dxa"/>
            <w:tcBorders>
              <w:top w:val="nil"/>
              <w:left w:val="nil"/>
              <w:bottom w:val="nil"/>
              <w:right w:val="nil"/>
            </w:tcBorders>
            <w:shd w:val="clear" w:color="auto" w:fill="auto"/>
            <w:vAlign w:val="center"/>
            <w:hideMark/>
          </w:tcPr>
          <w:p w14:paraId="7C46141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419" w14:textId="77777777">
        <w:trPr>
          <w:trHeight w:val="330"/>
        </w:trPr>
        <w:tc>
          <w:tcPr>
            <w:tcW w:w="7100" w:type="dxa"/>
            <w:tcBorders>
              <w:top w:val="nil"/>
              <w:left w:val="nil"/>
              <w:bottom w:val="nil"/>
              <w:right w:val="nil"/>
            </w:tcBorders>
            <w:shd w:val="clear" w:color="auto" w:fill="auto"/>
            <w:vAlign w:val="center"/>
            <w:hideMark/>
          </w:tcPr>
          <w:p w14:paraId="7C46141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D41D4C" w14:paraId="7C46141B" w14:textId="77777777">
        <w:trPr>
          <w:trHeight w:val="330"/>
        </w:trPr>
        <w:tc>
          <w:tcPr>
            <w:tcW w:w="7100" w:type="dxa"/>
            <w:tcBorders>
              <w:top w:val="nil"/>
              <w:left w:val="nil"/>
              <w:bottom w:val="nil"/>
              <w:right w:val="nil"/>
            </w:tcBorders>
            <w:shd w:val="clear" w:color="auto" w:fill="auto"/>
            <w:vAlign w:val="center"/>
            <w:hideMark/>
          </w:tcPr>
          <w:p w14:paraId="7C46141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41D" w14:textId="77777777">
        <w:trPr>
          <w:trHeight w:val="330"/>
        </w:trPr>
        <w:tc>
          <w:tcPr>
            <w:tcW w:w="7100" w:type="dxa"/>
            <w:tcBorders>
              <w:top w:val="nil"/>
              <w:left w:val="nil"/>
              <w:bottom w:val="nil"/>
              <w:right w:val="nil"/>
            </w:tcBorders>
            <w:shd w:val="clear" w:color="auto" w:fill="auto"/>
            <w:vAlign w:val="center"/>
            <w:hideMark/>
          </w:tcPr>
          <w:p w14:paraId="7C46141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83 ως έχει     ΚΑΤΑ ΠΛΕΙΟΨΗΦΙΑ</w:t>
            </w:r>
          </w:p>
        </w:tc>
      </w:tr>
      <w:tr w:rsidR="00D41D4C" w14:paraId="7C46141F" w14:textId="77777777">
        <w:trPr>
          <w:trHeight w:val="330"/>
        </w:trPr>
        <w:tc>
          <w:tcPr>
            <w:tcW w:w="7100" w:type="dxa"/>
            <w:tcBorders>
              <w:top w:val="nil"/>
              <w:left w:val="nil"/>
              <w:bottom w:val="nil"/>
              <w:right w:val="nil"/>
            </w:tcBorders>
            <w:shd w:val="clear" w:color="auto" w:fill="auto"/>
            <w:vAlign w:val="center"/>
            <w:hideMark/>
          </w:tcPr>
          <w:p w14:paraId="7C46141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421" w14:textId="77777777">
        <w:trPr>
          <w:trHeight w:val="330"/>
        </w:trPr>
        <w:tc>
          <w:tcPr>
            <w:tcW w:w="7100" w:type="dxa"/>
            <w:tcBorders>
              <w:top w:val="nil"/>
              <w:left w:val="nil"/>
              <w:bottom w:val="nil"/>
              <w:right w:val="nil"/>
            </w:tcBorders>
            <w:shd w:val="clear" w:color="auto" w:fill="auto"/>
            <w:vAlign w:val="center"/>
            <w:hideMark/>
          </w:tcPr>
          <w:p w14:paraId="7C46142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423" w14:textId="77777777">
        <w:trPr>
          <w:trHeight w:val="330"/>
        </w:trPr>
        <w:tc>
          <w:tcPr>
            <w:tcW w:w="7100" w:type="dxa"/>
            <w:tcBorders>
              <w:top w:val="nil"/>
              <w:left w:val="nil"/>
              <w:bottom w:val="nil"/>
              <w:right w:val="nil"/>
            </w:tcBorders>
            <w:shd w:val="clear" w:color="auto" w:fill="auto"/>
            <w:vAlign w:val="center"/>
            <w:hideMark/>
          </w:tcPr>
          <w:p w14:paraId="7C46142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425" w14:textId="77777777">
        <w:trPr>
          <w:trHeight w:val="345"/>
        </w:trPr>
        <w:tc>
          <w:tcPr>
            <w:tcW w:w="7100" w:type="dxa"/>
            <w:tcBorders>
              <w:top w:val="nil"/>
              <w:left w:val="nil"/>
              <w:bottom w:val="nil"/>
              <w:right w:val="nil"/>
            </w:tcBorders>
            <w:shd w:val="clear" w:color="auto" w:fill="auto"/>
            <w:vAlign w:val="center"/>
            <w:hideMark/>
          </w:tcPr>
          <w:p w14:paraId="7C46142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427" w14:textId="77777777">
        <w:trPr>
          <w:trHeight w:val="330"/>
        </w:trPr>
        <w:tc>
          <w:tcPr>
            <w:tcW w:w="7100" w:type="dxa"/>
            <w:tcBorders>
              <w:top w:val="nil"/>
              <w:left w:val="nil"/>
              <w:bottom w:val="nil"/>
              <w:right w:val="nil"/>
            </w:tcBorders>
            <w:shd w:val="clear" w:color="auto" w:fill="auto"/>
            <w:vAlign w:val="center"/>
            <w:hideMark/>
          </w:tcPr>
          <w:p w14:paraId="7C46142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429" w14:textId="77777777">
        <w:trPr>
          <w:trHeight w:val="330"/>
        </w:trPr>
        <w:tc>
          <w:tcPr>
            <w:tcW w:w="7100" w:type="dxa"/>
            <w:tcBorders>
              <w:top w:val="nil"/>
              <w:left w:val="nil"/>
              <w:bottom w:val="nil"/>
              <w:right w:val="nil"/>
            </w:tcBorders>
            <w:shd w:val="clear" w:color="auto" w:fill="auto"/>
            <w:vAlign w:val="center"/>
            <w:hideMark/>
          </w:tcPr>
          <w:p w14:paraId="7C46142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42B" w14:textId="77777777">
        <w:trPr>
          <w:trHeight w:val="330"/>
        </w:trPr>
        <w:tc>
          <w:tcPr>
            <w:tcW w:w="7100" w:type="dxa"/>
            <w:tcBorders>
              <w:top w:val="nil"/>
              <w:left w:val="nil"/>
              <w:bottom w:val="nil"/>
              <w:right w:val="nil"/>
            </w:tcBorders>
            <w:shd w:val="clear" w:color="auto" w:fill="auto"/>
            <w:vAlign w:val="center"/>
            <w:hideMark/>
          </w:tcPr>
          <w:p w14:paraId="7C46142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84 ως έχει     ΚΑΤΑ ΠΛΕΙΟΨΗΦΙΑ</w:t>
            </w:r>
          </w:p>
        </w:tc>
      </w:tr>
      <w:tr w:rsidR="00D41D4C" w14:paraId="7C46142D" w14:textId="77777777">
        <w:trPr>
          <w:trHeight w:val="330"/>
        </w:trPr>
        <w:tc>
          <w:tcPr>
            <w:tcW w:w="7100" w:type="dxa"/>
            <w:tcBorders>
              <w:top w:val="nil"/>
              <w:left w:val="nil"/>
              <w:bottom w:val="nil"/>
              <w:right w:val="nil"/>
            </w:tcBorders>
            <w:shd w:val="clear" w:color="auto" w:fill="auto"/>
            <w:vAlign w:val="center"/>
            <w:hideMark/>
          </w:tcPr>
          <w:p w14:paraId="7C46142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42F" w14:textId="77777777">
        <w:trPr>
          <w:trHeight w:val="330"/>
        </w:trPr>
        <w:tc>
          <w:tcPr>
            <w:tcW w:w="7100" w:type="dxa"/>
            <w:tcBorders>
              <w:top w:val="nil"/>
              <w:left w:val="nil"/>
              <w:bottom w:val="nil"/>
              <w:right w:val="nil"/>
            </w:tcBorders>
            <w:shd w:val="clear" w:color="auto" w:fill="auto"/>
            <w:vAlign w:val="center"/>
            <w:hideMark/>
          </w:tcPr>
          <w:p w14:paraId="7C46142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431" w14:textId="77777777">
        <w:trPr>
          <w:trHeight w:val="330"/>
        </w:trPr>
        <w:tc>
          <w:tcPr>
            <w:tcW w:w="7100" w:type="dxa"/>
            <w:tcBorders>
              <w:top w:val="nil"/>
              <w:left w:val="nil"/>
              <w:bottom w:val="nil"/>
              <w:right w:val="nil"/>
            </w:tcBorders>
            <w:shd w:val="clear" w:color="auto" w:fill="auto"/>
            <w:vAlign w:val="center"/>
            <w:hideMark/>
          </w:tcPr>
          <w:p w14:paraId="7C46143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433" w14:textId="77777777">
        <w:trPr>
          <w:trHeight w:val="330"/>
        </w:trPr>
        <w:tc>
          <w:tcPr>
            <w:tcW w:w="7100" w:type="dxa"/>
            <w:tcBorders>
              <w:top w:val="nil"/>
              <w:left w:val="nil"/>
              <w:bottom w:val="nil"/>
              <w:right w:val="nil"/>
            </w:tcBorders>
            <w:shd w:val="clear" w:color="auto" w:fill="auto"/>
            <w:vAlign w:val="center"/>
            <w:hideMark/>
          </w:tcPr>
          <w:p w14:paraId="7C46143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435" w14:textId="77777777">
        <w:trPr>
          <w:trHeight w:val="330"/>
        </w:trPr>
        <w:tc>
          <w:tcPr>
            <w:tcW w:w="7100" w:type="dxa"/>
            <w:tcBorders>
              <w:top w:val="nil"/>
              <w:left w:val="nil"/>
              <w:bottom w:val="nil"/>
              <w:right w:val="nil"/>
            </w:tcBorders>
            <w:shd w:val="clear" w:color="auto" w:fill="auto"/>
            <w:vAlign w:val="center"/>
            <w:hideMark/>
          </w:tcPr>
          <w:p w14:paraId="7C46143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437" w14:textId="77777777">
        <w:trPr>
          <w:trHeight w:val="330"/>
        </w:trPr>
        <w:tc>
          <w:tcPr>
            <w:tcW w:w="7100" w:type="dxa"/>
            <w:tcBorders>
              <w:top w:val="nil"/>
              <w:left w:val="nil"/>
              <w:bottom w:val="nil"/>
              <w:right w:val="nil"/>
            </w:tcBorders>
            <w:shd w:val="clear" w:color="auto" w:fill="auto"/>
            <w:vAlign w:val="center"/>
            <w:hideMark/>
          </w:tcPr>
          <w:p w14:paraId="7C46143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439" w14:textId="77777777">
        <w:trPr>
          <w:trHeight w:val="330"/>
        </w:trPr>
        <w:tc>
          <w:tcPr>
            <w:tcW w:w="7100" w:type="dxa"/>
            <w:tcBorders>
              <w:top w:val="nil"/>
              <w:left w:val="nil"/>
              <w:bottom w:val="nil"/>
              <w:right w:val="nil"/>
            </w:tcBorders>
            <w:shd w:val="clear" w:color="auto" w:fill="auto"/>
            <w:vAlign w:val="center"/>
            <w:hideMark/>
          </w:tcPr>
          <w:p w14:paraId="7C46143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85 ως έχει     ΚΑΤΑ ΠΛΕΙΟΨΗΦΙΑ</w:t>
            </w:r>
          </w:p>
        </w:tc>
      </w:tr>
      <w:tr w:rsidR="00D41D4C" w14:paraId="7C46143B" w14:textId="77777777">
        <w:trPr>
          <w:trHeight w:val="330"/>
        </w:trPr>
        <w:tc>
          <w:tcPr>
            <w:tcW w:w="7100" w:type="dxa"/>
            <w:tcBorders>
              <w:top w:val="nil"/>
              <w:left w:val="nil"/>
              <w:bottom w:val="nil"/>
              <w:right w:val="nil"/>
            </w:tcBorders>
            <w:shd w:val="clear" w:color="auto" w:fill="auto"/>
            <w:vAlign w:val="center"/>
            <w:hideMark/>
          </w:tcPr>
          <w:p w14:paraId="7C46143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43D" w14:textId="77777777">
        <w:trPr>
          <w:trHeight w:val="330"/>
        </w:trPr>
        <w:tc>
          <w:tcPr>
            <w:tcW w:w="7100" w:type="dxa"/>
            <w:tcBorders>
              <w:top w:val="nil"/>
              <w:left w:val="nil"/>
              <w:bottom w:val="nil"/>
              <w:right w:val="nil"/>
            </w:tcBorders>
            <w:shd w:val="clear" w:color="auto" w:fill="auto"/>
            <w:vAlign w:val="center"/>
            <w:hideMark/>
          </w:tcPr>
          <w:p w14:paraId="7C46143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43F" w14:textId="77777777">
        <w:trPr>
          <w:trHeight w:val="330"/>
        </w:trPr>
        <w:tc>
          <w:tcPr>
            <w:tcW w:w="7100" w:type="dxa"/>
            <w:tcBorders>
              <w:top w:val="nil"/>
              <w:left w:val="nil"/>
              <w:bottom w:val="nil"/>
              <w:right w:val="nil"/>
            </w:tcBorders>
            <w:shd w:val="clear" w:color="auto" w:fill="auto"/>
            <w:vAlign w:val="center"/>
            <w:hideMark/>
          </w:tcPr>
          <w:p w14:paraId="7C46143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441" w14:textId="77777777">
        <w:trPr>
          <w:trHeight w:val="330"/>
        </w:trPr>
        <w:tc>
          <w:tcPr>
            <w:tcW w:w="7100" w:type="dxa"/>
            <w:tcBorders>
              <w:top w:val="nil"/>
              <w:left w:val="nil"/>
              <w:bottom w:val="nil"/>
              <w:right w:val="nil"/>
            </w:tcBorders>
            <w:shd w:val="clear" w:color="auto" w:fill="auto"/>
            <w:vAlign w:val="center"/>
            <w:hideMark/>
          </w:tcPr>
          <w:p w14:paraId="7C46144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443" w14:textId="77777777">
        <w:trPr>
          <w:trHeight w:val="330"/>
        </w:trPr>
        <w:tc>
          <w:tcPr>
            <w:tcW w:w="7100" w:type="dxa"/>
            <w:tcBorders>
              <w:top w:val="nil"/>
              <w:left w:val="nil"/>
              <w:bottom w:val="nil"/>
              <w:right w:val="nil"/>
            </w:tcBorders>
            <w:shd w:val="clear" w:color="auto" w:fill="auto"/>
            <w:vAlign w:val="center"/>
            <w:hideMark/>
          </w:tcPr>
          <w:p w14:paraId="7C46144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445" w14:textId="77777777">
        <w:trPr>
          <w:trHeight w:val="330"/>
        </w:trPr>
        <w:tc>
          <w:tcPr>
            <w:tcW w:w="7100" w:type="dxa"/>
            <w:tcBorders>
              <w:top w:val="nil"/>
              <w:left w:val="nil"/>
              <w:bottom w:val="nil"/>
              <w:right w:val="nil"/>
            </w:tcBorders>
            <w:shd w:val="clear" w:color="auto" w:fill="auto"/>
            <w:vAlign w:val="center"/>
            <w:hideMark/>
          </w:tcPr>
          <w:p w14:paraId="7C46144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447" w14:textId="77777777">
        <w:trPr>
          <w:trHeight w:val="345"/>
        </w:trPr>
        <w:tc>
          <w:tcPr>
            <w:tcW w:w="7100" w:type="dxa"/>
            <w:tcBorders>
              <w:top w:val="nil"/>
              <w:left w:val="nil"/>
              <w:bottom w:val="nil"/>
              <w:right w:val="nil"/>
            </w:tcBorders>
            <w:shd w:val="clear" w:color="auto" w:fill="auto"/>
            <w:vAlign w:val="center"/>
            <w:hideMark/>
          </w:tcPr>
          <w:p w14:paraId="7C46144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86 ως έχει     ΚΑΤΑ ΠΛΕΙΟΨΗΦΙΑ</w:t>
            </w:r>
          </w:p>
        </w:tc>
      </w:tr>
      <w:tr w:rsidR="00D41D4C" w14:paraId="7C461449" w14:textId="77777777">
        <w:trPr>
          <w:trHeight w:val="330"/>
        </w:trPr>
        <w:tc>
          <w:tcPr>
            <w:tcW w:w="7100" w:type="dxa"/>
            <w:tcBorders>
              <w:top w:val="nil"/>
              <w:left w:val="nil"/>
              <w:bottom w:val="nil"/>
              <w:right w:val="nil"/>
            </w:tcBorders>
            <w:shd w:val="clear" w:color="auto" w:fill="auto"/>
            <w:vAlign w:val="center"/>
            <w:hideMark/>
          </w:tcPr>
          <w:p w14:paraId="7C46144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44B" w14:textId="77777777">
        <w:trPr>
          <w:trHeight w:val="330"/>
        </w:trPr>
        <w:tc>
          <w:tcPr>
            <w:tcW w:w="7100" w:type="dxa"/>
            <w:tcBorders>
              <w:top w:val="nil"/>
              <w:left w:val="nil"/>
              <w:bottom w:val="nil"/>
              <w:right w:val="nil"/>
            </w:tcBorders>
            <w:shd w:val="clear" w:color="auto" w:fill="auto"/>
            <w:vAlign w:val="center"/>
            <w:hideMark/>
          </w:tcPr>
          <w:p w14:paraId="7C46144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44D" w14:textId="77777777">
        <w:trPr>
          <w:trHeight w:val="330"/>
        </w:trPr>
        <w:tc>
          <w:tcPr>
            <w:tcW w:w="7100" w:type="dxa"/>
            <w:tcBorders>
              <w:top w:val="nil"/>
              <w:left w:val="nil"/>
              <w:bottom w:val="nil"/>
              <w:right w:val="nil"/>
            </w:tcBorders>
            <w:shd w:val="clear" w:color="auto" w:fill="auto"/>
            <w:vAlign w:val="center"/>
            <w:hideMark/>
          </w:tcPr>
          <w:p w14:paraId="7C46144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44F" w14:textId="77777777">
        <w:trPr>
          <w:trHeight w:val="330"/>
        </w:trPr>
        <w:tc>
          <w:tcPr>
            <w:tcW w:w="7100" w:type="dxa"/>
            <w:tcBorders>
              <w:top w:val="nil"/>
              <w:left w:val="nil"/>
              <w:bottom w:val="nil"/>
              <w:right w:val="nil"/>
            </w:tcBorders>
            <w:shd w:val="clear" w:color="auto" w:fill="auto"/>
            <w:vAlign w:val="center"/>
            <w:hideMark/>
          </w:tcPr>
          <w:p w14:paraId="7C46144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451" w14:textId="77777777">
        <w:trPr>
          <w:trHeight w:val="345"/>
        </w:trPr>
        <w:tc>
          <w:tcPr>
            <w:tcW w:w="7100" w:type="dxa"/>
            <w:tcBorders>
              <w:top w:val="nil"/>
              <w:left w:val="nil"/>
              <w:bottom w:val="nil"/>
              <w:right w:val="nil"/>
            </w:tcBorders>
            <w:shd w:val="clear" w:color="auto" w:fill="auto"/>
            <w:vAlign w:val="center"/>
            <w:hideMark/>
          </w:tcPr>
          <w:p w14:paraId="7C46145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453" w14:textId="77777777">
        <w:trPr>
          <w:trHeight w:val="330"/>
        </w:trPr>
        <w:tc>
          <w:tcPr>
            <w:tcW w:w="7100" w:type="dxa"/>
            <w:tcBorders>
              <w:top w:val="nil"/>
              <w:left w:val="nil"/>
              <w:bottom w:val="nil"/>
              <w:right w:val="nil"/>
            </w:tcBorders>
            <w:shd w:val="clear" w:color="auto" w:fill="auto"/>
            <w:vAlign w:val="center"/>
            <w:hideMark/>
          </w:tcPr>
          <w:p w14:paraId="7C46145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455" w14:textId="77777777">
        <w:trPr>
          <w:trHeight w:val="330"/>
        </w:trPr>
        <w:tc>
          <w:tcPr>
            <w:tcW w:w="7100" w:type="dxa"/>
            <w:tcBorders>
              <w:top w:val="nil"/>
              <w:left w:val="nil"/>
              <w:bottom w:val="nil"/>
              <w:right w:val="nil"/>
            </w:tcBorders>
            <w:shd w:val="clear" w:color="auto" w:fill="auto"/>
            <w:vAlign w:val="center"/>
            <w:hideMark/>
          </w:tcPr>
          <w:p w14:paraId="7C46145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87 ως έχει     ΚΑΤΑ ΠΛΕΙΟΨΗΦΙΑ</w:t>
            </w:r>
          </w:p>
        </w:tc>
      </w:tr>
      <w:tr w:rsidR="00D41D4C" w14:paraId="7C461457" w14:textId="77777777">
        <w:trPr>
          <w:trHeight w:val="330"/>
        </w:trPr>
        <w:tc>
          <w:tcPr>
            <w:tcW w:w="7100" w:type="dxa"/>
            <w:tcBorders>
              <w:top w:val="nil"/>
              <w:left w:val="nil"/>
              <w:bottom w:val="nil"/>
              <w:right w:val="nil"/>
            </w:tcBorders>
            <w:shd w:val="clear" w:color="auto" w:fill="auto"/>
            <w:vAlign w:val="center"/>
            <w:hideMark/>
          </w:tcPr>
          <w:p w14:paraId="7C46145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459" w14:textId="77777777">
        <w:trPr>
          <w:trHeight w:val="330"/>
        </w:trPr>
        <w:tc>
          <w:tcPr>
            <w:tcW w:w="7100" w:type="dxa"/>
            <w:tcBorders>
              <w:top w:val="nil"/>
              <w:left w:val="nil"/>
              <w:bottom w:val="nil"/>
              <w:right w:val="nil"/>
            </w:tcBorders>
            <w:shd w:val="clear" w:color="auto" w:fill="auto"/>
            <w:vAlign w:val="center"/>
            <w:hideMark/>
          </w:tcPr>
          <w:p w14:paraId="7C46145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45B" w14:textId="77777777">
        <w:trPr>
          <w:trHeight w:val="330"/>
        </w:trPr>
        <w:tc>
          <w:tcPr>
            <w:tcW w:w="7100" w:type="dxa"/>
            <w:tcBorders>
              <w:top w:val="nil"/>
              <w:left w:val="nil"/>
              <w:bottom w:val="nil"/>
              <w:right w:val="nil"/>
            </w:tcBorders>
            <w:shd w:val="clear" w:color="auto" w:fill="auto"/>
            <w:vAlign w:val="center"/>
            <w:hideMark/>
          </w:tcPr>
          <w:p w14:paraId="7C46145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45D" w14:textId="77777777">
        <w:trPr>
          <w:trHeight w:val="330"/>
        </w:trPr>
        <w:tc>
          <w:tcPr>
            <w:tcW w:w="7100" w:type="dxa"/>
            <w:tcBorders>
              <w:top w:val="nil"/>
              <w:left w:val="nil"/>
              <w:bottom w:val="nil"/>
              <w:right w:val="nil"/>
            </w:tcBorders>
            <w:shd w:val="clear" w:color="auto" w:fill="auto"/>
            <w:vAlign w:val="center"/>
            <w:hideMark/>
          </w:tcPr>
          <w:p w14:paraId="7C46145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45F" w14:textId="77777777">
        <w:trPr>
          <w:trHeight w:val="330"/>
        </w:trPr>
        <w:tc>
          <w:tcPr>
            <w:tcW w:w="7100" w:type="dxa"/>
            <w:tcBorders>
              <w:top w:val="nil"/>
              <w:left w:val="nil"/>
              <w:bottom w:val="nil"/>
              <w:right w:val="nil"/>
            </w:tcBorders>
            <w:shd w:val="clear" w:color="auto" w:fill="auto"/>
            <w:vAlign w:val="center"/>
            <w:hideMark/>
          </w:tcPr>
          <w:p w14:paraId="7C46145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461" w14:textId="77777777">
        <w:trPr>
          <w:trHeight w:val="330"/>
        </w:trPr>
        <w:tc>
          <w:tcPr>
            <w:tcW w:w="7100" w:type="dxa"/>
            <w:tcBorders>
              <w:top w:val="nil"/>
              <w:left w:val="nil"/>
              <w:bottom w:val="nil"/>
              <w:right w:val="nil"/>
            </w:tcBorders>
            <w:shd w:val="clear" w:color="auto" w:fill="auto"/>
            <w:vAlign w:val="center"/>
            <w:hideMark/>
          </w:tcPr>
          <w:p w14:paraId="7C46146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463" w14:textId="77777777">
        <w:trPr>
          <w:trHeight w:val="330"/>
        </w:trPr>
        <w:tc>
          <w:tcPr>
            <w:tcW w:w="7100" w:type="dxa"/>
            <w:tcBorders>
              <w:top w:val="nil"/>
              <w:left w:val="nil"/>
              <w:bottom w:val="nil"/>
              <w:right w:val="nil"/>
            </w:tcBorders>
            <w:shd w:val="clear" w:color="auto" w:fill="auto"/>
            <w:vAlign w:val="center"/>
            <w:hideMark/>
          </w:tcPr>
          <w:p w14:paraId="7C46146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88 ως έχει     ΚΑΤΑ ΠΛΕΙΟΨΗΦΙΑ</w:t>
            </w:r>
          </w:p>
        </w:tc>
      </w:tr>
      <w:tr w:rsidR="00D41D4C" w14:paraId="7C461465" w14:textId="77777777">
        <w:trPr>
          <w:trHeight w:val="345"/>
        </w:trPr>
        <w:tc>
          <w:tcPr>
            <w:tcW w:w="7100" w:type="dxa"/>
            <w:tcBorders>
              <w:top w:val="nil"/>
              <w:left w:val="nil"/>
              <w:bottom w:val="nil"/>
              <w:right w:val="nil"/>
            </w:tcBorders>
            <w:shd w:val="clear" w:color="auto" w:fill="auto"/>
            <w:vAlign w:val="center"/>
            <w:hideMark/>
          </w:tcPr>
          <w:p w14:paraId="7C46146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467" w14:textId="77777777">
        <w:trPr>
          <w:trHeight w:val="330"/>
        </w:trPr>
        <w:tc>
          <w:tcPr>
            <w:tcW w:w="7100" w:type="dxa"/>
            <w:tcBorders>
              <w:top w:val="nil"/>
              <w:left w:val="nil"/>
              <w:bottom w:val="nil"/>
              <w:right w:val="nil"/>
            </w:tcBorders>
            <w:shd w:val="clear" w:color="auto" w:fill="auto"/>
            <w:vAlign w:val="center"/>
            <w:hideMark/>
          </w:tcPr>
          <w:p w14:paraId="7C46146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469" w14:textId="77777777">
        <w:trPr>
          <w:trHeight w:val="330"/>
        </w:trPr>
        <w:tc>
          <w:tcPr>
            <w:tcW w:w="7100" w:type="dxa"/>
            <w:tcBorders>
              <w:top w:val="nil"/>
              <w:left w:val="nil"/>
              <w:bottom w:val="nil"/>
              <w:right w:val="nil"/>
            </w:tcBorders>
            <w:shd w:val="clear" w:color="auto" w:fill="auto"/>
            <w:vAlign w:val="center"/>
            <w:hideMark/>
          </w:tcPr>
          <w:p w14:paraId="7C46146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ΔΗ.ΣΥ: -</w:t>
            </w:r>
          </w:p>
        </w:tc>
      </w:tr>
      <w:tr w:rsidR="00D41D4C" w14:paraId="7C46146B" w14:textId="77777777">
        <w:trPr>
          <w:trHeight w:val="330"/>
        </w:trPr>
        <w:tc>
          <w:tcPr>
            <w:tcW w:w="7100" w:type="dxa"/>
            <w:tcBorders>
              <w:top w:val="nil"/>
              <w:left w:val="nil"/>
              <w:bottom w:val="nil"/>
              <w:right w:val="nil"/>
            </w:tcBorders>
            <w:shd w:val="clear" w:color="auto" w:fill="auto"/>
            <w:vAlign w:val="center"/>
            <w:hideMark/>
          </w:tcPr>
          <w:p w14:paraId="7C46146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46D" w14:textId="77777777">
        <w:trPr>
          <w:trHeight w:val="330"/>
        </w:trPr>
        <w:tc>
          <w:tcPr>
            <w:tcW w:w="7100" w:type="dxa"/>
            <w:tcBorders>
              <w:top w:val="nil"/>
              <w:left w:val="nil"/>
              <w:bottom w:val="nil"/>
              <w:right w:val="nil"/>
            </w:tcBorders>
            <w:shd w:val="clear" w:color="auto" w:fill="auto"/>
            <w:vAlign w:val="center"/>
            <w:hideMark/>
          </w:tcPr>
          <w:p w14:paraId="7C46146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46F" w14:textId="77777777">
        <w:trPr>
          <w:trHeight w:val="345"/>
        </w:trPr>
        <w:tc>
          <w:tcPr>
            <w:tcW w:w="7100" w:type="dxa"/>
            <w:tcBorders>
              <w:top w:val="nil"/>
              <w:left w:val="nil"/>
              <w:bottom w:val="nil"/>
              <w:right w:val="nil"/>
            </w:tcBorders>
            <w:shd w:val="clear" w:color="auto" w:fill="auto"/>
            <w:vAlign w:val="center"/>
            <w:hideMark/>
          </w:tcPr>
          <w:p w14:paraId="7C46146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471" w14:textId="77777777">
        <w:trPr>
          <w:trHeight w:val="330"/>
        </w:trPr>
        <w:tc>
          <w:tcPr>
            <w:tcW w:w="7100" w:type="dxa"/>
            <w:tcBorders>
              <w:top w:val="nil"/>
              <w:left w:val="nil"/>
              <w:bottom w:val="nil"/>
              <w:right w:val="nil"/>
            </w:tcBorders>
            <w:shd w:val="clear" w:color="auto" w:fill="auto"/>
            <w:vAlign w:val="center"/>
            <w:hideMark/>
          </w:tcPr>
          <w:p w14:paraId="7C46147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89 ως έχει     ΚΑΤΑ </w:t>
            </w:r>
            <w:r>
              <w:rPr>
                <w:rFonts w:ascii="Calibri" w:eastAsia="Times New Roman" w:hAnsi="Calibri" w:cs="Calibri"/>
                <w:color w:val="000000"/>
                <w:szCs w:val="24"/>
              </w:rPr>
              <w:t>ΠΛΕΙΟΨΗΦΙΑ</w:t>
            </w:r>
          </w:p>
        </w:tc>
      </w:tr>
      <w:tr w:rsidR="00D41D4C" w14:paraId="7C461473" w14:textId="77777777">
        <w:trPr>
          <w:trHeight w:val="330"/>
        </w:trPr>
        <w:tc>
          <w:tcPr>
            <w:tcW w:w="7100" w:type="dxa"/>
            <w:tcBorders>
              <w:top w:val="nil"/>
              <w:left w:val="nil"/>
              <w:bottom w:val="nil"/>
              <w:right w:val="nil"/>
            </w:tcBorders>
            <w:shd w:val="clear" w:color="auto" w:fill="auto"/>
            <w:vAlign w:val="center"/>
            <w:hideMark/>
          </w:tcPr>
          <w:p w14:paraId="7C46147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475" w14:textId="77777777">
        <w:trPr>
          <w:trHeight w:val="330"/>
        </w:trPr>
        <w:tc>
          <w:tcPr>
            <w:tcW w:w="7100" w:type="dxa"/>
            <w:tcBorders>
              <w:top w:val="nil"/>
              <w:left w:val="nil"/>
              <w:bottom w:val="nil"/>
              <w:right w:val="nil"/>
            </w:tcBorders>
            <w:shd w:val="clear" w:color="auto" w:fill="auto"/>
            <w:vAlign w:val="center"/>
            <w:hideMark/>
          </w:tcPr>
          <w:p w14:paraId="7C46147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477" w14:textId="77777777">
        <w:trPr>
          <w:trHeight w:val="330"/>
        </w:trPr>
        <w:tc>
          <w:tcPr>
            <w:tcW w:w="7100" w:type="dxa"/>
            <w:tcBorders>
              <w:top w:val="nil"/>
              <w:left w:val="nil"/>
              <w:bottom w:val="nil"/>
              <w:right w:val="nil"/>
            </w:tcBorders>
            <w:shd w:val="clear" w:color="auto" w:fill="auto"/>
            <w:vAlign w:val="center"/>
            <w:hideMark/>
          </w:tcPr>
          <w:p w14:paraId="7C46147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479" w14:textId="77777777">
        <w:trPr>
          <w:trHeight w:val="330"/>
        </w:trPr>
        <w:tc>
          <w:tcPr>
            <w:tcW w:w="7100" w:type="dxa"/>
            <w:tcBorders>
              <w:top w:val="nil"/>
              <w:left w:val="nil"/>
              <w:bottom w:val="nil"/>
              <w:right w:val="nil"/>
            </w:tcBorders>
            <w:shd w:val="clear" w:color="auto" w:fill="auto"/>
            <w:vAlign w:val="center"/>
            <w:hideMark/>
          </w:tcPr>
          <w:p w14:paraId="7C46147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47B" w14:textId="77777777">
        <w:trPr>
          <w:trHeight w:val="330"/>
        </w:trPr>
        <w:tc>
          <w:tcPr>
            <w:tcW w:w="7100" w:type="dxa"/>
            <w:tcBorders>
              <w:top w:val="nil"/>
              <w:left w:val="nil"/>
              <w:bottom w:val="nil"/>
              <w:right w:val="nil"/>
            </w:tcBorders>
            <w:shd w:val="clear" w:color="auto" w:fill="auto"/>
            <w:vAlign w:val="center"/>
            <w:hideMark/>
          </w:tcPr>
          <w:p w14:paraId="7C46147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47D" w14:textId="77777777">
        <w:trPr>
          <w:trHeight w:val="330"/>
        </w:trPr>
        <w:tc>
          <w:tcPr>
            <w:tcW w:w="7100" w:type="dxa"/>
            <w:tcBorders>
              <w:top w:val="nil"/>
              <w:left w:val="nil"/>
              <w:bottom w:val="nil"/>
              <w:right w:val="nil"/>
            </w:tcBorders>
            <w:shd w:val="clear" w:color="auto" w:fill="auto"/>
            <w:vAlign w:val="center"/>
            <w:hideMark/>
          </w:tcPr>
          <w:p w14:paraId="7C46147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47F" w14:textId="77777777">
        <w:trPr>
          <w:trHeight w:val="330"/>
        </w:trPr>
        <w:tc>
          <w:tcPr>
            <w:tcW w:w="7100" w:type="dxa"/>
            <w:tcBorders>
              <w:top w:val="nil"/>
              <w:left w:val="nil"/>
              <w:bottom w:val="nil"/>
              <w:right w:val="nil"/>
            </w:tcBorders>
            <w:shd w:val="clear" w:color="auto" w:fill="auto"/>
            <w:vAlign w:val="center"/>
            <w:hideMark/>
          </w:tcPr>
          <w:p w14:paraId="7C46147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90 ως έχει     ΚΑΤΑ ΠΛΕΙΟΨΗΦΙΑ</w:t>
            </w:r>
          </w:p>
        </w:tc>
      </w:tr>
      <w:tr w:rsidR="00D41D4C" w14:paraId="7C461481" w14:textId="77777777">
        <w:trPr>
          <w:trHeight w:val="330"/>
        </w:trPr>
        <w:tc>
          <w:tcPr>
            <w:tcW w:w="7100" w:type="dxa"/>
            <w:tcBorders>
              <w:top w:val="nil"/>
              <w:left w:val="nil"/>
              <w:bottom w:val="nil"/>
              <w:right w:val="nil"/>
            </w:tcBorders>
            <w:shd w:val="clear" w:color="auto" w:fill="auto"/>
            <w:vAlign w:val="center"/>
            <w:hideMark/>
          </w:tcPr>
          <w:p w14:paraId="7C46148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483" w14:textId="77777777">
        <w:trPr>
          <w:trHeight w:val="330"/>
        </w:trPr>
        <w:tc>
          <w:tcPr>
            <w:tcW w:w="7100" w:type="dxa"/>
            <w:tcBorders>
              <w:top w:val="nil"/>
              <w:left w:val="nil"/>
              <w:bottom w:val="nil"/>
              <w:right w:val="nil"/>
            </w:tcBorders>
            <w:shd w:val="clear" w:color="auto" w:fill="auto"/>
            <w:vAlign w:val="center"/>
            <w:hideMark/>
          </w:tcPr>
          <w:p w14:paraId="7C46148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485" w14:textId="77777777">
        <w:trPr>
          <w:trHeight w:val="330"/>
        </w:trPr>
        <w:tc>
          <w:tcPr>
            <w:tcW w:w="7100" w:type="dxa"/>
            <w:tcBorders>
              <w:top w:val="nil"/>
              <w:left w:val="nil"/>
              <w:bottom w:val="nil"/>
              <w:right w:val="nil"/>
            </w:tcBorders>
            <w:shd w:val="clear" w:color="auto" w:fill="auto"/>
            <w:vAlign w:val="center"/>
            <w:hideMark/>
          </w:tcPr>
          <w:p w14:paraId="7C46148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487" w14:textId="77777777">
        <w:trPr>
          <w:trHeight w:val="330"/>
        </w:trPr>
        <w:tc>
          <w:tcPr>
            <w:tcW w:w="7100" w:type="dxa"/>
            <w:tcBorders>
              <w:top w:val="nil"/>
              <w:left w:val="nil"/>
              <w:bottom w:val="nil"/>
              <w:right w:val="nil"/>
            </w:tcBorders>
            <w:shd w:val="clear" w:color="auto" w:fill="auto"/>
            <w:vAlign w:val="center"/>
            <w:hideMark/>
          </w:tcPr>
          <w:p w14:paraId="7C46148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489" w14:textId="77777777">
        <w:trPr>
          <w:trHeight w:val="330"/>
        </w:trPr>
        <w:tc>
          <w:tcPr>
            <w:tcW w:w="7100" w:type="dxa"/>
            <w:tcBorders>
              <w:top w:val="nil"/>
              <w:left w:val="nil"/>
              <w:bottom w:val="nil"/>
              <w:right w:val="nil"/>
            </w:tcBorders>
            <w:shd w:val="clear" w:color="auto" w:fill="auto"/>
            <w:vAlign w:val="center"/>
            <w:hideMark/>
          </w:tcPr>
          <w:p w14:paraId="7C46148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48B" w14:textId="77777777">
        <w:trPr>
          <w:trHeight w:val="330"/>
        </w:trPr>
        <w:tc>
          <w:tcPr>
            <w:tcW w:w="7100" w:type="dxa"/>
            <w:tcBorders>
              <w:top w:val="nil"/>
              <w:left w:val="nil"/>
              <w:bottom w:val="nil"/>
              <w:right w:val="nil"/>
            </w:tcBorders>
            <w:shd w:val="clear" w:color="auto" w:fill="auto"/>
            <w:vAlign w:val="center"/>
            <w:hideMark/>
          </w:tcPr>
          <w:p w14:paraId="7C46148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48D" w14:textId="77777777">
        <w:trPr>
          <w:trHeight w:val="330"/>
        </w:trPr>
        <w:tc>
          <w:tcPr>
            <w:tcW w:w="7100" w:type="dxa"/>
            <w:tcBorders>
              <w:top w:val="nil"/>
              <w:left w:val="nil"/>
              <w:bottom w:val="nil"/>
              <w:right w:val="nil"/>
            </w:tcBorders>
            <w:shd w:val="clear" w:color="auto" w:fill="auto"/>
            <w:vAlign w:val="center"/>
            <w:hideMark/>
          </w:tcPr>
          <w:p w14:paraId="7C46148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91 ως έχει     ΚΑΤΑ ΠΛΕΙΟΨΗΦΙΑ</w:t>
            </w:r>
          </w:p>
        </w:tc>
      </w:tr>
      <w:tr w:rsidR="00D41D4C" w14:paraId="7C46148F" w14:textId="77777777">
        <w:trPr>
          <w:trHeight w:val="330"/>
        </w:trPr>
        <w:tc>
          <w:tcPr>
            <w:tcW w:w="7100" w:type="dxa"/>
            <w:tcBorders>
              <w:top w:val="nil"/>
              <w:left w:val="nil"/>
              <w:bottom w:val="nil"/>
              <w:right w:val="nil"/>
            </w:tcBorders>
            <w:shd w:val="clear" w:color="auto" w:fill="auto"/>
            <w:vAlign w:val="center"/>
            <w:hideMark/>
          </w:tcPr>
          <w:p w14:paraId="7C46148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491" w14:textId="77777777">
        <w:trPr>
          <w:trHeight w:val="345"/>
        </w:trPr>
        <w:tc>
          <w:tcPr>
            <w:tcW w:w="7100" w:type="dxa"/>
            <w:tcBorders>
              <w:top w:val="nil"/>
              <w:left w:val="nil"/>
              <w:bottom w:val="nil"/>
              <w:right w:val="nil"/>
            </w:tcBorders>
            <w:shd w:val="clear" w:color="auto" w:fill="auto"/>
            <w:vAlign w:val="center"/>
            <w:hideMark/>
          </w:tcPr>
          <w:p w14:paraId="7C46149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493" w14:textId="77777777">
        <w:trPr>
          <w:trHeight w:val="330"/>
        </w:trPr>
        <w:tc>
          <w:tcPr>
            <w:tcW w:w="7100" w:type="dxa"/>
            <w:tcBorders>
              <w:top w:val="nil"/>
              <w:left w:val="nil"/>
              <w:bottom w:val="nil"/>
              <w:right w:val="nil"/>
            </w:tcBorders>
            <w:shd w:val="clear" w:color="auto" w:fill="auto"/>
            <w:vAlign w:val="center"/>
            <w:hideMark/>
          </w:tcPr>
          <w:p w14:paraId="7C46149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495" w14:textId="77777777">
        <w:trPr>
          <w:trHeight w:val="330"/>
        </w:trPr>
        <w:tc>
          <w:tcPr>
            <w:tcW w:w="7100" w:type="dxa"/>
            <w:tcBorders>
              <w:top w:val="nil"/>
              <w:left w:val="nil"/>
              <w:bottom w:val="nil"/>
              <w:right w:val="nil"/>
            </w:tcBorders>
            <w:shd w:val="clear" w:color="auto" w:fill="auto"/>
            <w:vAlign w:val="center"/>
            <w:hideMark/>
          </w:tcPr>
          <w:p w14:paraId="7C46149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497" w14:textId="77777777">
        <w:trPr>
          <w:trHeight w:val="330"/>
        </w:trPr>
        <w:tc>
          <w:tcPr>
            <w:tcW w:w="7100" w:type="dxa"/>
            <w:tcBorders>
              <w:top w:val="nil"/>
              <w:left w:val="nil"/>
              <w:bottom w:val="nil"/>
              <w:right w:val="nil"/>
            </w:tcBorders>
            <w:shd w:val="clear" w:color="auto" w:fill="auto"/>
            <w:vAlign w:val="center"/>
            <w:hideMark/>
          </w:tcPr>
          <w:p w14:paraId="7C46149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499" w14:textId="77777777">
        <w:trPr>
          <w:trHeight w:val="330"/>
        </w:trPr>
        <w:tc>
          <w:tcPr>
            <w:tcW w:w="7100" w:type="dxa"/>
            <w:tcBorders>
              <w:top w:val="nil"/>
              <w:left w:val="nil"/>
              <w:bottom w:val="nil"/>
              <w:right w:val="nil"/>
            </w:tcBorders>
            <w:shd w:val="clear" w:color="auto" w:fill="auto"/>
            <w:vAlign w:val="center"/>
            <w:hideMark/>
          </w:tcPr>
          <w:p w14:paraId="7C46149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49B" w14:textId="77777777">
        <w:trPr>
          <w:trHeight w:val="330"/>
        </w:trPr>
        <w:tc>
          <w:tcPr>
            <w:tcW w:w="7100" w:type="dxa"/>
            <w:tcBorders>
              <w:top w:val="nil"/>
              <w:left w:val="nil"/>
              <w:bottom w:val="nil"/>
              <w:right w:val="nil"/>
            </w:tcBorders>
            <w:shd w:val="clear" w:color="auto" w:fill="auto"/>
            <w:vAlign w:val="center"/>
            <w:hideMark/>
          </w:tcPr>
          <w:p w14:paraId="7C46149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92 ως έχει     ΚΑΤΑ ΠΛΕΙΟΨΗΦΙΑ</w:t>
            </w:r>
          </w:p>
        </w:tc>
      </w:tr>
      <w:tr w:rsidR="00D41D4C" w14:paraId="7C46149D" w14:textId="77777777">
        <w:trPr>
          <w:trHeight w:val="330"/>
        </w:trPr>
        <w:tc>
          <w:tcPr>
            <w:tcW w:w="7100" w:type="dxa"/>
            <w:tcBorders>
              <w:top w:val="nil"/>
              <w:left w:val="nil"/>
              <w:bottom w:val="nil"/>
              <w:right w:val="nil"/>
            </w:tcBorders>
            <w:shd w:val="clear" w:color="auto" w:fill="auto"/>
            <w:vAlign w:val="center"/>
            <w:hideMark/>
          </w:tcPr>
          <w:p w14:paraId="7C46149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49F" w14:textId="77777777">
        <w:trPr>
          <w:trHeight w:val="330"/>
        </w:trPr>
        <w:tc>
          <w:tcPr>
            <w:tcW w:w="7100" w:type="dxa"/>
            <w:tcBorders>
              <w:top w:val="nil"/>
              <w:left w:val="nil"/>
              <w:bottom w:val="nil"/>
              <w:right w:val="nil"/>
            </w:tcBorders>
            <w:shd w:val="clear" w:color="auto" w:fill="auto"/>
            <w:vAlign w:val="center"/>
            <w:hideMark/>
          </w:tcPr>
          <w:p w14:paraId="7C46149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4A1" w14:textId="77777777">
        <w:trPr>
          <w:trHeight w:val="330"/>
        </w:trPr>
        <w:tc>
          <w:tcPr>
            <w:tcW w:w="7100" w:type="dxa"/>
            <w:tcBorders>
              <w:top w:val="nil"/>
              <w:left w:val="nil"/>
              <w:bottom w:val="nil"/>
              <w:right w:val="nil"/>
            </w:tcBorders>
            <w:shd w:val="clear" w:color="auto" w:fill="auto"/>
            <w:vAlign w:val="center"/>
            <w:hideMark/>
          </w:tcPr>
          <w:p w14:paraId="7C4614A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4A3" w14:textId="77777777">
        <w:trPr>
          <w:trHeight w:val="330"/>
        </w:trPr>
        <w:tc>
          <w:tcPr>
            <w:tcW w:w="7100" w:type="dxa"/>
            <w:tcBorders>
              <w:top w:val="nil"/>
              <w:left w:val="nil"/>
              <w:bottom w:val="nil"/>
              <w:right w:val="nil"/>
            </w:tcBorders>
            <w:shd w:val="clear" w:color="auto" w:fill="auto"/>
            <w:vAlign w:val="center"/>
            <w:hideMark/>
          </w:tcPr>
          <w:p w14:paraId="7C4614A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4A5" w14:textId="77777777">
        <w:trPr>
          <w:trHeight w:val="330"/>
        </w:trPr>
        <w:tc>
          <w:tcPr>
            <w:tcW w:w="7100" w:type="dxa"/>
            <w:tcBorders>
              <w:top w:val="nil"/>
              <w:left w:val="nil"/>
              <w:bottom w:val="nil"/>
              <w:right w:val="nil"/>
            </w:tcBorders>
            <w:shd w:val="clear" w:color="auto" w:fill="auto"/>
            <w:vAlign w:val="center"/>
            <w:hideMark/>
          </w:tcPr>
          <w:p w14:paraId="7C4614A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4A7" w14:textId="77777777">
        <w:trPr>
          <w:trHeight w:val="330"/>
        </w:trPr>
        <w:tc>
          <w:tcPr>
            <w:tcW w:w="7100" w:type="dxa"/>
            <w:tcBorders>
              <w:top w:val="nil"/>
              <w:left w:val="nil"/>
              <w:bottom w:val="nil"/>
              <w:right w:val="nil"/>
            </w:tcBorders>
            <w:shd w:val="clear" w:color="auto" w:fill="auto"/>
            <w:vAlign w:val="center"/>
            <w:hideMark/>
          </w:tcPr>
          <w:p w14:paraId="7C4614A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4A9" w14:textId="77777777">
        <w:trPr>
          <w:trHeight w:val="330"/>
        </w:trPr>
        <w:tc>
          <w:tcPr>
            <w:tcW w:w="7100" w:type="dxa"/>
            <w:tcBorders>
              <w:top w:val="nil"/>
              <w:left w:val="nil"/>
              <w:bottom w:val="nil"/>
              <w:right w:val="nil"/>
            </w:tcBorders>
            <w:shd w:val="clear" w:color="auto" w:fill="auto"/>
            <w:vAlign w:val="center"/>
            <w:hideMark/>
          </w:tcPr>
          <w:p w14:paraId="7C4614A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93 ως έχει     ΚΑΤΑ ΠΛΕΙΟΨΗΦΙΑ</w:t>
            </w:r>
          </w:p>
        </w:tc>
      </w:tr>
      <w:tr w:rsidR="00D41D4C" w14:paraId="7C4614AB" w14:textId="77777777">
        <w:trPr>
          <w:trHeight w:val="330"/>
        </w:trPr>
        <w:tc>
          <w:tcPr>
            <w:tcW w:w="7100" w:type="dxa"/>
            <w:tcBorders>
              <w:top w:val="nil"/>
              <w:left w:val="nil"/>
              <w:bottom w:val="nil"/>
              <w:right w:val="nil"/>
            </w:tcBorders>
            <w:shd w:val="clear" w:color="auto" w:fill="auto"/>
            <w:vAlign w:val="center"/>
            <w:hideMark/>
          </w:tcPr>
          <w:p w14:paraId="7C4614A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4AD" w14:textId="77777777">
        <w:trPr>
          <w:trHeight w:val="330"/>
        </w:trPr>
        <w:tc>
          <w:tcPr>
            <w:tcW w:w="7100" w:type="dxa"/>
            <w:tcBorders>
              <w:top w:val="nil"/>
              <w:left w:val="nil"/>
              <w:bottom w:val="nil"/>
              <w:right w:val="nil"/>
            </w:tcBorders>
            <w:shd w:val="clear" w:color="auto" w:fill="auto"/>
            <w:vAlign w:val="center"/>
            <w:hideMark/>
          </w:tcPr>
          <w:p w14:paraId="7C4614A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4AF" w14:textId="77777777">
        <w:trPr>
          <w:trHeight w:val="345"/>
        </w:trPr>
        <w:tc>
          <w:tcPr>
            <w:tcW w:w="7100" w:type="dxa"/>
            <w:tcBorders>
              <w:top w:val="nil"/>
              <w:left w:val="nil"/>
              <w:bottom w:val="nil"/>
              <w:right w:val="nil"/>
            </w:tcBorders>
            <w:shd w:val="clear" w:color="auto" w:fill="auto"/>
            <w:vAlign w:val="center"/>
            <w:hideMark/>
          </w:tcPr>
          <w:p w14:paraId="7C4614A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4B1" w14:textId="77777777">
        <w:trPr>
          <w:trHeight w:val="330"/>
        </w:trPr>
        <w:tc>
          <w:tcPr>
            <w:tcW w:w="7100" w:type="dxa"/>
            <w:tcBorders>
              <w:top w:val="nil"/>
              <w:left w:val="nil"/>
              <w:bottom w:val="nil"/>
              <w:right w:val="nil"/>
            </w:tcBorders>
            <w:shd w:val="clear" w:color="auto" w:fill="auto"/>
            <w:vAlign w:val="center"/>
            <w:hideMark/>
          </w:tcPr>
          <w:p w14:paraId="7C4614B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4B3" w14:textId="77777777">
        <w:trPr>
          <w:trHeight w:val="330"/>
        </w:trPr>
        <w:tc>
          <w:tcPr>
            <w:tcW w:w="7100" w:type="dxa"/>
            <w:tcBorders>
              <w:top w:val="nil"/>
              <w:left w:val="nil"/>
              <w:bottom w:val="nil"/>
              <w:right w:val="nil"/>
            </w:tcBorders>
            <w:shd w:val="clear" w:color="auto" w:fill="auto"/>
            <w:vAlign w:val="center"/>
            <w:hideMark/>
          </w:tcPr>
          <w:p w14:paraId="7C4614B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4B5" w14:textId="77777777">
        <w:trPr>
          <w:trHeight w:val="330"/>
        </w:trPr>
        <w:tc>
          <w:tcPr>
            <w:tcW w:w="7100" w:type="dxa"/>
            <w:tcBorders>
              <w:top w:val="nil"/>
              <w:left w:val="nil"/>
              <w:bottom w:val="nil"/>
              <w:right w:val="nil"/>
            </w:tcBorders>
            <w:shd w:val="clear" w:color="auto" w:fill="auto"/>
            <w:vAlign w:val="center"/>
            <w:hideMark/>
          </w:tcPr>
          <w:p w14:paraId="7C4614B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4B7" w14:textId="77777777">
        <w:trPr>
          <w:trHeight w:val="330"/>
        </w:trPr>
        <w:tc>
          <w:tcPr>
            <w:tcW w:w="7100" w:type="dxa"/>
            <w:tcBorders>
              <w:top w:val="nil"/>
              <w:left w:val="nil"/>
              <w:bottom w:val="nil"/>
              <w:right w:val="nil"/>
            </w:tcBorders>
            <w:shd w:val="clear" w:color="auto" w:fill="auto"/>
            <w:vAlign w:val="center"/>
            <w:hideMark/>
          </w:tcPr>
          <w:p w14:paraId="7C4614B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94 ως έχει     ΚΑΤΑ ΠΛΕΙΟΨΗΦΙΑ</w:t>
            </w:r>
          </w:p>
        </w:tc>
      </w:tr>
      <w:tr w:rsidR="00D41D4C" w14:paraId="7C4614B9" w14:textId="77777777">
        <w:trPr>
          <w:trHeight w:val="330"/>
        </w:trPr>
        <w:tc>
          <w:tcPr>
            <w:tcW w:w="7100" w:type="dxa"/>
            <w:tcBorders>
              <w:top w:val="nil"/>
              <w:left w:val="nil"/>
              <w:bottom w:val="nil"/>
              <w:right w:val="nil"/>
            </w:tcBorders>
            <w:shd w:val="clear" w:color="auto" w:fill="auto"/>
            <w:vAlign w:val="center"/>
            <w:hideMark/>
          </w:tcPr>
          <w:p w14:paraId="7C4614B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D41D4C" w14:paraId="7C4614BB" w14:textId="77777777">
        <w:trPr>
          <w:trHeight w:val="330"/>
        </w:trPr>
        <w:tc>
          <w:tcPr>
            <w:tcW w:w="7100" w:type="dxa"/>
            <w:tcBorders>
              <w:top w:val="nil"/>
              <w:left w:val="nil"/>
              <w:bottom w:val="nil"/>
              <w:right w:val="nil"/>
            </w:tcBorders>
            <w:shd w:val="clear" w:color="auto" w:fill="auto"/>
            <w:vAlign w:val="center"/>
            <w:hideMark/>
          </w:tcPr>
          <w:p w14:paraId="7C4614B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4BD" w14:textId="77777777">
        <w:trPr>
          <w:trHeight w:val="330"/>
        </w:trPr>
        <w:tc>
          <w:tcPr>
            <w:tcW w:w="7100" w:type="dxa"/>
            <w:tcBorders>
              <w:top w:val="nil"/>
              <w:left w:val="nil"/>
              <w:bottom w:val="nil"/>
              <w:right w:val="nil"/>
            </w:tcBorders>
            <w:shd w:val="clear" w:color="auto" w:fill="auto"/>
            <w:vAlign w:val="center"/>
            <w:hideMark/>
          </w:tcPr>
          <w:p w14:paraId="7C4614B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4BF" w14:textId="77777777">
        <w:trPr>
          <w:trHeight w:val="330"/>
        </w:trPr>
        <w:tc>
          <w:tcPr>
            <w:tcW w:w="7100" w:type="dxa"/>
            <w:tcBorders>
              <w:top w:val="nil"/>
              <w:left w:val="nil"/>
              <w:bottom w:val="nil"/>
              <w:right w:val="nil"/>
            </w:tcBorders>
            <w:shd w:val="clear" w:color="auto" w:fill="auto"/>
            <w:vAlign w:val="center"/>
            <w:hideMark/>
          </w:tcPr>
          <w:p w14:paraId="7C4614B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4C1" w14:textId="77777777">
        <w:trPr>
          <w:trHeight w:val="330"/>
        </w:trPr>
        <w:tc>
          <w:tcPr>
            <w:tcW w:w="7100" w:type="dxa"/>
            <w:tcBorders>
              <w:top w:val="nil"/>
              <w:left w:val="nil"/>
              <w:bottom w:val="nil"/>
              <w:right w:val="nil"/>
            </w:tcBorders>
            <w:shd w:val="clear" w:color="auto" w:fill="auto"/>
            <w:vAlign w:val="center"/>
            <w:hideMark/>
          </w:tcPr>
          <w:p w14:paraId="7C4614C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4C3" w14:textId="77777777">
        <w:trPr>
          <w:trHeight w:val="330"/>
        </w:trPr>
        <w:tc>
          <w:tcPr>
            <w:tcW w:w="7100" w:type="dxa"/>
            <w:tcBorders>
              <w:top w:val="nil"/>
              <w:left w:val="nil"/>
              <w:bottom w:val="nil"/>
              <w:right w:val="nil"/>
            </w:tcBorders>
            <w:shd w:val="clear" w:color="auto" w:fill="auto"/>
            <w:vAlign w:val="center"/>
            <w:hideMark/>
          </w:tcPr>
          <w:p w14:paraId="7C4614C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4C5" w14:textId="77777777">
        <w:trPr>
          <w:trHeight w:val="330"/>
        </w:trPr>
        <w:tc>
          <w:tcPr>
            <w:tcW w:w="7100" w:type="dxa"/>
            <w:tcBorders>
              <w:top w:val="nil"/>
              <w:left w:val="nil"/>
              <w:bottom w:val="nil"/>
              <w:right w:val="nil"/>
            </w:tcBorders>
            <w:shd w:val="clear" w:color="auto" w:fill="auto"/>
            <w:vAlign w:val="center"/>
            <w:hideMark/>
          </w:tcPr>
          <w:p w14:paraId="7C4614C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95 ως έχει     ΚΑΤΑ ΠΛΕΙΟΨΗΦΙΑ</w:t>
            </w:r>
          </w:p>
        </w:tc>
      </w:tr>
      <w:tr w:rsidR="00D41D4C" w14:paraId="7C4614C7" w14:textId="77777777">
        <w:trPr>
          <w:trHeight w:val="330"/>
        </w:trPr>
        <w:tc>
          <w:tcPr>
            <w:tcW w:w="7100" w:type="dxa"/>
            <w:tcBorders>
              <w:top w:val="nil"/>
              <w:left w:val="nil"/>
              <w:bottom w:val="nil"/>
              <w:right w:val="nil"/>
            </w:tcBorders>
            <w:shd w:val="clear" w:color="auto" w:fill="auto"/>
            <w:vAlign w:val="center"/>
            <w:hideMark/>
          </w:tcPr>
          <w:p w14:paraId="7C4614C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4C9" w14:textId="77777777">
        <w:trPr>
          <w:trHeight w:val="330"/>
        </w:trPr>
        <w:tc>
          <w:tcPr>
            <w:tcW w:w="7100" w:type="dxa"/>
            <w:tcBorders>
              <w:top w:val="nil"/>
              <w:left w:val="nil"/>
              <w:bottom w:val="nil"/>
              <w:right w:val="nil"/>
            </w:tcBorders>
            <w:shd w:val="clear" w:color="auto" w:fill="auto"/>
            <w:vAlign w:val="center"/>
            <w:hideMark/>
          </w:tcPr>
          <w:p w14:paraId="7C4614C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4CB" w14:textId="77777777">
        <w:trPr>
          <w:trHeight w:val="330"/>
        </w:trPr>
        <w:tc>
          <w:tcPr>
            <w:tcW w:w="7100" w:type="dxa"/>
            <w:tcBorders>
              <w:top w:val="nil"/>
              <w:left w:val="nil"/>
              <w:bottom w:val="nil"/>
              <w:right w:val="nil"/>
            </w:tcBorders>
            <w:shd w:val="clear" w:color="auto" w:fill="auto"/>
            <w:vAlign w:val="center"/>
            <w:hideMark/>
          </w:tcPr>
          <w:p w14:paraId="7C4614C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4CD" w14:textId="77777777">
        <w:trPr>
          <w:trHeight w:val="330"/>
        </w:trPr>
        <w:tc>
          <w:tcPr>
            <w:tcW w:w="7100" w:type="dxa"/>
            <w:tcBorders>
              <w:top w:val="nil"/>
              <w:left w:val="nil"/>
              <w:bottom w:val="nil"/>
              <w:right w:val="nil"/>
            </w:tcBorders>
            <w:shd w:val="clear" w:color="auto" w:fill="auto"/>
            <w:vAlign w:val="center"/>
            <w:hideMark/>
          </w:tcPr>
          <w:p w14:paraId="7C4614C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4CF" w14:textId="77777777">
        <w:trPr>
          <w:trHeight w:val="330"/>
        </w:trPr>
        <w:tc>
          <w:tcPr>
            <w:tcW w:w="7100" w:type="dxa"/>
            <w:tcBorders>
              <w:top w:val="nil"/>
              <w:left w:val="nil"/>
              <w:bottom w:val="nil"/>
              <w:right w:val="nil"/>
            </w:tcBorders>
            <w:shd w:val="clear" w:color="auto" w:fill="auto"/>
            <w:vAlign w:val="center"/>
            <w:hideMark/>
          </w:tcPr>
          <w:p w14:paraId="7C4614C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4D1" w14:textId="77777777">
        <w:trPr>
          <w:trHeight w:val="330"/>
        </w:trPr>
        <w:tc>
          <w:tcPr>
            <w:tcW w:w="7100" w:type="dxa"/>
            <w:tcBorders>
              <w:top w:val="nil"/>
              <w:left w:val="nil"/>
              <w:bottom w:val="nil"/>
              <w:right w:val="nil"/>
            </w:tcBorders>
            <w:shd w:val="clear" w:color="auto" w:fill="auto"/>
            <w:vAlign w:val="center"/>
            <w:hideMark/>
          </w:tcPr>
          <w:p w14:paraId="7C4614D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4D3" w14:textId="77777777">
        <w:trPr>
          <w:trHeight w:val="330"/>
        </w:trPr>
        <w:tc>
          <w:tcPr>
            <w:tcW w:w="7100" w:type="dxa"/>
            <w:tcBorders>
              <w:top w:val="nil"/>
              <w:left w:val="nil"/>
              <w:bottom w:val="nil"/>
              <w:right w:val="nil"/>
            </w:tcBorders>
            <w:shd w:val="clear" w:color="auto" w:fill="auto"/>
            <w:vAlign w:val="center"/>
            <w:hideMark/>
          </w:tcPr>
          <w:p w14:paraId="7C4614D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96 ως έχει </w:t>
            </w:r>
            <w:r>
              <w:rPr>
                <w:rFonts w:ascii="Calibri" w:eastAsia="Times New Roman" w:hAnsi="Calibri" w:cs="Calibri"/>
                <w:color w:val="000000"/>
                <w:szCs w:val="24"/>
              </w:rPr>
              <w:t xml:space="preserve">    ΚΑΤΑ ΠΛΕΙΟΨΗΦΙΑ</w:t>
            </w:r>
          </w:p>
        </w:tc>
      </w:tr>
      <w:tr w:rsidR="00D41D4C" w14:paraId="7C4614D5" w14:textId="77777777">
        <w:trPr>
          <w:trHeight w:val="330"/>
        </w:trPr>
        <w:tc>
          <w:tcPr>
            <w:tcW w:w="7100" w:type="dxa"/>
            <w:tcBorders>
              <w:top w:val="nil"/>
              <w:left w:val="nil"/>
              <w:bottom w:val="nil"/>
              <w:right w:val="nil"/>
            </w:tcBorders>
            <w:shd w:val="clear" w:color="auto" w:fill="auto"/>
            <w:vAlign w:val="center"/>
            <w:hideMark/>
          </w:tcPr>
          <w:p w14:paraId="7C4614D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4D7" w14:textId="77777777">
        <w:trPr>
          <w:trHeight w:val="330"/>
        </w:trPr>
        <w:tc>
          <w:tcPr>
            <w:tcW w:w="7100" w:type="dxa"/>
            <w:tcBorders>
              <w:top w:val="nil"/>
              <w:left w:val="nil"/>
              <w:bottom w:val="nil"/>
              <w:right w:val="nil"/>
            </w:tcBorders>
            <w:shd w:val="clear" w:color="auto" w:fill="auto"/>
            <w:vAlign w:val="center"/>
            <w:hideMark/>
          </w:tcPr>
          <w:p w14:paraId="7C4614D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4D9" w14:textId="77777777">
        <w:trPr>
          <w:trHeight w:val="330"/>
        </w:trPr>
        <w:tc>
          <w:tcPr>
            <w:tcW w:w="7100" w:type="dxa"/>
            <w:tcBorders>
              <w:top w:val="nil"/>
              <w:left w:val="nil"/>
              <w:bottom w:val="nil"/>
              <w:right w:val="nil"/>
            </w:tcBorders>
            <w:shd w:val="clear" w:color="auto" w:fill="auto"/>
            <w:vAlign w:val="center"/>
            <w:hideMark/>
          </w:tcPr>
          <w:p w14:paraId="7C4614D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4DB" w14:textId="77777777">
        <w:trPr>
          <w:trHeight w:val="345"/>
        </w:trPr>
        <w:tc>
          <w:tcPr>
            <w:tcW w:w="7100" w:type="dxa"/>
            <w:tcBorders>
              <w:top w:val="nil"/>
              <w:left w:val="nil"/>
              <w:bottom w:val="nil"/>
              <w:right w:val="nil"/>
            </w:tcBorders>
            <w:shd w:val="clear" w:color="auto" w:fill="auto"/>
            <w:vAlign w:val="center"/>
            <w:hideMark/>
          </w:tcPr>
          <w:p w14:paraId="7C4614D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4DD" w14:textId="77777777">
        <w:trPr>
          <w:trHeight w:val="330"/>
        </w:trPr>
        <w:tc>
          <w:tcPr>
            <w:tcW w:w="7100" w:type="dxa"/>
            <w:tcBorders>
              <w:top w:val="nil"/>
              <w:left w:val="nil"/>
              <w:bottom w:val="nil"/>
              <w:right w:val="nil"/>
            </w:tcBorders>
            <w:shd w:val="clear" w:color="auto" w:fill="auto"/>
            <w:vAlign w:val="center"/>
            <w:hideMark/>
          </w:tcPr>
          <w:p w14:paraId="7C4614D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4DF" w14:textId="77777777">
        <w:trPr>
          <w:trHeight w:val="330"/>
        </w:trPr>
        <w:tc>
          <w:tcPr>
            <w:tcW w:w="7100" w:type="dxa"/>
            <w:tcBorders>
              <w:top w:val="nil"/>
              <w:left w:val="nil"/>
              <w:bottom w:val="nil"/>
              <w:right w:val="nil"/>
            </w:tcBorders>
            <w:shd w:val="clear" w:color="auto" w:fill="auto"/>
            <w:vAlign w:val="center"/>
            <w:hideMark/>
          </w:tcPr>
          <w:p w14:paraId="7C4614D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4E1" w14:textId="77777777">
        <w:trPr>
          <w:trHeight w:val="330"/>
        </w:trPr>
        <w:tc>
          <w:tcPr>
            <w:tcW w:w="7100" w:type="dxa"/>
            <w:tcBorders>
              <w:top w:val="nil"/>
              <w:left w:val="nil"/>
              <w:bottom w:val="nil"/>
              <w:right w:val="nil"/>
            </w:tcBorders>
            <w:shd w:val="clear" w:color="auto" w:fill="auto"/>
            <w:vAlign w:val="center"/>
            <w:hideMark/>
          </w:tcPr>
          <w:p w14:paraId="7C4614E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97 όπως τροπ.     ΚΑΤΑ ΠΛΕΙΟΨΗΦΙΑ</w:t>
            </w:r>
          </w:p>
        </w:tc>
      </w:tr>
      <w:tr w:rsidR="00D41D4C" w14:paraId="7C4614E3" w14:textId="77777777">
        <w:trPr>
          <w:trHeight w:val="330"/>
        </w:trPr>
        <w:tc>
          <w:tcPr>
            <w:tcW w:w="7100" w:type="dxa"/>
            <w:tcBorders>
              <w:top w:val="nil"/>
              <w:left w:val="nil"/>
              <w:bottom w:val="nil"/>
              <w:right w:val="nil"/>
            </w:tcBorders>
            <w:shd w:val="clear" w:color="auto" w:fill="auto"/>
            <w:vAlign w:val="center"/>
            <w:hideMark/>
          </w:tcPr>
          <w:p w14:paraId="7C4614E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4E5" w14:textId="77777777">
        <w:trPr>
          <w:trHeight w:val="330"/>
        </w:trPr>
        <w:tc>
          <w:tcPr>
            <w:tcW w:w="7100" w:type="dxa"/>
            <w:tcBorders>
              <w:top w:val="nil"/>
              <w:left w:val="nil"/>
              <w:bottom w:val="nil"/>
              <w:right w:val="nil"/>
            </w:tcBorders>
            <w:shd w:val="clear" w:color="auto" w:fill="auto"/>
            <w:vAlign w:val="center"/>
            <w:hideMark/>
          </w:tcPr>
          <w:p w14:paraId="7C4614E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4E7" w14:textId="77777777">
        <w:trPr>
          <w:trHeight w:val="330"/>
        </w:trPr>
        <w:tc>
          <w:tcPr>
            <w:tcW w:w="7100" w:type="dxa"/>
            <w:tcBorders>
              <w:top w:val="nil"/>
              <w:left w:val="nil"/>
              <w:bottom w:val="nil"/>
              <w:right w:val="nil"/>
            </w:tcBorders>
            <w:shd w:val="clear" w:color="auto" w:fill="auto"/>
            <w:vAlign w:val="center"/>
            <w:hideMark/>
          </w:tcPr>
          <w:p w14:paraId="7C4614E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4E9" w14:textId="77777777">
        <w:trPr>
          <w:trHeight w:val="330"/>
        </w:trPr>
        <w:tc>
          <w:tcPr>
            <w:tcW w:w="7100" w:type="dxa"/>
            <w:tcBorders>
              <w:top w:val="nil"/>
              <w:left w:val="nil"/>
              <w:bottom w:val="nil"/>
              <w:right w:val="nil"/>
            </w:tcBorders>
            <w:shd w:val="clear" w:color="auto" w:fill="auto"/>
            <w:vAlign w:val="center"/>
            <w:hideMark/>
          </w:tcPr>
          <w:p w14:paraId="7C4614E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4EB" w14:textId="77777777">
        <w:trPr>
          <w:trHeight w:val="330"/>
        </w:trPr>
        <w:tc>
          <w:tcPr>
            <w:tcW w:w="7100" w:type="dxa"/>
            <w:tcBorders>
              <w:top w:val="nil"/>
              <w:left w:val="nil"/>
              <w:bottom w:val="nil"/>
              <w:right w:val="nil"/>
            </w:tcBorders>
            <w:shd w:val="clear" w:color="auto" w:fill="auto"/>
            <w:vAlign w:val="center"/>
            <w:hideMark/>
          </w:tcPr>
          <w:p w14:paraId="7C4614E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4ED" w14:textId="77777777">
        <w:trPr>
          <w:trHeight w:val="330"/>
        </w:trPr>
        <w:tc>
          <w:tcPr>
            <w:tcW w:w="7100" w:type="dxa"/>
            <w:tcBorders>
              <w:top w:val="nil"/>
              <w:left w:val="nil"/>
              <w:bottom w:val="nil"/>
              <w:right w:val="nil"/>
            </w:tcBorders>
            <w:shd w:val="clear" w:color="auto" w:fill="auto"/>
            <w:vAlign w:val="center"/>
            <w:hideMark/>
          </w:tcPr>
          <w:p w14:paraId="7C4614E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4EF" w14:textId="77777777">
        <w:trPr>
          <w:trHeight w:val="345"/>
        </w:trPr>
        <w:tc>
          <w:tcPr>
            <w:tcW w:w="7100" w:type="dxa"/>
            <w:tcBorders>
              <w:top w:val="nil"/>
              <w:left w:val="nil"/>
              <w:bottom w:val="nil"/>
              <w:right w:val="nil"/>
            </w:tcBorders>
            <w:shd w:val="clear" w:color="auto" w:fill="auto"/>
            <w:vAlign w:val="center"/>
            <w:hideMark/>
          </w:tcPr>
          <w:p w14:paraId="7C4614E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98 όπως τροπ.     ΚΑΤΑ ΠΛΕΙΟΨΗΦΙΑ</w:t>
            </w:r>
          </w:p>
        </w:tc>
      </w:tr>
      <w:tr w:rsidR="00D41D4C" w14:paraId="7C4614F1" w14:textId="77777777">
        <w:trPr>
          <w:trHeight w:val="330"/>
        </w:trPr>
        <w:tc>
          <w:tcPr>
            <w:tcW w:w="7100" w:type="dxa"/>
            <w:tcBorders>
              <w:top w:val="nil"/>
              <w:left w:val="nil"/>
              <w:bottom w:val="nil"/>
              <w:right w:val="nil"/>
            </w:tcBorders>
            <w:shd w:val="clear" w:color="auto" w:fill="auto"/>
            <w:vAlign w:val="center"/>
            <w:hideMark/>
          </w:tcPr>
          <w:p w14:paraId="7C4614F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w:t>
            </w:r>
            <w:r>
              <w:rPr>
                <w:rFonts w:ascii="Calibri" w:eastAsia="Times New Roman" w:hAnsi="Calibri" w:cs="Calibri"/>
                <w:color w:val="000000"/>
                <w:szCs w:val="24"/>
              </w:rPr>
              <w:t xml:space="preserve"> ΝΑΙ</w:t>
            </w:r>
          </w:p>
        </w:tc>
      </w:tr>
      <w:tr w:rsidR="00D41D4C" w14:paraId="7C4614F3" w14:textId="77777777">
        <w:trPr>
          <w:trHeight w:val="330"/>
        </w:trPr>
        <w:tc>
          <w:tcPr>
            <w:tcW w:w="7100" w:type="dxa"/>
            <w:tcBorders>
              <w:top w:val="nil"/>
              <w:left w:val="nil"/>
              <w:bottom w:val="nil"/>
              <w:right w:val="nil"/>
            </w:tcBorders>
            <w:shd w:val="clear" w:color="auto" w:fill="auto"/>
            <w:vAlign w:val="center"/>
            <w:hideMark/>
          </w:tcPr>
          <w:p w14:paraId="7C4614F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4F5" w14:textId="77777777">
        <w:trPr>
          <w:trHeight w:val="330"/>
        </w:trPr>
        <w:tc>
          <w:tcPr>
            <w:tcW w:w="7100" w:type="dxa"/>
            <w:tcBorders>
              <w:top w:val="nil"/>
              <w:left w:val="nil"/>
              <w:bottom w:val="nil"/>
              <w:right w:val="nil"/>
            </w:tcBorders>
            <w:shd w:val="clear" w:color="auto" w:fill="auto"/>
            <w:vAlign w:val="center"/>
            <w:hideMark/>
          </w:tcPr>
          <w:p w14:paraId="7C4614F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4F7" w14:textId="77777777">
        <w:trPr>
          <w:trHeight w:val="330"/>
        </w:trPr>
        <w:tc>
          <w:tcPr>
            <w:tcW w:w="7100" w:type="dxa"/>
            <w:tcBorders>
              <w:top w:val="nil"/>
              <w:left w:val="nil"/>
              <w:bottom w:val="nil"/>
              <w:right w:val="nil"/>
            </w:tcBorders>
            <w:shd w:val="clear" w:color="auto" w:fill="auto"/>
            <w:vAlign w:val="center"/>
            <w:hideMark/>
          </w:tcPr>
          <w:p w14:paraId="7C4614F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4F9" w14:textId="77777777">
        <w:trPr>
          <w:trHeight w:val="345"/>
        </w:trPr>
        <w:tc>
          <w:tcPr>
            <w:tcW w:w="7100" w:type="dxa"/>
            <w:tcBorders>
              <w:top w:val="nil"/>
              <w:left w:val="nil"/>
              <w:bottom w:val="nil"/>
              <w:right w:val="nil"/>
            </w:tcBorders>
            <w:shd w:val="clear" w:color="auto" w:fill="auto"/>
            <w:vAlign w:val="center"/>
            <w:hideMark/>
          </w:tcPr>
          <w:p w14:paraId="7C4614F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4FB" w14:textId="77777777">
        <w:trPr>
          <w:trHeight w:val="330"/>
        </w:trPr>
        <w:tc>
          <w:tcPr>
            <w:tcW w:w="7100" w:type="dxa"/>
            <w:tcBorders>
              <w:top w:val="nil"/>
              <w:left w:val="nil"/>
              <w:bottom w:val="nil"/>
              <w:right w:val="nil"/>
            </w:tcBorders>
            <w:shd w:val="clear" w:color="auto" w:fill="auto"/>
            <w:vAlign w:val="center"/>
            <w:hideMark/>
          </w:tcPr>
          <w:p w14:paraId="7C4614F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4FD" w14:textId="77777777">
        <w:trPr>
          <w:trHeight w:val="330"/>
        </w:trPr>
        <w:tc>
          <w:tcPr>
            <w:tcW w:w="7100" w:type="dxa"/>
            <w:tcBorders>
              <w:top w:val="nil"/>
              <w:left w:val="nil"/>
              <w:bottom w:val="nil"/>
              <w:right w:val="nil"/>
            </w:tcBorders>
            <w:shd w:val="clear" w:color="auto" w:fill="auto"/>
            <w:vAlign w:val="center"/>
            <w:hideMark/>
          </w:tcPr>
          <w:p w14:paraId="7C4614F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99  όπως τροπ.     ΚΑΤΑ ΠΛΕΙΟΨΗΦΙΑ</w:t>
            </w:r>
          </w:p>
        </w:tc>
      </w:tr>
      <w:tr w:rsidR="00D41D4C" w14:paraId="7C4614FF" w14:textId="77777777">
        <w:trPr>
          <w:trHeight w:val="330"/>
        </w:trPr>
        <w:tc>
          <w:tcPr>
            <w:tcW w:w="7100" w:type="dxa"/>
            <w:tcBorders>
              <w:top w:val="nil"/>
              <w:left w:val="nil"/>
              <w:bottom w:val="nil"/>
              <w:right w:val="nil"/>
            </w:tcBorders>
            <w:shd w:val="clear" w:color="auto" w:fill="auto"/>
            <w:vAlign w:val="center"/>
            <w:hideMark/>
          </w:tcPr>
          <w:p w14:paraId="7C4614F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501" w14:textId="77777777">
        <w:trPr>
          <w:trHeight w:val="330"/>
        </w:trPr>
        <w:tc>
          <w:tcPr>
            <w:tcW w:w="7100" w:type="dxa"/>
            <w:tcBorders>
              <w:top w:val="nil"/>
              <w:left w:val="nil"/>
              <w:bottom w:val="nil"/>
              <w:right w:val="nil"/>
            </w:tcBorders>
            <w:shd w:val="clear" w:color="auto" w:fill="auto"/>
            <w:vAlign w:val="center"/>
            <w:hideMark/>
          </w:tcPr>
          <w:p w14:paraId="7C46150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503" w14:textId="77777777">
        <w:trPr>
          <w:trHeight w:val="330"/>
        </w:trPr>
        <w:tc>
          <w:tcPr>
            <w:tcW w:w="7100" w:type="dxa"/>
            <w:tcBorders>
              <w:top w:val="nil"/>
              <w:left w:val="nil"/>
              <w:bottom w:val="nil"/>
              <w:right w:val="nil"/>
            </w:tcBorders>
            <w:shd w:val="clear" w:color="auto" w:fill="auto"/>
            <w:vAlign w:val="center"/>
            <w:hideMark/>
          </w:tcPr>
          <w:p w14:paraId="7C46150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505" w14:textId="77777777">
        <w:trPr>
          <w:trHeight w:val="330"/>
        </w:trPr>
        <w:tc>
          <w:tcPr>
            <w:tcW w:w="7100" w:type="dxa"/>
            <w:tcBorders>
              <w:top w:val="nil"/>
              <w:left w:val="nil"/>
              <w:bottom w:val="nil"/>
              <w:right w:val="nil"/>
            </w:tcBorders>
            <w:shd w:val="clear" w:color="auto" w:fill="auto"/>
            <w:vAlign w:val="center"/>
            <w:hideMark/>
          </w:tcPr>
          <w:p w14:paraId="7C46150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507" w14:textId="77777777">
        <w:trPr>
          <w:trHeight w:val="330"/>
        </w:trPr>
        <w:tc>
          <w:tcPr>
            <w:tcW w:w="7100" w:type="dxa"/>
            <w:tcBorders>
              <w:top w:val="nil"/>
              <w:left w:val="nil"/>
              <w:bottom w:val="nil"/>
              <w:right w:val="nil"/>
            </w:tcBorders>
            <w:shd w:val="clear" w:color="auto" w:fill="auto"/>
            <w:vAlign w:val="center"/>
            <w:hideMark/>
          </w:tcPr>
          <w:p w14:paraId="7C46150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509" w14:textId="77777777">
        <w:trPr>
          <w:trHeight w:val="330"/>
        </w:trPr>
        <w:tc>
          <w:tcPr>
            <w:tcW w:w="7100" w:type="dxa"/>
            <w:tcBorders>
              <w:top w:val="nil"/>
              <w:left w:val="nil"/>
              <w:bottom w:val="nil"/>
              <w:right w:val="nil"/>
            </w:tcBorders>
            <w:shd w:val="clear" w:color="auto" w:fill="auto"/>
            <w:vAlign w:val="center"/>
            <w:hideMark/>
          </w:tcPr>
          <w:p w14:paraId="7C46150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ΕΝ. ΚΕΝΤΡΩΩΝ: -</w:t>
            </w:r>
          </w:p>
        </w:tc>
      </w:tr>
      <w:tr w:rsidR="00D41D4C" w14:paraId="7C46150B" w14:textId="77777777">
        <w:trPr>
          <w:trHeight w:val="330"/>
        </w:trPr>
        <w:tc>
          <w:tcPr>
            <w:tcW w:w="7100" w:type="dxa"/>
            <w:tcBorders>
              <w:top w:val="nil"/>
              <w:left w:val="nil"/>
              <w:bottom w:val="nil"/>
              <w:right w:val="nil"/>
            </w:tcBorders>
            <w:shd w:val="clear" w:color="auto" w:fill="auto"/>
            <w:vAlign w:val="center"/>
            <w:hideMark/>
          </w:tcPr>
          <w:p w14:paraId="7C46150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101 ως έχει     ΚΑΤΑ ΠΛΕΙΟΨΗΦΙΑ</w:t>
            </w:r>
          </w:p>
        </w:tc>
      </w:tr>
      <w:tr w:rsidR="00D41D4C" w14:paraId="7C46150D" w14:textId="77777777">
        <w:trPr>
          <w:trHeight w:val="330"/>
        </w:trPr>
        <w:tc>
          <w:tcPr>
            <w:tcW w:w="7100" w:type="dxa"/>
            <w:tcBorders>
              <w:top w:val="nil"/>
              <w:left w:val="nil"/>
              <w:bottom w:val="nil"/>
              <w:right w:val="nil"/>
            </w:tcBorders>
            <w:shd w:val="clear" w:color="auto" w:fill="auto"/>
            <w:vAlign w:val="center"/>
            <w:hideMark/>
          </w:tcPr>
          <w:p w14:paraId="7C46150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50F" w14:textId="77777777">
        <w:trPr>
          <w:trHeight w:val="330"/>
        </w:trPr>
        <w:tc>
          <w:tcPr>
            <w:tcW w:w="7100" w:type="dxa"/>
            <w:tcBorders>
              <w:top w:val="nil"/>
              <w:left w:val="nil"/>
              <w:bottom w:val="nil"/>
              <w:right w:val="nil"/>
            </w:tcBorders>
            <w:shd w:val="clear" w:color="auto" w:fill="auto"/>
            <w:vAlign w:val="center"/>
            <w:hideMark/>
          </w:tcPr>
          <w:p w14:paraId="7C46150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511" w14:textId="77777777">
        <w:trPr>
          <w:trHeight w:val="330"/>
        </w:trPr>
        <w:tc>
          <w:tcPr>
            <w:tcW w:w="7100" w:type="dxa"/>
            <w:tcBorders>
              <w:top w:val="nil"/>
              <w:left w:val="nil"/>
              <w:bottom w:val="nil"/>
              <w:right w:val="nil"/>
            </w:tcBorders>
            <w:shd w:val="clear" w:color="auto" w:fill="auto"/>
            <w:vAlign w:val="center"/>
            <w:hideMark/>
          </w:tcPr>
          <w:p w14:paraId="7C46151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513" w14:textId="77777777">
        <w:trPr>
          <w:trHeight w:val="330"/>
        </w:trPr>
        <w:tc>
          <w:tcPr>
            <w:tcW w:w="7100" w:type="dxa"/>
            <w:tcBorders>
              <w:top w:val="nil"/>
              <w:left w:val="nil"/>
              <w:bottom w:val="nil"/>
              <w:right w:val="nil"/>
            </w:tcBorders>
            <w:shd w:val="clear" w:color="auto" w:fill="auto"/>
            <w:vAlign w:val="center"/>
            <w:hideMark/>
          </w:tcPr>
          <w:p w14:paraId="7C46151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515" w14:textId="77777777">
        <w:trPr>
          <w:trHeight w:val="330"/>
        </w:trPr>
        <w:tc>
          <w:tcPr>
            <w:tcW w:w="7100" w:type="dxa"/>
            <w:tcBorders>
              <w:top w:val="nil"/>
              <w:left w:val="nil"/>
              <w:bottom w:val="nil"/>
              <w:right w:val="nil"/>
            </w:tcBorders>
            <w:shd w:val="clear" w:color="auto" w:fill="auto"/>
            <w:vAlign w:val="center"/>
            <w:hideMark/>
          </w:tcPr>
          <w:p w14:paraId="7C46151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517" w14:textId="77777777">
        <w:trPr>
          <w:trHeight w:val="330"/>
        </w:trPr>
        <w:tc>
          <w:tcPr>
            <w:tcW w:w="7100" w:type="dxa"/>
            <w:tcBorders>
              <w:top w:val="nil"/>
              <w:left w:val="nil"/>
              <w:bottom w:val="nil"/>
              <w:right w:val="nil"/>
            </w:tcBorders>
            <w:shd w:val="clear" w:color="auto" w:fill="auto"/>
            <w:vAlign w:val="center"/>
            <w:hideMark/>
          </w:tcPr>
          <w:p w14:paraId="7C46151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519" w14:textId="77777777">
        <w:trPr>
          <w:trHeight w:val="330"/>
        </w:trPr>
        <w:tc>
          <w:tcPr>
            <w:tcW w:w="7100" w:type="dxa"/>
            <w:tcBorders>
              <w:top w:val="nil"/>
              <w:left w:val="nil"/>
              <w:bottom w:val="nil"/>
              <w:right w:val="nil"/>
            </w:tcBorders>
            <w:shd w:val="clear" w:color="auto" w:fill="auto"/>
            <w:vAlign w:val="center"/>
            <w:hideMark/>
          </w:tcPr>
          <w:p w14:paraId="7C46151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102 ως έχει     ΚΑΤΑ ΠΛΕΙΟΨΗΦΙΑ</w:t>
            </w:r>
          </w:p>
        </w:tc>
      </w:tr>
      <w:tr w:rsidR="00D41D4C" w14:paraId="7C46151B" w14:textId="77777777">
        <w:trPr>
          <w:trHeight w:val="345"/>
        </w:trPr>
        <w:tc>
          <w:tcPr>
            <w:tcW w:w="7100" w:type="dxa"/>
            <w:tcBorders>
              <w:top w:val="nil"/>
              <w:left w:val="nil"/>
              <w:bottom w:val="nil"/>
              <w:right w:val="nil"/>
            </w:tcBorders>
            <w:shd w:val="clear" w:color="auto" w:fill="auto"/>
            <w:vAlign w:val="center"/>
            <w:hideMark/>
          </w:tcPr>
          <w:p w14:paraId="7C46151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51D" w14:textId="77777777">
        <w:trPr>
          <w:trHeight w:val="330"/>
        </w:trPr>
        <w:tc>
          <w:tcPr>
            <w:tcW w:w="7100" w:type="dxa"/>
            <w:tcBorders>
              <w:top w:val="nil"/>
              <w:left w:val="nil"/>
              <w:bottom w:val="nil"/>
              <w:right w:val="nil"/>
            </w:tcBorders>
            <w:shd w:val="clear" w:color="auto" w:fill="auto"/>
            <w:vAlign w:val="center"/>
            <w:hideMark/>
          </w:tcPr>
          <w:p w14:paraId="7C46151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51F" w14:textId="77777777">
        <w:trPr>
          <w:trHeight w:val="330"/>
        </w:trPr>
        <w:tc>
          <w:tcPr>
            <w:tcW w:w="7100" w:type="dxa"/>
            <w:tcBorders>
              <w:top w:val="nil"/>
              <w:left w:val="nil"/>
              <w:bottom w:val="nil"/>
              <w:right w:val="nil"/>
            </w:tcBorders>
            <w:shd w:val="clear" w:color="auto" w:fill="auto"/>
            <w:vAlign w:val="center"/>
            <w:hideMark/>
          </w:tcPr>
          <w:p w14:paraId="7C46151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521" w14:textId="77777777">
        <w:trPr>
          <w:trHeight w:val="330"/>
        </w:trPr>
        <w:tc>
          <w:tcPr>
            <w:tcW w:w="7100" w:type="dxa"/>
            <w:tcBorders>
              <w:top w:val="nil"/>
              <w:left w:val="nil"/>
              <w:bottom w:val="nil"/>
              <w:right w:val="nil"/>
            </w:tcBorders>
            <w:shd w:val="clear" w:color="auto" w:fill="auto"/>
            <w:vAlign w:val="center"/>
            <w:hideMark/>
          </w:tcPr>
          <w:p w14:paraId="7C46152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523" w14:textId="77777777">
        <w:trPr>
          <w:trHeight w:val="330"/>
        </w:trPr>
        <w:tc>
          <w:tcPr>
            <w:tcW w:w="7100" w:type="dxa"/>
            <w:tcBorders>
              <w:top w:val="nil"/>
              <w:left w:val="nil"/>
              <w:bottom w:val="nil"/>
              <w:right w:val="nil"/>
            </w:tcBorders>
            <w:shd w:val="clear" w:color="auto" w:fill="auto"/>
            <w:vAlign w:val="center"/>
            <w:hideMark/>
          </w:tcPr>
          <w:p w14:paraId="7C46152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525" w14:textId="77777777">
        <w:trPr>
          <w:trHeight w:val="345"/>
        </w:trPr>
        <w:tc>
          <w:tcPr>
            <w:tcW w:w="7100" w:type="dxa"/>
            <w:tcBorders>
              <w:top w:val="nil"/>
              <w:left w:val="nil"/>
              <w:bottom w:val="nil"/>
              <w:right w:val="nil"/>
            </w:tcBorders>
            <w:shd w:val="clear" w:color="auto" w:fill="auto"/>
            <w:vAlign w:val="center"/>
            <w:hideMark/>
          </w:tcPr>
          <w:p w14:paraId="7C46152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527" w14:textId="77777777">
        <w:trPr>
          <w:trHeight w:val="330"/>
        </w:trPr>
        <w:tc>
          <w:tcPr>
            <w:tcW w:w="7100" w:type="dxa"/>
            <w:tcBorders>
              <w:top w:val="nil"/>
              <w:left w:val="nil"/>
              <w:bottom w:val="nil"/>
              <w:right w:val="nil"/>
            </w:tcBorders>
            <w:shd w:val="clear" w:color="auto" w:fill="auto"/>
            <w:vAlign w:val="center"/>
            <w:hideMark/>
          </w:tcPr>
          <w:p w14:paraId="7C46152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103 ως έχει     ΚΑΤΑ ΠΛΕΙΟΨΗΦΙΑ</w:t>
            </w:r>
          </w:p>
        </w:tc>
      </w:tr>
      <w:tr w:rsidR="00D41D4C" w14:paraId="7C461529" w14:textId="77777777">
        <w:trPr>
          <w:trHeight w:val="330"/>
        </w:trPr>
        <w:tc>
          <w:tcPr>
            <w:tcW w:w="7100" w:type="dxa"/>
            <w:tcBorders>
              <w:top w:val="nil"/>
              <w:left w:val="nil"/>
              <w:bottom w:val="nil"/>
              <w:right w:val="nil"/>
            </w:tcBorders>
            <w:shd w:val="clear" w:color="auto" w:fill="auto"/>
            <w:vAlign w:val="center"/>
            <w:hideMark/>
          </w:tcPr>
          <w:p w14:paraId="7C46152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52B" w14:textId="77777777">
        <w:trPr>
          <w:trHeight w:val="330"/>
        </w:trPr>
        <w:tc>
          <w:tcPr>
            <w:tcW w:w="7100" w:type="dxa"/>
            <w:tcBorders>
              <w:top w:val="nil"/>
              <w:left w:val="nil"/>
              <w:bottom w:val="nil"/>
              <w:right w:val="nil"/>
            </w:tcBorders>
            <w:shd w:val="clear" w:color="auto" w:fill="auto"/>
            <w:vAlign w:val="center"/>
            <w:hideMark/>
          </w:tcPr>
          <w:p w14:paraId="7C46152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52D" w14:textId="77777777">
        <w:trPr>
          <w:trHeight w:val="330"/>
        </w:trPr>
        <w:tc>
          <w:tcPr>
            <w:tcW w:w="7100" w:type="dxa"/>
            <w:tcBorders>
              <w:top w:val="nil"/>
              <w:left w:val="nil"/>
              <w:bottom w:val="nil"/>
              <w:right w:val="nil"/>
            </w:tcBorders>
            <w:shd w:val="clear" w:color="auto" w:fill="auto"/>
            <w:vAlign w:val="center"/>
            <w:hideMark/>
          </w:tcPr>
          <w:p w14:paraId="7C46152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52F" w14:textId="77777777">
        <w:trPr>
          <w:trHeight w:val="330"/>
        </w:trPr>
        <w:tc>
          <w:tcPr>
            <w:tcW w:w="7100" w:type="dxa"/>
            <w:tcBorders>
              <w:top w:val="nil"/>
              <w:left w:val="nil"/>
              <w:bottom w:val="nil"/>
              <w:right w:val="nil"/>
            </w:tcBorders>
            <w:shd w:val="clear" w:color="auto" w:fill="auto"/>
            <w:vAlign w:val="center"/>
            <w:hideMark/>
          </w:tcPr>
          <w:p w14:paraId="7C46152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531" w14:textId="77777777">
        <w:trPr>
          <w:trHeight w:val="330"/>
        </w:trPr>
        <w:tc>
          <w:tcPr>
            <w:tcW w:w="7100" w:type="dxa"/>
            <w:tcBorders>
              <w:top w:val="nil"/>
              <w:left w:val="nil"/>
              <w:bottom w:val="nil"/>
              <w:right w:val="nil"/>
            </w:tcBorders>
            <w:shd w:val="clear" w:color="auto" w:fill="auto"/>
            <w:vAlign w:val="center"/>
            <w:hideMark/>
          </w:tcPr>
          <w:p w14:paraId="7C46153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533" w14:textId="77777777">
        <w:trPr>
          <w:trHeight w:val="330"/>
        </w:trPr>
        <w:tc>
          <w:tcPr>
            <w:tcW w:w="7100" w:type="dxa"/>
            <w:tcBorders>
              <w:top w:val="nil"/>
              <w:left w:val="nil"/>
              <w:bottom w:val="nil"/>
              <w:right w:val="nil"/>
            </w:tcBorders>
            <w:shd w:val="clear" w:color="auto" w:fill="auto"/>
            <w:vAlign w:val="center"/>
            <w:hideMark/>
          </w:tcPr>
          <w:p w14:paraId="7C46153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w:t>
            </w:r>
          </w:p>
        </w:tc>
      </w:tr>
      <w:tr w:rsidR="00D41D4C" w14:paraId="7C461535" w14:textId="77777777">
        <w:trPr>
          <w:trHeight w:val="330"/>
        </w:trPr>
        <w:tc>
          <w:tcPr>
            <w:tcW w:w="7100" w:type="dxa"/>
            <w:tcBorders>
              <w:top w:val="nil"/>
              <w:left w:val="nil"/>
              <w:bottom w:val="nil"/>
              <w:right w:val="nil"/>
            </w:tcBorders>
            <w:shd w:val="clear" w:color="auto" w:fill="auto"/>
            <w:vAlign w:val="center"/>
            <w:hideMark/>
          </w:tcPr>
          <w:p w14:paraId="7C46153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104 ως έχει     ΚΑΤΑ ΠΛΕΙΟΨΗΦΙΑ</w:t>
            </w:r>
          </w:p>
        </w:tc>
      </w:tr>
      <w:tr w:rsidR="00D41D4C" w14:paraId="7C461537" w14:textId="77777777">
        <w:trPr>
          <w:trHeight w:val="330"/>
        </w:trPr>
        <w:tc>
          <w:tcPr>
            <w:tcW w:w="7100" w:type="dxa"/>
            <w:tcBorders>
              <w:top w:val="nil"/>
              <w:left w:val="nil"/>
              <w:bottom w:val="nil"/>
              <w:right w:val="nil"/>
            </w:tcBorders>
            <w:shd w:val="clear" w:color="auto" w:fill="auto"/>
            <w:vAlign w:val="center"/>
            <w:hideMark/>
          </w:tcPr>
          <w:p w14:paraId="7C46153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539" w14:textId="77777777">
        <w:trPr>
          <w:trHeight w:val="345"/>
        </w:trPr>
        <w:tc>
          <w:tcPr>
            <w:tcW w:w="7100" w:type="dxa"/>
            <w:tcBorders>
              <w:top w:val="nil"/>
              <w:left w:val="nil"/>
              <w:bottom w:val="nil"/>
              <w:right w:val="nil"/>
            </w:tcBorders>
            <w:shd w:val="clear" w:color="auto" w:fill="auto"/>
            <w:vAlign w:val="center"/>
            <w:hideMark/>
          </w:tcPr>
          <w:p w14:paraId="7C46153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53B" w14:textId="77777777">
        <w:trPr>
          <w:trHeight w:val="330"/>
        </w:trPr>
        <w:tc>
          <w:tcPr>
            <w:tcW w:w="7100" w:type="dxa"/>
            <w:tcBorders>
              <w:top w:val="nil"/>
              <w:left w:val="nil"/>
              <w:bottom w:val="nil"/>
              <w:right w:val="nil"/>
            </w:tcBorders>
            <w:shd w:val="clear" w:color="auto" w:fill="auto"/>
            <w:vAlign w:val="center"/>
            <w:hideMark/>
          </w:tcPr>
          <w:p w14:paraId="7C46153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53D" w14:textId="77777777">
        <w:trPr>
          <w:trHeight w:val="330"/>
        </w:trPr>
        <w:tc>
          <w:tcPr>
            <w:tcW w:w="7100" w:type="dxa"/>
            <w:tcBorders>
              <w:top w:val="nil"/>
              <w:left w:val="nil"/>
              <w:bottom w:val="nil"/>
              <w:right w:val="nil"/>
            </w:tcBorders>
            <w:shd w:val="clear" w:color="auto" w:fill="auto"/>
            <w:vAlign w:val="center"/>
            <w:hideMark/>
          </w:tcPr>
          <w:p w14:paraId="7C46153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53F" w14:textId="77777777">
        <w:trPr>
          <w:trHeight w:val="330"/>
        </w:trPr>
        <w:tc>
          <w:tcPr>
            <w:tcW w:w="7100" w:type="dxa"/>
            <w:tcBorders>
              <w:top w:val="nil"/>
              <w:left w:val="nil"/>
              <w:bottom w:val="nil"/>
              <w:right w:val="nil"/>
            </w:tcBorders>
            <w:shd w:val="clear" w:color="auto" w:fill="auto"/>
            <w:vAlign w:val="center"/>
            <w:hideMark/>
          </w:tcPr>
          <w:p w14:paraId="7C46153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541" w14:textId="77777777">
        <w:trPr>
          <w:trHeight w:val="330"/>
        </w:trPr>
        <w:tc>
          <w:tcPr>
            <w:tcW w:w="7100" w:type="dxa"/>
            <w:tcBorders>
              <w:top w:val="nil"/>
              <w:left w:val="nil"/>
              <w:bottom w:val="nil"/>
              <w:right w:val="nil"/>
            </w:tcBorders>
            <w:shd w:val="clear" w:color="auto" w:fill="auto"/>
            <w:vAlign w:val="center"/>
            <w:hideMark/>
          </w:tcPr>
          <w:p w14:paraId="7C46154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543" w14:textId="77777777">
        <w:trPr>
          <w:trHeight w:val="330"/>
        </w:trPr>
        <w:tc>
          <w:tcPr>
            <w:tcW w:w="7100" w:type="dxa"/>
            <w:tcBorders>
              <w:top w:val="nil"/>
              <w:left w:val="nil"/>
              <w:bottom w:val="nil"/>
              <w:right w:val="nil"/>
            </w:tcBorders>
            <w:shd w:val="clear" w:color="auto" w:fill="auto"/>
            <w:vAlign w:val="center"/>
            <w:hideMark/>
          </w:tcPr>
          <w:p w14:paraId="7C46154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105 ως έχει     ΚΑΤΑ ΠΛΕΙΟΨΗΦΙΑ</w:t>
            </w:r>
          </w:p>
        </w:tc>
      </w:tr>
      <w:tr w:rsidR="00D41D4C" w14:paraId="7C461545" w14:textId="77777777">
        <w:trPr>
          <w:trHeight w:val="330"/>
        </w:trPr>
        <w:tc>
          <w:tcPr>
            <w:tcW w:w="7100" w:type="dxa"/>
            <w:tcBorders>
              <w:top w:val="nil"/>
              <w:left w:val="nil"/>
              <w:bottom w:val="nil"/>
              <w:right w:val="nil"/>
            </w:tcBorders>
            <w:shd w:val="clear" w:color="auto" w:fill="auto"/>
            <w:vAlign w:val="center"/>
            <w:hideMark/>
          </w:tcPr>
          <w:p w14:paraId="7C46154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547" w14:textId="77777777">
        <w:trPr>
          <w:trHeight w:val="330"/>
        </w:trPr>
        <w:tc>
          <w:tcPr>
            <w:tcW w:w="7100" w:type="dxa"/>
            <w:tcBorders>
              <w:top w:val="nil"/>
              <w:left w:val="nil"/>
              <w:bottom w:val="nil"/>
              <w:right w:val="nil"/>
            </w:tcBorders>
            <w:shd w:val="clear" w:color="auto" w:fill="auto"/>
            <w:vAlign w:val="center"/>
            <w:hideMark/>
          </w:tcPr>
          <w:p w14:paraId="7C46154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549" w14:textId="77777777">
        <w:trPr>
          <w:trHeight w:val="330"/>
        </w:trPr>
        <w:tc>
          <w:tcPr>
            <w:tcW w:w="7100" w:type="dxa"/>
            <w:tcBorders>
              <w:top w:val="nil"/>
              <w:left w:val="nil"/>
              <w:bottom w:val="nil"/>
              <w:right w:val="nil"/>
            </w:tcBorders>
            <w:shd w:val="clear" w:color="auto" w:fill="auto"/>
            <w:vAlign w:val="center"/>
            <w:hideMark/>
          </w:tcPr>
          <w:p w14:paraId="7C46154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54B" w14:textId="77777777">
        <w:trPr>
          <w:trHeight w:val="330"/>
        </w:trPr>
        <w:tc>
          <w:tcPr>
            <w:tcW w:w="7100" w:type="dxa"/>
            <w:tcBorders>
              <w:top w:val="nil"/>
              <w:left w:val="nil"/>
              <w:bottom w:val="nil"/>
              <w:right w:val="nil"/>
            </w:tcBorders>
            <w:shd w:val="clear" w:color="auto" w:fill="auto"/>
            <w:vAlign w:val="center"/>
            <w:hideMark/>
          </w:tcPr>
          <w:p w14:paraId="7C46154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54D" w14:textId="77777777">
        <w:trPr>
          <w:trHeight w:val="330"/>
        </w:trPr>
        <w:tc>
          <w:tcPr>
            <w:tcW w:w="7100" w:type="dxa"/>
            <w:tcBorders>
              <w:top w:val="nil"/>
              <w:left w:val="nil"/>
              <w:bottom w:val="nil"/>
              <w:right w:val="nil"/>
            </w:tcBorders>
            <w:shd w:val="clear" w:color="auto" w:fill="auto"/>
            <w:vAlign w:val="center"/>
            <w:hideMark/>
          </w:tcPr>
          <w:p w14:paraId="7C46154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54F" w14:textId="77777777">
        <w:trPr>
          <w:trHeight w:val="330"/>
        </w:trPr>
        <w:tc>
          <w:tcPr>
            <w:tcW w:w="7100" w:type="dxa"/>
            <w:tcBorders>
              <w:top w:val="nil"/>
              <w:left w:val="nil"/>
              <w:bottom w:val="nil"/>
              <w:right w:val="nil"/>
            </w:tcBorders>
            <w:shd w:val="clear" w:color="auto" w:fill="auto"/>
            <w:vAlign w:val="center"/>
            <w:hideMark/>
          </w:tcPr>
          <w:p w14:paraId="7C46154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551" w14:textId="77777777">
        <w:trPr>
          <w:trHeight w:val="330"/>
        </w:trPr>
        <w:tc>
          <w:tcPr>
            <w:tcW w:w="7100" w:type="dxa"/>
            <w:tcBorders>
              <w:top w:val="nil"/>
              <w:left w:val="nil"/>
              <w:bottom w:val="nil"/>
              <w:right w:val="nil"/>
            </w:tcBorders>
            <w:shd w:val="clear" w:color="auto" w:fill="auto"/>
            <w:vAlign w:val="center"/>
            <w:hideMark/>
          </w:tcPr>
          <w:p w14:paraId="7C46155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106 ως έχει  </w:t>
            </w:r>
            <w:r>
              <w:rPr>
                <w:rFonts w:ascii="Calibri" w:eastAsia="Times New Roman" w:hAnsi="Calibri" w:cs="Calibri"/>
                <w:color w:val="000000"/>
                <w:szCs w:val="24"/>
              </w:rPr>
              <w:t xml:space="preserve">   ΚΑΤΑ ΠΛΕΙΟΨΗΦΙΑ</w:t>
            </w:r>
          </w:p>
        </w:tc>
      </w:tr>
      <w:tr w:rsidR="00D41D4C" w14:paraId="7C461553" w14:textId="77777777">
        <w:trPr>
          <w:trHeight w:val="330"/>
        </w:trPr>
        <w:tc>
          <w:tcPr>
            <w:tcW w:w="7100" w:type="dxa"/>
            <w:tcBorders>
              <w:top w:val="nil"/>
              <w:left w:val="nil"/>
              <w:bottom w:val="nil"/>
              <w:right w:val="nil"/>
            </w:tcBorders>
            <w:shd w:val="clear" w:color="auto" w:fill="auto"/>
            <w:vAlign w:val="center"/>
            <w:hideMark/>
          </w:tcPr>
          <w:p w14:paraId="7C46155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555" w14:textId="77777777">
        <w:trPr>
          <w:trHeight w:val="330"/>
        </w:trPr>
        <w:tc>
          <w:tcPr>
            <w:tcW w:w="7100" w:type="dxa"/>
            <w:tcBorders>
              <w:top w:val="nil"/>
              <w:left w:val="nil"/>
              <w:bottom w:val="nil"/>
              <w:right w:val="nil"/>
            </w:tcBorders>
            <w:shd w:val="clear" w:color="auto" w:fill="auto"/>
            <w:vAlign w:val="center"/>
            <w:hideMark/>
          </w:tcPr>
          <w:p w14:paraId="7C46155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557" w14:textId="77777777">
        <w:trPr>
          <w:trHeight w:val="330"/>
        </w:trPr>
        <w:tc>
          <w:tcPr>
            <w:tcW w:w="7100" w:type="dxa"/>
            <w:tcBorders>
              <w:top w:val="nil"/>
              <w:left w:val="nil"/>
              <w:bottom w:val="nil"/>
              <w:right w:val="nil"/>
            </w:tcBorders>
            <w:shd w:val="clear" w:color="auto" w:fill="auto"/>
            <w:vAlign w:val="center"/>
            <w:hideMark/>
          </w:tcPr>
          <w:p w14:paraId="7C46155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559" w14:textId="77777777">
        <w:trPr>
          <w:trHeight w:val="330"/>
        </w:trPr>
        <w:tc>
          <w:tcPr>
            <w:tcW w:w="7100" w:type="dxa"/>
            <w:tcBorders>
              <w:top w:val="nil"/>
              <w:left w:val="nil"/>
              <w:bottom w:val="nil"/>
              <w:right w:val="nil"/>
            </w:tcBorders>
            <w:shd w:val="clear" w:color="auto" w:fill="auto"/>
            <w:vAlign w:val="center"/>
            <w:hideMark/>
          </w:tcPr>
          <w:p w14:paraId="7C46155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Χ.Α: OXI</w:t>
            </w:r>
          </w:p>
        </w:tc>
      </w:tr>
      <w:tr w:rsidR="00D41D4C" w14:paraId="7C46155B" w14:textId="77777777">
        <w:trPr>
          <w:trHeight w:val="330"/>
        </w:trPr>
        <w:tc>
          <w:tcPr>
            <w:tcW w:w="7100" w:type="dxa"/>
            <w:tcBorders>
              <w:top w:val="nil"/>
              <w:left w:val="nil"/>
              <w:bottom w:val="nil"/>
              <w:right w:val="nil"/>
            </w:tcBorders>
            <w:shd w:val="clear" w:color="auto" w:fill="auto"/>
            <w:vAlign w:val="center"/>
            <w:hideMark/>
          </w:tcPr>
          <w:p w14:paraId="7C46155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55D" w14:textId="77777777">
        <w:trPr>
          <w:trHeight w:val="330"/>
        </w:trPr>
        <w:tc>
          <w:tcPr>
            <w:tcW w:w="7100" w:type="dxa"/>
            <w:tcBorders>
              <w:top w:val="nil"/>
              <w:left w:val="nil"/>
              <w:bottom w:val="nil"/>
              <w:right w:val="nil"/>
            </w:tcBorders>
            <w:shd w:val="clear" w:color="auto" w:fill="auto"/>
            <w:vAlign w:val="center"/>
            <w:hideMark/>
          </w:tcPr>
          <w:p w14:paraId="7C46155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55F" w14:textId="77777777">
        <w:trPr>
          <w:trHeight w:val="330"/>
        </w:trPr>
        <w:tc>
          <w:tcPr>
            <w:tcW w:w="7100" w:type="dxa"/>
            <w:tcBorders>
              <w:top w:val="nil"/>
              <w:left w:val="nil"/>
              <w:bottom w:val="nil"/>
              <w:right w:val="nil"/>
            </w:tcBorders>
            <w:shd w:val="clear" w:color="auto" w:fill="auto"/>
            <w:vAlign w:val="center"/>
            <w:hideMark/>
          </w:tcPr>
          <w:p w14:paraId="7C46155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107 ως έχει     ΚΑΤΑ ΠΛΕΙΟΨΗΦΙΑ</w:t>
            </w:r>
          </w:p>
        </w:tc>
      </w:tr>
      <w:tr w:rsidR="00D41D4C" w14:paraId="7C461561" w14:textId="77777777">
        <w:trPr>
          <w:trHeight w:val="330"/>
        </w:trPr>
        <w:tc>
          <w:tcPr>
            <w:tcW w:w="7100" w:type="dxa"/>
            <w:tcBorders>
              <w:top w:val="nil"/>
              <w:left w:val="nil"/>
              <w:bottom w:val="nil"/>
              <w:right w:val="nil"/>
            </w:tcBorders>
            <w:shd w:val="clear" w:color="auto" w:fill="auto"/>
            <w:vAlign w:val="center"/>
            <w:hideMark/>
          </w:tcPr>
          <w:p w14:paraId="7C46156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563" w14:textId="77777777">
        <w:trPr>
          <w:trHeight w:val="330"/>
        </w:trPr>
        <w:tc>
          <w:tcPr>
            <w:tcW w:w="7100" w:type="dxa"/>
            <w:tcBorders>
              <w:top w:val="nil"/>
              <w:left w:val="nil"/>
              <w:bottom w:val="nil"/>
              <w:right w:val="nil"/>
            </w:tcBorders>
            <w:shd w:val="clear" w:color="auto" w:fill="auto"/>
            <w:vAlign w:val="center"/>
            <w:hideMark/>
          </w:tcPr>
          <w:p w14:paraId="7C46156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565" w14:textId="77777777">
        <w:trPr>
          <w:trHeight w:val="345"/>
        </w:trPr>
        <w:tc>
          <w:tcPr>
            <w:tcW w:w="7100" w:type="dxa"/>
            <w:tcBorders>
              <w:top w:val="nil"/>
              <w:left w:val="nil"/>
              <w:bottom w:val="nil"/>
              <w:right w:val="nil"/>
            </w:tcBorders>
            <w:shd w:val="clear" w:color="auto" w:fill="auto"/>
            <w:vAlign w:val="center"/>
            <w:hideMark/>
          </w:tcPr>
          <w:p w14:paraId="7C46156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567" w14:textId="77777777">
        <w:trPr>
          <w:trHeight w:val="330"/>
        </w:trPr>
        <w:tc>
          <w:tcPr>
            <w:tcW w:w="7100" w:type="dxa"/>
            <w:tcBorders>
              <w:top w:val="nil"/>
              <w:left w:val="nil"/>
              <w:bottom w:val="nil"/>
              <w:right w:val="nil"/>
            </w:tcBorders>
            <w:shd w:val="clear" w:color="auto" w:fill="auto"/>
            <w:vAlign w:val="center"/>
            <w:hideMark/>
          </w:tcPr>
          <w:p w14:paraId="7C46156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569" w14:textId="77777777">
        <w:trPr>
          <w:trHeight w:val="330"/>
        </w:trPr>
        <w:tc>
          <w:tcPr>
            <w:tcW w:w="7100" w:type="dxa"/>
            <w:tcBorders>
              <w:top w:val="nil"/>
              <w:left w:val="nil"/>
              <w:bottom w:val="nil"/>
              <w:right w:val="nil"/>
            </w:tcBorders>
            <w:shd w:val="clear" w:color="auto" w:fill="auto"/>
            <w:vAlign w:val="center"/>
            <w:hideMark/>
          </w:tcPr>
          <w:p w14:paraId="7C46156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56B" w14:textId="77777777">
        <w:trPr>
          <w:trHeight w:val="330"/>
        </w:trPr>
        <w:tc>
          <w:tcPr>
            <w:tcW w:w="7100" w:type="dxa"/>
            <w:tcBorders>
              <w:top w:val="nil"/>
              <w:left w:val="nil"/>
              <w:bottom w:val="nil"/>
              <w:right w:val="nil"/>
            </w:tcBorders>
            <w:shd w:val="clear" w:color="auto" w:fill="auto"/>
            <w:vAlign w:val="center"/>
            <w:hideMark/>
          </w:tcPr>
          <w:p w14:paraId="7C46156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56D" w14:textId="77777777">
        <w:trPr>
          <w:trHeight w:val="330"/>
        </w:trPr>
        <w:tc>
          <w:tcPr>
            <w:tcW w:w="7100" w:type="dxa"/>
            <w:tcBorders>
              <w:top w:val="nil"/>
              <w:left w:val="nil"/>
              <w:bottom w:val="nil"/>
              <w:right w:val="nil"/>
            </w:tcBorders>
            <w:shd w:val="clear" w:color="auto" w:fill="auto"/>
            <w:vAlign w:val="center"/>
            <w:hideMark/>
          </w:tcPr>
          <w:p w14:paraId="7C46156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108 ως έχει     ΚΑΤΑ ΠΛΕΙΟΨΗΦΙΑ</w:t>
            </w:r>
          </w:p>
        </w:tc>
      </w:tr>
      <w:tr w:rsidR="00D41D4C" w14:paraId="7C46156F" w14:textId="77777777">
        <w:trPr>
          <w:trHeight w:val="330"/>
        </w:trPr>
        <w:tc>
          <w:tcPr>
            <w:tcW w:w="7100" w:type="dxa"/>
            <w:tcBorders>
              <w:top w:val="nil"/>
              <w:left w:val="nil"/>
              <w:bottom w:val="nil"/>
              <w:right w:val="nil"/>
            </w:tcBorders>
            <w:shd w:val="clear" w:color="auto" w:fill="auto"/>
            <w:vAlign w:val="center"/>
            <w:hideMark/>
          </w:tcPr>
          <w:p w14:paraId="7C46156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571" w14:textId="77777777">
        <w:trPr>
          <w:trHeight w:val="330"/>
        </w:trPr>
        <w:tc>
          <w:tcPr>
            <w:tcW w:w="7100" w:type="dxa"/>
            <w:tcBorders>
              <w:top w:val="nil"/>
              <w:left w:val="nil"/>
              <w:bottom w:val="nil"/>
              <w:right w:val="nil"/>
            </w:tcBorders>
            <w:shd w:val="clear" w:color="auto" w:fill="auto"/>
            <w:vAlign w:val="center"/>
            <w:hideMark/>
          </w:tcPr>
          <w:p w14:paraId="7C46157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573" w14:textId="77777777">
        <w:trPr>
          <w:trHeight w:val="330"/>
        </w:trPr>
        <w:tc>
          <w:tcPr>
            <w:tcW w:w="7100" w:type="dxa"/>
            <w:tcBorders>
              <w:top w:val="nil"/>
              <w:left w:val="nil"/>
              <w:bottom w:val="nil"/>
              <w:right w:val="nil"/>
            </w:tcBorders>
            <w:shd w:val="clear" w:color="auto" w:fill="auto"/>
            <w:vAlign w:val="center"/>
            <w:hideMark/>
          </w:tcPr>
          <w:p w14:paraId="7C46157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575" w14:textId="77777777">
        <w:trPr>
          <w:trHeight w:val="330"/>
        </w:trPr>
        <w:tc>
          <w:tcPr>
            <w:tcW w:w="7100" w:type="dxa"/>
            <w:tcBorders>
              <w:top w:val="nil"/>
              <w:left w:val="nil"/>
              <w:bottom w:val="nil"/>
              <w:right w:val="nil"/>
            </w:tcBorders>
            <w:shd w:val="clear" w:color="auto" w:fill="auto"/>
            <w:vAlign w:val="center"/>
            <w:hideMark/>
          </w:tcPr>
          <w:p w14:paraId="7C46157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577" w14:textId="77777777">
        <w:trPr>
          <w:trHeight w:val="330"/>
        </w:trPr>
        <w:tc>
          <w:tcPr>
            <w:tcW w:w="7100" w:type="dxa"/>
            <w:tcBorders>
              <w:top w:val="nil"/>
              <w:left w:val="nil"/>
              <w:bottom w:val="nil"/>
              <w:right w:val="nil"/>
            </w:tcBorders>
            <w:shd w:val="clear" w:color="auto" w:fill="auto"/>
            <w:vAlign w:val="center"/>
            <w:hideMark/>
          </w:tcPr>
          <w:p w14:paraId="7C46157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579" w14:textId="77777777">
        <w:trPr>
          <w:trHeight w:val="330"/>
        </w:trPr>
        <w:tc>
          <w:tcPr>
            <w:tcW w:w="7100" w:type="dxa"/>
            <w:tcBorders>
              <w:top w:val="nil"/>
              <w:left w:val="nil"/>
              <w:bottom w:val="nil"/>
              <w:right w:val="nil"/>
            </w:tcBorders>
            <w:shd w:val="clear" w:color="auto" w:fill="auto"/>
            <w:vAlign w:val="center"/>
            <w:hideMark/>
          </w:tcPr>
          <w:p w14:paraId="7C46157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57B" w14:textId="77777777">
        <w:trPr>
          <w:trHeight w:val="330"/>
        </w:trPr>
        <w:tc>
          <w:tcPr>
            <w:tcW w:w="7100" w:type="dxa"/>
            <w:tcBorders>
              <w:top w:val="nil"/>
              <w:left w:val="nil"/>
              <w:bottom w:val="nil"/>
              <w:right w:val="nil"/>
            </w:tcBorders>
            <w:shd w:val="clear" w:color="auto" w:fill="auto"/>
            <w:vAlign w:val="center"/>
            <w:hideMark/>
          </w:tcPr>
          <w:p w14:paraId="7C46157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109 ως έχει     ΚΑΤΑ ΠΛΕΙΟΨΗΦΙΑ</w:t>
            </w:r>
          </w:p>
        </w:tc>
      </w:tr>
      <w:tr w:rsidR="00D41D4C" w14:paraId="7C46157D" w14:textId="77777777">
        <w:trPr>
          <w:trHeight w:val="330"/>
        </w:trPr>
        <w:tc>
          <w:tcPr>
            <w:tcW w:w="7100" w:type="dxa"/>
            <w:tcBorders>
              <w:top w:val="nil"/>
              <w:left w:val="nil"/>
              <w:bottom w:val="nil"/>
              <w:right w:val="nil"/>
            </w:tcBorders>
            <w:shd w:val="clear" w:color="auto" w:fill="auto"/>
            <w:vAlign w:val="center"/>
            <w:hideMark/>
          </w:tcPr>
          <w:p w14:paraId="7C46157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57F" w14:textId="77777777">
        <w:trPr>
          <w:trHeight w:val="330"/>
        </w:trPr>
        <w:tc>
          <w:tcPr>
            <w:tcW w:w="7100" w:type="dxa"/>
            <w:tcBorders>
              <w:top w:val="nil"/>
              <w:left w:val="nil"/>
              <w:bottom w:val="nil"/>
              <w:right w:val="nil"/>
            </w:tcBorders>
            <w:shd w:val="clear" w:color="auto" w:fill="auto"/>
            <w:vAlign w:val="center"/>
            <w:hideMark/>
          </w:tcPr>
          <w:p w14:paraId="7C46157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581" w14:textId="77777777">
        <w:trPr>
          <w:trHeight w:val="330"/>
        </w:trPr>
        <w:tc>
          <w:tcPr>
            <w:tcW w:w="7100" w:type="dxa"/>
            <w:tcBorders>
              <w:top w:val="nil"/>
              <w:left w:val="nil"/>
              <w:bottom w:val="nil"/>
              <w:right w:val="nil"/>
            </w:tcBorders>
            <w:shd w:val="clear" w:color="auto" w:fill="auto"/>
            <w:vAlign w:val="center"/>
            <w:hideMark/>
          </w:tcPr>
          <w:p w14:paraId="7C46158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583" w14:textId="77777777">
        <w:trPr>
          <w:trHeight w:val="345"/>
        </w:trPr>
        <w:tc>
          <w:tcPr>
            <w:tcW w:w="7100" w:type="dxa"/>
            <w:tcBorders>
              <w:top w:val="nil"/>
              <w:left w:val="nil"/>
              <w:bottom w:val="nil"/>
              <w:right w:val="nil"/>
            </w:tcBorders>
            <w:shd w:val="clear" w:color="auto" w:fill="auto"/>
            <w:vAlign w:val="center"/>
            <w:hideMark/>
          </w:tcPr>
          <w:p w14:paraId="7C46158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585" w14:textId="77777777">
        <w:trPr>
          <w:trHeight w:val="330"/>
        </w:trPr>
        <w:tc>
          <w:tcPr>
            <w:tcW w:w="7100" w:type="dxa"/>
            <w:tcBorders>
              <w:top w:val="nil"/>
              <w:left w:val="nil"/>
              <w:bottom w:val="nil"/>
              <w:right w:val="nil"/>
            </w:tcBorders>
            <w:shd w:val="clear" w:color="auto" w:fill="auto"/>
            <w:vAlign w:val="center"/>
            <w:hideMark/>
          </w:tcPr>
          <w:p w14:paraId="7C46158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587" w14:textId="77777777">
        <w:trPr>
          <w:trHeight w:val="330"/>
        </w:trPr>
        <w:tc>
          <w:tcPr>
            <w:tcW w:w="7100" w:type="dxa"/>
            <w:tcBorders>
              <w:top w:val="nil"/>
              <w:left w:val="nil"/>
              <w:bottom w:val="nil"/>
              <w:right w:val="nil"/>
            </w:tcBorders>
            <w:shd w:val="clear" w:color="auto" w:fill="auto"/>
            <w:vAlign w:val="center"/>
            <w:hideMark/>
          </w:tcPr>
          <w:p w14:paraId="7C46158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589" w14:textId="77777777">
        <w:trPr>
          <w:trHeight w:val="330"/>
        </w:trPr>
        <w:tc>
          <w:tcPr>
            <w:tcW w:w="7100" w:type="dxa"/>
            <w:tcBorders>
              <w:top w:val="nil"/>
              <w:left w:val="nil"/>
              <w:bottom w:val="nil"/>
              <w:right w:val="nil"/>
            </w:tcBorders>
            <w:shd w:val="clear" w:color="auto" w:fill="auto"/>
            <w:vAlign w:val="center"/>
            <w:hideMark/>
          </w:tcPr>
          <w:p w14:paraId="7C46158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110 ως έχει     ΚΑΤΑ ΠΛΕΙΟΨΗΦΙΑ</w:t>
            </w:r>
          </w:p>
        </w:tc>
      </w:tr>
      <w:tr w:rsidR="00D41D4C" w14:paraId="7C46158B" w14:textId="77777777">
        <w:trPr>
          <w:trHeight w:val="330"/>
        </w:trPr>
        <w:tc>
          <w:tcPr>
            <w:tcW w:w="7100" w:type="dxa"/>
            <w:tcBorders>
              <w:top w:val="nil"/>
              <w:left w:val="nil"/>
              <w:bottom w:val="nil"/>
              <w:right w:val="nil"/>
            </w:tcBorders>
            <w:shd w:val="clear" w:color="auto" w:fill="auto"/>
            <w:vAlign w:val="center"/>
            <w:hideMark/>
          </w:tcPr>
          <w:p w14:paraId="7C46158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58D" w14:textId="77777777">
        <w:trPr>
          <w:trHeight w:val="330"/>
        </w:trPr>
        <w:tc>
          <w:tcPr>
            <w:tcW w:w="7100" w:type="dxa"/>
            <w:tcBorders>
              <w:top w:val="nil"/>
              <w:left w:val="nil"/>
              <w:bottom w:val="nil"/>
              <w:right w:val="nil"/>
            </w:tcBorders>
            <w:shd w:val="clear" w:color="auto" w:fill="auto"/>
            <w:vAlign w:val="center"/>
            <w:hideMark/>
          </w:tcPr>
          <w:p w14:paraId="7C46158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58F" w14:textId="77777777">
        <w:trPr>
          <w:trHeight w:val="330"/>
        </w:trPr>
        <w:tc>
          <w:tcPr>
            <w:tcW w:w="7100" w:type="dxa"/>
            <w:tcBorders>
              <w:top w:val="nil"/>
              <w:left w:val="nil"/>
              <w:bottom w:val="nil"/>
              <w:right w:val="nil"/>
            </w:tcBorders>
            <w:shd w:val="clear" w:color="auto" w:fill="auto"/>
            <w:vAlign w:val="center"/>
            <w:hideMark/>
          </w:tcPr>
          <w:p w14:paraId="7C46158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591" w14:textId="77777777">
        <w:trPr>
          <w:trHeight w:val="330"/>
        </w:trPr>
        <w:tc>
          <w:tcPr>
            <w:tcW w:w="7100" w:type="dxa"/>
            <w:tcBorders>
              <w:top w:val="nil"/>
              <w:left w:val="nil"/>
              <w:bottom w:val="nil"/>
              <w:right w:val="nil"/>
            </w:tcBorders>
            <w:shd w:val="clear" w:color="auto" w:fill="auto"/>
            <w:vAlign w:val="center"/>
            <w:hideMark/>
          </w:tcPr>
          <w:p w14:paraId="7C46159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593" w14:textId="77777777">
        <w:trPr>
          <w:trHeight w:val="330"/>
        </w:trPr>
        <w:tc>
          <w:tcPr>
            <w:tcW w:w="7100" w:type="dxa"/>
            <w:tcBorders>
              <w:top w:val="nil"/>
              <w:left w:val="nil"/>
              <w:bottom w:val="nil"/>
              <w:right w:val="nil"/>
            </w:tcBorders>
            <w:shd w:val="clear" w:color="auto" w:fill="auto"/>
            <w:vAlign w:val="center"/>
            <w:hideMark/>
          </w:tcPr>
          <w:p w14:paraId="7C46159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595" w14:textId="77777777">
        <w:trPr>
          <w:trHeight w:val="330"/>
        </w:trPr>
        <w:tc>
          <w:tcPr>
            <w:tcW w:w="7100" w:type="dxa"/>
            <w:tcBorders>
              <w:top w:val="nil"/>
              <w:left w:val="nil"/>
              <w:bottom w:val="nil"/>
              <w:right w:val="nil"/>
            </w:tcBorders>
            <w:shd w:val="clear" w:color="auto" w:fill="auto"/>
            <w:vAlign w:val="center"/>
            <w:hideMark/>
          </w:tcPr>
          <w:p w14:paraId="7C46159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597" w14:textId="77777777">
        <w:trPr>
          <w:trHeight w:val="330"/>
        </w:trPr>
        <w:tc>
          <w:tcPr>
            <w:tcW w:w="7100" w:type="dxa"/>
            <w:tcBorders>
              <w:top w:val="nil"/>
              <w:left w:val="nil"/>
              <w:bottom w:val="nil"/>
              <w:right w:val="nil"/>
            </w:tcBorders>
            <w:shd w:val="clear" w:color="auto" w:fill="auto"/>
            <w:vAlign w:val="center"/>
            <w:hideMark/>
          </w:tcPr>
          <w:p w14:paraId="7C46159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111 ως έχει     ΚΑΤΑ ΠΛΕΙΟΨΗΦΙΑ</w:t>
            </w:r>
          </w:p>
        </w:tc>
      </w:tr>
      <w:tr w:rsidR="00D41D4C" w14:paraId="7C461599" w14:textId="77777777">
        <w:trPr>
          <w:trHeight w:val="330"/>
        </w:trPr>
        <w:tc>
          <w:tcPr>
            <w:tcW w:w="7100" w:type="dxa"/>
            <w:tcBorders>
              <w:top w:val="nil"/>
              <w:left w:val="nil"/>
              <w:bottom w:val="nil"/>
              <w:right w:val="nil"/>
            </w:tcBorders>
            <w:shd w:val="clear" w:color="auto" w:fill="auto"/>
            <w:vAlign w:val="center"/>
            <w:hideMark/>
          </w:tcPr>
          <w:p w14:paraId="7C46159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59B" w14:textId="77777777">
        <w:trPr>
          <w:trHeight w:val="330"/>
        </w:trPr>
        <w:tc>
          <w:tcPr>
            <w:tcW w:w="7100" w:type="dxa"/>
            <w:tcBorders>
              <w:top w:val="nil"/>
              <w:left w:val="nil"/>
              <w:bottom w:val="nil"/>
              <w:right w:val="nil"/>
            </w:tcBorders>
            <w:shd w:val="clear" w:color="auto" w:fill="auto"/>
            <w:vAlign w:val="center"/>
            <w:hideMark/>
          </w:tcPr>
          <w:p w14:paraId="7C46159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59D" w14:textId="77777777">
        <w:trPr>
          <w:trHeight w:val="330"/>
        </w:trPr>
        <w:tc>
          <w:tcPr>
            <w:tcW w:w="7100" w:type="dxa"/>
            <w:tcBorders>
              <w:top w:val="nil"/>
              <w:left w:val="nil"/>
              <w:bottom w:val="nil"/>
              <w:right w:val="nil"/>
            </w:tcBorders>
            <w:shd w:val="clear" w:color="auto" w:fill="auto"/>
            <w:vAlign w:val="center"/>
            <w:hideMark/>
          </w:tcPr>
          <w:p w14:paraId="7C46159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59F" w14:textId="77777777">
        <w:trPr>
          <w:trHeight w:val="330"/>
        </w:trPr>
        <w:tc>
          <w:tcPr>
            <w:tcW w:w="7100" w:type="dxa"/>
            <w:tcBorders>
              <w:top w:val="nil"/>
              <w:left w:val="nil"/>
              <w:bottom w:val="nil"/>
              <w:right w:val="nil"/>
            </w:tcBorders>
            <w:shd w:val="clear" w:color="auto" w:fill="auto"/>
            <w:vAlign w:val="center"/>
            <w:hideMark/>
          </w:tcPr>
          <w:p w14:paraId="7C46159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5A1" w14:textId="77777777">
        <w:trPr>
          <w:trHeight w:val="330"/>
        </w:trPr>
        <w:tc>
          <w:tcPr>
            <w:tcW w:w="7100" w:type="dxa"/>
            <w:tcBorders>
              <w:top w:val="nil"/>
              <w:left w:val="nil"/>
              <w:bottom w:val="nil"/>
              <w:right w:val="nil"/>
            </w:tcBorders>
            <w:shd w:val="clear" w:color="auto" w:fill="auto"/>
            <w:vAlign w:val="center"/>
            <w:hideMark/>
          </w:tcPr>
          <w:p w14:paraId="7C4615A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5A3" w14:textId="77777777">
        <w:trPr>
          <w:trHeight w:val="330"/>
        </w:trPr>
        <w:tc>
          <w:tcPr>
            <w:tcW w:w="7100" w:type="dxa"/>
            <w:tcBorders>
              <w:top w:val="nil"/>
              <w:left w:val="nil"/>
              <w:bottom w:val="nil"/>
              <w:right w:val="nil"/>
            </w:tcBorders>
            <w:shd w:val="clear" w:color="auto" w:fill="auto"/>
            <w:vAlign w:val="center"/>
            <w:hideMark/>
          </w:tcPr>
          <w:p w14:paraId="7C4615A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5A5" w14:textId="77777777">
        <w:trPr>
          <w:trHeight w:val="345"/>
        </w:trPr>
        <w:tc>
          <w:tcPr>
            <w:tcW w:w="7100" w:type="dxa"/>
            <w:tcBorders>
              <w:top w:val="nil"/>
              <w:left w:val="nil"/>
              <w:bottom w:val="nil"/>
              <w:right w:val="nil"/>
            </w:tcBorders>
            <w:shd w:val="clear" w:color="auto" w:fill="auto"/>
            <w:vAlign w:val="center"/>
            <w:hideMark/>
          </w:tcPr>
          <w:p w14:paraId="7C4615A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112 ως έχει     ΚΑΤΑ ΠΛΕΙΟΨΗΦΙΑ</w:t>
            </w:r>
          </w:p>
        </w:tc>
      </w:tr>
      <w:tr w:rsidR="00D41D4C" w14:paraId="7C4615A7" w14:textId="77777777">
        <w:trPr>
          <w:trHeight w:val="330"/>
        </w:trPr>
        <w:tc>
          <w:tcPr>
            <w:tcW w:w="7100" w:type="dxa"/>
            <w:tcBorders>
              <w:top w:val="nil"/>
              <w:left w:val="nil"/>
              <w:bottom w:val="nil"/>
              <w:right w:val="nil"/>
            </w:tcBorders>
            <w:shd w:val="clear" w:color="auto" w:fill="auto"/>
            <w:vAlign w:val="center"/>
            <w:hideMark/>
          </w:tcPr>
          <w:p w14:paraId="7C4615A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5A9" w14:textId="77777777">
        <w:trPr>
          <w:trHeight w:val="330"/>
        </w:trPr>
        <w:tc>
          <w:tcPr>
            <w:tcW w:w="7100" w:type="dxa"/>
            <w:tcBorders>
              <w:top w:val="nil"/>
              <w:left w:val="nil"/>
              <w:bottom w:val="nil"/>
              <w:right w:val="nil"/>
            </w:tcBorders>
            <w:shd w:val="clear" w:color="auto" w:fill="auto"/>
            <w:vAlign w:val="center"/>
            <w:hideMark/>
          </w:tcPr>
          <w:p w14:paraId="7C4615A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OXI</w:t>
            </w:r>
          </w:p>
        </w:tc>
      </w:tr>
      <w:tr w:rsidR="00D41D4C" w14:paraId="7C4615AB" w14:textId="77777777">
        <w:trPr>
          <w:trHeight w:val="330"/>
        </w:trPr>
        <w:tc>
          <w:tcPr>
            <w:tcW w:w="7100" w:type="dxa"/>
            <w:tcBorders>
              <w:top w:val="nil"/>
              <w:left w:val="nil"/>
              <w:bottom w:val="nil"/>
              <w:right w:val="nil"/>
            </w:tcBorders>
            <w:shd w:val="clear" w:color="auto" w:fill="auto"/>
            <w:vAlign w:val="center"/>
            <w:hideMark/>
          </w:tcPr>
          <w:p w14:paraId="7C4615A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5AD" w14:textId="77777777">
        <w:trPr>
          <w:trHeight w:val="330"/>
        </w:trPr>
        <w:tc>
          <w:tcPr>
            <w:tcW w:w="7100" w:type="dxa"/>
            <w:tcBorders>
              <w:top w:val="nil"/>
              <w:left w:val="nil"/>
              <w:bottom w:val="nil"/>
              <w:right w:val="nil"/>
            </w:tcBorders>
            <w:shd w:val="clear" w:color="auto" w:fill="auto"/>
            <w:vAlign w:val="center"/>
            <w:hideMark/>
          </w:tcPr>
          <w:p w14:paraId="7C4615A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5AF" w14:textId="77777777">
        <w:trPr>
          <w:trHeight w:val="345"/>
        </w:trPr>
        <w:tc>
          <w:tcPr>
            <w:tcW w:w="7100" w:type="dxa"/>
            <w:tcBorders>
              <w:top w:val="nil"/>
              <w:left w:val="nil"/>
              <w:bottom w:val="nil"/>
              <w:right w:val="nil"/>
            </w:tcBorders>
            <w:shd w:val="clear" w:color="auto" w:fill="auto"/>
            <w:vAlign w:val="center"/>
            <w:hideMark/>
          </w:tcPr>
          <w:p w14:paraId="7C4615A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5B1" w14:textId="77777777">
        <w:trPr>
          <w:trHeight w:val="330"/>
        </w:trPr>
        <w:tc>
          <w:tcPr>
            <w:tcW w:w="7100" w:type="dxa"/>
            <w:tcBorders>
              <w:top w:val="nil"/>
              <w:left w:val="nil"/>
              <w:bottom w:val="nil"/>
              <w:right w:val="nil"/>
            </w:tcBorders>
            <w:shd w:val="clear" w:color="auto" w:fill="auto"/>
            <w:vAlign w:val="center"/>
            <w:hideMark/>
          </w:tcPr>
          <w:p w14:paraId="7C4615B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5B3" w14:textId="77777777">
        <w:trPr>
          <w:trHeight w:val="330"/>
        </w:trPr>
        <w:tc>
          <w:tcPr>
            <w:tcW w:w="7100" w:type="dxa"/>
            <w:tcBorders>
              <w:top w:val="nil"/>
              <w:left w:val="nil"/>
              <w:bottom w:val="nil"/>
              <w:right w:val="nil"/>
            </w:tcBorders>
            <w:shd w:val="clear" w:color="auto" w:fill="auto"/>
            <w:vAlign w:val="center"/>
            <w:hideMark/>
          </w:tcPr>
          <w:p w14:paraId="7C4615B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113 ως έχει     ΚΑΤΑ ΠΛΕΙΟΨΗΦΙΑ</w:t>
            </w:r>
          </w:p>
        </w:tc>
      </w:tr>
      <w:tr w:rsidR="00D41D4C" w14:paraId="7C4615B5" w14:textId="77777777">
        <w:trPr>
          <w:trHeight w:val="330"/>
        </w:trPr>
        <w:tc>
          <w:tcPr>
            <w:tcW w:w="7100" w:type="dxa"/>
            <w:tcBorders>
              <w:top w:val="nil"/>
              <w:left w:val="nil"/>
              <w:bottom w:val="nil"/>
              <w:right w:val="nil"/>
            </w:tcBorders>
            <w:shd w:val="clear" w:color="auto" w:fill="auto"/>
            <w:vAlign w:val="center"/>
            <w:hideMark/>
          </w:tcPr>
          <w:p w14:paraId="7C4615B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5B7" w14:textId="77777777">
        <w:trPr>
          <w:trHeight w:val="330"/>
        </w:trPr>
        <w:tc>
          <w:tcPr>
            <w:tcW w:w="7100" w:type="dxa"/>
            <w:tcBorders>
              <w:top w:val="nil"/>
              <w:left w:val="nil"/>
              <w:bottom w:val="nil"/>
              <w:right w:val="nil"/>
            </w:tcBorders>
            <w:shd w:val="clear" w:color="auto" w:fill="auto"/>
            <w:vAlign w:val="center"/>
            <w:hideMark/>
          </w:tcPr>
          <w:p w14:paraId="7C4615B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5B9" w14:textId="77777777">
        <w:trPr>
          <w:trHeight w:val="330"/>
        </w:trPr>
        <w:tc>
          <w:tcPr>
            <w:tcW w:w="7100" w:type="dxa"/>
            <w:tcBorders>
              <w:top w:val="nil"/>
              <w:left w:val="nil"/>
              <w:bottom w:val="nil"/>
              <w:right w:val="nil"/>
            </w:tcBorders>
            <w:shd w:val="clear" w:color="auto" w:fill="auto"/>
            <w:vAlign w:val="center"/>
            <w:hideMark/>
          </w:tcPr>
          <w:p w14:paraId="7C4615B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5BB" w14:textId="77777777">
        <w:trPr>
          <w:trHeight w:val="330"/>
        </w:trPr>
        <w:tc>
          <w:tcPr>
            <w:tcW w:w="7100" w:type="dxa"/>
            <w:tcBorders>
              <w:top w:val="nil"/>
              <w:left w:val="nil"/>
              <w:bottom w:val="nil"/>
              <w:right w:val="nil"/>
            </w:tcBorders>
            <w:shd w:val="clear" w:color="auto" w:fill="auto"/>
            <w:vAlign w:val="center"/>
            <w:hideMark/>
          </w:tcPr>
          <w:p w14:paraId="7C4615B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5BD" w14:textId="77777777">
        <w:trPr>
          <w:trHeight w:val="330"/>
        </w:trPr>
        <w:tc>
          <w:tcPr>
            <w:tcW w:w="7100" w:type="dxa"/>
            <w:tcBorders>
              <w:top w:val="nil"/>
              <w:left w:val="nil"/>
              <w:bottom w:val="nil"/>
              <w:right w:val="nil"/>
            </w:tcBorders>
            <w:shd w:val="clear" w:color="auto" w:fill="auto"/>
            <w:vAlign w:val="center"/>
            <w:hideMark/>
          </w:tcPr>
          <w:p w14:paraId="7C4615B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5BF" w14:textId="77777777">
        <w:trPr>
          <w:trHeight w:val="330"/>
        </w:trPr>
        <w:tc>
          <w:tcPr>
            <w:tcW w:w="7100" w:type="dxa"/>
            <w:tcBorders>
              <w:top w:val="nil"/>
              <w:left w:val="nil"/>
              <w:bottom w:val="nil"/>
              <w:right w:val="nil"/>
            </w:tcBorders>
            <w:shd w:val="clear" w:color="auto" w:fill="auto"/>
            <w:vAlign w:val="center"/>
            <w:hideMark/>
          </w:tcPr>
          <w:p w14:paraId="7C4615B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5C1" w14:textId="77777777">
        <w:trPr>
          <w:trHeight w:val="330"/>
        </w:trPr>
        <w:tc>
          <w:tcPr>
            <w:tcW w:w="7100" w:type="dxa"/>
            <w:tcBorders>
              <w:top w:val="nil"/>
              <w:left w:val="nil"/>
              <w:bottom w:val="nil"/>
              <w:right w:val="nil"/>
            </w:tcBorders>
            <w:shd w:val="clear" w:color="auto" w:fill="auto"/>
            <w:vAlign w:val="center"/>
            <w:hideMark/>
          </w:tcPr>
          <w:p w14:paraId="7C4615C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114 ως έχει     ΚΑΤΑ ΠΛΕΙΟΨΗΦΙΑ</w:t>
            </w:r>
          </w:p>
        </w:tc>
      </w:tr>
      <w:tr w:rsidR="00D41D4C" w14:paraId="7C4615C3" w14:textId="77777777">
        <w:trPr>
          <w:trHeight w:val="345"/>
        </w:trPr>
        <w:tc>
          <w:tcPr>
            <w:tcW w:w="7100" w:type="dxa"/>
            <w:tcBorders>
              <w:top w:val="nil"/>
              <w:left w:val="nil"/>
              <w:bottom w:val="nil"/>
              <w:right w:val="nil"/>
            </w:tcBorders>
            <w:shd w:val="clear" w:color="auto" w:fill="auto"/>
            <w:vAlign w:val="center"/>
            <w:hideMark/>
          </w:tcPr>
          <w:p w14:paraId="7C4615C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5C5" w14:textId="77777777">
        <w:trPr>
          <w:trHeight w:val="330"/>
        </w:trPr>
        <w:tc>
          <w:tcPr>
            <w:tcW w:w="7100" w:type="dxa"/>
            <w:tcBorders>
              <w:top w:val="nil"/>
              <w:left w:val="nil"/>
              <w:bottom w:val="nil"/>
              <w:right w:val="nil"/>
            </w:tcBorders>
            <w:shd w:val="clear" w:color="auto" w:fill="auto"/>
            <w:vAlign w:val="center"/>
            <w:hideMark/>
          </w:tcPr>
          <w:p w14:paraId="7C4615C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5C7" w14:textId="77777777">
        <w:trPr>
          <w:trHeight w:val="330"/>
        </w:trPr>
        <w:tc>
          <w:tcPr>
            <w:tcW w:w="7100" w:type="dxa"/>
            <w:tcBorders>
              <w:top w:val="nil"/>
              <w:left w:val="nil"/>
              <w:bottom w:val="nil"/>
              <w:right w:val="nil"/>
            </w:tcBorders>
            <w:shd w:val="clear" w:color="auto" w:fill="auto"/>
            <w:vAlign w:val="center"/>
            <w:hideMark/>
          </w:tcPr>
          <w:p w14:paraId="7C4615C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5C9" w14:textId="77777777">
        <w:trPr>
          <w:trHeight w:val="330"/>
        </w:trPr>
        <w:tc>
          <w:tcPr>
            <w:tcW w:w="7100" w:type="dxa"/>
            <w:tcBorders>
              <w:top w:val="nil"/>
              <w:left w:val="nil"/>
              <w:bottom w:val="nil"/>
              <w:right w:val="nil"/>
            </w:tcBorders>
            <w:shd w:val="clear" w:color="auto" w:fill="auto"/>
            <w:vAlign w:val="center"/>
            <w:hideMark/>
          </w:tcPr>
          <w:p w14:paraId="7C4615C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5CB" w14:textId="77777777">
        <w:trPr>
          <w:trHeight w:val="330"/>
        </w:trPr>
        <w:tc>
          <w:tcPr>
            <w:tcW w:w="7100" w:type="dxa"/>
            <w:tcBorders>
              <w:top w:val="nil"/>
              <w:left w:val="nil"/>
              <w:bottom w:val="nil"/>
              <w:right w:val="nil"/>
            </w:tcBorders>
            <w:shd w:val="clear" w:color="auto" w:fill="auto"/>
            <w:vAlign w:val="center"/>
            <w:hideMark/>
          </w:tcPr>
          <w:p w14:paraId="7C4615C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5CD" w14:textId="77777777">
        <w:trPr>
          <w:trHeight w:val="345"/>
        </w:trPr>
        <w:tc>
          <w:tcPr>
            <w:tcW w:w="7100" w:type="dxa"/>
            <w:tcBorders>
              <w:top w:val="nil"/>
              <w:left w:val="nil"/>
              <w:bottom w:val="nil"/>
              <w:right w:val="nil"/>
            </w:tcBorders>
            <w:shd w:val="clear" w:color="auto" w:fill="auto"/>
            <w:vAlign w:val="center"/>
            <w:hideMark/>
          </w:tcPr>
          <w:p w14:paraId="7C4615C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5CF" w14:textId="77777777">
        <w:trPr>
          <w:trHeight w:val="330"/>
        </w:trPr>
        <w:tc>
          <w:tcPr>
            <w:tcW w:w="7100" w:type="dxa"/>
            <w:tcBorders>
              <w:top w:val="nil"/>
              <w:left w:val="nil"/>
              <w:bottom w:val="nil"/>
              <w:right w:val="nil"/>
            </w:tcBorders>
            <w:shd w:val="clear" w:color="auto" w:fill="auto"/>
            <w:vAlign w:val="center"/>
            <w:hideMark/>
          </w:tcPr>
          <w:p w14:paraId="7C4615C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115 ως έχει     ΚΑΤΑ </w:t>
            </w:r>
            <w:r>
              <w:rPr>
                <w:rFonts w:ascii="Calibri" w:eastAsia="Times New Roman" w:hAnsi="Calibri" w:cs="Calibri"/>
                <w:color w:val="000000"/>
                <w:szCs w:val="24"/>
              </w:rPr>
              <w:t>ΠΛΕΙΟΨΗΦΙΑ</w:t>
            </w:r>
          </w:p>
        </w:tc>
      </w:tr>
      <w:tr w:rsidR="00D41D4C" w14:paraId="7C4615D1" w14:textId="77777777">
        <w:trPr>
          <w:trHeight w:val="330"/>
        </w:trPr>
        <w:tc>
          <w:tcPr>
            <w:tcW w:w="7100" w:type="dxa"/>
            <w:tcBorders>
              <w:top w:val="nil"/>
              <w:left w:val="nil"/>
              <w:bottom w:val="nil"/>
              <w:right w:val="nil"/>
            </w:tcBorders>
            <w:shd w:val="clear" w:color="auto" w:fill="auto"/>
            <w:vAlign w:val="center"/>
            <w:hideMark/>
          </w:tcPr>
          <w:p w14:paraId="7C4615D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5D3" w14:textId="77777777">
        <w:trPr>
          <w:trHeight w:val="330"/>
        </w:trPr>
        <w:tc>
          <w:tcPr>
            <w:tcW w:w="7100" w:type="dxa"/>
            <w:tcBorders>
              <w:top w:val="nil"/>
              <w:left w:val="nil"/>
              <w:bottom w:val="nil"/>
              <w:right w:val="nil"/>
            </w:tcBorders>
            <w:shd w:val="clear" w:color="auto" w:fill="auto"/>
            <w:vAlign w:val="center"/>
            <w:hideMark/>
          </w:tcPr>
          <w:p w14:paraId="7C4615D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5D5" w14:textId="77777777">
        <w:trPr>
          <w:trHeight w:val="330"/>
        </w:trPr>
        <w:tc>
          <w:tcPr>
            <w:tcW w:w="7100" w:type="dxa"/>
            <w:tcBorders>
              <w:top w:val="nil"/>
              <w:left w:val="nil"/>
              <w:bottom w:val="nil"/>
              <w:right w:val="nil"/>
            </w:tcBorders>
            <w:shd w:val="clear" w:color="auto" w:fill="auto"/>
            <w:vAlign w:val="center"/>
            <w:hideMark/>
          </w:tcPr>
          <w:p w14:paraId="7C4615D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5D7" w14:textId="77777777">
        <w:trPr>
          <w:trHeight w:val="330"/>
        </w:trPr>
        <w:tc>
          <w:tcPr>
            <w:tcW w:w="7100" w:type="dxa"/>
            <w:tcBorders>
              <w:top w:val="nil"/>
              <w:left w:val="nil"/>
              <w:bottom w:val="nil"/>
              <w:right w:val="nil"/>
            </w:tcBorders>
            <w:shd w:val="clear" w:color="auto" w:fill="auto"/>
            <w:vAlign w:val="center"/>
            <w:hideMark/>
          </w:tcPr>
          <w:p w14:paraId="7C4615D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5D9" w14:textId="77777777">
        <w:trPr>
          <w:trHeight w:val="330"/>
        </w:trPr>
        <w:tc>
          <w:tcPr>
            <w:tcW w:w="7100" w:type="dxa"/>
            <w:tcBorders>
              <w:top w:val="nil"/>
              <w:left w:val="nil"/>
              <w:bottom w:val="nil"/>
              <w:right w:val="nil"/>
            </w:tcBorders>
            <w:shd w:val="clear" w:color="auto" w:fill="auto"/>
            <w:vAlign w:val="center"/>
            <w:hideMark/>
          </w:tcPr>
          <w:p w14:paraId="7C4615D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5DB" w14:textId="77777777">
        <w:trPr>
          <w:trHeight w:val="330"/>
        </w:trPr>
        <w:tc>
          <w:tcPr>
            <w:tcW w:w="7100" w:type="dxa"/>
            <w:tcBorders>
              <w:top w:val="nil"/>
              <w:left w:val="nil"/>
              <w:bottom w:val="nil"/>
              <w:right w:val="nil"/>
            </w:tcBorders>
            <w:shd w:val="clear" w:color="auto" w:fill="auto"/>
            <w:vAlign w:val="center"/>
            <w:hideMark/>
          </w:tcPr>
          <w:p w14:paraId="7C4615D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5DD" w14:textId="77777777">
        <w:trPr>
          <w:trHeight w:val="330"/>
        </w:trPr>
        <w:tc>
          <w:tcPr>
            <w:tcW w:w="7100" w:type="dxa"/>
            <w:tcBorders>
              <w:top w:val="nil"/>
              <w:left w:val="nil"/>
              <w:bottom w:val="nil"/>
              <w:right w:val="nil"/>
            </w:tcBorders>
            <w:shd w:val="clear" w:color="auto" w:fill="auto"/>
            <w:vAlign w:val="center"/>
            <w:hideMark/>
          </w:tcPr>
          <w:p w14:paraId="7C4615D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116 ως έχει     ΚΑΤΑ ΠΛΕΙΟΨΗΦΙΑ</w:t>
            </w:r>
          </w:p>
        </w:tc>
      </w:tr>
      <w:tr w:rsidR="00D41D4C" w14:paraId="7C4615DF" w14:textId="77777777">
        <w:trPr>
          <w:trHeight w:val="330"/>
        </w:trPr>
        <w:tc>
          <w:tcPr>
            <w:tcW w:w="7100" w:type="dxa"/>
            <w:tcBorders>
              <w:top w:val="nil"/>
              <w:left w:val="nil"/>
              <w:bottom w:val="nil"/>
              <w:right w:val="nil"/>
            </w:tcBorders>
            <w:shd w:val="clear" w:color="auto" w:fill="auto"/>
            <w:vAlign w:val="center"/>
            <w:hideMark/>
          </w:tcPr>
          <w:p w14:paraId="7C4615D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5E1" w14:textId="77777777">
        <w:trPr>
          <w:trHeight w:val="330"/>
        </w:trPr>
        <w:tc>
          <w:tcPr>
            <w:tcW w:w="7100" w:type="dxa"/>
            <w:tcBorders>
              <w:top w:val="nil"/>
              <w:left w:val="nil"/>
              <w:bottom w:val="nil"/>
              <w:right w:val="nil"/>
            </w:tcBorders>
            <w:shd w:val="clear" w:color="auto" w:fill="auto"/>
            <w:vAlign w:val="center"/>
            <w:hideMark/>
          </w:tcPr>
          <w:p w14:paraId="7C4615E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5E3" w14:textId="77777777">
        <w:trPr>
          <w:trHeight w:val="330"/>
        </w:trPr>
        <w:tc>
          <w:tcPr>
            <w:tcW w:w="7100" w:type="dxa"/>
            <w:tcBorders>
              <w:top w:val="nil"/>
              <w:left w:val="nil"/>
              <w:bottom w:val="nil"/>
              <w:right w:val="nil"/>
            </w:tcBorders>
            <w:shd w:val="clear" w:color="auto" w:fill="auto"/>
            <w:vAlign w:val="center"/>
            <w:hideMark/>
          </w:tcPr>
          <w:p w14:paraId="7C4615E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5E5" w14:textId="77777777">
        <w:trPr>
          <w:trHeight w:val="330"/>
        </w:trPr>
        <w:tc>
          <w:tcPr>
            <w:tcW w:w="7100" w:type="dxa"/>
            <w:tcBorders>
              <w:top w:val="nil"/>
              <w:left w:val="nil"/>
              <w:bottom w:val="nil"/>
              <w:right w:val="nil"/>
            </w:tcBorders>
            <w:shd w:val="clear" w:color="auto" w:fill="auto"/>
            <w:vAlign w:val="center"/>
            <w:hideMark/>
          </w:tcPr>
          <w:p w14:paraId="7C4615E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5E7" w14:textId="77777777">
        <w:trPr>
          <w:trHeight w:val="330"/>
        </w:trPr>
        <w:tc>
          <w:tcPr>
            <w:tcW w:w="7100" w:type="dxa"/>
            <w:tcBorders>
              <w:top w:val="nil"/>
              <w:left w:val="nil"/>
              <w:bottom w:val="nil"/>
              <w:right w:val="nil"/>
            </w:tcBorders>
            <w:shd w:val="clear" w:color="auto" w:fill="auto"/>
            <w:vAlign w:val="center"/>
            <w:hideMark/>
          </w:tcPr>
          <w:p w14:paraId="7C4615E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5E9" w14:textId="77777777">
        <w:trPr>
          <w:trHeight w:val="330"/>
        </w:trPr>
        <w:tc>
          <w:tcPr>
            <w:tcW w:w="7100" w:type="dxa"/>
            <w:tcBorders>
              <w:top w:val="nil"/>
              <w:left w:val="nil"/>
              <w:bottom w:val="nil"/>
              <w:right w:val="nil"/>
            </w:tcBorders>
            <w:shd w:val="clear" w:color="auto" w:fill="auto"/>
            <w:vAlign w:val="center"/>
            <w:hideMark/>
          </w:tcPr>
          <w:p w14:paraId="7C4615E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5EB" w14:textId="77777777">
        <w:trPr>
          <w:trHeight w:val="330"/>
        </w:trPr>
        <w:tc>
          <w:tcPr>
            <w:tcW w:w="7100" w:type="dxa"/>
            <w:tcBorders>
              <w:top w:val="nil"/>
              <w:left w:val="nil"/>
              <w:bottom w:val="nil"/>
              <w:right w:val="nil"/>
            </w:tcBorders>
            <w:shd w:val="clear" w:color="auto" w:fill="auto"/>
            <w:vAlign w:val="center"/>
            <w:hideMark/>
          </w:tcPr>
          <w:p w14:paraId="7C4615E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117 ως έχει     ΚΑΤΑ ΠΛΕΙΟΨΗΦΙΑ</w:t>
            </w:r>
          </w:p>
        </w:tc>
      </w:tr>
      <w:tr w:rsidR="00D41D4C" w14:paraId="7C4615ED" w14:textId="77777777">
        <w:trPr>
          <w:trHeight w:val="330"/>
        </w:trPr>
        <w:tc>
          <w:tcPr>
            <w:tcW w:w="7100" w:type="dxa"/>
            <w:tcBorders>
              <w:top w:val="nil"/>
              <w:left w:val="nil"/>
              <w:bottom w:val="nil"/>
              <w:right w:val="nil"/>
            </w:tcBorders>
            <w:shd w:val="clear" w:color="auto" w:fill="auto"/>
            <w:vAlign w:val="center"/>
            <w:hideMark/>
          </w:tcPr>
          <w:p w14:paraId="7C4615E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5EF" w14:textId="77777777">
        <w:trPr>
          <w:trHeight w:val="345"/>
        </w:trPr>
        <w:tc>
          <w:tcPr>
            <w:tcW w:w="7100" w:type="dxa"/>
            <w:tcBorders>
              <w:top w:val="nil"/>
              <w:left w:val="nil"/>
              <w:bottom w:val="nil"/>
              <w:right w:val="nil"/>
            </w:tcBorders>
            <w:shd w:val="clear" w:color="auto" w:fill="auto"/>
            <w:vAlign w:val="center"/>
            <w:hideMark/>
          </w:tcPr>
          <w:p w14:paraId="7C4615E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Ν.Δ.: </w:t>
            </w:r>
            <w:r>
              <w:rPr>
                <w:rFonts w:ascii="Calibri" w:eastAsia="Times New Roman" w:hAnsi="Calibri" w:cs="Calibri"/>
                <w:color w:val="000000"/>
                <w:szCs w:val="24"/>
              </w:rPr>
              <w:t>OXI</w:t>
            </w:r>
          </w:p>
        </w:tc>
      </w:tr>
      <w:tr w:rsidR="00D41D4C" w14:paraId="7C4615F1" w14:textId="77777777">
        <w:trPr>
          <w:trHeight w:val="330"/>
        </w:trPr>
        <w:tc>
          <w:tcPr>
            <w:tcW w:w="7100" w:type="dxa"/>
            <w:tcBorders>
              <w:top w:val="nil"/>
              <w:left w:val="nil"/>
              <w:bottom w:val="nil"/>
              <w:right w:val="nil"/>
            </w:tcBorders>
            <w:shd w:val="clear" w:color="auto" w:fill="auto"/>
            <w:vAlign w:val="center"/>
            <w:hideMark/>
          </w:tcPr>
          <w:p w14:paraId="7C4615F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5F3" w14:textId="77777777">
        <w:trPr>
          <w:trHeight w:val="330"/>
        </w:trPr>
        <w:tc>
          <w:tcPr>
            <w:tcW w:w="7100" w:type="dxa"/>
            <w:tcBorders>
              <w:top w:val="nil"/>
              <w:left w:val="nil"/>
              <w:bottom w:val="nil"/>
              <w:right w:val="nil"/>
            </w:tcBorders>
            <w:shd w:val="clear" w:color="auto" w:fill="auto"/>
            <w:vAlign w:val="center"/>
            <w:hideMark/>
          </w:tcPr>
          <w:p w14:paraId="7C4615F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5F5" w14:textId="77777777">
        <w:trPr>
          <w:trHeight w:val="330"/>
        </w:trPr>
        <w:tc>
          <w:tcPr>
            <w:tcW w:w="7100" w:type="dxa"/>
            <w:tcBorders>
              <w:top w:val="nil"/>
              <w:left w:val="nil"/>
              <w:bottom w:val="nil"/>
              <w:right w:val="nil"/>
            </w:tcBorders>
            <w:shd w:val="clear" w:color="auto" w:fill="auto"/>
            <w:vAlign w:val="center"/>
            <w:hideMark/>
          </w:tcPr>
          <w:p w14:paraId="7C4615F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5F7" w14:textId="77777777">
        <w:trPr>
          <w:trHeight w:val="330"/>
        </w:trPr>
        <w:tc>
          <w:tcPr>
            <w:tcW w:w="7100" w:type="dxa"/>
            <w:tcBorders>
              <w:top w:val="nil"/>
              <w:left w:val="nil"/>
              <w:bottom w:val="nil"/>
              <w:right w:val="nil"/>
            </w:tcBorders>
            <w:shd w:val="clear" w:color="auto" w:fill="auto"/>
            <w:vAlign w:val="center"/>
            <w:hideMark/>
          </w:tcPr>
          <w:p w14:paraId="7C4615F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5F9" w14:textId="77777777">
        <w:trPr>
          <w:trHeight w:val="330"/>
        </w:trPr>
        <w:tc>
          <w:tcPr>
            <w:tcW w:w="7100" w:type="dxa"/>
            <w:tcBorders>
              <w:top w:val="nil"/>
              <w:left w:val="nil"/>
              <w:bottom w:val="nil"/>
              <w:right w:val="nil"/>
            </w:tcBorders>
            <w:shd w:val="clear" w:color="auto" w:fill="auto"/>
            <w:vAlign w:val="center"/>
            <w:hideMark/>
          </w:tcPr>
          <w:p w14:paraId="7C4615F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118 ως έχει     ΚΑΤΑ ΠΛΕΙΟΨΗΦΙΑ</w:t>
            </w:r>
          </w:p>
        </w:tc>
      </w:tr>
      <w:tr w:rsidR="00D41D4C" w14:paraId="7C4615FB" w14:textId="77777777">
        <w:trPr>
          <w:trHeight w:val="330"/>
        </w:trPr>
        <w:tc>
          <w:tcPr>
            <w:tcW w:w="7100" w:type="dxa"/>
            <w:tcBorders>
              <w:top w:val="nil"/>
              <w:left w:val="nil"/>
              <w:bottom w:val="nil"/>
              <w:right w:val="nil"/>
            </w:tcBorders>
            <w:shd w:val="clear" w:color="auto" w:fill="auto"/>
            <w:vAlign w:val="center"/>
            <w:hideMark/>
          </w:tcPr>
          <w:p w14:paraId="7C4615F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5FD" w14:textId="77777777">
        <w:trPr>
          <w:trHeight w:val="330"/>
        </w:trPr>
        <w:tc>
          <w:tcPr>
            <w:tcW w:w="7100" w:type="dxa"/>
            <w:tcBorders>
              <w:top w:val="nil"/>
              <w:left w:val="nil"/>
              <w:bottom w:val="nil"/>
              <w:right w:val="nil"/>
            </w:tcBorders>
            <w:shd w:val="clear" w:color="auto" w:fill="auto"/>
            <w:vAlign w:val="center"/>
            <w:hideMark/>
          </w:tcPr>
          <w:p w14:paraId="7C4615F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5FF" w14:textId="77777777">
        <w:trPr>
          <w:trHeight w:val="330"/>
        </w:trPr>
        <w:tc>
          <w:tcPr>
            <w:tcW w:w="7100" w:type="dxa"/>
            <w:tcBorders>
              <w:top w:val="nil"/>
              <w:left w:val="nil"/>
              <w:bottom w:val="nil"/>
              <w:right w:val="nil"/>
            </w:tcBorders>
            <w:shd w:val="clear" w:color="auto" w:fill="auto"/>
            <w:vAlign w:val="center"/>
            <w:hideMark/>
          </w:tcPr>
          <w:p w14:paraId="7C4615F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601" w14:textId="77777777">
        <w:trPr>
          <w:trHeight w:val="330"/>
        </w:trPr>
        <w:tc>
          <w:tcPr>
            <w:tcW w:w="7100" w:type="dxa"/>
            <w:tcBorders>
              <w:top w:val="nil"/>
              <w:left w:val="nil"/>
              <w:bottom w:val="nil"/>
              <w:right w:val="nil"/>
            </w:tcBorders>
            <w:shd w:val="clear" w:color="auto" w:fill="auto"/>
            <w:vAlign w:val="center"/>
            <w:hideMark/>
          </w:tcPr>
          <w:p w14:paraId="7C46160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603" w14:textId="77777777">
        <w:trPr>
          <w:trHeight w:val="330"/>
        </w:trPr>
        <w:tc>
          <w:tcPr>
            <w:tcW w:w="7100" w:type="dxa"/>
            <w:tcBorders>
              <w:top w:val="nil"/>
              <w:left w:val="nil"/>
              <w:bottom w:val="nil"/>
              <w:right w:val="nil"/>
            </w:tcBorders>
            <w:shd w:val="clear" w:color="auto" w:fill="auto"/>
            <w:vAlign w:val="center"/>
            <w:hideMark/>
          </w:tcPr>
          <w:p w14:paraId="7C46160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605" w14:textId="77777777">
        <w:trPr>
          <w:trHeight w:val="330"/>
        </w:trPr>
        <w:tc>
          <w:tcPr>
            <w:tcW w:w="7100" w:type="dxa"/>
            <w:tcBorders>
              <w:top w:val="nil"/>
              <w:left w:val="nil"/>
              <w:bottom w:val="nil"/>
              <w:right w:val="nil"/>
            </w:tcBorders>
            <w:shd w:val="clear" w:color="auto" w:fill="auto"/>
            <w:vAlign w:val="center"/>
            <w:hideMark/>
          </w:tcPr>
          <w:p w14:paraId="7C46160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607" w14:textId="77777777">
        <w:trPr>
          <w:trHeight w:val="330"/>
        </w:trPr>
        <w:tc>
          <w:tcPr>
            <w:tcW w:w="7100" w:type="dxa"/>
            <w:tcBorders>
              <w:top w:val="nil"/>
              <w:left w:val="nil"/>
              <w:bottom w:val="nil"/>
              <w:right w:val="nil"/>
            </w:tcBorders>
            <w:shd w:val="clear" w:color="auto" w:fill="auto"/>
            <w:vAlign w:val="center"/>
            <w:hideMark/>
          </w:tcPr>
          <w:p w14:paraId="7C46160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119 ως έχει     ΚΑΤΑ ΠΛΕΙΟΨΗΦΙΑ</w:t>
            </w:r>
          </w:p>
        </w:tc>
      </w:tr>
      <w:tr w:rsidR="00D41D4C" w14:paraId="7C461609" w14:textId="77777777">
        <w:trPr>
          <w:trHeight w:val="330"/>
        </w:trPr>
        <w:tc>
          <w:tcPr>
            <w:tcW w:w="7100" w:type="dxa"/>
            <w:tcBorders>
              <w:top w:val="nil"/>
              <w:left w:val="nil"/>
              <w:bottom w:val="nil"/>
              <w:right w:val="nil"/>
            </w:tcBorders>
            <w:shd w:val="clear" w:color="auto" w:fill="auto"/>
            <w:vAlign w:val="center"/>
            <w:hideMark/>
          </w:tcPr>
          <w:p w14:paraId="7C46160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60B" w14:textId="77777777">
        <w:trPr>
          <w:trHeight w:val="330"/>
        </w:trPr>
        <w:tc>
          <w:tcPr>
            <w:tcW w:w="7100" w:type="dxa"/>
            <w:tcBorders>
              <w:top w:val="nil"/>
              <w:left w:val="nil"/>
              <w:bottom w:val="nil"/>
              <w:right w:val="nil"/>
            </w:tcBorders>
            <w:shd w:val="clear" w:color="auto" w:fill="auto"/>
            <w:vAlign w:val="center"/>
            <w:hideMark/>
          </w:tcPr>
          <w:p w14:paraId="7C46160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60D" w14:textId="77777777">
        <w:trPr>
          <w:trHeight w:val="345"/>
        </w:trPr>
        <w:tc>
          <w:tcPr>
            <w:tcW w:w="7100" w:type="dxa"/>
            <w:tcBorders>
              <w:top w:val="nil"/>
              <w:left w:val="nil"/>
              <w:bottom w:val="nil"/>
              <w:right w:val="nil"/>
            </w:tcBorders>
            <w:shd w:val="clear" w:color="auto" w:fill="auto"/>
            <w:vAlign w:val="center"/>
            <w:hideMark/>
          </w:tcPr>
          <w:p w14:paraId="7C46160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60F" w14:textId="77777777">
        <w:trPr>
          <w:trHeight w:val="330"/>
        </w:trPr>
        <w:tc>
          <w:tcPr>
            <w:tcW w:w="7100" w:type="dxa"/>
            <w:tcBorders>
              <w:top w:val="nil"/>
              <w:left w:val="nil"/>
              <w:bottom w:val="nil"/>
              <w:right w:val="nil"/>
            </w:tcBorders>
            <w:shd w:val="clear" w:color="auto" w:fill="auto"/>
            <w:vAlign w:val="center"/>
            <w:hideMark/>
          </w:tcPr>
          <w:p w14:paraId="7C46160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611" w14:textId="77777777">
        <w:trPr>
          <w:trHeight w:val="330"/>
        </w:trPr>
        <w:tc>
          <w:tcPr>
            <w:tcW w:w="7100" w:type="dxa"/>
            <w:tcBorders>
              <w:top w:val="nil"/>
              <w:left w:val="nil"/>
              <w:bottom w:val="nil"/>
              <w:right w:val="nil"/>
            </w:tcBorders>
            <w:shd w:val="clear" w:color="auto" w:fill="auto"/>
            <w:vAlign w:val="center"/>
            <w:hideMark/>
          </w:tcPr>
          <w:p w14:paraId="7C46161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Κ.Κ.Ε: </w:t>
            </w:r>
            <w:r>
              <w:rPr>
                <w:rFonts w:ascii="Calibri" w:eastAsia="Times New Roman" w:hAnsi="Calibri" w:cs="Calibri"/>
                <w:color w:val="000000"/>
                <w:szCs w:val="24"/>
              </w:rPr>
              <w:t>ΠΡΝ</w:t>
            </w:r>
          </w:p>
        </w:tc>
      </w:tr>
      <w:tr w:rsidR="00D41D4C" w14:paraId="7C461613" w14:textId="77777777">
        <w:trPr>
          <w:trHeight w:val="330"/>
        </w:trPr>
        <w:tc>
          <w:tcPr>
            <w:tcW w:w="7100" w:type="dxa"/>
            <w:tcBorders>
              <w:top w:val="nil"/>
              <w:left w:val="nil"/>
              <w:bottom w:val="nil"/>
              <w:right w:val="nil"/>
            </w:tcBorders>
            <w:shd w:val="clear" w:color="auto" w:fill="auto"/>
            <w:vAlign w:val="center"/>
            <w:hideMark/>
          </w:tcPr>
          <w:p w14:paraId="7C46161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615" w14:textId="77777777">
        <w:trPr>
          <w:trHeight w:val="330"/>
        </w:trPr>
        <w:tc>
          <w:tcPr>
            <w:tcW w:w="7100" w:type="dxa"/>
            <w:tcBorders>
              <w:top w:val="nil"/>
              <w:left w:val="nil"/>
              <w:bottom w:val="nil"/>
              <w:right w:val="nil"/>
            </w:tcBorders>
            <w:shd w:val="clear" w:color="auto" w:fill="auto"/>
            <w:vAlign w:val="center"/>
            <w:hideMark/>
          </w:tcPr>
          <w:p w14:paraId="7C46161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120 ως έχει     ΚΑΤΑ ΠΛΕΙΟΨΗΦΙΑ</w:t>
            </w:r>
          </w:p>
        </w:tc>
      </w:tr>
      <w:tr w:rsidR="00D41D4C" w14:paraId="7C461617" w14:textId="77777777">
        <w:trPr>
          <w:trHeight w:val="330"/>
        </w:trPr>
        <w:tc>
          <w:tcPr>
            <w:tcW w:w="7100" w:type="dxa"/>
            <w:tcBorders>
              <w:top w:val="nil"/>
              <w:left w:val="nil"/>
              <w:bottom w:val="nil"/>
              <w:right w:val="nil"/>
            </w:tcBorders>
            <w:shd w:val="clear" w:color="auto" w:fill="auto"/>
            <w:vAlign w:val="center"/>
            <w:hideMark/>
          </w:tcPr>
          <w:p w14:paraId="7C46161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619" w14:textId="77777777">
        <w:trPr>
          <w:trHeight w:val="330"/>
        </w:trPr>
        <w:tc>
          <w:tcPr>
            <w:tcW w:w="7100" w:type="dxa"/>
            <w:tcBorders>
              <w:top w:val="nil"/>
              <w:left w:val="nil"/>
              <w:bottom w:val="nil"/>
              <w:right w:val="nil"/>
            </w:tcBorders>
            <w:shd w:val="clear" w:color="auto" w:fill="auto"/>
            <w:vAlign w:val="center"/>
            <w:hideMark/>
          </w:tcPr>
          <w:p w14:paraId="7C46161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61B" w14:textId="77777777">
        <w:trPr>
          <w:trHeight w:val="330"/>
        </w:trPr>
        <w:tc>
          <w:tcPr>
            <w:tcW w:w="7100" w:type="dxa"/>
            <w:tcBorders>
              <w:top w:val="nil"/>
              <w:left w:val="nil"/>
              <w:bottom w:val="nil"/>
              <w:right w:val="nil"/>
            </w:tcBorders>
            <w:shd w:val="clear" w:color="auto" w:fill="auto"/>
            <w:vAlign w:val="center"/>
            <w:hideMark/>
          </w:tcPr>
          <w:p w14:paraId="7C46161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61D" w14:textId="77777777">
        <w:trPr>
          <w:trHeight w:val="330"/>
        </w:trPr>
        <w:tc>
          <w:tcPr>
            <w:tcW w:w="7100" w:type="dxa"/>
            <w:tcBorders>
              <w:top w:val="nil"/>
              <w:left w:val="nil"/>
              <w:bottom w:val="nil"/>
              <w:right w:val="nil"/>
            </w:tcBorders>
            <w:shd w:val="clear" w:color="auto" w:fill="auto"/>
            <w:vAlign w:val="center"/>
            <w:hideMark/>
          </w:tcPr>
          <w:p w14:paraId="7C46161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61F" w14:textId="77777777">
        <w:trPr>
          <w:trHeight w:val="330"/>
        </w:trPr>
        <w:tc>
          <w:tcPr>
            <w:tcW w:w="7100" w:type="dxa"/>
            <w:tcBorders>
              <w:top w:val="nil"/>
              <w:left w:val="nil"/>
              <w:bottom w:val="nil"/>
              <w:right w:val="nil"/>
            </w:tcBorders>
            <w:shd w:val="clear" w:color="auto" w:fill="auto"/>
            <w:vAlign w:val="center"/>
            <w:hideMark/>
          </w:tcPr>
          <w:p w14:paraId="7C46161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621" w14:textId="77777777">
        <w:trPr>
          <w:trHeight w:val="330"/>
        </w:trPr>
        <w:tc>
          <w:tcPr>
            <w:tcW w:w="7100" w:type="dxa"/>
            <w:tcBorders>
              <w:top w:val="nil"/>
              <w:left w:val="nil"/>
              <w:bottom w:val="nil"/>
              <w:right w:val="nil"/>
            </w:tcBorders>
            <w:shd w:val="clear" w:color="auto" w:fill="auto"/>
            <w:vAlign w:val="center"/>
            <w:hideMark/>
          </w:tcPr>
          <w:p w14:paraId="7C46162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623" w14:textId="77777777">
        <w:trPr>
          <w:trHeight w:val="330"/>
        </w:trPr>
        <w:tc>
          <w:tcPr>
            <w:tcW w:w="7100" w:type="dxa"/>
            <w:tcBorders>
              <w:top w:val="nil"/>
              <w:left w:val="nil"/>
              <w:bottom w:val="nil"/>
              <w:right w:val="nil"/>
            </w:tcBorders>
            <w:shd w:val="clear" w:color="auto" w:fill="auto"/>
            <w:vAlign w:val="center"/>
            <w:hideMark/>
          </w:tcPr>
          <w:p w14:paraId="7C46162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121 ως έχει     ΚΑΤΑ ΠΛΕΙΟΨΗΦΙΑ</w:t>
            </w:r>
          </w:p>
        </w:tc>
      </w:tr>
      <w:tr w:rsidR="00D41D4C" w14:paraId="7C461625" w14:textId="77777777">
        <w:trPr>
          <w:trHeight w:val="330"/>
        </w:trPr>
        <w:tc>
          <w:tcPr>
            <w:tcW w:w="7100" w:type="dxa"/>
            <w:tcBorders>
              <w:top w:val="nil"/>
              <w:left w:val="nil"/>
              <w:bottom w:val="nil"/>
              <w:right w:val="nil"/>
            </w:tcBorders>
            <w:shd w:val="clear" w:color="auto" w:fill="auto"/>
            <w:vAlign w:val="center"/>
            <w:hideMark/>
          </w:tcPr>
          <w:p w14:paraId="7C46162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627" w14:textId="77777777">
        <w:trPr>
          <w:trHeight w:val="330"/>
        </w:trPr>
        <w:tc>
          <w:tcPr>
            <w:tcW w:w="7100" w:type="dxa"/>
            <w:tcBorders>
              <w:top w:val="nil"/>
              <w:left w:val="nil"/>
              <w:bottom w:val="nil"/>
              <w:right w:val="nil"/>
            </w:tcBorders>
            <w:shd w:val="clear" w:color="auto" w:fill="auto"/>
            <w:vAlign w:val="center"/>
            <w:hideMark/>
          </w:tcPr>
          <w:p w14:paraId="7C46162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629" w14:textId="77777777">
        <w:trPr>
          <w:trHeight w:val="330"/>
        </w:trPr>
        <w:tc>
          <w:tcPr>
            <w:tcW w:w="7100" w:type="dxa"/>
            <w:tcBorders>
              <w:top w:val="nil"/>
              <w:left w:val="nil"/>
              <w:bottom w:val="nil"/>
              <w:right w:val="nil"/>
            </w:tcBorders>
            <w:shd w:val="clear" w:color="auto" w:fill="auto"/>
            <w:vAlign w:val="center"/>
            <w:hideMark/>
          </w:tcPr>
          <w:p w14:paraId="7C46162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62B" w14:textId="77777777">
        <w:trPr>
          <w:trHeight w:val="330"/>
        </w:trPr>
        <w:tc>
          <w:tcPr>
            <w:tcW w:w="7100" w:type="dxa"/>
            <w:tcBorders>
              <w:top w:val="nil"/>
              <w:left w:val="nil"/>
              <w:bottom w:val="nil"/>
              <w:right w:val="nil"/>
            </w:tcBorders>
            <w:shd w:val="clear" w:color="auto" w:fill="auto"/>
            <w:vAlign w:val="center"/>
            <w:hideMark/>
          </w:tcPr>
          <w:p w14:paraId="7C46162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62D" w14:textId="77777777">
        <w:trPr>
          <w:trHeight w:val="330"/>
        </w:trPr>
        <w:tc>
          <w:tcPr>
            <w:tcW w:w="7100" w:type="dxa"/>
            <w:tcBorders>
              <w:top w:val="nil"/>
              <w:left w:val="nil"/>
              <w:bottom w:val="nil"/>
              <w:right w:val="nil"/>
            </w:tcBorders>
            <w:shd w:val="clear" w:color="auto" w:fill="auto"/>
            <w:vAlign w:val="center"/>
            <w:hideMark/>
          </w:tcPr>
          <w:p w14:paraId="7C46162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62F" w14:textId="77777777">
        <w:trPr>
          <w:trHeight w:val="330"/>
        </w:trPr>
        <w:tc>
          <w:tcPr>
            <w:tcW w:w="7100" w:type="dxa"/>
            <w:tcBorders>
              <w:top w:val="nil"/>
              <w:left w:val="nil"/>
              <w:bottom w:val="nil"/>
              <w:right w:val="nil"/>
            </w:tcBorders>
            <w:shd w:val="clear" w:color="auto" w:fill="auto"/>
            <w:vAlign w:val="center"/>
            <w:hideMark/>
          </w:tcPr>
          <w:p w14:paraId="7C46162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631" w14:textId="77777777">
        <w:trPr>
          <w:trHeight w:val="330"/>
        </w:trPr>
        <w:tc>
          <w:tcPr>
            <w:tcW w:w="7100" w:type="dxa"/>
            <w:tcBorders>
              <w:top w:val="nil"/>
              <w:left w:val="nil"/>
              <w:bottom w:val="nil"/>
              <w:right w:val="nil"/>
            </w:tcBorders>
            <w:shd w:val="clear" w:color="auto" w:fill="auto"/>
            <w:vAlign w:val="center"/>
            <w:hideMark/>
          </w:tcPr>
          <w:p w14:paraId="7C46163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122 </w:t>
            </w:r>
            <w:r>
              <w:rPr>
                <w:rFonts w:ascii="Calibri" w:eastAsia="Times New Roman" w:hAnsi="Calibri" w:cs="Calibri"/>
                <w:color w:val="000000"/>
                <w:szCs w:val="24"/>
              </w:rPr>
              <w:t>ως έχει     ΚΑΤΑ ΠΛΕΙΟΨΗΦΙΑ</w:t>
            </w:r>
          </w:p>
        </w:tc>
      </w:tr>
      <w:tr w:rsidR="00D41D4C" w14:paraId="7C461633" w14:textId="77777777">
        <w:trPr>
          <w:trHeight w:val="330"/>
        </w:trPr>
        <w:tc>
          <w:tcPr>
            <w:tcW w:w="7100" w:type="dxa"/>
            <w:tcBorders>
              <w:top w:val="nil"/>
              <w:left w:val="nil"/>
              <w:bottom w:val="nil"/>
              <w:right w:val="nil"/>
            </w:tcBorders>
            <w:shd w:val="clear" w:color="auto" w:fill="auto"/>
            <w:vAlign w:val="center"/>
            <w:hideMark/>
          </w:tcPr>
          <w:p w14:paraId="7C46163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635" w14:textId="77777777">
        <w:trPr>
          <w:trHeight w:val="330"/>
        </w:trPr>
        <w:tc>
          <w:tcPr>
            <w:tcW w:w="7100" w:type="dxa"/>
            <w:tcBorders>
              <w:top w:val="nil"/>
              <w:left w:val="nil"/>
              <w:bottom w:val="nil"/>
              <w:right w:val="nil"/>
            </w:tcBorders>
            <w:shd w:val="clear" w:color="auto" w:fill="auto"/>
            <w:vAlign w:val="center"/>
            <w:hideMark/>
          </w:tcPr>
          <w:p w14:paraId="7C46163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637" w14:textId="77777777">
        <w:trPr>
          <w:trHeight w:val="330"/>
        </w:trPr>
        <w:tc>
          <w:tcPr>
            <w:tcW w:w="7100" w:type="dxa"/>
            <w:tcBorders>
              <w:top w:val="nil"/>
              <w:left w:val="nil"/>
              <w:bottom w:val="nil"/>
              <w:right w:val="nil"/>
            </w:tcBorders>
            <w:shd w:val="clear" w:color="auto" w:fill="auto"/>
            <w:vAlign w:val="center"/>
            <w:hideMark/>
          </w:tcPr>
          <w:p w14:paraId="7C46163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639" w14:textId="77777777">
        <w:trPr>
          <w:trHeight w:val="345"/>
        </w:trPr>
        <w:tc>
          <w:tcPr>
            <w:tcW w:w="7100" w:type="dxa"/>
            <w:tcBorders>
              <w:top w:val="nil"/>
              <w:left w:val="nil"/>
              <w:bottom w:val="nil"/>
              <w:right w:val="nil"/>
            </w:tcBorders>
            <w:shd w:val="clear" w:color="auto" w:fill="auto"/>
            <w:vAlign w:val="center"/>
            <w:hideMark/>
          </w:tcPr>
          <w:p w14:paraId="7C46163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63B" w14:textId="77777777">
        <w:trPr>
          <w:trHeight w:val="330"/>
        </w:trPr>
        <w:tc>
          <w:tcPr>
            <w:tcW w:w="7100" w:type="dxa"/>
            <w:tcBorders>
              <w:top w:val="nil"/>
              <w:left w:val="nil"/>
              <w:bottom w:val="nil"/>
              <w:right w:val="nil"/>
            </w:tcBorders>
            <w:shd w:val="clear" w:color="auto" w:fill="auto"/>
            <w:vAlign w:val="center"/>
            <w:hideMark/>
          </w:tcPr>
          <w:p w14:paraId="7C46163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63D" w14:textId="77777777">
        <w:trPr>
          <w:trHeight w:val="330"/>
        </w:trPr>
        <w:tc>
          <w:tcPr>
            <w:tcW w:w="7100" w:type="dxa"/>
            <w:tcBorders>
              <w:top w:val="nil"/>
              <w:left w:val="nil"/>
              <w:bottom w:val="nil"/>
              <w:right w:val="nil"/>
            </w:tcBorders>
            <w:shd w:val="clear" w:color="auto" w:fill="auto"/>
            <w:vAlign w:val="center"/>
            <w:hideMark/>
          </w:tcPr>
          <w:p w14:paraId="7C46163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63F" w14:textId="77777777">
        <w:trPr>
          <w:trHeight w:val="330"/>
        </w:trPr>
        <w:tc>
          <w:tcPr>
            <w:tcW w:w="7100" w:type="dxa"/>
            <w:tcBorders>
              <w:top w:val="nil"/>
              <w:left w:val="nil"/>
              <w:bottom w:val="nil"/>
              <w:right w:val="nil"/>
            </w:tcBorders>
            <w:shd w:val="clear" w:color="auto" w:fill="auto"/>
            <w:vAlign w:val="center"/>
            <w:hideMark/>
          </w:tcPr>
          <w:p w14:paraId="7C46163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123 ως έχει     ΚΑΤΑ ΠΛΕΙΟΨΗΦΙΑ</w:t>
            </w:r>
          </w:p>
        </w:tc>
      </w:tr>
      <w:tr w:rsidR="00D41D4C" w14:paraId="7C461641" w14:textId="77777777">
        <w:trPr>
          <w:trHeight w:val="330"/>
        </w:trPr>
        <w:tc>
          <w:tcPr>
            <w:tcW w:w="7100" w:type="dxa"/>
            <w:tcBorders>
              <w:top w:val="nil"/>
              <w:left w:val="nil"/>
              <w:bottom w:val="nil"/>
              <w:right w:val="nil"/>
            </w:tcBorders>
            <w:shd w:val="clear" w:color="auto" w:fill="auto"/>
            <w:vAlign w:val="center"/>
            <w:hideMark/>
          </w:tcPr>
          <w:p w14:paraId="7C46164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643" w14:textId="77777777">
        <w:trPr>
          <w:trHeight w:val="330"/>
        </w:trPr>
        <w:tc>
          <w:tcPr>
            <w:tcW w:w="7100" w:type="dxa"/>
            <w:tcBorders>
              <w:top w:val="nil"/>
              <w:left w:val="nil"/>
              <w:bottom w:val="nil"/>
              <w:right w:val="nil"/>
            </w:tcBorders>
            <w:shd w:val="clear" w:color="auto" w:fill="auto"/>
            <w:vAlign w:val="center"/>
            <w:hideMark/>
          </w:tcPr>
          <w:p w14:paraId="7C46164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645" w14:textId="77777777">
        <w:trPr>
          <w:trHeight w:val="330"/>
        </w:trPr>
        <w:tc>
          <w:tcPr>
            <w:tcW w:w="7100" w:type="dxa"/>
            <w:tcBorders>
              <w:top w:val="nil"/>
              <w:left w:val="nil"/>
              <w:bottom w:val="nil"/>
              <w:right w:val="nil"/>
            </w:tcBorders>
            <w:shd w:val="clear" w:color="auto" w:fill="auto"/>
            <w:vAlign w:val="center"/>
            <w:hideMark/>
          </w:tcPr>
          <w:p w14:paraId="7C46164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647" w14:textId="77777777">
        <w:trPr>
          <w:trHeight w:val="330"/>
        </w:trPr>
        <w:tc>
          <w:tcPr>
            <w:tcW w:w="7100" w:type="dxa"/>
            <w:tcBorders>
              <w:top w:val="nil"/>
              <w:left w:val="nil"/>
              <w:bottom w:val="nil"/>
              <w:right w:val="nil"/>
            </w:tcBorders>
            <w:shd w:val="clear" w:color="auto" w:fill="auto"/>
            <w:vAlign w:val="center"/>
            <w:hideMark/>
          </w:tcPr>
          <w:p w14:paraId="7C46164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649" w14:textId="77777777">
        <w:trPr>
          <w:trHeight w:val="330"/>
        </w:trPr>
        <w:tc>
          <w:tcPr>
            <w:tcW w:w="7100" w:type="dxa"/>
            <w:tcBorders>
              <w:top w:val="nil"/>
              <w:left w:val="nil"/>
              <w:bottom w:val="nil"/>
              <w:right w:val="nil"/>
            </w:tcBorders>
            <w:shd w:val="clear" w:color="auto" w:fill="auto"/>
            <w:vAlign w:val="center"/>
            <w:hideMark/>
          </w:tcPr>
          <w:p w14:paraId="7C46164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D41D4C" w14:paraId="7C46164B" w14:textId="77777777">
        <w:trPr>
          <w:trHeight w:val="330"/>
        </w:trPr>
        <w:tc>
          <w:tcPr>
            <w:tcW w:w="7100" w:type="dxa"/>
            <w:tcBorders>
              <w:top w:val="nil"/>
              <w:left w:val="nil"/>
              <w:bottom w:val="nil"/>
              <w:right w:val="nil"/>
            </w:tcBorders>
            <w:shd w:val="clear" w:color="auto" w:fill="auto"/>
            <w:vAlign w:val="center"/>
            <w:hideMark/>
          </w:tcPr>
          <w:p w14:paraId="7C46164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64D" w14:textId="77777777">
        <w:trPr>
          <w:trHeight w:val="345"/>
        </w:trPr>
        <w:tc>
          <w:tcPr>
            <w:tcW w:w="7100" w:type="dxa"/>
            <w:tcBorders>
              <w:top w:val="nil"/>
              <w:left w:val="nil"/>
              <w:bottom w:val="nil"/>
              <w:right w:val="nil"/>
            </w:tcBorders>
            <w:shd w:val="clear" w:color="auto" w:fill="auto"/>
            <w:vAlign w:val="center"/>
            <w:hideMark/>
          </w:tcPr>
          <w:p w14:paraId="7C46164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124 ως έχει     ΚΑΤΑ ΠΛΕΙΟΨΗΦΙΑ</w:t>
            </w:r>
          </w:p>
        </w:tc>
      </w:tr>
      <w:tr w:rsidR="00D41D4C" w14:paraId="7C46164F" w14:textId="77777777">
        <w:trPr>
          <w:trHeight w:val="330"/>
        </w:trPr>
        <w:tc>
          <w:tcPr>
            <w:tcW w:w="7100" w:type="dxa"/>
            <w:tcBorders>
              <w:top w:val="nil"/>
              <w:left w:val="nil"/>
              <w:bottom w:val="nil"/>
              <w:right w:val="nil"/>
            </w:tcBorders>
            <w:shd w:val="clear" w:color="auto" w:fill="auto"/>
            <w:vAlign w:val="center"/>
            <w:hideMark/>
          </w:tcPr>
          <w:p w14:paraId="7C46164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651" w14:textId="77777777">
        <w:trPr>
          <w:trHeight w:val="330"/>
        </w:trPr>
        <w:tc>
          <w:tcPr>
            <w:tcW w:w="7100" w:type="dxa"/>
            <w:tcBorders>
              <w:top w:val="nil"/>
              <w:left w:val="nil"/>
              <w:bottom w:val="nil"/>
              <w:right w:val="nil"/>
            </w:tcBorders>
            <w:shd w:val="clear" w:color="auto" w:fill="auto"/>
            <w:vAlign w:val="center"/>
            <w:hideMark/>
          </w:tcPr>
          <w:p w14:paraId="7C46165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653" w14:textId="77777777">
        <w:trPr>
          <w:trHeight w:val="330"/>
        </w:trPr>
        <w:tc>
          <w:tcPr>
            <w:tcW w:w="7100" w:type="dxa"/>
            <w:tcBorders>
              <w:top w:val="nil"/>
              <w:left w:val="nil"/>
              <w:bottom w:val="nil"/>
              <w:right w:val="nil"/>
            </w:tcBorders>
            <w:shd w:val="clear" w:color="auto" w:fill="auto"/>
            <w:vAlign w:val="center"/>
            <w:hideMark/>
          </w:tcPr>
          <w:p w14:paraId="7C46165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655" w14:textId="77777777">
        <w:trPr>
          <w:trHeight w:val="330"/>
        </w:trPr>
        <w:tc>
          <w:tcPr>
            <w:tcW w:w="7100" w:type="dxa"/>
            <w:tcBorders>
              <w:top w:val="nil"/>
              <w:left w:val="nil"/>
              <w:bottom w:val="nil"/>
              <w:right w:val="nil"/>
            </w:tcBorders>
            <w:shd w:val="clear" w:color="auto" w:fill="auto"/>
            <w:vAlign w:val="center"/>
            <w:hideMark/>
          </w:tcPr>
          <w:p w14:paraId="7C46165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657" w14:textId="77777777">
        <w:trPr>
          <w:trHeight w:val="345"/>
        </w:trPr>
        <w:tc>
          <w:tcPr>
            <w:tcW w:w="7100" w:type="dxa"/>
            <w:tcBorders>
              <w:top w:val="nil"/>
              <w:left w:val="nil"/>
              <w:bottom w:val="nil"/>
              <w:right w:val="nil"/>
            </w:tcBorders>
            <w:shd w:val="clear" w:color="auto" w:fill="auto"/>
            <w:vAlign w:val="center"/>
            <w:hideMark/>
          </w:tcPr>
          <w:p w14:paraId="7C46165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659" w14:textId="77777777">
        <w:trPr>
          <w:trHeight w:val="330"/>
        </w:trPr>
        <w:tc>
          <w:tcPr>
            <w:tcW w:w="7100" w:type="dxa"/>
            <w:tcBorders>
              <w:top w:val="nil"/>
              <w:left w:val="nil"/>
              <w:bottom w:val="nil"/>
              <w:right w:val="nil"/>
            </w:tcBorders>
            <w:shd w:val="clear" w:color="auto" w:fill="auto"/>
            <w:vAlign w:val="center"/>
            <w:hideMark/>
          </w:tcPr>
          <w:p w14:paraId="7C46165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65B" w14:textId="77777777">
        <w:trPr>
          <w:trHeight w:val="330"/>
        </w:trPr>
        <w:tc>
          <w:tcPr>
            <w:tcW w:w="7100" w:type="dxa"/>
            <w:tcBorders>
              <w:top w:val="nil"/>
              <w:left w:val="nil"/>
              <w:bottom w:val="nil"/>
              <w:right w:val="nil"/>
            </w:tcBorders>
            <w:shd w:val="clear" w:color="auto" w:fill="auto"/>
            <w:vAlign w:val="center"/>
            <w:hideMark/>
          </w:tcPr>
          <w:p w14:paraId="7C46165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125 ως έχει     ΚΑΤΑ ΠΛΕΙΟΨΗΦΙΑ</w:t>
            </w:r>
          </w:p>
        </w:tc>
      </w:tr>
      <w:tr w:rsidR="00D41D4C" w14:paraId="7C46165D" w14:textId="77777777">
        <w:trPr>
          <w:trHeight w:val="330"/>
        </w:trPr>
        <w:tc>
          <w:tcPr>
            <w:tcW w:w="7100" w:type="dxa"/>
            <w:tcBorders>
              <w:top w:val="nil"/>
              <w:left w:val="nil"/>
              <w:bottom w:val="nil"/>
              <w:right w:val="nil"/>
            </w:tcBorders>
            <w:shd w:val="clear" w:color="auto" w:fill="auto"/>
            <w:vAlign w:val="center"/>
            <w:hideMark/>
          </w:tcPr>
          <w:p w14:paraId="7C46165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65F" w14:textId="77777777">
        <w:trPr>
          <w:trHeight w:val="330"/>
        </w:trPr>
        <w:tc>
          <w:tcPr>
            <w:tcW w:w="7100" w:type="dxa"/>
            <w:tcBorders>
              <w:top w:val="nil"/>
              <w:left w:val="nil"/>
              <w:bottom w:val="nil"/>
              <w:right w:val="nil"/>
            </w:tcBorders>
            <w:shd w:val="clear" w:color="auto" w:fill="auto"/>
            <w:vAlign w:val="center"/>
            <w:hideMark/>
          </w:tcPr>
          <w:p w14:paraId="7C46165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661" w14:textId="77777777">
        <w:trPr>
          <w:trHeight w:val="330"/>
        </w:trPr>
        <w:tc>
          <w:tcPr>
            <w:tcW w:w="7100" w:type="dxa"/>
            <w:tcBorders>
              <w:top w:val="nil"/>
              <w:left w:val="nil"/>
              <w:bottom w:val="nil"/>
              <w:right w:val="nil"/>
            </w:tcBorders>
            <w:shd w:val="clear" w:color="auto" w:fill="auto"/>
            <w:vAlign w:val="center"/>
            <w:hideMark/>
          </w:tcPr>
          <w:p w14:paraId="7C46166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663" w14:textId="77777777">
        <w:trPr>
          <w:trHeight w:val="330"/>
        </w:trPr>
        <w:tc>
          <w:tcPr>
            <w:tcW w:w="7100" w:type="dxa"/>
            <w:tcBorders>
              <w:top w:val="nil"/>
              <w:left w:val="nil"/>
              <w:bottom w:val="nil"/>
              <w:right w:val="nil"/>
            </w:tcBorders>
            <w:shd w:val="clear" w:color="auto" w:fill="auto"/>
            <w:vAlign w:val="center"/>
            <w:hideMark/>
          </w:tcPr>
          <w:p w14:paraId="7C46166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665" w14:textId="77777777">
        <w:trPr>
          <w:trHeight w:val="330"/>
        </w:trPr>
        <w:tc>
          <w:tcPr>
            <w:tcW w:w="7100" w:type="dxa"/>
            <w:tcBorders>
              <w:top w:val="nil"/>
              <w:left w:val="nil"/>
              <w:bottom w:val="nil"/>
              <w:right w:val="nil"/>
            </w:tcBorders>
            <w:shd w:val="clear" w:color="auto" w:fill="auto"/>
            <w:vAlign w:val="center"/>
            <w:hideMark/>
          </w:tcPr>
          <w:p w14:paraId="7C46166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667" w14:textId="77777777">
        <w:trPr>
          <w:trHeight w:val="330"/>
        </w:trPr>
        <w:tc>
          <w:tcPr>
            <w:tcW w:w="7100" w:type="dxa"/>
            <w:tcBorders>
              <w:top w:val="nil"/>
              <w:left w:val="nil"/>
              <w:bottom w:val="nil"/>
              <w:right w:val="nil"/>
            </w:tcBorders>
            <w:shd w:val="clear" w:color="auto" w:fill="auto"/>
            <w:vAlign w:val="center"/>
            <w:hideMark/>
          </w:tcPr>
          <w:p w14:paraId="7C46166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669" w14:textId="77777777">
        <w:trPr>
          <w:trHeight w:val="330"/>
        </w:trPr>
        <w:tc>
          <w:tcPr>
            <w:tcW w:w="7100" w:type="dxa"/>
            <w:tcBorders>
              <w:top w:val="nil"/>
              <w:left w:val="nil"/>
              <w:bottom w:val="nil"/>
              <w:right w:val="nil"/>
            </w:tcBorders>
            <w:shd w:val="clear" w:color="auto" w:fill="auto"/>
            <w:vAlign w:val="center"/>
            <w:hideMark/>
          </w:tcPr>
          <w:p w14:paraId="7C46166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126 ως έχει     ΚΑΤΑ ΠΛΕΙΟΨΗΦΙΑ</w:t>
            </w:r>
          </w:p>
        </w:tc>
      </w:tr>
      <w:tr w:rsidR="00D41D4C" w14:paraId="7C46166B" w14:textId="77777777">
        <w:trPr>
          <w:trHeight w:val="330"/>
        </w:trPr>
        <w:tc>
          <w:tcPr>
            <w:tcW w:w="7100" w:type="dxa"/>
            <w:tcBorders>
              <w:top w:val="nil"/>
              <w:left w:val="nil"/>
              <w:bottom w:val="nil"/>
              <w:right w:val="nil"/>
            </w:tcBorders>
            <w:shd w:val="clear" w:color="auto" w:fill="auto"/>
            <w:vAlign w:val="center"/>
            <w:hideMark/>
          </w:tcPr>
          <w:p w14:paraId="7C46166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66D" w14:textId="77777777">
        <w:trPr>
          <w:trHeight w:val="330"/>
        </w:trPr>
        <w:tc>
          <w:tcPr>
            <w:tcW w:w="7100" w:type="dxa"/>
            <w:tcBorders>
              <w:top w:val="nil"/>
              <w:left w:val="nil"/>
              <w:bottom w:val="nil"/>
              <w:right w:val="nil"/>
            </w:tcBorders>
            <w:shd w:val="clear" w:color="auto" w:fill="auto"/>
            <w:vAlign w:val="center"/>
            <w:hideMark/>
          </w:tcPr>
          <w:p w14:paraId="7C46166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66F" w14:textId="77777777">
        <w:trPr>
          <w:trHeight w:val="330"/>
        </w:trPr>
        <w:tc>
          <w:tcPr>
            <w:tcW w:w="7100" w:type="dxa"/>
            <w:tcBorders>
              <w:top w:val="nil"/>
              <w:left w:val="nil"/>
              <w:bottom w:val="nil"/>
              <w:right w:val="nil"/>
            </w:tcBorders>
            <w:shd w:val="clear" w:color="auto" w:fill="auto"/>
            <w:vAlign w:val="center"/>
            <w:hideMark/>
          </w:tcPr>
          <w:p w14:paraId="7C46166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671" w14:textId="77777777">
        <w:trPr>
          <w:trHeight w:val="330"/>
        </w:trPr>
        <w:tc>
          <w:tcPr>
            <w:tcW w:w="7100" w:type="dxa"/>
            <w:tcBorders>
              <w:top w:val="nil"/>
              <w:left w:val="nil"/>
              <w:bottom w:val="nil"/>
              <w:right w:val="nil"/>
            </w:tcBorders>
            <w:shd w:val="clear" w:color="auto" w:fill="auto"/>
            <w:vAlign w:val="center"/>
            <w:hideMark/>
          </w:tcPr>
          <w:p w14:paraId="7C46167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673" w14:textId="77777777">
        <w:trPr>
          <w:trHeight w:val="330"/>
        </w:trPr>
        <w:tc>
          <w:tcPr>
            <w:tcW w:w="7100" w:type="dxa"/>
            <w:tcBorders>
              <w:top w:val="nil"/>
              <w:left w:val="nil"/>
              <w:bottom w:val="nil"/>
              <w:right w:val="nil"/>
            </w:tcBorders>
            <w:shd w:val="clear" w:color="auto" w:fill="auto"/>
            <w:vAlign w:val="center"/>
            <w:hideMark/>
          </w:tcPr>
          <w:p w14:paraId="7C46167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675" w14:textId="77777777">
        <w:trPr>
          <w:trHeight w:val="330"/>
        </w:trPr>
        <w:tc>
          <w:tcPr>
            <w:tcW w:w="7100" w:type="dxa"/>
            <w:tcBorders>
              <w:top w:val="nil"/>
              <w:left w:val="nil"/>
              <w:bottom w:val="nil"/>
              <w:right w:val="nil"/>
            </w:tcBorders>
            <w:shd w:val="clear" w:color="auto" w:fill="auto"/>
            <w:vAlign w:val="center"/>
            <w:hideMark/>
          </w:tcPr>
          <w:p w14:paraId="7C46167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677" w14:textId="77777777">
        <w:trPr>
          <w:trHeight w:val="330"/>
        </w:trPr>
        <w:tc>
          <w:tcPr>
            <w:tcW w:w="7100" w:type="dxa"/>
            <w:tcBorders>
              <w:top w:val="nil"/>
              <w:left w:val="nil"/>
              <w:bottom w:val="nil"/>
              <w:right w:val="nil"/>
            </w:tcBorders>
            <w:shd w:val="clear" w:color="auto" w:fill="auto"/>
            <w:vAlign w:val="center"/>
            <w:hideMark/>
          </w:tcPr>
          <w:p w14:paraId="7C46167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127 ως έχει     ΚΑΤΑ ΠΛΕΙΟΨΗΦΙΑ</w:t>
            </w:r>
          </w:p>
        </w:tc>
      </w:tr>
      <w:tr w:rsidR="00D41D4C" w14:paraId="7C461679" w14:textId="77777777">
        <w:trPr>
          <w:trHeight w:val="345"/>
        </w:trPr>
        <w:tc>
          <w:tcPr>
            <w:tcW w:w="7100" w:type="dxa"/>
            <w:tcBorders>
              <w:top w:val="nil"/>
              <w:left w:val="nil"/>
              <w:bottom w:val="nil"/>
              <w:right w:val="nil"/>
            </w:tcBorders>
            <w:shd w:val="clear" w:color="auto" w:fill="auto"/>
            <w:vAlign w:val="center"/>
            <w:hideMark/>
          </w:tcPr>
          <w:p w14:paraId="7C46167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67B" w14:textId="77777777">
        <w:trPr>
          <w:trHeight w:val="330"/>
        </w:trPr>
        <w:tc>
          <w:tcPr>
            <w:tcW w:w="7100" w:type="dxa"/>
            <w:tcBorders>
              <w:top w:val="nil"/>
              <w:left w:val="nil"/>
              <w:bottom w:val="nil"/>
              <w:right w:val="nil"/>
            </w:tcBorders>
            <w:shd w:val="clear" w:color="auto" w:fill="auto"/>
            <w:vAlign w:val="center"/>
            <w:hideMark/>
          </w:tcPr>
          <w:p w14:paraId="7C46167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67D" w14:textId="77777777">
        <w:trPr>
          <w:trHeight w:val="330"/>
        </w:trPr>
        <w:tc>
          <w:tcPr>
            <w:tcW w:w="7100" w:type="dxa"/>
            <w:tcBorders>
              <w:top w:val="nil"/>
              <w:left w:val="nil"/>
              <w:bottom w:val="nil"/>
              <w:right w:val="nil"/>
            </w:tcBorders>
            <w:shd w:val="clear" w:color="auto" w:fill="auto"/>
            <w:vAlign w:val="center"/>
            <w:hideMark/>
          </w:tcPr>
          <w:p w14:paraId="7C46167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67F" w14:textId="77777777">
        <w:trPr>
          <w:trHeight w:val="330"/>
        </w:trPr>
        <w:tc>
          <w:tcPr>
            <w:tcW w:w="7100" w:type="dxa"/>
            <w:tcBorders>
              <w:top w:val="nil"/>
              <w:left w:val="nil"/>
              <w:bottom w:val="nil"/>
              <w:right w:val="nil"/>
            </w:tcBorders>
            <w:shd w:val="clear" w:color="auto" w:fill="auto"/>
            <w:vAlign w:val="center"/>
            <w:hideMark/>
          </w:tcPr>
          <w:p w14:paraId="7C46167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681" w14:textId="77777777">
        <w:trPr>
          <w:trHeight w:val="330"/>
        </w:trPr>
        <w:tc>
          <w:tcPr>
            <w:tcW w:w="7100" w:type="dxa"/>
            <w:tcBorders>
              <w:top w:val="nil"/>
              <w:left w:val="nil"/>
              <w:bottom w:val="nil"/>
              <w:right w:val="nil"/>
            </w:tcBorders>
            <w:shd w:val="clear" w:color="auto" w:fill="auto"/>
            <w:vAlign w:val="center"/>
            <w:hideMark/>
          </w:tcPr>
          <w:p w14:paraId="7C46168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683" w14:textId="77777777">
        <w:trPr>
          <w:trHeight w:val="345"/>
        </w:trPr>
        <w:tc>
          <w:tcPr>
            <w:tcW w:w="7100" w:type="dxa"/>
            <w:tcBorders>
              <w:top w:val="nil"/>
              <w:left w:val="nil"/>
              <w:bottom w:val="nil"/>
              <w:right w:val="nil"/>
            </w:tcBorders>
            <w:shd w:val="clear" w:color="auto" w:fill="auto"/>
            <w:vAlign w:val="center"/>
            <w:hideMark/>
          </w:tcPr>
          <w:p w14:paraId="7C46168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685" w14:textId="77777777">
        <w:trPr>
          <w:trHeight w:val="330"/>
        </w:trPr>
        <w:tc>
          <w:tcPr>
            <w:tcW w:w="7100" w:type="dxa"/>
            <w:tcBorders>
              <w:top w:val="nil"/>
              <w:left w:val="nil"/>
              <w:bottom w:val="nil"/>
              <w:right w:val="nil"/>
            </w:tcBorders>
            <w:shd w:val="clear" w:color="auto" w:fill="auto"/>
            <w:vAlign w:val="center"/>
            <w:hideMark/>
          </w:tcPr>
          <w:p w14:paraId="7C46168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128 ως έχει     ΚΑΤΑ ΠΛΕΙΟΨΗΦΙΑ</w:t>
            </w:r>
          </w:p>
        </w:tc>
      </w:tr>
      <w:tr w:rsidR="00D41D4C" w14:paraId="7C461687" w14:textId="77777777">
        <w:trPr>
          <w:trHeight w:val="330"/>
        </w:trPr>
        <w:tc>
          <w:tcPr>
            <w:tcW w:w="7100" w:type="dxa"/>
            <w:tcBorders>
              <w:top w:val="nil"/>
              <w:left w:val="nil"/>
              <w:bottom w:val="nil"/>
              <w:right w:val="nil"/>
            </w:tcBorders>
            <w:shd w:val="clear" w:color="auto" w:fill="auto"/>
            <w:vAlign w:val="center"/>
            <w:hideMark/>
          </w:tcPr>
          <w:p w14:paraId="7C46168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689" w14:textId="77777777">
        <w:trPr>
          <w:trHeight w:val="330"/>
        </w:trPr>
        <w:tc>
          <w:tcPr>
            <w:tcW w:w="7100" w:type="dxa"/>
            <w:tcBorders>
              <w:top w:val="nil"/>
              <w:left w:val="nil"/>
              <w:bottom w:val="nil"/>
              <w:right w:val="nil"/>
            </w:tcBorders>
            <w:shd w:val="clear" w:color="auto" w:fill="auto"/>
            <w:vAlign w:val="center"/>
            <w:hideMark/>
          </w:tcPr>
          <w:p w14:paraId="7C46168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68B" w14:textId="77777777">
        <w:trPr>
          <w:trHeight w:val="330"/>
        </w:trPr>
        <w:tc>
          <w:tcPr>
            <w:tcW w:w="7100" w:type="dxa"/>
            <w:tcBorders>
              <w:top w:val="nil"/>
              <w:left w:val="nil"/>
              <w:bottom w:val="nil"/>
              <w:right w:val="nil"/>
            </w:tcBorders>
            <w:shd w:val="clear" w:color="auto" w:fill="auto"/>
            <w:vAlign w:val="center"/>
            <w:hideMark/>
          </w:tcPr>
          <w:p w14:paraId="7C46168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68D" w14:textId="77777777">
        <w:trPr>
          <w:trHeight w:val="330"/>
        </w:trPr>
        <w:tc>
          <w:tcPr>
            <w:tcW w:w="7100" w:type="dxa"/>
            <w:tcBorders>
              <w:top w:val="nil"/>
              <w:left w:val="nil"/>
              <w:bottom w:val="nil"/>
              <w:right w:val="nil"/>
            </w:tcBorders>
            <w:shd w:val="clear" w:color="auto" w:fill="auto"/>
            <w:vAlign w:val="center"/>
            <w:hideMark/>
          </w:tcPr>
          <w:p w14:paraId="7C46168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68F" w14:textId="77777777">
        <w:trPr>
          <w:trHeight w:val="330"/>
        </w:trPr>
        <w:tc>
          <w:tcPr>
            <w:tcW w:w="7100" w:type="dxa"/>
            <w:tcBorders>
              <w:top w:val="nil"/>
              <w:left w:val="nil"/>
              <w:bottom w:val="nil"/>
              <w:right w:val="nil"/>
            </w:tcBorders>
            <w:shd w:val="clear" w:color="auto" w:fill="auto"/>
            <w:vAlign w:val="center"/>
            <w:hideMark/>
          </w:tcPr>
          <w:p w14:paraId="7C46168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691" w14:textId="77777777">
        <w:trPr>
          <w:trHeight w:val="330"/>
        </w:trPr>
        <w:tc>
          <w:tcPr>
            <w:tcW w:w="7100" w:type="dxa"/>
            <w:tcBorders>
              <w:top w:val="nil"/>
              <w:left w:val="nil"/>
              <w:bottom w:val="nil"/>
              <w:right w:val="nil"/>
            </w:tcBorders>
            <w:shd w:val="clear" w:color="auto" w:fill="auto"/>
            <w:vAlign w:val="center"/>
            <w:hideMark/>
          </w:tcPr>
          <w:p w14:paraId="7C46169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w:t>
            </w:r>
          </w:p>
        </w:tc>
      </w:tr>
      <w:tr w:rsidR="00D41D4C" w14:paraId="7C461693" w14:textId="77777777">
        <w:trPr>
          <w:trHeight w:val="330"/>
        </w:trPr>
        <w:tc>
          <w:tcPr>
            <w:tcW w:w="7100" w:type="dxa"/>
            <w:tcBorders>
              <w:top w:val="nil"/>
              <w:left w:val="nil"/>
              <w:bottom w:val="nil"/>
              <w:right w:val="nil"/>
            </w:tcBorders>
            <w:shd w:val="clear" w:color="auto" w:fill="auto"/>
            <w:vAlign w:val="center"/>
            <w:hideMark/>
          </w:tcPr>
          <w:p w14:paraId="7C46169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129 ως έχει     ΚΑΤΑ ΠΛΕΙΟΨΗΦΙΑ</w:t>
            </w:r>
          </w:p>
        </w:tc>
      </w:tr>
      <w:tr w:rsidR="00D41D4C" w14:paraId="7C461695" w14:textId="77777777">
        <w:trPr>
          <w:trHeight w:val="330"/>
        </w:trPr>
        <w:tc>
          <w:tcPr>
            <w:tcW w:w="7100" w:type="dxa"/>
            <w:tcBorders>
              <w:top w:val="nil"/>
              <w:left w:val="nil"/>
              <w:bottom w:val="nil"/>
              <w:right w:val="nil"/>
            </w:tcBorders>
            <w:shd w:val="clear" w:color="auto" w:fill="auto"/>
            <w:vAlign w:val="center"/>
            <w:hideMark/>
          </w:tcPr>
          <w:p w14:paraId="7C46169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697" w14:textId="77777777">
        <w:trPr>
          <w:trHeight w:val="345"/>
        </w:trPr>
        <w:tc>
          <w:tcPr>
            <w:tcW w:w="7100" w:type="dxa"/>
            <w:tcBorders>
              <w:top w:val="nil"/>
              <w:left w:val="nil"/>
              <w:bottom w:val="nil"/>
              <w:right w:val="nil"/>
            </w:tcBorders>
            <w:shd w:val="clear" w:color="auto" w:fill="auto"/>
            <w:vAlign w:val="center"/>
            <w:hideMark/>
          </w:tcPr>
          <w:p w14:paraId="7C46169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699" w14:textId="77777777">
        <w:trPr>
          <w:trHeight w:val="330"/>
        </w:trPr>
        <w:tc>
          <w:tcPr>
            <w:tcW w:w="7100" w:type="dxa"/>
            <w:tcBorders>
              <w:top w:val="nil"/>
              <w:left w:val="nil"/>
              <w:bottom w:val="nil"/>
              <w:right w:val="nil"/>
            </w:tcBorders>
            <w:shd w:val="clear" w:color="auto" w:fill="auto"/>
            <w:vAlign w:val="center"/>
            <w:hideMark/>
          </w:tcPr>
          <w:p w14:paraId="7C46169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ΔΗ.ΣΥ: -</w:t>
            </w:r>
          </w:p>
        </w:tc>
      </w:tr>
      <w:tr w:rsidR="00D41D4C" w14:paraId="7C46169B" w14:textId="77777777">
        <w:trPr>
          <w:trHeight w:val="330"/>
        </w:trPr>
        <w:tc>
          <w:tcPr>
            <w:tcW w:w="7100" w:type="dxa"/>
            <w:tcBorders>
              <w:top w:val="nil"/>
              <w:left w:val="nil"/>
              <w:bottom w:val="nil"/>
              <w:right w:val="nil"/>
            </w:tcBorders>
            <w:shd w:val="clear" w:color="auto" w:fill="auto"/>
            <w:vAlign w:val="center"/>
            <w:hideMark/>
          </w:tcPr>
          <w:p w14:paraId="7C46169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69D" w14:textId="77777777">
        <w:trPr>
          <w:trHeight w:val="330"/>
        </w:trPr>
        <w:tc>
          <w:tcPr>
            <w:tcW w:w="7100" w:type="dxa"/>
            <w:tcBorders>
              <w:top w:val="nil"/>
              <w:left w:val="nil"/>
              <w:bottom w:val="nil"/>
              <w:right w:val="nil"/>
            </w:tcBorders>
            <w:shd w:val="clear" w:color="auto" w:fill="auto"/>
            <w:vAlign w:val="center"/>
            <w:hideMark/>
          </w:tcPr>
          <w:p w14:paraId="7C46169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69F" w14:textId="77777777">
        <w:trPr>
          <w:trHeight w:val="330"/>
        </w:trPr>
        <w:tc>
          <w:tcPr>
            <w:tcW w:w="7100" w:type="dxa"/>
            <w:tcBorders>
              <w:top w:val="nil"/>
              <w:left w:val="nil"/>
              <w:bottom w:val="nil"/>
              <w:right w:val="nil"/>
            </w:tcBorders>
            <w:shd w:val="clear" w:color="auto" w:fill="auto"/>
            <w:vAlign w:val="center"/>
            <w:hideMark/>
          </w:tcPr>
          <w:p w14:paraId="7C46169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6A1" w14:textId="77777777">
        <w:trPr>
          <w:trHeight w:val="330"/>
        </w:trPr>
        <w:tc>
          <w:tcPr>
            <w:tcW w:w="7100" w:type="dxa"/>
            <w:tcBorders>
              <w:top w:val="nil"/>
              <w:left w:val="nil"/>
              <w:bottom w:val="nil"/>
              <w:right w:val="nil"/>
            </w:tcBorders>
            <w:shd w:val="clear" w:color="auto" w:fill="auto"/>
            <w:vAlign w:val="center"/>
            <w:hideMark/>
          </w:tcPr>
          <w:p w14:paraId="7C4616A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130 ως έχει     ΚΑΤΑ ΠΛΕΙΟΨΗΦΙΑ</w:t>
            </w:r>
          </w:p>
        </w:tc>
      </w:tr>
      <w:tr w:rsidR="00D41D4C" w14:paraId="7C4616A3" w14:textId="77777777">
        <w:trPr>
          <w:trHeight w:val="330"/>
        </w:trPr>
        <w:tc>
          <w:tcPr>
            <w:tcW w:w="7100" w:type="dxa"/>
            <w:tcBorders>
              <w:top w:val="nil"/>
              <w:left w:val="nil"/>
              <w:bottom w:val="nil"/>
              <w:right w:val="nil"/>
            </w:tcBorders>
            <w:shd w:val="clear" w:color="auto" w:fill="auto"/>
            <w:vAlign w:val="center"/>
            <w:hideMark/>
          </w:tcPr>
          <w:p w14:paraId="7C4616A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6A5" w14:textId="77777777">
        <w:trPr>
          <w:trHeight w:val="330"/>
        </w:trPr>
        <w:tc>
          <w:tcPr>
            <w:tcW w:w="7100" w:type="dxa"/>
            <w:tcBorders>
              <w:top w:val="nil"/>
              <w:left w:val="nil"/>
              <w:bottom w:val="nil"/>
              <w:right w:val="nil"/>
            </w:tcBorders>
            <w:shd w:val="clear" w:color="auto" w:fill="auto"/>
            <w:vAlign w:val="center"/>
            <w:hideMark/>
          </w:tcPr>
          <w:p w14:paraId="7C4616A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6A7" w14:textId="77777777">
        <w:trPr>
          <w:trHeight w:val="330"/>
        </w:trPr>
        <w:tc>
          <w:tcPr>
            <w:tcW w:w="7100" w:type="dxa"/>
            <w:tcBorders>
              <w:top w:val="nil"/>
              <w:left w:val="nil"/>
              <w:bottom w:val="nil"/>
              <w:right w:val="nil"/>
            </w:tcBorders>
            <w:shd w:val="clear" w:color="auto" w:fill="auto"/>
            <w:vAlign w:val="center"/>
            <w:hideMark/>
          </w:tcPr>
          <w:p w14:paraId="7C4616A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6A9" w14:textId="77777777">
        <w:trPr>
          <w:trHeight w:val="330"/>
        </w:trPr>
        <w:tc>
          <w:tcPr>
            <w:tcW w:w="7100" w:type="dxa"/>
            <w:tcBorders>
              <w:top w:val="nil"/>
              <w:left w:val="nil"/>
              <w:bottom w:val="nil"/>
              <w:right w:val="nil"/>
            </w:tcBorders>
            <w:shd w:val="clear" w:color="auto" w:fill="auto"/>
            <w:vAlign w:val="center"/>
            <w:hideMark/>
          </w:tcPr>
          <w:p w14:paraId="7C4616A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6AB" w14:textId="77777777">
        <w:trPr>
          <w:trHeight w:val="330"/>
        </w:trPr>
        <w:tc>
          <w:tcPr>
            <w:tcW w:w="7100" w:type="dxa"/>
            <w:tcBorders>
              <w:top w:val="nil"/>
              <w:left w:val="nil"/>
              <w:bottom w:val="nil"/>
              <w:right w:val="nil"/>
            </w:tcBorders>
            <w:shd w:val="clear" w:color="auto" w:fill="auto"/>
            <w:vAlign w:val="center"/>
            <w:hideMark/>
          </w:tcPr>
          <w:p w14:paraId="7C4616A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6AD" w14:textId="77777777">
        <w:trPr>
          <w:trHeight w:val="330"/>
        </w:trPr>
        <w:tc>
          <w:tcPr>
            <w:tcW w:w="7100" w:type="dxa"/>
            <w:tcBorders>
              <w:top w:val="nil"/>
              <w:left w:val="nil"/>
              <w:bottom w:val="nil"/>
              <w:right w:val="nil"/>
            </w:tcBorders>
            <w:shd w:val="clear" w:color="auto" w:fill="auto"/>
            <w:vAlign w:val="center"/>
            <w:hideMark/>
          </w:tcPr>
          <w:p w14:paraId="7C4616A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6AF" w14:textId="77777777">
        <w:trPr>
          <w:trHeight w:val="330"/>
        </w:trPr>
        <w:tc>
          <w:tcPr>
            <w:tcW w:w="7100" w:type="dxa"/>
            <w:tcBorders>
              <w:top w:val="nil"/>
              <w:left w:val="nil"/>
              <w:bottom w:val="nil"/>
              <w:right w:val="nil"/>
            </w:tcBorders>
            <w:shd w:val="clear" w:color="auto" w:fill="auto"/>
            <w:vAlign w:val="center"/>
            <w:hideMark/>
          </w:tcPr>
          <w:p w14:paraId="7C4616A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131 ως έχει  </w:t>
            </w:r>
            <w:r>
              <w:rPr>
                <w:rFonts w:ascii="Calibri" w:eastAsia="Times New Roman" w:hAnsi="Calibri" w:cs="Calibri"/>
                <w:color w:val="000000"/>
                <w:szCs w:val="24"/>
              </w:rPr>
              <w:t xml:space="preserve">   ΚΑΤΑ ΠΛΕΙΟΨΗΦΙΑ</w:t>
            </w:r>
          </w:p>
        </w:tc>
      </w:tr>
      <w:tr w:rsidR="00D41D4C" w14:paraId="7C4616B1" w14:textId="77777777">
        <w:trPr>
          <w:trHeight w:val="330"/>
        </w:trPr>
        <w:tc>
          <w:tcPr>
            <w:tcW w:w="7100" w:type="dxa"/>
            <w:tcBorders>
              <w:top w:val="nil"/>
              <w:left w:val="nil"/>
              <w:bottom w:val="nil"/>
              <w:right w:val="nil"/>
            </w:tcBorders>
            <w:shd w:val="clear" w:color="auto" w:fill="auto"/>
            <w:vAlign w:val="center"/>
            <w:hideMark/>
          </w:tcPr>
          <w:p w14:paraId="7C4616B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6B3" w14:textId="77777777">
        <w:trPr>
          <w:trHeight w:val="330"/>
        </w:trPr>
        <w:tc>
          <w:tcPr>
            <w:tcW w:w="7100" w:type="dxa"/>
            <w:tcBorders>
              <w:top w:val="nil"/>
              <w:left w:val="nil"/>
              <w:bottom w:val="nil"/>
              <w:right w:val="nil"/>
            </w:tcBorders>
            <w:shd w:val="clear" w:color="auto" w:fill="auto"/>
            <w:vAlign w:val="center"/>
            <w:hideMark/>
          </w:tcPr>
          <w:p w14:paraId="7C4616B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6B5" w14:textId="77777777">
        <w:trPr>
          <w:trHeight w:val="330"/>
        </w:trPr>
        <w:tc>
          <w:tcPr>
            <w:tcW w:w="7100" w:type="dxa"/>
            <w:tcBorders>
              <w:top w:val="nil"/>
              <w:left w:val="nil"/>
              <w:bottom w:val="nil"/>
              <w:right w:val="nil"/>
            </w:tcBorders>
            <w:shd w:val="clear" w:color="auto" w:fill="auto"/>
            <w:vAlign w:val="center"/>
            <w:hideMark/>
          </w:tcPr>
          <w:p w14:paraId="7C4616B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6B7" w14:textId="77777777">
        <w:trPr>
          <w:trHeight w:val="330"/>
        </w:trPr>
        <w:tc>
          <w:tcPr>
            <w:tcW w:w="7100" w:type="dxa"/>
            <w:tcBorders>
              <w:top w:val="nil"/>
              <w:left w:val="nil"/>
              <w:bottom w:val="nil"/>
              <w:right w:val="nil"/>
            </w:tcBorders>
            <w:shd w:val="clear" w:color="auto" w:fill="auto"/>
            <w:vAlign w:val="center"/>
            <w:hideMark/>
          </w:tcPr>
          <w:p w14:paraId="7C4616B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6B9" w14:textId="77777777">
        <w:trPr>
          <w:trHeight w:val="330"/>
        </w:trPr>
        <w:tc>
          <w:tcPr>
            <w:tcW w:w="7100" w:type="dxa"/>
            <w:tcBorders>
              <w:top w:val="nil"/>
              <w:left w:val="nil"/>
              <w:bottom w:val="nil"/>
              <w:right w:val="nil"/>
            </w:tcBorders>
            <w:shd w:val="clear" w:color="auto" w:fill="auto"/>
            <w:vAlign w:val="center"/>
            <w:hideMark/>
          </w:tcPr>
          <w:p w14:paraId="7C4616B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6BB" w14:textId="77777777">
        <w:trPr>
          <w:trHeight w:val="330"/>
        </w:trPr>
        <w:tc>
          <w:tcPr>
            <w:tcW w:w="7100" w:type="dxa"/>
            <w:tcBorders>
              <w:top w:val="nil"/>
              <w:left w:val="nil"/>
              <w:bottom w:val="nil"/>
              <w:right w:val="nil"/>
            </w:tcBorders>
            <w:shd w:val="clear" w:color="auto" w:fill="auto"/>
            <w:vAlign w:val="center"/>
            <w:hideMark/>
          </w:tcPr>
          <w:p w14:paraId="7C4616B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6BD" w14:textId="77777777">
        <w:trPr>
          <w:trHeight w:val="330"/>
        </w:trPr>
        <w:tc>
          <w:tcPr>
            <w:tcW w:w="7100" w:type="dxa"/>
            <w:tcBorders>
              <w:top w:val="nil"/>
              <w:left w:val="nil"/>
              <w:bottom w:val="nil"/>
              <w:right w:val="nil"/>
            </w:tcBorders>
            <w:shd w:val="clear" w:color="auto" w:fill="auto"/>
            <w:vAlign w:val="center"/>
            <w:hideMark/>
          </w:tcPr>
          <w:p w14:paraId="7C4616B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132 ως έχει     ΚΑΤΑ ΠΛΕΙΟΨΗΦΙΑ</w:t>
            </w:r>
          </w:p>
        </w:tc>
      </w:tr>
      <w:tr w:rsidR="00D41D4C" w14:paraId="7C4616BF" w14:textId="77777777">
        <w:trPr>
          <w:trHeight w:val="330"/>
        </w:trPr>
        <w:tc>
          <w:tcPr>
            <w:tcW w:w="7100" w:type="dxa"/>
            <w:tcBorders>
              <w:top w:val="nil"/>
              <w:left w:val="nil"/>
              <w:bottom w:val="nil"/>
              <w:right w:val="nil"/>
            </w:tcBorders>
            <w:shd w:val="clear" w:color="auto" w:fill="auto"/>
            <w:vAlign w:val="center"/>
            <w:hideMark/>
          </w:tcPr>
          <w:p w14:paraId="7C4616B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6C1" w14:textId="77777777">
        <w:trPr>
          <w:trHeight w:val="330"/>
        </w:trPr>
        <w:tc>
          <w:tcPr>
            <w:tcW w:w="7100" w:type="dxa"/>
            <w:tcBorders>
              <w:top w:val="nil"/>
              <w:left w:val="nil"/>
              <w:bottom w:val="nil"/>
              <w:right w:val="nil"/>
            </w:tcBorders>
            <w:shd w:val="clear" w:color="auto" w:fill="auto"/>
            <w:vAlign w:val="center"/>
            <w:hideMark/>
          </w:tcPr>
          <w:p w14:paraId="7C4616C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6C3" w14:textId="77777777">
        <w:trPr>
          <w:trHeight w:val="345"/>
        </w:trPr>
        <w:tc>
          <w:tcPr>
            <w:tcW w:w="7100" w:type="dxa"/>
            <w:tcBorders>
              <w:top w:val="nil"/>
              <w:left w:val="nil"/>
              <w:bottom w:val="nil"/>
              <w:right w:val="nil"/>
            </w:tcBorders>
            <w:shd w:val="clear" w:color="auto" w:fill="auto"/>
            <w:vAlign w:val="center"/>
            <w:hideMark/>
          </w:tcPr>
          <w:p w14:paraId="7C4616C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6C5" w14:textId="77777777">
        <w:trPr>
          <w:trHeight w:val="330"/>
        </w:trPr>
        <w:tc>
          <w:tcPr>
            <w:tcW w:w="7100" w:type="dxa"/>
            <w:tcBorders>
              <w:top w:val="nil"/>
              <w:left w:val="nil"/>
              <w:bottom w:val="nil"/>
              <w:right w:val="nil"/>
            </w:tcBorders>
            <w:shd w:val="clear" w:color="auto" w:fill="auto"/>
            <w:vAlign w:val="center"/>
            <w:hideMark/>
          </w:tcPr>
          <w:p w14:paraId="7C4616C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6C7" w14:textId="77777777">
        <w:trPr>
          <w:trHeight w:val="330"/>
        </w:trPr>
        <w:tc>
          <w:tcPr>
            <w:tcW w:w="7100" w:type="dxa"/>
            <w:tcBorders>
              <w:top w:val="nil"/>
              <w:left w:val="nil"/>
              <w:bottom w:val="nil"/>
              <w:right w:val="nil"/>
            </w:tcBorders>
            <w:shd w:val="clear" w:color="auto" w:fill="auto"/>
            <w:vAlign w:val="center"/>
            <w:hideMark/>
          </w:tcPr>
          <w:p w14:paraId="7C4616C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6C9" w14:textId="77777777">
        <w:trPr>
          <w:trHeight w:val="330"/>
        </w:trPr>
        <w:tc>
          <w:tcPr>
            <w:tcW w:w="7100" w:type="dxa"/>
            <w:tcBorders>
              <w:top w:val="nil"/>
              <w:left w:val="nil"/>
              <w:bottom w:val="nil"/>
              <w:right w:val="nil"/>
            </w:tcBorders>
            <w:shd w:val="clear" w:color="auto" w:fill="auto"/>
            <w:vAlign w:val="center"/>
            <w:hideMark/>
          </w:tcPr>
          <w:p w14:paraId="7C4616C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6CB" w14:textId="77777777">
        <w:trPr>
          <w:trHeight w:val="330"/>
        </w:trPr>
        <w:tc>
          <w:tcPr>
            <w:tcW w:w="7100" w:type="dxa"/>
            <w:tcBorders>
              <w:top w:val="nil"/>
              <w:left w:val="nil"/>
              <w:bottom w:val="nil"/>
              <w:right w:val="nil"/>
            </w:tcBorders>
            <w:shd w:val="clear" w:color="auto" w:fill="auto"/>
            <w:vAlign w:val="center"/>
            <w:hideMark/>
          </w:tcPr>
          <w:p w14:paraId="7C4616C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133 ως έχει     ΚΑΤΑ ΠΛΕΙΟΨΗΦΙΑ</w:t>
            </w:r>
          </w:p>
        </w:tc>
      </w:tr>
      <w:tr w:rsidR="00D41D4C" w14:paraId="7C4616CD" w14:textId="77777777">
        <w:trPr>
          <w:trHeight w:val="330"/>
        </w:trPr>
        <w:tc>
          <w:tcPr>
            <w:tcW w:w="7100" w:type="dxa"/>
            <w:tcBorders>
              <w:top w:val="nil"/>
              <w:left w:val="nil"/>
              <w:bottom w:val="nil"/>
              <w:right w:val="nil"/>
            </w:tcBorders>
            <w:shd w:val="clear" w:color="auto" w:fill="auto"/>
            <w:vAlign w:val="center"/>
            <w:hideMark/>
          </w:tcPr>
          <w:p w14:paraId="7C4616C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6CF" w14:textId="77777777">
        <w:trPr>
          <w:trHeight w:val="330"/>
        </w:trPr>
        <w:tc>
          <w:tcPr>
            <w:tcW w:w="7100" w:type="dxa"/>
            <w:tcBorders>
              <w:top w:val="nil"/>
              <w:left w:val="nil"/>
              <w:bottom w:val="nil"/>
              <w:right w:val="nil"/>
            </w:tcBorders>
            <w:shd w:val="clear" w:color="auto" w:fill="auto"/>
            <w:vAlign w:val="center"/>
            <w:hideMark/>
          </w:tcPr>
          <w:p w14:paraId="7C4616C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6D1" w14:textId="77777777">
        <w:trPr>
          <w:trHeight w:val="330"/>
        </w:trPr>
        <w:tc>
          <w:tcPr>
            <w:tcW w:w="7100" w:type="dxa"/>
            <w:tcBorders>
              <w:top w:val="nil"/>
              <w:left w:val="nil"/>
              <w:bottom w:val="nil"/>
              <w:right w:val="nil"/>
            </w:tcBorders>
            <w:shd w:val="clear" w:color="auto" w:fill="auto"/>
            <w:vAlign w:val="center"/>
            <w:hideMark/>
          </w:tcPr>
          <w:p w14:paraId="7C4616D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6D3" w14:textId="77777777">
        <w:trPr>
          <w:trHeight w:val="330"/>
        </w:trPr>
        <w:tc>
          <w:tcPr>
            <w:tcW w:w="7100" w:type="dxa"/>
            <w:tcBorders>
              <w:top w:val="nil"/>
              <w:left w:val="nil"/>
              <w:bottom w:val="nil"/>
              <w:right w:val="nil"/>
            </w:tcBorders>
            <w:shd w:val="clear" w:color="auto" w:fill="auto"/>
            <w:vAlign w:val="center"/>
            <w:hideMark/>
          </w:tcPr>
          <w:p w14:paraId="7C4616D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6D5" w14:textId="77777777">
        <w:trPr>
          <w:trHeight w:val="330"/>
        </w:trPr>
        <w:tc>
          <w:tcPr>
            <w:tcW w:w="7100" w:type="dxa"/>
            <w:tcBorders>
              <w:top w:val="nil"/>
              <w:left w:val="nil"/>
              <w:bottom w:val="nil"/>
              <w:right w:val="nil"/>
            </w:tcBorders>
            <w:shd w:val="clear" w:color="auto" w:fill="auto"/>
            <w:vAlign w:val="center"/>
            <w:hideMark/>
          </w:tcPr>
          <w:p w14:paraId="7C4616D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6D7" w14:textId="77777777">
        <w:trPr>
          <w:trHeight w:val="330"/>
        </w:trPr>
        <w:tc>
          <w:tcPr>
            <w:tcW w:w="7100" w:type="dxa"/>
            <w:tcBorders>
              <w:top w:val="nil"/>
              <w:left w:val="nil"/>
              <w:bottom w:val="nil"/>
              <w:right w:val="nil"/>
            </w:tcBorders>
            <w:shd w:val="clear" w:color="auto" w:fill="auto"/>
            <w:vAlign w:val="center"/>
            <w:hideMark/>
          </w:tcPr>
          <w:p w14:paraId="7C4616D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6D9" w14:textId="77777777">
        <w:trPr>
          <w:trHeight w:val="330"/>
        </w:trPr>
        <w:tc>
          <w:tcPr>
            <w:tcW w:w="7100" w:type="dxa"/>
            <w:tcBorders>
              <w:top w:val="nil"/>
              <w:left w:val="nil"/>
              <w:bottom w:val="nil"/>
              <w:right w:val="nil"/>
            </w:tcBorders>
            <w:shd w:val="clear" w:color="auto" w:fill="auto"/>
            <w:vAlign w:val="center"/>
            <w:hideMark/>
          </w:tcPr>
          <w:p w14:paraId="7C4616D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134 ως έχει     ΚΑΤΑ ΠΛΕΙΟΨΗΦΙΑ</w:t>
            </w:r>
          </w:p>
        </w:tc>
      </w:tr>
      <w:tr w:rsidR="00D41D4C" w14:paraId="7C4616DB" w14:textId="77777777">
        <w:trPr>
          <w:trHeight w:val="330"/>
        </w:trPr>
        <w:tc>
          <w:tcPr>
            <w:tcW w:w="7100" w:type="dxa"/>
            <w:tcBorders>
              <w:top w:val="nil"/>
              <w:left w:val="nil"/>
              <w:bottom w:val="nil"/>
              <w:right w:val="nil"/>
            </w:tcBorders>
            <w:shd w:val="clear" w:color="auto" w:fill="auto"/>
            <w:vAlign w:val="center"/>
            <w:hideMark/>
          </w:tcPr>
          <w:p w14:paraId="7C4616D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6DD" w14:textId="77777777">
        <w:trPr>
          <w:trHeight w:val="330"/>
        </w:trPr>
        <w:tc>
          <w:tcPr>
            <w:tcW w:w="7100" w:type="dxa"/>
            <w:tcBorders>
              <w:top w:val="nil"/>
              <w:left w:val="nil"/>
              <w:bottom w:val="nil"/>
              <w:right w:val="nil"/>
            </w:tcBorders>
            <w:shd w:val="clear" w:color="auto" w:fill="auto"/>
            <w:vAlign w:val="center"/>
            <w:hideMark/>
          </w:tcPr>
          <w:p w14:paraId="7C4616D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6DF" w14:textId="77777777">
        <w:trPr>
          <w:trHeight w:val="330"/>
        </w:trPr>
        <w:tc>
          <w:tcPr>
            <w:tcW w:w="7100" w:type="dxa"/>
            <w:tcBorders>
              <w:top w:val="nil"/>
              <w:left w:val="nil"/>
              <w:bottom w:val="nil"/>
              <w:right w:val="nil"/>
            </w:tcBorders>
            <w:shd w:val="clear" w:color="auto" w:fill="auto"/>
            <w:vAlign w:val="center"/>
            <w:hideMark/>
          </w:tcPr>
          <w:p w14:paraId="7C4616D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6E1" w14:textId="77777777">
        <w:trPr>
          <w:trHeight w:val="345"/>
        </w:trPr>
        <w:tc>
          <w:tcPr>
            <w:tcW w:w="7100" w:type="dxa"/>
            <w:tcBorders>
              <w:top w:val="nil"/>
              <w:left w:val="nil"/>
              <w:bottom w:val="nil"/>
              <w:right w:val="nil"/>
            </w:tcBorders>
            <w:shd w:val="clear" w:color="auto" w:fill="auto"/>
            <w:vAlign w:val="center"/>
            <w:hideMark/>
          </w:tcPr>
          <w:p w14:paraId="7C4616E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6E3" w14:textId="77777777">
        <w:trPr>
          <w:trHeight w:val="330"/>
        </w:trPr>
        <w:tc>
          <w:tcPr>
            <w:tcW w:w="7100" w:type="dxa"/>
            <w:tcBorders>
              <w:top w:val="nil"/>
              <w:left w:val="nil"/>
              <w:bottom w:val="nil"/>
              <w:right w:val="nil"/>
            </w:tcBorders>
            <w:shd w:val="clear" w:color="auto" w:fill="auto"/>
            <w:vAlign w:val="center"/>
            <w:hideMark/>
          </w:tcPr>
          <w:p w14:paraId="7C4616E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6E5" w14:textId="77777777">
        <w:trPr>
          <w:trHeight w:val="330"/>
        </w:trPr>
        <w:tc>
          <w:tcPr>
            <w:tcW w:w="7100" w:type="dxa"/>
            <w:tcBorders>
              <w:top w:val="nil"/>
              <w:left w:val="nil"/>
              <w:bottom w:val="nil"/>
              <w:right w:val="nil"/>
            </w:tcBorders>
            <w:shd w:val="clear" w:color="auto" w:fill="auto"/>
            <w:vAlign w:val="center"/>
            <w:hideMark/>
          </w:tcPr>
          <w:p w14:paraId="7C4616E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6E7" w14:textId="77777777">
        <w:trPr>
          <w:trHeight w:val="330"/>
        </w:trPr>
        <w:tc>
          <w:tcPr>
            <w:tcW w:w="7100" w:type="dxa"/>
            <w:tcBorders>
              <w:top w:val="nil"/>
              <w:left w:val="nil"/>
              <w:bottom w:val="nil"/>
              <w:right w:val="nil"/>
            </w:tcBorders>
            <w:shd w:val="clear" w:color="auto" w:fill="auto"/>
            <w:vAlign w:val="center"/>
            <w:hideMark/>
          </w:tcPr>
          <w:p w14:paraId="7C4616E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135 ως έχει     ΚΑΤΑ ΠΛΕΙΟΨΗΦΙΑ</w:t>
            </w:r>
          </w:p>
        </w:tc>
      </w:tr>
      <w:tr w:rsidR="00D41D4C" w14:paraId="7C4616E9" w14:textId="77777777">
        <w:trPr>
          <w:trHeight w:val="330"/>
        </w:trPr>
        <w:tc>
          <w:tcPr>
            <w:tcW w:w="7100" w:type="dxa"/>
            <w:tcBorders>
              <w:top w:val="nil"/>
              <w:left w:val="nil"/>
              <w:bottom w:val="nil"/>
              <w:right w:val="nil"/>
            </w:tcBorders>
            <w:shd w:val="clear" w:color="auto" w:fill="auto"/>
            <w:vAlign w:val="center"/>
            <w:hideMark/>
          </w:tcPr>
          <w:p w14:paraId="7C4616E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D41D4C" w14:paraId="7C4616EB" w14:textId="77777777">
        <w:trPr>
          <w:trHeight w:val="330"/>
        </w:trPr>
        <w:tc>
          <w:tcPr>
            <w:tcW w:w="7100" w:type="dxa"/>
            <w:tcBorders>
              <w:top w:val="nil"/>
              <w:left w:val="nil"/>
              <w:bottom w:val="nil"/>
              <w:right w:val="nil"/>
            </w:tcBorders>
            <w:shd w:val="clear" w:color="auto" w:fill="auto"/>
            <w:vAlign w:val="center"/>
            <w:hideMark/>
          </w:tcPr>
          <w:p w14:paraId="7C4616E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6ED" w14:textId="77777777">
        <w:trPr>
          <w:trHeight w:val="330"/>
        </w:trPr>
        <w:tc>
          <w:tcPr>
            <w:tcW w:w="7100" w:type="dxa"/>
            <w:tcBorders>
              <w:top w:val="nil"/>
              <w:left w:val="nil"/>
              <w:bottom w:val="nil"/>
              <w:right w:val="nil"/>
            </w:tcBorders>
            <w:shd w:val="clear" w:color="auto" w:fill="auto"/>
            <w:vAlign w:val="center"/>
            <w:hideMark/>
          </w:tcPr>
          <w:p w14:paraId="7C4616E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6EF" w14:textId="77777777">
        <w:trPr>
          <w:trHeight w:val="330"/>
        </w:trPr>
        <w:tc>
          <w:tcPr>
            <w:tcW w:w="7100" w:type="dxa"/>
            <w:tcBorders>
              <w:top w:val="nil"/>
              <w:left w:val="nil"/>
              <w:bottom w:val="nil"/>
              <w:right w:val="nil"/>
            </w:tcBorders>
            <w:shd w:val="clear" w:color="auto" w:fill="auto"/>
            <w:vAlign w:val="center"/>
            <w:hideMark/>
          </w:tcPr>
          <w:p w14:paraId="7C4616E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6F1" w14:textId="77777777">
        <w:trPr>
          <w:trHeight w:val="330"/>
        </w:trPr>
        <w:tc>
          <w:tcPr>
            <w:tcW w:w="7100" w:type="dxa"/>
            <w:tcBorders>
              <w:top w:val="nil"/>
              <w:left w:val="nil"/>
              <w:bottom w:val="nil"/>
              <w:right w:val="nil"/>
            </w:tcBorders>
            <w:shd w:val="clear" w:color="auto" w:fill="auto"/>
            <w:vAlign w:val="center"/>
            <w:hideMark/>
          </w:tcPr>
          <w:p w14:paraId="7C4616F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6F3" w14:textId="77777777">
        <w:trPr>
          <w:trHeight w:val="330"/>
        </w:trPr>
        <w:tc>
          <w:tcPr>
            <w:tcW w:w="7100" w:type="dxa"/>
            <w:tcBorders>
              <w:top w:val="nil"/>
              <w:left w:val="nil"/>
              <w:bottom w:val="nil"/>
              <w:right w:val="nil"/>
            </w:tcBorders>
            <w:shd w:val="clear" w:color="auto" w:fill="auto"/>
            <w:vAlign w:val="center"/>
            <w:hideMark/>
          </w:tcPr>
          <w:p w14:paraId="7C4616F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6F5" w14:textId="77777777">
        <w:trPr>
          <w:trHeight w:val="330"/>
        </w:trPr>
        <w:tc>
          <w:tcPr>
            <w:tcW w:w="7100" w:type="dxa"/>
            <w:tcBorders>
              <w:top w:val="nil"/>
              <w:left w:val="nil"/>
              <w:bottom w:val="nil"/>
              <w:right w:val="nil"/>
            </w:tcBorders>
            <w:shd w:val="clear" w:color="auto" w:fill="auto"/>
            <w:vAlign w:val="center"/>
            <w:hideMark/>
          </w:tcPr>
          <w:p w14:paraId="7C4616F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136 ως έχει     ΚΑΤΑ ΠΛΕΙΟΨΗΦΙΑ</w:t>
            </w:r>
          </w:p>
        </w:tc>
      </w:tr>
      <w:tr w:rsidR="00D41D4C" w14:paraId="7C4616F7" w14:textId="77777777">
        <w:trPr>
          <w:trHeight w:val="330"/>
        </w:trPr>
        <w:tc>
          <w:tcPr>
            <w:tcW w:w="7100" w:type="dxa"/>
            <w:tcBorders>
              <w:top w:val="nil"/>
              <w:left w:val="nil"/>
              <w:bottom w:val="nil"/>
              <w:right w:val="nil"/>
            </w:tcBorders>
            <w:shd w:val="clear" w:color="auto" w:fill="auto"/>
            <w:vAlign w:val="center"/>
            <w:hideMark/>
          </w:tcPr>
          <w:p w14:paraId="7C4616F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6F9" w14:textId="77777777">
        <w:trPr>
          <w:trHeight w:val="330"/>
        </w:trPr>
        <w:tc>
          <w:tcPr>
            <w:tcW w:w="7100" w:type="dxa"/>
            <w:tcBorders>
              <w:top w:val="nil"/>
              <w:left w:val="nil"/>
              <w:bottom w:val="nil"/>
              <w:right w:val="nil"/>
            </w:tcBorders>
            <w:shd w:val="clear" w:color="auto" w:fill="auto"/>
            <w:vAlign w:val="center"/>
            <w:hideMark/>
          </w:tcPr>
          <w:p w14:paraId="7C4616F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6FB" w14:textId="77777777">
        <w:trPr>
          <w:trHeight w:val="330"/>
        </w:trPr>
        <w:tc>
          <w:tcPr>
            <w:tcW w:w="7100" w:type="dxa"/>
            <w:tcBorders>
              <w:top w:val="nil"/>
              <w:left w:val="nil"/>
              <w:bottom w:val="nil"/>
              <w:right w:val="nil"/>
            </w:tcBorders>
            <w:shd w:val="clear" w:color="auto" w:fill="auto"/>
            <w:vAlign w:val="center"/>
            <w:hideMark/>
          </w:tcPr>
          <w:p w14:paraId="7C4616F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6FD" w14:textId="77777777">
        <w:trPr>
          <w:trHeight w:val="330"/>
        </w:trPr>
        <w:tc>
          <w:tcPr>
            <w:tcW w:w="7100" w:type="dxa"/>
            <w:tcBorders>
              <w:top w:val="nil"/>
              <w:left w:val="nil"/>
              <w:bottom w:val="nil"/>
              <w:right w:val="nil"/>
            </w:tcBorders>
            <w:shd w:val="clear" w:color="auto" w:fill="auto"/>
            <w:vAlign w:val="center"/>
            <w:hideMark/>
          </w:tcPr>
          <w:p w14:paraId="7C4616F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6FF" w14:textId="77777777">
        <w:trPr>
          <w:trHeight w:val="330"/>
        </w:trPr>
        <w:tc>
          <w:tcPr>
            <w:tcW w:w="7100" w:type="dxa"/>
            <w:tcBorders>
              <w:top w:val="nil"/>
              <w:left w:val="nil"/>
              <w:bottom w:val="nil"/>
              <w:right w:val="nil"/>
            </w:tcBorders>
            <w:shd w:val="clear" w:color="auto" w:fill="auto"/>
            <w:vAlign w:val="center"/>
            <w:hideMark/>
          </w:tcPr>
          <w:p w14:paraId="7C4616F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701" w14:textId="77777777">
        <w:trPr>
          <w:trHeight w:val="330"/>
        </w:trPr>
        <w:tc>
          <w:tcPr>
            <w:tcW w:w="7100" w:type="dxa"/>
            <w:tcBorders>
              <w:top w:val="nil"/>
              <w:left w:val="nil"/>
              <w:bottom w:val="nil"/>
              <w:right w:val="nil"/>
            </w:tcBorders>
            <w:shd w:val="clear" w:color="auto" w:fill="auto"/>
            <w:vAlign w:val="center"/>
            <w:hideMark/>
          </w:tcPr>
          <w:p w14:paraId="7C46170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703" w14:textId="77777777">
        <w:trPr>
          <w:trHeight w:val="345"/>
        </w:trPr>
        <w:tc>
          <w:tcPr>
            <w:tcW w:w="7100" w:type="dxa"/>
            <w:tcBorders>
              <w:top w:val="nil"/>
              <w:left w:val="nil"/>
              <w:bottom w:val="nil"/>
              <w:right w:val="nil"/>
            </w:tcBorders>
            <w:shd w:val="clear" w:color="auto" w:fill="auto"/>
            <w:vAlign w:val="center"/>
            <w:hideMark/>
          </w:tcPr>
          <w:p w14:paraId="7C46170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137 ως έχει     ΚΑΤΑ ΠΛΕΙΟΨΗΦΙΑ</w:t>
            </w:r>
          </w:p>
        </w:tc>
      </w:tr>
      <w:tr w:rsidR="00D41D4C" w14:paraId="7C461705" w14:textId="77777777">
        <w:trPr>
          <w:trHeight w:val="330"/>
        </w:trPr>
        <w:tc>
          <w:tcPr>
            <w:tcW w:w="7100" w:type="dxa"/>
            <w:tcBorders>
              <w:top w:val="nil"/>
              <w:left w:val="nil"/>
              <w:bottom w:val="nil"/>
              <w:right w:val="nil"/>
            </w:tcBorders>
            <w:shd w:val="clear" w:color="auto" w:fill="auto"/>
            <w:vAlign w:val="center"/>
            <w:hideMark/>
          </w:tcPr>
          <w:p w14:paraId="7C46170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707" w14:textId="77777777">
        <w:trPr>
          <w:trHeight w:val="330"/>
        </w:trPr>
        <w:tc>
          <w:tcPr>
            <w:tcW w:w="7100" w:type="dxa"/>
            <w:tcBorders>
              <w:top w:val="nil"/>
              <w:left w:val="nil"/>
              <w:bottom w:val="nil"/>
              <w:right w:val="nil"/>
            </w:tcBorders>
            <w:shd w:val="clear" w:color="auto" w:fill="auto"/>
            <w:vAlign w:val="center"/>
            <w:hideMark/>
          </w:tcPr>
          <w:p w14:paraId="7C46170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709" w14:textId="77777777">
        <w:trPr>
          <w:trHeight w:val="330"/>
        </w:trPr>
        <w:tc>
          <w:tcPr>
            <w:tcW w:w="7100" w:type="dxa"/>
            <w:tcBorders>
              <w:top w:val="nil"/>
              <w:left w:val="nil"/>
              <w:bottom w:val="nil"/>
              <w:right w:val="nil"/>
            </w:tcBorders>
            <w:shd w:val="clear" w:color="auto" w:fill="auto"/>
            <w:vAlign w:val="center"/>
            <w:hideMark/>
          </w:tcPr>
          <w:p w14:paraId="7C46170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70B" w14:textId="77777777">
        <w:trPr>
          <w:trHeight w:val="330"/>
        </w:trPr>
        <w:tc>
          <w:tcPr>
            <w:tcW w:w="7100" w:type="dxa"/>
            <w:tcBorders>
              <w:top w:val="nil"/>
              <w:left w:val="nil"/>
              <w:bottom w:val="nil"/>
              <w:right w:val="nil"/>
            </w:tcBorders>
            <w:shd w:val="clear" w:color="auto" w:fill="auto"/>
            <w:vAlign w:val="center"/>
            <w:hideMark/>
          </w:tcPr>
          <w:p w14:paraId="7C46170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70D" w14:textId="77777777">
        <w:trPr>
          <w:trHeight w:val="345"/>
        </w:trPr>
        <w:tc>
          <w:tcPr>
            <w:tcW w:w="7100" w:type="dxa"/>
            <w:tcBorders>
              <w:top w:val="nil"/>
              <w:left w:val="nil"/>
              <w:bottom w:val="nil"/>
              <w:right w:val="nil"/>
            </w:tcBorders>
            <w:shd w:val="clear" w:color="auto" w:fill="auto"/>
            <w:vAlign w:val="center"/>
            <w:hideMark/>
          </w:tcPr>
          <w:p w14:paraId="7C46170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70F" w14:textId="77777777">
        <w:trPr>
          <w:trHeight w:val="330"/>
        </w:trPr>
        <w:tc>
          <w:tcPr>
            <w:tcW w:w="7100" w:type="dxa"/>
            <w:tcBorders>
              <w:top w:val="nil"/>
              <w:left w:val="nil"/>
              <w:bottom w:val="nil"/>
              <w:right w:val="nil"/>
            </w:tcBorders>
            <w:shd w:val="clear" w:color="auto" w:fill="auto"/>
            <w:vAlign w:val="center"/>
            <w:hideMark/>
          </w:tcPr>
          <w:p w14:paraId="7C46170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711" w14:textId="77777777">
        <w:trPr>
          <w:trHeight w:val="330"/>
        </w:trPr>
        <w:tc>
          <w:tcPr>
            <w:tcW w:w="7100" w:type="dxa"/>
            <w:tcBorders>
              <w:top w:val="nil"/>
              <w:left w:val="nil"/>
              <w:bottom w:val="nil"/>
              <w:right w:val="nil"/>
            </w:tcBorders>
            <w:shd w:val="clear" w:color="auto" w:fill="auto"/>
            <w:vAlign w:val="center"/>
            <w:hideMark/>
          </w:tcPr>
          <w:p w14:paraId="7C46171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138 ως έχει     ΚΑΤΑ ΠΛΕΙΟΨΗΦΙΑ</w:t>
            </w:r>
          </w:p>
        </w:tc>
      </w:tr>
      <w:tr w:rsidR="00D41D4C" w14:paraId="7C461713" w14:textId="77777777">
        <w:trPr>
          <w:trHeight w:val="330"/>
        </w:trPr>
        <w:tc>
          <w:tcPr>
            <w:tcW w:w="7100" w:type="dxa"/>
            <w:tcBorders>
              <w:top w:val="nil"/>
              <w:left w:val="nil"/>
              <w:bottom w:val="nil"/>
              <w:right w:val="nil"/>
            </w:tcBorders>
            <w:shd w:val="clear" w:color="auto" w:fill="auto"/>
            <w:vAlign w:val="center"/>
            <w:hideMark/>
          </w:tcPr>
          <w:p w14:paraId="7C46171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715" w14:textId="77777777">
        <w:trPr>
          <w:trHeight w:val="330"/>
        </w:trPr>
        <w:tc>
          <w:tcPr>
            <w:tcW w:w="7100" w:type="dxa"/>
            <w:tcBorders>
              <w:top w:val="nil"/>
              <w:left w:val="nil"/>
              <w:bottom w:val="nil"/>
              <w:right w:val="nil"/>
            </w:tcBorders>
            <w:shd w:val="clear" w:color="auto" w:fill="auto"/>
            <w:vAlign w:val="center"/>
            <w:hideMark/>
          </w:tcPr>
          <w:p w14:paraId="7C46171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717" w14:textId="77777777">
        <w:trPr>
          <w:trHeight w:val="330"/>
        </w:trPr>
        <w:tc>
          <w:tcPr>
            <w:tcW w:w="7100" w:type="dxa"/>
            <w:tcBorders>
              <w:top w:val="nil"/>
              <w:left w:val="nil"/>
              <w:bottom w:val="nil"/>
              <w:right w:val="nil"/>
            </w:tcBorders>
            <w:shd w:val="clear" w:color="auto" w:fill="auto"/>
            <w:vAlign w:val="center"/>
            <w:hideMark/>
          </w:tcPr>
          <w:p w14:paraId="7C46171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719" w14:textId="77777777">
        <w:trPr>
          <w:trHeight w:val="330"/>
        </w:trPr>
        <w:tc>
          <w:tcPr>
            <w:tcW w:w="7100" w:type="dxa"/>
            <w:tcBorders>
              <w:top w:val="nil"/>
              <w:left w:val="nil"/>
              <w:bottom w:val="nil"/>
              <w:right w:val="nil"/>
            </w:tcBorders>
            <w:shd w:val="clear" w:color="auto" w:fill="auto"/>
            <w:vAlign w:val="center"/>
            <w:hideMark/>
          </w:tcPr>
          <w:p w14:paraId="7C46171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71B" w14:textId="77777777">
        <w:trPr>
          <w:trHeight w:val="330"/>
        </w:trPr>
        <w:tc>
          <w:tcPr>
            <w:tcW w:w="7100" w:type="dxa"/>
            <w:tcBorders>
              <w:top w:val="nil"/>
              <w:left w:val="nil"/>
              <w:bottom w:val="nil"/>
              <w:right w:val="nil"/>
            </w:tcBorders>
            <w:shd w:val="clear" w:color="auto" w:fill="auto"/>
            <w:vAlign w:val="center"/>
            <w:hideMark/>
          </w:tcPr>
          <w:p w14:paraId="7C46171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71D" w14:textId="77777777">
        <w:trPr>
          <w:trHeight w:val="330"/>
        </w:trPr>
        <w:tc>
          <w:tcPr>
            <w:tcW w:w="7100" w:type="dxa"/>
            <w:tcBorders>
              <w:top w:val="nil"/>
              <w:left w:val="nil"/>
              <w:bottom w:val="nil"/>
              <w:right w:val="nil"/>
            </w:tcBorders>
            <w:shd w:val="clear" w:color="auto" w:fill="auto"/>
            <w:vAlign w:val="center"/>
            <w:hideMark/>
          </w:tcPr>
          <w:p w14:paraId="7C46171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71F" w14:textId="77777777">
        <w:trPr>
          <w:trHeight w:val="330"/>
        </w:trPr>
        <w:tc>
          <w:tcPr>
            <w:tcW w:w="7100" w:type="dxa"/>
            <w:tcBorders>
              <w:top w:val="nil"/>
              <w:left w:val="nil"/>
              <w:bottom w:val="nil"/>
              <w:right w:val="nil"/>
            </w:tcBorders>
            <w:shd w:val="clear" w:color="auto" w:fill="auto"/>
            <w:vAlign w:val="center"/>
            <w:hideMark/>
          </w:tcPr>
          <w:p w14:paraId="7C46171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139 ως έχει     ΚΑΤΑ ΠΛΕΙΟΨΗΦΙΑ</w:t>
            </w:r>
          </w:p>
        </w:tc>
      </w:tr>
      <w:tr w:rsidR="00D41D4C" w14:paraId="7C461721" w14:textId="77777777">
        <w:trPr>
          <w:trHeight w:val="345"/>
        </w:trPr>
        <w:tc>
          <w:tcPr>
            <w:tcW w:w="7100" w:type="dxa"/>
            <w:tcBorders>
              <w:top w:val="nil"/>
              <w:left w:val="nil"/>
              <w:bottom w:val="nil"/>
              <w:right w:val="nil"/>
            </w:tcBorders>
            <w:shd w:val="clear" w:color="auto" w:fill="auto"/>
            <w:vAlign w:val="center"/>
            <w:hideMark/>
          </w:tcPr>
          <w:p w14:paraId="7C46172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723" w14:textId="77777777">
        <w:trPr>
          <w:trHeight w:val="330"/>
        </w:trPr>
        <w:tc>
          <w:tcPr>
            <w:tcW w:w="7100" w:type="dxa"/>
            <w:tcBorders>
              <w:top w:val="nil"/>
              <w:left w:val="nil"/>
              <w:bottom w:val="nil"/>
              <w:right w:val="nil"/>
            </w:tcBorders>
            <w:shd w:val="clear" w:color="auto" w:fill="auto"/>
            <w:vAlign w:val="center"/>
            <w:hideMark/>
          </w:tcPr>
          <w:p w14:paraId="7C46172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725" w14:textId="77777777">
        <w:trPr>
          <w:trHeight w:val="330"/>
        </w:trPr>
        <w:tc>
          <w:tcPr>
            <w:tcW w:w="7100" w:type="dxa"/>
            <w:tcBorders>
              <w:top w:val="nil"/>
              <w:left w:val="nil"/>
              <w:bottom w:val="nil"/>
              <w:right w:val="nil"/>
            </w:tcBorders>
            <w:shd w:val="clear" w:color="auto" w:fill="auto"/>
            <w:vAlign w:val="center"/>
            <w:hideMark/>
          </w:tcPr>
          <w:p w14:paraId="7C46172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727" w14:textId="77777777">
        <w:trPr>
          <w:trHeight w:val="330"/>
        </w:trPr>
        <w:tc>
          <w:tcPr>
            <w:tcW w:w="7100" w:type="dxa"/>
            <w:tcBorders>
              <w:top w:val="nil"/>
              <w:left w:val="nil"/>
              <w:bottom w:val="nil"/>
              <w:right w:val="nil"/>
            </w:tcBorders>
            <w:shd w:val="clear" w:color="auto" w:fill="auto"/>
            <w:vAlign w:val="center"/>
            <w:hideMark/>
          </w:tcPr>
          <w:p w14:paraId="7C46172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729" w14:textId="77777777">
        <w:trPr>
          <w:trHeight w:val="330"/>
        </w:trPr>
        <w:tc>
          <w:tcPr>
            <w:tcW w:w="7100" w:type="dxa"/>
            <w:tcBorders>
              <w:top w:val="nil"/>
              <w:left w:val="nil"/>
              <w:bottom w:val="nil"/>
              <w:right w:val="nil"/>
            </w:tcBorders>
            <w:shd w:val="clear" w:color="auto" w:fill="auto"/>
            <w:vAlign w:val="center"/>
            <w:hideMark/>
          </w:tcPr>
          <w:p w14:paraId="7C46172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72B" w14:textId="77777777">
        <w:trPr>
          <w:trHeight w:val="345"/>
        </w:trPr>
        <w:tc>
          <w:tcPr>
            <w:tcW w:w="7100" w:type="dxa"/>
            <w:tcBorders>
              <w:top w:val="nil"/>
              <w:left w:val="nil"/>
              <w:bottom w:val="nil"/>
              <w:right w:val="nil"/>
            </w:tcBorders>
            <w:shd w:val="clear" w:color="auto" w:fill="auto"/>
            <w:vAlign w:val="center"/>
            <w:hideMark/>
          </w:tcPr>
          <w:p w14:paraId="7C46172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72D" w14:textId="77777777">
        <w:trPr>
          <w:trHeight w:val="330"/>
        </w:trPr>
        <w:tc>
          <w:tcPr>
            <w:tcW w:w="7100" w:type="dxa"/>
            <w:tcBorders>
              <w:top w:val="nil"/>
              <w:left w:val="nil"/>
              <w:bottom w:val="nil"/>
              <w:right w:val="nil"/>
            </w:tcBorders>
            <w:shd w:val="clear" w:color="auto" w:fill="auto"/>
            <w:vAlign w:val="center"/>
            <w:hideMark/>
          </w:tcPr>
          <w:p w14:paraId="7C46172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140 ως έχει     ΚΑΤΑ </w:t>
            </w:r>
            <w:r>
              <w:rPr>
                <w:rFonts w:ascii="Calibri" w:eastAsia="Times New Roman" w:hAnsi="Calibri" w:cs="Calibri"/>
                <w:color w:val="000000"/>
                <w:szCs w:val="24"/>
              </w:rPr>
              <w:t>ΠΛΕΙΟΨΗΦΙΑ</w:t>
            </w:r>
          </w:p>
        </w:tc>
      </w:tr>
      <w:tr w:rsidR="00D41D4C" w14:paraId="7C46172F" w14:textId="77777777">
        <w:trPr>
          <w:trHeight w:val="330"/>
        </w:trPr>
        <w:tc>
          <w:tcPr>
            <w:tcW w:w="7100" w:type="dxa"/>
            <w:tcBorders>
              <w:top w:val="nil"/>
              <w:left w:val="nil"/>
              <w:bottom w:val="nil"/>
              <w:right w:val="nil"/>
            </w:tcBorders>
            <w:shd w:val="clear" w:color="auto" w:fill="auto"/>
            <w:vAlign w:val="center"/>
            <w:hideMark/>
          </w:tcPr>
          <w:p w14:paraId="7C46172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731" w14:textId="77777777">
        <w:trPr>
          <w:trHeight w:val="330"/>
        </w:trPr>
        <w:tc>
          <w:tcPr>
            <w:tcW w:w="7100" w:type="dxa"/>
            <w:tcBorders>
              <w:top w:val="nil"/>
              <w:left w:val="nil"/>
              <w:bottom w:val="nil"/>
              <w:right w:val="nil"/>
            </w:tcBorders>
            <w:shd w:val="clear" w:color="auto" w:fill="auto"/>
            <w:vAlign w:val="center"/>
            <w:hideMark/>
          </w:tcPr>
          <w:p w14:paraId="7C46173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733" w14:textId="77777777">
        <w:trPr>
          <w:trHeight w:val="330"/>
        </w:trPr>
        <w:tc>
          <w:tcPr>
            <w:tcW w:w="7100" w:type="dxa"/>
            <w:tcBorders>
              <w:top w:val="nil"/>
              <w:left w:val="nil"/>
              <w:bottom w:val="nil"/>
              <w:right w:val="nil"/>
            </w:tcBorders>
            <w:shd w:val="clear" w:color="auto" w:fill="auto"/>
            <w:vAlign w:val="center"/>
            <w:hideMark/>
          </w:tcPr>
          <w:p w14:paraId="7C46173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735" w14:textId="77777777">
        <w:trPr>
          <w:trHeight w:val="330"/>
        </w:trPr>
        <w:tc>
          <w:tcPr>
            <w:tcW w:w="7100" w:type="dxa"/>
            <w:tcBorders>
              <w:top w:val="nil"/>
              <w:left w:val="nil"/>
              <w:bottom w:val="nil"/>
              <w:right w:val="nil"/>
            </w:tcBorders>
            <w:shd w:val="clear" w:color="auto" w:fill="auto"/>
            <w:vAlign w:val="center"/>
            <w:hideMark/>
          </w:tcPr>
          <w:p w14:paraId="7C46173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737" w14:textId="77777777">
        <w:trPr>
          <w:trHeight w:val="330"/>
        </w:trPr>
        <w:tc>
          <w:tcPr>
            <w:tcW w:w="7100" w:type="dxa"/>
            <w:tcBorders>
              <w:top w:val="nil"/>
              <w:left w:val="nil"/>
              <w:bottom w:val="nil"/>
              <w:right w:val="nil"/>
            </w:tcBorders>
            <w:shd w:val="clear" w:color="auto" w:fill="auto"/>
            <w:vAlign w:val="center"/>
            <w:hideMark/>
          </w:tcPr>
          <w:p w14:paraId="7C46173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739" w14:textId="77777777">
        <w:trPr>
          <w:trHeight w:val="330"/>
        </w:trPr>
        <w:tc>
          <w:tcPr>
            <w:tcW w:w="7100" w:type="dxa"/>
            <w:tcBorders>
              <w:top w:val="nil"/>
              <w:left w:val="nil"/>
              <w:bottom w:val="nil"/>
              <w:right w:val="nil"/>
            </w:tcBorders>
            <w:shd w:val="clear" w:color="auto" w:fill="auto"/>
            <w:vAlign w:val="center"/>
            <w:hideMark/>
          </w:tcPr>
          <w:p w14:paraId="7C46173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ΕΝ. ΚΕΝΤΡΩΩΝ: -</w:t>
            </w:r>
          </w:p>
        </w:tc>
      </w:tr>
      <w:tr w:rsidR="00D41D4C" w14:paraId="7C46173B" w14:textId="77777777">
        <w:trPr>
          <w:trHeight w:val="330"/>
        </w:trPr>
        <w:tc>
          <w:tcPr>
            <w:tcW w:w="7100" w:type="dxa"/>
            <w:tcBorders>
              <w:top w:val="nil"/>
              <w:left w:val="nil"/>
              <w:bottom w:val="nil"/>
              <w:right w:val="nil"/>
            </w:tcBorders>
            <w:shd w:val="clear" w:color="auto" w:fill="auto"/>
            <w:vAlign w:val="center"/>
            <w:hideMark/>
          </w:tcPr>
          <w:p w14:paraId="7C46173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141 ως έχει     ΚΑΤΑ ΠΛΕΙΟΨΗΦΙΑ</w:t>
            </w:r>
          </w:p>
        </w:tc>
      </w:tr>
      <w:tr w:rsidR="00D41D4C" w14:paraId="7C46173D" w14:textId="77777777">
        <w:trPr>
          <w:trHeight w:val="330"/>
        </w:trPr>
        <w:tc>
          <w:tcPr>
            <w:tcW w:w="7100" w:type="dxa"/>
            <w:tcBorders>
              <w:top w:val="nil"/>
              <w:left w:val="nil"/>
              <w:bottom w:val="nil"/>
              <w:right w:val="nil"/>
            </w:tcBorders>
            <w:shd w:val="clear" w:color="auto" w:fill="auto"/>
            <w:vAlign w:val="center"/>
            <w:hideMark/>
          </w:tcPr>
          <w:p w14:paraId="7C46173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73F" w14:textId="77777777">
        <w:trPr>
          <w:trHeight w:val="330"/>
        </w:trPr>
        <w:tc>
          <w:tcPr>
            <w:tcW w:w="7100" w:type="dxa"/>
            <w:tcBorders>
              <w:top w:val="nil"/>
              <w:left w:val="nil"/>
              <w:bottom w:val="nil"/>
              <w:right w:val="nil"/>
            </w:tcBorders>
            <w:shd w:val="clear" w:color="auto" w:fill="auto"/>
            <w:vAlign w:val="center"/>
            <w:hideMark/>
          </w:tcPr>
          <w:p w14:paraId="7C46173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741" w14:textId="77777777">
        <w:trPr>
          <w:trHeight w:val="330"/>
        </w:trPr>
        <w:tc>
          <w:tcPr>
            <w:tcW w:w="7100" w:type="dxa"/>
            <w:tcBorders>
              <w:top w:val="nil"/>
              <w:left w:val="nil"/>
              <w:bottom w:val="nil"/>
              <w:right w:val="nil"/>
            </w:tcBorders>
            <w:shd w:val="clear" w:color="auto" w:fill="auto"/>
            <w:vAlign w:val="center"/>
            <w:hideMark/>
          </w:tcPr>
          <w:p w14:paraId="7C46174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743" w14:textId="77777777">
        <w:trPr>
          <w:trHeight w:val="330"/>
        </w:trPr>
        <w:tc>
          <w:tcPr>
            <w:tcW w:w="7100" w:type="dxa"/>
            <w:tcBorders>
              <w:top w:val="nil"/>
              <w:left w:val="nil"/>
              <w:bottom w:val="nil"/>
              <w:right w:val="nil"/>
            </w:tcBorders>
            <w:shd w:val="clear" w:color="auto" w:fill="auto"/>
            <w:vAlign w:val="center"/>
            <w:hideMark/>
          </w:tcPr>
          <w:p w14:paraId="7C46174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745" w14:textId="77777777">
        <w:trPr>
          <w:trHeight w:val="330"/>
        </w:trPr>
        <w:tc>
          <w:tcPr>
            <w:tcW w:w="7100" w:type="dxa"/>
            <w:tcBorders>
              <w:top w:val="nil"/>
              <w:left w:val="nil"/>
              <w:bottom w:val="nil"/>
              <w:right w:val="nil"/>
            </w:tcBorders>
            <w:shd w:val="clear" w:color="auto" w:fill="auto"/>
            <w:vAlign w:val="center"/>
            <w:hideMark/>
          </w:tcPr>
          <w:p w14:paraId="7C46174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747" w14:textId="77777777">
        <w:trPr>
          <w:trHeight w:val="330"/>
        </w:trPr>
        <w:tc>
          <w:tcPr>
            <w:tcW w:w="7100" w:type="dxa"/>
            <w:tcBorders>
              <w:top w:val="nil"/>
              <w:left w:val="nil"/>
              <w:bottom w:val="nil"/>
              <w:right w:val="nil"/>
            </w:tcBorders>
            <w:shd w:val="clear" w:color="auto" w:fill="auto"/>
            <w:vAlign w:val="center"/>
            <w:hideMark/>
          </w:tcPr>
          <w:p w14:paraId="7C46174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749" w14:textId="77777777">
        <w:trPr>
          <w:trHeight w:val="330"/>
        </w:trPr>
        <w:tc>
          <w:tcPr>
            <w:tcW w:w="7100" w:type="dxa"/>
            <w:tcBorders>
              <w:top w:val="nil"/>
              <w:left w:val="nil"/>
              <w:bottom w:val="nil"/>
              <w:right w:val="nil"/>
            </w:tcBorders>
            <w:shd w:val="clear" w:color="auto" w:fill="auto"/>
            <w:vAlign w:val="center"/>
            <w:hideMark/>
          </w:tcPr>
          <w:p w14:paraId="7C46174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142 ως έχει     ΚΑΤΑ ΠΛΕΙΟΨΗΦΙΑ</w:t>
            </w:r>
          </w:p>
        </w:tc>
      </w:tr>
      <w:tr w:rsidR="00D41D4C" w14:paraId="7C46174B" w14:textId="77777777">
        <w:trPr>
          <w:trHeight w:val="330"/>
        </w:trPr>
        <w:tc>
          <w:tcPr>
            <w:tcW w:w="7100" w:type="dxa"/>
            <w:tcBorders>
              <w:top w:val="nil"/>
              <w:left w:val="nil"/>
              <w:bottom w:val="nil"/>
              <w:right w:val="nil"/>
            </w:tcBorders>
            <w:shd w:val="clear" w:color="auto" w:fill="auto"/>
            <w:vAlign w:val="center"/>
            <w:hideMark/>
          </w:tcPr>
          <w:p w14:paraId="7C46174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74D" w14:textId="77777777">
        <w:trPr>
          <w:trHeight w:val="345"/>
        </w:trPr>
        <w:tc>
          <w:tcPr>
            <w:tcW w:w="7100" w:type="dxa"/>
            <w:tcBorders>
              <w:top w:val="nil"/>
              <w:left w:val="nil"/>
              <w:bottom w:val="nil"/>
              <w:right w:val="nil"/>
            </w:tcBorders>
            <w:shd w:val="clear" w:color="auto" w:fill="auto"/>
            <w:vAlign w:val="center"/>
            <w:hideMark/>
          </w:tcPr>
          <w:p w14:paraId="7C46174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Ν.Δ.: </w:t>
            </w:r>
            <w:r>
              <w:rPr>
                <w:rFonts w:ascii="Calibri" w:eastAsia="Times New Roman" w:hAnsi="Calibri" w:cs="Calibri"/>
                <w:color w:val="000000"/>
                <w:szCs w:val="24"/>
              </w:rPr>
              <w:t>OXI</w:t>
            </w:r>
          </w:p>
        </w:tc>
      </w:tr>
      <w:tr w:rsidR="00D41D4C" w14:paraId="7C46174F" w14:textId="77777777">
        <w:trPr>
          <w:trHeight w:val="330"/>
        </w:trPr>
        <w:tc>
          <w:tcPr>
            <w:tcW w:w="7100" w:type="dxa"/>
            <w:tcBorders>
              <w:top w:val="nil"/>
              <w:left w:val="nil"/>
              <w:bottom w:val="nil"/>
              <w:right w:val="nil"/>
            </w:tcBorders>
            <w:shd w:val="clear" w:color="auto" w:fill="auto"/>
            <w:vAlign w:val="center"/>
            <w:hideMark/>
          </w:tcPr>
          <w:p w14:paraId="7C46174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751" w14:textId="77777777">
        <w:trPr>
          <w:trHeight w:val="330"/>
        </w:trPr>
        <w:tc>
          <w:tcPr>
            <w:tcW w:w="7100" w:type="dxa"/>
            <w:tcBorders>
              <w:top w:val="nil"/>
              <w:left w:val="nil"/>
              <w:bottom w:val="nil"/>
              <w:right w:val="nil"/>
            </w:tcBorders>
            <w:shd w:val="clear" w:color="auto" w:fill="auto"/>
            <w:vAlign w:val="center"/>
            <w:hideMark/>
          </w:tcPr>
          <w:p w14:paraId="7C46175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753" w14:textId="77777777">
        <w:trPr>
          <w:trHeight w:val="330"/>
        </w:trPr>
        <w:tc>
          <w:tcPr>
            <w:tcW w:w="7100" w:type="dxa"/>
            <w:tcBorders>
              <w:top w:val="nil"/>
              <w:left w:val="nil"/>
              <w:bottom w:val="nil"/>
              <w:right w:val="nil"/>
            </w:tcBorders>
            <w:shd w:val="clear" w:color="auto" w:fill="auto"/>
            <w:vAlign w:val="center"/>
            <w:hideMark/>
          </w:tcPr>
          <w:p w14:paraId="7C46175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755" w14:textId="77777777">
        <w:trPr>
          <w:trHeight w:val="330"/>
        </w:trPr>
        <w:tc>
          <w:tcPr>
            <w:tcW w:w="7100" w:type="dxa"/>
            <w:tcBorders>
              <w:top w:val="nil"/>
              <w:left w:val="nil"/>
              <w:bottom w:val="nil"/>
              <w:right w:val="nil"/>
            </w:tcBorders>
            <w:shd w:val="clear" w:color="auto" w:fill="auto"/>
            <w:vAlign w:val="center"/>
            <w:hideMark/>
          </w:tcPr>
          <w:p w14:paraId="7C46175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757" w14:textId="77777777">
        <w:trPr>
          <w:trHeight w:val="330"/>
        </w:trPr>
        <w:tc>
          <w:tcPr>
            <w:tcW w:w="7100" w:type="dxa"/>
            <w:tcBorders>
              <w:top w:val="nil"/>
              <w:left w:val="nil"/>
              <w:bottom w:val="nil"/>
              <w:right w:val="nil"/>
            </w:tcBorders>
            <w:shd w:val="clear" w:color="auto" w:fill="auto"/>
            <w:vAlign w:val="center"/>
            <w:hideMark/>
          </w:tcPr>
          <w:p w14:paraId="7C46175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143 ως έχει     ΚΑΤΑ ΠΛΕΙΟΨΗΦΙΑ</w:t>
            </w:r>
          </w:p>
        </w:tc>
      </w:tr>
      <w:tr w:rsidR="00D41D4C" w14:paraId="7C461759" w14:textId="77777777">
        <w:trPr>
          <w:trHeight w:val="330"/>
        </w:trPr>
        <w:tc>
          <w:tcPr>
            <w:tcW w:w="7100" w:type="dxa"/>
            <w:tcBorders>
              <w:top w:val="nil"/>
              <w:left w:val="nil"/>
              <w:bottom w:val="nil"/>
              <w:right w:val="nil"/>
            </w:tcBorders>
            <w:shd w:val="clear" w:color="auto" w:fill="auto"/>
            <w:vAlign w:val="center"/>
            <w:hideMark/>
          </w:tcPr>
          <w:p w14:paraId="7C46175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75B" w14:textId="77777777">
        <w:trPr>
          <w:trHeight w:val="330"/>
        </w:trPr>
        <w:tc>
          <w:tcPr>
            <w:tcW w:w="7100" w:type="dxa"/>
            <w:tcBorders>
              <w:top w:val="nil"/>
              <w:left w:val="nil"/>
              <w:bottom w:val="nil"/>
              <w:right w:val="nil"/>
            </w:tcBorders>
            <w:shd w:val="clear" w:color="auto" w:fill="auto"/>
            <w:vAlign w:val="center"/>
            <w:hideMark/>
          </w:tcPr>
          <w:p w14:paraId="7C46175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75D" w14:textId="77777777">
        <w:trPr>
          <w:trHeight w:val="330"/>
        </w:trPr>
        <w:tc>
          <w:tcPr>
            <w:tcW w:w="7100" w:type="dxa"/>
            <w:tcBorders>
              <w:top w:val="nil"/>
              <w:left w:val="nil"/>
              <w:bottom w:val="nil"/>
              <w:right w:val="nil"/>
            </w:tcBorders>
            <w:shd w:val="clear" w:color="auto" w:fill="auto"/>
            <w:vAlign w:val="center"/>
            <w:hideMark/>
          </w:tcPr>
          <w:p w14:paraId="7C46175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75F" w14:textId="77777777">
        <w:trPr>
          <w:trHeight w:val="330"/>
        </w:trPr>
        <w:tc>
          <w:tcPr>
            <w:tcW w:w="7100" w:type="dxa"/>
            <w:tcBorders>
              <w:top w:val="nil"/>
              <w:left w:val="nil"/>
              <w:bottom w:val="nil"/>
              <w:right w:val="nil"/>
            </w:tcBorders>
            <w:shd w:val="clear" w:color="auto" w:fill="auto"/>
            <w:vAlign w:val="center"/>
            <w:hideMark/>
          </w:tcPr>
          <w:p w14:paraId="7C46175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761" w14:textId="77777777">
        <w:trPr>
          <w:trHeight w:val="330"/>
        </w:trPr>
        <w:tc>
          <w:tcPr>
            <w:tcW w:w="7100" w:type="dxa"/>
            <w:tcBorders>
              <w:top w:val="nil"/>
              <w:left w:val="nil"/>
              <w:bottom w:val="nil"/>
              <w:right w:val="nil"/>
            </w:tcBorders>
            <w:shd w:val="clear" w:color="auto" w:fill="auto"/>
            <w:vAlign w:val="center"/>
            <w:hideMark/>
          </w:tcPr>
          <w:p w14:paraId="7C46176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763" w14:textId="77777777">
        <w:trPr>
          <w:trHeight w:val="330"/>
        </w:trPr>
        <w:tc>
          <w:tcPr>
            <w:tcW w:w="7100" w:type="dxa"/>
            <w:tcBorders>
              <w:top w:val="nil"/>
              <w:left w:val="nil"/>
              <w:bottom w:val="nil"/>
              <w:right w:val="nil"/>
            </w:tcBorders>
            <w:shd w:val="clear" w:color="auto" w:fill="auto"/>
            <w:vAlign w:val="center"/>
            <w:hideMark/>
          </w:tcPr>
          <w:p w14:paraId="7C46176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765" w14:textId="77777777">
        <w:trPr>
          <w:trHeight w:val="330"/>
        </w:trPr>
        <w:tc>
          <w:tcPr>
            <w:tcW w:w="7100" w:type="dxa"/>
            <w:tcBorders>
              <w:top w:val="nil"/>
              <w:left w:val="nil"/>
              <w:bottom w:val="nil"/>
              <w:right w:val="nil"/>
            </w:tcBorders>
            <w:shd w:val="clear" w:color="auto" w:fill="auto"/>
            <w:vAlign w:val="center"/>
            <w:hideMark/>
          </w:tcPr>
          <w:p w14:paraId="7C46176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144 ως έχει     ΚΑΤΑ ΠΛΕΙΟΨΗΦΙΑ</w:t>
            </w:r>
          </w:p>
        </w:tc>
      </w:tr>
      <w:tr w:rsidR="00D41D4C" w14:paraId="7C461767" w14:textId="77777777">
        <w:trPr>
          <w:trHeight w:val="330"/>
        </w:trPr>
        <w:tc>
          <w:tcPr>
            <w:tcW w:w="7100" w:type="dxa"/>
            <w:tcBorders>
              <w:top w:val="nil"/>
              <w:left w:val="nil"/>
              <w:bottom w:val="nil"/>
              <w:right w:val="nil"/>
            </w:tcBorders>
            <w:shd w:val="clear" w:color="auto" w:fill="auto"/>
            <w:vAlign w:val="center"/>
            <w:hideMark/>
          </w:tcPr>
          <w:p w14:paraId="7C46176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769" w14:textId="77777777">
        <w:trPr>
          <w:trHeight w:val="330"/>
        </w:trPr>
        <w:tc>
          <w:tcPr>
            <w:tcW w:w="7100" w:type="dxa"/>
            <w:tcBorders>
              <w:top w:val="nil"/>
              <w:left w:val="nil"/>
              <w:bottom w:val="nil"/>
              <w:right w:val="nil"/>
            </w:tcBorders>
            <w:shd w:val="clear" w:color="auto" w:fill="auto"/>
            <w:vAlign w:val="center"/>
            <w:hideMark/>
          </w:tcPr>
          <w:p w14:paraId="7C46176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76B" w14:textId="77777777">
        <w:trPr>
          <w:trHeight w:val="345"/>
        </w:trPr>
        <w:tc>
          <w:tcPr>
            <w:tcW w:w="7100" w:type="dxa"/>
            <w:tcBorders>
              <w:top w:val="nil"/>
              <w:left w:val="nil"/>
              <w:bottom w:val="nil"/>
              <w:right w:val="nil"/>
            </w:tcBorders>
            <w:shd w:val="clear" w:color="auto" w:fill="auto"/>
            <w:vAlign w:val="center"/>
            <w:hideMark/>
          </w:tcPr>
          <w:p w14:paraId="7C46176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76D" w14:textId="77777777">
        <w:trPr>
          <w:trHeight w:val="330"/>
        </w:trPr>
        <w:tc>
          <w:tcPr>
            <w:tcW w:w="7100" w:type="dxa"/>
            <w:tcBorders>
              <w:top w:val="nil"/>
              <w:left w:val="nil"/>
              <w:bottom w:val="nil"/>
              <w:right w:val="nil"/>
            </w:tcBorders>
            <w:shd w:val="clear" w:color="auto" w:fill="auto"/>
            <w:vAlign w:val="center"/>
            <w:hideMark/>
          </w:tcPr>
          <w:p w14:paraId="7C46176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76F" w14:textId="77777777">
        <w:trPr>
          <w:trHeight w:val="330"/>
        </w:trPr>
        <w:tc>
          <w:tcPr>
            <w:tcW w:w="7100" w:type="dxa"/>
            <w:tcBorders>
              <w:top w:val="nil"/>
              <w:left w:val="nil"/>
              <w:bottom w:val="nil"/>
              <w:right w:val="nil"/>
            </w:tcBorders>
            <w:shd w:val="clear" w:color="auto" w:fill="auto"/>
            <w:vAlign w:val="center"/>
            <w:hideMark/>
          </w:tcPr>
          <w:p w14:paraId="7C46176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Κ.Κ.Ε: </w:t>
            </w:r>
            <w:r>
              <w:rPr>
                <w:rFonts w:ascii="Calibri" w:eastAsia="Times New Roman" w:hAnsi="Calibri" w:cs="Calibri"/>
                <w:color w:val="000000"/>
                <w:szCs w:val="24"/>
              </w:rPr>
              <w:t>ΠΡΝ</w:t>
            </w:r>
          </w:p>
        </w:tc>
      </w:tr>
      <w:tr w:rsidR="00D41D4C" w14:paraId="7C461771" w14:textId="77777777">
        <w:trPr>
          <w:trHeight w:val="330"/>
        </w:trPr>
        <w:tc>
          <w:tcPr>
            <w:tcW w:w="7100" w:type="dxa"/>
            <w:tcBorders>
              <w:top w:val="nil"/>
              <w:left w:val="nil"/>
              <w:bottom w:val="nil"/>
              <w:right w:val="nil"/>
            </w:tcBorders>
            <w:shd w:val="clear" w:color="auto" w:fill="auto"/>
            <w:vAlign w:val="center"/>
            <w:hideMark/>
          </w:tcPr>
          <w:p w14:paraId="7C46177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773" w14:textId="77777777">
        <w:trPr>
          <w:trHeight w:val="330"/>
        </w:trPr>
        <w:tc>
          <w:tcPr>
            <w:tcW w:w="7100" w:type="dxa"/>
            <w:tcBorders>
              <w:top w:val="nil"/>
              <w:left w:val="nil"/>
              <w:bottom w:val="nil"/>
              <w:right w:val="nil"/>
            </w:tcBorders>
            <w:shd w:val="clear" w:color="auto" w:fill="auto"/>
            <w:vAlign w:val="center"/>
            <w:hideMark/>
          </w:tcPr>
          <w:p w14:paraId="7C46177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145 ως έχει     ΚΑΤΑ ΠΛΕΙΟΨΗΦΙΑ</w:t>
            </w:r>
          </w:p>
        </w:tc>
      </w:tr>
      <w:tr w:rsidR="00D41D4C" w14:paraId="7C461775" w14:textId="77777777">
        <w:trPr>
          <w:trHeight w:val="330"/>
        </w:trPr>
        <w:tc>
          <w:tcPr>
            <w:tcW w:w="7100" w:type="dxa"/>
            <w:tcBorders>
              <w:top w:val="nil"/>
              <w:left w:val="nil"/>
              <w:bottom w:val="nil"/>
              <w:right w:val="nil"/>
            </w:tcBorders>
            <w:shd w:val="clear" w:color="auto" w:fill="auto"/>
            <w:vAlign w:val="center"/>
            <w:hideMark/>
          </w:tcPr>
          <w:p w14:paraId="7C46177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777" w14:textId="77777777">
        <w:trPr>
          <w:trHeight w:val="330"/>
        </w:trPr>
        <w:tc>
          <w:tcPr>
            <w:tcW w:w="7100" w:type="dxa"/>
            <w:tcBorders>
              <w:top w:val="nil"/>
              <w:left w:val="nil"/>
              <w:bottom w:val="nil"/>
              <w:right w:val="nil"/>
            </w:tcBorders>
            <w:shd w:val="clear" w:color="auto" w:fill="auto"/>
            <w:vAlign w:val="center"/>
            <w:hideMark/>
          </w:tcPr>
          <w:p w14:paraId="7C46177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779" w14:textId="77777777">
        <w:trPr>
          <w:trHeight w:val="330"/>
        </w:trPr>
        <w:tc>
          <w:tcPr>
            <w:tcW w:w="7100" w:type="dxa"/>
            <w:tcBorders>
              <w:top w:val="nil"/>
              <w:left w:val="nil"/>
              <w:bottom w:val="nil"/>
              <w:right w:val="nil"/>
            </w:tcBorders>
            <w:shd w:val="clear" w:color="auto" w:fill="auto"/>
            <w:vAlign w:val="center"/>
            <w:hideMark/>
          </w:tcPr>
          <w:p w14:paraId="7C46177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77B" w14:textId="77777777">
        <w:trPr>
          <w:trHeight w:val="330"/>
        </w:trPr>
        <w:tc>
          <w:tcPr>
            <w:tcW w:w="7100" w:type="dxa"/>
            <w:tcBorders>
              <w:top w:val="nil"/>
              <w:left w:val="nil"/>
              <w:bottom w:val="nil"/>
              <w:right w:val="nil"/>
            </w:tcBorders>
            <w:shd w:val="clear" w:color="auto" w:fill="auto"/>
            <w:vAlign w:val="center"/>
            <w:hideMark/>
          </w:tcPr>
          <w:p w14:paraId="7C46177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77D" w14:textId="77777777">
        <w:trPr>
          <w:trHeight w:val="330"/>
        </w:trPr>
        <w:tc>
          <w:tcPr>
            <w:tcW w:w="7100" w:type="dxa"/>
            <w:tcBorders>
              <w:top w:val="nil"/>
              <w:left w:val="nil"/>
              <w:bottom w:val="nil"/>
              <w:right w:val="nil"/>
            </w:tcBorders>
            <w:shd w:val="clear" w:color="auto" w:fill="auto"/>
            <w:vAlign w:val="center"/>
            <w:hideMark/>
          </w:tcPr>
          <w:p w14:paraId="7C46177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77F" w14:textId="77777777">
        <w:trPr>
          <w:trHeight w:val="330"/>
        </w:trPr>
        <w:tc>
          <w:tcPr>
            <w:tcW w:w="7100" w:type="dxa"/>
            <w:tcBorders>
              <w:top w:val="nil"/>
              <w:left w:val="nil"/>
              <w:bottom w:val="nil"/>
              <w:right w:val="nil"/>
            </w:tcBorders>
            <w:shd w:val="clear" w:color="auto" w:fill="auto"/>
            <w:vAlign w:val="center"/>
            <w:hideMark/>
          </w:tcPr>
          <w:p w14:paraId="7C46177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781" w14:textId="77777777">
        <w:trPr>
          <w:trHeight w:val="330"/>
        </w:trPr>
        <w:tc>
          <w:tcPr>
            <w:tcW w:w="7100" w:type="dxa"/>
            <w:tcBorders>
              <w:top w:val="nil"/>
              <w:left w:val="nil"/>
              <w:bottom w:val="nil"/>
              <w:right w:val="nil"/>
            </w:tcBorders>
            <w:shd w:val="clear" w:color="auto" w:fill="auto"/>
            <w:vAlign w:val="center"/>
            <w:hideMark/>
          </w:tcPr>
          <w:p w14:paraId="7C46178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146 ως έχει     ΚΑΤΑ ΠΛΕΙΟΨΗΦΙΑ</w:t>
            </w:r>
          </w:p>
        </w:tc>
      </w:tr>
      <w:tr w:rsidR="00D41D4C" w14:paraId="7C461783" w14:textId="77777777">
        <w:trPr>
          <w:trHeight w:val="330"/>
        </w:trPr>
        <w:tc>
          <w:tcPr>
            <w:tcW w:w="7100" w:type="dxa"/>
            <w:tcBorders>
              <w:top w:val="nil"/>
              <w:left w:val="nil"/>
              <w:bottom w:val="nil"/>
              <w:right w:val="nil"/>
            </w:tcBorders>
            <w:shd w:val="clear" w:color="auto" w:fill="auto"/>
            <w:vAlign w:val="center"/>
            <w:hideMark/>
          </w:tcPr>
          <w:p w14:paraId="7C46178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785" w14:textId="77777777">
        <w:trPr>
          <w:trHeight w:val="330"/>
        </w:trPr>
        <w:tc>
          <w:tcPr>
            <w:tcW w:w="7100" w:type="dxa"/>
            <w:tcBorders>
              <w:top w:val="nil"/>
              <w:left w:val="nil"/>
              <w:bottom w:val="nil"/>
              <w:right w:val="nil"/>
            </w:tcBorders>
            <w:shd w:val="clear" w:color="auto" w:fill="auto"/>
            <w:vAlign w:val="center"/>
            <w:hideMark/>
          </w:tcPr>
          <w:p w14:paraId="7C46178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787" w14:textId="77777777">
        <w:trPr>
          <w:trHeight w:val="330"/>
        </w:trPr>
        <w:tc>
          <w:tcPr>
            <w:tcW w:w="7100" w:type="dxa"/>
            <w:tcBorders>
              <w:top w:val="nil"/>
              <w:left w:val="nil"/>
              <w:bottom w:val="nil"/>
              <w:right w:val="nil"/>
            </w:tcBorders>
            <w:shd w:val="clear" w:color="auto" w:fill="auto"/>
            <w:vAlign w:val="center"/>
            <w:hideMark/>
          </w:tcPr>
          <w:p w14:paraId="7C46178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789" w14:textId="77777777">
        <w:trPr>
          <w:trHeight w:val="330"/>
        </w:trPr>
        <w:tc>
          <w:tcPr>
            <w:tcW w:w="7100" w:type="dxa"/>
            <w:tcBorders>
              <w:top w:val="nil"/>
              <w:left w:val="nil"/>
              <w:bottom w:val="nil"/>
              <w:right w:val="nil"/>
            </w:tcBorders>
            <w:shd w:val="clear" w:color="auto" w:fill="auto"/>
            <w:vAlign w:val="center"/>
            <w:hideMark/>
          </w:tcPr>
          <w:p w14:paraId="7C46178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Χ.Α: OXI</w:t>
            </w:r>
          </w:p>
        </w:tc>
      </w:tr>
      <w:tr w:rsidR="00D41D4C" w14:paraId="7C46178B" w14:textId="77777777">
        <w:trPr>
          <w:trHeight w:val="330"/>
        </w:trPr>
        <w:tc>
          <w:tcPr>
            <w:tcW w:w="7100" w:type="dxa"/>
            <w:tcBorders>
              <w:top w:val="nil"/>
              <w:left w:val="nil"/>
              <w:bottom w:val="nil"/>
              <w:right w:val="nil"/>
            </w:tcBorders>
            <w:shd w:val="clear" w:color="auto" w:fill="auto"/>
            <w:vAlign w:val="center"/>
            <w:hideMark/>
          </w:tcPr>
          <w:p w14:paraId="7C46178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78D" w14:textId="77777777">
        <w:trPr>
          <w:trHeight w:val="330"/>
        </w:trPr>
        <w:tc>
          <w:tcPr>
            <w:tcW w:w="7100" w:type="dxa"/>
            <w:tcBorders>
              <w:top w:val="nil"/>
              <w:left w:val="nil"/>
              <w:bottom w:val="nil"/>
              <w:right w:val="nil"/>
            </w:tcBorders>
            <w:shd w:val="clear" w:color="auto" w:fill="auto"/>
            <w:vAlign w:val="center"/>
            <w:hideMark/>
          </w:tcPr>
          <w:p w14:paraId="7C46178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78F" w14:textId="77777777">
        <w:trPr>
          <w:trHeight w:val="330"/>
        </w:trPr>
        <w:tc>
          <w:tcPr>
            <w:tcW w:w="7100" w:type="dxa"/>
            <w:tcBorders>
              <w:top w:val="nil"/>
              <w:left w:val="nil"/>
              <w:bottom w:val="nil"/>
              <w:right w:val="nil"/>
            </w:tcBorders>
            <w:shd w:val="clear" w:color="auto" w:fill="auto"/>
            <w:vAlign w:val="center"/>
            <w:hideMark/>
          </w:tcPr>
          <w:p w14:paraId="7C46178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147 </w:t>
            </w:r>
            <w:r>
              <w:rPr>
                <w:rFonts w:ascii="Calibri" w:eastAsia="Times New Roman" w:hAnsi="Calibri" w:cs="Calibri"/>
                <w:color w:val="000000"/>
                <w:szCs w:val="24"/>
              </w:rPr>
              <w:t>ως έχει     ΚΑΤΑ ΠΛΕΙΟΨΗΦΙΑ</w:t>
            </w:r>
          </w:p>
        </w:tc>
      </w:tr>
      <w:tr w:rsidR="00D41D4C" w14:paraId="7C461791" w14:textId="77777777">
        <w:trPr>
          <w:trHeight w:val="330"/>
        </w:trPr>
        <w:tc>
          <w:tcPr>
            <w:tcW w:w="7100" w:type="dxa"/>
            <w:tcBorders>
              <w:top w:val="nil"/>
              <w:left w:val="nil"/>
              <w:bottom w:val="nil"/>
              <w:right w:val="nil"/>
            </w:tcBorders>
            <w:shd w:val="clear" w:color="auto" w:fill="auto"/>
            <w:vAlign w:val="center"/>
            <w:hideMark/>
          </w:tcPr>
          <w:p w14:paraId="7C46179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793" w14:textId="77777777">
        <w:trPr>
          <w:trHeight w:val="330"/>
        </w:trPr>
        <w:tc>
          <w:tcPr>
            <w:tcW w:w="7100" w:type="dxa"/>
            <w:tcBorders>
              <w:top w:val="nil"/>
              <w:left w:val="nil"/>
              <w:bottom w:val="nil"/>
              <w:right w:val="nil"/>
            </w:tcBorders>
            <w:shd w:val="clear" w:color="auto" w:fill="auto"/>
            <w:vAlign w:val="center"/>
            <w:hideMark/>
          </w:tcPr>
          <w:p w14:paraId="7C46179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795" w14:textId="77777777">
        <w:trPr>
          <w:trHeight w:val="330"/>
        </w:trPr>
        <w:tc>
          <w:tcPr>
            <w:tcW w:w="7100" w:type="dxa"/>
            <w:tcBorders>
              <w:top w:val="nil"/>
              <w:left w:val="nil"/>
              <w:bottom w:val="nil"/>
              <w:right w:val="nil"/>
            </w:tcBorders>
            <w:shd w:val="clear" w:color="auto" w:fill="auto"/>
            <w:vAlign w:val="center"/>
            <w:hideMark/>
          </w:tcPr>
          <w:p w14:paraId="7C46179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797" w14:textId="77777777">
        <w:trPr>
          <w:trHeight w:val="345"/>
        </w:trPr>
        <w:tc>
          <w:tcPr>
            <w:tcW w:w="7100" w:type="dxa"/>
            <w:tcBorders>
              <w:top w:val="nil"/>
              <w:left w:val="nil"/>
              <w:bottom w:val="nil"/>
              <w:right w:val="nil"/>
            </w:tcBorders>
            <w:shd w:val="clear" w:color="auto" w:fill="auto"/>
            <w:vAlign w:val="center"/>
            <w:hideMark/>
          </w:tcPr>
          <w:p w14:paraId="7C46179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799" w14:textId="77777777">
        <w:trPr>
          <w:trHeight w:val="330"/>
        </w:trPr>
        <w:tc>
          <w:tcPr>
            <w:tcW w:w="7100" w:type="dxa"/>
            <w:tcBorders>
              <w:top w:val="nil"/>
              <w:left w:val="nil"/>
              <w:bottom w:val="nil"/>
              <w:right w:val="nil"/>
            </w:tcBorders>
            <w:shd w:val="clear" w:color="auto" w:fill="auto"/>
            <w:vAlign w:val="center"/>
            <w:hideMark/>
          </w:tcPr>
          <w:p w14:paraId="7C46179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79B" w14:textId="77777777">
        <w:trPr>
          <w:trHeight w:val="330"/>
        </w:trPr>
        <w:tc>
          <w:tcPr>
            <w:tcW w:w="7100" w:type="dxa"/>
            <w:tcBorders>
              <w:top w:val="nil"/>
              <w:left w:val="nil"/>
              <w:bottom w:val="nil"/>
              <w:right w:val="nil"/>
            </w:tcBorders>
            <w:shd w:val="clear" w:color="auto" w:fill="auto"/>
            <w:vAlign w:val="center"/>
            <w:hideMark/>
          </w:tcPr>
          <w:p w14:paraId="7C46179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79D" w14:textId="77777777">
        <w:trPr>
          <w:trHeight w:val="330"/>
        </w:trPr>
        <w:tc>
          <w:tcPr>
            <w:tcW w:w="7100" w:type="dxa"/>
            <w:tcBorders>
              <w:top w:val="nil"/>
              <w:left w:val="nil"/>
              <w:bottom w:val="nil"/>
              <w:right w:val="nil"/>
            </w:tcBorders>
            <w:shd w:val="clear" w:color="auto" w:fill="auto"/>
            <w:vAlign w:val="center"/>
            <w:hideMark/>
          </w:tcPr>
          <w:p w14:paraId="7C46179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148 ως έχει     ΚΑΤΑ ΠΛΕΙΟΨΗΦΙΑ</w:t>
            </w:r>
          </w:p>
        </w:tc>
      </w:tr>
      <w:tr w:rsidR="00D41D4C" w14:paraId="7C46179F" w14:textId="77777777">
        <w:trPr>
          <w:trHeight w:val="330"/>
        </w:trPr>
        <w:tc>
          <w:tcPr>
            <w:tcW w:w="7100" w:type="dxa"/>
            <w:tcBorders>
              <w:top w:val="nil"/>
              <w:left w:val="nil"/>
              <w:bottom w:val="nil"/>
              <w:right w:val="nil"/>
            </w:tcBorders>
            <w:shd w:val="clear" w:color="auto" w:fill="auto"/>
            <w:vAlign w:val="center"/>
            <w:hideMark/>
          </w:tcPr>
          <w:p w14:paraId="7C46179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7A1" w14:textId="77777777">
        <w:trPr>
          <w:trHeight w:val="330"/>
        </w:trPr>
        <w:tc>
          <w:tcPr>
            <w:tcW w:w="7100" w:type="dxa"/>
            <w:tcBorders>
              <w:top w:val="nil"/>
              <w:left w:val="nil"/>
              <w:bottom w:val="nil"/>
              <w:right w:val="nil"/>
            </w:tcBorders>
            <w:shd w:val="clear" w:color="auto" w:fill="auto"/>
            <w:vAlign w:val="center"/>
            <w:hideMark/>
          </w:tcPr>
          <w:p w14:paraId="7C4617A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7A3" w14:textId="77777777">
        <w:trPr>
          <w:trHeight w:val="330"/>
        </w:trPr>
        <w:tc>
          <w:tcPr>
            <w:tcW w:w="7100" w:type="dxa"/>
            <w:tcBorders>
              <w:top w:val="nil"/>
              <w:left w:val="nil"/>
              <w:bottom w:val="nil"/>
              <w:right w:val="nil"/>
            </w:tcBorders>
            <w:shd w:val="clear" w:color="auto" w:fill="auto"/>
            <w:vAlign w:val="center"/>
            <w:hideMark/>
          </w:tcPr>
          <w:p w14:paraId="7C4617A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7A5" w14:textId="77777777">
        <w:trPr>
          <w:trHeight w:val="330"/>
        </w:trPr>
        <w:tc>
          <w:tcPr>
            <w:tcW w:w="7100" w:type="dxa"/>
            <w:tcBorders>
              <w:top w:val="nil"/>
              <w:left w:val="nil"/>
              <w:bottom w:val="nil"/>
              <w:right w:val="nil"/>
            </w:tcBorders>
            <w:shd w:val="clear" w:color="auto" w:fill="auto"/>
            <w:vAlign w:val="center"/>
            <w:hideMark/>
          </w:tcPr>
          <w:p w14:paraId="7C4617A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7A7" w14:textId="77777777">
        <w:trPr>
          <w:trHeight w:val="330"/>
        </w:trPr>
        <w:tc>
          <w:tcPr>
            <w:tcW w:w="7100" w:type="dxa"/>
            <w:tcBorders>
              <w:top w:val="nil"/>
              <w:left w:val="nil"/>
              <w:bottom w:val="nil"/>
              <w:right w:val="nil"/>
            </w:tcBorders>
            <w:shd w:val="clear" w:color="auto" w:fill="auto"/>
            <w:vAlign w:val="center"/>
            <w:hideMark/>
          </w:tcPr>
          <w:p w14:paraId="7C4617A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7A9" w14:textId="77777777">
        <w:trPr>
          <w:trHeight w:val="330"/>
        </w:trPr>
        <w:tc>
          <w:tcPr>
            <w:tcW w:w="7100" w:type="dxa"/>
            <w:tcBorders>
              <w:top w:val="nil"/>
              <w:left w:val="nil"/>
              <w:bottom w:val="nil"/>
              <w:right w:val="nil"/>
            </w:tcBorders>
            <w:shd w:val="clear" w:color="auto" w:fill="auto"/>
            <w:vAlign w:val="center"/>
            <w:hideMark/>
          </w:tcPr>
          <w:p w14:paraId="7C4617A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7AB" w14:textId="77777777">
        <w:trPr>
          <w:trHeight w:val="345"/>
        </w:trPr>
        <w:tc>
          <w:tcPr>
            <w:tcW w:w="7100" w:type="dxa"/>
            <w:tcBorders>
              <w:top w:val="nil"/>
              <w:left w:val="nil"/>
              <w:bottom w:val="nil"/>
              <w:right w:val="nil"/>
            </w:tcBorders>
            <w:shd w:val="clear" w:color="auto" w:fill="auto"/>
            <w:vAlign w:val="center"/>
            <w:hideMark/>
          </w:tcPr>
          <w:p w14:paraId="7C4617A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149 ως έχει     ΚΑΤΑ ΠΛΕΙΟΨΗΦΙΑ</w:t>
            </w:r>
          </w:p>
        </w:tc>
      </w:tr>
      <w:tr w:rsidR="00D41D4C" w14:paraId="7C4617AD" w14:textId="77777777">
        <w:trPr>
          <w:trHeight w:val="330"/>
        </w:trPr>
        <w:tc>
          <w:tcPr>
            <w:tcW w:w="7100" w:type="dxa"/>
            <w:tcBorders>
              <w:top w:val="nil"/>
              <w:left w:val="nil"/>
              <w:bottom w:val="nil"/>
              <w:right w:val="nil"/>
            </w:tcBorders>
            <w:shd w:val="clear" w:color="auto" w:fill="auto"/>
            <w:vAlign w:val="center"/>
            <w:hideMark/>
          </w:tcPr>
          <w:p w14:paraId="7C4617A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7AF" w14:textId="77777777">
        <w:trPr>
          <w:trHeight w:val="330"/>
        </w:trPr>
        <w:tc>
          <w:tcPr>
            <w:tcW w:w="7100" w:type="dxa"/>
            <w:tcBorders>
              <w:top w:val="nil"/>
              <w:left w:val="nil"/>
              <w:bottom w:val="nil"/>
              <w:right w:val="nil"/>
            </w:tcBorders>
            <w:shd w:val="clear" w:color="auto" w:fill="auto"/>
            <w:vAlign w:val="center"/>
            <w:hideMark/>
          </w:tcPr>
          <w:p w14:paraId="7C4617A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7B1" w14:textId="77777777">
        <w:trPr>
          <w:trHeight w:val="330"/>
        </w:trPr>
        <w:tc>
          <w:tcPr>
            <w:tcW w:w="7100" w:type="dxa"/>
            <w:tcBorders>
              <w:top w:val="nil"/>
              <w:left w:val="nil"/>
              <w:bottom w:val="nil"/>
              <w:right w:val="nil"/>
            </w:tcBorders>
            <w:shd w:val="clear" w:color="auto" w:fill="auto"/>
            <w:vAlign w:val="center"/>
            <w:hideMark/>
          </w:tcPr>
          <w:p w14:paraId="7C4617B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7B3" w14:textId="77777777">
        <w:trPr>
          <w:trHeight w:val="330"/>
        </w:trPr>
        <w:tc>
          <w:tcPr>
            <w:tcW w:w="7100" w:type="dxa"/>
            <w:tcBorders>
              <w:top w:val="nil"/>
              <w:left w:val="nil"/>
              <w:bottom w:val="nil"/>
              <w:right w:val="nil"/>
            </w:tcBorders>
            <w:shd w:val="clear" w:color="auto" w:fill="auto"/>
            <w:vAlign w:val="center"/>
            <w:hideMark/>
          </w:tcPr>
          <w:p w14:paraId="7C4617B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7B5" w14:textId="77777777">
        <w:trPr>
          <w:trHeight w:val="345"/>
        </w:trPr>
        <w:tc>
          <w:tcPr>
            <w:tcW w:w="7100" w:type="dxa"/>
            <w:tcBorders>
              <w:top w:val="nil"/>
              <w:left w:val="nil"/>
              <w:bottom w:val="nil"/>
              <w:right w:val="nil"/>
            </w:tcBorders>
            <w:shd w:val="clear" w:color="auto" w:fill="auto"/>
            <w:vAlign w:val="center"/>
            <w:hideMark/>
          </w:tcPr>
          <w:p w14:paraId="7C4617B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7B7" w14:textId="77777777">
        <w:trPr>
          <w:trHeight w:val="330"/>
        </w:trPr>
        <w:tc>
          <w:tcPr>
            <w:tcW w:w="7100" w:type="dxa"/>
            <w:tcBorders>
              <w:top w:val="nil"/>
              <w:left w:val="nil"/>
              <w:bottom w:val="nil"/>
              <w:right w:val="nil"/>
            </w:tcBorders>
            <w:shd w:val="clear" w:color="auto" w:fill="auto"/>
            <w:vAlign w:val="center"/>
            <w:hideMark/>
          </w:tcPr>
          <w:p w14:paraId="7C4617B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7B9" w14:textId="77777777">
        <w:trPr>
          <w:trHeight w:val="330"/>
        </w:trPr>
        <w:tc>
          <w:tcPr>
            <w:tcW w:w="7100" w:type="dxa"/>
            <w:tcBorders>
              <w:top w:val="nil"/>
              <w:left w:val="nil"/>
              <w:bottom w:val="nil"/>
              <w:right w:val="nil"/>
            </w:tcBorders>
            <w:shd w:val="clear" w:color="auto" w:fill="auto"/>
            <w:vAlign w:val="center"/>
            <w:hideMark/>
          </w:tcPr>
          <w:p w14:paraId="7C4617B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150 ως έχει     ΚΑΤΑ ΠΛΕΙΟΨΗΦΙΑ</w:t>
            </w:r>
          </w:p>
        </w:tc>
      </w:tr>
      <w:tr w:rsidR="00D41D4C" w14:paraId="7C4617BB" w14:textId="77777777">
        <w:trPr>
          <w:trHeight w:val="330"/>
        </w:trPr>
        <w:tc>
          <w:tcPr>
            <w:tcW w:w="7100" w:type="dxa"/>
            <w:tcBorders>
              <w:top w:val="nil"/>
              <w:left w:val="nil"/>
              <w:bottom w:val="nil"/>
              <w:right w:val="nil"/>
            </w:tcBorders>
            <w:shd w:val="clear" w:color="auto" w:fill="auto"/>
            <w:vAlign w:val="center"/>
            <w:hideMark/>
          </w:tcPr>
          <w:p w14:paraId="7C4617B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7BD" w14:textId="77777777">
        <w:trPr>
          <w:trHeight w:val="330"/>
        </w:trPr>
        <w:tc>
          <w:tcPr>
            <w:tcW w:w="7100" w:type="dxa"/>
            <w:tcBorders>
              <w:top w:val="nil"/>
              <w:left w:val="nil"/>
              <w:bottom w:val="nil"/>
              <w:right w:val="nil"/>
            </w:tcBorders>
            <w:shd w:val="clear" w:color="auto" w:fill="auto"/>
            <w:vAlign w:val="center"/>
            <w:hideMark/>
          </w:tcPr>
          <w:p w14:paraId="7C4617B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7BF" w14:textId="77777777">
        <w:trPr>
          <w:trHeight w:val="330"/>
        </w:trPr>
        <w:tc>
          <w:tcPr>
            <w:tcW w:w="7100" w:type="dxa"/>
            <w:tcBorders>
              <w:top w:val="nil"/>
              <w:left w:val="nil"/>
              <w:bottom w:val="nil"/>
              <w:right w:val="nil"/>
            </w:tcBorders>
            <w:shd w:val="clear" w:color="auto" w:fill="auto"/>
            <w:vAlign w:val="center"/>
            <w:hideMark/>
          </w:tcPr>
          <w:p w14:paraId="7C4617B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7C1" w14:textId="77777777">
        <w:trPr>
          <w:trHeight w:val="330"/>
        </w:trPr>
        <w:tc>
          <w:tcPr>
            <w:tcW w:w="7100" w:type="dxa"/>
            <w:tcBorders>
              <w:top w:val="nil"/>
              <w:left w:val="nil"/>
              <w:bottom w:val="nil"/>
              <w:right w:val="nil"/>
            </w:tcBorders>
            <w:shd w:val="clear" w:color="auto" w:fill="auto"/>
            <w:vAlign w:val="center"/>
            <w:hideMark/>
          </w:tcPr>
          <w:p w14:paraId="7C4617C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7C3" w14:textId="77777777">
        <w:trPr>
          <w:trHeight w:val="330"/>
        </w:trPr>
        <w:tc>
          <w:tcPr>
            <w:tcW w:w="7100" w:type="dxa"/>
            <w:tcBorders>
              <w:top w:val="nil"/>
              <w:left w:val="nil"/>
              <w:bottom w:val="nil"/>
              <w:right w:val="nil"/>
            </w:tcBorders>
            <w:shd w:val="clear" w:color="auto" w:fill="auto"/>
            <w:vAlign w:val="center"/>
            <w:hideMark/>
          </w:tcPr>
          <w:p w14:paraId="7C4617C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7C5" w14:textId="77777777">
        <w:trPr>
          <w:trHeight w:val="330"/>
        </w:trPr>
        <w:tc>
          <w:tcPr>
            <w:tcW w:w="7100" w:type="dxa"/>
            <w:tcBorders>
              <w:top w:val="nil"/>
              <w:left w:val="nil"/>
              <w:bottom w:val="nil"/>
              <w:right w:val="nil"/>
            </w:tcBorders>
            <w:shd w:val="clear" w:color="auto" w:fill="auto"/>
            <w:vAlign w:val="center"/>
            <w:hideMark/>
          </w:tcPr>
          <w:p w14:paraId="7C4617C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7C7" w14:textId="77777777">
        <w:trPr>
          <w:trHeight w:val="330"/>
        </w:trPr>
        <w:tc>
          <w:tcPr>
            <w:tcW w:w="7100" w:type="dxa"/>
            <w:tcBorders>
              <w:top w:val="nil"/>
              <w:left w:val="nil"/>
              <w:bottom w:val="nil"/>
              <w:right w:val="nil"/>
            </w:tcBorders>
            <w:shd w:val="clear" w:color="auto" w:fill="auto"/>
            <w:vAlign w:val="center"/>
            <w:hideMark/>
          </w:tcPr>
          <w:p w14:paraId="7C4617C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151 ως έχει     ΚΑΤΑ ΠΛΕΙΟΨΗΦΙΑ</w:t>
            </w:r>
          </w:p>
        </w:tc>
      </w:tr>
      <w:tr w:rsidR="00D41D4C" w14:paraId="7C4617C9" w14:textId="77777777">
        <w:trPr>
          <w:trHeight w:val="330"/>
        </w:trPr>
        <w:tc>
          <w:tcPr>
            <w:tcW w:w="7100" w:type="dxa"/>
            <w:tcBorders>
              <w:top w:val="nil"/>
              <w:left w:val="nil"/>
              <w:bottom w:val="nil"/>
              <w:right w:val="nil"/>
            </w:tcBorders>
            <w:shd w:val="clear" w:color="auto" w:fill="auto"/>
            <w:vAlign w:val="center"/>
            <w:hideMark/>
          </w:tcPr>
          <w:p w14:paraId="7C4617C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7CB" w14:textId="77777777">
        <w:trPr>
          <w:trHeight w:val="330"/>
        </w:trPr>
        <w:tc>
          <w:tcPr>
            <w:tcW w:w="7100" w:type="dxa"/>
            <w:tcBorders>
              <w:top w:val="nil"/>
              <w:left w:val="nil"/>
              <w:bottom w:val="nil"/>
              <w:right w:val="nil"/>
            </w:tcBorders>
            <w:shd w:val="clear" w:color="auto" w:fill="auto"/>
            <w:vAlign w:val="center"/>
            <w:hideMark/>
          </w:tcPr>
          <w:p w14:paraId="7C4617C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7CD" w14:textId="77777777">
        <w:trPr>
          <w:trHeight w:val="330"/>
        </w:trPr>
        <w:tc>
          <w:tcPr>
            <w:tcW w:w="7100" w:type="dxa"/>
            <w:tcBorders>
              <w:top w:val="nil"/>
              <w:left w:val="nil"/>
              <w:bottom w:val="nil"/>
              <w:right w:val="nil"/>
            </w:tcBorders>
            <w:shd w:val="clear" w:color="auto" w:fill="auto"/>
            <w:vAlign w:val="center"/>
            <w:hideMark/>
          </w:tcPr>
          <w:p w14:paraId="7C4617C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7CF" w14:textId="77777777">
        <w:trPr>
          <w:trHeight w:val="330"/>
        </w:trPr>
        <w:tc>
          <w:tcPr>
            <w:tcW w:w="7100" w:type="dxa"/>
            <w:tcBorders>
              <w:top w:val="nil"/>
              <w:left w:val="nil"/>
              <w:bottom w:val="nil"/>
              <w:right w:val="nil"/>
            </w:tcBorders>
            <w:shd w:val="clear" w:color="auto" w:fill="auto"/>
            <w:vAlign w:val="center"/>
            <w:hideMark/>
          </w:tcPr>
          <w:p w14:paraId="7C4617C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7D1" w14:textId="77777777">
        <w:trPr>
          <w:trHeight w:val="330"/>
        </w:trPr>
        <w:tc>
          <w:tcPr>
            <w:tcW w:w="7100" w:type="dxa"/>
            <w:tcBorders>
              <w:top w:val="nil"/>
              <w:left w:val="nil"/>
              <w:bottom w:val="nil"/>
              <w:right w:val="nil"/>
            </w:tcBorders>
            <w:shd w:val="clear" w:color="auto" w:fill="auto"/>
            <w:vAlign w:val="center"/>
            <w:hideMark/>
          </w:tcPr>
          <w:p w14:paraId="7C4617D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7D3" w14:textId="77777777">
        <w:trPr>
          <w:trHeight w:val="330"/>
        </w:trPr>
        <w:tc>
          <w:tcPr>
            <w:tcW w:w="7100" w:type="dxa"/>
            <w:tcBorders>
              <w:top w:val="nil"/>
              <w:left w:val="nil"/>
              <w:bottom w:val="nil"/>
              <w:right w:val="nil"/>
            </w:tcBorders>
            <w:shd w:val="clear" w:color="auto" w:fill="auto"/>
            <w:vAlign w:val="center"/>
            <w:hideMark/>
          </w:tcPr>
          <w:p w14:paraId="7C4617D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7D5" w14:textId="77777777">
        <w:trPr>
          <w:trHeight w:val="330"/>
        </w:trPr>
        <w:tc>
          <w:tcPr>
            <w:tcW w:w="7100" w:type="dxa"/>
            <w:tcBorders>
              <w:top w:val="nil"/>
              <w:left w:val="nil"/>
              <w:bottom w:val="nil"/>
              <w:right w:val="nil"/>
            </w:tcBorders>
            <w:shd w:val="clear" w:color="auto" w:fill="auto"/>
            <w:vAlign w:val="center"/>
            <w:hideMark/>
          </w:tcPr>
          <w:p w14:paraId="7C4617D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152 ως έχει     ΚΑΤΑ ΠΛΕΙΟΨΗΦΙΑ</w:t>
            </w:r>
          </w:p>
        </w:tc>
      </w:tr>
      <w:tr w:rsidR="00D41D4C" w14:paraId="7C4617D7" w14:textId="77777777">
        <w:trPr>
          <w:trHeight w:val="345"/>
        </w:trPr>
        <w:tc>
          <w:tcPr>
            <w:tcW w:w="7100" w:type="dxa"/>
            <w:tcBorders>
              <w:top w:val="nil"/>
              <w:left w:val="nil"/>
              <w:bottom w:val="nil"/>
              <w:right w:val="nil"/>
            </w:tcBorders>
            <w:shd w:val="clear" w:color="auto" w:fill="auto"/>
            <w:vAlign w:val="center"/>
            <w:hideMark/>
          </w:tcPr>
          <w:p w14:paraId="7C4617D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7D9" w14:textId="77777777">
        <w:trPr>
          <w:trHeight w:val="330"/>
        </w:trPr>
        <w:tc>
          <w:tcPr>
            <w:tcW w:w="7100" w:type="dxa"/>
            <w:tcBorders>
              <w:top w:val="nil"/>
              <w:left w:val="nil"/>
              <w:bottom w:val="nil"/>
              <w:right w:val="nil"/>
            </w:tcBorders>
            <w:shd w:val="clear" w:color="auto" w:fill="auto"/>
            <w:vAlign w:val="center"/>
            <w:hideMark/>
          </w:tcPr>
          <w:p w14:paraId="7C4617D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OXI</w:t>
            </w:r>
          </w:p>
        </w:tc>
      </w:tr>
      <w:tr w:rsidR="00D41D4C" w14:paraId="7C4617DB" w14:textId="77777777">
        <w:trPr>
          <w:trHeight w:val="330"/>
        </w:trPr>
        <w:tc>
          <w:tcPr>
            <w:tcW w:w="7100" w:type="dxa"/>
            <w:tcBorders>
              <w:top w:val="nil"/>
              <w:left w:val="nil"/>
              <w:bottom w:val="nil"/>
              <w:right w:val="nil"/>
            </w:tcBorders>
            <w:shd w:val="clear" w:color="auto" w:fill="auto"/>
            <w:vAlign w:val="center"/>
            <w:hideMark/>
          </w:tcPr>
          <w:p w14:paraId="7C4617D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7DD" w14:textId="77777777">
        <w:trPr>
          <w:trHeight w:val="330"/>
        </w:trPr>
        <w:tc>
          <w:tcPr>
            <w:tcW w:w="7100" w:type="dxa"/>
            <w:tcBorders>
              <w:top w:val="nil"/>
              <w:left w:val="nil"/>
              <w:bottom w:val="nil"/>
              <w:right w:val="nil"/>
            </w:tcBorders>
            <w:shd w:val="clear" w:color="auto" w:fill="auto"/>
            <w:vAlign w:val="center"/>
            <w:hideMark/>
          </w:tcPr>
          <w:p w14:paraId="7C4617D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7DF" w14:textId="77777777">
        <w:trPr>
          <w:trHeight w:val="330"/>
        </w:trPr>
        <w:tc>
          <w:tcPr>
            <w:tcW w:w="7100" w:type="dxa"/>
            <w:tcBorders>
              <w:top w:val="nil"/>
              <w:left w:val="nil"/>
              <w:bottom w:val="nil"/>
              <w:right w:val="nil"/>
            </w:tcBorders>
            <w:shd w:val="clear" w:color="auto" w:fill="auto"/>
            <w:vAlign w:val="center"/>
            <w:hideMark/>
          </w:tcPr>
          <w:p w14:paraId="7C4617D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7E1" w14:textId="77777777">
        <w:trPr>
          <w:trHeight w:val="345"/>
        </w:trPr>
        <w:tc>
          <w:tcPr>
            <w:tcW w:w="7100" w:type="dxa"/>
            <w:tcBorders>
              <w:top w:val="nil"/>
              <w:left w:val="nil"/>
              <w:bottom w:val="nil"/>
              <w:right w:val="nil"/>
            </w:tcBorders>
            <w:shd w:val="clear" w:color="auto" w:fill="auto"/>
            <w:vAlign w:val="center"/>
            <w:hideMark/>
          </w:tcPr>
          <w:p w14:paraId="7C4617E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7E3" w14:textId="77777777">
        <w:trPr>
          <w:trHeight w:val="330"/>
        </w:trPr>
        <w:tc>
          <w:tcPr>
            <w:tcW w:w="7100" w:type="dxa"/>
            <w:tcBorders>
              <w:top w:val="nil"/>
              <w:left w:val="nil"/>
              <w:bottom w:val="nil"/>
              <w:right w:val="nil"/>
            </w:tcBorders>
            <w:shd w:val="clear" w:color="auto" w:fill="auto"/>
            <w:vAlign w:val="center"/>
            <w:hideMark/>
          </w:tcPr>
          <w:p w14:paraId="7C4617E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153 ως έχει     ΚΑΤΑ ΠΛΕΙΟΨΗΦΙΑ</w:t>
            </w:r>
          </w:p>
        </w:tc>
      </w:tr>
      <w:tr w:rsidR="00D41D4C" w14:paraId="7C4617E5" w14:textId="77777777">
        <w:trPr>
          <w:trHeight w:val="330"/>
        </w:trPr>
        <w:tc>
          <w:tcPr>
            <w:tcW w:w="7100" w:type="dxa"/>
            <w:tcBorders>
              <w:top w:val="nil"/>
              <w:left w:val="nil"/>
              <w:bottom w:val="nil"/>
              <w:right w:val="nil"/>
            </w:tcBorders>
            <w:shd w:val="clear" w:color="auto" w:fill="auto"/>
            <w:vAlign w:val="center"/>
            <w:hideMark/>
          </w:tcPr>
          <w:p w14:paraId="7C4617E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7E7" w14:textId="77777777">
        <w:trPr>
          <w:trHeight w:val="330"/>
        </w:trPr>
        <w:tc>
          <w:tcPr>
            <w:tcW w:w="7100" w:type="dxa"/>
            <w:tcBorders>
              <w:top w:val="nil"/>
              <w:left w:val="nil"/>
              <w:bottom w:val="nil"/>
              <w:right w:val="nil"/>
            </w:tcBorders>
            <w:shd w:val="clear" w:color="auto" w:fill="auto"/>
            <w:vAlign w:val="center"/>
            <w:hideMark/>
          </w:tcPr>
          <w:p w14:paraId="7C4617E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7E9" w14:textId="77777777">
        <w:trPr>
          <w:trHeight w:val="330"/>
        </w:trPr>
        <w:tc>
          <w:tcPr>
            <w:tcW w:w="7100" w:type="dxa"/>
            <w:tcBorders>
              <w:top w:val="nil"/>
              <w:left w:val="nil"/>
              <w:bottom w:val="nil"/>
              <w:right w:val="nil"/>
            </w:tcBorders>
            <w:shd w:val="clear" w:color="auto" w:fill="auto"/>
            <w:vAlign w:val="center"/>
            <w:hideMark/>
          </w:tcPr>
          <w:p w14:paraId="7C4617E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7EB" w14:textId="77777777">
        <w:trPr>
          <w:trHeight w:val="330"/>
        </w:trPr>
        <w:tc>
          <w:tcPr>
            <w:tcW w:w="7100" w:type="dxa"/>
            <w:tcBorders>
              <w:top w:val="nil"/>
              <w:left w:val="nil"/>
              <w:bottom w:val="nil"/>
              <w:right w:val="nil"/>
            </w:tcBorders>
            <w:shd w:val="clear" w:color="auto" w:fill="auto"/>
            <w:vAlign w:val="center"/>
            <w:hideMark/>
          </w:tcPr>
          <w:p w14:paraId="7C4617E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7ED" w14:textId="77777777">
        <w:trPr>
          <w:trHeight w:val="330"/>
        </w:trPr>
        <w:tc>
          <w:tcPr>
            <w:tcW w:w="7100" w:type="dxa"/>
            <w:tcBorders>
              <w:top w:val="nil"/>
              <w:left w:val="nil"/>
              <w:bottom w:val="nil"/>
              <w:right w:val="nil"/>
            </w:tcBorders>
            <w:shd w:val="clear" w:color="auto" w:fill="auto"/>
            <w:vAlign w:val="center"/>
            <w:hideMark/>
          </w:tcPr>
          <w:p w14:paraId="7C4617E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7EF" w14:textId="77777777">
        <w:trPr>
          <w:trHeight w:val="330"/>
        </w:trPr>
        <w:tc>
          <w:tcPr>
            <w:tcW w:w="7100" w:type="dxa"/>
            <w:tcBorders>
              <w:top w:val="nil"/>
              <w:left w:val="nil"/>
              <w:bottom w:val="nil"/>
              <w:right w:val="nil"/>
            </w:tcBorders>
            <w:shd w:val="clear" w:color="auto" w:fill="auto"/>
            <w:vAlign w:val="center"/>
            <w:hideMark/>
          </w:tcPr>
          <w:p w14:paraId="7C4617E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w:t>
            </w:r>
          </w:p>
        </w:tc>
      </w:tr>
      <w:tr w:rsidR="00D41D4C" w14:paraId="7C4617F1" w14:textId="77777777">
        <w:trPr>
          <w:trHeight w:val="330"/>
        </w:trPr>
        <w:tc>
          <w:tcPr>
            <w:tcW w:w="7100" w:type="dxa"/>
            <w:tcBorders>
              <w:top w:val="nil"/>
              <w:left w:val="nil"/>
              <w:bottom w:val="nil"/>
              <w:right w:val="nil"/>
            </w:tcBorders>
            <w:shd w:val="clear" w:color="auto" w:fill="auto"/>
            <w:vAlign w:val="center"/>
            <w:hideMark/>
          </w:tcPr>
          <w:p w14:paraId="7C4617F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154 ως έχει     ΚΑΤΑ ΠΛΕΙΟΨΗΦΙΑ</w:t>
            </w:r>
          </w:p>
        </w:tc>
      </w:tr>
      <w:tr w:rsidR="00D41D4C" w14:paraId="7C4617F3" w14:textId="77777777">
        <w:trPr>
          <w:trHeight w:val="330"/>
        </w:trPr>
        <w:tc>
          <w:tcPr>
            <w:tcW w:w="7100" w:type="dxa"/>
            <w:tcBorders>
              <w:top w:val="nil"/>
              <w:left w:val="nil"/>
              <w:bottom w:val="nil"/>
              <w:right w:val="nil"/>
            </w:tcBorders>
            <w:shd w:val="clear" w:color="auto" w:fill="auto"/>
            <w:vAlign w:val="center"/>
            <w:hideMark/>
          </w:tcPr>
          <w:p w14:paraId="7C4617F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7F5" w14:textId="77777777">
        <w:trPr>
          <w:trHeight w:val="345"/>
        </w:trPr>
        <w:tc>
          <w:tcPr>
            <w:tcW w:w="7100" w:type="dxa"/>
            <w:tcBorders>
              <w:top w:val="nil"/>
              <w:left w:val="nil"/>
              <w:bottom w:val="nil"/>
              <w:right w:val="nil"/>
            </w:tcBorders>
            <w:shd w:val="clear" w:color="auto" w:fill="auto"/>
            <w:vAlign w:val="center"/>
            <w:hideMark/>
          </w:tcPr>
          <w:p w14:paraId="7C4617F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7F7" w14:textId="77777777">
        <w:trPr>
          <w:trHeight w:val="330"/>
        </w:trPr>
        <w:tc>
          <w:tcPr>
            <w:tcW w:w="7100" w:type="dxa"/>
            <w:tcBorders>
              <w:top w:val="nil"/>
              <w:left w:val="nil"/>
              <w:bottom w:val="nil"/>
              <w:right w:val="nil"/>
            </w:tcBorders>
            <w:shd w:val="clear" w:color="auto" w:fill="auto"/>
            <w:vAlign w:val="center"/>
            <w:hideMark/>
          </w:tcPr>
          <w:p w14:paraId="7C4617F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7F9" w14:textId="77777777">
        <w:trPr>
          <w:trHeight w:val="330"/>
        </w:trPr>
        <w:tc>
          <w:tcPr>
            <w:tcW w:w="7100" w:type="dxa"/>
            <w:tcBorders>
              <w:top w:val="nil"/>
              <w:left w:val="nil"/>
              <w:bottom w:val="nil"/>
              <w:right w:val="nil"/>
            </w:tcBorders>
            <w:shd w:val="clear" w:color="auto" w:fill="auto"/>
            <w:vAlign w:val="center"/>
            <w:hideMark/>
          </w:tcPr>
          <w:p w14:paraId="7C4617F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7FB" w14:textId="77777777">
        <w:trPr>
          <w:trHeight w:val="330"/>
        </w:trPr>
        <w:tc>
          <w:tcPr>
            <w:tcW w:w="7100" w:type="dxa"/>
            <w:tcBorders>
              <w:top w:val="nil"/>
              <w:left w:val="nil"/>
              <w:bottom w:val="nil"/>
              <w:right w:val="nil"/>
            </w:tcBorders>
            <w:shd w:val="clear" w:color="auto" w:fill="auto"/>
            <w:vAlign w:val="center"/>
            <w:hideMark/>
          </w:tcPr>
          <w:p w14:paraId="7C4617F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7FD" w14:textId="77777777">
        <w:trPr>
          <w:trHeight w:val="330"/>
        </w:trPr>
        <w:tc>
          <w:tcPr>
            <w:tcW w:w="7100" w:type="dxa"/>
            <w:tcBorders>
              <w:top w:val="nil"/>
              <w:left w:val="nil"/>
              <w:bottom w:val="nil"/>
              <w:right w:val="nil"/>
            </w:tcBorders>
            <w:shd w:val="clear" w:color="auto" w:fill="auto"/>
            <w:vAlign w:val="center"/>
            <w:hideMark/>
          </w:tcPr>
          <w:p w14:paraId="7C4617F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7FF" w14:textId="77777777">
        <w:trPr>
          <w:trHeight w:val="330"/>
        </w:trPr>
        <w:tc>
          <w:tcPr>
            <w:tcW w:w="7100" w:type="dxa"/>
            <w:tcBorders>
              <w:top w:val="nil"/>
              <w:left w:val="nil"/>
              <w:bottom w:val="nil"/>
              <w:right w:val="nil"/>
            </w:tcBorders>
            <w:shd w:val="clear" w:color="auto" w:fill="auto"/>
            <w:vAlign w:val="center"/>
            <w:hideMark/>
          </w:tcPr>
          <w:p w14:paraId="7C4617F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155 ως έχει     ΚΑΤΑ ΠΛΕΙΟΨΗΦΙΑ</w:t>
            </w:r>
          </w:p>
        </w:tc>
      </w:tr>
      <w:tr w:rsidR="00D41D4C" w14:paraId="7C461801" w14:textId="77777777">
        <w:trPr>
          <w:trHeight w:val="330"/>
        </w:trPr>
        <w:tc>
          <w:tcPr>
            <w:tcW w:w="7100" w:type="dxa"/>
            <w:tcBorders>
              <w:top w:val="nil"/>
              <w:left w:val="nil"/>
              <w:bottom w:val="nil"/>
              <w:right w:val="nil"/>
            </w:tcBorders>
            <w:shd w:val="clear" w:color="auto" w:fill="auto"/>
            <w:vAlign w:val="center"/>
            <w:hideMark/>
          </w:tcPr>
          <w:p w14:paraId="7C46180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803" w14:textId="77777777">
        <w:trPr>
          <w:trHeight w:val="330"/>
        </w:trPr>
        <w:tc>
          <w:tcPr>
            <w:tcW w:w="7100" w:type="dxa"/>
            <w:tcBorders>
              <w:top w:val="nil"/>
              <w:left w:val="nil"/>
              <w:bottom w:val="nil"/>
              <w:right w:val="nil"/>
            </w:tcBorders>
            <w:shd w:val="clear" w:color="auto" w:fill="auto"/>
            <w:vAlign w:val="center"/>
            <w:hideMark/>
          </w:tcPr>
          <w:p w14:paraId="7C46180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805" w14:textId="77777777">
        <w:trPr>
          <w:trHeight w:val="330"/>
        </w:trPr>
        <w:tc>
          <w:tcPr>
            <w:tcW w:w="7100" w:type="dxa"/>
            <w:tcBorders>
              <w:top w:val="nil"/>
              <w:left w:val="nil"/>
              <w:bottom w:val="nil"/>
              <w:right w:val="nil"/>
            </w:tcBorders>
            <w:shd w:val="clear" w:color="auto" w:fill="auto"/>
            <w:vAlign w:val="center"/>
            <w:hideMark/>
          </w:tcPr>
          <w:p w14:paraId="7C46180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807" w14:textId="77777777">
        <w:trPr>
          <w:trHeight w:val="330"/>
        </w:trPr>
        <w:tc>
          <w:tcPr>
            <w:tcW w:w="7100" w:type="dxa"/>
            <w:tcBorders>
              <w:top w:val="nil"/>
              <w:left w:val="nil"/>
              <w:bottom w:val="nil"/>
              <w:right w:val="nil"/>
            </w:tcBorders>
            <w:shd w:val="clear" w:color="auto" w:fill="auto"/>
            <w:vAlign w:val="center"/>
            <w:hideMark/>
          </w:tcPr>
          <w:p w14:paraId="7C46180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809" w14:textId="77777777">
        <w:trPr>
          <w:trHeight w:val="330"/>
        </w:trPr>
        <w:tc>
          <w:tcPr>
            <w:tcW w:w="7100" w:type="dxa"/>
            <w:tcBorders>
              <w:top w:val="nil"/>
              <w:left w:val="nil"/>
              <w:bottom w:val="nil"/>
              <w:right w:val="nil"/>
            </w:tcBorders>
            <w:shd w:val="clear" w:color="auto" w:fill="auto"/>
            <w:vAlign w:val="center"/>
            <w:hideMark/>
          </w:tcPr>
          <w:p w14:paraId="7C46180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80B" w14:textId="77777777">
        <w:trPr>
          <w:trHeight w:val="330"/>
        </w:trPr>
        <w:tc>
          <w:tcPr>
            <w:tcW w:w="7100" w:type="dxa"/>
            <w:tcBorders>
              <w:top w:val="nil"/>
              <w:left w:val="nil"/>
              <w:bottom w:val="nil"/>
              <w:right w:val="nil"/>
            </w:tcBorders>
            <w:shd w:val="clear" w:color="auto" w:fill="auto"/>
            <w:vAlign w:val="center"/>
            <w:hideMark/>
          </w:tcPr>
          <w:p w14:paraId="7C46180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80D" w14:textId="77777777">
        <w:trPr>
          <w:trHeight w:val="330"/>
        </w:trPr>
        <w:tc>
          <w:tcPr>
            <w:tcW w:w="7100" w:type="dxa"/>
            <w:tcBorders>
              <w:top w:val="nil"/>
              <w:left w:val="nil"/>
              <w:bottom w:val="nil"/>
              <w:right w:val="nil"/>
            </w:tcBorders>
            <w:shd w:val="clear" w:color="auto" w:fill="auto"/>
            <w:vAlign w:val="center"/>
            <w:hideMark/>
          </w:tcPr>
          <w:p w14:paraId="7C46180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156 ως έχει  </w:t>
            </w:r>
            <w:r>
              <w:rPr>
                <w:rFonts w:ascii="Calibri" w:eastAsia="Times New Roman" w:hAnsi="Calibri" w:cs="Calibri"/>
                <w:color w:val="000000"/>
                <w:szCs w:val="24"/>
              </w:rPr>
              <w:t xml:space="preserve">   ΚΑΤΑ ΠΛΕΙΟΨΗΦΙΑ</w:t>
            </w:r>
          </w:p>
        </w:tc>
      </w:tr>
      <w:tr w:rsidR="00D41D4C" w14:paraId="7C46180F" w14:textId="77777777">
        <w:trPr>
          <w:trHeight w:val="330"/>
        </w:trPr>
        <w:tc>
          <w:tcPr>
            <w:tcW w:w="7100" w:type="dxa"/>
            <w:tcBorders>
              <w:top w:val="nil"/>
              <w:left w:val="nil"/>
              <w:bottom w:val="nil"/>
              <w:right w:val="nil"/>
            </w:tcBorders>
            <w:shd w:val="clear" w:color="auto" w:fill="auto"/>
            <w:vAlign w:val="center"/>
            <w:hideMark/>
          </w:tcPr>
          <w:p w14:paraId="7C46180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811" w14:textId="77777777">
        <w:trPr>
          <w:trHeight w:val="330"/>
        </w:trPr>
        <w:tc>
          <w:tcPr>
            <w:tcW w:w="7100" w:type="dxa"/>
            <w:tcBorders>
              <w:top w:val="nil"/>
              <w:left w:val="nil"/>
              <w:bottom w:val="nil"/>
              <w:right w:val="nil"/>
            </w:tcBorders>
            <w:shd w:val="clear" w:color="auto" w:fill="auto"/>
            <w:vAlign w:val="center"/>
            <w:hideMark/>
          </w:tcPr>
          <w:p w14:paraId="7C46181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813" w14:textId="77777777">
        <w:trPr>
          <w:trHeight w:val="330"/>
        </w:trPr>
        <w:tc>
          <w:tcPr>
            <w:tcW w:w="7100" w:type="dxa"/>
            <w:tcBorders>
              <w:top w:val="nil"/>
              <w:left w:val="nil"/>
              <w:bottom w:val="nil"/>
              <w:right w:val="nil"/>
            </w:tcBorders>
            <w:shd w:val="clear" w:color="auto" w:fill="auto"/>
            <w:vAlign w:val="center"/>
            <w:hideMark/>
          </w:tcPr>
          <w:p w14:paraId="7C46181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815" w14:textId="77777777">
        <w:trPr>
          <w:trHeight w:val="330"/>
        </w:trPr>
        <w:tc>
          <w:tcPr>
            <w:tcW w:w="7100" w:type="dxa"/>
            <w:tcBorders>
              <w:top w:val="nil"/>
              <w:left w:val="nil"/>
              <w:bottom w:val="nil"/>
              <w:right w:val="nil"/>
            </w:tcBorders>
            <w:shd w:val="clear" w:color="auto" w:fill="auto"/>
            <w:vAlign w:val="center"/>
            <w:hideMark/>
          </w:tcPr>
          <w:p w14:paraId="7C46181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817" w14:textId="77777777">
        <w:trPr>
          <w:trHeight w:val="330"/>
        </w:trPr>
        <w:tc>
          <w:tcPr>
            <w:tcW w:w="7100" w:type="dxa"/>
            <w:tcBorders>
              <w:top w:val="nil"/>
              <w:left w:val="nil"/>
              <w:bottom w:val="nil"/>
              <w:right w:val="nil"/>
            </w:tcBorders>
            <w:shd w:val="clear" w:color="auto" w:fill="auto"/>
            <w:vAlign w:val="center"/>
            <w:hideMark/>
          </w:tcPr>
          <w:p w14:paraId="7C46181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819" w14:textId="77777777">
        <w:trPr>
          <w:trHeight w:val="330"/>
        </w:trPr>
        <w:tc>
          <w:tcPr>
            <w:tcW w:w="7100" w:type="dxa"/>
            <w:tcBorders>
              <w:top w:val="nil"/>
              <w:left w:val="nil"/>
              <w:bottom w:val="nil"/>
              <w:right w:val="nil"/>
            </w:tcBorders>
            <w:shd w:val="clear" w:color="auto" w:fill="auto"/>
            <w:vAlign w:val="center"/>
            <w:hideMark/>
          </w:tcPr>
          <w:p w14:paraId="7C46181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81B" w14:textId="77777777">
        <w:trPr>
          <w:trHeight w:val="330"/>
        </w:trPr>
        <w:tc>
          <w:tcPr>
            <w:tcW w:w="7100" w:type="dxa"/>
            <w:tcBorders>
              <w:top w:val="nil"/>
              <w:left w:val="nil"/>
              <w:bottom w:val="nil"/>
              <w:right w:val="nil"/>
            </w:tcBorders>
            <w:shd w:val="clear" w:color="auto" w:fill="auto"/>
            <w:vAlign w:val="center"/>
            <w:hideMark/>
          </w:tcPr>
          <w:p w14:paraId="7C46181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157 ως έχει     ΚΑΤΑ ΠΛΕΙΟΨΗΦΙΑ</w:t>
            </w:r>
          </w:p>
        </w:tc>
      </w:tr>
      <w:tr w:rsidR="00D41D4C" w14:paraId="7C46181D" w14:textId="77777777">
        <w:trPr>
          <w:trHeight w:val="330"/>
        </w:trPr>
        <w:tc>
          <w:tcPr>
            <w:tcW w:w="7100" w:type="dxa"/>
            <w:tcBorders>
              <w:top w:val="nil"/>
              <w:left w:val="nil"/>
              <w:bottom w:val="nil"/>
              <w:right w:val="nil"/>
            </w:tcBorders>
            <w:shd w:val="clear" w:color="auto" w:fill="auto"/>
            <w:vAlign w:val="center"/>
            <w:hideMark/>
          </w:tcPr>
          <w:p w14:paraId="7C46181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81F" w14:textId="77777777">
        <w:trPr>
          <w:trHeight w:val="330"/>
        </w:trPr>
        <w:tc>
          <w:tcPr>
            <w:tcW w:w="7100" w:type="dxa"/>
            <w:tcBorders>
              <w:top w:val="nil"/>
              <w:left w:val="nil"/>
              <w:bottom w:val="nil"/>
              <w:right w:val="nil"/>
            </w:tcBorders>
            <w:shd w:val="clear" w:color="auto" w:fill="auto"/>
            <w:vAlign w:val="center"/>
            <w:hideMark/>
          </w:tcPr>
          <w:p w14:paraId="7C46181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821" w14:textId="77777777">
        <w:trPr>
          <w:trHeight w:val="345"/>
        </w:trPr>
        <w:tc>
          <w:tcPr>
            <w:tcW w:w="7100" w:type="dxa"/>
            <w:tcBorders>
              <w:top w:val="nil"/>
              <w:left w:val="nil"/>
              <w:bottom w:val="nil"/>
              <w:right w:val="nil"/>
            </w:tcBorders>
            <w:shd w:val="clear" w:color="auto" w:fill="auto"/>
            <w:vAlign w:val="center"/>
            <w:hideMark/>
          </w:tcPr>
          <w:p w14:paraId="7C46182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823" w14:textId="77777777">
        <w:trPr>
          <w:trHeight w:val="330"/>
        </w:trPr>
        <w:tc>
          <w:tcPr>
            <w:tcW w:w="7100" w:type="dxa"/>
            <w:tcBorders>
              <w:top w:val="nil"/>
              <w:left w:val="nil"/>
              <w:bottom w:val="nil"/>
              <w:right w:val="nil"/>
            </w:tcBorders>
            <w:shd w:val="clear" w:color="auto" w:fill="auto"/>
            <w:vAlign w:val="center"/>
            <w:hideMark/>
          </w:tcPr>
          <w:p w14:paraId="7C46182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825" w14:textId="77777777">
        <w:trPr>
          <w:trHeight w:val="330"/>
        </w:trPr>
        <w:tc>
          <w:tcPr>
            <w:tcW w:w="7100" w:type="dxa"/>
            <w:tcBorders>
              <w:top w:val="nil"/>
              <w:left w:val="nil"/>
              <w:bottom w:val="nil"/>
              <w:right w:val="nil"/>
            </w:tcBorders>
            <w:shd w:val="clear" w:color="auto" w:fill="auto"/>
            <w:vAlign w:val="center"/>
            <w:hideMark/>
          </w:tcPr>
          <w:p w14:paraId="7C46182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827" w14:textId="77777777">
        <w:trPr>
          <w:trHeight w:val="330"/>
        </w:trPr>
        <w:tc>
          <w:tcPr>
            <w:tcW w:w="7100" w:type="dxa"/>
            <w:tcBorders>
              <w:top w:val="nil"/>
              <w:left w:val="nil"/>
              <w:bottom w:val="nil"/>
              <w:right w:val="nil"/>
            </w:tcBorders>
            <w:shd w:val="clear" w:color="auto" w:fill="auto"/>
            <w:vAlign w:val="center"/>
            <w:hideMark/>
          </w:tcPr>
          <w:p w14:paraId="7C46182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829" w14:textId="77777777">
        <w:trPr>
          <w:trHeight w:val="330"/>
        </w:trPr>
        <w:tc>
          <w:tcPr>
            <w:tcW w:w="7100" w:type="dxa"/>
            <w:tcBorders>
              <w:top w:val="nil"/>
              <w:left w:val="nil"/>
              <w:bottom w:val="nil"/>
              <w:right w:val="nil"/>
            </w:tcBorders>
            <w:shd w:val="clear" w:color="auto" w:fill="auto"/>
            <w:vAlign w:val="center"/>
            <w:hideMark/>
          </w:tcPr>
          <w:p w14:paraId="7C46182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158 ως έχει     ΚΑΤΑ ΠΛΕΙΟΨΗΦΙΑ</w:t>
            </w:r>
          </w:p>
        </w:tc>
      </w:tr>
      <w:tr w:rsidR="00D41D4C" w14:paraId="7C46182B" w14:textId="77777777">
        <w:trPr>
          <w:trHeight w:val="330"/>
        </w:trPr>
        <w:tc>
          <w:tcPr>
            <w:tcW w:w="7100" w:type="dxa"/>
            <w:tcBorders>
              <w:top w:val="nil"/>
              <w:left w:val="nil"/>
              <w:bottom w:val="nil"/>
              <w:right w:val="nil"/>
            </w:tcBorders>
            <w:shd w:val="clear" w:color="auto" w:fill="auto"/>
            <w:vAlign w:val="center"/>
            <w:hideMark/>
          </w:tcPr>
          <w:p w14:paraId="7C46182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82D" w14:textId="77777777">
        <w:trPr>
          <w:trHeight w:val="330"/>
        </w:trPr>
        <w:tc>
          <w:tcPr>
            <w:tcW w:w="7100" w:type="dxa"/>
            <w:tcBorders>
              <w:top w:val="nil"/>
              <w:left w:val="nil"/>
              <w:bottom w:val="nil"/>
              <w:right w:val="nil"/>
            </w:tcBorders>
            <w:shd w:val="clear" w:color="auto" w:fill="auto"/>
            <w:vAlign w:val="center"/>
            <w:hideMark/>
          </w:tcPr>
          <w:p w14:paraId="7C46182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82F" w14:textId="77777777">
        <w:trPr>
          <w:trHeight w:val="330"/>
        </w:trPr>
        <w:tc>
          <w:tcPr>
            <w:tcW w:w="7100" w:type="dxa"/>
            <w:tcBorders>
              <w:top w:val="nil"/>
              <w:left w:val="nil"/>
              <w:bottom w:val="nil"/>
              <w:right w:val="nil"/>
            </w:tcBorders>
            <w:shd w:val="clear" w:color="auto" w:fill="auto"/>
            <w:vAlign w:val="center"/>
            <w:hideMark/>
          </w:tcPr>
          <w:p w14:paraId="7C46182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831" w14:textId="77777777">
        <w:trPr>
          <w:trHeight w:val="330"/>
        </w:trPr>
        <w:tc>
          <w:tcPr>
            <w:tcW w:w="7100" w:type="dxa"/>
            <w:tcBorders>
              <w:top w:val="nil"/>
              <w:left w:val="nil"/>
              <w:bottom w:val="nil"/>
              <w:right w:val="nil"/>
            </w:tcBorders>
            <w:shd w:val="clear" w:color="auto" w:fill="auto"/>
            <w:vAlign w:val="center"/>
            <w:hideMark/>
          </w:tcPr>
          <w:p w14:paraId="7C46183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833" w14:textId="77777777">
        <w:trPr>
          <w:trHeight w:val="330"/>
        </w:trPr>
        <w:tc>
          <w:tcPr>
            <w:tcW w:w="7100" w:type="dxa"/>
            <w:tcBorders>
              <w:top w:val="nil"/>
              <w:left w:val="nil"/>
              <w:bottom w:val="nil"/>
              <w:right w:val="nil"/>
            </w:tcBorders>
            <w:shd w:val="clear" w:color="auto" w:fill="auto"/>
            <w:vAlign w:val="center"/>
            <w:hideMark/>
          </w:tcPr>
          <w:p w14:paraId="7C46183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835" w14:textId="77777777">
        <w:trPr>
          <w:trHeight w:val="330"/>
        </w:trPr>
        <w:tc>
          <w:tcPr>
            <w:tcW w:w="7100" w:type="dxa"/>
            <w:tcBorders>
              <w:top w:val="nil"/>
              <w:left w:val="nil"/>
              <w:bottom w:val="nil"/>
              <w:right w:val="nil"/>
            </w:tcBorders>
            <w:shd w:val="clear" w:color="auto" w:fill="auto"/>
            <w:vAlign w:val="center"/>
            <w:hideMark/>
          </w:tcPr>
          <w:p w14:paraId="7C46183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837" w14:textId="77777777">
        <w:trPr>
          <w:trHeight w:val="330"/>
        </w:trPr>
        <w:tc>
          <w:tcPr>
            <w:tcW w:w="7100" w:type="dxa"/>
            <w:tcBorders>
              <w:top w:val="nil"/>
              <w:left w:val="nil"/>
              <w:bottom w:val="nil"/>
              <w:right w:val="nil"/>
            </w:tcBorders>
            <w:shd w:val="clear" w:color="auto" w:fill="auto"/>
            <w:vAlign w:val="center"/>
            <w:hideMark/>
          </w:tcPr>
          <w:p w14:paraId="7C46183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159 ως έχει     ΚΑΤΑ ΠΛΕΙΟΨΗΦΙΑ</w:t>
            </w:r>
          </w:p>
        </w:tc>
      </w:tr>
      <w:tr w:rsidR="00D41D4C" w14:paraId="7C461839" w14:textId="77777777">
        <w:trPr>
          <w:trHeight w:val="330"/>
        </w:trPr>
        <w:tc>
          <w:tcPr>
            <w:tcW w:w="7100" w:type="dxa"/>
            <w:tcBorders>
              <w:top w:val="nil"/>
              <w:left w:val="nil"/>
              <w:bottom w:val="nil"/>
              <w:right w:val="nil"/>
            </w:tcBorders>
            <w:shd w:val="clear" w:color="auto" w:fill="auto"/>
            <w:vAlign w:val="center"/>
            <w:hideMark/>
          </w:tcPr>
          <w:p w14:paraId="7C46183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83B" w14:textId="77777777">
        <w:trPr>
          <w:trHeight w:val="330"/>
        </w:trPr>
        <w:tc>
          <w:tcPr>
            <w:tcW w:w="7100" w:type="dxa"/>
            <w:tcBorders>
              <w:top w:val="nil"/>
              <w:left w:val="nil"/>
              <w:bottom w:val="nil"/>
              <w:right w:val="nil"/>
            </w:tcBorders>
            <w:shd w:val="clear" w:color="auto" w:fill="auto"/>
            <w:vAlign w:val="center"/>
            <w:hideMark/>
          </w:tcPr>
          <w:p w14:paraId="7C46183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83D" w14:textId="77777777">
        <w:trPr>
          <w:trHeight w:val="330"/>
        </w:trPr>
        <w:tc>
          <w:tcPr>
            <w:tcW w:w="7100" w:type="dxa"/>
            <w:tcBorders>
              <w:top w:val="nil"/>
              <w:left w:val="nil"/>
              <w:bottom w:val="nil"/>
              <w:right w:val="nil"/>
            </w:tcBorders>
            <w:shd w:val="clear" w:color="auto" w:fill="auto"/>
            <w:vAlign w:val="center"/>
            <w:hideMark/>
          </w:tcPr>
          <w:p w14:paraId="7C46183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83F" w14:textId="77777777">
        <w:trPr>
          <w:trHeight w:val="345"/>
        </w:trPr>
        <w:tc>
          <w:tcPr>
            <w:tcW w:w="7100" w:type="dxa"/>
            <w:tcBorders>
              <w:top w:val="nil"/>
              <w:left w:val="nil"/>
              <w:bottom w:val="nil"/>
              <w:right w:val="nil"/>
            </w:tcBorders>
            <w:shd w:val="clear" w:color="auto" w:fill="auto"/>
            <w:vAlign w:val="center"/>
            <w:hideMark/>
          </w:tcPr>
          <w:p w14:paraId="7C46183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841" w14:textId="77777777">
        <w:trPr>
          <w:trHeight w:val="330"/>
        </w:trPr>
        <w:tc>
          <w:tcPr>
            <w:tcW w:w="7100" w:type="dxa"/>
            <w:tcBorders>
              <w:top w:val="nil"/>
              <w:left w:val="nil"/>
              <w:bottom w:val="nil"/>
              <w:right w:val="nil"/>
            </w:tcBorders>
            <w:shd w:val="clear" w:color="auto" w:fill="auto"/>
            <w:vAlign w:val="center"/>
            <w:hideMark/>
          </w:tcPr>
          <w:p w14:paraId="7C46184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843" w14:textId="77777777">
        <w:trPr>
          <w:trHeight w:val="330"/>
        </w:trPr>
        <w:tc>
          <w:tcPr>
            <w:tcW w:w="7100" w:type="dxa"/>
            <w:tcBorders>
              <w:top w:val="nil"/>
              <w:left w:val="nil"/>
              <w:bottom w:val="nil"/>
              <w:right w:val="nil"/>
            </w:tcBorders>
            <w:shd w:val="clear" w:color="auto" w:fill="auto"/>
            <w:vAlign w:val="center"/>
            <w:hideMark/>
          </w:tcPr>
          <w:p w14:paraId="7C46184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845" w14:textId="77777777">
        <w:trPr>
          <w:trHeight w:val="330"/>
        </w:trPr>
        <w:tc>
          <w:tcPr>
            <w:tcW w:w="7100" w:type="dxa"/>
            <w:tcBorders>
              <w:top w:val="nil"/>
              <w:left w:val="nil"/>
              <w:bottom w:val="nil"/>
              <w:right w:val="nil"/>
            </w:tcBorders>
            <w:shd w:val="clear" w:color="auto" w:fill="auto"/>
            <w:vAlign w:val="center"/>
            <w:hideMark/>
          </w:tcPr>
          <w:p w14:paraId="7C46184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160 ως έχει     ΚΑΤΑ ΠΛΕΙΟΨΗΦΙΑ</w:t>
            </w:r>
          </w:p>
        </w:tc>
      </w:tr>
      <w:tr w:rsidR="00D41D4C" w14:paraId="7C461847" w14:textId="77777777">
        <w:trPr>
          <w:trHeight w:val="330"/>
        </w:trPr>
        <w:tc>
          <w:tcPr>
            <w:tcW w:w="7100" w:type="dxa"/>
            <w:tcBorders>
              <w:top w:val="nil"/>
              <w:left w:val="nil"/>
              <w:bottom w:val="nil"/>
              <w:right w:val="nil"/>
            </w:tcBorders>
            <w:shd w:val="clear" w:color="auto" w:fill="auto"/>
            <w:vAlign w:val="center"/>
            <w:hideMark/>
          </w:tcPr>
          <w:p w14:paraId="7C46184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849" w14:textId="77777777">
        <w:trPr>
          <w:trHeight w:val="330"/>
        </w:trPr>
        <w:tc>
          <w:tcPr>
            <w:tcW w:w="7100" w:type="dxa"/>
            <w:tcBorders>
              <w:top w:val="nil"/>
              <w:left w:val="nil"/>
              <w:bottom w:val="nil"/>
              <w:right w:val="nil"/>
            </w:tcBorders>
            <w:shd w:val="clear" w:color="auto" w:fill="auto"/>
            <w:vAlign w:val="center"/>
            <w:hideMark/>
          </w:tcPr>
          <w:p w14:paraId="7C46184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84B" w14:textId="77777777">
        <w:trPr>
          <w:trHeight w:val="330"/>
        </w:trPr>
        <w:tc>
          <w:tcPr>
            <w:tcW w:w="7100" w:type="dxa"/>
            <w:tcBorders>
              <w:top w:val="nil"/>
              <w:left w:val="nil"/>
              <w:bottom w:val="nil"/>
              <w:right w:val="nil"/>
            </w:tcBorders>
            <w:shd w:val="clear" w:color="auto" w:fill="auto"/>
            <w:vAlign w:val="center"/>
            <w:hideMark/>
          </w:tcPr>
          <w:p w14:paraId="7C46184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84D" w14:textId="77777777">
        <w:trPr>
          <w:trHeight w:val="330"/>
        </w:trPr>
        <w:tc>
          <w:tcPr>
            <w:tcW w:w="7100" w:type="dxa"/>
            <w:tcBorders>
              <w:top w:val="nil"/>
              <w:left w:val="nil"/>
              <w:bottom w:val="nil"/>
              <w:right w:val="nil"/>
            </w:tcBorders>
            <w:shd w:val="clear" w:color="auto" w:fill="auto"/>
            <w:vAlign w:val="center"/>
            <w:hideMark/>
          </w:tcPr>
          <w:p w14:paraId="7C46184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84F" w14:textId="77777777">
        <w:trPr>
          <w:trHeight w:val="330"/>
        </w:trPr>
        <w:tc>
          <w:tcPr>
            <w:tcW w:w="7100" w:type="dxa"/>
            <w:tcBorders>
              <w:top w:val="nil"/>
              <w:left w:val="nil"/>
              <w:bottom w:val="nil"/>
              <w:right w:val="nil"/>
            </w:tcBorders>
            <w:shd w:val="clear" w:color="auto" w:fill="auto"/>
            <w:vAlign w:val="center"/>
            <w:hideMark/>
          </w:tcPr>
          <w:p w14:paraId="7C46184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851" w14:textId="77777777">
        <w:trPr>
          <w:trHeight w:val="330"/>
        </w:trPr>
        <w:tc>
          <w:tcPr>
            <w:tcW w:w="7100" w:type="dxa"/>
            <w:tcBorders>
              <w:top w:val="nil"/>
              <w:left w:val="nil"/>
              <w:bottom w:val="nil"/>
              <w:right w:val="nil"/>
            </w:tcBorders>
            <w:shd w:val="clear" w:color="auto" w:fill="auto"/>
            <w:vAlign w:val="center"/>
            <w:hideMark/>
          </w:tcPr>
          <w:p w14:paraId="7C46185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853" w14:textId="77777777">
        <w:trPr>
          <w:trHeight w:val="330"/>
        </w:trPr>
        <w:tc>
          <w:tcPr>
            <w:tcW w:w="7100" w:type="dxa"/>
            <w:tcBorders>
              <w:top w:val="nil"/>
              <w:left w:val="nil"/>
              <w:bottom w:val="nil"/>
              <w:right w:val="nil"/>
            </w:tcBorders>
            <w:shd w:val="clear" w:color="auto" w:fill="auto"/>
            <w:vAlign w:val="center"/>
            <w:hideMark/>
          </w:tcPr>
          <w:p w14:paraId="7C46185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161 ως έχει     ΚΑΤΑ ΠΛΕΙΟΨΗΦΙΑ</w:t>
            </w:r>
          </w:p>
        </w:tc>
      </w:tr>
      <w:tr w:rsidR="00D41D4C" w14:paraId="7C461855" w14:textId="77777777">
        <w:trPr>
          <w:trHeight w:val="330"/>
        </w:trPr>
        <w:tc>
          <w:tcPr>
            <w:tcW w:w="7100" w:type="dxa"/>
            <w:tcBorders>
              <w:top w:val="nil"/>
              <w:left w:val="nil"/>
              <w:bottom w:val="nil"/>
              <w:right w:val="nil"/>
            </w:tcBorders>
            <w:shd w:val="clear" w:color="auto" w:fill="auto"/>
            <w:vAlign w:val="center"/>
            <w:hideMark/>
          </w:tcPr>
          <w:p w14:paraId="7C46185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857" w14:textId="77777777">
        <w:trPr>
          <w:trHeight w:val="330"/>
        </w:trPr>
        <w:tc>
          <w:tcPr>
            <w:tcW w:w="7100" w:type="dxa"/>
            <w:tcBorders>
              <w:top w:val="nil"/>
              <w:left w:val="nil"/>
              <w:bottom w:val="nil"/>
              <w:right w:val="nil"/>
            </w:tcBorders>
            <w:shd w:val="clear" w:color="auto" w:fill="auto"/>
            <w:vAlign w:val="center"/>
            <w:hideMark/>
          </w:tcPr>
          <w:p w14:paraId="7C46185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859" w14:textId="77777777">
        <w:trPr>
          <w:trHeight w:val="330"/>
        </w:trPr>
        <w:tc>
          <w:tcPr>
            <w:tcW w:w="7100" w:type="dxa"/>
            <w:tcBorders>
              <w:top w:val="nil"/>
              <w:left w:val="nil"/>
              <w:bottom w:val="nil"/>
              <w:right w:val="nil"/>
            </w:tcBorders>
            <w:shd w:val="clear" w:color="auto" w:fill="auto"/>
            <w:vAlign w:val="center"/>
            <w:hideMark/>
          </w:tcPr>
          <w:p w14:paraId="7C46185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85B" w14:textId="77777777">
        <w:trPr>
          <w:trHeight w:val="330"/>
        </w:trPr>
        <w:tc>
          <w:tcPr>
            <w:tcW w:w="7100" w:type="dxa"/>
            <w:tcBorders>
              <w:top w:val="nil"/>
              <w:left w:val="nil"/>
              <w:bottom w:val="nil"/>
              <w:right w:val="nil"/>
            </w:tcBorders>
            <w:shd w:val="clear" w:color="auto" w:fill="auto"/>
            <w:vAlign w:val="center"/>
            <w:hideMark/>
          </w:tcPr>
          <w:p w14:paraId="7C46185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85D" w14:textId="77777777">
        <w:trPr>
          <w:trHeight w:val="330"/>
        </w:trPr>
        <w:tc>
          <w:tcPr>
            <w:tcW w:w="7100" w:type="dxa"/>
            <w:tcBorders>
              <w:top w:val="nil"/>
              <w:left w:val="nil"/>
              <w:bottom w:val="nil"/>
              <w:right w:val="nil"/>
            </w:tcBorders>
            <w:shd w:val="clear" w:color="auto" w:fill="auto"/>
            <w:vAlign w:val="center"/>
            <w:hideMark/>
          </w:tcPr>
          <w:p w14:paraId="7C46185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85F" w14:textId="77777777">
        <w:trPr>
          <w:trHeight w:val="330"/>
        </w:trPr>
        <w:tc>
          <w:tcPr>
            <w:tcW w:w="7100" w:type="dxa"/>
            <w:tcBorders>
              <w:top w:val="nil"/>
              <w:left w:val="nil"/>
              <w:bottom w:val="nil"/>
              <w:right w:val="nil"/>
            </w:tcBorders>
            <w:shd w:val="clear" w:color="auto" w:fill="auto"/>
            <w:vAlign w:val="center"/>
            <w:hideMark/>
          </w:tcPr>
          <w:p w14:paraId="7C46185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861" w14:textId="77777777">
        <w:trPr>
          <w:trHeight w:val="345"/>
        </w:trPr>
        <w:tc>
          <w:tcPr>
            <w:tcW w:w="7100" w:type="dxa"/>
            <w:tcBorders>
              <w:top w:val="nil"/>
              <w:left w:val="nil"/>
              <w:bottom w:val="nil"/>
              <w:right w:val="nil"/>
            </w:tcBorders>
            <w:shd w:val="clear" w:color="auto" w:fill="auto"/>
            <w:vAlign w:val="center"/>
            <w:hideMark/>
          </w:tcPr>
          <w:p w14:paraId="7C46186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162 ως έχει     ΚΑΤΑ ΠΛΕΙΟΨΗΦΙΑ</w:t>
            </w:r>
          </w:p>
        </w:tc>
      </w:tr>
      <w:tr w:rsidR="00D41D4C" w14:paraId="7C461863" w14:textId="77777777">
        <w:trPr>
          <w:trHeight w:val="330"/>
        </w:trPr>
        <w:tc>
          <w:tcPr>
            <w:tcW w:w="7100" w:type="dxa"/>
            <w:tcBorders>
              <w:top w:val="nil"/>
              <w:left w:val="nil"/>
              <w:bottom w:val="nil"/>
              <w:right w:val="nil"/>
            </w:tcBorders>
            <w:shd w:val="clear" w:color="auto" w:fill="auto"/>
            <w:vAlign w:val="center"/>
            <w:hideMark/>
          </w:tcPr>
          <w:p w14:paraId="7C46186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865" w14:textId="77777777">
        <w:trPr>
          <w:trHeight w:val="330"/>
        </w:trPr>
        <w:tc>
          <w:tcPr>
            <w:tcW w:w="7100" w:type="dxa"/>
            <w:tcBorders>
              <w:top w:val="nil"/>
              <w:left w:val="nil"/>
              <w:bottom w:val="nil"/>
              <w:right w:val="nil"/>
            </w:tcBorders>
            <w:shd w:val="clear" w:color="auto" w:fill="auto"/>
            <w:vAlign w:val="center"/>
            <w:hideMark/>
          </w:tcPr>
          <w:p w14:paraId="7C46186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867" w14:textId="77777777">
        <w:trPr>
          <w:trHeight w:val="330"/>
        </w:trPr>
        <w:tc>
          <w:tcPr>
            <w:tcW w:w="7100" w:type="dxa"/>
            <w:tcBorders>
              <w:top w:val="nil"/>
              <w:left w:val="nil"/>
              <w:bottom w:val="nil"/>
              <w:right w:val="nil"/>
            </w:tcBorders>
            <w:shd w:val="clear" w:color="auto" w:fill="auto"/>
            <w:vAlign w:val="center"/>
            <w:hideMark/>
          </w:tcPr>
          <w:p w14:paraId="7C46186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869" w14:textId="77777777">
        <w:trPr>
          <w:trHeight w:val="330"/>
        </w:trPr>
        <w:tc>
          <w:tcPr>
            <w:tcW w:w="7100" w:type="dxa"/>
            <w:tcBorders>
              <w:top w:val="nil"/>
              <w:left w:val="nil"/>
              <w:bottom w:val="nil"/>
              <w:right w:val="nil"/>
            </w:tcBorders>
            <w:shd w:val="clear" w:color="auto" w:fill="auto"/>
            <w:vAlign w:val="center"/>
            <w:hideMark/>
          </w:tcPr>
          <w:p w14:paraId="7C46186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86B" w14:textId="77777777">
        <w:trPr>
          <w:trHeight w:val="345"/>
        </w:trPr>
        <w:tc>
          <w:tcPr>
            <w:tcW w:w="7100" w:type="dxa"/>
            <w:tcBorders>
              <w:top w:val="nil"/>
              <w:left w:val="nil"/>
              <w:bottom w:val="nil"/>
              <w:right w:val="nil"/>
            </w:tcBorders>
            <w:shd w:val="clear" w:color="auto" w:fill="auto"/>
            <w:vAlign w:val="center"/>
            <w:hideMark/>
          </w:tcPr>
          <w:p w14:paraId="7C46186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86D" w14:textId="77777777">
        <w:trPr>
          <w:trHeight w:val="330"/>
        </w:trPr>
        <w:tc>
          <w:tcPr>
            <w:tcW w:w="7100" w:type="dxa"/>
            <w:tcBorders>
              <w:top w:val="nil"/>
              <w:left w:val="nil"/>
              <w:bottom w:val="nil"/>
              <w:right w:val="nil"/>
            </w:tcBorders>
            <w:shd w:val="clear" w:color="auto" w:fill="auto"/>
            <w:vAlign w:val="center"/>
            <w:hideMark/>
          </w:tcPr>
          <w:p w14:paraId="7C46186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86F" w14:textId="77777777">
        <w:trPr>
          <w:trHeight w:val="330"/>
        </w:trPr>
        <w:tc>
          <w:tcPr>
            <w:tcW w:w="7100" w:type="dxa"/>
            <w:tcBorders>
              <w:top w:val="nil"/>
              <w:left w:val="nil"/>
              <w:bottom w:val="nil"/>
              <w:right w:val="nil"/>
            </w:tcBorders>
            <w:shd w:val="clear" w:color="auto" w:fill="auto"/>
            <w:vAlign w:val="center"/>
            <w:hideMark/>
          </w:tcPr>
          <w:p w14:paraId="7C46186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163 ως έχει     ΚΑΤΑ ΠΛΕΙΟΨΗΦΙΑ</w:t>
            </w:r>
          </w:p>
        </w:tc>
      </w:tr>
      <w:tr w:rsidR="00D41D4C" w14:paraId="7C461871" w14:textId="77777777">
        <w:trPr>
          <w:trHeight w:val="330"/>
        </w:trPr>
        <w:tc>
          <w:tcPr>
            <w:tcW w:w="7100" w:type="dxa"/>
            <w:tcBorders>
              <w:top w:val="nil"/>
              <w:left w:val="nil"/>
              <w:bottom w:val="nil"/>
              <w:right w:val="nil"/>
            </w:tcBorders>
            <w:shd w:val="clear" w:color="auto" w:fill="auto"/>
            <w:vAlign w:val="center"/>
            <w:hideMark/>
          </w:tcPr>
          <w:p w14:paraId="7C46187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873" w14:textId="77777777">
        <w:trPr>
          <w:trHeight w:val="330"/>
        </w:trPr>
        <w:tc>
          <w:tcPr>
            <w:tcW w:w="7100" w:type="dxa"/>
            <w:tcBorders>
              <w:top w:val="nil"/>
              <w:left w:val="nil"/>
              <w:bottom w:val="nil"/>
              <w:right w:val="nil"/>
            </w:tcBorders>
            <w:shd w:val="clear" w:color="auto" w:fill="auto"/>
            <w:vAlign w:val="center"/>
            <w:hideMark/>
          </w:tcPr>
          <w:p w14:paraId="7C46187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875" w14:textId="77777777">
        <w:trPr>
          <w:trHeight w:val="330"/>
        </w:trPr>
        <w:tc>
          <w:tcPr>
            <w:tcW w:w="7100" w:type="dxa"/>
            <w:tcBorders>
              <w:top w:val="nil"/>
              <w:left w:val="nil"/>
              <w:bottom w:val="nil"/>
              <w:right w:val="nil"/>
            </w:tcBorders>
            <w:shd w:val="clear" w:color="auto" w:fill="auto"/>
            <w:vAlign w:val="center"/>
            <w:hideMark/>
          </w:tcPr>
          <w:p w14:paraId="7C46187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877" w14:textId="77777777">
        <w:trPr>
          <w:trHeight w:val="330"/>
        </w:trPr>
        <w:tc>
          <w:tcPr>
            <w:tcW w:w="7100" w:type="dxa"/>
            <w:tcBorders>
              <w:top w:val="nil"/>
              <w:left w:val="nil"/>
              <w:bottom w:val="nil"/>
              <w:right w:val="nil"/>
            </w:tcBorders>
            <w:shd w:val="clear" w:color="auto" w:fill="auto"/>
            <w:vAlign w:val="center"/>
            <w:hideMark/>
          </w:tcPr>
          <w:p w14:paraId="7C46187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879" w14:textId="77777777">
        <w:trPr>
          <w:trHeight w:val="330"/>
        </w:trPr>
        <w:tc>
          <w:tcPr>
            <w:tcW w:w="7100" w:type="dxa"/>
            <w:tcBorders>
              <w:top w:val="nil"/>
              <w:left w:val="nil"/>
              <w:bottom w:val="nil"/>
              <w:right w:val="nil"/>
            </w:tcBorders>
            <w:shd w:val="clear" w:color="auto" w:fill="auto"/>
            <w:vAlign w:val="center"/>
            <w:hideMark/>
          </w:tcPr>
          <w:p w14:paraId="7C46187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ΝΑΙ</w:t>
            </w:r>
          </w:p>
        </w:tc>
      </w:tr>
      <w:tr w:rsidR="00D41D4C" w14:paraId="7C46187B" w14:textId="77777777">
        <w:trPr>
          <w:trHeight w:val="330"/>
        </w:trPr>
        <w:tc>
          <w:tcPr>
            <w:tcW w:w="7100" w:type="dxa"/>
            <w:tcBorders>
              <w:top w:val="nil"/>
              <w:left w:val="nil"/>
              <w:bottom w:val="nil"/>
              <w:right w:val="nil"/>
            </w:tcBorders>
            <w:shd w:val="clear" w:color="auto" w:fill="auto"/>
            <w:vAlign w:val="center"/>
            <w:hideMark/>
          </w:tcPr>
          <w:p w14:paraId="7C46187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87D" w14:textId="77777777">
        <w:trPr>
          <w:trHeight w:val="330"/>
        </w:trPr>
        <w:tc>
          <w:tcPr>
            <w:tcW w:w="7100" w:type="dxa"/>
            <w:tcBorders>
              <w:top w:val="nil"/>
              <w:left w:val="nil"/>
              <w:bottom w:val="nil"/>
              <w:right w:val="nil"/>
            </w:tcBorders>
            <w:shd w:val="clear" w:color="auto" w:fill="auto"/>
            <w:vAlign w:val="center"/>
            <w:hideMark/>
          </w:tcPr>
          <w:p w14:paraId="7C46187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164 όπως τροπ.     ΚΑΤΑ ΠΛΕΙΟΨΗΦΙΑ</w:t>
            </w:r>
          </w:p>
        </w:tc>
      </w:tr>
      <w:tr w:rsidR="00D41D4C" w14:paraId="7C46187F" w14:textId="77777777">
        <w:trPr>
          <w:trHeight w:val="345"/>
        </w:trPr>
        <w:tc>
          <w:tcPr>
            <w:tcW w:w="7100" w:type="dxa"/>
            <w:tcBorders>
              <w:top w:val="nil"/>
              <w:left w:val="nil"/>
              <w:bottom w:val="nil"/>
              <w:right w:val="nil"/>
            </w:tcBorders>
            <w:shd w:val="clear" w:color="auto" w:fill="auto"/>
            <w:vAlign w:val="center"/>
            <w:hideMark/>
          </w:tcPr>
          <w:p w14:paraId="7C46187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881" w14:textId="77777777">
        <w:trPr>
          <w:trHeight w:val="330"/>
        </w:trPr>
        <w:tc>
          <w:tcPr>
            <w:tcW w:w="7100" w:type="dxa"/>
            <w:tcBorders>
              <w:top w:val="nil"/>
              <w:left w:val="nil"/>
              <w:bottom w:val="nil"/>
              <w:right w:val="nil"/>
            </w:tcBorders>
            <w:shd w:val="clear" w:color="auto" w:fill="auto"/>
            <w:vAlign w:val="center"/>
            <w:hideMark/>
          </w:tcPr>
          <w:p w14:paraId="7C46188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883" w14:textId="77777777">
        <w:trPr>
          <w:trHeight w:val="330"/>
        </w:trPr>
        <w:tc>
          <w:tcPr>
            <w:tcW w:w="7100" w:type="dxa"/>
            <w:tcBorders>
              <w:top w:val="nil"/>
              <w:left w:val="nil"/>
              <w:bottom w:val="nil"/>
              <w:right w:val="nil"/>
            </w:tcBorders>
            <w:shd w:val="clear" w:color="auto" w:fill="auto"/>
            <w:vAlign w:val="center"/>
            <w:hideMark/>
          </w:tcPr>
          <w:p w14:paraId="7C46188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885" w14:textId="77777777">
        <w:trPr>
          <w:trHeight w:val="330"/>
        </w:trPr>
        <w:tc>
          <w:tcPr>
            <w:tcW w:w="7100" w:type="dxa"/>
            <w:tcBorders>
              <w:top w:val="nil"/>
              <w:left w:val="nil"/>
              <w:bottom w:val="nil"/>
              <w:right w:val="nil"/>
            </w:tcBorders>
            <w:shd w:val="clear" w:color="auto" w:fill="auto"/>
            <w:vAlign w:val="center"/>
            <w:hideMark/>
          </w:tcPr>
          <w:p w14:paraId="7C46188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887" w14:textId="77777777">
        <w:trPr>
          <w:trHeight w:val="330"/>
        </w:trPr>
        <w:tc>
          <w:tcPr>
            <w:tcW w:w="7100" w:type="dxa"/>
            <w:tcBorders>
              <w:top w:val="nil"/>
              <w:left w:val="nil"/>
              <w:bottom w:val="nil"/>
              <w:right w:val="nil"/>
            </w:tcBorders>
            <w:shd w:val="clear" w:color="auto" w:fill="auto"/>
            <w:vAlign w:val="center"/>
            <w:hideMark/>
          </w:tcPr>
          <w:p w14:paraId="7C46188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889" w14:textId="77777777">
        <w:trPr>
          <w:trHeight w:val="345"/>
        </w:trPr>
        <w:tc>
          <w:tcPr>
            <w:tcW w:w="7100" w:type="dxa"/>
            <w:tcBorders>
              <w:top w:val="nil"/>
              <w:left w:val="nil"/>
              <w:bottom w:val="nil"/>
              <w:right w:val="nil"/>
            </w:tcBorders>
            <w:shd w:val="clear" w:color="auto" w:fill="auto"/>
            <w:vAlign w:val="center"/>
            <w:hideMark/>
          </w:tcPr>
          <w:p w14:paraId="7C46188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88B" w14:textId="77777777">
        <w:trPr>
          <w:trHeight w:val="330"/>
        </w:trPr>
        <w:tc>
          <w:tcPr>
            <w:tcW w:w="7100" w:type="dxa"/>
            <w:tcBorders>
              <w:top w:val="nil"/>
              <w:left w:val="nil"/>
              <w:bottom w:val="nil"/>
              <w:right w:val="nil"/>
            </w:tcBorders>
            <w:shd w:val="clear" w:color="auto" w:fill="auto"/>
            <w:vAlign w:val="center"/>
            <w:hideMark/>
          </w:tcPr>
          <w:p w14:paraId="7C46188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165 όπως τροπ.     ΚΑΤΑ</w:t>
            </w:r>
            <w:r>
              <w:rPr>
                <w:rFonts w:ascii="Calibri" w:eastAsia="Times New Roman" w:hAnsi="Calibri" w:cs="Calibri"/>
                <w:color w:val="000000"/>
                <w:szCs w:val="24"/>
              </w:rPr>
              <w:t xml:space="preserve"> ΠΛΕΙΟΨΗΦΙΑ</w:t>
            </w:r>
          </w:p>
        </w:tc>
      </w:tr>
      <w:tr w:rsidR="00D41D4C" w14:paraId="7C46188D" w14:textId="77777777">
        <w:trPr>
          <w:trHeight w:val="330"/>
        </w:trPr>
        <w:tc>
          <w:tcPr>
            <w:tcW w:w="7100" w:type="dxa"/>
            <w:tcBorders>
              <w:top w:val="nil"/>
              <w:left w:val="nil"/>
              <w:bottom w:val="nil"/>
              <w:right w:val="nil"/>
            </w:tcBorders>
            <w:shd w:val="clear" w:color="auto" w:fill="auto"/>
            <w:vAlign w:val="center"/>
            <w:hideMark/>
          </w:tcPr>
          <w:p w14:paraId="7C46188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88F" w14:textId="77777777">
        <w:trPr>
          <w:trHeight w:val="330"/>
        </w:trPr>
        <w:tc>
          <w:tcPr>
            <w:tcW w:w="7100" w:type="dxa"/>
            <w:tcBorders>
              <w:top w:val="nil"/>
              <w:left w:val="nil"/>
              <w:bottom w:val="nil"/>
              <w:right w:val="nil"/>
            </w:tcBorders>
            <w:shd w:val="clear" w:color="auto" w:fill="auto"/>
            <w:vAlign w:val="center"/>
            <w:hideMark/>
          </w:tcPr>
          <w:p w14:paraId="7C46188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891" w14:textId="77777777">
        <w:trPr>
          <w:trHeight w:val="330"/>
        </w:trPr>
        <w:tc>
          <w:tcPr>
            <w:tcW w:w="7100" w:type="dxa"/>
            <w:tcBorders>
              <w:top w:val="nil"/>
              <w:left w:val="nil"/>
              <w:bottom w:val="nil"/>
              <w:right w:val="nil"/>
            </w:tcBorders>
            <w:shd w:val="clear" w:color="auto" w:fill="auto"/>
            <w:vAlign w:val="center"/>
            <w:hideMark/>
          </w:tcPr>
          <w:p w14:paraId="7C46189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893" w14:textId="77777777">
        <w:trPr>
          <w:trHeight w:val="330"/>
        </w:trPr>
        <w:tc>
          <w:tcPr>
            <w:tcW w:w="7100" w:type="dxa"/>
            <w:tcBorders>
              <w:top w:val="nil"/>
              <w:left w:val="nil"/>
              <w:bottom w:val="nil"/>
              <w:right w:val="nil"/>
            </w:tcBorders>
            <w:shd w:val="clear" w:color="auto" w:fill="auto"/>
            <w:vAlign w:val="center"/>
            <w:hideMark/>
          </w:tcPr>
          <w:p w14:paraId="7C46189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895" w14:textId="77777777">
        <w:trPr>
          <w:trHeight w:val="330"/>
        </w:trPr>
        <w:tc>
          <w:tcPr>
            <w:tcW w:w="7100" w:type="dxa"/>
            <w:tcBorders>
              <w:top w:val="nil"/>
              <w:left w:val="nil"/>
              <w:bottom w:val="nil"/>
              <w:right w:val="nil"/>
            </w:tcBorders>
            <w:shd w:val="clear" w:color="auto" w:fill="auto"/>
            <w:vAlign w:val="center"/>
            <w:hideMark/>
          </w:tcPr>
          <w:p w14:paraId="7C46189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897" w14:textId="77777777">
        <w:trPr>
          <w:trHeight w:val="330"/>
        </w:trPr>
        <w:tc>
          <w:tcPr>
            <w:tcW w:w="7100" w:type="dxa"/>
            <w:tcBorders>
              <w:top w:val="nil"/>
              <w:left w:val="nil"/>
              <w:bottom w:val="nil"/>
              <w:right w:val="nil"/>
            </w:tcBorders>
            <w:shd w:val="clear" w:color="auto" w:fill="auto"/>
            <w:vAlign w:val="center"/>
            <w:hideMark/>
          </w:tcPr>
          <w:p w14:paraId="7C46189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899" w14:textId="77777777">
        <w:trPr>
          <w:trHeight w:val="330"/>
        </w:trPr>
        <w:tc>
          <w:tcPr>
            <w:tcW w:w="7100" w:type="dxa"/>
            <w:tcBorders>
              <w:top w:val="nil"/>
              <w:left w:val="nil"/>
              <w:bottom w:val="nil"/>
              <w:right w:val="nil"/>
            </w:tcBorders>
            <w:shd w:val="clear" w:color="auto" w:fill="auto"/>
            <w:vAlign w:val="center"/>
            <w:hideMark/>
          </w:tcPr>
          <w:p w14:paraId="7C46189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166 ως έχει     ΚΑΤΑ ΠΛΕΙΟΨΗΦΙΑ</w:t>
            </w:r>
          </w:p>
        </w:tc>
      </w:tr>
      <w:tr w:rsidR="00D41D4C" w14:paraId="7C46189B" w14:textId="77777777">
        <w:trPr>
          <w:trHeight w:val="330"/>
        </w:trPr>
        <w:tc>
          <w:tcPr>
            <w:tcW w:w="7100" w:type="dxa"/>
            <w:tcBorders>
              <w:top w:val="nil"/>
              <w:left w:val="nil"/>
              <w:bottom w:val="nil"/>
              <w:right w:val="nil"/>
            </w:tcBorders>
            <w:shd w:val="clear" w:color="auto" w:fill="auto"/>
            <w:vAlign w:val="center"/>
            <w:hideMark/>
          </w:tcPr>
          <w:p w14:paraId="7C46189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89D" w14:textId="77777777">
        <w:trPr>
          <w:trHeight w:val="330"/>
        </w:trPr>
        <w:tc>
          <w:tcPr>
            <w:tcW w:w="7100" w:type="dxa"/>
            <w:tcBorders>
              <w:top w:val="nil"/>
              <w:left w:val="nil"/>
              <w:bottom w:val="nil"/>
              <w:right w:val="nil"/>
            </w:tcBorders>
            <w:shd w:val="clear" w:color="auto" w:fill="auto"/>
            <w:vAlign w:val="center"/>
            <w:hideMark/>
          </w:tcPr>
          <w:p w14:paraId="7C46189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89F" w14:textId="77777777">
        <w:trPr>
          <w:trHeight w:val="330"/>
        </w:trPr>
        <w:tc>
          <w:tcPr>
            <w:tcW w:w="7100" w:type="dxa"/>
            <w:tcBorders>
              <w:top w:val="nil"/>
              <w:left w:val="nil"/>
              <w:bottom w:val="nil"/>
              <w:right w:val="nil"/>
            </w:tcBorders>
            <w:shd w:val="clear" w:color="auto" w:fill="auto"/>
            <w:vAlign w:val="center"/>
            <w:hideMark/>
          </w:tcPr>
          <w:p w14:paraId="7C46189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8A1" w14:textId="77777777">
        <w:trPr>
          <w:trHeight w:val="330"/>
        </w:trPr>
        <w:tc>
          <w:tcPr>
            <w:tcW w:w="7100" w:type="dxa"/>
            <w:tcBorders>
              <w:top w:val="nil"/>
              <w:left w:val="nil"/>
              <w:bottom w:val="nil"/>
              <w:right w:val="nil"/>
            </w:tcBorders>
            <w:shd w:val="clear" w:color="auto" w:fill="auto"/>
            <w:vAlign w:val="center"/>
            <w:hideMark/>
          </w:tcPr>
          <w:p w14:paraId="7C4618A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8A3" w14:textId="77777777">
        <w:trPr>
          <w:trHeight w:val="330"/>
        </w:trPr>
        <w:tc>
          <w:tcPr>
            <w:tcW w:w="7100" w:type="dxa"/>
            <w:tcBorders>
              <w:top w:val="nil"/>
              <w:left w:val="nil"/>
              <w:bottom w:val="nil"/>
              <w:right w:val="nil"/>
            </w:tcBorders>
            <w:shd w:val="clear" w:color="auto" w:fill="auto"/>
            <w:vAlign w:val="center"/>
            <w:hideMark/>
          </w:tcPr>
          <w:p w14:paraId="7C4618A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8A5" w14:textId="77777777">
        <w:trPr>
          <w:trHeight w:val="330"/>
        </w:trPr>
        <w:tc>
          <w:tcPr>
            <w:tcW w:w="7100" w:type="dxa"/>
            <w:tcBorders>
              <w:top w:val="nil"/>
              <w:left w:val="nil"/>
              <w:bottom w:val="nil"/>
              <w:right w:val="nil"/>
            </w:tcBorders>
            <w:shd w:val="clear" w:color="auto" w:fill="auto"/>
            <w:vAlign w:val="center"/>
            <w:hideMark/>
          </w:tcPr>
          <w:p w14:paraId="7C4618A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8A7" w14:textId="77777777">
        <w:trPr>
          <w:trHeight w:val="330"/>
        </w:trPr>
        <w:tc>
          <w:tcPr>
            <w:tcW w:w="7100" w:type="dxa"/>
            <w:tcBorders>
              <w:top w:val="nil"/>
              <w:left w:val="nil"/>
              <w:bottom w:val="nil"/>
              <w:right w:val="nil"/>
            </w:tcBorders>
            <w:shd w:val="clear" w:color="auto" w:fill="auto"/>
            <w:vAlign w:val="center"/>
            <w:hideMark/>
          </w:tcPr>
          <w:p w14:paraId="7C4618A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167 ως έχει     ΚΑΤΑ ΠΛΕΙΟΨΗΦΙΑ</w:t>
            </w:r>
          </w:p>
        </w:tc>
      </w:tr>
      <w:tr w:rsidR="00D41D4C" w14:paraId="7C4618A9" w14:textId="77777777">
        <w:trPr>
          <w:trHeight w:val="330"/>
        </w:trPr>
        <w:tc>
          <w:tcPr>
            <w:tcW w:w="7100" w:type="dxa"/>
            <w:tcBorders>
              <w:top w:val="nil"/>
              <w:left w:val="nil"/>
              <w:bottom w:val="nil"/>
              <w:right w:val="nil"/>
            </w:tcBorders>
            <w:shd w:val="clear" w:color="auto" w:fill="auto"/>
            <w:vAlign w:val="center"/>
            <w:hideMark/>
          </w:tcPr>
          <w:p w14:paraId="7C4618A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8AB" w14:textId="77777777">
        <w:trPr>
          <w:trHeight w:val="345"/>
        </w:trPr>
        <w:tc>
          <w:tcPr>
            <w:tcW w:w="7100" w:type="dxa"/>
            <w:tcBorders>
              <w:top w:val="nil"/>
              <w:left w:val="nil"/>
              <w:bottom w:val="nil"/>
              <w:right w:val="nil"/>
            </w:tcBorders>
            <w:shd w:val="clear" w:color="auto" w:fill="auto"/>
            <w:vAlign w:val="center"/>
            <w:hideMark/>
          </w:tcPr>
          <w:p w14:paraId="7C4618A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Ν.Δ.: </w:t>
            </w:r>
            <w:r>
              <w:rPr>
                <w:rFonts w:ascii="Calibri" w:eastAsia="Times New Roman" w:hAnsi="Calibri" w:cs="Calibri"/>
                <w:color w:val="000000"/>
                <w:szCs w:val="24"/>
              </w:rPr>
              <w:t>ΠΡΝ</w:t>
            </w:r>
          </w:p>
        </w:tc>
      </w:tr>
      <w:tr w:rsidR="00D41D4C" w14:paraId="7C4618AD" w14:textId="77777777">
        <w:trPr>
          <w:trHeight w:val="330"/>
        </w:trPr>
        <w:tc>
          <w:tcPr>
            <w:tcW w:w="7100" w:type="dxa"/>
            <w:tcBorders>
              <w:top w:val="nil"/>
              <w:left w:val="nil"/>
              <w:bottom w:val="nil"/>
              <w:right w:val="nil"/>
            </w:tcBorders>
            <w:shd w:val="clear" w:color="auto" w:fill="auto"/>
            <w:vAlign w:val="center"/>
            <w:hideMark/>
          </w:tcPr>
          <w:p w14:paraId="7C4618A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8AF" w14:textId="77777777">
        <w:trPr>
          <w:trHeight w:val="330"/>
        </w:trPr>
        <w:tc>
          <w:tcPr>
            <w:tcW w:w="7100" w:type="dxa"/>
            <w:tcBorders>
              <w:top w:val="nil"/>
              <w:left w:val="nil"/>
              <w:bottom w:val="nil"/>
              <w:right w:val="nil"/>
            </w:tcBorders>
            <w:shd w:val="clear" w:color="auto" w:fill="auto"/>
            <w:vAlign w:val="center"/>
            <w:hideMark/>
          </w:tcPr>
          <w:p w14:paraId="7C4618A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8B1" w14:textId="77777777">
        <w:trPr>
          <w:trHeight w:val="330"/>
        </w:trPr>
        <w:tc>
          <w:tcPr>
            <w:tcW w:w="7100" w:type="dxa"/>
            <w:tcBorders>
              <w:top w:val="nil"/>
              <w:left w:val="nil"/>
              <w:bottom w:val="nil"/>
              <w:right w:val="nil"/>
            </w:tcBorders>
            <w:shd w:val="clear" w:color="auto" w:fill="auto"/>
            <w:vAlign w:val="center"/>
            <w:hideMark/>
          </w:tcPr>
          <w:p w14:paraId="7C4618B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8B3" w14:textId="77777777">
        <w:trPr>
          <w:trHeight w:val="330"/>
        </w:trPr>
        <w:tc>
          <w:tcPr>
            <w:tcW w:w="7100" w:type="dxa"/>
            <w:tcBorders>
              <w:top w:val="nil"/>
              <w:left w:val="nil"/>
              <w:bottom w:val="nil"/>
              <w:right w:val="nil"/>
            </w:tcBorders>
            <w:shd w:val="clear" w:color="auto" w:fill="auto"/>
            <w:vAlign w:val="center"/>
            <w:hideMark/>
          </w:tcPr>
          <w:p w14:paraId="7C4618B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8B5" w14:textId="77777777">
        <w:trPr>
          <w:trHeight w:val="330"/>
        </w:trPr>
        <w:tc>
          <w:tcPr>
            <w:tcW w:w="7100" w:type="dxa"/>
            <w:tcBorders>
              <w:top w:val="nil"/>
              <w:left w:val="nil"/>
              <w:bottom w:val="nil"/>
              <w:right w:val="nil"/>
            </w:tcBorders>
            <w:shd w:val="clear" w:color="auto" w:fill="auto"/>
            <w:vAlign w:val="center"/>
            <w:hideMark/>
          </w:tcPr>
          <w:p w14:paraId="7C4618B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168 όπως τροπ.     ΚΑΤΑ ΠΛΕΙΟΨΗΦΙΑ</w:t>
            </w:r>
          </w:p>
        </w:tc>
      </w:tr>
      <w:tr w:rsidR="00D41D4C" w14:paraId="7C4618B7" w14:textId="77777777">
        <w:trPr>
          <w:trHeight w:val="330"/>
        </w:trPr>
        <w:tc>
          <w:tcPr>
            <w:tcW w:w="7100" w:type="dxa"/>
            <w:tcBorders>
              <w:top w:val="nil"/>
              <w:left w:val="nil"/>
              <w:bottom w:val="nil"/>
              <w:right w:val="nil"/>
            </w:tcBorders>
            <w:shd w:val="clear" w:color="auto" w:fill="auto"/>
            <w:vAlign w:val="center"/>
            <w:hideMark/>
          </w:tcPr>
          <w:p w14:paraId="7C4618B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8B9" w14:textId="77777777">
        <w:trPr>
          <w:trHeight w:val="330"/>
        </w:trPr>
        <w:tc>
          <w:tcPr>
            <w:tcW w:w="7100" w:type="dxa"/>
            <w:tcBorders>
              <w:top w:val="nil"/>
              <w:left w:val="nil"/>
              <w:bottom w:val="nil"/>
              <w:right w:val="nil"/>
            </w:tcBorders>
            <w:shd w:val="clear" w:color="auto" w:fill="auto"/>
            <w:vAlign w:val="center"/>
            <w:hideMark/>
          </w:tcPr>
          <w:p w14:paraId="7C4618B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8BB" w14:textId="77777777">
        <w:trPr>
          <w:trHeight w:val="330"/>
        </w:trPr>
        <w:tc>
          <w:tcPr>
            <w:tcW w:w="7100" w:type="dxa"/>
            <w:tcBorders>
              <w:top w:val="nil"/>
              <w:left w:val="nil"/>
              <w:bottom w:val="nil"/>
              <w:right w:val="nil"/>
            </w:tcBorders>
            <w:shd w:val="clear" w:color="auto" w:fill="auto"/>
            <w:vAlign w:val="center"/>
            <w:hideMark/>
          </w:tcPr>
          <w:p w14:paraId="7C4618B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8BD" w14:textId="77777777">
        <w:trPr>
          <w:trHeight w:val="330"/>
        </w:trPr>
        <w:tc>
          <w:tcPr>
            <w:tcW w:w="7100" w:type="dxa"/>
            <w:tcBorders>
              <w:top w:val="nil"/>
              <w:left w:val="nil"/>
              <w:bottom w:val="nil"/>
              <w:right w:val="nil"/>
            </w:tcBorders>
            <w:shd w:val="clear" w:color="auto" w:fill="auto"/>
            <w:vAlign w:val="center"/>
            <w:hideMark/>
          </w:tcPr>
          <w:p w14:paraId="7C4618B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8BF" w14:textId="77777777">
        <w:trPr>
          <w:trHeight w:val="330"/>
        </w:trPr>
        <w:tc>
          <w:tcPr>
            <w:tcW w:w="7100" w:type="dxa"/>
            <w:tcBorders>
              <w:top w:val="nil"/>
              <w:left w:val="nil"/>
              <w:bottom w:val="nil"/>
              <w:right w:val="nil"/>
            </w:tcBorders>
            <w:shd w:val="clear" w:color="auto" w:fill="auto"/>
            <w:vAlign w:val="center"/>
            <w:hideMark/>
          </w:tcPr>
          <w:p w14:paraId="7C4618B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8C1" w14:textId="77777777">
        <w:trPr>
          <w:trHeight w:val="330"/>
        </w:trPr>
        <w:tc>
          <w:tcPr>
            <w:tcW w:w="7100" w:type="dxa"/>
            <w:tcBorders>
              <w:top w:val="nil"/>
              <w:left w:val="nil"/>
              <w:bottom w:val="nil"/>
              <w:right w:val="nil"/>
            </w:tcBorders>
            <w:shd w:val="clear" w:color="auto" w:fill="auto"/>
            <w:vAlign w:val="center"/>
            <w:hideMark/>
          </w:tcPr>
          <w:p w14:paraId="7C4618C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8C3" w14:textId="77777777">
        <w:trPr>
          <w:trHeight w:val="330"/>
        </w:trPr>
        <w:tc>
          <w:tcPr>
            <w:tcW w:w="7100" w:type="dxa"/>
            <w:tcBorders>
              <w:top w:val="nil"/>
              <w:left w:val="nil"/>
              <w:bottom w:val="nil"/>
              <w:right w:val="nil"/>
            </w:tcBorders>
            <w:shd w:val="clear" w:color="auto" w:fill="auto"/>
            <w:vAlign w:val="center"/>
            <w:hideMark/>
          </w:tcPr>
          <w:p w14:paraId="7C4618C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169 ως έχει     ΚΑΤΑ ΠΛΕΙΟΨΗΦΙΑ</w:t>
            </w:r>
          </w:p>
        </w:tc>
      </w:tr>
      <w:tr w:rsidR="00D41D4C" w14:paraId="7C4618C5" w14:textId="77777777">
        <w:trPr>
          <w:trHeight w:val="330"/>
        </w:trPr>
        <w:tc>
          <w:tcPr>
            <w:tcW w:w="7100" w:type="dxa"/>
            <w:tcBorders>
              <w:top w:val="nil"/>
              <w:left w:val="nil"/>
              <w:bottom w:val="nil"/>
              <w:right w:val="nil"/>
            </w:tcBorders>
            <w:shd w:val="clear" w:color="auto" w:fill="auto"/>
            <w:vAlign w:val="center"/>
            <w:hideMark/>
          </w:tcPr>
          <w:p w14:paraId="7C4618C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8C7" w14:textId="77777777">
        <w:trPr>
          <w:trHeight w:val="330"/>
        </w:trPr>
        <w:tc>
          <w:tcPr>
            <w:tcW w:w="7100" w:type="dxa"/>
            <w:tcBorders>
              <w:top w:val="nil"/>
              <w:left w:val="nil"/>
              <w:bottom w:val="nil"/>
              <w:right w:val="nil"/>
            </w:tcBorders>
            <w:shd w:val="clear" w:color="auto" w:fill="auto"/>
            <w:vAlign w:val="center"/>
            <w:hideMark/>
          </w:tcPr>
          <w:p w14:paraId="7C4618C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8C9" w14:textId="77777777">
        <w:trPr>
          <w:trHeight w:val="345"/>
        </w:trPr>
        <w:tc>
          <w:tcPr>
            <w:tcW w:w="7100" w:type="dxa"/>
            <w:tcBorders>
              <w:top w:val="nil"/>
              <w:left w:val="nil"/>
              <w:bottom w:val="nil"/>
              <w:right w:val="nil"/>
            </w:tcBorders>
            <w:shd w:val="clear" w:color="auto" w:fill="auto"/>
            <w:vAlign w:val="center"/>
            <w:hideMark/>
          </w:tcPr>
          <w:p w14:paraId="7C4618C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ΔΗ.ΣΥ: -</w:t>
            </w:r>
          </w:p>
        </w:tc>
      </w:tr>
      <w:tr w:rsidR="00D41D4C" w14:paraId="7C4618CB" w14:textId="77777777">
        <w:trPr>
          <w:trHeight w:val="330"/>
        </w:trPr>
        <w:tc>
          <w:tcPr>
            <w:tcW w:w="7100" w:type="dxa"/>
            <w:tcBorders>
              <w:top w:val="nil"/>
              <w:left w:val="nil"/>
              <w:bottom w:val="nil"/>
              <w:right w:val="nil"/>
            </w:tcBorders>
            <w:shd w:val="clear" w:color="auto" w:fill="auto"/>
            <w:vAlign w:val="center"/>
            <w:hideMark/>
          </w:tcPr>
          <w:p w14:paraId="7C4618C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8CD" w14:textId="77777777">
        <w:trPr>
          <w:trHeight w:val="330"/>
        </w:trPr>
        <w:tc>
          <w:tcPr>
            <w:tcW w:w="7100" w:type="dxa"/>
            <w:tcBorders>
              <w:top w:val="nil"/>
              <w:left w:val="nil"/>
              <w:bottom w:val="nil"/>
              <w:right w:val="nil"/>
            </w:tcBorders>
            <w:shd w:val="clear" w:color="auto" w:fill="auto"/>
            <w:vAlign w:val="center"/>
            <w:hideMark/>
          </w:tcPr>
          <w:p w14:paraId="7C4618C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8CF" w14:textId="77777777">
        <w:trPr>
          <w:trHeight w:val="330"/>
        </w:trPr>
        <w:tc>
          <w:tcPr>
            <w:tcW w:w="7100" w:type="dxa"/>
            <w:tcBorders>
              <w:top w:val="nil"/>
              <w:left w:val="nil"/>
              <w:bottom w:val="nil"/>
              <w:right w:val="nil"/>
            </w:tcBorders>
            <w:shd w:val="clear" w:color="auto" w:fill="auto"/>
            <w:vAlign w:val="center"/>
            <w:hideMark/>
          </w:tcPr>
          <w:p w14:paraId="7C4618C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8D1" w14:textId="77777777">
        <w:trPr>
          <w:trHeight w:val="330"/>
        </w:trPr>
        <w:tc>
          <w:tcPr>
            <w:tcW w:w="7100" w:type="dxa"/>
            <w:tcBorders>
              <w:top w:val="nil"/>
              <w:left w:val="nil"/>
              <w:bottom w:val="nil"/>
              <w:right w:val="nil"/>
            </w:tcBorders>
            <w:shd w:val="clear" w:color="auto" w:fill="auto"/>
            <w:vAlign w:val="center"/>
            <w:hideMark/>
          </w:tcPr>
          <w:p w14:paraId="7C4618D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170 ως έχει     ΚΑΤΑ ΠΛΕΙΟΨΗΦΙΑ</w:t>
            </w:r>
          </w:p>
        </w:tc>
      </w:tr>
      <w:tr w:rsidR="00D41D4C" w14:paraId="7C4618D3" w14:textId="77777777">
        <w:trPr>
          <w:trHeight w:val="330"/>
        </w:trPr>
        <w:tc>
          <w:tcPr>
            <w:tcW w:w="7100" w:type="dxa"/>
            <w:tcBorders>
              <w:top w:val="nil"/>
              <w:left w:val="nil"/>
              <w:bottom w:val="nil"/>
              <w:right w:val="nil"/>
            </w:tcBorders>
            <w:shd w:val="clear" w:color="auto" w:fill="auto"/>
            <w:vAlign w:val="center"/>
            <w:hideMark/>
          </w:tcPr>
          <w:p w14:paraId="7C4618D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8D5" w14:textId="77777777">
        <w:trPr>
          <w:trHeight w:val="330"/>
        </w:trPr>
        <w:tc>
          <w:tcPr>
            <w:tcW w:w="7100" w:type="dxa"/>
            <w:tcBorders>
              <w:top w:val="nil"/>
              <w:left w:val="nil"/>
              <w:bottom w:val="nil"/>
              <w:right w:val="nil"/>
            </w:tcBorders>
            <w:shd w:val="clear" w:color="auto" w:fill="auto"/>
            <w:vAlign w:val="center"/>
            <w:hideMark/>
          </w:tcPr>
          <w:p w14:paraId="7C4618D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8D7" w14:textId="77777777">
        <w:trPr>
          <w:trHeight w:val="330"/>
        </w:trPr>
        <w:tc>
          <w:tcPr>
            <w:tcW w:w="7100" w:type="dxa"/>
            <w:tcBorders>
              <w:top w:val="nil"/>
              <w:left w:val="nil"/>
              <w:bottom w:val="nil"/>
              <w:right w:val="nil"/>
            </w:tcBorders>
            <w:shd w:val="clear" w:color="auto" w:fill="auto"/>
            <w:vAlign w:val="center"/>
            <w:hideMark/>
          </w:tcPr>
          <w:p w14:paraId="7C4618D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8D9" w14:textId="77777777">
        <w:trPr>
          <w:trHeight w:val="330"/>
        </w:trPr>
        <w:tc>
          <w:tcPr>
            <w:tcW w:w="7100" w:type="dxa"/>
            <w:tcBorders>
              <w:top w:val="nil"/>
              <w:left w:val="nil"/>
              <w:bottom w:val="nil"/>
              <w:right w:val="nil"/>
            </w:tcBorders>
            <w:shd w:val="clear" w:color="auto" w:fill="auto"/>
            <w:vAlign w:val="center"/>
            <w:hideMark/>
          </w:tcPr>
          <w:p w14:paraId="7C4618D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8DB" w14:textId="77777777">
        <w:trPr>
          <w:trHeight w:val="330"/>
        </w:trPr>
        <w:tc>
          <w:tcPr>
            <w:tcW w:w="7100" w:type="dxa"/>
            <w:tcBorders>
              <w:top w:val="nil"/>
              <w:left w:val="nil"/>
              <w:bottom w:val="nil"/>
              <w:right w:val="nil"/>
            </w:tcBorders>
            <w:shd w:val="clear" w:color="auto" w:fill="auto"/>
            <w:vAlign w:val="center"/>
            <w:hideMark/>
          </w:tcPr>
          <w:p w14:paraId="7C4618D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8DD" w14:textId="77777777">
        <w:trPr>
          <w:trHeight w:val="330"/>
        </w:trPr>
        <w:tc>
          <w:tcPr>
            <w:tcW w:w="7100" w:type="dxa"/>
            <w:tcBorders>
              <w:top w:val="nil"/>
              <w:left w:val="nil"/>
              <w:bottom w:val="nil"/>
              <w:right w:val="nil"/>
            </w:tcBorders>
            <w:shd w:val="clear" w:color="auto" w:fill="auto"/>
            <w:vAlign w:val="center"/>
            <w:hideMark/>
          </w:tcPr>
          <w:p w14:paraId="7C4618D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8DF" w14:textId="77777777">
        <w:trPr>
          <w:trHeight w:val="330"/>
        </w:trPr>
        <w:tc>
          <w:tcPr>
            <w:tcW w:w="7100" w:type="dxa"/>
            <w:tcBorders>
              <w:top w:val="nil"/>
              <w:left w:val="nil"/>
              <w:bottom w:val="nil"/>
              <w:right w:val="nil"/>
            </w:tcBorders>
            <w:shd w:val="clear" w:color="auto" w:fill="auto"/>
            <w:vAlign w:val="center"/>
            <w:hideMark/>
          </w:tcPr>
          <w:p w14:paraId="7C4618D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171 ως έχει     ΚΑΤΑ ΠΛΕΙΟΨΗΦΙΑ</w:t>
            </w:r>
          </w:p>
        </w:tc>
      </w:tr>
      <w:tr w:rsidR="00D41D4C" w14:paraId="7C4618E1" w14:textId="77777777">
        <w:trPr>
          <w:trHeight w:val="330"/>
        </w:trPr>
        <w:tc>
          <w:tcPr>
            <w:tcW w:w="7100" w:type="dxa"/>
            <w:tcBorders>
              <w:top w:val="nil"/>
              <w:left w:val="nil"/>
              <w:bottom w:val="nil"/>
              <w:right w:val="nil"/>
            </w:tcBorders>
            <w:shd w:val="clear" w:color="auto" w:fill="auto"/>
            <w:vAlign w:val="center"/>
            <w:hideMark/>
          </w:tcPr>
          <w:p w14:paraId="7C4618E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8E3" w14:textId="77777777">
        <w:trPr>
          <w:trHeight w:val="330"/>
        </w:trPr>
        <w:tc>
          <w:tcPr>
            <w:tcW w:w="7100" w:type="dxa"/>
            <w:tcBorders>
              <w:top w:val="nil"/>
              <w:left w:val="nil"/>
              <w:bottom w:val="nil"/>
              <w:right w:val="nil"/>
            </w:tcBorders>
            <w:shd w:val="clear" w:color="auto" w:fill="auto"/>
            <w:vAlign w:val="center"/>
            <w:hideMark/>
          </w:tcPr>
          <w:p w14:paraId="7C4618E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8E5" w14:textId="77777777">
        <w:trPr>
          <w:trHeight w:val="330"/>
        </w:trPr>
        <w:tc>
          <w:tcPr>
            <w:tcW w:w="7100" w:type="dxa"/>
            <w:tcBorders>
              <w:top w:val="nil"/>
              <w:left w:val="nil"/>
              <w:bottom w:val="nil"/>
              <w:right w:val="nil"/>
            </w:tcBorders>
            <w:shd w:val="clear" w:color="auto" w:fill="auto"/>
            <w:vAlign w:val="center"/>
            <w:hideMark/>
          </w:tcPr>
          <w:p w14:paraId="7C4618E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8E7" w14:textId="77777777">
        <w:trPr>
          <w:trHeight w:val="330"/>
        </w:trPr>
        <w:tc>
          <w:tcPr>
            <w:tcW w:w="7100" w:type="dxa"/>
            <w:tcBorders>
              <w:top w:val="nil"/>
              <w:left w:val="nil"/>
              <w:bottom w:val="nil"/>
              <w:right w:val="nil"/>
            </w:tcBorders>
            <w:shd w:val="clear" w:color="auto" w:fill="auto"/>
            <w:vAlign w:val="center"/>
            <w:hideMark/>
          </w:tcPr>
          <w:p w14:paraId="7C4618E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8E9" w14:textId="77777777">
        <w:trPr>
          <w:trHeight w:val="330"/>
        </w:trPr>
        <w:tc>
          <w:tcPr>
            <w:tcW w:w="7100" w:type="dxa"/>
            <w:tcBorders>
              <w:top w:val="nil"/>
              <w:left w:val="nil"/>
              <w:bottom w:val="nil"/>
              <w:right w:val="nil"/>
            </w:tcBorders>
            <w:shd w:val="clear" w:color="auto" w:fill="auto"/>
            <w:vAlign w:val="center"/>
            <w:hideMark/>
          </w:tcPr>
          <w:p w14:paraId="7C4618E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8EB" w14:textId="77777777">
        <w:trPr>
          <w:trHeight w:val="330"/>
        </w:trPr>
        <w:tc>
          <w:tcPr>
            <w:tcW w:w="7100" w:type="dxa"/>
            <w:tcBorders>
              <w:top w:val="nil"/>
              <w:left w:val="nil"/>
              <w:bottom w:val="nil"/>
              <w:right w:val="nil"/>
            </w:tcBorders>
            <w:shd w:val="clear" w:color="auto" w:fill="auto"/>
            <w:vAlign w:val="center"/>
            <w:hideMark/>
          </w:tcPr>
          <w:p w14:paraId="7C4618E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8ED" w14:textId="77777777">
        <w:trPr>
          <w:trHeight w:val="330"/>
        </w:trPr>
        <w:tc>
          <w:tcPr>
            <w:tcW w:w="7100" w:type="dxa"/>
            <w:tcBorders>
              <w:top w:val="nil"/>
              <w:left w:val="nil"/>
              <w:bottom w:val="nil"/>
              <w:right w:val="nil"/>
            </w:tcBorders>
            <w:shd w:val="clear" w:color="auto" w:fill="auto"/>
            <w:vAlign w:val="center"/>
            <w:hideMark/>
          </w:tcPr>
          <w:p w14:paraId="7C4618E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172 ως έχει     ΚΑΤΑ ΠΛΕΙΟΨΗΦΙΑ</w:t>
            </w:r>
          </w:p>
        </w:tc>
      </w:tr>
      <w:tr w:rsidR="00D41D4C" w14:paraId="7C4618EF" w14:textId="77777777">
        <w:trPr>
          <w:trHeight w:val="330"/>
        </w:trPr>
        <w:tc>
          <w:tcPr>
            <w:tcW w:w="7100" w:type="dxa"/>
            <w:tcBorders>
              <w:top w:val="nil"/>
              <w:left w:val="nil"/>
              <w:bottom w:val="nil"/>
              <w:right w:val="nil"/>
            </w:tcBorders>
            <w:shd w:val="clear" w:color="auto" w:fill="auto"/>
            <w:vAlign w:val="center"/>
            <w:hideMark/>
          </w:tcPr>
          <w:p w14:paraId="7C4618E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8F1" w14:textId="77777777">
        <w:trPr>
          <w:trHeight w:val="330"/>
        </w:trPr>
        <w:tc>
          <w:tcPr>
            <w:tcW w:w="7100" w:type="dxa"/>
            <w:tcBorders>
              <w:top w:val="nil"/>
              <w:left w:val="nil"/>
              <w:bottom w:val="nil"/>
              <w:right w:val="nil"/>
            </w:tcBorders>
            <w:shd w:val="clear" w:color="auto" w:fill="auto"/>
            <w:vAlign w:val="center"/>
            <w:hideMark/>
          </w:tcPr>
          <w:p w14:paraId="7C4618F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8F3" w14:textId="77777777">
        <w:trPr>
          <w:trHeight w:val="330"/>
        </w:trPr>
        <w:tc>
          <w:tcPr>
            <w:tcW w:w="7100" w:type="dxa"/>
            <w:tcBorders>
              <w:top w:val="nil"/>
              <w:left w:val="nil"/>
              <w:bottom w:val="nil"/>
              <w:right w:val="nil"/>
            </w:tcBorders>
            <w:shd w:val="clear" w:color="auto" w:fill="auto"/>
            <w:vAlign w:val="center"/>
            <w:hideMark/>
          </w:tcPr>
          <w:p w14:paraId="7C4618F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8F5" w14:textId="77777777">
        <w:trPr>
          <w:trHeight w:val="345"/>
        </w:trPr>
        <w:tc>
          <w:tcPr>
            <w:tcW w:w="7100" w:type="dxa"/>
            <w:tcBorders>
              <w:top w:val="nil"/>
              <w:left w:val="nil"/>
              <w:bottom w:val="nil"/>
              <w:right w:val="nil"/>
            </w:tcBorders>
            <w:shd w:val="clear" w:color="auto" w:fill="auto"/>
            <w:vAlign w:val="center"/>
            <w:hideMark/>
          </w:tcPr>
          <w:p w14:paraId="7C4618F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8F7" w14:textId="77777777">
        <w:trPr>
          <w:trHeight w:val="330"/>
        </w:trPr>
        <w:tc>
          <w:tcPr>
            <w:tcW w:w="7100" w:type="dxa"/>
            <w:tcBorders>
              <w:top w:val="nil"/>
              <w:left w:val="nil"/>
              <w:bottom w:val="nil"/>
              <w:right w:val="nil"/>
            </w:tcBorders>
            <w:shd w:val="clear" w:color="auto" w:fill="auto"/>
            <w:vAlign w:val="center"/>
            <w:hideMark/>
          </w:tcPr>
          <w:p w14:paraId="7C4618F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8F9" w14:textId="77777777">
        <w:trPr>
          <w:trHeight w:val="330"/>
        </w:trPr>
        <w:tc>
          <w:tcPr>
            <w:tcW w:w="7100" w:type="dxa"/>
            <w:tcBorders>
              <w:top w:val="nil"/>
              <w:left w:val="nil"/>
              <w:bottom w:val="nil"/>
              <w:right w:val="nil"/>
            </w:tcBorders>
            <w:shd w:val="clear" w:color="auto" w:fill="auto"/>
            <w:vAlign w:val="center"/>
            <w:hideMark/>
          </w:tcPr>
          <w:p w14:paraId="7C4618F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8FB" w14:textId="77777777">
        <w:trPr>
          <w:trHeight w:val="330"/>
        </w:trPr>
        <w:tc>
          <w:tcPr>
            <w:tcW w:w="7100" w:type="dxa"/>
            <w:tcBorders>
              <w:top w:val="nil"/>
              <w:left w:val="nil"/>
              <w:bottom w:val="nil"/>
              <w:right w:val="nil"/>
            </w:tcBorders>
            <w:shd w:val="clear" w:color="auto" w:fill="auto"/>
            <w:vAlign w:val="center"/>
            <w:hideMark/>
          </w:tcPr>
          <w:p w14:paraId="7C4618F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173 όπως τροπ.     ΚΑΤΑ ΠΛΕΙΟΨΗΦΙΑ</w:t>
            </w:r>
          </w:p>
        </w:tc>
      </w:tr>
      <w:tr w:rsidR="00D41D4C" w14:paraId="7C4618FD" w14:textId="77777777">
        <w:trPr>
          <w:trHeight w:val="330"/>
        </w:trPr>
        <w:tc>
          <w:tcPr>
            <w:tcW w:w="7100" w:type="dxa"/>
            <w:tcBorders>
              <w:top w:val="nil"/>
              <w:left w:val="nil"/>
              <w:bottom w:val="nil"/>
              <w:right w:val="nil"/>
            </w:tcBorders>
            <w:shd w:val="clear" w:color="auto" w:fill="auto"/>
            <w:vAlign w:val="center"/>
            <w:hideMark/>
          </w:tcPr>
          <w:p w14:paraId="7C4618F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8FF" w14:textId="77777777">
        <w:trPr>
          <w:trHeight w:val="330"/>
        </w:trPr>
        <w:tc>
          <w:tcPr>
            <w:tcW w:w="7100" w:type="dxa"/>
            <w:tcBorders>
              <w:top w:val="nil"/>
              <w:left w:val="nil"/>
              <w:bottom w:val="nil"/>
              <w:right w:val="nil"/>
            </w:tcBorders>
            <w:shd w:val="clear" w:color="auto" w:fill="auto"/>
            <w:vAlign w:val="center"/>
            <w:hideMark/>
          </w:tcPr>
          <w:p w14:paraId="7C4618F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901" w14:textId="77777777">
        <w:trPr>
          <w:trHeight w:val="330"/>
        </w:trPr>
        <w:tc>
          <w:tcPr>
            <w:tcW w:w="7100" w:type="dxa"/>
            <w:tcBorders>
              <w:top w:val="nil"/>
              <w:left w:val="nil"/>
              <w:bottom w:val="nil"/>
              <w:right w:val="nil"/>
            </w:tcBorders>
            <w:shd w:val="clear" w:color="auto" w:fill="auto"/>
            <w:vAlign w:val="center"/>
            <w:hideMark/>
          </w:tcPr>
          <w:p w14:paraId="7C46190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903" w14:textId="77777777">
        <w:trPr>
          <w:trHeight w:val="330"/>
        </w:trPr>
        <w:tc>
          <w:tcPr>
            <w:tcW w:w="7100" w:type="dxa"/>
            <w:tcBorders>
              <w:top w:val="nil"/>
              <w:left w:val="nil"/>
              <w:bottom w:val="nil"/>
              <w:right w:val="nil"/>
            </w:tcBorders>
            <w:shd w:val="clear" w:color="auto" w:fill="auto"/>
            <w:vAlign w:val="center"/>
            <w:hideMark/>
          </w:tcPr>
          <w:p w14:paraId="7C46190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905" w14:textId="77777777">
        <w:trPr>
          <w:trHeight w:val="330"/>
        </w:trPr>
        <w:tc>
          <w:tcPr>
            <w:tcW w:w="7100" w:type="dxa"/>
            <w:tcBorders>
              <w:top w:val="nil"/>
              <w:left w:val="nil"/>
              <w:bottom w:val="nil"/>
              <w:right w:val="nil"/>
            </w:tcBorders>
            <w:shd w:val="clear" w:color="auto" w:fill="auto"/>
            <w:vAlign w:val="center"/>
            <w:hideMark/>
          </w:tcPr>
          <w:p w14:paraId="7C46190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907" w14:textId="77777777">
        <w:trPr>
          <w:trHeight w:val="330"/>
        </w:trPr>
        <w:tc>
          <w:tcPr>
            <w:tcW w:w="7100" w:type="dxa"/>
            <w:tcBorders>
              <w:top w:val="nil"/>
              <w:left w:val="nil"/>
              <w:bottom w:val="nil"/>
              <w:right w:val="nil"/>
            </w:tcBorders>
            <w:shd w:val="clear" w:color="auto" w:fill="auto"/>
            <w:vAlign w:val="center"/>
            <w:hideMark/>
          </w:tcPr>
          <w:p w14:paraId="7C46190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909" w14:textId="77777777">
        <w:trPr>
          <w:trHeight w:val="345"/>
        </w:trPr>
        <w:tc>
          <w:tcPr>
            <w:tcW w:w="7100" w:type="dxa"/>
            <w:tcBorders>
              <w:top w:val="nil"/>
              <w:left w:val="nil"/>
              <w:bottom w:val="nil"/>
              <w:right w:val="nil"/>
            </w:tcBorders>
            <w:shd w:val="clear" w:color="auto" w:fill="auto"/>
            <w:vAlign w:val="center"/>
            <w:hideMark/>
          </w:tcPr>
          <w:p w14:paraId="7C46190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174 ως έχει     ΚΑΤΑ </w:t>
            </w:r>
            <w:r>
              <w:rPr>
                <w:rFonts w:ascii="Calibri" w:eastAsia="Times New Roman" w:hAnsi="Calibri" w:cs="Calibri"/>
                <w:color w:val="000000"/>
                <w:szCs w:val="24"/>
              </w:rPr>
              <w:t>ΠΛΕΙΟΨΗΦΙΑ</w:t>
            </w:r>
          </w:p>
        </w:tc>
      </w:tr>
      <w:tr w:rsidR="00D41D4C" w14:paraId="7C46190B" w14:textId="77777777">
        <w:trPr>
          <w:trHeight w:val="330"/>
        </w:trPr>
        <w:tc>
          <w:tcPr>
            <w:tcW w:w="7100" w:type="dxa"/>
            <w:tcBorders>
              <w:top w:val="nil"/>
              <w:left w:val="nil"/>
              <w:bottom w:val="nil"/>
              <w:right w:val="nil"/>
            </w:tcBorders>
            <w:shd w:val="clear" w:color="auto" w:fill="auto"/>
            <w:vAlign w:val="center"/>
            <w:hideMark/>
          </w:tcPr>
          <w:p w14:paraId="7C46190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90D" w14:textId="77777777">
        <w:trPr>
          <w:trHeight w:val="330"/>
        </w:trPr>
        <w:tc>
          <w:tcPr>
            <w:tcW w:w="7100" w:type="dxa"/>
            <w:tcBorders>
              <w:top w:val="nil"/>
              <w:left w:val="nil"/>
              <w:bottom w:val="nil"/>
              <w:right w:val="nil"/>
            </w:tcBorders>
            <w:shd w:val="clear" w:color="auto" w:fill="auto"/>
            <w:vAlign w:val="center"/>
            <w:hideMark/>
          </w:tcPr>
          <w:p w14:paraId="7C46190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90F" w14:textId="77777777">
        <w:trPr>
          <w:trHeight w:val="330"/>
        </w:trPr>
        <w:tc>
          <w:tcPr>
            <w:tcW w:w="7100" w:type="dxa"/>
            <w:tcBorders>
              <w:top w:val="nil"/>
              <w:left w:val="nil"/>
              <w:bottom w:val="nil"/>
              <w:right w:val="nil"/>
            </w:tcBorders>
            <w:shd w:val="clear" w:color="auto" w:fill="auto"/>
            <w:vAlign w:val="center"/>
            <w:hideMark/>
          </w:tcPr>
          <w:p w14:paraId="7C46190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911" w14:textId="77777777">
        <w:trPr>
          <w:trHeight w:val="330"/>
        </w:trPr>
        <w:tc>
          <w:tcPr>
            <w:tcW w:w="7100" w:type="dxa"/>
            <w:tcBorders>
              <w:top w:val="nil"/>
              <w:left w:val="nil"/>
              <w:bottom w:val="nil"/>
              <w:right w:val="nil"/>
            </w:tcBorders>
            <w:shd w:val="clear" w:color="auto" w:fill="auto"/>
            <w:vAlign w:val="center"/>
            <w:hideMark/>
          </w:tcPr>
          <w:p w14:paraId="7C46191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913" w14:textId="77777777">
        <w:trPr>
          <w:trHeight w:val="345"/>
        </w:trPr>
        <w:tc>
          <w:tcPr>
            <w:tcW w:w="7100" w:type="dxa"/>
            <w:tcBorders>
              <w:top w:val="nil"/>
              <w:left w:val="nil"/>
              <w:bottom w:val="nil"/>
              <w:right w:val="nil"/>
            </w:tcBorders>
            <w:shd w:val="clear" w:color="auto" w:fill="auto"/>
            <w:vAlign w:val="center"/>
            <w:hideMark/>
          </w:tcPr>
          <w:p w14:paraId="7C46191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915" w14:textId="77777777">
        <w:trPr>
          <w:trHeight w:val="330"/>
        </w:trPr>
        <w:tc>
          <w:tcPr>
            <w:tcW w:w="7100" w:type="dxa"/>
            <w:tcBorders>
              <w:top w:val="nil"/>
              <w:left w:val="nil"/>
              <w:bottom w:val="nil"/>
              <w:right w:val="nil"/>
            </w:tcBorders>
            <w:shd w:val="clear" w:color="auto" w:fill="auto"/>
            <w:vAlign w:val="center"/>
            <w:hideMark/>
          </w:tcPr>
          <w:p w14:paraId="7C46191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917" w14:textId="77777777">
        <w:trPr>
          <w:trHeight w:val="330"/>
        </w:trPr>
        <w:tc>
          <w:tcPr>
            <w:tcW w:w="7100" w:type="dxa"/>
            <w:tcBorders>
              <w:top w:val="nil"/>
              <w:left w:val="nil"/>
              <w:bottom w:val="nil"/>
              <w:right w:val="nil"/>
            </w:tcBorders>
            <w:shd w:val="clear" w:color="auto" w:fill="auto"/>
            <w:vAlign w:val="center"/>
            <w:hideMark/>
          </w:tcPr>
          <w:p w14:paraId="7C46191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175 ως έχει     ΚΑΤΑ ΠΛΕΙΟΨΗΦΙΑ</w:t>
            </w:r>
          </w:p>
        </w:tc>
      </w:tr>
      <w:tr w:rsidR="00D41D4C" w14:paraId="7C461919" w14:textId="77777777">
        <w:trPr>
          <w:trHeight w:val="330"/>
        </w:trPr>
        <w:tc>
          <w:tcPr>
            <w:tcW w:w="7100" w:type="dxa"/>
            <w:tcBorders>
              <w:top w:val="nil"/>
              <w:left w:val="nil"/>
              <w:bottom w:val="nil"/>
              <w:right w:val="nil"/>
            </w:tcBorders>
            <w:shd w:val="clear" w:color="auto" w:fill="auto"/>
            <w:vAlign w:val="center"/>
            <w:hideMark/>
          </w:tcPr>
          <w:p w14:paraId="7C46191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D41D4C" w14:paraId="7C46191B" w14:textId="77777777">
        <w:trPr>
          <w:trHeight w:val="330"/>
        </w:trPr>
        <w:tc>
          <w:tcPr>
            <w:tcW w:w="7100" w:type="dxa"/>
            <w:tcBorders>
              <w:top w:val="nil"/>
              <w:left w:val="nil"/>
              <w:bottom w:val="nil"/>
              <w:right w:val="nil"/>
            </w:tcBorders>
            <w:shd w:val="clear" w:color="auto" w:fill="auto"/>
            <w:vAlign w:val="center"/>
            <w:hideMark/>
          </w:tcPr>
          <w:p w14:paraId="7C46191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91D" w14:textId="77777777">
        <w:trPr>
          <w:trHeight w:val="330"/>
        </w:trPr>
        <w:tc>
          <w:tcPr>
            <w:tcW w:w="7100" w:type="dxa"/>
            <w:tcBorders>
              <w:top w:val="nil"/>
              <w:left w:val="nil"/>
              <w:bottom w:val="nil"/>
              <w:right w:val="nil"/>
            </w:tcBorders>
            <w:shd w:val="clear" w:color="auto" w:fill="auto"/>
            <w:vAlign w:val="center"/>
            <w:hideMark/>
          </w:tcPr>
          <w:p w14:paraId="7C46191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91F" w14:textId="77777777">
        <w:trPr>
          <w:trHeight w:val="330"/>
        </w:trPr>
        <w:tc>
          <w:tcPr>
            <w:tcW w:w="7100" w:type="dxa"/>
            <w:tcBorders>
              <w:top w:val="nil"/>
              <w:left w:val="nil"/>
              <w:bottom w:val="nil"/>
              <w:right w:val="nil"/>
            </w:tcBorders>
            <w:shd w:val="clear" w:color="auto" w:fill="auto"/>
            <w:vAlign w:val="center"/>
            <w:hideMark/>
          </w:tcPr>
          <w:p w14:paraId="7C46191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921" w14:textId="77777777">
        <w:trPr>
          <w:trHeight w:val="330"/>
        </w:trPr>
        <w:tc>
          <w:tcPr>
            <w:tcW w:w="7100" w:type="dxa"/>
            <w:tcBorders>
              <w:top w:val="nil"/>
              <w:left w:val="nil"/>
              <w:bottom w:val="nil"/>
              <w:right w:val="nil"/>
            </w:tcBorders>
            <w:shd w:val="clear" w:color="auto" w:fill="auto"/>
            <w:vAlign w:val="center"/>
            <w:hideMark/>
          </w:tcPr>
          <w:p w14:paraId="7C46192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923" w14:textId="77777777">
        <w:trPr>
          <w:trHeight w:val="330"/>
        </w:trPr>
        <w:tc>
          <w:tcPr>
            <w:tcW w:w="7100" w:type="dxa"/>
            <w:tcBorders>
              <w:top w:val="nil"/>
              <w:left w:val="nil"/>
              <w:bottom w:val="nil"/>
              <w:right w:val="nil"/>
            </w:tcBorders>
            <w:shd w:val="clear" w:color="auto" w:fill="auto"/>
            <w:vAlign w:val="center"/>
            <w:hideMark/>
          </w:tcPr>
          <w:p w14:paraId="7C46192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925" w14:textId="77777777">
        <w:trPr>
          <w:trHeight w:val="330"/>
        </w:trPr>
        <w:tc>
          <w:tcPr>
            <w:tcW w:w="7100" w:type="dxa"/>
            <w:tcBorders>
              <w:top w:val="nil"/>
              <w:left w:val="nil"/>
              <w:bottom w:val="nil"/>
              <w:right w:val="nil"/>
            </w:tcBorders>
            <w:shd w:val="clear" w:color="auto" w:fill="auto"/>
            <w:vAlign w:val="center"/>
            <w:hideMark/>
          </w:tcPr>
          <w:p w14:paraId="7C46192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176 ως έχει     ΚΑΤΑ ΠΛΕΙΟΨΗΦΙΑ</w:t>
            </w:r>
          </w:p>
        </w:tc>
      </w:tr>
      <w:tr w:rsidR="00D41D4C" w14:paraId="7C461927" w14:textId="77777777">
        <w:trPr>
          <w:trHeight w:val="330"/>
        </w:trPr>
        <w:tc>
          <w:tcPr>
            <w:tcW w:w="7100" w:type="dxa"/>
            <w:tcBorders>
              <w:top w:val="nil"/>
              <w:left w:val="nil"/>
              <w:bottom w:val="nil"/>
              <w:right w:val="nil"/>
            </w:tcBorders>
            <w:shd w:val="clear" w:color="auto" w:fill="auto"/>
            <w:vAlign w:val="center"/>
            <w:hideMark/>
          </w:tcPr>
          <w:p w14:paraId="7C46192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929" w14:textId="77777777">
        <w:trPr>
          <w:trHeight w:val="330"/>
        </w:trPr>
        <w:tc>
          <w:tcPr>
            <w:tcW w:w="7100" w:type="dxa"/>
            <w:tcBorders>
              <w:top w:val="nil"/>
              <w:left w:val="nil"/>
              <w:bottom w:val="nil"/>
              <w:right w:val="nil"/>
            </w:tcBorders>
            <w:shd w:val="clear" w:color="auto" w:fill="auto"/>
            <w:vAlign w:val="center"/>
            <w:hideMark/>
          </w:tcPr>
          <w:p w14:paraId="7C46192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Ν.Δ.: </w:t>
            </w:r>
            <w:r>
              <w:rPr>
                <w:rFonts w:ascii="Calibri" w:eastAsia="Times New Roman" w:hAnsi="Calibri" w:cs="Calibri"/>
                <w:color w:val="000000"/>
                <w:szCs w:val="24"/>
              </w:rPr>
              <w:t>ΠΡΝ</w:t>
            </w:r>
          </w:p>
        </w:tc>
      </w:tr>
      <w:tr w:rsidR="00D41D4C" w14:paraId="7C46192B" w14:textId="77777777">
        <w:trPr>
          <w:trHeight w:val="330"/>
        </w:trPr>
        <w:tc>
          <w:tcPr>
            <w:tcW w:w="7100" w:type="dxa"/>
            <w:tcBorders>
              <w:top w:val="nil"/>
              <w:left w:val="nil"/>
              <w:bottom w:val="nil"/>
              <w:right w:val="nil"/>
            </w:tcBorders>
            <w:shd w:val="clear" w:color="auto" w:fill="auto"/>
            <w:vAlign w:val="center"/>
            <w:hideMark/>
          </w:tcPr>
          <w:p w14:paraId="7C46192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92D" w14:textId="77777777">
        <w:trPr>
          <w:trHeight w:val="330"/>
        </w:trPr>
        <w:tc>
          <w:tcPr>
            <w:tcW w:w="7100" w:type="dxa"/>
            <w:tcBorders>
              <w:top w:val="nil"/>
              <w:left w:val="nil"/>
              <w:bottom w:val="nil"/>
              <w:right w:val="nil"/>
            </w:tcBorders>
            <w:shd w:val="clear" w:color="auto" w:fill="auto"/>
            <w:vAlign w:val="center"/>
            <w:hideMark/>
          </w:tcPr>
          <w:p w14:paraId="7C46192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92F" w14:textId="77777777">
        <w:trPr>
          <w:trHeight w:val="330"/>
        </w:trPr>
        <w:tc>
          <w:tcPr>
            <w:tcW w:w="7100" w:type="dxa"/>
            <w:tcBorders>
              <w:top w:val="nil"/>
              <w:left w:val="nil"/>
              <w:bottom w:val="nil"/>
              <w:right w:val="nil"/>
            </w:tcBorders>
            <w:shd w:val="clear" w:color="auto" w:fill="auto"/>
            <w:vAlign w:val="center"/>
            <w:hideMark/>
          </w:tcPr>
          <w:p w14:paraId="7C46192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931" w14:textId="77777777">
        <w:trPr>
          <w:trHeight w:val="330"/>
        </w:trPr>
        <w:tc>
          <w:tcPr>
            <w:tcW w:w="7100" w:type="dxa"/>
            <w:tcBorders>
              <w:top w:val="nil"/>
              <w:left w:val="nil"/>
              <w:bottom w:val="nil"/>
              <w:right w:val="nil"/>
            </w:tcBorders>
            <w:shd w:val="clear" w:color="auto" w:fill="auto"/>
            <w:vAlign w:val="center"/>
            <w:hideMark/>
          </w:tcPr>
          <w:p w14:paraId="7C46193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933" w14:textId="77777777">
        <w:trPr>
          <w:trHeight w:val="330"/>
        </w:trPr>
        <w:tc>
          <w:tcPr>
            <w:tcW w:w="7100" w:type="dxa"/>
            <w:tcBorders>
              <w:top w:val="nil"/>
              <w:left w:val="nil"/>
              <w:bottom w:val="nil"/>
              <w:right w:val="nil"/>
            </w:tcBorders>
            <w:shd w:val="clear" w:color="auto" w:fill="auto"/>
            <w:vAlign w:val="center"/>
            <w:hideMark/>
          </w:tcPr>
          <w:p w14:paraId="7C46193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177 ως έχει     ΚΑΤΑ ΠΛΕΙΟΨΗΦΙΑ</w:t>
            </w:r>
          </w:p>
        </w:tc>
      </w:tr>
      <w:tr w:rsidR="00D41D4C" w14:paraId="7C461935" w14:textId="77777777">
        <w:trPr>
          <w:trHeight w:val="345"/>
        </w:trPr>
        <w:tc>
          <w:tcPr>
            <w:tcW w:w="7100" w:type="dxa"/>
            <w:tcBorders>
              <w:top w:val="nil"/>
              <w:left w:val="nil"/>
              <w:bottom w:val="nil"/>
              <w:right w:val="nil"/>
            </w:tcBorders>
            <w:shd w:val="clear" w:color="auto" w:fill="auto"/>
            <w:vAlign w:val="center"/>
            <w:hideMark/>
          </w:tcPr>
          <w:p w14:paraId="7C46193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937" w14:textId="77777777">
        <w:trPr>
          <w:trHeight w:val="330"/>
        </w:trPr>
        <w:tc>
          <w:tcPr>
            <w:tcW w:w="7100" w:type="dxa"/>
            <w:tcBorders>
              <w:top w:val="nil"/>
              <w:left w:val="nil"/>
              <w:bottom w:val="nil"/>
              <w:right w:val="nil"/>
            </w:tcBorders>
            <w:shd w:val="clear" w:color="auto" w:fill="auto"/>
            <w:vAlign w:val="center"/>
            <w:hideMark/>
          </w:tcPr>
          <w:p w14:paraId="7C46193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939" w14:textId="77777777">
        <w:trPr>
          <w:trHeight w:val="330"/>
        </w:trPr>
        <w:tc>
          <w:tcPr>
            <w:tcW w:w="7100" w:type="dxa"/>
            <w:tcBorders>
              <w:top w:val="nil"/>
              <w:left w:val="nil"/>
              <w:bottom w:val="nil"/>
              <w:right w:val="nil"/>
            </w:tcBorders>
            <w:shd w:val="clear" w:color="auto" w:fill="auto"/>
            <w:vAlign w:val="center"/>
            <w:hideMark/>
          </w:tcPr>
          <w:p w14:paraId="7C46193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93B" w14:textId="77777777">
        <w:trPr>
          <w:trHeight w:val="330"/>
        </w:trPr>
        <w:tc>
          <w:tcPr>
            <w:tcW w:w="7100" w:type="dxa"/>
            <w:tcBorders>
              <w:top w:val="nil"/>
              <w:left w:val="nil"/>
              <w:bottom w:val="nil"/>
              <w:right w:val="nil"/>
            </w:tcBorders>
            <w:shd w:val="clear" w:color="auto" w:fill="auto"/>
            <w:vAlign w:val="center"/>
            <w:hideMark/>
          </w:tcPr>
          <w:p w14:paraId="7C46193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93D" w14:textId="77777777">
        <w:trPr>
          <w:trHeight w:val="330"/>
        </w:trPr>
        <w:tc>
          <w:tcPr>
            <w:tcW w:w="7100" w:type="dxa"/>
            <w:tcBorders>
              <w:top w:val="nil"/>
              <w:left w:val="nil"/>
              <w:bottom w:val="nil"/>
              <w:right w:val="nil"/>
            </w:tcBorders>
            <w:shd w:val="clear" w:color="auto" w:fill="auto"/>
            <w:vAlign w:val="center"/>
            <w:hideMark/>
          </w:tcPr>
          <w:p w14:paraId="7C46193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93F" w14:textId="77777777">
        <w:trPr>
          <w:trHeight w:val="345"/>
        </w:trPr>
        <w:tc>
          <w:tcPr>
            <w:tcW w:w="7100" w:type="dxa"/>
            <w:tcBorders>
              <w:top w:val="nil"/>
              <w:left w:val="nil"/>
              <w:bottom w:val="nil"/>
              <w:right w:val="nil"/>
            </w:tcBorders>
            <w:shd w:val="clear" w:color="auto" w:fill="auto"/>
            <w:vAlign w:val="center"/>
            <w:hideMark/>
          </w:tcPr>
          <w:p w14:paraId="7C46193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941" w14:textId="77777777">
        <w:trPr>
          <w:trHeight w:val="330"/>
        </w:trPr>
        <w:tc>
          <w:tcPr>
            <w:tcW w:w="7100" w:type="dxa"/>
            <w:tcBorders>
              <w:top w:val="nil"/>
              <w:left w:val="nil"/>
              <w:bottom w:val="nil"/>
              <w:right w:val="nil"/>
            </w:tcBorders>
            <w:shd w:val="clear" w:color="auto" w:fill="auto"/>
            <w:vAlign w:val="center"/>
            <w:hideMark/>
          </w:tcPr>
          <w:p w14:paraId="7C46194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178 ως έχει     ΚΑΤΑ ΠΛΕΙΟΨΗΦΙΑ</w:t>
            </w:r>
          </w:p>
        </w:tc>
      </w:tr>
      <w:tr w:rsidR="00D41D4C" w14:paraId="7C461943" w14:textId="77777777">
        <w:trPr>
          <w:trHeight w:val="330"/>
        </w:trPr>
        <w:tc>
          <w:tcPr>
            <w:tcW w:w="7100" w:type="dxa"/>
            <w:tcBorders>
              <w:top w:val="nil"/>
              <w:left w:val="nil"/>
              <w:bottom w:val="nil"/>
              <w:right w:val="nil"/>
            </w:tcBorders>
            <w:shd w:val="clear" w:color="auto" w:fill="auto"/>
            <w:vAlign w:val="center"/>
            <w:hideMark/>
          </w:tcPr>
          <w:p w14:paraId="7C46194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945" w14:textId="77777777">
        <w:trPr>
          <w:trHeight w:val="330"/>
        </w:trPr>
        <w:tc>
          <w:tcPr>
            <w:tcW w:w="7100" w:type="dxa"/>
            <w:tcBorders>
              <w:top w:val="nil"/>
              <w:left w:val="nil"/>
              <w:bottom w:val="nil"/>
              <w:right w:val="nil"/>
            </w:tcBorders>
            <w:shd w:val="clear" w:color="auto" w:fill="auto"/>
            <w:vAlign w:val="center"/>
            <w:hideMark/>
          </w:tcPr>
          <w:p w14:paraId="7C46194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947" w14:textId="77777777">
        <w:trPr>
          <w:trHeight w:val="330"/>
        </w:trPr>
        <w:tc>
          <w:tcPr>
            <w:tcW w:w="7100" w:type="dxa"/>
            <w:tcBorders>
              <w:top w:val="nil"/>
              <w:left w:val="nil"/>
              <w:bottom w:val="nil"/>
              <w:right w:val="nil"/>
            </w:tcBorders>
            <w:shd w:val="clear" w:color="auto" w:fill="auto"/>
            <w:vAlign w:val="center"/>
            <w:hideMark/>
          </w:tcPr>
          <w:p w14:paraId="7C46194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949" w14:textId="77777777">
        <w:trPr>
          <w:trHeight w:val="330"/>
        </w:trPr>
        <w:tc>
          <w:tcPr>
            <w:tcW w:w="7100" w:type="dxa"/>
            <w:tcBorders>
              <w:top w:val="nil"/>
              <w:left w:val="nil"/>
              <w:bottom w:val="nil"/>
              <w:right w:val="nil"/>
            </w:tcBorders>
            <w:shd w:val="clear" w:color="auto" w:fill="auto"/>
            <w:vAlign w:val="center"/>
            <w:hideMark/>
          </w:tcPr>
          <w:p w14:paraId="7C46194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94B" w14:textId="77777777">
        <w:trPr>
          <w:trHeight w:val="330"/>
        </w:trPr>
        <w:tc>
          <w:tcPr>
            <w:tcW w:w="7100" w:type="dxa"/>
            <w:tcBorders>
              <w:top w:val="nil"/>
              <w:left w:val="nil"/>
              <w:bottom w:val="nil"/>
              <w:right w:val="nil"/>
            </w:tcBorders>
            <w:shd w:val="clear" w:color="auto" w:fill="auto"/>
            <w:vAlign w:val="center"/>
            <w:hideMark/>
          </w:tcPr>
          <w:p w14:paraId="7C46194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Κ.Κ.Ε: </w:t>
            </w:r>
            <w:r>
              <w:rPr>
                <w:rFonts w:ascii="Calibri" w:eastAsia="Times New Roman" w:hAnsi="Calibri" w:cs="Calibri"/>
                <w:color w:val="000000"/>
                <w:szCs w:val="24"/>
              </w:rPr>
              <w:t>ΝΑΙ</w:t>
            </w:r>
          </w:p>
        </w:tc>
      </w:tr>
      <w:tr w:rsidR="00D41D4C" w14:paraId="7C46194D" w14:textId="77777777">
        <w:trPr>
          <w:trHeight w:val="330"/>
        </w:trPr>
        <w:tc>
          <w:tcPr>
            <w:tcW w:w="7100" w:type="dxa"/>
            <w:tcBorders>
              <w:top w:val="nil"/>
              <w:left w:val="nil"/>
              <w:bottom w:val="nil"/>
              <w:right w:val="nil"/>
            </w:tcBorders>
            <w:shd w:val="clear" w:color="auto" w:fill="auto"/>
            <w:vAlign w:val="center"/>
            <w:hideMark/>
          </w:tcPr>
          <w:p w14:paraId="7C46194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94F" w14:textId="77777777">
        <w:trPr>
          <w:trHeight w:val="330"/>
        </w:trPr>
        <w:tc>
          <w:tcPr>
            <w:tcW w:w="7100" w:type="dxa"/>
            <w:tcBorders>
              <w:top w:val="nil"/>
              <w:left w:val="nil"/>
              <w:bottom w:val="nil"/>
              <w:right w:val="nil"/>
            </w:tcBorders>
            <w:shd w:val="clear" w:color="auto" w:fill="auto"/>
            <w:vAlign w:val="center"/>
            <w:hideMark/>
          </w:tcPr>
          <w:p w14:paraId="7C46194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179 ως έχει     ΚΑΤΑ ΠΛΕΙΟΨΗΦΙΑ</w:t>
            </w:r>
          </w:p>
        </w:tc>
      </w:tr>
      <w:tr w:rsidR="00D41D4C" w14:paraId="7C461951" w14:textId="77777777">
        <w:trPr>
          <w:trHeight w:val="330"/>
        </w:trPr>
        <w:tc>
          <w:tcPr>
            <w:tcW w:w="7100" w:type="dxa"/>
            <w:tcBorders>
              <w:top w:val="nil"/>
              <w:left w:val="nil"/>
              <w:bottom w:val="nil"/>
              <w:right w:val="nil"/>
            </w:tcBorders>
            <w:shd w:val="clear" w:color="auto" w:fill="auto"/>
            <w:vAlign w:val="center"/>
            <w:hideMark/>
          </w:tcPr>
          <w:p w14:paraId="7C46195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953" w14:textId="77777777">
        <w:trPr>
          <w:trHeight w:val="345"/>
        </w:trPr>
        <w:tc>
          <w:tcPr>
            <w:tcW w:w="7100" w:type="dxa"/>
            <w:tcBorders>
              <w:top w:val="nil"/>
              <w:left w:val="nil"/>
              <w:bottom w:val="nil"/>
              <w:right w:val="nil"/>
            </w:tcBorders>
            <w:shd w:val="clear" w:color="auto" w:fill="auto"/>
            <w:vAlign w:val="center"/>
            <w:hideMark/>
          </w:tcPr>
          <w:p w14:paraId="7C46195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955" w14:textId="77777777">
        <w:trPr>
          <w:trHeight w:val="330"/>
        </w:trPr>
        <w:tc>
          <w:tcPr>
            <w:tcW w:w="7100" w:type="dxa"/>
            <w:tcBorders>
              <w:top w:val="nil"/>
              <w:left w:val="nil"/>
              <w:bottom w:val="nil"/>
              <w:right w:val="nil"/>
            </w:tcBorders>
            <w:shd w:val="clear" w:color="auto" w:fill="auto"/>
            <w:vAlign w:val="center"/>
            <w:hideMark/>
          </w:tcPr>
          <w:p w14:paraId="7C46195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957" w14:textId="77777777">
        <w:trPr>
          <w:trHeight w:val="330"/>
        </w:trPr>
        <w:tc>
          <w:tcPr>
            <w:tcW w:w="7100" w:type="dxa"/>
            <w:tcBorders>
              <w:top w:val="nil"/>
              <w:left w:val="nil"/>
              <w:bottom w:val="nil"/>
              <w:right w:val="nil"/>
            </w:tcBorders>
            <w:shd w:val="clear" w:color="auto" w:fill="auto"/>
            <w:vAlign w:val="center"/>
            <w:hideMark/>
          </w:tcPr>
          <w:p w14:paraId="7C46195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959" w14:textId="77777777">
        <w:trPr>
          <w:trHeight w:val="330"/>
        </w:trPr>
        <w:tc>
          <w:tcPr>
            <w:tcW w:w="7100" w:type="dxa"/>
            <w:tcBorders>
              <w:top w:val="nil"/>
              <w:left w:val="nil"/>
              <w:bottom w:val="nil"/>
              <w:right w:val="nil"/>
            </w:tcBorders>
            <w:shd w:val="clear" w:color="auto" w:fill="auto"/>
            <w:vAlign w:val="center"/>
            <w:hideMark/>
          </w:tcPr>
          <w:p w14:paraId="7C46195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95B" w14:textId="77777777">
        <w:trPr>
          <w:trHeight w:val="330"/>
        </w:trPr>
        <w:tc>
          <w:tcPr>
            <w:tcW w:w="7100" w:type="dxa"/>
            <w:tcBorders>
              <w:top w:val="nil"/>
              <w:left w:val="nil"/>
              <w:bottom w:val="nil"/>
              <w:right w:val="nil"/>
            </w:tcBorders>
            <w:shd w:val="clear" w:color="auto" w:fill="auto"/>
            <w:vAlign w:val="center"/>
            <w:hideMark/>
          </w:tcPr>
          <w:p w14:paraId="7C46195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95D" w14:textId="77777777">
        <w:trPr>
          <w:trHeight w:val="330"/>
        </w:trPr>
        <w:tc>
          <w:tcPr>
            <w:tcW w:w="7100" w:type="dxa"/>
            <w:tcBorders>
              <w:top w:val="nil"/>
              <w:left w:val="nil"/>
              <w:bottom w:val="nil"/>
              <w:right w:val="nil"/>
            </w:tcBorders>
            <w:shd w:val="clear" w:color="auto" w:fill="auto"/>
            <w:vAlign w:val="center"/>
            <w:hideMark/>
          </w:tcPr>
          <w:p w14:paraId="7C46195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180 ως έχει     ΚΑΤΑ ΠΛΕΙΟΨΗΦΙΑ</w:t>
            </w:r>
          </w:p>
        </w:tc>
      </w:tr>
      <w:tr w:rsidR="00D41D4C" w14:paraId="7C46195F" w14:textId="77777777">
        <w:trPr>
          <w:trHeight w:val="330"/>
        </w:trPr>
        <w:tc>
          <w:tcPr>
            <w:tcW w:w="7100" w:type="dxa"/>
            <w:tcBorders>
              <w:top w:val="nil"/>
              <w:left w:val="nil"/>
              <w:bottom w:val="nil"/>
              <w:right w:val="nil"/>
            </w:tcBorders>
            <w:shd w:val="clear" w:color="auto" w:fill="auto"/>
            <w:vAlign w:val="center"/>
            <w:hideMark/>
          </w:tcPr>
          <w:p w14:paraId="7C46195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961" w14:textId="77777777">
        <w:trPr>
          <w:trHeight w:val="330"/>
        </w:trPr>
        <w:tc>
          <w:tcPr>
            <w:tcW w:w="7100" w:type="dxa"/>
            <w:tcBorders>
              <w:top w:val="nil"/>
              <w:left w:val="nil"/>
              <w:bottom w:val="nil"/>
              <w:right w:val="nil"/>
            </w:tcBorders>
            <w:shd w:val="clear" w:color="auto" w:fill="auto"/>
            <w:vAlign w:val="center"/>
            <w:hideMark/>
          </w:tcPr>
          <w:p w14:paraId="7C46196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963" w14:textId="77777777">
        <w:trPr>
          <w:trHeight w:val="330"/>
        </w:trPr>
        <w:tc>
          <w:tcPr>
            <w:tcW w:w="7100" w:type="dxa"/>
            <w:tcBorders>
              <w:top w:val="nil"/>
              <w:left w:val="nil"/>
              <w:bottom w:val="nil"/>
              <w:right w:val="nil"/>
            </w:tcBorders>
            <w:shd w:val="clear" w:color="auto" w:fill="auto"/>
            <w:vAlign w:val="center"/>
            <w:hideMark/>
          </w:tcPr>
          <w:p w14:paraId="7C46196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965" w14:textId="77777777">
        <w:trPr>
          <w:trHeight w:val="330"/>
        </w:trPr>
        <w:tc>
          <w:tcPr>
            <w:tcW w:w="7100" w:type="dxa"/>
            <w:tcBorders>
              <w:top w:val="nil"/>
              <w:left w:val="nil"/>
              <w:bottom w:val="nil"/>
              <w:right w:val="nil"/>
            </w:tcBorders>
            <w:shd w:val="clear" w:color="auto" w:fill="auto"/>
            <w:vAlign w:val="center"/>
            <w:hideMark/>
          </w:tcPr>
          <w:p w14:paraId="7C46196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967" w14:textId="77777777">
        <w:trPr>
          <w:trHeight w:val="330"/>
        </w:trPr>
        <w:tc>
          <w:tcPr>
            <w:tcW w:w="7100" w:type="dxa"/>
            <w:tcBorders>
              <w:top w:val="nil"/>
              <w:left w:val="nil"/>
              <w:bottom w:val="nil"/>
              <w:right w:val="nil"/>
            </w:tcBorders>
            <w:shd w:val="clear" w:color="auto" w:fill="auto"/>
            <w:vAlign w:val="center"/>
            <w:hideMark/>
          </w:tcPr>
          <w:p w14:paraId="7C46196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969" w14:textId="77777777">
        <w:trPr>
          <w:trHeight w:val="330"/>
        </w:trPr>
        <w:tc>
          <w:tcPr>
            <w:tcW w:w="7100" w:type="dxa"/>
            <w:tcBorders>
              <w:top w:val="nil"/>
              <w:left w:val="nil"/>
              <w:bottom w:val="nil"/>
              <w:right w:val="nil"/>
            </w:tcBorders>
            <w:shd w:val="clear" w:color="auto" w:fill="auto"/>
            <w:vAlign w:val="center"/>
            <w:hideMark/>
          </w:tcPr>
          <w:p w14:paraId="7C46196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ΕΝ. ΚΕΝΤΡΩΩΝ: -</w:t>
            </w:r>
          </w:p>
        </w:tc>
      </w:tr>
      <w:tr w:rsidR="00D41D4C" w14:paraId="7C46196B" w14:textId="77777777">
        <w:trPr>
          <w:trHeight w:val="330"/>
        </w:trPr>
        <w:tc>
          <w:tcPr>
            <w:tcW w:w="7100" w:type="dxa"/>
            <w:tcBorders>
              <w:top w:val="nil"/>
              <w:left w:val="nil"/>
              <w:bottom w:val="nil"/>
              <w:right w:val="nil"/>
            </w:tcBorders>
            <w:shd w:val="clear" w:color="auto" w:fill="auto"/>
            <w:vAlign w:val="center"/>
            <w:hideMark/>
          </w:tcPr>
          <w:p w14:paraId="7C46196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181 </w:t>
            </w:r>
            <w:r>
              <w:rPr>
                <w:rFonts w:ascii="Calibri" w:eastAsia="Times New Roman" w:hAnsi="Calibri" w:cs="Calibri"/>
                <w:color w:val="000000"/>
                <w:szCs w:val="24"/>
              </w:rPr>
              <w:t>ως έχει     ΚΑΤΑ ΠΛΕΙΟΨΗΦΙΑ</w:t>
            </w:r>
          </w:p>
        </w:tc>
      </w:tr>
      <w:tr w:rsidR="00D41D4C" w14:paraId="7C46196D" w14:textId="77777777">
        <w:trPr>
          <w:trHeight w:val="330"/>
        </w:trPr>
        <w:tc>
          <w:tcPr>
            <w:tcW w:w="7100" w:type="dxa"/>
            <w:tcBorders>
              <w:top w:val="nil"/>
              <w:left w:val="nil"/>
              <w:bottom w:val="nil"/>
              <w:right w:val="nil"/>
            </w:tcBorders>
            <w:shd w:val="clear" w:color="auto" w:fill="auto"/>
            <w:vAlign w:val="center"/>
            <w:hideMark/>
          </w:tcPr>
          <w:p w14:paraId="7C46196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96F" w14:textId="77777777">
        <w:trPr>
          <w:trHeight w:val="330"/>
        </w:trPr>
        <w:tc>
          <w:tcPr>
            <w:tcW w:w="7100" w:type="dxa"/>
            <w:tcBorders>
              <w:top w:val="nil"/>
              <w:left w:val="nil"/>
              <w:bottom w:val="nil"/>
              <w:right w:val="nil"/>
            </w:tcBorders>
            <w:shd w:val="clear" w:color="auto" w:fill="auto"/>
            <w:vAlign w:val="center"/>
            <w:hideMark/>
          </w:tcPr>
          <w:p w14:paraId="7C46196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971" w14:textId="77777777">
        <w:trPr>
          <w:trHeight w:val="330"/>
        </w:trPr>
        <w:tc>
          <w:tcPr>
            <w:tcW w:w="7100" w:type="dxa"/>
            <w:tcBorders>
              <w:top w:val="nil"/>
              <w:left w:val="nil"/>
              <w:bottom w:val="nil"/>
              <w:right w:val="nil"/>
            </w:tcBorders>
            <w:shd w:val="clear" w:color="auto" w:fill="auto"/>
            <w:vAlign w:val="center"/>
            <w:hideMark/>
          </w:tcPr>
          <w:p w14:paraId="7C46197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973" w14:textId="77777777">
        <w:trPr>
          <w:trHeight w:val="330"/>
        </w:trPr>
        <w:tc>
          <w:tcPr>
            <w:tcW w:w="7100" w:type="dxa"/>
            <w:tcBorders>
              <w:top w:val="nil"/>
              <w:left w:val="nil"/>
              <w:bottom w:val="nil"/>
              <w:right w:val="nil"/>
            </w:tcBorders>
            <w:shd w:val="clear" w:color="auto" w:fill="auto"/>
            <w:vAlign w:val="center"/>
            <w:hideMark/>
          </w:tcPr>
          <w:p w14:paraId="7C46197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975" w14:textId="77777777">
        <w:trPr>
          <w:trHeight w:val="330"/>
        </w:trPr>
        <w:tc>
          <w:tcPr>
            <w:tcW w:w="7100" w:type="dxa"/>
            <w:tcBorders>
              <w:top w:val="nil"/>
              <w:left w:val="nil"/>
              <w:bottom w:val="nil"/>
              <w:right w:val="nil"/>
            </w:tcBorders>
            <w:shd w:val="clear" w:color="auto" w:fill="auto"/>
            <w:vAlign w:val="center"/>
            <w:hideMark/>
          </w:tcPr>
          <w:p w14:paraId="7C46197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977" w14:textId="77777777">
        <w:trPr>
          <w:trHeight w:val="330"/>
        </w:trPr>
        <w:tc>
          <w:tcPr>
            <w:tcW w:w="7100" w:type="dxa"/>
            <w:tcBorders>
              <w:top w:val="nil"/>
              <w:left w:val="nil"/>
              <w:bottom w:val="nil"/>
              <w:right w:val="nil"/>
            </w:tcBorders>
            <w:shd w:val="clear" w:color="auto" w:fill="auto"/>
            <w:vAlign w:val="center"/>
            <w:hideMark/>
          </w:tcPr>
          <w:p w14:paraId="7C46197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979" w14:textId="77777777">
        <w:trPr>
          <w:trHeight w:val="330"/>
        </w:trPr>
        <w:tc>
          <w:tcPr>
            <w:tcW w:w="7100" w:type="dxa"/>
            <w:tcBorders>
              <w:top w:val="nil"/>
              <w:left w:val="nil"/>
              <w:bottom w:val="nil"/>
              <w:right w:val="nil"/>
            </w:tcBorders>
            <w:shd w:val="clear" w:color="auto" w:fill="auto"/>
            <w:vAlign w:val="center"/>
            <w:hideMark/>
          </w:tcPr>
          <w:p w14:paraId="7C46197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182 όπως τροπ.     ΚΑΤΑ ΠΛΕΙΟΨΗΦΙΑ</w:t>
            </w:r>
          </w:p>
        </w:tc>
      </w:tr>
      <w:tr w:rsidR="00D41D4C" w14:paraId="7C46197B" w14:textId="77777777">
        <w:trPr>
          <w:trHeight w:val="330"/>
        </w:trPr>
        <w:tc>
          <w:tcPr>
            <w:tcW w:w="7100" w:type="dxa"/>
            <w:tcBorders>
              <w:top w:val="nil"/>
              <w:left w:val="nil"/>
              <w:bottom w:val="nil"/>
              <w:right w:val="nil"/>
            </w:tcBorders>
            <w:shd w:val="clear" w:color="auto" w:fill="auto"/>
            <w:vAlign w:val="center"/>
            <w:hideMark/>
          </w:tcPr>
          <w:p w14:paraId="7C46197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97D" w14:textId="77777777">
        <w:trPr>
          <w:trHeight w:val="330"/>
        </w:trPr>
        <w:tc>
          <w:tcPr>
            <w:tcW w:w="7100" w:type="dxa"/>
            <w:tcBorders>
              <w:top w:val="nil"/>
              <w:left w:val="nil"/>
              <w:bottom w:val="nil"/>
              <w:right w:val="nil"/>
            </w:tcBorders>
            <w:shd w:val="clear" w:color="auto" w:fill="auto"/>
            <w:vAlign w:val="center"/>
            <w:hideMark/>
          </w:tcPr>
          <w:p w14:paraId="7C46197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97F" w14:textId="77777777">
        <w:trPr>
          <w:trHeight w:val="345"/>
        </w:trPr>
        <w:tc>
          <w:tcPr>
            <w:tcW w:w="7100" w:type="dxa"/>
            <w:tcBorders>
              <w:top w:val="nil"/>
              <w:left w:val="nil"/>
              <w:bottom w:val="nil"/>
              <w:right w:val="nil"/>
            </w:tcBorders>
            <w:shd w:val="clear" w:color="auto" w:fill="auto"/>
            <w:vAlign w:val="center"/>
            <w:hideMark/>
          </w:tcPr>
          <w:p w14:paraId="7C46197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981" w14:textId="77777777">
        <w:trPr>
          <w:trHeight w:val="330"/>
        </w:trPr>
        <w:tc>
          <w:tcPr>
            <w:tcW w:w="7100" w:type="dxa"/>
            <w:tcBorders>
              <w:top w:val="nil"/>
              <w:left w:val="nil"/>
              <w:bottom w:val="nil"/>
              <w:right w:val="nil"/>
            </w:tcBorders>
            <w:shd w:val="clear" w:color="auto" w:fill="auto"/>
            <w:vAlign w:val="center"/>
            <w:hideMark/>
          </w:tcPr>
          <w:p w14:paraId="7C46198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983" w14:textId="77777777">
        <w:trPr>
          <w:trHeight w:val="330"/>
        </w:trPr>
        <w:tc>
          <w:tcPr>
            <w:tcW w:w="7100" w:type="dxa"/>
            <w:tcBorders>
              <w:top w:val="nil"/>
              <w:left w:val="nil"/>
              <w:bottom w:val="nil"/>
              <w:right w:val="nil"/>
            </w:tcBorders>
            <w:shd w:val="clear" w:color="auto" w:fill="auto"/>
            <w:vAlign w:val="center"/>
            <w:hideMark/>
          </w:tcPr>
          <w:p w14:paraId="7C46198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985" w14:textId="77777777">
        <w:trPr>
          <w:trHeight w:val="330"/>
        </w:trPr>
        <w:tc>
          <w:tcPr>
            <w:tcW w:w="7100" w:type="dxa"/>
            <w:tcBorders>
              <w:top w:val="nil"/>
              <w:left w:val="nil"/>
              <w:bottom w:val="nil"/>
              <w:right w:val="nil"/>
            </w:tcBorders>
            <w:shd w:val="clear" w:color="auto" w:fill="auto"/>
            <w:vAlign w:val="center"/>
            <w:hideMark/>
          </w:tcPr>
          <w:p w14:paraId="7C46198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987" w14:textId="77777777">
        <w:trPr>
          <w:trHeight w:val="330"/>
        </w:trPr>
        <w:tc>
          <w:tcPr>
            <w:tcW w:w="7100" w:type="dxa"/>
            <w:tcBorders>
              <w:top w:val="nil"/>
              <w:left w:val="nil"/>
              <w:bottom w:val="nil"/>
              <w:right w:val="nil"/>
            </w:tcBorders>
            <w:shd w:val="clear" w:color="auto" w:fill="auto"/>
            <w:vAlign w:val="center"/>
            <w:hideMark/>
          </w:tcPr>
          <w:p w14:paraId="7C46198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183 ως έχει     ΚΑΤΑ ΠΛΕΙΟΨΗΦΙΑ</w:t>
            </w:r>
          </w:p>
        </w:tc>
      </w:tr>
      <w:tr w:rsidR="00D41D4C" w14:paraId="7C461989" w14:textId="77777777">
        <w:trPr>
          <w:trHeight w:val="330"/>
        </w:trPr>
        <w:tc>
          <w:tcPr>
            <w:tcW w:w="7100" w:type="dxa"/>
            <w:tcBorders>
              <w:top w:val="nil"/>
              <w:left w:val="nil"/>
              <w:bottom w:val="nil"/>
              <w:right w:val="nil"/>
            </w:tcBorders>
            <w:shd w:val="clear" w:color="auto" w:fill="auto"/>
            <w:vAlign w:val="center"/>
            <w:hideMark/>
          </w:tcPr>
          <w:p w14:paraId="7C46198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98B" w14:textId="77777777">
        <w:trPr>
          <w:trHeight w:val="330"/>
        </w:trPr>
        <w:tc>
          <w:tcPr>
            <w:tcW w:w="7100" w:type="dxa"/>
            <w:tcBorders>
              <w:top w:val="nil"/>
              <w:left w:val="nil"/>
              <w:bottom w:val="nil"/>
              <w:right w:val="nil"/>
            </w:tcBorders>
            <w:shd w:val="clear" w:color="auto" w:fill="auto"/>
            <w:vAlign w:val="center"/>
            <w:hideMark/>
          </w:tcPr>
          <w:p w14:paraId="7C46198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98D" w14:textId="77777777">
        <w:trPr>
          <w:trHeight w:val="330"/>
        </w:trPr>
        <w:tc>
          <w:tcPr>
            <w:tcW w:w="7100" w:type="dxa"/>
            <w:tcBorders>
              <w:top w:val="nil"/>
              <w:left w:val="nil"/>
              <w:bottom w:val="nil"/>
              <w:right w:val="nil"/>
            </w:tcBorders>
            <w:shd w:val="clear" w:color="auto" w:fill="auto"/>
            <w:vAlign w:val="center"/>
            <w:hideMark/>
          </w:tcPr>
          <w:p w14:paraId="7C46198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98F" w14:textId="77777777">
        <w:trPr>
          <w:trHeight w:val="330"/>
        </w:trPr>
        <w:tc>
          <w:tcPr>
            <w:tcW w:w="7100" w:type="dxa"/>
            <w:tcBorders>
              <w:top w:val="nil"/>
              <w:left w:val="nil"/>
              <w:bottom w:val="nil"/>
              <w:right w:val="nil"/>
            </w:tcBorders>
            <w:shd w:val="clear" w:color="auto" w:fill="auto"/>
            <w:vAlign w:val="center"/>
            <w:hideMark/>
          </w:tcPr>
          <w:p w14:paraId="7C46198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991" w14:textId="77777777">
        <w:trPr>
          <w:trHeight w:val="330"/>
        </w:trPr>
        <w:tc>
          <w:tcPr>
            <w:tcW w:w="7100" w:type="dxa"/>
            <w:tcBorders>
              <w:top w:val="nil"/>
              <w:left w:val="nil"/>
              <w:bottom w:val="nil"/>
              <w:right w:val="nil"/>
            </w:tcBorders>
            <w:shd w:val="clear" w:color="auto" w:fill="auto"/>
            <w:vAlign w:val="center"/>
            <w:hideMark/>
          </w:tcPr>
          <w:p w14:paraId="7C46199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993" w14:textId="77777777">
        <w:trPr>
          <w:trHeight w:val="330"/>
        </w:trPr>
        <w:tc>
          <w:tcPr>
            <w:tcW w:w="7100" w:type="dxa"/>
            <w:tcBorders>
              <w:top w:val="nil"/>
              <w:left w:val="nil"/>
              <w:bottom w:val="nil"/>
              <w:right w:val="nil"/>
            </w:tcBorders>
            <w:shd w:val="clear" w:color="auto" w:fill="auto"/>
            <w:vAlign w:val="center"/>
            <w:hideMark/>
          </w:tcPr>
          <w:p w14:paraId="7C46199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995" w14:textId="77777777">
        <w:trPr>
          <w:trHeight w:val="330"/>
        </w:trPr>
        <w:tc>
          <w:tcPr>
            <w:tcW w:w="7100" w:type="dxa"/>
            <w:tcBorders>
              <w:top w:val="nil"/>
              <w:left w:val="nil"/>
              <w:bottom w:val="nil"/>
              <w:right w:val="nil"/>
            </w:tcBorders>
            <w:shd w:val="clear" w:color="auto" w:fill="auto"/>
            <w:vAlign w:val="center"/>
            <w:hideMark/>
          </w:tcPr>
          <w:p w14:paraId="7C46199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184 ως έχει     ΚΑΤΑ ΠΛΕΙΟΨΗΦΙΑ</w:t>
            </w:r>
          </w:p>
        </w:tc>
      </w:tr>
      <w:tr w:rsidR="00D41D4C" w14:paraId="7C461997" w14:textId="77777777">
        <w:trPr>
          <w:trHeight w:val="330"/>
        </w:trPr>
        <w:tc>
          <w:tcPr>
            <w:tcW w:w="7100" w:type="dxa"/>
            <w:tcBorders>
              <w:top w:val="nil"/>
              <w:left w:val="nil"/>
              <w:bottom w:val="nil"/>
              <w:right w:val="nil"/>
            </w:tcBorders>
            <w:shd w:val="clear" w:color="auto" w:fill="auto"/>
            <w:vAlign w:val="center"/>
            <w:hideMark/>
          </w:tcPr>
          <w:p w14:paraId="7C46199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999" w14:textId="77777777">
        <w:trPr>
          <w:trHeight w:val="330"/>
        </w:trPr>
        <w:tc>
          <w:tcPr>
            <w:tcW w:w="7100" w:type="dxa"/>
            <w:tcBorders>
              <w:top w:val="nil"/>
              <w:left w:val="nil"/>
              <w:bottom w:val="nil"/>
              <w:right w:val="nil"/>
            </w:tcBorders>
            <w:shd w:val="clear" w:color="auto" w:fill="auto"/>
            <w:vAlign w:val="center"/>
            <w:hideMark/>
          </w:tcPr>
          <w:p w14:paraId="7C46199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99B" w14:textId="77777777">
        <w:trPr>
          <w:trHeight w:val="330"/>
        </w:trPr>
        <w:tc>
          <w:tcPr>
            <w:tcW w:w="7100" w:type="dxa"/>
            <w:tcBorders>
              <w:top w:val="nil"/>
              <w:left w:val="nil"/>
              <w:bottom w:val="nil"/>
              <w:right w:val="nil"/>
            </w:tcBorders>
            <w:shd w:val="clear" w:color="auto" w:fill="auto"/>
            <w:vAlign w:val="center"/>
            <w:hideMark/>
          </w:tcPr>
          <w:p w14:paraId="7C46199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99D" w14:textId="77777777">
        <w:trPr>
          <w:trHeight w:val="345"/>
        </w:trPr>
        <w:tc>
          <w:tcPr>
            <w:tcW w:w="7100" w:type="dxa"/>
            <w:tcBorders>
              <w:top w:val="nil"/>
              <w:left w:val="nil"/>
              <w:bottom w:val="nil"/>
              <w:right w:val="nil"/>
            </w:tcBorders>
            <w:shd w:val="clear" w:color="auto" w:fill="auto"/>
            <w:vAlign w:val="center"/>
            <w:hideMark/>
          </w:tcPr>
          <w:p w14:paraId="7C46199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99F" w14:textId="77777777">
        <w:trPr>
          <w:trHeight w:val="330"/>
        </w:trPr>
        <w:tc>
          <w:tcPr>
            <w:tcW w:w="7100" w:type="dxa"/>
            <w:tcBorders>
              <w:top w:val="nil"/>
              <w:left w:val="nil"/>
              <w:bottom w:val="nil"/>
              <w:right w:val="nil"/>
            </w:tcBorders>
            <w:shd w:val="clear" w:color="auto" w:fill="auto"/>
            <w:vAlign w:val="center"/>
            <w:hideMark/>
          </w:tcPr>
          <w:p w14:paraId="7C46199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9A1" w14:textId="77777777">
        <w:trPr>
          <w:trHeight w:val="330"/>
        </w:trPr>
        <w:tc>
          <w:tcPr>
            <w:tcW w:w="7100" w:type="dxa"/>
            <w:tcBorders>
              <w:top w:val="nil"/>
              <w:left w:val="nil"/>
              <w:bottom w:val="nil"/>
              <w:right w:val="nil"/>
            </w:tcBorders>
            <w:shd w:val="clear" w:color="auto" w:fill="auto"/>
            <w:vAlign w:val="center"/>
            <w:hideMark/>
          </w:tcPr>
          <w:p w14:paraId="7C4619A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9A3" w14:textId="77777777">
        <w:trPr>
          <w:trHeight w:val="330"/>
        </w:trPr>
        <w:tc>
          <w:tcPr>
            <w:tcW w:w="7100" w:type="dxa"/>
            <w:tcBorders>
              <w:top w:val="nil"/>
              <w:left w:val="nil"/>
              <w:bottom w:val="nil"/>
              <w:right w:val="nil"/>
            </w:tcBorders>
            <w:shd w:val="clear" w:color="auto" w:fill="auto"/>
            <w:vAlign w:val="center"/>
            <w:hideMark/>
          </w:tcPr>
          <w:p w14:paraId="7C4619A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185 ως έχει     ΚΑΤΑ ΠΛΕΙΟΨΗΦΙΑ</w:t>
            </w:r>
          </w:p>
        </w:tc>
      </w:tr>
      <w:tr w:rsidR="00D41D4C" w14:paraId="7C4619A5" w14:textId="77777777">
        <w:trPr>
          <w:trHeight w:val="330"/>
        </w:trPr>
        <w:tc>
          <w:tcPr>
            <w:tcW w:w="7100" w:type="dxa"/>
            <w:tcBorders>
              <w:top w:val="nil"/>
              <w:left w:val="nil"/>
              <w:bottom w:val="nil"/>
              <w:right w:val="nil"/>
            </w:tcBorders>
            <w:shd w:val="clear" w:color="auto" w:fill="auto"/>
            <w:vAlign w:val="center"/>
            <w:hideMark/>
          </w:tcPr>
          <w:p w14:paraId="7C4619A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9A7" w14:textId="77777777">
        <w:trPr>
          <w:trHeight w:val="330"/>
        </w:trPr>
        <w:tc>
          <w:tcPr>
            <w:tcW w:w="7100" w:type="dxa"/>
            <w:tcBorders>
              <w:top w:val="nil"/>
              <w:left w:val="nil"/>
              <w:bottom w:val="nil"/>
              <w:right w:val="nil"/>
            </w:tcBorders>
            <w:shd w:val="clear" w:color="auto" w:fill="auto"/>
            <w:vAlign w:val="center"/>
            <w:hideMark/>
          </w:tcPr>
          <w:p w14:paraId="7C4619A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9A9" w14:textId="77777777">
        <w:trPr>
          <w:trHeight w:val="330"/>
        </w:trPr>
        <w:tc>
          <w:tcPr>
            <w:tcW w:w="7100" w:type="dxa"/>
            <w:tcBorders>
              <w:top w:val="nil"/>
              <w:left w:val="nil"/>
              <w:bottom w:val="nil"/>
              <w:right w:val="nil"/>
            </w:tcBorders>
            <w:shd w:val="clear" w:color="auto" w:fill="auto"/>
            <w:vAlign w:val="center"/>
            <w:hideMark/>
          </w:tcPr>
          <w:p w14:paraId="7C4619A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9AB" w14:textId="77777777">
        <w:trPr>
          <w:trHeight w:val="330"/>
        </w:trPr>
        <w:tc>
          <w:tcPr>
            <w:tcW w:w="7100" w:type="dxa"/>
            <w:tcBorders>
              <w:top w:val="nil"/>
              <w:left w:val="nil"/>
              <w:bottom w:val="nil"/>
              <w:right w:val="nil"/>
            </w:tcBorders>
            <w:shd w:val="clear" w:color="auto" w:fill="auto"/>
            <w:vAlign w:val="center"/>
            <w:hideMark/>
          </w:tcPr>
          <w:p w14:paraId="7C4619A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9AD" w14:textId="77777777">
        <w:trPr>
          <w:trHeight w:val="330"/>
        </w:trPr>
        <w:tc>
          <w:tcPr>
            <w:tcW w:w="7100" w:type="dxa"/>
            <w:tcBorders>
              <w:top w:val="nil"/>
              <w:left w:val="nil"/>
              <w:bottom w:val="nil"/>
              <w:right w:val="nil"/>
            </w:tcBorders>
            <w:shd w:val="clear" w:color="auto" w:fill="auto"/>
            <w:vAlign w:val="center"/>
            <w:hideMark/>
          </w:tcPr>
          <w:p w14:paraId="7C4619A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9AF" w14:textId="77777777">
        <w:trPr>
          <w:trHeight w:val="330"/>
        </w:trPr>
        <w:tc>
          <w:tcPr>
            <w:tcW w:w="7100" w:type="dxa"/>
            <w:tcBorders>
              <w:top w:val="nil"/>
              <w:left w:val="nil"/>
              <w:bottom w:val="nil"/>
              <w:right w:val="nil"/>
            </w:tcBorders>
            <w:shd w:val="clear" w:color="auto" w:fill="auto"/>
            <w:vAlign w:val="center"/>
            <w:hideMark/>
          </w:tcPr>
          <w:p w14:paraId="7C4619A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9B1" w14:textId="77777777">
        <w:trPr>
          <w:trHeight w:val="330"/>
        </w:trPr>
        <w:tc>
          <w:tcPr>
            <w:tcW w:w="7100" w:type="dxa"/>
            <w:tcBorders>
              <w:top w:val="nil"/>
              <w:left w:val="nil"/>
              <w:bottom w:val="nil"/>
              <w:right w:val="nil"/>
            </w:tcBorders>
            <w:shd w:val="clear" w:color="auto" w:fill="auto"/>
            <w:vAlign w:val="center"/>
            <w:hideMark/>
          </w:tcPr>
          <w:p w14:paraId="7C4619B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186 ως έχει     ΚΑΤΑ ΠΛΕΙΟΨΗΦΙΑ</w:t>
            </w:r>
          </w:p>
        </w:tc>
      </w:tr>
      <w:tr w:rsidR="00D41D4C" w14:paraId="7C4619B3" w14:textId="77777777">
        <w:trPr>
          <w:trHeight w:val="330"/>
        </w:trPr>
        <w:tc>
          <w:tcPr>
            <w:tcW w:w="7100" w:type="dxa"/>
            <w:tcBorders>
              <w:top w:val="nil"/>
              <w:left w:val="nil"/>
              <w:bottom w:val="nil"/>
              <w:right w:val="nil"/>
            </w:tcBorders>
            <w:shd w:val="clear" w:color="auto" w:fill="auto"/>
            <w:vAlign w:val="center"/>
            <w:hideMark/>
          </w:tcPr>
          <w:p w14:paraId="7C4619B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9B5" w14:textId="77777777">
        <w:trPr>
          <w:trHeight w:val="330"/>
        </w:trPr>
        <w:tc>
          <w:tcPr>
            <w:tcW w:w="7100" w:type="dxa"/>
            <w:tcBorders>
              <w:top w:val="nil"/>
              <w:left w:val="nil"/>
              <w:bottom w:val="nil"/>
              <w:right w:val="nil"/>
            </w:tcBorders>
            <w:shd w:val="clear" w:color="auto" w:fill="auto"/>
            <w:vAlign w:val="center"/>
            <w:hideMark/>
          </w:tcPr>
          <w:p w14:paraId="7C4619B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9B7" w14:textId="77777777">
        <w:trPr>
          <w:trHeight w:val="330"/>
        </w:trPr>
        <w:tc>
          <w:tcPr>
            <w:tcW w:w="7100" w:type="dxa"/>
            <w:tcBorders>
              <w:top w:val="nil"/>
              <w:left w:val="nil"/>
              <w:bottom w:val="nil"/>
              <w:right w:val="nil"/>
            </w:tcBorders>
            <w:shd w:val="clear" w:color="auto" w:fill="auto"/>
            <w:vAlign w:val="center"/>
            <w:hideMark/>
          </w:tcPr>
          <w:p w14:paraId="7C4619B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9B9" w14:textId="77777777">
        <w:trPr>
          <w:trHeight w:val="330"/>
        </w:trPr>
        <w:tc>
          <w:tcPr>
            <w:tcW w:w="7100" w:type="dxa"/>
            <w:tcBorders>
              <w:top w:val="nil"/>
              <w:left w:val="nil"/>
              <w:bottom w:val="nil"/>
              <w:right w:val="nil"/>
            </w:tcBorders>
            <w:shd w:val="clear" w:color="auto" w:fill="auto"/>
            <w:vAlign w:val="center"/>
            <w:hideMark/>
          </w:tcPr>
          <w:p w14:paraId="7C4619B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Χ.Α: OXI</w:t>
            </w:r>
          </w:p>
        </w:tc>
      </w:tr>
      <w:tr w:rsidR="00D41D4C" w14:paraId="7C4619BB" w14:textId="77777777">
        <w:trPr>
          <w:trHeight w:val="330"/>
        </w:trPr>
        <w:tc>
          <w:tcPr>
            <w:tcW w:w="7100" w:type="dxa"/>
            <w:tcBorders>
              <w:top w:val="nil"/>
              <w:left w:val="nil"/>
              <w:bottom w:val="nil"/>
              <w:right w:val="nil"/>
            </w:tcBorders>
            <w:shd w:val="clear" w:color="auto" w:fill="auto"/>
            <w:vAlign w:val="center"/>
            <w:hideMark/>
          </w:tcPr>
          <w:p w14:paraId="7C4619B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9BD" w14:textId="77777777">
        <w:trPr>
          <w:trHeight w:val="330"/>
        </w:trPr>
        <w:tc>
          <w:tcPr>
            <w:tcW w:w="7100" w:type="dxa"/>
            <w:tcBorders>
              <w:top w:val="nil"/>
              <w:left w:val="nil"/>
              <w:bottom w:val="nil"/>
              <w:right w:val="nil"/>
            </w:tcBorders>
            <w:shd w:val="clear" w:color="auto" w:fill="auto"/>
            <w:vAlign w:val="center"/>
            <w:hideMark/>
          </w:tcPr>
          <w:p w14:paraId="7C4619B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9BF" w14:textId="77777777">
        <w:trPr>
          <w:trHeight w:val="345"/>
        </w:trPr>
        <w:tc>
          <w:tcPr>
            <w:tcW w:w="7100" w:type="dxa"/>
            <w:tcBorders>
              <w:top w:val="nil"/>
              <w:left w:val="nil"/>
              <w:bottom w:val="nil"/>
              <w:right w:val="nil"/>
            </w:tcBorders>
            <w:shd w:val="clear" w:color="auto" w:fill="auto"/>
            <w:vAlign w:val="center"/>
            <w:hideMark/>
          </w:tcPr>
          <w:p w14:paraId="7C4619B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187 ως έχει     ΚΑΤΑ ΠΛΕΙΟΨΗΦΙΑ</w:t>
            </w:r>
          </w:p>
        </w:tc>
      </w:tr>
      <w:tr w:rsidR="00D41D4C" w14:paraId="7C4619C1" w14:textId="77777777">
        <w:trPr>
          <w:trHeight w:val="330"/>
        </w:trPr>
        <w:tc>
          <w:tcPr>
            <w:tcW w:w="7100" w:type="dxa"/>
            <w:tcBorders>
              <w:top w:val="nil"/>
              <w:left w:val="nil"/>
              <w:bottom w:val="nil"/>
              <w:right w:val="nil"/>
            </w:tcBorders>
            <w:shd w:val="clear" w:color="auto" w:fill="auto"/>
            <w:vAlign w:val="center"/>
            <w:hideMark/>
          </w:tcPr>
          <w:p w14:paraId="7C4619C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9C3" w14:textId="77777777">
        <w:trPr>
          <w:trHeight w:val="330"/>
        </w:trPr>
        <w:tc>
          <w:tcPr>
            <w:tcW w:w="7100" w:type="dxa"/>
            <w:tcBorders>
              <w:top w:val="nil"/>
              <w:left w:val="nil"/>
              <w:bottom w:val="nil"/>
              <w:right w:val="nil"/>
            </w:tcBorders>
            <w:shd w:val="clear" w:color="auto" w:fill="auto"/>
            <w:vAlign w:val="center"/>
            <w:hideMark/>
          </w:tcPr>
          <w:p w14:paraId="7C4619C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9C5" w14:textId="77777777">
        <w:trPr>
          <w:trHeight w:val="330"/>
        </w:trPr>
        <w:tc>
          <w:tcPr>
            <w:tcW w:w="7100" w:type="dxa"/>
            <w:tcBorders>
              <w:top w:val="nil"/>
              <w:left w:val="nil"/>
              <w:bottom w:val="nil"/>
              <w:right w:val="nil"/>
            </w:tcBorders>
            <w:shd w:val="clear" w:color="auto" w:fill="auto"/>
            <w:vAlign w:val="center"/>
            <w:hideMark/>
          </w:tcPr>
          <w:p w14:paraId="7C4619C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9C7" w14:textId="77777777">
        <w:trPr>
          <w:trHeight w:val="330"/>
        </w:trPr>
        <w:tc>
          <w:tcPr>
            <w:tcW w:w="7100" w:type="dxa"/>
            <w:tcBorders>
              <w:top w:val="nil"/>
              <w:left w:val="nil"/>
              <w:bottom w:val="nil"/>
              <w:right w:val="nil"/>
            </w:tcBorders>
            <w:shd w:val="clear" w:color="auto" w:fill="auto"/>
            <w:vAlign w:val="center"/>
            <w:hideMark/>
          </w:tcPr>
          <w:p w14:paraId="7C4619C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9C9" w14:textId="77777777">
        <w:trPr>
          <w:trHeight w:val="345"/>
        </w:trPr>
        <w:tc>
          <w:tcPr>
            <w:tcW w:w="7100" w:type="dxa"/>
            <w:tcBorders>
              <w:top w:val="nil"/>
              <w:left w:val="nil"/>
              <w:bottom w:val="nil"/>
              <w:right w:val="nil"/>
            </w:tcBorders>
            <w:shd w:val="clear" w:color="auto" w:fill="auto"/>
            <w:vAlign w:val="center"/>
            <w:hideMark/>
          </w:tcPr>
          <w:p w14:paraId="7C4619C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9CB" w14:textId="77777777">
        <w:trPr>
          <w:trHeight w:val="330"/>
        </w:trPr>
        <w:tc>
          <w:tcPr>
            <w:tcW w:w="7100" w:type="dxa"/>
            <w:tcBorders>
              <w:top w:val="nil"/>
              <w:left w:val="nil"/>
              <w:bottom w:val="nil"/>
              <w:right w:val="nil"/>
            </w:tcBorders>
            <w:shd w:val="clear" w:color="auto" w:fill="auto"/>
            <w:vAlign w:val="center"/>
            <w:hideMark/>
          </w:tcPr>
          <w:p w14:paraId="7C4619C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w:t>
            </w:r>
          </w:p>
        </w:tc>
      </w:tr>
      <w:tr w:rsidR="00D41D4C" w14:paraId="7C4619CD" w14:textId="77777777">
        <w:trPr>
          <w:trHeight w:val="330"/>
        </w:trPr>
        <w:tc>
          <w:tcPr>
            <w:tcW w:w="7100" w:type="dxa"/>
            <w:tcBorders>
              <w:top w:val="nil"/>
              <w:left w:val="nil"/>
              <w:bottom w:val="nil"/>
              <w:right w:val="nil"/>
            </w:tcBorders>
            <w:shd w:val="clear" w:color="auto" w:fill="auto"/>
            <w:vAlign w:val="center"/>
            <w:hideMark/>
          </w:tcPr>
          <w:p w14:paraId="7C4619C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188 όπως τροπ.     ΚΑΤΑ ΠΛΕΙΟΨΗΦΙΑ</w:t>
            </w:r>
          </w:p>
        </w:tc>
      </w:tr>
      <w:tr w:rsidR="00D41D4C" w14:paraId="7C4619CF" w14:textId="77777777">
        <w:trPr>
          <w:trHeight w:val="330"/>
        </w:trPr>
        <w:tc>
          <w:tcPr>
            <w:tcW w:w="7100" w:type="dxa"/>
            <w:tcBorders>
              <w:top w:val="nil"/>
              <w:left w:val="nil"/>
              <w:bottom w:val="nil"/>
              <w:right w:val="nil"/>
            </w:tcBorders>
            <w:shd w:val="clear" w:color="auto" w:fill="auto"/>
            <w:vAlign w:val="center"/>
            <w:hideMark/>
          </w:tcPr>
          <w:p w14:paraId="7C4619C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9D1" w14:textId="77777777">
        <w:trPr>
          <w:trHeight w:val="330"/>
        </w:trPr>
        <w:tc>
          <w:tcPr>
            <w:tcW w:w="7100" w:type="dxa"/>
            <w:tcBorders>
              <w:top w:val="nil"/>
              <w:left w:val="nil"/>
              <w:bottom w:val="nil"/>
              <w:right w:val="nil"/>
            </w:tcBorders>
            <w:shd w:val="clear" w:color="auto" w:fill="auto"/>
            <w:vAlign w:val="center"/>
            <w:hideMark/>
          </w:tcPr>
          <w:p w14:paraId="7C4619D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9D3" w14:textId="77777777">
        <w:trPr>
          <w:trHeight w:val="330"/>
        </w:trPr>
        <w:tc>
          <w:tcPr>
            <w:tcW w:w="7100" w:type="dxa"/>
            <w:tcBorders>
              <w:top w:val="nil"/>
              <w:left w:val="nil"/>
              <w:bottom w:val="nil"/>
              <w:right w:val="nil"/>
            </w:tcBorders>
            <w:shd w:val="clear" w:color="auto" w:fill="auto"/>
            <w:vAlign w:val="center"/>
            <w:hideMark/>
          </w:tcPr>
          <w:p w14:paraId="7C4619D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9D5" w14:textId="77777777">
        <w:trPr>
          <w:trHeight w:val="330"/>
        </w:trPr>
        <w:tc>
          <w:tcPr>
            <w:tcW w:w="7100" w:type="dxa"/>
            <w:tcBorders>
              <w:top w:val="nil"/>
              <w:left w:val="nil"/>
              <w:bottom w:val="nil"/>
              <w:right w:val="nil"/>
            </w:tcBorders>
            <w:shd w:val="clear" w:color="auto" w:fill="auto"/>
            <w:vAlign w:val="center"/>
            <w:hideMark/>
          </w:tcPr>
          <w:p w14:paraId="7C4619D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9D7" w14:textId="77777777">
        <w:trPr>
          <w:trHeight w:val="330"/>
        </w:trPr>
        <w:tc>
          <w:tcPr>
            <w:tcW w:w="7100" w:type="dxa"/>
            <w:tcBorders>
              <w:top w:val="nil"/>
              <w:left w:val="nil"/>
              <w:bottom w:val="nil"/>
              <w:right w:val="nil"/>
            </w:tcBorders>
            <w:shd w:val="clear" w:color="auto" w:fill="auto"/>
            <w:vAlign w:val="center"/>
            <w:hideMark/>
          </w:tcPr>
          <w:p w14:paraId="7C4619D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9D9" w14:textId="77777777">
        <w:trPr>
          <w:trHeight w:val="330"/>
        </w:trPr>
        <w:tc>
          <w:tcPr>
            <w:tcW w:w="7100" w:type="dxa"/>
            <w:tcBorders>
              <w:top w:val="nil"/>
              <w:left w:val="nil"/>
              <w:bottom w:val="nil"/>
              <w:right w:val="nil"/>
            </w:tcBorders>
            <w:shd w:val="clear" w:color="auto" w:fill="auto"/>
            <w:vAlign w:val="center"/>
            <w:hideMark/>
          </w:tcPr>
          <w:p w14:paraId="7C4619D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9DB" w14:textId="77777777">
        <w:trPr>
          <w:trHeight w:val="330"/>
        </w:trPr>
        <w:tc>
          <w:tcPr>
            <w:tcW w:w="7100" w:type="dxa"/>
            <w:tcBorders>
              <w:top w:val="nil"/>
              <w:left w:val="nil"/>
              <w:bottom w:val="nil"/>
              <w:right w:val="nil"/>
            </w:tcBorders>
            <w:shd w:val="clear" w:color="auto" w:fill="auto"/>
            <w:vAlign w:val="center"/>
            <w:hideMark/>
          </w:tcPr>
          <w:p w14:paraId="7C4619D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189 όπως τροπ.     ΚΑΤΑ ΠΛΕΙΟΨΗΦΙΑ</w:t>
            </w:r>
          </w:p>
        </w:tc>
      </w:tr>
      <w:tr w:rsidR="00D41D4C" w14:paraId="7C4619DD" w14:textId="77777777">
        <w:trPr>
          <w:trHeight w:val="345"/>
        </w:trPr>
        <w:tc>
          <w:tcPr>
            <w:tcW w:w="7100" w:type="dxa"/>
            <w:tcBorders>
              <w:top w:val="nil"/>
              <w:left w:val="nil"/>
              <w:bottom w:val="nil"/>
              <w:right w:val="nil"/>
            </w:tcBorders>
            <w:shd w:val="clear" w:color="auto" w:fill="auto"/>
            <w:vAlign w:val="center"/>
            <w:hideMark/>
          </w:tcPr>
          <w:p w14:paraId="7C4619D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9DF" w14:textId="77777777">
        <w:trPr>
          <w:trHeight w:val="330"/>
        </w:trPr>
        <w:tc>
          <w:tcPr>
            <w:tcW w:w="7100" w:type="dxa"/>
            <w:tcBorders>
              <w:top w:val="nil"/>
              <w:left w:val="nil"/>
              <w:bottom w:val="nil"/>
              <w:right w:val="nil"/>
            </w:tcBorders>
            <w:shd w:val="clear" w:color="auto" w:fill="auto"/>
            <w:vAlign w:val="center"/>
            <w:hideMark/>
          </w:tcPr>
          <w:p w14:paraId="7C4619D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9E1" w14:textId="77777777">
        <w:trPr>
          <w:trHeight w:val="330"/>
        </w:trPr>
        <w:tc>
          <w:tcPr>
            <w:tcW w:w="7100" w:type="dxa"/>
            <w:tcBorders>
              <w:top w:val="nil"/>
              <w:left w:val="nil"/>
              <w:bottom w:val="nil"/>
              <w:right w:val="nil"/>
            </w:tcBorders>
            <w:shd w:val="clear" w:color="auto" w:fill="auto"/>
            <w:vAlign w:val="center"/>
            <w:hideMark/>
          </w:tcPr>
          <w:p w14:paraId="7C4619E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9E3" w14:textId="77777777">
        <w:trPr>
          <w:trHeight w:val="330"/>
        </w:trPr>
        <w:tc>
          <w:tcPr>
            <w:tcW w:w="7100" w:type="dxa"/>
            <w:tcBorders>
              <w:top w:val="nil"/>
              <w:left w:val="nil"/>
              <w:bottom w:val="nil"/>
              <w:right w:val="nil"/>
            </w:tcBorders>
            <w:shd w:val="clear" w:color="auto" w:fill="auto"/>
            <w:vAlign w:val="center"/>
            <w:hideMark/>
          </w:tcPr>
          <w:p w14:paraId="7C4619E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9E5" w14:textId="77777777">
        <w:trPr>
          <w:trHeight w:val="330"/>
        </w:trPr>
        <w:tc>
          <w:tcPr>
            <w:tcW w:w="7100" w:type="dxa"/>
            <w:tcBorders>
              <w:top w:val="nil"/>
              <w:left w:val="nil"/>
              <w:bottom w:val="nil"/>
              <w:right w:val="nil"/>
            </w:tcBorders>
            <w:shd w:val="clear" w:color="auto" w:fill="auto"/>
            <w:vAlign w:val="center"/>
            <w:hideMark/>
          </w:tcPr>
          <w:p w14:paraId="7C4619E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9E7" w14:textId="77777777">
        <w:trPr>
          <w:trHeight w:val="345"/>
        </w:trPr>
        <w:tc>
          <w:tcPr>
            <w:tcW w:w="7100" w:type="dxa"/>
            <w:tcBorders>
              <w:top w:val="nil"/>
              <w:left w:val="nil"/>
              <w:bottom w:val="nil"/>
              <w:right w:val="nil"/>
            </w:tcBorders>
            <w:shd w:val="clear" w:color="auto" w:fill="auto"/>
            <w:vAlign w:val="center"/>
            <w:hideMark/>
          </w:tcPr>
          <w:p w14:paraId="7C4619E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9E9" w14:textId="77777777">
        <w:trPr>
          <w:trHeight w:val="330"/>
        </w:trPr>
        <w:tc>
          <w:tcPr>
            <w:tcW w:w="7100" w:type="dxa"/>
            <w:tcBorders>
              <w:top w:val="nil"/>
              <w:left w:val="nil"/>
              <w:bottom w:val="nil"/>
              <w:right w:val="nil"/>
            </w:tcBorders>
            <w:shd w:val="clear" w:color="auto" w:fill="auto"/>
            <w:vAlign w:val="center"/>
            <w:hideMark/>
          </w:tcPr>
          <w:p w14:paraId="7C4619E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190 ως </w:t>
            </w:r>
            <w:r>
              <w:rPr>
                <w:rFonts w:ascii="Calibri" w:eastAsia="Times New Roman" w:hAnsi="Calibri" w:cs="Calibri"/>
                <w:color w:val="000000"/>
                <w:szCs w:val="24"/>
              </w:rPr>
              <w:t>έχει     ΚΑΤΑ ΠΛΕΙΟΨΗΦΙΑ</w:t>
            </w:r>
          </w:p>
        </w:tc>
      </w:tr>
      <w:tr w:rsidR="00D41D4C" w14:paraId="7C4619EB" w14:textId="77777777">
        <w:trPr>
          <w:trHeight w:val="330"/>
        </w:trPr>
        <w:tc>
          <w:tcPr>
            <w:tcW w:w="7100" w:type="dxa"/>
            <w:tcBorders>
              <w:top w:val="nil"/>
              <w:left w:val="nil"/>
              <w:bottom w:val="nil"/>
              <w:right w:val="nil"/>
            </w:tcBorders>
            <w:shd w:val="clear" w:color="auto" w:fill="auto"/>
            <w:vAlign w:val="center"/>
            <w:hideMark/>
          </w:tcPr>
          <w:p w14:paraId="7C4619E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9ED" w14:textId="77777777">
        <w:trPr>
          <w:trHeight w:val="330"/>
        </w:trPr>
        <w:tc>
          <w:tcPr>
            <w:tcW w:w="7100" w:type="dxa"/>
            <w:tcBorders>
              <w:top w:val="nil"/>
              <w:left w:val="nil"/>
              <w:bottom w:val="nil"/>
              <w:right w:val="nil"/>
            </w:tcBorders>
            <w:shd w:val="clear" w:color="auto" w:fill="auto"/>
            <w:vAlign w:val="center"/>
            <w:hideMark/>
          </w:tcPr>
          <w:p w14:paraId="7C4619E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9EF" w14:textId="77777777">
        <w:trPr>
          <w:trHeight w:val="330"/>
        </w:trPr>
        <w:tc>
          <w:tcPr>
            <w:tcW w:w="7100" w:type="dxa"/>
            <w:tcBorders>
              <w:top w:val="nil"/>
              <w:left w:val="nil"/>
              <w:bottom w:val="nil"/>
              <w:right w:val="nil"/>
            </w:tcBorders>
            <w:shd w:val="clear" w:color="auto" w:fill="auto"/>
            <w:vAlign w:val="center"/>
            <w:hideMark/>
          </w:tcPr>
          <w:p w14:paraId="7C4619E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9F1" w14:textId="77777777">
        <w:trPr>
          <w:trHeight w:val="330"/>
        </w:trPr>
        <w:tc>
          <w:tcPr>
            <w:tcW w:w="7100" w:type="dxa"/>
            <w:tcBorders>
              <w:top w:val="nil"/>
              <w:left w:val="nil"/>
              <w:bottom w:val="nil"/>
              <w:right w:val="nil"/>
            </w:tcBorders>
            <w:shd w:val="clear" w:color="auto" w:fill="auto"/>
            <w:vAlign w:val="center"/>
            <w:hideMark/>
          </w:tcPr>
          <w:p w14:paraId="7C4619F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9F3" w14:textId="77777777">
        <w:trPr>
          <w:trHeight w:val="330"/>
        </w:trPr>
        <w:tc>
          <w:tcPr>
            <w:tcW w:w="7100" w:type="dxa"/>
            <w:tcBorders>
              <w:top w:val="nil"/>
              <w:left w:val="nil"/>
              <w:bottom w:val="nil"/>
              <w:right w:val="nil"/>
            </w:tcBorders>
            <w:shd w:val="clear" w:color="auto" w:fill="auto"/>
            <w:vAlign w:val="center"/>
            <w:hideMark/>
          </w:tcPr>
          <w:p w14:paraId="7C4619F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9F5" w14:textId="77777777">
        <w:trPr>
          <w:trHeight w:val="330"/>
        </w:trPr>
        <w:tc>
          <w:tcPr>
            <w:tcW w:w="7100" w:type="dxa"/>
            <w:tcBorders>
              <w:top w:val="nil"/>
              <w:left w:val="nil"/>
              <w:bottom w:val="nil"/>
              <w:right w:val="nil"/>
            </w:tcBorders>
            <w:shd w:val="clear" w:color="auto" w:fill="auto"/>
            <w:vAlign w:val="center"/>
            <w:hideMark/>
          </w:tcPr>
          <w:p w14:paraId="7C4619F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9F7" w14:textId="77777777">
        <w:trPr>
          <w:trHeight w:val="330"/>
        </w:trPr>
        <w:tc>
          <w:tcPr>
            <w:tcW w:w="7100" w:type="dxa"/>
            <w:tcBorders>
              <w:top w:val="nil"/>
              <w:left w:val="nil"/>
              <w:bottom w:val="nil"/>
              <w:right w:val="nil"/>
            </w:tcBorders>
            <w:shd w:val="clear" w:color="auto" w:fill="auto"/>
            <w:vAlign w:val="center"/>
            <w:hideMark/>
          </w:tcPr>
          <w:p w14:paraId="7C4619F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191 όπως τροπ.     ΚΑΤΑ ΠΛΕΙΟΨΗΦΙΑ</w:t>
            </w:r>
          </w:p>
        </w:tc>
      </w:tr>
      <w:tr w:rsidR="00D41D4C" w14:paraId="7C4619F9" w14:textId="77777777">
        <w:trPr>
          <w:trHeight w:val="330"/>
        </w:trPr>
        <w:tc>
          <w:tcPr>
            <w:tcW w:w="7100" w:type="dxa"/>
            <w:tcBorders>
              <w:top w:val="nil"/>
              <w:left w:val="nil"/>
              <w:bottom w:val="nil"/>
              <w:right w:val="nil"/>
            </w:tcBorders>
            <w:shd w:val="clear" w:color="auto" w:fill="auto"/>
            <w:vAlign w:val="center"/>
            <w:hideMark/>
          </w:tcPr>
          <w:p w14:paraId="7C4619F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9FB" w14:textId="77777777">
        <w:trPr>
          <w:trHeight w:val="330"/>
        </w:trPr>
        <w:tc>
          <w:tcPr>
            <w:tcW w:w="7100" w:type="dxa"/>
            <w:tcBorders>
              <w:top w:val="nil"/>
              <w:left w:val="nil"/>
              <w:bottom w:val="nil"/>
              <w:right w:val="nil"/>
            </w:tcBorders>
            <w:shd w:val="clear" w:color="auto" w:fill="auto"/>
            <w:vAlign w:val="center"/>
            <w:hideMark/>
          </w:tcPr>
          <w:p w14:paraId="7C4619F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9FD" w14:textId="77777777">
        <w:trPr>
          <w:trHeight w:val="330"/>
        </w:trPr>
        <w:tc>
          <w:tcPr>
            <w:tcW w:w="7100" w:type="dxa"/>
            <w:tcBorders>
              <w:top w:val="nil"/>
              <w:left w:val="nil"/>
              <w:bottom w:val="nil"/>
              <w:right w:val="nil"/>
            </w:tcBorders>
            <w:shd w:val="clear" w:color="auto" w:fill="auto"/>
            <w:vAlign w:val="center"/>
            <w:hideMark/>
          </w:tcPr>
          <w:p w14:paraId="7C4619F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9FF" w14:textId="77777777">
        <w:trPr>
          <w:trHeight w:val="330"/>
        </w:trPr>
        <w:tc>
          <w:tcPr>
            <w:tcW w:w="7100" w:type="dxa"/>
            <w:tcBorders>
              <w:top w:val="nil"/>
              <w:left w:val="nil"/>
              <w:bottom w:val="nil"/>
              <w:right w:val="nil"/>
            </w:tcBorders>
            <w:shd w:val="clear" w:color="auto" w:fill="auto"/>
            <w:vAlign w:val="center"/>
            <w:hideMark/>
          </w:tcPr>
          <w:p w14:paraId="7C4619F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A01" w14:textId="77777777">
        <w:trPr>
          <w:trHeight w:val="330"/>
        </w:trPr>
        <w:tc>
          <w:tcPr>
            <w:tcW w:w="7100" w:type="dxa"/>
            <w:tcBorders>
              <w:top w:val="nil"/>
              <w:left w:val="nil"/>
              <w:bottom w:val="nil"/>
              <w:right w:val="nil"/>
            </w:tcBorders>
            <w:shd w:val="clear" w:color="auto" w:fill="auto"/>
            <w:vAlign w:val="center"/>
            <w:hideMark/>
          </w:tcPr>
          <w:p w14:paraId="7C461A0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A03" w14:textId="77777777">
        <w:trPr>
          <w:trHeight w:val="330"/>
        </w:trPr>
        <w:tc>
          <w:tcPr>
            <w:tcW w:w="7100" w:type="dxa"/>
            <w:tcBorders>
              <w:top w:val="nil"/>
              <w:left w:val="nil"/>
              <w:bottom w:val="nil"/>
              <w:right w:val="nil"/>
            </w:tcBorders>
            <w:shd w:val="clear" w:color="auto" w:fill="auto"/>
            <w:vAlign w:val="center"/>
            <w:hideMark/>
          </w:tcPr>
          <w:p w14:paraId="7C461A0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A05" w14:textId="77777777">
        <w:trPr>
          <w:trHeight w:val="330"/>
        </w:trPr>
        <w:tc>
          <w:tcPr>
            <w:tcW w:w="7100" w:type="dxa"/>
            <w:tcBorders>
              <w:top w:val="nil"/>
              <w:left w:val="nil"/>
              <w:bottom w:val="nil"/>
              <w:right w:val="nil"/>
            </w:tcBorders>
            <w:shd w:val="clear" w:color="auto" w:fill="auto"/>
            <w:vAlign w:val="center"/>
            <w:hideMark/>
          </w:tcPr>
          <w:p w14:paraId="7C461A0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192 ως έχει     ΚΑΤΑ ΠΛΕΙΟΨΗΦΙΑ</w:t>
            </w:r>
          </w:p>
        </w:tc>
      </w:tr>
      <w:tr w:rsidR="00D41D4C" w14:paraId="7C461A07" w14:textId="77777777">
        <w:trPr>
          <w:trHeight w:val="330"/>
        </w:trPr>
        <w:tc>
          <w:tcPr>
            <w:tcW w:w="7100" w:type="dxa"/>
            <w:tcBorders>
              <w:top w:val="nil"/>
              <w:left w:val="nil"/>
              <w:bottom w:val="nil"/>
              <w:right w:val="nil"/>
            </w:tcBorders>
            <w:shd w:val="clear" w:color="auto" w:fill="auto"/>
            <w:vAlign w:val="center"/>
            <w:hideMark/>
          </w:tcPr>
          <w:p w14:paraId="7C461A0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A09" w14:textId="77777777">
        <w:trPr>
          <w:trHeight w:val="345"/>
        </w:trPr>
        <w:tc>
          <w:tcPr>
            <w:tcW w:w="7100" w:type="dxa"/>
            <w:tcBorders>
              <w:top w:val="nil"/>
              <w:left w:val="nil"/>
              <w:bottom w:val="nil"/>
              <w:right w:val="nil"/>
            </w:tcBorders>
            <w:shd w:val="clear" w:color="auto" w:fill="auto"/>
            <w:vAlign w:val="center"/>
            <w:hideMark/>
          </w:tcPr>
          <w:p w14:paraId="7C461A0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ΠΡΝ</w:t>
            </w:r>
          </w:p>
        </w:tc>
      </w:tr>
      <w:tr w:rsidR="00D41D4C" w14:paraId="7C461A0B" w14:textId="77777777">
        <w:trPr>
          <w:trHeight w:val="330"/>
        </w:trPr>
        <w:tc>
          <w:tcPr>
            <w:tcW w:w="7100" w:type="dxa"/>
            <w:tcBorders>
              <w:top w:val="nil"/>
              <w:left w:val="nil"/>
              <w:bottom w:val="nil"/>
              <w:right w:val="nil"/>
            </w:tcBorders>
            <w:shd w:val="clear" w:color="auto" w:fill="auto"/>
            <w:vAlign w:val="center"/>
            <w:hideMark/>
          </w:tcPr>
          <w:p w14:paraId="7C461A0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A0D" w14:textId="77777777">
        <w:trPr>
          <w:trHeight w:val="330"/>
        </w:trPr>
        <w:tc>
          <w:tcPr>
            <w:tcW w:w="7100" w:type="dxa"/>
            <w:tcBorders>
              <w:top w:val="nil"/>
              <w:left w:val="nil"/>
              <w:bottom w:val="nil"/>
              <w:right w:val="nil"/>
            </w:tcBorders>
            <w:shd w:val="clear" w:color="auto" w:fill="auto"/>
            <w:vAlign w:val="center"/>
            <w:hideMark/>
          </w:tcPr>
          <w:p w14:paraId="7C461A0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A0F" w14:textId="77777777">
        <w:trPr>
          <w:trHeight w:val="330"/>
        </w:trPr>
        <w:tc>
          <w:tcPr>
            <w:tcW w:w="7100" w:type="dxa"/>
            <w:tcBorders>
              <w:top w:val="nil"/>
              <w:left w:val="nil"/>
              <w:bottom w:val="nil"/>
              <w:right w:val="nil"/>
            </w:tcBorders>
            <w:shd w:val="clear" w:color="auto" w:fill="auto"/>
            <w:vAlign w:val="center"/>
            <w:hideMark/>
          </w:tcPr>
          <w:p w14:paraId="7C461A0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A11" w14:textId="77777777">
        <w:trPr>
          <w:trHeight w:val="330"/>
        </w:trPr>
        <w:tc>
          <w:tcPr>
            <w:tcW w:w="7100" w:type="dxa"/>
            <w:tcBorders>
              <w:top w:val="nil"/>
              <w:left w:val="nil"/>
              <w:bottom w:val="nil"/>
              <w:right w:val="nil"/>
            </w:tcBorders>
            <w:shd w:val="clear" w:color="auto" w:fill="auto"/>
            <w:vAlign w:val="center"/>
            <w:hideMark/>
          </w:tcPr>
          <w:p w14:paraId="7C461A1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A13" w14:textId="77777777">
        <w:trPr>
          <w:trHeight w:val="330"/>
        </w:trPr>
        <w:tc>
          <w:tcPr>
            <w:tcW w:w="7100" w:type="dxa"/>
            <w:tcBorders>
              <w:top w:val="nil"/>
              <w:left w:val="nil"/>
              <w:bottom w:val="nil"/>
              <w:right w:val="nil"/>
            </w:tcBorders>
            <w:shd w:val="clear" w:color="auto" w:fill="auto"/>
            <w:vAlign w:val="center"/>
            <w:hideMark/>
          </w:tcPr>
          <w:p w14:paraId="7C461A1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193 ως έχει     ΚΑΤΑ ΠΛΕΙΟΨΗΦΙΑ</w:t>
            </w:r>
          </w:p>
        </w:tc>
      </w:tr>
      <w:tr w:rsidR="00D41D4C" w14:paraId="7C461A15" w14:textId="77777777">
        <w:trPr>
          <w:trHeight w:val="330"/>
        </w:trPr>
        <w:tc>
          <w:tcPr>
            <w:tcW w:w="7100" w:type="dxa"/>
            <w:tcBorders>
              <w:top w:val="nil"/>
              <w:left w:val="nil"/>
              <w:bottom w:val="nil"/>
              <w:right w:val="nil"/>
            </w:tcBorders>
            <w:shd w:val="clear" w:color="auto" w:fill="auto"/>
            <w:vAlign w:val="center"/>
            <w:hideMark/>
          </w:tcPr>
          <w:p w14:paraId="7C461A1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A17" w14:textId="77777777">
        <w:trPr>
          <w:trHeight w:val="330"/>
        </w:trPr>
        <w:tc>
          <w:tcPr>
            <w:tcW w:w="7100" w:type="dxa"/>
            <w:tcBorders>
              <w:top w:val="nil"/>
              <w:left w:val="nil"/>
              <w:bottom w:val="nil"/>
              <w:right w:val="nil"/>
            </w:tcBorders>
            <w:shd w:val="clear" w:color="auto" w:fill="auto"/>
            <w:vAlign w:val="center"/>
            <w:hideMark/>
          </w:tcPr>
          <w:p w14:paraId="7C461A1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A19" w14:textId="77777777">
        <w:trPr>
          <w:trHeight w:val="330"/>
        </w:trPr>
        <w:tc>
          <w:tcPr>
            <w:tcW w:w="7100" w:type="dxa"/>
            <w:tcBorders>
              <w:top w:val="nil"/>
              <w:left w:val="nil"/>
              <w:bottom w:val="nil"/>
              <w:right w:val="nil"/>
            </w:tcBorders>
            <w:shd w:val="clear" w:color="auto" w:fill="auto"/>
            <w:vAlign w:val="center"/>
            <w:hideMark/>
          </w:tcPr>
          <w:p w14:paraId="7C461A1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A1B" w14:textId="77777777">
        <w:trPr>
          <w:trHeight w:val="330"/>
        </w:trPr>
        <w:tc>
          <w:tcPr>
            <w:tcW w:w="7100" w:type="dxa"/>
            <w:tcBorders>
              <w:top w:val="nil"/>
              <w:left w:val="nil"/>
              <w:bottom w:val="nil"/>
              <w:right w:val="nil"/>
            </w:tcBorders>
            <w:shd w:val="clear" w:color="auto" w:fill="auto"/>
            <w:vAlign w:val="center"/>
            <w:hideMark/>
          </w:tcPr>
          <w:p w14:paraId="7C461A1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A1D" w14:textId="77777777">
        <w:trPr>
          <w:trHeight w:val="330"/>
        </w:trPr>
        <w:tc>
          <w:tcPr>
            <w:tcW w:w="7100" w:type="dxa"/>
            <w:tcBorders>
              <w:top w:val="nil"/>
              <w:left w:val="nil"/>
              <w:bottom w:val="nil"/>
              <w:right w:val="nil"/>
            </w:tcBorders>
            <w:shd w:val="clear" w:color="auto" w:fill="auto"/>
            <w:vAlign w:val="center"/>
            <w:hideMark/>
          </w:tcPr>
          <w:p w14:paraId="7C461A1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A1F" w14:textId="77777777">
        <w:trPr>
          <w:trHeight w:val="330"/>
        </w:trPr>
        <w:tc>
          <w:tcPr>
            <w:tcW w:w="7100" w:type="dxa"/>
            <w:tcBorders>
              <w:top w:val="nil"/>
              <w:left w:val="nil"/>
              <w:bottom w:val="nil"/>
              <w:right w:val="nil"/>
            </w:tcBorders>
            <w:shd w:val="clear" w:color="auto" w:fill="auto"/>
            <w:vAlign w:val="center"/>
            <w:hideMark/>
          </w:tcPr>
          <w:p w14:paraId="7C461A1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A21" w14:textId="77777777">
        <w:trPr>
          <w:trHeight w:val="330"/>
        </w:trPr>
        <w:tc>
          <w:tcPr>
            <w:tcW w:w="7100" w:type="dxa"/>
            <w:tcBorders>
              <w:top w:val="nil"/>
              <w:left w:val="nil"/>
              <w:bottom w:val="nil"/>
              <w:right w:val="nil"/>
            </w:tcBorders>
            <w:shd w:val="clear" w:color="auto" w:fill="auto"/>
            <w:vAlign w:val="center"/>
            <w:hideMark/>
          </w:tcPr>
          <w:p w14:paraId="7C461A2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194 ως έχει     ΚΑΤΑ ΠΛΕΙΟΨΗΦΙΑ</w:t>
            </w:r>
          </w:p>
        </w:tc>
      </w:tr>
      <w:tr w:rsidR="00D41D4C" w14:paraId="7C461A23" w14:textId="77777777">
        <w:trPr>
          <w:trHeight w:val="330"/>
        </w:trPr>
        <w:tc>
          <w:tcPr>
            <w:tcW w:w="7100" w:type="dxa"/>
            <w:tcBorders>
              <w:top w:val="nil"/>
              <w:left w:val="nil"/>
              <w:bottom w:val="nil"/>
              <w:right w:val="nil"/>
            </w:tcBorders>
            <w:shd w:val="clear" w:color="auto" w:fill="auto"/>
            <w:vAlign w:val="center"/>
            <w:hideMark/>
          </w:tcPr>
          <w:p w14:paraId="7C461A2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A25" w14:textId="77777777">
        <w:trPr>
          <w:trHeight w:val="330"/>
        </w:trPr>
        <w:tc>
          <w:tcPr>
            <w:tcW w:w="7100" w:type="dxa"/>
            <w:tcBorders>
              <w:top w:val="nil"/>
              <w:left w:val="nil"/>
              <w:bottom w:val="nil"/>
              <w:right w:val="nil"/>
            </w:tcBorders>
            <w:shd w:val="clear" w:color="auto" w:fill="auto"/>
            <w:vAlign w:val="center"/>
            <w:hideMark/>
          </w:tcPr>
          <w:p w14:paraId="7C461A2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A27" w14:textId="77777777">
        <w:trPr>
          <w:trHeight w:val="345"/>
        </w:trPr>
        <w:tc>
          <w:tcPr>
            <w:tcW w:w="7100" w:type="dxa"/>
            <w:tcBorders>
              <w:top w:val="nil"/>
              <w:left w:val="nil"/>
              <w:bottom w:val="nil"/>
              <w:right w:val="nil"/>
            </w:tcBorders>
            <w:shd w:val="clear" w:color="auto" w:fill="auto"/>
            <w:vAlign w:val="center"/>
            <w:hideMark/>
          </w:tcPr>
          <w:p w14:paraId="7C461A2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A29" w14:textId="77777777">
        <w:trPr>
          <w:trHeight w:val="330"/>
        </w:trPr>
        <w:tc>
          <w:tcPr>
            <w:tcW w:w="7100" w:type="dxa"/>
            <w:tcBorders>
              <w:top w:val="nil"/>
              <w:left w:val="nil"/>
              <w:bottom w:val="nil"/>
              <w:right w:val="nil"/>
            </w:tcBorders>
            <w:shd w:val="clear" w:color="auto" w:fill="auto"/>
            <w:vAlign w:val="center"/>
            <w:hideMark/>
          </w:tcPr>
          <w:p w14:paraId="7C461A2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A2B" w14:textId="77777777">
        <w:trPr>
          <w:trHeight w:val="330"/>
        </w:trPr>
        <w:tc>
          <w:tcPr>
            <w:tcW w:w="7100" w:type="dxa"/>
            <w:tcBorders>
              <w:top w:val="nil"/>
              <w:left w:val="nil"/>
              <w:bottom w:val="nil"/>
              <w:right w:val="nil"/>
            </w:tcBorders>
            <w:shd w:val="clear" w:color="auto" w:fill="auto"/>
            <w:vAlign w:val="center"/>
            <w:hideMark/>
          </w:tcPr>
          <w:p w14:paraId="7C461A2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A2D" w14:textId="77777777">
        <w:trPr>
          <w:trHeight w:val="330"/>
        </w:trPr>
        <w:tc>
          <w:tcPr>
            <w:tcW w:w="7100" w:type="dxa"/>
            <w:tcBorders>
              <w:top w:val="nil"/>
              <w:left w:val="nil"/>
              <w:bottom w:val="nil"/>
              <w:right w:val="nil"/>
            </w:tcBorders>
            <w:shd w:val="clear" w:color="auto" w:fill="auto"/>
            <w:vAlign w:val="center"/>
            <w:hideMark/>
          </w:tcPr>
          <w:p w14:paraId="7C461A2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A2F" w14:textId="77777777">
        <w:trPr>
          <w:trHeight w:val="330"/>
        </w:trPr>
        <w:tc>
          <w:tcPr>
            <w:tcW w:w="7100" w:type="dxa"/>
            <w:tcBorders>
              <w:top w:val="nil"/>
              <w:left w:val="nil"/>
              <w:bottom w:val="nil"/>
              <w:right w:val="nil"/>
            </w:tcBorders>
            <w:shd w:val="clear" w:color="auto" w:fill="auto"/>
            <w:vAlign w:val="center"/>
            <w:hideMark/>
          </w:tcPr>
          <w:p w14:paraId="7C461A2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195 ως έχει     ΚΑΤΑ ΠΛΕΙΟΨΗΦΙΑ</w:t>
            </w:r>
          </w:p>
        </w:tc>
      </w:tr>
      <w:tr w:rsidR="00D41D4C" w14:paraId="7C461A31" w14:textId="77777777">
        <w:trPr>
          <w:trHeight w:val="330"/>
        </w:trPr>
        <w:tc>
          <w:tcPr>
            <w:tcW w:w="7100" w:type="dxa"/>
            <w:tcBorders>
              <w:top w:val="nil"/>
              <w:left w:val="nil"/>
              <w:bottom w:val="nil"/>
              <w:right w:val="nil"/>
            </w:tcBorders>
            <w:shd w:val="clear" w:color="auto" w:fill="auto"/>
            <w:vAlign w:val="center"/>
            <w:hideMark/>
          </w:tcPr>
          <w:p w14:paraId="7C461A3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A33" w14:textId="77777777">
        <w:trPr>
          <w:trHeight w:val="330"/>
        </w:trPr>
        <w:tc>
          <w:tcPr>
            <w:tcW w:w="7100" w:type="dxa"/>
            <w:tcBorders>
              <w:top w:val="nil"/>
              <w:left w:val="nil"/>
              <w:bottom w:val="nil"/>
              <w:right w:val="nil"/>
            </w:tcBorders>
            <w:shd w:val="clear" w:color="auto" w:fill="auto"/>
            <w:vAlign w:val="center"/>
            <w:hideMark/>
          </w:tcPr>
          <w:p w14:paraId="7C461A3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A35" w14:textId="77777777">
        <w:trPr>
          <w:trHeight w:val="330"/>
        </w:trPr>
        <w:tc>
          <w:tcPr>
            <w:tcW w:w="7100" w:type="dxa"/>
            <w:tcBorders>
              <w:top w:val="nil"/>
              <w:left w:val="nil"/>
              <w:bottom w:val="nil"/>
              <w:right w:val="nil"/>
            </w:tcBorders>
            <w:shd w:val="clear" w:color="auto" w:fill="auto"/>
            <w:vAlign w:val="center"/>
            <w:hideMark/>
          </w:tcPr>
          <w:p w14:paraId="7C461A3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A37" w14:textId="77777777">
        <w:trPr>
          <w:trHeight w:val="330"/>
        </w:trPr>
        <w:tc>
          <w:tcPr>
            <w:tcW w:w="7100" w:type="dxa"/>
            <w:tcBorders>
              <w:top w:val="nil"/>
              <w:left w:val="nil"/>
              <w:bottom w:val="nil"/>
              <w:right w:val="nil"/>
            </w:tcBorders>
            <w:shd w:val="clear" w:color="auto" w:fill="auto"/>
            <w:vAlign w:val="center"/>
            <w:hideMark/>
          </w:tcPr>
          <w:p w14:paraId="7C461A3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A39" w14:textId="77777777">
        <w:trPr>
          <w:trHeight w:val="330"/>
        </w:trPr>
        <w:tc>
          <w:tcPr>
            <w:tcW w:w="7100" w:type="dxa"/>
            <w:tcBorders>
              <w:top w:val="nil"/>
              <w:left w:val="nil"/>
              <w:bottom w:val="nil"/>
              <w:right w:val="nil"/>
            </w:tcBorders>
            <w:shd w:val="clear" w:color="auto" w:fill="auto"/>
            <w:vAlign w:val="center"/>
            <w:hideMark/>
          </w:tcPr>
          <w:p w14:paraId="7C461A3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A3B" w14:textId="77777777">
        <w:trPr>
          <w:trHeight w:val="330"/>
        </w:trPr>
        <w:tc>
          <w:tcPr>
            <w:tcW w:w="7100" w:type="dxa"/>
            <w:tcBorders>
              <w:top w:val="nil"/>
              <w:left w:val="nil"/>
              <w:bottom w:val="nil"/>
              <w:right w:val="nil"/>
            </w:tcBorders>
            <w:shd w:val="clear" w:color="auto" w:fill="auto"/>
            <w:vAlign w:val="center"/>
            <w:hideMark/>
          </w:tcPr>
          <w:p w14:paraId="7C461A3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A3D" w14:textId="77777777">
        <w:trPr>
          <w:trHeight w:val="330"/>
        </w:trPr>
        <w:tc>
          <w:tcPr>
            <w:tcW w:w="7100" w:type="dxa"/>
            <w:tcBorders>
              <w:top w:val="nil"/>
              <w:left w:val="nil"/>
              <w:bottom w:val="nil"/>
              <w:right w:val="nil"/>
            </w:tcBorders>
            <w:shd w:val="clear" w:color="auto" w:fill="auto"/>
            <w:vAlign w:val="center"/>
            <w:hideMark/>
          </w:tcPr>
          <w:p w14:paraId="7C461A3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196 ως έχει     ΚΑΤΑ ΠΛΕΙΟΨΗΦΙΑ</w:t>
            </w:r>
          </w:p>
        </w:tc>
      </w:tr>
      <w:tr w:rsidR="00D41D4C" w14:paraId="7C461A3F" w14:textId="77777777">
        <w:trPr>
          <w:trHeight w:val="330"/>
        </w:trPr>
        <w:tc>
          <w:tcPr>
            <w:tcW w:w="7100" w:type="dxa"/>
            <w:tcBorders>
              <w:top w:val="nil"/>
              <w:left w:val="nil"/>
              <w:bottom w:val="nil"/>
              <w:right w:val="nil"/>
            </w:tcBorders>
            <w:shd w:val="clear" w:color="auto" w:fill="auto"/>
            <w:vAlign w:val="center"/>
            <w:hideMark/>
          </w:tcPr>
          <w:p w14:paraId="7C461A3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A41" w14:textId="77777777">
        <w:trPr>
          <w:trHeight w:val="330"/>
        </w:trPr>
        <w:tc>
          <w:tcPr>
            <w:tcW w:w="7100" w:type="dxa"/>
            <w:tcBorders>
              <w:top w:val="nil"/>
              <w:left w:val="nil"/>
              <w:bottom w:val="nil"/>
              <w:right w:val="nil"/>
            </w:tcBorders>
            <w:shd w:val="clear" w:color="auto" w:fill="auto"/>
            <w:vAlign w:val="center"/>
            <w:hideMark/>
          </w:tcPr>
          <w:p w14:paraId="7C461A4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A43" w14:textId="77777777">
        <w:trPr>
          <w:trHeight w:val="330"/>
        </w:trPr>
        <w:tc>
          <w:tcPr>
            <w:tcW w:w="7100" w:type="dxa"/>
            <w:tcBorders>
              <w:top w:val="nil"/>
              <w:left w:val="nil"/>
              <w:bottom w:val="nil"/>
              <w:right w:val="nil"/>
            </w:tcBorders>
            <w:shd w:val="clear" w:color="auto" w:fill="auto"/>
            <w:vAlign w:val="center"/>
            <w:hideMark/>
          </w:tcPr>
          <w:p w14:paraId="7C461A4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A45" w14:textId="77777777">
        <w:trPr>
          <w:trHeight w:val="330"/>
        </w:trPr>
        <w:tc>
          <w:tcPr>
            <w:tcW w:w="7100" w:type="dxa"/>
            <w:tcBorders>
              <w:top w:val="nil"/>
              <w:left w:val="nil"/>
              <w:bottom w:val="nil"/>
              <w:right w:val="nil"/>
            </w:tcBorders>
            <w:shd w:val="clear" w:color="auto" w:fill="auto"/>
            <w:vAlign w:val="center"/>
            <w:hideMark/>
          </w:tcPr>
          <w:p w14:paraId="7C461A4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A47" w14:textId="77777777">
        <w:trPr>
          <w:trHeight w:val="330"/>
        </w:trPr>
        <w:tc>
          <w:tcPr>
            <w:tcW w:w="7100" w:type="dxa"/>
            <w:tcBorders>
              <w:top w:val="nil"/>
              <w:left w:val="nil"/>
              <w:bottom w:val="nil"/>
              <w:right w:val="nil"/>
            </w:tcBorders>
            <w:shd w:val="clear" w:color="auto" w:fill="auto"/>
            <w:vAlign w:val="center"/>
            <w:hideMark/>
          </w:tcPr>
          <w:p w14:paraId="7C461A4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A49" w14:textId="77777777">
        <w:trPr>
          <w:trHeight w:val="330"/>
        </w:trPr>
        <w:tc>
          <w:tcPr>
            <w:tcW w:w="7100" w:type="dxa"/>
            <w:tcBorders>
              <w:top w:val="nil"/>
              <w:left w:val="nil"/>
              <w:bottom w:val="nil"/>
              <w:right w:val="nil"/>
            </w:tcBorders>
            <w:shd w:val="clear" w:color="auto" w:fill="auto"/>
            <w:vAlign w:val="center"/>
            <w:hideMark/>
          </w:tcPr>
          <w:p w14:paraId="7C461A4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w:t>
            </w:r>
          </w:p>
        </w:tc>
      </w:tr>
      <w:tr w:rsidR="00D41D4C" w14:paraId="7C461A4B" w14:textId="77777777">
        <w:trPr>
          <w:trHeight w:val="330"/>
        </w:trPr>
        <w:tc>
          <w:tcPr>
            <w:tcW w:w="7100" w:type="dxa"/>
            <w:tcBorders>
              <w:top w:val="nil"/>
              <w:left w:val="nil"/>
              <w:bottom w:val="nil"/>
              <w:right w:val="nil"/>
            </w:tcBorders>
            <w:shd w:val="clear" w:color="auto" w:fill="auto"/>
            <w:vAlign w:val="center"/>
            <w:hideMark/>
          </w:tcPr>
          <w:p w14:paraId="7C461A4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197 ως έχει     ΚΑΤΑ ΠΛΕΙΟΨΗΦΙΑ</w:t>
            </w:r>
          </w:p>
        </w:tc>
      </w:tr>
      <w:tr w:rsidR="00D41D4C" w14:paraId="7C461A4D" w14:textId="77777777">
        <w:trPr>
          <w:trHeight w:val="330"/>
        </w:trPr>
        <w:tc>
          <w:tcPr>
            <w:tcW w:w="7100" w:type="dxa"/>
            <w:tcBorders>
              <w:top w:val="nil"/>
              <w:left w:val="nil"/>
              <w:bottom w:val="nil"/>
              <w:right w:val="nil"/>
            </w:tcBorders>
            <w:shd w:val="clear" w:color="auto" w:fill="auto"/>
            <w:vAlign w:val="center"/>
            <w:hideMark/>
          </w:tcPr>
          <w:p w14:paraId="7C461A4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A4F" w14:textId="77777777">
        <w:trPr>
          <w:trHeight w:val="330"/>
        </w:trPr>
        <w:tc>
          <w:tcPr>
            <w:tcW w:w="7100" w:type="dxa"/>
            <w:tcBorders>
              <w:top w:val="nil"/>
              <w:left w:val="nil"/>
              <w:bottom w:val="nil"/>
              <w:right w:val="nil"/>
            </w:tcBorders>
            <w:shd w:val="clear" w:color="auto" w:fill="auto"/>
            <w:vAlign w:val="center"/>
            <w:hideMark/>
          </w:tcPr>
          <w:p w14:paraId="7C461A4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A51" w14:textId="77777777">
        <w:trPr>
          <w:trHeight w:val="330"/>
        </w:trPr>
        <w:tc>
          <w:tcPr>
            <w:tcW w:w="7100" w:type="dxa"/>
            <w:tcBorders>
              <w:top w:val="nil"/>
              <w:left w:val="nil"/>
              <w:bottom w:val="nil"/>
              <w:right w:val="nil"/>
            </w:tcBorders>
            <w:shd w:val="clear" w:color="auto" w:fill="auto"/>
            <w:vAlign w:val="center"/>
            <w:hideMark/>
          </w:tcPr>
          <w:p w14:paraId="7C461A5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A53" w14:textId="77777777">
        <w:trPr>
          <w:trHeight w:val="345"/>
        </w:trPr>
        <w:tc>
          <w:tcPr>
            <w:tcW w:w="7100" w:type="dxa"/>
            <w:tcBorders>
              <w:top w:val="nil"/>
              <w:left w:val="nil"/>
              <w:bottom w:val="nil"/>
              <w:right w:val="nil"/>
            </w:tcBorders>
            <w:shd w:val="clear" w:color="auto" w:fill="auto"/>
            <w:vAlign w:val="center"/>
            <w:hideMark/>
          </w:tcPr>
          <w:p w14:paraId="7C461A5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A55" w14:textId="77777777">
        <w:trPr>
          <w:trHeight w:val="330"/>
        </w:trPr>
        <w:tc>
          <w:tcPr>
            <w:tcW w:w="7100" w:type="dxa"/>
            <w:tcBorders>
              <w:top w:val="nil"/>
              <w:left w:val="nil"/>
              <w:bottom w:val="nil"/>
              <w:right w:val="nil"/>
            </w:tcBorders>
            <w:shd w:val="clear" w:color="auto" w:fill="auto"/>
            <w:vAlign w:val="center"/>
            <w:hideMark/>
          </w:tcPr>
          <w:p w14:paraId="7C461A5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A57" w14:textId="77777777">
        <w:trPr>
          <w:trHeight w:val="330"/>
        </w:trPr>
        <w:tc>
          <w:tcPr>
            <w:tcW w:w="7100" w:type="dxa"/>
            <w:tcBorders>
              <w:top w:val="nil"/>
              <w:left w:val="nil"/>
              <w:bottom w:val="nil"/>
              <w:right w:val="nil"/>
            </w:tcBorders>
            <w:shd w:val="clear" w:color="auto" w:fill="auto"/>
            <w:vAlign w:val="center"/>
            <w:hideMark/>
          </w:tcPr>
          <w:p w14:paraId="7C461A5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A59" w14:textId="77777777">
        <w:trPr>
          <w:trHeight w:val="330"/>
        </w:trPr>
        <w:tc>
          <w:tcPr>
            <w:tcW w:w="7100" w:type="dxa"/>
            <w:tcBorders>
              <w:top w:val="nil"/>
              <w:left w:val="nil"/>
              <w:bottom w:val="nil"/>
              <w:right w:val="nil"/>
            </w:tcBorders>
            <w:shd w:val="clear" w:color="auto" w:fill="auto"/>
            <w:vAlign w:val="center"/>
            <w:hideMark/>
          </w:tcPr>
          <w:p w14:paraId="7C461A5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198 ως έχει     ΚΑΤΑ ΠΛΕΙΟΨΗΦΙΑ</w:t>
            </w:r>
          </w:p>
        </w:tc>
      </w:tr>
      <w:tr w:rsidR="00D41D4C" w14:paraId="7C461A5B" w14:textId="77777777">
        <w:trPr>
          <w:trHeight w:val="330"/>
        </w:trPr>
        <w:tc>
          <w:tcPr>
            <w:tcW w:w="7100" w:type="dxa"/>
            <w:tcBorders>
              <w:top w:val="nil"/>
              <w:left w:val="nil"/>
              <w:bottom w:val="nil"/>
              <w:right w:val="nil"/>
            </w:tcBorders>
            <w:shd w:val="clear" w:color="auto" w:fill="auto"/>
            <w:vAlign w:val="center"/>
            <w:hideMark/>
          </w:tcPr>
          <w:p w14:paraId="7C461A5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A5D" w14:textId="77777777">
        <w:trPr>
          <w:trHeight w:val="330"/>
        </w:trPr>
        <w:tc>
          <w:tcPr>
            <w:tcW w:w="7100" w:type="dxa"/>
            <w:tcBorders>
              <w:top w:val="nil"/>
              <w:left w:val="nil"/>
              <w:bottom w:val="nil"/>
              <w:right w:val="nil"/>
            </w:tcBorders>
            <w:shd w:val="clear" w:color="auto" w:fill="auto"/>
            <w:vAlign w:val="center"/>
            <w:hideMark/>
          </w:tcPr>
          <w:p w14:paraId="7C461A5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A5F" w14:textId="77777777">
        <w:trPr>
          <w:trHeight w:val="330"/>
        </w:trPr>
        <w:tc>
          <w:tcPr>
            <w:tcW w:w="7100" w:type="dxa"/>
            <w:tcBorders>
              <w:top w:val="nil"/>
              <w:left w:val="nil"/>
              <w:bottom w:val="nil"/>
              <w:right w:val="nil"/>
            </w:tcBorders>
            <w:shd w:val="clear" w:color="auto" w:fill="auto"/>
            <w:vAlign w:val="center"/>
            <w:hideMark/>
          </w:tcPr>
          <w:p w14:paraId="7C461A5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A61" w14:textId="77777777">
        <w:trPr>
          <w:trHeight w:val="330"/>
        </w:trPr>
        <w:tc>
          <w:tcPr>
            <w:tcW w:w="7100" w:type="dxa"/>
            <w:tcBorders>
              <w:top w:val="nil"/>
              <w:left w:val="nil"/>
              <w:bottom w:val="nil"/>
              <w:right w:val="nil"/>
            </w:tcBorders>
            <w:shd w:val="clear" w:color="auto" w:fill="auto"/>
            <w:vAlign w:val="center"/>
            <w:hideMark/>
          </w:tcPr>
          <w:p w14:paraId="7C461A6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A63" w14:textId="77777777">
        <w:trPr>
          <w:trHeight w:val="330"/>
        </w:trPr>
        <w:tc>
          <w:tcPr>
            <w:tcW w:w="7100" w:type="dxa"/>
            <w:tcBorders>
              <w:top w:val="nil"/>
              <w:left w:val="nil"/>
              <w:bottom w:val="nil"/>
              <w:right w:val="nil"/>
            </w:tcBorders>
            <w:shd w:val="clear" w:color="auto" w:fill="auto"/>
            <w:vAlign w:val="center"/>
            <w:hideMark/>
          </w:tcPr>
          <w:p w14:paraId="7C461A6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A65" w14:textId="77777777">
        <w:trPr>
          <w:trHeight w:val="330"/>
        </w:trPr>
        <w:tc>
          <w:tcPr>
            <w:tcW w:w="7100" w:type="dxa"/>
            <w:tcBorders>
              <w:top w:val="nil"/>
              <w:left w:val="nil"/>
              <w:bottom w:val="nil"/>
              <w:right w:val="nil"/>
            </w:tcBorders>
            <w:shd w:val="clear" w:color="auto" w:fill="auto"/>
            <w:vAlign w:val="center"/>
            <w:hideMark/>
          </w:tcPr>
          <w:p w14:paraId="7C461A6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A67" w14:textId="77777777">
        <w:trPr>
          <w:trHeight w:val="345"/>
        </w:trPr>
        <w:tc>
          <w:tcPr>
            <w:tcW w:w="7100" w:type="dxa"/>
            <w:tcBorders>
              <w:top w:val="nil"/>
              <w:left w:val="nil"/>
              <w:bottom w:val="nil"/>
              <w:right w:val="nil"/>
            </w:tcBorders>
            <w:shd w:val="clear" w:color="auto" w:fill="auto"/>
            <w:vAlign w:val="center"/>
            <w:hideMark/>
          </w:tcPr>
          <w:p w14:paraId="7C461A6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199 ως έχει  </w:t>
            </w:r>
            <w:r>
              <w:rPr>
                <w:rFonts w:ascii="Calibri" w:eastAsia="Times New Roman" w:hAnsi="Calibri" w:cs="Calibri"/>
                <w:color w:val="000000"/>
                <w:szCs w:val="24"/>
              </w:rPr>
              <w:t xml:space="preserve">   ΚΑΤΑ ΠΛΕΙΟΨΗΦΙΑ</w:t>
            </w:r>
          </w:p>
        </w:tc>
      </w:tr>
      <w:tr w:rsidR="00D41D4C" w14:paraId="7C461A69" w14:textId="77777777">
        <w:trPr>
          <w:trHeight w:val="330"/>
        </w:trPr>
        <w:tc>
          <w:tcPr>
            <w:tcW w:w="7100" w:type="dxa"/>
            <w:tcBorders>
              <w:top w:val="nil"/>
              <w:left w:val="nil"/>
              <w:bottom w:val="nil"/>
              <w:right w:val="nil"/>
            </w:tcBorders>
            <w:shd w:val="clear" w:color="auto" w:fill="auto"/>
            <w:vAlign w:val="center"/>
            <w:hideMark/>
          </w:tcPr>
          <w:p w14:paraId="7C461A6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A6B" w14:textId="77777777">
        <w:trPr>
          <w:trHeight w:val="330"/>
        </w:trPr>
        <w:tc>
          <w:tcPr>
            <w:tcW w:w="7100" w:type="dxa"/>
            <w:tcBorders>
              <w:top w:val="nil"/>
              <w:left w:val="nil"/>
              <w:bottom w:val="nil"/>
              <w:right w:val="nil"/>
            </w:tcBorders>
            <w:shd w:val="clear" w:color="auto" w:fill="auto"/>
            <w:vAlign w:val="center"/>
            <w:hideMark/>
          </w:tcPr>
          <w:p w14:paraId="7C461A6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A6D" w14:textId="77777777">
        <w:trPr>
          <w:trHeight w:val="330"/>
        </w:trPr>
        <w:tc>
          <w:tcPr>
            <w:tcW w:w="7100" w:type="dxa"/>
            <w:tcBorders>
              <w:top w:val="nil"/>
              <w:left w:val="nil"/>
              <w:bottom w:val="nil"/>
              <w:right w:val="nil"/>
            </w:tcBorders>
            <w:shd w:val="clear" w:color="auto" w:fill="auto"/>
            <w:vAlign w:val="center"/>
            <w:hideMark/>
          </w:tcPr>
          <w:p w14:paraId="7C461A6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A6F" w14:textId="77777777">
        <w:trPr>
          <w:trHeight w:val="330"/>
        </w:trPr>
        <w:tc>
          <w:tcPr>
            <w:tcW w:w="7100" w:type="dxa"/>
            <w:tcBorders>
              <w:top w:val="nil"/>
              <w:left w:val="nil"/>
              <w:bottom w:val="nil"/>
              <w:right w:val="nil"/>
            </w:tcBorders>
            <w:shd w:val="clear" w:color="auto" w:fill="auto"/>
            <w:vAlign w:val="center"/>
            <w:hideMark/>
          </w:tcPr>
          <w:p w14:paraId="7C461A6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A71" w14:textId="77777777">
        <w:trPr>
          <w:trHeight w:val="345"/>
        </w:trPr>
        <w:tc>
          <w:tcPr>
            <w:tcW w:w="7100" w:type="dxa"/>
            <w:tcBorders>
              <w:top w:val="nil"/>
              <w:left w:val="nil"/>
              <w:bottom w:val="nil"/>
              <w:right w:val="nil"/>
            </w:tcBorders>
            <w:shd w:val="clear" w:color="auto" w:fill="auto"/>
            <w:vAlign w:val="center"/>
            <w:hideMark/>
          </w:tcPr>
          <w:p w14:paraId="7C461A7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A73" w14:textId="77777777">
        <w:trPr>
          <w:trHeight w:val="330"/>
        </w:trPr>
        <w:tc>
          <w:tcPr>
            <w:tcW w:w="7100" w:type="dxa"/>
            <w:tcBorders>
              <w:top w:val="nil"/>
              <w:left w:val="nil"/>
              <w:bottom w:val="nil"/>
              <w:right w:val="nil"/>
            </w:tcBorders>
            <w:shd w:val="clear" w:color="auto" w:fill="auto"/>
            <w:vAlign w:val="center"/>
            <w:hideMark/>
          </w:tcPr>
          <w:p w14:paraId="7C461A7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A75" w14:textId="77777777">
        <w:trPr>
          <w:trHeight w:val="330"/>
        </w:trPr>
        <w:tc>
          <w:tcPr>
            <w:tcW w:w="7100" w:type="dxa"/>
            <w:tcBorders>
              <w:top w:val="nil"/>
              <w:left w:val="nil"/>
              <w:bottom w:val="nil"/>
              <w:right w:val="nil"/>
            </w:tcBorders>
            <w:shd w:val="clear" w:color="auto" w:fill="auto"/>
            <w:vAlign w:val="center"/>
            <w:hideMark/>
          </w:tcPr>
          <w:p w14:paraId="7C461A7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200 ως έχει     ΚΑΤΑ ΠΛΕΙΟΨΗΦΙΑ</w:t>
            </w:r>
          </w:p>
        </w:tc>
      </w:tr>
      <w:tr w:rsidR="00D41D4C" w14:paraId="7C461A77" w14:textId="77777777">
        <w:trPr>
          <w:trHeight w:val="330"/>
        </w:trPr>
        <w:tc>
          <w:tcPr>
            <w:tcW w:w="7100" w:type="dxa"/>
            <w:tcBorders>
              <w:top w:val="nil"/>
              <w:left w:val="nil"/>
              <w:bottom w:val="nil"/>
              <w:right w:val="nil"/>
            </w:tcBorders>
            <w:shd w:val="clear" w:color="auto" w:fill="auto"/>
            <w:vAlign w:val="center"/>
            <w:hideMark/>
          </w:tcPr>
          <w:p w14:paraId="7C461A7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A79" w14:textId="77777777">
        <w:trPr>
          <w:trHeight w:val="330"/>
        </w:trPr>
        <w:tc>
          <w:tcPr>
            <w:tcW w:w="7100" w:type="dxa"/>
            <w:tcBorders>
              <w:top w:val="nil"/>
              <w:left w:val="nil"/>
              <w:bottom w:val="nil"/>
              <w:right w:val="nil"/>
            </w:tcBorders>
            <w:shd w:val="clear" w:color="auto" w:fill="auto"/>
            <w:vAlign w:val="center"/>
            <w:hideMark/>
          </w:tcPr>
          <w:p w14:paraId="7C461A7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A7B" w14:textId="77777777">
        <w:trPr>
          <w:trHeight w:val="330"/>
        </w:trPr>
        <w:tc>
          <w:tcPr>
            <w:tcW w:w="7100" w:type="dxa"/>
            <w:tcBorders>
              <w:top w:val="nil"/>
              <w:left w:val="nil"/>
              <w:bottom w:val="nil"/>
              <w:right w:val="nil"/>
            </w:tcBorders>
            <w:shd w:val="clear" w:color="auto" w:fill="auto"/>
            <w:vAlign w:val="center"/>
            <w:hideMark/>
          </w:tcPr>
          <w:p w14:paraId="7C461A7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A7D" w14:textId="77777777">
        <w:trPr>
          <w:trHeight w:val="330"/>
        </w:trPr>
        <w:tc>
          <w:tcPr>
            <w:tcW w:w="7100" w:type="dxa"/>
            <w:tcBorders>
              <w:top w:val="nil"/>
              <w:left w:val="nil"/>
              <w:bottom w:val="nil"/>
              <w:right w:val="nil"/>
            </w:tcBorders>
            <w:shd w:val="clear" w:color="auto" w:fill="auto"/>
            <w:vAlign w:val="center"/>
            <w:hideMark/>
          </w:tcPr>
          <w:p w14:paraId="7C461A7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A7F" w14:textId="77777777">
        <w:trPr>
          <w:trHeight w:val="330"/>
        </w:trPr>
        <w:tc>
          <w:tcPr>
            <w:tcW w:w="7100" w:type="dxa"/>
            <w:tcBorders>
              <w:top w:val="nil"/>
              <w:left w:val="nil"/>
              <w:bottom w:val="nil"/>
              <w:right w:val="nil"/>
            </w:tcBorders>
            <w:shd w:val="clear" w:color="auto" w:fill="auto"/>
            <w:vAlign w:val="center"/>
            <w:hideMark/>
          </w:tcPr>
          <w:p w14:paraId="7C461A7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A81" w14:textId="77777777">
        <w:trPr>
          <w:trHeight w:val="330"/>
        </w:trPr>
        <w:tc>
          <w:tcPr>
            <w:tcW w:w="7100" w:type="dxa"/>
            <w:tcBorders>
              <w:top w:val="nil"/>
              <w:left w:val="nil"/>
              <w:bottom w:val="nil"/>
              <w:right w:val="nil"/>
            </w:tcBorders>
            <w:shd w:val="clear" w:color="auto" w:fill="auto"/>
            <w:vAlign w:val="center"/>
            <w:hideMark/>
          </w:tcPr>
          <w:p w14:paraId="7C461A8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A83" w14:textId="77777777">
        <w:trPr>
          <w:trHeight w:val="330"/>
        </w:trPr>
        <w:tc>
          <w:tcPr>
            <w:tcW w:w="7100" w:type="dxa"/>
            <w:tcBorders>
              <w:top w:val="nil"/>
              <w:left w:val="nil"/>
              <w:bottom w:val="nil"/>
              <w:right w:val="nil"/>
            </w:tcBorders>
            <w:shd w:val="clear" w:color="auto" w:fill="auto"/>
            <w:vAlign w:val="center"/>
            <w:hideMark/>
          </w:tcPr>
          <w:p w14:paraId="7C461A8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201 ως έχει     ΚΑΤΑ ΠΛΕΙΟΨΗΦΙΑ</w:t>
            </w:r>
          </w:p>
        </w:tc>
      </w:tr>
      <w:tr w:rsidR="00D41D4C" w14:paraId="7C461A85" w14:textId="77777777">
        <w:trPr>
          <w:trHeight w:val="330"/>
        </w:trPr>
        <w:tc>
          <w:tcPr>
            <w:tcW w:w="7100" w:type="dxa"/>
            <w:tcBorders>
              <w:top w:val="nil"/>
              <w:left w:val="nil"/>
              <w:bottom w:val="nil"/>
              <w:right w:val="nil"/>
            </w:tcBorders>
            <w:shd w:val="clear" w:color="auto" w:fill="auto"/>
            <w:vAlign w:val="center"/>
            <w:hideMark/>
          </w:tcPr>
          <w:p w14:paraId="7C461A8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A87" w14:textId="77777777">
        <w:trPr>
          <w:trHeight w:val="330"/>
        </w:trPr>
        <w:tc>
          <w:tcPr>
            <w:tcW w:w="7100" w:type="dxa"/>
            <w:tcBorders>
              <w:top w:val="nil"/>
              <w:left w:val="nil"/>
              <w:bottom w:val="nil"/>
              <w:right w:val="nil"/>
            </w:tcBorders>
            <w:shd w:val="clear" w:color="auto" w:fill="auto"/>
            <w:vAlign w:val="center"/>
            <w:hideMark/>
          </w:tcPr>
          <w:p w14:paraId="7C461A8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A89" w14:textId="77777777">
        <w:trPr>
          <w:trHeight w:val="330"/>
        </w:trPr>
        <w:tc>
          <w:tcPr>
            <w:tcW w:w="7100" w:type="dxa"/>
            <w:tcBorders>
              <w:top w:val="nil"/>
              <w:left w:val="nil"/>
              <w:bottom w:val="nil"/>
              <w:right w:val="nil"/>
            </w:tcBorders>
            <w:shd w:val="clear" w:color="auto" w:fill="auto"/>
            <w:vAlign w:val="center"/>
            <w:hideMark/>
          </w:tcPr>
          <w:p w14:paraId="7C461A8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A8B" w14:textId="77777777">
        <w:trPr>
          <w:trHeight w:val="330"/>
        </w:trPr>
        <w:tc>
          <w:tcPr>
            <w:tcW w:w="7100" w:type="dxa"/>
            <w:tcBorders>
              <w:top w:val="nil"/>
              <w:left w:val="nil"/>
              <w:bottom w:val="nil"/>
              <w:right w:val="nil"/>
            </w:tcBorders>
            <w:shd w:val="clear" w:color="auto" w:fill="auto"/>
            <w:vAlign w:val="center"/>
            <w:hideMark/>
          </w:tcPr>
          <w:p w14:paraId="7C461A8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A8D" w14:textId="77777777">
        <w:trPr>
          <w:trHeight w:val="330"/>
        </w:trPr>
        <w:tc>
          <w:tcPr>
            <w:tcW w:w="7100" w:type="dxa"/>
            <w:tcBorders>
              <w:top w:val="nil"/>
              <w:left w:val="nil"/>
              <w:bottom w:val="nil"/>
              <w:right w:val="nil"/>
            </w:tcBorders>
            <w:shd w:val="clear" w:color="auto" w:fill="auto"/>
            <w:vAlign w:val="center"/>
            <w:hideMark/>
          </w:tcPr>
          <w:p w14:paraId="7C461A8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A8F" w14:textId="77777777">
        <w:trPr>
          <w:trHeight w:val="330"/>
        </w:trPr>
        <w:tc>
          <w:tcPr>
            <w:tcW w:w="7100" w:type="dxa"/>
            <w:tcBorders>
              <w:top w:val="nil"/>
              <w:left w:val="nil"/>
              <w:bottom w:val="nil"/>
              <w:right w:val="nil"/>
            </w:tcBorders>
            <w:shd w:val="clear" w:color="auto" w:fill="auto"/>
            <w:vAlign w:val="center"/>
            <w:hideMark/>
          </w:tcPr>
          <w:p w14:paraId="7C461A8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A91" w14:textId="77777777">
        <w:trPr>
          <w:trHeight w:val="330"/>
        </w:trPr>
        <w:tc>
          <w:tcPr>
            <w:tcW w:w="7100" w:type="dxa"/>
            <w:tcBorders>
              <w:top w:val="nil"/>
              <w:left w:val="nil"/>
              <w:bottom w:val="nil"/>
              <w:right w:val="nil"/>
            </w:tcBorders>
            <w:shd w:val="clear" w:color="auto" w:fill="auto"/>
            <w:vAlign w:val="center"/>
            <w:hideMark/>
          </w:tcPr>
          <w:p w14:paraId="7C461A9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202 ως έχει     ΚΑΤΑ ΠΛΕΙΟΨΗΦΙΑ</w:t>
            </w:r>
          </w:p>
        </w:tc>
      </w:tr>
      <w:tr w:rsidR="00D41D4C" w14:paraId="7C461A93" w14:textId="77777777">
        <w:trPr>
          <w:trHeight w:val="345"/>
        </w:trPr>
        <w:tc>
          <w:tcPr>
            <w:tcW w:w="7100" w:type="dxa"/>
            <w:tcBorders>
              <w:top w:val="nil"/>
              <w:left w:val="nil"/>
              <w:bottom w:val="nil"/>
              <w:right w:val="nil"/>
            </w:tcBorders>
            <w:shd w:val="clear" w:color="auto" w:fill="auto"/>
            <w:vAlign w:val="center"/>
            <w:hideMark/>
          </w:tcPr>
          <w:p w14:paraId="7C461A9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A95" w14:textId="77777777">
        <w:trPr>
          <w:trHeight w:val="330"/>
        </w:trPr>
        <w:tc>
          <w:tcPr>
            <w:tcW w:w="7100" w:type="dxa"/>
            <w:tcBorders>
              <w:top w:val="nil"/>
              <w:left w:val="nil"/>
              <w:bottom w:val="nil"/>
              <w:right w:val="nil"/>
            </w:tcBorders>
            <w:shd w:val="clear" w:color="auto" w:fill="auto"/>
            <w:vAlign w:val="center"/>
            <w:hideMark/>
          </w:tcPr>
          <w:p w14:paraId="7C461A9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41D4C" w14:paraId="7C461A97" w14:textId="77777777">
        <w:trPr>
          <w:trHeight w:val="330"/>
        </w:trPr>
        <w:tc>
          <w:tcPr>
            <w:tcW w:w="7100" w:type="dxa"/>
            <w:tcBorders>
              <w:top w:val="nil"/>
              <w:left w:val="nil"/>
              <w:bottom w:val="nil"/>
              <w:right w:val="nil"/>
            </w:tcBorders>
            <w:shd w:val="clear" w:color="auto" w:fill="auto"/>
            <w:vAlign w:val="center"/>
            <w:hideMark/>
          </w:tcPr>
          <w:p w14:paraId="7C461A9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A99" w14:textId="77777777">
        <w:trPr>
          <w:trHeight w:val="330"/>
        </w:trPr>
        <w:tc>
          <w:tcPr>
            <w:tcW w:w="7100" w:type="dxa"/>
            <w:tcBorders>
              <w:top w:val="nil"/>
              <w:left w:val="nil"/>
              <w:bottom w:val="nil"/>
              <w:right w:val="nil"/>
            </w:tcBorders>
            <w:shd w:val="clear" w:color="auto" w:fill="auto"/>
            <w:vAlign w:val="center"/>
            <w:hideMark/>
          </w:tcPr>
          <w:p w14:paraId="7C461A9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A9B" w14:textId="77777777">
        <w:trPr>
          <w:trHeight w:val="330"/>
        </w:trPr>
        <w:tc>
          <w:tcPr>
            <w:tcW w:w="7100" w:type="dxa"/>
            <w:tcBorders>
              <w:top w:val="nil"/>
              <w:left w:val="nil"/>
              <w:bottom w:val="nil"/>
              <w:right w:val="nil"/>
            </w:tcBorders>
            <w:shd w:val="clear" w:color="auto" w:fill="auto"/>
            <w:vAlign w:val="center"/>
            <w:hideMark/>
          </w:tcPr>
          <w:p w14:paraId="7C461A9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A9D" w14:textId="77777777">
        <w:trPr>
          <w:trHeight w:val="345"/>
        </w:trPr>
        <w:tc>
          <w:tcPr>
            <w:tcW w:w="7100" w:type="dxa"/>
            <w:tcBorders>
              <w:top w:val="nil"/>
              <w:left w:val="nil"/>
              <w:bottom w:val="nil"/>
              <w:right w:val="nil"/>
            </w:tcBorders>
            <w:shd w:val="clear" w:color="auto" w:fill="auto"/>
            <w:vAlign w:val="center"/>
            <w:hideMark/>
          </w:tcPr>
          <w:p w14:paraId="7C461A9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A9F" w14:textId="77777777">
        <w:trPr>
          <w:trHeight w:val="330"/>
        </w:trPr>
        <w:tc>
          <w:tcPr>
            <w:tcW w:w="7100" w:type="dxa"/>
            <w:tcBorders>
              <w:top w:val="nil"/>
              <w:left w:val="nil"/>
              <w:bottom w:val="nil"/>
              <w:right w:val="nil"/>
            </w:tcBorders>
            <w:shd w:val="clear" w:color="auto" w:fill="auto"/>
            <w:vAlign w:val="center"/>
            <w:hideMark/>
          </w:tcPr>
          <w:p w14:paraId="7C461A9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203 ως έχει     ΚΑΤΑ ΠΛΕΙΟΨΗΦΙΑ</w:t>
            </w:r>
          </w:p>
        </w:tc>
      </w:tr>
      <w:tr w:rsidR="00D41D4C" w14:paraId="7C461AA1" w14:textId="77777777">
        <w:trPr>
          <w:trHeight w:val="330"/>
        </w:trPr>
        <w:tc>
          <w:tcPr>
            <w:tcW w:w="7100" w:type="dxa"/>
            <w:tcBorders>
              <w:top w:val="nil"/>
              <w:left w:val="nil"/>
              <w:bottom w:val="nil"/>
              <w:right w:val="nil"/>
            </w:tcBorders>
            <w:shd w:val="clear" w:color="auto" w:fill="auto"/>
            <w:vAlign w:val="center"/>
            <w:hideMark/>
          </w:tcPr>
          <w:p w14:paraId="7C461AA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AA3" w14:textId="77777777">
        <w:trPr>
          <w:trHeight w:val="330"/>
        </w:trPr>
        <w:tc>
          <w:tcPr>
            <w:tcW w:w="7100" w:type="dxa"/>
            <w:tcBorders>
              <w:top w:val="nil"/>
              <w:left w:val="nil"/>
              <w:bottom w:val="nil"/>
              <w:right w:val="nil"/>
            </w:tcBorders>
            <w:shd w:val="clear" w:color="auto" w:fill="auto"/>
            <w:vAlign w:val="center"/>
            <w:hideMark/>
          </w:tcPr>
          <w:p w14:paraId="7C461AA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AA5" w14:textId="77777777">
        <w:trPr>
          <w:trHeight w:val="330"/>
        </w:trPr>
        <w:tc>
          <w:tcPr>
            <w:tcW w:w="7100" w:type="dxa"/>
            <w:tcBorders>
              <w:top w:val="nil"/>
              <w:left w:val="nil"/>
              <w:bottom w:val="nil"/>
              <w:right w:val="nil"/>
            </w:tcBorders>
            <w:shd w:val="clear" w:color="auto" w:fill="auto"/>
            <w:vAlign w:val="center"/>
            <w:hideMark/>
          </w:tcPr>
          <w:p w14:paraId="7C461AA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AA7" w14:textId="77777777">
        <w:trPr>
          <w:trHeight w:val="330"/>
        </w:trPr>
        <w:tc>
          <w:tcPr>
            <w:tcW w:w="7100" w:type="dxa"/>
            <w:tcBorders>
              <w:top w:val="nil"/>
              <w:left w:val="nil"/>
              <w:bottom w:val="nil"/>
              <w:right w:val="nil"/>
            </w:tcBorders>
            <w:shd w:val="clear" w:color="auto" w:fill="auto"/>
            <w:vAlign w:val="center"/>
            <w:hideMark/>
          </w:tcPr>
          <w:p w14:paraId="7C461AA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AA9" w14:textId="77777777">
        <w:trPr>
          <w:trHeight w:val="330"/>
        </w:trPr>
        <w:tc>
          <w:tcPr>
            <w:tcW w:w="7100" w:type="dxa"/>
            <w:tcBorders>
              <w:top w:val="nil"/>
              <w:left w:val="nil"/>
              <w:bottom w:val="nil"/>
              <w:right w:val="nil"/>
            </w:tcBorders>
            <w:shd w:val="clear" w:color="auto" w:fill="auto"/>
            <w:vAlign w:val="center"/>
            <w:hideMark/>
          </w:tcPr>
          <w:p w14:paraId="7C461AA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ΝΑΙ</w:t>
            </w:r>
          </w:p>
        </w:tc>
      </w:tr>
      <w:tr w:rsidR="00D41D4C" w14:paraId="7C461AAB" w14:textId="77777777">
        <w:trPr>
          <w:trHeight w:val="330"/>
        </w:trPr>
        <w:tc>
          <w:tcPr>
            <w:tcW w:w="7100" w:type="dxa"/>
            <w:tcBorders>
              <w:top w:val="nil"/>
              <w:left w:val="nil"/>
              <w:bottom w:val="nil"/>
              <w:right w:val="nil"/>
            </w:tcBorders>
            <w:shd w:val="clear" w:color="auto" w:fill="auto"/>
            <w:vAlign w:val="center"/>
            <w:hideMark/>
          </w:tcPr>
          <w:p w14:paraId="7C461AA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AAD" w14:textId="77777777">
        <w:trPr>
          <w:trHeight w:val="330"/>
        </w:trPr>
        <w:tc>
          <w:tcPr>
            <w:tcW w:w="7100" w:type="dxa"/>
            <w:tcBorders>
              <w:top w:val="nil"/>
              <w:left w:val="nil"/>
              <w:bottom w:val="nil"/>
              <w:right w:val="nil"/>
            </w:tcBorders>
            <w:shd w:val="clear" w:color="auto" w:fill="auto"/>
            <w:vAlign w:val="center"/>
            <w:hideMark/>
          </w:tcPr>
          <w:p w14:paraId="7C461AA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204 όπως τροπ.     ΚΑΤΑ ΠΛΕΙΟΨΗΦΙΑ</w:t>
            </w:r>
          </w:p>
        </w:tc>
      </w:tr>
      <w:tr w:rsidR="00D41D4C" w14:paraId="7C461AAF" w14:textId="77777777">
        <w:trPr>
          <w:trHeight w:val="330"/>
        </w:trPr>
        <w:tc>
          <w:tcPr>
            <w:tcW w:w="7100" w:type="dxa"/>
            <w:tcBorders>
              <w:top w:val="nil"/>
              <w:left w:val="nil"/>
              <w:bottom w:val="nil"/>
              <w:right w:val="nil"/>
            </w:tcBorders>
            <w:shd w:val="clear" w:color="auto" w:fill="auto"/>
            <w:vAlign w:val="center"/>
            <w:hideMark/>
          </w:tcPr>
          <w:p w14:paraId="7C461AA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AB1" w14:textId="77777777">
        <w:trPr>
          <w:trHeight w:val="345"/>
        </w:trPr>
        <w:tc>
          <w:tcPr>
            <w:tcW w:w="7100" w:type="dxa"/>
            <w:tcBorders>
              <w:top w:val="nil"/>
              <w:left w:val="nil"/>
              <w:bottom w:val="nil"/>
              <w:right w:val="nil"/>
            </w:tcBorders>
            <w:shd w:val="clear" w:color="auto" w:fill="auto"/>
            <w:vAlign w:val="center"/>
            <w:hideMark/>
          </w:tcPr>
          <w:p w14:paraId="7C461AB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41D4C" w14:paraId="7C461AB3" w14:textId="77777777">
        <w:trPr>
          <w:trHeight w:val="330"/>
        </w:trPr>
        <w:tc>
          <w:tcPr>
            <w:tcW w:w="7100" w:type="dxa"/>
            <w:tcBorders>
              <w:top w:val="nil"/>
              <w:left w:val="nil"/>
              <w:bottom w:val="nil"/>
              <w:right w:val="nil"/>
            </w:tcBorders>
            <w:shd w:val="clear" w:color="auto" w:fill="auto"/>
            <w:vAlign w:val="center"/>
            <w:hideMark/>
          </w:tcPr>
          <w:p w14:paraId="7C461AB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AB5" w14:textId="77777777">
        <w:trPr>
          <w:trHeight w:val="330"/>
        </w:trPr>
        <w:tc>
          <w:tcPr>
            <w:tcW w:w="7100" w:type="dxa"/>
            <w:tcBorders>
              <w:top w:val="nil"/>
              <w:left w:val="nil"/>
              <w:bottom w:val="nil"/>
              <w:right w:val="nil"/>
            </w:tcBorders>
            <w:shd w:val="clear" w:color="auto" w:fill="auto"/>
            <w:vAlign w:val="center"/>
            <w:hideMark/>
          </w:tcPr>
          <w:p w14:paraId="7C461AB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AB7" w14:textId="77777777">
        <w:trPr>
          <w:trHeight w:val="330"/>
        </w:trPr>
        <w:tc>
          <w:tcPr>
            <w:tcW w:w="7100" w:type="dxa"/>
            <w:tcBorders>
              <w:top w:val="nil"/>
              <w:left w:val="nil"/>
              <w:bottom w:val="nil"/>
              <w:right w:val="nil"/>
            </w:tcBorders>
            <w:shd w:val="clear" w:color="auto" w:fill="auto"/>
            <w:vAlign w:val="center"/>
            <w:hideMark/>
          </w:tcPr>
          <w:p w14:paraId="7C461AB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AB9" w14:textId="77777777">
        <w:trPr>
          <w:trHeight w:val="330"/>
        </w:trPr>
        <w:tc>
          <w:tcPr>
            <w:tcW w:w="7100" w:type="dxa"/>
            <w:tcBorders>
              <w:top w:val="nil"/>
              <w:left w:val="nil"/>
              <w:bottom w:val="nil"/>
              <w:right w:val="nil"/>
            </w:tcBorders>
            <w:shd w:val="clear" w:color="auto" w:fill="auto"/>
            <w:vAlign w:val="center"/>
            <w:hideMark/>
          </w:tcPr>
          <w:p w14:paraId="7C461AB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ABB" w14:textId="77777777">
        <w:trPr>
          <w:trHeight w:val="330"/>
        </w:trPr>
        <w:tc>
          <w:tcPr>
            <w:tcW w:w="7100" w:type="dxa"/>
            <w:tcBorders>
              <w:top w:val="nil"/>
              <w:left w:val="nil"/>
              <w:bottom w:val="nil"/>
              <w:right w:val="nil"/>
            </w:tcBorders>
            <w:shd w:val="clear" w:color="auto" w:fill="auto"/>
            <w:vAlign w:val="center"/>
            <w:hideMark/>
          </w:tcPr>
          <w:p w14:paraId="7C461AB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205 ως έχει     ΚΑΤΑ ΠΛΕΙΟΨΗΦΙΑ</w:t>
            </w:r>
          </w:p>
        </w:tc>
      </w:tr>
      <w:tr w:rsidR="00D41D4C" w14:paraId="7C461ABD" w14:textId="77777777">
        <w:trPr>
          <w:trHeight w:val="330"/>
        </w:trPr>
        <w:tc>
          <w:tcPr>
            <w:tcW w:w="7100" w:type="dxa"/>
            <w:tcBorders>
              <w:top w:val="nil"/>
              <w:left w:val="nil"/>
              <w:bottom w:val="nil"/>
              <w:right w:val="nil"/>
            </w:tcBorders>
            <w:shd w:val="clear" w:color="auto" w:fill="auto"/>
            <w:vAlign w:val="center"/>
            <w:hideMark/>
          </w:tcPr>
          <w:p w14:paraId="7C461AB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ABF" w14:textId="77777777">
        <w:trPr>
          <w:trHeight w:val="330"/>
        </w:trPr>
        <w:tc>
          <w:tcPr>
            <w:tcW w:w="7100" w:type="dxa"/>
            <w:tcBorders>
              <w:top w:val="nil"/>
              <w:left w:val="nil"/>
              <w:bottom w:val="nil"/>
              <w:right w:val="nil"/>
            </w:tcBorders>
            <w:shd w:val="clear" w:color="auto" w:fill="auto"/>
            <w:vAlign w:val="center"/>
            <w:hideMark/>
          </w:tcPr>
          <w:p w14:paraId="7C461AB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AC1" w14:textId="77777777">
        <w:trPr>
          <w:trHeight w:val="330"/>
        </w:trPr>
        <w:tc>
          <w:tcPr>
            <w:tcW w:w="7100" w:type="dxa"/>
            <w:tcBorders>
              <w:top w:val="nil"/>
              <w:left w:val="nil"/>
              <w:bottom w:val="nil"/>
              <w:right w:val="nil"/>
            </w:tcBorders>
            <w:shd w:val="clear" w:color="auto" w:fill="auto"/>
            <w:vAlign w:val="center"/>
            <w:hideMark/>
          </w:tcPr>
          <w:p w14:paraId="7C461AC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AC3" w14:textId="77777777">
        <w:trPr>
          <w:trHeight w:val="330"/>
        </w:trPr>
        <w:tc>
          <w:tcPr>
            <w:tcW w:w="7100" w:type="dxa"/>
            <w:tcBorders>
              <w:top w:val="nil"/>
              <w:left w:val="nil"/>
              <w:bottom w:val="nil"/>
              <w:right w:val="nil"/>
            </w:tcBorders>
            <w:shd w:val="clear" w:color="auto" w:fill="auto"/>
            <w:vAlign w:val="center"/>
            <w:hideMark/>
          </w:tcPr>
          <w:p w14:paraId="7C461AC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AC5" w14:textId="77777777">
        <w:trPr>
          <w:trHeight w:val="330"/>
        </w:trPr>
        <w:tc>
          <w:tcPr>
            <w:tcW w:w="7100" w:type="dxa"/>
            <w:tcBorders>
              <w:top w:val="nil"/>
              <w:left w:val="nil"/>
              <w:bottom w:val="nil"/>
              <w:right w:val="nil"/>
            </w:tcBorders>
            <w:shd w:val="clear" w:color="auto" w:fill="auto"/>
            <w:vAlign w:val="center"/>
            <w:hideMark/>
          </w:tcPr>
          <w:p w14:paraId="7C461AC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AC7" w14:textId="77777777">
        <w:trPr>
          <w:trHeight w:val="330"/>
        </w:trPr>
        <w:tc>
          <w:tcPr>
            <w:tcW w:w="7100" w:type="dxa"/>
            <w:tcBorders>
              <w:top w:val="nil"/>
              <w:left w:val="nil"/>
              <w:bottom w:val="nil"/>
              <w:right w:val="nil"/>
            </w:tcBorders>
            <w:shd w:val="clear" w:color="auto" w:fill="auto"/>
            <w:vAlign w:val="center"/>
            <w:hideMark/>
          </w:tcPr>
          <w:p w14:paraId="7C461AC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AC9" w14:textId="77777777">
        <w:trPr>
          <w:trHeight w:val="330"/>
        </w:trPr>
        <w:tc>
          <w:tcPr>
            <w:tcW w:w="7100" w:type="dxa"/>
            <w:tcBorders>
              <w:top w:val="nil"/>
              <w:left w:val="nil"/>
              <w:bottom w:val="nil"/>
              <w:right w:val="nil"/>
            </w:tcBorders>
            <w:shd w:val="clear" w:color="auto" w:fill="auto"/>
            <w:vAlign w:val="center"/>
            <w:hideMark/>
          </w:tcPr>
          <w:p w14:paraId="7C461AC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206 ως έχει     ΚΑΤΑ ΠΛΕΙΟΨΗΦΙΑ</w:t>
            </w:r>
          </w:p>
        </w:tc>
      </w:tr>
      <w:tr w:rsidR="00D41D4C" w14:paraId="7C461ACB" w14:textId="77777777">
        <w:trPr>
          <w:trHeight w:val="330"/>
        </w:trPr>
        <w:tc>
          <w:tcPr>
            <w:tcW w:w="7100" w:type="dxa"/>
            <w:tcBorders>
              <w:top w:val="nil"/>
              <w:left w:val="nil"/>
              <w:bottom w:val="nil"/>
              <w:right w:val="nil"/>
            </w:tcBorders>
            <w:shd w:val="clear" w:color="auto" w:fill="auto"/>
            <w:vAlign w:val="center"/>
            <w:hideMark/>
          </w:tcPr>
          <w:p w14:paraId="7C461AC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ACD" w14:textId="77777777">
        <w:trPr>
          <w:trHeight w:val="330"/>
        </w:trPr>
        <w:tc>
          <w:tcPr>
            <w:tcW w:w="7100" w:type="dxa"/>
            <w:tcBorders>
              <w:top w:val="nil"/>
              <w:left w:val="nil"/>
              <w:bottom w:val="nil"/>
              <w:right w:val="nil"/>
            </w:tcBorders>
            <w:shd w:val="clear" w:color="auto" w:fill="auto"/>
            <w:vAlign w:val="center"/>
            <w:hideMark/>
          </w:tcPr>
          <w:p w14:paraId="7C461AC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ACF" w14:textId="77777777">
        <w:trPr>
          <w:trHeight w:val="330"/>
        </w:trPr>
        <w:tc>
          <w:tcPr>
            <w:tcW w:w="7100" w:type="dxa"/>
            <w:tcBorders>
              <w:top w:val="nil"/>
              <w:left w:val="nil"/>
              <w:bottom w:val="nil"/>
              <w:right w:val="nil"/>
            </w:tcBorders>
            <w:shd w:val="clear" w:color="auto" w:fill="auto"/>
            <w:vAlign w:val="center"/>
            <w:hideMark/>
          </w:tcPr>
          <w:p w14:paraId="7C461AC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AD1" w14:textId="77777777">
        <w:trPr>
          <w:trHeight w:val="330"/>
        </w:trPr>
        <w:tc>
          <w:tcPr>
            <w:tcW w:w="7100" w:type="dxa"/>
            <w:tcBorders>
              <w:top w:val="nil"/>
              <w:left w:val="nil"/>
              <w:bottom w:val="nil"/>
              <w:right w:val="nil"/>
            </w:tcBorders>
            <w:shd w:val="clear" w:color="auto" w:fill="auto"/>
            <w:vAlign w:val="center"/>
            <w:hideMark/>
          </w:tcPr>
          <w:p w14:paraId="7C461AD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AD3" w14:textId="77777777">
        <w:trPr>
          <w:trHeight w:val="330"/>
        </w:trPr>
        <w:tc>
          <w:tcPr>
            <w:tcW w:w="7100" w:type="dxa"/>
            <w:tcBorders>
              <w:top w:val="nil"/>
              <w:left w:val="nil"/>
              <w:bottom w:val="nil"/>
              <w:right w:val="nil"/>
            </w:tcBorders>
            <w:shd w:val="clear" w:color="auto" w:fill="auto"/>
            <w:vAlign w:val="center"/>
            <w:hideMark/>
          </w:tcPr>
          <w:p w14:paraId="7C461AD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AD5" w14:textId="77777777">
        <w:trPr>
          <w:trHeight w:val="330"/>
        </w:trPr>
        <w:tc>
          <w:tcPr>
            <w:tcW w:w="7100" w:type="dxa"/>
            <w:tcBorders>
              <w:top w:val="nil"/>
              <w:left w:val="nil"/>
              <w:bottom w:val="nil"/>
              <w:right w:val="nil"/>
            </w:tcBorders>
            <w:shd w:val="clear" w:color="auto" w:fill="auto"/>
            <w:vAlign w:val="center"/>
            <w:hideMark/>
          </w:tcPr>
          <w:p w14:paraId="7C461AD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AD7" w14:textId="77777777">
        <w:trPr>
          <w:trHeight w:val="330"/>
        </w:trPr>
        <w:tc>
          <w:tcPr>
            <w:tcW w:w="7100" w:type="dxa"/>
            <w:tcBorders>
              <w:top w:val="nil"/>
              <w:left w:val="nil"/>
              <w:bottom w:val="nil"/>
              <w:right w:val="nil"/>
            </w:tcBorders>
            <w:shd w:val="clear" w:color="auto" w:fill="auto"/>
            <w:vAlign w:val="center"/>
            <w:hideMark/>
          </w:tcPr>
          <w:p w14:paraId="7C461AD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Νέο Άρθρο 207 όπως τροπ.     ΚΑΤΑ ΠΛΕΙΟΨΗΦΙΑ</w:t>
            </w:r>
          </w:p>
        </w:tc>
      </w:tr>
      <w:tr w:rsidR="00D41D4C" w14:paraId="7C461AD9" w14:textId="77777777">
        <w:trPr>
          <w:trHeight w:val="330"/>
        </w:trPr>
        <w:tc>
          <w:tcPr>
            <w:tcW w:w="7100" w:type="dxa"/>
            <w:tcBorders>
              <w:top w:val="nil"/>
              <w:left w:val="nil"/>
              <w:bottom w:val="nil"/>
              <w:right w:val="nil"/>
            </w:tcBorders>
            <w:shd w:val="clear" w:color="auto" w:fill="auto"/>
            <w:vAlign w:val="center"/>
            <w:hideMark/>
          </w:tcPr>
          <w:p w14:paraId="7C461AD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ADB" w14:textId="77777777">
        <w:trPr>
          <w:trHeight w:val="330"/>
        </w:trPr>
        <w:tc>
          <w:tcPr>
            <w:tcW w:w="7100" w:type="dxa"/>
            <w:tcBorders>
              <w:top w:val="nil"/>
              <w:left w:val="nil"/>
              <w:bottom w:val="nil"/>
              <w:right w:val="nil"/>
            </w:tcBorders>
            <w:shd w:val="clear" w:color="auto" w:fill="auto"/>
            <w:vAlign w:val="center"/>
            <w:hideMark/>
          </w:tcPr>
          <w:p w14:paraId="7C461AD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ADD" w14:textId="77777777">
        <w:trPr>
          <w:trHeight w:val="345"/>
        </w:trPr>
        <w:tc>
          <w:tcPr>
            <w:tcW w:w="7100" w:type="dxa"/>
            <w:tcBorders>
              <w:top w:val="nil"/>
              <w:left w:val="nil"/>
              <w:bottom w:val="nil"/>
              <w:right w:val="nil"/>
            </w:tcBorders>
            <w:shd w:val="clear" w:color="auto" w:fill="auto"/>
            <w:vAlign w:val="center"/>
            <w:hideMark/>
          </w:tcPr>
          <w:p w14:paraId="7C461AD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ADF" w14:textId="77777777">
        <w:trPr>
          <w:trHeight w:val="330"/>
        </w:trPr>
        <w:tc>
          <w:tcPr>
            <w:tcW w:w="7100" w:type="dxa"/>
            <w:tcBorders>
              <w:top w:val="nil"/>
              <w:left w:val="nil"/>
              <w:bottom w:val="nil"/>
              <w:right w:val="nil"/>
            </w:tcBorders>
            <w:shd w:val="clear" w:color="auto" w:fill="auto"/>
            <w:vAlign w:val="center"/>
            <w:hideMark/>
          </w:tcPr>
          <w:p w14:paraId="7C461AD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AE1" w14:textId="77777777">
        <w:trPr>
          <w:trHeight w:val="330"/>
        </w:trPr>
        <w:tc>
          <w:tcPr>
            <w:tcW w:w="7100" w:type="dxa"/>
            <w:tcBorders>
              <w:top w:val="nil"/>
              <w:left w:val="nil"/>
              <w:bottom w:val="nil"/>
              <w:right w:val="nil"/>
            </w:tcBorders>
            <w:shd w:val="clear" w:color="auto" w:fill="auto"/>
            <w:vAlign w:val="center"/>
            <w:hideMark/>
          </w:tcPr>
          <w:p w14:paraId="7C461AE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AE3" w14:textId="77777777">
        <w:trPr>
          <w:trHeight w:val="330"/>
        </w:trPr>
        <w:tc>
          <w:tcPr>
            <w:tcW w:w="7100" w:type="dxa"/>
            <w:tcBorders>
              <w:top w:val="nil"/>
              <w:left w:val="nil"/>
              <w:bottom w:val="nil"/>
              <w:right w:val="nil"/>
            </w:tcBorders>
            <w:shd w:val="clear" w:color="auto" w:fill="auto"/>
            <w:vAlign w:val="center"/>
            <w:hideMark/>
          </w:tcPr>
          <w:p w14:paraId="7C461AE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AE5" w14:textId="77777777">
        <w:trPr>
          <w:trHeight w:val="330"/>
        </w:trPr>
        <w:tc>
          <w:tcPr>
            <w:tcW w:w="7100" w:type="dxa"/>
            <w:tcBorders>
              <w:top w:val="nil"/>
              <w:left w:val="nil"/>
              <w:bottom w:val="nil"/>
              <w:right w:val="nil"/>
            </w:tcBorders>
            <w:shd w:val="clear" w:color="auto" w:fill="auto"/>
            <w:vAlign w:val="center"/>
            <w:hideMark/>
          </w:tcPr>
          <w:p w14:paraId="7C461AE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Νέο Άρθρο 208 ως έχει    </w:t>
            </w:r>
            <w:r>
              <w:rPr>
                <w:rFonts w:ascii="Calibri" w:eastAsia="Times New Roman" w:hAnsi="Calibri" w:cs="Calibri"/>
                <w:color w:val="000000"/>
                <w:szCs w:val="24"/>
              </w:rPr>
              <w:t xml:space="preserve"> ΚΑΤΑ ΠΛΕΙΟΨΗΦΙΑ</w:t>
            </w:r>
          </w:p>
        </w:tc>
      </w:tr>
      <w:tr w:rsidR="00D41D4C" w14:paraId="7C461AE7" w14:textId="77777777">
        <w:trPr>
          <w:trHeight w:val="330"/>
        </w:trPr>
        <w:tc>
          <w:tcPr>
            <w:tcW w:w="7100" w:type="dxa"/>
            <w:tcBorders>
              <w:top w:val="nil"/>
              <w:left w:val="nil"/>
              <w:bottom w:val="nil"/>
              <w:right w:val="nil"/>
            </w:tcBorders>
            <w:shd w:val="clear" w:color="auto" w:fill="auto"/>
            <w:vAlign w:val="center"/>
            <w:hideMark/>
          </w:tcPr>
          <w:p w14:paraId="7C461AE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AE9" w14:textId="77777777">
        <w:trPr>
          <w:trHeight w:val="330"/>
        </w:trPr>
        <w:tc>
          <w:tcPr>
            <w:tcW w:w="7100" w:type="dxa"/>
            <w:tcBorders>
              <w:top w:val="nil"/>
              <w:left w:val="nil"/>
              <w:bottom w:val="nil"/>
              <w:right w:val="nil"/>
            </w:tcBorders>
            <w:shd w:val="clear" w:color="auto" w:fill="auto"/>
            <w:vAlign w:val="center"/>
            <w:hideMark/>
          </w:tcPr>
          <w:p w14:paraId="7C461AE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AEB" w14:textId="77777777">
        <w:trPr>
          <w:trHeight w:val="330"/>
        </w:trPr>
        <w:tc>
          <w:tcPr>
            <w:tcW w:w="7100" w:type="dxa"/>
            <w:tcBorders>
              <w:top w:val="nil"/>
              <w:left w:val="nil"/>
              <w:bottom w:val="nil"/>
              <w:right w:val="nil"/>
            </w:tcBorders>
            <w:shd w:val="clear" w:color="auto" w:fill="auto"/>
            <w:vAlign w:val="center"/>
            <w:hideMark/>
          </w:tcPr>
          <w:p w14:paraId="7C461AE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AED" w14:textId="77777777">
        <w:trPr>
          <w:trHeight w:val="330"/>
        </w:trPr>
        <w:tc>
          <w:tcPr>
            <w:tcW w:w="7100" w:type="dxa"/>
            <w:tcBorders>
              <w:top w:val="nil"/>
              <w:left w:val="nil"/>
              <w:bottom w:val="nil"/>
              <w:right w:val="nil"/>
            </w:tcBorders>
            <w:shd w:val="clear" w:color="auto" w:fill="auto"/>
            <w:vAlign w:val="center"/>
            <w:hideMark/>
          </w:tcPr>
          <w:p w14:paraId="7C461AE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AEF" w14:textId="77777777">
        <w:trPr>
          <w:trHeight w:val="330"/>
        </w:trPr>
        <w:tc>
          <w:tcPr>
            <w:tcW w:w="7100" w:type="dxa"/>
            <w:tcBorders>
              <w:top w:val="nil"/>
              <w:left w:val="nil"/>
              <w:bottom w:val="nil"/>
              <w:right w:val="nil"/>
            </w:tcBorders>
            <w:shd w:val="clear" w:color="auto" w:fill="auto"/>
            <w:vAlign w:val="center"/>
            <w:hideMark/>
          </w:tcPr>
          <w:p w14:paraId="7C461AE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AF1" w14:textId="77777777">
        <w:trPr>
          <w:trHeight w:val="330"/>
        </w:trPr>
        <w:tc>
          <w:tcPr>
            <w:tcW w:w="7100" w:type="dxa"/>
            <w:tcBorders>
              <w:top w:val="nil"/>
              <w:left w:val="nil"/>
              <w:bottom w:val="nil"/>
              <w:right w:val="nil"/>
            </w:tcBorders>
            <w:shd w:val="clear" w:color="auto" w:fill="auto"/>
            <w:vAlign w:val="center"/>
            <w:hideMark/>
          </w:tcPr>
          <w:p w14:paraId="7C461AF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AF3" w14:textId="77777777">
        <w:trPr>
          <w:trHeight w:val="330"/>
        </w:trPr>
        <w:tc>
          <w:tcPr>
            <w:tcW w:w="7100" w:type="dxa"/>
            <w:tcBorders>
              <w:top w:val="nil"/>
              <w:left w:val="nil"/>
              <w:bottom w:val="nil"/>
              <w:right w:val="nil"/>
            </w:tcBorders>
            <w:shd w:val="clear" w:color="auto" w:fill="auto"/>
            <w:vAlign w:val="center"/>
            <w:hideMark/>
          </w:tcPr>
          <w:p w14:paraId="7C461AF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Νέο Άρθρο 209 όπως </w:t>
            </w:r>
            <w:proofErr w:type="spellStart"/>
            <w:r>
              <w:rPr>
                <w:rFonts w:ascii="Calibri" w:eastAsia="Times New Roman" w:hAnsi="Calibri" w:cs="Calibri"/>
                <w:color w:val="000000"/>
                <w:szCs w:val="24"/>
              </w:rPr>
              <w:t>τροπ</w:t>
            </w:r>
            <w:proofErr w:type="spellEnd"/>
            <w:r>
              <w:rPr>
                <w:rFonts w:ascii="Calibri" w:eastAsia="Times New Roman" w:hAnsi="Calibri" w:cs="Calibri"/>
                <w:color w:val="000000"/>
                <w:szCs w:val="24"/>
              </w:rPr>
              <w:t xml:space="preserve">     ΚΑΤΑ ΠΛΕΙΟΨΗΦΙΑ</w:t>
            </w:r>
          </w:p>
        </w:tc>
      </w:tr>
      <w:tr w:rsidR="00D41D4C" w14:paraId="7C461AF5" w14:textId="77777777">
        <w:trPr>
          <w:trHeight w:val="330"/>
        </w:trPr>
        <w:tc>
          <w:tcPr>
            <w:tcW w:w="7100" w:type="dxa"/>
            <w:tcBorders>
              <w:top w:val="nil"/>
              <w:left w:val="nil"/>
              <w:bottom w:val="nil"/>
              <w:right w:val="nil"/>
            </w:tcBorders>
            <w:shd w:val="clear" w:color="auto" w:fill="auto"/>
            <w:vAlign w:val="center"/>
            <w:hideMark/>
          </w:tcPr>
          <w:p w14:paraId="7C461AF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AF7" w14:textId="77777777">
        <w:trPr>
          <w:trHeight w:val="330"/>
        </w:trPr>
        <w:tc>
          <w:tcPr>
            <w:tcW w:w="7100" w:type="dxa"/>
            <w:tcBorders>
              <w:top w:val="nil"/>
              <w:left w:val="nil"/>
              <w:bottom w:val="nil"/>
              <w:right w:val="nil"/>
            </w:tcBorders>
            <w:shd w:val="clear" w:color="auto" w:fill="auto"/>
            <w:vAlign w:val="center"/>
            <w:hideMark/>
          </w:tcPr>
          <w:p w14:paraId="7C461AF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AF9" w14:textId="77777777">
        <w:trPr>
          <w:trHeight w:val="330"/>
        </w:trPr>
        <w:tc>
          <w:tcPr>
            <w:tcW w:w="7100" w:type="dxa"/>
            <w:tcBorders>
              <w:top w:val="nil"/>
              <w:left w:val="nil"/>
              <w:bottom w:val="nil"/>
              <w:right w:val="nil"/>
            </w:tcBorders>
            <w:shd w:val="clear" w:color="auto" w:fill="auto"/>
            <w:vAlign w:val="center"/>
            <w:hideMark/>
          </w:tcPr>
          <w:p w14:paraId="7C461AF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ΔΗ.ΣΥ: -</w:t>
            </w:r>
          </w:p>
        </w:tc>
      </w:tr>
      <w:tr w:rsidR="00D41D4C" w14:paraId="7C461AFB" w14:textId="77777777">
        <w:trPr>
          <w:trHeight w:val="345"/>
        </w:trPr>
        <w:tc>
          <w:tcPr>
            <w:tcW w:w="7100" w:type="dxa"/>
            <w:tcBorders>
              <w:top w:val="nil"/>
              <w:left w:val="nil"/>
              <w:bottom w:val="nil"/>
              <w:right w:val="nil"/>
            </w:tcBorders>
            <w:shd w:val="clear" w:color="auto" w:fill="auto"/>
            <w:vAlign w:val="center"/>
            <w:hideMark/>
          </w:tcPr>
          <w:p w14:paraId="7C461AF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AFD" w14:textId="77777777">
        <w:trPr>
          <w:trHeight w:val="330"/>
        </w:trPr>
        <w:tc>
          <w:tcPr>
            <w:tcW w:w="7100" w:type="dxa"/>
            <w:tcBorders>
              <w:top w:val="nil"/>
              <w:left w:val="nil"/>
              <w:bottom w:val="nil"/>
              <w:right w:val="nil"/>
            </w:tcBorders>
            <w:shd w:val="clear" w:color="auto" w:fill="auto"/>
            <w:vAlign w:val="center"/>
            <w:hideMark/>
          </w:tcPr>
          <w:p w14:paraId="7C461AF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AFF" w14:textId="77777777">
        <w:trPr>
          <w:trHeight w:val="330"/>
        </w:trPr>
        <w:tc>
          <w:tcPr>
            <w:tcW w:w="7100" w:type="dxa"/>
            <w:tcBorders>
              <w:top w:val="nil"/>
              <w:left w:val="nil"/>
              <w:bottom w:val="nil"/>
              <w:right w:val="nil"/>
            </w:tcBorders>
            <w:shd w:val="clear" w:color="auto" w:fill="auto"/>
            <w:vAlign w:val="center"/>
            <w:hideMark/>
          </w:tcPr>
          <w:p w14:paraId="7C461AF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B01" w14:textId="77777777">
        <w:trPr>
          <w:trHeight w:val="330"/>
        </w:trPr>
        <w:tc>
          <w:tcPr>
            <w:tcW w:w="7100" w:type="dxa"/>
            <w:tcBorders>
              <w:top w:val="nil"/>
              <w:left w:val="nil"/>
              <w:bottom w:val="nil"/>
              <w:right w:val="nil"/>
            </w:tcBorders>
            <w:shd w:val="clear" w:color="auto" w:fill="auto"/>
            <w:vAlign w:val="center"/>
            <w:hideMark/>
          </w:tcPr>
          <w:p w14:paraId="7C461B0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Νέο Άρθρο 210 ως έχει     ΚΑΤΑ ΠΛΕΙΟΨΗΦΙΑ</w:t>
            </w:r>
          </w:p>
        </w:tc>
      </w:tr>
      <w:tr w:rsidR="00D41D4C" w14:paraId="7C461B03" w14:textId="77777777">
        <w:trPr>
          <w:trHeight w:val="330"/>
        </w:trPr>
        <w:tc>
          <w:tcPr>
            <w:tcW w:w="7100" w:type="dxa"/>
            <w:tcBorders>
              <w:top w:val="nil"/>
              <w:left w:val="nil"/>
              <w:bottom w:val="nil"/>
              <w:right w:val="nil"/>
            </w:tcBorders>
            <w:shd w:val="clear" w:color="auto" w:fill="auto"/>
            <w:vAlign w:val="center"/>
            <w:hideMark/>
          </w:tcPr>
          <w:p w14:paraId="7C461B0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B05" w14:textId="77777777">
        <w:trPr>
          <w:trHeight w:val="330"/>
        </w:trPr>
        <w:tc>
          <w:tcPr>
            <w:tcW w:w="7100" w:type="dxa"/>
            <w:tcBorders>
              <w:top w:val="nil"/>
              <w:left w:val="nil"/>
              <w:bottom w:val="nil"/>
              <w:right w:val="nil"/>
            </w:tcBorders>
            <w:shd w:val="clear" w:color="auto" w:fill="auto"/>
            <w:vAlign w:val="center"/>
            <w:hideMark/>
          </w:tcPr>
          <w:p w14:paraId="7C461B0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B07" w14:textId="77777777">
        <w:trPr>
          <w:trHeight w:val="330"/>
        </w:trPr>
        <w:tc>
          <w:tcPr>
            <w:tcW w:w="7100" w:type="dxa"/>
            <w:tcBorders>
              <w:top w:val="nil"/>
              <w:left w:val="nil"/>
              <w:bottom w:val="nil"/>
              <w:right w:val="nil"/>
            </w:tcBorders>
            <w:shd w:val="clear" w:color="auto" w:fill="auto"/>
            <w:vAlign w:val="center"/>
            <w:hideMark/>
          </w:tcPr>
          <w:p w14:paraId="7C461B0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B09" w14:textId="77777777">
        <w:trPr>
          <w:trHeight w:val="330"/>
        </w:trPr>
        <w:tc>
          <w:tcPr>
            <w:tcW w:w="7100" w:type="dxa"/>
            <w:tcBorders>
              <w:top w:val="nil"/>
              <w:left w:val="nil"/>
              <w:bottom w:val="nil"/>
              <w:right w:val="nil"/>
            </w:tcBorders>
            <w:shd w:val="clear" w:color="auto" w:fill="auto"/>
            <w:vAlign w:val="center"/>
            <w:hideMark/>
          </w:tcPr>
          <w:p w14:paraId="7C461B0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B0B" w14:textId="77777777">
        <w:trPr>
          <w:trHeight w:val="330"/>
        </w:trPr>
        <w:tc>
          <w:tcPr>
            <w:tcW w:w="7100" w:type="dxa"/>
            <w:tcBorders>
              <w:top w:val="nil"/>
              <w:left w:val="nil"/>
              <w:bottom w:val="nil"/>
              <w:right w:val="nil"/>
            </w:tcBorders>
            <w:shd w:val="clear" w:color="auto" w:fill="auto"/>
            <w:vAlign w:val="center"/>
            <w:hideMark/>
          </w:tcPr>
          <w:p w14:paraId="7C461B0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B0D" w14:textId="77777777">
        <w:trPr>
          <w:trHeight w:val="330"/>
        </w:trPr>
        <w:tc>
          <w:tcPr>
            <w:tcW w:w="7100" w:type="dxa"/>
            <w:tcBorders>
              <w:top w:val="nil"/>
              <w:left w:val="nil"/>
              <w:bottom w:val="nil"/>
              <w:right w:val="nil"/>
            </w:tcBorders>
            <w:shd w:val="clear" w:color="auto" w:fill="auto"/>
            <w:vAlign w:val="center"/>
            <w:hideMark/>
          </w:tcPr>
          <w:p w14:paraId="7C461B0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B0F" w14:textId="77777777">
        <w:trPr>
          <w:trHeight w:val="330"/>
        </w:trPr>
        <w:tc>
          <w:tcPr>
            <w:tcW w:w="7100" w:type="dxa"/>
            <w:tcBorders>
              <w:top w:val="nil"/>
              <w:left w:val="nil"/>
              <w:bottom w:val="nil"/>
              <w:right w:val="nil"/>
            </w:tcBorders>
            <w:shd w:val="clear" w:color="auto" w:fill="auto"/>
            <w:vAlign w:val="center"/>
            <w:hideMark/>
          </w:tcPr>
          <w:p w14:paraId="7C461B0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Νέο Άρθρο 211 ως έχει     ΚΑΤΑ ΠΛΕΙΟΨΗΦΙΑ</w:t>
            </w:r>
          </w:p>
        </w:tc>
      </w:tr>
      <w:tr w:rsidR="00D41D4C" w14:paraId="7C461B11" w14:textId="77777777">
        <w:trPr>
          <w:trHeight w:val="330"/>
        </w:trPr>
        <w:tc>
          <w:tcPr>
            <w:tcW w:w="7100" w:type="dxa"/>
            <w:tcBorders>
              <w:top w:val="nil"/>
              <w:left w:val="nil"/>
              <w:bottom w:val="nil"/>
              <w:right w:val="nil"/>
            </w:tcBorders>
            <w:shd w:val="clear" w:color="auto" w:fill="auto"/>
            <w:vAlign w:val="center"/>
            <w:hideMark/>
          </w:tcPr>
          <w:p w14:paraId="7C461B1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B13" w14:textId="77777777">
        <w:trPr>
          <w:trHeight w:val="330"/>
        </w:trPr>
        <w:tc>
          <w:tcPr>
            <w:tcW w:w="7100" w:type="dxa"/>
            <w:tcBorders>
              <w:top w:val="nil"/>
              <w:left w:val="nil"/>
              <w:bottom w:val="nil"/>
              <w:right w:val="nil"/>
            </w:tcBorders>
            <w:shd w:val="clear" w:color="auto" w:fill="auto"/>
            <w:vAlign w:val="center"/>
            <w:hideMark/>
          </w:tcPr>
          <w:p w14:paraId="7C461B1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B15" w14:textId="77777777">
        <w:trPr>
          <w:trHeight w:val="330"/>
        </w:trPr>
        <w:tc>
          <w:tcPr>
            <w:tcW w:w="7100" w:type="dxa"/>
            <w:tcBorders>
              <w:top w:val="nil"/>
              <w:left w:val="nil"/>
              <w:bottom w:val="nil"/>
              <w:right w:val="nil"/>
            </w:tcBorders>
            <w:shd w:val="clear" w:color="auto" w:fill="auto"/>
            <w:vAlign w:val="center"/>
            <w:hideMark/>
          </w:tcPr>
          <w:p w14:paraId="7C461B1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B17" w14:textId="77777777">
        <w:trPr>
          <w:trHeight w:val="330"/>
        </w:trPr>
        <w:tc>
          <w:tcPr>
            <w:tcW w:w="7100" w:type="dxa"/>
            <w:tcBorders>
              <w:top w:val="nil"/>
              <w:left w:val="nil"/>
              <w:bottom w:val="nil"/>
              <w:right w:val="nil"/>
            </w:tcBorders>
            <w:shd w:val="clear" w:color="auto" w:fill="auto"/>
            <w:vAlign w:val="center"/>
            <w:hideMark/>
          </w:tcPr>
          <w:p w14:paraId="7C461B1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B19" w14:textId="77777777">
        <w:trPr>
          <w:trHeight w:val="330"/>
        </w:trPr>
        <w:tc>
          <w:tcPr>
            <w:tcW w:w="7100" w:type="dxa"/>
            <w:tcBorders>
              <w:top w:val="nil"/>
              <w:left w:val="nil"/>
              <w:bottom w:val="nil"/>
              <w:right w:val="nil"/>
            </w:tcBorders>
            <w:shd w:val="clear" w:color="auto" w:fill="auto"/>
            <w:vAlign w:val="center"/>
            <w:hideMark/>
          </w:tcPr>
          <w:p w14:paraId="7C461B1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B1B" w14:textId="77777777">
        <w:trPr>
          <w:trHeight w:val="330"/>
        </w:trPr>
        <w:tc>
          <w:tcPr>
            <w:tcW w:w="7100" w:type="dxa"/>
            <w:tcBorders>
              <w:top w:val="nil"/>
              <w:left w:val="nil"/>
              <w:bottom w:val="nil"/>
              <w:right w:val="nil"/>
            </w:tcBorders>
            <w:shd w:val="clear" w:color="auto" w:fill="auto"/>
            <w:vAlign w:val="center"/>
            <w:hideMark/>
          </w:tcPr>
          <w:p w14:paraId="7C461B1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B1D" w14:textId="77777777">
        <w:trPr>
          <w:trHeight w:val="345"/>
        </w:trPr>
        <w:tc>
          <w:tcPr>
            <w:tcW w:w="7100" w:type="dxa"/>
            <w:tcBorders>
              <w:top w:val="nil"/>
              <w:left w:val="nil"/>
              <w:bottom w:val="nil"/>
              <w:right w:val="nil"/>
            </w:tcBorders>
            <w:shd w:val="clear" w:color="auto" w:fill="auto"/>
            <w:vAlign w:val="center"/>
            <w:hideMark/>
          </w:tcPr>
          <w:p w14:paraId="7C461B1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Νέο Άρθρο 212 ως έχει     ΚΑΤΑ ΠΛΕΙΟΨΗΦΙΑ</w:t>
            </w:r>
          </w:p>
        </w:tc>
      </w:tr>
      <w:tr w:rsidR="00D41D4C" w14:paraId="7C461B1F" w14:textId="77777777">
        <w:trPr>
          <w:trHeight w:val="330"/>
        </w:trPr>
        <w:tc>
          <w:tcPr>
            <w:tcW w:w="7100" w:type="dxa"/>
            <w:tcBorders>
              <w:top w:val="nil"/>
              <w:left w:val="nil"/>
              <w:bottom w:val="nil"/>
              <w:right w:val="nil"/>
            </w:tcBorders>
            <w:shd w:val="clear" w:color="auto" w:fill="auto"/>
            <w:vAlign w:val="center"/>
            <w:hideMark/>
          </w:tcPr>
          <w:p w14:paraId="7C461B1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B21" w14:textId="77777777">
        <w:trPr>
          <w:trHeight w:val="330"/>
        </w:trPr>
        <w:tc>
          <w:tcPr>
            <w:tcW w:w="7100" w:type="dxa"/>
            <w:tcBorders>
              <w:top w:val="nil"/>
              <w:left w:val="nil"/>
              <w:bottom w:val="nil"/>
              <w:right w:val="nil"/>
            </w:tcBorders>
            <w:shd w:val="clear" w:color="auto" w:fill="auto"/>
            <w:vAlign w:val="center"/>
            <w:hideMark/>
          </w:tcPr>
          <w:p w14:paraId="7C461B2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B23" w14:textId="77777777">
        <w:trPr>
          <w:trHeight w:val="330"/>
        </w:trPr>
        <w:tc>
          <w:tcPr>
            <w:tcW w:w="7100" w:type="dxa"/>
            <w:tcBorders>
              <w:top w:val="nil"/>
              <w:left w:val="nil"/>
              <w:bottom w:val="nil"/>
              <w:right w:val="nil"/>
            </w:tcBorders>
            <w:shd w:val="clear" w:color="auto" w:fill="auto"/>
            <w:vAlign w:val="center"/>
            <w:hideMark/>
          </w:tcPr>
          <w:p w14:paraId="7C461B2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B25" w14:textId="77777777">
        <w:trPr>
          <w:trHeight w:val="330"/>
        </w:trPr>
        <w:tc>
          <w:tcPr>
            <w:tcW w:w="7100" w:type="dxa"/>
            <w:tcBorders>
              <w:top w:val="nil"/>
              <w:left w:val="nil"/>
              <w:bottom w:val="nil"/>
              <w:right w:val="nil"/>
            </w:tcBorders>
            <w:shd w:val="clear" w:color="auto" w:fill="auto"/>
            <w:vAlign w:val="center"/>
            <w:hideMark/>
          </w:tcPr>
          <w:p w14:paraId="7C461B2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B27" w14:textId="77777777">
        <w:trPr>
          <w:trHeight w:val="345"/>
        </w:trPr>
        <w:tc>
          <w:tcPr>
            <w:tcW w:w="7100" w:type="dxa"/>
            <w:tcBorders>
              <w:top w:val="nil"/>
              <w:left w:val="nil"/>
              <w:bottom w:val="nil"/>
              <w:right w:val="nil"/>
            </w:tcBorders>
            <w:shd w:val="clear" w:color="auto" w:fill="auto"/>
            <w:vAlign w:val="center"/>
            <w:hideMark/>
          </w:tcPr>
          <w:p w14:paraId="7C461B2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B29" w14:textId="77777777">
        <w:trPr>
          <w:trHeight w:val="330"/>
        </w:trPr>
        <w:tc>
          <w:tcPr>
            <w:tcW w:w="7100" w:type="dxa"/>
            <w:tcBorders>
              <w:top w:val="nil"/>
              <w:left w:val="nil"/>
              <w:bottom w:val="nil"/>
              <w:right w:val="nil"/>
            </w:tcBorders>
            <w:shd w:val="clear" w:color="auto" w:fill="auto"/>
            <w:vAlign w:val="center"/>
            <w:hideMark/>
          </w:tcPr>
          <w:p w14:paraId="7C461B2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B2B" w14:textId="77777777">
        <w:trPr>
          <w:trHeight w:val="330"/>
        </w:trPr>
        <w:tc>
          <w:tcPr>
            <w:tcW w:w="7100" w:type="dxa"/>
            <w:tcBorders>
              <w:top w:val="nil"/>
              <w:left w:val="nil"/>
              <w:bottom w:val="nil"/>
              <w:right w:val="nil"/>
            </w:tcBorders>
            <w:shd w:val="clear" w:color="auto" w:fill="auto"/>
            <w:vAlign w:val="center"/>
            <w:hideMark/>
          </w:tcPr>
          <w:p w14:paraId="7C461B2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Νέο Άρθρο 213 ως έχει     ΚΑΤΑ ΠΛΕΙΟΨΗΦΙΑ</w:t>
            </w:r>
          </w:p>
        </w:tc>
      </w:tr>
      <w:tr w:rsidR="00D41D4C" w14:paraId="7C461B2D" w14:textId="77777777">
        <w:trPr>
          <w:trHeight w:val="330"/>
        </w:trPr>
        <w:tc>
          <w:tcPr>
            <w:tcW w:w="7100" w:type="dxa"/>
            <w:tcBorders>
              <w:top w:val="nil"/>
              <w:left w:val="nil"/>
              <w:bottom w:val="nil"/>
              <w:right w:val="nil"/>
            </w:tcBorders>
            <w:shd w:val="clear" w:color="auto" w:fill="auto"/>
            <w:vAlign w:val="center"/>
            <w:hideMark/>
          </w:tcPr>
          <w:p w14:paraId="7C461B2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B2F" w14:textId="77777777">
        <w:trPr>
          <w:trHeight w:val="330"/>
        </w:trPr>
        <w:tc>
          <w:tcPr>
            <w:tcW w:w="7100" w:type="dxa"/>
            <w:tcBorders>
              <w:top w:val="nil"/>
              <w:left w:val="nil"/>
              <w:bottom w:val="nil"/>
              <w:right w:val="nil"/>
            </w:tcBorders>
            <w:shd w:val="clear" w:color="auto" w:fill="auto"/>
            <w:vAlign w:val="center"/>
            <w:hideMark/>
          </w:tcPr>
          <w:p w14:paraId="7C461B2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B31" w14:textId="77777777">
        <w:trPr>
          <w:trHeight w:val="330"/>
        </w:trPr>
        <w:tc>
          <w:tcPr>
            <w:tcW w:w="7100" w:type="dxa"/>
            <w:tcBorders>
              <w:top w:val="nil"/>
              <w:left w:val="nil"/>
              <w:bottom w:val="nil"/>
              <w:right w:val="nil"/>
            </w:tcBorders>
            <w:shd w:val="clear" w:color="auto" w:fill="auto"/>
            <w:vAlign w:val="center"/>
            <w:hideMark/>
          </w:tcPr>
          <w:p w14:paraId="7C461B3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B33" w14:textId="77777777">
        <w:trPr>
          <w:trHeight w:val="330"/>
        </w:trPr>
        <w:tc>
          <w:tcPr>
            <w:tcW w:w="7100" w:type="dxa"/>
            <w:tcBorders>
              <w:top w:val="nil"/>
              <w:left w:val="nil"/>
              <w:bottom w:val="nil"/>
              <w:right w:val="nil"/>
            </w:tcBorders>
            <w:shd w:val="clear" w:color="auto" w:fill="auto"/>
            <w:vAlign w:val="center"/>
            <w:hideMark/>
          </w:tcPr>
          <w:p w14:paraId="7C461B3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B35" w14:textId="77777777">
        <w:trPr>
          <w:trHeight w:val="330"/>
        </w:trPr>
        <w:tc>
          <w:tcPr>
            <w:tcW w:w="7100" w:type="dxa"/>
            <w:tcBorders>
              <w:top w:val="nil"/>
              <w:left w:val="nil"/>
              <w:bottom w:val="nil"/>
              <w:right w:val="nil"/>
            </w:tcBorders>
            <w:shd w:val="clear" w:color="auto" w:fill="auto"/>
            <w:vAlign w:val="center"/>
            <w:hideMark/>
          </w:tcPr>
          <w:p w14:paraId="7C461B3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B37" w14:textId="77777777">
        <w:trPr>
          <w:trHeight w:val="330"/>
        </w:trPr>
        <w:tc>
          <w:tcPr>
            <w:tcW w:w="7100" w:type="dxa"/>
            <w:tcBorders>
              <w:top w:val="nil"/>
              <w:left w:val="nil"/>
              <w:bottom w:val="nil"/>
              <w:right w:val="nil"/>
            </w:tcBorders>
            <w:shd w:val="clear" w:color="auto" w:fill="auto"/>
            <w:vAlign w:val="center"/>
            <w:hideMark/>
          </w:tcPr>
          <w:p w14:paraId="7C461B3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B39" w14:textId="77777777">
        <w:trPr>
          <w:trHeight w:val="330"/>
        </w:trPr>
        <w:tc>
          <w:tcPr>
            <w:tcW w:w="7100" w:type="dxa"/>
            <w:tcBorders>
              <w:top w:val="nil"/>
              <w:left w:val="nil"/>
              <w:bottom w:val="nil"/>
              <w:right w:val="nil"/>
            </w:tcBorders>
            <w:shd w:val="clear" w:color="auto" w:fill="auto"/>
            <w:vAlign w:val="center"/>
            <w:hideMark/>
          </w:tcPr>
          <w:p w14:paraId="7C461B3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Νέο Άρθρο 214 ως έχει     ΚΑΤΑ ΠΛΕΙΟΨΗΦΙΑ</w:t>
            </w:r>
          </w:p>
        </w:tc>
      </w:tr>
      <w:tr w:rsidR="00D41D4C" w14:paraId="7C461B3B" w14:textId="77777777">
        <w:trPr>
          <w:trHeight w:val="345"/>
        </w:trPr>
        <w:tc>
          <w:tcPr>
            <w:tcW w:w="7100" w:type="dxa"/>
            <w:tcBorders>
              <w:top w:val="nil"/>
              <w:left w:val="nil"/>
              <w:bottom w:val="nil"/>
              <w:right w:val="nil"/>
            </w:tcBorders>
            <w:shd w:val="clear" w:color="auto" w:fill="auto"/>
            <w:vAlign w:val="center"/>
            <w:hideMark/>
          </w:tcPr>
          <w:p w14:paraId="7C461B3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B3D" w14:textId="77777777">
        <w:trPr>
          <w:trHeight w:val="330"/>
        </w:trPr>
        <w:tc>
          <w:tcPr>
            <w:tcW w:w="7100" w:type="dxa"/>
            <w:tcBorders>
              <w:top w:val="nil"/>
              <w:left w:val="nil"/>
              <w:bottom w:val="nil"/>
              <w:right w:val="nil"/>
            </w:tcBorders>
            <w:shd w:val="clear" w:color="auto" w:fill="auto"/>
            <w:vAlign w:val="center"/>
            <w:hideMark/>
          </w:tcPr>
          <w:p w14:paraId="7C461B3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41D4C" w14:paraId="7C461B3F" w14:textId="77777777">
        <w:trPr>
          <w:trHeight w:val="330"/>
        </w:trPr>
        <w:tc>
          <w:tcPr>
            <w:tcW w:w="7100" w:type="dxa"/>
            <w:tcBorders>
              <w:top w:val="nil"/>
              <w:left w:val="nil"/>
              <w:bottom w:val="nil"/>
              <w:right w:val="nil"/>
            </w:tcBorders>
            <w:shd w:val="clear" w:color="auto" w:fill="auto"/>
            <w:vAlign w:val="center"/>
            <w:hideMark/>
          </w:tcPr>
          <w:p w14:paraId="7C461B3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B41" w14:textId="77777777">
        <w:trPr>
          <w:trHeight w:val="330"/>
        </w:trPr>
        <w:tc>
          <w:tcPr>
            <w:tcW w:w="7100" w:type="dxa"/>
            <w:tcBorders>
              <w:top w:val="nil"/>
              <w:left w:val="nil"/>
              <w:bottom w:val="nil"/>
              <w:right w:val="nil"/>
            </w:tcBorders>
            <w:shd w:val="clear" w:color="auto" w:fill="auto"/>
            <w:vAlign w:val="center"/>
            <w:hideMark/>
          </w:tcPr>
          <w:p w14:paraId="7C461B4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B43" w14:textId="77777777">
        <w:trPr>
          <w:trHeight w:val="330"/>
        </w:trPr>
        <w:tc>
          <w:tcPr>
            <w:tcW w:w="7100" w:type="dxa"/>
            <w:tcBorders>
              <w:top w:val="nil"/>
              <w:left w:val="nil"/>
              <w:bottom w:val="nil"/>
              <w:right w:val="nil"/>
            </w:tcBorders>
            <w:shd w:val="clear" w:color="auto" w:fill="auto"/>
            <w:vAlign w:val="center"/>
            <w:hideMark/>
          </w:tcPr>
          <w:p w14:paraId="7C461B4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B45" w14:textId="77777777">
        <w:trPr>
          <w:trHeight w:val="345"/>
        </w:trPr>
        <w:tc>
          <w:tcPr>
            <w:tcW w:w="7100" w:type="dxa"/>
            <w:tcBorders>
              <w:top w:val="nil"/>
              <w:left w:val="nil"/>
              <w:bottom w:val="nil"/>
              <w:right w:val="nil"/>
            </w:tcBorders>
            <w:shd w:val="clear" w:color="auto" w:fill="auto"/>
            <w:vAlign w:val="center"/>
            <w:hideMark/>
          </w:tcPr>
          <w:p w14:paraId="7C461B4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B47" w14:textId="77777777">
        <w:trPr>
          <w:trHeight w:val="330"/>
        </w:trPr>
        <w:tc>
          <w:tcPr>
            <w:tcW w:w="7100" w:type="dxa"/>
            <w:tcBorders>
              <w:top w:val="nil"/>
              <w:left w:val="nil"/>
              <w:bottom w:val="nil"/>
              <w:right w:val="nil"/>
            </w:tcBorders>
            <w:shd w:val="clear" w:color="auto" w:fill="auto"/>
            <w:vAlign w:val="center"/>
            <w:hideMark/>
          </w:tcPr>
          <w:p w14:paraId="7C461B4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Νέο Άρθρο 215 ως έχει     ΚΑΤΑ ΠΛΕΙΟΨΗΦΙΑ</w:t>
            </w:r>
          </w:p>
        </w:tc>
      </w:tr>
      <w:tr w:rsidR="00D41D4C" w14:paraId="7C461B49" w14:textId="77777777">
        <w:trPr>
          <w:trHeight w:val="330"/>
        </w:trPr>
        <w:tc>
          <w:tcPr>
            <w:tcW w:w="7100" w:type="dxa"/>
            <w:tcBorders>
              <w:top w:val="nil"/>
              <w:left w:val="nil"/>
              <w:bottom w:val="nil"/>
              <w:right w:val="nil"/>
            </w:tcBorders>
            <w:shd w:val="clear" w:color="auto" w:fill="auto"/>
            <w:vAlign w:val="center"/>
            <w:hideMark/>
          </w:tcPr>
          <w:p w14:paraId="7C461B4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D41D4C" w14:paraId="7C461B4B" w14:textId="77777777">
        <w:trPr>
          <w:trHeight w:val="330"/>
        </w:trPr>
        <w:tc>
          <w:tcPr>
            <w:tcW w:w="7100" w:type="dxa"/>
            <w:tcBorders>
              <w:top w:val="nil"/>
              <w:left w:val="nil"/>
              <w:bottom w:val="nil"/>
              <w:right w:val="nil"/>
            </w:tcBorders>
            <w:shd w:val="clear" w:color="auto" w:fill="auto"/>
            <w:vAlign w:val="center"/>
            <w:hideMark/>
          </w:tcPr>
          <w:p w14:paraId="7C461B4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41D4C" w14:paraId="7C461B4D" w14:textId="77777777">
        <w:trPr>
          <w:trHeight w:val="330"/>
        </w:trPr>
        <w:tc>
          <w:tcPr>
            <w:tcW w:w="7100" w:type="dxa"/>
            <w:tcBorders>
              <w:top w:val="nil"/>
              <w:left w:val="nil"/>
              <w:bottom w:val="nil"/>
              <w:right w:val="nil"/>
            </w:tcBorders>
            <w:shd w:val="clear" w:color="auto" w:fill="auto"/>
            <w:vAlign w:val="center"/>
            <w:hideMark/>
          </w:tcPr>
          <w:p w14:paraId="7C461B4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B4F" w14:textId="77777777">
        <w:trPr>
          <w:trHeight w:val="330"/>
        </w:trPr>
        <w:tc>
          <w:tcPr>
            <w:tcW w:w="7100" w:type="dxa"/>
            <w:tcBorders>
              <w:top w:val="nil"/>
              <w:left w:val="nil"/>
              <w:bottom w:val="nil"/>
              <w:right w:val="nil"/>
            </w:tcBorders>
            <w:shd w:val="clear" w:color="auto" w:fill="auto"/>
            <w:vAlign w:val="center"/>
            <w:hideMark/>
          </w:tcPr>
          <w:p w14:paraId="7C461B4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B51" w14:textId="77777777">
        <w:trPr>
          <w:trHeight w:val="330"/>
        </w:trPr>
        <w:tc>
          <w:tcPr>
            <w:tcW w:w="7100" w:type="dxa"/>
            <w:tcBorders>
              <w:top w:val="nil"/>
              <w:left w:val="nil"/>
              <w:bottom w:val="nil"/>
              <w:right w:val="nil"/>
            </w:tcBorders>
            <w:shd w:val="clear" w:color="auto" w:fill="auto"/>
            <w:vAlign w:val="center"/>
            <w:hideMark/>
          </w:tcPr>
          <w:p w14:paraId="7C461B5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B53" w14:textId="77777777">
        <w:trPr>
          <w:trHeight w:val="330"/>
        </w:trPr>
        <w:tc>
          <w:tcPr>
            <w:tcW w:w="7100" w:type="dxa"/>
            <w:tcBorders>
              <w:top w:val="nil"/>
              <w:left w:val="nil"/>
              <w:bottom w:val="nil"/>
              <w:right w:val="nil"/>
            </w:tcBorders>
            <w:shd w:val="clear" w:color="auto" w:fill="auto"/>
            <w:vAlign w:val="center"/>
            <w:hideMark/>
          </w:tcPr>
          <w:p w14:paraId="7C461B5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B55" w14:textId="77777777">
        <w:trPr>
          <w:trHeight w:val="330"/>
        </w:trPr>
        <w:tc>
          <w:tcPr>
            <w:tcW w:w="7100" w:type="dxa"/>
            <w:tcBorders>
              <w:top w:val="nil"/>
              <w:left w:val="nil"/>
              <w:bottom w:val="nil"/>
              <w:right w:val="nil"/>
            </w:tcBorders>
            <w:shd w:val="clear" w:color="auto" w:fill="auto"/>
            <w:vAlign w:val="center"/>
            <w:hideMark/>
          </w:tcPr>
          <w:p w14:paraId="7C461B5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Νέο Άρθρο 216 ως έχει     ΚΑΤΑ ΠΛΕΙΟΨΗΦΙΑ</w:t>
            </w:r>
          </w:p>
        </w:tc>
      </w:tr>
      <w:tr w:rsidR="00D41D4C" w14:paraId="7C461B57" w14:textId="77777777">
        <w:trPr>
          <w:trHeight w:val="330"/>
        </w:trPr>
        <w:tc>
          <w:tcPr>
            <w:tcW w:w="7100" w:type="dxa"/>
            <w:tcBorders>
              <w:top w:val="nil"/>
              <w:left w:val="nil"/>
              <w:bottom w:val="nil"/>
              <w:right w:val="nil"/>
            </w:tcBorders>
            <w:shd w:val="clear" w:color="auto" w:fill="auto"/>
            <w:vAlign w:val="center"/>
            <w:hideMark/>
          </w:tcPr>
          <w:p w14:paraId="7C461B5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B59" w14:textId="77777777">
        <w:trPr>
          <w:trHeight w:val="330"/>
        </w:trPr>
        <w:tc>
          <w:tcPr>
            <w:tcW w:w="7100" w:type="dxa"/>
            <w:tcBorders>
              <w:top w:val="nil"/>
              <w:left w:val="nil"/>
              <w:bottom w:val="nil"/>
              <w:right w:val="nil"/>
            </w:tcBorders>
            <w:shd w:val="clear" w:color="auto" w:fill="auto"/>
            <w:vAlign w:val="center"/>
            <w:hideMark/>
          </w:tcPr>
          <w:p w14:paraId="7C461B5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B5B" w14:textId="77777777">
        <w:trPr>
          <w:trHeight w:val="330"/>
        </w:trPr>
        <w:tc>
          <w:tcPr>
            <w:tcW w:w="7100" w:type="dxa"/>
            <w:tcBorders>
              <w:top w:val="nil"/>
              <w:left w:val="nil"/>
              <w:bottom w:val="nil"/>
              <w:right w:val="nil"/>
            </w:tcBorders>
            <w:shd w:val="clear" w:color="auto" w:fill="auto"/>
            <w:vAlign w:val="center"/>
            <w:hideMark/>
          </w:tcPr>
          <w:p w14:paraId="7C461B5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B5D" w14:textId="77777777">
        <w:trPr>
          <w:trHeight w:val="330"/>
        </w:trPr>
        <w:tc>
          <w:tcPr>
            <w:tcW w:w="7100" w:type="dxa"/>
            <w:tcBorders>
              <w:top w:val="nil"/>
              <w:left w:val="nil"/>
              <w:bottom w:val="nil"/>
              <w:right w:val="nil"/>
            </w:tcBorders>
            <w:shd w:val="clear" w:color="auto" w:fill="auto"/>
            <w:vAlign w:val="center"/>
            <w:hideMark/>
          </w:tcPr>
          <w:p w14:paraId="7C461B5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B5F" w14:textId="77777777">
        <w:trPr>
          <w:trHeight w:val="330"/>
        </w:trPr>
        <w:tc>
          <w:tcPr>
            <w:tcW w:w="7100" w:type="dxa"/>
            <w:tcBorders>
              <w:top w:val="nil"/>
              <w:left w:val="nil"/>
              <w:bottom w:val="nil"/>
              <w:right w:val="nil"/>
            </w:tcBorders>
            <w:shd w:val="clear" w:color="auto" w:fill="auto"/>
            <w:vAlign w:val="center"/>
            <w:hideMark/>
          </w:tcPr>
          <w:p w14:paraId="7C461B5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B61" w14:textId="77777777">
        <w:trPr>
          <w:trHeight w:val="330"/>
        </w:trPr>
        <w:tc>
          <w:tcPr>
            <w:tcW w:w="7100" w:type="dxa"/>
            <w:tcBorders>
              <w:top w:val="nil"/>
              <w:left w:val="nil"/>
              <w:bottom w:val="nil"/>
              <w:right w:val="nil"/>
            </w:tcBorders>
            <w:shd w:val="clear" w:color="auto" w:fill="auto"/>
            <w:vAlign w:val="center"/>
            <w:hideMark/>
          </w:tcPr>
          <w:p w14:paraId="7C461B6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w:t>
            </w:r>
          </w:p>
        </w:tc>
      </w:tr>
      <w:tr w:rsidR="00D41D4C" w14:paraId="7C461B63" w14:textId="77777777">
        <w:trPr>
          <w:trHeight w:val="330"/>
        </w:trPr>
        <w:tc>
          <w:tcPr>
            <w:tcW w:w="7100" w:type="dxa"/>
            <w:tcBorders>
              <w:top w:val="nil"/>
              <w:left w:val="nil"/>
              <w:bottom w:val="nil"/>
              <w:right w:val="nil"/>
            </w:tcBorders>
            <w:shd w:val="clear" w:color="auto" w:fill="auto"/>
            <w:vAlign w:val="center"/>
            <w:hideMark/>
          </w:tcPr>
          <w:p w14:paraId="7C461B6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Νέο Άρθρο 217 ως έχει     ΚΑΤΑ ΠΛΕΙΟΨΗΦΙΑ</w:t>
            </w:r>
          </w:p>
        </w:tc>
      </w:tr>
      <w:tr w:rsidR="00D41D4C" w14:paraId="7C461B65" w14:textId="77777777">
        <w:trPr>
          <w:trHeight w:val="330"/>
        </w:trPr>
        <w:tc>
          <w:tcPr>
            <w:tcW w:w="7100" w:type="dxa"/>
            <w:tcBorders>
              <w:top w:val="nil"/>
              <w:left w:val="nil"/>
              <w:bottom w:val="nil"/>
              <w:right w:val="nil"/>
            </w:tcBorders>
            <w:shd w:val="clear" w:color="auto" w:fill="auto"/>
            <w:vAlign w:val="center"/>
            <w:hideMark/>
          </w:tcPr>
          <w:p w14:paraId="7C461B6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B67" w14:textId="77777777">
        <w:trPr>
          <w:trHeight w:val="345"/>
        </w:trPr>
        <w:tc>
          <w:tcPr>
            <w:tcW w:w="7100" w:type="dxa"/>
            <w:tcBorders>
              <w:top w:val="nil"/>
              <w:left w:val="nil"/>
              <w:bottom w:val="nil"/>
              <w:right w:val="nil"/>
            </w:tcBorders>
            <w:shd w:val="clear" w:color="auto" w:fill="auto"/>
            <w:vAlign w:val="center"/>
            <w:hideMark/>
          </w:tcPr>
          <w:p w14:paraId="7C461B6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41D4C" w14:paraId="7C461B69" w14:textId="77777777">
        <w:trPr>
          <w:trHeight w:val="330"/>
        </w:trPr>
        <w:tc>
          <w:tcPr>
            <w:tcW w:w="7100" w:type="dxa"/>
            <w:tcBorders>
              <w:top w:val="nil"/>
              <w:left w:val="nil"/>
              <w:bottom w:val="nil"/>
              <w:right w:val="nil"/>
            </w:tcBorders>
            <w:shd w:val="clear" w:color="auto" w:fill="auto"/>
            <w:vAlign w:val="center"/>
            <w:hideMark/>
          </w:tcPr>
          <w:p w14:paraId="7C461B6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B6B" w14:textId="77777777">
        <w:trPr>
          <w:trHeight w:val="330"/>
        </w:trPr>
        <w:tc>
          <w:tcPr>
            <w:tcW w:w="7100" w:type="dxa"/>
            <w:tcBorders>
              <w:top w:val="nil"/>
              <w:left w:val="nil"/>
              <w:bottom w:val="nil"/>
              <w:right w:val="nil"/>
            </w:tcBorders>
            <w:shd w:val="clear" w:color="auto" w:fill="auto"/>
            <w:vAlign w:val="center"/>
            <w:hideMark/>
          </w:tcPr>
          <w:p w14:paraId="7C461B6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B6D" w14:textId="77777777">
        <w:trPr>
          <w:trHeight w:val="330"/>
        </w:trPr>
        <w:tc>
          <w:tcPr>
            <w:tcW w:w="7100" w:type="dxa"/>
            <w:tcBorders>
              <w:top w:val="nil"/>
              <w:left w:val="nil"/>
              <w:bottom w:val="nil"/>
              <w:right w:val="nil"/>
            </w:tcBorders>
            <w:shd w:val="clear" w:color="auto" w:fill="auto"/>
            <w:vAlign w:val="center"/>
            <w:hideMark/>
          </w:tcPr>
          <w:p w14:paraId="7C461B6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B6F" w14:textId="77777777">
        <w:trPr>
          <w:trHeight w:val="330"/>
        </w:trPr>
        <w:tc>
          <w:tcPr>
            <w:tcW w:w="7100" w:type="dxa"/>
            <w:tcBorders>
              <w:top w:val="nil"/>
              <w:left w:val="nil"/>
              <w:bottom w:val="nil"/>
              <w:right w:val="nil"/>
            </w:tcBorders>
            <w:shd w:val="clear" w:color="auto" w:fill="auto"/>
            <w:vAlign w:val="center"/>
            <w:hideMark/>
          </w:tcPr>
          <w:p w14:paraId="7C461B6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B71" w14:textId="77777777">
        <w:trPr>
          <w:trHeight w:val="330"/>
        </w:trPr>
        <w:tc>
          <w:tcPr>
            <w:tcW w:w="7100" w:type="dxa"/>
            <w:tcBorders>
              <w:top w:val="nil"/>
              <w:left w:val="nil"/>
              <w:bottom w:val="nil"/>
              <w:right w:val="nil"/>
            </w:tcBorders>
            <w:shd w:val="clear" w:color="auto" w:fill="auto"/>
            <w:vAlign w:val="center"/>
            <w:hideMark/>
          </w:tcPr>
          <w:p w14:paraId="7C461B7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Νέο Άρθρο 218 ως έχει     ΚΑΤΑ ΠΛΕΙΟΨΗΦΙΑ</w:t>
            </w:r>
          </w:p>
        </w:tc>
      </w:tr>
      <w:tr w:rsidR="00D41D4C" w14:paraId="7C461B73" w14:textId="77777777">
        <w:trPr>
          <w:trHeight w:val="330"/>
        </w:trPr>
        <w:tc>
          <w:tcPr>
            <w:tcW w:w="7100" w:type="dxa"/>
            <w:tcBorders>
              <w:top w:val="nil"/>
              <w:left w:val="nil"/>
              <w:bottom w:val="nil"/>
              <w:right w:val="nil"/>
            </w:tcBorders>
            <w:shd w:val="clear" w:color="auto" w:fill="auto"/>
            <w:vAlign w:val="center"/>
            <w:hideMark/>
          </w:tcPr>
          <w:p w14:paraId="7C461B7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B75" w14:textId="77777777">
        <w:trPr>
          <w:trHeight w:val="330"/>
        </w:trPr>
        <w:tc>
          <w:tcPr>
            <w:tcW w:w="7100" w:type="dxa"/>
            <w:tcBorders>
              <w:top w:val="nil"/>
              <w:left w:val="nil"/>
              <w:bottom w:val="nil"/>
              <w:right w:val="nil"/>
            </w:tcBorders>
            <w:shd w:val="clear" w:color="auto" w:fill="auto"/>
            <w:vAlign w:val="center"/>
            <w:hideMark/>
          </w:tcPr>
          <w:p w14:paraId="7C461B7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41D4C" w14:paraId="7C461B77" w14:textId="77777777">
        <w:trPr>
          <w:trHeight w:val="330"/>
        </w:trPr>
        <w:tc>
          <w:tcPr>
            <w:tcW w:w="7100" w:type="dxa"/>
            <w:tcBorders>
              <w:top w:val="nil"/>
              <w:left w:val="nil"/>
              <w:bottom w:val="nil"/>
              <w:right w:val="nil"/>
            </w:tcBorders>
            <w:shd w:val="clear" w:color="auto" w:fill="auto"/>
            <w:vAlign w:val="center"/>
            <w:hideMark/>
          </w:tcPr>
          <w:p w14:paraId="7C461B7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B79" w14:textId="77777777">
        <w:trPr>
          <w:trHeight w:val="330"/>
        </w:trPr>
        <w:tc>
          <w:tcPr>
            <w:tcW w:w="7100" w:type="dxa"/>
            <w:tcBorders>
              <w:top w:val="nil"/>
              <w:left w:val="nil"/>
              <w:bottom w:val="nil"/>
              <w:right w:val="nil"/>
            </w:tcBorders>
            <w:shd w:val="clear" w:color="auto" w:fill="auto"/>
            <w:vAlign w:val="center"/>
            <w:hideMark/>
          </w:tcPr>
          <w:p w14:paraId="7C461B7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B7B" w14:textId="77777777">
        <w:trPr>
          <w:trHeight w:val="330"/>
        </w:trPr>
        <w:tc>
          <w:tcPr>
            <w:tcW w:w="7100" w:type="dxa"/>
            <w:tcBorders>
              <w:top w:val="nil"/>
              <w:left w:val="nil"/>
              <w:bottom w:val="nil"/>
              <w:right w:val="nil"/>
            </w:tcBorders>
            <w:shd w:val="clear" w:color="auto" w:fill="auto"/>
            <w:vAlign w:val="center"/>
            <w:hideMark/>
          </w:tcPr>
          <w:p w14:paraId="7C461B7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B7D" w14:textId="77777777">
        <w:trPr>
          <w:trHeight w:val="330"/>
        </w:trPr>
        <w:tc>
          <w:tcPr>
            <w:tcW w:w="7100" w:type="dxa"/>
            <w:tcBorders>
              <w:top w:val="nil"/>
              <w:left w:val="nil"/>
              <w:bottom w:val="nil"/>
              <w:right w:val="nil"/>
            </w:tcBorders>
            <w:shd w:val="clear" w:color="auto" w:fill="auto"/>
            <w:vAlign w:val="center"/>
            <w:hideMark/>
          </w:tcPr>
          <w:p w14:paraId="7C461B7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B7F" w14:textId="77777777">
        <w:trPr>
          <w:trHeight w:val="330"/>
        </w:trPr>
        <w:tc>
          <w:tcPr>
            <w:tcW w:w="7100" w:type="dxa"/>
            <w:tcBorders>
              <w:top w:val="nil"/>
              <w:left w:val="nil"/>
              <w:bottom w:val="nil"/>
              <w:right w:val="nil"/>
            </w:tcBorders>
            <w:shd w:val="clear" w:color="auto" w:fill="auto"/>
            <w:vAlign w:val="center"/>
            <w:hideMark/>
          </w:tcPr>
          <w:p w14:paraId="7C461B7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Νέο Άρθρο </w:t>
            </w:r>
            <w:r>
              <w:rPr>
                <w:rFonts w:ascii="Calibri" w:eastAsia="Times New Roman" w:hAnsi="Calibri" w:cs="Calibri"/>
                <w:color w:val="000000"/>
                <w:szCs w:val="24"/>
              </w:rPr>
              <w:t>219 ως έχει     ΚΑΤΑ ΠΛΕΙΟΨΗΦΙΑ</w:t>
            </w:r>
          </w:p>
        </w:tc>
      </w:tr>
      <w:tr w:rsidR="00D41D4C" w14:paraId="7C461B81" w14:textId="77777777">
        <w:trPr>
          <w:trHeight w:val="330"/>
        </w:trPr>
        <w:tc>
          <w:tcPr>
            <w:tcW w:w="7100" w:type="dxa"/>
            <w:tcBorders>
              <w:top w:val="nil"/>
              <w:left w:val="nil"/>
              <w:bottom w:val="nil"/>
              <w:right w:val="nil"/>
            </w:tcBorders>
            <w:shd w:val="clear" w:color="auto" w:fill="auto"/>
            <w:vAlign w:val="center"/>
            <w:hideMark/>
          </w:tcPr>
          <w:p w14:paraId="7C461B8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B83" w14:textId="77777777">
        <w:trPr>
          <w:trHeight w:val="330"/>
        </w:trPr>
        <w:tc>
          <w:tcPr>
            <w:tcW w:w="7100" w:type="dxa"/>
            <w:tcBorders>
              <w:top w:val="nil"/>
              <w:left w:val="nil"/>
              <w:bottom w:val="nil"/>
              <w:right w:val="nil"/>
            </w:tcBorders>
            <w:shd w:val="clear" w:color="auto" w:fill="auto"/>
            <w:vAlign w:val="center"/>
            <w:hideMark/>
          </w:tcPr>
          <w:p w14:paraId="7C461B8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41D4C" w14:paraId="7C461B85" w14:textId="77777777">
        <w:trPr>
          <w:trHeight w:val="345"/>
        </w:trPr>
        <w:tc>
          <w:tcPr>
            <w:tcW w:w="7100" w:type="dxa"/>
            <w:tcBorders>
              <w:top w:val="nil"/>
              <w:left w:val="nil"/>
              <w:bottom w:val="nil"/>
              <w:right w:val="nil"/>
            </w:tcBorders>
            <w:shd w:val="clear" w:color="auto" w:fill="auto"/>
            <w:vAlign w:val="center"/>
            <w:hideMark/>
          </w:tcPr>
          <w:p w14:paraId="7C461B8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B87" w14:textId="77777777">
        <w:trPr>
          <w:trHeight w:val="330"/>
        </w:trPr>
        <w:tc>
          <w:tcPr>
            <w:tcW w:w="7100" w:type="dxa"/>
            <w:tcBorders>
              <w:top w:val="nil"/>
              <w:left w:val="nil"/>
              <w:bottom w:val="nil"/>
              <w:right w:val="nil"/>
            </w:tcBorders>
            <w:shd w:val="clear" w:color="auto" w:fill="auto"/>
            <w:vAlign w:val="center"/>
            <w:hideMark/>
          </w:tcPr>
          <w:p w14:paraId="7C461B8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B89" w14:textId="77777777">
        <w:trPr>
          <w:trHeight w:val="330"/>
        </w:trPr>
        <w:tc>
          <w:tcPr>
            <w:tcW w:w="7100" w:type="dxa"/>
            <w:tcBorders>
              <w:top w:val="nil"/>
              <w:left w:val="nil"/>
              <w:bottom w:val="nil"/>
              <w:right w:val="nil"/>
            </w:tcBorders>
            <w:shd w:val="clear" w:color="auto" w:fill="auto"/>
            <w:vAlign w:val="center"/>
            <w:hideMark/>
          </w:tcPr>
          <w:p w14:paraId="7C461B8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B8B" w14:textId="77777777">
        <w:trPr>
          <w:trHeight w:val="330"/>
        </w:trPr>
        <w:tc>
          <w:tcPr>
            <w:tcW w:w="7100" w:type="dxa"/>
            <w:tcBorders>
              <w:top w:val="nil"/>
              <w:left w:val="nil"/>
              <w:bottom w:val="nil"/>
              <w:right w:val="nil"/>
            </w:tcBorders>
            <w:shd w:val="clear" w:color="auto" w:fill="auto"/>
            <w:vAlign w:val="center"/>
            <w:hideMark/>
          </w:tcPr>
          <w:p w14:paraId="7C461B8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B8D" w14:textId="77777777">
        <w:trPr>
          <w:trHeight w:val="330"/>
        </w:trPr>
        <w:tc>
          <w:tcPr>
            <w:tcW w:w="7100" w:type="dxa"/>
            <w:tcBorders>
              <w:top w:val="nil"/>
              <w:left w:val="nil"/>
              <w:bottom w:val="nil"/>
              <w:right w:val="nil"/>
            </w:tcBorders>
            <w:shd w:val="clear" w:color="auto" w:fill="auto"/>
            <w:vAlign w:val="center"/>
            <w:hideMark/>
          </w:tcPr>
          <w:p w14:paraId="7C461B8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Νέο Άρθρο 220 όπως </w:t>
            </w:r>
            <w:proofErr w:type="spellStart"/>
            <w:r>
              <w:rPr>
                <w:rFonts w:ascii="Calibri" w:eastAsia="Times New Roman" w:hAnsi="Calibri" w:cs="Calibri"/>
                <w:color w:val="000000"/>
                <w:szCs w:val="24"/>
              </w:rPr>
              <w:t>τροπ</w:t>
            </w:r>
            <w:proofErr w:type="spellEnd"/>
            <w:r>
              <w:rPr>
                <w:rFonts w:ascii="Calibri" w:eastAsia="Times New Roman" w:hAnsi="Calibri" w:cs="Calibri"/>
                <w:color w:val="000000"/>
                <w:szCs w:val="24"/>
              </w:rPr>
              <w:t xml:space="preserve">     ΚΑΤΑ ΠΛΕΙΟΨΗΦΙΑ</w:t>
            </w:r>
          </w:p>
        </w:tc>
      </w:tr>
      <w:tr w:rsidR="00D41D4C" w14:paraId="7C461B8F" w14:textId="77777777">
        <w:trPr>
          <w:trHeight w:val="330"/>
        </w:trPr>
        <w:tc>
          <w:tcPr>
            <w:tcW w:w="7100" w:type="dxa"/>
            <w:tcBorders>
              <w:top w:val="nil"/>
              <w:left w:val="nil"/>
              <w:bottom w:val="nil"/>
              <w:right w:val="nil"/>
            </w:tcBorders>
            <w:shd w:val="clear" w:color="auto" w:fill="auto"/>
            <w:vAlign w:val="center"/>
            <w:hideMark/>
          </w:tcPr>
          <w:p w14:paraId="7C461B8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B91" w14:textId="77777777">
        <w:trPr>
          <w:trHeight w:val="330"/>
        </w:trPr>
        <w:tc>
          <w:tcPr>
            <w:tcW w:w="7100" w:type="dxa"/>
            <w:tcBorders>
              <w:top w:val="nil"/>
              <w:left w:val="nil"/>
              <w:bottom w:val="nil"/>
              <w:right w:val="nil"/>
            </w:tcBorders>
            <w:shd w:val="clear" w:color="auto" w:fill="auto"/>
            <w:vAlign w:val="center"/>
            <w:hideMark/>
          </w:tcPr>
          <w:p w14:paraId="7C461B9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41D4C" w14:paraId="7C461B93" w14:textId="77777777">
        <w:trPr>
          <w:trHeight w:val="330"/>
        </w:trPr>
        <w:tc>
          <w:tcPr>
            <w:tcW w:w="7100" w:type="dxa"/>
            <w:tcBorders>
              <w:top w:val="nil"/>
              <w:left w:val="nil"/>
              <w:bottom w:val="nil"/>
              <w:right w:val="nil"/>
            </w:tcBorders>
            <w:shd w:val="clear" w:color="auto" w:fill="auto"/>
            <w:vAlign w:val="center"/>
            <w:hideMark/>
          </w:tcPr>
          <w:p w14:paraId="7C461B9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B95" w14:textId="77777777">
        <w:trPr>
          <w:trHeight w:val="330"/>
        </w:trPr>
        <w:tc>
          <w:tcPr>
            <w:tcW w:w="7100" w:type="dxa"/>
            <w:tcBorders>
              <w:top w:val="nil"/>
              <w:left w:val="nil"/>
              <w:bottom w:val="nil"/>
              <w:right w:val="nil"/>
            </w:tcBorders>
            <w:shd w:val="clear" w:color="auto" w:fill="auto"/>
            <w:vAlign w:val="center"/>
            <w:hideMark/>
          </w:tcPr>
          <w:p w14:paraId="7C461B9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B97" w14:textId="77777777">
        <w:trPr>
          <w:trHeight w:val="330"/>
        </w:trPr>
        <w:tc>
          <w:tcPr>
            <w:tcW w:w="7100" w:type="dxa"/>
            <w:tcBorders>
              <w:top w:val="nil"/>
              <w:left w:val="nil"/>
              <w:bottom w:val="nil"/>
              <w:right w:val="nil"/>
            </w:tcBorders>
            <w:shd w:val="clear" w:color="auto" w:fill="auto"/>
            <w:vAlign w:val="center"/>
            <w:hideMark/>
          </w:tcPr>
          <w:p w14:paraId="7C461B9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B99" w14:textId="77777777">
        <w:trPr>
          <w:trHeight w:val="330"/>
        </w:trPr>
        <w:tc>
          <w:tcPr>
            <w:tcW w:w="7100" w:type="dxa"/>
            <w:tcBorders>
              <w:top w:val="nil"/>
              <w:left w:val="nil"/>
              <w:bottom w:val="nil"/>
              <w:right w:val="nil"/>
            </w:tcBorders>
            <w:shd w:val="clear" w:color="auto" w:fill="auto"/>
            <w:vAlign w:val="center"/>
            <w:hideMark/>
          </w:tcPr>
          <w:p w14:paraId="7C461B9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ΕΝ. ΚΕΝΤΡΩΩΝ: -</w:t>
            </w:r>
          </w:p>
        </w:tc>
      </w:tr>
      <w:tr w:rsidR="00D41D4C" w14:paraId="7C461B9B" w14:textId="77777777">
        <w:trPr>
          <w:trHeight w:val="330"/>
        </w:trPr>
        <w:tc>
          <w:tcPr>
            <w:tcW w:w="7100" w:type="dxa"/>
            <w:tcBorders>
              <w:top w:val="nil"/>
              <w:left w:val="nil"/>
              <w:bottom w:val="nil"/>
              <w:right w:val="nil"/>
            </w:tcBorders>
            <w:shd w:val="clear" w:color="auto" w:fill="auto"/>
            <w:vAlign w:val="center"/>
            <w:hideMark/>
          </w:tcPr>
          <w:p w14:paraId="7C461B9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Υπ. Τροπ. 2127/236 ως έχει     </w:t>
            </w:r>
            <w:r>
              <w:rPr>
                <w:rFonts w:ascii="Calibri" w:eastAsia="Times New Roman" w:hAnsi="Calibri" w:cs="Calibri"/>
                <w:color w:val="000000"/>
                <w:szCs w:val="24"/>
              </w:rPr>
              <w:t>ΚΑΤΑ ΠΛΕΙΟΨΗΦΙΑ</w:t>
            </w:r>
          </w:p>
        </w:tc>
      </w:tr>
      <w:tr w:rsidR="00D41D4C" w14:paraId="7C461B9D" w14:textId="77777777">
        <w:trPr>
          <w:trHeight w:val="330"/>
        </w:trPr>
        <w:tc>
          <w:tcPr>
            <w:tcW w:w="7100" w:type="dxa"/>
            <w:tcBorders>
              <w:top w:val="nil"/>
              <w:left w:val="nil"/>
              <w:bottom w:val="nil"/>
              <w:right w:val="nil"/>
            </w:tcBorders>
            <w:shd w:val="clear" w:color="auto" w:fill="auto"/>
            <w:vAlign w:val="center"/>
            <w:hideMark/>
          </w:tcPr>
          <w:p w14:paraId="7C461B9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B9F" w14:textId="77777777">
        <w:trPr>
          <w:trHeight w:val="330"/>
        </w:trPr>
        <w:tc>
          <w:tcPr>
            <w:tcW w:w="7100" w:type="dxa"/>
            <w:tcBorders>
              <w:top w:val="nil"/>
              <w:left w:val="nil"/>
              <w:bottom w:val="nil"/>
              <w:right w:val="nil"/>
            </w:tcBorders>
            <w:shd w:val="clear" w:color="auto" w:fill="auto"/>
            <w:vAlign w:val="center"/>
            <w:hideMark/>
          </w:tcPr>
          <w:p w14:paraId="7C461B9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41D4C" w14:paraId="7C461BA1" w14:textId="77777777">
        <w:trPr>
          <w:trHeight w:val="330"/>
        </w:trPr>
        <w:tc>
          <w:tcPr>
            <w:tcW w:w="7100" w:type="dxa"/>
            <w:tcBorders>
              <w:top w:val="nil"/>
              <w:left w:val="nil"/>
              <w:bottom w:val="nil"/>
              <w:right w:val="nil"/>
            </w:tcBorders>
            <w:shd w:val="clear" w:color="auto" w:fill="auto"/>
            <w:vAlign w:val="center"/>
            <w:hideMark/>
          </w:tcPr>
          <w:p w14:paraId="7C461BA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BA3" w14:textId="77777777">
        <w:trPr>
          <w:trHeight w:val="330"/>
        </w:trPr>
        <w:tc>
          <w:tcPr>
            <w:tcW w:w="7100" w:type="dxa"/>
            <w:tcBorders>
              <w:top w:val="nil"/>
              <w:left w:val="nil"/>
              <w:bottom w:val="nil"/>
              <w:right w:val="nil"/>
            </w:tcBorders>
            <w:shd w:val="clear" w:color="auto" w:fill="auto"/>
            <w:vAlign w:val="center"/>
            <w:hideMark/>
          </w:tcPr>
          <w:p w14:paraId="7C461BA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D41D4C" w14:paraId="7C461BA5" w14:textId="77777777">
        <w:trPr>
          <w:trHeight w:val="330"/>
        </w:trPr>
        <w:tc>
          <w:tcPr>
            <w:tcW w:w="7100" w:type="dxa"/>
            <w:tcBorders>
              <w:top w:val="nil"/>
              <w:left w:val="nil"/>
              <w:bottom w:val="nil"/>
              <w:right w:val="nil"/>
            </w:tcBorders>
            <w:shd w:val="clear" w:color="auto" w:fill="auto"/>
            <w:vAlign w:val="center"/>
            <w:hideMark/>
          </w:tcPr>
          <w:p w14:paraId="7C461BA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BA7" w14:textId="77777777">
        <w:trPr>
          <w:trHeight w:val="330"/>
        </w:trPr>
        <w:tc>
          <w:tcPr>
            <w:tcW w:w="7100" w:type="dxa"/>
            <w:tcBorders>
              <w:top w:val="nil"/>
              <w:left w:val="nil"/>
              <w:bottom w:val="nil"/>
              <w:right w:val="nil"/>
            </w:tcBorders>
            <w:shd w:val="clear" w:color="auto" w:fill="auto"/>
            <w:vAlign w:val="center"/>
            <w:hideMark/>
          </w:tcPr>
          <w:p w14:paraId="7C461BA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BA9" w14:textId="77777777">
        <w:trPr>
          <w:trHeight w:val="330"/>
        </w:trPr>
        <w:tc>
          <w:tcPr>
            <w:tcW w:w="7100" w:type="dxa"/>
            <w:tcBorders>
              <w:top w:val="nil"/>
              <w:left w:val="nil"/>
              <w:bottom w:val="nil"/>
              <w:right w:val="nil"/>
            </w:tcBorders>
            <w:shd w:val="clear" w:color="auto" w:fill="auto"/>
            <w:vAlign w:val="center"/>
            <w:hideMark/>
          </w:tcPr>
          <w:p w14:paraId="7C461BA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2128/237 ως έχει     ΚΑΤΑ ΠΛΕΙΟΨΗΦΙΑ</w:t>
            </w:r>
          </w:p>
        </w:tc>
      </w:tr>
      <w:tr w:rsidR="00D41D4C" w14:paraId="7C461BAB" w14:textId="77777777">
        <w:trPr>
          <w:trHeight w:val="330"/>
        </w:trPr>
        <w:tc>
          <w:tcPr>
            <w:tcW w:w="7100" w:type="dxa"/>
            <w:tcBorders>
              <w:top w:val="nil"/>
              <w:left w:val="nil"/>
              <w:bottom w:val="nil"/>
              <w:right w:val="nil"/>
            </w:tcBorders>
            <w:shd w:val="clear" w:color="auto" w:fill="auto"/>
            <w:vAlign w:val="center"/>
            <w:hideMark/>
          </w:tcPr>
          <w:p w14:paraId="7C461BA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BAD" w14:textId="77777777">
        <w:trPr>
          <w:trHeight w:val="330"/>
        </w:trPr>
        <w:tc>
          <w:tcPr>
            <w:tcW w:w="7100" w:type="dxa"/>
            <w:tcBorders>
              <w:top w:val="nil"/>
              <w:left w:val="nil"/>
              <w:bottom w:val="nil"/>
              <w:right w:val="nil"/>
            </w:tcBorders>
            <w:shd w:val="clear" w:color="auto" w:fill="auto"/>
            <w:vAlign w:val="center"/>
            <w:hideMark/>
          </w:tcPr>
          <w:p w14:paraId="7C461BA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BAF" w14:textId="77777777">
        <w:trPr>
          <w:trHeight w:val="330"/>
        </w:trPr>
        <w:tc>
          <w:tcPr>
            <w:tcW w:w="7100" w:type="dxa"/>
            <w:tcBorders>
              <w:top w:val="nil"/>
              <w:left w:val="nil"/>
              <w:bottom w:val="nil"/>
              <w:right w:val="nil"/>
            </w:tcBorders>
            <w:shd w:val="clear" w:color="auto" w:fill="auto"/>
            <w:vAlign w:val="center"/>
            <w:hideMark/>
          </w:tcPr>
          <w:p w14:paraId="7C461BA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BB1" w14:textId="77777777">
        <w:trPr>
          <w:trHeight w:val="345"/>
        </w:trPr>
        <w:tc>
          <w:tcPr>
            <w:tcW w:w="7100" w:type="dxa"/>
            <w:tcBorders>
              <w:top w:val="nil"/>
              <w:left w:val="nil"/>
              <w:bottom w:val="nil"/>
              <w:right w:val="nil"/>
            </w:tcBorders>
            <w:shd w:val="clear" w:color="auto" w:fill="auto"/>
            <w:vAlign w:val="center"/>
            <w:hideMark/>
          </w:tcPr>
          <w:p w14:paraId="7C461BB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D41D4C" w14:paraId="7C461BB3" w14:textId="77777777">
        <w:trPr>
          <w:trHeight w:val="330"/>
        </w:trPr>
        <w:tc>
          <w:tcPr>
            <w:tcW w:w="7100" w:type="dxa"/>
            <w:tcBorders>
              <w:top w:val="nil"/>
              <w:left w:val="nil"/>
              <w:bottom w:val="nil"/>
              <w:right w:val="nil"/>
            </w:tcBorders>
            <w:shd w:val="clear" w:color="auto" w:fill="auto"/>
            <w:vAlign w:val="center"/>
            <w:hideMark/>
          </w:tcPr>
          <w:p w14:paraId="7C461BB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BB5" w14:textId="77777777">
        <w:trPr>
          <w:trHeight w:val="330"/>
        </w:trPr>
        <w:tc>
          <w:tcPr>
            <w:tcW w:w="7100" w:type="dxa"/>
            <w:tcBorders>
              <w:top w:val="nil"/>
              <w:left w:val="nil"/>
              <w:bottom w:val="nil"/>
              <w:right w:val="nil"/>
            </w:tcBorders>
            <w:shd w:val="clear" w:color="auto" w:fill="auto"/>
            <w:vAlign w:val="center"/>
            <w:hideMark/>
          </w:tcPr>
          <w:p w14:paraId="7C461BB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BB7" w14:textId="77777777">
        <w:trPr>
          <w:trHeight w:val="330"/>
        </w:trPr>
        <w:tc>
          <w:tcPr>
            <w:tcW w:w="7100" w:type="dxa"/>
            <w:tcBorders>
              <w:top w:val="nil"/>
              <w:left w:val="nil"/>
              <w:bottom w:val="nil"/>
              <w:right w:val="nil"/>
            </w:tcBorders>
            <w:shd w:val="clear" w:color="auto" w:fill="auto"/>
            <w:vAlign w:val="center"/>
            <w:hideMark/>
          </w:tcPr>
          <w:p w14:paraId="7C461BB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Υπ. Τροπ. 2129/238 ως έχει     ΚΑΤΑ </w:t>
            </w:r>
            <w:r>
              <w:rPr>
                <w:rFonts w:ascii="Calibri" w:eastAsia="Times New Roman" w:hAnsi="Calibri" w:cs="Calibri"/>
                <w:color w:val="000000"/>
                <w:szCs w:val="24"/>
              </w:rPr>
              <w:t>ΠΛΕΙΟΨΗΦΙΑ</w:t>
            </w:r>
          </w:p>
        </w:tc>
      </w:tr>
      <w:tr w:rsidR="00D41D4C" w14:paraId="7C461BB9" w14:textId="77777777">
        <w:trPr>
          <w:trHeight w:val="330"/>
        </w:trPr>
        <w:tc>
          <w:tcPr>
            <w:tcW w:w="7100" w:type="dxa"/>
            <w:tcBorders>
              <w:top w:val="nil"/>
              <w:left w:val="nil"/>
              <w:bottom w:val="nil"/>
              <w:right w:val="nil"/>
            </w:tcBorders>
            <w:shd w:val="clear" w:color="auto" w:fill="auto"/>
            <w:vAlign w:val="center"/>
            <w:hideMark/>
          </w:tcPr>
          <w:p w14:paraId="7C461BB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BBB" w14:textId="77777777">
        <w:trPr>
          <w:trHeight w:val="330"/>
        </w:trPr>
        <w:tc>
          <w:tcPr>
            <w:tcW w:w="7100" w:type="dxa"/>
            <w:tcBorders>
              <w:top w:val="nil"/>
              <w:left w:val="nil"/>
              <w:bottom w:val="nil"/>
              <w:right w:val="nil"/>
            </w:tcBorders>
            <w:shd w:val="clear" w:color="auto" w:fill="auto"/>
            <w:vAlign w:val="center"/>
            <w:hideMark/>
          </w:tcPr>
          <w:p w14:paraId="7C461BB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BBD" w14:textId="77777777">
        <w:trPr>
          <w:trHeight w:val="330"/>
        </w:trPr>
        <w:tc>
          <w:tcPr>
            <w:tcW w:w="7100" w:type="dxa"/>
            <w:tcBorders>
              <w:top w:val="nil"/>
              <w:left w:val="nil"/>
              <w:bottom w:val="nil"/>
              <w:right w:val="nil"/>
            </w:tcBorders>
            <w:shd w:val="clear" w:color="auto" w:fill="auto"/>
            <w:vAlign w:val="center"/>
            <w:hideMark/>
          </w:tcPr>
          <w:p w14:paraId="7C461BB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BBF" w14:textId="77777777">
        <w:trPr>
          <w:trHeight w:val="330"/>
        </w:trPr>
        <w:tc>
          <w:tcPr>
            <w:tcW w:w="7100" w:type="dxa"/>
            <w:tcBorders>
              <w:top w:val="nil"/>
              <w:left w:val="nil"/>
              <w:bottom w:val="nil"/>
              <w:right w:val="nil"/>
            </w:tcBorders>
            <w:shd w:val="clear" w:color="auto" w:fill="auto"/>
            <w:vAlign w:val="center"/>
            <w:hideMark/>
          </w:tcPr>
          <w:p w14:paraId="7C461BB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BC1" w14:textId="77777777">
        <w:trPr>
          <w:trHeight w:val="330"/>
        </w:trPr>
        <w:tc>
          <w:tcPr>
            <w:tcW w:w="7100" w:type="dxa"/>
            <w:tcBorders>
              <w:top w:val="nil"/>
              <w:left w:val="nil"/>
              <w:bottom w:val="nil"/>
              <w:right w:val="nil"/>
            </w:tcBorders>
            <w:shd w:val="clear" w:color="auto" w:fill="auto"/>
            <w:vAlign w:val="center"/>
            <w:hideMark/>
          </w:tcPr>
          <w:p w14:paraId="7C461BC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BC3" w14:textId="77777777">
        <w:trPr>
          <w:trHeight w:val="330"/>
        </w:trPr>
        <w:tc>
          <w:tcPr>
            <w:tcW w:w="7100" w:type="dxa"/>
            <w:tcBorders>
              <w:top w:val="nil"/>
              <w:left w:val="nil"/>
              <w:bottom w:val="nil"/>
              <w:right w:val="nil"/>
            </w:tcBorders>
            <w:shd w:val="clear" w:color="auto" w:fill="auto"/>
            <w:vAlign w:val="center"/>
            <w:hideMark/>
          </w:tcPr>
          <w:p w14:paraId="7C461BC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BC5" w14:textId="77777777">
        <w:trPr>
          <w:trHeight w:val="345"/>
        </w:trPr>
        <w:tc>
          <w:tcPr>
            <w:tcW w:w="7100" w:type="dxa"/>
            <w:tcBorders>
              <w:top w:val="nil"/>
              <w:left w:val="nil"/>
              <w:bottom w:val="nil"/>
              <w:right w:val="nil"/>
            </w:tcBorders>
            <w:shd w:val="clear" w:color="auto" w:fill="auto"/>
            <w:vAlign w:val="center"/>
            <w:hideMark/>
          </w:tcPr>
          <w:p w14:paraId="7C461BC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2131/240 ως έχει     ΚΑΤΑ ΠΛΕΙΟΨΗΦΙΑ</w:t>
            </w:r>
          </w:p>
        </w:tc>
      </w:tr>
      <w:tr w:rsidR="00D41D4C" w14:paraId="7C461BC7" w14:textId="77777777">
        <w:trPr>
          <w:trHeight w:val="330"/>
        </w:trPr>
        <w:tc>
          <w:tcPr>
            <w:tcW w:w="7100" w:type="dxa"/>
            <w:tcBorders>
              <w:top w:val="nil"/>
              <w:left w:val="nil"/>
              <w:bottom w:val="nil"/>
              <w:right w:val="nil"/>
            </w:tcBorders>
            <w:shd w:val="clear" w:color="auto" w:fill="auto"/>
            <w:vAlign w:val="center"/>
            <w:hideMark/>
          </w:tcPr>
          <w:p w14:paraId="7C461BC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BC9" w14:textId="77777777">
        <w:trPr>
          <w:trHeight w:val="330"/>
        </w:trPr>
        <w:tc>
          <w:tcPr>
            <w:tcW w:w="7100" w:type="dxa"/>
            <w:tcBorders>
              <w:top w:val="nil"/>
              <w:left w:val="nil"/>
              <w:bottom w:val="nil"/>
              <w:right w:val="nil"/>
            </w:tcBorders>
            <w:shd w:val="clear" w:color="auto" w:fill="auto"/>
            <w:vAlign w:val="center"/>
            <w:hideMark/>
          </w:tcPr>
          <w:p w14:paraId="7C461BC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BCB" w14:textId="77777777">
        <w:trPr>
          <w:trHeight w:val="330"/>
        </w:trPr>
        <w:tc>
          <w:tcPr>
            <w:tcW w:w="7100" w:type="dxa"/>
            <w:tcBorders>
              <w:top w:val="nil"/>
              <w:left w:val="nil"/>
              <w:bottom w:val="nil"/>
              <w:right w:val="nil"/>
            </w:tcBorders>
            <w:shd w:val="clear" w:color="auto" w:fill="auto"/>
            <w:vAlign w:val="center"/>
            <w:hideMark/>
          </w:tcPr>
          <w:p w14:paraId="7C461BC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BCD" w14:textId="77777777">
        <w:trPr>
          <w:trHeight w:val="330"/>
        </w:trPr>
        <w:tc>
          <w:tcPr>
            <w:tcW w:w="7100" w:type="dxa"/>
            <w:tcBorders>
              <w:top w:val="nil"/>
              <w:left w:val="nil"/>
              <w:bottom w:val="nil"/>
              <w:right w:val="nil"/>
            </w:tcBorders>
            <w:shd w:val="clear" w:color="auto" w:fill="auto"/>
            <w:vAlign w:val="center"/>
            <w:hideMark/>
          </w:tcPr>
          <w:p w14:paraId="7C461BC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BCF" w14:textId="77777777">
        <w:trPr>
          <w:trHeight w:val="345"/>
        </w:trPr>
        <w:tc>
          <w:tcPr>
            <w:tcW w:w="7100" w:type="dxa"/>
            <w:tcBorders>
              <w:top w:val="nil"/>
              <w:left w:val="nil"/>
              <w:bottom w:val="nil"/>
              <w:right w:val="nil"/>
            </w:tcBorders>
            <w:shd w:val="clear" w:color="auto" w:fill="auto"/>
            <w:vAlign w:val="center"/>
            <w:hideMark/>
          </w:tcPr>
          <w:p w14:paraId="7C461BC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BD1" w14:textId="77777777">
        <w:trPr>
          <w:trHeight w:val="330"/>
        </w:trPr>
        <w:tc>
          <w:tcPr>
            <w:tcW w:w="7100" w:type="dxa"/>
            <w:tcBorders>
              <w:top w:val="nil"/>
              <w:left w:val="nil"/>
              <w:bottom w:val="nil"/>
              <w:right w:val="nil"/>
            </w:tcBorders>
            <w:shd w:val="clear" w:color="auto" w:fill="auto"/>
            <w:vAlign w:val="center"/>
            <w:hideMark/>
          </w:tcPr>
          <w:p w14:paraId="7C461BD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BD3" w14:textId="77777777">
        <w:trPr>
          <w:trHeight w:val="330"/>
        </w:trPr>
        <w:tc>
          <w:tcPr>
            <w:tcW w:w="7100" w:type="dxa"/>
            <w:tcBorders>
              <w:top w:val="nil"/>
              <w:left w:val="nil"/>
              <w:bottom w:val="nil"/>
              <w:right w:val="nil"/>
            </w:tcBorders>
            <w:shd w:val="clear" w:color="auto" w:fill="auto"/>
            <w:vAlign w:val="center"/>
            <w:hideMark/>
          </w:tcPr>
          <w:p w14:paraId="7C461BD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2133/242 ως έχει     ΚΑΤΑ ΠΛΕΙΟΨΗΦΙΑ</w:t>
            </w:r>
          </w:p>
        </w:tc>
      </w:tr>
      <w:tr w:rsidR="00D41D4C" w14:paraId="7C461BD5" w14:textId="77777777">
        <w:trPr>
          <w:trHeight w:val="330"/>
        </w:trPr>
        <w:tc>
          <w:tcPr>
            <w:tcW w:w="7100" w:type="dxa"/>
            <w:tcBorders>
              <w:top w:val="nil"/>
              <w:left w:val="nil"/>
              <w:bottom w:val="nil"/>
              <w:right w:val="nil"/>
            </w:tcBorders>
            <w:shd w:val="clear" w:color="auto" w:fill="auto"/>
            <w:vAlign w:val="center"/>
            <w:hideMark/>
          </w:tcPr>
          <w:p w14:paraId="7C461BD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BD7" w14:textId="77777777">
        <w:trPr>
          <w:trHeight w:val="330"/>
        </w:trPr>
        <w:tc>
          <w:tcPr>
            <w:tcW w:w="7100" w:type="dxa"/>
            <w:tcBorders>
              <w:top w:val="nil"/>
              <w:left w:val="nil"/>
              <w:bottom w:val="nil"/>
              <w:right w:val="nil"/>
            </w:tcBorders>
            <w:shd w:val="clear" w:color="auto" w:fill="auto"/>
            <w:vAlign w:val="center"/>
            <w:hideMark/>
          </w:tcPr>
          <w:p w14:paraId="7C461BD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BD9" w14:textId="77777777">
        <w:trPr>
          <w:trHeight w:val="330"/>
        </w:trPr>
        <w:tc>
          <w:tcPr>
            <w:tcW w:w="7100" w:type="dxa"/>
            <w:tcBorders>
              <w:top w:val="nil"/>
              <w:left w:val="nil"/>
              <w:bottom w:val="nil"/>
              <w:right w:val="nil"/>
            </w:tcBorders>
            <w:shd w:val="clear" w:color="auto" w:fill="auto"/>
            <w:vAlign w:val="center"/>
            <w:hideMark/>
          </w:tcPr>
          <w:p w14:paraId="7C461BD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BDB" w14:textId="77777777">
        <w:trPr>
          <w:trHeight w:val="330"/>
        </w:trPr>
        <w:tc>
          <w:tcPr>
            <w:tcW w:w="7100" w:type="dxa"/>
            <w:tcBorders>
              <w:top w:val="nil"/>
              <w:left w:val="nil"/>
              <w:bottom w:val="nil"/>
              <w:right w:val="nil"/>
            </w:tcBorders>
            <w:shd w:val="clear" w:color="auto" w:fill="auto"/>
            <w:vAlign w:val="center"/>
            <w:hideMark/>
          </w:tcPr>
          <w:p w14:paraId="7C461BD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BDD" w14:textId="77777777">
        <w:trPr>
          <w:trHeight w:val="330"/>
        </w:trPr>
        <w:tc>
          <w:tcPr>
            <w:tcW w:w="7100" w:type="dxa"/>
            <w:tcBorders>
              <w:top w:val="nil"/>
              <w:left w:val="nil"/>
              <w:bottom w:val="nil"/>
              <w:right w:val="nil"/>
            </w:tcBorders>
            <w:shd w:val="clear" w:color="auto" w:fill="auto"/>
            <w:vAlign w:val="center"/>
            <w:hideMark/>
          </w:tcPr>
          <w:p w14:paraId="7C461BD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BDF" w14:textId="77777777">
        <w:trPr>
          <w:trHeight w:val="330"/>
        </w:trPr>
        <w:tc>
          <w:tcPr>
            <w:tcW w:w="7100" w:type="dxa"/>
            <w:tcBorders>
              <w:top w:val="nil"/>
              <w:left w:val="nil"/>
              <w:bottom w:val="nil"/>
              <w:right w:val="nil"/>
            </w:tcBorders>
            <w:shd w:val="clear" w:color="auto" w:fill="auto"/>
            <w:vAlign w:val="center"/>
            <w:hideMark/>
          </w:tcPr>
          <w:p w14:paraId="7C461BD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BE1" w14:textId="77777777">
        <w:trPr>
          <w:trHeight w:val="330"/>
        </w:trPr>
        <w:tc>
          <w:tcPr>
            <w:tcW w:w="7100" w:type="dxa"/>
            <w:tcBorders>
              <w:top w:val="nil"/>
              <w:left w:val="nil"/>
              <w:bottom w:val="nil"/>
              <w:right w:val="nil"/>
            </w:tcBorders>
            <w:shd w:val="clear" w:color="auto" w:fill="auto"/>
            <w:vAlign w:val="center"/>
            <w:hideMark/>
          </w:tcPr>
          <w:p w14:paraId="7C461BE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2134/243 ως έχει     ΚΑΤΑ ΠΛΕΙΟΨΗΦΙΑ</w:t>
            </w:r>
          </w:p>
        </w:tc>
      </w:tr>
      <w:tr w:rsidR="00D41D4C" w14:paraId="7C461BE3" w14:textId="77777777">
        <w:trPr>
          <w:trHeight w:val="330"/>
        </w:trPr>
        <w:tc>
          <w:tcPr>
            <w:tcW w:w="7100" w:type="dxa"/>
            <w:tcBorders>
              <w:top w:val="nil"/>
              <w:left w:val="nil"/>
              <w:bottom w:val="nil"/>
              <w:right w:val="nil"/>
            </w:tcBorders>
            <w:shd w:val="clear" w:color="auto" w:fill="auto"/>
            <w:vAlign w:val="center"/>
            <w:hideMark/>
          </w:tcPr>
          <w:p w14:paraId="7C461BE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BE5" w14:textId="77777777">
        <w:trPr>
          <w:trHeight w:val="330"/>
        </w:trPr>
        <w:tc>
          <w:tcPr>
            <w:tcW w:w="7100" w:type="dxa"/>
            <w:tcBorders>
              <w:top w:val="nil"/>
              <w:left w:val="nil"/>
              <w:bottom w:val="nil"/>
              <w:right w:val="nil"/>
            </w:tcBorders>
            <w:shd w:val="clear" w:color="auto" w:fill="auto"/>
            <w:vAlign w:val="center"/>
            <w:hideMark/>
          </w:tcPr>
          <w:p w14:paraId="7C461BE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BE7" w14:textId="77777777">
        <w:trPr>
          <w:trHeight w:val="330"/>
        </w:trPr>
        <w:tc>
          <w:tcPr>
            <w:tcW w:w="7100" w:type="dxa"/>
            <w:tcBorders>
              <w:top w:val="nil"/>
              <w:left w:val="nil"/>
              <w:bottom w:val="nil"/>
              <w:right w:val="nil"/>
            </w:tcBorders>
            <w:shd w:val="clear" w:color="auto" w:fill="auto"/>
            <w:vAlign w:val="center"/>
            <w:hideMark/>
          </w:tcPr>
          <w:p w14:paraId="7C461BE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BE9" w14:textId="77777777">
        <w:trPr>
          <w:trHeight w:val="330"/>
        </w:trPr>
        <w:tc>
          <w:tcPr>
            <w:tcW w:w="7100" w:type="dxa"/>
            <w:tcBorders>
              <w:top w:val="nil"/>
              <w:left w:val="nil"/>
              <w:bottom w:val="nil"/>
              <w:right w:val="nil"/>
            </w:tcBorders>
            <w:shd w:val="clear" w:color="auto" w:fill="auto"/>
            <w:vAlign w:val="center"/>
            <w:hideMark/>
          </w:tcPr>
          <w:p w14:paraId="7C461BE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Χ.Α: OXI</w:t>
            </w:r>
          </w:p>
        </w:tc>
      </w:tr>
      <w:tr w:rsidR="00D41D4C" w14:paraId="7C461BEB" w14:textId="77777777">
        <w:trPr>
          <w:trHeight w:val="330"/>
        </w:trPr>
        <w:tc>
          <w:tcPr>
            <w:tcW w:w="7100" w:type="dxa"/>
            <w:tcBorders>
              <w:top w:val="nil"/>
              <w:left w:val="nil"/>
              <w:bottom w:val="nil"/>
              <w:right w:val="nil"/>
            </w:tcBorders>
            <w:shd w:val="clear" w:color="auto" w:fill="auto"/>
            <w:vAlign w:val="center"/>
            <w:hideMark/>
          </w:tcPr>
          <w:p w14:paraId="7C461BE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BED" w14:textId="77777777">
        <w:trPr>
          <w:trHeight w:val="330"/>
        </w:trPr>
        <w:tc>
          <w:tcPr>
            <w:tcW w:w="7100" w:type="dxa"/>
            <w:tcBorders>
              <w:top w:val="nil"/>
              <w:left w:val="nil"/>
              <w:bottom w:val="nil"/>
              <w:right w:val="nil"/>
            </w:tcBorders>
            <w:shd w:val="clear" w:color="auto" w:fill="auto"/>
            <w:vAlign w:val="center"/>
            <w:hideMark/>
          </w:tcPr>
          <w:p w14:paraId="7C461BE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BEF" w14:textId="77777777">
        <w:trPr>
          <w:trHeight w:val="480"/>
        </w:trPr>
        <w:tc>
          <w:tcPr>
            <w:tcW w:w="7100" w:type="dxa"/>
            <w:tcBorders>
              <w:top w:val="nil"/>
              <w:left w:val="nil"/>
              <w:bottom w:val="nil"/>
              <w:right w:val="nil"/>
            </w:tcBorders>
            <w:shd w:val="clear" w:color="auto" w:fill="auto"/>
            <w:vAlign w:val="center"/>
            <w:hideMark/>
          </w:tcPr>
          <w:p w14:paraId="7C461BE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Υπ. Τροπ. 2139/248 όπως </w:t>
            </w:r>
            <w:proofErr w:type="spellStart"/>
            <w:r>
              <w:rPr>
                <w:rFonts w:ascii="Calibri" w:eastAsia="Times New Roman" w:hAnsi="Calibri" w:cs="Calibri"/>
                <w:color w:val="000000"/>
                <w:szCs w:val="24"/>
              </w:rPr>
              <w:t>τροπ</w:t>
            </w:r>
            <w:proofErr w:type="spellEnd"/>
            <w:r>
              <w:rPr>
                <w:rFonts w:ascii="Calibri" w:eastAsia="Times New Roman" w:hAnsi="Calibri" w:cs="Calibri"/>
                <w:color w:val="000000"/>
                <w:szCs w:val="24"/>
              </w:rPr>
              <w:t xml:space="preserve">     ΚΑΤΑ ΠΛΕΙΟΨΗΦΙΑ</w:t>
            </w:r>
          </w:p>
        </w:tc>
      </w:tr>
      <w:tr w:rsidR="00D41D4C" w14:paraId="7C461BF1" w14:textId="77777777">
        <w:trPr>
          <w:trHeight w:val="330"/>
        </w:trPr>
        <w:tc>
          <w:tcPr>
            <w:tcW w:w="7100" w:type="dxa"/>
            <w:tcBorders>
              <w:top w:val="nil"/>
              <w:left w:val="nil"/>
              <w:bottom w:val="nil"/>
              <w:right w:val="nil"/>
            </w:tcBorders>
            <w:shd w:val="clear" w:color="auto" w:fill="auto"/>
            <w:vAlign w:val="center"/>
            <w:hideMark/>
          </w:tcPr>
          <w:p w14:paraId="7C461BF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BF3" w14:textId="77777777">
        <w:trPr>
          <w:trHeight w:val="330"/>
        </w:trPr>
        <w:tc>
          <w:tcPr>
            <w:tcW w:w="7100" w:type="dxa"/>
            <w:tcBorders>
              <w:top w:val="nil"/>
              <w:left w:val="nil"/>
              <w:bottom w:val="nil"/>
              <w:right w:val="nil"/>
            </w:tcBorders>
            <w:shd w:val="clear" w:color="auto" w:fill="auto"/>
            <w:vAlign w:val="center"/>
            <w:hideMark/>
          </w:tcPr>
          <w:p w14:paraId="7C461BF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41D4C" w14:paraId="7C461BF5" w14:textId="77777777">
        <w:trPr>
          <w:trHeight w:val="330"/>
        </w:trPr>
        <w:tc>
          <w:tcPr>
            <w:tcW w:w="7100" w:type="dxa"/>
            <w:tcBorders>
              <w:top w:val="nil"/>
              <w:left w:val="nil"/>
              <w:bottom w:val="nil"/>
              <w:right w:val="nil"/>
            </w:tcBorders>
            <w:shd w:val="clear" w:color="auto" w:fill="auto"/>
            <w:vAlign w:val="center"/>
            <w:hideMark/>
          </w:tcPr>
          <w:p w14:paraId="7C461BF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BF7" w14:textId="77777777">
        <w:trPr>
          <w:trHeight w:val="345"/>
        </w:trPr>
        <w:tc>
          <w:tcPr>
            <w:tcW w:w="7100" w:type="dxa"/>
            <w:tcBorders>
              <w:top w:val="nil"/>
              <w:left w:val="nil"/>
              <w:bottom w:val="nil"/>
              <w:right w:val="nil"/>
            </w:tcBorders>
            <w:shd w:val="clear" w:color="auto" w:fill="auto"/>
            <w:vAlign w:val="center"/>
            <w:hideMark/>
          </w:tcPr>
          <w:p w14:paraId="7C461BF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BF9" w14:textId="77777777">
        <w:trPr>
          <w:trHeight w:val="330"/>
        </w:trPr>
        <w:tc>
          <w:tcPr>
            <w:tcW w:w="7100" w:type="dxa"/>
            <w:tcBorders>
              <w:top w:val="nil"/>
              <w:left w:val="nil"/>
              <w:bottom w:val="nil"/>
              <w:right w:val="nil"/>
            </w:tcBorders>
            <w:shd w:val="clear" w:color="auto" w:fill="auto"/>
            <w:vAlign w:val="center"/>
            <w:hideMark/>
          </w:tcPr>
          <w:p w14:paraId="7C461BF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BFB" w14:textId="77777777">
        <w:trPr>
          <w:trHeight w:val="330"/>
        </w:trPr>
        <w:tc>
          <w:tcPr>
            <w:tcW w:w="7100" w:type="dxa"/>
            <w:tcBorders>
              <w:top w:val="nil"/>
              <w:left w:val="nil"/>
              <w:bottom w:val="nil"/>
              <w:right w:val="nil"/>
            </w:tcBorders>
            <w:shd w:val="clear" w:color="auto" w:fill="auto"/>
            <w:vAlign w:val="center"/>
            <w:hideMark/>
          </w:tcPr>
          <w:p w14:paraId="7C461BF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BFD" w14:textId="77777777">
        <w:trPr>
          <w:trHeight w:val="330"/>
        </w:trPr>
        <w:tc>
          <w:tcPr>
            <w:tcW w:w="7100" w:type="dxa"/>
            <w:tcBorders>
              <w:top w:val="nil"/>
              <w:left w:val="nil"/>
              <w:bottom w:val="nil"/>
              <w:right w:val="nil"/>
            </w:tcBorders>
            <w:shd w:val="clear" w:color="auto" w:fill="auto"/>
            <w:vAlign w:val="center"/>
            <w:hideMark/>
          </w:tcPr>
          <w:p w14:paraId="7C461BFC" w14:textId="77777777" w:rsidR="0054336A" w:rsidRDefault="00870AC4">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2111/224 ως έχει     ΚΑΤΑ ΠΛΕΙΟΨΗΦΙΑ</w:t>
            </w:r>
          </w:p>
        </w:tc>
      </w:tr>
      <w:tr w:rsidR="00D41D4C" w14:paraId="7C461BFF" w14:textId="77777777">
        <w:trPr>
          <w:trHeight w:val="330"/>
        </w:trPr>
        <w:tc>
          <w:tcPr>
            <w:tcW w:w="7100" w:type="dxa"/>
            <w:tcBorders>
              <w:top w:val="nil"/>
              <w:left w:val="nil"/>
              <w:bottom w:val="nil"/>
              <w:right w:val="nil"/>
            </w:tcBorders>
            <w:shd w:val="clear" w:color="auto" w:fill="auto"/>
            <w:vAlign w:val="center"/>
            <w:hideMark/>
          </w:tcPr>
          <w:p w14:paraId="7C461BF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C01" w14:textId="77777777">
        <w:trPr>
          <w:trHeight w:val="330"/>
        </w:trPr>
        <w:tc>
          <w:tcPr>
            <w:tcW w:w="7100" w:type="dxa"/>
            <w:tcBorders>
              <w:top w:val="nil"/>
              <w:left w:val="nil"/>
              <w:bottom w:val="nil"/>
              <w:right w:val="nil"/>
            </w:tcBorders>
            <w:shd w:val="clear" w:color="auto" w:fill="auto"/>
            <w:vAlign w:val="center"/>
            <w:hideMark/>
          </w:tcPr>
          <w:p w14:paraId="7C461C0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C03" w14:textId="77777777">
        <w:trPr>
          <w:trHeight w:val="330"/>
        </w:trPr>
        <w:tc>
          <w:tcPr>
            <w:tcW w:w="7100" w:type="dxa"/>
            <w:tcBorders>
              <w:top w:val="nil"/>
              <w:left w:val="nil"/>
              <w:bottom w:val="nil"/>
              <w:right w:val="nil"/>
            </w:tcBorders>
            <w:shd w:val="clear" w:color="auto" w:fill="auto"/>
            <w:vAlign w:val="center"/>
            <w:hideMark/>
          </w:tcPr>
          <w:p w14:paraId="7C461C0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C05" w14:textId="77777777">
        <w:trPr>
          <w:trHeight w:val="330"/>
        </w:trPr>
        <w:tc>
          <w:tcPr>
            <w:tcW w:w="7100" w:type="dxa"/>
            <w:tcBorders>
              <w:top w:val="nil"/>
              <w:left w:val="nil"/>
              <w:bottom w:val="nil"/>
              <w:right w:val="nil"/>
            </w:tcBorders>
            <w:shd w:val="clear" w:color="auto" w:fill="auto"/>
            <w:vAlign w:val="center"/>
            <w:hideMark/>
          </w:tcPr>
          <w:p w14:paraId="7C461C0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C07" w14:textId="77777777">
        <w:trPr>
          <w:trHeight w:val="330"/>
        </w:trPr>
        <w:tc>
          <w:tcPr>
            <w:tcW w:w="7100" w:type="dxa"/>
            <w:tcBorders>
              <w:top w:val="nil"/>
              <w:left w:val="nil"/>
              <w:bottom w:val="nil"/>
              <w:right w:val="nil"/>
            </w:tcBorders>
            <w:shd w:val="clear" w:color="auto" w:fill="auto"/>
            <w:vAlign w:val="center"/>
            <w:hideMark/>
          </w:tcPr>
          <w:p w14:paraId="7C461C0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C09" w14:textId="77777777">
        <w:trPr>
          <w:trHeight w:val="330"/>
        </w:trPr>
        <w:tc>
          <w:tcPr>
            <w:tcW w:w="7100" w:type="dxa"/>
            <w:tcBorders>
              <w:top w:val="nil"/>
              <w:left w:val="nil"/>
              <w:bottom w:val="nil"/>
              <w:right w:val="nil"/>
            </w:tcBorders>
            <w:shd w:val="clear" w:color="auto" w:fill="auto"/>
            <w:vAlign w:val="center"/>
            <w:hideMark/>
          </w:tcPr>
          <w:p w14:paraId="7C461C0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C0B" w14:textId="77777777">
        <w:trPr>
          <w:trHeight w:val="330"/>
        </w:trPr>
        <w:tc>
          <w:tcPr>
            <w:tcW w:w="7100" w:type="dxa"/>
            <w:tcBorders>
              <w:top w:val="nil"/>
              <w:left w:val="nil"/>
              <w:bottom w:val="nil"/>
              <w:right w:val="nil"/>
            </w:tcBorders>
            <w:shd w:val="clear" w:color="auto" w:fill="auto"/>
            <w:vAlign w:val="center"/>
            <w:hideMark/>
          </w:tcPr>
          <w:p w14:paraId="7C461C0A" w14:textId="77777777" w:rsidR="0054336A" w:rsidRDefault="00870AC4">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2113/225 ως έχει     ΚΑΤΑ ΠΛΕΙΟΨΗΦΙΑ</w:t>
            </w:r>
          </w:p>
        </w:tc>
      </w:tr>
      <w:tr w:rsidR="00D41D4C" w14:paraId="7C461C0D" w14:textId="77777777">
        <w:trPr>
          <w:trHeight w:val="330"/>
        </w:trPr>
        <w:tc>
          <w:tcPr>
            <w:tcW w:w="7100" w:type="dxa"/>
            <w:tcBorders>
              <w:top w:val="nil"/>
              <w:left w:val="nil"/>
              <w:bottom w:val="nil"/>
              <w:right w:val="nil"/>
            </w:tcBorders>
            <w:shd w:val="clear" w:color="auto" w:fill="auto"/>
            <w:vAlign w:val="center"/>
            <w:hideMark/>
          </w:tcPr>
          <w:p w14:paraId="7C461C0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C0F" w14:textId="77777777">
        <w:trPr>
          <w:trHeight w:val="330"/>
        </w:trPr>
        <w:tc>
          <w:tcPr>
            <w:tcW w:w="7100" w:type="dxa"/>
            <w:tcBorders>
              <w:top w:val="nil"/>
              <w:left w:val="nil"/>
              <w:bottom w:val="nil"/>
              <w:right w:val="nil"/>
            </w:tcBorders>
            <w:shd w:val="clear" w:color="auto" w:fill="auto"/>
            <w:vAlign w:val="center"/>
            <w:hideMark/>
          </w:tcPr>
          <w:p w14:paraId="7C461C0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C11" w14:textId="77777777">
        <w:trPr>
          <w:trHeight w:val="330"/>
        </w:trPr>
        <w:tc>
          <w:tcPr>
            <w:tcW w:w="7100" w:type="dxa"/>
            <w:tcBorders>
              <w:top w:val="nil"/>
              <w:left w:val="nil"/>
              <w:bottom w:val="nil"/>
              <w:right w:val="nil"/>
            </w:tcBorders>
            <w:shd w:val="clear" w:color="auto" w:fill="auto"/>
            <w:vAlign w:val="center"/>
            <w:hideMark/>
          </w:tcPr>
          <w:p w14:paraId="7C461C1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C13" w14:textId="77777777">
        <w:trPr>
          <w:trHeight w:val="330"/>
        </w:trPr>
        <w:tc>
          <w:tcPr>
            <w:tcW w:w="7100" w:type="dxa"/>
            <w:tcBorders>
              <w:top w:val="nil"/>
              <w:left w:val="nil"/>
              <w:bottom w:val="nil"/>
              <w:right w:val="nil"/>
            </w:tcBorders>
            <w:shd w:val="clear" w:color="auto" w:fill="auto"/>
            <w:vAlign w:val="center"/>
            <w:hideMark/>
          </w:tcPr>
          <w:p w14:paraId="7C461C1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C15" w14:textId="77777777">
        <w:trPr>
          <w:trHeight w:val="330"/>
        </w:trPr>
        <w:tc>
          <w:tcPr>
            <w:tcW w:w="7100" w:type="dxa"/>
            <w:tcBorders>
              <w:top w:val="nil"/>
              <w:left w:val="nil"/>
              <w:bottom w:val="nil"/>
              <w:right w:val="nil"/>
            </w:tcBorders>
            <w:shd w:val="clear" w:color="auto" w:fill="auto"/>
            <w:vAlign w:val="center"/>
            <w:hideMark/>
          </w:tcPr>
          <w:p w14:paraId="7C461C1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C17" w14:textId="77777777">
        <w:trPr>
          <w:trHeight w:val="330"/>
        </w:trPr>
        <w:tc>
          <w:tcPr>
            <w:tcW w:w="7100" w:type="dxa"/>
            <w:tcBorders>
              <w:top w:val="nil"/>
              <w:left w:val="nil"/>
              <w:bottom w:val="nil"/>
              <w:right w:val="nil"/>
            </w:tcBorders>
            <w:shd w:val="clear" w:color="auto" w:fill="auto"/>
            <w:vAlign w:val="center"/>
            <w:hideMark/>
          </w:tcPr>
          <w:p w14:paraId="7C461C1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C19" w14:textId="77777777">
        <w:trPr>
          <w:trHeight w:val="345"/>
        </w:trPr>
        <w:tc>
          <w:tcPr>
            <w:tcW w:w="7100" w:type="dxa"/>
            <w:tcBorders>
              <w:top w:val="nil"/>
              <w:left w:val="nil"/>
              <w:bottom w:val="nil"/>
              <w:right w:val="nil"/>
            </w:tcBorders>
            <w:shd w:val="clear" w:color="auto" w:fill="auto"/>
            <w:vAlign w:val="center"/>
            <w:hideMark/>
          </w:tcPr>
          <w:p w14:paraId="7C461C18" w14:textId="77777777" w:rsidR="0054336A" w:rsidRDefault="00870AC4">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2115/226 ως έχει     ΟΜΟΦΩΝΑ</w:t>
            </w:r>
          </w:p>
        </w:tc>
      </w:tr>
      <w:tr w:rsidR="00D41D4C" w14:paraId="7C461C1B" w14:textId="77777777">
        <w:trPr>
          <w:trHeight w:val="330"/>
        </w:trPr>
        <w:tc>
          <w:tcPr>
            <w:tcW w:w="7100" w:type="dxa"/>
            <w:tcBorders>
              <w:top w:val="nil"/>
              <w:left w:val="nil"/>
              <w:bottom w:val="nil"/>
              <w:right w:val="nil"/>
            </w:tcBorders>
            <w:shd w:val="clear" w:color="auto" w:fill="auto"/>
            <w:vAlign w:val="center"/>
            <w:hideMark/>
          </w:tcPr>
          <w:p w14:paraId="7C461C1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C1D" w14:textId="77777777">
        <w:trPr>
          <w:trHeight w:val="330"/>
        </w:trPr>
        <w:tc>
          <w:tcPr>
            <w:tcW w:w="7100" w:type="dxa"/>
            <w:tcBorders>
              <w:top w:val="nil"/>
              <w:left w:val="nil"/>
              <w:bottom w:val="nil"/>
              <w:right w:val="nil"/>
            </w:tcBorders>
            <w:shd w:val="clear" w:color="auto" w:fill="auto"/>
            <w:vAlign w:val="center"/>
            <w:hideMark/>
          </w:tcPr>
          <w:p w14:paraId="7C461C1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41D4C" w14:paraId="7C461C1F" w14:textId="77777777">
        <w:trPr>
          <w:trHeight w:val="330"/>
        </w:trPr>
        <w:tc>
          <w:tcPr>
            <w:tcW w:w="7100" w:type="dxa"/>
            <w:tcBorders>
              <w:top w:val="nil"/>
              <w:left w:val="nil"/>
              <w:bottom w:val="nil"/>
              <w:right w:val="nil"/>
            </w:tcBorders>
            <w:shd w:val="clear" w:color="auto" w:fill="auto"/>
            <w:vAlign w:val="center"/>
            <w:hideMark/>
          </w:tcPr>
          <w:p w14:paraId="7C461C1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C21" w14:textId="77777777">
        <w:trPr>
          <w:trHeight w:val="330"/>
        </w:trPr>
        <w:tc>
          <w:tcPr>
            <w:tcW w:w="7100" w:type="dxa"/>
            <w:tcBorders>
              <w:top w:val="nil"/>
              <w:left w:val="nil"/>
              <w:bottom w:val="nil"/>
              <w:right w:val="nil"/>
            </w:tcBorders>
            <w:shd w:val="clear" w:color="auto" w:fill="auto"/>
            <w:vAlign w:val="center"/>
            <w:hideMark/>
          </w:tcPr>
          <w:p w14:paraId="7C461C2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D41D4C" w14:paraId="7C461C23" w14:textId="77777777">
        <w:trPr>
          <w:trHeight w:val="345"/>
        </w:trPr>
        <w:tc>
          <w:tcPr>
            <w:tcW w:w="7100" w:type="dxa"/>
            <w:tcBorders>
              <w:top w:val="nil"/>
              <w:left w:val="nil"/>
              <w:bottom w:val="nil"/>
              <w:right w:val="nil"/>
            </w:tcBorders>
            <w:shd w:val="clear" w:color="auto" w:fill="auto"/>
            <w:vAlign w:val="center"/>
            <w:hideMark/>
          </w:tcPr>
          <w:p w14:paraId="7C461C2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C25" w14:textId="77777777">
        <w:trPr>
          <w:trHeight w:val="330"/>
        </w:trPr>
        <w:tc>
          <w:tcPr>
            <w:tcW w:w="7100" w:type="dxa"/>
            <w:tcBorders>
              <w:top w:val="nil"/>
              <w:left w:val="nil"/>
              <w:bottom w:val="nil"/>
              <w:right w:val="nil"/>
            </w:tcBorders>
            <w:shd w:val="clear" w:color="auto" w:fill="auto"/>
            <w:vAlign w:val="center"/>
            <w:hideMark/>
          </w:tcPr>
          <w:p w14:paraId="7C461C2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C27" w14:textId="77777777">
        <w:trPr>
          <w:trHeight w:val="330"/>
        </w:trPr>
        <w:tc>
          <w:tcPr>
            <w:tcW w:w="7100" w:type="dxa"/>
            <w:tcBorders>
              <w:top w:val="nil"/>
              <w:left w:val="nil"/>
              <w:bottom w:val="nil"/>
              <w:right w:val="nil"/>
            </w:tcBorders>
            <w:shd w:val="clear" w:color="auto" w:fill="auto"/>
            <w:vAlign w:val="center"/>
            <w:hideMark/>
          </w:tcPr>
          <w:p w14:paraId="7C461C26" w14:textId="77777777" w:rsidR="0054336A" w:rsidRDefault="00870AC4">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2121/230 ως έχει     ΚΑΤΑ ΠΛΕΙΟΨΗΦΙΑ</w:t>
            </w:r>
          </w:p>
        </w:tc>
      </w:tr>
      <w:tr w:rsidR="00D41D4C" w14:paraId="7C461C29" w14:textId="77777777">
        <w:trPr>
          <w:trHeight w:val="330"/>
        </w:trPr>
        <w:tc>
          <w:tcPr>
            <w:tcW w:w="7100" w:type="dxa"/>
            <w:tcBorders>
              <w:top w:val="nil"/>
              <w:left w:val="nil"/>
              <w:bottom w:val="nil"/>
              <w:right w:val="nil"/>
            </w:tcBorders>
            <w:shd w:val="clear" w:color="auto" w:fill="auto"/>
            <w:vAlign w:val="center"/>
            <w:hideMark/>
          </w:tcPr>
          <w:p w14:paraId="7C461C2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C2B" w14:textId="77777777">
        <w:trPr>
          <w:trHeight w:val="330"/>
        </w:trPr>
        <w:tc>
          <w:tcPr>
            <w:tcW w:w="7100" w:type="dxa"/>
            <w:tcBorders>
              <w:top w:val="nil"/>
              <w:left w:val="nil"/>
              <w:bottom w:val="nil"/>
              <w:right w:val="nil"/>
            </w:tcBorders>
            <w:shd w:val="clear" w:color="auto" w:fill="auto"/>
            <w:vAlign w:val="center"/>
            <w:hideMark/>
          </w:tcPr>
          <w:p w14:paraId="7C461C2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C2D" w14:textId="77777777">
        <w:trPr>
          <w:trHeight w:val="330"/>
        </w:trPr>
        <w:tc>
          <w:tcPr>
            <w:tcW w:w="7100" w:type="dxa"/>
            <w:tcBorders>
              <w:top w:val="nil"/>
              <w:left w:val="nil"/>
              <w:bottom w:val="nil"/>
              <w:right w:val="nil"/>
            </w:tcBorders>
            <w:shd w:val="clear" w:color="auto" w:fill="auto"/>
            <w:vAlign w:val="center"/>
            <w:hideMark/>
          </w:tcPr>
          <w:p w14:paraId="7C461C2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C2F" w14:textId="77777777">
        <w:trPr>
          <w:trHeight w:val="330"/>
        </w:trPr>
        <w:tc>
          <w:tcPr>
            <w:tcW w:w="7100" w:type="dxa"/>
            <w:tcBorders>
              <w:top w:val="nil"/>
              <w:left w:val="nil"/>
              <w:bottom w:val="nil"/>
              <w:right w:val="nil"/>
            </w:tcBorders>
            <w:shd w:val="clear" w:color="auto" w:fill="auto"/>
            <w:vAlign w:val="center"/>
            <w:hideMark/>
          </w:tcPr>
          <w:p w14:paraId="7C461C2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Χ.Α: </w:t>
            </w:r>
            <w:r>
              <w:rPr>
                <w:rFonts w:ascii="Calibri" w:eastAsia="Times New Roman" w:hAnsi="Calibri" w:cs="Calibri"/>
                <w:color w:val="000000"/>
                <w:szCs w:val="24"/>
              </w:rPr>
              <w:t>OXI</w:t>
            </w:r>
          </w:p>
        </w:tc>
      </w:tr>
      <w:tr w:rsidR="00D41D4C" w14:paraId="7C461C31" w14:textId="77777777">
        <w:trPr>
          <w:trHeight w:val="330"/>
        </w:trPr>
        <w:tc>
          <w:tcPr>
            <w:tcW w:w="7100" w:type="dxa"/>
            <w:tcBorders>
              <w:top w:val="nil"/>
              <w:left w:val="nil"/>
              <w:bottom w:val="nil"/>
              <w:right w:val="nil"/>
            </w:tcBorders>
            <w:shd w:val="clear" w:color="auto" w:fill="auto"/>
            <w:vAlign w:val="center"/>
            <w:hideMark/>
          </w:tcPr>
          <w:p w14:paraId="7C461C3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C33" w14:textId="77777777">
        <w:trPr>
          <w:trHeight w:val="330"/>
        </w:trPr>
        <w:tc>
          <w:tcPr>
            <w:tcW w:w="7100" w:type="dxa"/>
            <w:tcBorders>
              <w:top w:val="nil"/>
              <w:left w:val="nil"/>
              <w:bottom w:val="nil"/>
              <w:right w:val="nil"/>
            </w:tcBorders>
            <w:shd w:val="clear" w:color="auto" w:fill="auto"/>
            <w:vAlign w:val="center"/>
            <w:hideMark/>
          </w:tcPr>
          <w:p w14:paraId="7C461C3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C35" w14:textId="77777777">
        <w:trPr>
          <w:trHeight w:val="480"/>
        </w:trPr>
        <w:tc>
          <w:tcPr>
            <w:tcW w:w="7100" w:type="dxa"/>
            <w:tcBorders>
              <w:top w:val="nil"/>
              <w:left w:val="nil"/>
              <w:bottom w:val="nil"/>
              <w:right w:val="nil"/>
            </w:tcBorders>
            <w:shd w:val="clear" w:color="auto" w:fill="auto"/>
            <w:vAlign w:val="center"/>
            <w:hideMark/>
          </w:tcPr>
          <w:p w14:paraId="7C461C34" w14:textId="77777777" w:rsidR="0054336A" w:rsidRDefault="00870AC4">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2122/231 όπως τροπ.     ΚΑΤΑ ΠΛΕΙΟΨΗΦΙΑ</w:t>
            </w:r>
          </w:p>
        </w:tc>
      </w:tr>
      <w:tr w:rsidR="00D41D4C" w14:paraId="7C461C37" w14:textId="77777777">
        <w:trPr>
          <w:trHeight w:val="330"/>
        </w:trPr>
        <w:tc>
          <w:tcPr>
            <w:tcW w:w="7100" w:type="dxa"/>
            <w:tcBorders>
              <w:top w:val="nil"/>
              <w:left w:val="nil"/>
              <w:bottom w:val="nil"/>
              <w:right w:val="nil"/>
            </w:tcBorders>
            <w:shd w:val="clear" w:color="auto" w:fill="auto"/>
            <w:vAlign w:val="center"/>
            <w:hideMark/>
          </w:tcPr>
          <w:p w14:paraId="7C461C3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D41D4C" w14:paraId="7C461C39" w14:textId="77777777">
        <w:trPr>
          <w:trHeight w:val="330"/>
        </w:trPr>
        <w:tc>
          <w:tcPr>
            <w:tcW w:w="7100" w:type="dxa"/>
            <w:tcBorders>
              <w:top w:val="nil"/>
              <w:left w:val="nil"/>
              <w:bottom w:val="nil"/>
              <w:right w:val="nil"/>
            </w:tcBorders>
            <w:shd w:val="clear" w:color="auto" w:fill="auto"/>
            <w:vAlign w:val="center"/>
            <w:hideMark/>
          </w:tcPr>
          <w:p w14:paraId="7C461C3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C3B" w14:textId="77777777">
        <w:trPr>
          <w:trHeight w:val="330"/>
        </w:trPr>
        <w:tc>
          <w:tcPr>
            <w:tcW w:w="7100" w:type="dxa"/>
            <w:tcBorders>
              <w:top w:val="nil"/>
              <w:left w:val="nil"/>
              <w:bottom w:val="nil"/>
              <w:right w:val="nil"/>
            </w:tcBorders>
            <w:shd w:val="clear" w:color="auto" w:fill="auto"/>
            <w:vAlign w:val="center"/>
            <w:hideMark/>
          </w:tcPr>
          <w:p w14:paraId="7C461C3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C3D" w14:textId="77777777">
        <w:trPr>
          <w:trHeight w:val="330"/>
        </w:trPr>
        <w:tc>
          <w:tcPr>
            <w:tcW w:w="7100" w:type="dxa"/>
            <w:tcBorders>
              <w:top w:val="nil"/>
              <w:left w:val="nil"/>
              <w:bottom w:val="nil"/>
              <w:right w:val="nil"/>
            </w:tcBorders>
            <w:shd w:val="clear" w:color="auto" w:fill="auto"/>
            <w:vAlign w:val="center"/>
            <w:hideMark/>
          </w:tcPr>
          <w:p w14:paraId="7C461C3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C3F" w14:textId="77777777">
        <w:trPr>
          <w:trHeight w:val="330"/>
        </w:trPr>
        <w:tc>
          <w:tcPr>
            <w:tcW w:w="7100" w:type="dxa"/>
            <w:tcBorders>
              <w:top w:val="nil"/>
              <w:left w:val="nil"/>
              <w:bottom w:val="nil"/>
              <w:right w:val="nil"/>
            </w:tcBorders>
            <w:shd w:val="clear" w:color="auto" w:fill="auto"/>
            <w:vAlign w:val="center"/>
            <w:hideMark/>
          </w:tcPr>
          <w:p w14:paraId="7C461C3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C41" w14:textId="77777777">
        <w:trPr>
          <w:trHeight w:val="330"/>
        </w:trPr>
        <w:tc>
          <w:tcPr>
            <w:tcW w:w="7100" w:type="dxa"/>
            <w:tcBorders>
              <w:top w:val="nil"/>
              <w:left w:val="nil"/>
              <w:bottom w:val="nil"/>
              <w:right w:val="nil"/>
            </w:tcBorders>
            <w:shd w:val="clear" w:color="auto" w:fill="auto"/>
            <w:vAlign w:val="center"/>
            <w:hideMark/>
          </w:tcPr>
          <w:p w14:paraId="7C461C4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C43" w14:textId="77777777">
        <w:trPr>
          <w:trHeight w:val="330"/>
        </w:trPr>
        <w:tc>
          <w:tcPr>
            <w:tcW w:w="7100" w:type="dxa"/>
            <w:tcBorders>
              <w:top w:val="nil"/>
              <w:left w:val="nil"/>
              <w:bottom w:val="nil"/>
              <w:right w:val="nil"/>
            </w:tcBorders>
            <w:shd w:val="clear" w:color="auto" w:fill="auto"/>
            <w:vAlign w:val="center"/>
            <w:hideMark/>
          </w:tcPr>
          <w:p w14:paraId="7C461C42" w14:textId="77777777" w:rsidR="0054336A" w:rsidRDefault="00870AC4">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2126/235 ως έχει     ΚΑΤΑ ΠΛΕΙΟΨΗΦΙΑ</w:t>
            </w:r>
          </w:p>
        </w:tc>
      </w:tr>
      <w:tr w:rsidR="00D41D4C" w14:paraId="7C461C45" w14:textId="77777777">
        <w:trPr>
          <w:trHeight w:val="330"/>
        </w:trPr>
        <w:tc>
          <w:tcPr>
            <w:tcW w:w="7100" w:type="dxa"/>
            <w:tcBorders>
              <w:top w:val="nil"/>
              <w:left w:val="nil"/>
              <w:bottom w:val="nil"/>
              <w:right w:val="nil"/>
            </w:tcBorders>
            <w:shd w:val="clear" w:color="auto" w:fill="auto"/>
            <w:vAlign w:val="center"/>
            <w:hideMark/>
          </w:tcPr>
          <w:p w14:paraId="7C461C4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C47" w14:textId="77777777">
        <w:trPr>
          <w:trHeight w:val="330"/>
        </w:trPr>
        <w:tc>
          <w:tcPr>
            <w:tcW w:w="7100" w:type="dxa"/>
            <w:tcBorders>
              <w:top w:val="nil"/>
              <w:left w:val="nil"/>
              <w:bottom w:val="nil"/>
              <w:right w:val="nil"/>
            </w:tcBorders>
            <w:shd w:val="clear" w:color="auto" w:fill="auto"/>
            <w:vAlign w:val="center"/>
            <w:hideMark/>
          </w:tcPr>
          <w:p w14:paraId="7C461C4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41D4C" w14:paraId="7C461C49" w14:textId="77777777">
        <w:trPr>
          <w:trHeight w:val="330"/>
        </w:trPr>
        <w:tc>
          <w:tcPr>
            <w:tcW w:w="7100" w:type="dxa"/>
            <w:tcBorders>
              <w:top w:val="nil"/>
              <w:left w:val="nil"/>
              <w:bottom w:val="nil"/>
              <w:right w:val="nil"/>
            </w:tcBorders>
            <w:shd w:val="clear" w:color="auto" w:fill="auto"/>
            <w:vAlign w:val="center"/>
            <w:hideMark/>
          </w:tcPr>
          <w:p w14:paraId="7C461C4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C4B" w14:textId="77777777">
        <w:trPr>
          <w:trHeight w:val="345"/>
        </w:trPr>
        <w:tc>
          <w:tcPr>
            <w:tcW w:w="7100" w:type="dxa"/>
            <w:tcBorders>
              <w:top w:val="nil"/>
              <w:left w:val="nil"/>
              <w:bottom w:val="nil"/>
              <w:right w:val="nil"/>
            </w:tcBorders>
            <w:shd w:val="clear" w:color="auto" w:fill="auto"/>
            <w:vAlign w:val="center"/>
            <w:hideMark/>
          </w:tcPr>
          <w:p w14:paraId="7C461C4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C4D" w14:textId="77777777">
        <w:trPr>
          <w:trHeight w:val="330"/>
        </w:trPr>
        <w:tc>
          <w:tcPr>
            <w:tcW w:w="7100" w:type="dxa"/>
            <w:tcBorders>
              <w:top w:val="nil"/>
              <w:left w:val="nil"/>
              <w:bottom w:val="nil"/>
              <w:right w:val="nil"/>
            </w:tcBorders>
            <w:shd w:val="clear" w:color="auto" w:fill="auto"/>
            <w:vAlign w:val="center"/>
            <w:hideMark/>
          </w:tcPr>
          <w:p w14:paraId="7C461C4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C4F" w14:textId="77777777">
        <w:trPr>
          <w:trHeight w:val="330"/>
        </w:trPr>
        <w:tc>
          <w:tcPr>
            <w:tcW w:w="7100" w:type="dxa"/>
            <w:tcBorders>
              <w:top w:val="nil"/>
              <w:left w:val="nil"/>
              <w:bottom w:val="nil"/>
              <w:right w:val="nil"/>
            </w:tcBorders>
            <w:shd w:val="clear" w:color="auto" w:fill="auto"/>
            <w:vAlign w:val="center"/>
            <w:hideMark/>
          </w:tcPr>
          <w:p w14:paraId="7C461C4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C51" w14:textId="77777777">
        <w:trPr>
          <w:trHeight w:val="330"/>
        </w:trPr>
        <w:tc>
          <w:tcPr>
            <w:tcW w:w="7100" w:type="dxa"/>
            <w:tcBorders>
              <w:top w:val="nil"/>
              <w:left w:val="nil"/>
              <w:bottom w:val="nil"/>
              <w:right w:val="nil"/>
            </w:tcBorders>
            <w:shd w:val="clear" w:color="auto" w:fill="auto"/>
            <w:vAlign w:val="center"/>
            <w:hideMark/>
          </w:tcPr>
          <w:p w14:paraId="7C461C50" w14:textId="77777777" w:rsidR="0054336A" w:rsidRDefault="00870AC4">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2130/239 ως έχει     ΚΑΤΑ ΠΛΕΙΟΨΗΦΙΑ</w:t>
            </w:r>
          </w:p>
        </w:tc>
      </w:tr>
      <w:tr w:rsidR="00D41D4C" w14:paraId="7C461C53" w14:textId="77777777">
        <w:trPr>
          <w:trHeight w:val="330"/>
        </w:trPr>
        <w:tc>
          <w:tcPr>
            <w:tcW w:w="7100" w:type="dxa"/>
            <w:tcBorders>
              <w:top w:val="nil"/>
              <w:left w:val="nil"/>
              <w:bottom w:val="nil"/>
              <w:right w:val="nil"/>
            </w:tcBorders>
            <w:shd w:val="clear" w:color="auto" w:fill="auto"/>
            <w:vAlign w:val="center"/>
            <w:hideMark/>
          </w:tcPr>
          <w:p w14:paraId="7C461C5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C55" w14:textId="77777777">
        <w:trPr>
          <w:trHeight w:val="330"/>
        </w:trPr>
        <w:tc>
          <w:tcPr>
            <w:tcW w:w="7100" w:type="dxa"/>
            <w:tcBorders>
              <w:top w:val="nil"/>
              <w:left w:val="nil"/>
              <w:bottom w:val="nil"/>
              <w:right w:val="nil"/>
            </w:tcBorders>
            <w:shd w:val="clear" w:color="auto" w:fill="auto"/>
            <w:vAlign w:val="center"/>
            <w:hideMark/>
          </w:tcPr>
          <w:p w14:paraId="7C461C5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C57" w14:textId="77777777">
        <w:trPr>
          <w:trHeight w:val="330"/>
        </w:trPr>
        <w:tc>
          <w:tcPr>
            <w:tcW w:w="7100" w:type="dxa"/>
            <w:tcBorders>
              <w:top w:val="nil"/>
              <w:left w:val="nil"/>
              <w:bottom w:val="nil"/>
              <w:right w:val="nil"/>
            </w:tcBorders>
            <w:shd w:val="clear" w:color="auto" w:fill="auto"/>
            <w:vAlign w:val="center"/>
            <w:hideMark/>
          </w:tcPr>
          <w:p w14:paraId="7C461C5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C59" w14:textId="77777777">
        <w:trPr>
          <w:trHeight w:val="330"/>
        </w:trPr>
        <w:tc>
          <w:tcPr>
            <w:tcW w:w="7100" w:type="dxa"/>
            <w:tcBorders>
              <w:top w:val="nil"/>
              <w:left w:val="nil"/>
              <w:bottom w:val="nil"/>
              <w:right w:val="nil"/>
            </w:tcBorders>
            <w:shd w:val="clear" w:color="auto" w:fill="auto"/>
            <w:vAlign w:val="center"/>
            <w:hideMark/>
          </w:tcPr>
          <w:p w14:paraId="7C461C5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C5B" w14:textId="77777777">
        <w:trPr>
          <w:trHeight w:val="330"/>
        </w:trPr>
        <w:tc>
          <w:tcPr>
            <w:tcW w:w="7100" w:type="dxa"/>
            <w:tcBorders>
              <w:top w:val="nil"/>
              <w:left w:val="nil"/>
              <w:bottom w:val="nil"/>
              <w:right w:val="nil"/>
            </w:tcBorders>
            <w:shd w:val="clear" w:color="auto" w:fill="auto"/>
            <w:vAlign w:val="center"/>
            <w:hideMark/>
          </w:tcPr>
          <w:p w14:paraId="7C461C5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C5D" w14:textId="77777777">
        <w:trPr>
          <w:trHeight w:val="330"/>
        </w:trPr>
        <w:tc>
          <w:tcPr>
            <w:tcW w:w="7100" w:type="dxa"/>
            <w:tcBorders>
              <w:top w:val="nil"/>
              <w:left w:val="nil"/>
              <w:bottom w:val="nil"/>
              <w:right w:val="nil"/>
            </w:tcBorders>
            <w:shd w:val="clear" w:color="auto" w:fill="auto"/>
            <w:vAlign w:val="center"/>
            <w:hideMark/>
          </w:tcPr>
          <w:p w14:paraId="7C461C5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C5F" w14:textId="77777777">
        <w:trPr>
          <w:trHeight w:val="345"/>
        </w:trPr>
        <w:tc>
          <w:tcPr>
            <w:tcW w:w="7100" w:type="dxa"/>
            <w:tcBorders>
              <w:top w:val="nil"/>
              <w:left w:val="nil"/>
              <w:bottom w:val="nil"/>
              <w:right w:val="nil"/>
            </w:tcBorders>
            <w:shd w:val="clear" w:color="auto" w:fill="auto"/>
            <w:vAlign w:val="center"/>
            <w:hideMark/>
          </w:tcPr>
          <w:p w14:paraId="7C461C5E" w14:textId="77777777" w:rsidR="0054336A" w:rsidRDefault="00870AC4">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2132/241 ως έχει     ΚΑΤΑ ΠΛΕΙΟΨΗΦΙΑ</w:t>
            </w:r>
          </w:p>
        </w:tc>
      </w:tr>
      <w:tr w:rsidR="00D41D4C" w14:paraId="7C461C61" w14:textId="77777777">
        <w:trPr>
          <w:trHeight w:val="330"/>
        </w:trPr>
        <w:tc>
          <w:tcPr>
            <w:tcW w:w="7100" w:type="dxa"/>
            <w:tcBorders>
              <w:top w:val="nil"/>
              <w:left w:val="nil"/>
              <w:bottom w:val="nil"/>
              <w:right w:val="nil"/>
            </w:tcBorders>
            <w:shd w:val="clear" w:color="auto" w:fill="auto"/>
            <w:vAlign w:val="center"/>
            <w:hideMark/>
          </w:tcPr>
          <w:p w14:paraId="7C461C6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C63" w14:textId="77777777">
        <w:trPr>
          <w:trHeight w:val="330"/>
        </w:trPr>
        <w:tc>
          <w:tcPr>
            <w:tcW w:w="7100" w:type="dxa"/>
            <w:tcBorders>
              <w:top w:val="nil"/>
              <w:left w:val="nil"/>
              <w:bottom w:val="nil"/>
              <w:right w:val="nil"/>
            </w:tcBorders>
            <w:shd w:val="clear" w:color="auto" w:fill="auto"/>
            <w:vAlign w:val="center"/>
            <w:hideMark/>
          </w:tcPr>
          <w:p w14:paraId="7C461C6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C65" w14:textId="77777777">
        <w:trPr>
          <w:trHeight w:val="330"/>
        </w:trPr>
        <w:tc>
          <w:tcPr>
            <w:tcW w:w="7100" w:type="dxa"/>
            <w:tcBorders>
              <w:top w:val="nil"/>
              <w:left w:val="nil"/>
              <w:bottom w:val="nil"/>
              <w:right w:val="nil"/>
            </w:tcBorders>
            <w:shd w:val="clear" w:color="auto" w:fill="auto"/>
            <w:vAlign w:val="center"/>
            <w:hideMark/>
          </w:tcPr>
          <w:p w14:paraId="7C461C6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C67" w14:textId="77777777">
        <w:trPr>
          <w:trHeight w:val="330"/>
        </w:trPr>
        <w:tc>
          <w:tcPr>
            <w:tcW w:w="7100" w:type="dxa"/>
            <w:tcBorders>
              <w:top w:val="nil"/>
              <w:left w:val="nil"/>
              <w:bottom w:val="nil"/>
              <w:right w:val="nil"/>
            </w:tcBorders>
            <w:shd w:val="clear" w:color="auto" w:fill="auto"/>
            <w:vAlign w:val="center"/>
            <w:hideMark/>
          </w:tcPr>
          <w:p w14:paraId="7C461C6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D41D4C" w14:paraId="7C461C69" w14:textId="77777777">
        <w:trPr>
          <w:trHeight w:val="345"/>
        </w:trPr>
        <w:tc>
          <w:tcPr>
            <w:tcW w:w="7100" w:type="dxa"/>
            <w:tcBorders>
              <w:top w:val="nil"/>
              <w:left w:val="nil"/>
              <w:bottom w:val="nil"/>
              <w:right w:val="nil"/>
            </w:tcBorders>
            <w:shd w:val="clear" w:color="auto" w:fill="auto"/>
            <w:vAlign w:val="center"/>
            <w:hideMark/>
          </w:tcPr>
          <w:p w14:paraId="7C461C6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C6B" w14:textId="77777777">
        <w:trPr>
          <w:trHeight w:val="330"/>
        </w:trPr>
        <w:tc>
          <w:tcPr>
            <w:tcW w:w="7100" w:type="dxa"/>
            <w:tcBorders>
              <w:top w:val="nil"/>
              <w:left w:val="nil"/>
              <w:bottom w:val="nil"/>
              <w:right w:val="nil"/>
            </w:tcBorders>
            <w:shd w:val="clear" w:color="auto" w:fill="auto"/>
            <w:vAlign w:val="center"/>
            <w:hideMark/>
          </w:tcPr>
          <w:p w14:paraId="7C461C6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C6D" w14:textId="77777777">
        <w:trPr>
          <w:trHeight w:val="330"/>
        </w:trPr>
        <w:tc>
          <w:tcPr>
            <w:tcW w:w="7100" w:type="dxa"/>
            <w:tcBorders>
              <w:top w:val="nil"/>
              <w:left w:val="nil"/>
              <w:bottom w:val="nil"/>
              <w:right w:val="nil"/>
            </w:tcBorders>
            <w:shd w:val="clear" w:color="auto" w:fill="auto"/>
            <w:vAlign w:val="center"/>
            <w:hideMark/>
          </w:tcPr>
          <w:p w14:paraId="7C461C6C" w14:textId="77777777" w:rsidR="0054336A" w:rsidRDefault="00870AC4">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2135/244 ως έχει     ΚΑΤΑ ΠΛΕΙΟΨΗΦΙΑ</w:t>
            </w:r>
          </w:p>
        </w:tc>
      </w:tr>
      <w:tr w:rsidR="00D41D4C" w14:paraId="7C461C6F" w14:textId="77777777">
        <w:trPr>
          <w:trHeight w:val="330"/>
        </w:trPr>
        <w:tc>
          <w:tcPr>
            <w:tcW w:w="7100" w:type="dxa"/>
            <w:tcBorders>
              <w:top w:val="nil"/>
              <w:left w:val="nil"/>
              <w:bottom w:val="nil"/>
              <w:right w:val="nil"/>
            </w:tcBorders>
            <w:shd w:val="clear" w:color="auto" w:fill="auto"/>
            <w:vAlign w:val="center"/>
            <w:hideMark/>
          </w:tcPr>
          <w:p w14:paraId="7C461C6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C71" w14:textId="77777777">
        <w:trPr>
          <w:trHeight w:val="330"/>
        </w:trPr>
        <w:tc>
          <w:tcPr>
            <w:tcW w:w="7100" w:type="dxa"/>
            <w:tcBorders>
              <w:top w:val="nil"/>
              <w:left w:val="nil"/>
              <w:bottom w:val="nil"/>
              <w:right w:val="nil"/>
            </w:tcBorders>
            <w:shd w:val="clear" w:color="auto" w:fill="auto"/>
            <w:vAlign w:val="center"/>
            <w:hideMark/>
          </w:tcPr>
          <w:p w14:paraId="7C461C7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41D4C" w14:paraId="7C461C73" w14:textId="77777777">
        <w:trPr>
          <w:trHeight w:val="330"/>
        </w:trPr>
        <w:tc>
          <w:tcPr>
            <w:tcW w:w="7100" w:type="dxa"/>
            <w:tcBorders>
              <w:top w:val="nil"/>
              <w:left w:val="nil"/>
              <w:bottom w:val="nil"/>
              <w:right w:val="nil"/>
            </w:tcBorders>
            <w:shd w:val="clear" w:color="auto" w:fill="auto"/>
            <w:vAlign w:val="center"/>
            <w:hideMark/>
          </w:tcPr>
          <w:p w14:paraId="7C461C7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C75" w14:textId="77777777">
        <w:trPr>
          <w:trHeight w:val="330"/>
        </w:trPr>
        <w:tc>
          <w:tcPr>
            <w:tcW w:w="7100" w:type="dxa"/>
            <w:tcBorders>
              <w:top w:val="nil"/>
              <w:left w:val="nil"/>
              <w:bottom w:val="nil"/>
              <w:right w:val="nil"/>
            </w:tcBorders>
            <w:shd w:val="clear" w:color="auto" w:fill="auto"/>
            <w:vAlign w:val="center"/>
            <w:hideMark/>
          </w:tcPr>
          <w:p w14:paraId="7C461C7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D41D4C" w14:paraId="7C461C77" w14:textId="77777777">
        <w:trPr>
          <w:trHeight w:val="330"/>
        </w:trPr>
        <w:tc>
          <w:tcPr>
            <w:tcW w:w="7100" w:type="dxa"/>
            <w:tcBorders>
              <w:top w:val="nil"/>
              <w:left w:val="nil"/>
              <w:bottom w:val="nil"/>
              <w:right w:val="nil"/>
            </w:tcBorders>
            <w:shd w:val="clear" w:color="auto" w:fill="auto"/>
            <w:vAlign w:val="center"/>
            <w:hideMark/>
          </w:tcPr>
          <w:p w14:paraId="7C461C7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C79" w14:textId="77777777">
        <w:trPr>
          <w:trHeight w:val="330"/>
        </w:trPr>
        <w:tc>
          <w:tcPr>
            <w:tcW w:w="7100" w:type="dxa"/>
            <w:tcBorders>
              <w:top w:val="nil"/>
              <w:left w:val="nil"/>
              <w:bottom w:val="nil"/>
              <w:right w:val="nil"/>
            </w:tcBorders>
            <w:shd w:val="clear" w:color="auto" w:fill="auto"/>
            <w:vAlign w:val="center"/>
            <w:hideMark/>
          </w:tcPr>
          <w:p w14:paraId="7C461C7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C7B" w14:textId="77777777">
        <w:trPr>
          <w:trHeight w:val="330"/>
        </w:trPr>
        <w:tc>
          <w:tcPr>
            <w:tcW w:w="7100" w:type="dxa"/>
            <w:tcBorders>
              <w:top w:val="nil"/>
              <w:left w:val="nil"/>
              <w:bottom w:val="nil"/>
              <w:right w:val="nil"/>
            </w:tcBorders>
            <w:shd w:val="clear" w:color="auto" w:fill="auto"/>
            <w:vAlign w:val="center"/>
            <w:hideMark/>
          </w:tcPr>
          <w:p w14:paraId="7C461C7A" w14:textId="77777777" w:rsidR="0054336A" w:rsidRDefault="00870AC4">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2137/246 ως έχει     ΚΑΤΑ ΠΛΕΙΟΨΗΦΙΑ</w:t>
            </w:r>
          </w:p>
        </w:tc>
      </w:tr>
      <w:tr w:rsidR="00D41D4C" w14:paraId="7C461C7D" w14:textId="77777777">
        <w:trPr>
          <w:trHeight w:val="330"/>
        </w:trPr>
        <w:tc>
          <w:tcPr>
            <w:tcW w:w="7100" w:type="dxa"/>
            <w:tcBorders>
              <w:top w:val="nil"/>
              <w:left w:val="nil"/>
              <w:bottom w:val="nil"/>
              <w:right w:val="nil"/>
            </w:tcBorders>
            <w:shd w:val="clear" w:color="auto" w:fill="auto"/>
            <w:vAlign w:val="center"/>
            <w:hideMark/>
          </w:tcPr>
          <w:p w14:paraId="7C461C7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C7F" w14:textId="77777777">
        <w:trPr>
          <w:trHeight w:val="330"/>
        </w:trPr>
        <w:tc>
          <w:tcPr>
            <w:tcW w:w="7100" w:type="dxa"/>
            <w:tcBorders>
              <w:top w:val="nil"/>
              <w:left w:val="nil"/>
              <w:bottom w:val="nil"/>
              <w:right w:val="nil"/>
            </w:tcBorders>
            <w:shd w:val="clear" w:color="auto" w:fill="auto"/>
            <w:vAlign w:val="center"/>
            <w:hideMark/>
          </w:tcPr>
          <w:p w14:paraId="7C461C7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41D4C" w14:paraId="7C461C81" w14:textId="77777777">
        <w:trPr>
          <w:trHeight w:val="330"/>
        </w:trPr>
        <w:tc>
          <w:tcPr>
            <w:tcW w:w="7100" w:type="dxa"/>
            <w:tcBorders>
              <w:top w:val="nil"/>
              <w:left w:val="nil"/>
              <w:bottom w:val="nil"/>
              <w:right w:val="nil"/>
            </w:tcBorders>
            <w:shd w:val="clear" w:color="auto" w:fill="auto"/>
            <w:vAlign w:val="center"/>
            <w:hideMark/>
          </w:tcPr>
          <w:p w14:paraId="7C461C8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C83" w14:textId="77777777">
        <w:trPr>
          <w:trHeight w:val="330"/>
        </w:trPr>
        <w:tc>
          <w:tcPr>
            <w:tcW w:w="7100" w:type="dxa"/>
            <w:tcBorders>
              <w:top w:val="nil"/>
              <w:left w:val="nil"/>
              <w:bottom w:val="nil"/>
              <w:right w:val="nil"/>
            </w:tcBorders>
            <w:shd w:val="clear" w:color="auto" w:fill="auto"/>
            <w:vAlign w:val="center"/>
            <w:hideMark/>
          </w:tcPr>
          <w:p w14:paraId="7C461C8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D41D4C" w14:paraId="7C461C85" w14:textId="77777777">
        <w:trPr>
          <w:trHeight w:val="330"/>
        </w:trPr>
        <w:tc>
          <w:tcPr>
            <w:tcW w:w="7100" w:type="dxa"/>
            <w:tcBorders>
              <w:top w:val="nil"/>
              <w:left w:val="nil"/>
              <w:bottom w:val="nil"/>
              <w:right w:val="nil"/>
            </w:tcBorders>
            <w:shd w:val="clear" w:color="auto" w:fill="auto"/>
            <w:vAlign w:val="center"/>
            <w:hideMark/>
          </w:tcPr>
          <w:p w14:paraId="7C461C8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C87" w14:textId="77777777">
        <w:trPr>
          <w:trHeight w:val="330"/>
        </w:trPr>
        <w:tc>
          <w:tcPr>
            <w:tcW w:w="7100" w:type="dxa"/>
            <w:tcBorders>
              <w:top w:val="nil"/>
              <w:left w:val="nil"/>
              <w:bottom w:val="nil"/>
              <w:right w:val="nil"/>
            </w:tcBorders>
            <w:shd w:val="clear" w:color="auto" w:fill="auto"/>
            <w:vAlign w:val="center"/>
            <w:hideMark/>
          </w:tcPr>
          <w:p w14:paraId="7C461C8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 xml:space="preserve">ΕΝ. </w:t>
            </w:r>
            <w:r>
              <w:rPr>
                <w:rFonts w:ascii="Calibri" w:eastAsia="Times New Roman" w:hAnsi="Calibri" w:cs="Calibri"/>
                <w:color w:val="000000"/>
                <w:szCs w:val="24"/>
              </w:rPr>
              <w:t>ΚΕΝΤΡΩΩΝ: -</w:t>
            </w:r>
          </w:p>
        </w:tc>
      </w:tr>
      <w:tr w:rsidR="00D41D4C" w14:paraId="7C461C89" w14:textId="77777777">
        <w:trPr>
          <w:trHeight w:val="330"/>
        </w:trPr>
        <w:tc>
          <w:tcPr>
            <w:tcW w:w="7100" w:type="dxa"/>
            <w:tcBorders>
              <w:top w:val="nil"/>
              <w:left w:val="nil"/>
              <w:bottom w:val="nil"/>
              <w:right w:val="nil"/>
            </w:tcBorders>
            <w:shd w:val="clear" w:color="auto" w:fill="auto"/>
            <w:vAlign w:val="center"/>
            <w:hideMark/>
          </w:tcPr>
          <w:p w14:paraId="7C461C88" w14:textId="77777777" w:rsidR="0054336A" w:rsidRDefault="00870AC4">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2138/247 ως έχει     ΚΑΤΑ ΠΛΕΙΟΨΗΦΙΑ</w:t>
            </w:r>
          </w:p>
        </w:tc>
      </w:tr>
      <w:tr w:rsidR="00D41D4C" w14:paraId="7C461C8B" w14:textId="77777777">
        <w:trPr>
          <w:trHeight w:val="345"/>
        </w:trPr>
        <w:tc>
          <w:tcPr>
            <w:tcW w:w="7100" w:type="dxa"/>
            <w:tcBorders>
              <w:top w:val="nil"/>
              <w:left w:val="nil"/>
              <w:bottom w:val="nil"/>
              <w:right w:val="nil"/>
            </w:tcBorders>
            <w:shd w:val="clear" w:color="auto" w:fill="auto"/>
            <w:vAlign w:val="center"/>
            <w:hideMark/>
          </w:tcPr>
          <w:p w14:paraId="7C461C8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C8D" w14:textId="77777777">
        <w:trPr>
          <w:trHeight w:val="330"/>
        </w:trPr>
        <w:tc>
          <w:tcPr>
            <w:tcW w:w="7100" w:type="dxa"/>
            <w:tcBorders>
              <w:top w:val="nil"/>
              <w:left w:val="nil"/>
              <w:bottom w:val="nil"/>
              <w:right w:val="nil"/>
            </w:tcBorders>
            <w:shd w:val="clear" w:color="auto" w:fill="auto"/>
            <w:vAlign w:val="center"/>
            <w:hideMark/>
          </w:tcPr>
          <w:p w14:paraId="7C461C8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41D4C" w14:paraId="7C461C8F" w14:textId="77777777">
        <w:trPr>
          <w:trHeight w:val="330"/>
        </w:trPr>
        <w:tc>
          <w:tcPr>
            <w:tcW w:w="7100" w:type="dxa"/>
            <w:tcBorders>
              <w:top w:val="nil"/>
              <w:left w:val="nil"/>
              <w:bottom w:val="nil"/>
              <w:right w:val="nil"/>
            </w:tcBorders>
            <w:shd w:val="clear" w:color="auto" w:fill="auto"/>
            <w:vAlign w:val="center"/>
            <w:hideMark/>
          </w:tcPr>
          <w:p w14:paraId="7C461C8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C91" w14:textId="77777777">
        <w:trPr>
          <w:trHeight w:val="330"/>
        </w:trPr>
        <w:tc>
          <w:tcPr>
            <w:tcW w:w="7100" w:type="dxa"/>
            <w:tcBorders>
              <w:top w:val="nil"/>
              <w:left w:val="nil"/>
              <w:bottom w:val="nil"/>
              <w:right w:val="nil"/>
            </w:tcBorders>
            <w:shd w:val="clear" w:color="auto" w:fill="auto"/>
            <w:vAlign w:val="center"/>
            <w:hideMark/>
          </w:tcPr>
          <w:p w14:paraId="7C461C9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C93" w14:textId="77777777">
        <w:trPr>
          <w:trHeight w:val="330"/>
        </w:trPr>
        <w:tc>
          <w:tcPr>
            <w:tcW w:w="7100" w:type="dxa"/>
            <w:tcBorders>
              <w:top w:val="nil"/>
              <w:left w:val="nil"/>
              <w:bottom w:val="nil"/>
              <w:right w:val="nil"/>
            </w:tcBorders>
            <w:shd w:val="clear" w:color="auto" w:fill="auto"/>
            <w:vAlign w:val="center"/>
            <w:hideMark/>
          </w:tcPr>
          <w:p w14:paraId="7C461C9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C95" w14:textId="77777777">
        <w:trPr>
          <w:trHeight w:val="345"/>
        </w:trPr>
        <w:tc>
          <w:tcPr>
            <w:tcW w:w="7100" w:type="dxa"/>
            <w:tcBorders>
              <w:top w:val="nil"/>
              <w:left w:val="nil"/>
              <w:bottom w:val="nil"/>
              <w:right w:val="nil"/>
            </w:tcBorders>
            <w:shd w:val="clear" w:color="auto" w:fill="auto"/>
            <w:vAlign w:val="center"/>
            <w:hideMark/>
          </w:tcPr>
          <w:p w14:paraId="7C461C9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C97" w14:textId="77777777">
        <w:trPr>
          <w:trHeight w:val="330"/>
        </w:trPr>
        <w:tc>
          <w:tcPr>
            <w:tcW w:w="7100" w:type="dxa"/>
            <w:tcBorders>
              <w:top w:val="nil"/>
              <w:left w:val="nil"/>
              <w:bottom w:val="nil"/>
              <w:right w:val="nil"/>
            </w:tcBorders>
            <w:shd w:val="clear" w:color="auto" w:fill="auto"/>
            <w:vAlign w:val="center"/>
            <w:hideMark/>
          </w:tcPr>
          <w:p w14:paraId="7C461C96" w14:textId="77777777" w:rsidR="0054336A" w:rsidRDefault="00870AC4">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2140/249 ως έχει     ΟΜΟΦΩΝΑ</w:t>
            </w:r>
          </w:p>
        </w:tc>
      </w:tr>
      <w:tr w:rsidR="00D41D4C" w14:paraId="7C461C99" w14:textId="77777777">
        <w:trPr>
          <w:trHeight w:val="330"/>
        </w:trPr>
        <w:tc>
          <w:tcPr>
            <w:tcW w:w="7100" w:type="dxa"/>
            <w:tcBorders>
              <w:top w:val="nil"/>
              <w:left w:val="nil"/>
              <w:bottom w:val="nil"/>
              <w:right w:val="nil"/>
            </w:tcBorders>
            <w:shd w:val="clear" w:color="auto" w:fill="auto"/>
            <w:vAlign w:val="center"/>
            <w:hideMark/>
          </w:tcPr>
          <w:p w14:paraId="7C461C9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C9B" w14:textId="77777777">
        <w:trPr>
          <w:trHeight w:val="330"/>
        </w:trPr>
        <w:tc>
          <w:tcPr>
            <w:tcW w:w="7100" w:type="dxa"/>
            <w:tcBorders>
              <w:top w:val="nil"/>
              <w:left w:val="nil"/>
              <w:bottom w:val="nil"/>
              <w:right w:val="nil"/>
            </w:tcBorders>
            <w:shd w:val="clear" w:color="auto" w:fill="auto"/>
            <w:vAlign w:val="center"/>
            <w:hideMark/>
          </w:tcPr>
          <w:p w14:paraId="7C461C9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41D4C" w14:paraId="7C461C9D" w14:textId="77777777">
        <w:trPr>
          <w:trHeight w:val="330"/>
        </w:trPr>
        <w:tc>
          <w:tcPr>
            <w:tcW w:w="7100" w:type="dxa"/>
            <w:tcBorders>
              <w:top w:val="nil"/>
              <w:left w:val="nil"/>
              <w:bottom w:val="nil"/>
              <w:right w:val="nil"/>
            </w:tcBorders>
            <w:shd w:val="clear" w:color="auto" w:fill="auto"/>
            <w:vAlign w:val="center"/>
            <w:hideMark/>
          </w:tcPr>
          <w:p w14:paraId="7C461C9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C9F" w14:textId="77777777">
        <w:trPr>
          <w:trHeight w:val="330"/>
        </w:trPr>
        <w:tc>
          <w:tcPr>
            <w:tcW w:w="7100" w:type="dxa"/>
            <w:tcBorders>
              <w:top w:val="nil"/>
              <w:left w:val="nil"/>
              <w:bottom w:val="nil"/>
              <w:right w:val="nil"/>
            </w:tcBorders>
            <w:shd w:val="clear" w:color="auto" w:fill="auto"/>
            <w:vAlign w:val="center"/>
            <w:hideMark/>
          </w:tcPr>
          <w:p w14:paraId="7C461C9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D41D4C" w14:paraId="7C461CA1" w14:textId="77777777">
        <w:trPr>
          <w:trHeight w:val="330"/>
        </w:trPr>
        <w:tc>
          <w:tcPr>
            <w:tcW w:w="7100" w:type="dxa"/>
            <w:tcBorders>
              <w:top w:val="nil"/>
              <w:left w:val="nil"/>
              <w:bottom w:val="nil"/>
              <w:right w:val="nil"/>
            </w:tcBorders>
            <w:shd w:val="clear" w:color="auto" w:fill="auto"/>
            <w:vAlign w:val="center"/>
            <w:hideMark/>
          </w:tcPr>
          <w:p w14:paraId="7C461CA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CA3" w14:textId="77777777">
        <w:trPr>
          <w:trHeight w:val="330"/>
        </w:trPr>
        <w:tc>
          <w:tcPr>
            <w:tcW w:w="7100" w:type="dxa"/>
            <w:tcBorders>
              <w:top w:val="nil"/>
              <w:left w:val="nil"/>
              <w:bottom w:val="nil"/>
              <w:right w:val="nil"/>
            </w:tcBorders>
            <w:shd w:val="clear" w:color="auto" w:fill="auto"/>
            <w:vAlign w:val="center"/>
            <w:hideMark/>
          </w:tcPr>
          <w:p w14:paraId="7C461CA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CA5" w14:textId="77777777">
        <w:trPr>
          <w:trHeight w:val="330"/>
        </w:trPr>
        <w:tc>
          <w:tcPr>
            <w:tcW w:w="7100" w:type="dxa"/>
            <w:tcBorders>
              <w:top w:val="nil"/>
              <w:left w:val="nil"/>
              <w:bottom w:val="nil"/>
              <w:right w:val="nil"/>
            </w:tcBorders>
            <w:shd w:val="clear" w:color="auto" w:fill="auto"/>
            <w:vAlign w:val="center"/>
            <w:hideMark/>
          </w:tcPr>
          <w:p w14:paraId="7C461CA4" w14:textId="77777777" w:rsidR="0054336A" w:rsidRDefault="00870AC4">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w:t>
            </w:r>
            <w:r>
              <w:rPr>
                <w:rFonts w:ascii="Calibri" w:eastAsia="Times New Roman" w:hAnsi="Calibri" w:cs="Calibri"/>
                <w:color w:val="000000"/>
                <w:szCs w:val="24"/>
              </w:rPr>
              <w:t xml:space="preserve"> Τροπ. 2141/250 ως έχει     ΚΑΤΑ ΠΛΕΙΟΨΗΦΙΑ</w:t>
            </w:r>
          </w:p>
        </w:tc>
      </w:tr>
      <w:tr w:rsidR="00D41D4C" w14:paraId="7C461CA7" w14:textId="77777777">
        <w:trPr>
          <w:trHeight w:val="330"/>
        </w:trPr>
        <w:tc>
          <w:tcPr>
            <w:tcW w:w="7100" w:type="dxa"/>
            <w:tcBorders>
              <w:top w:val="nil"/>
              <w:left w:val="nil"/>
              <w:bottom w:val="nil"/>
              <w:right w:val="nil"/>
            </w:tcBorders>
            <w:shd w:val="clear" w:color="auto" w:fill="auto"/>
            <w:vAlign w:val="center"/>
            <w:hideMark/>
          </w:tcPr>
          <w:p w14:paraId="7C461CA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CA9" w14:textId="77777777">
        <w:trPr>
          <w:trHeight w:val="345"/>
        </w:trPr>
        <w:tc>
          <w:tcPr>
            <w:tcW w:w="7100" w:type="dxa"/>
            <w:tcBorders>
              <w:top w:val="nil"/>
              <w:left w:val="nil"/>
              <w:bottom w:val="nil"/>
              <w:right w:val="nil"/>
            </w:tcBorders>
            <w:shd w:val="clear" w:color="auto" w:fill="auto"/>
            <w:vAlign w:val="center"/>
            <w:hideMark/>
          </w:tcPr>
          <w:p w14:paraId="7C461CA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CAB" w14:textId="77777777">
        <w:trPr>
          <w:trHeight w:val="330"/>
        </w:trPr>
        <w:tc>
          <w:tcPr>
            <w:tcW w:w="7100" w:type="dxa"/>
            <w:tcBorders>
              <w:top w:val="nil"/>
              <w:left w:val="nil"/>
              <w:bottom w:val="nil"/>
              <w:right w:val="nil"/>
            </w:tcBorders>
            <w:shd w:val="clear" w:color="auto" w:fill="auto"/>
            <w:vAlign w:val="center"/>
            <w:hideMark/>
          </w:tcPr>
          <w:p w14:paraId="7C461CA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CAD" w14:textId="77777777">
        <w:trPr>
          <w:trHeight w:val="330"/>
        </w:trPr>
        <w:tc>
          <w:tcPr>
            <w:tcW w:w="7100" w:type="dxa"/>
            <w:tcBorders>
              <w:top w:val="nil"/>
              <w:left w:val="nil"/>
              <w:bottom w:val="nil"/>
              <w:right w:val="nil"/>
            </w:tcBorders>
            <w:shd w:val="clear" w:color="auto" w:fill="auto"/>
            <w:vAlign w:val="center"/>
            <w:hideMark/>
          </w:tcPr>
          <w:p w14:paraId="7C461CA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CAF" w14:textId="77777777">
        <w:trPr>
          <w:trHeight w:val="330"/>
        </w:trPr>
        <w:tc>
          <w:tcPr>
            <w:tcW w:w="7100" w:type="dxa"/>
            <w:tcBorders>
              <w:top w:val="nil"/>
              <w:left w:val="nil"/>
              <w:bottom w:val="nil"/>
              <w:right w:val="nil"/>
            </w:tcBorders>
            <w:shd w:val="clear" w:color="auto" w:fill="auto"/>
            <w:vAlign w:val="center"/>
            <w:hideMark/>
          </w:tcPr>
          <w:p w14:paraId="7C461CA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CB1" w14:textId="77777777">
        <w:trPr>
          <w:trHeight w:val="330"/>
        </w:trPr>
        <w:tc>
          <w:tcPr>
            <w:tcW w:w="7100" w:type="dxa"/>
            <w:tcBorders>
              <w:top w:val="nil"/>
              <w:left w:val="nil"/>
              <w:bottom w:val="nil"/>
              <w:right w:val="nil"/>
            </w:tcBorders>
            <w:shd w:val="clear" w:color="auto" w:fill="auto"/>
            <w:vAlign w:val="center"/>
            <w:hideMark/>
          </w:tcPr>
          <w:p w14:paraId="7C461CB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CB3" w14:textId="77777777">
        <w:trPr>
          <w:trHeight w:val="495"/>
        </w:trPr>
        <w:tc>
          <w:tcPr>
            <w:tcW w:w="7100" w:type="dxa"/>
            <w:tcBorders>
              <w:top w:val="nil"/>
              <w:left w:val="nil"/>
              <w:bottom w:val="nil"/>
              <w:right w:val="nil"/>
            </w:tcBorders>
            <w:shd w:val="clear" w:color="auto" w:fill="auto"/>
            <w:vAlign w:val="center"/>
            <w:hideMark/>
          </w:tcPr>
          <w:p w14:paraId="7C461CB2" w14:textId="77777777" w:rsidR="0054336A" w:rsidRDefault="00870AC4">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2144/253 όπως τροπ.     ΚΑΤΑ ΠΛΕΙΟΨΗΦΙΑ</w:t>
            </w:r>
          </w:p>
        </w:tc>
      </w:tr>
      <w:tr w:rsidR="00D41D4C" w14:paraId="7C461CB5" w14:textId="77777777">
        <w:trPr>
          <w:trHeight w:val="330"/>
        </w:trPr>
        <w:tc>
          <w:tcPr>
            <w:tcW w:w="7100" w:type="dxa"/>
            <w:tcBorders>
              <w:top w:val="nil"/>
              <w:left w:val="nil"/>
              <w:bottom w:val="nil"/>
              <w:right w:val="nil"/>
            </w:tcBorders>
            <w:shd w:val="clear" w:color="auto" w:fill="auto"/>
            <w:vAlign w:val="center"/>
            <w:hideMark/>
          </w:tcPr>
          <w:p w14:paraId="7C461CB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CB7" w14:textId="77777777">
        <w:trPr>
          <w:trHeight w:val="330"/>
        </w:trPr>
        <w:tc>
          <w:tcPr>
            <w:tcW w:w="7100" w:type="dxa"/>
            <w:tcBorders>
              <w:top w:val="nil"/>
              <w:left w:val="nil"/>
              <w:bottom w:val="nil"/>
              <w:right w:val="nil"/>
            </w:tcBorders>
            <w:shd w:val="clear" w:color="auto" w:fill="auto"/>
            <w:vAlign w:val="center"/>
            <w:hideMark/>
          </w:tcPr>
          <w:p w14:paraId="7C461CB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CB9" w14:textId="77777777">
        <w:trPr>
          <w:trHeight w:val="330"/>
        </w:trPr>
        <w:tc>
          <w:tcPr>
            <w:tcW w:w="7100" w:type="dxa"/>
            <w:tcBorders>
              <w:top w:val="nil"/>
              <w:left w:val="nil"/>
              <w:bottom w:val="nil"/>
              <w:right w:val="nil"/>
            </w:tcBorders>
            <w:shd w:val="clear" w:color="auto" w:fill="auto"/>
            <w:vAlign w:val="center"/>
            <w:hideMark/>
          </w:tcPr>
          <w:p w14:paraId="7C461CB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CBB" w14:textId="77777777">
        <w:trPr>
          <w:trHeight w:val="330"/>
        </w:trPr>
        <w:tc>
          <w:tcPr>
            <w:tcW w:w="7100" w:type="dxa"/>
            <w:tcBorders>
              <w:top w:val="nil"/>
              <w:left w:val="nil"/>
              <w:bottom w:val="nil"/>
              <w:right w:val="nil"/>
            </w:tcBorders>
            <w:shd w:val="clear" w:color="auto" w:fill="auto"/>
            <w:vAlign w:val="center"/>
            <w:hideMark/>
          </w:tcPr>
          <w:p w14:paraId="7C461CB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CBD" w14:textId="77777777">
        <w:trPr>
          <w:trHeight w:val="345"/>
        </w:trPr>
        <w:tc>
          <w:tcPr>
            <w:tcW w:w="7100" w:type="dxa"/>
            <w:tcBorders>
              <w:top w:val="nil"/>
              <w:left w:val="nil"/>
              <w:bottom w:val="nil"/>
              <w:right w:val="nil"/>
            </w:tcBorders>
            <w:shd w:val="clear" w:color="auto" w:fill="auto"/>
            <w:vAlign w:val="center"/>
            <w:hideMark/>
          </w:tcPr>
          <w:p w14:paraId="7C461CB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CBF" w14:textId="77777777">
        <w:trPr>
          <w:trHeight w:val="330"/>
        </w:trPr>
        <w:tc>
          <w:tcPr>
            <w:tcW w:w="7100" w:type="dxa"/>
            <w:tcBorders>
              <w:top w:val="nil"/>
              <w:left w:val="nil"/>
              <w:bottom w:val="nil"/>
              <w:right w:val="nil"/>
            </w:tcBorders>
            <w:shd w:val="clear" w:color="auto" w:fill="auto"/>
            <w:vAlign w:val="center"/>
            <w:hideMark/>
          </w:tcPr>
          <w:p w14:paraId="7C461CB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CC1" w14:textId="77777777">
        <w:trPr>
          <w:trHeight w:val="330"/>
        </w:trPr>
        <w:tc>
          <w:tcPr>
            <w:tcW w:w="7100" w:type="dxa"/>
            <w:tcBorders>
              <w:top w:val="nil"/>
              <w:left w:val="nil"/>
              <w:bottom w:val="nil"/>
              <w:right w:val="nil"/>
            </w:tcBorders>
            <w:shd w:val="clear" w:color="auto" w:fill="auto"/>
            <w:vAlign w:val="center"/>
            <w:hideMark/>
          </w:tcPr>
          <w:p w14:paraId="7C461CC0" w14:textId="77777777" w:rsidR="0054336A" w:rsidRDefault="00870AC4">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xml:space="preserve">. Τροπ. </w:t>
            </w:r>
            <w:r>
              <w:rPr>
                <w:rFonts w:ascii="Calibri" w:eastAsia="Times New Roman" w:hAnsi="Calibri" w:cs="Calibri"/>
                <w:color w:val="000000"/>
                <w:szCs w:val="24"/>
              </w:rPr>
              <w:t>2146/255 ως έχει     ΚΑΤΑ ΠΛΕΙΟΨΗΦΙΑ</w:t>
            </w:r>
          </w:p>
        </w:tc>
      </w:tr>
      <w:tr w:rsidR="00D41D4C" w14:paraId="7C461CC3" w14:textId="77777777">
        <w:trPr>
          <w:trHeight w:val="330"/>
        </w:trPr>
        <w:tc>
          <w:tcPr>
            <w:tcW w:w="7100" w:type="dxa"/>
            <w:tcBorders>
              <w:top w:val="nil"/>
              <w:left w:val="nil"/>
              <w:bottom w:val="nil"/>
              <w:right w:val="nil"/>
            </w:tcBorders>
            <w:shd w:val="clear" w:color="auto" w:fill="auto"/>
            <w:vAlign w:val="center"/>
            <w:hideMark/>
          </w:tcPr>
          <w:p w14:paraId="7C461CC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CC5" w14:textId="77777777">
        <w:trPr>
          <w:trHeight w:val="330"/>
        </w:trPr>
        <w:tc>
          <w:tcPr>
            <w:tcW w:w="7100" w:type="dxa"/>
            <w:tcBorders>
              <w:top w:val="nil"/>
              <w:left w:val="nil"/>
              <w:bottom w:val="nil"/>
              <w:right w:val="nil"/>
            </w:tcBorders>
            <w:shd w:val="clear" w:color="auto" w:fill="auto"/>
            <w:vAlign w:val="center"/>
            <w:hideMark/>
          </w:tcPr>
          <w:p w14:paraId="7C461CC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41D4C" w14:paraId="7C461CC7" w14:textId="77777777">
        <w:trPr>
          <w:trHeight w:val="330"/>
        </w:trPr>
        <w:tc>
          <w:tcPr>
            <w:tcW w:w="7100" w:type="dxa"/>
            <w:tcBorders>
              <w:top w:val="nil"/>
              <w:left w:val="nil"/>
              <w:bottom w:val="nil"/>
              <w:right w:val="nil"/>
            </w:tcBorders>
            <w:shd w:val="clear" w:color="auto" w:fill="auto"/>
            <w:vAlign w:val="center"/>
            <w:hideMark/>
          </w:tcPr>
          <w:p w14:paraId="7C461CC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CC9" w14:textId="77777777">
        <w:trPr>
          <w:trHeight w:val="330"/>
        </w:trPr>
        <w:tc>
          <w:tcPr>
            <w:tcW w:w="7100" w:type="dxa"/>
            <w:tcBorders>
              <w:top w:val="nil"/>
              <w:left w:val="nil"/>
              <w:bottom w:val="nil"/>
              <w:right w:val="nil"/>
            </w:tcBorders>
            <w:shd w:val="clear" w:color="auto" w:fill="auto"/>
            <w:vAlign w:val="center"/>
            <w:hideMark/>
          </w:tcPr>
          <w:p w14:paraId="7C461CC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CCB" w14:textId="77777777">
        <w:trPr>
          <w:trHeight w:val="330"/>
        </w:trPr>
        <w:tc>
          <w:tcPr>
            <w:tcW w:w="7100" w:type="dxa"/>
            <w:tcBorders>
              <w:top w:val="nil"/>
              <w:left w:val="nil"/>
              <w:bottom w:val="nil"/>
              <w:right w:val="nil"/>
            </w:tcBorders>
            <w:shd w:val="clear" w:color="auto" w:fill="auto"/>
            <w:vAlign w:val="center"/>
            <w:hideMark/>
          </w:tcPr>
          <w:p w14:paraId="7C461CC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CCD" w14:textId="77777777">
        <w:trPr>
          <w:trHeight w:val="330"/>
        </w:trPr>
        <w:tc>
          <w:tcPr>
            <w:tcW w:w="7100" w:type="dxa"/>
            <w:tcBorders>
              <w:top w:val="nil"/>
              <w:left w:val="nil"/>
              <w:bottom w:val="nil"/>
              <w:right w:val="nil"/>
            </w:tcBorders>
            <w:shd w:val="clear" w:color="auto" w:fill="auto"/>
            <w:vAlign w:val="center"/>
            <w:hideMark/>
          </w:tcPr>
          <w:p w14:paraId="7C461CC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CCF" w14:textId="77777777">
        <w:trPr>
          <w:trHeight w:val="330"/>
        </w:trPr>
        <w:tc>
          <w:tcPr>
            <w:tcW w:w="7100" w:type="dxa"/>
            <w:tcBorders>
              <w:top w:val="nil"/>
              <w:left w:val="nil"/>
              <w:bottom w:val="nil"/>
              <w:right w:val="nil"/>
            </w:tcBorders>
            <w:shd w:val="clear" w:color="auto" w:fill="auto"/>
            <w:vAlign w:val="center"/>
            <w:hideMark/>
          </w:tcPr>
          <w:p w14:paraId="7C461CCE" w14:textId="77777777" w:rsidR="0054336A" w:rsidRDefault="00870AC4">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2147/256 ως έχει     ΚΑΤΑ ΠΛΕΙΟΨΗΦΙΑ</w:t>
            </w:r>
          </w:p>
        </w:tc>
      </w:tr>
      <w:tr w:rsidR="00D41D4C" w14:paraId="7C461CD1" w14:textId="77777777">
        <w:trPr>
          <w:trHeight w:val="345"/>
        </w:trPr>
        <w:tc>
          <w:tcPr>
            <w:tcW w:w="7100" w:type="dxa"/>
            <w:tcBorders>
              <w:top w:val="nil"/>
              <w:left w:val="nil"/>
              <w:bottom w:val="nil"/>
              <w:right w:val="nil"/>
            </w:tcBorders>
            <w:shd w:val="clear" w:color="auto" w:fill="auto"/>
            <w:vAlign w:val="center"/>
            <w:hideMark/>
          </w:tcPr>
          <w:p w14:paraId="7C461CD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CD3" w14:textId="77777777">
        <w:trPr>
          <w:trHeight w:val="330"/>
        </w:trPr>
        <w:tc>
          <w:tcPr>
            <w:tcW w:w="7100" w:type="dxa"/>
            <w:tcBorders>
              <w:top w:val="nil"/>
              <w:left w:val="nil"/>
              <w:bottom w:val="nil"/>
              <w:right w:val="nil"/>
            </w:tcBorders>
            <w:shd w:val="clear" w:color="auto" w:fill="auto"/>
            <w:vAlign w:val="center"/>
            <w:hideMark/>
          </w:tcPr>
          <w:p w14:paraId="7C461CD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CD5" w14:textId="77777777">
        <w:trPr>
          <w:trHeight w:val="330"/>
        </w:trPr>
        <w:tc>
          <w:tcPr>
            <w:tcW w:w="7100" w:type="dxa"/>
            <w:tcBorders>
              <w:top w:val="nil"/>
              <w:left w:val="nil"/>
              <w:bottom w:val="nil"/>
              <w:right w:val="nil"/>
            </w:tcBorders>
            <w:shd w:val="clear" w:color="auto" w:fill="auto"/>
            <w:vAlign w:val="center"/>
            <w:hideMark/>
          </w:tcPr>
          <w:p w14:paraId="7C461CD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ΔΗ.ΣΥ: -</w:t>
            </w:r>
          </w:p>
        </w:tc>
      </w:tr>
      <w:tr w:rsidR="00D41D4C" w14:paraId="7C461CD7" w14:textId="77777777">
        <w:trPr>
          <w:trHeight w:val="330"/>
        </w:trPr>
        <w:tc>
          <w:tcPr>
            <w:tcW w:w="7100" w:type="dxa"/>
            <w:tcBorders>
              <w:top w:val="nil"/>
              <w:left w:val="nil"/>
              <w:bottom w:val="nil"/>
              <w:right w:val="nil"/>
            </w:tcBorders>
            <w:shd w:val="clear" w:color="auto" w:fill="auto"/>
            <w:vAlign w:val="center"/>
            <w:hideMark/>
          </w:tcPr>
          <w:p w14:paraId="7C461CD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CD9" w14:textId="77777777">
        <w:trPr>
          <w:trHeight w:val="330"/>
        </w:trPr>
        <w:tc>
          <w:tcPr>
            <w:tcW w:w="7100" w:type="dxa"/>
            <w:tcBorders>
              <w:top w:val="nil"/>
              <w:left w:val="nil"/>
              <w:bottom w:val="nil"/>
              <w:right w:val="nil"/>
            </w:tcBorders>
            <w:shd w:val="clear" w:color="auto" w:fill="auto"/>
            <w:vAlign w:val="center"/>
            <w:hideMark/>
          </w:tcPr>
          <w:p w14:paraId="7C461CD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CDB" w14:textId="77777777">
        <w:trPr>
          <w:trHeight w:val="345"/>
        </w:trPr>
        <w:tc>
          <w:tcPr>
            <w:tcW w:w="7100" w:type="dxa"/>
            <w:tcBorders>
              <w:top w:val="nil"/>
              <w:left w:val="nil"/>
              <w:bottom w:val="nil"/>
              <w:right w:val="nil"/>
            </w:tcBorders>
            <w:shd w:val="clear" w:color="auto" w:fill="auto"/>
            <w:vAlign w:val="center"/>
            <w:hideMark/>
          </w:tcPr>
          <w:p w14:paraId="7C461CD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CDD" w14:textId="77777777">
        <w:trPr>
          <w:trHeight w:val="330"/>
        </w:trPr>
        <w:tc>
          <w:tcPr>
            <w:tcW w:w="7100" w:type="dxa"/>
            <w:tcBorders>
              <w:top w:val="nil"/>
              <w:left w:val="nil"/>
              <w:bottom w:val="nil"/>
              <w:right w:val="nil"/>
            </w:tcBorders>
            <w:shd w:val="clear" w:color="auto" w:fill="auto"/>
            <w:vAlign w:val="center"/>
            <w:hideMark/>
          </w:tcPr>
          <w:p w14:paraId="7C461CDC" w14:textId="77777777" w:rsidR="0054336A" w:rsidRDefault="00870AC4">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xml:space="preserve">. Τροπ. 2148/257 </w:t>
            </w:r>
            <w:r>
              <w:rPr>
                <w:rFonts w:ascii="Calibri" w:eastAsia="Times New Roman" w:hAnsi="Calibri" w:cs="Calibri"/>
                <w:color w:val="000000"/>
                <w:szCs w:val="24"/>
              </w:rPr>
              <w:t>ως έχει     ΚΑΤΑ ΠΛΕΙΟΨΗΦΙΑ</w:t>
            </w:r>
          </w:p>
        </w:tc>
      </w:tr>
      <w:tr w:rsidR="00D41D4C" w14:paraId="7C461CDF" w14:textId="77777777">
        <w:trPr>
          <w:trHeight w:val="330"/>
        </w:trPr>
        <w:tc>
          <w:tcPr>
            <w:tcW w:w="7100" w:type="dxa"/>
            <w:tcBorders>
              <w:top w:val="nil"/>
              <w:left w:val="nil"/>
              <w:bottom w:val="nil"/>
              <w:right w:val="nil"/>
            </w:tcBorders>
            <w:shd w:val="clear" w:color="auto" w:fill="auto"/>
            <w:vAlign w:val="center"/>
            <w:hideMark/>
          </w:tcPr>
          <w:p w14:paraId="7C461CD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CE1" w14:textId="77777777">
        <w:trPr>
          <w:trHeight w:val="330"/>
        </w:trPr>
        <w:tc>
          <w:tcPr>
            <w:tcW w:w="7100" w:type="dxa"/>
            <w:tcBorders>
              <w:top w:val="nil"/>
              <w:left w:val="nil"/>
              <w:bottom w:val="nil"/>
              <w:right w:val="nil"/>
            </w:tcBorders>
            <w:shd w:val="clear" w:color="auto" w:fill="auto"/>
            <w:vAlign w:val="center"/>
            <w:hideMark/>
          </w:tcPr>
          <w:p w14:paraId="7C461CE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CE3" w14:textId="77777777">
        <w:trPr>
          <w:trHeight w:val="330"/>
        </w:trPr>
        <w:tc>
          <w:tcPr>
            <w:tcW w:w="7100" w:type="dxa"/>
            <w:tcBorders>
              <w:top w:val="nil"/>
              <w:left w:val="nil"/>
              <w:bottom w:val="nil"/>
              <w:right w:val="nil"/>
            </w:tcBorders>
            <w:shd w:val="clear" w:color="auto" w:fill="auto"/>
            <w:vAlign w:val="center"/>
            <w:hideMark/>
          </w:tcPr>
          <w:p w14:paraId="7C461CE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CE5" w14:textId="77777777">
        <w:trPr>
          <w:trHeight w:val="330"/>
        </w:trPr>
        <w:tc>
          <w:tcPr>
            <w:tcW w:w="7100" w:type="dxa"/>
            <w:tcBorders>
              <w:top w:val="nil"/>
              <w:left w:val="nil"/>
              <w:bottom w:val="nil"/>
              <w:right w:val="nil"/>
            </w:tcBorders>
            <w:shd w:val="clear" w:color="auto" w:fill="auto"/>
            <w:vAlign w:val="center"/>
            <w:hideMark/>
          </w:tcPr>
          <w:p w14:paraId="7C461CE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CE7" w14:textId="77777777">
        <w:trPr>
          <w:trHeight w:val="330"/>
        </w:trPr>
        <w:tc>
          <w:tcPr>
            <w:tcW w:w="7100" w:type="dxa"/>
            <w:tcBorders>
              <w:top w:val="nil"/>
              <w:left w:val="nil"/>
              <w:bottom w:val="nil"/>
              <w:right w:val="nil"/>
            </w:tcBorders>
            <w:shd w:val="clear" w:color="auto" w:fill="auto"/>
            <w:vAlign w:val="center"/>
            <w:hideMark/>
          </w:tcPr>
          <w:p w14:paraId="7C461CE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CE9" w14:textId="77777777">
        <w:trPr>
          <w:trHeight w:val="330"/>
        </w:trPr>
        <w:tc>
          <w:tcPr>
            <w:tcW w:w="7100" w:type="dxa"/>
            <w:tcBorders>
              <w:top w:val="nil"/>
              <w:left w:val="nil"/>
              <w:bottom w:val="nil"/>
              <w:right w:val="nil"/>
            </w:tcBorders>
            <w:shd w:val="clear" w:color="auto" w:fill="auto"/>
            <w:vAlign w:val="center"/>
            <w:hideMark/>
          </w:tcPr>
          <w:p w14:paraId="7C461CE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CEB" w14:textId="77777777">
        <w:trPr>
          <w:trHeight w:val="330"/>
        </w:trPr>
        <w:tc>
          <w:tcPr>
            <w:tcW w:w="7100" w:type="dxa"/>
            <w:tcBorders>
              <w:top w:val="nil"/>
              <w:left w:val="nil"/>
              <w:bottom w:val="nil"/>
              <w:right w:val="nil"/>
            </w:tcBorders>
            <w:shd w:val="clear" w:color="auto" w:fill="auto"/>
            <w:vAlign w:val="center"/>
            <w:hideMark/>
          </w:tcPr>
          <w:p w14:paraId="7C461CEA" w14:textId="77777777" w:rsidR="0054336A" w:rsidRDefault="00870AC4">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2149/258 ως έχει     ΚΑΤΑ ΠΛΕΙΟΨΗΦΙΑ</w:t>
            </w:r>
          </w:p>
        </w:tc>
      </w:tr>
      <w:tr w:rsidR="00D41D4C" w14:paraId="7C461CED" w14:textId="77777777">
        <w:trPr>
          <w:trHeight w:val="330"/>
        </w:trPr>
        <w:tc>
          <w:tcPr>
            <w:tcW w:w="7100" w:type="dxa"/>
            <w:tcBorders>
              <w:top w:val="nil"/>
              <w:left w:val="nil"/>
              <w:bottom w:val="nil"/>
              <w:right w:val="nil"/>
            </w:tcBorders>
            <w:shd w:val="clear" w:color="auto" w:fill="auto"/>
            <w:vAlign w:val="center"/>
            <w:hideMark/>
          </w:tcPr>
          <w:p w14:paraId="7C461CE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CEF" w14:textId="77777777">
        <w:trPr>
          <w:trHeight w:val="330"/>
        </w:trPr>
        <w:tc>
          <w:tcPr>
            <w:tcW w:w="7100" w:type="dxa"/>
            <w:tcBorders>
              <w:top w:val="nil"/>
              <w:left w:val="nil"/>
              <w:bottom w:val="nil"/>
              <w:right w:val="nil"/>
            </w:tcBorders>
            <w:shd w:val="clear" w:color="auto" w:fill="auto"/>
            <w:vAlign w:val="center"/>
            <w:hideMark/>
          </w:tcPr>
          <w:p w14:paraId="7C461CE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CF1" w14:textId="77777777">
        <w:trPr>
          <w:trHeight w:val="330"/>
        </w:trPr>
        <w:tc>
          <w:tcPr>
            <w:tcW w:w="7100" w:type="dxa"/>
            <w:tcBorders>
              <w:top w:val="nil"/>
              <w:left w:val="nil"/>
              <w:bottom w:val="nil"/>
              <w:right w:val="nil"/>
            </w:tcBorders>
            <w:shd w:val="clear" w:color="auto" w:fill="auto"/>
            <w:vAlign w:val="center"/>
            <w:hideMark/>
          </w:tcPr>
          <w:p w14:paraId="7C461CF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CF3" w14:textId="77777777">
        <w:trPr>
          <w:trHeight w:val="330"/>
        </w:trPr>
        <w:tc>
          <w:tcPr>
            <w:tcW w:w="7100" w:type="dxa"/>
            <w:tcBorders>
              <w:top w:val="nil"/>
              <w:left w:val="nil"/>
              <w:bottom w:val="nil"/>
              <w:right w:val="nil"/>
            </w:tcBorders>
            <w:shd w:val="clear" w:color="auto" w:fill="auto"/>
            <w:vAlign w:val="center"/>
            <w:hideMark/>
          </w:tcPr>
          <w:p w14:paraId="7C461CF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CF5" w14:textId="77777777">
        <w:trPr>
          <w:trHeight w:val="330"/>
        </w:trPr>
        <w:tc>
          <w:tcPr>
            <w:tcW w:w="7100" w:type="dxa"/>
            <w:tcBorders>
              <w:top w:val="nil"/>
              <w:left w:val="nil"/>
              <w:bottom w:val="nil"/>
              <w:right w:val="nil"/>
            </w:tcBorders>
            <w:shd w:val="clear" w:color="auto" w:fill="auto"/>
            <w:vAlign w:val="center"/>
            <w:hideMark/>
          </w:tcPr>
          <w:p w14:paraId="7C461CF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41D4C" w14:paraId="7C461CF7" w14:textId="77777777">
        <w:trPr>
          <w:trHeight w:val="330"/>
        </w:trPr>
        <w:tc>
          <w:tcPr>
            <w:tcW w:w="7100" w:type="dxa"/>
            <w:tcBorders>
              <w:top w:val="nil"/>
              <w:left w:val="nil"/>
              <w:bottom w:val="nil"/>
              <w:right w:val="nil"/>
            </w:tcBorders>
            <w:shd w:val="clear" w:color="auto" w:fill="auto"/>
            <w:vAlign w:val="center"/>
            <w:hideMark/>
          </w:tcPr>
          <w:p w14:paraId="7C461CF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CF9" w14:textId="77777777">
        <w:trPr>
          <w:trHeight w:val="330"/>
        </w:trPr>
        <w:tc>
          <w:tcPr>
            <w:tcW w:w="7100" w:type="dxa"/>
            <w:tcBorders>
              <w:top w:val="nil"/>
              <w:left w:val="nil"/>
              <w:bottom w:val="nil"/>
              <w:right w:val="nil"/>
            </w:tcBorders>
            <w:shd w:val="clear" w:color="auto" w:fill="auto"/>
            <w:vAlign w:val="center"/>
            <w:hideMark/>
          </w:tcPr>
          <w:p w14:paraId="7C461CF8" w14:textId="77777777" w:rsidR="0054336A" w:rsidRDefault="00870AC4">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xml:space="preserve">. Τροπ. 2150/259 ως έχει   </w:t>
            </w:r>
            <w:r>
              <w:rPr>
                <w:rFonts w:ascii="Calibri" w:eastAsia="Times New Roman" w:hAnsi="Calibri" w:cs="Calibri"/>
                <w:color w:val="000000"/>
                <w:szCs w:val="24"/>
              </w:rPr>
              <w:t xml:space="preserve">  ΚΑΤΑ ΠΛΕΙΟΨΗΦΙΑ</w:t>
            </w:r>
          </w:p>
        </w:tc>
      </w:tr>
      <w:tr w:rsidR="00D41D4C" w14:paraId="7C461CFB" w14:textId="77777777">
        <w:trPr>
          <w:trHeight w:val="330"/>
        </w:trPr>
        <w:tc>
          <w:tcPr>
            <w:tcW w:w="7100" w:type="dxa"/>
            <w:tcBorders>
              <w:top w:val="nil"/>
              <w:left w:val="nil"/>
              <w:bottom w:val="nil"/>
              <w:right w:val="nil"/>
            </w:tcBorders>
            <w:shd w:val="clear" w:color="auto" w:fill="auto"/>
            <w:vAlign w:val="center"/>
            <w:hideMark/>
          </w:tcPr>
          <w:p w14:paraId="7C461CF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CFD" w14:textId="77777777">
        <w:trPr>
          <w:trHeight w:val="345"/>
        </w:trPr>
        <w:tc>
          <w:tcPr>
            <w:tcW w:w="7100" w:type="dxa"/>
            <w:tcBorders>
              <w:top w:val="nil"/>
              <w:left w:val="nil"/>
              <w:bottom w:val="nil"/>
              <w:right w:val="nil"/>
            </w:tcBorders>
            <w:shd w:val="clear" w:color="auto" w:fill="auto"/>
            <w:vAlign w:val="center"/>
            <w:hideMark/>
          </w:tcPr>
          <w:p w14:paraId="7C461CF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D41D4C" w14:paraId="7C461CFF" w14:textId="77777777">
        <w:trPr>
          <w:trHeight w:val="330"/>
        </w:trPr>
        <w:tc>
          <w:tcPr>
            <w:tcW w:w="7100" w:type="dxa"/>
            <w:tcBorders>
              <w:top w:val="nil"/>
              <w:left w:val="nil"/>
              <w:bottom w:val="nil"/>
              <w:right w:val="nil"/>
            </w:tcBorders>
            <w:shd w:val="clear" w:color="auto" w:fill="auto"/>
            <w:vAlign w:val="center"/>
            <w:hideMark/>
          </w:tcPr>
          <w:p w14:paraId="7C461CF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D01" w14:textId="77777777">
        <w:trPr>
          <w:trHeight w:val="330"/>
        </w:trPr>
        <w:tc>
          <w:tcPr>
            <w:tcW w:w="7100" w:type="dxa"/>
            <w:tcBorders>
              <w:top w:val="nil"/>
              <w:left w:val="nil"/>
              <w:bottom w:val="nil"/>
              <w:right w:val="nil"/>
            </w:tcBorders>
            <w:shd w:val="clear" w:color="auto" w:fill="auto"/>
            <w:vAlign w:val="center"/>
            <w:hideMark/>
          </w:tcPr>
          <w:p w14:paraId="7C461D0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D41D4C" w14:paraId="7C461D03" w14:textId="77777777">
        <w:trPr>
          <w:trHeight w:val="330"/>
        </w:trPr>
        <w:tc>
          <w:tcPr>
            <w:tcW w:w="7100" w:type="dxa"/>
            <w:tcBorders>
              <w:top w:val="nil"/>
              <w:left w:val="nil"/>
              <w:bottom w:val="nil"/>
              <w:right w:val="nil"/>
            </w:tcBorders>
            <w:shd w:val="clear" w:color="auto" w:fill="auto"/>
            <w:vAlign w:val="center"/>
            <w:hideMark/>
          </w:tcPr>
          <w:p w14:paraId="7C461D0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D05" w14:textId="77777777">
        <w:trPr>
          <w:trHeight w:val="330"/>
        </w:trPr>
        <w:tc>
          <w:tcPr>
            <w:tcW w:w="7100" w:type="dxa"/>
            <w:tcBorders>
              <w:top w:val="nil"/>
              <w:left w:val="nil"/>
              <w:bottom w:val="nil"/>
              <w:right w:val="nil"/>
            </w:tcBorders>
            <w:shd w:val="clear" w:color="auto" w:fill="auto"/>
            <w:vAlign w:val="center"/>
            <w:hideMark/>
          </w:tcPr>
          <w:p w14:paraId="7C461D0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D07" w14:textId="77777777">
        <w:trPr>
          <w:trHeight w:val="330"/>
        </w:trPr>
        <w:tc>
          <w:tcPr>
            <w:tcW w:w="7100" w:type="dxa"/>
            <w:tcBorders>
              <w:top w:val="nil"/>
              <w:left w:val="nil"/>
              <w:bottom w:val="nil"/>
              <w:right w:val="nil"/>
            </w:tcBorders>
            <w:shd w:val="clear" w:color="auto" w:fill="auto"/>
            <w:vAlign w:val="center"/>
            <w:hideMark/>
          </w:tcPr>
          <w:p w14:paraId="7C461D06" w14:textId="77777777" w:rsidR="0054336A" w:rsidRDefault="00870AC4">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2151/260 ως έχει     ΚΑΤΑ ΠΛΕΙΟΨΗΦΙΑ</w:t>
            </w:r>
          </w:p>
        </w:tc>
      </w:tr>
      <w:tr w:rsidR="00D41D4C" w14:paraId="7C461D09" w14:textId="77777777">
        <w:trPr>
          <w:trHeight w:val="330"/>
        </w:trPr>
        <w:tc>
          <w:tcPr>
            <w:tcW w:w="7100" w:type="dxa"/>
            <w:tcBorders>
              <w:top w:val="nil"/>
              <w:left w:val="nil"/>
              <w:bottom w:val="nil"/>
              <w:right w:val="nil"/>
            </w:tcBorders>
            <w:shd w:val="clear" w:color="auto" w:fill="auto"/>
            <w:vAlign w:val="center"/>
            <w:hideMark/>
          </w:tcPr>
          <w:p w14:paraId="7C461D0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D0B" w14:textId="77777777">
        <w:trPr>
          <w:trHeight w:val="330"/>
        </w:trPr>
        <w:tc>
          <w:tcPr>
            <w:tcW w:w="7100" w:type="dxa"/>
            <w:tcBorders>
              <w:top w:val="nil"/>
              <w:left w:val="nil"/>
              <w:bottom w:val="nil"/>
              <w:right w:val="nil"/>
            </w:tcBorders>
            <w:shd w:val="clear" w:color="auto" w:fill="auto"/>
            <w:vAlign w:val="center"/>
            <w:hideMark/>
          </w:tcPr>
          <w:p w14:paraId="7C461D0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D0D" w14:textId="77777777">
        <w:trPr>
          <w:trHeight w:val="330"/>
        </w:trPr>
        <w:tc>
          <w:tcPr>
            <w:tcW w:w="7100" w:type="dxa"/>
            <w:tcBorders>
              <w:top w:val="nil"/>
              <w:left w:val="nil"/>
              <w:bottom w:val="nil"/>
              <w:right w:val="nil"/>
            </w:tcBorders>
            <w:shd w:val="clear" w:color="auto" w:fill="auto"/>
            <w:vAlign w:val="center"/>
            <w:hideMark/>
          </w:tcPr>
          <w:p w14:paraId="7C461D0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D0F" w14:textId="77777777">
        <w:trPr>
          <w:trHeight w:val="330"/>
        </w:trPr>
        <w:tc>
          <w:tcPr>
            <w:tcW w:w="7100" w:type="dxa"/>
            <w:tcBorders>
              <w:top w:val="nil"/>
              <w:left w:val="nil"/>
              <w:bottom w:val="nil"/>
              <w:right w:val="nil"/>
            </w:tcBorders>
            <w:shd w:val="clear" w:color="auto" w:fill="auto"/>
            <w:vAlign w:val="center"/>
            <w:hideMark/>
          </w:tcPr>
          <w:p w14:paraId="7C461D0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D11" w14:textId="77777777">
        <w:trPr>
          <w:trHeight w:val="330"/>
        </w:trPr>
        <w:tc>
          <w:tcPr>
            <w:tcW w:w="7100" w:type="dxa"/>
            <w:tcBorders>
              <w:top w:val="nil"/>
              <w:left w:val="nil"/>
              <w:bottom w:val="nil"/>
              <w:right w:val="nil"/>
            </w:tcBorders>
            <w:shd w:val="clear" w:color="auto" w:fill="auto"/>
            <w:vAlign w:val="center"/>
            <w:hideMark/>
          </w:tcPr>
          <w:p w14:paraId="7C461D1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41D4C" w14:paraId="7C461D13" w14:textId="77777777">
        <w:trPr>
          <w:trHeight w:val="330"/>
        </w:trPr>
        <w:tc>
          <w:tcPr>
            <w:tcW w:w="7100" w:type="dxa"/>
            <w:tcBorders>
              <w:top w:val="nil"/>
              <w:left w:val="nil"/>
              <w:bottom w:val="nil"/>
              <w:right w:val="nil"/>
            </w:tcBorders>
            <w:shd w:val="clear" w:color="auto" w:fill="auto"/>
            <w:vAlign w:val="center"/>
            <w:hideMark/>
          </w:tcPr>
          <w:p w14:paraId="7C461D1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D15" w14:textId="77777777">
        <w:trPr>
          <w:trHeight w:val="330"/>
        </w:trPr>
        <w:tc>
          <w:tcPr>
            <w:tcW w:w="7100" w:type="dxa"/>
            <w:tcBorders>
              <w:top w:val="nil"/>
              <w:left w:val="nil"/>
              <w:bottom w:val="nil"/>
              <w:right w:val="nil"/>
            </w:tcBorders>
            <w:shd w:val="clear" w:color="auto" w:fill="auto"/>
            <w:vAlign w:val="center"/>
            <w:hideMark/>
          </w:tcPr>
          <w:p w14:paraId="7C461D1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Ακροτελεύτιο άρθρο (ως έχει)     ΚΑΤΑ </w:t>
            </w:r>
            <w:r>
              <w:rPr>
                <w:rFonts w:ascii="Calibri" w:eastAsia="Times New Roman" w:hAnsi="Calibri" w:cs="Calibri"/>
                <w:color w:val="000000"/>
                <w:szCs w:val="24"/>
              </w:rPr>
              <w:t>ΠΛΕΙΟΨΗΦΙΑ</w:t>
            </w:r>
          </w:p>
        </w:tc>
      </w:tr>
      <w:tr w:rsidR="00D41D4C" w14:paraId="7C461D17" w14:textId="77777777">
        <w:trPr>
          <w:trHeight w:val="330"/>
        </w:trPr>
        <w:tc>
          <w:tcPr>
            <w:tcW w:w="7100" w:type="dxa"/>
            <w:tcBorders>
              <w:top w:val="nil"/>
              <w:left w:val="nil"/>
              <w:bottom w:val="nil"/>
              <w:right w:val="nil"/>
            </w:tcBorders>
            <w:shd w:val="clear" w:color="auto" w:fill="auto"/>
            <w:vAlign w:val="center"/>
            <w:hideMark/>
          </w:tcPr>
          <w:p w14:paraId="7C461D1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41D4C" w14:paraId="7C461D19" w14:textId="77777777">
        <w:trPr>
          <w:trHeight w:val="330"/>
        </w:trPr>
        <w:tc>
          <w:tcPr>
            <w:tcW w:w="7100" w:type="dxa"/>
            <w:tcBorders>
              <w:top w:val="nil"/>
              <w:left w:val="nil"/>
              <w:bottom w:val="nil"/>
              <w:right w:val="nil"/>
            </w:tcBorders>
            <w:shd w:val="clear" w:color="auto" w:fill="auto"/>
            <w:vAlign w:val="center"/>
            <w:hideMark/>
          </w:tcPr>
          <w:p w14:paraId="7C461D1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D1B" w14:textId="77777777">
        <w:trPr>
          <w:trHeight w:val="345"/>
        </w:trPr>
        <w:tc>
          <w:tcPr>
            <w:tcW w:w="7100" w:type="dxa"/>
            <w:tcBorders>
              <w:top w:val="nil"/>
              <w:left w:val="nil"/>
              <w:bottom w:val="nil"/>
              <w:right w:val="nil"/>
            </w:tcBorders>
            <w:shd w:val="clear" w:color="auto" w:fill="auto"/>
            <w:vAlign w:val="center"/>
            <w:hideMark/>
          </w:tcPr>
          <w:p w14:paraId="7C461D1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D1D" w14:textId="77777777">
        <w:trPr>
          <w:trHeight w:val="330"/>
        </w:trPr>
        <w:tc>
          <w:tcPr>
            <w:tcW w:w="7100" w:type="dxa"/>
            <w:tcBorders>
              <w:top w:val="nil"/>
              <w:left w:val="nil"/>
              <w:bottom w:val="nil"/>
              <w:right w:val="nil"/>
            </w:tcBorders>
            <w:shd w:val="clear" w:color="auto" w:fill="auto"/>
            <w:vAlign w:val="center"/>
            <w:hideMark/>
          </w:tcPr>
          <w:p w14:paraId="7C461D1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D1F" w14:textId="77777777">
        <w:trPr>
          <w:trHeight w:val="330"/>
        </w:trPr>
        <w:tc>
          <w:tcPr>
            <w:tcW w:w="7100" w:type="dxa"/>
            <w:tcBorders>
              <w:top w:val="nil"/>
              <w:left w:val="nil"/>
              <w:bottom w:val="nil"/>
              <w:right w:val="nil"/>
            </w:tcBorders>
            <w:shd w:val="clear" w:color="auto" w:fill="auto"/>
            <w:vAlign w:val="center"/>
            <w:hideMark/>
          </w:tcPr>
          <w:p w14:paraId="7C461D1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D21" w14:textId="77777777">
        <w:trPr>
          <w:trHeight w:val="330"/>
        </w:trPr>
        <w:tc>
          <w:tcPr>
            <w:tcW w:w="7100" w:type="dxa"/>
            <w:tcBorders>
              <w:top w:val="nil"/>
              <w:left w:val="nil"/>
              <w:bottom w:val="nil"/>
              <w:right w:val="nil"/>
            </w:tcBorders>
            <w:shd w:val="clear" w:color="auto" w:fill="auto"/>
            <w:vAlign w:val="center"/>
            <w:hideMark/>
          </w:tcPr>
          <w:p w14:paraId="7C461D20"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r w:rsidR="00D41D4C" w14:paraId="7C461D23" w14:textId="77777777">
        <w:trPr>
          <w:trHeight w:val="330"/>
        </w:trPr>
        <w:tc>
          <w:tcPr>
            <w:tcW w:w="7100" w:type="dxa"/>
            <w:tcBorders>
              <w:top w:val="nil"/>
              <w:left w:val="nil"/>
              <w:bottom w:val="nil"/>
              <w:right w:val="nil"/>
            </w:tcBorders>
            <w:shd w:val="clear" w:color="auto" w:fill="auto"/>
            <w:vAlign w:val="center"/>
            <w:hideMark/>
          </w:tcPr>
          <w:p w14:paraId="7C461D22"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D41D4C" w14:paraId="7C461D25" w14:textId="77777777">
        <w:trPr>
          <w:trHeight w:val="330"/>
        </w:trPr>
        <w:tc>
          <w:tcPr>
            <w:tcW w:w="7100" w:type="dxa"/>
            <w:tcBorders>
              <w:top w:val="nil"/>
              <w:left w:val="nil"/>
              <w:bottom w:val="nil"/>
              <w:right w:val="nil"/>
            </w:tcBorders>
            <w:shd w:val="clear" w:color="auto" w:fill="auto"/>
            <w:vAlign w:val="center"/>
            <w:hideMark/>
          </w:tcPr>
          <w:p w14:paraId="7C461D24"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D41D4C" w14:paraId="7C461D27" w14:textId="77777777">
        <w:trPr>
          <w:trHeight w:val="330"/>
        </w:trPr>
        <w:tc>
          <w:tcPr>
            <w:tcW w:w="7100" w:type="dxa"/>
            <w:tcBorders>
              <w:top w:val="nil"/>
              <w:left w:val="nil"/>
              <w:bottom w:val="nil"/>
              <w:right w:val="nil"/>
            </w:tcBorders>
            <w:shd w:val="clear" w:color="auto" w:fill="auto"/>
            <w:vAlign w:val="center"/>
            <w:hideMark/>
          </w:tcPr>
          <w:p w14:paraId="7C461D26"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D41D4C" w14:paraId="7C461D29" w14:textId="77777777">
        <w:trPr>
          <w:trHeight w:val="330"/>
        </w:trPr>
        <w:tc>
          <w:tcPr>
            <w:tcW w:w="7100" w:type="dxa"/>
            <w:tcBorders>
              <w:top w:val="nil"/>
              <w:left w:val="nil"/>
              <w:bottom w:val="nil"/>
              <w:right w:val="nil"/>
            </w:tcBorders>
            <w:shd w:val="clear" w:color="auto" w:fill="auto"/>
            <w:vAlign w:val="center"/>
            <w:hideMark/>
          </w:tcPr>
          <w:p w14:paraId="7C461D28"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w:t>
            </w:r>
          </w:p>
        </w:tc>
      </w:tr>
      <w:tr w:rsidR="00D41D4C" w14:paraId="7C461D2B" w14:textId="77777777">
        <w:trPr>
          <w:trHeight w:val="330"/>
        </w:trPr>
        <w:tc>
          <w:tcPr>
            <w:tcW w:w="7100" w:type="dxa"/>
            <w:tcBorders>
              <w:top w:val="nil"/>
              <w:left w:val="nil"/>
              <w:bottom w:val="nil"/>
              <w:right w:val="nil"/>
            </w:tcBorders>
            <w:shd w:val="clear" w:color="auto" w:fill="auto"/>
            <w:vAlign w:val="center"/>
            <w:hideMark/>
          </w:tcPr>
          <w:p w14:paraId="7C461D2A"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D41D4C" w14:paraId="7C461D2D" w14:textId="77777777">
        <w:trPr>
          <w:trHeight w:val="330"/>
        </w:trPr>
        <w:tc>
          <w:tcPr>
            <w:tcW w:w="7100" w:type="dxa"/>
            <w:tcBorders>
              <w:top w:val="nil"/>
              <w:left w:val="nil"/>
              <w:bottom w:val="nil"/>
              <w:right w:val="nil"/>
            </w:tcBorders>
            <w:shd w:val="clear" w:color="auto" w:fill="auto"/>
            <w:vAlign w:val="center"/>
            <w:hideMark/>
          </w:tcPr>
          <w:p w14:paraId="7C461D2C"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41D4C" w14:paraId="7C461D2F" w14:textId="77777777">
        <w:trPr>
          <w:trHeight w:val="330"/>
        </w:trPr>
        <w:tc>
          <w:tcPr>
            <w:tcW w:w="7100" w:type="dxa"/>
            <w:tcBorders>
              <w:top w:val="nil"/>
              <w:left w:val="nil"/>
              <w:bottom w:val="nil"/>
              <w:right w:val="nil"/>
            </w:tcBorders>
            <w:shd w:val="clear" w:color="auto" w:fill="auto"/>
            <w:vAlign w:val="center"/>
            <w:hideMark/>
          </w:tcPr>
          <w:p w14:paraId="7C461D2E" w14:textId="77777777" w:rsidR="0054336A" w:rsidRDefault="00870AC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w:t>
            </w:r>
          </w:p>
        </w:tc>
      </w:tr>
    </w:tbl>
    <w:p w14:paraId="7C461D30" w14:textId="77777777" w:rsidR="00D41D4C" w:rsidRDefault="00D41D4C">
      <w:pPr>
        <w:tabs>
          <w:tab w:val="left" w:pos="2738"/>
          <w:tab w:val="center" w:pos="4753"/>
          <w:tab w:val="left" w:pos="5723"/>
        </w:tabs>
        <w:spacing w:line="600" w:lineRule="auto"/>
        <w:ind w:firstLine="720"/>
        <w:contextualSpacing/>
        <w:jc w:val="both"/>
        <w:rPr>
          <w:rFonts w:eastAsia="Times New Roman"/>
          <w:szCs w:val="24"/>
        </w:rPr>
      </w:pPr>
    </w:p>
    <w:p w14:paraId="7C461D31" w14:textId="77777777" w:rsidR="00D41D4C" w:rsidRDefault="00D41D4C">
      <w:pPr>
        <w:tabs>
          <w:tab w:val="left" w:pos="2738"/>
          <w:tab w:val="center" w:pos="4753"/>
          <w:tab w:val="left" w:pos="5723"/>
        </w:tabs>
        <w:spacing w:line="600" w:lineRule="auto"/>
        <w:ind w:firstLine="720"/>
        <w:contextualSpacing/>
        <w:jc w:val="both"/>
        <w:rPr>
          <w:rFonts w:eastAsia="Times New Roman"/>
          <w:szCs w:val="24"/>
        </w:rPr>
      </w:pPr>
    </w:p>
    <w:p w14:paraId="7C461D32" w14:textId="77777777" w:rsidR="00D41D4C" w:rsidRDefault="00D41D4C">
      <w:pPr>
        <w:tabs>
          <w:tab w:val="left" w:pos="2738"/>
          <w:tab w:val="center" w:pos="4753"/>
          <w:tab w:val="left" w:pos="5723"/>
        </w:tabs>
        <w:spacing w:line="600" w:lineRule="auto"/>
        <w:ind w:firstLine="720"/>
        <w:contextualSpacing/>
        <w:jc w:val="both"/>
        <w:rPr>
          <w:rFonts w:eastAsia="Times New Roman"/>
          <w:szCs w:val="24"/>
        </w:rPr>
      </w:pPr>
    </w:p>
    <w:p w14:paraId="7C461D33" w14:textId="77777777" w:rsidR="00D41D4C" w:rsidRDefault="00D41D4C">
      <w:pPr>
        <w:tabs>
          <w:tab w:val="left" w:pos="2738"/>
          <w:tab w:val="center" w:pos="4753"/>
          <w:tab w:val="left" w:pos="5723"/>
        </w:tabs>
        <w:spacing w:line="600" w:lineRule="auto"/>
        <w:ind w:firstLine="720"/>
        <w:contextualSpacing/>
        <w:jc w:val="both"/>
        <w:rPr>
          <w:rFonts w:eastAsia="Times New Roman"/>
          <w:szCs w:val="24"/>
        </w:rPr>
      </w:pPr>
    </w:p>
    <w:p w14:paraId="7C461D34" w14:textId="77777777" w:rsidR="00D41D4C" w:rsidRDefault="00D41D4C">
      <w:pPr>
        <w:tabs>
          <w:tab w:val="left" w:pos="2738"/>
          <w:tab w:val="center" w:pos="4753"/>
          <w:tab w:val="left" w:pos="5723"/>
        </w:tabs>
        <w:spacing w:line="600" w:lineRule="auto"/>
        <w:ind w:firstLine="720"/>
        <w:contextualSpacing/>
        <w:jc w:val="both"/>
        <w:rPr>
          <w:rFonts w:eastAsia="Times New Roman"/>
          <w:szCs w:val="24"/>
        </w:rPr>
      </w:pPr>
    </w:p>
    <w:p w14:paraId="7C461D35" w14:textId="77777777" w:rsidR="00D41D4C" w:rsidRDefault="00D41D4C">
      <w:pPr>
        <w:tabs>
          <w:tab w:val="left" w:pos="2738"/>
          <w:tab w:val="center" w:pos="4753"/>
          <w:tab w:val="left" w:pos="5723"/>
        </w:tabs>
        <w:spacing w:line="600" w:lineRule="auto"/>
        <w:ind w:firstLine="720"/>
        <w:contextualSpacing/>
        <w:jc w:val="both"/>
        <w:rPr>
          <w:rFonts w:eastAsia="Times New Roman"/>
          <w:szCs w:val="24"/>
        </w:rPr>
      </w:pPr>
    </w:p>
    <w:p w14:paraId="7C461D36" w14:textId="77777777" w:rsidR="00D41D4C" w:rsidRDefault="00D41D4C">
      <w:pPr>
        <w:tabs>
          <w:tab w:val="left" w:pos="2738"/>
          <w:tab w:val="center" w:pos="4753"/>
          <w:tab w:val="left" w:pos="5723"/>
        </w:tabs>
        <w:spacing w:line="600" w:lineRule="auto"/>
        <w:ind w:firstLine="720"/>
        <w:contextualSpacing/>
        <w:jc w:val="both"/>
        <w:rPr>
          <w:rFonts w:eastAsia="Times New Roman"/>
          <w:szCs w:val="24"/>
        </w:rPr>
      </w:pPr>
    </w:p>
    <w:p w14:paraId="7C461D37" w14:textId="77777777" w:rsidR="00D41D4C" w:rsidRDefault="00D41D4C">
      <w:pPr>
        <w:tabs>
          <w:tab w:val="left" w:pos="2738"/>
          <w:tab w:val="center" w:pos="4753"/>
          <w:tab w:val="left" w:pos="5723"/>
        </w:tabs>
        <w:spacing w:line="600" w:lineRule="auto"/>
        <w:ind w:firstLine="720"/>
        <w:contextualSpacing/>
        <w:jc w:val="both"/>
        <w:rPr>
          <w:rFonts w:eastAsia="Times New Roman"/>
          <w:szCs w:val="24"/>
        </w:rPr>
      </w:pPr>
    </w:p>
    <w:p w14:paraId="7C461D38" w14:textId="77777777" w:rsidR="00D41D4C" w:rsidRDefault="00D41D4C">
      <w:pPr>
        <w:tabs>
          <w:tab w:val="left" w:pos="2738"/>
          <w:tab w:val="center" w:pos="4753"/>
          <w:tab w:val="left" w:pos="5723"/>
        </w:tabs>
        <w:spacing w:line="600" w:lineRule="auto"/>
        <w:ind w:firstLine="720"/>
        <w:contextualSpacing/>
        <w:jc w:val="both"/>
        <w:rPr>
          <w:rFonts w:eastAsia="Times New Roman"/>
          <w:szCs w:val="24"/>
        </w:rPr>
      </w:pPr>
    </w:p>
    <w:p w14:paraId="7C461D39" w14:textId="77777777" w:rsidR="00D41D4C" w:rsidRDefault="00D41D4C">
      <w:pPr>
        <w:tabs>
          <w:tab w:val="left" w:pos="2738"/>
          <w:tab w:val="center" w:pos="4753"/>
          <w:tab w:val="left" w:pos="5723"/>
        </w:tabs>
        <w:spacing w:line="600" w:lineRule="auto"/>
        <w:ind w:firstLine="720"/>
        <w:contextualSpacing/>
        <w:jc w:val="both"/>
        <w:rPr>
          <w:rFonts w:eastAsia="Times New Roman"/>
          <w:szCs w:val="24"/>
        </w:rPr>
      </w:pPr>
    </w:p>
    <w:p w14:paraId="7C461D3A" w14:textId="77777777" w:rsidR="00D41D4C" w:rsidRDefault="00870AC4">
      <w:pPr>
        <w:tabs>
          <w:tab w:val="left" w:pos="2738"/>
          <w:tab w:val="center" w:pos="4753"/>
          <w:tab w:val="left" w:pos="5723"/>
        </w:tabs>
        <w:spacing w:line="600" w:lineRule="auto"/>
        <w:ind w:firstLine="720"/>
        <w:contextualSpacing/>
        <w:jc w:val="center"/>
        <w:rPr>
          <w:rFonts w:eastAsia="Times New Roman"/>
          <w:color w:val="C00000"/>
          <w:szCs w:val="24"/>
        </w:rPr>
      </w:pPr>
      <w:r w:rsidRPr="00E8084E">
        <w:rPr>
          <w:rFonts w:eastAsia="Times New Roman"/>
          <w:color w:val="C00000"/>
          <w:szCs w:val="24"/>
        </w:rPr>
        <w:t>(ΑΛΛΑΓΗ ΣΕΛΙΔΑΣ)</w:t>
      </w:r>
    </w:p>
    <w:p w14:paraId="7C461D3B" w14:textId="77777777" w:rsidR="00D41D4C" w:rsidRDefault="00870AC4">
      <w:pPr>
        <w:tabs>
          <w:tab w:val="left" w:pos="2738"/>
          <w:tab w:val="center" w:pos="4753"/>
          <w:tab w:val="left" w:pos="5723"/>
        </w:tabs>
        <w:spacing w:line="600" w:lineRule="auto"/>
        <w:ind w:firstLine="720"/>
        <w:contextualSpacing/>
        <w:jc w:val="both"/>
        <w:rPr>
          <w:rFonts w:eastAsia="Times New Roman" w:cs="Times New Roman"/>
          <w:szCs w:val="24"/>
        </w:rPr>
      </w:pPr>
      <w:r w:rsidRPr="005E7E74">
        <w:rPr>
          <w:rFonts w:eastAsia="Times New Roman"/>
          <w:b/>
          <w:szCs w:val="24"/>
        </w:rPr>
        <w:t xml:space="preserve">ΠΡΟΕΔΡΕΥΟΥΣΑ (Αναστασία </w:t>
      </w:r>
      <w:r w:rsidRPr="005E7E74">
        <w:rPr>
          <w:rFonts w:eastAsia="Times New Roman"/>
          <w:b/>
          <w:szCs w:val="24"/>
        </w:rPr>
        <w:t>Χριστοδουλοπούλου):</w:t>
      </w:r>
      <w:r>
        <w:rPr>
          <w:rFonts w:eastAsia="Times New Roman"/>
          <w:b/>
          <w:szCs w:val="24"/>
        </w:rPr>
        <w:t xml:space="preserve"> </w:t>
      </w:r>
      <w:r>
        <w:rPr>
          <w:rFonts w:eastAsia="Times New Roman"/>
          <w:szCs w:val="24"/>
        </w:rPr>
        <w:t>Συνεπώς το σχέδιο νόμου του Υπουργείου Παιδείας, Έρευνας και Θρησκευμάτων</w:t>
      </w:r>
      <w:r>
        <w:rPr>
          <w:rFonts w:eastAsia="Times New Roman"/>
          <w:szCs w:val="24"/>
        </w:rPr>
        <w:t>:</w:t>
      </w:r>
      <w:r>
        <w:rPr>
          <w:rFonts w:eastAsia="Times New Roman"/>
          <w:szCs w:val="24"/>
        </w:rPr>
        <w:t xml:space="preserve"> </w:t>
      </w:r>
      <w:r>
        <w:rPr>
          <w:rFonts w:eastAsia="Times New Roman" w:cs="Times New Roman"/>
          <w:szCs w:val="24"/>
        </w:rPr>
        <w:t>«Συνέργειες Πανεπιστημίων και 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Ι</w:t>
      </w:r>
      <w:r>
        <w:rPr>
          <w:rFonts w:eastAsia="Times New Roman" w:cs="Times New Roman"/>
          <w:szCs w:val="24"/>
        </w:rPr>
        <w:t>.</w:t>
      </w:r>
      <w:r>
        <w:rPr>
          <w:rFonts w:eastAsia="Times New Roman" w:cs="Times New Roman"/>
          <w:szCs w:val="24"/>
        </w:rPr>
        <w:t>, πρόσβαση στην τριτοβάθμια εκπαίδευση, πειραματικά σχολεία, Γενικά Αρχεία του Κράτους και λοιπές διατάξεις» έγινε δεκτό κατά</w:t>
      </w:r>
      <w:r>
        <w:rPr>
          <w:rFonts w:eastAsia="Times New Roman" w:cs="Times New Roman"/>
          <w:szCs w:val="24"/>
        </w:rPr>
        <w:t xml:space="preserve">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w:t>
      </w:r>
      <w:r>
        <w:rPr>
          <w:rFonts w:eastAsia="Times New Roman" w:cs="Times New Roman"/>
          <w:szCs w:val="24"/>
        </w:rPr>
        <w:t xml:space="preserve"> </w:t>
      </w:r>
      <w:r>
        <w:rPr>
          <w:rFonts w:eastAsia="Times New Roman" w:cs="Times New Roman"/>
          <w:szCs w:val="24"/>
        </w:rPr>
        <w:t>και του συνόλου και έχει ως εξής:</w:t>
      </w:r>
    </w:p>
    <w:p w14:paraId="7C461D3C" w14:textId="77777777" w:rsidR="00D41D4C" w:rsidRDefault="00870AC4">
      <w:pPr>
        <w:tabs>
          <w:tab w:val="left" w:pos="2738"/>
          <w:tab w:val="center" w:pos="4753"/>
          <w:tab w:val="left" w:pos="5723"/>
        </w:tabs>
        <w:spacing w:line="600" w:lineRule="auto"/>
        <w:contextualSpacing/>
        <w:jc w:val="center"/>
        <w:rPr>
          <w:rFonts w:eastAsia="Times New Roman" w:cs="Times New Roman"/>
          <w:color w:val="FF0000"/>
          <w:szCs w:val="24"/>
        </w:rPr>
      </w:pPr>
      <w:r w:rsidRPr="00C96DAD">
        <w:rPr>
          <w:rFonts w:eastAsia="Times New Roman" w:cs="Times New Roman"/>
          <w:color w:val="FF0000"/>
          <w:szCs w:val="24"/>
        </w:rPr>
        <w:t>(Να καταχωριστεί το κείμενο του νομοσχεδίου</w:t>
      </w:r>
      <w:r w:rsidRPr="00C96DAD">
        <w:rPr>
          <w:rFonts w:eastAsia="Times New Roman" w:cs="Times New Roman"/>
          <w:color w:val="FF0000"/>
          <w:szCs w:val="24"/>
        </w:rPr>
        <w:t xml:space="preserve"> σελ.257α</w:t>
      </w:r>
      <w:r w:rsidRPr="00C96DAD">
        <w:rPr>
          <w:rFonts w:eastAsia="Times New Roman" w:cs="Times New Roman"/>
          <w:color w:val="FF0000"/>
          <w:szCs w:val="24"/>
        </w:rPr>
        <w:t>)</w:t>
      </w:r>
    </w:p>
    <w:p w14:paraId="7C461D3D" w14:textId="77777777" w:rsidR="00D41D4C" w:rsidRDefault="00870AC4">
      <w:pPr>
        <w:tabs>
          <w:tab w:val="left" w:pos="2738"/>
          <w:tab w:val="center" w:pos="4753"/>
          <w:tab w:val="left" w:pos="5723"/>
        </w:tabs>
        <w:spacing w:line="600" w:lineRule="auto"/>
        <w:ind w:firstLine="720"/>
        <w:contextualSpacing/>
        <w:jc w:val="both"/>
        <w:rPr>
          <w:rFonts w:eastAsia="Times New Roman"/>
          <w:szCs w:val="24"/>
        </w:rPr>
      </w:pPr>
      <w:r w:rsidRPr="005E7E74">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7C461D3E" w14:textId="77777777" w:rsidR="00D41D4C" w:rsidRDefault="00870AC4">
      <w:pPr>
        <w:tabs>
          <w:tab w:val="left" w:pos="2738"/>
          <w:tab w:val="center" w:pos="4753"/>
          <w:tab w:val="left" w:pos="5723"/>
        </w:tabs>
        <w:spacing w:line="600" w:lineRule="auto"/>
        <w:ind w:firstLine="720"/>
        <w:contextualSpacing/>
        <w:jc w:val="both"/>
        <w:rPr>
          <w:rFonts w:eastAsia="Times New Roman"/>
          <w:szCs w:val="24"/>
        </w:rPr>
      </w:pPr>
      <w:r>
        <w:rPr>
          <w:rFonts w:eastAsia="Times New Roman"/>
          <w:b/>
          <w:szCs w:val="24"/>
        </w:rPr>
        <w:t xml:space="preserve">ΟΛΟΙ ΟΙ ΒΟΥΛΕΥΤΕΣ: </w:t>
      </w:r>
      <w:r>
        <w:rPr>
          <w:rFonts w:eastAsia="Times New Roman"/>
          <w:szCs w:val="24"/>
        </w:rPr>
        <w:t xml:space="preserve">Μάλιστα, μάλιστα. </w:t>
      </w:r>
    </w:p>
    <w:p w14:paraId="7C461D3F" w14:textId="77777777" w:rsidR="00D41D4C" w:rsidRDefault="00870AC4">
      <w:pPr>
        <w:tabs>
          <w:tab w:val="left" w:pos="2738"/>
          <w:tab w:val="center" w:pos="4753"/>
          <w:tab w:val="left" w:pos="5723"/>
        </w:tabs>
        <w:spacing w:line="600" w:lineRule="auto"/>
        <w:ind w:firstLine="720"/>
        <w:contextualSpacing/>
        <w:jc w:val="both"/>
        <w:rPr>
          <w:rFonts w:eastAsia="Times New Roman"/>
          <w:szCs w:val="24"/>
        </w:rPr>
      </w:pPr>
      <w:r w:rsidRPr="005E7E74">
        <w:rPr>
          <w:rFonts w:eastAsia="Times New Roman"/>
          <w:b/>
          <w:szCs w:val="24"/>
        </w:rPr>
        <w:lastRenderedPageBreak/>
        <w:t>ΠΡΟΕΔΡΕΥΟΥΣΑ (Αναστασία Χριστοδουλοπ</w:t>
      </w:r>
      <w:r w:rsidRPr="005E7E74">
        <w:rPr>
          <w:rFonts w:eastAsia="Times New Roman"/>
          <w:b/>
          <w:szCs w:val="24"/>
        </w:rPr>
        <w:t>ούλου):</w:t>
      </w:r>
      <w:r>
        <w:rPr>
          <w:rFonts w:eastAsia="Times New Roman"/>
          <w:b/>
          <w:szCs w:val="24"/>
        </w:rPr>
        <w:t xml:space="preserve"> </w:t>
      </w:r>
      <w:r>
        <w:rPr>
          <w:rFonts w:eastAsia="Times New Roman"/>
          <w:szCs w:val="24"/>
        </w:rPr>
        <w:t>Συνεπώς τ</w:t>
      </w:r>
      <w:r>
        <w:rPr>
          <w:rFonts w:eastAsia="Times New Roman"/>
          <w:szCs w:val="24"/>
        </w:rPr>
        <w:t xml:space="preserve">ο Σώμα παρέσχε τη ζητηθείσα εξουσιοδότηση. </w:t>
      </w:r>
    </w:p>
    <w:p w14:paraId="7C461D40" w14:textId="77777777" w:rsidR="00D41D4C" w:rsidRDefault="00870AC4">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p>
    <w:p w14:paraId="7C461D41" w14:textId="77777777" w:rsidR="00D41D4C" w:rsidRDefault="00870AC4">
      <w:pPr>
        <w:tabs>
          <w:tab w:val="left" w:pos="2738"/>
          <w:tab w:val="center" w:pos="4753"/>
          <w:tab w:val="left" w:pos="5723"/>
        </w:tabs>
        <w:spacing w:line="600" w:lineRule="auto"/>
        <w:ind w:firstLine="720"/>
        <w:contextualSpacing/>
        <w:jc w:val="both"/>
        <w:rPr>
          <w:rFonts w:eastAsia="Times New Roman"/>
          <w:szCs w:val="24"/>
        </w:rPr>
      </w:pPr>
      <w:r>
        <w:rPr>
          <w:rFonts w:eastAsia="Times New Roman"/>
          <w:b/>
          <w:szCs w:val="24"/>
        </w:rPr>
        <w:t xml:space="preserve">ΟΛΟΙ ΟΙ ΒΟΥΛΕΥΤΕΣ: </w:t>
      </w:r>
      <w:r>
        <w:rPr>
          <w:rFonts w:eastAsia="Times New Roman"/>
          <w:szCs w:val="24"/>
        </w:rPr>
        <w:t xml:space="preserve">Μάλιστα, μάλιστα. </w:t>
      </w:r>
    </w:p>
    <w:p w14:paraId="7C461D42" w14:textId="77777777" w:rsidR="00D41D4C" w:rsidRDefault="00870AC4">
      <w:pPr>
        <w:tabs>
          <w:tab w:val="left" w:pos="2738"/>
          <w:tab w:val="center" w:pos="4753"/>
          <w:tab w:val="left" w:pos="5723"/>
        </w:tabs>
        <w:spacing w:line="600" w:lineRule="auto"/>
        <w:ind w:firstLine="720"/>
        <w:contextualSpacing/>
        <w:jc w:val="both"/>
        <w:rPr>
          <w:rFonts w:eastAsia="Times New Roman"/>
          <w:szCs w:val="24"/>
        </w:rPr>
      </w:pPr>
      <w:r w:rsidRPr="005E7E74">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Με τη συναίνεση του Σώματος και ώ</w:t>
      </w:r>
      <w:r>
        <w:rPr>
          <w:rFonts w:eastAsia="Times New Roman"/>
          <w:szCs w:val="24"/>
        </w:rPr>
        <w:t xml:space="preserve">ρα 14.26΄ </w:t>
      </w:r>
      <w:proofErr w:type="spellStart"/>
      <w:r>
        <w:rPr>
          <w:rFonts w:eastAsia="Times New Roman"/>
          <w:szCs w:val="24"/>
        </w:rPr>
        <w:t>λύεται</w:t>
      </w:r>
      <w:proofErr w:type="spellEnd"/>
      <w:r>
        <w:rPr>
          <w:rFonts w:eastAsia="Times New Roman"/>
          <w:szCs w:val="24"/>
        </w:rPr>
        <w:t xml:space="preserve"> η συνεδρίαση για τη</w:t>
      </w:r>
      <w:r>
        <w:rPr>
          <w:rFonts w:eastAsia="Times New Roman"/>
          <w:szCs w:val="24"/>
        </w:rPr>
        <w:t>.</w:t>
      </w:r>
      <w:r>
        <w:rPr>
          <w:rFonts w:eastAsia="Times New Roman"/>
          <w:szCs w:val="24"/>
        </w:rPr>
        <w:t xml:space="preserve"> Δευτέρα 6 Μαΐου 2019 και ώρα 18.00΄, με αντικείμενο εργασιών του Σώματος</w:t>
      </w:r>
      <w:r>
        <w:rPr>
          <w:rFonts w:eastAsia="Times New Roman"/>
          <w:szCs w:val="24"/>
        </w:rPr>
        <w:t>:</w:t>
      </w:r>
      <w:r>
        <w:rPr>
          <w:rFonts w:eastAsia="Times New Roman"/>
          <w:szCs w:val="24"/>
        </w:rPr>
        <w:t xml:space="preserve"> κοινοβουλευτικό έλεγχο, συζήτηση επικαίρων ερωτήσεων. </w:t>
      </w:r>
    </w:p>
    <w:p w14:paraId="7C461D43" w14:textId="77777777" w:rsidR="00D41D4C" w:rsidRDefault="00870AC4">
      <w:pPr>
        <w:tabs>
          <w:tab w:val="left" w:pos="2738"/>
          <w:tab w:val="center" w:pos="4753"/>
          <w:tab w:val="left" w:pos="5723"/>
        </w:tabs>
        <w:spacing w:line="600" w:lineRule="auto"/>
        <w:ind w:firstLine="720"/>
        <w:contextualSpacing/>
        <w:jc w:val="both"/>
        <w:rPr>
          <w:rFonts w:eastAsia="Times New Roman"/>
          <w:b/>
          <w:szCs w:val="24"/>
        </w:rPr>
      </w:pPr>
      <w:r>
        <w:rPr>
          <w:rFonts w:eastAsia="Times New Roman"/>
          <w:szCs w:val="24"/>
        </w:rPr>
        <w:t>Καλό Πάσχα, καλή Ανάσταση, καλή ξεκούραση σε όλους και προσοχή στους δρόμους!</w:t>
      </w:r>
    </w:p>
    <w:p w14:paraId="7C461D44" w14:textId="77777777" w:rsidR="00D41D4C" w:rsidRDefault="00870AC4">
      <w:pPr>
        <w:tabs>
          <w:tab w:val="left" w:pos="2738"/>
          <w:tab w:val="center" w:pos="4753"/>
          <w:tab w:val="left" w:pos="5723"/>
        </w:tabs>
        <w:spacing w:line="600" w:lineRule="auto"/>
        <w:ind w:firstLine="720"/>
        <w:contextualSpacing/>
        <w:rPr>
          <w:rFonts w:eastAsia="Times New Roman"/>
          <w:szCs w:val="24"/>
        </w:rPr>
      </w:pPr>
      <w:r>
        <w:rPr>
          <w:rFonts w:eastAsia="Times New Roman"/>
          <w:b/>
          <w:szCs w:val="24"/>
        </w:rPr>
        <w:t xml:space="preserve">Ο ΠΡΟΕΔΡΟΣ </w:t>
      </w:r>
      <w:r>
        <w:rPr>
          <w:rFonts w:eastAsia="Times New Roman"/>
          <w:b/>
          <w:szCs w:val="24"/>
        </w:rPr>
        <w:t xml:space="preserve">      </w:t>
      </w:r>
      <w:r>
        <w:rPr>
          <w:rFonts w:eastAsia="Times New Roman"/>
          <w:b/>
          <w:szCs w:val="24"/>
        </w:rPr>
        <w:t xml:space="preserve">              </w:t>
      </w:r>
      <w:r>
        <w:rPr>
          <w:rFonts w:eastAsia="Times New Roman"/>
          <w:b/>
          <w:szCs w:val="24"/>
        </w:rPr>
        <w:t xml:space="preserve">                            </w:t>
      </w:r>
      <w:r>
        <w:rPr>
          <w:rFonts w:eastAsia="Times New Roman"/>
          <w:b/>
          <w:szCs w:val="24"/>
        </w:rPr>
        <w:t>ΟΙ ΓΡΑΜΜΑΤΕΙΣ</w:t>
      </w:r>
      <w:r>
        <w:rPr>
          <w:rFonts w:eastAsia="Times New Roman"/>
          <w:szCs w:val="24"/>
        </w:rPr>
        <w:t xml:space="preserve"> </w:t>
      </w:r>
    </w:p>
    <w:sectPr w:rsidR="00D41D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GrammaticalErrors/>
  <w:proofState w:spelling="clean"/>
  <w:trackRevisions/>
  <w:documentProtection w:edit="trackedChanges" w:enforcement="1" w:cryptProviderType="rsaFull" w:cryptAlgorithmClass="hash" w:cryptAlgorithmType="typeAny" w:cryptAlgorithmSid="4" w:cryptSpinCount="50000" w:hash="6JBS/uIHFXS5iimH1Q/MaBklFyY=" w:salt="jjMqoNXPgjH0tFGnxTdKd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D4C"/>
    <w:rsid w:val="00270823"/>
    <w:rsid w:val="00611ACD"/>
    <w:rsid w:val="00870AC4"/>
    <w:rsid w:val="00D41D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0259"/>
  <w15:docId w15:val="{C873AFC7-EF11-44B6-AAB3-4980764B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57F9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57F9F"/>
    <w:rPr>
      <w:rFonts w:ascii="Segoe UI" w:hAnsi="Segoe UI" w:cs="Segoe UI"/>
      <w:sz w:val="18"/>
      <w:szCs w:val="18"/>
    </w:rPr>
  </w:style>
  <w:style w:type="paragraph" w:styleId="a4">
    <w:name w:val="Revision"/>
    <w:hidden/>
    <w:uiPriority w:val="99"/>
    <w:semiHidden/>
    <w:rsid w:val="003C29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827</MetadataID>
    <Session xmlns="641f345b-441b-4b81-9152-adc2e73ba5e1">Δ´</Session>
    <Date xmlns="641f345b-441b-4b81-9152-adc2e73ba5e1">2019-04-22T21:00:00+00:00</Date>
    <Status xmlns="641f345b-441b-4b81-9152-adc2e73ba5e1">
      <Url>https://intra.parliament.gr/praktika/Lists/Incoming_Metadata/EditForm.aspx?ID=827&amp;Source=/praktika/Recordings_Library/Forms/AllItems.aspx</Url>
      <Description>Δημοσιεύτηκε</Description>
    </Status>
    <Meeting xmlns="641f345b-441b-4b81-9152-adc2e73ba5e1">ΡΙΣΤ´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F6847D-2041-4B50-944F-18FB992D20A1}">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C6065346-9614-452D-AC8E-0369FA836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E76089-BF4C-4B1B-9C78-FF7F87EAFD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210</Pages>
  <Words>36702</Words>
  <Characters>198193</Characters>
  <Application>Microsoft Office Word</Application>
  <DocSecurity>0</DocSecurity>
  <Lines>1651</Lines>
  <Paragraphs>468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234427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2019-05-17T07:33:00Z</dcterms:created>
  <dcterms:modified xsi:type="dcterms:W3CDTF">2019-05-17T07:33:00Z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