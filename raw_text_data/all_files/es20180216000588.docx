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716D5" w14:textId="776D3CCB" w:rsidR="004239B6" w:rsidRPr="004239B6" w:rsidRDefault="004239B6" w:rsidP="004239B6">
      <w:pPr>
        <w:spacing w:after="0" w:line="360" w:lineRule="auto"/>
        <w:rPr>
          <w:ins w:id="0" w:author="Φλούδα Χριστίνα" w:date="2018-02-22T14:49:00Z"/>
          <w:rFonts w:eastAsia="Times New Roman"/>
          <w:szCs w:val="24"/>
          <w:lang w:eastAsia="en-US"/>
        </w:rPr>
      </w:pPr>
      <w:ins w:id="1" w:author="Φλούδα Χριστίνα" w:date="2018-02-22T14:49:00Z">
        <w:r>
          <w:rPr>
            <w:rFonts w:eastAsia="Times New Roman"/>
            <w:szCs w:val="24"/>
            <w:lang w:eastAsia="en-US"/>
          </w:rPr>
          <w:t>(</w:t>
        </w:r>
        <w:bookmarkStart w:id="2" w:name="_GoBack"/>
        <w:bookmarkEnd w:id="2"/>
        <w:r w:rsidRPr="004239B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873C864" w14:textId="77777777" w:rsidR="004239B6" w:rsidRPr="004239B6" w:rsidRDefault="004239B6" w:rsidP="004239B6">
      <w:pPr>
        <w:spacing w:after="0" w:line="360" w:lineRule="auto"/>
        <w:rPr>
          <w:ins w:id="3" w:author="Φλούδα Χριστίνα" w:date="2018-02-22T14:49:00Z"/>
          <w:rFonts w:eastAsia="Times New Roman"/>
          <w:szCs w:val="24"/>
          <w:lang w:eastAsia="en-US"/>
        </w:rPr>
      </w:pPr>
    </w:p>
    <w:p w14:paraId="7CDB6417" w14:textId="77777777" w:rsidR="004239B6" w:rsidRPr="004239B6" w:rsidRDefault="004239B6" w:rsidP="004239B6">
      <w:pPr>
        <w:spacing w:after="0" w:line="360" w:lineRule="auto"/>
        <w:rPr>
          <w:ins w:id="4" w:author="Φλούδα Χριστίνα" w:date="2018-02-22T14:49:00Z"/>
          <w:rFonts w:eastAsia="Times New Roman"/>
          <w:szCs w:val="24"/>
          <w:lang w:eastAsia="en-US"/>
        </w:rPr>
      </w:pPr>
      <w:ins w:id="5" w:author="Φλούδα Χριστίνα" w:date="2018-02-22T14:49:00Z">
        <w:r w:rsidRPr="004239B6">
          <w:rPr>
            <w:rFonts w:eastAsia="Times New Roman"/>
            <w:szCs w:val="24"/>
            <w:lang w:eastAsia="en-US"/>
          </w:rPr>
          <w:t>ΠΙΝΑΚΑΣ ΠΕΡΙΕΧΟΜΕΝΩΝ</w:t>
        </w:r>
      </w:ins>
    </w:p>
    <w:p w14:paraId="079BB64D" w14:textId="77777777" w:rsidR="004239B6" w:rsidRPr="004239B6" w:rsidRDefault="004239B6" w:rsidP="004239B6">
      <w:pPr>
        <w:spacing w:after="0" w:line="360" w:lineRule="auto"/>
        <w:rPr>
          <w:ins w:id="6" w:author="Φλούδα Χριστίνα" w:date="2018-02-22T14:49:00Z"/>
          <w:rFonts w:eastAsia="Times New Roman"/>
          <w:szCs w:val="24"/>
          <w:lang w:eastAsia="en-US"/>
        </w:rPr>
      </w:pPr>
      <w:ins w:id="7" w:author="Φλούδα Χριστίνα" w:date="2018-02-22T14:49:00Z">
        <w:r w:rsidRPr="004239B6">
          <w:rPr>
            <w:rFonts w:eastAsia="Times New Roman"/>
            <w:szCs w:val="24"/>
            <w:lang w:eastAsia="en-US"/>
          </w:rPr>
          <w:t xml:space="preserve">ΙΖ΄ ΠΕΡΙΟΔΟΣ </w:t>
        </w:r>
      </w:ins>
    </w:p>
    <w:p w14:paraId="7BAD69D5" w14:textId="77777777" w:rsidR="004239B6" w:rsidRPr="004239B6" w:rsidRDefault="004239B6" w:rsidP="004239B6">
      <w:pPr>
        <w:spacing w:after="0" w:line="360" w:lineRule="auto"/>
        <w:rPr>
          <w:ins w:id="8" w:author="Φλούδα Χριστίνα" w:date="2018-02-22T14:49:00Z"/>
          <w:rFonts w:eastAsia="Times New Roman"/>
          <w:szCs w:val="24"/>
          <w:lang w:eastAsia="en-US"/>
        </w:rPr>
      </w:pPr>
      <w:ins w:id="9" w:author="Φλούδα Χριστίνα" w:date="2018-02-22T14:49:00Z">
        <w:r w:rsidRPr="004239B6">
          <w:rPr>
            <w:rFonts w:eastAsia="Times New Roman"/>
            <w:szCs w:val="24"/>
            <w:lang w:eastAsia="en-US"/>
          </w:rPr>
          <w:t>ΠΡΟΕΔΡΕΥΟΜΕΝΗΣ ΚΟΙΝΟΒΟΥΛΕΥΤΙΚΗΣ ΔΗΜΟΚΡΑΤΙΑΣ</w:t>
        </w:r>
      </w:ins>
    </w:p>
    <w:p w14:paraId="46C2039E" w14:textId="77777777" w:rsidR="004239B6" w:rsidRPr="004239B6" w:rsidRDefault="004239B6" w:rsidP="004239B6">
      <w:pPr>
        <w:spacing w:after="0" w:line="360" w:lineRule="auto"/>
        <w:rPr>
          <w:ins w:id="10" w:author="Φλούδα Χριστίνα" w:date="2018-02-22T14:49:00Z"/>
          <w:rFonts w:eastAsia="Times New Roman"/>
          <w:szCs w:val="24"/>
          <w:lang w:eastAsia="en-US"/>
        </w:rPr>
      </w:pPr>
      <w:ins w:id="11" w:author="Φλούδα Χριστίνα" w:date="2018-02-22T14:49:00Z">
        <w:r w:rsidRPr="004239B6">
          <w:rPr>
            <w:rFonts w:eastAsia="Times New Roman"/>
            <w:szCs w:val="24"/>
            <w:lang w:eastAsia="en-US"/>
          </w:rPr>
          <w:t>ΣΥΝΟΔΟΣ Γ΄</w:t>
        </w:r>
      </w:ins>
    </w:p>
    <w:p w14:paraId="1C11AC54" w14:textId="77777777" w:rsidR="004239B6" w:rsidRPr="004239B6" w:rsidRDefault="004239B6" w:rsidP="004239B6">
      <w:pPr>
        <w:spacing w:after="0" w:line="360" w:lineRule="auto"/>
        <w:rPr>
          <w:ins w:id="12" w:author="Φλούδα Χριστίνα" w:date="2018-02-22T14:49:00Z"/>
          <w:rFonts w:eastAsia="Times New Roman"/>
          <w:szCs w:val="24"/>
          <w:lang w:eastAsia="en-US"/>
        </w:rPr>
      </w:pPr>
    </w:p>
    <w:p w14:paraId="6D0CC384" w14:textId="77777777" w:rsidR="004239B6" w:rsidRPr="004239B6" w:rsidRDefault="004239B6" w:rsidP="004239B6">
      <w:pPr>
        <w:spacing w:after="0" w:line="360" w:lineRule="auto"/>
        <w:rPr>
          <w:ins w:id="13" w:author="Φλούδα Χριστίνα" w:date="2018-02-22T14:49:00Z"/>
          <w:rFonts w:eastAsia="Times New Roman"/>
          <w:szCs w:val="24"/>
          <w:lang w:eastAsia="en-US"/>
        </w:rPr>
      </w:pPr>
      <w:ins w:id="14" w:author="Φλούδα Χριστίνα" w:date="2018-02-22T14:49:00Z">
        <w:r w:rsidRPr="004239B6">
          <w:rPr>
            <w:rFonts w:eastAsia="Times New Roman"/>
            <w:szCs w:val="24"/>
            <w:lang w:eastAsia="en-US"/>
          </w:rPr>
          <w:t>ΣΥΝΕΔΡΙΑΣΗ ΟΔ΄</w:t>
        </w:r>
      </w:ins>
    </w:p>
    <w:p w14:paraId="1DB59737" w14:textId="77777777" w:rsidR="004239B6" w:rsidRPr="004239B6" w:rsidRDefault="004239B6" w:rsidP="004239B6">
      <w:pPr>
        <w:spacing w:after="0" w:line="360" w:lineRule="auto"/>
        <w:rPr>
          <w:ins w:id="15" w:author="Φλούδα Χριστίνα" w:date="2018-02-22T14:49:00Z"/>
          <w:rFonts w:eastAsia="Times New Roman"/>
          <w:szCs w:val="24"/>
          <w:lang w:eastAsia="en-US"/>
        </w:rPr>
      </w:pPr>
      <w:ins w:id="16" w:author="Φλούδα Χριστίνα" w:date="2018-02-22T14:49:00Z">
        <w:r w:rsidRPr="004239B6">
          <w:rPr>
            <w:rFonts w:eastAsia="Times New Roman"/>
            <w:szCs w:val="24"/>
            <w:lang w:eastAsia="en-US"/>
          </w:rPr>
          <w:t>Παρασκευή  16 Φεβρουαρίου 2018</w:t>
        </w:r>
      </w:ins>
    </w:p>
    <w:p w14:paraId="5A76E0FC" w14:textId="77777777" w:rsidR="004239B6" w:rsidRPr="004239B6" w:rsidRDefault="004239B6" w:rsidP="004239B6">
      <w:pPr>
        <w:spacing w:after="0" w:line="360" w:lineRule="auto"/>
        <w:rPr>
          <w:ins w:id="17" w:author="Φλούδα Χριστίνα" w:date="2018-02-22T14:49:00Z"/>
          <w:rFonts w:eastAsia="Times New Roman"/>
          <w:szCs w:val="24"/>
          <w:lang w:eastAsia="en-US"/>
        </w:rPr>
      </w:pPr>
    </w:p>
    <w:p w14:paraId="1DA212BE" w14:textId="77777777" w:rsidR="004239B6" w:rsidRPr="004239B6" w:rsidRDefault="004239B6" w:rsidP="004239B6">
      <w:pPr>
        <w:spacing w:after="0" w:line="360" w:lineRule="auto"/>
        <w:rPr>
          <w:ins w:id="18" w:author="Φλούδα Χριστίνα" w:date="2018-02-22T14:49:00Z"/>
          <w:rFonts w:eastAsia="Times New Roman"/>
          <w:szCs w:val="24"/>
          <w:lang w:eastAsia="en-US"/>
        </w:rPr>
      </w:pPr>
      <w:ins w:id="19" w:author="Φλούδα Χριστίνα" w:date="2018-02-22T14:49:00Z">
        <w:r w:rsidRPr="004239B6">
          <w:rPr>
            <w:rFonts w:eastAsia="Times New Roman"/>
            <w:szCs w:val="24"/>
            <w:lang w:eastAsia="en-US"/>
          </w:rPr>
          <w:t>ΘΕΜΑΤΑ</w:t>
        </w:r>
      </w:ins>
    </w:p>
    <w:p w14:paraId="6DB5CBC7" w14:textId="77777777" w:rsidR="004239B6" w:rsidRPr="004239B6" w:rsidRDefault="004239B6" w:rsidP="004239B6">
      <w:pPr>
        <w:spacing w:after="0" w:line="360" w:lineRule="auto"/>
        <w:rPr>
          <w:ins w:id="20" w:author="Φλούδα Χριστίνα" w:date="2018-02-22T14:49:00Z"/>
          <w:rFonts w:eastAsia="Times New Roman"/>
          <w:szCs w:val="24"/>
          <w:lang w:eastAsia="en-US"/>
        </w:rPr>
      </w:pPr>
      <w:ins w:id="21" w:author="Φλούδα Χριστίνα" w:date="2018-02-22T14:49:00Z">
        <w:r w:rsidRPr="004239B6">
          <w:rPr>
            <w:rFonts w:eastAsia="Times New Roman"/>
            <w:szCs w:val="24"/>
            <w:lang w:eastAsia="en-US"/>
          </w:rPr>
          <w:t xml:space="preserve"> </w:t>
        </w:r>
        <w:r w:rsidRPr="004239B6">
          <w:rPr>
            <w:rFonts w:eastAsia="Times New Roman"/>
            <w:szCs w:val="24"/>
            <w:lang w:eastAsia="en-US"/>
          </w:rPr>
          <w:br/>
          <w:t xml:space="preserve">Α. ΕΙΔΙΚΑ ΘΕΜΑΤΑ </w:t>
        </w:r>
        <w:r w:rsidRPr="004239B6">
          <w:rPr>
            <w:rFonts w:eastAsia="Times New Roman"/>
            <w:szCs w:val="24"/>
            <w:lang w:eastAsia="en-US"/>
          </w:rPr>
          <w:br/>
          <w:t xml:space="preserve">1. Επικύρωση Πρακτικών, σελ. </w:t>
        </w:r>
        <w:r w:rsidRPr="004239B6">
          <w:rPr>
            <w:rFonts w:eastAsia="Times New Roman"/>
            <w:szCs w:val="24"/>
            <w:lang w:eastAsia="en-US"/>
          </w:rPr>
          <w:br/>
          <w:t xml:space="preserve">2. Ανακοινώνεται ότι τη συνεδρίαση παρακολουθούν μαθητές από το 15ο Δημοτικό Σχολείο Αμαρουσίου, σελ. </w:t>
        </w:r>
        <w:r w:rsidRPr="004239B6">
          <w:rPr>
            <w:rFonts w:eastAsia="Times New Roman"/>
            <w:szCs w:val="24"/>
            <w:lang w:eastAsia="en-US"/>
          </w:rPr>
          <w:br/>
          <w:t xml:space="preserve">3. Ανακοινώνεται ότι με την υπ’ </w:t>
        </w:r>
        <w:proofErr w:type="spellStart"/>
        <w:r w:rsidRPr="004239B6">
          <w:rPr>
            <w:rFonts w:eastAsia="Times New Roman"/>
            <w:szCs w:val="24"/>
            <w:lang w:eastAsia="en-US"/>
          </w:rPr>
          <w:t>αρ</w:t>
        </w:r>
        <w:proofErr w:type="spellEnd"/>
        <w:r w:rsidRPr="004239B6">
          <w:rPr>
            <w:rFonts w:eastAsia="Times New Roman"/>
            <w:szCs w:val="24"/>
            <w:lang w:eastAsia="en-US"/>
          </w:rPr>
          <w:t xml:space="preserve">. </w:t>
        </w:r>
        <w:proofErr w:type="spellStart"/>
        <w:r w:rsidRPr="004239B6">
          <w:rPr>
            <w:rFonts w:eastAsia="Times New Roman"/>
            <w:szCs w:val="24"/>
            <w:lang w:eastAsia="en-US"/>
          </w:rPr>
          <w:t>πρωτ</w:t>
        </w:r>
        <w:proofErr w:type="spellEnd"/>
        <w:r w:rsidRPr="004239B6">
          <w:rPr>
            <w:rFonts w:eastAsia="Times New Roman"/>
            <w:szCs w:val="24"/>
            <w:lang w:eastAsia="en-US"/>
          </w:rPr>
          <w:t xml:space="preserve">. 2742/1984/15-2-2018 απόφαση του Προέδρου της Βουλής συγκροτήθηκαν οι προβλεπόμενες από το άρθρο 43Α του Κανονισμού της Βουλής Υποεπιτροπές των Ειδικών Μόνιμων Επιτροπών για τη Γ’ Σύνοδο της ΙΖ’ Βουλευτικής Περιόδου, σελ. </w:t>
        </w:r>
        <w:r w:rsidRPr="004239B6">
          <w:rPr>
            <w:rFonts w:eastAsia="Times New Roman"/>
            <w:szCs w:val="24"/>
            <w:lang w:eastAsia="en-US"/>
          </w:rPr>
          <w:br/>
          <w:t xml:space="preserve">4. Ανακοινώνεται ότι με την υπ’ </w:t>
        </w:r>
        <w:proofErr w:type="spellStart"/>
        <w:r w:rsidRPr="004239B6">
          <w:rPr>
            <w:rFonts w:eastAsia="Times New Roman"/>
            <w:szCs w:val="24"/>
            <w:lang w:eastAsia="en-US"/>
          </w:rPr>
          <w:t>αριθμ</w:t>
        </w:r>
        <w:proofErr w:type="spellEnd"/>
        <w:r w:rsidRPr="004239B6">
          <w:rPr>
            <w:rFonts w:eastAsia="Times New Roman"/>
            <w:szCs w:val="24"/>
            <w:lang w:eastAsia="en-US"/>
          </w:rPr>
          <w:t xml:space="preserve">. </w:t>
        </w:r>
        <w:proofErr w:type="spellStart"/>
        <w:r w:rsidRPr="004239B6">
          <w:rPr>
            <w:rFonts w:eastAsia="Times New Roman"/>
            <w:szCs w:val="24"/>
            <w:lang w:eastAsia="en-US"/>
          </w:rPr>
          <w:t>πρωτ</w:t>
        </w:r>
        <w:proofErr w:type="spellEnd"/>
        <w:r w:rsidRPr="004239B6">
          <w:rPr>
            <w:rFonts w:eastAsia="Times New Roman"/>
            <w:szCs w:val="24"/>
            <w:lang w:eastAsia="en-US"/>
          </w:rPr>
          <w:t xml:space="preserve">. 2743/1985/15-2-2018 απόφαση του Προέδρου της Βουλής, συγκροτήθηκε η Υποεπιτροπή για την Καταπολέμηση της Εμπορίας και της Εκμετάλλευσης των Ανθρώπων της Ειδικής Μόνιμης Επιτροπής Ισότητας, Νεολαίας και Δικαιωμάτων του Ανθρώπου για την Γ’ Σύνοδο της ΙΖ’ Βουλευτικής Περιόδου, σελ. </w:t>
        </w:r>
        <w:r w:rsidRPr="004239B6">
          <w:rPr>
            <w:rFonts w:eastAsia="Times New Roman"/>
            <w:szCs w:val="24"/>
            <w:lang w:eastAsia="en-US"/>
          </w:rPr>
          <w:br/>
          <w:t xml:space="preserve">5. Επί διαδικαστικού θέματος, σελ. </w:t>
        </w:r>
        <w:r w:rsidRPr="004239B6">
          <w:rPr>
            <w:rFonts w:eastAsia="Times New Roman"/>
            <w:szCs w:val="24"/>
            <w:lang w:eastAsia="en-US"/>
          </w:rPr>
          <w:br/>
          <w:t xml:space="preserve"> </w:t>
        </w:r>
        <w:r w:rsidRPr="004239B6">
          <w:rPr>
            <w:rFonts w:eastAsia="Times New Roman"/>
            <w:szCs w:val="24"/>
            <w:lang w:eastAsia="en-US"/>
          </w:rPr>
          <w:br/>
          <w:t xml:space="preserve">Β. ΚΟΙΝΟΒΟΥΛΕΥΤΙΚΟΣ ΕΛΕΓΧΟΣ </w:t>
        </w:r>
        <w:r w:rsidRPr="004239B6">
          <w:rPr>
            <w:rFonts w:eastAsia="Times New Roman"/>
            <w:szCs w:val="24"/>
            <w:lang w:eastAsia="en-US"/>
          </w:rPr>
          <w:br/>
          <w:t xml:space="preserve">1. Ανακοίνωση αναφορών, σελ. </w:t>
        </w:r>
        <w:r w:rsidRPr="004239B6">
          <w:rPr>
            <w:rFonts w:eastAsia="Times New Roman"/>
            <w:szCs w:val="24"/>
            <w:lang w:eastAsia="en-US"/>
          </w:rPr>
          <w:br/>
          <w:t>2. Συζήτηση επικαίρων ερωτήσεων προς τον Υπουργό Ψηφιακής Πολιτικής, Τηλεπικοινωνιών και Ενημέρωσης:</w:t>
        </w:r>
        <w:r w:rsidRPr="004239B6">
          <w:rPr>
            <w:rFonts w:eastAsia="Times New Roman"/>
            <w:szCs w:val="24"/>
            <w:lang w:eastAsia="en-US"/>
          </w:rPr>
          <w:br/>
          <w:t xml:space="preserve">     i. σχετικά με τις καθυστερήσεις στις επενδύσεις για την </w:t>
        </w:r>
        <w:proofErr w:type="spellStart"/>
        <w:r w:rsidRPr="004239B6">
          <w:rPr>
            <w:rFonts w:eastAsia="Times New Roman"/>
            <w:szCs w:val="24"/>
            <w:lang w:eastAsia="en-US"/>
          </w:rPr>
          <w:t>ευρυζωνικότητα</w:t>
        </w:r>
        <w:proofErr w:type="spellEnd"/>
        <w:r w:rsidRPr="004239B6">
          <w:rPr>
            <w:rFonts w:eastAsia="Times New Roman"/>
            <w:szCs w:val="24"/>
            <w:lang w:eastAsia="en-US"/>
          </w:rPr>
          <w:t xml:space="preserve">, σελ. </w:t>
        </w:r>
        <w:r w:rsidRPr="004239B6">
          <w:rPr>
            <w:rFonts w:eastAsia="Times New Roman"/>
            <w:szCs w:val="24"/>
            <w:lang w:eastAsia="en-US"/>
          </w:rPr>
          <w:br/>
          <w:t xml:space="preserve">     </w:t>
        </w:r>
        <w:proofErr w:type="spellStart"/>
        <w:r w:rsidRPr="004239B6">
          <w:rPr>
            <w:rFonts w:eastAsia="Times New Roman"/>
            <w:szCs w:val="24"/>
            <w:lang w:eastAsia="en-US"/>
          </w:rPr>
          <w:t>ii</w:t>
        </w:r>
        <w:proofErr w:type="spellEnd"/>
        <w:r w:rsidRPr="004239B6">
          <w:rPr>
            <w:rFonts w:eastAsia="Times New Roman"/>
            <w:szCs w:val="24"/>
            <w:lang w:eastAsia="en-US"/>
          </w:rPr>
          <w:t xml:space="preserve">. με θέμα: « Ανάγκη επαναφοράς του μειωμένου ταχυδρομικού τέλους για τα έντυπα των ιδιοκτητών-δημοσιογράφων που  είναι ή μπορούν να είναι μέλη της ΕΔΙΠΤ, σελ. </w:t>
        </w:r>
        <w:r w:rsidRPr="004239B6">
          <w:rPr>
            <w:rFonts w:eastAsia="Times New Roman"/>
            <w:szCs w:val="24"/>
            <w:lang w:eastAsia="en-US"/>
          </w:rPr>
          <w:br/>
        </w:r>
      </w:ins>
    </w:p>
    <w:p w14:paraId="72577971" w14:textId="77777777" w:rsidR="004239B6" w:rsidRPr="004239B6" w:rsidRDefault="004239B6" w:rsidP="004239B6">
      <w:pPr>
        <w:spacing w:after="0" w:line="360" w:lineRule="auto"/>
        <w:rPr>
          <w:ins w:id="22" w:author="Φλούδα Χριστίνα" w:date="2018-02-22T14:49:00Z"/>
          <w:rFonts w:eastAsia="Times New Roman"/>
          <w:szCs w:val="24"/>
          <w:lang w:eastAsia="en-US"/>
        </w:rPr>
      </w:pPr>
    </w:p>
    <w:p w14:paraId="20DAD079" w14:textId="77777777" w:rsidR="004239B6" w:rsidRPr="004239B6" w:rsidRDefault="004239B6" w:rsidP="004239B6">
      <w:pPr>
        <w:spacing w:after="0" w:line="360" w:lineRule="auto"/>
        <w:rPr>
          <w:ins w:id="23" w:author="Φλούδα Χριστίνα" w:date="2018-02-22T14:49:00Z"/>
          <w:rFonts w:eastAsia="Times New Roman"/>
          <w:szCs w:val="24"/>
          <w:lang w:eastAsia="en-US"/>
        </w:rPr>
      </w:pPr>
      <w:ins w:id="24" w:author="Φλούδα Χριστίνα" w:date="2018-02-22T14:49:00Z">
        <w:r w:rsidRPr="004239B6">
          <w:rPr>
            <w:rFonts w:eastAsia="Times New Roman"/>
            <w:szCs w:val="24"/>
            <w:lang w:eastAsia="en-US"/>
          </w:rPr>
          <w:t>ΠΡΟΕΔΡΕΥΩΝ</w:t>
        </w:r>
      </w:ins>
    </w:p>
    <w:p w14:paraId="057C8582" w14:textId="77777777" w:rsidR="004239B6" w:rsidRPr="004239B6" w:rsidRDefault="004239B6" w:rsidP="004239B6">
      <w:pPr>
        <w:spacing w:after="0" w:line="360" w:lineRule="auto"/>
        <w:rPr>
          <w:ins w:id="25" w:author="Φλούδα Χριστίνα" w:date="2018-02-22T14:49:00Z"/>
          <w:rFonts w:eastAsia="Times New Roman"/>
          <w:szCs w:val="24"/>
          <w:lang w:eastAsia="en-US"/>
        </w:rPr>
      </w:pPr>
    </w:p>
    <w:p w14:paraId="151A6DA6" w14:textId="77777777" w:rsidR="004239B6" w:rsidRPr="004239B6" w:rsidRDefault="004239B6" w:rsidP="004239B6">
      <w:pPr>
        <w:spacing w:after="0" w:line="360" w:lineRule="auto"/>
        <w:rPr>
          <w:ins w:id="26" w:author="Φλούδα Χριστίνα" w:date="2018-02-22T14:49:00Z"/>
          <w:rFonts w:eastAsia="Times New Roman"/>
          <w:szCs w:val="24"/>
          <w:lang w:eastAsia="en-US"/>
        </w:rPr>
      </w:pPr>
      <w:ins w:id="27" w:author="Φλούδα Χριστίνα" w:date="2018-02-22T14:49:00Z">
        <w:r w:rsidRPr="004239B6">
          <w:rPr>
            <w:rFonts w:eastAsia="Times New Roman"/>
            <w:szCs w:val="24"/>
            <w:lang w:eastAsia="en-US"/>
          </w:rPr>
          <w:t>ΓΕΩΡΓΙΑΔΗΣ Μ. , σελ.</w:t>
        </w:r>
        <w:r w:rsidRPr="004239B6">
          <w:rPr>
            <w:rFonts w:eastAsia="Times New Roman"/>
            <w:szCs w:val="24"/>
            <w:lang w:eastAsia="en-US"/>
          </w:rPr>
          <w:br/>
        </w:r>
      </w:ins>
    </w:p>
    <w:p w14:paraId="31ED2D3B" w14:textId="77777777" w:rsidR="004239B6" w:rsidRPr="004239B6" w:rsidRDefault="004239B6" w:rsidP="004239B6">
      <w:pPr>
        <w:spacing w:after="0" w:line="360" w:lineRule="auto"/>
        <w:rPr>
          <w:ins w:id="28" w:author="Φλούδα Χριστίνα" w:date="2018-02-22T14:49:00Z"/>
          <w:rFonts w:eastAsia="Times New Roman"/>
          <w:szCs w:val="24"/>
          <w:lang w:eastAsia="en-US"/>
        </w:rPr>
      </w:pPr>
    </w:p>
    <w:p w14:paraId="72ED058D" w14:textId="77777777" w:rsidR="004239B6" w:rsidRPr="004239B6" w:rsidRDefault="004239B6" w:rsidP="004239B6">
      <w:pPr>
        <w:spacing w:after="0" w:line="360" w:lineRule="auto"/>
        <w:rPr>
          <w:ins w:id="29" w:author="Φλούδα Χριστίνα" w:date="2018-02-22T14:49:00Z"/>
          <w:rFonts w:eastAsia="Times New Roman"/>
          <w:szCs w:val="24"/>
          <w:lang w:eastAsia="en-US"/>
        </w:rPr>
      </w:pPr>
      <w:ins w:id="30" w:author="Φλούδα Χριστίνα" w:date="2018-02-22T14:49:00Z">
        <w:r w:rsidRPr="004239B6">
          <w:rPr>
            <w:rFonts w:eastAsia="Times New Roman"/>
            <w:szCs w:val="24"/>
            <w:lang w:eastAsia="en-US"/>
          </w:rPr>
          <w:t>ΟΜΙΛΗΤΕΣ</w:t>
        </w:r>
      </w:ins>
    </w:p>
    <w:p w14:paraId="09FAD941" w14:textId="77777777" w:rsidR="004239B6" w:rsidRPr="004239B6" w:rsidRDefault="004239B6" w:rsidP="004239B6">
      <w:pPr>
        <w:spacing w:after="0" w:line="360" w:lineRule="auto"/>
        <w:rPr>
          <w:ins w:id="31" w:author="Φλούδα Χριστίνα" w:date="2018-02-22T14:49:00Z"/>
          <w:rFonts w:eastAsia="Times New Roman"/>
          <w:szCs w:val="24"/>
          <w:lang w:eastAsia="en-US"/>
        </w:rPr>
      </w:pPr>
      <w:ins w:id="32" w:author="Φλούδα Χριστίνα" w:date="2018-02-22T14:49:00Z">
        <w:r w:rsidRPr="004239B6">
          <w:rPr>
            <w:rFonts w:eastAsia="Times New Roman"/>
            <w:szCs w:val="24"/>
            <w:lang w:eastAsia="en-US"/>
          </w:rPr>
          <w:br/>
          <w:t>Α. Επί διαδικαστικού θέματος:</w:t>
        </w:r>
        <w:r w:rsidRPr="004239B6">
          <w:rPr>
            <w:rFonts w:eastAsia="Times New Roman"/>
            <w:szCs w:val="24"/>
            <w:lang w:eastAsia="en-US"/>
          </w:rPr>
          <w:br/>
          <w:t>ΓΕΩΡΓΙΑΔΗΣ Μ. , σελ.</w:t>
        </w:r>
        <w:r w:rsidRPr="004239B6">
          <w:rPr>
            <w:rFonts w:eastAsia="Times New Roman"/>
            <w:szCs w:val="24"/>
            <w:lang w:eastAsia="en-US"/>
          </w:rPr>
          <w:br/>
        </w:r>
        <w:r w:rsidRPr="004239B6">
          <w:rPr>
            <w:rFonts w:eastAsia="Times New Roman"/>
            <w:szCs w:val="24"/>
            <w:lang w:eastAsia="en-US"/>
          </w:rPr>
          <w:br/>
          <w:t>Β. Συζήτηση επικαίρων ερωτήσεων:</w:t>
        </w:r>
        <w:r w:rsidRPr="004239B6">
          <w:rPr>
            <w:rFonts w:eastAsia="Times New Roman"/>
            <w:szCs w:val="24"/>
            <w:lang w:eastAsia="en-US"/>
          </w:rPr>
          <w:br/>
          <w:t>ΑΣΗΜΑΚΟΠΟΥΛΟΥ  Ά. , σελ.</w:t>
        </w:r>
        <w:r w:rsidRPr="004239B6">
          <w:rPr>
            <w:rFonts w:eastAsia="Times New Roman"/>
            <w:szCs w:val="24"/>
            <w:lang w:eastAsia="en-US"/>
          </w:rPr>
          <w:br/>
          <w:t>ΚΑΡΡΑΣ Γ. , σελ.</w:t>
        </w:r>
        <w:r w:rsidRPr="004239B6">
          <w:rPr>
            <w:rFonts w:eastAsia="Times New Roman"/>
            <w:szCs w:val="24"/>
            <w:lang w:eastAsia="en-US"/>
          </w:rPr>
          <w:br/>
          <w:t>ΠΑΠΠΑΣ Ν. , σελ.</w:t>
        </w:r>
        <w:r w:rsidRPr="004239B6">
          <w:rPr>
            <w:rFonts w:eastAsia="Times New Roman"/>
            <w:szCs w:val="24"/>
            <w:lang w:eastAsia="en-US"/>
          </w:rPr>
          <w:br/>
        </w:r>
      </w:ins>
    </w:p>
    <w:p w14:paraId="1C7B2B41" w14:textId="77777777" w:rsidR="004239B6" w:rsidRDefault="004239B6">
      <w:pPr>
        <w:spacing w:line="600" w:lineRule="auto"/>
        <w:ind w:firstLine="720"/>
        <w:contextualSpacing/>
        <w:jc w:val="center"/>
        <w:rPr>
          <w:ins w:id="33" w:author="Φλούδα Χριστίνα" w:date="2018-02-22T14:49:00Z"/>
          <w:rFonts w:eastAsia="Times New Roman"/>
          <w:szCs w:val="24"/>
        </w:rPr>
      </w:pPr>
    </w:p>
    <w:p w14:paraId="702DD03B" w14:textId="77777777" w:rsidR="009A4341" w:rsidRDefault="004239B6">
      <w:pPr>
        <w:spacing w:line="600" w:lineRule="auto"/>
        <w:ind w:firstLine="720"/>
        <w:contextualSpacing/>
        <w:jc w:val="center"/>
        <w:rPr>
          <w:rFonts w:eastAsia="Times New Roman"/>
          <w:szCs w:val="24"/>
        </w:rPr>
      </w:pPr>
      <w:r w:rsidRPr="00717DBE">
        <w:rPr>
          <w:rFonts w:eastAsia="Times New Roman"/>
          <w:szCs w:val="24"/>
        </w:rPr>
        <w:t>ΠΡΑΚΤΙΚΑ ΒΟΥΛΗΣ</w:t>
      </w:r>
    </w:p>
    <w:p w14:paraId="702DD03C" w14:textId="77777777" w:rsidR="009A4341" w:rsidRDefault="004239B6">
      <w:pPr>
        <w:spacing w:line="600" w:lineRule="auto"/>
        <w:ind w:firstLine="720"/>
        <w:contextualSpacing/>
        <w:jc w:val="center"/>
        <w:rPr>
          <w:rFonts w:eastAsia="Times New Roman"/>
          <w:szCs w:val="24"/>
        </w:rPr>
      </w:pPr>
      <w:r w:rsidRPr="00717DBE">
        <w:rPr>
          <w:rFonts w:eastAsia="Times New Roman"/>
          <w:szCs w:val="24"/>
        </w:rPr>
        <w:t xml:space="preserve">ΙΖ΄ ΠΕΡΙΟΔΟΣ </w:t>
      </w:r>
    </w:p>
    <w:p w14:paraId="702DD03D" w14:textId="77777777" w:rsidR="009A4341" w:rsidRDefault="004239B6">
      <w:pPr>
        <w:spacing w:line="600" w:lineRule="auto"/>
        <w:ind w:firstLine="720"/>
        <w:contextualSpacing/>
        <w:jc w:val="center"/>
        <w:rPr>
          <w:rFonts w:eastAsia="Times New Roman"/>
          <w:szCs w:val="24"/>
        </w:rPr>
      </w:pPr>
      <w:r w:rsidRPr="00717DBE">
        <w:rPr>
          <w:rFonts w:eastAsia="Times New Roman"/>
          <w:szCs w:val="24"/>
        </w:rPr>
        <w:t>ΠΡΟΕΔΡΕΥΟΜΕΝΗΣ ΚΟΙΝΟΒΟΥΛΕΥΤΙΚΗΣ ΔΗΜΟΚΡΑΤΙΑΣ</w:t>
      </w:r>
    </w:p>
    <w:p w14:paraId="702DD03E" w14:textId="77777777" w:rsidR="009A4341" w:rsidRDefault="004239B6">
      <w:pPr>
        <w:spacing w:line="600" w:lineRule="auto"/>
        <w:ind w:firstLine="720"/>
        <w:contextualSpacing/>
        <w:jc w:val="center"/>
        <w:rPr>
          <w:rFonts w:eastAsia="Times New Roman"/>
          <w:szCs w:val="24"/>
        </w:rPr>
      </w:pPr>
      <w:r w:rsidRPr="00717DBE">
        <w:rPr>
          <w:rFonts w:eastAsia="Times New Roman"/>
          <w:szCs w:val="24"/>
        </w:rPr>
        <w:t>ΣΥΝΟΔΟΣ Γ΄</w:t>
      </w:r>
    </w:p>
    <w:p w14:paraId="702DD03F" w14:textId="77777777" w:rsidR="009A4341" w:rsidRDefault="004239B6">
      <w:pPr>
        <w:spacing w:line="600" w:lineRule="auto"/>
        <w:ind w:firstLine="720"/>
        <w:contextualSpacing/>
        <w:jc w:val="center"/>
        <w:rPr>
          <w:ins w:id="34" w:author="Φλούδα Χριστίνα" w:date="2018-02-22T14:48:00Z"/>
          <w:rFonts w:eastAsia="Times New Roman"/>
          <w:szCs w:val="24"/>
        </w:rPr>
      </w:pPr>
      <w:r w:rsidRPr="00717DBE">
        <w:rPr>
          <w:rFonts w:eastAsia="Times New Roman"/>
          <w:szCs w:val="24"/>
        </w:rPr>
        <w:t>ΣΥΝΕΔΡΙΑΣΗ ΟΔ΄</w:t>
      </w:r>
    </w:p>
    <w:p w14:paraId="55293461" w14:textId="78DEAE0C" w:rsidR="00BE1964" w:rsidRDefault="00BE1964">
      <w:pPr>
        <w:spacing w:line="600" w:lineRule="auto"/>
        <w:ind w:firstLine="720"/>
        <w:contextualSpacing/>
        <w:jc w:val="center"/>
        <w:rPr>
          <w:rFonts w:eastAsia="Times New Roman"/>
          <w:szCs w:val="24"/>
        </w:rPr>
      </w:pPr>
      <w:ins w:id="35" w:author="Φλούδα Χριστίνα" w:date="2018-02-22T14:48:00Z">
        <w:r>
          <w:rPr>
            <w:rFonts w:eastAsia="Times New Roman"/>
            <w:szCs w:val="24"/>
          </w:rPr>
          <w:t>Παρασκευή 16 Φεβρουαρίου 2018</w:t>
        </w:r>
      </w:ins>
    </w:p>
    <w:p w14:paraId="702DD040" w14:textId="77777777" w:rsidR="009A4341" w:rsidRDefault="004239B6">
      <w:pPr>
        <w:spacing w:line="600" w:lineRule="auto"/>
        <w:ind w:firstLine="720"/>
        <w:contextualSpacing/>
        <w:jc w:val="both"/>
        <w:rPr>
          <w:rFonts w:eastAsia="Times New Roman"/>
          <w:szCs w:val="24"/>
        </w:rPr>
      </w:pPr>
      <w:r w:rsidRPr="00717DBE">
        <w:rPr>
          <w:rFonts w:eastAsia="Times New Roman"/>
          <w:szCs w:val="24"/>
        </w:rPr>
        <w:t>Αθήνα, σήμερα στις 16 Φεβρουαρίου 2018, ημέρα Παρασκευή και ώρα 10.06΄</w:t>
      </w:r>
      <w:r w:rsidRPr="00717DBE">
        <w:rPr>
          <w:rFonts w:eastAsia="Times New Roman"/>
          <w:szCs w:val="24"/>
        </w:rPr>
        <w:t>,</w:t>
      </w:r>
      <w:r w:rsidRPr="00717DBE">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Θ΄ Αντιπροέδρου αυτής κ. </w:t>
      </w:r>
      <w:r w:rsidRPr="00717DBE">
        <w:rPr>
          <w:rFonts w:eastAsia="Times New Roman"/>
          <w:b/>
          <w:szCs w:val="24"/>
        </w:rPr>
        <w:t>ΜΑΡΙΟΥ ΓΕΩΡΓΙΑΔΗ</w:t>
      </w:r>
      <w:r w:rsidRPr="00717DBE">
        <w:rPr>
          <w:rFonts w:eastAsia="Times New Roman"/>
          <w:szCs w:val="24"/>
        </w:rPr>
        <w:t xml:space="preserve">. </w:t>
      </w:r>
    </w:p>
    <w:p w14:paraId="702DD041" w14:textId="77777777" w:rsidR="009A4341" w:rsidRDefault="004239B6">
      <w:pPr>
        <w:spacing w:line="600" w:lineRule="auto"/>
        <w:ind w:firstLine="720"/>
        <w:contextualSpacing/>
        <w:jc w:val="both"/>
        <w:rPr>
          <w:rFonts w:eastAsia="Times New Roman"/>
          <w:szCs w:val="24"/>
        </w:rPr>
      </w:pPr>
      <w:r w:rsidRPr="00717DBE">
        <w:rPr>
          <w:rFonts w:eastAsia="Times New Roman"/>
          <w:b/>
          <w:bCs/>
          <w:szCs w:val="24"/>
        </w:rPr>
        <w:t xml:space="preserve">ΠΡΟΕΔΡΕΥΩΝ (Μάριος Γεωργιάδης): </w:t>
      </w:r>
      <w:r w:rsidRPr="00717DBE">
        <w:rPr>
          <w:rFonts w:eastAsia="Times New Roman"/>
          <w:szCs w:val="24"/>
        </w:rPr>
        <w:t>Κυρίες και κύριοι συνάδελφοι, αρχίζει η συνεδρίαση.</w:t>
      </w:r>
    </w:p>
    <w:p w14:paraId="702DD042" w14:textId="77777777" w:rsidR="009A4341" w:rsidRDefault="004239B6">
      <w:pPr>
        <w:spacing w:line="600" w:lineRule="auto"/>
        <w:ind w:firstLine="720"/>
        <w:contextualSpacing/>
        <w:jc w:val="both"/>
        <w:rPr>
          <w:rFonts w:eastAsia="Times New Roman"/>
          <w:szCs w:val="24"/>
        </w:rPr>
      </w:pPr>
      <w:r w:rsidRPr="00717DBE">
        <w:rPr>
          <w:rFonts w:eastAsia="Times New Roman"/>
          <w:szCs w:val="24"/>
        </w:rPr>
        <w:lastRenderedPageBreak/>
        <w:t xml:space="preserve">(ΕΠΙΚΥΡΩΣΗ </w:t>
      </w:r>
      <w:r w:rsidRPr="00717DBE">
        <w:rPr>
          <w:rFonts w:eastAsia="Times New Roman"/>
          <w:szCs w:val="24"/>
        </w:rPr>
        <w:t>ΠΡΑΚΤΙΚΩΝ: Σύμφωνα με την από 15</w:t>
      </w:r>
      <w:r w:rsidRPr="00717DBE">
        <w:rPr>
          <w:rFonts w:eastAsia="Times New Roman"/>
          <w:szCs w:val="24"/>
        </w:rPr>
        <w:t>-</w:t>
      </w:r>
      <w:r w:rsidRPr="00717DBE">
        <w:rPr>
          <w:rFonts w:eastAsia="Times New Roman"/>
          <w:szCs w:val="24"/>
        </w:rPr>
        <w:t>2</w:t>
      </w:r>
      <w:r w:rsidRPr="00717DBE">
        <w:rPr>
          <w:rFonts w:eastAsia="Times New Roman"/>
          <w:szCs w:val="24"/>
        </w:rPr>
        <w:t>-</w:t>
      </w:r>
      <w:r w:rsidRPr="00717DBE">
        <w:rPr>
          <w:rFonts w:eastAsia="Times New Roman"/>
          <w:szCs w:val="24"/>
        </w:rPr>
        <w:t xml:space="preserve">2018 εξουσιοδότηση του Σώματος επικυρώθηκαν με ευθύνη του Προεδρείου τα Πρακτικά της ΟΓ΄ συνεδριάσεώς του, της Πέμπτης 15 Φεβρουαρίου 2018, σε ό,τι αφορά την ψήφιση στο </w:t>
      </w:r>
      <w:r w:rsidRPr="00717DBE">
        <w:rPr>
          <w:rFonts w:eastAsia="Times New Roman"/>
          <w:szCs w:val="24"/>
        </w:rPr>
        <w:t xml:space="preserve">σύνολο </w:t>
      </w:r>
      <w:r w:rsidRPr="00717DBE">
        <w:rPr>
          <w:rFonts w:eastAsia="Times New Roman"/>
          <w:szCs w:val="24"/>
        </w:rPr>
        <w:t>του σχεδίου νόμου: «Μετεξέλιξη του Οργανισμού</w:t>
      </w:r>
      <w:r w:rsidRPr="00717DBE">
        <w:rPr>
          <w:rFonts w:eastAsia="Times New Roman"/>
          <w:szCs w:val="24"/>
        </w:rPr>
        <w:t xml:space="preserve"> Γεωργικών Ασφαλίσεων σε Οργανισμό </w:t>
      </w:r>
      <w:proofErr w:type="spellStart"/>
      <w:r w:rsidRPr="00717DBE">
        <w:rPr>
          <w:rFonts w:eastAsia="Times New Roman"/>
          <w:szCs w:val="24"/>
        </w:rPr>
        <w:t>Προνοιακών</w:t>
      </w:r>
      <w:proofErr w:type="spellEnd"/>
      <w:r w:rsidRPr="00717DBE">
        <w:rPr>
          <w:rFonts w:eastAsia="Times New Roman"/>
          <w:szCs w:val="24"/>
        </w:rPr>
        <w:t xml:space="preserve"> Επιδομάτων και Κοινωνικής Αλληλεγγύης (ΟΠΕΚΑ) και λοιπές διατάξεις»).</w:t>
      </w:r>
    </w:p>
    <w:p w14:paraId="702DD043" w14:textId="77777777" w:rsidR="009A4341" w:rsidRDefault="004239B6">
      <w:pPr>
        <w:spacing w:line="600" w:lineRule="auto"/>
        <w:ind w:firstLine="720"/>
        <w:contextualSpacing/>
        <w:jc w:val="both"/>
        <w:rPr>
          <w:rFonts w:eastAsia="Times New Roman"/>
          <w:szCs w:val="24"/>
        </w:rPr>
      </w:pPr>
      <w:r w:rsidRPr="00717DBE">
        <w:rPr>
          <w:rFonts w:eastAsia="Times New Roman"/>
          <w:szCs w:val="24"/>
        </w:rPr>
        <w:t>Κυρίες και κύριοι συνάδελφοι, έχω την τιμή να ανακοινώσω στο Σώμα ότι με την υπ’ αρ</w:t>
      </w:r>
      <w:r>
        <w:rPr>
          <w:rFonts w:eastAsia="Times New Roman"/>
          <w:szCs w:val="24"/>
        </w:rPr>
        <w:t>ιθμόν</w:t>
      </w:r>
      <w:r w:rsidRPr="00717DBE">
        <w:rPr>
          <w:rFonts w:eastAsia="Times New Roman"/>
          <w:szCs w:val="24"/>
        </w:rPr>
        <w:t xml:space="preserve"> </w:t>
      </w:r>
      <w:proofErr w:type="spellStart"/>
      <w:r w:rsidRPr="00717DBE">
        <w:rPr>
          <w:rFonts w:eastAsia="Times New Roman"/>
          <w:szCs w:val="24"/>
        </w:rPr>
        <w:t>πρωτ</w:t>
      </w:r>
      <w:proofErr w:type="spellEnd"/>
      <w:r w:rsidRPr="00717DBE">
        <w:rPr>
          <w:rFonts w:eastAsia="Times New Roman"/>
          <w:szCs w:val="24"/>
        </w:rPr>
        <w:t xml:space="preserve">. 2742/1984/15.2.2018 απόφαση του Προέδρου της </w:t>
      </w:r>
      <w:r w:rsidRPr="00717DBE">
        <w:rPr>
          <w:rFonts w:eastAsia="Times New Roman"/>
          <w:szCs w:val="24"/>
        </w:rPr>
        <w:t xml:space="preserve">Βουλής συγκροτήθηκαν οι προβλεπόμενες από το άρθρο 43Α του Κανονισμού της Βουλής Υποεπιτροπές των Ειδικών Μόνιμων Επιτροπών για τη Γ΄ Σύνοδο της ΙΖ΄ Βουλευτικής Περιόδου. </w:t>
      </w:r>
    </w:p>
    <w:p w14:paraId="702DD044" w14:textId="77777777" w:rsidR="009A4341" w:rsidRDefault="004239B6">
      <w:pPr>
        <w:spacing w:line="600" w:lineRule="auto"/>
        <w:ind w:firstLine="720"/>
        <w:contextualSpacing/>
        <w:jc w:val="both"/>
        <w:rPr>
          <w:rFonts w:eastAsia="Times New Roman"/>
          <w:szCs w:val="24"/>
        </w:rPr>
      </w:pPr>
      <w:r w:rsidRPr="00717DBE">
        <w:rPr>
          <w:rFonts w:eastAsia="Times New Roman"/>
          <w:szCs w:val="24"/>
        </w:rPr>
        <w:lastRenderedPageBreak/>
        <w:t xml:space="preserve">Η σχετική απόφαση έχει αναρτηθεί στην Κοινοβουλευτική Διαφάνεια και θα καταχωρισθεί </w:t>
      </w:r>
      <w:r w:rsidRPr="00717DBE">
        <w:rPr>
          <w:rFonts w:eastAsia="Times New Roman"/>
          <w:szCs w:val="24"/>
        </w:rPr>
        <w:t xml:space="preserve">στα Πρακτικά της σημερινής συνεδρίασης. </w:t>
      </w:r>
    </w:p>
    <w:p w14:paraId="702DD045"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καταχωρίζεται </w:t>
      </w:r>
      <w:r>
        <w:rPr>
          <w:rFonts w:eastAsia="Times New Roman" w:cs="Times New Roman"/>
          <w:szCs w:val="24"/>
        </w:rPr>
        <w:t xml:space="preserve">για τα Πρακτικά η προαναφερθείσα απόφαση, η οποία έχει ως εξής: </w:t>
      </w:r>
    </w:p>
    <w:p w14:paraId="702DD046" w14:textId="77777777" w:rsidR="009A4341" w:rsidRDefault="004239B6">
      <w:pPr>
        <w:spacing w:line="600" w:lineRule="auto"/>
        <w:ind w:firstLine="709"/>
        <w:contextualSpacing/>
        <w:jc w:val="center"/>
        <w:rPr>
          <w:rFonts w:eastAsia="Times New Roman" w:cs="Times New Roman"/>
          <w:color w:val="C00000"/>
          <w:szCs w:val="24"/>
        </w:rPr>
      </w:pPr>
      <w:r>
        <w:rPr>
          <w:rFonts w:eastAsia="Times New Roman" w:cs="Times New Roman"/>
          <w:color w:val="C00000"/>
          <w:szCs w:val="24"/>
        </w:rPr>
        <w:t>(</w:t>
      </w:r>
      <w:r w:rsidRPr="00067368">
        <w:rPr>
          <w:rFonts w:eastAsia="Times New Roman" w:cs="Times New Roman"/>
          <w:color w:val="C00000"/>
          <w:szCs w:val="24"/>
        </w:rPr>
        <w:t>ΑΛΛΑΓΗ ΣΕΛΙΔΑΣ</w:t>
      </w:r>
      <w:r>
        <w:rPr>
          <w:rFonts w:eastAsia="Times New Roman" w:cs="Times New Roman"/>
          <w:color w:val="C00000"/>
          <w:szCs w:val="24"/>
        </w:rPr>
        <w:t>)</w:t>
      </w:r>
    </w:p>
    <w:p w14:paraId="702DD047" w14:textId="77777777" w:rsidR="009A4341" w:rsidRDefault="004239B6">
      <w:pPr>
        <w:spacing w:line="600" w:lineRule="auto"/>
        <w:ind w:firstLine="709"/>
        <w:contextualSpacing/>
        <w:jc w:val="center"/>
        <w:rPr>
          <w:rFonts w:eastAsia="Times New Roman" w:cs="Times New Roman"/>
          <w:color w:val="C00000"/>
          <w:szCs w:val="24"/>
        </w:rPr>
      </w:pPr>
      <w:r w:rsidRPr="00067368">
        <w:rPr>
          <w:rFonts w:eastAsia="Times New Roman" w:cs="Times New Roman"/>
          <w:color w:val="C00000"/>
          <w:szCs w:val="24"/>
        </w:rPr>
        <w:t>(Να μπουν οι σελίδες 3-6)</w:t>
      </w:r>
    </w:p>
    <w:p w14:paraId="702DD048" w14:textId="77777777" w:rsidR="009A4341" w:rsidRDefault="004239B6">
      <w:pPr>
        <w:spacing w:after="0" w:line="600" w:lineRule="auto"/>
        <w:ind w:firstLine="709"/>
        <w:contextualSpacing/>
        <w:jc w:val="center"/>
        <w:rPr>
          <w:rFonts w:eastAsia="Times New Roman" w:cs="Times New Roman"/>
          <w:szCs w:val="24"/>
        </w:rPr>
      </w:pPr>
      <w:r w:rsidRPr="00067368">
        <w:rPr>
          <w:rFonts w:eastAsia="Times New Roman" w:cs="Times New Roman"/>
          <w:color w:val="C00000"/>
          <w:szCs w:val="24"/>
        </w:rPr>
        <w:t>ΑΛΛΑΓΗ ΣΕΛΙΔΑΣ</w:t>
      </w:r>
    </w:p>
    <w:p w14:paraId="702DD049" w14:textId="77777777" w:rsidR="009A4341" w:rsidRDefault="004239B6">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Παρακαλείται ο κύριος Γραμματέας να ανακοινώσει τις αναφορές προς το Σώμα.</w:t>
      </w:r>
    </w:p>
    <w:p w14:paraId="702DD04A" w14:textId="77777777" w:rsidR="009A4341" w:rsidRDefault="004239B6">
      <w:pPr>
        <w:spacing w:line="600" w:lineRule="auto"/>
        <w:ind w:firstLine="720"/>
        <w:contextualSpacing/>
        <w:jc w:val="both"/>
        <w:rPr>
          <w:rFonts w:eastAsia="Times New Roman"/>
          <w:szCs w:val="24"/>
        </w:rPr>
      </w:pPr>
      <w:r>
        <w:rPr>
          <w:rFonts w:eastAsia="Times New Roman"/>
          <w:szCs w:val="24"/>
        </w:rPr>
        <w:t xml:space="preserve">(Ανακοινώνονται προς το Σώμα από τον Γραμματέα της Βουλής κ. Μάριο </w:t>
      </w:r>
      <w:proofErr w:type="spellStart"/>
      <w:r>
        <w:rPr>
          <w:rFonts w:eastAsia="Times New Roman"/>
          <w:szCs w:val="24"/>
        </w:rPr>
        <w:t>Κάτση</w:t>
      </w:r>
      <w:proofErr w:type="spellEnd"/>
      <w:r>
        <w:rPr>
          <w:rFonts w:eastAsia="Times New Roman"/>
          <w:szCs w:val="24"/>
        </w:rPr>
        <w:t xml:space="preserve">, </w:t>
      </w:r>
      <w:r>
        <w:rPr>
          <w:rFonts w:eastAsia="Times New Roman"/>
          <w:szCs w:val="24"/>
        </w:rPr>
        <w:t xml:space="preserve">Βουλευτής Θεσπρωτίας, </w:t>
      </w:r>
      <w:r>
        <w:rPr>
          <w:rFonts w:eastAsia="Times New Roman"/>
          <w:szCs w:val="24"/>
        </w:rPr>
        <w:t xml:space="preserve">τα ακόλουθα: </w:t>
      </w:r>
    </w:p>
    <w:p w14:paraId="702DD04B" w14:textId="77777777" w:rsidR="009A4341" w:rsidRDefault="004239B6">
      <w:pPr>
        <w:spacing w:line="600" w:lineRule="auto"/>
        <w:ind w:firstLine="720"/>
        <w:contextualSpacing/>
        <w:jc w:val="both"/>
        <w:rPr>
          <w:rFonts w:eastAsia="Times New Roman"/>
          <w:szCs w:val="24"/>
        </w:rPr>
      </w:pPr>
      <w:r>
        <w:rPr>
          <w:rFonts w:eastAsia="Times New Roman"/>
          <w:szCs w:val="24"/>
        </w:rPr>
        <w:t>Α.ΚΑΤΑΘΕΣΗ ΑΝΑΦΟΡΩΝ</w:t>
      </w:r>
    </w:p>
    <w:p w14:paraId="702DD04C" w14:textId="77777777" w:rsidR="009A4341" w:rsidRDefault="004239B6">
      <w:pPr>
        <w:spacing w:line="600" w:lineRule="auto"/>
        <w:ind w:firstLine="720"/>
        <w:contextualSpacing/>
        <w:jc w:val="center"/>
        <w:rPr>
          <w:rFonts w:eastAsia="Times New Roman"/>
          <w:color w:val="C00000"/>
          <w:szCs w:val="24"/>
        </w:rPr>
      </w:pPr>
      <w:r w:rsidRPr="00117E83">
        <w:rPr>
          <w:rFonts w:eastAsia="Times New Roman"/>
          <w:color w:val="C00000"/>
          <w:szCs w:val="24"/>
        </w:rPr>
        <w:lastRenderedPageBreak/>
        <w:t>(Να μπει η σελίδα</w:t>
      </w:r>
      <w:r>
        <w:rPr>
          <w:rFonts w:eastAsia="Times New Roman"/>
          <w:color w:val="C00000"/>
          <w:szCs w:val="24"/>
        </w:rPr>
        <w:t xml:space="preserve"> 7</w:t>
      </w:r>
      <w:r w:rsidRPr="003A4519">
        <w:rPr>
          <w:rFonts w:eastAsia="Times New Roman"/>
          <w:color w:val="C00000"/>
          <w:szCs w:val="24"/>
          <w:vertAlign w:val="superscript"/>
        </w:rPr>
        <w:t>α</w:t>
      </w:r>
      <w:r>
        <w:rPr>
          <w:rFonts w:eastAsia="Times New Roman"/>
          <w:color w:val="C00000"/>
          <w:szCs w:val="24"/>
        </w:rPr>
        <w:t>)</w:t>
      </w:r>
    </w:p>
    <w:p w14:paraId="702DD04D" w14:textId="77777777" w:rsidR="009A4341" w:rsidRDefault="004239B6">
      <w:pPr>
        <w:spacing w:line="600" w:lineRule="auto"/>
        <w:ind w:firstLine="720"/>
        <w:contextualSpacing/>
        <w:jc w:val="both"/>
        <w:rPr>
          <w:rFonts w:eastAsia="Times New Roman"/>
          <w:szCs w:val="24"/>
        </w:rPr>
      </w:pPr>
      <w:r>
        <w:rPr>
          <w:rFonts w:eastAsia="Times New Roman"/>
          <w:szCs w:val="24"/>
        </w:rPr>
        <w:t>Β. ΑΠΑΝΤΗΣΕΙΣ ΥΠΟΥΡΓΩΝ ΣΕ ΕΡ</w:t>
      </w:r>
      <w:r>
        <w:rPr>
          <w:rFonts w:eastAsia="Times New Roman"/>
          <w:szCs w:val="24"/>
        </w:rPr>
        <w:t>ΩΤΗΣΕΙΣ ΒΟΥΛΕΥΤΩΝ</w:t>
      </w:r>
    </w:p>
    <w:p w14:paraId="702DD04E" w14:textId="77777777" w:rsidR="009A4341" w:rsidRDefault="004239B6">
      <w:pPr>
        <w:spacing w:line="600" w:lineRule="auto"/>
        <w:ind w:firstLine="720"/>
        <w:contextualSpacing/>
        <w:jc w:val="center"/>
        <w:rPr>
          <w:rFonts w:eastAsia="Times New Roman"/>
          <w:color w:val="C00000"/>
          <w:szCs w:val="24"/>
        </w:rPr>
      </w:pPr>
      <w:r w:rsidRPr="00117E83">
        <w:rPr>
          <w:rFonts w:eastAsia="Times New Roman"/>
          <w:color w:val="C00000"/>
          <w:szCs w:val="24"/>
        </w:rPr>
        <w:t>(Να μπει η σελίδα</w:t>
      </w:r>
      <w:r>
        <w:rPr>
          <w:rFonts w:eastAsia="Times New Roman"/>
          <w:color w:val="C00000"/>
          <w:szCs w:val="24"/>
        </w:rPr>
        <w:t xml:space="preserve"> 7β)</w:t>
      </w:r>
    </w:p>
    <w:p w14:paraId="702DD04F" w14:textId="77777777" w:rsidR="009A4341" w:rsidRDefault="004239B6">
      <w:pPr>
        <w:spacing w:line="600" w:lineRule="auto"/>
        <w:ind w:firstLine="720"/>
        <w:contextualSpacing/>
        <w:jc w:val="center"/>
        <w:rPr>
          <w:rFonts w:eastAsia="Times New Roman"/>
          <w:color w:val="C00000"/>
          <w:szCs w:val="24"/>
        </w:rPr>
      </w:pPr>
      <w:r>
        <w:rPr>
          <w:rFonts w:eastAsia="Times New Roman"/>
          <w:color w:val="C00000"/>
          <w:szCs w:val="24"/>
        </w:rPr>
        <w:t>(</w:t>
      </w:r>
      <w:r>
        <w:rPr>
          <w:rFonts w:eastAsia="Times New Roman"/>
          <w:color w:val="C00000"/>
          <w:szCs w:val="24"/>
        </w:rPr>
        <w:t>ΑΛΛΑΓΗ ΣΕΛΙΔΑΣ</w:t>
      </w:r>
      <w:r>
        <w:rPr>
          <w:rFonts w:eastAsia="Times New Roman"/>
          <w:color w:val="C00000"/>
          <w:szCs w:val="24"/>
        </w:rPr>
        <w:t>)</w:t>
      </w:r>
    </w:p>
    <w:p w14:paraId="702DD050"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w:t>
      </w:r>
      <w:r>
        <w:rPr>
          <w:rFonts w:eastAsia="Times New Roman" w:cs="Times New Roman"/>
          <w:szCs w:val="24"/>
        </w:rPr>
        <w:t xml:space="preserve">Κυρίες και κύριοι συνάδελφοι, </w:t>
      </w:r>
      <w:r>
        <w:rPr>
          <w:rFonts w:eastAsia="Times New Roman" w:cs="Times New Roman"/>
          <w:szCs w:val="24"/>
        </w:rPr>
        <w:t>ε</w:t>
      </w:r>
      <w:r>
        <w:rPr>
          <w:rFonts w:eastAsia="Times New Roman" w:cs="Times New Roman"/>
          <w:szCs w:val="24"/>
        </w:rPr>
        <w:t xml:space="preserve">ισερχόμαστε </w:t>
      </w:r>
      <w:r>
        <w:rPr>
          <w:rFonts w:eastAsia="Times New Roman" w:cs="Times New Roman"/>
          <w:szCs w:val="24"/>
        </w:rPr>
        <w:t>στη συζήτηση των</w:t>
      </w:r>
    </w:p>
    <w:p w14:paraId="702DD051" w14:textId="77777777" w:rsidR="009A4341" w:rsidRDefault="004239B6">
      <w:pPr>
        <w:spacing w:line="600" w:lineRule="auto"/>
        <w:ind w:left="2160" w:firstLine="720"/>
        <w:contextualSpacing/>
        <w:rPr>
          <w:rFonts w:eastAsia="Times New Roman" w:cs="Times New Roman"/>
          <w:b/>
          <w:szCs w:val="24"/>
        </w:rPr>
      </w:pPr>
      <w:r>
        <w:rPr>
          <w:rFonts w:eastAsia="Times New Roman" w:cs="Times New Roman"/>
          <w:b/>
          <w:szCs w:val="24"/>
        </w:rPr>
        <w:t>ΕΠΙΚΑΙΡΩΝ ΕΡΩΤΗΣΕΩΝ</w:t>
      </w:r>
    </w:p>
    <w:p w14:paraId="702DD052"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θα απαντηθούν δύο ερωτήσεις από τον Υπουργό Ψηφιακής Πολιτικής, Τηλεπικοινωνιών </w:t>
      </w:r>
      <w:r>
        <w:rPr>
          <w:rFonts w:eastAsia="Times New Roman" w:cs="Times New Roman"/>
          <w:szCs w:val="24"/>
        </w:rPr>
        <w:t>και Ενημέρωσης</w:t>
      </w:r>
      <w:r>
        <w:rPr>
          <w:rFonts w:eastAsia="Times New Roman" w:cs="Times New Roman"/>
          <w:szCs w:val="24"/>
        </w:rPr>
        <w:t xml:space="preserve"> </w:t>
      </w:r>
      <w:r>
        <w:rPr>
          <w:rFonts w:eastAsia="Times New Roman" w:cs="Times New Roman"/>
          <w:szCs w:val="24"/>
        </w:rPr>
        <w:t>κ. Παππά.</w:t>
      </w:r>
    </w:p>
    <w:p w14:paraId="702DD053"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Θα ξεκινήσουμε με την πρώτη με αριθμό 1079/13-2-2018 επίκαιρη ερώτηση δεύτερου κύκλου της Βουλευτού Β</w:t>
      </w:r>
      <w:r>
        <w:rPr>
          <w:rFonts w:eastAsia="Times New Roman" w:cs="Times New Roman"/>
          <w:szCs w:val="24"/>
        </w:rPr>
        <w:t>΄</w:t>
      </w:r>
      <w:r>
        <w:rPr>
          <w:rFonts w:eastAsia="Times New Roman" w:cs="Times New Roman"/>
          <w:szCs w:val="24"/>
        </w:rPr>
        <w:t xml:space="preserve"> Αθηνών της Νέας Δημοκρατίας κ</w:t>
      </w:r>
      <w:r>
        <w:rPr>
          <w:rFonts w:eastAsia="Times New Roman" w:cs="Times New Roman"/>
          <w:szCs w:val="24"/>
        </w:rPr>
        <w:t>.</w:t>
      </w:r>
      <w:r>
        <w:rPr>
          <w:rFonts w:eastAsia="Times New Roman" w:cs="Times New Roman"/>
          <w:szCs w:val="24"/>
        </w:rPr>
        <w:t xml:space="preserve"> Άννας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Μισέλ Ασημακοπούλου προς τον Υπουργό Ψηφιακής Πολιτικής, Τηλεπικοινωνιών και Ενημέρωσης, </w:t>
      </w:r>
      <w:r>
        <w:rPr>
          <w:rFonts w:eastAsia="Times New Roman" w:cs="Times New Roman"/>
          <w:szCs w:val="24"/>
        </w:rPr>
        <w:lastRenderedPageBreak/>
        <w:t xml:space="preserve">σχετικά με τις καθυστερήσεις στις επενδύσεις για την </w:t>
      </w:r>
      <w:proofErr w:type="spellStart"/>
      <w:r>
        <w:rPr>
          <w:rFonts w:eastAsia="Times New Roman" w:cs="Times New Roman"/>
          <w:szCs w:val="24"/>
        </w:rPr>
        <w:t>ευρυζωνικότητα</w:t>
      </w:r>
      <w:proofErr w:type="spellEnd"/>
      <w:r>
        <w:rPr>
          <w:rFonts w:eastAsia="Times New Roman" w:cs="Times New Roman"/>
          <w:szCs w:val="24"/>
        </w:rPr>
        <w:t>.</w:t>
      </w:r>
    </w:p>
    <w:p w14:paraId="702DD054"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 xml:space="preserve">Κυρία Ασημακοπούλου, έχετε τον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702DD055"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Ευχαριστώ, κύριε Πρόεδρε.</w:t>
      </w:r>
    </w:p>
    <w:p w14:paraId="702DD056"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συζήτηση της περασμένης εβδομάδας </w:t>
      </w:r>
      <w:proofErr w:type="spellStart"/>
      <w:r>
        <w:rPr>
          <w:rFonts w:eastAsia="Times New Roman" w:cs="Times New Roman"/>
          <w:szCs w:val="24"/>
        </w:rPr>
        <w:t>ανεβλήθη</w:t>
      </w:r>
      <w:proofErr w:type="spellEnd"/>
      <w:r>
        <w:rPr>
          <w:rFonts w:eastAsia="Times New Roman" w:cs="Times New Roman"/>
          <w:szCs w:val="24"/>
        </w:rPr>
        <w:t>,</w:t>
      </w:r>
      <w:r>
        <w:rPr>
          <w:rFonts w:eastAsia="Times New Roman" w:cs="Times New Roman"/>
          <w:szCs w:val="24"/>
        </w:rPr>
        <w:t xml:space="preserve"> λόγω του ομολογουμένως εντυπωσιακού ταξιδιού</w:t>
      </w:r>
      <w:r>
        <w:rPr>
          <w:rFonts w:eastAsia="Times New Roman" w:cs="Times New Roman"/>
          <w:szCs w:val="24"/>
        </w:rPr>
        <w:t>,</w:t>
      </w:r>
      <w:r>
        <w:rPr>
          <w:rFonts w:eastAsia="Times New Roman" w:cs="Times New Roman"/>
          <w:szCs w:val="24"/>
        </w:rPr>
        <w:t xml:space="preserve"> που κάνατε πρόσφατα στις Ηνωμένες Πολιτείες</w:t>
      </w:r>
      <w:r>
        <w:rPr>
          <w:rFonts w:eastAsia="Times New Roman" w:cs="Times New Roman"/>
          <w:szCs w:val="24"/>
        </w:rPr>
        <w:t>,</w:t>
      </w:r>
      <w:r>
        <w:rPr>
          <w:rFonts w:eastAsia="Times New Roman" w:cs="Times New Roman"/>
          <w:szCs w:val="24"/>
        </w:rPr>
        <w:t xml:space="preserve"> συνοδεία όλων των γραμματέων του Υπουργείου σας, το οποίο </w:t>
      </w:r>
      <w:proofErr w:type="spellStart"/>
      <w:r>
        <w:rPr>
          <w:rFonts w:eastAsia="Times New Roman" w:cs="Times New Roman"/>
          <w:szCs w:val="24"/>
        </w:rPr>
        <w:t>περιελάμβανε</w:t>
      </w:r>
      <w:proofErr w:type="spellEnd"/>
      <w:r>
        <w:rPr>
          <w:rFonts w:eastAsia="Times New Roman" w:cs="Times New Roman"/>
          <w:szCs w:val="24"/>
        </w:rPr>
        <w:t>,</w:t>
      </w:r>
      <w:r>
        <w:rPr>
          <w:rFonts w:eastAsia="Times New Roman" w:cs="Times New Roman"/>
          <w:szCs w:val="24"/>
        </w:rPr>
        <w:t xml:space="preserve"> εκτός από τα τυπικά -μη με κατηγορήσετε ότι σας παρακολουθώ στα </w:t>
      </w:r>
      <w:r>
        <w:rPr>
          <w:rFonts w:eastAsia="Times New Roman" w:cs="Times New Roman"/>
          <w:szCs w:val="24"/>
          <w:lang w:val="en-GB"/>
        </w:rPr>
        <w:t>social</w:t>
      </w:r>
      <w:r>
        <w:rPr>
          <w:rFonts w:eastAsia="Times New Roman" w:cs="Times New Roman"/>
          <w:szCs w:val="24"/>
        </w:rPr>
        <w:t xml:space="preserve"> </w:t>
      </w:r>
      <w:r>
        <w:rPr>
          <w:rFonts w:eastAsia="Times New Roman" w:cs="Times New Roman"/>
          <w:szCs w:val="24"/>
          <w:lang w:val="en-GB"/>
        </w:rPr>
        <w:t>media</w:t>
      </w:r>
      <w:r>
        <w:rPr>
          <w:rFonts w:eastAsia="Times New Roman" w:cs="Times New Roman"/>
          <w:szCs w:val="24"/>
        </w:rPr>
        <w:t>, σας παρακολου</w:t>
      </w:r>
      <w:r>
        <w:rPr>
          <w:rFonts w:eastAsia="Times New Roman" w:cs="Times New Roman"/>
          <w:szCs w:val="24"/>
        </w:rPr>
        <w:t>θώ είναι η δουλειά μου, δεν μπορώ να μην το κάνω αυτό …</w:t>
      </w:r>
    </w:p>
    <w:p w14:paraId="702DD057"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ΠΑΠΠΑΣ (Υπουργός Ψηφιακής Πολιτικής, Τηλεπικοινωνιών και Ενημέρωσης):</w:t>
      </w:r>
      <w:r>
        <w:rPr>
          <w:rFonts w:eastAsia="Times New Roman" w:cs="Times New Roman"/>
          <w:szCs w:val="24"/>
        </w:rPr>
        <w:t xml:space="preserve"> Υποχρέωσή σας.</w:t>
      </w:r>
    </w:p>
    <w:p w14:paraId="702DD058"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Αναρτήσατε, λοιπόν, στα </w:t>
      </w:r>
      <w:r>
        <w:rPr>
          <w:rFonts w:eastAsia="Times New Roman" w:cs="Times New Roman"/>
          <w:szCs w:val="24"/>
          <w:lang w:val="en-GB"/>
        </w:rPr>
        <w:t>social</w:t>
      </w:r>
      <w:r>
        <w:rPr>
          <w:rFonts w:eastAsia="Times New Roman" w:cs="Times New Roman"/>
          <w:szCs w:val="24"/>
        </w:rPr>
        <w:t xml:space="preserve"> </w:t>
      </w:r>
      <w:r>
        <w:rPr>
          <w:rFonts w:eastAsia="Times New Roman" w:cs="Times New Roman"/>
          <w:szCs w:val="24"/>
          <w:lang w:val="en-GB"/>
        </w:rPr>
        <w:t>media</w:t>
      </w:r>
      <w:r>
        <w:rPr>
          <w:rFonts w:eastAsia="Times New Roman" w:cs="Times New Roman"/>
          <w:szCs w:val="24"/>
        </w:rPr>
        <w:t xml:space="preserve"> πάρα πολλά ενσταντανέ από την πρόσφατη πε</w:t>
      </w:r>
      <w:r>
        <w:rPr>
          <w:rFonts w:eastAsia="Times New Roman" w:cs="Times New Roman"/>
          <w:szCs w:val="24"/>
        </w:rPr>
        <w:t xml:space="preserve">ριοδεία σας στις Ηνωμένες Πολιτείες, στο Χόλυγουντ και από ό,τι κατάλαβα ετοιμάζεστε να πάτε να δείτε την εκτόξευση του </w:t>
      </w:r>
      <w:r>
        <w:rPr>
          <w:rFonts w:eastAsia="Times New Roman" w:cs="Times New Roman"/>
          <w:szCs w:val="24"/>
          <w:lang w:val="en-GB"/>
        </w:rPr>
        <w:t>HELLAS</w:t>
      </w:r>
      <w:r>
        <w:rPr>
          <w:rFonts w:eastAsia="Times New Roman" w:cs="Times New Roman"/>
          <w:szCs w:val="24"/>
        </w:rPr>
        <w:t xml:space="preserve"> </w:t>
      </w:r>
      <w:r>
        <w:rPr>
          <w:rFonts w:eastAsia="Times New Roman" w:cs="Times New Roman"/>
          <w:szCs w:val="24"/>
          <w:lang w:val="en-GB"/>
        </w:rPr>
        <w:t>SAT</w:t>
      </w:r>
      <w:r>
        <w:rPr>
          <w:rFonts w:eastAsia="Times New Roman" w:cs="Times New Roman"/>
          <w:szCs w:val="24"/>
        </w:rPr>
        <w:t xml:space="preserve"> στο Κέιπ </w:t>
      </w:r>
      <w:proofErr w:type="spellStart"/>
      <w:r>
        <w:rPr>
          <w:rFonts w:eastAsia="Times New Roman" w:cs="Times New Roman"/>
          <w:szCs w:val="24"/>
        </w:rPr>
        <w:t>Κανάβεραλ</w:t>
      </w:r>
      <w:proofErr w:type="spellEnd"/>
      <w:r>
        <w:rPr>
          <w:rFonts w:eastAsia="Times New Roman" w:cs="Times New Roman"/>
          <w:szCs w:val="24"/>
        </w:rPr>
        <w:t>. Εν τω μεταξύ, καλώς ήρθατε στην Ελλάδα, όπου, δυστυχώς -δεν ξέρω αν διαβάσατε- σύμφωνα με τον δείκτη μιζέ</w:t>
      </w:r>
      <w:r>
        <w:rPr>
          <w:rFonts w:eastAsia="Times New Roman" w:cs="Times New Roman"/>
          <w:szCs w:val="24"/>
        </w:rPr>
        <w:t xml:space="preserve">ριας του </w:t>
      </w:r>
      <w:r>
        <w:rPr>
          <w:rFonts w:eastAsia="Times New Roman" w:cs="Times New Roman"/>
          <w:szCs w:val="24"/>
          <w:lang w:val="en-GB"/>
        </w:rPr>
        <w:t>Bloomberg</w:t>
      </w:r>
      <w:r>
        <w:rPr>
          <w:rFonts w:eastAsia="Times New Roman" w:cs="Times New Roman"/>
          <w:szCs w:val="24"/>
        </w:rPr>
        <w:t xml:space="preserve">, ανεβήκαμε μία θέση στη διεθνή κατάταξη -από έκτοι που ήμασταν το 2017, </w:t>
      </w:r>
      <w:r>
        <w:rPr>
          <w:rFonts w:eastAsia="Times New Roman" w:cs="Times New Roman"/>
          <w:szCs w:val="24"/>
        </w:rPr>
        <w:t xml:space="preserve">είμαστε πέμπτοι </w:t>
      </w:r>
      <w:r>
        <w:rPr>
          <w:rFonts w:eastAsia="Times New Roman" w:cs="Times New Roman"/>
          <w:szCs w:val="24"/>
        </w:rPr>
        <w:t xml:space="preserve">το 2018- και πλησιάζουμε, ανεβαίνοντας την πρώτη, η οποία, βεβαίως, είναι η αγαπημένη σας Βενεζουέλα. </w:t>
      </w:r>
    </w:p>
    <w:p w14:paraId="702DD059"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λοιπόν, στη μιζέρια έχουμε και άλλα προβλήματα. Ξέρω ότι δεν είναι στο </w:t>
      </w:r>
      <w:proofErr w:type="spellStart"/>
      <w:r>
        <w:rPr>
          <w:rFonts w:eastAsia="Times New Roman" w:cs="Times New Roman"/>
          <w:szCs w:val="24"/>
        </w:rPr>
        <w:t>πορτοφόλιό</w:t>
      </w:r>
      <w:proofErr w:type="spellEnd"/>
      <w:r>
        <w:rPr>
          <w:rFonts w:eastAsia="Times New Roman" w:cs="Times New Roman"/>
          <w:szCs w:val="24"/>
        </w:rPr>
        <w:t xml:space="preserve"> σας το θέμα των τουρκικών προκλήσεων. Παρά ταύτα, αν θέλετε και επιτρέπει το Προεδρείο, με χαρά </w:t>
      </w:r>
      <w:r>
        <w:rPr>
          <w:rFonts w:eastAsia="Times New Roman" w:cs="Times New Roman"/>
          <w:szCs w:val="24"/>
        </w:rPr>
        <w:t xml:space="preserve">θα ήθελα </w:t>
      </w:r>
      <w:r>
        <w:rPr>
          <w:rFonts w:eastAsia="Times New Roman" w:cs="Times New Roman"/>
          <w:szCs w:val="24"/>
        </w:rPr>
        <w:t xml:space="preserve">να με ενημερώσετε για το </w:t>
      </w:r>
      <w:r>
        <w:rPr>
          <w:rFonts w:eastAsia="Times New Roman" w:cs="Times New Roman"/>
          <w:szCs w:val="24"/>
          <w:lang w:val="en-US"/>
        </w:rPr>
        <w:t>tweet</w:t>
      </w:r>
      <w:r>
        <w:rPr>
          <w:rFonts w:eastAsia="Times New Roman" w:cs="Times New Roman"/>
          <w:szCs w:val="24"/>
        </w:rPr>
        <w:t xml:space="preserve"> του κ. Μαγκλάρα, το οποίο λέει ότ</w:t>
      </w:r>
      <w:r>
        <w:rPr>
          <w:rFonts w:eastAsia="Times New Roman" w:cs="Times New Roman"/>
          <w:szCs w:val="24"/>
        </w:rPr>
        <w:t>ι οι διαστημικές δυνατότητες, τις οποίες κυνηγά και αναπτύσσει το Υπουργείο σας, είναι κάτι το οποίο μπορεί να μας βοηθήσει να αντιμετωπίσουμε την τουρκική προκλητικότητα.</w:t>
      </w:r>
    </w:p>
    <w:p w14:paraId="702DD05A"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Όμως, για να προσγειωθούμε στη γη, στη χώρα που είναι πέμπτη στη μιζέρια, εγώ ήρθα σ</w:t>
      </w:r>
      <w:r>
        <w:rPr>
          <w:rFonts w:eastAsia="Times New Roman" w:cs="Times New Roman"/>
          <w:szCs w:val="24"/>
        </w:rPr>
        <w:t>ήμερα να σας ρωτήσω για ένα άλλο θέμα: Πώς πάει ο σχεδιασμός του Υπουργείου σας στο να πιάσει τους στόχους της Ψηφιακής Ατζέντας 2020</w:t>
      </w:r>
      <w:r>
        <w:rPr>
          <w:rFonts w:eastAsia="Times New Roman" w:cs="Times New Roman"/>
          <w:szCs w:val="24"/>
        </w:rPr>
        <w:t>,</w:t>
      </w:r>
      <w:r>
        <w:rPr>
          <w:rFonts w:eastAsia="Times New Roman" w:cs="Times New Roman"/>
          <w:szCs w:val="24"/>
        </w:rPr>
        <w:t xml:space="preserve"> σε σχέση με την ανάπτυξη υψηλών ταχυτήτων σύνδεσης στο διαδίκτυο; Είναι ένα θέμα, </w:t>
      </w:r>
      <w:r>
        <w:rPr>
          <w:rFonts w:eastAsia="Times New Roman" w:cs="Times New Roman"/>
          <w:szCs w:val="24"/>
        </w:rPr>
        <w:lastRenderedPageBreak/>
        <w:t>για το οποίο σας έχω κάνει αλλεπάλληλες</w:t>
      </w:r>
      <w:r>
        <w:rPr>
          <w:rFonts w:eastAsia="Times New Roman" w:cs="Times New Roman"/>
          <w:szCs w:val="24"/>
        </w:rPr>
        <w:t xml:space="preserve"> ερωτήσεις. Από τον Ιούνιο του 2017 σας ρωτάμε γι</w:t>
      </w:r>
      <w:r>
        <w:rPr>
          <w:rFonts w:eastAsia="Times New Roman" w:cs="Times New Roman"/>
          <w:szCs w:val="24"/>
        </w:rPr>
        <w:t>’</w:t>
      </w:r>
      <w:r>
        <w:rPr>
          <w:rFonts w:eastAsia="Times New Roman" w:cs="Times New Roman"/>
          <w:szCs w:val="24"/>
        </w:rPr>
        <w:t xml:space="preserve"> αυτό το θέμα και από το Νοέμβριο του 2017 σας έχουμε καταθέσει ερωτήσεις για το πού βρίσκεται η χρηματοδότηση.</w:t>
      </w:r>
    </w:p>
    <w:p w14:paraId="702DD05B"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ώρα διαβάζουμε ότι λίγο πριν τα Χριστούγεννα είχε έρθει μια επιστολή στον κ. Μαγκλάρα, η οποί</w:t>
      </w:r>
      <w:r>
        <w:rPr>
          <w:rFonts w:eastAsia="Times New Roman" w:cs="Times New Roman"/>
          <w:szCs w:val="24"/>
        </w:rPr>
        <w:t xml:space="preserve">α σημειώνει ότι οι δράσεις αυτές, η </w:t>
      </w:r>
      <w:r>
        <w:rPr>
          <w:rFonts w:eastAsia="Times New Roman" w:cs="Times New Roman"/>
          <w:szCs w:val="24"/>
        </w:rPr>
        <w:t>«</w:t>
      </w:r>
      <w:r>
        <w:rPr>
          <w:rFonts w:eastAsia="Times New Roman" w:cs="Times New Roman"/>
          <w:szCs w:val="24"/>
          <w:lang w:val="en-GB"/>
        </w:rPr>
        <w:t>SUPERFAST</w:t>
      </w:r>
      <w:r>
        <w:rPr>
          <w:rFonts w:eastAsia="Times New Roman" w:cs="Times New Roman"/>
          <w:szCs w:val="24"/>
        </w:rPr>
        <w:t xml:space="preserve"> </w:t>
      </w:r>
      <w:r>
        <w:rPr>
          <w:rFonts w:eastAsia="Times New Roman" w:cs="Times New Roman"/>
          <w:szCs w:val="24"/>
          <w:lang w:val="en-GB"/>
        </w:rPr>
        <w:t>BROADBAND</w:t>
      </w:r>
      <w:r>
        <w:rPr>
          <w:rFonts w:eastAsia="Times New Roman" w:cs="Times New Roman"/>
          <w:szCs w:val="24"/>
        </w:rPr>
        <w:t>»</w:t>
      </w:r>
      <w:r>
        <w:rPr>
          <w:rFonts w:eastAsia="Times New Roman" w:cs="Times New Roman"/>
          <w:szCs w:val="24"/>
        </w:rPr>
        <w:t xml:space="preserve"> -ξέρετε σε ποιες αναφέρομαι, των 300 εκατομμυρίων ευρώ- όπως και η </w:t>
      </w:r>
      <w:r>
        <w:rPr>
          <w:rFonts w:eastAsia="Times New Roman" w:cs="Times New Roman"/>
          <w:szCs w:val="24"/>
        </w:rPr>
        <w:t>«</w:t>
      </w:r>
      <w:r>
        <w:rPr>
          <w:rFonts w:eastAsia="Times New Roman" w:cs="Times New Roman"/>
          <w:szCs w:val="24"/>
          <w:lang w:val="en-GB"/>
        </w:rPr>
        <w:t>CONNECTED</w:t>
      </w:r>
      <w:r>
        <w:rPr>
          <w:rFonts w:eastAsia="Times New Roman" w:cs="Times New Roman"/>
          <w:szCs w:val="24"/>
        </w:rPr>
        <w:t xml:space="preserve"> </w:t>
      </w:r>
      <w:r>
        <w:rPr>
          <w:rFonts w:eastAsia="Times New Roman" w:cs="Times New Roman"/>
          <w:szCs w:val="24"/>
          <w:lang w:val="en-GB"/>
        </w:rPr>
        <w:t>ENTERPRISE</w:t>
      </w:r>
      <w:r>
        <w:rPr>
          <w:rFonts w:eastAsia="Times New Roman" w:cs="Times New Roman"/>
          <w:szCs w:val="24"/>
        </w:rPr>
        <w:t>»</w:t>
      </w:r>
      <w:r>
        <w:rPr>
          <w:rFonts w:eastAsia="Times New Roman" w:cs="Times New Roman"/>
          <w:szCs w:val="24"/>
        </w:rPr>
        <w:t>, που είναι για τις επιχειρήσεις, όπως επίσης και το έργο</w:t>
      </w:r>
      <w:r>
        <w:rPr>
          <w:rFonts w:eastAsia="Times New Roman" w:cs="Times New Roman"/>
          <w:b/>
          <w:szCs w:val="24"/>
        </w:rPr>
        <w:t xml:space="preserve"> </w:t>
      </w:r>
      <w:r>
        <w:rPr>
          <w:rFonts w:eastAsia="Times New Roman" w:cs="Times New Roman"/>
          <w:b/>
          <w:szCs w:val="24"/>
        </w:rPr>
        <w:t>«</w:t>
      </w:r>
      <w:r>
        <w:rPr>
          <w:rFonts w:eastAsia="Times New Roman" w:cs="Times New Roman"/>
          <w:szCs w:val="24"/>
          <w:lang w:val="en-US"/>
        </w:rPr>
        <w:t>RURAL</w:t>
      </w:r>
      <w:r>
        <w:rPr>
          <w:rFonts w:eastAsia="Times New Roman" w:cs="Times New Roman"/>
          <w:szCs w:val="24"/>
        </w:rPr>
        <w:t xml:space="preserve"> </w:t>
      </w:r>
      <w:r>
        <w:rPr>
          <w:rFonts w:eastAsia="Times New Roman" w:cs="Times New Roman"/>
          <w:szCs w:val="24"/>
          <w:lang w:val="en-US"/>
        </w:rPr>
        <w:t>BROADBAND</w:t>
      </w:r>
      <w:r>
        <w:rPr>
          <w:rFonts w:eastAsia="Times New Roman" w:cs="Times New Roman"/>
          <w:szCs w:val="24"/>
        </w:rPr>
        <w:t xml:space="preserve">» </w:t>
      </w:r>
      <w:r>
        <w:rPr>
          <w:rFonts w:eastAsia="Times New Roman" w:cs="Times New Roman"/>
          <w:szCs w:val="24"/>
        </w:rPr>
        <w:t>-έργο που είχε υλοποιήσει η κυβέρ</w:t>
      </w:r>
      <w:r>
        <w:rPr>
          <w:rFonts w:eastAsia="Times New Roman" w:cs="Times New Roman"/>
          <w:szCs w:val="24"/>
        </w:rPr>
        <w:t>νηση Σαμαρά και πήραμε βραβείο- έχουν</w:t>
      </w:r>
      <w:r>
        <w:rPr>
          <w:rFonts w:eastAsia="Times New Roman" w:cs="Times New Roman"/>
          <w:szCs w:val="24"/>
        </w:rPr>
        <w:t>,</w:t>
      </w:r>
      <w:r>
        <w:rPr>
          <w:rFonts w:eastAsia="Times New Roman" w:cs="Times New Roman"/>
          <w:szCs w:val="24"/>
        </w:rPr>
        <w:t xml:space="preserve"> όχι μόνο καθυστερήσει, αλλά </w:t>
      </w:r>
      <w:r>
        <w:rPr>
          <w:rFonts w:eastAsia="Times New Roman" w:cs="Times New Roman"/>
          <w:szCs w:val="24"/>
        </w:rPr>
        <w:lastRenderedPageBreak/>
        <w:t>ουσιαστικά</w:t>
      </w:r>
      <w:r>
        <w:rPr>
          <w:rFonts w:eastAsia="Times New Roman" w:cs="Times New Roman"/>
          <w:szCs w:val="24"/>
        </w:rPr>
        <w:t>,</w:t>
      </w:r>
      <w:r>
        <w:rPr>
          <w:rFonts w:eastAsia="Times New Roman" w:cs="Times New Roman"/>
          <w:szCs w:val="24"/>
        </w:rPr>
        <w:t xml:space="preserve"> όλος ο σχεδιασμός έχει απορριφθεί από την Ευρωπαϊκή Επιτροπή και υπάρχουν σοβαρές ενστάσεις</w:t>
      </w:r>
      <w:r>
        <w:rPr>
          <w:rFonts w:eastAsia="Times New Roman" w:cs="Times New Roman"/>
          <w:szCs w:val="24"/>
        </w:rPr>
        <w:t>,</w:t>
      </w:r>
      <w:r>
        <w:rPr>
          <w:rFonts w:eastAsia="Times New Roman" w:cs="Times New Roman"/>
          <w:szCs w:val="24"/>
        </w:rPr>
        <w:t xml:space="preserve"> με μεγάλους κινδύνους</w:t>
      </w:r>
      <w:r>
        <w:rPr>
          <w:rFonts w:eastAsia="Times New Roman" w:cs="Times New Roman"/>
          <w:szCs w:val="24"/>
        </w:rPr>
        <w:t>,</w:t>
      </w:r>
      <w:r>
        <w:rPr>
          <w:rFonts w:eastAsia="Times New Roman" w:cs="Times New Roman"/>
          <w:szCs w:val="24"/>
        </w:rPr>
        <w:t xml:space="preserve"> που προκαλούν καθυστερήσεις.</w:t>
      </w:r>
    </w:p>
    <w:p w14:paraId="702DD05C"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Ξεκινώ, λοιπόν, με μια βασική ερ</w:t>
      </w:r>
      <w:r>
        <w:rPr>
          <w:rFonts w:eastAsia="Times New Roman" w:cs="Times New Roman"/>
          <w:szCs w:val="24"/>
        </w:rPr>
        <w:t xml:space="preserve">ώτηση: Τι γίνεται με αυτό; </w:t>
      </w:r>
    </w:p>
    <w:p w14:paraId="702DD05D"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θα γίνω πιο συγκεκριμένη.</w:t>
      </w:r>
    </w:p>
    <w:p w14:paraId="702DD05E"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02DD05F"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την κ</w:t>
      </w:r>
      <w:r>
        <w:rPr>
          <w:rFonts w:eastAsia="Times New Roman" w:cs="Times New Roman"/>
          <w:szCs w:val="24"/>
        </w:rPr>
        <w:t>.</w:t>
      </w:r>
      <w:r>
        <w:rPr>
          <w:rFonts w:eastAsia="Times New Roman" w:cs="Times New Roman"/>
          <w:szCs w:val="24"/>
        </w:rPr>
        <w:t xml:space="preserve"> Ασημακοπούλου.</w:t>
      </w:r>
    </w:p>
    <w:p w14:paraId="702DD060"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w:t>
      </w:r>
    </w:p>
    <w:p w14:paraId="702DD061"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ΠΑΠΠΑΣ (Υπουργός Ψηφιακής Πολιτικής, </w:t>
      </w:r>
      <w:r>
        <w:rPr>
          <w:rFonts w:eastAsia="Times New Roman" w:cs="Times New Roman"/>
          <w:b/>
          <w:szCs w:val="24"/>
        </w:rPr>
        <w:t>Τηλεπικοινωνιών και Ενημέρωσης):</w:t>
      </w:r>
      <w:r>
        <w:rPr>
          <w:rFonts w:eastAsia="Times New Roman" w:cs="Times New Roman"/>
          <w:szCs w:val="24"/>
        </w:rPr>
        <w:t xml:space="preserve"> Ευχαριστώ, κύριε Πρόεδρε.</w:t>
      </w:r>
    </w:p>
    <w:p w14:paraId="702DD062"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Κυρία Ασημακοπούλου, θέλω να σας ευχαριστήσω για την ερώτηση. Να σας πω ότι η πολιτική,</w:t>
      </w:r>
      <w:r>
        <w:rPr>
          <w:rFonts w:eastAsia="Times New Roman" w:cs="Times New Roman"/>
          <w:szCs w:val="24"/>
        </w:rPr>
        <w:t xml:space="preserve"> που</w:t>
      </w:r>
      <w:r>
        <w:rPr>
          <w:rFonts w:eastAsia="Times New Roman" w:cs="Times New Roman"/>
          <w:szCs w:val="24"/>
        </w:rPr>
        <w:t xml:space="preserve"> εμείς έχουμε αναπτύξει </w:t>
      </w:r>
      <w:r>
        <w:rPr>
          <w:rFonts w:eastAsia="Times New Roman" w:cs="Times New Roman"/>
          <w:szCs w:val="24"/>
        </w:rPr>
        <w:lastRenderedPageBreak/>
        <w:t>στον τομέα του διαστήματος -επειδή αναφερθήκατε στα πάρα πολύ κρίσιμα ζητήματα των</w:t>
      </w:r>
      <w:r>
        <w:rPr>
          <w:rFonts w:eastAsia="Times New Roman" w:cs="Times New Roman"/>
          <w:szCs w:val="24"/>
        </w:rPr>
        <w:t xml:space="preserve"> ελληνοτουρκικών σχέσεων και στις δυσκολίες, </w:t>
      </w:r>
      <w:r>
        <w:rPr>
          <w:rFonts w:eastAsia="Times New Roman" w:cs="Times New Roman"/>
          <w:szCs w:val="24"/>
        </w:rPr>
        <w:t xml:space="preserve">που </w:t>
      </w:r>
      <w:r>
        <w:rPr>
          <w:rFonts w:eastAsia="Times New Roman" w:cs="Times New Roman"/>
          <w:szCs w:val="24"/>
        </w:rPr>
        <w:t>υπάρχουν αυτό τον καιρό- είναι για ειρηνικούς σκοπούς. Αυτή είναι η στόχευση, αυτό είναι το πεδίο άσκησης πολιτικής, 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όλο που πολλές φορές</w:t>
      </w:r>
      <w:r>
        <w:rPr>
          <w:rFonts w:eastAsia="Times New Roman" w:cs="Times New Roman"/>
          <w:szCs w:val="24"/>
        </w:rPr>
        <w:t>,</w:t>
      </w:r>
      <w:r>
        <w:rPr>
          <w:rFonts w:eastAsia="Times New Roman" w:cs="Times New Roman"/>
          <w:szCs w:val="24"/>
        </w:rPr>
        <w:t xml:space="preserve"> εφαρμογές που αναπτύσσονται, μπορούν να έχουν πολλαπλές χρήσεις</w:t>
      </w:r>
      <w:r>
        <w:rPr>
          <w:rFonts w:eastAsia="Times New Roman" w:cs="Times New Roman"/>
          <w:szCs w:val="24"/>
        </w:rPr>
        <w:t xml:space="preserve">. Δεν θα ήθελα να επεκταθώ περισσότερο σε αυτό. Δηλαδή, το να έχει η χώρα μας ένα δικό της, πλήρες σύστημα </w:t>
      </w:r>
      <w:proofErr w:type="spellStart"/>
      <w:r>
        <w:rPr>
          <w:rFonts w:eastAsia="Times New Roman" w:cs="Times New Roman"/>
          <w:szCs w:val="24"/>
        </w:rPr>
        <w:t>μικροδορυφόρων</w:t>
      </w:r>
      <w:proofErr w:type="spellEnd"/>
      <w:r>
        <w:rPr>
          <w:rFonts w:eastAsia="Times New Roman" w:cs="Times New Roman"/>
          <w:szCs w:val="24"/>
        </w:rPr>
        <w:t xml:space="preserve">, </w:t>
      </w:r>
      <w:r>
        <w:rPr>
          <w:rFonts w:eastAsia="Times New Roman" w:cs="Times New Roman"/>
          <w:szCs w:val="24"/>
        </w:rPr>
        <w:t xml:space="preserve">οι οποίοι </w:t>
      </w:r>
      <w:r>
        <w:rPr>
          <w:rFonts w:eastAsia="Times New Roman" w:cs="Times New Roman"/>
          <w:szCs w:val="24"/>
        </w:rPr>
        <w:t>μάλιστα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κατασκευάζονται εξ ολοκλήρου και από την αρχή στα ελληνικά ερευνητικά κέντρα και πανεπιστήμια</w:t>
      </w:r>
      <w:r>
        <w:rPr>
          <w:rFonts w:eastAsia="Times New Roman" w:cs="Times New Roman"/>
          <w:szCs w:val="24"/>
        </w:rPr>
        <w:t xml:space="preserve">, </w:t>
      </w:r>
      <w:r>
        <w:rPr>
          <w:rFonts w:eastAsia="Times New Roman" w:cs="Times New Roman"/>
          <w:szCs w:val="24"/>
        </w:rPr>
        <w:t>είναι κάτι που, όπω</w:t>
      </w:r>
      <w:r>
        <w:rPr>
          <w:rFonts w:eastAsia="Times New Roman" w:cs="Times New Roman"/>
          <w:szCs w:val="24"/>
        </w:rPr>
        <w:t>ς αντιλαμβάνονται, νομίζω, όλες οι πτέρυγες της Βουλής, αυξάνει τις δυνατότητές της, το εκτόπισμά της και τον όγκο των πληροφοριών, τις οποίες μπορεί πραγματικά</w:t>
      </w:r>
      <w:r>
        <w:rPr>
          <w:rFonts w:eastAsia="Times New Roman" w:cs="Times New Roman"/>
          <w:szCs w:val="24"/>
        </w:rPr>
        <w:t>,</w:t>
      </w:r>
      <w:r>
        <w:rPr>
          <w:rFonts w:eastAsia="Times New Roman" w:cs="Times New Roman"/>
          <w:szCs w:val="24"/>
        </w:rPr>
        <w:t xml:space="preserve"> να συλλέγει. </w:t>
      </w:r>
    </w:p>
    <w:p w14:paraId="702DD063"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lastRenderedPageBreak/>
        <w:t>Προφανέστατα</w:t>
      </w:r>
      <w:r>
        <w:rPr>
          <w:rFonts w:eastAsia="Times New Roman" w:cs="Times New Roman"/>
          <w:szCs w:val="24"/>
        </w:rPr>
        <w:t>,</w:t>
      </w:r>
      <w:r>
        <w:rPr>
          <w:rFonts w:eastAsia="Times New Roman" w:cs="Times New Roman"/>
          <w:szCs w:val="24"/>
        </w:rPr>
        <w:t xml:space="preserve"> μέσα στον χρόνο θα έχουμε την εκτόξευση του </w:t>
      </w:r>
      <w:r>
        <w:rPr>
          <w:rFonts w:eastAsia="Times New Roman" w:cs="Times New Roman"/>
          <w:szCs w:val="24"/>
          <w:lang w:val="en-GB"/>
        </w:rPr>
        <w:t>H</w:t>
      </w:r>
      <w:r>
        <w:rPr>
          <w:rFonts w:eastAsia="Times New Roman" w:cs="Times New Roman"/>
          <w:szCs w:val="24"/>
          <w:lang w:val="en-US"/>
        </w:rPr>
        <w:t>ELLAS</w:t>
      </w:r>
      <w:r>
        <w:rPr>
          <w:rFonts w:eastAsia="Times New Roman" w:cs="Times New Roman"/>
          <w:szCs w:val="24"/>
        </w:rPr>
        <w:t xml:space="preserve"> </w:t>
      </w:r>
      <w:r>
        <w:rPr>
          <w:rFonts w:eastAsia="Times New Roman" w:cs="Times New Roman"/>
          <w:szCs w:val="24"/>
          <w:lang w:val="en-GB"/>
        </w:rPr>
        <w:t>SAT</w:t>
      </w:r>
      <w:r>
        <w:rPr>
          <w:rFonts w:eastAsia="Times New Roman" w:cs="Times New Roman"/>
          <w:szCs w:val="24"/>
        </w:rPr>
        <w:t xml:space="preserve"> 4, ο οποίος</w:t>
      </w:r>
      <w:r>
        <w:rPr>
          <w:rFonts w:eastAsia="Times New Roman" w:cs="Times New Roman"/>
          <w:szCs w:val="24"/>
        </w:rPr>
        <w:t xml:space="preserve"> θα λάβει την τροχιακή του θέση, κάτι που νομίζω ότι είναι ένα ακόμη βήμα, ένα παραπάνω βήμα, στη συνολική επανάκαμψη της χώρας σε έναν τομέα</w:t>
      </w:r>
      <w:r>
        <w:rPr>
          <w:rFonts w:eastAsia="Times New Roman" w:cs="Times New Roman"/>
          <w:szCs w:val="24"/>
        </w:rPr>
        <w:t>,</w:t>
      </w:r>
      <w:r>
        <w:rPr>
          <w:rFonts w:eastAsia="Times New Roman" w:cs="Times New Roman"/>
          <w:szCs w:val="24"/>
        </w:rPr>
        <w:t xml:space="preserve"> στον οποίο, δυστυχώς, δεν υπήρχε μέριμνα</w:t>
      </w:r>
      <w:r>
        <w:rPr>
          <w:rFonts w:eastAsia="Times New Roman" w:cs="Times New Roman"/>
          <w:szCs w:val="24"/>
        </w:rPr>
        <w:t>,</w:t>
      </w:r>
      <w:r>
        <w:rPr>
          <w:rFonts w:eastAsia="Times New Roman" w:cs="Times New Roman"/>
          <w:szCs w:val="24"/>
        </w:rPr>
        <w:t xml:space="preserve"> ώστε να έχει την παρουσία</w:t>
      </w:r>
      <w:r>
        <w:rPr>
          <w:rFonts w:eastAsia="Times New Roman" w:cs="Times New Roman"/>
          <w:szCs w:val="24"/>
        </w:rPr>
        <w:t>,</w:t>
      </w:r>
      <w:r>
        <w:rPr>
          <w:rFonts w:eastAsia="Times New Roman" w:cs="Times New Roman"/>
          <w:szCs w:val="24"/>
        </w:rPr>
        <w:t xml:space="preserve"> που της αρμόζει.</w:t>
      </w:r>
    </w:p>
    <w:p w14:paraId="702DD064"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Για εμάς, κυρία Ασημακοπούλ</w:t>
      </w:r>
      <w:r>
        <w:rPr>
          <w:rFonts w:eastAsia="Times New Roman" w:cs="Times New Roman"/>
          <w:szCs w:val="24"/>
        </w:rPr>
        <w:t>ου, δεν υπάρχει άλλος τρόπος από τη δίκαιη ψηφιακή ανάπτυξη. Και αυτό το λέμε, διότι πιστεύουμε ότι αν οι νέες τεχνολογίες δεν απλωθούν με τέτοιο τρόπο</w:t>
      </w:r>
      <w:r>
        <w:rPr>
          <w:rFonts w:eastAsia="Times New Roman" w:cs="Times New Roman"/>
          <w:szCs w:val="24"/>
        </w:rPr>
        <w:t>,</w:t>
      </w:r>
      <w:r>
        <w:rPr>
          <w:rFonts w:eastAsia="Times New Roman" w:cs="Times New Roman"/>
          <w:szCs w:val="24"/>
        </w:rPr>
        <w:t xml:space="preserve"> ώστε να είναι προσιτές -και οικονομικά προσιτές- προς όλους τους πολίτες, μπορούν να αποτελέσουν τη μήτ</w:t>
      </w:r>
      <w:r>
        <w:rPr>
          <w:rFonts w:eastAsia="Times New Roman" w:cs="Times New Roman"/>
          <w:szCs w:val="24"/>
        </w:rPr>
        <w:t xml:space="preserve">ρα νέων ανισοτήτων. </w:t>
      </w:r>
    </w:p>
    <w:p w14:paraId="702DD065" w14:textId="77777777" w:rsidR="009A4341" w:rsidRDefault="004239B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καθησυχάσω και να σας πω το εξής: Ο καιρός, κατά τον οποίο κινδύνευε η χώρα να χάσει ευρωπαϊκά κονδύλια, </w:t>
      </w:r>
      <w:r>
        <w:rPr>
          <w:rFonts w:eastAsia="Times New Roman" w:cs="Times New Roman"/>
          <w:szCs w:val="24"/>
        </w:rPr>
        <w:lastRenderedPageBreak/>
        <w:t xml:space="preserve">που λάμβανε επιστολές της λεγόμενης </w:t>
      </w:r>
      <w:proofErr w:type="spellStart"/>
      <w:r>
        <w:rPr>
          <w:rFonts w:eastAsia="Times New Roman" w:cs="Times New Roman"/>
          <w:szCs w:val="24"/>
        </w:rPr>
        <w:t>αιρεσιμότητας</w:t>
      </w:r>
      <w:proofErr w:type="spellEnd"/>
      <w:r>
        <w:rPr>
          <w:rFonts w:eastAsia="Times New Roman" w:cs="Times New Roman"/>
          <w:szCs w:val="24"/>
        </w:rPr>
        <w:t>, οι οποίες απειλούσαν ότι επειδή δεν υπάρχει σχεδιασμένη πολιτική ως</w:t>
      </w:r>
      <w:r>
        <w:rPr>
          <w:rFonts w:eastAsia="Times New Roman" w:cs="Times New Roman"/>
          <w:szCs w:val="24"/>
        </w:rPr>
        <w:t xml:space="preserve"> προς τα ψηφιακά μας έργα κινδυνεύουμε να χάσουμε ενάμισι δισεκατομμύριο ευρωπαϊκών κονδυλίων</w:t>
      </w:r>
      <w:r>
        <w:rPr>
          <w:rFonts w:eastAsia="Times New Roman" w:cs="Times New Roman"/>
          <w:szCs w:val="24"/>
        </w:rPr>
        <w:t>,</w:t>
      </w:r>
      <w:r>
        <w:rPr>
          <w:rFonts w:eastAsia="Times New Roman" w:cs="Times New Roman"/>
          <w:szCs w:val="24"/>
        </w:rPr>
        <w:t xml:space="preserve"> έχει παρέλθει. </w:t>
      </w:r>
    </w:p>
    <w:p w14:paraId="702DD066" w14:textId="77777777" w:rsidR="009A4341" w:rsidRDefault="004239B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Για να γίνω πιο συγκεκριμένος, η επικοινωνία μας και με τη Γενική Γραμματεία Δημοσίων Επενδύσεων του ΕΣΠΑ και με τη διαχειριστική αρχή του </w:t>
      </w:r>
      <w:proofErr w:type="spellStart"/>
      <w:r>
        <w:rPr>
          <w:rFonts w:eastAsia="Times New Roman" w:cs="Times New Roman"/>
          <w:szCs w:val="24"/>
        </w:rPr>
        <w:t>ΕΠΑνΕΚ</w:t>
      </w:r>
      <w:proofErr w:type="spellEnd"/>
      <w:r>
        <w:rPr>
          <w:rFonts w:eastAsia="Times New Roman" w:cs="Times New Roman"/>
          <w:szCs w:val="24"/>
        </w:rPr>
        <w:t xml:space="preserve"> και με την ειδική υπηρεσία κρατικών ενισχύσεων και με τις αρμόδιες υπηρεσίες της Ευρωπαϊκής Επιτροπής είναι διαρκής και συστηματική. Ανταλλάσσουμε, βεβαίως, επιστολές και γνώμες για τον σχεδιασμό των έργων. </w:t>
      </w:r>
    </w:p>
    <w:p w14:paraId="702DD067" w14:textId="77777777" w:rsidR="009A4341" w:rsidRDefault="004239B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Εμείς βρεθήκαμε στη θέση να έχουμε παραλάβει μό</w:t>
      </w:r>
      <w:r>
        <w:rPr>
          <w:rFonts w:eastAsia="Times New Roman" w:cs="Times New Roman"/>
          <w:szCs w:val="24"/>
        </w:rPr>
        <w:t xml:space="preserve">νο ένα </w:t>
      </w:r>
      <w:proofErr w:type="spellStart"/>
      <w:r>
        <w:rPr>
          <w:rFonts w:eastAsia="Times New Roman" w:cs="Times New Roman"/>
          <w:szCs w:val="24"/>
        </w:rPr>
        <w:t>ευρυζωνικό</w:t>
      </w:r>
      <w:proofErr w:type="spellEnd"/>
      <w:r>
        <w:rPr>
          <w:rFonts w:eastAsia="Times New Roman" w:cs="Times New Roman"/>
          <w:szCs w:val="24"/>
        </w:rPr>
        <w:t xml:space="preserve"> σχέδιο είκοσι πέντε σελίδων -αυτό εννοείται ότι είχε εγκρι</w:t>
      </w:r>
      <w:r>
        <w:rPr>
          <w:rFonts w:eastAsia="Times New Roman" w:cs="Times New Roman"/>
          <w:szCs w:val="24"/>
        </w:rPr>
        <w:lastRenderedPageBreak/>
        <w:t xml:space="preserve">θεί, προφανώς δεν είχε εγκριθεί κάποιο έργο, δεν είχε φτιαχτεί κάποιο τεχνικό δελτίο, δεν είχε περάσει από την επιτροπή του ΕΣΠΑ, πολύ περισσότερο δεν είχε πάει στις υπηρεσίες της </w:t>
      </w:r>
      <w:r>
        <w:rPr>
          <w:rFonts w:eastAsia="Times New Roman" w:cs="Times New Roman"/>
          <w:szCs w:val="24"/>
        </w:rPr>
        <w:t>Ευρωπαϊκής Επιτροπής- το οποίο έπρεπε να αναβαθμίσουμε για ποιο λόγο; Για να μπορούμε να είμαστε συμβατοί με τους στόχους της Ε</w:t>
      </w:r>
      <w:r>
        <w:rPr>
          <w:rFonts w:eastAsia="Times New Roman" w:cs="Times New Roman"/>
          <w:szCs w:val="24"/>
        </w:rPr>
        <w:t xml:space="preserve">υρωπαϊκής Ένωσης </w:t>
      </w:r>
      <w:r>
        <w:rPr>
          <w:rFonts w:eastAsia="Times New Roman" w:cs="Times New Roman"/>
          <w:szCs w:val="24"/>
        </w:rPr>
        <w:t xml:space="preserve">για την κοινωνία του </w:t>
      </w:r>
      <w:r>
        <w:rPr>
          <w:rFonts w:eastAsia="Times New Roman" w:cs="Times New Roman"/>
          <w:szCs w:val="24"/>
          <w:lang w:val="en-US"/>
        </w:rPr>
        <w:t>Gigabit</w:t>
      </w:r>
      <w:r>
        <w:rPr>
          <w:rFonts w:eastAsia="Times New Roman" w:cs="Times New Roman"/>
          <w:szCs w:val="24"/>
        </w:rPr>
        <w:t xml:space="preserve">. </w:t>
      </w:r>
    </w:p>
    <w:p w14:paraId="702DD068" w14:textId="77777777" w:rsidR="009A4341" w:rsidRDefault="004239B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Τι λένε αυτοί οι στόχοι; Λένε ότι το 50% των νοικοκυριών μας μέχρι το 2025 πρέπει</w:t>
      </w:r>
      <w:r>
        <w:rPr>
          <w:rFonts w:eastAsia="Times New Roman" w:cs="Times New Roman"/>
          <w:szCs w:val="24"/>
        </w:rPr>
        <w:t xml:space="preserve"> να έχουν συνδεσιμότητες 100</w:t>
      </w:r>
      <w:r>
        <w:rPr>
          <w:rFonts w:eastAsia="Times New Roman" w:cs="Times New Roman"/>
          <w:szCs w:val="24"/>
          <w:lang w:val="en-US"/>
        </w:rPr>
        <w:t>mbps</w:t>
      </w:r>
      <w:r>
        <w:rPr>
          <w:rFonts w:eastAsia="Times New Roman" w:cs="Times New Roman"/>
          <w:szCs w:val="24"/>
        </w:rPr>
        <w:t xml:space="preserve"> τουλάχιστον, οι οποίες πρέπει να είναι άμεσα αναβαθμίσιμες στο 1 </w:t>
      </w:r>
      <w:r>
        <w:rPr>
          <w:rFonts w:eastAsia="Times New Roman" w:cs="Times New Roman"/>
          <w:szCs w:val="24"/>
          <w:lang w:val="en-US"/>
        </w:rPr>
        <w:t>Gigabit</w:t>
      </w:r>
      <w:r>
        <w:rPr>
          <w:rFonts w:eastAsia="Times New Roman" w:cs="Times New Roman"/>
          <w:szCs w:val="24"/>
        </w:rPr>
        <w:t xml:space="preserve"> συνδεσιμότητας, ταχύτητα σύνδεσης στο ίντερνετ. </w:t>
      </w:r>
    </w:p>
    <w:p w14:paraId="702DD069" w14:textId="77777777" w:rsidR="009A4341" w:rsidRDefault="004239B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Με το υπάρχον σχέδιο τότε αυτοί οι στόχοι δεν θα ήταν εφικτό να πιαστούν. Αναβαθμίζουμε, λοιπόν, τους στόχους, αναβαθμίζουμε τον τρόπο με τον οποίο πρέπει να γίνουν οι συνδέσεις και θα </w:t>
      </w:r>
      <w:r>
        <w:rPr>
          <w:rFonts w:eastAsia="Times New Roman" w:cs="Times New Roman"/>
          <w:szCs w:val="24"/>
        </w:rPr>
        <w:lastRenderedPageBreak/>
        <w:t xml:space="preserve">έρθω στη δευτερολογία μου να σας πω λεπτομέρειες για τον σχεδιασμό. </w:t>
      </w:r>
    </w:p>
    <w:p w14:paraId="702DD06A" w14:textId="77777777" w:rsidR="009A4341" w:rsidRDefault="004239B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Θέ</w:t>
      </w:r>
      <w:r>
        <w:rPr>
          <w:rFonts w:eastAsia="Times New Roman" w:cs="Times New Roman"/>
          <w:szCs w:val="24"/>
        </w:rPr>
        <w:t>λω να επαναλάβω, κλείνοντας την πρώτη μου τοποθέτηση, ότι κανένας κίνδυνος δεν υπάρχει και πάρα πολύ γρήγορα, ενδεχομένως και μέσα στον επόμενο μήνα</w:t>
      </w:r>
      <w:r>
        <w:rPr>
          <w:rFonts w:eastAsia="Times New Roman" w:cs="Times New Roman"/>
          <w:szCs w:val="24"/>
        </w:rPr>
        <w:t>,</w:t>
      </w:r>
      <w:r>
        <w:rPr>
          <w:rFonts w:eastAsia="Times New Roman" w:cs="Times New Roman"/>
          <w:szCs w:val="24"/>
        </w:rPr>
        <w:t xml:space="preserve"> θα αρχίσει η απορρόφηση των κονδυλίων και για το </w:t>
      </w:r>
      <w:r>
        <w:rPr>
          <w:rFonts w:eastAsia="Times New Roman" w:cs="Times New Roman"/>
          <w:szCs w:val="24"/>
        </w:rPr>
        <w:t>«</w:t>
      </w:r>
      <w:r>
        <w:rPr>
          <w:rFonts w:eastAsia="Times New Roman" w:cs="Times New Roman"/>
          <w:szCs w:val="24"/>
          <w:lang w:val="en-US"/>
        </w:rPr>
        <w:t>CONNECTED</w:t>
      </w:r>
      <w:r>
        <w:rPr>
          <w:rFonts w:eastAsia="Times New Roman" w:cs="Times New Roman"/>
          <w:szCs w:val="24"/>
        </w:rPr>
        <w:t xml:space="preserve"> </w:t>
      </w:r>
      <w:r>
        <w:rPr>
          <w:rFonts w:eastAsia="Times New Roman" w:cs="Times New Roman"/>
          <w:szCs w:val="24"/>
          <w:lang w:val="en-US"/>
        </w:rPr>
        <w:t>ENTERPRISE</w:t>
      </w:r>
      <w:r>
        <w:rPr>
          <w:rFonts w:eastAsia="Times New Roman" w:cs="Times New Roman"/>
          <w:szCs w:val="24"/>
        </w:rPr>
        <w:t>»,</w:t>
      </w:r>
      <w:r>
        <w:rPr>
          <w:rFonts w:eastAsia="Times New Roman" w:cs="Times New Roman"/>
          <w:szCs w:val="24"/>
        </w:rPr>
        <w:t xml:space="preserve"> αλλά και για το πρόγραμμα της επι</w:t>
      </w:r>
      <w:r>
        <w:rPr>
          <w:rFonts w:eastAsia="Times New Roman" w:cs="Times New Roman"/>
          <w:szCs w:val="24"/>
        </w:rPr>
        <w:t>δότησης της ζήτησης για τα νοικοκυριά, το οποίο με 50 εκατομμύρια ευρώ θα επιδοτήσει τη ζήτηση από το πρόγραμμα δημοσίων επενδύσεων και επανασχεδιάζεται βεβαίως</w:t>
      </w:r>
      <w:r>
        <w:rPr>
          <w:rFonts w:eastAsia="Times New Roman" w:cs="Times New Roman"/>
          <w:szCs w:val="24"/>
        </w:rPr>
        <w:t>,</w:t>
      </w:r>
      <w:r>
        <w:rPr>
          <w:rFonts w:eastAsia="Times New Roman" w:cs="Times New Roman"/>
          <w:szCs w:val="24"/>
        </w:rPr>
        <w:t xml:space="preserve"> με γοργούς ρυθμούς το </w:t>
      </w:r>
      <w:r>
        <w:rPr>
          <w:rFonts w:eastAsia="Times New Roman" w:cs="Times New Roman"/>
          <w:szCs w:val="24"/>
        </w:rPr>
        <w:t xml:space="preserve">«SUPERFAST </w:t>
      </w:r>
      <w:r>
        <w:rPr>
          <w:rFonts w:eastAsia="Times New Roman" w:cs="Times New Roman"/>
          <w:szCs w:val="24"/>
          <w:lang w:val="en-US"/>
        </w:rPr>
        <w:t>BROADBAND</w:t>
      </w:r>
      <w:r>
        <w:rPr>
          <w:rFonts w:eastAsia="Times New Roman" w:cs="Times New Roman"/>
          <w:szCs w:val="24"/>
        </w:rPr>
        <w:t xml:space="preserve">» </w:t>
      </w:r>
      <w:r>
        <w:rPr>
          <w:rFonts w:eastAsia="Times New Roman" w:cs="Times New Roman"/>
          <w:szCs w:val="24"/>
        </w:rPr>
        <w:t>μέσα στα πλαίσια της ανταλλαγής απόψεων με την Ευρ</w:t>
      </w:r>
      <w:r>
        <w:rPr>
          <w:rFonts w:eastAsia="Times New Roman" w:cs="Times New Roman"/>
          <w:szCs w:val="24"/>
        </w:rPr>
        <w:t>ωπαϊκή Επιτροπή</w:t>
      </w:r>
      <w:r>
        <w:rPr>
          <w:rFonts w:eastAsia="Times New Roman" w:cs="Times New Roman"/>
          <w:szCs w:val="24"/>
        </w:rPr>
        <w:t>. Ε</w:t>
      </w:r>
      <w:r>
        <w:rPr>
          <w:rFonts w:eastAsia="Times New Roman" w:cs="Times New Roman"/>
          <w:szCs w:val="24"/>
        </w:rPr>
        <w:t>ίναι μία διαδικασία αναμενόμενη, είναι καλοδεχούμενη και μάλιστα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θα σας έλεγα</w:t>
      </w:r>
      <w:r>
        <w:rPr>
          <w:rFonts w:eastAsia="Times New Roman" w:cs="Times New Roman"/>
          <w:szCs w:val="24"/>
        </w:rPr>
        <w:t>,</w:t>
      </w:r>
      <w:r>
        <w:rPr>
          <w:rFonts w:eastAsia="Times New Roman" w:cs="Times New Roman"/>
          <w:szCs w:val="24"/>
        </w:rPr>
        <w:t xml:space="preserve"> ότι δίνει δυνατότητα και στην Ευρωπαϊκή Επιτροπή να αντιληφθεί το ποιες είναι οι δικές μας προτεραιότητες. </w:t>
      </w:r>
    </w:p>
    <w:p w14:paraId="702DD06B" w14:textId="77777777" w:rsidR="009A4341" w:rsidRDefault="004239B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w:t>
      </w:r>
      <w:r>
        <w:rPr>
          <w:rFonts w:eastAsia="Times New Roman" w:cs="Times New Roman"/>
          <w:szCs w:val="24"/>
        </w:rPr>
        <w:t>ύριο Υπουργό.</w:t>
      </w:r>
    </w:p>
    <w:p w14:paraId="702DD06C" w14:textId="77777777" w:rsidR="009A4341" w:rsidRDefault="004239B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Η κ. Ασημακοπούλου έχει τον λόγο για τρία λεπτά.</w:t>
      </w:r>
    </w:p>
    <w:p w14:paraId="702DD06D" w14:textId="77777777" w:rsidR="009A4341" w:rsidRDefault="004239B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Κύριε Υπουργέ</w:t>
      </w:r>
      <w:r>
        <w:rPr>
          <w:rFonts w:eastAsia="Times New Roman" w:cs="Times New Roman"/>
          <w:szCs w:val="24"/>
        </w:rPr>
        <w:t xml:space="preserve">, από την απάντησή σας, </w:t>
      </w:r>
      <w:r>
        <w:rPr>
          <w:rFonts w:eastAsia="Times New Roman" w:cs="Times New Roman"/>
          <w:szCs w:val="24"/>
        </w:rPr>
        <w:t>δεν μπορώ</w:t>
      </w:r>
      <w:r>
        <w:rPr>
          <w:rFonts w:eastAsia="Times New Roman" w:cs="Times New Roman"/>
          <w:szCs w:val="24"/>
        </w:rPr>
        <w:t xml:space="preserve">, </w:t>
      </w:r>
      <w:r>
        <w:rPr>
          <w:rFonts w:eastAsia="Times New Roman" w:cs="Times New Roman"/>
          <w:szCs w:val="24"/>
        </w:rPr>
        <w:t xml:space="preserve">παρά να εξάγω το συμπέρασμα ότι η ενασχόλησή σας με τη διαστημική πολιτική μάλλον έχει επηρεάσει την όλη </w:t>
      </w:r>
      <w:proofErr w:type="spellStart"/>
      <w:r>
        <w:rPr>
          <w:rFonts w:eastAsia="Times New Roman" w:cs="Times New Roman"/>
          <w:szCs w:val="24"/>
        </w:rPr>
        <w:t>κοσμοθεώρησή</w:t>
      </w:r>
      <w:proofErr w:type="spellEnd"/>
      <w:r>
        <w:rPr>
          <w:rFonts w:eastAsia="Times New Roman" w:cs="Times New Roman"/>
          <w:szCs w:val="24"/>
        </w:rPr>
        <w:t xml:space="preserve"> σας και τον τρόπο με τον οποίο βλέπετε την πραγματικότητα, διότι αυτά τα οποία μας είπατε δεν έχουν καμ</w:t>
      </w:r>
      <w:r>
        <w:rPr>
          <w:rFonts w:eastAsia="Times New Roman" w:cs="Times New Roman"/>
          <w:szCs w:val="24"/>
        </w:rPr>
        <w:t>μ</w:t>
      </w:r>
      <w:r>
        <w:rPr>
          <w:rFonts w:eastAsia="Times New Roman" w:cs="Times New Roman"/>
          <w:szCs w:val="24"/>
        </w:rPr>
        <w:t xml:space="preserve">ία απολύτως σχέση με την πραγματικότητα. </w:t>
      </w:r>
    </w:p>
    <w:p w14:paraId="702DD06E" w14:textId="77777777" w:rsidR="009A4341" w:rsidRDefault="004239B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Αναφερθήκατε στην άρση της </w:t>
      </w:r>
      <w:proofErr w:type="spellStart"/>
      <w:r>
        <w:rPr>
          <w:rFonts w:eastAsia="Times New Roman" w:cs="Times New Roman"/>
          <w:szCs w:val="24"/>
        </w:rPr>
        <w:t>αιρεσιμότητας</w:t>
      </w:r>
      <w:proofErr w:type="spellEnd"/>
      <w:r>
        <w:rPr>
          <w:rFonts w:eastAsia="Times New Roman" w:cs="Times New Roman"/>
          <w:szCs w:val="24"/>
        </w:rPr>
        <w:t>, κάτι για το οποίο η «πιάτσα» -επιτρέψτε μου- βοά. Κάνατε δύο χρόνια</w:t>
      </w:r>
      <w:r>
        <w:rPr>
          <w:rFonts w:eastAsia="Times New Roman" w:cs="Times New Roman"/>
          <w:szCs w:val="24"/>
        </w:rPr>
        <w:t xml:space="preserve"> να καταφέρετε </w:t>
      </w:r>
      <w:r>
        <w:rPr>
          <w:rFonts w:eastAsia="Times New Roman" w:cs="Times New Roman"/>
          <w:szCs w:val="24"/>
        </w:rPr>
        <w:lastRenderedPageBreak/>
        <w:t xml:space="preserve">την άρση της </w:t>
      </w:r>
      <w:proofErr w:type="spellStart"/>
      <w:r>
        <w:rPr>
          <w:rFonts w:eastAsia="Times New Roman" w:cs="Times New Roman"/>
          <w:szCs w:val="24"/>
        </w:rPr>
        <w:t>αιρεσιμότητας</w:t>
      </w:r>
      <w:proofErr w:type="spellEnd"/>
      <w:r>
        <w:rPr>
          <w:rFonts w:eastAsia="Times New Roman" w:cs="Times New Roman"/>
          <w:szCs w:val="24"/>
        </w:rPr>
        <w:t>. Αυτό οφείλεται εντελώς σε δικές σας καθυστερήσεις</w:t>
      </w:r>
      <w:r>
        <w:rPr>
          <w:rFonts w:eastAsia="Times New Roman" w:cs="Times New Roman"/>
          <w:szCs w:val="24"/>
        </w:rPr>
        <w:t>,</w:t>
      </w:r>
      <w:r>
        <w:rPr>
          <w:rFonts w:eastAsia="Times New Roman" w:cs="Times New Roman"/>
          <w:szCs w:val="24"/>
        </w:rPr>
        <w:t xml:space="preserve"> εσωτερικές</w:t>
      </w:r>
      <w:r>
        <w:rPr>
          <w:rFonts w:eastAsia="Times New Roman" w:cs="Times New Roman"/>
          <w:szCs w:val="24"/>
        </w:rPr>
        <w:t>,</w:t>
      </w:r>
      <w:r>
        <w:rPr>
          <w:rFonts w:eastAsia="Times New Roman" w:cs="Times New Roman"/>
          <w:szCs w:val="24"/>
        </w:rPr>
        <w:t xml:space="preserve"> στον τρόπο που ήταν οργανωμένο το Υπουργείο ή μάλλον εντελώς ανοργάνωτο. </w:t>
      </w:r>
    </w:p>
    <w:p w14:paraId="702DD06F" w14:textId="77777777" w:rsidR="009A4341" w:rsidRDefault="004239B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Μετά την άρση της </w:t>
      </w:r>
      <w:proofErr w:type="spellStart"/>
      <w:r>
        <w:rPr>
          <w:rFonts w:eastAsia="Times New Roman" w:cs="Times New Roman"/>
          <w:szCs w:val="24"/>
        </w:rPr>
        <w:t>αιρεσιμότητας</w:t>
      </w:r>
      <w:proofErr w:type="spellEnd"/>
      <w:r>
        <w:rPr>
          <w:rFonts w:eastAsia="Times New Roman" w:cs="Times New Roman"/>
          <w:szCs w:val="24"/>
        </w:rPr>
        <w:t>, έρχεστε τώρα να ξανασχεδιάσετε αυτό το έργο</w:t>
      </w:r>
      <w:r>
        <w:rPr>
          <w:rFonts w:eastAsia="Times New Roman" w:cs="Times New Roman"/>
          <w:szCs w:val="24"/>
        </w:rPr>
        <w:t xml:space="preserve">. Ένα έργο, επαναλαμβάνω, το οποίο είναι προϋπολογισμού 300 εκατομμυρίων ευρώ. Κάνετε, λοιπόν, έναν επανασχεδιασμό, αφού χάνετε και έναν </w:t>
      </w:r>
      <w:r>
        <w:rPr>
          <w:rFonts w:eastAsia="Times New Roman" w:cs="Times New Roman"/>
          <w:szCs w:val="24"/>
        </w:rPr>
        <w:t xml:space="preserve">γενικό γραμματέα </w:t>
      </w:r>
      <w:r>
        <w:rPr>
          <w:rFonts w:eastAsia="Times New Roman" w:cs="Times New Roman"/>
          <w:szCs w:val="24"/>
        </w:rPr>
        <w:t xml:space="preserve">στον δρόμο λόγω της έλλειψης δυνατότητας συνεργασίας με την Ευρωπαϊκή Επιτροπή, γιατί μη νομίζετε ότι </w:t>
      </w:r>
      <w:r>
        <w:rPr>
          <w:rFonts w:eastAsia="Times New Roman" w:cs="Times New Roman"/>
          <w:szCs w:val="24"/>
        </w:rPr>
        <w:t>δεν έχουμε εμείς επαφή με την Ευρωπαϊκή Επιτροπή. Εγώ δούλευα στην Ευρωπαϊκή Επιτροπή χρόνια. Βοά ο τόπος για το τι συμβαίνει με την έλλειψη απορρόφησης σχεδιασμού και με το γενικό αλαλούμ</w:t>
      </w:r>
      <w:r>
        <w:rPr>
          <w:rFonts w:eastAsia="Times New Roman" w:cs="Times New Roman"/>
          <w:szCs w:val="24"/>
        </w:rPr>
        <w:t>,</w:t>
      </w:r>
      <w:r>
        <w:rPr>
          <w:rFonts w:eastAsia="Times New Roman" w:cs="Times New Roman"/>
          <w:szCs w:val="24"/>
        </w:rPr>
        <w:t xml:space="preserve"> το οποίο συμβαίνει αυτή τη στιγμή στο Υπουργείο σας, όχι μόνο σ’ α</w:t>
      </w:r>
      <w:r>
        <w:rPr>
          <w:rFonts w:eastAsia="Times New Roman" w:cs="Times New Roman"/>
          <w:szCs w:val="24"/>
        </w:rPr>
        <w:t xml:space="preserve">υτό το έργο, </w:t>
      </w:r>
      <w:r>
        <w:rPr>
          <w:rFonts w:eastAsia="Times New Roman" w:cs="Times New Roman"/>
          <w:szCs w:val="24"/>
        </w:rPr>
        <w:lastRenderedPageBreak/>
        <w:t>αλλά και σε άλλα έργα</w:t>
      </w:r>
      <w:r>
        <w:rPr>
          <w:rFonts w:eastAsia="Times New Roman" w:cs="Times New Roman"/>
          <w:szCs w:val="24"/>
        </w:rPr>
        <w:t>,</w:t>
      </w:r>
      <w:r>
        <w:rPr>
          <w:rFonts w:eastAsia="Times New Roman" w:cs="Times New Roman"/>
          <w:szCs w:val="24"/>
        </w:rPr>
        <w:t xml:space="preserve"> για τα οποία σας έχω υποβάλει ερωτήσεις</w:t>
      </w:r>
      <w:r>
        <w:rPr>
          <w:rFonts w:eastAsia="Times New Roman" w:cs="Times New Roman"/>
          <w:szCs w:val="24"/>
        </w:rPr>
        <w:t>,</w:t>
      </w:r>
      <w:r>
        <w:rPr>
          <w:rFonts w:eastAsia="Times New Roman" w:cs="Times New Roman"/>
          <w:szCs w:val="24"/>
        </w:rPr>
        <w:t xml:space="preserve"> εν</w:t>
      </w:r>
      <w:r>
        <w:rPr>
          <w:rFonts w:eastAsia="Times New Roman" w:cs="Times New Roman"/>
          <w:szCs w:val="24"/>
        </w:rPr>
        <w:t>ώ</w:t>
      </w:r>
      <w:r>
        <w:rPr>
          <w:rFonts w:eastAsia="Times New Roman" w:cs="Times New Roman"/>
          <w:szCs w:val="24"/>
        </w:rPr>
        <w:t xml:space="preserve"> εσείς πηγαίνατε βόλτα στο Χόλυγουντ. </w:t>
      </w:r>
    </w:p>
    <w:p w14:paraId="702DD070" w14:textId="77777777" w:rsidR="009A4341" w:rsidRDefault="004239B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Θα μας απαντήσετε και για τα περιφερειακά έργα</w:t>
      </w:r>
      <w:r>
        <w:rPr>
          <w:rFonts w:eastAsia="Times New Roman" w:cs="Times New Roman"/>
          <w:szCs w:val="24"/>
        </w:rPr>
        <w:t>,</w:t>
      </w:r>
      <w:r>
        <w:rPr>
          <w:rFonts w:eastAsia="Times New Roman" w:cs="Times New Roman"/>
          <w:szCs w:val="24"/>
        </w:rPr>
        <w:t xml:space="preserve"> τα οποία κινδυνεύουν να χαθούν. Μη μας λέτε, λοιπόν, για την απορρόφηση κονδυλίων, όταν –</w:t>
      </w:r>
      <w:r>
        <w:rPr>
          <w:rFonts w:eastAsia="Times New Roman" w:cs="Times New Roman"/>
          <w:szCs w:val="24"/>
        </w:rPr>
        <w:t xml:space="preserve">εγώ τώρα μιλάω με στοιχεία- η έκθεση προόδου του </w:t>
      </w:r>
      <w:proofErr w:type="spellStart"/>
      <w:r>
        <w:rPr>
          <w:rFonts w:eastAsia="Times New Roman" w:cs="Times New Roman"/>
          <w:szCs w:val="24"/>
        </w:rPr>
        <w:t>ΕΠΑνΕΚ</w:t>
      </w:r>
      <w:proofErr w:type="spellEnd"/>
      <w:r>
        <w:rPr>
          <w:rFonts w:eastAsia="Times New Roman" w:cs="Times New Roman"/>
          <w:szCs w:val="24"/>
        </w:rPr>
        <w:t xml:space="preserve"> τον Νοέμβριο του 2017 αναφέρει ότι έχει ολοκληρωθεί ο ανασχεδιασμός των έργων </w:t>
      </w:r>
      <w:r>
        <w:rPr>
          <w:rFonts w:eastAsia="Times New Roman" w:cs="Times New Roman"/>
          <w:szCs w:val="24"/>
          <w:lang w:val="en-US"/>
        </w:rPr>
        <w:t>Superfast</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B</w:t>
      </w:r>
      <w:r>
        <w:rPr>
          <w:rFonts w:eastAsia="Times New Roman" w:cs="Times New Roman"/>
          <w:szCs w:val="24"/>
          <w:lang w:val="en-US"/>
        </w:rPr>
        <w:t>ROAD</w:t>
      </w:r>
      <w:r>
        <w:rPr>
          <w:rFonts w:eastAsia="Times New Roman" w:cs="Times New Roman"/>
          <w:szCs w:val="24"/>
        </w:rPr>
        <w:t xml:space="preserve">BAND» </w:t>
      </w:r>
      <w:r>
        <w:rPr>
          <w:rFonts w:eastAsia="Times New Roman" w:cs="Times New Roman"/>
          <w:szCs w:val="24"/>
        </w:rPr>
        <w:t xml:space="preserve">και </w:t>
      </w:r>
      <w:r>
        <w:rPr>
          <w:rFonts w:eastAsia="Times New Roman" w:cs="Times New Roman"/>
          <w:szCs w:val="24"/>
        </w:rPr>
        <w:t>«</w:t>
      </w:r>
      <w:r>
        <w:rPr>
          <w:rFonts w:eastAsia="Times New Roman" w:cs="Times New Roman"/>
          <w:szCs w:val="24"/>
        </w:rPr>
        <w:t xml:space="preserve">REGIONAL </w:t>
      </w:r>
      <w:r>
        <w:rPr>
          <w:rFonts w:eastAsia="Times New Roman" w:cs="Times New Roman"/>
          <w:szCs w:val="24"/>
          <w:lang w:val="en-US"/>
        </w:rPr>
        <w:t>BROADBAND</w:t>
      </w:r>
      <w:r>
        <w:rPr>
          <w:rFonts w:eastAsia="Times New Roman" w:cs="Times New Roman"/>
          <w:szCs w:val="24"/>
        </w:rPr>
        <w:t xml:space="preserve"> </w:t>
      </w:r>
      <w:r>
        <w:rPr>
          <w:rFonts w:eastAsia="Times New Roman" w:cs="Times New Roman"/>
          <w:szCs w:val="24"/>
          <w:lang w:val="en-US"/>
        </w:rPr>
        <w:t>E</w:t>
      </w:r>
      <w:r>
        <w:rPr>
          <w:rFonts w:eastAsia="Times New Roman" w:cs="Times New Roman"/>
          <w:szCs w:val="24"/>
        </w:rPr>
        <w:t>XTENSION</w:t>
      </w:r>
      <w:r>
        <w:rPr>
          <w:rFonts w:eastAsia="Times New Roman" w:cs="Times New Roman"/>
          <w:szCs w:val="24"/>
        </w:rPr>
        <w:t>»</w:t>
      </w:r>
      <w:r>
        <w:rPr>
          <w:rFonts w:eastAsia="Times New Roman" w:cs="Times New Roman"/>
          <w:szCs w:val="24"/>
        </w:rPr>
        <w:t xml:space="preserve">, ενώ αναμένεται η έκδοση των σχετικών προσκλήσεων. Πότε θα γίνει </w:t>
      </w:r>
      <w:r>
        <w:rPr>
          <w:rFonts w:eastAsia="Times New Roman" w:cs="Times New Roman"/>
          <w:szCs w:val="24"/>
        </w:rPr>
        <w:t xml:space="preserve">αυτό; Στα τέλη του 2017. Δεν έγινε στα τέλη του 2017. </w:t>
      </w:r>
    </w:p>
    <w:p w14:paraId="702DD071" w14:textId="77777777" w:rsidR="009A4341" w:rsidRDefault="004239B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Για το </w:t>
      </w:r>
      <w:r>
        <w:rPr>
          <w:rFonts w:eastAsia="Times New Roman" w:cs="Times New Roman"/>
          <w:szCs w:val="24"/>
        </w:rPr>
        <w:t>«</w:t>
      </w:r>
      <w:r>
        <w:rPr>
          <w:rFonts w:eastAsia="Times New Roman" w:cs="Times New Roman"/>
          <w:szCs w:val="24"/>
          <w:lang w:val="en-US"/>
        </w:rPr>
        <w:t>BROADBAND</w:t>
      </w:r>
      <w:r>
        <w:rPr>
          <w:rFonts w:eastAsia="Times New Roman" w:cs="Times New Roman"/>
          <w:szCs w:val="24"/>
        </w:rPr>
        <w:t xml:space="preserve"> </w:t>
      </w:r>
      <w:r>
        <w:rPr>
          <w:rFonts w:eastAsia="Times New Roman" w:cs="Times New Roman"/>
          <w:szCs w:val="24"/>
          <w:lang w:val="en-US"/>
        </w:rPr>
        <w:t>E</w:t>
      </w:r>
      <w:r>
        <w:rPr>
          <w:rFonts w:eastAsia="Times New Roman" w:cs="Times New Roman"/>
          <w:szCs w:val="24"/>
        </w:rPr>
        <w:t>XTENSION»</w:t>
      </w:r>
      <w:r>
        <w:rPr>
          <w:rFonts w:eastAsia="Times New Roman" w:cs="Times New Roman"/>
          <w:szCs w:val="24"/>
        </w:rPr>
        <w:t xml:space="preserve">, επίσης, λέει για το πρώτο τρίμηνο του 2018 στη σελίδα 21 της έκθεσης. Είμαστε στα μέσα Φεβρουαρίου και δεν έχει γίνει τίποτα. </w:t>
      </w:r>
    </w:p>
    <w:p w14:paraId="702DD072" w14:textId="77777777" w:rsidR="009A4341" w:rsidRDefault="004239B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Θέλετε να επαναλάβετε αυτό</w:t>
      </w:r>
      <w:r>
        <w:rPr>
          <w:rFonts w:eastAsia="Times New Roman" w:cs="Times New Roman"/>
          <w:szCs w:val="24"/>
        </w:rPr>
        <w:t>,</w:t>
      </w:r>
      <w:r>
        <w:rPr>
          <w:rFonts w:eastAsia="Times New Roman" w:cs="Times New Roman"/>
          <w:szCs w:val="24"/>
        </w:rPr>
        <w:t xml:space="preserve"> το οποίο μόλις ε</w:t>
      </w:r>
      <w:r>
        <w:rPr>
          <w:rFonts w:eastAsia="Times New Roman" w:cs="Times New Roman"/>
          <w:szCs w:val="24"/>
        </w:rPr>
        <w:t xml:space="preserve">ίπατε; Διότι εγώ νομίζω ότι μόλις κατεγράφη μια εξαγγελία </w:t>
      </w:r>
      <w:r>
        <w:rPr>
          <w:rFonts w:eastAsia="Times New Roman" w:cs="Times New Roman"/>
          <w:szCs w:val="24"/>
        </w:rPr>
        <w:t>σας,</w:t>
      </w:r>
      <w:r>
        <w:rPr>
          <w:rFonts w:eastAsia="Times New Roman" w:cs="Times New Roman"/>
          <w:szCs w:val="24"/>
        </w:rPr>
        <w:t xml:space="preserve"> ότι θα υπάρχει απορρόφηση εντός του μηνός. Δεν γίνεται αυτό</w:t>
      </w:r>
      <w:r>
        <w:rPr>
          <w:rFonts w:eastAsia="Times New Roman" w:cs="Times New Roman"/>
          <w:szCs w:val="24"/>
        </w:rPr>
        <w:t>! Ε</w:t>
      </w:r>
      <w:r>
        <w:rPr>
          <w:rFonts w:eastAsia="Times New Roman" w:cs="Times New Roman"/>
          <w:szCs w:val="24"/>
        </w:rPr>
        <w:t>ίναι αδύνατο διαχειριστικά να συμβεί.</w:t>
      </w:r>
    </w:p>
    <w:p w14:paraId="702DD073" w14:textId="77777777" w:rsidR="009A4341" w:rsidRDefault="004239B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στο έγγραφο εξειδίκευσης του Δεκεμβρίου 2017. Διαβάζω: Η έναρξη υλοποίησης θα γίνει το τρίτο τρίμηνο του 2018. Έχουμε δρόμο. Έχετε ήδη πει ότι θα γίνει το τρίτο τρίμηνο και τώρα μας λέτε ότι θα γίνει το πρώτο τρίμηνο; </w:t>
      </w:r>
    </w:p>
    <w:p w14:paraId="702DD074" w14:textId="77777777" w:rsidR="009A4341" w:rsidRDefault="004239B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Αναφέρεστε σε χρηματοδό</w:t>
      </w:r>
      <w:r>
        <w:rPr>
          <w:rFonts w:eastAsia="Times New Roman" w:cs="Times New Roman"/>
          <w:szCs w:val="24"/>
        </w:rPr>
        <w:t>τηση και απορρόφηση κονδυλίων από το πρόγραμμα δημοσίων επενδύσεων. Ποια λεφτά και ποιο πρόγραμμα δημοσίων επενδύσεων; Δεν συζητάμε αυτά</w:t>
      </w:r>
      <w:r>
        <w:rPr>
          <w:rFonts w:eastAsia="Times New Roman" w:cs="Times New Roman"/>
          <w:szCs w:val="24"/>
        </w:rPr>
        <w:t>, κύριε Υπουργέ</w:t>
      </w:r>
      <w:r>
        <w:rPr>
          <w:rFonts w:eastAsia="Times New Roman" w:cs="Times New Roman"/>
          <w:szCs w:val="24"/>
        </w:rPr>
        <w:t xml:space="preserve">. Συζητάμε ότι κοντεύετε να χάσετε 300 εκατομμύρια ευρώ, </w:t>
      </w:r>
      <w:r>
        <w:rPr>
          <w:rFonts w:eastAsia="Times New Roman" w:cs="Times New Roman"/>
          <w:szCs w:val="24"/>
        </w:rPr>
        <w:lastRenderedPageBreak/>
        <w:t>τα οποία</w:t>
      </w:r>
      <w:r>
        <w:rPr>
          <w:rFonts w:eastAsia="Times New Roman" w:cs="Times New Roman"/>
          <w:szCs w:val="24"/>
        </w:rPr>
        <w:t xml:space="preserve">, ναι, </w:t>
      </w:r>
      <w:r>
        <w:rPr>
          <w:rFonts w:eastAsia="Times New Roman" w:cs="Times New Roman"/>
          <w:szCs w:val="24"/>
        </w:rPr>
        <w:t>είναι, για τη δίκαιη ανάπτυξη στο</w:t>
      </w:r>
      <w:r>
        <w:rPr>
          <w:rFonts w:eastAsia="Times New Roman" w:cs="Times New Roman"/>
          <w:szCs w:val="24"/>
        </w:rPr>
        <w:t xml:space="preserve"> θέμα των </w:t>
      </w:r>
      <w:proofErr w:type="spellStart"/>
      <w:r>
        <w:rPr>
          <w:rFonts w:eastAsia="Times New Roman" w:cs="Times New Roman"/>
          <w:szCs w:val="24"/>
        </w:rPr>
        <w:t>ευρυζωνικών</w:t>
      </w:r>
      <w:proofErr w:type="spellEnd"/>
      <w:r>
        <w:rPr>
          <w:rFonts w:eastAsia="Times New Roman" w:cs="Times New Roman"/>
          <w:szCs w:val="24"/>
        </w:rPr>
        <w:t xml:space="preserve"> υπηρεσιών. Εάν όμως δεν μπορέσετε να τα απορροφήσετε, δεν θα υπάρχει, όχι δίκαιη και άδικη ανάπτυξη, μα καθόλου ανάπτυξη και αυτό είναι το πρόβλημα</w:t>
      </w:r>
      <w:r>
        <w:rPr>
          <w:rFonts w:eastAsia="Times New Roman" w:cs="Times New Roman"/>
          <w:szCs w:val="24"/>
        </w:rPr>
        <w:t>,</w:t>
      </w:r>
      <w:r>
        <w:rPr>
          <w:rFonts w:eastAsia="Times New Roman" w:cs="Times New Roman"/>
          <w:szCs w:val="24"/>
        </w:rPr>
        <w:t xml:space="preserve"> το οποίο ερχόμαστε να συζητήσουμε σήμερα εδώ.</w:t>
      </w:r>
    </w:p>
    <w:p w14:paraId="702DD075"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προειδοποιητικ</w:t>
      </w:r>
      <w:r>
        <w:rPr>
          <w:rFonts w:eastAsia="Times New Roman" w:cs="Times New Roman"/>
          <w:szCs w:val="24"/>
        </w:rPr>
        <w:t xml:space="preserve">ά το κουδούνι λήξεως του χρόνου ομιλίας της κυρίας Βουλευτού) </w:t>
      </w:r>
    </w:p>
    <w:p w14:paraId="702DD076" w14:textId="77777777" w:rsidR="009A4341" w:rsidRDefault="004239B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 κ. Μαγκλάρας στις δηλώσεις του ισχυριζόταν ότι φταίει η τραγική γραφειοκρατία των Βρυξελλών. Αλήθεια; Ξέρετε, αυτό είναι δική σας δουλειά να το αντιμετωπίσετε και σας υπενθυμίζω, κύριε Υπουργ</w:t>
      </w:r>
      <w:r>
        <w:rPr>
          <w:rFonts w:eastAsia="Times New Roman" w:cs="Times New Roman"/>
          <w:szCs w:val="24"/>
        </w:rPr>
        <w:t>έ, ότι εκτός από ερώτηση</w:t>
      </w:r>
      <w:r>
        <w:rPr>
          <w:rFonts w:eastAsia="Times New Roman" w:cs="Times New Roman"/>
          <w:szCs w:val="24"/>
        </w:rPr>
        <w:t>,</w:t>
      </w:r>
      <w:r>
        <w:rPr>
          <w:rFonts w:eastAsia="Times New Roman" w:cs="Times New Roman"/>
          <w:szCs w:val="24"/>
        </w:rPr>
        <w:t xml:space="preserve"> σας έχω κάνει και αίτηση κατάθεσης εγγράφων. Και επειδή εδώ μέσα πρέπει να λέμε αλήθειες κάποια στιγμή, σας έχω ζητήσει την αλληλογραφία, όπως επίσης </w:t>
      </w:r>
      <w:r>
        <w:rPr>
          <w:rFonts w:eastAsia="Times New Roman" w:cs="Times New Roman"/>
          <w:szCs w:val="24"/>
        </w:rPr>
        <w:lastRenderedPageBreak/>
        <w:t xml:space="preserve">έχω ζητήσει και το παραδοτέο από αυτήν την εταιρεία, </w:t>
      </w:r>
      <w:r>
        <w:rPr>
          <w:rFonts w:eastAsia="Times New Roman" w:cs="Times New Roman"/>
          <w:szCs w:val="24"/>
        </w:rPr>
        <w:t>«</w:t>
      </w:r>
      <w:r>
        <w:rPr>
          <w:rFonts w:eastAsia="Times New Roman" w:cs="Times New Roman"/>
          <w:szCs w:val="24"/>
          <w:lang w:val="en-US"/>
        </w:rPr>
        <w:t>ENOMIX</w:t>
      </w:r>
      <w:r>
        <w:rPr>
          <w:rFonts w:eastAsia="Times New Roman" w:cs="Times New Roman"/>
          <w:szCs w:val="24"/>
        </w:rPr>
        <w:t>»</w:t>
      </w:r>
      <w:r>
        <w:rPr>
          <w:rFonts w:eastAsia="Times New Roman" w:cs="Times New Roman"/>
          <w:szCs w:val="24"/>
        </w:rPr>
        <w:t xml:space="preserve">, στην οποία έχετε </w:t>
      </w:r>
      <w:r>
        <w:rPr>
          <w:rFonts w:eastAsia="Times New Roman" w:cs="Times New Roman"/>
          <w:szCs w:val="24"/>
        </w:rPr>
        <w:t xml:space="preserve">αναθέσει να σας κάνει τον επανασχεδιασμό, να υποβάλει στην Ευρωπαϊκή Επιτροπή αυτά </w:t>
      </w:r>
      <w:r>
        <w:rPr>
          <w:rFonts w:eastAsia="Times New Roman" w:cs="Times New Roman"/>
          <w:szCs w:val="24"/>
        </w:rPr>
        <w:t xml:space="preserve">που </w:t>
      </w:r>
      <w:r>
        <w:rPr>
          <w:rFonts w:eastAsia="Times New Roman" w:cs="Times New Roman"/>
          <w:szCs w:val="24"/>
        </w:rPr>
        <w:t>έχει ζητήσει.</w:t>
      </w:r>
    </w:p>
    <w:p w14:paraId="702DD077"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της κυρίας Βουλευτού) </w:t>
      </w:r>
    </w:p>
    <w:p w14:paraId="702DD078" w14:textId="77777777" w:rsidR="009A4341" w:rsidRDefault="004239B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Την ανοχή σας, κύριε Πρόεδρε, για ένα λεπτό ακόμη.</w:t>
      </w:r>
    </w:p>
    <w:p w14:paraId="702DD079" w14:textId="77777777" w:rsidR="009A4341" w:rsidRDefault="004239B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Οι</w:t>
      </w:r>
      <w:r>
        <w:rPr>
          <w:rFonts w:eastAsia="Times New Roman" w:cs="Times New Roman"/>
          <w:szCs w:val="24"/>
        </w:rPr>
        <w:t xml:space="preserve"> ενστάσεις της Ευρωπαϊκής Επιτροπής είναι πάρα πολύ συγκεκριμένες, κύριε Υπουργέ, και αν δεν τις ξέρετε, θα</w:t>
      </w:r>
      <w:r>
        <w:rPr>
          <w:rFonts w:eastAsia="Times New Roman" w:cs="Times New Roman"/>
          <w:szCs w:val="24"/>
        </w:rPr>
        <w:t xml:space="preserve"> </w:t>
      </w:r>
      <w:r>
        <w:rPr>
          <w:rFonts w:eastAsia="Times New Roman" w:cs="Times New Roman"/>
          <w:szCs w:val="24"/>
        </w:rPr>
        <w:t>τις συνοψίσω. Έχουν να κάνουν με το γεγονός ότι δεν δικαιολογείτε γιατί το κουπόνι θεραπεύει το «</w:t>
      </w:r>
      <w:r>
        <w:rPr>
          <w:rFonts w:eastAsia="Times New Roman" w:cs="Times New Roman"/>
          <w:szCs w:val="24"/>
          <w:lang w:val="en-US"/>
        </w:rPr>
        <w:t>market</w:t>
      </w:r>
      <w:r>
        <w:rPr>
          <w:rFonts w:eastAsia="Times New Roman" w:cs="Times New Roman"/>
          <w:szCs w:val="24"/>
        </w:rPr>
        <w:t xml:space="preserve"> </w:t>
      </w:r>
      <w:proofErr w:type="spellStart"/>
      <w:r>
        <w:rPr>
          <w:rFonts w:eastAsia="Times New Roman" w:cs="Times New Roman"/>
          <w:szCs w:val="24"/>
        </w:rPr>
        <w:t>failure</w:t>
      </w:r>
      <w:proofErr w:type="spellEnd"/>
      <w:r>
        <w:rPr>
          <w:rFonts w:eastAsia="Times New Roman" w:cs="Times New Roman"/>
          <w:szCs w:val="24"/>
        </w:rPr>
        <w:t xml:space="preserve">», έχουν να κάνουν με το γεγονός ότι </w:t>
      </w:r>
      <w:r>
        <w:rPr>
          <w:rFonts w:eastAsia="Times New Roman" w:cs="Times New Roman"/>
          <w:szCs w:val="24"/>
        </w:rPr>
        <w:t xml:space="preserve">δεν έχετε υπερασπιστεί επαρκώς ότι το μέτρο που προτείνετε είναι τεχνολογικά ουδέτερο, έχουν να κάνουν με το γεγονός ότι δεν ασχολείστε με την ανάπτυξη των υποδομών, που είναι ένας από </w:t>
      </w:r>
      <w:r>
        <w:rPr>
          <w:rFonts w:eastAsia="Times New Roman" w:cs="Times New Roman"/>
          <w:szCs w:val="24"/>
        </w:rPr>
        <w:lastRenderedPageBreak/>
        <w:t>τους τεχνικούς παιδαριώδεις κανόνες και όποιος ασχολείται με κοινοτικές</w:t>
      </w:r>
      <w:r>
        <w:rPr>
          <w:rFonts w:eastAsia="Times New Roman" w:cs="Times New Roman"/>
          <w:szCs w:val="24"/>
        </w:rPr>
        <w:t xml:space="preserve"> επιδοτήσεις από το συγκεκριμένο </w:t>
      </w:r>
      <w:r>
        <w:rPr>
          <w:rFonts w:eastAsia="Times New Roman" w:cs="Times New Roman"/>
          <w:szCs w:val="24"/>
        </w:rPr>
        <w:t>τ</w:t>
      </w:r>
      <w:r>
        <w:rPr>
          <w:rFonts w:eastAsia="Times New Roman" w:cs="Times New Roman"/>
          <w:szCs w:val="24"/>
        </w:rPr>
        <w:t>αμείο, ξέρει ότι πρέπει να εστιάσετε στις υποδομές και έχουν να κάνουν, επίσης, με το θέμα το</w:t>
      </w:r>
      <w:r>
        <w:rPr>
          <w:rFonts w:eastAsia="Times New Roman" w:cs="Times New Roman"/>
          <w:szCs w:val="24"/>
        </w:rPr>
        <w:t>ύ</w:t>
      </w:r>
      <w:r>
        <w:rPr>
          <w:rFonts w:eastAsia="Times New Roman" w:cs="Times New Roman"/>
          <w:szCs w:val="24"/>
        </w:rPr>
        <w:t xml:space="preserve"> εάν έχετε απευθυνθεί στην </w:t>
      </w:r>
      <w:r>
        <w:rPr>
          <w:rFonts w:eastAsia="Times New Roman" w:cs="Times New Roman"/>
          <w:szCs w:val="24"/>
        </w:rPr>
        <w:t>«</w:t>
      </w:r>
      <w:r>
        <w:rPr>
          <w:rFonts w:eastAsia="Times New Roman" w:cs="Times New Roman"/>
          <w:szCs w:val="24"/>
          <w:lang w:val="en-US"/>
        </w:rPr>
        <w:t>DIGICOM</w:t>
      </w:r>
      <w:r>
        <w:rPr>
          <w:rFonts w:eastAsia="Times New Roman" w:cs="Times New Roman"/>
          <w:szCs w:val="24"/>
        </w:rPr>
        <w:t>»</w:t>
      </w:r>
      <w:r>
        <w:rPr>
          <w:rFonts w:eastAsia="Times New Roman" w:cs="Times New Roman"/>
          <w:szCs w:val="24"/>
        </w:rPr>
        <w:t xml:space="preserve"> για το εάν υπάρχουν κρατικές ενισχύσεις.</w:t>
      </w:r>
    </w:p>
    <w:p w14:paraId="702DD07A" w14:textId="77777777" w:rsidR="009A4341" w:rsidRDefault="004239B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Τίποτα απ’ όλα αυτά δεν έχει γίνει. Είναι αδύνατο </w:t>
      </w:r>
      <w:r>
        <w:rPr>
          <w:rFonts w:eastAsia="Times New Roman" w:cs="Times New Roman"/>
          <w:szCs w:val="24"/>
        </w:rPr>
        <w:t xml:space="preserve">αυτό το οποίο είπατε. Και εγώ, επειδή πάντα είμαι δίκαιη, εάν θέλετε, αυτή την εξαγγελία που κάνατε ότι μέσα στο μήνα θα έχει ξεκινήσει η απορρόφηση απ’ αυτά, καλό θα ήταν στην τελική σας τοποθέτηση να την </w:t>
      </w:r>
      <w:proofErr w:type="spellStart"/>
      <w:r>
        <w:rPr>
          <w:rFonts w:eastAsia="Times New Roman" w:cs="Times New Roman"/>
          <w:szCs w:val="24"/>
        </w:rPr>
        <w:t>επαναθεωρήσετε</w:t>
      </w:r>
      <w:proofErr w:type="spellEnd"/>
      <w:r>
        <w:rPr>
          <w:rFonts w:eastAsia="Times New Roman" w:cs="Times New Roman"/>
          <w:szCs w:val="24"/>
        </w:rPr>
        <w:t>.</w:t>
      </w:r>
    </w:p>
    <w:p w14:paraId="702DD07B" w14:textId="77777777" w:rsidR="009A4341" w:rsidRDefault="004239B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σε κάθε περίπτωση</w:t>
      </w:r>
      <w:r>
        <w:rPr>
          <w:rFonts w:eastAsia="Times New Roman" w:cs="Times New Roman"/>
          <w:szCs w:val="24"/>
        </w:rPr>
        <w:t>,</w:t>
      </w:r>
      <w:r>
        <w:rPr>
          <w:rFonts w:eastAsia="Times New Roman" w:cs="Times New Roman"/>
          <w:szCs w:val="24"/>
        </w:rPr>
        <w:t xml:space="preserve"> δεν πρόκ</w:t>
      </w:r>
      <w:r>
        <w:rPr>
          <w:rFonts w:eastAsia="Times New Roman" w:cs="Times New Roman"/>
          <w:szCs w:val="24"/>
        </w:rPr>
        <w:t>ειται να σταματήσουμε να σας ζητάμε τα έγγραφα, για να τεκμηριώσετε αυτά τα οποία λέτε. Γιατί η αλήθεια καταγράφεται.</w:t>
      </w:r>
    </w:p>
    <w:p w14:paraId="702DD07C" w14:textId="77777777" w:rsidR="009A4341" w:rsidRDefault="004239B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702DD07D" w14:textId="77777777" w:rsidR="009A4341" w:rsidRDefault="004239B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την κ. Ασημακοπούλου.</w:t>
      </w:r>
    </w:p>
    <w:p w14:paraId="702DD07E" w14:textId="77777777" w:rsidR="009A4341" w:rsidRDefault="004239B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w:t>
      </w:r>
    </w:p>
    <w:p w14:paraId="702DD07F" w14:textId="77777777" w:rsidR="009A4341" w:rsidRDefault="004239B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ΝΙΚΟΛΑΟΣ ΠΑΠΠΑ</w:t>
      </w:r>
      <w:r>
        <w:rPr>
          <w:rFonts w:eastAsia="Times New Roman" w:cs="Times New Roman"/>
          <w:b/>
          <w:szCs w:val="24"/>
        </w:rPr>
        <w:t>Σ (Υπουργός Ψηφιακής Πολιτικής, Τηλεπικοινωνιών και Ενημέρωσης):</w:t>
      </w:r>
      <w:r>
        <w:rPr>
          <w:rFonts w:eastAsia="Times New Roman" w:cs="Times New Roman"/>
          <w:szCs w:val="24"/>
        </w:rPr>
        <w:t xml:space="preserve"> Ευχαριστώ, κύριε Πρόεδρε.</w:t>
      </w:r>
    </w:p>
    <w:p w14:paraId="702DD080" w14:textId="77777777" w:rsidR="009A4341" w:rsidRDefault="004239B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η κ. Ασημακοπούλου είτε δεν ακούει είτε κάνει πως δεν ακούει. Αυτό που είπα είναι ότι υπάρχει ο σχεδιασμός για απορρόφηση κονδυλίων από το πρόγραμμα </w:t>
      </w:r>
      <w:r>
        <w:rPr>
          <w:rFonts w:eastAsia="Times New Roman" w:cs="Times New Roman"/>
          <w:szCs w:val="24"/>
        </w:rPr>
        <w:t>δημοσίων επενδύσεων</w:t>
      </w:r>
      <w:r>
        <w:rPr>
          <w:rFonts w:eastAsia="Times New Roman" w:cs="Times New Roman"/>
          <w:szCs w:val="24"/>
        </w:rPr>
        <w:t>,</w:t>
      </w:r>
      <w:r>
        <w:rPr>
          <w:rFonts w:eastAsia="Times New Roman" w:cs="Times New Roman"/>
          <w:szCs w:val="24"/>
        </w:rPr>
        <w:t xml:space="preserve"> με τη μέθοδο της επιδότησης της ζήτησης, η οποία μπορεί να ξεκινήσει τις επόμενες εβδομάδες. </w:t>
      </w:r>
    </w:p>
    <w:p w14:paraId="702DD081" w14:textId="77777777" w:rsidR="009A4341" w:rsidRDefault="004239B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Και το επαναλαμβάνω. Το έργο </w:t>
      </w:r>
      <w:r>
        <w:rPr>
          <w:rFonts w:eastAsia="Times New Roman" w:cs="Times New Roman"/>
          <w:szCs w:val="24"/>
        </w:rPr>
        <w:t>«</w:t>
      </w:r>
      <w:r>
        <w:rPr>
          <w:rFonts w:eastAsia="Times New Roman" w:cs="Times New Roman"/>
          <w:szCs w:val="24"/>
          <w:lang w:val="en-US"/>
        </w:rPr>
        <w:t>SUPERFAST</w:t>
      </w:r>
      <w:r>
        <w:rPr>
          <w:rFonts w:eastAsia="Times New Roman" w:cs="Times New Roman"/>
          <w:szCs w:val="24"/>
        </w:rPr>
        <w:t xml:space="preserve"> </w:t>
      </w:r>
      <w:r>
        <w:rPr>
          <w:rFonts w:eastAsia="Times New Roman" w:cs="Times New Roman"/>
          <w:szCs w:val="24"/>
          <w:lang w:val="en-US"/>
        </w:rPr>
        <w:t>BROADBAND</w:t>
      </w:r>
      <w:r>
        <w:rPr>
          <w:rFonts w:eastAsia="Times New Roman" w:cs="Times New Roman"/>
          <w:szCs w:val="24"/>
        </w:rPr>
        <w:t>»</w:t>
      </w:r>
      <w:r>
        <w:rPr>
          <w:rFonts w:eastAsia="Times New Roman" w:cs="Times New Roman"/>
          <w:szCs w:val="24"/>
        </w:rPr>
        <w:t xml:space="preserve">, βεβαίως, στις συζητήσεις μας με την Ευρωπαϊκή Επιτροπή </w:t>
      </w:r>
      <w:r>
        <w:rPr>
          <w:rFonts w:eastAsia="Times New Roman" w:cs="Times New Roman"/>
          <w:szCs w:val="24"/>
        </w:rPr>
        <w:lastRenderedPageBreak/>
        <w:t>επανασχεδιάζεται, πάντα όμως για ν</w:t>
      </w:r>
      <w:r>
        <w:rPr>
          <w:rFonts w:eastAsia="Times New Roman" w:cs="Times New Roman"/>
          <w:szCs w:val="24"/>
        </w:rPr>
        <w:t>α μπορέσουμε να πιάσουμε τους στόχους, τους οποίους και εμείς θέλουμε για τη συνδεσιμότητα και η Ευρωπαϊκή Επιτροπή έχει βάλει. Διότι παραλάβαμε έναν σχεδιασμό, ο οποίος θα διοχέτευε όλους τους διαθέσιμους πόρους στην υπάρχουσα τεχνολογία, στη λεγόμενη τεχ</w:t>
      </w:r>
      <w:r>
        <w:rPr>
          <w:rFonts w:eastAsia="Times New Roman" w:cs="Times New Roman"/>
          <w:szCs w:val="24"/>
        </w:rPr>
        <w:t xml:space="preserve">νολογία </w:t>
      </w:r>
      <w:r>
        <w:rPr>
          <w:rFonts w:eastAsia="Times New Roman" w:cs="Times New Roman"/>
          <w:szCs w:val="24"/>
          <w:lang w:val="en-US"/>
        </w:rPr>
        <w:t>Vectoring</w:t>
      </w:r>
      <w:r>
        <w:rPr>
          <w:rFonts w:eastAsia="Times New Roman" w:cs="Times New Roman"/>
          <w:szCs w:val="24"/>
        </w:rPr>
        <w:t xml:space="preserve">, η οποία τεχνολογία είναι ασύμβατη και με αυτό που η Ελληνική Κυβέρνηση επιθυμεί, αλλά και με τους στόχους </w:t>
      </w:r>
      <w:proofErr w:type="spellStart"/>
      <w:r>
        <w:rPr>
          <w:rFonts w:eastAsia="Times New Roman" w:cs="Times New Roman"/>
          <w:szCs w:val="24"/>
        </w:rPr>
        <w:t>Giga</w:t>
      </w:r>
      <w:proofErr w:type="spellEnd"/>
      <w:r>
        <w:rPr>
          <w:rFonts w:eastAsia="Times New Roman" w:cs="Times New Roman"/>
          <w:szCs w:val="24"/>
          <w:lang w:val="en-US"/>
        </w:rPr>
        <w:t>bit</w:t>
      </w:r>
      <w:r>
        <w:rPr>
          <w:rFonts w:eastAsia="Times New Roman" w:cs="Times New Roman"/>
          <w:szCs w:val="24"/>
        </w:rPr>
        <w:t xml:space="preserve"> </w:t>
      </w:r>
      <w:r>
        <w:rPr>
          <w:rFonts w:eastAsia="Times New Roman" w:cs="Times New Roman"/>
          <w:szCs w:val="24"/>
          <w:lang w:val="en-US"/>
        </w:rPr>
        <w:t>Society</w:t>
      </w:r>
      <w:r>
        <w:rPr>
          <w:rFonts w:eastAsia="Times New Roman" w:cs="Times New Roman"/>
          <w:szCs w:val="24"/>
        </w:rPr>
        <w:t xml:space="preserve">. </w:t>
      </w:r>
    </w:p>
    <w:p w14:paraId="702DD082" w14:textId="77777777" w:rsidR="009A4341" w:rsidRDefault="004239B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απλή αλήθεια. Τώρα, εσείς επιλέγετε εδώ ως μέθοδο αντιπολίτευσης να έρχεστε να </w:t>
      </w:r>
      <w:proofErr w:type="spellStart"/>
      <w:r>
        <w:rPr>
          <w:rFonts w:eastAsia="Times New Roman" w:cs="Times New Roman"/>
          <w:szCs w:val="24"/>
        </w:rPr>
        <w:t>καταστροφολογείτε</w:t>
      </w:r>
      <w:proofErr w:type="spellEnd"/>
      <w:r>
        <w:rPr>
          <w:rFonts w:eastAsia="Times New Roman" w:cs="Times New Roman"/>
          <w:szCs w:val="24"/>
        </w:rPr>
        <w:t xml:space="preserve"> και</w:t>
      </w:r>
      <w:r>
        <w:rPr>
          <w:rFonts w:eastAsia="Times New Roman" w:cs="Times New Roman"/>
          <w:szCs w:val="24"/>
        </w:rPr>
        <w:t xml:space="preserve"> να κάνετε προβλέψεις, όπως κάνατε για την ψηφιακή πολιτική, οι οποίες διαψεύδονται παταγωδώς, διότι στην ψηφιακή πολιτική έχει γίνει μια κανονική κοσμογονία με την έναρξη διαχείρισης των έργων. Και δώστε μου εδώ την ευκαιρία να σας πω ότι το Υπουργείο μας</w:t>
      </w:r>
      <w:r>
        <w:rPr>
          <w:rFonts w:eastAsia="Times New Roman" w:cs="Times New Roman"/>
          <w:szCs w:val="24"/>
        </w:rPr>
        <w:t xml:space="preserve"> αυτή τη </w:t>
      </w:r>
      <w:r>
        <w:rPr>
          <w:rFonts w:eastAsia="Times New Roman" w:cs="Times New Roman"/>
          <w:szCs w:val="24"/>
        </w:rPr>
        <w:lastRenderedPageBreak/>
        <w:t>στιγμή είναι πλήρως ψηφιοποιημένο. Και η ηλεκτρονική διακίνηση εγγράφων λειτουργεί και οι εξακόσιοι δημόσιοι λειτουργοί, που είναι στο Υπουργείο μας, έχουν την απομακρυσμένη ψηφιακή υπογραφή και τα πάντα διακινούνται μέσα στο δίκτυο των υπολογιστώ</w:t>
      </w:r>
      <w:r>
        <w:rPr>
          <w:rFonts w:eastAsia="Times New Roman" w:cs="Times New Roman"/>
          <w:szCs w:val="24"/>
        </w:rPr>
        <w:t>ν. Τα παραλαμβάνουμε τα έγγραφα, τα υπογράφουμε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Αυτού του τύπου η αντιπολίτευση νομίζω ότι δεν βοηθά. Πρέπει να γίνετε και εσείς λίγο πιο δημιουργικοί.</w:t>
      </w:r>
    </w:p>
    <w:p w14:paraId="702DD083" w14:textId="77777777" w:rsidR="009A4341" w:rsidRDefault="004239B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Επαναλαμβάνω, λοιπόν, ότι όχι μόνο θα προχωρήσουν τα έργα, αλλά και θα είναι συμβατά με τους κανό</w:t>
      </w:r>
      <w:r>
        <w:rPr>
          <w:rFonts w:eastAsia="Times New Roman" w:cs="Times New Roman"/>
          <w:szCs w:val="24"/>
        </w:rPr>
        <w:t xml:space="preserve">νες και τους στόχους της </w:t>
      </w:r>
      <w:r>
        <w:rPr>
          <w:rFonts w:eastAsia="Times New Roman" w:cs="Times New Roman"/>
          <w:szCs w:val="24"/>
        </w:rPr>
        <w:t>ε</w:t>
      </w:r>
      <w:r>
        <w:rPr>
          <w:rFonts w:eastAsia="Times New Roman" w:cs="Times New Roman"/>
          <w:szCs w:val="24"/>
        </w:rPr>
        <w:t xml:space="preserve">λληνικής Κυβέρνησης. Νομίζω ότι θα μπορέσουμε στην εκτέλεσή τους να καταφέρουμε αυτό που λέμε, «να φέρουμε το αύριο σήμερα για όλους». Θα έχουμε και το </w:t>
      </w:r>
      <w:r>
        <w:rPr>
          <w:rFonts w:eastAsia="Times New Roman" w:cs="Times New Roman"/>
          <w:szCs w:val="24"/>
          <w:lang w:val="en-US"/>
        </w:rPr>
        <w:t>Connected</w:t>
      </w:r>
      <w:r>
        <w:rPr>
          <w:rFonts w:eastAsia="Times New Roman" w:cs="Times New Roman"/>
          <w:szCs w:val="24"/>
        </w:rPr>
        <w:t xml:space="preserve"> </w:t>
      </w:r>
      <w:r>
        <w:rPr>
          <w:rFonts w:eastAsia="Times New Roman" w:cs="Times New Roman"/>
          <w:szCs w:val="24"/>
          <w:lang w:val="en-US"/>
        </w:rPr>
        <w:t>Enterprise</w:t>
      </w:r>
      <w:r>
        <w:rPr>
          <w:rFonts w:eastAsia="Times New Roman" w:cs="Times New Roman"/>
          <w:szCs w:val="24"/>
        </w:rPr>
        <w:t xml:space="preserve"> με 50 εκατομμύρια ευρώ, τη δημιουργία υποδομών μέσα στα κ</w:t>
      </w:r>
      <w:r>
        <w:rPr>
          <w:rFonts w:eastAsia="Times New Roman" w:cs="Times New Roman"/>
          <w:szCs w:val="24"/>
        </w:rPr>
        <w:t xml:space="preserve">τίρια με την </w:t>
      </w:r>
      <w:r>
        <w:rPr>
          <w:rFonts w:eastAsia="Times New Roman" w:cs="Times New Roman"/>
          <w:szCs w:val="24"/>
        </w:rPr>
        <w:lastRenderedPageBreak/>
        <w:t xml:space="preserve">κατασκευή εσωτερικής καλωδίωσης οπτικής ίνας, το </w:t>
      </w:r>
      <w:r>
        <w:rPr>
          <w:rFonts w:eastAsia="Times New Roman" w:cs="Times New Roman"/>
          <w:szCs w:val="24"/>
          <w:lang w:val="en-US"/>
        </w:rPr>
        <w:t>Superfast</w:t>
      </w:r>
      <w:r>
        <w:rPr>
          <w:rFonts w:eastAsia="Times New Roman" w:cs="Times New Roman"/>
          <w:szCs w:val="24"/>
        </w:rPr>
        <w:t xml:space="preserve"> </w:t>
      </w:r>
      <w:r>
        <w:rPr>
          <w:rFonts w:eastAsia="Times New Roman" w:cs="Times New Roman"/>
          <w:szCs w:val="24"/>
          <w:lang w:val="en-US"/>
        </w:rPr>
        <w:t>Broadband</w:t>
      </w:r>
      <w:r>
        <w:rPr>
          <w:rFonts w:eastAsia="Times New Roman" w:cs="Times New Roman"/>
          <w:szCs w:val="24"/>
        </w:rPr>
        <w:t xml:space="preserve"> και το </w:t>
      </w:r>
      <w:r>
        <w:rPr>
          <w:rFonts w:eastAsia="Times New Roman" w:cs="Times New Roman"/>
          <w:szCs w:val="24"/>
          <w:lang w:val="en-US"/>
        </w:rPr>
        <w:t>Rural</w:t>
      </w:r>
      <w:r>
        <w:rPr>
          <w:rFonts w:eastAsia="Times New Roman" w:cs="Times New Roman"/>
          <w:szCs w:val="24"/>
        </w:rPr>
        <w:t xml:space="preserve"> </w:t>
      </w:r>
      <w:r>
        <w:rPr>
          <w:rFonts w:eastAsia="Times New Roman" w:cs="Times New Roman"/>
          <w:szCs w:val="24"/>
          <w:lang w:val="en-US"/>
        </w:rPr>
        <w:t>Extension</w:t>
      </w:r>
      <w:r>
        <w:rPr>
          <w:rFonts w:eastAsia="Times New Roman" w:cs="Times New Roman"/>
          <w:szCs w:val="24"/>
        </w:rPr>
        <w:t>, τα οποία θα ενοποιηθούν σε ένα πρόγραμμα 350 εκατομμυρίων ευρώ και 50 εκατομμύρια ευρώ τον χρόνο για ενίσχυση της ζήτησης.</w:t>
      </w:r>
    </w:p>
    <w:p w14:paraId="702DD084"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Αυτό, λοιπόν, είναι το πλαί</w:t>
      </w:r>
      <w:r>
        <w:rPr>
          <w:rFonts w:eastAsia="Times New Roman" w:cs="Times New Roman"/>
          <w:szCs w:val="24"/>
        </w:rPr>
        <w:t>σιο. Είναι ένα πλαίσιο, το οποίο μπορεί να μας βάλει μέσα στους στόχους τους οποίους και εμείς έχουμε και η Ε.Ε έχει θέσει.</w:t>
      </w:r>
    </w:p>
    <w:p w14:paraId="702DD085"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Θα ήθελα να επαναλάβω ότι η πρόγνωση για κακές ειδήσεις είναι κάτι το οποίο έχει κοντά ποδάρια. Θα θέλαμε να μας πείτε εσείς με ποιε</w:t>
      </w:r>
      <w:r>
        <w:rPr>
          <w:rFonts w:eastAsia="Times New Roman" w:cs="Times New Roman"/>
          <w:szCs w:val="24"/>
        </w:rPr>
        <w:t xml:space="preserve">ς αρχές θα </w:t>
      </w:r>
      <w:proofErr w:type="spellStart"/>
      <w:r>
        <w:rPr>
          <w:rFonts w:eastAsia="Times New Roman" w:cs="Times New Roman"/>
          <w:szCs w:val="24"/>
        </w:rPr>
        <w:t>κινούσασταν</w:t>
      </w:r>
      <w:proofErr w:type="spellEnd"/>
      <w:r>
        <w:rPr>
          <w:rFonts w:eastAsia="Times New Roman" w:cs="Times New Roman"/>
          <w:szCs w:val="24"/>
        </w:rPr>
        <w:t xml:space="preserve">, εάν είχατε τη δυνατότητα να σχεδιάζετε και να εκτελείτε πολιτική -και εκεί, βεβαίως, να κάνουμε και την πολιτική μας αντιπαράθεση και αναμέτρηση. </w:t>
      </w:r>
    </w:p>
    <w:p w14:paraId="702DD086"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lastRenderedPageBreak/>
        <w:t>Αλλά το επιχείρημα ότι αυτή η Κυβέρνηση έχει διαχειριστική ανεπάρκεια πέφτει, νομίζω,</w:t>
      </w:r>
      <w:r>
        <w:rPr>
          <w:rFonts w:eastAsia="Times New Roman" w:cs="Times New Roman"/>
          <w:szCs w:val="24"/>
        </w:rPr>
        <w:t xml:space="preserve"> στον δημόσιο έλεγχο αυτόματα, όχι μόνο από τα ίδια τα αποτελέσματα, αλλά και από το κακό σας παρελθόν, το οποίο είναι πάρα πολύ δύσκολο να ξεχάσει κανείς και ειδικά από όσους έχουν ασχοληθεί και έχουν παροικήσει την ψηφιακή Ιερουσαλήμ. </w:t>
      </w:r>
    </w:p>
    <w:p w14:paraId="702DD087"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w:t>
      </w:r>
      <w:r>
        <w:rPr>
          <w:rFonts w:eastAsia="Times New Roman" w:cs="Times New Roman"/>
          <w:b/>
          <w:szCs w:val="24"/>
        </w:rPr>
        <w:t xml:space="preserve"> Γεωργιάδης):</w:t>
      </w:r>
      <w:r>
        <w:rPr>
          <w:rFonts w:eastAsia="Times New Roman" w:cs="Times New Roman"/>
          <w:szCs w:val="24"/>
        </w:rPr>
        <w:t xml:space="preserve"> Ευχαριστούμε τον κύριο Υπουργό.</w:t>
      </w:r>
    </w:p>
    <w:p w14:paraId="702DD088"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Ολοκληρώθηκε η πρώτη ερώτηση. Απομένει άλλη μία. </w:t>
      </w:r>
    </w:p>
    <w:p w14:paraId="702DD089"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σας ανακοινώσω ότι με την υπ’ αριθμ</w:t>
      </w:r>
      <w:r>
        <w:rPr>
          <w:rFonts w:eastAsia="Times New Roman" w:cs="Times New Roman"/>
          <w:szCs w:val="24"/>
        </w:rPr>
        <w:t>όν</w:t>
      </w:r>
      <w:r>
        <w:rPr>
          <w:rFonts w:eastAsia="Times New Roman" w:cs="Times New Roman"/>
          <w:szCs w:val="24"/>
        </w:rPr>
        <w:t xml:space="preserve"> </w:t>
      </w:r>
      <w:proofErr w:type="spellStart"/>
      <w:r>
        <w:rPr>
          <w:rFonts w:eastAsia="Times New Roman" w:cs="Times New Roman"/>
          <w:szCs w:val="24"/>
        </w:rPr>
        <w:t>πρωτ</w:t>
      </w:r>
      <w:proofErr w:type="spellEnd"/>
      <w:r>
        <w:rPr>
          <w:rFonts w:eastAsia="Times New Roman" w:cs="Times New Roman"/>
          <w:szCs w:val="24"/>
        </w:rPr>
        <w:t>. 2743/1985/15-2-2018 απόφαση του Προέδρου της Βουλής, συγκροτήθηκε η Υπ</w:t>
      </w:r>
      <w:r>
        <w:rPr>
          <w:rFonts w:eastAsia="Times New Roman" w:cs="Times New Roman"/>
          <w:szCs w:val="24"/>
        </w:rPr>
        <w:t xml:space="preserve">οεπιτροπή για την Καταπολέμηση της Εμπορίας και της Εκμετάλλευσης των Ανθρώπων </w:t>
      </w:r>
      <w:r>
        <w:rPr>
          <w:rFonts w:eastAsia="Times New Roman" w:cs="Times New Roman"/>
          <w:szCs w:val="24"/>
        </w:rPr>
        <w:lastRenderedPageBreak/>
        <w:t>της Ειδικής Μόνιμης Επιτροπής Ισότητας, Νεολαίας και Δικαιωμάτων του Ανθρώπου για την Γ΄ Σύνοδο της ΙΖ΄ Βουλευτικής Περιόδου.</w:t>
      </w:r>
    </w:p>
    <w:p w14:paraId="702DD08A"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Η σχετική απόφαση έχει αναρτηθεί στην Κοινοβουλευτι</w:t>
      </w:r>
      <w:r>
        <w:rPr>
          <w:rFonts w:eastAsia="Times New Roman" w:cs="Times New Roman"/>
          <w:szCs w:val="24"/>
        </w:rPr>
        <w:t>κή Διαφάνεια και θα καταχωριστεί στα Πρακτικά της σημερινής συνεδρίασης.</w:t>
      </w:r>
    </w:p>
    <w:p w14:paraId="702DD08B"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καταχωρίζεται η προαναφερθείσα απόφαση, η οποία </w:t>
      </w:r>
      <w:r>
        <w:rPr>
          <w:rFonts w:eastAsia="Times New Roman"/>
          <w:bCs/>
        </w:rPr>
        <w:t>έχει</w:t>
      </w:r>
      <w:r>
        <w:rPr>
          <w:rFonts w:eastAsia="Times New Roman" w:cs="Times New Roman"/>
          <w:szCs w:val="24"/>
        </w:rPr>
        <w:t xml:space="preserve"> ως εξής:</w:t>
      </w:r>
    </w:p>
    <w:p w14:paraId="702DD08C" w14:textId="77777777" w:rsidR="009A4341" w:rsidRDefault="004239B6">
      <w:pPr>
        <w:spacing w:line="600" w:lineRule="auto"/>
        <w:contextualSpacing/>
        <w:jc w:val="center"/>
        <w:rPr>
          <w:rFonts w:eastAsia="Times New Roman" w:cs="Times New Roman"/>
          <w:color w:val="FF0000"/>
          <w:szCs w:val="24"/>
        </w:rPr>
      </w:pPr>
      <w:r>
        <w:rPr>
          <w:rFonts w:eastAsia="Times New Roman" w:cs="Times New Roman"/>
          <w:color w:val="FF0000"/>
          <w:szCs w:val="24"/>
        </w:rPr>
        <w:t>(</w:t>
      </w:r>
      <w:r w:rsidRPr="00E12647">
        <w:rPr>
          <w:rFonts w:eastAsia="Times New Roman" w:cs="Times New Roman"/>
          <w:color w:val="FF0000"/>
          <w:szCs w:val="24"/>
        </w:rPr>
        <w:t>ΑΛΛΑΓΗ ΣΕΛΙΔΑΣ</w:t>
      </w:r>
      <w:r>
        <w:rPr>
          <w:rFonts w:eastAsia="Times New Roman" w:cs="Times New Roman"/>
          <w:color w:val="FF0000"/>
          <w:szCs w:val="24"/>
        </w:rPr>
        <w:t>)</w:t>
      </w:r>
    </w:p>
    <w:p w14:paraId="702DD08D" w14:textId="77777777" w:rsidR="009A4341" w:rsidRDefault="004239B6">
      <w:pPr>
        <w:spacing w:line="600" w:lineRule="auto"/>
        <w:contextualSpacing/>
        <w:jc w:val="center"/>
        <w:rPr>
          <w:rFonts w:eastAsia="Times New Roman" w:cs="Times New Roman"/>
          <w:color w:val="FF0000"/>
          <w:szCs w:val="24"/>
        </w:rPr>
      </w:pPr>
      <w:r w:rsidRPr="00E12647">
        <w:rPr>
          <w:rFonts w:eastAsia="Times New Roman" w:cs="Times New Roman"/>
          <w:color w:val="FF0000"/>
          <w:szCs w:val="24"/>
        </w:rPr>
        <w:t>(</w:t>
      </w:r>
      <w:r>
        <w:rPr>
          <w:rFonts w:eastAsia="Times New Roman" w:cs="Times New Roman"/>
          <w:color w:val="FF0000"/>
          <w:szCs w:val="24"/>
        </w:rPr>
        <w:t>Να μπουν οι σελ. 29-30)</w:t>
      </w:r>
    </w:p>
    <w:p w14:paraId="702DD08E" w14:textId="77777777" w:rsidR="009A4341" w:rsidRDefault="004239B6">
      <w:pPr>
        <w:spacing w:line="600" w:lineRule="auto"/>
        <w:contextualSpacing/>
        <w:jc w:val="center"/>
        <w:rPr>
          <w:rFonts w:eastAsia="Times New Roman" w:cs="Times New Roman"/>
          <w:color w:val="FF0000"/>
          <w:szCs w:val="24"/>
        </w:rPr>
      </w:pPr>
      <w:r>
        <w:rPr>
          <w:rFonts w:eastAsia="Times New Roman" w:cs="Times New Roman"/>
          <w:color w:val="FF0000"/>
          <w:szCs w:val="24"/>
        </w:rPr>
        <w:t>(</w:t>
      </w:r>
      <w:r>
        <w:rPr>
          <w:rFonts w:eastAsia="Times New Roman" w:cs="Times New Roman"/>
          <w:color w:val="FF0000"/>
          <w:szCs w:val="24"/>
        </w:rPr>
        <w:t>ΑΛΛΑΓΗ ΣΕΛΙΔΑΣ</w:t>
      </w:r>
      <w:r>
        <w:rPr>
          <w:rFonts w:eastAsia="Times New Roman" w:cs="Times New Roman"/>
          <w:color w:val="FF0000"/>
          <w:szCs w:val="24"/>
        </w:rPr>
        <w:t>)</w:t>
      </w:r>
    </w:p>
    <w:p w14:paraId="702DD08F" w14:textId="77777777" w:rsidR="009A4341" w:rsidRDefault="004239B6">
      <w:pPr>
        <w:spacing w:line="600" w:lineRule="auto"/>
        <w:ind w:firstLine="720"/>
        <w:contextualSpacing/>
        <w:jc w:val="both"/>
        <w:rPr>
          <w:rFonts w:eastAsia="Times New Roman" w:cs="Times New Roman"/>
          <w:szCs w:val="24"/>
        </w:rPr>
      </w:pPr>
      <w:r>
        <w:rPr>
          <w:rFonts w:eastAsia="Times New Roman"/>
          <w:b/>
          <w:bCs/>
          <w:shd w:val="clear" w:color="auto" w:fill="FFFFFF"/>
        </w:rPr>
        <w:t>ΠΡΟΕΔΡΕ</w:t>
      </w:r>
      <w:r>
        <w:rPr>
          <w:rFonts w:eastAsia="Times New Roman"/>
          <w:b/>
          <w:bCs/>
          <w:shd w:val="clear" w:color="auto" w:fill="FFFFFF"/>
        </w:rPr>
        <w:t>Υ</w:t>
      </w:r>
      <w:r>
        <w:rPr>
          <w:rFonts w:eastAsia="Times New Roman"/>
          <w:b/>
          <w:bCs/>
          <w:shd w:val="clear" w:color="auto" w:fill="FFFFFF"/>
        </w:rPr>
        <w:t>ΩΝ (Μάριος Γεωργιάδης):</w:t>
      </w:r>
      <w:r>
        <w:rPr>
          <w:rFonts w:eastAsia="Times New Roman"/>
          <w:bCs/>
          <w:shd w:val="clear" w:color="auto" w:fill="FFFFFF"/>
        </w:rPr>
        <w:t xml:space="preserve"> </w:t>
      </w:r>
      <w:r>
        <w:rPr>
          <w:rFonts w:eastAsia="Times New Roman" w:cs="Times New Roman"/>
          <w:szCs w:val="24"/>
        </w:rPr>
        <w:t xml:space="preserve">Κύριε Καρρά, </w:t>
      </w:r>
      <w:r>
        <w:rPr>
          <w:rFonts w:eastAsia="Times New Roman" w:cs="Times New Roman"/>
          <w:szCs w:val="24"/>
        </w:rPr>
        <w:t>προτού προχωρήσουμε, θα μου επιτρέψετε να διαβάσω τα κωλύματα για τις ερωτήσεις που δεν θα απαντηθούν.</w:t>
      </w:r>
    </w:p>
    <w:p w14:paraId="702DD090"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με αριθμό 1139/92/13-11-2017 ερώτηση και αίτηση κατάθεσης εγγράφων του Βουλευτή Β΄ Αθηνών της Δημοκρατικής Συμπαράταξης ΠΑΣΟΚ – ΔΗΜΑΡ κ. </w:t>
      </w:r>
      <w:r>
        <w:rPr>
          <w:rFonts w:eastAsia="Times New Roman" w:cs="Times New Roman"/>
          <w:bCs/>
          <w:szCs w:val="24"/>
        </w:rPr>
        <w:t>Γεωργίου</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Δημ</w:t>
      </w:r>
      <w:r>
        <w:rPr>
          <w:rFonts w:eastAsia="Times New Roman" w:cs="Times New Roman"/>
          <w:bCs/>
          <w:szCs w:val="24"/>
        </w:rPr>
        <w:t xml:space="preserve">ητρίου Καρρά </w:t>
      </w:r>
      <w:r>
        <w:rPr>
          <w:rFonts w:eastAsia="Times New Roman" w:cs="Times New Roman"/>
          <w:szCs w:val="24"/>
        </w:rPr>
        <w:t>προς τον Υπουργό</w:t>
      </w:r>
      <w:r>
        <w:rPr>
          <w:rFonts w:eastAsia="Times New Roman" w:cs="Times New Roman"/>
          <w:bCs/>
          <w:szCs w:val="24"/>
        </w:rPr>
        <w:t xml:space="preserve"> Μεταναστευτικής Πολιτικής, </w:t>
      </w:r>
      <w:r>
        <w:rPr>
          <w:rFonts w:eastAsia="Times New Roman" w:cs="Times New Roman"/>
          <w:szCs w:val="24"/>
        </w:rPr>
        <w:t>με θέμα: «Αδικαιολόγητη καθυστέρηση στη σύνταξη και δημοσιοποίηση των τριμηνιαίων Εκθέσεων Πεπραγμένων της Αρχής Προσφυγών κατά των αποφάσεων της Υπηρεσίας Ασύλου», δεν θα συζητηθεί λόγω απουσίας του</w:t>
      </w:r>
      <w:r>
        <w:rPr>
          <w:rFonts w:eastAsia="Times New Roman" w:cs="Times New Roman"/>
          <w:szCs w:val="24"/>
        </w:rPr>
        <w:t xml:space="preserve"> αρμόδιου Υπουργού στο εξωτερικό. Η ερώτηση αυτή θα </w:t>
      </w:r>
      <w:proofErr w:type="spellStart"/>
      <w:r>
        <w:rPr>
          <w:rFonts w:eastAsia="Times New Roman" w:cs="Times New Roman"/>
          <w:szCs w:val="24"/>
        </w:rPr>
        <w:t>επανακατατεθεί</w:t>
      </w:r>
      <w:proofErr w:type="spellEnd"/>
      <w:r>
        <w:rPr>
          <w:rFonts w:eastAsia="Times New Roman" w:cs="Times New Roman"/>
          <w:szCs w:val="24"/>
        </w:rPr>
        <w:t>.</w:t>
      </w:r>
    </w:p>
    <w:p w14:paraId="702DD091"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με αριθμό 1054/12-2-2018 επίκαιρη ερώτηση πρώτου κύκλου του Βουλευτή Αρκαδίας της Δημοκρατικής Συμπαράταξης ΠΑΣΟΚ – ΔΗΜΑΡ κ. </w:t>
      </w:r>
      <w:r>
        <w:rPr>
          <w:rFonts w:eastAsia="Times New Roman" w:cs="Times New Roman"/>
          <w:bCs/>
          <w:szCs w:val="24"/>
        </w:rPr>
        <w:t xml:space="preserve">Οδυσσέα Κωνσταντινόπουλου </w:t>
      </w:r>
      <w:r>
        <w:rPr>
          <w:rFonts w:eastAsia="Times New Roman" w:cs="Times New Roman"/>
          <w:szCs w:val="24"/>
        </w:rPr>
        <w:t xml:space="preserve">προς τον </w:t>
      </w:r>
      <w:r>
        <w:rPr>
          <w:rFonts w:eastAsia="Times New Roman" w:cs="Times New Roman"/>
          <w:szCs w:val="24"/>
        </w:rPr>
        <w:lastRenderedPageBreak/>
        <w:t>Υπουργό</w:t>
      </w:r>
      <w:r>
        <w:rPr>
          <w:rFonts w:eastAsia="Times New Roman" w:cs="Times New Roman"/>
          <w:bCs/>
          <w:szCs w:val="24"/>
        </w:rPr>
        <w:t xml:space="preserve"> Οικονομίας</w:t>
      </w:r>
      <w:r>
        <w:rPr>
          <w:rFonts w:eastAsia="Times New Roman" w:cs="Times New Roman"/>
          <w:bCs/>
          <w:szCs w:val="24"/>
        </w:rPr>
        <w:t xml:space="preserve"> και Ανάπτυξης,</w:t>
      </w:r>
      <w:r>
        <w:rPr>
          <w:rFonts w:eastAsia="Times New Roman" w:cs="Times New Roman"/>
          <w:szCs w:val="24"/>
        </w:rPr>
        <w:t xml:space="preserve"> με θέμα: «Ένταξη έργων αποχετευτικών δικτύων και επεξεργασίας λυμάτων </w:t>
      </w:r>
      <w:proofErr w:type="spellStart"/>
      <w:r>
        <w:rPr>
          <w:rFonts w:eastAsia="Times New Roman" w:cs="Times New Roman"/>
          <w:szCs w:val="24"/>
        </w:rPr>
        <w:t>Κοντοβάζαινας</w:t>
      </w:r>
      <w:proofErr w:type="spellEnd"/>
      <w:r>
        <w:rPr>
          <w:rFonts w:eastAsia="Times New Roman" w:cs="Times New Roman"/>
          <w:szCs w:val="24"/>
        </w:rPr>
        <w:t xml:space="preserve">, </w:t>
      </w:r>
      <w:proofErr w:type="spellStart"/>
      <w:r>
        <w:rPr>
          <w:rFonts w:eastAsia="Times New Roman" w:cs="Times New Roman"/>
          <w:szCs w:val="24"/>
        </w:rPr>
        <w:t>Λεβιδίου</w:t>
      </w:r>
      <w:proofErr w:type="spellEnd"/>
      <w:r>
        <w:rPr>
          <w:rFonts w:eastAsia="Times New Roman" w:cs="Times New Roman"/>
          <w:szCs w:val="24"/>
        </w:rPr>
        <w:t xml:space="preserve"> και </w:t>
      </w:r>
      <w:proofErr w:type="spellStart"/>
      <w:r>
        <w:rPr>
          <w:rFonts w:eastAsia="Times New Roman" w:cs="Times New Roman"/>
          <w:szCs w:val="24"/>
        </w:rPr>
        <w:t>Καλλιανίου</w:t>
      </w:r>
      <w:proofErr w:type="spellEnd"/>
      <w:r>
        <w:rPr>
          <w:rFonts w:eastAsia="Times New Roman" w:cs="Times New Roman"/>
          <w:szCs w:val="24"/>
        </w:rPr>
        <w:t xml:space="preserve"> Αρκαδίας», δεν θα συζητηθεί λόγω απουσίας του αρμόδιου Υπουργού στο εξωτερικό. Η ερώτηση αυτή θα </w:t>
      </w:r>
      <w:proofErr w:type="spellStart"/>
      <w:r>
        <w:rPr>
          <w:rFonts w:eastAsia="Times New Roman" w:cs="Times New Roman"/>
          <w:szCs w:val="24"/>
        </w:rPr>
        <w:t>επανακατατεθεί</w:t>
      </w:r>
      <w:proofErr w:type="spellEnd"/>
      <w:r>
        <w:rPr>
          <w:rFonts w:eastAsia="Times New Roman" w:cs="Times New Roman"/>
          <w:szCs w:val="24"/>
        </w:rPr>
        <w:t>.</w:t>
      </w:r>
    </w:p>
    <w:p w14:paraId="702DD092"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με αριθμό </w:t>
      </w:r>
      <w:r>
        <w:rPr>
          <w:rFonts w:eastAsia="Times New Roman" w:cs="Times New Roman"/>
          <w:szCs w:val="24"/>
        </w:rPr>
        <w:t xml:space="preserve">1080/13-2-2018 επίκαιρη ερώτηση πρώτου κύκλου του Βουλευτή Αχαΐας της Νέας Δημοκρατίας κ. </w:t>
      </w:r>
      <w:r>
        <w:rPr>
          <w:rFonts w:eastAsia="Times New Roman" w:cs="Times New Roman"/>
          <w:bCs/>
          <w:szCs w:val="24"/>
        </w:rPr>
        <w:t xml:space="preserve">Ανδρέα </w:t>
      </w:r>
      <w:proofErr w:type="spellStart"/>
      <w:r>
        <w:rPr>
          <w:rFonts w:eastAsia="Times New Roman" w:cs="Times New Roman"/>
          <w:bCs/>
          <w:szCs w:val="24"/>
        </w:rPr>
        <w:t>Κατσανιώτη</w:t>
      </w:r>
      <w:proofErr w:type="spellEnd"/>
      <w:r>
        <w:rPr>
          <w:rFonts w:eastAsia="Times New Roman" w:cs="Times New Roman"/>
          <w:bCs/>
          <w:szCs w:val="24"/>
        </w:rPr>
        <w:t xml:space="preserve"> </w:t>
      </w:r>
      <w:r>
        <w:rPr>
          <w:rFonts w:eastAsia="Times New Roman" w:cs="Times New Roman"/>
          <w:szCs w:val="24"/>
        </w:rPr>
        <w:t>προς τον Υπουργό</w:t>
      </w:r>
      <w:r>
        <w:rPr>
          <w:rFonts w:eastAsia="Times New Roman" w:cs="Times New Roman"/>
          <w:bCs/>
          <w:szCs w:val="24"/>
        </w:rPr>
        <w:t xml:space="preserve"> Περιβάλλοντος και Ενέργειας, </w:t>
      </w:r>
      <w:r>
        <w:rPr>
          <w:rFonts w:eastAsia="Times New Roman" w:cs="Times New Roman"/>
          <w:szCs w:val="24"/>
        </w:rPr>
        <w:t>με θέμα: «Διάβρωση αιγιαλού και επιπτώσεις σε παράκτιες περιοχές του Ν. Αχαΐας», δεν θα συζητηθεί λόγω</w:t>
      </w:r>
      <w:r>
        <w:rPr>
          <w:rFonts w:eastAsia="Times New Roman" w:cs="Times New Roman"/>
          <w:szCs w:val="24"/>
        </w:rPr>
        <w:t xml:space="preserve"> κωλύματος του αρμόδιου Υπουργού κ. </w:t>
      </w:r>
      <w:proofErr w:type="spellStart"/>
      <w:r>
        <w:rPr>
          <w:rFonts w:eastAsia="Times New Roman" w:cs="Times New Roman"/>
          <w:szCs w:val="24"/>
        </w:rPr>
        <w:t>Φάμελλου</w:t>
      </w:r>
      <w:proofErr w:type="spellEnd"/>
      <w:r>
        <w:rPr>
          <w:rFonts w:eastAsia="Times New Roman" w:cs="Times New Roman"/>
          <w:szCs w:val="24"/>
        </w:rPr>
        <w:t xml:space="preserve">. </w:t>
      </w:r>
    </w:p>
    <w:p w14:paraId="702DD093"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lastRenderedPageBreak/>
        <w:t>Η τρίτη με αριθμό 1081/13-2-2018 επίκαιρη ερώτηση πρώτου κύκλου του Βουλευτή Αχαΐας του Κομμουνιστικού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bCs/>
          <w:szCs w:val="24"/>
        </w:rPr>
        <w:t xml:space="preserve"> Νικολάου </w:t>
      </w:r>
      <w:proofErr w:type="spellStart"/>
      <w:r>
        <w:rPr>
          <w:rFonts w:eastAsia="Times New Roman" w:cs="Times New Roman"/>
          <w:bCs/>
          <w:szCs w:val="24"/>
        </w:rPr>
        <w:t>Καραθανασόπουλου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szCs w:val="24"/>
        </w:rPr>
        <w:t xml:space="preserve"> με θέμα: «Δημιουργία Χώρου Υγειονομικής Ταφής Επικίνδυνων Αποβλήτων (ΧΥΤΕΑ) στη Μεγαλόπολη», δεν θα συζητηθεί λόγω κωλύματος του αρμόδιου Υπουργού κ. </w:t>
      </w:r>
      <w:proofErr w:type="spellStart"/>
      <w:r>
        <w:rPr>
          <w:rFonts w:eastAsia="Times New Roman" w:cs="Times New Roman"/>
          <w:szCs w:val="24"/>
        </w:rPr>
        <w:t>Φάμελλου</w:t>
      </w:r>
      <w:proofErr w:type="spellEnd"/>
      <w:r>
        <w:rPr>
          <w:rFonts w:eastAsia="Times New Roman" w:cs="Times New Roman"/>
          <w:szCs w:val="24"/>
        </w:rPr>
        <w:t xml:space="preserve">. </w:t>
      </w:r>
    </w:p>
    <w:p w14:paraId="702DD094"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Η τέταρτη με αριθμό 997/6-2-2018 επίκαιρη ερώτηση δεύτερου κύκλου του Βουλευτή Κοζάνης της Νέα</w:t>
      </w:r>
      <w:r>
        <w:rPr>
          <w:rFonts w:eastAsia="Times New Roman" w:cs="Times New Roman"/>
          <w:szCs w:val="24"/>
        </w:rPr>
        <w:t xml:space="preserve">ς Δημοκρατίας κ. </w:t>
      </w:r>
      <w:r>
        <w:rPr>
          <w:rFonts w:eastAsia="Times New Roman" w:cs="Times New Roman"/>
          <w:bCs/>
          <w:szCs w:val="24"/>
        </w:rPr>
        <w:t xml:space="preserve">Γεωργίου Κασαπίδη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szCs w:val="24"/>
        </w:rPr>
        <w:t xml:space="preserve"> με θέμα: «Αντιμετώπιση των επαναλαμβανόμενων επιδημικών προ</w:t>
      </w:r>
      <w:r>
        <w:rPr>
          <w:rFonts w:eastAsia="Times New Roman" w:cs="Times New Roman"/>
          <w:szCs w:val="24"/>
        </w:rPr>
        <w:lastRenderedPageBreak/>
        <w:t xml:space="preserve">σβολών του εντόμου </w:t>
      </w:r>
      <w:proofErr w:type="spellStart"/>
      <w:r>
        <w:rPr>
          <w:rFonts w:eastAsia="Times New Roman" w:cs="Times New Roman"/>
          <w:szCs w:val="24"/>
        </w:rPr>
        <w:t>Lymantria</w:t>
      </w:r>
      <w:proofErr w:type="spellEnd"/>
      <w:r>
        <w:rPr>
          <w:rFonts w:eastAsia="Times New Roman" w:cs="Times New Roman"/>
          <w:szCs w:val="24"/>
        </w:rPr>
        <w:t xml:space="preserve"> </w:t>
      </w:r>
      <w:proofErr w:type="spellStart"/>
      <w:r>
        <w:rPr>
          <w:rFonts w:eastAsia="Times New Roman" w:cs="Times New Roman"/>
          <w:szCs w:val="24"/>
        </w:rPr>
        <w:t>dispar</w:t>
      </w:r>
      <w:proofErr w:type="spellEnd"/>
      <w:r>
        <w:rPr>
          <w:rFonts w:eastAsia="Times New Roman" w:cs="Times New Roman"/>
          <w:szCs w:val="24"/>
        </w:rPr>
        <w:t xml:space="preserve"> στο Νομό Κοζάνης με βιολογικές μεθόδους», δεν θα συζητηθεί λόγω κωλύματος του αρ</w:t>
      </w:r>
      <w:r>
        <w:rPr>
          <w:rFonts w:eastAsia="Times New Roman" w:cs="Times New Roman"/>
          <w:szCs w:val="24"/>
        </w:rPr>
        <w:t xml:space="preserve">μόδιου Υπουργού κ. </w:t>
      </w:r>
      <w:proofErr w:type="spellStart"/>
      <w:r>
        <w:rPr>
          <w:rFonts w:eastAsia="Times New Roman" w:cs="Times New Roman"/>
          <w:szCs w:val="24"/>
        </w:rPr>
        <w:t>Φάμελλου</w:t>
      </w:r>
      <w:proofErr w:type="spellEnd"/>
      <w:r>
        <w:rPr>
          <w:rFonts w:eastAsia="Times New Roman" w:cs="Times New Roman"/>
          <w:szCs w:val="24"/>
        </w:rPr>
        <w:t xml:space="preserve">. </w:t>
      </w:r>
    </w:p>
    <w:p w14:paraId="702DD095"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 xml:space="preserve">Η τέταρτη με αριθμό 1008/7-2-2018 επίκαιρη ερώτηση πρώτου κύκλου του Βουλευτή </w:t>
      </w:r>
      <w:r>
        <w:rPr>
          <w:rFonts w:eastAsia="Times New Roman"/>
          <w:bCs/>
        </w:rPr>
        <w:t>Β</w:t>
      </w:r>
      <w:r>
        <w:rPr>
          <w:rFonts w:eastAsia="Times New Roman" w:cs="Times New Roman"/>
          <w:szCs w:val="24"/>
        </w:rPr>
        <w:t xml:space="preserve">΄ Θεσσαλονίκης των Ανεξαρτήτων Ελλήνων κ. </w:t>
      </w:r>
      <w:r>
        <w:rPr>
          <w:rFonts w:eastAsia="Times New Roman" w:cs="Times New Roman"/>
          <w:bCs/>
          <w:szCs w:val="24"/>
        </w:rPr>
        <w:t xml:space="preserve">Γεωργίου Λαζαρίδη </w:t>
      </w:r>
      <w:r>
        <w:rPr>
          <w:rFonts w:eastAsia="Times New Roman" w:cs="Times New Roman"/>
          <w:szCs w:val="24"/>
        </w:rPr>
        <w:t>προς τ</w:t>
      </w:r>
      <w:r>
        <w:rPr>
          <w:rFonts w:eastAsia="Times New Roman" w:cs="Times New Roman"/>
          <w:szCs w:val="24"/>
        </w:rPr>
        <w:t>ον</w:t>
      </w:r>
      <w:r>
        <w:rPr>
          <w:rFonts w:eastAsia="Times New Roman" w:cs="Times New Roman"/>
          <w:szCs w:val="24"/>
        </w:rPr>
        <w:t xml:space="preserve"> Υπουργό</w:t>
      </w:r>
      <w:r>
        <w:rPr>
          <w:rFonts w:eastAsia="Times New Roman" w:cs="Times New Roman"/>
          <w:bCs/>
          <w:szCs w:val="24"/>
        </w:rPr>
        <w:t xml:space="preserve"> Περιβάλλοντος και Ενέργειας,</w:t>
      </w:r>
      <w:r>
        <w:rPr>
          <w:rFonts w:eastAsia="Times New Roman" w:cs="Times New Roman"/>
          <w:szCs w:val="24"/>
        </w:rPr>
        <w:t xml:space="preserve"> με θέμα: «Προσαρμογή των ρυθμίσεων οφειλώ</w:t>
      </w:r>
      <w:r>
        <w:rPr>
          <w:rFonts w:eastAsia="Times New Roman" w:cs="Times New Roman"/>
          <w:szCs w:val="24"/>
        </w:rPr>
        <w:t xml:space="preserve">ν προς τη ΔΕΗ στην κοινωνική και οικονομική πραγματικότητα και ειδική πρόβλεψη σε περιοχές με ΑΠΕ», δεν θα συζητηθεί λόγω φόρτου εργασίας του αρμόδιου Υπουργού κ. Σταθάκη. </w:t>
      </w:r>
    </w:p>
    <w:p w14:paraId="702DD096"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Η τρίτη με αριθμό 993/6-2-2018 επίκαιρη ερώτηση δεύτερου κύκλου του Βουλευτή Αττική</w:t>
      </w:r>
      <w:r>
        <w:rPr>
          <w:rFonts w:eastAsia="Times New Roman" w:cs="Times New Roman"/>
          <w:szCs w:val="24"/>
        </w:rPr>
        <w:t xml:space="preserve">ς του Συνασπισμού Ριζοσπαστικής Αριστεράς κ. </w:t>
      </w:r>
      <w:r>
        <w:rPr>
          <w:rFonts w:eastAsia="Times New Roman" w:cs="Times New Roman"/>
          <w:bCs/>
          <w:szCs w:val="24"/>
        </w:rPr>
        <w:t xml:space="preserve">Αθανασίου </w:t>
      </w:r>
      <w:proofErr w:type="spellStart"/>
      <w:r>
        <w:rPr>
          <w:rFonts w:eastAsia="Times New Roman" w:cs="Times New Roman"/>
          <w:bCs/>
          <w:szCs w:val="24"/>
        </w:rPr>
        <w:t>Αθανασίου</w:t>
      </w:r>
      <w:proofErr w:type="spellEnd"/>
      <w:r>
        <w:rPr>
          <w:rFonts w:eastAsia="Times New Roman" w:cs="Times New Roman"/>
          <w:szCs w:val="24"/>
        </w:rPr>
        <w:t xml:space="preserve"> προς τον Υπουργό </w:t>
      </w:r>
      <w:r>
        <w:rPr>
          <w:rFonts w:eastAsia="Times New Roman" w:cs="Times New Roman"/>
          <w:bCs/>
          <w:szCs w:val="24"/>
        </w:rPr>
        <w:t xml:space="preserve">Ναυτιλίας και </w:t>
      </w:r>
      <w:r>
        <w:rPr>
          <w:rFonts w:eastAsia="Times New Roman" w:cs="Times New Roman"/>
          <w:bCs/>
          <w:szCs w:val="24"/>
        </w:rPr>
        <w:lastRenderedPageBreak/>
        <w:t xml:space="preserve">Νησιωτικής Πολιτικής, </w:t>
      </w:r>
      <w:r>
        <w:rPr>
          <w:rFonts w:eastAsia="Times New Roman" w:cs="Times New Roman"/>
          <w:szCs w:val="24"/>
        </w:rPr>
        <w:t>με θέμα: «Δεκάδες παροπλισμένα πλοία και ναυάγια στην περιοχή Λιμένος Ελευσίνας», δεν θα συζητηθεί λόγω φόρτου εργασίας του αρμόδιου Υπουρ</w:t>
      </w:r>
      <w:r>
        <w:rPr>
          <w:rFonts w:eastAsia="Times New Roman" w:cs="Times New Roman"/>
          <w:szCs w:val="24"/>
        </w:rPr>
        <w:t xml:space="preserve">γού κ. </w:t>
      </w:r>
      <w:proofErr w:type="spellStart"/>
      <w:r>
        <w:rPr>
          <w:rFonts w:eastAsia="Times New Roman" w:cs="Times New Roman"/>
          <w:szCs w:val="24"/>
        </w:rPr>
        <w:t>Κουρουμπλή</w:t>
      </w:r>
      <w:proofErr w:type="spellEnd"/>
      <w:r>
        <w:rPr>
          <w:rFonts w:eastAsia="Times New Roman" w:cs="Times New Roman"/>
          <w:szCs w:val="24"/>
        </w:rPr>
        <w:t xml:space="preserve">. </w:t>
      </w:r>
    </w:p>
    <w:p w14:paraId="702DD097"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 xml:space="preserve">Έχει σταλεί και σχετική επιστολή από τον κ. Καλογήρου για τα εν λόγω κωλύματα. </w:t>
      </w:r>
    </w:p>
    <w:p w14:paraId="702DD098"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ροχωράμε στην τελευταία ερώτηση </w:t>
      </w:r>
      <w:r>
        <w:rPr>
          <w:rFonts w:eastAsia="Times New Roman" w:cs="Times New Roman"/>
          <w:szCs w:val="24"/>
        </w:rPr>
        <w:t>για σήμερα</w:t>
      </w:r>
      <w:r>
        <w:rPr>
          <w:rFonts w:eastAsia="Times New Roman" w:cs="Times New Roman"/>
          <w:szCs w:val="24"/>
        </w:rPr>
        <w:t xml:space="preserve">. </w:t>
      </w:r>
      <w:r>
        <w:rPr>
          <w:rFonts w:eastAsia="Times New Roman" w:cs="Times New Roman"/>
          <w:szCs w:val="24"/>
        </w:rPr>
        <w:t>Θα συζητηθεί</w:t>
      </w:r>
      <w:r>
        <w:rPr>
          <w:rFonts w:eastAsia="Times New Roman" w:cs="Times New Roman"/>
          <w:szCs w:val="24"/>
        </w:rPr>
        <w:t xml:space="preserve"> η δεύτερη με αριθμό 1042/12-2-2018 επίκαιρη ερώτηση δεύτερου κύκλου του Βουλευτή Β΄ Αθηνών της Δημοκρατικής Συμπαράταξης ΠΑΣΟΚ – ΔΗΜΑΡ κ. </w:t>
      </w:r>
      <w:r>
        <w:rPr>
          <w:rFonts w:eastAsia="Times New Roman" w:cs="Times New Roman"/>
          <w:bCs/>
          <w:szCs w:val="24"/>
        </w:rPr>
        <w:t>Γεωργίου</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 xml:space="preserve">Δημητρίου Καρρά </w:t>
      </w:r>
      <w:r>
        <w:rPr>
          <w:rFonts w:eastAsia="Times New Roman" w:cs="Times New Roman"/>
          <w:szCs w:val="24"/>
        </w:rPr>
        <w:t xml:space="preserve">προς τον Υπουργό </w:t>
      </w:r>
      <w:r>
        <w:rPr>
          <w:rFonts w:eastAsia="Times New Roman" w:cs="Times New Roman"/>
          <w:bCs/>
          <w:szCs w:val="24"/>
        </w:rPr>
        <w:t xml:space="preserve">Ψηφιακής Πολιτικής, Τηλεπικοινωνιών και Ενημέρωσης, </w:t>
      </w:r>
      <w:r>
        <w:rPr>
          <w:rFonts w:eastAsia="Times New Roman" w:cs="Times New Roman"/>
          <w:szCs w:val="24"/>
        </w:rPr>
        <w:t>με θέμα: «Ανάγκη επαν</w:t>
      </w:r>
      <w:r>
        <w:rPr>
          <w:rFonts w:eastAsia="Times New Roman" w:cs="Times New Roman"/>
          <w:szCs w:val="24"/>
        </w:rPr>
        <w:t>αφοράς του μειωμένου ταχυδρομικού τέλους για τα έντυπα των ιδιοκτητών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δημοσιογράφων που  είναι ή μπορούν να είναι μέλη της ΕΔΙΠΤ».</w:t>
      </w:r>
    </w:p>
    <w:p w14:paraId="702DD099"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Καρρά, έχετε τον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702DD09A"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Ευχαριστώ, κύριε Πρόεδρε. </w:t>
      </w:r>
    </w:p>
    <w:p w14:paraId="702DD09B"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Είναι δεδομένο ότι το δικαίωμα της ενημέρωσης και της πληροφόρησης είναι κατοχυρωμένο παγκόσμια, όχι μόνο στην Ελλάδα, αλλά πανευρωπαϊκά και παγκόσμια. Ένα μέσο ενίσχυσης αυτού του δικαιώματος είναι πάντοτε –και αυτό το αποδέχεται και η Ευρωπαϊκή Ένωση, θε</w:t>
      </w:r>
      <w:r>
        <w:rPr>
          <w:rFonts w:eastAsia="Times New Roman" w:cs="Times New Roman"/>
          <w:szCs w:val="24"/>
        </w:rPr>
        <w:t xml:space="preserve">ωρώντας ότι δεν αντίκειται στον ανταγωνισμό- η επιδότηση των ταχυδρομικών τελών για τη διακίνηση των εντύπων, ούτως ώστε να επιτυγχάνεται η ευχερέστερη πρόσβαση και να αποκτούν οι ενδιαφερόμενοι το δικαίωμα αυτό στην ενημέρωση, όπως είπα. </w:t>
      </w:r>
    </w:p>
    <w:p w14:paraId="702DD09C"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lastRenderedPageBreak/>
        <w:t>Στην Ελλάδα, λοι</w:t>
      </w:r>
      <w:r>
        <w:rPr>
          <w:rFonts w:eastAsia="Times New Roman" w:cs="Times New Roman"/>
          <w:szCs w:val="24"/>
        </w:rPr>
        <w:t>πόν, υπάρχει η επιδότηση των εντύπων παραδοσιακά. Πλην, όμως, το καλοκαίρι του 2017, με τον τελευταίο νόμου του Υπουργείου Ψηφιακής Πολιτικής ως προς μία κατηγορία εντύπων, εκείνων που είναι δημοσιογράφοι ιδιοκτήτες και ανήκουν στην οικεία Ένωση, αφορούν δ</w:t>
      </w:r>
      <w:r>
        <w:rPr>
          <w:rFonts w:eastAsia="Times New Roman" w:cs="Times New Roman"/>
          <w:szCs w:val="24"/>
        </w:rPr>
        <w:t xml:space="preserve">ε δεκαπενθήμερες και μηνιαίες εφημερίδες και περιοδικά, </w:t>
      </w:r>
      <w:proofErr w:type="spellStart"/>
      <w:r>
        <w:rPr>
          <w:rFonts w:eastAsia="Times New Roman" w:cs="Times New Roman"/>
          <w:szCs w:val="24"/>
        </w:rPr>
        <w:t>κατηργήθη</w:t>
      </w:r>
      <w:proofErr w:type="spellEnd"/>
      <w:r>
        <w:rPr>
          <w:rFonts w:eastAsia="Times New Roman" w:cs="Times New Roman"/>
          <w:szCs w:val="24"/>
        </w:rPr>
        <w:t xml:space="preserve"> με τη δικαιολογία ότι κατά την εργαλειοθήκη ο ΟΟΣΑ στρέβλωνε τον ανταγωνισμό και επομένως, δεν υποστήριζε τη δυνατότητα των επιχειρήσεων να ανταγωνίζονται μεταξύ τους. </w:t>
      </w:r>
    </w:p>
    <w:p w14:paraId="702DD09D"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 xml:space="preserve">Αυτό, όμως, είχε μια </w:t>
      </w:r>
      <w:r>
        <w:rPr>
          <w:rFonts w:eastAsia="Times New Roman" w:cs="Times New Roman"/>
          <w:szCs w:val="24"/>
        </w:rPr>
        <w:t xml:space="preserve">συνέπεια, κύριε Πρόεδρε, την αύξηση των ταχυδρομικών τελών, ενώ για όλες τις άλλες κατηγορίες του Τύπου εξακολουθεί να ισχύει. Μάλιστα, υπάρχει σύμβαση μεταξύ ελληνικού κράτους και ΕΛΤΑ, όπου καθορίζονται τα τιμολόγια και δίνονται </w:t>
      </w:r>
      <w:r>
        <w:rPr>
          <w:rFonts w:eastAsia="Times New Roman" w:cs="Times New Roman"/>
          <w:szCs w:val="24"/>
        </w:rPr>
        <w:lastRenderedPageBreak/>
        <w:t xml:space="preserve">οι επιδοτήσεις. Έφερε σε </w:t>
      </w:r>
      <w:r>
        <w:rPr>
          <w:rFonts w:eastAsia="Times New Roman" w:cs="Times New Roman"/>
          <w:szCs w:val="24"/>
        </w:rPr>
        <w:t xml:space="preserve">ήσσονα μοίρα την κατηγορία των εντύπων, των περιοδικών, των δεκαπενθήμερων και μηνιαίων εφημερίδων, οι οποίες </w:t>
      </w:r>
      <w:proofErr w:type="spellStart"/>
      <w:r>
        <w:rPr>
          <w:rFonts w:eastAsia="Times New Roman" w:cs="Times New Roman"/>
          <w:szCs w:val="24"/>
        </w:rPr>
        <w:t>σημειωτέον</w:t>
      </w:r>
      <w:proofErr w:type="spellEnd"/>
      <w:r>
        <w:rPr>
          <w:rFonts w:eastAsia="Times New Roman" w:cs="Times New Roman"/>
          <w:szCs w:val="24"/>
        </w:rPr>
        <w:t xml:space="preserve"> είναι παραδοσιακές. Μιλάμε ιδιαίτερα για τοπικό Τύπο, τον οποίο έχουμε ανάγκη για τον λόγο ότι είναι ο σύνδεσμος μεταξύ του κέντρου και</w:t>
      </w:r>
      <w:r>
        <w:rPr>
          <w:rFonts w:eastAsia="Times New Roman" w:cs="Times New Roman"/>
          <w:szCs w:val="24"/>
        </w:rPr>
        <w:t xml:space="preserve"> της επαρχίας. Μιλάμε για διακόσια τριάντα έντυπα. </w:t>
      </w:r>
    </w:p>
    <w:p w14:paraId="702DD09E"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Αυτό λοιπόν δημιούργησε τις συνθήκες, ούτως ώστε να αρχίζουν να αδυνατούν να ανταποκριθούν οι εκδότες στις υποχρεώσεις αυτές. Επιπλέον, αυτό δεν αφορούσε μεγάλο αριθμό. Αφορούσε τετρακόσια έντυπα ανά έκδο</w:t>
      </w:r>
      <w:r>
        <w:rPr>
          <w:rFonts w:eastAsia="Times New Roman" w:cs="Times New Roman"/>
          <w:szCs w:val="24"/>
        </w:rPr>
        <w:t xml:space="preserve">ση. Δεν ήταν κάτι το εξαιρετικό, που θα μπορούμε να πούμε ότι είχε και μια δημοσιονομική επίπτωση, ούτως ώστε να μπορούσα να αντιληφθώ τη δικαιολογητική βάση. </w:t>
      </w:r>
    </w:p>
    <w:p w14:paraId="702DD09F"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όμως είναι γεγονός η μείωση της ενημέρωσης, η διακινδύνευση των εντύπων και η αγωνία των </w:t>
      </w:r>
      <w:r>
        <w:rPr>
          <w:rFonts w:eastAsia="Times New Roman" w:cs="Times New Roman"/>
          <w:szCs w:val="24"/>
        </w:rPr>
        <w:t xml:space="preserve">αναγνωστών -οι οποίοι είναι σε όλη την επικράτεια κατανεμημένοι- για την τύχη του τρόπου με τον οποίο θα ενημερώνονται, κυρίως για κλαδικά και τοπικά θέματα. </w:t>
      </w:r>
    </w:p>
    <w:p w14:paraId="702DD0A0"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Κατόπιν αυτού, επειδή διαπιστώθηκε ότι κατά την εξάμηνη εφαρμογή, κύριε Πρόεδρε, του μέτρου υπήρχ</w:t>
      </w:r>
      <w:r>
        <w:rPr>
          <w:rFonts w:eastAsia="Times New Roman" w:cs="Times New Roman"/>
          <w:szCs w:val="24"/>
        </w:rPr>
        <w:t xml:space="preserve">αν δυσμενή αποτελέσματα, απευθύνω την ερώτηση προς τον Υπουργό με αντικείμενο: Υπάρχουν εναλλακτικές λύσεις; Εξετάστηκαν εναλλακτικές λύσεις αντί της πλήρους ισοπεδωτικής κατάργησης; Αν όχι, να εξεταστούν τώρα και να αναζητηθούν οι εναλλακτικές λύσεις και </w:t>
      </w:r>
      <w:r>
        <w:rPr>
          <w:rFonts w:eastAsia="Times New Roman" w:cs="Times New Roman"/>
          <w:szCs w:val="24"/>
        </w:rPr>
        <w:t xml:space="preserve">να τεθεί ένα χρονοδιάγραμμα σχετικώς. </w:t>
      </w:r>
    </w:p>
    <w:p w14:paraId="702DD0A1"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702DD0A2"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Ευχαριστούμε τον κ. Καρρά. </w:t>
      </w:r>
    </w:p>
    <w:p w14:paraId="702DD0A3"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Κύριε Υπουργέ, πριν σας δώσω τον λόγο, θα ήθελα να κάνω μια διόρθωση για τα Πρακτικά.</w:t>
      </w:r>
    </w:p>
    <w:p w14:paraId="702DD0A4"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Κύριε Καρρά, λόγω απουσίας του Υπουργού</w:t>
      </w:r>
      <w:r>
        <w:rPr>
          <w:rFonts w:eastAsia="Times New Roman" w:cs="Times New Roman"/>
          <w:szCs w:val="24"/>
        </w:rPr>
        <w:t xml:space="preserve"> στο εξωτερικό, πρέπει να </w:t>
      </w:r>
      <w:proofErr w:type="spellStart"/>
      <w:r>
        <w:rPr>
          <w:rFonts w:eastAsia="Times New Roman" w:cs="Times New Roman"/>
          <w:szCs w:val="24"/>
        </w:rPr>
        <w:t>επανακαταθέσετε</w:t>
      </w:r>
      <w:proofErr w:type="spellEnd"/>
      <w:r>
        <w:rPr>
          <w:rFonts w:eastAsia="Times New Roman" w:cs="Times New Roman"/>
          <w:szCs w:val="24"/>
        </w:rPr>
        <w:t xml:space="preserve"> την ερώτηση που ανέγνωσα πριν…</w:t>
      </w:r>
    </w:p>
    <w:p w14:paraId="702DD0A5"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Έχω ενημερωθεί, κύριε Πρόεδρε. </w:t>
      </w:r>
    </w:p>
    <w:p w14:paraId="702DD0A6"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Το γνωρίζω. Απλώς, έκανα λάθος και το διευκρινίζω για τα Πρακτικά. Επαναπροσδιορίζεται αυτ</w:t>
      </w:r>
      <w:r>
        <w:rPr>
          <w:rFonts w:eastAsia="Times New Roman" w:cs="Times New Roman"/>
          <w:szCs w:val="24"/>
        </w:rPr>
        <w:t xml:space="preserve">ομάτως λόγω φόρτου εργασίας. </w:t>
      </w:r>
    </w:p>
    <w:p w14:paraId="702DD0A7"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702DD0A8"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ΠΑΠΠΑΣ (Υπουργός Ψηφιακής Πολιτικής, Τηλεπικοινωνιών και Ενημέρωσης) : </w:t>
      </w:r>
      <w:r>
        <w:rPr>
          <w:rFonts w:eastAsia="Times New Roman" w:cs="Times New Roman"/>
          <w:szCs w:val="24"/>
        </w:rPr>
        <w:t xml:space="preserve">Ευχαριστώ, κύριε Πρόεδρε. </w:t>
      </w:r>
    </w:p>
    <w:p w14:paraId="702DD0A9"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Κύριε Καρρά, νομίζω ότι απευθύνετε την ερώτηση σε μια Κυβέρνηση, η οποία</w:t>
      </w:r>
      <w:r>
        <w:rPr>
          <w:rFonts w:eastAsia="Times New Roman" w:cs="Times New Roman"/>
          <w:szCs w:val="24"/>
        </w:rPr>
        <w:t xml:space="preserve"> έχει δείξει έμπρακτο ενδιαφέρον για τη βιωσιμότητα και την παρουσία του περιφερειακού Τύπου. </w:t>
      </w:r>
    </w:p>
    <w:p w14:paraId="702DD0AA"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Εξηγούμαι: Εμείς από την αρχή ανάληψης αυτού του χαρτοφυλακίου έχουμε εναγκαλιστεί σε έναν διάλογο με τους φορείς του περιφερειακού Τύπου, ο οποίος δεν υπήρχε κα</w:t>
      </w:r>
      <w:r>
        <w:rPr>
          <w:rFonts w:eastAsia="Times New Roman" w:cs="Times New Roman"/>
          <w:szCs w:val="24"/>
        </w:rPr>
        <w:t>τά το παρελθόν. Διότι είδαμε ανθρώπους να πασχίζουν να εξασκούν το λειτούργημά τους, που να προσπαθούν να διασφαλίσουν τον ρόλο ενός περιφερειακού εντύπου στην τοπική και περιφερειακή ανάπτυξη. Βεβαίως, έχουμε απόλυτη επίγνωση ότι το περιφερειακό έντυπο εί</w:t>
      </w:r>
      <w:r>
        <w:rPr>
          <w:rFonts w:eastAsia="Times New Roman" w:cs="Times New Roman"/>
          <w:szCs w:val="24"/>
        </w:rPr>
        <w:t xml:space="preserve">ναι κάτι το οποίο οι αναγνώστες επιζητούν, ψάχνουν και αναγνωρίζουν ως μία </w:t>
      </w:r>
      <w:r>
        <w:rPr>
          <w:rFonts w:eastAsia="Times New Roman" w:cs="Times New Roman"/>
          <w:szCs w:val="24"/>
        </w:rPr>
        <w:lastRenderedPageBreak/>
        <w:t xml:space="preserve">πηγή ενημέρωσης η οποία είναι αναντικατάστατη και δεν μπορεί να υποκατασταθεί από τα κεντρικά έντυπα. </w:t>
      </w:r>
    </w:p>
    <w:p w14:paraId="702DD0AB"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Θέλω να εκμεταλλευθώ την ευκαιρία της σημαντικής ερώτησής σας για να υπενθυμίσ</w:t>
      </w:r>
      <w:r>
        <w:rPr>
          <w:rFonts w:eastAsia="Times New Roman" w:cs="Times New Roman"/>
          <w:szCs w:val="24"/>
        </w:rPr>
        <w:t xml:space="preserve">ω τα εξής: Έχουμε ενεργοποιήσει για πρώτη φορά στην ουσία, προβλέποντας ποινές για όσους δεν το τηρούν το λεγόμενο «70-30», την υποχρέωση δηλαδή όλων των φορέων του δημοσίου να διοχετεύουν τουλάχιστον το 30% του διαφημιστικού τους </w:t>
      </w:r>
      <w:r>
        <w:rPr>
          <w:rFonts w:eastAsia="Times New Roman" w:cs="Times New Roman"/>
          <w:szCs w:val="24"/>
          <w:lang w:val="en-US"/>
        </w:rPr>
        <w:t>budget</w:t>
      </w:r>
      <w:r>
        <w:rPr>
          <w:rFonts w:eastAsia="Times New Roman" w:cs="Times New Roman"/>
          <w:szCs w:val="24"/>
        </w:rPr>
        <w:t>, της διαφημιστικής</w:t>
      </w:r>
      <w:r>
        <w:rPr>
          <w:rFonts w:eastAsia="Times New Roman" w:cs="Times New Roman"/>
          <w:szCs w:val="24"/>
        </w:rPr>
        <w:t xml:space="preserve"> τους δαπάνης, στα μέσα ενημέρωσης της επαρχίας. Τι σημαίνει αυτό; Σημαίνει ότι όποιος φορέας δεν το τηρεί, θα έχει αντίστοιχες ποινές, θα έχει τα αντίστοιχα πρόστιμα, τα οποία θα είμαστε σε θέση, με το που θα παραλάβουμε σε λίγο χρονικό διάστημα τις αναλυ</w:t>
      </w:r>
      <w:r>
        <w:rPr>
          <w:rFonts w:eastAsia="Times New Roman" w:cs="Times New Roman"/>
          <w:szCs w:val="24"/>
        </w:rPr>
        <w:t xml:space="preserve">τικές λίστες με τις δαπάνες των Υπουργείων, να τα καταλογίσουμε. </w:t>
      </w:r>
    </w:p>
    <w:p w14:paraId="702DD0AC"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Θεσπίσαμε τη σύσταση του </w:t>
      </w:r>
      <w:r>
        <w:rPr>
          <w:rFonts w:eastAsia="Times New Roman" w:cs="Times New Roman"/>
          <w:szCs w:val="24"/>
        </w:rPr>
        <w:t>Μ</w:t>
      </w:r>
      <w:r>
        <w:rPr>
          <w:rFonts w:eastAsia="Times New Roman" w:cs="Times New Roman"/>
          <w:szCs w:val="24"/>
        </w:rPr>
        <w:t xml:space="preserve">ητρώου </w:t>
      </w:r>
      <w:r>
        <w:rPr>
          <w:rFonts w:eastAsia="Times New Roman" w:cs="Times New Roman"/>
          <w:szCs w:val="24"/>
        </w:rPr>
        <w:t xml:space="preserve">Περιφερειακού </w:t>
      </w:r>
      <w:r>
        <w:rPr>
          <w:rFonts w:eastAsia="Times New Roman" w:cs="Times New Roman"/>
          <w:szCs w:val="24"/>
        </w:rPr>
        <w:t>Τ</w:t>
      </w:r>
      <w:r>
        <w:rPr>
          <w:rFonts w:eastAsia="Times New Roman" w:cs="Times New Roman"/>
          <w:szCs w:val="24"/>
        </w:rPr>
        <w:t xml:space="preserve">ύπου </w:t>
      </w:r>
      <w:r>
        <w:rPr>
          <w:rFonts w:eastAsia="Times New Roman" w:cs="Times New Roman"/>
          <w:szCs w:val="24"/>
        </w:rPr>
        <w:t xml:space="preserve">και αυτό είναι εξαιρετικά σημαντικό, ώστε με διάφανους όρους και διάφανες προϋποθέσεις να συντάσσεται η σχετική λίστα με όσες εφημερίδες </w:t>
      </w:r>
      <w:r>
        <w:rPr>
          <w:rFonts w:eastAsia="Times New Roman" w:cs="Times New Roman"/>
          <w:szCs w:val="24"/>
        </w:rPr>
        <w:t xml:space="preserve">της </w:t>
      </w:r>
      <w:r>
        <w:rPr>
          <w:rFonts w:eastAsia="Times New Roman" w:cs="Times New Roman"/>
          <w:szCs w:val="24"/>
        </w:rPr>
        <w:t xml:space="preserve">περιφέρειας </w:t>
      </w:r>
      <w:r>
        <w:rPr>
          <w:rFonts w:eastAsia="Times New Roman" w:cs="Times New Roman"/>
          <w:szCs w:val="24"/>
        </w:rPr>
        <w:t xml:space="preserve">μπορούν να λαμβάνουν και να δημοσιεύουν προκηρύξεις του δημοσίου. </w:t>
      </w:r>
    </w:p>
    <w:p w14:paraId="702DD0AD"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Θέλω να σας θυμίσω, κύριε Καρρά, και αυτό είναι πολύ σημαντικό, ότι μέχρι χθες αυτό εξαρτιόταν από μια υπουργική υπογραφή. Ήταν προϊόν, δηλαδή, όχι τήρησης κάποιων καθαρών κ</w:t>
      </w:r>
      <w:r>
        <w:rPr>
          <w:rFonts w:eastAsia="Times New Roman" w:cs="Times New Roman"/>
          <w:szCs w:val="24"/>
        </w:rPr>
        <w:t xml:space="preserve">ανόνων, τους οποίους θα έχει η δημοκρατική πολιτεία θεσπίσει, αλλά μιας υπουργικής απόφασης και βεβαίως έφτιαχνε και το έδαφος για τις ανάλογες δοσοληψίες, πράγμα το οποίο δεν υπάρχει. Βεβαίως έχουμε συστήσει και το μητρώο των </w:t>
      </w:r>
      <w:r>
        <w:rPr>
          <w:rFonts w:eastAsia="Times New Roman" w:cs="Times New Roman"/>
          <w:szCs w:val="24"/>
          <w:lang w:val="en-US"/>
        </w:rPr>
        <w:t>online</w:t>
      </w:r>
      <w:r>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το μητρώο των δ</w:t>
      </w:r>
      <w:r>
        <w:rPr>
          <w:rFonts w:eastAsia="Times New Roman" w:cs="Times New Roman"/>
          <w:szCs w:val="24"/>
        </w:rPr>
        <w:t xml:space="preserve">ιαδικτυακών μέσων ενημέρωσης, στο οποίο έχουν εγγραφεί πάνω </w:t>
      </w:r>
      <w:r>
        <w:rPr>
          <w:rFonts w:eastAsia="Times New Roman" w:cs="Times New Roman"/>
          <w:szCs w:val="24"/>
        </w:rPr>
        <w:lastRenderedPageBreak/>
        <w:t xml:space="preserve">από πεντακόσιες επιχειρήσεις οι οποίες αφορούν χίλιες ιστοσελίδες, εκ των οποίων οι μισές είναι σε μέσα ενημέρωσης της επαρχίας. </w:t>
      </w:r>
    </w:p>
    <w:p w14:paraId="702DD0AE"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Πράγματι με τη συγκεκριμένη διάταξη την οποία συζητάτε καταργήθηκα</w:t>
      </w:r>
      <w:r>
        <w:rPr>
          <w:rFonts w:eastAsia="Times New Roman" w:cs="Times New Roman"/>
          <w:szCs w:val="24"/>
        </w:rPr>
        <w:t xml:space="preserve">ν τα ειδικά τιμολόγια διακίνησης εφημερίδων και περιοδικών στο εσωτερικό της χώρας για τα μέλη των ενώσεων που λέτε. Δηλαδή, τι καταργήθηκε; Καταργήθηκε το έννομο αποτέλεσμα που απορρέει από την ιδιότητα του μέλους της ένωσης. </w:t>
      </w:r>
    </w:p>
    <w:p w14:paraId="702DD0AF"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Θέλω να επισημάνω ότι η εν λ</w:t>
      </w:r>
      <w:r>
        <w:rPr>
          <w:rFonts w:eastAsia="Times New Roman" w:cs="Times New Roman"/>
          <w:szCs w:val="24"/>
        </w:rPr>
        <w:t>όγω νομοθετική μεταβολή δεν αφορά τη μεγάλη πλειονότητα των εντύπων της περιφέρειας, που εξακολουθεί να λαμβάνει τη σχετική έκπτωση της ταχυδρομικής μεταφοράς μέσω των Ελληνικών Ταχυδρομείων. Δεν αφορά τις ημερήσιες και εβδομαδιαίες τοπικές και περιφερειακ</w:t>
      </w:r>
      <w:r>
        <w:rPr>
          <w:rFonts w:eastAsia="Times New Roman" w:cs="Times New Roman"/>
          <w:szCs w:val="24"/>
        </w:rPr>
        <w:t xml:space="preserve">ές εφημερίδες που </w:t>
      </w:r>
      <w:r>
        <w:rPr>
          <w:rFonts w:eastAsia="Times New Roman" w:cs="Times New Roman"/>
          <w:szCs w:val="24"/>
        </w:rPr>
        <w:lastRenderedPageBreak/>
        <w:t xml:space="preserve">υπάγονται στον σχετικό και περιοδικό κατάλογο και πολύ σύντομα στο </w:t>
      </w:r>
      <w:r>
        <w:rPr>
          <w:rFonts w:eastAsia="Times New Roman" w:cs="Times New Roman"/>
          <w:szCs w:val="24"/>
        </w:rPr>
        <w:t xml:space="preserve">μητρώο </w:t>
      </w:r>
      <w:r>
        <w:rPr>
          <w:rFonts w:eastAsia="Times New Roman" w:cs="Times New Roman"/>
          <w:szCs w:val="24"/>
        </w:rPr>
        <w:t xml:space="preserve">του </w:t>
      </w:r>
      <w:r>
        <w:rPr>
          <w:rFonts w:eastAsia="Times New Roman" w:cs="Times New Roman"/>
          <w:szCs w:val="24"/>
        </w:rPr>
        <w:t xml:space="preserve">περιφερειακού </w:t>
      </w:r>
      <w:r>
        <w:rPr>
          <w:rFonts w:eastAsia="Times New Roman" w:cs="Times New Roman"/>
          <w:szCs w:val="24"/>
        </w:rPr>
        <w:t xml:space="preserve">και </w:t>
      </w:r>
      <w:r>
        <w:rPr>
          <w:rFonts w:eastAsia="Times New Roman" w:cs="Times New Roman"/>
          <w:szCs w:val="24"/>
        </w:rPr>
        <w:t xml:space="preserve">τοπικού </w:t>
      </w:r>
      <w:r>
        <w:rPr>
          <w:rFonts w:eastAsia="Times New Roman" w:cs="Times New Roman"/>
          <w:szCs w:val="24"/>
        </w:rPr>
        <w:t>Τύπου και μπορούν να προβαίνουν σε κρατικές δημοσιεύσεις έπειτα από τον έλεγχο των ποιοτικών κριτηρίων.</w:t>
      </w:r>
    </w:p>
    <w:p w14:paraId="702DD0B0"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Τα υπόλοιπα στη δευτερολογία μ</w:t>
      </w:r>
      <w:r>
        <w:rPr>
          <w:rFonts w:eastAsia="Times New Roman" w:cs="Times New Roman"/>
          <w:szCs w:val="24"/>
        </w:rPr>
        <w:t>ου.</w:t>
      </w:r>
    </w:p>
    <w:p w14:paraId="702DD0B1"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702DD0B2"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κύριε Υπουργέ.</w:t>
      </w:r>
    </w:p>
    <w:p w14:paraId="702DD0B3"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Κύριε Καρρά, έχετε το</w:t>
      </w:r>
      <w:r>
        <w:rPr>
          <w:rFonts w:eastAsia="Times New Roman" w:cs="Times New Roman"/>
          <w:szCs w:val="24"/>
        </w:rPr>
        <w:t>ν</w:t>
      </w:r>
      <w:r>
        <w:rPr>
          <w:rFonts w:eastAsia="Times New Roman" w:cs="Times New Roman"/>
          <w:szCs w:val="24"/>
        </w:rPr>
        <w:t xml:space="preserve"> λόγο για τρία λεπτά.</w:t>
      </w:r>
    </w:p>
    <w:p w14:paraId="702DD0B4"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Θα μου επιτρέψει ο Υπουργός έναν σύντομο σχολιασμό. Εφόσον υπήρχε διάλογος, υπήρχε ανάγκη άμεσης κατάργησης; Πρώτο αυτό και το σημειώνω. </w:t>
      </w:r>
      <w:r>
        <w:rPr>
          <w:rFonts w:eastAsia="Times New Roman" w:cs="Times New Roman"/>
          <w:szCs w:val="24"/>
        </w:rPr>
        <w:lastRenderedPageBreak/>
        <w:t>Το δεύτερο ζήτημα: Δεν διαπιστώνεται, κύριε Υπουργέ, αναντιστοιχία και ανισότητα μεταξύ εκείνων που εξακολουθούν να απο</w:t>
      </w:r>
      <w:r>
        <w:rPr>
          <w:rFonts w:eastAsia="Times New Roman" w:cs="Times New Roman"/>
          <w:szCs w:val="24"/>
        </w:rPr>
        <w:t>λαμβάνουν το δικαίωμα του μειωμένου τιμολογίου προς εκείνους που καταργήθηκε το καλοκαίρι; Αναφέρομαι σε διακόσια τριάντα έντυπα, αν θέλετε και τον αριθμό, επαρχιακού τύπου.</w:t>
      </w:r>
    </w:p>
    <w:p w14:paraId="702DD0B5"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Επιπλέον, διαπιστώνω ότι, ενώ γίνεται επίκληση της εργαλειοθήκης του ΟΟΣΑ ότι υπάρ</w:t>
      </w:r>
      <w:r>
        <w:rPr>
          <w:rFonts w:eastAsia="Times New Roman" w:cs="Times New Roman"/>
          <w:szCs w:val="24"/>
        </w:rPr>
        <w:t>χει μία προνομιακή, κατά την άποψή του, διάκριση, εντούτοις ο ΟΟΣΑ δεν συνέστησε την κατάργηση, συνέστησε τον επανακαθορισμό των κριτηρίων.</w:t>
      </w:r>
    </w:p>
    <w:p w14:paraId="702DD0B6"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Θα μου επιτρέψει, κύριε Πρόεδρε, ο Υπουργός να υπενθυμίσω ότι συνιστά την κατάργηση προϋποθέσεων, δηλαδή της πρόβλεψ</w:t>
      </w:r>
      <w:r>
        <w:rPr>
          <w:rFonts w:eastAsia="Times New Roman" w:cs="Times New Roman"/>
          <w:szCs w:val="24"/>
        </w:rPr>
        <w:t xml:space="preserve">ης του αριθμού των ετών προγενέστερης κυκλοφορίας -υπήρχε ένα κριτήριο ότι έπρεπε να κυκλοφορούν δύο χρόνια προηγουμένως, </w:t>
      </w:r>
      <w:r>
        <w:rPr>
          <w:rFonts w:eastAsia="Times New Roman" w:cs="Times New Roman"/>
          <w:szCs w:val="24"/>
        </w:rPr>
        <w:lastRenderedPageBreak/>
        <w:t>δεκτό είναι να καταργηθεί, δεν δημιουργεί πρόβλημα, ώστε να καταστεί κάποιος επιλέξιμος για προνομιακά ταχυδρομικά τέλη- και της υποχρ</w:t>
      </w:r>
      <w:r>
        <w:rPr>
          <w:rFonts w:eastAsia="Times New Roman" w:cs="Times New Roman"/>
          <w:szCs w:val="24"/>
        </w:rPr>
        <w:t xml:space="preserve">έωσης να διαθέτει ο ιδιοκτήτης μίας εφημερίδας με την ιδιότητα του εκδότη και του δημοσιογράφου. Δεν είπε ποτέ ο ΟΟΣΑ: «Καταργήστε τους», δεν είπε: «Μην χορηγείτε», διότι αντιλαμβανόταν ότι ερχόταν σε μία ανισότητα και αναντιστοιχία σε σχέση με τις λοιπές </w:t>
      </w:r>
      <w:r>
        <w:rPr>
          <w:rFonts w:eastAsia="Times New Roman" w:cs="Times New Roman"/>
          <w:szCs w:val="24"/>
        </w:rPr>
        <w:t xml:space="preserve">εκδοτικές επιχειρήσεις και τα έντυπα. </w:t>
      </w:r>
    </w:p>
    <w:p w14:paraId="702DD0B7"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t>Βεβαίως, τα όσα ανέφερε ο κύριος Υπουργός για την κρατική διαφήμιση, την ποσόστωση ή για την εγγραφή στο μητρώο, αφορούν κυρίως ή απόλυτα τις καθημερινές εφημερίδες, αν δεν κάνω λάθος, και τις εβδομαδιαίες. Εδώ μιλάμε</w:t>
      </w:r>
      <w:r>
        <w:rPr>
          <w:rFonts w:eastAsia="Times New Roman" w:cs="Times New Roman"/>
          <w:szCs w:val="24"/>
        </w:rPr>
        <w:t xml:space="preserve"> για έντυπα δεκαπενθήμερα, μηνιαία και περιοδικό και κλαδικό </w:t>
      </w:r>
      <w:r>
        <w:rPr>
          <w:rFonts w:eastAsia="Times New Roman" w:cs="Times New Roman"/>
          <w:szCs w:val="24"/>
        </w:rPr>
        <w:t>Τύπο</w:t>
      </w:r>
      <w:r>
        <w:rPr>
          <w:rFonts w:eastAsia="Times New Roman" w:cs="Times New Roman"/>
          <w:szCs w:val="24"/>
        </w:rPr>
        <w:t>.</w:t>
      </w:r>
    </w:p>
    <w:p w14:paraId="702DD0B8" w14:textId="77777777" w:rsidR="009A4341" w:rsidRDefault="004239B6">
      <w:pPr>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λοιπόν, ότι οι συνθήκες οι οποίες έλαβαν χώρα τότε για την κατάργηση -δεν θέλω να κάνω άλλον χαρακτηρισμό- οφείλονται σε παρερμηνεία μίας συστάσεως ή σε μία σπουδή την οποία επέδειξ</w:t>
      </w:r>
      <w:r>
        <w:rPr>
          <w:rFonts w:eastAsia="Times New Roman" w:cs="Times New Roman"/>
          <w:szCs w:val="24"/>
        </w:rPr>
        <w:t xml:space="preserve">ε νομοθετικά η Κυβέρνηση, χωρίς να σταθμίσει τις συνέπειες, διότι βλέπω ότι δέχεται ο Υπουργός ότι πρέπει το δικαίωμα στην ενημέρωση και στην πληροφόρηση να μην τίθεται υπό περιορισμούς. </w:t>
      </w:r>
    </w:p>
    <w:p w14:paraId="702DD0B9" w14:textId="77777777" w:rsidR="009A4341" w:rsidRDefault="004239B6">
      <w:pPr>
        <w:tabs>
          <w:tab w:val="left" w:pos="2940"/>
        </w:tabs>
        <w:spacing w:line="600" w:lineRule="auto"/>
        <w:ind w:firstLine="720"/>
        <w:contextualSpacing/>
        <w:jc w:val="both"/>
        <w:rPr>
          <w:rFonts w:eastAsia="Times New Roman"/>
          <w:szCs w:val="24"/>
        </w:rPr>
      </w:pPr>
      <w:r>
        <w:rPr>
          <w:rFonts w:eastAsia="Times New Roman"/>
          <w:szCs w:val="24"/>
        </w:rPr>
        <w:t>Κατ’ αποτέλεσμα, όμως, όσον αφορά την κατάργηση της ρυθμίσεως και το</w:t>
      </w:r>
      <w:r>
        <w:rPr>
          <w:rFonts w:eastAsia="Times New Roman"/>
          <w:szCs w:val="24"/>
        </w:rPr>
        <w:t>υ τιμολογίου αυτού, θέλω να θυμίσω, κύριε Πρόεδρε, και είναι γνωστό ότι τα ΕΛΤΑ παρέχουν γενική, καθολική υπηρεσία στην Ελλάδα με ειδικές συμβάσεις μεταξύ του ελληνικού κράτους και των ΕΛΤΑ και δεν υπάρχει δημοσιονομική επίπτωση, διότι τα κονδύλια του τιμο</w:t>
      </w:r>
      <w:r>
        <w:rPr>
          <w:rFonts w:eastAsia="Times New Roman"/>
          <w:szCs w:val="24"/>
        </w:rPr>
        <w:t xml:space="preserve">λογίου αυτά καταβάλλονται ούτως ή άλλως στο </w:t>
      </w:r>
      <w:r>
        <w:rPr>
          <w:rFonts w:eastAsia="Times New Roman"/>
          <w:szCs w:val="24"/>
        </w:rPr>
        <w:lastRenderedPageBreak/>
        <w:t>μεγαλύτερο ποσοστό. Δηλαδή, η διαφορά, το κέρδος, αν θέλετε, η δημοσιονομική ωφέλεια του κράτους από την κατάργηση της διακίνησης διακοσίων τριάντα εντύπων ποσοστιαία -δεν δινόταν δωρεάν, δινόταν μια έκπτωση- νομ</w:t>
      </w:r>
      <w:r>
        <w:rPr>
          <w:rFonts w:eastAsia="Times New Roman"/>
          <w:szCs w:val="24"/>
        </w:rPr>
        <w:t>ίζω ότι είναι αμελητέα και δεν θα πρέπει καν να το συζητάμε.</w:t>
      </w:r>
    </w:p>
    <w:p w14:paraId="702DD0BA" w14:textId="77777777" w:rsidR="009A4341" w:rsidRDefault="004239B6">
      <w:pPr>
        <w:tabs>
          <w:tab w:val="left" w:pos="2940"/>
        </w:tabs>
        <w:spacing w:line="600" w:lineRule="auto"/>
        <w:ind w:firstLine="720"/>
        <w:contextualSpacing/>
        <w:jc w:val="both"/>
        <w:rPr>
          <w:rFonts w:eastAsia="Times New Roman"/>
          <w:szCs w:val="24"/>
        </w:rPr>
      </w:pPr>
      <w:r>
        <w:rPr>
          <w:rFonts w:eastAsia="Times New Roman"/>
          <w:szCs w:val="24"/>
        </w:rPr>
        <w:t>Εκείνο το οποίο θα πρέπει να συζητάμε, κύριε Υπουργέ, κατά τη δική μου άποψη, είναι να αναζητήσουμε κριτήρια και να διατηρήσουν το δικαίωμα. Αν κρίνει η Κυβέρνηση ότι υπάρχουν κάποια κριτήρια, τα</w:t>
      </w:r>
      <w:r>
        <w:rPr>
          <w:rFonts w:eastAsia="Times New Roman"/>
          <w:szCs w:val="24"/>
        </w:rPr>
        <w:t xml:space="preserve"> οποία είναι αυστηρότερα των αναγκαίων, να συζητηθεί αυτό και να βρεθεί η λύση.</w:t>
      </w:r>
    </w:p>
    <w:p w14:paraId="702DD0BB" w14:textId="77777777" w:rsidR="009A4341" w:rsidRDefault="004239B6">
      <w:pPr>
        <w:tabs>
          <w:tab w:val="left" w:pos="2940"/>
        </w:tabs>
        <w:spacing w:line="600" w:lineRule="auto"/>
        <w:ind w:firstLine="720"/>
        <w:contextualSpacing/>
        <w:jc w:val="both"/>
        <w:rPr>
          <w:rFonts w:eastAsia="Times New Roman"/>
          <w:szCs w:val="24"/>
        </w:rPr>
      </w:pPr>
      <w:r>
        <w:rPr>
          <w:rFonts w:eastAsia="Times New Roman"/>
          <w:szCs w:val="24"/>
        </w:rPr>
        <w:t xml:space="preserve">Όμως, θα πρέπει να επανέλθει το καθεστώς αυτό, διότι δεν συνδέεται ούτε με το μητρώο, το οποίο νομοθετήσατε, ούτε με τα </w:t>
      </w:r>
      <w:r>
        <w:rPr>
          <w:rFonts w:eastAsia="Times New Roman"/>
          <w:szCs w:val="24"/>
          <w:lang w:val="en-US"/>
        </w:rPr>
        <w:lastRenderedPageBreak/>
        <w:t>sites</w:t>
      </w:r>
      <w:r>
        <w:rPr>
          <w:rFonts w:eastAsia="Times New Roman"/>
          <w:szCs w:val="24"/>
        </w:rPr>
        <w:t>, τα οποία θα εγγράφονται στον κατάλογο και θα απολ</w:t>
      </w:r>
      <w:r>
        <w:rPr>
          <w:rFonts w:eastAsia="Times New Roman"/>
          <w:szCs w:val="24"/>
        </w:rPr>
        <w:t xml:space="preserve">αμβάνουν της κρατικής διαφήμισης. Όμως, πολύ δε </w:t>
      </w:r>
      <w:r>
        <w:rPr>
          <w:rFonts w:eastAsia="Times New Roman"/>
          <w:szCs w:val="24"/>
        </w:rPr>
        <w:t xml:space="preserve">περισσότερο </w:t>
      </w:r>
      <w:r>
        <w:rPr>
          <w:rFonts w:eastAsia="Times New Roman"/>
          <w:szCs w:val="24"/>
        </w:rPr>
        <w:t>δεν συνδέεται με το ζήτημα της ποσόστωσης 70%-30% της κρατικής διαφήμισης για τον λόγο ότι εκείνοι, οι οποίοι απολαμβάνουν του μειωμένου τιμολογίου, εξακολουθούν να έχουν και την κρατική διαφήμιση</w:t>
      </w:r>
      <w:r>
        <w:rPr>
          <w:rFonts w:eastAsia="Times New Roman"/>
          <w:szCs w:val="24"/>
        </w:rPr>
        <w:t>.</w:t>
      </w:r>
    </w:p>
    <w:p w14:paraId="702DD0BC" w14:textId="77777777" w:rsidR="009A4341" w:rsidRDefault="004239B6">
      <w:pPr>
        <w:tabs>
          <w:tab w:val="left" w:pos="2940"/>
        </w:tabs>
        <w:spacing w:line="600" w:lineRule="auto"/>
        <w:ind w:firstLine="720"/>
        <w:contextualSpacing/>
        <w:jc w:val="both"/>
        <w:rPr>
          <w:rFonts w:eastAsia="Times New Roman"/>
          <w:szCs w:val="24"/>
        </w:rPr>
      </w:pPr>
      <w:r>
        <w:rPr>
          <w:rFonts w:eastAsia="Times New Roman"/>
          <w:szCs w:val="24"/>
        </w:rPr>
        <w:t>Αν θέλουμε, λοιπόν, να μιλάμε για ισότητα, αναζητήστε κριτήρια, τα οποία θα επαναφέρουν το δικαίωμα του μειωμένου τέλους, διότι έτσι με τον τρόπον τον οποίον τίθεται νομίζω ότι η εξαίρεση πλέον και η αυστηρότητα και η ανισότητα εντείνεται.</w:t>
      </w:r>
    </w:p>
    <w:p w14:paraId="702DD0BD" w14:textId="77777777" w:rsidR="009A4341" w:rsidRDefault="004239B6">
      <w:pPr>
        <w:tabs>
          <w:tab w:val="left" w:pos="2940"/>
        </w:tabs>
        <w:spacing w:line="600" w:lineRule="auto"/>
        <w:ind w:firstLine="720"/>
        <w:contextualSpacing/>
        <w:jc w:val="both"/>
        <w:rPr>
          <w:rFonts w:eastAsia="Times New Roman"/>
          <w:szCs w:val="24"/>
        </w:rPr>
      </w:pPr>
      <w:r>
        <w:rPr>
          <w:rFonts w:eastAsia="Times New Roman"/>
          <w:szCs w:val="24"/>
        </w:rPr>
        <w:t xml:space="preserve">Ζητώ, λοιπόν, </w:t>
      </w:r>
      <w:r>
        <w:rPr>
          <w:rFonts w:eastAsia="Times New Roman"/>
          <w:szCs w:val="24"/>
        </w:rPr>
        <w:t xml:space="preserve">και πάλι -και τελειώνω, κύριε Πρόεδρε- από τον Υπουργό να επανέλθει στο ζήτημα και να κρίνει πως πρέπει να </w:t>
      </w:r>
      <w:r>
        <w:rPr>
          <w:rFonts w:eastAsia="Times New Roman"/>
          <w:szCs w:val="24"/>
        </w:rPr>
        <w:lastRenderedPageBreak/>
        <w:t>επαναχορηγηθεί το δικαίωμα του μειωμένου τιμολογίου, έστω αλλάζοντας τα κριτήρια και θα τον παρακαλέσω να θέσει και έναν χρονικό ορίζοντα, στον οποίο</w:t>
      </w:r>
      <w:r>
        <w:rPr>
          <w:rFonts w:eastAsia="Times New Roman"/>
          <w:szCs w:val="24"/>
        </w:rPr>
        <w:t>ν θα τα δει αυτά τα θέματα.</w:t>
      </w:r>
    </w:p>
    <w:p w14:paraId="702DD0BE" w14:textId="77777777" w:rsidR="009A4341" w:rsidRDefault="004239B6">
      <w:pPr>
        <w:tabs>
          <w:tab w:val="left" w:pos="2940"/>
        </w:tabs>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 xml:space="preserve">ο </w:t>
      </w:r>
      <w:r>
        <w:rPr>
          <w:rFonts w:eastAsia="Times New Roman"/>
          <w:szCs w:val="24"/>
        </w:rPr>
        <w:t>Βουλευτής κ. Γεώργιος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Δημήτριος Καρράς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702DD0BF" w14:textId="77777777" w:rsidR="009A4341" w:rsidRDefault="004239B6">
      <w:pPr>
        <w:tabs>
          <w:tab w:val="left" w:pos="2940"/>
        </w:tabs>
        <w:spacing w:line="600" w:lineRule="auto"/>
        <w:ind w:firstLine="720"/>
        <w:contextualSpacing/>
        <w:jc w:val="both"/>
        <w:rPr>
          <w:rFonts w:eastAsia="Times New Roman"/>
          <w:szCs w:val="24"/>
        </w:rPr>
      </w:pPr>
      <w:r>
        <w:rPr>
          <w:rFonts w:eastAsia="Times New Roman"/>
          <w:b/>
          <w:szCs w:val="24"/>
        </w:rPr>
        <w:t>ΠΡΟΕΔΡΕΥ</w:t>
      </w:r>
      <w:r>
        <w:rPr>
          <w:rFonts w:eastAsia="Times New Roman"/>
          <w:b/>
          <w:szCs w:val="24"/>
        </w:rPr>
        <w:t>ΩΝ (Μάριος Γεωργιάδης):</w:t>
      </w:r>
      <w:r>
        <w:rPr>
          <w:rFonts w:eastAsia="Times New Roman"/>
          <w:szCs w:val="24"/>
        </w:rPr>
        <w:t xml:space="preserve"> Ευχαριστούμε τον κ. Καρρά.</w:t>
      </w:r>
    </w:p>
    <w:p w14:paraId="702DD0C0" w14:textId="77777777" w:rsidR="009A4341" w:rsidRDefault="004239B6">
      <w:pPr>
        <w:tabs>
          <w:tab w:val="left" w:pos="2940"/>
        </w:tabs>
        <w:spacing w:line="600" w:lineRule="auto"/>
        <w:ind w:firstLine="720"/>
        <w:contextualSpacing/>
        <w:jc w:val="both"/>
        <w:rPr>
          <w:rFonts w:eastAsia="Times New Roman"/>
          <w:szCs w:val="24"/>
        </w:rPr>
      </w:pPr>
      <w:r>
        <w:rPr>
          <w:rFonts w:eastAsia="Times New Roman"/>
          <w:szCs w:val="24"/>
        </w:rPr>
        <w:t>Κύριε Υπουργέ, έχετε τον λόγο για τρία λεπτά.</w:t>
      </w:r>
    </w:p>
    <w:p w14:paraId="702DD0C1" w14:textId="77777777" w:rsidR="009A4341" w:rsidRDefault="004239B6">
      <w:pPr>
        <w:tabs>
          <w:tab w:val="left" w:pos="2940"/>
        </w:tabs>
        <w:spacing w:line="600" w:lineRule="auto"/>
        <w:ind w:firstLine="720"/>
        <w:contextualSpacing/>
        <w:jc w:val="both"/>
        <w:rPr>
          <w:rFonts w:eastAsia="Times New Roman"/>
          <w:szCs w:val="24"/>
        </w:rPr>
      </w:pPr>
      <w:r>
        <w:rPr>
          <w:rFonts w:eastAsia="Times New Roman"/>
          <w:b/>
          <w:szCs w:val="24"/>
        </w:rPr>
        <w:t>ΝΙΚΟΛΑΟΣ ΠΑΠΠΑΣ (Υπουργός Ψηφιακής Πολιτικής, Τηλεπικοινωνιών και Ενημέρωσης):</w:t>
      </w:r>
      <w:r>
        <w:rPr>
          <w:rFonts w:eastAsia="Times New Roman"/>
          <w:szCs w:val="24"/>
        </w:rPr>
        <w:t xml:space="preserve"> Κύριε Καρρά, η νομοθετική με</w:t>
      </w:r>
      <w:r>
        <w:rPr>
          <w:rFonts w:eastAsia="Times New Roman"/>
          <w:szCs w:val="24"/>
        </w:rPr>
        <w:lastRenderedPageBreak/>
        <w:t>ταβολή που αναφέρατε αφορά μόνο την ιδιότητα ή τη δυ</w:t>
      </w:r>
      <w:r>
        <w:rPr>
          <w:rFonts w:eastAsia="Times New Roman"/>
          <w:szCs w:val="24"/>
        </w:rPr>
        <w:t xml:space="preserve">νητική ιδιότητα του μέλους της Ένωσης Δημοσιογράφων και Διαιτητών Περιφερειακού Τύπου. Δεν λαμβάνουμε την έκπτωση της ταχυδρομικής μεταφοράς μέσω ΕΛΤΑ. Δηλαδή, αφορά σε όσους εκδίδουν εφημερίδες ή περιοδικά και είναι μέλη της </w:t>
      </w:r>
      <w:r>
        <w:rPr>
          <w:rFonts w:eastAsia="Times New Roman"/>
          <w:szCs w:val="24"/>
        </w:rPr>
        <w:t xml:space="preserve">ένωσης </w:t>
      </w:r>
      <w:r>
        <w:rPr>
          <w:rFonts w:eastAsia="Times New Roman"/>
          <w:szCs w:val="24"/>
        </w:rPr>
        <w:t>και σε όσους εκδίδουν ε</w:t>
      </w:r>
      <w:r>
        <w:rPr>
          <w:rFonts w:eastAsia="Times New Roman"/>
          <w:szCs w:val="24"/>
        </w:rPr>
        <w:t xml:space="preserve">φημερίδες ή περιοδικά και δύνανται να είναι μέλη της </w:t>
      </w:r>
      <w:r>
        <w:rPr>
          <w:rFonts w:eastAsia="Times New Roman"/>
          <w:szCs w:val="24"/>
        </w:rPr>
        <w:t>ένωσης</w:t>
      </w:r>
      <w:r>
        <w:rPr>
          <w:rFonts w:eastAsia="Times New Roman"/>
          <w:szCs w:val="24"/>
        </w:rPr>
        <w:t>. Αυτή ήταν η σύσταση υπ’ αριθμόν 4 της Γ΄ Εργαλειοθήκης του ΟΟΣΑ στα πλαίσια της δεύτερης αξιολόγησης.</w:t>
      </w:r>
    </w:p>
    <w:p w14:paraId="702DD0C2" w14:textId="77777777" w:rsidR="009A4341" w:rsidRDefault="004239B6">
      <w:pPr>
        <w:tabs>
          <w:tab w:val="left" w:pos="2940"/>
        </w:tabs>
        <w:spacing w:line="600" w:lineRule="auto"/>
        <w:ind w:firstLine="720"/>
        <w:contextualSpacing/>
        <w:jc w:val="both"/>
        <w:rPr>
          <w:rFonts w:eastAsia="Times New Roman"/>
          <w:szCs w:val="24"/>
        </w:rPr>
      </w:pPr>
      <w:r>
        <w:rPr>
          <w:rFonts w:eastAsia="Times New Roman"/>
          <w:szCs w:val="24"/>
        </w:rPr>
        <w:t>Σύμφωνα, λοιπόν, με τη σχετική σύσταση θεωρήθηκε ότι η διευκόλυνση που παρείχε η σχετική υπου</w:t>
      </w:r>
      <w:r>
        <w:rPr>
          <w:rFonts w:eastAsia="Times New Roman"/>
          <w:szCs w:val="24"/>
        </w:rPr>
        <w:t xml:space="preserve">ργική απόφαση του 2011 ήταν μια διάκριση με βάση την ένταξη των εντύπων ή τη δυνητική τους ένταξη σε μια επαγγελματική ένωση. Αυτό κρίθηκε ότι τους </w:t>
      </w:r>
      <w:r>
        <w:rPr>
          <w:rFonts w:eastAsia="Times New Roman"/>
          <w:szCs w:val="24"/>
        </w:rPr>
        <w:lastRenderedPageBreak/>
        <w:t>παρείχε αθέμιτο προβάδισμα σε σχέση με συναδέλφους και, συνεπώς, αποτελούσε εμπόδιο στον υγιή ανταγωνισμό.</w:t>
      </w:r>
    </w:p>
    <w:p w14:paraId="702DD0C3" w14:textId="77777777" w:rsidR="009A4341" w:rsidRDefault="004239B6">
      <w:pPr>
        <w:tabs>
          <w:tab w:val="left" w:pos="2940"/>
        </w:tabs>
        <w:spacing w:line="600" w:lineRule="auto"/>
        <w:ind w:firstLine="720"/>
        <w:contextualSpacing/>
        <w:jc w:val="both"/>
        <w:rPr>
          <w:rFonts w:eastAsia="Times New Roman"/>
          <w:szCs w:val="24"/>
        </w:rPr>
      </w:pPr>
      <w:r>
        <w:rPr>
          <w:rFonts w:eastAsia="Times New Roman"/>
          <w:szCs w:val="24"/>
        </w:rPr>
        <w:t>Μ</w:t>
      </w:r>
      <w:r>
        <w:rPr>
          <w:rFonts w:eastAsia="Times New Roman"/>
          <w:szCs w:val="24"/>
        </w:rPr>
        <w:t>ε τη νομοθετική μεταβολή που κάνουμε δεν έγινε καμμία επιλογή ισοπεδωτικής λύσης, επιτρέψτε μου να σας πω, όπως αναφέρετε στην ερώτησή σας. Αντίθετα, υλοποιήθηκε αυτή η σύσταση, η οποία κατά σαφή διατύπωση ζητούσε την κατάργηση της προϋπόθεσης που λέει ότι</w:t>
      </w:r>
      <w:r>
        <w:rPr>
          <w:rFonts w:eastAsia="Times New Roman"/>
          <w:szCs w:val="24"/>
        </w:rPr>
        <w:t xml:space="preserve"> ο εκδότης πρέπει να είναι μέλος αυτής της επαγγελματικής ένωσης. </w:t>
      </w:r>
    </w:p>
    <w:p w14:paraId="702DD0C4" w14:textId="77777777" w:rsidR="009A4341" w:rsidRDefault="004239B6">
      <w:pPr>
        <w:tabs>
          <w:tab w:val="left" w:pos="2940"/>
        </w:tabs>
        <w:spacing w:line="600" w:lineRule="auto"/>
        <w:ind w:firstLine="720"/>
        <w:contextualSpacing/>
        <w:jc w:val="both"/>
        <w:rPr>
          <w:rFonts w:eastAsia="Times New Roman"/>
          <w:szCs w:val="24"/>
        </w:rPr>
      </w:pPr>
      <w:r>
        <w:rPr>
          <w:rFonts w:eastAsia="Times New Roman"/>
          <w:szCs w:val="24"/>
        </w:rPr>
        <w:t xml:space="preserve">Δεν το θεωρείτε λογικό να αρθεί αυτή η στρέβλωση, ειδικά όταν και τα μέλη και τα εν δυνάμει μέλη της συγκεκριμένης </w:t>
      </w:r>
      <w:r>
        <w:rPr>
          <w:rFonts w:eastAsia="Times New Roman"/>
          <w:szCs w:val="24"/>
        </w:rPr>
        <w:t xml:space="preserve">ένωσης </w:t>
      </w:r>
      <w:r>
        <w:rPr>
          <w:rFonts w:eastAsia="Times New Roman"/>
          <w:szCs w:val="24"/>
        </w:rPr>
        <w:t>μπορούν να εκδίδουν ημερήσιες ή εβδομαδιαίες εφημερίδες και να εντα</w:t>
      </w:r>
      <w:r>
        <w:rPr>
          <w:rFonts w:eastAsia="Times New Roman"/>
          <w:szCs w:val="24"/>
        </w:rPr>
        <w:t xml:space="preserve">χθούν στο Μητρώο Περιφερειακού και Τοπικού Τύπου; Δεν είναι καθόλου άσχετες οι πρωτοβουλίες που έχουμε λάβει εμείς για τη </w:t>
      </w:r>
      <w:r>
        <w:rPr>
          <w:rFonts w:eastAsia="Times New Roman"/>
          <w:szCs w:val="24"/>
        </w:rPr>
        <w:lastRenderedPageBreak/>
        <w:t xml:space="preserve">στήριξη του Τύπου, οι οποίες αποδεικνύουν ότι έχουμε μια -θα σας έλεγα- καθολική προσέγγιση στη στήριξη των περιφερειακών εντύπων και </w:t>
      </w:r>
      <w:r>
        <w:rPr>
          <w:rFonts w:eastAsia="Times New Roman"/>
          <w:szCs w:val="24"/>
        </w:rPr>
        <w:t>όχι μια επιλεκτική, η οποία να επιλέγει να διοχετεύει τα κονδύλια στήριξης ή τις επιδοτήσεις ή τις ελαφρύνσεις με βάση το κριτήριο του εάν είναι ή δεν είναι μέλη σε μια επαγγελματική ένωση.</w:t>
      </w:r>
    </w:p>
    <w:p w14:paraId="702DD0C5" w14:textId="77777777" w:rsidR="009A4341" w:rsidRDefault="004239B6">
      <w:pPr>
        <w:tabs>
          <w:tab w:val="left" w:pos="2940"/>
        </w:tabs>
        <w:spacing w:line="600" w:lineRule="auto"/>
        <w:ind w:firstLine="720"/>
        <w:contextualSpacing/>
        <w:jc w:val="both"/>
        <w:rPr>
          <w:rFonts w:eastAsia="Times New Roman"/>
          <w:szCs w:val="24"/>
        </w:rPr>
      </w:pPr>
      <w:r>
        <w:rPr>
          <w:rFonts w:eastAsia="Times New Roman"/>
          <w:szCs w:val="24"/>
        </w:rPr>
        <w:t>Σε κάθε περίπτωση εγώ -και τελειώνω- λέω ότι είναι ανοιχτή η πόρτα</w:t>
      </w:r>
      <w:r>
        <w:rPr>
          <w:rFonts w:eastAsia="Times New Roman"/>
          <w:szCs w:val="24"/>
        </w:rPr>
        <w:t xml:space="preserve"> μου για διάλογο και θα ήθελα, επίσης, να ενθαρρύνω, χωρίς να μπορώ, βεβαίως, να δεσμεύσω έναν εποπτευόμενο φορέα, τη συγκεκριμένη </w:t>
      </w:r>
      <w:r>
        <w:rPr>
          <w:rFonts w:eastAsia="Times New Roman"/>
          <w:szCs w:val="24"/>
        </w:rPr>
        <w:t>ένωση</w:t>
      </w:r>
      <w:r>
        <w:rPr>
          <w:rFonts w:eastAsia="Times New Roman"/>
          <w:szCs w:val="24"/>
        </w:rPr>
        <w:t>, να ξεκινήσει και έναν διάλογο με τα ΕΛΤΑ ως συλλογικό όργανο δημοσιογράφων και ιδιοκτητών, ο οποίος να καταλήξει σε έν</w:t>
      </w:r>
      <w:r>
        <w:rPr>
          <w:rFonts w:eastAsia="Times New Roman"/>
          <w:szCs w:val="24"/>
        </w:rPr>
        <w:t>α σύντομο χρονικό διάστημα και, ενδεχομένως, να μπορέσει να πετύχει καλύτερες τιμές.</w:t>
      </w:r>
    </w:p>
    <w:p w14:paraId="702DD0C6" w14:textId="77777777" w:rsidR="009A4341" w:rsidRDefault="004239B6">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Όμως, εδώ πραγματικά νομίζω -και θα ήθελα αυτό να αναγνωριστεί και από την πλευρά της Αντιπολίτευσης- ότι έχει γίνει μια πάρα πολύ συστηματική προσπάθεια να στηριχθεί ο </w:t>
      </w:r>
      <w:r>
        <w:rPr>
          <w:rFonts w:eastAsia="Times New Roman"/>
          <w:szCs w:val="24"/>
        </w:rPr>
        <w:t>περιφερειακός τύπος ως μοχλός και της περιφερειακής ανάπτυξης και της δημοκρατικής ενημέρωσης του λαού μας.</w:t>
      </w:r>
    </w:p>
    <w:p w14:paraId="702DD0C7" w14:textId="77777777" w:rsidR="009A4341" w:rsidRDefault="004239B6">
      <w:pPr>
        <w:tabs>
          <w:tab w:val="left" w:pos="2940"/>
        </w:tabs>
        <w:spacing w:line="600" w:lineRule="auto"/>
        <w:ind w:firstLine="720"/>
        <w:contextualSpacing/>
        <w:jc w:val="both"/>
        <w:rPr>
          <w:rFonts w:eastAsia="Times New Roman"/>
          <w:szCs w:val="24"/>
        </w:rPr>
      </w:pPr>
      <w:r>
        <w:rPr>
          <w:rFonts w:eastAsia="Times New Roman"/>
          <w:szCs w:val="24"/>
        </w:rPr>
        <w:t>Ευχαριστώ.</w:t>
      </w:r>
    </w:p>
    <w:p w14:paraId="702DD0C8" w14:textId="77777777" w:rsidR="009A4341" w:rsidRDefault="004239B6">
      <w:pPr>
        <w:spacing w:after="0" w:line="600" w:lineRule="auto"/>
        <w:ind w:firstLine="720"/>
        <w:contextualSpacing/>
        <w:jc w:val="both"/>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Κύριε Πρόεδρε, εάν και δεν προβλέπεται </w:t>
      </w:r>
      <w:proofErr w:type="spellStart"/>
      <w:r>
        <w:rPr>
          <w:rFonts w:eastAsia="Times New Roman" w:cs="Times New Roman"/>
          <w:szCs w:val="24"/>
        </w:rPr>
        <w:t>τριτολογία</w:t>
      </w:r>
      <w:proofErr w:type="spellEnd"/>
      <w:r>
        <w:rPr>
          <w:rFonts w:eastAsia="Times New Roman" w:cs="Times New Roman"/>
          <w:szCs w:val="24"/>
        </w:rPr>
        <w:t>, εάν μου επιτρέπετε, θα ήθελα να πω το εξής:</w:t>
      </w:r>
      <w:r>
        <w:rPr>
          <w:rFonts w:eastAsia="Times New Roman" w:cs="Times New Roman"/>
          <w:b/>
          <w:szCs w:val="24"/>
        </w:rPr>
        <w:t xml:space="preserve"> </w:t>
      </w:r>
    </w:p>
    <w:p w14:paraId="702DD0C9" w14:textId="77777777" w:rsidR="009A4341" w:rsidRDefault="004239B6">
      <w:pPr>
        <w:spacing w:after="0" w:line="600" w:lineRule="auto"/>
        <w:ind w:firstLine="720"/>
        <w:contextualSpacing/>
        <w:jc w:val="both"/>
        <w:rPr>
          <w:rFonts w:eastAsia="Times New Roman" w:cs="Times New Roman"/>
          <w:szCs w:val="24"/>
        </w:rPr>
      </w:pPr>
      <w:r>
        <w:rPr>
          <w:rFonts w:eastAsia="Times New Roman" w:cs="Times New Roman"/>
          <w:szCs w:val="24"/>
        </w:rPr>
        <w:t>Κύριε Παππά,</w:t>
      </w:r>
      <w:r>
        <w:rPr>
          <w:rFonts w:eastAsia="Times New Roman" w:cs="Times New Roman"/>
          <w:szCs w:val="24"/>
        </w:rPr>
        <w:t xml:space="preserve"> όπως είδατε, μίλησα για νέα κριτήρια. Επιλέξτε τα νέα κριτήρια, για να καλυφθούν όλοι. Δεν υπάρχει αντίρρηση σε αυτό. </w:t>
      </w:r>
    </w:p>
    <w:p w14:paraId="702DD0CA" w14:textId="77777777" w:rsidR="009A4341" w:rsidRDefault="004239B6">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ΜΠΑΡΚΑΣ: </w:t>
      </w:r>
      <w:r>
        <w:rPr>
          <w:rFonts w:eastAsia="Times New Roman" w:cs="Times New Roman"/>
          <w:szCs w:val="24"/>
        </w:rPr>
        <w:t xml:space="preserve">Υπήρχαν αυτά τα κριτήρια, κύριε Καρρά. Τα ξέρω. </w:t>
      </w:r>
    </w:p>
    <w:p w14:paraId="702DD0CB" w14:textId="77777777" w:rsidR="009A4341" w:rsidRDefault="004239B6">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Ας μη μακρηγορήσουμε άλλο!</w:t>
      </w:r>
    </w:p>
    <w:p w14:paraId="702DD0CC" w14:textId="77777777" w:rsidR="009A4341" w:rsidRDefault="004239B6">
      <w:pPr>
        <w:spacing w:after="0" w:line="600" w:lineRule="auto"/>
        <w:ind w:firstLine="720"/>
        <w:contextualSpacing/>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Κύριε Πρόεδρε, μου επιτρέπετε να έχω και εγώ τον λόγο για δέκα δευτερόλεπτα;</w:t>
      </w:r>
    </w:p>
    <w:p w14:paraId="702DD0CD" w14:textId="77777777" w:rsidR="009A4341" w:rsidRDefault="004239B6">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Εφόσον δώσαμε τον λόγο στον κ. Καρρά, έχετε κι εσείς τον λόγο, κύριε</w:t>
      </w:r>
      <w:r>
        <w:rPr>
          <w:rFonts w:eastAsia="Times New Roman" w:cs="Times New Roman"/>
          <w:szCs w:val="24"/>
        </w:rPr>
        <w:t xml:space="preserve"> Υπουργέ. </w:t>
      </w:r>
    </w:p>
    <w:p w14:paraId="702DD0CE" w14:textId="77777777" w:rsidR="009A4341" w:rsidRDefault="004239B6">
      <w:pPr>
        <w:spacing w:after="0" w:line="600" w:lineRule="auto"/>
        <w:ind w:firstLine="720"/>
        <w:contextualSpacing/>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Είπα δύο πράγματα, τα οποία είναι απολύτως αξιοποιήσιμα: Πρώτον, ότι θα ήθελα να ενθαρρύνω τη συγκεκριμένη </w:t>
      </w:r>
      <w:r>
        <w:rPr>
          <w:rFonts w:eastAsia="Times New Roman" w:cs="Times New Roman"/>
          <w:szCs w:val="24"/>
        </w:rPr>
        <w:t xml:space="preserve">ένωση </w:t>
      </w:r>
      <w:r>
        <w:rPr>
          <w:rFonts w:eastAsia="Times New Roman" w:cs="Times New Roman"/>
          <w:szCs w:val="24"/>
        </w:rPr>
        <w:t xml:space="preserve">να μπει σε έναν συστηματικό διάλογο με </w:t>
      </w:r>
      <w:r>
        <w:rPr>
          <w:rFonts w:eastAsia="Times New Roman" w:cs="Times New Roman"/>
          <w:szCs w:val="24"/>
        </w:rPr>
        <w:lastRenderedPageBreak/>
        <w:t xml:space="preserve">τον </w:t>
      </w:r>
      <w:r>
        <w:rPr>
          <w:rFonts w:eastAsia="Times New Roman" w:cs="Times New Roman"/>
          <w:szCs w:val="24"/>
        </w:rPr>
        <w:t>οργανισμό</w:t>
      </w:r>
      <w:r>
        <w:rPr>
          <w:rFonts w:eastAsia="Times New Roman" w:cs="Times New Roman"/>
          <w:szCs w:val="24"/>
        </w:rPr>
        <w:t>,</w:t>
      </w:r>
      <w:r>
        <w:rPr>
          <w:rFonts w:eastAsia="Times New Roman" w:cs="Times New Roman"/>
          <w:szCs w:val="24"/>
        </w:rPr>
        <w:t xml:space="preserve"> ο οποίος έχει την υποχρέωση της καθολικής υπηρεσίας και, δεύτερον, να επαναλάβω ότι η πόρτα του γραφείου μου είναι </w:t>
      </w:r>
      <w:r>
        <w:rPr>
          <w:rFonts w:eastAsia="Times New Roman" w:cs="Times New Roman"/>
          <w:szCs w:val="24"/>
        </w:rPr>
        <w:t>ανοιχτή</w:t>
      </w:r>
      <w:r>
        <w:rPr>
          <w:rFonts w:eastAsia="Times New Roman" w:cs="Times New Roman"/>
          <w:szCs w:val="24"/>
        </w:rPr>
        <w:t xml:space="preserve">, για να συνεχίσουμε τον διάλογο. </w:t>
      </w:r>
    </w:p>
    <w:p w14:paraId="702DD0CF" w14:textId="77777777" w:rsidR="009A4341" w:rsidRDefault="004239B6">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κύριο Υπουργό. </w:t>
      </w:r>
    </w:p>
    <w:p w14:paraId="702DD0D0" w14:textId="77777777" w:rsidR="009A4341" w:rsidRDefault="004239B6">
      <w:pPr>
        <w:spacing w:after="0" w:line="600" w:lineRule="auto"/>
        <w:ind w:firstLine="720"/>
        <w:contextualSpacing/>
        <w:jc w:val="both"/>
        <w:rPr>
          <w:rFonts w:eastAsia="Times New Roman" w:cs="Times New Roman"/>
        </w:rPr>
      </w:pPr>
      <w:r>
        <w:rPr>
          <w:rFonts w:eastAsia="Times New Roman" w:cs="Times New Roman"/>
        </w:rPr>
        <w:t>Κυρίες και κύριοι συνάδελφοι, έχω</w:t>
      </w:r>
      <w:r>
        <w:rPr>
          <w:rFonts w:eastAsia="Times New Roman" w:cs="Times New Roman"/>
        </w:rPr>
        <w:t xml:space="preserve"> την τιμή να ανακοινώσω στο Σώμα ότι τη συνεδρίασή μας παρακολουθούν από τα άνω δυτικά θεωρεία, αφού </w:t>
      </w:r>
      <w:r>
        <w:rPr>
          <w:rFonts w:eastAsia="Times New Roman" w:cs="Times New Roman"/>
        </w:rPr>
        <w:t xml:space="preserve">προηγουμένως </w:t>
      </w:r>
      <w:r>
        <w:rPr>
          <w:rFonts w:eastAsia="Times New Roman" w:cs="Times New Roman"/>
        </w:rPr>
        <w:t>συμμετείχαν στο εκπαιδευτικό πρόγραμμα «Εργαστήρι Δημοκρατίας» που οργανώνει το Ίδρυμα της Βουλής, δεκαεννέα μαθητές και μαθήτριες και ένας εκ</w:t>
      </w:r>
      <w:r>
        <w:rPr>
          <w:rFonts w:eastAsia="Times New Roman" w:cs="Times New Roman"/>
        </w:rPr>
        <w:t>παιδευτικός συνοδός από το 15</w:t>
      </w:r>
      <w:r>
        <w:rPr>
          <w:rFonts w:eastAsia="Times New Roman" w:cs="Times New Roman"/>
          <w:vertAlign w:val="superscript"/>
        </w:rPr>
        <w:t>ο</w:t>
      </w:r>
      <w:r>
        <w:rPr>
          <w:rFonts w:eastAsia="Times New Roman" w:cs="Times New Roman"/>
        </w:rPr>
        <w:t xml:space="preserve"> Δημοτικό Σχολείο Αμαρουσίου. </w:t>
      </w:r>
    </w:p>
    <w:p w14:paraId="702DD0D1" w14:textId="77777777" w:rsidR="009A4341" w:rsidRDefault="004239B6">
      <w:pPr>
        <w:spacing w:after="0"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702DD0D2" w14:textId="77777777" w:rsidR="009A4341" w:rsidRDefault="004239B6">
      <w:pPr>
        <w:spacing w:after="0" w:line="600" w:lineRule="auto"/>
        <w:ind w:firstLine="720"/>
        <w:contextualSpacing/>
        <w:jc w:val="center"/>
        <w:rPr>
          <w:rFonts w:eastAsia="Times New Roman" w:cs="Times New Roman"/>
        </w:rPr>
      </w:pPr>
      <w:r>
        <w:rPr>
          <w:rFonts w:eastAsia="Times New Roman" w:cs="Times New Roman"/>
        </w:rPr>
        <w:t xml:space="preserve">(Χειροκροτήματα απ’ όλες τις πτέρυγες της Βουλής) </w:t>
      </w:r>
    </w:p>
    <w:p w14:paraId="702DD0D3" w14:textId="77777777" w:rsidR="009A4341" w:rsidRDefault="004239B6">
      <w:pPr>
        <w:spacing w:after="0" w:line="600" w:lineRule="auto"/>
        <w:ind w:firstLine="720"/>
        <w:contextualSpacing/>
        <w:jc w:val="both"/>
        <w:rPr>
          <w:rFonts w:eastAsia="Times New Roman" w:cs="Times New Roman"/>
        </w:rPr>
      </w:pPr>
      <w:r>
        <w:rPr>
          <w:rFonts w:eastAsia="Times New Roman" w:cs="Times New Roman"/>
        </w:rPr>
        <w:lastRenderedPageBreak/>
        <w:t>Ο</w:t>
      </w:r>
      <w:r>
        <w:rPr>
          <w:rFonts w:eastAsia="Times New Roman" w:cs="Times New Roman"/>
        </w:rPr>
        <w:t>λοκληρώθηκε η συζήτηση των επίκαιρων ερωτήσεων.</w:t>
      </w:r>
    </w:p>
    <w:p w14:paraId="702DD0D4" w14:textId="77777777" w:rsidR="009A4341" w:rsidRDefault="004239B6">
      <w:pPr>
        <w:spacing w:after="0"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δέχεστε στο σημείο αυτό να λύσουμε τη </w:t>
      </w:r>
      <w:r>
        <w:rPr>
          <w:rFonts w:eastAsia="Times New Roman" w:cs="Times New Roman"/>
        </w:rPr>
        <w:t>συνεδρίαση;</w:t>
      </w:r>
    </w:p>
    <w:p w14:paraId="702DD0D5" w14:textId="77777777" w:rsidR="009A4341" w:rsidRDefault="004239B6">
      <w:pPr>
        <w:spacing w:after="0" w:line="600" w:lineRule="auto"/>
        <w:ind w:firstLine="720"/>
        <w:contextualSpacing/>
        <w:jc w:val="both"/>
        <w:rPr>
          <w:rFonts w:eastAsia="Times New Roman" w:cs="Times New Roman"/>
        </w:rPr>
      </w:pPr>
      <w:r>
        <w:rPr>
          <w:rFonts w:eastAsia="Times New Roman" w:cs="Times New Roman"/>
          <w:b/>
        </w:rPr>
        <w:t>ΟΛΟΙ ΟΙ ΒΟΥΛΕΥΤΕΣ:</w:t>
      </w:r>
      <w:r>
        <w:rPr>
          <w:rFonts w:eastAsia="Times New Roman" w:cs="Times New Roman"/>
        </w:rPr>
        <w:t xml:space="preserve"> Μάλιστα, μάλιστα. </w:t>
      </w:r>
    </w:p>
    <w:p w14:paraId="702DD0D6" w14:textId="77777777" w:rsidR="009A4341" w:rsidRDefault="004239B6">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Με τη συναίνεση του Σώματος και ώρα 10.50΄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w:t>
      </w:r>
      <w:r>
        <w:rPr>
          <w:rFonts w:eastAsia="Times New Roman" w:cs="Times New Roman"/>
          <w:szCs w:val="24"/>
        </w:rPr>
        <w:t xml:space="preserve"> προσεχή</w:t>
      </w:r>
      <w:r>
        <w:rPr>
          <w:rFonts w:eastAsia="Times New Roman" w:cs="Times New Roman"/>
          <w:szCs w:val="24"/>
        </w:rPr>
        <w:t xml:space="preserve"> Τετάρτη 21 Φεβρουαρίου 2018 και ώρα 9.00΄, με αντικείμενο εργασιών του Σώματος: </w:t>
      </w:r>
      <w:r>
        <w:rPr>
          <w:rFonts w:eastAsia="Times New Roman" w:cs="Times New Roman"/>
          <w:szCs w:val="24"/>
        </w:rPr>
        <w:t xml:space="preserve">συζήτηση </w:t>
      </w:r>
      <w:r>
        <w:rPr>
          <w:rFonts w:eastAsia="Times New Roman" w:cs="Times New Roman"/>
          <w:szCs w:val="24"/>
        </w:rPr>
        <w:t xml:space="preserve">και λήψη απόφασης επί της προτάσεως που κατέθεσαν ο Πρωθυπουργός και Πρόεδρος της Κοινοβουλευτικής Ομάδας του ΣΥΡΙΖΑ, κ. Αλέξης Τσίπρας, και </w:t>
      </w:r>
      <w:proofErr w:type="spellStart"/>
      <w:r>
        <w:rPr>
          <w:rFonts w:eastAsia="Times New Roman" w:cs="Times New Roman"/>
          <w:szCs w:val="24"/>
        </w:rPr>
        <w:t>εκατόν</w:t>
      </w:r>
      <w:proofErr w:type="spellEnd"/>
      <w:r>
        <w:rPr>
          <w:rFonts w:eastAsia="Times New Roman" w:cs="Times New Roman"/>
          <w:szCs w:val="24"/>
        </w:rPr>
        <w:t xml:space="preserve"> σαράντα τέσσερις Βουλευτές της Κοινοβουλευτικής του Ομάδας, καθώς και ο Πρόεδρος της Κοινοβουλευτικής Ομάδας</w:t>
      </w:r>
      <w:r>
        <w:rPr>
          <w:rFonts w:eastAsia="Times New Roman" w:cs="Times New Roman"/>
          <w:szCs w:val="24"/>
        </w:rPr>
        <w:t xml:space="preserve"> των Ανεξαρτήτων Ελλήνων, κ. Παναγιώτης</w:t>
      </w:r>
      <w:r>
        <w:rPr>
          <w:rFonts w:eastAsia="Times New Roman" w:cs="Times New Roman"/>
          <w:szCs w:val="24"/>
        </w:rPr>
        <w:t xml:space="preserve"> (Πάνος)</w:t>
      </w:r>
      <w:r>
        <w:rPr>
          <w:rFonts w:eastAsia="Times New Roman" w:cs="Times New Roman"/>
          <w:szCs w:val="24"/>
        </w:rPr>
        <w:t xml:space="preserve"> Καμμένος, και οκτώ Βουλευτές της </w:t>
      </w:r>
      <w:r>
        <w:rPr>
          <w:rFonts w:eastAsia="Times New Roman" w:cs="Times New Roman"/>
          <w:szCs w:val="24"/>
        </w:rPr>
        <w:lastRenderedPageBreak/>
        <w:t xml:space="preserve">Κοινοβουλευτικής του Ομάδας για τη σύσταση Ειδικής Κοινοβουλευτικής Επιτροπής </w:t>
      </w:r>
      <w:r>
        <w:rPr>
          <w:rFonts w:eastAsia="Times New Roman" w:cs="Times New Roman"/>
          <w:szCs w:val="24"/>
        </w:rPr>
        <w:t xml:space="preserve">για τη </w:t>
      </w:r>
      <w:r>
        <w:rPr>
          <w:rFonts w:eastAsia="Times New Roman" w:cs="Times New Roman"/>
          <w:szCs w:val="24"/>
        </w:rPr>
        <w:t xml:space="preserve">διενέργεια προκαταρκτικής εξέτασης κατά το άρθρο 86 του Συντάγματος, τα άρθρα 153 και </w:t>
      </w:r>
      <w:proofErr w:type="spellStart"/>
      <w:r>
        <w:rPr>
          <w:rFonts w:eastAsia="Times New Roman" w:cs="Times New Roman"/>
          <w:szCs w:val="24"/>
        </w:rPr>
        <w:t>επ</w:t>
      </w:r>
      <w:proofErr w:type="spellEnd"/>
      <w:r>
        <w:rPr>
          <w:rFonts w:eastAsia="Times New Roman" w:cs="Times New Roman"/>
          <w:szCs w:val="24"/>
        </w:rPr>
        <w:t xml:space="preserve">. </w:t>
      </w:r>
      <w:r>
        <w:rPr>
          <w:rFonts w:eastAsia="Times New Roman" w:cs="Times New Roman"/>
          <w:szCs w:val="24"/>
        </w:rPr>
        <w:t xml:space="preserve">του Κανονισμού της Βουλής και τον ν.3126/2003 </w:t>
      </w:r>
      <w:r>
        <w:rPr>
          <w:rFonts w:eastAsia="Times New Roman" w:cs="Times New Roman"/>
          <w:szCs w:val="24"/>
        </w:rPr>
        <w:t>«Π</w:t>
      </w:r>
      <w:r>
        <w:rPr>
          <w:rFonts w:eastAsia="Times New Roman" w:cs="Times New Roman"/>
          <w:szCs w:val="24"/>
        </w:rPr>
        <w:t xml:space="preserve">οινική ευθύνη των </w:t>
      </w:r>
      <w:r>
        <w:rPr>
          <w:rFonts w:eastAsia="Times New Roman" w:cs="Times New Roman"/>
          <w:szCs w:val="24"/>
        </w:rPr>
        <w:t>Υπουργών»</w:t>
      </w:r>
      <w:r>
        <w:rPr>
          <w:rFonts w:eastAsia="Times New Roman" w:cs="Times New Roman"/>
          <w:szCs w:val="24"/>
        </w:rPr>
        <w:t>, όπως ισχύ</w:t>
      </w:r>
      <w:r>
        <w:rPr>
          <w:rFonts w:eastAsia="Times New Roman" w:cs="Times New Roman"/>
          <w:szCs w:val="24"/>
        </w:rPr>
        <w:t>ουν</w:t>
      </w:r>
      <w:r>
        <w:rPr>
          <w:rFonts w:eastAsia="Times New Roman" w:cs="Times New Roman"/>
          <w:szCs w:val="24"/>
        </w:rPr>
        <w:t>, σχετικά με τη διερεύνηση της υπόθεσης «</w:t>
      </w:r>
      <w:r>
        <w:rPr>
          <w:rFonts w:eastAsia="Times New Roman" w:cs="Times New Roman"/>
          <w:szCs w:val="24"/>
          <w:lang w:val="en-US"/>
        </w:rPr>
        <w:t>NOVARTIS</w:t>
      </w:r>
      <w:r>
        <w:rPr>
          <w:rFonts w:eastAsia="Times New Roman" w:cs="Times New Roman"/>
          <w:szCs w:val="24"/>
        </w:rPr>
        <w:t xml:space="preserve">», σύμφωνα με την ειδική ημερήσια διάταξη που θα διανεμηθεί. </w:t>
      </w:r>
    </w:p>
    <w:p w14:paraId="702DD0D7" w14:textId="77777777" w:rsidR="009A4341" w:rsidRDefault="009A4341">
      <w:pPr>
        <w:spacing w:after="0" w:line="600" w:lineRule="auto"/>
        <w:ind w:firstLine="357"/>
        <w:contextualSpacing/>
        <w:jc w:val="both"/>
        <w:rPr>
          <w:rFonts w:eastAsia="Times New Roman" w:cs="Times New Roman"/>
          <w:szCs w:val="24"/>
        </w:rPr>
      </w:pPr>
    </w:p>
    <w:p w14:paraId="702DD0D8" w14:textId="77777777" w:rsidR="009A4341" w:rsidRDefault="004239B6">
      <w:pPr>
        <w:spacing w:after="0" w:line="600" w:lineRule="auto"/>
        <w:ind w:firstLine="357"/>
        <w:contextualSpacing/>
        <w:jc w:val="both"/>
        <w:rPr>
          <w:rFonts w:eastAsia="Times New Roman" w:cs="Times New Roman"/>
          <w:b/>
        </w:rPr>
      </w:pPr>
      <w:r>
        <w:rPr>
          <w:rFonts w:eastAsia="Times New Roman" w:cs="Times New Roman"/>
          <w:b/>
          <w:szCs w:val="24"/>
        </w:rPr>
        <w:t xml:space="preserve">Ο ΠΡΟΕΔΡΟΣ                                             </w:t>
      </w:r>
      <w:r>
        <w:rPr>
          <w:rFonts w:eastAsia="Times New Roman" w:cs="Times New Roman"/>
          <w:b/>
          <w:szCs w:val="24"/>
        </w:rPr>
        <w:t xml:space="preserve">                     </w:t>
      </w:r>
      <w:r>
        <w:rPr>
          <w:rFonts w:eastAsia="Times New Roman" w:cs="Times New Roman"/>
          <w:b/>
          <w:szCs w:val="24"/>
          <w:lang w:val="en-US"/>
        </w:rPr>
        <w:t xml:space="preserve">     </w:t>
      </w:r>
      <w:r>
        <w:rPr>
          <w:rFonts w:eastAsia="Times New Roman" w:cs="Times New Roman"/>
          <w:b/>
          <w:szCs w:val="24"/>
        </w:rPr>
        <w:t xml:space="preserve">ΟΙ ΓΡΑΜΜΑΤΕΙΣ </w:t>
      </w:r>
    </w:p>
    <w:sectPr w:rsidR="009A434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YXzKCRm7I4AQFuLKkbV6rDo+kWw=" w:salt="OOB9J9KKqJt66Od5XnZBG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341"/>
    <w:rsid w:val="004239B6"/>
    <w:rsid w:val="009A4341"/>
    <w:rsid w:val="00BE1964"/>
    <w:rsid w:val="00C26B1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D03B"/>
  <w15:docId w15:val="{6BB740CB-E07C-4683-AB5B-021B071C6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unhideWhenUsed/>
    <w:qFormat/>
    <w:rsid w:val="00BD35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40C7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40C70"/>
    <w:rPr>
      <w:rFonts w:ascii="Segoe UI" w:hAnsi="Segoe UI" w:cs="Segoe UI"/>
      <w:sz w:val="18"/>
      <w:szCs w:val="18"/>
    </w:rPr>
  </w:style>
  <w:style w:type="paragraph" w:styleId="a4">
    <w:name w:val="Revision"/>
    <w:hidden/>
    <w:uiPriority w:val="99"/>
    <w:semiHidden/>
    <w:rsid w:val="00AA7C8F"/>
    <w:pPr>
      <w:spacing w:after="0" w:line="240" w:lineRule="auto"/>
    </w:pPr>
  </w:style>
  <w:style w:type="character" w:customStyle="1" w:styleId="2Char">
    <w:name w:val="Επικεφαλίδα 2 Char"/>
    <w:basedOn w:val="a0"/>
    <w:link w:val="2"/>
    <w:uiPriority w:val="9"/>
    <w:rsid w:val="00BD35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588</MetadataID>
    <Session xmlns="641f345b-441b-4b81-9152-adc2e73ba5e1">Γ´</Session>
    <Date xmlns="641f345b-441b-4b81-9152-adc2e73ba5e1">2018-02-15T22:00:00+00:00</Date>
    <Status xmlns="641f345b-441b-4b81-9152-adc2e73ba5e1">
      <Url>http://srv-sp1/praktika/Lists/Incoming_Metadata/EditForm.aspx?ID=588&amp;Source=/praktika/Recordings_Library/Forms/AllItems.aspx</Url>
      <Description>Δημοσιεύτηκε</Description>
    </Status>
    <Meeting xmlns="641f345b-441b-4b81-9152-adc2e73ba5e1">ΟΔ´</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B4C0B1-B6AB-4409-8EE3-450FF1002BF7}">
  <ds:schemaRefs>
    <ds:schemaRef ds:uri="http://schemas.microsoft.com/sharepoint/v3/contenttype/forms"/>
  </ds:schemaRefs>
</ds:datastoreItem>
</file>

<file path=customXml/itemProps2.xml><?xml version="1.0" encoding="utf-8"?>
<ds:datastoreItem xmlns:ds="http://schemas.openxmlformats.org/officeDocument/2006/customXml" ds:itemID="{0BE232AD-AD4E-4016-B673-B007008FCF83}">
  <ds:schemaRefs>
    <ds:schemaRef ds:uri="http://www.w3.org/XML/1998/namespace"/>
    <ds:schemaRef ds:uri="http://schemas.microsoft.com/office/2006/documentManagement/types"/>
    <ds:schemaRef ds:uri="http://purl.org/dc/dcmitype/"/>
    <ds:schemaRef ds:uri="http://schemas.microsoft.com/office/2006/metadata/properties"/>
    <ds:schemaRef ds:uri="http://schemas.microsoft.com/office/infopath/2007/PartnerControls"/>
    <ds:schemaRef ds:uri="http://purl.org/dc/terms/"/>
    <ds:schemaRef ds:uri="http://purl.org/dc/elements/1.1/"/>
    <ds:schemaRef ds:uri="http://schemas.openxmlformats.org/package/2006/metadata/core-properties"/>
    <ds:schemaRef ds:uri="641f345b-441b-4b81-9152-adc2e73ba5e1"/>
  </ds:schemaRefs>
</ds:datastoreItem>
</file>

<file path=customXml/itemProps3.xml><?xml version="1.0" encoding="utf-8"?>
<ds:datastoreItem xmlns:ds="http://schemas.openxmlformats.org/officeDocument/2006/customXml" ds:itemID="{87384279-FAF4-4BA8-B23A-E17710BC22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6137</Words>
  <Characters>33144</Characters>
  <Application>Microsoft Office Word</Application>
  <DocSecurity>0</DocSecurity>
  <Lines>276</Lines>
  <Paragraphs>78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39203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2018-02-22T12:49:00Z</dcterms:created>
  <dcterms:modified xsi:type="dcterms:W3CDTF">2018-02-22T12:49:00Z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