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212DA" w14:textId="77777777" w:rsidR="009F432D" w:rsidRPr="009F432D" w:rsidRDefault="009F432D" w:rsidP="009F432D">
      <w:pPr>
        <w:spacing w:after="0" w:line="360" w:lineRule="auto"/>
        <w:rPr>
          <w:ins w:id="0" w:author="Φλούδα Χριστίνα" w:date="2019-05-09T11:40:00Z"/>
          <w:rFonts w:eastAsia="Times New Roman"/>
          <w:szCs w:val="24"/>
          <w:lang w:eastAsia="en-US"/>
        </w:rPr>
      </w:pPr>
      <w:ins w:id="1" w:author="Φλούδα Χριστίνα" w:date="2019-05-09T11:40:00Z">
        <w:r w:rsidRPr="009F432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83A1255" w14:textId="77777777" w:rsidR="009F432D" w:rsidRPr="009F432D" w:rsidRDefault="009F432D" w:rsidP="009F432D">
      <w:pPr>
        <w:spacing w:after="0" w:line="360" w:lineRule="auto"/>
        <w:rPr>
          <w:ins w:id="2" w:author="Φλούδα Χριστίνα" w:date="2019-05-09T11:40:00Z"/>
          <w:rFonts w:eastAsia="Times New Roman"/>
          <w:szCs w:val="24"/>
          <w:lang w:eastAsia="en-US"/>
        </w:rPr>
      </w:pPr>
    </w:p>
    <w:p w14:paraId="76DE183F" w14:textId="77777777" w:rsidR="009F432D" w:rsidRPr="009F432D" w:rsidRDefault="009F432D" w:rsidP="009F432D">
      <w:pPr>
        <w:spacing w:after="0" w:line="360" w:lineRule="auto"/>
        <w:rPr>
          <w:ins w:id="3" w:author="Φλούδα Χριστίνα" w:date="2019-05-09T11:40:00Z"/>
          <w:rFonts w:eastAsia="Times New Roman"/>
          <w:szCs w:val="24"/>
          <w:lang w:eastAsia="en-US"/>
        </w:rPr>
      </w:pPr>
      <w:ins w:id="4" w:author="Φλούδα Χριστίνα" w:date="2019-05-09T11:40:00Z">
        <w:r w:rsidRPr="009F432D">
          <w:rPr>
            <w:rFonts w:eastAsia="Times New Roman"/>
            <w:szCs w:val="24"/>
            <w:lang w:eastAsia="en-US"/>
          </w:rPr>
          <w:t>ΠΙΝΑΚΑΣ ΠΕΡΙΕΧΟΜΕΝΩΝ</w:t>
        </w:r>
      </w:ins>
    </w:p>
    <w:p w14:paraId="41553321" w14:textId="77777777" w:rsidR="009F432D" w:rsidRPr="009F432D" w:rsidRDefault="009F432D" w:rsidP="009F432D">
      <w:pPr>
        <w:spacing w:after="0" w:line="360" w:lineRule="auto"/>
        <w:rPr>
          <w:ins w:id="5" w:author="Φλούδα Χριστίνα" w:date="2019-05-09T11:40:00Z"/>
          <w:rFonts w:eastAsia="Times New Roman"/>
          <w:szCs w:val="24"/>
          <w:lang w:eastAsia="en-US"/>
        </w:rPr>
      </w:pPr>
      <w:ins w:id="6" w:author="Φλούδα Χριστίνα" w:date="2019-05-09T11:40:00Z">
        <w:r w:rsidRPr="009F432D">
          <w:rPr>
            <w:rFonts w:eastAsia="Times New Roman"/>
            <w:szCs w:val="24"/>
            <w:lang w:eastAsia="en-US"/>
          </w:rPr>
          <w:t xml:space="preserve">ΙΖ΄ ΠΕΡΙΟΔΟΣ </w:t>
        </w:r>
      </w:ins>
    </w:p>
    <w:p w14:paraId="7C9757C5" w14:textId="77777777" w:rsidR="009F432D" w:rsidRPr="009F432D" w:rsidRDefault="009F432D" w:rsidP="009F432D">
      <w:pPr>
        <w:spacing w:after="0" w:line="360" w:lineRule="auto"/>
        <w:rPr>
          <w:ins w:id="7" w:author="Φλούδα Χριστίνα" w:date="2019-05-09T11:40:00Z"/>
          <w:rFonts w:eastAsia="Times New Roman"/>
          <w:szCs w:val="24"/>
          <w:lang w:eastAsia="en-US"/>
        </w:rPr>
      </w:pPr>
      <w:ins w:id="8" w:author="Φλούδα Χριστίνα" w:date="2019-05-09T11:40:00Z">
        <w:r w:rsidRPr="009F432D">
          <w:rPr>
            <w:rFonts w:eastAsia="Times New Roman"/>
            <w:szCs w:val="24"/>
            <w:lang w:eastAsia="en-US"/>
          </w:rPr>
          <w:t>ΠΡΟΕΔΡΕΥΟΜΕΝΗΣ ΚΟΙΝΟΒΟΥΛΕΥΤΙΚΗΣ ΔΗΜΟΚΡΑΤΙΑΣ</w:t>
        </w:r>
      </w:ins>
    </w:p>
    <w:p w14:paraId="550F1827" w14:textId="77777777" w:rsidR="009F432D" w:rsidRPr="009F432D" w:rsidRDefault="009F432D" w:rsidP="009F432D">
      <w:pPr>
        <w:spacing w:after="0" w:line="360" w:lineRule="auto"/>
        <w:rPr>
          <w:ins w:id="9" w:author="Φλούδα Χριστίνα" w:date="2019-05-09T11:40:00Z"/>
          <w:rFonts w:eastAsia="Times New Roman"/>
          <w:szCs w:val="24"/>
          <w:lang w:eastAsia="en-US"/>
        </w:rPr>
      </w:pPr>
      <w:ins w:id="10" w:author="Φλούδα Χριστίνα" w:date="2019-05-09T11:40:00Z">
        <w:r w:rsidRPr="009F432D">
          <w:rPr>
            <w:rFonts w:eastAsia="Times New Roman"/>
            <w:szCs w:val="24"/>
            <w:lang w:eastAsia="en-US"/>
          </w:rPr>
          <w:t>ΣΥΝΟΔΟΣ Δ΄</w:t>
        </w:r>
      </w:ins>
    </w:p>
    <w:p w14:paraId="3F1E661C" w14:textId="77777777" w:rsidR="009F432D" w:rsidRPr="009F432D" w:rsidRDefault="009F432D" w:rsidP="009F432D">
      <w:pPr>
        <w:spacing w:after="0" w:line="360" w:lineRule="auto"/>
        <w:rPr>
          <w:ins w:id="11" w:author="Φλούδα Χριστίνα" w:date="2019-05-09T11:40:00Z"/>
          <w:rFonts w:eastAsia="Times New Roman"/>
          <w:szCs w:val="24"/>
          <w:lang w:eastAsia="en-US"/>
        </w:rPr>
      </w:pPr>
    </w:p>
    <w:p w14:paraId="0C402720" w14:textId="77777777" w:rsidR="009F432D" w:rsidRPr="009F432D" w:rsidRDefault="009F432D" w:rsidP="009F432D">
      <w:pPr>
        <w:spacing w:after="0" w:line="360" w:lineRule="auto"/>
        <w:rPr>
          <w:ins w:id="12" w:author="Φλούδα Χριστίνα" w:date="2019-05-09T11:40:00Z"/>
          <w:rFonts w:eastAsia="Times New Roman"/>
          <w:szCs w:val="24"/>
          <w:lang w:eastAsia="en-US"/>
        </w:rPr>
      </w:pPr>
      <w:ins w:id="13" w:author="Φλούδα Χριστίνα" w:date="2019-05-09T11:40:00Z">
        <w:r w:rsidRPr="009F432D">
          <w:rPr>
            <w:rFonts w:eastAsia="Times New Roman"/>
            <w:szCs w:val="24"/>
            <w:lang w:eastAsia="en-US"/>
          </w:rPr>
          <w:t>ΣΥΝΕΔΡΙΑΣΗ ΡΙΕ΄</w:t>
        </w:r>
      </w:ins>
    </w:p>
    <w:p w14:paraId="1429C022" w14:textId="77777777" w:rsidR="009F432D" w:rsidRPr="009F432D" w:rsidRDefault="009F432D" w:rsidP="009F432D">
      <w:pPr>
        <w:spacing w:after="0" w:line="360" w:lineRule="auto"/>
        <w:rPr>
          <w:ins w:id="14" w:author="Φλούδα Χριστίνα" w:date="2019-05-09T11:40:00Z"/>
          <w:rFonts w:eastAsia="Times New Roman"/>
          <w:szCs w:val="24"/>
          <w:lang w:eastAsia="en-US"/>
        </w:rPr>
      </w:pPr>
      <w:ins w:id="15" w:author="Φλούδα Χριστίνα" w:date="2019-05-09T11:40:00Z">
        <w:r w:rsidRPr="009F432D">
          <w:rPr>
            <w:rFonts w:eastAsia="Times New Roman"/>
            <w:szCs w:val="24"/>
            <w:lang w:eastAsia="en-US"/>
          </w:rPr>
          <w:t>Δευτέρα  22 Απριλίου 2019</w:t>
        </w:r>
      </w:ins>
    </w:p>
    <w:p w14:paraId="20BC9319" w14:textId="77777777" w:rsidR="009F432D" w:rsidRPr="009F432D" w:rsidRDefault="009F432D" w:rsidP="009F432D">
      <w:pPr>
        <w:spacing w:after="0" w:line="360" w:lineRule="auto"/>
        <w:rPr>
          <w:ins w:id="16" w:author="Φλούδα Χριστίνα" w:date="2019-05-09T11:40:00Z"/>
          <w:rFonts w:eastAsia="Times New Roman"/>
          <w:szCs w:val="24"/>
          <w:lang w:eastAsia="en-US"/>
        </w:rPr>
      </w:pPr>
    </w:p>
    <w:p w14:paraId="7D63E924" w14:textId="77777777" w:rsidR="009F432D" w:rsidRPr="009F432D" w:rsidRDefault="009F432D" w:rsidP="009F432D">
      <w:pPr>
        <w:spacing w:after="0" w:line="360" w:lineRule="auto"/>
        <w:rPr>
          <w:ins w:id="17" w:author="Φλούδα Χριστίνα" w:date="2019-05-09T11:40:00Z"/>
          <w:rFonts w:eastAsia="Times New Roman"/>
          <w:szCs w:val="24"/>
          <w:lang w:eastAsia="en-US"/>
        </w:rPr>
      </w:pPr>
      <w:ins w:id="18" w:author="Φλούδα Χριστίνα" w:date="2019-05-09T11:40:00Z">
        <w:r w:rsidRPr="009F432D">
          <w:rPr>
            <w:rFonts w:eastAsia="Times New Roman"/>
            <w:szCs w:val="24"/>
            <w:lang w:eastAsia="en-US"/>
          </w:rPr>
          <w:t>ΘΕΜΑΤΑ</w:t>
        </w:r>
      </w:ins>
    </w:p>
    <w:p w14:paraId="7CF3F9B8" w14:textId="77777777" w:rsidR="009F432D" w:rsidRPr="009F432D" w:rsidRDefault="009F432D" w:rsidP="009F432D">
      <w:pPr>
        <w:spacing w:after="0" w:line="360" w:lineRule="auto"/>
        <w:rPr>
          <w:ins w:id="19" w:author="Φλούδα Χριστίνα" w:date="2019-05-09T11:40:00Z"/>
          <w:rFonts w:eastAsia="Times New Roman"/>
          <w:szCs w:val="24"/>
          <w:lang w:eastAsia="en-US"/>
        </w:rPr>
      </w:pPr>
      <w:ins w:id="20" w:author="Φλούδα Χριστίνα" w:date="2019-05-09T11:40:00Z">
        <w:r w:rsidRPr="009F432D">
          <w:rPr>
            <w:rFonts w:eastAsia="Times New Roman"/>
            <w:szCs w:val="24"/>
            <w:lang w:eastAsia="en-US"/>
          </w:rPr>
          <w:t xml:space="preserve"> </w:t>
        </w:r>
        <w:r w:rsidRPr="009F432D">
          <w:rPr>
            <w:rFonts w:eastAsia="Times New Roman"/>
            <w:szCs w:val="24"/>
            <w:lang w:eastAsia="en-US"/>
          </w:rPr>
          <w:br/>
          <w:t xml:space="preserve">Α. ΕΙΔΙΚΑ ΘΕΜΑΤΑ </w:t>
        </w:r>
        <w:r w:rsidRPr="009F432D">
          <w:rPr>
            <w:rFonts w:eastAsia="Times New Roman"/>
            <w:szCs w:val="24"/>
            <w:lang w:eastAsia="en-US"/>
          </w:rPr>
          <w:br/>
          <w:t xml:space="preserve">1.  Άδεια απουσίας του Βουλευτή Θ. </w:t>
        </w:r>
        <w:proofErr w:type="spellStart"/>
        <w:r w:rsidRPr="009F432D">
          <w:rPr>
            <w:rFonts w:eastAsia="Times New Roman"/>
            <w:szCs w:val="24"/>
            <w:lang w:eastAsia="en-US"/>
          </w:rPr>
          <w:t>Μουμουλίδη</w:t>
        </w:r>
        <w:proofErr w:type="spellEnd"/>
        <w:r w:rsidRPr="009F432D">
          <w:rPr>
            <w:rFonts w:eastAsia="Times New Roman"/>
            <w:szCs w:val="24"/>
            <w:lang w:eastAsia="en-US"/>
          </w:rPr>
          <w:t xml:space="preserve">, σελ. </w:t>
        </w:r>
        <w:r w:rsidRPr="009F432D">
          <w:rPr>
            <w:rFonts w:eastAsia="Times New Roman"/>
            <w:szCs w:val="24"/>
            <w:lang w:eastAsia="en-US"/>
          </w:rPr>
          <w:br/>
          <w:t xml:space="preserve">2. Ανακοινώνεται ότι τη συνεδρίαση παρακολουθούν μαθητές από τα Εκπαιδευτήρια </w:t>
        </w:r>
        <w:proofErr w:type="spellStart"/>
        <w:r w:rsidRPr="009F432D">
          <w:rPr>
            <w:rFonts w:eastAsia="Times New Roman"/>
            <w:szCs w:val="24"/>
            <w:lang w:eastAsia="en-US"/>
          </w:rPr>
          <w:t>Φρυγανιώτη</w:t>
        </w:r>
        <w:proofErr w:type="spellEnd"/>
        <w:r w:rsidRPr="009F432D">
          <w:rPr>
            <w:rFonts w:eastAsia="Times New Roman"/>
            <w:szCs w:val="24"/>
            <w:lang w:eastAsia="en-US"/>
          </w:rPr>
          <w:t xml:space="preserve"> Θεσσαλονίκης, το Γυμνάσιο </w:t>
        </w:r>
        <w:proofErr w:type="spellStart"/>
        <w:r w:rsidRPr="009F432D">
          <w:rPr>
            <w:rFonts w:eastAsia="Times New Roman"/>
            <w:szCs w:val="24"/>
            <w:lang w:eastAsia="en-US"/>
          </w:rPr>
          <w:t>Πλυμαρίου</w:t>
        </w:r>
        <w:proofErr w:type="spellEnd"/>
        <w:r w:rsidRPr="009F432D">
          <w:rPr>
            <w:rFonts w:eastAsia="Times New Roman"/>
            <w:szCs w:val="24"/>
            <w:lang w:eastAsia="en-US"/>
          </w:rPr>
          <w:t xml:space="preserve"> Λέσβου, μαθητές από σχολείο της Γαλλίας, σπουδαστές από τη Στρατιωτική Σχολή Αξιωματικών Σωμάτων (ΣΣΑΣ) και μέλη από τον Πολιτιστικό Σύλλογο Χαλανδρίου «ΑΡΓΩ», σελ. </w:t>
        </w:r>
        <w:r w:rsidRPr="009F432D">
          <w:rPr>
            <w:rFonts w:eastAsia="Times New Roman"/>
            <w:szCs w:val="24"/>
            <w:lang w:eastAsia="en-US"/>
          </w:rPr>
          <w:br/>
          <w:t xml:space="preserve">3. Επί διαδικαστικού θέματος, σελ. </w:t>
        </w:r>
        <w:r w:rsidRPr="009F432D">
          <w:rPr>
            <w:rFonts w:eastAsia="Times New Roman"/>
            <w:szCs w:val="24"/>
            <w:lang w:eastAsia="en-US"/>
          </w:rPr>
          <w:br/>
          <w:t xml:space="preserve">4. Επί προσωπικού θέματος, σελ. </w:t>
        </w:r>
        <w:r w:rsidRPr="009F432D">
          <w:rPr>
            <w:rFonts w:eastAsia="Times New Roman"/>
            <w:szCs w:val="24"/>
            <w:lang w:eastAsia="en-US"/>
          </w:rPr>
          <w:br/>
          <w:t xml:space="preserve"> </w:t>
        </w:r>
        <w:r w:rsidRPr="009F432D">
          <w:rPr>
            <w:rFonts w:eastAsia="Times New Roman"/>
            <w:szCs w:val="24"/>
            <w:lang w:eastAsia="en-US"/>
          </w:rPr>
          <w:br/>
          <w:t xml:space="preserve">Β. ΝΟΜΟΘΕΤΙΚΗ ΕΡΓΑΣΙΑ </w:t>
        </w:r>
        <w:r w:rsidRPr="009F432D">
          <w:rPr>
            <w:rFonts w:eastAsia="Times New Roman"/>
            <w:szCs w:val="24"/>
            <w:lang w:eastAsia="en-US"/>
          </w:rPr>
          <w:br/>
          <w:t xml:space="preserve">1. Συζήτηση και ψήφιση επί της αρχής, των άρθρων και του συνόλου του σχεδίου νόμου του Υπουργείου Παιδείας,  Έρευνας και Θρησκευμάτων: «Συνέργειες Πανεπιστημίων και ΤΕΙ, πρόσβαση στην τριτοβάθμια εκπαίδευση, πειραματικά σχολεία, Γενικά Αρχεία του Κράτους και λοιπές διατάξεις», σελ. </w:t>
        </w:r>
        <w:r w:rsidRPr="009F432D">
          <w:rPr>
            <w:rFonts w:eastAsia="Times New Roman"/>
            <w:szCs w:val="24"/>
            <w:lang w:eastAsia="en-US"/>
          </w:rPr>
          <w:br/>
          <w:t xml:space="preserve">2. Κατάθεση σχεδίου νόμου:  </w:t>
        </w:r>
      </w:ins>
    </w:p>
    <w:p w14:paraId="36BFFA8F" w14:textId="77777777" w:rsidR="009F432D" w:rsidRPr="009F432D" w:rsidRDefault="009F432D" w:rsidP="009F432D">
      <w:pPr>
        <w:spacing w:after="0" w:line="360" w:lineRule="auto"/>
        <w:rPr>
          <w:ins w:id="21" w:author="Φλούδα Χριστίνα" w:date="2019-05-09T11:40:00Z"/>
          <w:rFonts w:eastAsia="Times New Roman"/>
          <w:szCs w:val="24"/>
          <w:lang w:eastAsia="en-US"/>
        </w:rPr>
      </w:pPr>
      <w:ins w:id="22" w:author="Φλούδα Χριστίνα" w:date="2019-05-09T11:40:00Z">
        <w:r w:rsidRPr="009F432D">
          <w:rPr>
            <w:rFonts w:eastAsia="Times New Roman"/>
            <w:szCs w:val="24"/>
            <w:lang w:eastAsia="en-US"/>
          </w:rPr>
          <w:t xml:space="preserve">Ο Υπουργός Υποδομών και Μεταφορών, ο Αντιπρόεδρος της Κυβέρνησης και ο Υπουργός Οικονομίας και Ανάπτυξης, οι Υπουργοί Δικαιοσύνης, Διαφάνειας και Ανθρωπίνων Δικαιωμάτων, Οικονομικών, Περιβάλλοντος και Ενέργειας, οι Αναπληρωτές Υπουργοί Περιβάλλοντος και Ενέργειας, Οικονομικών, καθώς και οι Υφυπουργοί Οικονομίας και Ανάπτυξης και Οικονομικών, κατέθεσαν στις 19-4-2019 σχέδιο νόμου: «Κύρωση Σύμβασης Παραχώρησης του έργου της μελέτης- κατασκευής- χρηματοδότησης- λειτουργίας- συντήρησης και εκμετάλλευσης του Νέου Διεθνούς Αερολιμένα Ηρακλείου Κρήτης και μελέτη-κατασκευή και χρηματοδότηση των οδικών του συνδέσεων», σελ. </w:t>
        </w:r>
        <w:r w:rsidRPr="009F432D">
          <w:rPr>
            <w:rFonts w:eastAsia="Times New Roman"/>
            <w:szCs w:val="24"/>
            <w:lang w:eastAsia="en-US"/>
          </w:rPr>
          <w:br/>
          <w:t xml:space="preserve">3. Αίτηση διεξαγωγής ονομαστικής ψηφοφορίας επί της αρχής του σχεδίου νόμου του Υπουργείου Παιδείας,  Έρευνας και Θρησκευμάτων, σελ. </w:t>
        </w:r>
        <w:r w:rsidRPr="009F432D">
          <w:rPr>
            <w:rFonts w:eastAsia="Times New Roman"/>
            <w:szCs w:val="24"/>
            <w:lang w:eastAsia="en-US"/>
          </w:rPr>
          <w:br/>
          <w:t xml:space="preserve"> </w:t>
        </w:r>
        <w:r w:rsidRPr="009F432D">
          <w:rPr>
            <w:rFonts w:eastAsia="Times New Roman"/>
            <w:szCs w:val="24"/>
            <w:lang w:eastAsia="en-US"/>
          </w:rPr>
          <w:br/>
          <w:t>ΠΡΟΕΔΡΕΥΟΝΤΕΣ</w:t>
        </w:r>
      </w:ins>
    </w:p>
    <w:p w14:paraId="7DFC1D62" w14:textId="77777777" w:rsidR="009F432D" w:rsidRPr="009F432D" w:rsidRDefault="009F432D" w:rsidP="009F432D">
      <w:pPr>
        <w:spacing w:after="0" w:line="360" w:lineRule="auto"/>
        <w:rPr>
          <w:ins w:id="23" w:author="Φλούδα Χριστίνα" w:date="2019-05-09T11:40:00Z"/>
          <w:rFonts w:eastAsia="Times New Roman"/>
          <w:szCs w:val="24"/>
          <w:lang w:eastAsia="en-US"/>
        </w:rPr>
      </w:pPr>
    </w:p>
    <w:p w14:paraId="4C0025D9" w14:textId="77777777" w:rsidR="009F432D" w:rsidRPr="009F432D" w:rsidRDefault="009F432D" w:rsidP="009F432D">
      <w:pPr>
        <w:spacing w:after="0" w:line="360" w:lineRule="auto"/>
        <w:rPr>
          <w:ins w:id="24" w:author="Φλούδα Χριστίνα" w:date="2019-05-09T11:40:00Z"/>
          <w:rFonts w:eastAsia="Times New Roman"/>
          <w:szCs w:val="24"/>
          <w:lang w:eastAsia="en-US"/>
        </w:rPr>
      </w:pPr>
      <w:ins w:id="25" w:author="Φλούδα Χριστίνα" w:date="2019-05-09T11:40:00Z">
        <w:r w:rsidRPr="009F432D">
          <w:rPr>
            <w:rFonts w:eastAsia="Times New Roman"/>
            <w:szCs w:val="24"/>
            <w:lang w:eastAsia="en-US"/>
          </w:rPr>
          <w:t>ΒΑΡΕΜΕΝΟΣ Γ. , σελ.</w:t>
        </w:r>
        <w:r w:rsidRPr="009F432D">
          <w:rPr>
            <w:rFonts w:eastAsia="Times New Roman"/>
            <w:szCs w:val="24"/>
            <w:lang w:eastAsia="en-US"/>
          </w:rPr>
          <w:br/>
          <w:t>ΓΕΩΡΓΙΑΔΗΣ Μ. , σελ.</w:t>
        </w:r>
        <w:r w:rsidRPr="009F432D">
          <w:rPr>
            <w:rFonts w:eastAsia="Times New Roman"/>
            <w:szCs w:val="24"/>
            <w:lang w:eastAsia="en-US"/>
          </w:rPr>
          <w:br/>
          <w:t>ΚΑΚΛΑΜΑΝΗΣ Ν. , σελ.</w:t>
        </w:r>
        <w:r w:rsidRPr="009F432D">
          <w:rPr>
            <w:rFonts w:eastAsia="Times New Roman"/>
            <w:szCs w:val="24"/>
            <w:lang w:eastAsia="en-US"/>
          </w:rPr>
          <w:br/>
          <w:t>ΚΟΥΡΑΚΗΣ Α. , σελ.</w:t>
        </w:r>
        <w:r w:rsidRPr="009F432D">
          <w:rPr>
            <w:rFonts w:eastAsia="Times New Roman"/>
            <w:szCs w:val="24"/>
            <w:lang w:eastAsia="en-US"/>
          </w:rPr>
          <w:br/>
          <w:t>ΚΡΕΜΑΣΤΙΝΟΣ Δ. , σελ.</w:t>
        </w:r>
        <w:r w:rsidRPr="009F432D">
          <w:rPr>
            <w:rFonts w:eastAsia="Times New Roman"/>
            <w:szCs w:val="24"/>
            <w:lang w:eastAsia="en-US"/>
          </w:rPr>
          <w:br/>
          <w:t>ΛΑΜΠΡΟΥΛΗΣ Γ. , σελ.</w:t>
        </w:r>
        <w:r w:rsidRPr="009F432D">
          <w:rPr>
            <w:rFonts w:eastAsia="Times New Roman"/>
            <w:szCs w:val="24"/>
            <w:lang w:eastAsia="en-US"/>
          </w:rPr>
          <w:br/>
        </w:r>
      </w:ins>
    </w:p>
    <w:p w14:paraId="3CB8C961" w14:textId="77777777" w:rsidR="009F432D" w:rsidRPr="009F432D" w:rsidRDefault="009F432D" w:rsidP="009F432D">
      <w:pPr>
        <w:spacing w:after="0" w:line="360" w:lineRule="auto"/>
        <w:rPr>
          <w:ins w:id="26" w:author="Φλούδα Χριστίνα" w:date="2019-05-09T11:40:00Z"/>
          <w:rFonts w:eastAsia="Times New Roman"/>
          <w:szCs w:val="24"/>
          <w:lang w:eastAsia="en-US"/>
        </w:rPr>
      </w:pPr>
    </w:p>
    <w:p w14:paraId="18125606" w14:textId="77777777" w:rsidR="009F432D" w:rsidRPr="009F432D" w:rsidRDefault="009F432D" w:rsidP="009F432D">
      <w:pPr>
        <w:spacing w:after="0" w:line="360" w:lineRule="auto"/>
        <w:rPr>
          <w:ins w:id="27" w:author="Φλούδα Χριστίνα" w:date="2019-05-09T11:40:00Z"/>
          <w:rFonts w:eastAsia="Times New Roman"/>
          <w:szCs w:val="24"/>
          <w:lang w:eastAsia="en-US"/>
        </w:rPr>
      </w:pPr>
      <w:ins w:id="28" w:author="Φλούδα Χριστίνα" w:date="2019-05-09T11:40:00Z">
        <w:r w:rsidRPr="009F432D">
          <w:rPr>
            <w:rFonts w:eastAsia="Times New Roman"/>
            <w:szCs w:val="24"/>
            <w:lang w:eastAsia="en-US"/>
          </w:rPr>
          <w:t>ΟΜΙΛΗΤΕΣ</w:t>
        </w:r>
      </w:ins>
    </w:p>
    <w:p w14:paraId="2A3B25B3" w14:textId="127AD81C" w:rsidR="009F432D" w:rsidRDefault="009F432D" w:rsidP="009F432D">
      <w:pPr>
        <w:spacing w:after="0" w:line="600" w:lineRule="auto"/>
        <w:ind w:firstLine="720"/>
        <w:jc w:val="center"/>
        <w:rPr>
          <w:ins w:id="29" w:author="Φλούδα Χριστίνα" w:date="2019-05-09T11:40:00Z"/>
          <w:rFonts w:eastAsia="Times New Roman"/>
          <w:szCs w:val="24"/>
        </w:rPr>
      </w:pPr>
      <w:ins w:id="30" w:author="Φλούδα Χριστίνα" w:date="2019-05-09T11:40:00Z">
        <w:r w:rsidRPr="009F432D">
          <w:rPr>
            <w:rFonts w:eastAsia="Times New Roman"/>
            <w:szCs w:val="24"/>
            <w:lang w:eastAsia="en-US"/>
          </w:rPr>
          <w:br/>
          <w:t>Α. Επί διαδικαστικού θέματος:</w:t>
        </w:r>
        <w:r w:rsidRPr="009F432D">
          <w:rPr>
            <w:rFonts w:eastAsia="Times New Roman"/>
            <w:szCs w:val="24"/>
            <w:lang w:eastAsia="en-US"/>
          </w:rPr>
          <w:br/>
          <w:t>ΑΝΤΩΝΙΟΥ Μ. , σελ.</w:t>
        </w:r>
        <w:r w:rsidRPr="009F432D">
          <w:rPr>
            <w:rFonts w:eastAsia="Times New Roman"/>
            <w:szCs w:val="24"/>
            <w:lang w:eastAsia="en-US"/>
          </w:rPr>
          <w:br/>
          <w:t>ΒΑΚΗ Φ. , σελ.</w:t>
        </w:r>
        <w:r w:rsidRPr="009F432D">
          <w:rPr>
            <w:rFonts w:eastAsia="Times New Roman"/>
            <w:szCs w:val="24"/>
            <w:lang w:eastAsia="en-US"/>
          </w:rPr>
          <w:br/>
          <w:t>ΒΑΡΕΜΕΝΟΣ Γ. , σελ.</w:t>
        </w:r>
        <w:r w:rsidRPr="009F432D">
          <w:rPr>
            <w:rFonts w:eastAsia="Times New Roman"/>
            <w:szCs w:val="24"/>
            <w:lang w:eastAsia="en-US"/>
          </w:rPr>
          <w:br/>
          <w:t>ΒΛΑΣΗΣ Κ. , σελ.</w:t>
        </w:r>
        <w:r w:rsidRPr="009F432D">
          <w:rPr>
            <w:rFonts w:eastAsia="Times New Roman"/>
            <w:szCs w:val="24"/>
            <w:lang w:eastAsia="en-US"/>
          </w:rPr>
          <w:br/>
          <w:t>ΓΑΒΡΟΓΛΟΥ Κ. , σελ.</w:t>
        </w:r>
        <w:r w:rsidRPr="009F432D">
          <w:rPr>
            <w:rFonts w:eastAsia="Times New Roman"/>
            <w:szCs w:val="24"/>
            <w:lang w:eastAsia="en-US"/>
          </w:rPr>
          <w:br/>
          <w:t>ΓΕΩΡΓΙΑΔΗΣ Μ. , σελ.</w:t>
        </w:r>
        <w:r w:rsidRPr="009F432D">
          <w:rPr>
            <w:rFonts w:eastAsia="Times New Roman"/>
            <w:szCs w:val="24"/>
            <w:lang w:eastAsia="en-US"/>
          </w:rPr>
          <w:br/>
          <w:t>ΔΕΛΗΣ Ι. , σελ.</w:t>
        </w:r>
        <w:r w:rsidRPr="009F432D">
          <w:rPr>
            <w:rFonts w:eastAsia="Times New Roman"/>
            <w:szCs w:val="24"/>
            <w:lang w:eastAsia="en-US"/>
          </w:rPr>
          <w:br/>
          <w:t>ΕΜΜΑΝΟΥΗΛΙΔΗΣ Δ. , σελ.</w:t>
        </w:r>
        <w:r w:rsidRPr="009F432D">
          <w:rPr>
            <w:rFonts w:eastAsia="Times New Roman"/>
            <w:szCs w:val="24"/>
            <w:lang w:eastAsia="en-US"/>
          </w:rPr>
          <w:br/>
          <w:t>ΘΗΒΑΙΟΣ Ν. , σελ.</w:t>
        </w:r>
        <w:r w:rsidRPr="009F432D">
          <w:rPr>
            <w:rFonts w:eastAsia="Times New Roman"/>
            <w:szCs w:val="24"/>
            <w:lang w:eastAsia="en-US"/>
          </w:rPr>
          <w:br/>
          <w:t>ΚΑΚΛΑΜΑΝΗΣ Ν. , σελ.</w:t>
        </w:r>
        <w:r w:rsidRPr="009F432D">
          <w:rPr>
            <w:rFonts w:eastAsia="Times New Roman"/>
            <w:szCs w:val="24"/>
            <w:lang w:eastAsia="en-US"/>
          </w:rPr>
          <w:br/>
          <w:t>ΚΑΝΕΛΛΗ Γ. , σελ.</w:t>
        </w:r>
        <w:r w:rsidRPr="009F432D">
          <w:rPr>
            <w:rFonts w:eastAsia="Times New Roman"/>
            <w:szCs w:val="24"/>
            <w:lang w:eastAsia="en-US"/>
          </w:rPr>
          <w:br/>
          <w:t>ΚΑΣΑΠΙΔΗΣ Γ. , σελ.</w:t>
        </w:r>
        <w:r w:rsidRPr="009F432D">
          <w:rPr>
            <w:rFonts w:eastAsia="Times New Roman"/>
            <w:szCs w:val="24"/>
            <w:lang w:eastAsia="en-US"/>
          </w:rPr>
          <w:br/>
          <w:t>ΚΑΤΣΑΒΡΙΑ - ΣΙΩΡΟΠΟΥΛΟΥ Χ. , σελ.</w:t>
        </w:r>
        <w:r w:rsidRPr="009F432D">
          <w:rPr>
            <w:rFonts w:eastAsia="Times New Roman"/>
            <w:szCs w:val="24"/>
            <w:lang w:eastAsia="en-US"/>
          </w:rPr>
          <w:br/>
          <w:t>ΚΕΛΛΑΣ Χ. , σελ.</w:t>
        </w:r>
        <w:r w:rsidRPr="009F432D">
          <w:rPr>
            <w:rFonts w:eastAsia="Times New Roman"/>
            <w:szCs w:val="24"/>
            <w:lang w:eastAsia="en-US"/>
          </w:rPr>
          <w:br/>
          <w:t>ΚΕΡΑΜΕΩΣ Ν. , σελ.</w:t>
        </w:r>
        <w:r w:rsidRPr="009F432D">
          <w:rPr>
            <w:rFonts w:eastAsia="Times New Roman"/>
            <w:szCs w:val="24"/>
            <w:lang w:eastAsia="en-US"/>
          </w:rPr>
          <w:br/>
          <w:t>ΚΙΚΙΛΙΑΣ Β. , σελ.</w:t>
        </w:r>
        <w:r w:rsidRPr="009F432D">
          <w:rPr>
            <w:rFonts w:eastAsia="Times New Roman"/>
            <w:szCs w:val="24"/>
            <w:lang w:eastAsia="en-US"/>
          </w:rPr>
          <w:br/>
          <w:t>ΚΟΥΡΑΚΗΣ Α. , σελ.</w:t>
        </w:r>
        <w:r w:rsidRPr="009F432D">
          <w:rPr>
            <w:rFonts w:eastAsia="Times New Roman"/>
            <w:szCs w:val="24"/>
            <w:lang w:eastAsia="en-US"/>
          </w:rPr>
          <w:br/>
          <w:t>ΚΡΕΜΑΣΤΙΝΟΣ Δ. , σελ.</w:t>
        </w:r>
        <w:r w:rsidRPr="009F432D">
          <w:rPr>
            <w:rFonts w:eastAsia="Times New Roman"/>
            <w:szCs w:val="24"/>
            <w:lang w:eastAsia="en-US"/>
          </w:rPr>
          <w:br/>
          <w:t>ΚΥΡΙΑΖΙΔΗΣ Δ. , σελ.</w:t>
        </w:r>
        <w:r w:rsidRPr="009F432D">
          <w:rPr>
            <w:rFonts w:eastAsia="Times New Roman"/>
            <w:szCs w:val="24"/>
            <w:lang w:eastAsia="en-US"/>
          </w:rPr>
          <w:br/>
          <w:t>ΛΑΜΠΡΟΥΛΗΣ Γ. , σελ.</w:t>
        </w:r>
        <w:r w:rsidRPr="009F432D">
          <w:rPr>
            <w:rFonts w:eastAsia="Times New Roman"/>
            <w:szCs w:val="24"/>
            <w:lang w:eastAsia="en-US"/>
          </w:rPr>
          <w:br/>
          <w:t>ΜΑΝΩΛΑΚΟΥ Δ. , σελ.</w:t>
        </w:r>
        <w:r w:rsidRPr="009F432D">
          <w:rPr>
            <w:rFonts w:eastAsia="Times New Roman"/>
            <w:szCs w:val="24"/>
            <w:lang w:eastAsia="en-US"/>
          </w:rPr>
          <w:br/>
          <w:t>ΜΕΓΑΛΟΜΥΣΤΑΚΑΣ Α. , σελ.</w:t>
        </w:r>
        <w:r w:rsidRPr="009F432D">
          <w:rPr>
            <w:rFonts w:eastAsia="Times New Roman"/>
            <w:szCs w:val="24"/>
            <w:lang w:eastAsia="en-US"/>
          </w:rPr>
          <w:br/>
          <w:t>ΜΗΤΑΦΙΔΗΣ Τ. , σελ.</w:t>
        </w:r>
        <w:r w:rsidRPr="009F432D">
          <w:rPr>
            <w:rFonts w:eastAsia="Times New Roman"/>
            <w:szCs w:val="24"/>
            <w:lang w:eastAsia="en-US"/>
          </w:rPr>
          <w:br/>
          <w:t>ΜΠΟΥΡΑΣ Α. , σελ.</w:t>
        </w:r>
        <w:r w:rsidRPr="009F432D">
          <w:rPr>
            <w:rFonts w:eastAsia="Times New Roman"/>
            <w:szCs w:val="24"/>
            <w:lang w:eastAsia="en-US"/>
          </w:rPr>
          <w:br/>
          <w:t>ΠΑΦΙΛΗΣ Α. , σελ.</w:t>
        </w:r>
        <w:r w:rsidRPr="009F432D">
          <w:rPr>
            <w:rFonts w:eastAsia="Times New Roman"/>
            <w:szCs w:val="24"/>
            <w:lang w:eastAsia="en-US"/>
          </w:rPr>
          <w:br/>
          <w:t>ΤΑΣΟΥΛΑΣ Κ. , σελ.</w:t>
        </w:r>
        <w:r w:rsidRPr="009F432D">
          <w:rPr>
            <w:rFonts w:eastAsia="Times New Roman"/>
            <w:szCs w:val="24"/>
            <w:lang w:eastAsia="en-US"/>
          </w:rPr>
          <w:br/>
          <w:t>ΤΖΑΒΑΡΑΣ Κ. , σελ.</w:t>
        </w:r>
        <w:r w:rsidRPr="009F432D">
          <w:rPr>
            <w:rFonts w:eastAsia="Times New Roman"/>
            <w:szCs w:val="24"/>
            <w:lang w:eastAsia="en-US"/>
          </w:rPr>
          <w:br/>
          <w:t>ΦΙΛΗΣ Ν. , σελ.</w:t>
        </w:r>
        <w:r w:rsidRPr="009F432D">
          <w:rPr>
            <w:rFonts w:eastAsia="Times New Roman"/>
            <w:szCs w:val="24"/>
            <w:lang w:eastAsia="en-US"/>
          </w:rPr>
          <w:br/>
          <w:t>ΦΩΤΑΚΗΣ Κ. , σελ.</w:t>
        </w:r>
        <w:r w:rsidRPr="009F432D">
          <w:rPr>
            <w:rFonts w:eastAsia="Times New Roman"/>
            <w:szCs w:val="24"/>
            <w:lang w:eastAsia="en-US"/>
          </w:rPr>
          <w:br/>
          <w:t>ΧΑΤΖΗΔΑΚΗΣ Κ. , σελ.</w:t>
        </w:r>
        <w:r w:rsidRPr="009F432D">
          <w:rPr>
            <w:rFonts w:eastAsia="Times New Roman"/>
            <w:szCs w:val="24"/>
            <w:lang w:eastAsia="en-US"/>
          </w:rPr>
          <w:br/>
        </w:r>
        <w:r w:rsidRPr="009F432D">
          <w:rPr>
            <w:rFonts w:eastAsia="Times New Roman"/>
            <w:szCs w:val="24"/>
            <w:lang w:eastAsia="en-US"/>
          </w:rPr>
          <w:br/>
          <w:t>Β. Επί προσωπικού θέματος:</w:t>
        </w:r>
        <w:r w:rsidRPr="009F432D">
          <w:rPr>
            <w:rFonts w:eastAsia="Times New Roman"/>
            <w:szCs w:val="24"/>
            <w:lang w:eastAsia="en-US"/>
          </w:rPr>
          <w:br/>
          <w:t>ΑΝΤΩΝΙΟΥ Μ. , σελ.</w:t>
        </w:r>
        <w:r w:rsidRPr="009F432D">
          <w:rPr>
            <w:rFonts w:eastAsia="Times New Roman"/>
            <w:szCs w:val="24"/>
            <w:lang w:eastAsia="en-US"/>
          </w:rPr>
          <w:br/>
          <w:t>ΓΑΒΡΟΓΛΟΥ Κ. , σελ.</w:t>
        </w:r>
        <w:r w:rsidRPr="009F432D">
          <w:rPr>
            <w:rFonts w:eastAsia="Times New Roman"/>
            <w:szCs w:val="24"/>
            <w:lang w:eastAsia="en-US"/>
          </w:rPr>
          <w:br/>
          <w:t>ΤΖΑΒΑΡΑΣ Κ. , σελ.</w:t>
        </w:r>
        <w:r w:rsidRPr="009F432D">
          <w:rPr>
            <w:rFonts w:eastAsia="Times New Roman"/>
            <w:szCs w:val="24"/>
            <w:lang w:eastAsia="en-US"/>
          </w:rPr>
          <w:br/>
        </w:r>
        <w:r w:rsidRPr="009F432D">
          <w:rPr>
            <w:rFonts w:eastAsia="Times New Roman"/>
            <w:szCs w:val="24"/>
            <w:lang w:eastAsia="en-US"/>
          </w:rPr>
          <w:br/>
          <w:t>Γ. Επί του σχεδίου νόμου του Υπουργείου Παιδείας,  Έρευνας και Θρησκευμάτων:</w:t>
        </w:r>
        <w:r w:rsidRPr="009F432D">
          <w:rPr>
            <w:rFonts w:eastAsia="Times New Roman"/>
            <w:szCs w:val="24"/>
            <w:lang w:eastAsia="en-US"/>
          </w:rPr>
          <w:br/>
          <w:t>ΑΚΡΙΩΤΗΣ Γ. , σελ.</w:t>
        </w:r>
        <w:r w:rsidRPr="009F432D">
          <w:rPr>
            <w:rFonts w:eastAsia="Times New Roman"/>
            <w:szCs w:val="24"/>
            <w:lang w:eastAsia="en-US"/>
          </w:rPr>
          <w:br/>
          <w:t>ΑΜΑΝΑΤΙΔΗΣ Ι. , σελ.</w:t>
        </w:r>
        <w:r w:rsidRPr="009F432D">
          <w:rPr>
            <w:rFonts w:eastAsia="Times New Roman"/>
            <w:szCs w:val="24"/>
            <w:lang w:eastAsia="en-US"/>
          </w:rPr>
          <w:br/>
          <w:t>ΑΝΔΡΙΑΝΟΣ Ι. , σελ.</w:t>
        </w:r>
        <w:r w:rsidRPr="009F432D">
          <w:rPr>
            <w:rFonts w:eastAsia="Times New Roman"/>
            <w:szCs w:val="24"/>
            <w:lang w:eastAsia="en-US"/>
          </w:rPr>
          <w:br/>
          <w:t>ΑΝΤΩΝΙΑΔΗΣ Ι. , σελ.</w:t>
        </w:r>
        <w:r w:rsidRPr="009F432D">
          <w:rPr>
            <w:rFonts w:eastAsia="Times New Roman"/>
            <w:szCs w:val="24"/>
            <w:lang w:eastAsia="en-US"/>
          </w:rPr>
          <w:br/>
          <w:t>ΑΝΤΩΝΙΟΥ Μ. , σελ.</w:t>
        </w:r>
        <w:r w:rsidRPr="009F432D">
          <w:rPr>
            <w:rFonts w:eastAsia="Times New Roman"/>
            <w:szCs w:val="24"/>
            <w:lang w:eastAsia="en-US"/>
          </w:rPr>
          <w:br/>
          <w:t>ΑΡΑΜΠΑΤΖΗ Φ. , σελ.</w:t>
        </w:r>
        <w:r w:rsidRPr="009F432D">
          <w:rPr>
            <w:rFonts w:eastAsia="Times New Roman"/>
            <w:szCs w:val="24"/>
            <w:lang w:eastAsia="en-US"/>
          </w:rPr>
          <w:br/>
          <w:t>ΑΡΑΧΩΒΙΤΗΣ Σ. , σελ.</w:t>
        </w:r>
        <w:r w:rsidRPr="009F432D">
          <w:rPr>
            <w:rFonts w:eastAsia="Times New Roman"/>
            <w:szCs w:val="24"/>
            <w:lang w:eastAsia="en-US"/>
          </w:rPr>
          <w:br/>
          <w:t>ΒΑΚΗ Φ. , σελ.</w:t>
        </w:r>
        <w:r w:rsidRPr="009F432D">
          <w:rPr>
            <w:rFonts w:eastAsia="Times New Roman"/>
            <w:szCs w:val="24"/>
            <w:lang w:eastAsia="en-US"/>
          </w:rPr>
          <w:br/>
          <w:t>ΒΛΑΣΗΣ Κ. , σελ.</w:t>
        </w:r>
        <w:r w:rsidRPr="009F432D">
          <w:rPr>
            <w:rFonts w:eastAsia="Times New Roman"/>
            <w:szCs w:val="24"/>
            <w:lang w:eastAsia="en-US"/>
          </w:rPr>
          <w:br/>
          <w:t>ΓΑΒΡΟΓΛΟΥ Κ. , σελ.</w:t>
        </w:r>
        <w:r w:rsidRPr="009F432D">
          <w:rPr>
            <w:rFonts w:eastAsia="Times New Roman"/>
            <w:szCs w:val="24"/>
            <w:lang w:eastAsia="en-US"/>
          </w:rPr>
          <w:br/>
          <w:t>ΓΕΩΡΓΑΝΤΑΣ Γ. , σελ.</w:t>
        </w:r>
        <w:r w:rsidRPr="009F432D">
          <w:rPr>
            <w:rFonts w:eastAsia="Times New Roman"/>
            <w:szCs w:val="24"/>
            <w:lang w:eastAsia="en-US"/>
          </w:rPr>
          <w:br/>
          <w:t>ΓΕΩΡΓΙΑΔΗΣ Σ. , σελ.</w:t>
        </w:r>
        <w:r w:rsidRPr="009F432D">
          <w:rPr>
            <w:rFonts w:eastAsia="Times New Roman"/>
            <w:szCs w:val="24"/>
            <w:lang w:eastAsia="en-US"/>
          </w:rPr>
          <w:br/>
          <w:t>ΓΡΕΓΟΣ Α. , σελ.</w:t>
        </w:r>
        <w:r w:rsidRPr="009F432D">
          <w:rPr>
            <w:rFonts w:eastAsia="Times New Roman"/>
            <w:szCs w:val="24"/>
            <w:lang w:eastAsia="en-US"/>
          </w:rPr>
          <w:br/>
          <w:t>ΔΑΒΑΚΗΣ Α. , σελ.</w:t>
        </w:r>
        <w:r w:rsidRPr="009F432D">
          <w:rPr>
            <w:rFonts w:eastAsia="Times New Roman"/>
            <w:szCs w:val="24"/>
            <w:lang w:eastAsia="en-US"/>
          </w:rPr>
          <w:br/>
          <w:t>ΔΕΛΗΣ Ι. , σελ.</w:t>
        </w:r>
        <w:r w:rsidRPr="009F432D">
          <w:rPr>
            <w:rFonts w:eastAsia="Times New Roman"/>
            <w:szCs w:val="24"/>
            <w:lang w:eastAsia="en-US"/>
          </w:rPr>
          <w:br/>
          <w:t>ΔΗΜΗΤΡΙΑΔΗΣ Δ. , σελ.</w:t>
        </w:r>
        <w:r w:rsidRPr="009F432D">
          <w:rPr>
            <w:rFonts w:eastAsia="Times New Roman"/>
            <w:szCs w:val="24"/>
            <w:lang w:eastAsia="en-US"/>
          </w:rPr>
          <w:br/>
          <w:t>ΔΗΜΟΣΧΑΚΗΣ Α. , σελ.</w:t>
        </w:r>
        <w:r w:rsidRPr="009F432D">
          <w:rPr>
            <w:rFonts w:eastAsia="Times New Roman"/>
            <w:szCs w:val="24"/>
            <w:lang w:eastAsia="en-US"/>
          </w:rPr>
          <w:br/>
          <w:t>ΔΟΥΖΙΝΑΣ Κ. , σελ.</w:t>
        </w:r>
        <w:r w:rsidRPr="009F432D">
          <w:rPr>
            <w:rFonts w:eastAsia="Times New Roman"/>
            <w:szCs w:val="24"/>
            <w:lang w:eastAsia="en-US"/>
          </w:rPr>
          <w:br/>
          <w:t>ΔΡΙΤΣΑΣ Θ. , σελ.</w:t>
        </w:r>
        <w:r w:rsidRPr="009F432D">
          <w:rPr>
            <w:rFonts w:eastAsia="Times New Roman"/>
            <w:szCs w:val="24"/>
            <w:lang w:eastAsia="en-US"/>
          </w:rPr>
          <w:br/>
          <w:t>ΘΕΛΕΡΙΤΗ Μ. , σελ.</w:t>
        </w:r>
        <w:r w:rsidRPr="009F432D">
          <w:rPr>
            <w:rFonts w:eastAsia="Times New Roman"/>
            <w:szCs w:val="24"/>
            <w:lang w:eastAsia="en-US"/>
          </w:rPr>
          <w:br/>
          <w:t>ΘΗΒΑΙΟΣ Ν. , σελ.</w:t>
        </w:r>
        <w:r w:rsidRPr="009F432D">
          <w:rPr>
            <w:rFonts w:eastAsia="Times New Roman"/>
            <w:szCs w:val="24"/>
            <w:lang w:eastAsia="en-US"/>
          </w:rPr>
          <w:br/>
          <w:t>ΘΡΑΨΑΝΙΩΤΗΣ Ε. , σελ.</w:t>
        </w:r>
        <w:r w:rsidRPr="009F432D">
          <w:rPr>
            <w:rFonts w:eastAsia="Times New Roman"/>
            <w:szCs w:val="24"/>
            <w:lang w:eastAsia="en-US"/>
          </w:rPr>
          <w:br/>
          <w:t>ΚΑΜΑΤΕΡΟΣ Η. , σελ.</w:t>
        </w:r>
        <w:r w:rsidRPr="009F432D">
          <w:rPr>
            <w:rFonts w:eastAsia="Times New Roman"/>
            <w:szCs w:val="24"/>
            <w:lang w:eastAsia="en-US"/>
          </w:rPr>
          <w:br/>
          <w:t>ΚΑΡΑΘΑΝΑΣΟΠΟΥΛΟΣ Ν. , σελ.</w:t>
        </w:r>
        <w:r w:rsidRPr="009F432D">
          <w:rPr>
            <w:rFonts w:eastAsia="Times New Roman"/>
            <w:szCs w:val="24"/>
            <w:lang w:eastAsia="en-US"/>
          </w:rPr>
          <w:br/>
          <w:t>ΚΑΡΑΜΑΝΛΗ  Ά. , σελ.</w:t>
        </w:r>
        <w:r w:rsidRPr="009F432D">
          <w:rPr>
            <w:rFonts w:eastAsia="Times New Roman"/>
            <w:szCs w:val="24"/>
            <w:lang w:eastAsia="en-US"/>
          </w:rPr>
          <w:br/>
          <w:t>ΚΑΡΑΣΑΡΛΙΔΟΥ Ε. , σελ.</w:t>
        </w:r>
        <w:r w:rsidRPr="009F432D">
          <w:rPr>
            <w:rFonts w:eastAsia="Times New Roman"/>
            <w:szCs w:val="24"/>
            <w:lang w:eastAsia="en-US"/>
          </w:rPr>
          <w:br/>
          <w:t>ΚΑΡΑΣΜΑΝΗΣ Γ. , σελ.</w:t>
        </w:r>
        <w:r w:rsidRPr="009F432D">
          <w:rPr>
            <w:rFonts w:eastAsia="Times New Roman"/>
            <w:szCs w:val="24"/>
            <w:lang w:eastAsia="en-US"/>
          </w:rPr>
          <w:br/>
          <w:t>ΚΑΤΣΑΝΙΩΤΗΣ Α. , σελ.</w:t>
        </w:r>
        <w:r w:rsidRPr="009F432D">
          <w:rPr>
            <w:rFonts w:eastAsia="Times New Roman"/>
            <w:szCs w:val="24"/>
            <w:lang w:eastAsia="en-US"/>
          </w:rPr>
          <w:br/>
          <w:t>ΚΑΤΣΙΑΝΤΩΝΗΣ Γ. , σελ.</w:t>
        </w:r>
        <w:r w:rsidRPr="009F432D">
          <w:rPr>
            <w:rFonts w:eastAsia="Times New Roman"/>
            <w:szCs w:val="24"/>
            <w:lang w:eastAsia="en-US"/>
          </w:rPr>
          <w:br/>
          <w:t>ΚΕΛΛΑΣ Χ. , σελ.</w:t>
        </w:r>
        <w:r w:rsidRPr="009F432D">
          <w:rPr>
            <w:rFonts w:eastAsia="Times New Roman"/>
            <w:szCs w:val="24"/>
            <w:lang w:eastAsia="en-US"/>
          </w:rPr>
          <w:br/>
          <w:t>ΚΕΡΑΜΕΩΣ Ν. , σελ.</w:t>
        </w:r>
        <w:r w:rsidRPr="009F432D">
          <w:rPr>
            <w:rFonts w:eastAsia="Times New Roman"/>
            <w:szCs w:val="24"/>
            <w:lang w:eastAsia="en-US"/>
          </w:rPr>
          <w:br/>
          <w:t>ΚΕΦΑΛΟΓΙΑΝΝΗ  Ό. , σελ.</w:t>
        </w:r>
        <w:r w:rsidRPr="009F432D">
          <w:rPr>
            <w:rFonts w:eastAsia="Times New Roman"/>
            <w:szCs w:val="24"/>
            <w:lang w:eastAsia="en-US"/>
          </w:rPr>
          <w:br/>
          <w:t>ΚΙΚΙΛΙΑΣ Β. , σελ.</w:t>
        </w:r>
        <w:r w:rsidRPr="009F432D">
          <w:rPr>
            <w:rFonts w:eastAsia="Times New Roman"/>
            <w:szCs w:val="24"/>
            <w:lang w:eastAsia="en-US"/>
          </w:rPr>
          <w:br/>
          <w:t>ΚΟΥΡΑΚΗΣ Α. , σελ.</w:t>
        </w:r>
        <w:r w:rsidRPr="009F432D">
          <w:rPr>
            <w:rFonts w:eastAsia="Times New Roman"/>
            <w:szCs w:val="24"/>
            <w:lang w:eastAsia="en-US"/>
          </w:rPr>
          <w:br/>
          <w:t>ΚΟΥΤΣΟΥΜΠΑΣ Α. , σελ.</w:t>
        </w:r>
        <w:r w:rsidRPr="009F432D">
          <w:rPr>
            <w:rFonts w:eastAsia="Times New Roman"/>
            <w:szCs w:val="24"/>
            <w:lang w:eastAsia="en-US"/>
          </w:rPr>
          <w:br/>
          <w:t>ΚΟΥΤΣΟΥΜΠΑΣ Δ. , σελ.</w:t>
        </w:r>
        <w:r w:rsidRPr="009F432D">
          <w:rPr>
            <w:rFonts w:eastAsia="Times New Roman"/>
            <w:szCs w:val="24"/>
            <w:lang w:eastAsia="en-US"/>
          </w:rPr>
          <w:br/>
          <w:t>ΚΥΡΙΑΖΙΔΗΣ Δ. , σελ.</w:t>
        </w:r>
        <w:r w:rsidRPr="009F432D">
          <w:rPr>
            <w:rFonts w:eastAsia="Times New Roman"/>
            <w:szCs w:val="24"/>
            <w:lang w:eastAsia="en-US"/>
          </w:rPr>
          <w:br/>
          <w:t>ΚΩΝΣΤΑΝΤΙΝΕΑΣ Π. , σελ.</w:t>
        </w:r>
        <w:r w:rsidRPr="009F432D">
          <w:rPr>
            <w:rFonts w:eastAsia="Times New Roman"/>
            <w:szCs w:val="24"/>
            <w:lang w:eastAsia="en-US"/>
          </w:rPr>
          <w:br/>
          <w:t>ΛΥΜΠΕΡΑΚΗ Α. , σελ.</w:t>
        </w:r>
        <w:r w:rsidRPr="009F432D">
          <w:rPr>
            <w:rFonts w:eastAsia="Times New Roman"/>
            <w:szCs w:val="24"/>
            <w:lang w:eastAsia="en-US"/>
          </w:rPr>
          <w:br/>
          <w:t>ΜΑΡΔΑΣ Δ. , σελ.</w:t>
        </w:r>
        <w:r w:rsidRPr="009F432D">
          <w:rPr>
            <w:rFonts w:eastAsia="Times New Roman"/>
            <w:szCs w:val="24"/>
            <w:lang w:eastAsia="en-US"/>
          </w:rPr>
          <w:br/>
          <w:t>ΜΑΥΡΩΤΑΣ Γ. , σελ.</w:t>
        </w:r>
        <w:r w:rsidRPr="009F432D">
          <w:rPr>
            <w:rFonts w:eastAsia="Times New Roman"/>
            <w:szCs w:val="24"/>
            <w:lang w:eastAsia="en-US"/>
          </w:rPr>
          <w:br/>
          <w:t>ΜΕΓΑΛΟΜΥΣΤΑΚΑΣ Α. , σελ.</w:t>
        </w:r>
        <w:r w:rsidRPr="009F432D">
          <w:rPr>
            <w:rFonts w:eastAsia="Times New Roman"/>
            <w:szCs w:val="24"/>
            <w:lang w:eastAsia="en-US"/>
          </w:rPr>
          <w:br/>
          <w:t>ΜΗΤΑΦΙΔΗΣ Τ. , σελ.</w:t>
        </w:r>
        <w:r w:rsidRPr="009F432D">
          <w:rPr>
            <w:rFonts w:eastAsia="Times New Roman"/>
            <w:szCs w:val="24"/>
            <w:lang w:eastAsia="en-US"/>
          </w:rPr>
          <w:br/>
          <w:t>ΜΙΧΕΛΗΣ Α. , σελ.</w:t>
        </w:r>
        <w:r w:rsidRPr="009F432D">
          <w:rPr>
            <w:rFonts w:eastAsia="Times New Roman"/>
            <w:szCs w:val="24"/>
            <w:lang w:eastAsia="en-US"/>
          </w:rPr>
          <w:br/>
          <w:t>ΜΟΡΦΙΔΗΣ Κ. , σελ.</w:t>
        </w:r>
        <w:r w:rsidRPr="009F432D">
          <w:rPr>
            <w:rFonts w:eastAsia="Times New Roman"/>
            <w:szCs w:val="24"/>
            <w:lang w:eastAsia="en-US"/>
          </w:rPr>
          <w:br/>
          <w:t>ΜΟΥΜΟΥΛΙΔΗΣ Θ. , σελ.</w:t>
        </w:r>
        <w:r w:rsidRPr="009F432D">
          <w:rPr>
            <w:rFonts w:eastAsia="Times New Roman"/>
            <w:szCs w:val="24"/>
            <w:lang w:eastAsia="en-US"/>
          </w:rPr>
          <w:br/>
          <w:t>ΜΠΑΞΕΒΑΝΑΚΗΣ Δ. , σελ.</w:t>
        </w:r>
        <w:r w:rsidRPr="009F432D">
          <w:rPr>
            <w:rFonts w:eastAsia="Times New Roman"/>
            <w:szCs w:val="24"/>
            <w:lang w:eastAsia="en-US"/>
          </w:rPr>
          <w:br/>
          <w:t>ΜΠΓΙΑΛΑΣ Χ. , σελ.</w:t>
        </w:r>
        <w:r w:rsidRPr="009F432D">
          <w:rPr>
            <w:rFonts w:eastAsia="Times New Roman"/>
            <w:szCs w:val="24"/>
            <w:lang w:eastAsia="en-US"/>
          </w:rPr>
          <w:br/>
          <w:t>ΠΑΠΑΗΛΙΟΥ Γ. , σελ.</w:t>
        </w:r>
        <w:r w:rsidRPr="009F432D">
          <w:rPr>
            <w:rFonts w:eastAsia="Times New Roman"/>
            <w:szCs w:val="24"/>
            <w:lang w:eastAsia="en-US"/>
          </w:rPr>
          <w:br/>
          <w:t>ΠΑΠΑΝΑΤΣΙΟΥ Α. , σελ.</w:t>
        </w:r>
        <w:r w:rsidRPr="009F432D">
          <w:rPr>
            <w:rFonts w:eastAsia="Times New Roman"/>
            <w:szCs w:val="24"/>
            <w:lang w:eastAsia="en-US"/>
          </w:rPr>
          <w:br/>
          <w:t>ΠΙΤΣΙΟΡΛΑΣ Α. , σελ.</w:t>
        </w:r>
        <w:r w:rsidRPr="009F432D">
          <w:rPr>
            <w:rFonts w:eastAsia="Times New Roman"/>
            <w:szCs w:val="24"/>
            <w:lang w:eastAsia="en-US"/>
          </w:rPr>
          <w:br/>
          <w:t>ΠΟΛΑΚΗΣ Π. , σελ.</w:t>
        </w:r>
        <w:r w:rsidRPr="009F432D">
          <w:rPr>
            <w:rFonts w:eastAsia="Times New Roman"/>
            <w:szCs w:val="24"/>
            <w:lang w:eastAsia="en-US"/>
          </w:rPr>
          <w:br/>
          <w:t>ΡΙΖΟΥΛΗΣ Α. , σελ.</w:t>
        </w:r>
        <w:r w:rsidRPr="009F432D">
          <w:rPr>
            <w:rFonts w:eastAsia="Times New Roman"/>
            <w:szCs w:val="24"/>
            <w:lang w:eastAsia="en-US"/>
          </w:rPr>
          <w:br/>
          <w:t>ΣΕΒΑΣΤΑΚΗΣ Δ. , σελ.</w:t>
        </w:r>
        <w:r w:rsidRPr="009F432D">
          <w:rPr>
            <w:rFonts w:eastAsia="Times New Roman"/>
            <w:szCs w:val="24"/>
            <w:lang w:eastAsia="en-US"/>
          </w:rPr>
          <w:br/>
          <w:t>ΣΗΦΑΚΗΣ Ι. , σελ.</w:t>
        </w:r>
        <w:r w:rsidRPr="009F432D">
          <w:rPr>
            <w:rFonts w:eastAsia="Times New Roman"/>
            <w:szCs w:val="24"/>
            <w:lang w:eastAsia="en-US"/>
          </w:rPr>
          <w:br/>
          <w:t>ΣΠΑΡΤΙΝΟΣ Κ. , σελ.</w:t>
        </w:r>
        <w:r w:rsidRPr="009F432D">
          <w:rPr>
            <w:rFonts w:eastAsia="Times New Roman"/>
            <w:szCs w:val="24"/>
            <w:lang w:eastAsia="en-US"/>
          </w:rPr>
          <w:br/>
          <w:t>ΣΤΑΘΑΚΗΣ Γ. , σελ.</w:t>
        </w:r>
        <w:r w:rsidRPr="009F432D">
          <w:rPr>
            <w:rFonts w:eastAsia="Times New Roman"/>
            <w:szCs w:val="24"/>
            <w:lang w:eastAsia="en-US"/>
          </w:rPr>
          <w:br/>
          <w:t>ΣΤΕΦΟΣ Ι. , σελ.</w:t>
        </w:r>
        <w:r w:rsidRPr="009F432D">
          <w:rPr>
            <w:rFonts w:eastAsia="Times New Roman"/>
            <w:szCs w:val="24"/>
            <w:lang w:eastAsia="en-US"/>
          </w:rPr>
          <w:br/>
          <w:t>ΣΥΝΤΥΧΑΚΗΣ Ε. , σελ.</w:t>
        </w:r>
        <w:r w:rsidRPr="009F432D">
          <w:rPr>
            <w:rFonts w:eastAsia="Times New Roman"/>
            <w:szCs w:val="24"/>
            <w:lang w:eastAsia="en-US"/>
          </w:rPr>
          <w:br/>
          <w:t>ΤΑΣΟΥΛΑΣ Κ. , σελ.</w:t>
        </w:r>
        <w:r w:rsidRPr="009F432D">
          <w:rPr>
            <w:rFonts w:eastAsia="Times New Roman"/>
            <w:szCs w:val="24"/>
            <w:lang w:eastAsia="en-US"/>
          </w:rPr>
          <w:br/>
          <w:t>ΤΕΛΙΓΙΟΡΙΔΟΥ Ο. , σελ.</w:t>
        </w:r>
        <w:r w:rsidRPr="009F432D">
          <w:rPr>
            <w:rFonts w:eastAsia="Times New Roman"/>
            <w:szCs w:val="24"/>
            <w:lang w:eastAsia="en-US"/>
          </w:rPr>
          <w:br/>
          <w:t>ΤΖΑΒΑΡΑΣ Κ. , σελ.</w:t>
        </w:r>
        <w:r w:rsidRPr="009F432D">
          <w:rPr>
            <w:rFonts w:eastAsia="Times New Roman"/>
            <w:szCs w:val="24"/>
            <w:lang w:eastAsia="en-US"/>
          </w:rPr>
          <w:br/>
          <w:t>ΤΖΑΚΡΗ Θ. , σελ.</w:t>
        </w:r>
        <w:r w:rsidRPr="009F432D">
          <w:rPr>
            <w:rFonts w:eastAsia="Times New Roman"/>
            <w:szCs w:val="24"/>
            <w:lang w:eastAsia="en-US"/>
          </w:rPr>
          <w:br/>
          <w:t>ΤΖΟΥΦΗ Μ. , σελ.</w:t>
        </w:r>
        <w:r w:rsidRPr="009F432D">
          <w:rPr>
            <w:rFonts w:eastAsia="Times New Roman"/>
            <w:szCs w:val="24"/>
            <w:lang w:eastAsia="en-US"/>
          </w:rPr>
          <w:br/>
          <w:t>ΤΡΙΑΝΤΑΦΥΛΛΟΥ Μ. , σελ.</w:t>
        </w:r>
        <w:r w:rsidRPr="009F432D">
          <w:rPr>
            <w:rFonts w:eastAsia="Times New Roman"/>
            <w:szCs w:val="24"/>
            <w:lang w:eastAsia="en-US"/>
          </w:rPr>
          <w:br/>
          <w:t>ΦΙΛΗΣ Ν. , σελ.</w:t>
        </w:r>
        <w:r w:rsidRPr="009F432D">
          <w:rPr>
            <w:rFonts w:eastAsia="Times New Roman"/>
            <w:szCs w:val="24"/>
            <w:lang w:eastAsia="en-US"/>
          </w:rPr>
          <w:br/>
          <w:t>ΦΩΤΑΚΗΣ Κ. , σελ.</w:t>
        </w:r>
        <w:r w:rsidRPr="009F432D">
          <w:rPr>
            <w:rFonts w:eastAsia="Times New Roman"/>
            <w:szCs w:val="24"/>
            <w:lang w:eastAsia="en-US"/>
          </w:rPr>
          <w:br/>
          <w:t>ΦΩΤΗΛΑΣ Ι. , σελ.</w:t>
        </w:r>
        <w:r w:rsidRPr="009F432D">
          <w:rPr>
            <w:rFonts w:eastAsia="Times New Roman"/>
            <w:szCs w:val="24"/>
            <w:lang w:eastAsia="en-US"/>
          </w:rPr>
          <w:br/>
          <w:t>ΧΑΡΙΤΣΗΣ Α. , σελ.</w:t>
        </w:r>
        <w:r w:rsidRPr="009F432D">
          <w:rPr>
            <w:rFonts w:eastAsia="Times New Roman"/>
            <w:szCs w:val="24"/>
            <w:lang w:eastAsia="en-US"/>
          </w:rPr>
          <w:br/>
          <w:t>ΧΑΤΖΗΔΑΚΗΣ Κ. , σελ.</w:t>
        </w:r>
        <w:r w:rsidRPr="009F432D">
          <w:rPr>
            <w:rFonts w:eastAsia="Times New Roman"/>
            <w:szCs w:val="24"/>
            <w:lang w:eastAsia="en-US"/>
          </w:rPr>
          <w:br/>
        </w:r>
        <w:r w:rsidRPr="009F432D">
          <w:rPr>
            <w:rFonts w:eastAsia="Times New Roman"/>
            <w:szCs w:val="24"/>
            <w:lang w:eastAsia="en-US"/>
          </w:rPr>
          <w:br/>
          <w:t>ΠΑΡΕΜΒΑΣΕΙΣ:</w:t>
        </w:r>
        <w:r w:rsidRPr="009F432D">
          <w:rPr>
            <w:rFonts w:eastAsia="Times New Roman"/>
            <w:szCs w:val="24"/>
            <w:lang w:eastAsia="en-US"/>
          </w:rPr>
          <w:br/>
          <w:t>ΠΑΠΑΡΗΓΑ Α. , σελ.</w:t>
        </w:r>
        <w:r w:rsidRPr="009F432D">
          <w:rPr>
            <w:rFonts w:eastAsia="Times New Roman"/>
            <w:szCs w:val="24"/>
            <w:lang w:eastAsia="en-US"/>
          </w:rPr>
          <w:br/>
          <w:t>ΠΑΦΙΛΗΣ Α. , σελ.</w:t>
        </w:r>
        <w:r w:rsidRPr="009F432D">
          <w:rPr>
            <w:rFonts w:eastAsia="Times New Roman"/>
            <w:szCs w:val="24"/>
            <w:lang w:eastAsia="en-US"/>
          </w:rPr>
          <w:br/>
          <w:t>ΣΕΛΤΣΑΣ Κ. , σελ.</w:t>
        </w:r>
        <w:r w:rsidRPr="009F432D">
          <w:rPr>
            <w:rFonts w:eastAsia="Times New Roman"/>
            <w:szCs w:val="24"/>
            <w:lang w:eastAsia="en-US"/>
          </w:rPr>
          <w:br/>
        </w:r>
      </w:ins>
    </w:p>
    <w:p w14:paraId="2E247020" w14:textId="46EDC213" w:rsidR="00ED3BF8" w:rsidRDefault="009F432D">
      <w:pPr>
        <w:spacing w:after="0" w:line="600" w:lineRule="auto"/>
        <w:ind w:firstLine="720"/>
        <w:jc w:val="center"/>
        <w:rPr>
          <w:rFonts w:eastAsia="Times New Roman"/>
          <w:szCs w:val="24"/>
        </w:rPr>
      </w:pPr>
      <w:r>
        <w:rPr>
          <w:rFonts w:eastAsia="Times New Roman"/>
          <w:szCs w:val="24"/>
        </w:rPr>
        <w:t>ΠΡΑΚΤΙΚΑ ΒΟΥΛΗΣ</w:t>
      </w:r>
    </w:p>
    <w:p w14:paraId="2E247021" w14:textId="77777777" w:rsidR="00ED3BF8" w:rsidRDefault="009F432D">
      <w:pPr>
        <w:spacing w:after="0"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2E247022" w14:textId="77777777" w:rsidR="00ED3BF8" w:rsidRDefault="009F432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E247023" w14:textId="77777777" w:rsidR="00ED3BF8" w:rsidRDefault="009F432D">
      <w:pPr>
        <w:spacing w:after="0" w:line="600" w:lineRule="auto"/>
        <w:ind w:firstLine="720"/>
        <w:jc w:val="center"/>
        <w:rPr>
          <w:rFonts w:eastAsia="Times New Roman"/>
          <w:szCs w:val="24"/>
        </w:rPr>
      </w:pPr>
      <w:r>
        <w:rPr>
          <w:rFonts w:eastAsia="Times New Roman"/>
          <w:szCs w:val="24"/>
        </w:rPr>
        <w:t>ΣΥΝΟΔΟΣ Δ΄</w:t>
      </w:r>
    </w:p>
    <w:p w14:paraId="2E247024" w14:textId="77777777" w:rsidR="00ED3BF8" w:rsidRDefault="009F432D">
      <w:pPr>
        <w:spacing w:after="0" w:line="600" w:lineRule="auto"/>
        <w:ind w:firstLine="720"/>
        <w:jc w:val="center"/>
        <w:rPr>
          <w:rFonts w:eastAsia="Times New Roman"/>
          <w:szCs w:val="24"/>
        </w:rPr>
      </w:pPr>
      <w:r>
        <w:rPr>
          <w:rFonts w:eastAsia="Times New Roman"/>
          <w:szCs w:val="24"/>
        </w:rPr>
        <w:t>ΣΥΝΕΔΡΙΑΣΗ ΡΙΕ΄</w:t>
      </w:r>
    </w:p>
    <w:p w14:paraId="2E247025" w14:textId="77777777" w:rsidR="00ED3BF8" w:rsidRDefault="009F432D">
      <w:pPr>
        <w:spacing w:after="0" w:line="600" w:lineRule="auto"/>
        <w:ind w:firstLine="720"/>
        <w:jc w:val="center"/>
        <w:rPr>
          <w:rFonts w:eastAsia="Times New Roman"/>
          <w:szCs w:val="24"/>
        </w:rPr>
      </w:pPr>
      <w:r>
        <w:rPr>
          <w:rFonts w:eastAsia="Times New Roman"/>
          <w:szCs w:val="24"/>
        </w:rPr>
        <w:t>Δευτέρα 22 Απριλίου 2019</w:t>
      </w:r>
    </w:p>
    <w:p w14:paraId="2E247026" w14:textId="77777777" w:rsidR="00ED3BF8" w:rsidRDefault="009F432D">
      <w:pPr>
        <w:spacing w:after="0" w:line="600" w:lineRule="auto"/>
        <w:ind w:firstLine="720"/>
        <w:jc w:val="both"/>
        <w:rPr>
          <w:rFonts w:eastAsia="Times New Roman"/>
          <w:szCs w:val="24"/>
        </w:rPr>
      </w:pPr>
      <w:r>
        <w:rPr>
          <w:rFonts w:eastAsia="Times New Roman"/>
          <w:szCs w:val="24"/>
        </w:rPr>
        <w:t xml:space="preserve">Αθήνα, σήμερα στις 22 Απριλίου 2019, ημέρα Δευτέρα και ώρα 11.15΄, συνήλθε στην Αίθουσα των συνεδριάσεων του Βουλευτηρίου η Βουλή σε ολομέλεια για να συνεδριάσει υπό την προεδρία του Β΄ Αντιπροέδρου αυτής κ. </w:t>
      </w:r>
      <w:r w:rsidRPr="007F1373">
        <w:rPr>
          <w:rFonts w:eastAsia="Times New Roman"/>
          <w:b/>
          <w:szCs w:val="24"/>
        </w:rPr>
        <w:t>ΓΕΩΡΓΙΟΥ ΒΑΡΕΜΕΝΟΥ</w:t>
      </w:r>
      <w:r>
        <w:rPr>
          <w:rFonts w:eastAsia="Times New Roman"/>
          <w:szCs w:val="24"/>
        </w:rPr>
        <w:t xml:space="preserve">. </w:t>
      </w:r>
    </w:p>
    <w:p w14:paraId="2E247027" w14:textId="77777777" w:rsidR="00ED3BF8" w:rsidRDefault="009F432D">
      <w:pPr>
        <w:spacing w:after="0" w:line="600" w:lineRule="auto"/>
        <w:ind w:firstLine="720"/>
        <w:jc w:val="both"/>
        <w:rPr>
          <w:rFonts w:eastAsia="Times New Roman"/>
          <w:szCs w:val="24"/>
        </w:rPr>
      </w:pPr>
      <w:r>
        <w:rPr>
          <w:rFonts w:eastAsia="Times New Roman"/>
          <w:b/>
          <w:szCs w:val="24"/>
        </w:rPr>
        <w:t>ΠΡΟΕΔΡΕΥΩΝ (Γεώργιος Βαρεμέ</w:t>
      </w:r>
      <w:r>
        <w:rPr>
          <w:rFonts w:eastAsia="Times New Roman"/>
          <w:b/>
          <w:szCs w:val="24"/>
        </w:rPr>
        <w:t xml:space="preserve">νος): </w:t>
      </w:r>
      <w:r>
        <w:rPr>
          <w:rFonts w:eastAsia="Times New Roman"/>
          <w:szCs w:val="24"/>
        </w:rPr>
        <w:t>Κυρίες και κύριοι συνάδελφοι, αρχίζει η συνεδρίαση.</w:t>
      </w:r>
    </w:p>
    <w:p w14:paraId="2E24702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2E247029" w14:textId="77777777" w:rsidR="00ED3BF8" w:rsidRDefault="009F432D">
      <w:pPr>
        <w:spacing w:after="0" w:line="600" w:lineRule="auto"/>
        <w:ind w:firstLine="720"/>
        <w:jc w:val="center"/>
        <w:rPr>
          <w:rFonts w:eastAsia="Times New Roman" w:cs="Times New Roman"/>
          <w:b/>
          <w:szCs w:val="24"/>
        </w:rPr>
      </w:pPr>
      <w:r w:rsidRPr="00905312">
        <w:rPr>
          <w:rFonts w:eastAsia="Times New Roman" w:cs="Times New Roman"/>
          <w:b/>
          <w:szCs w:val="24"/>
        </w:rPr>
        <w:t>ΝΟΜΟΘΕΤΙΚΗΣ ΕΡΓΑΣΙΑΣ</w:t>
      </w:r>
    </w:p>
    <w:p w14:paraId="2E24702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w:t>
      </w:r>
      <w:r>
        <w:rPr>
          <w:rFonts w:eastAsia="Times New Roman" w:cs="Times New Roman"/>
          <w:szCs w:val="24"/>
        </w:rPr>
        <w:t>σχεδίου νόμου του Υπουργείου Παιδείας, Έρευνας και Θρησκευμάτων</w:t>
      </w:r>
      <w:r>
        <w:rPr>
          <w:rFonts w:eastAsia="Times New Roman" w:cs="Times New Roman"/>
          <w:szCs w:val="24"/>
        </w:rPr>
        <w:t>: «Σ</w:t>
      </w:r>
      <w:r>
        <w:rPr>
          <w:rFonts w:eastAsia="Times New Roman" w:cs="Times New Roman"/>
          <w:szCs w:val="24"/>
        </w:rPr>
        <w:t xml:space="preserve">υνέργειες Πανεπιστημίων και </w:t>
      </w:r>
      <w:r>
        <w:rPr>
          <w:rFonts w:eastAsia="Times New Roman" w:cs="Times New Roman"/>
          <w:szCs w:val="24"/>
        </w:rPr>
        <w:lastRenderedPageBreak/>
        <w:t>Τ.Ε.Ι., πρόσβαση στην τριτοβάθμια εκπαίδευση, πειραματικά σχολεία, Γενικά Αρχεία του Κράτους και λοιπές διατάξεις».</w:t>
      </w:r>
    </w:p>
    <w:p w14:paraId="2E24702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παραπάνω νομοσχέδιο μετά την απόφαση την οποία έλαβε η Διαρκής Επιτροπή </w:t>
      </w:r>
      <w:r>
        <w:rPr>
          <w:rFonts w:eastAsia="Times New Roman" w:cs="Times New Roman"/>
          <w:szCs w:val="24"/>
        </w:rPr>
        <w:t xml:space="preserve">Μορφωτικών Υποθέσεων </w:t>
      </w:r>
      <w:r>
        <w:rPr>
          <w:rFonts w:eastAsia="Times New Roman" w:cs="Times New Roman"/>
          <w:szCs w:val="24"/>
        </w:rPr>
        <w:t>ύστερα από πρότα</w:t>
      </w:r>
      <w:r>
        <w:rPr>
          <w:rFonts w:eastAsia="Times New Roman" w:cs="Times New Roman"/>
          <w:szCs w:val="24"/>
        </w:rPr>
        <w:t>ση του αρμόδιου Υπουργού</w:t>
      </w:r>
      <w:r>
        <w:rPr>
          <w:rFonts w:eastAsia="Times New Roman" w:cs="Times New Roman"/>
          <w:szCs w:val="24"/>
        </w:rPr>
        <w:t>,</w:t>
      </w:r>
      <w:r>
        <w:rPr>
          <w:rFonts w:eastAsia="Times New Roman" w:cs="Times New Roman"/>
          <w:szCs w:val="24"/>
        </w:rPr>
        <w:t xml:space="preserve"> συζητ</w:t>
      </w:r>
      <w:bookmarkStart w:id="31" w:name="_GoBack"/>
      <w:bookmarkEnd w:id="31"/>
      <w:r>
        <w:rPr>
          <w:rFonts w:eastAsia="Times New Roman" w:cs="Times New Roman"/>
          <w:szCs w:val="24"/>
        </w:rPr>
        <w:t>είται με τη διαδικασία του επείγοντος σύμφωνα με το άρθρο 76 παρ</w:t>
      </w:r>
      <w:r>
        <w:rPr>
          <w:rFonts w:eastAsia="Times New Roman" w:cs="Times New Roman"/>
          <w:szCs w:val="24"/>
        </w:rPr>
        <w:t>άγραφος</w:t>
      </w:r>
      <w:r>
        <w:rPr>
          <w:rFonts w:eastAsia="Times New Roman" w:cs="Times New Roman"/>
          <w:szCs w:val="24"/>
        </w:rPr>
        <w:t xml:space="preserve"> </w:t>
      </w:r>
      <w:r>
        <w:rPr>
          <w:rFonts w:eastAsia="Times New Roman" w:cs="Times New Roman"/>
          <w:szCs w:val="24"/>
        </w:rPr>
        <w:t>5 του Συντάγματος και το άρθρο 110 του Κανονισμού της Βουλής.</w:t>
      </w:r>
    </w:p>
    <w:p w14:paraId="2E24702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Pr>
          <w:rFonts w:eastAsia="Times New Roman" w:cs="Times New Roman"/>
          <w:szCs w:val="24"/>
        </w:rPr>
        <w:t>σ</w:t>
      </w:r>
      <w:r>
        <w:rPr>
          <w:rFonts w:eastAsia="Times New Roman" w:cs="Times New Roman"/>
          <w:szCs w:val="24"/>
        </w:rPr>
        <w:t>τ</w:t>
      </w:r>
      <w:r>
        <w:rPr>
          <w:rFonts w:eastAsia="Times New Roman" w:cs="Times New Roman"/>
          <w:szCs w:val="24"/>
        </w:rPr>
        <w:t>ι</w:t>
      </w:r>
      <w:r>
        <w:rPr>
          <w:rFonts w:eastAsia="Times New Roman" w:cs="Times New Roman"/>
          <w:szCs w:val="24"/>
        </w:rPr>
        <w:t>ς 16 Απριλίου 2019 τη συζήτηση του νομο</w:t>
      </w:r>
      <w:r>
        <w:rPr>
          <w:rFonts w:eastAsia="Times New Roman" w:cs="Times New Roman"/>
          <w:szCs w:val="24"/>
        </w:rPr>
        <w:t>σχεδίου σε μία έως δύο συνεδριάσεις ενιαία επί της αρχής, των άρθρων και των τροπολογιών.</w:t>
      </w:r>
    </w:p>
    <w:p w14:paraId="2E24702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ο Υπουργός Υποδομών και Μεταφορών, ο Αντιπρόεδρος της Κυβέρνησης και ο Υπουργός Οικονομίας και Ανάπτυξης, οι Υπουργοί </w:t>
      </w:r>
      <w:r>
        <w:rPr>
          <w:rFonts w:eastAsia="Times New Roman" w:cs="Times New Roman"/>
          <w:szCs w:val="24"/>
        </w:rPr>
        <w:t>Δικαιοσύνης, Διαφάνειας και Ανθρωπίνων Δικαιωμάτων, Οικονομικών, Περιβάλλοντος και Ενέργειας, οι Αναπληρωτές Υπουργοί Περιβάλλοντος και Ενέργειας, Οικονομικών, καθώς και οι Υφυπουργοί Οικονομίας και Ανάπτυξης και Οικονομικών, κα</w:t>
      </w:r>
      <w:r>
        <w:rPr>
          <w:rFonts w:eastAsia="Times New Roman" w:cs="Times New Roman"/>
          <w:szCs w:val="24"/>
        </w:rPr>
        <w:lastRenderedPageBreak/>
        <w:t>τέθεσαν στις 19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2019 σχέδι</w:t>
      </w:r>
      <w:r>
        <w:rPr>
          <w:rFonts w:eastAsia="Times New Roman" w:cs="Times New Roman"/>
          <w:szCs w:val="24"/>
        </w:rPr>
        <w:t xml:space="preserve">ο νόμου: «Κύρωση Σύμβασης Παραχώρησης του </w:t>
      </w:r>
      <w:r>
        <w:rPr>
          <w:rFonts w:eastAsia="Times New Roman" w:cs="Times New Roman"/>
          <w:szCs w:val="24"/>
        </w:rPr>
        <w:t>Έ</w:t>
      </w:r>
      <w:r>
        <w:rPr>
          <w:rFonts w:eastAsia="Times New Roman" w:cs="Times New Roman"/>
          <w:szCs w:val="24"/>
        </w:rPr>
        <w:t xml:space="preserve">ργου της </w:t>
      </w:r>
      <w:r>
        <w:rPr>
          <w:rFonts w:eastAsia="Times New Roman" w:cs="Times New Roman"/>
          <w:szCs w:val="24"/>
        </w:rPr>
        <w:t>Μ</w:t>
      </w:r>
      <w:r>
        <w:rPr>
          <w:rFonts w:eastAsia="Times New Roman" w:cs="Times New Roman"/>
          <w:szCs w:val="24"/>
        </w:rPr>
        <w:t>ελέτης</w:t>
      </w:r>
      <w:r w:rsidRPr="004E4985">
        <w:rPr>
          <w:rFonts w:eastAsia="Times New Roman" w:cs="Times New Roman"/>
          <w:szCs w:val="24"/>
        </w:rPr>
        <w:t xml:space="preserve">- </w:t>
      </w:r>
      <w:r>
        <w:rPr>
          <w:rFonts w:eastAsia="Times New Roman" w:cs="Times New Roman"/>
          <w:szCs w:val="24"/>
        </w:rPr>
        <w:t>Κ</w:t>
      </w:r>
      <w:r>
        <w:rPr>
          <w:rFonts w:eastAsia="Times New Roman" w:cs="Times New Roman"/>
          <w:szCs w:val="24"/>
        </w:rPr>
        <w:t>ατασκευής-</w:t>
      </w:r>
      <w:r w:rsidRPr="004E4985">
        <w:rPr>
          <w:rFonts w:eastAsia="Times New Roman" w:cs="Times New Roman"/>
          <w:szCs w:val="24"/>
        </w:rPr>
        <w:t xml:space="preserve"> </w:t>
      </w:r>
      <w:r>
        <w:rPr>
          <w:rFonts w:eastAsia="Times New Roman" w:cs="Times New Roman"/>
          <w:szCs w:val="24"/>
        </w:rPr>
        <w:t>Χ</w:t>
      </w:r>
      <w:r>
        <w:rPr>
          <w:rFonts w:eastAsia="Times New Roman" w:cs="Times New Roman"/>
          <w:szCs w:val="24"/>
        </w:rPr>
        <w:t>ρηματοδότησης-</w:t>
      </w:r>
      <w:r w:rsidRPr="004E4985">
        <w:rPr>
          <w:rFonts w:eastAsia="Times New Roman" w:cs="Times New Roman"/>
          <w:szCs w:val="24"/>
        </w:rPr>
        <w:t xml:space="preserve"> </w:t>
      </w:r>
      <w:r>
        <w:rPr>
          <w:rFonts w:eastAsia="Times New Roman" w:cs="Times New Roman"/>
          <w:szCs w:val="24"/>
        </w:rPr>
        <w:t>Λ</w:t>
      </w:r>
      <w:r>
        <w:rPr>
          <w:rFonts w:eastAsia="Times New Roman" w:cs="Times New Roman"/>
          <w:szCs w:val="24"/>
        </w:rPr>
        <w:t>ειτουργίας-</w:t>
      </w:r>
      <w:r w:rsidRPr="004E4985">
        <w:rPr>
          <w:rFonts w:eastAsia="Times New Roman" w:cs="Times New Roman"/>
          <w:szCs w:val="24"/>
        </w:rPr>
        <w:t xml:space="preserve"> </w:t>
      </w:r>
      <w:r>
        <w:rPr>
          <w:rFonts w:eastAsia="Times New Roman" w:cs="Times New Roman"/>
          <w:szCs w:val="24"/>
        </w:rPr>
        <w:t>Σ</w:t>
      </w:r>
      <w:r>
        <w:rPr>
          <w:rFonts w:eastAsia="Times New Roman" w:cs="Times New Roman"/>
          <w:szCs w:val="24"/>
        </w:rPr>
        <w:t>υντήρησης</w:t>
      </w:r>
      <w:r w:rsidRPr="004E4985">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w:t>
      </w:r>
      <w:r>
        <w:rPr>
          <w:rFonts w:eastAsia="Times New Roman" w:cs="Times New Roman"/>
          <w:szCs w:val="24"/>
        </w:rPr>
        <w:t xml:space="preserve">κμετάλλευσης του Νέου Διεθνούς Αερολιμένα Ηρακλείου Κρήτης και </w:t>
      </w:r>
      <w:r>
        <w:rPr>
          <w:rFonts w:eastAsia="Times New Roman" w:cs="Times New Roman"/>
          <w:szCs w:val="24"/>
        </w:rPr>
        <w:t>Μ</w:t>
      </w:r>
      <w:r>
        <w:rPr>
          <w:rFonts w:eastAsia="Times New Roman" w:cs="Times New Roman"/>
          <w:szCs w:val="24"/>
        </w:rPr>
        <w:t>ελέτη-</w:t>
      </w:r>
      <w:r>
        <w:rPr>
          <w:rFonts w:eastAsia="Times New Roman" w:cs="Times New Roman"/>
          <w:szCs w:val="24"/>
        </w:rPr>
        <w:t>Κ</w:t>
      </w:r>
      <w:r>
        <w:rPr>
          <w:rFonts w:eastAsia="Times New Roman" w:cs="Times New Roman"/>
          <w:szCs w:val="24"/>
        </w:rPr>
        <w:t xml:space="preserve">ατασκευή και </w:t>
      </w:r>
      <w:r>
        <w:rPr>
          <w:rFonts w:eastAsia="Times New Roman" w:cs="Times New Roman"/>
          <w:szCs w:val="24"/>
        </w:rPr>
        <w:t>Χ</w:t>
      </w:r>
      <w:r>
        <w:rPr>
          <w:rFonts w:eastAsia="Times New Roman" w:cs="Times New Roman"/>
          <w:szCs w:val="24"/>
        </w:rPr>
        <w:t xml:space="preserve">ρηματοδότηση των </w:t>
      </w:r>
      <w:r>
        <w:rPr>
          <w:rFonts w:eastAsia="Times New Roman" w:cs="Times New Roman"/>
          <w:szCs w:val="24"/>
        </w:rPr>
        <w:t>Ο</w:t>
      </w:r>
      <w:r>
        <w:rPr>
          <w:rFonts w:eastAsia="Times New Roman" w:cs="Times New Roman"/>
          <w:szCs w:val="24"/>
        </w:rPr>
        <w:t xml:space="preserve">δικών του </w:t>
      </w:r>
      <w:r>
        <w:rPr>
          <w:rFonts w:eastAsia="Times New Roman" w:cs="Times New Roman"/>
          <w:szCs w:val="24"/>
        </w:rPr>
        <w:t>Σ</w:t>
      </w:r>
      <w:r>
        <w:rPr>
          <w:rFonts w:eastAsia="Times New Roman" w:cs="Times New Roman"/>
          <w:szCs w:val="24"/>
        </w:rPr>
        <w:t>υνδέσεων».</w:t>
      </w:r>
    </w:p>
    <w:p w14:paraId="2E24702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w:t>
      </w:r>
      <w:r>
        <w:rPr>
          <w:rFonts w:eastAsia="Times New Roman" w:cs="Times New Roman"/>
          <w:szCs w:val="24"/>
        </w:rPr>
        <w:t>στην αρμόδια Διαρκή Επιτροπή</w:t>
      </w:r>
    </w:p>
    <w:p w14:paraId="2E24702F" w14:textId="77777777" w:rsidR="00ED3BF8" w:rsidRDefault="009F432D">
      <w:pPr>
        <w:spacing w:after="0" w:line="600" w:lineRule="auto"/>
        <w:ind w:firstLine="720"/>
        <w:jc w:val="both"/>
        <w:rPr>
          <w:rFonts w:eastAsia="Times New Roman" w:cs="Times New Roman"/>
          <w:szCs w:val="24"/>
        </w:rPr>
      </w:pPr>
      <w:r w:rsidRPr="00905312">
        <w:rPr>
          <w:rFonts w:eastAsia="Times New Roman" w:cs="Times New Roman"/>
          <w:b/>
          <w:szCs w:val="24"/>
        </w:rPr>
        <w:t>ΚΩΝΣΤΑΝΤΙΝΟΣ ΤΖΑΒΑΡΑΣ:</w:t>
      </w:r>
      <w:r>
        <w:rPr>
          <w:rFonts w:eastAsia="Times New Roman" w:cs="Times New Roman"/>
          <w:szCs w:val="24"/>
        </w:rPr>
        <w:t xml:space="preserve"> Κύριε Πρόεδρε, ζητώ τον λόγο.</w:t>
      </w:r>
    </w:p>
    <w:p w14:paraId="2E247030" w14:textId="77777777" w:rsidR="00ED3BF8" w:rsidRDefault="009F432D">
      <w:pPr>
        <w:spacing w:after="0" w:line="600" w:lineRule="auto"/>
        <w:ind w:firstLine="720"/>
        <w:jc w:val="both"/>
        <w:rPr>
          <w:rFonts w:eastAsia="Times New Roman" w:cs="Times New Roman"/>
          <w:szCs w:val="24"/>
        </w:rPr>
      </w:pPr>
      <w:r w:rsidRPr="00905312">
        <w:rPr>
          <w:rFonts w:eastAsia="Times New Roman" w:cs="Times New Roman"/>
          <w:b/>
          <w:szCs w:val="24"/>
        </w:rPr>
        <w:t>ΠΡΟΕΔΡΕΥΩΝ (Γεώργιος Βαρεμένος):</w:t>
      </w:r>
      <w:r>
        <w:rPr>
          <w:rFonts w:eastAsia="Times New Roman" w:cs="Times New Roman"/>
          <w:szCs w:val="24"/>
        </w:rPr>
        <w:t xml:space="preserve"> Τι θέλετε, κύριε Τζαβάρα; Έχετε τον λόγο.</w:t>
      </w:r>
    </w:p>
    <w:p w14:paraId="2E24703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εκ μέρους της Νέας Δημοκρατίας, θα ήθελα προ της ενάρξεως της</w:t>
      </w:r>
      <w:r>
        <w:rPr>
          <w:rFonts w:eastAsia="Times New Roman" w:cs="Times New Roman"/>
          <w:szCs w:val="24"/>
        </w:rPr>
        <w:t xml:space="preserve"> διαδικασίας να κάνω μία δήλωση.</w:t>
      </w:r>
    </w:p>
    <w:p w14:paraId="2E24703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Αντιλαμβάνεστε και εσείς, αλλά και όλοι οι συνάδελφοι, </w:t>
      </w:r>
      <w:proofErr w:type="spellStart"/>
      <w:r>
        <w:rPr>
          <w:rFonts w:eastAsia="Times New Roman" w:cs="Times New Roman"/>
          <w:szCs w:val="24"/>
        </w:rPr>
        <w:t>πολλώ</w:t>
      </w:r>
      <w:proofErr w:type="spellEnd"/>
      <w:r>
        <w:rPr>
          <w:rFonts w:eastAsia="Times New Roman" w:cs="Times New Roman"/>
          <w:szCs w:val="24"/>
        </w:rPr>
        <w:t xml:space="preserve"> δε μάλλον ο Υπουργός που έχει τη σχετική νομοθετική πρωτοβουλία, ότι ένα νομοσχέδιο που φιλοδοξεί να ανασυντάξει τον ακαδημαϊκό χάρτη της χώρας και ταυτόχρονα να </w:t>
      </w:r>
      <w:r>
        <w:rPr>
          <w:rFonts w:eastAsia="Times New Roman" w:cs="Times New Roman"/>
          <w:szCs w:val="24"/>
        </w:rPr>
        <w:t xml:space="preserve">κάνει μία μεγαλόπνοη και μεγαλεπήβολη εκπαιδευτική μεταρρύθμιση δεν </w:t>
      </w:r>
      <w:r>
        <w:rPr>
          <w:rFonts w:eastAsia="Times New Roman" w:cs="Times New Roman"/>
          <w:szCs w:val="24"/>
        </w:rPr>
        <w:lastRenderedPageBreak/>
        <w:t xml:space="preserve">μπορεί, αντίθετα υποχρεούται, να υποστεί τη βάσανο και τη δοκιμασία του δημοκρατικού, κοινοβουλευτικού διαλόγου με άνεση. </w:t>
      </w:r>
    </w:p>
    <w:p w14:paraId="2E24703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Δυστυχώς, ήδη έχει προσημειωθεί αυτός ο δημοκρατικός διάλογος με </w:t>
      </w:r>
      <w:r>
        <w:rPr>
          <w:rFonts w:eastAsia="Times New Roman" w:cs="Times New Roman"/>
          <w:szCs w:val="24"/>
        </w:rPr>
        <w:t>τη βιασύνη την οποία επέδειξε ο Υπουργός, για να το φέρει προς συζήτηση επικαλούμενος τη δυνατότητα αυτής της συμπιεσμένης διαδικασίας που του δίνει ο χαρακτηρισμός αυτού του νομοσχεδίου ως επείγοντος.</w:t>
      </w:r>
    </w:p>
    <w:p w14:paraId="2E24703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Εδώ, λοιπόν, ουσιαστικά στραγγαλίζεται ο δημοκρατικός </w:t>
      </w:r>
      <w:r>
        <w:rPr>
          <w:rFonts w:eastAsia="Times New Roman" w:cs="Times New Roman"/>
          <w:szCs w:val="24"/>
        </w:rPr>
        <w:t xml:space="preserve">διάλογος και συρρικνώνεται, αν μη όχι και </w:t>
      </w:r>
      <w:proofErr w:type="spellStart"/>
      <w:r>
        <w:rPr>
          <w:rFonts w:eastAsia="Times New Roman" w:cs="Times New Roman"/>
          <w:szCs w:val="24"/>
        </w:rPr>
        <w:t>ευτελίζεται</w:t>
      </w:r>
      <w:proofErr w:type="spellEnd"/>
      <w:r>
        <w:rPr>
          <w:rFonts w:eastAsia="Times New Roman" w:cs="Times New Roman"/>
          <w:szCs w:val="24"/>
        </w:rPr>
        <w:t xml:space="preserve"> η κοινοβουλευτική διαδικασία. Διαμαρτυρόμαστε εντονότατα! </w:t>
      </w:r>
    </w:p>
    <w:p w14:paraId="2E24703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Πράγματι, θεωρώ ότι ενδεχομένως να έχουμε και εμείς ευθύνη για το ότι με τη μέχρι σήμερα ανοχή μας έχουμε ενθαρρύνει την Κυβέρνηση να νομίζει ό</w:t>
      </w:r>
      <w:r>
        <w:rPr>
          <w:rFonts w:eastAsia="Times New Roman" w:cs="Times New Roman"/>
          <w:szCs w:val="24"/>
        </w:rPr>
        <w:t xml:space="preserve">τι η Βουλή είναι παράρτημα της Κυβέρνησης, ότι η Βουλή δεν έχει κανέναν άλλον ρόλο από το να διεκπεραιώνει διοικητικά, γραφειοκρατικά τα νομοσχέδια, ώστε πλέον παίρνοντας τη σφραγίδα και την υπογραφή ότι ψηφίστηκαν να οδηγούνται στην εφαρμογή τους και στη </w:t>
      </w:r>
      <w:r>
        <w:rPr>
          <w:rFonts w:eastAsia="Times New Roman" w:cs="Times New Roman"/>
          <w:szCs w:val="24"/>
        </w:rPr>
        <w:t xml:space="preserve">θέση σε ισχύ τους. </w:t>
      </w:r>
    </w:p>
    <w:p w14:paraId="2E24703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Αυτό δεν είναι δημοκρατία, όμως. Αυτό δεν είναι κοινοβουλευτική δημοκρατία. Αυτό είναι κάτι άλλο προς το οποίο με δέος ατενίζουμε και εκφράζουμε τον φόβο μας ότι πλέον στην Ελλάδα οι δημοκρατικοί κοινοβουλευτικοί θεσμοί δεν λειτουργούν.</w:t>
      </w:r>
      <w:r>
        <w:rPr>
          <w:rFonts w:eastAsia="Times New Roman" w:cs="Times New Roman"/>
          <w:szCs w:val="24"/>
        </w:rPr>
        <w:t xml:space="preserve"> </w:t>
      </w:r>
    </w:p>
    <w:p w14:paraId="2E24703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κάνατε τη δήλωσή σας, ακούστηκε.</w:t>
      </w:r>
    </w:p>
    <w:p w14:paraId="2E24703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«εντάξει». Θα με αφήσετε να ολοκληρώσω.</w:t>
      </w:r>
    </w:p>
    <w:p w14:paraId="2E24703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κάνετε αγόρευση τώρα. Μια δήλωση κάνετε.</w:t>
      </w:r>
    </w:p>
    <w:p w14:paraId="2E24703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Το «εντάξει» δεν μπορείτε να το λέτε σε Κοινοβουλευτικό Εκπρόσωπο. Το «εντάξει» αφήστε το να το πείτε εκεί που νομίζετε ότι πιάνει τόπο.</w:t>
      </w:r>
    </w:p>
    <w:p w14:paraId="2E24703B"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E24703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Ακούστε, τη χάβρα των </w:t>
      </w:r>
      <w:proofErr w:type="spellStart"/>
      <w:r>
        <w:rPr>
          <w:rFonts w:eastAsia="Times New Roman" w:cs="Times New Roman"/>
          <w:szCs w:val="24"/>
        </w:rPr>
        <w:t>σ</w:t>
      </w:r>
      <w:r>
        <w:rPr>
          <w:rFonts w:eastAsia="Times New Roman" w:cs="Times New Roman"/>
          <w:szCs w:val="24"/>
        </w:rPr>
        <w:t>υριζα</w:t>
      </w:r>
      <w:r>
        <w:rPr>
          <w:rFonts w:eastAsia="Times New Roman" w:cs="Times New Roman"/>
          <w:szCs w:val="24"/>
        </w:rPr>
        <w:t>ί</w:t>
      </w:r>
      <w:r>
        <w:rPr>
          <w:rFonts w:eastAsia="Times New Roman" w:cs="Times New Roman"/>
          <w:szCs w:val="24"/>
        </w:rPr>
        <w:t>ων</w:t>
      </w:r>
      <w:proofErr w:type="spellEnd"/>
      <w:r>
        <w:rPr>
          <w:rFonts w:eastAsia="Times New Roman" w:cs="Times New Roman"/>
          <w:szCs w:val="24"/>
        </w:rPr>
        <w:t xml:space="preserve"> δεν πρόκειται να την ανεχθώ εγώ προσωπικά ποτέ. Σ</w:t>
      </w:r>
      <w:r>
        <w:rPr>
          <w:rFonts w:eastAsia="Times New Roman" w:cs="Times New Roman"/>
          <w:szCs w:val="24"/>
        </w:rPr>
        <w:t>ταματήστε, σεβαστείτε τη δημοκρατία. Έχετε καταντήσει το Κοινοβούλιο λέσχη συζητήσεων και λέσχη παραγωγής ψηφισμάτων.</w:t>
      </w:r>
    </w:p>
    <w:p w14:paraId="2E24703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Ακούστε, λοιπόν, κύριε Πρόεδρε. Εάν θέλετε, και το προτείνω και στον κύριο Υπουργό, υπάρχει και άλλος τρόπος, τον οποίο πλέον θα σας τον π</w:t>
      </w:r>
      <w:r>
        <w:rPr>
          <w:rFonts w:eastAsia="Times New Roman" w:cs="Times New Roman"/>
          <w:szCs w:val="24"/>
        </w:rPr>
        <w:t>ρότεινα γιατί είναι ένας τρόπος που αίρει όλα τα προσχήματα. Μπορείτε με μία δημιουργική ερμηνεία του Κανονισμού να φέρνετε αυτά τα νομοσχέδια που θέλετε, να ψηφίζονται με τη διαδικασία των ψηφισμάτων. Να φ</w:t>
      </w:r>
      <w:r>
        <w:rPr>
          <w:rFonts w:eastAsia="Times New Roman" w:cs="Times New Roman"/>
          <w:szCs w:val="24"/>
        </w:rPr>
        <w:t>έ</w:t>
      </w:r>
      <w:r>
        <w:rPr>
          <w:rFonts w:eastAsia="Times New Roman" w:cs="Times New Roman"/>
          <w:szCs w:val="24"/>
        </w:rPr>
        <w:t>ρνει η Βουλή ένα ψήφισμα χωρίς καμ</w:t>
      </w:r>
      <w:r>
        <w:rPr>
          <w:rFonts w:eastAsia="Times New Roman" w:cs="Times New Roman"/>
          <w:szCs w:val="24"/>
        </w:rPr>
        <w:t>μ</w:t>
      </w:r>
      <w:r>
        <w:rPr>
          <w:rFonts w:eastAsia="Times New Roman" w:cs="Times New Roman"/>
          <w:szCs w:val="24"/>
        </w:rPr>
        <w:t xml:space="preserve">ία συζήτηση, </w:t>
      </w:r>
      <w:r>
        <w:rPr>
          <w:rFonts w:eastAsia="Times New Roman" w:cs="Times New Roman"/>
          <w:szCs w:val="24"/>
        </w:rPr>
        <w:t>να χρησιμοποιείτε την πλειοψηφία που έχετε μαζί με όλους αυτούς τους πρόθυμους που έχετε μαζί σας και τέλος, να μην υπάρχει η απάτη και η αυταπάτη ότι μέσα στο Κοινοβούλιο γίνεται νομοθετική λειτουργία. Η νομοθετική λειτουργία επί Κυβερνήσεως ΣΥΡΙΖΑ έχει ο</w:t>
      </w:r>
      <w:r>
        <w:rPr>
          <w:rFonts w:eastAsia="Times New Roman" w:cs="Times New Roman"/>
          <w:szCs w:val="24"/>
        </w:rPr>
        <w:t>δηγηθεί στο τέλος της.</w:t>
      </w:r>
    </w:p>
    <w:p w14:paraId="2E24703E"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24703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Τη ζήσαμε τη δημοκρατία στο </w:t>
      </w:r>
      <w:r>
        <w:rPr>
          <w:rFonts w:eastAsia="Times New Roman" w:cs="Times New Roman"/>
          <w:szCs w:val="24"/>
        </w:rPr>
        <w:t>σ</w:t>
      </w:r>
      <w:r>
        <w:rPr>
          <w:rFonts w:eastAsia="Times New Roman" w:cs="Times New Roman"/>
          <w:szCs w:val="24"/>
        </w:rPr>
        <w:t>χέδιο «</w:t>
      </w:r>
      <w:r>
        <w:rPr>
          <w:rFonts w:eastAsia="Times New Roman" w:cs="Times New Roman"/>
          <w:szCs w:val="24"/>
        </w:rPr>
        <w:t>ΑΘΗΝΑ</w:t>
      </w:r>
      <w:r>
        <w:rPr>
          <w:rFonts w:eastAsia="Times New Roman" w:cs="Times New Roman"/>
          <w:szCs w:val="24"/>
        </w:rPr>
        <w:t>». Τη ζήσαμε πολύ καλά.</w:t>
      </w:r>
    </w:p>
    <w:p w14:paraId="2E24704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Εσείς είστε Πρόεδρος. Το έχετε καταλάβει;</w:t>
      </w:r>
    </w:p>
    <w:p w14:paraId="2E24704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w:t>
      </w:r>
      <w:r>
        <w:rPr>
          <w:rFonts w:eastAsia="Times New Roman" w:cs="Times New Roman"/>
          <w:b/>
          <w:szCs w:val="24"/>
        </w:rPr>
        <w:t>γιος Βαρεμένος):</w:t>
      </w:r>
      <w:r>
        <w:rPr>
          <w:rFonts w:eastAsia="Times New Roman" w:cs="Times New Roman"/>
          <w:szCs w:val="24"/>
        </w:rPr>
        <w:t xml:space="preserve"> Τα απαράδεκτα δεν θα ακούγονται εδώ.</w:t>
      </w:r>
    </w:p>
    <w:p w14:paraId="2E24704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Κατεβείτε κάτω στα έδρανα του ΣΥΡΙΖΑ και πείτε ό,τι θέλετε.</w:t>
      </w:r>
    </w:p>
    <w:p w14:paraId="2E24704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θα ακούγονται τέτοιου είδους εκφράσεις.</w:t>
      </w:r>
    </w:p>
    <w:p w14:paraId="2E24704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Είναι απαράδεκτος ο</w:t>
      </w:r>
      <w:r>
        <w:rPr>
          <w:rFonts w:eastAsia="Times New Roman" w:cs="Times New Roman"/>
          <w:szCs w:val="24"/>
        </w:rPr>
        <w:t xml:space="preserve"> τρόπος σας. Κομματάρχης Πρόεδρος είναι αδιανόητο να υπάρχει στην Αίθουσα αυτή.</w:t>
      </w:r>
    </w:p>
    <w:p w14:paraId="2E24704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Εσείς καταλάβατε τι είπε ο κύριος συνάδελφος;</w:t>
      </w:r>
    </w:p>
    <w:p w14:paraId="2E24704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Καταλάβατε τι είπε, κύριε Μπούρα;</w:t>
      </w:r>
    </w:p>
    <w:p w14:paraId="2E247047" w14:textId="77777777" w:rsidR="00ED3BF8" w:rsidRDefault="009F432D">
      <w:pPr>
        <w:spacing w:after="0" w:line="600" w:lineRule="auto"/>
        <w:ind w:firstLine="720"/>
        <w:jc w:val="both"/>
        <w:rPr>
          <w:rFonts w:eastAsia="Times New Roman" w:cs="Times New Roman"/>
          <w:szCs w:val="24"/>
        </w:rPr>
      </w:pPr>
      <w:r w:rsidRPr="008F0199">
        <w:rPr>
          <w:rFonts w:eastAsia="Times New Roman" w:cs="Times New Roman"/>
          <w:b/>
          <w:szCs w:val="24"/>
        </w:rPr>
        <w:t>ΑΘΑΝΑΣΙΟΣ ΜΠΟΥΡΑΣ:</w:t>
      </w:r>
      <w:r>
        <w:rPr>
          <w:rFonts w:eastAsia="Times New Roman" w:cs="Times New Roman"/>
          <w:szCs w:val="24"/>
        </w:rPr>
        <w:t xml:space="preserve"> Πρόεδρος είστε, δεν είστε κομματάρχης.</w:t>
      </w:r>
    </w:p>
    <w:p w14:paraId="2E24704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Βαρεμένος):</w:t>
      </w:r>
      <w:r>
        <w:rPr>
          <w:rFonts w:eastAsia="Times New Roman" w:cs="Times New Roman"/>
          <w:szCs w:val="24"/>
        </w:rPr>
        <w:t xml:space="preserve"> Ξέρω πολύ καλά τι είμαι.</w:t>
      </w:r>
    </w:p>
    <w:p w14:paraId="2E24704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Να σέβεστε τον ρόλο σας!</w:t>
      </w:r>
    </w:p>
    <w:p w14:paraId="2E24704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Να κάνει σε αυτήν την Αίθουσα λόγο για ψηφίσματα; Μην προτρέχει η γλώσσα της διανοίας σας.</w:t>
      </w:r>
    </w:p>
    <w:p w14:paraId="2E24704B" w14:textId="77777777" w:rsidR="00ED3BF8" w:rsidRDefault="009F432D">
      <w:pPr>
        <w:spacing w:after="0" w:line="600" w:lineRule="auto"/>
        <w:ind w:firstLine="720"/>
        <w:jc w:val="both"/>
        <w:rPr>
          <w:rFonts w:eastAsia="Times New Roman" w:cs="Times New Roman"/>
          <w:szCs w:val="24"/>
        </w:rPr>
      </w:pPr>
      <w:r w:rsidRPr="008F0199">
        <w:rPr>
          <w:rFonts w:eastAsia="Times New Roman" w:cs="Times New Roman"/>
          <w:b/>
          <w:szCs w:val="24"/>
        </w:rPr>
        <w:t>ΑΘΑΝΑΣΙΟΣ ΠΑΦΙΛΗΣ:</w:t>
      </w:r>
      <w:r>
        <w:rPr>
          <w:rFonts w:eastAsia="Times New Roman" w:cs="Times New Roman"/>
          <w:szCs w:val="24"/>
        </w:rPr>
        <w:t xml:space="preserve"> Κύριε Πρόεδρε, ζ</w:t>
      </w:r>
      <w:r>
        <w:rPr>
          <w:rFonts w:eastAsia="Times New Roman" w:cs="Times New Roman"/>
          <w:szCs w:val="24"/>
        </w:rPr>
        <w:t>ητώ τον λόγο.</w:t>
      </w:r>
    </w:p>
    <w:p w14:paraId="2E24704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Παφίλης</w:t>
      </w:r>
      <w:proofErr w:type="spellEnd"/>
      <w:r>
        <w:rPr>
          <w:rFonts w:eastAsia="Times New Roman" w:cs="Times New Roman"/>
          <w:szCs w:val="24"/>
        </w:rPr>
        <w:t>.</w:t>
      </w:r>
    </w:p>
    <w:p w14:paraId="2E24704D" w14:textId="77777777" w:rsidR="00ED3BF8" w:rsidRDefault="009F432D">
      <w:pPr>
        <w:spacing w:after="0" w:line="600" w:lineRule="auto"/>
        <w:ind w:firstLine="720"/>
        <w:jc w:val="both"/>
        <w:rPr>
          <w:rFonts w:eastAsia="Times New Roman" w:cs="Times New Roman"/>
          <w:szCs w:val="24"/>
        </w:rPr>
      </w:pPr>
      <w:r w:rsidRPr="008F0199">
        <w:rPr>
          <w:rFonts w:eastAsia="Times New Roman" w:cs="Times New Roman"/>
          <w:b/>
          <w:szCs w:val="24"/>
        </w:rPr>
        <w:t>ΑΘΑΝΑΣΙΟΣ ΠΑΦΙΛΗΣ:</w:t>
      </w:r>
      <w:r>
        <w:rPr>
          <w:rFonts w:eastAsia="Times New Roman" w:cs="Times New Roman"/>
          <w:szCs w:val="24"/>
        </w:rPr>
        <w:t xml:space="preserve"> Τώρα μπαίνω στον πειρασμό. Έχουμε μια αντιστροφή. Αυτά που έκανε ο ΣΥΡΙΖΑ, όταν έφερνε η Νέα Δημοκρατία και το ΠΑΣΟΚ με διαδικασία κατεπείγοντος το ένα μετά το άλ</w:t>
      </w:r>
      <w:r>
        <w:rPr>
          <w:rFonts w:eastAsia="Times New Roman" w:cs="Times New Roman"/>
          <w:szCs w:val="24"/>
        </w:rPr>
        <w:t>λο, τα κάνει τώρα η Νέα Δημοκρατία, που ο ΣΥΡΙΖΑ αντέγραψε τους προηγούμενους και φέρνει πάλι με την ίδια διαδικασία. Επομένως δεν έχει και κανένα νόημα αυτή η αντιπαράθεση. Τα ίδια κάνατε και εσείς τα ίδια κάνουν και τούτοι, που τα κατηγορούσαν τότε.</w:t>
      </w:r>
    </w:p>
    <w:p w14:paraId="2E24704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ου</w:t>
      </w:r>
      <w:r>
        <w:rPr>
          <w:rFonts w:eastAsia="Times New Roman" w:cs="Times New Roman"/>
          <w:szCs w:val="24"/>
        </w:rPr>
        <w:t>σία ποια είναι, κατά τη γνώμη μας; Πρώτον, είναι άθλιο το ότι έρχεται τη Μεγάλη Εβδομάδα. Είναι απαράδεκτο. Έχει γίνει απ’ όλες τις κυβερνήσεις, και από την Κυβέρνηση του ΣΥΡΙΖΑ, όλα τα νομοσχέδια που αφορούν την παιδεία να έρχο</w:t>
      </w:r>
      <w:r>
        <w:rPr>
          <w:rFonts w:eastAsia="Times New Roman" w:cs="Times New Roman"/>
          <w:szCs w:val="24"/>
        </w:rPr>
        <w:lastRenderedPageBreak/>
        <w:t xml:space="preserve">νται είτε το καλοκαίρι είτε </w:t>
      </w:r>
      <w:r>
        <w:rPr>
          <w:rFonts w:eastAsia="Times New Roman" w:cs="Times New Roman"/>
          <w:szCs w:val="24"/>
        </w:rPr>
        <w:t>να έρχονται τέτοιες ημέρες όταν, δηλαδή, είναι κλειστά τα σχολεία και τα πανεπιστήμια. Γι’ αυτό έρχεται τώρα. Και αυτό είναι απαράδεκτο και καταδικάζεται απ’ όλους.</w:t>
      </w:r>
    </w:p>
    <w:p w14:paraId="2E24704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Δεύτερον, σε ό,τι αφορά τη διαδικασία, εμείς διαφωνήσαμε και στη Διάσκεψη των Προέδρων και </w:t>
      </w:r>
      <w:r>
        <w:rPr>
          <w:rFonts w:eastAsia="Times New Roman" w:cs="Times New Roman"/>
          <w:szCs w:val="24"/>
        </w:rPr>
        <w:t xml:space="preserve">είπαμε ότι μια μέρα δεν φτάνει και να υπάρξει και δεύτερη, δηλαδή αύριο. Φυσικά, αυτό θα εξαρτηθεί και από τους ομιλητές. Στο κλείσιμο ο Πρόεδρος είπε θα δούμε και θα το εξετάσουμε και αυτό. Το προτείνουμε. </w:t>
      </w:r>
    </w:p>
    <w:p w14:paraId="2E24705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Παρ’ όλα αυτά, η δική μας θέση είναι ότι πρέπει </w:t>
      </w:r>
      <w:r>
        <w:rPr>
          <w:rFonts w:eastAsia="Times New Roman" w:cs="Times New Roman"/>
          <w:szCs w:val="24"/>
        </w:rPr>
        <w:t>να αποσυρθεί αυτό το νομοσχέδιο. Δεν το στηρίζει κανένας.</w:t>
      </w:r>
    </w:p>
    <w:p w14:paraId="2E24705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Αυτό που λέτε τώρα είναι επί της ουσίας.</w:t>
      </w:r>
    </w:p>
    <w:p w14:paraId="2E24705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Τέλειωσα. Δεν χρειάζεται να κάνετε σχόλιο. Τέλειωσα.</w:t>
      </w:r>
    </w:p>
    <w:p w14:paraId="2E24705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w:t>
      </w:r>
    </w:p>
    <w:p w14:paraId="2E247054" w14:textId="77777777" w:rsidR="00ED3BF8" w:rsidRDefault="009F432D">
      <w:pPr>
        <w:spacing w:after="0" w:line="600" w:lineRule="auto"/>
        <w:ind w:firstLine="720"/>
        <w:jc w:val="both"/>
        <w:rPr>
          <w:rFonts w:eastAsia="Times New Roman" w:cs="Times New Roman"/>
          <w:szCs w:val="24"/>
        </w:rPr>
      </w:pPr>
      <w:r w:rsidRPr="004537BA">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Κύριε Πρόεδρε, μπορώ να έχω τον λόγο;</w:t>
      </w:r>
    </w:p>
    <w:p w14:paraId="2E24705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w:t>
      </w:r>
    </w:p>
    <w:p w14:paraId="2E247056" w14:textId="77777777" w:rsidR="00ED3BF8" w:rsidRDefault="009F432D">
      <w:pPr>
        <w:spacing w:after="0" w:line="600" w:lineRule="auto"/>
        <w:ind w:firstLine="720"/>
        <w:jc w:val="both"/>
        <w:rPr>
          <w:rFonts w:eastAsia="Times New Roman" w:cs="Times New Roman"/>
          <w:szCs w:val="24"/>
        </w:rPr>
      </w:pPr>
      <w:r w:rsidRPr="004537BA">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Επειδή ο εκπρόσωπος του ΚΚΕ είπε ότι η ουσία είναι ότι είναι άθλιο και έρχεται Μεγάλη Εβδομάδα, δεν ήξερα ότι είναι τόσο θρησκευόμενο το ΚΚΕ.</w:t>
      </w:r>
    </w:p>
    <w:p w14:paraId="2E24705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λέτε τώρα; Απάντηση είναι αυτή; Μας κοροϊδεύετε; </w:t>
      </w:r>
    </w:p>
    <w:p w14:paraId="2E24705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w:t>
      </w:r>
      <w:r>
        <w:rPr>
          <w:rFonts w:eastAsia="Times New Roman" w:cs="Times New Roman"/>
          <w:b/>
          <w:szCs w:val="24"/>
        </w:rPr>
        <w:t>, Έρευνας και Θρησκευμάτων):</w:t>
      </w:r>
      <w:r>
        <w:rPr>
          <w:rFonts w:eastAsia="Times New Roman" w:cs="Times New Roman"/>
          <w:szCs w:val="24"/>
        </w:rPr>
        <w:t xml:space="preserve"> Μα, σας παρακαλώ! Είναι θέση αυτό που λέτε;</w:t>
      </w:r>
    </w:p>
    <w:p w14:paraId="2E24705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Είπα ότι είναι κλειστά τα σχολεία. Δεν ακούτε; Ούτε θα μας κάνει ειρωνείες.</w:t>
      </w:r>
    </w:p>
    <w:p w14:paraId="2E24705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είπατε τη θέση σας.</w:t>
      </w:r>
    </w:p>
    <w:p w14:paraId="2E24705B"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w:t>
      </w:r>
      <w:r>
        <w:rPr>
          <w:rFonts w:eastAsia="Times New Roman" w:cs="Times New Roman"/>
          <w:b/>
          <w:szCs w:val="24"/>
        </w:rPr>
        <w:t>Υ (Υπουργός Παιδείας, Έρευνας και Θρησκευμάτων):</w:t>
      </w:r>
      <w:r>
        <w:rPr>
          <w:rFonts w:eastAsia="Times New Roman" w:cs="Times New Roman"/>
          <w:szCs w:val="24"/>
        </w:rPr>
        <w:t xml:space="preserve"> Μα, μόνον ειρωνικά μπορεί να αντιμετωπιστεί αυτό.</w:t>
      </w:r>
    </w:p>
    <w:p w14:paraId="2E24705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ακούτε; Να πάτε σε ωτορινολαρυγγολόγο. </w:t>
      </w:r>
    </w:p>
    <w:p w14:paraId="2E24705D" w14:textId="77777777" w:rsidR="00ED3BF8" w:rsidRDefault="009F432D">
      <w:pPr>
        <w:tabs>
          <w:tab w:val="left" w:pos="1905"/>
        </w:tabs>
        <w:spacing w:after="0" w:line="600" w:lineRule="auto"/>
        <w:ind w:firstLine="720"/>
        <w:jc w:val="both"/>
        <w:rPr>
          <w:rFonts w:eastAsia="Times New Roman" w:cs="Times New Roman"/>
          <w:szCs w:val="24"/>
        </w:rPr>
      </w:pPr>
      <w:r w:rsidRPr="00C02A70">
        <w:rPr>
          <w:rFonts w:eastAsia="Times New Roman" w:cs="Times New Roman"/>
          <w:b/>
          <w:szCs w:val="24"/>
        </w:rPr>
        <w:t>ΚΩΝΣΤΑΝΤΙΝΟΣ ΓΑΒΡΟΓΛΟΥ (Υπουργ</w:t>
      </w:r>
      <w:r>
        <w:rPr>
          <w:rFonts w:eastAsia="Times New Roman" w:cs="Times New Roman"/>
          <w:b/>
          <w:szCs w:val="24"/>
        </w:rPr>
        <w:t>ός</w:t>
      </w:r>
      <w:r w:rsidRPr="00C02A70">
        <w:rPr>
          <w:rFonts w:eastAsia="Times New Roman" w:cs="Times New Roman"/>
          <w:b/>
          <w:szCs w:val="24"/>
        </w:rPr>
        <w:t xml:space="preserve"> Παιδείας, Έρευνας και Θρησκευμάτων):</w:t>
      </w:r>
      <w:r>
        <w:rPr>
          <w:rFonts w:eastAsia="Times New Roman" w:cs="Times New Roman"/>
          <w:szCs w:val="24"/>
        </w:rPr>
        <w:t xml:space="preserve"> Όχι, άκουσα πολύ καλά. Κ</w:t>
      </w:r>
      <w:r>
        <w:rPr>
          <w:rFonts w:eastAsia="Times New Roman" w:cs="Times New Roman"/>
          <w:szCs w:val="24"/>
        </w:rPr>
        <w:t xml:space="preserve">οιτάξτε, κατ’ αρχάς πιο ήρεμα, δεν καταλαβαίνω γιατί τέτοια ένταση. Ήρεμα. </w:t>
      </w:r>
    </w:p>
    <w:p w14:paraId="2E24705E" w14:textId="77777777" w:rsidR="00ED3BF8" w:rsidRDefault="009F432D">
      <w:pPr>
        <w:tabs>
          <w:tab w:val="left" w:pos="1905"/>
        </w:tabs>
        <w:spacing w:after="0" w:line="600" w:lineRule="auto"/>
        <w:ind w:firstLine="720"/>
        <w:jc w:val="both"/>
        <w:rPr>
          <w:rFonts w:eastAsia="Times New Roman" w:cs="Times New Roman"/>
          <w:szCs w:val="24"/>
        </w:rPr>
      </w:pPr>
      <w:r w:rsidRPr="00C02A70">
        <w:rPr>
          <w:rFonts w:eastAsia="Times New Roman" w:cs="Times New Roman"/>
          <w:b/>
          <w:szCs w:val="24"/>
        </w:rPr>
        <w:t xml:space="preserve">ΑΘΑΝΑΣΙΟΣ ΠΑΦΙΛΗΣ: </w:t>
      </w:r>
      <w:r>
        <w:rPr>
          <w:rFonts w:eastAsia="Times New Roman" w:cs="Times New Roman"/>
          <w:szCs w:val="24"/>
        </w:rPr>
        <w:t xml:space="preserve">Για να μη διαστρεβλώνετε αυτά που λέμε. </w:t>
      </w:r>
    </w:p>
    <w:p w14:paraId="2E24705F"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σας παρακαλώ πάρα πολύ. </w:t>
      </w:r>
    </w:p>
    <w:p w14:paraId="2E247060"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w:t>
      </w:r>
      <w:r w:rsidRPr="00015B3E">
        <w:rPr>
          <w:rFonts w:eastAsia="Times New Roman" w:cs="Times New Roman"/>
          <w:b/>
          <w:szCs w:val="24"/>
        </w:rPr>
        <w:t>ας και Θρησκευμάτων):</w:t>
      </w:r>
      <w:r w:rsidRPr="00015B3E">
        <w:rPr>
          <w:rFonts w:eastAsia="Times New Roman" w:cs="Times New Roman"/>
          <w:szCs w:val="24"/>
        </w:rPr>
        <w:t xml:space="preserve"> </w:t>
      </w:r>
      <w:r>
        <w:rPr>
          <w:rFonts w:eastAsia="Times New Roman" w:cs="Times New Roman"/>
          <w:szCs w:val="24"/>
        </w:rPr>
        <w:t xml:space="preserve">Μα, εσείς μιλήσατε για τη Μεγάλη Εβδομάδα, γι’ αυτό. </w:t>
      </w:r>
    </w:p>
    <w:p w14:paraId="2E247061"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Πρώτον, χαίρομαι που ο εκπρόσωπος της Νέας Δημοκρατίας δέχεται ότι εδώ υπάρχει ένα νομοσχέδιο που ολοκληρώνει την ανασύνταξη του χάρτη της ανώτατης εκπαίδευσης και ότι </w:t>
      </w:r>
      <w:r>
        <w:rPr>
          <w:rFonts w:eastAsia="Times New Roman" w:cs="Times New Roman"/>
          <w:szCs w:val="24"/>
        </w:rPr>
        <w:lastRenderedPageBreak/>
        <w:t>είναι μακρόπ</w:t>
      </w:r>
      <w:r>
        <w:rPr>
          <w:rFonts w:eastAsia="Times New Roman" w:cs="Times New Roman"/>
          <w:szCs w:val="24"/>
        </w:rPr>
        <w:t xml:space="preserve">νοη η εκπαιδευτική μεταρρύθμιση. Συμφωνούμε και στα δύο. </w:t>
      </w:r>
    </w:p>
    <w:p w14:paraId="2E247062" w14:textId="77777777" w:rsidR="00ED3BF8" w:rsidRDefault="009F432D">
      <w:pPr>
        <w:tabs>
          <w:tab w:val="left" w:pos="1905"/>
        </w:tabs>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2E247063" w14:textId="77777777" w:rsidR="00ED3BF8" w:rsidRDefault="009F432D">
      <w:pPr>
        <w:tabs>
          <w:tab w:val="left" w:pos="1905"/>
        </w:tabs>
        <w:spacing w:after="0" w:line="600" w:lineRule="auto"/>
        <w:ind w:firstLine="720"/>
        <w:jc w:val="both"/>
        <w:rPr>
          <w:rFonts w:eastAsia="Times New Roman" w:cs="Times New Roman"/>
          <w:szCs w:val="24"/>
        </w:rPr>
      </w:pPr>
      <w:r w:rsidRPr="00CE74B3">
        <w:rPr>
          <w:rFonts w:eastAsia="Times New Roman" w:cs="Times New Roman"/>
          <w:b/>
          <w:szCs w:val="24"/>
        </w:rPr>
        <w:t>ΚΩΝΣΤΑΝΤΙΝΟΣ ΤΖΑΒΑΡΑΣ:</w:t>
      </w:r>
      <w:r>
        <w:rPr>
          <w:rFonts w:eastAsia="Times New Roman" w:cs="Times New Roman"/>
          <w:szCs w:val="24"/>
        </w:rPr>
        <w:t xml:space="preserve"> «Ισχυρίζεται» είπα.</w:t>
      </w:r>
    </w:p>
    <w:p w14:paraId="2E247064"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Κύριε Υπουργέ, για τη διαδικασία μιλάμε.</w:t>
      </w:r>
    </w:p>
    <w:p w14:paraId="2E247065"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w:t>
      </w:r>
      <w:r w:rsidRPr="00015B3E">
        <w:rPr>
          <w:rFonts w:eastAsia="Times New Roman" w:cs="Times New Roman"/>
          <w:b/>
          <w:szCs w:val="24"/>
        </w:rPr>
        <w:t>αιδείας, Έρευνας και Θρησκευμάτων):</w:t>
      </w:r>
      <w:r>
        <w:rPr>
          <w:rFonts w:eastAsia="Times New Roman" w:cs="Times New Roman"/>
          <w:szCs w:val="24"/>
        </w:rPr>
        <w:t xml:space="preserve"> Να σας πω κάτι; Όταν η Αντιπολίτευση λέει ότι στραγγαλίζεται ο διάλογος και </w:t>
      </w:r>
      <w:proofErr w:type="spellStart"/>
      <w:r>
        <w:rPr>
          <w:rFonts w:eastAsia="Times New Roman" w:cs="Times New Roman"/>
          <w:szCs w:val="24"/>
        </w:rPr>
        <w:t>ευτελίζεται</w:t>
      </w:r>
      <w:proofErr w:type="spellEnd"/>
      <w:r>
        <w:rPr>
          <w:rFonts w:eastAsia="Times New Roman" w:cs="Times New Roman"/>
          <w:szCs w:val="24"/>
        </w:rPr>
        <w:t xml:space="preserve"> η κοινοβουλευτική διαδικασία, τέτοιου είδους σχόλια δεν βοηθούν, κύριε συνάδελφε. </w:t>
      </w:r>
    </w:p>
    <w:p w14:paraId="2E247066"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b/>
          <w:szCs w:val="24"/>
        </w:rPr>
        <w:t>ΒΑΣΙΛΕΙΟ</w:t>
      </w:r>
      <w:r w:rsidRPr="00C02A70">
        <w:rPr>
          <w:rFonts w:eastAsia="Times New Roman" w:cs="Times New Roman"/>
          <w:b/>
          <w:szCs w:val="24"/>
        </w:rPr>
        <w:t>Σ ΚΙΚΙΛΙΑΣ:</w:t>
      </w:r>
      <w:r>
        <w:rPr>
          <w:rFonts w:eastAsia="Times New Roman" w:cs="Times New Roman"/>
          <w:szCs w:val="24"/>
        </w:rPr>
        <w:t xml:space="preserve"> Εσείς ξεκινήσατε!</w:t>
      </w:r>
    </w:p>
    <w:p w14:paraId="2E247067"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 xml:space="preserve">ΠΡΟΕΔΡΕΥΩΝ </w:t>
      </w:r>
      <w:r w:rsidRPr="00BE2300">
        <w:rPr>
          <w:rFonts w:eastAsia="Times New Roman" w:cs="Times New Roman"/>
          <w:b/>
          <w:szCs w:val="24"/>
        </w:rPr>
        <w:t>(Γεώργιος Βαρεμένος):</w:t>
      </w:r>
      <w:r w:rsidRPr="00BE2300">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σας παρακαλώ!</w:t>
      </w:r>
    </w:p>
    <w:p w14:paraId="2E247068"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Ανατρέξτε στα Πρακτικά προ δύο λεπτών. Ο κ. Τζαβάρας το είπε αυτό και συμφωνώ μαζί του.</w:t>
      </w:r>
    </w:p>
    <w:p w14:paraId="2E247069" w14:textId="77777777" w:rsidR="00ED3BF8" w:rsidRDefault="009F432D">
      <w:pPr>
        <w:tabs>
          <w:tab w:val="left" w:pos="1905"/>
        </w:tabs>
        <w:spacing w:after="0" w:line="600" w:lineRule="auto"/>
        <w:ind w:firstLine="720"/>
        <w:jc w:val="both"/>
        <w:rPr>
          <w:rFonts w:eastAsia="Times New Roman" w:cs="Times New Roman"/>
          <w:szCs w:val="24"/>
        </w:rPr>
      </w:pPr>
      <w:r w:rsidRPr="00C47BD7">
        <w:rPr>
          <w:rFonts w:eastAsia="Times New Roman" w:cs="Times New Roman"/>
          <w:b/>
          <w:szCs w:val="24"/>
        </w:rPr>
        <w:t xml:space="preserve">ΚΩΝΣΤΑΝΤΙΝΟΣ ΤΖΑΒΑΡΑΣ: </w:t>
      </w:r>
      <w:r>
        <w:rPr>
          <w:rFonts w:eastAsia="Times New Roman" w:cs="Times New Roman"/>
          <w:szCs w:val="24"/>
        </w:rPr>
        <w:t>«Φιλοδοξεί» είπα. Δεν δί</w:t>
      </w:r>
      <w:r>
        <w:rPr>
          <w:rFonts w:eastAsia="Times New Roman" w:cs="Times New Roman"/>
          <w:szCs w:val="24"/>
        </w:rPr>
        <w:t>νετε σημασία σε όλες τις λέξεις.</w:t>
      </w:r>
    </w:p>
    <w:p w14:paraId="2E24706A"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lastRenderedPageBreak/>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Κοιτάξτε, κύριε Τζαβάρα. Τον Σεπτέμβριο του 2017, αυτό είναι πριν από ενάμιση χρόνο, κάλεσα στο γραφείο μου όλα τα κόμματα, το καθένα ξεχωριστά -ήρθε και</w:t>
      </w:r>
      <w:r>
        <w:rPr>
          <w:rFonts w:eastAsia="Times New Roman" w:cs="Times New Roman"/>
          <w:szCs w:val="24"/>
        </w:rPr>
        <w:t xml:space="preserve"> η εκπρόσωπος του κόμματός σας- για να δούμε το θέμα της Γ΄ </w:t>
      </w:r>
      <w:r>
        <w:rPr>
          <w:rFonts w:eastAsia="Times New Roman" w:cs="Times New Roman"/>
          <w:szCs w:val="24"/>
        </w:rPr>
        <w:t>λ</w:t>
      </w:r>
      <w:r>
        <w:rPr>
          <w:rFonts w:eastAsia="Times New Roman" w:cs="Times New Roman"/>
          <w:szCs w:val="24"/>
        </w:rPr>
        <w:t>υκείου και του νέου τρόπου εισαγωγής στα πανεπιστήμια. Όλους τους καλέσαμε, ακούσαμε τις απόψεις τους, ήρθε και το ΚΚΕ, όλα τα κόμματα ξεχωριστά. Μόνο την κ. Γεννηματά είδα στο γραφείο της εδώ. Α</w:t>
      </w:r>
      <w:r>
        <w:rPr>
          <w:rFonts w:eastAsia="Times New Roman" w:cs="Times New Roman"/>
          <w:szCs w:val="24"/>
        </w:rPr>
        <w:t>πό τον Σεπτέμβριο του 2017 μονάχα το Ποτάμι έστειλε συγκεκριμένες απόψεις επί συγκεκριμένων προτάσεων. Γιατί από τον Σεπτέμβριο του 2017 δεν εστάλη καμ</w:t>
      </w:r>
      <w:r>
        <w:rPr>
          <w:rFonts w:eastAsia="Times New Roman" w:cs="Times New Roman"/>
          <w:szCs w:val="24"/>
        </w:rPr>
        <w:t>μ</w:t>
      </w:r>
      <w:r>
        <w:rPr>
          <w:rFonts w:eastAsia="Times New Roman" w:cs="Times New Roman"/>
          <w:szCs w:val="24"/>
        </w:rPr>
        <w:t>ία απολύτως πρόταση; Είναι ευτελισμός του διαλόγου αυτό;</w:t>
      </w:r>
    </w:p>
    <w:p w14:paraId="2E24706B"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Δεύτερον, εδώ και ενάμιση χρόνο ψηφίζουμε </w:t>
      </w:r>
      <w:r>
        <w:rPr>
          <w:rFonts w:eastAsia="Times New Roman" w:cs="Times New Roman"/>
          <w:szCs w:val="24"/>
        </w:rPr>
        <w:t>αντίστοιχα νομοσχέδια: Πανεπιστήμιο Δυτικής Αττικής, Ιόνιο, Ιωάννινα, Θεσσαλία, Πανεπιστήμιο Αθηνών. Γιατί τώρα αυτή η απίστευτη ένταση, μπορείτε να μου πείτε;</w:t>
      </w:r>
    </w:p>
    <w:p w14:paraId="2E24706C" w14:textId="77777777" w:rsidR="00ED3BF8" w:rsidRDefault="009F432D">
      <w:pPr>
        <w:tabs>
          <w:tab w:val="left" w:pos="1905"/>
        </w:tabs>
        <w:spacing w:after="0" w:line="600" w:lineRule="auto"/>
        <w:ind w:firstLine="720"/>
        <w:jc w:val="both"/>
        <w:rPr>
          <w:rFonts w:eastAsia="Times New Roman" w:cs="Times New Roman"/>
          <w:szCs w:val="24"/>
        </w:rPr>
      </w:pPr>
      <w:r w:rsidRPr="00C47BD7">
        <w:rPr>
          <w:rFonts w:eastAsia="Times New Roman" w:cs="Times New Roman"/>
          <w:b/>
          <w:szCs w:val="24"/>
        </w:rPr>
        <w:t xml:space="preserve">ΝΙΚΗ ΚΕΡΑΜΕΩΣ: </w:t>
      </w:r>
      <w:r>
        <w:rPr>
          <w:rFonts w:eastAsia="Times New Roman" w:cs="Times New Roman"/>
          <w:szCs w:val="24"/>
        </w:rPr>
        <w:t xml:space="preserve">Γι’ αυτό εδώ το νομοσχέδιο, κύριε Υπουργέ! Το βλέπετε; Και είναι και μπρος-πίσω. </w:t>
      </w:r>
    </w:p>
    <w:p w14:paraId="2E24706D"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lastRenderedPageBreak/>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 xml:space="preserve">Κοιτάξτε, η εικόνα όντως παίζει πολύ μεγάλο ρόλο στον δημόσιο λόγο. Αλλά ξέρετε; Η εικόνα πρέπει να έχει και περιεχόμενο. Αφήστε αυτά τα ζητήματα. </w:t>
      </w:r>
    </w:p>
    <w:p w14:paraId="2E24706E" w14:textId="77777777" w:rsidR="00ED3BF8" w:rsidRDefault="009F432D">
      <w:pPr>
        <w:tabs>
          <w:tab w:val="left" w:pos="1905"/>
        </w:tabs>
        <w:spacing w:after="0" w:line="600" w:lineRule="auto"/>
        <w:ind w:firstLine="720"/>
        <w:jc w:val="both"/>
        <w:rPr>
          <w:rFonts w:eastAsia="Times New Roman" w:cs="Times New Roman"/>
          <w:szCs w:val="24"/>
        </w:rPr>
      </w:pPr>
      <w:r w:rsidRPr="00C47BD7">
        <w:rPr>
          <w:rFonts w:eastAsia="Times New Roman" w:cs="Times New Roman"/>
          <w:b/>
          <w:szCs w:val="24"/>
        </w:rPr>
        <w:t xml:space="preserve">ΝΙΚΗ ΚΕΡΑΜΕΩΣ: </w:t>
      </w:r>
      <w:r>
        <w:rPr>
          <w:rFonts w:eastAsia="Times New Roman" w:cs="Times New Roman"/>
          <w:szCs w:val="24"/>
        </w:rPr>
        <w:t>Μια εικόνα χίλιες λέξε</w:t>
      </w:r>
      <w:r>
        <w:rPr>
          <w:rFonts w:eastAsia="Times New Roman" w:cs="Times New Roman"/>
          <w:szCs w:val="24"/>
        </w:rPr>
        <w:t>ις.</w:t>
      </w:r>
    </w:p>
    <w:p w14:paraId="2E24706F"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 xml:space="preserve">Κοιτάξτε, το πρόβλημά σας είναι ότι είναι μεγάλο; Έπρεπε να μας ζητήσετε να σας στείλουμε κάποιους βοηθούς να σας βοηθήσουν στην ανάγνωση. </w:t>
      </w:r>
    </w:p>
    <w:p w14:paraId="2E247070" w14:textId="77777777" w:rsidR="00ED3BF8" w:rsidRDefault="009F432D">
      <w:pPr>
        <w:tabs>
          <w:tab w:val="left" w:pos="1905"/>
        </w:tabs>
        <w:spacing w:after="0"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w:t>
      </w:r>
      <w:r>
        <w:rPr>
          <w:rFonts w:eastAsia="Times New Roman" w:cs="Times New Roman"/>
          <w:szCs w:val="24"/>
        </w:rPr>
        <w:t>οκρατίας)</w:t>
      </w:r>
    </w:p>
    <w:p w14:paraId="2E247071" w14:textId="77777777" w:rsidR="00ED3BF8" w:rsidRDefault="009F432D">
      <w:pPr>
        <w:tabs>
          <w:tab w:val="left" w:pos="1905"/>
        </w:tabs>
        <w:spacing w:after="0" w:line="600" w:lineRule="auto"/>
        <w:ind w:firstLine="720"/>
        <w:jc w:val="both"/>
        <w:rPr>
          <w:rFonts w:eastAsia="Times New Roman" w:cs="Times New Roman"/>
          <w:szCs w:val="24"/>
        </w:rPr>
      </w:pPr>
      <w:r w:rsidRPr="00EC2ABF">
        <w:rPr>
          <w:rFonts w:eastAsia="Times New Roman" w:cs="Times New Roman"/>
          <w:b/>
          <w:szCs w:val="24"/>
        </w:rPr>
        <w:t>ΚΩΝΣΤΑΝΤΙΝΟΣ ΧΑΤΖΗΔΑΚΗΣ:</w:t>
      </w:r>
      <w:r>
        <w:rPr>
          <w:rFonts w:eastAsia="Times New Roman" w:cs="Times New Roman"/>
          <w:szCs w:val="24"/>
        </w:rPr>
        <w:t xml:space="preserve"> Μα τι λέτε! Είναι στάση Μαρίας </w:t>
      </w:r>
      <w:proofErr w:type="spellStart"/>
      <w:r>
        <w:rPr>
          <w:rFonts w:eastAsia="Times New Roman" w:cs="Times New Roman"/>
          <w:szCs w:val="24"/>
        </w:rPr>
        <w:t>Αντουανέτας</w:t>
      </w:r>
      <w:proofErr w:type="spellEnd"/>
      <w:r>
        <w:rPr>
          <w:rFonts w:eastAsia="Times New Roman" w:cs="Times New Roman"/>
          <w:szCs w:val="24"/>
        </w:rPr>
        <w:t xml:space="preserve">: Δεν έχετε ψωμί, να φάτε παντεσπάνι! </w:t>
      </w:r>
    </w:p>
    <w:p w14:paraId="2E247072"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Κύριε Χατζηδάκη, σας παρακαλώ!</w:t>
      </w:r>
    </w:p>
    <w:p w14:paraId="2E247073"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Ηρεμήστε!</w:t>
      </w:r>
    </w:p>
    <w:p w14:paraId="2E247074" w14:textId="77777777" w:rsidR="00ED3BF8" w:rsidRDefault="009F432D">
      <w:pPr>
        <w:tabs>
          <w:tab w:val="left" w:pos="1905"/>
        </w:tabs>
        <w:spacing w:after="0" w:line="600" w:lineRule="auto"/>
        <w:ind w:firstLine="720"/>
        <w:jc w:val="both"/>
        <w:rPr>
          <w:rFonts w:eastAsia="Times New Roman" w:cs="Times New Roman"/>
          <w:szCs w:val="24"/>
        </w:rPr>
      </w:pPr>
      <w:r w:rsidRPr="00EC2ABF">
        <w:rPr>
          <w:rFonts w:eastAsia="Times New Roman" w:cs="Times New Roman"/>
          <w:b/>
          <w:szCs w:val="24"/>
        </w:rPr>
        <w:t>ΚΩΝΣΤΑΝΤΙΝΟΣ ΧΑΤΖΗΔΑΚΗΣ:</w:t>
      </w:r>
      <w:r>
        <w:rPr>
          <w:rFonts w:eastAsia="Times New Roman" w:cs="Times New Roman"/>
          <w:szCs w:val="24"/>
        </w:rPr>
        <w:t xml:space="preserve"> Μα είναι προσβολή στη Βουλή! </w:t>
      </w:r>
    </w:p>
    <w:p w14:paraId="2E247075" w14:textId="77777777" w:rsidR="00ED3BF8" w:rsidRDefault="009F432D">
      <w:pPr>
        <w:tabs>
          <w:tab w:val="left" w:pos="1905"/>
        </w:tabs>
        <w:spacing w:after="0" w:line="600" w:lineRule="auto"/>
        <w:ind w:firstLine="720"/>
        <w:jc w:val="both"/>
        <w:rPr>
          <w:rFonts w:eastAsia="Times New Roman" w:cs="Times New Roman"/>
          <w:szCs w:val="24"/>
        </w:rPr>
      </w:pPr>
      <w:r w:rsidRPr="00EC2ABF">
        <w:rPr>
          <w:rFonts w:eastAsia="Times New Roman" w:cs="Times New Roman"/>
          <w:b/>
          <w:szCs w:val="24"/>
        </w:rPr>
        <w:lastRenderedPageBreak/>
        <w:t>Κ</w:t>
      </w:r>
      <w:r w:rsidRPr="00015B3E">
        <w:rPr>
          <w:rFonts w:eastAsia="Times New Roman" w:cs="Times New Roman"/>
          <w:b/>
          <w:szCs w:val="24"/>
        </w:rPr>
        <w:t>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Κύριε Χατζηδάκη, οι σελίδες αυτές…</w:t>
      </w:r>
    </w:p>
    <w:p w14:paraId="2E247076" w14:textId="77777777" w:rsidR="00ED3BF8" w:rsidRDefault="009F432D">
      <w:pPr>
        <w:tabs>
          <w:tab w:val="left" w:pos="1905"/>
        </w:tabs>
        <w:spacing w:after="0" w:line="600" w:lineRule="auto"/>
        <w:ind w:firstLine="720"/>
        <w:jc w:val="both"/>
        <w:rPr>
          <w:rFonts w:eastAsia="Times New Roman" w:cs="Times New Roman"/>
          <w:szCs w:val="24"/>
        </w:rPr>
      </w:pPr>
      <w:r w:rsidRPr="00EC2ABF">
        <w:rPr>
          <w:rFonts w:eastAsia="Times New Roman" w:cs="Times New Roman"/>
          <w:b/>
          <w:szCs w:val="24"/>
        </w:rPr>
        <w:t>ΚΩΝΣΤΑΝΤΙΝΟΣ ΧΑΤΖΗΔΑΚΗΣ:</w:t>
      </w:r>
      <w:r>
        <w:rPr>
          <w:rFonts w:eastAsia="Times New Roman" w:cs="Times New Roman"/>
          <w:b/>
          <w:szCs w:val="24"/>
        </w:rPr>
        <w:t xml:space="preserve"> </w:t>
      </w:r>
      <w:r>
        <w:rPr>
          <w:rFonts w:eastAsia="Times New Roman" w:cs="Times New Roman"/>
          <w:szCs w:val="24"/>
        </w:rPr>
        <w:t>Είναι ντροπή!</w:t>
      </w:r>
    </w:p>
    <w:p w14:paraId="2E247077"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Κύριε Χατζηδάκ</w:t>
      </w:r>
      <w:r>
        <w:rPr>
          <w:rFonts w:eastAsia="Times New Roman" w:cs="Times New Roman"/>
          <w:szCs w:val="24"/>
        </w:rPr>
        <w:t>η, είναι διαδικασία αυτή τώρα;</w:t>
      </w:r>
    </w:p>
    <w:p w14:paraId="2E247078" w14:textId="77777777" w:rsidR="00ED3BF8" w:rsidRDefault="009F432D">
      <w:pPr>
        <w:tabs>
          <w:tab w:val="left" w:pos="1905"/>
        </w:tabs>
        <w:spacing w:after="0" w:line="600" w:lineRule="auto"/>
        <w:ind w:firstLine="720"/>
        <w:jc w:val="both"/>
        <w:rPr>
          <w:rFonts w:eastAsia="Times New Roman" w:cs="Times New Roman"/>
          <w:szCs w:val="24"/>
        </w:rPr>
      </w:pPr>
      <w:r w:rsidRPr="00EC2ABF">
        <w:rPr>
          <w:rFonts w:eastAsia="Times New Roman" w:cs="Times New Roman"/>
          <w:b/>
          <w:szCs w:val="24"/>
        </w:rPr>
        <w:t>ΒΑΣΙΛΕΙΟΣ ΚΙΚΙΛΙΑΣ:</w:t>
      </w:r>
      <w:r>
        <w:rPr>
          <w:rFonts w:eastAsia="Times New Roman" w:cs="Times New Roman"/>
          <w:szCs w:val="24"/>
        </w:rPr>
        <w:t xml:space="preserve"> Είναι διαδικασία, κύριε Πρόεδρε, το «Πάρτε βοηθούς να διαβάσετε χίλιες διακόσιες σελίδες»; Μας ειρωνεύεται και μας υβρίζει!</w:t>
      </w:r>
    </w:p>
    <w:p w14:paraId="2E247079"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 xml:space="preserve">Άλλο αυτό, σε αυτό θα απαντήσει ο Υπουργός. </w:t>
      </w:r>
    </w:p>
    <w:p w14:paraId="2E24707A"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w:t>
      </w:r>
      <w:r w:rsidRPr="00015B3E">
        <w:rPr>
          <w:rFonts w:eastAsia="Times New Roman" w:cs="Times New Roman"/>
          <w:b/>
          <w:szCs w:val="24"/>
        </w:rPr>
        <w:t>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 xml:space="preserve">Κατ’ αρχάς, δεν σας υβρίζω. Ακούστε. </w:t>
      </w:r>
    </w:p>
    <w:p w14:paraId="2E24707B" w14:textId="77777777" w:rsidR="00ED3BF8" w:rsidRDefault="009F432D">
      <w:pPr>
        <w:tabs>
          <w:tab w:val="left" w:pos="1905"/>
        </w:tabs>
        <w:spacing w:after="0" w:line="600" w:lineRule="auto"/>
        <w:ind w:firstLine="720"/>
        <w:jc w:val="both"/>
        <w:rPr>
          <w:rFonts w:eastAsia="Times New Roman" w:cs="Times New Roman"/>
          <w:szCs w:val="24"/>
        </w:rPr>
      </w:pPr>
      <w:r w:rsidRPr="00EC2ABF">
        <w:rPr>
          <w:rFonts w:eastAsia="Times New Roman" w:cs="Times New Roman"/>
          <w:b/>
          <w:szCs w:val="24"/>
        </w:rPr>
        <w:t>ΒΑΣΙΛΕΙΟΣ ΚΙΚΙΛΙΑΣ:</w:t>
      </w:r>
      <w:r>
        <w:rPr>
          <w:rFonts w:eastAsia="Times New Roman" w:cs="Times New Roman"/>
          <w:szCs w:val="24"/>
        </w:rPr>
        <w:t xml:space="preserve"> Πού νομίζετε ότι είστε;</w:t>
      </w:r>
    </w:p>
    <w:p w14:paraId="2E24707C"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w:t>
      </w:r>
      <w:r>
        <w:rPr>
          <w:rFonts w:eastAsia="Times New Roman" w:cs="Times New Roman"/>
          <w:b/>
          <w:szCs w:val="24"/>
        </w:rPr>
        <w:t>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Στο Κοινοβούλιο. Σας παρακαλώ, ηρεμήσ</w:t>
      </w:r>
      <w:r>
        <w:rPr>
          <w:rFonts w:eastAsia="Times New Roman" w:cs="Times New Roman"/>
          <w:szCs w:val="24"/>
        </w:rPr>
        <w:t xml:space="preserve">τε. </w:t>
      </w:r>
    </w:p>
    <w:p w14:paraId="2E24707D" w14:textId="77777777" w:rsidR="00ED3BF8" w:rsidRDefault="009F432D">
      <w:pPr>
        <w:tabs>
          <w:tab w:val="left" w:pos="1905"/>
        </w:tabs>
        <w:spacing w:after="0" w:line="600" w:lineRule="auto"/>
        <w:ind w:firstLine="720"/>
        <w:jc w:val="both"/>
        <w:rPr>
          <w:rFonts w:eastAsia="Times New Roman" w:cs="Times New Roman"/>
          <w:szCs w:val="24"/>
        </w:rPr>
      </w:pPr>
      <w:r w:rsidRPr="005F59AE">
        <w:rPr>
          <w:rFonts w:eastAsia="Times New Roman" w:cs="Times New Roman"/>
          <w:b/>
          <w:szCs w:val="24"/>
        </w:rPr>
        <w:lastRenderedPageBreak/>
        <w:t>ΠΡΟΕΔΡΕΥΩΝ (Γεώργιος Βαρεμένος):</w:t>
      </w:r>
      <w:r w:rsidRPr="005F59AE">
        <w:rPr>
          <w:rFonts w:eastAsia="Times New Roman" w:cs="Times New Roman"/>
          <w:szCs w:val="24"/>
        </w:rPr>
        <w:t xml:space="preserve"> Κύριε </w:t>
      </w:r>
      <w:proofErr w:type="spellStart"/>
      <w:r w:rsidRPr="005F59AE">
        <w:rPr>
          <w:rFonts w:eastAsia="Times New Roman" w:cs="Times New Roman"/>
          <w:szCs w:val="24"/>
        </w:rPr>
        <w:t>Κικίλια</w:t>
      </w:r>
      <w:proofErr w:type="spellEnd"/>
      <w:r w:rsidRPr="005F59AE">
        <w:rPr>
          <w:rFonts w:eastAsia="Times New Roman" w:cs="Times New Roman"/>
          <w:szCs w:val="24"/>
        </w:rPr>
        <w:t>, εσείς πού νομίζετε ότι είστε;</w:t>
      </w:r>
    </w:p>
    <w:p w14:paraId="2E24707E" w14:textId="77777777" w:rsidR="00ED3BF8" w:rsidRDefault="009F432D">
      <w:pPr>
        <w:tabs>
          <w:tab w:val="left" w:pos="1905"/>
        </w:tabs>
        <w:spacing w:after="0" w:line="600" w:lineRule="auto"/>
        <w:ind w:firstLine="720"/>
        <w:jc w:val="both"/>
        <w:rPr>
          <w:rFonts w:eastAsia="Times New Roman" w:cs="Times New Roman"/>
          <w:szCs w:val="24"/>
        </w:rPr>
      </w:pPr>
      <w:r w:rsidRPr="005061E8">
        <w:rPr>
          <w:rFonts w:eastAsia="Times New Roman" w:cs="Times New Roman"/>
          <w:b/>
          <w:szCs w:val="24"/>
        </w:rPr>
        <w:t>ΒΑΣΙΛΕΙΟΣ ΚΙΚΙΛΙΑΣ</w:t>
      </w:r>
      <w:r w:rsidRPr="002F00B9">
        <w:rPr>
          <w:rFonts w:eastAsia="Times New Roman" w:cs="Times New Roman"/>
          <w:b/>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(δεν ακούστηκε)</w:t>
      </w:r>
    </w:p>
    <w:p w14:paraId="2E24707F" w14:textId="77777777" w:rsidR="00ED3BF8" w:rsidRDefault="009F432D">
      <w:pPr>
        <w:tabs>
          <w:tab w:val="left" w:pos="1905"/>
        </w:tabs>
        <w:spacing w:after="0" w:line="600" w:lineRule="auto"/>
        <w:ind w:firstLine="720"/>
        <w:jc w:val="both"/>
        <w:rPr>
          <w:rFonts w:eastAsia="Times New Roman" w:cs="Times New Roman"/>
          <w:szCs w:val="24"/>
        </w:rPr>
      </w:pPr>
      <w:r w:rsidRPr="00341E36">
        <w:rPr>
          <w:rFonts w:eastAsia="Times New Roman" w:cs="Times New Roman"/>
          <w:b/>
          <w:szCs w:val="24"/>
        </w:rPr>
        <w:t>ΠΡΟΕΔΡΕΥΩΝ (Γεώργιος Βαρεμένος):</w:t>
      </w:r>
      <w:r w:rsidRPr="00A91FEA">
        <w:rPr>
          <w:rFonts w:eastAsia="Times New Roman" w:cs="Times New Roman"/>
          <w:szCs w:val="24"/>
        </w:rPr>
        <w:t xml:space="preserve"> Σ’ εμένα λέτε;</w:t>
      </w:r>
    </w:p>
    <w:p w14:paraId="2E247080" w14:textId="77777777" w:rsidR="00ED3BF8" w:rsidRDefault="009F432D">
      <w:pPr>
        <w:tabs>
          <w:tab w:val="left" w:pos="1905"/>
        </w:tabs>
        <w:spacing w:after="0" w:line="600" w:lineRule="auto"/>
        <w:ind w:firstLine="720"/>
        <w:jc w:val="both"/>
        <w:rPr>
          <w:rFonts w:eastAsia="Times New Roman" w:cs="Times New Roman"/>
          <w:szCs w:val="24"/>
        </w:rPr>
      </w:pPr>
      <w:r w:rsidRPr="007423BC">
        <w:rPr>
          <w:rFonts w:eastAsia="Times New Roman" w:cs="Times New Roman"/>
          <w:b/>
          <w:szCs w:val="24"/>
        </w:rPr>
        <w:t>ΒΑΣΙΛΕΙΟΣ ΚΙΚΙΛΙΑΣ:</w:t>
      </w:r>
      <w:r w:rsidRPr="005F59AE">
        <w:rPr>
          <w:rFonts w:eastAsia="Times New Roman" w:cs="Times New Roman"/>
          <w:szCs w:val="24"/>
        </w:rPr>
        <w:t xml:space="preserve"> Ναι, βεβαίως, εσείς. Πού νομίζετε ότι είστε; Εσείς πού νομίζετε ότι είστε που προεδρεύετε </w:t>
      </w:r>
      <w:r>
        <w:rPr>
          <w:rFonts w:eastAsia="Times New Roman" w:cs="Times New Roman"/>
          <w:szCs w:val="24"/>
        </w:rPr>
        <w:t>έτσι;</w:t>
      </w:r>
    </w:p>
    <w:p w14:paraId="2E247081" w14:textId="77777777" w:rsidR="00ED3BF8" w:rsidRDefault="009F432D">
      <w:pPr>
        <w:tabs>
          <w:tab w:val="left" w:pos="1905"/>
        </w:tabs>
        <w:spacing w:after="0" w:line="600" w:lineRule="auto"/>
        <w:ind w:firstLine="720"/>
        <w:jc w:val="both"/>
        <w:rPr>
          <w:rFonts w:eastAsia="Times New Roman" w:cs="Times New Roman"/>
          <w:szCs w:val="24"/>
        </w:rPr>
      </w:pPr>
      <w:r w:rsidRPr="00547AA6">
        <w:rPr>
          <w:rFonts w:eastAsia="Times New Roman" w:cs="Times New Roman"/>
          <w:b/>
          <w:szCs w:val="24"/>
        </w:rPr>
        <w:t xml:space="preserve">ΠΡΟΕΔΡΕΥΩΝ (Γεώργιος Βαρεμένος): </w:t>
      </w:r>
      <w:r>
        <w:rPr>
          <w:rFonts w:eastAsia="Times New Roman" w:cs="Times New Roman"/>
          <w:szCs w:val="24"/>
        </w:rPr>
        <w:t xml:space="preserve">Έχετε λόγο να μην είστε ήρεμος μου φαίνεται. </w:t>
      </w:r>
    </w:p>
    <w:p w14:paraId="2E247082" w14:textId="77777777" w:rsidR="00ED3BF8" w:rsidRDefault="009F432D">
      <w:pPr>
        <w:tabs>
          <w:tab w:val="left" w:pos="1905"/>
        </w:tabs>
        <w:spacing w:after="0" w:line="600" w:lineRule="auto"/>
        <w:ind w:firstLine="720"/>
        <w:jc w:val="both"/>
        <w:rPr>
          <w:rFonts w:eastAsia="Times New Roman" w:cs="Times New Roman"/>
          <w:szCs w:val="24"/>
        </w:rPr>
      </w:pPr>
      <w:r w:rsidRPr="00E4689D">
        <w:rPr>
          <w:rFonts w:eastAsia="Times New Roman" w:cs="Times New Roman"/>
          <w:b/>
          <w:szCs w:val="24"/>
        </w:rPr>
        <w:t>ΧΡΗΣΤΟΣ</w:t>
      </w:r>
      <w:r w:rsidRPr="009D564C">
        <w:rPr>
          <w:rFonts w:eastAsia="Times New Roman" w:cs="Times New Roman"/>
          <w:b/>
          <w:szCs w:val="24"/>
        </w:rPr>
        <w:t xml:space="preserve"> </w:t>
      </w:r>
      <w:r w:rsidRPr="00E4689D">
        <w:rPr>
          <w:rFonts w:eastAsia="Times New Roman" w:cs="Times New Roman"/>
          <w:b/>
          <w:szCs w:val="24"/>
        </w:rPr>
        <w:t>ΜΠΓΙΑΛΑΣ:</w:t>
      </w:r>
      <w:r w:rsidRPr="00E4689D">
        <w:rPr>
          <w:rFonts w:eastAsia="Times New Roman" w:cs="Times New Roman"/>
          <w:szCs w:val="24"/>
        </w:rPr>
        <w:t xml:space="preserve"> Εντάξει το σόου, Βασίλη!</w:t>
      </w:r>
    </w:p>
    <w:p w14:paraId="2E247083" w14:textId="77777777" w:rsidR="00ED3BF8" w:rsidRDefault="009F432D">
      <w:pPr>
        <w:tabs>
          <w:tab w:val="left" w:pos="1905"/>
        </w:tabs>
        <w:spacing w:after="0" w:line="600" w:lineRule="auto"/>
        <w:ind w:firstLine="720"/>
        <w:jc w:val="both"/>
        <w:rPr>
          <w:rFonts w:eastAsia="Times New Roman" w:cs="Times New Roman"/>
          <w:szCs w:val="24"/>
        </w:rPr>
      </w:pPr>
      <w:r w:rsidRPr="00E4689D">
        <w:rPr>
          <w:rFonts w:eastAsia="Times New Roman" w:cs="Times New Roman"/>
          <w:b/>
          <w:szCs w:val="24"/>
        </w:rPr>
        <w:t>ΒΑΣΙΛΕΙΟΣ ΚΙΚΙΛΙΑΣ:</w:t>
      </w:r>
      <w:r w:rsidRPr="00E4689D">
        <w:rPr>
          <w:rFonts w:eastAsia="Times New Roman" w:cs="Times New Roman"/>
          <w:szCs w:val="24"/>
        </w:rPr>
        <w:t xml:space="preserve"> Ενώ εσύ έχεις δια</w:t>
      </w:r>
      <w:r w:rsidRPr="00E4689D">
        <w:rPr>
          <w:rFonts w:eastAsia="Times New Roman" w:cs="Times New Roman"/>
          <w:szCs w:val="24"/>
        </w:rPr>
        <w:t>βάσει χίλιες διακόσιες σελίδες! Ψεύτη! Υποκριτή!</w:t>
      </w:r>
    </w:p>
    <w:p w14:paraId="2E247084" w14:textId="77777777" w:rsidR="00ED3BF8" w:rsidRDefault="009F432D">
      <w:pPr>
        <w:tabs>
          <w:tab w:val="left" w:pos="1905"/>
        </w:tabs>
        <w:spacing w:after="0"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w:t>
      </w:r>
    </w:p>
    <w:p w14:paraId="2E247085"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 xml:space="preserve">Ξέρετε πόσα από αυτά ήταν στη δημόσια διαβούλευση και για πόσο χρόνο; Εσείς που δεν τα διαβάσατε το γνωρίζετε αυτό; Γιατί τώρα θέλω να μου απαντήσετε. Γιατί αυτά ήταν στη διαβούλευση, καταλάβατε; Άρα μη δημιουργούμε εντυπώσεις. </w:t>
      </w:r>
    </w:p>
    <w:p w14:paraId="2E247086" w14:textId="77777777" w:rsidR="00ED3BF8" w:rsidRDefault="009F432D">
      <w:pPr>
        <w:tabs>
          <w:tab w:val="left" w:pos="1905"/>
        </w:tabs>
        <w:spacing w:after="0" w:line="600" w:lineRule="auto"/>
        <w:ind w:firstLine="720"/>
        <w:jc w:val="both"/>
        <w:rPr>
          <w:rFonts w:eastAsia="Times New Roman" w:cs="Times New Roman"/>
          <w:szCs w:val="24"/>
        </w:rPr>
      </w:pPr>
      <w:r w:rsidRPr="00E4689D">
        <w:rPr>
          <w:rFonts w:eastAsia="Times New Roman" w:cs="Times New Roman"/>
          <w:b/>
          <w:szCs w:val="24"/>
        </w:rPr>
        <w:lastRenderedPageBreak/>
        <w:t>ΝΙΚΗ ΚΕΡΑΜΕΩΣ:</w:t>
      </w:r>
      <w:r>
        <w:rPr>
          <w:rFonts w:eastAsia="Times New Roman" w:cs="Times New Roman"/>
          <w:szCs w:val="24"/>
        </w:rPr>
        <w:t xml:space="preserve"> Το ένα τρίτο</w:t>
      </w:r>
      <w:r>
        <w:rPr>
          <w:rFonts w:eastAsia="Times New Roman" w:cs="Times New Roman"/>
          <w:szCs w:val="24"/>
        </w:rPr>
        <w:t xml:space="preserve"> μόνο, κύριε Υπουργέ, να τα πείτε όλα. </w:t>
      </w:r>
    </w:p>
    <w:p w14:paraId="2E247087"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 xml:space="preserve">Σας παρακαλώ. Δεν γίνεται έτσι, έχουμε μια ολόκληρη μέρα μπροστά μας. </w:t>
      </w:r>
    </w:p>
    <w:p w14:paraId="2E247088" w14:textId="77777777" w:rsidR="00ED3BF8" w:rsidRDefault="009F432D">
      <w:pPr>
        <w:tabs>
          <w:tab w:val="left" w:pos="1905"/>
        </w:tabs>
        <w:spacing w:after="0" w:line="600" w:lineRule="auto"/>
        <w:ind w:firstLine="720"/>
        <w:jc w:val="both"/>
        <w:rPr>
          <w:rFonts w:eastAsia="Times New Roman" w:cs="Times New Roman"/>
          <w:szCs w:val="24"/>
        </w:rPr>
      </w:pPr>
      <w:r w:rsidRPr="00E4689D">
        <w:rPr>
          <w:rFonts w:eastAsia="Times New Roman" w:cs="Times New Roman"/>
          <w:b/>
          <w:szCs w:val="24"/>
        </w:rPr>
        <w:t>ΝΙΚΗ ΚΕΡΑΜΕΩΣ:</w:t>
      </w:r>
      <w:r>
        <w:rPr>
          <w:rFonts w:eastAsia="Times New Roman" w:cs="Times New Roman"/>
          <w:szCs w:val="24"/>
        </w:rPr>
        <w:t xml:space="preserve"> Αυτά γίνονται όταν επιλέγετε αυτές τις μεθόδους.</w:t>
      </w:r>
    </w:p>
    <w:p w14:paraId="2E247089"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 xml:space="preserve">ΠΡΟΕΔΡΕΥΩΝ </w:t>
      </w:r>
      <w:r w:rsidRPr="00BE2300">
        <w:rPr>
          <w:rFonts w:eastAsia="Times New Roman" w:cs="Times New Roman"/>
          <w:b/>
          <w:szCs w:val="24"/>
        </w:rPr>
        <w:t>(Γεώργιος Βαρεμένος):</w:t>
      </w:r>
      <w:r w:rsidRPr="00BE2300">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σας παρακαλώ πάρα πολύ.</w:t>
      </w:r>
    </w:p>
    <w:p w14:paraId="2E24708A"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 xml:space="preserve">Ξέρετε, αν σας τρομάζουν τα επιχειρήματα, θα έχετε κάθε ευκαιρία να το πείτε. </w:t>
      </w:r>
    </w:p>
    <w:p w14:paraId="2E24708B"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Εκείνο λοιπόν που σας λέω είναι ότι, πρώτον, </w:t>
      </w:r>
      <w:r>
        <w:rPr>
          <w:rFonts w:eastAsia="Times New Roman" w:cs="Times New Roman"/>
          <w:szCs w:val="24"/>
        </w:rPr>
        <w:t>έχουμε ψηφίσει την ίδια αρχιτεκτονική για πολλά άλλα πανεπιστήμια και ΤΕΙ. Θυμόσαστε το Ιόνιο, τα Γιάννενα, τη Θεσσαλία, το Πανεπιστήμιο Αθηνών, το Γεωπονικό, το Πανεπιστήμιο Δυτικής Αττικής;</w:t>
      </w:r>
    </w:p>
    <w:p w14:paraId="2E24708C" w14:textId="77777777" w:rsidR="00ED3BF8" w:rsidRDefault="009F432D">
      <w:pPr>
        <w:tabs>
          <w:tab w:val="left" w:pos="1905"/>
        </w:tabs>
        <w:spacing w:after="0" w:line="600" w:lineRule="auto"/>
        <w:ind w:firstLine="720"/>
        <w:jc w:val="both"/>
        <w:rPr>
          <w:rFonts w:eastAsia="Times New Roman" w:cs="Times New Roman"/>
          <w:szCs w:val="24"/>
        </w:rPr>
      </w:pPr>
      <w:r w:rsidRPr="00E4689D">
        <w:rPr>
          <w:rFonts w:eastAsia="Times New Roman" w:cs="Times New Roman"/>
          <w:b/>
          <w:szCs w:val="24"/>
        </w:rPr>
        <w:t>ΝΙΚΗ ΚΕΡΑΜΕΩΣ:</w:t>
      </w:r>
      <w:r>
        <w:rPr>
          <w:rFonts w:eastAsia="Times New Roman" w:cs="Times New Roman"/>
          <w:szCs w:val="24"/>
        </w:rPr>
        <w:t xml:space="preserve"> Άρα να μη συζητάμε στη Βουλή; </w:t>
      </w:r>
    </w:p>
    <w:p w14:paraId="2E24708D"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lastRenderedPageBreak/>
        <w:t>ΚΩΝΣΤΑΝΤΙΝΟΣ ΓΑΒΡΟ</w:t>
      </w:r>
      <w:r w:rsidRPr="00015B3E">
        <w:rPr>
          <w:rFonts w:eastAsia="Times New Roman" w:cs="Times New Roman"/>
          <w:b/>
          <w:szCs w:val="24"/>
        </w:rPr>
        <w:t>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Όχι, θα συζητήσουμε μέχρι τελικής πτώσεως. Θα συζητήσουμε όμως και λίγο για το γιατί σήμερα υπάρχει τέτοια μεγάλη ένταση. Διότι η αρχιτεκτονική είναι αυτή και ολοκληρώνεται αφού εν τω μεταξύ το έχουμε βγά</w:t>
      </w:r>
      <w:r>
        <w:rPr>
          <w:rFonts w:eastAsia="Times New Roman" w:cs="Times New Roman"/>
          <w:szCs w:val="24"/>
        </w:rPr>
        <w:t xml:space="preserve">λει στη διαβούλευση, για μεν την Γ΄ </w:t>
      </w:r>
      <w:r>
        <w:rPr>
          <w:rFonts w:eastAsia="Times New Roman" w:cs="Times New Roman"/>
          <w:szCs w:val="24"/>
        </w:rPr>
        <w:t>λ</w:t>
      </w:r>
      <w:r>
        <w:rPr>
          <w:rFonts w:eastAsia="Times New Roman" w:cs="Times New Roman"/>
          <w:szCs w:val="24"/>
        </w:rPr>
        <w:t xml:space="preserve">υκείου από τον Σεπτέμβριο του 2017. Από τον Σεπτέμβριο του 2017 ρωτάμε και ξαναρωτάμε. </w:t>
      </w:r>
    </w:p>
    <w:p w14:paraId="2E24708E" w14:textId="77777777" w:rsidR="00ED3BF8" w:rsidRDefault="009F432D">
      <w:pPr>
        <w:tabs>
          <w:tab w:val="left" w:pos="1905"/>
        </w:tabs>
        <w:spacing w:after="0" w:line="600" w:lineRule="auto"/>
        <w:ind w:firstLine="720"/>
        <w:jc w:val="both"/>
        <w:rPr>
          <w:rFonts w:eastAsia="Times New Roman" w:cs="Times New Roman"/>
          <w:szCs w:val="24"/>
        </w:rPr>
      </w:pPr>
      <w:r w:rsidRPr="00E4689D">
        <w:rPr>
          <w:rFonts w:eastAsia="Times New Roman" w:cs="Times New Roman"/>
          <w:b/>
          <w:szCs w:val="24"/>
        </w:rPr>
        <w:t>ΝΙΚΗ ΚΕΡΑΜΕΩΣ:</w:t>
      </w:r>
      <w:r>
        <w:rPr>
          <w:rFonts w:eastAsia="Times New Roman" w:cs="Times New Roman"/>
          <w:szCs w:val="24"/>
        </w:rPr>
        <w:t xml:space="preserve"> Αφού αλλάζετε θέσεις κάθε εβδομάδα!</w:t>
      </w:r>
    </w:p>
    <w:p w14:paraId="2E24708F"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Λοιπόν, νο</w:t>
      </w:r>
      <w:r>
        <w:rPr>
          <w:rFonts w:eastAsia="Times New Roman" w:cs="Times New Roman"/>
          <w:szCs w:val="24"/>
        </w:rPr>
        <w:t xml:space="preserve">μίζω ότι καταγράφηκε η αντίρρησή σας. Καταλαβαίνω ότι υπάρχει μια αντίρρηση, την οποία δεν </w:t>
      </w:r>
      <w:proofErr w:type="spellStart"/>
      <w:r>
        <w:rPr>
          <w:rFonts w:eastAsia="Times New Roman" w:cs="Times New Roman"/>
          <w:szCs w:val="24"/>
        </w:rPr>
        <w:t>πολυκατανοώ</w:t>
      </w:r>
      <w:proofErr w:type="spellEnd"/>
      <w:r>
        <w:rPr>
          <w:rFonts w:eastAsia="Times New Roman" w:cs="Times New Roman"/>
          <w:szCs w:val="24"/>
        </w:rPr>
        <w:t>, αλλά υπάρχει. Προτείνω να συνεχίσουμε. Ευχαριστώ.</w:t>
      </w:r>
    </w:p>
    <w:p w14:paraId="2E247090" w14:textId="77777777" w:rsidR="00ED3BF8" w:rsidRDefault="009F432D">
      <w:pPr>
        <w:tabs>
          <w:tab w:val="left" w:pos="1905"/>
        </w:tabs>
        <w:spacing w:after="0" w:line="600" w:lineRule="auto"/>
        <w:ind w:firstLine="720"/>
        <w:jc w:val="both"/>
        <w:rPr>
          <w:rFonts w:eastAsia="Times New Roman" w:cs="Times New Roman"/>
          <w:szCs w:val="24"/>
        </w:rPr>
      </w:pPr>
      <w:r w:rsidRPr="002C4372">
        <w:rPr>
          <w:rFonts w:eastAsia="Times New Roman" w:cs="Times New Roman"/>
          <w:b/>
          <w:szCs w:val="24"/>
        </w:rPr>
        <w:t>ΚΩΝΣΤΑΝΤΙΝΟΣ ΤΖΑΒΑΡΑΣ:</w:t>
      </w:r>
      <w:r>
        <w:rPr>
          <w:rFonts w:eastAsia="Times New Roman" w:cs="Times New Roman"/>
          <w:szCs w:val="24"/>
        </w:rPr>
        <w:t xml:space="preserve"> Θα ήθελα τον λόγο, κύριε Πρόεδρε. </w:t>
      </w:r>
    </w:p>
    <w:p w14:paraId="2E247091"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lastRenderedPageBreak/>
        <w:t>ΠΡΟΕΔΡΕΥΩΝ (Γεώργιος Βαρεμένος):</w:t>
      </w:r>
      <w:r w:rsidRPr="00BE2300">
        <w:rPr>
          <w:rFonts w:eastAsia="Times New Roman" w:cs="Times New Roman"/>
          <w:szCs w:val="24"/>
        </w:rPr>
        <w:t xml:space="preserve"> </w:t>
      </w:r>
      <w:r>
        <w:rPr>
          <w:rFonts w:eastAsia="Times New Roman" w:cs="Times New Roman"/>
          <w:szCs w:val="24"/>
        </w:rPr>
        <w:t>Κύριε Τζαβά</w:t>
      </w:r>
      <w:r>
        <w:rPr>
          <w:rFonts w:eastAsia="Times New Roman" w:cs="Times New Roman"/>
          <w:szCs w:val="24"/>
        </w:rPr>
        <w:t>ρα, παρακαλώ διευκολύνετε τη διαδικασία και αν μπορείτε αποφύγετε εκείνες τις φράσεις που χρησιμοποιήσατε. Σας παρακαλώ πάρα πολύ.</w:t>
      </w:r>
    </w:p>
    <w:p w14:paraId="2E247092" w14:textId="77777777" w:rsidR="00ED3BF8" w:rsidRDefault="009F432D">
      <w:pPr>
        <w:tabs>
          <w:tab w:val="left" w:pos="1905"/>
        </w:tabs>
        <w:spacing w:after="0" w:line="600" w:lineRule="auto"/>
        <w:ind w:firstLine="720"/>
        <w:jc w:val="both"/>
        <w:rPr>
          <w:rFonts w:eastAsia="Times New Roman" w:cs="Times New Roman"/>
          <w:szCs w:val="24"/>
        </w:rPr>
      </w:pPr>
      <w:r w:rsidRPr="002C4372">
        <w:rPr>
          <w:rFonts w:eastAsia="Times New Roman" w:cs="Times New Roman"/>
          <w:b/>
          <w:szCs w:val="24"/>
        </w:rPr>
        <w:t>ΚΩΝΣΤΑΝΤΙΝΟΣ ΤΖΑΒΑΡΑΣ:</w:t>
      </w:r>
      <w:r>
        <w:rPr>
          <w:rFonts w:eastAsia="Times New Roman" w:cs="Times New Roman"/>
          <w:szCs w:val="24"/>
        </w:rPr>
        <w:t xml:space="preserve"> Έθεσε δύο ερωτήσεις. Θα δείτε ότι θα είμαι σύντομος, κύριε Πρόεδρε. Θα δείτε ότι θα είμαι ήπιος και θα</w:t>
      </w:r>
      <w:r>
        <w:rPr>
          <w:rFonts w:eastAsia="Times New Roman" w:cs="Times New Roman"/>
          <w:szCs w:val="24"/>
        </w:rPr>
        <w:t xml:space="preserve"> απαντήσω σε αυτό. </w:t>
      </w:r>
    </w:p>
    <w:p w14:paraId="2E247093"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Πρώτον, μου είπε ότι συμφωνώ με τον κύριο Υπουργό για το ότι επιχειρείται μια εκπαιδευτική μεταρρύθμιση, μεγαλόπνοη και μεγαλεπήβολη όπως είπα. Είπα ότι το νομοσχέδιο αυτό «φιλοδοξεί» και προφανώς δεν το έχει πετύχει. </w:t>
      </w:r>
    </w:p>
    <w:p w14:paraId="2E247094" w14:textId="77777777" w:rsidR="00ED3BF8" w:rsidRDefault="009F432D">
      <w:pPr>
        <w:tabs>
          <w:tab w:val="left" w:pos="1905"/>
        </w:tabs>
        <w:spacing w:after="0" w:line="600" w:lineRule="auto"/>
        <w:ind w:firstLine="720"/>
        <w:jc w:val="both"/>
        <w:rPr>
          <w:rFonts w:eastAsia="Times New Roman" w:cs="Times New Roman"/>
          <w:szCs w:val="24"/>
        </w:rPr>
      </w:pPr>
      <w:r w:rsidRPr="00BE2300">
        <w:rPr>
          <w:rFonts w:eastAsia="Times New Roman" w:cs="Times New Roman"/>
          <w:b/>
          <w:szCs w:val="24"/>
        </w:rPr>
        <w:t xml:space="preserve">ΠΡΟΕΔΡΕΥΩΝ </w:t>
      </w:r>
      <w:r w:rsidRPr="00BE2300">
        <w:rPr>
          <w:rFonts w:eastAsia="Times New Roman" w:cs="Times New Roman"/>
          <w:b/>
          <w:szCs w:val="24"/>
        </w:rPr>
        <w:t>(Γεώργιος Βαρεμένος):</w:t>
      </w:r>
      <w:r w:rsidRPr="00BE2300">
        <w:rPr>
          <w:rFonts w:eastAsia="Times New Roman" w:cs="Times New Roman"/>
          <w:szCs w:val="24"/>
        </w:rPr>
        <w:t xml:space="preserve"> </w:t>
      </w:r>
      <w:r>
        <w:rPr>
          <w:rFonts w:eastAsia="Times New Roman" w:cs="Times New Roman"/>
          <w:szCs w:val="24"/>
        </w:rPr>
        <w:t xml:space="preserve">Θα τα πούμε αυτά στη συζήτηση που θα ακολουθήσει. </w:t>
      </w:r>
    </w:p>
    <w:p w14:paraId="2E247095" w14:textId="77777777" w:rsidR="00ED3BF8" w:rsidRDefault="009F432D">
      <w:pPr>
        <w:tabs>
          <w:tab w:val="left" w:pos="1905"/>
        </w:tabs>
        <w:spacing w:after="0" w:line="600" w:lineRule="auto"/>
        <w:ind w:firstLine="720"/>
        <w:jc w:val="both"/>
        <w:rPr>
          <w:rFonts w:eastAsia="Times New Roman"/>
          <w:color w:val="222222"/>
          <w:szCs w:val="24"/>
          <w:shd w:val="clear" w:color="auto" w:fill="FFFFFF"/>
        </w:rPr>
      </w:pPr>
      <w:r w:rsidRPr="002C4372">
        <w:rPr>
          <w:rFonts w:eastAsia="Times New Roman" w:cs="Times New Roman"/>
          <w:b/>
          <w:szCs w:val="24"/>
        </w:rPr>
        <w:t>ΚΩΝΣΤΑΝΤΙΝΟΣ ΤΖΑΒΑΡΑΣ:</w:t>
      </w:r>
      <w:r>
        <w:rPr>
          <w:rFonts w:eastAsia="Times New Roman" w:cs="Times New Roman"/>
          <w:szCs w:val="24"/>
        </w:rPr>
        <w:t xml:space="preserve"> Ένα λεπτό. Το δεύτερο: Αυτό όμως που κυριολεκτικά με εκπλήσσει, για Υπουργό μιας Κυβέρνησης που έχει την εμπιστοσύνη της Βουλής, είναι ότι εξαντλεί όλη τη σοβαρ</w:t>
      </w:r>
      <w:r>
        <w:rPr>
          <w:rFonts w:eastAsia="Times New Roman" w:cs="Times New Roman"/>
          <w:szCs w:val="24"/>
        </w:rPr>
        <w:t xml:space="preserve">ότητα, τη σπουδαιότητα και τη λειτουργία της κριτικής του νομοσχεδίου, επικαλούμενος τον μακρό χρόνο της διαβούλευσης. </w:t>
      </w:r>
      <w:r>
        <w:rPr>
          <w:rFonts w:eastAsia="Times New Roman"/>
          <w:color w:val="222222"/>
          <w:szCs w:val="24"/>
          <w:shd w:val="clear" w:color="auto" w:fill="FFFFFF"/>
        </w:rPr>
        <w:t xml:space="preserve">Η Βουλή δεν είναι όργανο που συμμετέχει </w:t>
      </w:r>
      <w:r>
        <w:rPr>
          <w:rFonts w:eastAsia="Times New Roman"/>
          <w:color w:val="222222"/>
          <w:szCs w:val="24"/>
          <w:shd w:val="clear" w:color="auto" w:fill="FFFFFF"/>
        </w:rPr>
        <w:lastRenderedPageBreak/>
        <w:t>στη διαβούλευση, η Βουλή είναι η κυρίαρχη έκφραση του κράτους, που υλοποιεί τη λαϊκή κυριαρχία κα</w:t>
      </w:r>
      <w:r>
        <w:rPr>
          <w:rFonts w:eastAsia="Times New Roman"/>
          <w:color w:val="222222"/>
          <w:szCs w:val="24"/>
          <w:shd w:val="clear" w:color="auto" w:fill="FFFFFF"/>
        </w:rPr>
        <w:t>ι συζητάει με δικά της μέσα και αποφαίνεται πάλι με συγκεκριμένο κυριαρχικό τρόπο για το αν αυτό που πέρασε από τη διαβούλευση αξίζει να γίνει και νόμος του κράτους, κύριε Υπουργέ.</w:t>
      </w:r>
    </w:p>
    <w:p w14:paraId="2E247096" w14:textId="77777777" w:rsidR="00ED3BF8" w:rsidRDefault="009F432D">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αυτό πράγματι λυπούμαι. Επιχείρημα εξ αυτού ακριβώς του λόγου δεν περίμε</w:t>
      </w:r>
      <w:r>
        <w:rPr>
          <w:rFonts w:eastAsia="Times New Roman"/>
          <w:color w:val="222222"/>
          <w:szCs w:val="24"/>
          <w:shd w:val="clear" w:color="auto" w:fill="FFFFFF"/>
        </w:rPr>
        <w:t>να από έναν δημοκράτη Υπουργό να αντιτείνει απέναντι σε αυτά που σας είπα. Γιατί μπορεί ο διάλογος εδώ να έχετε τη φιλοδοξία να γίνει μέχρι τελικής πτώσεως, αλλά είναι τόσο χρονικά περιορισμένος, ώστε να μην επαρκεί όχι μόνο για πτώση, αλλά ούτε και για μι</w:t>
      </w:r>
      <w:r>
        <w:rPr>
          <w:rFonts w:eastAsia="Times New Roman"/>
          <w:color w:val="222222"/>
          <w:szCs w:val="24"/>
          <w:shd w:val="clear" w:color="auto" w:fill="FFFFFF"/>
        </w:rPr>
        <w:t>α απλή ένταση, που χρειάζεται η σύγκρουση των αντιθέτων επιχειρημάτων σε μια κοινοβουλευτική διαδικασία, γιατί πολλές φορές -και το αναγνωρίζω προσωπικά- εσείς ο ίδιος έχετε πάρει στοιχεία από τα επιχειρήματα της αντιπολίτευσης, από τις αντιρρήσεις της αντ</w:t>
      </w:r>
      <w:r>
        <w:rPr>
          <w:rFonts w:eastAsia="Times New Roman"/>
          <w:color w:val="222222"/>
          <w:szCs w:val="24"/>
          <w:shd w:val="clear" w:color="auto" w:fill="FFFFFF"/>
        </w:rPr>
        <w:t>ιπολίτευσης, και έχετε διορθώσει κάτι το οποίο δεν το είχατε προβλέψει ή το είχατε άτεχνα ή άστοχα προτείνει για νομοθέτηση.</w:t>
      </w:r>
    </w:p>
    <w:p w14:paraId="2E247097" w14:textId="77777777" w:rsidR="00ED3BF8" w:rsidRDefault="009F432D">
      <w:pPr>
        <w:tabs>
          <w:tab w:val="left" w:pos="1905"/>
        </w:tabs>
        <w:spacing w:after="0" w:line="600" w:lineRule="auto"/>
        <w:ind w:firstLine="720"/>
        <w:jc w:val="both"/>
        <w:rPr>
          <w:rFonts w:eastAsia="Times New Roman"/>
          <w:color w:val="222222"/>
          <w:szCs w:val="24"/>
          <w:shd w:val="clear" w:color="auto" w:fill="FFFFFF"/>
        </w:rPr>
      </w:pPr>
      <w:r w:rsidRPr="00B56746">
        <w:rPr>
          <w:rFonts w:eastAsia="Times New Roman"/>
          <w:b/>
          <w:color w:val="222222"/>
          <w:szCs w:val="24"/>
          <w:shd w:val="clear" w:color="auto" w:fill="FFFFFF"/>
        </w:rPr>
        <w:lastRenderedPageBreak/>
        <w:t>ΠΡΟΕΔΡΕΥΩΝ (Γεώργιος Βαρεμένος):</w:t>
      </w:r>
      <w:r w:rsidRPr="00B56746">
        <w:rPr>
          <w:rFonts w:eastAsia="Times New Roman"/>
          <w:color w:val="222222"/>
          <w:szCs w:val="24"/>
          <w:shd w:val="clear" w:color="auto" w:fill="FFFFFF"/>
        </w:rPr>
        <w:t xml:space="preserve"> </w:t>
      </w:r>
      <w:r>
        <w:rPr>
          <w:rFonts w:eastAsia="Times New Roman"/>
          <w:color w:val="222222"/>
          <w:szCs w:val="24"/>
          <w:shd w:val="clear" w:color="auto" w:fill="FFFFFF"/>
        </w:rPr>
        <w:t>Λοιπόν, εγώ λέω να προχωρήσει η διαδικασία και στην πορεία της διαδικασίας θα δούμε αν πρέπει να ε</w:t>
      </w:r>
      <w:r>
        <w:rPr>
          <w:rFonts w:eastAsia="Times New Roman"/>
          <w:color w:val="222222"/>
          <w:szCs w:val="24"/>
          <w:shd w:val="clear" w:color="auto" w:fill="FFFFFF"/>
        </w:rPr>
        <w:t xml:space="preserve">φαρμόσουμε την απόφαση της Διάσκεψης των Προέδρων με τον τρόπο που είναι διατυπωμένη. </w:t>
      </w:r>
    </w:p>
    <w:p w14:paraId="2E247098" w14:textId="77777777" w:rsidR="00ED3BF8" w:rsidRDefault="009F432D">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λοιπόν τον λόγο έχει ο </w:t>
      </w:r>
      <w:r>
        <w:rPr>
          <w:rFonts w:eastAsia="Times New Roman"/>
          <w:color w:val="222222"/>
          <w:szCs w:val="24"/>
          <w:shd w:val="clear" w:color="auto" w:fill="FFFFFF"/>
        </w:rPr>
        <w:t>ε</w:t>
      </w:r>
      <w:r>
        <w:rPr>
          <w:rFonts w:eastAsia="Times New Roman"/>
          <w:color w:val="222222"/>
          <w:szCs w:val="24"/>
          <w:shd w:val="clear" w:color="auto" w:fill="FFFFFF"/>
        </w:rPr>
        <w:t>ισηγητής του ΣΥΡΙΖΑ κ. Φίλης.</w:t>
      </w:r>
    </w:p>
    <w:p w14:paraId="2E247099" w14:textId="77777777" w:rsidR="00ED3BF8" w:rsidRDefault="009F432D">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να ανοίξει και το σύστημα εγγραφής των ομιλητών. </w:t>
      </w:r>
    </w:p>
    <w:p w14:paraId="2E24709A" w14:textId="77777777" w:rsidR="00ED3BF8" w:rsidRDefault="009F432D">
      <w:pPr>
        <w:tabs>
          <w:tab w:val="left" w:pos="1905"/>
        </w:tabs>
        <w:spacing w:after="0" w:line="600" w:lineRule="auto"/>
        <w:ind w:firstLine="720"/>
        <w:jc w:val="both"/>
        <w:rPr>
          <w:rFonts w:eastAsia="Times New Roman"/>
          <w:color w:val="222222"/>
          <w:szCs w:val="24"/>
          <w:shd w:val="clear" w:color="auto" w:fill="FFFFFF"/>
        </w:rPr>
      </w:pPr>
      <w:r w:rsidRPr="00D70A45">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Ευχαριστώ.</w:t>
      </w:r>
    </w:p>
    <w:p w14:paraId="2E24709B" w14:textId="77777777" w:rsidR="00ED3BF8" w:rsidRDefault="009F432D">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w:t>
      </w:r>
      <w:r>
        <w:rPr>
          <w:rFonts w:eastAsia="Times New Roman"/>
          <w:color w:val="222222"/>
          <w:szCs w:val="24"/>
          <w:shd w:val="clear" w:color="auto" w:fill="FFFFFF"/>
        </w:rPr>
        <w:t>νάδελφοι, το πολυνομοσχέδιο που συζητούμε σήμερα ολοκληρώνει τον πρώτο κύκλο της αναγκαίας θεσμικής μεταρρύθμισης στην εκπαίδευση, την οποία βήμα-βήμα επιχειρήσαμε μέσα στις αντίξοες συνθήκες των μνημονίων, ανορθώνοντας το κύρος της δημόσιας εκπαίδευσης σε</w:t>
      </w:r>
      <w:r>
        <w:rPr>
          <w:rFonts w:eastAsia="Times New Roman"/>
          <w:color w:val="222222"/>
          <w:szCs w:val="24"/>
          <w:shd w:val="clear" w:color="auto" w:fill="FFFFFF"/>
        </w:rPr>
        <w:t xml:space="preserve"> ανταπόκριση με τις αγωνίες και τις προσδοκίες των νέων παιδιών και των οικογενειών τους. Επιδιώξαμε συναινέσεις, χωρίς να παραγνωρίζουμε τις κατανοητές ιδεολογικές και πολιτικές διαφορές. </w:t>
      </w:r>
    </w:p>
    <w:p w14:paraId="2E24709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επιδιώξαμε με το </w:t>
      </w:r>
      <w:r>
        <w:rPr>
          <w:rFonts w:eastAsia="Times New Roman" w:cs="Times New Roman"/>
          <w:szCs w:val="24"/>
        </w:rPr>
        <w:t>π</w:t>
      </w:r>
      <w:r>
        <w:rPr>
          <w:rFonts w:eastAsia="Times New Roman" w:cs="Times New Roman"/>
          <w:szCs w:val="24"/>
        </w:rPr>
        <w:t xml:space="preserve">όρισμα της Επιτροπής Εθνικού και Κοινωνικού Διαλόγου για την Παιδεία, υπό την </w:t>
      </w:r>
      <w:r>
        <w:rPr>
          <w:rFonts w:eastAsia="Times New Roman" w:cs="Times New Roman"/>
          <w:szCs w:val="24"/>
        </w:rPr>
        <w:t>π</w:t>
      </w:r>
      <w:r>
        <w:rPr>
          <w:rFonts w:eastAsia="Times New Roman" w:cs="Times New Roman"/>
          <w:szCs w:val="24"/>
        </w:rPr>
        <w:t xml:space="preserve">ροεδρία του Καθηγητή κ. Αντώνη Λιάκου, καθώς και με τις επεξεργασίες της Επιτροπής Μορφωτικών Υποθέσεων της Βουλής με Πρόεδρο τότε τον νυν Υπουργό, τον κ. </w:t>
      </w:r>
      <w:proofErr w:type="spellStart"/>
      <w:r>
        <w:rPr>
          <w:rFonts w:eastAsia="Times New Roman" w:cs="Times New Roman"/>
          <w:szCs w:val="24"/>
        </w:rPr>
        <w:t>Γαβρόγλου</w:t>
      </w:r>
      <w:proofErr w:type="spellEnd"/>
      <w:r>
        <w:rPr>
          <w:rFonts w:eastAsia="Times New Roman" w:cs="Times New Roman"/>
          <w:szCs w:val="24"/>
        </w:rPr>
        <w:t>, γιατί πιστε</w:t>
      </w:r>
      <w:r>
        <w:rPr>
          <w:rFonts w:eastAsia="Times New Roman" w:cs="Times New Roman"/>
          <w:szCs w:val="24"/>
        </w:rPr>
        <w:t>ύουμε ότι η παιδεία, η υγεία και η κοινωνική πρόνοια, που αποτελούν τ</w:t>
      </w:r>
      <w:r w:rsidRPr="007E428C">
        <w:rPr>
          <w:rFonts w:eastAsia="Times New Roman" w:cs="Times New Roman"/>
          <w:szCs w:val="24"/>
        </w:rPr>
        <w:t>ον κορμό του κοινωνικού κράτους και τις προϋποθέσεις για την ανάπτυξη της κοινωνίας</w:t>
      </w:r>
      <w:r>
        <w:rPr>
          <w:rFonts w:eastAsia="Times New Roman" w:cs="Times New Roman"/>
          <w:szCs w:val="24"/>
        </w:rPr>
        <w:t>,</w:t>
      </w:r>
      <w:r w:rsidRPr="007E428C">
        <w:rPr>
          <w:rFonts w:eastAsia="Times New Roman" w:cs="Times New Roman"/>
          <w:szCs w:val="24"/>
        </w:rPr>
        <w:t xml:space="preserve"> συγκροτούν αυτό που ονομάζεται κοινό καλό και πρέπει να το διαφυλάξουμε από τη στείρα κομματική αντιπαράθεση</w:t>
      </w:r>
      <w:r>
        <w:rPr>
          <w:rFonts w:eastAsia="Times New Roman" w:cs="Times New Roman"/>
          <w:szCs w:val="24"/>
        </w:rPr>
        <w:t xml:space="preserve">. Είδαμε προηγουμένως </w:t>
      </w:r>
      <w:r w:rsidRPr="007E428C">
        <w:rPr>
          <w:rFonts w:eastAsia="Times New Roman" w:cs="Times New Roman"/>
          <w:szCs w:val="24"/>
        </w:rPr>
        <w:t>εικόνες</w:t>
      </w:r>
      <w:r>
        <w:rPr>
          <w:rFonts w:eastAsia="Times New Roman" w:cs="Times New Roman"/>
          <w:szCs w:val="24"/>
        </w:rPr>
        <w:t>,</w:t>
      </w:r>
      <w:r w:rsidRPr="007E428C">
        <w:rPr>
          <w:rFonts w:eastAsia="Times New Roman" w:cs="Times New Roman"/>
          <w:szCs w:val="24"/>
        </w:rPr>
        <w:t xml:space="preserve"> φοβούμαι</w:t>
      </w:r>
      <w:r>
        <w:rPr>
          <w:rFonts w:eastAsia="Times New Roman" w:cs="Times New Roman"/>
          <w:szCs w:val="24"/>
        </w:rPr>
        <w:t>,</w:t>
      </w:r>
      <w:r w:rsidRPr="007E428C">
        <w:rPr>
          <w:rFonts w:eastAsia="Times New Roman" w:cs="Times New Roman"/>
          <w:szCs w:val="24"/>
        </w:rPr>
        <w:t xml:space="preserve"> μιας τέτοιας στείρας αντιπαράθεσης</w:t>
      </w:r>
      <w:r>
        <w:rPr>
          <w:rFonts w:eastAsia="Times New Roman" w:cs="Times New Roman"/>
          <w:szCs w:val="24"/>
        </w:rPr>
        <w:t>. Δ</w:t>
      </w:r>
      <w:r w:rsidRPr="007E428C">
        <w:rPr>
          <w:rFonts w:eastAsia="Times New Roman" w:cs="Times New Roman"/>
          <w:szCs w:val="24"/>
        </w:rPr>
        <w:t>εν</w:t>
      </w:r>
      <w:r>
        <w:rPr>
          <w:rFonts w:eastAsia="Times New Roman" w:cs="Times New Roman"/>
          <w:szCs w:val="24"/>
        </w:rPr>
        <w:t xml:space="preserve"> </w:t>
      </w:r>
      <w:r w:rsidRPr="007E428C">
        <w:rPr>
          <w:rFonts w:eastAsia="Times New Roman" w:cs="Times New Roman"/>
          <w:szCs w:val="24"/>
        </w:rPr>
        <w:t>κάνω πως δεν ακούω τις ενστάσεις για τη διαδικασία</w:t>
      </w:r>
      <w:r>
        <w:rPr>
          <w:rFonts w:eastAsia="Times New Roman" w:cs="Times New Roman"/>
          <w:szCs w:val="24"/>
        </w:rPr>
        <w:t>. Π</w:t>
      </w:r>
      <w:r w:rsidRPr="007E428C">
        <w:rPr>
          <w:rFonts w:eastAsia="Times New Roman" w:cs="Times New Roman"/>
          <w:szCs w:val="24"/>
        </w:rPr>
        <w:t xml:space="preserve">ολλές φορές </w:t>
      </w:r>
      <w:r>
        <w:rPr>
          <w:rFonts w:eastAsia="Times New Roman" w:cs="Times New Roman"/>
          <w:szCs w:val="24"/>
        </w:rPr>
        <w:t>δ</w:t>
      </w:r>
      <w:r>
        <w:rPr>
          <w:rFonts w:eastAsia="Times New Roman" w:cs="Times New Roman"/>
          <w:szCs w:val="24"/>
        </w:rPr>
        <w:t>ιατυπώνονται βάσιμες ενστάσεις. Γ</w:t>
      </w:r>
      <w:r w:rsidRPr="007E428C">
        <w:rPr>
          <w:rFonts w:eastAsia="Times New Roman" w:cs="Times New Roman"/>
          <w:szCs w:val="24"/>
        </w:rPr>
        <w:t>ίνεται συνήθως αυτό</w:t>
      </w:r>
      <w:r>
        <w:rPr>
          <w:rFonts w:eastAsia="Times New Roman" w:cs="Times New Roman"/>
          <w:szCs w:val="24"/>
        </w:rPr>
        <w:t xml:space="preserve">. Όμως, πρέπει να πούμε </w:t>
      </w:r>
      <w:r w:rsidRPr="007E428C">
        <w:rPr>
          <w:rFonts w:eastAsia="Times New Roman" w:cs="Times New Roman"/>
          <w:szCs w:val="24"/>
        </w:rPr>
        <w:t>ότι έχει ένα όριο αυτή η συχνή και επ</w:t>
      </w:r>
      <w:r>
        <w:rPr>
          <w:rFonts w:eastAsia="Times New Roman" w:cs="Times New Roman"/>
          <w:szCs w:val="24"/>
        </w:rPr>
        <w:t>ί</w:t>
      </w:r>
      <w:r w:rsidRPr="007E428C">
        <w:rPr>
          <w:rFonts w:eastAsia="Times New Roman" w:cs="Times New Roman"/>
          <w:szCs w:val="24"/>
        </w:rPr>
        <w:t>μον</w:t>
      </w:r>
      <w:r>
        <w:rPr>
          <w:rFonts w:eastAsia="Times New Roman" w:cs="Times New Roman"/>
          <w:szCs w:val="24"/>
        </w:rPr>
        <w:t>η</w:t>
      </w:r>
      <w:r w:rsidRPr="007E428C">
        <w:rPr>
          <w:rFonts w:eastAsia="Times New Roman" w:cs="Times New Roman"/>
          <w:szCs w:val="24"/>
        </w:rPr>
        <w:t xml:space="preserve"> συζήτηση επί της διαδικασίας και </w:t>
      </w:r>
      <w:r>
        <w:rPr>
          <w:rFonts w:eastAsia="Times New Roman" w:cs="Times New Roman"/>
          <w:szCs w:val="24"/>
        </w:rPr>
        <w:t>το όριο</w:t>
      </w:r>
      <w:r w:rsidRPr="007E428C">
        <w:rPr>
          <w:rFonts w:eastAsia="Times New Roman" w:cs="Times New Roman"/>
          <w:szCs w:val="24"/>
        </w:rPr>
        <w:t xml:space="preserve"> αυτό είναι ότι πρέπει να μπαίνουμε κάποτε και στα ζητήματα ουσίας</w:t>
      </w:r>
      <w:r>
        <w:rPr>
          <w:rFonts w:eastAsia="Times New Roman" w:cs="Times New Roman"/>
          <w:szCs w:val="24"/>
        </w:rPr>
        <w:t>.</w:t>
      </w:r>
    </w:p>
    <w:p w14:paraId="2E24709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w:t>
      </w:r>
      <w:r w:rsidRPr="007E428C">
        <w:rPr>
          <w:rFonts w:eastAsia="Times New Roman" w:cs="Times New Roman"/>
          <w:szCs w:val="24"/>
        </w:rPr>
        <w:t>ο πολυνομοσχέδιο ολοκληρώνει</w:t>
      </w:r>
      <w:r w:rsidRPr="007E428C">
        <w:rPr>
          <w:rFonts w:eastAsia="Times New Roman" w:cs="Times New Roman"/>
          <w:szCs w:val="24"/>
        </w:rPr>
        <w:t xml:space="preserve"> τις αναγκαίες παρεμβάσεις στο</w:t>
      </w:r>
      <w:r>
        <w:rPr>
          <w:rFonts w:eastAsia="Times New Roman" w:cs="Times New Roman"/>
          <w:szCs w:val="24"/>
        </w:rPr>
        <w:t>ν</w:t>
      </w:r>
      <w:r w:rsidRPr="007E428C">
        <w:rPr>
          <w:rFonts w:eastAsia="Times New Roman" w:cs="Times New Roman"/>
          <w:szCs w:val="24"/>
        </w:rPr>
        <w:t xml:space="preserve"> χώρο της </w:t>
      </w:r>
      <w:r>
        <w:rPr>
          <w:rFonts w:eastAsia="Times New Roman" w:cs="Times New Roman"/>
          <w:szCs w:val="24"/>
        </w:rPr>
        <w:t>δ</w:t>
      </w:r>
      <w:r w:rsidRPr="007E428C">
        <w:rPr>
          <w:rFonts w:eastAsia="Times New Roman" w:cs="Times New Roman"/>
          <w:szCs w:val="24"/>
        </w:rPr>
        <w:t xml:space="preserve">ευτεροβάθμιας </w:t>
      </w:r>
      <w:r>
        <w:rPr>
          <w:rFonts w:eastAsia="Times New Roman" w:cs="Times New Roman"/>
          <w:szCs w:val="24"/>
        </w:rPr>
        <w:t>ε</w:t>
      </w:r>
      <w:r w:rsidRPr="007E428C">
        <w:rPr>
          <w:rFonts w:eastAsia="Times New Roman" w:cs="Times New Roman"/>
          <w:szCs w:val="24"/>
        </w:rPr>
        <w:t>κπαίδευσης</w:t>
      </w:r>
      <w:r>
        <w:rPr>
          <w:rFonts w:eastAsia="Times New Roman" w:cs="Times New Roman"/>
          <w:szCs w:val="24"/>
        </w:rPr>
        <w:t>,</w:t>
      </w:r>
      <w:r w:rsidRPr="007E428C">
        <w:rPr>
          <w:rFonts w:eastAsia="Times New Roman" w:cs="Times New Roman"/>
          <w:szCs w:val="24"/>
        </w:rPr>
        <w:t xml:space="preserve"> καθώς και τις </w:t>
      </w:r>
      <w:r w:rsidRPr="007E428C">
        <w:rPr>
          <w:rFonts w:eastAsia="Times New Roman" w:cs="Times New Roman"/>
          <w:szCs w:val="24"/>
        </w:rPr>
        <w:lastRenderedPageBreak/>
        <w:t xml:space="preserve">ρυθμίσεις για τη συγκρότηση του </w:t>
      </w:r>
      <w:r>
        <w:rPr>
          <w:rFonts w:eastAsia="Times New Roman" w:cs="Times New Roman"/>
          <w:szCs w:val="24"/>
        </w:rPr>
        <w:t>ε</w:t>
      </w:r>
      <w:r w:rsidRPr="007E428C">
        <w:rPr>
          <w:rFonts w:eastAsia="Times New Roman" w:cs="Times New Roman"/>
          <w:szCs w:val="24"/>
        </w:rPr>
        <w:t xml:space="preserve">νιαίου χώρου </w:t>
      </w:r>
      <w:r>
        <w:rPr>
          <w:rFonts w:eastAsia="Times New Roman" w:cs="Times New Roman"/>
          <w:szCs w:val="24"/>
        </w:rPr>
        <w:t>της τριτοβά</w:t>
      </w:r>
      <w:r w:rsidRPr="007E428C">
        <w:rPr>
          <w:rFonts w:eastAsia="Times New Roman" w:cs="Times New Roman"/>
          <w:szCs w:val="24"/>
        </w:rPr>
        <w:t xml:space="preserve">θμιας </w:t>
      </w:r>
      <w:r>
        <w:rPr>
          <w:rFonts w:eastAsia="Times New Roman" w:cs="Times New Roman"/>
          <w:szCs w:val="24"/>
        </w:rPr>
        <w:t>ε</w:t>
      </w:r>
      <w:r w:rsidRPr="007E428C">
        <w:rPr>
          <w:rFonts w:eastAsia="Times New Roman" w:cs="Times New Roman"/>
          <w:szCs w:val="24"/>
        </w:rPr>
        <w:t>κπαίδευσης και έρευνας</w:t>
      </w:r>
      <w:r>
        <w:rPr>
          <w:rFonts w:eastAsia="Times New Roman" w:cs="Times New Roman"/>
          <w:szCs w:val="24"/>
        </w:rPr>
        <w:t>. Γ</w:t>
      </w:r>
      <w:r w:rsidRPr="007E428C">
        <w:rPr>
          <w:rFonts w:eastAsia="Times New Roman" w:cs="Times New Roman"/>
          <w:szCs w:val="24"/>
        </w:rPr>
        <w:t>ια την επιτυχία αυτών των αλλαγών χρειάζεται κλίμα κοινωνικής συναίνεσης</w:t>
      </w:r>
      <w:r>
        <w:rPr>
          <w:rFonts w:eastAsia="Times New Roman" w:cs="Times New Roman"/>
          <w:szCs w:val="24"/>
        </w:rPr>
        <w:t>,</w:t>
      </w:r>
      <w:r w:rsidRPr="007E428C">
        <w:rPr>
          <w:rFonts w:eastAsia="Times New Roman" w:cs="Times New Roman"/>
          <w:szCs w:val="24"/>
        </w:rPr>
        <w:t xml:space="preserve"> χρειάζεται</w:t>
      </w:r>
      <w:r w:rsidRPr="007E428C">
        <w:rPr>
          <w:rFonts w:eastAsia="Times New Roman" w:cs="Times New Roman"/>
          <w:szCs w:val="24"/>
        </w:rPr>
        <w:t xml:space="preserve"> όμως και υλική στήριξη από την </w:t>
      </w:r>
      <w:r>
        <w:rPr>
          <w:rFonts w:eastAsia="Times New Roman" w:cs="Times New Roman"/>
          <w:szCs w:val="24"/>
        </w:rPr>
        <w:t>π</w:t>
      </w:r>
      <w:r w:rsidRPr="007E428C">
        <w:rPr>
          <w:rFonts w:eastAsia="Times New Roman" w:cs="Times New Roman"/>
          <w:szCs w:val="24"/>
        </w:rPr>
        <w:t>ολιτεία</w:t>
      </w:r>
      <w:r w:rsidRPr="006E3669">
        <w:rPr>
          <w:rFonts w:eastAsia="Times New Roman" w:cs="Times New Roman"/>
          <w:szCs w:val="24"/>
        </w:rPr>
        <w:t xml:space="preserve">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καθώς προσπαθούμε να βγούμε</w:t>
      </w:r>
      <w:r w:rsidRPr="007E428C">
        <w:rPr>
          <w:rFonts w:eastAsia="Times New Roman" w:cs="Times New Roman"/>
          <w:szCs w:val="24"/>
        </w:rPr>
        <w:t xml:space="preserve"> από τη γενικότερη κρίση και τη λιτότητα σε ένα </w:t>
      </w:r>
      <w:r>
        <w:rPr>
          <w:rFonts w:eastAsia="Times New Roman" w:cs="Times New Roman"/>
          <w:szCs w:val="24"/>
        </w:rPr>
        <w:t>ξ</w:t>
      </w:r>
      <w:r w:rsidRPr="007E428C">
        <w:rPr>
          <w:rFonts w:eastAsia="Times New Roman" w:cs="Times New Roman"/>
          <w:szCs w:val="24"/>
        </w:rPr>
        <w:t>έφωτο ανάπτυξης με κοινωνική δικαιοσύνη</w:t>
      </w:r>
      <w:r>
        <w:rPr>
          <w:rFonts w:eastAsia="Times New Roman" w:cs="Times New Roman"/>
          <w:szCs w:val="24"/>
        </w:rPr>
        <w:t xml:space="preserve">, </w:t>
      </w:r>
      <w:r w:rsidRPr="007E428C">
        <w:rPr>
          <w:rFonts w:eastAsia="Times New Roman" w:cs="Times New Roman"/>
          <w:szCs w:val="24"/>
        </w:rPr>
        <w:t>η αύξηση της κρατικής χρηματοδότησης στην εκπαίδευση</w:t>
      </w:r>
      <w:r>
        <w:rPr>
          <w:rFonts w:eastAsia="Times New Roman" w:cs="Times New Roman"/>
          <w:szCs w:val="24"/>
        </w:rPr>
        <w:t>. Ή</w:t>
      </w:r>
      <w:r w:rsidRPr="007E428C">
        <w:rPr>
          <w:rFonts w:eastAsia="Times New Roman" w:cs="Times New Roman"/>
          <w:szCs w:val="24"/>
        </w:rPr>
        <w:t>δη προχωρού</w:t>
      </w:r>
      <w:r>
        <w:rPr>
          <w:rFonts w:eastAsia="Times New Roman" w:cs="Times New Roman"/>
          <w:szCs w:val="24"/>
        </w:rPr>
        <w:t>με</w:t>
      </w:r>
      <w:r w:rsidRPr="007E428C">
        <w:rPr>
          <w:rFonts w:eastAsia="Times New Roman" w:cs="Times New Roman"/>
          <w:szCs w:val="24"/>
        </w:rPr>
        <w:t xml:space="preserve"> από φέτος σε μαζικούς δι</w:t>
      </w:r>
      <w:r w:rsidRPr="007E428C">
        <w:rPr>
          <w:rFonts w:eastAsia="Times New Roman" w:cs="Times New Roman"/>
          <w:szCs w:val="24"/>
        </w:rPr>
        <w:t>ορισμούς στην εκπαίδευση</w:t>
      </w:r>
      <w:r>
        <w:rPr>
          <w:rFonts w:eastAsia="Times New Roman" w:cs="Times New Roman"/>
          <w:szCs w:val="24"/>
        </w:rPr>
        <w:t>: Δεκαπέντε χιλιάδες</w:t>
      </w:r>
      <w:r w:rsidRPr="007E428C">
        <w:rPr>
          <w:rFonts w:eastAsia="Times New Roman" w:cs="Times New Roman"/>
          <w:szCs w:val="24"/>
        </w:rPr>
        <w:t xml:space="preserve"> συνολικά αυτή</w:t>
      </w:r>
      <w:r>
        <w:rPr>
          <w:rFonts w:eastAsia="Times New Roman" w:cs="Times New Roman"/>
          <w:szCs w:val="24"/>
        </w:rPr>
        <w:t>ν</w:t>
      </w:r>
      <w:r w:rsidRPr="007E428C">
        <w:rPr>
          <w:rFonts w:eastAsia="Times New Roman" w:cs="Times New Roman"/>
          <w:szCs w:val="24"/>
        </w:rPr>
        <w:t xml:space="preserve"> την τριετία και από αυτούς </w:t>
      </w:r>
      <w:r>
        <w:rPr>
          <w:rFonts w:eastAsia="Times New Roman" w:cs="Times New Roman"/>
          <w:szCs w:val="24"/>
        </w:rPr>
        <w:t xml:space="preserve">τεσσερισήμισι </w:t>
      </w:r>
      <w:r w:rsidRPr="007E428C">
        <w:rPr>
          <w:rFonts w:eastAsia="Times New Roman" w:cs="Times New Roman"/>
          <w:szCs w:val="24"/>
        </w:rPr>
        <w:t>χιλιάδες φέτος για πρώτη φορά μόνιμοι διορισμοί στην ειδική αγωγή</w:t>
      </w:r>
      <w:r>
        <w:rPr>
          <w:rFonts w:eastAsia="Times New Roman" w:cs="Times New Roman"/>
          <w:szCs w:val="24"/>
        </w:rPr>
        <w:t>. Στην τριτοβάθμια εκπαίδευση δ</w:t>
      </w:r>
      <w:r w:rsidRPr="007E428C">
        <w:rPr>
          <w:rFonts w:eastAsia="Times New Roman" w:cs="Times New Roman"/>
          <w:szCs w:val="24"/>
        </w:rPr>
        <w:t xml:space="preserve">ημιουργήσαμε </w:t>
      </w:r>
      <w:r>
        <w:rPr>
          <w:rFonts w:eastAsia="Times New Roman" w:cs="Times New Roman"/>
          <w:szCs w:val="24"/>
        </w:rPr>
        <w:t>πεντακόσιες</w:t>
      </w:r>
      <w:r w:rsidRPr="007E428C">
        <w:rPr>
          <w:rFonts w:eastAsia="Times New Roman" w:cs="Times New Roman"/>
          <w:szCs w:val="24"/>
        </w:rPr>
        <w:t xml:space="preserve"> νέες θέσεις</w:t>
      </w:r>
      <w:r>
        <w:rPr>
          <w:rFonts w:eastAsia="Times New Roman" w:cs="Times New Roman"/>
          <w:szCs w:val="24"/>
        </w:rPr>
        <w:t xml:space="preserve"> ΔΕΠ,</w:t>
      </w:r>
      <w:r w:rsidRPr="007E428C">
        <w:rPr>
          <w:rFonts w:eastAsia="Times New Roman" w:cs="Times New Roman"/>
          <w:szCs w:val="24"/>
        </w:rPr>
        <w:t xml:space="preserve"> </w:t>
      </w:r>
      <w:r>
        <w:rPr>
          <w:rFonts w:eastAsia="Times New Roman" w:cs="Times New Roman"/>
          <w:szCs w:val="24"/>
        </w:rPr>
        <w:t>χίλιες πεντακόσιε</w:t>
      </w:r>
      <w:r>
        <w:rPr>
          <w:rFonts w:eastAsia="Times New Roman" w:cs="Times New Roman"/>
          <w:szCs w:val="24"/>
        </w:rPr>
        <w:t>ς</w:t>
      </w:r>
      <w:r w:rsidRPr="007E428C">
        <w:rPr>
          <w:rFonts w:eastAsia="Times New Roman" w:cs="Times New Roman"/>
          <w:szCs w:val="24"/>
        </w:rPr>
        <w:t xml:space="preserve"> θέσεις για απόκτηση ακαδημαϊκής εμπειρίας</w:t>
      </w:r>
      <w:r>
        <w:rPr>
          <w:rFonts w:eastAsia="Times New Roman" w:cs="Times New Roman"/>
          <w:szCs w:val="24"/>
        </w:rPr>
        <w:t xml:space="preserve">, ενώ </w:t>
      </w:r>
      <w:r w:rsidRPr="007E428C">
        <w:rPr>
          <w:rFonts w:eastAsia="Times New Roman" w:cs="Times New Roman"/>
          <w:szCs w:val="24"/>
        </w:rPr>
        <w:t>θα συμπληρώνονται κάθε χρόνο</w:t>
      </w:r>
      <w:r>
        <w:rPr>
          <w:rFonts w:eastAsia="Times New Roman" w:cs="Times New Roman"/>
          <w:szCs w:val="24"/>
        </w:rPr>
        <w:t xml:space="preserve"> τριακόσιες</w:t>
      </w:r>
      <w:r w:rsidRPr="007E428C">
        <w:rPr>
          <w:rFonts w:eastAsia="Times New Roman" w:cs="Times New Roman"/>
          <w:szCs w:val="24"/>
        </w:rPr>
        <w:t xml:space="preserve"> θέσεις </w:t>
      </w:r>
      <w:proofErr w:type="spellStart"/>
      <w:r w:rsidRPr="007E428C">
        <w:rPr>
          <w:rFonts w:eastAsia="Times New Roman" w:cs="Times New Roman"/>
          <w:szCs w:val="24"/>
        </w:rPr>
        <w:t>αποχωρούντων</w:t>
      </w:r>
      <w:proofErr w:type="spellEnd"/>
      <w:r w:rsidRPr="007E428C">
        <w:rPr>
          <w:rFonts w:eastAsia="Times New Roman" w:cs="Times New Roman"/>
          <w:szCs w:val="24"/>
        </w:rPr>
        <w:t xml:space="preserve"> λόγω συνταξιοδότησης </w:t>
      </w:r>
      <w:r>
        <w:rPr>
          <w:rFonts w:eastAsia="Times New Roman" w:cs="Times New Roman"/>
          <w:szCs w:val="24"/>
        </w:rPr>
        <w:t>πανεπιστημι</w:t>
      </w:r>
      <w:r w:rsidRPr="007E428C">
        <w:rPr>
          <w:rFonts w:eastAsia="Times New Roman" w:cs="Times New Roman"/>
          <w:szCs w:val="24"/>
        </w:rPr>
        <w:t>ακών</w:t>
      </w:r>
      <w:r>
        <w:rPr>
          <w:rFonts w:eastAsia="Times New Roman" w:cs="Times New Roman"/>
          <w:szCs w:val="24"/>
        </w:rPr>
        <w:t>. Τ</w:t>
      </w:r>
      <w:r w:rsidRPr="007E428C">
        <w:rPr>
          <w:rFonts w:eastAsia="Times New Roman" w:cs="Times New Roman"/>
          <w:szCs w:val="24"/>
        </w:rPr>
        <w:t>έλος</w:t>
      </w:r>
      <w:r>
        <w:rPr>
          <w:rFonts w:eastAsia="Times New Roman" w:cs="Times New Roman"/>
          <w:szCs w:val="24"/>
        </w:rPr>
        <w:t>,</w:t>
      </w:r>
      <w:r w:rsidRPr="007E428C">
        <w:rPr>
          <w:rFonts w:eastAsia="Times New Roman" w:cs="Times New Roman"/>
          <w:szCs w:val="24"/>
        </w:rPr>
        <w:t xml:space="preserve"> λοιπόν</w:t>
      </w:r>
      <w:r>
        <w:rPr>
          <w:rFonts w:eastAsia="Times New Roman" w:cs="Times New Roman"/>
          <w:szCs w:val="24"/>
        </w:rPr>
        <w:t>,</w:t>
      </w:r>
      <w:r w:rsidRPr="007E428C">
        <w:rPr>
          <w:rFonts w:eastAsia="Times New Roman" w:cs="Times New Roman"/>
          <w:szCs w:val="24"/>
        </w:rPr>
        <w:t xml:space="preserve"> στην αποψίλωση των πανεπιστημίων από προσωπικό</w:t>
      </w:r>
      <w:r>
        <w:rPr>
          <w:rFonts w:eastAsia="Times New Roman" w:cs="Times New Roman"/>
          <w:szCs w:val="24"/>
        </w:rPr>
        <w:t>.</w:t>
      </w:r>
    </w:p>
    <w:p w14:paraId="2E24709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w:t>
      </w:r>
      <w:r w:rsidRPr="007E428C">
        <w:rPr>
          <w:rFonts w:eastAsia="Times New Roman" w:cs="Times New Roman"/>
          <w:szCs w:val="24"/>
        </w:rPr>
        <w:t xml:space="preserve">υμίζω ότι η </w:t>
      </w:r>
      <w:r>
        <w:rPr>
          <w:rFonts w:eastAsia="Times New Roman" w:cs="Times New Roman"/>
          <w:szCs w:val="24"/>
        </w:rPr>
        <w:t>Κ</w:t>
      </w:r>
      <w:r w:rsidRPr="007E428C">
        <w:rPr>
          <w:rFonts w:eastAsia="Times New Roman" w:cs="Times New Roman"/>
          <w:szCs w:val="24"/>
        </w:rPr>
        <w:t xml:space="preserve">υβέρνησή μας διέσωσε και την </w:t>
      </w:r>
      <w:r w:rsidRPr="007E428C">
        <w:rPr>
          <w:rFonts w:eastAsia="Times New Roman" w:cs="Times New Roman"/>
          <w:szCs w:val="24"/>
        </w:rPr>
        <w:t>εκπαίδευση από τη χρεοκοπία</w:t>
      </w:r>
      <w:r>
        <w:rPr>
          <w:rFonts w:eastAsia="Times New Roman" w:cs="Times New Roman"/>
          <w:szCs w:val="24"/>
        </w:rPr>
        <w:t xml:space="preserve">, στην οποία </w:t>
      </w:r>
      <w:r w:rsidRPr="007E428C">
        <w:rPr>
          <w:rFonts w:eastAsia="Times New Roman" w:cs="Times New Roman"/>
          <w:szCs w:val="24"/>
        </w:rPr>
        <w:t>την</w:t>
      </w:r>
      <w:r>
        <w:rPr>
          <w:rFonts w:eastAsia="Times New Roman" w:cs="Times New Roman"/>
          <w:szCs w:val="24"/>
        </w:rPr>
        <w:t xml:space="preserve"> είχε</w:t>
      </w:r>
      <w:r w:rsidRPr="007E428C">
        <w:rPr>
          <w:rFonts w:eastAsia="Times New Roman" w:cs="Times New Roman"/>
          <w:szCs w:val="24"/>
        </w:rPr>
        <w:t xml:space="preserve"> καταδικάσει η </w:t>
      </w:r>
      <w:r>
        <w:rPr>
          <w:rFonts w:eastAsia="Times New Roman" w:cs="Times New Roman"/>
          <w:szCs w:val="24"/>
        </w:rPr>
        <w:t>κ</w:t>
      </w:r>
      <w:r w:rsidRPr="007E428C">
        <w:rPr>
          <w:rFonts w:eastAsia="Times New Roman" w:cs="Times New Roman"/>
          <w:szCs w:val="24"/>
        </w:rPr>
        <w:t xml:space="preserve">υβέρνηση </w:t>
      </w:r>
      <w:r>
        <w:rPr>
          <w:rFonts w:eastAsia="Times New Roman" w:cs="Times New Roman"/>
          <w:szCs w:val="24"/>
        </w:rPr>
        <w:lastRenderedPageBreak/>
        <w:t>Σ</w:t>
      </w:r>
      <w:r w:rsidRPr="007E428C">
        <w:rPr>
          <w:rFonts w:eastAsia="Times New Roman" w:cs="Times New Roman"/>
          <w:szCs w:val="24"/>
        </w:rPr>
        <w:t>αμαρά</w:t>
      </w:r>
      <w:r>
        <w:rPr>
          <w:rFonts w:eastAsia="Times New Roman" w:cs="Times New Roman"/>
          <w:szCs w:val="24"/>
        </w:rPr>
        <w:t xml:space="preserve"> </w:t>
      </w:r>
      <w:r w:rsidRPr="007E428C">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sidRPr="007E428C">
        <w:rPr>
          <w:rFonts w:eastAsia="Times New Roman" w:cs="Times New Roman"/>
          <w:szCs w:val="24"/>
        </w:rPr>
        <w:t>ενιζέλου</w:t>
      </w:r>
      <w:r>
        <w:rPr>
          <w:rFonts w:eastAsia="Times New Roman" w:cs="Times New Roman"/>
          <w:szCs w:val="24"/>
        </w:rPr>
        <w:t xml:space="preserve"> που στο</w:t>
      </w:r>
      <w:r w:rsidRPr="007E428C">
        <w:rPr>
          <w:rFonts w:eastAsia="Times New Roman" w:cs="Times New Roman"/>
          <w:szCs w:val="24"/>
        </w:rPr>
        <w:t xml:space="preserve"> μεσοπρόθεσμο </w:t>
      </w:r>
      <w:r>
        <w:rPr>
          <w:rFonts w:eastAsia="Times New Roman" w:cs="Times New Roman"/>
          <w:szCs w:val="24"/>
        </w:rPr>
        <w:t xml:space="preserve">του </w:t>
      </w:r>
      <w:r w:rsidRPr="007E428C">
        <w:rPr>
          <w:rFonts w:eastAsia="Times New Roman" w:cs="Times New Roman"/>
          <w:szCs w:val="24"/>
        </w:rPr>
        <w:t xml:space="preserve">2014 είχε προβλέψει 1 </w:t>
      </w:r>
      <w:r>
        <w:rPr>
          <w:rFonts w:eastAsia="Times New Roman" w:cs="Times New Roman"/>
          <w:szCs w:val="24"/>
        </w:rPr>
        <w:t>δισεκατομμύριο</w:t>
      </w:r>
      <w:r w:rsidRPr="007E428C">
        <w:rPr>
          <w:rFonts w:eastAsia="Times New Roman" w:cs="Times New Roman"/>
          <w:szCs w:val="24"/>
        </w:rPr>
        <w:t xml:space="preserve"> ευρώ λιγότερα χρήματα</w:t>
      </w:r>
      <w:r>
        <w:rPr>
          <w:rFonts w:eastAsia="Times New Roman" w:cs="Times New Roman"/>
          <w:szCs w:val="24"/>
        </w:rPr>
        <w:t>,</w:t>
      </w:r>
      <w:r w:rsidRPr="007E428C">
        <w:rPr>
          <w:rFonts w:eastAsia="Times New Roman" w:cs="Times New Roman"/>
          <w:szCs w:val="24"/>
        </w:rPr>
        <w:t xml:space="preserve"> σε σχέση με αυτά που δώσαμε εμείς</w:t>
      </w:r>
      <w:r>
        <w:rPr>
          <w:rFonts w:eastAsia="Times New Roman" w:cs="Times New Roman"/>
          <w:szCs w:val="24"/>
        </w:rPr>
        <w:t>. Επίσης,</w:t>
      </w:r>
      <w:r w:rsidRPr="007E428C">
        <w:rPr>
          <w:rFonts w:eastAsia="Times New Roman" w:cs="Times New Roman"/>
          <w:szCs w:val="24"/>
        </w:rPr>
        <w:t xml:space="preserve"> για πρώτη φορά επί ΣΥΡΙΖΑ οι δαπάνες</w:t>
      </w:r>
      <w:r w:rsidRPr="007E428C">
        <w:rPr>
          <w:rFonts w:eastAsia="Times New Roman" w:cs="Times New Roman"/>
          <w:szCs w:val="24"/>
        </w:rPr>
        <w:t xml:space="preserve"> για την έρευνα αυξήθηκαν</w:t>
      </w:r>
      <w:r>
        <w:rPr>
          <w:rFonts w:eastAsia="Times New Roman" w:cs="Times New Roman"/>
          <w:szCs w:val="24"/>
        </w:rPr>
        <w:t>,</w:t>
      </w:r>
      <w:r w:rsidRPr="007E428C">
        <w:rPr>
          <w:rFonts w:eastAsia="Times New Roman" w:cs="Times New Roman"/>
          <w:szCs w:val="24"/>
        </w:rPr>
        <w:t xml:space="preserve"> φτάνοντας το 1% του ΑΕΠ</w:t>
      </w:r>
      <w:r>
        <w:rPr>
          <w:rFonts w:eastAsia="Times New Roman" w:cs="Times New Roman"/>
          <w:szCs w:val="24"/>
        </w:rPr>
        <w:t>.</w:t>
      </w:r>
    </w:p>
    <w:p w14:paraId="2E24709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sidRPr="007E428C">
        <w:rPr>
          <w:rFonts w:eastAsia="Times New Roman" w:cs="Times New Roman"/>
          <w:szCs w:val="24"/>
        </w:rPr>
        <w:t>αι αυτές οι ανατροπές που συγκροτούν μ</w:t>
      </w:r>
      <w:r>
        <w:rPr>
          <w:rFonts w:eastAsia="Times New Roman" w:cs="Times New Roman"/>
          <w:szCs w:val="24"/>
        </w:rPr>
        <w:t>ι</w:t>
      </w:r>
      <w:r w:rsidRPr="007E428C">
        <w:rPr>
          <w:rFonts w:eastAsia="Times New Roman" w:cs="Times New Roman"/>
          <w:szCs w:val="24"/>
        </w:rPr>
        <w:t xml:space="preserve">α θετική προοπτική για την εκπαίδευση </w:t>
      </w:r>
      <w:r>
        <w:rPr>
          <w:rFonts w:eastAsia="Times New Roman" w:cs="Times New Roman"/>
          <w:szCs w:val="24"/>
        </w:rPr>
        <w:t>δεν</w:t>
      </w:r>
      <w:r w:rsidRPr="007E428C">
        <w:rPr>
          <w:rFonts w:eastAsia="Times New Roman" w:cs="Times New Roman"/>
          <w:szCs w:val="24"/>
        </w:rPr>
        <w:t xml:space="preserve"> θα ήταν δυνατές</w:t>
      </w:r>
      <w:r>
        <w:rPr>
          <w:rFonts w:eastAsia="Times New Roman" w:cs="Times New Roman"/>
          <w:szCs w:val="24"/>
        </w:rPr>
        <w:t>,</w:t>
      </w:r>
      <w:r w:rsidRPr="007E428C">
        <w:rPr>
          <w:rFonts w:eastAsia="Times New Roman" w:cs="Times New Roman"/>
          <w:szCs w:val="24"/>
        </w:rPr>
        <w:t xml:space="preserve"> αν </w:t>
      </w:r>
      <w:r>
        <w:rPr>
          <w:rFonts w:eastAsia="Times New Roman" w:cs="Times New Roman"/>
          <w:szCs w:val="24"/>
        </w:rPr>
        <w:t>η</w:t>
      </w:r>
      <w:r w:rsidRPr="007E428C">
        <w:rPr>
          <w:rFonts w:eastAsia="Times New Roman" w:cs="Times New Roman"/>
          <w:szCs w:val="24"/>
        </w:rPr>
        <w:t xml:space="preserve"> οικονομία με τις μεγάλες θυσίες των Ελλήνων πολιτών</w:t>
      </w:r>
      <w:r>
        <w:rPr>
          <w:rFonts w:eastAsia="Times New Roman" w:cs="Times New Roman"/>
          <w:szCs w:val="24"/>
        </w:rPr>
        <w:t>,</w:t>
      </w:r>
      <w:r w:rsidRPr="007E428C">
        <w:rPr>
          <w:rFonts w:eastAsia="Times New Roman" w:cs="Times New Roman"/>
          <w:szCs w:val="24"/>
        </w:rPr>
        <w:t xml:space="preserve"> δεν έβγαινε από τους </w:t>
      </w:r>
      <w:r>
        <w:rPr>
          <w:rFonts w:eastAsia="Times New Roman" w:cs="Times New Roman"/>
          <w:szCs w:val="24"/>
        </w:rPr>
        <w:t>σ</w:t>
      </w:r>
      <w:r w:rsidRPr="007E428C">
        <w:rPr>
          <w:rFonts w:eastAsia="Times New Roman" w:cs="Times New Roman"/>
          <w:szCs w:val="24"/>
        </w:rPr>
        <w:t xml:space="preserve">κληρούς </w:t>
      </w:r>
      <w:proofErr w:type="spellStart"/>
      <w:r w:rsidRPr="007E428C">
        <w:rPr>
          <w:rFonts w:eastAsia="Times New Roman" w:cs="Times New Roman"/>
          <w:szCs w:val="24"/>
        </w:rPr>
        <w:t>μνημονιακούς</w:t>
      </w:r>
      <w:proofErr w:type="spellEnd"/>
      <w:r w:rsidRPr="007E428C">
        <w:rPr>
          <w:rFonts w:eastAsia="Times New Roman" w:cs="Times New Roman"/>
          <w:szCs w:val="24"/>
        </w:rPr>
        <w:t xml:space="preserve"> κατα</w:t>
      </w:r>
      <w:r w:rsidRPr="007E428C">
        <w:rPr>
          <w:rFonts w:eastAsia="Times New Roman" w:cs="Times New Roman"/>
          <w:szCs w:val="24"/>
        </w:rPr>
        <w:t>ναγκασμούς</w:t>
      </w:r>
      <w:r>
        <w:rPr>
          <w:rFonts w:eastAsia="Times New Roman" w:cs="Times New Roman"/>
          <w:szCs w:val="24"/>
        </w:rPr>
        <w:t>. Κ</w:t>
      </w:r>
      <w:r w:rsidRPr="007E428C">
        <w:rPr>
          <w:rFonts w:eastAsia="Times New Roman" w:cs="Times New Roman"/>
          <w:szCs w:val="24"/>
        </w:rPr>
        <w:t>αι ακόμη</w:t>
      </w:r>
      <w:r>
        <w:rPr>
          <w:rFonts w:eastAsia="Times New Roman" w:cs="Times New Roman"/>
          <w:szCs w:val="24"/>
        </w:rPr>
        <w:t>,</w:t>
      </w:r>
      <w:r w:rsidRPr="007E428C">
        <w:rPr>
          <w:rFonts w:eastAsia="Times New Roman" w:cs="Times New Roman"/>
          <w:szCs w:val="24"/>
        </w:rPr>
        <w:t xml:space="preserve"> αν η </w:t>
      </w:r>
      <w:r>
        <w:rPr>
          <w:rFonts w:eastAsia="Times New Roman" w:cs="Times New Roman"/>
          <w:szCs w:val="24"/>
        </w:rPr>
        <w:t>Κ</w:t>
      </w:r>
      <w:r w:rsidRPr="007E428C">
        <w:rPr>
          <w:rFonts w:eastAsia="Times New Roman" w:cs="Times New Roman"/>
          <w:szCs w:val="24"/>
        </w:rPr>
        <w:t>υβέρνηση δεν είχε ως στρατηγική της επιλογή</w:t>
      </w:r>
      <w:r>
        <w:rPr>
          <w:rFonts w:eastAsia="Times New Roman" w:cs="Times New Roman"/>
          <w:szCs w:val="24"/>
        </w:rPr>
        <w:t>,</w:t>
      </w:r>
      <w:r w:rsidRPr="007E428C">
        <w:rPr>
          <w:rFonts w:eastAsia="Times New Roman" w:cs="Times New Roman"/>
          <w:szCs w:val="24"/>
        </w:rPr>
        <w:t xml:space="preserve"> ακόμη και μέσα στο σκοτάδι των μνημονίων</w:t>
      </w:r>
      <w:r>
        <w:rPr>
          <w:rFonts w:eastAsia="Times New Roman" w:cs="Times New Roman"/>
          <w:szCs w:val="24"/>
        </w:rPr>
        <w:t>,</w:t>
      </w:r>
      <w:r w:rsidRPr="007E428C">
        <w:rPr>
          <w:rFonts w:eastAsia="Times New Roman" w:cs="Times New Roman"/>
          <w:szCs w:val="24"/>
        </w:rPr>
        <w:t xml:space="preserve"> να διατηρεί ζωντανή την </w:t>
      </w:r>
      <w:r>
        <w:rPr>
          <w:rFonts w:eastAsia="Times New Roman" w:cs="Times New Roman"/>
          <w:szCs w:val="24"/>
        </w:rPr>
        <w:t>ε</w:t>
      </w:r>
      <w:r w:rsidRPr="007E428C">
        <w:rPr>
          <w:rFonts w:eastAsia="Times New Roman" w:cs="Times New Roman"/>
          <w:szCs w:val="24"/>
        </w:rPr>
        <w:t>λπίδα μέσα από την πρόοδο στην εκπαίδευση</w:t>
      </w:r>
      <w:r>
        <w:rPr>
          <w:rFonts w:eastAsia="Times New Roman" w:cs="Times New Roman"/>
          <w:szCs w:val="24"/>
        </w:rPr>
        <w:t>. Γ</w:t>
      </w:r>
      <w:r w:rsidRPr="007E428C">
        <w:rPr>
          <w:rFonts w:eastAsia="Times New Roman" w:cs="Times New Roman"/>
          <w:szCs w:val="24"/>
        </w:rPr>
        <w:t xml:space="preserve">ια τη </w:t>
      </w:r>
      <w:r>
        <w:rPr>
          <w:rFonts w:eastAsia="Times New Roman" w:cs="Times New Roman"/>
          <w:szCs w:val="24"/>
        </w:rPr>
        <w:t>δ</w:t>
      </w:r>
      <w:r w:rsidRPr="007E428C">
        <w:rPr>
          <w:rFonts w:eastAsia="Times New Roman" w:cs="Times New Roman"/>
          <w:szCs w:val="24"/>
        </w:rPr>
        <w:t>ημοκρατική μεταρρύθμιση στην εκπαίδευση</w:t>
      </w:r>
      <w:r>
        <w:rPr>
          <w:rFonts w:eastAsia="Times New Roman" w:cs="Times New Roman"/>
          <w:szCs w:val="24"/>
        </w:rPr>
        <w:t>,</w:t>
      </w:r>
      <w:r w:rsidRPr="007E428C">
        <w:rPr>
          <w:rFonts w:eastAsia="Times New Roman" w:cs="Times New Roman"/>
          <w:szCs w:val="24"/>
        </w:rPr>
        <w:t xml:space="preserve"> αποτελεί αναγκαίο όρο γ</w:t>
      </w:r>
      <w:r w:rsidRPr="007E428C">
        <w:rPr>
          <w:rFonts w:eastAsia="Times New Roman" w:cs="Times New Roman"/>
          <w:szCs w:val="24"/>
        </w:rPr>
        <w:t>ια να βγούμε από την κρίση</w:t>
      </w:r>
      <w:r>
        <w:rPr>
          <w:rFonts w:eastAsia="Times New Roman" w:cs="Times New Roman"/>
          <w:szCs w:val="24"/>
        </w:rPr>
        <w:t>, χωρίς να επαναλάβουμε τα λάθη</w:t>
      </w:r>
      <w:r w:rsidRPr="007E428C">
        <w:rPr>
          <w:rFonts w:eastAsia="Times New Roman" w:cs="Times New Roman"/>
          <w:szCs w:val="24"/>
        </w:rPr>
        <w:t xml:space="preserve"> του παρελθόντος</w:t>
      </w:r>
      <w:r>
        <w:rPr>
          <w:rFonts w:eastAsia="Times New Roman" w:cs="Times New Roman"/>
          <w:szCs w:val="24"/>
        </w:rPr>
        <w:t>,</w:t>
      </w:r>
      <w:r w:rsidRPr="007E428C">
        <w:rPr>
          <w:rFonts w:eastAsia="Times New Roman" w:cs="Times New Roman"/>
          <w:szCs w:val="24"/>
        </w:rPr>
        <w:t xml:space="preserve"> με κοινωνική δικαιοσύνη</w:t>
      </w:r>
      <w:r>
        <w:rPr>
          <w:rFonts w:eastAsia="Times New Roman" w:cs="Times New Roman"/>
          <w:szCs w:val="24"/>
        </w:rPr>
        <w:t>,</w:t>
      </w:r>
      <w:r w:rsidRPr="007E428C">
        <w:rPr>
          <w:rFonts w:eastAsia="Times New Roman" w:cs="Times New Roman"/>
          <w:szCs w:val="24"/>
        </w:rPr>
        <w:t xml:space="preserve"> ανθρωπιστική παιδεία</w:t>
      </w:r>
      <w:r>
        <w:rPr>
          <w:rFonts w:eastAsia="Times New Roman" w:cs="Times New Roman"/>
          <w:szCs w:val="24"/>
        </w:rPr>
        <w:t>,</w:t>
      </w:r>
      <w:r w:rsidRPr="007E428C">
        <w:rPr>
          <w:rFonts w:eastAsia="Times New Roman" w:cs="Times New Roman"/>
          <w:szCs w:val="24"/>
        </w:rPr>
        <w:t xml:space="preserve"> με ένα </w:t>
      </w:r>
      <w:proofErr w:type="spellStart"/>
      <w:r w:rsidRPr="007E428C">
        <w:rPr>
          <w:rFonts w:eastAsia="Times New Roman" w:cs="Times New Roman"/>
          <w:szCs w:val="24"/>
        </w:rPr>
        <w:t>σχολε</w:t>
      </w:r>
      <w:r>
        <w:rPr>
          <w:rFonts w:eastAsia="Times New Roman" w:cs="Times New Roman"/>
          <w:szCs w:val="24"/>
        </w:rPr>
        <w:t>ιό</w:t>
      </w:r>
      <w:proofErr w:type="spellEnd"/>
      <w:r w:rsidRPr="007E428C">
        <w:rPr>
          <w:rFonts w:eastAsia="Times New Roman" w:cs="Times New Roman"/>
          <w:szCs w:val="24"/>
        </w:rPr>
        <w:t xml:space="preserve"> ανοιχτό στην κοινωνία που θα </w:t>
      </w:r>
      <w:r>
        <w:rPr>
          <w:rFonts w:eastAsia="Times New Roman" w:cs="Times New Roman"/>
          <w:szCs w:val="24"/>
        </w:rPr>
        <w:t>ανταποκρίνεται</w:t>
      </w:r>
      <w:r w:rsidRPr="007E428C">
        <w:rPr>
          <w:rFonts w:eastAsia="Times New Roman" w:cs="Times New Roman"/>
          <w:szCs w:val="24"/>
        </w:rPr>
        <w:t xml:space="preserve"> στ</w:t>
      </w:r>
      <w:r>
        <w:rPr>
          <w:rFonts w:eastAsia="Times New Roman" w:cs="Times New Roman"/>
          <w:szCs w:val="24"/>
        </w:rPr>
        <w:t>ις</w:t>
      </w:r>
      <w:r w:rsidRPr="007E428C">
        <w:rPr>
          <w:rFonts w:eastAsia="Times New Roman" w:cs="Times New Roman"/>
          <w:szCs w:val="24"/>
        </w:rPr>
        <w:t xml:space="preserve"> μορφωτικές</w:t>
      </w:r>
      <w:r>
        <w:rPr>
          <w:rFonts w:eastAsia="Times New Roman" w:cs="Times New Roman"/>
          <w:szCs w:val="24"/>
        </w:rPr>
        <w:t>,</w:t>
      </w:r>
      <w:r w:rsidRPr="007E428C">
        <w:rPr>
          <w:rFonts w:eastAsia="Times New Roman" w:cs="Times New Roman"/>
          <w:szCs w:val="24"/>
        </w:rPr>
        <w:t xml:space="preserve"> παιδαγωγικές</w:t>
      </w:r>
      <w:r>
        <w:rPr>
          <w:rFonts w:eastAsia="Times New Roman" w:cs="Times New Roman"/>
          <w:szCs w:val="24"/>
        </w:rPr>
        <w:t>,</w:t>
      </w:r>
      <w:r w:rsidRPr="007E428C">
        <w:rPr>
          <w:rFonts w:eastAsia="Times New Roman" w:cs="Times New Roman"/>
          <w:szCs w:val="24"/>
        </w:rPr>
        <w:t xml:space="preserve"> ψυχολογικές ανάγκες του παιδιού</w:t>
      </w:r>
      <w:r>
        <w:rPr>
          <w:rFonts w:eastAsia="Times New Roman" w:cs="Times New Roman"/>
          <w:szCs w:val="24"/>
        </w:rPr>
        <w:t>,</w:t>
      </w:r>
      <w:r w:rsidRPr="007E428C">
        <w:rPr>
          <w:rFonts w:eastAsia="Times New Roman" w:cs="Times New Roman"/>
          <w:szCs w:val="24"/>
        </w:rPr>
        <w:t xml:space="preserve"> που στο επίκεντρό του θα έχει το σημερινό παιδί και έφηβο</w:t>
      </w:r>
      <w:r>
        <w:rPr>
          <w:rFonts w:eastAsia="Times New Roman" w:cs="Times New Roman"/>
          <w:szCs w:val="24"/>
        </w:rPr>
        <w:t>, την</w:t>
      </w:r>
      <w:r w:rsidRPr="007E428C">
        <w:rPr>
          <w:rFonts w:eastAsia="Times New Roman" w:cs="Times New Roman"/>
          <w:szCs w:val="24"/>
        </w:rPr>
        <w:t xml:space="preserve"> επονομαζόμενη </w:t>
      </w:r>
      <w:r>
        <w:rPr>
          <w:rFonts w:eastAsia="Times New Roman" w:cs="Times New Roman"/>
          <w:szCs w:val="24"/>
        </w:rPr>
        <w:t>«</w:t>
      </w:r>
      <w:r w:rsidRPr="007E428C">
        <w:rPr>
          <w:rFonts w:eastAsia="Times New Roman" w:cs="Times New Roman"/>
          <w:szCs w:val="24"/>
        </w:rPr>
        <w:t>γενιά του ίντερνετ</w:t>
      </w:r>
      <w:r>
        <w:rPr>
          <w:rFonts w:eastAsia="Times New Roman" w:cs="Times New Roman"/>
          <w:szCs w:val="24"/>
        </w:rPr>
        <w:t>»,</w:t>
      </w:r>
      <w:r w:rsidRPr="007E428C">
        <w:rPr>
          <w:rFonts w:eastAsia="Times New Roman" w:cs="Times New Roman"/>
          <w:szCs w:val="24"/>
        </w:rPr>
        <w:t xml:space="preserve"> που αναδεικνύει την ανάγκη ενός νέου τρόπου δημοκρατικής λειτουργίας του σχολείου </w:t>
      </w:r>
      <w:r w:rsidRPr="007E428C">
        <w:rPr>
          <w:rFonts w:eastAsia="Times New Roman" w:cs="Times New Roman"/>
          <w:szCs w:val="24"/>
        </w:rPr>
        <w:lastRenderedPageBreak/>
        <w:t xml:space="preserve">και </w:t>
      </w:r>
      <w:r>
        <w:rPr>
          <w:rFonts w:eastAsia="Times New Roman" w:cs="Times New Roman"/>
          <w:szCs w:val="24"/>
        </w:rPr>
        <w:t>κ</w:t>
      </w:r>
      <w:r w:rsidRPr="007E428C">
        <w:rPr>
          <w:rFonts w:eastAsia="Times New Roman" w:cs="Times New Roman"/>
          <w:szCs w:val="24"/>
        </w:rPr>
        <w:t>οινωνικής ένταξης</w:t>
      </w:r>
      <w:r>
        <w:rPr>
          <w:rFonts w:eastAsia="Times New Roman" w:cs="Times New Roman"/>
          <w:szCs w:val="24"/>
        </w:rPr>
        <w:t>. Κ</w:t>
      </w:r>
      <w:r w:rsidRPr="007E428C">
        <w:rPr>
          <w:rFonts w:eastAsia="Times New Roman" w:cs="Times New Roman"/>
          <w:szCs w:val="24"/>
        </w:rPr>
        <w:t>αι όλα αυτά</w:t>
      </w:r>
      <w:r>
        <w:rPr>
          <w:rFonts w:eastAsia="Times New Roman" w:cs="Times New Roman"/>
          <w:szCs w:val="24"/>
        </w:rPr>
        <w:t>,</w:t>
      </w:r>
      <w:r w:rsidRPr="007E428C">
        <w:rPr>
          <w:rFonts w:eastAsia="Times New Roman" w:cs="Times New Roman"/>
          <w:szCs w:val="24"/>
        </w:rPr>
        <w:t xml:space="preserve"> χτίζοντας ένα εκπαιδευτικό σύστημα σ</w:t>
      </w:r>
      <w:r w:rsidRPr="007E428C">
        <w:rPr>
          <w:rFonts w:eastAsia="Times New Roman" w:cs="Times New Roman"/>
          <w:szCs w:val="24"/>
        </w:rPr>
        <w:t>υνδεδεμένο με την οικονομία και την αγορά εργασίας</w:t>
      </w:r>
      <w:r>
        <w:rPr>
          <w:rFonts w:eastAsia="Times New Roman" w:cs="Times New Roman"/>
          <w:szCs w:val="24"/>
        </w:rPr>
        <w:t>,</w:t>
      </w:r>
      <w:r w:rsidRPr="007E428C">
        <w:rPr>
          <w:rFonts w:eastAsia="Times New Roman" w:cs="Times New Roman"/>
          <w:szCs w:val="24"/>
        </w:rPr>
        <w:t xml:space="preserve"> αλλά όχι υποταγμένο σε μ</w:t>
      </w:r>
      <w:r>
        <w:rPr>
          <w:rFonts w:eastAsia="Times New Roman" w:cs="Times New Roman"/>
          <w:szCs w:val="24"/>
        </w:rPr>
        <w:t>ι</w:t>
      </w:r>
      <w:r w:rsidRPr="007E428C">
        <w:rPr>
          <w:rFonts w:eastAsia="Times New Roman" w:cs="Times New Roman"/>
          <w:szCs w:val="24"/>
        </w:rPr>
        <w:t>α αγοραία αντίληψη για την εκπαίδευση</w:t>
      </w:r>
      <w:r>
        <w:rPr>
          <w:rFonts w:eastAsia="Times New Roman" w:cs="Times New Roman"/>
          <w:szCs w:val="24"/>
        </w:rPr>
        <w:t>.</w:t>
      </w:r>
    </w:p>
    <w:p w14:paraId="2E2470A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7E428C">
        <w:rPr>
          <w:rFonts w:eastAsia="Times New Roman" w:cs="Times New Roman"/>
          <w:szCs w:val="24"/>
        </w:rPr>
        <w:t xml:space="preserve"> καρδιά του νομοσχεδίου είναι η αναβάθμιση του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και </w:t>
      </w:r>
      <w:r>
        <w:rPr>
          <w:rFonts w:eastAsia="Times New Roman" w:cs="Times New Roman"/>
          <w:szCs w:val="24"/>
        </w:rPr>
        <w:t xml:space="preserve">ο </w:t>
      </w:r>
      <w:r w:rsidRPr="007E428C">
        <w:rPr>
          <w:rFonts w:eastAsia="Times New Roman" w:cs="Times New Roman"/>
          <w:szCs w:val="24"/>
        </w:rPr>
        <w:t xml:space="preserve">περιορισμός του άγχους που στιγματίζει τη ζωή των </w:t>
      </w:r>
      <w:r w:rsidRPr="007E428C">
        <w:rPr>
          <w:rFonts w:eastAsia="Times New Roman" w:cs="Times New Roman"/>
          <w:szCs w:val="24"/>
        </w:rPr>
        <w:t>σημερινών εφήβων</w:t>
      </w:r>
      <w:r>
        <w:rPr>
          <w:rFonts w:eastAsia="Times New Roman" w:cs="Times New Roman"/>
          <w:szCs w:val="24"/>
        </w:rPr>
        <w:t xml:space="preserve"> σ</w:t>
      </w:r>
      <w:r w:rsidRPr="007E428C">
        <w:rPr>
          <w:rFonts w:eastAsia="Times New Roman" w:cs="Times New Roman"/>
          <w:szCs w:val="24"/>
        </w:rPr>
        <w:t xml:space="preserve">την προσπάθειά τους να μπουν στην </w:t>
      </w:r>
      <w:r>
        <w:rPr>
          <w:rFonts w:eastAsia="Times New Roman" w:cs="Times New Roman"/>
          <w:szCs w:val="24"/>
        </w:rPr>
        <w:t>τριτο</w:t>
      </w:r>
      <w:r w:rsidRPr="007E428C">
        <w:rPr>
          <w:rFonts w:eastAsia="Times New Roman" w:cs="Times New Roman"/>
          <w:szCs w:val="24"/>
        </w:rPr>
        <w:t>βάθμια εκπαίδευση</w:t>
      </w:r>
      <w:r>
        <w:rPr>
          <w:rFonts w:eastAsia="Times New Roman" w:cs="Times New Roman"/>
          <w:szCs w:val="24"/>
        </w:rPr>
        <w:t>.</w:t>
      </w:r>
    </w:p>
    <w:p w14:paraId="2E2470A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Πρώτον, πο</w:t>
      </w:r>
      <w:r w:rsidRPr="007E428C">
        <w:rPr>
          <w:rFonts w:eastAsia="Times New Roman" w:cs="Times New Roman"/>
          <w:szCs w:val="24"/>
        </w:rPr>
        <w:t xml:space="preserve">ιος αμφισβητεί ότι σήμερα το </w:t>
      </w:r>
      <w:r>
        <w:rPr>
          <w:rFonts w:eastAsia="Times New Roman" w:cs="Times New Roman"/>
          <w:szCs w:val="24"/>
        </w:rPr>
        <w:t>λ</w:t>
      </w:r>
      <w:r>
        <w:rPr>
          <w:rFonts w:eastAsia="Times New Roman" w:cs="Times New Roman"/>
          <w:szCs w:val="24"/>
        </w:rPr>
        <w:t>ύκειο</w:t>
      </w:r>
      <w:r w:rsidRPr="007E428C">
        <w:rPr>
          <w:rFonts w:eastAsia="Times New Roman" w:cs="Times New Roman"/>
          <w:szCs w:val="24"/>
        </w:rPr>
        <w:t xml:space="preserve"> </w:t>
      </w:r>
      <w:r>
        <w:rPr>
          <w:rFonts w:eastAsia="Times New Roman" w:cs="Times New Roman"/>
          <w:szCs w:val="24"/>
        </w:rPr>
        <w:t>κ</w:t>
      </w:r>
      <w:r w:rsidRPr="007E428C">
        <w:rPr>
          <w:rFonts w:eastAsia="Times New Roman" w:cs="Times New Roman"/>
          <w:szCs w:val="24"/>
        </w:rPr>
        <w:t xml:space="preserve">αι ειδικότερα η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είναι </w:t>
      </w:r>
      <w:proofErr w:type="spellStart"/>
      <w:r w:rsidRPr="007E428C">
        <w:rPr>
          <w:rFonts w:eastAsia="Times New Roman" w:cs="Times New Roman"/>
          <w:szCs w:val="24"/>
        </w:rPr>
        <w:t>απαξιωμένη</w:t>
      </w:r>
      <w:proofErr w:type="spellEnd"/>
      <w:r w:rsidRPr="007E428C">
        <w:rPr>
          <w:rFonts w:eastAsia="Times New Roman" w:cs="Times New Roman"/>
          <w:szCs w:val="24"/>
        </w:rPr>
        <w:t xml:space="preserve"> στη </w:t>
      </w:r>
      <w:r>
        <w:rPr>
          <w:rFonts w:eastAsia="Times New Roman" w:cs="Times New Roman"/>
          <w:szCs w:val="24"/>
        </w:rPr>
        <w:t>σ</w:t>
      </w:r>
      <w:r w:rsidRPr="007E428C">
        <w:rPr>
          <w:rFonts w:eastAsia="Times New Roman" w:cs="Times New Roman"/>
          <w:szCs w:val="24"/>
        </w:rPr>
        <w:t>υνείδηση των παιδιών</w:t>
      </w:r>
      <w:r>
        <w:rPr>
          <w:rFonts w:eastAsia="Times New Roman" w:cs="Times New Roman"/>
          <w:szCs w:val="24"/>
        </w:rPr>
        <w:t>,</w:t>
      </w:r>
      <w:r w:rsidRPr="007E428C">
        <w:rPr>
          <w:rFonts w:eastAsia="Times New Roman" w:cs="Times New Roman"/>
          <w:szCs w:val="24"/>
        </w:rPr>
        <w:t xml:space="preserve"> καθώς το περιεχόμενο των μαθημάτων είναι σε μεγάλη απόσταση απ</w:t>
      </w:r>
      <w:r w:rsidRPr="007E428C">
        <w:rPr>
          <w:rFonts w:eastAsia="Times New Roman" w:cs="Times New Roman"/>
          <w:szCs w:val="24"/>
        </w:rPr>
        <w:t xml:space="preserve">ό τον κεντρικό στόχο των παιδιών </w:t>
      </w:r>
      <w:r>
        <w:rPr>
          <w:rFonts w:eastAsia="Times New Roman" w:cs="Times New Roman"/>
          <w:szCs w:val="24"/>
        </w:rPr>
        <w:t xml:space="preserve">για </w:t>
      </w:r>
      <w:r w:rsidRPr="007E428C">
        <w:rPr>
          <w:rFonts w:eastAsia="Times New Roman" w:cs="Times New Roman"/>
          <w:szCs w:val="24"/>
        </w:rPr>
        <w:t>εισαγωγή στα ΑΕΙ</w:t>
      </w:r>
      <w:r>
        <w:rPr>
          <w:rFonts w:eastAsia="Times New Roman" w:cs="Times New Roman"/>
          <w:szCs w:val="24"/>
        </w:rPr>
        <w:t>; Ό</w:t>
      </w:r>
      <w:r w:rsidRPr="007E428C">
        <w:rPr>
          <w:rFonts w:eastAsia="Times New Roman" w:cs="Times New Roman"/>
          <w:szCs w:val="24"/>
        </w:rPr>
        <w:t xml:space="preserve">λοι γνωρίζουμε ότι η σχολική καθημερινότητα της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υκείου έ</w:t>
      </w:r>
      <w:r w:rsidRPr="007E428C">
        <w:rPr>
          <w:rFonts w:eastAsia="Times New Roman" w:cs="Times New Roman"/>
          <w:szCs w:val="24"/>
        </w:rPr>
        <w:t>χει μετατραπεί σε μ</w:t>
      </w:r>
      <w:r>
        <w:rPr>
          <w:rFonts w:eastAsia="Times New Roman" w:cs="Times New Roman"/>
          <w:szCs w:val="24"/>
        </w:rPr>
        <w:t>ι</w:t>
      </w:r>
      <w:r w:rsidRPr="007E428C">
        <w:rPr>
          <w:rFonts w:eastAsia="Times New Roman" w:cs="Times New Roman"/>
          <w:szCs w:val="24"/>
        </w:rPr>
        <w:t>α υποκρισία</w:t>
      </w:r>
      <w:r>
        <w:rPr>
          <w:rFonts w:eastAsia="Times New Roman" w:cs="Times New Roman"/>
          <w:szCs w:val="24"/>
        </w:rPr>
        <w:t>. Α</w:t>
      </w:r>
      <w:r w:rsidRPr="007E428C">
        <w:rPr>
          <w:rFonts w:eastAsia="Times New Roman" w:cs="Times New Roman"/>
          <w:szCs w:val="24"/>
        </w:rPr>
        <w:t>υτό δεν αφορά την ηρωική προσπάθεια των εκπαιδευτικών</w:t>
      </w:r>
      <w:r>
        <w:rPr>
          <w:rFonts w:eastAsia="Times New Roman" w:cs="Times New Roman"/>
          <w:szCs w:val="24"/>
        </w:rPr>
        <w:t>. Ε</w:t>
      </w:r>
      <w:r w:rsidRPr="007E428C">
        <w:rPr>
          <w:rFonts w:eastAsia="Times New Roman" w:cs="Times New Roman"/>
          <w:szCs w:val="24"/>
        </w:rPr>
        <w:t>ίναι</w:t>
      </w:r>
      <w:r>
        <w:rPr>
          <w:rFonts w:eastAsia="Times New Roman" w:cs="Times New Roman"/>
          <w:szCs w:val="24"/>
        </w:rPr>
        <w:t xml:space="preserve"> ένα</w:t>
      </w:r>
      <w:r w:rsidRPr="007E428C">
        <w:rPr>
          <w:rFonts w:eastAsia="Times New Roman" w:cs="Times New Roman"/>
          <w:szCs w:val="24"/>
        </w:rPr>
        <w:t xml:space="preserve"> αντικειμενικό γεγονός που</w:t>
      </w:r>
      <w:r>
        <w:rPr>
          <w:rFonts w:eastAsia="Times New Roman" w:cs="Times New Roman"/>
          <w:szCs w:val="24"/>
        </w:rPr>
        <w:t>,</w:t>
      </w:r>
      <w:r w:rsidRPr="007E428C">
        <w:rPr>
          <w:rFonts w:eastAsia="Times New Roman" w:cs="Times New Roman"/>
          <w:szCs w:val="24"/>
        </w:rPr>
        <w:t xml:space="preserve"> δυστυχώς</w:t>
      </w:r>
      <w:r>
        <w:rPr>
          <w:rFonts w:eastAsia="Times New Roman" w:cs="Times New Roman"/>
          <w:szCs w:val="24"/>
        </w:rPr>
        <w:t>,</w:t>
      </w:r>
      <w:r w:rsidRPr="007E428C">
        <w:rPr>
          <w:rFonts w:eastAsia="Times New Roman" w:cs="Times New Roman"/>
          <w:szCs w:val="24"/>
        </w:rPr>
        <w:t xml:space="preserve"> περι</w:t>
      </w:r>
      <w:r w:rsidRPr="007E428C">
        <w:rPr>
          <w:rFonts w:eastAsia="Times New Roman" w:cs="Times New Roman"/>
          <w:szCs w:val="24"/>
        </w:rPr>
        <w:t>ορίζει τις προσπάθειες των εκπαιδευτικών</w:t>
      </w:r>
      <w:r>
        <w:rPr>
          <w:rFonts w:eastAsia="Times New Roman" w:cs="Times New Roman"/>
          <w:szCs w:val="24"/>
        </w:rPr>
        <w:t>. Α</w:t>
      </w:r>
      <w:r w:rsidRPr="007E428C">
        <w:rPr>
          <w:rFonts w:eastAsia="Times New Roman" w:cs="Times New Roman"/>
          <w:szCs w:val="24"/>
        </w:rPr>
        <w:t xml:space="preserve">υτή η υποκρισία καταρρακώνει και το ηθικό πολλών </w:t>
      </w:r>
      <w:r w:rsidRPr="007E428C">
        <w:rPr>
          <w:rFonts w:eastAsia="Times New Roman" w:cs="Times New Roman"/>
          <w:szCs w:val="24"/>
        </w:rPr>
        <w:lastRenderedPageBreak/>
        <w:t>εκπαιδευτικών</w:t>
      </w:r>
      <w:r>
        <w:rPr>
          <w:rFonts w:eastAsia="Times New Roman" w:cs="Times New Roman"/>
          <w:szCs w:val="24"/>
        </w:rPr>
        <w:t>,</w:t>
      </w:r>
      <w:r w:rsidRPr="007E428C">
        <w:rPr>
          <w:rFonts w:eastAsia="Times New Roman" w:cs="Times New Roman"/>
          <w:szCs w:val="24"/>
        </w:rPr>
        <w:t xml:space="preserve"> εφόσον νιώθουν ότι δεν μπορού</w:t>
      </w:r>
      <w:r>
        <w:rPr>
          <w:rFonts w:eastAsia="Times New Roman" w:cs="Times New Roman"/>
          <w:szCs w:val="24"/>
        </w:rPr>
        <w:t>ν</w:t>
      </w:r>
      <w:r w:rsidRPr="007E428C">
        <w:rPr>
          <w:rFonts w:eastAsia="Times New Roman" w:cs="Times New Roman"/>
          <w:szCs w:val="24"/>
        </w:rPr>
        <w:t xml:space="preserve"> να κινητοποιήσουν το ενδιαφέρον των μαθητών και μαθητριών με αυτά που </w:t>
      </w:r>
      <w:r>
        <w:rPr>
          <w:rFonts w:eastAsia="Times New Roman" w:cs="Times New Roman"/>
          <w:szCs w:val="24"/>
        </w:rPr>
        <w:t xml:space="preserve">η </w:t>
      </w:r>
      <w:r>
        <w:rPr>
          <w:rFonts w:eastAsia="Times New Roman" w:cs="Times New Roman"/>
          <w:szCs w:val="24"/>
        </w:rPr>
        <w:t>π</w:t>
      </w:r>
      <w:r w:rsidRPr="007E428C">
        <w:rPr>
          <w:rFonts w:eastAsia="Times New Roman" w:cs="Times New Roman"/>
          <w:szCs w:val="24"/>
        </w:rPr>
        <w:t xml:space="preserve">ολιτεία τους αναθέτει να </w:t>
      </w:r>
      <w:r>
        <w:rPr>
          <w:rFonts w:eastAsia="Times New Roman" w:cs="Times New Roman"/>
          <w:szCs w:val="24"/>
        </w:rPr>
        <w:t>διδάξουν.</w:t>
      </w:r>
    </w:p>
    <w:p w14:paraId="2E2470A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Ά</w:t>
      </w:r>
      <w:r w:rsidRPr="007E428C">
        <w:rPr>
          <w:rFonts w:eastAsia="Times New Roman" w:cs="Times New Roman"/>
          <w:szCs w:val="24"/>
        </w:rPr>
        <w:t>ρα</w:t>
      </w:r>
      <w:r>
        <w:rPr>
          <w:rFonts w:eastAsia="Times New Roman" w:cs="Times New Roman"/>
          <w:szCs w:val="24"/>
        </w:rPr>
        <w:t>,</w:t>
      </w:r>
      <w:r w:rsidRPr="007E428C">
        <w:rPr>
          <w:rFonts w:eastAsia="Times New Roman" w:cs="Times New Roman"/>
          <w:szCs w:val="24"/>
        </w:rPr>
        <w:t xml:space="preserve"> πρέπει να προσδώσου</w:t>
      </w:r>
      <w:r>
        <w:rPr>
          <w:rFonts w:eastAsia="Times New Roman" w:cs="Times New Roman"/>
          <w:szCs w:val="24"/>
        </w:rPr>
        <w:t>με</w:t>
      </w:r>
      <w:r w:rsidRPr="007E428C">
        <w:rPr>
          <w:rFonts w:eastAsia="Times New Roman" w:cs="Times New Roman"/>
          <w:szCs w:val="24"/>
        </w:rPr>
        <w:t xml:space="preserve"> ουσιαστικό χαρακτήρα στην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υκείου, γι</w:t>
      </w:r>
      <w:r w:rsidRPr="007E428C">
        <w:rPr>
          <w:rFonts w:eastAsia="Times New Roman" w:cs="Times New Roman"/>
          <w:szCs w:val="24"/>
        </w:rPr>
        <w:t xml:space="preserve">ατί εκτός των άλλων έχει </w:t>
      </w:r>
      <w:r>
        <w:rPr>
          <w:rFonts w:eastAsia="Times New Roman" w:cs="Times New Roman"/>
          <w:szCs w:val="24"/>
        </w:rPr>
        <w:t>δημιουργηθεί ένα</w:t>
      </w:r>
      <w:r w:rsidRPr="007E428C">
        <w:rPr>
          <w:rFonts w:eastAsia="Times New Roman" w:cs="Times New Roman"/>
          <w:szCs w:val="24"/>
        </w:rPr>
        <w:t xml:space="preserve"> ντόμινο που πλήττει </w:t>
      </w:r>
      <w:r>
        <w:rPr>
          <w:rFonts w:eastAsia="Times New Roman" w:cs="Times New Roman"/>
          <w:szCs w:val="24"/>
        </w:rPr>
        <w:t>ό</w:t>
      </w:r>
      <w:r w:rsidRPr="007E428C">
        <w:rPr>
          <w:rFonts w:eastAsia="Times New Roman" w:cs="Times New Roman"/>
          <w:szCs w:val="24"/>
        </w:rPr>
        <w:t xml:space="preserve">λες τις τάξεις του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και τη </w:t>
      </w:r>
      <w:r>
        <w:rPr>
          <w:rFonts w:eastAsia="Times New Roman" w:cs="Times New Roman"/>
          <w:szCs w:val="24"/>
        </w:rPr>
        <w:t>Β΄</w:t>
      </w:r>
      <w:r w:rsidRPr="007E428C">
        <w:rPr>
          <w:rFonts w:eastAsia="Times New Roman" w:cs="Times New Roman"/>
          <w:szCs w:val="24"/>
        </w:rPr>
        <w:t xml:space="preserve"> ακόμη και την </w:t>
      </w:r>
      <w:r>
        <w:rPr>
          <w:rFonts w:eastAsia="Times New Roman" w:cs="Times New Roman"/>
          <w:szCs w:val="24"/>
        </w:rPr>
        <w:t>Α΄,</w:t>
      </w:r>
      <w:r w:rsidRPr="007E428C">
        <w:rPr>
          <w:rFonts w:eastAsia="Times New Roman" w:cs="Times New Roman"/>
          <w:szCs w:val="24"/>
        </w:rPr>
        <w:t xml:space="preserve"> όπου έχουμε </w:t>
      </w:r>
      <w:r>
        <w:rPr>
          <w:rFonts w:eastAsia="Times New Roman" w:cs="Times New Roman"/>
          <w:szCs w:val="24"/>
        </w:rPr>
        <w:t>πρώιμα</w:t>
      </w:r>
      <w:r w:rsidRPr="007E428C">
        <w:rPr>
          <w:rFonts w:eastAsia="Times New Roman" w:cs="Times New Roman"/>
          <w:szCs w:val="24"/>
        </w:rPr>
        <w:t xml:space="preserve"> φαινόμενα φροντιστηρίων</w:t>
      </w:r>
      <w:r>
        <w:rPr>
          <w:rFonts w:eastAsia="Times New Roman" w:cs="Times New Roman"/>
          <w:szCs w:val="24"/>
        </w:rPr>
        <w:t>.</w:t>
      </w:r>
    </w:p>
    <w:p w14:paraId="2E2470A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w:t>
      </w:r>
      <w:r w:rsidRPr="007E428C">
        <w:rPr>
          <w:rFonts w:eastAsia="Times New Roman" w:cs="Times New Roman"/>
          <w:szCs w:val="24"/>
        </w:rPr>
        <w:t>εύτερον</w:t>
      </w:r>
      <w:r>
        <w:rPr>
          <w:rFonts w:eastAsia="Times New Roman" w:cs="Times New Roman"/>
          <w:szCs w:val="24"/>
        </w:rPr>
        <w:t>,</w:t>
      </w:r>
      <w:r w:rsidRPr="007E428C">
        <w:rPr>
          <w:rFonts w:eastAsia="Times New Roman" w:cs="Times New Roman"/>
          <w:szCs w:val="24"/>
        </w:rPr>
        <w:t xml:space="preserve"> η </w:t>
      </w:r>
      <w:r>
        <w:rPr>
          <w:rFonts w:eastAsia="Times New Roman" w:cs="Times New Roman"/>
          <w:szCs w:val="24"/>
        </w:rPr>
        <w:t xml:space="preserve">Β΄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αντιμετ</w:t>
      </w:r>
      <w:r w:rsidRPr="007E428C">
        <w:rPr>
          <w:rFonts w:eastAsia="Times New Roman" w:cs="Times New Roman"/>
          <w:szCs w:val="24"/>
        </w:rPr>
        <w:t xml:space="preserve">ωπίζεται από το νομοσχέδιο αποκλειστικά και μόνο </w:t>
      </w:r>
      <w:r>
        <w:rPr>
          <w:rFonts w:eastAsia="Times New Roman" w:cs="Times New Roman"/>
          <w:szCs w:val="24"/>
        </w:rPr>
        <w:t>ως τάξη γενικής παιδείας, κάτι που δεν ισχύει σήμερα. Καταργούνται τα μαθήματα κατεύθυνσης που παραπέμπουν στις μελλοντικές εξε</w:t>
      </w:r>
      <w:r w:rsidRPr="007E428C">
        <w:rPr>
          <w:rFonts w:eastAsia="Times New Roman" w:cs="Times New Roman"/>
          <w:szCs w:val="24"/>
        </w:rPr>
        <w:t xml:space="preserve">τάσεις εισαγωγής και </w:t>
      </w:r>
      <w:r>
        <w:rPr>
          <w:rFonts w:eastAsia="Times New Roman" w:cs="Times New Roman"/>
          <w:szCs w:val="24"/>
        </w:rPr>
        <w:t>σ</w:t>
      </w:r>
      <w:r w:rsidRPr="007E428C">
        <w:rPr>
          <w:rFonts w:eastAsia="Times New Roman" w:cs="Times New Roman"/>
          <w:szCs w:val="24"/>
        </w:rPr>
        <w:t>υνεπώς</w:t>
      </w:r>
      <w:r>
        <w:rPr>
          <w:rFonts w:eastAsia="Times New Roman" w:cs="Times New Roman"/>
          <w:szCs w:val="24"/>
        </w:rPr>
        <w:t xml:space="preserve"> ωθούν </w:t>
      </w:r>
      <w:r w:rsidRPr="007E428C">
        <w:rPr>
          <w:rFonts w:eastAsia="Times New Roman" w:cs="Times New Roman"/>
          <w:szCs w:val="24"/>
        </w:rPr>
        <w:t>τα παιδιά να μπουν στο κλίμα προετοιμασίας απ</w:t>
      </w:r>
      <w:r w:rsidRPr="007E428C">
        <w:rPr>
          <w:rFonts w:eastAsia="Times New Roman" w:cs="Times New Roman"/>
          <w:szCs w:val="24"/>
        </w:rPr>
        <w:t>ό νωρίς</w:t>
      </w:r>
      <w:r>
        <w:rPr>
          <w:rFonts w:eastAsia="Times New Roman" w:cs="Times New Roman"/>
          <w:szCs w:val="24"/>
        </w:rPr>
        <w:t>.</w:t>
      </w:r>
    </w:p>
    <w:p w14:paraId="2E2470A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Τρίτον, </w:t>
      </w:r>
      <w:r w:rsidRPr="007E428C">
        <w:rPr>
          <w:rFonts w:eastAsia="Times New Roman" w:cs="Times New Roman"/>
          <w:szCs w:val="24"/>
        </w:rPr>
        <w:t xml:space="preserve">για πρώτη φορά δίνεται η δυνατότητα εισαγωγής </w:t>
      </w:r>
      <w:r>
        <w:rPr>
          <w:rFonts w:eastAsia="Times New Roman" w:cs="Times New Roman"/>
          <w:szCs w:val="24"/>
        </w:rPr>
        <w:t>χωρίς</w:t>
      </w:r>
      <w:r w:rsidRPr="007E428C">
        <w:rPr>
          <w:rFonts w:eastAsia="Times New Roman" w:cs="Times New Roman"/>
          <w:szCs w:val="24"/>
        </w:rPr>
        <w:t xml:space="preserve"> τη συμμετοχή σε πανελλαδικά οργανωμένες εξετάσεις</w:t>
      </w:r>
      <w:r>
        <w:rPr>
          <w:rFonts w:eastAsia="Times New Roman" w:cs="Times New Roman"/>
          <w:szCs w:val="24"/>
        </w:rPr>
        <w:t>,</w:t>
      </w:r>
      <w:r w:rsidRPr="007E428C">
        <w:rPr>
          <w:rFonts w:eastAsia="Times New Roman" w:cs="Times New Roman"/>
          <w:szCs w:val="24"/>
        </w:rPr>
        <w:t xml:space="preserve"> με μόνη προϋπόθεση τη λήψη του απολυτηρίου</w:t>
      </w:r>
      <w:r>
        <w:rPr>
          <w:rFonts w:eastAsia="Times New Roman" w:cs="Times New Roman"/>
          <w:szCs w:val="24"/>
        </w:rPr>
        <w:t xml:space="preserve"> σ</w:t>
      </w:r>
      <w:r w:rsidRPr="007E428C">
        <w:rPr>
          <w:rFonts w:eastAsia="Times New Roman" w:cs="Times New Roman"/>
          <w:szCs w:val="24"/>
        </w:rPr>
        <w:t xml:space="preserve">ε ορισμένες </w:t>
      </w:r>
      <w:r>
        <w:rPr>
          <w:rFonts w:eastAsia="Times New Roman" w:cs="Times New Roman"/>
          <w:szCs w:val="24"/>
        </w:rPr>
        <w:t>σ</w:t>
      </w:r>
      <w:r w:rsidRPr="007E428C">
        <w:rPr>
          <w:rFonts w:eastAsia="Times New Roman" w:cs="Times New Roman"/>
          <w:szCs w:val="24"/>
        </w:rPr>
        <w:t>χολές</w:t>
      </w:r>
      <w:r>
        <w:rPr>
          <w:rFonts w:eastAsia="Times New Roman" w:cs="Times New Roman"/>
          <w:szCs w:val="24"/>
        </w:rPr>
        <w:t>,</w:t>
      </w:r>
      <w:r w:rsidRPr="007E428C">
        <w:rPr>
          <w:rFonts w:eastAsia="Times New Roman" w:cs="Times New Roman"/>
          <w:szCs w:val="24"/>
        </w:rPr>
        <w:t xml:space="preserve"> που είναι ένα πρώτο βήμα για τη</w:t>
      </w:r>
      <w:r>
        <w:rPr>
          <w:rFonts w:eastAsia="Times New Roman" w:cs="Times New Roman"/>
          <w:szCs w:val="24"/>
        </w:rPr>
        <w:t xml:space="preserve"> μελλοντική</w:t>
      </w:r>
      <w:r w:rsidRPr="007E428C">
        <w:rPr>
          <w:rFonts w:eastAsia="Times New Roman" w:cs="Times New Roman"/>
          <w:szCs w:val="24"/>
        </w:rPr>
        <w:t xml:space="preserve"> επέκταση αυτής της δυνατότητα</w:t>
      </w:r>
      <w:r w:rsidRPr="007E428C">
        <w:rPr>
          <w:rFonts w:eastAsia="Times New Roman" w:cs="Times New Roman"/>
          <w:szCs w:val="24"/>
        </w:rPr>
        <w:t>ς</w:t>
      </w:r>
      <w:r>
        <w:rPr>
          <w:rFonts w:eastAsia="Times New Roman" w:cs="Times New Roman"/>
          <w:szCs w:val="24"/>
        </w:rPr>
        <w:t>. Έ</w:t>
      </w:r>
      <w:r w:rsidRPr="007E428C">
        <w:rPr>
          <w:rFonts w:eastAsia="Times New Roman" w:cs="Times New Roman"/>
          <w:szCs w:val="24"/>
        </w:rPr>
        <w:t>χει σημασία</w:t>
      </w:r>
      <w:r>
        <w:rPr>
          <w:rFonts w:eastAsia="Times New Roman" w:cs="Times New Roman"/>
          <w:szCs w:val="24"/>
        </w:rPr>
        <w:t>,</w:t>
      </w:r>
      <w:r w:rsidRPr="007E428C">
        <w:rPr>
          <w:rFonts w:eastAsia="Times New Roman" w:cs="Times New Roman"/>
          <w:szCs w:val="24"/>
        </w:rPr>
        <w:t xml:space="preserve"> </w:t>
      </w:r>
      <w:r>
        <w:rPr>
          <w:rFonts w:eastAsia="Times New Roman" w:cs="Times New Roman"/>
          <w:szCs w:val="24"/>
        </w:rPr>
        <w:t>επίσης,</w:t>
      </w:r>
      <w:r w:rsidRPr="007E428C">
        <w:rPr>
          <w:rFonts w:eastAsia="Times New Roman" w:cs="Times New Roman"/>
          <w:szCs w:val="24"/>
        </w:rPr>
        <w:t xml:space="preserve"> ότι αυτό το μέτρο βρίσκεται στην ίδια κατεύθυνση με την καθιέρωση της </w:t>
      </w:r>
      <w:r>
        <w:rPr>
          <w:rFonts w:eastAsia="Times New Roman" w:cs="Times New Roman"/>
          <w:szCs w:val="24"/>
        </w:rPr>
        <w:t>ε</w:t>
      </w:r>
      <w:r w:rsidRPr="007E428C">
        <w:rPr>
          <w:rFonts w:eastAsia="Times New Roman" w:cs="Times New Roman"/>
          <w:szCs w:val="24"/>
        </w:rPr>
        <w:t xml:space="preserve">λεύθερης </w:t>
      </w:r>
      <w:r w:rsidRPr="007E428C">
        <w:rPr>
          <w:rFonts w:eastAsia="Times New Roman" w:cs="Times New Roman"/>
          <w:szCs w:val="24"/>
        </w:rPr>
        <w:lastRenderedPageBreak/>
        <w:t>πρόσβασης των αποφοίτων της επαγγελματικής εκπαίδευσης σε διετ</w:t>
      </w:r>
      <w:r>
        <w:rPr>
          <w:rFonts w:eastAsia="Times New Roman" w:cs="Times New Roman"/>
          <w:szCs w:val="24"/>
        </w:rPr>
        <w:t>είς δομές των ΑΕΙ.</w:t>
      </w:r>
    </w:p>
    <w:p w14:paraId="2E2470A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w:t>
      </w:r>
      <w:r w:rsidRPr="007E428C">
        <w:rPr>
          <w:rFonts w:eastAsia="Times New Roman" w:cs="Times New Roman"/>
          <w:szCs w:val="24"/>
        </w:rPr>
        <w:t>έταρτον</w:t>
      </w:r>
      <w:r>
        <w:rPr>
          <w:rFonts w:eastAsia="Times New Roman" w:cs="Times New Roman"/>
          <w:szCs w:val="24"/>
        </w:rPr>
        <w:t>,</w:t>
      </w:r>
      <w:r w:rsidRPr="007E428C">
        <w:rPr>
          <w:rFonts w:eastAsia="Times New Roman" w:cs="Times New Roman"/>
          <w:szCs w:val="24"/>
        </w:rPr>
        <w:t xml:space="preserve"> η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w:t>
      </w:r>
      <w:r>
        <w:rPr>
          <w:rFonts w:eastAsia="Times New Roman" w:cs="Times New Roman"/>
          <w:szCs w:val="24"/>
        </w:rPr>
        <w:t>περιλαμβάνει μαθήματα που όλα έχουν σημασία, τό</w:t>
      </w:r>
      <w:r>
        <w:rPr>
          <w:rFonts w:eastAsia="Times New Roman" w:cs="Times New Roman"/>
          <w:szCs w:val="24"/>
        </w:rPr>
        <w:t>σο για το απολυτήριο, ό</w:t>
      </w:r>
      <w:r w:rsidRPr="007E428C">
        <w:rPr>
          <w:rFonts w:eastAsia="Times New Roman" w:cs="Times New Roman"/>
          <w:szCs w:val="24"/>
        </w:rPr>
        <w:t>σο για τη διαδικασία εισαγωγής στην τριτοβάθμια εκπαίδευση</w:t>
      </w:r>
      <w:r>
        <w:rPr>
          <w:rFonts w:eastAsia="Times New Roman" w:cs="Times New Roman"/>
          <w:szCs w:val="24"/>
        </w:rPr>
        <w:t>. Δ</w:t>
      </w:r>
      <w:r w:rsidRPr="007E428C">
        <w:rPr>
          <w:rFonts w:eastAsia="Times New Roman" w:cs="Times New Roman"/>
          <w:szCs w:val="24"/>
        </w:rPr>
        <w:t>εν υπάρχει μάθημα μειωμένου ενδιαφέροντος</w:t>
      </w:r>
      <w:r>
        <w:rPr>
          <w:rFonts w:eastAsia="Times New Roman" w:cs="Times New Roman"/>
          <w:szCs w:val="24"/>
        </w:rPr>
        <w:t>. Β</w:t>
      </w:r>
      <w:r w:rsidRPr="007E428C">
        <w:rPr>
          <w:rFonts w:eastAsia="Times New Roman" w:cs="Times New Roman"/>
          <w:szCs w:val="24"/>
        </w:rPr>
        <w:t>έβαια</w:t>
      </w:r>
      <w:r>
        <w:rPr>
          <w:rFonts w:eastAsia="Times New Roman" w:cs="Times New Roman"/>
          <w:szCs w:val="24"/>
        </w:rPr>
        <w:t>,</w:t>
      </w:r>
      <w:r w:rsidRPr="007E428C">
        <w:rPr>
          <w:rFonts w:eastAsia="Times New Roman" w:cs="Times New Roman"/>
          <w:szCs w:val="24"/>
        </w:rPr>
        <w:t xml:space="preserve"> χωρίς να εξηγείται και μάλιστα χωρίς λογικά επιχειρήματα</w:t>
      </w:r>
      <w:r>
        <w:rPr>
          <w:rFonts w:eastAsia="Times New Roman" w:cs="Times New Roman"/>
          <w:szCs w:val="24"/>
        </w:rPr>
        <w:t>,</w:t>
      </w:r>
      <w:r w:rsidRPr="007E428C">
        <w:rPr>
          <w:rFonts w:eastAsia="Times New Roman" w:cs="Times New Roman"/>
          <w:szCs w:val="24"/>
        </w:rPr>
        <w:t xml:space="preserve"> διατηρείται το μάθημα</w:t>
      </w:r>
      <w:r>
        <w:rPr>
          <w:rFonts w:eastAsia="Times New Roman" w:cs="Times New Roman"/>
          <w:szCs w:val="24"/>
        </w:rPr>
        <w:t xml:space="preserve"> των θ</w:t>
      </w:r>
      <w:r w:rsidRPr="007E428C">
        <w:rPr>
          <w:rFonts w:eastAsia="Times New Roman" w:cs="Times New Roman"/>
          <w:szCs w:val="24"/>
        </w:rPr>
        <w:t xml:space="preserve">ρησκευτικών στη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υκείου. Α</w:t>
      </w:r>
      <w:r w:rsidRPr="007E428C">
        <w:rPr>
          <w:rFonts w:eastAsia="Times New Roman" w:cs="Times New Roman"/>
          <w:szCs w:val="24"/>
        </w:rPr>
        <w:t>υτό</w:t>
      </w:r>
      <w:r>
        <w:rPr>
          <w:rFonts w:eastAsia="Times New Roman" w:cs="Times New Roman"/>
          <w:szCs w:val="24"/>
        </w:rPr>
        <w:t xml:space="preserve">, </w:t>
      </w:r>
      <w:r>
        <w:rPr>
          <w:rFonts w:eastAsia="Times New Roman" w:cs="Times New Roman"/>
          <w:szCs w:val="24"/>
        </w:rPr>
        <w:t>όμως,</w:t>
      </w:r>
      <w:r w:rsidRPr="007E428C">
        <w:rPr>
          <w:rFonts w:eastAsia="Times New Roman" w:cs="Times New Roman"/>
          <w:szCs w:val="24"/>
        </w:rPr>
        <w:t xml:space="preserve"> είναι άλλου παπά ευαγγέλιο</w:t>
      </w:r>
      <w:r>
        <w:rPr>
          <w:rFonts w:eastAsia="Times New Roman" w:cs="Times New Roman"/>
          <w:szCs w:val="24"/>
        </w:rPr>
        <w:t>.</w:t>
      </w:r>
    </w:p>
    <w:p w14:paraId="2E2470A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Επί τη ε</w:t>
      </w:r>
      <w:r w:rsidRPr="007E428C">
        <w:rPr>
          <w:rFonts w:eastAsia="Times New Roman" w:cs="Times New Roman"/>
          <w:szCs w:val="24"/>
        </w:rPr>
        <w:t>υκαιρία</w:t>
      </w:r>
      <w:r>
        <w:rPr>
          <w:rFonts w:eastAsia="Times New Roman" w:cs="Times New Roman"/>
          <w:szCs w:val="24"/>
        </w:rPr>
        <w:t>, κύριε Υπουργέ, ή</w:t>
      </w:r>
      <w:r w:rsidRPr="007E428C">
        <w:rPr>
          <w:rFonts w:eastAsia="Times New Roman" w:cs="Times New Roman"/>
          <w:szCs w:val="24"/>
        </w:rPr>
        <w:t>θελα να ρωτήσω</w:t>
      </w:r>
      <w:r>
        <w:rPr>
          <w:rFonts w:eastAsia="Times New Roman" w:cs="Times New Roman"/>
          <w:szCs w:val="24"/>
        </w:rPr>
        <w:t>,</w:t>
      </w:r>
      <w:r w:rsidRPr="007E428C">
        <w:rPr>
          <w:rFonts w:eastAsia="Times New Roman" w:cs="Times New Roman"/>
          <w:szCs w:val="24"/>
        </w:rPr>
        <w:t xml:space="preserve"> με τους τίτλους σπουδών όπου διατηρεί</w:t>
      </w:r>
      <w:r>
        <w:rPr>
          <w:rFonts w:eastAsia="Times New Roman" w:cs="Times New Roman"/>
          <w:szCs w:val="24"/>
        </w:rPr>
        <w:t>ται τ</w:t>
      </w:r>
      <w:r w:rsidRPr="007E428C">
        <w:rPr>
          <w:rFonts w:eastAsia="Times New Roman" w:cs="Times New Roman"/>
          <w:szCs w:val="24"/>
        </w:rPr>
        <w:t>ο θρήσκευμα</w:t>
      </w:r>
      <w:r>
        <w:rPr>
          <w:rFonts w:eastAsia="Times New Roman" w:cs="Times New Roman"/>
          <w:szCs w:val="24"/>
        </w:rPr>
        <w:t>,</w:t>
      </w:r>
      <w:r w:rsidRPr="007E428C">
        <w:rPr>
          <w:rFonts w:eastAsia="Times New Roman" w:cs="Times New Roman"/>
          <w:szCs w:val="24"/>
        </w:rPr>
        <w:t xml:space="preserve"> τι </w:t>
      </w:r>
      <w:r>
        <w:rPr>
          <w:rFonts w:eastAsia="Times New Roman" w:cs="Times New Roman"/>
          <w:szCs w:val="24"/>
        </w:rPr>
        <w:t>πρόκειται</w:t>
      </w:r>
      <w:r w:rsidRPr="007E428C">
        <w:rPr>
          <w:rFonts w:eastAsia="Times New Roman" w:cs="Times New Roman"/>
          <w:szCs w:val="24"/>
        </w:rPr>
        <w:t xml:space="preserve"> να κάνετε</w:t>
      </w:r>
      <w:r>
        <w:rPr>
          <w:rFonts w:eastAsia="Times New Roman" w:cs="Times New Roman"/>
          <w:szCs w:val="24"/>
        </w:rPr>
        <w:t>; Ό</w:t>
      </w:r>
      <w:r w:rsidRPr="007E428C">
        <w:rPr>
          <w:rFonts w:eastAsia="Times New Roman" w:cs="Times New Roman"/>
          <w:szCs w:val="24"/>
        </w:rPr>
        <w:t>λ</w:t>
      </w:r>
      <w:r>
        <w:rPr>
          <w:rFonts w:eastAsia="Times New Roman" w:cs="Times New Roman"/>
          <w:szCs w:val="24"/>
        </w:rPr>
        <w:t xml:space="preserve">οι οι Έλληνες πολίτες δεν έχουν στις </w:t>
      </w:r>
      <w:r w:rsidRPr="007E428C">
        <w:rPr>
          <w:rFonts w:eastAsia="Times New Roman" w:cs="Times New Roman"/>
          <w:szCs w:val="24"/>
        </w:rPr>
        <w:t>ταυτότητές τους θρήσκευμα</w:t>
      </w:r>
      <w:r>
        <w:rPr>
          <w:rFonts w:eastAsia="Times New Roman" w:cs="Times New Roman"/>
          <w:szCs w:val="24"/>
        </w:rPr>
        <w:t>. Τ</w:t>
      </w:r>
      <w:r w:rsidRPr="007E428C">
        <w:rPr>
          <w:rFonts w:eastAsia="Times New Roman" w:cs="Times New Roman"/>
          <w:szCs w:val="24"/>
        </w:rPr>
        <w:t>α παιδιά μας γιατί πρέπει ν</w:t>
      </w:r>
      <w:r w:rsidRPr="007E428C">
        <w:rPr>
          <w:rFonts w:eastAsia="Times New Roman" w:cs="Times New Roman"/>
          <w:szCs w:val="24"/>
        </w:rPr>
        <w:t xml:space="preserve">α </w:t>
      </w:r>
      <w:r>
        <w:rPr>
          <w:rFonts w:eastAsia="Times New Roman" w:cs="Times New Roman"/>
          <w:szCs w:val="24"/>
        </w:rPr>
        <w:t>έχουν θρήσκευμα στους τίτλους</w:t>
      </w:r>
      <w:r w:rsidRPr="007E428C">
        <w:rPr>
          <w:rFonts w:eastAsia="Times New Roman" w:cs="Times New Roman"/>
          <w:szCs w:val="24"/>
        </w:rPr>
        <w:t xml:space="preserve"> σπουδών</w:t>
      </w:r>
      <w:r>
        <w:rPr>
          <w:rFonts w:eastAsia="Times New Roman" w:cs="Times New Roman"/>
          <w:szCs w:val="24"/>
        </w:rPr>
        <w:t>, κύριε Υπουργέ;</w:t>
      </w:r>
    </w:p>
    <w:p w14:paraId="2E2470A7" w14:textId="77777777" w:rsidR="00ED3BF8" w:rsidRDefault="009F432D">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w:t>
      </w:r>
      <w:r w:rsidRPr="007E428C">
        <w:rPr>
          <w:rFonts w:eastAsia="Times New Roman" w:cs="Times New Roman"/>
          <w:szCs w:val="24"/>
        </w:rPr>
        <w:t>όχι από φέτος</w:t>
      </w:r>
      <w:r>
        <w:rPr>
          <w:rFonts w:eastAsia="Times New Roman" w:cs="Times New Roman"/>
          <w:szCs w:val="24"/>
        </w:rPr>
        <w:t>,</w:t>
      </w:r>
      <w:r w:rsidRPr="007E428C">
        <w:rPr>
          <w:rFonts w:eastAsia="Times New Roman" w:cs="Times New Roman"/>
          <w:szCs w:val="24"/>
        </w:rPr>
        <w:t xml:space="preserve"> </w:t>
      </w:r>
      <w:r>
        <w:rPr>
          <w:rFonts w:eastAsia="Times New Roman" w:cs="Times New Roman"/>
          <w:szCs w:val="24"/>
        </w:rPr>
        <w:t>α</w:t>
      </w:r>
      <w:r w:rsidRPr="007E428C">
        <w:rPr>
          <w:rFonts w:eastAsia="Times New Roman" w:cs="Times New Roman"/>
          <w:szCs w:val="24"/>
        </w:rPr>
        <w:t xml:space="preserve">λλά από τη </w:t>
      </w:r>
      <w:r>
        <w:rPr>
          <w:rFonts w:eastAsia="Times New Roman" w:cs="Times New Roman"/>
          <w:szCs w:val="24"/>
        </w:rPr>
        <w:t>ν</w:t>
      </w:r>
      <w:r w:rsidRPr="007E428C">
        <w:rPr>
          <w:rFonts w:eastAsia="Times New Roman" w:cs="Times New Roman"/>
          <w:szCs w:val="24"/>
        </w:rPr>
        <w:t>έα χρονιά θα λαμβάνεται υπ</w:t>
      </w:r>
      <w:r>
        <w:rPr>
          <w:rFonts w:eastAsia="Times New Roman" w:cs="Times New Roman"/>
          <w:szCs w:val="24"/>
        </w:rPr>
        <w:t>’</w:t>
      </w:r>
      <w:r>
        <w:rPr>
          <w:rFonts w:eastAsia="Times New Roman" w:cs="Times New Roman"/>
          <w:szCs w:val="24"/>
        </w:rPr>
        <w:t xml:space="preserve"> </w:t>
      </w:r>
      <w:proofErr w:type="spellStart"/>
      <w:r w:rsidRPr="007E428C">
        <w:rPr>
          <w:rFonts w:eastAsia="Times New Roman" w:cs="Times New Roman"/>
          <w:szCs w:val="24"/>
        </w:rPr>
        <w:t>όψ</w:t>
      </w:r>
      <w:r>
        <w:rPr>
          <w:rFonts w:eastAsia="Times New Roman" w:cs="Times New Roman"/>
          <w:szCs w:val="24"/>
        </w:rPr>
        <w:t>ιν</w:t>
      </w:r>
      <w:proofErr w:type="spellEnd"/>
      <w:r w:rsidRPr="007E428C">
        <w:rPr>
          <w:rFonts w:eastAsia="Times New Roman" w:cs="Times New Roman"/>
          <w:szCs w:val="24"/>
        </w:rPr>
        <w:t xml:space="preserve"> για την εισαγωγή στα ΑΕΙ και ο βαθμός του απολυτηρίου</w:t>
      </w:r>
      <w:r>
        <w:rPr>
          <w:rFonts w:eastAsia="Times New Roman" w:cs="Times New Roman"/>
          <w:szCs w:val="24"/>
        </w:rPr>
        <w:t>, α</w:t>
      </w:r>
      <w:r w:rsidRPr="007E428C">
        <w:rPr>
          <w:rFonts w:eastAsia="Times New Roman" w:cs="Times New Roman"/>
          <w:szCs w:val="24"/>
        </w:rPr>
        <w:t>φού εμπεδωθεί η εμπιστοσύνη στην αντικειμενικότητ</w:t>
      </w:r>
      <w:r>
        <w:rPr>
          <w:rFonts w:eastAsia="Times New Roman" w:cs="Times New Roman"/>
          <w:szCs w:val="24"/>
        </w:rPr>
        <w:t>ά</w:t>
      </w:r>
      <w:r w:rsidRPr="007E428C">
        <w:rPr>
          <w:rFonts w:eastAsia="Times New Roman" w:cs="Times New Roman"/>
          <w:szCs w:val="24"/>
        </w:rPr>
        <w:t xml:space="preserve"> του</w:t>
      </w:r>
      <w:r>
        <w:rPr>
          <w:rFonts w:eastAsia="Times New Roman" w:cs="Times New Roman"/>
          <w:szCs w:val="24"/>
        </w:rPr>
        <w:t>.</w:t>
      </w:r>
    </w:p>
    <w:p w14:paraId="2E2470A8" w14:textId="77777777" w:rsidR="00ED3BF8" w:rsidRDefault="009F432D">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w:t>
      </w:r>
      <w:r w:rsidRPr="007E428C">
        <w:rPr>
          <w:rFonts w:eastAsia="Times New Roman" w:cs="Times New Roman"/>
          <w:szCs w:val="24"/>
        </w:rPr>
        <w:t xml:space="preserve"> τα μαθήματα</w:t>
      </w:r>
      <w:r w:rsidRPr="007E428C">
        <w:rPr>
          <w:rFonts w:eastAsia="Times New Roman" w:cs="Times New Roman"/>
          <w:szCs w:val="24"/>
        </w:rPr>
        <w:t xml:space="preserve"> στην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θα διδάσκονται έξι ώρες την εβδομάδα</w:t>
      </w:r>
      <w:r>
        <w:rPr>
          <w:rFonts w:eastAsia="Times New Roman" w:cs="Times New Roman"/>
          <w:szCs w:val="24"/>
        </w:rPr>
        <w:t>, χωρίς να πολλαπλασιαστεί</w:t>
      </w:r>
      <w:r w:rsidRPr="007E428C">
        <w:rPr>
          <w:rFonts w:eastAsia="Times New Roman" w:cs="Times New Roman"/>
          <w:szCs w:val="24"/>
        </w:rPr>
        <w:t xml:space="preserve"> υπερβολικά </w:t>
      </w:r>
      <w:r>
        <w:rPr>
          <w:rFonts w:eastAsia="Times New Roman" w:cs="Times New Roman"/>
          <w:szCs w:val="24"/>
        </w:rPr>
        <w:t xml:space="preserve">η </w:t>
      </w:r>
      <w:r w:rsidRPr="007E428C">
        <w:rPr>
          <w:rFonts w:eastAsia="Times New Roman" w:cs="Times New Roman"/>
          <w:szCs w:val="24"/>
        </w:rPr>
        <w:t>ύλη</w:t>
      </w:r>
      <w:r>
        <w:rPr>
          <w:rFonts w:eastAsia="Times New Roman" w:cs="Times New Roman"/>
          <w:szCs w:val="24"/>
        </w:rPr>
        <w:t>,</w:t>
      </w:r>
      <w:r w:rsidRPr="007E428C">
        <w:rPr>
          <w:rFonts w:eastAsia="Times New Roman" w:cs="Times New Roman"/>
          <w:szCs w:val="24"/>
        </w:rPr>
        <w:t xml:space="preserve"> με στόχο να υπάρχει άνεση χρόνου κατά τη διδασκαλία</w:t>
      </w:r>
      <w:r>
        <w:rPr>
          <w:rFonts w:eastAsia="Times New Roman" w:cs="Times New Roman"/>
          <w:szCs w:val="24"/>
        </w:rPr>
        <w:t>. Ε</w:t>
      </w:r>
      <w:r w:rsidRPr="007E428C">
        <w:rPr>
          <w:rFonts w:eastAsia="Times New Roman" w:cs="Times New Roman"/>
          <w:szCs w:val="24"/>
        </w:rPr>
        <w:t xml:space="preserve">ντός του </w:t>
      </w:r>
      <w:r>
        <w:rPr>
          <w:rFonts w:eastAsia="Times New Roman" w:cs="Times New Roman"/>
          <w:szCs w:val="24"/>
        </w:rPr>
        <w:t>ωρολογίου</w:t>
      </w:r>
      <w:r w:rsidRPr="007E428C">
        <w:rPr>
          <w:rFonts w:eastAsia="Times New Roman" w:cs="Times New Roman"/>
          <w:szCs w:val="24"/>
        </w:rPr>
        <w:t xml:space="preserve"> προγράμματος </w:t>
      </w:r>
      <w:r>
        <w:rPr>
          <w:rFonts w:eastAsia="Times New Roman" w:cs="Times New Roman"/>
          <w:szCs w:val="24"/>
        </w:rPr>
        <w:t xml:space="preserve">της Γ΄ </w:t>
      </w:r>
      <w:r>
        <w:rPr>
          <w:rFonts w:eastAsia="Times New Roman" w:cs="Times New Roman"/>
          <w:szCs w:val="24"/>
        </w:rPr>
        <w:t>λ</w:t>
      </w:r>
      <w:r>
        <w:rPr>
          <w:rFonts w:eastAsia="Times New Roman" w:cs="Times New Roman"/>
          <w:szCs w:val="24"/>
        </w:rPr>
        <w:t>υκείου προβλέπεται, επίσης,</w:t>
      </w:r>
      <w:r w:rsidRPr="007E428C">
        <w:rPr>
          <w:rFonts w:eastAsia="Times New Roman" w:cs="Times New Roman"/>
          <w:szCs w:val="24"/>
        </w:rPr>
        <w:t xml:space="preserve"> ξεχωριστός χρόνο</w:t>
      </w:r>
      <w:r>
        <w:rPr>
          <w:rFonts w:eastAsia="Times New Roman" w:cs="Times New Roman"/>
          <w:szCs w:val="24"/>
        </w:rPr>
        <w:t>ς</w:t>
      </w:r>
      <w:r w:rsidRPr="007E428C">
        <w:rPr>
          <w:rFonts w:eastAsia="Times New Roman" w:cs="Times New Roman"/>
          <w:szCs w:val="24"/>
        </w:rPr>
        <w:t xml:space="preserve"> συνεργασίας εκπαιδ</w:t>
      </w:r>
      <w:r w:rsidRPr="007E428C">
        <w:rPr>
          <w:rFonts w:eastAsia="Times New Roman" w:cs="Times New Roman"/>
          <w:szCs w:val="24"/>
        </w:rPr>
        <w:t xml:space="preserve">ευτικών και μαθητών </w:t>
      </w:r>
      <w:r>
        <w:rPr>
          <w:rFonts w:eastAsia="Times New Roman" w:cs="Times New Roman"/>
          <w:szCs w:val="24"/>
        </w:rPr>
        <w:t>για εμβάθυνση, επίλυση αποριών και εξάσκηση. Ε</w:t>
      </w:r>
      <w:r w:rsidRPr="007E428C">
        <w:rPr>
          <w:rFonts w:eastAsia="Times New Roman" w:cs="Times New Roman"/>
          <w:szCs w:val="24"/>
        </w:rPr>
        <w:t>ίναι ένας πρωτοποριακός θεσμός</w:t>
      </w:r>
      <w:r>
        <w:rPr>
          <w:rFonts w:eastAsia="Times New Roman" w:cs="Times New Roman"/>
          <w:szCs w:val="24"/>
        </w:rPr>
        <w:t>. Π</w:t>
      </w:r>
      <w:r w:rsidRPr="007E428C">
        <w:rPr>
          <w:rFonts w:eastAsia="Times New Roman" w:cs="Times New Roman"/>
          <w:szCs w:val="24"/>
        </w:rPr>
        <w:t xml:space="preserve">ιστεύουμε ότι με τη νέα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και το</w:t>
      </w:r>
      <w:r>
        <w:rPr>
          <w:rFonts w:eastAsia="Times New Roman" w:cs="Times New Roman"/>
          <w:szCs w:val="24"/>
        </w:rPr>
        <w:t xml:space="preserve"> νέο σύστημα εισαγωγής στα ΑΕΙ, αφ’ ενός αποδίδουμε</w:t>
      </w:r>
      <w:r w:rsidRPr="007E428C">
        <w:rPr>
          <w:rFonts w:eastAsia="Times New Roman" w:cs="Times New Roman"/>
          <w:szCs w:val="24"/>
        </w:rPr>
        <w:t xml:space="preserve"> τον εκπαιδευτικό χαρακτήρα στο </w:t>
      </w:r>
      <w:r>
        <w:rPr>
          <w:rFonts w:eastAsia="Times New Roman" w:cs="Times New Roman"/>
          <w:szCs w:val="24"/>
        </w:rPr>
        <w:t>λ</w:t>
      </w:r>
      <w:r>
        <w:rPr>
          <w:rFonts w:eastAsia="Times New Roman" w:cs="Times New Roman"/>
          <w:szCs w:val="24"/>
        </w:rPr>
        <w:t>ύκειο</w:t>
      </w:r>
      <w:r w:rsidRPr="007E428C">
        <w:rPr>
          <w:rFonts w:eastAsia="Times New Roman" w:cs="Times New Roman"/>
          <w:szCs w:val="24"/>
        </w:rPr>
        <w:t xml:space="preserve"> και αφ</w:t>
      </w:r>
      <w:r>
        <w:rPr>
          <w:rFonts w:eastAsia="Times New Roman" w:cs="Times New Roman"/>
          <w:szCs w:val="24"/>
        </w:rPr>
        <w:t xml:space="preserve">’ </w:t>
      </w:r>
      <w:r w:rsidRPr="007E428C">
        <w:rPr>
          <w:rFonts w:eastAsia="Times New Roman" w:cs="Times New Roman"/>
          <w:szCs w:val="24"/>
        </w:rPr>
        <w:t>ετέρου</w:t>
      </w:r>
      <w:r>
        <w:rPr>
          <w:rFonts w:eastAsia="Times New Roman" w:cs="Times New Roman"/>
          <w:szCs w:val="24"/>
        </w:rPr>
        <w:t>,</w:t>
      </w:r>
      <w:r w:rsidRPr="007E428C">
        <w:rPr>
          <w:rFonts w:eastAsia="Times New Roman" w:cs="Times New Roman"/>
          <w:szCs w:val="24"/>
        </w:rPr>
        <w:t xml:space="preserve"> ανακουφίζ</w:t>
      </w:r>
      <w:r>
        <w:rPr>
          <w:rFonts w:eastAsia="Times New Roman" w:cs="Times New Roman"/>
          <w:szCs w:val="24"/>
        </w:rPr>
        <w:t>ον</w:t>
      </w:r>
      <w:r w:rsidRPr="007E428C">
        <w:rPr>
          <w:rFonts w:eastAsia="Times New Roman" w:cs="Times New Roman"/>
          <w:szCs w:val="24"/>
        </w:rPr>
        <w:t>ται τα νοικοκυριά από την οικονομική αιμορραγία των φροντιστηρίων</w:t>
      </w:r>
      <w:r>
        <w:rPr>
          <w:rFonts w:eastAsia="Times New Roman" w:cs="Times New Roman"/>
          <w:szCs w:val="24"/>
        </w:rPr>
        <w:t>,</w:t>
      </w:r>
      <w:r w:rsidRPr="007E428C">
        <w:rPr>
          <w:rFonts w:eastAsia="Times New Roman" w:cs="Times New Roman"/>
          <w:szCs w:val="24"/>
        </w:rPr>
        <w:t xml:space="preserve"> που συνολικά υπολογίζεται σε 2 </w:t>
      </w:r>
      <w:r>
        <w:rPr>
          <w:rFonts w:eastAsia="Times New Roman" w:cs="Times New Roman"/>
          <w:szCs w:val="24"/>
        </w:rPr>
        <w:t xml:space="preserve">δισεκατομμύρια </w:t>
      </w:r>
      <w:r w:rsidRPr="007E428C">
        <w:rPr>
          <w:rFonts w:eastAsia="Times New Roman" w:cs="Times New Roman"/>
          <w:szCs w:val="24"/>
        </w:rPr>
        <w:t>ευρώ ετησίως</w:t>
      </w:r>
      <w:r>
        <w:rPr>
          <w:rFonts w:eastAsia="Times New Roman" w:cs="Times New Roman"/>
          <w:szCs w:val="24"/>
        </w:rPr>
        <w:t>.</w:t>
      </w:r>
    </w:p>
    <w:p w14:paraId="2E2470A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την κριτική</w:t>
      </w:r>
      <w:r w:rsidRPr="007E428C">
        <w:rPr>
          <w:rFonts w:eastAsia="Times New Roman" w:cs="Times New Roman"/>
          <w:szCs w:val="24"/>
        </w:rPr>
        <w:t xml:space="preserve"> ότι με το νέο </w:t>
      </w:r>
      <w:r>
        <w:rPr>
          <w:rFonts w:eastAsia="Times New Roman" w:cs="Times New Roman"/>
          <w:szCs w:val="24"/>
        </w:rPr>
        <w:t>λ</w:t>
      </w:r>
      <w:r>
        <w:rPr>
          <w:rFonts w:eastAsia="Times New Roman" w:cs="Times New Roman"/>
          <w:szCs w:val="24"/>
        </w:rPr>
        <w:t>ύκειο</w:t>
      </w:r>
      <w:r w:rsidRPr="007E428C">
        <w:rPr>
          <w:rFonts w:eastAsia="Times New Roman" w:cs="Times New Roman"/>
          <w:szCs w:val="24"/>
        </w:rPr>
        <w:t xml:space="preserve"> υποβαθμίζεται η γενική παιδεία</w:t>
      </w:r>
      <w:r>
        <w:rPr>
          <w:rFonts w:eastAsia="Times New Roman" w:cs="Times New Roman"/>
          <w:szCs w:val="24"/>
        </w:rPr>
        <w:t>. Π</w:t>
      </w:r>
      <w:r w:rsidRPr="007E428C">
        <w:rPr>
          <w:rFonts w:eastAsia="Times New Roman" w:cs="Times New Roman"/>
          <w:szCs w:val="24"/>
        </w:rPr>
        <w:t>ρόκειται για παρεξήγησ</w:t>
      </w:r>
      <w:r w:rsidRPr="007E428C">
        <w:rPr>
          <w:rFonts w:eastAsia="Times New Roman" w:cs="Times New Roman"/>
          <w:szCs w:val="24"/>
        </w:rPr>
        <w:t xml:space="preserve">η ή και για σκόπιμη </w:t>
      </w:r>
      <w:r>
        <w:rPr>
          <w:rFonts w:eastAsia="Times New Roman" w:cs="Times New Roman"/>
          <w:szCs w:val="24"/>
        </w:rPr>
        <w:t>παραποίηση</w:t>
      </w:r>
      <w:r w:rsidRPr="007E428C">
        <w:rPr>
          <w:rFonts w:eastAsia="Times New Roman" w:cs="Times New Roman"/>
          <w:szCs w:val="24"/>
        </w:rPr>
        <w:t xml:space="preserve"> των προτάσεών </w:t>
      </w:r>
      <w:r>
        <w:rPr>
          <w:rFonts w:eastAsia="Times New Roman" w:cs="Times New Roman"/>
          <w:szCs w:val="24"/>
        </w:rPr>
        <w:t>μας.</w:t>
      </w:r>
    </w:p>
    <w:p w14:paraId="2E2470A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w:t>
      </w:r>
      <w:r w:rsidRPr="007E428C">
        <w:rPr>
          <w:rFonts w:eastAsia="Times New Roman" w:cs="Times New Roman"/>
          <w:szCs w:val="24"/>
        </w:rPr>
        <w:t>ρώτα-πρώτα</w:t>
      </w:r>
      <w:r>
        <w:rPr>
          <w:rFonts w:eastAsia="Times New Roman" w:cs="Times New Roman"/>
          <w:szCs w:val="24"/>
        </w:rPr>
        <w:t>, η</w:t>
      </w:r>
      <w:r w:rsidRPr="007E428C">
        <w:rPr>
          <w:rFonts w:eastAsia="Times New Roman" w:cs="Times New Roman"/>
          <w:szCs w:val="24"/>
        </w:rPr>
        <w:t xml:space="preserve"> υποβάθμιση της γενικής παιδείας συντελείται σήμερα στο </w:t>
      </w:r>
      <w:r>
        <w:rPr>
          <w:rFonts w:eastAsia="Times New Roman" w:cs="Times New Roman"/>
          <w:szCs w:val="24"/>
        </w:rPr>
        <w:t>λ</w:t>
      </w:r>
      <w:r>
        <w:rPr>
          <w:rFonts w:eastAsia="Times New Roman" w:cs="Times New Roman"/>
          <w:szCs w:val="24"/>
        </w:rPr>
        <w:t>ύκειο</w:t>
      </w:r>
      <w:r w:rsidRPr="007E428C">
        <w:rPr>
          <w:rFonts w:eastAsia="Times New Roman" w:cs="Times New Roman"/>
          <w:szCs w:val="24"/>
        </w:rPr>
        <w:t xml:space="preserve"> με την πλήρη </w:t>
      </w:r>
      <w:proofErr w:type="spellStart"/>
      <w:r w:rsidRPr="007E428C">
        <w:rPr>
          <w:rFonts w:eastAsia="Times New Roman" w:cs="Times New Roman"/>
          <w:szCs w:val="24"/>
        </w:rPr>
        <w:t>φροντιστ</w:t>
      </w:r>
      <w:r>
        <w:rPr>
          <w:rFonts w:eastAsia="Times New Roman" w:cs="Times New Roman"/>
          <w:szCs w:val="24"/>
        </w:rPr>
        <w:t>η</w:t>
      </w:r>
      <w:r w:rsidRPr="007E428C">
        <w:rPr>
          <w:rFonts w:eastAsia="Times New Roman" w:cs="Times New Roman"/>
          <w:szCs w:val="24"/>
        </w:rPr>
        <w:t>ριοποίηση</w:t>
      </w:r>
      <w:proofErr w:type="spellEnd"/>
      <w:r w:rsidRPr="007E428C">
        <w:rPr>
          <w:rFonts w:eastAsia="Times New Roman" w:cs="Times New Roman"/>
          <w:szCs w:val="24"/>
        </w:rPr>
        <w:t xml:space="preserve"> εκτός εκπαίδευσης συνολικά του </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w:t>
      </w:r>
    </w:p>
    <w:p w14:paraId="2E2470A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w:t>
      </w:r>
      <w:r w:rsidRPr="007E428C">
        <w:rPr>
          <w:rFonts w:eastAsia="Times New Roman" w:cs="Times New Roman"/>
          <w:szCs w:val="24"/>
        </w:rPr>
        <w:t xml:space="preserve">υπάρχει </w:t>
      </w:r>
      <w:r>
        <w:rPr>
          <w:rFonts w:eastAsia="Times New Roman" w:cs="Times New Roman"/>
          <w:szCs w:val="24"/>
        </w:rPr>
        <w:t>ε</w:t>
      </w:r>
      <w:r w:rsidRPr="007E428C">
        <w:rPr>
          <w:rFonts w:eastAsia="Times New Roman" w:cs="Times New Roman"/>
          <w:szCs w:val="24"/>
        </w:rPr>
        <w:t xml:space="preserve">πίσης η </w:t>
      </w:r>
      <w:r>
        <w:rPr>
          <w:rFonts w:eastAsia="Times New Roman" w:cs="Times New Roman"/>
          <w:szCs w:val="24"/>
        </w:rPr>
        <w:t>δ</w:t>
      </w:r>
      <w:r w:rsidRPr="007E428C">
        <w:rPr>
          <w:rFonts w:eastAsia="Times New Roman" w:cs="Times New Roman"/>
          <w:szCs w:val="24"/>
        </w:rPr>
        <w:t>ιεθνής εμπειρία</w:t>
      </w:r>
      <w:r>
        <w:rPr>
          <w:rFonts w:eastAsia="Times New Roman" w:cs="Times New Roman"/>
          <w:szCs w:val="24"/>
        </w:rPr>
        <w:t>,</w:t>
      </w:r>
      <w:r w:rsidRPr="007E428C">
        <w:rPr>
          <w:rFonts w:eastAsia="Times New Roman" w:cs="Times New Roman"/>
          <w:szCs w:val="24"/>
        </w:rPr>
        <w:t xml:space="preserve"> σύμφωνα με </w:t>
      </w:r>
      <w:r w:rsidRPr="007E428C">
        <w:rPr>
          <w:rFonts w:eastAsia="Times New Roman" w:cs="Times New Roman"/>
          <w:szCs w:val="24"/>
        </w:rPr>
        <w:t>την οποία τα μαθήματα της τελευταίας τάξης ταυτίζονται με τα μαθήματα των εξετάσεων</w:t>
      </w:r>
      <w:r>
        <w:rPr>
          <w:rFonts w:eastAsia="Times New Roman" w:cs="Times New Roman"/>
          <w:szCs w:val="24"/>
        </w:rPr>
        <w:t xml:space="preserve">, </w:t>
      </w:r>
      <w:r w:rsidRPr="007E428C">
        <w:rPr>
          <w:rFonts w:eastAsia="Times New Roman" w:cs="Times New Roman"/>
          <w:szCs w:val="24"/>
        </w:rPr>
        <w:t xml:space="preserve">απολυτηρίων </w:t>
      </w:r>
      <w:r>
        <w:rPr>
          <w:rFonts w:eastAsia="Times New Roman" w:cs="Times New Roman"/>
          <w:szCs w:val="24"/>
        </w:rPr>
        <w:t xml:space="preserve">ή </w:t>
      </w:r>
      <w:r w:rsidRPr="007E428C">
        <w:rPr>
          <w:rFonts w:eastAsia="Times New Roman" w:cs="Times New Roman"/>
          <w:szCs w:val="24"/>
        </w:rPr>
        <w:t>εισαγωγικών</w:t>
      </w:r>
      <w:r>
        <w:rPr>
          <w:rFonts w:eastAsia="Times New Roman" w:cs="Times New Roman"/>
          <w:szCs w:val="24"/>
        </w:rPr>
        <w:t>.</w:t>
      </w:r>
      <w:r w:rsidRPr="007E428C">
        <w:rPr>
          <w:rFonts w:eastAsia="Times New Roman" w:cs="Times New Roman"/>
          <w:szCs w:val="24"/>
        </w:rPr>
        <w:t xml:space="preserve"> Ας το μελετήσουμε</w:t>
      </w:r>
      <w:r>
        <w:rPr>
          <w:rFonts w:eastAsia="Times New Roman" w:cs="Times New Roman"/>
          <w:szCs w:val="24"/>
        </w:rPr>
        <w:t>.</w:t>
      </w:r>
    </w:p>
    <w:p w14:paraId="2E2470A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Τρίτον, σε αυτό</w:t>
      </w:r>
      <w:r w:rsidRPr="007E428C">
        <w:rPr>
          <w:rFonts w:eastAsia="Times New Roman" w:cs="Times New Roman"/>
          <w:szCs w:val="24"/>
        </w:rPr>
        <w:t xml:space="preserve"> το σύστημα τ</w:t>
      </w:r>
      <w:r>
        <w:rPr>
          <w:rFonts w:eastAsia="Times New Roman" w:cs="Times New Roman"/>
          <w:szCs w:val="24"/>
        </w:rPr>
        <w:t>ων</w:t>
      </w:r>
      <w:r w:rsidRPr="007E428C">
        <w:rPr>
          <w:rFonts w:eastAsia="Times New Roman" w:cs="Times New Roman"/>
          <w:szCs w:val="24"/>
        </w:rPr>
        <w:t xml:space="preserve"> εξάωρ</w:t>
      </w:r>
      <w:r>
        <w:rPr>
          <w:rFonts w:eastAsia="Times New Roman" w:cs="Times New Roman"/>
          <w:szCs w:val="24"/>
        </w:rPr>
        <w:t>ων</w:t>
      </w:r>
      <w:r w:rsidRPr="007E428C">
        <w:rPr>
          <w:rFonts w:eastAsia="Times New Roman" w:cs="Times New Roman"/>
          <w:szCs w:val="24"/>
        </w:rPr>
        <w:t xml:space="preserve"> μαθημάτων το νομοσχέδιο προβλέπει ως εξεταζόμενο</w:t>
      </w:r>
      <w:r>
        <w:rPr>
          <w:rFonts w:eastAsia="Times New Roman" w:cs="Times New Roman"/>
          <w:szCs w:val="24"/>
        </w:rPr>
        <w:t>, άρα μη</w:t>
      </w:r>
      <w:r w:rsidRPr="007E428C">
        <w:rPr>
          <w:rFonts w:eastAsia="Times New Roman" w:cs="Times New Roman"/>
          <w:szCs w:val="24"/>
        </w:rPr>
        <w:t xml:space="preserve"> υποτιμημένο μάθημα</w:t>
      </w:r>
      <w:r>
        <w:rPr>
          <w:rFonts w:eastAsia="Times New Roman" w:cs="Times New Roman"/>
          <w:szCs w:val="24"/>
        </w:rPr>
        <w:t>,</w:t>
      </w:r>
      <w:r w:rsidRPr="007E428C">
        <w:rPr>
          <w:rFonts w:eastAsia="Times New Roman" w:cs="Times New Roman"/>
          <w:szCs w:val="24"/>
        </w:rPr>
        <w:t xml:space="preserve"> εξάωρο μά</w:t>
      </w:r>
      <w:r w:rsidRPr="007E428C">
        <w:rPr>
          <w:rFonts w:eastAsia="Times New Roman" w:cs="Times New Roman"/>
          <w:szCs w:val="24"/>
        </w:rPr>
        <w:t>θημα ελληνικής γλώσσας</w:t>
      </w:r>
      <w:r>
        <w:rPr>
          <w:rFonts w:eastAsia="Times New Roman" w:cs="Times New Roman"/>
          <w:szCs w:val="24"/>
        </w:rPr>
        <w:t>, που</w:t>
      </w:r>
      <w:r w:rsidRPr="007E428C">
        <w:rPr>
          <w:rFonts w:eastAsia="Times New Roman" w:cs="Times New Roman"/>
          <w:szCs w:val="24"/>
        </w:rPr>
        <w:t xml:space="preserve"> ως γνωστόν είναι μάθημα </w:t>
      </w:r>
      <w:r>
        <w:rPr>
          <w:rFonts w:eastAsia="Times New Roman" w:cs="Times New Roman"/>
          <w:szCs w:val="24"/>
        </w:rPr>
        <w:t xml:space="preserve">που </w:t>
      </w:r>
      <w:r w:rsidRPr="007E428C">
        <w:rPr>
          <w:rFonts w:eastAsia="Times New Roman" w:cs="Times New Roman"/>
          <w:szCs w:val="24"/>
        </w:rPr>
        <w:t>προσεγγίζονται θέματα γενικότερου ενδιαφέροντος</w:t>
      </w:r>
      <w:r>
        <w:rPr>
          <w:rFonts w:eastAsia="Times New Roman" w:cs="Times New Roman"/>
          <w:szCs w:val="24"/>
        </w:rPr>
        <w:t>,</w:t>
      </w:r>
      <w:r w:rsidRPr="007E428C">
        <w:rPr>
          <w:rFonts w:eastAsia="Times New Roman" w:cs="Times New Roman"/>
          <w:szCs w:val="24"/>
        </w:rPr>
        <w:t xml:space="preserve"> πολιτισμικού και επικαιρότητας και ταυτότητας για τα νέα παιδιά</w:t>
      </w:r>
      <w:r>
        <w:rPr>
          <w:rFonts w:eastAsia="Times New Roman" w:cs="Times New Roman"/>
          <w:szCs w:val="24"/>
        </w:rPr>
        <w:t xml:space="preserve">. Δηλαδή, </w:t>
      </w:r>
      <w:r w:rsidRPr="007E428C">
        <w:rPr>
          <w:rFonts w:eastAsia="Times New Roman" w:cs="Times New Roman"/>
          <w:szCs w:val="24"/>
        </w:rPr>
        <w:t>κάποιος που θέλει να πάει σε μ</w:t>
      </w:r>
      <w:r>
        <w:rPr>
          <w:rFonts w:eastAsia="Times New Roman" w:cs="Times New Roman"/>
          <w:szCs w:val="24"/>
        </w:rPr>
        <w:t>ι</w:t>
      </w:r>
      <w:r w:rsidRPr="007E428C">
        <w:rPr>
          <w:rFonts w:eastAsia="Times New Roman" w:cs="Times New Roman"/>
          <w:szCs w:val="24"/>
        </w:rPr>
        <w:t>α οποιαδήποτε σχολή</w:t>
      </w:r>
      <w:r>
        <w:rPr>
          <w:rFonts w:eastAsia="Times New Roman" w:cs="Times New Roman"/>
          <w:szCs w:val="24"/>
        </w:rPr>
        <w:t>, στην ιατρική για παράδειγμ</w:t>
      </w:r>
      <w:r>
        <w:rPr>
          <w:rFonts w:eastAsia="Times New Roman" w:cs="Times New Roman"/>
          <w:szCs w:val="24"/>
        </w:rPr>
        <w:t xml:space="preserve">α ή στο </w:t>
      </w:r>
      <w:r>
        <w:rPr>
          <w:rFonts w:eastAsia="Times New Roman" w:cs="Times New Roman"/>
          <w:szCs w:val="24"/>
        </w:rPr>
        <w:t>π</w:t>
      </w:r>
      <w:r w:rsidRPr="007E428C">
        <w:rPr>
          <w:rFonts w:eastAsia="Times New Roman" w:cs="Times New Roman"/>
          <w:szCs w:val="24"/>
        </w:rPr>
        <w:t>ολυτεχνείο</w:t>
      </w:r>
      <w:r>
        <w:rPr>
          <w:rFonts w:eastAsia="Times New Roman" w:cs="Times New Roman"/>
          <w:szCs w:val="24"/>
        </w:rPr>
        <w:t>,</w:t>
      </w:r>
      <w:r w:rsidRPr="007E428C">
        <w:rPr>
          <w:rFonts w:eastAsia="Times New Roman" w:cs="Times New Roman"/>
          <w:szCs w:val="24"/>
        </w:rPr>
        <w:t xml:space="preserve"> είναι υποχρεωμένος να πάρει έξι ώρες νέ</w:t>
      </w:r>
      <w:r>
        <w:rPr>
          <w:rFonts w:eastAsia="Times New Roman" w:cs="Times New Roman"/>
          <w:szCs w:val="24"/>
        </w:rPr>
        <w:t xml:space="preserve">α </w:t>
      </w:r>
      <w:r w:rsidRPr="007E428C">
        <w:rPr>
          <w:rFonts w:eastAsia="Times New Roman" w:cs="Times New Roman"/>
          <w:szCs w:val="24"/>
        </w:rPr>
        <w:t>ελληνικά και γλώσσα</w:t>
      </w:r>
      <w:r>
        <w:rPr>
          <w:rFonts w:eastAsia="Times New Roman" w:cs="Times New Roman"/>
          <w:szCs w:val="24"/>
        </w:rPr>
        <w:t>. Α</w:t>
      </w:r>
      <w:r w:rsidRPr="007E428C">
        <w:rPr>
          <w:rFonts w:eastAsia="Times New Roman" w:cs="Times New Roman"/>
          <w:szCs w:val="24"/>
        </w:rPr>
        <w:t>υτό είναι μ</w:t>
      </w:r>
      <w:r>
        <w:rPr>
          <w:rFonts w:eastAsia="Times New Roman" w:cs="Times New Roman"/>
          <w:szCs w:val="24"/>
        </w:rPr>
        <w:t>ι</w:t>
      </w:r>
      <w:r w:rsidRPr="007E428C">
        <w:rPr>
          <w:rFonts w:eastAsia="Times New Roman" w:cs="Times New Roman"/>
          <w:szCs w:val="24"/>
        </w:rPr>
        <w:t xml:space="preserve">α πραγματική αναβάθμιση της </w:t>
      </w:r>
      <w:r>
        <w:rPr>
          <w:rFonts w:eastAsia="Times New Roman" w:cs="Times New Roman"/>
          <w:szCs w:val="24"/>
        </w:rPr>
        <w:t>γ</w:t>
      </w:r>
      <w:r w:rsidRPr="007E428C">
        <w:rPr>
          <w:rFonts w:eastAsia="Times New Roman" w:cs="Times New Roman"/>
          <w:szCs w:val="24"/>
        </w:rPr>
        <w:t xml:space="preserve">ενικής </w:t>
      </w:r>
      <w:r>
        <w:rPr>
          <w:rFonts w:eastAsia="Times New Roman" w:cs="Times New Roman"/>
          <w:szCs w:val="24"/>
        </w:rPr>
        <w:t>π</w:t>
      </w:r>
      <w:r w:rsidRPr="007E428C">
        <w:rPr>
          <w:rFonts w:eastAsia="Times New Roman" w:cs="Times New Roman"/>
          <w:szCs w:val="24"/>
        </w:rPr>
        <w:t xml:space="preserve">αιδείας του </w:t>
      </w:r>
      <w:r>
        <w:rPr>
          <w:rFonts w:eastAsia="Times New Roman" w:cs="Times New Roman"/>
          <w:szCs w:val="24"/>
        </w:rPr>
        <w:t>λ</w:t>
      </w:r>
      <w:r>
        <w:rPr>
          <w:rFonts w:eastAsia="Times New Roman" w:cs="Times New Roman"/>
          <w:szCs w:val="24"/>
        </w:rPr>
        <w:t>υκείου</w:t>
      </w:r>
      <w:r w:rsidRPr="007E428C">
        <w:rPr>
          <w:rFonts w:eastAsia="Times New Roman" w:cs="Times New Roman"/>
          <w:szCs w:val="24"/>
        </w:rPr>
        <w:t xml:space="preserve"> </w:t>
      </w:r>
      <w:r>
        <w:rPr>
          <w:rFonts w:eastAsia="Times New Roman" w:cs="Times New Roman"/>
          <w:szCs w:val="24"/>
        </w:rPr>
        <w:t>-</w:t>
      </w:r>
      <w:r w:rsidRPr="007E428C">
        <w:rPr>
          <w:rFonts w:eastAsia="Times New Roman" w:cs="Times New Roman"/>
          <w:szCs w:val="24"/>
        </w:rPr>
        <w:t>και όχι στα λόγια</w:t>
      </w:r>
      <w:r>
        <w:rPr>
          <w:rFonts w:eastAsia="Times New Roman" w:cs="Times New Roman"/>
          <w:szCs w:val="24"/>
        </w:rPr>
        <w:t>-</w:t>
      </w:r>
      <w:r w:rsidRPr="007E428C">
        <w:rPr>
          <w:rFonts w:eastAsia="Times New Roman" w:cs="Times New Roman"/>
          <w:szCs w:val="24"/>
        </w:rPr>
        <w:t xml:space="preserve"> </w:t>
      </w:r>
      <w:r>
        <w:rPr>
          <w:rFonts w:eastAsia="Times New Roman" w:cs="Times New Roman"/>
          <w:szCs w:val="24"/>
        </w:rPr>
        <w:t xml:space="preserve">και </w:t>
      </w:r>
      <w:r w:rsidRPr="007E428C">
        <w:rPr>
          <w:rFonts w:eastAsia="Times New Roman" w:cs="Times New Roman"/>
          <w:szCs w:val="24"/>
        </w:rPr>
        <w:t xml:space="preserve">της </w:t>
      </w:r>
      <w:r>
        <w:rPr>
          <w:rFonts w:eastAsia="Times New Roman" w:cs="Times New Roman"/>
          <w:szCs w:val="24"/>
        </w:rPr>
        <w:t>δ</w:t>
      </w:r>
      <w:r w:rsidRPr="007E428C">
        <w:rPr>
          <w:rFonts w:eastAsia="Times New Roman" w:cs="Times New Roman"/>
          <w:szCs w:val="24"/>
        </w:rPr>
        <w:t xml:space="preserve">ευτεροβάθμιας </w:t>
      </w:r>
      <w:r>
        <w:rPr>
          <w:rFonts w:eastAsia="Times New Roman" w:cs="Times New Roman"/>
          <w:szCs w:val="24"/>
        </w:rPr>
        <w:t>ε</w:t>
      </w:r>
      <w:r w:rsidRPr="007E428C">
        <w:rPr>
          <w:rFonts w:eastAsia="Times New Roman" w:cs="Times New Roman"/>
          <w:szCs w:val="24"/>
        </w:rPr>
        <w:t>κπαίδευσης συνολικά</w:t>
      </w:r>
      <w:r>
        <w:rPr>
          <w:rFonts w:eastAsia="Times New Roman" w:cs="Times New Roman"/>
          <w:szCs w:val="24"/>
        </w:rPr>
        <w:t>.</w:t>
      </w:r>
    </w:p>
    <w:p w14:paraId="2E2470A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Όταν αναφερόμαστε στη</w:t>
      </w:r>
      <w:r w:rsidRPr="007E428C">
        <w:rPr>
          <w:rFonts w:eastAsia="Times New Roman" w:cs="Times New Roman"/>
          <w:szCs w:val="24"/>
        </w:rPr>
        <w:t xml:space="preserve"> γενική παιδεία δεν μπορούμε να μιλάμε μόνο για τα πολλαπλά γνωστικά αντικείμενα που καλύπτουν όλα </w:t>
      </w:r>
      <w:r>
        <w:rPr>
          <w:rFonts w:eastAsia="Times New Roman" w:cs="Times New Roman"/>
          <w:szCs w:val="24"/>
        </w:rPr>
        <w:t>ή πολλά</w:t>
      </w:r>
      <w:r w:rsidRPr="007E428C">
        <w:rPr>
          <w:rFonts w:eastAsia="Times New Roman" w:cs="Times New Roman"/>
          <w:szCs w:val="24"/>
        </w:rPr>
        <w:t xml:space="preserve"> επίπεδα</w:t>
      </w:r>
      <w:r>
        <w:rPr>
          <w:rFonts w:eastAsia="Times New Roman" w:cs="Times New Roman"/>
          <w:szCs w:val="24"/>
        </w:rPr>
        <w:t>. Η</w:t>
      </w:r>
      <w:r w:rsidRPr="007E428C">
        <w:rPr>
          <w:rFonts w:eastAsia="Times New Roman" w:cs="Times New Roman"/>
          <w:szCs w:val="24"/>
        </w:rPr>
        <w:t xml:space="preserve"> γενική παιδεία είναι η παιδεία που καλύπτει τους πολλαπλούς σκοπούς της εκπαίδευσης</w:t>
      </w:r>
      <w:r>
        <w:rPr>
          <w:rFonts w:eastAsia="Times New Roman" w:cs="Times New Roman"/>
          <w:szCs w:val="24"/>
        </w:rPr>
        <w:t>. Μ</w:t>
      </w:r>
      <w:r w:rsidRPr="007E428C">
        <w:rPr>
          <w:rFonts w:eastAsia="Times New Roman" w:cs="Times New Roman"/>
          <w:szCs w:val="24"/>
        </w:rPr>
        <w:t xml:space="preserve">ε </w:t>
      </w:r>
      <w:r w:rsidRPr="007E428C">
        <w:rPr>
          <w:rFonts w:eastAsia="Times New Roman" w:cs="Times New Roman"/>
          <w:szCs w:val="24"/>
        </w:rPr>
        <w:lastRenderedPageBreak/>
        <w:t>αυτή</w:t>
      </w:r>
      <w:r>
        <w:rPr>
          <w:rFonts w:eastAsia="Times New Roman" w:cs="Times New Roman"/>
          <w:szCs w:val="24"/>
        </w:rPr>
        <w:t>ν</w:t>
      </w:r>
      <w:r w:rsidRPr="007E428C">
        <w:rPr>
          <w:rFonts w:eastAsia="Times New Roman" w:cs="Times New Roman"/>
          <w:szCs w:val="24"/>
        </w:rPr>
        <w:t xml:space="preserve"> την έννοια</w:t>
      </w:r>
      <w:r>
        <w:rPr>
          <w:rFonts w:eastAsia="Times New Roman" w:cs="Times New Roman"/>
          <w:szCs w:val="24"/>
        </w:rPr>
        <w:t>,</w:t>
      </w:r>
      <w:r w:rsidRPr="007E428C">
        <w:rPr>
          <w:rFonts w:eastAsia="Times New Roman" w:cs="Times New Roman"/>
          <w:szCs w:val="24"/>
        </w:rPr>
        <w:t xml:space="preserve"> έχει μεγάλη σημασία η διδασκαλία</w:t>
      </w:r>
      <w:r w:rsidRPr="007E428C">
        <w:rPr>
          <w:rFonts w:eastAsia="Times New Roman" w:cs="Times New Roman"/>
          <w:szCs w:val="24"/>
        </w:rPr>
        <w:t xml:space="preserve"> διαφόρων ειδών </w:t>
      </w:r>
      <w:proofErr w:type="spellStart"/>
      <w:r w:rsidRPr="007E428C">
        <w:rPr>
          <w:rFonts w:eastAsia="Times New Roman" w:cs="Times New Roman"/>
          <w:szCs w:val="24"/>
        </w:rPr>
        <w:t>γραμματισμ</w:t>
      </w:r>
      <w:r>
        <w:rPr>
          <w:rFonts w:eastAsia="Times New Roman" w:cs="Times New Roman"/>
          <w:szCs w:val="24"/>
        </w:rPr>
        <w:t>ών</w:t>
      </w:r>
      <w:proofErr w:type="spellEnd"/>
      <w:r w:rsidRPr="007E428C">
        <w:rPr>
          <w:rFonts w:eastAsia="Times New Roman" w:cs="Times New Roman"/>
          <w:szCs w:val="24"/>
        </w:rPr>
        <w:t xml:space="preserve"> και γνώσεων σε διάφορα αντικείμενα που συμβάλλουν στη δημιουργία δημοκρατικών και ενεργών πολιτών</w:t>
      </w:r>
      <w:r>
        <w:rPr>
          <w:rFonts w:eastAsia="Times New Roman" w:cs="Times New Roman"/>
          <w:szCs w:val="24"/>
        </w:rPr>
        <w:t>,</w:t>
      </w:r>
      <w:r w:rsidRPr="007E428C">
        <w:rPr>
          <w:rFonts w:eastAsia="Times New Roman" w:cs="Times New Roman"/>
          <w:szCs w:val="24"/>
        </w:rPr>
        <w:t xml:space="preserve"> δηλαδή η καλλιέργεια αξιών και στάσεων που εμπνέονται από τις αρχές της δημοκρατίας</w:t>
      </w:r>
      <w:r>
        <w:rPr>
          <w:rFonts w:eastAsia="Times New Roman" w:cs="Times New Roman"/>
          <w:szCs w:val="24"/>
        </w:rPr>
        <w:t>,</w:t>
      </w:r>
      <w:r w:rsidRPr="007E428C">
        <w:rPr>
          <w:rFonts w:eastAsia="Times New Roman" w:cs="Times New Roman"/>
          <w:szCs w:val="24"/>
        </w:rPr>
        <w:t xml:space="preserve"> της ισότητας και της οικολογίας</w:t>
      </w:r>
      <w:r>
        <w:rPr>
          <w:rFonts w:eastAsia="Times New Roman" w:cs="Times New Roman"/>
          <w:szCs w:val="24"/>
        </w:rPr>
        <w:t>. Οι</w:t>
      </w:r>
      <w:r w:rsidRPr="007E428C">
        <w:rPr>
          <w:rFonts w:eastAsia="Times New Roman" w:cs="Times New Roman"/>
          <w:szCs w:val="24"/>
        </w:rPr>
        <w:t xml:space="preserve"> παιδαγω</w:t>
      </w:r>
      <w:r w:rsidRPr="007E428C">
        <w:rPr>
          <w:rFonts w:eastAsia="Times New Roman" w:cs="Times New Roman"/>
          <w:szCs w:val="24"/>
        </w:rPr>
        <w:t>γικ</w:t>
      </w:r>
      <w:r>
        <w:rPr>
          <w:rFonts w:eastAsia="Times New Roman" w:cs="Times New Roman"/>
          <w:szCs w:val="24"/>
        </w:rPr>
        <w:t>οί</w:t>
      </w:r>
      <w:r w:rsidRPr="007E428C">
        <w:rPr>
          <w:rFonts w:eastAsia="Times New Roman" w:cs="Times New Roman"/>
          <w:szCs w:val="24"/>
        </w:rPr>
        <w:t xml:space="preserve"> παράγοντες γνωρίζουν</w:t>
      </w:r>
      <w:r>
        <w:rPr>
          <w:rFonts w:eastAsia="Times New Roman" w:cs="Times New Roman"/>
          <w:szCs w:val="24"/>
        </w:rPr>
        <w:t>,</w:t>
      </w:r>
      <w:r w:rsidRPr="007E428C">
        <w:rPr>
          <w:rFonts w:eastAsia="Times New Roman" w:cs="Times New Roman"/>
          <w:szCs w:val="24"/>
        </w:rPr>
        <w:t xml:space="preserve"> </w:t>
      </w:r>
      <w:r>
        <w:rPr>
          <w:rFonts w:eastAsia="Times New Roman" w:cs="Times New Roman"/>
          <w:szCs w:val="24"/>
        </w:rPr>
        <w:t>επίσης,</w:t>
      </w:r>
      <w:r w:rsidRPr="007E428C">
        <w:rPr>
          <w:rFonts w:eastAsia="Times New Roman" w:cs="Times New Roman"/>
          <w:szCs w:val="24"/>
        </w:rPr>
        <w:t xml:space="preserve"> ότι </w:t>
      </w:r>
      <w:r>
        <w:rPr>
          <w:rFonts w:eastAsia="Times New Roman" w:cs="Times New Roman"/>
          <w:szCs w:val="24"/>
        </w:rPr>
        <w:t>τ</w:t>
      </w:r>
      <w:r w:rsidRPr="007E428C">
        <w:rPr>
          <w:rFonts w:eastAsia="Times New Roman" w:cs="Times New Roman"/>
          <w:szCs w:val="24"/>
        </w:rPr>
        <w:t xml:space="preserve">ο </w:t>
      </w:r>
      <w:r>
        <w:rPr>
          <w:rFonts w:eastAsia="Times New Roman" w:cs="Times New Roman"/>
          <w:szCs w:val="24"/>
        </w:rPr>
        <w:t>βίωμα</w:t>
      </w:r>
      <w:r w:rsidRPr="007E428C">
        <w:rPr>
          <w:rFonts w:eastAsia="Times New Roman" w:cs="Times New Roman"/>
          <w:szCs w:val="24"/>
        </w:rPr>
        <w:t xml:space="preserve"> είναι αποτελεσματικότερο από χίλιες διαλέξεις και με την έννοια αυτή</w:t>
      </w:r>
      <w:r>
        <w:rPr>
          <w:rFonts w:eastAsia="Times New Roman" w:cs="Times New Roman"/>
          <w:szCs w:val="24"/>
        </w:rPr>
        <w:t>,</w:t>
      </w:r>
      <w:r w:rsidRPr="007E428C">
        <w:rPr>
          <w:rFonts w:eastAsia="Times New Roman" w:cs="Times New Roman"/>
          <w:szCs w:val="24"/>
        </w:rPr>
        <w:t xml:space="preserve"> η γενική παιδεία είναι</w:t>
      </w:r>
      <w:r>
        <w:rPr>
          <w:rFonts w:eastAsia="Times New Roman" w:cs="Times New Roman"/>
          <w:szCs w:val="24"/>
        </w:rPr>
        <w:t>,</w:t>
      </w:r>
      <w:r w:rsidRPr="007E428C">
        <w:rPr>
          <w:rFonts w:eastAsia="Times New Roman" w:cs="Times New Roman"/>
          <w:szCs w:val="24"/>
        </w:rPr>
        <w:t xml:space="preserve"> </w:t>
      </w:r>
      <w:r>
        <w:rPr>
          <w:rFonts w:eastAsia="Times New Roman" w:cs="Times New Roman"/>
          <w:szCs w:val="24"/>
        </w:rPr>
        <w:t>επίσης,</w:t>
      </w:r>
      <w:r w:rsidRPr="007E428C">
        <w:rPr>
          <w:rFonts w:eastAsia="Times New Roman" w:cs="Times New Roman"/>
          <w:szCs w:val="24"/>
        </w:rPr>
        <w:t xml:space="preserve"> η καλλιέργεια δεξιοτήτων και ικανοτήτων</w:t>
      </w:r>
      <w:r>
        <w:rPr>
          <w:rFonts w:eastAsia="Times New Roman" w:cs="Times New Roman"/>
          <w:szCs w:val="24"/>
        </w:rPr>
        <w:t xml:space="preserve"> </w:t>
      </w:r>
      <w:r w:rsidRPr="007E428C">
        <w:rPr>
          <w:rFonts w:eastAsia="Times New Roman" w:cs="Times New Roman"/>
          <w:szCs w:val="24"/>
        </w:rPr>
        <w:t>οριζόντιων</w:t>
      </w:r>
      <w:r>
        <w:rPr>
          <w:rFonts w:eastAsia="Times New Roman" w:cs="Times New Roman"/>
          <w:szCs w:val="24"/>
        </w:rPr>
        <w:t>,</w:t>
      </w:r>
      <w:r w:rsidRPr="007E428C">
        <w:rPr>
          <w:rFonts w:eastAsia="Times New Roman" w:cs="Times New Roman"/>
          <w:szCs w:val="24"/>
        </w:rPr>
        <w:t xml:space="preserve"> που αφορούν όλους τους τομείς της γνώσης αλλά και τη</w:t>
      </w:r>
      <w:r>
        <w:rPr>
          <w:rFonts w:eastAsia="Times New Roman" w:cs="Times New Roman"/>
          <w:szCs w:val="24"/>
        </w:rPr>
        <w:t>ς</w:t>
      </w:r>
      <w:r w:rsidRPr="007E428C">
        <w:rPr>
          <w:rFonts w:eastAsia="Times New Roman" w:cs="Times New Roman"/>
          <w:szCs w:val="24"/>
        </w:rPr>
        <w:t xml:space="preserve"> ζωή</w:t>
      </w:r>
      <w:r>
        <w:rPr>
          <w:rFonts w:eastAsia="Times New Roman" w:cs="Times New Roman"/>
          <w:szCs w:val="24"/>
        </w:rPr>
        <w:t>.</w:t>
      </w:r>
    </w:p>
    <w:p w14:paraId="2E2470A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Μέν</w:t>
      </w:r>
      <w:r w:rsidRPr="007E428C">
        <w:rPr>
          <w:rFonts w:eastAsia="Times New Roman" w:cs="Times New Roman"/>
          <w:szCs w:val="24"/>
        </w:rPr>
        <w:t>ουν πολλά πράγματα για το σχολείο που σχεδιάζουμε</w:t>
      </w:r>
      <w:r>
        <w:rPr>
          <w:rFonts w:eastAsia="Times New Roman" w:cs="Times New Roman"/>
          <w:szCs w:val="24"/>
        </w:rPr>
        <w:t>,</w:t>
      </w:r>
      <w:r w:rsidRPr="007E428C">
        <w:rPr>
          <w:rFonts w:eastAsia="Times New Roman" w:cs="Times New Roman"/>
          <w:szCs w:val="24"/>
        </w:rPr>
        <w:t xml:space="preserve"> όπως είναι ο συστηματικός επαγγελματικός προσανατολισμός</w:t>
      </w:r>
      <w:r>
        <w:rPr>
          <w:rFonts w:eastAsia="Times New Roman" w:cs="Times New Roman"/>
          <w:szCs w:val="24"/>
        </w:rPr>
        <w:t>,</w:t>
      </w:r>
      <w:r w:rsidRPr="007E428C">
        <w:rPr>
          <w:rFonts w:eastAsia="Times New Roman" w:cs="Times New Roman"/>
          <w:szCs w:val="24"/>
        </w:rPr>
        <w:t xml:space="preserve"> η εκπαίδευση σε ορισμένα θέματα </w:t>
      </w:r>
      <w:r>
        <w:rPr>
          <w:rFonts w:eastAsia="Times New Roman" w:cs="Times New Roman"/>
          <w:szCs w:val="24"/>
        </w:rPr>
        <w:t>α</w:t>
      </w:r>
      <w:r w:rsidRPr="007E428C">
        <w:rPr>
          <w:rFonts w:eastAsia="Times New Roman" w:cs="Times New Roman"/>
          <w:szCs w:val="24"/>
        </w:rPr>
        <w:t xml:space="preserve">κόμη και των γονιών </w:t>
      </w:r>
      <w:r>
        <w:rPr>
          <w:rFonts w:eastAsia="Times New Roman" w:cs="Times New Roman"/>
          <w:szCs w:val="24"/>
        </w:rPr>
        <w:t xml:space="preserve">και </w:t>
      </w:r>
      <w:r w:rsidRPr="007E428C">
        <w:rPr>
          <w:rFonts w:eastAsia="Times New Roman" w:cs="Times New Roman"/>
          <w:szCs w:val="24"/>
        </w:rPr>
        <w:t>των τοπικών φορέων</w:t>
      </w:r>
      <w:r>
        <w:rPr>
          <w:rFonts w:eastAsia="Times New Roman" w:cs="Times New Roman"/>
          <w:szCs w:val="24"/>
        </w:rPr>
        <w:t>,</w:t>
      </w:r>
      <w:r w:rsidRPr="007E428C">
        <w:rPr>
          <w:rFonts w:eastAsia="Times New Roman" w:cs="Times New Roman"/>
          <w:szCs w:val="24"/>
        </w:rPr>
        <w:t xml:space="preserve"> η ανανέωση του θεσμού των μαθητικών κοινοτήτων ως ένα </w:t>
      </w:r>
      <w:r>
        <w:rPr>
          <w:rFonts w:eastAsia="Times New Roman" w:cs="Times New Roman"/>
          <w:szCs w:val="24"/>
        </w:rPr>
        <w:t>κύτταρο</w:t>
      </w:r>
      <w:r w:rsidRPr="007E428C">
        <w:rPr>
          <w:rFonts w:eastAsia="Times New Roman" w:cs="Times New Roman"/>
          <w:szCs w:val="24"/>
        </w:rPr>
        <w:t xml:space="preserve"> δημοκρατικής συμμετοχής σε μ</w:t>
      </w:r>
      <w:r>
        <w:rPr>
          <w:rFonts w:eastAsia="Times New Roman" w:cs="Times New Roman"/>
          <w:szCs w:val="24"/>
        </w:rPr>
        <w:t>ι</w:t>
      </w:r>
      <w:r w:rsidRPr="007E428C">
        <w:rPr>
          <w:rFonts w:eastAsia="Times New Roman" w:cs="Times New Roman"/>
          <w:szCs w:val="24"/>
        </w:rPr>
        <w:t>α π</w:t>
      </w:r>
      <w:r>
        <w:rPr>
          <w:rFonts w:eastAsia="Times New Roman" w:cs="Times New Roman"/>
          <w:szCs w:val="24"/>
        </w:rPr>
        <w:t xml:space="preserve">ερίοδο που καλπάζει ο ατομισμός, η αντιπολιτική </w:t>
      </w:r>
      <w:r w:rsidRPr="007E428C">
        <w:rPr>
          <w:rFonts w:eastAsia="Times New Roman" w:cs="Times New Roman"/>
          <w:szCs w:val="24"/>
        </w:rPr>
        <w:t>και η ακροδεξιά μισαλλοδοξία</w:t>
      </w:r>
      <w:r>
        <w:rPr>
          <w:rFonts w:eastAsia="Times New Roman" w:cs="Times New Roman"/>
          <w:szCs w:val="24"/>
        </w:rPr>
        <w:t>,</w:t>
      </w:r>
      <w:r w:rsidRPr="007E428C">
        <w:rPr>
          <w:rFonts w:eastAsia="Times New Roman" w:cs="Times New Roman"/>
          <w:szCs w:val="24"/>
        </w:rPr>
        <w:t xml:space="preserve"> που ειδικά πρόσφατα είδα</w:t>
      </w:r>
      <w:r>
        <w:rPr>
          <w:rFonts w:eastAsia="Times New Roman" w:cs="Times New Roman"/>
          <w:szCs w:val="24"/>
        </w:rPr>
        <w:t>με</w:t>
      </w:r>
      <w:r w:rsidRPr="007E428C">
        <w:rPr>
          <w:rFonts w:eastAsia="Times New Roman" w:cs="Times New Roman"/>
          <w:szCs w:val="24"/>
        </w:rPr>
        <w:t xml:space="preserve"> ότι αποπει</w:t>
      </w:r>
      <w:r w:rsidRPr="007E428C">
        <w:rPr>
          <w:rFonts w:eastAsia="Times New Roman" w:cs="Times New Roman"/>
          <w:szCs w:val="24"/>
        </w:rPr>
        <w:lastRenderedPageBreak/>
        <w:t>ράται να διεισδύσει μέσα στα σχολεία</w:t>
      </w:r>
      <w:r>
        <w:rPr>
          <w:rFonts w:eastAsia="Times New Roman" w:cs="Times New Roman"/>
          <w:szCs w:val="24"/>
        </w:rPr>
        <w:t xml:space="preserve"> και</w:t>
      </w:r>
      <w:r w:rsidRPr="007E428C">
        <w:rPr>
          <w:rFonts w:eastAsia="Times New Roman" w:cs="Times New Roman"/>
          <w:szCs w:val="24"/>
        </w:rPr>
        <w:t xml:space="preserve"> να διαστρέψει το γνήσιο πατριωτικό αίσθημα των παιδιών σε εθνικιστικό μίσος και ξενοφοβία</w:t>
      </w:r>
      <w:r>
        <w:rPr>
          <w:rFonts w:eastAsia="Times New Roman" w:cs="Times New Roman"/>
          <w:szCs w:val="24"/>
        </w:rPr>
        <w:t>.</w:t>
      </w:r>
    </w:p>
    <w:p w14:paraId="2E2470A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w:t>
      </w:r>
      <w:r w:rsidRPr="007E428C">
        <w:rPr>
          <w:rFonts w:eastAsia="Times New Roman" w:cs="Times New Roman"/>
          <w:szCs w:val="24"/>
        </w:rPr>
        <w:t>ο κεντρικό</w:t>
      </w:r>
      <w:r>
        <w:rPr>
          <w:rFonts w:eastAsia="Times New Roman" w:cs="Times New Roman"/>
          <w:szCs w:val="24"/>
        </w:rPr>
        <w:t>, όμως,</w:t>
      </w:r>
      <w:r w:rsidRPr="007E428C">
        <w:rPr>
          <w:rFonts w:eastAsia="Times New Roman" w:cs="Times New Roman"/>
          <w:szCs w:val="24"/>
        </w:rPr>
        <w:t xml:space="preserve"> στοίχημα </w:t>
      </w:r>
      <w:r>
        <w:rPr>
          <w:rFonts w:eastAsia="Times New Roman" w:cs="Times New Roman"/>
          <w:szCs w:val="24"/>
        </w:rPr>
        <w:t>για</w:t>
      </w:r>
      <w:r w:rsidRPr="007E428C">
        <w:rPr>
          <w:rFonts w:eastAsia="Times New Roman" w:cs="Times New Roman"/>
          <w:szCs w:val="24"/>
        </w:rPr>
        <w:t xml:space="preserve"> το σχολείο της γενικής παιδείας είναι ο εκσυγχρονισμός προγραμμάτων σπουδών και βιβλίων </w:t>
      </w:r>
      <w:r>
        <w:rPr>
          <w:rFonts w:eastAsia="Times New Roman" w:cs="Times New Roman"/>
          <w:szCs w:val="24"/>
        </w:rPr>
        <w:t>με</w:t>
      </w:r>
      <w:r w:rsidRPr="007E428C">
        <w:rPr>
          <w:rFonts w:eastAsia="Times New Roman" w:cs="Times New Roman"/>
          <w:szCs w:val="24"/>
        </w:rPr>
        <w:t xml:space="preserve"> την καθιέρωση </w:t>
      </w:r>
      <w:r>
        <w:rPr>
          <w:rFonts w:eastAsia="Times New Roman" w:cs="Times New Roman"/>
          <w:szCs w:val="24"/>
        </w:rPr>
        <w:t xml:space="preserve">μεθόδων </w:t>
      </w:r>
      <w:r w:rsidRPr="007E428C">
        <w:rPr>
          <w:rFonts w:eastAsia="Times New Roman" w:cs="Times New Roman"/>
          <w:szCs w:val="24"/>
        </w:rPr>
        <w:t>διδασκαλίας που δίν</w:t>
      </w:r>
      <w:r w:rsidRPr="007E428C">
        <w:rPr>
          <w:rFonts w:eastAsia="Times New Roman" w:cs="Times New Roman"/>
          <w:szCs w:val="24"/>
        </w:rPr>
        <w:t>ουν ενεργό ρόλο στους μαθητές</w:t>
      </w:r>
      <w:r>
        <w:rPr>
          <w:rFonts w:eastAsia="Times New Roman" w:cs="Times New Roman"/>
          <w:szCs w:val="24"/>
        </w:rPr>
        <w:t>,</w:t>
      </w:r>
      <w:r w:rsidRPr="007E428C">
        <w:rPr>
          <w:rFonts w:eastAsia="Times New Roman" w:cs="Times New Roman"/>
          <w:szCs w:val="24"/>
        </w:rPr>
        <w:t xml:space="preserve"> η αξιολόγηση βασισμένη περισσότερο </w:t>
      </w:r>
      <w:r>
        <w:rPr>
          <w:rFonts w:eastAsia="Times New Roman" w:cs="Times New Roman"/>
          <w:szCs w:val="24"/>
        </w:rPr>
        <w:t>σε</w:t>
      </w:r>
      <w:r w:rsidRPr="007E428C">
        <w:rPr>
          <w:rFonts w:eastAsia="Times New Roman" w:cs="Times New Roman"/>
          <w:szCs w:val="24"/>
        </w:rPr>
        <w:t xml:space="preserve"> συνθετικές και δημιουργικές εργασίες</w:t>
      </w:r>
      <w:r>
        <w:rPr>
          <w:rFonts w:eastAsia="Times New Roman" w:cs="Times New Roman"/>
          <w:szCs w:val="24"/>
        </w:rPr>
        <w:t>,</w:t>
      </w:r>
      <w:r w:rsidRPr="007E428C">
        <w:rPr>
          <w:rFonts w:eastAsia="Times New Roman" w:cs="Times New Roman"/>
          <w:szCs w:val="24"/>
        </w:rPr>
        <w:t xml:space="preserve"> δηλαδή αξιολόγηση περισσότερο ποιοτική</w:t>
      </w:r>
      <w:r>
        <w:rPr>
          <w:rFonts w:eastAsia="Times New Roman" w:cs="Times New Roman"/>
          <w:szCs w:val="24"/>
        </w:rPr>
        <w:t>, παρά</w:t>
      </w:r>
      <w:r w:rsidRPr="007E428C">
        <w:rPr>
          <w:rFonts w:eastAsia="Times New Roman" w:cs="Times New Roman"/>
          <w:szCs w:val="24"/>
        </w:rPr>
        <w:t xml:space="preserve"> ποσοτική</w:t>
      </w:r>
      <w:r>
        <w:rPr>
          <w:rFonts w:eastAsia="Times New Roman" w:cs="Times New Roman"/>
          <w:szCs w:val="24"/>
        </w:rPr>
        <w:t>. Α</w:t>
      </w:r>
      <w:r w:rsidRPr="007E428C">
        <w:rPr>
          <w:rFonts w:eastAsia="Times New Roman" w:cs="Times New Roman"/>
          <w:szCs w:val="24"/>
        </w:rPr>
        <w:t xml:space="preserve">υτό το σχολείο </w:t>
      </w:r>
      <w:r>
        <w:rPr>
          <w:rFonts w:eastAsia="Times New Roman" w:cs="Times New Roman"/>
          <w:szCs w:val="24"/>
        </w:rPr>
        <w:t>ε</w:t>
      </w:r>
      <w:r w:rsidRPr="007E428C">
        <w:rPr>
          <w:rFonts w:eastAsia="Times New Roman" w:cs="Times New Roman"/>
          <w:szCs w:val="24"/>
        </w:rPr>
        <w:t>μείς σχεδιάζουμε και θέλουμε βήμα-βήμα από τώρα</w:t>
      </w:r>
      <w:r>
        <w:rPr>
          <w:rFonts w:eastAsia="Times New Roman" w:cs="Times New Roman"/>
          <w:szCs w:val="24"/>
        </w:rPr>
        <w:t>,</w:t>
      </w:r>
      <w:r w:rsidRPr="007E428C">
        <w:rPr>
          <w:rFonts w:eastAsia="Times New Roman" w:cs="Times New Roman"/>
          <w:szCs w:val="24"/>
        </w:rPr>
        <w:t xml:space="preserve"> χωρίς να χάνουμε χρόνο</w:t>
      </w:r>
      <w:r>
        <w:rPr>
          <w:rFonts w:eastAsia="Times New Roman" w:cs="Times New Roman"/>
          <w:szCs w:val="24"/>
        </w:rPr>
        <w:t>,</w:t>
      </w:r>
      <w:r w:rsidRPr="007E428C">
        <w:rPr>
          <w:rFonts w:eastAsia="Times New Roman" w:cs="Times New Roman"/>
          <w:szCs w:val="24"/>
        </w:rPr>
        <w:t xml:space="preserve"> με τ</w:t>
      </w:r>
      <w:r w:rsidRPr="007E428C">
        <w:rPr>
          <w:rFonts w:eastAsia="Times New Roman" w:cs="Times New Roman"/>
          <w:szCs w:val="24"/>
        </w:rPr>
        <w:t>η μεγαλύτερη δυνατή συναίνεση</w:t>
      </w:r>
      <w:r>
        <w:rPr>
          <w:rFonts w:eastAsia="Times New Roman" w:cs="Times New Roman"/>
          <w:szCs w:val="24"/>
        </w:rPr>
        <w:t>,</w:t>
      </w:r>
      <w:r w:rsidRPr="007E428C">
        <w:rPr>
          <w:rFonts w:eastAsia="Times New Roman" w:cs="Times New Roman"/>
          <w:szCs w:val="24"/>
        </w:rPr>
        <w:t xml:space="preserve"> να προχωρήσουμε</w:t>
      </w:r>
      <w:r>
        <w:rPr>
          <w:rFonts w:eastAsia="Times New Roman" w:cs="Times New Roman"/>
          <w:szCs w:val="24"/>
        </w:rPr>
        <w:t>.</w:t>
      </w:r>
    </w:p>
    <w:p w14:paraId="2E2470B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7E428C">
        <w:rPr>
          <w:rFonts w:eastAsia="Times New Roman" w:cs="Times New Roman"/>
          <w:szCs w:val="24"/>
        </w:rPr>
        <w:t>ε ό</w:t>
      </w:r>
      <w:r>
        <w:rPr>
          <w:rFonts w:eastAsia="Times New Roman" w:cs="Times New Roman"/>
          <w:szCs w:val="24"/>
        </w:rPr>
        <w:t>,</w:t>
      </w:r>
      <w:r w:rsidRPr="007E428C">
        <w:rPr>
          <w:rFonts w:eastAsia="Times New Roman" w:cs="Times New Roman"/>
          <w:szCs w:val="24"/>
        </w:rPr>
        <w:t>τι αφορά τις άλλες διατάξεις</w:t>
      </w:r>
      <w:r>
        <w:rPr>
          <w:rFonts w:eastAsia="Times New Roman" w:cs="Times New Roman"/>
          <w:szCs w:val="24"/>
        </w:rPr>
        <w:t>,</w:t>
      </w:r>
      <w:r w:rsidRPr="007E428C">
        <w:rPr>
          <w:rFonts w:eastAsia="Times New Roman" w:cs="Times New Roman"/>
          <w:szCs w:val="24"/>
        </w:rPr>
        <w:t xml:space="preserve"> κρατώ τη </w:t>
      </w:r>
      <w:r>
        <w:rPr>
          <w:rFonts w:eastAsia="Times New Roman" w:cs="Times New Roman"/>
          <w:szCs w:val="24"/>
        </w:rPr>
        <w:t>συναίνεση</w:t>
      </w:r>
      <w:r w:rsidRPr="007E428C">
        <w:rPr>
          <w:rFonts w:eastAsia="Times New Roman" w:cs="Times New Roman"/>
          <w:szCs w:val="24"/>
        </w:rPr>
        <w:t xml:space="preserve"> των περισσότερων </w:t>
      </w:r>
      <w:r>
        <w:rPr>
          <w:rFonts w:eastAsia="Times New Roman" w:cs="Times New Roman"/>
          <w:szCs w:val="24"/>
        </w:rPr>
        <w:t>πανεπιστημιακών</w:t>
      </w:r>
      <w:r w:rsidRPr="007E428C">
        <w:rPr>
          <w:rFonts w:eastAsia="Times New Roman" w:cs="Times New Roman"/>
          <w:szCs w:val="24"/>
        </w:rPr>
        <w:t xml:space="preserve"> φορέων με κάποιες επιφυλάξεις για τις συνέργειες πανεπιστημίων και ΤΕΙ</w:t>
      </w:r>
      <w:r>
        <w:rPr>
          <w:rFonts w:eastAsia="Times New Roman" w:cs="Times New Roman"/>
          <w:szCs w:val="24"/>
        </w:rPr>
        <w:t>,</w:t>
      </w:r>
      <w:r w:rsidRPr="007E428C">
        <w:rPr>
          <w:rFonts w:eastAsia="Times New Roman" w:cs="Times New Roman"/>
          <w:szCs w:val="24"/>
        </w:rPr>
        <w:t xml:space="preserve"> την πρόταση του ΤΕΕ για την αναβάθμιση των </w:t>
      </w:r>
      <w:r>
        <w:rPr>
          <w:rFonts w:eastAsia="Times New Roman" w:cs="Times New Roman"/>
          <w:szCs w:val="24"/>
        </w:rPr>
        <w:t>τ</w:t>
      </w:r>
      <w:r w:rsidRPr="007E428C">
        <w:rPr>
          <w:rFonts w:eastAsia="Times New Roman" w:cs="Times New Roman"/>
          <w:szCs w:val="24"/>
        </w:rPr>
        <w:t>μημάτ</w:t>
      </w:r>
      <w:r w:rsidRPr="007E428C">
        <w:rPr>
          <w:rFonts w:eastAsia="Times New Roman" w:cs="Times New Roman"/>
          <w:szCs w:val="24"/>
        </w:rPr>
        <w:t xml:space="preserve">ων </w:t>
      </w:r>
      <w:r>
        <w:rPr>
          <w:rFonts w:eastAsia="Times New Roman" w:cs="Times New Roman"/>
          <w:szCs w:val="24"/>
        </w:rPr>
        <w:t>μ</w:t>
      </w:r>
      <w:r w:rsidRPr="007E428C">
        <w:rPr>
          <w:rFonts w:eastAsia="Times New Roman" w:cs="Times New Roman"/>
          <w:szCs w:val="24"/>
        </w:rPr>
        <w:t>ηχανικών με τη συμμετοχή</w:t>
      </w:r>
      <w:r>
        <w:rPr>
          <w:rFonts w:eastAsia="Times New Roman" w:cs="Times New Roman"/>
          <w:szCs w:val="24"/>
        </w:rPr>
        <w:t xml:space="preserve"> δύο</w:t>
      </w:r>
      <w:r w:rsidRPr="007E428C">
        <w:rPr>
          <w:rFonts w:eastAsia="Times New Roman" w:cs="Times New Roman"/>
          <w:szCs w:val="24"/>
        </w:rPr>
        <w:t xml:space="preserve"> εκπροσώπων του στην αρμόδια </w:t>
      </w:r>
      <w:r>
        <w:rPr>
          <w:rFonts w:eastAsia="Times New Roman" w:cs="Times New Roman"/>
          <w:szCs w:val="24"/>
        </w:rPr>
        <w:t>ε</w:t>
      </w:r>
      <w:r w:rsidRPr="007E428C">
        <w:rPr>
          <w:rFonts w:eastAsia="Times New Roman" w:cs="Times New Roman"/>
          <w:szCs w:val="24"/>
        </w:rPr>
        <w:t>πιτροπή</w:t>
      </w:r>
      <w:r>
        <w:rPr>
          <w:rFonts w:eastAsia="Times New Roman" w:cs="Times New Roman"/>
          <w:szCs w:val="24"/>
        </w:rPr>
        <w:t>,</w:t>
      </w:r>
      <w:r w:rsidRPr="007E428C">
        <w:rPr>
          <w:rFonts w:eastAsia="Times New Roman" w:cs="Times New Roman"/>
          <w:szCs w:val="24"/>
        </w:rPr>
        <w:t xml:space="preserve"> που έκανε δεκτή ο κύριος </w:t>
      </w:r>
      <w:r>
        <w:rPr>
          <w:rFonts w:eastAsia="Times New Roman" w:cs="Times New Roman"/>
          <w:szCs w:val="24"/>
        </w:rPr>
        <w:t>Υ</w:t>
      </w:r>
      <w:r w:rsidRPr="007E428C">
        <w:rPr>
          <w:rFonts w:eastAsia="Times New Roman" w:cs="Times New Roman"/>
          <w:szCs w:val="24"/>
        </w:rPr>
        <w:t>πουργός</w:t>
      </w:r>
      <w:r>
        <w:rPr>
          <w:rFonts w:eastAsia="Times New Roman" w:cs="Times New Roman"/>
          <w:szCs w:val="24"/>
        </w:rPr>
        <w:t>.</w:t>
      </w:r>
      <w:r w:rsidRPr="008E7B2A">
        <w:rPr>
          <w:rFonts w:eastAsia="Times New Roman" w:cs="Times New Roman"/>
          <w:szCs w:val="24"/>
        </w:rPr>
        <w:t xml:space="preserve"> </w:t>
      </w:r>
    </w:p>
    <w:p w14:paraId="2E2470B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Επισημαίνω ότι το προτεινόμενο νέο σύστημα αναγνώρισης επαγγελματικών προσόντων, που είναι θετικό, πρέπει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δεκαοκτώ χιλιάδες</w:t>
      </w:r>
      <w:r>
        <w:rPr>
          <w:rFonts w:eastAsia="Times New Roman" w:cs="Times New Roman"/>
          <w:szCs w:val="24"/>
        </w:rPr>
        <w:t xml:space="preserve"> σημερινούς σπουδαστές των κολλεγίων. Μια λύση είναι ίσως -και θα συζητηθεί με διάλογο- η μεταβατική λειτουργία του ΣΑΕΠ μέχρι το 2022, οπότε ολοκληρώνεται ο κύκλος φοίτησης των νυν σπουδαστών. </w:t>
      </w:r>
    </w:p>
    <w:p w14:paraId="2E2470B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Από το νομοσχέδιο λείπουν διατάξεις για τους ΕΔΙΠ. Πρόκειται </w:t>
      </w:r>
      <w:r>
        <w:rPr>
          <w:rFonts w:eastAsia="Times New Roman" w:cs="Times New Roman"/>
          <w:szCs w:val="24"/>
        </w:rPr>
        <w:t>για περίπου χίλιους εργαζόμενους στα πανεπιστήμια που όλοι έχουν διδακτορικό και ορισμένοι εντολή διδασκαλίας, αλλά δεν τους αναγνωρίζεται αυτή η προσφορά τους. Αυτή η αδικία προκαλεί μια ακαταστασία που πρέπει να αντιμετωπιστεί.</w:t>
      </w:r>
    </w:p>
    <w:p w14:paraId="2E2470B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 xml:space="preserve">οι, πριν δυόμισι χρόνια, τον Σεπτέμβριο του 2016, είχαμε στη Βουλή τη μοναδική μέχρι στιγμής συζήτηση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για την </w:t>
      </w:r>
      <w:r>
        <w:rPr>
          <w:rFonts w:eastAsia="Times New Roman" w:cs="Times New Roman"/>
          <w:szCs w:val="24"/>
        </w:rPr>
        <w:t>π</w:t>
      </w:r>
      <w:r>
        <w:rPr>
          <w:rFonts w:eastAsia="Times New Roman" w:cs="Times New Roman"/>
          <w:szCs w:val="24"/>
        </w:rPr>
        <w:t xml:space="preserve">αιδεία. Ήδη από τον Μάιο του 2016 ο κ. Μητσοτάκης είχε προαναγγείλει την κατάργηση του ολοήμερου σχολείου, ενώ ο φιλικός </w:t>
      </w:r>
      <w:r>
        <w:rPr>
          <w:rFonts w:eastAsia="Times New Roman" w:cs="Times New Roman"/>
          <w:szCs w:val="24"/>
        </w:rPr>
        <w:t xml:space="preserve">προς τη Νέα Δημοκρατία Τύπος προέβλεπε ότι η Κυβέρνηση θα κλείσει χιλιάδες τμήματα σε νηπιαγωγεία και δημοτικά. Βεβαίως, κανένας </w:t>
      </w:r>
      <w:r>
        <w:rPr>
          <w:rFonts w:eastAsia="Times New Roman" w:cs="Times New Roman"/>
          <w:szCs w:val="24"/>
        </w:rPr>
        <w:lastRenderedPageBreak/>
        <w:t xml:space="preserve">από τους </w:t>
      </w:r>
      <w:proofErr w:type="spellStart"/>
      <w:r>
        <w:rPr>
          <w:rFonts w:eastAsia="Times New Roman" w:cs="Times New Roman"/>
          <w:szCs w:val="24"/>
        </w:rPr>
        <w:t>κασσανδρισμούς</w:t>
      </w:r>
      <w:proofErr w:type="spellEnd"/>
      <w:r>
        <w:rPr>
          <w:rFonts w:eastAsia="Times New Roman" w:cs="Times New Roman"/>
          <w:szCs w:val="24"/>
        </w:rPr>
        <w:t xml:space="preserve"> του κ. Μητσοτάκη δεν επιβεβαιώθηκε. Επρόκειτο για αντιπολιτευτικούς πλίνθους και </w:t>
      </w:r>
      <w:proofErr w:type="spellStart"/>
      <w:r>
        <w:rPr>
          <w:rFonts w:eastAsia="Times New Roman" w:cs="Times New Roman"/>
          <w:szCs w:val="24"/>
        </w:rPr>
        <w:t>κέραμους</w:t>
      </w:r>
      <w:proofErr w:type="spellEnd"/>
      <w:r>
        <w:rPr>
          <w:rFonts w:eastAsia="Times New Roman" w:cs="Times New Roman"/>
          <w:szCs w:val="24"/>
        </w:rPr>
        <w:t xml:space="preserve">, ατάκτως </w:t>
      </w:r>
      <w:proofErr w:type="spellStart"/>
      <w:r>
        <w:rPr>
          <w:rFonts w:eastAsia="Times New Roman" w:cs="Times New Roman"/>
          <w:szCs w:val="24"/>
        </w:rPr>
        <w:t>ερρι</w:t>
      </w:r>
      <w:r>
        <w:rPr>
          <w:rFonts w:eastAsia="Times New Roman" w:cs="Times New Roman"/>
          <w:szCs w:val="24"/>
        </w:rPr>
        <w:t>μμένους</w:t>
      </w:r>
      <w:proofErr w:type="spellEnd"/>
      <w:r>
        <w:rPr>
          <w:rFonts w:eastAsia="Times New Roman" w:cs="Times New Roman"/>
          <w:szCs w:val="24"/>
        </w:rPr>
        <w:t>.</w:t>
      </w:r>
    </w:p>
    <w:p w14:paraId="2E2470B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Τι έγινε τότε λοιπόν; Αντί για το προαναγγελθέν χάος, η κανονικότητα. Για πρώτη φορά μετά από πολλά χρόνια όλα τα σχολεία παντού λειτούργησαν κανονικά, από την πρώτη μέρα, με το απαραίτητο προσωπικό και τα βιβλία τους. Αντί για ένα ολοστρόγγυλο μη</w:t>
      </w:r>
      <w:r>
        <w:rPr>
          <w:rFonts w:eastAsia="Times New Roman" w:cs="Times New Roman"/>
          <w:szCs w:val="24"/>
        </w:rPr>
        <w:t xml:space="preserve">δενικό, η πιο ανίκανη Κυβέρνηση της Μεταπολίτευσης, όπως ο κ. Μητσοτάκης αρέσκεται να τη χαρακτηρίζει, πήρε άριστα. Ένα μεγάλο επίτευγμα, που έπρεπε να είναι αυτονόητο, αλλά δεν ήταν. Έγινε, όμως, γιατί επαναλήφθηκε και πέρσι και </w:t>
      </w:r>
      <w:proofErr w:type="spellStart"/>
      <w:r>
        <w:rPr>
          <w:rFonts w:eastAsia="Times New Roman" w:cs="Times New Roman"/>
          <w:szCs w:val="24"/>
        </w:rPr>
        <w:t>πρόπερσι</w:t>
      </w:r>
      <w:proofErr w:type="spellEnd"/>
      <w:r>
        <w:rPr>
          <w:rFonts w:eastAsia="Times New Roman" w:cs="Times New Roman"/>
          <w:szCs w:val="24"/>
        </w:rPr>
        <w:t xml:space="preserve"> από τη νέα ηγεσία</w:t>
      </w:r>
      <w:r>
        <w:rPr>
          <w:rFonts w:eastAsia="Times New Roman" w:cs="Times New Roman"/>
          <w:szCs w:val="24"/>
        </w:rPr>
        <w:t xml:space="preserve"> του Υπουργείου. Και έτσι τώρα πια μπορούμε να μιλάμε για μια εμπεδωμένη κανονικότητα. </w:t>
      </w:r>
    </w:p>
    <w:p w14:paraId="2E2470B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Γι’ αυτό προειδοποιούμε τους μαθητές και τους γονείς: Αν θέλετε την κανονικότητα αλλά και ένα ποιοτικό δημόσιο σχολείο της γνώσης και της δημοκρατικής ισότητας, μην επιτρέψετε την παλινόρθωση του καθεστώτος του αυταρχισμού, των μειωμένων </w:t>
      </w:r>
      <w:r>
        <w:rPr>
          <w:rFonts w:eastAsia="Times New Roman" w:cs="Times New Roman"/>
          <w:szCs w:val="24"/>
        </w:rPr>
        <w:lastRenderedPageBreak/>
        <w:t>προϋπολογισμών για</w:t>
      </w:r>
      <w:r>
        <w:rPr>
          <w:rFonts w:eastAsia="Times New Roman" w:cs="Times New Roman"/>
          <w:szCs w:val="24"/>
        </w:rPr>
        <w:t xml:space="preserve"> την </w:t>
      </w:r>
      <w:r>
        <w:rPr>
          <w:rFonts w:eastAsia="Times New Roman" w:cs="Times New Roman"/>
          <w:szCs w:val="24"/>
        </w:rPr>
        <w:t>π</w:t>
      </w:r>
      <w:r>
        <w:rPr>
          <w:rFonts w:eastAsia="Times New Roman" w:cs="Times New Roman"/>
          <w:szCs w:val="24"/>
        </w:rPr>
        <w:t xml:space="preserve">αιδεία, της αδιοριστίας με την κατάργηση του κανόνα ένας φεύγει, ένας έρχεται που πέτυχε η Κυβέρνησή μας και την αντικατάστασή του από τον κανόνα πέντε φεύγουν, ένας έρχεται που </w:t>
      </w:r>
      <w:proofErr w:type="spellStart"/>
      <w:r>
        <w:rPr>
          <w:rFonts w:eastAsia="Times New Roman" w:cs="Times New Roman"/>
          <w:szCs w:val="24"/>
        </w:rPr>
        <w:t>τροϊκανότερη</w:t>
      </w:r>
      <w:proofErr w:type="spellEnd"/>
      <w:r>
        <w:rPr>
          <w:rFonts w:eastAsia="Times New Roman" w:cs="Times New Roman"/>
          <w:szCs w:val="24"/>
        </w:rPr>
        <w:t xml:space="preserve"> της τρόικας έχει υιοθετήσει η Νέα Δημοκρατία.</w:t>
      </w:r>
    </w:p>
    <w:p w14:paraId="2E2470B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Μην επιτρέπετ</w:t>
      </w:r>
      <w:r>
        <w:rPr>
          <w:rFonts w:eastAsia="Times New Roman" w:cs="Times New Roman"/>
          <w:szCs w:val="24"/>
        </w:rPr>
        <w:t>ε στη Νέα Δημοκρατία να κάνει πράξη και στην εκπαίδευση την αντιδραστική, νεοφιλελεύθερη αντίληψή της υπέρ των σχολείων των λίγων, των σχολείων των αριστοκρατικών ελίτ, απέναντι στο δημόσιο σχολείο, το σχολείο των πολλών που εμείς υπερασπιζόμαστε, την αντί</w:t>
      </w:r>
      <w:r>
        <w:rPr>
          <w:rFonts w:eastAsia="Times New Roman" w:cs="Times New Roman"/>
          <w:szCs w:val="24"/>
        </w:rPr>
        <w:t>ληψή της υπέρ των ανισοτήτων ως φυσική επιλογή, τη μετατροπή των μαθητών σε πελάτες για σχολεία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επιχειρήσεις, που στο νεοφιλελεύθερο λεξιλόγιο μετονομάζονται σε «</w:t>
      </w:r>
      <w:proofErr w:type="spellStart"/>
      <w:r>
        <w:rPr>
          <w:rFonts w:eastAsia="Times New Roman" w:cs="Times New Roman"/>
          <w:szCs w:val="24"/>
        </w:rPr>
        <w:t>παρόχους</w:t>
      </w:r>
      <w:proofErr w:type="spellEnd"/>
      <w:r>
        <w:rPr>
          <w:rFonts w:eastAsia="Times New Roman" w:cs="Times New Roman"/>
          <w:szCs w:val="24"/>
        </w:rPr>
        <w:t xml:space="preserve"> εκπαιδευτικών δεξιοτήτων». Είναι ο ίδιος ο κ. Μητσοτάκης, ο οποίος στο δέκατο συνέδ</w:t>
      </w:r>
      <w:r>
        <w:rPr>
          <w:rFonts w:eastAsia="Times New Roman" w:cs="Times New Roman"/>
          <w:szCs w:val="24"/>
        </w:rPr>
        <w:t xml:space="preserve">ριο της Νέας Δημοκρατίας χαρακτήρισε τους μαθητές «πελάτες» και συνεπώς τη μόρφωση «εμπόρευμα». </w:t>
      </w:r>
    </w:p>
    <w:p w14:paraId="2E2470B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Χτυπάτε πολύ λάθος πόρτα, κύριοι της Νέας Δημοκρατίας, όταν εξαντλείτε την εφευρετικότητα του προγράμματός σας για την </w:t>
      </w:r>
      <w:r>
        <w:rPr>
          <w:rFonts w:eastAsia="Times New Roman" w:cs="Times New Roman"/>
          <w:szCs w:val="24"/>
        </w:rPr>
        <w:t>π</w:t>
      </w:r>
      <w:r>
        <w:rPr>
          <w:rFonts w:eastAsia="Times New Roman" w:cs="Times New Roman"/>
          <w:szCs w:val="24"/>
        </w:rPr>
        <w:t xml:space="preserve">αιδεία στο πώς θα εμφυτεύετε στο μυαλό </w:t>
      </w:r>
      <w:r>
        <w:rPr>
          <w:rFonts w:eastAsia="Times New Roman" w:cs="Times New Roman"/>
          <w:szCs w:val="24"/>
        </w:rPr>
        <w:t xml:space="preserve">των παιδιών, </w:t>
      </w:r>
      <w:r>
        <w:rPr>
          <w:rFonts w:eastAsia="Times New Roman" w:cs="Times New Roman"/>
          <w:szCs w:val="24"/>
        </w:rPr>
        <w:lastRenderedPageBreak/>
        <w:t xml:space="preserve">ως υπέρτατη αξία, την ιδέα ότι η κοινωνία θα αποτελείται πάντα από αφεντικά και υποτακτικούς, από </w:t>
      </w:r>
      <w:proofErr w:type="spellStart"/>
      <w:r>
        <w:rPr>
          <w:rFonts w:eastAsia="Times New Roman" w:cs="Times New Roman"/>
          <w:szCs w:val="24"/>
        </w:rPr>
        <w:t>πατρίκιους</w:t>
      </w:r>
      <w:proofErr w:type="spellEnd"/>
      <w:r>
        <w:rPr>
          <w:rFonts w:eastAsia="Times New Roman" w:cs="Times New Roman"/>
          <w:szCs w:val="24"/>
        </w:rPr>
        <w:t xml:space="preserve"> και πληβείους, από «αρίστους» και «αποτυχημένους». </w:t>
      </w:r>
    </w:p>
    <w:p w14:paraId="2E2470B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Γι’ αυτό αν σας δινόταν η ευκαιρία, θα βάζατε τη διδασκαλία της </w:t>
      </w:r>
      <w:r>
        <w:rPr>
          <w:rFonts w:eastAsia="Times New Roman" w:cs="Times New Roman"/>
          <w:szCs w:val="24"/>
        </w:rPr>
        <w:t>επιχειρηματικότητας ακόμη και από τον βρεφονηπιακό σταθμό. Γιατί αυτή η έννοια ή μάλλον η κοινωνική ταξική θέση που εκφράζετε, για εσάς είναι η υπέρτατη κοινωνική αξία.</w:t>
      </w:r>
    </w:p>
    <w:p w14:paraId="2E2470B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Κύριοι της Νέας Δημοκρατίας, εξίσωση προς τα κάτω αλλά και το αντίθετο της αριστείας εί</w:t>
      </w:r>
      <w:r>
        <w:rPr>
          <w:rFonts w:eastAsia="Times New Roman" w:cs="Times New Roman"/>
          <w:szCs w:val="24"/>
        </w:rPr>
        <w:t xml:space="preserve">ναι: </w:t>
      </w:r>
    </w:p>
    <w:p w14:paraId="2E2470B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μην έχει γίνει πράξη στα χρόνια των παχιών αγελάδων η δίχρονη προσχολική εκπαίδευση, την οποία εμείς εφαρμόζουμε στην πράξη από φέτος. </w:t>
      </w:r>
    </w:p>
    <w:p w14:paraId="2E2470B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λειτουργούν δύο ή και περισσότεροι τύποι νηπιαγωγείων και δημοτικών, αντί του ενός ενιαίου τύπου που εμείς θ</w:t>
      </w:r>
      <w:r>
        <w:rPr>
          <w:rFonts w:eastAsia="Times New Roman" w:cs="Times New Roman"/>
          <w:szCs w:val="24"/>
        </w:rPr>
        <w:t xml:space="preserve">εσμοθετήσαμε, γενικεύοντας, μάλιστα, τον θεσμό του ολοήμερου σχολείου. </w:t>
      </w:r>
    </w:p>
    <w:p w14:paraId="2E2470B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υποβάλλονται οι μαθητές </w:t>
      </w:r>
      <w:r>
        <w:rPr>
          <w:rFonts w:eastAsia="Times New Roman" w:cs="Times New Roman"/>
          <w:szCs w:val="24"/>
        </w:rPr>
        <w:t>γ</w:t>
      </w:r>
      <w:r>
        <w:rPr>
          <w:rFonts w:eastAsia="Times New Roman" w:cs="Times New Roman"/>
          <w:szCs w:val="24"/>
        </w:rPr>
        <w:t xml:space="preserve">υμνασίου σε εξετάσεις σε όλα τα μαθήματα και να μην υπάρχει πρόσθετη διδακτική στήριξη, η οποία επανέρχεται. </w:t>
      </w:r>
    </w:p>
    <w:p w14:paraId="2E2470B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Να μην έχει γίνει τόσα χρόνια επανεξέταση, εκσ</w:t>
      </w:r>
      <w:r>
        <w:rPr>
          <w:rFonts w:eastAsia="Times New Roman" w:cs="Times New Roman"/>
          <w:szCs w:val="24"/>
        </w:rPr>
        <w:t xml:space="preserve">υγχρονισμός και προσαρμογή των σχολικών βιβλίων, κάτι που γίνεται επί των ημερών μας στο Ινστιτούτο Εκπαιδευτικής Πολιτικής. </w:t>
      </w:r>
    </w:p>
    <w:p w14:paraId="2E2470B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έχει το μάθημα των Θρησκευτικών ομολογιακό, δογματικό χαρακτήρα και να μην εφαρμόζονται τα νέα προγράμματα των Θρησκευτικών που</w:t>
      </w:r>
      <w:r>
        <w:rPr>
          <w:rFonts w:eastAsia="Times New Roman" w:cs="Times New Roman"/>
          <w:szCs w:val="24"/>
        </w:rPr>
        <w:t xml:space="preserve"> εμείς καθιερώσαμε και πλέον διδάσκονται κανονικά, άσχετα από τις αντιδράσεις που ξεσηκώθηκαν από τους γνωστούς κύκλους, κάτι που πρέπει να γίνει με τόλμη και στο μάθημα της Ιστορίας όπου ήδη έχει εκπονηθεί το νέο πρόγραμμα σπουδών για όλες τις τάξεις.</w:t>
      </w:r>
    </w:p>
    <w:p w14:paraId="2E2470B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μην υπάρχουν ψυχολόγοι στα σχολεία, κάτι που εμείς προβλέψαμε και το προωθήσαμε φέτος ανά ομάδες σχολείων σε περίπου χίλια διακόσια δημοτικά. </w:t>
      </w:r>
    </w:p>
    <w:p w14:paraId="2E2470C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μην υπάρχει θεματική εβδομάδα. Να μην υπάρχει, δηλαδή, άνοιγμα του σχολείου στους σύγχρονους προβληματισμούς κ</w:t>
      </w:r>
      <w:r>
        <w:rPr>
          <w:rFonts w:eastAsia="Times New Roman" w:cs="Times New Roman"/>
          <w:szCs w:val="24"/>
        </w:rPr>
        <w:t>αι αναζητήσεις για διεξόδους από πιεστικά προβλήματα των νέων, όπως οι εξαρτήσεις, οι καταθλίψεις, η έλλειψη νοήμα</w:t>
      </w:r>
      <w:r>
        <w:rPr>
          <w:rFonts w:eastAsia="Times New Roman" w:cs="Times New Roman"/>
          <w:szCs w:val="24"/>
        </w:rPr>
        <w:lastRenderedPageBreak/>
        <w:t xml:space="preserve">τος, το </w:t>
      </w:r>
      <w:proofErr w:type="spellStart"/>
      <w:r>
        <w:rPr>
          <w:rFonts w:eastAsia="Times New Roman" w:cs="Times New Roman"/>
          <w:szCs w:val="24"/>
        </w:rPr>
        <w:t>μπούλινγκ</w:t>
      </w:r>
      <w:proofErr w:type="spellEnd"/>
      <w:r>
        <w:rPr>
          <w:rFonts w:eastAsia="Times New Roman" w:cs="Times New Roman"/>
          <w:szCs w:val="24"/>
        </w:rPr>
        <w:t xml:space="preserve"> και τα προβλήματα μιας γενιάς χαμένης πολλές φορές στον πλασματικό κόσμο του </w:t>
      </w:r>
      <w:r>
        <w:rPr>
          <w:rFonts w:eastAsia="Times New Roman" w:cs="Times New Roman"/>
          <w:szCs w:val="24"/>
          <w:lang w:val="en-US"/>
        </w:rPr>
        <w:t>internet</w:t>
      </w:r>
      <w:r w:rsidRPr="00F86538">
        <w:rPr>
          <w:rFonts w:eastAsia="Times New Roman" w:cs="Times New Roman"/>
          <w:szCs w:val="24"/>
        </w:rPr>
        <w:t xml:space="preserve"> </w:t>
      </w:r>
      <w:r>
        <w:rPr>
          <w:rFonts w:eastAsia="Times New Roman" w:cs="Times New Roman"/>
          <w:szCs w:val="24"/>
        </w:rPr>
        <w:t xml:space="preserve">και των </w:t>
      </w:r>
      <w:r>
        <w:rPr>
          <w:rFonts w:eastAsia="Times New Roman" w:cs="Times New Roman"/>
          <w:szCs w:val="24"/>
          <w:lang w:val="en-US"/>
        </w:rPr>
        <w:t>social</w:t>
      </w:r>
      <w:r w:rsidRPr="00F86538">
        <w:rPr>
          <w:rFonts w:eastAsia="Times New Roman" w:cs="Times New Roman"/>
          <w:szCs w:val="24"/>
        </w:rPr>
        <w:t xml:space="preserve"> </w:t>
      </w:r>
      <w:r>
        <w:rPr>
          <w:rFonts w:eastAsia="Times New Roman" w:cs="Times New Roman"/>
          <w:szCs w:val="24"/>
          <w:lang w:val="en-US"/>
        </w:rPr>
        <w:t>media</w:t>
      </w:r>
      <w:r w:rsidRPr="00F86538">
        <w:rPr>
          <w:rFonts w:eastAsia="Times New Roman" w:cs="Times New Roman"/>
          <w:szCs w:val="24"/>
        </w:rPr>
        <w:t>.</w:t>
      </w:r>
    </w:p>
    <w:p w14:paraId="2E2470C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θεωρούνται σχ</w:t>
      </w:r>
      <w:r>
        <w:rPr>
          <w:rFonts w:eastAsia="Times New Roman" w:cs="Times New Roman"/>
          <w:szCs w:val="24"/>
        </w:rPr>
        <w:t xml:space="preserve">ολεία ενός κατώτερου θεού τα σχολεία της Ειδικής Αγωγής, τα σχολεία που κατά γενική ομολογία στήριξε όσο τίποτε άλλο ο ΣΥΡΙΖΑ, ιδρύοντας σαράντα νέα σχολεία και πεντακόσια εβδομήντα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έ</w:t>
      </w:r>
      <w:r>
        <w:rPr>
          <w:rFonts w:eastAsia="Times New Roman" w:cs="Times New Roman"/>
          <w:szCs w:val="24"/>
        </w:rPr>
        <w:t>νταξης και διπλασιάζοντας τη στελέχωσή τους με χιλιάδες τοποθετήσ</w:t>
      </w:r>
      <w:r>
        <w:rPr>
          <w:rFonts w:eastAsia="Times New Roman" w:cs="Times New Roman"/>
          <w:szCs w:val="24"/>
        </w:rPr>
        <w:t xml:space="preserve">εις αναπληρωτών και επιστημονικού, βοηθητικού προσωπικού. </w:t>
      </w:r>
    </w:p>
    <w:p w14:paraId="2E2470C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είναι τα ΕΠΑΛ η πίσω αυλή της εκπαίδευσης και όχι το αναβαθμισμένο ΕΠΑΛ που εμείς δημιουργήσαμε πριν με τον συνάδελφο, τον κ. </w:t>
      </w:r>
      <w:proofErr w:type="spellStart"/>
      <w:r>
        <w:rPr>
          <w:rFonts w:eastAsia="Times New Roman" w:cs="Times New Roman"/>
          <w:szCs w:val="24"/>
        </w:rPr>
        <w:t>Βαξεβανάκη</w:t>
      </w:r>
      <w:proofErr w:type="spellEnd"/>
      <w:r>
        <w:rPr>
          <w:rFonts w:eastAsia="Times New Roman" w:cs="Times New Roman"/>
          <w:szCs w:val="24"/>
        </w:rPr>
        <w:t>, και τώρα με τη συνάδελφο,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με πλούσιο πρόγ</w:t>
      </w:r>
      <w:r>
        <w:rPr>
          <w:rFonts w:eastAsia="Times New Roman" w:cs="Times New Roman"/>
          <w:szCs w:val="24"/>
        </w:rPr>
        <w:t xml:space="preserve">ραμμα, με μαθητεία για πρώτη φορά στις επιχειρήσεις και με κίνητρα για την εισαγωγή στα πανεπιστήμια και στα διετή προγράμματα τεχνικής εκπαίδευσης των πανεπιστημίων. </w:t>
      </w:r>
    </w:p>
    <w:p w14:paraId="2E2470C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ταυτίζεις τα </w:t>
      </w:r>
      <w:r>
        <w:rPr>
          <w:rFonts w:eastAsia="Times New Roman" w:cs="Times New Roman"/>
          <w:szCs w:val="24"/>
        </w:rPr>
        <w:t>π</w:t>
      </w:r>
      <w:r>
        <w:rPr>
          <w:rFonts w:eastAsia="Times New Roman" w:cs="Times New Roman"/>
          <w:szCs w:val="24"/>
        </w:rPr>
        <w:t xml:space="preserve">ρότυπα και τα </w:t>
      </w:r>
      <w:r>
        <w:rPr>
          <w:rFonts w:eastAsia="Times New Roman" w:cs="Times New Roman"/>
          <w:szCs w:val="24"/>
        </w:rPr>
        <w:t>π</w:t>
      </w:r>
      <w:r>
        <w:rPr>
          <w:rFonts w:eastAsia="Times New Roman" w:cs="Times New Roman"/>
          <w:szCs w:val="24"/>
        </w:rPr>
        <w:t>ειραματικά και να αδυνατείς να κατανοήσεις ότι ο πειραμα</w:t>
      </w:r>
      <w:r>
        <w:rPr>
          <w:rFonts w:eastAsia="Times New Roman" w:cs="Times New Roman"/>
          <w:szCs w:val="24"/>
        </w:rPr>
        <w:t>τισμός προϋποθέτει διαφο</w:t>
      </w:r>
      <w:r>
        <w:rPr>
          <w:rFonts w:eastAsia="Times New Roman" w:cs="Times New Roman"/>
          <w:szCs w:val="24"/>
        </w:rPr>
        <w:lastRenderedPageBreak/>
        <w:t xml:space="preserve">ροποιημένο επίπεδο μαθητών και όχι εκπαίδευση αλόγων κούρσας και όταν αυτό το επισημαίνει ο Μπαλτάς, να τον διασύρεις με την άθλια ρετσινιά περί αριστείας. </w:t>
      </w:r>
    </w:p>
    <w:p w14:paraId="2E2470C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μην έχεις κάνει κα</w:t>
      </w:r>
      <w:r>
        <w:rPr>
          <w:rFonts w:eastAsia="Times New Roman" w:cs="Times New Roman"/>
          <w:szCs w:val="24"/>
        </w:rPr>
        <w:t>μ</w:t>
      </w:r>
      <w:r>
        <w:rPr>
          <w:rFonts w:eastAsia="Times New Roman" w:cs="Times New Roman"/>
          <w:szCs w:val="24"/>
        </w:rPr>
        <w:t>μιά προετοιμασία για την εκπαίδευση των προσφυγόπουλω</w:t>
      </w:r>
      <w:r>
        <w:rPr>
          <w:rFonts w:eastAsia="Times New Roman" w:cs="Times New Roman"/>
          <w:szCs w:val="24"/>
        </w:rPr>
        <w:t xml:space="preserve">ν, κάτι που έκανε αυτή η Κυβέρνηση από το μηδέν όταν η </w:t>
      </w:r>
      <w:r>
        <w:rPr>
          <w:rFonts w:eastAsia="Times New Roman" w:cs="Times New Roman"/>
          <w:szCs w:val="24"/>
        </w:rPr>
        <w:t>Α</w:t>
      </w:r>
      <w:r>
        <w:rPr>
          <w:rFonts w:eastAsia="Times New Roman" w:cs="Times New Roman"/>
          <w:szCs w:val="24"/>
        </w:rPr>
        <w:t xml:space="preserve">κροδεξιά, αλλά και δικοί σας </w:t>
      </w:r>
      <w:proofErr w:type="spellStart"/>
      <w:r>
        <w:rPr>
          <w:rFonts w:eastAsia="Times New Roman" w:cs="Times New Roman"/>
          <w:szCs w:val="24"/>
        </w:rPr>
        <w:t>αυτοδιοικητικοί</w:t>
      </w:r>
      <w:proofErr w:type="spellEnd"/>
      <w:r>
        <w:rPr>
          <w:rFonts w:eastAsia="Times New Roman" w:cs="Times New Roman"/>
          <w:szCs w:val="24"/>
        </w:rPr>
        <w:t xml:space="preserve"> παράγοντες, κύριοι της Νέας Δημοκρατίας, ύψωναν </w:t>
      </w:r>
      <w:proofErr w:type="spellStart"/>
      <w:r>
        <w:rPr>
          <w:rFonts w:eastAsia="Times New Roman" w:cs="Times New Roman"/>
          <w:szCs w:val="24"/>
        </w:rPr>
        <w:t>Ωραιόκαστρα</w:t>
      </w:r>
      <w:proofErr w:type="spellEnd"/>
      <w:r>
        <w:rPr>
          <w:rFonts w:eastAsia="Times New Roman" w:cs="Times New Roman"/>
          <w:szCs w:val="24"/>
        </w:rPr>
        <w:t xml:space="preserve"> και τείχη αποκλεισμού, ρατσισμού και μισαλλοδοξίας. </w:t>
      </w:r>
    </w:p>
    <w:p w14:paraId="2E2470C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μην έχει δοθεί επί των ημερών σας ούτε </w:t>
      </w:r>
      <w:r>
        <w:rPr>
          <w:rFonts w:eastAsia="Times New Roman" w:cs="Times New Roman"/>
          <w:szCs w:val="24"/>
        </w:rPr>
        <w:t xml:space="preserve">ένα σχολικό γεύμα σε σχολεία υποβαθμισμένων περιοχών και να λοιδορούνται όσοι κατήγγειλαν υποσιτισμό παιδιών στα χρόνια της κρίσης. Να το κάνει και αυτό ο ΣΥΡΙΖΑ σε εννιακόσια πενήντα τέσσερα δημοτικά σχολεία, σε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παιδιά. Κα</w:t>
      </w:r>
      <w:r>
        <w:rPr>
          <w:rFonts w:eastAsia="Times New Roman" w:cs="Times New Roman"/>
          <w:szCs w:val="24"/>
        </w:rPr>
        <w:t>ι όταν με την ψήφο του ελληνικού λαού το φθινόπωρο ξαναγίνουμε Κυβέρνηση, θα το επεκτείνουμε σε πεντακόσιες χιλιάδες παιδιά.</w:t>
      </w:r>
    </w:p>
    <w:p w14:paraId="2E2470C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Να έχεις μειώσει 34% τον προϋπολογισμό της εκπαίδευσης την πενταετία 2010</w:t>
      </w:r>
      <w:r>
        <w:rPr>
          <w:rFonts w:eastAsia="Times New Roman" w:cs="Times New Roman"/>
          <w:szCs w:val="24"/>
        </w:rPr>
        <w:t xml:space="preserve"> - </w:t>
      </w:r>
      <w:r>
        <w:rPr>
          <w:rFonts w:eastAsia="Times New Roman" w:cs="Times New Roman"/>
          <w:szCs w:val="24"/>
        </w:rPr>
        <w:t>2014, όπως προβλέπει το μεσοπρόθεσμο της κυβέρνησης Σαμ</w:t>
      </w:r>
      <w:r>
        <w:rPr>
          <w:rFonts w:eastAsia="Times New Roman" w:cs="Times New Roman"/>
          <w:szCs w:val="24"/>
        </w:rPr>
        <w:t>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Και άλλη μείωση: Ένα δισεκατομμύριο λιγότερο για την </w:t>
      </w:r>
      <w:r>
        <w:rPr>
          <w:rFonts w:eastAsia="Times New Roman" w:cs="Times New Roman"/>
          <w:szCs w:val="24"/>
        </w:rPr>
        <w:t>π</w:t>
      </w:r>
      <w:r>
        <w:rPr>
          <w:rFonts w:eastAsia="Times New Roman" w:cs="Times New Roman"/>
          <w:szCs w:val="24"/>
        </w:rPr>
        <w:t xml:space="preserve">αιδεία για το 2018, το 2019 και τα επόμενα χρόνια από αυτά που δίνει σήμερα η Κυβέρνησή μας για να μπορείς να υπόσχεσαι </w:t>
      </w:r>
      <w:proofErr w:type="spellStart"/>
      <w:r>
        <w:rPr>
          <w:rFonts w:eastAsia="Times New Roman" w:cs="Times New Roman"/>
          <w:szCs w:val="24"/>
        </w:rPr>
        <w:t>φοροελαφρύνσεις</w:t>
      </w:r>
      <w:proofErr w:type="spellEnd"/>
      <w:r>
        <w:rPr>
          <w:rFonts w:eastAsia="Times New Roman" w:cs="Times New Roman"/>
          <w:szCs w:val="24"/>
        </w:rPr>
        <w:t xml:space="preserve"> και δωράκια στους πλούσιους φίλους σου, στους </w:t>
      </w:r>
      <w:proofErr w:type="spellStart"/>
      <w:r>
        <w:rPr>
          <w:rFonts w:eastAsia="Times New Roman" w:cs="Times New Roman"/>
          <w:szCs w:val="24"/>
        </w:rPr>
        <w:t>ολιγάρχες</w:t>
      </w:r>
      <w:proofErr w:type="spellEnd"/>
      <w:r>
        <w:rPr>
          <w:rFonts w:eastAsia="Times New Roman" w:cs="Times New Roman"/>
          <w:szCs w:val="24"/>
        </w:rPr>
        <w:t xml:space="preserve"> και στους μεγαλοϊδιοκτήτες. </w:t>
      </w:r>
    </w:p>
    <w:p w14:paraId="2E2470C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τάσσεσαι, χωρίς προσχήματα, στο </w:t>
      </w:r>
      <w:r>
        <w:rPr>
          <w:rFonts w:eastAsia="Times New Roman" w:cs="Times New Roman"/>
          <w:szCs w:val="24"/>
        </w:rPr>
        <w:t>πλευρό των ιδιοκτητών ιδιωτικών σχολείων και φροντιστηρίων. Να καταργείς επί των ημερών σου κάθε έλεγχο της πολιτείας στα σχολεία αυτά και να διαμορφώνεις εργασιακές σχέσεις ζούγκλας στα ιδιωτικά σχολεία και στα φροντιστήρια, κάτι που εμείς ανατρέψαμε μαζί</w:t>
      </w:r>
      <w:r>
        <w:rPr>
          <w:rFonts w:eastAsia="Times New Roman" w:cs="Times New Roman"/>
          <w:szCs w:val="24"/>
        </w:rPr>
        <w:t xml:space="preserve"> με το κίνημα των ιδιωτικών εκπαιδευτικών της ΟΙΕΛΕ, επαναφέροντας στο Υπουργείο Παιδείας την εποπτεία της ιδιωτικής εκπαίδευσης.</w:t>
      </w:r>
    </w:p>
    <w:p w14:paraId="2E2470C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προπαγανδίζεις στο όνομα μιας δήθεν ελεύθερης </w:t>
      </w:r>
      <w:proofErr w:type="spellStart"/>
      <w:r>
        <w:rPr>
          <w:rFonts w:eastAsia="Times New Roman" w:cs="Times New Roman"/>
          <w:szCs w:val="24"/>
        </w:rPr>
        <w:t>γονεϊκής</w:t>
      </w:r>
      <w:proofErr w:type="spellEnd"/>
      <w:r>
        <w:rPr>
          <w:rFonts w:eastAsia="Times New Roman" w:cs="Times New Roman"/>
          <w:szCs w:val="24"/>
        </w:rPr>
        <w:t xml:space="preserve"> επιλογής τα κουπόνια στην εκπαίδευση, δηλαδή τη χρηματοδότηση με δημ</w:t>
      </w:r>
      <w:r>
        <w:rPr>
          <w:rFonts w:eastAsia="Times New Roman" w:cs="Times New Roman"/>
          <w:szCs w:val="24"/>
        </w:rPr>
        <w:t xml:space="preserve">όσιο χρήμα των ιδιωτικών σχολείων και τη </w:t>
      </w:r>
      <w:r>
        <w:rPr>
          <w:rFonts w:eastAsia="Times New Roman" w:cs="Times New Roman"/>
          <w:szCs w:val="24"/>
        </w:rPr>
        <w:lastRenderedPageBreak/>
        <w:t xml:space="preserve">διαμόρφωση και στο δημόσιο τομέα σχολείων πολλών ταχυτήτων με τα καλά να επιβραβεύονται και τα κακά να τιμωρούνται με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περικοπή προσωπικού και με τους δύσμοιρους γονείς να παίζουν ΛΟΤΤΟ και να πρ</w:t>
      </w:r>
      <w:r>
        <w:rPr>
          <w:rFonts w:eastAsia="Times New Roman" w:cs="Times New Roman"/>
          <w:szCs w:val="24"/>
        </w:rPr>
        <w:t>οσπαθούν να βρουν θέση για το παιδί τους όχι στη γειτονιά τους όπως σήμερα, αλλά στα θεωρούμενα σχολεία των αρίστων.</w:t>
      </w:r>
    </w:p>
    <w:p w14:paraId="2E2470C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αναβαθμίζονται οι θέσεις των πανεπιστημίων στις διεθνείς κατατάξεις και εσύ να καταγγέλλει και να δυσφημείς το δημόσιο πανεπιστήμιο ως ά</w:t>
      </w:r>
      <w:r>
        <w:rPr>
          <w:rFonts w:eastAsia="Times New Roman" w:cs="Times New Roman"/>
          <w:szCs w:val="24"/>
        </w:rPr>
        <w:t>ντρο βίας, παρανομίας και διακίνησης ναρκωτικών -ακούσαμε και χθες τον κ. Μητσοτάκη-, μεγεθύνοντας υπαρκτά προβλήματα και παθογένειες. Να αποκρύπτεις τα στοιχεία, για παράδειγμα την έρευνα του ΠΑΜΑΚ, του Πανεπιστημίου Μακεδονίας, που έδειξε ότι τα περιστατ</w:t>
      </w:r>
      <w:r>
        <w:rPr>
          <w:rFonts w:eastAsia="Times New Roman" w:cs="Times New Roman"/>
          <w:szCs w:val="24"/>
        </w:rPr>
        <w:t>ικά ανομίας στα πανεπιστήμια επί των δικών σας ημερών και με καταργημένο το άσυλο, ήταν περισσότερα από αυτά επί της δικής μας Κυβέρνησης με το άσυλο να έχει επανέλθει. Ενδεικτικά, με τα στοιχεία της έρευνας του ΠΑΜΑΚ είχαμε ενενήντα έξι περιστατικά βίας τ</w:t>
      </w:r>
      <w:r>
        <w:rPr>
          <w:rFonts w:eastAsia="Times New Roman" w:cs="Times New Roman"/>
          <w:szCs w:val="24"/>
        </w:rPr>
        <w:t xml:space="preserve">ο 2012, τριάντα εννέα το 2013, εβδομήντα επτά το 2014. Και μετά, </w:t>
      </w:r>
      <w:r>
        <w:rPr>
          <w:rFonts w:eastAsia="Times New Roman" w:cs="Times New Roman"/>
          <w:szCs w:val="24"/>
        </w:rPr>
        <w:lastRenderedPageBreak/>
        <w:t>επί ΣΥΡΙΖΑ, μια σαφής μείωση παρά την επαναφορά του ασύλου: Τριάντα ένα το 2015, τριάντα ένα το 2016, σαράντα έξι το 2017.</w:t>
      </w:r>
    </w:p>
    <w:p w14:paraId="2E2470C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έχεις συρρικνώσει τον πολιτικό σου λόγο στην εκπαίδευση σε ένα στ</w:t>
      </w:r>
      <w:r>
        <w:rPr>
          <w:rFonts w:eastAsia="Times New Roman" w:cs="Times New Roman"/>
          <w:szCs w:val="24"/>
        </w:rPr>
        <w:t xml:space="preserve">όχο, σε μία επιδίωξη: Να μετατραπούν τα υποβαθμισμένα κολλέγια της </w:t>
      </w:r>
      <w:proofErr w:type="spellStart"/>
      <w:r>
        <w:rPr>
          <w:rFonts w:eastAsia="Times New Roman" w:cs="Times New Roman"/>
          <w:szCs w:val="24"/>
        </w:rPr>
        <w:t>Κάνιγγος</w:t>
      </w:r>
      <w:proofErr w:type="spellEnd"/>
      <w:r>
        <w:rPr>
          <w:rFonts w:eastAsia="Times New Roman" w:cs="Times New Roman"/>
          <w:szCs w:val="24"/>
        </w:rPr>
        <w:t xml:space="preserve"> και των βορείων προαστίων σε πανεπιστήμια χωρίς καμ</w:t>
      </w:r>
      <w:r>
        <w:rPr>
          <w:rFonts w:eastAsia="Times New Roman" w:cs="Times New Roman"/>
          <w:szCs w:val="24"/>
        </w:rPr>
        <w:t>μ</w:t>
      </w:r>
      <w:r>
        <w:rPr>
          <w:rFonts w:eastAsia="Times New Roman" w:cs="Times New Roman"/>
          <w:szCs w:val="24"/>
        </w:rPr>
        <w:t xml:space="preserve">ιά ακαδημαϊκή προϋπόθεση. Πανεπιστήμια κατ’ </w:t>
      </w:r>
      <w:proofErr w:type="spellStart"/>
      <w:r>
        <w:rPr>
          <w:rFonts w:eastAsia="Times New Roman" w:cs="Times New Roman"/>
          <w:szCs w:val="24"/>
        </w:rPr>
        <w:t>ευφημισμόν</w:t>
      </w:r>
      <w:proofErr w:type="spellEnd"/>
      <w:r>
        <w:rPr>
          <w:rFonts w:eastAsia="Times New Roman" w:cs="Times New Roman"/>
          <w:szCs w:val="24"/>
        </w:rPr>
        <w:t xml:space="preserve">. Πρόκειται περί </w:t>
      </w:r>
      <w:proofErr w:type="spellStart"/>
      <w:r>
        <w:rPr>
          <w:rFonts w:eastAsia="Times New Roman" w:cs="Times New Roman"/>
          <w:szCs w:val="24"/>
        </w:rPr>
        <w:t>μεταλυκειακών</w:t>
      </w:r>
      <w:proofErr w:type="spellEnd"/>
      <w:r>
        <w:rPr>
          <w:rFonts w:eastAsia="Times New Roman" w:cs="Times New Roman"/>
          <w:szCs w:val="24"/>
        </w:rPr>
        <w:t xml:space="preserve"> ΙΕΚ, στον πάτο των διεθνών κατατάξεων. Η αν</w:t>
      </w:r>
      <w:r>
        <w:rPr>
          <w:rFonts w:eastAsia="Times New Roman" w:cs="Times New Roman"/>
          <w:szCs w:val="24"/>
        </w:rPr>
        <w:t>αγνώρισή τους και η αναγόρευσή τους σε πανεπιστήμια είναι ο στόχος της Νέας Δημοκρατίας και προσωπικά του κ. Μητσοτάκη, ο οποίος σε ρόλο ατζέντη συμφερόντων μάχεται να τους εξασφαλίσει πελατεία. Αυτό και μόνο βρίσκεται πίσω από την επίθεση της Νέας Δημοκρα</w:t>
      </w:r>
      <w:r>
        <w:rPr>
          <w:rFonts w:eastAsia="Times New Roman" w:cs="Times New Roman"/>
          <w:szCs w:val="24"/>
        </w:rPr>
        <w:t>τίας στο άρθρο 16 και στην ιδεοληψία περί ιδιωτικών ΑΕΙ.</w:t>
      </w:r>
    </w:p>
    <w:p w14:paraId="2E2470C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Αντίθετο στην αριστεία είναι ακόμη να μην έχεις κάνει τίποτα για τη φυγή εγκεφάλων και αντί να λες «μπράβο», να επιτίθεσαι στον κ. </w:t>
      </w:r>
      <w:proofErr w:type="spellStart"/>
      <w:r>
        <w:rPr>
          <w:rFonts w:eastAsia="Times New Roman" w:cs="Times New Roman"/>
          <w:szCs w:val="24"/>
        </w:rPr>
        <w:t>Φωτάκη</w:t>
      </w:r>
      <w:proofErr w:type="spellEnd"/>
      <w:r>
        <w:rPr>
          <w:rFonts w:eastAsia="Times New Roman" w:cs="Times New Roman"/>
          <w:szCs w:val="24"/>
        </w:rPr>
        <w:t xml:space="preserve"> που έστησε το ΕΛΔΥΚ, το ΕΛΙΔΕΚ με χρηματοδότηση 270.000.000 ε</w:t>
      </w:r>
      <w:r>
        <w:rPr>
          <w:rFonts w:eastAsia="Times New Roman" w:cs="Times New Roman"/>
          <w:szCs w:val="24"/>
        </w:rPr>
        <w:t xml:space="preserve">υρώ και με τα προγράμματα που δίνουν μαζί με το ΙΚΥ υποτροφίες σε χιλιάδες διδάκτορες και </w:t>
      </w:r>
      <w:r>
        <w:rPr>
          <w:rFonts w:eastAsia="Times New Roman" w:cs="Times New Roman"/>
          <w:szCs w:val="24"/>
        </w:rPr>
        <w:lastRenderedPageBreak/>
        <w:t xml:space="preserve">τους </w:t>
      </w:r>
      <w:proofErr w:type="spellStart"/>
      <w:r>
        <w:rPr>
          <w:rFonts w:eastAsia="Times New Roman" w:cs="Times New Roman"/>
          <w:szCs w:val="24"/>
        </w:rPr>
        <w:t>μεταδιδάκτορες</w:t>
      </w:r>
      <w:proofErr w:type="spellEnd"/>
      <w:r>
        <w:rPr>
          <w:rFonts w:eastAsia="Times New Roman" w:cs="Times New Roman"/>
          <w:szCs w:val="24"/>
        </w:rPr>
        <w:t xml:space="preserve"> για να μείνουν και να δημιουργήσουν στη χώρα μας. Να μένεις στα λόγια και να μην έχεις πράξει τίποτα για την ενίσχυση της καινοτόμου επιχειρηματικ</w:t>
      </w:r>
      <w:r>
        <w:rPr>
          <w:rFonts w:eastAsia="Times New Roman" w:cs="Times New Roman"/>
          <w:szCs w:val="24"/>
        </w:rPr>
        <w:t xml:space="preserve">ότητας, ενώ τώρα έχουμε τις δράσεις της Γενικής Γραμματείας Έρευνας και Τεχνολογίας με 500.000.000 ευρώ το </w:t>
      </w:r>
      <w:r>
        <w:rPr>
          <w:rFonts w:eastAsia="Times New Roman" w:cs="Times New Roman"/>
          <w:szCs w:val="24"/>
        </w:rPr>
        <w:t>π</w:t>
      </w:r>
      <w:r>
        <w:rPr>
          <w:rFonts w:eastAsia="Times New Roman" w:cs="Times New Roman"/>
          <w:szCs w:val="24"/>
        </w:rPr>
        <w:t>ρόγραμμα «ΕΡΕΥΝΩ, ΔΗΜΙΟΥΡΓΩ, ΚΑΙΝΟΤΟΜΩ», με 360.000.000 ευρώ, εξακόσια ογδόντα πέντε ερευνητικά έργα, τέσσερις χιλιάδες τετρακόσιες νέες ποιοτικές θ</w:t>
      </w:r>
      <w:r>
        <w:rPr>
          <w:rFonts w:eastAsia="Times New Roman" w:cs="Times New Roman"/>
          <w:szCs w:val="24"/>
        </w:rPr>
        <w:t xml:space="preserve">έσεις εργασίας, την ίδρυση και λειτουργία του Ταμείου Επιχειρηματικών Συμμετοχών για τη δημιουργία </w:t>
      </w:r>
      <w:r>
        <w:rPr>
          <w:rFonts w:eastAsia="Times New Roman" w:cs="Times New Roman"/>
          <w:szCs w:val="24"/>
          <w:lang w:val="en-US"/>
        </w:rPr>
        <w:t>start</w:t>
      </w:r>
      <w:r w:rsidRPr="004E3D73">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επιχειρήσεων.</w:t>
      </w:r>
    </w:p>
    <w:p w14:paraId="2E2470C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μπορούσα να μιλώ επί ώρες και να απαριθμήσω το σύνολο του έργου σας στην εκπαίδευση, κύριοι της Νέας Δημοκρατίας. Καταθέτω, όμως, σ</w:t>
      </w:r>
      <w:r>
        <w:rPr>
          <w:rFonts w:eastAsia="Times New Roman" w:cs="Times New Roman"/>
          <w:szCs w:val="24"/>
        </w:rPr>
        <w:t xml:space="preserve">τα Πρακτικά έναν κατάλογο με </w:t>
      </w:r>
      <w:proofErr w:type="spellStart"/>
      <w:r>
        <w:rPr>
          <w:rFonts w:eastAsia="Times New Roman" w:cs="Times New Roman"/>
          <w:szCs w:val="24"/>
        </w:rPr>
        <w:t>εκατόν</w:t>
      </w:r>
      <w:proofErr w:type="spellEnd"/>
      <w:r>
        <w:rPr>
          <w:rFonts w:eastAsia="Times New Roman" w:cs="Times New Roman"/>
          <w:szCs w:val="24"/>
        </w:rPr>
        <w:t xml:space="preserve"> ενενήντα δυο δράσεις, οι οποίες είναι το δικό μας έργο για την εκπαίδευση</w:t>
      </w:r>
      <w:r w:rsidRPr="00F66EA6">
        <w:rPr>
          <w:rFonts w:eastAsia="Times New Roman" w:cs="Times New Roman"/>
          <w:szCs w:val="24"/>
        </w:rPr>
        <w:t>,</w:t>
      </w:r>
      <w:r>
        <w:rPr>
          <w:rFonts w:eastAsia="Times New Roman" w:cs="Times New Roman"/>
          <w:szCs w:val="24"/>
        </w:rPr>
        <w:t xml:space="preserve"> στον αντίποδα της δικής σας πρακτικής.</w:t>
      </w:r>
    </w:p>
    <w:p w14:paraId="2E2470CD" w14:textId="77777777" w:rsidR="00ED3BF8" w:rsidRDefault="009F432D">
      <w:pPr>
        <w:spacing w:after="0" w:line="600" w:lineRule="auto"/>
        <w:ind w:firstLine="720"/>
        <w:jc w:val="both"/>
        <w:rPr>
          <w:rFonts w:eastAsia="Times New Roman" w:cs="Times New Roman"/>
          <w:szCs w:val="24"/>
        </w:rPr>
      </w:pPr>
      <w:r w:rsidRPr="00132157">
        <w:rPr>
          <w:rFonts w:eastAsia="Times New Roman" w:cs="Times New Roman"/>
          <w:szCs w:val="24"/>
        </w:rPr>
        <w:t xml:space="preserve">(Στο </w:t>
      </w:r>
      <w:r>
        <w:rPr>
          <w:rFonts w:eastAsia="Times New Roman" w:cs="Times New Roman"/>
          <w:szCs w:val="24"/>
        </w:rPr>
        <w:t>σημείο αυτό ο Βουλευτής κ. Νικόλαος Φίλης</w:t>
      </w:r>
      <w:r w:rsidRPr="00132157">
        <w:rPr>
          <w:rFonts w:eastAsia="Times New Roman" w:cs="Times New Roman"/>
          <w:szCs w:val="24"/>
        </w:rPr>
        <w:t xml:space="preserve"> καταθέτει για τα Πρακτικά τ</w:t>
      </w:r>
      <w:r>
        <w:rPr>
          <w:rFonts w:eastAsia="Times New Roman" w:cs="Times New Roman"/>
          <w:szCs w:val="24"/>
        </w:rPr>
        <w:t>ο</w:t>
      </w:r>
      <w:r w:rsidRPr="00132157">
        <w:rPr>
          <w:rFonts w:eastAsia="Times New Roman" w:cs="Times New Roman"/>
          <w:szCs w:val="24"/>
        </w:rPr>
        <w:t xml:space="preserve"> προαναφερθέν έγγραφ</w:t>
      </w:r>
      <w:r>
        <w:rPr>
          <w:rFonts w:eastAsia="Times New Roman" w:cs="Times New Roman"/>
          <w:szCs w:val="24"/>
        </w:rPr>
        <w:t>ο</w:t>
      </w:r>
      <w:r w:rsidRPr="00132157">
        <w:rPr>
          <w:rFonts w:eastAsia="Times New Roman" w:cs="Times New Roman"/>
          <w:szCs w:val="24"/>
        </w:rPr>
        <w:t>, τ</w:t>
      </w:r>
      <w:r>
        <w:rPr>
          <w:rFonts w:eastAsia="Times New Roman" w:cs="Times New Roman"/>
          <w:szCs w:val="24"/>
        </w:rPr>
        <w:t>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14:paraId="2E2470C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Ερωτώ και τον κ. Μητσοτάκη και την παρισταμένη κ. </w:t>
      </w:r>
      <w:proofErr w:type="spellStart"/>
      <w:r>
        <w:rPr>
          <w:rFonts w:eastAsia="Times New Roman" w:cs="Times New Roman"/>
          <w:szCs w:val="24"/>
        </w:rPr>
        <w:t>Κεραμέως</w:t>
      </w:r>
      <w:proofErr w:type="spellEnd"/>
      <w:r>
        <w:rPr>
          <w:rFonts w:eastAsia="Times New Roman" w:cs="Times New Roman"/>
          <w:szCs w:val="24"/>
        </w:rPr>
        <w:t xml:space="preserve">: Τι απ’ αυτά θα καταργήσετε, εάν κάποιο θαύμα σας φέρει κάποτε στην εξουσία; Γιατί </w:t>
      </w:r>
      <w:proofErr w:type="spellStart"/>
      <w:r>
        <w:rPr>
          <w:rFonts w:eastAsia="Times New Roman" w:cs="Times New Roman"/>
          <w:szCs w:val="24"/>
        </w:rPr>
        <w:t>πολλάκις</w:t>
      </w:r>
      <w:proofErr w:type="spellEnd"/>
      <w:r>
        <w:rPr>
          <w:rFonts w:eastAsia="Times New Roman" w:cs="Times New Roman"/>
          <w:szCs w:val="24"/>
        </w:rPr>
        <w:t xml:space="preserve"> ο κ</w:t>
      </w:r>
      <w:r>
        <w:rPr>
          <w:rFonts w:eastAsia="Times New Roman" w:cs="Times New Roman"/>
          <w:szCs w:val="24"/>
        </w:rPr>
        <w:t xml:space="preserve">. Μητσοτάκης έχει πει ότι θα καταργήσει συνολικά του νόμους του Μπαλτά, του Φίλη και του </w:t>
      </w:r>
      <w:proofErr w:type="spellStart"/>
      <w:r>
        <w:rPr>
          <w:rFonts w:eastAsia="Times New Roman" w:cs="Times New Roman"/>
          <w:szCs w:val="24"/>
        </w:rPr>
        <w:t>Γαβρόγλου</w:t>
      </w:r>
      <w:proofErr w:type="spellEnd"/>
      <w:r>
        <w:rPr>
          <w:rFonts w:eastAsia="Times New Roman" w:cs="Times New Roman"/>
          <w:szCs w:val="24"/>
        </w:rPr>
        <w:t xml:space="preserve">. Δηλαδή, όλα τα παραπάνω που ανέφερα ή κάποια απ’ αυτά; Και τις </w:t>
      </w:r>
      <w:proofErr w:type="spellStart"/>
      <w:r>
        <w:rPr>
          <w:rFonts w:eastAsia="Times New Roman" w:cs="Times New Roman"/>
          <w:szCs w:val="24"/>
        </w:rPr>
        <w:t>εκατόν</w:t>
      </w:r>
      <w:proofErr w:type="spellEnd"/>
      <w:r>
        <w:rPr>
          <w:rFonts w:eastAsia="Times New Roman" w:cs="Times New Roman"/>
          <w:szCs w:val="24"/>
        </w:rPr>
        <w:t xml:space="preserve"> ενενήντα δυο αλλαγές ή ορισμένες απ’ αυτές; Θέλουμε μια απάντηση και όχι μια στείρα δι</w:t>
      </w:r>
      <w:r>
        <w:rPr>
          <w:rFonts w:eastAsia="Times New Roman" w:cs="Times New Roman"/>
          <w:szCs w:val="24"/>
        </w:rPr>
        <w:t>αδικαστική αντιπαράθεση.</w:t>
      </w:r>
    </w:p>
    <w:p w14:paraId="2E2470C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Όχι, κύριοι της Νέας Δημοκρατίας, όση καταστροφολογία και όσα </w:t>
      </w:r>
      <w:r>
        <w:rPr>
          <w:rFonts w:eastAsia="Times New Roman" w:cs="Times New Roman"/>
          <w:szCs w:val="24"/>
          <w:lang w:val="en-US"/>
        </w:rPr>
        <w:t>fake</w:t>
      </w:r>
      <w:r w:rsidRPr="00180BF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αν επιστρατεύσετε δεν θα σβήσετε από τη συνείδηση του ελληνικού λαού μια αλήθεια: Αυτή η Κυβέρνηση μέσα σε πολύ δύσκολες δημοσιονομικές συνθήκες παρουσίασε</w:t>
      </w:r>
      <w:r>
        <w:rPr>
          <w:rFonts w:eastAsia="Times New Roman" w:cs="Times New Roman"/>
          <w:szCs w:val="24"/>
        </w:rPr>
        <w:t xml:space="preserve"> ένα πολύ σημαντικό έργο στον χώρο της εκπαίδευσης την τετραετία που πέρασε. Όχι μόνο κράτησε την εκπαίδευση όρθια, αλλά την όπλισε με νέες κατακτήσεις και δυνατότητες και ξεδίπλωσε ένα ολοκληρωμένο σχέδιο παρεμβάσεων, τομών και μεταρρυθμίσεων που άλλαξαν </w:t>
      </w:r>
      <w:r>
        <w:rPr>
          <w:rFonts w:eastAsia="Times New Roman" w:cs="Times New Roman"/>
          <w:szCs w:val="24"/>
        </w:rPr>
        <w:t>κυριολεκτικά το τοπίο της εκπαίδευσης, από την προσχολική αγωγή μέχρι την έρευνα, από το νη</w:t>
      </w:r>
      <w:r>
        <w:rPr>
          <w:rFonts w:eastAsia="Times New Roman" w:cs="Times New Roman"/>
          <w:szCs w:val="24"/>
        </w:rPr>
        <w:lastRenderedPageBreak/>
        <w:t>πιαγωγείο μέχρι το λύκειο και την ανώτατη εκπαίδευση, που συζητάμε σήμερα, από κάτω προς τα πάνω με σχέδιο, τόλμη και όραμα, το σχολείο της ποιότητας και της ισότητα</w:t>
      </w:r>
      <w:r>
        <w:rPr>
          <w:rFonts w:eastAsia="Times New Roman" w:cs="Times New Roman"/>
          <w:szCs w:val="24"/>
        </w:rPr>
        <w:t xml:space="preserve">ς. </w:t>
      </w:r>
    </w:p>
    <w:p w14:paraId="2E2470D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Και αυτό το έργο μπορεί να προχωρήσει με νέα ορμή στη νέα τετραετία αριστερής προοδευτικής διακυβέρνησης. Αυτήν την ορμή προδιαγράφει και το συζητούμενο πολυνομοσχέδιο. Αυτήν την ορμή θα ενισχύσει αποφασιστικά με την ψήφο του ο ελληνικός λαός στις ευρω</w:t>
      </w:r>
      <w:r>
        <w:rPr>
          <w:rFonts w:eastAsia="Times New Roman" w:cs="Times New Roman"/>
          <w:szCs w:val="24"/>
        </w:rPr>
        <w:t>εκλογές, στις δημοτικές και περιφερειακές εκλογές, στις εθνικές εκλογές του Οκτωβρίου, δίνοντας τη νίκη και την πρώτη θέση στον ΣΥΡΙΖΑ.</w:t>
      </w:r>
    </w:p>
    <w:p w14:paraId="2E2470D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Πάνω σ’ αυτή την αποφασιστικότητα θα χτίσουμε μια ακόμη πιο σταθερή, νέα γενιά μεταρρυθμίσεων και αλλαγών την επόμενη τε</w:t>
      </w:r>
      <w:r>
        <w:rPr>
          <w:rFonts w:eastAsia="Times New Roman" w:cs="Times New Roman"/>
          <w:szCs w:val="24"/>
        </w:rPr>
        <w:t>τραετία στην εκπαίδευση, στο κοινωνικό κράτος, στην οικονομία, παντού, όπου ζουν και δημιουργούν οι Έλληνες πολίτες, οι άνθρωποι της δουλειάς και τα νιάτα της πατρίδας μας. Για την Ελλάδα που μας αξίζει, για την Ελλάδα των πολλών, για την Ευρώπη των λαών.</w:t>
      </w:r>
    </w:p>
    <w:p w14:paraId="2E2470D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2470D3"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w:t>
      </w:r>
      <w:r w:rsidRPr="007A7052">
        <w:rPr>
          <w:rFonts w:eastAsia="Times New Roman" w:cs="Times New Roman"/>
          <w:szCs w:val="24"/>
        </w:rPr>
        <w:t>Χειροκροτήματα από την πτέρυγα του ΣΥΡΙΖΑ)</w:t>
      </w:r>
    </w:p>
    <w:p w14:paraId="2E2470D4" w14:textId="77777777" w:rsidR="00ED3BF8" w:rsidRDefault="009F432D">
      <w:pPr>
        <w:spacing w:after="0" w:line="600" w:lineRule="auto"/>
        <w:ind w:firstLine="720"/>
        <w:jc w:val="both"/>
        <w:rPr>
          <w:rFonts w:eastAsia="Times New Roman" w:cs="Times New Roman"/>
          <w:szCs w:val="24"/>
        </w:rPr>
      </w:pPr>
      <w:r w:rsidRPr="00744B3F">
        <w:rPr>
          <w:rFonts w:eastAsia="Times New Roman" w:cs="Times New Roman"/>
          <w:b/>
          <w:szCs w:val="24"/>
        </w:rPr>
        <w:lastRenderedPageBreak/>
        <w:t xml:space="preserve">ΠΡΟΕΔΡΕΥΩΝ (Γεώργιος Βαρεμένος): </w:t>
      </w:r>
      <w:r w:rsidRPr="007D16FF">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7D16FF">
        <w:rPr>
          <w:rFonts w:eastAsia="Times New Roman" w:cs="Times New Roman"/>
          <w:szCs w:val="24"/>
        </w:rPr>
        <w:t xml:space="preserve">τον τρόπο οργάνωσης και λειτουργίας της Βουλής, </w:t>
      </w:r>
      <w:r>
        <w:rPr>
          <w:rFonts w:eastAsia="Times New Roman" w:cs="Times New Roman"/>
          <w:szCs w:val="24"/>
        </w:rPr>
        <w:t xml:space="preserve">σαράντα τρεις μαθήτριες και μαθητές και επτά συνοδοί εκπαιδευτικοί από τα Εκπαιδευτήρια </w:t>
      </w:r>
      <w:proofErr w:type="spellStart"/>
      <w:r>
        <w:rPr>
          <w:rFonts w:eastAsia="Times New Roman" w:cs="Times New Roman"/>
          <w:szCs w:val="24"/>
        </w:rPr>
        <w:t>Φρυγανιώτη</w:t>
      </w:r>
      <w:proofErr w:type="spellEnd"/>
      <w:r>
        <w:rPr>
          <w:rFonts w:eastAsia="Times New Roman" w:cs="Times New Roman"/>
          <w:szCs w:val="24"/>
        </w:rPr>
        <w:t xml:space="preserve"> Θεσσαλονίκης.</w:t>
      </w:r>
    </w:p>
    <w:p w14:paraId="2E2470D5" w14:textId="77777777" w:rsidR="00ED3BF8" w:rsidRDefault="009F432D">
      <w:pPr>
        <w:spacing w:after="0" w:line="600" w:lineRule="auto"/>
        <w:ind w:firstLine="720"/>
        <w:jc w:val="both"/>
        <w:rPr>
          <w:rFonts w:eastAsia="Times New Roman" w:cs="Times New Roman"/>
          <w:szCs w:val="24"/>
        </w:rPr>
      </w:pPr>
      <w:r w:rsidRPr="007D16FF">
        <w:rPr>
          <w:rFonts w:eastAsia="Times New Roman" w:cs="Times New Roman"/>
          <w:szCs w:val="24"/>
        </w:rPr>
        <w:t xml:space="preserve">Η Βουλή </w:t>
      </w:r>
      <w:r>
        <w:rPr>
          <w:rFonts w:eastAsia="Times New Roman" w:cs="Times New Roman"/>
          <w:szCs w:val="24"/>
        </w:rPr>
        <w:t>σάς</w:t>
      </w:r>
      <w:r w:rsidRPr="007D16FF">
        <w:rPr>
          <w:rFonts w:eastAsia="Times New Roman" w:cs="Times New Roman"/>
          <w:szCs w:val="24"/>
        </w:rPr>
        <w:t xml:space="preserve"> καλωσορίζει. </w:t>
      </w:r>
    </w:p>
    <w:p w14:paraId="2E2470D6" w14:textId="77777777" w:rsidR="00ED3BF8" w:rsidRDefault="009F432D">
      <w:pPr>
        <w:spacing w:after="0" w:line="600" w:lineRule="auto"/>
        <w:ind w:firstLine="720"/>
        <w:jc w:val="center"/>
        <w:rPr>
          <w:rFonts w:eastAsia="Times New Roman" w:cs="Times New Roman"/>
          <w:szCs w:val="24"/>
        </w:rPr>
      </w:pPr>
      <w:r w:rsidRPr="007D16FF">
        <w:rPr>
          <w:rFonts w:eastAsia="Times New Roman" w:cs="Times New Roman"/>
          <w:szCs w:val="24"/>
        </w:rPr>
        <w:t>(Χειροκροτήματα απ’ όλες τις πτέρυγες της Βουλής)</w:t>
      </w:r>
    </w:p>
    <w:p w14:paraId="2E2470D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εισηγήτρια της </w:t>
      </w:r>
      <w:r>
        <w:rPr>
          <w:rFonts w:eastAsia="Times New Roman" w:cs="Times New Roman"/>
          <w:szCs w:val="24"/>
        </w:rPr>
        <w:t xml:space="preserve">Νέας Δημοκρατίας κ. </w:t>
      </w:r>
      <w:proofErr w:type="spellStart"/>
      <w:r>
        <w:rPr>
          <w:rFonts w:eastAsia="Times New Roman" w:cs="Times New Roman"/>
          <w:szCs w:val="24"/>
        </w:rPr>
        <w:t>Κεραμέως</w:t>
      </w:r>
      <w:proofErr w:type="spellEnd"/>
      <w:r>
        <w:rPr>
          <w:rFonts w:eastAsia="Times New Roman" w:cs="Times New Roman"/>
          <w:szCs w:val="24"/>
        </w:rPr>
        <w:t xml:space="preserve"> έχει τον λόγο.</w:t>
      </w:r>
    </w:p>
    <w:p w14:paraId="2E2470D8" w14:textId="77777777" w:rsidR="00ED3BF8" w:rsidRDefault="009F432D">
      <w:pPr>
        <w:spacing w:after="0" w:line="600" w:lineRule="auto"/>
        <w:ind w:firstLine="720"/>
        <w:jc w:val="both"/>
        <w:rPr>
          <w:rFonts w:eastAsia="Times New Roman" w:cs="Times New Roman"/>
          <w:szCs w:val="24"/>
        </w:rPr>
      </w:pPr>
      <w:r w:rsidRPr="0026755B">
        <w:rPr>
          <w:rFonts w:eastAsia="Times New Roman" w:cs="Times New Roman"/>
          <w:b/>
          <w:szCs w:val="24"/>
        </w:rPr>
        <w:t>ΝΙΚΗ ΚΕΡΑΜΕΩΣ:</w:t>
      </w:r>
      <w:r>
        <w:rPr>
          <w:rFonts w:eastAsia="Times New Roman" w:cs="Times New Roman"/>
          <w:szCs w:val="24"/>
        </w:rPr>
        <w:t xml:space="preserve"> Κυρίες και κύριοι συνάδελφοι, θα ήθελα σήμερα να εστιάσω στις έξι αλήθειες που απορρέουν από το παρόν νομοσχέδιο και την έως τώρα συζήτησή του στο πλαίσιο της κοινοβουλευτικής διαδικασίας.</w:t>
      </w:r>
    </w:p>
    <w:p w14:paraId="2E2470D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w:t>
      </w:r>
      <w:r>
        <w:rPr>
          <w:rFonts w:eastAsia="Times New Roman" w:cs="Times New Roman"/>
          <w:szCs w:val="24"/>
        </w:rPr>
        <w:t xml:space="preserve">πρώτη. Ο ΣΥΡΙΖΑ δεν θέλει τον διάλογο. Το νομοσχέδιο που συζητάμε σήμερα είναι χιλίων </w:t>
      </w:r>
      <w:proofErr w:type="spellStart"/>
      <w:r>
        <w:rPr>
          <w:rFonts w:eastAsia="Times New Roman" w:cs="Times New Roman"/>
          <w:szCs w:val="24"/>
        </w:rPr>
        <w:t>εκατόν</w:t>
      </w:r>
      <w:proofErr w:type="spellEnd"/>
      <w:r>
        <w:rPr>
          <w:rFonts w:eastAsia="Times New Roman" w:cs="Times New Roman"/>
          <w:szCs w:val="24"/>
        </w:rPr>
        <w:t xml:space="preserve"> είκοσι σελίδων, διακοσίων είκοσι έξι άρθρων. Κατατέθηκε στη Βουλή μεσάνυχτα Τρίτης, για να συζητηθεί στην Επιτροπή Μορφωτικών Υποθέσεων το επόμενο μεσημέρι.</w:t>
      </w:r>
    </w:p>
    <w:p w14:paraId="2E2470D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με το χέρι στην καρδιά, πόσο εφικτό ήταν να διαβαστούν αυτές οι χίλιες </w:t>
      </w:r>
      <w:proofErr w:type="spellStart"/>
      <w:r>
        <w:rPr>
          <w:rFonts w:eastAsia="Times New Roman" w:cs="Times New Roman"/>
          <w:szCs w:val="24"/>
        </w:rPr>
        <w:t>εκατόν</w:t>
      </w:r>
      <w:proofErr w:type="spellEnd"/>
      <w:r>
        <w:rPr>
          <w:rFonts w:eastAsia="Times New Roman" w:cs="Times New Roman"/>
          <w:szCs w:val="24"/>
        </w:rPr>
        <w:t xml:space="preserve"> είκοσι σελίδες σε περίπου πέντε ώρες που είχαμε στη διάθεσή μας για την πρώτη ανάγνωση; Ανθρωπίνως αδύνατο, η απάντηση, κυρίες και κύριοι του ΣΥΡΙΖΑ.</w:t>
      </w:r>
    </w:p>
    <w:p w14:paraId="2E2470D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Βέβα</w:t>
      </w:r>
      <w:r>
        <w:rPr>
          <w:rFonts w:eastAsia="Times New Roman" w:cs="Times New Roman"/>
          <w:szCs w:val="24"/>
        </w:rPr>
        <w:t>ια, σύμφωνα με τον εισηγητή του ΣΥΡΙΖΑ, ο διαθέσιμος χρόνος για τη μελέτη του νομοσχεδίου είναι απλώς θέμα διαδικασίας, όπως μας είπε στην Επιτροπή Μορφωτικών Υποθέσεων.</w:t>
      </w:r>
    </w:p>
    <w:p w14:paraId="2E2470D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Όμως, και κατά τη δεύτερη συνεδρίαση, κατά την ακρόαση των εξωκοινοβουλευτικών φορέων,</w:t>
      </w:r>
      <w:r>
        <w:rPr>
          <w:rFonts w:eastAsia="Times New Roman" w:cs="Times New Roman"/>
          <w:szCs w:val="24"/>
        </w:rPr>
        <w:t xml:space="preserve"> αναδείχθηκαν εξίσου οι αντιδημοκρατικές πρακτικές της Κυβέρνησης. Η Κυβέρνηση κατέβαλε προσπάθειες, επεμβαίνοντας κυριαρχικά στους προτει</w:t>
      </w:r>
      <w:r>
        <w:rPr>
          <w:rFonts w:eastAsia="Times New Roman" w:cs="Times New Roman"/>
          <w:szCs w:val="24"/>
        </w:rPr>
        <w:lastRenderedPageBreak/>
        <w:t>νόμενους φορείς και απομακρύνοντας την τελευταία στιγμή κάποιους που δεν ήταν φίλα διακείμενοι προς εκείνη και τα κυβε</w:t>
      </w:r>
      <w:r>
        <w:rPr>
          <w:rFonts w:eastAsia="Times New Roman" w:cs="Times New Roman"/>
          <w:szCs w:val="24"/>
        </w:rPr>
        <w:t>ρνητικά σχέδια, ώστε να στήσει τη συζήτηση στα μέτρα της.</w:t>
      </w:r>
    </w:p>
    <w:p w14:paraId="2E2470D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Παράδειγμα πρώτο. Συζητούμε για τη ριζική αναδιάταξη του ακαδημαϊκού χάρτη της χώρας και η Κυβέρνηση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απέκλεισε τελευταία στιγμή, ενώ είχε προταθεί από όλα τα κόμματα, τον </w:t>
      </w:r>
      <w:r>
        <w:rPr>
          <w:rFonts w:eastAsia="Times New Roman" w:cs="Times New Roman"/>
          <w:szCs w:val="24"/>
        </w:rPr>
        <w:t>π</w:t>
      </w:r>
      <w:r>
        <w:rPr>
          <w:rFonts w:eastAsia="Times New Roman" w:cs="Times New Roman"/>
          <w:szCs w:val="24"/>
        </w:rPr>
        <w:t>ρόεδρο</w:t>
      </w:r>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υνόδου </w:t>
      </w:r>
      <w:r>
        <w:rPr>
          <w:rFonts w:eastAsia="Times New Roman" w:cs="Times New Roman"/>
          <w:szCs w:val="24"/>
        </w:rPr>
        <w:t>π</w:t>
      </w:r>
      <w:r>
        <w:rPr>
          <w:rFonts w:eastAsia="Times New Roman" w:cs="Times New Roman"/>
          <w:szCs w:val="24"/>
        </w:rPr>
        <w:t xml:space="preserve">ρυτάνεων της χώρας, ο οποίος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είχε διαφωνήσει δημοσίως με τα σχέδια του Υπουργού. Τι και εάν εκπροσωπεί το σύνολο των πανεπιστημίων της χώρας;</w:t>
      </w:r>
    </w:p>
    <w:p w14:paraId="2E2470D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καταγγελία του κ. </w:t>
      </w:r>
      <w:proofErr w:type="spellStart"/>
      <w:r>
        <w:rPr>
          <w:rFonts w:eastAsia="Times New Roman" w:cs="Times New Roman"/>
          <w:szCs w:val="24"/>
        </w:rPr>
        <w:t>Ζώρα</w:t>
      </w:r>
      <w:proofErr w:type="spellEnd"/>
      <w:r>
        <w:rPr>
          <w:rFonts w:eastAsia="Times New Roman" w:cs="Times New Roman"/>
          <w:szCs w:val="24"/>
        </w:rPr>
        <w:t xml:space="preserve">, </w:t>
      </w:r>
      <w:proofErr w:type="spellStart"/>
      <w:r>
        <w:rPr>
          <w:rFonts w:eastAsia="Times New Roman" w:cs="Times New Roman"/>
          <w:szCs w:val="24"/>
        </w:rPr>
        <w:t>προεδρεύοντα</w:t>
      </w:r>
      <w:proofErr w:type="spellEnd"/>
      <w:r>
        <w:rPr>
          <w:rFonts w:eastAsia="Times New Roman" w:cs="Times New Roman"/>
          <w:szCs w:val="24"/>
        </w:rPr>
        <w:t xml:space="preserve"> στη </w:t>
      </w:r>
      <w:r>
        <w:rPr>
          <w:rFonts w:eastAsia="Times New Roman" w:cs="Times New Roman"/>
          <w:szCs w:val="24"/>
        </w:rPr>
        <w:t>σ</w:t>
      </w:r>
      <w:r>
        <w:rPr>
          <w:rFonts w:eastAsia="Times New Roman" w:cs="Times New Roman"/>
          <w:szCs w:val="24"/>
        </w:rPr>
        <w:t xml:space="preserve">ύνοδο </w:t>
      </w:r>
      <w:r>
        <w:rPr>
          <w:rFonts w:eastAsia="Times New Roman" w:cs="Times New Roman"/>
          <w:szCs w:val="24"/>
        </w:rPr>
        <w:t>π</w:t>
      </w:r>
      <w:r>
        <w:rPr>
          <w:rFonts w:eastAsia="Times New Roman" w:cs="Times New Roman"/>
          <w:szCs w:val="24"/>
        </w:rPr>
        <w:t>ρυτάνεων.</w:t>
      </w:r>
    </w:p>
    <w:p w14:paraId="2E2470DF" w14:textId="77777777" w:rsidR="00ED3BF8" w:rsidRDefault="009F432D">
      <w:pPr>
        <w:spacing w:after="0" w:line="600" w:lineRule="auto"/>
        <w:ind w:firstLine="720"/>
        <w:jc w:val="both"/>
        <w:rPr>
          <w:rFonts w:eastAsia="Times New Roman" w:cs="Times New Roman"/>
          <w:szCs w:val="24"/>
        </w:rPr>
      </w:pPr>
      <w:r w:rsidRPr="007D16FF">
        <w:rPr>
          <w:rFonts w:eastAsia="Times New Roman" w:cs="Times New Roman"/>
          <w:szCs w:val="24"/>
        </w:rPr>
        <w:t>(Σ</w:t>
      </w:r>
      <w:r w:rsidRPr="007D16FF">
        <w:rPr>
          <w:rFonts w:eastAsia="Times New Roman" w:cs="Times New Roman"/>
          <w:szCs w:val="24"/>
        </w:rPr>
        <w:t xml:space="preserve">το σημείο αυτό η Βουλευτής κ. Νίκη </w:t>
      </w:r>
      <w:proofErr w:type="spellStart"/>
      <w:r w:rsidRPr="007D16FF">
        <w:rPr>
          <w:rFonts w:eastAsia="Times New Roman" w:cs="Times New Roman"/>
          <w:szCs w:val="24"/>
        </w:rPr>
        <w:t>Κεραμέως</w:t>
      </w:r>
      <w:proofErr w:type="spellEnd"/>
      <w:r w:rsidRPr="007D16FF">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2470E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Εκπρόσωποι των υπό συγχώνευση ιδρυμάτων σε μακρινά μ</w:t>
      </w:r>
      <w:r>
        <w:rPr>
          <w:rFonts w:eastAsia="Times New Roman" w:cs="Times New Roman"/>
          <w:szCs w:val="24"/>
        </w:rPr>
        <w:t xml:space="preserve">έρη της Ελλάδος, όπως η </w:t>
      </w:r>
      <w:r>
        <w:rPr>
          <w:rFonts w:eastAsia="Times New Roman" w:cs="Times New Roman"/>
          <w:szCs w:val="24"/>
        </w:rPr>
        <w:t>δ</w:t>
      </w:r>
      <w:r>
        <w:rPr>
          <w:rFonts w:eastAsia="Times New Roman" w:cs="Times New Roman"/>
          <w:szCs w:val="24"/>
        </w:rPr>
        <w:t xml:space="preserve">υτική Μακεδονία, κλήθηκαν βράδυ με φαξ για συνεδρίαση το επόμενο πρωί, με αποτέλεσμα </w:t>
      </w:r>
      <w:r>
        <w:rPr>
          <w:rFonts w:eastAsia="Times New Roman" w:cs="Times New Roman"/>
          <w:szCs w:val="24"/>
        </w:rPr>
        <w:lastRenderedPageBreak/>
        <w:t>προφανώς να δουν το φαξ το πρωί και να μην μπορούν να παραστούν.</w:t>
      </w:r>
    </w:p>
    <w:p w14:paraId="2E2470E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ρύτανης του ΤΕΙ Δυτικής Μακεδονίας έγραψε χαρακτηριστικά στην </w:t>
      </w:r>
      <w:r>
        <w:rPr>
          <w:rFonts w:eastAsia="Times New Roman" w:cs="Times New Roman"/>
          <w:szCs w:val="24"/>
        </w:rPr>
        <w:t>ε</w:t>
      </w:r>
      <w:r>
        <w:rPr>
          <w:rFonts w:eastAsia="Times New Roman" w:cs="Times New Roman"/>
          <w:szCs w:val="24"/>
        </w:rPr>
        <w:t>πιτροπή της Βου</w:t>
      </w:r>
      <w:r>
        <w:rPr>
          <w:rFonts w:eastAsia="Times New Roman" w:cs="Times New Roman"/>
          <w:szCs w:val="24"/>
        </w:rPr>
        <w:t>λής και το διαβάζω από μέσα: «Θέλω να πιστεύω ότι γνωρίζετε ότι ακόμη στην Ελλάδα οι δημόσιες υπηρεσίες δεν δουλεύουν το βράδυ. Άρα, γνωρίζατε ότι το φαξ που στείλατε θα το παραλάβουν οι αρμόδιες υπηρεσίες το πρωί της επομένης ημέρας και θα διαβιβαζόταν στ</w:t>
      </w:r>
      <w:r>
        <w:rPr>
          <w:rFonts w:eastAsia="Times New Roman" w:cs="Times New Roman"/>
          <w:szCs w:val="24"/>
        </w:rPr>
        <w:t xml:space="preserve">ον </w:t>
      </w:r>
      <w:r>
        <w:rPr>
          <w:rFonts w:eastAsia="Times New Roman" w:cs="Times New Roman"/>
          <w:szCs w:val="24"/>
        </w:rPr>
        <w:t>π</w:t>
      </w:r>
      <w:r>
        <w:rPr>
          <w:rFonts w:eastAsia="Times New Roman" w:cs="Times New Roman"/>
          <w:szCs w:val="24"/>
        </w:rPr>
        <w:t xml:space="preserve">ρύτανη περίπου την ώρα που εσείς ζητούσατε να είμαστε στην Αθήνα και στο Κοινοβούλιο. Και εμείς», λέει ο </w:t>
      </w:r>
      <w:r>
        <w:rPr>
          <w:rFonts w:eastAsia="Times New Roman" w:cs="Times New Roman"/>
          <w:szCs w:val="24"/>
        </w:rPr>
        <w:t>π</w:t>
      </w:r>
      <w:r>
        <w:rPr>
          <w:rFonts w:eastAsia="Times New Roman" w:cs="Times New Roman"/>
          <w:szCs w:val="24"/>
        </w:rPr>
        <w:t>ρύτανης</w:t>
      </w:r>
      <w:r w:rsidRPr="00E44B3F">
        <w:rPr>
          <w:rFonts w:eastAsia="Times New Roman" w:cs="Times New Roman"/>
          <w:szCs w:val="24"/>
        </w:rPr>
        <w:t xml:space="preserve"> </w:t>
      </w:r>
      <w:r>
        <w:rPr>
          <w:rFonts w:eastAsia="Times New Roman" w:cs="Times New Roman"/>
          <w:szCs w:val="24"/>
        </w:rPr>
        <w:t>του ΤΕΙ Δυτικής Μακεδονίας, κύριε Υπουργέ, «γνωρίζουμε αντίστοιχες μεθόδους μη πρόσκλησης μη επιθυμητών, αλλά φροντίζουμε να κρατούμε περι</w:t>
      </w:r>
      <w:r>
        <w:rPr>
          <w:rFonts w:eastAsia="Times New Roman" w:cs="Times New Roman"/>
          <w:szCs w:val="24"/>
        </w:rPr>
        <w:t>σσότερο τα προσχήματα.».</w:t>
      </w:r>
    </w:p>
    <w:p w14:paraId="2E2470E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την σχετική επιστολή.</w:t>
      </w:r>
    </w:p>
    <w:p w14:paraId="2E2470E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w:t>
      </w:r>
      <w:r>
        <w:rPr>
          <w:rFonts w:eastAsia="Times New Roman" w:cs="Times New Roman"/>
          <w:szCs w:val="24"/>
        </w:rPr>
        <w:t>κτικών της Βουλής)</w:t>
      </w:r>
    </w:p>
    <w:p w14:paraId="2E2470E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κάποιος φορέας διαφωνούσε μαζί του, ο κύριος Υπουργός του απευθυνόταν με </w:t>
      </w:r>
      <w:proofErr w:type="spellStart"/>
      <w:r>
        <w:rPr>
          <w:rFonts w:eastAsia="Times New Roman" w:cs="Times New Roman"/>
          <w:szCs w:val="24"/>
        </w:rPr>
        <w:t>απαξιωτικά</w:t>
      </w:r>
      <w:proofErr w:type="spellEnd"/>
      <w:r>
        <w:rPr>
          <w:rFonts w:eastAsia="Times New Roman" w:cs="Times New Roman"/>
          <w:szCs w:val="24"/>
        </w:rPr>
        <w:t xml:space="preserve"> λόγια, στα όρια του</w:t>
      </w:r>
      <w:r w:rsidRPr="00E44B3F">
        <w:rPr>
          <w:rFonts w:eastAsia="Times New Roman" w:cs="Times New Roman"/>
          <w:szCs w:val="24"/>
        </w:rPr>
        <w:t xml:space="preserve"> </w:t>
      </w:r>
      <w:r>
        <w:rPr>
          <w:rFonts w:eastAsia="Times New Roman" w:cs="Times New Roman"/>
          <w:szCs w:val="24"/>
          <w:lang w:val="en-US"/>
        </w:rPr>
        <w:t>bullying</w:t>
      </w:r>
      <w:r>
        <w:rPr>
          <w:rFonts w:eastAsia="Times New Roman" w:cs="Times New Roman"/>
          <w:szCs w:val="24"/>
        </w:rPr>
        <w:t xml:space="preserve">, όπως στον </w:t>
      </w:r>
      <w:r>
        <w:rPr>
          <w:rFonts w:eastAsia="Times New Roman" w:cs="Times New Roman"/>
          <w:szCs w:val="24"/>
        </w:rPr>
        <w:t>π</w:t>
      </w:r>
      <w:r>
        <w:rPr>
          <w:rFonts w:eastAsia="Times New Roman" w:cs="Times New Roman"/>
          <w:szCs w:val="24"/>
        </w:rPr>
        <w:t>ρύτανη του Εθνικού Μετσόβιου Πολυτεχνείου</w:t>
      </w:r>
      <w:r w:rsidRPr="00F86D76">
        <w:rPr>
          <w:rFonts w:eastAsia="Times New Roman" w:cs="Times New Roman"/>
          <w:szCs w:val="24"/>
        </w:rPr>
        <w:t>,</w:t>
      </w:r>
      <w:r>
        <w:rPr>
          <w:rFonts w:eastAsia="Times New Roman" w:cs="Times New Roman"/>
          <w:szCs w:val="24"/>
        </w:rPr>
        <w:t xml:space="preserve"> στον οποίο έφθασε στο σημείο να πει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ότι δεν </w:t>
      </w:r>
      <w:r>
        <w:rPr>
          <w:rFonts w:eastAsia="Times New Roman" w:cs="Times New Roman"/>
          <w:szCs w:val="24"/>
        </w:rPr>
        <w:t>ξέρει αριθμητική!</w:t>
      </w:r>
    </w:p>
    <w:p w14:paraId="2E2470E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Υπουργός ευαγγελίζεται συναινέσεις, τις οποίες</w:t>
      </w:r>
      <w:r w:rsidRPr="008B3D21">
        <w:rPr>
          <w:rFonts w:eastAsia="Times New Roman" w:cs="Times New Roman"/>
          <w:szCs w:val="24"/>
        </w:rPr>
        <w:t xml:space="preserve"> τις</w:t>
      </w:r>
      <w:r>
        <w:rPr>
          <w:rFonts w:eastAsia="Times New Roman" w:cs="Times New Roman"/>
          <w:szCs w:val="24"/>
        </w:rPr>
        <w:t xml:space="preserve"> εννοεί με έναν δικό του τρόπο. Με ποιον τρόπο; Επιδιώκει τη συναίνεση με όποιον συμφωνεί μαζί του. Όταν οι συνομιλητές διαφωνούν μαζί του, η συναίνεση πάει περίπατο. Οι διαφορετικές απόψεις αγνοούνται προκλητικά και οι αποφάσεις λαμβάνονται από την πολιτι</w:t>
      </w:r>
      <w:r>
        <w:rPr>
          <w:rFonts w:eastAsia="Times New Roman" w:cs="Times New Roman"/>
          <w:szCs w:val="24"/>
        </w:rPr>
        <w:t>κή ηγεσία κυριαρχικά.</w:t>
      </w:r>
    </w:p>
    <w:p w14:paraId="2E2470E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Αλήθεια δεύτερη. Ο ΣΥΡΙΖΑ καταργεί τον τεχνολογικό τομέα της εκπαίδευσης αντίθετα στις διεθνείς τάσεις. Ενώ η τάση διεθνώς είναι να ενισχύεται ο τεχνολογικός τομέας της εκπαίδευσης σε όλες τις βαθμίδες, εμείς στην Ελλάδα του ΣΥΡΙΖΑ κα</w:t>
      </w:r>
      <w:r>
        <w:rPr>
          <w:rFonts w:eastAsia="Times New Roman" w:cs="Times New Roman"/>
          <w:szCs w:val="24"/>
        </w:rPr>
        <w:t>ινοτομούμε και εδώ, καταργώντας τα ΤΕΙ και απαξιώνοντας τα ΕΠΑΛ.</w:t>
      </w:r>
    </w:p>
    <w:p w14:paraId="2E2470E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Καταργήσεις και συγχωνεύσεις, χωρίς προκαθορισμένα ακαδημαϊκά κριτήρια, χωρίς μελέτες σκοπιμότητας και βιωσιμότητας, χωρίς να λαμβάνονται υπόψη τα αποτελέσματα της αξιολόγησης, χωρίς διασφάλι</w:t>
      </w:r>
      <w:r>
        <w:rPr>
          <w:rFonts w:eastAsia="Times New Roman" w:cs="Times New Roman"/>
          <w:szCs w:val="24"/>
        </w:rPr>
        <w:t xml:space="preserve">ση επαγγελματικών δικαιωμάτων. </w:t>
      </w:r>
    </w:p>
    <w:p w14:paraId="2E2470E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Τα ανώτατα ιδρύματα του πανεπιστημιακού και τεχνολογικού τομέα κινδυνεύουν να χάσουν το κύρος που έχουν αποκτήσει διεθνώς τις τελευταίες δεκαετίες. Και οι ενέργειες αυτές οδηγούν εκ των πραγμάτων σε τμήματα θνησιγενή. Για τα</w:t>
      </w:r>
      <w:r>
        <w:rPr>
          <w:rFonts w:eastAsia="Times New Roman" w:cs="Times New Roman"/>
          <w:szCs w:val="24"/>
        </w:rPr>
        <w:t xml:space="preserve"> πολυάριθμα νέα τμήματα εξαγγέλλετε ότι θα ενισχυθούν με ανθρώπινους και οικονομικούς πόρους, οι οποίοι δεν υπάρχουν, ενώ από την άλλη σε υφιστάμενες ισχυρές ακαδημαϊκές μονάδες δεν διατίθενται αναγκαίοι πόροι για να καλυφθούν σημαντικά και επείγοντα κενά,</w:t>
      </w:r>
      <w:r>
        <w:rPr>
          <w:rFonts w:eastAsia="Times New Roman" w:cs="Times New Roman"/>
          <w:szCs w:val="24"/>
        </w:rPr>
        <w:t xml:space="preserve"> με συνέπεια να απειλείται το επίπεδο των σπουδών. </w:t>
      </w:r>
    </w:p>
    <w:p w14:paraId="2E2470E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Ως προς την </w:t>
      </w:r>
      <w:proofErr w:type="spellStart"/>
      <w:r>
        <w:rPr>
          <w:rFonts w:eastAsia="Times New Roman" w:cs="Times New Roman"/>
          <w:szCs w:val="24"/>
        </w:rPr>
        <w:t>πολυτεχνειοποίηση</w:t>
      </w:r>
      <w:proofErr w:type="spellEnd"/>
      <w:r>
        <w:rPr>
          <w:rFonts w:eastAsia="Times New Roman" w:cs="Times New Roman"/>
          <w:szCs w:val="24"/>
        </w:rPr>
        <w:t xml:space="preserve"> των τμημάτων μηχανικών ΤΕΙ, πάλι με διαδικασίες αυτοματοποιημένες και κεντρικά ελεγχόμενες, δημιουργείτε μία ακόμη πληγή στο υπαρκτό ζήτημα των επαγγελματικών δικαιωμάτων. Αν</w:t>
      </w:r>
      <w:r>
        <w:rPr>
          <w:rFonts w:eastAsia="Times New Roman" w:cs="Times New Roman"/>
          <w:szCs w:val="24"/>
        </w:rPr>
        <w:t xml:space="preserve">τί να λύνετε, κύριε Υπουργέ, το πρόβλημα, παράγετε ακόμη μεγαλύτερη σύγχυση ως </w:t>
      </w:r>
      <w:r>
        <w:rPr>
          <w:rFonts w:eastAsia="Times New Roman" w:cs="Times New Roman"/>
          <w:szCs w:val="24"/>
        </w:rPr>
        <w:lastRenderedPageBreak/>
        <w:t xml:space="preserve">προς τα επαγγελματικά δικαιώματα των τεχνολόγων μηχανικών αποφοίτων ΤΕΙ, δημιουργώντας ένα πρωτόγνωρο και απίστευτα ασαφές πεδίο. </w:t>
      </w:r>
    </w:p>
    <w:p w14:paraId="2E2470E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Και ενώ όλοι οι ειδικοί, το Πολυτεχνείο, το Τε</w:t>
      </w:r>
      <w:r>
        <w:rPr>
          <w:rFonts w:eastAsia="Times New Roman" w:cs="Times New Roman"/>
          <w:szCs w:val="24"/>
        </w:rPr>
        <w:t>χνικό Επιμελητήριο, μιλούν για διαβάθμιση της τεχνικής ευθύνης και καταθέτω στα Πρακτικά τις απόψεις τους, εσείς ακολουθείτε τη λογική ύψους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βάθους. Πλήρη ή καθόλου δικαιώματα, χωρίς σχέδιο, χωρίς στρατηγική, σε μία λογική επαγγελματικού πληθωρισμού, σε </w:t>
      </w:r>
      <w:r>
        <w:rPr>
          <w:rFonts w:eastAsia="Times New Roman" w:cs="Times New Roman"/>
          <w:szCs w:val="24"/>
        </w:rPr>
        <w:t>μία χώρα που μαστίζεται από την ανεργία των νέων.</w:t>
      </w:r>
    </w:p>
    <w:p w14:paraId="2E2470E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2470E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ήθελα να αναφερθώ διακριτά στην κατάσταση στην οποία περιέρχονται τα ΕΠΑΛ.</w:t>
      </w:r>
    </w:p>
    <w:p w14:paraId="2E2470E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με την άναρχη και αναίτια κατάργηση των ΤΕΙ, δημιουργείται ένα σημαντικό κενό στον τεχνολογικό τομέα της ανώτατης εκπαίδευσης και στις εφαρμογές των επιστημών</w:t>
      </w:r>
      <w:r>
        <w:rPr>
          <w:rFonts w:eastAsia="Times New Roman" w:cs="Times New Roman"/>
          <w:szCs w:val="24"/>
        </w:rPr>
        <w:t xml:space="preserve"> και της τεχνολογίας στα αντίστοιχα επαγγελματικά πεδία. </w:t>
      </w:r>
      <w:r>
        <w:rPr>
          <w:rFonts w:eastAsia="Times New Roman" w:cs="Times New Roman"/>
          <w:szCs w:val="24"/>
        </w:rPr>
        <w:lastRenderedPageBreak/>
        <w:t>Ένα κενό που δεν καλύπτεται από τα εξαγγελθέντα διετή προγράμματα σπουδών για τους αποφοίτους των ΕΠΑΛ. Χάνονται παραδοσιακές σχολές και ενοποιούνται τμήματα, με αποτέλεσμα να χάνονται μαθήματα και ν</w:t>
      </w:r>
      <w:r>
        <w:rPr>
          <w:rFonts w:eastAsia="Times New Roman" w:cs="Times New Roman"/>
          <w:szCs w:val="24"/>
        </w:rPr>
        <w:t>α μην διδάσκονται οι σπουδαστές αντικείμενα που καλύπτονται από τα επαγγελματικά τους δικαιώματα. Οι μαθητές που φοιτούν ήδη στα ΕΠΑΛ σε συγκεκριμένες ειδικότητες, όπου πλέον δεν θα υπάρχουν αντίστοιχα τμήματα στα τριτοβάθμια ιδρύματα, τι θα κάνουν, κυρίες</w:t>
      </w:r>
      <w:r>
        <w:rPr>
          <w:rFonts w:eastAsia="Times New Roman" w:cs="Times New Roman"/>
          <w:szCs w:val="24"/>
        </w:rPr>
        <w:t xml:space="preserve"> και κύριοι του ΣΥΡΙΖΑ; Έχετε λάβει κάποια μέριμνα; Εικάζω πως όχι.</w:t>
      </w:r>
    </w:p>
    <w:p w14:paraId="2E2470E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δεσμευόμαστε πως θα κάνουμε ό,τι περνάει από το χέρι μας, προκειμένου να αποκαταστήσουμε τον τεχνολογικό χαρακτήρα της εκπαίδευσης, σε όλες τις βαθμίδες της και να ενισχ</w:t>
      </w:r>
      <w:r>
        <w:rPr>
          <w:rFonts w:eastAsia="Times New Roman" w:cs="Times New Roman"/>
          <w:szCs w:val="24"/>
        </w:rPr>
        <w:t>ύσουμε εκείνα τα χαρακτηριστικά που τον καθιστούν πυλώνα ανάπτυξης και μοναδική ευκαιρία προόδου για τις σύγχρονες κοινωνίες και οικονομίες.</w:t>
      </w:r>
    </w:p>
    <w:p w14:paraId="2E2470E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Αλήθεια τρίτη. Η Κυβέρνηση αναδιατάσσει τον ακαδημαϊκό χάρτη της χώρας, χωρίς στρατηγικό σχέδιο, χωρίς πραγματικές </w:t>
      </w:r>
      <w:r>
        <w:rPr>
          <w:rFonts w:eastAsia="Times New Roman" w:cs="Times New Roman"/>
          <w:szCs w:val="24"/>
        </w:rPr>
        <w:t>συναινέσεις, στη βάση πολιτικών εκβιασμών</w:t>
      </w:r>
      <w:r>
        <w:rPr>
          <w:rFonts w:eastAsia="Times New Roman" w:cs="Times New Roman"/>
          <w:szCs w:val="24"/>
        </w:rPr>
        <w:t>.</w:t>
      </w:r>
    </w:p>
    <w:p w14:paraId="2E2470F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έχει καταστεί σαφές στην κοινωνία ότι όλες αυτές οι καταργήσεις ιδρυμάτων, οι συγχωνεύσεις και οι ιδρύσεις νέων, δεν εντάσσονται σε κανένα ολοκληρωμένο σχέδιο και επιπλέον δεν είναι και προϊόν συναινέσε</w:t>
      </w:r>
      <w:r>
        <w:rPr>
          <w:rFonts w:eastAsia="Times New Roman" w:cs="Times New Roman"/>
          <w:szCs w:val="24"/>
        </w:rPr>
        <w:t>ων.</w:t>
      </w:r>
    </w:p>
    <w:p w14:paraId="2E2470F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Πανεπιστήμιο Πατρών αντίθετο. Θα το καταθέσω στα Πρακτικά. </w:t>
      </w:r>
    </w:p>
    <w:p w14:paraId="2E2470F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Πανεπιστήμιο Πελοποννήσου αντίθετο και μάλιστα σε δύο συνεδριάσεις </w:t>
      </w:r>
      <w:r>
        <w:rPr>
          <w:rFonts w:eastAsia="Times New Roman" w:cs="Times New Roman"/>
          <w:szCs w:val="24"/>
        </w:rPr>
        <w:t>σ</w:t>
      </w:r>
      <w:r>
        <w:rPr>
          <w:rFonts w:eastAsia="Times New Roman" w:cs="Times New Roman"/>
          <w:szCs w:val="24"/>
        </w:rPr>
        <w:t xml:space="preserve">υγκλήτου που έγιναν σε δύο αλλεπάλληλες ημέρες. Γιατί άραγε, κύριε Υπουργέ, ενώ είχε ήδη αποφασίσει η </w:t>
      </w:r>
      <w:r>
        <w:rPr>
          <w:rFonts w:eastAsia="Times New Roman" w:cs="Times New Roman"/>
          <w:szCs w:val="24"/>
        </w:rPr>
        <w:t>σ</w:t>
      </w:r>
      <w:r>
        <w:rPr>
          <w:rFonts w:eastAsia="Times New Roman" w:cs="Times New Roman"/>
          <w:szCs w:val="24"/>
        </w:rPr>
        <w:t>ύγκλητ</w:t>
      </w:r>
      <w:r>
        <w:rPr>
          <w:rFonts w:eastAsia="Times New Roman" w:cs="Times New Roman"/>
          <w:szCs w:val="24"/>
        </w:rPr>
        <w:t>ος, αποφάσισε εκ νέου την επομένη; Θα το καταθέσω στα Πρακτικά.</w:t>
      </w:r>
    </w:p>
    <w:p w14:paraId="2E2470F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Πανεπιστήμιο Κρήτης αντίθετο. Αριστοτέλειο Πανεπιστήμιο Θεσσαλονίκης αντίθετο. Εθνικό Μετσόβιο Πολυτεχνείο αντίθετο. Όλες οι σχετικές αποφάσεις στα Πρακτικά.</w:t>
      </w:r>
    </w:p>
    <w:p w14:paraId="2E2470F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Νί</w:t>
      </w:r>
      <w:r>
        <w:rPr>
          <w:rFonts w:eastAsia="Times New Roman" w:cs="Times New Roman"/>
          <w:szCs w:val="24"/>
        </w:rPr>
        <w:t xml:space="preserve">κη </w:t>
      </w:r>
      <w:proofErr w:type="spellStart"/>
      <w:r>
        <w:rPr>
          <w:rFonts w:eastAsia="Times New Roman" w:cs="Times New Roman"/>
          <w:szCs w:val="24"/>
        </w:rPr>
        <w:t>Κεραμέως</w:t>
      </w:r>
      <w:proofErr w:type="spellEnd"/>
      <w:r w:rsidRPr="0013215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2470F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Πού πήγε η συναίνεση, κύριε Υπουργέ; Η αλήθεια είναι ότι έχετε έναν μόνο στόχο με</w:t>
      </w:r>
      <w:r>
        <w:rPr>
          <w:rFonts w:eastAsia="Times New Roman" w:cs="Times New Roman"/>
          <w:szCs w:val="24"/>
        </w:rPr>
        <w:t xml:space="preserve"> το παρόν νομοσχέδιο. Την ψηφοθηρία. Ενώ η αναδιάταξη που επιχειρείτε καθορίζεται από ευκαιριακές συνεννοήσεις στο πλαίσιο συναλλαγών που φτάνουν στο όριο του πολιτικού εκβιασμού, όπως αποδείχθηκε με τον πλέον εύγλωττο τρόπο στις συνεδριάσεις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w:t>
      </w:r>
    </w:p>
    <w:p w14:paraId="2E2470F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Ποια είναι η αλήθεια, κυρίες και κύριοι; Η αλήθεια είναι, κύριε Υπουργέ, ότι δεν σας βγαίνει πλέον τίποτα. Πίσω από τη φενάκη της συναίνεσης η αλαζονική και εκβιαστική σας συμπεριφορά προς πρυτάνεις, μέλη της Ακαδημίας, δεν περνάει πια. Ορθώνουν ανάστημ</w:t>
      </w:r>
      <w:r>
        <w:rPr>
          <w:rFonts w:eastAsia="Times New Roman" w:cs="Times New Roman"/>
          <w:szCs w:val="24"/>
        </w:rPr>
        <w:t xml:space="preserve">α, βγάζουν αποφάσεις εναντίον σας και αυτό σας κάνει να χάνετε τον έλεγχο, γιατί δεν αντέχετε, κύριε Υπουργέ, την κριτική, δεν αντέχετε τον διάλογο, δεν αντέχετε την αντίθετη άποψη. Είστε, άλλωστε, ο κάτοχος της μοναδικής απόλυτης αλήθειας. Ευτυχώς για τη </w:t>
      </w:r>
      <w:r>
        <w:rPr>
          <w:rFonts w:eastAsia="Times New Roman" w:cs="Times New Roman"/>
          <w:szCs w:val="24"/>
        </w:rPr>
        <w:t>χώρα μας, δεν θα είστε ακόμα για πολύ Κυβέρνηση!</w:t>
      </w:r>
    </w:p>
    <w:p w14:paraId="2E2470F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ήθελα διακριτά, κυρίες και κύριοι συνάδελφοι, να αναφερθώ στα ερευνητικά κέντρα της χώρας, τα οποία επίσης βλέ</w:t>
      </w:r>
      <w:r>
        <w:rPr>
          <w:rFonts w:eastAsia="Times New Roman" w:cs="Times New Roman"/>
          <w:szCs w:val="24"/>
        </w:rPr>
        <w:lastRenderedPageBreak/>
        <w:t>πουμε να πολλαπλασιάζονται αλόγιστα. Ο Υπουργός δεν αναδιατάσσει μόνο τον ακαδημαϊκό χάρτη της</w:t>
      </w:r>
      <w:r>
        <w:rPr>
          <w:rFonts w:eastAsia="Times New Roman" w:cs="Times New Roman"/>
          <w:szCs w:val="24"/>
        </w:rPr>
        <w:t xml:space="preserve"> χώρας άναρχα και χωρίς στρατηγικό σχεδιασμό, αλλά και τον ερευνητικό χάρτη της χώρας. Δυστυχώς, όπως και με τα ανώτατα ιδρύματα, έτσι και με τους ερευνητικούς φορείς, με την ίδρυση των πανεπιστημιακών ερευνητικών κέντρων, δημιουργούνται δομές οι οποίες δε</w:t>
      </w:r>
      <w:r>
        <w:rPr>
          <w:rFonts w:eastAsia="Times New Roman" w:cs="Times New Roman"/>
          <w:szCs w:val="24"/>
        </w:rPr>
        <w:t xml:space="preserve">ν εντάσσονται σ’ ένα ολοκληρωμένο σχέδιο για την έρευνα. Δεν στηρίζονται στο ισχύον νομοθετικό πλαίσιο για την έρευνα. Ενισχύουν τον κατακερματισμό, αντί για τις συνέργειες και τέλος, ενισχύουν την εσωστρέφεια, αντίθετα στις διεθνείς τάσεις. </w:t>
      </w:r>
    </w:p>
    <w:p w14:paraId="2E2470F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Όλα αυτά, κατ</w:t>
      </w:r>
      <w:r>
        <w:rPr>
          <w:rFonts w:eastAsia="Times New Roman" w:cs="Times New Roman"/>
          <w:szCs w:val="24"/>
        </w:rPr>
        <w:t xml:space="preserve">ά τη συνήθη πρακτική της Κυβέρνησης, με αλόγιστες σπατάλες, καθώς απαιτούν νέους πόρους από την κρατική χρηματοδότηση. Με λίγα λόγια, ασκήσεις επί </w:t>
      </w:r>
      <w:proofErr w:type="spellStart"/>
      <w:r>
        <w:rPr>
          <w:rFonts w:eastAsia="Times New Roman" w:cs="Times New Roman"/>
          <w:szCs w:val="24"/>
        </w:rPr>
        <w:t>χάρτου</w:t>
      </w:r>
      <w:proofErr w:type="spellEnd"/>
      <w:r>
        <w:rPr>
          <w:rFonts w:eastAsia="Times New Roman" w:cs="Times New Roman"/>
          <w:szCs w:val="24"/>
        </w:rPr>
        <w:t>, αλλά με κόστος ανυπολόγιστο για τον Έλληνα φορολογούμενο.</w:t>
      </w:r>
    </w:p>
    <w:p w14:paraId="2E2470F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επιδιώκουμε τη χά</w:t>
      </w:r>
      <w:r>
        <w:rPr>
          <w:rFonts w:eastAsia="Times New Roman" w:cs="Times New Roman"/>
          <w:szCs w:val="24"/>
        </w:rPr>
        <w:t xml:space="preserve">ραξη ενός εθνικού στρατηγικού σχεδίου για την ανάπτυξη, για την ανώτατη εκπαίδευση και για την έρευνα. Πιστεύουμε βαθιά σε ουσιαστικές συνέργειες. Πιστεύουμε στη συνένωση των δυνάμεων των ανώτατων ιδρυμάτων και των ερευνητικών κέντρων, προς όφελος </w:t>
      </w:r>
      <w:r>
        <w:rPr>
          <w:rFonts w:eastAsia="Times New Roman" w:cs="Times New Roman"/>
          <w:szCs w:val="24"/>
        </w:rPr>
        <w:lastRenderedPageBreak/>
        <w:t>της επισ</w:t>
      </w:r>
      <w:r>
        <w:rPr>
          <w:rFonts w:eastAsia="Times New Roman" w:cs="Times New Roman"/>
          <w:szCs w:val="24"/>
        </w:rPr>
        <w:t xml:space="preserve">τημονικής αριστείας, της έρευνας, της κοινωνίας, της εθνικής οικονομίας. Θεωρούμε κρίσιμης σημασίας την αναδιάταξη του ακαδημαϊκού χάρτη, αλλά αυτή η αναδιάταξη πρέπει να προχωρά σε κοινό βηματισμό με τις ανάγκες της κοινωνίας και της αγοράς εργασίας. </w:t>
      </w:r>
    </w:p>
    <w:p w14:paraId="2E2470F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Αλή</w:t>
      </w:r>
      <w:r>
        <w:rPr>
          <w:rFonts w:eastAsia="Times New Roman" w:cs="Times New Roman"/>
          <w:szCs w:val="24"/>
        </w:rPr>
        <w:t xml:space="preserve">θεια τέταρτη. Ο ΣΥΡΙΖΑ διοχετεύει την ιδεοληψία του και στο σύστημα εισαγωγής στην ανώτατη εκπαίδευση. Στο προτεινόμενο σύστημα εγείρονται σοβαρά ζητήματα ισονομίας. Και εξηγούμαι: Τα θέματα για τις εξετάσεις του απολυτηρίου θα τίθενται από τοπικές ομάδες </w:t>
      </w:r>
      <w:r>
        <w:rPr>
          <w:rFonts w:eastAsia="Times New Roman" w:cs="Times New Roman"/>
          <w:szCs w:val="24"/>
        </w:rPr>
        <w:t>εκπαιδευτικών. Συνεπώς, από το Κιλκίς μέχρι την Κάσο και από τη Μυτιλήνη μέχρι την Κέρκυρα -τυχαίες οι αναφορές, προφανώς- ο βαθμός δυσκολίας των θεμάτων μπορεί να είναι διαφορετικός και το απολυτήριο αυτό θα μετράει από του χρόνου για την εισαγωγή στην τρ</w:t>
      </w:r>
      <w:r>
        <w:rPr>
          <w:rFonts w:eastAsia="Times New Roman" w:cs="Times New Roman"/>
          <w:szCs w:val="24"/>
        </w:rPr>
        <w:t xml:space="preserve">ιτοβάθμια εκπαίδευση. </w:t>
      </w:r>
    </w:p>
    <w:p w14:paraId="2E2470F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Όλα αυτά, γιατί; Γιατί λέτε όχι στην τράπεζα θεμάτων. Γιατί, όπως μας είπε, η κυρία Υπουργός, η κ. </w:t>
      </w:r>
      <w:proofErr w:type="spellStart"/>
      <w:r>
        <w:rPr>
          <w:rFonts w:eastAsia="Times New Roman" w:cs="Times New Roman"/>
          <w:szCs w:val="24"/>
        </w:rPr>
        <w:t>Τζούφη</w:t>
      </w:r>
      <w:proofErr w:type="spellEnd"/>
      <w:r>
        <w:rPr>
          <w:rFonts w:eastAsia="Times New Roman" w:cs="Times New Roman"/>
          <w:szCs w:val="24"/>
        </w:rPr>
        <w:t>, ο θεσμός είχε αποτύχει. Ισοπεδωτική λογική και εδώ. Ακόμα και αν δεν εφαρμόστηκε, όπως έπρεπε, συμφωνούμε όλοι ότι πρόκειται γ</w:t>
      </w:r>
      <w:r>
        <w:rPr>
          <w:rFonts w:eastAsia="Times New Roman" w:cs="Times New Roman"/>
          <w:szCs w:val="24"/>
        </w:rPr>
        <w:t xml:space="preserve">ια έναν θεσμό που εξασφαλίζει έναν ενιαίο βαθμό δυσκολίας των </w:t>
      </w:r>
      <w:r>
        <w:rPr>
          <w:rFonts w:eastAsia="Times New Roman" w:cs="Times New Roman"/>
          <w:szCs w:val="24"/>
        </w:rPr>
        <w:lastRenderedPageBreak/>
        <w:t>θεμάτων; Συμφωνούμε ότι αυτό είναι το ζητούμενο; Νομίζω και ελπίζω πως ναι. Τότε, γιατί δεν διορθώνουμε τα προβληματικά σημεία του θεσμού; Αντ’ αυτού, προωθείτε ένα σύστημα, το οποίο εγείρει σοβ</w:t>
      </w:r>
      <w:r>
        <w:rPr>
          <w:rFonts w:eastAsia="Times New Roman" w:cs="Times New Roman"/>
          <w:szCs w:val="24"/>
        </w:rPr>
        <w:t>αρότατα ζητήματα ισονομίας, καθώς ο βαθμός του απολυτηρίου θα συνυπολογίζεται στα μόρια εισαγωγής στην τριτοβάθμια εκπαίδευση.</w:t>
      </w:r>
    </w:p>
    <w:p w14:paraId="2E2470F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Από τη μία, ζητήματα ισονομίας με τον διαφορετικό βαθμό δυσκολίας στο πλαίσιο του απολυτηρίου. Από την άλλη, απολυτήριο δύο ταχυτ</w:t>
      </w:r>
      <w:r>
        <w:rPr>
          <w:rFonts w:eastAsia="Times New Roman" w:cs="Times New Roman"/>
          <w:szCs w:val="24"/>
        </w:rPr>
        <w:t xml:space="preserve">ήτων, καθώς οι μαθητές των ΕΠΑΛ θα έχουν διαφορετικό απολυτήριο, με το οποίο δεν θα έχουν δυνατότητα πρόσβασης στις σχολές ελεύθερης πρόσβασης. </w:t>
      </w:r>
    </w:p>
    <w:p w14:paraId="2E2470F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Όμως, και αυτός ο διαχωρισμός που κάνετε μεταξύ των σχολών ελεύθερης πρόσβασης και των σχολών κατόπιν εξετάσεων</w:t>
      </w:r>
      <w:r>
        <w:rPr>
          <w:rFonts w:eastAsia="Times New Roman" w:cs="Times New Roman"/>
          <w:szCs w:val="24"/>
        </w:rPr>
        <w:t xml:space="preserve">, πόσο βαθιά ιδεοληπτικός είναι, κύριε Υπουργέ; Στην ουσία θεσμοθετείτε την κατηγοριοποίηση των σχολών σε εκείνες που διατηρούν αυξημένο κύρος και σε εκείνες που απαξιώνονται πλήρως. </w:t>
      </w:r>
    </w:p>
    <w:p w14:paraId="2E2470F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Όπως βέβαια, είναι και η αντίθεσή σας στα κλασικά γράμματα. Κι αυτή στο </w:t>
      </w:r>
      <w:r>
        <w:rPr>
          <w:rFonts w:eastAsia="Times New Roman" w:cs="Times New Roman"/>
          <w:szCs w:val="24"/>
        </w:rPr>
        <w:t xml:space="preserve">πλαίσιο της ιδεοληψίας σας. Το κάνατε με την </w:t>
      </w:r>
      <w:r>
        <w:rPr>
          <w:rFonts w:eastAsia="Times New Roman" w:cs="Times New Roman"/>
          <w:szCs w:val="24"/>
        </w:rPr>
        <w:lastRenderedPageBreak/>
        <w:t xml:space="preserve">κατάργηση των αρχαίων ελληνικών από τις εξετάσεις του γυμνασίου, το κάνατε με την αφαίρεση εμβληματικών κειμένων της αρχαίας ελληνικής γραμματείας από τη διδακτέα ύλη και το κάνετε και τώρα με την κατάργηση των </w:t>
      </w:r>
      <w:r>
        <w:rPr>
          <w:rFonts w:eastAsia="Times New Roman" w:cs="Times New Roman"/>
          <w:szCs w:val="24"/>
        </w:rPr>
        <w:t xml:space="preserve">λατινικών από τα πανελλαδικώς εξεταζόμενα μαθήματα. </w:t>
      </w:r>
    </w:p>
    <w:p w14:paraId="2E2470F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Εμείς θα επιδιώξουμε την αναβάθμιση και ενίσχυση του αυτόνομου παιδαγωγικού ρόλου του </w:t>
      </w:r>
      <w:r>
        <w:rPr>
          <w:rFonts w:eastAsia="Times New Roman" w:cs="Times New Roman"/>
          <w:szCs w:val="24"/>
        </w:rPr>
        <w:t>λ</w:t>
      </w:r>
      <w:r>
        <w:rPr>
          <w:rFonts w:eastAsia="Times New Roman" w:cs="Times New Roman"/>
          <w:szCs w:val="24"/>
        </w:rPr>
        <w:t>υκείου και την ύπαρξη ενός ισχυρού απολυτηρίου στο πλαίσιο της ισονομίας και της αντικειμενικότητας.</w:t>
      </w:r>
    </w:p>
    <w:p w14:paraId="2E24710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Αλήθεια πέμπτη.</w:t>
      </w:r>
      <w:r>
        <w:rPr>
          <w:rFonts w:eastAsia="Times New Roman" w:cs="Times New Roman"/>
          <w:szCs w:val="24"/>
        </w:rPr>
        <w:t xml:space="preserve"> Ο ΣΥΡΙΖΑ δίνει τη χαριστική βολή στα πρότυπα και πειραματικά σχολεία. Οφείλουμε βέβαια εδώ, κύριε Υπουργέ, να αναγνωρίσουμε ότι ως προς τα πρότυπα και πειραματικά σχολεία έχετε τουλάχιστον επιδείξει μία αξιοπρόσεκτη συνέπεια. Ήταν το πρώτο σας νομοθέτημα </w:t>
      </w:r>
      <w:r>
        <w:rPr>
          <w:rFonts w:eastAsia="Times New Roman" w:cs="Times New Roman"/>
          <w:szCs w:val="24"/>
        </w:rPr>
        <w:t xml:space="preserve">για την παιδεία το 2015, όταν ξεκινήσετε να απορρυθμίζετε αυτά τα σχολεία και τώρα, στο τέλος της θητείας σας, τα αποτελειώνετε. Μέρος της ιδεολογία σας και αυτό το μέτρο. </w:t>
      </w:r>
    </w:p>
    <w:p w14:paraId="2E24710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Ποινικοποίηση της αριστείας. Όλοι ίσοι, αλλά ίσοι πώς; Προς τα κάτω. Ως εκ τούτου, </w:t>
      </w:r>
      <w:r>
        <w:rPr>
          <w:rFonts w:eastAsia="Times New Roman" w:cs="Times New Roman"/>
          <w:szCs w:val="24"/>
        </w:rPr>
        <w:t xml:space="preserve">είναι οι νησίδες αριστείας, αυτές οι </w:t>
      </w:r>
      <w:r>
        <w:rPr>
          <w:rFonts w:eastAsia="Times New Roman" w:cs="Times New Roman"/>
          <w:szCs w:val="24"/>
        </w:rPr>
        <w:lastRenderedPageBreak/>
        <w:t xml:space="preserve">νησίδες καινοτομίας, τα πρότυπα και πειραματικά σχολεία, αποτελούν τροχοπέδη στα σχέδια σας. Με το παρόν αφαιρείτε την ελευθερία και την αυτονομία αυτών των σχολείων. Μεταφέρετε τις αρμοδιότητες του εποπτικού τους </w:t>
      </w:r>
      <w:r>
        <w:rPr>
          <w:rFonts w:eastAsia="Times New Roman" w:cs="Times New Roman"/>
          <w:szCs w:val="24"/>
        </w:rPr>
        <w:t>σ</w:t>
      </w:r>
      <w:r>
        <w:rPr>
          <w:rFonts w:eastAsia="Times New Roman" w:cs="Times New Roman"/>
          <w:szCs w:val="24"/>
        </w:rPr>
        <w:t>υμβο</w:t>
      </w:r>
      <w:r>
        <w:rPr>
          <w:rFonts w:eastAsia="Times New Roman" w:cs="Times New Roman"/>
          <w:szCs w:val="24"/>
        </w:rPr>
        <w:t xml:space="preserve">υλίου, της </w:t>
      </w:r>
      <w:r>
        <w:rPr>
          <w:rFonts w:eastAsia="Times New Roman" w:cs="Times New Roman"/>
          <w:szCs w:val="24"/>
        </w:rPr>
        <w:t>δ</w:t>
      </w:r>
      <w:r>
        <w:rPr>
          <w:rFonts w:eastAsia="Times New Roman" w:cs="Times New Roman"/>
          <w:szCs w:val="24"/>
        </w:rPr>
        <w:t xml:space="preserve">ιοικούσας </w:t>
      </w:r>
      <w:r>
        <w:rPr>
          <w:rFonts w:eastAsia="Times New Roman" w:cs="Times New Roman"/>
          <w:szCs w:val="24"/>
        </w:rPr>
        <w:t>ε</w:t>
      </w:r>
      <w:r>
        <w:rPr>
          <w:rFonts w:eastAsia="Times New Roman" w:cs="Times New Roman"/>
          <w:szCs w:val="24"/>
        </w:rPr>
        <w:t xml:space="preserve">πιτροπής, στο Υπουργείο Παιδείας. Όλα αυτά στο πλαίσιο της γνωστής σας τάσης </w:t>
      </w:r>
      <w:proofErr w:type="spellStart"/>
      <w:r>
        <w:rPr>
          <w:rFonts w:eastAsia="Times New Roman" w:cs="Times New Roman"/>
          <w:szCs w:val="24"/>
        </w:rPr>
        <w:t>υπερσυγκεντρωτισμού</w:t>
      </w:r>
      <w:proofErr w:type="spellEnd"/>
      <w:r>
        <w:rPr>
          <w:rFonts w:eastAsia="Times New Roman" w:cs="Times New Roman"/>
          <w:szCs w:val="24"/>
        </w:rPr>
        <w:t xml:space="preserve">. Όσες πιο πολλές εξουσίες πάνω σας, τόσο καλύτερα. </w:t>
      </w:r>
    </w:p>
    <w:p w14:paraId="2E24710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θα επαναφέρουμε το καθεστώς αυτονομίας και ελευθερίας τους. Θα ενισχύσουμε αυτές τις νησίδες αριστείας και καινοτομίας με κάθε τρόπο και έχουμε δεσμευτεί να ιδρύσουμε ένα πρότυπο και ένα πειραματικό σχολείο σε κάθε περιφερειακή εν</w:t>
      </w:r>
      <w:r>
        <w:rPr>
          <w:rFonts w:eastAsia="Times New Roman" w:cs="Times New Roman"/>
          <w:szCs w:val="24"/>
        </w:rPr>
        <w:t xml:space="preserve">ότητα της χώρας. </w:t>
      </w:r>
    </w:p>
    <w:p w14:paraId="2E24710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Αλήθεια έκτη. Ο ΣΥΡΙΖΑ ιδεοληπτικά συνεχίζει να βάλλει εναντίον της ιδιωτικής εκπαίδευσης. Εν μέσω ακαδημαϊκής χρονιάς, προχωράτε στην κατάργηση της αναγνώρισης επαγγελματικής ισοδυναμίας των αποφοίτων κολεγίων στην Ελλάδα, κατά παράβαση </w:t>
      </w:r>
      <w:r>
        <w:rPr>
          <w:rFonts w:eastAsia="Times New Roman" w:cs="Times New Roman"/>
          <w:szCs w:val="24"/>
        </w:rPr>
        <w:t xml:space="preserve">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όπου σας </w:t>
      </w:r>
      <w:proofErr w:type="spellStart"/>
      <w:r>
        <w:rPr>
          <w:rFonts w:eastAsia="Times New Roman" w:cs="Times New Roman"/>
          <w:szCs w:val="24"/>
        </w:rPr>
        <w:t>εφιστά</w:t>
      </w:r>
      <w:proofErr w:type="spellEnd"/>
      <w:r>
        <w:rPr>
          <w:rFonts w:eastAsia="Times New Roman" w:cs="Times New Roman"/>
          <w:szCs w:val="24"/>
        </w:rPr>
        <w:t xml:space="preserve"> την προσοχή και η Επιστημονική Υπηρεσία της Βουλής, κύριε Υπουργέ. Προβληματίζεται η Επιστημονική Υπηρεσία της Βουλής γι’ αυτά </w:t>
      </w:r>
      <w:r>
        <w:rPr>
          <w:rFonts w:eastAsia="Times New Roman" w:cs="Times New Roman"/>
          <w:szCs w:val="24"/>
        </w:rPr>
        <w:lastRenderedPageBreak/>
        <w:t xml:space="preserve">ακριβώς τα οποία σας λέγαμε στην </w:t>
      </w:r>
      <w:r>
        <w:rPr>
          <w:rFonts w:eastAsia="Times New Roman" w:cs="Times New Roman"/>
          <w:szCs w:val="24"/>
        </w:rPr>
        <w:t>ε</w:t>
      </w:r>
      <w:r>
        <w:rPr>
          <w:rFonts w:eastAsia="Times New Roman" w:cs="Times New Roman"/>
          <w:szCs w:val="24"/>
        </w:rPr>
        <w:t>πιτροπή και δημιουργείται και μία τεράστια ανασφάλεια δι</w:t>
      </w:r>
      <w:r>
        <w:rPr>
          <w:rFonts w:eastAsia="Times New Roman" w:cs="Times New Roman"/>
          <w:szCs w:val="24"/>
        </w:rPr>
        <w:t xml:space="preserve">καίου σε χιλιάδες φοιτητές και αποφοίτους κολεγίων που έχουν κάνει μία συνειδητή επιλογή, να μείνουν στην Ελλάδα και να σπουδάσουν στη χώρα μας. </w:t>
      </w:r>
    </w:p>
    <w:p w14:paraId="2E24710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τα όποια προβλήματα υφίστανται στο πλαίσιο της αναγνώρισης επαγγελματικών δικαιωμάτων δεν λ</w:t>
      </w:r>
      <w:r>
        <w:rPr>
          <w:rFonts w:eastAsia="Times New Roman" w:cs="Times New Roman"/>
          <w:szCs w:val="24"/>
        </w:rPr>
        <w:t xml:space="preserve">ύνονται με την κατάργηση με μονοκοντυλιά των υφιστάμενων ρυθμίσεων και </w:t>
      </w:r>
      <w:proofErr w:type="spellStart"/>
      <w:r>
        <w:rPr>
          <w:rFonts w:eastAsia="Times New Roman" w:cs="Times New Roman"/>
          <w:szCs w:val="24"/>
        </w:rPr>
        <w:t>πόσω</w:t>
      </w:r>
      <w:proofErr w:type="spellEnd"/>
      <w:r>
        <w:rPr>
          <w:rFonts w:eastAsia="Times New Roman" w:cs="Times New Roman"/>
          <w:szCs w:val="24"/>
        </w:rPr>
        <w:t xml:space="preserve"> μάλλον, χωρίς να λαμβάνονται υπόψη οι επιταγές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Εμείς θα προχωρήσουμε σε αναγνώριση της επαγγελματικής ισοδυναμίας κατά τρόπο σύννομο προς το </w:t>
      </w:r>
      <w:proofErr w:type="spellStart"/>
      <w:r>
        <w:rPr>
          <w:rFonts w:eastAsia="Times New Roman" w:cs="Times New Roman"/>
          <w:szCs w:val="24"/>
        </w:rPr>
        <w:t>Ενωσιακό</w:t>
      </w:r>
      <w:proofErr w:type="spellEnd"/>
      <w:r>
        <w:rPr>
          <w:rFonts w:eastAsia="Times New Roman" w:cs="Times New Roman"/>
          <w:szCs w:val="24"/>
        </w:rPr>
        <w:t xml:space="preserve"> Δίκαιο.</w:t>
      </w:r>
    </w:p>
    <w:p w14:paraId="2E24710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Για όλα όσα έχουμε αναφέρει κατά τη διάρκεια της συζήτησης στην </w:t>
      </w:r>
      <w:r>
        <w:rPr>
          <w:rFonts w:eastAsia="Times New Roman" w:cs="Times New Roman"/>
          <w:szCs w:val="24"/>
        </w:rPr>
        <w:t>ε</w:t>
      </w:r>
      <w:r>
        <w:rPr>
          <w:rFonts w:eastAsia="Times New Roman" w:cs="Times New Roman"/>
          <w:szCs w:val="24"/>
        </w:rPr>
        <w:t>πιτροπή τις τελευταίες δύο μέρες και σήμερα, αλλά και για όσα δεν μας δόθηκε ο χρόνος να μιλήσουμε, εμείς ζητάμε μετ’ επιτάσεως, ακόμα και την ύστατη αυτή η ώρα, την α</w:t>
      </w:r>
      <w:r>
        <w:rPr>
          <w:rFonts w:eastAsia="Times New Roman" w:cs="Times New Roman"/>
          <w:szCs w:val="24"/>
        </w:rPr>
        <w:t xml:space="preserve">πόσυρση του νομοσχεδίου. Αν μη τι άλλο, κύριε Υπουργέ, εγώ στη θέση σας δεν θα κοιμόμουν πολύ καλά το βράδυ, όταν έχετε όλα τα κόμματα της Αντιπολίτευσης </w:t>
      </w:r>
      <w:r>
        <w:rPr>
          <w:rFonts w:eastAsia="Times New Roman" w:cs="Times New Roman"/>
          <w:szCs w:val="24"/>
        </w:rPr>
        <w:lastRenderedPageBreak/>
        <w:t xml:space="preserve">απέναντι σας. Όλοι διαφωνούν μαζί σας. Αυτό δεν σας προβληματίζει; </w:t>
      </w:r>
    </w:p>
    <w:p w14:paraId="2E24710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Εμείς, λοιπόν, δεσμευόμαστε απέναν</w:t>
      </w:r>
      <w:r>
        <w:rPr>
          <w:rFonts w:eastAsia="Times New Roman" w:cs="Times New Roman"/>
          <w:szCs w:val="24"/>
        </w:rPr>
        <w:t>τι σε ολόκληρη την κοινωνία πως θα κάνουμε ό,τι περνά από το χέρι μας, χωρίς να αιφνιδιάσουμε κανέναν, για να αποκαταστήσουμε την τεράστια ζημιά που έχει προκαλέσει αυτή η Κυβέρνηση συνολικά στο εκπαιδευτικό σύστημα.</w:t>
      </w:r>
    </w:p>
    <w:p w14:paraId="2E24710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247108"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Νέας Δημοκρατίας)</w:t>
      </w:r>
    </w:p>
    <w:p w14:paraId="2E247109" w14:textId="77777777" w:rsidR="00ED3BF8" w:rsidRDefault="009F432D">
      <w:pPr>
        <w:spacing w:after="0"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2E24710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 κ. Γρέγος από τη Χρυσή Αυγή έχει τον λόγο.</w:t>
      </w:r>
    </w:p>
    <w:p w14:paraId="2E24710B"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τον λόγο παρακαλώ για λίγο.</w:t>
      </w:r>
    </w:p>
    <w:p w14:paraId="2E24710C" w14:textId="77777777" w:rsidR="00ED3BF8" w:rsidRDefault="009F432D">
      <w:pPr>
        <w:spacing w:after="0" w:line="600" w:lineRule="auto"/>
        <w:ind w:firstLine="720"/>
        <w:jc w:val="both"/>
        <w:rPr>
          <w:rFonts w:eastAsia="Times New Roman" w:cs="Times New Roman"/>
          <w:szCs w:val="24"/>
        </w:rPr>
      </w:pPr>
      <w:r w:rsidRPr="00345B7C">
        <w:rPr>
          <w:rFonts w:eastAsia="Times New Roman" w:cs="Times New Roman"/>
          <w:b/>
          <w:szCs w:val="24"/>
        </w:rPr>
        <w:t xml:space="preserve">ΠΡΟΕΔΡΕΥΩΝ </w:t>
      </w:r>
      <w:r w:rsidRPr="00345B7C">
        <w:rPr>
          <w:rFonts w:eastAsia="Times New Roman" w:cs="Times New Roman"/>
          <w:b/>
          <w:szCs w:val="24"/>
        </w:rPr>
        <w:t xml:space="preserve">(Γεώργιος Βαρεμένος): </w:t>
      </w:r>
      <w:r>
        <w:rPr>
          <w:rFonts w:eastAsia="Times New Roman" w:cs="Times New Roman"/>
          <w:szCs w:val="24"/>
        </w:rPr>
        <w:t>Συγγνώμη, κύριε Γρέγο.</w:t>
      </w:r>
    </w:p>
    <w:p w14:paraId="2E24710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14:paraId="2E24710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Κύριε Πρόεδρε, θέλησα να πάρω τον λόγο για κάτι αποκλειστικά πραγματολογικό, δεν είναι θέμα άποψης. </w:t>
      </w:r>
    </w:p>
    <w:p w14:paraId="2E24710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Κοιτάξ</w:t>
      </w:r>
      <w:r>
        <w:rPr>
          <w:rFonts w:eastAsia="Times New Roman" w:cs="Times New Roman"/>
          <w:szCs w:val="24"/>
        </w:rPr>
        <w:t xml:space="preserve">τε, για τα θέματα των αποφάσεων των </w:t>
      </w:r>
      <w:r>
        <w:rPr>
          <w:rFonts w:eastAsia="Times New Roman" w:cs="Times New Roman"/>
          <w:szCs w:val="24"/>
        </w:rPr>
        <w:t>σ</w:t>
      </w:r>
      <w:r>
        <w:rPr>
          <w:rFonts w:eastAsia="Times New Roman" w:cs="Times New Roman"/>
          <w:szCs w:val="24"/>
        </w:rPr>
        <w:t>υγκλήτων –πραγματολογικά καθαρά, δεν είναι θέμα άποψης- να είναι σαφές ότι υπήρξε μια ανακρίβεια σ’ αυτά που είπε η κυρία συνάδελφος. Δηλαδή, το Πανεπιστήμιο Πατρών ψήφισε ομόφωνα τη Νομική, ομόφωνα τη Γεωπονική και…</w:t>
      </w:r>
    </w:p>
    <w:p w14:paraId="2E24711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ΤΖΑΒΑΡΑΣ: </w:t>
      </w:r>
      <w:r>
        <w:rPr>
          <w:rFonts w:eastAsia="Times New Roman" w:cs="Times New Roman"/>
          <w:szCs w:val="24"/>
        </w:rPr>
        <w:t xml:space="preserve">Είκοσι τρία-δέκα. </w:t>
      </w:r>
    </w:p>
    <w:p w14:paraId="2E24711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Τζαβάρα, θέλετε να έρθετε εδώ να πάρετε στη θέση μου;</w:t>
      </w:r>
    </w:p>
    <w:p w14:paraId="2E247112" w14:textId="77777777" w:rsidR="00ED3BF8" w:rsidRDefault="009F432D">
      <w:pPr>
        <w:spacing w:after="0"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Σας παρακαλώ, κύριε Τζαβάρα, μη διακόπτετε, σας παρακ</w:t>
      </w:r>
      <w:r>
        <w:rPr>
          <w:rFonts w:eastAsia="Times New Roman" w:cs="Times New Roman"/>
          <w:szCs w:val="24"/>
        </w:rPr>
        <w:t>αλώ.</w:t>
      </w:r>
    </w:p>
    <w:p w14:paraId="2E24711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Εάν θέλετε, με μεγάλη χαρά, πραγματικά. Αφήστε με να ολοκληρώσω. </w:t>
      </w:r>
    </w:p>
    <w:p w14:paraId="2E247114"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2E24711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άκουσα το αστείο. Κατάλαβα, όμως, ότι είναι μάλλον επιτυχημένο. </w:t>
      </w:r>
      <w:r>
        <w:rPr>
          <w:rFonts w:eastAsia="Times New Roman" w:cs="Times New Roman"/>
          <w:szCs w:val="24"/>
        </w:rPr>
        <w:t xml:space="preserve">Είπατε ότι θα έρθει σε τέσσερις μήνες; Δεν ήξερα ότι από τώρα θα γίνει Υπουργός Παιδείας ο κ. Τζαβάρας! </w:t>
      </w:r>
    </w:p>
    <w:p w14:paraId="2E24711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Κλείνει εδώ η παρένθεση.                 </w:t>
      </w:r>
    </w:p>
    <w:p w14:paraId="2E247117" w14:textId="77777777" w:rsidR="00ED3BF8" w:rsidRDefault="009F432D">
      <w:pPr>
        <w:spacing w:after="0" w:line="600" w:lineRule="auto"/>
        <w:ind w:firstLine="720"/>
        <w:jc w:val="both"/>
        <w:rPr>
          <w:rFonts w:eastAsia="Times New Roman"/>
          <w:szCs w:val="24"/>
        </w:rPr>
      </w:pPr>
      <w:r>
        <w:rPr>
          <w:rFonts w:eastAsia="Times New Roman"/>
          <w:szCs w:val="24"/>
        </w:rPr>
        <w:t>Άρα, το Πανεπιστήμιο Πατρών…</w:t>
      </w:r>
    </w:p>
    <w:p w14:paraId="2E247118" w14:textId="77777777" w:rsidR="00ED3BF8" w:rsidRDefault="009F432D">
      <w:pPr>
        <w:spacing w:after="0" w:line="600" w:lineRule="auto"/>
        <w:ind w:firstLine="720"/>
        <w:jc w:val="both"/>
        <w:rPr>
          <w:rFonts w:eastAsia="Times New Roman"/>
          <w:szCs w:val="24"/>
        </w:rPr>
      </w:pPr>
      <w:r w:rsidRPr="00E33D0A">
        <w:rPr>
          <w:rFonts w:eastAsia="Times New Roman"/>
          <w:b/>
          <w:szCs w:val="24"/>
        </w:rPr>
        <w:t xml:space="preserve">ΑΘΑΝΑΣΙΟΣ ΜΠΟΥΡΑΣ: </w:t>
      </w:r>
      <w:r>
        <w:rPr>
          <w:rFonts w:eastAsia="Times New Roman"/>
          <w:szCs w:val="24"/>
        </w:rPr>
        <w:t>Κύριε Πρόεδρε, ο Υπουργός να απαντήσει στην ώρα του!</w:t>
      </w:r>
    </w:p>
    <w:p w14:paraId="2E247119" w14:textId="77777777" w:rsidR="00ED3BF8" w:rsidRDefault="009F432D">
      <w:pPr>
        <w:spacing w:after="0" w:line="600" w:lineRule="auto"/>
        <w:ind w:firstLine="720"/>
        <w:jc w:val="both"/>
        <w:rPr>
          <w:rFonts w:eastAsia="Times New Roman" w:cs="Times New Roman"/>
          <w:b/>
          <w:szCs w:val="24"/>
        </w:rPr>
      </w:pPr>
      <w:r w:rsidRPr="006D4AA9">
        <w:rPr>
          <w:rFonts w:eastAsia="Times New Roman" w:cs="Times New Roman"/>
          <w:b/>
          <w:szCs w:val="24"/>
        </w:rPr>
        <w:t>ΠΡΟΕΔΡΕΥ</w:t>
      </w:r>
      <w:r w:rsidRPr="006D4AA9">
        <w:rPr>
          <w:rFonts w:eastAsia="Times New Roman" w:cs="Times New Roman"/>
          <w:b/>
          <w:szCs w:val="24"/>
        </w:rPr>
        <w:t xml:space="preserve">ΩΝ (Γεώργιος Βαρεμένος): </w:t>
      </w:r>
      <w:r>
        <w:rPr>
          <w:rFonts w:eastAsia="Times New Roman"/>
          <w:szCs w:val="24"/>
        </w:rPr>
        <w:t xml:space="preserve">Μια διευκρίνιση θέλει να κάνει. </w:t>
      </w:r>
    </w:p>
    <w:p w14:paraId="2E24711A" w14:textId="77777777" w:rsidR="00ED3BF8" w:rsidRDefault="009F432D">
      <w:pPr>
        <w:spacing w:after="0" w:line="600" w:lineRule="auto"/>
        <w:ind w:firstLine="720"/>
        <w:jc w:val="both"/>
        <w:rPr>
          <w:rFonts w:eastAsia="Times New Roman"/>
          <w:szCs w:val="24"/>
        </w:rPr>
      </w:pPr>
      <w:r w:rsidRPr="00E33D0A">
        <w:rPr>
          <w:rFonts w:eastAsia="Times New Roman"/>
          <w:b/>
          <w:szCs w:val="24"/>
        </w:rPr>
        <w:t>ΑΘΑΝΑΣΙΟΣ ΜΠΟΥΡΑΣ:</w:t>
      </w:r>
      <w:r>
        <w:rPr>
          <w:rFonts w:eastAsia="Times New Roman"/>
          <w:b/>
          <w:szCs w:val="24"/>
        </w:rPr>
        <w:t xml:space="preserve"> </w:t>
      </w:r>
      <w:r w:rsidRPr="004351B5">
        <w:rPr>
          <w:rFonts w:eastAsia="Times New Roman"/>
          <w:szCs w:val="24"/>
        </w:rPr>
        <w:t xml:space="preserve">Δεν </w:t>
      </w:r>
      <w:r>
        <w:rPr>
          <w:rFonts w:eastAsia="Times New Roman"/>
          <w:szCs w:val="24"/>
        </w:rPr>
        <w:t>είναι διευκρινίσεις, ε</w:t>
      </w:r>
      <w:r w:rsidRPr="004351B5">
        <w:rPr>
          <w:rFonts w:eastAsia="Times New Roman"/>
          <w:szCs w:val="24"/>
        </w:rPr>
        <w:t>ίναι</w:t>
      </w:r>
      <w:r>
        <w:rPr>
          <w:rFonts w:eastAsia="Times New Roman"/>
          <w:szCs w:val="24"/>
        </w:rPr>
        <w:t xml:space="preserve"> απαντήσεις ολοκληρωμένες!</w:t>
      </w:r>
    </w:p>
    <w:p w14:paraId="2E24711B" w14:textId="77777777" w:rsidR="00ED3BF8" w:rsidRDefault="009F432D">
      <w:pPr>
        <w:spacing w:after="0"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szCs w:val="24"/>
        </w:rPr>
        <w:t xml:space="preserve">Βεβαίως, σε μια ανακρίβεια, γιατί φαίνεται ότι η </w:t>
      </w:r>
      <w:r>
        <w:rPr>
          <w:rFonts w:eastAsia="Times New Roman"/>
          <w:szCs w:val="24"/>
        </w:rPr>
        <w:t>εκπρόσωπός σας…</w:t>
      </w:r>
    </w:p>
    <w:p w14:paraId="2E24711C" w14:textId="77777777" w:rsidR="00ED3BF8" w:rsidRDefault="009F432D">
      <w:pPr>
        <w:spacing w:after="0" w:line="600" w:lineRule="auto"/>
        <w:ind w:firstLine="720"/>
        <w:jc w:val="both"/>
        <w:rPr>
          <w:rFonts w:eastAsia="Times New Roman"/>
          <w:szCs w:val="24"/>
        </w:rPr>
      </w:pPr>
      <w:r w:rsidRPr="00E33D0A">
        <w:rPr>
          <w:rFonts w:eastAsia="Times New Roman"/>
          <w:b/>
          <w:szCs w:val="24"/>
        </w:rPr>
        <w:t>ΑΘΑΝΑΣΙΟΣ ΜΠΟΥΡΑΣ:</w:t>
      </w:r>
      <w:r>
        <w:rPr>
          <w:rFonts w:eastAsia="Times New Roman"/>
          <w:b/>
          <w:szCs w:val="24"/>
        </w:rPr>
        <w:t xml:space="preserve"> </w:t>
      </w:r>
      <w:r>
        <w:rPr>
          <w:rFonts w:eastAsia="Times New Roman"/>
          <w:szCs w:val="24"/>
        </w:rPr>
        <w:t xml:space="preserve">Σεβασμός στον Βουλευτή! </w:t>
      </w:r>
    </w:p>
    <w:p w14:paraId="2E24711D" w14:textId="77777777" w:rsidR="00ED3BF8" w:rsidRDefault="009F432D">
      <w:pPr>
        <w:spacing w:after="0" w:line="600" w:lineRule="auto"/>
        <w:ind w:firstLine="720"/>
        <w:jc w:val="both"/>
        <w:rPr>
          <w:rFonts w:eastAsia="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Τ</w:t>
      </w:r>
      <w:r w:rsidRPr="005163B9">
        <w:rPr>
          <w:rFonts w:eastAsia="Times New Roman"/>
          <w:szCs w:val="24"/>
        </w:rPr>
        <w:t>ο Πανεπιστήμιο Πατρών ομόφωνα για τη Νομική</w:t>
      </w:r>
      <w:r>
        <w:rPr>
          <w:rFonts w:eastAsia="Times New Roman"/>
          <w:szCs w:val="24"/>
        </w:rPr>
        <w:t>,</w:t>
      </w:r>
      <w:r w:rsidRPr="005163B9">
        <w:rPr>
          <w:rFonts w:eastAsia="Times New Roman"/>
          <w:szCs w:val="24"/>
        </w:rPr>
        <w:t xml:space="preserve"> ομόφωνα για το Γεωπονικό</w:t>
      </w:r>
      <w:r>
        <w:rPr>
          <w:rFonts w:eastAsia="Times New Roman"/>
          <w:szCs w:val="24"/>
        </w:rPr>
        <w:t>,</w:t>
      </w:r>
      <w:r w:rsidRPr="005163B9">
        <w:rPr>
          <w:rFonts w:eastAsia="Times New Roman"/>
          <w:szCs w:val="24"/>
        </w:rPr>
        <w:t xml:space="preserve"> με αντίθεση για τα υπόλοιπα τμήματα</w:t>
      </w:r>
      <w:r>
        <w:rPr>
          <w:rFonts w:eastAsia="Times New Roman"/>
          <w:szCs w:val="24"/>
        </w:rPr>
        <w:t>,</w:t>
      </w:r>
      <w:r w:rsidRPr="005163B9">
        <w:rPr>
          <w:rFonts w:eastAsia="Times New Roman"/>
          <w:szCs w:val="24"/>
        </w:rPr>
        <w:t xml:space="preserve"> ανεξαρτήτως του γ</w:t>
      </w:r>
      <w:r w:rsidRPr="005163B9">
        <w:rPr>
          <w:rFonts w:eastAsia="Times New Roman"/>
          <w:szCs w:val="24"/>
        </w:rPr>
        <w:t xml:space="preserve">εγονότος ότι κάποιες </w:t>
      </w:r>
      <w:r w:rsidRPr="005163B9">
        <w:rPr>
          <w:rFonts w:eastAsia="Times New Roman"/>
          <w:szCs w:val="24"/>
        </w:rPr>
        <w:lastRenderedPageBreak/>
        <w:t>σχολές ήταν υπέρ</w:t>
      </w:r>
      <w:r>
        <w:rPr>
          <w:rFonts w:eastAsia="Times New Roman"/>
          <w:szCs w:val="24"/>
        </w:rPr>
        <w:t>, κάποιες κατά. Τ</w:t>
      </w:r>
      <w:r w:rsidRPr="005163B9">
        <w:rPr>
          <w:rFonts w:eastAsia="Times New Roman"/>
          <w:szCs w:val="24"/>
        </w:rPr>
        <w:t>ο σχέδιο είναι συνολικό</w:t>
      </w:r>
      <w:r>
        <w:rPr>
          <w:rFonts w:eastAsia="Times New Roman"/>
          <w:szCs w:val="24"/>
        </w:rPr>
        <w:t>,</w:t>
      </w:r>
      <w:r w:rsidRPr="005163B9">
        <w:rPr>
          <w:rFonts w:eastAsia="Times New Roman"/>
          <w:szCs w:val="24"/>
        </w:rPr>
        <w:t xml:space="preserve"> όπως αναλάβετε</w:t>
      </w:r>
      <w:r>
        <w:rPr>
          <w:rFonts w:eastAsia="Times New Roman"/>
          <w:szCs w:val="24"/>
        </w:rPr>
        <w:t>,</w:t>
      </w:r>
      <w:r w:rsidRPr="005163B9">
        <w:rPr>
          <w:rFonts w:eastAsia="Times New Roman"/>
          <w:szCs w:val="24"/>
        </w:rPr>
        <w:t xml:space="preserve"> άρα και </w:t>
      </w:r>
      <w:r>
        <w:rPr>
          <w:rFonts w:eastAsia="Times New Roman"/>
          <w:szCs w:val="24"/>
        </w:rPr>
        <w:t>οι</w:t>
      </w:r>
      <w:r w:rsidRPr="005163B9">
        <w:rPr>
          <w:rFonts w:eastAsia="Times New Roman"/>
          <w:szCs w:val="24"/>
        </w:rPr>
        <w:t xml:space="preserve"> ομοφωνίες ως προς </w:t>
      </w:r>
      <w:r>
        <w:rPr>
          <w:rFonts w:eastAsia="Times New Roman"/>
          <w:szCs w:val="24"/>
        </w:rPr>
        <w:t xml:space="preserve">τις </w:t>
      </w:r>
      <w:r w:rsidRPr="005163B9">
        <w:rPr>
          <w:rFonts w:eastAsia="Times New Roman"/>
          <w:szCs w:val="24"/>
        </w:rPr>
        <w:t xml:space="preserve">άλλες </w:t>
      </w:r>
      <w:r>
        <w:rPr>
          <w:rFonts w:eastAsia="Times New Roman"/>
          <w:szCs w:val="24"/>
        </w:rPr>
        <w:t xml:space="preserve">σχολές </w:t>
      </w:r>
      <w:r w:rsidRPr="005163B9">
        <w:rPr>
          <w:rFonts w:eastAsia="Times New Roman"/>
          <w:szCs w:val="24"/>
        </w:rPr>
        <w:t>πρ</w:t>
      </w:r>
      <w:r>
        <w:rPr>
          <w:rFonts w:eastAsia="Times New Roman"/>
          <w:szCs w:val="24"/>
        </w:rPr>
        <w:t>έπει και αυτές να παρθούν υπόψιν. Είναι μι</w:t>
      </w:r>
      <w:r w:rsidRPr="005163B9">
        <w:rPr>
          <w:rFonts w:eastAsia="Times New Roman"/>
          <w:szCs w:val="24"/>
        </w:rPr>
        <w:t>α πολιτική εκτίμηση</w:t>
      </w:r>
      <w:r>
        <w:rPr>
          <w:rFonts w:eastAsia="Times New Roman"/>
          <w:szCs w:val="24"/>
        </w:rPr>
        <w:t>.</w:t>
      </w:r>
    </w:p>
    <w:p w14:paraId="2E24711E" w14:textId="77777777" w:rsidR="00ED3BF8" w:rsidRDefault="009F432D">
      <w:pPr>
        <w:spacing w:after="0" w:line="600" w:lineRule="auto"/>
        <w:ind w:firstLine="720"/>
        <w:jc w:val="both"/>
        <w:rPr>
          <w:rFonts w:eastAsia="Times New Roman"/>
          <w:szCs w:val="24"/>
        </w:rPr>
      </w:pPr>
      <w:r>
        <w:rPr>
          <w:rFonts w:eastAsia="Times New Roman"/>
          <w:szCs w:val="24"/>
        </w:rPr>
        <w:t xml:space="preserve">Δεύτερον, το ίδιο συμβαίνει και με </w:t>
      </w:r>
      <w:r w:rsidRPr="005163B9">
        <w:rPr>
          <w:rFonts w:eastAsia="Times New Roman"/>
          <w:szCs w:val="24"/>
        </w:rPr>
        <w:t xml:space="preserve">το </w:t>
      </w:r>
      <w:r>
        <w:rPr>
          <w:rFonts w:eastAsia="Times New Roman"/>
          <w:szCs w:val="24"/>
        </w:rPr>
        <w:t>Π</w:t>
      </w:r>
      <w:r w:rsidRPr="005163B9">
        <w:rPr>
          <w:rFonts w:eastAsia="Times New Roman"/>
          <w:szCs w:val="24"/>
        </w:rPr>
        <w:t>ανεπιστήμιο</w:t>
      </w:r>
      <w:r w:rsidRPr="005163B9">
        <w:rPr>
          <w:rFonts w:eastAsia="Times New Roman"/>
          <w:szCs w:val="24"/>
        </w:rPr>
        <w:t xml:space="preserve"> Πελοποννήσου</w:t>
      </w:r>
      <w:r>
        <w:rPr>
          <w:rFonts w:eastAsia="Times New Roman"/>
          <w:szCs w:val="24"/>
        </w:rPr>
        <w:t>: Υ</w:t>
      </w:r>
      <w:r w:rsidRPr="005163B9">
        <w:rPr>
          <w:rFonts w:eastAsia="Times New Roman"/>
          <w:szCs w:val="24"/>
        </w:rPr>
        <w:t>πέρ ομόφωνα για όλ</w:t>
      </w:r>
      <w:r>
        <w:rPr>
          <w:rFonts w:eastAsia="Times New Roman"/>
          <w:szCs w:val="24"/>
        </w:rPr>
        <w:t>ο,</w:t>
      </w:r>
      <w:r w:rsidRPr="005163B9">
        <w:rPr>
          <w:rFonts w:eastAsia="Times New Roman"/>
          <w:szCs w:val="24"/>
        </w:rPr>
        <w:t xml:space="preserve"> εκτός από το θέμα των τριών τμημάτων</w:t>
      </w:r>
      <w:r>
        <w:rPr>
          <w:rFonts w:eastAsia="Times New Roman"/>
          <w:szCs w:val="24"/>
        </w:rPr>
        <w:t>.</w:t>
      </w:r>
    </w:p>
    <w:p w14:paraId="2E24711F" w14:textId="77777777" w:rsidR="00ED3BF8" w:rsidRDefault="009F432D">
      <w:pPr>
        <w:spacing w:after="0" w:line="600" w:lineRule="auto"/>
        <w:ind w:firstLine="720"/>
        <w:jc w:val="both"/>
        <w:rPr>
          <w:rFonts w:eastAsia="Times New Roman"/>
          <w:szCs w:val="24"/>
        </w:rPr>
      </w:pPr>
      <w:r w:rsidRPr="00273303">
        <w:rPr>
          <w:rFonts w:eastAsia="Times New Roman"/>
          <w:b/>
          <w:szCs w:val="24"/>
        </w:rPr>
        <w:t xml:space="preserve">ΝΙΚΗ ΚΕΡΑΜΕΩΣ: </w:t>
      </w:r>
      <w:r>
        <w:rPr>
          <w:rFonts w:eastAsia="Times New Roman"/>
          <w:szCs w:val="24"/>
        </w:rPr>
        <w:t>Τι λέτε, κύριε Υπουργέ; Μα, τι λέτε! Διαστρέφετε τα δεδομένα τελείως.</w:t>
      </w:r>
    </w:p>
    <w:p w14:paraId="2E247120" w14:textId="77777777" w:rsidR="00ED3BF8" w:rsidRDefault="009F432D">
      <w:pPr>
        <w:spacing w:after="0"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Ωραία, θα καταθέσουμε σε λ</w:t>
      </w:r>
      <w:r>
        <w:rPr>
          <w:rFonts w:eastAsia="Times New Roman" w:cs="Times New Roman"/>
          <w:szCs w:val="24"/>
        </w:rPr>
        <w:t xml:space="preserve">ίγο στα Πρακτικά. </w:t>
      </w:r>
    </w:p>
    <w:p w14:paraId="2E247121" w14:textId="77777777" w:rsidR="00ED3BF8" w:rsidRDefault="009F432D">
      <w:pPr>
        <w:spacing w:after="0" w:line="600" w:lineRule="auto"/>
        <w:ind w:firstLine="720"/>
        <w:jc w:val="both"/>
        <w:rPr>
          <w:rFonts w:eastAsia="Times New Roman"/>
          <w:szCs w:val="24"/>
        </w:rPr>
      </w:pPr>
      <w:r>
        <w:rPr>
          <w:rFonts w:eastAsia="Times New Roman"/>
          <w:szCs w:val="24"/>
        </w:rPr>
        <w:t xml:space="preserve">Ποιο είναι το σημαντικό; Λέει </w:t>
      </w:r>
      <w:r w:rsidRPr="005163B9">
        <w:rPr>
          <w:rFonts w:eastAsia="Times New Roman"/>
          <w:szCs w:val="24"/>
        </w:rPr>
        <w:t>η κ</w:t>
      </w:r>
      <w:r>
        <w:rPr>
          <w:rFonts w:eastAsia="Times New Roman"/>
          <w:szCs w:val="24"/>
        </w:rPr>
        <w:t>.</w:t>
      </w:r>
      <w:r w:rsidRPr="005163B9">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ότι η Κρήτη, το </w:t>
      </w:r>
      <w:r w:rsidRPr="00B53DF7">
        <w:rPr>
          <w:rFonts w:eastAsia="Times New Roman"/>
          <w:szCs w:val="24"/>
        </w:rPr>
        <w:t>Ε</w:t>
      </w:r>
      <w:r>
        <w:rPr>
          <w:rFonts w:eastAsia="Times New Roman"/>
          <w:szCs w:val="24"/>
        </w:rPr>
        <w:t xml:space="preserve">θνικό </w:t>
      </w:r>
      <w:r w:rsidRPr="00B53DF7">
        <w:rPr>
          <w:rFonts w:eastAsia="Times New Roman"/>
          <w:szCs w:val="24"/>
        </w:rPr>
        <w:t>Μ</w:t>
      </w:r>
      <w:r>
        <w:rPr>
          <w:rFonts w:eastAsia="Times New Roman"/>
          <w:szCs w:val="24"/>
        </w:rPr>
        <w:t xml:space="preserve">ετσόβιο </w:t>
      </w:r>
      <w:r w:rsidRPr="00B53DF7">
        <w:rPr>
          <w:rFonts w:eastAsia="Times New Roman"/>
          <w:szCs w:val="24"/>
        </w:rPr>
        <w:t>Π</w:t>
      </w:r>
      <w:r>
        <w:rPr>
          <w:rFonts w:eastAsia="Times New Roman"/>
          <w:szCs w:val="24"/>
        </w:rPr>
        <w:t xml:space="preserve">ολυτεχνείο και </w:t>
      </w:r>
      <w:r w:rsidRPr="005163B9">
        <w:rPr>
          <w:rFonts w:eastAsia="Times New Roman"/>
          <w:szCs w:val="24"/>
        </w:rPr>
        <w:t xml:space="preserve">το </w:t>
      </w:r>
      <w:r>
        <w:rPr>
          <w:rFonts w:eastAsia="Times New Roman"/>
          <w:szCs w:val="24"/>
        </w:rPr>
        <w:t xml:space="preserve">Αριστοτέλειο Πανεπιστήμιο </w:t>
      </w:r>
      <w:r w:rsidRPr="005163B9">
        <w:rPr>
          <w:rFonts w:eastAsia="Times New Roman"/>
          <w:szCs w:val="24"/>
        </w:rPr>
        <w:t xml:space="preserve">Θεσσαλονίκης </w:t>
      </w:r>
      <w:r>
        <w:rPr>
          <w:rFonts w:eastAsia="Times New Roman"/>
          <w:szCs w:val="24"/>
        </w:rPr>
        <w:t>έχουν</w:t>
      </w:r>
      <w:r w:rsidRPr="005163B9">
        <w:rPr>
          <w:rFonts w:eastAsia="Times New Roman"/>
          <w:szCs w:val="24"/>
        </w:rPr>
        <w:t xml:space="preserve"> αντίθετες απόψεις</w:t>
      </w:r>
      <w:r>
        <w:rPr>
          <w:rFonts w:eastAsia="Times New Roman"/>
          <w:szCs w:val="24"/>
        </w:rPr>
        <w:t>.</w:t>
      </w:r>
      <w:r w:rsidRPr="005163B9">
        <w:rPr>
          <w:rFonts w:eastAsia="Times New Roman"/>
          <w:szCs w:val="24"/>
        </w:rPr>
        <w:t xml:space="preserve"> </w:t>
      </w:r>
      <w:r>
        <w:rPr>
          <w:rFonts w:eastAsia="Times New Roman"/>
          <w:szCs w:val="24"/>
        </w:rPr>
        <w:t>Δεν</w:t>
      </w:r>
      <w:r w:rsidRPr="005163B9">
        <w:rPr>
          <w:rFonts w:eastAsia="Times New Roman"/>
          <w:szCs w:val="24"/>
        </w:rPr>
        <w:t xml:space="preserve"> καταλαβαίνω</w:t>
      </w:r>
      <w:r>
        <w:rPr>
          <w:rFonts w:eastAsia="Times New Roman"/>
          <w:szCs w:val="24"/>
        </w:rPr>
        <w:t>.</w:t>
      </w:r>
      <w:r w:rsidRPr="005163B9">
        <w:rPr>
          <w:rFonts w:eastAsia="Times New Roman"/>
          <w:szCs w:val="24"/>
        </w:rPr>
        <w:t xml:space="preserve"> Είναι έν</w:t>
      </w:r>
      <w:r>
        <w:rPr>
          <w:rFonts w:eastAsia="Times New Roman"/>
          <w:szCs w:val="24"/>
        </w:rPr>
        <w:t xml:space="preserve">α νομοσχέδιο που δεν τους αφορά. Δεν καταλαβαίνω </w:t>
      </w:r>
      <w:r w:rsidRPr="005163B9">
        <w:rPr>
          <w:rFonts w:eastAsia="Times New Roman"/>
          <w:szCs w:val="24"/>
        </w:rPr>
        <w:t xml:space="preserve">τι </w:t>
      </w:r>
      <w:r w:rsidRPr="005163B9">
        <w:rPr>
          <w:rFonts w:eastAsia="Times New Roman"/>
          <w:szCs w:val="24"/>
        </w:rPr>
        <w:t>είδους αποφάσεις είναι αυτές</w:t>
      </w:r>
      <w:r>
        <w:rPr>
          <w:rFonts w:eastAsia="Times New Roman"/>
          <w:szCs w:val="24"/>
        </w:rPr>
        <w:t>.</w:t>
      </w:r>
      <w:r w:rsidRPr="005163B9">
        <w:rPr>
          <w:rFonts w:eastAsia="Times New Roman"/>
          <w:szCs w:val="24"/>
        </w:rPr>
        <w:t xml:space="preserve"> </w:t>
      </w:r>
      <w:r>
        <w:rPr>
          <w:rFonts w:eastAsia="Times New Roman"/>
          <w:szCs w:val="24"/>
        </w:rPr>
        <w:t>Π</w:t>
      </w:r>
      <w:r w:rsidRPr="005163B9">
        <w:rPr>
          <w:rFonts w:eastAsia="Times New Roman"/>
          <w:szCs w:val="24"/>
        </w:rPr>
        <w:t>ολιτικού χαρακτήρα απέναντι στο νομοσχέδιο</w:t>
      </w:r>
      <w:r>
        <w:rPr>
          <w:rFonts w:eastAsia="Times New Roman"/>
          <w:szCs w:val="24"/>
        </w:rPr>
        <w:t>;</w:t>
      </w:r>
      <w:r w:rsidRPr="005163B9">
        <w:rPr>
          <w:rFonts w:eastAsia="Times New Roman"/>
          <w:szCs w:val="24"/>
        </w:rPr>
        <w:t xml:space="preserve"> </w:t>
      </w:r>
      <w:r>
        <w:rPr>
          <w:rFonts w:eastAsia="Times New Roman"/>
          <w:szCs w:val="24"/>
        </w:rPr>
        <w:t>Ε</w:t>
      </w:r>
      <w:r w:rsidRPr="005163B9">
        <w:rPr>
          <w:rFonts w:eastAsia="Times New Roman"/>
          <w:szCs w:val="24"/>
        </w:rPr>
        <w:t>ξηγείται</w:t>
      </w:r>
      <w:r>
        <w:rPr>
          <w:rFonts w:eastAsia="Times New Roman"/>
          <w:szCs w:val="24"/>
        </w:rPr>
        <w:t>. Α</w:t>
      </w:r>
      <w:r w:rsidRPr="005163B9">
        <w:rPr>
          <w:rFonts w:eastAsia="Times New Roman"/>
          <w:szCs w:val="24"/>
        </w:rPr>
        <w:t>λλά θέλω να σας πω</w:t>
      </w:r>
      <w:r>
        <w:rPr>
          <w:rFonts w:eastAsia="Times New Roman"/>
          <w:szCs w:val="24"/>
        </w:rPr>
        <w:t>,</w:t>
      </w:r>
      <w:r w:rsidRPr="005163B9">
        <w:rPr>
          <w:rFonts w:eastAsia="Times New Roman"/>
          <w:szCs w:val="24"/>
        </w:rPr>
        <w:t xml:space="preserve"> για να μη δη</w:t>
      </w:r>
      <w:r w:rsidRPr="005163B9">
        <w:rPr>
          <w:rFonts w:eastAsia="Times New Roman"/>
          <w:szCs w:val="24"/>
        </w:rPr>
        <w:lastRenderedPageBreak/>
        <w:t>μιουργούνται προβλήματα</w:t>
      </w:r>
      <w:r>
        <w:rPr>
          <w:rFonts w:eastAsia="Times New Roman"/>
          <w:szCs w:val="24"/>
        </w:rPr>
        <w:t>,</w:t>
      </w:r>
      <w:r w:rsidRPr="005163B9">
        <w:rPr>
          <w:rFonts w:eastAsia="Times New Roman"/>
          <w:szCs w:val="24"/>
        </w:rPr>
        <w:t xml:space="preserve"> </w:t>
      </w:r>
      <w:r>
        <w:rPr>
          <w:rFonts w:eastAsia="Times New Roman"/>
          <w:szCs w:val="24"/>
        </w:rPr>
        <w:t>ότι δ</w:t>
      </w:r>
      <w:r w:rsidRPr="005163B9">
        <w:rPr>
          <w:rFonts w:eastAsia="Times New Roman"/>
          <w:szCs w:val="24"/>
        </w:rPr>
        <w:t>εν είναι κάτι που αφορά τα συγκεκριμένα πανεπιστήμια</w:t>
      </w:r>
      <w:r>
        <w:rPr>
          <w:rFonts w:eastAsia="Times New Roman"/>
          <w:szCs w:val="24"/>
        </w:rPr>
        <w:t>.</w:t>
      </w:r>
      <w:r w:rsidRPr="005163B9">
        <w:rPr>
          <w:rFonts w:eastAsia="Times New Roman"/>
          <w:szCs w:val="24"/>
        </w:rPr>
        <w:t xml:space="preserve"> </w:t>
      </w:r>
      <w:r>
        <w:rPr>
          <w:rFonts w:eastAsia="Times New Roman"/>
          <w:szCs w:val="24"/>
        </w:rPr>
        <w:t>Σ</w:t>
      </w:r>
      <w:r w:rsidRPr="005163B9">
        <w:rPr>
          <w:rFonts w:eastAsia="Times New Roman"/>
          <w:szCs w:val="24"/>
        </w:rPr>
        <w:t>τα</w:t>
      </w:r>
      <w:r>
        <w:rPr>
          <w:rFonts w:eastAsia="Times New Roman"/>
          <w:szCs w:val="24"/>
        </w:rPr>
        <w:t xml:space="preserve"> δε</w:t>
      </w:r>
      <w:r w:rsidRPr="005163B9">
        <w:rPr>
          <w:rFonts w:eastAsia="Times New Roman"/>
          <w:szCs w:val="24"/>
        </w:rPr>
        <w:t xml:space="preserve"> υπόλοιπα</w:t>
      </w:r>
      <w:r>
        <w:rPr>
          <w:rFonts w:eastAsia="Times New Roman"/>
          <w:szCs w:val="24"/>
        </w:rPr>
        <w:t>,</w:t>
      </w:r>
      <w:r w:rsidRPr="005163B9">
        <w:rPr>
          <w:rFonts w:eastAsia="Times New Roman"/>
          <w:szCs w:val="24"/>
        </w:rPr>
        <w:t xml:space="preserve"> που του</w:t>
      </w:r>
      <w:r>
        <w:rPr>
          <w:rFonts w:eastAsia="Times New Roman"/>
          <w:szCs w:val="24"/>
        </w:rPr>
        <w:t>ς</w:t>
      </w:r>
      <w:r w:rsidRPr="005163B9">
        <w:rPr>
          <w:rFonts w:eastAsia="Times New Roman"/>
          <w:szCs w:val="24"/>
        </w:rPr>
        <w:t xml:space="preserve"> </w:t>
      </w:r>
      <w:r>
        <w:rPr>
          <w:rFonts w:eastAsia="Times New Roman"/>
          <w:szCs w:val="24"/>
        </w:rPr>
        <w:t xml:space="preserve">αφορά επίσης, </w:t>
      </w:r>
      <w:r w:rsidRPr="005163B9">
        <w:rPr>
          <w:rFonts w:eastAsia="Times New Roman"/>
          <w:szCs w:val="24"/>
        </w:rPr>
        <w:t>όλες οι αποφά</w:t>
      </w:r>
      <w:r w:rsidRPr="005163B9">
        <w:rPr>
          <w:rFonts w:eastAsia="Times New Roman"/>
          <w:szCs w:val="24"/>
        </w:rPr>
        <w:t>σεις είναι θετικές</w:t>
      </w:r>
      <w:r>
        <w:rPr>
          <w:rFonts w:eastAsia="Times New Roman"/>
          <w:szCs w:val="24"/>
        </w:rPr>
        <w:t>.</w:t>
      </w:r>
      <w:r w:rsidRPr="005163B9">
        <w:rPr>
          <w:rFonts w:eastAsia="Times New Roman"/>
          <w:szCs w:val="24"/>
        </w:rPr>
        <w:t xml:space="preserve"> </w:t>
      </w:r>
      <w:r>
        <w:rPr>
          <w:rFonts w:eastAsia="Times New Roman"/>
          <w:szCs w:val="24"/>
        </w:rPr>
        <w:t xml:space="preserve">Αυτά τα λέω προς </w:t>
      </w:r>
      <w:r w:rsidRPr="005163B9">
        <w:rPr>
          <w:rFonts w:eastAsia="Times New Roman"/>
          <w:szCs w:val="24"/>
        </w:rPr>
        <w:t>αποκατάσταση</w:t>
      </w:r>
      <w:r>
        <w:rPr>
          <w:rFonts w:eastAsia="Times New Roman"/>
          <w:szCs w:val="24"/>
        </w:rPr>
        <w:t>.</w:t>
      </w:r>
    </w:p>
    <w:p w14:paraId="2E247122" w14:textId="77777777" w:rsidR="00ED3BF8" w:rsidRDefault="009F432D">
      <w:pPr>
        <w:spacing w:after="0"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w:t>
      </w:r>
    </w:p>
    <w:p w14:paraId="2E247123" w14:textId="77777777" w:rsidR="00ED3BF8" w:rsidRDefault="009F432D">
      <w:pPr>
        <w:spacing w:after="0" w:line="600" w:lineRule="auto"/>
        <w:ind w:firstLine="720"/>
        <w:jc w:val="both"/>
        <w:rPr>
          <w:rFonts w:eastAsia="Times New Roman"/>
          <w:szCs w:val="24"/>
        </w:rPr>
      </w:pPr>
      <w:r w:rsidRPr="009755E9">
        <w:rPr>
          <w:rFonts w:eastAsia="Times New Roman" w:cs="Times New Roman"/>
          <w:b/>
          <w:szCs w:val="24"/>
        </w:rPr>
        <w:t>ΝΙΚΗ ΚΕΡΑΜΕΩΣ:</w:t>
      </w:r>
      <w:r>
        <w:rPr>
          <w:rFonts w:eastAsia="Times New Roman" w:cs="Times New Roman"/>
          <w:szCs w:val="24"/>
        </w:rPr>
        <w:t xml:space="preserve"> Σε σχέση με το Πανεπιστήμιο</w:t>
      </w:r>
      <w:r w:rsidRPr="005163B9">
        <w:rPr>
          <w:rFonts w:eastAsia="Times New Roman"/>
          <w:szCs w:val="24"/>
        </w:rPr>
        <w:t xml:space="preserve"> Πατρών</w:t>
      </w:r>
      <w:r>
        <w:rPr>
          <w:rFonts w:eastAsia="Times New Roman"/>
          <w:szCs w:val="24"/>
        </w:rPr>
        <w:t>,</w:t>
      </w:r>
      <w:r w:rsidRPr="005163B9">
        <w:rPr>
          <w:rFonts w:eastAsia="Times New Roman"/>
          <w:szCs w:val="24"/>
        </w:rPr>
        <w:t xml:space="preserve"> δεν ξέρω τι λέει ο κύριος </w:t>
      </w:r>
      <w:r>
        <w:rPr>
          <w:rFonts w:eastAsia="Times New Roman"/>
          <w:szCs w:val="24"/>
        </w:rPr>
        <w:t>Υ</w:t>
      </w:r>
      <w:r w:rsidRPr="005163B9">
        <w:rPr>
          <w:rFonts w:eastAsia="Times New Roman"/>
          <w:szCs w:val="24"/>
        </w:rPr>
        <w:t>πουργός</w:t>
      </w:r>
      <w:r>
        <w:rPr>
          <w:rFonts w:eastAsia="Times New Roman"/>
          <w:szCs w:val="24"/>
        </w:rPr>
        <w:t>,</w:t>
      </w:r>
      <w:r w:rsidRPr="005163B9">
        <w:rPr>
          <w:rFonts w:eastAsia="Times New Roman"/>
          <w:szCs w:val="24"/>
        </w:rPr>
        <w:t xml:space="preserve"> εγώ </w:t>
      </w:r>
      <w:r>
        <w:rPr>
          <w:rFonts w:eastAsia="Times New Roman"/>
          <w:szCs w:val="24"/>
        </w:rPr>
        <w:t>αυτό που κατέθεσα στα Π</w:t>
      </w:r>
      <w:r w:rsidRPr="005163B9">
        <w:rPr>
          <w:rFonts w:eastAsia="Times New Roman"/>
          <w:szCs w:val="24"/>
        </w:rPr>
        <w:t xml:space="preserve">ρακτικά και δεν μου έχει </w:t>
      </w:r>
      <w:r w:rsidRPr="005163B9">
        <w:rPr>
          <w:rFonts w:eastAsia="Times New Roman"/>
          <w:szCs w:val="24"/>
        </w:rPr>
        <w:t>δοθεί τώρα</w:t>
      </w:r>
      <w:r>
        <w:rPr>
          <w:rFonts w:eastAsia="Times New Roman"/>
          <w:szCs w:val="24"/>
        </w:rPr>
        <w:t>,</w:t>
      </w:r>
      <w:r w:rsidRPr="005163B9">
        <w:rPr>
          <w:rFonts w:eastAsia="Times New Roman"/>
          <w:szCs w:val="24"/>
        </w:rPr>
        <w:t xml:space="preserve"> είναι </w:t>
      </w:r>
      <w:r>
        <w:rPr>
          <w:rFonts w:eastAsia="Times New Roman"/>
          <w:szCs w:val="24"/>
        </w:rPr>
        <w:t xml:space="preserve">η </w:t>
      </w:r>
      <w:r w:rsidRPr="005163B9">
        <w:rPr>
          <w:rFonts w:eastAsia="Times New Roman"/>
          <w:szCs w:val="24"/>
        </w:rPr>
        <w:t xml:space="preserve">απόφαση </w:t>
      </w:r>
      <w:r>
        <w:rPr>
          <w:rFonts w:eastAsia="Times New Roman"/>
          <w:szCs w:val="24"/>
        </w:rPr>
        <w:t xml:space="preserve">της </w:t>
      </w:r>
      <w:r>
        <w:rPr>
          <w:rFonts w:eastAsia="Times New Roman"/>
          <w:szCs w:val="24"/>
        </w:rPr>
        <w:t>σ</w:t>
      </w:r>
      <w:r w:rsidRPr="005163B9">
        <w:rPr>
          <w:rFonts w:eastAsia="Times New Roman"/>
          <w:szCs w:val="24"/>
        </w:rPr>
        <w:t>υγκλήτου επί του παρόντος σχεδίου νόμου</w:t>
      </w:r>
      <w:r>
        <w:rPr>
          <w:rFonts w:eastAsia="Times New Roman"/>
          <w:szCs w:val="24"/>
        </w:rPr>
        <w:t>.</w:t>
      </w:r>
      <w:r w:rsidRPr="005163B9">
        <w:rPr>
          <w:rFonts w:eastAsia="Times New Roman"/>
          <w:szCs w:val="24"/>
        </w:rPr>
        <w:t xml:space="preserve"> </w:t>
      </w:r>
      <w:r>
        <w:rPr>
          <w:rFonts w:eastAsia="Times New Roman"/>
          <w:szCs w:val="24"/>
        </w:rPr>
        <w:t>Α</w:t>
      </w:r>
      <w:r w:rsidRPr="005163B9">
        <w:rPr>
          <w:rFonts w:eastAsia="Times New Roman"/>
          <w:szCs w:val="24"/>
        </w:rPr>
        <w:t xml:space="preserve">υτό λέει </w:t>
      </w:r>
      <w:r>
        <w:rPr>
          <w:rFonts w:eastAsia="Times New Roman"/>
          <w:szCs w:val="24"/>
        </w:rPr>
        <w:t xml:space="preserve">η </w:t>
      </w:r>
      <w:r w:rsidRPr="005163B9">
        <w:rPr>
          <w:rFonts w:eastAsia="Times New Roman"/>
          <w:szCs w:val="24"/>
        </w:rPr>
        <w:t xml:space="preserve">απόφαση </w:t>
      </w:r>
      <w:r>
        <w:rPr>
          <w:rFonts w:eastAsia="Times New Roman"/>
          <w:szCs w:val="24"/>
        </w:rPr>
        <w:t xml:space="preserve">της </w:t>
      </w:r>
      <w:r>
        <w:rPr>
          <w:rFonts w:eastAsia="Times New Roman"/>
          <w:szCs w:val="24"/>
        </w:rPr>
        <w:t>σ</w:t>
      </w:r>
      <w:r w:rsidRPr="005163B9">
        <w:rPr>
          <w:rFonts w:eastAsia="Times New Roman"/>
          <w:szCs w:val="24"/>
        </w:rPr>
        <w:t>υγκλήτου</w:t>
      </w:r>
      <w:r>
        <w:rPr>
          <w:rFonts w:eastAsia="Times New Roman"/>
          <w:szCs w:val="24"/>
        </w:rPr>
        <w:t>, επ</w:t>
      </w:r>
      <w:r w:rsidRPr="005163B9">
        <w:rPr>
          <w:rFonts w:eastAsia="Times New Roman"/>
          <w:szCs w:val="24"/>
        </w:rPr>
        <w:t>ί του παρόντος σχεδίου νόμου</w:t>
      </w:r>
      <w:r>
        <w:rPr>
          <w:rFonts w:eastAsia="Times New Roman"/>
          <w:szCs w:val="24"/>
        </w:rPr>
        <w:t>. Η</w:t>
      </w:r>
      <w:r w:rsidRPr="005163B9">
        <w:rPr>
          <w:rFonts w:eastAsia="Times New Roman"/>
          <w:szCs w:val="24"/>
        </w:rPr>
        <w:t xml:space="preserve"> απόφαση </w:t>
      </w:r>
      <w:r>
        <w:rPr>
          <w:rFonts w:eastAsia="Times New Roman"/>
          <w:szCs w:val="24"/>
        </w:rPr>
        <w:t xml:space="preserve">λέει ότι είναι είκοσι τρία «κατά» </w:t>
      </w:r>
      <w:r w:rsidRPr="005163B9">
        <w:rPr>
          <w:rFonts w:eastAsia="Times New Roman"/>
          <w:szCs w:val="24"/>
        </w:rPr>
        <w:t xml:space="preserve">του νομοσχεδίου </w:t>
      </w:r>
      <w:r>
        <w:rPr>
          <w:rFonts w:eastAsia="Times New Roman"/>
          <w:szCs w:val="24"/>
        </w:rPr>
        <w:t>και δέκα «υπέρ». Α</w:t>
      </w:r>
      <w:r w:rsidRPr="005163B9">
        <w:rPr>
          <w:rFonts w:eastAsia="Times New Roman"/>
          <w:szCs w:val="24"/>
        </w:rPr>
        <w:t>ς είμαστε ξεκάθαροι</w:t>
      </w:r>
      <w:r>
        <w:rPr>
          <w:rFonts w:eastAsia="Times New Roman"/>
          <w:szCs w:val="24"/>
        </w:rPr>
        <w:t>.</w:t>
      </w:r>
      <w:r w:rsidRPr="005163B9">
        <w:rPr>
          <w:rFonts w:eastAsia="Times New Roman"/>
          <w:szCs w:val="24"/>
        </w:rPr>
        <w:t xml:space="preserve"> </w:t>
      </w:r>
      <w:r>
        <w:rPr>
          <w:rFonts w:eastAsia="Times New Roman"/>
          <w:szCs w:val="24"/>
        </w:rPr>
        <w:t>Υ</w:t>
      </w:r>
      <w:r w:rsidRPr="005163B9">
        <w:rPr>
          <w:rFonts w:eastAsia="Times New Roman"/>
          <w:szCs w:val="24"/>
        </w:rPr>
        <w:t xml:space="preserve">πήρξε απόφαση </w:t>
      </w:r>
      <w:r>
        <w:rPr>
          <w:rFonts w:eastAsia="Times New Roman"/>
          <w:szCs w:val="24"/>
        </w:rPr>
        <w:t>τ</w:t>
      </w:r>
      <w:r>
        <w:rPr>
          <w:rFonts w:eastAsia="Times New Roman"/>
          <w:szCs w:val="24"/>
        </w:rPr>
        <w:t xml:space="preserve">ης </w:t>
      </w:r>
      <w:r>
        <w:rPr>
          <w:rFonts w:eastAsia="Times New Roman"/>
          <w:szCs w:val="24"/>
        </w:rPr>
        <w:t>σ</w:t>
      </w:r>
      <w:r w:rsidRPr="005163B9">
        <w:rPr>
          <w:rFonts w:eastAsia="Times New Roman"/>
          <w:szCs w:val="24"/>
        </w:rPr>
        <w:t>υγκλήτου για το παρόν σχέδιο νόμου</w:t>
      </w:r>
      <w:r>
        <w:rPr>
          <w:rFonts w:eastAsia="Times New Roman"/>
          <w:szCs w:val="24"/>
        </w:rPr>
        <w:t>.</w:t>
      </w:r>
    </w:p>
    <w:p w14:paraId="2E247124" w14:textId="77777777" w:rsidR="00ED3BF8" w:rsidRDefault="009F432D">
      <w:pPr>
        <w:spacing w:after="0" w:line="600" w:lineRule="auto"/>
        <w:ind w:firstLine="720"/>
        <w:jc w:val="both"/>
        <w:rPr>
          <w:rFonts w:eastAsia="Times New Roman"/>
          <w:szCs w:val="24"/>
        </w:rPr>
      </w:pPr>
      <w:r>
        <w:rPr>
          <w:rFonts w:eastAsia="Times New Roman"/>
          <w:szCs w:val="24"/>
        </w:rPr>
        <w:t>Ε</w:t>
      </w:r>
      <w:r w:rsidRPr="005163B9">
        <w:rPr>
          <w:rFonts w:eastAsia="Times New Roman"/>
          <w:szCs w:val="24"/>
        </w:rPr>
        <w:t xml:space="preserve">ίπατε </w:t>
      </w:r>
      <w:r>
        <w:rPr>
          <w:rFonts w:eastAsia="Times New Roman"/>
          <w:szCs w:val="24"/>
        </w:rPr>
        <w:t xml:space="preserve">-και </w:t>
      </w:r>
      <w:r w:rsidRPr="005163B9">
        <w:rPr>
          <w:rFonts w:eastAsia="Times New Roman"/>
          <w:szCs w:val="24"/>
        </w:rPr>
        <w:t>άκουσα με πολύ μεγάλο ενδιαφέρον</w:t>
      </w:r>
      <w:r>
        <w:rPr>
          <w:rFonts w:eastAsia="Times New Roman"/>
          <w:szCs w:val="24"/>
        </w:rPr>
        <w:t>-</w:t>
      </w:r>
      <w:r w:rsidRPr="005163B9">
        <w:rPr>
          <w:rFonts w:eastAsia="Times New Roman"/>
          <w:szCs w:val="24"/>
        </w:rPr>
        <w:t xml:space="preserve"> ότι δεν τους αφορά</w:t>
      </w:r>
      <w:r>
        <w:rPr>
          <w:rFonts w:eastAsia="Times New Roman"/>
          <w:szCs w:val="24"/>
        </w:rPr>
        <w:t>.</w:t>
      </w:r>
      <w:r w:rsidRPr="005163B9">
        <w:rPr>
          <w:rFonts w:eastAsia="Times New Roman"/>
          <w:szCs w:val="24"/>
        </w:rPr>
        <w:t xml:space="preserve"> </w:t>
      </w:r>
      <w:r>
        <w:rPr>
          <w:rFonts w:eastAsia="Times New Roman"/>
          <w:szCs w:val="24"/>
        </w:rPr>
        <w:t xml:space="preserve">Το Πανεπιστήμιο Κρήτης, κύριε Υπουργέ, </w:t>
      </w:r>
      <w:r w:rsidRPr="005163B9">
        <w:rPr>
          <w:rFonts w:eastAsia="Times New Roman"/>
          <w:szCs w:val="24"/>
        </w:rPr>
        <w:t>απέρριψε την πρότασή σας να απορροφήσει το ΤΕΙ Κρήτης</w:t>
      </w:r>
      <w:r>
        <w:rPr>
          <w:rFonts w:eastAsia="Times New Roman"/>
          <w:szCs w:val="24"/>
        </w:rPr>
        <w:t>.</w:t>
      </w:r>
      <w:r w:rsidRPr="005163B9">
        <w:rPr>
          <w:rFonts w:eastAsia="Times New Roman"/>
          <w:szCs w:val="24"/>
        </w:rPr>
        <w:t xml:space="preserve"> </w:t>
      </w:r>
      <w:r>
        <w:rPr>
          <w:rFonts w:eastAsia="Times New Roman"/>
          <w:szCs w:val="24"/>
        </w:rPr>
        <w:t>Α</w:t>
      </w:r>
      <w:r w:rsidRPr="005163B9">
        <w:rPr>
          <w:rFonts w:eastAsia="Times New Roman"/>
          <w:szCs w:val="24"/>
        </w:rPr>
        <w:t>υτό δεν είναι σχετικό</w:t>
      </w:r>
      <w:r>
        <w:rPr>
          <w:rFonts w:eastAsia="Times New Roman"/>
          <w:szCs w:val="24"/>
        </w:rPr>
        <w:t>;</w:t>
      </w:r>
      <w:r w:rsidRPr="005163B9">
        <w:rPr>
          <w:rFonts w:eastAsia="Times New Roman"/>
          <w:szCs w:val="24"/>
        </w:rPr>
        <w:t xml:space="preserve"> </w:t>
      </w:r>
    </w:p>
    <w:p w14:paraId="2E247125"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Τρίτον, </w:t>
      </w:r>
      <w:r w:rsidRPr="005163B9">
        <w:rPr>
          <w:rFonts w:eastAsia="Times New Roman"/>
          <w:szCs w:val="24"/>
        </w:rPr>
        <w:t>το Πολυτεχνείο</w:t>
      </w:r>
      <w:r>
        <w:rPr>
          <w:rFonts w:eastAsia="Times New Roman"/>
          <w:szCs w:val="24"/>
        </w:rPr>
        <w:t>,</w:t>
      </w:r>
      <w:r w:rsidRPr="005163B9">
        <w:rPr>
          <w:rFonts w:eastAsia="Times New Roman"/>
          <w:szCs w:val="24"/>
        </w:rPr>
        <w:t xml:space="preserve"> το οποί</w:t>
      </w:r>
      <w:r w:rsidRPr="005163B9">
        <w:rPr>
          <w:rFonts w:eastAsia="Times New Roman"/>
          <w:szCs w:val="24"/>
        </w:rPr>
        <w:t>ο έχει αυτή τη στιγμή πάρα πολλούς αποφοίτους μηχανικούς</w:t>
      </w:r>
      <w:r>
        <w:rPr>
          <w:rFonts w:eastAsia="Times New Roman"/>
          <w:szCs w:val="24"/>
        </w:rPr>
        <w:t>,</w:t>
      </w:r>
      <w:r w:rsidRPr="005163B9">
        <w:rPr>
          <w:rFonts w:eastAsia="Times New Roman"/>
          <w:szCs w:val="24"/>
        </w:rPr>
        <w:t xml:space="preserve"> δεν το αφορά το ζήτημα των επαγγελματικών δικαιωμάτων </w:t>
      </w:r>
      <w:r>
        <w:rPr>
          <w:rFonts w:eastAsia="Times New Roman"/>
          <w:szCs w:val="24"/>
        </w:rPr>
        <w:t xml:space="preserve">των </w:t>
      </w:r>
      <w:r w:rsidRPr="005163B9">
        <w:rPr>
          <w:rFonts w:eastAsia="Times New Roman"/>
          <w:szCs w:val="24"/>
        </w:rPr>
        <w:t>μηχανικών</w:t>
      </w:r>
      <w:r>
        <w:rPr>
          <w:rFonts w:eastAsia="Times New Roman"/>
          <w:szCs w:val="24"/>
        </w:rPr>
        <w:t>;</w:t>
      </w:r>
      <w:r w:rsidRPr="005163B9">
        <w:rPr>
          <w:rFonts w:eastAsia="Times New Roman"/>
          <w:szCs w:val="24"/>
        </w:rPr>
        <w:t xml:space="preserve"> </w:t>
      </w:r>
      <w:r>
        <w:rPr>
          <w:rFonts w:eastAsia="Times New Roman"/>
          <w:szCs w:val="24"/>
        </w:rPr>
        <w:t>Ε</w:t>
      </w:r>
      <w:r w:rsidRPr="005163B9">
        <w:rPr>
          <w:rFonts w:eastAsia="Times New Roman"/>
          <w:szCs w:val="24"/>
        </w:rPr>
        <w:t>μείς νομίζουμε πως ναι</w:t>
      </w:r>
      <w:r>
        <w:rPr>
          <w:rFonts w:eastAsia="Times New Roman"/>
          <w:szCs w:val="24"/>
        </w:rPr>
        <w:t xml:space="preserve">. Αν εσείς νομίζετε </w:t>
      </w:r>
      <w:r w:rsidRPr="005163B9">
        <w:rPr>
          <w:rFonts w:eastAsia="Times New Roman"/>
          <w:szCs w:val="24"/>
        </w:rPr>
        <w:t xml:space="preserve">ότι </w:t>
      </w:r>
      <w:r>
        <w:rPr>
          <w:rFonts w:eastAsia="Times New Roman"/>
          <w:szCs w:val="24"/>
        </w:rPr>
        <w:t xml:space="preserve">ο </w:t>
      </w:r>
      <w:r>
        <w:rPr>
          <w:rFonts w:eastAsia="Times New Roman"/>
          <w:szCs w:val="24"/>
        </w:rPr>
        <w:t>π</w:t>
      </w:r>
      <w:r>
        <w:rPr>
          <w:rFonts w:eastAsia="Times New Roman"/>
          <w:szCs w:val="24"/>
        </w:rPr>
        <w:t>ρύτανης δεν ξέρει</w:t>
      </w:r>
      <w:r w:rsidRPr="005163B9">
        <w:rPr>
          <w:rFonts w:eastAsia="Times New Roman"/>
          <w:szCs w:val="24"/>
        </w:rPr>
        <w:t xml:space="preserve"> αριθμητική και ότι δεν έχουν και μεγάλη σημασία αυτά που λέει</w:t>
      </w:r>
      <w:r>
        <w:rPr>
          <w:rFonts w:eastAsia="Times New Roman"/>
          <w:szCs w:val="24"/>
        </w:rPr>
        <w:t>,</w:t>
      </w:r>
      <w:r w:rsidRPr="005163B9">
        <w:rPr>
          <w:rFonts w:eastAsia="Times New Roman"/>
          <w:szCs w:val="24"/>
        </w:rPr>
        <w:t xml:space="preserve"> </w:t>
      </w:r>
      <w:r>
        <w:rPr>
          <w:rFonts w:eastAsia="Times New Roman"/>
          <w:szCs w:val="24"/>
        </w:rPr>
        <w:t>τ</w:t>
      </w:r>
      <w:r w:rsidRPr="005163B9">
        <w:rPr>
          <w:rFonts w:eastAsia="Times New Roman"/>
          <w:szCs w:val="24"/>
        </w:rPr>
        <w:t>ότε</w:t>
      </w:r>
      <w:r>
        <w:rPr>
          <w:rFonts w:eastAsia="Times New Roman"/>
          <w:szCs w:val="24"/>
        </w:rPr>
        <w:t xml:space="preserve"> </w:t>
      </w:r>
      <w:r>
        <w:rPr>
          <w:rFonts w:eastAsia="Times New Roman"/>
          <w:szCs w:val="24"/>
        </w:rPr>
        <w:t xml:space="preserve">κρίνει ο </w:t>
      </w:r>
      <w:r w:rsidRPr="005163B9">
        <w:rPr>
          <w:rFonts w:eastAsia="Times New Roman"/>
          <w:szCs w:val="24"/>
        </w:rPr>
        <w:t>ελληνικός λαός</w:t>
      </w:r>
      <w:r>
        <w:rPr>
          <w:rFonts w:eastAsia="Times New Roman"/>
          <w:szCs w:val="24"/>
        </w:rPr>
        <w:t>.</w:t>
      </w:r>
    </w:p>
    <w:p w14:paraId="2E247126" w14:textId="77777777" w:rsidR="00ED3BF8" w:rsidRDefault="009F432D">
      <w:pPr>
        <w:spacing w:after="0" w:line="600" w:lineRule="auto"/>
        <w:ind w:firstLine="720"/>
        <w:jc w:val="both"/>
        <w:rPr>
          <w:rFonts w:eastAsia="Times New Roman" w:cs="Times New Roman"/>
          <w:szCs w:val="24"/>
        </w:rPr>
      </w:pPr>
      <w:r w:rsidRPr="006D4AA9">
        <w:rPr>
          <w:rFonts w:eastAsia="Times New Roman" w:cs="Times New Roman"/>
          <w:b/>
          <w:szCs w:val="24"/>
        </w:rPr>
        <w:t>ΠΡΟΕΔΡΕΥΩΝ (Γεώργιος Βαρεμένος):</w:t>
      </w:r>
      <w:r>
        <w:rPr>
          <w:rFonts w:eastAsia="Times New Roman" w:cs="Times New Roman"/>
          <w:szCs w:val="24"/>
        </w:rPr>
        <w:t xml:space="preserve"> Παρακαλώ, κύριε Γρέγο, έχετε τον λόγο. </w:t>
      </w:r>
    </w:p>
    <w:p w14:paraId="2E247127" w14:textId="77777777" w:rsidR="00ED3BF8" w:rsidRDefault="009F432D">
      <w:pPr>
        <w:spacing w:after="0" w:line="600" w:lineRule="auto"/>
        <w:ind w:firstLine="720"/>
        <w:jc w:val="both"/>
        <w:rPr>
          <w:rFonts w:eastAsia="Times New Roman"/>
          <w:szCs w:val="24"/>
        </w:rPr>
      </w:pPr>
      <w:r w:rsidRPr="00542FFA">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 xml:space="preserve">Ούτως ή άλλως, το νομοσχέδιο ξεκίνησε </w:t>
      </w:r>
      <w:r w:rsidRPr="005163B9">
        <w:rPr>
          <w:rFonts w:eastAsia="Times New Roman"/>
          <w:szCs w:val="24"/>
        </w:rPr>
        <w:t xml:space="preserve">πάρα πολύ στραβά </w:t>
      </w:r>
      <w:r>
        <w:rPr>
          <w:rFonts w:eastAsia="Times New Roman"/>
          <w:szCs w:val="24"/>
        </w:rPr>
        <w:t>στις</w:t>
      </w:r>
      <w:r w:rsidRPr="005163B9">
        <w:rPr>
          <w:rFonts w:eastAsia="Times New Roman"/>
          <w:szCs w:val="24"/>
        </w:rPr>
        <w:t xml:space="preserve"> επιτροπές</w:t>
      </w:r>
      <w:r>
        <w:rPr>
          <w:rFonts w:eastAsia="Times New Roman"/>
          <w:szCs w:val="24"/>
        </w:rPr>
        <w:t>.</w:t>
      </w:r>
      <w:r w:rsidRPr="005163B9">
        <w:rPr>
          <w:rFonts w:eastAsia="Times New Roman"/>
          <w:szCs w:val="24"/>
        </w:rPr>
        <w:t xml:space="preserve"> </w:t>
      </w:r>
      <w:r>
        <w:rPr>
          <w:rFonts w:eastAsia="Times New Roman"/>
          <w:szCs w:val="24"/>
        </w:rPr>
        <w:t>Ε</w:t>
      </w:r>
      <w:r w:rsidRPr="005163B9">
        <w:rPr>
          <w:rFonts w:eastAsia="Times New Roman"/>
          <w:szCs w:val="24"/>
        </w:rPr>
        <w:t xml:space="preserve">ίχαν προσκληθεί περίπου </w:t>
      </w:r>
      <w:r>
        <w:rPr>
          <w:rFonts w:eastAsia="Times New Roman"/>
          <w:szCs w:val="24"/>
        </w:rPr>
        <w:t>εβδομήντα πέντε</w:t>
      </w:r>
      <w:r w:rsidRPr="005163B9">
        <w:rPr>
          <w:rFonts w:eastAsia="Times New Roman"/>
          <w:szCs w:val="24"/>
        </w:rPr>
        <w:t xml:space="preserve"> φορείς για να παραστούν</w:t>
      </w:r>
      <w:r>
        <w:rPr>
          <w:rFonts w:eastAsia="Times New Roman"/>
          <w:szCs w:val="24"/>
        </w:rPr>
        <w:t>. Τ</w:t>
      </w:r>
      <w:r w:rsidRPr="005163B9">
        <w:rPr>
          <w:rFonts w:eastAsia="Times New Roman"/>
          <w:szCs w:val="24"/>
        </w:rPr>
        <w:t xml:space="preserve">ελικά ήρθαν </w:t>
      </w:r>
      <w:r>
        <w:rPr>
          <w:rFonts w:eastAsia="Times New Roman"/>
          <w:szCs w:val="24"/>
        </w:rPr>
        <w:t xml:space="preserve">τριάντα πέντε και μίλησε </w:t>
      </w:r>
      <w:r w:rsidRPr="005163B9">
        <w:rPr>
          <w:rFonts w:eastAsia="Times New Roman"/>
          <w:szCs w:val="24"/>
        </w:rPr>
        <w:t>ο καθένας ελάχιστα</w:t>
      </w:r>
      <w:r>
        <w:rPr>
          <w:rFonts w:eastAsia="Times New Roman"/>
          <w:szCs w:val="24"/>
        </w:rPr>
        <w:t>.</w:t>
      </w:r>
      <w:r w:rsidRPr="005163B9">
        <w:rPr>
          <w:rFonts w:eastAsia="Times New Roman"/>
          <w:szCs w:val="24"/>
        </w:rPr>
        <w:t xml:space="preserve"> </w:t>
      </w:r>
      <w:r>
        <w:rPr>
          <w:rFonts w:eastAsia="Times New Roman"/>
          <w:szCs w:val="24"/>
        </w:rPr>
        <w:t>Κ</w:t>
      </w:r>
      <w:r w:rsidRPr="005163B9">
        <w:rPr>
          <w:rFonts w:eastAsia="Times New Roman"/>
          <w:szCs w:val="24"/>
        </w:rPr>
        <w:t xml:space="preserve">αταγγείλαμε </w:t>
      </w:r>
      <w:r>
        <w:rPr>
          <w:rFonts w:eastAsia="Times New Roman"/>
          <w:szCs w:val="24"/>
        </w:rPr>
        <w:t xml:space="preserve">τη </w:t>
      </w:r>
      <w:r w:rsidRPr="005163B9">
        <w:rPr>
          <w:rFonts w:eastAsia="Times New Roman"/>
          <w:szCs w:val="24"/>
        </w:rPr>
        <w:t>διαδικασία του επείγοντος</w:t>
      </w:r>
      <w:r>
        <w:rPr>
          <w:rFonts w:eastAsia="Times New Roman"/>
          <w:szCs w:val="24"/>
        </w:rPr>
        <w:t>, μια</w:t>
      </w:r>
      <w:r w:rsidRPr="005163B9">
        <w:rPr>
          <w:rFonts w:eastAsia="Times New Roman"/>
          <w:szCs w:val="24"/>
        </w:rPr>
        <w:t xml:space="preserve"> διαδικασία που συνεχίζεται </w:t>
      </w:r>
      <w:r>
        <w:rPr>
          <w:rFonts w:eastAsia="Times New Roman"/>
          <w:szCs w:val="24"/>
        </w:rPr>
        <w:t>φ</w:t>
      </w:r>
      <w:r w:rsidRPr="005163B9">
        <w:rPr>
          <w:rFonts w:eastAsia="Times New Roman"/>
          <w:szCs w:val="24"/>
        </w:rPr>
        <w:t>υσικά και σε αυτό το νομοσχέδιο</w:t>
      </w:r>
      <w:r>
        <w:rPr>
          <w:rFonts w:eastAsia="Times New Roman"/>
          <w:szCs w:val="24"/>
        </w:rPr>
        <w:t>.</w:t>
      </w:r>
    </w:p>
    <w:p w14:paraId="2E247128" w14:textId="77777777" w:rsidR="00ED3BF8" w:rsidRDefault="009F432D">
      <w:pPr>
        <w:spacing w:after="0" w:line="600" w:lineRule="auto"/>
        <w:ind w:firstLine="720"/>
        <w:jc w:val="both"/>
        <w:rPr>
          <w:rFonts w:eastAsia="Times New Roman"/>
          <w:szCs w:val="24"/>
        </w:rPr>
      </w:pPr>
      <w:r>
        <w:rPr>
          <w:rFonts w:eastAsia="Times New Roman"/>
          <w:szCs w:val="24"/>
        </w:rPr>
        <w:t>Ε</w:t>
      </w:r>
      <w:r w:rsidRPr="005163B9">
        <w:rPr>
          <w:rFonts w:eastAsia="Times New Roman"/>
          <w:szCs w:val="24"/>
        </w:rPr>
        <w:t xml:space="preserve">μάς </w:t>
      </w:r>
      <w:r>
        <w:rPr>
          <w:rFonts w:eastAsia="Times New Roman"/>
          <w:szCs w:val="24"/>
        </w:rPr>
        <w:t xml:space="preserve">ειδικά μας ενοχλεί </w:t>
      </w:r>
      <w:r w:rsidRPr="005163B9">
        <w:rPr>
          <w:rFonts w:eastAsia="Times New Roman"/>
          <w:szCs w:val="24"/>
        </w:rPr>
        <w:t xml:space="preserve">πάρα πολύ που </w:t>
      </w:r>
      <w:r>
        <w:rPr>
          <w:rFonts w:eastAsia="Times New Roman"/>
          <w:szCs w:val="24"/>
        </w:rPr>
        <w:t xml:space="preserve">φέρνετε άλλο ένα </w:t>
      </w:r>
      <w:r w:rsidRPr="005163B9">
        <w:rPr>
          <w:rFonts w:eastAsia="Times New Roman"/>
          <w:szCs w:val="24"/>
        </w:rPr>
        <w:t>νομοσχέδι</w:t>
      </w:r>
      <w:r w:rsidRPr="005163B9">
        <w:rPr>
          <w:rFonts w:eastAsia="Times New Roman"/>
          <w:szCs w:val="24"/>
        </w:rPr>
        <w:t>ο</w:t>
      </w:r>
      <w:r>
        <w:rPr>
          <w:rFonts w:eastAsia="Times New Roman"/>
          <w:szCs w:val="24"/>
        </w:rPr>
        <w:t xml:space="preserve"> - νομοσχέδιο παιδείας- </w:t>
      </w:r>
      <w:r w:rsidRPr="005163B9">
        <w:rPr>
          <w:rFonts w:eastAsia="Times New Roman"/>
          <w:szCs w:val="24"/>
        </w:rPr>
        <w:t>τη Μεγάλ</w:t>
      </w:r>
      <w:r>
        <w:rPr>
          <w:rFonts w:eastAsia="Times New Roman"/>
          <w:szCs w:val="24"/>
        </w:rPr>
        <w:t>η Ε</w:t>
      </w:r>
      <w:r w:rsidRPr="005163B9">
        <w:rPr>
          <w:rFonts w:eastAsia="Times New Roman"/>
          <w:szCs w:val="24"/>
        </w:rPr>
        <w:t>βδομάδα</w:t>
      </w:r>
      <w:r>
        <w:rPr>
          <w:rFonts w:eastAsia="Times New Roman"/>
          <w:szCs w:val="24"/>
        </w:rPr>
        <w:t>,</w:t>
      </w:r>
      <w:r w:rsidRPr="005163B9">
        <w:rPr>
          <w:rFonts w:eastAsia="Times New Roman"/>
          <w:szCs w:val="24"/>
        </w:rPr>
        <w:t xml:space="preserve"> </w:t>
      </w:r>
      <w:r>
        <w:rPr>
          <w:rFonts w:eastAsia="Times New Roman"/>
          <w:szCs w:val="24"/>
        </w:rPr>
        <w:t xml:space="preserve">δηλαδή </w:t>
      </w:r>
      <w:r w:rsidRPr="005163B9">
        <w:rPr>
          <w:rFonts w:eastAsia="Times New Roman"/>
          <w:szCs w:val="24"/>
        </w:rPr>
        <w:t>την Εβδομάδα των Παθών</w:t>
      </w:r>
      <w:r>
        <w:rPr>
          <w:rFonts w:eastAsia="Times New Roman"/>
          <w:szCs w:val="24"/>
        </w:rPr>
        <w:t>.</w:t>
      </w:r>
      <w:r w:rsidRPr="005163B9">
        <w:rPr>
          <w:rFonts w:eastAsia="Times New Roman"/>
          <w:szCs w:val="24"/>
        </w:rPr>
        <w:t xml:space="preserve"> </w:t>
      </w:r>
      <w:r>
        <w:rPr>
          <w:rFonts w:eastAsia="Times New Roman"/>
          <w:szCs w:val="24"/>
        </w:rPr>
        <w:t>Δ</w:t>
      </w:r>
      <w:r w:rsidRPr="005163B9">
        <w:rPr>
          <w:rFonts w:eastAsia="Times New Roman"/>
          <w:szCs w:val="24"/>
        </w:rPr>
        <w:t>εν μας ενοχλεί μόνο επειδή είναι κλειστά τα σχολεία</w:t>
      </w:r>
      <w:r>
        <w:rPr>
          <w:rFonts w:eastAsia="Times New Roman"/>
          <w:szCs w:val="24"/>
        </w:rPr>
        <w:t xml:space="preserve">, όπως λέει το ΚΚΕ, αλλά μας </w:t>
      </w:r>
      <w:r w:rsidRPr="005163B9">
        <w:rPr>
          <w:rFonts w:eastAsia="Times New Roman"/>
          <w:szCs w:val="24"/>
        </w:rPr>
        <w:t xml:space="preserve">ενοχλεί </w:t>
      </w:r>
      <w:r>
        <w:rPr>
          <w:rFonts w:eastAsia="Times New Roman"/>
          <w:szCs w:val="24"/>
        </w:rPr>
        <w:lastRenderedPageBreak/>
        <w:t>κυρίως αυτό. Καταγγέλλουμε τη</w:t>
      </w:r>
      <w:r w:rsidRPr="005163B9">
        <w:rPr>
          <w:rFonts w:eastAsia="Times New Roman"/>
          <w:szCs w:val="24"/>
        </w:rPr>
        <w:t xml:space="preserve"> διαδικασία</w:t>
      </w:r>
      <w:r>
        <w:rPr>
          <w:rFonts w:eastAsia="Times New Roman"/>
          <w:szCs w:val="24"/>
        </w:rPr>
        <w:t>. Κ</w:t>
      </w:r>
      <w:r w:rsidRPr="005163B9">
        <w:rPr>
          <w:rFonts w:eastAsia="Times New Roman"/>
          <w:szCs w:val="24"/>
        </w:rPr>
        <w:t xml:space="preserve">αι </w:t>
      </w:r>
      <w:r>
        <w:rPr>
          <w:rFonts w:eastAsia="Times New Roman"/>
          <w:szCs w:val="24"/>
        </w:rPr>
        <w:t xml:space="preserve">η σημερινή </w:t>
      </w:r>
      <w:r w:rsidRPr="005163B9">
        <w:rPr>
          <w:rFonts w:eastAsia="Times New Roman"/>
          <w:szCs w:val="24"/>
        </w:rPr>
        <w:t>διαδικασία εδώ με τις φωνές μεταξύ</w:t>
      </w:r>
      <w:r w:rsidRPr="005163B9">
        <w:rPr>
          <w:rFonts w:eastAsia="Times New Roman"/>
          <w:szCs w:val="24"/>
        </w:rPr>
        <w:t xml:space="preserve"> </w:t>
      </w:r>
      <w:r>
        <w:rPr>
          <w:rFonts w:eastAsia="Times New Roman"/>
          <w:szCs w:val="24"/>
        </w:rPr>
        <w:t xml:space="preserve">ΣΥΡΙΖΑ και </w:t>
      </w:r>
      <w:r w:rsidRPr="005163B9">
        <w:rPr>
          <w:rFonts w:eastAsia="Times New Roman"/>
          <w:szCs w:val="24"/>
        </w:rPr>
        <w:t xml:space="preserve">Νέας Δημοκρατίας είναι για τα μάτια του κόσμου </w:t>
      </w:r>
      <w:r>
        <w:rPr>
          <w:rFonts w:eastAsia="Times New Roman"/>
          <w:szCs w:val="24"/>
        </w:rPr>
        <w:t>φυσικά. Έχουν έρθει κ</w:t>
      </w:r>
      <w:r w:rsidRPr="005163B9">
        <w:rPr>
          <w:rFonts w:eastAsia="Times New Roman"/>
          <w:szCs w:val="24"/>
        </w:rPr>
        <w:t>ι άλλες τροπολογίες</w:t>
      </w:r>
      <w:r>
        <w:rPr>
          <w:rFonts w:eastAsia="Times New Roman"/>
          <w:szCs w:val="24"/>
        </w:rPr>
        <w:t xml:space="preserve">, </w:t>
      </w:r>
      <w:r w:rsidRPr="005163B9">
        <w:rPr>
          <w:rFonts w:eastAsia="Times New Roman"/>
          <w:szCs w:val="24"/>
        </w:rPr>
        <w:t>αρκετές και άσχετες φυσικά</w:t>
      </w:r>
      <w:r>
        <w:rPr>
          <w:rFonts w:eastAsia="Times New Roman"/>
          <w:szCs w:val="24"/>
        </w:rPr>
        <w:t>. Δεν θα</w:t>
      </w:r>
      <w:r w:rsidRPr="005163B9">
        <w:rPr>
          <w:rFonts w:eastAsia="Times New Roman"/>
          <w:szCs w:val="24"/>
        </w:rPr>
        <w:t xml:space="preserve"> προλάβουμε φυσικά να </w:t>
      </w:r>
      <w:r>
        <w:rPr>
          <w:rFonts w:eastAsia="Times New Roman"/>
          <w:szCs w:val="24"/>
        </w:rPr>
        <w:t>αναφερθούμε</w:t>
      </w:r>
      <w:r w:rsidRPr="005163B9">
        <w:rPr>
          <w:rFonts w:eastAsia="Times New Roman"/>
          <w:szCs w:val="24"/>
        </w:rPr>
        <w:t xml:space="preserve"> σε αυτές</w:t>
      </w:r>
      <w:r>
        <w:rPr>
          <w:rFonts w:eastAsia="Times New Roman"/>
          <w:szCs w:val="24"/>
        </w:rPr>
        <w:t>.</w:t>
      </w:r>
      <w:r w:rsidRPr="005163B9">
        <w:rPr>
          <w:rFonts w:eastAsia="Times New Roman"/>
          <w:szCs w:val="24"/>
        </w:rPr>
        <w:t xml:space="preserve"> </w:t>
      </w:r>
      <w:r>
        <w:rPr>
          <w:rFonts w:eastAsia="Times New Roman"/>
          <w:szCs w:val="24"/>
        </w:rPr>
        <w:t>Ε</w:t>
      </w:r>
      <w:r w:rsidRPr="005163B9">
        <w:rPr>
          <w:rFonts w:eastAsia="Times New Roman"/>
          <w:szCs w:val="24"/>
        </w:rPr>
        <w:t xml:space="preserve">ίναι τακτική </w:t>
      </w:r>
      <w:r>
        <w:rPr>
          <w:rFonts w:eastAsia="Times New Roman"/>
          <w:szCs w:val="24"/>
        </w:rPr>
        <w:t>σας.</w:t>
      </w:r>
    </w:p>
    <w:p w14:paraId="2E247129" w14:textId="77777777" w:rsidR="00ED3BF8" w:rsidRDefault="009F432D">
      <w:pPr>
        <w:spacing w:after="0" w:line="600" w:lineRule="auto"/>
        <w:ind w:firstLine="720"/>
        <w:jc w:val="both"/>
        <w:rPr>
          <w:rFonts w:eastAsia="Times New Roman"/>
          <w:szCs w:val="24"/>
        </w:rPr>
      </w:pPr>
      <w:r>
        <w:rPr>
          <w:rFonts w:eastAsia="Times New Roman"/>
          <w:szCs w:val="24"/>
        </w:rPr>
        <w:t xml:space="preserve">Οφείλω μια </w:t>
      </w:r>
      <w:r w:rsidRPr="005163B9">
        <w:rPr>
          <w:rFonts w:eastAsia="Times New Roman"/>
          <w:szCs w:val="24"/>
        </w:rPr>
        <w:t xml:space="preserve">απάντηση στον </w:t>
      </w:r>
      <w:r>
        <w:rPr>
          <w:rFonts w:eastAsia="Times New Roman"/>
          <w:szCs w:val="24"/>
        </w:rPr>
        <w:t>ε</w:t>
      </w:r>
      <w:r w:rsidRPr="005163B9">
        <w:rPr>
          <w:rFonts w:eastAsia="Times New Roman"/>
          <w:szCs w:val="24"/>
        </w:rPr>
        <w:t>ισηγητή του ΣΥΡΙΖΑ</w:t>
      </w:r>
      <w:r>
        <w:rPr>
          <w:rFonts w:eastAsia="Times New Roman"/>
          <w:szCs w:val="24"/>
        </w:rPr>
        <w:t>,</w:t>
      </w:r>
      <w:r w:rsidRPr="005163B9">
        <w:rPr>
          <w:rFonts w:eastAsia="Times New Roman"/>
          <w:szCs w:val="24"/>
        </w:rPr>
        <w:t xml:space="preserve"> </w:t>
      </w:r>
      <w:r>
        <w:rPr>
          <w:rFonts w:eastAsia="Times New Roman"/>
          <w:szCs w:val="24"/>
        </w:rPr>
        <w:t>γ</w:t>
      </w:r>
      <w:r w:rsidRPr="005163B9">
        <w:rPr>
          <w:rFonts w:eastAsia="Times New Roman"/>
          <w:szCs w:val="24"/>
        </w:rPr>
        <w:t xml:space="preserve">ιατί </w:t>
      </w:r>
      <w:r>
        <w:rPr>
          <w:rFonts w:eastAsia="Times New Roman"/>
          <w:szCs w:val="24"/>
        </w:rPr>
        <w:t xml:space="preserve">είπε </w:t>
      </w:r>
      <w:r w:rsidRPr="005163B9">
        <w:rPr>
          <w:rFonts w:eastAsia="Times New Roman"/>
          <w:szCs w:val="24"/>
        </w:rPr>
        <w:t xml:space="preserve">ότι υπάρχει κίνδυνος </w:t>
      </w:r>
      <w:r>
        <w:rPr>
          <w:rFonts w:eastAsia="Times New Roman"/>
          <w:szCs w:val="24"/>
        </w:rPr>
        <w:t>σ</w:t>
      </w:r>
      <w:r w:rsidRPr="005163B9">
        <w:rPr>
          <w:rFonts w:eastAsia="Times New Roman"/>
          <w:szCs w:val="24"/>
        </w:rPr>
        <w:t>τα σχολεία</w:t>
      </w:r>
      <w:r>
        <w:rPr>
          <w:rFonts w:eastAsia="Times New Roman"/>
          <w:szCs w:val="24"/>
        </w:rPr>
        <w:t>.</w:t>
      </w:r>
      <w:r w:rsidRPr="005163B9">
        <w:rPr>
          <w:rFonts w:eastAsia="Times New Roman"/>
          <w:szCs w:val="24"/>
        </w:rPr>
        <w:t xml:space="preserve"> Προφανώς </w:t>
      </w:r>
      <w:r>
        <w:rPr>
          <w:rFonts w:eastAsia="Times New Roman"/>
          <w:szCs w:val="24"/>
        </w:rPr>
        <w:t xml:space="preserve">εννοούσε </w:t>
      </w:r>
      <w:r w:rsidRPr="005163B9">
        <w:rPr>
          <w:rFonts w:eastAsia="Times New Roman"/>
          <w:szCs w:val="24"/>
        </w:rPr>
        <w:t>τη Χρυσή Αυγή</w:t>
      </w:r>
      <w:r>
        <w:rPr>
          <w:rFonts w:eastAsia="Times New Roman"/>
          <w:szCs w:val="24"/>
        </w:rPr>
        <w:t>.</w:t>
      </w:r>
      <w:r w:rsidRPr="005163B9">
        <w:rPr>
          <w:rFonts w:eastAsia="Times New Roman"/>
          <w:szCs w:val="24"/>
        </w:rPr>
        <w:t xml:space="preserve"> </w:t>
      </w:r>
      <w:r>
        <w:rPr>
          <w:rFonts w:eastAsia="Times New Roman"/>
          <w:szCs w:val="24"/>
        </w:rPr>
        <w:t>Ν</w:t>
      </w:r>
      <w:r w:rsidRPr="005163B9">
        <w:rPr>
          <w:rFonts w:eastAsia="Times New Roman"/>
          <w:szCs w:val="24"/>
        </w:rPr>
        <w:t xml:space="preserve">α τον </w:t>
      </w:r>
      <w:r>
        <w:rPr>
          <w:rFonts w:eastAsia="Times New Roman"/>
          <w:szCs w:val="24"/>
        </w:rPr>
        <w:t xml:space="preserve">ενημερώσω ότι </w:t>
      </w:r>
      <w:r w:rsidRPr="005163B9">
        <w:rPr>
          <w:rFonts w:eastAsia="Times New Roman"/>
          <w:szCs w:val="24"/>
        </w:rPr>
        <w:t xml:space="preserve">και στα σχολεία και στα πανεπιστήμια και </w:t>
      </w:r>
      <w:r>
        <w:rPr>
          <w:rFonts w:eastAsia="Times New Roman"/>
          <w:szCs w:val="24"/>
        </w:rPr>
        <w:t>γενικώς στη νεολαία υπάρχει η Χρυσή Αυγή. Ε</w:t>
      </w:r>
      <w:r w:rsidRPr="005163B9">
        <w:rPr>
          <w:rFonts w:eastAsia="Times New Roman"/>
          <w:szCs w:val="24"/>
        </w:rPr>
        <w:t xml:space="preserve">ίναι βαθιά ριζωμένη μέσα στην </w:t>
      </w:r>
      <w:r>
        <w:rPr>
          <w:rFonts w:eastAsia="Times New Roman"/>
          <w:szCs w:val="24"/>
        </w:rPr>
        <w:t xml:space="preserve">ελληνική νεολαία πια </w:t>
      </w:r>
      <w:r w:rsidRPr="005163B9">
        <w:rPr>
          <w:rFonts w:eastAsia="Times New Roman"/>
          <w:szCs w:val="24"/>
        </w:rPr>
        <w:t xml:space="preserve">και αυτό </w:t>
      </w:r>
      <w:r>
        <w:rPr>
          <w:rFonts w:eastAsia="Times New Roman"/>
          <w:szCs w:val="24"/>
        </w:rPr>
        <w:t xml:space="preserve">είναι </w:t>
      </w:r>
      <w:r w:rsidRPr="005163B9">
        <w:rPr>
          <w:rFonts w:eastAsia="Times New Roman"/>
          <w:szCs w:val="24"/>
        </w:rPr>
        <w:t xml:space="preserve">πάρα πολύ </w:t>
      </w:r>
      <w:r>
        <w:rPr>
          <w:rFonts w:eastAsia="Times New Roman"/>
          <w:szCs w:val="24"/>
        </w:rPr>
        <w:t>ευχάριστ</w:t>
      </w:r>
      <w:r>
        <w:rPr>
          <w:rFonts w:eastAsia="Times New Roman"/>
          <w:szCs w:val="24"/>
        </w:rPr>
        <w:t xml:space="preserve">ο. </w:t>
      </w:r>
    </w:p>
    <w:p w14:paraId="2E24712A" w14:textId="77777777" w:rsidR="00ED3BF8" w:rsidRDefault="009F432D">
      <w:pPr>
        <w:spacing w:after="0" w:line="600" w:lineRule="auto"/>
        <w:ind w:firstLine="720"/>
        <w:jc w:val="both"/>
        <w:rPr>
          <w:rFonts w:eastAsia="Times New Roman"/>
          <w:szCs w:val="24"/>
        </w:rPr>
      </w:pPr>
      <w:r>
        <w:rPr>
          <w:rFonts w:eastAsia="Times New Roman"/>
          <w:szCs w:val="24"/>
        </w:rPr>
        <w:t>Τ</w:t>
      </w:r>
      <w:r w:rsidRPr="005163B9">
        <w:rPr>
          <w:rFonts w:eastAsia="Times New Roman"/>
          <w:szCs w:val="24"/>
        </w:rPr>
        <w:t xml:space="preserve">ο δικό </w:t>
      </w:r>
      <w:r>
        <w:rPr>
          <w:rFonts w:eastAsia="Times New Roman"/>
          <w:szCs w:val="24"/>
        </w:rPr>
        <w:t xml:space="preserve">σας το </w:t>
      </w:r>
      <w:r w:rsidRPr="005163B9">
        <w:rPr>
          <w:rFonts w:eastAsia="Times New Roman"/>
          <w:szCs w:val="24"/>
        </w:rPr>
        <w:t>πρόγραμμα</w:t>
      </w:r>
      <w:r>
        <w:rPr>
          <w:rFonts w:eastAsia="Times New Roman"/>
          <w:szCs w:val="24"/>
        </w:rPr>
        <w:t>, τα δικά σας νομοσχέδια</w:t>
      </w:r>
      <w:r w:rsidRPr="005163B9">
        <w:rPr>
          <w:rFonts w:eastAsia="Times New Roman"/>
          <w:szCs w:val="24"/>
        </w:rPr>
        <w:t xml:space="preserve"> απευθύνονται στην ολιγάριθμη νεολαία του ΣΥΡΙΖΑ</w:t>
      </w:r>
      <w:r>
        <w:rPr>
          <w:rFonts w:eastAsia="Times New Roman"/>
          <w:szCs w:val="24"/>
        </w:rPr>
        <w:t>,</w:t>
      </w:r>
      <w:r w:rsidRPr="005163B9">
        <w:rPr>
          <w:rFonts w:eastAsia="Times New Roman"/>
          <w:szCs w:val="24"/>
        </w:rPr>
        <w:t xml:space="preserve"> η οποία </w:t>
      </w:r>
      <w:r>
        <w:rPr>
          <w:rFonts w:eastAsia="Times New Roman"/>
          <w:szCs w:val="24"/>
        </w:rPr>
        <w:t>έχει σαφείς και ξεκάθαρε</w:t>
      </w:r>
      <w:r w:rsidRPr="005163B9">
        <w:rPr>
          <w:rFonts w:eastAsia="Times New Roman"/>
          <w:szCs w:val="24"/>
        </w:rPr>
        <w:t>ς ανθελληνικές θέσεις</w:t>
      </w:r>
      <w:r>
        <w:rPr>
          <w:rFonts w:eastAsia="Times New Roman"/>
          <w:szCs w:val="24"/>
        </w:rPr>
        <w:t>.</w:t>
      </w:r>
    </w:p>
    <w:p w14:paraId="2E24712B" w14:textId="77777777" w:rsidR="00ED3BF8" w:rsidRDefault="009F432D">
      <w:pPr>
        <w:spacing w:after="0" w:line="600" w:lineRule="auto"/>
        <w:ind w:firstLine="720"/>
        <w:jc w:val="both"/>
        <w:rPr>
          <w:rFonts w:eastAsia="Times New Roman"/>
          <w:szCs w:val="24"/>
        </w:rPr>
      </w:pPr>
      <w:r>
        <w:rPr>
          <w:rFonts w:eastAsia="Times New Roman"/>
          <w:szCs w:val="24"/>
        </w:rPr>
        <w:t>Η</w:t>
      </w:r>
      <w:r w:rsidRPr="005163B9">
        <w:rPr>
          <w:rFonts w:eastAsia="Times New Roman"/>
          <w:szCs w:val="24"/>
        </w:rPr>
        <w:t xml:space="preserve"> Χρυσή Αυγή έχει πρόγραμμα για την </w:t>
      </w:r>
      <w:r>
        <w:rPr>
          <w:rFonts w:eastAsia="Times New Roman"/>
          <w:szCs w:val="24"/>
        </w:rPr>
        <w:t>π</w:t>
      </w:r>
      <w:r w:rsidRPr="005163B9">
        <w:rPr>
          <w:rFonts w:eastAsia="Times New Roman"/>
          <w:szCs w:val="24"/>
        </w:rPr>
        <w:t>αιδεία</w:t>
      </w:r>
      <w:r>
        <w:rPr>
          <w:rFonts w:eastAsia="Times New Roman"/>
          <w:szCs w:val="24"/>
        </w:rPr>
        <w:t>.</w:t>
      </w:r>
      <w:r w:rsidRPr="005163B9">
        <w:rPr>
          <w:rFonts w:eastAsia="Times New Roman"/>
          <w:szCs w:val="24"/>
        </w:rPr>
        <w:t xml:space="preserve"> </w:t>
      </w:r>
      <w:r>
        <w:rPr>
          <w:rFonts w:eastAsia="Times New Roman"/>
          <w:szCs w:val="24"/>
        </w:rPr>
        <w:t xml:space="preserve">Θα σας το αναλύσω </w:t>
      </w:r>
      <w:r w:rsidRPr="005163B9">
        <w:rPr>
          <w:rFonts w:eastAsia="Times New Roman"/>
          <w:szCs w:val="24"/>
        </w:rPr>
        <w:t>παρακάτω</w:t>
      </w:r>
      <w:r>
        <w:rPr>
          <w:rFonts w:eastAsia="Times New Roman"/>
          <w:szCs w:val="24"/>
        </w:rPr>
        <w:t>,</w:t>
      </w:r>
      <w:r w:rsidRPr="005163B9">
        <w:rPr>
          <w:rFonts w:eastAsia="Times New Roman"/>
          <w:szCs w:val="24"/>
        </w:rPr>
        <w:t xml:space="preserve"> εάν προλάβω</w:t>
      </w:r>
      <w:r>
        <w:rPr>
          <w:rFonts w:eastAsia="Times New Roman"/>
          <w:szCs w:val="24"/>
        </w:rPr>
        <w:t>.</w:t>
      </w:r>
      <w:r w:rsidRPr="005163B9">
        <w:rPr>
          <w:rFonts w:eastAsia="Times New Roman"/>
          <w:szCs w:val="24"/>
        </w:rPr>
        <w:t xml:space="preserve"> </w:t>
      </w:r>
      <w:r>
        <w:rPr>
          <w:rFonts w:eastAsia="Times New Roman"/>
          <w:szCs w:val="24"/>
        </w:rPr>
        <w:t>Η</w:t>
      </w:r>
      <w:r w:rsidRPr="005163B9">
        <w:rPr>
          <w:rFonts w:eastAsia="Times New Roman"/>
          <w:szCs w:val="24"/>
        </w:rPr>
        <w:t xml:space="preserve"> κορυφαία </w:t>
      </w:r>
      <w:r>
        <w:rPr>
          <w:rFonts w:eastAsia="Times New Roman"/>
          <w:szCs w:val="24"/>
        </w:rPr>
        <w:t>όμ</w:t>
      </w:r>
      <w:r>
        <w:rPr>
          <w:rFonts w:eastAsia="Times New Roman"/>
          <w:szCs w:val="24"/>
        </w:rPr>
        <w:t>ως</w:t>
      </w:r>
      <w:r w:rsidRPr="005163B9">
        <w:rPr>
          <w:rFonts w:eastAsia="Times New Roman"/>
          <w:szCs w:val="24"/>
        </w:rPr>
        <w:t xml:space="preserve"> </w:t>
      </w:r>
      <w:r>
        <w:rPr>
          <w:rFonts w:eastAsia="Times New Roman"/>
          <w:szCs w:val="24"/>
        </w:rPr>
        <w:t>πρόταση -</w:t>
      </w:r>
      <w:r w:rsidRPr="005163B9">
        <w:rPr>
          <w:rFonts w:eastAsia="Times New Roman"/>
          <w:szCs w:val="24"/>
        </w:rPr>
        <w:t>και θα ξεκινήσω από αυτή</w:t>
      </w:r>
      <w:r>
        <w:rPr>
          <w:rFonts w:eastAsia="Times New Roman"/>
          <w:szCs w:val="24"/>
        </w:rPr>
        <w:t>ν-</w:t>
      </w:r>
      <w:r w:rsidRPr="005163B9">
        <w:rPr>
          <w:rFonts w:eastAsia="Times New Roman"/>
          <w:szCs w:val="24"/>
        </w:rPr>
        <w:t xml:space="preserve"> είναι η άμεση κατάργηση του ασύλου</w:t>
      </w:r>
      <w:r>
        <w:rPr>
          <w:rFonts w:eastAsia="Times New Roman"/>
          <w:szCs w:val="24"/>
        </w:rPr>
        <w:t>,</w:t>
      </w:r>
      <w:r w:rsidRPr="005163B9">
        <w:rPr>
          <w:rFonts w:eastAsia="Times New Roman"/>
          <w:szCs w:val="24"/>
        </w:rPr>
        <w:t xml:space="preserve"> του ασύλου </w:t>
      </w:r>
      <w:r>
        <w:rPr>
          <w:rFonts w:eastAsia="Times New Roman"/>
          <w:szCs w:val="24"/>
        </w:rPr>
        <w:t>των εγκληματιών και δολοφόνων που</w:t>
      </w:r>
      <w:r w:rsidRPr="005163B9">
        <w:rPr>
          <w:rFonts w:eastAsia="Times New Roman"/>
          <w:szCs w:val="24"/>
        </w:rPr>
        <w:t xml:space="preserve"> υπάρχουν μέσα στο</w:t>
      </w:r>
      <w:r>
        <w:rPr>
          <w:rFonts w:eastAsia="Times New Roman"/>
          <w:szCs w:val="24"/>
        </w:rPr>
        <w:t>ν χώρο των πανεπιστημίων. Φ</w:t>
      </w:r>
      <w:r w:rsidRPr="005163B9">
        <w:rPr>
          <w:rFonts w:eastAsia="Times New Roman"/>
          <w:szCs w:val="24"/>
        </w:rPr>
        <w:t xml:space="preserve">υσικά </w:t>
      </w:r>
      <w:r>
        <w:rPr>
          <w:rFonts w:eastAsia="Times New Roman"/>
          <w:szCs w:val="24"/>
        </w:rPr>
        <w:t xml:space="preserve">λέγατε </w:t>
      </w:r>
      <w:r w:rsidRPr="005163B9">
        <w:rPr>
          <w:rFonts w:eastAsia="Times New Roman"/>
          <w:szCs w:val="24"/>
        </w:rPr>
        <w:lastRenderedPageBreak/>
        <w:t>κάποτε ότι αυτοί οι εγκληματίες</w:t>
      </w:r>
      <w:r>
        <w:rPr>
          <w:rFonts w:eastAsia="Times New Roman"/>
          <w:szCs w:val="24"/>
        </w:rPr>
        <w:t>,</w:t>
      </w:r>
      <w:r w:rsidRPr="005163B9">
        <w:rPr>
          <w:rFonts w:eastAsia="Times New Roman"/>
          <w:szCs w:val="24"/>
        </w:rPr>
        <w:t xml:space="preserve"> αυτοί οι δολοφόνοι</w:t>
      </w:r>
      <w:r>
        <w:rPr>
          <w:rFonts w:eastAsia="Times New Roman"/>
          <w:szCs w:val="24"/>
        </w:rPr>
        <w:t>,</w:t>
      </w:r>
      <w:r w:rsidRPr="005163B9">
        <w:rPr>
          <w:rFonts w:eastAsia="Times New Roman"/>
          <w:szCs w:val="24"/>
        </w:rPr>
        <w:t xml:space="preserve"> όλα </w:t>
      </w:r>
      <w:r>
        <w:rPr>
          <w:rFonts w:eastAsia="Times New Roman"/>
          <w:szCs w:val="24"/>
        </w:rPr>
        <w:t xml:space="preserve">αυτά </w:t>
      </w:r>
      <w:r w:rsidRPr="005163B9">
        <w:rPr>
          <w:rFonts w:eastAsia="Times New Roman"/>
          <w:szCs w:val="24"/>
        </w:rPr>
        <w:t>τα εγκληματικά στ</w:t>
      </w:r>
      <w:r w:rsidRPr="005163B9">
        <w:rPr>
          <w:rFonts w:eastAsia="Times New Roman"/>
          <w:szCs w:val="24"/>
        </w:rPr>
        <w:t>οιχεία αντιμετωπίζονται με ένα ρωμαλέο φοιτητικό κίνημα</w:t>
      </w:r>
      <w:r>
        <w:rPr>
          <w:rFonts w:eastAsia="Times New Roman"/>
          <w:szCs w:val="24"/>
        </w:rPr>
        <w:t>.</w:t>
      </w:r>
      <w:r w:rsidRPr="005163B9">
        <w:rPr>
          <w:rFonts w:eastAsia="Times New Roman"/>
          <w:szCs w:val="24"/>
        </w:rPr>
        <w:t xml:space="preserve"> Τι να πω</w:t>
      </w:r>
      <w:r>
        <w:rPr>
          <w:rFonts w:eastAsia="Times New Roman"/>
          <w:szCs w:val="24"/>
        </w:rPr>
        <w:t xml:space="preserve">! </w:t>
      </w:r>
      <w:r w:rsidRPr="005163B9">
        <w:rPr>
          <w:rFonts w:eastAsia="Times New Roman"/>
          <w:szCs w:val="24"/>
        </w:rPr>
        <w:t>Τέλος πάντων</w:t>
      </w:r>
      <w:r>
        <w:rPr>
          <w:rFonts w:eastAsia="Times New Roman"/>
          <w:szCs w:val="24"/>
        </w:rPr>
        <w:t>,</w:t>
      </w:r>
      <w:r w:rsidRPr="005163B9">
        <w:rPr>
          <w:rFonts w:eastAsia="Times New Roman"/>
          <w:szCs w:val="24"/>
        </w:rPr>
        <w:t xml:space="preserve"> </w:t>
      </w:r>
      <w:r>
        <w:rPr>
          <w:rFonts w:eastAsia="Times New Roman"/>
          <w:szCs w:val="24"/>
        </w:rPr>
        <w:t>α</w:t>
      </w:r>
      <w:r w:rsidRPr="005163B9">
        <w:rPr>
          <w:rFonts w:eastAsia="Times New Roman"/>
          <w:szCs w:val="24"/>
        </w:rPr>
        <w:t>υτά είναι απίστευτα πράγματα</w:t>
      </w:r>
      <w:r>
        <w:rPr>
          <w:rFonts w:eastAsia="Times New Roman"/>
          <w:szCs w:val="24"/>
        </w:rPr>
        <w:t>.</w:t>
      </w:r>
      <w:r w:rsidRPr="005163B9">
        <w:rPr>
          <w:rFonts w:eastAsia="Times New Roman"/>
          <w:szCs w:val="24"/>
        </w:rPr>
        <w:t xml:space="preserve"> </w:t>
      </w:r>
      <w:r>
        <w:rPr>
          <w:rFonts w:eastAsia="Times New Roman"/>
          <w:szCs w:val="24"/>
        </w:rPr>
        <w:t>Κ</w:t>
      </w:r>
      <w:r w:rsidRPr="005163B9">
        <w:rPr>
          <w:rFonts w:eastAsia="Times New Roman"/>
          <w:szCs w:val="24"/>
        </w:rPr>
        <w:t xml:space="preserve">άποια στιγμή φοβάμαι ότι θα </w:t>
      </w:r>
      <w:r>
        <w:rPr>
          <w:rFonts w:eastAsia="Times New Roman"/>
          <w:szCs w:val="24"/>
        </w:rPr>
        <w:t xml:space="preserve">θρηνήσουμε </w:t>
      </w:r>
      <w:r w:rsidRPr="005163B9">
        <w:rPr>
          <w:rFonts w:eastAsia="Times New Roman"/>
          <w:szCs w:val="24"/>
        </w:rPr>
        <w:t xml:space="preserve">ανθρώπινη ζωή και </w:t>
      </w:r>
      <w:r>
        <w:rPr>
          <w:rFonts w:eastAsia="Times New Roman"/>
          <w:szCs w:val="24"/>
        </w:rPr>
        <w:t>κάποιοι πρέπει να πληρώσουν και γι’</w:t>
      </w:r>
      <w:r w:rsidRPr="005163B9">
        <w:rPr>
          <w:rFonts w:eastAsia="Times New Roman"/>
          <w:szCs w:val="24"/>
        </w:rPr>
        <w:t xml:space="preserve"> αυτό</w:t>
      </w:r>
      <w:r>
        <w:rPr>
          <w:rFonts w:eastAsia="Times New Roman"/>
          <w:szCs w:val="24"/>
        </w:rPr>
        <w:t>, και φ</w:t>
      </w:r>
      <w:r w:rsidRPr="005163B9">
        <w:rPr>
          <w:rFonts w:eastAsia="Times New Roman"/>
          <w:szCs w:val="24"/>
        </w:rPr>
        <w:t>υσικά να καταργηθούν οι κομματικές παρα</w:t>
      </w:r>
      <w:r w:rsidRPr="005163B9">
        <w:rPr>
          <w:rFonts w:eastAsia="Times New Roman"/>
          <w:szCs w:val="24"/>
        </w:rPr>
        <w:t>τάξεις σε όλα αυτά τα ιδρύματα</w:t>
      </w:r>
      <w:r>
        <w:rPr>
          <w:rFonts w:eastAsia="Times New Roman"/>
          <w:szCs w:val="24"/>
        </w:rPr>
        <w:t>.</w:t>
      </w:r>
    </w:p>
    <w:p w14:paraId="2E24712C" w14:textId="77777777" w:rsidR="00ED3BF8" w:rsidRDefault="009F432D">
      <w:pPr>
        <w:spacing w:after="0" w:line="600" w:lineRule="auto"/>
        <w:ind w:firstLine="720"/>
        <w:jc w:val="both"/>
        <w:rPr>
          <w:rFonts w:eastAsia="Times New Roman"/>
          <w:szCs w:val="24"/>
        </w:rPr>
      </w:pPr>
      <w:r>
        <w:rPr>
          <w:rFonts w:eastAsia="Times New Roman"/>
          <w:szCs w:val="24"/>
        </w:rPr>
        <w:t>Ε</w:t>
      </w:r>
      <w:r w:rsidRPr="005163B9">
        <w:rPr>
          <w:rFonts w:eastAsia="Times New Roman"/>
          <w:szCs w:val="24"/>
        </w:rPr>
        <w:t xml:space="preserve">κτιμάμε ότι είναι το τελευταίο νομοσχέδιο της </w:t>
      </w:r>
      <w:r>
        <w:rPr>
          <w:rFonts w:eastAsia="Times New Roman"/>
          <w:szCs w:val="24"/>
        </w:rPr>
        <w:t xml:space="preserve">ανθελληνικής </w:t>
      </w:r>
      <w:r w:rsidRPr="005163B9">
        <w:rPr>
          <w:rFonts w:eastAsia="Times New Roman"/>
          <w:szCs w:val="24"/>
        </w:rPr>
        <w:t xml:space="preserve">κυβέρνησης του ΣΥΡΙΖΑ και </w:t>
      </w:r>
      <w:r>
        <w:rPr>
          <w:rFonts w:eastAsia="Times New Roman"/>
          <w:szCs w:val="24"/>
        </w:rPr>
        <w:t>χαιρόμαστε ιδιαιτέρως</w:t>
      </w:r>
      <w:r w:rsidRPr="005163B9">
        <w:rPr>
          <w:rFonts w:eastAsia="Times New Roman"/>
          <w:szCs w:val="24"/>
        </w:rPr>
        <w:t xml:space="preserve"> με αυτό</w:t>
      </w:r>
      <w:r>
        <w:rPr>
          <w:rFonts w:eastAsia="Times New Roman"/>
          <w:szCs w:val="24"/>
        </w:rPr>
        <w:t>.</w:t>
      </w:r>
      <w:r w:rsidRPr="005163B9">
        <w:rPr>
          <w:rFonts w:eastAsia="Times New Roman"/>
          <w:szCs w:val="24"/>
        </w:rPr>
        <w:t xml:space="preserve"> Κατ</w:t>
      </w:r>
      <w:r>
        <w:rPr>
          <w:rFonts w:eastAsia="Times New Roman"/>
          <w:szCs w:val="24"/>
        </w:rPr>
        <w:t xml:space="preserve">’ </w:t>
      </w:r>
      <w:r w:rsidRPr="005163B9">
        <w:rPr>
          <w:rFonts w:eastAsia="Times New Roman"/>
          <w:szCs w:val="24"/>
        </w:rPr>
        <w:t>αρχάς</w:t>
      </w:r>
      <w:r>
        <w:rPr>
          <w:rFonts w:eastAsia="Times New Roman"/>
          <w:szCs w:val="24"/>
        </w:rPr>
        <w:t>,</w:t>
      </w:r>
      <w:r w:rsidRPr="005163B9">
        <w:rPr>
          <w:rFonts w:eastAsia="Times New Roman"/>
          <w:szCs w:val="24"/>
        </w:rPr>
        <w:t xml:space="preserve"> συγχαρητήρια στον ΣΥΡΙΖΑ που </w:t>
      </w:r>
      <w:r>
        <w:rPr>
          <w:rFonts w:eastAsia="Times New Roman"/>
          <w:szCs w:val="24"/>
        </w:rPr>
        <w:t>για ακόμη μι</w:t>
      </w:r>
      <w:r w:rsidRPr="005163B9">
        <w:rPr>
          <w:rFonts w:eastAsia="Times New Roman"/>
          <w:szCs w:val="24"/>
        </w:rPr>
        <w:t xml:space="preserve">α φορά </w:t>
      </w:r>
      <w:r>
        <w:rPr>
          <w:rFonts w:eastAsia="Times New Roman"/>
          <w:szCs w:val="24"/>
        </w:rPr>
        <w:t xml:space="preserve">έφερε ένα </w:t>
      </w:r>
      <w:r w:rsidRPr="005163B9">
        <w:rPr>
          <w:rFonts w:eastAsia="Times New Roman"/>
          <w:szCs w:val="24"/>
        </w:rPr>
        <w:t xml:space="preserve">νομοσχέδιο το οποίο ακολουθεί πλήρως τη γραμμή του για </w:t>
      </w:r>
      <w:r>
        <w:rPr>
          <w:rFonts w:eastAsia="Times New Roman"/>
          <w:szCs w:val="24"/>
        </w:rPr>
        <w:t xml:space="preserve">όλα τα </w:t>
      </w:r>
      <w:r w:rsidRPr="005163B9">
        <w:rPr>
          <w:rFonts w:eastAsia="Times New Roman"/>
          <w:szCs w:val="24"/>
        </w:rPr>
        <w:t xml:space="preserve">βασικά ζητήματα που αφορούν την ισοπέδωση της </w:t>
      </w:r>
      <w:r>
        <w:rPr>
          <w:rFonts w:eastAsia="Times New Roman"/>
          <w:szCs w:val="24"/>
        </w:rPr>
        <w:t>π</w:t>
      </w:r>
      <w:r w:rsidRPr="005163B9">
        <w:rPr>
          <w:rFonts w:eastAsia="Times New Roman"/>
          <w:szCs w:val="24"/>
        </w:rPr>
        <w:t xml:space="preserve">αιδείας και την προδοσία των εθνικών ιδανικών </w:t>
      </w:r>
      <w:r>
        <w:rPr>
          <w:rFonts w:eastAsia="Times New Roman"/>
          <w:szCs w:val="24"/>
        </w:rPr>
        <w:t xml:space="preserve">μας, την </w:t>
      </w:r>
      <w:r w:rsidRPr="005163B9">
        <w:rPr>
          <w:rFonts w:eastAsia="Times New Roman"/>
          <w:szCs w:val="24"/>
        </w:rPr>
        <w:t xml:space="preserve">προώθηση δικών τους ανθρώπων σε καίριες θέσεις </w:t>
      </w:r>
      <w:r>
        <w:rPr>
          <w:rFonts w:eastAsia="Times New Roman"/>
          <w:szCs w:val="24"/>
        </w:rPr>
        <w:t>κ</w:t>
      </w:r>
      <w:r w:rsidRPr="005163B9">
        <w:rPr>
          <w:rFonts w:eastAsia="Times New Roman"/>
          <w:szCs w:val="24"/>
        </w:rPr>
        <w:t>αι φυσικά την αδιάκοπη εργασία του για τον ε</w:t>
      </w:r>
      <w:r w:rsidRPr="005163B9">
        <w:rPr>
          <w:rFonts w:eastAsia="Times New Roman"/>
          <w:szCs w:val="24"/>
        </w:rPr>
        <w:t>ξ</w:t>
      </w:r>
      <w:r>
        <w:rPr>
          <w:rFonts w:eastAsia="Times New Roman"/>
          <w:szCs w:val="24"/>
        </w:rPr>
        <w:t>ισλαμισμό της χώρας.</w:t>
      </w:r>
    </w:p>
    <w:p w14:paraId="2E24712D" w14:textId="77777777" w:rsidR="00ED3BF8" w:rsidRDefault="009F432D">
      <w:pPr>
        <w:spacing w:after="0" w:line="600" w:lineRule="auto"/>
        <w:ind w:firstLine="720"/>
        <w:jc w:val="both"/>
        <w:rPr>
          <w:rFonts w:eastAsia="Times New Roman"/>
          <w:szCs w:val="24"/>
        </w:rPr>
      </w:pPr>
      <w:r>
        <w:rPr>
          <w:rFonts w:eastAsia="Times New Roman"/>
          <w:szCs w:val="24"/>
        </w:rPr>
        <w:t>Σ</w:t>
      </w:r>
      <w:r w:rsidRPr="005163B9">
        <w:rPr>
          <w:rFonts w:eastAsia="Times New Roman"/>
          <w:szCs w:val="24"/>
        </w:rPr>
        <w:t>ε πρώτο επίπεδο</w:t>
      </w:r>
      <w:r>
        <w:rPr>
          <w:rFonts w:eastAsia="Times New Roman"/>
          <w:szCs w:val="24"/>
        </w:rPr>
        <w:t>,</w:t>
      </w:r>
      <w:r w:rsidRPr="005163B9">
        <w:rPr>
          <w:rFonts w:eastAsia="Times New Roman"/>
          <w:szCs w:val="24"/>
        </w:rPr>
        <w:t xml:space="preserve"> </w:t>
      </w:r>
      <w:r>
        <w:rPr>
          <w:rFonts w:eastAsia="Times New Roman"/>
          <w:szCs w:val="24"/>
        </w:rPr>
        <w:t>ό</w:t>
      </w:r>
      <w:r w:rsidRPr="005163B9">
        <w:rPr>
          <w:rFonts w:eastAsia="Times New Roman"/>
          <w:szCs w:val="24"/>
        </w:rPr>
        <w:t xml:space="preserve">σον αφορά </w:t>
      </w:r>
      <w:r>
        <w:rPr>
          <w:rFonts w:eastAsia="Times New Roman"/>
          <w:szCs w:val="24"/>
        </w:rPr>
        <w:t>την ισοπέδωση της π</w:t>
      </w:r>
      <w:r w:rsidRPr="005163B9">
        <w:rPr>
          <w:rFonts w:eastAsia="Times New Roman"/>
          <w:szCs w:val="24"/>
        </w:rPr>
        <w:t>αιδείας</w:t>
      </w:r>
      <w:r>
        <w:rPr>
          <w:rFonts w:eastAsia="Times New Roman"/>
          <w:szCs w:val="24"/>
        </w:rPr>
        <w:t xml:space="preserve">, δεδομένου ότι </w:t>
      </w:r>
      <w:r w:rsidRPr="005163B9">
        <w:rPr>
          <w:rFonts w:eastAsia="Times New Roman"/>
          <w:szCs w:val="24"/>
        </w:rPr>
        <w:t xml:space="preserve">η τεχνική εκπαίδευση στη χώρα είναι </w:t>
      </w:r>
      <w:r>
        <w:rPr>
          <w:rFonts w:eastAsia="Times New Roman"/>
          <w:szCs w:val="24"/>
        </w:rPr>
        <w:t xml:space="preserve">πλήρως υποβαθμισμένη, </w:t>
      </w:r>
      <w:r w:rsidRPr="005163B9">
        <w:rPr>
          <w:rFonts w:eastAsia="Times New Roman"/>
          <w:szCs w:val="24"/>
        </w:rPr>
        <w:t xml:space="preserve">ο </w:t>
      </w:r>
      <w:r>
        <w:rPr>
          <w:rFonts w:eastAsia="Times New Roman"/>
          <w:szCs w:val="24"/>
        </w:rPr>
        <w:t>Υπουργός Παιδείας είχε</w:t>
      </w:r>
      <w:r w:rsidRPr="005163B9">
        <w:rPr>
          <w:rFonts w:eastAsia="Times New Roman"/>
          <w:szCs w:val="24"/>
        </w:rPr>
        <w:t xml:space="preserve"> τη φαεινή ιδέα να </w:t>
      </w:r>
      <w:r>
        <w:rPr>
          <w:rFonts w:eastAsia="Times New Roman"/>
          <w:szCs w:val="24"/>
        </w:rPr>
        <w:t xml:space="preserve">εξαφανίσει </w:t>
      </w:r>
      <w:r w:rsidRPr="005163B9">
        <w:rPr>
          <w:rFonts w:eastAsia="Times New Roman"/>
          <w:szCs w:val="24"/>
        </w:rPr>
        <w:t xml:space="preserve">πλήρως </w:t>
      </w:r>
      <w:r>
        <w:rPr>
          <w:rFonts w:eastAsia="Times New Roman"/>
          <w:szCs w:val="24"/>
        </w:rPr>
        <w:t>τα ΤΕΙ, συγχωνεύοντά</w:t>
      </w:r>
      <w:r w:rsidRPr="005163B9">
        <w:rPr>
          <w:rFonts w:eastAsia="Times New Roman"/>
          <w:szCs w:val="24"/>
        </w:rPr>
        <w:t xml:space="preserve">ς τα </w:t>
      </w:r>
      <w:r>
        <w:rPr>
          <w:rFonts w:eastAsia="Times New Roman"/>
          <w:szCs w:val="24"/>
        </w:rPr>
        <w:t>με τα ΑΕΙ. Μ</w:t>
      </w:r>
      <w:r w:rsidRPr="005163B9">
        <w:rPr>
          <w:rFonts w:eastAsia="Times New Roman"/>
          <w:szCs w:val="24"/>
        </w:rPr>
        <w:t xml:space="preserve">ε </w:t>
      </w:r>
      <w:r w:rsidRPr="005163B9">
        <w:rPr>
          <w:rFonts w:eastAsia="Times New Roman"/>
          <w:szCs w:val="24"/>
        </w:rPr>
        <w:lastRenderedPageBreak/>
        <w:t xml:space="preserve">απλά </w:t>
      </w:r>
      <w:r w:rsidRPr="005163B9">
        <w:rPr>
          <w:rFonts w:eastAsia="Times New Roman"/>
          <w:szCs w:val="24"/>
        </w:rPr>
        <w:t>λόγια</w:t>
      </w:r>
      <w:r>
        <w:rPr>
          <w:rFonts w:eastAsia="Times New Roman"/>
          <w:szCs w:val="24"/>
        </w:rPr>
        <w:t>,</w:t>
      </w:r>
      <w:r w:rsidRPr="005163B9">
        <w:rPr>
          <w:rFonts w:eastAsia="Times New Roman"/>
          <w:szCs w:val="24"/>
        </w:rPr>
        <w:t xml:space="preserve"> είναι άδικο </w:t>
      </w:r>
      <w:r>
        <w:rPr>
          <w:rFonts w:eastAsia="Times New Roman"/>
          <w:szCs w:val="24"/>
        </w:rPr>
        <w:t>μ</w:t>
      </w:r>
      <w:r w:rsidRPr="005163B9">
        <w:rPr>
          <w:rFonts w:eastAsia="Times New Roman"/>
          <w:szCs w:val="24"/>
        </w:rPr>
        <w:t xml:space="preserve">όνο </w:t>
      </w:r>
      <w:r>
        <w:rPr>
          <w:rFonts w:eastAsia="Times New Roman"/>
          <w:szCs w:val="24"/>
        </w:rPr>
        <w:t xml:space="preserve">τα ΤΕΙ </w:t>
      </w:r>
      <w:r w:rsidRPr="005163B9">
        <w:rPr>
          <w:rFonts w:eastAsia="Times New Roman"/>
          <w:szCs w:val="24"/>
        </w:rPr>
        <w:t>να είναι υποβαθμισμένα</w:t>
      </w:r>
      <w:r>
        <w:rPr>
          <w:rFonts w:eastAsia="Times New Roman"/>
          <w:szCs w:val="24"/>
        </w:rPr>
        <w:t>. Ας</w:t>
      </w:r>
      <w:r w:rsidRPr="005163B9">
        <w:rPr>
          <w:rFonts w:eastAsia="Times New Roman"/>
          <w:szCs w:val="24"/>
        </w:rPr>
        <w:t xml:space="preserve"> υποβαθμίσουμε ολόκληρη την </w:t>
      </w:r>
      <w:r>
        <w:rPr>
          <w:rFonts w:eastAsia="Times New Roman"/>
          <w:szCs w:val="24"/>
        </w:rPr>
        <w:t>π</w:t>
      </w:r>
      <w:r w:rsidRPr="005163B9">
        <w:rPr>
          <w:rFonts w:eastAsia="Times New Roman"/>
          <w:szCs w:val="24"/>
        </w:rPr>
        <w:t xml:space="preserve">ρωτοβάθμια </w:t>
      </w:r>
      <w:r>
        <w:rPr>
          <w:rFonts w:eastAsia="Times New Roman"/>
          <w:szCs w:val="24"/>
        </w:rPr>
        <w:t xml:space="preserve">εκπαίδευση, ας υποβαθμίσουμε και τα πανεπιστήμια. Μάλιστα, </w:t>
      </w:r>
      <w:r w:rsidRPr="005163B9">
        <w:rPr>
          <w:rFonts w:eastAsia="Times New Roman"/>
          <w:szCs w:val="24"/>
        </w:rPr>
        <w:t xml:space="preserve">όχι μόνο </w:t>
      </w:r>
      <w:r>
        <w:rPr>
          <w:rFonts w:eastAsia="Times New Roman"/>
          <w:szCs w:val="24"/>
        </w:rPr>
        <w:t>εξισώνουν τα ΑΕΙ και τα ΤΕΙ, αλλά το κάνουν με έναν εντελώς</w:t>
      </w:r>
      <w:r w:rsidRPr="005163B9">
        <w:rPr>
          <w:rFonts w:eastAsia="Times New Roman"/>
          <w:szCs w:val="24"/>
        </w:rPr>
        <w:t xml:space="preserve"> ανοργάνωτο και παρορμητικό τρόπ</w:t>
      </w:r>
      <w:r w:rsidRPr="005163B9">
        <w:rPr>
          <w:rFonts w:eastAsia="Times New Roman"/>
          <w:szCs w:val="24"/>
        </w:rPr>
        <w:t>ο</w:t>
      </w:r>
      <w:r>
        <w:rPr>
          <w:rFonts w:eastAsia="Times New Roman"/>
          <w:szCs w:val="24"/>
        </w:rPr>
        <w:t>, χωρίς να λαμβάνουν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sidRPr="005163B9">
        <w:rPr>
          <w:rFonts w:eastAsia="Times New Roman"/>
          <w:szCs w:val="24"/>
        </w:rPr>
        <w:t>τις οικονομικές δυνατότητες</w:t>
      </w:r>
      <w:r>
        <w:rPr>
          <w:rFonts w:eastAsia="Times New Roman"/>
          <w:szCs w:val="24"/>
        </w:rPr>
        <w:t>,</w:t>
      </w:r>
      <w:r w:rsidRPr="005163B9">
        <w:rPr>
          <w:rFonts w:eastAsia="Times New Roman"/>
          <w:szCs w:val="24"/>
        </w:rPr>
        <w:t xml:space="preserve"> τη διάθεση σε εκπαιδευτικό προσωπικό</w:t>
      </w:r>
      <w:r>
        <w:rPr>
          <w:rFonts w:eastAsia="Times New Roman"/>
          <w:szCs w:val="24"/>
        </w:rPr>
        <w:t>, τις υποδομές,</w:t>
      </w:r>
      <w:r w:rsidRPr="005163B9">
        <w:rPr>
          <w:rFonts w:eastAsia="Times New Roman"/>
          <w:szCs w:val="24"/>
        </w:rPr>
        <w:t xml:space="preserve"> τα γνωστικά αντικείμενα και πο</w:t>
      </w:r>
      <w:r>
        <w:rPr>
          <w:rFonts w:eastAsia="Times New Roman"/>
          <w:szCs w:val="24"/>
        </w:rPr>
        <w:t xml:space="preserve">λλά άλλα. </w:t>
      </w:r>
    </w:p>
    <w:p w14:paraId="2E24712E" w14:textId="77777777" w:rsidR="00ED3BF8" w:rsidRDefault="009F432D">
      <w:pPr>
        <w:spacing w:after="0" w:line="600" w:lineRule="auto"/>
        <w:ind w:firstLine="720"/>
        <w:jc w:val="both"/>
        <w:rPr>
          <w:rFonts w:eastAsia="Times New Roman"/>
          <w:szCs w:val="24"/>
        </w:rPr>
      </w:pPr>
      <w:r>
        <w:rPr>
          <w:rFonts w:eastAsia="Times New Roman"/>
          <w:szCs w:val="24"/>
        </w:rPr>
        <w:t>Φ</w:t>
      </w:r>
      <w:r w:rsidRPr="005163B9">
        <w:rPr>
          <w:rFonts w:eastAsia="Times New Roman"/>
          <w:szCs w:val="24"/>
        </w:rPr>
        <w:t xml:space="preserve">υσικά θα πρέπει σε αυτό το σημείο να </w:t>
      </w:r>
      <w:r>
        <w:rPr>
          <w:rFonts w:eastAsia="Times New Roman"/>
          <w:szCs w:val="24"/>
        </w:rPr>
        <w:t xml:space="preserve">δοθεί </w:t>
      </w:r>
      <w:r w:rsidRPr="005163B9">
        <w:rPr>
          <w:rFonts w:eastAsia="Times New Roman"/>
          <w:szCs w:val="24"/>
        </w:rPr>
        <w:t>ιδιαίτερη έμφαση στο σημείο των μηχανικών</w:t>
      </w:r>
      <w:r>
        <w:rPr>
          <w:rFonts w:eastAsia="Times New Roman"/>
          <w:szCs w:val="24"/>
        </w:rPr>
        <w:t xml:space="preserve"> -τ</w:t>
      </w:r>
      <w:r w:rsidRPr="005163B9">
        <w:rPr>
          <w:rFonts w:eastAsia="Times New Roman"/>
          <w:szCs w:val="24"/>
        </w:rPr>
        <w:t>α είπαμε και στ</w:t>
      </w:r>
      <w:r w:rsidRPr="005163B9">
        <w:rPr>
          <w:rFonts w:eastAsia="Times New Roman"/>
          <w:szCs w:val="24"/>
        </w:rPr>
        <w:t xml:space="preserve">ην </w:t>
      </w:r>
      <w:r>
        <w:rPr>
          <w:rFonts w:eastAsia="Times New Roman"/>
          <w:szCs w:val="24"/>
        </w:rPr>
        <w:t>ε</w:t>
      </w:r>
      <w:r w:rsidRPr="005163B9">
        <w:rPr>
          <w:rFonts w:eastAsia="Times New Roman"/>
          <w:szCs w:val="24"/>
        </w:rPr>
        <w:t>πιτροπή</w:t>
      </w:r>
      <w:r>
        <w:rPr>
          <w:rFonts w:eastAsia="Times New Roman"/>
          <w:szCs w:val="24"/>
        </w:rPr>
        <w:t>-</w:t>
      </w:r>
      <w:r w:rsidRPr="005163B9">
        <w:rPr>
          <w:rFonts w:eastAsia="Times New Roman"/>
          <w:szCs w:val="24"/>
        </w:rPr>
        <w:t xml:space="preserve"> </w:t>
      </w:r>
      <w:r>
        <w:rPr>
          <w:rFonts w:eastAsia="Times New Roman"/>
          <w:szCs w:val="24"/>
        </w:rPr>
        <w:t>κ</w:t>
      </w:r>
      <w:r w:rsidRPr="005163B9">
        <w:rPr>
          <w:rFonts w:eastAsia="Times New Roman"/>
          <w:szCs w:val="24"/>
        </w:rPr>
        <w:t xml:space="preserve">αθώς ο κλάδος των μηχανικών υποβαθμίζεται και </w:t>
      </w:r>
      <w:r>
        <w:rPr>
          <w:rFonts w:eastAsia="Times New Roman"/>
          <w:szCs w:val="24"/>
        </w:rPr>
        <w:t xml:space="preserve">εξοντώνεται, </w:t>
      </w:r>
      <w:r w:rsidRPr="005163B9">
        <w:rPr>
          <w:rFonts w:eastAsia="Times New Roman"/>
          <w:szCs w:val="24"/>
        </w:rPr>
        <w:t>τη στιγμή που ήδη οι περισσότεροι μηχανικοί σε αυτή τη χώρα έχουν είτε φύγει στο εξωτερικό είτε είναι χρεωμένοι λόγω υπερβολικών εισφορών στο κράτος είτε είναι άνεργοι οι περισσότεροι</w:t>
      </w:r>
      <w:r>
        <w:rPr>
          <w:rFonts w:eastAsia="Times New Roman"/>
          <w:szCs w:val="24"/>
        </w:rPr>
        <w:t>.</w:t>
      </w:r>
    </w:p>
    <w:p w14:paraId="2E24712F" w14:textId="77777777" w:rsidR="00ED3BF8" w:rsidRDefault="009F432D">
      <w:pPr>
        <w:spacing w:after="0" w:line="600" w:lineRule="auto"/>
        <w:ind w:firstLine="720"/>
        <w:jc w:val="both"/>
        <w:rPr>
          <w:rFonts w:eastAsia="Times New Roman"/>
          <w:szCs w:val="24"/>
        </w:rPr>
      </w:pPr>
      <w:r>
        <w:rPr>
          <w:rFonts w:eastAsia="Times New Roman"/>
          <w:szCs w:val="24"/>
        </w:rPr>
        <w:t xml:space="preserve">Σε δεύτερο επίπεδο, όσον αφορά την προδοσία </w:t>
      </w:r>
      <w:r w:rsidRPr="005163B9">
        <w:rPr>
          <w:rFonts w:eastAsia="Times New Roman"/>
          <w:szCs w:val="24"/>
        </w:rPr>
        <w:t>των εθνικών ιδανικών</w:t>
      </w:r>
      <w:r>
        <w:rPr>
          <w:rFonts w:eastAsia="Times New Roman"/>
          <w:szCs w:val="24"/>
        </w:rPr>
        <w:t>,</w:t>
      </w:r>
      <w:r w:rsidRPr="005163B9">
        <w:rPr>
          <w:rFonts w:eastAsia="Times New Roman"/>
          <w:szCs w:val="24"/>
        </w:rPr>
        <w:t xml:space="preserve"> στον απόηχο της </w:t>
      </w:r>
      <w:r>
        <w:rPr>
          <w:rFonts w:eastAsia="Times New Roman"/>
          <w:szCs w:val="24"/>
        </w:rPr>
        <w:t>προδοτικής Σ</w:t>
      </w:r>
      <w:r w:rsidRPr="005163B9">
        <w:rPr>
          <w:rFonts w:eastAsia="Times New Roman"/>
          <w:szCs w:val="24"/>
        </w:rPr>
        <w:t>υμφωνίας των Πρεσπών</w:t>
      </w:r>
      <w:r>
        <w:rPr>
          <w:rFonts w:eastAsia="Times New Roman"/>
          <w:szCs w:val="24"/>
        </w:rPr>
        <w:t>,</w:t>
      </w:r>
      <w:r w:rsidRPr="005163B9">
        <w:rPr>
          <w:rFonts w:eastAsia="Times New Roman"/>
          <w:szCs w:val="24"/>
        </w:rPr>
        <w:t xml:space="preserve"> η </w:t>
      </w:r>
      <w:r>
        <w:rPr>
          <w:rFonts w:eastAsia="Times New Roman"/>
          <w:szCs w:val="24"/>
        </w:rPr>
        <w:t>Κ</w:t>
      </w:r>
      <w:r w:rsidRPr="005163B9">
        <w:rPr>
          <w:rFonts w:eastAsia="Times New Roman"/>
          <w:szCs w:val="24"/>
        </w:rPr>
        <w:t xml:space="preserve">υβέρνηση προχωρά στην ένταξη των </w:t>
      </w:r>
      <w:r>
        <w:rPr>
          <w:rFonts w:eastAsia="Times New Roman"/>
          <w:szCs w:val="24"/>
        </w:rPr>
        <w:t>ΤΕΙ Κ</w:t>
      </w:r>
      <w:r w:rsidRPr="005163B9">
        <w:rPr>
          <w:rFonts w:eastAsia="Times New Roman"/>
          <w:szCs w:val="24"/>
        </w:rPr>
        <w:t xml:space="preserve">εντρικής και </w:t>
      </w:r>
      <w:r>
        <w:rPr>
          <w:rFonts w:eastAsia="Times New Roman"/>
          <w:szCs w:val="24"/>
        </w:rPr>
        <w:t>Α</w:t>
      </w:r>
      <w:r w:rsidRPr="005163B9">
        <w:rPr>
          <w:rFonts w:eastAsia="Times New Roman"/>
          <w:szCs w:val="24"/>
        </w:rPr>
        <w:t xml:space="preserve">νατολικής Μακεδονίας στο Διεθνές </w:t>
      </w:r>
      <w:r>
        <w:rPr>
          <w:rFonts w:eastAsia="Times New Roman"/>
          <w:szCs w:val="24"/>
        </w:rPr>
        <w:t>Π</w:t>
      </w:r>
      <w:r w:rsidRPr="005163B9">
        <w:rPr>
          <w:rFonts w:eastAsia="Times New Roman"/>
          <w:szCs w:val="24"/>
        </w:rPr>
        <w:t>ανεπιστήμιο Ελ</w:t>
      </w:r>
      <w:r w:rsidRPr="005163B9">
        <w:rPr>
          <w:rFonts w:eastAsia="Times New Roman"/>
          <w:szCs w:val="24"/>
        </w:rPr>
        <w:lastRenderedPageBreak/>
        <w:t>λάδος</w:t>
      </w:r>
      <w:r>
        <w:rPr>
          <w:rFonts w:eastAsia="Times New Roman"/>
          <w:szCs w:val="24"/>
        </w:rPr>
        <w:t>,</w:t>
      </w:r>
      <w:r w:rsidRPr="005163B9">
        <w:rPr>
          <w:rFonts w:eastAsia="Times New Roman"/>
          <w:szCs w:val="24"/>
        </w:rPr>
        <w:t xml:space="preserve"> που </w:t>
      </w:r>
      <w:r>
        <w:rPr>
          <w:rFonts w:eastAsia="Times New Roman"/>
          <w:szCs w:val="24"/>
        </w:rPr>
        <w:t>π</w:t>
      </w:r>
      <w:r w:rsidRPr="005163B9">
        <w:rPr>
          <w:rFonts w:eastAsia="Times New Roman"/>
          <w:szCs w:val="24"/>
        </w:rPr>
        <w:t xml:space="preserve">αρεμπιπτόντως όλα τα μαθήματα </w:t>
      </w:r>
      <w:r>
        <w:rPr>
          <w:rFonts w:eastAsia="Times New Roman"/>
          <w:szCs w:val="24"/>
        </w:rPr>
        <w:t>γ</w:t>
      </w:r>
      <w:r w:rsidRPr="005163B9">
        <w:rPr>
          <w:rFonts w:eastAsia="Times New Roman"/>
          <w:szCs w:val="24"/>
        </w:rPr>
        <w:t>ίνονται στα Αγγλικά</w:t>
      </w:r>
      <w:r>
        <w:rPr>
          <w:rFonts w:eastAsia="Times New Roman"/>
          <w:szCs w:val="24"/>
        </w:rPr>
        <w:t>,</w:t>
      </w:r>
      <w:r w:rsidRPr="005163B9">
        <w:rPr>
          <w:rFonts w:eastAsia="Times New Roman"/>
          <w:szCs w:val="24"/>
        </w:rPr>
        <w:t xml:space="preserve"> αλλά αυτό φαίνεται </w:t>
      </w:r>
      <w:r>
        <w:rPr>
          <w:rFonts w:eastAsia="Times New Roman"/>
          <w:szCs w:val="24"/>
        </w:rPr>
        <w:t xml:space="preserve">ότι </w:t>
      </w:r>
      <w:r w:rsidRPr="005163B9">
        <w:rPr>
          <w:rFonts w:eastAsia="Times New Roman"/>
          <w:szCs w:val="24"/>
        </w:rPr>
        <w:t>δεν απασχολεί ιδιαίτερα τον Υπουργό Παιδείας</w:t>
      </w:r>
      <w:r>
        <w:rPr>
          <w:rFonts w:eastAsia="Times New Roman"/>
          <w:szCs w:val="24"/>
        </w:rPr>
        <w:t>.</w:t>
      </w:r>
    </w:p>
    <w:p w14:paraId="2E247130" w14:textId="77777777" w:rsidR="00ED3BF8" w:rsidRDefault="009F432D">
      <w:pPr>
        <w:spacing w:after="0" w:line="600" w:lineRule="auto"/>
        <w:ind w:firstLine="720"/>
        <w:jc w:val="both"/>
        <w:rPr>
          <w:rFonts w:eastAsia="Times New Roman"/>
          <w:szCs w:val="24"/>
        </w:rPr>
      </w:pPr>
      <w:r>
        <w:rPr>
          <w:rFonts w:eastAsia="Times New Roman"/>
          <w:szCs w:val="24"/>
        </w:rPr>
        <w:t xml:space="preserve">Τι κάνει, λοιπόν, </w:t>
      </w:r>
      <w:r w:rsidRPr="005163B9">
        <w:rPr>
          <w:rFonts w:eastAsia="Times New Roman"/>
          <w:szCs w:val="24"/>
        </w:rPr>
        <w:t xml:space="preserve">η </w:t>
      </w:r>
      <w:r>
        <w:rPr>
          <w:rFonts w:eastAsia="Times New Roman"/>
          <w:szCs w:val="24"/>
        </w:rPr>
        <w:t>Κ</w:t>
      </w:r>
      <w:r w:rsidRPr="005163B9">
        <w:rPr>
          <w:rFonts w:eastAsia="Times New Roman"/>
          <w:szCs w:val="24"/>
        </w:rPr>
        <w:t>υβέρνηση</w:t>
      </w:r>
      <w:r>
        <w:rPr>
          <w:rFonts w:eastAsia="Times New Roman"/>
          <w:szCs w:val="24"/>
        </w:rPr>
        <w:t>;</w:t>
      </w:r>
      <w:r w:rsidRPr="005163B9">
        <w:rPr>
          <w:rFonts w:eastAsia="Times New Roman"/>
          <w:szCs w:val="24"/>
        </w:rPr>
        <w:t xml:space="preserve"> </w:t>
      </w:r>
      <w:r>
        <w:rPr>
          <w:rFonts w:eastAsia="Times New Roman"/>
          <w:szCs w:val="24"/>
        </w:rPr>
        <w:t>Π</w:t>
      </w:r>
      <w:r w:rsidRPr="005163B9">
        <w:rPr>
          <w:rFonts w:eastAsia="Times New Roman"/>
          <w:szCs w:val="24"/>
        </w:rPr>
        <w:t xml:space="preserve">ροσβλέπει στην εξαφάνιση του όρου </w:t>
      </w:r>
      <w:r>
        <w:rPr>
          <w:rFonts w:eastAsia="Times New Roman"/>
          <w:szCs w:val="24"/>
        </w:rPr>
        <w:t>«Μακεδονία»</w:t>
      </w:r>
      <w:r w:rsidRPr="005163B9">
        <w:rPr>
          <w:rFonts w:eastAsia="Times New Roman"/>
          <w:szCs w:val="24"/>
        </w:rPr>
        <w:t xml:space="preserve"> από τα εκπαιδευτικά ιδρύματα της χώρας και δίνει έμφαση σ</w:t>
      </w:r>
      <w:r w:rsidRPr="005163B9">
        <w:rPr>
          <w:rFonts w:eastAsia="Times New Roman"/>
          <w:szCs w:val="24"/>
        </w:rPr>
        <w:t>τη λειτουργία του ΔΙΠΑΕ</w:t>
      </w:r>
      <w:r>
        <w:rPr>
          <w:rFonts w:eastAsia="Times New Roman"/>
          <w:szCs w:val="24"/>
        </w:rPr>
        <w:t>, φ</w:t>
      </w:r>
      <w:r w:rsidRPr="005163B9">
        <w:rPr>
          <w:rFonts w:eastAsia="Times New Roman"/>
          <w:szCs w:val="24"/>
        </w:rPr>
        <w:t xml:space="preserve">υσικά </w:t>
      </w:r>
      <w:r>
        <w:rPr>
          <w:rFonts w:eastAsia="Times New Roman"/>
          <w:szCs w:val="24"/>
        </w:rPr>
        <w:t>μ</w:t>
      </w:r>
      <w:r w:rsidRPr="005163B9">
        <w:rPr>
          <w:rFonts w:eastAsia="Times New Roman"/>
          <w:szCs w:val="24"/>
        </w:rPr>
        <w:t>ε σκοπό την προσέλκυση φοιτητών από γειτονικές χώρες</w:t>
      </w:r>
      <w:r>
        <w:rPr>
          <w:rFonts w:eastAsia="Times New Roman"/>
          <w:szCs w:val="24"/>
        </w:rPr>
        <w:t>,</w:t>
      </w:r>
      <w:r w:rsidRPr="005163B9">
        <w:rPr>
          <w:rFonts w:eastAsia="Times New Roman"/>
          <w:szCs w:val="24"/>
        </w:rPr>
        <w:t xml:space="preserve"> οι οποίες δεν είναι και τόσο φιλικές </w:t>
      </w:r>
      <w:r>
        <w:rPr>
          <w:rFonts w:eastAsia="Times New Roman"/>
          <w:szCs w:val="24"/>
        </w:rPr>
        <w:t>α</w:t>
      </w:r>
      <w:r w:rsidRPr="005163B9">
        <w:rPr>
          <w:rFonts w:eastAsia="Times New Roman"/>
          <w:szCs w:val="24"/>
        </w:rPr>
        <w:t>πέναντι στην Ελλάδα</w:t>
      </w:r>
      <w:r>
        <w:rPr>
          <w:rFonts w:eastAsia="Times New Roman"/>
          <w:szCs w:val="24"/>
        </w:rPr>
        <w:t>,</w:t>
      </w:r>
      <w:r w:rsidRPr="005163B9">
        <w:rPr>
          <w:rFonts w:eastAsia="Times New Roman"/>
          <w:szCs w:val="24"/>
        </w:rPr>
        <w:t xml:space="preserve"> όπως τα Σκόπια</w:t>
      </w:r>
      <w:r>
        <w:rPr>
          <w:rFonts w:eastAsia="Times New Roman"/>
          <w:szCs w:val="24"/>
        </w:rPr>
        <w:t>, η</w:t>
      </w:r>
      <w:r w:rsidRPr="005163B9">
        <w:rPr>
          <w:rFonts w:eastAsia="Times New Roman"/>
          <w:szCs w:val="24"/>
        </w:rPr>
        <w:t xml:space="preserve"> Τουρκία</w:t>
      </w:r>
      <w:r>
        <w:rPr>
          <w:rFonts w:eastAsia="Times New Roman"/>
          <w:szCs w:val="24"/>
        </w:rPr>
        <w:t>, η</w:t>
      </w:r>
      <w:r w:rsidRPr="005163B9">
        <w:rPr>
          <w:rFonts w:eastAsia="Times New Roman"/>
          <w:szCs w:val="24"/>
        </w:rPr>
        <w:t xml:space="preserve"> Αλβανία και </w:t>
      </w:r>
      <w:r>
        <w:rPr>
          <w:rFonts w:eastAsia="Times New Roman"/>
          <w:szCs w:val="24"/>
        </w:rPr>
        <w:t>άλλες.</w:t>
      </w:r>
    </w:p>
    <w:p w14:paraId="2E247131" w14:textId="77777777" w:rsidR="00ED3BF8" w:rsidRDefault="009F432D">
      <w:pPr>
        <w:spacing w:after="0" w:line="600" w:lineRule="auto"/>
        <w:ind w:firstLine="720"/>
        <w:jc w:val="both"/>
        <w:rPr>
          <w:rFonts w:eastAsia="Times New Roman"/>
          <w:szCs w:val="24"/>
        </w:rPr>
      </w:pPr>
      <w:r>
        <w:rPr>
          <w:rFonts w:eastAsia="Times New Roman"/>
          <w:szCs w:val="24"/>
        </w:rPr>
        <w:t>Σχετικά με το</w:t>
      </w:r>
      <w:r w:rsidRPr="005163B9">
        <w:rPr>
          <w:rFonts w:eastAsia="Times New Roman"/>
          <w:szCs w:val="24"/>
        </w:rPr>
        <w:t xml:space="preserve"> ζήτημα της εξυπηρέτησης μικροκομματικών συμφερόν</w:t>
      </w:r>
      <w:r w:rsidRPr="005163B9">
        <w:rPr>
          <w:rFonts w:eastAsia="Times New Roman"/>
          <w:szCs w:val="24"/>
        </w:rPr>
        <w:t>των</w:t>
      </w:r>
      <w:r>
        <w:rPr>
          <w:rFonts w:eastAsia="Times New Roman"/>
          <w:szCs w:val="24"/>
        </w:rPr>
        <w:t>,</w:t>
      </w:r>
      <w:r w:rsidRPr="005163B9">
        <w:rPr>
          <w:rFonts w:eastAsia="Times New Roman"/>
          <w:szCs w:val="24"/>
        </w:rPr>
        <w:t xml:space="preserve"> είναι πραγματικά απορίας άξιο </w:t>
      </w:r>
      <w:r>
        <w:rPr>
          <w:rFonts w:eastAsia="Times New Roman"/>
          <w:szCs w:val="24"/>
        </w:rPr>
        <w:t xml:space="preserve">το </w:t>
      </w:r>
      <w:r w:rsidRPr="005163B9">
        <w:rPr>
          <w:rFonts w:eastAsia="Times New Roman"/>
          <w:szCs w:val="24"/>
        </w:rPr>
        <w:t xml:space="preserve">γιατί σε νομοσχέδιο για την </w:t>
      </w:r>
      <w:r>
        <w:rPr>
          <w:rFonts w:eastAsia="Times New Roman"/>
          <w:szCs w:val="24"/>
        </w:rPr>
        <w:t>π</w:t>
      </w:r>
      <w:r w:rsidRPr="005163B9">
        <w:rPr>
          <w:rFonts w:eastAsia="Times New Roman"/>
          <w:szCs w:val="24"/>
        </w:rPr>
        <w:t xml:space="preserve">αιδεία </w:t>
      </w:r>
      <w:r>
        <w:rPr>
          <w:rFonts w:eastAsia="Times New Roman"/>
          <w:szCs w:val="24"/>
        </w:rPr>
        <w:t>αναφέρονται τόσες πολλές</w:t>
      </w:r>
      <w:r w:rsidRPr="005163B9">
        <w:rPr>
          <w:rFonts w:eastAsia="Times New Roman"/>
          <w:szCs w:val="24"/>
        </w:rPr>
        <w:t xml:space="preserve"> διατάξεις για τα </w:t>
      </w:r>
      <w:r>
        <w:rPr>
          <w:rFonts w:eastAsia="Times New Roman"/>
          <w:szCs w:val="24"/>
        </w:rPr>
        <w:t>Γ</w:t>
      </w:r>
      <w:r w:rsidRPr="005163B9">
        <w:rPr>
          <w:rFonts w:eastAsia="Times New Roman"/>
          <w:szCs w:val="24"/>
        </w:rPr>
        <w:t xml:space="preserve">ενικά </w:t>
      </w:r>
      <w:r>
        <w:rPr>
          <w:rFonts w:eastAsia="Times New Roman"/>
          <w:szCs w:val="24"/>
        </w:rPr>
        <w:t>Α</w:t>
      </w:r>
      <w:r w:rsidRPr="005163B9">
        <w:rPr>
          <w:rFonts w:eastAsia="Times New Roman"/>
          <w:szCs w:val="24"/>
        </w:rPr>
        <w:t xml:space="preserve">ρχεία του </w:t>
      </w:r>
      <w:r>
        <w:rPr>
          <w:rFonts w:eastAsia="Times New Roman"/>
          <w:szCs w:val="24"/>
        </w:rPr>
        <w:t>Κ</w:t>
      </w:r>
      <w:r w:rsidRPr="005163B9">
        <w:rPr>
          <w:rFonts w:eastAsia="Times New Roman"/>
          <w:szCs w:val="24"/>
        </w:rPr>
        <w:t>ράτους</w:t>
      </w:r>
      <w:r>
        <w:rPr>
          <w:rFonts w:eastAsia="Times New Roman"/>
          <w:szCs w:val="24"/>
        </w:rPr>
        <w:t>.</w:t>
      </w:r>
      <w:r w:rsidRPr="005163B9">
        <w:rPr>
          <w:rFonts w:eastAsia="Times New Roman"/>
          <w:szCs w:val="24"/>
        </w:rPr>
        <w:t xml:space="preserve"> Μάλιστα</w:t>
      </w:r>
      <w:r>
        <w:rPr>
          <w:rFonts w:eastAsia="Times New Roman"/>
          <w:szCs w:val="24"/>
        </w:rPr>
        <w:t>,</w:t>
      </w:r>
      <w:r w:rsidRPr="005163B9">
        <w:rPr>
          <w:rFonts w:eastAsia="Times New Roman"/>
          <w:szCs w:val="24"/>
        </w:rPr>
        <w:t xml:space="preserve"> τα προσόντα </w:t>
      </w:r>
      <w:r>
        <w:rPr>
          <w:rFonts w:eastAsia="Times New Roman"/>
          <w:szCs w:val="24"/>
        </w:rPr>
        <w:t xml:space="preserve">όσων προσληφθούν σε θέσεις αυτής της υπηρεσίας </w:t>
      </w:r>
      <w:r w:rsidRPr="005163B9">
        <w:rPr>
          <w:rFonts w:eastAsia="Times New Roman"/>
          <w:szCs w:val="24"/>
        </w:rPr>
        <w:t>είναι ελάχιστα</w:t>
      </w:r>
      <w:r>
        <w:rPr>
          <w:rFonts w:eastAsia="Times New Roman"/>
          <w:szCs w:val="24"/>
        </w:rPr>
        <w:t>.</w:t>
      </w:r>
      <w:r w:rsidRPr="005163B9">
        <w:rPr>
          <w:rFonts w:eastAsia="Times New Roman"/>
          <w:szCs w:val="24"/>
        </w:rPr>
        <w:t xml:space="preserve"> Καλό είναι να δημιουργούνται </w:t>
      </w:r>
      <w:r w:rsidRPr="005163B9">
        <w:rPr>
          <w:rFonts w:eastAsia="Times New Roman"/>
          <w:szCs w:val="24"/>
        </w:rPr>
        <w:t xml:space="preserve">θέσεις εργασίας και να </w:t>
      </w:r>
      <w:r>
        <w:rPr>
          <w:rFonts w:eastAsia="Times New Roman"/>
          <w:szCs w:val="24"/>
        </w:rPr>
        <w:t>υποστηρίζονται οι</w:t>
      </w:r>
      <w:r w:rsidRPr="005163B9">
        <w:rPr>
          <w:rFonts w:eastAsia="Times New Roman"/>
          <w:szCs w:val="24"/>
        </w:rPr>
        <w:t xml:space="preserve"> υπηρεσίες</w:t>
      </w:r>
      <w:r>
        <w:rPr>
          <w:rFonts w:eastAsia="Times New Roman"/>
          <w:szCs w:val="24"/>
        </w:rPr>
        <w:t>,</w:t>
      </w:r>
      <w:r w:rsidRPr="005163B9">
        <w:rPr>
          <w:rFonts w:eastAsia="Times New Roman"/>
          <w:szCs w:val="24"/>
        </w:rPr>
        <w:t xml:space="preserve"> αλλά θα πρέπει οι προσλήψεις να γίνονται με διαφανή και ανοι</w:t>
      </w:r>
      <w:r>
        <w:rPr>
          <w:rFonts w:eastAsia="Times New Roman"/>
          <w:szCs w:val="24"/>
        </w:rPr>
        <w:t>κ</w:t>
      </w:r>
      <w:r w:rsidRPr="005163B9">
        <w:rPr>
          <w:rFonts w:eastAsia="Times New Roman"/>
          <w:szCs w:val="24"/>
        </w:rPr>
        <w:t xml:space="preserve">τό τρόπο και φυσικά να καταγράφονται τα </w:t>
      </w:r>
      <w:r w:rsidRPr="005163B9">
        <w:rPr>
          <w:rFonts w:eastAsia="Times New Roman"/>
          <w:szCs w:val="24"/>
        </w:rPr>
        <w:lastRenderedPageBreak/>
        <w:t>αναγκαία προσόντα</w:t>
      </w:r>
      <w:r>
        <w:rPr>
          <w:rFonts w:eastAsia="Times New Roman"/>
          <w:szCs w:val="24"/>
        </w:rPr>
        <w:t>,</w:t>
      </w:r>
      <w:r w:rsidRPr="005163B9">
        <w:rPr>
          <w:rFonts w:eastAsia="Times New Roman"/>
          <w:szCs w:val="24"/>
        </w:rPr>
        <w:t xml:space="preserve"> αλλιώς πρόκειται για </w:t>
      </w:r>
      <w:r>
        <w:rPr>
          <w:rFonts w:eastAsia="Times New Roman"/>
          <w:szCs w:val="24"/>
        </w:rPr>
        <w:t xml:space="preserve">βόλεμα συγκεκριμένων ανθρώπων </w:t>
      </w:r>
      <w:r w:rsidRPr="005163B9">
        <w:rPr>
          <w:rFonts w:eastAsia="Times New Roman"/>
          <w:szCs w:val="24"/>
        </w:rPr>
        <w:t>με καθαρά κομματικά κριτήρια</w:t>
      </w:r>
      <w:r>
        <w:rPr>
          <w:rFonts w:eastAsia="Times New Roman"/>
          <w:szCs w:val="24"/>
        </w:rPr>
        <w:t>,</w:t>
      </w:r>
      <w:r w:rsidRPr="005163B9">
        <w:rPr>
          <w:rFonts w:eastAsia="Times New Roman"/>
          <w:szCs w:val="24"/>
        </w:rPr>
        <w:t xml:space="preserve"> κάτ</w:t>
      </w:r>
      <w:r w:rsidRPr="005163B9">
        <w:rPr>
          <w:rFonts w:eastAsia="Times New Roman"/>
          <w:szCs w:val="24"/>
        </w:rPr>
        <w:t xml:space="preserve">ι το οποίο </w:t>
      </w:r>
      <w:r>
        <w:rPr>
          <w:rFonts w:eastAsia="Times New Roman"/>
          <w:szCs w:val="24"/>
        </w:rPr>
        <w:t xml:space="preserve">συνηθίζετε να κάνετε σε κάθε νομοσχέδιο. </w:t>
      </w:r>
    </w:p>
    <w:p w14:paraId="2E247132" w14:textId="77777777" w:rsidR="00ED3BF8" w:rsidRDefault="009F432D">
      <w:pPr>
        <w:spacing w:after="0" w:line="600" w:lineRule="auto"/>
        <w:ind w:firstLine="720"/>
        <w:jc w:val="both"/>
        <w:rPr>
          <w:rFonts w:eastAsia="Times New Roman"/>
          <w:szCs w:val="24"/>
        </w:rPr>
      </w:pPr>
      <w:r>
        <w:rPr>
          <w:rFonts w:eastAsia="Times New Roman"/>
          <w:szCs w:val="24"/>
        </w:rPr>
        <w:t xml:space="preserve">Τέλος, όσον αφορά το κομμάτι του εξισλαμισμού, -αν και </w:t>
      </w:r>
      <w:r w:rsidRPr="005163B9">
        <w:rPr>
          <w:rFonts w:eastAsia="Times New Roman"/>
          <w:szCs w:val="24"/>
        </w:rPr>
        <w:t>βαρύγδουπος τίτλος</w:t>
      </w:r>
      <w:r>
        <w:rPr>
          <w:rFonts w:eastAsia="Times New Roman"/>
          <w:szCs w:val="24"/>
        </w:rPr>
        <w:t>,</w:t>
      </w:r>
      <w:r w:rsidRPr="005163B9">
        <w:rPr>
          <w:rFonts w:eastAsia="Times New Roman"/>
          <w:szCs w:val="24"/>
        </w:rPr>
        <w:t xml:space="preserve"> δεν είναι καθόλου υπερβολικός</w:t>
      </w:r>
      <w:r>
        <w:rPr>
          <w:rFonts w:eastAsia="Times New Roman"/>
          <w:szCs w:val="24"/>
        </w:rPr>
        <w:t>-</w:t>
      </w:r>
      <w:r w:rsidRPr="005163B9">
        <w:rPr>
          <w:rFonts w:eastAsia="Times New Roman"/>
          <w:szCs w:val="24"/>
        </w:rPr>
        <w:t xml:space="preserve"> σε ένα νομοσχέδιο που </w:t>
      </w:r>
      <w:r>
        <w:rPr>
          <w:rFonts w:eastAsia="Times New Roman"/>
          <w:szCs w:val="24"/>
        </w:rPr>
        <w:t>αναφέρεται σ</w:t>
      </w:r>
      <w:r w:rsidRPr="005163B9">
        <w:rPr>
          <w:rFonts w:eastAsia="Times New Roman"/>
          <w:szCs w:val="24"/>
        </w:rPr>
        <w:t xml:space="preserve">την </w:t>
      </w:r>
      <w:r>
        <w:rPr>
          <w:rFonts w:eastAsia="Times New Roman"/>
          <w:szCs w:val="24"/>
        </w:rPr>
        <w:t>π</w:t>
      </w:r>
      <w:r w:rsidRPr="005163B9">
        <w:rPr>
          <w:rFonts w:eastAsia="Times New Roman"/>
          <w:szCs w:val="24"/>
        </w:rPr>
        <w:t>αιδεία</w:t>
      </w:r>
      <w:r>
        <w:rPr>
          <w:rFonts w:eastAsia="Times New Roman"/>
          <w:szCs w:val="24"/>
        </w:rPr>
        <w:t>,</w:t>
      </w:r>
      <w:r w:rsidRPr="005163B9">
        <w:rPr>
          <w:rFonts w:eastAsia="Times New Roman"/>
          <w:szCs w:val="24"/>
        </w:rPr>
        <w:t xml:space="preserve"> σε συγκεκριμένο άρθρο</w:t>
      </w:r>
      <w:r>
        <w:rPr>
          <w:rFonts w:eastAsia="Times New Roman"/>
          <w:szCs w:val="24"/>
        </w:rPr>
        <w:t>, στο άρθρο</w:t>
      </w:r>
      <w:r w:rsidRPr="005163B9">
        <w:rPr>
          <w:rFonts w:eastAsia="Times New Roman"/>
          <w:szCs w:val="24"/>
        </w:rPr>
        <w:t xml:space="preserve"> 222</w:t>
      </w:r>
      <w:r>
        <w:rPr>
          <w:rFonts w:eastAsia="Times New Roman"/>
          <w:szCs w:val="24"/>
        </w:rPr>
        <w:t>,</w:t>
      </w:r>
      <w:r w:rsidRPr="005163B9">
        <w:rPr>
          <w:rFonts w:eastAsia="Times New Roman"/>
          <w:szCs w:val="24"/>
        </w:rPr>
        <w:t xml:space="preserve"> </w:t>
      </w:r>
      <w:r>
        <w:rPr>
          <w:rFonts w:eastAsia="Times New Roman"/>
          <w:szCs w:val="24"/>
        </w:rPr>
        <w:t>π</w:t>
      </w:r>
      <w:r w:rsidRPr="005163B9">
        <w:rPr>
          <w:rFonts w:eastAsia="Times New Roman"/>
          <w:szCs w:val="24"/>
        </w:rPr>
        <w:t xml:space="preserve">ρος το τέλος του νομοσχεδίου </w:t>
      </w:r>
      <w:r>
        <w:rPr>
          <w:rFonts w:eastAsia="Times New Roman"/>
          <w:szCs w:val="24"/>
        </w:rPr>
        <w:t>-</w:t>
      </w:r>
      <w:r w:rsidRPr="005163B9">
        <w:rPr>
          <w:rFonts w:eastAsia="Times New Roman"/>
          <w:szCs w:val="24"/>
        </w:rPr>
        <w:t>να μην τραβάει την προσοχή</w:t>
      </w:r>
      <w:r>
        <w:rPr>
          <w:rFonts w:eastAsia="Times New Roman"/>
          <w:szCs w:val="24"/>
        </w:rPr>
        <w:t>-</w:t>
      </w:r>
      <w:r w:rsidRPr="005163B9">
        <w:rPr>
          <w:rFonts w:eastAsia="Times New Roman"/>
          <w:szCs w:val="24"/>
        </w:rPr>
        <w:t xml:space="preserve"> προβλέπεται η πληρωμή </w:t>
      </w:r>
      <w:r>
        <w:rPr>
          <w:rFonts w:eastAsia="Times New Roman"/>
          <w:szCs w:val="24"/>
        </w:rPr>
        <w:t xml:space="preserve">ιμάμη, </w:t>
      </w:r>
      <w:r w:rsidRPr="005163B9">
        <w:rPr>
          <w:rFonts w:eastAsia="Times New Roman"/>
          <w:szCs w:val="24"/>
        </w:rPr>
        <w:t xml:space="preserve">του ιερέα </w:t>
      </w:r>
      <w:r>
        <w:rPr>
          <w:rFonts w:eastAsia="Times New Roman"/>
          <w:szCs w:val="24"/>
        </w:rPr>
        <w:t xml:space="preserve">ισλαμικού τεμένους, </w:t>
      </w:r>
      <w:r w:rsidRPr="005163B9">
        <w:rPr>
          <w:rFonts w:eastAsia="Times New Roman"/>
          <w:szCs w:val="24"/>
        </w:rPr>
        <w:t xml:space="preserve">η οποία ισοδυναμεί με την αμοιβή καθηγητή </w:t>
      </w:r>
      <w:r>
        <w:rPr>
          <w:rFonts w:eastAsia="Times New Roman"/>
          <w:szCs w:val="24"/>
        </w:rPr>
        <w:t>π</w:t>
      </w:r>
      <w:r w:rsidRPr="005163B9">
        <w:rPr>
          <w:rFonts w:eastAsia="Times New Roman"/>
          <w:szCs w:val="24"/>
        </w:rPr>
        <w:t>ανεπιστημίου</w:t>
      </w:r>
      <w:r>
        <w:rPr>
          <w:rFonts w:eastAsia="Times New Roman"/>
          <w:szCs w:val="24"/>
        </w:rPr>
        <w:t>, γ</w:t>
      </w:r>
      <w:r w:rsidRPr="005163B9">
        <w:rPr>
          <w:rFonts w:eastAsia="Times New Roman"/>
          <w:szCs w:val="24"/>
        </w:rPr>
        <w:t>ύρω στις 32.000 ευρώ το</w:t>
      </w:r>
      <w:r>
        <w:rPr>
          <w:rFonts w:eastAsia="Times New Roman"/>
          <w:szCs w:val="24"/>
        </w:rPr>
        <w:t>ν</w:t>
      </w:r>
      <w:r w:rsidRPr="005163B9">
        <w:rPr>
          <w:rFonts w:eastAsia="Times New Roman"/>
          <w:szCs w:val="24"/>
        </w:rPr>
        <w:t xml:space="preserve"> χρόνο</w:t>
      </w:r>
      <w:r>
        <w:rPr>
          <w:rFonts w:eastAsia="Times New Roman"/>
          <w:szCs w:val="24"/>
        </w:rPr>
        <w:t>.</w:t>
      </w:r>
      <w:r w:rsidRPr="005163B9">
        <w:rPr>
          <w:rFonts w:eastAsia="Times New Roman"/>
          <w:szCs w:val="24"/>
        </w:rPr>
        <w:t xml:space="preserve"> Με άλλα λόγια</w:t>
      </w:r>
      <w:r>
        <w:rPr>
          <w:rFonts w:eastAsia="Times New Roman"/>
          <w:szCs w:val="24"/>
        </w:rPr>
        <w:t>,</w:t>
      </w:r>
      <w:r w:rsidRPr="005163B9">
        <w:rPr>
          <w:rFonts w:eastAsia="Times New Roman"/>
          <w:szCs w:val="24"/>
        </w:rPr>
        <w:t xml:space="preserve"> ένας ιερέας </w:t>
      </w:r>
      <w:r>
        <w:rPr>
          <w:rFonts w:eastAsia="Times New Roman"/>
          <w:szCs w:val="24"/>
        </w:rPr>
        <w:t xml:space="preserve">μιας </w:t>
      </w:r>
      <w:r w:rsidRPr="005163B9">
        <w:rPr>
          <w:rFonts w:eastAsia="Times New Roman"/>
          <w:szCs w:val="24"/>
        </w:rPr>
        <w:t xml:space="preserve">θρησκείας </w:t>
      </w:r>
      <w:r>
        <w:rPr>
          <w:rFonts w:eastAsia="Times New Roman"/>
          <w:szCs w:val="24"/>
        </w:rPr>
        <w:t>άγνωστη</w:t>
      </w:r>
      <w:r>
        <w:rPr>
          <w:rFonts w:eastAsia="Times New Roman"/>
          <w:szCs w:val="24"/>
        </w:rPr>
        <w:t>ς στον ελληνικό λαό -</w:t>
      </w:r>
      <w:r w:rsidRPr="005163B9">
        <w:rPr>
          <w:rFonts w:eastAsia="Times New Roman"/>
          <w:szCs w:val="24"/>
        </w:rPr>
        <w:t>πλην ελαχίστων εξαιρέσεων</w:t>
      </w:r>
      <w:r>
        <w:rPr>
          <w:rFonts w:eastAsia="Times New Roman"/>
          <w:szCs w:val="24"/>
        </w:rPr>
        <w:t>-</w:t>
      </w:r>
      <w:r w:rsidRPr="005163B9">
        <w:rPr>
          <w:rFonts w:eastAsia="Times New Roman"/>
          <w:szCs w:val="24"/>
        </w:rPr>
        <w:t xml:space="preserve"> λαμβάνει μισθό υψηλότερο από ένα</w:t>
      </w:r>
      <w:r>
        <w:rPr>
          <w:rFonts w:eastAsia="Times New Roman"/>
          <w:szCs w:val="24"/>
        </w:rPr>
        <w:t>ν αξιωματικό</w:t>
      </w:r>
      <w:r w:rsidRPr="005163B9">
        <w:rPr>
          <w:rFonts w:eastAsia="Times New Roman"/>
          <w:szCs w:val="24"/>
        </w:rPr>
        <w:t xml:space="preserve"> </w:t>
      </w:r>
      <w:r>
        <w:rPr>
          <w:rFonts w:eastAsia="Times New Roman"/>
          <w:szCs w:val="24"/>
        </w:rPr>
        <w:t>του σ</w:t>
      </w:r>
      <w:r w:rsidRPr="005163B9">
        <w:rPr>
          <w:rFonts w:eastAsia="Times New Roman"/>
          <w:szCs w:val="24"/>
        </w:rPr>
        <w:t>τρατού που θέτει τη ζωή του στην πρώτη γραμμή για την άμυνα της χώρας</w:t>
      </w:r>
      <w:r>
        <w:rPr>
          <w:rFonts w:eastAsia="Times New Roman"/>
          <w:szCs w:val="24"/>
        </w:rPr>
        <w:t xml:space="preserve">, </w:t>
      </w:r>
      <w:r w:rsidRPr="005163B9">
        <w:rPr>
          <w:rFonts w:eastAsia="Times New Roman"/>
          <w:szCs w:val="24"/>
        </w:rPr>
        <w:t>από ένα</w:t>
      </w:r>
      <w:r>
        <w:rPr>
          <w:rFonts w:eastAsia="Times New Roman"/>
          <w:szCs w:val="24"/>
        </w:rPr>
        <w:t>ν</w:t>
      </w:r>
      <w:r w:rsidRPr="005163B9">
        <w:rPr>
          <w:rFonts w:eastAsia="Times New Roman"/>
          <w:szCs w:val="24"/>
        </w:rPr>
        <w:t xml:space="preserve"> δάσκαλο που μορφώνει τη νέα γενιά Ελλήνων</w:t>
      </w:r>
      <w:r>
        <w:rPr>
          <w:rFonts w:eastAsia="Times New Roman"/>
          <w:szCs w:val="24"/>
        </w:rPr>
        <w:t>,</w:t>
      </w:r>
      <w:r w:rsidRPr="005163B9">
        <w:rPr>
          <w:rFonts w:eastAsia="Times New Roman"/>
          <w:szCs w:val="24"/>
        </w:rPr>
        <w:t xml:space="preserve"> από όλα τα επαγγέλματα τα οποία πρα</w:t>
      </w:r>
      <w:r w:rsidRPr="005163B9">
        <w:rPr>
          <w:rFonts w:eastAsia="Times New Roman"/>
          <w:szCs w:val="24"/>
        </w:rPr>
        <w:t>γματικά βοηθούν στη στήριξη αυτού του τόπου</w:t>
      </w:r>
      <w:r>
        <w:rPr>
          <w:rFonts w:eastAsia="Times New Roman"/>
          <w:szCs w:val="24"/>
        </w:rPr>
        <w:t>.</w:t>
      </w:r>
    </w:p>
    <w:p w14:paraId="2E247133" w14:textId="77777777" w:rsidR="00ED3BF8" w:rsidRDefault="009F432D">
      <w:pPr>
        <w:spacing w:after="0" w:line="600" w:lineRule="auto"/>
        <w:ind w:firstLine="720"/>
        <w:jc w:val="both"/>
        <w:rPr>
          <w:rFonts w:eastAsia="Times New Roman"/>
          <w:szCs w:val="24"/>
        </w:rPr>
      </w:pPr>
      <w:r>
        <w:rPr>
          <w:rFonts w:eastAsia="Times New Roman"/>
          <w:szCs w:val="24"/>
        </w:rPr>
        <w:t>Τ</w:t>
      </w:r>
      <w:r w:rsidRPr="005163B9">
        <w:rPr>
          <w:rFonts w:eastAsia="Times New Roman"/>
          <w:szCs w:val="24"/>
        </w:rPr>
        <w:t>α παραπάνω σημεία αποκρυσταλλών</w:t>
      </w:r>
      <w:r>
        <w:rPr>
          <w:rFonts w:eastAsia="Times New Roman"/>
          <w:szCs w:val="24"/>
        </w:rPr>
        <w:t>ουν</w:t>
      </w:r>
      <w:r w:rsidRPr="005163B9">
        <w:rPr>
          <w:rFonts w:eastAsia="Times New Roman"/>
          <w:szCs w:val="24"/>
        </w:rPr>
        <w:t xml:space="preserve"> την</w:t>
      </w:r>
      <w:r>
        <w:rPr>
          <w:rFonts w:eastAsia="Times New Roman"/>
          <w:szCs w:val="24"/>
        </w:rPr>
        <w:t xml:space="preserve"> άποψη του ΣΥΡΙΖΑ περί παιδείας, μια παιδεία </w:t>
      </w:r>
      <w:r w:rsidRPr="005163B9">
        <w:rPr>
          <w:rFonts w:eastAsia="Times New Roman"/>
          <w:szCs w:val="24"/>
        </w:rPr>
        <w:t>ξεκάθαρα ανθελληνική</w:t>
      </w:r>
      <w:r>
        <w:rPr>
          <w:rFonts w:eastAsia="Times New Roman"/>
          <w:szCs w:val="24"/>
        </w:rPr>
        <w:t>,</w:t>
      </w:r>
      <w:r w:rsidRPr="005163B9">
        <w:rPr>
          <w:rFonts w:eastAsia="Times New Roman"/>
          <w:szCs w:val="24"/>
        </w:rPr>
        <w:t xml:space="preserve"> </w:t>
      </w:r>
      <w:r w:rsidRPr="005163B9">
        <w:rPr>
          <w:rFonts w:eastAsia="Times New Roman"/>
          <w:szCs w:val="24"/>
        </w:rPr>
        <w:lastRenderedPageBreak/>
        <w:t>άδικη</w:t>
      </w:r>
      <w:r>
        <w:rPr>
          <w:rFonts w:eastAsia="Times New Roman"/>
          <w:szCs w:val="24"/>
        </w:rPr>
        <w:t>,</w:t>
      </w:r>
      <w:r w:rsidRPr="005163B9">
        <w:rPr>
          <w:rFonts w:eastAsia="Times New Roman"/>
          <w:szCs w:val="24"/>
        </w:rPr>
        <w:t xml:space="preserve"> που εχθρεύεται ό</w:t>
      </w:r>
      <w:r>
        <w:rPr>
          <w:rFonts w:eastAsia="Times New Roman"/>
          <w:szCs w:val="24"/>
        </w:rPr>
        <w:t>,</w:t>
      </w:r>
      <w:r w:rsidRPr="005163B9">
        <w:rPr>
          <w:rFonts w:eastAsia="Times New Roman"/>
          <w:szCs w:val="24"/>
        </w:rPr>
        <w:t>τι καλό</w:t>
      </w:r>
      <w:r>
        <w:rPr>
          <w:rFonts w:eastAsia="Times New Roman"/>
          <w:szCs w:val="24"/>
        </w:rPr>
        <w:t>,</w:t>
      </w:r>
      <w:r w:rsidRPr="005163B9">
        <w:rPr>
          <w:rFonts w:eastAsia="Times New Roman"/>
          <w:szCs w:val="24"/>
        </w:rPr>
        <w:t xml:space="preserve"> ωραίο </w:t>
      </w:r>
      <w:r>
        <w:rPr>
          <w:rFonts w:eastAsia="Times New Roman"/>
          <w:szCs w:val="24"/>
        </w:rPr>
        <w:t>κ</w:t>
      </w:r>
      <w:r w:rsidRPr="005163B9">
        <w:rPr>
          <w:rFonts w:eastAsia="Times New Roman"/>
          <w:szCs w:val="24"/>
        </w:rPr>
        <w:t xml:space="preserve">αι </w:t>
      </w:r>
      <w:r>
        <w:rPr>
          <w:rFonts w:eastAsia="Times New Roman"/>
          <w:szCs w:val="24"/>
        </w:rPr>
        <w:t>αληθές,</w:t>
      </w:r>
      <w:r w:rsidRPr="005163B9">
        <w:rPr>
          <w:rFonts w:eastAsia="Times New Roman"/>
          <w:szCs w:val="24"/>
        </w:rPr>
        <w:t xml:space="preserve"> που εχθρεύεται την αριστεία και την αξιοκρατία</w:t>
      </w:r>
      <w:r>
        <w:rPr>
          <w:rFonts w:eastAsia="Times New Roman"/>
          <w:szCs w:val="24"/>
        </w:rPr>
        <w:t>,</w:t>
      </w:r>
      <w:r w:rsidRPr="005163B9">
        <w:rPr>
          <w:rFonts w:eastAsia="Times New Roman"/>
          <w:szCs w:val="24"/>
        </w:rPr>
        <w:t xml:space="preserve"> που εχ</w:t>
      </w:r>
      <w:r w:rsidRPr="005163B9">
        <w:rPr>
          <w:rFonts w:eastAsia="Times New Roman"/>
          <w:szCs w:val="24"/>
        </w:rPr>
        <w:t xml:space="preserve">θρεύεται την ίδια </w:t>
      </w:r>
      <w:r>
        <w:rPr>
          <w:rFonts w:eastAsia="Times New Roman"/>
          <w:szCs w:val="24"/>
        </w:rPr>
        <w:t>τ</w:t>
      </w:r>
      <w:r w:rsidRPr="005163B9">
        <w:rPr>
          <w:rFonts w:eastAsia="Times New Roman"/>
          <w:szCs w:val="24"/>
        </w:rPr>
        <w:t>ην ουσία της γνώσης</w:t>
      </w:r>
      <w:r>
        <w:rPr>
          <w:rFonts w:eastAsia="Times New Roman"/>
          <w:szCs w:val="24"/>
        </w:rPr>
        <w:t>.</w:t>
      </w:r>
      <w:r w:rsidRPr="005163B9">
        <w:rPr>
          <w:rFonts w:eastAsia="Times New Roman"/>
          <w:szCs w:val="24"/>
        </w:rPr>
        <w:t xml:space="preserve"> </w:t>
      </w:r>
      <w:r>
        <w:rPr>
          <w:rFonts w:eastAsia="Times New Roman"/>
          <w:szCs w:val="24"/>
        </w:rPr>
        <w:t>Φ</w:t>
      </w:r>
      <w:r w:rsidRPr="005163B9">
        <w:rPr>
          <w:rFonts w:eastAsia="Times New Roman"/>
          <w:szCs w:val="24"/>
        </w:rPr>
        <w:t xml:space="preserve">υσικά η Χρυσή Αυγή τίθεται κατά </w:t>
      </w:r>
      <w:r>
        <w:rPr>
          <w:rFonts w:eastAsia="Times New Roman"/>
          <w:szCs w:val="24"/>
        </w:rPr>
        <w:t xml:space="preserve">αυτού </w:t>
      </w:r>
      <w:r w:rsidRPr="005163B9">
        <w:rPr>
          <w:rFonts w:eastAsia="Times New Roman"/>
          <w:szCs w:val="24"/>
        </w:rPr>
        <w:t>του νομοσχεδίου</w:t>
      </w:r>
      <w:r>
        <w:rPr>
          <w:rFonts w:eastAsia="Times New Roman"/>
          <w:szCs w:val="24"/>
        </w:rPr>
        <w:t>.</w:t>
      </w:r>
      <w:r w:rsidRPr="005163B9">
        <w:rPr>
          <w:rFonts w:eastAsia="Times New Roman"/>
          <w:szCs w:val="24"/>
        </w:rPr>
        <w:t xml:space="preserve"> </w:t>
      </w:r>
      <w:r>
        <w:rPr>
          <w:rFonts w:eastAsia="Times New Roman"/>
          <w:szCs w:val="24"/>
        </w:rPr>
        <w:t>Τ</w:t>
      </w:r>
      <w:r w:rsidRPr="005163B9">
        <w:rPr>
          <w:rFonts w:eastAsia="Times New Roman"/>
          <w:szCs w:val="24"/>
        </w:rPr>
        <w:t xml:space="preserve">ο είπαμε και στην </w:t>
      </w:r>
      <w:r>
        <w:rPr>
          <w:rFonts w:eastAsia="Times New Roman"/>
          <w:szCs w:val="24"/>
        </w:rPr>
        <w:t>ε</w:t>
      </w:r>
      <w:r w:rsidRPr="005163B9">
        <w:rPr>
          <w:rFonts w:eastAsia="Times New Roman"/>
          <w:szCs w:val="24"/>
        </w:rPr>
        <w:t>πιτροπή</w:t>
      </w:r>
      <w:r>
        <w:rPr>
          <w:rFonts w:eastAsia="Times New Roman"/>
          <w:szCs w:val="24"/>
        </w:rPr>
        <w:t>.</w:t>
      </w:r>
      <w:r w:rsidRPr="005163B9">
        <w:rPr>
          <w:rFonts w:eastAsia="Times New Roman"/>
          <w:szCs w:val="24"/>
        </w:rPr>
        <w:t xml:space="preserve"> </w:t>
      </w:r>
      <w:r>
        <w:rPr>
          <w:rFonts w:eastAsia="Times New Roman"/>
          <w:szCs w:val="24"/>
        </w:rPr>
        <w:t>Θ</w:t>
      </w:r>
      <w:r w:rsidRPr="005163B9">
        <w:rPr>
          <w:rFonts w:eastAsia="Times New Roman"/>
          <w:szCs w:val="24"/>
        </w:rPr>
        <w:t>α καταψηφίσουμε και αυτό το νομοσχέδιο</w:t>
      </w:r>
      <w:r>
        <w:rPr>
          <w:rFonts w:eastAsia="Times New Roman"/>
          <w:szCs w:val="24"/>
        </w:rPr>
        <w:t>.</w:t>
      </w:r>
    </w:p>
    <w:p w14:paraId="2E247134" w14:textId="77777777" w:rsidR="00ED3BF8" w:rsidRDefault="009F432D">
      <w:pPr>
        <w:spacing w:after="0" w:line="600" w:lineRule="auto"/>
        <w:ind w:firstLine="720"/>
        <w:jc w:val="both"/>
        <w:rPr>
          <w:rFonts w:eastAsia="Times New Roman"/>
          <w:szCs w:val="24"/>
        </w:rPr>
      </w:pPr>
      <w:r>
        <w:rPr>
          <w:rFonts w:eastAsia="Times New Roman"/>
          <w:szCs w:val="24"/>
        </w:rPr>
        <w:t>Ό</w:t>
      </w:r>
      <w:r w:rsidRPr="005163B9">
        <w:rPr>
          <w:rFonts w:eastAsia="Times New Roman"/>
          <w:szCs w:val="24"/>
        </w:rPr>
        <w:t>σο προλαβαίνω</w:t>
      </w:r>
      <w:r>
        <w:rPr>
          <w:rFonts w:eastAsia="Times New Roman"/>
          <w:szCs w:val="24"/>
        </w:rPr>
        <w:t>,</w:t>
      </w:r>
      <w:r w:rsidRPr="005163B9">
        <w:rPr>
          <w:rFonts w:eastAsia="Times New Roman"/>
          <w:szCs w:val="24"/>
        </w:rPr>
        <w:t xml:space="preserve"> </w:t>
      </w:r>
      <w:r>
        <w:rPr>
          <w:rFonts w:eastAsia="Times New Roman"/>
          <w:szCs w:val="24"/>
        </w:rPr>
        <w:t>θα αναφερθώ στα άρθρα.</w:t>
      </w:r>
      <w:r w:rsidRPr="00DF29B4">
        <w:rPr>
          <w:rFonts w:eastAsia="Times New Roman"/>
          <w:szCs w:val="24"/>
        </w:rPr>
        <w:t xml:space="preserve"> </w:t>
      </w:r>
      <w:r>
        <w:rPr>
          <w:rFonts w:eastAsia="Times New Roman"/>
          <w:szCs w:val="24"/>
        </w:rPr>
        <w:t xml:space="preserve">Τα άρθρα 6 έως 12 αφορούν τα τεχνολογικά ιδρύματα </w:t>
      </w:r>
      <w:r>
        <w:rPr>
          <w:rFonts w:eastAsia="Times New Roman"/>
          <w:szCs w:val="24"/>
        </w:rPr>
        <w:t>και τον όρο «Μακεδονία». Παύουν να υφίστανται ως ανεξάρτητα τμήματα και εντάσσονται στο ΔΙΠΑΕ. Το πρώτο, λοιπόν, βασικό στοιχείο είναι ο αφελληνισμός στις συγκεκριμένες διατάξεις. Φυσικά το καταψηφίζουμε.</w:t>
      </w:r>
    </w:p>
    <w:p w14:paraId="2E247135" w14:textId="77777777" w:rsidR="00ED3BF8" w:rsidRDefault="009F432D">
      <w:pPr>
        <w:spacing w:after="0" w:line="600" w:lineRule="auto"/>
        <w:ind w:firstLine="720"/>
        <w:jc w:val="both"/>
        <w:rPr>
          <w:rFonts w:eastAsia="Times New Roman"/>
          <w:szCs w:val="24"/>
        </w:rPr>
      </w:pPr>
      <w:r>
        <w:rPr>
          <w:rFonts w:eastAsia="Times New Roman"/>
          <w:szCs w:val="24"/>
        </w:rPr>
        <w:t>Στα άρθρα 13 έως 22 προβλέπεται η ένταξη του ΤΕΙ Δυ</w:t>
      </w:r>
      <w:r>
        <w:rPr>
          <w:rFonts w:eastAsia="Times New Roman"/>
          <w:szCs w:val="24"/>
        </w:rPr>
        <w:t>τικής Μακεδονίας στο Πανεπιστήμιο Δυτικής Μακεδονίας κατ’ αναλογία με τις προαναφερθείσες συγχωνεύσεις. Οπότε για ακόμα μια φορά ισοπεδώνεται η δημόσια παιδεία. Και η παιδεία ισοπεδώνεται γιατί πρόκειται για μια συνέργεια ανορθολογική με τη δημιουργία αποκ</w:t>
      </w:r>
      <w:r>
        <w:rPr>
          <w:rFonts w:eastAsia="Times New Roman"/>
          <w:szCs w:val="24"/>
        </w:rPr>
        <w:t xml:space="preserve">ομμένων και απομονωμένων τμημάτων προφανώς για την εξυπηρέτηση συμφερόντων συγκεκριμένων </w:t>
      </w:r>
      <w:r>
        <w:rPr>
          <w:rFonts w:eastAsia="Times New Roman"/>
          <w:szCs w:val="24"/>
        </w:rPr>
        <w:lastRenderedPageBreak/>
        <w:t xml:space="preserve">τοπικών και πανεπιστημιακών κύκλων. Αυτά για το πώς εννοεί ο ΣΥΡΙΖΑ τη δημοκρατία. </w:t>
      </w:r>
    </w:p>
    <w:p w14:paraId="2E247136" w14:textId="77777777" w:rsidR="00ED3BF8" w:rsidRDefault="009F432D">
      <w:pPr>
        <w:spacing w:after="0" w:line="600" w:lineRule="auto"/>
        <w:ind w:firstLine="720"/>
        <w:jc w:val="both"/>
        <w:rPr>
          <w:rFonts w:eastAsia="Times New Roman"/>
          <w:szCs w:val="24"/>
        </w:rPr>
      </w:pPr>
      <w:r>
        <w:rPr>
          <w:rFonts w:eastAsia="Times New Roman"/>
          <w:szCs w:val="24"/>
        </w:rPr>
        <w:t>Στα άρθρα 23 και 24 προβλέπεται η ίδρυση του Μεσογειακού Πανεπιστημίου Κρήτης με τη</w:t>
      </w:r>
      <w:r>
        <w:rPr>
          <w:rFonts w:eastAsia="Times New Roman"/>
          <w:szCs w:val="24"/>
        </w:rPr>
        <w:t xml:space="preserve">ν ένταξη του ΤΕΙ Κρήτης με την κατάργησή του ως αυτόνομο ίδρυμα. </w:t>
      </w:r>
    </w:p>
    <w:p w14:paraId="2E247137" w14:textId="77777777" w:rsidR="00ED3BF8" w:rsidRDefault="009F432D">
      <w:pPr>
        <w:spacing w:after="0" w:line="600" w:lineRule="auto"/>
        <w:ind w:firstLine="720"/>
        <w:jc w:val="both"/>
        <w:rPr>
          <w:rFonts w:eastAsia="Times New Roman"/>
          <w:szCs w:val="24"/>
        </w:rPr>
      </w:pPr>
      <w:r>
        <w:rPr>
          <w:rFonts w:eastAsia="Times New Roman"/>
          <w:szCs w:val="24"/>
        </w:rPr>
        <w:t xml:space="preserve">Πρώτον, για ακόμα μια φορά προκρίνεται η ποσοτική μεγέθυνση σε βάρος της ποιοτικής αναβάθμισης. Με άλλα λόγια, μιλάμε για ποσότητα και όχι για ποιότητα ξεκάθαρα. </w:t>
      </w:r>
    </w:p>
    <w:p w14:paraId="2E247138" w14:textId="77777777" w:rsidR="00ED3BF8" w:rsidRDefault="009F432D">
      <w:pPr>
        <w:spacing w:after="0" w:line="600" w:lineRule="auto"/>
        <w:ind w:firstLine="720"/>
        <w:jc w:val="both"/>
        <w:rPr>
          <w:rFonts w:eastAsia="Times New Roman"/>
          <w:szCs w:val="24"/>
        </w:rPr>
      </w:pPr>
      <w:r>
        <w:rPr>
          <w:rFonts w:eastAsia="Times New Roman"/>
          <w:szCs w:val="24"/>
        </w:rPr>
        <w:t>Δεύτερον, για ακόμα μια φορ</w:t>
      </w:r>
      <w:r>
        <w:rPr>
          <w:rFonts w:eastAsia="Times New Roman"/>
          <w:szCs w:val="24"/>
        </w:rPr>
        <w:t>ά υπάρχει ασάφεια στην πρόσληψη προσωπικού, καθώς δεν προβλέπονται ρυθμίσεις για τη διενέργεια ανοι</w:t>
      </w:r>
      <w:r>
        <w:rPr>
          <w:rFonts w:eastAsia="Times New Roman"/>
          <w:szCs w:val="24"/>
        </w:rPr>
        <w:t>κ</w:t>
      </w:r>
      <w:r>
        <w:rPr>
          <w:rFonts w:eastAsia="Times New Roman"/>
          <w:szCs w:val="24"/>
        </w:rPr>
        <w:t xml:space="preserve">τών διαδικασιών προσλήψεων διδασκόντων. </w:t>
      </w:r>
    </w:p>
    <w:p w14:paraId="2E247139" w14:textId="77777777" w:rsidR="00ED3BF8" w:rsidRDefault="009F432D">
      <w:pPr>
        <w:spacing w:after="0" w:line="600" w:lineRule="auto"/>
        <w:ind w:firstLine="720"/>
        <w:jc w:val="both"/>
        <w:rPr>
          <w:rFonts w:eastAsia="Times New Roman"/>
          <w:szCs w:val="24"/>
        </w:rPr>
      </w:pPr>
      <w:r>
        <w:rPr>
          <w:rFonts w:eastAsia="Times New Roman"/>
          <w:szCs w:val="24"/>
        </w:rPr>
        <w:t>Τρίτον, η Κυβέρνηση ζητά συγχωνεύσεις χωρίς να έχει προετοιμάσει τις κατάλληλες υποδομές και το κατάλληλο ακαδημαϊκ</w:t>
      </w:r>
      <w:r>
        <w:rPr>
          <w:rFonts w:eastAsia="Times New Roman"/>
          <w:szCs w:val="24"/>
        </w:rPr>
        <w:t>ό περιβάλλον.</w:t>
      </w:r>
    </w:p>
    <w:p w14:paraId="2E24713A" w14:textId="77777777" w:rsidR="00ED3BF8" w:rsidRDefault="009F432D">
      <w:pPr>
        <w:spacing w:after="0" w:line="600" w:lineRule="auto"/>
        <w:ind w:firstLine="720"/>
        <w:jc w:val="both"/>
        <w:rPr>
          <w:rFonts w:eastAsia="Times New Roman"/>
          <w:szCs w:val="24"/>
        </w:rPr>
      </w:pPr>
      <w:r>
        <w:rPr>
          <w:rFonts w:eastAsia="Times New Roman"/>
          <w:szCs w:val="24"/>
        </w:rPr>
        <w:t>Όπως και στα υπόλοιπα πανεπιστήμια, έτσι και στο Πανεπιστήμιο Κρήτης ξεφυτρώνουν χιλιάδες τμήματα μηχανικών, οικονομολόγων, μαθηματικών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Ποιος ο λόγος; Η ανεργία; Γιατί η ανεργία παραμένει για τους αποφοίτους των σχολών που </w:t>
      </w:r>
      <w:r>
        <w:rPr>
          <w:rFonts w:eastAsia="Times New Roman"/>
          <w:szCs w:val="24"/>
        </w:rPr>
        <w:lastRenderedPageBreak/>
        <w:t>δεν έχουν κά</w:t>
      </w:r>
      <w:r>
        <w:rPr>
          <w:rFonts w:eastAsia="Times New Roman"/>
          <w:szCs w:val="24"/>
        </w:rPr>
        <w:t xml:space="preserve">ποιο αντίκρισμα στην αγορά εργασίας, ούτε συγκεκριμένο διδακτικό αντικείμενο, ούτε κύρος. Είναι ψευδές ότι η ανεργία έχει πέσει στο 18%. Φυσικά η ανεργία δεν έχει πέσει. Αντιθέτως έχει αυξηθεί. Και δεν ξέρω πραγματικά ποιος βγάζει αυτά τα στοιχεία. </w:t>
      </w:r>
    </w:p>
    <w:p w14:paraId="2E24713B" w14:textId="77777777" w:rsidR="00ED3BF8" w:rsidRDefault="009F432D">
      <w:pPr>
        <w:spacing w:after="0" w:line="600" w:lineRule="auto"/>
        <w:ind w:firstLine="720"/>
        <w:jc w:val="both"/>
        <w:rPr>
          <w:rFonts w:eastAsia="Times New Roman"/>
          <w:szCs w:val="24"/>
        </w:rPr>
      </w:pPr>
      <w:r>
        <w:rPr>
          <w:rFonts w:eastAsia="Times New Roman"/>
          <w:szCs w:val="24"/>
        </w:rPr>
        <w:t>Στα άρ</w:t>
      </w:r>
      <w:r>
        <w:rPr>
          <w:rFonts w:eastAsia="Times New Roman"/>
          <w:szCs w:val="24"/>
        </w:rPr>
        <w:t>θρα 35 έως 44 προβλέπεται η ένταξη του ΤΕΙ Δυτικής Ελλάδας στο Πανεπιστήμιο Πατρών με τις αναμενόμενες συνέπειες, δηλαδή την υποβάθμιση της τριτοβάθμιας εκπαίδευσης. Πρόκειται για ακόμα μια συγχώνευση χωρίς να έχει γίνει η αναγκαία μελέτη, καθώς καταργούντ</w:t>
      </w:r>
      <w:r>
        <w:rPr>
          <w:rFonts w:eastAsia="Times New Roman"/>
          <w:szCs w:val="24"/>
        </w:rPr>
        <w:t xml:space="preserve">αι δημοφιλή τμήματα και με αντίκρισμα στην αγορά εργασίας, όπως το Τμήμα Λογιστικής και Χρηματοοικονομικής και το Τμήμα Οπτικής. </w:t>
      </w:r>
    </w:p>
    <w:p w14:paraId="2E24713C" w14:textId="77777777" w:rsidR="00ED3BF8" w:rsidRDefault="009F432D">
      <w:pPr>
        <w:spacing w:after="0" w:line="600" w:lineRule="auto"/>
        <w:ind w:firstLine="720"/>
        <w:jc w:val="both"/>
        <w:rPr>
          <w:rFonts w:eastAsia="Times New Roman"/>
          <w:szCs w:val="24"/>
        </w:rPr>
      </w:pPr>
      <w:r>
        <w:rPr>
          <w:rFonts w:eastAsia="Times New Roman"/>
          <w:szCs w:val="24"/>
        </w:rPr>
        <w:t>Γενικότερα όσον αφορά τη συνέργεια ΑΕΙ και ΤΕΙ, να αναφέρουμε την καταγγελία της ΔΟΕ για το γεγονός ότι αποκλείστηκε από τη συ</w:t>
      </w:r>
      <w:r>
        <w:rPr>
          <w:rFonts w:eastAsia="Times New Roman"/>
          <w:szCs w:val="24"/>
        </w:rPr>
        <w:t xml:space="preserve">νεδρίαση για το συγκεκριμένο νομοσχέδιο εντελώς δημοκρατικά! </w:t>
      </w:r>
    </w:p>
    <w:p w14:paraId="2E24713D" w14:textId="77777777" w:rsidR="00ED3BF8" w:rsidRDefault="009F432D">
      <w:pPr>
        <w:spacing w:after="0" w:line="600" w:lineRule="auto"/>
        <w:ind w:firstLine="720"/>
        <w:jc w:val="both"/>
        <w:rPr>
          <w:rFonts w:eastAsia="Times New Roman"/>
          <w:szCs w:val="24"/>
        </w:rPr>
      </w:pPr>
      <w:r>
        <w:rPr>
          <w:rFonts w:eastAsia="Times New Roman"/>
          <w:szCs w:val="24"/>
        </w:rPr>
        <w:t xml:space="preserve">Άρθρα 45 έως 56. Πρόκειται ίσως για την πιο καταφανή περίπτωση υποβάθμισης ΑΕΙ κυρίως σε ό,τι αφορά στον τομέα </w:t>
      </w:r>
      <w:r>
        <w:rPr>
          <w:rFonts w:eastAsia="Times New Roman"/>
          <w:szCs w:val="24"/>
        </w:rPr>
        <w:lastRenderedPageBreak/>
        <w:t>μηχανολογίας και πληροφορικής. Με πρόχειρους υπολογισμούς, λοιπόν, τα τμήματα μηχαν</w:t>
      </w:r>
      <w:r>
        <w:rPr>
          <w:rFonts w:eastAsia="Times New Roman"/>
          <w:szCs w:val="24"/>
        </w:rPr>
        <w:t xml:space="preserve">ικών θα φτάσουν τα ογδόντα. Αυτό σε μια εποχή που η ανεργία έχει εξοντώσει τους αποφοίτους πολυτεχνικών σχολών, όπως επίσης και οι εισφορές που αναγκάζονται συνεχώς να πληρώνουν. </w:t>
      </w:r>
    </w:p>
    <w:p w14:paraId="2E24713E" w14:textId="77777777" w:rsidR="00ED3BF8" w:rsidRDefault="009F432D">
      <w:pPr>
        <w:spacing w:after="0" w:line="600" w:lineRule="auto"/>
        <w:ind w:firstLine="720"/>
        <w:jc w:val="both"/>
        <w:rPr>
          <w:rFonts w:eastAsia="Times New Roman"/>
          <w:szCs w:val="24"/>
        </w:rPr>
      </w:pPr>
      <w:r>
        <w:rPr>
          <w:rFonts w:eastAsia="Times New Roman"/>
          <w:szCs w:val="24"/>
        </w:rPr>
        <w:t xml:space="preserve">Στα άρθρα 57 έως 61 για ακόμα μια φορά ο ΣΥΡΙΖΑ συνεχίζει την τακτική των </w:t>
      </w:r>
      <w:r>
        <w:rPr>
          <w:rFonts w:eastAsia="Times New Roman"/>
          <w:szCs w:val="24"/>
        </w:rPr>
        <w:t>συγχωνεύσεων εκπαιδευτικών ιδρυμάτων. Αυτή τη φορά όχι ΑΕΙ και ΤΕΙ αλλά ΑΕΙ και μιας ανεξάρτητης σχολής, προχωρώντας ένα βήμα παραπέρα στην υποβάθμιση της παιδείας και την ισοπέδωση των εκπαιδευτικών βαθμίδων. Μάλιστα, με τις συγκεκριμένες διατάξεις οι καθ</w:t>
      </w:r>
      <w:r>
        <w:rPr>
          <w:rFonts w:eastAsia="Times New Roman"/>
          <w:szCs w:val="24"/>
        </w:rPr>
        <w:t xml:space="preserve">ηγητές της Σχολής Δημόσιας Υγείας εξισώνονται αυτομάτως με πανεπιστημιακούς καθηγητές, γεγονός απαράδεκτο και </w:t>
      </w:r>
      <w:proofErr w:type="spellStart"/>
      <w:r>
        <w:rPr>
          <w:rFonts w:eastAsia="Times New Roman"/>
          <w:szCs w:val="24"/>
        </w:rPr>
        <w:t>αντιακαδημαϊκό</w:t>
      </w:r>
      <w:proofErr w:type="spellEnd"/>
      <w:r>
        <w:rPr>
          <w:rFonts w:eastAsia="Times New Roman"/>
          <w:szCs w:val="24"/>
        </w:rPr>
        <w:t>.</w:t>
      </w:r>
    </w:p>
    <w:p w14:paraId="2E24713F" w14:textId="77777777" w:rsidR="00ED3BF8" w:rsidRDefault="009F432D">
      <w:pPr>
        <w:spacing w:after="0" w:line="600" w:lineRule="auto"/>
        <w:ind w:firstLine="720"/>
        <w:jc w:val="both"/>
        <w:rPr>
          <w:rFonts w:eastAsia="Times New Roman"/>
          <w:szCs w:val="24"/>
        </w:rPr>
      </w:pPr>
      <w:r>
        <w:rPr>
          <w:rFonts w:eastAsia="Times New Roman"/>
          <w:szCs w:val="24"/>
        </w:rPr>
        <w:t>Καταψηφίζουμε τα άρθρα 62 και 63.</w:t>
      </w:r>
    </w:p>
    <w:p w14:paraId="2E247140" w14:textId="77777777" w:rsidR="00ED3BF8" w:rsidRDefault="009F432D">
      <w:pPr>
        <w:spacing w:after="0" w:line="600" w:lineRule="auto"/>
        <w:ind w:firstLine="720"/>
        <w:jc w:val="both"/>
        <w:rPr>
          <w:rFonts w:eastAsia="Times New Roman"/>
          <w:szCs w:val="24"/>
        </w:rPr>
      </w:pPr>
      <w:r>
        <w:rPr>
          <w:rFonts w:eastAsia="Times New Roman"/>
          <w:szCs w:val="24"/>
        </w:rPr>
        <w:t xml:space="preserve">Καταψηφίζουμε τα άρθρα 74 έως 99 που αφορούν στα πρότυπα σχολεία, τα οποία έχουν εκπαιδευτικούς </w:t>
      </w:r>
      <w:r>
        <w:rPr>
          <w:rFonts w:eastAsia="Times New Roman"/>
          <w:szCs w:val="24"/>
        </w:rPr>
        <w:t xml:space="preserve">με αυξημένα τυπικά προσόντα και διδακτική εμπειρία. Η εισαγωγή του μαθητικού δυναμικού γίνεται κατόπιν εισαγωγικών εξετάσεων. Πουθενά στο συγκεκριμένο νομοσχέδιο δεν γίνεται λόγος για αύξηση </w:t>
      </w:r>
      <w:r>
        <w:rPr>
          <w:rFonts w:eastAsia="Times New Roman"/>
          <w:szCs w:val="24"/>
        </w:rPr>
        <w:lastRenderedPageBreak/>
        <w:t>των προτύπων σχολείων, τα οποία είναι ελάχιστα. Προφανώς και είνα</w:t>
      </w:r>
      <w:r>
        <w:rPr>
          <w:rFonts w:eastAsia="Times New Roman"/>
          <w:szCs w:val="24"/>
        </w:rPr>
        <w:t>ι αναγκαία η αύξηση του αριθμού τους. Αλλά φυσικά δεν περιμέναμε τίποτα παραπάνω από μια Κυβέρνηση που απεχθάνεται κάθε έννοια αξιοκρατίας και αριστείας. Δεν είναι κατανοητή η αποσύνδεση των πειραματικών δημοτικών από τα πειραματικά γυμνάσια και για ακαδημ</w:t>
      </w:r>
      <w:r>
        <w:rPr>
          <w:rFonts w:eastAsia="Times New Roman"/>
          <w:szCs w:val="24"/>
        </w:rPr>
        <w:t xml:space="preserve">αϊκούς και για παιδαγωγικούς λόγους, καθώς χρειάζεται πολύς χρόνος ώστε να υπάρχουν απτά αποτελέσματα των νέων διδακτικών προσεγγίσεων στην πνευματικότητα των μαθητών. </w:t>
      </w:r>
    </w:p>
    <w:p w14:paraId="2E247141" w14:textId="77777777" w:rsidR="00ED3BF8" w:rsidRDefault="009F432D">
      <w:pPr>
        <w:spacing w:after="0" w:line="600" w:lineRule="auto"/>
        <w:ind w:firstLine="720"/>
        <w:jc w:val="both"/>
        <w:rPr>
          <w:rFonts w:eastAsia="Times New Roman"/>
          <w:szCs w:val="24"/>
        </w:rPr>
      </w:pPr>
      <w:r>
        <w:rPr>
          <w:rFonts w:eastAsia="Times New Roman"/>
          <w:szCs w:val="24"/>
        </w:rPr>
        <w:t>Το άρθρο 100 αφορά στην πρόσβαση των μαθητών στην τριτοβάθμια εκπαίδευση. Φυσικά και εδ</w:t>
      </w:r>
      <w:r>
        <w:rPr>
          <w:rFonts w:eastAsia="Times New Roman"/>
          <w:szCs w:val="24"/>
        </w:rPr>
        <w:t>ώ δεν υπάρχει κα</w:t>
      </w:r>
      <w:r>
        <w:rPr>
          <w:rFonts w:eastAsia="Times New Roman"/>
          <w:szCs w:val="24"/>
        </w:rPr>
        <w:t>μ</w:t>
      </w:r>
      <w:r>
        <w:rPr>
          <w:rFonts w:eastAsia="Times New Roman"/>
          <w:szCs w:val="24"/>
        </w:rPr>
        <w:t>μία ουσιαστική αλλαγή. Το κυριότερο είναι ότι συνεχίζονται τα προβλήματα στην παιδεία. Πρόκειται για ένα άρθρο στην ουσία άχρηστο και άσκοπο, καθώς έχει απειροελάχιστες αλλαγές στην ύλη και τον τρόπο διεξαγωγής των εξετάσεων. Για ακόμα μια</w:t>
      </w:r>
      <w:r>
        <w:rPr>
          <w:rFonts w:eastAsia="Times New Roman"/>
          <w:szCs w:val="24"/>
        </w:rPr>
        <w:t xml:space="preserve"> φορά δεν πραγματοποιούνται βασικές τομές όσον αφορά στην πρόσβαση στην τριτοβάθμια εκπαίδευση, που είναι μια διαδικα</w:t>
      </w:r>
      <w:r>
        <w:rPr>
          <w:rFonts w:eastAsia="Times New Roman"/>
          <w:szCs w:val="24"/>
        </w:rPr>
        <w:lastRenderedPageBreak/>
        <w:t>σία η οποία έχει ψυχικές συνέπειες σε μαθητές και πολλές οικονομικές δαπάνες στις ελληνικές οικογένειες τη στιγμή που υφίστανται όλα αυτά τ</w:t>
      </w:r>
      <w:r>
        <w:rPr>
          <w:rFonts w:eastAsia="Times New Roman"/>
          <w:szCs w:val="24"/>
        </w:rPr>
        <w:t xml:space="preserve">α δυσβάσταχτα μέτρα της Κυβέρνησης. </w:t>
      </w:r>
    </w:p>
    <w:p w14:paraId="2E247142" w14:textId="77777777" w:rsidR="00ED3BF8" w:rsidRDefault="009F432D">
      <w:pPr>
        <w:spacing w:after="0" w:line="600" w:lineRule="auto"/>
        <w:ind w:firstLine="720"/>
        <w:jc w:val="both"/>
        <w:rPr>
          <w:rFonts w:eastAsia="Times New Roman"/>
          <w:szCs w:val="24"/>
        </w:rPr>
      </w:pPr>
      <w:r>
        <w:rPr>
          <w:rFonts w:eastAsia="Times New Roman"/>
          <w:szCs w:val="24"/>
        </w:rPr>
        <w:t>Εκτός των παραπάνω, το να διαχωρίζονται οι σχολές στις σχολές ελεύθερης πρόσβασης και τις σχολές με πρόσβαση μέσω εξετάσεων δημιουργεί ένα σύστημα δ</w:t>
      </w:r>
      <w:r>
        <w:rPr>
          <w:rFonts w:eastAsia="Times New Roman"/>
          <w:szCs w:val="24"/>
        </w:rPr>
        <w:t>ύ</w:t>
      </w:r>
      <w:r>
        <w:rPr>
          <w:rFonts w:eastAsia="Times New Roman"/>
          <w:szCs w:val="24"/>
        </w:rPr>
        <w:t>ο ταχυτήτων.</w:t>
      </w:r>
    </w:p>
    <w:p w14:paraId="2E247143" w14:textId="77777777" w:rsidR="00ED3BF8" w:rsidRDefault="009F432D">
      <w:pPr>
        <w:spacing w:after="0" w:line="600" w:lineRule="auto"/>
        <w:ind w:firstLine="720"/>
        <w:jc w:val="both"/>
        <w:rPr>
          <w:rFonts w:eastAsia="Times New Roman"/>
          <w:szCs w:val="24"/>
        </w:rPr>
      </w:pPr>
      <w:r>
        <w:rPr>
          <w:rFonts w:eastAsia="Times New Roman"/>
          <w:szCs w:val="24"/>
        </w:rPr>
        <w:t>Καταψηφίζουμε τα άρθρα 101 έως 116. Αυτά αναφέρονται σε ρ</w:t>
      </w:r>
      <w:r>
        <w:rPr>
          <w:rFonts w:eastAsia="Times New Roman"/>
          <w:szCs w:val="24"/>
        </w:rPr>
        <w:t xml:space="preserve">υθμίσεις που αφορούν στην αξιολόγηση των μαθητών στο </w:t>
      </w:r>
      <w:r>
        <w:rPr>
          <w:rFonts w:eastAsia="Times New Roman"/>
          <w:szCs w:val="24"/>
        </w:rPr>
        <w:t>γ</w:t>
      </w:r>
      <w:r>
        <w:rPr>
          <w:rFonts w:eastAsia="Times New Roman"/>
          <w:szCs w:val="24"/>
        </w:rPr>
        <w:t xml:space="preserve">ενικό </w:t>
      </w:r>
      <w:r>
        <w:rPr>
          <w:rFonts w:eastAsia="Times New Roman"/>
          <w:szCs w:val="24"/>
        </w:rPr>
        <w:t>λ</w:t>
      </w:r>
      <w:r>
        <w:rPr>
          <w:rFonts w:eastAsia="Times New Roman"/>
          <w:szCs w:val="24"/>
        </w:rPr>
        <w:t xml:space="preserve">ύκειο. Εδώ να πούμε ότι πουθενά δεν γίνεται λόγος για την αξιολόγηση των μαθητών με βάση τη διαγωγή τους, όπως γινόταν στο παρελθόν. </w:t>
      </w:r>
    </w:p>
    <w:p w14:paraId="2E247144" w14:textId="77777777" w:rsidR="00ED3BF8" w:rsidRDefault="009F432D">
      <w:pPr>
        <w:spacing w:after="0" w:line="600" w:lineRule="auto"/>
        <w:ind w:firstLine="720"/>
        <w:jc w:val="both"/>
        <w:rPr>
          <w:rFonts w:eastAsia="Times New Roman"/>
          <w:szCs w:val="24"/>
        </w:rPr>
      </w:pPr>
      <w:r>
        <w:rPr>
          <w:rFonts w:eastAsia="Times New Roman"/>
          <w:szCs w:val="24"/>
        </w:rPr>
        <w:t>Επίσης, στο άρθρο 16 ο μέγιστος αριθμός σε μια τάξη φτάνει τα</w:t>
      </w:r>
      <w:r>
        <w:rPr>
          <w:rFonts w:eastAsia="Times New Roman"/>
          <w:szCs w:val="24"/>
        </w:rPr>
        <w:t xml:space="preserve"> είκοσι πέντε παιδιά, τη στιγμή που για να υπάρχει αποτελεσματική διδασκαλία το μέγιστο των μαθητών σε μια τάξη πρέπει να είναι δέκα άτομα. Μάλιστα, μια τέτοια ρύθμιση θα μπορούσε να μειώσει την τεράστια δαπάνη στα φροντιστήρια και να έχουμε μια πιο αποτελ</w:t>
      </w:r>
      <w:r>
        <w:rPr>
          <w:rFonts w:eastAsia="Times New Roman"/>
          <w:szCs w:val="24"/>
        </w:rPr>
        <w:t xml:space="preserve">εσματική παιδεία. </w:t>
      </w:r>
    </w:p>
    <w:p w14:paraId="2E247145" w14:textId="77777777" w:rsidR="00ED3BF8" w:rsidRDefault="009F432D">
      <w:pPr>
        <w:spacing w:after="0" w:line="600" w:lineRule="auto"/>
        <w:ind w:firstLine="720"/>
        <w:jc w:val="both"/>
        <w:rPr>
          <w:rFonts w:eastAsia="Times New Roman"/>
          <w:szCs w:val="24"/>
        </w:rPr>
      </w:pPr>
      <w:r>
        <w:rPr>
          <w:rFonts w:eastAsia="Times New Roman"/>
          <w:szCs w:val="24"/>
        </w:rPr>
        <w:lastRenderedPageBreak/>
        <w:t>Καταψηφίζουμε τα άρθρα 117 έως 159 που αναφέρονται σε ρυθμίσεις σχετικά με τη λειτουργία των επαγγελματικών λυκείων. Είναι θλιβερό το γεγονός ότι σπαταλήθηκε τόσο μελάνι για τη συγγραφή άχρηστων άρθρων, τα οποία δεν λύνουν στο ελάχιστο τ</w:t>
      </w:r>
      <w:r>
        <w:rPr>
          <w:rFonts w:eastAsia="Times New Roman"/>
          <w:szCs w:val="24"/>
        </w:rPr>
        <w:t xml:space="preserve">α χρόνια προβλήματα των επαγγελματικών λυκείων. </w:t>
      </w:r>
    </w:p>
    <w:p w14:paraId="2E247146" w14:textId="77777777" w:rsidR="00ED3BF8" w:rsidRDefault="009F432D">
      <w:pPr>
        <w:spacing w:after="0" w:line="600" w:lineRule="auto"/>
        <w:ind w:firstLine="720"/>
        <w:jc w:val="both"/>
        <w:rPr>
          <w:rFonts w:eastAsia="Times New Roman"/>
          <w:szCs w:val="24"/>
        </w:rPr>
      </w:pPr>
      <w:r>
        <w:rPr>
          <w:rFonts w:eastAsia="Times New Roman"/>
          <w:szCs w:val="24"/>
        </w:rPr>
        <w:t>Καταψηφίζουμε τα άρθρα 160 έως 201. Σ</w:t>
      </w:r>
      <w:r>
        <w:rPr>
          <w:rFonts w:eastAsia="Times New Roman"/>
          <w:szCs w:val="24"/>
        </w:rPr>
        <w:t>ε</w:t>
      </w:r>
      <w:r>
        <w:rPr>
          <w:rFonts w:eastAsia="Times New Roman"/>
          <w:szCs w:val="24"/>
        </w:rPr>
        <w:t xml:space="preserve"> αυτά τα άρθρα ρυθμίζονται όλες οι παράμετροι που αφορούν τη λειτουργία των Γενικών Αρχείων του Κράτους. </w:t>
      </w:r>
    </w:p>
    <w:p w14:paraId="2E247147" w14:textId="77777777" w:rsidR="00ED3BF8" w:rsidRDefault="009F432D">
      <w:pPr>
        <w:spacing w:after="0" w:line="600" w:lineRule="auto"/>
        <w:ind w:firstLine="720"/>
        <w:jc w:val="both"/>
        <w:rPr>
          <w:rFonts w:eastAsia="Times New Roman"/>
          <w:szCs w:val="24"/>
        </w:rPr>
      </w:pPr>
      <w:r>
        <w:rPr>
          <w:rFonts w:eastAsia="Times New Roman"/>
          <w:szCs w:val="24"/>
        </w:rPr>
        <w:t>Καταψηφίζουμε τα άρθρα 202 και 203 που αναφέρονται στην ιδιωτικ</w:t>
      </w:r>
      <w:r>
        <w:rPr>
          <w:rFonts w:eastAsia="Times New Roman"/>
          <w:szCs w:val="24"/>
        </w:rPr>
        <w:t>ή εκπαίδευση. Δεν υπάρχει κα</w:t>
      </w:r>
      <w:r>
        <w:rPr>
          <w:rFonts w:eastAsia="Times New Roman"/>
          <w:szCs w:val="24"/>
        </w:rPr>
        <w:t>μ</w:t>
      </w:r>
      <w:r>
        <w:rPr>
          <w:rFonts w:eastAsia="Times New Roman"/>
          <w:szCs w:val="24"/>
        </w:rPr>
        <w:t xml:space="preserve">μία ρύθμιση σχετικά με τα κέντρα μελέτης, τα οποία λειτουργούν </w:t>
      </w:r>
      <w:r>
        <w:rPr>
          <w:rFonts w:eastAsia="Times New Roman"/>
          <w:szCs w:val="24"/>
        </w:rPr>
        <w:t xml:space="preserve">χωρίς </w:t>
      </w:r>
      <w:r>
        <w:rPr>
          <w:rFonts w:eastAsia="Times New Roman"/>
          <w:szCs w:val="24"/>
        </w:rPr>
        <w:t>κανέναν έλεγχο όσον αφορά στα κτήρια, στα προσόντα όσων εργάζονται εκεί, με αποτέλεσμα να υπάρχουν μεγάλοι κίνδυνοι για τους μαθητές και τους εργαζόμενους. Υπ</w:t>
      </w:r>
      <w:r>
        <w:rPr>
          <w:rFonts w:eastAsia="Times New Roman"/>
          <w:szCs w:val="24"/>
        </w:rPr>
        <w:t xml:space="preserve">άρχουν καταγγελίες ότι οι άνθρωποι που έχουν τα κέντρα μελέτης δεν καταβάλλουν εισφορές. Οι εργαζόμενοι είναι πολλές φορές αδήλωτοι και γίνονται και αντικείμενο εκμετάλλευσης. Αυτά τα κέντρα μάλιστα πολλές φορές λειτουργούν μέχρι τις έντεκα το βράδυ. </w:t>
      </w:r>
    </w:p>
    <w:p w14:paraId="2E247148" w14:textId="77777777" w:rsidR="00ED3BF8" w:rsidRDefault="009F432D">
      <w:pPr>
        <w:spacing w:after="0" w:line="600" w:lineRule="auto"/>
        <w:ind w:firstLine="720"/>
        <w:jc w:val="both"/>
        <w:rPr>
          <w:rFonts w:eastAsia="Times New Roman"/>
          <w:szCs w:val="24"/>
        </w:rPr>
      </w:pPr>
      <w:r>
        <w:rPr>
          <w:rFonts w:eastAsia="Times New Roman"/>
          <w:szCs w:val="24"/>
        </w:rPr>
        <w:lastRenderedPageBreak/>
        <w:t>Κατα</w:t>
      </w:r>
      <w:r>
        <w:rPr>
          <w:rFonts w:eastAsia="Times New Roman"/>
          <w:szCs w:val="24"/>
        </w:rPr>
        <w:t>ψηφίζουμε και τα άρθρα 204 έως 226, όσον αφορά στη βιντεοσκόπηση των εξωτερικών χώρων. Βεβαίως θα υπάρχει έλεγχος στους εξωτερικούς χώρους των ιδρυμάτων, γιατί ξέρουμε πάρα πολύ καλά τι συμβαίνει από τους γνωστούς-άγνωστους που μπαίνουν μέσα στα ιδρύματα κ</w:t>
      </w:r>
      <w:r>
        <w:rPr>
          <w:rFonts w:eastAsia="Times New Roman"/>
          <w:szCs w:val="24"/>
        </w:rPr>
        <w:t xml:space="preserve">αι λεηλατούν όλον τον εξοπλισμό. Φυσικά αναγκάζεται να τον πληρώσει ο Έλληνας πολίτης. </w:t>
      </w:r>
    </w:p>
    <w:p w14:paraId="2E247149" w14:textId="77777777" w:rsidR="00ED3BF8" w:rsidRDefault="009F432D">
      <w:pPr>
        <w:spacing w:after="0" w:line="600" w:lineRule="auto"/>
        <w:ind w:firstLine="720"/>
        <w:jc w:val="both"/>
        <w:rPr>
          <w:rFonts w:eastAsia="Times New Roman"/>
          <w:szCs w:val="24"/>
        </w:rPr>
      </w:pPr>
      <w:r>
        <w:rPr>
          <w:rFonts w:eastAsia="Times New Roman"/>
          <w:szCs w:val="24"/>
        </w:rPr>
        <w:t xml:space="preserve">Τελειώνω, κύριε Πρόεδρε. </w:t>
      </w:r>
    </w:p>
    <w:p w14:paraId="2E24714A" w14:textId="77777777" w:rsidR="00ED3BF8" w:rsidRDefault="009F432D">
      <w:pPr>
        <w:spacing w:after="0" w:line="600" w:lineRule="auto"/>
        <w:ind w:firstLine="720"/>
        <w:jc w:val="both"/>
        <w:rPr>
          <w:rFonts w:eastAsia="Times New Roman"/>
          <w:szCs w:val="24"/>
        </w:rPr>
      </w:pPr>
      <w:r>
        <w:rPr>
          <w:rFonts w:eastAsia="Times New Roman"/>
          <w:szCs w:val="24"/>
        </w:rPr>
        <w:t>Η παιδεία για εμάς, τη Χρυσή Αυγή, είναι μοχλός της διατήρησης της υπάρξεως του έθνους, καθώς η ποιότητά της προεξοφλεί το επίπεδο και το ήθος</w:t>
      </w:r>
      <w:r>
        <w:rPr>
          <w:rFonts w:eastAsia="Times New Roman"/>
          <w:szCs w:val="24"/>
        </w:rPr>
        <w:t xml:space="preserve"> των πολιτών του λαού αυτού. Γι’ αυτόν τον βασικό λόγο, λοιπόν, η παιδεία πρέπει να προάγει τις αιώνιες διαχρονικές αξίες του </w:t>
      </w:r>
      <w:r>
        <w:rPr>
          <w:rFonts w:eastAsia="Times New Roman"/>
          <w:szCs w:val="24"/>
        </w:rPr>
        <w:t>Ε</w:t>
      </w:r>
      <w:r>
        <w:rPr>
          <w:rFonts w:eastAsia="Times New Roman"/>
          <w:szCs w:val="24"/>
        </w:rPr>
        <w:t xml:space="preserve">λληνισμού και να εδράζεται πάνω στο άρμα της ελληνικής παράδοσης. Η Χρυσή Αυγή, όπως είπα και στην </w:t>
      </w:r>
      <w:r>
        <w:rPr>
          <w:rFonts w:eastAsia="Times New Roman"/>
          <w:szCs w:val="24"/>
        </w:rPr>
        <w:t>ε</w:t>
      </w:r>
      <w:r>
        <w:rPr>
          <w:rFonts w:eastAsia="Times New Roman"/>
          <w:szCs w:val="24"/>
        </w:rPr>
        <w:t xml:space="preserve">πιτροπή, έχει και θέσεις και </w:t>
      </w:r>
      <w:r>
        <w:rPr>
          <w:rFonts w:eastAsia="Times New Roman"/>
          <w:szCs w:val="24"/>
        </w:rPr>
        <w:t>λύσεις. Θα σταθεί δίπλα στον Έλληνα μαθητή, στον Έλληνα φοιτητή, στον Έλληνα γονέα που αντιμετωπίζει τόσο σοβαρά προβλήματα.</w:t>
      </w:r>
    </w:p>
    <w:p w14:paraId="2E24714B" w14:textId="77777777" w:rsidR="00ED3BF8" w:rsidRDefault="009F432D">
      <w:pPr>
        <w:spacing w:after="0" w:line="600" w:lineRule="auto"/>
        <w:ind w:firstLine="720"/>
        <w:jc w:val="both"/>
        <w:rPr>
          <w:rFonts w:eastAsia="Times New Roman"/>
          <w:szCs w:val="24"/>
        </w:rPr>
      </w:pPr>
      <w:r>
        <w:rPr>
          <w:rFonts w:eastAsia="Times New Roman"/>
          <w:szCs w:val="24"/>
        </w:rPr>
        <w:t>Σας ευχαριστώ.</w:t>
      </w:r>
    </w:p>
    <w:p w14:paraId="2E24714C" w14:textId="77777777" w:rsidR="00ED3BF8" w:rsidRDefault="009F432D">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2E24714D" w14:textId="77777777" w:rsidR="00ED3BF8" w:rsidRDefault="009F432D">
      <w:pPr>
        <w:spacing w:after="0" w:line="600" w:lineRule="auto"/>
        <w:ind w:firstLine="720"/>
        <w:jc w:val="both"/>
        <w:rPr>
          <w:rFonts w:eastAsia="Times New Roman"/>
          <w:szCs w:val="24"/>
        </w:rPr>
      </w:pPr>
      <w:r w:rsidRPr="0060256A">
        <w:rPr>
          <w:rFonts w:eastAsia="Times New Roman"/>
          <w:b/>
          <w:szCs w:val="24"/>
        </w:rPr>
        <w:lastRenderedPageBreak/>
        <w:t>ΠΡΟΕΔΡΕΥΩΝ (Γεώργιος Βαρεμένος):</w:t>
      </w:r>
      <w:r>
        <w:rPr>
          <w:rFonts w:eastAsia="Times New Roman"/>
          <w:szCs w:val="24"/>
        </w:rPr>
        <w:t xml:space="preserve"> Κι εμείς.</w:t>
      </w:r>
    </w:p>
    <w:p w14:paraId="2E24714E" w14:textId="77777777" w:rsidR="00ED3BF8" w:rsidRDefault="009F432D">
      <w:pPr>
        <w:spacing w:after="0" w:line="600" w:lineRule="auto"/>
        <w:ind w:firstLine="720"/>
        <w:jc w:val="both"/>
        <w:rPr>
          <w:rFonts w:eastAsia="Times New Roman"/>
          <w:szCs w:val="24"/>
        </w:rPr>
      </w:pPr>
      <w:r>
        <w:rPr>
          <w:rFonts w:eastAsia="Times New Roman"/>
          <w:szCs w:val="24"/>
        </w:rPr>
        <w:t xml:space="preserve">Ο κ. Δελής από το </w:t>
      </w:r>
      <w:r>
        <w:rPr>
          <w:rFonts w:eastAsia="Times New Roman"/>
          <w:szCs w:val="24"/>
        </w:rPr>
        <w:t>Κομμουνιστικό Κόμμα Ελλάδας έχει τον λόγο.</w:t>
      </w:r>
    </w:p>
    <w:p w14:paraId="2E24714F" w14:textId="77777777" w:rsidR="00ED3BF8" w:rsidRDefault="009F432D">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πολύ, κύριε Πρόεδρε.</w:t>
      </w:r>
    </w:p>
    <w:p w14:paraId="2E247150" w14:textId="77777777" w:rsidR="00ED3BF8" w:rsidRDefault="009F432D">
      <w:pPr>
        <w:spacing w:after="0" w:line="600" w:lineRule="auto"/>
        <w:ind w:firstLine="720"/>
        <w:jc w:val="both"/>
        <w:rPr>
          <w:rFonts w:eastAsia="Times New Roman"/>
          <w:szCs w:val="24"/>
        </w:rPr>
      </w:pPr>
      <w:r>
        <w:rPr>
          <w:rFonts w:eastAsia="Times New Roman"/>
          <w:szCs w:val="24"/>
        </w:rPr>
        <w:t>Άλλο ένα κρισιμότατο νομοσχέδιο για την παιδεία με κλειστά σχολεία και σχολές, με την Κυβέρνηση να νομίζει η κακομοίρα ότι έτσι θα αποφύγει την λαϊκή κατακραυγή. Γελιέ</w:t>
      </w:r>
      <w:r>
        <w:rPr>
          <w:rFonts w:eastAsia="Times New Roman"/>
          <w:szCs w:val="24"/>
        </w:rPr>
        <w:t>ται φυσικά και παίρνει μια πρώτη απάντηση με τη σημερινή κινητοποίηση και για την αθλιότητα των μεθοδεύσεών της, που σήμερα την εμπλούτισε και με ειρωνεία αλλά και για το αντιλαϊκό της νομοσχέδιο, ένα νομοσχέδιο μαμούθ, με το οποίο ο ΣΥΡΙΖΑ θέλει να ξεμπερ</w:t>
      </w:r>
      <w:r>
        <w:rPr>
          <w:rFonts w:eastAsia="Times New Roman"/>
          <w:szCs w:val="24"/>
        </w:rPr>
        <w:t xml:space="preserve">δεύει με τις εκκρεμότητες των αναδιαρθρώσεων που προωθούνται τα τελευταία χρόνια στην εκπαίδευση απ’ όλες τις Κυβερνήσεις πριν τη νέα πιο αντιδραστική τους φάση για τα παιδιά των λαϊκών οικογενειών. </w:t>
      </w:r>
    </w:p>
    <w:p w14:paraId="2E247151" w14:textId="77777777" w:rsidR="00ED3BF8" w:rsidRDefault="009F432D">
      <w:pPr>
        <w:spacing w:after="0" w:line="600" w:lineRule="auto"/>
        <w:ind w:firstLine="720"/>
        <w:jc w:val="both"/>
        <w:rPr>
          <w:rFonts w:eastAsia="Times New Roman"/>
          <w:szCs w:val="24"/>
        </w:rPr>
      </w:pPr>
      <w:r>
        <w:rPr>
          <w:rFonts w:eastAsia="Times New Roman"/>
          <w:szCs w:val="24"/>
        </w:rPr>
        <w:t xml:space="preserve">Αναδιαρθρώσεις αντιδραστικές. Γιατί; Γιατί το αγαθό της </w:t>
      </w:r>
      <w:r>
        <w:rPr>
          <w:rFonts w:eastAsia="Times New Roman"/>
          <w:szCs w:val="24"/>
        </w:rPr>
        <w:t>μόρφωσης και το ακριβαίνουν ολοένα για τα παιδιά των λαϊκών στρωμάτων και το περιεχόμενό του φτωχαίνουν, όταν δεν το δια</w:t>
      </w:r>
      <w:r>
        <w:rPr>
          <w:rFonts w:eastAsia="Times New Roman"/>
          <w:szCs w:val="24"/>
        </w:rPr>
        <w:lastRenderedPageBreak/>
        <w:t>στρεβλώνουν. Δείτε για παράδειγμα τι γίνεται στα σχολικά βιβλία. Αυτές τις αναδιαρθρώσεις τις προχωράει τώρα με ταλέντο και αποφασιστικό</w:t>
      </w:r>
      <w:r>
        <w:rPr>
          <w:rFonts w:eastAsia="Times New Roman"/>
          <w:szCs w:val="24"/>
        </w:rPr>
        <w:t xml:space="preserve">τητα ο ΣΥΡΙΖΑ. </w:t>
      </w:r>
    </w:p>
    <w:p w14:paraId="2E24715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Και παινεύεται μάλιστα, γιατί «τα καταφέρνει καλύτερα», λέει, όπως ας πούμε στην αναμόρφωση του χάρτη των ΑΕΙ,</w:t>
      </w:r>
      <w:r w:rsidRPr="006B5813">
        <w:rPr>
          <w:rFonts w:eastAsia="Times New Roman" w:cs="Times New Roman"/>
          <w:szCs w:val="24"/>
        </w:rPr>
        <w:t xml:space="preserve"> σε σύγκριση με εκείνα τα άγαρμπα σχέδια</w:t>
      </w:r>
      <w:r>
        <w:rPr>
          <w:rFonts w:eastAsia="Times New Roman" w:cs="Times New Roman"/>
          <w:szCs w:val="24"/>
        </w:rPr>
        <w:t xml:space="preserve"> τύπου «</w:t>
      </w:r>
      <w:r>
        <w:rPr>
          <w:rFonts w:eastAsia="Times New Roman" w:cs="Times New Roman"/>
          <w:szCs w:val="24"/>
        </w:rPr>
        <w:t>ΑΘΗΝΑ</w:t>
      </w:r>
      <w:r>
        <w:rPr>
          <w:rFonts w:eastAsia="Times New Roman" w:cs="Times New Roman"/>
          <w:szCs w:val="24"/>
        </w:rPr>
        <w:t>»</w:t>
      </w:r>
      <w:r w:rsidRPr="006B5813">
        <w:rPr>
          <w:rFonts w:eastAsia="Times New Roman" w:cs="Times New Roman"/>
          <w:szCs w:val="24"/>
        </w:rPr>
        <w:t xml:space="preserve"> της Νέας Δημοκρατίας</w:t>
      </w:r>
      <w:r>
        <w:rPr>
          <w:rFonts w:eastAsia="Times New Roman" w:cs="Times New Roman"/>
          <w:szCs w:val="24"/>
        </w:rPr>
        <w:t>. Κ</w:t>
      </w:r>
      <w:r w:rsidRPr="006B5813">
        <w:rPr>
          <w:rFonts w:eastAsia="Times New Roman" w:cs="Times New Roman"/>
          <w:szCs w:val="24"/>
        </w:rPr>
        <w:t xml:space="preserve">αι όλα αυτά κάτω από το άγρυπνο μάτι του </w:t>
      </w:r>
      <w:r>
        <w:rPr>
          <w:rFonts w:eastAsia="Times New Roman" w:cs="Times New Roman"/>
          <w:szCs w:val="24"/>
        </w:rPr>
        <w:t>ΣΕΒ</w:t>
      </w:r>
      <w:r w:rsidRPr="003A0359">
        <w:rPr>
          <w:rFonts w:eastAsia="Times New Roman" w:cs="Times New Roman"/>
          <w:szCs w:val="24"/>
        </w:rPr>
        <w:t>,</w:t>
      </w:r>
      <w:r w:rsidRPr="006B5813">
        <w:rPr>
          <w:rFonts w:eastAsia="Times New Roman" w:cs="Times New Roman"/>
          <w:szCs w:val="24"/>
        </w:rPr>
        <w:t xml:space="preserve"> με βάσ</w:t>
      </w:r>
      <w:r w:rsidRPr="006B5813">
        <w:rPr>
          <w:rFonts w:eastAsia="Times New Roman" w:cs="Times New Roman"/>
          <w:szCs w:val="24"/>
        </w:rPr>
        <w:t>η τις οδηγίες της Ευρωπαϊκής Ένωσης και υπό την υψηλή εποπτεία πάντα του ΟΟΣΑ</w:t>
      </w:r>
      <w:r>
        <w:rPr>
          <w:rFonts w:eastAsia="Times New Roman" w:cs="Times New Roman"/>
          <w:szCs w:val="24"/>
        </w:rPr>
        <w:t>.</w:t>
      </w:r>
    </w:p>
    <w:p w14:paraId="2E24715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w:t>
      </w:r>
      <w:r w:rsidRPr="006B5813">
        <w:rPr>
          <w:rFonts w:eastAsia="Times New Roman" w:cs="Times New Roman"/>
          <w:szCs w:val="24"/>
        </w:rPr>
        <w:t>ριν μιλήσουμε</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όμως,</w:t>
      </w:r>
      <w:r w:rsidRPr="006B5813">
        <w:rPr>
          <w:rFonts w:eastAsia="Times New Roman" w:cs="Times New Roman"/>
          <w:szCs w:val="24"/>
        </w:rPr>
        <w:t xml:space="preserve"> για όσα αντιδραστικά περιλαμβάνει το νομοσχέδιο</w:t>
      </w:r>
      <w:r>
        <w:rPr>
          <w:rFonts w:eastAsia="Times New Roman" w:cs="Times New Roman"/>
          <w:szCs w:val="24"/>
        </w:rPr>
        <w:t>-</w:t>
      </w:r>
      <w:r w:rsidRPr="006B5813">
        <w:rPr>
          <w:rFonts w:eastAsia="Times New Roman" w:cs="Times New Roman"/>
          <w:szCs w:val="24"/>
        </w:rPr>
        <w:t>σκούπα</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 xml:space="preserve">θα ήθελα να πω </w:t>
      </w:r>
      <w:r w:rsidRPr="006B5813">
        <w:rPr>
          <w:rFonts w:eastAsia="Times New Roman" w:cs="Times New Roman"/>
          <w:szCs w:val="24"/>
        </w:rPr>
        <w:t>δύο λόγια για το άρθρο 225</w:t>
      </w:r>
      <w:r>
        <w:rPr>
          <w:rFonts w:eastAsia="Times New Roman" w:cs="Times New Roman"/>
          <w:szCs w:val="24"/>
        </w:rPr>
        <w:t xml:space="preserve"> -ξ</w:t>
      </w:r>
      <w:r w:rsidRPr="006B5813">
        <w:rPr>
          <w:rFonts w:eastAsia="Times New Roman" w:cs="Times New Roman"/>
          <w:szCs w:val="24"/>
        </w:rPr>
        <w:t>εκινά</w:t>
      </w:r>
      <w:r>
        <w:rPr>
          <w:rFonts w:eastAsia="Times New Roman" w:cs="Times New Roman"/>
          <w:szCs w:val="24"/>
        </w:rPr>
        <w:t>ω</w:t>
      </w:r>
      <w:r w:rsidRPr="006B5813">
        <w:rPr>
          <w:rFonts w:eastAsia="Times New Roman" w:cs="Times New Roman"/>
          <w:szCs w:val="24"/>
        </w:rPr>
        <w:t xml:space="preserve"> από το τέλος</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το οποίο</w:t>
      </w:r>
      <w:r w:rsidRPr="006B5813">
        <w:rPr>
          <w:rFonts w:eastAsia="Times New Roman" w:cs="Times New Roman"/>
          <w:szCs w:val="24"/>
        </w:rPr>
        <w:t xml:space="preserve"> προβλέπει </w:t>
      </w:r>
      <w:r>
        <w:rPr>
          <w:rFonts w:eastAsia="Times New Roman" w:cs="Times New Roman"/>
          <w:szCs w:val="24"/>
        </w:rPr>
        <w:t>-α</w:t>
      </w:r>
      <w:r w:rsidRPr="006B5813">
        <w:rPr>
          <w:rFonts w:eastAsia="Times New Roman" w:cs="Times New Roman"/>
          <w:szCs w:val="24"/>
        </w:rPr>
        <w:t>κούστε</w:t>
      </w:r>
      <w:r>
        <w:rPr>
          <w:rFonts w:eastAsia="Times New Roman" w:cs="Times New Roman"/>
          <w:szCs w:val="24"/>
        </w:rPr>
        <w:t>-</w:t>
      </w:r>
      <w:r w:rsidRPr="006B5813">
        <w:rPr>
          <w:rFonts w:eastAsia="Times New Roman" w:cs="Times New Roman"/>
          <w:szCs w:val="24"/>
        </w:rPr>
        <w:t xml:space="preserve"> την </w:t>
      </w:r>
      <w:r w:rsidRPr="006B5813">
        <w:rPr>
          <w:rFonts w:eastAsia="Times New Roman" w:cs="Times New Roman"/>
          <w:szCs w:val="24"/>
        </w:rPr>
        <w:t xml:space="preserve">τοποθέτηση </w:t>
      </w:r>
      <w:proofErr w:type="spellStart"/>
      <w:r w:rsidRPr="006B5813">
        <w:rPr>
          <w:rFonts w:eastAsia="Times New Roman" w:cs="Times New Roman"/>
          <w:szCs w:val="24"/>
        </w:rPr>
        <w:t>προκάτ</w:t>
      </w:r>
      <w:proofErr w:type="spellEnd"/>
      <w:r w:rsidRPr="006B5813">
        <w:rPr>
          <w:rFonts w:eastAsia="Times New Roman" w:cs="Times New Roman"/>
          <w:szCs w:val="24"/>
        </w:rPr>
        <w:t xml:space="preserve"> νηπιαγωγείων για έξι χρόνια παρακαλώ</w:t>
      </w:r>
      <w:r>
        <w:rPr>
          <w:rFonts w:eastAsia="Times New Roman" w:cs="Times New Roman"/>
          <w:szCs w:val="24"/>
        </w:rPr>
        <w:t>,</w:t>
      </w:r>
      <w:r w:rsidRPr="006B5813">
        <w:rPr>
          <w:rFonts w:eastAsia="Times New Roman" w:cs="Times New Roman"/>
          <w:szCs w:val="24"/>
        </w:rPr>
        <w:t xml:space="preserve"> όχι μόνο σε </w:t>
      </w:r>
      <w:r>
        <w:rPr>
          <w:rFonts w:eastAsia="Times New Roman" w:cs="Times New Roman"/>
          <w:szCs w:val="24"/>
        </w:rPr>
        <w:t>δ</w:t>
      </w:r>
      <w:r w:rsidRPr="006B5813">
        <w:rPr>
          <w:rFonts w:eastAsia="Times New Roman" w:cs="Times New Roman"/>
          <w:szCs w:val="24"/>
        </w:rPr>
        <w:t>ημοτικά</w:t>
      </w:r>
      <w:r>
        <w:rPr>
          <w:rFonts w:eastAsia="Times New Roman" w:cs="Times New Roman"/>
          <w:szCs w:val="24"/>
        </w:rPr>
        <w:t>,</w:t>
      </w:r>
      <w:r w:rsidRPr="006B5813">
        <w:rPr>
          <w:rFonts w:eastAsia="Times New Roman" w:cs="Times New Roman"/>
          <w:szCs w:val="24"/>
        </w:rPr>
        <w:t xml:space="preserve"> αλλά και σε </w:t>
      </w:r>
      <w:r>
        <w:rPr>
          <w:rFonts w:eastAsia="Times New Roman" w:cs="Times New Roman"/>
          <w:szCs w:val="24"/>
        </w:rPr>
        <w:t>γ</w:t>
      </w:r>
      <w:r w:rsidRPr="006B5813">
        <w:rPr>
          <w:rFonts w:eastAsia="Times New Roman" w:cs="Times New Roman"/>
          <w:szCs w:val="24"/>
        </w:rPr>
        <w:t>υμνάσια</w:t>
      </w:r>
      <w:r>
        <w:rPr>
          <w:rFonts w:eastAsia="Times New Roman" w:cs="Times New Roman"/>
          <w:szCs w:val="24"/>
        </w:rPr>
        <w:t>,</w:t>
      </w:r>
      <w:r w:rsidRPr="006B5813">
        <w:rPr>
          <w:rFonts w:eastAsia="Times New Roman" w:cs="Times New Roman"/>
          <w:szCs w:val="24"/>
        </w:rPr>
        <w:t xml:space="preserve"> ακόμα και </w:t>
      </w:r>
      <w:r>
        <w:rPr>
          <w:rFonts w:eastAsia="Times New Roman" w:cs="Times New Roman"/>
          <w:szCs w:val="24"/>
        </w:rPr>
        <w:t>σ</w:t>
      </w:r>
      <w:r w:rsidRPr="006B5813">
        <w:rPr>
          <w:rFonts w:eastAsia="Times New Roman" w:cs="Times New Roman"/>
          <w:szCs w:val="24"/>
        </w:rPr>
        <w:t xml:space="preserve">ε </w:t>
      </w:r>
      <w:r>
        <w:rPr>
          <w:rFonts w:eastAsia="Times New Roman" w:cs="Times New Roman"/>
          <w:szCs w:val="24"/>
        </w:rPr>
        <w:t>λ</w:t>
      </w:r>
      <w:r w:rsidRPr="006B5813">
        <w:rPr>
          <w:rFonts w:eastAsia="Times New Roman" w:cs="Times New Roman"/>
          <w:szCs w:val="24"/>
        </w:rPr>
        <w:t>ύκεια</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 xml:space="preserve">Το να στοιβάζετε </w:t>
      </w:r>
      <w:r w:rsidRPr="006B5813">
        <w:rPr>
          <w:rFonts w:eastAsia="Times New Roman" w:cs="Times New Roman"/>
          <w:szCs w:val="24"/>
        </w:rPr>
        <w:t xml:space="preserve">σε </w:t>
      </w:r>
      <w:proofErr w:type="spellStart"/>
      <w:r w:rsidRPr="006B5813">
        <w:rPr>
          <w:rFonts w:eastAsia="Times New Roman" w:cs="Times New Roman"/>
          <w:szCs w:val="24"/>
        </w:rPr>
        <w:t>λυόμενα</w:t>
      </w:r>
      <w:proofErr w:type="spellEnd"/>
      <w:r w:rsidRPr="006B5813">
        <w:rPr>
          <w:rFonts w:eastAsia="Times New Roman" w:cs="Times New Roman"/>
          <w:szCs w:val="24"/>
        </w:rPr>
        <w:t xml:space="preserve"> και μέσα σε αυλές </w:t>
      </w:r>
      <w:r>
        <w:rPr>
          <w:rFonts w:eastAsia="Times New Roman" w:cs="Times New Roman"/>
          <w:szCs w:val="24"/>
        </w:rPr>
        <w:t>γ</w:t>
      </w:r>
      <w:r w:rsidRPr="006B5813">
        <w:rPr>
          <w:rFonts w:eastAsia="Times New Roman" w:cs="Times New Roman"/>
          <w:szCs w:val="24"/>
        </w:rPr>
        <w:t xml:space="preserve">υμνασίων και </w:t>
      </w:r>
      <w:r>
        <w:rPr>
          <w:rFonts w:eastAsia="Times New Roman" w:cs="Times New Roman"/>
          <w:szCs w:val="24"/>
        </w:rPr>
        <w:t>λ</w:t>
      </w:r>
      <w:r w:rsidRPr="006B5813">
        <w:rPr>
          <w:rFonts w:eastAsia="Times New Roman" w:cs="Times New Roman"/>
          <w:szCs w:val="24"/>
        </w:rPr>
        <w:t xml:space="preserve">υκείων </w:t>
      </w:r>
      <w:r>
        <w:rPr>
          <w:rFonts w:eastAsia="Times New Roman" w:cs="Times New Roman"/>
          <w:szCs w:val="24"/>
        </w:rPr>
        <w:t>τ</w:t>
      </w:r>
      <w:r w:rsidRPr="006B5813">
        <w:rPr>
          <w:rFonts w:eastAsia="Times New Roman" w:cs="Times New Roman"/>
          <w:szCs w:val="24"/>
        </w:rPr>
        <w:t>ετράχρονα και πεντάχρονα παιδιά</w:t>
      </w:r>
      <w:r>
        <w:rPr>
          <w:rFonts w:eastAsia="Times New Roman" w:cs="Times New Roman"/>
          <w:szCs w:val="24"/>
        </w:rPr>
        <w:t>,</w:t>
      </w:r>
      <w:r w:rsidRPr="006B5813">
        <w:rPr>
          <w:rFonts w:eastAsia="Times New Roman" w:cs="Times New Roman"/>
          <w:szCs w:val="24"/>
        </w:rPr>
        <w:t xml:space="preserve"> το λέτε εσείς </w:t>
      </w:r>
      <w:r>
        <w:rPr>
          <w:rFonts w:eastAsia="Times New Roman" w:cs="Times New Roman"/>
          <w:szCs w:val="24"/>
        </w:rPr>
        <w:t>«</w:t>
      </w:r>
      <w:r w:rsidRPr="006B5813">
        <w:rPr>
          <w:rFonts w:eastAsia="Times New Roman" w:cs="Times New Roman"/>
          <w:szCs w:val="24"/>
        </w:rPr>
        <w:t xml:space="preserve">αναβάθμιση της </w:t>
      </w:r>
      <w:r w:rsidRPr="006B5813">
        <w:rPr>
          <w:rFonts w:eastAsia="Times New Roman" w:cs="Times New Roman"/>
          <w:szCs w:val="24"/>
        </w:rPr>
        <w:t>προσχολικής αγωγής</w:t>
      </w:r>
      <w:r>
        <w:rPr>
          <w:rFonts w:eastAsia="Times New Roman" w:cs="Times New Roman"/>
          <w:szCs w:val="24"/>
        </w:rPr>
        <w:t>»; Έ</w:t>
      </w:r>
      <w:r w:rsidRPr="006B5813">
        <w:rPr>
          <w:rFonts w:eastAsia="Times New Roman" w:cs="Times New Roman"/>
          <w:szCs w:val="24"/>
        </w:rPr>
        <w:t xml:space="preserve">τσι θα προχωρήσει η </w:t>
      </w:r>
      <w:proofErr w:type="spellStart"/>
      <w:r w:rsidRPr="006B5813">
        <w:rPr>
          <w:rFonts w:eastAsia="Times New Roman" w:cs="Times New Roman"/>
          <w:szCs w:val="24"/>
        </w:rPr>
        <w:t>υποχρεωτικότητα</w:t>
      </w:r>
      <w:proofErr w:type="spellEnd"/>
      <w:r w:rsidRPr="006B5813">
        <w:rPr>
          <w:rFonts w:eastAsia="Times New Roman" w:cs="Times New Roman"/>
          <w:szCs w:val="24"/>
        </w:rPr>
        <w:t xml:space="preserve"> της δίχρονης προσχολικής αγωγής</w:t>
      </w:r>
      <w:r>
        <w:rPr>
          <w:rFonts w:eastAsia="Times New Roman" w:cs="Times New Roman"/>
          <w:szCs w:val="24"/>
        </w:rPr>
        <w:t xml:space="preserve">; </w:t>
      </w:r>
      <w:r>
        <w:rPr>
          <w:rFonts w:eastAsia="Times New Roman" w:cs="Times New Roman"/>
          <w:szCs w:val="24"/>
        </w:rPr>
        <w:lastRenderedPageBreak/>
        <w:t>Πρόκειται, σε κάθε περίπτωση για μι</w:t>
      </w:r>
      <w:r w:rsidRPr="006B5813">
        <w:rPr>
          <w:rFonts w:eastAsia="Times New Roman" w:cs="Times New Roman"/>
          <w:szCs w:val="24"/>
        </w:rPr>
        <w:t>α απαράδεκτη τελείως διάταξη</w:t>
      </w:r>
      <w:r>
        <w:rPr>
          <w:rFonts w:eastAsia="Times New Roman" w:cs="Times New Roman"/>
          <w:szCs w:val="24"/>
        </w:rPr>
        <w:t>.</w:t>
      </w:r>
    </w:p>
    <w:p w14:paraId="2E24715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w:t>
      </w:r>
      <w:r w:rsidRPr="006B5813">
        <w:rPr>
          <w:rFonts w:eastAsia="Times New Roman" w:cs="Times New Roman"/>
          <w:szCs w:val="24"/>
        </w:rPr>
        <w:t>ρχομαι στο νομοσχέδιο</w:t>
      </w:r>
      <w:r>
        <w:rPr>
          <w:rFonts w:eastAsia="Times New Roman" w:cs="Times New Roman"/>
          <w:szCs w:val="24"/>
        </w:rPr>
        <w:t>. Κ</w:t>
      </w:r>
      <w:r w:rsidRPr="006B5813">
        <w:rPr>
          <w:rFonts w:eastAsia="Times New Roman" w:cs="Times New Roman"/>
          <w:szCs w:val="24"/>
        </w:rPr>
        <w:t xml:space="preserve">λείνει τον πρώτο κύκλο αναδιάταξης του χάρτη της </w:t>
      </w:r>
      <w:r>
        <w:rPr>
          <w:rFonts w:eastAsia="Times New Roman" w:cs="Times New Roman"/>
          <w:szCs w:val="24"/>
        </w:rPr>
        <w:t>α</w:t>
      </w:r>
      <w:r w:rsidRPr="006B5813">
        <w:rPr>
          <w:rFonts w:eastAsia="Times New Roman" w:cs="Times New Roman"/>
          <w:szCs w:val="24"/>
        </w:rPr>
        <w:t xml:space="preserve">νώτατης </w:t>
      </w:r>
      <w:r>
        <w:rPr>
          <w:rFonts w:eastAsia="Times New Roman" w:cs="Times New Roman"/>
          <w:szCs w:val="24"/>
        </w:rPr>
        <w:t>ε</w:t>
      </w:r>
      <w:r w:rsidRPr="006B5813">
        <w:rPr>
          <w:rFonts w:eastAsia="Times New Roman" w:cs="Times New Roman"/>
          <w:szCs w:val="24"/>
        </w:rPr>
        <w:t>κπαίδευσης</w:t>
      </w:r>
      <w:r>
        <w:rPr>
          <w:rFonts w:eastAsia="Times New Roman" w:cs="Times New Roman"/>
          <w:szCs w:val="24"/>
        </w:rPr>
        <w:t>,</w:t>
      </w:r>
      <w:r w:rsidRPr="006B5813">
        <w:rPr>
          <w:rFonts w:eastAsia="Times New Roman" w:cs="Times New Roman"/>
          <w:szCs w:val="24"/>
        </w:rPr>
        <w:t xml:space="preserve"> με τ</w:t>
      </w:r>
      <w:r w:rsidRPr="006B5813">
        <w:rPr>
          <w:rFonts w:eastAsia="Times New Roman" w:cs="Times New Roman"/>
          <w:szCs w:val="24"/>
        </w:rPr>
        <w:t xml:space="preserve">ην πλήρη απορρόφηση των ΤΕΙ από τα </w:t>
      </w:r>
      <w:r>
        <w:rPr>
          <w:rFonts w:eastAsia="Times New Roman" w:cs="Times New Roman"/>
          <w:szCs w:val="24"/>
        </w:rPr>
        <w:t xml:space="preserve">όμορά </w:t>
      </w:r>
      <w:r w:rsidRPr="006B5813">
        <w:rPr>
          <w:rFonts w:eastAsia="Times New Roman" w:cs="Times New Roman"/>
          <w:szCs w:val="24"/>
        </w:rPr>
        <w:t>τους πανεπιστήμια</w:t>
      </w:r>
      <w:r>
        <w:rPr>
          <w:rFonts w:eastAsia="Times New Roman" w:cs="Times New Roman"/>
          <w:szCs w:val="24"/>
        </w:rPr>
        <w:t>,</w:t>
      </w:r>
      <w:r w:rsidRPr="006B5813">
        <w:rPr>
          <w:rFonts w:eastAsia="Times New Roman" w:cs="Times New Roman"/>
          <w:szCs w:val="24"/>
        </w:rPr>
        <w:t xml:space="preserve"> οδηγώντας ακόμα και σε σχολές </w:t>
      </w:r>
      <w:r>
        <w:rPr>
          <w:rFonts w:eastAsia="Times New Roman" w:cs="Times New Roman"/>
          <w:szCs w:val="24"/>
        </w:rPr>
        <w:t>«</w:t>
      </w:r>
      <w:proofErr w:type="spellStart"/>
      <w:r>
        <w:rPr>
          <w:rFonts w:eastAsia="Times New Roman" w:cs="Times New Roman"/>
          <w:szCs w:val="24"/>
        </w:rPr>
        <w:t>Φρα</w:t>
      </w:r>
      <w:r w:rsidRPr="006B5813">
        <w:rPr>
          <w:rFonts w:eastAsia="Times New Roman" w:cs="Times New Roman"/>
          <w:szCs w:val="24"/>
        </w:rPr>
        <w:t>νκε</w:t>
      </w:r>
      <w:r>
        <w:rPr>
          <w:rFonts w:eastAsia="Times New Roman" w:cs="Times New Roman"/>
          <w:szCs w:val="24"/>
        </w:rPr>
        <w:t>νστά</w:t>
      </w:r>
      <w:r w:rsidRPr="006B5813">
        <w:rPr>
          <w:rFonts w:eastAsia="Times New Roman" w:cs="Times New Roman"/>
          <w:szCs w:val="24"/>
        </w:rPr>
        <w:t>ιν</w:t>
      </w:r>
      <w:proofErr w:type="spellEnd"/>
      <w:r>
        <w:rPr>
          <w:rFonts w:eastAsia="Times New Roman" w:cs="Times New Roman"/>
          <w:szCs w:val="24"/>
        </w:rPr>
        <w:t>»</w:t>
      </w:r>
      <w:r w:rsidRPr="006B5813">
        <w:rPr>
          <w:rFonts w:eastAsia="Times New Roman" w:cs="Times New Roman"/>
          <w:szCs w:val="24"/>
        </w:rPr>
        <w:t xml:space="preserve"> ετερόκλητων επιστημονικών αντικειμένων</w:t>
      </w:r>
      <w:r>
        <w:rPr>
          <w:rFonts w:eastAsia="Times New Roman" w:cs="Times New Roman"/>
          <w:szCs w:val="24"/>
        </w:rPr>
        <w:t>,</w:t>
      </w:r>
      <w:r w:rsidRPr="006B5813">
        <w:rPr>
          <w:rFonts w:eastAsia="Times New Roman" w:cs="Times New Roman"/>
          <w:szCs w:val="24"/>
        </w:rPr>
        <w:t xml:space="preserve"> όπως ας πούμε γίνεται με τους δασκάλους της Πάτρας</w:t>
      </w:r>
      <w:r>
        <w:rPr>
          <w:rFonts w:eastAsia="Times New Roman" w:cs="Times New Roman"/>
          <w:szCs w:val="24"/>
        </w:rPr>
        <w:t>,</w:t>
      </w:r>
      <w:r w:rsidRPr="006B5813">
        <w:rPr>
          <w:rFonts w:eastAsia="Times New Roman" w:cs="Times New Roman"/>
          <w:szCs w:val="24"/>
        </w:rPr>
        <w:t xml:space="preserve"> που το τμήμα τους συγχωνεύεται με το τμήμα των κοινωνικών λ</w:t>
      </w:r>
      <w:r w:rsidRPr="006B5813">
        <w:rPr>
          <w:rFonts w:eastAsia="Times New Roman" w:cs="Times New Roman"/>
          <w:szCs w:val="24"/>
        </w:rPr>
        <w:t>ειτουργών</w:t>
      </w:r>
      <w:r>
        <w:rPr>
          <w:rFonts w:eastAsia="Times New Roman" w:cs="Times New Roman"/>
          <w:szCs w:val="24"/>
        </w:rPr>
        <w:t xml:space="preserve">. </w:t>
      </w:r>
      <w:proofErr w:type="spellStart"/>
      <w:r>
        <w:rPr>
          <w:rFonts w:eastAsia="Times New Roman" w:cs="Times New Roman"/>
          <w:szCs w:val="24"/>
        </w:rPr>
        <w:t>Φροντιστηριοποιεί</w:t>
      </w:r>
      <w:proofErr w:type="spellEnd"/>
      <w:r>
        <w:rPr>
          <w:rFonts w:eastAsia="Times New Roman" w:cs="Times New Roman"/>
          <w:szCs w:val="24"/>
        </w:rPr>
        <w:t xml:space="preserve"> κ</w:t>
      </w:r>
      <w:r w:rsidRPr="006B5813">
        <w:rPr>
          <w:rFonts w:eastAsia="Times New Roman" w:cs="Times New Roman"/>
          <w:szCs w:val="24"/>
        </w:rPr>
        <w:t xml:space="preserve">αι δεν αναβαθμίζει το </w:t>
      </w:r>
      <w:r>
        <w:rPr>
          <w:rFonts w:eastAsia="Times New Roman" w:cs="Times New Roman"/>
          <w:szCs w:val="24"/>
        </w:rPr>
        <w:t>λ</w:t>
      </w:r>
      <w:r w:rsidRPr="006B5813">
        <w:rPr>
          <w:rFonts w:eastAsia="Times New Roman" w:cs="Times New Roman"/>
          <w:szCs w:val="24"/>
        </w:rPr>
        <w:t>ύκειο</w:t>
      </w:r>
      <w:r>
        <w:rPr>
          <w:rFonts w:eastAsia="Times New Roman" w:cs="Times New Roman"/>
          <w:szCs w:val="24"/>
        </w:rPr>
        <w:t>,</w:t>
      </w:r>
      <w:r w:rsidRPr="006B5813">
        <w:rPr>
          <w:rFonts w:eastAsia="Times New Roman" w:cs="Times New Roman"/>
          <w:szCs w:val="24"/>
        </w:rPr>
        <w:t xml:space="preserve"> εισάγοντας παράλληλα νέο σύστημα πρόσβασης στα πανεπιστήμια</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 xml:space="preserve">Ο ΣΥΡΙΖΑ μετατρέπει το </w:t>
      </w:r>
      <w:r>
        <w:rPr>
          <w:rFonts w:eastAsia="Times New Roman" w:cs="Times New Roman"/>
          <w:szCs w:val="24"/>
        </w:rPr>
        <w:t>λ</w:t>
      </w:r>
      <w:r>
        <w:rPr>
          <w:rFonts w:eastAsia="Times New Roman" w:cs="Times New Roman"/>
          <w:szCs w:val="24"/>
        </w:rPr>
        <w:t>ύκειο σε μι</w:t>
      </w:r>
      <w:r w:rsidRPr="006B5813">
        <w:rPr>
          <w:rFonts w:eastAsia="Times New Roman" w:cs="Times New Roman"/>
          <w:szCs w:val="24"/>
        </w:rPr>
        <w:t>α ακόμα πιο μεγάλη και άγρια αρένα ανταγωνισμού</w:t>
      </w:r>
      <w:r>
        <w:rPr>
          <w:rFonts w:eastAsia="Times New Roman" w:cs="Times New Roman"/>
          <w:szCs w:val="24"/>
        </w:rPr>
        <w:t>,</w:t>
      </w:r>
      <w:r w:rsidRPr="006B5813">
        <w:rPr>
          <w:rFonts w:eastAsia="Times New Roman" w:cs="Times New Roman"/>
          <w:szCs w:val="24"/>
        </w:rPr>
        <w:t xml:space="preserve"> με περισσότερες εξετάσεις</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π</w:t>
      </w:r>
      <w:r w:rsidRPr="006B5813">
        <w:rPr>
          <w:rFonts w:eastAsia="Times New Roman" w:cs="Times New Roman"/>
          <w:szCs w:val="24"/>
        </w:rPr>
        <w:t>ανελλαδικές</w:t>
      </w:r>
      <w:r>
        <w:rPr>
          <w:rFonts w:eastAsia="Times New Roman" w:cs="Times New Roman"/>
          <w:szCs w:val="24"/>
        </w:rPr>
        <w:t>,</w:t>
      </w:r>
      <w:r w:rsidRPr="006B5813">
        <w:rPr>
          <w:rFonts w:eastAsia="Times New Roman" w:cs="Times New Roman"/>
          <w:szCs w:val="24"/>
        </w:rPr>
        <w:t xml:space="preserve"> περιφερεια</w:t>
      </w:r>
      <w:r w:rsidRPr="006B5813">
        <w:rPr>
          <w:rFonts w:eastAsia="Times New Roman" w:cs="Times New Roman"/>
          <w:szCs w:val="24"/>
        </w:rPr>
        <w:t>κές</w:t>
      </w:r>
      <w:r>
        <w:rPr>
          <w:rFonts w:eastAsia="Times New Roman" w:cs="Times New Roman"/>
          <w:szCs w:val="24"/>
        </w:rPr>
        <w:t>,</w:t>
      </w:r>
      <w:r w:rsidRPr="006B5813">
        <w:rPr>
          <w:rFonts w:eastAsia="Times New Roman" w:cs="Times New Roman"/>
          <w:szCs w:val="24"/>
        </w:rPr>
        <w:t xml:space="preserve"> </w:t>
      </w:r>
      <w:proofErr w:type="spellStart"/>
      <w:r w:rsidRPr="006B5813">
        <w:rPr>
          <w:rFonts w:eastAsia="Times New Roman" w:cs="Times New Roman"/>
          <w:szCs w:val="24"/>
        </w:rPr>
        <w:t>ενδοσχολικές</w:t>
      </w:r>
      <w:proofErr w:type="spellEnd"/>
      <w:r>
        <w:rPr>
          <w:rFonts w:eastAsia="Times New Roman" w:cs="Times New Roman"/>
          <w:szCs w:val="24"/>
        </w:rPr>
        <w:t xml:space="preserve"> και με τις μορφωτικές ανάγκες β</w:t>
      </w:r>
      <w:r w:rsidRPr="006B5813">
        <w:rPr>
          <w:rFonts w:eastAsia="Times New Roman" w:cs="Times New Roman"/>
          <w:szCs w:val="24"/>
        </w:rPr>
        <w:t>εβαίως της νέας γενιάς να πετιούνται στον Καιάδα</w:t>
      </w:r>
      <w:r>
        <w:rPr>
          <w:rFonts w:eastAsia="Times New Roman" w:cs="Times New Roman"/>
          <w:szCs w:val="24"/>
        </w:rPr>
        <w:t>. Ε</w:t>
      </w:r>
      <w:r w:rsidRPr="006B5813">
        <w:rPr>
          <w:rFonts w:eastAsia="Times New Roman" w:cs="Times New Roman"/>
          <w:szCs w:val="24"/>
        </w:rPr>
        <w:t>νώ τα πανεπιστήμια</w:t>
      </w:r>
      <w:r>
        <w:rPr>
          <w:rFonts w:eastAsia="Times New Roman" w:cs="Times New Roman"/>
          <w:szCs w:val="24"/>
        </w:rPr>
        <w:t>,</w:t>
      </w:r>
      <w:r w:rsidRPr="006B5813">
        <w:rPr>
          <w:rFonts w:eastAsia="Times New Roman" w:cs="Times New Roman"/>
          <w:szCs w:val="24"/>
        </w:rPr>
        <w:t xml:space="preserve"> ακριβώς επειδή προσαρμόζονται ακόμα πιο σφιχτά </w:t>
      </w:r>
      <w:r>
        <w:rPr>
          <w:rFonts w:eastAsia="Times New Roman" w:cs="Times New Roman"/>
          <w:szCs w:val="24"/>
        </w:rPr>
        <w:t>σ</w:t>
      </w:r>
      <w:r w:rsidRPr="006B5813">
        <w:rPr>
          <w:rFonts w:eastAsia="Times New Roman" w:cs="Times New Roman"/>
          <w:szCs w:val="24"/>
        </w:rPr>
        <w:t>τους στόχους των μεγαλοεπιχειρηματιών</w:t>
      </w:r>
      <w:r>
        <w:rPr>
          <w:rFonts w:eastAsia="Times New Roman" w:cs="Times New Roman"/>
          <w:szCs w:val="24"/>
        </w:rPr>
        <w:t>,</w:t>
      </w:r>
      <w:r w:rsidRPr="006B5813">
        <w:rPr>
          <w:rFonts w:eastAsia="Times New Roman" w:cs="Times New Roman"/>
          <w:szCs w:val="24"/>
        </w:rPr>
        <w:t xml:space="preserve"> απομακρύνονται ολοένα και περισσότερο από </w:t>
      </w:r>
      <w:r w:rsidRPr="006B5813">
        <w:rPr>
          <w:rFonts w:eastAsia="Times New Roman" w:cs="Times New Roman"/>
          <w:szCs w:val="24"/>
        </w:rPr>
        <w:lastRenderedPageBreak/>
        <w:t>την ανά</w:t>
      </w:r>
      <w:r w:rsidRPr="006B5813">
        <w:rPr>
          <w:rFonts w:eastAsia="Times New Roman" w:cs="Times New Roman"/>
          <w:szCs w:val="24"/>
        </w:rPr>
        <w:t xml:space="preserve">γκη να σπουδάζουν οι φοιτητές ολοκληρωμένα την επιστήμη </w:t>
      </w:r>
      <w:r>
        <w:rPr>
          <w:rFonts w:eastAsia="Times New Roman" w:cs="Times New Roman"/>
          <w:szCs w:val="24"/>
        </w:rPr>
        <w:t xml:space="preserve">τους και </w:t>
      </w:r>
      <w:r w:rsidRPr="006B5813">
        <w:rPr>
          <w:rFonts w:eastAsia="Times New Roman" w:cs="Times New Roman"/>
          <w:szCs w:val="24"/>
        </w:rPr>
        <w:t>βέβαια από το να βρίσκουν οι απόφοιτοι δουλειά με δικαιώματα σε αυτό που σπούδασαν</w:t>
      </w:r>
      <w:r>
        <w:rPr>
          <w:rFonts w:eastAsia="Times New Roman" w:cs="Times New Roman"/>
          <w:szCs w:val="24"/>
        </w:rPr>
        <w:t>.</w:t>
      </w:r>
    </w:p>
    <w:p w14:paraId="2E24715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νομοσχέδιο λ</w:t>
      </w:r>
      <w:r w:rsidRPr="006B5813">
        <w:rPr>
          <w:rFonts w:eastAsia="Times New Roman" w:cs="Times New Roman"/>
          <w:szCs w:val="24"/>
        </w:rPr>
        <w:t>οιπόν</w:t>
      </w:r>
      <w:r>
        <w:rPr>
          <w:rFonts w:eastAsia="Times New Roman" w:cs="Times New Roman"/>
          <w:szCs w:val="24"/>
        </w:rPr>
        <w:t>,</w:t>
      </w:r>
      <w:r w:rsidRPr="006B5813">
        <w:rPr>
          <w:rFonts w:eastAsia="Times New Roman" w:cs="Times New Roman"/>
          <w:szCs w:val="24"/>
        </w:rPr>
        <w:t xml:space="preserve"> που στην </w:t>
      </w:r>
      <w:r>
        <w:rPr>
          <w:rFonts w:eastAsia="Times New Roman" w:cs="Times New Roman"/>
          <w:szCs w:val="24"/>
        </w:rPr>
        <w:t xml:space="preserve">ούγια </w:t>
      </w:r>
      <w:r w:rsidRPr="006B5813">
        <w:rPr>
          <w:rFonts w:eastAsia="Times New Roman" w:cs="Times New Roman"/>
          <w:szCs w:val="24"/>
        </w:rPr>
        <w:t>του γράφει Ευρωπαϊκή Ένωση</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μεγαλώνει τα ταξικά</w:t>
      </w:r>
      <w:r w:rsidRPr="006B5813">
        <w:rPr>
          <w:rFonts w:eastAsia="Times New Roman" w:cs="Times New Roman"/>
          <w:szCs w:val="24"/>
        </w:rPr>
        <w:t xml:space="preserve"> εμπόδια για τα παιδιά των εργατικών λαϊκών οικογενειών και έτσι</w:t>
      </w:r>
      <w:r>
        <w:rPr>
          <w:rFonts w:eastAsia="Times New Roman" w:cs="Times New Roman"/>
          <w:szCs w:val="24"/>
        </w:rPr>
        <w:t>,</w:t>
      </w:r>
      <w:r w:rsidRPr="006B5813">
        <w:rPr>
          <w:rFonts w:eastAsia="Times New Roman" w:cs="Times New Roman"/>
          <w:szCs w:val="24"/>
        </w:rPr>
        <w:t xml:space="preserve"> όσο φτωχότερη είναι η τσέπη μιας οικογένειας τόσο μικρότερη</w:t>
      </w:r>
      <w:r>
        <w:rPr>
          <w:rFonts w:eastAsia="Times New Roman" w:cs="Times New Roman"/>
          <w:szCs w:val="24"/>
        </w:rPr>
        <w:t xml:space="preserve"> και</w:t>
      </w:r>
      <w:r w:rsidRPr="006B5813">
        <w:rPr>
          <w:rFonts w:eastAsia="Times New Roman" w:cs="Times New Roman"/>
          <w:szCs w:val="24"/>
        </w:rPr>
        <w:t xml:space="preserve"> η προσδοκία της </w:t>
      </w:r>
      <w:r>
        <w:rPr>
          <w:rFonts w:eastAsia="Times New Roman" w:cs="Times New Roman"/>
          <w:szCs w:val="24"/>
        </w:rPr>
        <w:t xml:space="preserve">και η </w:t>
      </w:r>
      <w:r w:rsidRPr="006B5813">
        <w:rPr>
          <w:rFonts w:eastAsia="Times New Roman" w:cs="Times New Roman"/>
          <w:szCs w:val="24"/>
        </w:rPr>
        <w:t>διαδρομή</w:t>
      </w:r>
      <w:r>
        <w:rPr>
          <w:rFonts w:eastAsia="Times New Roman" w:cs="Times New Roman"/>
          <w:szCs w:val="24"/>
        </w:rPr>
        <w:t xml:space="preserve"> σ</w:t>
      </w:r>
      <w:r w:rsidRPr="006B5813">
        <w:rPr>
          <w:rFonts w:eastAsia="Times New Roman" w:cs="Times New Roman"/>
          <w:szCs w:val="24"/>
        </w:rPr>
        <w:t>την εκπαίδευση του παιδιού της και ως μαθ</w:t>
      </w:r>
      <w:r>
        <w:rPr>
          <w:rFonts w:eastAsia="Times New Roman" w:cs="Times New Roman"/>
          <w:szCs w:val="24"/>
        </w:rPr>
        <w:t>ητή και ως φοιτητή. Διότι</w:t>
      </w:r>
      <w:r w:rsidRPr="006B5813">
        <w:rPr>
          <w:rFonts w:eastAsia="Times New Roman" w:cs="Times New Roman"/>
          <w:szCs w:val="24"/>
        </w:rPr>
        <w:t xml:space="preserve"> το αν και σε ποια σχολή θα </w:t>
      </w:r>
      <w:r w:rsidRPr="006B5813">
        <w:rPr>
          <w:rFonts w:eastAsia="Times New Roman" w:cs="Times New Roman"/>
          <w:szCs w:val="24"/>
        </w:rPr>
        <w:t>σπουδάσει</w:t>
      </w:r>
      <w:r>
        <w:rPr>
          <w:rFonts w:eastAsia="Times New Roman" w:cs="Times New Roman"/>
          <w:szCs w:val="24"/>
        </w:rPr>
        <w:t>,</w:t>
      </w:r>
      <w:r w:rsidRPr="006B5813">
        <w:rPr>
          <w:rFonts w:eastAsia="Times New Roman" w:cs="Times New Roman"/>
          <w:szCs w:val="24"/>
        </w:rPr>
        <w:t xml:space="preserve"> εξαρτάται από το πόσ</w:t>
      </w:r>
      <w:r>
        <w:rPr>
          <w:rFonts w:eastAsia="Times New Roman" w:cs="Times New Roman"/>
          <w:szCs w:val="24"/>
        </w:rPr>
        <w:t>α</w:t>
      </w:r>
      <w:r w:rsidRPr="006B5813">
        <w:rPr>
          <w:rFonts w:eastAsia="Times New Roman" w:cs="Times New Roman"/>
          <w:szCs w:val="24"/>
        </w:rPr>
        <w:t xml:space="preserve"> έχει να πληρώσει η οικογένειά του σε φροντιστήρια</w:t>
      </w:r>
      <w:r>
        <w:rPr>
          <w:rFonts w:eastAsia="Times New Roman" w:cs="Times New Roman"/>
          <w:szCs w:val="24"/>
        </w:rPr>
        <w:t xml:space="preserve"> κ</w:t>
      </w:r>
      <w:r w:rsidRPr="006B5813">
        <w:rPr>
          <w:rFonts w:eastAsia="Times New Roman" w:cs="Times New Roman"/>
          <w:szCs w:val="24"/>
        </w:rPr>
        <w:t>αι το αν και σε ποια δουλειά θα δουλέψει μετά</w:t>
      </w:r>
      <w:r>
        <w:rPr>
          <w:rFonts w:eastAsia="Times New Roman" w:cs="Times New Roman"/>
          <w:szCs w:val="24"/>
        </w:rPr>
        <w:t>,</w:t>
      </w:r>
      <w:r w:rsidRPr="006B5813">
        <w:rPr>
          <w:rFonts w:eastAsia="Times New Roman" w:cs="Times New Roman"/>
          <w:szCs w:val="24"/>
        </w:rPr>
        <w:t xml:space="preserve"> εξαρτάται από το πόσα μπορεί να πληρώσει για να αγοράσει από το εκπαιδευτικό εμπόριο</w:t>
      </w:r>
      <w:r>
        <w:rPr>
          <w:rFonts w:eastAsia="Times New Roman" w:cs="Times New Roman"/>
          <w:szCs w:val="24"/>
        </w:rPr>
        <w:t>,</w:t>
      </w:r>
      <w:r w:rsidRPr="006B5813">
        <w:rPr>
          <w:rFonts w:eastAsia="Times New Roman" w:cs="Times New Roman"/>
          <w:szCs w:val="24"/>
        </w:rPr>
        <w:t xml:space="preserve"> που και επί ΣΥΡΙΖΑ </w:t>
      </w:r>
      <w:r>
        <w:rPr>
          <w:rFonts w:eastAsia="Times New Roman" w:cs="Times New Roman"/>
          <w:szCs w:val="24"/>
        </w:rPr>
        <w:t>ανθεί και μεγαλώνει,</w:t>
      </w:r>
      <w:r>
        <w:rPr>
          <w:rFonts w:eastAsia="Times New Roman" w:cs="Times New Roman"/>
          <w:szCs w:val="24"/>
        </w:rPr>
        <w:t xml:space="preserve"> </w:t>
      </w:r>
      <w:r w:rsidRPr="006B5813">
        <w:rPr>
          <w:rFonts w:eastAsia="Times New Roman" w:cs="Times New Roman"/>
          <w:szCs w:val="24"/>
        </w:rPr>
        <w:t>μεταπτυχιακά</w:t>
      </w:r>
      <w:r>
        <w:rPr>
          <w:rFonts w:eastAsia="Times New Roman" w:cs="Times New Roman"/>
          <w:szCs w:val="24"/>
        </w:rPr>
        <w:t>,</w:t>
      </w:r>
      <w:r w:rsidRPr="006B5813">
        <w:rPr>
          <w:rFonts w:eastAsia="Times New Roman" w:cs="Times New Roman"/>
          <w:szCs w:val="24"/>
        </w:rPr>
        <w:t xml:space="preserve"> σεμινάρια και </w:t>
      </w:r>
      <w:r>
        <w:rPr>
          <w:rFonts w:eastAsia="Times New Roman" w:cs="Times New Roman"/>
          <w:szCs w:val="24"/>
        </w:rPr>
        <w:t>πιστοποιήσεις</w:t>
      </w:r>
      <w:r w:rsidRPr="006B5813">
        <w:rPr>
          <w:rFonts w:eastAsia="Times New Roman" w:cs="Times New Roman"/>
          <w:szCs w:val="24"/>
        </w:rPr>
        <w:t xml:space="preserve"> για να συμπληρώσει το βιογραφικό του</w:t>
      </w:r>
      <w:r>
        <w:rPr>
          <w:rFonts w:eastAsia="Times New Roman" w:cs="Times New Roman"/>
          <w:szCs w:val="24"/>
        </w:rPr>
        <w:t>. Να το, το ζουμί</w:t>
      </w:r>
      <w:r w:rsidRPr="006B5813">
        <w:rPr>
          <w:rFonts w:eastAsia="Times New Roman" w:cs="Times New Roman"/>
          <w:szCs w:val="24"/>
        </w:rPr>
        <w:t xml:space="preserve"> λοιπόν </w:t>
      </w:r>
      <w:r>
        <w:rPr>
          <w:rFonts w:eastAsia="Times New Roman" w:cs="Times New Roman"/>
          <w:szCs w:val="24"/>
        </w:rPr>
        <w:t>των εκπαιδευτικών σας</w:t>
      </w:r>
      <w:r w:rsidRPr="006B5813">
        <w:rPr>
          <w:rFonts w:eastAsia="Times New Roman" w:cs="Times New Roman"/>
          <w:szCs w:val="24"/>
        </w:rPr>
        <w:t xml:space="preserve"> μεταρρυθμίσεων για τα παιδιά των φτωχών λαϊκών στρωμάτων</w:t>
      </w:r>
      <w:r>
        <w:rPr>
          <w:rFonts w:eastAsia="Times New Roman" w:cs="Times New Roman"/>
          <w:szCs w:val="24"/>
        </w:rPr>
        <w:t xml:space="preserve">. Το </w:t>
      </w:r>
      <w:r>
        <w:rPr>
          <w:rFonts w:eastAsia="Times New Roman" w:cs="Times New Roman"/>
          <w:szCs w:val="24"/>
        </w:rPr>
        <w:t>λ</w:t>
      </w:r>
      <w:r>
        <w:rPr>
          <w:rFonts w:eastAsia="Times New Roman" w:cs="Times New Roman"/>
          <w:szCs w:val="24"/>
        </w:rPr>
        <w:t>ύκειό σας</w:t>
      </w:r>
      <w:r w:rsidRPr="006B5813">
        <w:rPr>
          <w:rFonts w:eastAsia="Times New Roman" w:cs="Times New Roman"/>
          <w:szCs w:val="24"/>
        </w:rPr>
        <w:t xml:space="preserve"> να δουλεύει</w:t>
      </w:r>
      <w:r>
        <w:rPr>
          <w:rFonts w:eastAsia="Times New Roman" w:cs="Times New Roman"/>
          <w:szCs w:val="24"/>
        </w:rPr>
        <w:t>,</w:t>
      </w:r>
      <w:r w:rsidRPr="006B5813">
        <w:rPr>
          <w:rFonts w:eastAsia="Times New Roman" w:cs="Times New Roman"/>
          <w:szCs w:val="24"/>
        </w:rPr>
        <w:t xml:space="preserve"> προκειμένου να τα αποκλείει από τη γνώση</w:t>
      </w:r>
      <w:r>
        <w:rPr>
          <w:rFonts w:eastAsia="Times New Roman" w:cs="Times New Roman"/>
          <w:szCs w:val="24"/>
        </w:rPr>
        <w:t>,</w:t>
      </w:r>
      <w:r w:rsidRPr="006B5813">
        <w:rPr>
          <w:rFonts w:eastAsia="Times New Roman" w:cs="Times New Roman"/>
          <w:szCs w:val="24"/>
        </w:rPr>
        <w:t xml:space="preserve"> για</w:t>
      </w:r>
      <w:r w:rsidRPr="006B5813">
        <w:rPr>
          <w:rFonts w:eastAsia="Times New Roman" w:cs="Times New Roman"/>
          <w:szCs w:val="24"/>
        </w:rPr>
        <w:t xml:space="preserve">τί αύριο το </w:t>
      </w:r>
      <w:r>
        <w:rPr>
          <w:rFonts w:eastAsia="Times New Roman" w:cs="Times New Roman"/>
          <w:szCs w:val="24"/>
        </w:rPr>
        <w:t xml:space="preserve">ίδιο αυτό </w:t>
      </w:r>
      <w:r w:rsidRPr="006B5813">
        <w:rPr>
          <w:rFonts w:eastAsia="Times New Roman" w:cs="Times New Roman"/>
          <w:szCs w:val="24"/>
        </w:rPr>
        <w:t>σύστημα</w:t>
      </w:r>
      <w:r>
        <w:rPr>
          <w:rFonts w:eastAsia="Times New Roman" w:cs="Times New Roman"/>
          <w:szCs w:val="24"/>
        </w:rPr>
        <w:t>, που τώρα εσείς υπηρετείτε,</w:t>
      </w:r>
      <w:r w:rsidRPr="006B5813">
        <w:rPr>
          <w:rFonts w:eastAsia="Times New Roman" w:cs="Times New Roman"/>
          <w:szCs w:val="24"/>
        </w:rPr>
        <w:t xml:space="preserve"> τα αποκλείει από τη ζωή με δικαιώματα</w:t>
      </w:r>
      <w:r>
        <w:rPr>
          <w:rFonts w:eastAsia="Times New Roman" w:cs="Times New Roman"/>
          <w:szCs w:val="24"/>
        </w:rPr>
        <w:t>.</w:t>
      </w:r>
    </w:p>
    <w:p w14:paraId="2E24715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Γι</w:t>
      </w:r>
      <w:r w:rsidRPr="006B5813">
        <w:rPr>
          <w:rFonts w:eastAsia="Times New Roman" w:cs="Times New Roman"/>
          <w:szCs w:val="24"/>
        </w:rPr>
        <w:t>ατί</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όμως,</w:t>
      </w:r>
      <w:r w:rsidRPr="006B5813">
        <w:rPr>
          <w:rFonts w:eastAsia="Times New Roman" w:cs="Times New Roman"/>
          <w:szCs w:val="24"/>
        </w:rPr>
        <w:t xml:space="preserve"> οι </w:t>
      </w:r>
      <w:r>
        <w:rPr>
          <w:rFonts w:eastAsia="Times New Roman" w:cs="Times New Roman"/>
          <w:szCs w:val="24"/>
        </w:rPr>
        <w:t>π</w:t>
      </w:r>
      <w:r w:rsidRPr="006B5813">
        <w:rPr>
          <w:rFonts w:eastAsia="Times New Roman" w:cs="Times New Roman"/>
          <w:szCs w:val="24"/>
        </w:rPr>
        <w:t>ανεπιστημιακές σπουδές</w:t>
      </w:r>
      <w:r>
        <w:rPr>
          <w:rFonts w:eastAsia="Times New Roman" w:cs="Times New Roman"/>
          <w:szCs w:val="24"/>
        </w:rPr>
        <w:t>,</w:t>
      </w:r>
      <w:r w:rsidRPr="006B5813">
        <w:rPr>
          <w:rFonts w:eastAsia="Times New Roman" w:cs="Times New Roman"/>
          <w:szCs w:val="24"/>
        </w:rPr>
        <w:t xml:space="preserve"> προπτυχιακές</w:t>
      </w:r>
      <w:r>
        <w:rPr>
          <w:rFonts w:eastAsia="Times New Roman" w:cs="Times New Roman"/>
          <w:szCs w:val="24"/>
        </w:rPr>
        <w:t>,</w:t>
      </w:r>
      <w:r w:rsidRPr="006B5813">
        <w:rPr>
          <w:rFonts w:eastAsia="Times New Roman" w:cs="Times New Roman"/>
          <w:szCs w:val="24"/>
        </w:rPr>
        <w:t xml:space="preserve"> διολισθαίνουν ολοένα σε εφήμερη κατάρτιση</w:t>
      </w:r>
      <w:r>
        <w:rPr>
          <w:rFonts w:eastAsia="Times New Roman" w:cs="Times New Roman"/>
          <w:szCs w:val="24"/>
        </w:rPr>
        <w:t>, αντί για μι</w:t>
      </w:r>
      <w:r w:rsidRPr="006B5813">
        <w:rPr>
          <w:rFonts w:eastAsia="Times New Roman" w:cs="Times New Roman"/>
          <w:szCs w:val="24"/>
        </w:rPr>
        <w:t>α ολοκληρωμένη επιστημονική γνώση</w:t>
      </w:r>
      <w:r>
        <w:rPr>
          <w:rFonts w:eastAsia="Times New Roman" w:cs="Times New Roman"/>
          <w:szCs w:val="24"/>
        </w:rPr>
        <w:t>, η οποία πλέον π</w:t>
      </w:r>
      <w:r>
        <w:rPr>
          <w:rFonts w:eastAsia="Times New Roman" w:cs="Times New Roman"/>
          <w:szCs w:val="24"/>
        </w:rPr>
        <w:t xml:space="preserve">ωλείται </w:t>
      </w:r>
      <w:r w:rsidRPr="006B5813">
        <w:rPr>
          <w:rFonts w:eastAsia="Times New Roman" w:cs="Times New Roman"/>
          <w:szCs w:val="24"/>
        </w:rPr>
        <w:t>ως γνωστόν στην πανάκριβη μόνο αγορά των μεταπτυχιακών</w:t>
      </w:r>
      <w:r>
        <w:rPr>
          <w:rFonts w:eastAsia="Times New Roman" w:cs="Times New Roman"/>
          <w:szCs w:val="24"/>
        </w:rPr>
        <w:t>; Η</w:t>
      </w:r>
      <w:r w:rsidRPr="006B5813">
        <w:rPr>
          <w:rFonts w:eastAsia="Times New Roman" w:cs="Times New Roman"/>
          <w:szCs w:val="24"/>
        </w:rPr>
        <w:t xml:space="preserve"> απάντηση </w:t>
      </w:r>
      <w:r>
        <w:rPr>
          <w:rFonts w:eastAsia="Times New Roman" w:cs="Times New Roman"/>
          <w:szCs w:val="24"/>
        </w:rPr>
        <w:t>υπάρχει στο νομοσχέδιο: Γιατί σ</w:t>
      </w:r>
      <w:r w:rsidRPr="006B5813">
        <w:rPr>
          <w:rFonts w:eastAsia="Times New Roman" w:cs="Times New Roman"/>
          <w:szCs w:val="24"/>
        </w:rPr>
        <w:t xml:space="preserve">τα δεκάδες τμήματα των συγχωνευμένων ιδρυμάτων τα προγράμματα σπουδών τρέχουν πίσω από </w:t>
      </w:r>
      <w:r>
        <w:rPr>
          <w:rFonts w:eastAsia="Times New Roman" w:cs="Times New Roman"/>
          <w:szCs w:val="24"/>
        </w:rPr>
        <w:t>τις πρόσκαιρες</w:t>
      </w:r>
      <w:r w:rsidRPr="006B5813">
        <w:rPr>
          <w:rFonts w:eastAsia="Times New Roman" w:cs="Times New Roman"/>
          <w:szCs w:val="24"/>
        </w:rPr>
        <w:t xml:space="preserve"> επενδυτικές προτεραιότητες του κεφαλαίου</w:t>
      </w:r>
      <w:r>
        <w:rPr>
          <w:rFonts w:eastAsia="Times New Roman" w:cs="Times New Roman"/>
          <w:szCs w:val="24"/>
        </w:rPr>
        <w:t>,</w:t>
      </w:r>
      <w:r w:rsidRPr="006B5813">
        <w:rPr>
          <w:rFonts w:eastAsia="Times New Roman" w:cs="Times New Roman"/>
          <w:szCs w:val="24"/>
        </w:rPr>
        <w:t xml:space="preserve"> οι οπο</w:t>
      </w:r>
      <w:r w:rsidRPr="006B5813">
        <w:rPr>
          <w:rFonts w:eastAsia="Times New Roman" w:cs="Times New Roman"/>
          <w:szCs w:val="24"/>
        </w:rPr>
        <w:t>ίες βεβαίως αλλάζουν συνεχώς</w:t>
      </w:r>
      <w:r>
        <w:rPr>
          <w:rFonts w:eastAsia="Times New Roman" w:cs="Times New Roman"/>
          <w:szCs w:val="24"/>
        </w:rPr>
        <w:t>,</w:t>
      </w:r>
      <w:r w:rsidRPr="006B5813">
        <w:rPr>
          <w:rFonts w:eastAsia="Times New Roman" w:cs="Times New Roman"/>
          <w:szCs w:val="24"/>
        </w:rPr>
        <w:t xml:space="preserve"> ανάλογα και με τα κέρδη του</w:t>
      </w:r>
      <w:r>
        <w:rPr>
          <w:rFonts w:eastAsia="Times New Roman" w:cs="Times New Roman"/>
          <w:szCs w:val="24"/>
        </w:rPr>
        <w:t>. Α</w:t>
      </w:r>
      <w:r w:rsidRPr="006B5813">
        <w:rPr>
          <w:rFonts w:eastAsia="Times New Roman" w:cs="Times New Roman"/>
          <w:szCs w:val="24"/>
        </w:rPr>
        <w:t>φήστε που αυτά τα προγράμματα σπουδών διαμορφώνονται</w:t>
      </w:r>
      <w:r>
        <w:rPr>
          <w:rFonts w:eastAsia="Times New Roman" w:cs="Times New Roman"/>
          <w:szCs w:val="24"/>
        </w:rPr>
        <w:t>,</w:t>
      </w:r>
      <w:r w:rsidRPr="006B5813">
        <w:rPr>
          <w:rFonts w:eastAsia="Times New Roman" w:cs="Times New Roman"/>
          <w:szCs w:val="24"/>
        </w:rPr>
        <w:t xml:space="preserve"> όπως λέει το ίδιο σας το νομοσχέδιο</w:t>
      </w:r>
      <w:r>
        <w:rPr>
          <w:rFonts w:eastAsia="Times New Roman" w:cs="Times New Roman"/>
          <w:szCs w:val="24"/>
        </w:rPr>
        <w:t>,</w:t>
      </w:r>
      <w:r w:rsidRPr="006B5813">
        <w:rPr>
          <w:rFonts w:eastAsia="Times New Roman" w:cs="Times New Roman"/>
          <w:szCs w:val="24"/>
        </w:rPr>
        <w:t xml:space="preserve"> σύμφωνα με το</w:t>
      </w:r>
      <w:r>
        <w:rPr>
          <w:rFonts w:eastAsia="Times New Roman" w:cs="Times New Roman"/>
          <w:szCs w:val="24"/>
        </w:rPr>
        <w:t xml:space="preserve">ν </w:t>
      </w:r>
      <w:r w:rsidRPr="006B5813">
        <w:rPr>
          <w:rFonts w:eastAsia="Times New Roman" w:cs="Times New Roman"/>
          <w:szCs w:val="24"/>
        </w:rPr>
        <w:t>νόμο Διαμαντοπούλου</w:t>
      </w:r>
      <w:r>
        <w:rPr>
          <w:rFonts w:eastAsia="Times New Roman" w:cs="Times New Roman"/>
          <w:szCs w:val="24"/>
        </w:rPr>
        <w:t>, νόμο</w:t>
      </w:r>
      <w:r w:rsidRPr="006B5813">
        <w:rPr>
          <w:rFonts w:eastAsia="Times New Roman" w:cs="Times New Roman"/>
          <w:szCs w:val="24"/>
        </w:rPr>
        <w:t xml:space="preserve"> που κατά τα άλλα όσες φορές</w:t>
      </w:r>
      <w:r>
        <w:rPr>
          <w:rFonts w:eastAsia="Times New Roman" w:cs="Times New Roman"/>
          <w:szCs w:val="24"/>
        </w:rPr>
        <w:t>,</w:t>
      </w:r>
      <w:r w:rsidRPr="006B5813">
        <w:rPr>
          <w:rFonts w:eastAsia="Times New Roman" w:cs="Times New Roman"/>
          <w:szCs w:val="24"/>
        </w:rPr>
        <w:t xml:space="preserve"> σαν τα μνημόνια</w:t>
      </w:r>
      <w:r>
        <w:rPr>
          <w:rFonts w:eastAsia="Times New Roman" w:cs="Times New Roman"/>
          <w:szCs w:val="24"/>
        </w:rPr>
        <w:t>,</w:t>
      </w:r>
      <w:r w:rsidRPr="006B5813">
        <w:rPr>
          <w:rFonts w:eastAsia="Times New Roman" w:cs="Times New Roman"/>
          <w:szCs w:val="24"/>
        </w:rPr>
        <w:t xml:space="preserve"> κατάργησε ο ΣΥΡΙΖΑ</w:t>
      </w:r>
      <w:r>
        <w:rPr>
          <w:rFonts w:eastAsia="Times New Roman" w:cs="Times New Roman"/>
          <w:szCs w:val="24"/>
        </w:rPr>
        <w:t>.</w:t>
      </w:r>
    </w:p>
    <w:p w14:paraId="2E24715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w:t>
      </w:r>
      <w:r w:rsidRPr="006B5813">
        <w:rPr>
          <w:rFonts w:eastAsia="Times New Roman" w:cs="Times New Roman"/>
          <w:szCs w:val="24"/>
        </w:rPr>
        <w:t>κούσατε να λέει η Νέα Δημοκρατία και οι υπόλοιποι τίποτα για όλα αυτά</w:t>
      </w:r>
      <w:r>
        <w:rPr>
          <w:rFonts w:eastAsia="Times New Roman" w:cs="Times New Roman"/>
          <w:szCs w:val="24"/>
        </w:rPr>
        <w:t>; Τ</w:t>
      </w:r>
      <w:r w:rsidRPr="006B5813">
        <w:rPr>
          <w:rFonts w:eastAsia="Times New Roman" w:cs="Times New Roman"/>
          <w:szCs w:val="24"/>
        </w:rPr>
        <w:t>ι να κατηγορήσουν</w:t>
      </w:r>
      <w:r>
        <w:rPr>
          <w:rFonts w:eastAsia="Times New Roman" w:cs="Times New Roman"/>
          <w:szCs w:val="24"/>
        </w:rPr>
        <w:t>; Τ</w:t>
      </w:r>
      <w:r w:rsidRPr="006B5813">
        <w:rPr>
          <w:rFonts w:eastAsia="Times New Roman" w:cs="Times New Roman"/>
          <w:szCs w:val="24"/>
        </w:rPr>
        <w:t>η στρατηγική της Ευρωπαϊκής Ένωσης για την εκπαίδευση</w:t>
      </w:r>
      <w:r>
        <w:rPr>
          <w:rFonts w:eastAsia="Times New Roman" w:cs="Times New Roman"/>
          <w:szCs w:val="24"/>
        </w:rPr>
        <w:t>; Τρελοί είναι; Κ</w:t>
      </w:r>
      <w:r w:rsidRPr="006B5813">
        <w:rPr>
          <w:rFonts w:eastAsia="Times New Roman" w:cs="Times New Roman"/>
          <w:szCs w:val="24"/>
        </w:rPr>
        <w:t>αι έτσι το μόνο που τους μένει είναι να σηκώνουν κουρνιαχτό για τα δευτερεύοντα</w:t>
      </w:r>
      <w:r>
        <w:rPr>
          <w:rFonts w:eastAsia="Times New Roman" w:cs="Times New Roman"/>
          <w:szCs w:val="24"/>
        </w:rPr>
        <w:t>,</w:t>
      </w:r>
      <w:r w:rsidRPr="006B5813">
        <w:rPr>
          <w:rFonts w:eastAsia="Times New Roman" w:cs="Times New Roman"/>
          <w:szCs w:val="24"/>
        </w:rPr>
        <w:t xml:space="preserve"> να ρίχνουν</w:t>
      </w:r>
      <w:r w:rsidRPr="006B5813">
        <w:rPr>
          <w:rFonts w:eastAsia="Times New Roman" w:cs="Times New Roman"/>
          <w:szCs w:val="24"/>
        </w:rPr>
        <w:t xml:space="preserve"> νερό στο μύλο του </w:t>
      </w:r>
      <w:proofErr w:type="spellStart"/>
      <w:r>
        <w:rPr>
          <w:rFonts w:eastAsia="Times New Roman" w:cs="Times New Roman"/>
          <w:szCs w:val="24"/>
        </w:rPr>
        <w:t>συντεχνιασμού</w:t>
      </w:r>
      <w:proofErr w:type="spellEnd"/>
      <w:r>
        <w:rPr>
          <w:rFonts w:eastAsia="Times New Roman" w:cs="Times New Roman"/>
          <w:szCs w:val="24"/>
        </w:rPr>
        <w:t xml:space="preserve"> και να κατηγορούν </w:t>
      </w:r>
      <w:r w:rsidRPr="006B5813">
        <w:rPr>
          <w:rFonts w:eastAsia="Times New Roman" w:cs="Times New Roman"/>
          <w:szCs w:val="24"/>
        </w:rPr>
        <w:t xml:space="preserve">την </w:t>
      </w:r>
      <w:r>
        <w:rPr>
          <w:rFonts w:eastAsia="Times New Roman" w:cs="Times New Roman"/>
          <w:szCs w:val="24"/>
        </w:rPr>
        <w:t>Κ</w:t>
      </w:r>
      <w:r w:rsidRPr="006B5813">
        <w:rPr>
          <w:rFonts w:eastAsia="Times New Roman" w:cs="Times New Roman"/>
          <w:szCs w:val="24"/>
        </w:rPr>
        <w:t>υβέρνηση βέβαια</w:t>
      </w:r>
      <w:r>
        <w:rPr>
          <w:rFonts w:eastAsia="Times New Roman" w:cs="Times New Roman"/>
          <w:szCs w:val="24"/>
        </w:rPr>
        <w:t xml:space="preserve">, ως συνήθως, </w:t>
      </w:r>
      <w:r w:rsidRPr="006B5813">
        <w:rPr>
          <w:rFonts w:eastAsia="Times New Roman" w:cs="Times New Roman"/>
          <w:szCs w:val="24"/>
        </w:rPr>
        <w:t>για προχειρότητα</w:t>
      </w:r>
      <w:r>
        <w:rPr>
          <w:rFonts w:eastAsia="Times New Roman" w:cs="Times New Roman"/>
          <w:szCs w:val="24"/>
        </w:rPr>
        <w:t>,</w:t>
      </w:r>
      <w:r w:rsidRPr="006B5813">
        <w:rPr>
          <w:rFonts w:eastAsia="Times New Roman" w:cs="Times New Roman"/>
          <w:szCs w:val="24"/>
        </w:rPr>
        <w:t xml:space="preserve"> έλλειψη διαλόγου και άλλα τέτοια χιλιοειπωμένα</w:t>
      </w:r>
      <w:r>
        <w:rPr>
          <w:rFonts w:eastAsia="Times New Roman" w:cs="Times New Roman"/>
          <w:szCs w:val="24"/>
        </w:rPr>
        <w:t>,</w:t>
      </w:r>
      <w:r w:rsidRPr="006B5813">
        <w:rPr>
          <w:rFonts w:eastAsia="Times New Roman" w:cs="Times New Roman"/>
          <w:szCs w:val="24"/>
        </w:rPr>
        <w:t xml:space="preserve"> μπας και </w:t>
      </w:r>
      <w:r w:rsidRPr="006B5813">
        <w:rPr>
          <w:rFonts w:eastAsia="Times New Roman" w:cs="Times New Roman"/>
          <w:szCs w:val="24"/>
        </w:rPr>
        <w:lastRenderedPageBreak/>
        <w:t>κρύψουν ότι έχουν την ίδια στρατηγική</w:t>
      </w:r>
      <w:r>
        <w:rPr>
          <w:rFonts w:eastAsia="Times New Roman" w:cs="Times New Roman"/>
          <w:szCs w:val="24"/>
        </w:rPr>
        <w:t>.</w:t>
      </w:r>
      <w:r w:rsidRPr="006B5813">
        <w:rPr>
          <w:rFonts w:eastAsia="Times New Roman" w:cs="Times New Roman"/>
          <w:szCs w:val="24"/>
        </w:rPr>
        <w:t xml:space="preserve"> Τσιμουδιά από το</w:t>
      </w:r>
      <w:r>
        <w:rPr>
          <w:rFonts w:eastAsia="Times New Roman" w:cs="Times New Roman"/>
          <w:szCs w:val="24"/>
        </w:rPr>
        <w:t>ν</w:t>
      </w:r>
      <w:r w:rsidRPr="006B5813">
        <w:rPr>
          <w:rFonts w:eastAsia="Times New Roman" w:cs="Times New Roman"/>
          <w:szCs w:val="24"/>
        </w:rPr>
        <w:t xml:space="preserve"> ΣΥΡΙΖΑ</w:t>
      </w:r>
      <w:r>
        <w:rPr>
          <w:rFonts w:eastAsia="Times New Roman" w:cs="Times New Roman"/>
          <w:szCs w:val="24"/>
        </w:rPr>
        <w:t>, α</w:t>
      </w:r>
      <w:r w:rsidRPr="006B5813">
        <w:rPr>
          <w:rFonts w:eastAsia="Times New Roman" w:cs="Times New Roman"/>
          <w:szCs w:val="24"/>
        </w:rPr>
        <w:t xml:space="preserve">λλά και από τη Νέα Δημοκρατία </w:t>
      </w:r>
      <w:r w:rsidRPr="006B5813">
        <w:rPr>
          <w:rFonts w:eastAsia="Times New Roman" w:cs="Times New Roman"/>
          <w:szCs w:val="24"/>
        </w:rPr>
        <w:t>για το ότι πουθενά στο νομοσχέδιο δεν προβλέπεται η αναγκαία στήριξη των νέων</w:t>
      </w:r>
      <w:r>
        <w:rPr>
          <w:rFonts w:eastAsia="Times New Roman" w:cs="Times New Roman"/>
          <w:szCs w:val="24"/>
        </w:rPr>
        <w:t>,</w:t>
      </w:r>
      <w:r w:rsidRPr="006B5813">
        <w:rPr>
          <w:rFonts w:eastAsia="Times New Roman" w:cs="Times New Roman"/>
          <w:szCs w:val="24"/>
        </w:rPr>
        <w:t xml:space="preserve"> όπως και </w:t>
      </w:r>
      <w:r>
        <w:rPr>
          <w:rFonts w:eastAsia="Times New Roman" w:cs="Times New Roman"/>
          <w:szCs w:val="24"/>
        </w:rPr>
        <w:t xml:space="preserve">των παλιών, σχολών με υποδομές, με </w:t>
      </w:r>
      <w:r w:rsidRPr="006B5813">
        <w:rPr>
          <w:rFonts w:eastAsia="Times New Roman" w:cs="Times New Roman"/>
          <w:szCs w:val="24"/>
        </w:rPr>
        <w:t>μόνιμο εκπαιδευτικό και βοηθητικό προσωπικό</w:t>
      </w:r>
      <w:r>
        <w:rPr>
          <w:rFonts w:eastAsia="Times New Roman" w:cs="Times New Roman"/>
          <w:szCs w:val="24"/>
        </w:rPr>
        <w:t>, η</w:t>
      </w:r>
      <w:r w:rsidRPr="006B5813">
        <w:rPr>
          <w:rFonts w:eastAsia="Times New Roman" w:cs="Times New Roman"/>
          <w:szCs w:val="24"/>
        </w:rPr>
        <w:t xml:space="preserve"> απαραίτητη κρατική δηλαδή χρηματοδότηση για τη λειτουργία </w:t>
      </w:r>
      <w:r>
        <w:rPr>
          <w:rFonts w:eastAsia="Times New Roman" w:cs="Times New Roman"/>
          <w:szCs w:val="24"/>
        </w:rPr>
        <w:t>τους.</w:t>
      </w:r>
    </w:p>
    <w:p w14:paraId="2E247158" w14:textId="77777777" w:rsidR="00ED3BF8" w:rsidRDefault="009F432D">
      <w:pPr>
        <w:spacing w:after="0" w:line="600" w:lineRule="auto"/>
        <w:ind w:firstLine="720"/>
        <w:jc w:val="both"/>
        <w:rPr>
          <w:rFonts w:eastAsia="Times New Roman" w:cs="Times New Roman"/>
          <w:szCs w:val="24"/>
        </w:rPr>
      </w:pPr>
      <w:r w:rsidRPr="006B5813">
        <w:rPr>
          <w:rFonts w:eastAsia="Times New Roman" w:cs="Times New Roman"/>
          <w:szCs w:val="24"/>
        </w:rPr>
        <w:t xml:space="preserve">Όσο για τα </w:t>
      </w:r>
      <w:r>
        <w:rPr>
          <w:rFonts w:eastAsia="Times New Roman" w:cs="Times New Roman"/>
          <w:szCs w:val="24"/>
        </w:rPr>
        <w:t>πεντακόσια</w:t>
      </w:r>
      <w:r w:rsidRPr="006B5813">
        <w:rPr>
          <w:rFonts w:eastAsia="Times New Roman" w:cs="Times New Roman"/>
          <w:szCs w:val="24"/>
        </w:rPr>
        <w:t xml:space="preserve"> </w:t>
      </w:r>
      <w:r>
        <w:rPr>
          <w:rFonts w:eastAsia="Times New Roman" w:cs="Times New Roman"/>
          <w:szCs w:val="24"/>
        </w:rPr>
        <w:t>νέα μ</w:t>
      </w:r>
      <w:r w:rsidRPr="006B5813">
        <w:rPr>
          <w:rFonts w:eastAsia="Times New Roman" w:cs="Times New Roman"/>
          <w:szCs w:val="24"/>
        </w:rPr>
        <w:t xml:space="preserve">έλη </w:t>
      </w:r>
      <w:r>
        <w:rPr>
          <w:rFonts w:eastAsia="Times New Roman" w:cs="Times New Roman"/>
          <w:szCs w:val="24"/>
        </w:rPr>
        <w:t>ΔΕΠ</w:t>
      </w:r>
      <w:r w:rsidRPr="006B5813">
        <w:rPr>
          <w:rFonts w:eastAsia="Times New Roman" w:cs="Times New Roman"/>
          <w:szCs w:val="24"/>
        </w:rPr>
        <w:t xml:space="preserve"> </w:t>
      </w:r>
      <w:r>
        <w:rPr>
          <w:rFonts w:eastAsia="Times New Roman" w:cs="Times New Roman"/>
          <w:szCs w:val="24"/>
        </w:rPr>
        <w:t xml:space="preserve">που </w:t>
      </w:r>
      <w:r w:rsidRPr="006B5813">
        <w:rPr>
          <w:rFonts w:eastAsia="Times New Roman" w:cs="Times New Roman"/>
          <w:szCs w:val="24"/>
        </w:rPr>
        <w:t>μας λέτε εδώ και καιρό</w:t>
      </w:r>
      <w:r>
        <w:rPr>
          <w:rFonts w:eastAsia="Times New Roman" w:cs="Times New Roman"/>
          <w:szCs w:val="24"/>
        </w:rPr>
        <w:t>: Μ</w:t>
      </w:r>
      <w:r w:rsidRPr="006B5813">
        <w:rPr>
          <w:rFonts w:eastAsia="Times New Roman" w:cs="Times New Roman"/>
          <w:szCs w:val="24"/>
        </w:rPr>
        <w:t>ιλάτε σοβαρά ότι με αυτά θα καλύψετε τις τεράστιες ανάγκες των πανεπιστημίων</w:t>
      </w:r>
      <w:r>
        <w:rPr>
          <w:rFonts w:eastAsia="Times New Roman" w:cs="Times New Roman"/>
          <w:szCs w:val="24"/>
        </w:rPr>
        <w:t>; Α</w:t>
      </w:r>
      <w:r w:rsidRPr="006B5813">
        <w:rPr>
          <w:rFonts w:eastAsia="Times New Roman" w:cs="Times New Roman"/>
          <w:szCs w:val="24"/>
        </w:rPr>
        <w:t>λήθεια</w:t>
      </w:r>
      <w:r>
        <w:rPr>
          <w:rFonts w:eastAsia="Times New Roman" w:cs="Times New Roman"/>
          <w:szCs w:val="24"/>
        </w:rPr>
        <w:t>,</w:t>
      </w:r>
      <w:r w:rsidRPr="006B5813">
        <w:rPr>
          <w:rFonts w:eastAsia="Times New Roman" w:cs="Times New Roman"/>
          <w:szCs w:val="24"/>
        </w:rPr>
        <w:t xml:space="preserve"> δεν ξέρετε τι έγινε με τις προηγούμενες θέσεις </w:t>
      </w:r>
      <w:r>
        <w:rPr>
          <w:rFonts w:eastAsia="Times New Roman" w:cs="Times New Roman"/>
          <w:szCs w:val="24"/>
        </w:rPr>
        <w:t>ΔΕΠ,</w:t>
      </w:r>
      <w:r w:rsidRPr="006B5813">
        <w:rPr>
          <w:rFonts w:eastAsia="Times New Roman" w:cs="Times New Roman"/>
          <w:szCs w:val="24"/>
        </w:rPr>
        <w:t xml:space="preserve"> που εξάγγειλε ο ΣΥΡΙΖΑ</w:t>
      </w:r>
      <w:r>
        <w:rPr>
          <w:rFonts w:eastAsia="Times New Roman" w:cs="Times New Roman"/>
          <w:szCs w:val="24"/>
        </w:rPr>
        <w:t xml:space="preserve">; Ούτε το 40% -και πολύ λέμε- </w:t>
      </w:r>
      <w:r w:rsidRPr="006B5813">
        <w:rPr>
          <w:rFonts w:eastAsia="Times New Roman" w:cs="Times New Roman"/>
          <w:szCs w:val="24"/>
        </w:rPr>
        <w:t>από αυτές δεν καλύφθηκα</w:t>
      </w:r>
      <w:r w:rsidRPr="006B5813">
        <w:rPr>
          <w:rFonts w:eastAsia="Times New Roman" w:cs="Times New Roman"/>
          <w:szCs w:val="24"/>
        </w:rPr>
        <w:t>ν</w:t>
      </w:r>
      <w:r>
        <w:rPr>
          <w:rFonts w:eastAsia="Times New Roman" w:cs="Times New Roman"/>
          <w:szCs w:val="24"/>
        </w:rPr>
        <w:t>. Κ</w:t>
      </w:r>
      <w:r w:rsidRPr="006B5813">
        <w:rPr>
          <w:rFonts w:eastAsia="Times New Roman" w:cs="Times New Roman"/>
          <w:szCs w:val="24"/>
        </w:rPr>
        <w:t>αι ξέρετε</w:t>
      </w:r>
      <w:r>
        <w:rPr>
          <w:rFonts w:eastAsia="Times New Roman" w:cs="Times New Roman"/>
          <w:szCs w:val="24"/>
        </w:rPr>
        <w:t>,</w:t>
      </w:r>
      <w:r w:rsidRPr="006B5813">
        <w:rPr>
          <w:rFonts w:eastAsia="Times New Roman" w:cs="Times New Roman"/>
          <w:szCs w:val="24"/>
        </w:rPr>
        <w:t xml:space="preserve"> δεν μας ενδιαφέρει καθόλου</w:t>
      </w:r>
      <w:r>
        <w:rPr>
          <w:rFonts w:eastAsia="Times New Roman" w:cs="Times New Roman"/>
          <w:szCs w:val="24"/>
        </w:rPr>
        <w:t xml:space="preserve"> αν φταίει </w:t>
      </w:r>
      <w:r w:rsidRPr="006B5813">
        <w:rPr>
          <w:rFonts w:eastAsia="Times New Roman" w:cs="Times New Roman"/>
          <w:szCs w:val="24"/>
        </w:rPr>
        <w:t>γι</w:t>
      </w:r>
      <w:r>
        <w:rPr>
          <w:rFonts w:eastAsia="Times New Roman" w:cs="Times New Roman"/>
          <w:szCs w:val="24"/>
        </w:rPr>
        <w:t xml:space="preserve">’ αυτό το Υπουργείο ή οι </w:t>
      </w:r>
      <w:r>
        <w:rPr>
          <w:rFonts w:eastAsia="Times New Roman" w:cs="Times New Roman"/>
          <w:szCs w:val="24"/>
        </w:rPr>
        <w:t>π</w:t>
      </w:r>
      <w:r w:rsidRPr="006B5813">
        <w:rPr>
          <w:rFonts w:eastAsia="Times New Roman" w:cs="Times New Roman"/>
          <w:szCs w:val="24"/>
        </w:rPr>
        <w:t>ρυτανεί</w:t>
      </w:r>
      <w:r>
        <w:rPr>
          <w:rFonts w:eastAsia="Times New Roman" w:cs="Times New Roman"/>
          <w:szCs w:val="24"/>
        </w:rPr>
        <w:t>ε</w:t>
      </w:r>
      <w:r w:rsidRPr="006B5813">
        <w:rPr>
          <w:rFonts w:eastAsia="Times New Roman" w:cs="Times New Roman"/>
          <w:szCs w:val="24"/>
        </w:rPr>
        <w:t xml:space="preserve">ς που </w:t>
      </w:r>
      <w:r>
        <w:rPr>
          <w:rFonts w:eastAsia="Times New Roman" w:cs="Times New Roman"/>
          <w:szCs w:val="24"/>
        </w:rPr>
        <w:t>ρίχνετε</w:t>
      </w:r>
      <w:r w:rsidRPr="006B5813">
        <w:rPr>
          <w:rFonts w:eastAsia="Times New Roman" w:cs="Times New Roman"/>
          <w:szCs w:val="24"/>
        </w:rPr>
        <w:t xml:space="preserve"> μεταξύ σας τις ευθύνες</w:t>
      </w:r>
      <w:r>
        <w:rPr>
          <w:rFonts w:eastAsia="Times New Roman" w:cs="Times New Roman"/>
          <w:szCs w:val="24"/>
        </w:rPr>
        <w:t>, γιατί σε τελική ανάλυση αυτοί</w:t>
      </w:r>
      <w:r w:rsidRPr="006B5813">
        <w:rPr>
          <w:rFonts w:eastAsia="Times New Roman" w:cs="Times New Roman"/>
          <w:szCs w:val="24"/>
        </w:rPr>
        <w:t xml:space="preserve"> που την πληρώνουν </w:t>
      </w:r>
      <w:r>
        <w:rPr>
          <w:rFonts w:eastAsia="Times New Roman" w:cs="Times New Roman"/>
          <w:szCs w:val="24"/>
        </w:rPr>
        <w:t>είναι οι φοιτητές.</w:t>
      </w:r>
    </w:p>
    <w:p w14:paraId="2E247159" w14:textId="77777777" w:rsidR="00ED3BF8" w:rsidRDefault="009F432D">
      <w:pPr>
        <w:spacing w:after="0" w:line="600" w:lineRule="auto"/>
        <w:ind w:firstLine="720"/>
        <w:jc w:val="both"/>
        <w:rPr>
          <w:rFonts w:eastAsia="Times New Roman" w:cs="Times New Roman"/>
          <w:szCs w:val="24"/>
        </w:rPr>
      </w:pPr>
      <w:r w:rsidRPr="006B5813">
        <w:rPr>
          <w:rFonts w:eastAsia="Times New Roman" w:cs="Times New Roman"/>
          <w:szCs w:val="24"/>
        </w:rPr>
        <w:t xml:space="preserve">Τσιμουδιά </w:t>
      </w:r>
      <w:r>
        <w:rPr>
          <w:rFonts w:eastAsia="Times New Roman" w:cs="Times New Roman"/>
          <w:szCs w:val="24"/>
        </w:rPr>
        <w:t>επίσης,</w:t>
      </w:r>
      <w:r w:rsidRPr="006B5813">
        <w:rPr>
          <w:rFonts w:eastAsia="Times New Roman" w:cs="Times New Roman"/>
          <w:szCs w:val="24"/>
        </w:rPr>
        <w:t xml:space="preserve"> από το</w:t>
      </w:r>
      <w:r>
        <w:rPr>
          <w:rFonts w:eastAsia="Times New Roman" w:cs="Times New Roman"/>
          <w:szCs w:val="24"/>
        </w:rPr>
        <w:t>ν</w:t>
      </w:r>
      <w:r w:rsidRPr="006B5813">
        <w:rPr>
          <w:rFonts w:eastAsia="Times New Roman" w:cs="Times New Roman"/>
          <w:szCs w:val="24"/>
        </w:rPr>
        <w:t xml:space="preserve"> ΣΥΡΙΖΑ αλλά και τη Νέα Δημοκρατία για</w:t>
      </w:r>
      <w:r w:rsidRPr="006B5813">
        <w:rPr>
          <w:rFonts w:eastAsia="Times New Roman" w:cs="Times New Roman"/>
          <w:szCs w:val="24"/>
        </w:rPr>
        <w:t xml:space="preserve"> τις πιεστικές ανάγκες των φοιτητών</w:t>
      </w:r>
      <w:r>
        <w:rPr>
          <w:rFonts w:eastAsia="Times New Roman" w:cs="Times New Roman"/>
          <w:szCs w:val="24"/>
        </w:rPr>
        <w:t>,</w:t>
      </w:r>
      <w:r w:rsidRPr="006B5813">
        <w:rPr>
          <w:rFonts w:eastAsia="Times New Roman" w:cs="Times New Roman"/>
          <w:szCs w:val="24"/>
        </w:rPr>
        <w:t xml:space="preserve"> λόγω της ανεπαρκούς ή της πλήρους έλλειψης</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σ</w:t>
      </w:r>
      <w:r w:rsidRPr="006B5813">
        <w:rPr>
          <w:rFonts w:eastAsia="Times New Roman" w:cs="Times New Roman"/>
          <w:szCs w:val="24"/>
        </w:rPr>
        <w:t>ε κάποιες περιπτώσεις</w:t>
      </w:r>
      <w:r>
        <w:rPr>
          <w:rFonts w:eastAsia="Times New Roman" w:cs="Times New Roman"/>
          <w:szCs w:val="24"/>
        </w:rPr>
        <w:t>,</w:t>
      </w:r>
      <w:r w:rsidRPr="006B5813">
        <w:rPr>
          <w:rFonts w:eastAsia="Times New Roman" w:cs="Times New Roman"/>
          <w:szCs w:val="24"/>
        </w:rPr>
        <w:t xml:space="preserve"> φοιτητικής μέριμνας</w:t>
      </w:r>
      <w:r>
        <w:rPr>
          <w:rFonts w:eastAsia="Times New Roman" w:cs="Times New Roman"/>
          <w:szCs w:val="24"/>
        </w:rPr>
        <w:t>,</w:t>
      </w:r>
      <w:r w:rsidRPr="006B5813">
        <w:rPr>
          <w:rFonts w:eastAsia="Times New Roman" w:cs="Times New Roman"/>
          <w:szCs w:val="24"/>
        </w:rPr>
        <w:t xml:space="preserve"> με το κόστος σπουδών να γίνεται </w:t>
      </w:r>
      <w:r>
        <w:rPr>
          <w:rFonts w:eastAsia="Times New Roman" w:cs="Times New Roman"/>
          <w:szCs w:val="24"/>
        </w:rPr>
        <w:t>γ</w:t>
      </w:r>
      <w:r w:rsidRPr="006B5813">
        <w:rPr>
          <w:rFonts w:eastAsia="Times New Roman" w:cs="Times New Roman"/>
          <w:szCs w:val="24"/>
        </w:rPr>
        <w:t xml:space="preserve">ια πολλούς </w:t>
      </w:r>
      <w:r w:rsidRPr="006B5813">
        <w:rPr>
          <w:rFonts w:eastAsia="Times New Roman" w:cs="Times New Roman"/>
          <w:szCs w:val="24"/>
        </w:rPr>
        <w:lastRenderedPageBreak/>
        <w:t xml:space="preserve">αβάσταχτο και απαγορευτικό για τις σπουδές </w:t>
      </w:r>
      <w:r>
        <w:rPr>
          <w:rFonts w:eastAsia="Times New Roman" w:cs="Times New Roman"/>
          <w:szCs w:val="24"/>
        </w:rPr>
        <w:t>τους. Η</w:t>
      </w:r>
      <w:r w:rsidRPr="006B5813">
        <w:rPr>
          <w:rFonts w:eastAsia="Times New Roman" w:cs="Times New Roman"/>
          <w:szCs w:val="24"/>
        </w:rPr>
        <w:t xml:space="preserve"> </w:t>
      </w:r>
      <w:r>
        <w:rPr>
          <w:rFonts w:eastAsia="Times New Roman" w:cs="Times New Roman"/>
          <w:szCs w:val="24"/>
        </w:rPr>
        <w:t>Κ</w:t>
      </w:r>
      <w:r w:rsidRPr="006B5813">
        <w:rPr>
          <w:rFonts w:eastAsia="Times New Roman" w:cs="Times New Roman"/>
          <w:szCs w:val="24"/>
        </w:rPr>
        <w:t xml:space="preserve">υβέρνηση </w:t>
      </w:r>
      <w:r>
        <w:rPr>
          <w:rFonts w:eastAsia="Times New Roman" w:cs="Times New Roman"/>
          <w:szCs w:val="24"/>
        </w:rPr>
        <w:t>όμως</w:t>
      </w:r>
      <w:r w:rsidRPr="006B5813">
        <w:rPr>
          <w:rFonts w:eastAsia="Times New Roman" w:cs="Times New Roman"/>
          <w:szCs w:val="24"/>
        </w:rPr>
        <w:t xml:space="preserve"> το </w:t>
      </w:r>
      <w:r>
        <w:rPr>
          <w:rFonts w:eastAsia="Times New Roman" w:cs="Times New Roman"/>
          <w:szCs w:val="24"/>
        </w:rPr>
        <w:t>διατυμπανίζει</w:t>
      </w:r>
      <w:r w:rsidRPr="006B5813">
        <w:rPr>
          <w:rFonts w:eastAsia="Times New Roman" w:cs="Times New Roman"/>
          <w:szCs w:val="24"/>
        </w:rPr>
        <w:t xml:space="preserve"> και η Νέα Δημοκρατία συμφωνεί ότι οι αλλαγές στην τριτοβάθμια εκπαίδευση υπηρετούν τα αναπτυξιακά σχέδια των περιφερειών</w:t>
      </w:r>
      <w:r>
        <w:rPr>
          <w:rFonts w:eastAsia="Times New Roman" w:cs="Times New Roman"/>
          <w:szCs w:val="24"/>
        </w:rPr>
        <w:t>, δηλαδή το</w:t>
      </w:r>
      <w:r w:rsidRPr="006B5813">
        <w:rPr>
          <w:rFonts w:eastAsia="Times New Roman" w:cs="Times New Roman"/>
          <w:szCs w:val="24"/>
        </w:rPr>
        <w:t>ν επενδυτικό σχεδιασμό του κεφαλαίου ανά περιφέρεια</w:t>
      </w:r>
      <w:r>
        <w:rPr>
          <w:rFonts w:eastAsia="Times New Roman" w:cs="Times New Roman"/>
          <w:szCs w:val="24"/>
        </w:rPr>
        <w:t>. Δ</w:t>
      </w:r>
      <w:r w:rsidRPr="006B5813">
        <w:rPr>
          <w:rFonts w:eastAsia="Times New Roman" w:cs="Times New Roman"/>
          <w:szCs w:val="24"/>
        </w:rPr>
        <w:t xml:space="preserve">είτε ένα παράδειγμα από τη </w:t>
      </w:r>
      <w:r>
        <w:rPr>
          <w:rFonts w:eastAsia="Times New Roman" w:cs="Times New Roman"/>
          <w:szCs w:val="24"/>
        </w:rPr>
        <w:t>δ</w:t>
      </w:r>
      <w:r w:rsidRPr="006B5813">
        <w:rPr>
          <w:rFonts w:eastAsia="Times New Roman" w:cs="Times New Roman"/>
          <w:szCs w:val="24"/>
        </w:rPr>
        <w:t>υτική Μακεδονία</w:t>
      </w:r>
      <w:r>
        <w:rPr>
          <w:rFonts w:eastAsia="Times New Roman" w:cs="Times New Roman"/>
          <w:szCs w:val="24"/>
        </w:rPr>
        <w:t>.</w:t>
      </w:r>
    </w:p>
    <w:p w14:paraId="2E24715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w:t>
      </w:r>
      <w:r w:rsidRPr="006B5813">
        <w:rPr>
          <w:rFonts w:eastAsia="Times New Roman" w:cs="Times New Roman"/>
          <w:szCs w:val="24"/>
        </w:rPr>
        <w:t xml:space="preserve">ην ώρα </w:t>
      </w:r>
      <w:r>
        <w:rPr>
          <w:rFonts w:eastAsia="Times New Roman" w:cs="Times New Roman"/>
          <w:szCs w:val="24"/>
        </w:rPr>
        <w:t>λ</w:t>
      </w:r>
      <w:r w:rsidRPr="006B5813">
        <w:rPr>
          <w:rFonts w:eastAsia="Times New Roman" w:cs="Times New Roman"/>
          <w:szCs w:val="24"/>
        </w:rPr>
        <w:t>οιπόν που η συζή</w:t>
      </w:r>
      <w:r w:rsidRPr="006B5813">
        <w:rPr>
          <w:rFonts w:eastAsia="Times New Roman" w:cs="Times New Roman"/>
          <w:szCs w:val="24"/>
        </w:rPr>
        <w:t xml:space="preserve">τηση για τη μετάβαση στη λεγόμενη </w:t>
      </w:r>
      <w:r>
        <w:rPr>
          <w:rFonts w:eastAsia="Times New Roman" w:cs="Times New Roman"/>
          <w:szCs w:val="24"/>
        </w:rPr>
        <w:t>«</w:t>
      </w:r>
      <w:proofErr w:type="spellStart"/>
      <w:r w:rsidRPr="006B5813">
        <w:rPr>
          <w:rFonts w:eastAsia="Times New Roman" w:cs="Times New Roman"/>
          <w:szCs w:val="24"/>
        </w:rPr>
        <w:t>μεταλιγνιτική</w:t>
      </w:r>
      <w:proofErr w:type="spellEnd"/>
      <w:r w:rsidRPr="006B5813">
        <w:rPr>
          <w:rFonts w:eastAsia="Times New Roman" w:cs="Times New Roman"/>
          <w:szCs w:val="24"/>
        </w:rPr>
        <w:t xml:space="preserve"> περίοδο</w:t>
      </w:r>
      <w:r>
        <w:rPr>
          <w:rFonts w:eastAsia="Times New Roman" w:cs="Times New Roman"/>
          <w:szCs w:val="24"/>
        </w:rPr>
        <w:t>»</w:t>
      </w:r>
      <w:r w:rsidRPr="006B5813">
        <w:rPr>
          <w:rFonts w:eastAsia="Times New Roman" w:cs="Times New Roman"/>
          <w:szCs w:val="24"/>
        </w:rPr>
        <w:t xml:space="preserve"> φουντώνει και </w:t>
      </w:r>
      <w:r>
        <w:rPr>
          <w:rFonts w:eastAsia="Times New Roman" w:cs="Times New Roman"/>
          <w:szCs w:val="24"/>
        </w:rPr>
        <w:t>ενώ οι όροι εν</w:t>
      </w:r>
      <w:r w:rsidRPr="006B5813">
        <w:rPr>
          <w:rFonts w:eastAsia="Times New Roman" w:cs="Times New Roman"/>
          <w:szCs w:val="24"/>
        </w:rPr>
        <w:t xml:space="preserve"> τω μεταξύ δουλειάς και οι προοπτικές των εργαζομένων στην ενέργεια χειροτερεύουν</w:t>
      </w:r>
      <w:r>
        <w:rPr>
          <w:rFonts w:eastAsia="Times New Roman" w:cs="Times New Roman"/>
          <w:szCs w:val="24"/>
        </w:rPr>
        <w:t>,</w:t>
      </w:r>
      <w:r w:rsidRPr="006B5813">
        <w:rPr>
          <w:rFonts w:eastAsia="Times New Roman" w:cs="Times New Roman"/>
          <w:szCs w:val="24"/>
        </w:rPr>
        <w:t xml:space="preserve"> την ίδια στιγμή </w:t>
      </w:r>
      <w:r>
        <w:rPr>
          <w:rFonts w:eastAsia="Times New Roman" w:cs="Times New Roman"/>
          <w:szCs w:val="24"/>
        </w:rPr>
        <w:t xml:space="preserve">διακινούνται οράματα </w:t>
      </w:r>
      <w:r w:rsidRPr="006B5813">
        <w:rPr>
          <w:rFonts w:eastAsia="Times New Roman" w:cs="Times New Roman"/>
          <w:szCs w:val="24"/>
        </w:rPr>
        <w:t>αναπτυξιακά αρωματικών φυτώ</w:t>
      </w:r>
      <w:r>
        <w:rPr>
          <w:rFonts w:eastAsia="Times New Roman" w:cs="Times New Roman"/>
          <w:szCs w:val="24"/>
        </w:rPr>
        <w:t>ν και κάνναβης ή κινημα</w:t>
      </w:r>
      <w:r>
        <w:rPr>
          <w:rFonts w:eastAsia="Times New Roman" w:cs="Times New Roman"/>
          <w:szCs w:val="24"/>
        </w:rPr>
        <w:t>τογραφικών</w:t>
      </w:r>
      <w:r w:rsidRPr="006B5813">
        <w:rPr>
          <w:rFonts w:eastAsia="Times New Roman" w:cs="Times New Roman"/>
          <w:szCs w:val="24"/>
        </w:rPr>
        <w:t xml:space="preserve"> στούντιο στις </w:t>
      </w:r>
      <w:r>
        <w:rPr>
          <w:rFonts w:eastAsia="Times New Roman" w:cs="Times New Roman"/>
          <w:szCs w:val="24"/>
        </w:rPr>
        <w:t>παλιές,</w:t>
      </w:r>
      <w:r w:rsidRPr="006B5813">
        <w:rPr>
          <w:rFonts w:eastAsia="Times New Roman" w:cs="Times New Roman"/>
          <w:szCs w:val="24"/>
        </w:rPr>
        <w:t xml:space="preserve"> λέει</w:t>
      </w:r>
      <w:r>
        <w:rPr>
          <w:rFonts w:eastAsia="Times New Roman" w:cs="Times New Roman"/>
          <w:szCs w:val="24"/>
        </w:rPr>
        <w:t>,</w:t>
      </w:r>
      <w:r w:rsidRPr="006B5813">
        <w:rPr>
          <w:rFonts w:eastAsia="Times New Roman" w:cs="Times New Roman"/>
          <w:szCs w:val="24"/>
        </w:rPr>
        <w:t xml:space="preserve"> εγκαταστάσεις της ΔΕΗ ή έξυπνων πόλεων ή χρυσοφόρων </w:t>
      </w:r>
      <w:proofErr w:type="spellStart"/>
      <w:r w:rsidRPr="006B5813">
        <w:rPr>
          <w:rFonts w:eastAsia="Times New Roman" w:cs="Times New Roman"/>
          <w:szCs w:val="24"/>
        </w:rPr>
        <w:t>business</w:t>
      </w:r>
      <w:proofErr w:type="spellEnd"/>
      <w:r w:rsidRPr="006B5813">
        <w:rPr>
          <w:rFonts w:eastAsia="Times New Roman" w:cs="Times New Roman"/>
          <w:szCs w:val="24"/>
        </w:rPr>
        <w:t xml:space="preserve"> </w:t>
      </w:r>
      <w:r w:rsidRPr="006B5813">
        <w:rPr>
          <w:rFonts w:eastAsia="Times New Roman" w:cs="Times New Roman"/>
          <w:szCs w:val="24"/>
        </w:rPr>
        <w:t>μονοπωλιακών ομίλων με τα σκουπίδια</w:t>
      </w:r>
      <w:r>
        <w:rPr>
          <w:rFonts w:eastAsia="Times New Roman" w:cs="Times New Roman"/>
          <w:szCs w:val="24"/>
        </w:rPr>
        <w:t>.</w:t>
      </w:r>
    </w:p>
    <w:p w14:paraId="2E24715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w:t>
      </w:r>
      <w:r w:rsidRPr="006B5813">
        <w:rPr>
          <w:rFonts w:eastAsia="Times New Roman" w:cs="Times New Roman"/>
          <w:szCs w:val="24"/>
        </w:rPr>
        <w:t>ι σημαίνουν όλα αυτά</w:t>
      </w:r>
      <w:r>
        <w:rPr>
          <w:rFonts w:eastAsia="Times New Roman" w:cs="Times New Roman"/>
          <w:szCs w:val="24"/>
        </w:rPr>
        <w:t>;</w:t>
      </w:r>
      <w:r w:rsidRPr="006B5813">
        <w:rPr>
          <w:rFonts w:eastAsia="Times New Roman" w:cs="Times New Roman"/>
          <w:szCs w:val="24"/>
        </w:rPr>
        <w:t xml:space="preserve"> Ότι ο αριθμός των σταθερών θέσεων εργασίας θα είναι μειωμένος</w:t>
      </w:r>
      <w:r>
        <w:rPr>
          <w:rFonts w:eastAsia="Times New Roman" w:cs="Times New Roman"/>
          <w:szCs w:val="24"/>
        </w:rPr>
        <w:t xml:space="preserve"> </w:t>
      </w:r>
      <w:r w:rsidRPr="006B5813">
        <w:rPr>
          <w:rFonts w:eastAsia="Times New Roman" w:cs="Times New Roman"/>
          <w:szCs w:val="24"/>
        </w:rPr>
        <w:t>και η κατάσταση των εργαζομένων χε</w:t>
      </w:r>
      <w:r w:rsidRPr="006B5813">
        <w:rPr>
          <w:rFonts w:eastAsia="Times New Roman" w:cs="Times New Roman"/>
          <w:szCs w:val="24"/>
        </w:rPr>
        <w:t xml:space="preserve">ιρότερη και με τους νόμους </w:t>
      </w:r>
      <w:r>
        <w:rPr>
          <w:rFonts w:eastAsia="Times New Roman" w:cs="Times New Roman"/>
          <w:szCs w:val="24"/>
        </w:rPr>
        <w:t>σας</w:t>
      </w:r>
      <w:r w:rsidRPr="006B5813">
        <w:rPr>
          <w:rFonts w:eastAsia="Times New Roman" w:cs="Times New Roman"/>
          <w:szCs w:val="24"/>
        </w:rPr>
        <w:t xml:space="preserve"> φυσικά</w:t>
      </w:r>
      <w:r>
        <w:rPr>
          <w:rFonts w:eastAsia="Times New Roman" w:cs="Times New Roman"/>
          <w:szCs w:val="24"/>
        </w:rPr>
        <w:t>. Να πώς απο</w:t>
      </w:r>
      <w:r w:rsidRPr="006B5813">
        <w:rPr>
          <w:rFonts w:eastAsia="Times New Roman" w:cs="Times New Roman"/>
          <w:szCs w:val="24"/>
        </w:rPr>
        <w:t>τυπώνονται στο σημερινό νομοσχέδιο και στα ινστιτούτα</w:t>
      </w:r>
      <w:r>
        <w:rPr>
          <w:rFonts w:eastAsia="Times New Roman" w:cs="Times New Roman"/>
          <w:szCs w:val="24"/>
        </w:rPr>
        <w:t>,</w:t>
      </w:r>
      <w:r w:rsidRPr="006B5813">
        <w:rPr>
          <w:rFonts w:eastAsia="Times New Roman" w:cs="Times New Roman"/>
          <w:szCs w:val="24"/>
        </w:rPr>
        <w:t xml:space="preserve"> παρα</w:t>
      </w:r>
      <w:r w:rsidRPr="006B5813">
        <w:rPr>
          <w:rFonts w:eastAsia="Times New Roman" w:cs="Times New Roman"/>
          <w:szCs w:val="24"/>
        </w:rPr>
        <w:lastRenderedPageBreak/>
        <w:t>δείγματος χάρ</w:t>
      </w:r>
      <w:r>
        <w:rPr>
          <w:rFonts w:eastAsia="Times New Roman" w:cs="Times New Roman"/>
          <w:szCs w:val="24"/>
        </w:rPr>
        <w:t>ιν</w:t>
      </w:r>
      <w:r>
        <w:rPr>
          <w:rFonts w:eastAsia="Times New Roman" w:cs="Times New Roman"/>
          <w:szCs w:val="24"/>
        </w:rPr>
        <w:t>,</w:t>
      </w:r>
      <w:r w:rsidRPr="006B5813">
        <w:rPr>
          <w:rFonts w:eastAsia="Times New Roman" w:cs="Times New Roman"/>
          <w:szCs w:val="24"/>
        </w:rPr>
        <w:t xml:space="preserve"> που προβλέπονται για το Πανεπιστημιακό Ερευνητικό Κέντρο Δυτικής Μακεδονίας</w:t>
      </w:r>
      <w:r>
        <w:rPr>
          <w:rFonts w:eastAsia="Times New Roman" w:cs="Times New Roman"/>
          <w:szCs w:val="24"/>
        </w:rPr>
        <w:t>. Α</w:t>
      </w:r>
      <w:r w:rsidRPr="006B5813">
        <w:rPr>
          <w:rFonts w:eastAsia="Times New Roman" w:cs="Times New Roman"/>
          <w:szCs w:val="24"/>
        </w:rPr>
        <w:t>ν</w:t>
      </w:r>
      <w:r>
        <w:rPr>
          <w:rFonts w:eastAsia="Times New Roman" w:cs="Times New Roman"/>
          <w:szCs w:val="24"/>
        </w:rPr>
        <w:t>τί να δείτε πώς θα αξιοποιηθεί ο</w:t>
      </w:r>
      <w:r w:rsidRPr="006B5813">
        <w:rPr>
          <w:rFonts w:eastAsia="Times New Roman" w:cs="Times New Roman"/>
          <w:szCs w:val="24"/>
        </w:rPr>
        <w:t xml:space="preserve"> ορυκτός πλούτος της</w:t>
      </w:r>
      <w:r w:rsidRPr="006B5813">
        <w:rPr>
          <w:rFonts w:eastAsia="Times New Roman" w:cs="Times New Roman"/>
          <w:szCs w:val="24"/>
        </w:rPr>
        <w:t xml:space="preserve"> χώρας</w:t>
      </w:r>
      <w:r>
        <w:rPr>
          <w:rFonts w:eastAsia="Times New Roman" w:cs="Times New Roman"/>
          <w:szCs w:val="24"/>
        </w:rPr>
        <w:t>,</w:t>
      </w:r>
      <w:r w:rsidRPr="006B5813">
        <w:rPr>
          <w:rFonts w:eastAsia="Times New Roman" w:cs="Times New Roman"/>
          <w:szCs w:val="24"/>
        </w:rPr>
        <w:t xml:space="preserve"> με σύγχρονες μεθόδους</w:t>
      </w:r>
      <w:r>
        <w:rPr>
          <w:rFonts w:eastAsia="Times New Roman" w:cs="Times New Roman"/>
          <w:szCs w:val="24"/>
        </w:rPr>
        <w:t>,</w:t>
      </w:r>
      <w:r w:rsidRPr="006B5813">
        <w:rPr>
          <w:rFonts w:eastAsia="Times New Roman" w:cs="Times New Roman"/>
          <w:szCs w:val="24"/>
        </w:rPr>
        <w:t xml:space="preserve"> για να </w:t>
      </w:r>
      <w:r>
        <w:rPr>
          <w:rFonts w:eastAsia="Times New Roman" w:cs="Times New Roman"/>
          <w:szCs w:val="24"/>
        </w:rPr>
        <w:t>έ</w:t>
      </w:r>
      <w:r w:rsidRPr="006B5813">
        <w:rPr>
          <w:rFonts w:eastAsia="Times New Roman" w:cs="Times New Roman"/>
          <w:szCs w:val="24"/>
        </w:rPr>
        <w:t>χει φθη</w:t>
      </w:r>
      <w:r>
        <w:rPr>
          <w:rFonts w:eastAsia="Times New Roman" w:cs="Times New Roman"/>
          <w:szCs w:val="24"/>
        </w:rPr>
        <w:t xml:space="preserve">νή ενέργεια ο λαός, </w:t>
      </w:r>
      <w:r w:rsidRPr="006B5813">
        <w:rPr>
          <w:rFonts w:eastAsia="Times New Roman" w:cs="Times New Roman"/>
          <w:szCs w:val="24"/>
        </w:rPr>
        <w:t xml:space="preserve">και </w:t>
      </w:r>
      <w:r>
        <w:rPr>
          <w:rFonts w:eastAsia="Times New Roman" w:cs="Times New Roman"/>
          <w:szCs w:val="24"/>
        </w:rPr>
        <w:t>εδώ</w:t>
      </w:r>
      <w:r w:rsidRPr="006B5813">
        <w:rPr>
          <w:rFonts w:eastAsia="Times New Roman" w:cs="Times New Roman"/>
          <w:szCs w:val="24"/>
        </w:rPr>
        <w:t xml:space="preserve"> μπορούν να παίξουν πολύ κρίσιμο ρόλο οι απόφοιτοι του </w:t>
      </w:r>
      <w:r>
        <w:rPr>
          <w:rFonts w:eastAsia="Times New Roman" w:cs="Times New Roman"/>
          <w:szCs w:val="24"/>
        </w:rPr>
        <w:t>Τ</w:t>
      </w:r>
      <w:r w:rsidRPr="006B5813">
        <w:rPr>
          <w:rFonts w:eastAsia="Times New Roman" w:cs="Times New Roman"/>
          <w:szCs w:val="24"/>
        </w:rPr>
        <w:t>μήματος Μηχανικών Περιβάλλοντος</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εσείς,</w:t>
      </w:r>
      <w:r w:rsidRPr="006B5813">
        <w:rPr>
          <w:rFonts w:eastAsia="Times New Roman" w:cs="Times New Roman"/>
          <w:szCs w:val="24"/>
        </w:rPr>
        <w:t xml:space="preserve"> επειδή τους λιγνίτες τους ξεπουλάτε</w:t>
      </w:r>
      <w:r>
        <w:rPr>
          <w:rFonts w:eastAsia="Times New Roman" w:cs="Times New Roman"/>
          <w:szCs w:val="24"/>
        </w:rPr>
        <w:t>, το τμήμα αυτό το μετατρέπετε</w:t>
      </w:r>
      <w:r w:rsidRPr="006B5813">
        <w:rPr>
          <w:rFonts w:eastAsia="Times New Roman" w:cs="Times New Roman"/>
          <w:szCs w:val="24"/>
        </w:rPr>
        <w:t xml:space="preserve"> σε </w:t>
      </w:r>
      <w:r>
        <w:rPr>
          <w:rFonts w:eastAsia="Times New Roman" w:cs="Times New Roman"/>
          <w:szCs w:val="24"/>
        </w:rPr>
        <w:t>Τ</w:t>
      </w:r>
      <w:r w:rsidRPr="006B5813">
        <w:rPr>
          <w:rFonts w:eastAsia="Times New Roman" w:cs="Times New Roman"/>
          <w:szCs w:val="24"/>
        </w:rPr>
        <w:t xml:space="preserve">μήμα Χημικών </w:t>
      </w:r>
      <w:r w:rsidRPr="006B5813">
        <w:rPr>
          <w:rFonts w:eastAsia="Times New Roman" w:cs="Times New Roman"/>
          <w:szCs w:val="24"/>
        </w:rPr>
        <w:t>Μηχανικών</w:t>
      </w:r>
      <w:r>
        <w:rPr>
          <w:rFonts w:eastAsia="Times New Roman" w:cs="Times New Roman"/>
          <w:szCs w:val="24"/>
        </w:rPr>
        <w:t>.</w:t>
      </w:r>
      <w:r w:rsidRPr="006B5813">
        <w:rPr>
          <w:rFonts w:eastAsia="Times New Roman" w:cs="Times New Roman"/>
          <w:szCs w:val="24"/>
        </w:rPr>
        <w:t xml:space="preserve"> Γιατί προφανώς για τις μπίζνες με την κάνναβη στα εδάφη των παλιών ορυχείων θα χρειάζονται μεγάλα εργοστάσια</w:t>
      </w:r>
      <w:r>
        <w:rPr>
          <w:rFonts w:eastAsia="Times New Roman" w:cs="Times New Roman"/>
          <w:szCs w:val="24"/>
        </w:rPr>
        <w:t>,</w:t>
      </w:r>
      <w:r w:rsidRPr="006B5813">
        <w:rPr>
          <w:rFonts w:eastAsia="Times New Roman" w:cs="Times New Roman"/>
          <w:szCs w:val="24"/>
        </w:rPr>
        <w:t xml:space="preserve"> όσο να πεις</w:t>
      </w:r>
      <w:r>
        <w:rPr>
          <w:rFonts w:eastAsia="Times New Roman" w:cs="Times New Roman"/>
          <w:szCs w:val="24"/>
        </w:rPr>
        <w:t>.</w:t>
      </w:r>
    </w:p>
    <w:p w14:paraId="2E24715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w:t>
      </w:r>
      <w:r w:rsidRPr="006B5813">
        <w:rPr>
          <w:rFonts w:eastAsia="Times New Roman" w:cs="Times New Roman"/>
          <w:szCs w:val="24"/>
        </w:rPr>
        <w:t>ετά από όλα αυτά</w:t>
      </w:r>
      <w:r>
        <w:rPr>
          <w:rFonts w:eastAsia="Times New Roman" w:cs="Times New Roman"/>
          <w:szCs w:val="24"/>
        </w:rPr>
        <w:t>,</w:t>
      </w:r>
      <w:r w:rsidRPr="006B5813">
        <w:rPr>
          <w:rFonts w:eastAsia="Times New Roman" w:cs="Times New Roman"/>
          <w:szCs w:val="24"/>
        </w:rPr>
        <w:t xml:space="preserve"> το κερασάκι στην αντιλαϊκή σας τούρτα είναι η καθιέρωση των ελαστικών εργασιακών σχέσεων σε αυτά τα ινσ</w:t>
      </w:r>
      <w:r w:rsidRPr="006B5813">
        <w:rPr>
          <w:rFonts w:eastAsia="Times New Roman" w:cs="Times New Roman"/>
          <w:szCs w:val="24"/>
        </w:rPr>
        <w:t>τιτούτα</w:t>
      </w:r>
      <w:r>
        <w:rPr>
          <w:rFonts w:eastAsia="Times New Roman" w:cs="Times New Roman"/>
          <w:szCs w:val="24"/>
        </w:rPr>
        <w:t>,</w:t>
      </w:r>
      <w:r w:rsidRPr="006B5813">
        <w:rPr>
          <w:rFonts w:eastAsia="Times New Roman" w:cs="Times New Roman"/>
          <w:szCs w:val="24"/>
        </w:rPr>
        <w:t xml:space="preserve"> σε όλα τα ανάλογα ινστιτούτα</w:t>
      </w:r>
      <w:r>
        <w:rPr>
          <w:rFonts w:eastAsia="Times New Roman" w:cs="Times New Roman"/>
          <w:szCs w:val="24"/>
        </w:rPr>
        <w:t>,</w:t>
      </w:r>
      <w:r w:rsidRPr="006B5813">
        <w:rPr>
          <w:rFonts w:eastAsia="Times New Roman" w:cs="Times New Roman"/>
          <w:szCs w:val="24"/>
        </w:rPr>
        <w:t xml:space="preserve"> η δουλειά </w:t>
      </w:r>
      <w:r>
        <w:rPr>
          <w:rFonts w:eastAsia="Times New Roman" w:cs="Times New Roman"/>
          <w:szCs w:val="24"/>
        </w:rPr>
        <w:t>δ</w:t>
      </w:r>
      <w:r w:rsidRPr="006B5813">
        <w:rPr>
          <w:rFonts w:eastAsia="Times New Roman" w:cs="Times New Roman"/>
          <w:szCs w:val="24"/>
        </w:rPr>
        <w:t>ηλαδή υπό προθεσμία ή με μπλοκάκι</w:t>
      </w:r>
      <w:r>
        <w:rPr>
          <w:rFonts w:eastAsia="Times New Roman" w:cs="Times New Roman"/>
          <w:szCs w:val="24"/>
        </w:rPr>
        <w:t>, όλα αυτά δ</w:t>
      </w:r>
      <w:r w:rsidRPr="006B5813">
        <w:rPr>
          <w:rFonts w:eastAsia="Times New Roman" w:cs="Times New Roman"/>
          <w:szCs w:val="24"/>
        </w:rPr>
        <w:t>ηλαδή για τα οποία ο ΣΥΡΙΖΑ</w:t>
      </w:r>
      <w:r>
        <w:rPr>
          <w:rFonts w:eastAsia="Times New Roman" w:cs="Times New Roman"/>
          <w:szCs w:val="24"/>
        </w:rPr>
        <w:t>,</w:t>
      </w:r>
      <w:r w:rsidRPr="006B5813">
        <w:rPr>
          <w:rFonts w:eastAsia="Times New Roman" w:cs="Times New Roman"/>
          <w:szCs w:val="24"/>
        </w:rPr>
        <w:t xml:space="preserve"> πριν γίνει </w:t>
      </w:r>
      <w:r>
        <w:rPr>
          <w:rFonts w:eastAsia="Times New Roman" w:cs="Times New Roman"/>
          <w:szCs w:val="24"/>
        </w:rPr>
        <w:t>Κ</w:t>
      </w:r>
      <w:r w:rsidRPr="006B5813">
        <w:rPr>
          <w:rFonts w:eastAsia="Times New Roman" w:cs="Times New Roman"/>
          <w:szCs w:val="24"/>
        </w:rPr>
        <w:t>υβέρνηση</w:t>
      </w:r>
      <w:r>
        <w:rPr>
          <w:rFonts w:eastAsia="Times New Roman" w:cs="Times New Roman"/>
          <w:szCs w:val="24"/>
        </w:rPr>
        <w:t>,</w:t>
      </w:r>
      <w:r w:rsidRPr="006B5813">
        <w:rPr>
          <w:rFonts w:eastAsia="Times New Roman" w:cs="Times New Roman"/>
          <w:szCs w:val="24"/>
        </w:rPr>
        <w:t xml:space="preserve"> ανέβαινε στα κεραμίδια</w:t>
      </w:r>
      <w:r>
        <w:rPr>
          <w:rFonts w:eastAsia="Times New Roman" w:cs="Times New Roman"/>
          <w:szCs w:val="24"/>
        </w:rPr>
        <w:t>.</w:t>
      </w:r>
      <w:r w:rsidRPr="006B5813">
        <w:rPr>
          <w:rFonts w:eastAsia="Times New Roman" w:cs="Times New Roman"/>
          <w:szCs w:val="24"/>
        </w:rPr>
        <w:t xml:space="preserve"> Και τώρα τι κάνει</w:t>
      </w:r>
      <w:r>
        <w:rPr>
          <w:rFonts w:eastAsia="Times New Roman" w:cs="Times New Roman"/>
          <w:szCs w:val="24"/>
        </w:rPr>
        <w:t>; Τα νομοθετεί.</w:t>
      </w:r>
    </w:p>
    <w:p w14:paraId="2E24715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λ</w:t>
      </w:r>
      <w:r w:rsidRPr="006B5813">
        <w:rPr>
          <w:rFonts w:eastAsia="Times New Roman" w:cs="Times New Roman"/>
          <w:szCs w:val="24"/>
        </w:rPr>
        <w:t>ύκειο τώρα και το σύστημα εισαγωγής</w:t>
      </w:r>
      <w:r>
        <w:rPr>
          <w:rFonts w:eastAsia="Times New Roman" w:cs="Times New Roman"/>
          <w:szCs w:val="24"/>
        </w:rPr>
        <w:t>: Με το νο</w:t>
      </w:r>
      <w:r>
        <w:rPr>
          <w:rFonts w:eastAsia="Times New Roman" w:cs="Times New Roman"/>
          <w:szCs w:val="24"/>
        </w:rPr>
        <w:t xml:space="preserve">μοσχέδιο η Γ΄ </w:t>
      </w:r>
      <w:r>
        <w:rPr>
          <w:rFonts w:eastAsia="Times New Roman" w:cs="Times New Roman"/>
          <w:szCs w:val="24"/>
        </w:rPr>
        <w:t>λ</w:t>
      </w:r>
      <w:r w:rsidRPr="006B5813">
        <w:rPr>
          <w:rFonts w:eastAsia="Times New Roman" w:cs="Times New Roman"/>
          <w:szCs w:val="24"/>
        </w:rPr>
        <w:t>υκείου γίνεται προπαρασκευαστικό έτος για τα πανεπιστήμια</w:t>
      </w:r>
      <w:r>
        <w:rPr>
          <w:rFonts w:eastAsia="Times New Roman" w:cs="Times New Roman"/>
          <w:szCs w:val="24"/>
        </w:rPr>
        <w:t>,</w:t>
      </w:r>
      <w:r w:rsidRPr="006B5813">
        <w:rPr>
          <w:rFonts w:eastAsia="Times New Roman" w:cs="Times New Roman"/>
          <w:szCs w:val="24"/>
        </w:rPr>
        <w:t xml:space="preserve"> φροντιστήριο </w:t>
      </w:r>
      <w:r>
        <w:rPr>
          <w:rFonts w:eastAsia="Times New Roman" w:cs="Times New Roman"/>
          <w:szCs w:val="24"/>
        </w:rPr>
        <w:t>δ</w:t>
      </w:r>
      <w:r w:rsidRPr="006B5813">
        <w:rPr>
          <w:rFonts w:eastAsia="Times New Roman" w:cs="Times New Roman"/>
          <w:szCs w:val="24"/>
        </w:rPr>
        <w:t>ηλαδή</w:t>
      </w:r>
      <w:r>
        <w:rPr>
          <w:rFonts w:eastAsia="Times New Roman" w:cs="Times New Roman"/>
          <w:szCs w:val="24"/>
        </w:rPr>
        <w:t>,</w:t>
      </w:r>
      <w:r w:rsidRPr="006B5813">
        <w:rPr>
          <w:rFonts w:eastAsia="Times New Roman" w:cs="Times New Roman"/>
          <w:szCs w:val="24"/>
        </w:rPr>
        <w:t xml:space="preserve"> για να λέμε τα πράγματα </w:t>
      </w:r>
      <w:r w:rsidRPr="006B5813">
        <w:rPr>
          <w:rFonts w:eastAsia="Times New Roman" w:cs="Times New Roman"/>
          <w:szCs w:val="24"/>
        </w:rPr>
        <w:lastRenderedPageBreak/>
        <w:t xml:space="preserve">με το όνομα </w:t>
      </w:r>
      <w:r>
        <w:rPr>
          <w:rFonts w:eastAsia="Times New Roman" w:cs="Times New Roman"/>
          <w:szCs w:val="24"/>
        </w:rPr>
        <w:t>τους. Μ</w:t>
      </w:r>
      <w:r w:rsidRPr="006B5813">
        <w:rPr>
          <w:rFonts w:eastAsia="Times New Roman" w:cs="Times New Roman"/>
          <w:szCs w:val="24"/>
        </w:rPr>
        <w:t>εγαλώνουν οι μορφωτικές ανισότ</w:t>
      </w:r>
      <w:r>
        <w:rPr>
          <w:rFonts w:eastAsia="Times New Roman" w:cs="Times New Roman"/>
          <w:szCs w:val="24"/>
        </w:rPr>
        <w:t>ητες ανάμεσα στους μαθητές και β</w:t>
      </w:r>
      <w:r w:rsidRPr="006B5813">
        <w:rPr>
          <w:rFonts w:eastAsia="Times New Roman" w:cs="Times New Roman"/>
          <w:szCs w:val="24"/>
        </w:rPr>
        <w:t>εβαίως</w:t>
      </w:r>
      <w:r>
        <w:rPr>
          <w:rFonts w:eastAsia="Times New Roman" w:cs="Times New Roman"/>
          <w:szCs w:val="24"/>
        </w:rPr>
        <w:t>,</w:t>
      </w:r>
      <w:r w:rsidRPr="006B5813">
        <w:rPr>
          <w:rFonts w:eastAsia="Times New Roman" w:cs="Times New Roman"/>
          <w:szCs w:val="24"/>
        </w:rPr>
        <w:t xml:space="preserve"> όχι μόνο δεν περιορίζεται</w:t>
      </w:r>
      <w:r>
        <w:rPr>
          <w:rFonts w:eastAsia="Times New Roman" w:cs="Times New Roman"/>
          <w:szCs w:val="24"/>
        </w:rPr>
        <w:t>, αλλά</w:t>
      </w:r>
      <w:r w:rsidRPr="006B5813">
        <w:rPr>
          <w:rFonts w:eastAsia="Times New Roman" w:cs="Times New Roman"/>
          <w:szCs w:val="24"/>
        </w:rPr>
        <w:t xml:space="preserve"> ενισχύεται η παρ</w:t>
      </w:r>
      <w:r w:rsidRPr="006B5813">
        <w:rPr>
          <w:rFonts w:eastAsia="Times New Roman" w:cs="Times New Roman"/>
          <w:szCs w:val="24"/>
        </w:rPr>
        <w:t>απαιδεία</w:t>
      </w:r>
      <w:r>
        <w:rPr>
          <w:rFonts w:eastAsia="Times New Roman" w:cs="Times New Roman"/>
          <w:szCs w:val="24"/>
        </w:rPr>
        <w:t>. Μιλάμε για σχολείο «καραμπινά</w:t>
      </w:r>
      <w:r w:rsidRPr="006B5813">
        <w:rPr>
          <w:rFonts w:eastAsia="Times New Roman" w:cs="Times New Roman"/>
          <w:szCs w:val="24"/>
        </w:rPr>
        <w:t>το</w:t>
      </w:r>
      <w:r>
        <w:rPr>
          <w:rFonts w:eastAsia="Times New Roman" w:cs="Times New Roman"/>
          <w:szCs w:val="24"/>
        </w:rPr>
        <w:t>»</w:t>
      </w:r>
      <w:r w:rsidRPr="006B5813">
        <w:rPr>
          <w:rFonts w:eastAsia="Times New Roman" w:cs="Times New Roman"/>
          <w:szCs w:val="24"/>
        </w:rPr>
        <w:t xml:space="preserve"> εξεταστικό κέντρο</w:t>
      </w:r>
      <w:r>
        <w:rPr>
          <w:rFonts w:eastAsia="Times New Roman" w:cs="Times New Roman"/>
          <w:szCs w:val="24"/>
        </w:rPr>
        <w:t>,</w:t>
      </w:r>
      <w:r w:rsidRPr="006B5813">
        <w:rPr>
          <w:rFonts w:eastAsia="Times New Roman" w:cs="Times New Roman"/>
          <w:szCs w:val="24"/>
        </w:rPr>
        <w:t xml:space="preserve"> γεμάτο με </w:t>
      </w:r>
      <w:r>
        <w:rPr>
          <w:rFonts w:eastAsia="Times New Roman" w:cs="Times New Roman"/>
          <w:szCs w:val="24"/>
        </w:rPr>
        <w:t>σκληρές,</w:t>
      </w:r>
      <w:r w:rsidRPr="006B5813">
        <w:rPr>
          <w:rFonts w:eastAsia="Times New Roman" w:cs="Times New Roman"/>
          <w:szCs w:val="24"/>
        </w:rPr>
        <w:t xml:space="preserve"> ψυχοφθόρες εξετάσεις και μάλιστα με αυξημένη ύλη στα πανελλαδικώς εξεταζόμενα μαθήματα</w:t>
      </w:r>
      <w:r>
        <w:rPr>
          <w:rFonts w:eastAsia="Times New Roman" w:cs="Times New Roman"/>
          <w:szCs w:val="24"/>
        </w:rPr>
        <w:t>,</w:t>
      </w:r>
      <w:r w:rsidRPr="006B5813">
        <w:rPr>
          <w:rFonts w:eastAsia="Times New Roman" w:cs="Times New Roman"/>
          <w:szCs w:val="24"/>
        </w:rPr>
        <w:t xml:space="preserve"> που γεμίζουν με άγχος και ανασφάλεια τους μαθητές και αδειάζουν τις τσέπες των γονιών τ</w:t>
      </w:r>
      <w:r w:rsidRPr="006B5813">
        <w:rPr>
          <w:rFonts w:eastAsia="Times New Roman" w:cs="Times New Roman"/>
          <w:szCs w:val="24"/>
        </w:rPr>
        <w:t xml:space="preserve">ους </w:t>
      </w:r>
      <w:r>
        <w:rPr>
          <w:rFonts w:eastAsia="Times New Roman" w:cs="Times New Roman"/>
          <w:szCs w:val="24"/>
        </w:rPr>
        <w:t>σ</w:t>
      </w:r>
      <w:r w:rsidRPr="006B5813">
        <w:rPr>
          <w:rFonts w:eastAsia="Times New Roman" w:cs="Times New Roman"/>
          <w:szCs w:val="24"/>
        </w:rPr>
        <w:t>τα φροντιστήρια</w:t>
      </w:r>
      <w:r>
        <w:rPr>
          <w:rFonts w:eastAsia="Times New Roman" w:cs="Times New Roman"/>
          <w:szCs w:val="24"/>
        </w:rPr>
        <w:t>,</w:t>
      </w:r>
      <w:r w:rsidRPr="006B5813">
        <w:rPr>
          <w:rFonts w:eastAsia="Times New Roman" w:cs="Times New Roman"/>
          <w:szCs w:val="24"/>
        </w:rPr>
        <w:t xml:space="preserve"> οι ιδιοκτήτες των οποίων ήδη εδώ και καιρό τρίβουν τα </w:t>
      </w:r>
      <w:r>
        <w:rPr>
          <w:rFonts w:eastAsia="Times New Roman" w:cs="Times New Roman"/>
          <w:szCs w:val="24"/>
        </w:rPr>
        <w:t>χέρια τους και το ανακοινώνουν μ</w:t>
      </w:r>
      <w:r w:rsidRPr="006B5813">
        <w:rPr>
          <w:rFonts w:eastAsia="Times New Roman" w:cs="Times New Roman"/>
          <w:szCs w:val="24"/>
        </w:rPr>
        <w:t xml:space="preserve">άλιστα και μέσα από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sidRPr="006B5813">
        <w:rPr>
          <w:rFonts w:eastAsia="Times New Roman" w:cs="Times New Roman"/>
          <w:szCs w:val="24"/>
        </w:rPr>
        <w:t xml:space="preserve"> για την πελατεία που θα μεγαλώσει</w:t>
      </w:r>
      <w:r>
        <w:rPr>
          <w:rFonts w:eastAsia="Times New Roman" w:cs="Times New Roman"/>
          <w:szCs w:val="24"/>
        </w:rPr>
        <w:t>. Τ</w:t>
      </w:r>
      <w:r w:rsidRPr="006B5813">
        <w:rPr>
          <w:rFonts w:eastAsia="Times New Roman" w:cs="Times New Roman"/>
          <w:szCs w:val="24"/>
        </w:rPr>
        <w:t xml:space="preserve">ο </w:t>
      </w:r>
      <w:r>
        <w:rPr>
          <w:rFonts w:eastAsia="Times New Roman" w:cs="Times New Roman"/>
          <w:szCs w:val="24"/>
        </w:rPr>
        <w:t>λ</w:t>
      </w:r>
      <w:r w:rsidRPr="006B5813">
        <w:rPr>
          <w:rFonts w:eastAsia="Times New Roman" w:cs="Times New Roman"/>
          <w:szCs w:val="24"/>
        </w:rPr>
        <w:t>ύκειο του ΣΥΡΙΖΑ από σχολείο γίνεται κανονική α</w:t>
      </w:r>
      <w:r>
        <w:rPr>
          <w:rFonts w:eastAsia="Times New Roman" w:cs="Times New Roman"/>
          <w:szCs w:val="24"/>
        </w:rPr>
        <w:t>ρένα α</w:t>
      </w:r>
      <w:r w:rsidRPr="006B5813">
        <w:rPr>
          <w:rFonts w:eastAsia="Times New Roman" w:cs="Times New Roman"/>
          <w:szCs w:val="24"/>
        </w:rPr>
        <w:t>νταγωνισμού</w:t>
      </w:r>
      <w:r>
        <w:rPr>
          <w:rFonts w:eastAsia="Times New Roman" w:cs="Times New Roman"/>
          <w:szCs w:val="24"/>
        </w:rPr>
        <w:t>,</w:t>
      </w:r>
      <w:r w:rsidRPr="006B5813">
        <w:rPr>
          <w:rFonts w:eastAsia="Times New Roman" w:cs="Times New Roman"/>
          <w:szCs w:val="24"/>
        </w:rPr>
        <w:t xml:space="preserve"> αφού</w:t>
      </w:r>
      <w:r>
        <w:rPr>
          <w:rFonts w:eastAsia="Times New Roman" w:cs="Times New Roman"/>
          <w:szCs w:val="24"/>
        </w:rPr>
        <w:t>,</w:t>
      </w:r>
      <w:r w:rsidRPr="006B5813">
        <w:rPr>
          <w:rFonts w:eastAsia="Times New Roman" w:cs="Times New Roman"/>
          <w:szCs w:val="24"/>
        </w:rPr>
        <w:t xml:space="preserve"> εκτός </w:t>
      </w:r>
      <w:r w:rsidRPr="006B5813">
        <w:rPr>
          <w:rFonts w:eastAsia="Times New Roman" w:cs="Times New Roman"/>
          <w:szCs w:val="24"/>
        </w:rPr>
        <w:t>από τις πανελλαδικές</w:t>
      </w:r>
      <w:r>
        <w:rPr>
          <w:rFonts w:eastAsia="Times New Roman" w:cs="Times New Roman"/>
          <w:szCs w:val="24"/>
        </w:rPr>
        <w:t>,</w:t>
      </w:r>
      <w:r w:rsidRPr="006B5813">
        <w:rPr>
          <w:rFonts w:eastAsia="Times New Roman" w:cs="Times New Roman"/>
          <w:szCs w:val="24"/>
        </w:rPr>
        <w:t xml:space="preserve"> προβλέπονται και περιφερειακές εξετάσεις πανελλαδικού τύπου</w:t>
      </w:r>
      <w:r>
        <w:rPr>
          <w:rFonts w:eastAsia="Times New Roman" w:cs="Times New Roman"/>
          <w:szCs w:val="24"/>
        </w:rPr>
        <w:t>.</w:t>
      </w:r>
    </w:p>
    <w:p w14:paraId="2E24715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w:t>
      </w:r>
      <w:r w:rsidRPr="006B5813">
        <w:rPr>
          <w:rFonts w:eastAsia="Times New Roman" w:cs="Times New Roman"/>
          <w:szCs w:val="24"/>
        </w:rPr>
        <w:t>όνο που έτσι</w:t>
      </w:r>
      <w:r>
        <w:rPr>
          <w:rFonts w:eastAsia="Times New Roman" w:cs="Times New Roman"/>
          <w:szCs w:val="24"/>
        </w:rPr>
        <w:t>,</w:t>
      </w:r>
      <w:r w:rsidRPr="006B5813">
        <w:rPr>
          <w:rFonts w:eastAsia="Times New Roman" w:cs="Times New Roman"/>
          <w:szCs w:val="24"/>
        </w:rPr>
        <w:t xml:space="preserve"> ξέρετε</w:t>
      </w:r>
      <w:r>
        <w:rPr>
          <w:rFonts w:eastAsia="Times New Roman" w:cs="Times New Roman"/>
          <w:szCs w:val="24"/>
        </w:rPr>
        <w:t>,</w:t>
      </w:r>
      <w:r w:rsidRPr="006B5813">
        <w:rPr>
          <w:rFonts w:eastAsia="Times New Roman" w:cs="Times New Roman"/>
          <w:szCs w:val="24"/>
        </w:rPr>
        <w:t xml:space="preserve"> όχι μόνο δεν αντιμετωπίζονται οι σημερινές παθογένειες του </w:t>
      </w:r>
      <w:r>
        <w:rPr>
          <w:rFonts w:eastAsia="Times New Roman" w:cs="Times New Roman"/>
          <w:szCs w:val="24"/>
        </w:rPr>
        <w:t>λ</w:t>
      </w:r>
      <w:r w:rsidRPr="006B5813">
        <w:rPr>
          <w:rFonts w:eastAsia="Times New Roman" w:cs="Times New Roman"/>
          <w:szCs w:val="24"/>
        </w:rPr>
        <w:t>υκείου</w:t>
      </w:r>
      <w:r>
        <w:rPr>
          <w:rFonts w:eastAsia="Times New Roman" w:cs="Times New Roman"/>
          <w:szCs w:val="24"/>
        </w:rPr>
        <w:t>,</w:t>
      </w:r>
      <w:r w:rsidRPr="006B5813">
        <w:rPr>
          <w:rFonts w:eastAsia="Times New Roman" w:cs="Times New Roman"/>
          <w:szCs w:val="24"/>
        </w:rPr>
        <w:t xml:space="preserve"> αλλ</w:t>
      </w:r>
      <w:r>
        <w:rPr>
          <w:rFonts w:eastAsia="Times New Roman" w:cs="Times New Roman"/>
          <w:szCs w:val="24"/>
        </w:rPr>
        <w:t>ά αντίθετα οξύνονται και τελικά ό</w:t>
      </w:r>
      <w:r w:rsidRPr="006B5813">
        <w:rPr>
          <w:rFonts w:eastAsia="Times New Roman" w:cs="Times New Roman"/>
          <w:szCs w:val="24"/>
        </w:rPr>
        <w:t>λα αυτά</w:t>
      </w:r>
      <w:r>
        <w:rPr>
          <w:rFonts w:eastAsia="Times New Roman" w:cs="Times New Roman"/>
          <w:szCs w:val="24"/>
        </w:rPr>
        <w:t>,</w:t>
      </w:r>
      <w:r w:rsidRPr="006B5813">
        <w:rPr>
          <w:rFonts w:eastAsia="Times New Roman" w:cs="Times New Roman"/>
          <w:szCs w:val="24"/>
        </w:rPr>
        <w:t xml:space="preserve"> η </w:t>
      </w:r>
      <w:proofErr w:type="spellStart"/>
      <w:r>
        <w:rPr>
          <w:rFonts w:eastAsia="Times New Roman" w:cs="Times New Roman"/>
          <w:szCs w:val="24"/>
        </w:rPr>
        <w:t>φροντιστηριοπο</w:t>
      </w:r>
      <w:r w:rsidRPr="006B5813">
        <w:rPr>
          <w:rFonts w:eastAsia="Times New Roman" w:cs="Times New Roman"/>
          <w:szCs w:val="24"/>
        </w:rPr>
        <w:t>ίησή</w:t>
      </w:r>
      <w:proofErr w:type="spellEnd"/>
      <w:r w:rsidRPr="006B5813">
        <w:rPr>
          <w:rFonts w:eastAsia="Times New Roman" w:cs="Times New Roman"/>
          <w:szCs w:val="24"/>
        </w:rPr>
        <w:t xml:space="preserve"> του και οι </w:t>
      </w:r>
      <w:r w:rsidRPr="006B5813">
        <w:rPr>
          <w:rFonts w:eastAsia="Times New Roman" w:cs="Times New Roman"/>
          <w:szCs w:val="24"/>
        </w:rPr>
        <w:t>αλλεπάλληλες εξετάσεις που προβλέπονται σε αυτά</w:t>
      </w:r>
      <w:r>
        <w:rPr>
          <w:rFonts w:eastAsia="Times New Roman" w:cs="Times New Roman"/>
          <w:szCs w:val="24"/>
        </w:rPr>
        <w:t xml:space="preserve">, οδηγούν το </w:t>
      </w:r>
      <w:r>
        <w:rPr>
          <w:rFonts w:eastAsia="Times New Roman" w:cs="Times New Roman"/>
          <w:szCs w:val="24"/>
        </w:rPr>
        <w:t>λ</w:t>
      </w:r>
      <w:r w:rsidRPr="006B5813">
        <w:rPr>
          <w:rFonts w:eastAsia="Times New Roman" w:cs="Times New Roman"/>
          <w:szCs w:val="24"/>
        </w:rPr>
        <w:t>ύκειο να γίνεται εκτός από εξοντωτικό</w:t>
      </w:r>
      <w:r>
        <w:rPr>
          <w:rFonts w:eastAsia="Times New Roman" w:cs="Times New Roman"/>
          <w:szCs w:val="24"/>
        </w:rPr>
        <w:t>,</w:t>
      </w:r>
      <w:r w:rsidRPr="006B5813">
        <w:rPr>
          <w:rFonts w:eastAsia="Times New Roman" w:cs="Times New Roman"/>
          <w:szCs w:val="24"/>
        </w:rPr>
        <w:t xml:space="preserve"> ακόμα πιο άχαρο</w:t>
      </w:r>
      <w:r>
        <w:rPr>
          <w:rFonts w:eastAsia="Times New Roman" w:cs="Times New Roman"/>
          <w:szCs w:val="24"/>
        </w:rPr>
        <w:t xml:space="preserve">, ακόμα πιο </w:t>
      </w:r>
      <w:r w:rsidRPr="006B5813">
        <w:rPr>
          <w:rFonts w:eastAsia="Times New Roman" w:cs="Times New Roman"/>
          <w:szCs w:val="24"/>
        </w:rPr>
        <w:t>αποστεωμένο για τους μαθητές</w:t>
      </w:r>
      <w:r>
        <w:rPr>
          <w:rFonts w:eastAsia="Times New Roman" w:cs="Times New Roman"/>
          <w:szCs w:val="24"/>
        </w:rPr>
        <w:t>,</w:t>
      </w:r>
      <w:r w:rsidRPr="006B5813">
        <w:rPr>
          <w:rFonts w:eastAsia="Times New Roman" w:cs="Times New Roman"/>
          <w:szCs w:val="24"/>
        </w:rPr>
        <w:t xml:space="preserve"> </w:t>
      </w:r>
      <w:r>
        <w:rPr>
          <w:rFonts w:eastAsia="Times New Roman" w:cs="Times New Roman"/>
          <w:szCs w:val="24"/>
        </w:rPr>
        <w:t>μ</w:t>
      </w:r>
      <w:r w:rsidRPr="006B5813">
        <w:rPr>
          <w:rFonts w:eastAsia="Times New Roman" w:cs="Times New Roman"/>
          <w:szCs w:val="24"/>
        </w:rPr>
        <w:t xml:space="preserve">ιας και από την </w:t>
      </w:r>
      <w:r>
        <w:rPr>
          <w:rFonts w:eastAsia="Times New Roman" w:cs="Times New Roman"/>
          <w:szCs w:val="24"/>
        </w:rPr>
        <w:t>Γ΄</w:t>
      </w:r>
      <w:r w:rsidRPr="006B5813">
        <w:rPr>
          <w:rFonts w:eastAsia="Times New Roman" w:cs="Times New Roman"/>
          <w:szCs w:val="24"/>
        </w:rPr>
        <w:t xml:space="preserve"> </w:t>
      </w:r>
      <w:r>
        <w:rPr>
          <w:rFonts w:eastAsia="Times New Roman" w:cs="Times New Roman"/>
          <w:szCs w:val="24"/>
        </w:rPr>
        <w:t>λ</w:t>
      </w:r>
      <w:r w:rsidRPr="006B5813">
        <w:rPr>
          <w:rFonts w:eastAsia="Times New Roman" w:cs="Times New Roman"/>
          <w:szCs w:val="24"/>
        </w:rPr>
        <w:t xml:space="preserve">υκείου </w:t>
      </w:r>
      <w:r>
        <w:rPr>
          <w:rFonts w:eastAsia="Times New Roman" w:cs="Times New Roman"/>
          <w:szCs w:val="24"/>
        </w:rPr>
        <w:t xml:space="preserve">πετιέται </w:t>
      </w:r>
      <w:r w:rsidRPr="006B5813">
        <w:rPr>
          <w:rFonts w:eastAsia="Times New Roman" w:cs="Times New Roman"/>
          <w:szCs w:val="24"/>
        </w:rPr>
        <w:lastRenderedPageBreak/>
        <w:t>σχεδόν ολοκληρωτικά έξω η γενική μόρφωση</w:t>
      </w:r>
      <w:r>
        <w:rPr>
          <w:rFonts w:eastAsia="Times New Roman" w:cs="Times New Roman"/>
          <w:szCs w:val="24"/>
        </w:rPr>
        <w:t>. Μια γενική μόρφωση β</w:t>
      </w:r>
      <w:r w:rsidRPr="006B5813">
        <w:rPr>
          <w:rFonts w:eastAsia="Times New Roman" w:cs="Times New Roman"/>
          <w:szCs w:val="24"/>
        </w:rPr>
        <w:t xml:space="preserve">εβαίως τελείως απαραίτητη στην εποχή </w:t>
      </w:r>
      <w:r>
        <w:rPr>
          <w:rFonts w:eastAsia="Times New Roman" w:cs="Times New Roman"/>
          <w:szCs w:val="24"/>
        </w:rPr>
        <w:t>μας,</w:t>
      </w:r>
      <w:r w:rsidRPr="006B5813">
        <w:rPr>
          <w:rFonts w:eastAsia="Times New Roman" w:cs="Times New Roman"/>
          <w:szCs w:val="24"/>
        </w:rPr>
        <w:t xml:space="preserve"> για να κατανοήσει ο μαθητής και κάθε άνθρωπος τις ταχύτατες τεχνολογικές εξελίξεις που συμβαίνουν γύρω του</w:t>
      </w:r>
      <w:r>
        <w:rPr>
          <w:rFonts w:eastAsia="Times New Roman" w:cs="Times New Roman"/>
          <w:szCs w:val="24"/>
        </w:rPr>
        <w:t>.</w:t>
      </w:r>
    </w:p>
    <w:p w14:paraId="2E24715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Και πού </w:t>
      </w:r>
      <w:r>
        <w:rPr>
          <w:rFonts w:eastAsia="Times New Roman"/>
          <w:color w:val="222222"/>
          <w:szCs w:val="24"/>
          <w:shd w:val="clear" w:color="auto" w:fill="FFFFFF"/>
        </w:rPr>
        <w:t xml:space="preserve">πρέπει να τη βρει αυτή τη γενική γνώση και μόρφωση ο μαθητής αν όχι στο σχολείο; Σε ποιο σχολείο, </w:t>
      </w:r>
      <w:r>
        <w:rPr>
          <w:rFonts w:eastAsia="Times New Roman"/>
          <w:color w:val="222222"/>
          <w:szCs w:val="24"/>
          <w:shd w:val="clear" w:color="auto" w:fill="FFFFFF"/>
        </w:rPr>
        <w:t xml:space="preserve">όμως; Σε αυτό που η γενική μόρφωση και η παιδεία συρρικνώνονται και τα βιβλία του αποτελούν μνημεία ανορθολογισμού και </w:t>
      </w:r>
      <w:proofErr w:type="spellStart"/>
      <w:r>
        <w:rPr>
          <w:rFonts w:eastAsia="Times New Roman"/>
          <w:color w:val="222222"/>
          <w:szCs w:val="24"/>
          <w:shd w:val="clear" w:color="auto" w:fill="FFFFFF"/>
        </w:rPr>
        <w:t>αντιεπιστημονικότητας</w:t>
      </w:r>
      <w:proofErr w:type="spellEnd"/>
      <w:r>
        <w:rPr>
          <w:rFonts w:eastAsia="Times New Roman"/>
          <w:color w:val="222222"/>
          <w:szCs w:val="24"/>
          <w:shd w:val="clear" w:color="auto" w:fill="FFFFFF"/>
        </w:rPr>
        <w:t>; Και μετά φταίνε οι μαθητές που, στερούμενοι αυτή τη γενική πολύπλευρη γνώση, δεν έχουν το γνωστικό υπόβαθρο για να</w:t>
      </w:r>
      <w:r>
        <w:rPr>
          <w:rFonts w:eastAsia="Times New Roman"/>
          <w:color w:val="222222"/>
          <w:szCs w:val="24"/>
          <w:shd w:val="clear" w:color="auto" w:fill="FFFFFF"/>
        </w:rPr>
        <w:t xml:space="preserve"> κρίνουν τα αποτελέσματα μιας αναζήτησης, ας πούμε στο </w:t>
      </w:r>
      <w:proofErr w:type="spellStart"/>
      <w:r>
        <w:rPr>
          <w:rFonts w:eastAsia="Times New Roman"/>
          <w:color w:val="222222"/>
          <w:szCs w:val="24"/>
          <w:shd w:val="clear" w:color="auto" w:fill="FFFFFF"/>
        </w:rPr>
        <w:t>Google</w:t>
      </w:r>
      <w:proofErr w:type="spellEnd"/>
      <w:r>
        <w:rPr>
          <w:rFonts w:eastAsia="Times New Roman"/>
          <w:color w:val="222222"/>
          <w:szCs w:val="24"/>
          <w:shd w:val="clear" w:color="auto" w:fill="FFFFFF"/>
        </w:rPr>
        <w:t xml:space="preserve"> ή στη </w:t>
      </w:r>
      <w:proofErr w:type="spellStart"/>
      <w:r>
        <w:rPr>
          <w:rFonts w:eastAsia="Times New Roman"/>
          <w:color w:val="222222"/>
          <w:szCs w:val="24"/>
          <w:shd w:val="clear" w:color="auto" w:fill="FFFFFF"/>
        </w:rPr>
        <w:t>Βικιπαίδεια</w:t>
      </w:r>
      <w:proofErr w:type="spellEnd"/>
      <w:r>
        <w:rPr>
          <w:rFonts w:eastAsia="Times New Roman"/>
          <w:color w:val="222222"/>
          <w:szCs w:val="24"/>
          <w:shd w:val="clear" w:color="auto" w:fill="FFFFFF"/>
        </w:rPr>
        <w:t>, τις άμεσες σήμερα δηλαδή πηγές πληροφόρησης σε σχέση με οποιοδήποτε βιβλίο; Μήπως φταίει το όριο των χαρακτήρων στο Twitter που οι μαθητές συχνά δυσκολεύονται να χειριστούν συ</w:t>
      </w:r>
      <w:r>
        <w:rPr>
          <w:rFonts w:eastAsia="Times New Roman"/>
          <w:color w:val="222222"/>
          <w:szCs w:val="24"/>
          <w:shd w:val="clear" w:color="auto" w:fill="FFFFFF"/>
        </w:rPr>
        <w:t xml:space="preserve">νθέτες προτάσεις και να χρησιμοποιήσουν πλουσιότερο λεξιλόγιο ή μήπως φταίει ο τρόπος που διδάσκονται τη γλώσσα στο σχολείο μέσα από συνταγές μαγειρικής και διαφημίσεις; Και ο ελάχιστος χρόνος των μαθητών δεν είναι αυτός που κάνει το </w:t>
      </w:r>
      <w:proofErr w:type="spellStart"/>
      <w:r>
        <w:rPr>
          <w:rFonts w:eastAsia="Times New Roman"/>
          <w:color w:val="222222"/>
          <w:szCs w:val="24"/>
          <w:shd w:val="clear" w:color="auto" w:fill="FFFFFF"/>
        </w:rPr>
        <w:t>YouTube</w:t>
      </w:r>
      <w:proofErr w:type="spellEnd"/>
      <w:r>
        <w:rPr>
          <w:rFonts w:eastAsia="Times New Roman"/>
          <w:color w:val="222222"/>
          <w:szCs w:val="24"/>
          <w:shd w:val="clear" w:color="auto" w:fill="FFFFFF"/>
        </w:rPr>
        <w:t xml:space="preserve"> στα μάτια τους</w:t>
      </w:r>
      <w:r>
        <w:rPr>
          <w:rFonts w:eastAsia="Times New Roman"/>
          <w:color w:val="222222"/>
          <w:szCs w:val="24"/>
          <w:shd w:val="clear" w:color="auto" w:fill="FFFFFF"/>
        </w:rPr>
        <w:t xml:space="preserve"> την </w:t>
      </w:r>
      <w:r>
        <w:rPr>
          <w:rFonts w:eastAsia="Times New Roman"/>
          <w:color w:val="222222"/>
          <w:szCs w:val="24"/>
          <w:shd w:val="clear" w:color="auto" w:fill="FFFFFF"/>
        </w:rPr>
        <w:lastRenderedPageBreak/>
        <w:t xml:space="preserve">πιο εύκολη ψυχαγωγία; Και πώς να μην τους φαίνονται το Facebook και το </w:t>
      </w:r>
      <w:proofErr w:type="spellStart"/>
      <w:r>
        <w:rPr>
          <w:rFonts w:eastAsia="Times New Roman"/>
          <w:color w:val="222222"/>
          <w:szCs w:val="24"/>
          <w:shd w:val="clear" w:color="auto" w:fill="FFFFFF"/>
        </w:rPr>
        <w:t>Instagram</w:t>
      </w:r>
      <w:proofErr w:type="spellEnd"/>
      <w:r>
        <w:rPr>
          <w:rFonts w:eastAsia="Times New Roman"/>
          <w:color w:val="222222"/>
          <w:szCs w:val="24"/>
          <w:shd w:val="clear" w:color="auto" w:fill="FFFFFF"/>
        </w:rPr>
        <w:t xml:space="preserve"> ως η πιο άμεση μορφή κοινωνικοποίησης με την οποία αναπτύσσουν τις διαπροσωπικές τους σχέσεις όταν το σχολείο και ο τρόπος ζωής που τους επιβάλλονται δεν τους διαμορφώνου</w:t>
      </w:r>
      <w:r>
        <w:rPr>
          <w:rFonts w:eastAsia="Times New Roman"/>
          <w:color w:val="222222"/>
          <w:szCs w:val="24"/>
          <w:shd w:val="clear" w:color="auto" w:fill="FFFFFF"/>
        </w:rPr>
        <w:t>ν διαφορετικό υπόβαθρο για να αναπτύξουν και αυτές τις κοινωνικές τους σχέσεις;</w:t>
      </w:r>
    </w:p>
    <w:p w14:paraId="2E24716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μαθητές, λοιπόν, χρειάζονται ένα σχολείο που να τους προσφέρει ολόπλευρη μόρφωση, ώστε να μπορούν να καταλαβαίνουν τι συμβαίνει γύρω τους, γιατί συμβαίνει, ποιος φταίει, πώς</w:t>
      </w:r>
      <w:r>
        <w:rPr>
          <w:rFonts w:eastAsia="Times New Roman"/>
          <w:color w:val="222222"/>
          <w:szCs w:val="24"/>
          <w:shd w:val="clear" w:color="auto" w:fill="FFFFFF"/>
        </w:rPr>
        <w:t xml:space="preserve"> μπορεί να αλλάξει αυτό και σε ποια κατεύθυνση μπορεί να γίνει. Αντί γι’ αυτό, το σχολείο του ΣΥΡΙΖΑ, το λύκειο του ΣΥΡΙΖΑ</w:t>
      </w:r>
      <w:r w:rsidRPr="00EC7989">
        <w:rPr>
          <w:rFonts w:eastAsia="Times New Roman"/>
          <w:color w:val="222222"/>
          <w:szCs w:val="24"/>
          <w:shd w:val="clear" w:color="auto" w:fill="FFFFFF"/>
        </w:rPr>
        <w:t>,</w:t>
      </w:r>
      <w:r>
        <w:rPr>
          <w:rFonts w:eastAsia="Times New Roman"/>
          <w:color w:val="222222"/>
          <w:szCs w:val="24"/>
          <w:shd w:val="clear" w:color="auto" w:fill="FFFFFF"/>
        </w:rPr>
        <w:t xml:space="preserve"> τους οδηγεί στην εποχή του Μεσαίωνα και προβλέπει –ακούστε- τα μόνα μαθήματα που θα κάνουν υποχρεωτικά όλοι οι μαθητές της τρίτης λυ</w:t>
      </w:r>
      <w:r>
        <w:rPr>
          <w:rFonts w:eastAsia="Times New Roman"/>
          <w:color w:val="222222"/>
          <w:szCs w:val="24"/>
          <w:shd w:val="clear" w:color="auto" w:fill="FFFFFF"/>
        </w:rPr>
        <w:t>κείου να είναι η νεοελληνική γλώσσα και γραμματεία, όπως ήταν κάποτε τα λατινικά, την εποχή του Γαλιλαίου και τα θρησκευτικά βεβαίως μαζί και η γυμναστική.</w:t>
      </w:r>
    </w:p>
    <w:p w14:paraId="2E24716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σημαίνει αλήθεια αυτό; Σημαίνει ότι δεν θα διδαχθούν όλοι οι μαθητές τη βιολογία και τη θεωρία τη</w:t>
      </w:r>
      <w:r>
        <w:rPr>
          <w:rFonts w:eastAsia="Times New Roman"/>
          <w:color w:val="222222"/>
          <w:szCs w:val="24"/>
          <w:shd w:val="clear" w:color="auto" w:fill="FFFFFF"/>
        </w:rPr>
        <w:t xml:space="preserve">ς εξέλιξης του Δαρβίνου, ούτε τους αμυντικούς μηχανισμούς ούτε το ανοσοποιητικό </w:t>
      </w:r>
      <w:r>
        <w:rPr>
          <w:rFonts w:eastAsia="Times New Roman"/>
          <w:color w:val="222222"/>
          <w:szCs w:val="24"/>
          <w:shd w:val="clear" w:color="auto" w:fill="FFFFFF"/>
        </w:rPr>
        <w:lastRenderedPageBreak/>
        <w:t>σύστημα του ανθρώπου. Σημαίνει ότι δεν θα διδαχτούν όλοι οι μαθητές μαθηματικά, βασικά στοιχεία στατιστικής, σημαίνει ότι δεν θα διδαχτούν όλοι οι μαθητές ιστορία και συγκεκριμ</w:t>
      </w:r>
      <w:r>
        <w:rPr>
          <w:rFonts w:eastAsia="Times New Roman"/>
          <w:color w:val="222222"/>
          <w:szCs w:val="24"/>
          <w:shd w:val="clear" w:color="auto" w:fill="FFFFFF"/>
        </w:rPr>
        <w:t xml:space="preserve">ένα ολόκληρη τη σύγχρονη παγκόσμια και ελληνική ιστορία από το 1815 μέχρι σήμερα, γιατί αυτό σημαίνει. Δηλαδή πολλοί μαθητές, οι περισσότεροι, δεν θα γνωρίσουν στο σχολείο γεγονότα όπως η </w:t>
      </w:r>
      <w:r>
        <w:rPr>
          <w:rFonts w:eastAsia="Times New Roman"/>
          <w:color w:val="222222"/>
          <w:szCs w:val="24"/>
          <w:shd w:val="clear" w:color="auto" w:fill="FFFFFF"/>
        </w:rPr>
        <w:t>Β</w:t>
      </w:r>
      <w:r>
        <w:rPr>
          <w:rFonts w:eastAsia="Times New Roman"/>
          <w:color w:val="222222"/>
          <w:szCs w:val="24"/>
          <w:shd w:val="clear" w:color="auto" w:fill="FFFFFF"/>
        </w:rPr>
        <w:t xml:space="preserve">ιομηχανική </w:t>
      </w:r>
      <w:r>
        <w:rPr>
          <w:rFonts w:eastAsia="Times New Roman"/>
          <w:color w:val="222222"/>
          <w:szCs w:val="24"/>
          <w:shd w:val="clear" w:color="auto" w:fill="FFFFFF"/>
        </w:rPr>
        <w:t>Ε</w:t>
      </w:r>
      <w:r>
        <w:rPr>
          <w:rFonts w:eastAsia="Times New Roman"/>
          <w:color w:val="222222"/>
          <w:szCs w:val="24"/>
          <w:shd w:val="clear" w:color="auto" w:fill="FFFFFF"/>
        </w:rPr>
        <w:t xml:space="preserve">πανάσταση, η </w:t>
      </w:r>
      <w:r>
        <w:rPr>
          <w:rFonts w:eastAsia="Times New Roman"/>
          <w:color w:val="222222"/>
          <w:szCs w:val="24"/>
          <w:shd w:val="clear" w:color="auto" w:fill="FFFFFF"/>
        </w:rPr>
        <w:t>Ε</w:t>
      </w:r>
      <w:r>
        <w:rPr>
          <w:rFonts w:eastAsia="Times New Roman"/>
          <w:color w:val="222222"/>
          <w:szCs w:val="24"/>
          <w:shd w:val="clear" w:color="auto" w:fill="FFFFFF"/>
        </w:rPr>
        <w:t xml:space="preserve">λληνική </w:t>
      </w:r>
      <w:r>
        <w:rPr>
          <w:rFonts w:eastAsia="Times New Roman"/>
          <w:color w:val="222222"/>
          <w:szCs w:val="24"/>
          <w:shd w:val="clear" w:color="auto" w:fill="FFFFFF"/>
        </w:rPr>
        <w:t>Ε</w:t>
      </w:r>
      <w:r>
        <w:rPr>
          <w:rFonts w:eastAsia="Times New Roman"/>
          <w:color w:val="222222"/>
          <w:szCs w:val="24"/>
          <w:shd w:val="clear" w:color="auto" w:fill="FFFFFF"/>
        </w:rPr>
        <w:t xml:space="preserve">πανάσταση, οι </w:t>
      </w:r>
      <w:r>
        <w:rPr>
          <w:rFonts w:eastAsia="Times New Roman"/>
          <w:color w:val="222222"/>
          <w:szCs w:val="24"/>
          <w:shd w:val="clear" w:color="auto" w:fill="FFFFFF"/>
        </w:rPr>
        <w:t>Β</w:t>
      </w:r>
      <w:r>
        <w:rPr>
          <w:rFonts w:eastAsia="Times New Roman"/>
          <w:color w:val="222222"/>
          <w:szCs w:val="24"/>
          <w:shd w:val="clear" w:color="auto" w:fill="FFFFFF"/>
        </w:rPr>
        <w:t xml:space="preserve">αλκανικοί </w:t>
      </w:r>
      <w:r>
        <w:rPr>
          <w:rFonts w:eastAsia="Times New Roman"/>
          <w:color w:val="222222"/>
          <w:szCs w:val="24"/>
          <w:shd w:val="clear" w:color="auto" w:fill="FFFFFF"/>
        </w:rPr>
        <w:t>Π</w:t>
      </w:r>
      <w:r>
        <w:rPr>
          <w:rFonts w:eastAsia="Times New Roman"/>
          <w:color w:val="222222"/>
          <w:szCs w:val="24"/>
          <w:shd w:val="clear" w:color="auto" w:fill="FFFFFF"/>
        </w:rPr>
        <w:t xml:space="preserve">όλεμοι, ο Α΄ και ο Β΄ Παγκόσμιος Πόλεμος, η αντίσταση του λαού μας τα χρόνια της </w:t>
      </w:r>
      <w:r>
        <w:rPr>
          <w:rFonts w:eastAsia="Times New Roman"/>
          <w:color w:val="222222"/>
          <w:szCs w:val="24"/>
          <w:shd w:val="clear" w:color="auto" w:fill="FFFFFF"/>
        </w:rPr>
        <w:t>Κ</w:t>
      </w:r>
      <w:r>
        <w:rPr>
          <w:rFonts w:eastAsia="Times New Roman"/>
          <w:color w:val="222222"/>
          <w:szCs w:val="24"/>
          <w:shd w:val="clear" w:color="auto" w:fill="FFFFFF"/>
        </w:rPr>
        <w:t xml:space="preserve">ατοχής, ο </w:t>
      </w:r>
      <w:r>
        <w:rPr>
          <w:rFonts w:eastAsia="Times New Roman"/>
          <w:color w:val="222222"/>
          <w:szCs w:val="24"/>
          <w:shd w:val="clear" w:color="auto" w:fill="FFFFFF"/>
        </w:rPr>
        <w:t>Ε</w:t>
      </w:r>
      <w:r>
        <w:rPr>
          <w:rFonts w:eastAsia="Times New Roman"/>
          <w:color w:val="222222"/>
          <w:szCs w:val="24"/>
          <w:shd w:val="clear" w:color="auto" w:fill="FFFFFF"/>
        </w:rPr>
        <w:t xml:space="preserve">μφύλιος, η χούντα του 1967-1974, η </w:t>
      </w:r>
      <w:r>
        <w:rPr>
          <w:rFonts w:eastAsia="Times New Roman"/>
          <w:color w:val="222222"/>
          <w:szCs w:val="24"/>
          <w:shd w:val="clear" w:color="auto" w:fill="FFFFFF"/>
        </w:rPr>
        <w:t>Μ</w:t>
      </w:r>
      <w:r>
        <w:rPr>
          <w:rFonts w:eastAsia="Times New Roman"/>
          <w:color w:val="222222"/>
          <w:szCs w:val="24"/>
          <w:shd w:val="clear" w:color="auto" w:fill="FFFFFF"/>
        </w:rPr>
        <w:t>εταπολίτευση και βεβαίως τα αντίστοιχα επιστημονικά και πνευματικά δημιουργήματα όλης αυτής της εποχής.</w:t>
      </w:r>
    </w:p>
    <w:p w14:paraId="2E24716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όμως, αν δεν ήταν η</w:t>
      </w:r>
      <w:r>
        <w:rPr>
          <w:rFonts w:eastAsia="Times New Roman"/>
          <w:color w:val="222222"/>
          <w:szCs w:val="24"/>
          <w:shd w:val="clear" w:color="auto" w:fill="FFFFFF"/>
        </w:rPr>
        <w:t xml:space="preserve"> θηλιά αυτού του εξεταστικού ανταγωνισμού, ο μαθητής που ονειρεύεται να σπουδάσει φυσική θα ήθελε πραγματικά να ξέρει πάρα πολύ σε ποιο ιστορικό, σε ποιο κοινωνικό πλαίσιο έζησαν και δούλεψαν ο Γαλιλαίος, ο Νεύτωνας, ο Αϊνστάιν, τι τροφοδότησε τη σκέψη του</w:t>
      </w:r>
      <w:r>
        <w:rPr>
          <w:rFonts w:eastAsia="Times New Roman"/>
          <w:color w:val="222222"/>
          <w:szCs w:val="24"/>
          <w:shd w:val="clear" w:color="auto" w:fill="FFFFFF"/>
        </w:rPr>
        <w:t>ς, πώς κατέληξαν σε αυτές τις σπουδαίες επιστημονικές ανακαλύψεις τους και όχι να κάθεται να απομνημονεύει, όπως τους θέλετε εσείς, ξερούς τύπους.</w:t>
      </w:r>
    </w:p>
    <w:p w14:paraId="2E24716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μαθητής που ονειρεύεται να σπουδάσει πληροφορική θα ήθελε πραγματικά να ξέρει πώς ο άνθρωπος μπόρεσε να χει</w:t>
      </w:r>
      <w:r>
        <w:rPr>
          <w:rFonts w:eastAsia="Times New Roman"/>
          <w:color w:val="222222"/>
          <w:szCs w:val="24"/>
          <w:shd w:val="clear" w:color="auto" w:fill="FFFFFF"/>
        </w:rPr>
        <w:t>ραγωγήσει τους νόμους της φύσης, ώστε να κάνει την πληροφορία να μεταδίδεται με ασύλληπτες ταχύτητες σε κάθε γωνιά του κόσμου και όχι να κάθεται να μαθαίνει ξερούς αλγόριθμους στο σχολείο σας.</w:t>
      </w:r>
    </w:p>
    <w:p w14:paraId="2E24716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μαθητής που θέλει να σπουδάσει οικονομικά θα ήθελε να ξέρει π</w:t>
      </w:r>
      <w:r>
        <w:rPr>
          <w:rFonts w:eastAsia="Times New Roman"/>
          <w:color w:val="222222"/>
          <w:szCs w:val="24"/>
          <w:shd w:val="clear" w:color="auto" w:fill="FFFFFF"/>
        </w:rPr>
        <w:t>ώς λειτουργούν και πώς αναπτύχθηκαν τα επιτεύγματα της επιστήμης και της τεχνικής που αναμορφώνουν συνεχώς την παραγωγική βάση της οικονομίας και όχι να διδάσκεται ότι ο εργαζόμενος είναι κόστος -κάτι σας θυμίζει αυτό- για την επιχείρηση και ότι οι βιομήχα</w:t>
      </w:r>
      <w:r>
        <w:rPr>
          <w:rFonts w:eastAsia="Times New Roman"/>
          <w:color w:val="222222"/>
          <w:szCs w:val="24"/>
          <w:shd w:val="clear" w:color="auto" w:fill="FFFFFF"/>
        </w:rPr>
        <w:t>νοι, οι εφοπλιστές και οι τραπεζίτες είναι αυτοί που τάχα κινούν την οικονομία και όχι ο πραγματικός παραγωγός του πλούτου, δηλαδή η εργατική τάξη.</w:t>
      </w:r>
    </w:p>
    <w:p w14:paraId="2E24716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μαθητής που ονειρεύεται να σπουδάσει ιατρική, νοσηλευτική, θα ήθελε να ξέρει πώς και γιατί οι συνθήκες της</w:t>
      </w:r>
      <w:r>
        <w:rPr>
          <w:rFonts w:eastAsia="Times New Roman"/>
          <w:color w:val="222222"/>
          <w:szCs w:val="24"/>
          <w:shd w:val="clear" w:color="auto" w:fill="FFFFFF"/>
        </w:rPr>
        <w:t xml:space="preserve"> ζωής της εργατικής τάξης επιδεινώνουν την υγεία της και όχι ότι η υγεία του λαού είναι κόστος για την οικονομία, που πρέπει να το </w:t>
      </w:r>
      <w:r>
        <w:rPr>
          <w:rFonts w:eastAsia="Times New Roman"/>
          <w:color w:val="222222"/>
          <w:szCs w:val="24"/>
          <w:shd w:val="clear" w:color="auto" w:fill="FFFFFF"/>
        </w:rPr>
        <w:lastRenderedPageBreak/>
        <w:t>περιορίσουμε και τα φάρμακα πρέπει να είναι πανάκριβα για να κερδίζουν οι φαρμακοβιομήχανοι.</w:t>
      </w:r>
    </w:p>
    <w:p w14:paraId="2E24716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μαθητής που θέλει να σπουδάσει</w:t>
      </w:r>
      <w:r>
        <w:rPr>
          <w:rFonts w:eastAsia="Times New Roman"/>
          <w:color w:val="222222"/>
          <w:szCs w:val="24"/>
          <w:shd w:val="clear" w:color="auto" w:fill="FFFFFF"/>
        </w:rPr>
        <w:t xml:space="preserve"> ιστορία θα ήθελε να μπορεί να επεξεργαστεί τα οικονομικά δεδομένα και να κατανοεί τις επιστημονικές ανακαλύψεις κάθε εποχής και όχι να βρίσκει στα σχολικά βιβλία «παρά των βασιλιάδων τα ονόματα», όπως λέει ο </w:t>
      </w:r>
      <w:proofErr w:type="spellStart"/>
      <w:r>
        <w:rPr>
          <w:rFonts w:eastAsia="Times New Roman"/>
          <w:color w:val="222222"/>
          <w:szCs w:val="24"/>
          <w:shd w:val="clear" w:color="auto" w:fill="FFFFFF"/>
        </w:rPr>
        <w:t>Μπρεχτ</w:t>
      </w:r>
      <w:proofErr w:type="spellEnd"/>
      <w:r>
        <w:rPr>
          <w:rFonts w:eastAsia="Times New Roman"/>
          <w:color w:val="222222"/>
          <w:szCs w:val="24"/>
          <w:shd w:val="clear" w:color="auto" w:fill="FFFFFF"/>
        </w:rPr>
        <w:t>.</w:t>
      </w:r>
    </w:p>
    <w:p w14:paraId="2E24716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δυο λόγια, όλοι οι μαθητές θα ήθελαν</w:t>
      </w:r>
      <w:r>
        <w:rPr>
          <w:rFonts w:eastAsia="Times New Roman"/>
          <w:color w:val="222222"/>
          <w:szCs w:val="24"/>
          <w:shd w:val="clear" w:color="auto" w:fill="FFFFFF"/>
        </w:rPr>
        <w:t xml:space="preserve"> να μάθουν αυτά που τους στερεί το λύκειο που φτιάχνει ο ΣΥΡΙΖΑ και τους στερούσε βεβαίως και το σχολείο που υπάρχει μέχρι σήμερα. Αυτό που σίγουρα δεν θα ήθελε και δεν θέλει ο μαθητής είναι να μπαίνει σε αυτή την εξοντωτική διαδικασία του σημερινού λυκείο</w:t>
      </w:r>
      <w:r>
        <w:rPr>
          <w:rFonts w:eastAsia="Times New Roman"/>
          <w:color w:val="222222"/>
          <w:szCs w:val="24"/>
          <w:shd w:val="clear" w:color="auto" w:fill="FFFFFF"/>
        </w:rPr>
        <w:t>υ που ετοιμάζει ο ΣΥΡΙΖΑ.</w:t>
      </w:r>
    </w:p>
    <w:p w14:paraId="2E24716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Βλέπετε, έρχεται αυτός ο πρωτοφανής, στα ιστορικά εκπαιδευτικά χρονικά της πατρίδας μας, περιορισμός της γενικής παιδείας κατά ένα σχολικό έτος, γιατί αυτό είναι, και αυτό γίνεται με την υπογραφή του ΣΥΡΙΖΑ. Δηλαδή με αυτούς που κ</w:t>
      </w:r>
      <w:r>
        <w:rPr>
          <w:rFonts w:eastAsia="Times New Roman"/>
          <w:color w:val="222222"/>
          <w:szCs w:val="24"/>
          <w:shd w:val="clear" w:color="auto" w:fill="FFFFFF"/>
        </w:rPr>
        <w:t xml:space="preserve">άποτε έβγαζαν πύρινους λόγους και έγραφαν ατελείωτα άρθρα στην </w:t>
      </w:r>
      <w:r>
        <w:rPr>
          <w:rFonts w:eastAsia="Times New Roman"/>
          <w:color w:val="222222"/>
          <w:szCs w:val="24"/>
          <w:shd w:val="clear" w:color="auto" w:fill="FFFFFF"/>
        </w:rPr>
        <w:t>«</w:t>
      </w:r>
      <w:r>
        <w:rPr>
          <w:rFonts w:eastAsia="Times New Roman"/>
          <w:color w:val="222222"/>
          <w:szCs w:val="24"/>
          <w:shd w:val="clear" w:color="auto" w:fill="FFFFFF"/>
        </w:rPr>
        <w:t>ΑΥΓΗ</w:t>
      </w:r>
      <w:r>
        <w:rPr>
          <w:rFonts w:eastAsia="Times New Roman"/>
          <w:color w:val="222222"/>
          <w:szCs w:val="24"/>
          <w:shd w:val="clear" w:color="auto" w:fill="FFFFFF"/>
        </w:rPr>
        <w:t>»</w:t>
      </w:r>
      <w:r>
        <w:rPr>
          <w:rFonts w:eastAsia="Times New Roman"/>
          <w:color w:val="222222"/>
          <w:szCs w:val="24"/>
          <w:shd w:val="clear" w:color="auto" w:fill="FFFFFF"/>
        </w:rPr>
        <w:t xml:space="preserve"> για τη δωδεκάχρονη εκπαίδευση.</w:t>
      </w:r>
    </w:p>
    <w:p w14:paraId="2E24716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Ακόμα και αυτή η πολυδιαφημισμένη εξαγγελία σας περί δήθεν ελεύθερης πρόσβασης στα πανεπιστήμια, πάει και αυτή, την κατάπιαν οι εξετάσεις πανελλαδικού τύπο</w:t>
      </w:r>
      <w:r>
        <w:rPr>
          <w:rFonts w:eastAsia="Times New Roman"/>
          <w:color w:val="222222"/>
          <w:szCs w:val="24"/>
          <w:shd w:val="clear" w:color="auto" w:fill="FFFFFF"/>
        </w:rPr>
        <w:t>υ για το εθνικό απολυτήριο του λυκείου.</w:t>
      </w:r>
    </w:p>
    <w:p w14:paraId="2E24716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αίτημα, κλείνοντας, για ένα σχολείο, που να μορφώνει και όχι να εξοντώνει, δένεται με τις διεκδικήσεις των φοιτητών να μαθαίνουν ολοκληρωμένα την επιστήμη τους, να σπουδάζουν χωρίς εμπόδια και να δουλεύουν πάνω στ</w:t>
      </w:r>
      <w:r>
        <w:rPr>
          <w:rFonts w:eastAsia="Times New Roman"/>
          <w:color w:val="222222"/>
          <w:szCs w:val="24"/>
          <w:shd w:val="clear" w:color="auto" w:fill="FFFFFF"/>
        </w:rPr>
        <w:t>ο αντικείμενο των σπουδών τους με δικαιώματα. Το αίτημα δηλαδή για το ενιαίο δωδεκάχρονο σχολείο δένεται με το αίτημα τελικά για συνολικότερες ριζικές αλλαγές στην οικονομία και την κοινωνία. Και αυτή την αγωνιστική απάντηση της νέας γενιάς, το ΚΚΕ τη στηρ</w:t>
      </w:r>
      <w:r>
        <w:rPr>
          <w:rFonts w:eastAsia="Times New Roman"/>
          <w:color w:val="222222"/>
          <w:szCs w:val="24"/>
          <w:shd w:val="clear" w:color="auto" w:fill="FFFFFF"/>
        </w:rPr>
        <w:t>ίζει παντού.</w:t>
      </w:r>
    </w:p>
    <w:p w14:paraId="2E24716B"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ακόμα να πω μια κουβέντα για τρεις κρισιμότατες τροπολογίες, κατά την άποψή μας, που καταθέτει το ΚΚΕ και περιμένουμε να γίνουν αποδεκτές από την ηγεσία του Υπουργείου. Νομίζουμε ότι η κατοχύρωση βαθμολογίας, την οποία θυμίζουμε κατάρ</w:t>
      </w:r>
      <w:r>
        <w:rPr>
          <w:rFonts w:eastAsia="Times New Roman"/>
          <w:color w:val="222222"/>
          <w:szCs w:val="24"/>
          <w:shd w:val="clear" w:color="auto" w:fill="FFFFFF"/>
        </w:rPr>
        <w:t>γησε ο Αρσένης του ΠΑΣΟΚ το 1997, είναι σή</w:t>
      </w:r>
      <w:r>
        <w:rPr>
          <w:rFonts w:eastAsia="Times New Roman"/>
          <w:color w:val="222222"/>
          <w:szCs w:val="24"/>
          <w:shd w:val="clear" w:color="auto" w:fill="FFFFFF"/>
        </w:rPr>
        <w:lastRenderedPageBreak/>
        <w:t>μερα, έτσι όπως έχουν οδηγηθεί τα πράγματα, στοιχειώδες μέτρο για τη στήριξη των φτωχών, των αδύναμων μαθητών, έτσι ώστε να καταφέρουν σιγά-σιγά να πάνε στη σχολή που θέλουν για να σπουδάσουν, όπως επίσης και το δι</w:t>
      </w:r>
      <w:r>
        <w:rPr>
          <w:rFonts w:eastAsia="Times New Roman"/>
          <w:color w:val="222222"/>
          <w:szCs w:val="24"/>
          <w:shd w:val="clear" w:color="auto" w:fill="FFFFFF"/>
        </w:rPr>
        <w:t>καίωμα των μετεγγραφών χιλιάδων φοιτητών που δεν πληρούν τα οικονομικά κριτήρια τα οποία τα έχετε πάει στον πάτο –τα έχετε χαμηλώσει πάρα πολύ- για αυτό και λέμε εμείς ότι πρέπει να γίνουν στις 25.000 το οικογενειακό εισόδημα προσαυξανόμενο με 5.000 για κά</w:t>
      </w:r>
      <w:r>
        <w:rPr>
          <w:rFonts w:eastAsia="Times New Roman"/>
          <w:color w:val="222222"/>
          <w:szCs w:val="24"/>
          <w:shd w:val="clear" w:color="auto" w:fill="FFFFFF"/>
        </w:rPr>
        <w:t>θε παιδί, έτσι ώστε να μπορέσουν και οι φοιτητές των φτωχών οικογενειών να σπουδάσουν, παίρνοντας μετ</w:t>
      </w:r>
      <w:r>
        <w:rPr>
          <w:rFonts w:eastAsia="Times New Roman"/>
          <w:color w:val="222222"/>
          <w:szCs w:val="24"/>
          <w:shd w:val="clear" w:color="auto" w:fill="FFFFFF"/>
        </w:rPr>
        <w:t>εγ</w:t>
      </w:r>
      <w:r>
        <w:rPr>
          <w:rFonts w:eastAsia="Times New Roman"/>
          <w:color w:val="222222"/>
          <w:szCs w:val="24"/>
          <w:shd w:val="clear" w:color="auto" w:fill="FFFFFF"/>
        </w:rPr>
        <w:t>γραφή, εννοείται.</w:t>
      </w:r>
    </w:p>
    <w:p w14:paraId="2E24716C"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για τους αποφοίτους των ΤΕΙ, για αυτούς δηλαδή που μένουν εκτός του ν</w:t>
      </w:r>
      <w:r>
        <w:rPr>
          <w:rFonts w:eastAsia="Times New Roman"/>
          <w:color w:val="222222"/>
          <w:szCs w:val="24"/>
          <w:shd w:val="clear" w:color="auto" w:fill="FFFFFF"/>
        </w:rPr>
        <w:t xml:space="preserve"> συν 2</w:t>
      </w:r>
      <w:r>
        <w:rPr>
          <w:rFonts w:eastAsia="Times New Roman"/>
          <w:color w:val="222222"/>
          <w:szCs w:val="24"/>
          <w:shd w:val="clear" w:color="auto" w:fill="FFFFFF"/>
        </w:rPr>
        <w:t>, υπάρχει τροπολογία του ΚΚΕ που απαντάει στο τι θα γ</w:t>
      </w:r>
      <w:r>
        <w:rPr>
          <w:rFonts w:eastAsia="Times New Roman"/>
          <w:color w:val="222222"/>
          <w:szCs w:val="24"/>
          <w:shd w:val="clear" w:color="auto" w:fill="FFFFFF"/>
        </w:rPr>
        <w:t xml:space="preserve">ίνουν και αυτοί, ώστε να μην αποτελέσουν ένα ακόμα μεγάλο κομμάτι κατηγοριοποιημένων πτυχίων και να </w:t>
      </w:r>
      <w:proofErr w:type="spellStart"/>
      <w:r>
        <w:rPr>
          <w:rFonts w:eastAsia="Times New Roman"/>
          <w:color w:val="222222"/>
          <w:szCs w:val="24"/>
          <w:shd w:val="clear" w:color="auto" w:fill="FFFFFF"/>
        </w:rPr>
        <w:t>ισοτιμηθούν</w:t>
      </w:r>
      <w:proofErr w:type="spellEnd"/>
      <w:r>
        <w:rPr>
          <w:rFonts w:eastAsia="Times New Roman"/>
          <w:color w:val="222222"/>
          <w:szCs w:val="24"/>
          <w:shd w:val="clear" w:color="auto" w:fill="FFFFFF"/>
        </w:rPr>
        <w:t xml:space="preserve"> τα πτυχία τους με αυτούς που είναι μετά το 2001 και για όλους τους προηγούμενους ακόμα και με κύκλο μαθημάτων αν χρειαστεί -ο οποίος βεβαίως θα </w:t>
      </w:r>
      <w:r>
        <w:rPr>
          <w:rFonts w:eastAsia="Times New Roman"/>
          <w:color w:val="222222"/>
          <w:szCs w:val="24"/>
          <w:shd w:val="clear" w:color="auto" w:fill="FFFFFF"/>
        </w:rPr>
        <w:t xml:space="preserve">πρέπει να παρέχεται δωρεάν και με δυνατότητα εξ αποστάσεως- να φροντίσει το Υπουργείο </w:t>
      </w:r>
      <w:r>
        <w:rPr>
          <w:rFonts w:eastAsia="Times New Roman"/>
          <w:color w:val="222222"/>
          <w:szCs w:val="24"/>
          <w:shd w:val="clear" w:color="auto" w:fill="FFFFFF"/>
        </w:rPr>
        <w:lastRenderedPageBreak/>
        <w:t xml:space="preserve">και η πολιτεία, ώστε αυτοί οι άνθρωποι να </w:t>
      </w:r>
      <w:proofErr w:type="spellStart"/>
      <w:r>
        <w:rPr>
          <w:rFonts w:eastAsia="Times New Roman"/>
          <w:color w:val="222222"/>
          <w:szCs w:val="24"/>
          <w:shd w:val="clear" w:color="auto" w:fill="FFFFFF"/>
        </w:rPr>
        <w:t>ισοτιμήσουν</w:t>
      </w:r>
      <w:proofErr w:type="spellEnd"/>
      <w:r>
        <w:rPr>
          <w:rFonts w:eastAsia="Times New Roman"/>
          <w:color w:val="222222"/>
          <w:szCs w:val="24"/>
          <w:shd w:val="clear" w:color="auto" w:fill="FFFFFF"/>
        </w:rPr>
        <w:t xml:space="preserve"> τα πτυχία τους.</w:t>
      </w:r>
    </w:p>
    <w:p w14:paraId="2E24716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αυτά και περισσότερα, αν χρειαστεί, θα μιλήσω στις δευτερολογίες.</w:t>
      </w:r>
    </w:p>
    <w:p w14:paraId="2E24716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πάρα πολύ.</w:t>
      </w:r>
    </w:p>
    <w:p w14:paraId="2E24716F" w14:textId="77777777" w:rsidR="00ED3BF8" w:rsidRDefault="009F432D">
      <w:pPr>
        <w:spacing w:after="0" w:line="600" w:lineRule="auto"/>
        <w:ind w:firstLine="720"/>
        <w:jc w:val="both"/>
        <w:rPr>
          <w:rFonts w:eastAsia="Times New Roman"/>
          <w:color w:val="222222"/>
          <w:szCs w:val="24"/>
          <w:shd w:val="clear" w:color="auto" w:fill="FFFFFF"/>
        </w:rPr>
      </w:pPr>
      <w:r w:rsidRPr="00FA1A96">
        <w:rPr>
          <w:rFonts w:eastAsia="Times New Roman"/>
          <w:b/>
          <w:color w:val="222222"/>
          <w:szCs w:val="24"/>
          <w:shd w:val="clear" w:color="auto" w:fill="FFFFFF"/>
        </w:rPr>
        <w:t>ΠΡΟΕΔΡΕΥΩ</w:t>
      </w:r>
      <w:r w:rsidRPr="00FA1A96">
        <w:rPr>
          <w:rFonts w:eastAsia="Times New Roman"/>
          <w:b/>
          <w:color w:val="222222"/>
          <w:szCs w:val="24"/>
          <w:shd w:val="clear" w:color="auto" w:fill="FFFFFF"/>
        </w:rPr>
        <w:t>Ν (Γεώργιος Βαρεμένος):</w:t>
      </w:r>
      <w:r>
        <w:rPr>
          <w:rFonts w:eastAsia="Times New Roman"/>
          <w:color w:val="222222"/>
          <w:szCs w:val="24"/>
          <w:shd w:val="clear" w:color="auto" w:fill="FFFFFF"/>
        </w:rPr>
        <w:t xml:space="preserve"> Ωραία, ευχαριστούμε.</w:t>
      </w:r>
    </w:p>
    <w:p w14:paraId="2E247170" w14:textId="77777777" w:rsidR="00ED3BF8" w:rsidRDefault="009F432D">
      <w:pPr>
        <w:spacing w:after="0" w:line="600" w:lineRule="auto"/>
        <w:ind w:firstLine="720"/>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w:t>
      </w:r>
      <w:r>
        <w:rPr>
          <w:rFonts w:eastAsia="Times New Roman"/>
          <w:szCs w:val="24"/>
        </w:rPr>
        <w:t xml:space="preserve">ενημερώθηκαν για την ιστορία του κτηρίου και τον τρόπο οργάνωσης και λειτουργίας της Βουλής, είκοσι ένας </w:t>
      </w:r>
      <w:r w:rsidRPr="00CC005E">
        <w:rPr>
          <w:rFonts w:eastAsia="Times New Roman"/>
          <w:szCs w:val="24"/>
        </w:rPr>
        <w:t xml:space="preserve">μαθητές και μαθήτριες και </w:t>
      </w:r>
      <w:r>
        <w:rPr>
          <w:rFonts w:eastAsia="Times New Roman"/>
          <w:szCs w:val="24"/>
        </w:rPr>
        <w:t>δύο</w:t>
      </w:r>
      <w:r w:rsidRPr="00CC005E">
        <w:rPr>
          <w:rFonts w:eastAsia="Times New Roman"/>
          <w:szCs w:val="24"/>
        </w:rPr>
        <w:t xml:space="preserve"> συνοδοί καθηγητές από το </w:t>
      </w:r>
      <w:r>
        <w:rPr>
          <w:rFonts w:eastAsia="Times New Roman"/>
          <w:szCs w:val="24"/>
        </w:rPr>
        <w:t xml:space="preserve">Γυμνάσιο </w:t>
      </w:r>
      <w:proofErr w:type="spellStart"/>
      <w:r>
        <w:rPr>
          <w:rFonts w:eastAsia="Times New Roman"/>
          <w:szCs w:val="24"/>
        </w:rPr>
        <w:t>Πλωμαρίου</w:t>
      </w:r>
      <w:proofErr w:type="spellEnd"/>
      <w:r>
        <w:rPr>
          <w:rFonts w:eastAsia="Times New Roman"/>
          <w:szCs w:val="24"/>
        </w:rPr>
        <w:t xml:space="preserve"> της Λέσβου.</w:t>
      </w:r>
    </w:p>
    <w:p w14:paraId="2E24717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szCs w:val="24"/>
        </w:rPr>
        <w:t>Η Βουλή τούς καλωσορίζει.</w:t>
      </w:r>
    </w:p>
    <w:p w14:paraId="2E247172" w14:textId="77777777" w:rsidR="00ED3BF8" w:rsidRDefault="009F432D">
      <w:pPr>
        <w:spacing w:after="0" w:line="600" w:lineRule="auto"/>
        <w:ind w:firstLine="720"/>
        <w:jc w:val="center"/>
        <w:rPr>
          <w:rFonts w:eastAsia="Times New Roman"/>
          <w:color w:val="222222"/>
          <w:szCs w:val="24"/>
          <w:shd w:val="clear" w:color="auto" w:fill="FFFFFF"/>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2E24717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Μεγαλομύστακας από την Ένωση Κεντρώων.</w:t>
      </w:r>
    </w:p>
    <w:p w14:paraId="2E247174" w14:textId="77777777" w:rsidR="00ED3BF8" w:rsidRDefault="009F432D">
      <w:pPr>
        <w:spacing w:after="0" w:line="600" w:lineRule="auto"/>
        <w:ind w:firstLine="720"/>
        <w:jc w:val="both"/>
        <w:rPr>
          <w:rFonts w:eastAsia="Times New Roman"/>
          <w:color w:val="222222"/>
          <w:szCs w:val="24"/>
          <w:shd w:val="clear" w:color="auto" w:fill="FFFFFF"/>
        </w:rPr>
      </w:pPr>
      <w:r w:rsidRPr="00032CA8">
        <w:rPr>
          <w:rFonts w:eastAsia="Times New Roman"/>
          <w:b/>
          <w:color w:val="222222"/>
          <w:szCs w:val="24"/>
          <w:shd w:val="clear" w:color="auto" w:fill="FFFFFF"/>
        </w:rPr>
        <w:lastRenderedPageBreak/>
        <w:t>ΑΝΑΣΤΑΣΙΟΣ ΜΕΓΑΛΟΜΥΣΤΑΚΑΣ:</w:t>
      </w:r>
      <w:r>
        <w:rPr>
          <w:rFonts w:eastAsia="Times New Roman"/>
          <w:color w:val="222222"/>
          <w:szCs w:val="24"/>
          <w:shd w:val="clear" w:color="auto" w:fill="FFFFFF"/>
        </w:rPr>
        <w:t xml:space="preserve"> Ευχαριστώ, κύριε Πρόεδρε.</w:t>
      </w:r>
    </w:p>
    <w:p w14:paraId="2E24717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ξεκινήσω την τοποθέτησή μου για το νομοσχέδιο, θα ήθελα να αναδείξω το γεγονός ότι σήμερα βρισκόμαστε μία ημέ</w:t>
      </w:r>
      <w:r>
        <w:rPr>
          <w:rFonts w:eastAsia="Times New Roman"/>
          <w:color w:val="222222"/>
          <w:szCs w:val="24"/>
          <w:shd w:val="clear" w:color="auto" w:fill="FFFFFF"/>
        </w:rPr>
        <w:t xml:space="preserve">ρα μετά από την ημερομηνία που πλήγωσε, πόνεσε, ταλαιπώρησε τον τόπο μας, τους πολίτες, τη </w:t>
      </w:r>
      <w:r>
        <w:rPr>
          <w:rFonts w:eastAsia="Times New Roman"/>
          <w:color w:val="222222"/>
          <w:szCs w:val="24"/>
          <w:shd w:val="clear" w:color="auto" w:fill="FFFFFF"/>
        </w:rPr>
        <w:t>δ</w:t>
      </w:r>
      <w:r>
        <w:rPr>
          <w:rFonts w:eastAsia="Times New Roman"/>
          <w:color w:val="222222"/>
          <w:szCs w:val="24"/>
          <w:shd w:val="clear" w:color="auto" w:fill="FFFFFF"/>
        </w:rPr>
        <w:t>ημοκρατία μας.</w:t>
      </w:r>
    </w:p>
    <w:p w14:paraId="2E247176" w14:textId="77777777" w:rsidR="00ED3BF8" w:rsidRDefault="009F432D">
      <w:pPr>
        <w:spacing w:after="0" w:line="600" w:lineRule="auto"/>
        <w:ind w:firstLine="720"/>
        <w:jc w:val="both"/>
        <w:rPr>
          <w:rFonts w:eastAsia="Times New Roman" w:cs="Times New Roman"/>
          <w:szCs w:val="24"/>
        </w:rPr>
      </w:pPr>
      <w:r>
        <w:rPr>
          <w:rFonts w:eastAsia="Times New Roman"/>
          <w:color w:val="222222"/>
          <w:szCs w:val="24"/>
          <w:shd w:val="clear" w:color="auto" w:fill="FFFFFF"/>
        </w:rPr>
        <w:t>Βρισκόμαστε πενήντα δύο χρόνια μετά την 21</w:t>
      </w:r>
      <w:r w:rsidRPr="00D234FF">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Απριλίου, που καταλύθηκε το δημοκρατικό πολίτευμα. Χιλιάδες συμπολίτες μας, το ξέρουμε όλοι, εκδιώχθηκαν,</w:t>
      </w:r>
      <w:r>
        <w:rPr>
          <w:rFonts w:eastAsia="Times New Roman"/>
          <w:color w:val="222222"/>
          <w:szCs w:val="24"/>
          <w:shd w:val="clear" w:color="auto" w:fill="FFFFFF"/>
        </w:rPr>
        <w:t xml:space="preserve"> βασανίστηκαν, ακόμη και θανατώθηκαν για την ελευθερία, για να είμαστε εμείς σήμερα στο πολίτευμα της </w:t>
      </w:r>
      <w:r>
        <w:rPr>
          <w:rFonts w:eastAsia="Times New Roman"/>
          <w:color w:val="222222"/>
          <w:szCs w:val="24"/>
          <w:shd w:val="clear" w:color="auto" w:fill="FFFFFF"/>
        </w:rPr>
        <w:t>δ</w:t>
      </w:r>
      <w:r>
        <w:rPr>
          <w:rFonts w:eastAsia="Times New Roman"/>
          <w:color w:val="222222"/>
          <w:szCs w:val="24"/>
          <w:shd w:val="clear" w:color="auto" w:fill="FFFFFF"/>
        </w:rPr>
        <w:t>ημοκρατίας.</w:t>
      </w:r>
      <w:r w:rsidRPr="0075003E">
        <w:rPr>
          <w:rFonts w:eastAsia="Times New Roman"/>
          <w:color w:val="222222"/>
          <w:szCs w:val="24"/>
          <w:shd w:val="clear" w:color="auto" w:fill="FFFFFF"/>
        </w:rPr>
        <w:t xml:space="preserve"> </w:t>
      </w:r>
      <w:r>
        <w:rPr>
          <w:rFonts w:eastAsia="Times New Roman"/>
          <w:color w:val="222222"/>
          <w:szCs w:val="24"/>
          <w:shd w:val="clear" w:color="auto" w:fill="FFFFFF"/>
        </w:rPr>
        <w:t>Οφείλουμε να τιμούμε τους ήρωες, τον κάθε Έλληνα και την κάθε Ελληνίδα που έδωσαν και τη ζωή τους ακόμη για το μέλλον, για την πατρίδα μας.</w:t>
      </w:r>
    </w:p>
    <w:p w14:paraId="2E247177" w14:textId="77777777" w:rsidR="00ED3BF8" w:rsidRDefault="009F432D">
      <w:pPr>
        <w:spacing w:after="0" w:line="600" w:lineRule="auto"/>
        <w:ind w:firstLine="720"/>
        <w:jc w:val="both"/>
        <w:rPr>
          <w:rFonts w:eastAsia="Times New Roman"/>
          <w:szCs w:val="24"/>
        </w:rPr>
      </w:pPr>
      <w:r>
        <w:rPr>
          <w:rFonts w:eastAsia="Times New Roman"/>
          <w:szCs w:val="24"/>
        </w:rPr>
        <w:t>Ο</w:t>
      </w:r>
      <w:r>
        <w:rPr>
          <w:rFonts w:eastAsia="Times New Roman"/>
          <w:szCs w:val="24"/>
        </w:rPr>
        <w:t>φείλουμε, επομένως, να ασκούμε τα καθήκοντά μας, δηλαδή να νομοθετούμε με περίσκεψη, δικαιοσύνη, μέριμνα, αντικειμενικότητα, αξιοκρατία, ισότητα και πάντοτε προς όφελος του κυρίαρχου λαού, ιδιαίτερα όταν ερχόμαστε να συζητήσουμε τόσο σοβαρά θέματα, όπως αυ</w:t>
      </w:r>
      <w:r>
        <w:rPr>
          <w:rFonts w:eastAsia="Times New Roman"/>
          <w:szCs w:val="24"/>
        </w:rPr>
        <w:t>τό που θα συζητήσουμε σήμερα και αφορά την παιδεία. Έ</w:t>
      </w:r>
      <w:r w:rsidRPr="0039596A">
        <w:rPr>
          <w:rFonts w:eastAsia="Times New Roman"/>
          <w:szCs w:val="24"/>
        </w:rPr>
        <w:t>χοντας αυτ</w:t>
      </w:r>
      <w:r>
        <w:rPr>
          <w:rFonts w:eastAsia="Times New Roman"/>
          <w:szCs w:val="24"/>
        </w:rPr>
        <w:t>ά</w:t>
      </w:r>
      <w:r w:rsidRPr="0039596A">
        <w:rPr>
          <w:rFonts w:eastAsia="Times New Roman"/>
          <w:szCs w:val="24"/>
        </w:rPr>
        <w:t xml:space="preserve"> στο μυαλό </w:t>
      </w:r>
      <w:r>
        <w:rPr>
          <w:rFonts w:eastAsia="Times New Roman"/>
          <w:szCs w:val="24"/>
        </w:rPr>
        <w:t>μας,</w:t>
      </w:r>
      <w:r w:rsidRPr="0039596A">
        <w:rPr>
          <w:rFonts w:eastAsia="Times New Roman"/>
          <w:szCs w:val="24"/>
        </w:rPr>
        <w:t xml:space="preserve"> πρ</w:t>
      </w:r>
      <w:r>
        <w:rPr>
          <w:rFonts w:eastAsia="Times New Roman"/>
          <w:szCs w:val="24"/>
        </w:rPr>
        <w:t xml:space="preserve">έπει όλοι </w:t>
      </w:r>
      <w:r>
        <w:rPr>
          <w:rFonts w:eastAsia="Times New Roman"/>
          <w:szCs w:val="24"/>
        </w:rPr>
        <w:lastRenderedPageBreak/>
        <w:t xml:space="preserve">να καταλάβουμε ότι </w:t>
      </w:r>
      <w:r w:rsidRPr="0039596A">
        <w:rPr>
          <w:rFonts w:eastAsia="Times New Roman"/>
          <w:szCs w:val="24"/>
        </w:rPr>
        <w:t>εικόνες σαν αυτές που προηγήθηκαν στην έναρξη της σημερινής συζήτησης δεν αρμόζουν στο ελληνικό Κοινοβούλιο</w:t>
      </w:r>
      <w:r>
        <w:rPr>
          <w:rFonts w:eastAsia="Times New Roman"/>
          <w:szCs w:val="24"/>
        </w:rPr>
        <w:t>,</w:t>
      </w:r>
      <w:r w:rsidRPr="0039596A">
        <w:rPr>
          <w:rFonts w:eastAsia="Times New Roman"/>
          <w:szCs w:val="24"/>
        </w:rPr>
        <w:t xml:space="preserve"> στην </w:t>
      </w:r>
      <w:r>
        <w:rPr>
          <w:rFonts w:eastAsia="Times New Roman"/>
          <w:szCs w:val="24"/>
        </w:rPr>
        <w:t>ε</w:t>
      </w:r>
      <w:r w:rsidRPr="0039596A">
        <w:rPr>
          <w:rFonts w:eastAsia="Times New Roman"/>
          <w:szCs w:val="24"/>
        </w:rPr>
        <w:t xml:space="preserve">λληνική </w:t>
      </w:r>
      <w:r>
        <w:rPr>
          <w:rFonts w:eastAsia="Times New Roman"/>
          <w:szCs w:val="24"/>
        </w:rPr>
        <w:t>δ</w:t>
      </w:r>
      <w:r w:rsidRPr="0039596A">
        <w:rPr>
          <w:rFonts w:eastAsia="Times New Roman"/>
          <w:szCs w:val="24"/>
        </w:rPr>
        <w:t>ημοκρατία</w:t>
      </w:r>
      <w:r>
        <w:rPr>
          <w:rFonts w:eastAsia="Times New Roman"/>
          <w:szCs w:val="24"/>
        </w:rPr>
        <w:t>.</w:t>
      </w:r>
    </w:p>
    <w:p w14:paraId="2E247178" w14:textId="77777777" w:rsidR="00ED3BF8" w:rsidRDefault="009F432D">
      <w:pPr>
        <w:spacing w:after="0" w:line="600" w:lineRule="auto"/>
        <w:ind w:firstLine="720"/>
        <w:jc w:val="both"/>
        <w:rPr>
          <w:rFonts w:eastAsia="Times New Roman"/>
          <w:szCs w:val="24"/>
        </w:rPr>
      </w:pPr>
      <w:r>
        <w:rPr>
          <w:rFonts w:eastAsia="Times New Roman"/>
          <w:szCs w:val="24"/>
        </w:rPr>
        <w:t xml:space="preserve">Ας </w:t>
      </w:r>
      <w:r w:rsidRPr="0039596A">
        <w:rPr>
          <w:rFonts w:eastAsia="Times New Roman"/>
          <w:szCs w:val="24"/>
        </w:rPr>
        <w:t>μπούμε</w:t>
      </w:r>
      <w:r>
        <w:rPr>
          <w:rFonts w:eastAsia="Times New Roman"/>
          <w:szCs w:val="24"/>
        </w:rPr>
        <w:t>,</w:t>
      </w:r>
      <w:r w:rsidRPr="0039596A">
        <w:rPr>
          <w:rFonts w:eastAsia="Times New Roman"/>
          <w:szCs w:val="24"/>
        </w:rPr>
        <w:t xml:space="preserve"> όμως και στο νομοσχέδιο</w:t>
      </w:r>
      <w:r>
        <w:rPr>
          <w:rFonts w:eastAsia="Times New Roman"/>
          <w:szCs w:val="24"/>
        </w:rPr>
        <w:t>,</w:t>
      </w:r>
      <w:r w:rsidRPr="0039596A">
        <w:rPr>
          <w:rFonts w:eastAsia="Times New Roman"/>
          <w:szCs w:val="24"/>
        </w:rPr>
        <w:t xml:space="preserve"> ένα νομοσχέδιο </w:t>
      </w:r>
      <w:r>
        <w:rPr>
          <w:rFonts w:eastAsia="Times New Roman"/>
          <w:szCs w:val="24"/>
        </w:rPr>
        <w:t>που</w:t>
      </w:r>
      <w:r w:rsidRPr="0039596A">
        <w:rPr>
          <w:rFonts w:eastAsia="Times New Roman"/>
          <w:szCs w:val="24"/>
        </w:rPr>
        <w:t xml:space="preserve"> η </w:t>
      </w:r>
      <w:r>
        <w:rPr>
          <w:rFonts w:eastAsia="Times New Roman"/>
          <w:szCs w:val="24"/>
        </w:rPr>
        <w:t xml:space="preserve">πλειονότητα </w:t>
      </w:r>
      <w:r w:rsidRPr="0039596A">
        <w:rPr>
          <w:rFonts w:eastAsia="Times New Roman"/>
          <w:szCs w:val="24"/>
        </w:rPr>
        <w:t>της κοινωνίας</w:t>
      </w:r>
      <w:r>
        <w:rPr>
          <w:rFonts w:eastAsia="Times New Roman"/>
          <w:szCs w:val="24"/>
        </w:rPr>
        <w:t>,</w:t>
      </w:r>
      <w:r w:rsidRPr="0039596A">
        <w:rPr>
          <w:rFonts w:eastAsia="Times New Roman"/>
          <w:szCs w:val="24"/>
        </w:rPr>
        <w:t xml:space="preserve"> καλώς ή κακώς</w:t>
      </w:r>
      <w:r>
        <w:rPr>
          <w:rFonts w:eastAsia="Times New Roman"/>
          <w:szCs w:val="24"/>
        </w:rPr>
        <w:t>,</w:t>
      </w:r>
      <w:r w:rsidRPr="0039596A">
        <w:rPr>
          <w:rFonts w:eastAsia="Times New Roman"/>
          <w:szCs w:val="24"/>
        </w:rPr>
        <w:t xml:space="preserve"> πε</w:t>
      </w:r>
      <w:r>
        <w:rPr>
          <w:rFonts w:eastAsia="Times New Roman"/>
          <w:szCs w:val="24"/>
        </w:rPr>
        <w:t xml:space="preserve">ριμένει να δει τι θα συμβεί με </w:t>
      </w:r>
      <w:r w:rsidRPr="0039596A">
        <w:rPr>
          <w:rFonts w:eastAsia="Times New Roman"/>
          <w:szCs w:val="24"/>
        </w:rPr>
        <w:t xml:space="preserve">το </w:t>
      </w:r>
      <w:r>
        <w:rPr>
          <w:rFonts w:eastAsia="Times New Roman"/>
          <w:szCs w:val="24"/>
        </w:rPr>
        <w:t>λ</w:t>
      </w:r>
      <w:r w:rsidRPr="0039596A">
        <w:rPr>
          <w:rFonts w:eastAsia="Times New Roman"/>
          <w:szCs w:val="24"/>
        </w:rPr>
        <w:t>ύκειο και την εισαγωγή στα ΑΕΙ</w:t>
      </w:r>
      <w:r>
        <w:rPr>
          <w:rFonts w:eastAsia="Times New Roman"/>
          <w:szCs w:val="24"/>
        </w:rPr>
        <w:t>.</w:t>
      </w:r>
      <w:r w:rsidRPr="0039596A">
        <w:rPr>
          <w:rFonts w:eastAsia="Times New Roman"/>
          <w:szCs w:val="24"/>
        </w:rPr>
        <w:t xml:space="preserve"> </w:t>
      </w:r>
      <w:r>
        <w:rPr>
          <w:rFonts w:eastAsia="Times New Roman"/>
          <w:szCs w:val="24"/>
        </w:rPr>
        <w:t>Σ</w:t>
      </w:r>
      <w:r w:rsidRPr="0039596A">
        <w:rPr>
          <w:rFonts w:eastAsia="Times New Roman"/>
          <w:szCs w:val="24"/>
        </w:rPr>
        <w:t>ήμερα θα μιλήσω με τριπλή ιδιότητα</w:t>
      </w:r>
      <w:r>
        <w:rPr>
          <w:rFonts w:eastAsia="Times New Roman"/>
          <w:szCs w:val="24"/>
        </w:rPr>
        <w:t>:</w:t>
      </w:r>
      <w:r w:rsidRPr="0039596A">
        <w:rPr>
          <w:rFonts w:eastAsia="Times New Roman"/>
          <w:szCs w:val="24"/>
        </w:rPr>
        <w:t xml:space="preserve"> ως Βουλευτής</w:t>
      </w:r>
      <w:r>
        <w:rPr>
          <w:rFonts w:eastAsia="Times New Roman"/>
          <w:szCs w:val="24"/>
        </w:rPr>
        <w:t>,</w:t>
      </w:r>
      <w:r w:rsidRPr="0039596A">
        <w:rPr>
          <w:rFonts w:eastAsia="Times New Roman"/>
          <w:szCs w:val="24"/>
        </w:rPr>
        <w:t xml:space="preserve"> </w:t>
      </w:r>
      <w:r>
        <w:rPr>
          <w:rFonts w:eastAsia="Times New Roman"/>
          <w:szCs w:val="24"/>
        </w:rPr>
        <w:t>όντας Β</w:t>
      </w:r>
      <w:r w:rsidRPr="0039596A">
        <w:rPr>
          <w:rFonts w:eastAsia="Times New Roman"/>
          <w:szCs w:val="24"/>
        </w:rPr>
        <w:t>ουλευτής Σερρών με την Ένωση Κεντρώων</w:t>
      </w:r>
      <w:r>
        <w:rPr>
          <w:rFonts w:eastAsia="Times New Roman"/>
          <w:szCs w:val="24"/>
        </w:rPr>
        <w:t>,</w:t>
      </w:r>
      <w:r w:rsidRPr="0039596A">
        <w:rPr>
          <w:rFonts w:eastAsia="Times New Roman"/>
          <w:szCs w:val="24"/>
        </w:rPr>
        <w:t xml:space="preserve"> ω</w:t>
      </w:r>
      <w:r w:rsidRPr="0039596A">
        <w:rPr>
          <w:rFonts w:eastAsia="Times New Roman"/>
          <w:szCs w:val="24"/>
        </w:rPr>
        <w:t>ς παιδαγωγός</w:t>
      </w:r>
      <w:r>
        <w:rPr>
          <w:rFonts w:eastAsia="Times New Roman"/>
          <w:szCs w:val="24"/>
        </w:rPr>
        <w:t>,</w:t>
      </w:r>
      <w:r w:rsidRPr="0039596A">
        <w:rPr>
          <w:rFonts w:eastAsia="Times New Roman"/>
          <w:szCs w:val="24"/>
        </w:rPr>
        <w:t xml:space="preserve"> όντας νηπιαγωγός</w:t>
      </w:r>
      <w:r>
        <w:rPr>
          <w:rFonts w:eastAsia="Times New Roman"/>
          <w:szCs w:val="24"/>
        </w:rPr>
        <w:t>,</w:t>
      </w:r>
      <w:r w:rsidRPr="0039596A">
        <w:rPr>
          <w:rFonts w:eastAsia="Times New Roman"/>
          <w:szCs w:val="24"/>
        </w:rPr>
        <w:t xml:space="preserve"> αλλά και ως εκπρόσωπος της νέας γενιάς</w:t>
      </w:r>
      <w:r>
        <w:rPr>
          <w:rFonts w:eastAsia="Times New Roman"/>
          <w:szCs w:val="24"/>
        </w:rPr>
        <w:t>,</w:t>
      </w:r>
      <w:r w:rsidRPr="0039596A">
        <w:rPr>
          <w:rFonts w:eastAsia="Times New Roman"/>
          <w:szCs w:val="24"/>
        </w:rPr>
        <w:t xml:space="preserve"> </w:t>
      </w:r>
      <w:r>
        <w:rPr>
          <w:rFonts w:eastAsia="Times New Roman"/>
          <w:szCs w:val="24"/>
        </w:rPr>
        <w:t>όντας</w:t>
      </w:r>
      <w:r w:rsidRPr="0039596A">
        <w:rPr>
          <w:rFonts w:eastAsia="Times New Roman"/>
          <w:szCs w:val="24"/>
        </w:rPr>
        <w:t xml:space="preserve"> ο νεότερος Βουλευτής που εξελέγη το 2015</w:t>
      </w:r>
      <w:r>
        <w:rPr>
          <w:rFonts w:eastAsia="Times New Roman"/>
          <w:szCs w:val="24"/>
        </w:rPr>
        <w:t>.</w:t>
      </w:r>
      <w:r w:rsidRPr="0039596A">
        <w:rPr>
          <w:rFonts w:eastAsia="Times New Roman"/>
          <w:szCs w:val="24"/>
        </w:rPr>
        <w:t xml:space="preserve"> </w:t>
      </w:r>
    </w:p>
    <w:p w14:paraId="2E247179" w14:textId="77777777" w:rsidR="00ED3BF8" w:rsidRDefault="009F432D">
      <w:pPr>
        <w:spacing w:after="0" w:line="600" w:lineRule="auto"/>
        <w:ind w:firstLine="720"/>
        <w:jc w:val="both"/>
        <w:rPr>
          <w:rFonts w:eastAsia="Times New Roman"/>
          <w:szCs w:val="24"/>
        </w:rPr>
      </w:pPr>
      <w:r>
        <w:rPr>
          <w:rFonts w:eastAsia="Times New Roman"/>
          <w:szCs w:val="24"/>
        </w:rPr>
        <w:t>Τ</w:t>
      </w:r>
      <w:r w:rsidRPr="0039596A">
        <w:rPr>
          <w:rFonts w:eastAsia="Times New Roman"/>
          <w:szCs w:val="24"/>
        </w:rPr>
        <w:t xml:space="preserve">ο σχέδιο νόμου αυτό </w:t>
      </w:r>
      <w:r>
        <w:rPr>
          <w:rFonts w:eastAsia="Times New Roman"/>
          <w:szCs w:val="24"/>
        </w:rPr>
        <w:t xml:space="preserve">έχει έκταση πλέον των χιλίων </w:t>
      </w:r>
      <w:r w:rsidRPr="0039596A">
        <w:rPr>
          <w:rFonts w:eastAsia="Times New Roman"/>
          <w:szCs w:val="24"/>
        </w:rPr>
        <w:t>σελίδων</w:t>
      </w:r>
      <w:r>
        <w:rPr>
          <w:rFonts w:eastAsia="Times New Roman"/>
          <w:szCs w:val="24"/>
        </w:rPr>
        <w:t xml:space="preserve">, τετρακόσιες από αυτές </w:t>
      </w:r>
      <w:r w:rsidRPr="0039596A">
        <w:rPr>
          <w:rFonts w:eastAsia="Times New Roman"/>
          <w:szCs w:val="24"/>
        </w:rPr>
        <w:t>αφορούν τις νομοθετικές διατάξεις και εκτείνεται σε 22</w:t>
      </w:r>
      <w:r w:rsidRPr="0039596A">
        <w:rPr>
          <w:rFonts w:eastAsia="Times New Roman"/>
          <w:szCs w:val="24"/>
        </w:rPr>
        <w:t>5 άρθρα</w:t>
      </w:r>
      <w:r>
        <w:rPr>
          <w:rFonts w:eastAsia="Times New Roman"/>
          <w:szCs w:val="24"/>
        </w:rPr>
        <w:t>,</w:t>
      </w:r>
      <w:r w:rsidRPr="0039596A">
        <w:rPr>
          <w:rFonts w:eastAsia="Times New Roman"/>
          <w:szCs w:val="24"/>
        </w:rPr>
        <w:t xml:space="preserve"> αν εξαιρέσουμε το τελευταίο</w:t>
      </w:r>
      <w:r>
        <w:rPr>
          <w:rFonts w:eastAsia="Times New Roman"/>
          <w:szCs w:val="24"/>
        </w:rPr>
        <w:t>,</w:t>
      </w:r>
      <w:r w:rsidRPr="0039596A">
        <w:rPr>
          <w:rFonts w:eastAsia="Times New Roman"/>
          <w:szCs w:val="24"/>
        </w:rPr>
        <w:t xml:space="preserve"> που αφορά την έναρξη ισχύος αυτού του νομοσχεδίου</w:t>
      </w:r>
      <w:r>
        <w:rPr>
          <w:rFonts w:eastAsia="Times New Roman"/>
          <w:szCs w:val="24"/>
        </w:rPr>
        <w:t>.</w:t>
      </w:r>
      <w:r w:rsidRPr="0039596A">
        <w:rPr>
          <w:rFonts w:eastAsia="Times New Roman"/>
          <w:szCs w:val="24"/>
        </w:rPr>
        <w:t xml:space="preserve"> </w:t>
      </w:r>
      <w:r>
        <w:rPr>
          <w:rFonts w:eastAsia="Times New Roman"/>
          <w:szCs w:val="24"/>
        </w:rPr>
        <w:t>Επίσης,</w:t>
      </w:r>
      <w:r w:rsidRPr="0039596A">
        <w:rPr>
          <w:rFonts w:eastAsia="Times New Roman"/>
          <w:szCs w:val="24"/>
        </w:rPr>
        <w:t xml:space="preserve"> </w:t>
      </w:r>
      <w:r>
        <w:rPr>
          <w:rFonts w:eastAsia="Times New Roman"/>
          <w:szCs w:val="24"/>
        </w:rPr>
        <w:t>στο νομοσχέδιο αυτό διατρέχ</w:t>
      </w:r>
      <w:r w:rsidRPr="0039596A">
        <w:rPr>
          <w:rFonts w:eastAsia="Times New Roman"/>
          <w:szCs w:val="24"/>
        </w:rPr>
        <w:t xml:space="preserve">ονται θέματα από όλο </w:t>
      </w:r>
      <w:r>
        <w:rPr>
          <w:rFonts w:eastAsia="Times New Roman"/>
          <w:szCs w:val="24"/>
        </w:rPr>
        <w:t>το φάσμα της εκπαίδευσης, γι’</w:t>
      </w:r>
      <w:r w:rsidRPr="0039596A">
        <w:rPr>
          <w:rFonts w:eastAsia="Times New Roman"/>
          <w:szCs w:val="24"/>
        </w:rPr>
        <w:t xml:space="preserve"> αυτό</w:t>
      </w:r>
      <w:r>
        <w:rPr>
          <w:rFonts w:eastAsia="Times New Roman"/>
          <w:szCs w:val="24"/>
        </w:rPr>
        <w:t>ν</w:t>
      </w:r>
      <w:r w:rsidRPr="0039596A">
        <w:rPr>
          <w:rFonts w:eastAsia="Times New Roman"/>
          <w:szCs w:val="24"/>
        </w:rPr>
        <w:t xml:space="preserve"> το</w:t>
      </w:r>
      <w:r>
        <w:rPr>
          <w:rFonts w:eastAsia="Times New Roman"/>
          <w:szCs w:val="24"/>
        </w:rPr>
        <w:t>ν</w:t>
      </w:r>
      <w:r w:rsidRPr="0039596A">
        <w:rPr>
          <w:rFonts w:eastAsia="Times New Roman"/>
          <w:szCs w:val="24"/>
        </w:rPr>
        <w:t xml:space="preserve"> λόγο πιστεύουμε ότι θα έπρεπε να έχει μελετηθεί πολύ πιο σωστά</w:t>
      </w:r>
      <w:r>
        <w:rPr>
          <w:rFonts w:eastAsia="Times New Roman"/>
          <w:szCs w:val="24"/>
        </w:rPr>
        <w:t>,</w:t>
      </w:r>
      <w:r w:rsidRPr="0039596A">
        <w:rPr>
          <w:rFonts w:eastAsia="Times New Roman"/>
          <w:szCs w:val="24"/>
        </w:rPr>
        <w:t xml:space="preserve"> πολύ πι</w:t>
      </w:r>
      <w:r w:rsidRPr="0039596A">
        <w:rPr>
          <w:rFonts w:eastAsia="Times New Roman"/>
          <w:szCs w:val="24"/>
        </w:rPr>
        <w:t>ο δημοκρατικά</w:t>
      </w:r>
      <w:r>
        <w:rPr>
          <w:rFonts w:eastAsia="Times New Roman"/>
          <w:szCs w:val="24"/>
        </w:rPr>
        <w:t>. Κ</w:t>
      </w:r>
      <w:r w:rsidRPr="0039596A">
        <w:rPr>
          <w:rFonts w:eastAsia="Times New Roman"/>
          <w:szCs w:val="24"/>
        </w:rPr>
        <w:t>αι λέω δημοκρατικά γιατί θα έπρεπε να έχει γίνει μία σοβαρή συζήτηση</w:t>
      </w:r>
      <w:r>
        <w:rPr>
          <w:rFonts w:eastAsia="Times New Roman"/>
          <w:szCs w:val="24"/>
        </w:rPr>
        <w:t>,</w:t>
      </w:r>
      <w:r w:rsidRPr="0039596A">
        <w:rPr>
          <w:rFonts w:eastAsia="Times New Roman"/>
          <w:szCs w:val="24"/>
        </w:rPr>
        <w:t xml:space="preserve"> </w:t>
      </w:r>
      <w:r w:rsidRPr="0039596A">
        <w:rPr>
          <w:rFonts w:eastAsia="Times New Roman"/>
          <w:szCs w:val="24"/>
        </w:rPr>
        <w:lastRenderedPageBreak/>
        <w:t xml:space="preserve">να υπήρχε ο </w:t>
      </w:r>
      <w:r>
        <w:rPr>
          <w:rFonts w:eastAsia="Times New Roman"/>
          <w:szCs w:val="24"/>
        </w:rPr>
        <w:t xml:space="preserve">απαραίτητος </w:t>
      </w:r>
      <w:r w:rsidRPr="0039596A">
        <w:rPr>
          <w:rFonts w:eastAsia="Times New Roman"/>
          <w:szCs w:val="24"/>
        </w:rPr>
        <w:t>χρόνος για να μπορούμε να εξετάσουμε όλα τα ζητήματα και όλες τις διατάξεις αυτού του νομοσχεδίου</w:t>
      </w:r>
      <w:r>
        <w:rPr>
          <w:rFonts w:eastAsia="Times New Roman"/>
          <w:szCs w:val="24"/>
        </w:rPr>
        <w:t>.</w:t>
      </w:r>
      <w:r w:rsidRPr="0039596A">
        <w:rPr>
          <w:rFonts w:eastAsia="Times New Roman"/>
          <w:szCs w:val="24"/>
        </w:rPr>
        <w:t xml:space="preserve"> </w:t>
      </w:r>
    </w:p>
    <w:p w14:paraId="2E24717A" w14:textId="77777777" w:rsidR="00ED3BF8" w:rsidRDefault="009F432D">
      <w:pPr>
        <w:spacing w:after="0" w:line="600" w:lineRule="auto"/>
        <w:ind w:firstLine="720"/>
        <w:jc w:val="both"/>
        <w:rPr>
          <w:rFonts w:eastAsia="Times New Roman"/>
          <w:szCs w:val="24"/>
        </w:rPr>
      </w:pPr>
      <w:r>
        <w:rPr>
          <w:rFonts w:eastAsia="Times New Roman"/>
          <w:szCs w:val="24"/>
        </w:rPr>
        <w:t>Δ</w:t>
      </w:r>
      <w:r w:rsidRPr="0039596A">
        <w:rPr>
          <w:rFonts w:eastAsia="Times New Roman"/>
          <w:szCs w:val="24"/>
        </w:rPr>
        <w:t xml:space="preserve">εν αμφιβάλλει κανείς ότι </w:t>
      </w:r>
      <w:r>
        <w:rPr>
          <w:rFonts w:eastAsia="Times New Roman"/>
          <w:szCs w:val="24"/>
        </w:rPr>
        <w:t>ένα τόσο</w:t>
      </w:r>
      <w:r w:rsidRPr="0039596A">
        <w:rPr>
          <w:rFonts w:eastAsia="Times New Roman"/>
          <w:szCs w:val="24"/>
        </w:rPr>
        <w:t xml:space="preserve"> μεγάλο σχέδ</w:t>
      </w:r>
      <w:r w:rsidRPr="0039596A">
        <w:rPr>
          <w:rFonts w:eastAsia="Times New Roman"/>
          <w:szCs w:val="24"/>
        </w:rPr>
        <w:t>ιο νόμου</w:t>
      </w:r>
      <w:r>
        <w:rPr>
          <w:rFonts w:eastAsia="Times New Roman"/>
          <w:szCs w:val="24"/>
        </w:rPr>
        <w:t>,</w:t>
      </w:r>
      <w:r w:rsidRPr="0039596A">
        <w:rPr>
          <w:rFonts w:eastAsia="Times New Roman"/>
          <w:szCs w:val="24"/>
        </w:rPr>
        <w:t xml:space="preserve"> ένα τέτοιο νομοθέτημα θέλει χρόνο</w:t>
      </w:r>
      <w:r>
        <w:rPr>
          <w:rFonts w:eastAsia="Times New Roman"/>
          <w:szCs w:val="24"/>
        </w:rPr>
        <w:t>. Θέ</w:t>
      </w:r>
      <w:r w:rsidRPr="0039596A">
        <w:rPr>
          <w:rFonts w:eastAsia="Times New Roman"/>
          <w:szCs w:val="24"/>
        </w:rPr>
        <w:t>λει πολύ χρόνο όχι μόνο για να εξεταστεί</w:t>
      </w:r>
      <w:r>
        <w:rPr>
          <w:rFonts w:eastAsia="Times New Roman"/>
          <w:szCs w:val="24"/>
        </w:rPr>
        <w:t>,</w:t>
      </w:r>
      <w:r w:rsidRPr="0039596A">
        <w:rPr>
          <w:rFonts w:eastAsia="Times New Roman"/>
          <w:szCs w:val="24"/>
        </w:rPr>
        <w:t xml:space="preserve"> αλλά </w:t>
      </w:r>
      <w:r>
        <w:rPr>
          <w:rFonts w:eastAsia="Times New Roman"/>
          <w:szCs w:val="24"/>
        </w:rPr>
        <w:t xml:space="preserve">και </w:t>
      </w:r>
      <w:r w:rsidRPr="0039596A">
        <w:rPr>
          <w:rFonts w:eastAsia="Times New Roman"/>
          <w:szCs w:val="24"/>
        </w:rPr>
        <w:t>για να στηθεί</w:t>
      </w:r>
      <w:r>
        <w:rPr>
          <w:rFonts w:eastAsia="Times New Roman"/>
          <w:szCs w:val="24"/>
        </w:rPr>
        <w:t>. Έχουν περάσει, όμως,</w:t>
      </w:r>
      <w:r w:rsidRPr="0039596A">
        <w:rPr>
          <w:rFonts w:eastAsia="Times New Roman"/>
          <w:szCs w:val="24"/>
        </w:rPr>
        <w:t xml:space="preserve"> τρία χρόνια από την άνοιξη του 2016</w:t>
      </w:r>
      <w:r>
        <w:rPr>
          <w:rFonts w:eastAsia="Times New Roman"/>
          <w:szCs w:val="24"/>
        </w:rPr>
        <w:t>,</w:t>
      </w:r>
      <w:r w:rsidRPr="0039596A">
        <w:rPr>
          <w:rFonts w:eastAsia="Times New Roman"/>
          <w:szCs w:val="24"/>
        </w:rPr>
        <w:t xml:space="preserve"> όταν ανακοινώθηκαν τα πορίσματα του τελευταίου </w:t>
      </w:r>
      <w:r>
        <w:rPr>
          <w:rFonts w:eastAsia="Times New Roman"/>
          <w:szCs w:val="24"/>
        </w:rPr>
        <w:t>ε</w:t>
      </w:r>
      <w:r w:rsidRPr="0039596A">
        <w:rPr>
          <w:rFonts w:eastAsia="Times New Roman"/>
          <w:szCs w:val="24"/>
        </w:rPr>
        <w:t xml:space="preserve">θνικού διαλόγου για την παιδεία και </w:t>
      </w:r>
      <w:r>
        <w:rPr>
          <w:rFonts w:eastAsia="Times New Roman"/>
          <w:szCs w:val="24"/>
        </w:rPr>
        <w:t>ερχόμαστε σήμερα να το συζητήσουμε.</w:t>
      </w:r>
    </w:p>
    <w:p w14:paraId="2E24717B" w14:textId="77777777" w:rsidR="00ED3BF8" w:rsidRDefault="009F432D">
      <w:pPr>
        <w:spacing w:after="0" w:line="600" w:lineRule="auto"/>
        <w:ind w:firstLine="720"/>
        <w:jc w:val="both"/>
        <w:rPr>
          <w:rFonts w:eastAsia="Times New Roman"/>
          <w:szCs w:val="24"/>
        </w:rPr>
      </w:pPr>
      <w:r>
        <w:rPr>
          <w:rFonts w:eastAsia="Times New Roman"/>
          <w:szCs w:val="24"/>
        </w:rPr>
        <w:t>Η</w:t>
      </w:r>
      <w:r w:rsidRPr="0039596A">
        <w:rPr>
          <w:rFonts w:eastAsia="Times New Roman"/>
          <w:szCs w:val="24"/>
        </w:rPr>
        <w:t xml:space="preserve"> κοινωνία</w:t>
      </w:r>
      <w:r>
        <w:rPr>
          <w:rFonts w:eastAsia="Times New Roman"/>
          <w:szCs w:val="24"/>
        </w:rPr>
        <w:t>,</w:t>
      </w:r>
      <w:r w:rsidRPr="0039596A">
        <w:rPr>
          <w:rFonts w:eastAsia="Times New Roman"/>
          <w:szCs w:val="24"/>
        </w:rPr>
        <w:t xml:space="preserve"> λοιπόν</w:t>
      </w:r>
      <w:r>
        <w:rPr>
          <w:rFonts w:eastAsia="Times New Roman"/>
          <w:szCs w:val="24"/>
        </w:rPr>
        <w:t>, και η εκπαιδευτική κοινότητα μέσα από</w:t>
      </w:r>
      <w:r w:rsidRPr="0039596A">
        <w:rPr>
          <w:rFonts w:eastAsia="Times New Roman"/>
          <w:szCs w:val="24"/>
        </w:rPr>
        <w:t xml:space="preserve"> πλήθος ενδιάμεσων και πολλές φορές αλληλοσυγκρουόμενων </w:t>
      </w:r>
      <w:r>
        <w:rPr>
          <w:rFonts w:eastAsia="Times New Roman"/>
          <w:szCs w:val="24"/>
        </w:rPr>
        <w:t>δηλώσεων τα τελευταία χ</w:t>
      </w:r>
      <w:r w:rsidRPr="0039596A">
        <w:rPr>
          <w:rFonts w:eastAsia="Times New Roman"/>
          <w:szCs w:val="24"/>
        </w:rPr>
        <w:t xml:space="preserve">ρόνια </w:t>
      </w:r>
      <w:r>
        <w:rPr>
          <w:rFonts w:eastAsia="Times New Roman"/>
          <w:szCs w:val="24"/>
        </w:rPr>
        <w:t>για το</w:t>
      </w:r>
      <w:r w:rsidRPr="0039596A">
        <w:rPr>
          <w:rFonts w:eastAsia="Times New Roman"/>
          <w:szCs w:val="24"/>
        </w:rPr>
        <w:t xml:space="preserve"> τι θα ισχύσει στο </w:t>
      </w:r>
      <w:r>
        <w:rPr>
          <w:rFonts w:eastAsia="Times New Roman"/>
          <w:szCs w:val="24"/>
        </w:rPr>
        <w:t>λ</w:t>
      </w:r>
      <w:r w:rsidRPr="0039596A">
        <w:rPr>
          <w:rFonts w:eastAsia="Times New Roman"/>
          <w:szCs w:val="24"/>
        </w:rPr>
        <w:t>ύκειο</w:t>
      </w:r>
      <w:r>
        <w:rPr>
          <w:rFonts w:eastAsia="Times New Roman"/>
          <w:szCs w:val="24"/>
        </w:rPr>
        <w:t>,</w:t>
      </w:r>
      <w:r w:rsidRPr="0039596A">
        <w:rPr>
          <w:rFonts w:eastAsia="Times New Roman"/>
          <w:szCs w:val="24"/>
        </w:rPr>
        <w:t xml:space="preserve"> για την εισαγωγή στα </w:t>
      </w:r>
      <w:r>
        <w:rPr>
          <w:rFonts w:eastAsia="Times New Roman"/>
          <w:szCs w:val="24"/>
        </w:rPr>
        <w:t>α</w:t>
      </w:r>
      <w:r w:rsidRPr="0039596A">
        <w:rPr>
          <w:rFonts w:eastAsia="Times New Roman"/>
          <w:szCs w:val="24"/>
        </w:rPr>
        <w:t xml:space="preserve">νώτατα </w:t>
      </w:r>
      <w:r>
        <w:rPr>
          <w:rFonts w:eastAsia="Times New Roman"/>
          <w:szCs w:val="24"/>
        </w:rPr>
        <w:t>ε</w:t>
      </w:r>
      <w:r w:rsidRPr="0039596A">
        <w:rPr>
          <w:rFonts w:eastAsia="Times New Roman"/>
          <w:szCs w:val="24"/>
        </w:rPr>
        <w:t xml:space="preserve">κπαιδευτικά </w:t>
      </w:r>
      <w:r>
        <w:rPr>
          <w:rFonts w:eastAsia="Times New Roman"/>
          <w:szCs w:val="24"/>
        </w:rPr>
        <w:t>ι</w:t>
      </w:r>
      <w:r w:rsidRPr="0039596A">
        <w:rPr>
          <w:rFonts w:eastAsia="Times New Roman"/>
          <w:szCs w:val="24"/>
        </w:rPr>
        <w:t>δρ</w:t>
      </w:r>
      <w:r w:rsidRPr="0039596A">
        <w:rPr>
          <w:rFonts w:eastAsia="Times New Roman"/>
          <w:szCs w:val="24"/>
        </w:rPr>
        <w:t>ύματα</w:t>
      </w:r>
      <w:r>
        <w:rPr>
          <w:rFonts w:eastAsia="Times New Roman"/>
          <w:szCs w:val="24"/>
        </w:rPr>
        <w:t>,</w:t>
      </w:r>
      <w:r w:rsidRPr="0039596A">
        <w:rPr>
          <w:rFonts w:eastAsia="Times New Roman"/>
          <w:szCs w:val="24"/>
        </w:rPr>
        <w:t xml:space="preserve"> έδωσε το</w:t>
      </w:r>
      <w:r>
        <w:rPr>
          <w:rFonts w:eastAsia="Times New Roman"/>
          <w:szCs w:val="24"/>
        </w:rPr>
        <w:t>ν</w:t>
      </w:r>
      <w:r w:rsidRPr="0039596A">
        <w:rPr>
          <w:rFonts w:eastAsia="Times New Roman"/>
          <w:szCs w:val="24"/>
        </w:rPr>
        <w:t xml:space="preserve"> χρόνο και την ανοχή για αυτό το ζήτημα</w:t>
      </w:r>
      <w:r>
        <w:rPr>
          <w:rFonts w:eastAsia="Times New Roman"/>
          <w:szCs w:val="24"/>
        </w:rPr>
        <w:t>, καθώς είναι κάτι που την</w:t>
      </w:r>
      <w:r w:rsidRPr="0039596A">
        <w:rPr>
          <w:rFonts w:eastAsia="Times New Roman"/>
          <w:szCs w:val="24"/>
        </w:rPr>
        <w:t xml:space="preserve"> πονάει και τ</w:t>
      </w:r>
      <w:r>
        <w:rPr>
          <w:rFonts w:eastAsia="Times New Roman"/>
          <w:szCs w:val="24"/>
        </w:rPr>
        <w:t>η</w:t>
      </w:r>
      <w:r w:rsidRPr="0039596A">
        <w:rPr>
          <w:rFonts w:eastAsia="Times New Roman"/>
          <w:szCs w:val="24"/>
        </w:rPr>
        <w:t>ν ενδιαφέρει</w:t>
      </w:r>
      <w:r>
        <w:rPr>
          <w:rFonts w:eastAsia="Times New Roman"/>
          <w:szCs w:val="24"/>
        </w:rPr>
        <w:t>,</w:t>
      </w:r>
      <w:r w:rsidRPr="0039596A">
        <w:rPr>
          <w:rFonts w:eastAsia="Times New Roman"/>
          <w:szCs w:val="24"/>
        </w:rPr>
        <w:t xml:space="preserve"> είναι κάτι που</w:t>
      </w:r>
      <w:r>
        <w:rPr>
          <w:rFonts w:eastAsia="Times New Roman"/>
          <w:szCs w:val="24"/>
        </w:rPr>
        <w:t xml:space="preserve"> αφορά τα παιδιά μας, ί</w:t>
      </w:r>
      <w:r w:rsidRPr="0039596A">
        <w:rPr>
          <w:rFonts w:eastAsia="Times New Roman"/>
          <w:szCs w:val="24"/>
        </w:rPr>
        <w:t>σως ό</w:t>
      </w:r>
      <w:r>
        <w:rPr>
          <w:rFonts w:eastAsia="Times New Roman"/>
          <w:szCs w:val="24"/>
        </w:rPr>
        <w:t>,</w:t>
      </w:r>
      <w:r w:rsidRPr="0039596A">
        <w:rPr>
          <w:rFonts w:eastAsia="Times New Roman"/>
          <w:szCs w:val="24"/>
        </w:rPr>
        <w:t>τι πιο πολύτιμο έχουμε στη ζωή</w:t>
      </w:r>
      <w:r>
        <w:rPr>
          <w:rFonts w:eastAsia="Times New Roman"/>
          <w:szCs w:val="24"/>
        </w:rPr>
        <w:t xml:space="preserve">. </w:t>
      </w:r>
    </w:p>
    <w:p w14:paraId="2E24717C" w14:textId="77777777" w:rsidR="00ED3BF8" w:rsidRDefault="009F432D">
      <w:pPr>
        <w:spacing w:after="0" w:line="600" w:lineRule="auto"/>
        <w:ind w:firstLine="720"/>
        <w:jc w:val="both"/>
        <w:rPr>
          <w:rFonts w:eastAsia="Times New Roman"/>
          <w:szCs w:val="24"/>
        </w:rPr>
      </w:pPr>
      <w:r w:rsidRPr="0039596A">
        <w:rPr>
          <w:rFonts w:eastAsia="Times New Roman"/>
          <w:szCs w:val="24"/>
        </w:rPr>
        <w:t>Ωστόσο</w:t>
      </w:r>
      <w:r>
        <w:rPr>
          <w:rFonts w:eastAsia="Times New Roman"/>
          <w:szCs w:val="24"/>
        </w:rPr>
        <w:t>,</w:t>
      </w:r>
      <w:r w:rsidRPr="0039596A">
        <w:rPr>
          <w:rFonts w:eastAsia="Times New Roman"/>
          <w:szCs w:val="24"/>
        </w:rPr>
        <w:t xml:space="preserve"> αυτές οι </w:t>
      </w:r>
      <w:proofErr w:type="spellStart"/>
      <w:r>
        <w:rPr>
          <w:rFonts w:eastAsia="Times New Roman"/>
          <w:szCs w:val="24"/>
        </w:rPr>
        <w:t>αλληλοσυγκρούσεις</w:t>
      </w:r>
      <w:proofErr w:type="spellEnd"/>
      <w:r>
        <w:rPr>
          <w:rFonts w:eastAsia="Times New Roman"/>
          <w:szCs w:val="24"/>
        </w:rPr>
        <w:t xml:space="preserve"> και οι </w:t>
      </w:r>
      <w:r w:rsidRPr="0039596A">
        <w:rPr>
          <w:rFonts w:eastAsia="Times New Roman"/>
          <w:szCs w:val="24"/>
        </w:rPr>
        <w:t xml:space="preserve">αλληλοσυγκρουόμενες δηλώσεις </w:t>
      </w:r>
      <w:r w:rsidRPr="0039596A">
        <w:rPr>
          <w:rFonts w:eastAsia="Times New Roman"/>
          <w:szCs w:val="24"/>
        </w:rPr>
        <w:t>είναι ένα αγκάθι</w:t>
      </w:r>
      <w:r>
        <w:rPr>
          <w:rFonts w:eastAsia="Times New Roman"/>
          <w:szCs w:val="24"/>
        </w:rPr>
        <w:t>.</w:t>
      </w:r>
      <w:r w:rsidRPr="0039596A">
        <w:rPr>
          <w:rFonts w:eastAsia="Times New Roman"/>
          <w:szCs w:val="24"/>
        </w:rPr>
        <w:t xml:space="preserve"> </w:t>
      </w:r>
      <w:r>
        <w:rPr>
          <w:rFonts w:eastAsia="Times New Roman"/>
          <w:szCs w:val="24"/>
        </w:rPr>
        <w:t xml:space="preserve">Χαρακτηριστικά </w:t>
      </w:r>
      <w:r w:rsidRPr="0039596A">
        <w:rPr>
          <w:rFonts w:eastAsia="Times New Roman"/>
          <w:szCs w:val="24"/>
        </w:rPr>
        <w:t>θα αναφέρω ένα παράδειγμα</w:t>
      </w:r>
      <w:r>
        <w:rPr>
          <w:rFonts w:eastAsia="Times New Roman"/>
          <w:szCs w:val="24"/>
        </w:rPr>
        <w:t>.</w:t>
      </w:r>
      <w:r w:rsidRPr="0039596A">
        <w:rPr>
          <w:rFonts w:eastAsia="Times New Roman"/>
          <w:szCs w:val="24"/>
        </w:rPr>
        <w:t xml:space="preserve"> </w:t>
      </w:r>
      <w:r>
        <w:rPr>
          <w:rFonts w:eastAsia="Times New Roman"/>
          <w:szCs w:val="24"/>
        </w:rPr>
        <w:t>Σ</w:t>
      </w:r>
      <w:r w:rsidRPr="0039596A">
        <w:rPr>
          <w:rFonts w:eastAsia="Times New Roman"/>
          <w:szCs w:val="24"/>
        </w:rPr>
        <w:t>τις 17 Μαΐου του 2016</w:t>
      </w:r>
      <w:r>
        <w:rPr>
          <w:rFonts w:eastAsia="Times New Roman"/>
          <w:szCs w:val="24"/>
        </w:rPr>
        <w:t>,</w:t>
      </w:r>
      <w:r w:rsidRPr="0039596A">
        <w:rPr>
          <w:rFonts w:eastAsia="Times New Roman"/>
          <w:szCs w:val="24"/>
        </w:rPr>
        <w:t xml:space="preserve"> την πρώτη </w:t>
      </w:r>
      <w:r w:rsidRPr="0039596A">
        <w:rPr>
          <w:rFonts w:eastAsia="Times New Roman"/>
          <w:szCs w:val="24"/>
        </w:rPr>
        <w:lastRenderedPageBreak/>
        <w:t xml:space="preserve">χρονιά ισχύος του συστήματος </w:t>
      </w:r>
      <w:r>
        <w:rPr>
          <w:rFonts w:eastAsia="Times New Roman"/>
          <w:szCs w:val="24"/>
        </w:rPr>
        <w:t>π</w:t>
      </w:r>
      <w:r w:rsidRPr="0039596A">
        <w:rPr>
          <w:rFonts w:eastAsia="Times New Roman"/>
          <w:szCs w:val="24"/>
        </w:rPr>
        <w:t>ανελλαδικών που τώρα εφαρμόζεται</w:t>
      </w:r>
      <w:r>
        <w:rPr>
          <w:rFonts w:eastAsia="Times New Roman"/>
          <w:szCs w:val="24"/>
        </w:rPr>
        <w:t>,</w:t>
      </w:r>
      <w:r w:rsidRPr="0039596A">
        <w:rPr>
          <w:rFonts w:eastAsia="Times New Roman"/>
          <w:szCs w:val="24"/>
        </w:rPr>
        <w:t xml:space="preserve"> το Τμήμα Παιδείας ΣΥΡΙΖΑ αναφερόταν</w:t>
      </w:r>
      <w:r>
        <w:rPr>
          <w:rFonts w:eastAsia="Times New Roman"/>
          <w:szCs w:val="24"/>
        </w:rPr>
        <w:t>,</w:t>
      </w:r>
      <w:r w:rsidRPr="0039596A">
        <w:rPr>
          <w:rFonts w:eastAsia="Times New Roman"/>
          <w:szCs w:val="24"/>
        </w:rPr>
        <w:t xml:space="preserve"> μαζί με τις ευχές </w:t>
      </w:r>
      <w:r>
        <w:rPr>
          <w:rFonts w:eastAsia="Times New Roman"/>
          <w:szCs w:val="24"/>
        </w:rPr>
        <w:t>στους</w:t>
      </w:r>
      <w:r w:rsidRPr="0039596A">
        <w:rPr>
          <w:rFonts w:eastAsia="Times New Roman"/>
          <w:szCs w:val="24"/>
        </w:rPr>
        <w:t xml:space="preserve"> τότε υποψηφίους για τις πανελλήνιες</w:t>
      </w:r>
      <w:r>
        <w:rPr>
          <w:rFonts w:eastAsia="Times New Roman"/>
          <w:szCs w:val="24"/>
        </w:rPr>
        <w:t>,</w:t>
      </w:r>
      <w:r w:rsidRPr="0039596A">
        <w:rPr>
          <w:rFonts w:eastAsia="Times New Roman"/>
          <w:szCs w:val="24"/>
        </w:rPr>
        <w:t xml:space="preserve"> </w:t>
      </w:r>
      <w:r>
        <w:rPr>
          <w:rFonts w:eastAsia="Times New Roman"/>
          <w:szCs w:val="24"/>
        </w:rPr>
        <w:t xml:space="preserve">σε ένα </w:t>
      </w:r>
      <w:r w:rsidRPr="0039596A">
        <w:rPr>
          <w:rFonts w:eastAsia="Times New Roman"/>
          <w:szCs w:val="24"/>
        </w:rPr>
        <w:t xml:space="preserve">ενιαίο </w:t>
      </w:r>
      <w:r>
        <w:rPr>
          <w:rFonts w:eastAsia="Times New Roman"/>
          <w:szCs w:val="24"/>
        </w:rPr>
        <w:t>λ</w:t>
      </w:r>
      <w:r w:rsidRPr="0039596A">
        <w:rPr>
          <w:rFonts w:eastAsia="Times New Roman"/>
          <w:szCs w:val="24"/>
        </w:rPr>
        <w:t xml:space="preserve">ύκειο θεωρίας και πράξης και </w:t>
      </w:r>
      <w:r>
        <w:rPr>
          <w:rFonts w:eastAsia="Times New Roman"/>
          <w:szCs w:val="24"/>
        </w:rPr>
        <w:t xml:space="preserve">σε </w:t>
      </w:r>
      <w:r w:rsidRPr="0039596A">
        <w:rPr>
          <w:rFonts w:eastAsia="Times New Roman"/>
          <w:szCs w:val="24"/>
        </w:rPr>
        <w:t>ελεύθερη πρόσβαση στην τριτοβάθμια εκπαίδευση</w:t>
      </w:r>
      <w:r>
        <w:rPr>
          <w:rFonts w:eastAsia="Times New Roman"/>
          <w:szCs w:val="24"/>
        </w:rPr>
        <w:t xml:space="preserve"> -σας</w:t>
      </w:r>
      <w:r w:rsidRPr="0039596A">
        <w:rPr>
          <w:rFonts w:eastAsia="Times New Roman"/>
          <w:szCs w:val="24"/>
        </w:rPr>
        <w:t xml:space="preserve"> το διαβάζω αυτολεξεί</w:t>
      </w:r>
      <w:r>
        <w:rPr>
          <w:rFonts w:eastAsia="Times New Roman"/>
          <w:szCs w:val="24"/>
        </w:rPr>
        <w:t>.</w:t>
      </w:r>
      <w:r w:rsidRPr="0039596A">
        <w:rPr>
          <w:rFonts w:eastAsia="Times New Roman"/>
          <w:szCs w:val="24"/>
        </w:rPr>
        <w:t xml:space="preserve"> </w:t>
      </w:r>
    </w:p>
    <w:p w14:paraId="2E24717D" w14:textId="77777777" w:rsidR="00ED3BF8" w:rsidRDefault="009F432D">
      <w:pPr>
        <w:spacing w:after="0" w:line="600" w:lineRule="auto"/>
        <w:ind w:firstLine="720"/>
        <w:jc w:val="both"/>
        <w:rPr>
          <w:rFonts w:eastAsia="Times New Roman"/>
          <w:szCs w:val="24"/>
        </w:rPr>
      </w:pPr>
      <w:r w:rsidRPr="0039596A">
        <w:rPr>
          <w:rFonts w:eastAsia="Times New Roman"/>
          <w:szCs w:val="24"/>
        </w:rPr>
        <w:t>Την ίδια περίοδο</w:t>
      </w:r>
      <w:r>
        <w:rPr>
          <w:rFonts w:eastAsia="Times New Roman"/>
          <w:szCs w:val="24"/>
        </w:rPr>
        <w:t>,</w:t>
      </w:r>
      <w:r w:rsidRPr="0039596A">
        <w:rPr>
          <w:rFonts w:eastAsia="Times New Roman"/>
          <w:szCs w:val="24"/>
        </w:rPr>
        <w:t xml:space="preserve"> </w:t>
      </w:r>
      <w:r>
        <w:rPr>
          <w:rFonts w:eastAsia="Times New Roman"/>
          <w:szCs w:val="24"/>
        </w:rPr>
        <w:t>μ</w:t>
      </w:r>
      <w:r w:rsidRPr="0039596A">
        <w:rPr>
          <w:rFonts w:eastAsia="Times New Roman"/>
          <w:szCs w:val="24"/>
        </w:rPr>
        <w:t>άλιστα</w:t>
      </w:r>
      <w:r>
        <w:rPr>
          <w:rFonts w:eastAsia="Times New Roman"/>
          <w:szCs w:val="24"/>
        </w:rPr>
        <w:t>,</w:t>
      </w:r>
      <w:r w:rsidRPr="0039596A">
        <w:rPr>
          <w:rFonts w:eastAsia="Times New Roman"/>
          <w:szCs w:val="24"/>
        </w:rPr>
        <w:t xml:space="preserve"> </w:t>
      </w:r>
      <w:r>
        <w:rPr>
          <w:rFonts w:eastAsia="Times New Roman"/>
          <w:szCs w:val="24"/>
        </w:rPr>
        <w:t>τ</w:t>
      </w:r>
      <w:r w:rsidRPr="0039596A">
        <w:rPr>
          <w:rFonts w:eastAsia="Times New Roman"/>
          <w:szCs w:val="24"/>
        </w:rPr>
        <w:t xml:space="preserve">ο πόρισμα της Επιτροπής του Εθνικού και Κοινωνικού Διαλόγου για την Παιδεία με Πρόεδρο τον </w:t>
      </w:r>
      <w:r>
        <w:rPr>
          <w:rFonts w:eastAsia="Times New Roman"/>
          <w:szCs w:val="24"/>
        </w:rPr>
        <w:t>κ.</w:t>
      </w:r>
      <w:r w:rsidRPr="0039596A">
        <w:rPr>
          <w:rFonts w:eastAsia="Times New Roman"/>
          <w:szCs w:val="24"/>
        </w:rPr>
        <w:t xml:space="preserve"> Αντώνη Λιάκο</w:t>
      </w:r>
      <w:r>
        <w:rPr>
          <w:rFonts w:eastAsia="Times New Roman"/>
          <w:szCs w:val="24"/>
        </w:rPr>
        <w:t>,</w:t>
      </w:r>
      <w:r w:rsidRPr="0039596A">
        <w:rPr>
          <w:rFonts w:eastAsia="Times New Roman"/>
          <w:szCs w:val="24"/>
        </w:rPr>
        <w:t xml:space="preserve"> στις 27 Μαΐου του </w:t>
      </w:r>
      <w:r>
        <w:rPr>
          <w:rFonts w:eastAsia="Times New Roman"/>
          <w:szCs w:val="24"/>
        </w:rPr>
        <w:t>20</w:t>
      </w:r>
      <w:r w:rsidRPr="0039596A">
        <w:rPr>
          <w:rFonts w:eastAsia="Times New Roman"/>
          <w:szCs w:val="24"/>
        </w:rPr>
        <w:t>16</w:t>
      </w:r>
      <w:r>
        <w:rPr>
          <w:rFonts w:eastAsia="Times New Roman"/>
          <w:szCs w:val="24"/>
        </w:rPr>
        <w:t>,</w:t>
      </w:r>
      <w:r w:rsidRPr="0039596A">
        <w:rPr>
          <w:rFonts w:eastAsia="Times New Roman"/>
          <w:szCs w:val="24"/>
        </w:rPr>
        <w:t xml:space="preserve"> </w:t>
      </w:r>
      <w:r>
        <w:rPr>
          <w:rFonts w:eastAsia="Times New Roman"/>
          <w:szCs w:val="24"/>
        </w:rPr>
        <w:t>ανέγραφε</w:t>
      </w:r>
      <w:r w:rsidRPr="0039596A">
        <w:rPr>
          <w:rFonts w:eastAsia="Times New Roman"/>
          <w:szCs w:val="24"/>
        </w:rPr>
        <w:t xml:space="preserve"> στην ενότητα </w:t>
      </w:r>
      <w:r>
        <w:rPr>
          <w:rFonts w:eastAsia="Times New Roman"/>
          <w:szCs w:val="24"/>
        </w:rPr>
        <w:t>«Τ</w:t>
      </w:r>
      <w:r w:rsidRPr="0039596A">
        <w:rPr>
          <w:rFonts w:eastAsia="Times New Roman"/>
          <w:szCs w:val="24"/>
        </w:rPr>
        <w:t>ο Νέο Λύκειο</w:t>
      </w:r>
      <w:r>
        <w:rPr>
          <w:rFonts w:eastAsia="Times New Roman"/>
          <w:szCs w:val="24"/>
        </w:rPr>
        <w:t>»</w:t>
      </w:r>
      <w:r w:rsidRPr="0039596A">
        <w:rPr>
          <w:rFonts w:eastAsia="Times New Roman"/>
          <w:szCs w:val="24"/>
        </w:rPr>
        <w:t xml:space="preserve"> και στην παράγραφο </w:t>
      </w:r>
      <w:r>
        <w:rPr>
          <w:rFonts w:eastAsia="Times New Roman"/>
          <w:szCs w:val="24"/>
        </w:rPr>
        <w:t>«</w:t>
      </w:r>
      <w:r w:rsidRPr="0039596A">
        <w:rPr>
          <w:rFonts w:eastAsia="Times New Roman"/>
          <w:szCs w:val="24"/>
        </w:rPr>
        <w:t xml:space="preserve">Πρόταση για ένα διαφορετικό </w:t>
      </w:r>
      <w:r>
        <w:rPr>
          <w:rFonts w:eastAsia="Times New Roman"/>
          <w:szCs w:val="24"/>
        </w:rPr>
        <w:t>λ</w:t>
      </w:r>
      <w:r w:rsidRPr="0039596A">
        <w:rPr>
          <w:rFonts w:eastAsia="Times New Roman"/>
          <w:szCs w:val="24"/>
        </w:rPr>
        <w:t>ύκειο</w:t>
      </w:r>
      <w:r>
        <w:rPr>
          <w:rFonts w:eastAsia="Times New Roman"/>
          <w:szCs w:val="24"/>
        </w:rPr>
        <w:t>» στη σελίδα 27</w:t>
      </w:r>
      <w:r w:rsidRPr="00172C94">
        <w:rPr>
          <w:rFonts w:eastAsia="Times New Roman"/>
          <w:szCs w:val="24"/>
        </w:rPr>
        <w:t>:</w:t>
      </w:r>
      <w:r w:rsidRPr="0039596A">
        <w:rPr>
          <w:rFonts w:eastAsia="Times New Roman"/>
          <w:szCs w:val="24"/>
        </w:rPr>
        <w:t xml:space="preserve"> </w:t>
      </w:r>
      <w:r>
        <w:rPr>
          <w:rFonts w:eastAsia="Times New Roman"/>
          <w:szCs w:val="24"/>
        </w:rPr>
        <w:t>«</w:t>
      </w:r>
      <w:r w:rsidRPr="0039596A">
        <w:rPr>
          <w:rFonts w:eastAsia="Times New Roman"/>
          <w:szCs w:val="24"/>
        </w:rPr>
        <w:t xml:space="preserve">Οι εξετάσεις για το απολυτήριο να διενεργούνται </w:t>
      </w:r>
      <w:proofErr w:type="spellStart"/>
      <w:r w:rsidRPr="0039596A">
        <w:rPr>
          <w:rFonts w:eastAsia="Times New Roman"/>
          <w:szCs w:val="24"/>
        </w:rPr>
        <w:t>ενδοσχολικά</w:t>
      </w:r>
      <w:proofErr w:type="spellEnd"/>
      <w:r w:rsidRPr="00172C94">
        <w:rPr>
          <w:rFonts w:eastAsia="Times New Roman"/>
          <w:szCs w:val="24"/>
        </w:rPr>
        <w:t>,</w:t>
      </w:r>
      <w:r w:rsidRPr="0039596A">
        <w:rPr>
          <w:rFonts w:eastAsia="Times New Roman"/>
          <w:szCs w:val="24"/>
        </w:rPr>
        <w:t xml:space="preserve"> αλλά με εγγυήσεις εγκυρότητας και αξιοπιστίας</w:t>
      </w:r>
      <w:r>
        <w:rPr>
          <w:rFonts w:eastAsia="Times New Roman"/>
          <w:szCs w:val="24"/>
        </w:rPr>
        <w:t>.</w:t>
      </w:r>
      <w:r w:rsidRPr="0039596A">
        <w:rPr>
          <w:rFonts w:eastAsia="Times New Roman"/>
          <w:szCs w:val="24"/>
        </w:rPr>
        <w:t xml:space="preserve"> Θα ήταν δυνατ</w:t>
      </w:r>
      <w:r w:rsidRPr="0039596A">
        <w:rPr>
          <w:rFonts w:eastAsia="Times New Roman"/>
          <w:szCs w:val="24"/>
        </w:rPr>
        <w:t>όν να εξεταστεί</w:t>
      </w:r>
      <w:r>
        <w:rPr>
          <w:rFonts w:eastAsia="Times New Roman"/>
          <w:szCs w:val="24"/>
        </w:rPr>
        <w:t xml:space="preserve"> </w:t>
      </w:r>
      <w:r w:rsidRPr="0039596A">
        <w:rPr>
          <w:rFonts w:eastAsia="Times New Roman"/>
          <w:szCs w:val="24"/>
        </w:rPr>
        <w:t xml:space="preserve">ώστε σε κάθε </w:t>
      </w:r>
      <w:r>
        <w:rPr>
          <w:rFonts w:eastAsia="Times New Roman"/>
          <w:szCs w:val="24"/>
        </w:rPr>
        <w:t>λ</w:t>
      </w:r>
      <w:r w:rsidRPr="0039596A">
        <w:rPr>
          <w:rFonts w:eastAsia="Times New Roman"/>
          <w:szCs w:val="24"/>
        </w:rPr>
        <w:t>ύκει</w:t>
      </w:r>
      <w:r>
        <w:rPr>
          <w:rFonts w:eastAsia="Times New Roman"/>
          <w:szCs w:val="24"/>
        </w:rPr>
        <w:t>ο</w:t>
      </w:r>
      <w:r w:rsidRPr="0039596A">
        <w:rPr>
          <w:rFonts w:eastAsia="Times New Roman"/>
          <w:szCs w:val="24"/>
        </w:rPr>
        <w:t xml:space="preserve"> τα θέματα να πρ</w:t>
      </w:r>
      <w:r>
        <w:rPr>
          <w:rFonts w:eastAsia="Times New Roman"/>
          <w:szCs w:val="24"/>
        </w:rPr>
        <w:t xml:space="preserve">οέρχονται από κεντρική βάση και να </w:t>
      </w:r>
      <w:r w:rsidRPr="0039596A">
        <w:rPr>
          <w:rFonts w:eastAsia="Times New Roman"/>
          <w:szCs w:val="24"/>
        </w:rPr>
        <w:t>παράγονται με αυτόματο τρόπο και σταθμισμένη δυσκολία</w:t>
      </w:r>
      <w:r>
        <w:rPr>
          <w:rFonts w:eastAsia="Times New Roman"/>
          <w:szCs w:val="24"/>
        </w:rPr>
        <w:t>,</w:t>
      </w:r>
      <w:r w:rsidRPr="0039596A">
        <w:rPr>
          <w:rFonts w:eastAsia="Times New Roman"/>
          <w:szCs w:val="24"/>
        </w:rPr>
        <w:t xml:space="preserve"> όπως προβλέπεται σε πολλά εκπαιδευτικά συστήματα εντός και εκτός Ευρώπης</w:t>
      </w:r>
      <w:r>
        <w:rPr>
          <w:rFonts w:eastAsia="Times New Roman"/>
          <w:szCs w:val="24"/>
        </w:rPr>
        <w:t>.</w:t>
      </w:r>
      <w:r w:rsidRPr="0039596A">
        <w:rPr>
          <w:rFonts w:eastAsia="Times New Roman"/>
          <w:szCs w:val="24"/>
        </w:rPr>
        <w:t xml:space="preserve"> Η επιτυχής περαίωση </w:t>
      </w:r>
      <w:r>
        <w:rPr>
          <w:rFonts w:eastAsia="Times New Roman"/>
          <w:szCs w:val="24"/>
        </w:rPr>
        <w:t>τ</w:t>
      </w:r>
      <w:r w:rsidRPr="0039596A">
        <w:rPr>
          <w:rFonts w:eastAsia="Times New Roman"/>
          <w:szCs w:val="24"/>
        </w:rPr>
        <w:t xml:space="preserve">ων σπουδών στο </w:t>
      </w:r>
      <w:r>
        <w:rPr>
          <w:rFonts w:eastAsia="Times New Roman"/>
          <w:szCs w:val="24"/>
        </w:rPr>
        <w:t>λ</w:t>
      </w:r>
      <w:r w:rsidRPr="0039596A">
        <w:rPr>
          <w:rFonts w:eastAsia="Times New Roman"/>
          <w:szCs w:val="24"/>
        </w:rPr>
        <w:t>ύκει</w:t>
      </w:r>
      <w:r w:rsidRPr="0039596A">
        <w:rPr>
          <w:rFonts w:eastAsia="Times New Roman"/>
          <w:szCs w:val="24"/>
        </w:rPr>
        <w:t xml:space="preserve">ο είναι μία από τις προϋποθέσεις </w:t>
      </w:r>
      <w:r>
        <w:rPr>
          <w:rFonts w:eastAsia="Times New Roman"/>
          <w:szCs w:val="24"/>
        </w:rPr>
        <w:t>εισόδου στην τριτοβάθμια εκπαίδευση».</w:t>
      </w:r>
      <w:r w:rsidRPr="0039596A">
        <w:rPr>
          <w:rFonts w:eastAsia="Times New Roman"/>
          <w:szCs w:val="24"/>
        </w:rPr>
        <w:t xml:space="preserve"> </w:t>
      </w:r>
    </w:p>
    <w:p w14:paraId="2E24717E" w14:textId="77777777" w:rsidR="00ED3BF8" w:rsidRDefault="009F432D">
      <w:pPr>
        <w:spacing w:after="0" w:line="600" w:lineRule="auto"/>
        <w:ind w:firstLine="720"/>
        <w:jc w:val="both"/>
        <w:rPr>
          <w:rFonts w:eastAsia="Times New Roman"/>
          <w:szCs w:val="24"/>
        </w:rPr>
      </w:pPr>
      <w:r>
        <w:rPr>
          <w:rFonts w:eastAsia="Times New Roman"/>
          <w:szCs w:val="24"/>
        </w:rPr>
        <w:lastRenderedPageBreak/>
        <w:t>Ε</w:t>
      </w:r>
      <w:r w:rsidRPr="0039596A">
        <w:rPr>
          <w:rFonts w:eastAsia="Times New Roman"/>
          <w:szCs w:val="24"/>
        </w:rPr>
        <w:t xml:space="preserve">νώ στην παράγραφο </w:t>
      </w:r>
      <w:r>
        <w:rPr>
          <w:rFonts w:eastAsia="Times New Roman"/>
          <w:szCs w:val="24"/>
        </w:rPr>
        <w:t>«</w:t>
      </w:r>
      <w:r w:rsidRPr="0039596A">
        <w:rPr>
          <w:rFonts w:eastAsia="Times New Roman"/>
          <w:szCs w:val="24"/>
        </w:rPr>
        <w:t>Απόκτηση Εθνικού Απολυτηρίου</w:t>
      </w:r>
      <w:r>
        <w:rPr>
          <w:rFonts w:eastAsia="Times New Roman"/>
          <w:szCs w:val="24"/>
        </w:rPr>
        <w:t>»,</w:t>
      </w:r>
      <w:r w:rsidRPr="0039596A">
        <w:rPr>
          <w:rFonts w:eastAsia="Times New Roman"/>
          <w:szCs w:val="24"/>
        </w:rPr>
        <w:t xml:space="preserve"> στη σελίδα 32</w:t>
      </w:r>
      <w:r>
        <w:rPr>
          <w:rFonts w:eastAsia="Times New Roman"/>
          <w:szCs w:val="24"/>
        </w:rPr>
        <w:t>, έρχεται και μας λέει</w:t>
      </w:r>
      <w:r w:rsidRPr="00453696">
        <w:rPr>
          <w:rFonts w:eastAsia="Times New Roman"/>
          <w:szCs w:val="24"/>
        </w:rPr>
        <w:t>:</w:t>
      </w:r>
      <w:r w:rsidRPr="0039596A">
        <w:rPr>
          <w:rFonts w:eastAsia="Times New Roman"/>
          <w:szCs w:val="24"/>
        </w:rPr>
        <w:t xml:space="preserve"> </w:t>
      </w:r>
      <w:r>
        <w:rPr>
          <w:rFonts w:eastAsia="Times New Roman"/>
          <w:szCs w:val="24"/>
        </w:rPr>
        <w:t>«</w:t>
      </w:r>
      <w:r w:rsidRPr="0039596A">
        <w:rPr>
          <w:rFonts w:eastAsia="Times New Roman"/>
          <w:szCs w:val="24"/>
        </w:rPr>
        <w:t>Τα θέμα</w:t>
      </w:r>
      <w:r>
        <w:rPr>
          <w:rFonts w:eastAsia="Times New Roman"/>
          <w:szCs w:val="24"/>
        </w:rPr>
        <w:t>τα</w:t>
      </w:r>
      <w:r w:rsidRPr="0039596A">
        <w:rPr>
          <w:rFonts w:eastAsia="Times New Roman"/>
          <w:szCs w:val="24"/>
        </w:rPr>
        <w:t xml:space="preserve"> ορίζονται είτε με ενιαία διαδικασία</w:t>
      </w:r>
      <w:r>
        <w:rPr>
          <w:rFonts w:eastAsia="Times New Roman"/>
          <w:szCs w:val="24"/>
        </w:rPr>
        <w:t>,</w:t>
      </w:r>
      <w:r w:rsidRPr="0039596A">
        <w:rPr>
          <w:rFonts w:eastAsia="Times New Roman"/>
          <w:szCs w:val="24"/>
        </w:rPr>
        <w:t xml:space="preserve"> λόγου χάρ</w:t>
      </w:r>
      <w:r>
        <w:rPr>
          <w:rFonts w:eastAsia="Times New Roman"/>
          <w:szCs w:val="24"/>
        </w:rPr>
        <w:t>ιν</w:t>
      </w:r>
      <w:r w:rsidRPr="0039596A">
        <w:rPr>
          <w:rFonts w:eastAsia="Times New Roman"/>
          <w:szCs w:val="24"/>
        </w:rPr>
        <w:t xml:space="preserve"> από τον </w:t>
      </w:r>
      <w:r>
        <w:rPr>
          <w:rFonts w:eastAsia="Times New Roman"/>
          <w:szCs w:val="24"/>
        </w:rPr>
        <w:t>Ο</w:t>
      </w:r>
      <w:r w:rsidRPr="0039596A">
        <w:rPr>
          <w:rFonts w:eastAsia="Times New Roman"/>
          <w:szCs w:val="24"/>
        </w:rPr>
        <w:t xml:space="preserve">ργανισμό </w:t>
      </w:r>
      <w:r>
        <w:rPr>
          <w:rFonts w:eastAsia="Times New Roman"/>
          <w:szCs w:val="24"/>
        </w:rPr>
        <w:t>Ε</w:t>
      </w:r>
      <w:r w:rsidRPr="0039596A">
        <w:rPr>
          <w:rFonts w:eastAsia="Times New Roman"/>
          <w:szCs w:val="24"/>
        </w:rPr>
        <w:t>ξετάσεων</w:t>
      </w:r>
      <w:r>
        <w:rPr>
          <w:rFonts w:eastAsia="Times New Roman"/>
          <w:szCs w:val="24"/>
        </w:rPr>
        <w:t>,</w:t>
      </w:r>
      <w:r w:rsidRPr="0039596A">
        <w:rPr>
          <w:rFonts w:eastAsia="Times New Roman"/>
          <w:szCs w:val="24"/>
        </w:rPr>
        <w:t xml:space="preserve"> ώστε να</w:t>
      </w:r>
      <w:r w:rsidRPr="0039596A">
        <w:rPr>
          <w:rFonts w:eastAsia="Times New Roman"/>
          <w:szCs w:val="24"/>
        </w:rPr>
        <w:t xml:space="preserve"> έχουν σταθμισμένη δυσκολία είτε είναι διαφορετικά για κάθε </w:t>
      </w:r>
      <w:r>
        <w:rPr>
          <w:rFonts w:eastAsia="Times New Roman"/>
          <w:szCs w:val="24"/>
        </w:rPr>
        <w:t>λ</w:t>
      </w:r>
      <w:r w:rsidRPr="0039596A">
        <w:rPr>
          <w:rFonts w:eastAsia="Times New Roman"/>
          <w:szCs w:val="24"/>
        </w:rPr>
        <w:t>ύκειο</w:t>
      </w:r>
      <w:r>
        <w:rPr>
          <w:rFonts w:eastAsia="Times New Roman"/>
          <w:szCs w:val="24"/>
        </w:rPr>
        <w:t>,</w:t>
      </w:r>
      <w:r w:rsidRPr="0039596A">
        <w:rPr>
          <w:rFonts w:eastAsia="Times New Roman"/>
          <w:szCs w:val="24"/>
        </w:rPr>
        <w:t xml:space="preserve"> αλλά θα προέρχονται από μία κοινή βάση θεμάτων</w:t>
      </w:r>
      <w:r>
        <w:rPr>
          <w:rFonts w:eastAsia="Times New Roman"/>
          <w:szCs w:val="24"/>
        </w:rPr>
        <w:t>,</w:t>
      </w:r>
      <w:r w:rsidRPr="0039596A">
        <w:rPr>
          <w:rFonts w:eastAsia="Times New Roman"/>
          <w:szCs w:val="24"/>
        </w:rPr>
        <w:t xml:space="preserve"> θα επιλέγονται τυχαία με</w:t>
      </w:r>
      <w:r>
        <w:rPr>
          <w:rFonts w:eastAsia="Times New Roman"/>
          <w:szCs w:val="24"/>
        </w:rPr>
        <w:t xml:space="preserve"> χρήση αλγορίθμων και θα έχουν επίσης σταθμισμένη δυσκολία, ώστε</w:t>
      </w:r>
      <w:r w:rsidRPr="0039596A">
        <w:rPr>
          <w:rFonts w:eastAsia="Times New Roman"/>
          <w:szCs w:val="24"/>
        </w:rPr>
        <w:t xml:space="preserve"> να αποφεύγονται διακυμάνσεις</w:t>
      </w:r>
      <w:r>
        <w:rPr>
          <w:rFonts w:eastAsia="Times New Roman"/>
          <w:szCs w:val="24"/>
        </w:rPr>
        <w:t>,</w:t>
      </w:r>
      <w:r w:rsidRPr="0039596A">
        <w:rPr>
          <w:rFonts w:eastAsia="Times New Roman"/>
          <w:szCs w:val="24"/>
        </w:rPr>
        <w:t xml:space="preserve"> όπως τα θέματα </w:t>
      </w:r>
      <w:r>
        <w:rPr>
          <w:rFonts w:eastAsia="Times New Roman"/>
          <w:szCs w:val="24"/>
        </w:rPr>
        <w:t xml:space="preserve">του </w:t>
      </w:r>
      <w:r>
        <w:rPr>
          <w:rFonts w:eastAsia="Times New Roman"/>
          <w:szCs w:val="24"/>
          <w:lang w:val="en-US"/>
        </w:rPr>
        <w:t>SAT</w:t>
      </w:r>
      <w:r w:rsidRPr="00A84022">
        <w:rPr>
          <w:rFonts w:eastAsia="Times New Roman"/>
          <w:szCs w:val="24"/>
        </w:rPr>
        <w:t xml:space="preserve">, </w:t>
      </w:r>
      <w:r>
        <w:rPr>
          <w:rFonts w:eastAsia="Times New Roman"/>
          <w:szCs w:val="24"/>
        </w:rPr>
        <w:t xml:space="preserve">του </w:t>
      </w:r>
      <w:r>
        <w:rPr>
          <w:rFonts w:eastAsia="Times New Roman"/>
          <w:szCs w:val="24"/>
          <w:lang w:val="en-US"/>
        </w:rPr>
        <w:t>GMAT</w:t>
      </w:r>
      <w:r>
        <w:rPr>
          <w:rFonts w:eastAsia="Times New Roman"/>
          <w:szCs w:val="24"/>
        </w:rPr>
        <w:t>.</w:t>
      </w:r>
    </w:p>
    <w:p w14:paraId="2E24717F" w14:textId="77777777" w:rsidR="00ED3BF8" w:rsidRDefault="009F432D">
      <w:pPr>
        <w:spacing w:after="0" w:line="600" w:lineRule="auto"/>
        <w:ind w:firstLine="720"/>
        <w:jc w:val="both"/>
        <w:rPr>
          <w:rFonts w:eastAsia="Times New Roman"/>
          <w:szCs w:val="24"/>
        </w:rPr>
      </w:pPr>
      <w:r w:rsidRPr="0039596A">
        <w:rPr>
          <w:rFonts w:eastAsia="Times New Roman"/>
          <w:szCs w:val="24"/>
        </w:rPr>
        <w:t>Και καταθέτω σ</w:t>
      </w:r>
      <w:r>
        <w:rPr>
          <w:rFonts w:eastAsia="Times New Roman"/>
          <w:szCs w:val="24"/>
        </w:rPr>
        <w:t>χετικά τόσο τα έγγραφα από τον ε</w:t>
      </w:r>
      <w:r w:rsidRPr="0039596A">
        <w:rPr>
          <w:rFonts w:eastAsia="Times New Roman"/>
          <w:szCs w:val="24"/>
        </w:rPr>
        <w:t xml:space="preserve">θνικό </w:t>
      </w:r>
      <w:r>
        <w:rPr>
          <w:rFonts w:eastAsia="Times New Roman"/>
          <w:szCs w:val="24"/>
        </w:rPr>
        <w:t>δ</w:t>
      </w:r>
      <w:r w:rsidRPr="0039596A">
        <w:rPr>
          <w:rFonts w:eastAsia="Times New Roman"/>
          <w:szCs w:val="24"/>
        </w:rPr>
        <w:t>ιάλογο όσο και από το Τμήμα Παιδείας του ΣΥΡΙΖΑ</w:t>
      </w:r>
      <w:r w:rsidRPr="00453696">
        <w:rPr>
          <w:rFonts w:eastAsia="Times New Roman"/>
          <w:szCs w:val="24"/>
        </w:rPr>
        <w:t>.</w:t>
      </w:r>
    </w:p>
    <w:p w14:paraId="2E247180" w14:textId="77777777" w:rsidR="00ED3BF8" w:rsidRDefault="009F432D">
      <w:pPr>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Αναστάσιος Μεγαλομύστακας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w:t>
      </w:r>
      <w:r>
        <w:rPr>
          <w:rFonts w:eastAsia="Times New Roman" w:cs="Times New Roman"/>
          <w:szCs w:val="24"/>
        </w:rPr>
        <w:t>είο του Τμήματος Γραμματείας της Διεύθυνσης Στενογραφίας και Πρακτικών της Βουλής)</w:t>
      </w:r>
    </w:p>
    <w:p w14:paraId="2E247181" w14:textId="77777777" w:rsidR="00ED3BF8" w:rsidRDefault="009F432D">
      <w:pPr>
        <w:spacing w:after="0" w:line="600" w:lineRule="auto"/>
        <w:ind w:firstLine="720"/>
        <w:jc w:val="both"/>
        <w:rPr>
          <w:rFonts w:eastAsia="Times New Roman"/>
          <w:szCs w:val="24"/>
        </w:rPr>
      </w:pPr>
      <w:r>
        <w:rPr>
          <w:rFonts w:eastAsia="Times New Roman"/>
          <w:szCs w:val="24"/>
        </w:rPr>
        <w:t xml:space="preserve">Υπάρχει πρόβλημα, </w:t>
      </w:r>
      <w:r w:rsidRPr="0039596A">
        <w:rPr>
          <w:rFonts w:eastAsia="Times New Roman"/>
          <w:szCs w:val="24"/>
        </w:rPr>
        <w:t>επομένως</w:t>
      </w:r>
      <w:r>
        <w:rPr>
          <w:rFonts w:eastAsia="Times New Roman"/>
          <w:szCs w:val="24"/>
        </w:rPr>
        <w:t>.</w:t>
      </w:r>
      <w:r w:rsidRPr="0039596A">
        <w:rPr>
          <w:rFonts w:eastAsia="Times New Roman"/>
          <w:szCs w:val="24"/>
        </w:rPr>
        <w:t xml:space="preserve"> Όταν </w:t>
      </w:r>
      <w:r>
        <w:rPr>
          <w:rFonts w:eastAsia="Times New Roman"/>
          <w:szCs w:val="24"/>
        </w:rPr>
        <w:t>εσείς</w:t>
      </w:r>
      <w:r w:rsidRPr="0039596A">
        <w:rPr>
          <w:rFonts w:eastAsia="Times New Roman"/>
          <w:szCs w:val="24"/>
        </w:rPr>
        <w:t xml:space="preserve"> </w:t>
      </w:r>
      <w:r>
        <w:rPr>
          <w:rFonts w:eastAsia="Times New Roman"/>
          <w:szCs w:val="24"/>
        </w:rPr>
        <w:t>-και όταν λέω εσείς, ε</w:t>
      </w:r>
      <w:r w:rsidRPr="0039596A">
        <w:rPr>
          <w:rFonts w:eastAsia="Times New Roman"/>
          <w:szCs w:val="24"/>
        </w:rPr>
        <w:t xml:space="preserve">ννοώ </w:t>
      </w:r>
      <w:r>
        <w:rPr>
          <w:rFonts w:eastAsia="Times New Roman"/>
          <w:szCs w:val="24"/>
        </w:rPr>
        <w:t>της</w:t>
      </w:r>
      <w:r w:rsidRPr="0039596A">
        <w:rPr>
          <w:rFonts w:eastAsia="Times New Roman"/>
          <w:szCs w:val="24"/>
        </w:rPr>
        <w:t xml:space="preserve"> </w:t>
      </w:r>
      <w:r>
        <w:rPr>
          <w:rFonts w:eastAsia="Times New Roman"/>
          <w:szCs w:val="24"/>
        </w:rPr>
        <w:t>Κυβέρνησης-</w:t>
      </w:r>
      <w:r w:rsidRPr="0039596A">
        <w:rPr>
          <w:rFonts w:eastAsia="Times New Roman"/>
          <w:szCs w:val="24"/>
        </w:rPr>
        <w:t xml:space="preserve"> δεν έχετε μία μεταξύ συνεννόηση</w:t>
      </w:r>
      <w:r>
        <w:rPr>
          <w:rFonts w:eastAsia="Times New Roman"/>
          <w:szCs w:val="24"/>
        </w:rPr>
        <w:t>, τότε πώ</w:t>
      </w:r>
      <w:r w:rsidRPr="0039596A">
        <w:rPr>
          <w:rFonts w:eastAsia="Times New Roman"/>
          <w:szCs w:val="24"/>
        </w:rPr>
        <w:t>ς ο κόσμος θέλετε να έχει ξεκάθαρη εικόν</w:t>
      </w:r>
      <w:r>
        <w:rPr>
          <w:rFonts w:eastAsia="Times New Roman"/>
          <w:szCs w:val="24"/>
        </w:rPr>
        <w:t>α για το τι</w:t>
      </w:r>
      <w:r>
        <w:rPr>
          <w:rFonts w:eastAsia="Times New Roman"/>
          <w:szCs w:val="24"/>
        </w:rPr>
        <w:t xml:space="preserve"> πρόκειται να συμβεί;</w:t>
      </w:r>
    </w:p>
    <w:p w14:paraId="2E247182" w14:textId="77777777" w:rsidR="00ED3BF8" w:rsidRDefault="009F432D">
      <w:pPr>
        <w:spacing w:after="0" w:line="600" w:lineRule="auto"/>
        <w:ind w:firstLine="720"/>
        <w:jc w:val="both"/>
        <w:rPr>
          <w:rFonts w:eastAsia="Times New Roman"/>
          <w:szCs w:val="24"/>
        </w:rPr>
      </w:pPr>
      <w:r>
        <w:rPr>
          <w:rFonts w:eastAsia="Times New Roman"/>
          <w:szCs w:val="24"/>
        </w:rPr>
        <w:lastRenderedPageBreak/>
        <w:t>Δ</w:t>
      </w:r>
      <w:r w:rsidRPr="0039596A">
        <w:rPr>
          <w:rFonts w:eastAsia="Times New Roman"/>
          <w:szCs w:val="24"/>
        </w:rPr>
        <w:t>υστυχώς αυτό το νομοθέτημα</w:t>
      </w:r>
      <w:r>
        <w:rPr>
          <w:rFonts w:eastAsia="Times New Roman"/>
          <w:szCs w:val="24"/>
        </w:rPr>
        <w:t>,</w:t>
      </w:r>
      <w:r w:rsidRPr="0039596A">
        <w:rPr>
          <w:rFonts w:eastAsia="Times New Roman"/>
          <w:szCs w:val="24"/>
        </w:rPr>
        <w:t xml:space="preserve"> όπως είπα και πριν</w:t>
      </w:r>
      <w:r>
        <w:rPr>
          <w:rFonts w:eastAsia="Times New Roman"/>
          <w:szCs w:val="24"/>
        </w:rPr>
        <w:t>,</w:t>
      </w:r>
      <w:r w:rsidRPr="0039596A">
        <w:rPr>
          <w:rFonts w:eastAsia="Times New Roman"/>
          <w:szCs w:val="24"/>
        </w:rPr>
        <w:t xml:space="preserve"> έρχεται απελπιστικά αργά</w:t>
      </w:r>
      <w:r>
        <w:rPr>
          <w:rFonts w:eastAsia="Times New Roman"/>
          <w:szCs w:val="24"/>
        </w:rPr>
        <w:t>. Το πιο πιθανό</w:t>
      </w:r>
      <w:r w:rsidRPr="0039596A">
        <w:rPr>
          <w:rFonts w:eastAsia="Times New Roman"/>
          <w:szCs w:val="24"/>
        </w:rPr>
        <w:t xml:space="preserve"> είναι να μην εφαρμοστεί</w:t>
      </w:r>
      <w:r>
        <w:rPr>
          <w:rFonts w:eastAsia="Times New Roman"/>
          <w:szCs w:val="24"/>
        </w:rPr>
        <w:t xml:space="preserve"> ή και αν εφαρμοστεί</w:t>
      </w:r>
      <w:r w:rsidRPr="0039596A">
        <w:rPr>
          <w:rFonts w:eastAsia="Times New Roman"/>
          <w:szCs w:val="24"/>
        </w:rPr>
        <w:t xml:space="preserve"> να καταργηθεί</w:t>
      </w:r>
      <w:r>
        <w:rPr>
          <w:rFonts w:eastAsia="Times New Roman"/>
          <w:szCs w:val="24"/>
        </w:rPr>
        <w:t>,</w:t>
      </w:r>
      <w:r w:rsidRPr="0039596A">
        <w:rPr>
          <w:rFonts w:eastAsia="Times New Roman"/>
          <w:szCs w:val="24"/>
        </w:rPr>
        <w:t xml:space="preserve"> καθώς κανένας δεν μπορεί να είναι σίγουρος</w:t>
      </w:r>
      <w:r>
        <w:rPr>
          <w:rFonts w:eastAsia="Times New Roman"/>
          <w:szCs w:val="24"/>
        </w:rPr>
        <w:t>,</w:t>
      </w:r>
      <w:r w:rsidRPr="0039596A">
        <w:rPr>
          <w:rFonts w:eastAsia="Times New Roman"/>
          <w:szCs w:val="24"/>
        </w:rPr>
        <w:t xml:space="preserve"> ειδικότερα τώρα με την κατάσταση όπως τη </w:t>
      </w:r>
      <w:r>
        <w:rPr>
          <w:rFonts w:eastAsia="Times New Roman"/>
          <w:szCs w:val="24"/>
        </w:rPr>
        <w:t>γ</w:t>
      </w:r>
      <w:r w:rsidRPr="0039596A">
        <w:rPr>
          <w:rFonts w:eastAsia="Times New Roman"/>
          <w:szCs w:val="24"/>
        </w:rPr>
        <w:t xml:space="preserve">νωρίζουμε ότι θα συνεχίσετε </w:t>
      </w:r>
      <w:r>
        <w:rPr>
          <w:rFonts w:eastAsia="Times New Roman"/>
          <w:szCs w:val="24"/>
        </w:rPr>
        <w:t>εσείς. Ά</w:t>
      </w:r>
      <w:r w:rsidRPr="0039596A">
        <w:rPr>
          <w:rFonts w:eastAsia="Times New Roman"/>
          <w:szCs w:val="24"/>
        </w:rPr>
        <w:t>λλωστε</w:t>
      </w:r>
      <w:r>
        <w:rPr>
          <w:rFonts w:eastAsia="Times New Roman"/>
          <w:szCs w:val="24"/>
        </w:rPr>
        <w:t>,</w:t>
      </w:r>
      <w:r w:rsidRPr="0039596A">
        <w:rPr>
          <w:rFonts w:eastAsia="Times New Roman"/>
          <w:szCs w:val="24"/>
        </w:rPr>
        <w:t xml:space="preserve"> </w:t>
      </w:r>
      <w:r>
        <w:rPr>
          <w:rFonts w:eastAsia="Times New Roman"/>
          <w:szCs w:val="24"/>
        </w:rPr>
        <w:t xml:space="preserve">έχει </w:t>
      </w:r>
      <w:r w:rsidRPr="0039596A">
        <w:rPr>
          <w:rFonts w:eastAsia="Times New Roman"/>
          <w:szCs w:val="24"/>
        </w:rPr>
        <w:t xml:space="preserve">κάνει ξεκάθαρο </w:t>
      </w:r>
      <w:r>
        <w:rPr>
          <w:rFonts w:eastAsia="Times New Roman"/>
          <w:szCs w:val="24"/>
        </w:rPr>
        <w:t>η</w:t>
      </w:r>
      <w:r w:rsidRPr="0039596A">
        <w:rPr>
          <w:rFonts w:eastAsia="Times New Roman"/>
          <w:szCs w:val="24"/>
        </w:rPr>
        <w:t xml:space="preserve"> Αξιωματική Αντιπολίτευση ότι</w:t>
      </w:r>
      <w:r>
        <w:rPr>
          <w:rFonts w:eastAsia="Times New Roman"/>
          <w:szCs w:val="24"/>
        </w:rPr>
        <w:t xml:space="preserve"> μόλις θα αναλάβει τα ηνία και </w:t>
      </w:r>
      <w:r w:rsidRPr="0039596A">
        <w:rPr>
          <w:rFonts w:eastAsia="Times New Roman"/>
          <w:szCs w:val="24"/>
        </w:rPr>
        <w:t>α</w:t>
      </w:r>
      <w:r>
        <w:rPr>
          <w:rFonts w:eastAsia="Times New Roman"/>
          <w:szCs w:val="24"/>
        </w:rPr>
        <w:t>ν τα</w:t>
      </w:r>
      <w:r w:rsidRPr="0039596A">
        <w:rPr>
          <w:rFonts w:eastAsia="Times New Roman"/>
          <w:szCs w:val="24"/>
        </w:rPr>
        <w:t xml:space="preserve"> αναλάβει</w:t>
      </w:r>
      <w:r>
        <w:rPr>
          <w:rFonts w:eastAsia="Times New Roman"/>
          <w:szCs w:val="24"/>
        </w:rPr>
        <w:t>,</w:t>
      </w:r>
      <w:r w:rsidRPr="0039596A">
        <w:rPr>
          <w:rFonts w:eastAsia="Times New Roman"/>
          <w:szCs w:val="24"/>
        </w:rPr>
        <w:t xml:space="preserve"> </w:t>
      </w:r>
      <w:r>
        <w:rPr>
          <w:rFonts w:eastAsia="Times New Roman"/>
          <w:szCs w:val="24"/>
        </w:rPr>
        <w:t xml:space="preserve">αυτός ο νόμος, </w:t>
      </w:r>
      <w:r w:rsidRPr="0039596A">
        <w:rPr>
          <w:rFonts w:eastAsia="Times New Roman"/>
          <w:szCs w:val="24"/>
        </w:rPr>
        <w:t>όπως και πολλοί άλλοι</w:t>
      </w:r>
      <w:r>
        <w:rPr>
          <w:rFonts w:eastAsia="Times New Roman"/>
          <w:szCs w:val="24"/>
        </w:rPr>
        <w:t>,</w:t>
      </w:r>
      <w:r w:rsidRPr="0039596A">
        <w:rPr>
          <w:rFonts w:eastAsia="Times New Roman"/>
          <w:szCs w:val="24"/>
        </w:rPr>
        <w:t xml:space="preserve"> θα καταργηθούν</w:t>
      </w:r>
      <w:r>
        <w:rPr>
          <w:rFonts w:eastAsia="Times New Roman"/>
          <w:szCs w:val="24"/>
        </w:rPr>
        <w:t>.</w:t>
      </w:r>
      <w:r w:rsidRPr="0039596A">
        <w:rPr>
          <w:rFonts w:eastAsia="Times New Roman"/>
          <w:szCs w:val="24"/>
        </w:rPr>
        <w:t xml:space="preserve"> </w:t>
      </w:r>
    </w:p>
    <w:p w14:paraId="2E247183" w14:textId="77777777" w:rsidR="00ED3BF8" w:rsidRDefault="009F432D">
      <w:pPr>
        <w:spacing w:after="0" w:line="600" w:lineRule="auto"/>
        <w:ind w:firstLine="720"/>
        <w:jc w:val="both"/>
        <w:rPr>
          <w:rFonts w:eastAsia="Times New Roman"/>
          <w:szCs w:val="24"/>
        </w:rPr>
      </w:pPr>
      <w:r w:rsidRPr="0039596A">
        <w:rPr>
          <w:rFonts w:eastAsia="Times New Roman"/>
          <w:szCs w:val="24"/>
        </w:rPr>
        <w:t>Δηλαδή</w:t>
      </w:r>
      <w:r>
        <w:rPr>
          <w:rFonts w:eastAsia="Times New Roman"/>
          <w:szCs w:val="24"/>
        </w:rPr>
        <w:t>,</w:t>
      </w:r>
      <w:r w:rsidRPr="0039596A">
        <w:rPr>
          <w:rFonts w:eastAsia="Times New Roman"/>
          <w:szCs w:val="24"/>
        </w:rPr>
        <w:t xml:space="preserve"> τι έχουμε μπροστά </w:t>
      </w:r>
      <w:r>
        <w:rPr>
          <w:rFonts w:eastAsia="Times New Roman"/>
          <w:szCs w:val="24"/>
        </w:rPr>
        <w:t>μας;</w:t>
      </w:r>
      <w:r w:rsidRPr="0039596A">
        <w:rPr>
          <w:rFonts w:eastAsia="Times New Roman"/>
          <w:szCs w:val="24"/>
        </w:rPr>
        <w:t xml:space="preserve"> Θα ξεκινήσουμε τα παιδιά μας </w:t>
      </w:r>
      <w:r w:rsidRPr="0039596A">
        <w:rPr>
          <w:rFonts w:eastAsia="Times New Roman"/>
          <w:szCs w:val="24"/>
        </w:rPr>
        <w:t>τον Σεπτέμβριο στη Γ</w:t>
      </w:r>
      <w:r>
        <w:rPr>
          <w:rFonts w:eastAsia="Times New Roman"/>
          <w:szCs w:val="24"/>
        </w:rPr>
        <w:t>΄</w:t>
      </w:r>
      <w:r w:rsidRPr="0039596A">
        <w:rPr>
          <w:rFonts w:eastAsia="Times New Roman"/>
          <w:szCs w:val="24"/>
        </w:rPr>
        <w:t xml:space="preserve"> </w:t>
      </w:r>
      <w:r>
        <w:rPr>
          <w:rFonts w:eastAsia="Times New Roman"/>
          <w:szCs w:val="24"/>
        </w:rPr>
        <w:t>λ</w:t>
      </w:r>
      <w:r w:rsidRPr="0039596A">
        <w:rPr>
          <w:rFonts w:eastAsia="Times New Roman"/>
          <w:szCs w:val="24"/>
        </w:rPr>
        <w:t xml:space="preserve">υκείου </w:t>
      </w:r>
      <w:r>
        <w:rPr>
          <w:rFonts w:eastAsia="Times New Roman"/>
          <w:szCs w:val="24"/>
        </w:rPr>
        <w:t xml:space="preserve">με ένα </w:t>
      </w:r>
      <w:r>
        <w:rPr>
          <w:rFonts w:eastAsia="Times New Roman"/>
          <w:szCs w:val="24"/>
        </w:rPr>
        <w:t>άλφα</w:t>
      </w:r>
      <w:r>
        <w:rPr>
          <w:rFonts w:eastAsia="Times New Roman"/>
          <w:szCs w:val="24"/>
        </w:rPr>
        <w:t xml:space="preserve"> πρόγραμμα μαθημάτων, </w:t>
      </w:r>
      <w:r w:rsidRPr="0039596A">
        <w:rPr>
          <w:rFonts w:eastAsia="Times New Roman"/>
          <w:szCs w:val="24"/>
        </w:rPr>
        <w:t>όπως είναι η Κοινωνιολογία</w:t>
      </w:r>
      <w:r>
        <w:rPr>
          <w:rFonts w:eastAsia="Times New Roman"/>
          <w:szCs w:val="24"/>
        </w:rPr>
        <w:t>,</w:t>
      </w:r>
      <w:r w:rsidRPr="0039596A">
        <w:rPr>
          <w:rFonts w:eastAsia="Times New Roman"/>
          <w:szCs w:val="24"/>
        </w:rPr>
        <w:t xml:space="preserve"> για παράδειγμα</w:t>
      </w:r>
      <w:r>
        <w:rPr>
          <w:rFonts w:eastAsia="Times New Roman"/>
          <w:szCs w:val="24"/>
        </w:rPr>
        <w:t>,</w:t>
      </w:r>
      <w:r w:rsidRPr="0039596A">
        <w:rPr>
          <w:rFonts w:eastAsia="Times New Roman"/>
          <w:szCs w:val="24"/>
        </w:rPr>
        <w:t xml:space="preserve"> αντί των Λατινικών και όταν θα γίνουν οι εκλογές</w:t>
      </w:r>
      <w:r>
        <w:rPr>
          <w:rFonts w:eastAsia="Times New Roman"/>
          <w:szCs w:val="24"/>
        </w:rPr>
        <w:t>,</w:t>
      </w:r>
      <w:r w:rsidRPr="0039596A">
        <w:rPr>
          <w:rFonts w:eastAsia="Times New Roman"/>
          <w:szCs w:val="24"/>
        </w:rPr>
        <w:t xml:space="preserve"> </w:t>
      </w:r>
      <w:r>
        <w:rPr>
          <w:rFonts w:eastAsia="Times New Roman"/>
          <w:szCs w:val="24"/>
        </w:rPr>
        <w:t>αν</w:t>
      </w:r>
      <w:r w:rsidRPr="0039596A">
        <w:rPr>
          <w:rFonts w:eastAsia="Times New Roman"/>
          <w:szCs w:val="24"/>
        </w:rPr>
        <w:t xml:space="preserve"> γίνουν τον Οκτώβριο</w:t>
      </w:r>
      <w:r>
        <w:rPr>
          <w:rFonts w:eastAsia="Times New Roman"/>
          <w:szCs w:val="24"/>
        </w:rPr>
        <w:t>,</w:t>
      </w:r>
      <w:r w:rsidRPr="0039596A">
        <w:rPr>
          <w:rFonts w:eastAsia="Times New Roman"/>
          <w:szCs w:val="24"/>
        </w:rPr>
        <w:t xml:space="preserve"> τα παιδιά δεν θα ξέρουν τι θα συμβεί</w:t>
      </w:r>
      <w:r>
        <w:rPr>
          <w:rFonts w:eastAsia="Times New Roman"/>
          <w:szCs w:val="24"/>
        </w:rPr>
        <w:t>.</w:t>
      </w:r>
    </w:p>
    <w:p w14:paraId="2E247184" w14:textId="77777777" w:rsidR="00ED3BF8" w:rsidRDefault="009F432D">
      <w:pPr>
        <w:spacing w:after="0" w:line="600" w:lineRule="auto"/>
        <w:ind w:firstLine="720"/>
        <w:jc w:val="both"/>
        <w:rPr>
          <w:rFonts w:eastAsia="Times New Roman"/>
          <w:szCs w:val="24"/>
        </w:rPr>
      </w:pPr>
      <w:r w:rsidRPr="00241D6B">
        <w:rPr>
          <w:rFonts w:eastAsia="Times New Roman"/>
          <w:b/>
          <w:szCs w:val="24"/>
        </w:rPr>
        <w:t xml:space="preserve">ΝΙΚΗ ΚΕΡΑΜΕΩΣ: </w:t>
      </w:r>
      <w:r>
        <w:rPr>
          <w:rFonts w:eastAsia="Times New Roman"/>
          <w:szCs w:val="24"/>
        </w:rPr>
        <w:t>Δεν είπαμε αυτό.</w:t>
      </w:r>
    </w:p>
    <w:p w14:paraId="2E247185" w14:textId="77777777" w:rsidR="00ED3BF8" w:rsidRDefault="009F432D">
      <w:pPr>
        <w:spacing w:after="0" w:line="600" w:lineRule="auto"/>
        <w:ind w:firstLine="720"/>
        <w:jc w:val="both"/>
        <w:rPr>
          <w:rFonts w:eastAsia="Times New Roman"/>
          <w:szCs w:val="24"/>
        </w:rPr>
      </w:pPr>
      <w:r w:rsidRPr="00241D6B">
        <w:rPr>
          <w:rFonts w:eastAsia="Times New Roman"/>
          <w:b/>
          <w:szCs w:val="24"/>
        </w:rPr>
        <w:t>ΑΝΑΣΤΑΣΙΟΣ ΜΕΓΑΛΟΜΥΣΤΑΚΑΣ:</w:t>
      </w:r>
      <w:r>
        <w:rPr>
          <w:rFonts w:eastAsia="Times New Roman"/>
          <w:b/>
          <w:szCs w:val="24"/>
        </w:rPr>
        <w:t xml:space="preserve"> </w:t>
      </w:r>
      <w:r w:rsidRPr="00241D6B">
        <w:rPr>
          <w:rFonts w:eastAsia="Times New Roman"/>
          <w:szCs w:val="24"/>
        </w:rPr>
        <w:t>Υ</w:t>
      </w:r>
      <w:r w:rsidRPr="0039596A">
        <w:rPr>
          <w:rFonts w:eastAsia="Times New Roman"/>
          <w:szCs w:val="24"/>
        </w:rPr>
        <w:t>πάρχει μεταβατική περίοδος</w:t>
      </w:r>
      <w:r>
        <w:rPr>
          <w:rFonts w:eastAsia="Times New Roman"/>
          <w:szCs w:val="24"/>
        </w:rPr>
        <w:t>. Επομένως α</w:t>
      </w:r>
      <w:r w:rsidRPr="0039596A">
        <w:rPr>
          <w:rFonts w:eastAsia="Times New Roman"/>
          <w:szCs w:val="24"/>
        </w:rPr>
        <w:t>υτό εί</w:t>
      </w:r>
      <w:r>
        <w:rPr>
          <w:rFonts w:eastAsia="Times New Roman"/>
          <w:szCs w:val="24"/>
        </w:rPr>
        <w:t>ναι που πρέπει να ξεκαθαριστεί και να το ακούνε όλοι. Ε</w:t>
      </w:r>
      <w:r w:rsidRPr="0039596A">
        <w:rPr>
          <w:rFonts w:eastAsia="Times New Roman"/>
          <w:szCs w:val="24"/>
        </w:rPr>
        <w:t xml:space="preserve">ίναι καλό </w:t>
      </w:r>
      <w:r>
        <w:rPr>
          <w:rFonts w:eastAsia="Times New Roman"/>
          <w:szCs w:val="24"/>
        </w:rPr>
        <w:t>να υπάρχει η διευκρίνιση, ω</w:t>
      </w:r>
      <w:r w:rsidRPr="0039596A">
        <w:rPr>
          <w:rFonts w:eastAsia="Times New Roman"/>
          <w:szCs w:val="24"/>
        </w:rPr>
        <w:t>στόσο αυτό σε κα</w:t>
      </w:r>
      <w:r>
        <w:rPr>
          <w:rFonts w:eastAsia="Times New Roman"/>
          <w:szCs w:val="24"/>
        </w:rPr>
        <w:t>μ</w:t>
      </w:r>
      <w:r w:rsidRPr="0039596A">
        <w:rPr>
          <w:rFonts w:eastAsia="Times New Roman"/>
          <w:szCs w:val="24"/>
        </w:rPr>
        <w:t xml:space="preserve">μία περίπτωση δεν κάνει καλό στους νέους της χώρας </w:t>
      </w:r>
      <w:r>
        <w:rPr>
          <w:rFonts w:eastAsia="Times New Roman"/>
          <w:szCs w:val="24"/>
        </w:rPr>
        <w:t>μας.</w:t>
      </w:r>
    </w:p>
    <w:p w14:paraId="2E247186" w14:textId="77777777" w:rsidR="00ED3BF8" w:rsidRDefault="009F432D">
      <w:pPr>
        <w:spacing w:after="0" w:line="600" w:lineRule="auto"/>
        <w:ind w:firstLine="720"/>
        <w:jc w:val="both"/>
        <w:rPr>
          <w:rFonts w:eastAsia="Times New Roman"/>
          <w:szCs w:val="24"/>
        </w:rPr>
      </w:pPr>
      <w:r>
        <w:rPr>
          <w:rFonts w:eastAsia="Times New Roman"/>
          <w:szCs w:val="24"/>
        </w:rPr>
        <w:lastRenderedPageBreak/>
        <w:t>Δ</w:t>
      </w:r>
      <w:r w:rsidRPr="0039596A">
        <w:rPr>
          <w:rFonts w:eastAsia="Times New Roman"/>
          <w:szCs w:val="24"/>
        </w:rPr>
        <w:t>εν ξεφεύγει</w:t>
      </w:r>
      <w:r>
        <w:rPr>
          <w:rFonts w:eastAsia="Times New Roman"/>
          <w:szCs w:val="24"/>
        </w:rPr>
        <w:t>, ε</w:t>
      </w:r>
      <w:r w:rsidRPr="0039596A">
        <w:rPr>
          <w:rFonts w:eastAsia="Times New Roman"/>
          <w:szCs w:val="24"/>
        </w:rPr>
        <w:t>πίση</w:t>
      </w:r>
      <w:r w:rsidRPr="0039596A">
        <w:rPr>
          <w:rFonts w:eastAsia="Times New Roman"/>
          <w:szCs w:val="24"/>
        </w:rPr>
        <w:t xml:space="preserve">ς και αυτό το σχέδιο νόμου από τη μοίρα πολλών άλλων που διαχρονικά έχουν κατατεθεί και έχουν </w:t>
      </w:r>
      <w:r>
        <w:rPr>
          <w:rFonts w:eastAsia="Times New Roman"/>
          <w:szCs w:val="24"/>
        </w:rPr>
        <w:t>κενά υλοποίησης. Ποιος θα τα διορθώσει και πότε;</w:t>
      </w:r>
      <w:r w:rsidRPr="0039596A">
        <w:rPr>
          <w:rFonts w:eastAsia="Times New Roman"/>
          <w:szCs w:val="24"/>
        </w:rPr>
        <w:t xml:space="preserve"> </w:t>
      </w:r>
    </w:p>
    <w:p w14:paraId="2E247187" w14:textId="77777777" w:rsidR="00ED3BF8" w:rsidRDefault="009F432D">
      <w:pPr>
        <w:spacing w:after="0" w:line="600" w:lineRule="auto"/>
        <w:ind w:firstLine="720"/>
        <w:jc w:val="both"/>
        <w:rPr>
          <w:rFonts w:eastAsia="Times New Roman"/>
          <w:szCs w:val="24"/>
        </w:rPr>
      </w:pPr>
      <w:r>
        <w:rPr>
          <w:rFonts w:eastAsia="Times New Roman"/>
          <w:szCs w:val="24"/>
        </w:rPr>
        <w:t>Ε</w:t>
      </w:r>
      <w:r w:rsidRPr="0039596A">
        <w:rPr>
          <w:rFonts w:eastAsia="Times New Roman"/>
          <w:szCs w:val="24"/>
        </w:rPr>
        <w:t xml:space="preserve">ίναι πραγματικά παράδοξο το </w:t>
      </w:r>
      <w:r>
        <w:rPr>
          <w:rFonts w:eastAsia="Times New Roman"/>
          <w:szCs w:val="24"/>
        </w:rPr>
        <w:t>πώς</w:t>
      </w:r>
      <w:r w:rsidRPr="0039596A">
        <w:rPr>
          <w:rFonts w:eastAsia="Times New Roman"/>
          <w:szCs w:val="24"/>
        </w:rPr>
        <w:t xml:space="preserve"> θέλετε </w:t>
      </w:r>
      <w:r>
        <w:rPr>
          <w:rFonts w:eastAsia="Times New Roman"/>
          <w:szCs w:val="24"/>
        </w:rPr>
        <w:t>ε</w:t>
      </w:r>
      <w:r w:rsidRPr="0039596A">
        <w:rPr>
          <w:rFonts w:eastAsia="Times New Roman"/>
          <w:szCs w:val="24"/>
        </w:rPr>
        <w:t>μείς σήμερα να συζητήσουμε για ένα τέτοιο σχέδιο</w:t>
      </w:r>
      <w:r>
        <w:rPr>
          <w:rFonts w:eastAsia="Times New Roman"/>
          <w:szCs w:val="24"/>
        </w:rPr>
        <w:t>.</w:t>
      </w:r>
      <w:r w:rsidRPr="0039596A">
        <w:rPr>
          <w:rFonts w:eastAsia="Times New Roman"/>
          <w:szCs w:val="24"/>
        </w:rPr>
        <w:t xml:space="preserve"> Πάντοτε υπήρχε ένα χρ</w:t>
      </w:r>
      <w:r w:rsidRPr="0039596A">
        <w:rPr>
          <w:rFonts w:eastAsia="Times New Roman"/>
          <w:szCs w:val="24"/>
        </w:rPr>
        <w:t xml:space="preserve">ονικό διάστημα </w:t>
      </w:r>
      <w:r>
        <w:rPr>
          <w:rFonts w:eastAsia="Times New Roman"/>
          <w:szCs w:val="24"/>
        </w:rPr>
        <w:t>μη αιφνιδιασμού</w:t>
      </w:r>
      <w:r w:rsidRPr="0039596A">
        <w:rPr>
          <w:rFonts w:eastAsia="Times New Roman"/>
          <w:szCs w:val="24"/>
        </w:rPr>
        <w:t xml:space="preserve"> σε αλλαγές πανελληνί</w:t>
      </w:r>
      <w:r>
        <w:rPr>
          <w:rFonts w:eastAsia="Times New Roman"/>
          <w:szCs w:val="24"/>
        </w:rPr>
        <w:t xml:space="preserve">ων εξετάσεων και γενικότερα σε αλλαγές </w:t>
      </w:r>
      <w:r w:rsidRPr="0039596A">
        <w:rPr>
          <w:rFonts w:eastAsia="Times New Roman"/>
          <w:szCs w:val="24"/>
        </w:rPr>
        <w:t xml:space="preserve">στο </w:t>
      </w:r>
      <w:r>
        <w:rPr>
          <w:rFonts w:eastAsia="Times New Roman"/>
          <w:szCs w:val="24"/>
        </w:rPr>
        <w:t>λ</w:t>
      </w:r>
      <w:r w:rsidRPr="0039596A">
        <w:rPr>
          <w:rFonts w:eastAsia="Times New Roman"/>
          <w:szCs w:val="24"/>
        </w:rPr>
        <w:t>ύκειο</w:t>
      </w:r>
      <w:r>
        <w:rPr>
          <w:rFonts w:eastAsia="Times New Roman"/>
          <w:szCs w:val="24"/>
        </w:rPr>
        <w:t>,</w:t>
      </w:r>
      <w:r w:rsidRPr="0039596A">
        <w:rPr>
          <w:rFonts w:eastAsia="Times New Roman"/>
          <w:szCs w:val="24"/>
        </w:rPr>
        <w:t xml:space="preserve"> </w:t>
      </w:r>
      <w:r>
        <w:rPr>
          <w:rFonts w:eastAsia="Times New Roman"/>
          <w:szCs w:val="24"/>
        </w:rPr>
        <w:t xml:space="preserve">που </w:t>
      </w:r>
      <w:r w:rsidRPr="0039596A">
        <w:rPr>
          <w:rFonts w:eastAsia="Times New Roman"/>
          <w:szCs w:val="24"/>
        </w:rPr>
        <w:t>τώρα κάτι τέτοιο δεν βλέπουμε να υπάρχει</w:t>
      </w:r>
      <w:r>
        <w:rPr>
          <w:rFonts w:eastAsia="Times New Roman"/>
          <w:szCs w:val="24"/>
        </w:rPr>
        <w:t>.</w:t>
      </w:r>
      <w:r w:rsidRPr="0039596A">
        <w:rPr>
          <w:rFonts w:eastAsia="Times New Roman"/>
          <w:szCs w:val="24"/>
        </w:rPr>
        <w:t xml:space="preserve"> </w:t>
      </w:r>
    </w:p>
    <w:p w14:paraId="2E247188" w14:textId="77777777" w:rsidR="00ED3BF8" w:rsidRDefault="009F432D">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4C6050">
        <w:rPr>
          <w:rFonts w:eastAsia="Times New Roman"/>
          <w:b/>
          <w:szCs w:val="24"/>
        </w:rPr>
        <w:t>ΝΙΚΗΤΑΣ ΚΑΚΛΑΜΑΝΗΣ</w:t>
      </w:r>
      <w:r>
        <w:rPr>
          <w:rFonts w:eastAsia="Times New Roman"/>
          <w:szCs w:val="24"/>
        </w:rPr>
        <w:t>)</w:t>
      </w:r>
    </w:p>
    <w:p w14:paraId="2E247189" w14:textId="77777777" w:rsidR="00ED3BF8" w:rsidRDefault="009F432D">
      <w:pPr>
        <w:spacing w:after="0" w:line="600" w:lineRule="auto"/>
        <w:ind w:firstLine="720"/>
        <w:jc w:val="both"/>
        <w:rPr>
          <w:rFonts w:eastAsia="Times New Roman"/>
          <w:szCs w:val="24"/>
        </w:rPr>
      </w:pPr>
      <w:r>
        <w:rPr>
          <w:rFonts w:eastAsia="Times New Roman"/>
          <w:szCs w:val="24"/>
        </w:rPr>
        <w:t>Ερωτώ</w:t>
      </w:r>
      <w:r w:rsidRPr="00A84022">
        <w:rPr>
          <w:rFonts w:eastAsia="Times New Roman"/>
          <w:szCs w:val="24"/>
        </w:rPr>
        <w:t>:</w:t>
      </w:r>
      <w:r>
        <w:rPr>
          <w:rFonts w:eastAsia="Times New Roman"/>
          <w:szCs w:val="24"/>
        </w:rPr>
        <w:t xml:space="preserve"> Όσοι και όσες θα </w:t>
      </w:r>
      <w:r w:rsidRPr="0039596A">
        <w:rPr>
          <w:rFonts w:eastAsia="Times New Roman"/>
          <w:szCs w:val="24"/>
        </w:rPr>
        <w:t xml:space="preserve">διαγωνιστούν στις </w:t>
      </w:r>
      <w:r>
        <w:rPr>
          <w:rFonts w:eastAsia="Times New Roman"/>
          <w:szCs w:val="24"/>
        </w:rPr>
        <w:t>π</w:t>
      </w:r>
      <w:r w:rsidRPr="0039596A">
        <w:rPr>
          <w:rFonts w:eastAsia="Times New Roman"/>
          <w:szCs w:val="24"/>
        </w:rPr>
        <w:t>ανελλαδικές με Λατινικά</w:t>
      </w:r>
      <w:r>
        <w:rPr>
          <w:rFonts w:eastAsia="Times New Roman"/>
          <w:szCs w:val="24"/>
        </w:rPr>
        <w:t xml:space="preserve">, θα διαγωνιστούν </w:t>
      </w:r>
      <w:r w:rsidRPr="0039596A">
        <w:rPr>
          <w:rFonts w:eastAsia="Times New Roman"/>
          <w:szCs w:val="24"/>
        </w:rPr>
        <w:t>το καλοκαίρι του 20</w:t>
      </w:r>
      <w:r>
        <w:rPr>
          <w:rFonts w:eastAsia="Times New Roman"/>
          <w:szCs w:val="24"/>
        </w:rPr>
        <w:t>2</w:t>
      </w:r>
      <w:r w:rsidRPr="0039596A">
        <w:rPr>
          <w:rFonts w:eastAsia="Times New Roman"/>
          <w:szCs w:val="24"/>
        </w:rPr>
        <w:t xml:space="preserve">0 </w:t>
      </w:r>
      <w:r>
        <w:rPr>
          <w:rFonts w:eastAsia="Times New Roman"/>
          <w:szCs w:val="24"/>
        </w:rPr>
        <w:t xml:space="preserve">με Λατινικά ή με </w:t>
      </w:r>
      <w:r w:rsidRPr="0039596A">
        <w:rPr>
          <w:rFonts w:eastAsia="Times New Roman"/>
          <w:szCs w:val="24"/>
        </w:rPr>
        <w:t>Κοινωνιολογία τελικά</w:t>
      </w:r>
      <w:r>
        <w:rPr>
          <w:rFonts w:eastAsia="Times New Roman"/>
          <w:szCs w:val="24"/>
        </w:rPr>
        <w:t>;</w:t>
      </w:r>
      <w:r w:rsidRPr="0039596A">
        <w:rPr>
          <w:rFonts w:eastAsia="Times New Roman"/>
          <w:szCs w:val="24"/>
        </w:rPr>
        <w:t xml:space="preserve"> Τι πρόβλεψη υπάρχει για τα παιδιά αυτά για το 2020</w:t>
      </w:r>
      <w:r>
        <w:rPr>
          <w:rFonts w:eastAsia="Times New Roman"/>
          <w:szCs w:val="24"/>
        </w:rPr>
        <w:t>; Θ</w:t>
      </w:r>
      <w:r w:rsidRPr="0039596A">
        <w:rPr>
          <w:rFonts w:eastAsia="Times New Roman"/>
          <w:szCs w:val="24"/>
        </w:rPr>
        <w:t xml:space="preserve">α θέλαμε να την ακούσουμε από τον </w:t>
      </w:r>
      <w:r>
        <w:rPr>
          <w:rFonts w:eastAsia="Times New Roman"/>
          <w:szCs w:val="24"/>
        </w:rPr>
        <w:t xml:space="preserve">κύριο </w:t>
      </w:r>
      <w:r w:rsidRPr="0039596A">
        <w:rPr>
          <w:rFonts w:eastAsia="Times New Roman"/>
          <w:szCs w:val="24"/>
        </w:rPr>
        <w:t>Υπουργό</w:t>
      </w:r>
      <w:r>
        <w:rPr>
          <w:rFonts w:eastAsia="Times New Roman"/>
          <w:szCs w:val="24"/>
        </w:rPr>
        <w:t>.</w:t>
      </w:r>
      <w:r w:rsidRPr="0039596A">
        <w:rPr>
          <w:rFonts w:eastAsia="Times New Roman"/>
          <w:szCs w:val="24"/>
        </w:rPr>
        <w:t xml:space="preserve"> Πρόβλεψη</w:t>
      </w:r>
      <w:r>
        <w:rPr>
          <w:rFonts w:eastAsia="Times New Roman"/>
          <w:szCs w:val="24"/>
        </w:rPr>
        <w:t>,</w:t>
      </w:r>
      <w:r w:rsidRPr="0039596A">
        <w:rPr>
          <w:rFonts w:eastAsia="Times New Roman"/>
          <w:szCs w:val="24"/>
        </w:rPr>
        <w:t xml:space="preserve"> ας πούμε</w:t>
      </w:r>
      <w:r>
        <w:rPr>
          <w:rFonts w:eastAsia="Times New Roman"/>
          <w:szCs w:val="24"/>
        </w:rPr>
        <w:t>,</w:t>
      </w:r>
      <w:r w:rsidRPr="0039596A">
        <w:rPr>
          <w:rFonts w:eastAsia="Times New Roman"/>
          <w:szCs w:val="24"/>
        </w:rPr>
        <w:t xml:space="preserve"> υπήρξε για μη χρήση</w:t>
      </w:r>
      <w:r>
        <w:rPr>
          <w:rFonts w:eastAsia="Times New Roman"/>
          <w:szCs w:val="24"/>
        </w:rPr>
        <w:t xml:space="preserve"> του</w:t>
      </w:r>
      <w:r w:rsidRPr="0039596A">
        <w:rPr>
          <w:rFonts w:eastAsia="Times New Roman"/>
          <w:szCs w:val="24"/>
        </w:rPr>
        <w:t xml:space="preserve"> </w:t>
      </w:r>
      <w:r>
        <w:rPr>
          <w:rFonts w:eastAsia="Times New Roman"/>
          <w:szCs w:val="24"/>
        </w:rPr>
        <w:t xml:space="preserve">απολυτηρίου </w:t>
      </w:r>
      <w:r w:rsidRPr="0039596A">
        <w:rPr>
          <w:rFonts w:eastAsia="Times New Roman"/>
          <w:szCs w:val="24"/>
        </w:rPr>
        <w:t xml:space="preserve">στην </w:t>
      </w:r>
      <w:r>
        <w:rPr>
          <w:rFonts w:eastAsia="Times New Roman"/>
          <w:szCs w:val="24"/>
        </w:rPr>
        <w:t>πρόσβαση</w:t>
      </w:r>
      <w:r w:rsidRPr="0039596A">
        <w:rPr>
          <w:rFonts w:eastAsia="Times New Roman"/>
          <w:szCs w:val="24"/>
        </w:rPr>
        <w:t xml:space="preserve"> </w:t>
      </w:r>
      <w:r>
        <w:rPr>
          <w:rFonts w:eastAsia="Times New Roman"/>
          <w:szCs w:val="24"/>
        </w:rPr>
        <w:t xml:space="preserve">των ΑΕΙ μέσω των </w:t>
      </w:r>
      <w:r>
        <w:rPr>
          <w:rFonts w:eastAsia="Times New Roman"/>
          <w:szCs w:val="24"/>
        </w:rPr>
        <w:t>π</w:t>
      </w:r>
      <w:r>
        <w:rPr>
          <w:rFonts w:eastAsia="Times New Roman"/>
          <w:szCs w:val="24"/>
        </w:rPr>
        <w:t xml:space="preserve">ανελλαδικών, ειδικά </w:t>
      </w:r>
      <w:r w:rsidRPr="0039596A">
        <w:rPr>
          <w:rFonts w:eastAsia="Times New Roman"/>
          <w:szCs w:val="24"/>
        </w:rPr>
        <w:t>για το 2020</w:t>
      </w:r>
      <w:r>
        <w:rPr>
          <w:rFonts w:eastAsia="Times New Roman"/>
          <w:szCs w:val="24"/>
        </w:rPr>
        <w:t>.</w:t>
      </w:r>
      <w:r w:rsidRPr="0039596A">
        <w:rPr>
          <w:rFonts w:eastAsia="Times New Roman"/>
          <w:szCs w:val="24"/>
        </w:rPr>
        <w:t xml:space="preserve"> </w:t>
      </w:r>
    </w:p>
    <w:p w14:paraId="2E24718A" w14:textId="77777777" w:rsidR="00ED3BF8" w:rsidRDefault="009F432D">
      <w:pPr>
        <w:spacing w:after="0" w:line="600" w:lineRule="auto"/>
        <w:ind w:firstLine="720"/>
        <w:jc w:val="both"/>
        <w:rPr>
          <w:rFonts w:eastAsia="Times New Roman"/>
          <w:szCs w:val="24"/>
        </w:rPr>
      </w:pPr>
      <w:r w:rsidRPr="0039596A">
        <w:rPr>
          <w:rFonts w:eastAsia="Times New Roman"/>
          <w:szCs w:val="24"/>
        </w:rPr>
        <w:lastRenderedPageBreak/>
        <w:t>Προτείνουμε αν δεν υπάρχει να ενταχθεί άμεσα στο σχέδιο νόμου και στις τελικές και εξουσιοδοτημένες διατάξεις εδάφ</w:t>
      </w:r>
      <w:r>
        <w:rPr>
          <w:rFonts w:eastAsia="Times New Roman"/>
          <w:szCs w:val="24"/>
        </w:rPr>
        <w:t xml:space="preserve">ιο, </w:t>
      </w:r>
      <w:r w:rsidRPr="0039596A">
        <w:rPr>
          <w:rFonts w:eastAsia="Times New Roman"/>
          <w:szCs w:val="24"/>
        </w:rPr>
        <w:t>που όσοι και όσες είτε απ</w:t>
      </w:r>
      <w:r w:rsidRPr="0039596A">
        <w:rPr>
          <w:rFonts w:eastAsia="Times New Roman"/>
          <w:szCs w:val="24"/>
        </w:rPr>
        <w:t xml:space="preserve">όφοιτοι αυτού του σχολικού έτους </w:t>
      </w:r>
      <w:r>
        <w:rPr>
          <w:rFonts w:eastAsia="Times New Roman"/>
          <w:szCs w:val="24"/>
        </w:rPr>
        <w:t>είτε</w:t>
      </w:r>
      <w:r w:rsidRPr="0039596A">
        <w:rPr>
          <w:rFonts w:eastAsia="Times New Roman"/>
          <w:szCs w:val="24"/>
        </w:rPr>
        <w:t xml:space="preserve"> των προηγούμενων ετών από τότε π</w:t>
      </w:r>
      <w:r>
        <w:rPr>
          <w:rFonts w:eastAsia="Times New Roman"/>
          <w:szCs w:val="24"/>
        </w:rPr>
        <w:t>ου εφαρμόζεται το ισχύον σύστημα, δ</w:t>
      </w:r>
      <w:r w:rsidRPr="0039596A">
        <w:rPr>
          <w:rFonts w:eastAsia="Times New Roman"/>
          <w:szCs w:val="24"/>
        </w:rPr>
        <w:t xml:space="preserve">ηλαδή </w:t>
      </w:r>
      <w:r>
        <w:rPr>
          <w:rFonts w:eastAsia="Times New Roman"/>
          <w:szCs w:val="24"/>
        </w:rPr>
        <w:t xml:space="preserve">απόφοιτοι των </w:t>
      </w:r>
      <w:r w:rsidRPr="0039596A">
        <w:rPr>
          <w:rFonts w:eastAsia="Times New Roman"/>
          <w:szCs w:val="24"/>
        </w:rPr>
        <w:t>ετών από το 2015-2016 και ως τ</w:t>
      </w:r>
      <w:r>
        <w:rPr>
          <w:rFonts w:eastAsia="Times New Roman"/>
          <w:szCs w:val="24"/>
        </w:rPr>
        <w:t xml:space="preserve">ο 2018-2019 και είναι υποψήφιοι ή </w:t>
      </w:r>
      <w:r w:rsidRPr="0039596A">
        <w:rPr>
          <w:rFonts w:eastAsia="Times New Roman"/>
          <w:szCs w:val="24"/>
        </w:rPr>
        <w:t>υποψήφιες πανελλαδικών εξετάσεων φέτος</w:t>
      </w:r>
      <w:r>
        <w:rPr>
          <w:rFonts w:eastAsia="Times New Roman"/>
          <w:szCs w:val="24"/>
        </w:rPr>
        <w:t>,</w:t>
      </w:r>
      <w:r w:rsidRPr="0039596A">
        <w:rPr>
          <w:rFonts w:eastAsia="Times New Roman"/>
          <w:szCs w:val="24"/>
        </w:rPr>
        <w:t xml:space="preserve"> το 2019</w:t>
      </w:r>
      <w:r>
        <w:rPr>
          <w:rFonts w:eastAsia="Times New Roman"/>
          <w:szCs w:val="24"/>
        </w:rPr>
        <w:t>,</w:t>
      </w:r>
      <w:r w:rsidRPr="0039596A">
        <w:rPr>
          <w:rFonts w:eastAsia="Times New Roman"/>
          <w:szCs w:val="24"/>
        </w:rPr>
        <w:t xml:space="preserve"> να έχουν δικαίωμα </w:t>
      </w:r>
      <w:r w:rsidRPr="0039596A">
        <w:rPr>
          <w:rFonts w:eastAsia="Times New Roman"/>
          <w:szCs w:val="24"/>
        </w:rPr>
        <w:t>και το 2020 να διαγωνιστούν στα μαθήματα που διδάχθηκαν και ως τώρα διαγωνίζονταν και να ενταχθούν στο νέο σύστ</w:t>
      </w:r>
      <w:r>
        <w:rPr>
          <w:rFonts w:eastAsia="Times New Roman"/>
          <w:szCs w:val="24"/>
        </w:rPr>
        <w:t>ημα από το ακαδημαϊκό έτος 2021-</w:t>
      </w:r>
      <w:r w:rsidRPr="0039596A">
        <w:rPr>
          <w:rFonts w:eastAsia="Times New Roman"/>
          <w:szCs w:val="24"/>
        </w:rPr>
        <w:t>2022 και μετά</w:t>
      </w:r>
      <w:r>
        <w:rPr>
          <w:rFonts w:eastAsia="Times New Roman"/>
          <w:szCs w:val="24"/>
        </w:rPr>
        <w:t>.</w:t>
      </w:r>
    </w:p>
    <w:p w14:paraId="2E24718B" w14:textId="77777777" w:rsidR="00ED3BF8" w:rsidRDefault="009F432D">
      <w:pPr>
        <w:spacing w:after="0" w:line="600" w:lineRule="auto"/>
        <w:ind w:firstLine="720"/>
        <w:jc w:val="both"/>
        <w:rPr>
          <w:rFonts w:eastAsia="Times New Roman"/>
          <w:szCs w:val="24"/>
        </w:rPr>
      </w:pPr>
      <w:r>
        <w:rPr>
          <w:rFonts w:eastAsia="Times New Roman"/>
          <w:szCs w:val="24"/>
        </w:rPr>
        <w:t>Σ</w:t>
      </w:r>
      <w:r w:rsidRPr="0039596A">
        <w:rPr>
          <w:rFonts w:eastAsia="Times New Roman"/>
          <w:szCs w:val="24"/>
        </w:rPr>
        <w:t>κοπός δεν είναι να νομοθετούμε όπως μας βολεύει</w:t>
      </w:r>
      <w:r>
        <w:rPr>
          <w:rFonts w:eastAsia="Times New Roman"/>
          <w:szCs w:val="24"/>
        </w:rPr>
        <w:t>,</w:t>
      </w:r>
      <w:r w:rsidRPr="0039596A">
        <w:rPr>
          <w:rFonts w:eastAsia="Times New Roman"/>
          <w:szCs w:val="24"/>
        </w:rPr>
        <w:t xml:space="preserve"> όπως διευκολύνεται ο εκάστοτε Υπουργός</w:t>
      </w:r>
      <w:r>
        <w:rPr>
          <w:rFonts w:eastAsia="Times New Roman"/>
          <w:szCs w:val="24"/>
        </w:rPr>
        <w:t>,</w:t>
      </w:r>
      <w:r w:rsidRPr="0039596A">
        <w:rPr>
          <w:rFonts w:eastAsia="Times New Roman"/>
          <w:szCs w:val="24"/>
        </w:rPr>
        <w:t xml:space="preserve"> αλλά να </w:t>
      </w:r>
      <w:r w:rsidRPr="0039596A">
        <w:rPr>
          <w:rFonts w:eastAsia="Times New Roman"/>
          <w:szCs w:val="24"/>
        </w:rPr>
        <w:t>προσαρμόζονται οι διαδικασίες στους ανθρώπους</w:t>
      </w:r>
      <w:r>
        <w:rPr>
          <w:rFonts w:eastAsia="Times New Roman"/>
          <w:szCs w:val="24"/>
        </w:rPr>
        <w:t>,</w:t>
      </w:r>
      <w:r w:rsidRPr="0039596A">
        <w:rPr>
          <w:rFonts w:eastAsia="Times New Roman"/>
          <w:szCs w:val="24"/>
        </w:rPr>
        <w:t xml:space="preserve"> στους πολίτες αυτής της χώρας</w:t>
      </w:r>
      <w:r>
        <w:rPr>
          <w:rFonts w:eastAsia="Times New Roman"/>
          <w:szCs w:val="24"/>
        </w:rPr>
        <w:t>.</w:t>
      </w:r>
      <w:r w:rsidRPr="0039596A">
        <w:rPr>
          <w:rFonts w:eastAsia="Times New Roman"/>
          <w:szCs w:val="24"/>
        </w:rPr>
        <w:t xml:space="preserve"> </w:t>
      </w:r>
    </w:p>
    <w:p w14:paraId="2E24718C" w14:textId="77777777" w:rsidR="00ED3BF8" w:rsidRDefault="009F432D">
      <w:pPr>
        <w:spacing w:after="0" w:line="600" w:lineRule="auto"/>
        <w:ind w:firstLine="720"/>
        <w:jc w:val="both"/>
        <w:rPr>
          <w:rFonts w:eastAsia="Times New Roman"/>
          <w:szCs w:val="24"/>
        </w:rPr>
      </w:pPr>
      <w:r w:rsidRPr="0039596A">
        <w:rPr>
          <w:rFonts w:eastAsia="Times New Roman"/>
          <w:szCs w:val="24"/>
        </w:rPr>
        <w:t xml:space="preserve">Επιπλέον </w:t>
      </w:r>
      <w:r>
        <w:rPr>
          <w:rFonts w:eastAsia="Times New Roman"/>
          <w:szCs w:val="24"/>
        </w:rPr>
        <w:t>-</w:t>
      </w:r>
      <w:r w:rsidRPr="0039596A">
        <w:rPr>
          <w:rFonts w:eastAsia="Times New Roman"/>
          <w:szCs w:val="24"/>
        </w:rPr>
        <w:t>και είναι εξαιρετικά σημαντικό αυτό</w:t>
      </w:r>
      <w:r>
        <w:rPr>
          <w:rFonts w:eastAsia="Times New Roman"/>
          <w:szCs w:val="24"/>
        </w:rPr>
        <w:t>,</w:t>
      </w:r>
      <w:r w:rsidRPr="0039596A">
        <w:rPr>
          <w:rFonts w:eastAsia="Times New Roman"/>
          <w:szCs w:val="24"/>
        </w:rPr>
        <w:t xml:space="preserve"> </w:t>
      </w:r>
      <w:r>
        <w:rPr>
          <w:rFonts w:eastAsia="Times New Roman"/>
          <w:szCs w:val="24"/>
        </w:rPr>
        <w:t>ε</w:t>
      </w:r>
      <w:r w:rsidRPr="0039596A">
        <w:rPr>
          <w:rFonts w:eastAsia="Times New Roman"/>
          <w:szCs w:val="24"/>
        </w:rPr>
        <w:t>ιδικά για εμάς</w:t>
      </w:r>
      <w:r>
        <w:rPr>
          <w:rFonts w:eastAsia="Times New Roman"/>
          <w:szCs w:val="24"/>
        </w:rPr>
        <w:t>-</w:t>
      </w:r>
      <w:r w:rsidRPr="0039596A">
        <w:rPr>
          <w:rFonts w:eastAsia="Times New Roman"/>
          <w:szCs w:val="24"/>
        </w:rPr>
        <w:t xml:space="preserve"> δεν δόθηκε ο </w:t>
      </w:r>
      <w:r>
        <w:rPr>
          <w:rFonts w:eastAsia="Times New Roman"/>
          <w:szCs w:val="24"/>
        </w:rPr>
        <w:t>κοινοβουλευτικός</w:t>
      </w:r>
      <w:r w:rsidRPr="0039596A">
        <w:rPr>
          <w:rFonts w:eastAsia="Times New Roman"/>
          <w:szCs w:val="24"/>
        </w:rPr>
        <w:t xml:space="preserve"> χρόνος να συζητηθεί και να </w:t>
      </w:r>
      <w:proofErr w:type="spellStart"/>
      <w:r w:rsidRPr="0039596A">
        <w:rPr>
          <w:rFonts w:eastAsia="Times New Roman"/>
          <w:szCs w:val="24"/>
        </w:rPr>
        <w:t>συνδια</w:t>
      </w:r>
      <w:r>
        <w:rPr>
          <w:rFonts w:eastAsia="Times New Roman"/>
          <w:szCs w:val="24"/>
        </w:rPr>
        <w:t>μορφωθεί</w:t>
      </w:r>
      <w:proofErr w:type="spellEnd"/>
      <w:r>
        <w:rPr>
          <w:rFonts w:eastAsia="Times New Roman"/>
          <w:szCs w:val="24"/>
        </w:rPr>
        <w:t xml:space="preserve"> έστω και τώρα. Και αυτά που είπε ο Υπουρ</w:t>
      </w:r>
      <w:r>
        <w:rPr>
          <w:rFonts w:eastAsia="Times New Roman"/>
          <w:szCs w:val="24"/>
        </w:rPr>
        <w:lastRenderedPageBreak/>
        <w:t xml:space="preserve">γός </w:t>
      </w:r>
      <w:r w:rsidRPr="0039596A">
        <w:rPr>
          <w:rFonts w:eastAsia="Times New Roman"/>
          <w:szCs w:val="24"/>
        </w:rPr>
        <w:t>στην αρχή</w:t>
      </w:r>
      <w:r>
        <w:rPr>
          <w:rFonts w:eastAsia="Times New Roman"/>
          <w:szCs w:val="24"/>
        </w:rPr>
        <w:t>,</w:t>
      </w:r>
      <w:r w:rsidRPr="0039596A">
        <w:rPr>
          <w:rFonts w:eastAsia="Times New Roman"/>
          <w:szCs w:val="24"/>
        </w:rPr>
        <w:t xml:space="preserve"> εμείς δεν τ</w:t>
      </w:r>
      <w:r>
        <w:rPr>
          <w:rFonts w:eastAsia="Times New Roman"/>
          <w:szCs w:val="24"/>
        </w:rPr>
        <w:t>α</w:t>
      </w:r>
      <w:r w:rsidRPr="0039596A">
        <w:rPr>
          <w:rFonts w:eastAsia="Times New Roman"/>
          <w:szCs w:val="24"/>
        </w:rPr>
        <w:t xml:space="preserve"> δεχόμαστε</w:t>
      </w:r>
      <w:r>
        <w:rPr>
          <w:rFonts w:eastAsia="Times New Roman"/>
          <w:szCs w:val="24"/>
        </w:rPr>
        <w:t>.</w:t>
      </w:r>
      <w:r w:rsidRPr="0039596A">
        <w:rPr>
          <w:rFonts w:eastAsia="Times New Roman"/>
          <w:szCs w:val="24"/>
        </w:rPr>
        <w:t xml:space="preserve"> Ολοκληρώθηκε </w:t>
      </w:r>
      <w:r>
        <w:rPr>
          <w:rFonts w:eastAsia="Times New Roman"/>
          <w:szCs w:val="24"/>
        </w:rPr>
        <w:t>η</w:t>
      </w:r>
      <w:r w:rsidRPr="0039596A">
        <w:rPr>
          <w:rFonts w:eastAsia="Times New Roman"/>
          <w:szCs w:val="24"/>
        </w:rPr>
        <w:t xml:space="preserve"> </w:t>
      </w:r>
      <w:r>
        <w:rPr>
          <w:rFonts w:eastAsia="Times New Roman"/>
          <w:szCs w:val="24"/>
        </w:rPr>
        <w:t>ε</w:t>
      </w:r>
      <w:r w:rsidRPr="0039596A">
        <w:rPr>
          <w:rFonts w:eastAsia="Times New Roman"/>
          <w:szCs w:val="24"/>
        </w:rPr>
        <w:t>πιτροπή</w:t>
      </w:r>
      <w:r>
        <w:rPr>
          <w:rFonts w:eastAsia="Times New Roman"/>
          <w:szCs w:val="24"/>
        </w:rPr>
        <w:t>,</w:t>
      </w:r>
      <w:r w:rsidRPr="0039596A">
        <w:rPr>
          <w:rFonts w:eastAsia="Times New Roman"/>
          <w:szCs w:val="24"/>
        </w:rPr>
        <w:t xml:space="preserve"> τριών συνεδριάσεων αντί για τέσσερις</w:t>
      </w:r>
      <w:r>
        <w:rPr>
          <w:rFonts w:eastAsia="Times New Roman"/>
          <w:szCs w:val="24"/>
        </w:rPr>
        <w:t>,</w:t>
      </w:r>
      <w:r w:rsidRPr="0039596A">
        <w:rPr>
          <w:rFonts w:eastAsia="Times New Roman"/>
          <w:szCs w:val="24"/>
        </w:rPr>
        <w:t xml:space="preserve"> περίπου</w:t>
      </w:r>
      <w:r>
        <w:rPr>
          <w:rFonts w:eastAsia="Times New Roman"/>
          <w:szCs w:val="24"/>
        </w:rPr>
        <w:t>,</w:t>
      </w:r>
      <w:r w:rsidRPr="0039596A">
        <w:rPr>
          <w:rFonts w:eastAsia="Times New Roman"/>
          <w:szCs w:val="24"/>
        </w:rPr>
        <w:t xml:space="preserve"> σε ένα </w:t>
      </w:r>
      <w:r>
        <w:rPr>
          <w:rFonts w:eastAsia="Times New Roman"/>
          <w:szCs w:val="24"/>
        </w:rPr>
        <w:t>εικοσιτετρά</w:t>
      </w:r>
      <w:r w:rsidRPr="0039596A">
        <w:rPr>
          <w:rFonts w:eastAsia="Times New Roman"/>
          <w:szCs w:val="24"/>
        </w:rPr>
        <w:t>ωρο</w:t>
      </w:r>
      <w:r>
        <w:rPr>
          <w:rFonts w:eastAsia="Times New Roman"/>
          <w:szCs w:val="24"/>
        </w:rPr>
        <w:t>.</w:t>
      </w:r>
      <w:r w:rsidRPr="0039596A">
        <w:rPr>
          <w:rFonts w:eastAsia="Times New Roman"/>
          <w:szCs w:val="24"/>
        </w:rPr>
        <w:t xml:space="preserve"> Δεν ξέρω πώς το βλέπετε εσείς αυτό</w:t>
      </w:r>
      <w:r>
        <w:rPr>
          <w:rFonts w:eastAsia="Times New Roman"/>
          <w:szCs w:val="24"/>
        </w:rPr>
        <w:t>.</w:t>
      </w:r>
    </w:p>
    <w:p w14:paraId="2E24718D" w14:textId="77777777" w:rsidR="00ED3BF8" w:rsidRDefault="009F432D">
      <w:pPr>
        <w:spacing w:after="0" w:line="600" w:lineRule="auto"/>
        <w:ind w:firstLine="720"/>
        <w:jc w:val="both"/>
        <w:rPr>
          <w:rFonts w:eastAsia="Times New Roman"/>
          <w:szCs w:val="24"/>
        </w:rPr>
      </w:pPr>
      <w:r>
        <w:rPr>
          <w:rFonts w:eastAsia="Times New Roman"/>
          <w:szCs w:val="24"/>
        </w:rPr>
        <w:t>Ε</w:t>
      </w:r>
      <w:r w:rsidRPr="0039596A">
        <w:rPr>
          <w:rFonts w:eastAsia="Times New Roman"/>
          <w:szCs w:val="24"/>
        </w:rPr>
        <w:t xml:space="preserve">κτιμά </w:t>
      </w:r>
      <w:r>
        <w:rPr>
          <w:rFonts w:eastAsia="Times New Roman"/>
          <w:szCs w:val="24"/>
        </w:rPr>
        <w:t xml:space="preserve">κάποιος </w:t>
      </w:r>
      <w:r>
        <w:rPr>
          <w:rFonts w:eastAsia="Times New Roman"/>
          <w:szCs w:val="24"/>
        </w:rPr>
        <w:t>ή</w:t>
      </w:r>
      <w:r w:rsidRPr="0039596A">
        <w:rPr>
          <w:rFonts w:eastAsia="Times New Roman"/>
          <w:szCs w:val="24"/>
        </w:rPr>
        <w:t xml:space="preserve"> </w:t>
      </w:r>
      <w:r>
        <w:rPr>
          <w:rFonts w:eastAsia="Times New Roman"/>
          <w:szCs w:val="24"/>
        </w:rPr>
        <w:t>κάποια</w:t>
      </w:r>
      <w:r w:rsidRPr="0039596A">
        <w:rPr>
          <w:rFonts w:eastAsia="Times New Roman"/>
          <w:szCs w:val="24"/>
        </w:rPr>
        <w:t xml:space="preserve"> συνάδελφος εδώ μέσα ότι υπήρξε σωστή </w:t>
      </w:r>
      <w:r>
        <w:rPr>
          <w:rFonts w:eastAsia="Times New Roman"/>
          <w:szCs w:val="24"/>
        </w:rPr>
        <w:t>μ</w:t>
      </w:r>
      <w:r w:rsidRPr="0039596A">
        <w:rPr>
          <w:rFonts w:eastAsia="Times New Roman"/>
          <w:szCs w:val="24"/>
        </w:rPr>
        <w:t xml:space="preserve">ελέτη </w:t>
      </w:r>
      <w:r>
        <w:rPr>
          <w:rFonts w:eastAsia="Times New Roman"/>
          <w:szCs w:val="24"/>
        </w:rPr>
        <w:t>είτε</w:t>
      </w:r>
      <w:r w:rsidRPr="0039596A">
        <w:rPr>
          <w:rFonts w:eastAsia="Times New Roman"/>
          <w:szCs w:val="24"/>
        </w:rPr>
        <w:t xml:space="preserve"> στην Αντιπολίτευση είτε στην </w:t>
      </w:r>
      <w:r>
        <w:rPr>
          <w:rFonts w:eastAsia="Times New Roman"/>
          <w:szCs w:val="24"/>
        </w:rPr>
        <w:t xml:space="preserve">Κυβέρνηση; </w:t>
      </w:r>
      <w:r w:rsidRPr="0039596A">
        <w:rPr>
          <w:rFonts w:eastAsia="Times New Roman"/>
          <w:szCs w:val="24"/>
        </w:rPr>
        <w:t>Εμείς εκτιμάμε πως όχι και δεν πρόκειται να δεχτούμε κάτι αντίθετο</w:t>
      </w:r>
      <w:r>
        <w:rPr>
          <w:rFonts w:eastAsia="Times New Roman"/>
          <w:szCs w:val="24"/>
        </w:rPr>
        <w:t>,</w:t>
      </w:r>
      <w:r w:rsidRPr="0039596A">
        <w:rPr>
          <w:rFonts w:eastAsia="Times New Roman"/>
          <w:szCs w:val="24"/>
        </w:rPr>
        <w:t xml:space="preserve"> όπως και αν ακούγεται αυτό</w:t>
      </w:r>
      <w:r>
        <w:rPr>
          <w:rFonts w:eastAsia="Times New Roman"/>
          <w:szCs w:val="24"/>
        </w:rPr>
        <w:t>,</w:t>
      </w:r>
      <w:r w:rsidRPr="0039596A">
        <w:rPr>
          <w:rFonts w:eastAsia="Times New Roman"/>
          <w:szCs w:val="24"/>
        </w:rPr>
        <w:t xml:space="preserve"> καθώς δεν μπορεί η ανθρώπινη φύση να εξετάσει αυτό το μέγεθός και τον </w:t>
      </w:r>
      <w:r w:rsidRPr="0039596A">
        <w:rPr>
          <w:rFonts w:eastAsia="Times New Roman"/>
          <w:szCs w:val="24"/>
        </w:rPr>
        <w:t>όγκο πληροφοριών</w:t>
      </w:r>
      <w:r>
        <w:rPr>
          <w:rFonts w:eastAsia="Times New Roman"/>
          <w:szCs w:val="24"/>
        </w:rPr>
        <w:t xml:space="preserve">. Μόνο για να αναφερθούμε στα άρθρα, σε </w:t>
      </w:r>
      <w:r w:rsidRPr="0039596A">
        <w:rPr>
          <w:rFonts w:eastAsia="Times New Roman"/>
          <w:szCs w:val="24"/>
        </w:rPr>
        <w:t xml:space="preserve">ένα-ένα </w:t>
      </w:r>
      <w:r>
        <w:rPr>
          <w:rFonts w:eastAsia="Times New Roman"/>
          <w:szCs w:val="24"/>
        </w:rPr>
        <w:t>ξ</w:t>
      </w:r>
      <w:r w:rsidRPr="0039596A">
        <w:rPr>
          <w:rFonts w:eastAsia="Times New Roman"/>
          <w:szCs w:val="24"/>
        </w:rPr>
        <w:t>εχωριστά</w:t>
      </w:r>
      <w:r>
        <w:rPr>
          <w:rFonts w:eastAsia="Times New Roman"/>
          <w:szCs w:val="24"/>
        </w:rPr>
        <w:t>,</w:t>
      </w:r>
      <w:r w:rsidRPr="00A269CB">
        <w:rPr>
          <w:rFonts w:eastAsia="Times New Roman"/>
          <w:szCs w:val="24"/>
        </w:rPr>
        <w:t xml:space="preserve"> </w:t>
      </w:r>
      <w:r>
        <w:rPr>
          <w:rFonts w:eastAsia="Times New Roman"/>
          <w:szCs w:val="24"/>
        </w:rPr>
        <w:t>χρειάζονται ώρες ολόκληρες, τ</w:t>
      </w:r>
      <w:r w:rsidRPr="0039596A">
        <w:rPr>
          <w:rFonts w:eastAsia="Times New Roman"/>
          <w:szCs w:val="24"/>
        </w:rPr>
        <w:t xml:space="preserve">ο είπα και στην </w:t>
      </w:r>
      <w:r>
        <w:rPr>
          <w:rFonts w:eastAsia="Times New Roman"/>
          <w:szCs w:val="24"/>
        </w:rPr>
        <w:t>ε</w:t>
      </w:r>
      <w:r w:rsidRPr="0039596A">
        <w:rPr>
          <w:rFonts w:eastAsia="Times New Roman"/>
          <w:szCs w:val="24"/>
        </w:rPr>
        <w:t>πιτροπή το αναφέρω και σήμερα</w:t>
      </w:r>
      <w:r>
        <w:rPr>
          <w:rFonts w:eastAsia="Times New Roman"/>
          <w:szCs w:val="24"/>
        </w:rPr>
        <w:t>.</w:t>
      </w:r>
    </w:p>
    <w:p w14:paraId="2E24718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κάνω, επίσης, άλλη μια επανάληψη και θα αναφέρω ένα ακόμη παράδειγμα, για να καταλάβετε ότι τέτοιου ε</w:t>
      </w:r>
      <w:r>
        <w:rPr>
          <w:rFonts w:eastAsia="Times New Roman" w:cs="Times New Roman"/>
          <w:szCs w:val="24"/>
        </w:rPr>
        <w:t>ίδους σχέδια πρέπει να έχουν χρόνο να αναπτυχθούν. Χαρακτηριστικά, σας ξαναλέω για το νομοσχέδιο 2525/1997. Είχε έρθει στη Βουλή λίγους μήνες μετά την εκλογική νίκη του ΠΑΣΟΚ το 1996. Είχαν γίνει εκλογές στις 22 Σεπτεμβρίου. Πολλοί συμφώνησαν, πολλοί διαφώ</w:t>
      </w:r>
      <w:r>
        <w:rPr>
          <w:rFonts w:eastAsia="Times New Roman" w:cs="Times New Roman"/>
          <w:szCs w:val="24"/>
        </w:rPr>
        <w:t>νησαν. Είδαμε ότι στο πέρασμα του χρόνου εφαρ</w:t>
      </w:r>
      <w:r>
        <w:rPr>
          <w:rFonts w:eastAsia="Times New Roman" w:cs="Times New Roman"/>
          <w:szCs w:val="24"/>
        </w:rPr>
        <w:lastRenderedPageBreak/>
        <w:t xml:space="preserve">μόστηκαν οι εξετάσεις, άλλαξαν πολλά θέματα στο </w:t>
      </w:r>
      <w:r>
        <w:rPr>
          <w:rFonts w:eastAsia="Times New Roman" w:cs="Times New Roman"/>
          <w:szCs w:val="24"/>
        </w:rPr>
        <w:t>λ</w:t>
      </w:r>
      <w:r>
        <w:rPr>
          <w:rFonts w:eastAsia="Times New Roman" w:cs="Times New Roman"/>
          <w:szCs w:val="24"/>
        </w:rPr>
        <w:t>ύκειο. Μάλιστα, άλλαξαν και τα βιβλία τότε και αυτό αποτελούσε μια μεταρρύθμιση.</w:t>
      </w:r>
    </w:p>
    <w:p w14:paraId="2E24718F" w14:textId="77777777" w:rsidR="00ED3BF8" w:rsidRDefault="009F432D">
      <w:pPr>
        <w:tabs>
          <w:tab w:val="left" w:pos="3686"/>
        </w:tabs>
        <w:spacing w:after="0" w:line="600" w:lineRule="auto"/>
        <w:ind w:firstLine="720"/>
        <w:jc w:val="both"/>
        <w:rPr>
          <w:rFonts w:eastAsia="Times New Roman" w:cs="Times New Roman"/>
          <w:szCs w:val="24"/>
        </w:rPr>
      </w:pPr>
      <w:r>
        <w:rPr>
          <w:rFonts w:eastAsia="Times New Roman" w:cs="Times New Roman"/>
          <w:szCs w:val="24"/>
        </w:rPr>
        <w:t>Ωστόσο, τα ίδια βιβλία βλέπουμε ότι διδάσκονται ακόμη και σήμερα. Είναι χαρακτηρι</w:t>
      </w:r>
      <w:r>
        <w:rPr>
          <w:rFonts w:eastAsia="Times New Roman" w:cs="Times New Roman"/>
          <w:szCs w:val="24"/>
        </w:rPr>
        <w:t xml:space="preserve">στικό αυτό που είπα ότι βιβλία μας δεν αναφέρουν την εύρεση νερού στον Άρη και την ανακάλυψη του ανθρώπινου </w:t>
      </w:r>
      <w:proofErr w:type="spellStart"/>
      <w:r>
        <w:rPr>
          <w:rFonts w:eastAsia="Times New Roman" w:cs="Times New Roman"/>
          <w:szCs w:val="24"/>
        </w:rPr>
        <w:t>γονιδιώματος</w:t>
      </w:r>
      <w:proofErr w:type="spellEnd"/>
      <w:r>
        <w:rPr>
          <w:rFonts w:eastAsia="Times New Roman" w:cs="Times New Roman"/>
          <w:szCs w:val="24"/>
        </w:rPr>
        <w:t xml:space="preserve">. Με τα βιβλία του 1996 υποστηρίχθηκε και το πρόγραμμα μαθημάτων του </w:t>
      </w:r>
      <w:r>
        <w:rPr>
          <w:rFonts w:eastAsia="Times New Roman" w:cs="Times New Roman"/>
          <w:szCs w:val="24"/>
        </w:rPr>
        <w:t>λ</w:t>
      </w:r>
      <w:r>
        <w:rPr>
          <w:rFonts w:eastAsia="Times New Roman" w:cs="Times New Roman"/>
          <w:szCs w:val="24"/>
        </w:rPr>
        <w:t xml:space="preserve">υκείου επί υπουργίας Διαμαντοπούλου το 2011 και του </w:t>
      </w:r>
      <w:r>
        <w:rPr>
          <w:rFonts w:eastAsia="Times New Roman" w:cs="Times New Roman"/>
          <w:szCs w:val="24"/>
        </w:rPr>
        <w:t>λ</w:t>
      </w:r>
      <w:r>
        <w:rPr>
          <w:rFonts w:eastAsia="Times New Roman" w:cs="Times New Roman"/>
          <w:szCs w:val="24"/>
        </w:rPr>
        <w:t>υκείου επί υπ</w:t>
      </w:r>
      <w:r>
        <w:rPr>
          <w:rFonts w:eastAsia="Times New Roman" w:cs="Times New Roman"/>
          <w:szCs w:val="24"/>
        </w:rPr>
        <w:t>ουργίας Αρβανιτοπούλου το 2013. Πάμε και σήμερα να εφαρμόσουμε ένα νέο σύστημα, έχοντας την ίδια βάση.</w:t>
      </w:r>
    </w:p>
    <w:p w14:paraId="2E247190" w14:textId="77777777" w:rsidR="00ED3BF8" w:rsidRDefault="009F432D">
      <w:pPr>
        <w:tabs>
          <w:tab w:val="left" w:pos="3686"/>
        </w:tabs>
        <w:spacing w:after="0" w:line="600" w:lineRule="auto"/>
        <w:ind w:firstLine="720"/>
        <w:jc w:val="both"/>
        <w:rPr>
          <w:rFonts w:eastAsia="Times New Roman" w:cs="Times New Roman"/>
          <w:szCs w:val="24"/>
        </w:rPr>
      </w:pPr>
      <w:r>
        <w:rPr>
          <w:rFonts w:eastAsia="Times New Roman" w:cs="Times New Roman"/>
          <w:szCs w:val="24"/>
        </w:rPr>
        <w:t xml:space="preserve">Θα δώσω δύο συγκεκριμένα παραδείγματα για να καταλάβετε τι εννοώ. Τα σχολικά βιβλία Βιολογίας και Διαχείρισης Φυσικών Πόρων, που διδάσκονται στην Α’ </w:t>
      </w:r>
      <w:r>
        <w:rPr>
          <w:rFonts w:eastAsia="Times New Roman" w:cs="Times New Roman"/>
          <w:szCs w:val="24"/>
        </w:rPr>
        <w:t>λ</w:t>
      </w:r>
      <w:r>
        <w:rPr>
          <w:rFonts w:eastAsia="Times New Roman" w:cs="Times New Roman"/>
          <w:szCs w:val="24"/>
        </w:rPr>
        <w:t>υκε</w:t>
      </w:r>
      <w:r>
        <w:rPr>
          <w:rFonts w:eastAsia="Times New Roman" w:cs="Times New Roman"/>
          <w:szCs w:val="24"/>
        </w:rPr>
        <w:t>ίου από το 2011 και το 2013 αντίστοιχα, είναι βιβλία που από το 1998 διδάσκονταν σε ανώτερη τάξη.</w:t>
      </w:r>
    </w:p>
    <w:p w14:paraId="2E24719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Έχει καταντήσει ατυχώς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σ</w:t>
      </w:r>
      <w:r>
        <w:rPr>
          <w:rFonts w:eastAsia="Times New Roman" w:cs="Times New Roman"/>
          <w:szCs w:val="24"/>
        </w:rPr>
        <w:t xml:space="preserve">πουδών του </w:t>
      </w:r>
      <w:r>
        <w:rPr>
          <w:rFonts w:eastAsia="Times New Roman" w:cs="Times New Roman"/>
          <w:szCs w:val="24"/>
        </w:rPr>
        <w:t>λ</w:t>
      </w:r>
      <w:r>
        <w:rPr>
          <w:rFonts w:eastAsia="Times New Roman" w:cs="Times New Roman"/>
          <w:szCs w:val="24"/>
        </w:rPr>
        <w:t xml:space="preserve">υκείου μια </w:t>
      </w:r>
      <w:proofErr w:type="spellStart"/>
      <w:r>
        <w:rPr>
          <w:rFonts w:eastAsia="Times New Roman" w:cs="Times New Roman"/>
          <w:szCs w:val="24"/>
        </w:rPr>
        <w:t>κοπτοραπτική</w:t>
      </w:r>
      <w:proofErr w:type="spellEnd"/>
      <w:r>
        <w:rPr>
          <w:rFonts w:eastAsia="Times New Roman" w:cs="Times New Roman"/>
          <w:szCs w:val="24"/>
        </w:rPr>
        <w:t>, που ανεβοκατεβαίνουν τάξεις και τμήματα ύλης και σχολικά βιβλία και δεν μιλάμε καθόλ</w:t>
      </w:r>
      <w:r>
        <w:rPr>
          <w:rFonts w:eastAsia="Times New Roman" w:cs="Times New Roman"/>
          <w:szCs w:val="24"/>
        </w:rPr>
        <w:t xml:space="preserve">ου για αυτά </w:t>
      </w:r>
      <w:r>
        <w:rPr>
          <w:rFonts w:eastAsia="Times New Roman" w:cs="Times New Roman"/>
          <w:szCs w:val="24"/>
        </w:rPr>
        <w:lastRenderedPageBreak/>
        <w:t>τα ουσιώδη θέματα. Δεν μπορούμε να κάνουμε την αλλαγή χωρίς να έχουμε φροντίσει τις βάσεις μας.</w:t>
      </w:r>
    </w:p>
    <w:p w14:paraId="2E24719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Ερχόμαστε τώρα και για άλλα εμβληματικά, μιας και είναι της μόδας η λέξη αυτή πλέον, μαθήματα του </w:t>
      </w:r>
      <w:r>
        <w:rPr>
          <w:rFonts w:eastAsia="Times New Roman" w:cs="Times New Roman"/>
          <w:szCs w:val="24"/>
        </w:rPr>
        <w:t>ν</w:t>
      </w:r>
      <w:r>
        <w:rPr>
          <w:rFonts w:eastAsia="Times New Roman" w:cs="Times New Roman"/>
          <w:szCs w:val="24"/>
        </w:rPr>
        <w:t xml:space="preserve">έου </w:t>
      </w:r>
      <w:r>
        <w:rPr>
          <w:rFonts w:eastAsia="Times New Roman" w:cs="Times New Roman"/>
          <w:szCs w:val="24"/>
        </w:rPr>
        <w:t>λ</w:t>
      </w:r>
      <w:r>
        <w:rPr>
          <w:rFonts w:eastAsia="Times New Roman" w:cs="Times New Roman"/>
          <w:szCs w:val="24"/>
        </w:rPr>
        <w:t>υκείου, όπως η ερευνητική εργασία. Επίσης εδ</w:t>
      </w:r>
      <w:r>
        <w:rPr>
          <w:rFonts w:eastAsia="Times New Roman" w:cs="Times New Roman"/>
          <w:szCs w:val="24"/>
        </w:rPr>
        <w:t xml:space="preserve">ώ θέλω να γνωρίζει η Αίθουσα ότι από το 2011 που καθιερώθηκε έως και σήμερα δεν έχει αναπτυχθεί στο </w:t>
      </w:r>
      <w:r>
        <w:rPr>
          <w:rFonts w:eastAsia="Times New Roman" w:cs="Times New Roman"/>
          <w:szCs w:val="24"/>
        </w:rPr>
        <w:t>ψ</w:t>
      </w:r>
      <w:r>
        <w:rPr>
          <w:rFonts w:eastAsia="Times New Roman" w:cs="Times New Roman"/>
          <w:szCs w:val="24"/>
        </w:rPr>
        <w:t xml:space="preserve">ηφιακό </w:t>
      </w:r>
      <w:r>
        <w:rPr>
          <w:rFonts w:eastAsia="Times New Roman" w:cs="Times New Roman"/>
          <w:szCs w:val="24"/>
        </w:rPr>
        <w:t>σ</w:t>
      </w:r>
      <w:r>
        <w:rPr>
          <w:rFonts w:eastAsia="Times New Roman" w:cs="Times New Roman"/>
          <w:szCs w:val="24"/>
        </w:rPr>
        <w:t xml:space="preserve">χολείο ούτε ένα ολιγοσέλιδο φυλλάδιο για τον μαθητή. Το μόνο που έχει έρθει είναι ένα αναρτημένο βιβλίο με εκπαιδευτικό και επιμορφωτικό υλικό και </w:t>
      </w:r>
      <w:r>
        <w:rPr>
          <w:rFonts w:eastAsia="Times New Roman" w:cs="Times New Roman"/>
          <w:szCs w:val="24"/>
        </w:rPr>
        <w:t>αυτό είναι -εντός εισαγωγικών η λέξη- καινοτομικό, αλλά και εξεταζόμενο μάθημα.</w:t>
      </w:r>
    </w:p>
    <w:p w14:paraId="2E24719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Καλές, λοιπόν, οι διαδικασίες </w:t>
      </w:r>
      <w:r>
        <w:rPr>
          <w:rFonts w:eastAsia="Times New Roman" w:cs="Times New Roman"/>
          <w:szCs w:val="24"/>
          <w:lang w:val="en-US"/>
        </w:rPr>
        <w:t>fast</w:t>
      </w:r>
      <w:r w:rsidRPr="002F5A9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που επιλέγετε, αλλά όχι για θέματα παιδείας. Είναι ίσως μόνο για εύρεση επενδυτικών κονδυλίων. Εκεί θα έπρεπε να δημιουργείτε γρήγορες διαδικασίες, να δίνετε γρήγορες λύσεις και πάντοτε, βέβαια, έχοντας ως γνώμονα το εθνικό συμφέρον και όχι το οικονομικό </w:t>
      </w:r>
      <w:r>
        <w:rPr>
          <w:rFonts w:eastAsia="Times New Roman" w:cs="Times New Roman"/>
          <w:szCs w:val="24"/>
        </w:rPr>
        <w:t xml:space="preserve">όφελος των ξένων. Δεν είναι οι διαδικασίες </w:t>
      </w:r>
      <w:r>
        <w:rPr>
          <w:rFonts w:eastAsia="Times New Roman" w:cs="Times New Roman"/>
          <w:szCs w:val="24"/>
          <w:lang w:val="en-US"/>
        </w:rPr>
        <w:t>fast</w:t>
      </w:r>
      <w:r w:rsidRPr="002F5A9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για την παιδεία, δεν είναι για την εκπαιδευτική κοινότητα, δεν είναι για τα παιδιά μας. Δεν είναι για το μέλλον που ελπίζουμε ότι θα έρθει σε αυτή τη χώρα.</w:t>
      </w:r>
    </w:p>
    <w:p w14:paraId="2E247194" w14:textId="77777777" w:rsidR="00ED3BF8" w:rsidRDefault="009F432D">
      <w:pPr>
        <w:spacing w:after="0" w:line="600" w:lineRule="auto"/>
        <w:ind w:firstLine="720"/>
        <w:jc w:val="both"/>
        <w:rPr>
          <w:rFonts w:eastAsia="Times New Roman" w:cs="Times New Roman"/>
          <w:szCs w:val="24"/>
        </w:rPr>
      </w:pPr>
      <w:r w:rsidRPr="00251171">
        <w:rPr>
          <w:rFonts w:eastAsia="Times New Roman" w:cs="Times New Roman"/>
          <w:szCs w:val="24"/>
        </w:rPr>
        <w:lastRenderedPageBreak/>
        <w:t>(Στο σημείο αυτό κτυπάει το κουδούνι λήξεως το</w:t>
      </w:r>
      <w:r w:rsidRPr="00251171">
        <w:rPr>
          <w:rFonts w:eastAsia="Times New Roman" w:cs="Times New Roman"/>
          <w:szCs w:val="24"/>
        </w:rPr>
        <w:t>υ χρόνου ομιλίας του κυρίου Βουλευτή)</w:t>
      </w:r>
    </w:p>
    <w:p w14:paraId="2E24719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Έχω ξαναπεί, αλλά θα το ξαναπώ ότι το πείραμα δεν είναι εκπαιδευτική μέθοδος για να δρούμε έτσι στην παιδεία μας.</w:t>
      </w:r>
    </w:p>
    <w:p w14:paraId="2E24719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Φτάνουμε στο τέλος αυτής της κοινοβουλευτικής περιόδου, που ξεκίνησε το 2015 και το μόνο που θα μείνει γ</w:t>
      </w:r>
      <w:r>
        <w:rPr>
          <w:rFonts w:eastAsia="Times New Roman" w:cs="Times New Roman"/>
          <w:szCs w:val="24"/>
        </w:rPr>
        <w:t xml:space="preserve">ια ακόμη μια φορά σε σχέδιο νόμου για την παιδεία είναι το </w:t>
      </w:r>
      <w:proofErr w:type="spellStart"/>
      <w:r>
        <w:rPr>
          <w:rFonts w:eastAsia="Times New Roman" w:cs="Times New Roman"/>
          <w:szCs w:val="24"/>
        </w:rPr>
        <w:t>ταμπούρωμα</w:t>
      </w:r>
      <w:proofErr w:type="spellEnd"/>
      <w:r>
        <w:rPr>
          <w:rFonts w:eastAsia="Times New Roman" w:cs="Times New Roman"/>
          <w:szCs w:val="24"/>
        </w:rPr>
        <w:t xml:space="preserve"> σε κομματικά κάστρα, σε κόσμους αντίθετους, σε εχθρούς με λάφυρο τα παιδιά. Που είναι η συναίνεση; Όλοι έχουν ανέβει σε αυτό το Βήμα να μιλήσουν για θέματα παιδείας και έχουν αναφέρει το</w:t>
      </w:r>
      <w:r>
        <w:rPr>
          <w:rFonts w:eastAsia="Times New Roman" w:cs="Times New Roman"/>
          <w:szCs w:val="24"/>
        </w:rPr>
        <w:t>υλάχιστον μια φορά τη συναίνεση. Πόσο κοντά είναι αυτό το σχέδιο νόμου το οποίο κατατέθηκε στο πλαίσιο του εθνικού διαλόγου; Εσείς πραγματικά πιστεύετε ότι θα είναι βιώσιμο αυτό το σχέδιο νόμου; Τι φταίει η εκπαιδευτική κοινότητα; Έχετε αναρωτηθεί;</w:t>
      </w:r>
    </w:p>
    <w:p w14:paraId="2E247197" w14:textId="77777777" w:rsidR="00ED3BF8" w:rsidRDefault="009F432D">
      <w:pPr>
        <w:spacing w:after="0" w:line="600" w:lineRule="auto"/>
        <w:ind w:firstLine="720"/>
        <w:jc w:val="both"/>
        <w:rPr>
          <w:rFonts w:eastAsia="Times New Roman" w:cs="Times New Roman"/>
          <w:szCs w:val="24"/>
        </w:rPr>
      </w:pPr>
      <w:r w:rsidRPr="0072374F">
        <w:rPr>
          <w:rFonts w:eastAsia="Times New Roman" w:cs="Times New Roman"/>
          <w:b/>
          <w:szCs w:val="24"/>
        </w:rPr>
        <w:t>ΠΡΟΕΔΡΕ</w:t>
      </w:r>
      <w:r w:rsidRPr="0072374F">
        <w:rPr>
          <w:rFonts w:eastAsia="Times New Roman" w:cs="Times New Roman"/>
          <w:b/>
          <w:szCs w:val="24"/>
        </w:rPr>
        <w:t>ΥΩΝ (Νικήτας Κακλαμάνης):</w:t>
      </w:r>
      <w:r w:rsidRPr="0072374F">
        <w:rPr>
          <w:rFonts w:eastAsia="Times New Roman" w:cs="Times New Roman"/>
          <w:szCs w:val="24"/>
        </w:rPr>
        <w:t xml:space="preserve"> </w:t>
      </w:r>
      <w:r>
        <w:rPr>
          <w:rFonts w:eastAsia="Times New Roman" w:cs="Times New Roman"/>
          <w:szCs w:val="24"/>
        </w:rPr>
        <w:t>Κύριε Μεγαλομύστακα, πρέπει να κλείνετε.</w:t>
      </w:r>
    </w:p>
    <w:p w14:paraId="2E24719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Κύριε Πρόεδρε, όλοι οι ομιλητές είχαν πολύ παραπάνω χρόνο φυσικά.</w:t>
      </w:r>
    </w:p>
    <w:p w14:paraId="2E247199" w14:textId="77777777" w:rsidR="00ED3BF8" w:rsidRDefault="009F432D">
      <w:pPr>
        <w:spacing w:after="0" w:line="600" w:lineRule="auto"/>
        <w:ind w:firstLine="720"/>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Αφήνω. Ήδη έχω αφήσει τέσσερα λεπτά.</w:t>
      </w:r>
    </w:p>
    <w:p w14:paraId="2E24719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 ναι. Άλλος μίλησε και είκοσι δύο λεπτά. Θα τελειώσω, γιατί είναι ίσως το τελευταίο σχέδιο νόμου για την παιδεία και είναι πραγματικά πολύ σημαντικό να τοποθετηθούμε.</w:t>
      </w:r>
    </w:p>
    <w:p w14:paraId="2E24719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χρησιμοποιήσω και τον χρόνο από 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p>
    <w:p w14:paraId="2E24719C" w14:textId="77777777" w:rsidR="00ED3BF8" w:rsidRDefault="009F432D">
      <w:pPr>
        <w:spacing w:after="0" w:line="600" w:lineRule="auto"/>
        <w:ind w:firstLine="720"/>
        <w:jc w:val="both"/>
        <w:rPr>
          <w:rFonts w:eastAsia="Times New Roman" w:cs="Times New Roman"/>
          <w:szCs w:val="24"/>
        </w:rPr>
      </w:pPr>
      <w:r w:rsidRPr="0072374F">
        <w:rPr>
          <w:rFonts w:eastAsia="Times New Roman" w:cs="Times New Roman"/>
          <w:b/>
          <w:szCs w:val="24"/>
        </w:rPr>
        <w:t>ΠΡΟΕΔΡΕΥΩΝ</w:t>
      </w:r>
      <w:r w:rsidRPr="0072374F">
        <w:rPr>
          <w:rFonts w:eastAsia="Times New Roman" w:cs="Times New Roman"/>
          <w:b/>
          <w:szCs w:val="24"/>
        </w:rPr>
        <w:t xml:space="preserve"> (Νικήτας Κακλαμάνης):</w:t>
      </w:r>
      <w:r w:rsidRPr="0072374F">
        <w:rPr>
          <w:rFonts w:eastAsia="Times New Roman" w:cs="Times New Roman"/>
          <w:szCs w:val="24"/>
        </w:rPr>
        <w:t xml:space="preserve"> </w:t>
      </w:r>
      <w:r>
        <w:rPr>
          <w:rFonts w:eastAsia="Times New Roman" w:cs="Times New Roman"/>
          <w:szCs w:val="24"/>
        </w:rPr>
        <w:t>Δεν θα το βάλω αυτό, όπως δεν μπήκε και στους άλλους, για να έχετε το δικαίωμα…</w:t>
      </w:r>
    </w:p>
    <w:p w14:paraId="2E24719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πολύ, κύριε Πρόεδρε.</w:t>
      </w:r>
    </w:p>
    <w:p w14:paraId="2E24719E" w14:textId="77777777" w:rsidR="00ED3BF8" w:rsidRDefault="009F432D">
      <w:pPr>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Απλώς μια συντήρηση.</w:t>
      </w:r>
    </w:p>
    <w:p w14:paraId="2E24719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πολύ</w:t>
      </w:r>
      <w:r>
        <w:rPr>
          <w:rFonts w:eastAsia="Times New Roman" w:cs="Times New Roman"/>
          <w:szCs w:val="24"/>
        </w:rPr>
        <w:t>.</w:t>
      </w:r>
    </w:p>
    <w:p w14:paraId="2E2471A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Τι πετύχαμε λοιπόν; Σίγουρα δεν πετύχαμε τη συναίνεση σε τέτοια δύσκολα χρόνια, όπως είναι τα χρόνια των μνημονίων. </w:t>
      </w:r>
      <w:r>
        <w:rPr>
          <w:rFonts w:eastAsia="Times New Roman" w:cs="Times New Roman"/>
          <w:szCs w:val="24"/>
        </w:rPr>
        <w:lastRenderedPageBreak/>
        <w:t>Το ότι το νομοσχέδιο έρχεται να ψηφιστεί τώρα, τόσο αργά, δεν μας δίνει ελπίδες ότι κάτι θα αλλάξει.</w:t>
      </w:r>
    </w:p>
    <w:p w14:paraId="2E2471A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ξέρετε πολύ καλά ότι η Ένωση Κεντρ</w:t>
      </w:r>
      <w:r>
        <w:rPr>
          <w:rFonts w:eastAsia="Times New Roman" w:cs="Times New Roman"/>
          <w:szCs w:val="24"/>
        </w:rPr>
        <w:t>ώων κάθε φορά που ζητήθηκε να συμμετέχει σε διάλογο ή συζήτηση για θέματα παιδείας, ήταν εκεί. Μάλιστα, τον Μάιο και συγκεκριμένα, στις 24 Μαΐου του 2016, καταθέσαμε και ολοκληρωμένο πρόγραμμα για όλες τις βαθμίδες, το οποίο θα καταθέσω και για όποιον θέλε</w:t>
      </w:r>
      <w:r>
        <w:rPr>
          <w:rFonts w:eastAsia="Times New Roman" w:cs="Times New Roman"/>
          <w:szCs w:val="24"/>
        </w:rPr>
        <w:t>ι να το δει. Μέχρι και για την λίγο αργότερα καθημερινά έναρξη του σχολείου αναφερθήκαμε σε εκείνες τις προτάσεις μας. Είχαμε πει, μάλιστα, το σχολείο να ξεκινάει στις 8.30΄ και να τελειώνει στις 14.00΄, βασισμένοι πάντοτε σε διεθνείς μελέτες.</w:t>
      </w:r>
    </w:p>
    <w:p w14:paraId="2E2471A2" w14:textId="77777777" w:rsidR="00ED3BF8" w:rsidRDefault="009F432D">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w:t>
      </w:r>
      <w:r w:rsidRPr="004C2B81">
        <w:rPr>
          <w:rFonts w:eastAsia="Times New Roman" w:cs="Times New Roman"/>
          <w:szCs w:val="24"/>
        </w:rPr>
        <w:t xml:space="preserve">αυτό ο Βουλευτής κ. </w:t>
      </w:r>
      <w:r>
        <w:rPr>
          <w:rFonts w:eastAsia="Times New Roman" w:cs="Times New Roman"/>
          <w:szCs w:val="24"/>
        </w:rPr>
        <w:t>Αναστάσιος Μεγαλομύστακας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E2471A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Οι προτάσεις μας του 2016 ήταν </w:t>
      </w:r>
      <w:proofErr w:type="spellStart"/>
      <w:r>
        <w:rPr>
          <w:rFonts w:eastAsia="Times New Roman" w:cs="Times New Roman"/>
          <w:szCs w:val="24"/>
        </w:rPr>
        <w:t>στοχευμένες</w:t>
      </w:r>
      <w:proofErr w:type="spellEnd"/>
      <w:r>
        <w:rPr>
          <w:rFonts w:eastAsia="Times New Roman" w:cs="Times New Roman"/>
          <w:szCs w:val="24"/>
        </w:rPr>
        <w:t>, εμπερι</w:t>
      </w:r>
      <w:r>
        <w:rPr>
          <w:rFonts w:eastAsia="Times New Roman" w:cs="Times New Roman"/>
          <w:szCs w:val="24"/>
        </w:rPr>
        <w:t xml:space="preserve">στατωμένες και το πιο σημαντικό, ήταν μικρού ή μηδενικού κόστους. Μπορούσαν να εφαρμοστούν άνετα στην εκπαιδευτική αυτή διαδικασία. Μεταξύ άλλων, προτείναμε διαμόρφωση σχολείου, </w:t>
      </w:r>
      <w:r>
        <w:rPr>
          <w:rFonts w:eastAsia="Times New Roman" w:cs="Times New Roman"/>
          <w:szCs w:val="24"/>
        </w:rPr>
        <w:t xml:space="preserve">στην </w:t>
      </w:r>
      <w:r>
        <w:rPr>
          <w:rFonts w:eastAsia="Times New Roman" w:cs="Times New Roman"/>
          <w:szCs w:val="24"/>
        </w:rPr>
        <w:lastRenderedPageBreak/>
        <w:t xml:space="preserve">οποία </w:t>
      </w:r>
      <w:r>
        <w:rPr>
          <w:rFonts w:eastAsia="Times New Roman" w:cs="Times New Roman"/>
          <w:szCs w:val="24"/>
        </w:rPr>
        <w:t>θέση θα έχουν ο σεβασμός των ανθρώπινων δικαιωμάτων, η ισότητα, η ε</w:t>
      </w:r>
      <w:r>
        <w:rPr>
          <w:rFonts w:eastAsia="Times New Roman" w:cs="Times New Roman"/>
          <w:szCs w:val="24"/>
        </w:rPr>
        <w:t>νεργητική μάθηση, η συμμετοχή, ένα σχολείο που όλες οι αξίες που βλέπουμε ότι θα έπρεπε να λειτουργούν μέσα στην κοινωνία θα ήταν εκεί.</w:t>
      </w:r>
    </w:p>
    <w:p w14:paraId="2E2471A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Μιλήσαμε για υποχρεωτική εκπαίδευση στο </w:t>
      </w:r>
      <w:r>
        <w:rPr>
          <w:rFonts w:eastAsia="Times New Roman" w:cs="Times New Roman"/>
          <w:szCs w:val="24"/>
        </w:rPr>
        <w:t>δ</w:t>
      </w:r>
      <w:r>
        <w:rPr>
          <w:rFonts w:eastAsia="Times New Roman" w:cs="Times New Roman"/>
          <w:szCs w:val="24"/>
        </w:rPr>
        <w:t xml:space="preserve">ημοτικό και </w:t>
      </w:r>
      <w:r>
        <w:rPr>
          <w:rFonts w:eastAsia="Times New Roman" w:cs="Times New Roman"/>
          <w:szCs w:val="24"/>
        </w:rPr>
        <w:t>γ</w:t>
      </w:r>
      <w:r>
        <w:rPr>
          <w:rFonts w:eastAsia="Times New Roman" w:cs="Times New Roman"/>
          <w:szCs w:val="24"/>
        </w:rPr>
        <w:t>υμνάσιο τριάντα ωρών, αλλά σε τάξεις το πολύ είκοσι μαθητών, γιατί αυτό χρειάζεται η παιδεία μας. Μιλήσαμε για εξασφάλιση κτηρίων με κατάλληλες υλικοτεχνικές υποδομές. Να κάνουμε επιτέλους πράσινα κτήρια, φιλικά προς το περιβάλλον, γιατί και αυτό είναι μέρ</w:t>
      </w:r>
      <w:r>
        <w:rPr>
          <w:rFonts w:eastAsia="Times New Roman" w:cs="Times New Roman"/>
          <w:szCs w:val="24"/>
        </w:rPr>
        <w:t xml:space="preserve">ος της παιδείας και της εκπαίδευσης. Να αξιοποιήσουμε όλα τα ευρωπαϊκά προγράμματα. Προτείναμε την ανακατανομή των πόρων και η αύξηση των πόρων για την παιδεία στον προϋπολογισμό να φτάσει στο 5%, γιατί η επένδυση στα παιδιά μας είναι αυτή που θα επιφέρει </w:t>
      </w:r>
      <w:r>
        <w:rPr>
          <w:rFonts w:eastAsia="Times New Roman" w:cs="Times New Roman"/>
          <w:szCs w:val="24"/>
        </w:rPr>
        <w:t xml:space="preserve">το μεγαλύτερο όφελος στη χώρα μας. Εφαρμογή δράσεων θέλουμε, επίσης, μέσα από τις θέσεις μας για την απαλοιφή εντελώς της μαθητικής διαρροής. Μιλήσαμε για διαμόρφωση και υλοποίηση κατάλληλων και </w:t>
      </w:r>
      <w:proofErr w:type="spellStart"/>
      <w:r>
        <w:rPr>
          <w:rFonts w:eastAsia="Times New Roman" w:cs="Times New Roman"/>
          <w:szCs w:val="24"/>
        </w:rPr>
        <w:t>στοχευμένων</w:t>
      </w:r>
      <w:proofErr w:type="spellEnd"/>
      <w:r>
        <w:rPr>
          <w:rFonts w:eastAsia="Times New Roman" w:cs="Times New Roman"/>
          <w:szCs w:val="24"/>
        </w:rPr>
        <w:t xml:space="preserve"> επιμορφωτικών προγραμμάτων για τους εκπαιδευτικού</w:t>
      </w:r>
      <w:r>
        <w:rPr>
          <w:rFonts w:eastAsia="Times New Roman" w:cs="Times New Roman"/>
          <w:szCs w:val="24"/>
        </w:rPr>
        <w:t xml:space="preserve">ς, για την παρουσία ψυχολόγου και συμβούλου σε όλα τα </w:t>
      </w:r>
      <w:r>
        <w:rPr>
          <w:rFonts w:eastAsia="Times New Roman" w:cs="Times New Roman"/>
          <w:szCs w:val="24"/>
        </w:rPr>
        <w:lastRenderedPageBreak/>
        <w:t>σχολεία, σε όλες τις σχολικές μονάδες και κυρίως, την υιοθέτηση των αποφάσεων του Συνηγόρου του Παιδιού -και αυτό είναι ίσως το πιο σημαντικό- που αφορούν ζητήματα σχολικής ζωής και θεσμοθέτηση της άμεσ</w:t>
      </w:r>
      <w:r>
        <w:rPr>
          <w:rFonts w:eastAsia="Times New Roman" w:cs="Times New Roman"/>
          <w:szCs w:val="24"/>
        </w:rPr>
        <w:t>ης εφαρμογής τους στα σχολεία της χώρας μας.</w:t>
      </w:r>
    </w:p>
    <w:p w14:paraId="2E2471A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Θεωρούμε καθοριστικής σημασίας την ενημέρωση των σχολείων σε πραγματικό χρόνο για τις αποφάσεις αυτές, ενώ αξίζει να σημειωθεί ότι το 36,6% των υποθέσεων που απασχόλησαν από το 2003 έως το 2015 τον Συνήγορο του </w:t>
      </w:r>
      <w:r>
        <w:rPr>
          <w:rFonts w:eastAsia="Times New Roman" w:cs="Times New Roman"/>
          <w:szCs w:val="24"/>
        </w:rPr>
        <w:t>Παιδιού αφορούσαν στην εκπαίδευση.</w:t>
      </w:r>
    </w:p>
    <w:p w14:paraId="2E2471A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Καταθέτω, μάλιστα, στα Πρακτικά τη σχετική έκθεση του Συνηγόρου του Παιδιού, με αφορμή το τότε σχέδιο για το </w:t>
      </w:r>
      <w:r>
        <w:rPr>
          <w:rFonts w:eastAsia="Times New Roman" w:cs="Times New Roman"/>
          <w:szCs w:val="24"/>
        </w:rPr>
        <w:t>λ</w:t>
      </w:r>
      <w:r>
        <w:rPr>
          <w:rFonts w:eastAsia="Times New Roman" w:cs="Times New Roman"/>
          <w:szCs w:val="24"/>
        </w:rPr>
        <w:t xml:space="preserve">ύκειο επί υπουργίας Αρβανιτοπούλου, όπου μεταξύ άλλων λέει: «Είναι σημαντικό να επιτευχθεί η αποσύνδεση του </w:t>
      </w:r>
      <w:r>
        <w:rPr>
          <w:rFonts w:eastAsia="Times New Roman" w:cs="Times New Roman"/>
          <w:szCs w:val="24"/>
        </w:rPr>
        <w:t>λ</w:t>
      </w:r>
      <w:r>
        <w:rPr>
          <w:rFonts w:eastAsia="Times New Roman" w:cs="Times New Roman"/>
          <w:szCs w:val="24"/>
        </w:rPr>
        <w:t>υκείου και η ανώτατη εκπαίδευση. Επισημαίνουμε την ανάγκη που συγκλίνει τόσο με τους σκοπούς του σχολείου όσο και με τις επιθυμίες της σχολικής κοινότητας».</w:t>
      </w:r>
    </w:p>
    <w:p w14:paraId="2E2471A7" w14:textId="77777777" w:rsidR="00ED3BF8" w:rsidRDefault="009F432D">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Αναστάσιος Μεγαλομύστακας καταθέτει για τα Πρακτικά το</w:t>
      </w:r>
      <w:r w:rsidRPr="004C2B81">
        <w:rPr>
          <w:rFonts w:eastAsia="Times New Roman" w:cs="Times New Roman"/>
          <w:szCs w:val="24"/>
        </w:rPr>
        <w:t xml:space="preserve"> προαναφερθέν</w:t>
      </w:r>
      <w:r w:rsidRPr="004C2B81">
        <w:rPr>
          <w:rFonts w:eastAsia="Times New Roman" w:cs="Times New Roman"/>
          <w:szCs w:val="24"/>
        </w:rPr>
        <w:t xml:space="preserve">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 xml:space="preserve">ο </w:t>
      </w:r>
      <w:r>
        <w:rPr>
          <w:rFonts w:eastAsia="Times New Roman" w:cs="Times New Roman"/>
          <w:szCs w:val="24"/>
        </w:rPr>
        <w:lastRenderedPageBreak/>
        <w:t>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E2471A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Δεν θα το διαβάσω όλο, καθώς έχω καταθέσει στα Πρακτικά το έγγραφο.</w:t>
      </w:r>
    </w:p>
    <w:p w14:paraId="2E2471A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Καταθέτω και το έγγραφο του Συνηγόρου του Πολίτη.</w:t>
      </w:r>
    </w:p>
    <w:p w14:paraId="2E2471AA" w14:textId="77777777" w:rsidR="00ED3BF8" w:rsidRDefault="009F432D">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w:t>
      </w:r>
      <w:r w:rsidRPr="004C2B81">
        <w:rPr>
          <w:rFonts w:eastAsia="Times New Roman" w:cs="Times New Roman"/>
          <w:szCs w:val="24"/>
        </w:rPr>
        <w:t xml:space="preserve">Βουλευτής κ. </w:t>
      </w:r>
      <w:r>
        <w:rPr>
          <w:rFonts w:eastAsia="Times New Roman" w:cs="Times New Roman"/>
          <w:szCs w:val="24"/>
        </w:rPr>
        <w:t>Αναστάσιος Μεγαλομύστακας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E2471AB" w14:textId="77777777" w:rsidR="00ED3BF8" w:rsidRDefault="009F432D">
      <w:pPr>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Μεγαλομύστακα, ούτ</w:t>
      </w:r>
      <w:r>
        <w:rPr>
          <w:rFonts w:eastAsia="Times New Roman" w:cs="Times New Roman"/>
          <w:szCs w:val="24"/>
        </w:rPr>
        <w:t>ως ή άλλως, πρέπει να κλείνετε, παρακαλώ.</w:t>
      </w:r>
    </w:p>
    <w:p w14:paraId="2E2471A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Μάλιστα, κύριε Πρόεδρε.</w:t>
      </w:r>
    </w:p>
    <w:p w14:paraId="2E2471A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Ενδεικτικά αναφέρω ότι αυτό που εμείς θα κάναμε, αν ήμασταν αυτή τη στιγμή σε θέση κυβέρνησης, είναι πολλά βασικά. Δεν ξέρω η διαχείριση του χρόνου πώς θα είναι. Π</w:t>
      </w:r>
      <w:r>
        <w:rPr>
          <w:rFonts w:eastAsia="Times New Roman" w:cs="Times New Roman"/>
          <w:szCs w:val="24"/>
        </w:rPr>
        <w:t xml:space="preserve">ραγματικά, είναι δύσκολο να σταματήσεις να μιλάς, όταν τα θέματα είναι τόσο σημαντικά. Είναι η προαγωγή και απόλυση των μαθητών </w:t>
      </w:r>
      <w:r>
        <w:rPr>
          <w:rFonts w:eastAsia="Times New Roman" w:cs="Times New Roman"/>
          <w:szCs w:val="24"/>
        </w:rPr>
        <w:t>λ</w:t>
      </w:r>
      <w:r>
        <w:rPr>
          <w:rFonts w:eastAsia="Times New Roman" w:cs="Times New Roman"/>
          <w:szCs w:val="24"/>
        </w:rPr>
        <w:t xml:space="preserve">υκείου με τη διαδικασία που ήδη περιγράψαμε σε υπόλοιπες </w:t>
      </w:r>
      <w:r>
        <w:rPr>
          <w:rFonts w:eastAsia="Times New Roman" w:cs="Times New Roman"/>
          <w:szCs w:val="24"/>
        </w:rPr>
        <w:lastRenderedPageBreak/>
        <w:t>επιτροπές, εισαγωγή στα ΤΕΙ και ΑΕΙ και σε όλα τα ανώτατα εκπαιδευτικά</w:t>
      </w:r>
      <w:r>
        <w:rPr>
          <w:rFonts w:eastAsia="Times New Roman" w:cs="Times New Roman"/>
          <w:szCs w:val="24"/>
        </w:rPr>
        <w:t xml:space="preserve"> ιδρύματα με διαδικασίες ΑΣΕΠ. Όταν εσείς ζητάτε από τους εκπαιδευτικούς να εισαχθούν με έναν συγκεκριμένο τρόπο, δεν μπορούμε να ερχόμαστε σήμερα και να επιβαρύνουμε πολύ περισσότερο τους μαθητές.</w:t>
      </w:r>
    </w:p>
    <w:p w14:paraId="2E2471A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Θα καταθέσω και άλλα δύο έγγραφα και με αυτά θα τελειώσω, </w:t>
      </w:r>
      <w:r>
        <w:rPr>
          <w:rFonts w:eastAsia="Times New Roman" w:cs="Times New Roman"/>
          <w:szCs w:val="24"/>
        </w:rPr>
        <w:t>που αφορούν τις πανελλήνιες εξετάσεις χημείας, αλλά και τα θέματα του εξαιρετικού διαγωνισμού χημείας της Ένωσης Χημικών της ίδιας χρονιάς, για να καταλάβετε τι συμβαίνει στο εκπαιδευτικό σύστημα και πόσο παράδοξο είναι όλο αυτό που ζούμε.</w:t>
      </w:r>
    </w:p>
    <w:p w14:paraId="2E2471AF" w14:textId="77777777" w:rsidR="00ED3BF8" w:rsidRDefault="009F432D">
      <w:pPr>
        <w:spacing w:after="0" w:line="600" w:lineRule="auto"/>
        <w:ind w:firstLine="720"/>
        <w:jc w:val="both"/>
        <w:rPr>
          <w:rFonts w:eastAsia="Times New Roman" w:cs="Times New Roman"/>
          <w:szCs w:val="24"/>
        </w:rPr>
      </w:pPr>
      <w:r w:rsidRPr="004C2B81">
        <w:rPr>
          <w:rFonts w:eastAsia="Times New Roman" w:cs="Times New Roman"/>
          <w:szCs w:val="24"/>
        </w:rPr>
        <w:t>(Στο σημείο αυτό</w:t>
      </w:r>
      <w:r w:rsidRPr="004C2B81">
        <w:rPr>
          <w:rFonts w:eastAsia="Times New Roman" w:cs="Times New Roman"/>
          <w:szCs w:val="24"/>
        </w:rPr>
        <w:t xml:space="preserve"> ο Βουλευτής κ. </w:t>
      </w:r>
      <w:r>
        <w:rPr>
          <w:rFonts w:eastAsia="Times New Roman" w:cs="Times New Roman"/>
          <w:szCs w:val="24"/>
        </w:rPr>
        <w:t>Αναστάσιος Μεγαλομύστακας καταθέτει για τα Πρακτικά τα</w:t>
      </w:r>
      <w:r w:rsidRPr="004C2B81">
        <w:rPr>
          <w:rFonts w:eastAsia="Times New Roman" w:cs="Times New Roman"/>
          <w:szCs w:val="24"/>
        </w:rPr>
        <w:t xml:space="preserve"> προαναφερθέν</w:t>
      </w:r>
      <w:r>
        <w:rPr>
          <w:rFonts w:eastAsia="Times New Roman" w:cs="Times New Roman"/>
          <w:szCs w:val="24"/>
        </w:rPr>
        <w:t>τα</w:t>
      </w:r>
      <w:r w:rsidRPr="004C2B81">
        <w:rPr>
          <w:rFonts w:eastAsia="Times New Roman" w:cs="Times New Roman"/>
          <w:szCs w:val="24"/>
        </w:rPr>
        <w:t xml:space="preserve"> </w:t>
      </w:r>
      <w:r>
        <w:rPr>
          <w:rFonts w:eastAsia="Times New Roman" w:cs="Times New Roman"/>
          <w:szCs w:val="24"/>
        </w:rPr>
        <w:t>έγγραφα</w:t>
      </w:r>
      <w:r w:rsidRPr="004C2B81">
        <w:rPr>
          <w:rFonts w:eastAsia="Times New Roman" w:cs="Times New Roman"/>
          <w:szCs w:val="24"/>
        </w:rPr>
        <w:t>, τ</w:t>
      </w:r>
      <w:r>
        <w:rPr>
          <w:rFonts w:eastAsia="Times New Roman" w:cs="Times New Roman"/>
          <w:szCs w:val="24"/>
        </w:rPr>
        <w:t>α οποία</w:t>
      </w:r>
      <w:r w:rsidRPr="004C2B81">
        <w:rPr>
          <w:rFonts w:eastAsia="Times New Roman" w:cs="Times New Roman"/>
          <w:szCs w:val="24"/>
        </w:rPr>
        <w:t xml:space="preserve"> βρίσκ</w:t>
      </w:r>
      <w:r>
        <w:rPr>
          <w:rFonts w:eastAsia="Times New Roman" w:cs="Times New Roman"/>
          <w:szCs w:val="24"/>
        </w:rPr>
        <w:t>ον</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E2471B0" w14:textId="77777777" w:rsidR="00ED3BF8" w:rsidRDefault="009F432D">
      <w:pPr>
        <w:spacing w:after="0" w:line="600" w:lineRule="auto"/>
        <w:ind w:firstLine="720"/>
        <w:jc w:val="both"/>
        <w:rPr>
          <w:rFonts w:eastAsia="Times New Roman" w:cs="Times New Roman"/>
          <w:szCs w:val="24"/>
        </w:rPr>
      </w:pPr>
      <w:r w:rsidRPr="00D02CFA">
        <w:rPr>
          <w:rFonts w:eastAsia="Times New Roman" w:cs="Times New Roman"/>
          <w:szCs w:val="24"/>
        </w:rPr>
        <w:t xml:space="preserve">Είπα και στην </w:t>
      </w:r>
      <w:r>
        <w:rPr>
          <w:rFonts w:eastAsia="Times New Roman" w:cs="Times New Roman"/>
          <w:szCs w:val="24"/>
        </w:rPr>
        <w:t>ε</w:t>
      </w:r>
      <w:r w:rsidRPr="00D02CFA">
        <w:rPr>
          <w:rFonts w:eastAsia="Times New Roman" w:cs="Times New Roman"/>
          <w:szCs w:val="24"/>
        </w:rPr>
        <w:t>πιτροπή ότι μπ</w:t>
      </w:r>
      <w:r>
        <w:rPr>
          <w:rFonts w:eastAsia="Times New Roman" w:cs="Times New Roman"/>
          <w:szCs w:val="24"/>
        </w:rPr>
        <w:t>ορεί να είμαστε ένα μι</w:t>
      </w:r>
      <w:r>
        <w:rPr>
          <w:rFonts w:eastAsia="Times New Roman" w:cs="Times New Roman"/>
          <w:szCs w:val="24"/>
        </w:rPr>
        <w:t>κρό κόμμα, ω</w:t>
      </w:r>
      <w:r w:rsidRPr="00D02CFA">
        <w:rPr>
          <w:rFonts w:eastAsia="Times New Roman" w:cs="Times New Roman"/>
          <w:szCs w:val="24"/>
        </w:rPr>
        <w:t>στόσο νομίζω ότι έχουμε δείξει μεγάλο θάρρος και έχουμε κάνει μεγάλο έργο σε ό</w:t>
      </w:r>
      <w:r>
        <w:rPr>
          <w:rFonts w:eastAsia="Times New Roman" w:cs="Times New Roman"/>
          <w:szCs w:val="24"/>
        </w:rPr>
        <w:t>,</w:t>
      </w:r>
      <w:r w:rsidRPr="00D02CFA">
        <w:rPr>
          <w:rFonts w:eastAsia="Times New Roman" w:cs="Times New Roman"/>
          <w:szCs w:val="24"/>
        </w:rPr>
        <w:t>τι αφορά στα θέματα της εκπαίδευσης</w:t>
      </w:r>
      <w:r>
        <w:rPr>
          <w:rFonts w:eastAsia="Times New Roman" w:cs="Times New Roman"/>
          <w:szCs w:val="24"/>
        </w:rPr>
        <w:t>. Α</w:t>
      </w:r>
      <w:r w:rsidRPr="00D02CFA">
        <w:rPr>
          <w:rFonts w:eastAsia="Times New Roman" w:cs="Times New Roman"/>
          <w:szCs w:val="24"/>
        </w:rPr>
        <w:t>υτό</w:t>
      </w:r>
      <w:r>
        <w:rPr>
          <w:rFonts w:eastAsia="Times New Roman" w:cs="Times New Roman"/>
          <w:szCs w:val="24"/>
        </w:rPr>
        <w:t>,</w:t>
      </w:r>
      <w:r w:rsidRPr="00D02CFA">
        <w:rPr>
          <w:rFonts w:eastAsia="Times New Roman" w:cs="Times New Roman"/>
          <w:szCs w:val="24"/>
        </w:rPr>
        <w:t xml:space="preserve"> </w:t>
      </w:r>
      <w:r>
        <w:rPr>
          <w:rFonts w:eastAsia="Times New Roman" w:cs="Times New Roman"/>
          <w:szCs w:val="24"/>
        </w:rPr>
        <w:t>όμως,</w:t>
      </w:r>
      <w:r w:rsidRPr="00D02CFA">
        <w:rPr>
          <w:rFonts w:eastAsia="Times New Roman" w:cs="Times New Roman"/>
          <w:szCs w:val="24"/>
        </w:rPr>
        <w:t xml:space="preserve"> που μας </w:t>
      </w:r>
      <w:r>
        <w:rPr>
          <w:rFonts w:eastAsia="Times New Roman" w:cs="Times New Roman"/>
          <w:szCs w:val="24"/>
        </w:rPr>
        <w:t>λυ</w:t>
      </w:r>
      <w:r w:rsidRPr="00D02CFA">
        <w:rPr>
          <w:rFonts w:eastAsia="Times New Roman" w:cs="Times New Roman"/>
          <w:szCs w:val="24"/>
        </w:rPr>
        <w:t>πε</w:t>
      </w:r>
      <w:r>
        <w:rPr>
          <w:rFonts w:eastAsia="Times New Roman" w:cs="Times New Roman"/>
          <w:szCs w:val="24"/>
        </w:rPr>
        <w:t>ί</w:t>
      </w:r>
      <w:r w:rsidRPr="00D02CFA">
        <w:rPr>
          <w:rFonts w:eastAsia="Times New Roman" w:cs="Times New Roman"/>
          <w:szCs w:val="24"/>
        </w:rPr>
        <w:t xml:space="preserve"> είναι το γεγονός ότι δεν μας </w:t>
      </w:r>
      <w:r w:rsidRPr="00D02CFA">
        <w:rPr>
          <w:rFonts w:eastAsia="Times New Roman" w:cs="Times New Roman"/>
          <w:szCs w:val="24"/>
        </w:rPr>
        <w:lastRenderedPageBreak/>
        <w:t>λαμβάνετ</w:t>
      </w:r>
      <w:r>
        <w:rPr>
          <w:rFonts w:eastAsia="Times New Roman" w:cs="Times New Roman"/>
          <w:szCs w:val="24"/>
        </w:rPr>
        <w:t>ε</w:t>
      </w:r>
      <w:r w:rsidRPr="00D02CFA">
        <w:rPr>
          <w:rFonts w:eastAsia="Times New Roman" w:cs="Times New Roman"/>
          <w:szCs w:val="24"/>
        </w:rPr>
        <w:t xml:space="preserve"> υπ</w:t>
      </w:r>
      <w:r w:rsidRPr="0091450B">
        <w:rPr>
          <w:rFonts w:eastAsia="Times New Roman" w:cs="Times New Roman"/>
          <w:szCs w:val="24"/>
        </w:rPr>
        <w:t xml:space="preserve">’ </w:t>
      </w:r>
      <w:proofErr w:type="spellStart"/>
      <w:r w:rsidRPr="00D02CFA">
        <w:rPr>
          <w:rFonts w:eastAsia="Times New Roman" w:cs="Times New Roman"/>
          <w:szCs w:val="24"/>
        </w:rPr>
        <w:t>όψιν</w:t>
      </w:r>
      <w:proofErr w:type="spellEnd"/>
      <w:r>
        <w:rPr>
          <w:rFonts w:eastAsia="Times New Roman" w:cs="Times New Roman"/>
          <w:szCs w:val="24"/>
        </w:rPr>
        <w:t>. Ε</w:t>
      </w:r>
      <w:r w:rsidRPr="00D02CFA">
        <w:rPr>
          <w:rFonts w:eastAsia="Times New Roman" w:cs="Times New Roman"/>
          <w:szCs w:val="24"/>
        </w:rPr>
        <w:t>ίναι πολύ δύσκολο να συμμετέχει</w:t>
      </w:r>
      <w:r>
        <w:rPr>
          <w:rFonts w:eastAsia="Times New Roman" w:cs="Times New Roman"/>
          <w:szCs w:val="24"/>
        </w:rPr>
        <w:t>ς</w:t>
      </w:r>
      <w:r w:rsidRPr="00D02CFA">
        <w:rPr>
          <w:rFonts w:eastAsia="Times New Roman" w:cs="Times New Roman"/>
          <w:szCs w:val="24"/>
        </w:rPr>
        <w:t xml:space="preserve"> σε έναν διάλογο όπου ένας από τους δύο </w:t>
      </w:r>
      <w:r>
        <w:rPr>
          <w:rFonts w:eastAsia="Times New Roman" w:cs="Times New Roman"/>
          <w:szCs w:val="24"/>
        </w:rPr>
        <w:t>ή</w:t>
      </w:r>
      <w:r w:rsidRPr="00D02CFA">
        <w:rPr>
          <w:rFonts w:eastAsia="Times New Roman" w:cs="Times New Roman"/>
          <w:szCs w:val="24"/>
        </w:rPr>
        <w:t xml:space="preserve"> ένας από όλους δεν ακούει</w:t>
      </w:r>
      <w:r>
        <w:rPr>
          <w:rFonts w:eastAsia="Times New Roman" w:cs="Times New Roman"/>
          <w:szCs w:val="24"/>
        </w:rPr>
        <w:t>.</w:t>
      </w:r>
    </w:p>
    <w:p w14:paraId="2E2471B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w:t>
      </w:r>
      <w:r w:rsidRPr="00D02CFA">
        <w:rPr>
          <w:rFonts w:eastAsia="Times New Roman" w:cs="Times New Roman"/>
          <w:szCs w:val="24"/>
        </w:rPr>
        <w:t xml:space="preserve"> Ένωση </w:t>
      </w:r>
      <w:r>
        <w:rPr>
          <w:rFonts w:eastAsia="Times New Roman" w:cs="Times New Roman"/>
          <w:szCs w:val="24"/>
        </w:rPr>
        <w:t>Κ</w:t>
      </w:r>
      <w:r w:rsidRPr="00D02CFA">
        <w:rPr>
          <w:rFonts w:eastAsia="Times New Roman" w:cs="Times New Roman"/>
          <w:szCs w:val="24"/>
        </w:rPr>
        <w:t xml:space="preserve">εντρώων σε αυτό το σχέδιο νόμου θα ψηφίσει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sidRPr="00D02CFA">
        <w:rPr>
          <w:rFonts w:eastAsia="Times New Roman" w:cs="Times New Roman"/>
          <w:szCs w:val="24"/>
        </w:rPr>
        <w:t xml:space="preserve"> επί της αρχής</w:t>
      </w:r>
      <w:r>
        <w:rPr>
          <w:rFonts w:eastAsia="Times New Roman" w:cs="Times New Roman"/>
          <w:szCs w:val="24"/>
        </w:rPr>
        <w:t>, «</w:t>
      </w:r>
      <w:r>
        <w:rPr>
          <w:rFonts w:eastAsia="Times New Roman" w:cs="Times New Roman"/>
          <w:szCs w:val="24"/>
        </w:rPr>
        <w:t>παρών</w:t>
      </w:r>
      <w:r>
        <w:rPr>
          <w:rFonts w:eastAsia="Times New Roman" w:cs="Times New Roman"/>
          <w:szCs w:val="24"/>
        </w:rPr>
        <w:t>» και</w:t>
      </w:r>
      <w:r w:rsidRPr="00D02CFA">
        <w:rPr>
          <w:rFonts w:eastAsia="Times New Roman" w:cs="Times New Roman"/>
          <w:szCs w:val="24"/>
        </w:rPr>
        <w:t xml:space="preserve"> επί όλων των άρθρων</w:t>
      </w:r>
      <w:r>
        <w:rPr>
          <w:rFonts w:eastAsia="Times New Roman" w:cs="Times New Roman"/>
          <w:szCs w:val="24"/>
        </w:rPr>
        <w:t>,</w:t>
      </w:r>
      <w:r w:rsidRPr="00D02CFA">
        <w:rPr>
          <w:rFonts w:eastAsia="Times New Roman" w:cs="Times New Roman"/>
          <w:szCs w:val="24"/>
        </w:rPr>
        <w:t xml:space="preserve"> καθώς δεν </w:t>
      </w:r>
      <w:r>
        <w:rPr>
          <w:rFonts w:eastAsia="Times New Roman" w:cs="Times New Roman"/>
          <w:szCs w:val="24"/>
        </w:rPr>
        <w:t>βλέ</w:t>
      </w:r>
      <w:r w:rsidRPr="00D02CFA">
        <w:rPr>
          <w:rFonts w:eastAsia="Times New Roman" w:cs="Times New Roman"/>
          <w:szCs w:val="24"/>
        </w:rPr>
        <w:t>πουμε να υιοθετείτ</w:t>
      </w:r>
      <w:r>
        <w:rPr>
          <w:rFonts w:eastAsia="Times New Roman" w:cs="Times New Roman"/>
          <w:szCs w:val="24"/>
        </w:rPr>
        <w:t>αι</w:t>
      </w:r>
      <w:r w:rsidRPr="00D02CFA">
        <w:rPr>
          <w:rFonts w:eastAsia="Times New Roman" w:cs="Times New Roman"/>
          <w:szCs w:val="24"/>
        </w:rPr>
        <w:t xml:space="preserve"> κάτι από αυτά που έχουμε πει</w:t>
      </w:r>
      <w:r>
        <w:rPr>
          <w:rFonts w:eastAsia="Times New Roman" w:cs="Times New Roman"/>
          <w:szCs w:val="24"/>
        </w:rPr>
        <w:t>,</w:t>
      </w:r>
      <w:r w:rsidRPr="00D02CFA">
        <w:rPr>
          <w:rFonts w:eastAsia="Times New Roman" w:cs="Times New Roman"/>
          <w:szCs w:val="24"/>
        </w:rPr>
        <w:t xml:space="preserve"> καθώς δεν βλέπο</w:t>
      </w:r>
      <w:r w:rsidRPr="00D02CFA">
        <w:rPr>
          <w:rFonts w:eastAsia="Times New Roman" w:cs="Times New Roman"/>
          <w:szCs w:val="24"/>
        </w:rPr>
        <w:t>υμε να υπάρχει</w:t>
      </w:r>
      <w:r>
        <w:rPr>
          <w:rFonts w:eastAsia="Times New Roman" w:cs="Times New Roman"/>
          <w:szCs w:val="24"/>
        </w:rPr>
        <w:t xml:space="preserve"> η</w:t>
      </w:r>
      <w:r w:rsidRPr="00D02CFA">
        <w:rPr>
          <w:rFonts w:eastAsia="Times New Roman" w:cs="Times New Roman"/>
          <w:szCs w:val="24"/>
        </w:rPr>
        <w:t xml:space="preserve"> συνεργασία</w:t>
      </w:r>
      <w:r>
        <w:rPr>
          <w:rFonts w:eastAsia="Times New Roman" w:cs="Times New Roman"/>
          <w:szCs w:val="24"/>
        </w:rPr>
        <w:t xml:space="preserve">, η </w:t>
      </w:r>
      <w:r w:rsidRPr="00D02CFA">
        <w:rPr>
          <w:rFonts w:eastAsia="Times New Roman" w:cs="Times New Roman"/>
          <w:szCs w:val="24"/>
        </w:rPr>
        <w:t>συναίνεση</w:t>
      </w:r>
      <w:r>
        <w:rPr>
          <w:rFonts w:eastAsia="Times New Roman" w:cs="Times New Roman"/>
          <w:szCs w:val="24"/>
        </w:rPr>
        <w:t>,</w:t>
      </w:r>
      <w:r w:rsidRPr="00D02CFA">
        <w:rPr>
          <w:rFonts w:eastAsia="Times New Roman" w:cs="Times New Roman"/>
          <w:szCs w:val="24"/>
        </w:rPr>
        <w:t xml:space="preserve"> η σύνεση για να </w:t>
      </w:r>
      <w:r>
        <w:rPr>
          <w:rFonts w:eastAsia="Times New Roman" w:cs="Times New Roman"/>
          <w:szCs w:val="24"/>
        </w:rPr>
        <w:t xml:space="preserve">βγάλουμε ένα αποτέλεσμα </w:t>
      </w:r>
      <w:r w:rsidRPr="00D02CFA">
        <w:rPr>
          <w:rFonts w:eastAsia="Times New Roman" w:cs="Times New Roman"/>
          <w:szCs w:val="24"/>
        </w:rPr>
        <w:t xml:space="preserve">σωστό και αποτελεσματικό για όλα τα παιδιά </w:t>
      </w:r>
      <w:r>
        <w:rPr>
          <w:rFonts w:eastAsia="Times New Roman" w:cs="Times New Roman"/>
          <w:szCs w:val="24"/>
        </w:rPr>
        <w:t>μας. Α</w:t>
      </w:r>
      <w:r w:rsidRPr="00D02CFA">
        <w:rPr>
          <w:rFonts w:eastAsia="Times New Roman" w:cs="Times New Roman"/>
          <w:szCs w:val="24"/>
        </w:rPr>
        <w:t xml:space="preserve">υτό που θέλω να έχουμε στο νου μας είναι ότι όλοι θα κριθούμε </w:t>
      </w:r>
      <w:r>
        <w:rPr>
          <w:rFonts w:eastAsia="Times New Roman" w:cs="Times New Roman"/>
          <w:szCs w:val="24"/>
        </w:rPr>
        <w:t xml:space="preserve">εκ </w:t>
      </w:r>
      <w:r w:rsidRPr="00D02CFA">
        <w:rPr>
          <w:rFonts w:eastAsia="Times New Roman" w:cs="Times New Roman"/>
          <w:szCs w:val="24"/>
        </w:rPr>
        <w:t xml:space="preserve">του αποτελέσματος </w:t>
      </w:r>
      <w:r>
        <w:rPr>
          <w:rFonts w:eastAsia="Times New Roman" w:cs="Times New Roman"/>
          <w:szCs w:val="24"/>
        </w:rPr>
        <w:t>κ</w:t>
      </w:r>
      <w:r w:rsidRPr="00D02CFA">
        <w:rPr>
          <w:rFonts w:eastAsia="Times New Roman" w:cs="Times New Roman"/>
          <w:szCs w:val="24"/>
        </w:rPr>
        <w:t>αι</w:t>
      </w:r>
      <w:r>
        <w:rPr>
          <w:rFonts w:eastAsia="Times New Roman" w:cs="Times New Roman"/>
          <w:szCs w:val="24"/>
        </w:rPr>
        <w:t xml:space="preserve"> η</w:t>
      </w:r>
      <w:r w:rsidRPr="00D02CFA">
        <w:rPr>
          <w:rFonts w:eastAsia="Times New Roman" w:cs="Times New Roman"/>
          <w:szCs w:val="24"/>
        </w:rPr>
        <w:t xml:space="preserve"> ιστορία θα δείξει αν είχαμε κάνει το</w:t>
      </w:r>
      <w:r w:rsidRPr="00D02CFA">
        <w:rPr>
          <w:rFonts w:eastAsia="Times New Roman" w:cs="Times New Roman"/>
          <w:szCs w:val="24"/>
        </w:rPr>
        <w:t xml:space="preserve"> σωστό ή όχι</w:t>
      </w:r>
      <w:r>
        <w:rPr>
          <w:rFonts w:eastAsia="Times New Roman" w:cs="Times New Roman"/>
          <w:szCs w:val="24"/>
        </w:rPr>
        <w:t>.</w:t>
      </w:r>
    </w:p>
    <w:p w14:paraId="2E2471B2" w14:textId="77777777" w:rsidR="00ED3BF8" w:rsidRDefault="009F432D">
      <w:pPr>
        <w:spacing w:after="0" w:line="600" w:lineRule="auto"/>
        <w:ind w:firstLine="720"/>
        <w:jc w:val="both"/>
        <w:rPr>
          <w:rFonts w:eastAsia="Times New Roman" w:cs="Times New Roman"/>
          <w:szCs w:val="24"/>
        </w:rPr>
      </w:pPr>
      <w:r w:rsidRPr="00D02CFA">
        <w:rPr>
          <w:rFonts w:eastAsia="Times New Roman" w:cs="Times New Roman"/>
          <w:szCs w:val="24"/>
        </w:rPr>
        <w:t>Σας ευχαριστώ πολύ</w:t>
      </w:r>
      <w:r>
        <w:rPr>
          <w:rFonts w:eastAsia="Times New Roman" w:cs="Times New Roman"/>
          <w:szCs w:val="24"/>
        </w:rPr>
        <w:t>.</w:t>
      </w:r>
    </w:p>
    <w:p w14:paraId="2E2471B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Ακούστε, κ</w:t>
      </w:r>
      <w:r w:rsidRPr="00D02CFA">
        <w:rPr>
          <w:rFonts w:eastAsia="Times New Roman" w:cs="Times New Roman"/>
          <w:szCs w:val="24"/>
        </w:rPr>
        <w:t>ύρι</w:t>
      </w:r>
      <w:r>
        <w:rPr>
          <w:rFonts w:eastAsia="Times New Roman" w:cs="Times New Roman"/>
          <w:szCs w:val="24"/>
        </w:rPr>
        <w:t>οι</w:t>
      </w:r>
      <w:r w:rsidRPr="00D02CFA">
        <w:rPr>
          <w:rFonts w:eastAsia="Times New Roman" w:cs="Times New Roman"/>
          <w:szCs w:val="24"/>
        </w:rPr>
        <w:t xml:space="preserve"> συνάδελφ</w:t>
      </w:r>
      <w:r>
        <w:rPr>
          <w:rFonts w:eastAsia="Times New Roman" w:cs="Times New Roman"/>
          <w:szCs w:val="24"/>
        </w:rPr>
        <w:t>οι,</w:t>
      </w:r>
      <w:r w:rsidRPr="00D02CFA">
        <w:rPr>
          <w:rFonts w:eastAsia="Times New Roman" w:cs="Times New Roman"/>
          <w:szCs w:val="24"/>
        </w:rPr>
        <w:t xml:space="preserve"> επειδή δεν έρχεται άλλο νομοσχέδιο και σε συνεννόηση με τον </w:t>
      </w:r>
      <w:r>
        <w:rPr>
          <w:rFonts w:eastAsia="Times New Roman" w:cs="Times New Roman"/>
          <w:szCs w:val="24"/>
        </w:rPr>
        <w:t>Π</w:t>
      </w:r>
      <w:r w:rsidRPr="00D02CFA">
        <w:rPr>
          <w:rFonts w:eastAsia="Times New Roman" w:cs="Times New Roman"/>
          <w:szCs w:val="24"/>
        </w:rPr>
        <w:t>ρόεδρο της Βουλής</w:t>
      </w:r>
      <w:r>
        <w:rPr>
          <w:rFonts w:eastAsia="Times New Roman" w:cs="Times New Roman"/>
          <w:szCs w:val="24"/>
        </w:rPr>
        <w:t>,</w:t>
      </w:r>
      <w:r w:rsidRPr="00D02CFA">
        <w:rPr>
          <w:rFonts w:eastAsia="Times New Roman" w:cs="Times New Roman"/>
          <w:szCs w:val="24"/>
        </w:rPr>
        <w:t xml:space="preserve"> είπαμε να δ</w:t>
      </w:r>
      <w:r>
        <w:rPr>
          <w:rFonts w:eastAsia="Times New Roman" w:cs="Times New Roman"/>
          <w:szCs w:val="24"/>
        </w:rPr>
        <w:t>ε</w:t>
      </w:r>
      <w:r w:rsidRPr="00D02CFA">
        <w:rPr>
          <w:rFonts w:eastAsia="Times New Roman" w:cs="Times New Roman"/>
          <w:szCs w:val="24"/>
        </w:rPr>
        <w:t>ί</w:t>
      </w:r>
      <w:r>
        <w:rPr>
          <w:rFonts w:eastAsia="Times New Roman" w:cs="Times New Roman"/>
          <w:szCs w:val="24"/>
        </w:rPr>
        <w:t>χ</w:t>
      </w:r>
      <w:r w:rsidRPr="00D02CFA">
        <w:rPr>
          <w:rFonts w:eastAsia="Times New Roman" w:cs="Times New Roman"/>
          <w:szCs w:val="24"/>
        </w:rPr>
        <w:t>νουμε μ</w:t>
      </w:r>
      <w:r>
        <w:rPr>
          <w:rFonts w:eastAsia="Times New Roman" w:cs="Times New Roman"/>
          <w:szCs w:val="24"/>
        </w:rPr>
        <w:t>ι</w:t>
      </w:r>
      <w:r w:rsidRPr="00D02CFA">
        <w:rPr>
          <w:rFonts w:eastAsia="Times New Roman" w:cs="Times New Roman"/>
          <w:szCs w:val="24"/>
        </w:rPr>
        <w:t>α ανοχή</w:t>
      </w:r>
      <w:r>
        <w:rPr>
          <w:rFonts w:eastAsia="Times New Roman" w:cs="Times New Roman"/>
          <w:szCs w:val="24"/>
        </w:rPr>
        <w:t xml:space="preserve"> στους χρόνους, την οποία, όμως, </w:t>
      </w:r>
      <w:r w:rsidRPr="00D02CFA">
        <w:rPr>
          <w:rFonts w:eastAsia="Times New Roman" w:cs="Times New Roman"/>
          <w:szCs w:val="24"/>
        </w:rPr>
        <w:t xml:space="preserve">δεν θα αφήσω να </w:t>
      </w:r>
      <w:r w:rsidRPr="00D02CFA">
        <w:rPr>
          <w:rFonts w:eastAsia="Times New Roman" w:cs="Times New Roman"/>
          <w:szCs w:val="24"/>
        </w:rPr>
        <w:t>ξεχειλώσει</w:t>
      </w:r>
      <w:r>
        <w:rPr>
          <w:rFonts w:eastAsia="Times New Roman" w:cs="Times New Roman"/>
          <w:szCs w:val="24"/>
        </w:rPr>
        <w:t>,</w:t>
      </w:r>
      <w:r w:rsidRPr="00D02CFA">
        <w:rPr>
          <w:rFonts w:eastAsia="Times New Roman" w:cs="Times New Roman"/>
          <w:szCs w:val="24"/>
        </w:rPr>
        <w:t xml:space="preserve"> γιατί τότε θα πά</w:t>
      </w:r>
      <w:r>
        <w:rPr>
          <w:rFonts w:eastAsia="Times New Roman" w:cs="Times New Roman"/>
          <w:szCs w:val="24"/>
        </w:rPr>
        <w:t>μ</w:t>
      </w:r>
      <w:r w:rsidRPr="00D02CFA">
        <w:rPr>
          <w:rFonts w:eastAsia="Times New Roman" w:cs="Times New Roman"/>
          <w:szCs w:val="24"/>
        </w:rPr>
        <w:t>ε και τη Μεγάλη Τετάρτη</w:t>
      </w:r>
      <w:r>
        <w:rPr>
          <w:rFonts w:eastAsia="Times New Roman" w:cs="Times New Roman"/>
          <w:szCs w:val="24"/>
        </w:rPr>
        <w:t>,</w:t>
      </w:r>
      <w:r w:rsidRPr="00D02CFA">
        <w:rPr>
          <w:rFonts w:eastAsia="Times New Roman" w:cs="Times New Roman"/>
          <w:szCs w:val="24"/>
        </w:rPr>
        <w:t xml:space="preserve"> που δεν θα γίνει</w:t>
      </w:r>
      <w:r>
        <w:rPr>
          <w:rFonts w:eastAsia="Times New Roman" w:cs="Times New Roman"/>
          <w:szCs w:val="24"/>
        </w:rPr>
        <w:t>,</w:t>
      </w:r>
      <w:r w:rsidRPr="00D02CFA">
        <w:rPr>
          <w:rFonts w:eastAsia="Times New Roman" w:cs="Times New Roman"/>
          <w:szCs w:val="24"/>
        </w:rPr>
        <w:t xml:space="preserve"> όπως αντιλαμβάνεστε</w:t>
      </w:r>
      <w:r>
        <w:rPr>
          <w:rFonts w:eastAsia="Times New Roman" w:cs="Times New Roman"/>
          <w:szCs w:val="24"/>
        </w:rPr>
        <w:t>. Επίσης,</w:t>
      </w:r>
      <w:r w:rsidRPr="00D02CFA">
        <w:rPr>
          <w:rFonts w:eastAsia="Times New Roman" w:cs="Times New Roman"/>
          <w:szCs w:val="24"/>
        </w:rPr>
        <w:t xml:space="preserve"> όταν η </w:t>
      </w:r>
      <w:r>
        <w:rPr>
          <w:rFonts w:eastAsia="Times New Roman" w:cs="Times New Roman"/>
          <w:szCs w:val="24"/>
        </w:rPr>
        <w:t>Κ</w:t>
      </w:r>
      <w:r w:rsidRPr="00D02CFA">
        <w:rPr>
          <w:rFonts w:eastAsia="Times New Roman" w:cs="Times New Roman"/>
          <w:szCs w:val="24"/>
        </w:rPr>
        <w:t xml:space="preserve">υβέρνηση εισηγείται </w:t>
      </w:r>
      <w:r>
        <w:rPr>
          <w:rFonts w:eastAsia="Times New Roman" w:cs="Times New Roman"/>
          <w:szCs w:val="24"/>
        </w:rPr>
        <w:t>επείγον,</w:t>
      </w:r>
      <w:r w:rsidRPr="00D02CFA">
        <w:rPr>
          <w:rFonts w:eastAsia="Times New Roman" w:cs="Times New Roman"/>
          <w:szCs w:val="24"/>
        </w:rPr>
        <w:t xml:space="preserve"> ξέρει και τους χρόνους</w:t>
      </w:r>
      <w:r>
        <w:rPr>
          <w:rFonts w:eastAsia="Times New Roman" w:cs="Times New Roman"/>
          <w:szCs w:val="24"/>
        </w:rPr>
        <w:t>.</w:t>
      </w:r>
    </w:p>
    <w:p w14:paraId="2E2471B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w:t>
      </w:r>
      <w:r w:rsidRPr="00D02CFA">
        <w:rPr>
          <w:rFonts w:eastAsia="Times New Roman" w:cs="Times New Roman"/>
          <w:szCs w:val="24"/>
        </w:rPr>
        <w:t xml:space="preserve">συνεννόηση με τον </w:t>
      </w:r>
      <w:r>
        <w:rPr>
          <w:rFonts w:eastAsia="Times New Roman" w:cs="Times New Roman"/>
          <w:szCs w:val="24"/>
        </w:rPr>
        <w:t>Π</w:t>
      </w:r>
      <w:r w:rsidRPr="00D02CFA">
        <w:rPr>
          <w:rFonts w:eastAsia="Times New Roman" w:cs="Times New Roman"/>
          <w:szCs w:val="24"/>
        </w:rPr>
        <w:t>ρόεδρο της Β</w:t>
      </w:r>
      <w:r>
        <w:rPr>
          <w:rFonts w:eastAsia="Times New Roman" w:cs="Times New Roman"/>
          <w:szCs w:val="24"/>
        </w:rPr>
        <w:t>ουλής έχουμε κάνει χρονομέτρηση. Απόψε θα τελειώσουμε γ</w:t>
      </w:r>
      <w:r w:rsidRPr="00D02CFA">
        <w:rPr>
          <w:rFonts w:eastAsia="Times New Roman" w:cs="Times New Roman"/>
          <w:szCs w:val="24"/>
        </w:rPr>
        <w:t>ύρω σ</w:t>
      </w:r>
      <w:r w:rsidRPr="00D02CFA">
        <w:rPr>
          <w:rFonts w:eastAsia="Times New Roman" w:cs="Times New Roman"/>
          <w:szCs w:val="24"/>
        </w:rPr>
        <w:t xml:space="preserve">τις </w:t>
      </w:r>
      <w:r>
        <w:rPr>
          <w:rFonts w:eastAsia="Times New Roman" w:cs="Times New Roman"/>
          <w:szCs w:val="24"/>
        </w:rPr>
        <w:t>23.00΄.</w:t>
      </w:r>
      <w:r w:rsidRPr="00D02CFA">
        <w:rPr>
          <w:rFonts w:eastAsia="Times New Roman" w:cs="Times New Roman"/>
          <w:szCs w:val="24"/>
        </w:rPr>
        <w:t xml:space="preserve"> Αύριο θα αρχίσουμε </w:t>
      </w:r>
      <w:r>
        <w:rPr>
          <w:rFonts w:eastAsia="Times New Roman" w:cs="Times New Roman"/>
          <w:szCs w:val="24"/>
        </w:rPr>
        <w:t>στις</w:t>
      </w:r>
      <w:r w:rsidRPr="00D02CFA">
        <w:rPr>
          <w:rFonts w:eastAsia="Times New Roman" w:cs="Times New Roman"/>
          <w:szCs w:val="24"/>
        </w:rPr>
        <w:t xml:space="preserve"> 10</w:t>
      </w:r>
      <w:r>
        <w:rPr>
          <w:rFonts w:eastAsia="Times New Roman" w:cs="Times New Roman"/>
          <w:szCs w:val="24"/>
        </w:rPr>
        <w:t>.</w:t>
      </w:r>
      <w:r w:rsidRPr="00D02CFA">
        <w:rPr>
          <w:rFonts w:eastAsia="Times New Roman" w:cs="Times New Roman"/>
          <w:szCs w:val="24"/>
        </w:rPr>
        <w:t>00</w:t>
      </w:r>
      <w:r>
        <w:rPr>
          <w:rFonts w:eastAsia="Times New Roman" w:cs="Times New Roman"/>
          <w:szCs w:val="24"/>
        </w:rPr>
        <w:t>΄,</w:t>
      </w:r>
      <w:r w:rsidRPr="00D02CFA">
        <w:rPr>
          <w:rFonts w:eastAsia="Times New Roman" w:cs="Times New Roman"/>
          <w:szCs w:val="24"/>
        </w:rPr>
        <w:t xml:space="preserve"> γιατί θα μιλήσουν </w:t>
      </w:r>
      <w:r>
        <w:rPr>
          <w:rFonts w:eastAsia="Times New Roman" w:cs="Times New Roman"/>
          <w:szCs w:val="24"/>
        </w:rPr>
        <w:t>π</w:t>
      </w:r>
      <w:r w:rsidRPr="00D02CFA">
        <w:rPr>
          <w:rFonts w:eastAsia="Times New Roman" w:cs="Times New Roman"/>
          <w:szCs w:val="24"/>
        </w:rPr>
        <w:t xml:space="preserve">ιθανότατα και οι πολιτικοί </w:t>
      </w:r>
      <w:r>
        <w:rPr>
          <w:rFonts w:eastAsia="Times New Roman" w:cs="Times New Roman"/>
          <w:szCs w:val="24"/>
        </w:rPr>
        <w:t>Α</w:t>
      </w:r>
      <w:r w:rsidRPr="00D02CFA">
        <w:rPr>
          <w:rFonts w:eastAsia="Times New Roman" w:cs="Times New Roman"/>
          <w:szCs w:val="24"/>
        </w:rPr>
        <w:t>ρχηγοί</w:t>
      </w:r>
      <w:r>
        <w:rPr>
          <w:rFonts w:eastAsia="Times New Roman" w:cs="Times New Roman"/>
          <w:szCs w:val="24"/>
        </w:rPr>
        <w:t>. Στις 13.</w:t>
      </w:r>
      <w:r w:rsidRPr="00D02CFA">
        <w:rPr>
          <w:rFonts w:eastAsia="Times New Roman" w:cs="Times New Roman"/>
          <w:szCs w:val="24"/>
        </w:rPr>
        <w:t>00</w:t>
      </w:r>
      <w:r>
        <w:rPr>
          <w:rFonts w:eastAsia="Times New Roman" w:cs="Times New Roman"/>
          <w:szCs w:val="24"/>
        </w:rPr>
        <w:t>΄</w:t>
      </w:r>
      <w:r w:rsidRPr="00D02CFA">
        <w:rPr>
          <w:rFonts w:eastAsia="Times New Roman" w:cs="Times New Roman"/>
          <w:szCs w:val="24"/>
        </w:rPr>
        <w:t xml:space="preserve"> </w:t>
      </w:r>
      <w:r>
        <w:rPr>
          <w:rFonts w:eastAsia="Times New Roman" w:cs="Times New Roman"/>
          <w:szCs w:val="24"/>
        </w:rPr>
        <w:t>θα τελειώσουμε. Θα γίνει μία διακοπή</w:t>
      </w:r>
      <w:r w:rsidRPr="00D02CFA">
        <w:rPr>
          <w:rFonts w:eastAsia="Times New Roman" w:cs="Times New Roman"/>
          <w:szCs w:val="24"/>
        </w:rPr>
        <w:t xml:space="preserve"> ενός τετάρτου</w:t>
      </w:r>
      <w:r>
        <w:rPr>
          <w:rFonts w:eastAsia="Times New Roman" w:cs="Times New Roman"/>
          <w:szCs w:val="24"/>
        </w:rPr>
        <w:t xml:space="preserve"> και στις 13.15΄ θα αρχίσει η ψηφοφορία.</w:t>
      </w:r>
      <w:r w:rsidRPr="00D02CFA">
        <w:rPr>
          <w:rFonts w:eastAsia="Times New Roman" w:cs="Times New Roman"/>
          <w:szCs w:val="24"/>
        </w:rPr>
        <w:t xml:space="preserve"> </w:t>
      </w:r>
      <w:r>
        <w:rPr>
          <w:rFonts w:eastAsia="Times New Roman" w:cs="Times New Roman"/>
          <w:szCs w:val="24"/>
        </w:rPr>
        <w:t>Το</w:t>
      </w:r>
      <w:r w:rsidRPr="00D02CFA">
        <w:rPr>
          <w:rFonts w:eastAsia="Times New Roman" w:cs="Times New Roman"/>
          <w:szCs w:val="24"/>
        </w:rPr>
        <w:t xml:space="preserve"> λέω από σήμερα</w:t>
      </w:r>
      <w:r>
        <w:rPr>
          <w:rFonts w:eastAsia="Times New Roman" w:cs="Times New Roman"/>
          <w:szCs w:val="24"/>
        </w:rPr>
        <w:t xml:space="preserve">. Υποθέτω πως </w:t>
      </w:r>
      <w:r>
        <w:rPr>
          <w:rFonts w:eastAsia="Times New Roman" w:cs="Times New Roman"/>
          <w:szCs w:val="24"/>
        </w:rPr>
        <w:t>δεν υπάρχει κάποια αντί</w:t>
      </w:r>
      <w:r>
        <w:rPr>
          <w:rFonts w:eastAsia="Times New Roman" w:cs="Times New Roman"/>
          <w:szCs w:val="24"/>
        </w:rPr>
        <w:t>ρρηση</w:t>
      </w:r>
      <w:r>
        <w:rPr>
          <w:rFonts w:eastAsia="Times New Roman" w:cs="Times New Roman"/>
          <w:szCs w:val="24"/>
        </w:rPr>
        <w:t>.</w:t>
      </w:r>
      <w:r w:rsidRPr="00506458">
        <w:rPr>
          <w:rFonts w:eastAsia="Times New Roman" w:cs="Times New Roman"/>
          <w:szCs w:val="24"/>
        </w:rPr>
        <w:t xml:space="preserve"> </w:t>
      </w:r>
    </w:p>
    <w:p w14:paraId="2E2471B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Σώμα συμφωνεί; </w:t>
      </w:r>
    </w:p>
    <w:p w14:paraId="2E2471B6" w14:textId="77777777" w:rsidR="00ED3BF8" w:rsidRDefault="009F432D">
      <w:pPr>
        <w:spacing w:after="0" w:line="600" w:lineRule="auto"/>
        <w:ind w:firstLine="720"/>
        <w:jc w:val="both"/>
        <w:rPr>
          <w:rFonts w:eastAsia="Times New Roman" w:cs="Times New Roman"/>
          <w:szCs w:val="24"/>
        </w:rPr>
      </w:pPr>
      <w:r w:rsidRPr="0090134D">
        <w:rPr>
          <w:rFonts w:eastAsia="Times New Roman" w:cs="Times New Roman"/>
          <w:b/>
          <w:szCs w:val="24"/>
        </w:rPr>
        <w:t>ΟΛΟΙ ΟΙ ΒΟΥΛΕΥΤΕΣ:</w:t>
      </w:r>
      <w:r>
        <w:rPr>
          <w:rFonts w:eastAsia="Times New Roman" w:cs="Times New Roman"/>
          <w:szCs w:val="24"/>
        </w:rPr>
        <w:t xml:space="preserve"> Μάλιστα, μάλιστα.</w:t>
      </w:r>
    </w:p>
    <w:p w14:paraId="2E2471B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Άρα ομοφώνως </w:t>
      </w:r>
      <w:r w:rsidRPr="00D02CFA">
        <w:rPr>
          <w:rFonts w:eastAsia="Times New Roman" w:cs="Times New Roman"/>
          <w:szCs w:val="24"/>
        </w:rPr>
        <w:t xml:space="preserve">το χρονοδιάγραμμα </w:t>
      </w:r>
      <w:proofErr w:type="spellStart"/>
      <w:r w:rsidRPr="00D02CFA">
        <w:rPr>
          <w:rFonts w:eastAsia="Times New Roman" w:cs="Times New Roman"/>
          <w:szCs w:val="24"/>
        </w:rPr>
        <w:t>ενεκρίθη</w:t>
      </w:r>
      <w:proofErr w:type="spellEnd"/>
      <w:r w:rsidRPr="00D02CFA">
        <w:rPr>
          <w:rFonts w:eastAsia="Times New Roman" w:cs="Times New Roman"/>
          <w:szCs w:val="24"/>
        </w:rPr>
        <w:t xml:space="preserve"> και θα γίνει</w:t>
      </w:r>
      <w:r>
        <w:rPr>
          <w:rFonts w:eastAsia="Times New Roman" w:cs="Times New Roman"/>
          <w:szCs w:val="24"/>
        </w:rPr>
        <w:t>,</w:t>
      </w:r>
      <w:r w:rsidRPr="00D02CFA">
        <w:rPr>
          <w:rFonts w:eastAsia="Times New Roman" w:cs="Times New Roman"/>
          <w:szCs w:val="24"/>
        </w:rPr>
        <w:t xml:space="preserve"> πρώτα ο Θεός</w:t>
      </w:r>
      <w:r>
        <w:rPr>
          <w:rFonts w:eastAsia="Times New Roman" w:cs="Times New Roman"/>
          <w:szCs w:val="24"/>
        </w:rPr>
        <w:t>,</w:t>
      </w:r>
      <w:r w:rsidRPr="00D02CFA">
        <w:rPr>
          <w:rFonts w:eastAsia="Times New Roman" w:cs="Times New Roman"/>
          <w:szCs w:val="24"/>
        </w:rPr>
        <w:t xml:space="preserve"> η ονομαστική γύρω </w:t>
      </w:r>
      <w:r>
        <w:rPr>
          <w:rFonts w:eastAsia="Times New Roman" w:cs="Times New Roman"/>
          <w:szCs w:val="24"/>
        </w:rPr>
        <w:t xml:space="preserve">στις 13.30΄, για να </w:t>
      </w:r>
      <w:r w:rsidRPr="00D02CFA">
        <w:rPr>
          <w:rFonts w:eastAsia="Times New Roman" w:cs="Times New Roman"/>
          <w:szCs w:val="24"/>
        </w:rPr>
        <w:t>φύγουμε για τις πασχαλινές διακοπές</w:t>
      </w:r>
      <w:r>
        <w:rPr>
          <w:rFonts w:eastAsia="Times New Roman" w:cs="Times New Roman"/>
          <w:szCs w:val="24"/>
        </w:rPr>
        <w:t xml:space="preserve">. </w:t>
      </w:r>
    </w:p>
    <w:p w14:paraId="2E2471B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Βουλή και οι </w:t>
      </w:r>
      <w:r>
        <w:rPr>
          <w:rFonts w:eastAsia="Times New Roman" w:cs="Times New Roman"/>
          <w:szCs w:val="24"/>
        </w:rPr>
        <w:t>Επιτροπές</w:t>
      </w:r>
      <w:r w:rsidRPr="00D02CFA">
        <w:rPr>
          <w:rFonts w:eastAsia="Times New Roman" w:cs="Times New Roman"/>
          <w:szCs w:val="24"/>
        </w:rPr>
        <w:t xml:space="preserve"> θα ξεκινήσουν αμέσως μετά το Πάσχα</w:t>
      </w:r>
      <w:r>
        <w:rPr>
          <w:rFonts w:eastAsia="Times New Roman" w:cs="Times New Roman"/>
          <w:szCs w:val="24"/>
        </w:rPr>
        <w:t>.</w:t>
      </w:r>
    </w:p>
    <w:p w14:paraId="2E2471B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Επίσης, να σας πω ότι όταν οι </w:t>
      </w:r>
      <w:r>
        <w:rPr>
          <w:rFonts w:eastAsia="Times New Roman" w:cs="Times New Roman"/>
          <w:szCs w:val="24"/>
        </w:rPr>
        <w:t>ε</w:t>
      </w:r>
      <w:r>
        <w:rPr>
          <w:rFonts w:eastAsia="Times New Roman" w:cs="Times New Roman"/>
          <w:szCs w:val="24"/>
        </w:rPr>
        <w:t>ισηγη</w:t>
      </w:r>
      <w:r w:rsidRPr="00D02CFA">
        <w:rPr>
          <w:rFonts w:eastAsia="Times New Roman" w:cs="Times New Roman"/>
          <w:szCs w:val="24"/>
        </w:rPr>
        <w:t xml:space="preserve">τές έχουν μιλήσει </w:t>
      </w:r>
      <w:r>
        <w:rPr>
          <w:rFonts w:eastAsia="Times New Roman" w:cs="Times New Roman"/>
          <w:szCs w:val="24"/>
        </w:rPr>
        <w:t>είκοσι λεπτά,</w:t>
      </w:r>
      <w:r w:rsidRPr="00D02CFA">
        <w:rPr>
          <w:rFonts w:eastAsia="Times New Roman" w:cs="Times New Roman"/>
          <w:szCs w:val="24"/>
        </w:rPr>
        <w:t xml:space="preserve"> δεν μπορώ να </w:t>
      </w:r>
      <w:r>
        <w:rPr>
          <w:rFonts w:eastAsia="Times New Roman" w:cs="Times New Roman"/>
          <w:szCs w:val="24"/>
        </w:rPr>
        <w:t>δώσω</w:t>
      </w:r>
      <w:r w:rsidRPr="00D02CFA">
        <w:rPr>
          <w:rFonts w:eastAsia="Times New Roman" w:cs="Times New Roman"/>
          <w:szCs w:val="24"/>
        </w:rPr>
        <w:t xml:space="preserve"> στον Υπουργό </w:t>
      </w:r>
      <w:r>
        <w:rPr>
          <w:rFonts w:eastAsia="Times New Roman" w:cs="Times New Roman"/>
          <w:szCs w:val="24"/>
        </w:rPr>
        <w:t>μόνο δώδεκα,</w:t>
      </w:r>
      <w:r w:rsidRPr="00D02CFA">
        <w:rPr>
          <w:rFonts w:eastAsia="Times New Roman" w:cs="Times New Roman"/>
          <w:szCs w:val="24"/>
        </w:rPr>
        <w:t xml:space="preserve"> ο οποίος</w:t>
      </w:r>
      <w:r>
        <w:rPr>
          <w:rFonts w:eastAsia="Times New Roman" w:cs="Times New Roman"/>
          <w:szCs w:val="24"/>
        </w:rPr>
        <w:t>,</w:t>
      </w:r>
      <w:r w:rsidRPr="00D02CFA">
        <w:rPr>
          <w:rFonts w:eastAsia="Times New Roman" w:cs="Times New Roman"/>
          <w:szCs w:val="24"/>
        </w:rPr>
        <w:t xml:space="preserve"> </w:t>
      </w:r>
      <w:r>
        <w:rPr>
          <w:rFonts w:eastAsia="Times New Roman" w:cs="Times New Roman"/>
          <w:szCs w:val="24"/>
        </w:rPr>
        <w:t>επίσης,</w:t>
      </w:r>
      <w:r w:rsidRPr="00D02CFA">
        <w:rPr>
          <w:rFonts w:eastAsia="Times New Roman" w:cs="Times New Roman"/>
          <w:szCs w:val="24"/>
        </w:rPr>
        <w:t xml:space="preserve"> κανονικά είχε </w:t>
      </w:r>
      <w:r>
        <w:rPr>
          <w:rFonts w:eastAsia="Times New Roman" w:cs="Times New Roman"/>
          <w:szCs w:val="24"/>
        </w:rPr>
        <w:t>δώδεκα</w:t>
      </w:r>
      <w:r w:rsidRPr="00D02CFA">
        <w:rPr>
          <w:rFonts w:eastAsia="Times New Roman" w:cs="Times New Roman"/>
          <w:szCs w:val="24"/>
        </w:rPr>
        <w:t xml:space="preserve"> λεπτά</w:t>
      </w:r>
      <w:r>
        <w:rPr>
          <w:rFonts w:eastAsia="Times New Roman" w:cs="Times New Roman"/>
          <w:szCs w:val="24"/>
        </w:rPr>
        <w:t>. Το λέω εκ των προτέρων, για ν</w:t>
      </w:r>
      <w:r w:rsidRPr="00D02CFA">
        <w:rPr>
          <w:rFonts w:eastAsia="Times New Roman" w:cs="Times New Roman"/>
          <w:szCs w:val="24"/>
        </w:rPr>
        <w:t>α μην ακούω γρί</w:t>
      </w:r>
      <w:r>
        <w:rPr>
          <w:rFonts w:eastAsia="Times New Roman" w:cs="Times New Roman"/>
          <w:szCs w:val="24"/>
        </w:rPr>
        <w:t>νι</w:t>
      </w:r>
      <w:r w:rsidRPr="00D02CFA">
        <w:rPr>
          <w:rFonts w:eastAsia="Times New Roman" w:cs="Times New Roman"/>
          <w:szCs w:val="24"/>
        </w:rPr>
        <w:t>ες από</w:t>
      </w:r>
      <w:r w:rsidRPr="00D02CFA">
        <w:rPr>
          <w:rFonts w:eastAsia="Times New Roman" w:cs="Times New Roman"/>
          <w:szCs w:val="24"/>
        </w:rPr>
        <w:t xml:space="preserve"> κάτω</w:t>
      </w:r>
      <w:r>
        <w:rPr>
          <w:rFonts w:eastAsia="Times New Roman" w:cs="Times New Roman"/>
          <w:szCs w:val="24"/>
        </w:rPr>
        <w:t>. Θ</w:t>
      </w:r>
      <w:r w:rsidRPr="00D02CFA">
        <w:rPr>
          <w:rFonts w:eastAsia="Times New Roman" w:cs="Times New Roman"/>
          <w:szCs w:val="24"/>
        </w:rPr>
        <w:t xml:space="preserve">α βάλω </w:t>
      </w:r>
      <w:r>
        <w:rPr>
          <w:rFonts w:eastAsia="Times New Roman" w:cs="Times New Roman"/>
          <w:szCs w:val="24"/>
        </w:rPr>
        <w:t>είκοσι λεπτά στον Υπουργό.</w:t>
      </w:r>
    </w:p>
    <w:p w14:paraId="2E2471B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Θέλουν, όμως, να </w:t>
      </w:r>
      <w:r w:rsidRPr="00D02CFA">
        <w:rPr>
          <w:rFonts w:eastAsia="Times New Roman" w:cs="Times New Roman"/>
          <w:szCs w:val="24"/>
        </w:rPr>
        <w:t>μιλήσου</w:t>
      </w:r>
      <w:r>
        <w:rPr>
          <w:rFonts w:eastAsia="Times New Roman" w:cs="Times New Roman"/>
          <w:szCs w:val="24"/>
        </w:rPr>
        <w:t>ν</w:t>
      </w:r>
      <w:r w:rsidRPr="00D02CFA">
        <w:rPr>
          <w:rFonts w:eastAsia="Times New Roman" w:cs="Times New Roman"/>
          <w:szCs w:val="24"/>
        </w:rPr>
        <w:t xml:space="preserve"> </w:t>
      </w:r>
      <w:r>
        <w:rPr>
          <w:rFonts w:eastAsia="Times New Roman" w:cs="Times New Roman"/>
          <w:szCs w:val="24"/>
        </w:rPr>
        <w:t>για</w:t>
      </w:r>
      <w:r w:rsidRPr="00D02CFA">
        <w:rPr>
          <w:rFonts w:eastAsia="Times New Roman" w:cs="Times New Roman"/>
          <w:szCs w:val="24"/>
        </w:rPr>
        <w:t xml:space="preserve"> τρία λεπτά</w:t>
      </w:r>
      <w:r>
        <w:rPr>
          <w:rFonts w:eastAsia="Times New Roman" w:cs="Times New Roman"/>
          <w:szCs w:val="24"/>
        </w:rPr>
        <w:t>,</w:t>
      </w:r>
      <w:r w:rsidRPr="00D02CFA">
        <w:rPr>
          <w:rFonts w:eastAsia="Times New Roman" w:cs="Times New Roman"/>
          <w:szCs w:val="24"/>
        </w:rPr>
        <w:t xml:space="preserve"> ο καθένας</w:t>
      </w:r>
      <w:r>
        <w:rPr>
          <w:rFonts w:eastAsia="Times New Roman" w:cs="Times New Roman"/>
          <w:szCs w:val="24"/>
        </w:rPr>
        <w:t xml:space="preserve"> </w:t>
      </w:r>
      <w:r w:rsidRPr="00D02CFA">
        <w:rPr>
          <w:rFonts w:eastAsia="Times New Roman" w:cs="Times New Roman"/>
          <w:szCs w:val="24"/>
        </w:rPr>
        <w:t>για δύο τροπολογίες</w:t>
      </w:r>
      <w:r>
        <w:rPr>
          <w:rFonts w:eastAsia="Times New Roman" w:cs="Times New Roman"/>
          <w:szCs w:val="24"/>
        </w:rPr>
        <w:t>,</w:t>
      </w:r>
      <w:r w:rsidRPr="00D02CFA">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Χ</w:t>
      </w:r>
      <w:r w:rsidRPr="00D02CFA">
        <w:rPr>
          <w:rFonts w:eastAsia="Times New Roman" w:cs="Times New Roman"/>
          <w:szCs w:val="24"/>
        </w:rPr>
        <w:t>αρίτσης</w:t>
      </w:r>
      <w:proofErr w:type="spellEnd"/>
      <w:r w:rsidRPr="00D02CFA">
        <w:rPr>
          <w:rFonts w:eastAsia="Times New Roman" w:cs="Times New Roman"/>
          <w:szCs w:val="24"/>
        </w:rPr>
        <w:t xml:space="preserve"> πρώτος και ο κ</w:t>
      </w:r>
      <w:r>
        <w:rPr>
          <w:rFonts w:eastAsia="Times New Roman" w:cs="Times New Roman"/>
          <w:szCs w:val="24"/>
        </w:rPr>
        <w:t xml:space="preserve">. </w:t>
      </w:r>
      <w:proofErr w:type="spellStart"/>
      <w:r>
        <w:rPr>
          <w:rFonts w:eastAsia="Times New Roman" w:cs="Times New Roman"/>
          <w:szCs w:val="24"/>
        </w:rPr>
        <w:t>Α</w:t>
      </w:r>
      <w:r w:rsidRPr="00D02CFA">
        <w:rPr>
          <w:rFonts w:eastAsia="Times New Roman" w:cs="Times New Roman"/>
          <w:szCs w:val="24"/>
        </w:rPr>
        <w:t>ραχωβίτης</w:t>
      </w:r>
      <w:proofErr w:type="spellEnd"/>
      <w:r w:rsidRPr="00D02CFA">
        <w:rPr>
          <w:rFonts w:eastAsia="Times New Roman" w:cs="Times New Roman"/>
          <w:szCs w:val="24"/>
        </w:rPr>
        <w:t xml:space="preserve"> δεύτερος</w:t>
      </w:r>
      <w:r>
        <w:rPr>
          <w:rFonts w:eastAsia="Times New Roman" w:cs="Times New Roman"/>
          <w:szCs w:val="24"/>
        </w:rPr>
        <w:t>. Γ</w:t>
      </w:r>
      <w:r w:rsidRPr="00D02CFA">
        <w:rPr>
          <w:rFonts w:eastAsia="Times New Roman" w:cs="Times New Roman"/>
          <w:szCs w:val="24"/>
        </w:rPr>
        <w:t>ια να τους απεγκλωβίσου</w:t>
      </w:r>
      <w:r>
        <w:rPr>
          <w:rFonts w:eastAsia="Times New Roman" w:cs="Times New Roman"/>
          <w:szCs w:val="24"/>
        </w:rPr>
        <w:t>με, θα πάρουν τον λόγο πριν τον Υπουργό.</w:t>
      </w:r>
    </w:p>
    <w:p w14:paraId="2E2471B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w:t>
      </w:r>
      <w:r>
        <w:rPr>
          <w:rFonts w:eastAsia="Times New Roman" w:cs="Times New Roman"/>
          <w:szCs w:val="24"/>
        </w:rPr>
        <w:t>ετε τον λόγο για τρία λεπτά, για να αναπτύξετε την τροπολογία σας.</w:t>
      </w:r>
    </w:p>
    <w:p w14:paraId="2E2471B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Σ ΧΑΡΙΤΣΗΣ (Υπουργός Εσωτερικών):</w:t>
      </w:r>
      <w:r>
        <w:rPr>
          <w:rFonts w:eastAsia="Times New Roman" w:cs="Times New Roman"/>
          <w:szCs w:val="24"/>
        </w:rPr>
        <w:t xml:space="preserve"> </w:t>
      </w:r>
      <w:r w:rsidRPr="00D02CFA">
        <w:rPr>
          <w:rFonts w:eastAsia="Times New Roman" w:cs="Times New Roman"/>
          <w:szCs w:val="24"/>
        </w:rPr>
        <w:t>Σας ευχαριστώ πολύ</w:t>
      </w:r>
      <w:r>
        <w:rPr>
          <w:rFonts w:eastAsia="Times New Roman" w:cs="Times New Roman"/>
          <w:szCs w:val="24"/>
        </w:rPr>
        <w:t>,</w:t>
      </w:r>
      <w:r w:rsidRPr="00D02CFA">
        <w:rPr>
          <w:rFonts w:eastAsia="Times New Roman" w:cs="Times New Roman"/>
          <w:szCs w:val="24"/>
        </w:rPr>
        <w:t xml:space="preserve"> κύριε </w:t>
      </w:r>
      <w:r>
        <w:rPr>
          <w:rFonts w:eastAsia="Times New Roman" w:cs="Times New Roman"/>
          <w:szCs w:val="24"/>
        </w:rPr>
        <w:t>Π</w:t>
      </w:r>
      <w:r w:rsidRPr="00D02CFA">
        <w:rPr>
          <w:rFonts w:eastAsia="Times New Roman" w:cs="Times New Roman"/>
          <w:szCs w:val="24"/>
        </w:rPr>
        <w:t>ρόεδρε</w:t>
      </w:r>
      <w:r>
        <w:rPr>
          <w:rFonts w:eastAsia="Times New Roman" w:cs="Times New Roman"/>
          <w:szCs w:val="24"/>
        </w:rPr>
        <w:t>. Θ</w:t>
      </w:r>
      <w:r w:rsidRPr="00D02CFA">
        <w:rPr>
          <w:rFonts w:eastAsia="Times New Roman" w:cs="Times New Roman"/>
          <w:szCs w:val="24"/>
        </w:rPr>
        <w:t>α είμαι πολύ σύντομος</w:t>
      </w:r>
      <w:r>
        <w:rPr>
          <w:rFonts w:eastAsia="Times New Roman" w:cs="Times New Roman"/>
          <w:szCs w:val="24"/>
        </w:rPr>
        <w:t>,</w:t>
      </w:r>
      <w:r w:rsidRPr="00D02CFA">
        <w:rPr>
          <w:rFonts w:eastAsia="Times New Roman" w:cs="Times New Roman"/>
          <w:szCs w:val="24"/>
        </w:rPr>
        <w:t xml:space="preserve"> για να μην </w:t>
      </w:r>
      <w:r>
        <w:rPr>
          <w:rFonts w:eastAsia="Times New Roman" w:cs="Times New Roman"/>
          <w:szCs w:val="24"/>
        </w:rPr>
        <w:t>καταχραστούμε τον</w:t>
      </w:r>
      <w:r w:rsidRPr="00D02CFA">
        <w:rPr>
          <w:rFonts w:eastAsia="Times New Roman" w:cs="Times New Roman"/>
          <w:szCs w:val="24"/>
        </w:rPr>
        <w:t xml:space="preserve"> χρόνο του </w:t>
      </w:r>
      <w:r>
        <w:rPr>
          <w:rFonts w:eastAsia="Times New Roman" w:cs="Times New Roman"/>
          <w:szCs w:val="24"/>
        </w:rPr>
        <w:t>Κ</w:t>
      </w:r>
      <w:r w:rsidRPr="00D02CFA">
        <w:rPr>
          <w:rFonts w:eastAsia="Times New Roman" w:cs="Times New Roman"/>
          <w:szCs w:val="24"/>
        </w:rPr>
        <w:t>οινοβουλίου</w:t>
      </w:r>
      <w:r>
        <w:rPr>
          <w:rFonts w:eastAsia="Times New Roman" w:cs="Times New Roman"/>
          <w:szCs w:val="24"/>
        </w:rPr>
        <w:t>.</w:t>
      </w:r>
    </w:p>
    <w:p w14:paraId="2E2471B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w:t>
      </w:r>
      <w:r w:rsidRPr="00D02CFA">
        <w:rPr>
          <w:rFonts w:eastAsia="Times New Roman" w:cs="Times New Roman"/>
          <w:szCs w:val="24"/>
        </w:rPr>
        <w:t>ναφέρομαι στην τροπολογία με γενικό α</w:t>
      </w:r>
      <w:r w:rsidRPr="00D02CFA">
        <w:rPr>
          <w:rFonts w:eastAsia="Times New Roman" w:cs="Times New Roman"/>
          <w:szCs w:val="24"/>
        </w:rPr>
        <w:t>ριθμό 2128 και ειδικό 237</w:t>
      </w:r>
      <w:r>
        <w:rPr>
          <w:rFonts w:eastAsia="Times New Roman" w:cs="Times New Roman"/>
          <w:szCs w:val="24"/>
        </w:rPr>
        <w:t>. Κ</w:t>
      </w:r>
      <w:r w:rsidRPr="00D02CFA">
        <w:rPr>
          <w:rFonts w:eastAsia="Times New Roman" w:cs="Times New Roman"/>
          <w:szCs w:val="24"/>
        </w:rPr>
        <w:t xml:space="preserve">υρίες και κύριοι </w:t>
      </w:r>
      <w:r>
        <w:rPr>
          <w:rFonts w:eastAsia="Times New Roman" w:cs="Times New Roman"/>
          <w:szCs w:val="24"/>
        </w:rPr>
        <w:t>Β</w:t>
      </w:r>
      <w:r w:rsidRPr="00D02CFA">
        <w:rPr>
          <w:rFonts w:eastAsia="Times New Roman" w:cs="Times New Roman"/>
          <w:szCs w:val="24"/>
        </w:rPr>
        <w:t>ουλευτές</w:t>
      </w:r>
      <w:r>
        <w:rPr>
          <w:rFonts w:eastAsia="Times New Roman" w:cs="Times New Roman"/>
          <w:szCs w:val="24"/>
        </w:rPr>
        <w:t>,</w:t>
      </w:r>
      <w:r w:rsidRPr="00D02CFA">
        <w:rPr>
          <w:rFonts w:eastAsia="Times New Roman" w:cs="Times New Roman"/>
          <w:szCs w:val="24"/>
        </w:rPr>
        <w:t xml:space="preserve"> γνωρίζετε πολύ καλά ότι πρόσφατα η </w:t>
      </w:r>
      <w:r>
        <w:rPr>
          <w:rFonts w:eastAsia="Times New Roman" w:cs="Times New Roman"/>
          <w:szCs w:val="24"/>
        </w:rPr>
        <w:t>Κ</w:t>
      </w:r>
      <w:r w:rsidRPr="00D02CFA">
        <w:rPr>
          <w:rFonts w:eastAsia="Times New Roman" w:cs="Times New Roman"/>
          <w:szCs w:val="24"/>
        </w:rPr>
        <w:t>υβέρνησ</w:t>
      </w:r>
      <w:r>
        <w:rPr>
          <w:rFonts w:eastAsia="Times New Roman" w:cs="Times New Roman"/>
          <w:szCs w:val="24"/>
        </w:rPr>
        <w:t>ή</w:t>
      </w:r>
      <w:r w:rsidRPr="00D02CFA">
        <w:rPr>
          <w:rFonts w:eastAsia="Times New Roman" w:cs="Times New Roman"/>
          <w:szCs w:val="24"/>
        </w:rPr>
        <w:t xml:space="preserve"> μας προχώρησε στην υλοποίηση της δέσμευσής της για τη μετατροπή του </w:t>
      </w:r>
      <w:r>
        <w:rPr>
          <w:rFonts w:eastAsia="Times New Roman" w:cs="Times New Roman"/>
          <w:szCs w:val="24"/>
        </w:rPr>
        <w:t>Π</w:t>
      </w:r>
      <w:r w:rsidRPr="00D02CFA">
        <w:rPr>
          <w:rFonts w:eastAsia="Times New Roman" w:cs="Times New Roman"/>
          <w:szCs w:val="24"/>
        </w:rPr>
        <w:t xml:space="preserve">ρογράμματος </w:t>
      </w:r>
      <w:r>
        <w:rPr>
          <w:rFonts w:eastAsia="Times New Roman" w:cs="Times New Roman"/>
          <w:szCs w:val="24"/>
        </w:rPr>
        <w:t>«Β</w:t>
      </w:r>
      <w:r w:rsidRPr="00D02CFA">
        <w:rPr>
          <w:rFonts w:eastAsia="Times New Roman" w:cs="Times New Roman"/>
          <w:szCs w:val="24"/>
        </w:rPr>
        <w:t xml:space="preserve">οήθεια στο </w:t>
      </w:r>
      <w:r>
        <w:rPr>
          <w:rFonts w:eastAsia="Times New Roman" w:cs="Times New Roman"/>
          <w:szCs w:val="24"/>
        </w:rPr>
        <w:t>Σ</w:t>
      </w:r>
      <w:r w:rsidRPr="00D02CFA">
        <w:rPr>
          <w:rFonts w:eastAsia="Times New Roman" w:cs="Times New Roman"/>
          <w:szCs w:val="24"/>
        </w:rPr>
        <w:t>πίτι</w:t>
      </w:r>
      <w:r>
        <w:rPr>
          <w:rFonts w:eastAsia="Times New Roman" w:cs="Times New Roman"/>
          <w:szCs w:val="24"/>
        </w:rPr>
        <w:t>»</w:t>
      </w:r>
      <w:r w:rsidRPr="00D02CFA">
        <w:rPr>
          <w:rFonts w:eastAsia="Times New Roman" w:cs="Times New Roman"/>
          <w:szCs w:val="24"/>
        </w:rPr>
        <w:t xml:space="preserve"> σε μόνιμη δομή του κοινωνικού κράτους</w:t>
      </w:r>
      <w:r>
        <w:rPr>
          <w:rFonts w:eastAsia="Times New Roman" w:cs="Times New Roman"/>
          <w:szCs w:val="24"/>
        </w:rPr>
        <w:t>,</w:t>
      </w:r>
      <w:r w:rsidRPr="00D02CFA">
        <w:rPr>
          <w:rFonts w:eastAsia="Times New Roman" w:cs="Times New Roman"/>
          <w:szCs w:val="24"/>
        </w:rPr>
        <w:t xml:space="preserve"> σύμφωνα με το άρθρο 86 του ν</w:t>
      </w:r>
      <w:r>
        <w:rPr>
          <w:rFonts w:eastAsia="Times New Roman" w:cs="Times New Roman"/>
          <w:szCs w:val="24"/>
        </w:rPr>
        <w:t>.</w:t>
      </w:r>
      <w:r w:rsidRPr="00D02CFA">
        <w:rPr>
          <w:rFonts w:eastAsia="Times New Roman" w:cs="Times New Roman"/>
          <w:szCs w:val="24"/>
        </w:rPr>
        <w:t>46</w:t>
      </w:r>
      <w:r>
        <w:rPr>
          <w:rFonts w:eastAsia="Times New Roman" w:cs="Times New Roman"/>
          <w:szCs w:val="24"/>
        </w:rPr>
        <w:t>04/</w:t>
      </w:r>
      <w:r w:rsidRPr="00D02CFA">
        <w:rPr>
          <w:rFonts w:eastAsia="Times New Roman" w:cs="Times New Roman"/>
          <w:szCs w:val="24"/>
        </w:rPr>
        <w:t xml:space="preserve">2019 με τη δημιουργία οργανικών δομών στους ΟΤΑ </w:t>
      </w:r>
      <w:r>
        <w:rPr>
          <w:rFonts w:eastAsia="Times New Roman" w:cs="Times New Roman"/>
          <w:szCs w:val="24"/>
        </w:rPr>
        <w:t>Α</w:t>
      </w:r>
      <w:r>
        <w:rPr>
          <w:rFonts w:eastAsia="Times New Roman" w:cs="Times New Roman"/>
          <w:szCs w:val="24"/>
        </w:rPr>
        <w:t>΄</w:t>
      </w:r>
      <w:r w:rsidRPr="00D02CFA">
        <w:rPr>
          <w:rFonts w:eastAsia="Times New Roman" w:cs="Times New Roman"/>
          <w:szCs w:val="24"/>
        </w:rPr>
        <w:t xml:space="preserve"> βαθμού στους δήμους σε όλη τη χώρα</w:t>
      </w:r>
      <w:r>
        <w:rPr>
          <w:rFonts w:eastAsia="Times New Roman" w:cs="Times New Roman"/>
          <w:szCs w:val="24"/>
        </w:rPr>
        <w:t>.</w:t>
      </w:r>
    </w:p>
    <w:p w14:paraId="2E2471B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D02CFA">
        <w:rPr>
          <w:rFonts w:eastAsia="Times New Roman" w:cs="Times New Roman"/>
          <w:szCs w:val="24"/>
        </w:rPr>
        <w:t xml:space="preserve">τη ρύθμιση αυτή προβλέπεται ότι κάθε </w:t>
      </w:r>
      <w:r>
        <w:rPr>
          <w:rFonts w:eastAsia="Times New Roman" w:cs="Times New Roman"/>
          <w:szCs w:val="24"/>
        </w:rPr>
        <w:t>δ</w:t>
      </w:r>
      <w:r w:rsidRPr="00D02CFA">
        <w:rPr>
          <w:rFonts w:eastAsia="Times New Roman" w:cs="Times New Roman"/>
          <w:szCs w:val="24"/>
        </w:rPr>
        <w:t xml:space="preserve">ήμος μπορεί να συστήσει θέσεις προσωπικού που απασχολούνταν στο </w:t>
      </w:r>
      <w:r>
        <w:rPr>
          <w:rFonts w:eastAsia="Times New Roman" w:cs="Times New Roman"/>
          <w:szCs w:val="24"/>
        </w:rPr>
        <w:t>π</w:t>
      </w:r>
      <w:r w:rsidRPr="00D02CFA">
        <w:rPr>
          <w:rFonts w:eastAsia="Times New Roman" w:cs="Times New Roman"/>
          <w:szCs w:val="24"/>
        </w:rPr>
        <w:t>ρό</w:t>
      </w:r>
      <w:r w:rsidRPr="00D02CFA">
        <w:rPr>
          <w:rFonts w:eastAsia="Times New Roman" w:cs="Times New Roman"/>
          <w:szCs w:val="24"/>
        </w:rPr>
        <w:lastRenderedPageBreak/>
        <w:t>γραμμα</w:t>
      </w:r>
      <w:r>
        <w:rPr>
          <w:rFonts w:eastAsia="Times New Roman" w:cs="Times New Roman"/>
          <w:szCs w:val="24"/>
        </w:rPr>
        <w:t>,</w:t>
      </w:r>
      <w:r w:rsidRPr="00D02CFA">
        <w:rPr>
          <w:rFonts w:eastAsia="Times New Roman" w:cs="Times New Roman"/>
          <w:szCs w:val="24"/>
        </w:rPr>
        <w:t xml:space="preserve"> αριθμό θέσεων ίσο με</w:t>
      </w:r>
      <w:r w:rsidRPr="00D02CFA">
        <w:rPr>
          <w:rFonts w:eastAsia="Times New Roman" w:cs="Times New Roman"/>
          <w:szCs w:val="24"/>
        </w:rPr>
        <w:t xml:space="preserve"> τον αριθμό των ατόμων που απασχολούνται στο </w:t>
      </w:r>
      <w:r>
        <w:rPr>
          <w:rFonts w:eastAsia="Times New Roman" w:cs="Times New Roman"/>
          <w:szCs w:val="24"/>
        </w:rPr>
        <w:t>π</w:t>
      </w:r>
      <w:r w:rsidRPr="00D02CFA">
        <w:rPr>
          <w:rFonts w:eastAsia="Times New Roman" w:cs="Times New Roman"/>
          <w:szCs w:val="24"/>
        </w:rPr>
        <w:t>ρόγραμμα κατά την έναρξη ισχύος της εν λόγω διάταξης</w:t>
      </w:r>
      <w:r>
        <w:rPr>
          <w:rFonts w:eastAsia="Times New Roman" w:cs="Times New Roman"/>
          <w:szCs w:val="24"/>
        </w:rPr>
        <w:t>. Μ</w:t>
      </w:r>
      <w:r w:rsidRPr="00D02CFA">
        <w:rPr>
          <w:rFonts w:eastAsia="Times New Roman" w:cs="Times New Roman"/>
          <w:szCs w:val="24"/>
        </w:rPr>
        <w:t>ε τη συγκεκριμένη τροπολογία</w:t>
      </w:r>
      <w:r>
        <w:rPr>
          <w:rFonts w:eastAsia="Times New Roman" w:cs="Times New Roman"/>
          <w:szCs w:val="24"/>
        </w:rPr>
        <w:t>,</w:t>
      </w:r>
      <w:r w:rsidRPr="00D02CFA">
        <w:rPr>
          <w:rFonts w:eastAsia="Times New Roman" w:cs="Times New Roman"/>
          <w:szCs w:val="24"/>
        </w:rPr>
        <w:t xml:space="preserve"> χωρίς </w:t>
      </w:r>
      <w:r>
        <w:rPr>
          <w:rFonts w:eastAsia="Times New Roman" w:cs="Times New Roman"/>
          <w:szCs w:val="24"/>
        </w:rPr>
        <w:t>β</w:t>
      </w:r>
      <w:r w:rsidRPr="00D02CFA">
        <w:rPr>
          <w:rFonts w:eastAsia="Times New Roman" w:cs="Times New Roman"/>
          <w:szCs w:val="24"/>
        </w:rPr>
        <w:t xml:space="preserve">εβαίως να τροποποιούμε τον βασικό κανόνα του ως </w:t>
      </w:r>
      <w:r>
        <w:rPr>
          <w:rFonts w:eastAsia="Times New Roman" w:cs="Times New Roman"/>
          <w:szCs w:val="24"/>
        </w:rPr>
        <w:t>ά</w:t>
      </w:r>
      <w:r w:rsidRPr="00D02CFA">
        <w:rPr>
          <w:rFonts w:eastAsia="Times New Roman" w:cs="Times New Roman"/>
          <w:szCs w:val="24"/>
        </w:rPr>
        <w:t>νω περιορισμού</w:t>
      </w:r>
      <w:r>
        <w:rPr>
          <w:rFonts w:eastAsia="Times New Roman" w:cs="Times New Roman"/>
          <w:szCs w:val="24"/>
        </w:rPr>
        <w:t>,</w:t>
      </w:r>
      <w:r w:rsidRPr="00D02CFA">
        <w:rPr>
          <w:rFonts w:eastAsia="Times New Roman" w:cs="Times New Roman"/>
          <w:szCs w:val="24"/>
        </w:rPr>
        <w:t xml:space="preserve"> κατόπιν αιτημάτων όμως μικρών νησιωτικών δήμων</w:t>
      </w:r>
      <w:r>
        <w:rPr>
          <w:rFonts w:eastAsia="Times New Roman" w:cs="Times New Roman"/>
          <w:szCs w:val="24"/>
        </w:rPr>
        <w:t>,</w:t>
      </w:r>
      <w:r w:rsidRPr="00D02CFA">
        <w:rPr>
          <w:rFonts w:eastAsia="Times New Roman" w:cs="Times New Roman"/>
          <w:szCs w:val="24"/>
        </w:rPr>
        <w:t xml:space="preserve"> προχω</w:t>
      </w:r>
      <w:r w:rsidRPr="00D02CFA">
        <w:rPr>
          <w:rFonts w:eastAsia="Times New Roman" w:cs="Times New Roman"/>
          <w:szCs w:val="24"/>
        </w:rPr>
        <w:t>ρούμε στην παροχή της δυνατότητας</w:t>
      </w:r>
      <w:r>
        <w:rPr>
          <w:rFonts w:eastAsia="Times New Roman" w:cs="Times New Roman"/>
          <w:szCs w:val="24"/>
        </w:rPr>
        <w:t>,</w:t>
      </w:r>
      <w:r w:rsidRPr="00D02CFA">
        <w:rPr>
          <w:rFonts w:eastAsia="Times New Roman" w:cs="Times New Roman"/>
          <w:szCs w:val="24"/>
        </w:rPr>
        <w:t xml:space="preserve"> ειδικά σε αυτούς τους μικρούς νησιωτικούς δήμους</w:t>
      </w:r>
      <w:r>
        <w:rPr>
          <w:rFonts w:eastAsia="Times New Roman" w:cs="Times New Roman"/>
          <w:szCs w:val="24"/>
        </w:rPr>
        <w:t>,</w:t>
      </w:r>
      <w:r w:rsidRPr="00D02CFA">
        <w:rPr>
          <w:rFonts w:eastAsia="Times New Roman" w:cs="Times New Roman"/>
          <w:szCs w:val="24"/>
        </w:rPr>
        <w:t xml:space="preserve"> όπως ορίζονται με το </w:t>
      </w:r>
      <w:r>
        <w:rPr>
          <w:rFonts w:eastAsia="Times New Roman" w:cs="Times New Roman"/>
          <w:szCs w:val="24"/>
        </w:rPr>
        <w:t>ν</w:t>
      </w:r>
      <w:r w:rsidRPr="00D02CFA">
        <w:rPr>
          <w:rFonts w:eastAsia="Times New Roman" w:cs="Times New Roman"/>
          <w:szCs w:val="24"/>
        </w:rPr>
        <w:t xml:space="preserve">όμο </w:t>
      </w:r>
      <w:r>
        <w:rPr>
          <w:rFonts w:eastAsia="Times New Roman" w:cs="Times New Roman"/>
          <w:szCs w:val="24"/>
        </w:rPr>
        <w:t>του «</w:t>
      </w:r>
      <w:r w:rsidRPr="00D02CFA">
        <w:rPr>
          <w:rFonts w:eastAsia="Times New Roman" w:cs="Times New Roman"/>
          <w:szCs w:val="24"/>
        </w:rPr>
        <w:t>ΚΛΕΙΣΘΕΝΗ</w:t>
      </w:r>
      <w:r>
        <w:rPr>
          <w:rFonts w:eastAsia="Times New Roman" w:cs="Times New Roman"/>
          <w:szCs w:val="24"/>
        </w:rPr>
        <w:t>»</w:t>
      </w:r>
      <w:r>
        <w:rPr>
          <w:rFonts w:eastAsia="Times New Roman" w:cs="Times New Roman"/>
          <w:szCs w:val="24"/>
        </w:rPr>
        <w:t>,</w:t>
      </w:r>
      <w:r w:rsidRPr="00D02CFA">
        <w:rPr>
          <w:rFonts w:eastAsia="Times New Roman" w:cs="Times New Roman"/>
          <w:szCs w:val="24"/>
        </w:rPr>
        <w:t xml:space="preserve"> δηλαδή </w:t>
      </w:r>
      <w:r>
        <w:rPr>
          <w:rFonts w:eastAsia="Times New Roman" w:cs="Times New Roman"/>
          <w:szCs w:val="24"/>
        </w:rPr>
        <w:t>σε δήμους</w:t>
      </w:r>
      <w:r w:rsidRPr="00D02CFA">
        <w:rPr>
          <w:rFonts w:eastAsia="Times New Roman" w:cs="Times New Roman"/>
          <w:szCs w:val="24"/>
        </w:rPr>
        <w:t xml:space="preserve"> με πληθυσμό μέχρι τρεισήμισι χιλιάδες κατοίκους</w:t>
      </w:r>
      <w:r>
        <w:rPr>
          <w:rFonts w:eastAsia="Times New Roman" w:cs="Times New Roman"/>
          <w:szCs w:val="24"/>
        </w:rPr>
        <w:t>,</w:t>
      </w:r>
      <w:r w:rsidRPr="00D02CFA">
        <w:rPr>
          <w:rFonts w:eastAsia="Times New Roman" w:cs="Times New Roman"/>
          <w:szCs w:val="24"/>
        </w:rPr>
        <w:t xml:space="preserve"> να συστήσουν τόσες θέσεις μόνιμου προσωπικού για το εν λόγω </w:t>
      </w:r>
      <w:r>
        <w:rPr>
          <w:rFonts w:eastAsia="Times New Roman" w:cs="Times New Roman"/>
          <w:szCs w:val="24"/>
        </w:rPr>
        <w:t>π</w:t>
      </w:r>
      <w:r w:rsidRPr="00D02CFA">
        <w:rPr>
          <w:rFonts w:eastAsia="Times New Roman" w:cs="Times New Roman"/>
          <w:szCs w:val="24"/>
        </w:rPr>
        <w:t>ρ</w:t>
      </w:r>
      <w:r w:rsidRPr="00D02CFA">
        <w:rPr>
          <w:rFonts w:eastAsia="Times New Roman" w:cs="Times New Roman"/>
          <w:szCs w:val="24"/>
        </w:rPr>
        <w:t>όγραμμα</w:t>
      </w:r>
      <w:r>
        <w:rPr>
          <w:rFonts w:eastAsia="Times New Roman" w:cs="Times New Roman"/>
          <w:szCs w:val="24"/>
        </w:rPr>
        <w:t>,</w:t>
      </w:r>
      <w:r w:rsidRPr="00D02CFA">
        <w:rPr>
          <w:rFonts w:eastAsia="Times New Roman" w:cs="Times New Roman"/>
          <w:szCs w:val="24"/>
        </w:rPr>
        <w:t xml:space="preserve"> όσες ήταν </w:t>
      </w:r>
      <w:r>
        <w:rPr>
          <w:rFonts w:eastAsia="Times New Roman" w:cs="Times New Roman"/>
          <w:szCs w:val="24"/>
        </w:rPr>
        <w:t>οι</w:t>
      </w:r>
      <w:r w:rsidRPr="00D02CFA">
        <w:rPr>
          <w:rFonts w:eastAsia="Times New Roman" w:cs="Times New Roman"/>
          <w:szCs w:val="24"/>
        </w:rPr>
        <w:t xml:space="preserve"> αρχικά προβλεπόμεν</w:t>
      </w:r>
      <w:r>
        <w:rPr>
          <w:rFonts w:eastAsia="Times New Roman" w:cs="Times New Roman"/>
          <w:szCs w:val="24"/>
        </w:rPr>
        <w:t>ες</w:t>
      </w:r>
      <w:r w:rsidRPr="00D02CFA">
        <w:rPr>
          <w:rFonts w:eastAsia="Times New Roman" w:cs="Times New Roman"/>
          <w:szCs w:val="24"/>
        </w:rPr>
        <w:t xml:space="preserve"> στη σύμβαση που είχαν </w:t>
      </w:r>
      <w:r>
        <w:rPr>
          <w:rFonts w:eastAsia="Times New Roman" w:cs="Times New Roman"/>
          <w:szCs w:val="24"/>
        </w:rPr>
        <w:t xml:space="preserve">συνάψει με την ΕΕΤΑΑ το έτος 2011 ή </w:t>
      </w:r>
      <w:r w:rsidRPr="00D02CFA">
        <w:rPr>
          <w:rFonts w:eastAsia="Times New Roman" w:cs="Times New Roman"/>
          <w:szCs w:val="24"/>
        </w:rPr>
        <w:t>2012</w:t>
      </w:r>
      <w:r>
        <w:rPr>
          <w:rFonts w:eastAsia="Times New Roman" w:cs="Times New Roman"/>
          <w:szCs w:val="24"/>
        </w:rPr>
        <w:t>.</w:t>
      </w:r>
    </w:p>
    <w:p w14:paraId="2E2471B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Αυ</w:t>
      </w:r>
      <w:r w:rsidRPr="00D02CFA">
        <w:rPr>
          <w:rFonts w:eastAsia="Times New Roman" w:cs="Times New Roman"/>
          <w:szCs w:val="24"/>
        </w:rPr>
        <w:t>τό συμβαίνει γιατί υπάρχουν μικροί νησιωτικοί δήμοι που σε αυτή τη χρονική περίοδο</w:t>
      </w:r>
      <w:r>
        <w:rPr>
          <w:rFonts w:eastAsia="Times New Roman" w:cs="Times New Roman"/>
          <w:szCs w:val="24"/>
        </w:rPr>
        <w:t xml:space="preserve">, αυτά τα χρόνια, δηλαδή </w:t>
      </w:r>
      <w:r w:rsidRPr="00D02CFA">
        <w:rPr>
          <w:rFonts w:eastAsia="Times New Roman" w:cs="Times New Roman"/>
          <w:szCs w:val="24"/>
        </w:rPr>
        <w:t xml:space="preserve">το </w:t>
      </w:r>
      <w:r>
        <w:rPr>
          <w:rFonts w:eastAsia="Times New Roman" w:cs="Times New Roman"/>
          <w:szCs w:val="24"/>
        </w:rPr>
        <w:t>20</w:t>
      </w:r>
      <w:r w:rsidRPr="00D02CFA">
        <w:rPr>
          <w:rFonts w:eastAsia="Times New Roman" w:cs="Times New Roman"/>
          <w:szCs w:val="24"/>
        </w:rPr>
        <w:t xml:space="preserve">11 και </w:t>
      </w:r>
      <w:r>
        <w:rPr>
          <w:rFonts w:eastAsia="Times New Roman" w:cs="Times New Roman"/>
          <w:szCs w:val="24"/>
        </w:rPr>
        <w:t>20</w:t>
      </w:r>
      <w:r w:rsidRPr="00D02CFA">
        <w:rPr>
          <w:rFonts w:eastAsia="Times New Roman" w:cs="Times New Roman"/>
          <w:szCs w:val="24"/>
        </w:rPr>
        <w:t>12</w:t>
      </w:r>
      <w:r>
        <w:rPr>
          <w:rFonts w:eastAsia="Times New Roman" w:cs="Times New Roman"/>
          <w:szCs w:val="24"/>
        </w:rPr>
        <w:t>,</w:t>
      </w:r>
      <w:r w:rsidRPr="00D02CFA">
        <w:rPr>
          <w:rFonts w:eastAsia="Times New Roman" w:cs="Times New Roman"/>
          <w:szCs w:val="24"/>
        </w:rPr>
        <w:t xml:space="preserve"> έχασαν κάποιες θέσεις </w:t>
      </w:r>
      <w:r w:rsidRPr="00D02CFA">
        <w:rPr>
          <w:rFonts w:eastAsia="Times New Roman" w:cs="Times New Roman"/>
          <w:szCs w:val="24"/>
        </w:rPr>
        <w:t>προσωπικού</w:t>
      </w:r>
      <w:r>
        <w:rPr>
          <w:rFonts w:eastAsia="Times New Roman" w:cs="Times New Roman"/>
          <w:szCs w:val="24"/>
        </w:rPr>
        <w:t>,</w:t>
      </w:r>
      <w:r w:rsidRPr="00D02CFA">
        <w:rPr>
          <w:rFonts w:eastAsia="Times New Roman" w:cs="Times New Roman"/>
          <w:szCs w:val="24"/>
        </w:rPr>
        <w:t xml:space="preserve"> έφυγε κάποιο</w:t>
      </w:r>
      <w:r>
        <w:rPr>
          <w:rFonts w:eastAsia="Times New Roman" w:cs="Times New Roman"/>
          <w:szCs w:val="24"/>
        </w:rPr>
        <w:t xml:space="preserve"> από</w:t>
      </w:r>
      <w:r w:rsidRPr="00D02CFA">
        <w:rPr>
          <w:rFonts w:eastAsia="Times New Roman" w:cs="Times New Roman"/>
          <w:szCs w:val="24"/>
        </w:rPr>
        <w:t xml:space="preserve"> αυτό το προσωπικό</w:t>
      </w:r>
      <w:r>
        <w:rPr>
          <w:rFonts w:eastAsia="Times New Roman" w:cs="Times New Roman"/>
          <w:szCs w:val="24"/>
        </w:rPr>
        <w:t>. Θα έχουν, λ</w:t>
      </w:r>
      <w:r w:rsidRPr="00D02CFA">
        <w:rPr>
          <w:rFonts w:eastAsia="Times New Roman" w:cs="Times New Roman"/>
          <w:szCs w:val="24"/>
        </w:rPr>
        <w:t>οιπόν</w:t>
      </w:r>
      <w:r>
        <w:rPr>
          <w:rFonts w:eastAsia="Times New Roman" w:cs="Times New Roman"/>
          <w:szCs w:val="24"/>
        </w:rPr>
        <w:t>,</w:t>
      </w:r>
      <w:r w:rsidRPr="00D02CFA">
        <w:rPr>
          <w:rFonts w:eastAsia="Times New Roman" w:cs="Times New Roman"/>
          <w:szCs w:val="24"/>
        </w:rPr>
        <w:t xml:space="preserve"> τη δυνατότητα με τη συγκεκριμένη ρύθμιση να επανέλθουν στον αριθμό του προσωπικού για αυτό το πολύ σημαντικό κοινωνικό </w:t>
      </w:r>
      <w:r>
        <w:rPr>
          <w:rFonts w:eastAsia="Times New Roman" w:cs="Times New Roman"/>
          <w:szCs w:val="24"/>
        </w:rPr>
        <w:t xml:space="preserve">πρόγραμμα, </w:t>
      </w:r>
      <w:r>
        <w:rPr>
          <w:rFonts w:eastAsia="Times New Roman" w:cs="Times New Roman"/>
          <w:szCs w:val="24"/>
        </w:rPr>
        <w:lastRenderedPageBreak/>
        <w:t>το «Β</w:t>
      </w:r>
      <w:r w:rsidRPr="00D02CFA">
        <w:rPr>
          <w:rFonts w:eastAsia="Times New Roman" w:cs="Times New Roman"/>
          <w:szCs w:val="24"/>
        </w:rPr>
        <w:t xml:space="preserve">οήθεια στο </w:t>
      </w:r>
      <w:r>
        <w:rPr>
          <w:rFonts w:eastAsia="Times New Roman" w:cs="Times New Roman"/>
          <w:szCs w:val="24"/>
        </w:rPr>
        <w:t>Σ</w:t>
      </w:r>
      <w:r w:rsidRPr="00D02CFA">
        <w:rPr>
          <w:rFonts w:eastAsia="Times New Roman" w:cs="Times New Roman"/>
          <w:szCs w:val="24"/>
        </w:rPr>
        <w:t>πίτι</w:t>
      </w:r>
      <w:r>
        <w:rPr>
          <w:rFonts w:eastAsia="Times New Roman" w:cs="Times New Roman"/>
          <w:szCs w:val="24"/>
        </w:rPr>
        <w:t>»,</w:t>
      </w:r>
      <w:r w:rsidRPr="00D02CFA">
        <w:rPr>
          <w:rFonts w:eastAsia="Times New Roman" w:cs="Times New Roman"/>
          <w:szCs w:val="24"/>
        </w:rPr>
        <w:t xml:space="preserve"> που είναι πλέον μόνιμος θεσμός του κοινωνικού κράτους</w:t>
      </w:r>
      <w:r>
        <w:rPr>
          <w:rFonts w:eastAsia="Times New Roman" w:cs="Times New Roman"/>
          <w:szCs w:val="24"/>
        </w:rPr>
        <w:t>. Θα μπορούν</w:t>
      </w:r>
      <w:r w:rsidRPr="00D02CFA">
        <w:rPr>
          <w:rFonts w:eastAsia="Times New Roman" w:cs="Times New Roman"/>
          <w:szCs w:val="24"/>
        </w:rPr>
        <w:t xml:space="preserve"> να επανέλθουν στον αρχικό </w:t>
      </w:r>
      <w:r>
        <w:rPr>
          <w:rFonts w:eastAsia="Times New Roman" w:cs="Times New Roman"/>
          <w:szCs w:val="24"/>
        </w:rPr>
        <w:t>αριθμό εργαζομένων. Α</w:t>
      </w:r>
      <w:r w:rsidRPr="00D02CFA">
        <w:rPr>
          <w:rFonts w:eastAsia="Times New Roman" w:cs="Times New Roman"/>
          <w:szCs w:val="24"/>
        </w:rPr>
        <w:t xml:space="preserve">υτό ικανοποιεί και τη </w:t>
      </w:r>
      <w:r>
        <w:rPr>
          <w:rFonts w:eastAsia="Times New Roman" w:cs="Times New Roman"/>
          <w:szCs w:val="24"/>
        </w:rPr>
        <w:t>σ</w:t>
      </w:r>
      <w:r w:rsidRPr="00D02CFA">
        <w:rPr>
          <w:rFonts w:eastAsia="Times New Roman" w:cs="Times New Roman"/>
          <w:szCs w:val="24"/>
        </w:rPr>
        <w:t xml:space="preserve">υνταγματική επιταγή για ειδική προστασία της </w:t>
      </w:r>
      <w:proofErr w:type="spellStart"/>
      <w:r w:rsidRPr="00D02CFA">
        <w:rPr>
          <w:rFonts w:eastAsia="Times New Roman" w:cs="Times New Roman"/>
          <w:szCs w:val="24"/>
        </w:rPr>
        <w:t>νησιωτικότητας</w:t>
      </w:r>
      <w:proofErr w:type="spellEnd"/>
      <w:r>
        <w:rPr>
          <w:rFonts w:eastAsia="Times New Roman" w:cs="Times New Roman"/>
          <w:szCs w:val="24"/>
        </w:rPr>
        <w:t>,</w:t>
      </w:r>
      <w:r w:rsidRPr="00D02CFA">
        <w:rPr>
          <w:rFonts w:eastAsia="Times New Roman" w:cs="Times New Roman"/>
          <w:szCs w:val="24"/>
        </w:rPr>
        <w:t xml:space="preserve"> με αυτή την πληρέστερη στελέχωση των μικρών νησιωτικών δήμ</w:t>
      </w:r>
      <w:r w:rsidRPr="00D02CFA">
        <w:rPr>
          <w:rFonts w:eastAsia="Times New Roman" w:cs="Times New Roman"/>
          <w:szCs w:val="24"/>
        </w:rPr>
        <w:t>ων</w:t>
      </w:r>
      <w:r>
        <w:rPr>
          <w:rFonts w:eastAsia="Times New Roman" w:cs="Times New Roman"/>
          <w:szCs w:val="24"/>
        </w:rPr>
        <w:t>.</w:t>
      </w:r>
    </w:p>
    <w:p w14:paraId="2E2471C0" w14:textId="77777777" w:rsidR="00ED3BF8" w:rsidRDefault="009F432D">
      <w:pPr>
        <w:spacing w:after="0" w:line="600" w:lineRule="auto"/>
        <w:ind w:firstLine="720"/>
        <w:jc w:val="both"/>
        <w:rPr>
          <w:rFonts w:eastAsia="Times New Roman" w:cs="Times New Roman"/>
          <w:szCs w:val="24"/>
        </w:rPr>
      </w:pPr>
      <w:r w:rsidRPr="00D02CFA">
        <w:rPr>
          <w:rFonts w:eastAsia="Times New Roman" w:cs="Times New Roman"/>
          <w:szCs w:val="24"/>
        </w:rPr>
        <w:t xml:space="preserve">Είναι και αυτή μία ακόμα ρύθμιση της </w:t>
      </w:r>
      <w:r>
        <w:rPr>
          <w:rFonts w:eastAsia="Times New Roman" w:cs="Times New Roman"/>
          <w:szCs w:val="24"/>
        </w:rPr>
        <w:t>Κ</w:t>
      </w:r>
      <w:r w:rsidRPr="00D02CFA">
        <w:rPr>
          <w:rFonts w:eastAsia="Times New Roman" w:cs="Times New Roman"/>
          <w:szCs w:val="24"/>
        </w:rPr>
        <w:t xml:space="preserve">υβέρνησής μας που έρχεται να προστεθεί σε πολλές άλλες που έχουν γίνει το τελευταίο διάστημα για τη στήριξη της </w:t>
      </w:r>
      <w:proofErr w:type="spellStart"/>
      <w:r w:rsidRPr="00D02CFA">
        <w:rPr>
          <w:rFonts w:eastAsia="Times New Roman" w:cs="Times New Roman"/>
          <w:szCs w:val="24"/>
        </w:rPr>
        <w:t>νησιωτικότητας</w:t>
      </w:r>
      <w:proofErr w:type="spellEnd"/>
      <w:r>
        <w:rPr>
          <w:rFonts w:eastAsia="Times New Roman" w:cs="Times New Roman"/>
          <w:szCs w:val="24"/>
        </w:rPr>
        <w:t>, τη</w:t>
      </w:r>
      <w:r w:rsidRPr="00D02CFA">
        <w:rPr>
          <w:rFonts w:eastAsia="Times New Roman" w:cs="Times New Roman"/>
          <w:szCs w:val="24"/>
        </w:rPr>
        <w:t xml:space="preserve"> στήριξη των μικρών νησιωτικών δήμων</w:t>
      </w:r>
      <w:r>
        <w:rPr>
          <w:rFonts w:eastAsia="Times New Roman" w:cs="Times New Roman"/>
          <w:szCs w:val="24"/>
        </w:rPr>
        <w:t>,</w:t>
      </w:r>
      <w:r w:rsidRPr="00D02CFA">
        <w:rPr>
          <w:rFonts w:eastAsia="Times New Roman" w:cs="Times New Roman"/>
          <w:szCs w:val="24"/>
        </w:rPr>
        <w:t xml:space="preserve"> ειδικά σε ένα τόσο σημαντικό</w:t>
      </w:r>
      <w:r>
        <w:rPr>
          <w:rFonts w:eastAsia="Times New Roman" w:cs="Times New Roman"/>
          <w:szCs w:val="24"/>
        </w:rPr>
        <w:t>,</w:t>
      </w:r>
      <w:r w:rsidRPr="00D02CFA">
        <w:rPr>
          <w:rFonts w:eastAsia="Times New Roman" w:cs="Times New Roman"/>
          <w:szCs w:val="24"/>
        </w:rPr>
        <w:t xml:space="preserve"> τόσο ευαίσθητο κ</w:t>
      </w:r>
      <w:r w:rsidRPr="00D02CFA">
        <w:rPr>
          <w:rFonts w:eastAsia="Times New Roman" w:cs="Times New Roman"/>
          <w:szCs w:val="24"/>
        </w:rPr>
        <w:t xml:space="preserve">οινωνικό </w:t>
      </w:r>
      <w:r>
        <w:rPr>
          <w:rFonts w:eastAsia="Times New Roman" w:cs="Times New Roman"/>
          <w:szCs w:val="24"/>
        </w:rPr>
        <w:t>π</w:t>
      </w:r>
      <w:r w:rsidRPr="00D02CFA">
        <w:rPr>
          <w:rFonts w:eastAsia="Times New Roman" w:cs="Times New Roman"/>
          <w:szCs w:val="24"/>
        </w:rPr>
        <w:t>ρόγραμμα</w:t>
      </w:r>
      <w:r>
        <w:rPr>
          <w:rFonts w:eastAsia="Times New Roman" w:cs="Times New Roman"/>
          <w:szCs w:val="24"/>
        </w:rPr>
        <w:t>,</w:t>
      </w:r>
      <w:r w:rsidRPr="00D02CFA">
        <w:rPr>
          <w:rFonts w:eastAsia="Times New Roman" w:cs="Times New Roman"/>
          <w:szCs w:val="24"/>
        </w:rPr>
        <w:t xml:space="preserve"> όπως είναι το </w:t>
      </w:r>
      <w:r>
        <w:rPr>
          <w:rFonts w:eastAsia="Times New Roman" w:cs="Times New Roman"/>
          <w:szCs w:val="24"/>
        </w:rPr>
        <w:t>«Β</w:t>
      </w:r>
      <w:r w:rsidRPr="00D02CFA">
        <w:rPr>
          <w:rFonts w:eastAsia="Times New Roman" w:cs="Times New Roman"/>
          <w:szCs w:val="24"/>
        </w:rPr>
        <w:t xml:space="preserve">οήθεια στο </w:t>
      </w:r>
      <w:r>
        <w:rPr>
          <w:rFonts w:eastAsia="Times New Roman" w:cs="Times New Roman"/>
          <w:szCs w:val="24"/>
        </w:rPr>
        <w:t>Σ</w:t>
      </w:r>
      <w:r w:rsidRPr="00D02CFA">
        <w:rPr>
          <w:rFonts w:eastAsia="Times New Roman" w:cs="Times New Roman"/>
          <w:szCs w:val="24"/>
        </w:rPr>
        <w:t>πίτι</w:t>
      </w:r>
      <w:r>
        <w:rPr>
          <w:rFonts w:eastAsia="Times New Roman" w:cs="Times New Roman"/>
          <w:szCs w:val="24"/>
        </w:rPr>
        <w:t>». Γ</w:t>
      </w:r>
      <w:r w:rsidRPr="00D02CFA">
        <w:rPr>
          <w:rFonts w:eastAsia="Times New Roman" w:cs="Times New Roman"/>
          <w:szCs w:val="24"/>
        </w:rPr>
        <w:t>ια αυτό καλώ και όλες τις πτέρυγες της Βουλής να υποστηρίξουν την εν λόγω ρύθμιση</w:t>
      </w:r>
      <w:r>
        <w:rPr>
          <w:rFonts w:eastAsia="Times New Roman" w:cs="Times New Roman"/>
          <w:szCs w:val="24"/>
        </w:rPr>
        <w:t>.</w:t>
      </w:r>
    </w:p>
    <w:p w14:paraId="2E2471C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D02CFA">
        <w:rPr>
          <w:rFonts w:eastAsia="Times New Roman" w:cs="Times New Roman"/>
          <w:szCs w:val="24"/>
        </w:rPr>
        <w:t>ας ευχαριστώ</w:t>
      </w:r>
      <w:r>
        <w:rPr>
          <w:rFonts w:eastAsia="Times New Roman" w:cs="Times New Roman"/>
          <w:szCs w:val="24"/>
        </w:rPr>
        <w:t>.</w:t>
      </w:r>
    </w:p>
    <w:p w14:paraId="2E2471C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Αραχωβίτη</w:t>
      </w:r>
      <w:proofErr w:type="spellEnd"/>
      <w:r>
        <w:rPr>
          <w:rFonts w:eastAsia="Times New Roman" w:cs="Times New Roman"/>
          <w:szCs w:val="24"/>
        </w:rPr>
        <w:t>, έχετε τον λόγο για τρία λεπτά.</w:t>
      </w:r>
    </w:p>
    <w:p w14:paraId="2E2471C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b/>
          <w:szCs w:val="24"/>
        </w:rPr>
        <w:t>(Υπουργός Αγροτικής Ανάπτυξης και Τροφίμων):</w:t>
      </w:r>
      <w:r w:rsidRPr="00D02CFA">
        <w:rPr>
          <w:rFonts w:eastAsia="Times New Roman" w:cs="Times New Roman"/>
          <w:szCs w:val="24"/>
        </w:rPr>
        <w:t xml:space="preserve"> </w:t>
      </w:r>
      <w:r>
        <w:rPr>
          <w:rFonts w:eastAsia="Times New Roman" w:cs="Times New Roman"/>
          <w:szCs w:val="24"/>
        </w:rPr>
        <w:t>Ε</w:t>
      </w:r>
      <w:r w:rsidRPr="00D02CFA">
        <w:rPr>
          <w:rFonts w:eastAsia="Times New Roman" w:cs="Times New Roman"/>
          <w:szCs w:val="24"/>
        </w:rPr>
        <w:t>υχαριστώ πολύ</w:t>
      </w:r>
      <w:r>
        <w:rPr>
          <w:rFonts w:eastAsia="Times New Roman" w:cs="Times New Roman"/>
          <w:szCs w:val="24"/>
        </w:rPr>
        <w:t>,</w:t>
      </w:r>
      <w:r w:rsidRPr="00D02CFA">
        <w:rPr>
          <w:rFonts w:eastAsia="Times New Roman" w:cs="Times New Roman"/>
          <w:szCs w:val="24"/>
        </w:rPr>
        <w:t xml:space="preserve"> κύριε </w:t>
      </w:r>
      <w:r>
        <w:rPr>
          <w:rFonts w:eastAsia="Times New Roman" w:cs="Times New Roman"/>
          <w:szCs w:val="24"/>
        </w:rPr>
        <w:t>Πρόεδρε. Ε</w:t>
      </w:r>
      <w:r w:rsidRPr="00D02CFA">
        <w:rPr>
          <w:rFonts w:eastAsia="Times New Roman" w:cs="Times New Roman"/>
          <w:szCs w:val="24"/>
        </w:rPr>
        <w:t>υχαριστώ και τον Υπουργό Παιδείας για τη δυνατότητ</w:t>
      </w:r>
      <w:r>
        <w:rPr>
          <w:rFonts w:eastAsia="Times New Roman" w:cs="Times New Roman"/>
          <w:szCs w:val="24"/>
        </w:rPr>
        <w:t>α</w:t>
      </w:r>
      <w:r w:rsidRPr="00D02CFA">
        <w:rPr>
          <w:rFonts w:eastAsia="Times New Roman" w:cs="Times New Roman"/>
          <w:szCs w:val="24"/>
        </w:rPr>
        <w:t xml:space="preserve"> </w:t>
      </w:r>
      <w:r>
        <w:rPr>
          <w:rFonts w:eastAsia="Times New Roman" w:cs="Times New Roman"/>
          <w:szCs w:val="24"/>
        </w:rPr>
        <w:t xml:space="preserve">που </w:t>
      </w:r>
      <w:r w:rsidRPr="00D02CFA">
        <w:rPr>
          <w:rFonts w:eastAsia="Times New Roman" w:cs="Times New Roman"/>
          <w:szCs w:val="24"/>
        </w:rPr>
        <w:t>μας δίνει να καταθέσου</w:t>
      </w:r>
      <w:r>
        <w:rPr>
          <w:rFonts w:eastAsia="Times New Roman" w:cs="Times New Roman"/>
          <w:szCs w:val="24"/>
        </w:rPr>
        <w:t>με</w:t>
      </w:r>
      <w:r w:rsidRPr="00D02CFA">
        <w:rPr>
          <w:rFonts w:eastAsia="Times New Roman" w:cs="Times New Roman"/>
          <w:szCs w:val="24"/>
        </w:rPr>
        <w:t xml:space="preserve"> μία τροπολογία σήμερα</w:t>
      </w:r>
      <w:r>
        <w:rPr>
          <w:rFonts w:eastAsia="Times New Roman" w:cs="Times New Roman"/>
          <w:szCs w:val="24"/>
        </w:rPr>
        <w:t>.</w:t>
      </w:r>
    </w:p>
    <w:p w14:paraId="2E2471C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Π</w:t>
      </w:r>
      <w:r w:rsidRPr="00D02CFA">
        <w:rPr>
          <w:rFonts w:eastAsia="Times New Roman" w:cs="Times New Roman"/>
          <w:szCs w:val="24"/>
        </w:rPr>
        <w:t>ρόκειται για μ</w:t>
      </w:r>
      <w:r>
        <w:rPr>
          <w:rFonts w:eastAsia="Times New Roman" w:cs="Times New Roman"/>
          <w:szCs w:val="24"/>
        </w:rPr>
        <w:t>ι</w:t>
      </w:r>
      <w:r w:rsidRPr="00D02CFA">
        <w:rPr>
          <w:rFonts w:eastAsia="Times New Roman" w:cs="Times New Roman"/>
          <w:szCs w:val="24"/>
        </w:rPr>
        <w:t>α παράταση του άρθρου 36 του ν</w:t>
      </w:r>
      <w:r>
        <w:rPr>
          <w:rFonts w:eastAsia="Times New Roman" w:cs="Times New Roman"/>
          <w:szCs w:val="24"/>
        </w:rPr>
        <w:t>.</w:t>
      </w:r>
      <w:r w:rsidRPr="00D02CFA">
        <w:rPr>
          <w:rFonts w:eastAsia="Times New Roman" w:cs="Times New Roman"/>
          <w:szCs w:val="24"/>
        </w:rPr>
        <w:t>4061</w:t>
      </w:r>
      <w:r>
        <w:rPr>
          <w:rFonts w:eastAsia="Times New Roman" w:cs="Times New Roman"/>
          <w:szCs w:val="24"/>
        </w:rPr>
        <w:t>,</w:t>
      </w:r>
      <w:r w:rsidRPr="00D02CFA">
        <w:rPr>
          <w:rFonts w:eastAsia="Times New Roman" w:cs="Times New Roman"/>
          <w:szCs w:val="24"/>
        </w:rPr>
        <w:t xml:space="preserve"> </w:t>
      </w:r>
      <w:r>
        <w:rPr>
          <w:rFonts w:eastAsia="Times New Roman" w:cs="Times New Roman"/>
          <w:szCs w:val="24"/>
        </w:rPr>
        <w:t xml:space="preserve">με το οποίο </w:t>
      </w:r>
      <w:r w:rsidRPr="00D02CFA">
        <w:rPr>
          <w:rFonts w:eastAsia="Times New Roman" w:cs="Times New Roman"/>
          <w:szCs w:val="24"/>
        </w:rPr>
        <w:t xml:space="preserve">δινόταν η </w:t>
      </w:r>
      <w:r w:rsidRPr="00D02CFA">
        <w:rPr>
          <w:rFonts w:eastAsia="Times New Roman" w:cs="Times New Roman"/>
          <w:szCs w:val="24"/>
        </w:rPr>
        <w:t>δυνατότητα παραχώρησης αγροτικών ακινήτων σε κατά κύριο επάγγελμα αγρότες και ανέργους</w:t>
      </w:r>
      <w:r>
        <w:rPr>
          <w:rFonts w:eastAsia="Times New Roman" w:cs="Times New Roman"/>
          <w:szCs w:val="24"/>
        </w:rPr>
        <w:t>. Η</w:t>
      </w:r>
      <w:r w:rsidRPr="00D02CFA">
        <w:rPr>
          <w:rFonts w:eastAsia="Times New Roman" w:cs="Times New Roman"/>
          <w:szCs w:val="24"/>
        </w:rPr>
        <w:t xml:space="preserve"> αρχική προθεσμία ήταν </w:t>
      </w:r>
      <w:r>
        <w:rPr>
          <w:rFonts w:eastAsia="Times New Roman" w:cs="Times New Roman"/>
          <w:szCs w:val="24"/>
        </w:rPr>
        <w:t>τ</w:t>
      </w:r>
      <w:r w:rsidRPr="00D02CFA">
        <w:rPr>
          <w:rFonts w:eastAsia="Times New Roman" w:cs="Times New Roman"/>
          <w:szCs w:val="24"/>
        </w:rPr>
        <w:t>ρία έτη</w:t>
      </w:r>
      <w:r>
        <w:rPr>
          <w:rFonts w:eastAsia="Times New Roman" w:cs="Times New Roman"/>
          <w:szCs w:val="24"/>
        </w:rPr>
        <w:t>,</w:t>
      </w:r>
      <w:r w:rsidRPr="00D02CFA">
        <w:rPr>
          <w:rFonts w:eastAsia="Times New Roman" w:cs="Times New Roman"/>
          <w:szCs w:val="24"/>
        </w:rPr>
        <w:t xml:space="preserve"> για να γίνει η διαδικασία</w:t>
      </w:r>
      <w:r>
        <w:rPr>
          <w:rFonts w:eastAsia="Times New Roman" w:cs="Times New Roman"/>
          <w:szCs w:val="24"/>
        </w:rPr>
        <w:t>.</w:t>
      </w:r>
      <w:r w:rsidRPr="00D02CFA">
        <w:rPr>
          <w:rFonts w:eastAsia="Times New Roman" w:cs="Times New Roman"/>
          <w:szCs w:val="24"/>
        </w:rPr>
        <w:t xml:space="preserve"> Ωστόσο</w:t>
      </w:r>
      <w:r>
        <w:rPr>
          <w:rFonts w:eastAsia="Times New Roman" w:cs="Times New Roman"/>
          <w:szCs w:val="24"/>
        </w:rPr>
        <w:t>,</w:t>
      </w:r>
      <w:r w:rsidRPr="00D02CFA">
        <w:rPr>
          <w:rFonts w:eastAsia="Times New Roman" w:cs="Times New Roman"/>
          <w:szCs w:val="24"/>
        </w:rPr>
        <w:t xml:space="preserve"> με έγγραφο</w:t>
      </w:r>
      <w:r>
        <w:rPr>
          <w:rFonts w:eastAsia="Times New Roman" w:cs="Times New Roman"/>
          <w:szCs w:val="24"/>
        </w:rPr>
        <w:t>-</w:t>
      </w:r>
      <w:r w:rsidRPr="00D02CFA">
        <w:rPr>
          <w:rFonts w:eastAsia="Times New Roman" w:cs="Times New Roman"/>
          <w:szCs w:val="24"/>
        </w:rPr>
        <w:t xml:space="preserve">αίτημα από την Ένωση </w:t>
      </w:r>
      <w:r>
        <w:rPr>
          <w:rFonts w:eastAsia="Times New Roman" w:cs="Times New Roman"/>
          <w:szCs w:val="24"/>
        </w:rPr>
        <w:t>Π</w:t>
      </w:r>
      <w:r w:rsidRPr="00D02CFA">
        <w:rPr>
          <w:rFonts w:eastAsia="Times New Roman" w:cs="Times New Roman"/>
          <w:szCs w:val="24"/>
        </w:rPr>
        <w:t xml:space="preserve">εριφερειών Ελλάδος </w:t>
      </w:r>
      <w:r>
        <w:rPr>
          <w:rFonts w:eastAsia="Times New Roman" w:cs="Times New Roman"/>
          <w:szCs w:val="24"/>
        </w:rPr>
        <w:t>-</w:t>
      </w:r>
      <w:r w:rsidRPr="00D02CFA">
        <w:rPr>
          <w:rFonts w:eastAsia="Times New Roman" w:cs="Times New Roman"/>
          <w:szCs w:val="24"/>
        </w:rPr>
        <w:t xml:space="preserve">το οποίο θα καταθέσω και </w:t>
      </w:r>
      <w:r>
        <w:rPr>
          <w:rFonts w:eastAsia="Times New Roman" w:cs="Times New Roman"/>
          <w:szCs w:val="24"/>
        </w:rPr>
        <w:t>για τα Π</w:t>
      </w:r>
      <w:r w:rsidRPr="00D02CFA">
        <w:rPr>
          <w:rFonts w:eastAsia="Times New Roman" w:cs="Times New Roman"/>
          <w:szCs w:val="24"/>
        </w:rPr>
        <w:t>ρακτικά</w:t>
      </w:r>
      <w:r>
        <w:rPr>
          <w:rFonts w:eastAsia="Times New Roman" w:cs="Times New Roman"/>
          <w:szCs w:val="24"/>
        </w:rPr>
        <w:t>-,</w:t>
      </w:r>
      <w:r w:rsidRPr="00D02CFA">
        <w:rPr>
          <w:rFonts w:eastAsia="Times New Roman" w:cs="Times New Roman"/>
          <w:szCs w:val="24"/>
        </w:rPr>
        <w:t xml:space="preserve"> μας ζητήθηκε να παρατείνουμε τις ήδη παραχ</w:t>
      </w:r>
      <w:r>
        <w:rPr>
          <w:rFonts w:eastAsia="Times New Roman" w:cs="Times New Roman"/>
          <w:szCs w:val="24"/>
        </w:rPr>
        <w:t>ωρήσεις</w:t>
      </w:r>
      <w:r w:rsidRPr="00D02CFA">
        <w:rPr>
          <w:rFonts w:eastAsia="Times New Roman" w:cs="Times New Roman"/>
          <w:szCs w:val="24"/>
        </w:rPr>
        <w:t xml:space="preserve"> για ένα έτος ακόμα</w:t>
      </w:r>
      <w:r>
        <w:rPr>
          <w:rFonts w:eastAsia="Times New Roman" w:cs="Times New Roman"/>
          <w:szCs w:val="24"/>
        </w:rPr>
        <w:t>,</w:t>
      </w:r>
      <w:r w:rsidRPr="00D02CFA">
        <w:rPr>
          <w:rFonts w:eastAsia="Times New Roman" w:cs="Times New Roman"/>
          <w:szCs w:val="24"/>
        </w:rPr>
        <w:t xml:space="preserve"> για μ</w:t>
      </w:r>
      <w:r>
        <w:rPr>
          <w:rFonts w:eastAsia="Times New Roman" w:cs="Times New Roman"/>
          <w:szCs w:val="24"/>
        </w:rPr>
        <w:t>ι</w:t>
      </w:r>
      <w:r w:rsidRPr="00D02CFA">
        <w:rPr>
          <w:rFonts w:eastAsia="Times New Roman" w:cs="Times New Roman"/>
          <w:szCs w:val="24"/>
        </w:rPr>
        <w:t>α καλλιεργητική περίοδο μάλλον ακόμα</w:t>
      </w:r>
      <w:r>
        <w:rPr>
          <w:rFonts w:eastAsia="Times New Roman" w:cs="Times New Roman"/>
          <w:szCs w:val="24"/>
        </w:rPr>
        <w:t>,</w:t>
      </w:r>
      <w:r w:rsidRPr="00D02CFA">
        <w:rPr>
          <w:rFonts w:eastAsia="Times New Roman" w:cs="Times New Roman"/>
          <w:szCs w:val="24"/>
        </w:rPr>
        <w:t xml:space="preserve"> προκειμένου οι υπηρεσίες των περιφερειών να είναι έτοιμες για τη διαδικασία της διανομής</w:t>
      </w:r>
      <w:r>
        <w:rPr>
          <w:rFonts w:eastAsia="Times New Roman" w:cs="Times New Roman"/>
          <w:szCs w:val="24"/>
        </w:rPr>
        <w:t>.</w:t>
      </w:r>
      <w:r w:rsidRPr="00DD6C63">
        <w:rPr>
          <w:rFonts w:eastAsia="Times New Roman" w:cs="Times New Roman"/>
          <w:szCs w:val="24"/>
        </w:rPr>
        <w:t xml:space="preserve"> </w:t>
      </w:r>
      <w:r>
        <w:rPr>
          <w:rFonts w:eastAsia="Times New Roman" w:cs="Times New Roman"/>
          <w:szCs w:val="24"/>
        </w:rPr>
        <w:t>Μ</w:t>
      </w:r>
      <w:r w:rsidRPr="00D02CFA">
        <w:rPr>
          <w:rFonts w:eastAsia="Times New Roman" w:cs="Times New Roman"/>
          <w:szCs w:val="24"/>
        </w:rPr>
        <w:t xml:space="preserve">ε τη σημερινή </w:t>
      </w:r>
      <w:r>
        <w:rPr>
          <w:rFonts w:eastAsia="Times New Roman" w:cs="Times New Roman"/>
          <w:szCs w:val="24"/>
        </w:rPr>
        <w:t xml:space="preserve">τροπολογία </w:t>
      </w:r>
      <w:r w:rsidRPr="00D02CFA">
        <w:rPr>
          <w:rFonts w:eastAsia="Times New Roman" w:cs="Times New Roman"/>
          <w:szCs w:val="24"/>
        </w:rPr>
        <w:t>ικανοποιούμε</w:t>
      </w:r>
      <w:r>
        <w:rPr>
          <w:rFonts w:eastAsia="Times New Roman" w:cs="Times New Roman"/>
          <w:szCs w:val="24"/>
        </w:rPr>
        <w:t>, λοιπόν,</w:t>
      </w:r>
      <w:r w:rsidRPr="00D02CFA">
        <w:rPr>
          <w:rFonts w:eastAsia="Times New Roman" w:cs="Times New Roman"/>
          <w:szCs w:val="24"/>
        </w:rPr>
        <w:t xml:space="preserve"> το </w:t>
      </w:r>
      <w:r w:rsidRPr="00D02CFA">
        <w:rPr>
          <w:rFonts w:eastAsia="Times New Roman" w:cs="Times New Roman"/>
          <w:szCs w:val="24"/>
        </w:rPr>
        <w:t xml:space="preserve">αίτημα της </w:t>
      </w:r>
      <w:r>
        <w:rPr>
          <w:rFonts w:eastAsia="Times New Roman" w:cs="Times New Roman"/>
          <w:szCs w:val="24"/>
        </w:rPr>
        <w:t>ΕΝΠΕ και παρα</w:t>
      </w:r>
      <w:r w:rsidRPr="00D02CFA">
        <w:rPr>
          <w:rFonts w:eastAsia="Times New Roman" w:cs="Times New Roman"/>
          <w:szCs w:val="24"/>
        </w:rPr>
        <w:t xml:space="preserve">τείνουμε μέχρι 31 Οκτωβρίου του 2019 την παραχώρηση </w:t>
      </w:r>
      <w:r>
        <w:rPr>
          <w:rFonts w:eastAsia="Times New Roman" w:cs="Times New Roman"/>
          <w:szCs w:val="24"/>
        </w:rPr>
        <w:t>στους ήδη</w:t>
      </w:r>
      <w:r w:rsidRPr="00D02CFA">
        <w:rPr>
          <w:rFonts w:eastAsia="Times New Roman" w:cs="Times New Roman"/>
          <w:szCs w:val="24"/>
        </w:rPr>
        <w:t xml:space="preserve"> υφιστάμενους αγρότες</w:t>
      </w:r>
      <w:r>
        <w:rPr>
          <w:rFonts w:eastAsia="Times New Roman" w:cs="Times New Roman"/>
          <w:szCs w:val="24"/>
        </w:rPr>
        <w:t>.</w:t>
      </w:r>
      <w:r w:rsidRPr="00FE2F96">
        <w:rPr>
          <w:rFonts w:eastAsia="Times New Roman" w:cs="Times New Roman"/>
          <w:szCs w:val="24"/>
        </w:rPr>
        <w:t xml:space="preserve"> </w:t>
      </w:r>
    </w:p>
    <w:p w14:paraId="2E2471C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καταθέτει για τα Πρακτικά το προαναφερθέν έγγραφο, το οποίο βρίσκεται στο αρχείο του Τ</w:t>
      </w:r>
      <w:r>
        <w:rPr>
          <w:rFonts w:eastAsia="Times New Roman" w:cs="Times New Roman"/>
          <w:szCs w:val="24"/>
        </w:rPr>
        <w:t>μήματος Γραμματείας της Διεύθυνσης Στενογραφίας και Πρακτικών της Βουλής)</w:t>
      </w:r>
    </w:p>
    <w:p w14:paraId="2E2471C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w:t>
      </w:r>
      <w:r w:rsidRPr="00D02CFA">
        <w:rPr>
          <w:rFonts w:eastAsia="Times New Roman" w:cs="Times New Roman"/>
          <w:szCs w:val="24"/>
        </w:rPr>
        <w:t>ε τη δεύτερη παράγραφο</w:t>
      </w:r>
      <w:r>
        <w:rPr>
          <w:rFonts w:eastAsia="Times New Roman" w:cs="Times New Roman"/>
          <w:szCs w:val="24"/>
        </w:rPr>
        <w:t>,</w:t>
      </w:r>
      <w:r w:rsidRPr="00D02CFA">
        <w:rPr>
          <w:rFonts w:eastAsia="Times New Roman" w:cs="Times New Roman"/>
          <w:szCs w:val="24"/>
        </w:rPr>
        <w:t xml:space="preserve"> επειδή </w:t>
      </w:r>
      <w:r>
        <w:rPr>
          <w:rFonts w:eastAsia="Times New Roman" w:cs="Times New Roman"/>
          <w:szCs w:val="24"/>
        </w:rPr>
        <w:t>π</w:t>
      </w:r>
      <w:r w:rsidRPr="00D02CFA">
        <w:rPr>
          <w:rFonts w:eastAsia="Times New Roman" w:cs="Times New Roman"/>
          <w:szCs w:val="24"/>
        </w:rPr>
        <w:t xml:space="preserve">ολλοί από τους αγρότες που είχαν δεχτεί τις παραχωρήσεις έχουν απωλέσει την ιδιότητα του αγρότη και υπάρχει ο κίνδυνος να μείνουν αδιάθετες </w:t>
      </w:r>
      <w:r w:rsidRPr="00D02CFA">
        <w:rPr>
          <w:rFonts w:eastAsia="Times New Roman" w:cs="Times New Roman"/>
          <w:szCs w:val="24"/>
        </w:rPr>
        <w:lastRenderedPageBreak/>
        <w:t>εκτάσεις</w:t>
      </w:r>
      <w:r>
        <w:rPr>
          <w:rFonts w:eastAsia="Times New Roman" w:cs="Times New Roman"/>
          <w:szCs w:val="24"/>
        </w:rPr>
        <w:t>,</w:t>
      </w:r>
      <w:r w:rsidRPr="00D02CFA">
        <w:rPr>
          <w:rFonts w:eastAsia="Times New Roman" w:cs="Times New Roman"/>
          <w:szCs w:val="24"/>
        </w:rPr>
        <w:t xml:space="preserve"> δίνουμε τη δυνατότητα αυτές </w:t>
      </w:r>
      <w:r>
        <w:rPr>
          <w:rFonts w:eastAsia="Times New Roman" w:cs="Times New Roman"/>
          <w:szCs w:val="24"/>
        </w:rPr>
        <w:t>οι</w:t>
      </w:r>
      <w:r w:rsidRPr="00D02CFA">
        <w:rPr>
          <w:rFonts w:eastAsia="Times New Roman" w:cs="Times New Roman"/>
          <w:szCs w:val="24"/>
        </w:rPr>
        <w:t xml:space="preserve"> αδιάθετες εκτάσεις</w:t>
      </w:r>
      <w:r>
        <w:rPr>
          <w:rFonts w:eastAsia="Times New Roman" w:cs="Times New Roman"/>
          <w:szCs w:val="24"/>
        </w:rPr>
        <w:t>,</w:t>
      </w:r>
      <w:r w:rsidRPr="00D02CFA">
        <w:rPr>
          <w:rFonts w:eastAsia="Times New Roman" w:cs="Times New Roman"/>
          <w:szCs w:val="24"/>
        </w:rPr>
        <w:t xml:space="preserve"> με τις ίδιες διαδικασίες που προβλέπει ο </w:t>
      </w:r>
      <w:r>
        <w:rPr>
          <w:rFonts w:eastAsia="Times New Roman" w:cs="Times New Roman"/>
          <w:szCs w:val="24"/>
        </w:rPr>
        <w:t>ν.</w:t>
      </w:r>
      <w:r w:rsidRPr="00D02CFA">
        <w:rPr>
          <w:rFonts w:eastAsia="Times New Roman" w:cs="Times New Roman"/>
          <w:szCs w:val="24"/>
        </w:rPr>
        <w:t>4061</w:t>
      </w:r>
      <w:r>
        <w:rPr>
          <w:rFonts w:eastAsia="Times New Roman" w:cs="Times New Roman"/>
          <w:szCs w:val="24"/>
        </w:rPr>
        <w:t>,</w:t>
      </w:r>
      <w:r w:rsidRPr="00D02CFA">
        <w:rPr>
          <w:rFonts w:eastAsia="Times New Roman" w:cs="Times New Roman"/>
          <w:szCs w:val="24"/>
        </w:rPr>
        <w:t xml:space="preserve"> με απόφαση του </w:t>
      </w:r>
      <w:r>
        <w:rPr>
          <w:rFonts w:eastAsia="Times New Roman" w:cs="Times New Roman"/>
          <w:szCs w:val="24"/>
        </w:rPr>
        <w:t>π</w:t>
      </w:r>
      <w:r w:rsidRPr="00D02CFA">
        <w:rPr>
          <w:rFonts w:eastAsia="Times New Roman" w:cs="Times New Roman"/>
          <w:szCs w:val="24"/>
        </w:rPr>
        <w:t>εριφερειάρχη</w:t>
      </w:r>
      <w:r>
        <w:rPr>
          <w:rFonts w:eastAsia="Times New Roman" w:cs="Times New Roman"/>
          <w:szCs w:val="24"/>
        </w:rPr>
        <w:t>,</w:t>
      </w:r>
      <w:r w:rsidRPr="00D02CFA">
        <w:rPr>
          <w:rFonts w:eastAsia="Times New Roman" w:cs="Times New Roman"/>
          <w:szCs w:val="24"/>
        </w:rPr>
        <w:t xml:space="preserve"> κατόπιν αιτήσεως των νέων δικαιούχων</w:t>
      </w:r>
      <w:r>
        <w:rPr>
          <w:rFonts w:eastAsia="Times New Roman" w:cs="Times New Roman"/>
          <w:szCs w:val="24"/>
        </w:rPr>
        <w:t>,</w:t>
      </w:r>
      <w:r w:rsidRPr="00D02CFA">
        <w:rPr>
          <w:rFonts w:eastAsia="Times New Roman" w:cs="Times New Roman"/>
          <w:szCs w:val="24"/>
        </w:rPr>
        <w:t xml:space="preserve"> δηλαδή των κατά κύριο επάγγελμα αγροτών και των νέων αγροτών</w:t>
      </w:r>
      <w:r>
        <w:rPr>
          <w:rFonts w:eastAsia="Times New Roman" w:cs="Times New Roman"/>
          <w:szCs w:val="24"/>
        </w:rPr>
        <w:t>,</w:t>
      </w:r>
      <w:r w:rsidRPr="00D02CFA">
        <w:rPr>
          <w:rFonts w:eastAsia="Times New Roman" w:cs="Times New Roman"/>
          <w:szCs w:val="24"/>
        </w:rPr>
        <w:t xml:space="preserve"> να παραχωρηθούν σε καινού</w:t>
      </w:r>
      <w:r w:rsidRPr="00D02CFA">
        <w:rPr>
          <w:rFonts w:eastAsia="Times New Roman" w:cs="Times New Roman"/>
          <w:szCs w:val="24"/>
        </w:rPr>
        <w:t>ργιους δικαιούχους μέχρι πάλι την ίδια ημερομηνία</w:t>
      </w:r>
      <w:r>
        <w:rPr>
          <w:rFonts w:eastAsia="Times New Roman" w:cs="Times New Roman"/>
          <w:szCs w:val="24"/>
        </w:rPr>
        <w:t>,</w:t>
      </w:r>
      <w:r w:rsidRPr="00D02CFA">
        <w:rPr>
          <w:rFonts w:eastAsia="Times New Roman" w:cs="Times New Roman"/>
          <w:szCs w:val="24"/>
        </w:rPr>
        <w:t xml:space="preserve"> δηλαδή μέχρι 31 Οκτωβρίου του 2019</w:t>
      </w:r>
      <w:r>
        <w:rPr>
          <w:rFonts w:eastAsia="Times New Roman" w:cs="Times New Roman"/>
          <w:szCs w:val="24"/>
        </w:rPr>
        <w:t xml:space="preserve">. </w:t>
      </w:r>
      <w:r w:rsidRPr="00D02CFA">
        <w:rPr>
          <w:rFonts w:eastAsia="Times New Roman" w:cs="Times New Roman"/>
          <w:szCs w:val="24"/>
        </w:rPr>
        <w:t xml:space="preserve">Μετά από αυτή την ημερομηνία και σύμφωνα με τη δέσμευση της </w:t>
      </w:r>
      <w:r>
        <w:rPr>
          <w:rFonts w:eastAsia="Times New Roman" w:cs="Times New Roman"/>
          <w:szCs w:val="24"/>
        </w:rPr>
        <w:t>΄</w:t>
      </w:r>
      <w:proofErr w:type="spellStart"/>
      <w:r>
        <w:rPr>
          <w:rFonts w:eastAsia="Times New Roman" w:cs="Times New Roman"/>
          <w:szCs w:val="24"/>
        </w:rPr>
        <w:t>Ε</w:t>
      </w:r>
      <w:r w:rsidRPr="00D02CFA">
        <w:rPr>
          <w:rFonts w:eastAsia="Times New Roman" w:cs="Times New Roman"/>
          <w:szCs w:val="24"/>
        </w:rPr>
        <w:t>νωσης</w:t>
      </w:r>
      <w:proofErr w:type="spellEnd"/>
      <w:r w:rsidRPr="00D02CFA">
        <w:rPr>
          <w:rFonts w:eastAsia="Times New Roman" w:cs="Times New Roman"/>
          <w:szCs w:val="24"/>
        </w:rPr>
        <w:t xml:space="preserve"> </w:t>
      </w:r>
      <w:r>
        <w:rPr>
          <w:rFonts w:eastAsia="Times New Roman" w:cs="Times New Roman"/>
          <w:szCs w:val="24"/>
        </w:rPr>
        <w:t>Π</w:t>
      </w:r>
      <w:r w:rsidRPr="00D02CFA">
        <w:rPr>
          <w:rFonts w:eastAsia="Times New Roman" w:cs="Times New Roman"/>
          <w:szCs w:val="24"/>
        </w:rPr>
        <w:t>εριφερειών ελπίζουμε ότι οι περιφέρειες θα είναι έτοιμες να προχωρήσουν στη διανομή</w:t>
      </w:r>
      <w:r>
        <w:rPr>
          <w:rFonts w:eastAsia="Times New Roman" w:cs="Times New Roman"/>
          <w:szCs w:val="24"/>
        </w:rPr>
        <w:t>,</w:t>
      </w:r>
      <w:r w:rsidRPr="00D02CFA">
        <w:rPr>
          <w:rFonts w:eastAsia="Times New Roman" w:cs="Times New Roman"/>
          <w:szCs w:val="24"/>
        </w:rPr>
        <w:t xml:space="preserve"> σύμφωνα με την </w:t>
      </w:r>
      <w:r w:rsidRPr="00D02CFA">
        <w:rPr>
          <w:rFonts w:eastAsia="Times New Roman" w:cs="Times New Roman"/>
          <w:szCs w:val="24"/>
        </w:rPr>
        <w:t xml:space="preserve">κανονική διαδικασία που προβλέπει ο </w:t>
      </w:r>
      <w:r>
        <w:rPr>
          <w:rFonts w:eastAsia="Times New Roman" w:cs="Times New Roman"/>
          <w:szCs w:val="24"/>
        </w:rPr>
        <w:t>ν.</w:t>
      </w:r>
      <w:r w:rsidRPr="00D02CFA">
        <w:rPr>
          <w:rFonts w:eastAsia="Times New Roman" w:cs="Times New Roman"/>
          <w:szCs w:val="24"/>
        </w:rPr>
        <w:t>4061</w:t>
      </w:r>
      <w:r>
        <w:rPr>
          <w:rFonts w:eastAsia="Times New Roman" w:cs="Times New Roman"/>
          <w:szCs w:val="24"/>
        </w:rPr>
        <w:t>.</w:t>
      </w:r>
    </w:p>
    <w:p w14:paraId="2E2471C7" w14:textId="77777777" w:rsidR="00ED3BF8" w:rsidRDefault="009F432D">
      <w:pPr>
        <w:spacing w:after="0" w:line="600" w:lineRule="auto"/>
        <w:ind w:firstLine="720"/>
        <w:jc w:val="both"/>
        <w:rPr>
          <w:rFonts w:eastAsia="Times New Roman" w:cs="Times New Roman"/>
          <w:szCs w:val="24"/>
        </w:rPr>
      </w:pPr>
      <w:r w:rsidRPr="00D02CFA">
        <w:rPr>
          <w:rFonts w:eastAsia="Times New Roman" w:cs="Times New Roman"/>
          <w:szCs w:val="24"/>
        </w:rPr>
        <w:t>Σας ευχαριστώ πολύ</w:t>
      </w:r>
      <w:r>
        <w:rPr>
          <w:rFonts w:eastAsia="Times New Roman" w:cs="Times New Roman"/>
          <w:szCs w:val="24"/>
        </w:rPr>
        <w:t>.</w:t>
      </w:r>
    </w:p>
    <w:p w14:paraId="2E2471C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w:t>
      </w:r>
      <w:r w:rsidRPr="00D02CFA">
        <w:rPr>
          <w:rFonts w:eastAsia="Times New Roman" w:cs="Times New Roman"/>
          <w:szCs w:val="24"/>
        </w:rPr>
        <w:t xml:space="preserve"> λόγο έχει ο </w:t>
      </w:r>
      <w:r>
        <w:rPr>
          <w:rFonts w:eastAsia="Times New Roman" w:cs="Times New Roman"/>
          <w:szCs w:val="24"/>
        </w:rPr>
        <w:t>Υ</w:t>
      </w:r>
      <w:r w:rsidRPr="00D02CFA">
        <w:rPr>
          <w:rFonts w:eastAsia="Times New Roman" w:cs="Times New Roman"/>
          <w:szCs w:val="24"/>
        </w:rPr>
        <w:t>πουργός</w:t>
      </w:r>
      <w:r>
        <w:rPr>
          <w:rFonts w:eastAsia="Times New Roman" w:cs="Times New Roman"/>
          <w:szCs w:val="24"/>
        </w:rPr>
        <w:t xml:space="preserve"> κ.</w:t>
      </w:r>
      <w:r w:rsidRPr="00D02CFA">
        <w:rPr>
          <w:rFonts w:eastAsia="Times New Roman" w:cs="Times New Roman"/>
          <w:szCs w:val="24"/>
        </w:rPr>
        <w:t xml:space="preserve"> </w:t>
      </w:r>
      <w:proofErr w:type="spellStart"/>
      <w:r>
        <w:rPr>
          <w:rFonts w:eastAsia="Times New Roman" w:cs="Times New Roman"/>
          <w:szCs w:val="24"/>
        </w:rPr>
        <w:t>Γαβρόγλου</w:t>
      </w:r>
      <w:proofErr w:type="spellEnd"/>
      <w:r>
        <w:rPr>
          <w:rFonts w:eastAsia="Times New Roman" w:cs="Times New Roman"/>
          <w:szCs w:val="24"/>
        </w:rPr>
        <w:t>.</w:t>
      </w:r>
    </w:p>
    <w:p w14:paraId="2E2471C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w:t>
      </w:r>
      <w:r w:rsidRPr="00D02CFA">
        <w:rPr>
          <w:rFonts w:eastAsia="Times New Roman" w:cs="Times New Roman"/>
          <w:szCs w:val="24"/>
        </w:rPr>
        <w:t>υχαριστώ</w:t>
      </w:r>
      <w:r>
        <w:rPr>
          <w:rFonts w:eastAsia="Times New Roman" w:cs="Times New Roman"/>
          <w:szCs w:val="24"/>
        </w:rPr>
        <w:t>,</w:t>
      </w:r>
      <w:r w:rsidRPr="00D02CFA">
        <w:rPr>
          <w:rFonts w:eastAsia="Times New Roman" w:cs="Times New Roman"/>
          <w:szCs w:val="24"/>
        </w:rPr>
        <w:t xml:space="preserve"> κύριε </w:t>
      </w:r>
      <w:r>
        <w:rPr>
          <w:rFonts w:eastAsia="Times New Roman" w:cs="Times New Roman"/>
          <w:szCs w:val="24"/>
        </w:rPr>
        <w:t>Π</w:t>
      </w:r>
      <w:r w:rsidRPr="00D02CFA">
        <w:rPr>
          <w:rFonts w:eastAsia="Times New Roman" w:cs="Times New Roman"/>
          <w:szCs w:val="24"/>
        </w:rPr>
        <w:t>ρόεδρε</w:t>
      </w:r>
      <w:r>
        <w:rPr>
          <w:rFonts w:eastAsia="Times New Roman" w:cs="Times New Roman"/>
          <w:szCs w:val="24"/>
        </w:rPr>
        <w:t>.</w:t>
      </w:r>
    </w:p>
    <w:p w14:paraId="2E2471C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sidRPr="00D02CFA">
        <w:rPr>
          <w:rFonts w:eastAsia="Times New Roman" w:cs="Times New Roman"/>
          <w:szCs w:val="24"/>
        </w:rPr>
        <w:t>υρίες και κύριοι</w:t>
      </w:r>
      <w:r>
        <w:rPr>
          <w:rFonts w:eastAsia="Times New Roman" w:cs="Times New Roman"/>
          <w:szCs w:val="24"/>
        </w:rPr>
        <w:t>,</w:t>
      </w:r>
      <w:r w:rsidRPr="00D02CFA">
        <w:rPr>
          <w:rFonts w:eastAsia="Times New Roman" w:cs="Times New Roman"/>
          <w:szCs w:val="24"/>
        </w:rPr>
        <w:t xml:space="preserve"> με το σημερινό νομοσχέδιο ολοκληρώνουμε τις μεταρρυθμιστικές και νομοθετικές πρωτοβουλίες ενός τεράστιου μεταρρυθμιστικού σχεδίου που άρχισε με τον </w:t>
      </w:r>
      <w:r>
        <w:rPr>
          <w:rFonts w:eastAsia="Times New Roman" w:cs="Times New Roman"/>
          <w:szCs w:val="24"/>
        </w:rPr>
        <w:t>ε</w:t>
      </w:r>
      <w:r w:rsidRPr="00D02CFA">
        <w:rPr>
          <w:rFonts w:eastAsia="Times New Roman" w:cs="Times New Roman"/>
          <w:szCs w:val="24"/>
        </w:rPr>
        <w:t>θνικό διάλογο για την παιδεία το 2016</w:t>
      </w:r>
      <w:r>
        <w:rPr>
          <w:rFonts w:eastAsia="Times New Roman" w:cs="Times New Roman"/>
          <w:szCs w:val="24"/>
        </w:rPr>
        <w:t>, τις συζητήσεις</w:t>
      </w:r>
      <w:r w:rsidRPr="00D02CFA">
        <w:rPr>
          <w:rFonts w:eastAsia="Times New Roman" w:cs="Times New Roman"/>
          <w:szCs w:val="24"/>
        </w:rPr>
        <w:t xml:space="preserve"> στην </w:t>
      </w:r>
      <w:r>
        <w:rPr>
          <w:rFonts w:eastAsia="Times New Roman" w:cs="Times New Roman"/>
          <w:szCs w:val="24"/>
        </w:rPr>
        <w:t>Ε</w:t>
      </w:r>
      <w:r w:rsidRPr="00D02CFA">
        <w:rPr>
          <w:rFonts w:eastAsia="Times New Roman" w:cs="Times New Roman"/>
          <w:szCs w:val="24"/>
        </w:rPr>
        <w:t xml:space="preserve">πιτροπή </w:t>
      </w:r>
      <w:r>
        <w:rPr>
          <w:rFonts w:eastAsia="Times New Roman" w:cs="Times New Roman"/>
          <w:szCs w:val="24"/>
        </w:rPr>
        <w:lastRenderedPageBreak/>
        <w:t>Μ</w:t>
      </w:r>
      <w:r w:rsidRPr="00D02CFA">
        <w:rPr>
          <w:rFonts w:eastAsia="Times New Roman" w:cs="Times New Roman"/>
          <w:szCs w:val="24"/>
        </w:rPr>
        <w:t xml:space="preserve">ορφωτικών </w:t>
      </w:r>
      <w:r>
        <w:rPr>
          <w:rFonts w:eastAsia="Times New Roman" w:cs="Times New Roman"/>
          <w:szCs w:val="24"/>
        </w:rPr>
        <w:t>Υ</w:t>
      </w:r>
      <w:r w:rsidRPr="00D02CFA">
        <w:rPr>
          <w:rFonts w:eastAsia="Times New Roman" w:cs="Times New Roman"/>
          <w:szCs w:val="24"/>
        </w:rPr>
        <w:t>ποθέσεων</w:t>
      </w:r>
      <w:r>
        <w:rPr>
          <w:rFonts w:eastAsia="Times New Roman" w:cs="Times New Roman"/>
          <w:szCs w:val="24"/>
        </w:rPr>
        <w:t>, τις συζητήσεις</w:t>
      </w:r>
      <w:r w:rsidRPr="00D02CFA">
        <w:rPr>
          <w:rFonts w:eastAsia="Times New Roman" w:cs="Times New Roman"/>
          <w:szCs w:val="24"/>
        </w:rPr>
        <w:t xml:space="preserve"> μ</w:t>
      </w:r>
      <w:r w:rsidRPr="00D02CFA">
        <w:rPr>
          <w:rFonts w:eastAsia="Times New Roman" w:cs="Times New Roman"/>
          <w:szCs w:val="24"/>
        </w:rPr>
        <w:t>ε επιστημονικούς και συνδικαλιστικούς φορείς</w:t>
      </w:r>
      <w:r>
        <w:rPr>
          <w:rFonts w:eastAsia="Times New Roman" w:cs="Times New Roman"/>
          <w:szCs w:val="24"/>
        </w:rPr>
        <w:t>,</w:t>
      </w:r>
      <w:r w:rsidRPr="00D02CFA">
        <w:rPr>
          <w:rFonts w:eastAsia="Times New Roman" w:cs="Times New Roman"/>
          <w:szCs w:val="24"/>
        </w:rPr>
        <w:t xml:space="preserve"> όπως και με τις συγκλήτους των ΑΕΙ</w:t>
      </w:r>
      <w:r>
        <w:rPr>
          <w:rFonts w:eastAsia="Times New Roman" w:cs="Times New Roman"/>
          <w:szCs w:val="24"/>
        </w:rPr>
        <w:t>. Ε</w:t>
      </w:r>
      <w:r w:rsidRPr="00D02CFA">
        <w:rPr>
          <w:rFonts w:eastAsia="Times New Roman" w:cs="Times New Roman"/>
          <w:szCs w:val="24"/>
        </w:rPr>
        <w:t>ίναι τρία χρόνια εντατικών διαβουλεύσεων</w:t>
      </w:r>
      <w:r>
        <w:rPr>
          <w:rFonts w:eastAsia="Times New Roman" w:cs="Times New Roman"/>
          <w:szCs w:val="24"/>
        </w:rPr>
        <w:t>,</w:t>
      </w:r>
      <w:r w:rsidRPr="00D02CFA">
        <w:rPr>
          <w:rFonts w:eastAsia="Times New Roman" w:cs="Times New Roman"/>
          <w:szCs w:val="24"/>
        </w:rPr>
        <w:t xml:space="preserve"> με εντάσεις</w:t>
      </w:r>
      <w:r>
        <w:rPr>
          <w:rFonts w:eastAsia="Times New Roman" w:cs="Times New Roman"/>
          <w:szCs w:val="24"/>
        </w:rPr>
        <w:t>,</w:t>
      </w:r>
      <w:r w:rsidRPr="00D02CFA">
        <w:rPr>
          <w:rFonts w:eastAsia="Times New Roman" w:cs="Times New Roman"/>
          <w:szCs w:val="24"/>
        </w:rPr>
        <w:t xml:space="preserve"> με αντιρρήσεις αλλά και με πάρα πολλά επιχειρήματα</w:t>
      </w:r>
      <w:r>
        <w:rPr>
          <w:rFonts w:eastAsia="Times New Roman" w:cs="Times New Roman"/>
          <w:szCs w:val="24"/>
        </w:rPr>
        <w:t>.</w:t>
      </w:r>
    </w:p>
    <w:p w14:paraId="2E2471C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w:t>
      </w:r>
      <w:r w:rsidRPr="00D02CFA">
        <w:rPr>
          <w:rFonts w:eastAsia="Times New Roman" w:cs="Times New Roman"/>
          <w:szCs w:val="24"/>
        </w:rPr>
        <w:t xml:space="preserve"> μεγάλη μεταρρύθμιση</w:t>
      </w:r>
      <w:r>
        <w:rPr>
          <w:rFonts w:eastAsia="Times New Roman" w:cs="Times New Roman"/>
          <w:szCs w:val="24"/>
        </w:rPr>
        <w:t>,</w:t>
      </w:r>
      <w:r w:rsidRPr="00D02CFA">
        <w:rPr>
          <w:rFonts w:eastAsia="Times New Roman" w:cs="Times New Roman"/>
          <w:szCs w:val="24"/>
        </w:rPr>
        <w:t xml:space="preserve"> που προχωρήσαμε για την </w:t>
      </w:r>
      <w:r>
        <w:rPr>
          <w:rFonts w:eastAsia="Times New Roman" w:cs="Times New Roman"/>
          <w:szCs w:val="24"/>
        </w:rPr>
        <w:t>α</w:t>
      </w:r>
      <w:r w:rsidRPr="00D02CFA">
        <w:rPr>
          <w:rFonts w:eastAsia="Times New Roman" w:cs="Times New Roman"/>
          <w:szCs w:val="24"/>
        </w:rPr>
        <w:t xml:space="preserve">νώτατη </w:t>
      </w:r>
      <w:r>
        <w:rPr>
          <w:rFonts w:eastAsia="Times New Roman" w:cs="Times New Roman"/>
          <w:szCs w:val="24"/>
        </w:rPr>
        <w:t>ε</w:t>
      </w:r>
      <w:r w:rsidRPr="00D02CFA">
        <w:rPr>
          <w:rFonts w:eastAsia="Times New Roman" w:cs="Times New Roman"/>
          <w:szCs w:val="24"/>
        </w:rPr>
        <w:t>κπαίδευση</w:t>
      </w:r>
      <w:r>
        <w:rPr>
          <w:rFonts w:eastAsia="Times New Roman" w:cs="Times New Roman"/>
          <w:szCs w:val="24"/>
        </w:rPr>
        <w:t>,</w:t>
      </w:r>
      <w:r w:rsidRPr="00D02CFA">
        <w:rPr>
          <w:rFonts w:eastAsia="Times New Roman" w:cs="Times New Roman"/>
          <w:szCs w:val="24"/>
        </w:rPr>
        <w:t xml:space="preserve"> όταν ολοκληρωθεί</w:t>
      </w:r>
      <w:r w:rsidRPr="00F2371C">
        <w:rPr>
          <w:rFonts w:eastAsia="Times New Roman" w:cs="Times New Roman"/>
          <w:szCs w:val="24"/>
        </w:rPr>
        <w:t xml:space="preserve"> </w:t>
      </w:r>
      <w:r w:rsidRPr="00D02CFA">
        <w:rPr>
          <w:rFonts w:eastAsia="Times New Roman" w:cs="Times New Roman"/>
          <w:szCs w:val="24"/>
        </w:rPr>
        <w:t>το</w:t>
      </w:r>
      <w:r>
        <w:rPr>
          <w:rFonts w:eastAsia="Times New Roman" w:cs="Times New Roman"/>
          <w:szCs w:val="24"/>
        </w:rPr>
        <w:t>ν</w:t>
      </w:r>
      <w:r w:rsidRPr="00D02CFA">
        <w:rPr>
          <w:rFonts w:eastAsia="Times New Roman" w:cs="Times New Roman"/>
          <w:szCs w:val="24"/>
        </w:rPr>
        <w:t xml:space="preserve"> Σεπτέμβριο του 2020</w:t>
      </w:r>
      <w:r>
        <w:rPr>
          <w:rFonts w:eastAsia="Times New Roman" w:cs="Times New Roman"/>
          <w:szCs w:val="24"/>
        </w:rPr>
        <w:t>,</w:t>
      </w:r>
      <w:r w:rsidRPr="00D02CFA">
        <w:rPr>
          <w:rFonts w:eastAsia="Times New Roman" w:cs="Times New Roman"/>
          <w:szCs w:val="24"/>
        </w:rPr>
        <w:t xml:space="preserve"> έρχεται να συναντήσει την μεταρρύθμιση για το </w:t>
      </w:r>
      <w:r>
        <w:rPr>
          <w:rFonts w:eastAsia="Times New Roman" w:cs="Times New Roman"/>
          <w:szCs w:val="24"/>
        </w:rPr>
        <w:t>λ</w:t>
      </w:r>
      <w:r w:rsidRPr="00D02CFA">
        <w:rPr>
          <w:rFonts w:eastAsia="Times New Roman" w:cs="Times New Roman"/>
          <w:szCs w:val="24"/>
        </w:rPr>
        <w:t>ύκειο</w:t>
      </w:r>
      <w:r>
        <w:rPr>
          <w:rFonts w:eastAsia="Times New Roman" w:cs="Times New Roman"/>
          <w:szCs w:val="24"/>
        </w:rPr>
        <w:t>,</w:t>
      </w:r>
      <w:r w:rsidRPr="00D02CFA">
        <w:rPr>
          <w:rFonts w:eastAsia="Times New Roman" w:cs="Times New Roman"/>
          <w:szCs w:val="24"/>
        </w:rPr>
        <w:t xml:space="preserve"> ακριβώς επειδή δεν μπορούν αυτά τα δύο πράγματα να είναι ξεχωριστά</w:t>
      </w:r>
      <w:r>
        <w:rPr>
          <w:rFonts w:eastAsia="Times New Roman" w:cs="Times New Roman"/>
          <w:szCs w:val="24"/>
        </w:rPr>
        <w:t>.</w:t>
      </w:r>
    </w:p>
    <w:p w14:paraId="2E2471C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w:t>
      </w:r>
      <w:r w:rsidRPr="00D02CFA">
        <w:rPr>
          <w:rFonts w:eastAsia="Times New Roman" w:cs="Times New Roman"/>
          <w:szCs w:val="24"/>
        </w:rPr>
        <w:t>ρέπει να είναι σαφές</w:t>
      </w:r>
      <w:r>
        <w:rPr>
          <w:rFonts w:eastAsia="Times New Roman" w:cs="Times New Roman"/>
          <w:szCs w:val="24"/>
        </w:rPr>
        <w:t>,</w:t>
      </w:r>
      <w:r w:rsidRPr="00D02CFA">
        <w:rPr>
          <w:rFonts w:eastAsia="Times New Roman" w:cs="Times New Roman"/>
          <w:szCs w:val="24"/>
        </w:rPr>
        <w:t xml:space="preserve"> επειδή δημιουργούνται</w:t>
      </w:r>
      <w:r>
        <w:rPr>
          <w:rFonts w:eastAsia="Times New Roman" w:cs="Times New Roman"/>
          <w:szCs w:val="24"/>
        </w:rPr>
        <w:t>,</w:t>
      </w:r>
      <w:r w:rsidRPr="00D02CFA">
        <w:rPr>
          <w:rFonts w:eastAsia="Times New Roman" w:cs="Times New Roman"/>
          <w:szCs w:val="24"/>
        </w:rPr>
        <w:t xml:space="preserve"> </w:t>
      </w:r>
      <w:r>
        <w:rPr>
          <w:rFonts w:eastAsia="Times New Roman" w:cs="Times New Roman"/>
          <w:szCs w:val="24"/>
        </w:rPr>
        <w:t>δ</w:t>
      </w:r>
      <w:r w:rsidRPr="00D02CFA">
        <w:rPr>
          <w:rFonts w:eastAsia="Times New Roman" w:cs="Times New Roman"/>
          <w:szCs w:val="24"/>
        </w:rPr>
        <w:t>υστυχώς</w:t>
      </w:r>
      <w:r>
        <w:rPr>
          <w:rFonts w:eastAsia="Times New Roman" w:cs="Times New Roman"/>
          <w:szCs w:val="24"/>
        </w:rPr>
        <w:t>,</w:t>
      </w:r>
      <w:r w:rsidRPr="00D02CFA">
        <w:rPr>
          <w:rFonts w:eastAsia="Times New Roman" w:cs="Times New Roman"/>
          <w:szCs w:val="24"/>
        </w:rPr>
        <w:t xml:space="preserve"> πάρα πολλές εντυπώσεις</w:t>
      </w:r>
      <w:r>
        <w:rPr>
          <w:rFonts w:eastAsia="Times New Roman" w:cs="Times New Roman"/>
          <w:szCs w:val="24"/>
        </w:rPr>
        <w:t>,</w:t>
      </w:r>
      <w:r w:rsidRPr="00D02CFA">
        <w:rPr>
          <w:rFonts w:eastAsia="Times New Roman" w:cs="Times New Roman"/>
          <w:szCs w:val="24"/>
        </w:rPr>
        <w:t xml:space="preserve"> ότι τον Σεπ</w:t>
      </w:r>
      <w:r w:rsidRPr="00D02CFA">
        <w:rPr>
          <w:rFonts w:eastAsia="Times New Roman" w:cs="Times New Roman"/>
          <w:szCs w:val="24"/>
        </w:rPr>
        <w:t>τέμβριο του 2017 είχα καλέσει στο γραφείο μου</w:t>
      </w:r>
      <w:r>
        <w:rPr>
          <w:rFonts w:eastAsia="Times New Roman" w:cs="Times New Roman"/>
          <w:szCs w:val="24"/>
        </w:rPr>
        <w:t>,</w:t>
      </w:r>
      <w:r w:rsidRPr="00D02CFA">
        <w:rPr>
          <w:rFonts w:eastAsia="Times New Roman" w:cs="Times New Roman"/>
          <w:szCs w:val="24"/>
        </w:rPr>
        <w:t xml:space="preserve"> και ανταποκρίθηκαν στην πρόσκληση</w:t>
      </w:r>
      <w:r>
        <w:rPr>
          <w:rFonts w:eastAsia="Times New Roman" w:cs="Times New Roman"/>
          <w:szCs w:val="24"/>
        </w:rPr>
        <w:t>,</w:t>
      </w:r>
      <w:r w:rsidRPr="00D02CFA">
        <w:rPr>
          <w:rFonts w:eastAsia="Times New Roman" w:cs="Times New Roman"/>
          <w:szCs w:val="24"/>
        </w:rPr>
        <w:t xml:space="preserve"> όλα τα κόμματα και επισκέφθηκα και την κ</w:t>
      </w:r>
      <w:r>
        <w:rPr>
          <w:rFonts w:eastAsia="Times New Roman" w:cs="Times New Roman"/>
          <w:szCs w:val="24"/>
        </w:rPr>
        <w:t>.</w:t>
      </w:r>
      <w:r w:rsidRPr="00D02CFA">
        <w:rPr>
          <w:rFonts w:eastAsia="Times New Roman" w:cs="Times New Roman"/>
          <w:szCs w:val="24"/>
        </w:rPr>
        <w:t xml:space="preserve"> Γεννηματά στο γραφείο της στη </w:t>
      </w:r>
      <w:r>
        <w:rPr>
          <w:rFonts w:eastAsia="Times New Roman" w:cs="Times New Roman"/>
          <w:szCs w:val="24"/>
        </w:rPr>
        <w:t>Β</w:t>
      </w:r>
      <w:r w:rsidRPr="00D02CFA">
        <w:rPr>
          <w:rFonts w:eastAsia="Times New Roman" w:cs="Times New Roman"/>
          <w:szCs w:val="24"/>
        </w:rPr>
        <w:t>ουλή</w:t>
      </w:r>
      <w:r>
        <w:rPr>
          <w:rFonts w:eastAsia="Times New Roman" w:cs="Times New Roman"/>
          <w:szCs w:val="24"/>
        </w:rPr>
        <w:t>,</w:t>
      </w:r>
      <w:r w:rsidRPr="00D02CFA">
        <w:rPr>
          <w:rFonts w:eastAsia="Times New Roman" w:cs="Times New Roman"/>
          <w:szCs w:val="24"/>
        </w:rPr>
        <w:t xml:space="preserve"> για να συζητήσουμε το θέμα του </w:t>
      </w:r>
      <w:r>
        <w:rPr>
          <w:rFonts w:eastAsia="Times New Roman" w:cs="Times New Roman"/>
          <w:szCs w:val="24"/>
        </w:rPr>
        <w:t>λ</w:t>
      </w:r>
      <w:r w:rsidRPr="00D02CFA">
        <w:rPr>
          <w:rFonts w:eastAsia="Times New Roman" w:cs="Times New Roman"/>
          <w:szCs w:val="24"/>
        </w:rPr>
        <w:t>υκείου</w:t>
      </w:r>
      <w:r>
        <w:rPr>
          <w:rFonts w:eastAsia="Times New Roman" w:cs="Times New Roman"/>
          <w:szCs w:val="24"/>
        </w:rPr>
        <w:t>. Έ</w:t>
      </w:r>
      <w:r w:rsidRPr="00D02CFA">
        <w:rPr>
          <w:rFonts w:eastAsia="Times New Roman" w:cs="Times New Roman"/>
          <w:szCs w:val="24"/>
        </w:rPr>
        <w:t>κτοτε</w:t>
      </w:r>
      <w:r>
        <w:rPr>
          <w:rFonts w:eastAsia="Times New Roman" w:cs="Times New Roman"/>
          <w:szCs w:val="24"/>
        </w:rPr>
        <w:t>,</w:t>
      </w:r>
      <w:r w:rsidRPr="00D02CFA">
        <w:rPr>
          <w:rFonts w:eastAsia="Times New Roman" w:cs="Times New Roman"/>
          <w:szCs w:val="24"/>
        </w:rPr>
        <w:t xml:space="preserve"> εκτός από το </w:t>
      </w:r>
      <w:r>
        <w:rPr>
          <w:rFonts w:eastAsia="Times New Roman" w:cs="Times New Roman"/>
          <w:szCs w:val="24"/>
        </w:rPr>
        <w:t>Π</w:t>
      </w:r>
      <w:r w:rsidRPr="00D02CFA">
        <w:rPr>
          <w:rFonts w:eastAsia="Times New Roman" w:cs="Times New Roman"/>
          <w:szCs w:val="24"/>
        </w:rPr>
        <w:t>οτάμι</w:t>
      </w:r>
      <w:r>
        <w:rPr>
          <w:rFonts w:eastAsia="Times New Roman" w:cs="Times New Roman"/>
          <w:szCs w:val="24"/>
        </w:rPr>
        <w:t>,</w:t>
      </w:r>
      <w:r w:rsidRPr="00D02CFA">
        <w:rPr>
          <w:rFonts w:eastAsia="Times New Roman" w:cs="Times New Roman"/>
          <w:szCs w:val="24"/>
        </w:rPr>
        <w:t xml:space="preserve"> κανένα άλλο κόμμα</w:t>
      </w:r>
      <w:r>
        <w:rPr>
          <w:rFonts w:eastAsia="Times New Roman" w:cs="Times New Roman"/>
          <w:szCs w:val="24"/>
        </w:rPr>
        <w:t>,</w:t>
      </w:r>
      <w:r w:rsidRPr="00D02CFA">
        <w:rPr>
          <w:rFonts w:eastAsia="Times New Roman" w:cs="Times New Roman"/>
          <w:szCs w:val="24"/>
        </w:rPr>
        <w:t xml:space="preserve"> κανένα απολύτως</w:t>
      </w:r>
      <w:r>
        <w:rPr>
          <w:rFonts w:eastAsia="Times New Roman" w:cs="Times New Roman"/>
          <w:szCs w:val="24"/>
        </w:rPr>
        <w:t>,</w:t>
      </w:r>
      <w:r w:rsidRPr="00D02CFA">
        <w:rPr>
          <w:rFonts w:eastAsia="Times New Roman" w:cs="Times New Roman"/>
          <w:szCs w:val="24"/>
        </w:rPr>
        <w:t xml:space="preserve"> δεν έστειλε συγκεκριμένες προτάσεις</w:t>
      </w:r>
      <w:r>
        <w:rPr>
          <w:rFonts w:eastAsia="Times New Roman" w:cs="Times New Roman"/>
          <w:szCs w:val="24"/>
        </w:rPr>
        <w:t>. Το</w:t>
      </w:r>
      <w:r w:rsidRPr="00D02CFA">
        <w:rPr>
          <w:rFonts w:eastAsia="Times New Roman" w:cs="Times New Roman"/>
          <w:szCs w:val="24"/>
        </w:rPr>
        <w:t xml:space="preserve"> σοβαρότερο </w:t>
      </w:r>
      <w:r>
        <w:rPr>
          <w:rFonts w:eastAsia="Times New Roman" w:cs="Times New Roman"/>
          <w:szCs w:val="24"/>
        </w:rPr>
        <w:t xml:space="preserve">ερώτημα </w:t>
      </w:r>
      <w:r w:rsidRPr="00D02CFA">
        <w:rPr>
          <w:rFonts w:eastAsia="Times New Roman" w:cs="Times New Roman"/>
          <w:szCs w:val="24"/>
        </w:rPr>
        <w:t>δεν είναι αν διαφωνούμε στις λύσεις</w:t>
      </w:r>
      <w:r>
        <w:rPr>
          <w:rFonts w:eastAsia="Times New Roman" w:cs="Times New Roman"/>
          <w:szCs w:val="24"/>
        </w:rPr>
        <w:t>. Ε</w:t>
      </w:r>
      <w:r w:rsidRPr="00D02CFA">
        <w:rPr>
          <w:rFonts w:eastAsia="Times New Roman" w:cs="Times New Roman"/>
          <w:szCs w:val="24"/>
        </w:rPr>
        <w:t>ίναι αν συμφωνούμε στο πρόβλημα</w:t>
      </w:r>
      <w:r>
        <w:rPr>
          <w:rFonts w:eastAsia="Times New Roman" w:cs="Times New Roman"/>
          <w:szCs w:val="24"/>
        </w:rPr>
        <w:t>. Ε</w:t>
      </w:r>
      <w:r w:rsidRPr="00D02CFA">
        <w:rPr>
          <w:rFonts w:eastAsia="Times New Roman" w:cs="Times New Roman"/>
          <w:szCs w:val="24"/>
        </w:rPr>
        <w:t xml:space="preserve">δώ εντυπωσιάζει η εκκωφαντική σιωπή της </w:t>
      </w:r>
      <w:r>
        <w:rPr>
          <w:rFonts w:eastAsia="Times New Roman" w:cs="Times New Roman"/>
          <w:szCs w:val="24"/>
        </w:rPr>
        <w:t>Α</w:t>
      </w:r>
      <w:r w:rsidRPr="00D02CFA">
        <w:rPr>
          <w:rFonts w:eastAsia="Times New Roman" w:cs="Times New Roman"/>
          <w:szCs w:val="24"/>
        </w:rPr>
        <w:t>ντιπολίτευσης</w:t>
      </w:r>
      <w:r>
        <w:rPr>
          <w:rFonts w:eastAsia="Times New Roman" w:cs="Times New Roman"/>
          <w:szCs w:val="24"/>
        </w:rPr>
        <w:t>.</w:t>
      </w:r>
      <w:r w:rsidRPr="008E7B2A">
        <w:rPr>
          <w:rFonts w:eastAsia="Times New Roman" w:cs="Times New Roman"/>
          <w:szCs w:val="24"/>
        </w:rPr>
        <w:t xml:space="preserve"> </w:t>
      </w:r>
    </w:p>
    <w:p w14:paraId="2E2471CD" w14:textId="77777777" w:rsidR="00ED3BF8" w:rsidRDefault="009F432D">
      <w:pPr>
        <w:tabs>
          <w:tab w:val="left" w:pos="1905"/>
        </w:tabs>
        <w:spacing w:after="0" w:line="600" w:lineRule="auto"/>
        <w:ind w:firstLine="720"/>
        <w:jc w:val="both"/>
        <w:rPr>
          <w:rFonts w:eastAsia="Times New Roman" w:cs="Times New Roman"/>
          <w:szCs w:val="24"/>
        </w:rPr>
      </w:pPr>
      <w:r w:rsidRPr="001D2D78">
        <w:rPr>
          <w:rFonts w:eastAsia="Times New Roman" w:cs="Times New Roman"/>
          <w:szCs w:val="24"/>
        </w:rPr>
        <w:lastRenderedPageBreak/>
        <w:t xml:space="preserve">Θέλουν </w:t>
      </w:r>
      <w:r>
        <w:rPr>
          <w:rFonts w:eastAsia="Times New Roman" w:cs="Times New Roman"/>
          <w:szCs w:val="24"/>
        </w:rPr>
        <w:t>-</w:t>
      </w:r>
      <w:r w:rsidRPr="001D2D78">
        <w:rPr>
          <w:rFonts w:eastAsia="Times New Roman" w:cs="Times New Roman"/>
          <w:szCs w:val="24"/>
        </w:rPr>
        <w:t>ναι ή όχι</w:t>
      </w:r>
      <w:r>
        <w:rPr>
          <w:rFonts w:eastAsia="Times New Roman" w:cs="Times New Roman"/>
          <w:szCs w:val="24"/>
        </w:rPr>
        <w:t>;- ν</w:t>
      </w:r>
      <w:r w:rsidRPr="001D2D78">
        <w:rPr>
          <w:rFonts w:eastAsia="Times New Roman" w:cs="Times New Roman"/>
          <w:szCs w:val="24"/>
        </w:rPr>
        <w:t>α συνεχιστεί η σημερινή κατάσ</w:t>
      </w:r>
      <w:r w:rsidRPr="001D2D78">
        <w:rPr>
          <w:rFonts w:eastAsia="Times New Roman" w:cs="Times New Roman"/>
          <w:szCs w:val="24"/>
        </w:rPr>
        <w:t>ταση</w:t>
      </w:r>
      <w:r>
        <w:rPr>
          <w:rFonts w:eastAsia="Times New Roman" w:cs="Times New Roman"/>
          <w:szCs w:val="24"/>
        </w:rPr>
        <w:t>;</w:t>
      </w:r>
      <w:r w:rsidRPr="001D2D78">
        <w:rPr>
          <w:rFonts w:eastAsia="Times New Roman" w:cs="Times New Roman"/>
          <w:szCs w:val="24"/>
        </w:rPr>
        <w:t xml:space="preserve"> Θέλουν να είμαστε μία χώρα</w:t>
      </w:r>
      <w:r>
        <w:rPr>
          <w:rFonts w:eastAsia="Times New Roman" w:cs="Times New Roman"/>
          <w:szCs w:val="24"/>
        </w:rPr>
        <w:t>,</w:t>
      </w:r>
      <w:r w:rsidRPr="001D2D78">
        <w:rPr>
          <w:rFonts w:eastAsia="Times New Roman" w:cs="Times New Roman"/>
          <w:szCs w:val="24"/>
        </w:rPr>
        <w:t xml:space="preserve"> μία χώρα ολόκληρη</w:t>
      </w:r>
      <w:r>
        <w:rPr>
          <w:rFonts w:eastAsia="Times New Roman" w:cs="Times New Roman"/>
          <w:szCs w:val="24"/>
        </w:rPr>
        <w:t>,</w:t>
      </w:r>
      <w:r w:rsidRPr="001D2D78">
        <w:rPr>
          <w:rFonts w:eastAsia="Times New Roman" w:cs="Times New Roman"/>
          <w:szCs w:val="24"/>
        </w:rPr>
        <w:t xml:space="preserve"> χωρίς την </w:t>
      </w:r>
      <w:r>
        <w:rPr>
          <w:rFonts w:eastAsia="Times New Roman" w:cs="Times New Roman"/>
          <w:szCs w:val="24"/>
        </w:rPr>
        <w:t xml:space="preserve">Γ΄ </w:t>
      </w:r>
      <w:r>
        <w:rPr>
          <w:rFonts w:eastAsia="Times New Roman" w:cs="Times New Roman"/>
          <w:szCs w:val="24"/>
        </w:rPr>
        <w:t>λ</w:t>
      </w:r>
      <w:r w:rsidRPr="001D2D78">
        <w:rPr>
          <w:rFonts w:eastAsia="Times New Roman" w:cs="Times New Roman"/>
          <w:szCs w:val="24"/>
        </w:rPr>
        <w:t>υκείου</w:t>
      </w:r>
      <w:r>
        <w:rPr>
          <w:rFonts w:eastAsia="Times New Roman" w:cs="Times New Roman"/>
          <w:szCs w:val="24"/>
        </w:rPr>
        <w:t>;</w:t>
      </w:r>
      <w:r w:rsidRPr="001D2D78">
        <w:rPr>
          <w:rFonts w:eastAsia="Times New Roman" w:cs="Times New Roman"/>
          <w:szCs w:val="24"/>
        </w:rPr>
        <w:t xml:space="preserve"> Γιατί σήμερα δεν υπάρχει </w:t>
      </w:r>
      <w:r>
        <w:rPr>
          <w:rFonts w:eastAsia="Times New Roman" w:cs="Times New Roman"/>
          <w:szCs w:val="24"/>
        </w:rPr>
        <w:t xml:space="preserve">Γ΄ </w:t>
      </w:r>
      <w:r>
        <w:rPr>
          <w:rFonts w:eastAsia="Times New Roman" w:cs="Times New Roman"/>
          <w:szCs w:val="24"/>
        </w:rPr>
        <w:t>λ</w:t>
      </w:r>
      <w:r w:rsidRPr="001D2D78">
        <w:rPr>
          <w:rFonts w:eastAsia="Times New Roman" w:cs="Times New Roman"/>
          <w:szCs w:val="24"/>
        </w:rPr>
        <w:t>υκείου</w:t>
      </w:r>
      <w:r>
        <w:rPr>
          <w:rFonts w:eastAsia="Times New Roman" w:cs="Times New Roman"/>
          <w:szCs w:val="24"/>
        </w:rPr>
        <w:t xml:space="preserve">, </w:t>
      </w:r>
      <w:r w:rsidRPr="001D2D78">
        <w:rPr>
          <w:rFonts w:eastAsia="Times New Roman" w:cs="Times New Roman"/>
          <w:szCs w:val="24"/>
        </w:rPr>
        <w:t xml:space="preserve">σήμερα υπάρχει </w:t>
      </w:r>
      <w:r>
        <w:rPr>
          <w:rFonts w:eastAsia="Times New Roman" w:cs="Times New Roman"/>
          <w:szCs w:val="24"/>
        </w:rPr>
        <w:t xml:space="preserve">Γ΄ </w:t>
      </w:r>
      <w:r>
        <w:rPr>
          <w:rFonts w:eastAsia="Times New Roman" w:cs="Times New Roman"/>
          <w:szCs w:val="24"/>
        </w:rPr>
        <w:t>λ</w:t>
      </w:r>
      <w:r w:rsidRPr="001D2D78">
        <w:rPr>
          <w:rFonts w:eastAsia="Times New Roman" w:cs="Times New Roman"/>
          <w:szCs w:val="24"/>
        </w:rPr>
        <w:t>υκείου μόνο στα χαρτιά</w:t>
      </w:r>
      <w:r>
        <w:rPr>
          <w:rFonts w:eastAsia="Times New Roman" w:cs="Times New Roman"/>
          <w:szCs w:val="24"/>
        </w:rPr>
        <w:t>.</w:t>
      </w:r>
      <w:r w:rsidRPr="001D2D78">
        <w:rPr>
          <w:rFonts w:eastAsia="Times New Roman" w:cs="Times New Roman"/>
          <w:szCs w:val="24"/>
        </w:rPr>
        <w:t xml:space="preserve"> Τα παιδιά από το</w:t>
      </w:r>
      <w:r>
        <w:rPr>
          <w:rFonts w:eastAsia="Times New Roman" w:cs="Times New Roman"/>
          <w:szCs w:val="24"/>
        </w:rPr>
        <w:t>ν</w:t>
      </w:r>
      <w:r w:rsidRPr="001D2D78">
        <w:rPr>
          <w:rFonts w:eastAsia="Times New Roman" w:cs="Times New Roman"/>
          <w:szCs w:val="24"/>
        </w:rPr>
        <w:t xml:space="preserve"> Μάρτιο και μετά δεν πηγαίν</w:t>
      </w:r>
      <w:r>
        <w:rPr>
          <w:rFonts w:eastAsia="Times New Roman" w:cs="Times New Roman"/>
          <w:szCs w:val="24"/>
        </w:rPr>
        <w:t xml:space="preserve">ουν </w:t>
      </w:r>
      <w:r w:rsidRPr="001D2D78">
        <w:rPr>
          <w:rFonts w:eastAsia="Times New Roman" w:cs="Times New Roman"/>
          <w:szCs w:val="24"/>
        </w:rPr>
        <w:t>στο σχολείο</w:t>
      </w:r>
      <w:r>
        <w:rPr>
          <w:rFonts w:eastAsia="Times New Roman" w:cs="Times New Roman"/>
          <w:szCs w:val="24"/>
        </w:rPr>
        <w:t>,</w:t>
      </w:r>
      <w:r w:rsidRPr="001D2D78">
        <w:rPr>
          <w:rFonts w:eastAsia="Times New Roman" w:cs="Times New Roman"/>
          <w:szCs w:val="24"/>
        </w:rPr>
        <w:t xml:space="preserve"> η καθημερινότη</w:t>
      </w:r>
      <w:r>
        <w:rPr>
          <w:rFonts w:eastAsia="Times New Roman" w:cs="Times New Roman"/>
          <w:szCs w:val="24"/>
        </w:rPr>
        <w:t>τα ακυρώνει τους εκπαιδευτ</w:t>
      </w:r>
      <w:r>
        <w:rPr>
          <w:rFonts w:eastAsia="Times New Roman" w:cs="Times New Roman"/>
          <w:szCs w:val="24"/>
        </w:rPr>
        <w:t xml:space="preserve">ικούς, </w:t>
      </w:r>
      <w:r w:rsidRPr="001D2D78">
        <w:rPr>
          <w:rFonts w:eastAsia="Times New Roman" w:cs="Times New Roman"/>
          <w:szCs w:val="24"/>
        </w:rPr>
        <w:t>παρ</w:t>
      </w:r>
      <w:r>
        <w:rPr>
          <w:rFonts w:eastAsia="Times New Roman" w:cs="Times New Roman"/>
          <w:szCs w:val="24"/>
        </w:rPr>
        <w:t xml:space="preserve">’ </w:t>
      </w:r>
      <w:r w:rsidRPr="001D2D78">
        <w:rPr>
          <w:rFonts w:eastAsia="Times New Roman" w:cs="Times New Roman"/>
          <w:szCs w:val="24"/>
        </w:rPr>
        <w:t xml:space="preserve">όλες τις ηρωικές προσπάθειες που κάνουν οι άνθρωποι αυτοί να κρατήσουν στο πόδι την Γ΄ </w:t>
      </w:r>
      <w:r>
        <w:rPr>
          <w:rFonts w:eastAsia="Times New Roman" w:cs="Times New Roman"/>
          <w:szCs w:val="24"/>
        </w:rPr>
        <w:t>λ</w:t>
      </w:r>
      <w:r w:rsidRPr="001D2D78">
        <w:rPr>
          <w:rFonts w:eastAsia="Times New Roman" w:cs="Times New Roman"/>
          <w:szCs w:val="24"/>
        </w:rPr>
        <w:t>υκείου</w:t>
      </w:r>
      <w:r>
        <w:rPr>
          <w:rFonts w:eastAsia="Times New Roman" w:cs="Times New Roman"/>
          <w:szCs w:val="24"/>
        </w:rPr>
        <w:t xml:space="preserve">. </w:t>
      </w:r>
      <w:r w:rsidRPr="001D2D78">
        <w:rPr>
          <w:rFonts w:eastAsia="Times New Roman" w:cs="Times New Roman"/>
          <w:szCs w:val="24"/>
        </w:rPr>
        <w:t xml:space="preserve">Είναι </w:t>
      </w:r>
      <w:r>
        <w:rPr>
          <w:rFonts w:eastAsia="Times New Roman" w:cs="Times New Roman"/>
          <w:szCs w:val="24"/>
        </w:rPr>
        <w:t xml:space="preserve">ένα </w:t>
      </w:r>
      <w:r>
        <w:rPr>
          <w:rFonts w:eastAsia="Times New Roman" w:cs="Times New Roman"/>
          <w:szCs w:val="24"/>
        </w:rPr>
        <w:t>λ</w:t>
      </w:r>
      <w:r>
        <w:rPr>
          <w:rFonts w:eastAsia="Times New Roman" w:cs="Times New Roman"/>
          <w:szCs w:val="24"/>
        </w:rPr>
        <w:t>ύκειο μ</w:t>
      </w:r>
      <w:r w:rsidRPr="001D2D78">
        <w:rPr>
          <w:rFonts w:eastAsia="Times New Roman" w:cs="Times New Roman"/>
          <w:szCs w:val="24"/>
        </w:rPr>
        <w:t xml:space="preserve">ε </w:t>
      </w:r>
      <w:proofErr w:type="spellStart"/>
      <w:r w:rsidRPr="001D2D78">
        <w:rPr>
          <w:rFonts w:eastAsia="Times New Roman" w:cs="Times New Roman"/>
          <w:szCs w:val="24"/>
        </w:rPr>
        <w:t>απαξιωμένο</w:t>
      </w:r>
      <w:proofErr w:type="spellEnd"/>
      <w:r w:rsidRPr="001D2D78">
        <w:rPr>
          <w:rFonts w:eastAsia="Times New Roman" w:cs="Times New Roman"/>
          <w:szCs w:val="24"/>
        </w:rPr>
        <w:t xml:space="preserve"> το απολυτήριο και κοστίζει στις οικογένειες κάθε χρόνο 2,5 δισεκα</w:t>
      </w:r>
      <w:r>
        <w:rPr>
          <w:rFonts w:eastAsia="Times New Roman" w:cs="Times New Roman"/>
          <w:szCs w:val="24"/>
        </w:rPr>
        <w:t>τομμύρια ευρώ, για να πηγαίνει</w:t>
      </w:r>
      <w:r w:rsidRPr="001D2D78">
        <w:rPr>
          <w:rFonts w:eastAsia="Times New Roman" w:cs="Times New Roman"/>
          <w:szCs w:val="24"/>
        </w:rPr>
        <w:t xml:space="preserve"> μόνο το 30% να σπουδάζει αυτό που στοιχειωδώς επιθυμεί</w:t>
      </w:r>
      <w:r>
        <w:rPr>
          <w:rFonts w:eastAsia="Times New Roman" w:cs="Times New Roman"/>
          <w:szCs w:val="24"/>
        </w:rPr>
        <w:t>.</w:t>
      </w:r>
    </w:p>
    <w:p w14:paraId="2E2471CE" w14:textId="77777777" w:rsidR="00ED3BF8" w:rsidRDefault="009F432D">
      <w:pPr>
        <w:tabs>
          <w:tab w:val="left" w:pos="1905"/>
        </w:tabs>
        <w:spacing w:after="0" w:line="600" w:lineRule="auto"/>
        <w:ind w:firstLine="720"/>
        <w:jc w:val="both"/>
        <w:rPr>
          <w:rFonts w:eastAsia="Times New Roman" w:cs="Times New Roman"/>
          <w:szCs w:val="24"/>
        </w:rPr>
      </w:pPr>
      <w:r w:rsidRPr="001D2D78">
        <w:rPr>
          <w:rFonts w:eastAsia="Times New Roman" w:cs="Times New Roman"/>
          <w:szCs w:val="24"/>
        </w:rPr>
        <w:t xml:space="preserve">Ερώτημα </w:t>
      </w:r>
      <w:r>
        <w:rPr>
          <w:rFonts w:eastAsia="Times New Roman" w:cs="Times New Roman"/>
          <w:szCs w:val="24"/>
        </w:rPr>
        <w:t>λοιπόν πρώτο:</w:t>
      </w:r>
      <w:r w:rsidRPr="001D2D78">
        <w:rPr>
          <w:rFonts w:eastAsia="Times New Roman" w:cs="Times New Roman"/>
          <w:szCs w:val="24"/>
        </w:rPr>
        <w:t xml:space="preserve"> Συμφωνείτε σε αυτή τη διαπίστωση</w:t>
      </w:r>
      <w:r>
        <w:rPr>
          <w:rFonts w:eastAsia="Times New Roman" w:cs="Times New Roman"/>
          <w:szCs w:val="24"/>
        </w:rPr>
        <w:t>;</w:t>
      </w:r>
      <w:r w:rsidRPr="001D2D78">
        <w:rPr>
          <w:rFonts w:eastAsia="Times New Roman" w:cs="Times New Roman"/>
          <w:szCs w:val="24"/>
        </w:rPr>
        <w:t xml:space="preserve"> Αυτό δεν </w:t>
      </w:r>
      <w:r>
        <w:rPr>
          <w:rFonts w:eastAsia="Times New Roman" w:cs="Times New Roman"/>
          <w:szCs w:val="24"/>
        </w:rPr>
        <w:t>έχει</w:t>
      </w:r>
      <w:r w:rsidRPr="001D2D78">
        <w:rPr>
          <w:rFonts w:eastAsia="Times New Roman" w:cs="Times New Roman"/>
          <w:szCs w:val="24"/>
        </w:rPr>
        <w:t xml:space="preserve"> αστερίσκους</w:t>
      </w:r>
      <w:r>
        <w:rPr>
          <w:rFonts w:eastAsia="Times New Roman" w:cs="Times New Roman"/>
          <w:szCs w:val="24"/>
        </w:rPr>
        <w:t>.</w:t>
      </w:r>
      <w:r w:rsidRPr="001D2D78">
        <w:rPr>
          <w:rFonts w:eastAsia="Times New Roman" w:cs="Times New Roman"/>
          <w:szCs w:val="24"/>
        </w:rPr>
        <w:t xml:space="preserve"> Συμφωνείτε</w:t>
      </w:r>
      <w:r>
        <w:rPr>
          <w:rFonts w:eastAsia="Times New Roman" w:cs="Times New Roman"/>
          <w:szCs w:val="24"/>
        </w:rPr>
        <w:t>,</w:t>
      </w:r>
      <w:r w:rsidRPr="001D2D78">
        <w:rPr>
          <w:rFonts w:eastAsia="Times New Roman" w:cs="Times New Roman"/>
          <w:szCs w:val="24"/>
        </w:rPr>
        <w:t xml:space="preserve"> ναι ή όχι</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Διότι</w:t>
      </w:r>
      <w:r w:rsidRPr="001D2D78">
        <w:rPr>
          <w:rFonts w:eastAsia="Times New Roman" w:cs="Times New Roman"/>
          <w:szCs w:val="24"/>
        </w:rPr>
        <w:t xml:space="preserve"> αν συμφωνείτε</w:t>
      </w:r>
      <w:r>
        <w:rPr>
          <w:rFonts w:eastAsia="Times New Roman" w:cs="Times New Roman"/>
          <w:szCs w:val="24"/>
        </w:rPr>
        <w:t>,</w:t>
      </w:r>
      <w:r w:rsidRPr="001D2D78">
        <w:rPr>
          <w:rFonts w:eastAsia="Times New Roman" w:cs="Times New Roman"/>
          <w:szCs w:val="24"/>
        </w:rPr>
        <w:t xml:space="preserve"> τότε να δούμε τι λύσεις υπάρχουν</w:t>
      </w:r>
      <w:r>
        <w:rPr>
          <w:rFonts w:eastAsia="Times New Roman" w:cs="Times New Roman"/>
          <w:szCs w:val="24"/>
        </w:rPr>
        <w:t>.</w:t>
      </w:r>
      <w:r w:rsidRPr="001D2D78">
        <w:rPr>
          <w:rFonts w:eastAsia="Times New Roman" w:cs="Times New Roman"/>
          <w:szCs w:val="24"/>
        </w:rPr>
        <w:t xml:space="preserve"> Αν δεν συμφωνείτε υπάρχει χάος ανάμεσά</w:t>
      </w:r>
      <w:r w:rsidRPr="001D2D78">
        <w:rPr>
          <w:rFonts w:eastAsia="Times New Roman" w:cs="Times New Roman"/>
          <w:szCs w:val="24"/>
        </w:rPr>
        <w:t xml:space="preserve"> μας και το χάος είναι στην ανάγνωση της καθημερινότητας και της πραγματικότητας</w:t>
      </w:r>
      <w:r>
        <w:rPr>
          <w:rFonts w:eastAsia="Times New Roman" w:cs="Times New Roman"/>
          <w:szCs w:val="24"/>
        </w:rPr>
        <w:t>.</w:t>
      </w:r>
      <w:r w:rsidRPr="001D2D78">
        <w:rPr>
          <w:rFonts w:eastAsia="Times New Roman" w:cs="Times New Roman"/>
          <w:szCs w:val="24"/>
        </w:rPr>
        <w:t xml:space="preserve"> Τέρμα </w:t>
      </w:r>
      <w:r>
        <w:rPr>
          <w:rFonts w:eastAsia="Times New Roman" w:cs="Times New Roman"/>
          <w:szCs w:val="24"/>
        </w:rPr>
        <w:t>λ</w:t>
      </w:r>
      <w:r w:rsidRPr="001D2D78">
        <w:rPr>
          <w:rFonts w:eastAsia="Times New Roman" w:cs="Times New Roman"/>
          <w:szCs w:val="24"/>
        </w:rPr>
        <w:t>οιπόν η υποκρισία</w:t>
      </w:r>
      <w:r>
        <w:rPr>
          <w:rFonts w:eastAsia="Times New Roman" w:cs="Times New Roman"/>
          <w:szCs w:val="24"/>
        </w:rPr>
        <w:t>,</w:t>
      </w:r>
      <w:r w:rsidRPr="001D2D78">
        <w:rPr>
          <w:rFonts w:eastAsia="Times New Roman" w:cs="Times New Roman"/>
          <w:szCs w:val="24"/>
        </w:rPr>
        <w:t xml:space="preserve"> τέρμα στο να λέμε όλοι ότι </w:t>
      </w:r>
      <w:r>
        <w:rPr>
          <w:rFonts w:eastAsia="Times New Roman" w:cs="Times New Roman"/>
          <w:szCs w:val="24"/>
        </w:rPr>
        <w:t>μια</w:t>
      </w:r>
      <w:r w:rsidRPr="001D2D78">
        <w:rPr>
          <w:rFonts w:eastAsia="Times New Roman" w:cs="Times New Roman"/>
          <w:szCs w:val="24"/>
        </w:rPr>
        <w:t xml:space="preserve"> χαρ</w:t>
      </w:r>
      <w:r>
        <w:rPr>
          <w:rFonts w:eastAsia="Times New Roman" w:cs="Times New Roman"/>
          <w:szCs w:val="24"/>
        </w:rPr>
        <w:t>ά είναι ουσιαστικά τα πράγματα κι α</w:t>
      </w:r>
      <w:r w:rsidRPr="001D2D78">
        <w:rPr>
          <w:rFonts w:eastAsia="Times New Roman" w:cs="Times New Roman"/>
          <w:szCs w:val="24"/>
        </w:rPr>
        <w:t>ς αλλάξουμε ένα βιβλίο εδώ</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α</w:t>
      </w:r>
      <w:r w:rsidRPr="001D2D78">
        <w:rPr>
          <w:rFonts w:eastAsia="Times New Roman" w:cs="Times New Roman"/>
          <w:szCs w:val="24"/>
        </w:rPr>
        <w:t>ς αλλάξουμε ένα μάθημα εκεί</w:t>
      </w:r>
      <w:r>
        <w:rPr>
          <w:rFonts w:eastAsia="Times New Roman" w:cs="Times New Roman"/>
          <w:szCs w:val="24"/>
        </w:rPr>
        <w:t>.</w:t>
      </w:r>
      <w:r w:rsidRPr="001D2D78">
        <w:rPr>
          <w:rFonts w:eastAsia="Times New Roman" w:cs="Times New Roman"/>
          <w:szCs w:val="24"/>
        </w:rPr>
        <w:t xml:space="preserve"> Όχι</w:t>
      </w:r>
      <w:r>
        <w:rPr>
          <w:rFonts w:eastAsia="Times New Roman" w:cs="Times New Roman"/>
          <w:szCs w:val="24"/>
        </w:rPr>
        <w:t>,</w:t>
      </w:r>
      <w:r w:rsidRPr="001D2D78">
        <w:rPr>
          <w:rFonts w:eastAsia="Times New Roman" w:cs="Times New Roman"/>
          <w:szCs w:val="24"/>
        </w:rPr>
        <w:t xml:space="preserve"> η </w:t>
      </w:r>
      <w:r>
        <w:rPr>
          <w:rFonts w:eastAsia="Times New Roman" w:cs="Times New Roman"/>
          <w:szCs w:val="24"/>
        </w:rPr>
        <w:t xml:space="preserve">Γ΄ </w:t>
      </w:r>
      <w:r>
        <w:rPr>
          <w:rFonts w:eastAsia="Times New Roman" w:cs="Times New Roman"/>
          <w:szCs w:val="24"/>
        </w:rPr>
        <w:t>λ</w:t>
      </w:r>
      <w:r w:rsidRPr="001D2D78">
        <w:rPr>
          <w:rFonts w:eastAsia="Times New Roman" w:cs="Times New Roman"/>
          <w:szCs w:val="24"/>
        </w:rPr>
        <w:t>υκείου δεν</w:t>
      </w:r>
      <w:r w:rsidRPr="001D2D78">
        <w:rPr>
          <w:rFonts w:eastAsia="Times New Roman" w:cs="Times New Roman"/>
          <w:szCs w:val="24"/>
        </w:rPr>
        <w:t xml:space="preserve"> υπάρχει και αυτό </w:t>
      </w:r>
      <w:r w:rsidRPr="001D2D78">
        <w:rPr>
          <w:rFonts w:eastAsia="Times New Roman" w:cs="Times New Roman"/>
          <w:szCs w:val="24"/>
        </w:rPr>
        <w:lastRenderedPageBreak/>
        <w:t>είναι ένα εθνικό πρόβλημα</w:t>
      </w:r>
      <w:r>
        <w:rPr>
          <w:rFonts w:eastAsia="Times New Roman" w:cs="Times New Roman"/>
          <w:szCs w:val="24"/>
        </w:rPr>
        <w:t>,</w:t>
      </w:r>
      <w:r w:rsidRPr="001D2D78">
        <w:rPr>
          <w:rFonts w:eastAsia="Times New Roman" w:cs="Times New Roman"/>
          <w:szCs w:val="24"/>
        </w:rPr>
        <w:t xml:space="preserve"> είναι ένα πρόβλημα στο οποίο υποθηκεύεται το μέλλον εκατοντάδων χιλιάδων νέων παιδιών</w:t>
      </w:r>
      <w:r>
        <w:rPr>
          <w:rFonts w:eastAsia="Times New Roman" w:cs="Times New Roman"/>
          <w:szCs w:val="24"/>
        </w:rPr>
        <w:t>.</w:t>
      </w:r>
      <w:r w:rsidRPr="001D2D78">
        <w:rPr>
          <w:rFonts w:eastAsia="Times New Roman" w:cs="Times New Roman"/>
          <w:szCs w:val="24"/>
        </w:rPr>
        <w:t xml:space="preserve"> Θα το σταματήσουμε ή όλοι θα συνεχίσουμε να έχουμε την υπο</w:t>
      </w:r>
      <w:r>
        <w:rPr>
          <w:rFonts w:eastAsia="Times New Roman" w:cs="Times New Roman"/>
          <w:szCs w:val="24"/>
        </w:rPr>
        <w:t>κρισία σε αυτό το ιδιόμορφο θέ</w:t>
      </w:r>
      <w:r w:rsidRPr="001D2D78">
        <w:rPr>
          <w:rFonts w:eastAsia="Times New Roman" w:cs="Times New Roman"/>
          <w:szCs w:val="24"/>
        </w:rPr>
        <w:t>ατρο παραλόγου</w:t>
      </w:r>
      <w:r>
        <w:rPr>
          <w:rFonts w:eastAsia="Times New Roman" w:cs="Times New Roman"/>
          <w:szCs w:val="24"/>
        </w:rPr>
        <w:t>;</w:t>
      </w:r>
    </w:p>
    <w:p w14:paraId="2E2471CF"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Κα</w:t>
      </w:r>
      <w:r w:rsidRPr="001D2D78">
        <w:rPr>
          <w:rFonts w:eastAsia="Times New Roman" w:cs="Times New Roman"/>
          <w:szCs w:val="24"/>
        </w:rPr>
        <w:t>ι ξέρετε</w:t>
      </w:r>
      <w:r>
        <w:rPr>
          <w:rFonts w:eastAsia="Times New Roman" w:cs="Times New Roman"/>
          <w:szCs w:val="24"/>
        </w:rPr>
        <w:t>,</w:t>
      </w:r>
      <w:r w:rsidRPr="001D2D78">
        <w:rPr>
          <w:rFonts w:eastAsia="Times New Roman" w:cs="Times New Roman"/>
          <w:szCs w:val="24"/>
        </w:rPr>
        <w:t xml:space="preserve"> δεν υπάρ</w:t>
      </w:r>
      <w:r w:rsidRPr="001D2D78">
        <w:rPr>
          <w:rFonts w:eastAsia="Times New Roman" w:cs="Times New Roman"/>
          <w:szCs w:val="24"/>
        </w:rPr>
        <w:t>χει σοβαρή ευρωπαϊκή χώρα που το απολυτήριο να μην παίζει ένα ρόλο να μπαίνει στο πανεπιστήμιο</w:t>
      </w:r>
      <w:r>
        <w:rPr>
          <w:rFonts w:eastAsia="Times New Roman" w:cs="Times New Roman"/>
          <w:szCs w:val="24"/>
        </w:rPr>
        <w:t>.</w:t>
      </w:r>
      <w:r w:rsidRPr="001D2D78">
        <w:rPr>
          <w:rFonts w:eastAsia="Times New Roman" w:cs="Times New Roman"/>
          <w:szCs w:val="24"/>
        </w:rPr>
        <w:t xml:space="preserve"> Δεν μπορεί να είναι τόσο </w:t>
      </w:r>
      <w:proofErr w:type="spellStart"/>
      <w:r w:rsidRPr="001D2D78">
        <w:rPr>
          <w:rFonts w:eastAsia="Times New Roman" w:cs="Times New Roman"/>
          <w:szCs w:val="24"/>
        </w:rPr>
        <w:t>απαξιωμένο</w:t>
      </w:r>
      <w:proofErr w:type="spellEnd"/>
      <w:r w:rsidRPr="001D2D78">
        <w:rPr>
          <w:rFonts w:eastAsia="Times New Roman" w:cs="Times New Roman"/>
          <w:szCs w:val="24"/>
        </w:rPr>
        <w:t xml:space="preserve"> το απολυτήριο</w:t>
      </w:r>
      <w:r>
        <w:rPr>
          <w:rFonts w:eastAsia="Times New Roman" w:cs="Times New Roman"/>
          <w:szCs w:val="24"/>
        </w:rPr>
        <w:t>.</w:t>
      </w:r>
      <w:r w:rsidRPr="001D2D78">
        <w:rPr>
          <w:rFonts w:eastAsia="Times New Roman" w:cs="Times New Roman"/>
          <w:szCs w:val="24"/>
        </w:rPr>
        <w:t xml:space="preserve"> Βεβαίως</w:t>
      </w:r>
      <w:r>
        <w:rPr>
          <w:rFonts w:eastAsia="Times New Roman" w:cs="Times New Roman"/>
          <w:szCs w:val="24"/>
        </w:rPr>
        <w:t>,</w:t>
      </w:r>
      <w:r w:rsidRPr="001D2D78">
        <w:rPr>
          <w:rFonts w:eastAsia="Times New Roman" w:cs="Times New Roman"/>
          <w:szCs w:val="24"/>
        </w:rPr>
        <w:t xml:space="preserve"> είναι </w:t>
      </w:r>
      <w:proofErr w:type="spellStart"/>
      <w:r w:rsidRPr="001D2D78">
        <w:rPr>
          <w:rFonts w:eastAsia="Times New Roman" w:cs="Times New Roman"/>
          <w:szCs w:val="24"/>
        </w:rPr>
        <w:t>απαξιωμένη</w:t>
      </w:r>
      <w:proofErr w:type="spellEnd"/>
      <w:r w:rsidRPr="001D2D78">
        <w:rPr>
          <w:rFonts w:eastAsia="Times New Roman" w:cs="Times New Roman"/>
          <w:szCs w:val="24"/>
        </w:rPr>
        <w:t xml:space="preserve"> </w:t>
      </w:r>
      <w:r>
        <w:rPr>
          <w:rFonts w:eastAsia="Times New Roman" w:cs="Times New Roman"/>
          <w:szCs w:val="24"/>
        </w:rPr>
        <w:t xml:space="preserve">η Γ΄ </w:t>
      </w:r>
      <w:r>
        <w:rPr>
          <w:rFonts w:eastAsia="Times New Roman" w:cs="Times New Roman"/>
          <w:szCs w:val="24"/>
        </w:rPr>
        <w:t>λ</w:t>
      </w:r>
      <w:r w:rsidRPr="001D2D78">
        <w:rPr>
          <w:rFonts w:eastAsia="Times New Roman" w:cs="Times New Roman"/>
          <w:szCs w:val="24"/>
        </w:rPr>
        <w:t>υκείου</w:t>
      </w:r>
      <w:r>
        <w:rPr>
          <w:rFonts w:eastAsia="Times New Roman" w:cs="Times New Roman"/>
          <w:szCs w:val="24"/>
        </w:rPr>
        <w:t xml:space="preserve"> και β</w:t>
      </w:r>
      <w:r w:rsidRPr="001D2D78">
        <w:rPr>
          <w:rFonts w:eastAsia="Times New Roman" w:cs="Times New Roman"/>
          <w:szCs w:val="24"/>
        </w:rPr>
        <w:t xml:space="preserve">εβαίως είναι </w:t>
      </w:r>
      <w:proofErr w:type="spellStart"/>
      <w:r w:rsidRPr="001D2D78">
        <w:rPr>
          <w:rFonts w:eastAsia="Times New Roman" w:cs="Times New Roman"/>
          <w:szCs w:val="24"/>
        </w:rPr>
        <w:t>απαξιωμένο</w:t>
      </w:r>
      <w:proofErr w:type="spellEnd"/>
      <w:r w:rsidRPr="001D2D78">
        <w:rPr>
          <w:rFonts w:eastAsia="Times New Roman" w:cs="Times New Roman"/>
          <w:szCs w:val="24"/>
        </w:rPr>
        <w:t xml:space="preserve"> και το δημόσιο σχολείο</w:t>
      </w:r>
      <w:r>
        <w:rPr>
          <w:rFonts w:eastAsia="Times New Roman" w:cs="Times New Roman"/>
          <w:szCs w:val="24"/>
        </w:rPr>
        <w:t>,</w:t>
      </w:r>
      <w:r w:rsidRPr="001D2D78">
        <w:rPr>
          <w:rFonts w:eastAsia="Times New Roman" w:cs="Times New Roman"/>
          <w:szCs w:val="24"/>
        </w:rPr>
        <w:t xml:space="preserve"> διότι δεκάδε</w:t>
      </w:r>
      <w:r>
        <w:rPr>
          <w:rFonts w:eastAsia="Times New Roman" w:cs="Times New Roman"/>
          <w:szCs w:val="24"/>
        </w:rPr>
        <w:t>ς χρό</w:t>
      </w:r>
      <w:r>
        <w:rPr>
          <w:rFonts w:eastAsia="Times New Roman" w:cs="Times New Roman"/>
          <w:szCs w:val="24"/>
        </w:rPr>
        <w:t>νια προπαγάνδας υπονόμευσαν</w:t>
      </w:r>
      <w:r w:rsidRPr="001D2D78">
        <w:rPr>
          <w:rFonts w:eastAsia="Times New Roman" w:cs="Times New Roman"/>
          <w:szCs w:val="24"/>
        </w:rPr>
        <w:t xml:space="preserve"> το δημόσιο σχολείο</w:t>
      </w:r>
      <w:r>
        <w:rPr>
          <w:rFonts w:eastAsia="Times New Roman" w:cs="Times New Roman"/>
          <w:szCs w:val="24"/>
        </w:rPr>
        <w:t>, το οποίο όμως, παρ’ όλη την ε</w:t>
      </w:r>
      <w:r w:rsidRPr="001D2D78">
        <w:rPr>
          <w:rFonts w:eastAsia="Times New Roman" w:cs="Times New Roman"/>
          <w:szCs w:val="24"/>
        </w:rPr>
        <w:t>πίθεση που δέχτηκε στάθηκε στα πόδια του</w:t>
      </w:r>
      <w:r>
        <w:rPr>
          <w:rFonts w:eastAsia="Times New Roman" w:cs="Times New Roman"/>
          <w:szCs w:val="24"/>
        </w:rPr>
        <w:t>.</w:t>
      </w:r>
      <w:r w:rsidRPr="001D2D78">
        <w:rPr>
          <w:rFonts w:eastAsia="Times New Roman" w:cs="Times New Roman"/>
          <w:szCs w:val="24"/>
        </w:rPr>
        <w:t xml:space="preserve"> Στάθηκε </w:t>
      </w:r>
      <w:r>
        <w:rPr>
          <w:rFonts w:eastAsia="Times New Roman" w:cs="Times New Roman"/>
          <w:szCs w:val="24"/>
        </w:rPr>
        <w:t>στα πόδια του, γ</w:t>
      </w:r>
      <w:r w:rsidRPr="001D2D78">
        <w:rPr>
          <w:rFonts w:eastAsia="Times New Roman" w:cs="Times New Roman"/>
          <w:szCs w:val="24"/>
        </w:rPr>
        <w:t xml:space="preserve">ιατί σε </w:t>
      </w:r>
      <w:r>
        <w:rPr>
          <w:rFonts w:eastAsia="Times New Roman" w:cs="Times New Roman"/>
          <w:szCs w:val="24"/>
        </w:rPr>
        <w:t>είκοσι</w:t>
      </w:r>
      <w:r w:rsidRPr="001D2D78">
        <w:rPr>
          <w:rFonts w:eastAsia="Times New Roman" w:cs="Times New Roman"/>
          <w:szCs w:val="24"/>
        </w:rPr>
        <w:t xml:space="preserve"> χρόνια</w:t>
      </w:r>
      <w:r>
        <w:rPr>
          <w:rFonts w:eastAsia="Times New Roman" w:cs="Times New Roman"/>
          <w:szCs w:val="24"/>
        </w:rPr>
        <w:t>,</w:t>
      </w:r>
      <w:r w:rsidRPr="001D2D78">
        <w:rPr>
          <w:rFonts w:eastAsia="Times New Roman" w:cs="Times New Roman"/>
          <w:szCs w:val="24"/>
        </w:rPr>
        <w:t xml:space="preserve"> όταν τα παιδιά αυτά </w:t>
      </w:r>
      <w:r>
        <w:rPr>
          <w:rFonts w:eastAsia="Times New Roman" w:cs="Times New Roman"/>
          <w:szCs w:val="24"/>
        </w:rPr>
        <w:t>θα συζητούν</w:t>
      </w:r>
      <w:r w:rsidRPr="001D2D78">
        <w:rPr>
          <w:rFonts w:eastAsia="Times New Roman" w:cs="Times New Roman"/>
          <w:szCs w:val="24"/>
        </w:rPr>
        <w:t xml:space="preserve"> με τα παιδιά </w:t>
      </w:r>
      <w:r>
        <w:rPr>
          <w:rFonts w:eastAsia="Times New Roman" w:cs="Times New Roman"/>
          <w:szCs w:val="24"/>
        </w:rPr>
        <w:t>τους για</w:t>
      </w:r>
      <w:r w:rsidRPr="001D2D78">
        <w:rPr>
          <w:rFonts w:eastAsia="Times New Roman" w:cs="Times New Roman"/>
          <w:szCs w:val="24"/>
        </w:rPr>
        <w:t xml:space="preserve"> το </w:t>
      </w:r>
      <w:r>
        <w:rPr>
          <w:rFonts w:eastAsia="Times New Roman" w:cs="Times New Roman"/>
          <w:szCs w:val="24"/>
        </w:rPr>
        <w:t xml:space="preserve">τι </w:t>
      </w:r>
      <w:r w:rsidRPr="001D2D78">
        <w:rPr>
          <w:rFonts w:eastAsia="Times New Roman" w:cs="Times New Roman"/>
          <w:szCs w:val="24"/>
        </w:rPr>
        <w:t xml:space="preserve">ήταν αυτή η τραγική περίοδος που πέρασε η χώρα </w:t>
      </w:r>
      <w:r>
        <w:rPr>
          <w:rFonts w:eastAsia="Times New Roman" w:cs="Times New Roman"/>
          <w:szCs w:val="24"/>
        </w:rPr>
        <w:t>μας,</w:t>
      </w:r>
      <w:r w:rsidRPr="001D2D78">
        <w:rPr>
          <w:rFonts w:eastAsia="Times New Roman" w:cs="Times New Roman"/>
          <w:szCs w:val="24"/>
        </w:rPr>
        <w:t xml:space="preserve"> θα υπάρχει ένα ερώτημα και το ερώτημα θα είναι</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w:t>
      </w:r>
      <w:r w:rsidRPr="001D2D78">
        <w:rPr>
          <w:rFonts w:eastAsia="Times New Roman" w:cs="Times New Roman"/>
          <w:szCs w:val="24"/>
        </w:rPr>
        <w:t>Γιατί δεν κατέρρευσε η εκπαίδευση στα χρόνια της κρίσης</w:t>
      </w:r>
      <w:r>
        <w:rPr>
          <w:rFonts w:eastAsia="Times New Roman" w:cs="Times New Roman"/>
          <w:szCs w:val="24"/>
        </w:rPr>
        <w:t>;». Κ</w:t>
      </w:r>
      <w:r w:rsidRPr="001D2D78">
        <w:rPr>
          <w:rFonts w:eastAsia="Times New Roman" w:cs="Times New Roman"/>
          <w:szCs w:val="24"/>
        </w:rPr>
        <w:t xml:space="preserve">αι </w:t>
      </w:r>
      <w:r>
        <w:rPr>
          <w:rFonts w:eastAsia="Times New Roman" w:cs="Times New Roman"/>
          <w:szCs w:val="24"/>
        </w:rPr>
        <w:t>η εκπαίδευση δεν</w:t>
      </w:r>
      <w:r w:rsidRPr="001D2D78">
        <w:rPr>
          <w:rFonts w:eastAsia="Times New Roman" w:cs="Times New Roman"/>
          <w:szCs w:val="24"/>
        </w:rPr>
        <w:t xml:space="preserve"> κατέρρευσε γιατί έχουμε τους εκπαιδευτικούς </w:t>
      </w:r>
      <w:r>
        <w:rPr>
          <w:rFonts w:eastAsia="Times New Roman" w:cs="Times New Roman"/>
          <w:szCs w:val="24"/>
        </w:rPr>
        <w:t>μας,</w:t>
      </w:r>
      <w:r w:rsidRPr="001D2D78">
        <w:rPr>
          <w:rFonts w:eastAsia="Times New Roman" w:cs="Times New Roman"/>
          <w:szCs w:val="24"/>
        </w:rPr>
        <w:t xml:space="preserve"> γιατί πήραν την κατάσταση </w:t>
      </w:r>
      <w:r w:rsidRPr="001D2D78">
        <w:rPr>
          <w:rFonts w:eastAsia="Times New Roman" w:cs="Times New Roman"/>
          <w:szCs w:val="24"/>
        </w:rPr>
        <w:t xml:space="preserve">στην πλάτη </w:t>
      </w:r>
      <w:r>
        <w:rPr>
          <w:rFonts w:eastAsia="Times New Roman" w:cs="Times New Roman"/>
          <w:szCs w:val="24"/>
        </w:rPr>
        <w:t>τους,</w:t>
      </w:r>
      <w:r w:rsidRPr="001D2D78">
        <w:rPr>
          <w:rFonts w:eastAsia="Times New Roman" w:cs="Times New Roman"/>
          <w:szCs w:val="24"/>
        </w:rPr>
        <w:t xml:space="preserve"> παρ</w:t>
      </w:r>
      <w:r>
        <w:rPr>
          <w:rFonts w:eastAsia="Times New Roman" w:cs="Times New Roman"/>
          <w:szCs w:val="24"/>
        </w:rPr>
        <w:t xml:space="preserve">’ </w:t>
      </w:r>
      <w:r w:rsidRPr="001D2D78">
        <w:rPr>
          <w:rFonts w:eastAsia="Times New Roman" w:cs="Times New Roman"/>
          <w:szCs w:val="24"/>
        </w:rPr>
        <w:t xml:space="preserve">όλο που τους </w:t>
      </w:r>
      <w:proofErr w:type="spellStart"/>
      <w:r>
        <w:rPr>
          <w:rFonts w:eastAsia="Times New Roman" w:cs="Times New Roman"/>
          <w:szCs w:val="24"/>
        </w:rPr>
        <w:t>έσουραν</w:t>
      </w:r>
      <w:proofErr w:type="spellEnd"/>
      <w:r>
        <w:rPr>
          <w:rFonts w:eastAsia="Times New Roman" w:cs="Times New Roman"/>
          <w:szCs w:val="24"/>
        </w:rPr>
        <w:t xml:space="preserve"> τα εξ αμάξης</w:t>
      </w:r>
      <w:r w:rsidRPr="001D2D78">
        <w:rPr>
          <w:rFonts w:eastAsia="Times New Roman" w:cs="Times New Roman"/>
          <w:szCs w:val="24"/>
        </w:rPr>
        <w:t xml:space="preserve"> τόσα χρόνια οι κυβερνήσεις αυτές</w:t>
      </w:r>
      <w:r>
        <w:rPr>
          <w:rFonts w:eastAsia="Times New Roman" w:cs="Times New Roman"/>
          <w:szCs w:val="24"/>
        </w:rPr>
        <w:t>.</w:t>
      </w:r>
    </w:p>
    <w:p w14:paraId="2E2471D0"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w:t>
      </w:r>
      <w:r w:rsidRPr="001D2D78">
        <w:rPr>
          <w:rFonts w:eastAsia="Times New Roman" w:cs="Times New Roman"/>
          <w:szCs w:val="24"/>
        </w:rPr>
        <w:t>λέμε</w:t>
      </w:r>
      <w:r>
        <w:rPr>
          <w:rFonts w:eastAsia="Times New Roman" w:cs="Times New Roman"/>
          <w:szCs w:val="24"/>
        </w:rPr>
        <w:t xml:space="preserve"> ότι,</w:t>
      </w:r>
      <w:r w:rsidRPr="001D2D78">
        <w:rPr>
          <w:rFonts w:eastAsia="Times New Roman" w:cs="Times New Roman"/>
          <w:szCs w:val="24"/>
        </w:rPr>
        <w:t xml:space="preserve"> εάν τυχόν θέλουμε να δούμε στα σοβαρά την </w:t>
      </w:r>
      <w:r w:rsidRPr="00475616">
        <w:rPr>
          <w:rFonts w:eastAsia="Times New Roman" w:cs="Times New Roman"/>
          <w:szCs w:val="24"/>
        </w:rPr>
        <w:t xml:space="preserve">Γ΄ </w:t>
      </w:r>
      <w:r>
        <w:rPr>
          <w:rFonts w:eastAsia="Times New Roman" w:cs="Times New Roman"/>
          <w:szCs w:val="24"/>
        </w:rPr>
        <w:t>λ</w:t>
      </w:r>
      <w:r w:rsidRPr="00475616">
        <w:rPr>
          <w:rFonts w:eastAsia="Times New Roman" w:cs="Times New Roman"/>
          <w:szCs w:val="24"/>
        </w:rPr>
        <w:t>υκείου</w:t>
      </w:r>
      <w:r>
        <w:rPr>
          <w:rFonts w:eastAsia="Times New Roman" w:cs="Times New Roman"/>
          <w:szCs w:val="24"/>
        </w:rPr>
        <w:t>,</w:t>
      </w:r>
      <w:r w:rsidRPr="00475616">
        <w:rPr>
          <w:rFonts w:eastAsia="Times New Roman" w:cs="Times New Roman"/>
          <w:szCs w:val="24"/>
        </w:rPr>
        <w:t xml:space="preserve"> </w:t>
      </w:r>
      <w:r w:rsidRPr="001D2D78">
        <w:rPr>
          <w:rFonts w:eastAsia="Times New Roman" w:cs="Times New Roman"/>
          <w:szCs w:val="24"/>
        </w:rPr>
        <w:t xml:space="preserve">την </w:t>
      </w:r>
      <w:r w:rsidRPr="00475616">
        <w:rPr>
          <w:rFonts w:eastAsia="Times New Roman" w:cs="Times New Roman"/>
          <w:szCs w:val="24"/>
        </w:rPr>
        <w:t xml:space="preserve">Γ΄ </w:t>
      </w:r>
      <w:r>
        <w:rPr>
          <w:rFonts w:eastAsia="Times New Roman" w:cs="Times New Roman"/>
          <w:szCs w:val="24"/>
        </w:rPr>
        <w:t>λ</w:t>
      </w:r>
      <w:r w:rsidRPr="00475616">
        <w:rPr>
          <w:rFonts w:eastAsia="Times New Roman" w:cs="Times New Roman"/>
          <w:szCs w:val="24"/>
        </w:rPr>
        <w:t>υκείου</w:t>
      </w:r>
      <w:r w:rsidRPr="001D2D78">
        <w:rPr>
          <w:rFonts w:eastAsia="Times New Roman" w:cs="Times New Roman"/>
          <w:szCs w:val="24"/>
        </w:rPr>
        <w:t xml:space="preserve"> θα την κατανοήσουμε ως εξής</w:t>
      </w:r>
      <w:r>
        <w:rPr>
          <w:rFonts w:eastAsia="Times New Roman" w:cs="Times New Roman"/>
          <w:szCs w:val="24"/>
        </w:rPr>
        <w:t>:</w:t>
      </w:r>
      <w:r w:rsidRPr="001D2D78">
        <w:rPr>
          <w:rFonts w:eastAsia="Times New Roman" w:cs="Times New Roman"/>
          <w:szCs w:val="24"/>
        </w:rPr>
        <w:t xml:space="preserve"> Είναι μία </w:t>
      </w:r>
      <w:r>
        <w:rPr>
          <w:rFonts w:eastAsia="Times New Roman" w:cs="Times New Roman"/>
          <w:szCs w:val="24"/>
        </w:rPr>
        <w:t>χρονιά ανάμεσα στην ολοκλήρωση τ</w:t>
      </w:r>
      <w:r w:rsidRPr="001D2D78">
        <w:rPr>
          <w:rFonts w:eastAsia="Times New Roman" w:cs="Times New Roman"/>
          <w:szCs w:val="24"/>
        </w:rPr>
        <w:t xml:space="preserve">ων </w:t>
      </w:r>
      <w:r>
        <w:rPr>
          <w:rFonts w:eastAsia="Times New Roman" w:cs="Times New Roman"/>
          <w:szCs w:val="24"/>
        </w:rPr>
        <w:t>εγκύκλιων</w:t>
      </w:r>
      <w:r w:rsidRPr="001D2D78">
        <w:rPr>
          <w:rFonts w:eastAsia="Times New Roman" w:cs="Times New Roman"/>
          <w:szCs w:val="24"/>
        </w:rPr>
        <w:t xml:space="preserve"> σπουδών και </w:t>
      </w:r>
      <w:r>
        <w:rPr>
          <w:rFonts w:eastAsia="Times New Roman" w:cs="Times New Roman"/>
          <w:szCs w:val="24"/>
        </w:rPr>
        <w:t>στο πρώτο έτος του π</w:t>
      </w:r>
      <w:r w:rsidRPr="001D2D78">
        <w:rPr>
          <w:rFonts w:eastAsia="Times New Roman" w:cs="Times New Roman"/>
          <w:szCs w:val="24"/>
        </w:rPr>
        <w:t>ανεπιστημίου</w:t>
      </w:r>
      <w:r>
        <w:rPr>
          <w:rFonts w:eastAsia="Times New Roman" w:cs="Times New Roman"/>
          <w:szCs w:val="24"/>
        </w:rPr>
        <w:t>.</w:t>
      </w:r>
      <w:r w:rsidRPr="001D2D78">
        <w:rPr>
          <w:rFonts w:eastAsia="Times New Roman" w:cs="Times New Roman"/>
          <w:szCs w:val="24"/>
        </w:rPr>
        <w:t xml:space="preserve"> Είναι μία μεταβατική χρονιά</w:t>
      </w:r>
      <w:r>
        <w:rPr>
          <w:rFonts w:eastAsia="Times New Roman" w:cs="Times New Roman"/>
          <w:szCs w:val="24"/>
        </w:rPr>
        <w:t>.</w:t>
      </w:r>
      <w:r w:rsidRPr="001D2D78">
        <w:rPr>
          <w:rFonts w:eastAsia="Times New Roman" w:cs="Times New Roman"/>
          <w:szCs w:val="24"/>
        </w:rPr>
        <w:t xml:space="preserve"> Αυτή είναι ο χαρακτήρας της </w:t>
      </w:r>
      <w:proofErr w:type="spellStart"/>
      <w:r w:rsidRPr="001D2D78">
        <w:rPr>
          <w:rFonts w:eastAsia="Times New Roman" w:cs="Times New Roman"/>
          <w:szCs w:val="24"/>
        </w:rPr>
        <w:t>λυκειακής</w:t>
      </w:r>
      <w:proofErr w:type="spellEnd"/>
      <w:r w:rsidRPr="001D2D78">
        <w:rPr>
          <w:rFonts w:eastAsia="Times New Roman" w:cs="Times New Roman"/>
          <w:szCs w:val="24"/>
        </w:rPr>
        <w:t xml:space="preserve"> εκπαίδευσης</w:t>
      </w:r>
      <w:r>
        <w:rPr>
          <w:rFonts w:eastAsia="Times New Roman" w:cs="Times New Roman"/>
          <w:szCs w:val="24"/>
        </w:rPr>
        <w:t>.</w:t>
      </w:r>
      <w:r w:rsidRPr="001D2D78">
        <w:rPr>
          <w:rFonts w:eastAsia="Times New Roman" w:cs="Times New Roman"/>
          <w:szCs w:val="24"/>
        </w:rPr>
        <w:t xml:space="preserve"> Είναι ένα έτος </w:t>
      </w:r>
      <w:r>
        <w:rPr>
          <w:rFonts w:eastAsia="Times New Roman" w:cs="Times New Roman"/>
          <w:szCs w:val="24"/>
        </w:rPr>
        <w:t>στο οποίο συνεχίζονται β</w:t>
      </w:r>
      <w:r w:rsidRPr="001D2D78">
        <w:rPr>
          <w:rFonts w:eastAsia="Times New Roman" w:cs="Times New Roman"/>
          <w:szCs w:val="24"/>
        </w:rPr>
        <w:t>εβαίως οι εγκύκλιες σπουδές</w:t>
      </w:r>
      <w:r>
        <w:rPr>
          <w:rFonts w:eastAsia="Times New Roman" w:cs="Times New Roman"/>
          <w:szCs w:val="24"/>
        </w:rPr>
        <w:t>,</w:t>
      </w:r>
      <w:r w:rsidRPr="001D2D78">
        <w:rPr>
          <w:rFonts w:eastAsia="Times New Roman" w:cs="Times New Roman"/>
          <w:szCs w:val="24"/>
        </w:rPr>
        <w:t xml:space="preserve"> αλλά όχι στο πλαίσιο των γενικών μαθημάτων</w:t>
      </w:r>
      <w:r>
        <w:rPr>
          <w:rFonts w:eastAsia="Times New Roman" w:cs="Times New Roman"/>
          <w:szCs w:val="24"/>
        </w:rPr>
        <w:t>, αλλά</w:t>
      </w:r>
      <w:r w:rsidRPr="001D2D78">
        <w:rPr>
          <w:rFonts w:eastAsia="Times New Roman" w:cs="Times New Roman"/>
          <w:szCs w:val="24"/>
        </w:rPr>
        <w:t xml:space="preserve"> στο</w:t>
      </w:r>
      <w:r w:rsidRPr="001D2D78">
        <w:rPr>
          <w:rFonts w:eastAsia="Times New Roman" w:cs="Times New Roman"/>
          <w:szCs w:val="24"/>
        </w:rPr>
        <w:t xml:space="preserve"> πλαίσιο αυτών των μαθημάτων </w:t>
      </w:r>
      <w:r>
        <w:rPr>
          <w:rFonts w:eastAsia="Times New Roman" w:cs="Times New Roman"/>
          <w:szCs w:val="24"/>
        </w:rPr>
        <w:t>που σε</w:t>
      </w:r>
      <w:r w:rsidRPr="001D2D78">
        <w:rPr>
          <w:rFonts w:eastAsia="Times New Roman" w:cs="Times New Roman"/>
          <w:szCs w:val="24"/>
        </w:rPr>
        <w:t xml:space="preserve"> ετοιμάζουν να </w:t>
      </w:r>
      <w:r>
        <w:rPr>
          <w:rFonts w:eastAsia="Times New Roman" w:cs="Times New Roman"/>
          <w:szCs w:val="24"/>
        </w:rPr>
        <w:t>μπεις</w:t>
      </w:r>
      <w:r w:rsidRPr="001D2D78">
        <w:rPr>
          <w:rFonts w:eastAsia="Times New Roman" w:cs="Times New Roman"/>
          <w:szCs w:val="24"/>
        </w:rPr>
        <w:t xml:space="preserve"> </w:t>
      </w:r>
      <w:r>
        <w:rPr>
          <w:rFonts w:eastAsia="Times New Roman" w:cs="Times New Roman"/>
          <w:szCs w:val="24"/>
        </w:rPr>
        <w:t>σ</w:t>
      </w:r>
      <w:r w:rsidRPr="001D2D78">
        <w:rPr>
          <w:rFonts w:eastAsia="Times New Roman" w:cs="Times New Roman"/>
          <w:szCs w:val="24"/>
        </w:rPr>
        <w:t>το πανεπιστήμιο</w:t>
      </w:r>
      <w:r>
        <w:rPr>
          <w:rFonts w:eastAsia="Times New Roman" w:cs="Times New Roman"/>
          <w:szCs w:val="24"/>
        </w:rPr>
        <w:t>.</w:t>
      </w:r>
      <w:r w:rsidRPr="001D2D78">
        <w:rPr>
          <w:rFonts w:eastAsia="Times New Roman" w:cs="Times New Roman"/>
          <w:szCs w:val="24"/>
        </w:rPr>
        <w:t xml:space="preserve"> Είναι ένας προπαρασκευαστικός χρόνος και είναι μαθήματα που γίνονται στο σχολείο</w:t>
      </w:r>
      <w:r>
        <w:rPr>
          <w:rFonts w:eastAsia="Times New Roman" w:cs="Times New Roman"/>
          <w:szCs w:val="24"/>
        </w:rPr>
        <w:t>,</w:t>
      </w:r>
      <w:r w:rsidRPr="001D2D78">
        <w:rPr>
          <w:rFonts w:eastAsia="Times New Roman" w:cs="Times New Roman"/>
          <w:szCs w:val="24"/>
        </w:rPr>
        <w:t xml:space="preserve"> δεν είναι μαθήματα που γίνονται στο φροντιστήριο</w:t>
      </w:r>
      <w:r>
        <w:rPr>
          <w:rFonts w:eastAsia="Times New Roman" w:cs="Times New Roman"/>
          <w:szCs w:val="24"/>
        </w:rPr>
        <w:t>.</w:t>
      </w:r>
      <w:r w:rsidRPr="001D2D78">
        <w:rPr>
          <w:rFonts w:eastAsia="Times New Roman" w:cs="Times New Roman"/>
          <w:szCs w:val="24"/>
        </w:rPr>
        <w:t xml:space="preserve"> Το φροντιστήριο </w:t>
      </w:r>
      <w:r>
        <w:rPr>
          <w:rFonts w:eastAsia="Times New Roman" w:cs="Times New Roman"/>
          <w:szCs w:val="24"/>
        </w:rPr>
        <w:t>δεν</w:t>
      </w:r>
      <w:r w:rsidRPr="001D2D78">
        <w:rPr>
          <w:rFonts w:eastAsia="Times New Roman" w:cs="Times New Roman"/>
          <w:szCs w:val="24"/>
        </w:rPr>
        <w:t xml:space="preserve"> λέει ψέματα σε κανέναν</w:t>
      </w:r>
      <w:r>
        <w:rPr>
          <w:rFonts w:eastAsia="Times New Roman" w:cs="Times New Roman"/>
          <w:szCs w:val="24"/>
        </w:rPr>
        <w:t>. Λ</w:t>
      </w:r>
      <w:r w:rsidRPr="001D2D78">
        <w:rPr>
          <w:rFonts w:eastAsia="Times New Roman" w:cs="Times New Roman"/>
          <w:szCs w:val="24"/>
        </w:rPr>
        <w:t xml:space="preserve">έει </w:t>
      </w:r>
      <w:r>
        <w:rPr>
          <w:rFonts w:eastAsia="Times New Roman" w:cs="Times New Roman"/>
          <w:szCs w:val="24"/>
        </w:rPr>
        <w:t>«</w:t>
      </w:r>
      <w:r w:rsidRPr="001D2D78">
        <w:rPr>
          <w:rFonts w:eastAsia="Times New Roman" w:cs="Times New Roman"/>
          <w:szCs w:val="24"/>
        </w:rPr>
        <w:t xml:space="preserve">Έλα σε </w:t>
      </w:r>
      <w:r>
        <w:rPr>
          <w:rFonts w:eastAsia="Times New Roman" w:cs="Times New Roman"/>
          <w:szCs w:val="24"/>
        </w:rPr>
        <w:t>ε</w:t>
      </w:r>
      <w:r w:rsidRPr="001D2D78">
        <w:rPr>
          <w:rFonts w:eastAsia="Times New Roman" w:cs="Times New Roman"/>
          <w:szCs w:val="24"/>
        </w:rPr>
        <w:t>μένα και θα σε ετοιμάσω να μπεις στο πανεπιστήμιο</w:t>
      </w:r>
      <w:r>
        <w:rPr>
          <w:rFonts w:eastAsia="Times New Roman" w:cs="Times New Roman"/>
          <w:szCs w:val="24"/>
        </w:rPr>
        <w:t>»,</w:t>
      </w:r>
      <w:r w:rsidRPr="001D2D78">
        <w:rPr>
          <w:rFonts w:eastAsia="Times New Roman" w:cs="Times New Roman"/>
          <w:szCs w:val="24"/>
        </w:rPr>
        <w:t xml:space="preserve"> δεν λέει </w:t>
      </w:r>
      <w:r>
        <w:rPr>
          <w:rFonts w:eastAsia="Times New Roman" w:cs="Times New Roman"/>
          <w:szCs w:val="24"/>
        </w:rPr>
        <w:t>«</w:t>
      </w:r>
      <w:r w:rsidRPr="001D2D78">
        <w:rPr>
          <w:rFonts w:eastAsia="Times New Roman" w:cs="Times New Roman"/>
          <w:szCs w:val="24"/>
        </w:rPr>
        <w:t xml:space="preserve">Έλα σε </w:t>
      </w:r>
      <w:r>
        <w:rPr>
          <w:rFonts w:eastAsia="Times New Roman" w:cs="Times New Roman"/>
          <w:szCs w:val="24"/>
        </w:rPr>
        <w:t>ε</w:t>
      </w:r>
      <w:r w:rsidRPr="001D2D78">
        <w:rPr>
          <w:rFonts w:eastAsia="Times New Roman" w:cs="Times New Roman"/>
          <w:szCs w:val="24"/>
        </w:rPr>
        <w:t xml:space="preserve">μένα να </w:t>
      </w:r>
      <w:r>
        <w:rPr>
          <w:rFonts w:eastAsia="Times New Roman" w:cs="Times New Roman"/>
          <w:szCs w:val="24"/>
        </w:rPr>
        <w:t xml:space="preserve">σε μορφώσω». </w:t>
      </w:r>
    </w:p>
    <w:p w14:paraId="2E2471D1"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Εδώ λοιπόν </w:t>
      </w:r>
      <w:r w:rsidRPr="001D2D78">
        <w:rPr>
          <w:rFonts w:eastAsia="Times New Roman" w:cs="Times New Roman"/>
          <w:szCs w:val="24"/>
        </w:rPr>
        <w:t>το σχολείο πρέπει να ξαν</w:t>
      </w:r>
      <w:r>
        <w:rPr>
          <w:rFonts w:eastAsia="Times New Roman" w:cs="Times New Roman"/>
          <w:szCs w:val="24"/>
        </w:rPr>
        <w:t>απάρει την πρωτοβουλία και την π</w:t>
      </w:r>
      <w:r w:rsidRPr="001D2D78">
        <w:rPr>
          <w:rFonts w:eastAsia="Times New Roman" w:cs="Times New Roman"/>
          <w:szCs w:val="24"/>
        </w:rPr>
        <w:t>ρωτοπορία στη μόρφωση των παιδιών μας και την ετοιμασία για το πανεπιστήμιο</w:t>
      </w:r>
      <w:r>
        <w:rPr>
          <w:rFonts w:eastAsia="Times New Roman" w:cs="Times New Roman"/>
          <w:szCs w:val="24"/>
        </w:rPr>
        <w:t>.</w:t>
      </w:r>
      <w:r w:rsidRPr="001D2D78">
        <w:rPr>
          <w:rFonts w:eastAsia="Times New Roman" w:cs="Times New Roman"/>
          <w:szCs w:val="24"/>
        </w:rPr>
        <w:t xml:space="preserve"> Και </w:t>
      </w:r>
      <w:r>
        <w:rPr>
          <w:rFonts w:eastAsia="Times New Roman" w:cs="Times New Roman"/>
          <w:szCs w:val="24"/>
        </w:rPr>
        <w:t>γι’</w:t>
      </w:r>
      <w:r w:rsidRPr="001D2D78">
        <w:rPr>
          <w:rFonts w:eastAsia="Times New Roman" w:cs="Times New Roman"/>
          <w:szCs w:val="24"/>
        </w:rPr>
        <w:t xml:space="preserve"> αυτό λέμε </w:t>
      </w:r>
      <w:r>
        <w:rPr>
          <w:rFonts w:eastAsia="Times New Roman" w:cs="Times New Roman"/>
          <w:szCs w:val="24"/>
        </w:rPr>
        <w:t>«</w:t>
      </w:r>
      <w:r w:rsidRPr="001D2D78">
        <w:rPr>
          <w:rFonts w:eastAsia="Times New Roman" w:cs="Times New Roman"/>
          <w:szCs w:val="24"/>
        </w:rPr>
        <w:t>λίγα μαθήματα</w:t>
      </w:r>
      <w:r>
        <w:rPr>
          <w:rFonts w:eastAsia="Times New Roman" w:cs="Times New Roman"/>
          <w:szCs w:val="24"/>
        </w:rPr>
        <w:t>,</w:t>
      </w:r>
      <w:r w:rsidRPr="001D2D78">
        <w:rPr>
          <w:rFonts w:eastAsia="Times New Roman" w:cs="Times New Roman"/>
          <w:szCs w:val="24"/>
        </w:rPr>
        <w:t xml:space="preserve"> πολλές ώρες</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Στο τ</w:t>
      </w:r>
      <w:r w:rsidRPr="001D2D78">
        <w:rPr>
          <w:rFonts w:eastAsia="Times New Roman" w:cs="Times New Roman"/>
          <w:szCs w:val="24"/>
        </w:rPr>
        <w:t>έλος</w:t>
      </w:r>
      <w:r>
        <w:rPr>
          <w:rFonts w:eastAsia="Times New Roman" w:cs="Times New Roman"/>
          <w:szCs w:val="24"/>
        </w:rPr>
        <w:t xml:space="preserve"> της Β΄ </w:t>
      </w:r>
      <w:r>
        <w:rPr>
          <w:rFonts w:eastAsia="Times New Roman" w:cs="Times New Roman"/>
          <w:szCs w:val="24"/>
        </w:rPr>
        <w:t>λ</w:t>
      </w:r>
      <w:r w:rsidRPr="001D2D78">
        <w:rPr>
          <w:rFonts w:eastAsia="Times New Roman" w:cs="Times New Roman"/>
          <w:szCs w:val="24"/>
        </w:rPr>
        <w:t xml:space="preserve">υκείου ολοκληρώνονται </w:t>
      </w:r>
      <w:r w:rsidRPr="001D2D78">
        <w:rPr>
          <w:rFonts w:eastAsia="Times New Roman" w:cs="Times New Roman"/>
          <w:szCs w:val="24"/>
        </w:rPr>
        <w:lastRenderedPageBreak/>
        <w:t>οι εγκύκλιες σπουδές</w:t>
      </w:r>
      <w:r>
        <w:rPr>
          <w:rFonts w:eastAsia="Times New Roman" w:cs="Times New Roman"/>
          <w:szCs w:val="24"/>
        </w:rPr>
        <w:t>,</w:t>
      </w:r>
      <w:r w:rsidRPr="001D2D78">
        <w:rPr>
          <w:rFonts w:eastAsia="Times New Roman" w:cs="Times New Roman"/>
          <w:szCs w:val="24"/>
        </w:rPr>
        <w:t xml:space="preserve"> στην </w:t>
      </w:r>
      <w:r>
        <w:rPr>
          <w:rFonts w:eastAsia="Times New Roman" w:cs="Times New Roman"/>
          <w:szCs w:val="24"/>
        </w:rPr>
        <w:t xml:space="preserve">Γ΄ </w:t>
      </w:r>
      <w:r>
        <w:rPr>
          <w:rFonts w:eastAsia="Times New Roman" w:cs="Times New Roman"/>
          <w:szCs w:val="24"/>
        </w:rPr>
        <w:t>λ</w:t>
      </w:r>
      <w:r w:rsidRPr="001D2D78">
        <w:rPr>
          <w:rFonts w:eastAsia="Times New Roman" w:cs="Times New Roman"/>
          <w:szCs w:val="24"/>
        </w:rPr>
        <w:t>υκείου θα έχουμε τέσσερα μαθήματα και τα μαθήματα αυτά θα είναι σε βάθος</w:t>
      </w:r>
      <w:r>
        <w:rPr>
          <w:rFonts w:eastAsia="Times New Roman" w:cs="Times New Roman"/>
          <w:szCs w:val="24"/>
        </w:rPr>
        <w:t>,</w:t>
      </w:r>
      <w:r w:rsidRPr="001D2D78">
        <w:rPr>
          <w:rFonts w:eastAsia="Times New Roman" w:cs="Times New Roman"/>
          <w:szCs w:val="24"/>
        </w:rPr>
        <w:t xml:space="preserve"> θα είναι </w:t>
      </w:r>
      <w:r>
        <w:rPr>
          <w:rFonts w:eastAsia="Times New Roman" w:cs="Times New Roman"/>
          <w:szCs w:val="24"/>
        </w:rPr>
        <w:t>έξι</w:t>
      </w:r>
      <w:r w:rsidRPr="001D2D78">
        <w:rPr>
          <w:rFonts w:eastAsia="Times New Roman" w:cs="Times New Roman"/>
          <w:szCs w:val="24"/>
        </w:rPr>
        <w:t xml:space="preserve"> ώρες</w:t>
      </w:r>
      <w:r>
        <w:rPr>
          <w:rFonts w:eastAsia="Times New Roman" w:cs="Times New Roman"/>
          <w:szCs w:val="24"/>
        </w:rPr>
        <w:t>,</w:t>
      </w:r>
      <w:r w:rsidRPr="001D2D78">
        <w:rPr>
          <w:rFonts w:eastAsia="Times New Roman" w:cs="Times New Roman"/>
          <w:szCs w:val="24"/>
        </w:rPr>
        <w:t xml:space="preserve"> θα δώσουμε τη δυνατότητα στους καθηγητές να έχουν μ</w:t>
      </w:r>
      <w:r w:rsidRPr="001D2D78">
        <w:rPr>
          <w:rFonts w:eastAsia="Times New Roman" w:cs="Times New Roman"/>
          <w:szCs w:val="24"/>
        </w:rPr>
        <w:t xml:space="preserve">ία άνεση στο σχολείο και κυρίως θα δώσουμε τη δυνατότητα και στα παιδιά να συζητάνε με τους καθηγητές και μεταξύ </w:t>
      </w:r>
      <w:r>
        <w:rPr>
          <w:rFonts w:eastAsia="Times New Roman" w:cs="Times New Roman"/>
          <w:szCs w:val="24"/>
        </w:rPr>
        <w:t>τους, κ</w:t>
      </w:r>
      <w:r w:rsidRPr="001D2D78">
        <w:rPr>
          <w:rFonts w:eastAsia="Times New Roman" w:cs="Times New Roman"/>
          <w:szCs w:val="24"/>
        </w:rPr>
        <w:t>αι όχι αυτό που γίνεται τώρα</w:t>
      </w:r>
      <w:r>
        <w:rPr>
          <w:rFonts w:eastAsia="Times New Roman" w:cs="Times New Roman"/>
          <w:szCs w:val="24"/>
        </w:rPr>
        <w:t>.</w:t>
      </w:r>
      <w:r w:rsidRPr="001D2D78">
        <w:rPr>
          <w:rFonts w:eastAsia="Times New Roman" w:cs="Times New Roman"/>
          <w:szCs w:val="24"/>
        </w:rPr>
        <w:t xml:space="preserve"> Χώρος συζήτησης πρέπει να είναι το σχολείο</w:t>
      </w:r>
      <w:r>
        <w:rPr>
          <w:rFonts w:eastAsia="Times New Roman" w:cs="Times New Roman"/>
          <w:szCs w:val="24"/>
        </w:rPr>
        <w:t>, όχι μόνο</w:t>
      </w:r>
      <w:r w:rsidRPr="001D2D78">
        <w:rPr>
          <w:rFonts w:eastAsia="Times New Roman" w:cs="Times New Roman"/>
          <w:szCs w:val="24"/>
        </w:rPr>
        <w:t xml:space="preserve"> χώρος μόρφωσης</w:t>
      </w:r>
      <w:r>
        <w:rPr>
          <w:rFonts w:eastAsia="Times New Roman" w:cs="Times New Roman"/>
          <w:szCs w:val="24"/>
        </w:rPr>
        <w:t>.</w:t>
      </w:r>
      <w:r w:rsidRPr="001D2D78">
        <w:rPr>
          <w:rFonts w:eastAsia="Times New Roman" w:cs="Times New Roman"/>
          <w:szCs w:val="24"/>
        </w:rPr>
        <w:t xml:space="preserve"> Και σήμερα</w:t>
      </w:r>
      <w:r>
        <w:rPr>
          <w:rFonts w:eastAsia="Times New Roman" w:cs="Times New Roman"/>
          <w:szCs w:val="24"/>
        </w:rPr>
        <w:t>,</w:t>
      </w:r>
      <w:r w:rsidRPr="001D2D78">
        <w:rPr>
          <w:rFonts w:eastAsia="Times New Roman" w:cs="Times New Roman"/>
          <w:szCs w:val="24"/>
        </w:rPr>
        <w:t xml:space="preserve"> έτσι όπως είναι </w:t>
      </w:r>
      <w:r>
        <w:rPr>
          <w:rFonts w:eastAsia="Times New Roman" w:cs="Times New Roman"/>
          <w:szCs w:val="24"/>
        </w:rPr>
        <w:t xml:space="preserve">αγχωμένα </w:t>
      </w:r>
      <w:r>
        <w:rPr>
          <w:rFonts w:eastAsia="Times New Roman" w:cs="Times New Roman"/>
          <w:szCs w:val="24"/>
        </w:rPr>
        <w:t xml:space="preserve">τα παιδιά και πιεσμένοι οι εκπαιδευτικοί, ακυρώνεται και ένας </w:t>
      </w:r>
      <w:r w:rsidRPr="001D2D78">
        <w:rPr>
          <w:rFonts w:eastAsia="Times New Roman" w:cs="Times New Roman"/>
          <w:szCs w:val="24"/>
        </w:rPr>
        <w:t xml:space="preserve">παιδευτικός ρόλος του </w:t>
      </w:r>
      <w:r>
        <w:rPr>
          <w:rFonts w:eastAsia="Times New Roman" w:cs="Times New Roman"/>
          <w:szCs w:val="24"/>
        </w:rPr>
        <w:t>λ</w:t>
      </w:r>
      <w:r w:rsidRPr="001D2D78">
        <w:rPr>
          <w:rFonts w:eastAsia="Times New Roman" w:cs="Times New Roman"/>
          <w:szCs w:val="24"/>
        </w:rPr>
        <w:t>υκείου</w:t>
      </w:r>
      <w:r>
        <w:rPr>
          <w:rFonts w:eastAsia="Times New Roman" w:cs="Times New Roman"/>
          <w:szCs w:val="24"/>
        </w:rPr>
        <w:t>.</w:t>
      </w:r>
      <w:r w:rsidRPr="001D2D78">
        <w:rPr>
          <w:rFonts w:eastAsia="Times New Roman" w:cs="Times New Roman"/>
          <w:szCs w:val="24"/>
        </w:rPr>
        <w:t xml:space="preserve"> </w:t>
      </w:r>
    </w:p>
    <w:p w14:paraId="2E2471D2" w14:textId="77777777" w:rsidR="00ED3BF8" w:rsidRDefault="009F432D">
      <w:pPr>
        <w:tabs>
          <w:tab w:val="left" w:pos="1905"/>
        </w:tabs>
        <w:spacing w:after="0" w:line="600" w:lineRule="auto"/>
        <w:ind w:firstLine="720"/>
        <w:jc w:val="both"/>
        <w:rPr>
          <w:rFonts w:eastAsia="Times New Roman" w:cs="Times New Roman"/>
          <w:szCs w:val="24"/>
        </w:rPr>
      </w:pPr>
      <w:r w:rsidRPr="00BB1E59">
        <w:rPr>
          <w:rFonts w:eastAsia="Times New Roman" w:cs="Times New Roman"/>
          <w:color w:val="000000" w:themeColor="text1"/>
          <w:szCs w:val="24"/>
        </w:rPr>
        <w:t>Βεβαίως, στο θέμα της απόκτησης του απολυτηρίου, δεν θα γίνεται το απολυτήριο όπως γίνεται σήμερα, δηλαδή βάζει ο καθηγητής τα θέματα και ο καθηγητής διορθώνει τα</w:t>
      </w:r>
      <w:r w:rsidRPr="00BB1E59">
        <w:rPr>
          <w:rFonts w:eastAsia="Times New Roman" w:cs="Times New Roman"/>
          <w:color w:val="000000" w:themeColor="text1"/>
          <w:szCs w:val="24"/>
        </w:rPr>
        <w:t xml:space="preserve"> γραπτά με ανοιχτά τα ονόματα </w:t>
      </w:r>
      <w:r w:rsidRPr="00BB1E59">
        <w:rPr>
          <w:rFonts w:eastAsia="Times New Roman" w:cs="Times New Roman"/>
          <w:color w:val="000000" w:themeColor="text1"/>
          <w:szCs w:val="24"/>
        </w:rPr>
        <w:t>όλων</w:t>
      </w:r>
      <w:r w:rsidRPr="00BB1E59">
        <w:rPr>
          <w:rFonts w:eastAsia="Times New Roman" w:cs="Times New Roman"/>
          <w:color w:val="000000" w:themeColor="text1"/>
          <w:szCs w:val="24"/>
        </w:rPr>
        <w:t xml:space="preserve">. Διότι όλοι οι γονείς, ας μην πούμε όλοι, ένας μεγάλος αριθμός γονέων πιέζει τους καθηγητές για να έχουν τα παιδιά </w:t>
      </w:r>
      <w:r w:rsidRPr="00BB1E59">
        <w:rPr>
          <w:rFonts w:eastAsia="Times New Roman" w:cs="Times New Roman"/>
          <w:color w:val="000000" w:themeColor="text1"/>
          <w:szCs w:val="24"/>
        </w:rPr>
        <w:t>βαθμούς «19»</w:t>
      </w:r>
      <w:r w:rsidRPr="00BB1E59">
        <w:rPr>
          <w:rFonts w:eastAsia="Times New Roman" w:cs="Times New Roman"/>
          <w:color w:val="000000" w:themeColor="text1"/>
          <w:szCs w:val="24"/>
        </w:rPr>
        <w:t xml:space="preserve"> και </w:t>
      </w:r>
      <w:r w:rsidRPr="00BB1E59">
        <w:rPr>
          <w:rFonts w:eastAsia="Times New Roman" w:cs="Times New Roman"/>
          <w:color w:val="000000" w:themeColor="text1"/>
          <w:szCs w:val="24"/>
        </w:rPr>
        <w:t>«20»</w:t>
      </w:r>
      <w:r w:rsidRPr="00BB1E59">
        <w:rPr>
          <w:rFonts w:eastAsia="Times New Roman" w:cs="Times New Roman"/>
          <w:color w:val="000000" w:themeColor="text1"/>
          <w:szCs w:val="24"/>
        </w:rPr>
        <w:t>. Δεν επιτρέπεται αυτό. Υπάρχει ένα ηθικό έλλειμμα εδώ, υπάρχει ένα ηθικό έλλειμμα απ</w:t>
      </w:r>
      <w:r w:rsidRPr="00BB1E59">
        <w:rPr>
          <w:rFonts w:eastAsia="Times New Roman" w:cs="Times New Roman"/>
          <w:color w:val="000000" w:themeColor="text1"/>
          <w:szCs w:val="24"/>
        </w:rPr>
        <w:t xml:space="preserve">ό όποιον γονέα πάει </w:t>
      </w:r>
      <w:r w:rsidRPr="001D2D78">
        <w:rPr>
          <w:rFonts w:eastAsia="Times New Roman" w:cs="Times New Roman"/>
          <w:szCs w:val="24"/>
        </w:rPr>
        <w:t>και πιέζει εκπαιδευτικό</w:t>
      </w:r>
      <w:r>
        <w:rPr>
          <w:rFonts w:eastAsia="Times New Roman" w:cs="Times New Roman"/>
          <w:szCs w:val="24"/>
        </w:rPr>
        <w:t>.</w:t>
      </w:r>
      <w:r w:rsidRPr="001D2D78">
        <w:rPr>
          <w:rFonts w:eastAsia="Times New Roman" w:cs="Times New Roman"/>
          <w:szCs w:val="24"/>
        </w:rPr>
        <w:t xml:space="preserve"> Ας αφήσουμε τους εκπαιδευτικούς μας να κάνουν τη δουλειά </w:t>
      </w:r>
      <w:r>
        <w:rPr>
          <w:rFonts w:eastAsia="Times New Roman" w:cs="Times New Roman"/>
          <w:szCs w:val="24"/>
        </w:rPr>
        <w:t>τους.</w:t>
      </w:r>
      <w:r w:rsidRPr="001D2D78">
        <w:rPr>
          <w:rFonts w:eastAsia="Times New Roman" w:cs="Times New Roman"/>
          <w:szCs w:val="24"/>
        </w:rPr>
        <w:t xml:space="preserve"> Δεν επιτρέπεται αυτή η κατάσταση</w:t>
      </w:r>
      <w:r>
        <w:rPr>
          <w:rFonts w:eastAsia="Times New Roman" w:cs="Times New Roman"/>
          <w:szCs w:val="24"/>
        </w:rPr>
        <w:t>,</w:t>
      </w:r>
      <w:r w:rsidRPr="001D2D78">
        <w:rPr>
          <w:rFonts w:eastAsia="Times New Roman" w:cs="Times New Roman"/>
          <w:szCs w:val="24"/>
        </w:rPr>
        <w:t xml:space="preserve"> αυτή η πίεση στους εκπαιδευτικούς </w:t>
      </w:r>
      <w:r>
        <w:rPr>
          <w:rFonts w:eastAsia="Times New Roman" w:cs="Times New Roman"/>
          <w:szCs w:val="24"/>
        </w:rPr>
        <w:lastRenderedPageBreak/>
        <w:t>μας.</w:t>
      </w:r>
      <w:r w:rsidRPr="001D2D78">
        <w:rPr>
          <w:rFonts w:eastAsia="Times New Roman" w:cs="Times New Roman"/>
          <w:szCs w:val="24"/>
        </w:rPr>
        <w:t xml:space="preserve"> Άρα το απολυτήριο</w:t>
      </w:r>
      <w:r>
        <w:rPr>
          <w:rFonts w:eastAsia="Times New Roman" w:cs="Times New Roman"/>
          <w:szCs w:val="24"/>
        </w:rPr>
        <w:t>,</w:t>
      </w:r>
      <w:r w:rsidRPr="001D2D78">
        <w:rPr>
          <w:rFonts w:eastAsia="Times New Roman" w:cs="Times New Roman"/>
          <w:szCs w:val="24"/>
        </w:rPr>
        <w:t xml:space="preserve"> από εδώ και στο εξής</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κατ’ αρ</w:t>
      </w:r>
      <w:r>
        <w:rPr>
          <w:rFonts w:eastAsia="Times New Roman" w:cs="Times New Roman"/>
          <w:szCs w:val="24"/>
        </w:rPr>
        <w:t>χάς</w:t>
      </w:r>
      <w:r>
        <w:rPr>
          <w:rFonts w:eastAsia="Times New Roman" w:cs="Times New Roman"/>
          <w:szCs w:val="24"/>
        </w:rPr>
        <w:t xml:space="preserve"> θα</w:t>
      </w:r>
      <w:r w:rsidRPr="001D2D78">
        <w:rPr>
          <w:rFonts w:eastAsia="Times New Roman" w:cs="Times New Roman"/>
          <w:szCs w:val="24"/>
        </w:rPr>
        <w:t xml:space="preserve"> διορθώνεται από εκπαιδευτικούς των διπλανών σχολείων</w:t>
      </w:r>
      <w:r>
        <w:rPr>
          <w:rFonts w:eastAsia="Times New Roman" w:cs="Times New Roman"/>
          <w:szCs w:val="24"/>
        </w:rPr>
        <w:t>,</w:t>
      </w:r>
      <w:r w:rsidRPr="001D2D78">
        <w:rPr>
          <w:rFonts w:eastAsia="Times New Roman" w:cs="Times New Roman"/>
          <w:szCs w:val="24"/>
        </w:rPr>
        <w:t xml:space="preserve"> με τα ονόματα κλειστά</w:t>
      </w:r>
      <w:r>
        <w:rPr>
          <w:rFonts w:eastAsia="Times New Roman" w:cs="Times New Roman"/>
          <w:szCs w:val="24"/>
        </w:rPr>
        <w:t>,</w:t>
      </w:r>
      <w:r w:rsidRPr="001D2D78">
        <w:rPr>
          <w:rFonts w:eastAsia="Times New Roman" w:cs="Times New Roman"/>
          <w:szCs w:val="24"/>
        </w:rPr>
        <w:t xml:space="preserve"> ώστε να μην έχουν οι εκπαιδευτικοί και αυτή την αφόρητη πίεση</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για την</w:t>
      </w:r>
      <w:r w:rsidRPr="001D2D78">
        <w:rPr>
          <w:rFonts w:eastAsia="Times New Roman" w:cs="Times New Roman"/>
          <w:szCs w:val="24"/>
        </w:rPr>
        <w:t xml:space="preserve"> οποία οι άνθρωποι δεν έχουν κα</w:t>
      </w:r>
      <w:r>
        <w:rPr>
          <w:rFonts w:eastAsia="Times New Roman" w:cs="Times New Roman"/>
          <w:szCs w:val="24"/>
        </w:rPr>
        <w:t>μ</w:t>
      </w:r>
      <w:r w:rsidRPr="001D2D78">
        <w:rPr>
          <w:rFonts w:eastAsia="Times New Roman" w:cs="Times New Roman"/>
          <w:szCs w:val="24"/>
        </w:rPr>
        <w:t>μία ευθύνη</w:t>
      </w:r>
      <w:r>
        <w:rPr>
          <w:rFonts w:eastAsia="Times New Roman" w:cs="Times New Roman"/>
          <w:szCs w:val="24"/>
        </w:rPr>
        <w:t>.</w:t>
      </w:r>
    </w:p>
    <w:p w14:paraId="2E2471D3"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Β</w:t>
      </w:r>
      <w:r w:rsidRPr="001D2D78">
        <w:rPr>
          <w:rFonts w:eastAsia="Times New Roman" w:cs="Times New Roman"/>
          <w:szCs w:val="24"/>
        </w:rPr>
        <w:t>εβαίως</w:t>
      </w:r>
      <w:r>
        <w:rPr>
          <w:rFonts w:eastAsia="Times New Roman" w:cs="Times New Roman"/>
          <w:szCs w:val="24"/>
        </w:rPr>
        <w:t>,</w:t>
      </w:r>
      <w:r w:rsidRPr="001D2D78">
        <w:rPr>
          <w:rFonts w:eastAsia="Times New Roman" w:cs="Times New Roman"/>
          <w:szCs w:val="24"/>
        </w:rPr>
        <w:t xml:space="preserve"> υπήρχε πάλι και σήμερα αυτή η κλάψα</w:t>
      </w:r>
      <w:r>
        <w:rPr>
          <w:rFonts w:eastAsia="Times New Roman" w:cs="Times New Roman"/>
          <w:szCs w:val="24"/>
        </w:rPr>
        <w:t>,</w:t>
      </w:r>
      <w:r w:rsidRPr="001D2D78">
        <w:rPr>
          <w:rFonts w:eastAsia="Times New Roman" w:cs="Times New Roman"/>
          <w:szCs w:val="24"/>
        </w:rPr>
        <w:t xml:space="preserve"> αν θέλετε</w:t>
      </w:r>
      <w:r>
        <w:rPr>
          <w:rFonts w:eastAsia="Times New Roman" w:cs="Times New Roman"/>
          <w:szCs w:val="24"/>
        </w:rPr>
        <w:t>,</w:t>
      </w:r>
      <w:r w:rsidRPr="001D2D78">
        <w:rPr>
          <w:rFonts w:eastAsia="Times New Roman" w:cs="Times New Roman"/>
          <w:szCs w:val="24"/>
        </w:rPr>
        <w:t xml:space="preserve"> για τις</w:t>
      </w:r>
      <w:r w:rsidRPr="001D2D78">
        <w:rPr>
          <w:rFonts w:eastAsia="Times New Roman" w:cs="Times New Roman"/>
          <w:szCs w:val="24"/>
        </w:rPr>
        <w:t xml:space="preserve"> κλασικές σπουδές</w:t>
      </w:r>
      <w:r>
        <w:rPr>
          <w:rFonts w:eastAsia="Times New Roman" w:cs="Times New Roman"/>
          <w:szCs w:val="24"/>
        </w:rPr>
        <w:t>.</w:t>
      </w:r>
      <w:r w:rsidRPr="001D2D78">
        <w:rPr>
          <w:rFonts w:eastAsia="Times New Roman" w:cs="Times New Roman"/>
          <w:szCs w:val="24"/>
        </w:rPr>
        <w:t xml:space="preserve"> Κοιτάξτε</w:t>
      </w:r>
      <w:r>
        <w:rPr>
          <w:rFonts w:eastAsia="Times New Roman" w:cs="Times New Roman"/>
          <w:szCs w:val="24"/>
        </w:rPr>
        <w:t>,</w:t>
      </w:r>
      <w:r w:rsidRPr="001D2D78">
        <w:rPr>
          <w:rFonts w:eastAsia="Times New Roman" w:cs="Times New Roman"/>
          <w:szCs w:val="24"/>
        </w:rPr>
        <w:t xml:space="preserve"> αν </w:t>
      </w:r>
      <w:r>
        <w:rPr>
          <w:rFonts w:eastAsia="Times New Roman" w:cs="Times New Roman"/>
          <w:szCs w:val="24"/>
        </w:rPr>
        <w:t>κάποιοι αναβαθμίσαμε</w:t>
      </w:r>
      <w:r w:rsidRPr="001D2D78">
        <w:rPr>
          <w:rFonts w:eastAsia="Times New Roman" w:cs="Times New Roman"/>
          <w:szCs w:val="24"/>
        </w:rPr>
        <w:t xml:space="preserve"> τις κλασικές σπουδές</w:t>
      </w:r>
      <w:r>
        <w:rPr>
          <w:rFonts w:eastAsia="Times New Roman" w:cs="Times New Roman"/>
          <w:szCs w:val="24"/>
        </w:rPr>
        <w:t>,</w:t>
      </w:r>
      <w:r w:rsidRPr="001D2D78">
        <w:rPr>
          <w:rFonts w:eastAsia="Times New Roman" w:cs="Times New Roman"/>
          <w:szCs w:val="24"/>
        </w:rPr>
        <w:t xml:space="preserve"> είναι αυτή η </w:t>
      </w:r>
      <w:r>
        <w:rPr>
          <w:rFonts w:eastAsia="Times New Roman" w:cs="Times New Roman"/>
          <w:szCs w:val="24"/>
        </w:rPr>
        <w:t>Κυβέρνηση. Γ</w:t>
      </w:r>
      <w:r w:rsidRPr="001D2D78">
        <w:rPr>
          <w:rFonts w:eastAsia="Times New Roman" w:cs="Times New Roman"/>
          <w:szCs w:val="24"/>
        </w:rPr>
        <w:t>ελάτε</w:t>
      </w:r>
      <w:r>
        <w:rPr>
          <w:rFonts w:eastAsia="Times New Roman" w:cs="Times New Roman"/>
          <w:szCs w:val="24"/>
        </w:rPr>
        <w:t>,</w:t>
      </w:r>
      <w:r w:rsidRPr="001D2D78">
        <w:rPr>
          <w:rFonts w:eastAsia="Times New Roman" w:cs="Times New Roman"/>
          <w:szCs w:val="24"/>
        </w:rPr>
        <w:t xml:space="preserve"> κ</w:t>
      </w:r>
      <w:r>
        <w:rPr>
          <w:rFonts w:eastAsia="Times New Roman" w:cs="Times New Roman"/>
          <w:szCs w:val="24"/>
        </w:rPr>
        <w:t>υρία</w:t>
      </w:r>
      <w:r w:rsidRPr="001D2D78">
        <w:rPr>
          <w:rFonts w:eastAsia="Times New Roman" w:cs="Times New Roman"/>
          <w:szCs w:val="24"/>
        </w:rPr>
        <w:t xml:space="preserve"> </w:t>
      </w:r>
      <w:proofErr w:type="spellStart"/>
      <w:r w:rsidRPr="001D2D78">
        <w:rPr>
          <w:rFonts w:eastAsia="Times New Roman" w:cs="Times New Roman"/>
          <w:szCs w:val="24"/>
        </w:rPr>
        <w:t>Κεραμέως</w:t>
      </w:r>
      <w:proofErr w:type="spellEnd"/>
      <w:r>
        <w:rPr>
          <w:rFonts w:eastAsia="Times New Roman" w:cs="Times New Roman"/>
          <w:szCs w:val="24"/>
        </w:rPr>
        <w:t>…</w:t>
      </w:r>
    </w:p>
    <w:p w14:paraId="2E2471D4" w14:textId="77777777" w:rsidR="00ED3BF8" w:rsidRDefault="009F432D">
      <w:pPr>
        <w:tabs>
          <w:tab w:val="left" w:pos="1905"/>
        </w:tabs>
        <w:spacing w:after="0" w:line="600" w:lineRule="auto"/>
        <w:ind w:firstLine="720"/>
        <w:jc w:val="both"/>
        <w:rPr>
          <w:rFonts w:eastAsia="Times New Roman" w:cs="Times New Roman"/>
          <w:szCs w:val="24"/>
        </w:rPr>
      </w:pPr>
      <w:r w:rsidRPr="001A05DC">
        <w:rPr>
          <w:rFonts w:eastAsia="Times New Roman" w:cs="Times New Roman"/>
          <w:b/>
          <w:szCs w:val="24"/>
        </w:rPr>
        <w:t>ΝΙΚΗ ΚΕΡΑΜΕΩΣ:</w:t>
      </w:r>
      <w:r>
        <w:rPr>
          <w:rFonts w:eastAsia="Times New Roman" w:cs="Times New Roman"/>
          <w:szCs w:val="24"/>
        </w:rPr>
        <w:t xml:space="preserve"> Ναι</w:t>
      </w:r>
      <w:r>
        <w:rPr>
          <w:rFonts w:eastAsia="Times New Roman" w:cs="Times New Roman"/>
          <w:szCs w:val="24"/>
        </w:rPr>
        <w:t>,</w:t>
      </w:r>
      <w:r>
        <w:rPr>
          <w:rFonts w:eastAsia="Times New Roman" w:cs="Times New Roman"/>
          <w:szCs w:val="24"/>
        </w:rPr>
        <w:t xml:space="preserve"> γελάω.</w:t>
      </w:r>
    </w:p>
    <w:p w14:paraId="2E2471D5" w14:textId="77777777" w:rsidR="00ED3BF8" w:rsidRDefault="009F432D">
      <w:pPr>
        <w:tabs>
          <w:tab w:val="left" w:pos="1905"/>
        </w:tabs>
        <w:spacing w:after="0" w:line="600" w:lineRule="auto"/>
        <w:ind w:firstLine="720"/>
        <w:jc w:val="both"/>
        <w:rPr>
          <w:rFonts w:eastAsia="Times New Roman" w:cs="Times New Roman"/>
          <w:szCs w:val="24"/>
        </w:rPr>
      </w:pPr>
      <w:r w:rsidRPr="001A05DC">
        <w:rPr>
          <w:rFonts w:eastAsia="Times New Roman" w:cs="Times New Roman"/>
          <w:b/>
          <w:szCs w:val="24"/>
        </w:rPr>
        <w:t xml:space="preserve">ΚΩΝΣΤΑΝΤΙΝΟΣ ΓΑΒΡΟΓΛΟΥ (Υπουργός Παιδείας, Έρευνας και Θρησκευμάτων): </w:t>
      </w:r>
      <w:r w:rsidRPr="00015AAD">
        <w:rPr>
          <w:rFonts w:eastAsia="Times New Roman" w:cs="Times New Roman"/>
          <w:szCs w:val="24"/>
        </w:rPr>
        <w:t>Γελάτε, γ</w:t>
      </w:r>
      <w:r w:rsidRPr="001D2D78">
        <w:rPr>
          <w:rFonts w:eastAsia="Times New Roman" w:cs="Times New Roman"/>
          <w:szCs w:val="24"/>
        </w:rPr>
        <w:t>ιατί προφανώς δεν έχετε βαθ</w:t>
      </w:r>
      <w:r w:rsidRPr="001D2D78">
        <w:rPr>
          <w:rFonts w:eastAsia="Times New Roman" w:cs="Times New Roman"/>
          <w:szCs w:val="24"/>
        </w:rPr>
        <w:t>ιά γνώση το</w:t>
      </w:r>
      <w:r>
        <w:rPr>
          <w:rFonts w:eastAsia="Times New Roman" w:cs="Times New Roman"/>
          <w:szCs w:val="24"/>
        </w:rPr>
        <w:t>ύ</w:t>
      </w:r>
      <w:r w:rsidRPr="001D2D78">
        <w:rPr>
          <w:rFonts w:eastAsia="Times New Roman" w:cs="Times New Roman"/>
          <w:szCs w:val="24"/>
        </w:rPr>
        <w:t xml:space="preserve"> τι συνιστά κλασικές σπουδές</w:t>
      </w:r>
      <w:r>
        <w:rPr>
          <w:rFonts w:eastAsia="Times New Roman" w:cs="Times New Roman"/>
          <w:szCs w:val="24"/>
        </w:rPr>
        <w:t xml:space="preserve">. </w:t>
      </w:r>
    </w:p>
    <w:p w14:paraId="2E2471D6" w14:textId="77777777" w:rsidR="00ED3BF8" w:rsidRDefault="009F432D">
      <w:pPr>
        <w:tabs>
          <w:tab w:val="left" w:pos="1905"/>
        </w:tabs>
        <w:spacing w:after="0" w:line="600" w:lineRule="auto"/>
        <w:ind w:firstLine="720"/>
        <w:jc w:val="both"/>
        <w:rPr>
          <w:rFonts w:eastAsia="Times New Roman" w:cs="Times New Roman"/>
          <w:szCs w:val="24"/>
        </w:rPr>
      </w:pPr>
      <w:r>
        <w:rPr>
          <w:rFonts w:eastAsia="Times New Roman" w:cs="Times New Roman"/>
          <w:szCs w:val="24"/>
        </w:rPr>
        <w:t>Τις</w:t>
      </w:r>
      <w:r w:rsidRPr="001D2D78">
        <w:rPr>
          <w:rFonts w:eastAsia="Times New Roman" w:cs="Times New Roman"/>
          <w:szCs w:val="24"/>
        </w:rPr>
        <w:t xml:space="preserve"> αναβάθμισ</w:t>
      </w:r>
      <w:r>
        <w:rPr>
          <w:rFonts w:eastAsia="Times New Roman" w:cs="Times New Roman"/>
          <w:szCs w:val="24"/>
        </w:rPr>
        <w:t>ε, γ</w:t>
      </w:r>
      <w:r w:rsidRPr="001D2D78">
        <w:rPr>
          <w:rFonts w:eastAsia="Times New Roman" w:cs="Times New Roman"/>
          <w:szCs w:val="24"/>
        </w:rPr>
        <w:t>ιατί η έμφαση είναι στη μαγεία των κειμένων</w:t>
      </w:r>
      <w:r>
        <w:rPr>
          <w:rFonts w:eastAsia="Times New Roman" w:cs="Times New Roman"/>
          <w:szCs w:val="24"/>
        </w:rPr>
        <w:t>, δεν είναι σε φορμαλισμού</w:t>
      </w:r>
      <w:r w:rsidRPr="001D2D78">
        <w:rPr>
          <w:rFonts w:eastAsia="Times New Roman" w:cs="Times New Roman"/>
          <w:szCs w:val="24"/>
        </w:rPr>
        <w:t>ς</w:t>
      </w:r>
      <w:r>
        <w:rPr>
          <w:rFonts w:eastAsia="Times New Roman" w:cs="Times New Roman"/>
          <w:szCs w:val="24"/>
        </w:rPr>
        <w:t xml:space="preserve">. </w:t>
      </w:r>
      <w:r w:rsidRPr="001D2D78">
        <w:rPr>
          <w:rFonts w:eastAsia="Times New Roman" w:cs="Times New Roman"/>
          <w:szCs w:val="24"/>
        </w:rPr>
        <w:t>Η μαγεία των κειμένων έχει μεγά</w:t>
      </w:r>
      <w:r>
        <w:rPr>
          <w:rFonts w:eastAsia="Times New Roman" w:cs="Times New Roman"/>
          <w:szCs w:val="24"/>
        </w:rPr>
        <w:t>λη σημασία και αυτή πρέπει να τη</w:t>
      </w:r>
      <w:r w:rsidRPr="001D2D78">
        <w:rPr>
          <w:rFonts w:eastAsia="Times New Roman" w:cs="Times New Roman"/>
          <w:szCs w:val="24"/>
        </w:rPr>
        <w:t xml:space="preserve"> μαθαίνουν όσο περισσότεροι μαθητές γίνεται</w:t>
      </w:r>
      <w:r>
        <w:rPr>
          <w:rFonts w:eastAsia="Times New Roman" w:cs="Times New Roman"/>
          <w:szCs w:val="24"/>
        </w:rPr>
        <w:t>.</w:t>
      </w:r>
      <w:r w:rsidRPr="001D2D78">
        <w:rPr>
          <w:rFonts w:eastAsia="Times New Roman" w:cs="Times New Roman"/>
          <w:szCs w:val="24"/>
        </w:rPr>
        <w:t xml:space="preserve"> Και</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 τα Λ</w:t>
      </w:r>
      <w:r w:rsidRPr="001D2D78">
        <w:rPr>
          <w:rFonts w:eastAsia="Times New Roman" w:cs="Times New Roman"/>
          <w:szCs w:val="24"/>
        </w:rPr>
        <w:t xml:space="preserve">ατινικά που είχε γίνει τόση φασαρία </w:t>
      </w:r>
      <w:r>
        <w:rPr>
          <w:rFonts w:eastAsia="Times New Roman" w:cs="Times New Roman"/>
          <w:szCs w:val="24"/>
        </w:rPr>
        <w:t>κ.λπ., προφανώς ε</w:t>
      </w:r>
      <w:r w:rsidRPr="001D2D78">
        <w:rPr>
          <w:rFonts w:eastAsia="Times New Roman" w:cs="Times New Roman"/>
          <w:szCs w:val="24"/>
        </w:rPr>
        <w:t>μείς τα θεωρούμε μάθημα που πρέπει να διδάσκεται</w:t>
      </w:r>
      <w:r>
        <w:rPr>
          <w:rFonts w:eastAsia="Times New Roman" w:cs="Times New Roman"/>
          <w:szCs w:val="24"/>
        </w:rPr>
        <w:t>, είναι κατ’</w:t>
      </w:r>
      <w:r w:rsidRPr="001D2D78">
        <w:rPr>
          <w:rFonts w:eastAsia="Times New Roman" w:cs="Times New Roman"/>
          <w:szCs w:val="24"/>
        </w:rPr>
        <w:t xml:space="preserve"> επιλογή</w:t>
      </w:r>
      <w:r>
        <w:rPr>
          <w:rFonts w:eastAsia="Times New Roman" w:cs="Times New Roman"/>
          <w:szCs w:val="24"/>
        </w:rPr>
        <w:t>ν</w:t>
      </w:r>
      <w:r w:rsidRPr="001D2D78">
        <w:rPr>
          <w:rFonts w:eastAsia="Times New Roman" w:cs="Times New Roman"/>
          <w:szCs w:val="24"/>
        </w:rPr>
        <w:t xml:space="preserve"> μάθημα</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όποιοι</w:t>
      </w:r>
      <w:r w:rsidRPr="001D2D78">
        <w:rPr>
          <w:rFonts w:eastAsia="Times New Roman" w:cs="Times New Roman"/>
          <w:szCs w:val="24"/>
        </w:rPr>
        <w:t xml:space="preserve"> θέλουν </w:t>
      </w:r>
      <w:r w:rsidRPr="001D2D78">
        <w:rPr>
          <w:rFonts w:eastAsia="Times New Roman" w:cs="Times New Roman"/>
          <w:szCs w:val="24"/>
        </w:rPr>
        <w:lastRenderedPageBreak/>
        <w:t>ας το πάρουν</w:t>
      </w:r>
      <w:r>
        <w:rPr>
          <w:rFonts w:eastAsia="Times New Roman" w:cs="Times New Roman"/>
          <w:szCs w:val="24"/>
        </w:rPr>
        <w:t>.</w:t>
      </w:r>
      <w:r w:rsidRPr="001D2D78">
        <w:rPr>
          <w:rFonts w:eastAsia="Times New Roman" w:cs="Times New Roman"/>
          <w:szCs w:val="24"/>
        </w:rPr>
        <w:t xml:space="preserve"> Γιατί μόνο τα μαθήματα που εξετάζονται είναι σοβαρά μαθήματα και όλα τα υπόλοιπα κατά τη γνώμη σας δεν είναι</w:t>
      </w:r>
      <w:r>
        <w:rPr>
          <w:rFonts w:eastAsia="Times New Roman" w:cs="Times New Roman"/>
          <w:szCs w:val="24"/>
        </w:rPr>
        <w:t>;</w:t>
      </w:r>
    </w:p>
    <w:p w14:paraId="2E2471D7" w14:textId="77777777" w:rsidR="00ED3BF8" w:rsidRDefault="009F432D">
      <w:pPr>
        <w:tabs>
          <w:tab w:val="left" w:pos="1905"/>
        </w:tabs>
        <w:spacing w:after="0" w:line="600" w:lineRule="auto"/>
        <w:ind w:firstLine="720"/>
        <w:jc w:val="both"/>
        <w:rPr>
          <w:rFonts w:eastAsia="Times New Roman" w:cs="Times New Roman"/>
          <w:szCs w:val="24"/>
        </w:rPr>
      </w:pPr>
      <w:r w:rsidRPr="001D2D78">
        <w:rPr>
          <w:rFonts w:eastAsia="Times New Roman" w:cs="Times New Roman"/>
          <w:szCs w:val="24"/>
        </w:rPr>
        <w:t>Με το συγκεκριμένο νομοσχέδιο</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επίσης,</w:t>
      </w:r>
      <w:r w:rsidRPr="001D2D78">
        <w:rPr>
          <w:rFonts w:eastAsia="Times New Roman" w:cs="Times New Roman"/>
          <w:szCs w:val="24"/>
        </w:rPr>
        <w:t xml:space="preserve"> ιδρύεται για πρώτη φορά το Εθνικό Κέντρο Επιμόρφωσης Εκπαιδευτικών</w:t>
      </w:r>
      <w:r>
        <w:rPr>
          <w:rFonts w:eastAsia="Times New Roman" w:cs="Times New Roman"/>
          <w:szCs w:val="24"/>
        </w:rPr>
        <w:t>.</w:t>
      </w:r>
      <w:r w:rsidRPr="001D2D78">
        <w:rPr>
          <w:rFonts w:eastAsia="Times New Roman" w:cs="Times New Roman"/>
          <w:szCs w:val="24"/>
        </w:rPr>
        <w:t xml:space="preserve"> Το Εθνικό Κέντρο Επιμόρφωσης Εκπαιδευτ</w:t>
      </w:r>
      <w:r w:rsidRPr="001D2D78">
        <w:rPr>
          <w:rFonts w:eastAsia="Times New Roman" w:cs="Times New Roman"/>
          <w:szCs w:val="24"/>
        </w:rPr>
        <w:t xml:space="preserve">ικών </w:t>
      </w:r>
      <w:r>
        <w:rPr>
          <w:rFonts w:eastAsia="Times New Roman" w:cs="Times New Roman"/>
          <w:szCs w:val="24"/>
        </w:rPr>
        <w:t>είναι παρά τω</w:t>
      </w:r>
      <w:r w:rsidRPr="001D2D78">
        <w:rPr>
          <w:rFonts w:eastAsia="Times New Roman" w:cs="Times New Roman"/>
          <w:szCs w:val="24"/>
        </w:rPr>
        <w:t xml:space="preserve"> </w:t>
      </w:r>
      <w:proofErr w:type="spellStart"/>
      <w:r>
        <w:rPr>
          <w:rFonts w:eastAsia="Times New Roman" w:cs="Times New Roman"/>
          <w:szCs w:val="24"/>
        </w:rPr>
        <w:t>Ελληνικώ</w:t>
      </w:r>
      <w:proofErr w:type="spellEnd"/>
      <w:r w:rsidRPr="001D2D78">
        <w:rPr>
          <w:rFonts w:eastAsia="Times New Roman" w:cs="Times New Roman"/>
          <w:szCs w:val="24"/>
        </w:rPr>
        <w:t xml:space="preserve"> </w:t>
      </w:r>
      <w:proofErr w:type="spellStart"/>
      <w:r w:rsidRPr="001D2D78">
        <w:rPr>
          <w:rFonts w:eastAsia="Times New Roman" w:cs="Times New Roman"/>
          <w:szCs w:val="24"/>
        </w:rPr>
        <w:t>Ανοικτ</w:t>
      </w:r>
      <w:r>
        <w:rPr>
          <w:rFonts w:eastAsia="Times New Roman" w:cs="Times New Roman"/>
          <w:szCs w:val="24"/>
        </w:rPr>
        <w:t>ώ</w:t>
      </w:r>
      <w:proofErr w:type="spellEnd"/>
      <w:r w:rsidRPr="001D2D78">
        <w:rPr>
          <w:rFonts w:eastAsia="Times New Roman" w:cs="Times New Roman"/>
          <w:szCs w:val="24"/>
        </w:rPr>
        <w:t xml:space="preserve"> </w:t>
      </w:r>
      <w:proofErr w:type="spellStart"/>
      <w:r w:rsidRPr="001D2D78">
        <w:rPr>
          <w:rFonts w:eastAsia="Times New Roman" w:cs="Times New Roman"/>
          <w:szCs w:val="24"/>
        </w:rPr>
        <w:t>Πανεπιστ</w:t>
      </w:r>
      <w:r>
        <w:rPr>
          <w:rFonts w:eastAsia="Times New Roman" w:cs="Times New Roman"/>
          <w:szCs w:val="24"/>
        </w:rPr>
        <w:t>ημίω</w:t>
      </w:r>
      <w:proofErr w:type="spellEnd"/>
      <w:r>
        <w:rPr>
          <w:rFonts w:eastAsia="Times New Roman" w:cs="Times New Roman"/>
          <w:szCs w:val="24"/>
        </w:rPr>
        <w:t>,</w:t>
      </w:r>
      <w:r w:rsidRPr="001D2D78">
        <w:rPr>
          <w:rFonts w:eastAsia="Times New Roman" w:cs="Times New Roman"/>
          <w:szCs w:val="24"/>
        </w:rPr>
        <w:t xml:space="preserve"> όπου θα γίνει πλήρης χρήση και της τεχνολογίας και της τεχνογ</w:t>
      </w:r>
      <w:r>
        <w:rPr>
          <w:rFonts w:eastAsia="Times New Roman" w:cs="Times New Roman"/>
          <w:szCs w:val="24"/>
        </w:rPr>
        <w:t>νωσίας για εξ αποστάσεως και διά</w:t>
      </w:r>
      <w:r w:rsidRPr="001D2D78">
        <w:rPr>
          <w:rFonts w:eastAsia="Times New Roman" w:cs="Times New Roman"/>
          <w:szCs w:val="24"/>
        </w:rPr>
        <w:t xml:space="preserve"> ζώσης </w:t>
      </w:r>
      <w:r>
        <w:rPr>
          <w:rFonts w:eastAsia="Times New Roman" w:cs="Times New Roman"/>
          <w:szCs w:val="24"/>
        </w:rPr>
        <w:t>συνεχή επιμόρφωση</w:t>
      </w:r>
      <w:r w:rsidRPr="001D2D78">
        <w:rPr>
          <w:rFonts w:eastAsia="Times New Roman" w:cs="Times New Roman"/>
          <w:szCs w:val="24"/>
        </w:rPr>
        <w:t xml:space="preserve"> των εκπαιδευτικών </w:t>
      </w:r>
      <w:r>
        <w:rPr>
          <w:rFonts w:eastAsia="Times New Roman" w:cs="Times New Roman"/>
          <w:szCs w:val="24"/>
        </w:rPr>
        <w:t>μας.</w:t>
      </w:r>
    </w:p>
    <w:p w14:paraId="2E2471D8" w14:textId="77777777" w:rsidR="00ED3BF8" w:rsidRDefault="009F432D">
      <w:pPr>
        <w:tabs>
          <w:tab w:val="left" w:pos="1905"/>
        </w:tabs>
        <w:spacing w:after="0" w:line="600" w:lineRule="auto"/>
        <w:ind w:firstLine="720"/>
        <w:jc w:val="both"/>
        <w:rPr>
          <w:rFonts w:eastAsia="Times New Roman" w:cs="Times New Roman"/>
          <w:szCs w:val="24"/>
        </w:rPr>
      </w:pPr>
      <w:r w:rsidRPr="001D2D78">
        <w:rPr>
          <w:rFonts w:eastAsia="Times New Roman" w:cs="Times New Roman"/>
          <w:szCs w:val="24"/>
        </w:rPr>
        <w:t>Βεβαίως</w:t>
      </w:r>
      <w:r>
        <w:rPr>
          <w:rFonts w:eastAsia="Times New Roman" w:cs="Times New Roman"/>
          <w:szCs w:val="24"/>
        </w:rPr>
        <w:t>,</w:t>
      </w:r>
      <w:r w:rsidRPr="001D2D78">
        <w:rPr>
          <w:rFonts w:eastAsia="Times New Roman" w:cs="Times New Roman"/>
          <w:szCs w:val="24"/>
        </w:rPr>
        <w:t xml:space="preserve"> δεν άκουσα τίποτα για τους </w:t>
      </w:r>
      <w:r>
        <w:rPr>
          <w:rFonts w:eastAsia="Times New Roman" w:cs="Times New Roman"/>
          <w:szCs w:val="24"/>
        </w:rPr>
        <w:t>δεκαπέντε χιλιάδες διορισμούς</w:t>
      </w:r>
      <w:r>
        <w:rPr>
          <w:rFonts w:eastAsia="Times New Roman" w:cs="Times New Roman"/>
          <w:szCs w:val="24"/>
        </w:rPr>
        <w:t xml:space="preserve">. </w:t>
      </w:r>
      <w:r w:rsidRPr="001D2D78">
        <w:rPr>
          <w:rFonts w:eastAsia="Times New Roman" w:cs="Times New Roman"/>
          <w:szCs w:val="24"/>
        </w:rPr>
        <w:t>Είμαστε οι πρώτοι</w:t>
      </w:r>
      <w:r>
        <w:rPr>
          <w:rFonts w:eastAsia="Times New Roman" w:cs="Times New Roman"/>
          <w:szCs w:val="24"/>
        </w:rPr>
        <w:t>, με απόφαση της Κυβέρνησης π</w:t>
      </w:r>
      <w:r w:rsidRPr="001D2D78">
        <w:rPr>
          <w:rFonts w:eastAsia="Times New Roman" w:cs="Times New Roman"/>
          <w:szCs w:val="24"/>
        </w:rPr>
        <w:t>ροφανώς</w:t>
      </w:r>
      <w:r>
        <w:rPr>
          <w:rFonts w:eastAsia="Times New Roman" w:cs="Times New Roman"/>
          <w:szCs w:val="24"/>
        </w:rPr>
        <w:t>,</w:t>
      </w:r>
      <w:r w:rsidRPr="001D2D78">
        <w:rPr>
          <w:rFonts w:eastAsia="Times New Roman" w:cs="Times New Roman"/>
          <w:szCs w:val="24"/>
        </w:rPr>
        <w:t xml:space="preserve"> που μετά τον Αύγουστο του </w:t>
      </w:r>
      <w:r>
        <w:rPr>
          <w:rFonts w:eastAsia="Times New Roman" w:cs="Times New Roman"/>
          <w:szCs w:val="24"/>
        </w:rPr>
        <w:t>20</w:t>
      </w:r>
      <w:r w:rsidRPr="001D2D78">
        <w:rPr>
          <w:rFonts w:eastAsia="Times New Roman" w:cs="Times New Roman"/>
          <w:szCs w:val="24"/>
        </w:rPr>
        <w:t>18</w:t>
      </w:r>
      <w:r>
        <w:rPr>
          <w:rFonts w:eastAsia="Times New Roman" w:cs="Times New Roman"/>
          <w:szCs w:val="24"/>
        </w:rPr>
        <w:t>,</w:t>
      </w:r>
      <w:r w:rsidRPr="001D2D78">
        <w:rPr>
          <w:rFonts w:eastAsia="Times New Roman" w:cs="Times New Roman"/>
          <w:szCs w:val="24"/>
        </w:rPr>
        <w:t xml:space="preserve"> μετά το τέλος της επιτροπείας</w:t>
      </w:r>
      <w:r>
        <w:rPr>
          <w:rFonts w:eastAsia="Times New Roman" w:cs="Times New Roman"/>
          <w:szCs w:val="24"/>
        </w:rPr>
        <w:t>,</w:t>
      </w:r>
      <w:r w:rsidRPr="001D2D78">
        <w:rPr>
          <w:rFonts w:eastAsia="Times New Roman" w:cs="Times New Roman"/>
          <w:szCs w:val="24"/>
        </w:rPr>
        <w:t xml:space="preserve"> απο</w:t>
      </w:r>
      <w:r>
        <w:rPr>
          <w:rFonts w:eastAsia="Times New Roman" w:cs="Times New Roman"/>
          <w:szCs w:val="24"/>
        </w:rPr>
        <w:t>φασίσαμε</w:t>
      </w:r>
      <w:r w:rsidRPr="001D2D78">
        <w:rPr>
          <w:rFonts w:eastAsia="Times New Roman" w:cs="Times New Roman"/>
          <w:szCs w:val="24"/>
        </w:rPr>
        <w:t xml:space="preserve"> να δοθούν </w:t>
      </w:r>
      <w:r>
        <w:rPr>
          <w:rFonts w:eastAsia="Times New Roman" w:cs="Times New Roman"/>
          <w:szCs w:val="24"/>
        </w:rPr>
        <w:t xml:space="preserve">δεκαπέντε χιλιάδες </w:t>
      </w:r>
      <w:r w:rsidRPr="001D2D78">
        <w:rPr>
          <w:rFonts w:eastAsia="Times New Roman" w:cs="Times New Roman"/>
          <w:szCs w:val="24"/>
        </w:rPr>
        <w:t xml:space="preserve">θέσεις εκπαιδευτικών </w:t>
      </w:r>
      <w:r>
        <w:rPr>
          <w:rFonts w:eastAsia="Times New Roman" w:cs="Times New Roman"/>
          <w:szCs w:val="24"/>
        </w:rPr>
        <w:t>γ</w:t>
      </w:r>
      <w:r w:rsidRPr="001D2D78">
        <w:rPr>
          <w:rFonts w:eastAsia="Times New Roman" w:cs="Times New Roman"/>
          <w:szCs w:val="24"/>
        </w:rPr>
        <w:t>ια τα επόμενα τρία χρόνια</w:t>
      </w:r>
      <w:r>
        <w:rPr>
          <w:rFonts w:eastAsia="Times New Roman" w:cs="Times New Roman"/>
          <w:szCs w:val="24"/>
        </w:rPr>
        <w:t>.</w:t>
      </w:r>
      <w:r w:rsidRPr="001D2D78">
        <w:rPr>
          <w:rFonts w:eastAsia="Times New Roman" w:cs="Times New Roman"/>
          <w:szCs w:val="24"/>
        </w:rPr>
        <w:t xml:space="preserve"> Και ρωτώ την </w:t>
      </w:r>
      <w:r>
        <w:rPr>
          <w:rFonts w:eastAsia="Times New Roman" w:cs="Times New Roman"/>
          <w:szCs w:val="24"/>
        </w:rPr>
        <w:t>Α</w:t>
      </w:r>
      <w:r w:rsidRPr="001D2D78">
        <w:rPr>
          <w:rFonts w:eastAsia="Times New Roman" w:cs="Times New Roman"/>
          <w:szCs w:val="24"/>
        </w:rPr>
        <w:t>ντιπολίτευση</w:t>
      </w:r>
      <w:r>
        <w:rPr>
          <w:rFonts w:eastAsia="Times New Roman" w:cs="Times New Roman"/>
          <w:szCs w:val="24"/>
        </w:rPr>
        <w:t>:</w:t>
      </w:r>
      <w:r w:rsidRPr="001D2D78">
        <w:rPr>
          <w:rFonts w:eastAsia="Times New Roman" w:cs="Times New Roman"/>
          <w:szCs w:val="24"/>
        </w:rPr>
        <w:t xml:space="preserve"> Τους </w:t>
      </w:r>
      <w:r>
        <w:rPr>
          <w:rFonts w:eastAsia="Times New Roman" w:cs="Times New Roman"/>
          <w:szCs w:val="24"/>
        </w:rPr>
        <w:t>θέλουμε</w:t>
      </w:r>
      <w:r w:rsidRPr="001D2D78">
        <w:rPr>
          <w:rFonts w:eastAsia="Times New Roman" w:cs="Times New Roman"/>
          <w:szCs w:val="24"/>
        </w:rPr>
        <w:t xml:space="preserve"> </w:t>
      </w:r>
      <w:r>
        <w:rPr>
          <w:rFonts w:eastAsia="Times New Roman" w:cs="Times New Roman"/>
          <w:szCs w:val="24"/>
        </w:rPr>
        <w:t>αυτού</w:t>
      </w:r>
      <w:r>
        <w:rPr>
          <w:rFonts w:eastAsia="Times New Roman" w:cs="Times New Roman"/>
          <w:szCs w:val="24"/>
        </w:rPr>
        <w:t>ς</w:t>
      </w:r>
      <w:r w:rsidRPr="001D2D78">
        <w:rPr>
          <w:rFonts w:eastAsia="Times New Roman" w:cs="Times New Roman"/>
          <w:szCs w:val="24"/>
        </w:rPr>
        <w:t xml:space="preserve"> τους διορισμούς</w:t>
      </w:r>
      <w:r>
        <w:rPr>
          <w:rFonts w:eastAsia="Times New Roman" w:cs="Times New Roman"/>
          <w:szCs w:val="24"/>
        </w:rPr>
        <w:t>;</w:t>
      </w:r>
      <w:r w:rsidRPr="001D2D78">
        <w:rPr>
          <w:rFonts w:eastAsia="Times New Roman" w:cs="Times New Roman"/>
          <w:szCs w:val="24"/>
        </w:rPr>
        <w:t xml:space="preserve"> Ο </w:t>
      </w:r>
      <w:r>
        <w:rPr>
          <w:rFonts w:eastAsia="Times New Roman" w:cs="Times New Roman"/>
          <w:szCs w:val="24"/>
        </w:rPr>
        <w:t>κ. Μητσοτάκης, απ’</w:t>
      </w:r>
      <w:r w:rsidRPr="001D2D78">
        <w:rPr>
          <w:rFonts w:eastAsia="Times New Roman" w:cs="Times New Roman"/>
          <w:szCs w:val="24"/>
        </w:rPr>
        <w:t xml:space="preserve"> ό</w:t>
      </w:r>
      <w:r>
        <w:rPr>
          <w:rFonts w:eastAsia="Times New Roman" w:cs="Times New Roman"/>
          <w:szCs w:val="24"/>
        </w:rPr>
        <w:t>,</w:t>
      </w:r>
      <w:r w:rsidRPr="001D2D78">
        <w:rPr>
          <w:rFonts w:eastAsia="Times New Roman" w:cs="Times New Roman"/>
          <w:szCs w:val="24"/>
        </w:rPr>
        <w:t>τι καταλαβαίνω</w:t>
      </w:r>
      <w:r>
        <w:rPr>
          <w:rFonts w:eastAsia="Times New Roman" w:cs="Times New Roman"/>
          <w:szCs w:val="24"/>
        </w:rPr>
        <w:t>,</w:t>
      </w:r>
      <w:r w:rsidRPr="001D2D78">
        <w:rPr>
          <w:rFonts w:eastAsia="Times New Roman" w:cs="Times New Roman"/>
          <w:szCs w:val="24"/>
        </w:rPr>
        <w:t xml:space="preserve"> δεν τους θέλει</w:t>
      </w:r>
      <w:r>
        <w:rPr>
          <w:rFonts w:eastAsia="Times New Roman" w:cs="Times New Roman"/>
          <w:szCs w:val="24"/>
        </w:rPr>
        <w:t>.</w:t>
      </w:r>
      <w:r w:rsidRPr="001D2D78">
        <w:rPr>
          <w:rFonts w:eastAsia="Times New Roman" w:cs="Times New Roman"/>
          <w:szCs w:val="24"/>
        </w:rPr>
        <w:t xml:space="preserve"> Γιατί</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απ’ ό,τι καταλαβαίνω, στο ερώτημα «</w:t>
      </w:r>
      <w:r>
        <w:rPr>
          <w:rFonts w:eastAsia="Times New Roman" w:cs="Times New Roman"/>
          <w:szCs w:val="24"/>
        </w:rPr>
        <w:t>θ</w:t>
      </w:r>
      <w:r>
        <w:rPr>
          <w:rFonts w:eastAsia="Times New Roman" w:cs="Times New Roman"/>
          <w:szCs w:val="24"/>
        </w:rPr>
        <w:t xml:space="preserve">έλεις </w:t>
      </w:r>
      <w:r w:rsidRPr="001D2D78">
        <w:rPr>
          <w:rFonts w:eastAsia="Times New Roman" w:cs="Times New Roman"/>
          <w:szCs w:val="24"/>
        </w:rPr>
        <w:t>τους διορισμούς</w:t>
      </w:r>
      <w:r>
        <w:rPr>
          <w:rFonts w:eastAsia="Times New Roman" w:cs="Times New Roman"/>
          <w:szCs w:val="24"/>
        </w:rPr>
        <w:t>;»</w:t>
      </w:r>
      <w:r w:rsidRPr="001D2D78">
        <w:rPr>
          <w:rFonts w:eastAsia="Times New Roman" w:cs="Times New Roman"/>
          <w:szCs w:val="24"/>
        </w:rPr>
        <w:t xml:space="preserve"> η απάντηση δεν είναι </w:t>
      </w:r>
      <w:r>
        <w:rPr>
          <w:rFonts w:eastAsia="Times New Roman" w:cs="Times New Roman"/>
          <w:szCs w:val="24"/>
        </w:rPr>
        <w:t>«</w:t>
      </w:r>
      <w:r>
        <w:rPr>
          <w:rFonts w:eastAsia="Times New Roman" w:cs="Times New Roman"/>
          <w:szCs w:val="24"/>
        </w:rPr>
        <w:t>ν</w:t>
      </w:r>
      <w:r w:rsidRPr="001D2D78">
        <w:rPr>
          <w:rFonts w:eastAsia="Times New Roman" w:cs="Times New Roman"/>
          <w:szCs w:val="24"/>
        </w:rPr>
        <w:t>α δούμε</w:t>
      </w:r>
      <w:r>
        <w:rPr>
          <w:rFonts w:eastAsia="Times New Roman" w:cs="Times New Roman"/>
          <w:szCs w:val="24"/>
        </w:rPr>
        <w:t>», η απάντηση είναι «</w:t>
      </w:r>
      <w:r>
        <w:rPr>
          <w:rFonts w:eastAsia="Times New Roman" w:cs="Times New Roman"/>
          <w:szCs w:val="24"/>
        </w:rPr>
        <w:t>ν</w:t>
      </w:r>
      <w:r>
        <w:rPr>
          <w:rFonts w:eastAsia="Times New Roman" w:cs="Times New Roman"/>
          <w:szCs w:val="24"/>
        </w:rPr>
        <w:t xml:space="preserve">αι, τους θέλω». </w:t>
      </w:r>
      <w:r w:rsidRPr="001D2D78">
        <w:rPr>
          <w:rFonts w:eastAsia="Times New Roman" w:cs="Times New Roman"/>
          <w:szCs w:val="24"/>
        </w:rPr>
        <w:t>Να τους αξιοποιήσουμε με τον καλύτερο δυνατό τρ</w:t>
      </w:r>
      <w:r w:rsidRPr="001D2D78">
        <w:rPr>
          <w:rFonts w:eastAsia="Times New Roman" w:cs="Times New Roman"/>
          <w:szCs w:val="24"/>
        </w:rPr>
        <w:t>όπο</w:t>
      </w:r>
      <w:r>
        <w:rPr>
          <w:rFonts w:eastAsia="Times New Roman" w:cs="Times New Roman"/>
          <w:szCs w:val="24"/>
        </w:rPr>
        <w:t>;</w:t>
      </w:r>
      <w:r w:rsidRPr="001D2D78">
        <w:rPr>
          <w:rFonts w:eastAsia="Times New Roman" w:cs="Times New Roman"/>
          <w:szCs w:val="24"/>
        </w:rPr>
        <w:t xml:space="preserve"> Βεβαιότατα</w:t>
      </w:r>
      <w:r>
        <w:rPr>
          <w:rFonts w:eastAsia="Times New Roman" w:cs="Times New Roman"/>
          <w:szCs w:val="24"/>
        </w:rPr>
        <w:t>.</w:t>
      </w:r>
      <w:r w:rsidRPr="001D2D78">
        <w:rPr>
          <w:rFonts w:eastAsia="Times New Roman" w:cs="Times New Roman"/>
          <w:szCs w:val="24"/>
        </w:rPr>
        <w:t xml:space="preserve"> </w:t>
      </w:r>
    </w:p>
    <w:p w14:paraId="2E2471D9" w14:textId="77777777" w:rsidR="00ED3BF8" w:rsidRDefault="009F432D">
      <w:pPr>
        <w:tabs>
          <w:tab w:val="left" w:pos="1905"/>
        </w:tabs>
        <w:spacing w:after="0" w:line="600" w:lineRule="auto"/>
        <w:ind w:firstLine="720"/>
        <w:jc w:val="both"/>
        <w:rPr>
          <w:rFonts w:eastAsia="Times New Roman" w:cs="Times New Roman"/>
          <w:szCs w:val="24"/>
        </w:rPr>
      </w:pPr>
      <w:r w:rsidRPr="00C92B79">
        <w:rPr>
          <w:rFonts w:eastAsia="Times New Roman" w:cs="Times New Roman"/>
          <w:b/>
          <w:szCs w:val="24"/>
        </w:rPr>
        <w:lastRenderedPageBreak/>
        <w:t>ΝΙΚΗ ΚΕΡΑΜΕΩΣ:</w:t>
      </w:r>
      <w:r>
        <w:rPr>
          <w:rFonts w:eastAsia="Times New Roman" w:cs="Times New Roman"/>
          <w:szCs w:val="24"/>
        </w:rPr>
        <w:t xml:space="preserve"> Τους ψηφίσαμε, κύριε Υπουργέ.</w:t>
      </w:r>
    </w:p>
    <w:p w14:paraId="2E2471DA"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ΚΩΝΣΤΑΝΤΙΝΟΣ ΓΑΒΡΟΓΛΟΥ (Υπουργ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Pr>
          <w:rFonts w:eastAsia="Times New Roman" w:cs="Times New Roman"/>
          <w:szCs w:val="24"/>
        </w:rPr>
        <w:t xml:space="preserve">Τους ψηφίσατε; </w:t>
      </w:r>
      <w:r w:rsidRPr="001D2D78">
        <w:rPr>
          <w:rFonts w:eastAsia="Times New Roman" w:cs="Times New Roman"/>
          <w:szCs w:val="24"/>
        </w:rPr>
        <w:t>Περιμένετε</w:t>
      </w:r>
      <w:r>
        <w:rPr>
          <w:rFonts w:eastAsia="Times New Roman" w:cs="Times New Roman"/>
          <w:szCs w:val="24"/>
        </w:rPr>
        <w:t>.</w:t>
      </w:r>
      <w:r w:rsidRPr="001D2D78">
        <w:rPr>
          <w:rFonts w:eastAsia="Times New Roman" w:cs="Times New Roman"/>
          <w:szCs w:val="24"/>
        </w:rPr>
        <w:t xml:space="preserve"> Τι ψηφίσατε ακριβώς</w:t>
      </w:r>
      <w:r>
        <w:rPr>
          <w:rFonts w:eastAsia="Times New Roman" w:cs="Times New Roman"/>
          <w:szCs w:val="24"/>
        </w:rPr>
        <w:t>;</w:t>
      </w:r>
      <w:r w:rsidRPr="001D2D78">
        <w:rPr>
          <w:rFonts w:eastAsia="Times New Roman" w:cs="Times New Roman"/>
          <w:szCs w:val="24"/>
        </w:rPr>
        <w:t xml:space="preserve"> </w:t>
      </w:r>
    </w:p>
    <w:p w14:paraId="2E2471DB" w14:textId="77777777" w:rsidR="00ED3BF8" w:rsidRDefault="009F432D">
      <w:pPr>
        <w:tabs>
          <w:tab w:val="left" w:pos="1905"/>
        </w:tabs>
        <w:spacing w:after="0" w:line="600" w:lineRule="auto"/>
        <w:ind w:firstLine="720"/>
        <w:jc w:val="both"/>
        <w:rPr>
          <w:rFonts w:eastAsia="Times New Roman" w:cs="Times New Roman"/>
          <w:szCs w:val="24"/>
        </w:rPr>
      </w:pPr>
      <w:r w:rsidRPr="00C92B79">
        <w:rPr>
          <w:rFonts w:eastAsia="Times New Roman" w:cs="Times New Roman"/>
          <w:b/>
          <w:szCs w:val="24"/>
        </w:rPr>
        <w:t>ΝΙΚΗ ΚΕΡΑΜΕΩΣ:</w:t>
      </w:r>
      <w:r>
        <w:rPr>
          <w:rFonts w:eastAsia="Times New Roman" w:cs="Times New Roman"/>
          <w:szCs w:val="24"/>
        </w:rPr>
        <w:t xml:space="preserve"> Το μόνο που είχε κοστολογήσει.</w:t>
      </w:r>
    </w:p>
    <w:p w14:paraId="2E2471DC" w14:textId="77777777" w:rsidR="00ED3BF8" w:rsidRDefault="009F432D">
      <w:pPr>
        <w:tabs>
          <w:tab w:val="left" w:pos="1905"/>
        </w:tabs>
        <w:spacing w:after="0" w:line="600" w:lineRule="auto"/>
        <w:ind w:firstLine="720"/>
        <w:jc w:val="both"/>
        <w:rPr>
          <w:rFonts w:eastAsia="Times New Roman" w:cs="Times New Roman"/>
          <w:szCs w:val="24"/>
        </w:rPr>
      </w:pPr>
      <w:r w:rsidRPr="00015B3E">
        <w:rPr>
          <w:rFonts w:eastAsia="Times New Roman" w:cs="Times New Roman"/>
          <w:b/>
          <w:szCs w:val="24"/>
        </w:rPr>
        <w:t xml:space="preserve">ΚΩΝΣΤΑΝΤΙΝΟΣ ΓΑΒΡΟΓΛΟΥ </w:t>
      </w:r>
      <w:r w:rsidRPr="00015B3E">
        <w:rPr>
          <w:rFonts w:eastAsia="Times New Roman" w:cs="Times New Roman"/>
          <w:b/>
          <w:szCs w:val="24"/>
        </w:rPr>
        <w:t>(Υπουργ</w:t>
      </w:r>
      <w:r>
        <w:rPr>
          <w:rFonts w:eastAsia="Times New Roman" w:cs="Times New Roman"/>
          <w:b/>
          <w:szCs w:val="24"/>
        </w:rPr>
        <w:t>ός</w:t>
      </w:r>
      <w:r w:rsidRPr="00015B3E">
        <w:rPr>
          <w:rFonts w:eastAsia="Times New Roman" w:cs="Times New Roman"/>
          <w:b/>
          <w:szCs w:val="24"/>
        </w:rPr>
        <w:t xml:space="preserve"> Παιδείας, Έρευνας και Θρησκευμάτων):</w:t>
      </w:r>
      <w:r w:rsidRPr="00015B3E">
        <w:rPr>
          <w:rFonts w:eastAsia="Times New Roman" w:cs="Times New Roman"/>
          <w:szCs w:val="24"/>
        </w:rPr>
        <w:t xml:space="preserve"> </w:t>
      </w:r>
      <w:r w:rsidRPr="001D2D78">
        <w:rPr>
          <w:rFonts w:eastAsia="Times New Roman" w:cs="Times New Roman"/>
          <w:szCs w:val="24"/>
        </w:rPr>
        <w:t>Περιμένετε</w:t>
      </w:r>
      <w:r>
        <w:rPr>
          <w:rFonts w:eastAsia="Times New Roman" w:cs="Times New Roman"/>
          <w:szCs w:val="24"/>
        </w:rPr>
        <w:t>. Τι</w:t>
      </w:r>
      <w:r w:rsidRPr="001D2D78">
        <w:rPr>
          <w:rFonts w:eastAsia="Times New Roman" w:cs="Times New Roman"/>
          <w:szCs w:val="24"/>
        </w:rPr>
        <w:t xml:space="preserve"> ψηφίσατε</w:t>
      </w:r>
      <w:r>
        <w:rPr>
          <w:rFonts w:eastAsia="Times New Roman" w:cs="Times New Roman"/>
          <w:szCs w:val="24"/>
        </w:rPr>
        <w:t>;</w:t>
      </w:r>
      <w:r w:rsidRPr="001D2D78">
        <w:rPr>
          <w:rFonts w:eastAsia="Times New Roman" w:cs="Times New Roman"/>
          <w:szCs w:val="24"/>
        </w:rPr>
        <w:t xml:space="preserve"> Ψηφίσατε το κομμάτι του προϋπολογισμού</w:t>
      </w:r>
      <w:r>
        <w:rPr>
          <w:rFonts w:eastAsia="Times New Roman" w:cs="Times New Roman"/>
          <w:szCs w:val="24"/>
        </w:rPr>
        <w:t>.</w:t>
      </w:r>
      <w:r w:rsidRPr="001D2D78">
        <w:rPr>
          <w:rFonts w:eastAsia="Times New Roman" w:cs="Times New Roman"/>
          <w:szCs w:val="24"/>
        </w:rPr>
        <w:t xml:space="preserve"> Κοιτάξτε να δείτε</w:t>
      </w:r>
      <w:r>
        <w:rPr>
          <w:rFonts w:eastAsia="Times New Roman" w:cs="Times New Roman"/>
          <w:szCs w:val="24"/>
        </w:rPr>
        <w:t>,</w:t>
      </w:r>
      <w:r w:rsidRPr="001D2D78">
        <w:rPr>
          <w:rFonts w:eastAsia="Times New Roman" w:cs="Times New Roman"/>
          <w:szCs w:val="24"/>
        </w:rPr>
        <w:t xml:space="preserve"> επειδή αυτό το έχετε κάνει συχνά</w:t>
      </w:r>
      <w:r>
        <w:rPr>
          <w:rFonts w:eastAsia="Times New Roman" w:cs="Times New Roman"/>
          <w:szCs w:val="24"/>
        </w:rPr>
        <w:t>. Έ</w:t>
      </w:r>
      <w:r w:rsidRPr="001D2D78">
        <w:rPr>
          <w:rFonts w:eastAsia="Times New Roman" w:cs="Times New Roman"/>
          <w:szCs w:val="24"/>
        </w:rPr>
        <w:t>γινε και στο Πανεπιστήμιο Δυτικής Αττικής</w:t>
      </w:r>
      <w:r>
        <w:rPr>
          <w:rFonts w:eastAsia="Times New Roman" w:cs="Times New Roman"/>
          <w:szCs w:val="24"/>
        </w:rPr>
        <w:t>,</w:t>
      </w:r>
      <w:r w:rsidRPr="001D2D78">
        <w:rPr>
          <w:rFonts w:eastAsia="Times New Roman" w:cs="Times New Roman"/>
          <w:szCs w:val="24"/>
        </w:rPr>
        <w:t xml:space="preserve"> αν θυμάστε</w:t>
      </w:r>
      <w:r>
        <w:rPr>
          <w:rFonts w:eastAsia="Times New Roman" w:cs="Times New Roman"/>
          <w:szCs w:val="24"/>
        </w:rPr>
        <w:t>.</w:t>
      </w:r>
      <w:r w:rsidRPr="001D2D78">
        <w:rPr>
          <w:rFonts w:eastAsia="Times New Roman" w:cs="Times New Roman"/>
          <w:szCs w:val="24"/>
        </w:rPr>
        <w:t xml:space="preserve"> Ψηφίσατε </w:t>
      </w:r>
      <w:r>
        <w:rPr>
          <w:rFonts w:eastAsia="Times New Roman" w:cs="Times New Roman"/>
          <w:szCs w:val="24"/>
        </w:rPr>
        <w:t>κ</w:t>
      </w:r>
      <w:r w:rsidRPr="001D2D78">
        <w:rPr>
          <w:rFonts w:eastAsia="Times New Roman" w:cs="Times New Roman"/>
          <w:szCs w:val="24"/>
        </w:rPr>
        <w:t>ατ</w:t>
      </w:r>
      <w:r>
        <w:rPr>
          <w:rFonts w:eastAsia="Times New Roman" w:cs="Times New Roman"/>
          <w:szCs w:val="24"/>
        </w:rPr>
        <w:t xml:space="preserve">’ </w:t>
      </w:r>
      <w:r w:rsidRPr="001D2D78">
        <w:rPr>
          <w:rFonts w:eastAsia="Times New Roman" w:cs="Times New Roman"/>
          <w:szCs w:val="24"/>
        </w:rPr>
        <w:t>αρχήν το νομοσχέδιο</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καταψηφίσατε</w:t>
      </w:r>
      <w:r w:rsidRPr="001D2D78">
        <w:rPr>
          <w:rFonts w:eastAsia="Times New Roman" w:cs="Times New Roman"/>
          <w:szCs w:val="24"/>
        </w:rPr>
        <w:t xml:space="preserve"> τα άρθρα που </w:t>
      </w:r>
      <w:r>
        <w:rPr>
          <w:rFonts w:eastAsia="Times New Roman" w:cs="Times New Roman"/>
          <w:szCs w:val="24"/>
        </w:rPr>
        <w:t>ιδρύουν</w:t>
      </w:r>
      <w:r w:rsidRPr="001D2D78">
        <w:rPr>
          <w:rFonts w:eastAsia="Times New Roman" w:cs="Times New Roman"/>
          <w:szCs w:val="24"/>
        </w:rPr>
        <w:t xml:space="preserve"> το πανεπιστήμιο και μετά </w:t>
      </w:r>
      <w:r>
        <w:rPr>
          <w:rFonts w:eastAsia="Times New Roman" w:cs="Times New Roman"/>
          <w:szCs w:val="24"/>
        </w:rPr>
        <w:t>έρχεστε</w:t>
      </w:r>
      <w:r w:rsidRPr="001D2D78">
        <w:rPr>
          <w:rFonts w:eastAsia="Times New Roman" w:cs="Times New Roman"/>
          <w:szCs w:val="24"/>
        </w:rPr>
        <w:t xml:space="preserve"> και λέτε</w:t>
      </w:r>
      <w:r>
        <w:rPr>
          <w:rFonts w:eastAsia="Times New Roman" w:cs="Times New Roman"/>
          <w:szCs w:val="24"/>
        </w:rPr>
        <w:t xml:space="preserve"> «</w:t>
      </w:r>
      <w:r w:rsidRPr="001D2D78">
        <w:rPr>
          <w:rFonts w:eastAsia="Times New Roman" w:cs="Times New Roman"/>
          <w:szCs w:val="24"/>
        </w:rPr>
        <w:t>Μα</w:t>
      </w:r>
      <w:r>
        <w:rPr>
          <w:rFonts w:eastAsia="Times New Roman" w:cs="Times New Roman"/>
          <w:szCs w:val="24"/>
        </w:rPr>
        <w:t>,</w:t>
      </w:r>
      <w:r w:rsidRPr="001D2D78">
        <w:rPr>
          <w:rFonts w:eastAsia="Times New Roman" w:cs="Times New Roman"/>
          <w:szCs w:val="24"/>
        </w:rPr>
        <w:t xml:space="preserve"> εμείς το ψηφίσαμε το Πανεπιστήμιο Δυτικής Αττικής</w:t>
      </w:r>
      <w:r>
        <w:rPr>
          <w:rFonts w:eastAsia="Times New Roman" w:cs="Times New Roman"/>
          <w:szCs w:val="24"/>
        </w:rPr>
        <w:t>».</w:t>
      </w:r>
      <w:r w:rsidRPr="001D2D78">
        <w:rPr>
          <w:rFonts w:eastAsia="Times New Roman" w:cs="Times New Roman"/>
          <w:szCs w:val="24"/>
        </w:rPr>
        <w:t xml:space="preserve"> Κοιτάξτε</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αυτά</w:t>
      </w:r>
      <w:r w:rsidRPr="001D2D78">
        <w:rPr>
          <w:rFonts w:eastAsia="Times New Roman" w:cs="Times New Roman"/>
          <w:szCs w:val="24"/>
        </w:rPr>
        <w:t xml:space="preserve"> όλα λέγονται </w:t>
      </w:r>
      <w:r>
        <w:rPr>
          <w:rFonts w:eastAsia="Times New Roman" w:cs="Times New Roman"/>
          <w:szCs w:val="24"/>
        </w:rPr>
        <w:t>«</w:t>
      </w:r>
      <w:r w:rsidRPr="001D2D78">
        <w:rPr>
          <w:rFonts w:eastAsia="Times New Roman" w:cs="Times New Roman"/>
          <w:szCs w:val="24"/>
        </w:rPr>
        <w:t>δημιουργική λογιστική</w:t>
      </w:r>
      <w:r>
        <w:rPr>
          <w:rFonts w:eastAsia="Times New Roman" w:cs="Times New Roman"/>
          <w:szCs w:val="24"/>
        </w:rPr>
        <w:t>»</w:t>
      </w:r>
      <w:r w:rsidRPr="001D2D78">
        <w:rPr>
          <w:rFonts w:eastAsia="Times New Roman" w:cs="Times New Roman"/>
          <w:szCs w:val="24"/>
        </w:rPr>
        <w:t xml:space="preserve"> εκφρασμένη σε ψηφοφορίες</w:t>
      </w:r>
      <w:r>
        <w:rPr>
          <w:rFonts w:eastAsia="Times New Roman" w:cs="Times New Roman"/>
          <w:szCs w:val="24"/>
        </w:rPr>
        <w:t>.</w:t>
      </w:r>
    </w:p>
    <w:p w14:paraId="2E2471DD" w14:textId="77777777" w:rsidR="00ED3BF8" w:rsidRDefault="009F432D">
      <w:pPr>
        <w:tabs>
          <w:tab w:val="left" w:pos="1905"/>
        </w:tabs>
        <w:spacing w:after="0" w:line="600" w:lineRule="auto"/>
        <w:ind w:firstLine="720"/>
        <w:jc w:val="both"/>
        <w:rPr>
          <w:rFonts w:eastAsia="Times New Roman" w:cs="Times New Roman"/>
          <w:szCs w:val="24"/>
        </w:rPr>
      </w:pPr>
      <w:r w:rsidRPr="001D2D78">
        <w:rPr>
          <w:rFonts w:eastAsia="Times New Roman" w:cs="Times New Roman"/>
          <w:szCs w:val="24"/>
        </w:rPr>
        <w:t xml:space="preserve">Ως προς τη νέα αρχιτεκτονική των </w:t>
      </w:r>
      <w:r w:rsidRPr="001D2D78">
        <w:rPr>
          <w:rFonts w:eastAsia="Times New Roman" w:cs="Times New Roman"/>
          <w:szCs w:val="24"/>
        </w:rPr>
        <w:t>ανώτατων εκπ</w:t>
      </w:r>
      <w:r w:rsidRPr="001D2D78">
        <w:rPr>
          <w:rFonts w:eastAsia="Times New Roman" w:cs="Times New Roman"/>
          <w:szCs w:val="24"/>
        </w:rPr>
        <w:t>αιδευτικών ιδρυμάτων</w:t>
      </w:r>
      <w:r>
        <w:rPr>
          <w:rFonts w:eastAsia="Times New Roman" w:cs="Times New Roman"/>
          <w:szCs w:val="24"/>
        </w:rPr>
        <w:t xml:space="preserve"> τώρα:</w:t>
      </w:r>
      <w:r w:rsidRPr="001D2D78">
        <w:rPr>
          <w:rFonts w:eastAsia="Times New Roman" w:cs="Times New Roman"/>
          <w:szCs w:val="24"/>
        </w:rPr>
        <w:t xml:space="preserve"> Εδώ πρέπει να καταλάβουμε το εξής</w:t>
      </w:r>
      <w:r>
        <w:rPr>
          <w:rFonts w:eastAsia="Times New Roman" w:cs="Times New Roman"/>
          <w:szCs w:val="24"/>
        </w:rPr>
        <w:t xml:space="preserve"> κ</w:t>
      </w:r>
      <w:r w:rsidRPr="001D2D78">
        <w:rPr>
          <w:rFonts w:eastAsia="Times New Roman" w:cs="Times New Roman"/>
          <w:szCs w:val="24"/>
        </w:rPr>
        <w:t xml:space="preserve">αι αυτό να είναι με </w:t>
      </w:r>
      <w:r>
        <w:rPr>
          <w:rFonts w:eastAsia="Times New Roman" w:cs="Times New Roman"/>
          <w:szCs w:val="24"/>
        </w:rPr>
        <w:t>μεγάλη</w:t>
      </w:r>
      <w:r w:rsidRPr="001D2D78">
        <w:rPr>
          <w:rFonts w:eastAsia="Times New Roman" w:cs="Times New Roman"/>
          <w:szCs w:val="24"/>
        </w:rPr>
        <w:t xml:space="preserve"> σαφήνεια προς τους πολίτες </w:t>
      </w:r>
      <w:r>
        <w:rPr>
          <w:rFonts w:eastAsia="Times New Roman" w:cs="Times New Roman"/>
          <w:szCs w:val="24"/>
        </w:rPr>
        <w:t>μας.</w:t>
      </w:r>
      <w:r w:rsidRPr="001D2D78">
        <w:rPr>
          <w:rFonts w:eastAsia="Times New Roman" w:cs="Times New Roman"/>
          <w:szCs w:val="24"/>
        </w:rPr>
        <w:t xml:space="preserve"> Για πρώτη φορά στην ιστορία της ελληνι</w:t>
      </w:r>
      <w:r>
        <w:rPr>
          <w:rFonts w:eastAsia="Times New Roman" w:cs="Times New Roman"/>
          <w:szCs w:val="24"/>
        </w:rPr>
        <w:t xml:space="preserve">κής εκπαίδευσης οι μαθητές </w:t>
      </w:r>
      <w:r>
        <w:rPr>
          <w:rFonts w:eastAsia="Times New Roman" w:cs="Times New Roman"/>
          <w:szCs w:val="24"/>
        </w:rPr>
        <w:lastRenderedPageBreak/>
        <w:t>μας θ</w:t>
      </w:r>
      <w:r w:rsidRPr="001D2D78">
        <w:rPr>
          <w:rFonts w:eastAsia="Times New Roman" w:cs="Times New Roman"/>
          <w:szCs w:val="24"/>
        </w:rPr>
        <w:t xml:space="preserve">α κληθούν να συμπληρώσουν μηχανογραφικό όπου θα υπάρχουν μόνον </w:t>
      </w:r>
      <w:r w:rsidRPr="001D2D78">
        <w:rPr>
          <w:rFonts w:eastAsia="Times New Roman" w:cs="Times New Roman"/>
          <w:szCs w:val="24"/>
        </w:rPr>
        <w:t>πανεπιστημιακά τμήματα</w:t>
      </w:r>
      <w:r>
        <w:rPr>
          <w:rFonts w:eastAsia="Times New Roman" w:cs="Times New Roman"/>
          <w:szCs w:val="24"/>
        </w:rPr>
        <w:t>.</w:t>
      </w:r>
      <w:r w:rsidRPr="001D2D78">
        <w:rPr>
          <w:rFonts w:eastAsia="Times New Roman" w:cs="Times New Roman"/>
          <w:szCs w:val="24"/>
        </w:rPr>
        <w:t xml:space="preserve"> Τελεία και παύλα</w:t>
      </w:r>
      <w:r>
        <w:rPr>
          <w:rFonts w:eastAsia="Times New Roman" w:cs="Times New Roman"/>
          <w:szCs w:val="24"/>
        </w:rPr>
        <w:t>.</w:t>
      </w:r>
      <w:r w:rsidRPr="001D2D78">
        <w:rPr>
          <w:rFonts w:eastAsia="Times New Roman" w:cs="Times New Roman"/>
          <w:szCs w:val="24"/>
        </w:rPr>
        <w:t xml:space="preserve"> Δεύτερον</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η χώρα ε</w:t>
      </w:r>
      <w:r w:rsidRPr="001D2D78">
        <w:rPr>
          <w:rFonts w:eastAsia="Times New Roman" w:cs="Times New Roman"/>
          <w:szCs w:val="24"/>
        </w:rPr>
        <w:t>πιτέλους αποκτά πανίσχυρους πανεπιστημ</w:t>
      </w:r>
      <w:r>
        <w:rPr>
          <w:rFonts w:eastAsia="Times New Roman" w:cs="Times New Roman"/>
          <w:szCs w:val="24"/>
        </w:rPr>
        <w:t>ιακούς χώρους, που την ευθυγραμμί</w:t>
      </w:r>
      <w:r w:rsidRPr="001D2D78">
        <w:rPr>
          <w:rFonts w:eastAsia="Times New Roman" w:cs="Times New Roman"/>
          <w:szCs w:val="24"/>
        </w:rPr>
        <w:t>ζουν με τις εξελίξεις στην Ευρώπη</w:t>
      </w:r>
      <w:r>
        <w:rPr>
          <w:rFonts w:eastAsia="Times New Roman" w:cs="Times New Roman"/>
          <w:szCs w:val="24"/>
        </w:rPr>
        <w:t>.</w:t>
      </w:r>
      <w:r w:rsidRPr="001D2D78">
        <w:rPr>
          <w:rFonts w:eastAsia="Times New Roman" w:cs="Times New Roman"/>
          <w:szCs w:val="24"/>
        </w:rPr>
        <w:t xml:space="preserve"> Γιατί όλο για Ευρώπη μιλάτε</w:t>
      </w:r>
      <w:r>
        <w:rPr>
          <w:rFonts w:eastAsia="Times New Roman" w:cs="Times New Roman"/>
          <w:szCs w:val="24"/>
        </w:rPr>
        <w:t>, μόνο που</w:t>
      </w:r>
      <w:r w:rsidRPr="001D2D78">
        <w:rPr>
          <w:rFonts w:eastAsia="Times New Roman" w:cs="Times New Roman"/>
          <w:szCs w:val="24"/>
        </w:rPr>
        <w:t xml:space="preserve"> όταν έρχε</w:t>
      </w:r>
      <w:r>
        <w:rPr>
          <w:rFonts w:eastAsia="Times New Roman" w:cs="Times New Roman"/>
          <w:szCs w:val="24"/>
        </w:rPr>
        <w:t>στε</w:t>
      </w:r>
      <w:r w:rsidRPr="001D2D78">
        <w:rPr>
          <w:rFonts w:eastAsia="Times New Roman" w:cs="Times New Roman"/>
          <w:szCs w:val="24"/>
        </w:rPr>
        <w:t xml:space="preserve"> σε αυτά</w:t>
      </w:r>
      <w:r>
        <w:rPr>
          <w:rFonts w:eastAsia="Times New Roman" w:cs="Times New Roman"/>
          <w:szCs w:val="24"/>
        </w:rPr>
        <w:t>,</w:t>
      </w:r>
      <w:r w:rsidRPr="001D2D78">
        <w:rPr>
          <w:rFonts w:eastAsia="Times New Roman" w:cs="Times New Roman"/>
          <w:szCs w:val="24"/>
        </w:rPr>
        <w:t xml:space="preserve"> την ξεχνάτε την Ευρώπη</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Το ισχ</w:t>
      </w:r>
      <w:r>
        <w:rPr>
          <w:rFonts w:eastAsia="Times New Roman" w:cs="Times New Roman"/>
          <w:szCs w:val="24"/>
        </w:rPr>
        <w:t xml:space="preserve">υρό, δικτυωμένο </w:t>
      </w:r>
      <w:r w:rsidRPr="001D2D78">
        <w:rPr>
          <w:rFonts w:eastAsia="Times New Roman" w:cs="Times New Roman"/>
          <w:szCs w:val="24"/>
        </w:rPr>
        <w:t>πανεπιστήμιο θα είναι το πανεπιστήμιο του μέλλοντος για την έρευνα και τη γνώση</w:t>
      </w:r>
      <w:r>
        <w:rPr>
          <w:rFonts w:eastAsia="Times New Roman" w:cs="Times New Roman"/>
          <w:szCs w:val="24"/>
        </w:rPr>
        <w:t>.</w:t>
      </w:r>
      <w:r w:rsidRPr="001D2D78">
        <w:rPr>
          <w:rFonts w:eastAsia="Times New Roman" w:cs="Times New Roman"/>
          <w:szCs w:val="24"/>
        </w:rPr>
        <w:t xml:space="preserve"> Ακριβώς αυτό γίνεται και στην Ευρώπη αυτή τη στιγμή και αυτό έπρεπε να γίνει και στη χώρα </w:t>
      </w:r>
      <w:r>
        <w:rPr>
          <w:rFonts w:eastAsia="Times New Roman" w:cs="Times New Roman"/>
          <w:szCs w:val="24"/>
        </w:rPr>
        <w:t>μας,</w:t>
      </w:r>
      <w:r w:rsidRPr="001D2D78">
        <w:rPr>
          <w:rFonts w:eastAsia="Times New Roman" w:cs="Times New Roman"/>
          <w:szCs w:val="24"/>
        </w:rPr>
        <w:t xml:space="preserve"> και όχι αυτός ο απίστευτος κατακερματισμός</w:t>
      </w:r>
      <w:r>
        <w:rPr>
          <w:rFonts w:eastAsia="Times New Roman" w:cs="Times New Roman"/>
          <w:szCs w:val="24"/>
        </w:rPr>
        <w:t>.</w:t>
      </w:r>
      <w:r w:rsidRPr="001D2D78">
        <w:rPr>
          <w:rFonts w:eastAsia="Times New Roman" w:cs="Times New Roman"/>
          <w:szCs w:val="24"/>
        </w:rPr>
        <w:t xml:space="preserve"> </w:t>
      </w:r>
    </w:p>
    <w:p w14:paraId="2E2471DE" w14:textId="77777777" w:rsidR="00ED3BF8" w:rsidRDefault="009F432D">
      <w:pPr>
        <w:tabs>
          <w:tab w:val="left" w:pos="1905"/>
        </w:tabs>
        <w:spacing w:after="0" w:line="600" w:lineRule="auto"/>
        <w:ind w:firstLine="720"/>
        <w:jc w:val="both"/>
        <w:rPr>
          <w:rFonts w:eastAsia="Times New Roman" w:cs="Times New Roman"/>
          <w:szCs w:val="24"/>
        </w:rPr>
      </w:pPr>
      <w:r w:rsidRPr="001D2D78">
        <w:rPr>
          <w:rFonts w:eastAsia="Times New Roman" w:cs="Times New Roman"/>
          <w:szCs w:val="24"/>
        </w:rPr>
        <w:t>Τέλος</w:t>
      </w:r>
      <w:r>
        <w:rPr>
          <w:rFonts w:eastAsia="Times New Roman" w:cs="Times New Roman"/>
          <w:szCs w:val="24"/>
        </w:rPr>
        <w:t>,</w:t>
      </w:r>
      <w:r w:rsidRPr="001D2D78">
        <w:rPr>
          <w:rFonts w:eastAsia="Times New Roman" w:cs="Times New Roman"/>
          <w:szCs w:val="24"/>
        </w:rPr>
        <w:t xml:space="preserve"> </w:t>
      </w:r>
      <w:r>
        <w:rPr>
          <w:rFonts w:eastAsia="Times New Roman" w:cs="Times New Roman"/>
          <w:szCs w:val="24"/>
        </w:rPr>
        <w:t xml:space="preserve">για </w:t>
      </w:r>
      <w:r w:rsidRPr="001D2D78">
        <w:rPr>
          <w:rFonts w:eastAsia="Times New Roman" w:cs="Times New Roman"/>
          <w:szCs w:val="24"/>
        </w:rPr>
        <w:t>το μεγάλ</w:t>
      </w:r>
      <w:r w:rsidRPr="001D2D78">
        <w:rPr>
          <w:rFonts w:eastAsia="Times New Roman" w:cs="Times New Roman"/>
          <w:szCs w:val="24"/>
        </w:rPr>
        <w:t xml:space="preserve">ο εύρημα ότι καταργείται η τεχνολογική εκπαίδευση </w:t>
      </w:r>
      <w:r>
        <w:rPr>
          <w:rFonts w:eastAsia="Times New Roman" w:cs="Times New Roman"/>
          <w:szCs w:val="24"/>
        </w:rPr>
        <w:t>-β</w:t>
      </w:r>
      <w:r w:rsidRPr="001D2D78">
        <w:rPr>
          <w:rFonts w:eastAsia="Times New Roman" w:cs="Times New Roman"/>
          <w:szCs w:val="24"/>
        </w:rPr>
        <w:t xml:space="preserve">εβαίως εγώ δεν καταλαβαίνω </w:t>
      </w:r>
      <w:r>
        <w:rPr>
          <w:rFonts w:eastAsia="Times New Roman" w:cs="Times New Roman"/>
          <w:szCs w:val="24"/>
        </w:rPr>
        <w:t>π</w:t>
      </w:r>
      <w:r w:rsidRPr="001D2D78">
        <w:rPr>
          <w:rFonts w:eastAsia="Times New Roman" w:cs="Times New Roman"/>
          <w:szCs w:val="24"/>
        </w:rPr>
        <w:t>οια τεχνολογική εκπαίδευση</w:t>
      </w:r>
      <w:r>
        <w:rPr>
          <w:rFonts w:eastAsia="Times New Roman" w:cs="Times New Roman"/>
          <w:szCs w:val="24"/>
        </w:rPr>
        <w:t>,</w:t>
      </w:r>
      <w:r w:rsidRPr="001D2D78">
        <w:rPr>
          <w:rFonts w:eastAsia="Times New Roman" w:cs="Times New Roman"/>
          <w:szCs w:val="24"/>
        </w:rPr>
        <w:t xml:space="preserve"> που είχε και τμήματα μαιευτικής και τμήματα </w:t>
      </w:r>
      <w:r>
        <w:rPr>
          <w:rFonts w:eastAsia="Times New Roman" w:cs="Times New Roman"/>
          <w:szCs w:val="24"/>
        </w:rPr>
        <w:t>νοσοκόμων και τμήματα διοίκησης κ.λπ.- α</w:t>
      </w:r>
      <w:r w:rsidRPr="001D2D78">
        <w:rPr>
          <w:rFonts w:eastAsia="Times New Roman" w:cs="Times New Roman"/>
          <w:szCs w:val="24"/>
        </w:rPr>
        <w:t>υτά είναι του παρελθόντος</w:t>
      </w:r>
      <w:r>
        <w:rPr>
          <w:rFonts w:eastAsia="Times New Roman" w:cs="Times New Roman"/>
          <w:szCs w:val="24"/>
        </w:rPr>
        <w:t>.</w:t>
      </w:r>
      <w:r w:rsidRPr="001D2D78">
        <w:rPr>
          <w:rFonts w:eastAsia="Times New Roman" w:cs="Times New Roman"/>
          <w:szCs w:val="24"/>
        </w:rPr>
        <w:t> </w:t>
      </w:r>
    </w:p>
    <w:p w14:paraId="2E2471D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Προσπαθήστε να εκσυγχρονιστείτε με τ</w:t>
      </w:r>
      <w:r>
        <w:rPr>
          <w:rFonts w:eastAsia="Times New Roman" w:cs="Times New Roman"/>
          <w:szCs w:val="24"/>
        </w:rPr>
        <w:t xml:space="preserve">ο παρόν. Το παρόν δεν έχει αυτή τη διαφορά ανάμεσα στη θεωρία και την πράξη. Δεν έχει θεωρία και εφαρμογή της θεωρίας. Είναι τελειωμένο μεθοδολογικά. Είναι τελειωμένο ιστορικά. Και γι’ αυτό στην </w:t>
      </w:r>
      <w:r>
        <w:rPr>
          <w:rFonts w:eastAsia="Times New Roman" w:cs="Times New Roman"/>
          <w:szCs w:val="24"/>
        </w:rPr>
        <w:lastRenderedPageBreak/>
        <w:t>Ευρώπη δεν έχουμε πια τέτοιοι είδους πανεπιστήμια εφαρμοσμένω</w:t>
      </w:r>
      <w:r>
        <w:rPr>
          <w:rFonts w:eastAsia="Times New Roman" w:cs="Times New Roman"/>
          <w:szCs w:val="24"/>
        </w:rPr>
        <w:t xml:space="preserve">ν επιστημών. Γιατί και τα πολυτεχνεία είναι τεχνολογική εκπαίδευση. Και όλων των ειδών τα </w:t>
      </w:r>
      <w:r>
        <w:rPr>
          <w:rFonts w:eastAsia="Times New Roman" w:cs="Times New Roman"/>
          <w:szCs w:val="24"/>
        </w:rPr>
        <w:t>τ</w:t>
      </w:r>
      <w:r>
        <w:rPr>
          <w:rFonts w:eastAsia="Times New Roman" w:cs="Times New Roman"/>
          <w:szCs w:val="24"/>
        </w:rPr>
        <w:t>μήματα στα πανεπιστήμια είναι τεχνολογική εκπαίδευση και όχι η υποτιμημένη στη συνείδησή σας τεχνολογική εκπαίδευση που ήταν με τα ΤΕΙ. Και είδαμε ποια ήταν η πολιτι</w:t>
      </w:r>
      <w:r>
        <w:rPr>
          <w:rFonts w:eastAsia="Times New Roman" w:cs="Times New Roman"/>
          <w:szCs w:val="24"/>
        </w:rPr>
        <w:t>κή σας σχεδόν για το σύνολο των ΤΕΙ.</w:t>
      </w:r>
    </w:p>
    <w:p w14:paraId="2E2471E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η επαγγελματική και τεχνολογική εκπαίδευση συναρθρώνεται στο πλαίσιο ενός πανεπιστημιακού συστήματος. Και αυτό δεν γίνεται με όλα να μείνουν το ίδιο. Θα γίνουν νέα προγράμματα σπουδών. Έχουμε τα παν</w:t>
      </w:r>
      <w:r>
        <w:rPr>
          <w:rFonts w:eastAsia="Times New Roman" w:cs="Times New Roman"/>
          <w:szCs w:val="24"/>
        </w:rPr>
        <w:t>επιστημιακά ερευνητικά κέντρα. Έχουμε τα διετή προγράμματα σπουδών. Έχουμε μια άλλη αρχιτεκτονική. Μια αρχιτεκτονική που έχει μια εξαιρετική δυναμική. Και ξέρετε; Υπάρχει και κάτι άλλο. Εμείς δεν λέμε «θα». Εμείς λέμε ότι το κάναμε κιόλας. Ρωτήστε το Ιόνιο</w:t>
      </w:r>
      <w:r>
        <w:rPr>
          <w:rFonts w:eastAsia="Times New Roman" w:cs="Times New Roman"/>
          <w:szCs w:val="24"/>
        </w:rPr>
        <w:t xml:space="preserve"> Πανεπιστήμιο. Ρωτήστε το Πανεπιστήμιο Ιωαννίνων. Ρωτήστε το Πανεπιστήμιο Θεσσαλίας. Ρωτήστε το Πανεπιστήμιο Αθηνών. Ρωτήστε το Γεωπονικό. Ρωτήστε το Πανεπιστήμιο Δυτικής Αττικής, να δείτε τη δυναμική της νέας αρχιτεκτονικής. </w:t>
      </w:r>
    </w:p>
    <w:p w14:paraId="2E2471E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είναι τέλεια; Αλίμονο αν </w:t>
      </w:r>
      <w:r>
        <w:rPr>
          <w:rFonts w:eastAsia="Times New Roman" w:cs="Times New Roman"/>
          <w:szCs w:val="24"/>
        </w:rPr>
        <w:t>ήταν τέλεια. Κάτι δεν θα πήγαινε καλά. Πλην όμως, υπάρχει μια δυναμική. Υπάρχει μια πολύ θετική δυναμική. Και αυτή την πιστώνεται εξ ολοκλήρου η πολιτική της Κυβέρνησής μας για τον ενιαίο χώρο έρευνας και εκπαίδευσης. Και προσέξτε το αυτό. Γιατί δεν βοηθάε</w:t>
      </w:r>
      <w:r>
        <w:rPr>
          <w:rFonts w:eastAsia="Times New Roman" w:cs="Times New Roman"/>
          <w:szCs w:val="24"/>
        </w:rPr>
        <w:t>ι το εθνικό έργο αναβάθμισης των πανεπιστημίων μας όταν εκφυλίζεται στο ότι συνενώνονται τα ΤΕΙ με τα πανεπιστήμια. Τίποτα πιο ψευδές από αυτό.</w:t>
      </w:r>
    </w:p>
    <w:p w14:paraId="2E2471E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νέα αρχιτεκτονική έχει τέσσερις παραμέτρους: Πρώτον, εντελώς καινούρ</w:t>
      </w:r>
      <w:r>
        <w:rPr>
          <w:rFonts w:eastAsia="Times New Roman" w:cs="Times New Roman"/>
          <w:szCs w:val="24"/>
        </w:rPr>
        <w:t>γ</w:t>
      </w:r>
      <w:r>
        <w:rPr>
          <w:rFonts w:eastAsia="Times New Roman" w:cs="Times New Roman"/>
          <w:szCs w:val="24"/>
        </w:rPr>
        <w:t>ια τμήματα σε νέα γνωστικά αντικείμενα. Δ</w:t>
      </w:r>
      <w:r>
        <w:rPr>
          <w:rFonts w:eastAsia="Times New Roman" w:cs="Times New Roman"/>
          <w:szCs w:val="24"/>
        </w:rPr>
        <w:t>εύτερον, συνέργειες των τμημάτων των ΤΕΙ με αντίστοιχα των πανεπιστημίων. Τρίτον, πανεπιστημιακά ερευνητικά κέντρα με ερευνητικά ινστιτούτα. Και</w:t>
      </w:r>
      <w:r>
        <w:rPr>
          <w:rFonts w:eastAsia="Times New Roman" w:cs="Times New Roman"/>
          <w:szCs w:val="24"/>
        </w:rPr>
        <w:t>,</w:t>
      </w:r>
      <w:r>
        <w:rPr>
          <w:rFonts w:eastAsia="Times New Roman" w:cs="Times New Roman"/>
          <w:szCs w:val="24"/>
        </w:rPr>
        <w:t xml:space="preserve"> τέταρτον, διετή προγράμματα σπουδών για τους αποφοίτους των ΕΠΑΛ, που θα μπαίνουν χωρίς εξετάσεις και θα είναι</w:t>
      </w:r>
      <w:r>
        <w:rPr>
          <w:rFonts w:eastAsia="Times New Roman" w:cs="Times New Roman"/>
          <w:szCs w:val="24"/>
        </w:rPr>
        <w:t xml:space="preserve"> δωρεάν. Και θα παρέχουν τα διετή προγράμματα σπουδών πτυχία επαγγελματικών προσόντων ευρωπαϊκών προδιαγραφών. Αυτό είναι. Και έχουμε δώσει ήδη </w:t>
      </w:r>
      <w:proofErr w:type="spellStart"/>
      <w:r>
        <w:rPr>
          <w:rFonts w:eastAsia="Times New Roman" w:cs="Times New Roman"/>
          <w:szCs w:val="24"/>
        </w:rPr>
        <w:t>εκατόν</w:t>
      </w:r>
      <w:proofErr w:type="spellEnd"/>
      <w:r>
        <w:rPr>
          <w:rFonts w:eastAsia="Times New Roman" w:cs="Times New Roman"/>
          <w:szCs w:val="24"/>
        </w:rPr>
        <w:t xml:space="preserve"> πενήντα θέσεις για τα ιδρύματα, τα οποία σας ανέφερα. Ήδη έχουν δοθεί. Μοιράζονται στις </w:t>
      </w:r>
      <w:r>
        <w:rPr>
          <w:rFonts w:eastAsia="Times New Roman" w:cs="Times New Roman"/>
          <w:szCs w:val="24"/>
        </w:rPr>
        <w:t>σ</w:t>
      </w:r>
      <w:r>
        <w:rPr>
          <w:rFonts w:eastAsia="Times New Roman" w:cs="Times New Roman"/>
          <w:szCs w:val="24"/>
        </w:rPr>
        <w:t xml:space="preserve">υγκλήτους τώρα, </w:t>
      </w:r>
      <w:r>
        <w:rPr>
          <w:rFonts w:eastAsia="Times New Roman" w:cs="Times New Roman"/>
          <w:szCs w:val="24"/>
        </w:rPr>
        <w:t xml:space="preserve">αυτή τη στιγμή. </w:t>
      </w:r>
      <w:r>
        <w:rPr>
          <w:rFonts w:eastAsia="Times New Roman" w:cs="Times New Roman"/>
          <w:szCs w:val="24"/>
        </w:rPr>
        <w:lastRenderedPageBreak/>
        <w:t xml:space="preserve">Και δίνουμε νομοθετημένα άλλες πεντακόσιες θέσεις για το πλαίσιο αυτού του εγχειρήματος και για τα τμήματα εκείνα που έχουν πολύ μεγάλη ανάγκη από τα υπόλοιπα πανεπιστήμια. Επίσης, για πρώτη φορά μετά το 2010 νομοθετούμε την </w:t>
      </w:r>
      <w:proofErr w:type="spellStart"/>
      <w:r>
        <w:rPr>
          <w:rFonts w:eastAsia="Times New Roman" w:cs="Times New Roman"/>
          <w:szCs w:val="24"/>
        </w:rPr>
        <w:t>επαναπροκήρυξη</w:t>
      </w:r>
      <w:proofErr w:type="spellEnd"/>
      <w:r>
        <w:rPr>
          <w:rFonts w:eastAsia="Times New Roman" w:cs="Times New Roman"/>
          <w:szCs w:val="24"/>
        </w:rPr>
        <w:t xml:space="preserve"> </w:t>
      </w:r>
      <w:r>
        <w:rPr>
          <w:rFonts w:eastAsia="Times New Roman" w:cs="Times New Roman"/>
          <w:szCs w:val="24"/>
        </w:rPr>
        <w:t xml:space="preserve">όλων των θέσεων, οι οποίες είναι αποτέλεσμα συνταξιοδοτήσεων. Αυτό που παγώσατε εσείς. Αυτό παγώσατε. Και μετά κλαίτε για τα πανεπιστήμια. Επανέρχεται για πρώτη φορά μετά το 2010. </w:t>
      </w:r>
    </w:p>
    <w:p w14:paraId="2E2471E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Άρα έχουμε ήδη </w:t>
      </w:r>
      <w:proofErr w:type="spellStart"/>
      <w:r>
        <w:rPr>
          <w:rFonts w:eastAsia="Times New Roman" w:cs="Times New Roman"/>
          <w:szCs w:val="24"/>
        </w:rPr>
        <w:t>εκατόν</w:t>
      </w:r>
      <w:proofErr w:type="spellEnd"/>
      <w:r>
        <w:rPr>
          <w:rFonts w:eastAsia="Times New Roman" w:cs="Times New Roman"/>
          <w:szCs w:val="24"/>
        </w:rPr>
        <w:t xml:space="preserve"> πενήντα θέσεις. Δίνουμε πεντακόσιες θέσεις καθηγητών </w:t>
      </w:r>
      <w:r>
        <w:rPr>
          <w:rFonts w:eastAsia="Times New Roman" w:cs="Times New Roman"/>
          <w:szCs w:val="24"/>
        </w:rPr>
        <w:t>και τριακόσιες θέσεις από τις συνταξιοδοτήσεις συν χίλιες πεντακόσιες θέσεις νομοθετημένες -είναι ήδη η προκήρυξη στον αέρα, δεν είναι και αυτό «θα», είναι στον αέρα- για νέους επιστήμονες για ακαδημαϊκή εμπειρία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ου σημαίνει ότι μπορούν να διδάξουν μέχρι</w:t>
      </w:r>
      <w:r>
        <w:rPr>
          <w:rFonts w:eastAsia="Times New Roman" w:cs="Times New Roman"/>
          <w:szCs w:val="24"/>
        </w:rPr>
        <w:t xml:space="preserve"> τρία μαθήματα τον χρόνο. Και</w:t>
      </w:r>
      <w:r>
        <w:rPr>
          <w:rFonts w:eastAsia="Times New Roman" w:cs="Times New Roman"/>
          <w:szCs w:val="24"/>
        </w:rPr>
        <w:t>,</w:t>
      </w:r>
      <w:r>
        <w:rPr>
          <w:rFonts w:eastAsia="Times New Roman" w:cs="Times New Roman"/>
          <w:szCs w:val="24"/>
        </w:rPr>
        <w:t xml:space="preserve"> τέλος, δεκαπέντε εκατομμύρια από ΕΣΠΑ για τα πανεπιστήμια αυτά, για να μπορέσει να διευκολυνθεί η νέα αρχιτεκτονική.  </w:t>
      </w:r>
    </w:p>
    <w:p w14:paraId="2E2471E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Και ξέρετε, κατά τη γνώμη </w:t>
      </w:r>
      <w:r>
        <w:rPr>
          <w:rFonts w:eastAsia="Times New Roman" w:cs="Times New Roman"/>
          <w:szCs w:val="24"/>
        </w:rPr>
        <w:t>μας,</w:t>
      </w:r>
      <w:r>
        <w:rPr>
          <w:rFonts w:eastAsia="Times New Roman" w:cs="Times New Roman"/>
          <w:szCs w:val="24"/>
        </w:rPr>
        <w:t xml:space="preserve"> ένας από τους λόγους που, πιστεύω, υπάρχει τέτοια πολύ μεγάλη ένταση </w:t>
      </w:r>
      <w:r>
        <w:rPr>
          <w:rFonts w:eastAsia="Times New Roman" w:cs="Times New Roman"/>
          <w:szCs w:val="24"/>
        </w:rPr>
        <w:t>-</w:t>
      </w:r>
      <w:r>
        <w:rPr>
          <w:rFonts w:eastAsia="Times New Roman" w:cs="Times New Roman"/>
          <w:szCs w:val="24"/>
        </w:rPr>
        <w:t xml:space="preserve">γιατί φάνηκε ότι από επιχειρήματα δεν υπάρχει, από ένταση υπάρχει αρκετή </w:t>
      </w:r>
      <w:r>
        <w:rPr>
          <w:rFonts w:eastAsia="Times New Roman" w:cs="Times New Roman"/>
          <w:szCs w:val="24"/>
        </w:rPr>
        <w:lastRenderedPageBreak/>
        <w:t xml:space="preserve">και είδα, βεβαίως, και όλα τα </w:t>
      </w:r>
      <w:r>
        <w:rPr>
          <w:rFonts w:eastAsia="Times New Roman" w:cs="Times New Roman"/>
          <w:szCs w:val="24"/>
        </w:rPr>
        <w:t>μ</w:t>
      </w:r>
      <w:r>
        <w:rPr>
          <w:rFonts w:eastAsia="Times New Roman" w:cs="Times New Roman"/>
          <w:szCs w:val="24"/>
        </w:rPr>
        <w:t xml:space="preserve">έσα που </w:t>
      </w:r>
      <w:proofErr w:type="spellStart"/>
      <w:r>
        <w:rPr>
          <w:rFonts w:eastAsia="Times New Roman" w:cs="Times New Roman"/>
          <w:szCs w:val="24"/>
        </w:rPr>
        <w:t>πρόσκεινται</w:t>
      </w:r>
      <w:proofErr w:type="spellEnd"/>
      <w:r>
        <w:rPr>
          <w:rFonts w:eastAsia="Times New Roman" w:cs="Times New Roman"/>
          <w:szCs w:val="24"/>
        </w:rPr>
        <w:t xml:space="preserve"> στην Αντιπολίτευση ότι το έχουν σηκώσει πάρα πολύ- είναι ο εξής: Δεν πιστεύατε ότι θα τα καταφέρουμε. Είναι τόσο απλό. Τόσο απλό. Δε</w:t>
      </w:r>
      <w:r>
        <w:rPr>
          <w:rFonts w:eastAsia="Times New Roman" w:cs="Times New Roman"/>
          <w:szCs w:val="24"/>
        </w:rPr>
        <w:t>ν το πιστεύατε. Δεν πιστεύατε ότι θα μπορέσουμε να ολοκληρώσουμε το θέμα με τα πανεπιστήμια, με τη νέα αρχιτεκτονική. Και δεν πιστεύατε ότι θα μπορέσουμε να καταλήξουμε -με πολλές αλλαγές από το αρχικό σχέδιο, με πολλές αλλαγές που ήταν αποτέλεσμα των διαβ</w:t>
      </w:r>
      <w:r>
        <w:rPr>
          <w:rFonts w:eastAsia="Times New Roman" w:cs="Times New Roman"/>
          <w:szCs w:val="24"/>
        </w:rPr>
        <w:t xml:space="preserve">ουλεύσεων- στο θέμα του </w:t>
      </w:r>
      <w:r>
        <w:rPr>
          <w:rFonts w:eastAsia="Times New Roman" w:cs="Times New Roman"/>
          <w:szCs w:val="24"/>
        </w:rPr>
        <w:t>λ</w:t>
      </w:r>
      <w:r>
        <w:rPr>
          <w:rFonts w:eastAsia="Times New Roman" w:cs="Times New Roman"/>
          <w:szCs w:val="24"/>
        </w:rPr>
        <w:t xml:space="preserve">υκείου. Γι’ αυτό γίνεται όλη αυτή η φασαρία. Ειδάλλως, αντίστοιχα πράγματα έχουμε ψηφίσει και για τα υπόλοιπα πανεπιστήμια. </w:t>
      </w:r>
    </w:p>
    <w:p w14:paraId="2E2471E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Πολύ συγκεκριμένα τώρα: </w:t>
      </w:r>
    </w:p>
    <w:p w14:paraId="2E2471E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Για το Πανεπιστήμιο της Δυτικής Μακεδονίας: Θεωρούμε ότι αναβαθμίζουμε το </w:t>
      </w:r>
      <w:r>
        <w:rPr>
          <w:rFonts w:eastAsia="Times New Roman" w:cs="Times New Roman"/>
          <w:szCs w:val="24"/>
        </w:rPr>
        <w:t>π</w:t>
      </w:r>
      <w:r>
        <w:rPr>
          <w:rFonts w:eastAsia="Times New Roman" w:cs="Times New Roman"/>
          <w:szCs w:val="24"/>
        </w:rPr>
        <w:t>ανεπισ</w:t>
      </w:r>
      <w:r>
        <w:rPr>
          <w:rFonts w:eastAsia="Times New Roman" w:cs="Times New Roman"/>
          <w:szCs w:val="24"/>
        </w:rPr>
        <w:t xml:space="preserve">τήμιο αυτό με μία πάρα πολύ συγκροτημένη </w:t>
      </w:r>
      <w:r>
        <w:rPr>
          <w:rFonts w:eastAsia="Times New Roman" w:cs="Times New Roman"/>
          <w:szCs w:val="24"/>
        </w:rPr>
        <w:t>πολυτεχνική σχολή</w:t>
      </w:r>
      <w:r>
        <w:rPr>
          <w:rFonts w:eastAsia="Times New Roman" w:cs="Times New Roman"/>
          <w:szCs w:val="24"/>
        </w:rPr>
        <w:t xml:space="preserve"> με πρόσθετα </w:t>
      </w:r>
      <w:r>
        <w:rPr>
          <w:rFonts w:eastAsia="Times New Roman" w:cs="Times New Roman"/>
          <w:szCs w:val="24"/>
        </w:rPr>
        <w:t>τμήματα</w:t>
      </w:r>
      <w:r>
        <w:rPr>
          <w:rFonts w:eastAsia="Times New Roman" w:cs="Times New Roman"/>
          <w:szCs w:val="24"/>
        </w:rPr>
        <w:t xml:space="preserve"> και </w:t>
      </w:r>
      <w:r>
        <w:rPr>
          <w:rFonts w:eastAsia="Times New Roman" w:cs="Times New Roman"/>
          <w:szCs w:val="24"/>
        </w:rPr>
        <w:t>ινστιτούτα</w:t>
      </w:r>
      <w:r>
        <w:rPr>
          <w:rFonts w:eastAsia="Times New Roman" w:cs="Times New Roman"/>
          <w:szCs w:val="24"/>
        </w:rPr>
        <w:t xml:space="preserve"> στη Φλώρινα, στην Καστοριά, στην Πτολεμαΐδα και τα Γρεβενά, όπως προφανώς και στην Κοζάνη. Εδώ, επίσης, έχουμε τη δυνατότητα μετατροπής του Ατμοηλεκτρικού Σταθμού</w:t>
      </w:r>
      <w:r>
        <w:rPr>
          <w:rFonts w:eastAsia="Times New Roman" w:cs="Times New Roman"/>
          <w:szCs w:val="24"/>
        </w:rPr>
        <w:t xml:space="preserve"> της Πτολεμαΐδας σε ένα διεθνές κέντρο κινηματογράφου. Και σε </w:t>
      </w:r>
      <w:r>
        <w:rPr>
          <w:rFonts w:eastAsia="Times New Roman" w:cs="Times New Roman"/>
          <w:szCs w:val="24"/>
        </w:rPr>
        <w:lastRenderedPageBreak/>
        <w:t xml:space="preserve">αυτό το πλαίσιο θα προχωρήσουμε και στην ίδρυση ενός Τμήματος Κινηματογράφου και στην ίδρυση ενός Τμήματος Διαχείρισης Πολιτισμικών Μονάδων. Επίσης, στην Κοζάνη διαθέτουμε μία από τις κορυφαίες </w:t>
      </w:r>
      <w:r>
        <w:rPr>
          <w:rFonts w:eastAsia="Times New Roman" w:cs="Times New Roman"/>
          <w:szCs w:val="24"/>
        </w:rPr>
        <w:t xml:space="preserve">ευρωπαϊκές βιβλιοθήκες. Παρά αυτή τη βιβλιοθήκη, θα ιδρύσουμε ένα </w:t>
      </w:r>
      <w:r>
        <w:rPr>
          <w:rFonts w:eastAsia="Times New Roman" w:cs="Times New Roman"/>
          <w:szCs w:val="24"/>
        </w:rPr>
        <w:t>ι</w:t>
      </w:r>
      <w:r>
        <w:rPr>
          <w:rFonts w:eastAsia="Times New Roman" w:cs="Times New Roman"/>
          <w:szCs w:val="24"/>
        </w:rPr>
        <w:t xml:space="preserve">νστιτούτο που έχει σχέση με την έρευνα γύρω από το βιβλίο καθώς και αρχειακά ζητήματα. </w:t>
      </w:r>
    </w:p>
    <w:p w14:paraId="2E2471E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Διεθνές Πανεπιστήμιο Ελλάδας: είναι ένα </w:t>
      </w:r>
      <w:r>
        <w:rPr>
          <w:rFonts w:eastAsia="Times New Roman" w:cs="Times New Roman"/>
          <w:szCs w:val="24"/>
        </w:rPr>
        <w:t>π</w:t>
      </w:r>
      <w:r>
        <w:rPr>
          <w:rFonts w:eastAsia="Times New Roman" w:cs="Times New Roman"/>
          <w:szCs w:val="24"/>
        </w:rPr>
        <w:t>ανεπιστήμιο που συγκροτείται από το υπάρχον Διεθνές Πανεπ</w:t>
      </w:r>
      <w:r>
        <w:rPr>
          <w:rFonts w:eastAsia="Times New Roman" w:cs="Times New Roman"/>
          <w:szCs w:val="24"/>
        </w:rPr>
        <w:t>ιστήμιο, από το ΤΕΙ Ανατολικής Μακεδονίας και Θράκης και το ΤΕΙ Θεσσαλονίκης μαζί με το ΤΕΙ Κεντρικής Μακεδονίας. Το υπάρχον Διεθνές, για το οποίο βγάλατε καταγγελίες στις εφημερίδες, άρθρα στον αέρα, κλπ.</w:t>
      </w:r>
      <w:r>
        <w:rPr>
          <w:rFonts w:eastAsia="Times New Roman" w:cs="Times New Roman"/>
          <w:szCs w:val="24"/>
        </w:rPr>
        <w:t>.</w:t>
      </w:r>
      <w:r>
        <w:rPr>
          <w:rFonts w:eastAsia="Times New Roman" w:cs="Times New Roman"/>
          <w:szCs w:val="24"/>
        </w:rPr>
        <w:t xml:space="preserve"> Σας εξήγησε ο Πρόεδρος του Διεθνούς, ο κ. Στάμου,</w:t>
      </w:r>
      <w:r>
        <w:rPr>
          <w:rFonts w:eastAsia="Times New Roman" w:cs="Times New Roman"/>
          <w:szCs w:val="24"/>
        </w:rPr>
        <w:t xml:space="preserve"> προχθές ότι είναι ένα </w:t>
      </w:r>
      <w:r>
        <w:rPr>
          <w:rFonts w:eastAsia="Times New Roman" w:cs="Times New Roman"/>
          <w:szCs w:val="24"/>
        </w:rPr>
        <w:t>π</w:t>
      </w:r>
      <w:r>
        <w:rPr>
          <w:rFonts w:eastAsia="Times New Roman" w:cs="Times New Roman"/>
          <w:szCs w:val="24"/>
        </w:rPr>
        <w:t xml:space="preserve">ανεπιστήμιο που μετά από έντεκα, δώδεκα χρόνια έχει επτά μέλη ΔΕΠ και τα οικονομικά του είναι σε μια κατάσταση πάρα πολύ προβληματική. Γι’ αυτό και ιδρύουμε το Διεθνές Πανεπιστήμιο. Γι’ αυτό και θα είναι ένα δυναμικό εξωστρεφές </w:t>
      </w:r>
      <w:r>
        <w:rPr>
          <w:rFonts w:eastAsia="Times New Roman" w:cs="Times New Roman"/>
          <w:szCs w:val="24"/>
        </w:rPr>
        <w:t>ί</w:t>
      </w:r>
      <w:r>
        <w:rPr>
          <w:rFonts w:eastAsia="Times New Roman" w:cs="Times New Roman"/>
          <w:szCs w:val="24"/>
        </w:rPr>
        <w:t>δρυ</w:t>
      </w:r>
      <w:r>
        <w:rPr>
          <w:rFonts w:eastAsia="Times New Roman" w:cs="Times New Roman"/>
          <w:szCs w:val="24"/>
        </w:rPr>
        <w:t>μα με πολλά μαθήματα και προγράμματα στα αγγλικά.</w:t>
      </w:r>
    </w:p>
    <w:p w14:paraId="2E2471E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Πανεπιστήμιο Πατρών: Μεγάλη σπέκουλα γύρω από το Πανεπιστήμιο Πατρών. </w:t>
      </w:r>
    </w:p>
    <w:p w14:paraId="2E2471E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Πανεπιστήμιο Πατρών, όπως διευκρίνισα και το πρωί, είναι ένα </w:t>
      </w:r>
      <w:r>
        <w:rPr>
          <w:rFonts w:eastAsia="Times New Roman" w:cs="Times New Roman"/>
          <w:szCs w:val="24"/>
        </w:rPr>
        <w:t>πανεπιστήμιο</w:t>
      </w:r>
      <w:r>
        <w:rPr>
          <w:rFonts w:eastAsia="Times New Roman" w:cs="Times New Roman"/>
          <w:szCs w:val="24"/>
        </w:rPr>
        <w:t xml:space="preserve"> που η </w:t>
      </w:r>
      <w:r>
        <w:rPr>
          <w:rFonts w:eastAsia="Times New Roman" w:cs="Times New Roman"/>
          <w:szCs w:val="24"/>
        </w:rPr>
        <w:t>σύγκλητός</w:t>
      </w:r>
      <w:r>
        <w:rPr>
          <w:rFonts w:eastAsia="Times New Roman" w:cs="Times New Roman"/>
          <w:szCs w:val="24"/>
        </w:rPr>
        <w:t xml:space="preserve"> του πήρε μια ομόφωνη απόφαση για τη Νομ</w:t>
      </w:r>
      <w:r>
        <w:rPr>
          <w:rFonts w:eastAsia="Times New Roman" w:cs="Times New Roman"/>
          <w:szCs w:val="24"/>
        </w:rPr>
        <w:t xml:space="preserve">ική, για τη Γεωπονική. Και υπήρχε μια αρνητική απόφαση για την ένταξη κάποιων άλλων </w:t>
      </w:r>
      <w:r>
        <w:rPr>
          <w:rFonts w:eastAsia="Times New Roman" w:cs="Times New Roman"/>
          <w:szCs w:val="24"/>
        </w:rPr>
        <w:t>τ</w:t>
      </w:r>
      <w:r>
        <w:rPr>
          <w:rFonts w:eastAsia="Times New Roman" w:cs="Times New Roman"/>
          <w:szCs w:val="24"/>
        </w:rPr>
        <w:t>μημάτων</w:t>
      </w:r>
      <w:r>
        <w:rPr>
          <w:rFonts w:eastAsia="Times New Roman" w:cs="Times New Roman"/>
          <w:szCs w:val="24"/>
        </w:rPr>
        <w:t>,</w:t>
      </w:r>
      <w:r>
        <w:rPr>
          <w:rFonts w:eastAsia="Times New Roman" w:cs="Times New Roman"/>
          <w:szCs w:val="24"/>
        </w:rPr>
        <w:t xml:space="preserve"> είτε συνέργειες κάποιων άλλων </w:t>
      </w:r>
      <w:r>
        <w:rPr>
          <w:rFonts w:eastAsia="Times New Roman" w:cs="Times New Roman"/>
          <w:szCs w:val="24"/>
        </w:rPr>
        <w:t>τ</w:t>
      </w:r>
      <w:r>
        <w:rPr>
          <w:rFonts w:eastAsia="Times New Roman" w:cs="Times New Roman"/>
          <w:szCs w:val="24"/>
        </w:rPr>
        <w:t xml:space="preserve">μημάτων από τα ΤΕΙ. </w:t>
      </w:r>
    </w:p>
    <w:p w14:paraId="2E2471E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Ξέρετε, θέλω να είναι σαφές στην Αντιπολίτευση ότι με τις </w:t>
      </w:r>
      <w:r>
        <w:rPr>
          <w:rFonts w:eastAsia="Times New Roman" w:cs="Times New Roman"/>
          <w:szCs w:val="24"/>
        </w:rPr>
        <w:t>σ</w:t>
      </w:r>
      <w:r>
        <w:rPr>
          <w:rFonts w:eastAsia="Times New Roman" w:cs="Times New Roman"/>
          <w:szCs w:val="24"/>
        </w:rPr>
        <w:t xml:space="preserve">υγκλήτους δεν παίζουμε ποδόσφαιρο. Οι </w:t>
      </w:r>
      <w:r>
        <w:rPr>
          <w:rFonts w:eastAsia="Times New Roman" w:cs="Times New Roman"/>
          <w:szCs w:val="24"/>
        </w:rPr>
        <w:t>σ</w:t>
      </w:r>
      <w:r>
        <w:rPr>
          <w:rFonts w:eastAsia="Times New Roman" w:cs="Times New Roman"/>
          <w:szCs w:val="24"/>
        </w:rPr>
        <w:t>ύγκλητοι έχο</w:t>
      </w:r>
      <w:r>
        <w:rPr>
          <w:rFonts w:eastAsia="Times New Roman" w:cs="Times New Roman"/>
          <w:szCs w:val="24"/>
        </w:rPr>
        <w:t>υν κάθε δικαίωμα και δυνατότητα να πούν</w:t>
      </w:r>
      <w:r>
        <w:rPr>
          <w:rFonts w:eastAsia="Times New Roman" w:cs="Times New Roman"/>
          <w:szCs w:val="24"/>
        </w:rPr>
        <w:t>ε</w:t>
      </w:r>
      <w:r>
        <w:rPr>
          <w:rFonts w:eastAsia="Times New Roman" w:cs="Times New Roman"/>
          <w:szCs w:val="24"/>
        </w:rPr>
        <w:t xml:space="preserve"> τη γνώμη τους σε κάτι που είναι εξαιρετικά σύνθετο και περίπλοκο. Αλίμονο, όπως σας είπα, να έχουμε ομοφωνίες παντού. Εμείς, όμως, ως πολιτεία, αφού έχουμε πάρει όλες αυτές τις γνώμες, έχουμε και την τελική ευθύνη, </w:t>
      </w:r>
      <w:r>
        <w:rPr>
          <w:rFonts w:eastAsia="Times New Roman" w:cs="Times New Roman"/>
          <w:szCs w:val="24"/>
        </w:rPr>
        <w:t>όπως κάθε κυβέρνηση, να συνυπολογίζει τα πάντα και να προχωράει. Έχουμε, λοιπόν, μια λογική. Υπάρχει μια αρχιτεκτονική στο σχέδιό μας. Και προχωράμε με αυτή την αρχιτεκτονική θεωρώντας ότι υπάρχουν οι όποιες ενστάσεις, οι οποίες ως έναν βαθμό έχουν αντιμετ</w:t>
      </w:r>
      <w:r>
        <w:rPr>
          <w:rFonts w:eastAsia="Times New Roman" w:cs="Times New Roman"/>
          <w:szCs w:val="24"/>
        </w:rPr>
        <w:t xml:space="preserve">ωπιστεί, αλλά και οι άλλες, όπως έγινε και σε άλλα πανεπιστήμια, για τα οποία, βεβαίως, δεν θέλετε να </w:t>
      </w:r>
      <w:r>
        <w:rPr>
          <w:rFonts w:eastAsia="Times New Roman" w:cs="Times New Roman"/>
          <w:szCs w:val="24"/>
        </w:rPr>
        <w:lastRenderedPageBreak/>
        <w:t xml:space="preserve">μιλάτε, αλλά η ζωή η ίδια τα έλυσε μέσα από την καθημερινότητα. </w:t>
      </w:r>
    </w:p>
    <w:p w14:paraId="2E2471E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Υπήρξε το αντίστοιχο πρόβλημα και στο Πανεπιστήμιο Πελοποννήσου. Εδώ, όμως, υπήρχε και κά</w:t>
      </w:r>
      <w:r>
        <w:rPr>
          <w:rFonts w:eastAsia="Times New Roman" w:cs="Times New Roman"/>
          <w:szCs w:val="24"/>
        </w:rPr>
        <w:t xml:space="preserve">τι που εμείς προτείναμε και δεν έγινε δεκτό, παρ’ όλο που ήταν εμμέσως μια απόφαση της </w:t>
      </w:r>
      <w:r>
        <w:rPr>
          <w:rFonts w:eastAsia="Times New Roman" w:cs="Times New Roman"/>
          <w:szCs w:val="24"/>
        </w:rPr>
        <w:t>σ</w:t>
      </w:r>
      <w:r>
        <w:rPr>
          <w:rFonts w:eastAsia="Times New Roman" w:cs="Times New Roman"/>
          <w:szCs w:val="24"/>
        </w:rPr>
        <w:t>υγκλήτου. Υπάρχει ένα Τμήμα Πληροφορικής τετραετές. Εμείς είπαμε να γίνει πενταετές. Είπαμε αυτό να γίνει Μηχανικών και θα δούμε προοπτικά τι θα γίνει με την Πολυτεχνικ</w:t>
      </w:r>
      <w:r>
        <w:rPr>
          <w:rFonts w:eastAsia="Times New Roman" w:cs="Times New Roman"/>
          <w:szCs w:val="24"/>
        </w:rPr>
        <w:t xml:space="preserve">ή Σχολή. Εν πάση </w:t>
      </w:r>
      <w:proofErr w:type="spellStart"/>
      <w:r>
        <w:rPr>
          <w:rFonts w:eastAsia="Times New Roman" w:cs="Times New Roman"/>
          <w:szCs w:val="24"/>
        </w:rPr>
        <w:t>περιπτώσει</w:t>
      </w:r>
      <w:proofErr w:type="spellEnd"/>
      <w:r>
        <w:rPr>
          <w:rFonts w:eastAsia="Times New Roman" w:cs="Times New Roman"/>
          <w:szCs w:val="24"/>
        </w:rPr>
        <w:t>, συνεκτιμώντας όλα αυτά, πάρθηκε η απόφαση που πάρθηκε. Εγώ λέω συνεκτιμάμε τις αποφάσεις αυτές, όπως επίσης συνεκτιμάμε και τις μειοψηφούσες απόψεις των άλλων πανεπιστημίων, για τα οποία εμείς θα μπορούσαμε να πούμε «ξέρεις, εί</w:t>
      </w:r>
      <w:r>
        <w:rPr>
          <w:rFonts w:eastAsia="Times New Roman" w:cs="Times New Roman"/>
          <w:szCs w:val="24"/>
        </w:rPr>
        <w:t>ναι τόσα υπέρ μας και τόσα δεν είναι». Δεν θέλω να μπούμε σε αυτές τις συγκρίσεις διότι δεν είναι σοβαρές συγκ</w:t>
      </w:r>
      <w:r>
        <w:rPr>
          <w:rFonts w:eastAsia="Times New Roman" w:cs="Times New Roman"/>
          <w:szCs w:val="24"/>
        </w:rPr>
        <w:t>ρ</w:t>
      </w:r>
      <w:r>
        <w:rPr>
          <w:rFonts w:eastAsia="Times New Roman" w:cs="Times New Roman"/>
          <w:szCs w:val="24"/>
        </w:rPr>
        <w:t xml:space="preserve">ίσεις. Εμείς αναμένουμε από τη Σύγκλητο του Πανεπιστημίου Πελοποννήσου να μας κάνει προτάσεις για την ίδρυση Πολυτεχνικής Σχολής, όπως επίσης να </w:t>
      </w:r>
      <w:r>
        <w:rPr>
          <w:rFonts w:eastAsia="Times New Roman" w:cs="Times New Roman"/>
          <w:szCs w:val="24"/>
        </w:rPr>
        <w:t xml:space="preserve">επισπεύσει και τον φάκελο για το Κτηνιατρικό Τμήμα. </w:t>
      </w:r>
    </w:p>
    <w:p w14:paraId="2E2471E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για το Ελληνικό Μεσογειακό Πανεπιστήμιο, το οποίο είναι μια μετεξέλιξη του ΤΕΙ Κρήτης, ενός ΤΕΙ που οι δείκτες του αφήνουν πίσω επτά άλλα </w:t>
      </w:r>
      <w:r>
        <w:rPr>
          <w:rFonts w:eastAsia="Times New Roman" w:cs="Times New Roman"/>
          <w:szCs w:val="24"/>
        </w:rPr>
        <w:t>π</w:t>
      </w:r>
      <w:r>
        <w:rPr>
          <w:rFonts w:eastAsia="Times New Roman" w:cs="Times New Roman"/>
          <w:szCs w:val="24"/>
        </w:rPr>
        <w:t xml:space="preserve">ανεπιστήμια και για το οποίο υπήρξε άρνηση να συζητήσουν </w:t>
      </w:r>
      <w:r>
        <w:rPr>
          <w:rFonts w:eastAsia="Times New Roman" w:cs="Times New Roman"/>
          <w:szCs w:val="24"/>
        </w:rPr>
        <w:t>εκ μέρους του Πανεπιστημίου Κρήτης και του Πολυτεχνείου Κρήτης από μηδενική βάση, εμείς είμαστε πολύ περήφανοι που τα τμήματα αυτά, με τα νέα προγράμματα σπουδών και τον κόσμο που θα πάρουν, θα γίνει ένας τρίτος, εξαιρετικά σημαντικός πόλος στην Κρήτη. Και</w:t>
      </w:r>
      <w:r>
        <w:rPr>
          <w:rFonts w:eastAsia="Times New Roman" w:cs="Times New Roman"/>
          <w:szCs w:val="24"/>
        </w:rPr>
        <w:t>, βεβαίως, για πρώτη φορά το Λασίθι μπαίνει ισότιμα στον πανεπιστημιακό χάρτη της Κρήτης.</w:t>
      </w:r>
    </w:p>
    <w:p w14:paraId="2E2471E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Ως προς τα </w:t>
      </w:r>
      <w:r>
        <w:rPr>
          <w:rFonts w:eastAsia="Times New Roman" w:cs="Times New Roman"/>
          <w:szCs w:val="24"/>
        </w:rPr>
        <w:t>π</w:t>
      </w:r>
      <w:r>
        <w:rPr>
          <w:rFonts w:eastAsia="Times New Roman" w:cs="Times New Roman"/>
          <w:szCs w:val="24"/>
        </w:rPr>
        <w:t>ανεπιστήμια θέλω να δεσμευτούμε και να αρχίσουμε συζητήσεις για το θέμα των ΕΔΙΠ, για το θέμα όλων αυτών των κατηγοριών που έχουν ένα ακατάστατο εργασιακό</w:t>
      </w:r>
      <w:r>
        <w:rPr>
          <w:rFonts w:eastAsia="Times New Roman" w:cs="Times New Roman"/>
          <w:szCs w:val="24"/>
        </w:rPr>
        <w:t xml:space="preserve"> καθεστώς και κυρίως ένα ακατάστατο ακαδημαϊκό καθεστώς. Δεσμευόμαστε σε επόμενο νομοσχέδιο, στις αρχές του καλοκαιριού, να αντιμετωπίσουμε το θέμα του ΕΔΙΠ, του ΕΤΕΠ και αυτών των κατηγοριών.</w:t>
      </w:r>
    </w:p>
    <w:p w14:paraId="2E2471E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Τέλος, υπάρχει εδώ και τριάντα έξι χρόνια -τριάντα έξι χρόνια!-</w:t>
      </w:r>
      <w:r>
        <w:rPr>
          <w:rFonts w:eastAsia="Times New Roman" w:cs="Times New Roman"/>
          <w:szCs w:val="24"/>
        </w:rPr>
        <w:t xml:space="preserve"> </w:t>
      </w:r>
      <w:r>
        <w:rPr>
          <w:rFonts w:eastAsia="Times New Roman" w:cs="Times New Roman"/>
          <w:szCs w:val="24"/>
        </w:rPr>
        <w:t xml:space="preserve">ένα πρόβλημα που κάθε κυβέρνηση υποσχόταν ότι θα </w:t>
      </w:r>
      <w:r>
        <w:rPr>
          <w:rFonts w:eastAsia="Times New Roman" w:cs="Times New Roman"/>
          <w:szCs w:val="24"/>
        </w:rPr>
        <w:lastRenderedPageBreak/>
        <w:t>το λύσει. Εμείς θεωρούμε ότι είμαστε η πρώτη Κυβέρνηση που το λύνει επί της ουσίας. Αυτό είναι οι τετραετείς μηχανικοί και οι πενταετείς μηχανικοί.</w:t>
      </w:r>
    </w:p>
    <w:p w14:paraId="2E2471E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Εμείς, λοιπόν, λέμε ότι δεν μπορεί να συνεχίζεται κάτι που</w:t>
      </w:r>
      <w:r>
        <w:rPr>
          <w:rFonts w:eastAsia="Times New Roman" w:cs="Times New Roman"/>
          <w:szCs w:val="24"/>
        </w:rPr>
        <w:t xml:space="preserve"> αγγίζει τα όρια μιας εμφύλιας διαμάχης μέσα στο ίδιο επάγγελμα. </w:t>
      </w:r>
    </w:p>
    <w:p w14:paraId="2E2471F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Αυτό, λοιπόν, που λέμε είναι ότι τα τμήματα μηχανικών που είναι τετραετή, με ακαδημαϊκές διαδικασίες που θα εγκρίνει η </w:t>
      </w:r>
      <w:r>
        <w:rPr>
          <w:rFonts w:eastAsia="Times New Roman" w:cs="Times New Roman"/>
          <w:szCs w:val="24"/>
        </w:rPr>
        <w:t>σ</w:t>
      </w:r>
      <w:r>
        <w:rPr>
          <w:rFonts w:eastAsia="Times New Roman" w:cs="Times New Roman"/>
          <w:szCs w:val="24"/>
        </w:rPr>
        <w:t>ύγκλητος, θα μπορούν να γίνουν πενταετή, σύμφωνα με τα κριτήρια που βά</w:t>
      </w:r>
      <w:r>
        <w:rPr>
          <w:rFonts w:eastAsia="Times New Roman" w:cs="Times New Roman"/>
          <w:szCs w:val="24"/>
        </w:rPr>
        <w:t>ζουμε. Και αφού γίνουν πενταετή, επιτροπή, στην οποία θα υπάρχει αυξημένη εκπροσώπηση του Τεχνικού Επιμελητηρίου, των πολυτεχνικών σχολών και ένας εκπρόσωπος του Υπουργείου Παιδείας και ένας εκπρόσωπος του Υπουργείου Μεταφορών, θα αποφασίζ</w:t>
      </w:r>
      <w:r>
        <w:rPr>
          <w:rFonts w:eastAsia="Times New Roman" w:cs="Times New Roman"/>
          <w:szCs w:val="24"/>
        </w:rPr>
        <w:t>ουν</w:t>
      </w:r>
      <w:r>
        <w:rPr>
          <w:rFonts w:eastAsia="Times New Roman" w:cs="Times New Roman"/>
          <w:szCs w:val="24"/>
        </w:rPr>
        <w:t xml:space="preserve"> αν αυτά τα πε</w:t>
      </w:r>
      <w:r>
        <w:rPr>
          <w:rFonts w:eastAsia="Times New Roman" w:cs="Times New Roman"/>
          <w:szCs w:val="24"/>
        </w:rPr>
        <w:t xml:space="preserve">νταετή έχουν τις προϋποθέσεις για να έχουν τα επαγγελματικά δικαιώματα. </w:t>
      </w:r>
    </w:p>
    <w:p w14:paraId="2E2471F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Αυτή είναι μια πάρα πολύ συγκεκριμένη διαδικασία με πάρα πολύ συγκεκριμένα κριτήρια. Αυτή τη διαδικασία θα ακολουθήσουμε. Επιλύουμε ένα πρόβλημα τριάντα έξι ετών. Το Τεχνικό Επιμελητή</w:t>
      </w:r>
      <w:r>
        <w:rPr>
          <w:rFonts w:eastAsia="Times New Roman" w:cs="Times New Roman"/>
          <w:szCs w:val="24"/>
        </w:rPr>
        <w:t xml:space="preserve">ριο μας ζήτησε να κάνουμε αλλαγές, τις οποίες δεχθήκαμε και τις ενσωματώνουμε. Θεωρούμε ότι επιτέλους θα </w:t>
      </w:r>
      <w:r>
        <w:rPr>
          <w:rFonts w:eastAsia="Times New Roman" w:cs="Times New Roman"/>
          <w:szCs w:val="24"/>
        </w:rPr>
        <w:lastRenderedPageBreak/>
        <w:t xml:space="preserve">υπάρχει μια ήρεμη κατάσταση κοινωνικά, αλλά και μία δίκαιη κατάσταση κοινωνικά. </w:t>
      </w:r>
    </w:p>
    <w:p w14:paraId="2E2471F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λέμε αυτό, διότι θα καταθέσουμε πριν το τέλος της συζήτησης, με τον</w:t>
      </w:r>
      <w:r>
        <w:rPr>
          <w:rFonts w:eastAsia="Times New Roman" w:cs="Times New Roman"/>
          <w:szCs w:val="24"/>
        </w:rPr>
        <w:t xml:space="preserve"> αντίστοιχο Υπουργό, τον κ. </w:t>
      </w:r>
      <w:proofErr w:type="spellStart"/>
      <w:r>
        <w:rPr>
          <w:rFonts w:eastAsia="Times New Roman" w:cs="Times New Roman"/>
          <w:szCs w:val="24"/>
        </w:rPr>
        <w:t>Σπίρτζη</w:t>
      </w:r>
      <w:proofErr w:type="spellEnd"/>
      <w:r>
        <w:rPr>
          <w:rFonts w:eastAsia="Times New Roman" w:cs="Times New Roman"/>
          <w:szCs w:val="24"/>
        </w:rPr>
        <w:t>, και μία τροπολογία όσον αφορά το τι θα γίνει με τους παλαιότερους πτυχιούχους.</w:t>
      </w:r>
    </w:p>
    <w:p w14:paraId="2E2471F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τα εξής: Υπάρχουν πολλές λεπτομέρειες τις οποίες στη διάρκεια των τροπολογιών και της αποδοχής τους θα ήθε</w:t>
      </w:r>
      <w:r>
        <w:rPr>
          <w:rFonts w:eastAsia="Times New Roman" w:cs="Times New Roman"/>
          <w:szCs w:val="24"/>
        </w:rPr>
        <w:t>λα να διευκρινίσω.</w:t>
      </w:r>
    </w:p>
    <w:p w14:paraId="2E2471F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2471F5" w14:textId="77777777" w:rsidR="00ED3BF8" w:rsidRDefault="009F432D">
      <w:pPr>
        <w:spacing w:after="0"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2E2471F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παρακαλώ τον λόγο.</w:t>
      </w:r>
    </w:p>
    <w:p w14:paraId="2E2471F7" w14:textId="77777777" w:rsidR="00ED3BF8" w:rsidRDefault="009F432D">
      <w:pPr>
        <w:spacing w:after="0"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Κύριε Τζαβάρα, θέλετε την ομιλία σας;</w:t>
      </w:r>
    </w:p>
    <w:p w14:paraId="2E2471F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κύριε Πρόεδρε.</w:t>
      </w:r>
    </w:p>
    <w:p w14:paraId="2E2471F9" w14:textId="77777777" w:rsidR="00ED3BF8" w:rsidRDefault="009F432D">
      <w:pPr>
        <w:spacing w:after="0"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Ωραία. Ξεκινάμε με τον κ. Τζαβάρα. Κάθε πέντε συναδέλφους…</w:t>
      </w:r>
    </w:p>
    <w:p w14:paraId="2E2471F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Και εγώ θέλω τον λόγο, κύριε Πρόεδρε.</w:t>
      </w:r>
    </w:p>
    <w:p w14:paraId="2E2471FB" w14:textId="77777777" w:rsidR="00ED3BF8" w:rsidRDefault="009F432D">
      <w:pPr>
        <w:spacing w:after="0"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Εσείς, κυρία </w:t>
      </w:r>
      <w:proofErr w:type="spellStart"/>
      <w:r>
        <w:rPr>
          <w:rFonts w:eastAsia="Times New Roman" w:cs="Times New Roman"/>
          <w:szCs w:val="24"/>
        </w:rPr>
        <w:t>Βάκη</w:t>
      </w:r>
      <w:proofErr w:type="spellEnd"/>
      <w:r>
        <w:rPr>
          <w:rFonts w:eastAsia="Times New Roman" w:cs="Times New Roman"/>
          <w:szCs w:val="24"/>
        </w:rPr>
        <w:t>, θέλετε μετά τον κ. Τζαβάρα τον λόγο ή στο τέλος;</w:t>
      </w:r>
    </w:p>
    <w:p w14:paraId="2E2471F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ΦΩΤΕΙΝΗ ΒΑΚ</w:t>
      </w:r>
      <w:r>
        <w:rPr>
          <w:rFonts w:eastAsia="Times New Roman" w:cs="Times New Roman"/>
          <w:b/>
          <w:szCs w:val="24"/>
        </w:rPr>
        <w:t>Η:</w:t>
      </w:r>
      <w:r>
        <w:rPr>
          <w:rFonts w:eastAsia="Times New Roman" w:cs="Times New Roman"/>
          <w:szCs w:val="24"/>
        </w:rPr>
        <w:t xml:space="preserve"> Μετά τον κ. Τζαβάρα.</w:t>
      </w:r>
    </w:p>
    <w:p w14:paraId="2E2471F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Βουλευτές δεν θα μιλήσουν;</w:t>
      </w:r>
    </w:p>
    <w:p w14:paraId="2E2471FE" w14:textId="77777777" w:rsidR="00ED3BF8" w:rsidRDefault="009F432D">
      <w:pPr>
        <w:spacing w:after="0"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Κύριε Τζαβάρα, κάντε μου τη χάρη να δώσω τον λόγο στους τέσσερις πρώτους ομιλητές και μετά σε εσάς. Θα ακολουθήσουν πέντε ομιλητές, μετά η κ. </w:t>
      </w:r>
      <w:proofErr w:type="spellStart"/>
      <w:r>
        <w:rPr>
          <w:rFonts w:eastAsia="Times New Roman" w:cs="Times New Roman"/>
          <w:szCs w:val="24"/>
        </w:rPr>
        <w:t>Βάκη</w:t>
      </w:r>
      <w:proofErr w:type="spellEnd"/>
      <w:r>
        <w:rPr>
          <w:rFonts w:eastAsia="Times New Roman" w:cs="Times New Roman"/>
          <w:szCs w:val="24"/>
        </w:rPr>
        <w:t xml:space="preserve"> και θα πά</w:t>
      </w:r>
      <w:r>
        <w:rPr>
          <w:rFonts w:eastAsia="Times New Roman" w:cs="Times New Roman"/>
          <w:szCs w:val="24"/>
        </w:rPr>
        <w:t xml:space="preserve">με έτσι στους Κοινοβουλευτικούς Εκπροσώπους. </w:t>
      </w:r>
    </w:p>
    <w:p w14:paraId="2E2471F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Άρα ξεκινάμε με τον πρώτο ομιλητή, τον κ. Πέτρο </w:t>
      </w:r>
      <w:proofErr w:type="spellStart"/>
      <w:r>
        <w:rPr>
          <w:rFonts w:eastAsia="Times New Roman" w:cs="Times New Roman"/>
          <w:szCs w:val="24"/>
        </w:rPr>
        <w:t>Κωνσταντινέα</w:t>
      </w:r>
      <w:proofErr w:type="spellEnd"/>
      <w:r>
        <w:rPr>
          <w:rFonts w:eastAsia="Times New Roman" w:cs="Times New Roman"/>
          <w:szCs w:val="24"/>
        </w:rPr>
        <w:t>. Με βάση τον Κανονισμό είναι πέντε λεπτά ο χρόνος. Επειδή, όμως, ξέρω ότι στα πέντε λεπτά δεν προλαβαίνετε να πείτε σχεδόν τίποτα, θα αφήνω επτά λεπτ</w:t>
      </w:r>
      <w:r>
        <w:rPr>
          <w:rFonts w:eastAsia="Times New Roman" w:cs="Times New Roman"/>
          <w:szCs w:val="24"/>
        </w:rPr>
        <w:t xml:space="preserve">ά. Όμως, στα επτά λεπτά θα τελειώνουμε. </w:t>
      </w:r>
    </w:p>
    <w:p w14:paraId="2E24720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Η πρώτη δεκάδα ομιλητών ποια είναι; </w:t>
      </w:r>
    </w:p>
    <w:p w14:paraId="2E247201" w14:textId="77777777" w:rsidR="00ED3BF8" w:rsidRDefault="009F432D">
      <w:pPr>
        <w:spacing w:after="0" w:line="600" w:lineRule="auto"/>
        <w:ind w:firstLine="720"/>
        <w:jc w:val="both"/>
        <w:rPr>
          <w:rFonts w:eastAsia="Times New Roman" w:cs="Times New Roman"/>
          <w:szCs w:val="24"/>
        </w:rPr>
      </w:pPr>
      <w:r w:rsidRPr="00E07C82">
        <w:rPr>
          <w:rFonts w:eastAsia="Times New Roman" w:cs="Times New Roman"/>
          <w:b/>
          <w:szCs w:val="24"/>
        </w:rPr>
        <w:lastRenderedPageBreak/>
        <w:t>ΠΡΟΕΔΡΕΥΩΝ (Νικήτας Κακλαμάνης):</w:t>
      </w:r>
      <w:r>
        <w:rPr>
          <w:rFonts w:eastAsia="Times New Roman" w:cs="Times New Roman"/>
          <w:szCs w:val="24"/>
        </w:rPr>
        <w:t xml:space="preserve"> Η πρώτη δεκάδα έχει ως εξής: Ο κ. </w:t>
      </w:r>
      <w:proofErr w:type="spellStart"/>
      <w:r>
        <w:rPr>
          <w:rFonts w:eastAsia="Times New Roman" w:cs="Times New Roman"/>
          <w:szCs w:val="24"/>
        </w:rPr>
        <w:t>Κωνσταντινέας</w:t>
      </w:r>
      <w:proofErr w:type="spellEnd"/>
      <w:r>
        <w:rPr>
          <w:rFonts w:eastAsia="Times New Roman" w:cs="Times New Roman"/>
          <w:szCs w:val="24"/>
        </w:rPr>
        <w:t xml:space="preserve">, η κ. Αντωνίου, ο κ. Συντυχάκης, στη θέση του κ. Βαρεμένου θα μπει ο κ. Κουράκης </w:t>
      </w:r>
      <w:r>
        <w:rPr>
          <w:rFonts w:eastAsia="Times New Roman" w:cs="Times New Roman"/>
          <w:szCs w:val="24"/>
        </w:rPr>
        <w:t xml:space="preserve">-έχουν συνεννοηθεί- ο κ. </w:t>
      </w:r>
      <w:proofErr w:type="spellStart"/>
      <w:r>
        <w:rPr>
          <w:rFonts w:eastAsia="Times New Roman" w:cs="Times New Roman"/>
          <w:szCs w:val="24"/>
        </w:rPr>
        <w:t>Μπαξεβανάκης</w:t>
      </w:r>
      <w:proofErr w:type="spellEnd"/>
      <w:r>
        <w:rPr>
          <w:rFonts w:eastAsia="Times New Roman" w:cs="Times New Roman"/>
          <w:szCs w:val="24"/>
        </w:rPr>
        <w:t xml:space="preserve">, η κ. Καραμανλή, ο κ. Ανδριανός, ο κ. Αντωνιάδης, η κ. </w:t>
      </w:r>
      <w:proofErr w:type="spellStart"/>
      <w:r>
        <w:rPr>
          <w:rFonts w:eastAsia="Times New Roman" w:cs="Times New Roman"/>
          <w:szCs w:val="24"/>
        </w:rPr>
        <w:t>Τζάκρη</w:t>
      </w:r>
      <w:proofErr w:type="spellEnd"/>
      <w:r>
        <w:rPr>
          <w:rFonts w:eastAsia="Times New Roman" w:cs="Times New Roman"/>
          <w:szCs w:val="24"/>
        </w:rPr>
        <w:t xml:space="preserve"> και ο κ. Φωτήλας.</w:t>
      </w:r>
    </w:p>
    <w:p w14:paraId="2E24720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Τον λόγο, λοιπόν, έχει ο κ. </w:t>
      </w:r>
      <w:proofErr w:type="spellStart"/>
      <w:r>
        <w:rPr>
          <w:rFonts w:eastAsia="Times New Roman" w:cs="Times New Roman"/>
          <w:szCs w:val="24"/>
        </w:rPr>
        <w:t>Κωνσταντινέας</w:t>
      </w:r>
      <w:proofErr w:type="spellEnd"/>
      <w:r>
        <w:rPr>
          <w:rFonts w:eastAsia="Times New Roman" w:cs="Times New Roman"/>
          <w:szCs w:val="24"/>
        </w:rPr>
        <w:t>.</w:t>
      </w:r>
    </w:p>
    <w:p w14:paraId="2E24720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Ευχαριστώ, κύριε Πρόεδρε.</w:t>
      </w:r>
    </w:p>
    <w:p w14:paraId="2E24720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Αγαπητό Προεδρείο, κύριοι συνάδελφοι, καλούμαστ</w:t>
      </w:r>
      <w:r>
        <w:rPr>
          <w:rFonts w:eastAsia="Times New Roman" w:cs="Times New Roman"/>
          <w:szCs w:val="24"/>
        </w:rPr>
        <w:t xml:space="preserve">ε σήμερα να επικυρώσουμε με την ψήφο </w:t>
      </w:r>
      <w:r>
        <w:rPr>
          <w:rFonts w:eastAsia="Times New Roman" w:cs="Times New Roman"/>
          <w:szCs w:val="24"/>
        </w:rPr>
        <w:t>μ</w:t>
      </w:r>
      <w:r>
        <w:rPr>
          <w:rFonts w:eastAsia="Times New Roman" w:cs="Times New Roman"/>
          <w:szCs w:val="24"/>
        </w:rPr>
        <w:t xml:space="preserve">ας ζητήματα που αφορούν τον ευαίσθητο χώρο του ελληνικού εκπαιδευτικού συστήματος. </w:t>
      </w:r>
    </w:p>
    <w:p w14:paraId="2E24720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Στην Ελλάδα αν και έχει προταθεί κατά καιρούς η ελεύθερη πρόσβαση στα ΑΕΙ, έως τώρα δεν είχε ποτέ τολμήσει κα</w:t>
      </w:r>
      <w:r>
        <w:rPr>
          <w:rFonts w:eastAsia="Times New Roman" w:cs="Times New Roman"/>
          <w:szCs w:val="24"/>
        </w:rPr>
        <w:t>μ</w:t>
      </w:r>
      <w:r>
        <w:rPr>
          <w:rFonts w:eastAsia="Times New Roman" w:cs="Times New Roman"/>
          <w:szCs w:val="24"/>
        </w:rPr>
        <w:t>μιά κυβέρνηση να την εφα</w:t>
      </w:r>
      <w:r>
        <w:rPr>
          <w:rFonts w:eastAsia="Times New Roman" w:cs="Times New Roman"/>
          <w:szCs w:val="24"/>
        </w:rPr>
        <w:t xml:space="preserve">ρμόσει, διότι οι διαφορετικές προτάσεις βασίζονταν σε ιδέες που είτε ήταν ανέφικτες είτε δημιουργούσαν αμφιβολίες ως προς την αξιοπιστία του συστήματος εισαγωγής. </w:t>
      </w:r>
    </w:p>
    <w:p w14:paraId="2E24720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 παρόν σχέδιο νόμου προτείνει για πρώτη φορά ένα σύστημα ελεύθερης πρόσβασης που δεν διατα</w:t>
      </w:r>
      <w:r>
        <w:rPr>
          <w:rFonts w:eastAsia="Times New Roman" w:cs="Times New Roman"/>
          <w:szCs w:val="24"/>
        </w:rPr>
        <w:t xml:space="preserve">ράσσει την αξιοπιστία και τον αδιάβλητο χαρακτήρα των πανελλαδικών εξετάσεων. </w:t>
      </w:r>
    </w:p>
    <w:p w14:paraId="2E24720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μέχρι τώρα εκπαιδευτική διαδικασία ακύρωνε επί της ουσίας την ύπαρξη της Γ΄ </w:t>
      </w:r>
      <w:r>
        <w:rPr>
          <w:rFonts w:eastAsia="Times New Roman" w:cs="Times New Roman"/>
          <w:szCs w:val="24"/>
        </w:rPr>
        <w:t>λ</w:t>
      </w:r>
      <w:r>
        <w:rPr>
          <w:rFonts w:eastAsia="Times New Roman" w:cs="Times New Roman"/>
          <w:szCs w:val="24"/>
        </w:rPr>
        <w:t>υκείου. Δεν έχουμε δικαίωμα να παρατείνουμε τη σημερινή εκκρεμότητα, που νεκρώνει αυτή τη στιγμή τ</w:t>
      </w:r>
      <w:r>
        <w:rPr>
          <w:rFonts w:eastAsia="Times New Roman" w:cs="Times New Roman"/>
          <w:szCs w:val="24"/>
        </w:rPr>
        <w:t xml:space="preserve">ο σχολείο μας, που δημιουργεί τεράστιες οικονομικές πιέσεις στις λαϊκές οικογένειες. Γιατί κανένας δεν πιστεύει ότι υπάρχει αυτή τη στιγμή που μιλάμε Γ΄ </w:t>
      </w:r>
      <w:r>
        <w:rPr>
          <w:rFonts w:eastAsia="Times New Roman" w:cs="Times New Roman"/>
          <w:szCs w:val="24"/>
        </w:rPr>
        <w:t>λ</w:t>
      </w:r>
      <w:r>
        <w:rPr>
          <w:rFonts w:eastAsia="Times New Roman" w:cs="Times New Roman"/>
          <w:szCs w:val="24"/>
        </w:rPr>
        <w:t xml:space="preserve">υκείου που να επιτελεί μορφωτικό ρόλο, μέσα από μία τρομερή πίεση για τα φροντιστήρια -και ξέρουμε τι </w:t>
      </w:r>
      <w:r>
        <w:rPr>
          <w:rFonts w:eastAsia="Times New Roman" w:cs="Times New Roman"/>
          <w:szCs w:val="24"/>
        </w:rPr>
        <w:t xml:space="preserve">λέμε και τι λέγαμε τόσο καιρό- που υποκαθιστούν αυτή τη στιγμή το ελληνικό σχολείο. Είναι υποκριτικό από την πλευρά μας να κάνουμε ότι δεν γνωρίζουμε, όταν όλοι μας, σαν γονείς, έχουμε παιδιά που δίνουν </w:t>
      </w:r>
      <w:r>
        <w:rPr>
          <w:rFonts w:eastAsia="Times New Roman" w:cs="Times New Roman"/>
          <w:szCs w:val="24"/>
        </w:rPr>
        <w:t>πανελλαδικές εξετάσεις</w:t>
      </w:r>
      <w:r>
        <w:rPr>
          <w:rFonts w:eastAsia="Times New Roman" w:cs="Times New Roman"/>
          <w:szCs w:val="24"/>
        </w:rPr>
        <w:t xml:space="preserve"> από τη Γ΄ </w:t>
      </w:r>
      <w:r>
        <w:rPr>
          <w:rFonts w:eastAsia="Times New Roman" w:cs="Times New Roman"/>
          <w:szCs w:val="24"/>
        </w:rPr>
        <w:t>λ</w:t>
      </w:r>
      <w:r>
        <w:rPr>
          <w:rFonts w:eastAsia="Times New Roman" w:cs="Times New Roman"/>
          <w:szCs w:val="24"/>
        </w:rPr>
        <w:t>υκείου.</w:t>
      </w:r>
    </w:p>
    <w:p w14:paraId="2E24720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Είναι δεδομ</w:t>
      </w:r>
      <w:r>
        <w:rPr>
          <w:rFonts w:eastAsia="Times New Roman" w:cs="Times New Roman"/>
          <w:szCs w:val="24"/>
        </w:rPr>
        <w:t xml:space="preserve">ένο ότι στη χώρα μας η ανώτατη εκπαίδευση έχει δημόσιο χαρακτήρα, ο οποίος κατοχυρώνεται πρώτα απ’ όλα συνταγματικά από το άρθρο 16 του Συντάγματος. Σήμερα </w:t>
      </w:r>
      <w:r>
        <w:rPr>
          <w:rFonts w:eastAsia="Times New Roman" w:cs="Times New Roman"/>
          <w:szCs w:val="24"/>
        </w:rPr>
        <w:lastRenderedPageBreak/>
        <w:t>το κράτος, μέσω της πολιτικής ηγεσίας του Υπουργείου Παιδείας και γενικότερα της Κυβέρνησης, εκτιμών</w:t>
      </w:r>
      <w:r>
        <w:rPr>
          <w:rFonts w:eastAsia="Times New Roman" w:cs="Times New Roman"/>
          <w:szCs w:val="24"/>
        </w:rPr>
        <w:t>τας</w:t>
      </w:r>
      <w:r>
        <w:rPr>
          <w:rFonts w:eastAsia="Times New Roman" w:cs="Times New Roman"/>
          <w:szCs w:val="24"/>
        </w:rPr>
        <w:t>,</w:t>
      </w:r>
      <w:r>
        <w:rPr>
          <w:rFonts w:eastAsia="Times New Roman" w:cs="Times New Roman"/>
          <w:szCs w:val="24"/>
        </w:rPr>
        <w:t xml:space="preserve"> πρώτον, τις αλλαγές που έχουν συντελεστεί στις παραγωγικές δομές της οικονομίας, δεύτερον, το γεγονός ότι πλέον δεν υπάρχουν διαφορές μεταξύ του πανεπιστημιακού και του τεχνολογικού τομέα της ανώτατης εκπαίδευσης και</w:t>
      </w:r>
      <w:r>
        <w:rPr>
          <w:rFonts w:eastAsia="Times New Roman" w:cs="Times New Roman"/>
          <w:szCs w:val="24"/>
        </w:rPr>
        <w:t>,</w:t>
      </w:r>
      <w:r>
        <w:rPr>
          <w:rFonts w:eastAsia="Times New Roman" w:cs="Times New Roman"/>
          <w:szCs w:val="24"/>
        </w:rPr>
        <w:t xml:space="preserve"> τρίτον, ότι η διεθνής πρακτική συ</w:t>
      </w:r>
      <w:r>
        <w:rPr>
          <w:rFonts w:eastAsia="Times New Roman" w:cs="Times New Roman"/>
          <w:szCs w:val="24"/>
        </w:rPr>
        <w:t xml:space="preserve">νηγορεί υπέρ της κατάργησης αυτού του δίπολου, αποφασίζει, ασκώντας τις αρμοδιότητές του στον τομέα της εκπαιδευτικής πολιτικής, να αναδιατάξει την ανώτατη εκπαίδευση έτσι ώστε να ανταποκρίνεται στις νέες συνθήκες που προέκυψαν και μετά την οικονομική και </w:t>
      </w:r>
      <w:r>
        <w:rPr>
          <w:rFonts w:eastAsia="Times New Roman" w:cs="Times New Roman"/>
          <w:szCs w:val="24"/>
        </w:rPr>
        <w:t>κοινωνική κρίση στην Ελλάδα.</w:t>
      </w:r>
    </w:p>
    <w:p w14:paraId="2E24720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Θεωρούμε τη μεταρρύθμιση του Υπουργείου Παιδείας ως την πιο σημαντική των τελευταίων δεκαετιών, κύριε </w:t>
      </w:r>
      <w:proofErr w:type="spellStart"/>
      <w:r>
        <w:rPr>
          <w:rFonts w:eastAsia="Times New Roman" w:cs="Times New Roman"/>
          <w:szCs w:val="24"/>
        </w:rPr>
        <w:t>Γαβρόγλου</w:t>
      </w:r>
      <w:proofErr w:type="spellEnd"/>
      <w:r>
        <w:rPr>
          <w:rFonts w:eastAsia="Times New Roman" w:cs="Times New Roman"/>
          <w:szCs w:val="24"/>
        </w:rPr>
        <w:t>, μαζί με τους άλλους Υπουργούς και τους Γενικούς Γραμματείς, στον χώρο της τριτοβάθμιας εκπαίδευσης. Δημιουργεί ισχ</w:t>
      </w:r>
      <w:r>
        <w:rPr>
          <w:rFonts w:eastAsia="Times New Roman" w:cs="Times New Roman"/>
          <w:szCs w:val="24"/>
        </w:rPr>
        <w:t>υρά ΑΕΙ μέσω συνεργειών, άθροισης δυνάμεων και πόρων</w:t>
      </w:r>
      <w:r>
        <w:rPr>
          <w:rFonts w:eastAsia="Times New Roman" w:cs="Times New Roman"/>
          <w:szCs w:val="24"/>
        </w:rPr>
        <w:t>,</w:t>
      </w:r>
      <w:r>
        <w:rPr>
          <w:rFonts w:eastAsia="Times New Roman" w:cs="Times New Roman"/>
          <w:szCs w:val="24"/>
        </w:rPr>
        <w:t xml:space="preserve"> τόσο σε επίπεδο ανθρώπινου δυναμικού όσο και σε υποδομών -δεν έ</w:t>
      </w:r>
      <w:r>
        <w:rPr>
          <w:rFonts w:eastAsia="Times New Roman" w:cs="Times New Roman"/>
          <w:szCs w:val="24"/>
        </w:rPr>
        <w:lastRenderedPageBreak/>
        <w:t xml:space="preserve">χουμε φοιτητές και απόφοιτους δύο ταχυτήτων- ερευνητικών πόλων σε όλες τις περιφέρειες της χώρας που χαρακτηρίζουν αυτό που κάνουμε τώρα. </w:t>
      </w:r>
    </w:p>
    <w:p w14:paraId="2E24720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Χαρακτηριστικό παράδειγμα είναι το ΤΕΙ Πελοποννήσου με το Πανεπιστήμιο Πελοποννήσου. Μέσα σε αυτό το νέο περιβάλλον η συνένωση των παραπάνω, αποτελεί μονόδρομο και για τα δύο ιδρύματα, με δεδομένη τη δημιουργία πολύ ισχυρών ΑΕΙ που προέκυψαν από την ένταξη</w:t>
      </w:r>
      <w:r>
        <w:rPr>
          <w:rFonts w:eastAsia="Times New Roman" w:cs="Times New Roman"/>
          <w:szCs w:val="24"/>
        </w:rPr>
        <w:t xml:space="preserve"> των ΤΕΙ στα </w:t>
      </w:r>
      <w:r>
        <w:rPr>
          <w:rFonts w:eastAsia="Times New Roman" w:cs="Times New Roman"/>
          <w:szCs w:val="24"/>
        </w:rPr>
        <w:t>π</w:t>
      </w:r>
      <w:r>
        <w:rPr>
          <w:rFonts w:eastAsia="Times New Roman" w:cs="Times New Roman"/>
          <w:szCs w:val="24"/>
        </w:rPr>
        <w:t>ανεπιστήμια και σε όλες τις περιφέρειες, έτσι όπως προανέφερε ο Υπουργός. Δημιουργείται ένα ισχυρό Πανεπιστήμιο Πελοποννήσου.</w:t>
      </w:r>
    </w:p>
    <w:p w14:paraId="2E24720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Οι συνενώσεις των ΤΕΙ με τα </w:t>
      </w:r>
      <w:r>
        <w:rPr>
          <w:rFonts w:eastAsia="Times New Roman" w:cs="Times New Roman"/>
          <w:szCs w:val="24"/>
        </w:rPr>
        <w:t>π</w:t>
      </w:r>
      <w:r>
        <w:rPr>
          <w:rFonts w:eastAsia="Times New Roman" w:cs="Times New Roman"/>
          <w:szCs w:val="24"/>
        </w:rPr>
        <w:t xml:space="preserve">ανεπιστήμια αποτελούν το φυσικό και λογικό επακόλουθο αυτής της διαδικασίας, δεδομένου ότι τα ΤΕΙ και τα </w:t>
      </w:r>
      <w:r>
        <w:rPr>
          <w:rFonts w:eastAsia="Times New Roman" w:cs="Times New Roman"/>
          <w:szCs w:val="24"/>
        </w:rPr>
        <w:t>π</w:t>
      </w:r>
      <w:r>
        <w:rPr>
          <w:rFonts w:eastAsia="Times New Roman" w:cs="Times New Roman"/>
          <w:szCs w:val="24"/>
        </w:rPr>
        <w:t xml:space="preserve">ανεπιστήμια είναι ΑΕΙ και η λειτουργία τους </w:t>
      </w:r>
      <w:proofErr w:type="spellStart"/>
      <w:r>
        <w:rPr>
          <w:rFonts w:eastAsia="Times New Roman" w:cs="Times New Roman"/>
          <w:szCs w:val="24"/>
        </w:rPr>
        <w:t>διέπεται</w:t>
      </w:r>
      <w:proofErr w:type="spellEnd"/>
      <w:r>
        <w:rPr>
          <w:rFonts w:eastAsia="Times New Roman" w:cs="Times New Roman"/>
          <w:szCs w:val="24"/>
        </w:rPr>
        <w:t xml:space="preserve"> εδώ και χρόνια από τους ίδιους κανόνες. Επιπλέον, έχουν υποβληθεί στις ίδιες διαδικασίες αξιολόγη</w:t>
      </w:r>
      <w:r>
        <w:rPr>
          <w:rFonts w:eastAsia="Times New Roman" w:cs="Times New Roman"/>
          <w:szCs w:val="24"/>
        </w:rPr>
        <w:t xml:space="preserve">σης, με τήρηση ίδιων κριτηρίων, ίδιων κανόνων και ίδιων απαιτήσεων και τέλος, η δομή των προγραμμάτων σπουδών είναι παρόμοια. </w:t>
      </w:r>
    </w:p>
    <w:p w14:paraId="2E24720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Κύριοι της Αντιπολίτευσης, υπάρχουν μεγάλες διαφορές μεταξύ μας αυτή τη στιγμή ως προς τον τρόπο αντίληψης της </w:t>
      </w:r>
      <w:r>
        <w:rPr>
          <w:rFonts w:eastAsia="Times New Roman" w:cs="Times New Roman"/>
          <w:szCs w:val="24"/>
        </w:rPr>
        <w:lastRenderedPageBreak/>
        <w:t>δημόσιας εκπαίδευσ</w:t>
      </w:r>
      <w:r>
        <w:rPr>
          <w:rFonts w:eastAsia="Times New Roman" w:cs="Times New Roman"/>
          <w:szCs w:val="24"/>
        </w:rPr>
        <w:t xml:space="preserve">ης και με τη </w:t>
      </w:r>
      <w:r>
        <w:rPr>
          <w:rFonts w:eastAsia="Times New Roman" w:cs="Times New Roman"/>
          <w:szCs w:val="24"/>
        </w:rPr>
        <w:t>σ</w:t>
      </w:r>
      <w:r>
        <w:rPr>
          <w:rFonts w:eastAsia="Times New Roman" w:cs="Times New Roman"/>
          <w:szCs w:val="24"/>
        </w:rPr>
        <w:t>υνταγματική Αναθεώρηση που φέραμε για το άρθρο 16 καταλάβαμε πώς θέλετε την εκπαίδευση. Χαρακτηριστικό παράδειγμα είναι ο πρόχειρος σχεδιασμός το 2013 του σχεδίου «</w:t>
      </w:r>
      <w:r>
        <w:rPr>
          <w:rFonts w:eastAsia="Times New Roman" w:cs="Times New Roman"/>
          <w:szCs w:val="24"/>
        </w:rPr>
        <w:t>ΑΘΗΝΑ</w:t>
      </w:r>
      <w:r>
        <w:rPr>
          <w:rFonts w:eastAsia="Times New Roman" w:cs="Times New Roman"/>
          <w:szCs w:val="24"/>
        </w:rPr>
        <w:t xml:space="preserve">», που οδήγησε σε αφανισμό τμήματα-κοσμήματα, όπως αυτό της </w:t>
      </w:r>
      <w:proofErr w:type="spellStart"/>
      <w:r>
        <w:rPr>
          <w:rFonts w:eastAsia="Times New Roman" w:cs="Times New Roman"/>
          <w:szCs w:val="24"/>
        </w:rPr>
        <w:t>Λογοθεραπείας</w:t>
      </w:r>
      <w:proofErr w:type="spellEnd"/>
      <w:r>
        <w:rPr>
          <w:rFonts w:eastAsia="Times New Roman" w:cs="Times New Roman"/>
          <w:szCs w:val="24"/>
        </w:rPr>
        <w:t xml:space="preserve"> στην ιδιαίτερή μου πατρίδα, στην Καλαμάτα, το οποίο ευτυχώς η δική μας Κυβέρνηση το έσωσε το 2017 και τώρα με τη συνένωση ενισχύεται ακόμη περισσότερο η τοπική κοινωνία της Μεσσηνίας με ένα ακόμη τμήμα, αναβαθμίζοντας τα ποιοτικά χαρακτηριστικά του νέου π</w:t>
      </w:r>
      <w:r>
        <w:rPr>
          <w:rFonts w:eastAsia="Times New Roman" w:cs="Times New Roman"/>
          <w:szCs w:val="24"/>
        </w:rPr>
        <w:t xml:space="preserve">ανεπιστημίου. </w:t>
      </w:r>
    </w:p>
    <w:p w14:paraId="2E24720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Επίσης, με συνενώσεις εμείς δημιουργούμε νέες θέσεις εργασίας, όταν εσείς απειλούσατε με λουκέτα.</w:t>
      </w:r>
    </w:p>
    <w:p w14:paraId="2E24720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θέλω να πω ότι με τις συνενώσεις δημιουργούμε φοιτητές ίσων ευκαιριών, ίσων δικαιωμάτων, όταν εσείς απαξιώνατε την τ</w:t>
      </w:r>
      <w:r>
        <w:rPr>
          <w:rFonts w:eastAsia="Times New Roman" w:cs="Times New Roman"/>
          <w:szCs w:val="24"/>
        </w:rPr>
        <w:t xml:space="preserve">εχνολογική εκπαίδευση με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εργασιακό μεσαίωνα των αποφοίτων. </w:t>
      </w:r>
    </w:p>
    <w:p w14:paraId="2E24720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τελευταίο που έχω να σας πω είναι ότι, δυστυχώς για εσάς, οι πολίτες έχουν και μνήμη και κρίση και μπορούν να αξιο</w:t>
      </w:r>
      <w:r>
        <w:rPr>
          <w:rFonts w:eastAsia="Times New Roman" w:cs="Times New Roman"/>
          <w:szCs w:val="24"/>
        </w:rPr>
        <w:lastRenderedPageBreak/>
        <w:t xml:space="preserve">λογήσουν το εγκληματικό σχέδιο του συντοπίτη μου και </w:t>
      </w:r>
      <w:r>
        <w:rPr>
          <w:rFonts w:eastAsia="Times New Roman" w:cs="Times New Roman"/>
          <w:szCs w:val="24"/>
        </w:rPr>
        <w:t>Πρωθυπουργού της Ελλάδας το 2013 με το σχέδιο «</w:t>
      </w:r>
      <w:r>
        <w:rPr>
          <w:rFonts w:eastAsia="Times New Roman" w:cs="Times New Roman"/>
          <w:szCs w:val="24"/>
        </w:rPr>
        <w:t>ΑΘΗΝΑ</w:t>
      </w:r>
      <w:r>
        <w:rPr>
          <w:rFonts w:eastAsia="Times New Roman" w:cs="Times New Roman"/>
          <w:szCs w:val="24"/>
        </w:rPr>
        <w:t xml:space="preserve">» και τι πραγματικά συμβαίνει με την τωρινή διακυβέρνηση. </w:t>
      </w:r>
    </w:p>
    <w:p w14:paraId="2E24721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Εμείς προχωρούμε μαζί με τους πολίτες. Εσείς πορεύεστε με τους μισθοφόρους δημοσκόπους. Μπορείτε να μείνετε σ’ αυτούς. Εμείς θα διασφαλίσουμε τη </w:t>
      </w:r>
      <w:r>
        <w:rPr>
          <w:rFonts w:eastAsia="Times New Roman" w:cs="Times New Roman"/>
          <w:szCs w:val="24"/>
        </w:rPr>
        <w:t>δημόσια παιδεία, τα δημόσια εκπαιδευτικά ιδρύματα. Εσείς προσπαθείτε να τα ιδιωτικοποιήσετε και να κάνετε απολύσεις. Αυτό είναι ένα μέτρο άλλης φιλοσοφίας μπροστά σ’ αυτά που κάνουμε. Ο κόσμος θα κρίνει τι διασφαλίζουμε, τι φέρνουμε προς ψήφιση και τι θέλε</w:t>
      </w:r>
      <w:r>
        <w:rPr>
          <w:rFonts w:eastAsia="Times New Roman" w:cs="Times New Roman"/>
          <w:szCs w:val="24"/>
        </w:rPr>
        <w:t xml:space="preserve">τε εσείς. Ο κόσμος δεν ξεχνά. </w:t>
      </w:r>
    </w:p>
    <w:p w14:paraId="2E24721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είστε καλά και ευχαριστώ το Προεδρείο.</w:t>
      </w:r>
    </w:p>
    <w:p w14:paraId="2E247212" w14:textId="77777777" w:rsidR="00ED3BF8" w:rsidRDefault="009F432D">
      <w:pPr>
        <w:spacing w:after="0"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2E247213" w14:textId="77777777" w:rsidR="00ED3BF8" w:rsidRDefault="009F432D">
      <w:pPr>
        <w:spacing w:after="0"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Pr>
          <w:rFonts w:eastAsia="Times New Roman" w:cs="Times New Roman"/>
          <w:szCs w:val="24"/>
        </w:rPr>
        <w:t xml:space="preserve"> Η κ. Μαρία Αντωνίου, Βουλευτής Καστοριάς της Νέας Δημοκρατίας, έχει τον λόγο.</w:t>
      </w:r>
    </w:p>
    <w:p w14:paraId="2E24721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sidRPr="00144EFE">
        <w:rPr>
          <w:rFonts w:eastAsia="Times New Roman" w:cs="Times New Roman"/>
          <w:b/>
          <w:szCs w:val="24"/>
        </w:rPr>
        <w:t>:</w:t>
      </w:r>
      <w:r>
        <w:rPr>
          <w:rFonts w:eastAsia="Times New Roman" w:cs="Times New Roman"/>
          <w:szCs w:val="24"/>
        </w:rPr>
        <w:t xml:space="preserve"> Κύριε Πρόεδρ</w:t>
      </w:r>
      <w:r>
        <w:rPr>
          <w:rFonts w:eastAsia="Times New Roman" w:cs="Times New Roman"/>
          <w:szCs w:val="24"/>
        </w:rPr>
        <w:t xml:space="preserve">ε, εξαρχής θα σας ζητήσω ανοχή στον χρόνο, γιατί στις </w:t>
      </w:r>
      <w:r>
        <w:rPr>
          <w:rFonts w:eastAsia="Times New Roman" w:cs="Times New Roman"/>
          <w:szCs w:val="24"/>
        </w:rPr>
        <w:t>ε</w:t>
      </w:r>
      <w:r>
        <w:rPr>
          <w:rFonts w:eastAsia="Times New Roman" w:cs="Times New Roman"/>
          <w:szCs w:val="24"/>
        </w:rPr>
        <w:t>πιτροπές ήμασταν σε κοινοβουλευτική αποστολή.</w:t>
      </w:r>
    </w:p>
    <w:p w14:paraId="2E247215" w14:textId="77777777" w:rsidR="00ED3BF8" w:rsidRDefault="009F432D">
      <w:pPr>
        <w:spacing w:after="0" w:line="600" w:lineRule="auto"/>
        <w:ind w:firstLine="720"/>
        <w:jc w:val="both"/>
        <w:rPr>
          <w:rFonts w:eastAsia="Times New Roman" w:cs="Times New Roman"/>
          <w:color w:val="000000" w:themeColor="text1"/>
          <w:szCs w:val="24"/>
        </w:rPr>
      </w:pPr>
      <w:r w:rsidRPr="001F4A95">
        <w:rPr>
          <w:rFonts w:eastAsia="Times New Roman" w:cs="Times New Roman"/>
          <w:b/>
          <w:szCs w:val="24"/>
        </w:rPr>
        <w:lastRenderedPageBreak/>
        <w:t>ΠΡΟΕΔΡΕΥΩΝ (Νικήτας Κακλαμάνης):</w:t>
      </w:r>
      <w:r w:rsidRPr="001F4A95">
        <w:rPr>
          <w:rFonts w:eastAsia="Times New Roman" w:cs="Times New Roman"/>
          <w:szCs w:val="24"/>
        </w:rPr>
        <w:t xml:space="preserve"> </w:t>
      </w:r>
      <w:r>
        <w:rPr>
          <w:rFonts w:eastAsia="Times New Roman" w:cs="Times New Roman"/>
          <w:szCs w:val="24"/>
        </w:rPr>
        <w:t xml:space="preserve">Είπα ότι για όλους τους </w:t>
      </w:r>
      <w:r w:rsidRPr="00B20B12">
        <w:rPr>
          <w:rFonts w:eastAsia="Times New Roman" w:cs="Times New Roman"/>
          <w:color w:val="000000" w:themeColor="text1"/>
          <w:szCs w:val="24"/>
        </w:rPr>
        <w:t>ομιλητές θα είναι δ</w:t>
      </w:r>
      <w:r w:rsidRPr="00B20B12">
        <w:rPr>
          <w:rFonts w:eastAsia="Times New Roman" w:cs="Times New Roman"/>
          <w:color w:val="000000" w:themeColor="text1"/>
          <w:szCs w:val="24"/>
        </w:rPr>
        <w:t>ύ</w:t>
      </w:r>
      <w:r w:rsidRPr="00B20B12">
        <w:rPr>
          <w:rFonts w:eastAsia="Times New Roman" w:cs="Times New Roman"/>
          <w:color w:val="000000" w:themeColor="text1"/>
          <w:szCs w:val="24"/>
        </w:rPr>
        <w:t>ο λεπτά επιπλέον.</w:t>
      </w:r>
    </w:p>
    <w:p w14:paraId="2E247216" w14:textId="77777777" w:rsidR="00ED3BF8" w:rsidRDefault="009F432D">
      <w:pPr>
        <w:spacing w:after="0" w:line="600" w:lineRule="auto"/>
        <w:ind w:firstLine="720"/>
        <w:jc w:val="both"/>
        <w:rPr>
          <w:rFonts w:eastAsia="Times New Roman" w:cs="Times New Roman"/>
          <w:color w:val="000000" w:themeColor="text1"/>
          <w:szCs w:val="24"/>
        </w:rPr>
      </w:pPr>
      <w:r w:rsidRPr="00B20B12">
        <w:rPr>
          <w:rFonts w:eastAsia="Times New Roman" w:cs="Times New Roman"/>
          <w:b/>
          <w:color w:val="000000" w:themeColor="text1"/>
          <w:szCs w:val="24"/>
        </w:rPr>
        <w:t>ΜΑΡΙΑ ΑΝΤΩΝΙΟΥ:</w:t>
      </w:r>
      <w:r w:rsidRPr="00B20B12">
        <w:rPr>
          <w:rFonts w:eastAsia="Times New Roman" w:cs="Times New Roman"/>
          <w:color w:val="000000" w:themeColor="text1"/>
          <w:szCs w:val="24"/>
        </w:rPr>
        <w:t xml:space="preserve"> Κυρίες και κύριοι συνάδελφοι, το έχει φαίνετ</w:t>
      </w:r>
      <w:r w:rsidRPr="00B20B12">
        <w:rPr>
          <w:rFonts w:eastAsia="Times New Roman" w:cs="Times New Roman"/>
          <w:color w:val="000000" w:themeColor="text1"/>
          <w:szCs w:val="24"/>
        </w:rPr>
        <w:t>αι ο Απρίλιος. Η Κυβέρνηση ΣΥΡΙΖΑ και ο αρμόδιος Υπουργός Παιδείας έρχονται να εφαρμόσουν το αλήστου μνήμης δόγμα «αποφασίζουμε και διατάζουμε» και στον χώρο της παιδείας με διαδικασίες που αγγίζουν τα όρια του κοινοβουλευτικού πραξικοπήματος. Να ξέρετε, ό</w:t>
      </w:r>
      <w:r w:rsidRPr="00B20B12">
        <w:rPr>
          <w:rFonts w:eastAsia="Times New Roman" w:cs="Times New Roman"/>
          <w:color w:val="000000" w:themeColor="text1"/>
          <w:szCs w:val="24"/>
        </w:rPr>
        <w:t xml:space="preserve">μως, κύριε Υπουργέ, ότι το «αποφασίζουμε και διατάζουμε», ειδικά στα θέματα παιδείας, δεν έχει προηγούμενο στη μεταπολιτευτική Ελλάδα. </w:t>
      </w:r>
    </w:p>
    <w:p w14:paraId="2E24721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ένα νομοσχέδιο χιλίων </w:t>
      </w:r>
      <w:proofErr w:type="spellStart"/>
      <w:r>
        <w:rPr>
          <w:rFonts w:eastAsia="Times New Roman" w:cs="Times New Roman"/>
          <w:szCs w:val="24"/>
        </w:rPr>
        <w:t>εκατόν</w:t>
      </w:r>
      <w:proofErr w:type="spellEnd"/>
      <w:r>
        <w:rPr>
          <w:rFonts w:eastAsia="Times New Roman" w:cs="Times New Roman"/>
          <w:szCs w:val="24"/>
        </w:rPr>
        <w:t xml:space="preserve"> είκοσι σελίδων, διακοσίων είκοσι έξι άρθρων, που αφορά όλες τις βαθμίδες τη</w:t>
      </w:r>
      <w:r>
        <w:rPr>
          <w:rFonts w:eastAsia="Times New Roman" w:cs="Times New Roman"/>
          <w:szCs w:val="24"/>
        </w:rPr>
        <w:t xml:space="preserve">ς εκπαίδευσης και επηρεάζει άμεσα τις ζωές εκατοντάδων χιλιάδων μαθητών, φοιτητών, γονέων, που κατατέθηκε τα μεσάνυχτα της προηγούμενης Τρίτης και συζητήθηκε μετά από λίγες ώρες στην </w:t>
      </w:r>
      <w:r>
        <w:rPr>
          <w:rFonts w:eastAsia="Times New Roman" w:cs="Times New Roman"/>
          <w:szCs w:val="24"/>
        </w:rPr>
        <w:t>ε</w:t>
      </w:r>
      <w:r>
        <w:rPr>
          <w:rFonts w:eastAsia="Times New Roman" w:cs="Times New Roman"/>
          <w:szCs w:val="24"/>
        </w:rPr>
        <w:t xml:space="preserve">πιτροπή, για να ψηφιστεί με τις διαδικασίες εξπρές, χωρίς χρόνο, κύριε Υπουργέ, για επαρκή κοινοβουλευτικό διάλογο, όπως σας επισημαίνουμε. </w:t>
      </w:r>
    </w:p>
    <w:p w14:paraId="2E24721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Τρία μέλη της </w:t>
      </w:r>
      <w:r>
        <w:rPr>
          <w:rFonts w:eastAsia="Times New Roman" w:cs="Times New Roman"/>
          <w:szCs w:val="24"/>
        </w:rPr>
        <w:t>ε</w:t>
      </w:r>
      <w:r>
        <w:rPr>
          <w:rFonts w:eastAsia="Times New Roman" w:cs="Times New Roman"/>
          <w:szCs w:val="24"/>
        </w:rPr>
        <w:t xml:space="preserve">πιτροπής την προηγούμενη εβδομάδα, με </w:t>
      </w:r>
      <w:proofErr w:type="spellStart"/>
      <w:r>
        <w:rPr>
          <w:rFonts w:eastAsia="Times New Roman" w:cs="Times New Roman"/>
          <w:szCs w:val="24"/>
        </w:rPr>
        <w:t>προεξάρχοντα</w:t>
      </w:r>
      <w:proofErr w:type="spellEnd"/>
      <w:r>
        <w:rPr>
          <w:rFonts w:eastAsia="Times New Roman" w:cs="Times New Roman"/>
          <w:szCs w:val="24"/>
        </w:rPr>
        <w:t xml:space="preserve"> τον </w:t>
      </w:r>
      <w:r>
        <w:rPr>
          <w:rFonts w:eastAsia="Times New Roman" w:cs="Times New Roman"/>
          <w:szCs w:val="24"/>
        </w:rPr>
        <w:t>πρόεδρο</w:t>
      </w:r>
      <w:r>
        <w:rPr>
          <w:rFonts w:eastAsia="Times New Roman" w:cs="Times New Roman"/>
          <w:szCs w:val="24"/>
        </w:rPr>
        <w:t xml:space="preserve"> της </w:t>
      </w:r>
      <w:r>
        <w:rPr>
          <w:rFonts w:eastAsia="Times New Roman" w:cs="Times New Roman"/>
          <w:szCs w:val="24"/>
        </w:rPr>
        <w:t>επιτροπής</w:t>
      </w:r>
      <w:r>
        <w:rPr>
          <w:rFonts w:eastAsia="Times New Roman" w:cs="Times New Roman"/>
          <w:szCs w:val="24"/>
        </w:rPr>
        <w:t xml:space="preserve">, τον κ. </w:t>
      </w:r>
      <w:proofErr w:type="spellStart"/>
      <w:r>
        <w:rPr>
          <w:rFonts w:eastAsia="Times New Roman" w:cs="Times New Roman"/>
          <w:szCs w:val="24"/>
        </w:rPr>
        <w:t>Σεβαστάκη</w:t>
      </w:r>
      <w:proofErr w:type="spellEnd"/>
      <w:r>
        <w:rPr>
          <w:rFonts w:eastAsia="Times New Roman" w:cs="Times New Roman"/>
          <w:szCs w:val="24"/>
        </w:rPr>
        <w:t>, έλει</w:t>
      </w:r>
      <w:r>
        <w:rPr>
          <w:rFonts w:eastAsia="Times New Roman" w:cs="Times New Roman"/>
          <w:szCs w:val="24"/>
        </w:rPr>
        <w:t xml:space="preserve">παν σε κοινοβουλευτική αποστολή. Όμως, δεν σας νοιάζει. Απαξιώνετε και τους ίδιους σας τους συναδέλφους. </w:t>
      </w:r>
    </w:p>
    <w:p w14:paraId="2E24721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Μια Κυβέρνηση και ένας Υπουργός σε αποδρομή, λοιπόν, επιχειρούν σήμερα με ένα από τα τελευταία τους νομοσχέδια </w:t>
      </w:r>
      <w:r>
        <w:rPr>
          <w:rFonts w:eastAsia="Times New Roman" w:cs="Times New Roman"/>
          <w:szCs w:val="24"/>
        </w:rPr>
        <w:t>-</w:t>
      </w:r>
      <w:r>
        <w:rPr>
          <w:rFonts w:eastAsia="Times New Roman" w:cs="Times New Roman"/>
          <w:szCs w:val="24"/>
        </w:rPr>
        <w:t>δεν ξέρω, μπορεί να είναι και το τελευ</w:t>
      </w:r>
      <w:r>
        <w:rPr>
          <w:rFonts w:eastAsia="Times New Roman" w:cs="Times New Roman"/>
          <w:szCs w:val="24"/>
        </w:rPr>
        <w:t>ταίο του Υπουργείου Παιδείας- να ισοπεδώσουν ολοκληρωτικά ό,τι άφησαν όρθιο στον χώρο της εκπαίδευσης στα τέσσερα χρόνια της καταστροφικής τους παραμονής στη διακυβέρνηση της χώρας.</w:t>
      </w:r>
    </w:p>
    <w:p w14:paraId="2E24721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πρώτο μέρος του νομοσχεδίου αποτελεί την ταφόπλακα της τεχνολογικής εκπ</w:t>
      </w:r>
      <w:r>
        <w:rPr>
          <w:rFonts w:eastAsia="Times New Roman" w:cs="Times New Roman"/>
          <w:szCs w:val="24"/>
        </w:rPr>
        <w:t xml:space="preserve">αίδευσης στη χώρα μας, κύριε Υπουργέ. Σήμερα ολοκληρώνετε, δυστυχώς, το καταστροφικό σας έργο, για τη δήθεν, όπως σας αρέσει να λέτε, αναδιάταξη του ακαδημαϊκού χάρτη. Καταργείτε τα τελευταία εναπομείναντα ΤΕΙ και τα συγχωνεύετε άναρχα με τα πανεπιστήμια, </w:t>
      </w:r>
      <w:r>
        <w:rPr>
          <w:rFonts w:eastAsia="Times New Roman" w:cs="Times New Roman"/>
          <w:szCs w:val="24"/>
        </w:rPr>
        <w:t>χωρίς εκθέσεις σκοπιμότητας, χωρίς εκθέσεις βιωσιμότητας, χωρίς ακαδημαϊκά κριτήρια, χωρίς να λαμβάνετε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τις εκθέσεις </w:t>
      </w:r>
      <w:r>
        <w:rPr>
          <w:rFonts w:eastAsia="Times New Roman" w:cs="Times New Roman"/>
          <w:szCs w:val="24"/>
        </w:rPr>
        <w:lastRenderedPageBreak/>
        <w:t>αξιολόγησης και χωρίς να διασφαλίζετε τα επαγγελματικά δικαιώματα των αποφοίτων.</w:t>
      </w:r>
    </w:p>
    <w:p w14:paraId="2E24721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Αφού, λοιπόν, κύριε Υπουργέ, θέλετε να κάνετε</w:t>
      </w:r>
      <w:r>
        <w:rPr>
          <w:rFonts w:eastAsia="Times New Roman" w:cs="Times New Roman"/>
          <w:szCs w:val="24"/>
        </w:rPr>
        <w:t xml:space="preserve"> αυτό, να καταργήσετε την τεχνολογική εκπαίδευση στη χώρα, γιατί το κάνετε τμηματικά, ανά περιοχή, Αττική, Ήπειρο, Στερεά κ</w:t>
      </w:r>
      <w:r>
        <w:rPr>
          <w:rFonts w:eastAsia="Times New Roman" w:cs="Times New Roman"/>
          <w:szCs w:val="24"/>
        </w:rPr>
        <w:t>.</w:t>
      </w:r>
      <w:r>
        <w:rPr>
          <w:rFonts w:eastAsia="Times New Roman" w:cs="Times New Roman"/>
          <w:szCs w:val="24"/>
        </w:rPr>
        <w:t xml:space="preserve">λπ.; Να σας απαντήσω; </w:t>
      </w:r>
    </w:p>
    <w:p w14:paraId="2E24721C" w14:textId="77777777" w:rsidR="00ED3BF8" w:rsidRDefault="009F432D">
      <w:pPr>
        <w:spacing w:after="0" w:line="600" w:lineRule="auto"/>
        <w:ind w:firstLine="720"/>
        <w:jc w:val="both"/>
        <w:rPr>
          <w:rFonts w:eastAsia="Times New Roman" w:cs="Times New Roman"/>
          <w:szCs w:val="24"/>
        </w:rPr>
      </w:pPr>
      <w:r w:rsidRPr="007C7559">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Ναι.</w:t>
      </w:r>
    </w:p>
    <w:p w14:paraId="2E24721D" w14:textId="77777777" w:rsidR="00ED3BF8" w:rsidRDefault="009F432D">
      <w:pPr>
        <w:spacing w:after="0" w:line="600" w:lineRule="auto"/>
        <w:ind w:firstLine="720"/>
        <w:jc w:val="both"/>
        <w:rPr>
          <w:rFonts w:eastAsia="Times New Roman" w:cs="Times New Roman"/>
          <w:szCs w:val="24"/>
        </w:rPr>
      </w:pPr>
      <w:r w:rsidRPr="007C7559">
        <w:rPr>
          <w:rFonts w:eastAsia="Times New Roman" w:cs="Times New Roman"/>
          <w:b/>
          <w:szCs w:val="24"/>
        </w:rPr>
        <w:t>ΜΑΡΙΑ ΑΝΤΩΝΙΟΥ:</w:t>
      </w:r>
      <w:r>
        <w:rPr>
          <w:rFonts w:eastAsia="Times New Roman" w:cs="Times New Roman"/>
          <w:szCs w:val="24"/>
        </w:rPr>
        <w:t xml:space="preserve"> Γιατί νομοθετείτε </w:t>
      </w:r>
      <w:r>
        <w:rPr>
          <w:rFonts w:eastAsia="Times New Roman" w:cs="Times New Roman"/>
          <w:szCs w:val="24"/>
        </w:rPr>
        <w:t>μόνο με ψηφοθηρικούς και μικροκομματικούς όρους. Και νομοθετείτε, όπως βλέπετε, σήμερα στην Ολομέλεια και είναι ειλικρινά λυπηρό με τους Βουλευτές του ΣΥΡΙΖΑ και του «ΤΡΙΓΥΡΙΖΑ»</w:t>
      </w:r>
      <w:r>
        <w:rPr>
          <w:rFonts w:eastAsia="Times New Roman" w:cs="Times New Roman"/>
          <w:szCs w:val="24"/>
        </w:rPr>
        <w:t>!</w:t>
      </w:r>
      <w:r>
        <w:rPr>
          <w:rFonts w:eastAsia="Times New Roman" w:cs="Times New Roman"/>
          <w:szCs w:val="24"/>
        </w:rPr>
        <w:t xml:space="preserve"> Όμως, πιο επικίνδυνο είναι ότι νομοθετείτε, κύριε Υπουργέ, και μη γελάτε, θα </w:t>
      </w:r>
      <w:r>
        <w:rPr>
          <w:rFonts w:eastAsia="Times New Roman" w:cs="Times New Roman"/>
          <w:szCs w:val="24"/>
        </w:rPr>
        <w:t>τα ακούσετε…</w:t>
      </w:r>
    </w:p>
    <w:p w14:paraId="2E24721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Δεν γελώ με εσάς, μιλώ με τον κ. </w:t>
      </w:r>
      <w:proofErr w:type="spellStart"/>
      <w:r>
        <w:rPr>
          <w:rFonts w:eastAsia="Times New Roman" w:cs="Times New Roman"/>
          <w:szCs w:val="24"/>
        </w:rPr>
        <w:t>Φωτάκη</w:t>
      </w:r>
      <w:proofErr w:type="spellEnd"/>
      <w:r>
        <w:rPr>
          <w:rFonts w:eastAsia="Times New Roman" w:cs="Times New Roman"/>
          <w:szCs w:val="24"/>
        </w:rPr>
        <w:t>.</w:t>
      </w:r>
    </w:p>
    <w:p w14:paraId="2E24721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Μη γελάτε, θα τα ακούσετε όλα.</w:t>
      </w:r>
    </w:p>
    <w:p w14:paraId="2E247220" w14:textId="77777777" w:rsidR="00ED3BF8" w:rsidRDefault="009F432D">
      <w:pPr>
        <w:spacing w:after="0" w:line="600" w:lineRule="auto"/>
        <w:ind w:firstLine="720"/>
        <w:jc w:val="both"/>
        <w:rPr>
          <w:rFonts w:eastAsia="Times New Roman" w:cs="Times New Roman"/>
          <w:szCs w:val="24"/>
        </w:rPr>
      </w:pPr>
      <w:r w:rsidRPr="00641445">
        <w:rPr>
          <w:rFonts w:eastAsia="Times New Roman" w:cs="Times New Roman"/>
          <w:b/>
          <w:szCs w:val="24"/>
        </w:rPr>
        <w:lastRenderedPageBreak/>
        <w:t>ΠΡΟΕΔΡΕΥΩΝ (Νικήτας Κακλαμάνης):</w:t>
      </w:r>
      <w:r>
        <w:rPr>
          <w:rFonts w:eastAsia="Times New Roman" w:cs="Times New Roman"/>
          <w:szCs w:val="24"/>
        </w:rPr>
        <w:t xml:space="preserve"> Μην κάνετε διάλογο Υπουργός και ομιλήτρια.</w:t>
      </w:r>
    </w:p>
    <w:p w14:paraId="2E24722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ΜΑΡΙΑ ΑΝΤ</w:t>
      </w:r>
      <w:r>
        <w:rPr>
          <w:rFonts w:eastAsia="Times New Roman" w:cs="Times New Roman"/>
          <w:b/>
          <w:szCs w:val="24"/>
        </w:rPr>
        <w:t>ΩΝΙΟΥ:</w:t>
      </w:r>
      <w:r>
        <w:rPr>
          <w:rFonts w:eastAsia="Times New Roman" w:cs="Times New Roman"/>
          <w:szCs w:val="24"/>
        </w:rPr>
        <w:t xml:space="preserve"> Το πιο επικίνδυνο, όμως, κύριε Υπουργέ, είναι ότι νομοθετείτε με πολιτικούς εκβιασμούς, στο Πανεπιστήμιο Πατρών, στο Πανεπιστήμιο Πελοποννήσου, όπως επιβεβαίωσε και ο </w:t>
      </w:r>
      <w:r>
        <w:rPr>
          <w:rFonts w:eastAsia="Times New Roman" w:cs="Times New Roman"/>
          <w:szCs w:val="24"/>
        </w:rPr>
        <w:t>π</w:t>
      </w:r>
      <w:r>
        <w:rPr>
          <w:rFonts w:eastAsia="Times New Roman" w:cs="Times New Roman"/>
          <w:szCs w:val="24"/>
        </w:rPr>
        <w:t>ρύτανης στην ακρόαση φορέων: «Είτε θα δεχθείς τη συγχώνευση και των δ</w:t>
      </w:r>
      <w:r>
        <w:rPr>
          <w:rFonts w:eastAsia="Times New Roman" w:cs="Times New Roman"/>
          <w:szCs w:val="24"/>
        </w:rPr>
        <w:t>ύ</w:t>
      </w:r>
      <w:r>
        <w:rPr>
          <w:rFonts w:eastAsia="Times New Roman" w:cs="Times New Roman"/>
          <w:szCs w:val="24"/>
        </w:rPr>
        <w:t xml:space="preserve">ο ΤΕΙ είτε </w:t>
      </w:r>
      <w:r>
        <w:rPr>
          <w:rFonts w:eastAsia="Times New Roman" w:cs="Times New Roman"/>
          <w:szCs w:val="24"/>
        </w:rPr>
        <w:t xml:space="preserve">δεν θα πάρεις κανένα». </w:t>
      </w:r>
      <w:proofErr w:type="spellStart"/>
      <w:r>
        <w:rPr>
          <w:rFonts w:eastAsia="Times New Roman" w:cs="Times New Roman"/>
          <w:szCs w:val="24"/>
        </w:rPr>
        <w:t>Κοπτοραπτική</w:t>
      </w:r>
      <w:proofErr w:type="spellEnd"/>
      <w:r>
        <w:rPr>
          <w:rFonts w:eastAsia="Times New Roman" w:cs="Times New Roman"/>
          <w:szCs w:val="24"/>
        </w:rPr>
        <w:t xml:space="preserve"> χειρίστου είδους, η οποία, δυστυχώς, αγγίζει και αποτελειώνει την παιδεία!</w:t>
      </w:r>
    </w:p>
    <w:p w14:paraId="2E24722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Όλοι αυτοί, κύριε Υπουργέ, είναι σαν τη βαλβίδα σε μια χύτρα, όπως και ο λαός μας, έτοιμοι να πεταχτούν με την προκήρυξη των εκλογών.</w:t>
      </w:r>
    </w:p>
    <w:p w14:paraId="2E24722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Παρεμπιπτόν</w:t>
      </w:r>
      <w:r>
        <w:rPr>
          <w:rFonts w:eastAsia="Times New Roman" w:cs="Times New Roman"/>
          <w:szCs w:val="24"/>
        </w:rPr>
        <w:t>τως, αναφερθήκατε στο Πανεπιστήμιο Ιωαννίνων ως λαμπρό παράδειγμα και την ίδια στιγμή έβγαλε ανακοίνωση η Σύγκλητος του Πανεπιστημίου Ιωαννίνων, που καταδικάζει ουσιαστικά και λοιδορεί το σημερινό σας νομοθέτημα.</w:t>
      </w:r>
    </w:p>
    <w:p w14:paraId="2E24722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w:t>
      </w:r>
      <w:r>
        <w:rPr>
          <w:rFonts w:eastAsia="Times New Roman" w:cs="Times New Roman"/>
          <w:b/>
          <w:szCs w:val="24"/>
        </w:rPr>
        <w:t xml:space="preserve">Έρευνας και Θρησκευμάτων): </w:t>
      </w:r>
      <w:r>
        <w:rPr>
          <w:rFonts w:eastAsia="Times New Roman" w:cs="Times New Roman"/>
          <w:szCs w:val="24"/>
        </w:rPr>
        <w:t>Πότε;</w:t>
      </w:r>
    </w:p>
    <w:p w14:paraId="2E24722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Τώρα, ψάξτε να το βρείτε.</w:t>
      </w:r>
    </w:p>
    <w:p w14:paraId="2E24722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Σήμερα, τώρα;</w:t>
      </w:r>
    </w:p>
    <w:p w14:paraId="2E24722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Τώρα έβγαλε η </w:t>
      </w:r>
      <w:r>
        <w:rPr>
          <w:rFonts w:eastAsia="Times New Roman" w:cs="Times New Roman"/>
          <w:szCs w:val="24"/>
        </w:rPr>
        <w:t>σ</w:t>
      </w:r>
      <w:r>
        <w:rPr>
          <w:rFonts w:eastAsia="Times New Roman" w:cs="Times New Roman"/>
          <w:szCs w:val="24"/>
        </w:rPr>
        <w:t>ύγκλητος.</w:t>
      </w:r>
    </w:p>
    <w:p w14:paraId="2E247228" w14:textId="77777777" w:rsidR="00ED3BF8" w:rsidRDefault="009F432D">
      <w:pPr>
        <w:spacing w:after="0"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Στο Σώμα απευθύνεστε, κ</w:t>
      </w:r>
      <w:r>
        <w:rPr>
          <w:rFonts w:eastAsia="Times New Roman" w:cs="Times New Roman"/>
          <w:szCs w:val="24"/>
        </w:rPr>
        <w:t>υρία Αντωνίου.</w:t>
      </w:r>
    </w:p>
    <w:p w14:paraId="2E24722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Εσείς, όμως, κύριε </w:t>
      </w:r>
      <w:proofErr w:type="spellStart"/>
      <w:r>
        <w:rPr>
          <w:rFonts w:eastAsia="Times New Roman" w:cs="Times New Roman"/>
          <w:szCs w:val="24"/>
        </w:rPr>
        <w:t>Γαβρόγλου</w:t>
      </w:r>
      <w:proofErr w:type="spellEnd"/>
      <w:r>
        <w:rPr>
          <w:rFonts w:eastAsia="Times New Roman" w:cs="Times New Roman"/>
          <w:szCs w:val="24"/>
        </w:rPr>
        <w:t xml:space="preserve">, κάνετε τη βρώμικη δουλειά που χρειάζεται και μετά αποχωρείτε από την πολιτική. </w:t>
      </w:r>
    </w:p>
    <w:p w14:paraId="2E24722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δημοκρατία του ΣΥΡΙΖΑ. Και όχι μόνο αυτό, αλλά με όλα τα νέα τμήματα που δημιουργείτε </w:t>
      </w:r>
      <w:r>
        <w:rPr>
          <w:rFonts w:eastAsia="Times New Roman" w:cs="Times New Roman"/>
          <w:szCs w:val="24"/>
        </w:rPr>
        <w:t>ξεκάθαρα προεκλογικά και ψηφοθηρικά εμπαίζετε, κύριε Υπουργέ, με τον χειρότερο τρόπο τις τοπικές κοινωνίες. Τους τάζετε νέα πανεπιστημιακά τμήματα στις πόλεις τους. Δεν λέτε, όμως, κουβέντα για το εάν είναι λειτουργικά, θνησιγενή, για τα δικαιώματα των απο</w:t>
      </w:r>
      <w:r>
        <w:rPr>
          <w:rFonts w:eastAsia="Times New Roman" w:cs="Times New Roman"/>
          <w:szCs w:val="24"/>
        </w:rPr>
        <w:t>φοίτων που θα βγάλουν, εάν θα μπορούν να χρηματοδοτηθούν, να στελεχωθούν με το απαραίτητο διδακτικό προσωπικό ή εάν θα αποτελέσουν μία ακόμη από τις προεκλογικές σας εξαγγελίες.</w:t>
      </w:r>
    </w:p>
    <w:p w14:paraId="2E24722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ίδια ισχύουν και για τα </w:t>
      </w:r>
      <w:r>
        <w:rPr>
          <w:rFonts w:eastAsia="Times New Roman" w:cs="Times New Roman"/>
          <w:szCs w:val="24"/>
        </w:rPr>
        <w:t>πανεπιστήμια</w:t>
      </w:r>
      <w:r>
        <w:rPr>
          <w:rFonts w:eastAsia="Times New Roman" w:cs="Times New Roman"/>
          <w:szCs w:val="24"/>
        </w:rPr>
        <w:t xml:space="preserve"> της </w:t>
      </w:r>
      <w:r>
        <w:rPr>
          <w:rFonts w:eastAsia="Times New Roman" w:cs="Times New Roman"/>
          <w:szCs w:val="24"/>
        </w:rPr>
        <w:t>δυτικής</w:t>
      </w:r>
      <w:r>
        <w:rPr>
          <w:rFonts w:eastAsia="Times New Roman" w:cs="Times New Roman"/>
          <w:szCs w:val="24"/>
        </w:rPr>
        <w:t xml:space="preserve"> Μακεδονίας. Χορτάσαμε τα τέσσερα χρόνια της Κυβέρνησης ΣΥΡΙΖΑ από ψέματα, χορτάσαμε από εξαγγελίες που έμειναν στις καλένδες και για να δούμε εάν θα είναι το τελευταίο σας ψέμα. </w:t>
      </w:r>
    </w:p>
    <w:p w14:paraId="2E24722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Εδώ θα σας φέρω ένα παράδειγμα, κύριε Υπουργέ. Δημιουργείτε, λέτε, νέες μαθη</w:t>
      </w:r>
      <w:r>
        <w:rPr>
          <w:rFonts w:eastAsia="Times New Roman" w:cs="Times New Roman"/>
          <w:szCs w:val="24"/>
        </w:rPr>
        <w:t>ματικές σχολές στη Στερεά και στην Καστοριά. Ψηφοθηρικά σας ευχαριστούμε. Ως Βουλευτής Καστοριάς, σας λέω, κάντε μας και εβδομήντα σχολές. Αλήθεια, όμως, μπορείτε να καταθέσετε από κάποιον φορέα τις ανάγκες της ίδρυσης αυτών των σχολών, την αποκατάσταση τω</w:t>
      </w:r>
      <w:r>
        <w:rPr>
          <w:rFonts w:eastAsia="Times New Roman" w:cs="Times New Roman"/>
          <w:szCs w:val="24"/>
        </w:rPr>
        <w:t>ν αποφοίτων; Σας νοιάζει τι θα κάνουν μετά αυτοί οι απόφοιτοι, εάν θα βρουν κάπου δουλειά; Εξετάσατε τις ανάγκες της χώρας σε δεξιότητες και σε επαγγέλματα που χρειάζεται; Τις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στην αναδιάταξη του ακαδημαϊκού σας χάρτη, αυτού που λέτε ότι κά</w:t>
      </w:r>
      <w:r>
        <w:rPr>
          <w:rFonts w:eastAsia="Times New Roman" w:cs="Times New Roman"/>
          <w:szCs w:val="24"/>
        </w:rPr>
        <w:t>νετε;</w:t>
      </w:r>
    </w:p>
    <w:p w14:paraId="2E24722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Για τις πανελλαδικές είναι μεγάλο το ζήτημα. Νομίζω ότι ξαναγυρνάμε πίσω, δυστυχώς, κύριε Υπουργέ, μετά από τα σόου του κ. Τσίπρα και τις δικές σας κυβιστήσεις. Ουσιαστικά έχουμε χάσει το μέτρημα </w:t>
      </w:r>
      <w:r>
        <w:rPr>
          <w:rFonts w:eastAsia="Times New Roman" w:cs="Times New Roman"/>
          <w:szCs w:val="24"/>
        </w:rPr>
        <w:t xml:space="preserve">για το </w:t>
      </w:r>
      <w:r>
        <w:rPr>
          <w:rFonts w:eastAsia="Times New Roman" w:cs="Times New Roman"/>
          <w:szCs w:val="24"/>
        </w:rPr>
        <w:t xml:space="preserve">πόσες αλλαγές έχετε κάνει. Το </w:t>
      </w:r>
      <w:r>
        <w:rPr>
          <w:rFonts w:eastAsia="Times New Roman" w:cs="Times New Roman"/>
          <w:szCs w:val="24"/>
        </w:rPr>
        <w:lastRenderedPageBreak/>
        <w:t>τραγικό, όμως, τη</w:t>
      </w:r>
      <w:r>
        <w:rPr>
          <w:rFonts w:eastAsia="Times New Roman" w:cs="Times New Roman"/>
          <w:szCs w:val="24"/>
        </w:rPr>
        <w:t xml:space="preserve">ς υπόθεσης, κύριε Υπουργέ, είναι ότι οι κυβιστήσεις και τα σόου του κ. Τσίπρα έχουν άμεσο αντίκτυπο στις ζωές εκατοντάδων χιλιάδων οικογενειών, που δεν γνώριζαν πραγματικά τι θα τους ξημερώσει. </w:t>
      </w:r>
    </w:p>
    <w:p w14:paraId="2E24722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Σήμερα, λοιπόν, έρχεστε και τι κάνετε; Επαναφέρετε το παλιό σ</w:t>
      </w:r>
      <w:r>
        <w:rPr>
          <w:rFonts w:eastAsia="Times New Roman" w:cs="Times New Roman"/>
          <w:szCs w:val="24"/>
        </w:rPr>
        <w:t xml:space="preserve">ύστημα των τεσσάρων δεσμών, </w:t>
      </w:r>
      <w:proofErr w:type="spellStart"/>
      <w:r>
        <w:rPr>
          <w:rFonts w:eastAsia="Times New Roman" w:cs="Times New Roman"/>
          <w:szCs w:val="24"/>
        </w:rPr>
        <w:t>διαποτισμένο</w:t>
      </w:r>
      <w:proofErr w:type="spellEnd"/>
      <w:r>
        <w:rPr>
          <w:rFonts w:eastAsia="Times New Roman" w:cs="Times New Roman"/>
          <w:szCs w:val="24"/>
        </w:rPr>
        <w:t xml:space="preserve"> φυσικά, με τις δικές σας ιδεοληψίες και διαχωρίζετε τις σχολές σ’ αυτές της ελεύθερης πρόσβασης και σ’ αυτές κατόπιν εξετάσεων. Δύο ταχυτήτων σχολές. Σας τα είπε και η </w:t>
      </w:r>
      <w:proofErr w:type="spellStart"/>
      <w:r>
        <w:rPr>
          <w:rFonts w:eastAsia="Times New Roman" w:cs="Times New Roman"/>
          <w:szCs w:val="24"/>
        </w:rPr>
        <w:t>εισηγήτριά</w:t>
      </w:r>
      <w:proofErr w:type="spellEnd"/>
      <w:r>
        <w:rPr>
          <w:rFonts w:eastAsia="Times New Roman" w:cs="Times New Roman"/>
          <w:szCs w:val="24"/>
        </w:rPr>
        <w:t xml:space="preserve"> μας.</w:t>
      </w:r>
    </w:p>
    <w:p w14:paraId="2E24722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Πάμε, λοιπόν, τώρα στις διατάξε</w:t>
      </w:r>
      <w:r>
        <w:rPr>
          <w:rFonts w:eastAsia="Times New Roman" w:cs="Times New Roman"/>
          <w:szCs w:val="24"/>
        </w:rPr>
        <w:t>ις για την έρευνα. Με το σημερινό νομοσχέδιο ο Υπουργός ολοκληρώνει το παράλληλο ερευνητικό σύστημα που ξεκίνησε με το</w:t>
      </w:r>
      <w:r>
        <w:rPr>
          <w:rFonts w:eastAsia="Times New Roman" w:cs="Times New Roman"/>
          <w:szCs w:val="24"/>
        </w:rPr>
        <w:t>ν</w:t>
      </w:r>
      <w:r>
        <w:rPr>
          <w:rFonts w:eastAsia="Times New Roman" w:cs="Times New Roman"/>
          <w:szCs w:val="24"/>
        </w:rPr>
        <w:t xml:space="preserve"> ν.4559/2018 και την ίδρυση των νέων ΠΕΚ, Πανεπιστημίων Ερευνητικών Κέντρων, που περιλαμβάνουν ένα εξαιρετικά μεγάλο αριθμό ινστιτούτων, </w:t>
      </w:r>
      <w:r>
        <w:rPr>
          <w:rFonts w:eastAsia="Times New Roman" w:cs="Times New Roman"/>
          <w:szCs w:val="24"/>
        </w:rPr>
        <w:t>χωρίς όμως κανέναν σχεδιασμό σχετικά με τις υποδομές, τις υπηρεσίες, το προσωπικό και χωρίς κα</w:t>
      </w:r>
      <w:r>
        <w:rPr>
          <w:rFonts w:eastAsia="Times New Roman" w:cs="Times New Roman"/>
          <w:szCs w:val="24"/>
        </w:rPr>
        <w:t>μ</w:t>
      </w:r>
      <w:r>
        <w:rPr>
          <w:rFonts w:eastAsia="Times New Roman" w:cs="Times New Roman"/>
          <w:szCs w:val="24"/>
        </w:rPr>
        <w:t xml:space="preserve">μιά μελέτη σκοπιμότητας. </w:t>
      </w:r>
    </w:p>
    <w:p w14:paraId="2E24723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Φωτάκη</w:t>
      </w:r>
      <w:proofErr w:type="spellEnd"/>
      <w:r>
        <w:rPr>
          <w:rFonts w:eastAsia="Times New Roman" w:cs="Times New Roman"/>
          <w:szCs w:val="24"/>
        </w:rPr>
        <w:t xml:space="preserve">, σας το έχουμε </w:t>
      </w:r>
      <w:proofErr w:type="spellStart"/>
      <w:r>
        <w:rPr>
          <w:rFonts w:eastAsia="Times New Roman" w:cs="Times New Roman"/>
          <w:szCs w:val="24"/>
        </w:rPr>
        <w:t>ξανατονίσει</w:t>
      </w:r>
      <w:proofErr w:type="spellEnd"/>
      <w:r>
        <w:rPr>
          <w:rFonts w:eastAsia="Times New Roman" w:cs="Times New Roman"/>
          <w:szCs w:val="24"/>
        </w:rPr>
        <w:t xml:space="preserve"> επανειλημμένως και στα προηγούμενα νομοσχέδια</w:t>
      </w:r>
      <w:r>
        <w:rPr>
          <w:rFonts w:eastAsia="Times New Roman" w:cs="Times New Roman"/>
          <w:szCs w:val="24"/>
        </w:rPr>
        <w:t>,</w:t>
      </w:r>
      <w:r>
        <w:rPr>
          <w:rFonts w:eastAsia="Times New Roman" w:cs="Times New Roman"/>
          <w:szCs w:val="24"/>
        </w:rPr>
        <w:t xml:space="preserve"> τόσο εγώ όσο και η Ένωση Ελλήνων Ερευνητών, αλλά</w:t>
      </w:r>
      <w:r>
        <w:rPr>
          <w:rFonts w:eastAsia="Times New Roman" w:cs="Times New Roman"/>
          <w:szCs w:val="24"/>
        </w:rPr>
        <w:t xml:space="preserve"> 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w:t>
      </w:r>
      <w:r>
        <w:rPr>
          <w:rFonts w:eastAsia="Times New Roman" w:cs="Times New Roman"/>
          <w:szCs w:val="24"/>
        </w:rPr>
        <w:t>υνεχίζετε απτόητος το καταστροφικό έργο. Οι δομές που δημιουργείτε δεν είναι συμβατές με την υλοποίηση μιας ενιαίας εθνικής πολιτικής για την έρευνα, δεν στηρίζονται στο ισχύον νομοθετικό πλαίσιο για την έρευνα, αντίθετα παραβιά</w:t>
      </w:r>
      <w:r>
        <w:rPr>
          <w:rFonts w:eastAsia="Times New Roman" w:cs="Times New Roman"/>
          <w:szCs w:val="24"/>
        </w:rPr>
        <w:t>ζουν τις διατάξεις για την ίδρυση νέων ερευνητικών κέντρων, μεταξύ των οποίων περιλαμβάνεται και η έκθεση από το ΕΣΕΚ. Εσείς το δημιουργήσατε, εσείς το είχατε στον νόμο. Ενισχύουν τον κατακερματισμό αντί της συνέργειας και δημιουργούν επικαλύψεις στα θεματ</w:t>
      </w:r>
      <w:r>
        <w:rPr>
          <w:rFonts w:eastAsia="Times New Roman" w:cs="Times New Roman"/>
          <w:szCs w:val="24"/>
        </w:rPr>
        <w:t>ικά αντικείμενα. Ενισχύουν…</w:t>
      </w:r>
    </w:p>
    <w:p w14:paraId="2E24723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2E24723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Δώστε μου ακόμη δ</w:t>
      </w:r>
      <w:r>
        <w:rPr>
          <w:rFonts w:eastAsia="Times New Roman" w:cs="Times New Roman"/>
          <w:szCs w:val="24"/>
        </w:rPr>
        <w:t>ύ</w:t>
      </w:r>
      <w:r>
        <w:rPr>
          <w:rFonts w:eastAsia="Times New Roman" w:cs="Times New Roman"/>
          <w:szCs w:val="24"/>
        </w:rPr>
        <w:t>ο λεπτά, κύριε Πρόεδρε, ευχαριστώ.</w:t>
      </w:r>
    </w:p>
    <w:p w14:paraId="2E247233"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Όχι, δεν θα σας δώσω ακόμη δ</w:t>
      </w:r>
      <w:r>
        <w:rPr>
          <w:rFonts w:eastAsia="Times New Roman" w:cs="Times New Roman"/>
          <w:szCs w:val="24"/>
        </w:rPr>
        <w:t>ύ</w:t>
      </w:r>
      <w:r>
        <w:rPr>
          <w:rFonts w:eastAsia="Times New Roman" w:cs="Times New Roman"/>
          <w:szCs w:val="24"/>
        </w:rPr>
        <w:t>ο λεπτά. Ένα λεπτό και θα ολοκληρώσε</w:t>
      </w:r>
      <w:r>
        <w:rPr>
          <w:rFonts w:eastAsia="Times New Roman" w:cs="Times New Roman"/>
          <w:szCs w:val="24"/>
        </w:rPr>
        <w:t>τε.</w:t>
      </w:r>
    </w:p>
    <w:p w14:paraId="2E24723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Ενισχύουν, λοιπόν, την εσωστρέφεια, αντί για την εξωστρέφεια, αλλά και απαιτούν νέους πόρους, καθώς προβλέπεται η χρηματοδότησή τους από τον τακτικό προϋπολογισμό.</w:t>
      </w:r>
    </w:p>
    <w:p w14:paraId="2E24723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Φτάνει πια η ίδρυση ερευνητικών ιδρυμάτων χωρίς πλάνο και σχεδιασμό, η α</w:t>
      </w:r>
      <w:r>
        <w:rPr>
          <w:rFonts w:eastAsia="Times New Roman" w:cs="Times New Roman"/>
          <w:szCs w:val="24"/>
        </w:rPr>
        <w:t>χρείαστη κατασπατάληση δημοσίου χρήματος! Θα πρέπει, επιτέλους, να δώσουμε έμφαση πώς θα αξιοποιήσουμε τους υπάρχοντες ερευνητικούς οργανισμούς, να κάνουμε συνέργειες και να αυξήσουμε την εξωστρέφεια. Αυτός είναι ο στόχος.</w:t>
      </w:r>
    </w:p>
    <w:p w14:paraId="2E24723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Και μιας που αναφέρθηκα στον Αναπ</w:t>
      </w:r>
      <w:r>
        <w:rPr>
          <w:rFonts w:eastAsia="Times New Roman" w:cs="Times New Roman"/>
          <w:szCs w:val="24"/>
        </w:rPr>
        <w:t xml:space="preserve">ληρωτή Υπουργό κ. </w:t>
      </w:r>
      <w:proofErr w:type="spellStart"/>
      <w:r>
        <w:rPr>
          <w:rFonts w:eastAsia="Times New Roman" w:cs="Times New Roman"/>
          <w:szCs w:val="24"/>
        </w:rPr>
        <w:t>Φωτάκη</w:t>
      </w:r>
      <w:proofErr w:type="spellEnd"/>
      <w:r>
        <w:rPr>
          <w:rFonts w:eastAsia="Times New Roman" w:cs="Times New Roman"/>
          <w:szCs w:val="24"/>
        </w:rPr>
        <w:t xml:space="preserve">, νομίζω πως είναι η καταλληλότερη στιγμή να απαντήσει εδώ, μιας και δεν το έχει κάνει ως τώρα στη σχετική ερώτηση και ΑΚΕ που του έχω καταθέσει, αντίγραφο της οποίας καταθέτω και για τα Πρακτικά. </w:t>
      </w:r>
    </w:p>
    <w:p w14:paraId="2E247237" w14:textId="77777777" w:rsidR="00ED3BF8" w:rsidRDefault="009F432D">
      <w:pPr>
        <w:spacing w:after="0" w:line="600" w:lineRule="auto"/>
        <w:ind w:firstLine="720"/>
        <w:jc w:val="both"/>
        <w:rPr>
          <w:rFonts w:eastAsia="Times New Roman" w:cs="Times New Roman"/>
          <w:szCs w:val="24"/>
        </w:rPr>
      </w:pPr>
      <w:r w:rsidRPr="00132157">
        <w:rPr>
          <w:rFonts w:eastAsia="Times New Roman" w:cs="Times New Roman"/>
          <w:szCs w:val="24"/>
        </w:rPr>
        <w:t>(Στ</w:t>
      </w:r>
      <w:r>
        <w:rPr>
          <w:rFonts w:eastAsia="Times New Roman" w:cs="Times New Roman"/>
          <w:szCs w:val="24"/>
        </w:rPr>
        <w:t>ο σημείο αυτό η Βουλευτής κ. Μα</w:t>
      </w:r>
      <w:r>
        <w:rPr>
          <w:rFonts w:eastAsia="Times New Roman" w:cs="Times New Roman"/>
          <w:szCs w:val="24"/>
        </w:rPr>
        <w:t>ρία Αντωνίου</w:t>
      </w:r>
      <w:r w:rsidRPr="0013215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24723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Αναφέρομαι φυσικά στις πρόσφατες αποκαλύψεις των μέσων μαζικής ενημέρωσης, σύμφω</w:t>
      </w:r>
      <w:r>
        <w:rPr>
          <w:rFonts w:eastAsia="Times New Roman" w:cs="Times New Roman"/>
          <w:szCs w:val="24"/>
        </w:rPr>
        <w:t xml:space="preserve">να με τις οποίες ο γιος του κ. </w:t>
      </w:r>
      <w:proofErr w:type="spellStart"/>
      <w:r>
        <w:rPr>
          <w:rFonts w:eastAsia="Times New Roman" w:cs="Times New Roman"/>
          <w:szCs w:val="24"/>
        </w:rPr>
        <w:t>Φωτάκη</w:t>
      </w:r>
      <w:proofErr w:type="spellEnd"/>
      <w:r>
        <w:rPr>
          <w:rFonts w:eastAsia="Times New Roman" w:cs="Times New Roman"/>
          <w:szCs w:val="24"/>
        </w:rPr>
        <w:t xml:space="preserve"> έλαβε το 2017 υποτροφία ύψους 27.000 ευρώ από </w:t>
      </w:r>
      <w:r>
        <w:rPr>
          <w:rFonts w:eastAsia="Times New Roman" w:cs="Times New Roman"/>
          <w:szCs w:val="24"/>
        </w:rPr>
        <w:lastRenderedPageBreak/>
        <w:t xml:space="preserve">το ΕΛΙΔΕΚ ως υποψήφιος διδάκτωρ για το Γεωπονικό Πανεπιστήμιο. </w:t>
      </w:r>
    </w:p>
    <w:p w14:paraId="2E24723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Φωτάκη</w:t>
      </w:r>
      <w:proofErr w:type="spellEnd"/>
      <w:r>
        <w:rPr>
          <w:rFonts w:eastAsia="Times New Roman" w:cs="Times New Roman"/>
          <w:szCs w:val="24"/>
        </w:rPr>
        <w:t>, εδώ και τρία χρόνια ως εισηγήτρια της Νέας Δημοκρατίας στο σχετικό νομοσχέδιο σας είχα κατηγορ</w:t>
      </w:r>
      <w:r>
        <w:rPr>
          <w:rFonts w:eastAsia="Times New Roman" w:cs="Times New Roman"/>
          <w:szCs w:val="24"/>
        </w:rPr>
        <w:t xml:space="preserve">ήσει ευθέως ότι δημιουργείτε το ΕΛΙΔΕΚ, ένα ίδρυμα δήθεν ανεξάρτητο και αυτόνομο, αλλά στην πραγματικότητα ελεγχόμενο από εσάς. </w:t>
      </w:r>
    </w:p>
    <w:p w14:paraId="2E24723A"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sidRPr="00511F33">
        <w:rPr>
          <w:rFonts w:eastAsia="Times New Roman" w:cs="Times New Roman"/>
          <w:szCs w:val="24"/>
        </w:rPr>
        <w:t>Κ</w:t>
      </w:r>
      <w:r>
        <w:rPr>
          <w:rFonts w:eastAsia="Times New Roman" w:cs="Times New Roman"/>
          <w:szCs w:val="24"/>
        </w:rPr>
        <w:t>υρία Αντωνίου, κλείστε παρακαλώ.</w:t>
      </w:r>
    </w:p>
    <w:p w14:paraId="2E24723B"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Μιλούσα για αδιαφάνεια…</w:t>
      </w:r>
    </w:p>
    <w:p w14:paraId="2E24723C"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w:t>
      </w:r>
      <w:r w:rsidRPr="00511F33">
        <w:rPr>
          <w:rFonts w:eastAsia="Times New Roman" w:cs="Times New Roman"/>
          <w:b/>
          <w:szCs w:val="24"/>
        </w:rPr>
        <w:t xml:space="preserve">Κακλαμάνης): </w:t>
      </w:r>
      <w:r>
        <w:rPr>
          <w:rFonts w:eastAsia="Times New Roman" w:cs="Times New Roman"/>
          <w:szCs w:val="24"/>
        </w:rPr>
        <w:t xml:space="preserve">Με ακούτε, κυρία Αντωνίου, ή μιλώ με 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 xml:space="preserve">; </w:t>
      </w:r>
    </w:p>
    <w:p w14:paraId="2E24723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…να ολοκληρώσω. </w:t>
      </w:r>
    </w:p>
    <w:p w14:paraId="2E24723E"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Παρακαλώ, ολοκληρώστε, σας έχω δώσει τέσσερα λεπτά παραπάνω.</w:t>
      </w:r>
    </w:p>
    <w:p w14:paraId="2E24723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Μέσα, λοιπόν, σε τρία χρόνια </w:t>
      </w:r>
      <w:r>
        <w:rPr>
          <w:rFonts w:eastAsia="Times New Roman" w:cs="Times New Roman"/>
          <w:szCs w:val="24"/>
        </w:rPr>
        <w:t xml:space="preserve">αλλάξατε τρεις φορές την αξιολόγηση. Για να είμαι δίκαιη, όταν σας κατηγορούσα ότι επιθυμείτε να κατευθύνετε τη χρηματοδότηση στα δικά σας παιδιά, το έλεγα μεταφορικά και δεν μπορούσα να </w:t>
      </w:r>
      <w:r>
        <w:rPr>
          <w:rFonts w:eastAsia="Times New Roman" w:cs="Times New Roman"/>
          <w:szCs w:val="24"/>
        </w:rPr>
        <w:lastRenderedPageBreak/>
        <w:t>φανταστώ ότι αυτή η φράση θα είχε κυριολεκτική έννοια. Δυστυχώς, κύρι</w:t>
      </w:r>
      <w:r>
        <w:rPr>
          <w:rFonts w:eastAsia="Times New Roman" w:cs="Times New Roman"/>
          <w:szCs w:val="24"/>
        </w:rPr>
        <w:t xml:space="preserve">ε </w:t>
      </w:r>
      <w:proofErr w:type="spellStart"/>
      <w:r>
        <w:rPr>
          <w:rFonts w:eastAsia="Times New Roman" w:cs="Times New Roman"/>
          <w:szCs w:val="24"/>
        </w:rPr>
        <w:t>Φωτάκη</w:t>
      </w:r>
      <w:proofErr w:type="spellEnd"/>
      <w:r>
        <w:rPr>
          <w:rFonts w:eastAsia="Times New Roman" w:cs="Times New Roman"/>
          <w:szCs w:val="24"/>
        </w:rPr>
        <w:t>, θα τα δούμε στις απαντήσεις που καλείστε να μας δώσετε.</w:t>
      </w:r>
    </w:p>
    <w:p w14:paraId="2E247240"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Ωραία, ολοκληρώσατε, κυρία Αντωνίου.</w:t>
      </w:r>
    </w:p>
    <w:p w14:paraId="2E24724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Μήπως στις λίστες μας δώσετε και άλλα…</w:t>
      </w:r>
    </w:p>
    <w:p w14:paraId="2E247242"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sidRPr="00511F33">
        <w:rPr>
          <w:rFonts w:eastAsia="Times New Roman" w:cs="Times New Roman"/>
          <w:szCs w:val="24"/>
        </w:rPr>
        <w:t>Κ</w:t>
      </w:r>
      <w:r>
        <w:rPr>
          <w:rFonts w:eastAsia="Times New Roman" w:cs="Times New Roman"/>
          <w:szCs w:val="24"/>
        </w:rPr>
        <w:t>υρία Αντωνίου, θα κλείσω το μικ</w:t>
      </w:r>
      <w:r>
        <w:rPr>
          <w:rFonts w:eastAsia="Times New Roman" w:cs="Times New Roman"/>
          <w:szCs w:val="24"/>
        </w:rPr>
        <w:t>ρόφωνο, σας παρακαλώ!</w:t>
      </w:r>
    </w:p>
    <w:p w14:paraId="2E24724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Αυτό που θέλω να πω εγώ είναι ότι θα κάνουμε μεγάλη προσπάθεια όλοι εμείς, προκειμένου να καταφέρουμε να πάμε ξανά την παιδεία και την Ελλάδα μπροστά, γιατί εσείς τη σέρνετε στο 1981.</w:t>
      </w:r>
    </w:p>
    <w:p w14:paraId="2E24724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247245"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24724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Ούτε στον Μεσαίωνα δεν πάτε με αυτό</w:t>
      </w:r>
      <w:r>
        <w:rPr>
          <w:rFonts w:eastAsia="Times New Roman" w:cs="Times New Roman"/>
          <w:szCs w:val="24"/>
        </w:rPr>
        <w:t>ν</w:t>
      </w:r>
      <w:r>
        <w:rPr>
          <w:rFonts w:eastAsia="Times New Roman" w:cs="Times New Roman"/>
          <w:szCs w:val="24"/>
        </w:rPr>
        <w:t xml:space="preserve"> τον λαϊκισμό!</w:t>
      </w:r>
    </w:p>
    <w:p w14:paraId="2E247247"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lastRenderedPageBreak/>
        <w:t xml:space="preserve">ΠΡΟΕΔΡΕΥΩΝ (Νικήτας Κακλαμάνης): </w:t>
      </w:r>
      <w:r>
        <w:rPr>
          <w:rFonts w:eastAsia="Times New Roman" w:cs="Times New Roman"/>
          <w:szCs w:val="24"/>
        </w:rPr>
        <w:t>Ακούστε, κυρίες και κύριοι συνάδελφοι, όσοι ψηφίζουμε στη Διάσκεψη των Προέδρων επείγοντα νομ</w:t>
      </w:r>
      <w:r>
        <w:rPr>
          <w:rFonts w:eastAsia="Times New Roman" w:cs="Times New Roman"/>
          <w:szCs w:val="24"/>
        </w:rPr>
        <w:t xml:space="preserve">οσχέδια θα αναλαμβάνουμε και την ευθύνη του χρόνου. Είπα, αντί για πέντε, επτά λεπτά. Δεν θα γίνει αυτό εις βάρος των τελευταίων συναδέλφων που αύριο, εάν μιλήσουν οι </w:t>
      </w:r>
      <w:r>
        <w:rPr>
          <w:rFonts w:eastAsia="Times New Roman" w:cs="Times New Roman"/>
          <w:szCs w:val="24"/>
        </w:rPr>
        <w:t>π</w:t>
      </w:r>
      <w:r>
        <w:rPr>
          <w:rFonts w:eastAsia="Times New Roman" w:cs="Times New Roman"/>
          <w:szCs w:val="24"/>
        </w:rPr>
        <w:t xml:space="preserve">ολιτικοί Αρχηγοί, θα μείνουν ενδεχομένως χωρίς να μιλήσουν. </w:t>
      </w:r>
    </w:p>
    <w:p w14:paraId="2E24724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Στα επτά λεπτά είναι ο χρόν</w:t>
      </w:r>
      <w:r>
        <w:rPr>
          <w:rFonts w:eastAsia="Times New Roman" w:cs="Times New Roman"/>
          <w:szCs w:val="24"/>
        </w:rPr>
        <w:t xml:space="preserve">ος. Αλλιώς,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από τούδε και στο εξής θα κλείνω το μικρόφωνο και δεν θα καταγράφεται τίποτα στα Πρακτικά, διότι δεν δέχομαι να μιλήσουν οι πενήντα ή οι πενήντα πέντε και να μείνουν δέκα συνάδελφοι που δεν θα μιλήσουν αύριο.</w:t>
      </w:r>
    </w:p>
    <w:p w14:paraId="2E24724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ΤΡΙΑΝΤΑΦΥΛ</w:t>
      </w:r>
      <w:r>
        <w:rPr>
          <w:rFonts w:eastAsia="Times New Roman" w:cs="Times New Roman"/>
          <w:b/>
          <w:szCs w:val="24"/>
        </w:rPr>
        <w:t xml:space="preserve">ΛΟΣ ΜΗΤΑΦΙΔΗΣ: </w:t>
      </w:r>
      <w:r>
        <w:rPr>
          <w:rFonts w:eastAsia="Times New Roman" w:cs="Times New Roman"/>
          <w:szCs w:val="24"/>
        </w:rPr>
        <w:t>Έχει ξαναγίνει αυτό.</w:t>
      </w:r>
    </w:p>
    <w:p w14:paraId="2E24724A"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Ακριβώς γι’ αυτό και το λέω, χωρίς παρεξήγηση. Δεν είναι ευχάριστη ούτε η δική μου θέση ούτε του </w:t>
      </w:r>
      <w:r>
        <w:rPr>
          <w:rFonts w:eastAsia="Times New Roman" w:cs="Times New Roman"/>
          <w:szCs w:val="24"/>
        </w:rPr>
        <w:t xml:space="preserve">μετά από εμένα </w:t>
      </w:r>
      <w:proofErr w:type="spellStart"/>
      <w:r>
        <w:rPr>
          <w:rFonts w:eastAsia="Times New Roman" w:cs="Times New Roman"/>
          <w:szCs w:val="24"/>
        </w:rPr>
        <w:t>π</w:t>
      </w:r>
      <w:r>
        <w:rPr>
          <w:rFonts w:eastAsia="Times New Roman" w:cs="Times New Roman"/>
          <w:szCs w:val="24"/>
        </w:rPr>
        <w:t>ροεδρεύοντος</w:t>
      </w:r>
      <w:proofErr w:type="spellEnd"/>
      <w:r>
        <w:rPr>
          <w:rFonts w:eastAsia="Times New Roman" w:cs="Times New Roman"/>
          <w:szCs w:val="24"/>
        </w:rPr>
        <w:t>, αλλά αν πάμε στα δέκα λεπτά ο κάθε ομιλητής, αυτό θα συμβεί.</w:t>
      </w:r>
      <w:r>
        <w:rPr>
          <w:rFonts w:eastAsia="Times New Roman" w:cs="Times New Roman"/>
          <w:szCs w:val="24"/>
        </w:rPr>
        <w:t xml:space="preserve"> </w:t>
      </w:r>
    </w:p>
    <w:p w14:paraId="2E24724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επόμενος ομιλητής ήταν ο κ. Συντυχάκης, ο οποίος μιλάει αυτή τη στιγμή στην </w:t>
      </w:r>
      <w:r>
        <w:rPr>
          <w:rFonts w:eastAsia="Times New Roman" w:cs="Times New Roman"/>
          <w:szCs w:val="24"/>
        </w:rPr>
        <w:t>ε</w:t>
      </w:r>
      <w:r>
        <w:rPr>
          <w:rFonts w:eastAsia="Times New Roman" w:cs="Times New Roman"/>
          <w:szCs w:val="24"/>
        </w:rPr>
        <w:t xml:space="preserve">πιτροπή. Δεν θα τον διαγράψω. Επειδή έχει έρθει ο κ. </w:t>
      </w:r>
      <w:proofErr w:type="spellStart"/>
      <w:r>
        <w:rPr>
          <w:rFonts w:eastAsia="Times New Roman" w:cs="Times New Roman"/>
          <w:szCs w:val="24"/>
        </w:rPr>
        <w:t>Πιτσιόρλας</w:t>
      </w:r>
      <w:proofErr w:type="spellEnd"/>
      <w:r>
        <w:rPr>
          <w:rFonts w:eastAsia="Times New Roman" w:cs="Times New Roman"/>
          <w:szCs w:val="24"/>
        </w:rPr>
        <w:t xml:space="preserve"> που θέλει τον λόγο για τρία λεπτά για μια τροπολογία, θα του δώσω τον λόγο και αν δεν έχει έρθει ο κ. Συντυχάκη</w:t>
      </w:r>
      <w:r>
        <w:rPr>
          <w:rFonts w:eastAsia="Times New Roman" w:cs="Times New Roman"/>
          <w:szCs w:val="24"/>
        </w:rPr>
        <w:t>ς, θα προχωρήσουμε με τον κ. Κουράκη μετά, μέχρι να έρθει.</w:t>
      </w:r>
    </w:p>
    <w:p w14:paraId="2E24724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Πιτσιόρλας</w:t>
      </w:r>
      <w:proofErr w:type="spellEnd"/>
      <w:r>
        <w:rPr>
          <w:rFonts w:eastAsia="Times New Roman" w:cs="Times New Roman"/>
          <w:szCs w:val="24"/>
        </w:rPr>
        <w:t xml:space="preserve"> έχει τον λόγο.</w:t>
      </w:r>
    </w:p>
    <w:p w14:paraId="2E24724D" w14:textId="77777777" w:rsidR="00ED3BF8" w:rsidRDefault="009F432D">
      <w:pPr>
        <w:spacing w:after="0" w:line="600" w:lineRule="auto"/>
        <w:ind w:firstLine="720"/>
        <w:jc w:val="both"/>
        <w:rPr>
          <w:rFonts w:eastAsia="Times New Roman" w:cs="Times New Roman"/>
          <w:szCs w:val="24"/>
        </w:rPr>
      </w:pPr>
      <w:r w:rsidRPr="00782DA8">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Κύριε Πρόεδρε, τον λόγο παρακαλώ. </w:t>
      </w:r>
    </w:p>
    <w:p w14:paraId="2E24724E"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Κύριε Υπουργέ, σας</w:t>
      </w:r>
      <w:r>
        <w:rPr>
          <w:rFonts w:eastAsia="Times New Roman" w:cs="Times New Roman"/>
          <w:szCs w:val="24"/>
        </w:rPr>
        <w:t xml:space="preserve"> είδα. Τη σειρά την καθορίζω εγώ. Οι Υπουργοί δεν έχετε κανένα μεγαλύτερο δικαίωμα εκ των Βουλευτών. Σας είδα, κατάλαβα τι θέλετε, μετά τον κ. </w:t>
      </w:r>
      <w:proofErr w:type="spellStart"/>
      <w:r>
        <w:rPr>
          <w:rFonts w:eastAsia="Times New Roman" w:cs="Times New Roman"/>
          <w:szCs w:val="24"/>
        </w:rPr>
        <w:t>Πιτσιόρλα</w:t>
      </w:r>
      <w:proofErr w:type="spellEnd"/>
      <w:r>
        <w:rPr>
          <w:rFonts w:eastAsia="Times New Roman" w:cs="Times New Roman"/>
          <w:szCs w:val="24"/>
        </w:rPr>
        <w:t xml:space="preserve"> θα σας δώσω τον λόγο. Μη με </w:t>
      </w:r>
      <w:proofErr w:type="spellStart"/>
      <w:r>
        <w:rPr>
          <w:rFonts w:eastAsia="Times New Roman" w:cs="Times New Roman"/>
          <w:szCs w:val="24"/>
        </w:rPr>
        <w:t>ξαναδιακόψετε</w:t>
      </w:r>
      <w:proofErr w:type="spellEnd"/>
      <w:r>
        <w:rPr>
          <w:rFonts w:eastAsia="Times New Roman" w:cs="Times New Roman"/>
          <w:szCs w:val="24"/>
        </w:rPr>
        <w:t xml:space="preserve">. </w:t>
      </w:r>
    </w:p>
    <w:p w14:paraId="2E24724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ΑΣΤΕΡΙΟΣ ΠΙΤΣΙΟΡΛΑΣ (Αναπληρωτής Υπουργός Οικονομίας και Αν</w:t>
      </w:r>
      <w:r>
        <w:rPr>
          <w:rFonts w:eastAsia="Times New Roman" w:cs="Times New Roman"/>
          <w:b/>
          <w:szCs w:val="24"/>
        </w:rPr>
        <w:t xml:space="preserve">άπτυξης): </w:t>
      </w:r>
      <w:r>
        <w:rPr>
          <w:rFonts w:eastAsia="Times New Roman" w:cs="Times New Roman"/>
          <w:szCs w:val="24"/>
        </w:rPr>
        <w:t>Εγώ θα είμαι πολύ σύντομος, κύριε Πρόεδρε. Ευχαριστώ.</w:t>
      </w:r>
    </w:p>
    <w:p w14:paraId="2E24725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για μια τροπολογία του Υπουργείου Οικονομίας και Ανάπτυξης που έχει τέσσερα ή πέντε σημεία. Το ένα αφορά τα θέματα της ΕΑΑΔΗΣΥ</w:t>
      </w:r>
      <w:r w:rsidRPr="00D05C8B">
        <w:rPr>
          <w:rFonts w:eastAsia="Times New Roman" w:cs="Times New Roman"/>
          <w:szCs w:val="24"/>
        </w:rPr>
        <w:t xml:space="preserve">, </w:t>
      </w:r>
      <w:r>
        <w:rPr>
          <w:rFonts w:eastAsia="Times New Roman" w:cs="Times New Roman"/>
          <w:szCs w:val="24"/>
        </w:rPr>
        <w:t>της Ενιαίας Ανεξάρτητης Αρχής Δημοσίων Συμβάσεων. Αφορ</w:t>
      </w:r>
      <w:r>
        <w:rPr>
          <w:rFonts w:eastAsia="Times New Roman" w:cs="Times New Roman"/>
          <w:szCs w:val="24"/>
        </w:rPr>
        <w:t>ούν, κυρίως, νομοτεχνικές βελτιώσεις των κανονισμών λειτουργία της ΕΑΑΔΗΣΥ. Ένα θέμα που δεν είναι νομοτεχνικό, αφορά τη δυνατότητα της ΕΑΑΔΗΣΥ, εάν διαπιστώσει παραβιάσεις στην εκτέλεση κάποιου διαγωνισμού, ενώ μέχρι τώρα μπορεί απλώς να διακόψει τον διαγ</w:t>
      </w:r>
      <w:r>
        <w:rPr>
          <w:rFonts w:eastAsia="Times New Roman" w:cs="Times New Roman"/>
          <w:szCs w:val="24"/>
        </w:rPr>
        <w:t>ωνισμό, με την τροπολογία αυτή θα μπορεί να υπάρξει και ένα στάδιο, όπου η ΕΑΑΔΗΣΥ θα μπορεί να κάνει παρατηρήσεις και να ζητήσει διορθώσεις και προσαρμογές και να τρέξει τη διαδικασία.</w:t>
      </w:r>
    </w:p>
    <w:p w14:paraId="2E24725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Ένα δεύτερο σημείο, που δεν είναι επίσης νομοτεχνικό, αφορά τη σύσταση</w:t>
      </w:r>
      <w:r>
        <w:rPr>
          <w:rFonts w:eastAsia="Times New Roman" w:cs="Times New Roman"/>
          <w:szCs w:val="24"/>
        </w:rPr>
        <w:t xml:space="preserve"> τριών οργανικών θέσεων για την υποβοήθηση του έργου του προέδρου της ΕΑΑΔΗΣΥ.</w:t>
      </w:r>
    </w:p>
    <w:p w14:paraId="2E24725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Δεύτερο σημείο της τροπολογία αφορά τον γενικό κανονισμό προστασίας προσωπικών δεδομένων. Προβλέπεται μια διάταξη, σύμφωνα με την οποία ο Υπουργός Οικονομίας ορίζει υπεύθυνο επε</w:t>
      </w:r>
      <w:r>
        <w:rPr>
          <w:rFonts w:eastAsia="Times New Roman" w:cs="Times New Roman"/>
          <w:szCs w:val="24"/>
        </w:rPr>
        <w:t>ξεργασίας των προσωπικών δεδομένων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κανονισμού γι</w:t>
      </w:r>
      <w:r>
        <w:rPr>
          <w:rFonts w:eastAsia="Times New Roman" w:cs="Times New Roman"/>
          <w:szCs w:val="24"/>
        </w:rPr>
        <w:t>’</w:t>
      </w:r>
      <w:r>
        <w:rPr>
          <w:rFonts w:eastAsia="Times New Roman" w:cs="Times New Roman"/>
          <w:szCs w:val="24"/>
        </w:rPr>
        <w:t xml:space="preserve"> αυτούς που εμπλέκονται στην υλοποίηση </w:t>
      </w:r>
      <w:r>
        <w:rPr>
          <w:rFonts w:eastAsia="Times New Roman" w:cs="Times New Roman"/>
          <w:szCs w:val="24"/>
        </w:rPr>
        <w:lastRenderedPageBreak/>
        <w:t>συγχρηματοδοτούμενων έργων. Αυτό είναι προσαρμογή στον γενικό κανονισμό προσωπικών δεδομένων και δεν έχει κάποια ιδιαίτερα ζητήματα.</w:t>
      </w:r>
    </w:p>
    <w:p w14:paraId="2E24725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τρίτο σημείο </w:t>
      </w:r>
      <w:r>
        <w:rPr>
          <w:rFonts w:eastAsia="Times New Roman" w:cs="Times New Roman"/>
          <w:szCs w:val="24"/>
        </w:rPr>
        <w:t>αφορά θέματα που σχετίζονται με τη λειτουργία του Οικονομικού Επιμελητηρίου Ελλάδας. Και εδώ είναι σε συνεννόηση απόλυτη με το Οικονομικό Επιμελητήριο, δεν έχουμε προβλήματα. Επειδή το Οικονομικό Επιμελητήριο με τους τελευταίους νόμους</w:t>
      </w:r>
      <w:r>
        <w:rPr>
          <w:rFonts w:eastAsia="Times New Roman" w:cs="Times New Roman"/>
          <w:szCs w:val="24"/>
        </w:rPr>
        <w:t>,</w:t>
      </w:r>
      <w:r>
        <w:rPr>
          <w:rFonts w:eastAsia="Times New Roman" w:cs="Times New Roman"/>
          <w:szCs w:val="24"/>
        </w:rPr>
        <w:t xml:space="preserve"> που έχουν ψηφιστεί </w:t>
      </w:r>
      <w:r>
        <w:rPr>
          <w:rFonts w:eastAsia="Times New Roman" w:cs="Times New Roman"/>
          <w:szCs w:val="24"/>
        </w:rPr>
        <w:t>για τις ανώνυμες εταιρείες και για άλλα θέματα</w:t>
      </w:r>
      <w:r>
        <w:rPr>
          <w:rFonts w:eastAsia="Times New Roman" w:cs="Times New Roman"/>
          <w:szCs w:val="24"/>
        </w:rPr>
        <w:t>,</w:t>
      </w:r>
      <w:r>
        <w:rPr>
          <w:rFonts w:eastAsia="Times New Roman" w:cs="Times New Roman"/>
          <w:szCs w:val="24"/>
        </w:rPr>
        <w:t xml:space="preserve"> έχει έναν ιδιαίτερα αυξημένο ρόλο, με αυτό προσαρμόζεται το Οικονομικό Επιμελητήριο στις ανάγκες του σήμερα.</w:t>
      </w:r>
    </w:p>
    <w:p w14:paraId="2E24725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Επίσης, το επόμενο σημείο αφορά γενικότερα τα επιμελητήρια της χώρας, τη λύση των αστικών εταιρειών</w:t>
      </w:r>
      <w:r>
        <w:rPr>
          <w:rFonts w:eastAsia="Times New Roman" w:cs="Times New Roman"/>
          <w:szCs w:val="24"/>
        </w:rPr>
        <w:t xml:space="preserve"> που είχαν συγκροτήσει τα επιμελητήρια σε όλη τη χώρα, προκειμένου να καλύψουν ανάγκες προσωπικού. Καταργούνται αυτές οι αστικές εταιρείες και το προσωπικό μεταφέρεται στα επιμελητήρια. Είμαστε σε συνεννόηση με την ΚΕΕ, υπάρχει απόλυτη συμφωνία και δεν νομ</w:t>
      </w:r>
      <w:r>
        <w:rPr>
          <w:rFonts w:eastAsia="Times New Roman" w:cs="Times New Roman"/>
          <w:szCs w:val="24"/>
        </w:rPr>
        <w:t>ίζω ότι υπάρχει ούτε εδώ ζήτημα.</w:t>
      </w:r>
    </w:p>
    <w:p w14:paraId="2E24725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 τελευταίο αφορά τη συμμετοχή των ΟΤΑ στους φορείς διαχείρισης των επιχειρηματικών πάρκων και των φορέων διαχείρισης των άτυπων βιομηχανικών συγκεντρώσεων και αυτό επειδή υπήρχε μια διχογνωμία, εάν έχουν το δικαίωμα ή δεν</w:t>
      </w:r>
      <w:r>
        <w:rPr>
          <w:rFonts w:eastAsia="Times New Roman" w:cs="Times New Roman"/>
          <w:szCs w:val="24"/>
        </w:rPr>
        <w:t xml:space="preserve"> έχουν το δικαίωμα να το κάνουν. Το διευκρινίζουμε, για να μπορούν να λειτουργούν. Σε όλα αυτά τα ζητήματα με τα επιμελητήρια έχουμε επίσης απόλυτη συμφωνία και νομίζω ότι είναι απλά και δεν χρειάζεται να σας ταλαιπωρήσω περαιτέρω.</w:t>
      </w:r>
    </w:p>
    <w:p w14:paraId="2E247256"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ΠΡΟΕΔΡΕΥΩΝ (Νικήτας Κακλ</w:t>
      </w:r>
      <w:r w:rsidRPr="00511F33">
        <w:rPr>
          <w:rFonts w:eastAsia="Times New Roman" w:cs="Times New Roman"/>
          <w:b/>
          <w:szCs w:val="24"/>
        </w:rPr>
        <w:t xml:space="preserve">αμάνης): </w:t>
      </w:r>
      <w:r>
        <w:rPr>
          <w:rFonts w:eastAsia="Times New Roman" w:cs="Times New Roman"/>
          <w:szCs w:val="24"/>
        </w:rPr>
        <w:t>Παρ’ ότι έχει έρθει ο κ. Συντυχάκης, θα τον παρακαλέσω να μείνει στη θέση του.</w:t>
      </w:r>
    </w:p>
    <w:p w14:paraId="2E24725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Προφανώς θέλει τον λόγο ο Υπουργός κ. </w:t>
      </w:r>
      <w:proofErr w:type="spellStart"/>
      <w:r>
        <w:rPr>
          <w:rFonts w:eastAsia="Times New Roman" w:cs="Times New Roman"/>
          <w:szCs w:val="24"/>
        </w:rPr>
        <w:t>Φωτάκης</w:t>
      </w:r>
      <w:proofErr w:type="spellEnd"/>
      <w:r>
        <w:rPr>
          <w:rFonts w:eastAsia="Times New Roman" w:cs="Times New Roman"/>
          <w:szCs w:val="24"/>
        </w:rPr>
        <w:t xml:space="preserve"> επί προσωπικού. </w:t>
      </w:r>
    </w:p>
    <w:p w14:paraId="2E24725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δ</w:t>
      </w:r>
      <w:r>
        <w:rPr>
          <w:rFonts w:eastAsia="Times New Roman" w:cs="Times New Roman"/>
          <w:szCs w:val="24"/>
        </w:rPr>
        <w:t>ύ</w:t>
      </w:r>
      <w:r>
        <w:rPr>
          <w:rFonts w:eastAsia="Times New Roman" w:cs="Times New Roman"/>
          <w:szCs w:val="24"/>
        </w:rPr>
        <w:t>ο λεπτά.</w:t>
      </w:r>
    </w:p>
    <w:p w14:paraId="2E247259" w14:textId="77777777" w:rsidR="00ED3BF8" w:rsidRDefault="009F432D">
      <w:pPr>
        <w:spacing w:after="0" w:line="600" w:lineRule="auto"/>
        <w:ind w:firstLine="720"/>
        <w:jc w:val="both"/>
        <w:rPr>
          <w:rFonts w:eastAsia="Times New Roman" w:cs="Times New Roman"/>
          <w:szCs w:val="24"/>
        </w:rPr>
      </w:pPr>
      <w:r w:rsidRPr="00782DA8">
        <w:rPr>
          <w:rFonts w:eastAsia="Times New Roman" w:cs="Times New Roman"/>
          <w:b/>
          <w:szCs w:val="24"/>
        </w:rPr>
        <w:t>ΚΩΝΣΤΑΝΤΙΝΟΣ ΦΩΤΑΚΗΣ (Αναπληρωτής Υπουργός Παιδείας, Έρευνας</w:t>
      </w:r>
      <w:r w:rsidRPr="00782DA8">
        <w:rPr>
          <w:rFonts w:eastAsia="Times New Roman" w:cs="Times New Roman"/>
          <w:b/>
          <w:szCs w:val="24"/>
        </w:rPr>
        <w:t xml:space="preserve"> και Θρησκευμάτων): </w:t>
      </w:r>
      <w:r>
        <w:rPr>
          <w:rFonts w:eastAsia="Times New Roman" w:cs="Times New Roman"/>
          <w:szCs w:val="24"/>
        </w:rPr>
        <w:t xml:space="preserve">Για όσα ανέφερε η κ. Αντωνίου θέλω να πω ότι πράγματι έχει καταθέσει μια επερώτηση και εκεί θα λάβει πλήρεις απαντήσεις, τεκμηριωμένες με όλα τα στοιχεία. </w:t>
      </w:r>
    </w:p>
    <w:p w14:paraId="2E24725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Εκείνο που θα ήθελα να πω είναι ότι πραγματικά αντιλαμβάνομαι το πρόβλημα που δη</w:t>
      </w:r>
      <w:r>
        <w:rPr>
          <w:rFonts w:eastAsia="Times New Roman" w:cs="Times New Roman"/>
          <w:szCs w:val="24"/>
        </w:rPr>
        <w:t xml:space="preserve">μιουργεί το άγχος, το </w:t>
      </w:r>
      <w:r>
        <w:rPr>
          <w:rFonts w:eastAsia="Times New Roman" w:cs="Times New Roman"/>
          <w:szCs w:val="24"/>
        </w:rPr>
        <w:t>οποίο</w:t>
      </w:r>
      <w:r>
        <w:rPr>
          <w:rFonts w:eastAsia="Times New Roman" w:cs="Times New Roman"/>
          <w:szCs w:val="24"/>
        </w:rPr>
        <w:t xml:space="preserve"> προέρχεται από την έλλειψη επιχειρημάτων. Πρόκειται για αγχωμένη Αντιπολίτευση που οδηγεί σ’ αυτό το επίπεδο αντιπολίτευσης. Απορώ εάν ο αρχηγός της Νέας Δημοκρατίας πραγματικά υιοθετεί αυτού του τύπου την προσέγγιση. </w:t>
      </w:r>
    </w:p>
    <w:p w14:paraId="2E24725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δεύτερ</w:t>
      </w:r>
      <w:r>
        <w:rPr>
          <w:rFonts w:eastAsia="Times New Roman" w:cs="Times New Roman"/>
          <w:szCs w:val="24"/>
        </w:rPr>
        <w:t xml:space="preserve">ο που θα ήθελα να πω ότι είναι ότι αποτελεί ύβρη προς το ΕΛΙΔΕΚ, που πραγματικά λειτουργεί </w:t>
      </w:r>
      <w:r>
        <w:rPr>
          <w:rFonts w:eastAsia="Times New Roman" w:cs="Times New Roman"/>
          <w:szCs w:val="24"/>
        </w:rPr>
        <w:t>ως</w:t>
      </w:r>
      <w:r>
        <w:rPr>
          <w:rFonts w:eastAsia="Times New Roman" w:cs="Times New Roman"/>
          <w:szCs w:val="24"/>
        </w:rPr>
        <w:t xml:space="preserve"> ένα είδος ανεξάρτητης αρχής, προς όλους όσο</w:t>
      </w:r>
      <w:r>
        <w:rPr>
          <w:rFonts w:eastAsia="Times New Roman" w:cs="Times New Roman"/>
          <w:szCs w:val="24"/>
        </w:rPr>
        <w:t>ι</w:t>
      </w:r>
      <w:r>
        <w:rPr>
          <w:rFonts w:eastAsia="Times New Roman" w:cs="Times New Roman"/>
          <w:szCs w:val="24"/>
        </w:rPr>
        <w:t xml:space="preserve"> μετέχουν, τους τριάντα επτά εκπροσώπους που προέρχονται από τα </w:t>
      </w:r>
      <w:r>
        <w:rPr>
          <w:rFonts w:eastAsia="Times New Roman" w:cs="Times New Roman"/>
          <w:szCs w:val="24"/>
        </w:rPr>
        <w:t>π</w:t>
      </w:r>
      <w:r>
        <w:rPr>
          <w:rFonts w:eastAsia="Times New Roman" w:cs="Times New Roman"/>
          <w:szCs w:val="24"/>
        </w:rPr>
        <w:t>ανεπιστήμια και τα ερευνητικά κέντρα -με εσωτερικές δ</w:t>
      </w:r>
      <w:r>
        <w:rPr>
          <w:rFonts w:eastAsia="Times New Roman" w:cs="Times New Roman"/>
          <w:szCs w:val="24"/>
        </w:rPr>
        <w:t>ιαδικασίες τους επιλέγουν- το επιστημονικό συμβούλιο που επιλέγεται απ’ αυτούς τους αντιπροσώπους, αντίστοιχα τη συμβουλευτική επιτροπή και βέβαια τους μέχρι στιγμής δ</w:t>
      </w:r>
      <w:r>
        <w:rPr>
          <w:rFonts w:eastAsia="Times New Roman" w:cs="Times New Roman"/>
          <w:szCs w:val="24"/>
        </w:rPr>
        <w:t>ύ</w:t>
      </w:r>
      <w:r>
        <w:rPr>
          <w:rFonts w:eastAsia="Times New Roman" w:cs="Times New Roman"/>
          <w:szCs w:val="24"/>
        </w:rPr>
        <w:t>ο χιλιάδες ωφελούμενους από το ΕΛΙΔΕΚ, που κατά την κ. Αντωνίου είναι «δικά μας παιδιά».</w:t>
      </w:r>
      <w:r>
        <w:rPr>
          <w:rFonts w:eastAsia="Times New Roman" w:cs="Times New Roman"/>
          <w:szCs w:val="24"/>
        </w:rPr>
        <w:t xml:space="preserve"> Νομίζω ότι αυτό είναι και ένα </w:t>
      </w:r>
      <w:proofErr w:type="spellStart"/>
      <w:r>
        <w:rPr>
          <w:rFonts w:eastAsia="Times New Roman" w:cs="Times New Roman"/>
          <w:szCs w:val="24"/>
        </w:rPr>
        <w:t>πρόκριμα</w:t>
      </w:r>
      <w:proofErr w:type="spellEnd"/>
      <w:r>
        <w:rPr>
          <w:rFonts w:eastAsia="Times New Roman" w:cs="Times New Roman"/>
          <w:szCs w:val="24"/>
        </w:rPr>
        <w:t xml:space="preserve"> για το τι θα γίνει στις εκλογές, αν όλοι αυτοί είναι δικά μας παιδιά.</w:t>
      </w:r>
    </w:p>
    <w:p w14:paraId="2E24725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κλείσω, κάνοντας κι εγώ μια ερώτηση. Ας βγουν να πουν ανοικτά όσοι αυτό το νομίζουν από τη </w:t>
      </w:r>
      <w:r>
        <w:rPr>
          <w:rFonts w:eastAsia="Times New Roman" w:cs="Times New Roman"/>
          <w:szCs w:val="24"/>
        </w:rPr>
        <w:lastRenderedPageBreak/>
        <w:t>Νέα Δημοκρατία, ότι πρόκειται να κ</w:t>
      </w:r>
      <w:r>
        <w:rPr>
          <w:rFonts w:eastAsia="Times New Roman" w:cs="Times New Roman"/>
          <w:szCs w:val="24"/>
        </w:rPr>
        <w:t xml:space="preserve">αταργήσουν τον νόμο του ΕΛΙΔΕΚ </w:t>
      </w:r>
      <w:r>
        <w:rPr>
          <w:rFonts w:eastAsia="Times New Roman" w:cs="Times New Roman"/>
          <w:szCs w:val="24"/>
        </w:rPr>
        <w:t>-</w:t>
      </w:r>
      <w:r>
        <w:rPr>
          <w:rFonts w:eastAsia="Times New Roman" w:cs="Times New Roman"/>
          <w:szCs w:val="24"/>
        </w:rPr>
        <w:t>έχει λεχθεί άλλωστε αυτό πολλές φορές- και καταργώντας το</w:t>
      </w:r>
      <w:r>
        <w:rPr>
          <w:rFonts w:eastAsia="Times New Roman" w:cs="Times New Roman"/>
          <w:szCs w:val="24"/>
        </w:rPr>
        <w:t>ν</w:t>
      </w:r>
      <w:r>
        <w:rPr>
          <w:rFonts w:eastAsia="Times New Roman" w:cs="Times New Roman"/>
          <w:szCs w:val="24"/>
        </w:rPr>
        <w:t xml:space="preserve"> νόμο του ΕΛΙΔΕΚ, θα καταργηθεί και το ΕΛΙΔΕΚ. Ας βγουν να το πουν στην ακαδημαϊκή κοινότητα και να δούμε τα χειροκροτήματα που θα εισπράξουν τότε. </w:t>
      </w:r>
    </w:p>
    <w:p w14:paraId="2E24725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Κ</w:t>
      </w:r>
      <w:r>
        <w:rPr>
          <w:rFonts w:eastAsia="Times New Roman" w:cs="Times New Roman"/>
          <w:szCs w:val="24"/>
        </w:rPr>
        <w:t xml:space="preserve">ύριε Πρόεδρε, τον λόγο επί προσωπικού. </w:t>
      </w:r>
    </w:p>
    <w:p w14:paraId="2E24725E"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sidRPr="00511F33">
        <w:rPr>
          <w:rFonts w:eastAsia="Times New Roman" w:cs="Times New Roman"/>
          <w:szCs w:val="24"/>
        </w:rPr>
        <w:t>Κ</w:t>
      </w:r>
      <w:r>
        <w:rPr>
          <w:rFonts w:eastAsia="Times New Roman" w:cs="Times New Roman"/>
          <w:szCs w:val="24"/>
        </w:rPr>
        <w:t>υρία Αντωνίου, δεν έχετε…</w:t>
      </w:r>
    </w:p>
    <w:p w14:paraId="2E24725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Έκανε αναφορά σε μένα.</w:t>
      </w:r>
    </w:p>
    <w:p w14:paraId="2E247260" w14:textId="77777777" w:rsidR="00ED3BF8" w:rsidRDefault="009F432D">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Δεν υπάρχει προσωπικό, δεν σας έβρισε, σας απ</w:t>
      </w:r>
      <w:r>
        <w:rPr>
          <w:rFonts w:eastAsia="Times New Roman" w:cs="Times New Roman"/>
          <w:szCs w:val="24"/>
        </w:rPr>
        <w:t>ά</w:t>
      </w:r>
      <w:r>
        <w:rPr>
          <w:rFonts w:eastAsia="Times New Roman" w:cs="Times New Roman"/>
          <w:szCs w:val="24"/>
        </w:rPr>
        <w:t xml:space="preserve">ντησε. </w:t>
      </w:r>
    </w:p>
    <w:p w14:paraId="2E24726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…(δεν </w:t>
      </w:r>
      <w:r>
        <w:rPr>
          <w:rFonts w:eastAsia="Times New Roman" w:cs="Times New Roman"/>
          <w:szCs w:val="24"/>
        </w:rPr>
        <w:t>ακούστηκε).</w:t>
      </w:r>
    </w:p>
    <w:p w14:paraId="2E247262" w14:textId="77777777" w:rsidR="00ED3BF8" w:rsidRDefault="009F432D">
      <w:pPr>
        <w:spacing w:after="0"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Κυρία Αντωνίου, προσωπικό θέμα δεν υπάρχει.</w:t>
      </w:r>
    </w:p>
    <w:p w14:paraId="2E247263" w14:textId="77777777" w:rsidR="00ED3BF8" w:rsidRDefault="009F432D">
      <w:pPr>
        <w:spacing w:after="0" w:line="600" w:lineRule="auto"/>
        <w:ind w:firstLine="720"/>
        <w:jc w:val="both"/>
        <w:rPr>
          <w:rFonts w:eastAsia="Times New Roman" w:cs="Times New Roman"/>
          <w:szCs w:val="24"/>
        </w:rPr>
      </w:pPr>
      <w:r w:rsidRPr="00477850">
        <w:rPr>
          <w:rFonts w:eastAsia="Times New Roman" w:cs="Times New Roman"/>
          <w:b/>
          <w:szCs w:val="24"/>
        </w:rPr>
        <w:t xml:space="preserve">ΜΑΡΙΑ ΑΝΤΩΝΙΟΥ: </w:t>
      </w:r>
      <w:r>
        <w:rPr>
          <w:rFonts w:eastAsia="Times New Roman" w:cs="Times New Roman"/>
          <w:szCs w:val="24"/>
        </w:rPr>
        <w:t xml:space="preserve">Έκανε προσωπική αναφορά σε εμένα, κύριε Πρόεδρε. </w:t>
      </w:r>
    </w:p>
    <w:p w14:paraId="2E247264" w14:textId="77777777" w:rsidR="00ED3BF8" w:rsidRDefault="009F432D">
      <w:pPr>
        <w:spacing w:after="0"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Όταν μιλάω, παρακαλώ να μη μιλάει κανείς Βουλευτής.</w:t>
      </w:r>
    </w:p>
    <w:p w14:paraId="2E247265" w14:textId="77777777" w:rsidR="00ED3BF8" w:rsidRDefault="009F432D">
      <w:pPr>
        <w:spacing w:after="0" w:line="600" w:lineRule="auto"/>
        <w:ind w:firstLine="720"/>
        <w:jc w:val="both"/>
        <w:rPr>
          <w:rFonts w:eastAsia="Times New Roman"/>
          <w:szCs w:val="24"/>
        </w:rPr>
      </w:pPr>
      <w:r>
        <w:rPr>
          <w:rFonts w:eastAsia="Times New Roman" w:cs="Times New Roman"/>
          <w:szCs w:val="24"/>
        </w:rPr>
        <w:lastRenderedPageBreak/>
        <w:t xml:space="preserve">Προσωπικό θέμα, λοιπόν, δεν υπάρχει, αλλά επειδή δεν θέλω να χαθεί χρόνος, έχετε </w:t>
      </w:r>
      <w:r w:rsidRPr="00D17210">
        <w:rPr>
          <w:rFonts w:eastAsia="Times New Roman"/>
          <w:szCs w:val="24"/>
        </w:rPr>
        <w:t xml:space="preserve">ένα λεπτό </w:t>
      </w:r>
      <w:r>
        <w:rPr>
          <w:rFonts w:eastAsia="Times New Roman"/>
          <w:szCs w:val="24"/>
        </w:rPr>
        <w:t xml:space="preserve">στη διάθεσή σας. Απαντήστε ό,τι </w:t>
      </w:r>
      <w:r w:rsidRPr="00D17210">
        <w:rPr>
          <w:rFonts w:eastAsia="Times New Roman"/>
          <w:szCs w:val="24"/>
        </w:rPr>
        <w:t>θέλετε</w:t>
      </w:r>
      <w:r>
        <w:rPr>
          <w:rFonts w:eastAsia="Times New Roman"/>
          <w:szCs w:val="24"/>
        </w:rPr>
        <w:t>.</w:t>
      </w:r>
    </w:p>
    <w:p w14:paraId="2E247266" w14:textId="77777777" w:rsidR="00ED3BF8" w:rsidRDefault="009F432D">
      <w:pPr>
        <w:spacing w:after="0" w:line="600" w:lineRule="auto"/>
        <w:ind w:firstLine="720"/>
        <w:jc w:val="both"/>
        <w:rPr>
          <w:rFonts w:eastAsia="Times New Roman"/>
          <w:szCs w:val="24"/>
        </w:rPr>
      </w:pPr>
      <w:r w:rsidRPr="00CC04BA">
        <w:rPr>
          <w:rFonts w:eastAsia="Times New Roman"/>
          <w:b/>
          <w:szCs w:val="24"/>
        </w:rPr>
        <w:t>ΜΑΡΙΑ ΑΝΤΩΝΙΟΥ:</w:t>
      </w:r>
      <w:r>
        <w:rPr>
          <w:rFonts w:eastAsia="Times New Roman"/>
          <w:szCs w:val="24"/>
        </w:rPr>
        <w:t xml:space="preserve"> Κ</w:t>
      </w:r>
      <w:r w:rsidRPr="00D17210">
        <w:rPr>
          <w:rFonts w:eastAsia="Times New Roman"/>
          <w:szCs w:val="24"/>
        </w:rPr>
        <w:t xml:space="preserve">ύριε </w:t>
      </w:r>
      <w:r>
        <w:rPr>
          <w:rFonts w:eastAsia="Times New Roman"/>
          <w:szCs w:val="24"/>
        </w:rPr>
        <w:t>Π</w:t>
      </w:r>
      <w:r w:rsidRPr="00D17210">
        <w:rPr>
          <w:rFonts w:eastAsia="Times New Roman"/>
          <w:szCs w:val="24"/>
        </w:rPr>
        <w:t>ρόεδρε</w:t>
      </w:r>
      <w:r>
        <w:rPr>
          <w:rFonts w:eastAsia="Times New Roman"/>
          <w:szCs w:val="24"/>
        </w:rPr>
        <w:t xml:space="preserve">, </w:t>
      </w:r>
      <w:r w:rsidRPr="00D17210">
        <w:rPr>
          <w:rFonts w:eastAsia="Times New Roman"/>
          <w:szCs w:val="24"/>
        </w:rPr>
        <w:t xml:space="preserve">ο κύριος </w:t>
      </w:r>
      <w:r>
        <w:rPr>
          <w:rFonts w:eastAsia="Times New Roman"/>
          <w:szCs w:val="24"/>
        </w:rPr>
        <w:t>Υ</w:t>
      </w:r>
      <w:r w:rsidRPr="00D17210">
        <w:rPr>
          <w:rFonts w:eastAsia="Times New Roman"/>
          <w:szCs w:val="24"/>
        </w:rPr>
        <w:t xml:space="preserve">πουργός </w:t>
      </w:r>
      <w:r>
        <w:rPr>
          <w:rFonts w:eastAsia="Times New Roman"/>
          <w:szCs w:val="24"/>
        </w:rPr>
        <w:t>α</w:t>
      </w:r>
      <w:r w:rsidRPr="00D17210">
        <w:rPr>
          <w:rFonts w:eastAsia="Times New Roman"/>
          <w:szCs w:val="24"/>
        </w:rPr>
        <w:t>ναφέρθηκε στο δελτίο Τύπου</w:t>
      </w:r>
      <w:r>
        <w:rPr>
          <w:rFonts w:eastAsia="Times New Roman"/>
          <w:szCs w:val="24"/>
        </w:rPr>
        <w:t xml:space="preserve"> και στην ανακοίνωση και σήμερα, μιλώντας για «ύβ</w:t>
      </w:r>
      <w:r>
        <w:rPr>
          <w:rFonts w:eastAsia="Times New Roman"/>
          <w:szCs w:val="24"/>
        </w:rPr>
        <w:t xml:space="preserve">ρεις», «θράσος» και «χυδαιότητα». Εμένα το μόνο που με </w:t>
      </w:r>
      <w:r w:rsidRPr="00D17210">
        <w:rPr>
          <w:rFonts w:eastAsia="Times New Roman"/>
          <w:szCs w:val="24"/>
        </w:rPr>
        <w:t xml:space="preserve">ενδιαφέρει </w:t>
      </w:r>
      <w:r>
        <w:rPr>
          <w:rFonts w:eastAsia="Times New Roman"/>
          <w:szCs w:val="24"/>
        </w:rPr>
        <w:t xml:space="preserve">και ενδιαφέρει </w:t>
      </w:r>
      <w:r w:rsidRPr="00D17210">
        <w:rPr>
          <w:rFonts w:eastAsia="Times New Roman"/>
          <w:szCs w:val="24"/>
        </w:rPr>
        <w:t xml:space="preserve">τον ελληνικό λαό </w:t>
      </w:r>
      <w:r>
        <w:rPr>
          <w:rFonts w:eastAsia="Times New Roman"/>
          <w:szCs w:val="24"/>
        </w:rPr>
        <w:t xml:space="preserve">είναι να απαντήσει ο κ. </w:t>
      </w:r>
      <w:proofErr w:type="spellStart"/>
      <w:r>
        <w:rPr>
          <w:rFonts w:eastAsia="Times New Roman"/>
          <w:szCs w:val="24"/>
        </w:rPr>
        <w:t>Φωτάκης</w:t>
      </w:r>
      <w:proofErr w:type="spellEnd"/>
      <w:r w:rsidRPr="00D17210">
        <w:rPr>
          <w:rFonts w:eastAsia="Times New Roman"/>
          <w:szCs w:val="24"/>
        </w:rPr>
        <w:t xml:space="preserve"> αν αυτό είναι απλά συκοφαντία</w:t>
      </w:r>
      <w:r>
        <w:rPr>
          <w:rFonts w:eastAsia="Times New Roman"/>
          <w:szCs w:val="24"/>
        </w:rPr>
        <w:t xml:space="preserve"> ή ε</w:t>
      </w:r>
      <w:r w:rsidRPr="00D17210">
        <w:rPr>
          <w:rFonts w:eastAsia="Times New Roman"/>
          <w:szCs w:val="24"/>
        </w:rPr>
        <w:t>ίναι πραγματικότητα</w:t>
      </w:r>
      <w:r>
        <w:rPr>
          <w:rFonts w:eastAsia="Times New Roman"/>
          <w:szCs w:val="24"/>
        </w:rPr>
        <w:t>. Αυτό μας ενδιαφέρει να μάθουμε, κ</w:t>
      </w:r>
      <w:r w:rsidRPr="00D17210">
        <w:rPr>
          <w:rFonts w:eastAsia="Times New Roman"/>
          <w:szCs w:val="24"/>
        </w:rPr>
        <w:t>ύριε Υπουργέ</w:t>
      </w:r>
      <w:r>
        <w:rPr>
          <w:rFonts w:eastAsia="Times New Roman"/>
          <w:szCs w:val="24"/>
        </w:rPr>
        <w:t xml:space="preserve">. </w:t>
      </w:r>
    </w:p>
    <w:p w14:paraId="2E247267" w14:textId="77777777" w:rsidR="00ED3BF8" w:rsidRDefault="009F432D">
      <w:pPr>
        <w:spacing w:after="0" w:line="600" w:lineRule="auto"/>
        <w:ind w:firstLine="720"/>
        <w:jc w:val="both"/>
        <w:rPr>
          <w:rFonts w:eastAsia="Times New Roman" w:cs="Times New Roman"/>
          <w:b/>
          <w:szCs w:val="24"/>
        </w:rPr>
      </w:pPr>
      <w:r w:rsidRPr="00F15680">
        <w:rPr>
          <w:rFonts w:eastAsia="Times New Roman" w:cs="Times New Roman"/>
          <w:b/>
          <w:szCs w:val="24"/>
        </w:rPr>
        <w:t>ΠΡΟΕΔΡΕΥΩΝ (Νικήτας Κακλ</w:t>
      </w:r>
      <w:r w:rsidRPr="00F15680">
        <w:rPr>
          <w:rFonts w:eastAsia="Times New Roman" w:cs="Times New Roman"/>
          <w:b/>
          <w:szCs w:val="24"/>
        </w:rPr>
        <w:t xml:space="preserve">αμάνης): </w:t>
      </w:r>
      <w:r>
        <w:rPr>
          <w:rFonts w:eastAsia="Times New Roman"/>
          <w:szCs w:val="24"/>
        </w:rPr>
        <w:t xml:space="preserve">Κάντε ερώτηση να σας απαντήσει γραπτώς. </w:t>
      </w:r>
    </w:p>
    <w:p w14:paraId="2E247268" w14:textId="77777777" w:rsidR="00ED3BF8" w:rsidRDefault="009F432D">
      <w:pPr>
        <w:spacing w:after="0" w:line="600" w:lineRule="auto"/>
        <w:ind w:firstLine="720"/>
        <w:jc w:val="both"/>
        <w:rPr>
          <w:rFonts w:eastAsia="Times New Roman"/>
          <w:szCs w:val="24"/>
        </w:rPr>
      </w:pPr>
      <w:r w:rsidRPr="00CC04BA">
        <w:rPr>
          <w:rFonts w:eastAsia="Times New Roman"/>
          <w:b/>
          <w:szCs w:val="24"/>
        </w:rPr>
        <w:t>ΜΑΡΙΑ ΑΝΤΩΝΙΟΥ:</w:t>
      </w:r>
      <w:r>
        <w:rPr>
          <w:rFonts w:eastAsia="Times New Roman"/>
          <w:szCs w:val="24"/>
        </w:rPr>
        <w:t xml:space="preserve"> Και αυτό που τον καλώ να μας απαντήσει και να γνωρίζει ο ελληνικός λαός, κύριε Πρόεδρε, είναι αν αυτά τα χρήματα </w:t>
      </w:r>
      <w:r>
        <w:rPr>
          <w:rFonts w:eastAsia="Times New Roman"/>
          <w:szCs w:val="24"/>
        </w:rPr>
        <w:t>-</w:t>
      </w:r>
      <w:r>
        <w:rPr>
          <w:rFonts w:eastAsia="Times New Roman"/>
          <w:szCs w:val="24"/>
        </w:rPr>
        <w:t>που είπε ότι θα μας καταθέσει τα στοιχεία- πάρθηκαν με δάνειο και πού πηγαίν</w:t>
      </w:r>
      <w:r>
        <w:rPr>
          <w:rFonts w:eastAsia="Times New Roman"/>
          <w:szCs w:val="24"/>
        </w:rPr>
        <w:t>ουν. Αυτά ζητάμε να μάθουμε, κύριε Π</w:t>
      </w:r>
      <w:r w:rsidRPr="00D17210">
        <w:rPr>
          <w:rFonts w:eastAsia="Times New Roman"/>
          <w:szCs w:val="24"/>
        </w:rPr>
        <w:t>ρόεδρε</w:t>
      </w:r>
      <w:r>
        <w:rPr>
          <w:rFonts w:eastAsia="Times New Roman"/>
          <w:szCs w:val="24"/>
        </w:rPr>
        <w:t>,</w:t>
      </w:r>
      <w:r w:rsidRPr="00D17210">
        <w:rPr>
          <w:rFonts w:eastAsia="Times New Roman"/>
          <w:szCs w:val="24"/>
        </w:rPr>
        <w:t xml:space="preserve"> </w:t>
      </w:r>
      <w:r>
        <w:rPr>
          <w:rFonts w:eastAsia="Times New Roman"/>
          <w:szCs w:val="24"/>
        </w:rPr>
        <w:t xml:space="preserve">και αυτά ζητάμε από τον Υπουργό. Γι’ αυτό τον κάλεσα να μας τα δώσει, με ερώτηση που του κατέθεσα. </w:t>
      </w:r>
    </w:p>
    <w:p w14:paraId="2E247269"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Από εκεί και πέρα, αυτά δεν είναι </w:t>
      </w:r>
      <w:r w:rsidRPr="00D17210">
        <w:rPr>
          <w:rFonts w:eastAsia="Times New Roman"/>
          <w:szCs w:val="24"/>
        </w:rPr>
        <w:t>χυδαιότητες</w:t>
      </w:r>
      <w:r>
        <w:rPr>
          <w:rFonts w:eastAsia="Times New Roman"/>
          <w:szCs w:val="24"/>
        </w:rPr>
        <w:t>. Η</w:t>
      </w:r>
      <w:r w:rsidRPr="00D17210">
        <w:rPr>
          <w:rFonts w:eastAsia="Times New Roman"/>
          <w:szCs w:val="24"/>
        </w:rPr>
        <w:t xml:space="preserve"> πραγματικότητα και η αλήθεια δεν </w:t>
      </w:r>
      <w:r>
        <w:rPr>
          <w:rFonts w:eastAsia="Times New Roman"/>
          <w:szCs w:val="24"/>
        </w:rPr>
        <w:t>είναι χυδαιότητες ούτε ύβρεις.</w:t>
      </w:r>
      <w:r>
        <w:rPr>
          <w:rFonts w:eastAsia="Times New Roman"/>
          <w:szCs w:val="24"/>
        </w:rPr>
        <w:t xml:space="preserve"> </w:t>
      </w:r>
    </w:p>
    <w:p w14:paraId="2E24726A" w14:textId="77777777" w:rsidR="00ED3BF8" w:rsidRDefault="009F432D">
      <w:pPr>
        <w:spacing w:after="0" w:line="600" w:lineRule="auto"/>
        <w:ind w:firstLine="720"/>
        <w:jc w:val="both"/>
        <w:rPr>
          <w:rFonts w:eastAsia="Times New Roman"/>
          <w:szCs w:val="24"/>
        </w:rPr>
      </w:pPr>
      <w:r>
        <w:rPr>
          <w:rFonts w:eastAsia="Times New Roman"/>
          <w:szCs w:val="24"/>
        </w:rPr>
        <w:t>Ευχαριστώ, κύριε Πρόεδρε.</w:t>
      </w:r>
    </w:p>
    <w:p w14:paraId="2E24726B" w14:textId="77777777" w:rsidR="00ED3BF8" w:rsidRDefault="009F432D">
      <w:pPr>
        <w:spacing w:after="0"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Δεσμεύτηκε ο Υπουργός ότι θα σας απαντήσει και ελπίζω ότι θα κρατηθεί η υπόσχεσή του. </w:t>
      </w:r>
    </w:p>
    <w:p w14:paraId="2E24726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Κύριε Συντυχάκη, επειδή δεν ήσασταν στην Αίθουσα, να ενημερώσω ότι επειδή ο χρόνος είναι λίγος, κατά παρέκκλ</w:t>
      </w:r>
      <w:r>
        <w:rPr>
          <w:rFonts w:eastAsia="Times New Roman" w:cs="Times New Roman"/>
          <w:szCs w:val="24"/>
        </w:rPr>
        <w:t>ιση θα δοθούν επτά λεπτά σε όλους τους ομιλητές.</w:t>
      </w:r>
    </w:p>
    <w:p w14:paraId="2E24726D" w14:textId="77777777" w:rsidR="00ED3BF8" w:rsidRDefault="009F432D">
      <w:pPr>
        <w:spacing w:after="0" w:line="600" w:lineRule="auto"/>
        <w:ind w:firstLine="720"/>
        <w:jc w:val="both"/>
        <w:rPr>
          <w:rFonts w:eastAsia="Times New Roman"/>
          <w:szCs w:val="24"/>
        </w:rPr>
      </w:pPr>
      <w:r w:rsidRPr="005044E6">
        <w:rPr>
          <w:rFonts w:eastAsia="Times New Roman" w:cs="Times New Roman"/>
          <w:b/>
          <w:szCs w:val="24"/>
        </w:rPr>
        <w:t xml:space="preserve">ΕΜΜΑΝΟΥΗΛ ΣΥΝΤΥΧΑΚΗΣ: </w:t>
      </w:r>
      <w:r>
        <w:rPr>
          <w:rFonts w:eastAsia="Times New Roman" w:cs="Times New Roman"/>
          <w:szCs w:val="24"/>
        </w:rPr>
        <w:t>Τ</w:t>
      </w:r>
      <w:r w:rsidRPr="00D17210">
        <w:rPr>
          <w:rFonts w:eastAsia="Times New Roman"/>
          <w:szCs w:val="24"/>
        </w:rPr>
        <w:t xml:space="preserve">ο νομοσχέδιο </w:t>
      </w:r>
      <w:r>
        <w:rPr>
          <w:rFonts w:eastAsia="Times New Roman"/>
          <w:szCs w:val="24"/>
        </w:rPr>
        <w:t>«</w:t>
      </w:r>
      <w:r w:rsidRPr="00D17210">
        <w:rPr>
          <w:rFonts w:eastAsia="Times New Roman"/>
          <w:szCs w:val="24"/>
        </w:rPr>
        <w:t>σκούπα</w:t>
      </w:r>
      <w:r>
        <w:rPr>
          <w:rFonts w:eastAsia="Times New Roman"/>
          <w:szCs w:val="24"/>
        </w:rPr>
        <w:t>»</w:t>
      </w:r>
      <w:r w:rsidRPr="00D17210">
        <w:rPr>
          <w:rFonts w:eastAsia="Times New Roman"/>
          <w:szCs w:val="24"/>
        </w:rPr>
        <w:t xml:space="preserve"> που ψηφίζεται σήμερα και συζητήθηκε με </w:t>
      </w:r>
      <w:proofErr w:type="spellStart"/>
      <w:r w:rsidRPr="00D17210">
        <w:rPr>
          <w:rFonts w:eastAsia="Times New Roman"/>
          <w:szCs w:val="24"/>
        </w:rPr>
        <w:t>fast</w:t>
      </w:r>
      <w:proofErr w:type="spellEnd"/>
      <w:r>
        <w:rPr>
          <w:rFonts w:eastAsia="Times New Roman"/>
          <w:szCs w:val="24"/>
        </w:rPr>
        <w:t xml:space="preserve"> </w:t>
      </w:r>
      <w:proofErr w:type="spellStart"/>
      <w:r w:rsidRPr="00D17210">
        <w:rPr>
          <w:rFonts w:eastAsia="Times New Roman"/>
          <w:szCs w:val="24"/>
        </w:rPr>
        <w:t>track</w:t>
      </w:r>
      <w:proofErr w:type="spellEnd"/>
      <w:r w:rsidRPr="00D17210">
        <w:rPr>
          <w:rFonts w:eastAsia="Times New Roman"/>
          <w:szCs w:val="24"/>
        </w:rPr>
        <w:t xml:space="preserve"> διαδικασίες</w:t>
      </w:r>
      <w:r>
        <w:rPr>
          <w:rFonts w:eastAsia="Times New Roman"/>
          <w:szCs w:val="24"/>
        </w:rPr>
        <w:t>,</w:t>
      </w:r>
      <w:r w:rsidRPr="00D17210">
        <w:rPr>
          <w:rFonts w:eastAsia="Times New Roman"/>
          <w:szCs w:val="24"/>
        </w:rPr>
        <w:t xml:space="preserve"> προβλέπει σχολείο ταξικό</w:t>
      </w:r>
      <w:r>
        <w:rPr>
          <w:rFonts w:eastAsia="Times New Roman"/>
          <w:szCs w:val="24"/>
        </w:rPr>
        <w:t>,</w:t>
      </w:r>
      <w:r w:rsidRPr="00D17210">
        <w:rPr>
          <w:rFonts w:eastAsia="Times New Roman"/>
          <w:szCs w:val="24"/>
        </w:rPr>
        <w:t xml:space="preserve"> </w:t>
      </w:r>
      <w:r>
        <w:rPr>
          <w:rFonts w:eastAsia="Times New Roman"/>
          <w:szCs w:val="24"/>
        </w:rPr>
        <w:t>λ</w:t>
      </w:r>
      <w:r w:rsidRPr="00D17210">
        <w:rPr>
          <w:rFonts w:eastAsia="Times New Roman"/>
          <w:szCs w:val="24"/>
        </w:rPr>
        <w:t xml:space="preserve">ύκειο </w:t>
      </w:r>
      <w:r>
        <w:rPr>
          <w:rFonts w:eastAsia="Times New Roman"/>
          <w:szCs w:val="24"/>
        </w:rPr>
        <w:t xml:space="preserve">απέραντο, διαρκές </w:t>
      </w:r>
      <w:r w:rsidRPr="00D17210">
        <w:rPr>
          <w:rFonts w:eastAsia="Times New Roman"/>
          <w:szCs w:val="24"/>
        </w:rPr>
        <w:t>φροντιστήριο</w:t>
      </w:r>
      <w:r>
        <w:rPr>
          <w:rFonts w:eastAsia="Times New Roman"/>
          <w:szCs w:val="24"/>
        </w:rPr>
        <w:t xml:space="preserve">, σε έναν </w:t>
      </w:r>
      <w:r w:rsidRPr="00D17210">
        <w:rPr>
          <w:rFonts w:eastAsia="Times New Roman"/>
          <w:szCs w:val="24"/>
        </w:rPr>
        <w:t xml:space="preserve">ατελείωτο εξεταστικό </w:t>
      </w:r>
      <w:r w:rsidRPr="00D17210">
        <w:rPr>
          <w:rFonts w:eastAsia="Times New Roman"/>
          <w:szCs w:val="24"/>
        </w:rPr>
        <w:t>μαραθώνιο που θα κοιτάει ακόμα περισσότερο τους μαθητές στη</w:t>
      </w:r>
      <w:r>
        <w:rPr>
          <w:rFonts w:eastAsia="Times New Roman"/>
          <w:szCs w:val="24"/>
        </w:rPr>
        <w:t>ν</w:t>
      </w:r>
      <w:r w:rsidRPr="00D17210">
        <w:rPr>
          <w:rFonts w:eastAsia="Times New Roman"/>
          <w:szCs w:val="24"/>
        </w:rPr>
        <w:t xml:space="preserve"> τσέπη και πανεπιστήμια μαγαζιά των επιχειρήσεων και της αγοράς σε κάθε περιφέρεια και κλάδο</w:t>
      </w:r>
      <w:r>
        <w:rPr>
          <w:rFonts w:eastAsia="Times New Roman"/>
          <w:szCs w:val="24"/>
        </w:rPr>
        <w:t>,</w:t>
      </w:r>
      <w:r w:rsidRPr="00D17210">
        <w:rPr>
          <w:rFonts w:eastAsia="Times New Roman"/>
          <w:szCs w:val="24"/>
        </w:rPr>
        <w:t xml:space="preserve"> πέρα και έξω από τις πραγματικές λαϊκές ανάγκες</w:t>
      </w:r>
      <w:r>
        <w:rPr>
          <w:rFonts w:eastAsia="Times New Roman"/>
          <w:szCs w:val="24"/>
        </w:rPr>
        <w:t>.</w:t>
      </w:r>
    </w:p>
    <w:p w14:paraId="2E24726E" w14:textId="77777777" w:rsidR="00ED3BF8" w:rsidRDefault="009F432D">
      <w:pPr>
        <w:spacing w:after="0" w:line="600" w:lineRule="auto"/>
        <w:ind w:firstLine="720"/>
        <w:jc w:val="both"/>
        <w:rPr>
          <w:rFonts w:eastAsia="Times New Roman"/>
          <w:szCs w:val="24"/>
        </w:rPr>
      </w:pPr>
      <w:r w:rsidRPr="00D17210">
        <w:rPr>
          <w:rFonts w:eastAsia="Times New Roman"/>
          <w:szCs w:val="24"/>
        </w:rPr>
        <w:t>Μεταξύ άλλων</w:t>
      </w:r>
      <w:r>
        <w:rPr>
          <w:rFonts w:eastAsia="Times New Roman"/>
          <w:szCs w:val="24"/>
        </w:rPr>
        <w:t>,</w:t>
      </w:r>
      <w:r w:rsidRPr="00D17210">
        <w:rPr>
          <w:rFonts w:eastAsia="Times New Roman"/>
          <w:szCs w:val="24"/>
        </w:rPr>
        <w:t xml:space="preserve"> </w:t>
      </w:r>
      <w:r>
        <w:rPr>
          <w:rFonts w:eastAsia="Times New Roman"/>
          <w:szCs w:val="24"/>
        </w:rPr>
        <w:t>τ</w:t>
      </w:r>
      <w:r w:rsidRPr="00D17210">
        <w:rPr>
          <w:rFonts w:eastAsia="Times New Roman"/>
          <w:szCs w:val="24"/>
        </w:rPr>
        <w:t xml:space="preserve">ο σχέδιο νόμου προβλέπει την </w:t>
      </w:r>
      <w:proofErr w:type="spellStart"/>
      <w:r w:rsidRPr="00D17210">
        <w:rPr>
          <w:rFonts w:eastAsia="Times New Roman"/>
          <w:szCs w:val="24"/>
        </w:rPr>
        <w:t>πανεπιστη</w:t>
      </w:r>
      <w:r w:rsidRPr="00D17210">
        <w:rPr>
          <w:rFonts w:eastAsia="Times New Roman"/>
          <w:szCs w:val="24"/>
        </w:rPr>
        <w:t>μιοποίηση</w:t>
      </w:r>
      <w:proofErr w:type="spellEnd"/>
      <w:r w:rsidRPr="00D17210">
        <w:rPr>
          <w:rFonts w:eastAsia="Times New Roman"/>
          <w:szCs w:val="24"/>
        </w:rPr>
        <w:t xml:space="preserve"> του ΤΕΙ Κρήτης με την επωνυμία </w:t>
      </w:r>
      <w:r>
        <w:rPr>
          <w:rFonts w:eastAsia="Times New Roman"/>
          <w:szCs w:val="24"/>
        </w:rPr>
        <w:t>«</w:t>
      </w:r>
      <w:r w:rsidRPr="00D17210">
        <w:rPr>
          <w:rFonts w:eastAsia="Times New Roman"/>
          <w:szCs w:val="24"/>
        </w:rPr>
        <w:t xml:space="preserve">Μεσογειακό </w:t>
      </w:r>
      <w:r w:rsidRPr="00D17210">
        <w:rPr>
          <w:rFonts w:eastAsia="Times New Roman"/>
          <w:szCs w:val="24"/>
        </w:rPr>
        <w:lastRenderedPageBreak/>
        <w:t>Πανεπιστήμιο</w:t>
      </w:r>
      <w:r>
        <w:rPr>
          <w:rFonts w:eastAsia="Times New Roman"/>
          <w:szCs w:val="24"/>
        </w:rPr>
        <w:t>».</w:t>
      </w:r>
      <w:r w:rsidRPr="00D17210">
        <w:rPr>
          <w:rFonts w:eastAsia="Times New Roman"/>
          <w:szCs w:val="24"/>
        </w:rPr>
        <w:t xml:space="preserve"> </w:t>
      </w:r>
      <w:r>
        <w:rPr>
          <w:rFonts w:eastAsia="Times New Roman"/>
          <w:szCs w:val="24"/>
        </w:rPr>
        <w:t>Η περίπτωσή</w:t>
      </w:r>
      <w:r w:rsidRPr="00D17210">
        <w:rPr>
          <w:rFonts w:eastAsia="Times New Roman"/>
          <w:szCs w:val="24"/>
        </w:rPr>
        <w:t xml:space="preserve"> του επιβεβαιώνει με χαρακτηριστικό τρόπο αυτό που καταγγέλλει </w:t>
      </w:r>
      <w:r w:rsidRPr="001351A7">
        <w:rPr>
          <w:rFonts w:eastAsia="Times New Roman" w:cs="Times New Roman"/>
          <w:szCs w:val="24"/>
        </w:rPr>
        <w:t>το</w:t>
      </w:r>
      <w:r>
        <w:rPr>
          <w:rFonts w:eastAsia="Times New Roman" w:cs="Times New Roman"/>
          <w:szCs w:val="24"/>
        </w:rPr>
        <w:t xml:space="preserve"> ΚΚΕ </w:t>
      </w:r>
      <w:r w:rsidRPr="001351A7">
        <w:rPr>
          <w:rFonts w:eastAsia="Times New Roman" w:cs="Times New Roman"/>
          <w:szCs w:val="24"/>
        </w:rPr>
        <w:t>από</w:t>
      </w:r>
      <w:r w:rsidRPr="00D17210">
        <w:rPr>
          <w:rFonts w:eastAsia="Times New Roman"/>
          <w:szCs w:val="24"/>
        </w:rPr>
        <w:t xml:space="preserve"> την πρώτη στιγμή που ξεκίνησε η επιχείρηση της </w:t>
      </w:r>
      <w:r>
        <w:rPr>
          <w:rFonts w:eastAsia="Times New Roman"/>
          <w:szCs w:val="24"/>
        </w:rPr>
        <w:t>Κ</w:t>
      </w:r>
      <w:r w:rsidRPr="00D17210">
        <w:rPr>
          <w:rFonts w:eastAsia="Times New Roman"/>
          <w:szCs w:val="24"/>
        </w:rPr>
        <w:t>υβέρνησης να αναδιατάξει το</w:t>
      </w:r>
      <w:r>
        <w:rPr>
          <w:rFonts w:eastAsia="Times New Roman"/>
          <w:szCs w:val="24"/>
        </w:rPr>
        <w:t>ν</w:t>
      </w:r>
      <w:r w:rsidRPr="00D17210">
        <w:rPr>
          <w:rFonts w:eastAsia="Times New Roman"/>
          <w:szCs w:val="24"/>
        </w:rPr>
        <w:t xml:space="preserve"> χάρτη της ανώτατης εκπαίδε</w:t>
      </w:r>
      <w:r w:rsidRPr="00D17210">
        <w:rPr>
          <w:rFonts w:eastAsia="Times New Roman"/>
          <w:szCs w:val="24"/>
        </w:rPr>
        <w:t xml:space="preserve">υσης </w:t>
      </w:r>
      <w:r>
        <w:rPr>
          <w:rFonts w:eastAsia="Times New Roman"/>
          <w:szCs w:val="24"/>
        </w:rPr>
        <w:t>σ</w:t>
      </w:r>
      <w:r w:rsidRPr="00D17210">
        <w:rPr>
          <w:rFonts w:eastAsia="Times New Roman"/>
          <w:szCs w:val="24"/>
        </w:rPr>
        <w:t>τη χώρα</w:t>
      </w:r>
      <w:r>
        <w:rPr>
          <w:rFonts w:eastAsia="Times New Roman"/>
          <w:szCs w:val="24"/>
        </w:rPr>
        <w:t>, ό</w:t>
      </w:r>
      <w:r w:rsidRPr="00D17210">
        <w:rPr>
          <w:rFonts w:eastAsia="Times New Roman"/>
          <w:szCs w:val="24"/>
        </w:rPr>
        <w:t xml:space="preserve">τι δηλαδή η </w:t>
      </w:r>
      <w:r>
        <w:rPr>
          <w:rFonts w:eastAsia="Times New Roman"/>
          <w:szCs w:val="24"/>
        </w:rPr>
        <w:t>Κ</w:t>
      </w:r>
      <w:r w:rsidRPr="00D17210">
        <w:rPr>
          <w:rFonts w:eastAsia="Times New Roman"/>
          <w:szCs w:val="24"/>
        </w:rPr>
        <w:t>υβέρνηση ΣΥΡΙΖΑ</w:t>
      </w:r>
      <w:r>
        <w:rPr>
          <w:rFonts w:eastAsia="Times New Roman"/>
          <w:szCs w:val="24"/>
        </w:rPr>
        <w:t>,</w:t>
      </w:r>
      <w:r w:rsidRPr="00D17210">
        <w:rPr>
          <w:rFonts w:eastAsia="Times New Roman"/>
          <w:szCs w:val="24"/>
        </w:rPr>
        <w:t xml:space="preserve"> με τις παρεμβάσεις </w:t>
      </w:r>
      <w:r>
        <w:rPr>
          <w:rFonts w:eastAsia="Times New Roman"/>
          <w:szCs w:val="24"/>
        </w:rPr>
        <w:t>της, συνεχίζ</w:t>
      </w:r>
      <w:r w:rsidRPr="00D17210">
        <w:rPr>
          <w:rFonts w:eastAsia="Times New Roman"/>
          <w:szCs w:val="24"/>
        </w:rPr>
        <w:t>ει στο</w:t>
      </w:r>
      <w:r>
        <w:rPr>
          <w:rFonts w:eastAsia="Times New Roman"/>
          <w:szCs w:val="24"/>
        </w:rPr>
        <w:t>ν</w:t>
      </w:r>
      <w:r w:rsidRPr="00D17210">
        <w:rPr>
          <w:rFonts w:eastAsia="Times New Roman"/>
          <w:szCs w:val="24"/>
        </w:rPr>
        <w:t xml:space="preserve"> δρόμο που χάραξαν οι προηγούμενες κυβερνήσεις και επιτείνει την κατηγοριοποίηση </w:t>
      </w:r>
      <w:r>
        <w:rPr>
          <w:rFonts w:eastAsia="Times New Roman"/>
          <w:szCs w:val="24"/>
        </w:rPr>
        <w:t>των</w:t>
      </w:r>
      <w:r w:rsidRPr="00D17210">
        <w:rPr>
          <w:rFonts w:eastAsia="Times New Roman"/>
          <w:szCs w:val="24"/>
        </w:rPr>
        <w:t xml:space="preserve"> </w:t>
      </w:r>
      <w:r>
        <w:rPr>
          <w:rFonts w:eastAsia="Times New Roman"/>
          <w:szCs w:val="24"/>
        </w:rPr>
        <w:t xml:space="preserve">ιδρυμάτων, των </w:t>
      </w:r>
      <w:r w:rsidRPr="00D17210">
        <w:rPr>
          <w:rFonts w:eastAsia="Times New Roman"/>
          <w:szCs w:val="24"/>
        </w:rPr>
        <w:t>πτυχίων και των αποφοίτων</w:t>
      </w:r>
      <w:r>
        <w:rPr>
          <w:rFonts w:eastAsia="Times New Roman"/>
          <w:szCs w:val="24"/>
        </w:rPr>
        <w:t>.</w:t>
      </w:r>
      <w:r w:rsidRPr="00D17210">
        <w:rPr>
          <w:rFonts w:eastAsia="Times New Roman"/>
          <w:szCs w:val="24"/>
        </w:rPr>
        <w:t xml:space="preserve"> </w:t>
      </w:r>
      <w:r>
        <w:rPr>
          <w:rFonts w:eastAsia="Times New Roman"/>
          <w:szCs w:val="24"/>
        </w:rPr>
        <w:t>Ε</w:t>
      </w:r>
      <w:r w:rsidRPr="00D17210">
        <w:rPr>
          <w:rFonts w:eastAsia="Times New Roman"/>
          <w:szCs w:val="24"/>
        </w:rPr>
        <w:t>ίναι η αποφασιστική προώθηση των συμφωνηθέντ</w:t>
      </w:r>
      <w:r w:rsidRPr="00D17210">
        <w:rPr>
          <w:rFonts w:eastAsia="Times New Roman"/>
          <w:szCs w:val="24"/>
        </w:rPr>
        <w:t>ων στ</w:t>
      </w:r>
      <w:r>
        <w:rPr>
          <w:rFonts w:eastAsia="Times New Roman"/>
          <w:szCs w:val="24"/>
        </w:rPr>
        <w:t>ο</w:t>
      </w:r>
      <w:r w:rsidRPr="00D17210">
        <w:rPr>
          <w:rFonts w:eastAsia="Times New Roman"/>
          <w:szCs w:val="24"/>
        </w:rPr>
        <w:t xml:space="preserve"> πλαίσι</w:t>
      </w:r>
      <w:r>
        <w:rPr>
          <w:rFonts w:eastAsia="Times New Roman"/>
          <w:szCs w:val="24"/>
        </w:rPr>
        <w:t>ο</w:t>
      </w:r>
      <w:r w:rsidRPr="00D17210">
        <w:rPr>
          <w:rFonts w:eastAsia="Times New Roman"/>
          <w:szCs w:val="24"/>
        </w:rPr>
        <w:t xml:space="preserve"> της διαδικασίας της Μπολόνια και του αποκαλούμενου </w:t>
      </w:r>
      <w:r>
        <w:rPr>
          <w:rFonts w:eastAsia="Times New Roman"/>
          <w:szCs w:val="24"/>
        </w:rPr>
        <w:t>«ε</w:t>
      </w:r>
      <w:r w:rsidRPr="00D17210">
        <w:rPr>
          <w:rFonts w:eastAsia="Times New Roman"/>
          <w:szCs w:val="24"/>
        </w:rPr>
        <w:t>νιαίου χώρου</w:t>
      </w:r>
      <w:r>
        <w:rPr>
          <w:rFonts w:eastAsia="Times New Roman"/>
          <w:szCs w:val="24"/>
        </w:rPr>
        <w:t>»</w:t>
      </w:r>
      <w:r w:rsidRPr="00D17210">
        <w:rPr>
          <w:rFonts w:eastAsia="Times New Roman"/>
          <w:szCs w:val="24"/>
        </w:rPr>
        <w:t xml:space="preserve"> ανώτατης εκπαίδευσης και έρευνας των στρατηγικών κατευθύνσεων της Ευρωπαϊκής Ένωσης</w:t>
      </w:r>
      <w:r>
        <w:rPr>
          <w:rFonts w:eastAsia="Times New Roman"/>
          <w:szCs w:val="24"/>
        </w:rPr>
        <w:t>,</w:t>
      </w:r>
      <w:r w:rsidRPr="00D17210">
        <w:rPr>
          <w:rFonts w:eastAsia="Times New Roman"/>
          <w:szCs w:val="24"/>
        </w:rPr>
        <w:t xml:space="preserve"> των επιταγών της αγοράς για την εξοικονόμηση πόρων με όρους ανταποδοτικότητας</w:t>
      </w:r>
      <w:r>
        <w:rPr>
          <w:rFonts w:eastAsia="Times New Roman"/>
          <w:szCs w:val="24"/>
        </w:rPr>
        <w:t>,</w:t>
      </w:r>
      <w:r w:rsidRPr="00D17210">
        <w:rPr>
          <w:rFonts w:eastAsia="Times New Roman"/>
          <w:szCs w:val="24"/>
        </w:rPr>
        <w:t xml:space="preserve"> με όρους ε</w:t>
      </w:r>
      <w:r w:rsidRPr="00D17210">
        <w:rPr>
          <w:rFonts w:eastAsia="Times New Roman"/>
          <w:szCs w:val="24"/>
        </w:rPr>
        <w:t>σόδων-εξόδων</w:t>
      </w:r>
      <w:r>
        <w:rPr>
          <w:rFonts w:eastAsia="Times New Roman"/>
          <w:szCs w:val="24"/>
        </w:rPr>
        <w:t>.</w:t>
      </w:r>
      <w:r w:rsidRPr="00D17210">
        <w:rPr>
          <w:rFonts w:eastAsia="Times New Roman"/>
          <w:szCs w:val="24"/>
        </w:rPr>
        <w:t xml:space="preserve"> </w:t>
      </w:r>
      <w:r>
        <w:rPr>
          <w:rFonts w:eastAsia="Times New Roman"/>
          <w:szCs w:val="24"/>
        </w:rPr>
        <w:t>Δ</w:t>
      </w:r>
      <w:r w:rsidRPr="00D17210">
        <w:rPr>
          <w:rFonts w:eastAsia="Times New Roman"/>
          <w:szCs w:val="24"/>
        </w:rPr>
        <w:t>εν υπάρχει καλύτερη απόδειξη από την ευθυγράμμιση των αλλαγών που προωθούνται στην Κρήτη με τις προτεραιότητες που τέθηκαν στο αναπτυξιακό συνέδριο το</w:t>
      </w:r>
      <w:r>
        <w:rPr>
          <w:rFonts w:eastAsia="Times New Roman"/>
          <w:szCs w:val="24"/>
        </w:rPr>
        <w:t>ν</w:t>
      </w:r>
      <w:r w:rsidRPr="00D17210">
        <w:rPr>
          <w:rFonts w:eastAsia="Times New Roman"/>
          <w:szCs w:val="24"/>
        </w:rPr>
        <w:t xml:space="preserve"> Σεπτέμβριο του </w:t>
      </w:r>
      <w:r>
        <w:rPr>
          <w:rFonts w:eastAsia="Times New Roman"/>
          <w:szCs w:val="24"/>
        </w:rPr>
        <w:t>20</w:t>
      </w:r>
      <w:r w:rsidRPr="00D17210">
        <w:rPr>
          <w:rFonts w:eastAsia="Times New Roman"/>
          <w:szCs w:val="24"/>
        </w:rPr>
        <w:t xml:space="preserve">17 από την </w:t>
      </w:r>
      <w:r>
        <w:rPr>
          <w:rFonts w:eastAsia="Times New Roman"/>
          <w:szCs w:val="24"/>
        </w:rPr>
        <w:t>Κ</w:t>
      </w:r>
      <w:r w:rsidRPr="00D17210">
        <w:rPr>
          <w:rFonts w:eastAsia="Times New Roman"/>
          <w:szCs w:val="24"/>
        </w:rPr>
        <w:t xml:space="preserve">υβέρνηση </w:t>
      </w:r>
      <w:r>
        <w:rPr>
          <w:rFonts w:eastAsia="Times New Roman"/>
          <w:szCs w:val="24"/>
        </w:rPr>
        <w:t xml:space="preserve">μαζί με την </w:t>
      </w:r>
      <w:r w:rsidRPr="00D17210">
        <w:rPr>
          <w:rFonts w:eastAsia="Times New Roman"/>
          <w:szCs w:val="24"/>
        </w:rPr>
        <w:t>Περιφέρεια Κρήτης</w:t>
      </w:r>
      <w:r>
        <w:rPr>
          <w:rFonts w:eastAsia="Times New Roman"/>
          <w:szCs w:val="24"/>
        </w:rPr>
        <w:t>.</w:t>
      </w:r>
      <w:r w:rsidRPr="00D17210">
        <w:rPr>
          <w:rFonts w:eastAsia="Times New Roman"/>
          <w:szCs w:val="24"/>
        </w:rPr>
        <w:t xml:space="preserve"> </w:t>
      </w:r>
      <w:r>
        <w:rPr>
          <w:rFonts w:eastAsia="Times New Roman"/>
          <w:szCs w:val="24"/>
        </w:rPr>
        <w:t>Σ</w:t>
      </w:r>
      <w:r w:rsidRPr="00D17210">
        <w:rPr>
          <w:rFonts w:eastAsia="Times New Roman"/>
          <w:szCs w:val="24"/>
        </w:rPr>
        <w:t xml:space="preserve">ε αυτά τα πλαίσια εντάσσεται </w:t>
      </w:r>
      <w:r>
        <w:rPr>
          <w:rFonts w:eastAsia="Times New Roman"/>
          <w:szCs w:val="24"/>
        </w:rPr>
        <w:t xml:space="preserve">η </w:t>
      </w:r>
      <w:proofErr w:type="spellStart"/>
      <w:r w:rsidRPr="00D17210">
        <w:rPr>
          <w:rFonts w:eastAsia="Times New Roman"/>
          <w:szCs w:val="24"/>
        </w:rPr>
        <w:t>πανεπιστημιοποίηση</w:t>
      </w:r>
      <w:proofErr w:type="spellEnd"/>
      <w:r w:rsidRPr="00D17210">
        <w:rPr>
          <w:rFonts w:eastAsia="Times New Roman"/>
          <w:szCs w:val="24"/>
        </w:rPr>
        <w:t xml:space="preserve"> </w:t>
      </w:r>
      <w:r>
        <w:rPr>
          <w:rFonts w:eastAsia="Times New Roman"/>
          <w:szCs w:val="24"/>
        </w:rPr>
        <w:t xml:space="preserve">του </w:t>
      </w:r>
      <w:r w:rsidRPr="00D17210">
        <w:rPr>
          <w:rFonts w:eastAsia="Times New Roman"/>
          <w:szCs w:val="24"/>
        </w:rPr>
        <w:t>ΤΕΙ</w:t>
      </w:r>
      <w:r>
        <w:rPr>
          <w:rFonts w:eastAsia="Times New Roman"/>
          <w:szCs w:val="24"/>
        </w:rPr>
        <w:t>,</w:t>
      </w:r>
      <w:r w:rsidRPr="00D17210">
        <w:rPr>
          <w:rFonts w:eastAsia="Times New Roman"/>
          <w:szCs w:val="24"/>
        </w:rPr>
        <w:t xml:space="preserve"> που μαζί με άλλα ιδρύματα </w:t>
      </w:r>
      <w:r w:rsidRPr="00D17210">
        <w:rPr>
          <w:rFonts w:eastAsia="Times New Roman"/>
          <w:szCs w:val="24"/>
        </w:rPr>
        <w:lastRenderedPageBreak/>
        <w:t xml:space="preserve">καλείται να προσαρμοστεί βαθύτερα στο </w:t>
      </w:r>
      <w:r>
        <w:rPr>
          <w:rFonts w:eastAsia="Times New Roman"/>
          <w:szCs w:val="24"/>
        </w:rPr>
        <w:t>ν</w:t>
      </w:r>
      <w:r w:rsidRPr="00D17210">
        <w:rPr>
          <w:rFonts w:eastAsia="Times New Roman"/>
          <w:szCs w:val="24"/>
        </w:rPr>
        <w:t>έο παραγωγικό μοντέλο που απαιτεί η καπιταλιστική ανάπτυξη στην περιοχή της Κρήτης</w:t>
      </w:r>
      <w:r>
        <w:rPr>
          <w:rFonts w:eastAsia="Times New Roman"/>
          <w:szCs w:val="24"/>
        </w:rPr>
        <w:t>.</w:t>
      </w:r>
    </w:p>
    <w:p w14:paraId="2E24726F" w14:textId="77777777" w:rsidR="00ED3BF8" w:rsidRDefault="009F432D">
      <w:pPr>
        <w:spacing w:after="0" w:line="600" w:lineRule="auto"/>
        <w:ind w:firstLine="720"/>
        <w:jc w:val="both"/>
        <w:rPr>
          <w:rFonts w:eastAsia="Times New Roman"/>
          <w:szCs w:val="24"/>
        </w:rPr>
      </w:pPr>
      <w:r>
        <w:rPr>
          <w:rFonts w:eastAsia="Times New Roman"/>
          <w:szCs w:val="24"/>
        </w:rPr>
        <w:t>Τ</w:t>
      </w:r>
      <w:r w:rsidRPr="00D17210">
        <w:rPr>
          <w:rFonts w:eastAsia="Times New Roman"/>
          <w:szCs w:val="24"/>
        </w:rPr>
        <w:t>ο νομοσχέδιο ενισχύει την κατηγοριοποίηση των α</w:t>
      </w:r>
      <w:r w:rsidRPr="00D17210">
        <w:rPr>
          <w:rFonts w:eastAsia="Times New Roman"/>
          <w:szCs w:val="24"/>
        </w:rPr>
        <w:t>ποφοίτων του Ιδρύματος</w:t>
      </w:r>
      <w:r>
        <w:rPr>
          <w:rFonts w:eastAsia="Times New Roman"/>
          <w:szCs w:val="24"/>
        </w:rPr>
        <w:t>,</w:t>
      </w:r>
      <w:r w:rsidRPr="00D17210">
        <w:rPr>
          <w:rFonts w:eastAsia="Times New Roman"/>
          <w:szCs w:val="24"/>
        </w:rPr>
        <w:t xml:space="preserve"> την ώρα που </w:t>
      </w:r>
      <w:r>
        <w:rPr>
          <w:rFonts w:eastAsia="Times New Roman"/>
          <w:szCs w:val="24"/>
        </w:rPr>
        <w:t>Σ</w:t>
      </w:r>
      <w:r w:rsidRPr="00D17210">
        <w:rPr>
          <w:rFonts w:eastAsia="Times New Roman"/>
          <w:szCs w:val="24"/>
        </w:rPr>
        <w:t>χολή Ηλεκτρολόγων Μηχανικών και Μηχανικών Υπολογιστών υπάρχει ήδη στο Πολυτεχνείο Κρήτης</w:t>
      </w:r>
      <w:r>
        <w:rPr>
          <w:rFonts w:eastAsia="Times New Roman"/>
          <w:szCs w:val="24"/>
        </w:rPr>
        <w:t>,</w:t>
      </w:r>
      <w:r w:rsidRPr="00D17210">
        <w:rPr>
          <w:rFonts w:eastAsia="Times New Roman"/>
          <w:szCs w:val="24"/>
        </w:rPr>
        <w:t xml:space="preserve"> στα Χανιά</w:t>
      </w:r>
      <w:r>
        <w:rPr>
          <w:rFonts w:eastAsia="Times New Roman"/>
          <w:szCs w:val="24"/>
        </w:rPr>
        <w:t>,</w:t>
      </w:r>
      <w:r w:rsidRPr="00D17210">
        <w:rPr>
          <w:rFonts w:eastAsia="Times New Roman"/>
          <w:szCs w:val="24"/>
        </w:rPr>
        <w:t xml:space="preserve"> το οποίο είναι πενταετές</w:t>
      </w:r>
      <w:r>
        <w:rPr>
          <w:rFonts w:eastAsia="Times New Roman"/>
          <w:szCs w:val="24"/>
        </w:rPr>
        <w:t>.</w:t>
      </w:r>
      <w:r w:rsidRPr="00D17210">
        <w:rPr>
          <w:rFonts w:eastAsia="Times New Roman"/>
          <w:szCs w:val="24"/>
        </w:rPr>
        <w:t xml:space="preserve"> </w:t>
      </w:r>
      <w:r>
        <w:rPr>
          <w:rFonts w:eastAsia="Times New Roman"/>
          <w:szCs w:val="24"/>
        </w:rPr>
        <w:t>Μ</w:t>
      </w:r>
      <w:r w:rsidRPr="00D17210">
        <w:rPr>
          <w:rFonts w:eastAsia="Times New Roman"/>
          <w:szCs w:val="24"/>
        </w:rPr>
        <w:t xml:space="preserve">ε το νομοσχέδιο που συζητάμε σήμερα προτείνεται η ίδρυση τμήματος </w:t>
      </w:r>
      <w:r>
        <w:rPr>
          <w:rFonts w:eastAsia="Times New Roman"/>
          <w:szCs w:val="24"/>
        </w:rPr>
        <w:t>Ηλεκτρολόγων Μηχανικών κ</w:t>
      </w:r>
      <w:r w:rsidRPr="00D17210">
        <w:rPr>
          <w:rFonts w:eastAsia="Times New Roman"/>
          <w:szCs w:val="24"/>
        </w:rPr>
        <w:t>α</w:t>
      </w:r>
      <w:r w:rsidRPr="00D17210">
        <w:rPr>
          <w:rFonts w:eastAsia="Times New Roman"/>
          <w:szCs w:val="24"/>
        </w:rPr>
        <w:t>ι Μηχανικών Υπολογιστών</w:t>
      </w:r>
      <w:r>
        <w:rPr>
          <w:rFonts w:eastAsia="Times New Roman"/>
          <w:szCs w:val="24"/>
        </w:rPr>
        <w:t>,</w:t>
      </w:r>
      <w:r w:rsidRPr="00D17210">
        <w:rPr>
          <w:rFonts w:eastAsia="Times New Roman"/>
          <w:szCs w:val="24"/>
        </w:rPr>
        <w:t xml:space="preserve"> δηλαδή με το ίδιο ακριβώς αντικείμενο</w:t>
      </w:r>
      <w:r>
        <w:rPr>
          <w:rFonts w:eastAsia="Times New Roman"/>
          <w:szCs w:val="24"/>
        </w:rPr>
        <w:t xml:space="preserve"> </w:t>
      </w:r>
      <w:r w:rsidRPr="00D17210">
        <w:rPr>
          <w:rFonts w:eastAsia="Times New Roman"/>
          <w:szCs w:val="24"/>
        </w:rPr>
        <w:t>αλλά τετραετούς διάρκειας</w:t>
      </w:r>
      <w:r>
        <w:rPr>
          <w:rFonts w:eastAsia="Times New Roman"/>
          <w:szCs w:val="24"/>
        </w:rPr>
        <w:t>,</w:t>
      </w:r>
      <w:r w:rsidRPr="00D17210">
        <w:rPr>
          <w:rFonts w:eastAsia="Times New Roman"/>
          <w:szCs w:val="24"/>
        </w:rPr>
        <w:t xml:space="preserve"> στα Χανιά και το οποίο προκύπτει από τη συγχώνευση τμημάτων </w:t>
      </w:r>
      <w:r>
        <w:rPr>
          <w:rFonts w:eastAsia="Times New Roman"/>
          <w:szCs w:val="24"/>
        </w:rPr>
        <w:t>Η</w:t>
      </w:r>
      <w:r w:rsidRPr="00D17210">
        <w:rPr>
          <w:rFonts w:eastAsia="Times New Roman"/>
          <w:szCs w:val="24"/>
        </w:rPr>
        <w:t xml:space="preserve">λεκτρολόγων </w:t>
      </w:r>
      <w:r>
        <w:rPr>
          <w:rFonts w:eastAsia="Times New Roman"/>
          <w:szCs w:val="24"/>
        </w:rPr>
        <w:t>Μ</w:t>
      </w:r>
      <w:r w:rsidRPr="00D17210">
        <w:rPr>
          <w:rFonts w:eastAsia="Times New Roman"/>
          <w:szCs w:val="24"/>
        </w:rPr>
        <w:t xml:space="preserve">ηχανικών και </w:t>
      </w:r>
      <w:r>
        <w:rPr>
          <w:rFonts w:eastAsia="Times New Roman"/>
          <w:szCs w:val="24"/>
        </w:rPr>
        <w:t>Μ</w:t>
      </w:r>
      <w:r w:rsidRPr="00D17210">
        <w:rPr>
          <w:rFonts w:eastAsia="Times New Roman"/>
          <w:szCs w:val="24"/>
        </w:rPr>
        <w:t xml:space="preserve">ηχανικών </w:t>
      </w:r>
      <w:r>
        <w:rPr>
          <w:rFonts w:eastAsia="Times New Roman"/>
          <w:szCs w:val="24"/>
        </w:rPr>
        <w:t>Π</w:t>
      </w:r>
      <w:r w:rsidRPr="00D17210">
        <w:rPr>
          <w:rFonts w:eastAsia="Times New Roman"/>
          <w:szCs w:val="24"/>
        </w:rPr>
        <w:t>ληροφορικής</w:t>
      </w:r>
      <w:r>
        <w:rPr>
          <w:rFonts w:eastAsia="Times New Roman"/>
          <w:szCs w:val="24"/>
        </w:rPr>
        <w:t>.</w:t>
      </w:r>
      <w:r w:rsidRPr="00D17210">
        <w:rPr>
          <w:rFonts w:eastAsia="Times New Roman"/>
          <w:szCs w:val="24"/>
        </w:rPr>
        <w:t xml:space="preserve"> </w:t>
      </w:r>
      <w:r>
        <w:rPr>
          <w:rFonts w:eastAsia="Times New Roman"/>
          <w:szCs w:val="24"/>
        </w:rPr>
        <w:t>Ε</w:t>
      </w:r>
      <w:r w:rsidRPr="00D17210">
        <w:rPr>
          <w:rFonts w:eastAsia="Times New Roman"/>
          <w:szCs w:val="24"/>
        </w:rPr>
        <w:t>ίναι κραυγαλέα περίπτωση</w:t>
      </w:r>
      <w:r>
        <w:rPr>
          <w:rFonts w:eastAsia="Times New Roman"/>
          <w:szCs w:val="24"/>
        </w:rPr>
        <w:t>,</w:t>
      </w:r>
      <w:r w:rsidRPr="00D17210">
        <w:rPr>
          <w:rFonts w:eastAsia="Times New Roman"/>
          <w:szCs w:val="24"/>
        </w:rPr>
        <w:t xml:space="preserve"> </w:t>
      </w:r>
      <w:r>
        <w:rPr>
          <w:rFonts w:eastAsia="Times New Roman"/>
          <w:szCs w:val="24"/>
        </w:rPr>
        <w:t>δ</w:t>
      </w:r>
      <w:r w:rsidRPr="00D17210">
        <w:rPr>
          <w:rFonts w:eastAsia="Times New Roman"/>
          <w:szCs w:val="24"/>
        </w:rPr>
        <w:t xml:space="preserve">ύο διαφορετικές σχολές για </w:t>
      </w:r>
      <w:r w:rsidRPr="00D17210">
        <w:rPr>
          <w:rFonts w:eastAsia="Times New Roman"/>
          <w:szCs w:val="24"/>
        </w:rPr>
        <w:t>το ίδιο αντικείμενο</w:t>
      </w:r>
      <w:r>
        <w:rPr>
          <w:rFonts w:eastAsia="Times New Roman"/>
          <w:szCs w:val="24"/>
        </w:rPr>
        <w:t>,</w:t>
      </w:r>
      <w:r w:rsidRPr="00D17210">
        <w:rPr>
          <w:rFonts w:eastAsia="Times New Roman"/>
          <w:szCs w:val="24"/>
        </w:rPr>
        <w:t xml:space="preserve"> σε απόσταση μεταξύ τους λίγων χιλιομέτρων</w:t>
      </w:r>
      <w:r>
        <w:rPr>
          <w:rFonts w:eastAsia="Times New Roman"/>
          <w:szCs w:val="24"/>
        </w:rPr>
        <w:t>,</w:t>
      </w:r>
      <w:r w:rsidRPr="00D17210">
        <w:rPr>
          <w:rFonts w:eastAsia="Times New Roman"/>
          <w:szCs w:val="24"/>
        </w:rPr>
        <w:t xml:space="preserve"> με διαφορετική </w:t>
      </w:r>
      <w:r>
        <w:rPr>
          <w:rFonts w:eastAsia="Times New Roman"/>
          <w:szCs w:val="24"/>
        </w:rPr>
        <w:t>μ</w:t>
      </w:r>
      <w:r w:rsidRPr="00D17210">
        <w:rPr>
          <w:rFonts w:eastAsia="Times New Roman"/>
          <w:szCs w:val="24"/>
        </w:rPr>
        <w:t>άλιστα διάρκεια και πρόγραμμα σπουδών</w:t>
      </w:r>
      <w:r>
        <w:rPr>
          <w:rFonts w:eastAsia="Times New Roman"/>
          <w:szCs w:val="24"/>
        </w:rPr>
        <w:t>.</w:t>
      </w:r>
      <w:r w:rsidRPr="00D17210">
        <w:rPr>
          <w:rFonts w:eastAsia="Times New Roman"/>
          <w:szCs w:val="24"/>
        </w:rPr>
        <w:t xml:space="preserve"> </w:t>
      </w:r>
      <w:r>
        <w:rPr>
          <w:rFonts w:eastAsia="Times New Roman"/>
          <w:szCs w:val="24"/>
        </w:rPr>
        <w:t>Α</w:t>
      </w:r>
      <w:r w:rsidRPr="00D17210">
        <w:rPr>
          <w:rFonts w:eastAsia="Times New Roman"/>
          <w:szCs w:val="24"/>
        </w:rPr>
        <w:t>πό μία άποψη μοιάζει με παράλογο ανορθολογισμό</w:t>
      </w:r>
      <w:r>
        <w:rPr>
          <w:rFonts w:eastAsia="Times New Roman"/>
          <w:szCs w:val="24"/>
        </w:rPr>
        <w:t>.</w:t>
      </w:r>
      <w:r w:rsidRPr="00D17210">
        <w:rPr>
          <w:rFonts w:eastAsia="Times New Roman"/>
          <w:szCs w:val="24"/>
        </w:rPr>
        <w:t xml:space="preserve"> </w:t>
      </w:r>
      <w:r>
        <w:rPr>
          <w:rFonts w:eastAsia="Times New Roman"/>
          <w:szCs w:val="24"/>
        </w:rPr>
        <w:t>Ε</w:t>
      </w:r>
      <w:r w:rsidRPr="00D17210">
        <w:rPr>
          <w:rFonts w:eastAsia="Times New Roman"/>
          <w:szCs w:val="24"/>
        </w:rPr>
        <w:t>πί της ουσίας</w:t>
      </w:r>
      <w:r>
        <w:rPr>
          <w:rFonts w:eastAsia="Times New Roman"/>
          <w:szCs w:val="24"/>
        </w:rPr>
        <w:t>,</w:t>
      </w:r>
      <w:r w:rsidRPr="00D17210">
        <w:rPr>
          <w:rFonts w:eastAsia="Times New Roman"/>
          <w:szCs w:val="24"/>
        </w:rPr>
        <w:t xml:space="preserve"> </w:t>
      </w:r>
      <w:r>
        <w:rPr>
          <w:rFonts w:eastAsia="Times New Roman"/>
          <w:szCs w:val="24"/>
        </w:rPr>
        <w:t>όμως,</w:t>
      </w:r>
      <w:r w:rsidRPr="00D17210">
        <w:rPr>
          <w:rFonts w:eastAsia="Times New Roman"/>
          <w:szCs w:val="24"/>
        </w:rPr>
        <w:t xml:space="preserve"> πρόκειται για καρ</w:t>
      </w:r>
      <w:r>
        <w:rPr>
          <w:rFonts w:eastAsia="Times New Roman"/>
          <w:szCs w:val="24"/>
        </w:rPr>
        <w:t>αμπινάτη αποτύπωση των επιδιώξεω</w:t>
      </w:r>
      <w:r w:rsidRPr="00D17210">
        <w:rPr>
          <w:rFonts w:eastAsia="Times New Roman"/>
          <w:szCs w:val="24"/>
        </w:rPr>
        <w:t>ν της στρατηγικής</w:t>
      </w:r>
      <w:r w:rsidRPr="00D17210">
        <w:rPr>
          <w:rFonts w:eastAsia="Times New Roman"/>
          <w:szCs w:val="24"/>
        </w:rPr>
        <w:t xml:space="preserve"> της αγοράς για την ανώτατη εκπαίδευση</w:t>
      </w:r>
      <w:r>
        <w:rPr>
          <w:rFonts w:eastAsia="Times New Roman"/>
          <w:szCs w:val="24"/>
        </w:rPr>
        <w:t xml:space="preserve">: Νέοι </w:t>
      </w:r>
      <w:r>
        <w:rPr>
          <w:rFonts w:eastAsia="Times New Roman"/>
          <w:szCs w:val="24"/>
        </w:rPr>
        <w:lastRenderedPageBreak/>
        <w:t xml:space="preserve">επιστήμονες, απόφοιτοι των </w:t>
      </w:r>
      <w:r w:rsidRPr="00D17210">
        <w:rPr>
          <w:rFonts w:eastAsia="Times New Roman"/>
          <w:szCs w:val="24"/>
        </w:rPr>
        <w:t>πανεπιστημίων</w:t>
      </w:r>
      <w:r>
        <w:rPr>
          <w:rFonts w:eastAsia="Times New Roman"/>
          <w:szCs w:val="24"/>
        </w:rPr>
        <w:t>,</w:t>
      </w:r>
      <w:r w:rsidRPr="00D17210">
        <w:rPr>
          <w:rFonts w:eastAsia="Times New Roman"/>
          <w:szCs w:val="24"/>
        </w:rPr>
        <w:t xml:space="preserve"> που θα προσπαθούν συνεχώς να προσαρμόσουν τις σπουδές και το επαγγελματικό τους προφίλ στις εφήμερες ανάγκες των μεγαλοεπιχειρηματιών του κάθε κλάδου</w:t>
      </w:r>
      <w:r>
        <w:rPr>
          <w:rFonts w:eastAsia="Times New Roman"/>
          <w:szCs w:val="24"/>
        </w:rPr>
        <w:t>,</w:t>
      </w:r>
      <w:r w:rsidRPr="00D17210">
        <w:rPr>
          <w:rFonts w:eastAsia="Times New Roman"/>
          <w:szCs w:val="24"/>
        </w:rPr>
        <w:t xml:space="preserve"> οι οποίοι θα μπορο</w:t>
      </w:r>
      <w:r w:rsidRPr="00D17210">
        <w:rPr>
          <w:rFonts w:eastAsia="Times New Roman"/>
          <w:szCs w:val="24"/>
        </w:rPr>
        <w:t>ύν να διαλέγ</w:t>
      </w:r>
      <w:r>
        <w:rPr>
          <w:rFonts w:eastAsia="Times New Roman"/>
          <w:szCs w:val="24"/>
        </w:rPr>
        <w:t>ουν</w:t>
      </w:r>
      <w:r w:rsidRPr="00D17210">
        <w:rPr>
          <w:rFonts w:eastAsia="Times New Roman"/>
          <w:szCs w:val="24"/>
        </w:rPr>
        <w:t xml:space="preserve"> τους λίγους τυχερούς από το</w:t>
      </w:r>
      <w:r>
        <w:rPr>
          <w:rFonts w:eastAsia="Times New Roman"/>
          <w:szCs w:val="24"/>
        </w:rPr>
        <w:t>ν</w:t>
      </w:r>
      <w:r w:rsidRPr="00D17210">
        <w:rPr>
          <w:rFonts w:eastAsia="Times New Roman"/>
          <w:szCs w:val="24"/>
        </w:rPr>
        <w:t xml:space="preserve"> σωρό των αποφοίτων</w:t>
      </w:r>
      <w:r>
        <w:rPr>
          <w:rFonts w:eastAsia="Times New Roman"/>
          <w:szCs w:val="24"/>
        </w:rPr>
        <w:t>,</w:t>
      </w:r>
      <w:r w:rsidRPr="00D17210">
        <w:rPr>
          <w:rFonts w:eastAsia="Times New Roman"/>
          <w:szCs w:val="24"/>
        </w:rPr>
        <w:t xml:space="preserve"> με τους πολλούς να περιμένουν στην ουρά προς αναζήτηση καλύτερης μοίρας</w:t>
      </w:r>
      <w:r>
        <w:rPr>
          <w:rFonts w:eastAsia="Times New Roman"/>
          <w:szCs w:val="24"/>
        </w:rPr>
        <w:t>,</w:t>
      </w:r>
      <w:r w:rsidRPr="00D17210">
        <w:rPr>
          <w:rFonts w:eastAsia="Times New Roman"/>
          <w:szCs w:val="24"/>
        </w:rPr>
        <w:t xml:space="preserve"> οι οποίοι συν τοις </w:t>
      </w:r>
      <w:proofErr w:type="spellStart"/>
      <w:r w:rsidRPr="00D17210">
        <w:rPr>
          <w:rFonts w:eastAsia="Times New Roman"/>
          <w:szCs w:val="24"/>
        </w:rPr>
        <w:t>άλλοις</w:t>
      </w:r>
      <w:proofErr w:type="spellEnd"/>
      <w:r w:rsidRPr="00D17210">
        <w:rPr>
          <w:rFonts w:eastAsia="Times New Roman"/>
          <w:szCs w:val="24"/>
        </w:rPr>
        <w:t xml:space="preserve"> θα λειτουργούν ως πολιορκητικό</w:t>
      </w:r>
      <w:r>
        <w:rPr>
          <w:rFonts w:eastAsia="Times New Roman"/>
          <w:szCs w:val="24"/>
        </w:rPr>
        <w:t>ς κριός για να ρίχνουν</w:t>
      </w:r>
      <w:r w:rsidRPr="00D17210">
        <w:rPr>
          <w:rFonts w:eastAsia="Times New Roman"/>
          <w:szCs w:val="24"/>
        </w:rPr>
        <w:t xml:space="preserve"> τις απαιτήσεις των εργαζομένων από τους εργοδότες με τον κίνδυνο της ανεργίας να παραμονεύει</w:t>
      </w:r>
      <w:r>
        <w:rPr>
          <w:rFonts w:eastAsia="Times New Roman"/>
          <w:szCs w:val="24"/>
        </w:rPr>
        <w:t>.</w:t>
      </w:r>
    </w:p>
    <w:p w14:paraId="2E247270" w14:textId="77777777" w:rsidR="00ED3BF8" w:rsidRDefault="009F432D">
      <w:pPr>
        <w:spacing w:after="0" w:line="600" w:lineRule="auto"/>
        <w:ind w:firstLine="720"/>
        <w:jc w:val="both"/>
        <w:rPr>
          <w:rFonts w:eastAsia="Times New Roman"/>
          <w:szCs w:val="24"/>
        </w:rPr>
      </w:pPr>
      <w:r>
        <w:rPr>
          <w:rFonts w:eastAsia="Times New Roman"/>
          <w:szCs w:val="24"/>
        </w:rPr>
        <w:t>Δ</w:t>
      </w:r>
      <w:r w:rsidRPr="00D17210">
        <w:rPr>
          <w:rFonts w:eastAsia="Times New Roman"/>
          <w:szCs w:val="24"/>
        </w:rPr>
        <w:t xml:space="preserve">εδομένο θεωρείται ότι σε αυτές τις </w:t>
      </w:r>
      <w:r>
        <w:rPr>
          <w:rFonts w:eastAsia="Times New Roman"/>
          <w:szCs w:val="24"/>
        </w:rPr>
        <w:t>σ</w:t>
      </w:r>
      <w:r w:rsidRPr="00D17210">
        <w:rPr>
          <w:rFonts w:eastAsia="Times New Roman"/>
          <w:szCs w:val="24"/>
        </w:rPr>
        <w:t xml:space="preserve">χολές θα προστεθούν τα διετή προγράμματα σπουδών που πρόσφατα η </w:t>
      </w:r>
      <w:r>
        <w:rPr>
          <w:rFonts w:eastAsia="Times New Roman"/>
          <w:szCs w:val="24"/>
        </w:rPr>
        <w:t>Κ</w:t>
      </w:r>
      <w:r w:rsidRPr="00D17210">
        <w:rPr>
          <w:rFonts w:eastAsia="Times New Roman"/>
          <w:szCs w:val="24"/>
        </w:rPr>
        <w:t>υβέρνηση έσπευσε να χρηματοδοτήσει</w:t>
      </w:r>
      <w:r>
        <w:rPr>
          <w:rFonts w:eastAsia="Times New Roman"/>
          <w:szCs w:val="24"/>
        </w:rPr>
        <w:t>,</w:t>
      </w:r>
      <w:r w:rsidRPr="00D17210">
        <w:rPr>
          <w:rFonts w:eastAsia="Times New Roman"/>
          <w:szCs w:val="24"/>
        </w:rPr>
        <w:t xml:space="preserve"> αλλά και τα τριετή </w:t>
      </w:r>
      <w:r>
        <w:rPr>
          <w:rFonts w:eastAsia="Times New Roman"/>
          <w:szCs w:val="24"/>
        </w:rPr>
        <w:t>ιδιω</w:t>
      </w:r>
      <w:r>
        <w:rPr>
          <w:rFonts w:eastAsia="Times New Roman"/>
          <w:szCs w:val="24"/>
        </w:rPr>
        <w:t xml:space="preserve">τικά </w:t>
      </w:r>
      <w:r w:rsidRPr="00D17210">
        <w:rPr>
          <w:rFonts w:eastAsia="Times New Roman"/>
          <w:szCs w:val="24"/>
        </w:rPr>
        <w:t>κολλέγια που έρχεται τώρα με το νομοσχέδιο αυτό να αναγνωρίσει</w:t>
      </w:r>
      <w:r>
        <w:rPr>
          <w:rFonts w:eastAsia="Times New Roman"/>
          <w:szCs w:val="24"/>
        </w:rPr>
        <w:t>.</w:t>
      </w:r>
      <w:r w:rsidRPr="00D17210">
        <w:rPr>
          <w:rFonts w:eastAsia="Times New Roman"/>
          <w:szCs w:val="24"/>
        </w:rPr>
        <w:t xml:space="preserve"> </w:t>
      </w:r>
    </w:p>
    <w:p w14:paraId="2E247271" w14:textId="77777777" w:rsidR="00ED3BF8" w:rsidRDefault="009F432D">
      <w:pPr>
        <w:spacing w:after="0" w:line="600" w:lineRule="auto"/>
        <w:ind w:firstLine="720"/>
        <w:jc w:val="both"/>
        <w:rPr>
          <w:rFonts w:eastAsia="Times New Roman"/>
          <w:szCs w:val="24"/>
        </w:rPr>
      </w:pPr>
      <w:r>
        <w:rPr>
          <w:rFonts w:eastAsia="Times New Roman"/>
          <w:szCs w:val="24"/>
        </w:rPr>
        <w:t>Ε</w:t>
      </w:r>
      <w:r w:rsidRPr="00D17210">
        <w:rPr>
          <w:rFonts w:eastAsia="Times New Roman"/>
          <w:szCs w:val="24"/>
        </w:rPr>
        <w:t>ίναι</w:t>
      </w:r>
      <w:r>
        <w:rPr>
          <w:rFonts w:eastAsia="Times New Roman"/>
          <w:szCs w:val="24"/>
        </w:rPr>
        <w:t>,</w:t>
      </w:r>
      <w:r w:rsidRPr="00D17210">
        <w:rPr>
          <w:rFonts w:eastAsia="Times New Roman"/>
          <w:szCs w:val="24"/>
        </w:rPr>
        <w:t xml:space="preserve"> </w:t>
      </w:r>
      <w:r>
        <w:rPr>
          <w:rFonts w:eastAsia="Times New Roman"/>
          <w:szCs w:val="24"/>
        </w:rPr>
        <w:t>όμως, και άλλα αυτά που δείχνουν</w:t>
      </w:r>
      <w:r w:rsidRPr="00D17210">
        <w:rPr>
          <w:rFonts w:eastAsia="Times New Roman"/>
          <w:szCs w:val="24"/>
        </w:rPr>
        <w:t xml:space="preserve"> το παράδειγμα του δήθεν αναβαθμισμένου ΤΕΙ </w:t>
      </w:r>
      <w:r>
        <w:rPr>
          <w:rFonts w:eastAsia="Times New Roman"/>
          <w:szCs w:val="24"/>
        </w:rPr>
        <w:t>Κ</w:t>
      </w:r>
      <w:r w:rsidRPr="00D17210">
        <w:rPr>
          <w:rFonts w:eastAsia="Times New Roman"/>
          <w:szCs w:val="24"/>
        </w:rPr>
        <w:t>ρήτης</w:t>
      </w:r>
      <w:r>
        <w:rPr>
          <w:rFonts w:eastAsia="Times New Roman"/>
          <w:szCs w:val="24"/>
        </w:rPr>
        <w:t>.</w:t>
      </w:r>
      <w:r w:rsidRPr="00D17210">
        <w:rPr>
          <w:rFonts w:eastAsia="Times New Roman"/>
          <w:szCs w:val="24"/>
        </w:rPr>
        <w:t xml:space="preserve"> </w:t>
      </w:r>
      <w:r>
        <w:rPr>
          <w:rFonts w:eastAsia="Times New Roman"/>
          <w:szCs w:val="24"/>
        </w:rPr>
        <w:t>Στο νομοσχέδιο που συζητάμε</w:t>
      </w:r>
      <w:r w:rsidRPr="00D17210">
        <w:rPr>
          <w:rFonts w:eastAsia="Times New Roman"/>
          <w:szCs w:val="24"/>
        </w:rPr>
        <w:t xml:space="preserve"> προβλέπεται ότι εκατοντάδες φοιτητές του Τμήματος </w:t>
      </w:r>
      <w:r>
        <w:rPr>
          <w:rFonts w:eastAsia="Times New Roman"/>
          <w:szCs w:val="24"/>
        </w:rPr>
        <w:t>Μ</w:t>
      </w:r>
      <w:r w:rsidRPr="00D17210">
        <w:rPr>
          <w:rFonts w:eastAsia="Times New Roman"/>
          <w:szCs w:val="24"/>
        </w:rPr>
        <w:t xml:space="preserve">ηχανικών </w:t>
      </w:r>
      <w:r>
        <w:rPr>
          <w:rFonts w:eastAsia="Times New Roman"/>
          <w:szCs w:val="24"/>
        </w:rPr>
        <w:t>Φ</w:t>
      </w:r>
      <w:r w:rsidRPr="00D17210">
        <w:rPr>
          <w:rFonts w:eastAsia="Times New Roman"/>
          <w:szCs w:val="24"/>
        </w:rPr>
        <w:t>υσικών</w:t>
      </w:r>
      <w:r w:rsidRPr="00D17210">
        <w:rPr>
          <w:rFonts w:eastAsia="Times New Roman"/>
          <w:szCs w:val="24"/>
        </w:rPr>
        <w:t xml:space="preserve"> </w:t>
      </w:r>
      <w:r>
        <w:rPr>
          <w:rFonts w:eastAsia="Times New Roman"/>
          <w:szCs w:val="24"/>
        </w:rPr>
        <w:t>Π</w:t>
      </w:r>
      <w:r w:rsidRPr="00D17210">
        <w:rPr>
          <w:rFonts w:eastAsia="Times New Roman"/>
          <w:szCs w:val="24"/>
        </w:rPr>
        <w:t xml:space="preserve">όρων και Περιβάλλοντος τεχνολογικής </w:t>
      </w:r>
      <w:r w:rsidRPr="00D17210">
        <w:rPr>
          <w:rFonts w:eastAsia="Times New Roman"/>
          <w:szCs w:val="24"/>
        </w:rPr>
        <w:lastRenderedPageBreak/>
        <w:t>εκπαίδευσης</w:t>
      </w:r>
      <w:r>
        <w:rPr>
          <w:rFonts w:eastAsia="Times New Roman"/>
          <w:szCs w:val="24"/>
        </w:rPr>
        <w:t>,</w:t>
      </w:r>
      <w:r w:rsidRPr="00D17210">
        <w:rPr>
          <w:rFonts w:eastAsia="Times New Roman"/>
          <w:szCs w:val="24"/>
        </w:rPr>
        <w:t xml:space="preserve"> που ήδη φοιτούν σήμερα στο τμήμα αυτό</w:t>
      </w:r>
      <w:r>
        <w:rPr>
          <w:rFonts w:eastAsia="Times New Roman"/>
          <w:szCs w:val="24"/>
        </w:rPr>
        <w:t>,</w:t>
      </w:r>
      <w:r w:rsidRPr="00D17210">
        <w:rPr>
          <w:rFonts w:eastAsia="Times New Roman"/>
          <w:szCs w:val="24"/>
        </w:rPr>
        <w:t xml:space="preserve"> ουσιαστικά θα παραμένουν εγκλωβισμένοι σε ένα τμήμα</w:t>
      </w:r>
      <w:r>
        <w:rPr>
          <w:rFonts w:eastAsia="Times New Roman"/>
          <w:szCs w:val="24"/>
        </w:rPr>
        <w:t>-</w:t>
      </w:r>
      <w:r w:rsidRPr="00D17210">
        <w:rPr>
          <w:rFonts w:eastAsia="Times New Roman"/>
          <w:szCs w:val="24"/>
        </w:rPr>
        <w:t xml:space="preserve">φάντασμα μέχρι να πάρουν το πτυχίο </w:t>
      </w:r>
      <w:r>
        <w:rPr>
          <w:rFonts w:eastAsia="Times New Roman"/>
          <w:szCs w:val="24"/>
        </w:rPr>
        <w:t>τους.</w:t>
      </w:r>
      <w:r w:rsidRPr="00D17210">
        <w:rPr>
          <w:rFonts w:eastAsia="Times New Roman"/>
          <w:szCs w:val="24"/>
        </w:rPr>
        <w:t xml:space="preserve"> </w:t>
      </w:r>
      <w:r>
        <w:rPr>
          <w:rFonts w:eastAsia="Times New Roman"/>
          <w:szCs w:val="24"/>
        </w:rPr>
        <w:t>Τ</w:t>
      </w:r>
      <w:r w:rsidRPr="00D17210">
        <w:rPr>
          <w:rFonts w:eastAsia="Times New Roman"/>
          <w:szCs w:val="24"/>
        </w:rPr>
        <w:t>ο τμήμα τους καταργείται</w:t>
      </w:r>
      <w:r>
        <w:rPr>
          <w:rFonts w:eastAsia="Times New Roman"/>
          <w:szCs w:val="24"/>
        </w:rPr>
        <w:t>.</w:t>
      </w:r>
      <w:r w:rsidRPr="00D17210">
        <w:rPr>
          <w:rFonts w:eastAsia="Times New Roman"/>
          <w:szCs w:val="24"/>
        </w:rPr>
        <w:t xml:space="preserve"> </w:t>
      </w:r>
      <w:r>
        <w:rPr>
          <w:rFonts w:eastAsia="Times New Roman"/>
          <w:szCs w:val="24"/>
        </w:rPr>
        <w:t>Σ</w:t>
      </w:r>
      <w:r w:rsidRPr="00D17210">
        <w:rPr>
          <w:rFonts w:eastAsia="Times New Roman"/>
          <w:szCs w:val="24"/>
        </w:rPr>
        <w:t>τη θέση του σχεδιάζεται ένα Τμήμα Χημικών Μηχ</w:t>
      </w:r>
      <w:r w:rsidRPr="00D17210">
        <w:rPr>
          <w:rFonts w:eastAsia="Times New Roman"/>
          <w:szCs w:val="24"/>
        </w:rPr>
        <w:t>ανικών</w:t>
      </w:r>
      <w:r>
        <w:rPr>
          <w:rFonts w:eastAsia="Times New Roman"/>
          <w:szCs w:val="24"/>
        </w:rPr>
        <w:t>,</w:t>
      </w:r>
      <w:r w:rsidRPr="00D17210">
        <w:rPr>
          <w:rFonts w:eastAsia="Times New Roman"/>
          <w:szCs w:val="24"/>
        </w:rPr>
        <w:t xml:space="preserve"> το αντικείμενο του οποίου μικρή συνάφεια έχει με το αντικείμενο </w:t>
      </w:r>
      <w:r>
        <w:rPr>
          <w:rFonts w:eastAsia="Times New Roman"/>
          <w:szCs w:val="24"/>
        </w:rPr>
        <w:t>τ</w:t>
      </w:r>
      <w:r w:rsidRPr="00D17210">
        <w:rPr>
          <w:rFonts w:eastAsia="Times New Roman"/>
          <w:szCs w:val="24"/>
        </w:rPr>
        <w:t xml:space="preserve">ων σπουδών </w:t>
      </w:r>
      <w:r>
        <w:rPr>
          <w:rFonts w:eastAsia="Times New Roman"/>
          <w:szCs w:val="24"/>
        </w:rPr>
        <w:t>τους,</w:t>
      </w:r>
      <w:r w:rsidRPr="00D17210">
        <w:rPr>
          <w:rFonts w:eastAsia="Times New Roman"/>
          <w:szCs w:val="24"/>
        </w:rPr>
        <w:t xml:space="preserve"> το οποίο μάλιστα δεν πρόκειτ</w:t>
      </w:r>
      <w:r>
        <w:rPr>
          <w:rFonts w:eastAsia="Times New Roman"/>
          <w:szCs w:val="24"/>
        </w:rPr>
        <w:t>αι να λειτουργήσει πριν το 2020-</w:t>
      </w:r>
      <w:r w:rsidRPr="00D17210">
        <w:rPr>
          <w:rFonts w:eastAsia="Times New Roman"/>
          <w:szCs w:val="24"/>
        </w:rPr>
        <w:t>2021</w:t>
      </w:r>
      <w:r>
        <w:rPr>
          <w:rFonts w:eastAsia="Times New Roman"/>
          <w:szCs w:val="24"/>
        </w:rPr>
        <w:t>.</w:t>
      </w:r>
      <w:r w:rsidRPr="00D17210">
        <w:rPr>
          <w:rFonts w:eastAsia="Times New Roman"/>
          <w:szCs w:val="24"/>
        </w:rPr>
        <w:t xml:space="preserve"> </w:t>
      </w:r>
      <w:r>
        <w:rPr>
          <w:rFonts w:eastAsia="Times New Roman"/>
          <w:szCs w:val="24"/>
        </w:rPr>
        <w:t>Α</w:t>
      </w:r>
      <w:r w:rsidRPr="00D17210">
        <w:rPr>
          <w:rFonts w:eastAsia="Times New Roman"/>
          <w:szCs w:val="24"/>
        </w:rPr>
        <w:t>λήθεια</w:t>
      </w:r>
      <w:r>
        <w:rPr>
          <w:rFonts w:eastAsia="Times New Roman"/>
          <w:szCs w:val="24"/>
        </w:rPr>
        <w:t>,</w:t>
      </w:r>
      <w:r w:rsidRPr="00D17210">
        <w:rPr>
          <w:rFonts w:eastAsia="Times New Roman"/>
          <w:szCs w:val="24"/>
        </w:rPr>
        <w:t xml:space="preserve"> </w:t>
      </w:r>
      <w:r>
        <w:rPr>
          <w:rFonts w:eastAsia="Times New Roman"/>
          <w:szCs w:val="24"/>
        </w:rPr>
        <w:t>όμως,</w:t>
      </w:r>
      <w:r w:rsidRPr="00D17210">
        <w:rPr>
          <w:rFonts w:eastAsia="Times New Roman"/>
          <w:szCs w:val="24"/>
        </w:rPr>
        <w:t xml:space="preserve"> γιατί το κάνει αυτό η </w:t>
      </w:r>
      <w:r>
        <w:rPr>
          <w:rFonts w:eastAsia="Times New Roman"/>
          <w:szCs w:val="24"/>
        </w:rPr>
        <w:t>Κ</w:t>
      </w:r>
      <w:r w:rsidRPr="00D17210">
        <w:rPr>
          <w:rFonts w:eastAsia="Times New Roman"/>
          <w:szCs w:val="24"/>
        </w:rPr>
        <w:t>υβέρνηση</w:t>
      </w:r>
      <w:r>
        <w:rPr>
          <w:rFonts w:eastAsia="Times New Roman"/>
          <w:szCs w:val="24"/>
        </w:rPr>
        <w:t>;</w:t>
      </w:r>
      <w:r w:rsidRPr="00D17210">
        <w:rPr>
          <w:rFonts w:eastAsia="Times New Roman"/>
          <w:szCs w:val="24"/>
        </w:rPr>
        <w:t xml:space="preserve"> Μήπως </w:t>
      </w:r>
      <w:r>
        <w:rPr>
          <w:rFonts w:eastAsia="Times New Roman"/>
          <w:szCs w:val="24"/>
        </w:rPr>
        <w:t>χρειάζεται επιστημονικό προσωπικό που να ασχολ</w:t>
      </w:r>
      <w:r>
        <w:rPr>
          <w:rFonts w:eastAsia="Times New Roman"/>
          <w:szCs w:val="24"/>
        </w:rPr>
        <w:t xml:space="preserve">ηθεί </w:t>
      </w:r>
      <w:r w:rsidRPr="00D17210">
        <w:rPr>
          <w:rFonts w:eastAsia="Times New Roman"/>
          <w:szCs w:val="24"/>
        </w:rPr>
        <w:t>με την εκμετάλλευση των φυσικών πόρων προς όφελος του λαού</w:t>
      </w:r>
      <w:r>
        <w:rPr>
          <w:rFonts w:eastAsia="Times New Roman"/>
          <w:szCs w:val="24"/>
        </w:rPr>
        <w:t>;</w:t>
      </w:r>
      <w:r w:rsidRPr="00D17210">
        <w:rPr>
          <w:rFonts w:eastAsia="Times New Roman"/>
          <w:szCs w:val="24"/>
        </w:rPr>
        <w:t xml:space="preserve"> Όχι φυσικά</w:t>
      </w:r>
      <w:r>
        <w:rPr>
          <w:rFonts w:eastAsia="Times New Roman"/>
          <w:szCs w:val="24"/>
        </w:rPr>
        <w:t>.</w:t>
      </w:r>
      <w:r w:rsidRPr="00D17210">
        <w:rPr>
          <w:rFonts w:eastAsia="Times New Roman"/>
          <w:szCs w:val="24"/>
        </w:rPr>
        <w:t xml:space="preserve"> </w:t>
      </w:r>
      <w:r>
        <w:rPr>
          <w:rFonts w:eastAsia="Times New Roman"/>
          <w:szCs w:val="24"/>
        </w:rPr>
        <w:t>Ί</w:t>
      </w:r>
      <w:r w:rsidRPr="00D17210">
        <w:rPr>
          <w:rFonts w:eastAsia="Times New Roman"/>
          <w:szCs w:val="24"/>
        </w:rPr>
        <w:t>σα-ίσα</w:t>
      </w:r>
      <w:r>
        <w:rPr>
          <w:rFonts w:eastAsia="Times New Roman"/>
          <w:szCs w:val="24"/>
        </w:rPr>
        <w:t>,</w:t>
      </w:r>
      <w:r w:rsidRPr="00D17210">
        <w:rPr>
          <w:rFonts w:eastAsia="Times New Roman"/>
          <w:szCs w:val="24"/>
        </w:rPr>
        <w:t xml:space="preserve"> μας είναι απαραίτητοι περισσότεροι από αυτούς </w:t>
      </w:r>
      <w:r>
        <w:rPr>
          <w:rFonts w:eastAsia="Times New Roman"/>
          <w:szCs w:val="24"/>
        </w:rPr>
        <w:t xml:space="preserve">που έχουμε σήμερα. Κι </w:t>
      </w:r>
      <w:r w:rsidRPr="00D17210">
        <w:rPr>
          <w:rFonts w:eastAsia="Times New Roman"/>
          <w:szCs w:val="24"/>
        </w:rPr>
        <w:t>όμως φαίνετα</w:t>
      </w:r>
      <w:r>
        <w:rPr>
          <w:rFonts w:eastAsia="Times New Roman"/>
          <w:szCs w:val="24"/>
        </w:rPr>
        <w:t>ι ότι οι επιστήμονες αυτού του τ</w:t>
      </w:r>
      <w:r w:rsidRPr="00D17210">
        <w:rPr>
          <w:rFonts w:eastAsia="Times New Roman"/>
          <w:szCs w:val="24"/>
        </w:rPr>
        <w:t>μήματος δεν χωράνε στους σχεδιασμούς των μονοπωλίων</w:t>
      </w:r>
      <w:r>
        <w:rPr>
          <w:rFonts w:eastAsia="Times New Roman"/>
          <w:szCs w:val="24"/>
        </w:rPr>
        <w:t>,</w:t>
      </w:r>
      <w:r w:rsidRPr="00D17210">
        <w:rPr>
          <w:rFonts w:eastAsia="Times New Roman"/>
          <w:szCs w:val="24"/>
        </w:rPr>
        <w:t xml:space="preserve"> στα χ</w:t>
      </w:r>
      <w:r w:rsidRPr="00D17210">
        <w:rPr>
          <w:rFonts w:eastAsia="Times New Roman"/>
          <w:szCs w:val="24"/>
        </w:rPr>
        <w:t xml:space="preserve">έρια των οποίων αφήνετε </w:t>
      </w:r>
      <w:r>
        <w:rPr>
          <w:rFonts w:eastAsia="Times New Roman"/>
          <w:szCs w:val="24"/>
        </w:rPr>
        <w:t xml:space="preserve">βορά </w:t>
      </w:r>
      <w:r w:rsidRPr="00D17210">
        <w:rPr>
          <w:rFonts w:eastAsia="Times New Roman"/>
          <w:szCs w:val="24"/>
        </w:rPr>
        <w:t>η εκμετάλλευση του περιβάλλοντος και των φυσικών πόρων</w:t>
      </w:r>
      <w:r>
        <w:rPr>
          <w:rFonts w:eastAsia="Times New Roman"/>
          <w:szCs w:val="24"/>
        </w:rPr>
        <w:t>.</w:t>
      </w:r>
    </w:p>
    <w:p w14:paraId="2E247272" w14:textId="77777777" w:rsidR="00ED3BF8" w:rsidRDefault="009F432D">
      <w:pPr>
        <w:spacing w:after="0" w:line="600" w:lineRule="auto"/>
        <w:ind w:firstLine="720"/>
        <w:jc w:val="both"/>
        <w:rPr>
          <w:rFonts w:eastAsia="Times New Roman"/>
          <w:szCs w:val="24"/>
        </w:rPr>
      </w:pPr>
      <w:r>
        <w:rPr>
          <w:rFonts w:eastAsia="Times New Roman"/>
          <w:szCs w:val="24"/>
        </w:rPr>
        <w:t>Τ</w:t>
      </w:r>
      <w:r w:rsidRPr="00D17210">
        <w:rPr>
          <w:rFonts w:eastAsia="Times New Roman"/>
          <w:szCs w:val="24"/>
        </w:rPr>
        <w:t>α μεγάλα σχέδια δισεκατομμυρίων ευρώ για τους υδρογονάνθρακες</w:t>
      </w:r>
      <w:r>
        <w:rPr>
          <w:rFonts w:eastAsia="Times New Roman"/>
          <w:szCs w:val="24"/>
        </w:rPr>
        <w:t>,</w:t>
      </w:r>
      <w:r w:rsidRPr="00D17210">
        <w:rPr>
          <w:rFonts w:eastAsia="Times New Roman"/>
          <w:szCs w:val="24"/>
        </w:rPr>
        <w:t xml:space="preserve"> για την ηλεκτρική διασύνδεση με Αττική</w:t>
      </w:r>
      <w:r>
        <w:rPr>
          <w:rFonts w:eastAsia="Times New Roman"/>
          <w:szCs w:val="24"/>
        </w:rPr>
        <w:t xml:space="preserve"> και Κύπρο, </w:t>
      </w:r>
      <w:r w:rsidRPr="00D17210">
        <w:rPr>
          <w:rFonts w:eastAsia="Times New Roman"/>
          <w:szCs w:val="24"/>
        </w:rPr>
        <w:t xml:space="preserve">οι επενδύσεις </w:t>
      </w:r>
      <w:r>
        <w:rPr>
          <w:rFonts w:eastAsia="Times New Roman"/>
          <w:szCs w:val="24"/>
        </w:rPr>
        <w:t xml:space="preserve">στις </w:t>
      </w:r>
      <w:r w:rsidRPr="00D17210">
        <w:rPr>
          <w:rFonts w:eastAsia="Times New Roman"/>
          <w:szCs w:val="24"/>
        </w:rPr>
        <w:t>ΑΠΕ</w:t>
      </w:r>
      <w:r>
        <w:rPr>
          <w:rFonts w:eastAsia="Times New Roman"/>
          <w:szCs w:val="24"/>
        </w:rPr>
        <w:t>,</w:t>
      </w:r>
      <w:r w:rsidRPr="00D17210">
        <w:rPr>
          <w:rFonts w:eastAsia="Times New Roman"/>
          <w:szCs w:val="24"/>
        </w:rPr>
        <w:t xml:space="preserve"> τα σχέδια της </w:t>
      </w:r>
      <w:proofErr w:type="spellStart"/>
      <w:r>
        <w:rPr>
          <w:rFonts w:eastAsia="Times New Roman"/>
          <w:szCs w:val="24"/>
        </w:rPr>
        <w:t>καταριανής</w:t>
      </w:r>
      <w:proofErr w:type="spellEnd"/>
      <w:r w:rsidRPr="00D17210">
        <w:rPr>
          <w:rFonts w:eastAsia="Times New Roman"/>
          <w:szCs w:val="24"/>
        </w:rPr>
        <w:t xml:space="preserve"> </w:t>
      </w:r>
      <w:r>
        <w:rPr>
          <w:rFonts w:eastAsia="Times New Roman"/>
          <w:szCs w:val="24"/>
        </w:rPr>
        <w:t>«</w:t>
      </w:r>
      <w:r w:rsidRPr="00AB11AE">
        <w:rPr>
          <w:rFonts w:eastAsia="Times New Roman"/>
          <w:szCs w:val="24"/>
        </w:rPr>
        <w:t>POWERGLOBE</w:t>
      </w:r>
      <w:r>
        <w:rPr>
          <w:rFonts w:eastAsia="Times New Roman"/>
          <w:szCs w:val="24"/>
        </w:rPr>
        <w:t>»</w:t>
      </w:r>
      <w:r w:rsidRPr="00AB11AE">
        <w:rPr>
          <w:rFonts w:eastAsia="Times New Roman"/>
          <w:szCs w:val="24"/>
        </w:rPr>
        <w:t xml:space="preserve"> </w:t>
      </w:r>
      <w:r w:rsidRPr="00D17210">
        <w:rPr>
          <w:rFonts w:eastAsia="Times New Roman"/>
          <w:szCs w:val="24"/>
        </w:rPr>
        <w:t xml:space="preserve">για τον </w:t>
      </w:r>
      <w:proofErr w:type="spellStart"/>
      <w:r w:rsidRPr="00D17210">
        <w:rPr>
          <w:rFonts w:eastAsia="Times New Roman"/>
          <w:szCs w:val="24"/>
        </w:rPr>
        <w:t>Αθερινόλακκο</w:t>
      </w:r>
      <w:proofErr w:type="spellEnd"/>
      <w:r>
        <w:rPr>
          <w:rFonts w:eastAsia="Times New Roman"/>
          <w:szCs w:val="24"/>
        </w:rPr>
        <w:t>,</w:t>
      </w:r>
      <w:r w:rsidRPr="00D17210">
        <w:rPr>
          <w:rFonts w:eastAsia="Times New Roman"/>
          <w:szCs w:val="24"/>
        </w:rPr>
        <w:t xml:space="preserve"> δεν πρόκειται να δώσουν λύσεις σε κανένα πρόβλημα που αντιμετωπίζει ο λαός </w:t>
      </w:r>
      <w:r>
        <w:rPr>
          <w:rFonts w:eastAsia="Times New Roman"/>
          <w:szCs w:val="24"/>
        </w:rPr>
        <w:t xml:space="preserve">μας. </w:t>
      </w:r>
      <w:r>
        <w:rPr>
          <w:rFonts w:eastAsia="Times New Roman"/>
          <w:szCs w:val="24"/>
        </w:rPr>
        <w:lastRenderedPageBreak/>
        <w:t>Υ</w:t>
      </w:r>
      <w:r w:rsidRPr="00D17210">
        <w:rPr>
          <w:rFonts w:eastAsia="Times New Roman"/>
          <w:szCs w:val="24"/>
        </w:rPr>
        <w:t xml:space="preserve">ποκριτικό ρόλο σε αυτά τα σχέδια θα κληθεί να παίξει και το </w:t>
      </w:r>
      <w:r>
        <w:rPr>
          <w:rFonts w:eastAsia="Times New Roman"/>
          <w:szCs w:val="24"/>
        </w:rPr>
        <w:t>Ι</w:t>
      </w:r>
      <w:r w:rsidRPr="00D17210">
        <w:rPr>
          <w:rFonts w:eastAsia="Times New Roman"/>
          <w:szCs w:val="24"/>
        </w:rPr>
        <w:t xml:space="preserve">νστιτούτο για την </w:t>
      </w:r>
      <w:r>
        <w:rPr>
          <w:rFonts w:eastAsia="Times New Roman"/>
          <w:szCs w:val="24"/>
        </w:rPr>
        <w:t>Έ</w:t>
      </w:r>
      <w:r w:rsidRPr="00D17210">
        <w:rPr>
          <w:rFonts w:eastAsia="Times New Roman"/>
          <w:szCs w:val="24"/>
        </w:rPr>
        <w:t>ρευνα</w:t>
      </w:r>
      <w:r>
        <w:rPr>
          <w:rFonts w:eastAsia="Times New Roman"/>
          <w:szCs w:val="24"/>
        </w:rPr>
        <w:t>,</w:t>
      </w:r>
      <w:r w:rsidRPr="00D17210">
        <w:rPr>
          <w:rFonts w:eastAsia="Times New Roman"/>
          <w:szCs w:val="24"/>
        </w:rPr>
        <w:t xml:space="preserve"> το </w:t>
      </w:r>
      <w:r>
        <w:rPr>
          <w:rFonts w:eastAsia="Times New Roman"/>
          <w:szCs w:val="24"/>
        </w:rPr>
        <w:t>Π</w:t>
      </w:r>
      <w:r w:rsidRPr="00D17210">
        <w:rPr>
          <w:rFonts w:eastAsia="Times New Roman"/>
          <w:szCs w:val="24"/>
        </w:rPr>
        <w:t xml:space="preserve">εριβάλλον και την </w:t>
      </w:r>
      <w:r>
        <w:rPr>
          <w:rFonts w:eastAsia="Times New Roman"/>
          <w:szCs w:val="24"/>
        </w:rPr>
        <w:t>Κ</w:t>
      </w:r>
      <w:r w:rsidRPr="00D17210">
        <w:rPr>
          <w:rFonts w:eastAsia="Times New Roman"/>
          <w:szCs w:val="24"/>
        </w:rPr>
        <w:t xml:space="preserve">λιματική </w:t>
      </w:r>
      <w:r>
        <w:rPr>
          <w:rFonts w:eastAsia="Times New Roman"/>
          <w:szCs w:val="24"/>
        </w:rPr>
        <w:t>Α</w:t>
      </w:r>
      <w:r w:rsidRPr="00D17210">
        <w:rPr>
          <w:rFonts w:eastAsia="Times New Roman"/>
          <w:szCs w:val="24"/>
        </w:rPr>
        <w:t>λλαγή που προβλέπεται</w:t>
      </w:r>
      <w:r w:rsidRPr="00D17210">
        <w:rPr>
          <w:rFonts w:eastAsia="Times New Roman"/>
          <w:szCs w:val="24"/>
        </w:rPr>
        <w:t xml:space="preserve"> να ιδρυθεί στο Πανεπιστημιακό Ερευνητικό Κέντρο</w:t>
      </w:r>
      <w:r>
        <w:rPr>
          <w:rFonts w:eastAsia="Times New Roman"/>
          <w:szCs w:val="24"/>
        </w:rPr>
        <w:t>,</w:t>
      </w:r>
      <w:r w:rsidRPr="00D17210">
        <w:rPr>
          <w:rFonts w:eastAsia="Times New Roman"/>
          <w:szCs w:val="24"/>
        </w:rPr>
        <w:t xml:space="preserve"> σε ένα </w:t>
      </w:r>
      <w:r>
        <w:rPr>
          <w:rFonts w:eastAsia="Times New Roman"/>
          <w:szCs w:val="24"/>
        </w:rPr>
        <w:t>ι</w:t>
      </w:r>
      <w:r w:rsidRPr="00D17210">
        <w:rPr>
          <w:rFonts w:eastAsia="Times New Roman"/>
          <w:szCs w:val="24"/>
        </w:rPr>
        <w:t xml:space="preserve">νστιτούτο που δεν θα υπάρχουν </w:t>
      </w:r>
      <w:r>
        <w:rPr>
          <w:rFonts w:eastAsia="Times New Roman"/>
          <w:szCs w:val="24"/>
        </w:rPr>
        <w:t>μόνιμοι</w:t>
      </w:r>
      <w:r w:rsidRPr="00D17210">
        <w:rPr>
          <w:rFonts w:eastAsia="Times New Roman"/>
          <w:szCs w:val="24"/>
        </w:rPr>
        <w:t xml:space="preserve"> εργαζόμενοι ερευνητές παρά μόνο συμβασιούχοι</w:t>
      </w:r>
      <w:r>
        <w:rPr>
          <w:rFonts w:eastAsia="Times New Roman"/>
          <w:szCs w:val="24"/>
        </w:rPr>
        <w:t>,</w:t>
      </w:r>
      <w:r w:rsidRPr="00D17210">
        <w:rPr>
          <w:rFonts w:eastAsia="Times New Roman"/>
          <w:szCs w:val="24"/>
        </w:rPr>
        <w:t xml:space="preserve"> </w:t>
      </w:r>
      <w:r>
        <w:rPr>
          <w:rFonts w:eastAsia="Times New Roman"/>
          <w:szCs w:val="24"/>
        </w:rPr>
        <w:t xml:space="preserve">αφού δεν προβλέπονται </w:t>
      </w:r>
      <w:r w:rsidRPr="00D17210">
        <w:rPr>
          <w:rFonts w:eastAsia="Times New Roman"/>
          <w:szCs w:val="24"/>
        </w:rPr>
        <w:t>μόνιμες θέσεις και</w:t>
      </w:r>
      <w:r>
        <w:rPr>
          <w:rFonts w:eastAsia="Times New Roman"/>
          <w:szCs w:val="24"/>
        </w:rPr>
        <w:t>,</w:t>
      </w:r>
      <w:r w:rsidRPr="00D17210">
        <w:rPr>
          <w:rFonts w:eastAsia="Times New Roman"/>
          <w:szCs w:val="24"/>
        </w:rPr>
        <w:t xml:space="preserve"> κυρίως</w:t>
      </w:r>
      <w:r>
        <w:rPr>
          <w:rFonts w:eastAsia="Times New Roman"/>
          <w:szCs w:val="24"/>
        </w:rPr>
        <w:t>,</w:t>
      </w:r>
      <w:r w:rsidRPr="00D17210">
        <w:rPr>
          <w:rFonts w:eastAsia="Times New Roman"/>
          <w:szCs w:val="24"/>
        </w:rPr>
        <w:t xml:space="preserve"> θα χρηματοδοτείται από τις μεγάλες εταιρείες που ενδιαφέρονται γ</w:t>
      </w:r>
      <w:r w:rsidRPr="00D17210">
        <w:rPr>
          <w:rFonts w:eastAsia="Times New Roman"/>
          <w:szCs w:val="24"/>
        </w:rPr>
        <w:t>ια τον ενεργειακό κλάδο και κάποια ψίχουλα κρατικής χρηματοδότησης</w:t>
      </w:r>
      <w:r>
        <w:rPr>
          <w:rFonts w:eastAsia="Times New Roman"/>
          <w:szCs w:val="24"/>
        </w:rPr>
        <w:t>.</w:t>
      </w:r>
      <w:r w:rsidRPr="00D17210">
        <w:rPr>
          <w:rFonts w:eastAsia="Times New Roman"/>
          <w:szCs w:val="24"/>
        </w:rPr>
        <w:t xml:space="preserve"> </w:t>
      </w:r>
      <w:r>
        <w:rPr>
          <w:rFonts w:eastAsia="Times New Roman"/>
          <w:szCs w:val="24"/>
        </w:rPr>
        <w:t>Ν</w:t>
      </w:r>
      <w:r w:rsidRPr="00D17210">
        <w:rPr>
          <w:rFonts w:eastAsia="Times New Roman"/>
          <w:szCs w:val="24"/>
        </w:rPr>
        <w:t xml:space="preserve">α </w:t>
      </w:r>
      <w:r>
        <w:rPr>
          <w:rFonts w:eastAsia="Times New Roman"/>
          <w:szCs w:val="24"/>
        </w:rPr>
        <w:t>γ</w:t>
      </w:r>
      <w:r w:rsidRPr="00D17210">
        <w:rPr>
          <w:rFonts w:eastAsia="Times New Roman"/>
          <w:szCs w:val="24"/>
        </w:rPr>
        <w:t xml:space="preserve">ιατί </w:t>
      </w:r>
      <w:r>
        <w:rPr>
          <w:rFonts w:eastAsia="Times New Roman"/>
          <w:szCs w:val="24"/>
        </w:rPr>
        <w:t>οι αναπτυξιακοί</w:t>
      </w:r>
      <w:r w:rsidRPr="00D17210">
        <w:rPr>
          <w:rFonts w:eastAsia="Times New Roman"/>
          <w:szCs w:val="24"/>
        </w:rPr>
        <w:t xml:space="preserve"> </w:t>
      </w:r>
      <w:r>
        <w:rPr>
          <w:rFonts w:eastAsia="Times New Roman"/>
          <w:szCs w:val="24"/>
        </w:rPr>
        <w:t>σχεδιασμοί</w:t>
      </w:r>
      <w:r w:rsidRPr="00D17210">
        <w:rPr>
          <w:rFonts w:eastAsia="Times New Roman"/>
          <w:szCs w:val="24"/>
        </w:rPr>
        <w:t xml:space="preserve"> του κεφαλαίου δεν είναι και δεν θα είναι ποτέ προς όφελος του λαού </w:t>
      </w:r>
      <w:r>
        <w:rPr>
          <w:rFonts w:eastAsia="Times New Roman"/>
          <w:szCs w:val="24"/>
        </w:rPr>
        <w:t xml:space="preserve">μας. Αντ’ </w:t>
      </w:r>
      <w:r w:rsidRPr="00D17210">
        <w:rPr>
          <w:rFonts w:eastAsia="Times New Roman"/>
          <w:szCs w:val="24"/>
        </w:rPr>
        <w:t>αυτού</w:t>
      </w:r>
      <w:r>
        <w:rPr>
          <w:rFonts w:eastAsia="Times New Roman"/>
          <w:szCs w:val="24"/>
        </w:rPr>
        <w:t>,</w:t>
      </w:r>
      <w:r w:rsidRPr="00D17210">
        <w:rPr>
          <w:rFonts w:eastAsia="Times New Roman"/>
          <w:szCs w:val="24"/>
        </w:rPr>
        <w:t xml:space="preserve"> </w:t>
      </w:r>
      <w:r>
        <w:rPr>
          <w:rFonts w:eastAsia="Times New Roman"/>
          <w:szCs w:val="24"/>
        </w:rPr>
        <w:t>όμως,</w:t>
      </w:r>
      <w:r w:rsidRPr="00D17210">
        <w:rPr>
          <w:rFonts w:eastAsia="Times New Roman"/>
          <w:szCs w:val="24"/>
        </w:rPr>
        <w:t xml:space="preserve"> η </w:t>
      </w:r>
      <w:r>
        <w:rPr>
          <w:rFonts w:eastAsia="Times New Roman"/>
          <w:szCs w:val="24"/>
        </w:rPr>
        <w:t>Κ</w:t>
      </w:r>
      <w:r w:rsidRPr="00D17210">
        <w:rPr>
          <w:rFonts w:eastAsia="Times New Roman"/>
          <w:szCs w:val="24"/>
        </w:rPr>
        <w:t>υβέρνηση επιλέγει να αφήσει εκατοντάδες φοιτητές στον αέρα</w:t>
      </w:r>
      <w:r>
        <w:rPr>
          <w:rFonts w:eastAsia="Times New Roman"/>
          <w:szCs w:val="24"/>
        </w:rPr>
        <w:t>,</w:t>
      </w:r>
      <w:r w:rsidRPr="00D17210">
        <w:rPr>
          <w:rFonts w:eastAsia="Times New Roman"/>
          <w:szCs w:val="24"/>
        </w:rPr>
        <w:t xml:space="preserve"> χωρίς καθηγητές</w:t>
      </w:r>
      <w:r>
        <w:rPr>
          <w:rFonts w:eastAsia="Times New Roman"/>
          <w:szCs w:val="24"/>
        </w:rPr>
        <w:t>,</w:t>
      </w:r>
      <w:r w:rsidRPr="00D17210">
        <w:rPr>
          <w:rFonts w:eastAsia="Times New Roman"/>
          <w:szCs w:val="24"/>
        </w:rPr>
        <w:t xml:space="preserve"> εργαστήρια</w:t>
      </w:r>
      <w:r>
        <w:rPr>
          <w:rFonts w:eastAsia="Times New Roman"/>
          <w:szCs w:val="24"/>
        </w:rPr>
        <w:t>,</w:t>
      </w:r>
      <w:r w:rsidRPr="00D17210">
        <w:rPr>
          <w:rFonts w:eastAsia="Times New Roman"/>
          <w:szCs w:val="24"/>
        </w:rPr>
        <w:t xml:space="preserve"> γραμματείες</w:t>
      </w:r>
      <w:r>
        <w:rPr>
          <w:rFonts w:eastAsia="Times New Roman"/>
          <w:szCs w:val="24"/>
        </w:rPr>
        <w:t>.</w:t>
      </w:r>
    </w:p>
    <w:p w14:paraId="2E247273" w14:textId="77777777" w:rsidR="00ED3BF8" w:rsidRDefault="009F432D">
      <w:pPr>
        <w:spacing w:after="0" w:line="600" w:lineRule="auto"/>
        <w:ind w:firstLine="720"/>
        <w:jc w:val="both"/>
        <w:rPr>
          <w:rFonts w:eastAsia="Times New Roman"/>
          <w:szCs w:val="24"/>
        </w:rPr>
      </w:pPr>
      <w:r>
        <w:rPr>
          <w:rFonts w:eastAsia="Times New Roman"/>
          <w:szCs w:val="24"/>
        </w:rPr>
        <w:t>Έ</w:t>
      </w:r>
      <w:r w:rsidRPr="00D17210">
        <w:rPr>
          <w:rFonts w:eastAsia="Times New Roman"/>
          <w:szCs w:val="24"/>
        </w:rPr>
        <w:t xml:space="preserve">να ακόμα χαρακτηριστικό </w:t>
      </w:r>
      <w:r>
        <w:rPr>
          <w:rFonts w:eastAsia="Times New Roman"/>
          <w:szCs w:val="24"/>
        </w:rPr>
        <w:t>παράδειγμα του ΤΕΙ Κρήτης είναι ότι</w:t>
      </w:r>
      <w:r w:rsidRPr="00D17210">
        <w:rPr>
          <w:rFonts w:eastAsia="Times New Roman"/>
          <w:szCs w:val="24"/>
        </w:rPr>
        <w:t xml:space="preserve"> στο νομοσχέδιο υπάρχει πρόβλεψη </w:t>
      </w:r>
      <w:r>
        <w:rPr>
          <w:rFonts w:eastAsia="Times New Roman"/>
          <w:szCs w:val="24"/>
        </w:rPr>
        <w:t>για</w:t>
      </w:r>
      <w:r w:rsidRPr="00D17210">
        <w:rPr>
          <w:rFonts w:eastAsia="Times New Roman"/>
          <w:szCs w:val="24"/>
        </w:rPr>
        <w:t xml:space="preserve"> εταιρεία διαχείρισης περιουσίας του Μεσογειακού Πανεπιστημίου</w:t>
      </w:r>
      <w:r>
        <w:rPr>
          <w:rFonts w:eastAsia="Times New Roman"/>
          <w:szCs w:val="24"/>
        </w:rPr>
        <w:t>,</w:t>
      </w:r>
      <w:r w:rsidRPr="00D17210">
        <w:rPr>
          <w:rFonts w:eastAsia="Times New Roman"/>
          <w:szCs w:val="24"/>
        </w:rPr>
        <w:t xml:space="preserve"> </w:t>
      </w:r>
      <w:r>
        <w:rPr>
          <w:rFonts w:eastAsia="Times New Roman"/>
          <w:szCs w:val="24"/>
        </w:rPr>
        <w:t>μι</w:t>
      </w:r>
      <w:r w:rsidRPr="00D17210">
        <w:rPr>
          <w:rFonts w:eastAsia="Times New Roman"/>
          <w:szCs w:val="24"/>
        </w:rPr>
        <w:t>α εταιρεία που θα διαχειρίζεται επιχορηγήσ</w:t>
      </w:r>
      <w:r>
        <w:rPr>
          <w:rFonts w:eastAsia="Times New Roman"/>
          <w:szCs w:val="24"/>
        </w:rPr>
        <w:t>ει</w:t>
      </w:r>
      <w:r w:rsidRPr="00D17210">
        <w:rPr>
          <w:rFonts w:eastAsia="Times New Roman"/>
          <w:szCs w:val="24"/>
        </w:rPr>
        <w:t>ς</w:t>
      </w:r>
      <w:r>
        <w:rPr>
          <w:rFonts w:eastAsia="Times New Roman"/>
          <w:szCs w:val="24"/>
        </w:rPr>
        <w:t>,</w:t>
      </w:r>
      <w:r w:rsidRPr="00D17210">
        <w:rPr>
          <w:rFonts w:eastAsia="Times New Roman"/>
          <w:szCs w:val="24"/>
        </w:rPr>
        <w:t xml:space="preserve"> θα σ</w:t>
      </w:r>
      <w:r w:rsidRPr="00D17210">
        <w:rPr>
          <w:rFonts w:eastAsia="Times New Roman"/>
          <w:szCs w:val="24"/>
        </w:rPr>
        <w:t>υνάπτει δάνεια</w:t>
      </w:r>
      <w:r>
        <w:rPr>
          <w:rFonts w:eastAsia="Times New Roman"/>
          <w:szCs w:val="24"/>
        </w:rPr>
        <w:t>,</w:t>
      </w:r>
      <w:r w:rsidRPr="00D17210">
        <w:rPr>
          <w:rFonts w:eastAsia="Times New Roman"/>
          <w:szCs w:val="24"/>
        </w:rPr>
        <w:t xml:space="preserve"> θα αναπτύσσει διάφορες άλλες χρηματοοικονομικές δραστηριότητες</w:t>
      </w:r>
      <w:r>
        <w:rPr>
          <w:rFonts w:eastAsia="Times New Roman"/>
          <w:szCs w:val="24"/>
        </w:rPr>
        <w:t>,</w:t>
      </w:r>
      <w:r w:rsidRPr="00D17210">
        <w:rPr>
          <w:rFonts w:eastAsia="Times New Roman"/>
          <w:szCs w:val="24"/>
        </w:rPr>
        <w:t xml:space="preserve"> θα </w:t>
      </w:r>
      <w:r>
        <w:rPr>
          <w:rFonts w:eastAsia="Times New Roman"/>
          <w:szCs w:val="24"/>
        </w:rPr>
        <w:t>εκποιεί</w:t>
      </w:r>
      <w:r w:rsidRPr="00D17210">
        <w:rPr>
          <w:rFonts w:eastAsia="Times New Roman"/>
          <w:szCs w:val="24"/>
        </w:rPr>
        <w:t xml:space="preserve"> περιουσιακά στοιχεία του </w:t>
      </w:r>
      <w:r>
        <w:rPr>
          <w:rFonts w:eastAsia="Times New Roman"/>
          <w:szCs w:val="24"/>
        </w:rPr>
        <w:t>ι</w:t>
      </w:r>
      <w:r w:rsidRPr="00D17210">
        <w:rPr>
          <w:rFonts w:eastAsia="Times New Roman"/>
          <w:szCs w:val="24"/>
        </w:rPr>
        <w:t>δρύματος</w:t>
      </w:r>
      <w:r>
        <w:rPr>
          <w:rFonts w:eastAsia="Times New Roman"/>
          <w:szCs w:val="24"/>
        </w:rPr>
        <w:t>, μι</w:t>
      </w:r>
      <w:r w:rsidRPr="00D17210">
        <w:rPr>
          <w:rFonts w:eastAsia="Times New Roman"/>
          <w:szCs w:val="24"/>
        </w:rPr>
        <w:t xml:space="preserve">α εταιρεία </w:t>
      </w:r>
      <w:proofErr w:type="spellStart"/>
      <w:r w:rsidRPr="00D17210">
        <w:rPr>
          <w:rFonts w:eastAsia="Times New Roman"/>
          <w:szCs w:val="24"/>
        </w:rPr>
        <w:t>real</w:t>
      </w:r>
      <w:proofErr w:type="spellEnd"/>
      <w:r w:rsidRPr="00D17210">
        <w:rPr>
          <w:rFonts w:eastAsia="Times New Roman"/>
          <w:szCs w:val="24"/>
        </w:rPr>
        <w:t xml:space="preserve"> </w:t>
      </w:r>
      <w:proofErr w:type="spellStart"/>
      <w:r w:rsidRPr="00D17210">
        <w:rPr>
          <w:rFonts w:eastAsia="Times New Roman"/>
          <w:szCs w:val="24"/>
        </w:rPr>
        <w:t>estate</w:t>
      </w:r>
      <w:proofErr w:type="spellEnd"/>
      <w:r w:rsidRPr="00D17210">
        <w:rPr>
          <w:rFonts w:eastAsia="Times New Roman"/>
          <w:szCs w:val="24"/>
        </w:rPr>
        <w:t xml:space="preserve"> στην πραγματικότητα</w:t>
      </w:r>
      <w:r>
        <w:rPr>
          <w:rFonts w:eastAsia="Times New Roman"/>
          <w:szCs w:val="24"/>
        </w:rPr>
        <w:t>,</w:t>
      </w:r>
      <w:r w:rsidRPr="00D17210">
        <w:rPr>
          <w:rFonts w:eastAsia="Times New Roman"/>
          <w:szCs w:val="24"/>
        </w:rPr>
        <w:t xml:space="preserve"> στην κυριότητα της οποίας </w:t>
      </w:r>
      <w:r>
        <w:rPr>
          <w:rFonts w:eastAsia="Times New Roman"/>
          <w:szCs w:val="24"/>
        </w:rPr>
        <w:t>μ</w:t>
      </w:r>
      <w:r w:rsidRPr="00D17210">
        <w:rPr>
          <w:rFonts w:eastAsia="Times New Roman"/>
          <w:szCs w:val="24"/>
        </w:rPr>
        <w:t xml:space="preserve">άλιστα </w:t>
      </w:r>
      <w:r w:rsidRPr="00D17210">
        <w:rPr>
          <w:rFonts w:eastAsia="Times New Roman"/>
          <w:szCs w:val="24"/>
        </w:rPr>
        <w:lastRenderedPageBreak/>
        <w:t xml:space="preserve">περνά το πρότυπο </w:t>
      </w:r>
      <w:proofErr w:type="spellStart"/>
      <w:r>
        <w:rPr>
          <w:rFonts w:eastAsia="Times New Roman"/>
          <w:szCs w:val="24"/>
        </w:rPr>
        <w:t>Α</w:t>
      </w:r>
      <w:r w:rsidRPr="00D17210">
        <w:rPr>
          <w:rFonts w:eastAsia="Times New Roman"/>
          <w:szCs w:val="24"/>
        </w:rPr>
        <w:t>γροδιατροφικό</w:t>
      </w:r>
      <w:proofErr w:type="spellEnd"/>
      <w:r w:rsidRPr="00D17210">
        <w:rPr>
          <w:rFonts w:eastAsia="Times New Roman"/>
          <w:szCs w:val="24"/>
        </w:rPr>
        <w:t xml:space="preserve"> </w:t>
      </w:r>
      <w:r>
        <w:rPr>
          <w:rFonts w:eastAsia="Times New Roman"/>
          <w:szCs w:val="24"/>
        </w:rPr>
        <w:t>Τ</w:t>
      </w:r>
      <w:r w:rsidRPr="00D17210">
        <w:rPr>
          <w:rFonts w:eastAsia="Times New Roman"/>
          <w:szCs w:val="24"/>
        </w:rPr>
        <w:t xml:space="preserve">εχνολογικό </w:t>
      </w:r>
      <w:r>
        <w:rPr>
          <w:rFonts w:eastAsia="Times New Roman"/>
          <w:szCs w:val="24"/>
        </w:rPr>
        <w:t>Π</w:t>
      </w:r>
      <w:r w:rsidRPr="00D17210">
        <w:rPr>
          <w:rFonts w:eastAsia="Times New Roman"/>
          <w:szCs w:val="24"/>
        </w:rPr>
        <w:t xml:space="preserve">άρκο της </w:t>
      </w:r>
      <w:r>
        <w:rPr>
          <w:rFonts w:eastAsia="Times New Roman"/>
          <w:szCs w:val="24"/>
        </w:rPr>
        <w:t xml:space="preserve">Κρήτης, </w:t>
      </w:r>
      <w:r w:rsidRPr="00D17210">
        <w:rPr>
          <w:rFonts w:eastAsia="Times New Roman"/>
          <w:szCs w:val="24"/>
        </w:rPr>
        <w:t xml:space="preserve">ένας θεσμός </w:t>
      </w:r>
      <w:r>
        <w:rPr>
          <w:rFonts w:eastAsia="Times New Roman"/>
          <w:szCs w:val="24"/>
        </w:rPr>
        <w:t xml:space="preserve">που, ενώ στα λόγια </w:t>
      </w:r>
      <w:r w:rsidRPr="00D17210">
        <w:rPr>
          <w:rFonts w:eastAsia="Times New Roman"/>
          <w:szCs w:val="24"/>
        </w:rPr>
        <w:t>μοιάζει ότι θα στηρίζει τις σπουδές και την έρευνα στη Γεωπονική</w:t>
      </w:r>
      <w:r>
        <w:rPr>
          <w:rFonts w:eastAsia="Times New Roman"/>
          <w:szCs w:val="24"/>
        </w:rPr>
        <w:t>,</w:t>
      </w:r>
      <w:r w:rsidRPr="00D17210">
        <w:rPr>
          <w:rFonts w:eastAsia="Times New Roman"/>
          <w:szCs w:val="24"/>
        </w:rPr>
        <w:t xml:space="preserve"> στην πραγματικότητα θα αποτελέσει εργαλείο για τη στήριξη της υλοποίησης της νέας </w:t>
      </w:r>
      <w:r>
        <w:rPr>
          <w:rFonts w:eastAsia="Times New Roman"/>
          <w:szCs w:val="24"/>
        </w:rPr>
        <w:t>Κ</w:t>
      </w:r>
      <w:r w:rsidRPr="00D17210">
        <w:rPr>
          <w:rFonts w:eastAsia="Times New Roman"/>
          <w:szCs w:val="24"/>
        </w:rPr>
        <w:t xml:space="preserve">οινής Αγροτικής </w:t>
      </w:r>
      <w:r>
        <w:rPr>
          <w:rFonts w:eastAsia="Times New Roman"/>
          <w:szCs w:val="24"/>
        </w:rPr>
        <w:t>Π</w:t>
      </w:r>
      <w:r w:rsidRPr="00D17210">
        <w:rPr>
          <w:rFonts w:eastAsia="Times New Roman"/>
          <w:szCs w:val="24"/>
        </w:rPr>
        <w:t>ολιτικής στην Κρήτη</w:t>
      </w:r>
      <w:r>
        <w:rPr>
          <w:rFonts w:eastAsia="Times New Roman"/>
          <w:szCs w:val="24"/>
        </w:rPr>
        <w:t>,</w:t>
      </w:r>
      <w:r w:rsidRPr="00D17210">
        <w:rPr>
          <w:rFonts w:eastAsia="Times New Roman"/>
          <w:szCs w:val="24"/>
        </w:rPr>
        <w:t xml:space="preserve"> με θύμα τη φτωχή μικρ</w:t>
      </w:r>
      <w:r w:rsidRPr="00D17210">
        <w:rPr>
          <w:rFonts w:eastAsia="Times New Roman"/>
          <w:szCs w:val="24"/>
        </w:rPr>
        <w:t>ομεσαία αγροτιά</w:t>
      </w:r>
      <w:r>
        <w:rPr>
          <w:rFonts w:eastAsia="Times New Roman"/>
          <w:szCs w:val="24"/>
        </w:rPr>
        <w:t>,</w:t>
      </w:r>
      <w:r w:rsidRPr="00D17210">
        <w:rPr>
          <w:rFonts w:eastAsia="Times New Roman"/>
          <w:szCs w:val="24"/>
        </w:rPr>
        <w:t xml:space="preserve"> </w:t>
      </w:r>
      <w:r>
        <w:rPr>
          <w:rFonts w:eastAsia="Times New Roman"/>
          <w:szCs w:val="24"/>
        </w:rPr>
        <w:t>α</w:t>
      </w:r>
      <w:r w:rsidRPr="00D17210">
        <w:rPr>
          <w:rFonts w:eastAsia="Times New Roman"/>
          <w:szCs w:val="24"/>
        </w:rPr>
        <w:t xml:space="preserve">φού αυτό επιτάσσει η </w:t>
      </w:r>
      <w:proofErr w:type="spellStart"/>
      <w:r w:rsidRPr="00D17210">
        <w:rPr>
          <w:rFonts w:eastAsia="Times New Roman"/>
          <w:szCs w:val="24"/>
        </w:rPr>
        <w:t>ευρωενωσιακή</w:t>
      </w:r>
      <w:proofErr w:type="spellEnd"/>
      <w:r w:rsidRPr="00D17210">
        <w:rPr>
          <w:rFonts w:eastAsia="Times New Roman"/>
          <w:szCs w:val="24"/>
        </w:rPr>
        <w:t xml:space="preserve"> στρατηγική</w:t>
      </w:r>
      <w:r>
        <w:rPr>
          <w:rFonts w:eastAsia="Times New Roman"/>
          <w:szCs w:val="24"/>
        </w:rPr>
        <w:t>,</w:t>
      </w:r>
      <w:r w:rsidRPr="00D17210">
        <w:rPr>
          <w:rFonts w:eastAsia="Times New Roman"/>
          <w:szCs w:val="24"/>
        </w:rPr>
        <w:t xml:space="preserve"> αυτό στηρίζει η </w:t>
      </w:r>
      <w:r>
        <w:rPr>
          <w:rFonts w:eastAsia="Times New Roman"/>
          <w:szCs w:val="24"/>
        </w:rPr>
        <w:t>Κ</w:t>
      </w:r>
      <w:r w:rsidRPr="00D17210">
        <w:rPr>
          <w:rFonts w:eastAsia="Times New Roman"/>
          <w:szCs w:val="24"/>
        </w:rPr>
        <w:t>υβέρνηση του ΣΥΡΙΖΑ</w:t>
      </w:r>
      <w:r>
        <w:rPr>
          <w:rFonts w:eastAsia="Times New Roman"/>
          <w:szCs w:val="24"/>
        </w:rPr>
        <w:t>.</w:t>
      </w:r>
    </w:p>
    <w:p w14:paraId="2E247274" w14:textId="77777777" w:rsidR="00ED3BF8" w:rsidRDefault="009F432D">
      <w:pPr>
        <w:spacing w:after="0" w:line="600" w:lineRule="auto"/>
        <w:ind w:firstLine="720"/>
        <w:jc w:val="both"/>
        <w:rPr>
          <w:rFonts w:eastAsia="Times New Roman"/>
          <w:szCs w:val="24"/>
        </w:rPr>
      </w:pPr>
      <w:r>
        <w:rPr>
          <w:rFonts w:eastAsia="Times New Roman"/>
          <w:szCs w:val="24"/>
        </w:rPr>
        <w:t>Το ΚΚΕ</w:t>
      </w:r>
      <w:r w:rsidRPr="00D17210">
        <w:rPr>
          <w:rFonts w:eastAsia="Times New Roman"/>
          <w:szCs w:val="24"/>
        </w:rPr>
        <w:t xml:space="preserve"> καλεί τους εκπαιδευτικούς</w:t>
      </w:r>
      <w:r>
        <w:rPr>
          <w:rFonts w:eastAsia="Times New Roman"/>
          <w:szCs w:val="24"/>
        </w:rPr>
        <w:t>,</w:t>
      </w:r>
      <w:r w:rsidRPr="00D17210">
        <w:rPr>
          <w:rFonts w:eastAsia="Times New Roman"/>
          <w:szCs w:val="24"/>
        </w:rPr>
        <w:t xml:space="preserve"> τους εργαζόμενους</w:t>
      </w:r>
      <w:r>
        <w:rPr>
          <w:rFonts w:eastAsia="Times New Roman"/>
          <w:szCs w:val="24"/>
        </w:rPr>
        <w:t>,</w:t>
      </w:r>
      <w:r w:rsidRPr="00D17210">
        <w:rPr>
          <w:rFonts w:eastAsia="Times New Roman"/>
          <w:szCs w:val="24"/>
        </w:rPr>
        <w:t xml:space="preserve"> τους σπουδαστές</w:t>
      </w:r>
      <w:r>
        <w:rPr>
          <w:rFonts w:eastAsia="Times New Roman"/>
          <w:szCs w:val="24"/>
        </w:rPr>
        <w:t>,</w:t>
      </w:r>
      <w:r w:rsidRPr="00D17210">
        <w:rPr>
          <w:rFonts w:eastAsia="Times New Roman"/>
          <w:szCs w:val="24"/>
        </w:rPr>
        <w:t xml:space="preserve"> όλους τους δασκάλους να μην </w:t>
      </w:r>
      <w:proofErr w:type="spellStart"/>
      <w:r w:rsidRPr="00D17210">
        <w:rPr>
          <w:rFonts w:eastAsia="Times New Roman"/>
          <w:szCs w:val="24"/>
        </w:rPr>
        <w:t>παραπλανηθούν</w:t>
      </w:r>
      <w:proofErr w:type="spellEnd"/>
      <w:r w:rsidRPr="00D17210">
        <w:rPr>
          <w:rFonts w:eastAsia="Times New Roman"/>
          <w:szCs w:val="24"/>
        </w:rPr>
        <w:t xml:space="preserve"> από την κοροϊδία</w:t>
      </w:r>
      <w:r>
        <w:rPr>
          <w:rFonts w:eastAsia="Times New Roman"/>
          <w:szCs w:val="24"/>
        </w:rPr>
        <w:t xml:space="preserve"> που τους στήνει η Κυβέρνη</w:t>
      </w:r>
      <w:r>
        <w:rPr>
          <w:rFonts w:eastAsia="Times New Roman"/>
          <w:szCs w:val="24"/>
        </w:rPr>
        <w:t xml:space="preserve">ση </w:t>
      </w:r>
      <w:r w:rsidRPr="00D17210">
        <w:rPr>
          <w:rFonts w:eastAsia="Times New Roman"/>
          <w:szCs w:val="24"/>
        </w:rPr>
        <w:t>ΣΥΡΙΖΑ</w:t>
      </w:r>
      <w:r>
        <w:rPr>
          <w:rFonts w:eastAsia="Times New Roman"/>
          <w:szCs w:val="24"/>
        </w:rPr>
        <w:t>,</w:t>
      </w:r>
      <w:r w:rsidRPr="00D17210">
        <w:rPr>
          <w:rFonts w:eastAsia="Times New Roman"/>
          <w:szCs w:val="24"/>
        </w:rPr>
        <w:t xml:space="preserve"> να μην κάνουν αποδεκτό το σχέδιο νόμου για την αναμόρφωση του </w:t>
      </w:r>
      <w:r>
        <w:rPr>
          <w:rFonts w:eastAsia="Times New Roman"/>
          <w:szCs w:val="24"/>
        </w:rPr>
        <w:t xml:space="preserve">ενιαίου </w:t>
      </w:r>
      <w:r w:rsidRPr="00D17210">
        <w:rPr>
          <w:rFonts w:eastAsia="Times New Roman"/>
          <w:szCs w:val="24"/>
        </w:rPr>
        <w:t>χάρτη ανώτατης εκπαίδευσης</w:t>
      </w:r>
      <w:r>
        <w:rPr>
          <w:rFonts w:eastAsia="Times New Roman"/>
          <w:szCs w:val="24"/>
        </w:rPr>
        <w:t>, να παλέψουν ούτως ώστε</w:t>
      </w:r>
      <w:r w:rsidRPr="00D17210">
        <w:rPr>
          <w:rFonts w:eastAsia="Times New Roman"/>
          <w:szCs w:val="24"/>
        </w:rPr>
        <w:t xml:space="preserve"> τα ιδρύματα να </w:t>
      </w:r>
      <w:proofErr w:type="spellStart"/>
      <w:r w:rsidRPr="00D17210">
        <w:rPr>
          <w:rFonts w:eastAsia="Times New Roman"/>
          <w:szCs w:val="24"/>
        </w:rPr>
        <w:t>απεμπλακούν</w:t>
      </w:r>
      <w:proofErr w:type="spellEnd"/>
      <w:r w:rsidRPr="00D17210">
        <w:rPr>
          <w:rFonts w:eastAsia="Times New Roman"/>
          <w:szCs w:val="24"/>
        </w:rPr>
        <w:t xml:space="preserve"> από τα δεσμά του κεφαλαίου και να συμπορευτούν με το </w:t>
      </w:r>
      <w:r>
        <w:rPr>
          <w:rFonts w:eastAsia="Times New Roman"/>
          <w:szCs w:val="24"/>
        </w:rPr>
        <w:t>Κ</w:t>
      </w:r>
      <w:r w:rsidRPr="00D17210">
        <w:rPr>
          <w:rFonts w:eastAsia="Times New Roman"/>
          <w:szCs w:val="24"/>
        </w:rPr>
        <w:t xml:space="preserve">ομμουνιστικό </w:t>
      </w:r>
      <w:r>
        <w:rPr>
          <w:rFonts w:eastAsia="Times New Roman"/>
          <w:szCs w:val="24"/>
        </w:rPr>
        <w:t>Κ</w:t>
      </w:r>
      <w:r w:rsidRPr="00D17210">
        <w:rPr>
          <w:rFonts w:eastAsia="Times New Roman"/>
          <w:szCs w:val="24"/>
        </w:rPr>
        <w:t xml:space="preserve">όμμα της Ελλάδας και την </w:t>
      </w:r>
      <w:r>
        <w:rPr>
          <w:rFonts w:eastAsia="Times New Roman"/>
          <w:szCs w:val="24"/>
        </w:rPr>
        <w:t>Κ</w:t>
      </w:r>
      <w:r w:rsidRPr="00D17210">
        <w:rPr>
          <w:rFonts w:eastAsia="Times New Roman"/>
          <w:szCs w:val="24"/>
        </w:rPr>
        <w:t>ομμ</w:t>
      </w:r>
      <w:r w:rsidRPr="00D17210">
        <w:rPr>
          <w:rFonts w:eastAsia="Times New Roman"/>
          <w:szCs w:val="24"/>
        </w:rPr>
        <w:t xml:space="preserve">ουνιστική </w:t>
      </w:r>
      <w:r>
        <w:rPr>
          <w:rFonts w:eastAsia="Times New Roman"/>
          <w:szCs w:val="24"/>
        </w:rPr>
        <w:t xml:space="preserve">Νεολαία Ελλάδας, </w:t>
      </w:r>
      <w:r w:rsidRPr="00D17210">
        <w:rPr>
          <w:rFonts w:eastAsia="Times New Roman"/>
          <w:szCs w:val="24"/>
        </w:rPr>
        <w:t xml:space="preserve">που διαχρονικά παλεύουν για </w:t>
      </w:r>
      <w:r>
        <w:rPr>
          <w:rFonts w:eastAsia="Times New Roman"/>
          <w:szCs w:val="24"/>
        </w:rPr>
        <w:t xml:space="preserve">ενιαία </w:t>
      </w:r>
      <w:r w:rsidRPr="00D17210">
        <w:rPr>
          <w:rFonts w:eastAsia="Times New Roman"/>
          <w:szCs w:val="24"/>
        </w:rPr>
        <w:t>ανώτατη εκπαίδευση</w:t>
      </w:r>
      <w:r>
        <w:rPr>
          <w:rFonts w:eastAsia="Times New Roman"/>
          <w:szCs w:val="24"/>
        </w:rPr>
        <w:t>,</w:t>
      </w:r>
      <w:r w:rsidRPr="00D17210">
        <w:rPr>
          <w:rFonts w:eastAsia="Times New Roman"/>
          <w:szCs w:val="24"/>
        </w:rPr>
        <w:t xml:space="preserve"> αποκλειστικά δημόσια και δωρεάν </w:t>
      </w:r>
      <w:r>
        <w:rPr>
          <w:rFonts w:eastAsia="Times New Roman"/>
          <w:szCs w:val="24"/>
        </w:rPr>
        <w:t>π</w:t>
      </w:r>
      <w:r w:rsidRPr="00D17210">
        <w:rPr>
          <w:rFonts w:eastAsia="Times New Roman"/>
          <w:szCs w:val="24"/>
        </w:rPr>
        <w:t>ρος όφελος των κοινωνικών αναγκών</w:t>
      </w:r>
      <w:r>
        <w:rPr>
          <w:rFonts w:eastAsia="Times New Roman"/>
          <w:szCs w:val="24"/>
        </w:rPr>
        <w:t>,</w:t>
      </w:r>
      <w:r w:rsidRPr="00D17210">
        <w:rPr>
          <w:rFonts w:eastAsia="Times New Roman"/>
          <w:szCs w:val="24"/>
        </w:rPr>
        <w:t xml:space="preserve"> για να ανοίξει ο δρόμος για οργάνωση </w:t>
      </w:r>
      <w:r>
        <w:rPr>
          <w:rFonts w:eastAsia="Times New Roman"/>
          <w:szCs w:val="24"/>
        </w:rPr>
        <w:t>τ</w:t>
      </w:r>
      <w:r w:rsidRPr="00D17210">
        <w:rPr>
          <w:rFonts w:eastAsia="Times New Roman"/>
          <w:szCs w:val="24"/>
        </w:rPr>
        <w:t xml:space="preserve">ων σπουδών με βάση τις πραγματικές </w:t>
      </w:r>
      <w:r w:rsidRPr="00D17210">
        <w:rPr>
          <w:rFonts w:eastAsia="Times New Roman"/>
          <w:szCs w:val="24"/>
        </w:rPr>
        <w:lastRenderedPageBreak/>
        <w:t xml:space="preserve">σύγχρονες ανάγκες του λαού </w:t>
      </w:r>
      <w:r>
        <w:rPr>
          <w:rFonts w:eastAsia="Times New Roman"/>
          <w:szCs w:val="24"/>
        </w:rPr>
        <w:t>μας,</w:t>
      </w:r>
      <w:r w:rsidRPr="00D17210">
        <w:rPr>
          <w:rFonts w:eastAsia="Times New Roman"/>
          <w:szCs w:val="24"/>
        </w:rPr>
        <w:t xml:space="preserve"> μ</w:t>
      </w:r>
      <w:r w:rsidRPr="00D17210">
        <w:rPr>
          <w:rFonts w:eastAsia="Times New Roman"/>
          <w:szCs w:val="24"/>
        </w:rPr>
        <w:t>ε πλήρη δικαιώματα και ανάκτηση των απωλε</w:t>
      </w:r>
      <w:r>
        <w:rPr>
          <w:rFonts w:eastAsia="Times New Roman"/>
          <w:szCs w:val="24"/>
        </w:rPr>
        <w:t>ιών που πάρθηκαν στα χρόνια της κρίσης. Σ</w:t>
      </w:r>
      <w:r w:rsidRPr="00D17210">
        <w:rPr>
          <w:rFonts w:eastAsia="Times New Roman"/>
          <w:szCs w:val="24"/>
        </w:rPr>
        <w:t xml:space="preserve">ημαίνει να παλέψουμε </w:t>
      </w:r>
      <w:r>
        <w:rPr>
          <w:rFonts w:eastAsia="Times New Roman"/>
          <w:szCs w:val="24"/>
        </w:rPr>
        <w:t>α</w:t>
      </w:r>
      <w:r w:rsidRPr="00D17210">
        <w:rPr>
          <w:rFonts w:eastAsia="Times New Roman"/>
          <w:szCs w:val="24"/>
        </w:rPr>
        <w:t>πό κοινού για την ουσιαστική αναβάθμιση του ΤΕΙ Κρήτης</w:t>
      </w:r>
      <w:r>
        <w:rPr>
          <w:rFonts w:eastAsia="Times New Roman"/>
          <w:szCs w:val="24"/>
        </w:rPr>
        <w:t>,</w:t>
      </w:r>
      <w:r w:rsidRPr="00D17210">
        <w:rPr>
          <w:rFonts w:eastAsia="Times New Roman"/>
          <w:szCs w:val="24"/>
        </w:rPr>
        <w:t xml:space="preserve"> για την αύξηση της κρατικής χρηματοδότησης </w:t>
      </w:r>
      <w:r>
        <w:rPr>
          <w:rFonts w:eastAsia="Times New Roman"/>
          <w:szCs w:val="24"/>
        </w:rPr>
        <w:t>σ</w:t>
      </w:r>
      <w:r w:rsidRPr="00D17210">
        <w:rPr>
          <w:rFonts w:eastAsia="Times New Roman"/>
          <w:szCs w:val="24"/>
        </w:rPr>
        <w:t>το ύψος των αναγκών</w:t>
      </w:r>
      <w:r>
        <w:rPr>
          <w:rFonts w:eastAsia="Times New Roman"/>
          <w:szCs w:val="24"/>
        </w:rPr>
        <w:t>,</w:t>
      </w:r>
      <w:r w:rsidRPr="00D17210">
        <w:rPr>
          <w:rFonts w:eastAsia="Times New Roman"/>
          <w:szCs w:val="24"/>
        </w:rPr>
        <w:t xml:space="preserve"> για αποκλειστικά δωρεάν σπουδές</w:t>
      </w:r>
      <w:r>
        <w:rPr>
          <w:rFonts w:eastAsia="Times New Roman"/>
          <w:szCs w:val="24"/>
        </w:rPr>
        <w:t>,</w:t>
      </w:r>
      <w:r w:rsidRPr="00D17210">
        <w:rPr>
          <w:rFonts w:eastAsia="Times New Roman"/>
          <w:szCs w:val="24"/>
        </w:rPr>
        <w:t xml:space="preserve"> για δωρεάν σίτιση</w:t>
      </w:r>
      <w:r>
        <w:rPr>
          <w:rFonts w:eastAsia="Times New Roman"/>
          <w:szCs w:val="24"/>
        </w:rPr>
        <w:t>,</w:t>
      </w:r>
      <w:r w:rsidRPr="00D17210">
        <w:rPr>
          <w:rFonts w:eastAsia="Times New Roman"/>
          <w:szCs w:val="24"/>
        </w:rPr>
        <w:t xml:space="preserve"> στέγαση</w:t>
      </w:r>
      <w:r>
        <w:rPr>
          <w:rFonts w:eastAsia="Times New Roman"/>
          <w:szCs w:val="24"/>
        </w:rPr>
        <w:t>,</w:t>
      </w:r>
      <w:r w:rsidRPr="00D17210">
        <w:rPr>
          <w:rFonts w:eastAsia="Times New Roman"/>
          <w:szCs w:val="24"/>
        </w:rPr>
        <w:t xml:space="preserve"> μετακίνηση</w:t>
      </w:r>
      <w:r>
        <w:rPr>
          <w:rFonts w:eastAsia="Times New Roman"/>
          <w:szCs w:val="24"/>
        </w:rPr>
        <w:t>,</w:t>
      </w:r>
      <w:r w:rsidRPr="00D17210">
        <w:rPr>
          <w:rFonts w:eastAsia="Times New Roman"/>
          <w:szCs w:val="24"/>
        </w:rPr>
        <w:t xml:space="preserve"> αναλώσιμα υλικά</w:t>
      </w:r>
      <w:r>
        <w:rPr>
          <w:rFonts w:eastAsia="Times New Roman"/>
          <w:szCs w:val="24"/>
        </w:rPr>
        <w:t>.</w:t>
      </w:r>
      <w:r w:rsidRPr="00D17210">
        <w:rPr>
          <w:rFonts w:eastAsia="Times New Roman"/>
          <w:szCs w:val="24"/>
        </w:rPr>
        <w:t xml:space="preserve"> </w:t>
      </w:r>
      <w:r>
        <w:rPr>
          <w:rFonts w:eastAsia="Times New Roman"/>
          <w:szCs w:val="24"/>
        </w:rPr>
        <w:t>Ν</w:t>
      </w:r>
      <w:r w:rsidRPr="00D17210">
        <w:rPr>
          <w:rFonts w:eastAsia="Times New Roman"/>
          <w:szCs w:val="24"/>
        </w:rPr>
        <w:t xml:space="preserve">α πούμε </w:t>
      </w:r>
      <w:r>
        <w:rPr>
          <w:rFonts w:eastAsia="Times New Roman"/>
          <w:szCs w:val="24"/>
        </w:rPr>
        <w:t>«</w:t>
      </w:r>
      <w:r w:rsidRPr="00D17210">
        <w:rPr>
          <w:rFonts w:eastAsia="Times New Roman"/>
          <w:szCs w:val="24"/>
        </w:rPr>
        <w:t>όχι</w:t>
      </w:r>
      <w:r>
        <w:rPr>
          <w:rFonts w:eastAsia="Times New Roman"/>
          <w:szCs w:val="24"/>
        </w:rPr>
        <w:t>»</w:t>
      </w:r>
      <w:r w:rsidRPr="00D17210">
        <w:rPr>
          <w:rFonts w:eastAsia="Times New Roman"/>
          <w:szCs w:val="24"/>
        </w:rPr>
        <w:t xml:space="preserve"> στις κατηγοριοποιήσεις ανάμεσα στα ιδρύματα</w:t>
      </w:r>
      <w:r>
        <w:rPr>
          <w:rFonts w:eastAsia="Times New Roman"/>
          <w:szCs w:val="24"/>
        </w:rPr>
        <w:t>,</w:t>
      </w:r>
      <w:r w:rsidRPr="00D17210">
        <w:rPr>
          <w:rFonts w:eastAsia="Times New Roman"/>
          <w:szCs w:val="24"/>
        </w:rPr>
        <w:t xml:space="preserve"> τα πτυχία και τους αποφοίτους </w:t>
      </w:r>
      <w:r>
        <w:rPr>
          <w:rFonts w:eastAsia="Times New Roman"/>
          <w:szCs w:val="24"/>
        </w:rPr>
        <w:t>τους,</w:t>
      </w:r>
      <w:r w:rsidRPr="00D17210">
        <w:rPr>
          <w:rFonts w:eastAsia="Times New Roman"/>
          <w:szCs w:val="24"/>
        </w:rPr>
        <w:t xml:space="preserve"> για να μην καταργηθεί και να μη συγχωνευτεί κανένα τμήμα</w:t>
      </w:r>
      <w:r>
        <w:rPr>
          <w:rFonts w:eastAsia="Times New Roman"/>
          <w:szCs w:val="24"/>
        </w:rPr>
        <w:t>,</w:t>
      </w:r>
      <w:r w:rsidRPr="00D17210">
        <w:rPr>
          <w:rFonts w:eastAsia="Times New Roman"/>
          <w:szCs w:val="24"/>
        </w:rPr>
        <w:t xml:space="preserve"> για ουσιαστική αναβάθμιση </w:t>
      </w:r>
      <w:r>
        <w:rPr>
          <w:rFonts w:eastAsia="Times New Roman"/>
          <w:szCs w:val="24"/>
        </w:rPr>
        <w:t>τ</w:t>
      </w:r>
      <w:r w:rsidRPr="00D17210">
        <w:rPr>
          <w:rFonts w:eastAsia="Times New Roman"/>
          <w:szCs w:val="24"/>
        </w:rPr>
        <w:t>ων σπουδών</w:t>
      </w:r>
      <w:r>
        <w:rPr>
          <w:rFonts w:eastAsia="Times New Roman"/>
          <w:szCs w:val="24"/>
        </w:rPr>
        <w:t>,</w:t>
      </w:r>
      <w:r w:rsidRPr="00D17210">
        <w:rPr>
          <w:rFonts w:eastAsia="Times New Roman"/>
          <w:szCs w:val="24"/>
        </w:rPr>
        <w:t xml:space="preserve"> ώστε να καλύπτουν πλήρως το επιστημονικό αντικείμενο και να δίνουν όλα τα απαιτούμενα εφόδια για </w:t>
      </w:r>
      <w:r>
        <w:rPr>
          <w:rFonts w:eastAsia="Times New Roman"/>
          <w:szCs w:val="24"/>
        </w:rPr>
        <w:t xml:space="preserve">δουλειά </w:t>
      </w:r>
      <w:r w:rsidRPr="00D17210">
        <w:rPr>
          <w:rFonts w:eastAsia="Times New Roman"/>
          <w:szCs w:val="24"/>
        </w:rPr>
        <w:t>στο αντικείμενο σπουδών</w:t>
      </w:r>
      <w:r>
        <w:rPr>
          <w:rFonts w:eastAsia="Times New Roman"/>
          <w:szCs w:val="24"/>
        </w:rPr>
        <w:t>.</w:t>
      </w:r>
      <w:r w:rsidRPr="00D17210">
        <w:rPr>
          <w:rFonts w:eastAsia="Times New Roman"/>
          <w:szCs w:val="24"/>
        </w:rPr>
        <w:t xml:space="preserve"> </w:t>
      </w:r>
      <w:r>
        <w:rPr>
          <w:rFonts w:eastAsia="Times New Roman"/>
          <w:szCs w:val="24"/>
        </w:rPr>
        <w:t>Τ</w:t>
      </w:r>
      <w:r w:rsidRPr="00D17210">
        <w:rPr>
          <w:rFonts w:eastAsia="Times New Roman"/>
          <w:szCs w:val="24"/>
        </w:rPr>
        <w:t>ο πτυχίο να είναι η μοναδική προϋπόθεση για την πρόσβαση στο επάγγελμα</w:t>
      </w:r>
      <w:r>
        <w:rPr>
          <w:rFonts w:eastAsia="Times New Roman"/>
          <w:szCs w:val="24"/>
        </w:rPr>
        <w:t>,</w:t>
      </w:r>
      <w:r w:rsidRPr="00D17210">
        <w:rPr>
          <w:rFonts w:eastAsia="Times New Roman"/>
          <w:szCs w:val="24"/>
        </w:rPr>
        <w:t xml:space="preserve"> για ουσιαστική αναβάθμιση της νέας </w:t>
      </w:r>
      <w:r>
        <w:rPr>
          <w:rFonts w:eastAsia="Times New Roman"/>
          <w:szCs w:val="24"/>
        </w:rPr>
        <w:t xml:space="preserve">σχολής </w:t>
      </w:r>
      <w:r w:rsidRPr="00D17210">
        <w:rPr>
          <w:rFonts w:eastAsia="Times New Roman"/>
          <w:szCs w:val="24"/>
        </w:rPr>
        <w:t>των μηχανι</w:t>
      </w:r>
      <w:r w:rsidRPr="00D17210">
        <w:rPr>
          <w:rFonts w:eastAsia="Times New Roman"/>
          <w:szCs w:val="24"/>
        </w:rPr>
        <w:t>κών</w:t>
      </w:r>
      <w:r>
        <w:rPr>
          <w:rFonts w:eastAsia="Times New Roman"/>
          <w:szCs w:val="24"/>
        </w:rPr>
        <w:t xml:space="preserve">, ώστε να γίνει </w:t>
      </w:r>
      <w:r w:rsidRPr="00D17210">
        <w:rPr>
          <w:rFonts w:eastAsia="Times New Roman"/>
          <w:szCs w:val="24"/>
        </w:rPr>
        <w:t xml:space="preserve">πενταετής </w:t>
      </w:r>
      <w:r>
        <w:rPr>
          <w:rFonts w:eastAsia="Times New Roman"/>
          <w:szCs w:val="24"/>
        </w:rPr>
        <w:t>π</w:t>
      </w:r>
      <w:r w:rsidRPr="00D17210">
        <w:rPr>
          <w:rFonts w:eastAsia="Times New Roman"/>
          <w:szCs w:val="24"/>
        </w:rPr>
        <w:t xml:space="preserve">ολυτεχνική </w:t>
      </w:r>
      <w:r>
        <w:rPr>
          <w:rFonts w:eastAsia="Times New Roman"/>
          <w:szCs w:val="24"/>
        </w:rPr>
        <w:t>σ</w:t>
      </w:r>
      <w:r w:rsidRPr="00D17210">
        <w:rPr>
          <w:rFonts w:eastAsia="Times New Roman"/>
          <w:szCs w:val="24"/>
        </w:rPr>
        <w:t>χολή με όλο</w:t>
      </w:r>
      <w:r>
        <w:rPr>
          <w:rFonts w:eastAsia="Times New Roman"/>
          <w:szCs w:val="24"/>
        </w:rPr>
        <w:t>ν</w:t>
      </w:r>
      <w:r w:rsidRPr="00D17210">
        <w:rPr>
          <w:rFonts w:eastAsia="Times New Roman"/>
          <w:szCs w:val="24"/>
        </w:rPr>
        <w:t xml:space="preserve"> το απαραίτητο υλικοτεχνικό εξοπλισμό και την υποδομή</w:t>
      </w:r>
      <w:r>
        <w:rPr>
          <w:rFonts w:eastAsia="Times New Roman"/>
          <w:szCs w:val="24"/>
        </w:rPr>
        <w:t>,</w:t>
      </w:r>
      <w:r w:rsidRPr="00D17210">
        <w:rPr>
          <w:rFonts w:eastAsia="Times New Roman"/>
          <w:szCs w:val="24"/>
        </w:rPr>
        <w:t xml:space="preserve"> για πρόσληψη μόνιμου διοικητικού εκπαιδευτικού προσωπικού σε όλα τα γνωστικά πεδία που απαιτούνται για την κάλυψη των αναγκών </w:t>
      </w:r>
      <w:r>
        <w:rPr>
          <w:rFonts w:eastAsia="Times New Roman"/>
          <w:szCs w:val="24"/>
        </w:rPr>
        <w:t>τ</w:t>
      </w:r>
      <w:r w:rsidRPr="00D17210">
        <w:rPr>
          <w:rFonts w:eastAsia="Times New Roman"/>
          <w:szCs w:val="24"/>
        </w:rPr>
        <w:t xml:space="preserve">ων αναβαθμισμένων </w:t>
      </w:r>
      <w:r w:rsidRPr="00D17210">
        <w:rPr>
          <w:rFonts w:eastAsia="Times New Roman"/>
          <w:szCs w:val="24"/>
        </w:rPr>
        <w:lastRenderedPageBreak/>
        <w:t>σπ</w:t>
      </w:r>
      <w:r w:rsidRPr="00D17210">
        <w:rPr>
          <w:rFonts w:eastAsia="Times New Roman"/>
          <w:szCs w:val="24"/>
        </w:rPr>
        <w:t>ουδών</w:t>
      </w:r>
      <w:r>
        <w:rPr>
          <w:rFonts w:eastAsia="Times New Roman"/>
          <w:szCs w:val="24"/>
        </w:rPr>
        <w:t xml:space="preserve">. Εξασφάλιση μόνιμης και </w:t>
      </w:r>
      <w:r w:rsidRPr="00D17210">
        <w:rPr>
          <w:rFonts w:eastAsia="Times New Roman"/>
          <w:szCs w:val="24"/>
        </w:rPr>
        <w:t>σταθερής δουλειάς για όλους τους εργαζόμενους στα ΤΕΙ</w:t>
      </w:r>
      <w:r>
        <w:rPr>
          <w:rFonts w:eastAsia="Times New Roman"/>
          <w:szCs w:val="24"/>
        </w:rPr>
        <w:t>,</w:t>
      </w:r>
      <w:r w:rsidRPr="00D17210">
        <w:rPr>
          <w:rFonts w:eastAsia="Times New Roman"/>
          <w:szCs w:val="24"/>
        </w:rPr>
        <w:t xml:space="preserve"> για σύγχρονες υλικοτεχνικές υποδομές και εξοπλισμό</w:t>
      </w:r>
      <w:r>
        <w:rPr>
          <w:rFonts w:eastAsia="Times New Roman"/>
          <w:szCs w:val="24"/>
        </w:rPr>
        <w:t>.</w:t>
      </w:r>
    </w:p>
    <w:p w14:paraId="2E247275" w14:textId="77777777" w:rsidR="00ED3BF8" w:rsidRDefault="009F432D">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2E247276" w14:textId="77777777" w:rsidR="00ED3BF8" w:rsidRDefault="009F432D">
      <w:pPr>
        <w:spacing w:after="0"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Και εγώ ευχαριστώ. </w:t>
      </w:r>
    </w:p>
    <w:p w14:paraId="2E24727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Τον λόγο έχει ο κ. Αναστάσιος Κουράκης.</w:t>
      </w:r>
    </w:p>
    <w:p w14:paraId="2E247278" w14:textId="77777777" w:rsidR="00ED3BF8" w:rsidRDefault="009F432D">
      <w:pPr>
        <w:spacing w:after="0" w:line="600" w:lineRule="auto"/>
        <w:ind w:firstLine="720"/>
        <w:jc w:val="both"/>
        <w:rPr>
          <w:rFonts w:eastAsia="Times New Roman"/>
          <w:szCs w:val="24"/>
        </w:rPr>
      </w:pPr>
      <w:r w:rsidRPr="00CB3D77">
        <w:rPr>
          <w:rFonts w:eastAsia="Times New Roman"/>
          <w:b/>
          <w:szCs w:val="24"/>
        </w:rPr>
        <w:t>ΑΝΑΣΤΑΣΙΟΣ ΚΟΥΡΑΚΗΣ (Α</w:t>
      </w:r>
      <w:r>
        <w:rPr>
          <w:rFonts w:eastAsia="Times New Roman"/>
          <w:b/>
          <w:szCs w:val="24"/>
        </w:rPr>
        <w:t xml:space="preserve">΄ </w:t>
      </w:r>
      <w:r w:rsidRPr="00CB3D77">
        <w:rPr>
          <w:rFonts w:eastAsia="Times New Roman"/>
          <w:b/>
          <w:szCs w:val="24"/>
        </w:rPr>
        <w:t>Αντιπρόεδρος της Βουλής):</w:t>
      </w:r>
      <w:r>
        <w:rPr>
          <w:rFonts w:eastAsia="Times New Roman"/>
          <w:szCs w:val="24"/>
        </w:rPr>
        <w:t xml:space="preserve"> Ευχαριστώ, κύριε Πρόεδρε.</w:t>
      </w:r>
    </w:p>
    <w:p w14:paraId="2E247279" w14:textId="77777777" w:rsidR="00ED3BF8" w:rsidRDefault="009F432D">
      <w:pPr>
        <w:spacing w:after="0" w:line="600" w:lineRule="auto"/>
        <w:ind w:firstLine="720"/>
        <w:jc w:val="both"/>
        <w:rPr>
          <w:rFonts w:eastAsia="Times New Roman"/>
          <w:szCs w:val="24"/>
        </w:rPr>
      </w:pPr>
      <w:r>
        <w:rPr>
          <w:rFonts w:eastAsia="Times New Roman"/>
          <w:szCs w:val="24"/>
        </w:rPr>
        <w:t>Κυρίες και κύριοι συνάδελφοι, το νομοσχέδιο που συζητούμε σήμερα ολοκληρώνει μια μεγάλη μεταρρυθμιστική προσπάθεια της Κυβέρνησης σε σχέση με τον ακαδημαϊκό χάρτη της χώρας. Σημεί</w:t>
      </w:r>
      <w:r>
        <w:rPr>
          <w:rFonts w:eastAsia="Times New Roman"/>
          <w:szCs w:val="24"/>
        </w:rPr>
        <w:t>ο αιχμής αυτής της μεταρρύθμισης είναι οι συνέργειες ανάμεσα στα πανεπιστήμια και τα ΤΕΙ της χώρας και η δημιουργία νέων μεγάλων ακαδημαϊκών πόλων ανώτατης εκπαίδευσης και έρευνας, οι οποίοι αποτελούσαν ανέκαθεν κι έναν από τους κεντρικούς στόχους του προγ</w:t>
      </w:r>
      <w:r>
        <w:rPr>
          <w:rFonts w:eastAsia="Times New Roman"/>
          <w:szCs w:val="24"/>
        </w:rPr>
        <w:t>ράμματος της Αριστεράς για τη δημόσια παιδεία. Πρόκειται για μια διαδικασία η οποία διήρκεσε περίπου δ</w:t>
      </w:r>
      <w:r>
        <w:rPr>
          <w:rFonts w:eastAsia="Times New Roman"/>
          <w:szCs w:val="24"/>
        </w:rPr>
        <w:t>ύ</w:t>
      </w:r>
      <w:r>
        <w:rPr>
          <w:rFonts w:eastAsia="Times New Roman"/>
          <w:szCs w:val="24"/>
        </w:rPr>
        <w:t xml:space="preserve">ο χρόνια και για την ολοκλήρωση της οποίας </w:t>
      </w:r>
      <w:r>
        <w:rPr>
          <w:rFonts w:eastAsia="Times New Roman"/>
          <w:szCs w:val="24"/>
        </w:rPr>
        <w:lastRenderedPageBreak/>
        <w:t xml:space="preserve">χρειάστηκε να πραγματοποιηθεί εξαντλητικός διάλογος. Αυτός ο διάλογος είναι και η ειδοποιός διαφορά αυτής της </w:t>
      </w:r>
      <w:r>
        <w:rPr>
          <w:rFonts w:eastAsia="Times New Roman"/>
          <w:szCs w:val="24"/>
        </w:rPr>
        <w:t>προσπάθειας με εκείνη του σχεδίου «</w:t>
      </w:r>
      <w:r>
        <w:rPr>
          <w:rFonts w:eastAsia="Times New Roman"/>
          <w:szCs w:val="24"/>
        </w:rPr>
        <w:t>ΑΘΗΝΑ</w:t>
      </w:r>
      <w:r>
        <w:rPr>
          <w:rFonts w:eastAsia="Times New Roman"/>
          <w:szCs w:val="24"/>
        </w:rPr>
        <w:t>», η οποία επιβαλλόταν από τα πάνω και δεν λάβαινε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της κανένα άλλο κριτήριο εκτός από εκείνο του δημοσιονομικού περιορισμού.</w:t>
      </w:r>
    </w:p>
    <w:p w14:paraId="2E24727A" w14:textId="77777777" w:rsidR="00ED3BF8" w:rsidRDefault="009F432D">
      <w:pPr>
        <w:spacing w:after="0" w:line="600" w:lineRule="auto"/>
        <w:ind w:firstLine="720"/>
        <w:jc w:val="both"/>
        <w:rPr>
          <w:rFonts w:eastAsia="Times New Roman"/>
          <w:szCs w:val="24"/>
        </w:rPr>
      </w:pPr>
      <w:r>
        <w:rPr>
          <w:rFonts w:eastAsia="Times New Roman"/>
          <w:szCs w:val="24"/>
        </w:rPr>
        <w:t xml:space="preserve">Ένα από τα πιο χαρακτηριστικά παραδείγματα αυτής της νέας ακαδημαϊκής αρχιτεκτονικής είναι το νέο Διεθνές Πανεπιστήμιο Ελλάδας, το οποίο θα αποτελεί έναν από τους μεγαλύτερους ακαδημαϊκούς πόλους της χώρας με χωρική διασπορά στη Θεσσαλονίκη, την ανατολική </w:t>
      </w:r>
      <w:r>
        <w:rPr>
          <w:rFonts w:eastAsia="Times New Roman"/>
          <w:szCs w:val="24"/>
        </w:rPr>
        <w:t xml:space="preserve">και την </w:t>
      </w:r>
      <w:r>
        <w:rPr>
          <w:rFonts w:eastAsia="Times New Roman"/>
          <w:szCs w:val="24"/>
        </w:rPr>
        <w:t>κ</w:t>
      </w:r>
      <w:r>
        <w:rPr>
          <w:rFonts w:eastAsia="Times New Roman"/>
          <w:szCs w:val="24"/>
        </w:rPr>
        <w:t>εντρική Μακεδονία με πενήντα χιλιάδες φοιτητές και κυρίως με έναν νέο τρόπο λειτουργίας, ο οποίος συνδυάζει τις σπουδές στην ελληνική γλώσσα, τις σπουδές στην αγγλική γλώσσα, τη δυνατότητα εξ αποστάσεως εκπαίδευσης, τη δυνατότητα να απευθύνεται κα</w:t>
      </w:r>
      <w:r>
        <w:rPr>
          <w:rFonts w:eastAsia="Times New Roman"/>
          <w:szCs w:val="24"/>
        </w:rPr>
        <w:t xml:space="preserve">ι σε μη </w:t>
      </w:r>
      <w:r>
        <w:rPr>
          <w:rFonts w:eastAsia="Times New Roman"/>
          <w:szCs w:val="24"/>
        </w:rPr>
        <w:t>Ε</w:t>
      </w:r>
      <w:r>
        <w:rPr>
          <w:rFonts w:eastAsia="Times New Roman"/>
          <w:szCs w:val="24"/>
        </w:rPr>
        <w:t xml:space="preserve">υρωπαίους φοιτητές αλλά και την προοπτική σύμπραξης και με άλλα ελληνική πανεπιστήμια για την κατάρτιση κοινών προγραμμάτων σπουδών. </w:t>
      </w:r>
    </w:p>
    <w:p w14:paraId="2E24727B"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Κύριε Υπουργέ, θα ήθελα στο σημείο αυτό να σταθώ και σε ορισμένα από τα υπόλοιπα ζητήματα εκπαιδευτικής πολιτικής που ρυθμίζονται από το νομοσχέδιο. </w:t>
      </w:r>
    </w:p>
    <w:p w14:paraId="2E24727C" w14:textId="77777777" w:rsidR="00ED3BF8" w:rsidRDefault="009F432D">
      <w:pPr>
        <w:spacing w:after="0"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να αναφερθώ σε μια βουλευτική τροπολογία που έχουμε καταθέσει με τον Νίκο Παρασκευόπουλο, η οπο</w:t>
      </w:r>
      <w:r>
        <w:rPr>
          <w:rFonts w:eastAsia="Times New Roman"/>
          <w:szCs w:val="24"/>
        </w:rPr>
        <w:t>ία αφορά τη δυνατότητα χορήγησης πιστοποιητικού γλωσσομάθειας μέσα από σοβαρές και οριοθετημένες διαδικασίες για την αλβανική, την αραβική, τη βουλγαρική, τη ρουμανική, τη ρωσική, τη σερβική και την τουρκική γλώσσα από το Ίδρυμα Μελετών Χερσονήσου του Αίμο</w:t>
      </w:r>
      <w:r>
        <w:rPr>
          <w:rFonts w:eastAsia="Times New Roman"/>
          <w:szCs w:val="24"/>
        </w:rPr>
        <w:t xml:space="preserve">υ. Νομίζω ότι η συγκεκριμένη τροπολογία μπορεί να τύχει της προσοχής του Υπουργείου και να γίνει δεκτή. </w:t>
      </w:r>
    </w:p>
    <w:p w14:paraId="2E24727D" w14:textId="77777777" w:rsidR="00ED3BF8" w:rsidRDefault="009F432D">
      <w:pPr>
        <w:spacing w:after="0" w:line="600" w:lineRule="auto"/>
        <w:ind w:firstLine="720"/>
        <w:jc w:val="both"/>
        <w:rPr>
          <w:rFonts w:eastAsia="Times New Roman"/>
          <w:szCs w:val="24"/>
        </w:rPr>
      </w:pPr>
      <w:r>
        <w:rPr>
          <w:rFonts w:eastAsia="Times New Roman"/>
          <w:szCs w:val="24"/>
        </w:rPr>
        <w:t>Επίσης, έχω την εντύπωση ότι, όταν είχα αναφέρει την περίπτωση της υπαγωγής των ΤΕΦΑΑ σε σχολές επιστημών υγείας στην Πάτρα και την Κρήτη, μου είχατε π</w:t>
      </w:r>
      <w:r>
        <w:rPr>
          <w:rFonts w:eastAsia="Times New Roman"/>
          <w:szCs w:val="24"/>
        </w:rPr>
        <w:t>ει ότι δεν θα γίνει κάτι τέτοιο, καθώς αλλοιώνεται ο χαρακτήρας των σχολών επιστημών υγείας ή επιστημών αποκατάστασης και μπορεί απόφοιτοι του ΤΕΦΑΑ</w:t>
      </w:r>
      <w:r>
        <w:rPr>
          <w:rFonts w:eastAsia="Times New Roman"/>
          <w:szCs w:val="24"/>
        </w:rPr>
        <w:t>,</w:t>
      </w:r>
      <w:r>
        <w:rPr>
          <w:rFonts w:eastAsia="Times New Roman"/>
          <w:szCs w:val="24"/>
        </w:rPr>
        <w:t xml:space="preserve"> καθώς θα φοιτούν σε σχολές επιστημών υγείας</w:t>
      </w:r>
      <w:r>
        <w:rPr>
          <w:rFonts w:eastAsia="Times New Roman"/>
          <w:szCs w:val="24"/>
        </w:rPr>
        <w:t>,</w:t>
      </w:r>
      <w:r>
        <w:rPr>
          <w:rFonts w:eastAsia="Times New Roman"/>
          <w:szCs w:val="24"/>
        </w:rPr>
        <w:t xml:space="preserve"> να έχουν και επαγγελματικά δικαιώματα του στυλ επαγγελματιών </w:t>
      </w:r>
      <w:r>
        <w:rPr>
          <w:rFonts w:eastAsia="Times New Roman"/>
          <w:szCs w:val="24"/>
        </w:rPr>
        <w:t xml:space="preserve">εκπαίδευσης. </w:t>
      </w:r>
    </w:p>
    <w:p w14:paraId="2E24727E" w14:textId="77777777" w:rsidR="00ED3BF8" w:rsidRDefault="009F432D">
      <w:pPr>
        <w:spacing w:after="0" w:line="600" w:lineRule="auto"/>
        <w:ind w:firstLine="720"/>
        <w:jc w:val="both"/>
        <w:rPr>
          <w:rFonts w:eastAsia="Times New Roman"/>
          <w:szCs w:val="24"/>
        </w:rPr>
      </w:pPr>
      <w:r w:rsidRPr="00E82627">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Το αλλάξαμε.</w:t>
      </w:r>
    </w:p>
    <w:p w14:paraId="2E24727F" w14:textId="77777777" w:rsidR="00ED3BF8" w:rsidRDefault="009F432D">
      <w:pPr>
        <w:spacing w:after="0" w:line="600" w:lineRule="auto"/>
        <w:ind w:firstLine="720"/>
        <w:jc w:val="both"/>
        <w:rPr>
          <w:rFonts w:eastAsia="Times New Roman"/>
          <w:szCs w:val="24"/>
        </w:rPr>
      </w:pPr>
      <w:r>
        <w:rPr>
          <w:rFonts w:eastAsia="Times New Roman"/>
          <w:b/>
          <w:szCs w:val="24"/>
        </w:rPr>
        <w:t>ΑΝΑΣΤΑΣΙΟΣ ΚΟΥΡΑΚΗΣ (Α΄</w:t>
      </w:r>
      <w:r w:rsidRPr="00CB3D77">
        <w:rPr>
          <w:rFonts w:eastAsia="Times New Roman"/>
          <w:b/>
          <w:szCs w:val="24"/>
        </w:rPr>
        <w:t xml:space="preserve"> Αντιπρόεδρος της Βουλής):</w:t>
      </w:r>
      <w:r>
        <w:rPr>
          <w:rFonts w:eastAsia="Times New Roman"/>
          <w:szCs w:val="24"/>
        </w:rPr>
        <w:t xml:space="preserve"> Πολύ θετικό. Ευχαριστώ.</w:t>
      </w:r>
    </w:p>
    <w:p w14:paraId="2E247280" w14:textId="77777777" w:rsidR="00ED3BF8" w:rsidRDefault="009F432D">
      <w:pPr>
        <w:spacing w:after="0" w:line="600" w:lineRule="auto"/>
        <w:ind w:firstLine="720"/>
        <w:jc w:val="both"/>
        <w:rPr>
          <w:rFonts w:eastAsia="Times New Roman"/>
          <w:szCs w:val="24"/>
        </w:rPr>
      </w:pPr>
      <w:r>
        <w:rPr>
          <w:rFonts w:eastAsia="Times New Roman"/>
          <w:szCs w:val="24"/>
        </w:rPr>
        <w:t>Επίσης, ένα θέμα το οποίο αναφέρατε στην ομιλία σας με θετικό τρόπο, απ’ ό,τι είδα, ε</w:t>
      </w:r>
      <w:r>
        <w:rPr>
          <w:rFonts w:eastAsia="Times New Roman"/>
          <w:szCs w:val="24"/>
        </w:rPr>
        <w:t xml:space="preserve">ίναι το θέμα της εξέλιξης των επιστημόνων που εργάζονται ως εργαστηριακό διδακτικό προσωπικό και ειδικό εκπαιδευτικό προσωπικό σε θέσεις μελών ΔΕΠ μετά από κρίση. Γνωρίζουμε πολύ καλά ότι αυτοί οι επιστήμονες έχουν αυξημένα ακαδημαϊκά προσόντα, εργάζονται </w:t>
      </w:r>
      <w:r>
        <w:rPr>
          <w:rFonts w:eastAsia="Times New Roman"/>
          <w:szCs w:val="24"/>
        </w:rPr>
        <w:t>στα ΑΕΙ της χώρας και είναι θεμιτό να μπορούν να εξελίσσονται ως μέλη ΔΕΠ, εφόσον βεβαίως διαθέτουν τα τυπικά και ουσιαστικά προσόντα. Επαναλαμβάνω, μετά από κρίση.</w:t>
      </w:r>
    </w:p>
    <w:p w14:paraId="2E247281" w14:textId="77777777" w:rsidR="00ED3BF8" w:rsidRDefault="009F432D">
      <w:pPr>
        <w:spacing w:after="0" w:line="600" w:lineRule="auto"/>
        <w:ind w:firstLine="720"/>
        <w:jc w:val="both"/>
        <w:rPr>
          <w:rFonts w:eastAsia="Times New Roman"/>
          <w:szCs w:val="24"/>
        </w:rPr>
      </w:pPr>
      <w:r>
        <w:rPr>
          <w:rFonts w:eastAsia="Times New Roman"/>
          <w:szCs w:val="24"/>
        </w:rPr>
        <w:t>Η δυνατότητα αυτή, όπως γνωρίζετε, είχε δοθεί με τον ν.4415/2016, η οποία όμως αναιρέθηκε σ</w:t>
      </w:r>
      <w:r>
        <w:rPr>
          <w:rFonts w:eastAsia="Times New Roman"/>
          <w:szCs w:val="24"/>
        </w:rPr>
        <w:t xml:space="preserve">την επόμενη νομοθετική παρέμβαση. Νομίζω ότι μπορεί να επαναφερθεί η διάταξη αυτή. Είδα ότι το αντιμετωπίζετε θετικά και είπατε ότι αρχές του καλοκαιριού θα έρθει η διάταξη που θα τους τακτοποιεί. Είναι περίπου χίλια άτομα, όπως γνωρίζετε. </w:t>
      </w:r>
    </w:p>
    <w:p w14:paraId="2E247282" w14:textId="77777777" w:rsidR="00ED3BF8" w:rsidRDefault="009F432D">
      <w:pPr>
        <w:spacing w:after="0" w:line="600" w:lineRule="auto"/>
        <w:ind w:firstLine="720"/>
        <w:jc w:val="both"/>
        <w:rPr>
          <w:rFonts w:eastAsia="Times New Roman"/>
          <w:szCs w:val="24"/>
        </w:rPr>
      </w:pPr>
      <w:r>
        <w:rPr>
          <w:rFonts w:eastAsia="Times New Roman"/>
          <w:szCs w:val="24"/>
        </w:rPr>
        <w:lastRenderedPageBreak/>
        <w:t>Υπάρχει μια κοι</w:t>
      </w:r>
      <w:r>
        <w:rPr>
          <w:rFonts w:eastAsia="Times New Roman"/>
          <w:szCs w:val="24"/>
        </w:rPr>
        <w:t xml:space="preserve">νοτική οδηγία που ρυθμίζει το θέμα των νομοθετικά ρυθμιζόμενων επαγγελμάτων. Υπάρχει κι ένας ημεδαπής έμπνευσης θεσμός επαγγελματικής ισοδυναμίας. Προτείνω να μην εφαρμόζεται επί των νομοθετικώς ρυθμιζόμενων επαγγελμάτων και στο τέλος της παραγράφου 3 του </w:t>
      </w:r>
      <w:r>
        <w:rPr>
          <w:rFonts w:eastAsia="Times New Roman"/>
          <w:szCs w:val="24"/>
        </w:rPr>
        <w:t xml:space="preserve">άρθρου 2 να προστεθεί ένα εδάφιο που θα λέει ότι οι διατάξεις περί αναγνώρισης επαγγελματικής ισοδυναμίας δεν εφαρμόζονται από των νομοθετικώς ρυθμιζόμενων επαγγελμάτων. </w:t>
      </w:r>
    </w:p>
    <w:p w14:paraId="2E247283" w14:textId="77777777" w:rsidR="00ED3BF8" w:rsidRDefault="009F432D">
      <w:pPr>
        <w:spacing w:after="0" w:line="600" w:lineRule="auto"/>
        <w:ind w:firstLine="720"/>
        <w:jc w:val="both"/>
        <w:rPr>
          <w:rFonts w:eastAsia="Times New Roman"/>
          <w:szCs w:val="24"/>
        </w:rPr>
      </w:pPr>
      <w:r>
        <w:rPr>
          <w:rFonts w:eastAsia="Times New Roman"/>
          <w:szCs w:val="24"/>
        </w:rPr>
        <w:t>Τέλος, κύριε Υπουργέ, θα ήθελα να κλείσω εκφράζοντας την ανησυχία μου για τις ρυθμίσε</w:t>
      </w:r>
      <w:r>
        <w:rPr>
          <w:rFonts w:eastAsia="Times New Roman"/>
          <w:szCs w:val="24"/>
        </w:rPr>
        <w:t xml:space="preserve">ις που εισάγει το άρθρο 98 για τα κολλέγια. Νομίζω ότι πρέπει να είμαστε πάρα πολύ προσεκτικοί, ώστε να μη διολισθήσουμε σε μια </w:t>
      </w:r>
      <w:r>
        <w:rPr>
          <w:rFonts w:eastAsia="Times New Roman"/>
          <w:szCs w:val="24"/>
          <w:lang w:val="en-US"/>
        </w:rPr>
        <w:t>de</w:t>
      </w:r>
      <w:r w:rsidRPr="00416039">
        <w:rPr>
          <w:rFonts w:eastAsia="Times New Roman"/>
          <w:szCs w:val="24"/>
        </w:rPr>
        <w:t xml:space="preserve"> </w:t>
      </w:r>
      <w:r>
        <w:rPr>
          <w:rFonts w:eastAsia="Times New Roman"/>
          <w:szCs w:val="24"/>
          <w:lang w:val="en-US"/>
        </w:rPr>
        <w:t>facto</w:t>
      </w:r>
      <w:r w:rsidRPr="00416039">
        <w:rPr>
          <w:rFonts w:eastAsia="Times New Roman"/>
          <w:szCs w:val="24"/>
        </w:rPr>
        <w:t xml:space="preserve"> </w:t>
      </w:r>
      <w:r>
        <w:rPr>
          <w:rFonts w:eastAsia="Times New Roman"/>
          <w:szCs w:val="24"/>
        </w:rPr>
        <w:t>παράκαμψη του άρθρου 16 του Συντάγματος. Να μην επιτρέψουμε μια αυτόματη πρόσβαση σε επαγγελματικά δικαιώματα επιστημόν</w:t>
      </w:r>
      <w:r>
        <w:rPr>
          <w:rFonts w:eastAsia="Times New Roman"/>
          <w:szCs w:val="24"/>
        </w:rPr>
        <w:t xml:space="preserve">ων στα πτυχία των κολλεγίων. Με τον τρόπο που το κάνουμε αναγνωρίζουμε κάποιος ο οποίος έχει σπουδάσει σ’ ένα κολλέγιο στην Αγγλία μέσα από έναν οργανισμό πιστοποίησης να αποκτήσει την πιστοποίηση αυτή. Αλλά ξέρετε ότι είναι άλλο πράγμα αυτό </w:t>
      </w:r>
      <w:r>
        <w:rPr>
          <w:rFonts w:eastAsia="Times New Roman"/>
          <w:szCs w:val="24"/>
        </w:rPr>
        <w:lastRenderedPageBreak/>
        <w:t>κι άλλο να εγγ</w:t>
      </w:r>
      <w:r>
        <w:rPr>
          <w:rFonts w:eastAsia="Times New Roman"/>
          <w:szCs w:val="24"/>
        </w:rPr>
        <w:t>ραφεί στα επαγγελματικά επιμελητήρια της Αγγλίας, της Γαλλίας, της Γερμανίας, που είναι μια άλλη διαδικασία. Αν κάποιος έχει τη δυνατότητα να εργαστεί μέσω άδειας αυτών των επιμελητηρίων, ναι</w:t>
      </w:r>
      <w:r>
        <w:rPr>
          <w:rFonts w:eastAsia="Times New Roman"/>
          <w:szCs w:val="24"/>
        </w:rPr>
        <w:t>,</w:t>
      </w:r>
      <w:r>
        <w:rPr>
          <w:rFonts w:eastAsia="Times New Roman"/>
          <w:szCs w:val="24"/>
        </w:rPr>
        <w:t xml:space="preserve"> βεβαίως, πραγματικά τότε να έρθει και στην Ελλάδα. Αλλά όχι έτσ</w:t>
      </w:r>
      <w:r>
        <w:rPr>
          <w:rFonts w:eastAsia="Times New Roman"/>
          <w:szCs w:val="24"/>
        </w:rPr>
        <w:t>ι όπως το βάζουμε. Δηλαδή, να έχει καταργηθεί το ΣΑΕΠ, το οποίο είχε κάποιες διαδικασίες και εξετάσεις, και στη θέση του να έχουμε έναν άλλον φορέα που θα παίρνει την πιστοποίηση από τον ξένο οργανισμό και σύμφωνα με το εδάφιο 5 μετά την έκδοση της βεβαίωσ</w:t>
      </w:r>
      <w:r>
        <w:rPr>
          <w:rFonts w:eastAsia="Times New Roman"/>
          <w:szCs w:val="24"/>
        </w:rPr>
        <w:t xml:space="preserve">ης αυτής. Διαβάζω επί λέξει: «ο αιτών δικαιούται να ασκεί το οικείο επάγγελμα σύμφωνα με τις διατάξεις της ισχύουσας νομοθεσίας. Η δε αρμόδια επαγγελματική οργάνωση ή αρμόδια διοικητική αρχή υποχρεούται χωρίς καθυστέρηση να ενεργήσουν την εγγραφή αυτή». </w:t>
      </w:r>
    </w:p>
    <w:p w14:paraId="2E247284" w14:textId="77777777" w:rsidR="00ED3BF8" w:rsidRDefault="009F432D">
      <w:pPr>
        <w:spacing w:after="0" w:line="600" w:lineRule="auto"/>
        <w:ind w:firstLine="720"/>
        <w:jc w:val="both"/>
        <w:rPr>
          <w:rFonts w:eastAsia="Times New Roman"/>
          <w:szCs w:val="24"/>
        </w:rPr>
      </w:pPr>
      <w:r>
        <w:rPr>
          <w:rFonts w:eastAsia="Times New Roman"/>
          <w:szCs w:val="24"/>
        </w:rPr>
        <w:t>Ν</w:t>
      </w:r>
      <w:r>
        <w:rPr>
          <w:rFonts w:eastAsia="Times New Roman"/>
          <w:szCs w:val="24"/>
        </w:rPr>
        <w:t>ομίζω ότι στο πλαίσιο που έχω μιλήσει και στην επανεξέταση του συγκεκριμένου άρθρου πρέπει να αποσυρθεί η διάταξη με την οποία προβλέπεται η υποχρέωση των επαγγελματικών φορέων συλλόγων επιμελητηρίων να εγγράφουν στα μητρώα τους τους αποφοίτους κολλεγίων κ</w:t>
      </w:r>
      <w:r>
        <w:rPr>
          <w:rFonts w:eastAsia="Times New Roman"/>
          <w:szCs w:val="24"/>
        </w:rPr>
        <w:t>αι να τους εκχωρούν επαγγελματικά δικαιώματα χωρίς κα</w:t>
      </w:r>
      <w:r>
        <w:rPr>
          <w:rFonts w:eastAsia="Times New Roman"/>
          <w:szCs w:val="24"/>
        </w:rPr>
        <w:t>μ</w:t>
      </w:r>
      <w:r>
        <w:rPr>
          <w:rFonts w:eastAsia="Times New Roman"/>
          <w:szCs w:val="24"/>
        </w:rPr>
        <w:t xml:space="preserve">μία διατύπωση. Νομίζω ότι </w:t>
      </w:r>
      <w:r>
        <w:rPr>
          <w:rFonts w:eastAsia="Times New Roman"/>
          <w:szCs w:val="24"/>
        </w:rPr>
        <w:lastRenderedPageBreak/>
        <w:t>αν περάσει αυτή η διάταξη, δεν θα έχει νόημα για κάποιον να σπουδάσει ιατρική ή νομική στο δημόσιο πανεπιστήμιο, αφού θα έχει ανοιχτή πρόσβαση στο συγκεκριμένο επάγγελμα μέσα α</w:t>
      </w:r>
      <w:r>
        <w:rPr>
          <w:rFonts w:eastAsia="Times New Roman"/>
          <w:szCs w:val="24"/>
        </w:rPr>
        <w:t>πό το κολλέγιο. Να το δούμε, γιατί νομίζω, κύριε Υπουργέ, ότι κινούμαστε οριακά έως ότου έχουμε διολισθήσει στην ανατροπή του άρθρου 16.</w:t>
      </w:r>
    </w:p>
    <w:p w14:paraId="2E247285" w14:textId="77777777" w:rsidR="00ED3BF8" w:rsidRDefault="009F432D">
      <w:pPr>
        <w:spacing w:after="0" w:line="600" w:lineRule="auto"/>
        <w:ind w:firstLine="720"/>
        <w:jc w:val="both"/>
        <w:rPr>
          <w:rFonts w:eastAsia="Times New Roman"/>
          <w:szCs w:val="24"/>
        </w:rPr>
      </w:pPr>
      <w:r>
        <w:rPr>
          <w:rFonts w:eastAsia="Times New Roman"/>
          <w:szCs w:val="24"/>
        </w:rPr>
        <w:t>Ευχαριστώ.</w:t>
      </w:r>
    </w:p>
    <w:p w14:paraId="2E247286" w14:textId="77777777" w:rsidR="00ED3BF8" w:rsidRDefault="009F432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E247287" w14:textId="77777777" w:rsidR="00ED3BF8" w:rsidRDefault="009F432D">
      <w:pPr>
        <w:spacing w:after="0" w:line="600" w:lineRule="auto"/>
        <w:ind w:firstLine="720"/>
        <w:jc w:val="both"/>
        <w:rPr>
          <w:rFonts w:eastAsia="Times New Roman"/>
          <w:szCs w:val="24"/>
        </w:rPr>
      </w:pPr>
      <w:r w:rsidRPr="00025B36">
        <w:rPr>
          <w:rFonts w:eastAsia="Times New Roman"/>
          <w:b/>
          <w:szCs w:val="24"/>
        </w:rPr>
        <w:t>ΠΡΟΕΔΡΕΥΩΝ (Νικήτας Κακλαμάνης):</w:t>
      </w:r>
      <w:r>
        <w:rPr>
          <w:rFonts w:eastAsia="Times New Roman"/>
          <w:szCs w:val="24"/>
        </w:rPr>
        <w:t xml:space="preserve"> Όπως είχα προαναγγείλει, μετά τ</w:t>
      </w:r>
      <w:r>
        <w:rPr>
          <w:rFonts w:eastAsia="Times New Roman"/>
          <w:szCs w:val="24"/>
        </w:rPr>
        <w:t xml:space="preserve">ον κ. Κουράκη τον λόγο θα πάρει ο Κοινοβουλευτικός Εκπρόσωπος της Νέας Δημοκρατίας κ. Τζαβάρας. Η πεντάδα που θα ακολουθήσει είναι ο κ. </w:t>
      </w:r>
      <w:proofErr w:type="spellStart"/>
      <w:r>
        <w:rPr>
          <w:rFonts w:eastAsia="Times New Roman"/>
          <w:szCs w:val="24"/>
        </w:rPr>
        <w:t>Μπαξεβανάκης</w:t>
      </w:r>
      <w:proofErr w:type="spellEnd"/>
      <w:r>
        <w:rPr>
          <w:rFonts w:eastAsia="Times New Roman"/>
          <w:szCs w:val="24"/>
        </w:rPr>
        <w:t xml:space="preserve">, η κ. Καραμανλή, ο κ. Ανδριανός, ο κ. Αντωνιάδης, η κ. </w:t>
      </w:r>
      <w:proofErr w:type="spellStart"/>
      <w:r>
        <w:rPr>
          <w:rFonts w:eastAsia="Times New Roman"/>
          <w:szCs w:val="24"/>
        </w:rPr>
        <w:t>Τζάκρη</w:t>
      </w:r>
      <w:proofErr w:type="spellEnd"/>
      <w:r>
        <w:rPr>
          <w:rFonts w:eastAsia="Times New Roman"/>
          <w:szCs w:val="24"/>
        </w:rPr>
        <w:t xml:space="preserve"> και μετά η κ. </w:t>
      </w:r>
      <w:proofErr w:type="spellStart"/>
      <w:r>
        <w:rPr>
          <w:rFonts w:eastAsia="Times New Roman"/>
          <w:szCs w:val="24"/>
        </w:rPr>
        <w:t>Βάκη</w:t>
      </w:r>
      <w:proofErr w:type="spellEnd"/>
      <w:r>
        <w:rPr>
          <w:rFonts w:eastAsia="Times New Roman"/>
          <w:szCs w:val="24"/>
        </w:rPr>
        <w:t xml:space="preserve">. </w:t>
      </w:r>
    </w:p>
    <w:p w14:paraId="2E247288" w14:textId="77777777" w:rsidR="00ED3BF8" w:rsidRDefault="009F432D">
      <w:pPr>
        <w:spacing w:after="0" w:line="600" w:lineRule="auto"/>
        <w:ind w:firstLine="720"/>
        <w:jc w:val="both"/>
        <w:rPr>
          <w:rFonts w:eastAsia="Times New Roman"/>
          <w:szCs w:val="24"/>
        </w:rPr>
      </w:pPr>
      <w:r>
        <w:rPr>
          <w:rFonts w:eastAsia="Times New Roman"/>
          <w:szCs w:val="24"/>
        </w:rPr>
        <w:t xml:space="preserve">Επίσης, οι </w:t>
      </w:r>
      <w:r>
        <w:rPr>
          <w:rFonts w:eastAsia="Times New Roman"/>
          <w:szCs w:val="24"/>
        </w:rPr>
        <w:t>Κ</w:t>
      </w:r>
      <w:r>
        <w:rPr>
          <w:rFonts w:eastAsia="Times New Roman"/>
          <w:szCs w:val="24"/>
        </w:rPr>
        <w:t>οινοβουλευτι</w:t>
      </w:r>
      <w:r>
        <w:rPr>
          <w:rFonts w:eastAsia="Times New Roman"/>
          <w:szCs w:val="24"/>
        </w:rPr>
        <w:t xml:space="preserve">κοί </w:t>
      </w:r>
      <w:r>
        <w:rPr>
          <w:rFonts w:eastAsia="Times New Roman"/>
          <w:szCs w:val="24"/>
        </w:rPr>
        <w:t>Ε</w:t>
      </w:r>
      <w:r>
        <w:rPr>
          <w:rFonts w:eastAsia="Times New Roman"/>
          <w:szCs w:val="24"/>
        </w:rPr>
        <w:t xml:space="preserve">κπρόσωποι από δώδεκα λεπτά που έχουν θα έχουν δεκαπέντε λεπτά για να μπορέσουν να κάνουν πιο ολοκληρωμένα την τοποθέτησή τους. </w:t>
      </w:r>
    </w:p>
    <w:p w14:paraId="2E247289" w14:textId="77777777" w:rsidR="00ED3BF8" w:rsidRDefault="009F432D">
      <w:pPr>
        <w:spacing w:after="0" w:line="600" w:lineRule="auto"/>
        <w:ind w:firstLine="720"/>
        <w:jc w:val="both"/>
        <w:rPr>
          <w:rFonts w:eastAsia="Times New Roman"/>
          <w:szCs w:val="24"/>
        </w:rPr>
      </w:pPr>
      <w:r>
        <w:rPr>
          <w:rFonts w:eastAsia="Times New Roman"/>
          <w:szCs w:val="24"/>
        </w:rPr>
        <w:t>Κύριε Τζαβάρα, μείνετε εκεί. Μην κατ</w:t>
      </w:r>
      <w:r>
        <w:rPr>
          <w:rFonts w:eastAsia="Times New Roman"/>
          <w:szCs w:val="24"/>
        </w:rPr>
        <w:t>εβείτε</w:t>
      </w:r>
      <w:r>
        <w:rPr>
          <w:rFonts w:eastAsia="Times New Roman"/>
          <w:szCs w:val="24"/>
        </w:rPr>
        <w:t xml:space="preserve">. Σας ζητώ συγγνώμη. Να δώσω για τρία λεπτά τον λόγο στον κ. Σταθάκη </w:t>
      </w:r>
      <w:r>
        <w:rPr>
          <w:rFonts w:eastAsia="Times New Roman"/>
          <w:szCs w:val="24"/>
        </w:rPr>
        <w:lastRenderedPageBreak/>
        <w:t>να υπερασπισ</w:t>
      </w:r>
      <w:r>
        <w:rPr>
          <w:rFonts w:eastAsia="Times New Roman"/>
          <w:szCs w:val="24"/>
        </w:rPr>
        <w:t xml:space="preserve">τεί την τροπολογία του εκ της </w:t>
      </w:r>
      <w:proofErr w:type="spellStart"/>
      <w:r>
        <w:rPr>
          <w:rFonts w:eastAsia="Times New Roman"/>
          <w:szCs w:val="24"/>
        </w:rPr>
        <w:t>θέσεώς</w:t>
      </w:r>
      <w:proofErr w:type="spellEnd"/>
      <w:r>
        <w:rPr>
          <w:rFonts w:eastAsia="Times New Roman"/>
          <w:szCs w:val="24"/>
        </w:rPr>
        <w:t xml:space="preserve"> του</w:t>
      </w:r>
      <w:r>
        <w:rPr>
          <w:rFonts w:eastAsia="Times New Roman"/>
          <w:szCs w:val="24"/>
        </w:rPr>
        <w:t>,</w:t>
      </w:r>
      <w:r>
        <w:rPr>
          <w:rFonts w:eastAsia="Times New Roman"/>
          <w:szCs w:val="24"/>
        </w:rPr>
        <w:t xml:space="preserve"> για να φύγει. Κι αμέσως μετά παίρνετε εσείς τον λόγο.</w:t>
      </w:r>
    </w:p>
    <w:p w14:paraId="2E24728A" w14:textId="77777777" w:rsidR="00ED3BF8" w:rsidRDefault="009F432D">
      <w:pPr>
        <w:spacing w:after="0" w:line="600" w:lineRule="auto"/>
        <w:ind w:firstLine="720"/>
        <w:jc w:val="both"/>
        <w:rPr>
          <w:rFonts w:eastAsia="Times New Roman"/>
          <w:szCs w:val="24"/>
        </w:rPr>
      </w:pPr>
      <w:r>
        <w:rPr>
          <w:rFonts w:eastAsia="Times New Roman"/>
          <w:szCs w:val="24"/>
        </w:rPr>
        <w:t>Ορίστε, κύριε Σταθάκη.</w:t>
      </w:r>
    </w:p>
    <w:p w14:paraId="2E24728B" w14:textId="77777777" w:rsidR="00ED3BF8" w:rsidRDefault="009F432D">
      <w:pPr>
        <w:spacing w:after="0" w:line="600" w:lineRule="auto"/>
        <w:ind w:firstLine="720"/>
        <w:jc w:val="both"/>
        <w:rPr>
          <w:rFonts w:eastAsia="Times New Roman"/>
          <w:szCs w:val="24"/>
        </w:rPr>
      </w:pPr>
      <w:r w:rsidRPr="00981104">
        <w:rPr>
          <w:rFonts w:eastAsia="Times New Roman"/>
          <w:b/>
          <w:szCs w:val="24"/>
        </w:rPr>
        <w:t>ΓΕΩΡΓΙΟΣ ΣΤΑΘΑΚΗΣ (Υπουργός Περιβάλλοντος κ</w:t>
      </w:r>
      <w:r>
        <w:rPr>
          <w:rFonts w:eastAsia="Times New Roman"/>
          <w:b/>
          <w:szCs w:val="24"/>
        </w:rPr>
        <w:t>α</w:t>
      </w:r>
      <w:r w:rsidRPr="00981104">
        <w:rPr>
          <w:rFonts w:eastAsia="Times New Roman"/>
          <w:b/>
          <w:szCs w:val="24"/>
        </w:rPr>
        <w:t>ι Ενέργειας):</w:t>
      </w:r>
      <w:r>
        <w:rPr>
          <w:rFonts w:eastAsia="Times New Roman"/>
          <w:szCs w:val="24"/>
        </w:rPr>
        <w:t xml:space="preserve"> Σας ευχαριστώ.</w:t>
      </w:r>
    </w:p>
    <w:p w14:paraId="2E24728C" w14:textId="77777777" w:rsidR="00ED3BF8" w:rsidRDefault="009F432D">
      <w:pPr>
        <w:spacing w:after="0" w:line="600" w:lineRule="auto"/>
        <w:ind w:firstLine="720"/>
        <w:jc w:val="both"/>
        <w:rPr>
          <w:rFonts w:eastAsia="Times New Roman"/>
          <w:szCs w:val="24"/>
        </w:rPr>
      </w:pPr>
      <w:r w:rsidRPr="00025B36">
        <w:rPr>
          <w:rFonts w:eastAsia="Times New Roman"/>
          <w:b/>
          <w:szCs w:val="24"/>
        </w:rPr>
        <w:t>ΠΡΟΕΔΡΕΥΩΝ (Νικήτας Κακλαμάνης):</w:t>
      </w:r>
      <w:r>
        <w:rPr>
          <w:rFonts w:eastAsia="Times New Roman"/>
          <w:szCs w:val="24"/>
        </w:rPr>
        <w:t xml:space="preserve"> Τον κ. Τζαβάρα, γιατί εκείνος παραχωρεί τη θέση του. </w:t>
      </w:r>
    </w:p>
    <w:p w14:paraId="2E24728D" w14:textId="77777777" w:rsidR="00ED3BF8" w:rsidRDefault="009F432D">
      <w:pPr>
        <w:spacing w:after="0" w:line="600" w:lineRule="auto"/>
        <w:ind w:firstLine="720"/>
        <w:jc w:val="both"/>
        <w:rPr>
          <w:rFonts w:eastAsia="Times New Roman"/>
          <w:szCs w:val="24"/>
        </w:rPr>
      </w:pPr>
      <w:r w:rsidRPr="00981104">
        <w:rPr>
          <w:rFonts w:eastAsia="Times New Roman"/>
          <w:b/>
          <w:szCs w:val="24"/>
        </w:rPr>
        <w:t>ΓΕΩΡΓΙΟΣ ΣΤΑΘΑΚΗΣ (Υπουργός Περιβάλλοντος κ</w:t>
      </w:r>
      <w:r>
        <w:rPr>
          <w:rFonts w:eastAsia="Times New Roman"/>
          <w:b/>
          <w:szCs w:val="24"/>
        </w:rPr>
        <w:t>α</w:t>
      </w:r>
      <w:r w:rsidRPr="00981104">
        <w:rPr>
          <w:rFonts w:eastAsia="Times New Roman"/>
          <w:b/>
          <w:szCs w:val="24"/>
        </w:rPr>
        <w:t>ι Ενέργειας):</w:t>
      </w:r>
      <w:r>
        <w:rPr>
          <w:rFonts w:eastAsia="Times New Roman"/>
          <w:szCs w:val="24"/>
        </w:rPr>
        <w:t xml:space="preserve"> Σας ευχαριστώ, κύριε Τζαβάρα. Θα είμαι πάρα πολύ σύντομος. </w:t>
      </w:r>
    </w:p>
    <w:p w14:paraId="2E24728E" w14:textId="77777777" w:rsidR="00ED3BF8" w:rsidRDefault="009F432D">
      <w:pPr>
        <w:spacing w:after="0" w:line="600" w:lineRule="auto"/>
        <w:ind w:firstLine="720"/>
        <w:jc w:val="both"/>
        <w:rPr>
          <w:rFonts w:eastAsia="Times New Roman"/>
          <w:szCs w:val="24"/>
        </w:rPr>
      </w:pPr>
      <w:r>
        <w:rPr>
          <w:rFonts w:eastAsia="Times New Roman"/>
          <w:szCs w:val="24"/>
        </w:rPr>
        <w:t>Η τροπολογία είναι δευτερεύουσας σημασίας. Διευκρινίζει κάποιο θέμα για τους επιθεω</w:t>
      </w:r>
      <w:r>
        <w:rPr>
          <w:rFonts w:eastAsia="Times New Roman"/>
          <w:szCs w:val="24"/>
        </w:rPr>
        <w:t xml:space="preserve">ρητές της ειδικής γραμματείας του Υπουργείου όσον αφορά τον έλεγχο των λατομικών δραστηριοτήτων. Διευρύνει, δηλαδή, τις δαπάνες, δικαστικά έξοδα, εκπαίδευση, προμήθειες τεχνολογικού εξοπλισμού που δικαιούται η υπηρεσία αυτή. Δίνει ορισμένες παρατάσεις στα </w:t>
      </w:r>
      <w:r>
        <w:rPr>
          <w:rFonts w:eastAsia="Times New Roman"/>
          <w:szCs w:val="24"/>
        </w:rPr>
        <w:t xml:space="preserve">κτήρια των ΟΤΑ Α΄ και Β΄ βαθμού. Έχει δοθεί στα νομικά πρόσωπα δημοσίου δικαίου και ιδιωτικού δικαίου. Δεν είχε δοθεί στους ΟΤΑ. Δίνει </w:t>
      </w:r>
      <w:r>
        <w:rPr>
          <w:rFonts w:eastAsia="Times New Roman"/>
          <w:szCs w:val="24"/>
        </w:rPr>
        <w:lastRenderedPageBreak/>
        <w:t>διάφορες άλλες παρατάσεις για τον νόμο για το δομημένο περιβάλλον όσον αφορά στη μείωση του προστίμου κατά 10%, για την υ</w:t>
      </w:r>
      <w:r>
        <w:rPr>
          <w:rFonts w:eastAsia="Times New Roman"/>
          <w:szCs w:val="24"/>
        </w:rPr>
        <w:t>ποβολή δικαιολογητικών στον παλιό νόμο περί αυθαιρέτων, προκειμένου να βάλουν συμπληρωματικά δικαιολογητικά στατικά και άλλα που δεν έχουν κάνει.</w:t>
      </w:r>
    </w:p>
    <w:p w14:paraId="2E24728F" w14:textId="77777777" w:rsidR="00ED3BF8" w:rsidRDefault="009F432D">
      <w:pPr>
        <w:spacing w:after="0" w:line="600" w:lineRule="auto"/>
        <w:ind w:firstLine="720"/>
        <w:jc w:val="both"/>
        <w:rPr>
          <w:rFonts w:eastAsia="Times New Roman"/>
          <w:szCs w:val="24"/>
        </w:rPr>
      </w:pPr>
      <w:r>
        <w:rPr>
          <w:rFonts w:eastAsia="Times New Roman"/>
          <w:szCs w:val="24"/>
        </w:rPr>
        <w:t>Θα σταθώ συνεπώς σε δ</w:t>
      </w:r>
      <w:r>
        <w:rPr>
          <w:rFonts w:eastAsia="Times New Roman"/>
          <w:szCs w:val="24"/>
        </w:rPr>
        <w:t>ύ</w:t>
      </w:r>
      <w:r>
        <w:rPr>
          <w:rFonts w:eastAsia="Times New Roman"/>
          <w:szCs w:val="24"/>
        </w:rPr>
        <w:t xml:space="preserve">ο άρθρα που έχουν σημασία. Το πρώτο είναι ότι εισάγουμε τον θεσμό του διαμεσολαβητή που </w:t>
      </w:r>
      <w:r>
        <w:rPr>
          <w:rFonts w:eastAsia="Times New Roman"/>
          <w:szCs w:val="24"/>
        </w:rPr>
        <w:t>ορίζεται από το ΤΕΕ.</w:t>
      </w:r>
    </w:p>
    <w:p w14:paraId="2E24729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Σε περίπτωση που έχουμε μι</w:t>
      </w:r>
      <w:r w:rsidRPr="00BD4D4A">
        <w:rPr>
          <w:rFonts w:eastAsia="Times New Roman" w:cs="Times New Roman"/>
          <w:szCs w:val="24"/>
        </w:rPr>
        <w:t xml:space="preserve">α </w:t>
      </w:r>
      <w:r>
        <w:rPr>
          <w:rFonts w:eastAsia="Times New Roman" w:cs="Times New Roman"/>
          <w:szCs w:val="24"/>
        </w:rPr>
        <w:t>διαμάχη,</w:t>
      </w:r>
      <w:r w:rsidRPr="00BD4D4A">
        <w:rPr>
          <w:rFonts w:eastAsia="Times New Roman" w:cs="Times New Roman"/>
          <w:szCs w:val="24"/>
        </w:rPr>
        <w:t xml:space="preserve"> έρχεται ο επιθεωρητής δόμησης</w:t>
      </w:r>
      <w:r>
        <w:rPr>
          <w:rFonts w:eastAsia="Times New Roman" w:cs="Times New Roman"/>
          <w:szCs w:val="24"/>
        </w:rPr>
        <w:t>, διαπιστώνει μι</w:t>
      </w:r>
      <w:r w:rsidRPr="00BD4D4A">
        <w:rPr>
          <w:rFonts w:eastAsia="Times New Roman" w:cs="Times New Roman"/>
          <w:szCs w:val="24"/>
        </w:rPr>
        <w:t>α παρατυπία</w:t>
      </w:r>
      <w:r>
        <w:rPr>
          <w:rFonts w:eastAsia="Times New Roman" w:cs="Times New Roman"/>
          <w:szCs w:val="24"/>
        </w:rPr>
        <w:t>,</w:t>
      </w:r>
      <w:r w:rsidRPr="00BD4D4A">
        <w:rPr>
          <w:rFonts w:eastAsia="Times New Roman" w:cs="Times New Roman"/>
          <w:szCs w:val="24"/>
        </w:rPr>
        <w:t xml:space="preserve"> αυθαιρεσία ή ένα αυθαίρετο</w:t>
      </w:r>
      <w:r>
        <w:rPr>
          <w:rFonts w:eastAsia="Times New Roman" w:cs="Times New Roman"/>
          <w:szCs w:val="24"/>
        </w:rPr>
        <w:t>, διαφωνούν με τον</w:t>
      </w:r>
      <w:r w:rsidRPr="00BD4D4A">
        <w:rPr>
          <w:rFonts w:eastAsia="Times New Roman" w:cs="Times New Roman"/>
          <w:szCs w:val="24"/>
        </w:rPr>
        <w:t xml:space="preserve"> μηχανικό </w:t>
      </w:r>
      <w:r>
        <w:rPr>
          <w:rFonts w:eastAsia="Times New Roman" w:cs="Times New Roman"/>
          <w:szCs w:val="24"/>
        </w:rPr>
        <w:t>ό</w:t>
      </w:r>
      <w:r w:rsidRPr="00BD4D4A">
        <w:rPr>
          <w:rFonts w:eastAsia="Times New Roman" w:cs="Times New Roman"/>
          <w:szCs w:val="24"/>
        </w:rPr>
        <w:t>σον αφορά την έκταση και το περιεχόμενο της αυθαιρεσίας</w:t>
      </w:r>
      <w:r>
        <w:rPr>
          <w:rFonts w:eastAsia="Times New Roman" w:cs="Times New Roman"/>
          <w:szCs w:val="24"/>
        </w:rPr>
        <w:t>,</w:t>
      </w:r>
      <w:r w:rsidRPr="00BD4D4A">
        <w:rPr>
          <w:rFonts w:eastAsia="Times New Roman" w:cs="Times New Roman"/>
          <w:szCs w:val="24"/>
        </w:rPr>
        <w:t xml:space="preserve"> αντί να επιλύεται το πρόβλημ</w:t>
      </w:r>
      <w:r w:rsidRPr="00BD4D4A">
        <w:rPr>
          <w:rFonts w:eastAsia="Times New Roman" w:cs="Times New Roman"/>
          <w:szCs w:val="24"/>
        </w:rPr>
        <w:t xml:space="preserve">α </w:t>
      </w:r>
      <w:r>
        <w:rPr>
          <w:rFonts w:eastAsia="Times New Roman" w:cs="Times New Roman"/>
          <w:szCs w:val="24"/>
        </w:rPr>
        <w:t>-</w:t>
      </w:r>
      <w:r w:rsidRPr="00BD4D4A">
        <w:rPr>
          <w:rFonts w:eastAsia="Times New Roman" w:cs="Times New Roman"/>
          <w:szCs w:val="24"/>
        </w:rPr>
        <w:t xml:space="preserve">που θα επιλυθεί τελικά στην αρμόδια </w:t>
      </w:r>
      <w:r>
        <w:rPr>
          <w:rFonts w:eastAsia="Times New Roman" w:cs="Times New Roman"/>
          <w:szCs w:val="24"/>
        </w:rPr>
        <w:t>ε</w:t>
      </w:r>
      <w:r w:rsidRPr="00BD4D4A">
        <w:rPr>
          <w:rFonts w:eastAsia="Times New Roman" w:cs="Times New Roman"/>
          <w:szCs w:val="24"/>
        </w:rPr>
        <w:t xml:space="preserve">πιτροπή της περιφέρειας ή του </w:t>
      </w:r>
      <w:r>
        <w:rPr>
          <w:rFonts w:eastAsia="Times New Roman" w:cs="Times New Roman"/>
          <w:szCs w:val="24"/>
        </w:rPr>
        <w:t>Υ</w:t>
      </w:r>
      <w:r w:rsidRPr="00BD4D4A">
        <w:rPr>
          <w:rFonts w:eastAsia="Times New Roman" w:cs="Times New Roman"/>
          <w:szCs w:val="24"/>
        </w:rPr>
        <w:t>πουργείου</w:t>
      </w:r>
      <w:r>
        <w:rPr>
          <w:rFonts w:eastAsia="Times New Roman" w:cs="Times New Roman"/>
          <w:szCs w:val="24"/>
        </w:rPr>
        <w:t>-</w:t>
      </w:r>
      <w:r w:rsidRPr="00BD4D4A">
        <w:rPr>
          <w:rFonts w:eastAsia="Times New Roman" w:cs="Times New Roman"/>
          <w:szCs w:val="24"/>
        </w:rPr>
        <w:t xml:space="preserve"> εισάγεται ο θεσμός του διαμεσολαβητή</w:t>
      </w:r>
      <w:r>
        <w:rPr>
          <w:rFonts w:eastAsia="Times New Roman" w:cs="Times New Roman"/>
          <w:szCs w:val="24"/>
        </w:rPr>
        <w:t>,</w:t>
      </w:r>
      <w:r w:rsidRPr="00BD4D4A">
        <w:rPr>
          <w:rFonts w:eastAsia="Times New Roman" w:cs="Times New Roman"/>
          <w:szCs w:val="24"/>
        </w:rPr>
        <w:t xml:space="preserve"> ένας μηχανικός </w:t>
      </w:r>
      <w:r>
        <w:rPr>
          <w:rFonts w:eastAsia="Times New Roman" w:cs="Times New Roman"/>
          <w:szCs w:val="24"/>
        </w:rPr>
        <w:t>δ</w:t>
      </w:r>
      <w:r w:rsidRPr="00BD4D4A">
        <w:rPr>
          <w:rFonts w:eastAsia="Times New Roman" w:cs="Times New Roman"/>
          <w:szCs w:val="24"/>
        </w:rPr>
        <w:t>ηλαδή</w:t>
      </w:r>
      <w:r>
        <w:rPr>
          <w:rFonts w:eastAsia="Times New Roman" w:cs="Times New Roman"/>
          <w:szCs w:val="24"/>
        </w:rPr>
        <w:t>,</w:t>
      </w:r>
      <w:r w:rsidRPr="00BD4D4A">
        <w:rPr>
          <w:rFonts w:eastAsia="Times New Roman" w:cs="Times New Roman"/>
          <w:szCs w:val="24"/>
        </w:rPr>
        <w:t xml:space="preserve"> ο οποίος θα πάρει τις δύο απόψεις και μπορεί να οδηγήσε</w:t>
      </w:r>
      <w:r>
        <w:rPr>
          <w:rFonts w:eastAsia="Times New Roman" w:cs="Times New Roman"/>
          <w:szCs w:val="24"/>
        </w:rPr>
        <w:t>ι σε μι</w:t>
      </w:r>
      <w:r w:rsidRPr="00BD4D4A">
        <w:rPr>
          <w:rFonts w:eastAsia="Times New Roman" w:cs="Times New Roman"/>
          <w:szCs w:val="24"/>
        </w:rPr>
        <w:t>α συμφωνία τα δύο μέρη</w:t>
      </w:r>
      <w:r>
        <w:rPr>
          <w:rFonts w:eastAsia="Times New Roman" w:cs="Times New Roman"/>
          <w:szCs w:val="24"/>
        </w:rPr>
        <w:t>,</w:t>
      </w:r>
      <w:r w:rsidRPr="00BD4D4A">
        <w:rPr>
          <w:rFonts w:eastAsia="Times New Roman" w:cs="Times New Roman"/>
          <w:szCs w:val="24"/>
        </w:rPr>
        <w:t xml:space="preserve"> χωρίς να χρειάζεται να προσ</w:t>
      </w:r>
      <w:r w:rsidRPr="00BD4D4A">
        <w:rPr>
          <w:rFonts w:eastAsia="Times New Roman" w:cs="Times New Roman"/>
          <w:szCs w:val="24"/>
        </w:rPr>
        <w:t xml:space="preserve">φύγουν στην </w:t>
      </w:r>
      <w:r>
        <w:rPr>
          <w:rFonts w:eastAsia="Times New Roman" w:cs="Times New Roman"/>
          <w:szCs w:val="24"/>
        </w:rPr>
        <w:t xml:space="preserve">τελική </w:t>
      </w:r>
      <w:r>
        <w:rPr>
          <w:rFonts w:eastAsia="Times New Roman" w:cs="Times New Roman"/>
          <w:szCs w:val="24"/>
        </w:rPr>
        <w:t>ε</w:t>
      </w:r>
      <w:r w:rsidRPr="00BD4D4A">
        <w:rPr>
          <w:rFonts w:eastAsia="Times New Roman" w:cs="Times New Roman"/>
          <w:szCs w:val="24"/>
        </w:rPr>
        <w:t>πιτροπή</w:t>
      </w:r>
      <w:r>
        <w:rPr>
          <w:rFonts w:eastAsia="Times New Roman" w:cs="Times New Roman"/>
          <w:szCs w:val="24"/>
        </w:rPr>
        <w:t>. Θ</w:t>
      </w:r>
      <w:r w:rsidRPr="00BD4D4A">
        <w:rPr>
          <w:rFonts w:eastAsia="Times New Roman" w:cs="Times New Roman"/>
          <w:szCs w:val="24"/>
        </w:rPr>
        <w:t>α προβλεφθεί με απόφαση και το περιεχόμενο λεπτομερώς και τα χαρακτηριστικά του διαμεσολαβητή και οι προϋποθέσεις γι</w:t>
      </w:r>
      <w:r>
        <w:rPr>
          <w:rFonts w:eastAsia="Times New Roman" w:cs="Times New Roman"/>
          <w:szCs w:val="24"/>
        </w:rPr>
        <w:t>’</w:t>
      </w:r>
      <w:r w:rsidRPr="00BD4D4A">
        <w:rPr>
          <w:rFonts w:eastAsia="Times New Roman" w:cs="Times New Roman"/>
          <w:szCs w:val="24"/>
        </w:rPr>
        <w:t xml:space="preserve"> αυτό</w:t>
      </w:r>
      <w:r>
        <w:rPr>
          <w:rFonts w:eastAsia="Times New Roman" w:cs="Times New Roman"/>
          <w:szCs w:val="24"/>
        </w:rPr>
        <w:t>.</w:t>
      </w:r>
    </w:p>
    <w:p w14:paraId="2E24729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BD4D4A">
        <w:rPr>
          <w:rFonts w:eastAsia="Times New Roman" w:cs="Times New Roman"/>
          <w:szCs w:val="24"/>
        </w:rPr>
        <w:t>ο δεύτερο σημαντικό είναι η τροποποίηση των άρθρων 116</w:t>
      </w:r>
      <w:r>
        <w:rPr>
          <w:rFonts w:eastAsia="Times New Roman" w:cs="Times New Roman"/>
          <w:szCs w:val="24"/>
        </w:rPr>
        <w:t xml:space="preserve"> και</w:t>
      </w:r>
      <w:r w:rsidRPr="00BD4D4A">
        <w:rPr>
          <w:rFonts w:eastAsia="Times New Roman" w:cs="Times New Roman"/>
          <w:szCs w:val="24"/>
        </w:rPr>
        <w:t xml:space="preserve"> 117</w:t>
      </w:r>
      <w:r>
        <w:rPr>
          <w:rFonts w:eastAsia="Times New Roman" w:cs="Times New Roman"/>
          <w:szCs w:val="24"/>
        </w:rPr>
        <w:t>,</w:t>
      </w:r>
      <w:r w:rsidRPr="00BD4D4A">
        <w:rPr>
          <w:rFonts w:eastAsia="Times New Roman" w:cs="Times New Roman"/>
          <w:szCs w:val="24"/>
        </w:rPr>
        <w:t xml:space="preserve"> πάλι για το δομημένο περιβάλλον</w:t>
      </w:r>
      <w:r>
        <w:rPr>
          <w:rFonts w:eastAsia="Times New Roman" w:cs="Times New Roman"/>
          <w:szCs w:val="24"/>
        </w:rPr>
        <w:t>. Αφορ</w:t>
      </w:r>
      <w:r>
        <w:rPr>
          <w:rFonts w:eastAsia="Times New Roman" w:cs="Times New Roman"/>
          <w:szCs w:val="24"/>
        </w:rPr>
        <w:t>ά τα κτή</w:t>
      </w:r>
      <w:r w:rsidRPr="00BD4D4A">
        <w:rPr>
          <w:rFonts w:eastAsia="Times New Roman" w:cs="Times New Roman"/>
          <w:szCs w:val="24"/>
        </w:rPr>
        <w:t>ρια</w:t>
      </w:r>
      <w:r>
        <w:rPr>
          <w:rFonts w:eastAsia="Times New Roman" w:cs="Times New Roman"/>
          <w:szCs w:val="24"/>
        </w:rPr>
        <w:t>,</w:t>
      </w:r>
      <w:r w:rsidRPr="00BD4D4A">
        <w:rPr>
          <w:rFonts w:eastAsia="Times New Roman" w:cs="Times New Roman"/>
          <w:szCs w:val="24"/>
        </w:rPr>
        <w:t xml:space="preserve"> τα οποία είναι διατηρητέα</w:t>
      </w:r>
      <w:r>
        <w:rPr>
          <w:rFonts w:eastAsia="Times New Roman" w:cs="Times New Roman"/>
          <w:szCs w:val="24"/>
        </w:rPr>
        <w:t>,</w:t>
      </w:r>
      <w:r w:rsidRPr="00BD4D4A">
        <w:rPr>
          <w:rFonts w:eastAsia="Times New Roman" w:cs="Times New Roman"/>
          <w:szCs w:val="24"/>
        </w:rPr>
        <w:t xml:space="preserve"> νεότερα</w:t>
      </w:r>
      <w:r>
        <w:rPr>
          <w:rFonts w:eastAsia="Times New Roman" w:cs="Times New Roman"/>
          <w:szCs w:val="24"/>
        </w:rPr>
        <w:t>,</w:t>
      </w:r>
      <w:r w:rsidRPr="00BD4D4A">
        <w:rPr>
          <w:rFonts w:eastAsia="Times New Roman" w:cs="Times New Roman"/>
          <w:szCs w:val="24"/>
        </w:rPr>
        <w:t xml:space="preserve"> αποτελούν μνημεία παγκόσμιας κληρονομιάς ή αυθαίρετες κατασκευές ή χρήσ</w:t>
      </w:r>
      <w:r>
        <w:rPr>
          <w:rFonts w:eastAsia="Times New Roman" w:cs="Times New Roman"/>
          <w:szCs w:val="24"/>
        </w:rPr>
        <w:t>εις</w:t>
      </w:r>
      <w:r w:rsidRPr="00BD4D4A">
        <w:rPr>
          <w:rFonts w:eastAsia="Times New Roman" w:cs="Times New Roman"/>
          <w:szCs w:val="24"/>
        </w:rPr>
        <w:t xml:space="preserve"> της κατηγορίας 5</w:t>
      </w:r>
      <w:r>
        <w:rPr>
          <w:rFonts w:eastAsia="Times New Roman" w:cs="Times New Roman"/>
          <w:szCs w:val="24"/>
        </w:rPr>
        <w:t>,</w:t>
      </w:r>
      <w:r w:rsidRPr="00BD4D4A">
        <w:rPr>
          <w:rFonts w:eastAsia="Times New Roman" w:cs="Times New Roman"/>
          <w:szCs w:val="24"/>
        </w:rPr>
        <w:t xml:space="preserve"> όπως λέμε</w:t>
      </w:r>
      <w:r>
        <w:rPr>
          <w:rFonts w:eastAsia="Times New Roman" w:cs="Times New Roman"/>
          <w:szCs w:val="24"/>
        </w:rPr>
        <w:t>,</w:t>
      </w:r>
      <w:r w:rsidRPr="00BD4D4A">
        <w:rPr>
          <w:rFonts w:eastAsia="Times New Roman" w:cs="Times New Roman"/>
          <w:szCs w:val="24"/>
        </w:rPr>
        <w:t xml:space="preserve"> για τα πολιτιστικά που έχουν πολιτιστικό ενδιαφέρον</w:t>
      </w:r>
      <w:r>
        <w:rPr>
          <w:rFonts w:eastAsia="Times New Roman" w:cs="Times New Roman"/>
          <w:szCs w:val="24"/>
        </w:rPr>
        <w:t>.</w:t>
      </w:r>
      <w:r w:rsidRPr="00BD4D4A">
        <w:rPr>
          <w:rFonts w:eastAsia="Times New Roman" w:cs="Times New Roman"/>
          <w:szCs w:val="24"/>
        </w:rPr>
        <w:t xml:space="preserve"> Εδώ υπάρχουν δύο διαδικασίες που εισάγονται</w:t>
      </w:r>
      <w:r>
        <w:rPr>
          <w:rFonts w:eastAsia="Times New Roman" w:cs="Times New Roman"/>
          <w:szCs w:val="24"/>
        </w:rPr>
        <w:t>. Η</w:t>
      </w:r>
      <w:r w:rsidRPr="00BD4D4A">
        <w:rPr>
          <w:rFonts w:eastAsia="Times New Roman" w:cs="Times New Roman"/>
          <w:szCs w:val="24"/>
        </w:rPr>
        <w:t xml:space="preserve"> έγκριση που πρέπει να γίνεται από το Υπουργείο Πολιτισμού και </w:t>
      </w:r>
      <w:r>
        <w:rPr>
          <w:rFonts w:eastAsia="Times New Roman" w:cs="Times New Roman"/>
          <w:szCs w:val="24"/>
        </w:rPr>
        <w:t>Α</w:t>
      </w:r>
      <w:r w:rsidRPr="00BD4D4A">
        <w:rPr>
          <w:rFonts w:eastAsia="Times New Roman" w:cs="Times New Roman"/>
          <w:szCs w:val="24"/>
        </w:rPr>
        <w:t>θλητισμού</w:t>
      </w:r>
      <w:r>
        <w:rPr>
          <w:rFonts w:eastAsia="Times New Roman" w:cs="Times New Roman"/>
          <w:szCs w:val="24"/>
        </w:rPr>
        <w:t>,</w:t>
      </w:r>
      <w:r w:rsidRPr="00BD4D4A">
        <w:rPr>
          <w:rFonts w:eastAsia="Times New Roman" w:cs="Times New Roman"/>
          <w:szCs w:val="24"/>
        </w:rPr>
        <w:t xml:space="preserve"> ύστερα από αιτιολογημένη γνώμη του </w:t>
      </w:r>
      <w:r w:rsidRPr="00BD4D4A">
        <w:rPr>
          <w:rFonts w:eastAsia="Times New Roman" w:cs="Times New Roman"/>
          <w:szCs w:val="24"/>
        </w:rPr>
        <w:t>αρμόδιου συμβουλίου</w:t>
      </w:r>
      <w:r>
        <w:rPr>
          <w:rFonts w:eastAsia="Times New Roman" w:cs="Times New Roman"/>
          <w:szCs w:val="24"/>
        </w:rPr>
        <w:t>. Α</w:t>
      </w:r>
      <w:r w:rsidRPr="00BD4D4A">
        <w:rPr>
          <w:rFonts w:eastAsia="Times New Roman" w:cs="Times New Roman"/>
          <w:szCs w:val="24"/>
        </w:rPr>
        <w:t xml:space="preserve">υτό ισχύει σε κάθε περίπτωση για τα μνημεία παγκόσμιας κληρονομιάς στην κατηγορία 5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Α</w:t>
      </w:r>
      <w:r w:rsidRPr="00BD4D4A">
        <w:rPr>
          <w:rFonts w:eastAsia="Times New Roman" w:cs="Times New Roman"/>
          <w:szCs w:val="24"/>
        </w:rPr>
        <w:t>ντίθετα</w:t>
      </w:r>
      <w:r>
        <w:rPr>
          <w:rFonts w:eastAsia="Times New Roman" w:cs="Times New Roman"/>
          <w:szCs w:val="24"/>
        </w:rPr>
        <w:t>,</w:t>
      </w:r>
      <w:r w:rsidRPr="00BD4D4A">
        <w:rPr>
          <w:rFonts w:eastAsia="Times New Roman" w:cs="Times New Roman"/>
          <w:szCs w:val="24"/>
        </w:rPr>
        <w:t xml:space="preserve"> στις άλλες περιπτώσεις</w:t>
      </w:r>
      <w:r w:rsidRPr="00BD4D4A">
        <w:rPr>
          <w:rFonts w:eastAsia="Times New Roman" w:cs="Times New Roman"/>
          <w:szCs w:val="24"/>
        </w:rPr>
        <w:t xml:space="preserve"> αρκεί η γνωμοδότηση του Υπουργείου Πολιτισμού εντός </w:t>
      </w:r>
      <w:r>
        <w:rPr>
          <w:rFonts w:eastAsia="Times New Roman" w:cs="Times New Roman"/>
          <w:szCs w:val="24"/>
        </w:rPr>
        <w:t>εξήντα ημερών. Η</w:t>
      </w:r>
      <w:r w:rsidRPr="00BD4D4A">
        <w:rPr>
          <w:rFonts w:eastAsia="Times New Roman" w:cs="Times New Roman"/>
          <w:szCs w:val="24"/>
        </w:rPr>
        <w:t xml:space="preserve"> γνωμοδότηση αυτή </w:t>
      </w:r>
      <w:r>
        <w:rPr>
          <w:rFonts w:eastAsia="Times New Roman" w:cs="Times New Roman"/>
          <w:szCs w:val="24"/>
        </w:rPr>
        <w:t>ή δίνεται ή όχι, ε</w:t>
      </w:r>
      <w:r w:rsidRPr="00BD4D4A">
        <w:rPr>
          <w:rFonts w:eastAsia="Times New Roman" w:cs="Times New Roman"/>
          <w:szCs w:val="24"/>
        </w:rPr>
        <w:t xml:space="preserve">ισάγεται δηλαδή ένα χρονικό όριο και στη συνέχεια πηγαίνει στην </w:t>
      </w:r>
      <w:r>
        <w:rPr>
          <w:rFonts w:eastAsia="Times New Roman" w:cs="Times New Roman"/>
          <w:szCs w:val="24"/>
        </w:rPr>
        <w:t>ε</w:t>
      </w:r>
      <w:r>
        <w:rPr>
          <w:rFonts w:eastAsia="Times New Roman" w:cs="Times New Roman"/>
          <w:szCs w:val="24"/>
        </w:rPr>
        <w:t>πιτροπή που έχει εισ</w:t>
      </w:r>
      <w:r>
        <w:rPr>
          <w:rFonts w:eastAsia="Times New Roman" w:cs="Times New Roman"/>
          <w:szCs w:val="24"/>
        </w:rPr>
        <w:t>αγ</w:t>
      </w:r>
      <w:r>
        <w:rPr>
          <w:rFonts w:eastAsia="Times New Roman" w:cs="Times New Roman"/>
          <w:szCs w:val="24"/>
        </w:rPr>
        <w:t xml:space="preserve">άγει </w:t>
      </w:r>
      <w:r w:rsidRPr="00BD4D4A">
        <w:rPr>
          <w:rFonts w:eastAsia="Times New Roman" w:cs="Times New Roman"/>
          <w:szCs w:val="24"/>
        </w:rPr>
        <w:t>ο νόμος</w:t>
      </w:r>
      <w:r>
        <w:rPr>
          <w:rFonts w:eastAsia="Times New Roman" w:cs="Times New Roman"/>
          <w:szCs w:val="24"/>
        </w:rPr>
        <w:t>,</w:t>
      </w:r>
      <w:r w:rsidRPr="00BD4D4A">
        <w:rPr>
          <w:rFonts w:eastAsia="Times New Roman" w:cs="Times New Roman"/>
          <w:szCs w:val="24"/>
        </w:rPr>
        <w:t xml:space="preserve"> όπως ξέρετε</w:t>
      </w:r>
      <w:r>
        <w:rPr>
          <w:rFonts w:eastAsia="Times New Roman" w:cs="Times New Roman"/>
          <w:szCs w:val="24"/>
        </w:rPr>
        <w:t>,</w:t>
      </w:r>
      <w:r w:rsidRPr="00BD4D4A">
        <w:rPr>
          <w:rFonts w:eastAsia="Times New Roman" w:cs="Times New Roman"/>
          <w:szCs w:val="24"/>
        </w:rPr>
        <w:t xml:space="preserve"> του </w:t>
      </w:r>
      <w:r>
        <w:rPr>
          <w:rFonts w:eastAsia="Times New Roman" w:cs="Times New Roman"/>
          <w:szCs w:val="24"/>
        </w:rPr>
        <w:t>20</w:t>
      </w:r>
      <w:r w:rsidRPr="00BD4D4A">
        <w:rPr>
          <w:rFonts w:eastAsia="Times New Roman" w:cs="Times New Roman"/>
          <w:szCs w:val="24"/>
        </w:rPr>
        <w:t>17</w:t>
      </w:r>
      <w:r>
        <w:rPr>
          <w:rFonts w:eastAsia="Times New Roman" w:cs="Times New Roman"/>
          <w:szCs w:val="24"/>
        </w:rPr>
        <w:t>, όπου δεν έχουμε πλέον δύο δ</w:t>
      </w:r>
      <w:r>
        <w:rPr>
          <w:rFonts w:eastAsia="Times New Roman" w:cs="Times New Roman"/>
          <w:szCs w:val="24"/>
        </w:rPr>
        <w:t xml:space="preserve">ιακριτές </w:t>
      </w:r>
      <w:r>
        <w:rPr>
          <w:rFonts w:eastAsia="Times New Roman" w:cs="Times New Roman"/>
          <w:szCs w:val="24"/>
        </w:rPr>
        <w:t>ε</w:t>
      </w:r>
      <w:r>
        <w:rPr>
          <w:rFonts w:eastAsia="Times New Roman" w:cs="Times New Roman"/>
          <w:szCs w:val="24"/>
        </w:rPr>
        <w:t xml:space="preserve">πιτροπές, αλλά μία κοινή </w:t>
      </w:r>
      <w:r>
        <w:rPr>
          <w:rFonts w:eastAsia="Times New Roman" w:cs="Times New Roman"/>
          <w:szCs w:val="24"/>
        </w:rPr>
        <w:t>ε</w:t>
      </w:r>
      <w:r w:rsidRPr="00BD4D4A">
        <w:rPr>
          <w:rFonts w:eastAsia="Times New Roman" w:cs="Times New Roman"/>
          <w:szCs w:val="24"/>
        </w:rPr>
        <w:t>πιτροπή</w:t>
      </w:r>
      <w:r>
        <w:rPr>
          <w:rFonts w:eastAsia="Times New Roman" w:cs="Times New Roman"/>
          <w:szCs w:val="24"/>
        </w:rPr>
        <w:t xml:space="preserve"> του </w:t>
      </w:r>
      <w:r w:rsidRPr="00BD4D4A">
        <w:rPr>
          <w:rFonts w:eastAsia="Times New Roman" w:cs="Times New Roman"/>
          <w:szCs w:val="24"/>
        </w:rPr>
        <w:t>Υπουργείο</w:t>
      </w:r>
      <w:r>
        <w:rPr>
          <w:rFonts w:eastAsia="Times New Roman" w:cs="Times New Roman"/>
          <w:szCs w:val="24"/>
        </w:rPr>
        <w:t xml:space="preserve">υ Πολιτισμού και του </w:t>
      </w:r>
      <w:r w:rsidRPr="00BD4D4A">
        <w:rPr>
          <w:rFonts w:eastAsia="Times New Roman" w:cs="Times New Roman"/>
          <w:szCs w:val="24"/>
        </w:rPr>
        <w:t>Υπουργείο</w:t>
      </w:r>
      <w:r>
        <w:rPr>
          <w:rFonts w:eastAsia="Times New Roman" w:cs="Times New Roman"/>
          <w:szCs w:val="24"/>
        </w:rPr>
        <w:t>υ</w:t>
      </w:r>
      <w:r w:rsidRPr="00BD4D4A">
        <w:rPr>
          <w:rFonts w:eastAsia="Times New Roman" w:cs="Times New Roman"/>
          <w:szCs w:val="24"/>
        </w:rPr>
        <w:t xml:space="preserve"> </w:t>
      </w:r>
      <w:r>
        <w:rPr>
          <w:rFonts w:eastAsia="Times New Roman" w:cs="Times New Roman"/>
          <w:szCs w:val="24"/>
        </w:rPr>
        <w:t>Χ</w:t>
      </w:r>
      <w:r w:rsidRPr="00BD4D4A">
        <w:rPr>
          <w:rFonts w:eastAsia="Times New Roman" w:cs="Times New Roman"/>
          <w:szCs w:val="24"/>
        </w:rPr>
        <w:t>ωροταξίας</w:t>
      </w:r>
      <w:r>
        <w:rPr>
          <w:rFonts w:eastAsia="Times New Roman" w:cs="Times New Roman"/>
          <w:szCs w:val="24"/>
        </w:rPr>
        <w:t>,</w:t>
      </w:r>
      <w:r w:rsidRPr="00BD4D4A">
        <w:rPr>
          <w:rFonts w:eastAsia="Times New Roman" w:cs="Times New Roman"/>
          <w:szCs w:val="24"/>
        </w:rPr>
        <w:t xml:space="preserve"> προκειμένου οι πολίτες να μην ταλαιπωρούνται</w:t>
      </w:r>
      <w:r>
        <w:rPr>
          <w:rFonts w:eastAsia="Times New Roman" w:cs="Times New Roman"/>
          <w:szCs w:val="24"/>
        </w:rPr>
        <w:t xml:space="preserve"> όσ</w:t>
      </w:r>
      <w:r w:rsidRPr="00BD4D4A">
        <w:rPr>
          <w:rFonts w:eastAsia="Times New Roman" w:cs="Times New Roman"/>
          <w:szCs w:val="24"/>
        </w:rPr>
        <w:t>ον αφορά τις διαδικασίες αυτές</w:t>
      </w:r>
      <w:r>
        <w:rPr>
          <w:rFonts w:eastAsia="Times New Roman" w:cs="Times New Roman"/>
          <w:szCs w:val="24"/>
        </w:rPr>
        <w:t>.</w:t>
      </w:r>
    </w:p>
    <w:p w14:paraId="2E24729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Αυτές </w:t>
      </w:r>
      <w:r w:rsidRPr="00BD4D4A">
        <w:rPr>
          <w:rFonts w:eastAsia="Times New Roman" w:cs="Times New Roman"/>
          <w:szCs w:val="24"/>
        </w:rPr>
        <w:t xml:space="preserve">είναι οι δύο </w:t>
      </w:r>
      <w:r>
        <w:rPr>
          <w:rFonts w:eastAsia="Times New Roman" w:cs="Times New Roman"/>
          <w:szCs w:val="24"/>
        </w:rPr>
        <w:t>βασικές.</w:t>
      </w:r>
    </w:p>
    <w:p w14:paraId="2E247293" w14:textId="77777777" w:rsidR="00ED3BF8" w:rsidRDefault="009F432D">
      <w:pPr>
        <w:spacing w:after="0" w:line="600" w:lineRule="auto"/>
        <w:ind w:firstLine="720"/>
        <w:jc w:val="both"/>
        <w:rPr>
          <w:rFonts w:eastAsia="Times New Roman" w:cs="Times New Roman"/>
          <w:szCs w:val="24"/>
        </w:rPr>
      </w:pPr>
      <w:r w:rsidRPr="00BD4D4A">
        <w:rPr>
          <w:rFonts w:eastAsia="Times New Roman" w:cs="Times New Roman"/>
          <w:b/>
          <w:szCs w:val="24"/>
        </w:rPr>
        <w:lastRenderedPageBreak/>
        <w:t>ΠΡΟΕΔΡΕΥΩΝ (Νικήτας Κακλαμάνης):</w:t>
      </w:r>
      <w:r>
        <w:rPr>
          <w:rFonts w:eastAsia="Times New Roman" w:cs="Times New Roman"/>
          <w:szCs w:val="24"/>
        </w:rPr>
        <w:t xml:space="preserve"> Ωραία. Π</w:t>
      </w:r>
      <w:r w:rsidRPr="00BD4D4A">
        <w:rPr>
          <w:rFonts w:eastAsia="Times New Roman" w:cs="Times New Roman"/>
          <w:szCs w:val="24"/>
        </w:rPr>
        <w:t>εριμένε</w:t>
      </w:r>
      <w:r w:rsidRPr="00BD4D4A">
        <w:rPr>
          <w:rFonts w:eastAsia="Times New Roman" w:cs="Times New Roman"/>
          <w:szCs w:val="24"/>
        </w:rPr>
        <w:t xml:space="preserve">ι αρκετή ώρα όρθιος </w:t>
      </w:r>
      <w:r>
        <w:rPr>
          <w:rFonts w:eastAsia="Times New Roman" w:cs="Times New Roman"/>
          <w:szCs w:val="24"/>
        </w:rPr>
        <w:t xml:space="preserve">ο κ. </w:t>
      </w:r>
      <w:r w:rsidRPr="00BD4D4A">
        <w:rPr>
          <w:rFonts w:eastAsia="Times New Roman" w:cs="Times New Roman"/>
          <w:szCs w:val="24"/>
        </w:rPr>
        <w:t>Τζαβάρας</w:t>
      </w:r>
      <w:r>
        <w:rPr>
          <w:rFonts w:eastAsia="Times New Roman" w:cs="Times New Roman"/>
          <w:szCs w:val="24"/>
        </w:rPr>
        <w:t>.</w:t>
      </w:r>
    </w:p>
    <w:p w14:paraId="2E247294" w14:textId="77777777" w:rsidR="00ED3BF8" w:rsidRDefault="009F432D">
      <w:pPr>
        <w:spacing w:after="0" w:line="600" w:lineRule="auto"/>
        <w:ind w:firstLine="720"/>
        <w:jc w:val="both"/>
        <w:rPr>
          <w:rFonts w:eastAsia="Times New Roman" w:cs="Times New Roman"/>
          <w:szCs w:val="24"/>
        </w:rPr>
      </w:pPr>
      <w:r w:rsidRPr="00D432F0">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Ζητώ</w:t>
      </w:r>
      <w:r w:rsidRPr="00BD4D4A">
        <w:rPr>
          <w:rFonts w:eastAsia="Times New Roman" w:cs="Times New Roman"/>
          <w:szCs w:val="24"/>
        </w:rPr>
        <w:t xml:space="preserve"> συγ</w:t>
      </w:r>
      <w:r>
        <w:rPr>
          <w:rFonts w:eastAsia="Times New Roman" w:cs="Times New Roman"/>
          <w:szCs w:val="24"/>
        </w:rPr>
        <w:t>γ</w:t>
      </w:r>
      <w:r w:rsidRPr="00BD4D4A">
        <w:rPr>
          <w:rFonts w:eastAsia="Times New Roman" w:cs="Times New Roman"/>
          <w:szCs w:val="24"/>
        </w:rPr>
        <w:t>νώμη</w:t>
      </w:r>
      <w:r>
        <w:rPr>
          <w:rFonts w:eastAsia="Times New Roman" w:cs="Times New Roman"/>
          <w:szCs w:val="24"/>
        </w:rPr>
        <w:t xml:space="preserve"> από τον κ. Τζαβάρα.</w:t>
      </w:r>
    </w:p>
    <w:p w14:paraId="2E247295" w14:textId="77777777" w:rsidR="00ED3BF8" w:rsidRDefault="009F432D">
      <w:pPr>
        <w:spacing w:after="0" w:line="600" w:lineRule="auto"/>
        <w:ind w:firstLine="720"/>
        <w:jc w:val="both"/>
        <w:rPr>
          <w:rFonts w:eastAsia="Times New Roman" w:cs="Times New Roman"/>
          <w:szCs w:val="24"/>
        </w:rPr>
      </w:pPr>
      <w:r w:rsidRPr="00BD4D4A">
        <w:rPr>
          <w:rFonts w:eastAsia="Times New Roman" w:cs="Times New Roman"/>
          <w:b/>
          <w:szCs w:val="24"/>
        </w:rPr>
        <w:t>ΠΡΟΕΔΡΕΥΩΝ (Νικήτας Κακλαμάνης):</w:t>
      </w:r>
      <w:r>
        <w:rPr>
          <w:rFonts w:eastAsia="Times New Roman" w:cs="Times New Roman"/>
          <w:b/>
          <w:szCs w:val="24"/>
        </w:rPr>
        <w:t xml:space="preserve"> </w:t>
      </w:r>
      <w:r w:rsidRPr="00BD4D4A">
        <w:rPr>
          <w:rFonts w:eastAsia="Times New Roman" w:cs="Times New Roman"/>
          <w:szCs w:val="24"/>
        </w:rPr>
        <w:t>Ορίστε</w:t>
      </w:r>
      <w:r>
        <w:rPr>
          <w:rFonts w:eastAsia="Times New Roman" w:cs="Times New Roman"/>
          <w:szCs w:val="24"/>
        </w:rPr>
        <w:t>,</w:t>
      </w:r>
      <w:r w:rsidRPr="00BD4D4A">
        <w:rPr>
          <w:rFonts w:eastAsia="Times New Roman" w:cs="Times New Roman"/>
          <w:szCs w:val="24"/>
        </w:rPr>
        <w:t xml:space="preserve"> κύριε Τζαβάρα</w:t>
      </w:r>
      <w:r>
        <w:rPr>
          <w:rFonts w:eastAsia="Times New Roman" w:cs="Times New Roman"/>
          <w:szCs w:val="24"/>
        </w:rPr>
        <w:t>,</w:t>
      </w:r>
      <w:r w:rsidRPr="00BD4D4A">
        <w:rPr>
          <w:rFonts w:eastAsia="Times New Roman" w:cs="Times New Roman"/>
          <w:szCs w:val="24"/>
        </w:rPr>
        <w:t xml:space="preserve"> έχετε το λόγο</w:t>
      </w:r>
      <w:r>
        <w:rPr>
          <w:rFonts w:eastAsia="Times New Roman" w:cs="Times New Roman"/>
          <w:szCs w:val="24"/>
        </w:rPr>
        <w:t>.</w:t>
      </w:r>
    </w:p>
    <w:p w14:paraId="2E247296" w14:textId="77777777" w:rsidR="00ED3BF8" w:rsidRDefault="009F432D">
      <w:pPr>
        <w:spacing w:after="0" w:line="600" w:lineRule="auto"/>
        <w:ind w:firstLine="720"/>
        <w:jc w:val="both"/>
        <w:rPr>
          <w:rFonts w:eastAsia="Times New Roman" w:cs="Times New Roman"/>
          <w:szCs w:val="24"/>
        </w:rPr>
      </w:pPr>
      <w:r w:rsidRPr="00D432F0">
        <w:rPr>
          <w:rFonts w:eastAsia="Times New Roman" w:cs="Times New Roman"/>
          <w:b/>
          <w:szCs w:val="24"/>
        </w:rPr>
        <w:t>ΚΩΝΣΤΑΝΤΙΝΟΣ ΤΖΑΒΑΡΑΣ:</w:t>
      </w:r>
      <w:r>
        <w:rPr>
          <w:rFonts w:eastAsia="Times New Roman" w:cs="Times New Roman"/>
          <w:szCs w:val="24"/>
        </w:rPr>
        <w:t xml:space="preserve"> Ευχαριστώ</w:t>
      </w:r>
      <w:r w:rsidRPr="00BD4D4A">
        <w:rPr>
          <w:rFonts w:eastAsia="Times New Roman" w:cs="Times New Roman"/>
          <w:szCs w:val="24"/>
        </w:rPr>
        <w:t xml:space="preserve"> πολύ</w:t>
      </w:r>
      <w:r>
        <w:rPr>
          <w:rFonts w:eastAsia="Times New Roman" w:cs="Times New Roman"/>
          <w:szCs w:val="24"/>
        </w:rPr>
        <w:t xml:space="preserve">, </w:t>
      </w:r>
      <w:r w:rsidRPr="00BD4D4A">
        <w:rPr>
          <w:rFonts w:eastAsia="Times New Roman" w:cs="Times New Roman"/>
          <w:szCs w:val="24"/>
        </w:rPr>
        <w:t xml:space="preserve">κύριε </w:t>
      </w:r>
      <w:r>
        <w:rPr>
          <w:rFonts w:eastAsia="Times New Roman" w:cs="Times New Roman"/>
          <w:szCs w:val="24"/>
        </w:rPr>
        <w:t>Π</w:t>
      </w:r>
      <w:r w:rsidRPr="00BD4D4A">
        <w:rPr>
          <w:rFonts w:eastAsia="Times New Roman" w:cs="Times New Roman"/>
          <w:szCs w:val="24"/>
        </w:rPr>
        <w:t>ρόεδρε</w:t>
      </w:r>
      <w:r>
        <w:rPr>
          <w:rFonts w:eastAsia="Times New Roman" w:cs="Times New Roman"/>
          <w:szCs w:val="24"/>
        </w:rPr>
        <w:t>.</w:t>
      </w:r>
    </w:p>
    <w:p w14:paraId="2E24729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Κύριοι</w:t>
      </w:r>
      <w:r w:rsidRPr="00BD4D4A">
        <w:rPr>
          <w:rFonts w:eastAsia="Times New Roman" w:cs="Times New Roman"/>
          <w:szCs w:val="24"/>
        </w:rPr>
        <w:t xml:space="preserve"> συνάδελφοι</w:t>
      </w:r>
      <w:r>
        <w:rPr>
          <w:rFonts w:eastAsia="Times New Roman" w:cs="Times New Roman"/>
          <w:szCs w:val="24"/>
        </w:rPr>
        <w:t xml:space="preserve">, κάθε φορά που ακούω τον κ. </w:t>
      </w:r>
      <w:proofErr w:type="spellStart"/>
      <w:r>
        <w:rPr>
          <w:rFonts w:eastAsia="Times New Roman" w:cs="Times New Roman"/>
          <w:szCs w:val="24"/>
        </w:rPr>
        <w:t>Γαβρόγλου</w:t>
      </w:r>
      <w:proofErr w:type="spellEnd"/>
      <w:r>
        <w:rPr>
          <w:rFonts w:eastAsia="Times New Roman" w:cs="Times New Roman"/>
          <w:szCs w:val="24"/>
        </w:rPr>
        <w:t xml:space="preserve"> να απευθύνεται στην πτέρυγά</w:t>
      </w:r>
      <w:r w:rsidRPr="00BD4D4A">
        <w:rPr>
          <w:rFonts w:eastAsia="Times New Roman" w:cs="Times New Roman"/>
          <w:szCs w:val="24"/>
        </w:rPr>
        <w:t xml:space="preserve"> μας εδώ</w:t>
      </w:r>
      <w:r w:rsidRPr="00952427">
        <w:rPr>
          <w:rFonts w:eastAsia="Times New Roman" w:cs="Times New Roman"/>
          <w:szCs w:val="24"/>
        </w:rPr>
        <w:t xml:space="preserve"> </w:t>
      </w:r>
      <w:r w:rsidRPr="00BD4D4A">
        <w:rPr>
          <w:rFonts w:eastAsia="Times New Roman" w:cs="Times New Roman"/>
          <w:szCs w:val="24"/>
        </w:rPr>
        <w:t>στη Βουλή</w:t>
      </w:r>
      <w:r>
        <w:rPr>
          <w:rFonts w:eastAsia="Times New Roman" w:cs="Times New Roman"/>
          <w:szCs w:val="24"/>
        </w:rPr>
        <w:t>,</w:t>
      </w:r>
      <w:r w:rsidRPr="00BD4D4A">
        <w:rPr>
          <w:rFonts w:eastAsia="Times New Roman" w:cs="Times New Roman"/>
          <w:szCs w:val="24"/>
        </w:rPr>
        <w:t xml:space="preserve"> στα δεξιά της </w:t>
      </w:r>
      <w:r>
        <w:rPr>
          <w:rFonts w:eastAsia="Times New Roman" w:cs="Times New Roman"/>
          <w:szCs w:val="24"/>
        </w:rPr>
        <w:t>Ο</w:t>
      </w:r>
      <w:r w:rsidRPr="00BD4D4A">
        <w:rPr>
          <w:rFonts w:eastAsia="Times New Roman" w:cs="Times New Roman"/>
          <w:szCs w:val="24"/>
        </w:rPr>
        <w:t>λομέλειας</w:t>
      </w:r>
      <w:r>
        <w:rPr>
          <w:rFonts w:eastAsia="Times New Roman" w:cs="Times New Roman"/>
          <w:szCs w:val="24"/>
        </w:rPr>
        <w:t xml:space="preserve">, και </w:t>
      </w:r>
      <w:r w:rsidRPr="00BD4D4A">
        <w:rPr>
          <w:rFonts w:eastAsia="Times New Roman" w:cs="Times New Roman"/>
          <w:szCs w:val="24"/>
        </w:rPr>
        <w:t xml:space="preserve">να μας εγκαλεί </w:t>
      </w:r>
      <w:r>
        <w:rPr>
          <w:rFonts w:eastAsia="Times New Roman" w:cs="Times New Roman"/>
          <w:szCs w:val="24"/>
        </w:rPr>
        <w:t xml:space="preserve">γι’ αυτά </w:t>
      </w:r>
      <w:r w:rsidRPr="00BD4D4A">
        <w:rPr>
          <w:rFonts w:eastAsia="Times New Roman" w:cs="Times New Roman"/>
          <w:szCs w:val="24"/>
        </w:rPr>
        <w:t>που δεν κάναμε ή</w:t>
      </w:r>
      <w:r>
        <w:rPr>
          <w:rFonts w:eastAsia="Times New Roman" w:cs="Times New Roman"/>
          <w:szCs w:val="24"/>
        </w:rPr>
        <w:t xml:space="preserve"> γι’ </w:t>
      </w:r>
      <w:r w:rsidRPr="00BD4D4A">
        <w:rPr>
          <w:rFonts w:eastAsia="Times New Roman" w:cs="Times New Roman"/>
          <w:szCs w:val="24"/>
        </w:rPr>
        <w:t>αυτά που κάναμε στραβά</w:t>
      </w:r>
      <w:r>
        <w:rPr>
          <w:rFonts w:eastAsia="Times New Roman" w:cs="Times New Roman"/>
          <w:szCs w:val="24"/>
        </w:rPr>
        <w:t>, αλλά και κάθε</w:t>
      </w:r>
      <w:r w:rsidRPr="00BD4D4A">
        <w:rPr>
          <w:rFonts w:eastAsia="Times New Roman" w:cs="Times New Roman"/>
          <w:szCs w:val="24"/>
        </w:rPr>
        <w:t xml:space="preserve"> φορά που πολλοί από εσάς ανεβαίνουν σε α</w:t>
      </w:r>
      <w:r w:rsidRPr="00BD4D4A">
        <w:rPr>
          <w:rFonts w:eastAsia="Times New Roman" w:cs="Times New Roman"/>
          <w:szCs w:val="24"/>
        </w:rPr>
        <w:t xml:space="preserve">υτό το </w:t>
      </w:r>
      <w:r>
        <w:rPr>
          <w:rFonts w:eastAsia="Times New Roman" w:cs="Times New Roman"/>
          <w:szCs w:val="24"/>
        </w:rPr>
        <w:t>Β</w:t>
      </w:r>
      <w:r w:rsidRPr="00BD4D4A">
        <w:rPr>
          <w:rFonts w:eastAsia="Times New Roman" w:cs="Times New Roman"/>
          <w:szCs w:val="24"/>
        </w:rPr>
        <w:t>ήμα και απευθύνονται επικριτικά απέναντ</w:t>
      </w:r>
      <w:r>
        <w:rPr>
          <w:rFonts w:eastAsia="Times New Roman" w:cs="Times New Roman"/>
          <w:szCs w:val="24"/>
        </w:rPr>
        <w:t>ί</w:t>
      </w:r>
      <w:r w:rsidRPr="00BD4D4A">
        <w:rPr>
          <w:rFonts w:eastAsia="Times New Roman" w:cs="Times New Roman"/>
          <w:szCs w:val="24"/>
        </w:rPr>
        <w:t xml:space="preserve"> </w:t>
      </w:r>
      <w:r>
        <w:rPr>
          <w:rFonts w:eastAsia="Times New Roman" w:cs="Times New Roman"/>
          <w:szCs w:val="24"/>
        </w:rPr>
        <w:t>μας,</w:t>
      </w:r>
      <w:r w:rsidRPr="00BD4D4A">
        <w:rPr>
          <w:rFonts w:eastAsia="Times New Roman" w:cs="Times New Roman"/>
          <w:szCs w:val="24"/>
        </w:rPr>
        <w:t xml:space="preserve"> αντί να ενοχλούμ</w:t>
      </w:r>
      <w:r>
        <w:rPr>
          <w:rFonts w:eastAsia="Times New Roman" w:cs="Times New Roman"/>
          <w:szCs w:val="24"/>
        </w:rPr>
        <w:t>αι,</w:t>
      </w:r>
      <w:r w:rsidRPr="00BD4D4A">
        <w:rPr>
          <w:rFonts w:eastAsia="Times New Roman" w:cs="Times New Roman"/>
          <w:szCs w:val="24"/>
        </w:rPr>
        <w:t xml:space="preserve"> αισθάνομαι ανακούφιση</w:t>
      </w:r>
      <w:r>
        <w:rPr>
          <w:rFonts w:eastAsia="Times New Roman" w:cs="Times New Roman"/>
          <w:szCs w:val="24"/>
        </w:rPr>
        <w:t>, γιατί π</w:t>
      </w:r>
      <w:r w:rsidRPr="00BD4D4A">
        <w:rPr>
          <w:rFonts w:eastAsia="Times New Roman" w:cs="Times New Roman"/>
          <w:szCs w:val="24"/>
        </w:rPr>
        <w:t>ράγματι ευχαριστιέμαι να σας α</w:t>
      </w:r>
      <w:r>
        <w:rPr>
          <w:rFonts w:eastAsia="Times New Roman" w:cs="Times New Roman"/>
          <w:szCs w:val="24"/>
        </w:rPr>
        <w:t>κούω να αναδεικνύετε</w:t>
      </w:r>
      <w:r w:rsidRPr="00BD4D4A">
        <w:rPr>
          <w:rFonts w:eastAsia="Times New Roman" w:cs="Times New Roman"/>
          <w:szCs w:val="24"/>
        </w:rPr>
        <w:t xml:space="preserve"> το πόσο διαφορετικοί είμαστε</w:t>
      </w:r>
      <w:r>
        <w:rPr>
          <w:rFonts w:eastAsia="Times New Roman" w:cs="Times New Roman"/>
          <w:szCs w:val="24"/>
        </w:rPr>
        <w:t xml:space="preserve">. </w:t>
      </w:r>
    </w:p>
    <w:p w14:paraId="2E24729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σήμερα </w:t>
      </w:r>
      <w:r w:rsidRPr="00BD4D4A">
        <w:rPr>
          <w:rFonts w:eastAsia="Times New Roman" w:cs="Times New Roman"/>
          <w:szCs w:val="24"/>
        </w:rPr>
        <w:t>σας άκουσα να μιλάτε για τη μαγεία του κειμένου</w:t>
      </w:r>
      <w:r>
        <w:rPr>
          <w:rFonts w:eastAsia="Times New Roman" w:cs="Times New Roman"/>
          <w:szCs w:val="24"/>
        </w:rPr>
        <w:t>.</w:t>
      </w:r>
      <w:r>
        <w:rPr>
          <w:rFonts w:eastAsia="Times New Roman" w:cs="Times New Roman"/>
          <w:szCs w:val="24"/>
        </w:rPr>
        <w:t xml:space="preserve"> Πράγματι</w:t>
      </w:r>
      <w:r w:rsidRPr="00BD4D4A">
        <w:rPr>
          <w:rFonts w:eastAsia="Times New Roman" w:cs="Times New Roman"/>
          <w:szCs w:val="24"/>
        </w:rPr>
        <w:t xml:space="preserve"> είναι κάτι πάρα πολύ σημαντικό να </w:t>
      </w:r>
      <w:r>
        <w:rPr>
          <w:rFonts w:eastAsia="Times New Roman" w:cs="Times New Roman"/>
          <w:szCs w:val="24"/>
        </w:rPr>
        <w:lastRenderedPageBreak/>
        <w:t xml:space="preserve">το </w:t>
      </w:r>
      <w:r w:rsidRPr="00BD4D4A">
        <w:rPr>
          <w:rFonts w:eastAsia="Times New Roman" w:cs="Times New Roman"/>
          <w:szCs w:val="24"/>
        </w:rPr>
        <w:t>λέει ένας Υπουργός Παιδείας</w:t>
      </w:r>
      <w:r>
        <w:rPr>
          <w:rFonts w:eastAsia="Times New Roman" w:cs="Times New Roman"/>
          <w:szCs w:val="24"/>
        </w:rPr>
        <w:t>,</w:t>
      </w:r>
      <w:r w:rsidRPr="00BD4D4A">
        <w:rPr>
          <w:rFonts w:eastAsia="Times New Roman" w:cs="Times New Roman"/>
          <w:szCs w:val="24"/>
        </w:rPr>
        <w:t xml:space="preserve"> που τόσο αυτός όσο και οι προκάτοχοί του ενδιαφέ</w:t>
      </w:r>
      <w:r>
        <w:rPr>
          <w:rFonts w:eastAsia="Times New Roman" w:cs="Times New Roman"/>
          <w:szCs w:val="24"/>
        </w:rPr>
        <w:t>ρθηκαν τα κείμενα της κλασικής π</w:t>
      </w:r>
      <w:r w:rsidRPr="00BD4D4A">
        <w:rPr>
          <w:rFonts w:eastAsia="Times New Roman" w:cs="Times New Roman"/>
          <w:szCs w:val="24"/>
        </w:rPr>
        <w:t xml:space="preserve">αιδείας να τα καταστήσουν </w:t>
      </w:r>
      <w:r>
        <w:rPr>
          <w:rFonts w:eastAsia="Times New Roman" w:cs="Times New Roman"/>
          <w:szCs w:val="24"/>
        </w:rPr>
        <w:t>ό</w:t>
      </w:r>
      <w:r w:rsidRPr="00BD4D4A">
        <w:rPr>
          <w:rFonts w:eastAsia="Times New Roman" w:cs="Times New Roman"/>
          <w:szCs w:val="24"/>
        </w:rPr>
        <w:t xml:space="preserve">σο λιγότερο γίνεται προσιτά στην </w:t>
      </w:r>
      <w:r>
        <w:rPr>
          <w:rFonts w:eastAsia="Times New Roman" w:cs="Times New Roman"/>
          <w:szCs w:val="24"/>
        </w:rPr>
        <w:t>μ</w:t>
      </w:r>
      <w:r w:rsidRPr="00BD4D4A">
        <w:rPr>
          <w:rFonts w:eastAsia="Times New Roman" w:cs="Times New Roman"/>
          <w:szCs w:val="24"/>
        </w:rPr>
        <w:t>έση εκπαίδευση</w:t>
      </w:r>
      <w:r>
        <w:rPr>
          <w:rFonts w:eastAsia="Times New Roman" w:cs="Times New Roman"/>
          <w:szCs w:val="24"/>
        </w:rPr>
        <w:t>. Α</w:t>
      </w:r>
      <w:r w:rsidRPr="00BD4D4A">
        <w:rPr>
          <w:rFonts w:eastAsia="Times New Roman" w:cs="Times New Roman"/>
          <w:szCs w:val="24"/>
        </w:rPr>
        <w:t xml:space="preserve">υτή η </w:t>
      </w:r>
      <w:r>
        <w:rPr>
          <w:rFonts w:eastAsia="Times New Roman" w:cs="Times New Roman"/>
          <w:szCs w:val="24"/>
        </w:rPr>
        <w:t>μαγεία</w:t>
      </w:r>
      <w:r>
        <w:rPr>
          <w:rFonts w:eastAsia="Times New Roman" w:cs="Times New Roman"/>
          <w:szCs w:val="24"/>
        </w:rPr>
        <w:t>,</w:t>
      </w:r>
      <w:r w:rsidRPr="00BD4D4A">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w:t>
      </w:r>
      <w:r>
        <w:rPr>
          <w:rFonts w:eastAsia="Times New Roman" w:cs="Times New Roman"/>
          <w:szCs w:val="24"/>
        </w:rPr>
        <w:t xml:space="preserve"> του κειμένου</w:t>
      </w:r>
      <w:r w:rsidRPr="00BD4D4A">
        <w:rPr>
          <w:rFonts w:eastAsia="Times New Roman" w:cs="Times New Roman"/>
          <w:szCs w:val="24"/>
        </w:rPr>
        <w:t xml:space="preserve"> θεωρώ ότι στα χείλη σας </w:t>
      </w:r>
      <w:r>
        <w:rPr>
          <w:rFonts w:eastAsia="Times New Roman" w:cs="Times New Roman"/>
          <w:szCs w:val="24"/>
        </w:rPr>
        <w:t xml:space="preserve">χρησιμοποιείται </w:t>
      </w:r>
      <w:r w:rsidRPr="00BD4D4A">
        <w:rPr>
          <w:rFonts w:eastAsia="Times New Roman" w:cs="Times New Roman"/>
          <w:szCs w:val="24"/>
        </w:rPr>
        <w:t xml:space="preserve">με την έννοια των λόγων του </w:t>
      </w:r>
      <w:r>
        <w:rPr>
          <w:rFonts w:eastAsia="Times New Roman" w:cs="Times New Roman"/>
          <w:szCs w:val="24"/>
        </w:rPr>
        <w:t>Π</w:t>
      </w:r>
      <w:r w:rsidRPr="00BD4D4A">
        <w:rPr>
          <w:rFonts w:eastAsia="Times New Roman" w:cs="Times New Roman"/>
          <w:szCs w:val="24"/>
        </w:rPr>
        <w:t xml:space="preserve">ρωθυπουργού ότι ο ΣΥΡΙΖΑ </w:t>
      </w:r>
      <w:r>
        <w:rPr>
          <w:rFonts w:eastAsia="Times New Roman" w:cs="Times New Roman"/>
          <w:szCs w:val="24"/>
        </w:rPr>
        <w:t>«</w:t>
      </w:r>
      <w:r w:rsidRPr="00BD4D4A">
        <w:rPr>
          <w:rFonts w:eastAsia="Times New Roman" w:cs="Times New Roman"/>
          <w:szCs w:val="24"/>
        </w:rPr>
        <w:t>κατοικεί στα λόγια του</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πράγματι, σήμερα μια άλλη </w:t>
      </w:r>
      <w:r w:rsidRPr="00BD4D4A">
        <w:rPr>
          <w:rFonts w:eastAsia="Times New Roman" w:cs="Times New Roman"/>
          <w:szCs w:val="24"/>
        </w:rPr>
        <w:t xml:space="preserve">διαπίστωση που έκανα είναι </w:t>
      </w:r>
      <w:r>
        <w:rPr>
          <w:rFonts w:eastAsia="Times New Roman" w:cs="Times New Roman"/>
          <w:szCs w:val="24"/>
        </w:rPr>
        <w:t>ότι τ</w:t>
      </w:r>
      <w:r w:rsidRPr="00BD4D4A">
        <w:rPr>
          <w:rFonts w:eastAsia="Times New Roman" w:cs="Times New Roman"/>
          <w:szCs w:val="24"/>
        </w:rPr>
        <w:t xml:space="preserve">όσο </w:t>
      </w:r>
      <w:r>
        <w:rPr>
          <w:rFonts w:eastAsia="Times New Roman" w:cs="Times New Roman"/>
          <w:szCs w:val="24"/>
        </w:rPr>
        <w:t xml:space="preserve">εσείς όσο </w:t>
      </w:r>
      <w:r w:rsidRPr="00BD4D4A">
        <w:rPr>
          <w:rFonts w:eastAsia="Times New Roman" w:cs="Times New Roman"/>
          <w:szCs w:val="24"/>
        </w:rPr>
        <w:t xml:space="preserve">και κάποιοι άλλοι </w:t>
      </w:r>
      <w:r>
        <w:rPr>
          <w:rFonts w:eastAsia="Times New Roman" w:cs="Times New Roman"/>
          <w:szCs w:val="24"/>
        </w:rPr>
        <w:t xml:space="preserve">συνάδελφοι </w:t>
      </w:r>
      <w:r w:rsidRPr="00BD4D4A">
        <w:rPr>
          <w:rFonts w:eastAsia="Times New Roman" w:cs="Times New Roman"/>
          <w:szCs w:val="24"/>
        </w:rPr>
        <w:t>ε</w:t>
      </w:r>
      <w:r>
        <w:rPr>
          <w:rFonts w:eastAsia="Times New Roman" w:cs="Times New Roman"/>
          <w:szCs w:val="24"/>
        </w:rPr>
        <w:t xml:space="preserve">δώ </w:t>
      </w:r>
      <w:r>
        <w:rPr>
          <w:rFonts w:eastAsia="Times New Roman" w:cs="Times New Roman"/>
          <w:szCs w:val="24"/>
        </w:rPr>
        <w:t>από τη μια μ</w:t>
      </w:r>
      <w:r>
        <w:rPr>
          <w:rFonts w:eastAsia="Times New Roman" w:cs="Times New Roman"/>
          <w:szCs w:val="24"/>
        </w:rPr>
        <w:t>εριά, α</w:t>
      </w:r>
      <w:r w:rsidRPr="00BD4D4A">
        <w:rPr>
          <w:rFonts w:eastAsia="Times New Roman" w:cs="Times New Roman"/>
          <w:szCs w:val="24"/>
        </w:rPr>
        <w:t>λλά και από την άλλη μεριά ο κ</w:t>
      </w:r>
      <w:r>
        <w:rPr>
          <w:rFonts w:eastAsia="Times New Roman" w:cs="Times New Roman"/>
          <w:szCs w:val="24"/>
        </w:rPr>
        <w:t>. Φίλης, δεν πρέπει να κ</w:t>
      </w:r>
      <w:r w:rsidRPr="00BD4D4A">
        <w:rPr>
          <w:rFonts w:eastAsia="Times New Roman" w:cs="Times New Roman"/>
          <w:szCs w:val="24"/>
        </w:rPr>
        <w:t>ατοικείτ</w:t>
      </w:r>
      <w:r>
        <w:rPr>
          <w:rFonts w:eastAsia="Times New Roman" w:cs="Times New Roman"/>
          <w:szCs w:val="24"/>
        </w:rPr>
        <w:t>ε</w:t>
      </w:r>
      <w:r w:rsidRPr="00BD4D4A">
        <w:rPr>
          <w:rFonts w:eastAsia="Times New Roman" w:cs="Times New Roman"/>
          <w:szCs w:val="24"/>
        </w:rPr>
        <w:t xml:space="preserve"> στην ίδια γλωσσική διεύθυνση</w:t>
      </w:r>
      <w:r>
        <w:rPr>
          <w:rFonts w:eastAsia="Times New Roman" w:cs="Times New Roman"/>
          <w:szCs w:val="24"/>
        </w:rPr>
        <w:t>, γιατί χρησιμοποιείτε</w:t>
      </w:r>
      <w:r w:rsidRPr="00BD4D4A">
        <w:rPr>
          <w:rFonts w:eastAsia="Times New Roman" w:cs="Times New Roman"/>
          <w:szCs w:val="24"/>
        </w:rPr>
        <w:t xml:space="preserve"> διαφορετικά λόγια για να δηλώσετε τα ίδια πράγματα</w:t>
      </w:r>
      <w:r>
        <w:rPr>
          <w:rFonts w:eastAsia="Times New Roman" w:cs="Times New Roman"/>
          <w:szCs w:val="24"/>
        </w:rPr>
        <w:t>!</w:t>
      </w:r>
    </w:p>
    <w:p w14:paraId="2E247299" w14:textId="77777777" w:rsidR="00ED3BF8" w:rsidRDefault="009F432D">
      <w:pPr>
        <w:spacing w:after="0" w:line="600" w:lineRule="auto"/>
        <w:ind w:firstLine="720"/>
        <w:jc w:val="both"/>
        <w:rPr>
          <w:rFonts w:eastAsia="Times New Roman" w:cs="Times New Roman"/>
          <w:color w:val="000000" w:themeColor="text1"/>
          <w:szCs w:val="24"/>
        </w:rPr>
      </w:pPr>
      <w:r>
        <w:rPr>
          <w:rFonts w:eastAsia="Times New Roman" w:cs="Times New Roman"/>
          <w:szCs w:val="24"/>
        </w:rPr>
        <w:t>Κ</w:t>
      </w:r>
      <w:r w:rsidRPr="00BD4D4A">
        <w:rPr>
          <w:rFonts w:eastAsia="Times New Roman" w:cs="Times New Roman"/>
          <w:szCs w:val="24"/>
        </w:rPr>
        <w:t>αι θα μου πείτε</w:t>
      </w:r>
      <w:r>
        <w:rPr>
          <w:rFonts w:eastAsia="Times New Roman" w:cs="Times New Roman"/>
          <w:szCs w:val="24"/>
        </w:rPr>
        <w:t>,</w:t>
      </w:r>
      <w:r w:rsidRPr="00BD4D4A">
        <w:rPr>
          <w:rFonts w:eastAsia="Times New Roman" w:cs="Times New Roman"/>
          <w:szCs w:val="24"/>
        </w:rPr>
        <w:t xml:space="preserve"> αυτό είναι τυχαίο</w:t>
      </w:r>
      <w:r>
        <w:rPr>
          <w:rFonts w:eastAsia="Times New Roman" w:cs="Times New Roman"/>
          <w:szCs w:val="24"/>
        </w:rPr>
        <w:t>;</w:t>
      </w:r>
      <w:r w:rsidRPr="00BD4D4A">
        <w:rPr>
          <w:rFonts w:eastAsia="Times New Roman" w:cs="Times New Roman"/>
          <w:szCs w:val="24"/>
        </w:rPr>
        <w:t xml:space="preserve"> Όχι</w:t>
      </w:r>
      <w:r>
        <w:rPr>
          <w:rFonts w:eastAsia="Times New Roman" w:cs="Times New Roman"/>
          <w:szCs w:val="24"/>
        </w:rPr>
        <w:t>,</w:t>
      </w:r>
      <w:r w:rsidRPr="00BD4D4A">
        <w:rPr>
          <w:rFonts w:eastAsia="Times New Roman" w:cs="Times New Roman"/>
          <w:szCs w:val="24"/>
        </w:rPr>
        <w:t xml:space="preserve"> δεν είναι καθόλου τυχαίο</w:t>
      </w:r>
      <w:r>
        <w:rPr>
          <w:rFonts w:eastAsia="Times New Roman" w:cs="Times New Roman"/>
          <w:szCs w:val="24"/>
        </w:rPr>
        <w:t>,</w:t>
      </w:r>
      <w:r w:rsidRPr="00BD4D4A">
        <w:rPr>
          <w:rFonts w:eastAsia="Times New Roman" w:cs="Times New Roman"/>
          <w:szCs w:val="24"/>
        </w:rPr>
        <w:t xml:space="preserve"> γιατί υπάρχουν</w:t>
      </w:r>
      <w:r w:rsidRPr="00BD4D4A">
        <w:rPr>
          <w:rFonts w:eastAsia="Times New Roman" w:cs="Times New Roman"/>
          <w:szCs w:val="24"/>
        </w:rPr>
        <w:t xml:space="preserve"> δύο ειδών μαγείες </w:t>
      </w:r>
      <w:r>
        <w:rPr>
          <w:rFonts w:eastAsia="Times New Roman" w:cs="Times New Roman"/>
          <w:szCs w:val="24"/>
        </w:rPr>
        <w:t xml:space="preserve">του </w:t>
      </w:r>
      <w:r w:rsidRPr="00BD4D4A">
        <w:rPr>
          <w:rFonts w:eastAsia="Times New Roman" w:cs="Times New Roman"/>
          <w:szCs w:val="24"/>
        </w:rPr>
        <w:t>κειμένου ή της γλώσσας</w:t>
      </w:r>
      <w:r>
        <w:rPr>
          <w:rFonts w:eastAsia="Times New Roman" w:cs="Times New Roman"/>
          <w:szCs w:val="24"/>
        </w:rPr>
        <w:t>.</w:t>
      </w:r>
      <w:r w:rsidRPr="00BD4D4A">
        <w:rPr>
          <w:rFonts w:eastAsia="Times New Roman" w:cs="Times New Roman"/>
          <w:szCs w:val="24"/>
        </w:rPr>
        <w:t xml:space="preserve"> Η μία είναι αυτή που αισθάνεται </w:t>
      </w:r>
      <w:r>
        <w:rPr>
          <w:rFonts w:eastAsia="Times New Roman" w:cs="Times New Roman"/>
          <w:szCs w:val="24"/>
        </w:rPr>
        <w:t>ε</w:t>
      </w:r>
      <w:r w:rsidRPr="00BD4D4A">
        <w:rPr>
          <w:rFonts w:eastAsia="Times New Roman" w:cs="Times New Roman"/>
          <w:szCs w:val="24"/>
        </w:rPr>
        <w:t>κείνος που γνωρίζει τη γλώσσα και όταν έρχεται σε επαφ</w:t>
      </w:r>
      <w:r>
        <w:rPr>
          <w:rFonts w:eastAsia="Times New Roman" w:cs="Times New Roman"/>
          <w:szCs w:val="24"/>
        </w:rPr>
        <w:t>ή με ένα λατινικό ή αρχαιοελληνικό</w:t>
      </w:r>
      <w:r w:rsidRPr="00BD4D4A">
        <w:rPr>
          <w:rFonts w:eastAsia="Times New Roman" w:cs="Times New Roman"/>
          <w:szCs w:val="24"/>
        </w:rPr>
        <w:t xml:space="preserve"> κείμενο</w:t>
      </w:r>
      <w:r>
        <w:rPr>
          <w:rFonts w:eastAsia="Times New Roman" w:cs="Times New Roman"/>
          <w:szCs w:val="24"/>
        </w:rPr>
        <w:t>,</w:t>
      </w:r>
      <w:r w:rsidRPr="00BD4D4A">
        <w:rPr>
          <w:rFonts w:eastAsia="Times New Roman" w:cs="Times New Roman"/>
          <w:szCs w:val="24"/>
        </w:rPr>
        <w:t xml:space="preserve"> το ευχαριστιέται</w:t>
      </w:r>
      <w:r>
        <w:rPr>
          <w:rFonts w:eastAsia="Times New Roman" w:cs="Times New Roman"/>
          <w:szCs w:val="24"/>
        </w:rPr>
        <w:t>. Αυτό όμως</w:t>
      </w:r>
      <w:r w:rsidRPr="00BD4D4A">
        <w:rPr>
          <w:rFonts w:eastAsia="Times New Roman" w:cs="Times New Roman"/>
          <w:szCs w:val="24"/>
        </w:rPr>
        <w:t xml:space="preserve"> σημαίνει ότι προηγουμένως πρέπει να έχει διδαχθεί </w:t>
      </w:r>
      <w:r w:rsidRPr="00BD4D4A">
        <w:rPr>
          <w:rFonts w:eastAsia="Times New Roman" w:cs="Times New Roman"/>
          <w:szCs w:val="24"/>
        </w:rPr>
        <w:t>την αρχαία ελληνική γλώσσα</w:t>
      </w:r>
      <w:r>
        <w:rPr>
          <w:rFonts w:eastAsia="Times New Roman" w:cs="Times New Roman"/>
          <w:szCs w:val="24"/>
        </w:rPr>
        <w:t>,</w:t>
      </w:r>
      <w:r w:rsidRPr="00BD4D4A">
        <w:rPr>
          <w:rFonts w:eastAsia="Times New Roman" w:cs="Times New Roman"/>
          <w:szCs w:val="24"/>
        </w:rPr>
        <w:t xml:space="preserve"> πράγμα που δεν </w:t>
      </w:r>
      <w:r>
        <w:rPr>
          <w:rFonts w:eastAsia="Times New Roman" w:cs="Times New Roman"/>
          <w:szCs w:val="24"/>
        </w:rPr>
        <w:t>ε</w:t>
      </w:r>
      <w:r w:rsidRPr="00BD4D4A">
        <w:rPr>
          <w:rFonts w:eastAsia="Times New Roman" w:cs="Times New Roman"/>
          <w:szCs w:val="24"/>
        </w:rPr>
        <w:t>πιτρέπει η δικιά σας αντίληψη για τον τρόπο που πρέπει να διδάσκονται τα αρχαία ελληνικά</w:t>
      </w:r>
      <w:r>
        <w:rPr>
          <w:rFonts w:eastAsia="Times New Roman" w:cs="Times New Roman"/>
          <w:szCs w:val="24"/>
        </w:rPr>
        <w:t xml:space="preserve">. Μάλιστα, νομίζω </w:t>
      </w:r>
      <w:r>
        <w:rPr>
          <w:rFonts w:eastAsia="Times New Roman" w:cs="Times New Roman"/>
          <w:szCs w:val="24"/>
        </w:rPr>
        <w:lastRenderedPageBreak/>
        <w:t>ότι ο</w:t>
      </w:r>
      <w:r w:rsidRPr="00BD4D4A">
        <w:rPr>
          <w:rFonts w:eastAsia="Times New Roman" w:cs="Times New Roman"/>
          <w:szCs w:val="24"/>
        </w:rPr>
        <w:t xml:space="preserve"> κ</w:t>
      </w:r>
      <w:r>
        <w:rPr>
          <w:rFonts w:eastAsia="Times New Roman" w:cs="Times New Roman"/>
          <w:szCs w:val="24"/>
        </w:rPr>
        <w:t>.</w:t>
      </w:r>
      <w:r w:rsidRPr="00BD4D4A">
        <w:rPr>
          <w:rFonts w:eastAsia="Times New Roman" w:cs="Times New Roman"/>
          <w:szCs w:val="24"/>
        </w:rPr>
        <w:t xml:space="preserve"> Φίλης είχε πει ότι πρόκειται γ</w:t>
      </w:r>
      <w:r>
        <w:rPr>
          <w:rFonts w:eastAsia="Times New Roman" w:cs="Times New Roman"/>
          <w:szCs w:val="24"/>
        </w:rPr>
        <w:t>ια μι</w:t>
      </w:r>
      <w:r w:rsidRPr="00BD4D4A">
        <w:rPr>
          <w:rFonts w:eastAsia="Times New Roman" w:cs="Times New Roman"/>
          <w:szCs w:val="24"/>
        </w:rPr>
        <w:t>α νεκρή γλώσσα</w:t>
      </w:r>
      <w:r>
        <w:rPr>
          <w:rFonts w:eastAsia="Times New Roman" w:cs="Times New Roman"/>
          <w:szCs w:val="24"/>
        </w:rPr>
        <w:t>. Η</w:t>
      </w:r>
      <w:r w:rsidRPr="00BD4D4A">
        <w:rPr>
          <w:rFonts w:eastAsia="Times New Roman" w:cs="Times New Roman"/>
          <w:szCs w:val="24"/>
        </w:rPr>
        <w:t xml:space="preserve"> δεύτερη </w:t>
      </w:r>
      <w:r>
        <w:rPr>
          <w:rFonts w:eastAsia="Times New Roman" w:cs="Times New Roman"/>
          <w:szCs w:val="24"/>
        </w:rPr>
        <w:t>μαγεία,</w:t>
      </w:r>
      <w:r w:rsidRPr="00BD4D4A">
        <w:rPr>
          <w:rFonts w:eastAsia="Times New Roman" w:cs="Times New Roman"/>
          <w:szCs w:val="24"/>
        </w:rPr>
        <w:t xml:space="preserve"> αυτή δ</w:t>
      </w:r>
      <w:r>
        <w:rPr>
          <w:rFonts w:eastAsia="Times New Roman" w:cs="Times New Roman"/>
          <w:szCs w:val="24"/>
        </w:rPr>
        <w:t>ηλαδή που χρησιμοποιεί</w:t>
      </w:r>
      <w:r>
        <w:rPr>
          <w:rFonts w:eastAsia="Times New Roman" w:cs="Times New Roman"/>
          <w:szCs w:val="24"/>
        </w:rPr>
        <w:t xml:space="preserve"> ο ΣΥΡΙΖΑ, ε</w:t>
      </w:r>
      <w:r w:rsidRPr="00BD4D4A">
        <w:rPr>
          <w:rFonts w:eastAsia="Times New Roman" w:cs="Times New Roman"/>
          <w:szCs w:val="24"/>
        </w:rPr>
        <w:t xml:space="preserve">ίναι αυτό που λέγεται </w:t>
      </w:r>
      <w:r>
        <w:rPr>
          <w:rFonts w:eastAsia="Times New Roman" w:cs="Times New Roman"/>
          <w:szCs w:val="24"/>
        </w:rPr>
        <w:t>«</w:t>
      </w:r>
      <w:r w:rsidRPr="00BD4D4A">
        <w:rPr>
          <w:rFonts w:eastAsia="Times New Roman" w:cs="Times New Roman"/>
          <w:szCs w:val="24"/>
        </w:rPr>
        <w:t>μαγική χρήση της γλώσσας</w:t>
      </w:r>
      <w:r>
        <w:rPr>
          <w:rFonts w:eastAsia="Times New Roman" w:cs="Times New Roman"/>
          <w:szCs w:val="24"/>
        </w:rPr>
        <w:t>». Ε</w:t>
      </w:r>
      <w:r w:rsidRPr="00BD4D4A">
        <w:rPr>
          <w:rFonts w:eastAsia="Times New Roman" w:cs="Times New Roman"/>
          <w:szCs w:val="24"/>
        </w:rPr>
        <w:t>ίναι αυτή η χρήση της γλώσσας που χρησιμοποιούν αυτοί που κάνουν προπαγάνδα</w:t>
      </w:r>
      <w:r>
        <w:rPr>
          <w:rFonts w:eastAsia="Times New Roman" w:cs="Times New Roman"/>
          <w:szCs w:val="24"/>
        </w:rPr>
        <w:t>,</w:t>
      </w:r>
      <w:r w:rsidRPr="00BD4D4A">
        <w:rPr>
          <w:rFonts w:eastAsia="Times New Roman" w:cs="Times New Roman"/>
          <w:szCs w:val="24"/>
        </w:rPr>
        <w:t xml:space="preserve"> που χρησιμοποιούν γενικά αυτοί που δημιουργούν κείμενα για να έρχονται </w:t>
      </w:r>
      <w:r>
        <w:rPr>
          <w:rFonts w:eastAsia="Times New Roman" w:cs="Times New Roman"/>
          <w:szCs w:val="24"/>
        </w:rPr>
        <w:t xml:space="preserve">σε </w:t>
      </w:r>
      <w:r w:rsidRPr="00BD4D4A">
        <w:rPr>
          <w:rFonts w:eastAsia="Times New Roman" w:cs="Times New Roman"/>
          <w:szCs w:val="24"/>
        </w:rPr>
        <w:t xml:space="preserve">επαφή </w:t>
      </w:r>
      <w:r>
        <w:rPr>
          <w:rFonts w:eastAsia="Times New Roman" w:cs="Times New Roman"/>
          <w:szCs w:val="24"/>
        </w:rPr>
        <w:t>μ</w:t>
      </w:r>
      <w:r w:rsidRPr="00BD4D4A">
        <w:rPr>
          <w:rFonts w:eastAsia="Times New Roman" w:cs="Times New Roman"/>
          <w:szCs w:val="24"/>
        </w:rPr>
        <w:t xml:space="preserve">ε ανθρώπους που δεν ξέρουν πώς </w:t>
      </w:r>
      <w:r w:rsidRPr="00BD4D4A">
        <w:rPr>
          <w:rFonts w:eastAsia="Times New Roman" w:cs="Times New Roman"/>
          <w:szCs w:val="24"/>
        </w:rPr>
        <w:t>λειτουργεί η γλώσσα και απ</w:t>
      </w:r>
      <w:r>
        <w:rPr>
          <w:rFonts w:eastAsia="Times New Roman" w:cs="Times New Roman"/>
          <w:szCs w:val="24"/>
        </w:rPr>
        <w:t>’</w:t>
      </w:r>
      <w:r w:rsidRPr="00BD4D4A">
        <w:rPr>
          <w:rFonts w:eastAsia="Times New Roman" w:cs="Times New Roman"/>
          <w:szCs w:val="24"/>
        </w:rPr>
        <w:t xml:space="preserve"> αυτά τα κείμενα να παγιδεύονται</w:t>
      </w:r>
      <w:r>
        <w:rPr>
          <w:rFonts w:eastAsia="Times New Roman" w:cs="Times New Roman"/>
          <w:szCs w:val="24"/>
        </w:rPr>
        <w:t>. Π</w:t>
      </w:r>
      <w:r w:rsidRPr="00BD4D4A">
        <w:rPr>
          <w:rFonts w:eastAsia="Times New Roman" w:cs="Times New Roman"/>
          <w:szCs w:val="24"/>
        </w:rPr>
        <w:t>αραδείγματος χάρ</w:t>
      </w:r>
      <w:r>
        <w:rPr>
          <w:rFonts w:eastAsia="Times New Roman" w:cs="Times New Roman"/>
          <w:szCs w:val="24"/>
        </w:rPr>
        <w:t>ιν</w:t>
      </w:r>
      <w:r>
        <w:rPr>
          <w:rFonts w:eastAsia="Times New Roman" w:cs="Times New Roman"/>
          <w:szCs w:val="24"/>
        </w:rPr>
        <w:t>,</w:t>
      </w:r>
      <w:r w:rsidRPr="00BD4D4A">
        <w:rPr>
          <w:rFonts w:eastAsia="Times New Roman" w:cs="Times New Roman"/>
          <w:szCs w:val="24"/>
        </w:rPr>
        <w:t xml:space="preserve"> είναι το σημερινό νομοσχέδιο</w:t>
      </w:r>
      <w:r>
        <w:rPr>
          <w:rFonts w:eastAsia="Times New Roman" w:cs="Times New Roman"/>
          <w:szCs w:val="24"/>
        </w:rPr>
        <w:t>, το οποίο πώ</w:t>
      </w:r>
      <w:r w:rsidRPr="00BD4D4A">
        <w:rPr>
          <w:rFonts w:eastAsia="Times New Roman" w:cs="Times New Roman"/>
          <w:szCs w:val="24"/>
        </w:rPr>
        <w:t>ς επιγράφεται</w:t>
      </w:r>
      <w:r>
        <w:rPr>
          <w:rFonts w:eastAsia="Times New Roman" w:cs="Times New Roman"/>
          <w:szCs w:val="24"/>
        </w:rPr>
        <w:t>;</w:t>
      </w:r>
      <w:r w:rsidRPr="00BD4D4A">
        <w:rPr>
          <w:rFonts w:eastAsia="Times New Roman" w:cs="Times New Roman"/>
          <w:szCs w:val="24"/>
        </w:rPr>
        <w:t xml:space="preserve"> </w:t>
      </w:r>
      <w:r>
        <w:rPr>
          <w:rFonts w:eastAsia="Times New Roman" w:cs="Times New Roman"/>
          <w:szCs w:val="24"/>
        </w:rPr>
        <w:t>Λ</w:t>
      </w:r>
      <w:r w:rsidRPr="00BD4D4A">
        <w:rPr>
          <w:rFonts w:eastAsia="Times New Roman" w:cs="Times New Roman"/>
          <w:szCs w:val="24"/>
        </w:rPr>
        <w:t xml:space="preserve">έτε </w:t>
      </w:r>
      <w:r>
        <w:rPr>
          <w:rFonts w:eastAsia="Times New Roman" w:cs="Times New Roman"/>
          <w:szCs w:val="24"/>
        </w:rPr>
        <w:t xml:space="preserve">«συνέργεια ή συνέργειες </w:t>
      </w:r>
      <w:r>
        <w:rPr>
          <w:rFonts w:eastAsia="Times New Roman" w:cs="Times New Roman"/>
          <w:szCs w:val="24"/>
        </w:rPr>
        <w:t>π</w:t>
      </w:r>
      <w:r w:rsidRPr="00BD4D4A">
        <w:rPr>
          <w:rFonts w:eastAsia="Times New Roman" w:cs="Times New Roman"/>
          <w:szCs w:val="24"/>
        </w:rPr>
        <w:t xml:space="preserve">ανεπιστημίων και </w:t>
      </w:r>
      <w:r>
        <w:rPr>
          <w:rFonts w:eastAsia="Times New Roman" w:cs="Times New Roman"/>
          <w:szCs w:val="24"/>
        </w:rPr>
        <w:t>ΤΕΙ».</w:t>
      </w:r>
      <w:r w:rsidRPr="00BD4D4A">
        <w:rPr>
          <w:rFonts w:eastAsia="Times New Roman" w:cs="Times New Roman"/>
          <w:szCs w:val="24"/>
        </w:rPr>
        <w:t xml:space="preserve"> </w:t>
      </w:r>
      <w:r>
        <w:rPr>
          <w:rFonts w:eastAsia="Times New Roman" w:cs="Times New Roman"/>
          <w:szCs w:val="24"/>
        </w:rPr>
        <w:t>Για να έχουμε συνέργει</w:t>
      </w:r>
      <w:r w:rsidRPr="00BD4D4A">
        <w:rPr>
          <w:rFonts w:eastAsia="Times New Roman" w:cs="Times New Roman"/>
          <w:szCs w:val="24"/>
        </w:rPr>
        <w:t xml:space="preserve">α </w:t>
      </w:r>
      <w:r>
        <w:rPr>
          <w:rFonts w:eastAsia="Times New Roman" w:cs="Times New Roman"/>
          <w:szCs w:val="24"/>
        </w:rPr>
        <w:t>όμως, κ</w:t>
      </w:r>
      <w:r w:rsidRPr="00BD4D4A">
        <w:rPr>
          <w:rFonts w:eastAsia="Times New Roman" w:cs="Times New Roman"/>
          <w:szCs w:val="24"/>
        </w:rPr>
        <w:t>ύριε Υπουργέ</w:t>
      </w:r>
      <w:r>
        <w:rPr>
          <w:rFonts w:eastAsia="Times New Roman" w:cs="Times New Roman"/>
          <w:szCs w:val="24"/>
        </w:rPr>
        <w:t>,</w:t>
      </w:r>
      <w:r w:rsidRPr="00BD4D4A">
        <w:rPr>
          <w:rFonts w:eastAsia="Times New Roman" w:cs="Times New Roman"/>
          <w:szCs w:val="24"/>
        </w:rPr>
        <w:t xml:space="preserve"> ξέρετε καλύτερα από </w:t>
      </w:r>
      <w:r>
        <w:rPr>
          <w:rFonts w:eastAsia="Times New Roman" w:cs="Times New Roman"/>
          <w:szCs w:val="24"/>
        </w:rPr>
        <w:t>ε</w:t>
      </w:r>
      <w:r w:rsidRPr="00BD4D4A">
        <w:rPr>
          <w:rFonts w:eastAsia="Times New Roman" w:cs="Times New Roman"/>
          <w:szCs w:val="24"/>
        </w:rPr>
        <w:t>μένα</w:t>
      </w:r>
      <w:r>
        <w:rPr>
          <w:rFonts w:eastAsia="Times New Roman" w:cs="Times New Roman"/>
          <w:szCs w:val="24"/>
        </w:rPr>
        <w:t>,</w:t>
      </w:r>
      <w:r w:rsidRPr="00BD4D4A">
        <w:rPr>
          <w:rFonts w:eastAsia="Times New Roman" w:cs="Times New Roman"/>
          <w:szCs w:val="24"/>
        </w:rPr>
        <w:t xml:space="preserve"> σ</w:t>
      </w:r>
      <w:r>
        <w:rPr>
          <w:rFonts w:eastAsia="Times New Roman" w:cs="Times New Roman"/>
          <w:szCs w:val="24"/>
        </w:rPr>
        <w:t>ημαίνει ότι τουλάχιστον δύο φορεί</w:t>
      </w:r>
      <w:r w:rsidRPr="00BD4D4A">
        <w:rPr>
          <w:rFonts w:eastAsia="Times New Roman" w:cs="Times New Roman"/>
          <w:szCs w:val="24"/>
        </w:rPr>
        <w:t>ς που συνεργούν ή συνεργάζονται</w:t>
      </w:r>
      <w:r>
        <w:rPr>
          <w:rFonts w:eastAsia="Times New Roman" w:cs="Times New Roman"/>
          <w:szCs w:val="24"/>
        </w:rPr>
        <w:t xml:space="preserve"> </w:t>
      </w:r>
      <w:r w:rsidRPr="00BD4D4A">
        <w:rPr>
          <w:rFonts w:eastAsia="Times New Roman" w:cs="Times New Roman"/>
          <w:szCs w:val="24"/>
        </w:rPr>
        <w:t>θα πρέπει να έχουν τη θέληση να κατευθύνονται</w:t>
      </w:r>
      <w:r>
        <w:rPr>
          <w:rFonts w:eastAsia="Times New Roman" w:cs="Times New Roman"/>
          <w:szCs w:val="24"/>
        </w:rPr>
        <w:t>,</w:t>
      </w:r>
      <w:r w:rsidRPr="00BD4D4A">
        <w:rPr>
          <w:rFonts w:eastAsia="Times New Roman" w:cs="Times New Roman"/>
          <w:szCs w:val="24"/>
        </w:rPr>
        <w:t xml:space="preserve"> με την εν</w:t>
      </w:r>
      <w:r w:rsidRPr="00BB1E59">
        <w:rPr>
          <w:rFonts w:eastAsia="Times New Roman" w:cs="Times New Roman"/>
          <w:color w:val="000000" w:themeColor="text1"/>
          <w:szCs w:val="24"/>
        </w:rPr>
        <w:t>έργειά του ο καθένας, στο ίδιο αποτέλεσμα και αυτό βέβαια να είναι προϊόν της ελεύθερης βούλησ</w:t>
      </w:r>
      <w:r w:rsidRPr="00BB1E59">
        <w:rPr>
          <w:rFonts w:eastAsia="Times New Roman" w:cs="Times New Roman"/>
          <w:color w:val="000000" w:themeColor="text1"/>
          <w:szCs w:val="24"/>
        </w:rPr>
        <w:t>ή</w:t>
      </w:r>
      <w:r w:rsidRPr="00BB1E59">
        <w:rPr>
          <w:rFonts w:eastAsia="Times New Roman" w:cs="Times New Roman"/>
          <w:color w:val="000000" w:themeColor="text1"/>
          <w:szCs w:val="24"/>
        </w:rPr>
        <w:t xml:space="preserve">ς του. </w:t>
      </w:r>
    </w:p>
    <w:p w14:paraId="2E24729A" w14:textId="77777777" w:rsidR="00ED3BF8" w:rsidRDefault="009F432D">
      <w:pPr>
        <w:spacing w:after="0" w:line="600" w:lineRule="auto"/>
        <w:ind w:firstLine="720"/>
        <w:jc w:val="both"/>
        <w:rPr>
          <w:rFonts w:eastAsia="Times New Roman" w:cs="Times New Roman"/>
          <w:color w:val="000000" w:themeColor="text1"/>
          <w:szCs w:val="24"/>
        </w:rPr>
      </w:pPr>
      <w:r w:rsidRPr="00BB1E59">
        <w:rPr>
          <w:rFonts w:eastAsia="Times New Roman" w:cs="Times New Roman"/>
          <w:color w:val="000000" w:themeColor="text1"/>
          <w:szCs w:val="24"/>
        </w:rPr>
        <w:t>Πείτε μου σε ποια από τι</w:t>
      </w:r>
      <w:r w:rsidRPr="00BB1E59">
        <w:rPr>
          <w:rFonts w:eastAsia="Times New Roman" w:cs="Times New Roman"/>
          <w:color w:val="000000" w:themeColor="text1"/>
          <w:szCs w:val="24"/>
        </w:rPr>
        <w:t xml:space="preserve">ς περιπτώσεις που κάνατε τουλάχιστον συγχωνεύσεις ή καταργήσεις ή αλλαγές μεταξύ ΤΕΙ και </w:t>
      </w:r>
      <w:r w:rsidRPr="00BB1E59">
        <w:rPr>
          <w:rFonts w:eastAsia="Times New Roman" w:cs="Times New Roman"/>
          <w:color w:val="000000" w:themeColor="text1"/>
          <w:szCs w:val="24"/>
        </w:rPr>
        <w:lastRenderedPageBreak/>
        <w:t>ΑΕΙ είχατε αυτή τη συγκεκριμένη συνέργεια, υπό την έννοια τουλάχιστον που την ξέρουν όσοι πληροφορούνται τις σημασίες των λέξεων, τουλάχιστον από τα εν ισχύι λεξικά.</w:t>
      </w:r>
    </w:p>
    <w:p w14:paraId="2E24729B" w14:textId="77777777" w:rsidR="00ED3BF8" w:rsidRDefault="009F432D">
      <w:pPr>
        <w:spacing w:after="0" w:line="600" w:lineRule="auto"/>
        <w:ind w:firstLine="720"/>
        <w:jc w:val="both"/>
        <w:rPr>
          <w:rFonts w:eastAsia="Times New Roman" w:cs="Times New Roman"/>
          <w:color w:val="000000" w:themeColor="text1"/>
          <w:szCs w:val="24"/>
        </w:rPr>
      </w:pPr>
      <w:r w:rsidRPr="00BB1E59">
        <w:rPr>
          <w:rFonts w:eastAsia="Times New Roman" w:cs="Times New Roman"/>
          <w:color w:val="000000" w:themeColor="text1"/>
          <w:szCs w:val="24"/>
        </w:rPr>
        <w:t>Μ</w:t>
      </w:r>
      <w:r w:rsidRPr="00BB1E59">
        <w:rPr>
          <w:rFonts w:eastAsia="Times New Roman" w:cs="Times New Roman"/>
          <w:color w:val="000000" w:themeColor="text1"/>
          <w:szCs w:val="24"/>
        </w:rPr>
        <w:t>ε διορθώσ</w:t>
      </w:r>
      <w:r w:rsidRPr="00BB1E59">
        <w:rPr>
          <w:rFonts w:eastAsia="Times New Roman" w:cs="Times New Roman"/>
          <w:color w:val="000000" w:themeColor="text1"/>
          <w:szCs w:val="24"/>
        </w:rPr>
        <w:t>α</w:t>
      </w:r>
      <w:r w:rsidRPr="00BB1E59">
        <w:rPr>
          <w:rFonts w:eastAsia="Times New Roman" w:cs="Times New Roman"/>
          <w:color w:val="000000" w:themeColor="text1"/>
          <w:szCs w:val="24"/>
        </w:rPr>
        <w:t>τε στην αρχή της διαδικασίας, λέγοντάς μου ότι δεν είμαι καλά ενημερωμένος, όταν σας είπα ότι η Σύγκλητος του Πανεπιστημίου Πατρών με ψήφους είκοσι τρεις έναντι δέκα δεν δέχθηκε και απέρριψε το νομοσχέδιο. Και μέσα στο νομοσχέδιο αυτό, κύριε Υπου</w:t>
      </w:r>
      <w:r w:rsidRPr="00BB1E59">
        <w:rPr>
          <w:rFonts w:eastAsia="Times New Roman" w:cs="Times New Roman"/>
          <w:color w:val="000000" w:themeColor="text1"/>
          <w:szCs w:val="24"/>
        </w:rPr>
        <w:t>ργέ, είναι και η Νομική Σχολή, που λέτε ότι ομόφωνα τη δέχτηκε, και το Γεωπονικό Πανεπιστήμιο του Αγρινίου, που επίσης ομόφωνα το δέχτηκε.</w:t>
      </w:r>
    </w:p>
    <w:p w14:paraId="2E24729C" w14:textId="77777777" w:rsidR="00ED3BF8" w:rsidRDefault="009F432D">
      <w:pPr>
        <w:spacing w:after="0" w:line="600" w:lineRule="auto"/>
        <w:ind w:firstLine="720"/>
        <w:jc w:val="both"/>
        <w:rPr>
          <w:rFonts w:eastAsia="Times New Roman" w:cs="Times New Roman"/>
          <w:szCs w:val="24"/>
        </w:rPr>
      </w:pPr>
      <w:r w:rsidRPr="00B25F81">
        <w:rPr>
          <w:rFonts w:eastAsia="Times New Roman" w:cs="Times New Roman"/>
          <w:szCs w:val="24"/>
        </w:rPr>
        <w:t>Επομένως προσέξτε να δείτε η μαγεία της γλώσσας τι κάνει, με την έννοια που σας είπα.</w:t>
      </w:r>
    </w:p>
    <w:p w14:paraId="2E24729D" w14:textId="77777777" w:rsidR="00ED3BF8" w:rsidRDefault="009F432D">
      <w:pPr>
        <w:spacing w:after="0" w:line="600" w:lineRule="auto"/>
        <w:ind w:firstLine="720"/>
        <w:jc w:val="both"/>
        <w:rPr>
          <w:rFonts w:eastAsia="Times New Roman" w:cs="Times New Roman"/>
          <w:szCs w:val="24"/>
        </w:rPr>
      </w:pPr>
      <w:r w:rsidRPr="00B25F81">
        <w:rPr>
          <w:rFonts w:eastAsia="Times New Roman" w:cs="Times New Roman"/>
          <w:b/>
          <w:szCs w:val="24"/>
        </w:rPr>
        <w:t>ΚΩΝΣΤΑΝΤΙΝΟΣ ΓΑΒΡΟΓΛΟΥ (Υπουργό</w:t>
      </w:r>
      <w:r w:rsidRPr="00B25F81">
        <w:rPr>
          <w:rFonts w:eastAsia="Times New Roman" w:cs="Times New Roman"/>
          <w:b/>
          <w:szCs w:val="24"/>
        </w:rPr>
        <w:t>ς Παιδείας, Έρευνας και Θρησκευμάτων):</w:t>
      </w:r>
      <w:r w:rsidRPr="00B25F81">
        <w:rPr>
          <w:rFonts w:eastAsia="Times New Roman" w:cs="Times New Roman"/>
          <w:szCs w:val="24"/>
        </w:rPr>
        <w:t xml:space="preserve"> Η Νομική; Τη δέχτηκε;</w:t>
      </w:r>
    </w:p>
    <w:p w14:paraId="2E24729E" w14:textId="77777777" w:rsidR="00ED3BF8" w:rsidRDefault="009F432D">
      <w:pPr>
        <w:spacing w:after="0" w:line="600" w:lineRule="auto"/>
        <w:ind w:firstLine="720"/>
        <w:jc w:val="both"/>
        <w:rPr>
          <w:rFonts w:eastAsia="Times New Roman" w:cs="Times New Roman"/>
          <w:szCs w:val="24"/>
        </w:rPr>
      </w:pPr>
      <w:r w:rsidRPr="007E3C63">
        <w:rPr>
          <w:rFonts w:eastAsia="Times New Roman" w:cs="Times New Roman"/>
          <w:b/>
          <w:szCs w:val="24"/>
        </w:rPr>
        <w:t>ΚΩΝΣΤΑΝΤΙΝΟΣ ΤΖΑΒΑΡΑΣ:</w:t>
      </w:r>
      <w:r>
        <w:rPr>
          <w:rFonts w:eastAsia="Times New Roman" w:cs="Times New Roman"/>
          <w:szCs w:val="24"/>
        </w:rPr>
        <w:t xml:space="preserve"> Θα τα πείτε μετά. Ε</w:t>
      </w:r>
      <w:r w:rsidRPr="00BD4D4A">
        <w:rPr>
          <w:rFonts w:eastAsia="Times New Roman" w:cs="Times New Roman"/>
          <w:szCs w:val="24"/>
        </w:rPr>
        <w:t xml:space="preserve">γώ θέλω να κάνω διάλογο μαζί </w:t>
      </w:r>
      <w:r>
        <w:rPr>
          <w:rFonts w:eastAsia="Times New Roman" w:cs="Times New Roman"/>
          <w:szCs w:val="24"/>
        </w:rPr>
        <w:t>σας. Θ</w:t>
      </w:r>
      <w:r w:rsidRPr="00BD4D4A">
        <w:rPr>
          <w:rFonts w:eastAsia="Times New Roman" w:cs="Times New Roman"/>
          <w:szCs w:val="24"/>
        </w:rPr>
        <w:t xml:space="preserve">έλω να κάνω διάλογο μαζί </w:t>
      </w:r>
      <w:r>
        <w:rPr>
          <w:rFonts w:eastAsia="Times New Roman" w:cs="Times New Roman"/>
          <w:szCs w:val="24"/>
        </w:rPr>
        <w:t>σας.</w:t>
      </w:r>
      <w:r w:rsidRPr="007E3C63">
        <w:rPr>
          <w:rFonts w:eastAsia="Times New Roman" w:cs="Times New Roman"/>
          <w:szCs w:val="24"/>
        </w:rPr>
        <w:t xml:space="preserve"> </w:t>
      </w:r>
      <w:r w:rsidRPr="00BD4D4A">
        <w:rPr>
          <w:rFonts w:eastAsia="Times New Roman" w:cs="Times New Roman"/>
          <w:szCs w:val="24"/>
        </w:rPr>
        <w:t xml:space="preserve">Αλλά προϋπόθεση είναι να με αφήνετε να </w:t>
      </w:r>
      <w:r>
        <w:rPr>
          <w:rFonts w:eastAsia="Times New Roman" w:cs="Times New Roman"/>
          <w:szCs w:val="24"/>
        </w:rPr>
        <w:t xml:space="preserve">ολοκληρώνω τη σκέψη μου. Εγώ θα σας ακούσω με </w:t>
      </w:r>
      <w:r>
        <w:rPr>
          <w:rFonts w:eastAsia="Times New Roman" w:cs="Times New Roman"/>
          <w:szCs w:val="24"/>
        </w:rPr>
        <w:t>σεβασμό.</w:t>
      </w:r>
    </w:p>
    <w:p w14:paraId="2E24729F" w14:textId="77777777" w:rsidR="00ED3BF8" w:rsidRDefault="009F432D">
      <w:pPr>
        <w:spacing w:after="0" w:line="600" w:lineRule="auto"/>
        <w:ind w:firstLine="720"/>
        <w:jc w:val="both"/>
        <w:rPr>
          <w:rFonts w:eastAsia="Times New Roman" w:cs="Times New Roman"/>
          <w:szCs w:val="24"/>
        </w:rPr>
      </w:pPr>
      <w:r w:rsidRPr="007E3C63">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Να μάθω, να καταλάβω. Δέχτηκε τη Νομική ή όχι;</w:t>
      </w:r>
    </w:p>
    <w:p w14:paraId="2E2472A0" w14:textId="77777777" w:rsidR="00ED3BF8" w:rsidRDefault="009F432D">
      <w:pPr>
        <w:spacing w:after="0" w:line="600" w:lineRule="auto"/>
        <w:ind w:firstLine="720"/>
        <w:jc w:val="both"/>
        <w:rPr>
          <w:rFonts w:eastAsia="Times New Roman" w:cs="Times New Roman"/>
          <w:szCs w:val="24"/>
        </w:rPr>
      </w:pPr>
      <w:r w:rsidRPr="007E3C63">
        <w:rPr>
          <w:rFonts w:eastAsia="Times New Roman" w:cs="Times New Roman"/>
          <w:b/>
          <w:szCs w:val="24"/>
        </w:rPr>
        <w:t>ΠΡΟΕΔΡΕΥΩΝ (Νικήτας Κακλαμάνης):</w:t>
      </w:r>
      <w:r>
        <w:rPr>
          <w:rFonts w:eastAsia="Times New Roman" w:cs="Times New Roman"/>
          <w:szCs w:val="24"/>
        </w:rPr>
        <w:t xml:space="preserve"> Παρακαλώ, κύριε Υπουργέ.</w:t>
      </w:r>
    </w:p>
    <w:p w14:paraId="2E2472A1" w14:textId="77777777" w:rsidR="00ED3BF8" w:rsidRDefault="009F432D">
      <w:pPr>
        <w:spacing w:after="0" w:line="600" w:lineRule="auto"/>
        <w:ind w:firstLine="720"/>
        <w:jc w:val="both"/>
        <w:rPr>
          <w:rFonts w:eastAsia="Times New Roman" w:cs="Times New Roman"/>
          <w:szCs w:val="24"/>
        </w:rPr>
      </w:pPr>
      <w:r w:rsidRPr="007E3C63">
        <w:rPr>
          <w:rFonts w:eastAsia="Times New Roman" w:cs="Times New Roman"/>
          <w:b/>
          <w:szCs w:val="24"/>
        </w:rPr>
        <w:t>ΚΩΝΣΤΑΝΤΙΝΟΣ ΤΖΑΒΑΡΑΣ:</w:t>
      </w:r>
      <w:r>
        <w:rPr>
          <w:rFonts w:eastAsia="Times New Roman" w:cs="Times New Roman"/>
          <w:b/>
          <w:szCs w:val="24"/>
        </w:rPr>
        <w:t xml:space="preserve"> </w:t>
      </w:r>
      <w:r w:rsidRPr="007E3C63">
        <w:rPr>
          <w:rFonts w:eastAsia="Times New Roman" w:cs="Times New Roman"/>
          <w:szCs w:val="24"/>
        </w:rPr>
        <w:t>Δ</w:t>
      </w:r>
      <w:r w:rsidRPr="00BD4D4A">
        <w:rPr>
          <w:rFonts w:eastAsia="Times New Roman" w:cs="Times New Roman"/>
          <w:szCs w:val="24"/>
        </w:rPr>
        <w:t>εν είναι το πρόβλημά μου αυτό</w:t>
      </w:r>
      <w:r>
        <w:rPr>
          <w:rFonts w:eastAsia="Times New Roman" w:cs="Times New Roman"/>
          <w:szCs w:val="24"/>
        </w:rPr>
        <w:t>,</w:t>
      </w:r>
      <w:r w:rsidRPr="00BD4D4A">
        <w:rPr>
          <w:rFonts w:eastAsia="Times New Roman" w:cs="Times New Roman"/>
          <w:szCs w:val="24"/>
        </w:rPr>
        <w:t xml:space="preserve"> δεν με ενδιαφέρει</w:t>
      </w:r>
      <w:r w:rsidRPr="00BD4D4A">
        <w:rPr>
          <w:rFonts w:eastAsia="Times New Roman" w:cs="Times New Roman"/>
          <w:szCs w:val="24"/>
        </w:rPr>
        <w:t xml:space="preserve"> αυτό</w:t>
      </w:r>
      <w:r>
        <w:rPr>
          <w:rFonts w:eastAsia="Times New Roman" w:cs="Times New Roman"/>
          <w:szCs w:val="24"/>
        </w:rPr>
        <w:t>!</w:t>
      </w:r>
      <w:r w:rsidRPr="00BD4D4A">
        <w:rPr>
          <w:rFonts w:eastAsia="Times New Roman" w:cs="Times New Roman"/>
          <w:szCs w:val="24"/>
        </w:rPr>
        <w:t xml:space="preserve"> Εμένα με ενδιαφέρει</w:t>
      </w:r>
      <w:r>
        <w:rPr>
          <w:rFonts w:eastAsia="Times New Roman" w:cs="Times New Roman"/>
          <w:szCs w:val="24"/>
        </w:rPr>
        <w:t xml:space="preserve"> κάτι άλλο</w:t>
      </w:r>
      <w:r w:rsidRPr="00BD4D4A">
        <w:rPr>
          <w:rFonts w:eastAsia="Times New Roman" w:cs="Times New Roman"/>
          <w:szCs w:val="24"/>
        </w:rPr>
        <w:t xml:space="preserve"> και γι</w:t>
      </w:r>
      <w:r>
        <w:rPr>
          <w:rFonts w:eastAsia="Times New Roman" w:cs="Times New Roman"/>
          <w:szCs w:val="24"/>
        </w:rPr>
        <w:t>’</w:t>
      </w:r>
      <w:r w:rsidRPr="00BD4D4A">
        <w:rPr>
          <w:rFonts w:eastAsia="Times New Roman" w:cs="Times New Roman"/>
          <w:szCs w:val="24"/>
        </w:rPr>
        <w:t xml:space="preserve"> αυτό </w:t>
      </w:r>
      <w:r>
        <w:rPr>
          <w:rFonts w:eastAsia="Times New Roman" w:cs="Times New Roman"/>
          <w:szCs w:val="24"/>
        </w:rPr>
        <w:t>ομιλώ</w:t>
      </w:r>
      <w:r w:rsidRPr="00BD4D4A">
        <w:rPr>
          <w:rFonts w:eastAsia="Times New Roman" w:cs="Times New Roman"/>
          <w:szCs w:val="24"/>
        </w:rPr>
        <w:t xml:space="preserve"> κάθε φορά</w:t>
      </w:r>
      <w:r>
        <w:rPr>
          <w:rFonts w:eastAsia="Times New Roman" w:cs="Times New Roman"/>
          <w:szCs w:val="24"/>
        </w:rPr>
        <w:t>. Κ</w:t>
      </w:r>
      <w:r w:rsidRPr="00BD4D4A">
        <w:rPr>
          <w:rFonts w:eastAsia="Times New Roman" w:cs="Times New Roman"/>
          <w:szCs w:val="24"/>
        </w:rPr>
        <w:t>αι ξέρετε</w:t>
      </w:r>
      <w:r>
        <w:rPr>
          <w:rFonts w:eastAsia="Times New Roman" w:cs="Times New Roman"/>
          <w:szCs w:val="24"/>
        </w:rPr>
        <w:t>,</w:t>
      </w:r>
      <w:r w:rsidRPr="00BD4D4A">
        <w:rPr>
          <w:rFonts w:eastAsia="Times New Roman" w:cs="Times New Roman"/>
          <w:szCs w:val="24"/>
        </w:rPr>
        <w:t xml:space="preserve"> </w:t>
      </w:r>
      <w:r>
        <w:rPr>
          <w:rFonts w:eastAsia="Times New Roman" w:cs="Times New Roman"/>
          <w:szCs w:val="24"/>
        </w:rPr>
        <w:t>όποιο</w:t>
      </w:r>
      <w:r w:rsidRPr="00BD4D4A">
        <w:rPr>
          <w:rFonts w:eastAsia="Times New Roman" w:cs="Times New Roman"/>
          <w:szCs w:val="24"/>
        </w:rPr>
        <w:t>ς ομιλεί έχει ένα προνόμιο</w:t>
      </w:r>
      <w:r>
        <w:rPr>
          <w:rFonts w:eastAsia="Times New Roman" w:cs="Times New Roman"/>
          <w:szCs w:val="24"/>
        </w:rPr>
        <w:t>. Α</w:t>
      </w:r>
      <w:r w:rsidRPr="00BD4D4A">
        <w:rPr>
          <w:rFonts w:eastAsia="Times New Roman" w:cs="Times New Roman"/>
          <w:szCs w:val="24"/>
        </w:rPr>
        <w:t>υτός καθορίζει το αντικείμενο του λόγου του</w:t>
      </w:r>
      <w:r>
        <w:rPr>
          <w:rFonts w:eastAsia="Times New Roman" w:cs="Times New Roman"/>
          <w:szCs w:val="24"/>
        </w:rPr>
        <w:t>. Γ</w:t>
      </w:r>
      <w:r w:rsidRPr="00BD4D4A">
        <w:rPr>
          <w:rFonts w:eastAsia="Times New Roman" w:cs="Times New Roman"/>
          <w:szCs w:val="24"/>
        </w:rPr>
        <w:t xml:space="preserve">ιατί αν εσείς νομίζετε ότι με </w:t>
      </w:r>
      <w:r>
        <w:rPr>
          <w:rFonts w:eastAsia="Times New Roman" w:cs="Times New Roman"/>
          <w:szCs w:val="24"/>
        </w:rPr>
        <w:t>αποστομώνετε, ότ</w:t>
      </w:r>
      <w:r w:rsidRPr="00BD4D4A">
        <w:rPr>
          <w:rFonts w:eastAsia="Times New Roman" w:cs="Times New Roman"/>
          <w:szCs w:val="24"/>
        </w:rPr>
        <w:t xml:space="preserve">αν μου μιλάτε </w:t>
      </w:r>
      <w:r>
        <w:rPr>
          <w:rFonts w:eastAsia="Times New Roman" w:cs="Times New Roman"/>
          <w:szCs w:val="24"/>
        </w:rPr>
        <w:t xml:space="preserve">περί άλλου αντικειμένου, </w:t>
      </w:r>
      <w:r w:rsidRPr="00BD4D4A">
        <w:rPr>
          <w:rFonts w:eastAsia="Times New Roman" w:cs="Times New Roman"/>
          <w:szCs w:val="24"/>
        </w:rPr>
        <w:t>το οποίο δεν</w:t>
      </w:r>
      <w:r w:rsidRPr="00BD4D4A">
        <w:rPr>
          <w:rFonts w:eastAsia="Times New Roman" w:cs="Times New Roman"/>
          <w:szCs w:val="24"/>
        </w:rPr>
        <w:t xml:space="preserve"> </w:t>
      </w:r>
      <w:r>
        <w:rPr>
          <w:rFonts w:eastAsia="Times New Roman" w:cs="Times New Roman"/>
          <w:szCs w:val="24"/>
        </w:rPr>
        <w:t xml:space="preserve">με </w:t>
      </w:r>
      <w:r w:rsidRPr="00BD4D4A">
        <w:rPr>
          <w:rFonts w:eastAsia="Times New Roman" w:cs="Times New Roman"/>
          <w:szCs w:val="24"/>
        </w:rPr>
        <w:t>αφορά ούτε με ενδιαφέρει</w:t>
      </w:r>
      <w:r>
        <w:rPr>
          <w:rFonts w:eastAsia="Times New Roman" w:cs="Times New Roman"/>
          <w:szCs w:val="24"/>
        </w:rPr>
        <w:t>, προ</w:t>
      </w:r>
      <w:r w:rsidRPr="00BD4D4A">
        <w:rPr>
          <w:rFonts w:eastAsia="Times New Roman" w:cs="Times New Roman"/>
          <w:szCs w:val="24"/>
        </w:rPr>
        <w:t>φανώς δεν κάνετε αυτό που επιβάλλει ο έντιμος δημοκρατικός κοινοβουλευτικός διάλογος</w:t>
      </w:r>
      <w:r>
        <w:rPr>
          <w:rFonts w:eastAsia="Times New Roman" w:cs="Times New Roman"/>
          <w:szCs w:val="24"/>
        </w:rPr>
        <w:t>, γιατί</w:t>
      </w:r>
      <w:r w:rsidRPr="00BD4D4A">
        <w:rPr>
          <w:rFonts w:eastAsia="Times New Roman" w:cs="Times New Roman"/>
          <w:szCs w:val="24"/>
        </w:rPr>
        <w:t xml:space="preserve"> χρησιμ</w:t>
      </w:r>
      <w:r>
        <w:rPr>
          <w:rFonts w:eastAsia="Times New Roman" w:cs="Times New Roman"/>
          <w:szCs w:val="24"/>
        </w:rPr>
        <w:t>οποιείτε τη μαγεία της γλώσσας, ό</w:t>
      </w:r>
      <w:r w:rsidRPr="00BD4D4A">
        <w:rPr>
          <w:rFonts w:eastAsia="Times New Roman" w:cs="Times New Roman"/>
          <w:szCs w:val="24"/>
        </w:rPr>
        <w:t>χι με</w:t>
      </w:r>
      <w:r>
        <w:rPr>
          <w:rFonts w:eastAsia="Times New Roman" w:cs="Times New Roman"/>
          <w:szCs w:val="24"/>
        </w:rPr>
        <w:t xml:space="preserve"> τον τρόπο που είπα προηγουμένως α</w:t>
      </w:r>
      <w:r w:rsidRPr="00BD4D4A">
        <w:rPr>
          <w:rFonts w:eastAsia="Times New Roman" w:cs="Times New Roman"/>
          <w:szCs w:val="24"/>
        </w:rPr>
        <w:t xml:space="preserve">λλά προκειμένου να </w:t>
      </w:r>
      <w:r>
        <w:rPr>
          <w:rFonts w:eastAsia="Times New Roman" w:cs="Times New Roman"/>
          <w:szCs w:val="24"/>
        </w:rPr>
        <w:t>παραποιήσετε,</w:t>
      </w:r>
      <w:r w:rsidRPr="00BD4D4A">
        <w:rPr>
          <w:rFonts w:eastAsia="Times New Roman" w:cs="Times New Roman"/>
          <w:szCs w:val="24"/>
        </w:rPr>
        <w:t xml:space="preserve"> να συγκαλύ</w:t>
      </w:r>
      <w:r>
        <w:rPr>
          <w:rFonts w:eastAsia="Times New Roman" w:cs="Times New Roman"/>
          <w:szCs w:val="24"/>
        </w:rPr>
        <w:t>ψ</w:t>
      </w:r>
      <w:r w:rsidRPr="00BD4D4A">
        <w:rPr>
          <w:rFonts w:eastAsia="Times New Roman" w:cs="Times New Roman"/>
          <w:szCs w:val="24"/>
        </w:rPr>
        <w:t>ετ</w:t>
      </w:r>
      <w:r>
        <w:rPr>
          <w:rFonts w:eastAsia="Times New Roman" w:cs="Times New Roman"/>
          <w:szCs w:val="24"/>
        </w:rPr>
        <w:t>ε,</w:t>
      </w:r>
      <w:r w:rsidRPr="00BD4D4A">
        <w:rPr>
          <w:rFonts w:eastAsia="Times New Roman" w:cs="Times New Roman"/>
          <w:szCs w:val="24"/>
        </w:rPr>
        <w:t xml:space="preserve"> προκ</w:t>
      </w:r>
      <w:r w:rsidRPr="00BD4D4A">
        <w:rPr>
          <w:rFonts w:eastAsia="Times New Roman" w:cs="Times New Roman"/>
          <w:szCs w:val="24"/>
        </w:rPr>
        <w:t>ειμένου να δημιουργήσετε</w:t>
      </w:r>
      <w:r>
        <w:rPr>
          <w:rFonts w:eastAsia="Times New Roman" w:cs="Times New Roman"/>
          <w:szCs w:val="24"/>
        </w:rPr>
        <w:t>,</w:t>
      </w:r>
      <w:r w:rsidRPr="00BD4D4A">
        <w:rPr>
          <w:rFonts w:eastAsia="Times New Roman" w:cs="Times New Roman"/>
          <w:szCs w:val="24"/>
        </w:rPr>
        <w:t xml:space="preserve"> με βάση τις λέξεις</w:t>
      </w:r>
      <w:r>
        <w:rPr>
          <w:rFonts w:eastAsia="Times New Roman" w:cs="Times New Roman"/>
          <w:szCs w:val="24"/>
        </w:rPr>
        <w:t>,</w:t>
      </w:r>
      <w:r w:rsidRPr="00BD4D4A">
        <w:rPr>
          <w:rFonts w:eastAsia="Times New Roman" w:cs="Times New Roman"/>
          <w:szCs w:val="24"/>
        </w:rPr>
        <w:t xml:space="preserve"> ένα άλλο επίπεδο </w:t>
      </w:r>
      <w:r>
        <w:rPr>
          <w:rFonts w:eastAsia="Times New Roman" w:cs="Times New Roman"/>
          <w:szCs w:val="24"/>
        </w:rPr>
        <w:t>προσέγγισης, που κάτω απ’</w:t>
      </w:r>
      <w:r w:rsidRPr="00BD4D4A">
        <w:rPr>
          <w:rFonts w:eastAsia="Times New Roman" w:cs="Times New Roman"/>
          <w:szCs w:val="24"/>
        </w:rPr>
        <w:t xml:space="preserve"> αυτό υπάρχει η αληθινή πραγματικότητα</w:t>
      </w:r>
      <w:r>
        <w:rPr>
          <w:rFonts w:eastAsia="Times New Roman" w:cs="Times New Roman"/>
          <w:szCs w:val="24"/>
        </w:rPr>
        <w:t>. Γ</w:t>
      </w:r>
      <w:r w:rsidRPr="00BD4D4A">
        <w:rPr>
          <w:rFonts w:eastAsia="Times New Roman" w:cs="Times New Roman"/>
          <w:szCs w:val="24"/>
        </w:rPr>
        <w:t>ι</w:t>
      </w:r>
      <w:r>
        <w:rPr>
          <w:rFonts w:eastAsia="Times New Roman" w:cs="Times New Roman"/>
          <w:szCs w:val="24"/>
        </w:rPr>
        <w:t>’</w:t>
      </w:r>
      <w:r w:rsidRPr="00BD4D4A">
        <w:rPr>
          <w:rFonts w:eastAsia="Times New Roman" w:cs="Times New Roman"/>
          <w:szCs w:val="24"/>
        </w:rPr>
        <w:t xml:space="preserve"> αυτό</w:t>
      </w:r>
      <w:r>
        <w:rPr>
          <w:rFonts w:eastAsia="Times New Roman" w:cs="Times New Roman"/>
          <w:szCs w:val="24"/>
        </w:rPr>
        <w:t>,</w:t>
      </w:r>
      <w:r w:rsidRPr="00BD4D4A">
        <w:rPr>
          <w:rFonts w:eastAsia="Times New Roman" w:cs="Times New Roman"/>
          <w:szCs w:val="24"/>
        </w:rPr>
        <w:t xml:space="preserve"> λοιπόν</w:t>
      </w:r>
      <w:r>
        <w:rPr>
          <w:rFonts w:eastAsia="Times New Roman" w:cs="Times New Roman"/>
          <w:szCs w:val="24"/>
        </w:rPr>
        <w:t>,</w:t>
      </w:r>
      <w:r w:rsidRPr="00BD4D4A">
        <w:rPr>
          <w:rFonts w:eastAsia="Times New Roman" w:cs="Times New Roman"/>
          <w:szCs w:val="24"/>
        </w:rPr>
        <w:t xml:space="preserve"> σας λέω</w:t>
      </w:r>
      <w:r>
        <w:rPr>
          <w:rFonts w:eastAsia="Times New Roman" w:cs="Times New Roman"/>
          <w:szCs w:val="24"/>
        </w:rPr>
        <w:t xml:space="preserve"> ότι πρώτο θέμα είναι αυτό.</w:t>
      </w:r>
    </w:p>
    <w:p w14:paraId="2E2472A2" w14:textId="77777777" w:rsidR="00ED3BF8" w:rsidRDefault="009F432D">
      <w:pPr>
        <w:spacing w:after="0" w:line="600" w:lineRule="auto"/>
        <w:ind w:firstLine="720"/>
        <w:jc w:val="both"/>
        <w:rPr>
          <w:rFonts w:eastAsia="Times New Roman" w:cs="Times New Roman"/>
          <w:szCs w:val="24"/>
        </w:rPr>
      </w:pPr>
      <w:r w:rsidRPr="00BD4D4A">
        <w:rPr>
          <w:rFonts w:eastAsia="Times New Roman" w:cs="Times New Roman"/>
          <w:szCs w:val="24"/>
        </w:rPr>
        <w:lastRenderedPageBreak/>
        <w:t>Δεύτερο θέμα</w:t>
      </w:r>
      <w:r>
        <w:rPr>
          <w:rFonts w:eastAsia="Times New Roman" w:cs="Times New Roman"/>
          <w:szCs w:val="24"/>
        </w:rPr>
        <w:t>: Θ</w:t>
      </w:r>
      <w:r w:rsidRPr="00BD4D4A">
        <w:rPr>
          <w:rFonts w:eastAsia="Times New Roman" w:cs="Times New Roman"/>
          <w:szCs w:val="24"/>
        </w:rPr>
        <w:t xml:space="preserve">α μιλήσω </w:t>
      </w:r>
      <w:r>
        <w:rPr>
          <w:rFonts w:eastAsia="Times New Roman" w:cs="Times New Roman"/>
          <w:szCs w:val="24"/>
        </w:rPr>
        <w:t xml:space="preserve">για κάτι με το οποίο έχω ασχοληθεί πολύ, </w:t>
      </w:r>
      <w:r w:rsidRPr="00BD4D4A">
        <w:rPr>
          <w:rFonts w:eastAsia="Times New Roman" w:cs="Times New Roman"/>
          <w:szCs w:val="24"/>
        </w:rPr>
        <w:t>γιατί αφορ</w:t>
      </w:r>
      <w:r w:rsidRPr="00BD4D4A">
        <w:rPr>
          <w:rFonts w:eastAsia="Times New Roman" w:cs="Times New Roman"/>
          <w:szCs w:val="24"/>
        </w:rPr>
        <w:t>ά τον τόπο</w:t>
      </w:r>
      <w:r>
        <w:rPr>
          <w:rFonts w:eastAsia="Times New Roman" w:cs="Times New Roman"/>
          <w:szCs w:val="24"/>
        </w:rPr>
        <w:t xml:space="preserve"> μου. Σ</w:t>
      </w:r>
      <w:r w:rsidRPr="00BD4D4A">
        <w:rPr>
          <w:rFonts w:eastAsia="Times New Roman" w:cs="Times New Roman"/>
          <w:szCs w:val="24"/>
        </w:rPr>
        <w:t>τα άρθρα 35</w:t>
      </w:r>
      <w:r>
        <w:rPr>
          <w:rFonts w:eastAsia="Times New Roman" w:cs="Times New Roman"/>
          <w:szCs w:val="24"/>
        </w:rPr>
        <w:t>, 36 και 37 ιδρύετε</w:t>
      </w:r>
      <w:r w:rsidRPr="00BD4D4A">
        <w:rPr>
          <w:rFonts w:eastAsia="Times New Roman" w:cs="Times New Roman"/>
          <w:szCs w:val="24"/>
        </w:rPr>
        <w:t xml:space="preserve"> νέα τμήματα στο Πανεπιστήμιο Πατρών</w:t>
      </w:r>
      <w:r>
        <w:rPr>
          <w:rFonts w:eastAsia="Times New Roman" w:cs="Times New Roman"/>
          <w:szCs w:val="24"/>
        </w:rPr>
        <w:t>, κ</w:t>
      </w:r>
      <w:r w:rsidRPr="00BD4D4A">
        <w:rPr>
          <w:rFonts w:eastAsia="Times New Roman" w:cs="Times New Roman"/>
          <w:szCs w:val="24"/>
        </w:rPr>
        <w:t xml:space="preserve">άνετε </w:t>
      </w:r>
      <w:r>
        <w:rPr>
          <w:rFonts w:eastAsia="Times New Roman" w:cs="Times New Roman"/>
          <w:szCs w:val="24"/>
        </w:rPr>
        <w:t>επ</w:t>
      </w:r>
      <w:r w:rsidRPr="00BD4D4A">
        <w:rPr>
          <w:rFonts w:eastAsia="Times New Roman" w:cs="Times New Roman"/>
          <w:szCs w:val="24"/>
        </w:rPr>
        <w:t>ίσης μετονομασία άλλων τμημάτων και εδώ τίθεται ένα ζήτημα</w:t>
      </w:r>
      <w:r>
        <w:rPr>
          <w:rFonts w:eastAsia="Times New Roman" w:cs="Times New Roman"/>
          <w:szCs w:val="24"/>
        </w:rPr>
        <w:t>. Υ</w:t>
      </w:r>
      <w:r w:rsidRPr="00BD4D4A">
        <w:rPr>
          <w:rFonts w:eastAsia="Times New Roman" w:cs="Times New Roman"/>
          <w:szCs w:val="24"/>
        </w:rPr>
        <w:t xml:space="preserve">πάρχει πρόβλημα </w:t>
      </w:r>
      <w:r>
        <w:rPr>
          <w:rFonts w:eastAsia="Times New Roman" w:cs="Times New Roman"/>
          <w:szCs w:val="24"/>
        </w:rPr>
        <w:t xml:space="preserve">σ’ αυτή τη διάταξη του </w:t>
      </w:r>
      <w:r w:rsidRPr="00BD4D4A">
        <w:rPr>
          <w:rFonts w:eastAsia="Times New Roman" w:cs="Times New Roman"/>
          <w:szCs w:val="24"/>
        </w:rPr>
        <w:t>άρθρου 35 και 36</w:t>
      </w:r>
      <w:r>
        <w:rPr>
          <w:rFonts w:eastAsia="Times New Roman" w:cs="Times New Roman"/>
          <w:szCs w:val="24"/>
        </w:rPr>
        <w:t xml:space="preserve"> αντίθεσης </w:t>
      </w:r>
      <w:r w:rsidRPr="00BD4D4A">
        <w:rPr>
          <w:rFonts w:eastAsia="Times New Roman" w:cs="Times New Roman"/>
          <w:szCs w:val="24"/>
        </w:rPr>
        <w:t xml:space="preserve">με τις διατάξεις των άρθρων 5 και </w:t>
      </w:r>
      <w:r w:rsidRPr="00BD4D4A">
        <w:rPr>
          <w:rFonts w:eastAsia="Times New Roman" w:cs="Times New Roman"/>
          <w:szCs w:val="24"/>
        </w:rPr>
        <w:t>10 του δικού σας νόμου</w:t>
      </w:r>
      <w:r>
        <w:rPr>
          <w:rFonts w:eastAsia="Times New Roman" w:cs="Times New Roman"/>
          <w:szCs w:val="24"/>
        </w:rPr>
        <w:t>, του ν.</w:t>
      </w:r>
      <w:r w:rsidRPr="00BD4D4A">
        <w:rPr>
          <w:rFonts w:eastAsia="Times New Roman" w:cs="Times New Roman"/>
          <w:szCs w:val="24"/>
        </w:rPr>
        <w:t>4485 για την οργάνωση της ανώτατης εκπαίδευσης</w:t>
      </w:r>
      <w:r>
        <w:rPr>
          <w:rFonts w:eastAsia="Times New Roman" w:cs="Times New Roman"/>
          <w:szCs w:val="24"/>
        </w:rPr>
        <w:t xml:space="preserve">; Διότι </w:t>
      </w:r>
      <w:r w:rsidRPr="00BD4D4A">
        <w:rPr>
          <w:rFonts w:eastAsia="Times New Roman" w:cs="Times New Roman"/>
          <w:szCs w:val="24"/>
        </w:rPr>
        <w:t>εκεί λέει ότι</w:t>
      </w:r>
      <w:r>
        <w:rPr>
          <w:rFonts w:eastAsia="Times New Roman" w:cs="Times New Roman"/>
          <w:szCs w:val="24"/>
        </w:rPr>
        <w:t>,</w:t>
      </w:r>
      <w:r w:rsidRPr="00BD4D4A">
        <w:rPr>
          <w:rFonts w:eastAsia="Times New Roman" w:cs="Times New Roman"/>
          <w:szCs w:val="24"/>
        </w:rPr>
        <w:t xml:space="preserve"> όταν έχουμε συγχώνευ</w:t>
      </w:r>
      <w:r>
        <w:rPr>
          <w:rFonts w:eastAsia="Times New Roman" w:cs="Times New Roman"/>
          <w:szCs w:val="24"/>
        </w:rPr>
        <w:t>ση ή</w:t>
      </w:r>
      <w:r w:rsidRPr="00BD4D4A">
        <w:rPr>
          <w:rFonts w:eastAsia="Times New Roman" w:cs="Times New Roman"/>
          <w:szCs w:val="24"/>
        </w:rPr>
        <w:t xml:space="preserve"> μετονομασία τμημάτων</w:t>
      </w:r>
      <w:r>
        <w:rPr>
          <w:rFonts w:eastAsia="Times New Roman" w:cs="Times New Roman"/>
          <w:szCs w:val="24"/>
        </w:rPr>
        <w:t>,</w:t>
      </w:r>
      <w:r w:rsidRPr="00BD4D4A">
        <w:rPr>
          <w:rFonts w:eastAsia="Times New Roman" w:cs="Times New Roman"/>
          <w:szCs w:val="24"/>
        </w:rPr>
        <w:t xml:space="preserve"> χρειάζεται </w:t>
      </w:r>
      <w:r>
        <w:rPr>
          <w:rFonts w:eastAsia="Times New Roman" w:cs="Times New Roman"/>
          <w:szCs w:val="24"/>
        </w:rPr>
        <w:t>π</w:t>
      </w:r>
      <w:r w:rsidRPr="00BD4D4A">
        <w:rPr>
          <w:rFonts w:eastAsia="Times New Roman" w:cs="Times New Roman"/>
          <w:szCs w:val="24"/>
        </w:rPr>
        <w:t xml:space="preserve">ροεδρικό </w:t>
      </w:r>
      <w:r>
        <w:rPr>
          <w:rFonts w:eastAsia="Times New Roman" w:cs="Times New Roman"/>
          <w:szCs w:val="24"/>
        </w:rPr>
        <w:t>δ</w:t>
      </w:r>
      <w:r w:rsidRPr="00BD4D4A">
        <w:rPr>
          <w:rFonts w:eastAsia="Times New Roman" w:cs="Times New Roman"/>
          <w:szCs w:val="24"/>
        </w:rPr>
        <w:t>ιάταγμα</w:t>
      </w:r>
      <w:r>
        <w:rPr>
          <w:rFonts w:eastAsia="Times New Roman" w:cs="Times New Roman"/>
          <w:szCs w:val="24"/>
        </w:rPr>
        <w:t>,</w:t>
      </w:r>
      <w:r w:rsidRPr="00BD4D4A">
        <w:rPr>
          <w:rFonts w:eastAsia="Times New Roman" w:cs="Times New Roman"/>
          <w:szCs w:val="24"/>
        </w:rPr>
        <w:t xml:space="preserve"> το οποίο εκδίδεται με τη δικιά σας πρωτοβουλία</w:t>
      </w:r>
      <w:r>
        <w:rPr>
          <w:rFonts w:eastAsia="Times New Roman" w:cs="Times New Roman"/>
          <w:szCs w:val="24"/>
        </w:rPr>
        <w:t>,</w:t>
      </w:r>
      <w:r w:rsidRPr="00BD4D4A">
        <w:rPr>
          <w:rFonts w:eastAsia="Times New Roman" w:cs="Times New Roman"/>
          <w:szCs w:val="24"/>
        </w:rPr>
        <w:t xml:space="preserve"> αλλά </w:t>
      </w:r>
      <w:r>
        <w:rPr>
          <w:rFonts w:eastAsia="Times New Roman" w:cs="Times New Roman"/>
          <w:szCs w:val="24"/>
        </w:rPr>
        <w:t>ε</w:t>
      </w:r>
      <w:r w:rsidRPr="00BD4D4A">
        <w:rPr>
          <w:rFonts w:eastAsia="Times New Roman" w:cs="Times New Roman"/>
          <w:szCs w:val="24"/>
        </w:rPr>
        <w:t>πίσης χρειάζεται η σύμφων</w:t>
      </w:r>
      <w:r w:rsidRPr="00BD4D4A">
        <w:rPr>
          <w:rFonts w:eastAsia="Times New Roman" w:cs="Times New Roman"/>
          <w:szCs w:val="24"/>
        </w:rPr>
        <w:t xml:space="preserve">η γνώμη της </w:t>
      </w:r>
      <w:r>
        <w:rPr>
          <w:rFonts w:eastAsia="Times New Roman" w:cs="Times New Roman"/>
          <w:szCs w:val="24"/>
        </w:rPr>
        <w:t>σ</w:t>
      </w:r>
      <w:r w:rsidRPr="00BD4D4A">
        <w:rPr>
          <w:rFonts w:eastAsia="Times New Roman" w:cs="Times New Roman"/>
          <w:szCs w:val="24"/>
        </w:rPr>
        <w:t xml:space="preserve">υγκλήτου του </w:t>
      </w:r>
      <w:r>
        <w:rPr>
          <w:rFonts w:eastAsia="Times New Roman" w:cs="Times New Roman"/>
          <w:szCs w:val="24"/>
        </w:rPr>
        <w:t>π</w:t>
      </w:r>
      <w:r w:rsidRPr="00BD4D4A">
        <w:rPr>
          <w:rFonts w:eastAsia="Times New Roman" w:cs="Times New Roman"/>
          <w:szCs w:val="24"/>
        </w:rPr>
        <w:t>ανεπιστημίου</w:t>
      </w:r>
      <w:r>
        <w:rPr>
          <w:rFonts w:eastAsia="Times New Roman" w:cs="Times New Roman"/>
          <w:szCs w:val="24"/>
        </w:rPr>
        <w:t>. Γι’</w:t>
      </w:r>
      <w:r w:rsidRPr="00BD4D4A">
        <w:rPr>
          <w:rFonts w:eastAsia="Times New Roman" w:cs="Times New Roman"/>
          <w:szCs w:val="24"/>
        </w:rPr>
        <w:t xml:space="preserve"> αυτό αναφέρθηκα στην απόφαση και τη γνώμη της </w:t>
      </w:r>
      <w:r>
        <w:rPr>
          <w:rFonts w:eastAsia="Times New Roman" w:cs="Times New Roman"/>
          <w:szCs w:val="24"/>
        </w:rPr>
        <w:t>σ</w:t>
      </w:r>
      <w:r w:rsidRPr="00BD4D4A">
        <w:rPr>
          <w:rFonts w:eastAsia="Times New Roman" w:cs="Times New Roman"/>
          <w:szCs w:val="24"/>
        </w:rPr>
        <w:t>υγκλήτου για το νομοσχέδιο</w:t>
      </w:r>
      <w:r>
        <w:rPr>
          <w:rFonts w:eastAsia="Times New Roman" w:cs="Times New Roman"/>
          <w:szCs w:val="24"/>
        </w:rPr>
        <w:t>,</w:t>
      </w:r>
      <w:r w:rsidRPr="00BD4D4A">
        <w:rPr>
          <w:rFonts w:eastAsia="Times New Roman" w:cs="Times New Roman"/>
          <w:szCs w:val="24"/>
        </w:rPr>
        <w:t xml:space="preserve"> όπου εκεί </w:t>
      </w:r>
      <w:r>
        <w:rPr>
          <w:rFonts w:eastAsia="Times New Roman" w:cs="Times New Roman"/>
          <w:szCs w:val="24"/>
        </w:rPr>
        <w:t>μάλιστα</w:t>
      </w:r>
      <w:r w:rsidRPr="00BD4D4A">
        <w:rPr>
          <w:rFonts w:eastAsia="Times New Roman" w:cs="Times New Roman"/>
          <w:szCs w:val="24"/>
        </w:rPr>
        <w:t xml:space="preserve"> χρειάζετ</w:t>
      </w:r>
      <w:r>
        <w:rPr>
          <w:rFonts w:eastAsia="Times New Roman" w:cs="Times New Roman"/>
          <w:szCs w:val="24"/>
        </w:rPr>
        <w:t>αι και αυξημένη πλειοψηφία και -ε</w:t>
      </w:r>
      <w:r w:rsidRPr="00BD4D4A">
        <w:rPr>
          <w:rFonts w:eastAsia="Times New Roman" w:cs="Times New Roman"/>
          <w:szCs w:val="24"/>
        </w:rPr>
        <w:t>κτός αυτού</w:t>
      </w:r>
      <w:r>
        <w:rPr>
          <w:rFonts w:eastAsia="Times New Roman" w:cs="Times New Roman"/>
          <w:szCs w:val="24"/>
        </w:rPr>
        <w:t>-</w:t>
      </w:r>
      <w:r w:rsidRPr="00BD4D4A">
        <w:rPr>
          <w:rFonts w:eastAsia="Times New Roman" w:cs="Times New Roman"/>
          <w:szCs w:val="24"/>
        </w:rPr>
        <w:t xml:space="preserve"> χρειάζεται και γνώμη της Ανεξάρτητης Αρχής Διασφάλισης Ποιότητας </w:t>
      </w:r>
      <w:r w:rsidRPr="00BD4D4A">
        <w:rPr>
          <w:rFonts w:eastAsia="Times New Roman" w:cs="Times New Roman"/>
          <w:szCs w:val="24"/>
        </w:rPr>
        <w:t>της Ανώτατης Εκπαίδευσης</w:t>
      </w:r>
      <w:r>
        <w:rPr>
          <w:rFonts w:eastAsia="Times New Roman" w:cs="Times New Roman"/>
          <w:szCs w:val="24"/>
        </w:rPr>
        <w:t>. Κ</w:t>
      </w:r>
      <w:r w:rsidRPr="00BD4D4A">
        <w:rPr>
          <w:rFonts w:eastAsia="Times New Roman" w:cs="Times New Roman"/>
          <w:szCs w:val="24"/>
        </w:rPr>
        <w:t>άτι τέτοιο δεν υπάρχει</w:t>
      </w:r>
      <w:r>
        <w:rPr>
          <w:rFonts w:eastAsia="Times New Roman" w:cs="Times New Roman"/>
          <w:szCs w:val="24"/>
        </w:rPr>
        <w:t>,</w:t>
      </w:r>
      <w:r w:rsidRPr="00BD4D4A">
        <w:rPr>
          <w:rFonts w:eastAsia="Times New Roman" w:cs="Times New Roman"/>
          <w:szCs w:val="24"/>
        </w:rPr>
        <w:t xml:space="preserve"> δεν το είδα</w:t>
      </w:r>
      <w:r>
        <w:rPr>
          <w:rFonts w:eastAsia="Times New Roman" w:cs="Times New Roman"/>
          <w:szCs w:val="24"/>
        </w:rPr>
        <w:t>,</w:t>
      </w:r>
      <w:r w:rsidRPr="00BD4D4A">
        <w:rPr>
          <w:rFonts w:eastAsia="Times New Roman" w:cs="Times New Roman"/>
          <w:szCs w:val="24"/>
        </w:rPr>
        <w:t xml:space="preserve"> βέβαια</w:t>
      </w:r>
      <w:r>
        <w:rPr>
          <w:rFonts w:eastAsia="Times New Roman" w:cs="Times New Roman"/>
          <w:szCs w:val="24"/>
        </w:rPr>
        <w:t>,</w:t>
      </w:r>
      <w:r w:rsidRPr="00BD4D4A">
        <w:rPr>
          <w:rFonts w:eastAsia="Times New Roman" w:cs="Times New Roman"/>
          <w:szCs w:val="24"/>
        </w:rPr>
        <w:t xml:space="preserve"> να επισημαίνεται και από την Επιστημονική Επιτροπή</w:t>
      </w:r>
      <w:r>
        <w:rPr>
          <w:rFonts w:eastAsia="Times New Roman" w:cs="Times New Roman"/>
          <w:szCs w:val="24"/>
        </w:rPr>
        <w:t>.</w:t>
      </w:r>
    </w:p>
    <w:p w14:paraId="2E2472A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Ένα </w:t>
      </w:r>
      <w:r>
        <w:rPr>
          <w:rFonts w:eastAsia="Times New Roman"/>
          <w:color w:val="222222"/>
          <w:szCs w:val="24"/>
          <w:shd w:val="clear" w:color="auto" w:fill="FFFFFF"/>
        </w:rPr>
        <w:t>άλλο θέμα που, επίσης, με εντυπωσιάζει -που αν ήταν εδώ ο Πρόεδρος της Δημοκρατίας</w:t>
      </w:r>
      <w:r w:rsidRPr="001E4E38">
        <w:rPr>
          <w:rFonts w:eastAsia="Times New Roman"/>
          <w:color w:val="222222"/>
          <w:szCs w:val="24"/>
          <w:shd w:val="clear" w:color="auto" w:fill="FFFFFF"/>
        </w:rPr>
        <w:t>,</w:t>
      </w:r>
      <w:r>
        <w:rPr>
          <w:rFonts w:eastAsia="Times New Roman"/>
          <w:color w:val="222222"/>
          <w:szCs w:val="24"/>
          <w:shd w:val="clear" w:color="auto" w:fill="FFFFFF"/>
        </w:rPr>
        <w:t xml:space="preserve"> κατά την προσφιλή του </w:t>
      </w:r>
      <w:r>
        <w:rPr>
          <w:rFonts w:eastAsia="Times New Roman"/>
          <w:color w:val="222222"/>
          <w:szCs w:val="24"/>
          <w:shd w:val="clear" w:color="auto" w:fill="FFFFFF"/>
        </w:rPr>
        <w:lastRenderedPageBreak/>
        <w:t>μέθοδο σε ανάλογες περ</w:t>
      </w:r>
      <w:r>
        <w:rPr>
          <w:rFonts w:eastAsia="Times New Roman"/>
          <w:color w:val="222222"/>
          <w:szCs w:val="24"/>
          <w:shd w:val="clear" w:color="auto" w:fill="FFFFFF"/>
        </w:rPr>
        <w:t>ιπτώσεις</w:t>
      </w:r>
      <w:r w:rsidRPr="001E4E38">
        <w:rPr>
          <w:rFonts w:eastAsia="Times New Roman"/>
          <w:color w:val="222222"/>
          <w:szCs w:val="24"/>
          <w:shd w:val="clear" w:color="auto" w:fill="FFFFFF"/>
        </w:rPr>
        <w:t>,</w:t>
      </w:r>
      <w:r>
        <w:rPr>
          <w:rFonts w:eastAsia="Times New Roman"/>
          <w:color w:val="222222"/>
          <w:szCs w:val="24"/>
          <w:shd w:val="clear" w:color="auto" w:fill="FFFFFF"/>
        </w:rPr>
        <w:t xml:space="preserve"> θα το ονόμαζε «νομοσχέδιο φρουτιέρα»- είναι ότι έχετε</w:t>
      </w:r>
      <w:r>
        <w:rPr>
          <w:rFonts w:eastAsia="Times New Roman"/>
          <w:color w:val="222222"/>
          <w:szCs w:val="24"/>
          <w:shd w:val="clear" w:color="auto" w:fill="FFFFFF"/>
        </w:rPr>
        <w:t>,</w:t>
      </w:r>
      <w:r>
        <w:rPr>
          <w:rFonts w:eastAsia="Times New Roman"/>
          <w:color w:val="222222"/>
          <w:szCs w:val="24"/>
          <w:shd w:val="clear" w:color="auto" w:fill="FFFFFF"/>
        </w:rPr>
        <w:t xml:space="preserve"> πράγματι</w:t>
      </w:r>
      <w:r>
        <w:rPr>
          <w:rFonts w:eastAsia="Times New Roman"/>
          <w:color w:val="222222"/>
          <w:szCs w:val="24"/>
          <w:shd w:val="clear" w:color="auto" w:fill="FFFFFF"/>
        </w:rPr>
        <w:t>,</w:t>
      </w:r>
      <w:r>
        <w:rPr>
          <w:rFonts w:eastAsia="Times New Roman"/>
          <w:color w:val="222222"/>
          <w:szCs w:val="24"/>
          <w:shd w:val="clear" w:color="auto" w:fill="FFFFFF"/>
        </w:rPr>
        <w:t xml:space="preserve"> δημιουργήσει την εντύπωση ότι λύνετε θέματα, ενώ ουσιαστικά δεν κάνετε τίποτα άλλο από το να μεταθέτετε, κατά τον τρόπο που εσείς έχετε αποφασίσει, τα θέματα στην επόμενη κυβέρνηση.</w:t>
      </w:r>
    </w:p>
    <w:p w14:paraId="2E2472A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εξηγήσω με ένα συγκεκριμένο παράδειγμα: Λέτε</w:t>
      </w:r>
      <w:r w:rsidRPr="001E4E38">
        <w:rPr>
          <w:rFonts w:eastAsia="Times New Roman"/>
          <w:color w:val="222222"/>
          <w:szCs w:val="24"/>
          <w:shd w:val="clear" w:color="auto" w:fill="FFFFFF"/>
        </w:rPr>
        <w:t>,</w:t>
      </w:r>
      <w:r>
        <w:rPr>
          <w:rFonts w:eastAsia="Times New Roman"/>
          <w:color w:val="222222"/>
          <w:szCs w:val="24"/>
          <w:shd w:val="clear" w:color="auto" w:fill="FFFFFF"/>
        </w:rPr>
        <w:t xml:space="preserve"> για παράδειγμα</w:t>
      </w:r>
      <w:r w:rsidRPr="001E4E38">
        <w:rPr>
          <w:rFonts w:eastAsia="Times New Roman"/>
          <w:color w:val="222222"/>
          <w:szCs w:val="24"/>
          <w:shd w:val="clear" w:color="auto" w:fill="FFFFFF"/>
        </w:rPr>
        <w:t>,</w:t>
      </w:r>
      <w:r>
        <w:rPr>
          <w:rFonts w:eastAsia="Times New Roman"/>
          <w:color w:val="222222"/>
          <w:szCs w:val="24"/>
          <w:shd w:val="clear" w:color="auto" w:fill="FFFFFF"/>
        </w:rPr>
        <w:t xml:space="preserve"> στο άρθρο 36, στις παραγράφους 1, 2 και 3: «Στον Πύργο της Ηλείας θα ιδρυθεί και ΤΕΕΦΑ». Αυτό το ΤΕΕΦΑ, όμως, δεν θα λειτουργήσει από το προσεχές ακαδημαϊκό έτος, θα λειτουργήσει ακαδημα</w:t>
      </w:r>
      <w:r>
        <w:rPr>
          <w:rFonts w:eastAsia="Times New Roman"/>
          <w:color w:val="222222"/>
          <w:szCs w:val="24"/>
          <w:shd w:val="clear" w:color="auto" w:fill="FFFFFF"/>
        </w:rPr>
        <w:t>ϊκά από ένα επόμενο ακαδημαϊκό έτος, το οποίο δεν το προσδιορίζετε αλλά το εξαρτάτε από κάποιες αιρέσεις. Και οι αιρέσεις αυτές είναι δύο. Αίρεση είναι γεγονός μέλλον και αβέβαιο, λέμε εμείς οι νομικοί, εκ του οποίου εξαρτώνται τα αποτελέσματα της εφαρμογή</w:t>
      </w:r>
      <w:r>
        <w:rPr>
          <w:rFonts w:eastAsia="Times New Roman"/>
          <w:color w:val="222222"/>
          <w:szCs w:val="24"/>
          <w:shd w:val="clear" w:color="auto" w:fill="FFFFFF"/>
        </w:rPr>
        <w:t>ς του νόμου.</w:t>
      </w:r>
    </w:p>
    <w:p w14:paraId="2E2472A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λοιπόν, η απόφαση θα εκδοθεί πρώτον, εφόσον έχει διαπιστώσει με αιτιολογημένη απόφασή της η </w:t>
      </w:r>
      <w:r>
        <w:rPr>
          <w:rFonts w:eastAsia="Times New Roman"/>
          <w:color w:val="222222"/>
          <w:szCs w:val="24"/>
          <w:shd w:val="clear" w:color="auto" w:fill="FFFFFF"/>
        </w:rPr>
        <w:t>σ</w:t>
      </w:r>
      <w:r>
        <w:rPr>
          <w:rFonts w:eastAsia="Times New Roman"/>
          <w:color w:val="222222"/>
          <w:szCs w:val="24"/>
          <w:shd w:val="clear" w:color="auto" w:fill="FFFFFF"/>
        </w:rPr>
        <w:t>ύγκλητος ότι συντρέχουν οι απαιτούμενες υλικοτεχνικές υποδομές και δεύτερον, εφόσον, επίσης, υπάρχει το αναγκαίο και επαρκές εκπαιδευτικό προσωπ</w:t>
      </w:r>
      <w:r>
        <w:rPr>
          <w:rFonts w:eastAsia="Times New Roman"/>
          <w:color w:val="222222"/>
          <w:szCs w:val="24"/>
          <w:shd w:val="clear" w:color="auto" w:fill="FFFFFF"/>
        </w:rPr>
        <w:t xml:space="preserve">ικό. Αυτό δεν πρόκειται να γίνει, όπως ξέρετε </w:t>
      </w:r>
      <w:r>
        <w:rPr>
          <w:rFonts w:eastAsia="Times New Roman"/>
          <w:color w:val="222222"/>
          <w:szCs w:val="24"/>
          <w:shd w:val="clear" w:color="auto" w:fill="FFFFFF"/>
        </w:rPr>
        <w:lastRenderedPageBreak/>
        <w:t>ποτέ, γιατί μονίμως οι σύγκλητοι παραπονούνται για έλλειψη εκπαιδευτικού προσωπικού και για έλλειψη υλικοτεχνικής υποδομής.</w:t>
      </w:r>
    </w:p>
    <w:p w14:paraId="2E2472A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ουσιαστικά</w:t>
      </w:r>
      <w:r>
        <w:rPr>
          <w:rFonts w:eastAsia="Times New Roman"/>
          <w:color w:val="222222"/>
          <w:szCs w:val="24"/>
          <w:shd w:val="clear" w:color="auto" w:fill="FFFFFF"/>
        </w:rPr>
        <w:t>,</w:t>
      </w:r>
      <w:r>
        <w:rPr>
          <w:rFonts w:eastAsia="Times New Roman"/>
          <w:color w:val="222222"/>
          <w:szCs w:val="24"/>
          <w:shd w:val="clear" w:color="auto" w:fill="FFFFFF"/>
        </w:rPr>
        <w:t xml:space="preserve"> το θέμα θα εξαρτηθεί από το πόσο η σύγκρουση και η πίεση που θα </w:t>
      </w:r>
      <w:r>
        <w:rPr>
          <w:rFonts w:eastAsia="Times New Roman"/>
          <w:color w:val="222222"/>
          <w:szCs w:val="24"/>
          <w:shd w:val="clear" w:color="auto" w:fill="FFFFFF"/>
        </w:rPr>
        <w:t>ασκήσει η Σύγκλητος του Πανεπιστημίου Πατρών</w:t>
      </w:r>
      <w:r>
        <w:rPr>
          <w:rFonts w:eastAsia="Times New Roman"/>
          <w:color w:val="222222"/>
          <w:szCs w:val="24"/>
          <w:shd w:val="clear" w:color="auto" w:fill="FFFFFF"/>
        </w:rPr>
        <w:t>,</w:t>
      </w:r>
      <w:r>
        <w:rPr>
          <w:rFonts w:eastAsia="Times New Roman"/>
          <w:color w:val="222222"/>
          <w:szCs w:val="24"/>
          <w:shd w:val="clear" w:color="auto" w:fill="FFFFFF"/>
        </w:rPr>
        <w:t xml:space="preserve"> θα καταλήξει με υποχώρηση της Κυβέρνησης. Εσείς, βέβαια, το αποφύγατε αυτό το πικρό </w:t>
      </w:r>
      <w:proofErr w:type="spellStart"/>
      <w:r>
        <w:rPr>
          <w:rFonts w:eastAsia="Times New Roman"/>
          <w:color w:val="222222"/>
          <w:szCs w:val="24"/>
          <w:shd w:val="clear" w:color="auto" w:fill="FFFFFF"/>
        </w:rPr>
        <w:t>ποτήριο</w:t>
      </w:r>
      <w:proofErr w:type="spellEnd"/>
      <w:r>
        <w:rPr>
          <w:rFonts w:eastAsia="Times New Roman"/>
          <w:color w:val="222222"/>
          <w:szCs w:val="24"/>
          <w:shd w:val="clear" w:color="auto" w:fill="FFFFFF"/>
        </w:rPr>
        <w:t>, γιατί έτσι ακριβώς θέλατε. Θέλατε μέσω των εκλεκτών συναδέλφων που εκλέγονται στην εκλογική περιφέρεια της Ηλείας</w:t>
      </w:r>
      <w:r>
        <w:rPr>
          <w:rFonts w:eastAsia="Times New Roman"/>
          <w:color w:val="222222"/>
          <w:szCs w:val="24"/>
          <w:shd w:val="clear" w:color="auto" w:fill="FFFFFF"/>
        </w:rPr>
        <w:t>,</w:t>
      </w:r>
      <w:r>
        <w:rPr>
          <w:rFonts w:eastAsia="Times New Roman"/>
          <w:color w:val="222222"/>
          <w:szCs w:val="24"/>
          <w:shd w:val="clear" w:color="auto" w:fill="FFFFFF"/>
        </w:rPr>
        <w:t xml:space="preserve"> να</w:t>
      </w:r>
      <w:r>
        <w:rPr>
          <w:rFonts w:eastAsia="Times New Roman"/>
          <w:color w:val="222222"/>
          <w:szCs w:val="24"/>
          <w:shd w:val="clear" w:color="auto" w:fill="FFFFFF"/>
        </w:rPr>
        <w:t xml:space="preserve"> το πλασάρετε στην εκλογική αγορά.</w:t>
      </w:r>
    </w:p>
    <w:p w14:paraId="2E2472A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θα μου επιτρέψετε εδώ να σας ψέξω και προσωπικά, γιατί εγώ πίστευα ότι έχετε δημοκρατικά φρονήματα. Και τα δημοκρατικά φρονήματα ενός Υπουργού θα επέβαλαν όταν καλεί στο γραφείο του Βουλευτές μιας </w:t>
      </w:r>
      <w:r>
        <w:rPr>
          <w:rFonts w:eastAsia="Times New Roman"/>
          <w:color w:val="222222"/>
          <w:szCs w:val="24"/>
          <w:shd w:val="clear" w:color="auto" w:fill="FFFFFF"/>
        </w:rPr>
        <w:t>π</w:t>
      </w:r>
      <w:r>
        <w:rPr>
          <w:rFonts w:eastAsia="Times New Roman"/>
          <w:color w:val="222222"/>
          <w:szCs w:val="24"/>
          <w:shd w:val="clear" w:color="auto" w:fill="FFFFFF"/>
        </w:rPr>
        <w:t>εριφέρειας να τ</w:t>
      </w:r>
      <w:r>
        <w:rPr>
          <w:rFonts w:eastAsia="Times New Roman"/>
          <w:color w:val="222222"/>
          <w:szCs w:val="24"/>
          <w:shd w:val="clear" w:color="auto" w:fill="FFFFFF"/>
        </w:rPr>
        <w:t xml:space="preserve">ους καλεί όλους. Εσείς, λοιπόν, ακολουθώντας τις πρακτικές άλλων Υπουργών της Κυβέρνησης, όπως είναι ο κ. </w:t>
      </w:r>
      <w:proofErr w:type="spellStart"/>
      <w:r>
        <w:rPr>
          <w:rFonts w:eastAsia="Times New Roman"/>
          <w:color w:val="222222"/>
          <w:szCs w:val="24"/>
          <w:shd w:val="clear" w:color="auto" w:fill="FFFFFF"/>
        </w:rPr>
        <w:t>Σπίρτζης</w:t>
      </w:r>
      <w:proofErr w:type="spellEnd"/>
      <w:r>
        <w:rPr>
          <w:rFonts w:eastAsia="Times New Roman"/>
          <w:color w:val="222222"/>
          <w:szCs w:val="24"/>
          <w:shd w:val="clear" w:color="auto" w:fill="FFFFFF"/>
        </w:rPr>
        <w:t xml:space="preserve">, όπως είναι ο κ. </w:t>
      </w:r>
      <w:proofErr w:type="spellStart"/>
      <w:r>
        <w:rPr>
          <w:rFonts w:eastAsia="Times New Roman"/>
          <w:color w:val="222222"/>
          <w:szCs w:val="24"/>
          <w:shd w:val="clear" w:color="auto" w:fill="FFFFFF"/>
        </w:rPr>
        <w:t>Αραχωβίτης</w:t>
      </w:r>
      <w:proofErr w:type="spellEnd"/>
      <w:r>
        <w:rPr>
          <w:rFonts w:eastAsia="Times New Roman"/>
          <w:color w:val="222222"/>
          <w:szCs w:val="24"/>
          <w:shd w:val="clear" w:color="auto" w:fill="FFFFFF"/>
        </w:rPr>
        <w:t>, κάνετε ατομικές προσκλήσεις στους Βουλευτές του ΣΥΡΙΖΑ του Νομού Ηλείας</w:t>
      </w:r>
      <w:r>
        <w:rPr>
          <w:rFonts w:eastAsia="Times New Roman"/>
          <w:color w:val="222222"/>
          <w:szCs w:val="24"/>
          <w:shd w:val="clear" w:color="auto" w:fill="FFFFFF"/>
        </w:rPr>
        <w:t>,</w:t>
      </w:r>
      <w:r>
        <w:rPr>
          <w:rFonts w:eastAsia="Times New Roman"/>
          <w:color w:val="222222"/>
          <w:szCs w:val="24"/>
          <w:shd w:val="clear" w:color="auto" w:fill="FFFFFF"/>
        </w:rPr>
        <w:t xml:space="preserve"> για να κάνετε μυστικά διαβούλια. </w:t>
      </w:r>
      <w:r>
        <w:rPr>
          <w:rFonts w:eastAsia="Times New Roman"/>
          <w:color w:val="222222"/>
          <w:szCs w:val="24"/>
          <w:shd w:val="clear" w:color="auto" w:fill="FFFFFF"/>
        </w:rPr>
        <w:lastRenderedPageBreak/>
        <w:t>Εμείς,</w:t>
      </w:r>
      <w:r>
        <w:rPr>
          <w:rFonts w:eastAsia="Times New Roman"/>
          <w:color w:val="222222"/>
          <w:szCs w:val="24"/>
          <w:shd w:val="clear" w:color="auto" w:fill="FFFFFF"/>
        </w:rPr>
        <w:t xml:space="preserve"> δηλαδή, οι άλλοι είμαστε αποσυνάγωγοι από την Κυβέρνηση, παρ</w:t>
      </w:r>
      <w:r>
        <w:rPr>
          <w:rFonts w:eastAsia="Times New Roman"/>
          <w:color w:val="222222"/>
          <w:szCs w:val="24"/>
          <w:shd w:val="clear" w:color="auto" w:fill="FFFFFF"/>
        </w:rPr>
        <w:t xml:space="preserve">’ </w:t>
      </w:r>
      <w:r>
        <w:rPr>
          <w:rFonts w:eastAsia="Times New Roman"/>
          <w:color w:val="222222"/>
          <w:szCs w:val="24"/>
          <w:shd w:val="clear" w:color="auto" w:fill="FFFFFF"/>
        </w:rPr>
        <w:t>όλο που συμμετέχουμε στο κυρίαρχο όργανο της Βουλής</w:t>
      </w:r>
      <w:r>
        <w:rPr>
          <w:rFonts w:eastAsia="Times New Roman"/>
          <w:color w:val="222222"/>
          <w:szCs w:val="24"/>
          <w:shd w:val="clear" w:color="auto" w:fill="FFFFFF"/>
        </w:rPr>
        <w:t>,</w:t>
      </w:r>
      <w:r>
        <w:rPr>
          <w:rFonts w:eastAsia="Times New Roman"/>
          <w:color w:val="222222"/>
          <w:szCs w:val="24"/>
          <w:shd w:val="clear" w:color="auto" w:fill="FFFFFF"/>
        </w:rPr>
        <w:t xml:space="preserve"> από το οποίο έχετε την εμπιστοσύνη μέχρι σήμερα. Αυτό, λοιπόν, είναι κάτι που δεν ταιριάζει σε δημοκράτες. </w:t>
      </w:r>
    </w:p>
    <w:p w14:paraId="2E2472A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w:t>
      </w:r>
      <w:r>
        <w:rPr>
          <w:rFonts w:eastAsia="Times New Roman"/>
          <w:color w:val="222222"/>
          <w:szCs w:val="24"/>
          <w:shd w:val="clear" w:color="auto" w:fill="FFFFFF"/>
        </w:rPr>
        <w:t xml:space="preserve">’ </w:t>
      </w:r>
      <w:r>
        <w:rPr>
          <w:rFonts w:eastAsia="Times New Roman"/>
          <w:color w:val="222222"/>
          <w:szCs w:val="24"/>
          <w:shd w:val="clear" w:color="auto" w:fill="FFFFFF"/>
        </w:rPr>
        <w:t>όλα αυτά, όμως, σας λέω τού</w:t>
      </w:r>
      <w:r>
        <w:rPr>
          <w:rFonts w:eastAsia="Times New Roman"/>
          <w:color w:val="222222"/>
          <w:szCs w:val="24"/>
          <w:shd w:val="clear" w:color="auto" w:fill="FFFFFF"/>
        </w:rPr>
        <w:t>το, επειδή στην αιτιολογική έκθεση αναφέρετε ότι ένα από τα στοιχεία που αξιολογήσατε και μία από τις ανάγκες την οποία επιδιώκετε να ικανοποιήσετε μέσω του συγκεκριμένου νομοσχεδίου είναι και η τοπική ανάπτυξη.</w:t>
      </w:r>
    </w:p>
    <w:p w14:paraId="2E2472A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τοπική ανάπτυξη, λοιπόν, στην περιοχή της </w:t>
      </w:r>
      <w:r>
        <w:rPr>
          <w:rFonts w:eastAsia="Times New Roman"/>
          <w:color w:val="222222"/>
          <w:szCs w:val="24"/>
          <w:shd w:val="clear" w:color="auto" w:fill="FFFFFF"/>
        </w:rPr>
        <w:t>Ηλείας πρέπει να ξέρετε ότι έχει δύο στοιχεία: Το πολιτιστικό απόθεμα που είναι αντικείμενο της παγκόσμιας πολιτιστικής κληρονομιάς και λέγεται Αρχαία Ολυμπία. Είναι εκεί που από το 1875 η Γερμανική Αρχαιολογική Σχολή έχει ξεκινήσει ανασκαφές, που συνεχίζο</w:t>
      </w:r>
      <w:r>
        <w:rPr>
          <w:rFonts w:eastAsia="Times New Roman"/>
          <w:color w:val="222222"/>
          <w:szCs w:val="24"/>
          <w:shd w:val="clear" w:color="auto" w:fill="FFFFFF"/>
        </w:rPr>
        <w:t>νται μέχρι σήμερα, και εν τούτοις επιλέγετε το Τμήμα Ιστορίας και Αρχαιολογίας να το πάτε στο Αγρίνιο. Αλήθεια τι έχει η τοπική οικονομία ή η τοπική κοινωνία ή η τοπική γεωγραφία ή, αν θέλετε, το τοπικό πολιτισμικό περιβάλλον του Αγρινίου</w:t>
      </w:r>
      <w:r>
        <w:rPr>
          <w:rFonts w:eastAsia="Times New Roman"/>
          <w:color w:val="222222"/>
          <w:szCs w:val="24"/>
          <w:shd w:val="clear" w:color="auto" w:fill="FFFFFF"/>
        </w:rPr>
        <w:t>,</w:t>
      </w:r>
      <w:r>
        <w:rPr>
          <w:rFonts w:eastAsia="Times New Roman"/>
          <w:color w:val="222222"/>
          <w:szCs w:val="24"/>
          <w:shd w:val="clear" w:color="auto" w:fill="FFFFFF"/>
        </w:rPr>
        <w:t xml:space="preserve"> που επιβάλλει να</w:t>
      </w:r>
      <w:r>
        <w:rPr>
          <w:rFonts w:eastAsia="Times New Roman"/>
          <w:color w:val="222222"/>
          <w:szCs w:val="24"/>
          <w:shd w:val="clear" w:color="auto" w:fill="FFFFFF"/>
        </w:rPr>
        <w:t xml:space="preserve"> πάει εκεί μία τέτοια σχολή; </w:t>
      </w:r>
    </w:p>
    <w:p w14:paraId="2E2472A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φέρνετε στην Ηλεία μία σχολή η οποία λέγεται Σχολή </w:t>
      </w:r>
      <w:proofErr w:type="spellStart"/>
      <w:r>
        <w:rPr>
          <w:rFonts w:eastAsia="Times New Roman"/>
          <w:color w:val="222222"/>
          <w:szCs w:val="24"/>
          <w:shd w:val="clear" w:color="auto" w:fill="FFFFFF"/>
        </w:rPr>
        <w:t>Μουσειολογίας</w:t>
      </w:r>
      <w:proofErr w:type="spellEnd"/>
      <w:r>
        <w:rPr>
          <w:rFonts w:eastAsia="Times New Roman"/>
          <w:color w:val="222222"/>
          <w:szCs w:val="24"/>
          <w:shd w:val="clear" w:color="auto" w:fill="FFFFFF"/>
        </w:rPr>
        <w:t>, γιατί αναγκαστήκατε, γιατί ουσιαστικά κλείνουν τα ΤΕΙ στον Πύργο και τη φέρνετε εκεί και την εντάσσετε στη Σχολή των Κοινωνικών και Ανθρωπιστικών Επιστημών.</w:t>
      </w:r>
      <w:r>
        <w:rPr>
          <w:rFonts w:eastAsia="Times New Roman"/>
          <w:color w:val="222222"/>
          <w:szCs w:val="24"/>
          <w:shd w:val="clear" w:color="auto" w:fill="FFFFFF"/>
        </w:rPr>
        <w:t xml:space="preserve"> Τι σχέση έχει η </w:t>
      </w:r>
      <w:proofErr w:type="spellStart"/>
      <w:r>
        <w:rPr>
          <w:rFonts w:eastAsia="Times New Roman"/>
          <w:color w:val="222222"/>
          <w:szCs w:val="24"/>
          <w:shd w:val="clear" w:color="auto" w:fill="FFFFFF"/>
        </w:rPr>
        <w:t>Μ</w:t>
      </w:r>
      <w:r>
        <w:rPr>
          <w:rFonts w:eastAsia="Times New Roman"/>
          <w:color w:val="222222"/>
          <w:szCs w:val="24"/>
          <w:shd w:val="clear" w:color="auto" w:fill="FFFFFF"/>
        </w:rPr>
        <w:t>ουσειολογία</w:t>
      </w:r>
      <w:proofErr w:type="spellEnd"/>
      <w:r>
        <w:rPr>
          <w:rFonts w:eastAsia="Times New Roman"/>
          <w:color w:val="222222"/>
          <w:szCs w:val="24"/>
          <w:shd w:val="clear" w:color="auto" w:fill="FFFFFF"/>
        </w:rPr>
        <w:t xml:space="preserve"> με όλα αυτά τα πράγματα; Όπως, επίσης, τη Σχολή του ΤΕΕΦΑ την εντάσσετε στις Επιστήμες Αποκατάστασης της Υγείας του Ανθρώπου, δηλαδή την καθιστάτε επαγγελματικό μέσο άσκησης της ιαματικής γυμναστικής.</w:t>
      </w:r>
    </w:p>
    <w:p w14:paraId="2E2472AB"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Ποιους κοροϊδεύετε, κύριε</w:t>
      </w:r>
      <w:r>
        <w:rPr>
          <w:rFonts w:eastAsia="Times New Roman"/>
          <w:color w:val="222222"/>
          <w:szCs w:val="24"/>
          <w:shd w:val="clear" w:color="auto" w:fill="FFFFFF"/>
        </w:rPr>
        <w:t xml:space="preserve"> Υπουργέ, ειλικρινά; </w:t>
      </w:r>
    </w:p>
    <w:p w14:paraId="2E2472AC"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τώρα να απευθυνθώ στον κ. Φίλη, γιατί είπα ότι κατοικείτε σε διαφορετική γλωσσική διεύθυνση με τον κύριο Υπουργό.</w:t>
      </w:r>
    </w:p>
    <w:p w14:paraId="2E2472A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Φίλη, τα πειραματικά και τα πρότυπα σχολεία</w:t>
      </w:r>
      <w:r>
        <w:rPr>
          <w:rFonts w:eastAsia="Times New Roman"/>
          <w:color w:val="222222"/>
          <w:szCs w:val="24"/>
          <w:shd w:val="clear" w:color="auto" w:fill="FFFFFF"/>
        </w:rPr>
        <w:t>,</w:t>
      </w:r>
      <w:r>
        <w:rPr>
          <w:rFonts w:eastAsia="Times New Roman"/>
          <w:color w:val="222222"/>
          <w:szCs w:val="24"/>
          <w:shd w:val="clear" w:color="auto" w:fill="FFFFFF"/>
        </w:rPr>
        <w:t xml:space="preserve"> πράγματι</w:t>
      </w:r>
      <w:r>
        <w:rPr>
          <w:rFonts w:eastAsia="Times New Roman"/>
          <w:color w:val="222222"/>
          <w:szCs w:val="24"/>
          <w:shd w:val="clear" w:color="auto" w:fill="FFFFFF"/>
        </w:rPr>
        <w:t>,</w:t>
      </w:r>
      <w:r>
        <w:rPr>
          <w:rFonts w:eastAsia="Times New Roman"/>
          <w:color w:val="222222"/>
          <w:szCs w:val="24"/>
          <w:shd w:val="clear" w:color="auto" w:fill="FFFFFF"/>
        </w:rPr>
        <w:t xml:space="preserve"> έγιναν για να υπηρετούν την αριστεία, αλλά αυτή η </w:t>
      </w:r>
      <w:r>
        <w:rPr>
          <w:rFonts w:eastAsia="Times New Roman"/>
          <w:color w:val="222222"/>
          <w:szCs w:val="24"/>
          <w:shd w:val="clear" w:color="auto" w:fill="FFFFFF"/>
        </w:rPr>
        <w:t>αριστεία για όσους και εκ της Αριστεράς έχουν αντιληφθεί την κοινωνική της λειτουργία</w:t>
      </w:r>
      <w:r>
        <w:rPr>
          <w:rFonts w:eastAsia="Times New Roman"/>
          <w:color w:val="222222"/>
          <w:szCs w:val="24"/>
          <w:shd w:val="clear" w:color="auto" w:fill="FFFFFF"/>
        </w:rPr>
        <w:t>,</w:t>
      </w:r>
      <w:r>
        <w:rPr>
          <w:rFonts w:eastAsia="Times New Roman"/>
          <w:color w:val="222222"/>
          <w:szCs w:val="24"/>
          <w:shd w:val="clear" w:color="auto" w:fill="FFFFFF"/>
        </w:rPr>
        <w:t xml:space="preserve"> δεν είναι δείγμα ελιτισμού. Δεν έχει να κάνει με την οικονομική ελίτ η αριστεία.</w:t>
      </w:r>
    </w:p>
    <w:p w14:paraId="2E2472A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επικαλεστώ έναν από τους μεγαλύτερους ίσως φιλοσόφους κοινωνιολόγους του 20ου αιώνα, </w:t>
      </w:r>
      <w:r>
        <w:rPr>
          <w:rFonts w:eastAsia="Times New Roman"/>
          <w:color w:val="222222"/>
          <w:szCs w:val="24"/>
          <w:shd w:val="clear" w:color="auto" w:fill="FFFFFF"/>
        </w:rPr>
        <w:t xml:space="preserve">τον Πιερ Μπουρντιέ, ο </w:t>
      </w:r>
      <w:r>
        <w:rPr>
          <w:rFonts w:eastAsia="Times New Roman"/>
          <w:color w:val="222222"/>
          <w:szCs w:val="24"/>
          <w:shd w:val="clear" w:color="auto" w:fill="FFFFFF"/>
        </w:rPr>
        <w:lastRenderedPageBreak/>
        <w:t xml:space="preserve">οποίος μαζί με τον </w:t>
      </w:r>
      <w:proofErr w:type="spellStart"/>
      <w:r>
        <w:rPr>
          <w:rFonts w:eastAsia="Times New Roman"/>
          <w:color w:val="222222"/>
          <w:szCs w:val="24"/>
          <w:shd w:val="clear" w:color="auto" w:fill="FFFFFF"/>
        </w:rPr>
        <w:t>Μπουντόν</w:t>
      </w:r>
      <w:proofErr w:type="spellEnd"/>
      <w:r>
        <w:rPr>
          <w:rFonts w:eastAsia="Times New Roman"/>
          <w:color w:val="222222"/>
          <w:szCs w:val="24"/>
          <w:shd w:val="clear" w:color="auto" w:fill="FFFFFF"/>
        </w:rPr>
        <w:t xml:space="preserve"> και μετά από πολ</w:t>
      </w:r>
      <w:r>
        <w:rPr>
          <w:rFonts w:eastAsia="Times New Roman"/>
          <w:color w:val="222222"/>
          <w:szCs w:val="24"/>
          <w:shd w:val="clear" w:color="auto" w:fill="FFFFFF"/>
        </w:rPr>
        <w:t>ύχρονες</w:t>
      </w:r>
      <w:r>
        <w:rPr>
          <w:rFonts w:eastAsia="Times New Roman"/>
          <w:color w:val="222222"/>
          <w:szCs w:val="24"/>
          <w:shd w:val="clear" w:color="auto" w:fill="FFFFFF"/>
        </w:rPr>
        <w:t xml:space="preserve"> έρευνες που έκαναν στο πεδίο της κοινωνιολογίας της εκπαίδευσης</w:t>
      </w:r>
      <w:r>
        <w:rPr>
          <w:rFonts w:eastAsia="Times New Roman"/>
          <w:color w:val="222222"/>
          <w:szCs w:val="24"/>
          <w:shd w:val="clear" w:color="auto" w:fill="FFFFFF"/>
        </w:rPr>
        <w:t>,</w:t>
      </w:r>
      <w:r>
        <w:rPr>
          <w:rFonts w:eastAsia="Times New Roman"/>
          <w:color w:val="222222"/>
          <w:szCs w:val="24"/>
          <w:shd w:val="clear" w:color="auto" w:fill="FFFFFF"/>
        </w:rPr>
        <w:t xml:space="preserve"> μάς έχουν παραδώσει ως επιστημονικό δεδομένο ότι ναι μεν στο εκπαιδευτικό πεδίο της κοινωνίας </w:t>
      </w:r>
      <w:r>
        <w:rPr>
          <w:rFonts w:eastAsia="Times New Roman"/>
          <w:color w:val="222222"/>
          <w:szCs w:val="24"/>
          <w:shd w:val="clear" w:color="auto" w:fill="FFFFFF"/>
        </w:rPr>
        <w:t>-</w:t>
      </w:r>
      <w:r>
        <w:rPr>
          <w:rFonts w:eastAsia="Times New Roman"/>
          <w:color w:val="222222"/>
          <w:szCs w:val="24"/>
          <w:shd w:val="clear" w:color="auto" w:fill="FFFFFF"/>
        </w:rPr>
        <w:t>εκεί δηλαδή που ασκούν</w:t>
      </w:r>
      <w:r>
        <w:rPr>
          <w:rFonts w:eastAsia="Times New Roman"/>
          <w:color w:val="222222"/>
          <w:szCs w:val="24"/>
          <w:shd w:val="clear" w:color="auto" w:fill="FFFFFF"/>
        </w:rPr>
        <w:t>ται και εκτυλίσσονται οι επαγγελματικοί αγώνες, που σκοπό έχουν την αναπαραγωγή της κυρίαρχης ιδεολογίας, των κυρίαρχων κοινωνικών σχέσεων, των κυρίαρχων μορφωτικών σχέσεων, των κυρίαρχων επαγγελματικών σχέσεων</w:t>
      </w:r>
      <w:r>
        <w:rPr>
          <w:rFonts w:eastAsia="Times New Roman"/>
          <w:color w:val="222222"/>
          <w:szCs w:val="24"/>
          <w:shd w:val="clear" w:color="auto" w:fill="FFFFFF"/>
        </w:rPr>
        <w:t>-</w:t>
      </w:r>
      <w:r>
        <w:rPr>
          <w:rFonts w:eastAsia="Times New Roman"/>
          <w:color w:val="222222"/>
          <w:szCs w:val="24"/>
          <w:shd w:val="clear" w:color="auto" w:fill="FFFFFF"/>
        </w:rPr>
        <w:t xml:space="preserve"> εκεί πράγματι σε αυτό το πεδίο υπάρχει ένα μέσο σωτηρίας για αυτούς που κατάγονται από χαμηλά οικογενειακά και κοινωνικά κλιμάκια και αυτό είναι η αριστεία. Γιατί όπως χαρακτηριστικά λένε αυτοί οι δύο σοφοί: Η αριστεία είναι η δυνατότητα που παρέχεται σε </w:t>
      </w:r>
      <w:r>
        <w:rPr>
          <w:rFonts w:eastAsia="Times New Roman"/>
          <w:color w:val="222222"/>
          <w:szCs w:val="24"/>
          <w:shd w:val="clear" w:color="auto" w:fill="FFFFFF"/>
        </w:rPr>
        <w:t>αυτόν που δεν έχει τα ταξικά σημάδια της ευγένειας, σε αυτόν</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γόνος αγροτικής ή μικροαστικής οικογένειας, να καταστήσει την εχθρική κοινωνική αντίθεση, αυτή</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που τον κάνει να σέρνεται και να μην μπορεί να συμμετάσχει σε αυτή την α</w:t>
      </w:r>
      <w:r>
        <w:rPr>
          <w:rFonts w:eastAsia="Times New Roman"/>
          <w:color w:val="222222"/>
          <w:szCs w:val="24"/>
          <w:shd w:val="clear" w:color="auto" w:fill="FFFFFF"/>
        </w:rPr>
        <w:t>ναπαραγωγή με διάθεση κυριαρχίας, σε αγώνα θετικής διάκρισης που γίνεται και επιτυγχάνεται μέσω της αριστείας.</w:t>
      </w:r>
    </w:p>
    <w:p w14:paraId="2E2472A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Μέσω της αριστείας, λοιπόν, κατέστη δυνατό</w:t>
      </w:r>
      <w:r>
        <w:rPr>
          <w:rFonts w:eastAsia="Times New Roman"/>
          <w:color w:val="222222"/>
          <w:szCs w:val="24"/>
          <w:shd w:val="clear" w:color="auto" w:fill="FFFFFF"/>
        </w:rPr>
        <w:t>ν</w:t>
      </w:r>
      <w:r>
        <w:rPr>
          <w:rFonts w:eastAsia="Times New Roman"/>
          <w:color w:val="222222"/>
          <w:szCs w:val="24"/>
          <w:shd w:val="clear" w:color="auto" w:fill="FFFFFF"/>
        </w:rPr>
        <w:t xml:space="preserve"> παιδιά που </w:t>
      </w:r>
      <w:proofErr w:type="spellStart"/>
      <w:r>
        <w:rPr>
          <w:rFonts w:eastAsia="Times New Roman"/>
          <w:color w:val="222222"/>
          <w:szCs w:val="24"/>
          <w:shd w:val="clear" w:color="auto" w:fill="FFFFFF"/>
        </w:rPr>
        <w:t>προήρχοντο</w:t>
      </w:r>
      <w:proofErr w:type="spellEnd"/>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κατάγοντο</w:t>
      </w:r>
      <w:proofErr w:type="spellEnd"/>
      <w:r>
        <w:rPr>
          <w:rFonts w:eastAsia="Times New Roman"/>
          <w:color w:val="222222"/>
          <w:szCs w:val="24"/>
          <w:shd w:val="clear" w:color="auto" w:fill="FFFFFF"/>
        </w:rPr>
        <w:t xml:space="preserve"> από πολύ φτωχές οικογένειες</w:t>
      </w:r>
      <w:r>
        <w:rPr>
          <w:rFonts w:eastAsia="Times New Roman"/>
          <w:color w:val="222222"/>
          <w:szCs w:val="24"/>
          <w:shd w:val="clear" w:color="auto" w:fill="FFFFFF"/>
        </w:rPr>
        <w:t>,</w:t>
      </w:r>
      <w:r>
        <w:rPr>
          <w:rFonts w:eastAsia="Times New Roman"/>
          <w:color w:val="222222"/>
          <w:szCs w:val="24"/>
          <w:shd w:val="clear" w:color="auto" w:fill="FFFFFF"/>
        </w:rPr>
        <w:t xml:space="preserve"> να έχουν γίνει καθηγητές στο Χάρβαρν</w:t>
      </w:r>
      <w:r>
        <w:rPr>
          <w:rFonts w:eastAsia="Times New Roman"/>
          <w:color w:val="222222"/>
          <w:szCs w:val="24"/>
          <w:shd w:val="clear" w:color="auto" w:fill="FFFFFF"/>
        </w:rPr>
        <w:t xml:space="preserve">τ, να έχουν πάει στη ΝΑΣΑ και να είναι </w:t>
      </w:r>
      <w:r>
        <w:rPr>
          <w:rFonts w:eastAsia="Times New Roman"/>
          <w:color w:val="222222"/>
          <w:szCs w:val="24"/>
          <w:shd w:val="clear" w:color="auto" w:fill="FFFFFF"/>
        </w:rPr>
        <w:t>Ε</w:t>
      </w:r>
      <w:r>
        <w:rPr>
          <w:rFonts w:eastAsia="Times New Roman"/>
          <w:color w:val="222222"/>
          <w:szCs w:val="24"/>
          <w:shd w:val="clear" w:color="auto" w:fill="FFFFFF"/>
        </w:rPr>
        <w:t>λληνόπουλα και όλοι να καμαρώνουμε σήμερα. Όμως, αυτούς, εάν τους ρωτήσετε, εκείνο που τους έδωσε το δικαίωμα να κατισχύσουν και να παλέψουν και να νικήσουν την ταξική τους καταγωγή, είναι ακριβώς η λειτουργία τέτοιω</w:t>
      </w:r>
      <w:r>
        <w:rPr>
          <w:rFonts w:eastAsia="Times New Roman"/>
          <w:color w:val="222222"/>
          <w:szCs w:val="24"/>
          <w:shd w:val="clear" w:color="auto" w:fill="FFFFFF"/>
        </w:rPr>
        <w:t>ν σχολείων στην Ελλάδα.</w:t>
      </w:r>
    </w:p>
    <w:p w14:paraId="2E2472B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λοιπόν, θα πρέπει αν θέλετε</w:t>
      </w:r>
      <w:r>
        <w:rPr>
          <w:rFonts w:eastAsia="Times New Roman"/>
          <w:color w:val="222222"/>
          <w:szCs w:val="24"/>
          <w:shd w:val="clear" w:color="auto" w:fill="FFFFFF"/>
        </w:rPr>
        <w:t>,</w:t>
      </w:r>
      <w:r>
        <w:rPr>
          <w:rFonts w:eastAsia="Times New Roman"/>
          <w:color w:val="222222"/>
          <w:szCs w:val="24"/>
          <w:shd w:val="clear" w:color="auto" w:fill="FFFFFF"/>
        </w:rPr>
        <w:t xml:space="preserve"> πράγματι</w:t>
      </w:r>
      <w:r>
        <w:rPr>
          <w:rFonts w:eastAsia="Times New Roman"/>
          <w:color w:val="222222"/>
          <w:szCs w:val="24"/>
          <w:shd w:val="clear" w:color="auto" w:fill="FFFFFF"/>
        </w:rPr>
        <w:t>,</w:t>
      </w:r>
      <w:r>
        <w:rPr>
          <w:rFonts w:eastAsia="Times New Roman"/>
          <w:color w:val="222222"/>
          <w:szCs w:val="24"/>
          <w:shd w:val="clear" w:color="auto" w:fill="FFFFFF"/>
        </w:rPr>
        <w:t xml:space="preserve"> να συμβάλλετε ώστε η Ελλάδα να κάνει επένδυση στην παιδεία, όπως έχει κάνει πριν από είκοσι χρόνια και σήμερα είναι κυρίαρχη διεθνώς στο πεδίο αυτό η Φινλανδία, να μας βοηθήσετε φέρνο</w:t>
      </w:r>
      <w:r>
        <w:rPr>
          <w:rFonts w:eastAsia="Times New Roman"/>
          <w:color w:val="222222"/>
          <w:szCs w:val="24"/>
          <w:shd w:val="clear" w:color="auto" w:fill="FFFFFF"/>
        </w:rPr>
        <w:t>ντας νομοσχέδια</w:t>
      </w:r>
      <w:r>
        <w:rPr>
          <w:rFonts w:eastAsia="Times New Roman"/>
          <w:color w:val="222222"/>
          <w:szCs w:val="24"/>
          <w:shd w:val="clear" w:color="auto" w:fill="FFFFFF"/>
        </w:rPr>
        <w:t>,</w:t>
      </w:r>
      <w:r>
        <w:rPr>
          <w:rFonts w:eastAsia="Times New Roman"/>
          <w:color w:val="222222"/>
          <w:szCs w:val="24"/>
          <w:shd w:val="clear" w:color="auto" w:fill="FFFFFF"/>
        </w:rPr>
        <w:t xml:space="preserve"> που</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ανταποκρίνονται στις σημερινές ανάγκες της κοινωνίας, για να αναπαραχθεί ένα καινούργιο μοντέλο, το οποίο θα συνδεθεί με την παραγωγή και το οποίο θα αξιοποιήσει και τις οικονομικές και τις κοινωνικές και τις πολιτιστικές </w:t>
      </w:r>
      <w:r>
        <w:rPr>
          <w:rFonts w:eastAsia="Times New Roman"/>
          <w:color w:val="222222"/>
          <w:szCs w:val="24"/>
          <w:shd w:val="clear" w:color="auto" w:fill="FFFFFF"/>
        </w:rPr>
        <w:t>συνθήκες των τόπων.</w:t>
      </w:r>
    </w:p>
    <w:p w14:paraId="2E2472B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Εσείς, όμως, τι κάνετε; Εσείς παίρνετε τους Βουλευτές σας, τους χρησιμοποιείτε σαν μεσάζοντες και πηγαίνετε και έρχεστε σε επαφή με τους δημάρχους και τους διάφορους τοπάρχες και τους πουλάτε μία πραμάτεια</w:t>
      </w:r>
      <w:r>
        <w:rPr>
          <w:rFonts w:eastAsia="Times New Roman"/>
          <w:color w:val="222222"/>
          <w:szCs w:val="24"/>
          <w:shd w:val="clear" w:color="auto" w:fill="FFFFFF"/>
        </w:rPr>
        <w:t>,</w:t>
      </w:r>
      <w:r>
        <w:rPr>
          <w:rFonts w:eastAsia="Times New Roman"/>
          <w:color w:val="222222"/>
          <w:szCs w:val="24"/>
          <w:shd w:val="clear" w:color="auto" w:fill="FFFFFF"/>
        </w:rPr>
        <w:t xml:space="preserve"> από την οποία νομίζετε ότι στις προσεχείς εκλογές θα βγείτε νικητές.</w:t>
      </w:r>
    </w:p>
    <w:p w14:paraId="2E2472B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Είσαστε, όμως, γελασμένοι, γιατί θα χάσετε, θα ηττηθείτε και θα μείνετε μία θλιβερή παρένθεση στην ιστορία αυτού του τόπου.</w:t>
      </w:r>
    </w:p>
    <w:p w14:paraId="2E2472B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14:paraId="2E2472B4" w14:textId="77777777" w:rsidR="00ED3BF8" w:rsidRDefault="009F432D">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της </w:t>
      </w:r>
      <w:r>
        <w:rPr>
          <w:rFonts w:eastAsia="Times New Roman"/>
          <w:color w:val="222222"/>
          <w:szCs w:val="24"/>
          <w:shd w:val="clear" w:color="auto" w:fill="FFFFFF"/>
        </w:rPr>
        <w:t>Νέας Δημοκρατίας)</w:t>
      </w:r>
    </w:p>
    <w:p w14:paraId="2E2472B5" w14:textId="77777777" w:rsidR="00ED3BF8" w:rsidRDefault="009F432D">
      <w:pPr>
        <w:spacing w:after="0" w:line="600" w:lineRule="auto"/>
        <w:ind w:firstLine="720"/>
        <w:jc w:val="both"/>
        <w:rPr>
          <w:rFonts w:eastAsia="Times New Roman"/>
          <w:szCs w:val="24"/>
        </w:rPr>
      </w:pPr>
      <w:r w:rsidRPr="003163ED">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Γίνεται γνωστό στο Σώμα ότι </w:t>
      </w:r>
      <w:r>
        <w:rPr>
          <w:rFonts w:eastAsia="Times New Roman"/>
          <w:color w:val="222222"/>
          <w:szCs w:val="24"/>
          <w:shd w:val="clear" w:color="auto" w:fill="FFFFFF"/>
        </w:rPr>
        <w:t xml:space="preserve">τη συνεδρίασή μας παρακολουθούν </w:t>
      </w:r>
      <w:r>
        <w:rPr>
          <w:rFonts w:eastAsia="Times New Roman"/>
          <w:color w:val="222222"/>
          <w:szCs w:val="24"/>
          <w:shd w:val="clear" w:color="auto" w:fill="FFFFFF"/>
        </w:rPr>
        <w:t xml:space="preserve">από τα άνω δυτικά θεωρεία </w:t>
      </w:r>
      <w:r>
        <w:rPr>
          <w:rFonts w:eastAsia="Times New Roman"/>
          <w:szCs w:val="24"/>
        </w:rPr>
        <w:t>είκοσι οκτώ μαθητές και μαθήτριες και τέσσερις συνοδοί καθηγητές από σχολείο της Γαλλίας.</w:t>
      </w:r>
    </w:p>
    <w:p w14:paraId="2E2472B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szCs w:val="24"/>
        </w:rPr>
        <w:t>Η Βουλή το</w:t>
      </w:r>
      <w:r>
        <w:rPr>
          <w:rFonts w:eastAsia="Times New Roman"/>
          <w:szCs w:val="24"/>
        </w:rPr>
        <w:t>ύ</w:t>
      </w:r>
      <w:r>
        <w:rPr>
          <w:rFonts w:eastAsia="Times New Roman"/>
          <w:szCs w:val="24"/>
        </w:rPr>
        <w:t>ς καλωσορίζει.</w:t>
      </w:r>
    </w:p>
    <w:p w14:paraId="2E2472B7" w14:textId="77777777" w:rsidR="00ED3BF8" w:rsidRDefault="009F432D">
      <w:pPr>
        <w:spacing w:after="0" w:line="600" w:lineRule="auto"/>
        <w:ind w:firstLine="720"/>
        <w:jc w:val="center"/>
        <w:rPr>
          <w:rFonts w:eastAsia="Times New Roman"/>
          <w:color w:val="222222"/>
          <w:szCs w:val="24"/>
          <w:shd w:val="clear" w:color="auto" w:fill="FFFFFF"/>
        </w:rPr>
      </w:pPr>
      <w:r>
        <w:rPr>
          <w:rFonts w:eastAsia="Times New Roman" w:cs="Times New Roman"/>
          <w:szCs w:val="24"/>
        </w:rPr>
        <w:t>(Χ</w:t>
      </w:r>
      <w:r>
        <w:rPr>
          <w:rFonts w:eastAsia="Times New Roman" w:cs="Times New Roman"/>
          <w:szCs w:val="24"/>
        </w:rPr>
        <w:t>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E2472B8" w14:textId="77777777" w:rsidR="00ED3BF8" w:rsidRDefault="009F432D">
      <w:pPr>
        <w:spacing w:after="0" w:line="600" w:lineRule="auto"/>
        <w:ind w:firstLine="720"/>
        <w:jc w:val="both"/>
        <w:rPr>
          <w:rFonts w:eastAsia="Times New Roman"/>
          <w:color w:val="222222"/>
          <w:szCs w:val="24"/>
          <w:shd w:val="clear" w:color="auto" w:fill="FFFFFF"/>
        </w:rPr>
      </w:pPr>
      <w:r w:rsidRPr="003163ED">
        <w:rPr>
          <w:rFonts w:eastAsia="Times New Roman"/>
          <w:b/>
          <w:color w:val="222222"/>
          <w:szCs w:val="24"/>
          <w:shd w:val="clear" w:color="auto" w:fill="FFFFFF"/>
        </w:rPr>
        <w:lastRenderedPageBreak/>
        <w:t>ΚΩΝΣΤΑΝΤΙΝΟΣ ΓΑΒΡΟΓΛΟΥ (Υπουργός Παιδείας, Έρευνας και Θρησκευμάτων):</w:t>
      </w:r>
      <w:r>
        <w:rPr>
          <w:rFonts w:eastAsia="Times New Roman"/>
          <w:color w:val="222222"/>
          <w:szCs w:val="24"/>
          <w:shd w:val="clear" w:color="auto" w:fill="FFFFFF"/>
        </w:rPr>
        <w:t xml:space="preserve"> Κύριε Πρόεδρε, θα ήθελα τον λόγο επί προσωπικού.</w:t>
      </w:r>
    </w:p>
    <w:p w14:paraId="2E2472B9" w14:textId="77777777" w:rsidR="00ED3BF8" w:rsidRDefault="009F432D">
      <w:pPr>
        <w:spacing w:after="0" w:line="600" w:lineRule="auto"/>
        <w:ind w:firstLine="720"/>
        <w:jc w:val="both"/>
        <w:rPr>
          <w:rFonts w:eastAsia="Times New Roman"/>
          <w:color w:val="222222"/>
          <w:szCs w:val="24"/>
          <w:shd w:val="clear" w:color="auto" w:fill="FFFFFF"/>
        </w:rPr>
      </w:pPr>
      <w:r w:rsidRPr="003163ED">
        <w:rPr>
          <w:rFonts w:eastAsia="Times New Roman"/>
          <w:b/>
          <w:color w:val="222222"/>
          <w:szCs w:val="24"/>
          <w:shd w:val="clear" w:color="auto" w:fill="FFFFFF"/>
        </w:rPr>
        <w:t>ΠΡΟΕΔΡΕΥΩΝ (Νικήτας Κακλαμάνης):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Κύριε Υπουργέ, ακούστε, θα σας δώσω τον λόγο για ένα </w:t>
      </w:r>
      <w:r>
        <w:rPr>
          <w:rFonts w:eastAsia="Times New Roman"/>
          <w:color w:val="222222"/>
          <w:szCs w:val="24"/>
          <w:shd w:val="clear" w:color="auto" w:fill="FFFFFF"/>
        </w:rPr>
        <w:t>λεπτό. Όμως η τακτική για όποιον ομιλητή δεν σας αρέσουν αυτά που λέει, να μου ζητάτε τον λόγο επί προσωπικού, δεν θα γίνει. Θα σας δώσω τον λόγο</w:t>
      </w:r>
      <w:r w:rsidRPr="006B5CA3">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ένα λεπτό. Κρατάτε τις σημειώσεις </w:t>
      </w:r>
      <w:r>
        <w:rPr>
          <w:rFonts w:eastAsia="Times New Roman"/>
          <w:color w:val="222222"/>
          <w:szCs w:val="24"/>
          <w:shd w:val="clear" w:color="auto" w:fill="FFFFFF"/>
        </w:rPr>
        <w:t>σας,</w:t>
      </w:r>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παρ</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ότι δεν προβλέπεται δευτερολογία από τη διαδικασία του επε</w:t>
      </w:r>
      <w:r>
        <w:rPr>
          <w:rFonts w:eastAsia="Times New Roman"/>
          <w:color w:val="222222"/>
          <w:szCs w:val="24"/>
          <w:shd w:val="clear" w:color="auto" w:fill="FFFFFF"/>
        </w:rPr>
        <w:t>ίγοντος που εσείς εισηγηθήκατε, αύριο θα σας δοθεί και μία σύντομη δευτερολογία για να απαντήσετε. Όμως δεν θα πάμε έτσι, κάθε φορά που κάποιος απευθύνεται στον Υπουργό, ο Υπουργός να λέει «επί προσωπικού».</w:t>
      </w:r>
    </w:p>
    <w:p w14:paraId="2E2472BA" w14:textId="77777777" w:rsidR="00ED3BF8" w:rsidRDefault="009F432D">
      <w:pPr>
        <w:spacing w:after="0" w:line="600" w:lineRule="auto"/>
        <w:ind w:firstLine="720"/>
        <w:jc w:val="both"/>
        <w:rPr>
          <w:rFonts w:eastAsia="Times New Roman" w:cs="Times New Roman"/>
          <w:szCs w:val="24"/>
        </w:rPr>
      </w:pPr>
      <w:r>
        <w:rPr>
          <w:rFonts w:eastAsia="Times New Roman"/>
          <w:color w:val="222222"/>
          <w:szCs w:val="24"/>
          <w:shd w:val="clear" w:color="auto" w:fill="FFFFFF"/>
        </w:rPr>
        <w:t>Ορίστε, έχετε τον λόγο</w:t>
      </w:r>
      <w:r w:rsidRPr="009970EF">
        <w:rPr>
          <w:rFonts w:eastAsia="Times New Roman"/>
          <w:color w:val="222222"/>
          <w:szCs w:val="24"/>
          <w:shd w:val="clear" w:color="auto" w:fill="FFFFFF"/>
        </w:rPr>
        <w:t xml:space="preserve"> </w:t>
      </w:r>
      <w:r>
        <w:rPr>
          <w:rFonts w:eastAsia="Times New Roman"/>
          <w:color w:val="222222"/>
          <w:szCs w:val="24"/>
          <w:shd w:val="clear" w:color="auto" w:fill="FFFFFF"/>
        </w:rPr>
        <w:t>για δύο λεπτά.</w:t>
      </w:r>
    </w:p>
    <w:p w14:paraId="2E2472BB" w14:textId="77777777" w:rsidR="00ED3BF8" w:rsidRDefault="009F432D">
      <w:pPr>
        <w:spacing w:after="0" w:line="600" w:lineRule="auto"/>
        <w:ind w:firstLine="720"/>
        <w:jc w:val="both"/>
        <w:rPr>
          <w:rFonts w:eastAsia="Times New Roman"/>
          <w:b/>
          <w:szCs w:val="24"/>
        </w:rPr>
      </w:pPr>
      <w:r w:rsidRPr="00E852DC">
        <w:rPr>
          <w:rFonts w:eastAsia="Times New Roman"/>
          <w:b/>
          <w:szCs w:val="24"/>
        </w:rPr>
        <w:t>ΚΩΝΣΤΑΝΤΙΝΟ</w:t>
      </w:r>
      <w:r w:rsidRPr="00E852DC">
        <w:rPr>
          <w:rFonts w:eastAsia="Times New Roman"/>
          <w:b/>
          <w:szCs w:val="24"/>
        </w:rPr>
        <w:t>Σ ΓΑΒΡΟΓΛΟΥ (Υπουργός Παιδείας, Έρευνας και Θρησκευμάτων):</w:t>
      </w:r>
      <w:r>
        <w:rPr>
          <w:rFonts w:eastAsia="Times New Roman"/>
          <w:b/>
          <w:szCs w:val="24"/>
        </w:rPr>
        <w:t xml:space="preserve"> </w:t>
      </w:r>
      <w:r w:rsidRPr="00E852DC">
        <w:rPr>
          <w:rFonts w:eastAsia="Times New Roman"/>
          <w:szCs w:val="24"/>
        </w:rPr>
        <w:t>Κατ</w:t>
      </w:r>
      <w:r>
        <w:rPr>
          <w:rFonts w:eastAsia="Times New Roman"/>
          <w:szCs w:val="24"/>
        </w:rPr>
        <w:t xml:space="preserve">’ </w:t>
      </w:r>
      <w:r w:rsidRPr="00E852DC">
        <w:rPr>
          <w:rFonts w:eastAsia="Times New Roman"/>
          <w:szCs w:val="24"/>
        </w:rPr>
        <w:t>αρχ</w:t>
      </w:r>
      <w:r>
        <w:rPr>
          <w:rFonts w:eastAsia="Times New Roman"/>
          <w:szCs w:val="24"/>
        </w:rPr>
        <w:t>άς</w:t>
      </w:r>
      <w:r w:rsidRPr="00E852DC">
        <w:rPr>
          <w:rFonts w:eastAsia="Times New Roman"/>
          <w:szCs w:val="24"/>
        </w:rPr>
        <w:t xml:space="preserve"> μην ερμηνεύετε</w:t>
      </w:r>
      <w:r>
        <w:rPr>
          <w:rFonts w:eastAsia="Times New Roman"/>
          <w:szCs w:val="24"/>
        </w:rPr>
        <w:t xml:space="preserve"> ποιο είναι το προσωπικό.</w:t>
      </w:r>
    </w:p>
    <w:p w14:paraId="2E2472B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E852DC">
        <w:rPr>
          <w:rFonts w:eastAsia="Times New Roman" w:cs="Times New Roman"/>
          <w:szCs w:val="24"/>
        </w:rPr>
        <w:t>Όποιο και να είναι.</w:t>
      </w:r>
    </w:p>
    <w:p w14:paraId="2E2472BD" w14:textId="77777777" w:rsidR="00ED3BF8" w:rsidRDefault="009F432D">
      <w:pPr>
        <w:spacing w:after="0" w:line="600" w:lineRule="auto"/>
        <w:ind w:firstLine="720"/>
        <w:jc w:val="both"/>
        <w:rPr>
          <w:rFonts w:eastAsia="Times New Roman"/>
          <w:b/>
          <w:szCs w:val="24"/>
        </w:rPr>
      </w:pPr>
      <w:r>
        <w:rPr>
          <w:rFonts w:eastAsia="Times New Roman"/>
          <w:b/>
          <w:szCs w:val="24"/>
        </w:rPr>
        <w:lastRenderedPageBreak/>
        <w:t xml:space="preserve">ΚΩΝΣΤΑΝΤΙΝΟΣ ΓΑΒΡΟΓΛΟΥ (Υπουργός Παιδείας, Έρευνας και Θρησκευμάτων): </w:t>
      </w:r>
      <w:r w:rsidRPr="00E852DC">
        <w:rPr>
          <w:rFonts w:eastAsia="Times New Roman"/>
          <w:szCs w:val="24"/>
        </w:rPr>
        <w:t xml:space="preserve">Προσέξτε, κύριε </w:t>
      </w:r>
      <w:r w:rsidRPr="00E852DC">
        <w:rPr>
          <w:rFonts w:eastAsia="Times New Roman"/>
          <w:szCs w:val="24"/>
        </w:rPr>
        <w:t>Πρόεδρε.</w:t>
      </w:r>
    </w:p>
    <w:p w14:paraId="2E2472B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E852DC">
        <w:rPr>
          <w:rFonts w:eastAsia="Times New Roman" w:cs="Times New Roman"/>
          <w:szCs w:val="24"/>
        </w:rPr>
        <w:t>Θέλετε να πάω στην κανονική διαδικασία</w:t>
      </w:r>
      <w:r>
        <w:rPr>
          <w:rFonts w:eastAsia="Times New Roman" w:cs="Times New Roman"/>
          <w:szCs w:val="24"/>
        </w:rPr>
        <w:t>,</w:t>
      </w:r>
      <w:r w:rsidRPr="00E852DC">
        <w:rPr>
          <w:rFonts w:eastAsia="Times New Roman" w:cs="Times New Roman"/>
          <w:szCs w:val="24"/>
        </w:rPr>
        <w:t xml:space="preserve"> να σας βάλω ένα λεπτό να μου πείτε το προσωπικό και έχω το δικαίωμα εκ του Κανονισμού</w:t>
      </w:r>
      <w:r>
        <w:rPr>
          <w:rFonts w:eastAsia="Times New Roman" w:cs="Times New Roman"/>
          <w:szCs w:val="24"/>
        </w:rPr>
        <w:t xml:space="preserve"> να κρίνω αν είναι ή όχι;</w:t>
      </w:r>
    </w:p>
    <w:p w14:paraId="2E2472BF" w14:textId="77777777" w:rsidR="00ED3BF8" w:rsidRDefault="009F432D">
      <w:pPr>
        <w:spacing w:after="0" w:line="600" w:lineRule="auto"/>
        <w:ind w:firstLine="720"/>
        <w:jc w:val="both"/>
        <w:rPr>
          <w:rFonts w:eastAsia="Times New Roman"/>
          <w:b/>
          <w:szCs w:val="24"/>
        </w:rPr>
      </w:pPr>
      <w:r>
        <w:rPr>
          <w:rFonts w:eastAsia="Times New Roman"/>
          <w:b/>
          <w:szCs w:val="24"/>
        </w:rPr>
        <w:t>ΚΩΝΣΤΑΝΤΙΝΟΣ ΓΑΒΡΟΓΛΟΥ (Υπουργός Παιδείας, Έρευνας και Θρησκευμ</w:t>
      </w:r>
      <w:r>
        <w:rPr>
          <w:rFonts w:eastAsia="Times New Roman"/>
          <w:b/>
          <w:szCs w:val="24"/>
        </w:rPr>
        <w:t xml:space="preserve">άτων): </w:t>
      </w:r>
      <w:r w:rsidRPr="00E852DC">
        <w:rPr>
          <w:rFonts w:eastAsia="Times New Roman"/>
          <w:szCs w:val="24"/>
        </w:rPr>
        <w:t>Βεβαίως.</w:t>
      </w:r>
      <w:r>
        <w:rPr>
          <w:rFonts w:eastAsia="Times New Roman"/>
          <w:szCs w:val="24"/>
        </w:rPr>
        <w:t xml:space="preserve"> Θέλετε να το κρίνετε;</w:t>
      </w:r>
    </w:p>
    <w:p w14:paraId="2E2472C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E852DC">
        <w:rPr>
          <w:rFonts w:eastAsia="Times New Roman" w:cs="Times New Roman"/>
          <w:szCs w:val="24"/>
        </w:rPr>
        <w:t>Λοιπόν, μην πάμε τώρα έτσι.</w:t>
      </w:r>
      <w:r>
        <w:rPr>
          <w:rFonts w:eastAsia="Times New Roman" w:cs="Times New Roman"/>
          <w:szCs w:val="24"/>
        </w:rPr>
        <w:t xml:space="preserve"> </w:t>
      </w:r>
      <w:r w:rsidRPr="00E852DC">
        <w:rPr>
          <w:rFonts w:eastAsia="Times New Roman" w:cs="Times New Roman"/>
          <w:szCs w:val="24"/>
        </w:rPr>
        <w:t>Είμαι εμπειρότερος από εσάς</w:t>
      </w:r>
      <w:r>
        <w:rPr>
          <w:rFonts w:eastAsia="Times New Roman" w:cs="Times New Roman"/>
          <w:szCs w:val="24"/>
        </w:rPr>
        <w:t xml:space="preserve"> τουλάχιστον σε αυτά εδώ τα έδρανα.</w:t>
      </w:r>
    </w:p>
    <w:p w14:paraId="2E2472C1"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Θέλετε να το κρίνετε;</w:t>
      </w:r>
    </w:p>
    <w:p w14:paraId="2E2472C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Ορίστε, έχετε τον λόγο για δύο λεπτά.</w:t>
      </w:r>
    </w:p>
    <w:p w14:paraId="2E2472C3"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sidRPr="008718A2">
        <w:rPr>
          <w:rFonts w:eastAsia="Times New Roman"/>
          <w:szCs w:val="24"/>
        </w:rPr>
        <w:t>Υπάρχει ένα θέμα</w:t>
      </w:r>
      <w:r>
        <w:rPr>
          <w:rFonts w:eastAsia="Times New Roman"/>
          <w:szCs w:val="24"/>
        </w:rPr>
        <w:t>,</w:t>
      </w:r>
      <w:r w:rsidRPr="008718A2">
        <w:rPr>
          <w:rFonts w:eastAsia="Times New Roman"/>
          <w:szCs w:val="24"/>
        </w:rPr>
        <w:t xml:space="preserve"> όταν ένας</w:t>
      </w:r>
      <w:r>
        <w:rPr>
          <w:rFonts w:eastAsia="Times New Roman"/>
          <w:b/>
          <w:szCs w:val="24"/>
        </w:rPr>
        <w:t xml:space="preserve"> </w:t>
      </w:r>
      <w:r w:rsidRPr="00B06820">
        <w:rPr>
          <w:rFonts w:eastAsia="Times New Roman"/>
          <w:szCs w:val="24"/>
        </w:rPr>
        <w:t xml:space="preserve">Βουλευτής </w:t>
      </w:r>
      <w:r>
        <w:rPr>
          <w:rFonts w:eastAsia="Times New Roman"/>
          <w:szCs w:val="24"/>
        </w:rPr>
        <w:t>λέει σε</w:t>
      </w:r>
      <w:r w:rsidRPr="00B06820">
        <w:rPr>
          <w:rFonts w:eastAsia="Times New Roman"/>
          <w:szCs w:val="24"/>
        </w:rPr>
        <w:t xml:space="preserve"> έναν άλλο Βουλευτή ότι το δημοκρατικό του </w:t>
      </w:r>
      <w:r w:rsidRPr="00B06820">
        <w:rPr>
          <w:rFonts w:eastAsia="Times New Roman"/>
          <w:szCs w:val="24"/>
        </w:rPr>
        <w:lastRenderedPageBreak/>
        <w:t xml:space="preserve">ήθος του στο βαθμό που είναι </w:t>
      </w:r>
      <w:r w:rsidRPr="00B06820">
        <w:rPr>
          <w:rFonts w:eastAsia="Times New Roman"/>
          <w:szCs w:val="24"/>
        </w:rPr>
        <w:t xml:space="preserve">μέρος των κομμάτων του </w:t>
      </w:r>
      <w:r>
        <w:rPr>
          <w:rFonts w:eastAsia="Times New Roman"/>
          <w:szCs w:val="24"/>
        </w:rPr>
        <w:t>δ</w:t>
      </w:r>
      <w:r w:rsidRPr="00B06820">
        <w:rPr>
          <w:rFonts w:eastAsia="Times New Roman"/>
          <w:szCs w:val="24"/>
        </w:rPr>
        <w:t xml:space="preserve">ημοκρατικού </w:t>
      </w:r>
      <w:r>
        <w:rPr>
          <w:rFonts w:eastAsia="Times New Roman"/>
          <w:szCs w:val="24"/>
        </w:rPr>
        <w:t>τ</w:t>
      </w:r>
      <w:r w:rsidRPr="00B06820">
        <w:rPr>
          <w:rFonts w:eastAsia="Times New Roman"/>
          <w:szCs w:val="24"/>
        </w:rPr>
        <w:t>όξου είναι υπό αμφισβήτηση</w:t>
      </w:r>
      <w:r>
        <w:rPr>
          <w:rFonts w:eastAsia="Times New Roman"/>
          <w:szCs w:val="24"/>
        </w:rPr>
        <w:t>.</w:t>
      </w:r>
      <w:r w:rsidRPr="00B06820">
        <w:rPr>
          <w:rFonts w:eastAsia="Times New Roman"/>
          <w:szCs w:val="24"/>
        </w:rPr>
        <w:t xml:space="preserve"> </w:t>
      </w:r>
    </w:p>
    <w:p w14:paraId="2E2472C4" w14:textId="77777777" w:rsidR="00ED3BF8" w:rsidRDefault="009F432D">
      <w:pPr>
        <w:spacing w:after="0" w:line="600" w:lineRule="auto"/>
        <w:ind w:firstLine="720"/>
        <w:jc w:val="both"/>
        <w:rPr>
          <w:rFonts w:eastAsia="Times New Roman"/>
          <w:szCs w:val="24"/>
        </w:rPr>
      </w:pPr>
      <w:r w:rsidRPr="00B06820">
        <w:rPr>
          <w:rFonts w:eastAsia="Times New Roman"/>
          <w:szCs w:val="24"/>
        </w:rPr>
        <w:t>Αυτές είναι κόκκινες γραμμές</w:t>
      </w:r>
      <w:r>
        <w:rPr>
          <w:rFonts w:eastAsia="Times New Roman"/>
          <w:szCs w:val="24"/>
        </w:rPr>
        <w:t>,</w:t>
      </w:r>
      <w:r w:rsidRPr="00B06820">
        <w:rPr>
          <w:rFonts w:eastAsia="Times New Roman"/>
          <w:szCs w:val="24"/>
        </w:rPr>
        <w:t xml:space="preserve"> κύριε</w:t>
      </w:r>
      <w:r>
        <w:rPr>
          <w:rFonts w:eastAsia="Times New Roman"/>
          <w:szCs w:val="24"/>
        </w:rPr>
        <w:t xml:space="preserve"> Τζαβάρα</w:t>
      </w:r>
      <w:r>
        <w:rPr>
          <w:rFonts w:eastAsia="Times New Roman"/>
          <w:szCs w:val="24"/>
        </w:rPr>
        <w:t>,</w:t>
      </w:r>
      <w:r>
        <w:rPr>
          <w:rFonts w:eastAsia="Times New Roman"/>
          <w:szCs w:val="24"/>
        </w:rPr>
        <w:t xml:space="preserve"> και θα σας παρακαλούσα...</w:t>
      </w:r>
    </w:p>
    <w:p w14:paraId="2E2472C5" w14:textId="77777777" w:rsidR="00ED3BF8" w:rsidRDefault="009F432D">
      <w:pPr>
        <w:spacing w:after="0" w:line="600" w:lineRule="auto"/>
        <w:ind w:firstLine="720"/>
        <w:jc w:val="both"/>
        <w:rPr>
          <w:rFonts w:eastAsia="Times New Roman"/>
          <w:b/>
          <w:szCs w:val="24"/>
        </w:rPr>
      </w:pPr>
      <w:r w:rsidRPr="008718A2">
        <w:rPr>
          <w:rFonts w:eastAsia="Times New Roman"/>
          <w:b/>
          <w:szCs w:val="24"/>
        </w:rPr>
        <w:t xml:space="preserve">ΚΩΝΣΤΑΝΤΙΝΟΣ ΤΖΑΒΑΡΑΣ: </w:t>
      </w:r>
      <w:r>
        <w:rPr>
          <w:rFonts w:eastAsia="Times New Roman"/>
          <w:szCs w:val="24"/>
        </w:rPr>
        <w:t>Αιτιολόγησα</w:t>
      </w:r>
      <w:r w:rsidRPr="008718A2">
        <w:rPr>
          <w:rFonts w:eastAsia="Times New Roman"/>
          <w:szCs w:val="24"/>
        </w:rPr>
        <w:t xml:space="preserve"> γιατί.</w:t>
      </w:r>
    </w:p>
    <w:p w14:paraId="2E2472C6" w14:textId="77777777" w:rsidR="00ED3BF8" w:rsidRDefault="009F432D">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B06820">
        <w:rPr>
          <w:rFonts w:eastAsia="Times New Roman"/>
          <w:szCs w:val="24"/>
        </w:rPr>
        <w:t>Σας παρακαλώ</w:t>
      </w:r>
      <w:r>
        <w:rPr>
          <w:rFonts w:eastAsia="Times New Roman"/>
          <w:szCs w:val="24"/>
        </w:rPr>
        <w:t>!</w:t>
      </w:r>
      <w:r w:rsidRPr="00B06820">
        <w:rPr>
          <w:rFonts w:eastAsia="Times New Roman"/>
          <w:szCs w:val="24"/>
        </w:rPr>
        <w:t xml:space="preserve"> </w:t>
      </w:r>
      <w:r>
        <w:rPr>
          <w:rFonts w:eastAsia="Times New Roman"/>
          <w:szCs w:val="24"/>
        </w:rPr>
        <w:t>Θ</w:t>
      </w:r>
      <w:r w:rsidRPr="00B06820">
        <w:rPr>
          <w:rFonts w:eastAsia="Times New Roman"/>
          <w:szCs w:val="24"/>
        </w:rPr>
        <w:t xml:space="preserve">α </w:t>
      </w:r>
      <w:r>
        <w:rPr>
          <w:rFonts w:eastAsia="Times New Roman"/>
          <w:szCs w:val="24"/>
        </w:rPr>
        <w:t>σας</w:t>
      </w:r>
      <w:r w:rsidRPr="00B06820">
        <w:rPr>
          <w:rFonts w:eastAsia="Times New Roman"/>
          <w:szCs w:val="24"/>
        </w:rPr>
        <w:t xml:space="preserve"> παρακαλούσα να μην τις επαναλάβετε</w:t>
      </w:r>
      <w:r>
        <w:rPr>
          <w:rFonts w:eastAsia="Times New Roman"/>
          <w:szCs w:val="24"/>
        </w:rPr>
        <w:t>.</w:t>
      </w:r>
    </w:p>
    <w:p w14:paraId="2E2472C7" w14:textId="77777777" w:rsidR="00ED3BF8" w:rsidRDefault="009F432D">
      <w:pPr>
        <w:spacing w:after="0" w:line="600" w:lineRule="auto"/>
        <w:ind w:firstLine="720"/>
        <w:jc w:val="both"/>
        <w:rPr>
          <w:rFonts w:eastAsia="Times New Roman"/>
          <w:szCs w:val="24"/>
        </w:rPr>
      </w:pPr>
      <w:r>
        <w:rPr>
          <w:rFonts w:eastAsia="Times New Roman"/>
          <w:szCs w:val="24"/>
        </w:rPr>
        <w:t>Τ</w:t>
      </w:r>
      <w:r w:rsidRPr="00B06820">
        <w:rPr>
          <w:rFonts w:eastAsia="Times New Roman"/>
          <w:szCs w:val="24"/>
        </w:rPr>
        <w:t>υχαίνει για τη Σπάρτη</w:t>
      </w:r>
      <w:r>
        <w:rPr>
          <w:rFonts w:eastAsia="Times New Roman"/>
          <w:szCs w:val="24"/>
        </w:rPr>
        <w:t>,</w:t>
      </w:r>
      <w:r w:rsidRPr="00B06820">
        <w:rPr>
          <w:rFonts w:eastAsia="Times New Roman"/>
          <w:szCs w:val="24"/>
        </w:rPr>
        <w:t xml:space="preserve"> όταν ήρθε ο δήμαρχος να έρθουν και όλοι οι Βουλευτές μαζί</w:t>
      </w:r>
      <w:r>
        <w:rPr>
          <w:rFonts w:eastAsia="Times New Roman"/>
          <w:szCs w:val="24"/>
        </w:rPr>
        <w:t>, γ</w:t>
      </w:r>
      <w:r w:rsidRPr="00B06820">
        <w:rPr>
          <w:rFonts w:eastAsia="Times New Roman"/>
          <w:szCs w:val="24"/>
        </w:rPr>
        <w:t>ιατί μου το ζήτησαν</w:t>
      </w:r>
      <w:r>
        <w:rPr>
          <w:rFonts w:eastAsia="Times New Roman"/>
          <w:szCs w:val="24"/>
        </w:rPr>
        <w:t>. Εσείς...</w:t>
      </w:r>
    </w:p>
    <w:p w14:paraId="2E2472C8" w14:textId="77777777" w:rsidR="00ED3BF8" w:rsidRDefault="009F432D">
      <w:pPr>
        <w:spacing w:after="0" w:line="600" w:lineRule="auto"/>
        <w:ind w:firstLine="720"/>
        <w:jc w:val="both"/>
        <w:rPr>
          <w:rFonts w:eastAsia="Times New Roman"/>
          <w:b/>
          <w:szCs w:val="24"/>
        </w:rPr>
      </w:pPr>
      <w:r>
        <w:rPr>
          <w:rFonts w:eastAsia="Times New Roman"/>
          <w:b/>
          <w:szCs w:val="24"/>
        </w:rPr>
        <w:t>ΚΩΝΣΤΑΝΤΙΝΟΣ ΤΖΑΒΑΡΑΣ</w:t>
      </w:r>
      <w:r w:rsidRPr="008718A2">
        <w:rPr>
          <w:rFonts w:eastAsia="Times New Roman"/>
          <w:b/>
          <w:szCs w:val="24"/>
        </w:rPr>
        <w:t xml:space="preserve">: </w:t>
      </w:r>
      <w:r w:rsidRPr="008718A2">
        <w:rPr>
          <w:rFonts w:eastAsia="Times New Roman"/>
          <w:szCs w:val="24"/>
        </w:rPr>
        <w:t>Εμένα με καλέσατε;</w:t>
      </w:r>
    </w:p>
    <w:p w14:paraId="2E2472C9"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w:t>
      </w:r>
      <w:r>
        <w:rPr>
          <w:rFonts w:eastAsia="Times New Roman"/>
          <w:b/>
          <w:szCs w:val="24"/>
        </w:rPr>
        <w:t xml:space="preserve">άτων): </w:t>
      </w:r>
      <w:r>
        <w:rPr>
          <w:rFonts w:eastAsia="Times New Roman"/>
          <w:szCs w:val="24"/>
        </w:rPr>
        <w:t>Μ</w:t>
      </w:r>
      <w:r w:rsidRPr="00B06820">
        <w:rPr>
          <w:rFonts w:eastAsia="Times New Roman"/>
          <w:szCs w:val="24"/>
        </w:rPr>
        <w:t xml:space="preserve">ου το ζήτησαν και </w:t>
      </w:r>
      <w:r>
        <w:rPr>
          <w:rFonts w:eastAsia="Times New Roman"/>
          <w:szCs w:val="24"/>
        </w:rPr>
        <w:t>είπα ναι</w:t>
      </w:r>
      <w:r w:rsidRPr="00B06820">
        <w:rPr>
          <w:rFonts w:eastAsia="Times New Roman"/>
          <w:szCs w:val="24"/>
        </w:rPr>
        <w:t xml:space="preserve"> όπως μου το ζήτησαν και οι συνάδελφοι</w:t>
      </w:r>
      <w:r>
        <w:rPr>
          <w:rFonts w:eastAsia="Times New Roman"/>
          <w:szCs w:val="24"/>
        </w:rPr>
        <w:t>.</w:t>
      </w:r>
      <w:r w:rsidRPr="00B06820">
        <w:rPr>
          <w:rFonts w:eastAsia="Times New Roman"/>
          <w:szCs w:val="24"/>
        </w:rPr>
        <w:t xml:space="preserve"> Δεν θα μου απαγορεύσετε να δω όποιον θέλω που μου το ζητάει</w:t>
      </w:r>
      <w:r>
        <w:rPr>
          <w:rFonts w:eastAsia="Times New Roman"/>
          <w:szCs w:val="24"/>
        </w:rPr>
        <w:t>.</w:t>
      </w:r>
      <w:r w:rsidRPr="00B06820">
        <w:rPr>
          <w:rFonts w:eastAsia="Times New Roman"/>
          <w:szCs w:val="24"/>
        </w:rPr>
        <w:t xml:space="preserve"> Και προκαλώ κάποιον </w:t>
      </w:r>
      <w:r>
        <w:rPr>
          <w:rFonts w:eastAsia="Times New Roman"/>
          <w:szCs w:val="24"/>
        </w:rPr>
        <w:t xml:space="preserve">Βουλευτή, όποιου </w:t>
      </w:r>
      <w:r w:rsidRPr="00B06820">
        <w:rPr>
          <w:rFonts w:eastAsia="Times New Roman"/>
          <w:szCs w:val="24"/>
        </w:rPr>
        <w:t xml:space="preserve">κόμματος να μου το έχει ζητήσει και να </w:t>
      </w:r>
      <w:r>
        <w:rPr>
          <w:rFonts w:eastAsia="Times New Roman"/>
          <w:szCs w:val="24"/>
        </w:rPr>
        <w:t xml:space="preserve">έχω πει όχι. </w:t>
      </w:r>
      <w:r w:rsidRPr="00B06820">
        <w:rPr>
          <w:rFonts w:eastAsia="Times New Roman"/>
          <w:szCs w:val="24"/>
        </w:rPr>
        <w:t>Έναν</w:t>
      </w:r>
      <w:r>
        <w:rPr>
          <w:rFonts w:eastAsia="Times New Roman"/>
          <w:szCs w:val="24"/>
        </w:rPr>
        <w:t>. Ε</w:t>
      </w:r>
      <w:r w:rsidRPr="00B06820">
        <w:rPr>
          <w:rFonts w:eastAsia="Times New Roman"/>
          <w:szCs w:val="24"/>
        </w:rPr>
        <w:t>σείς βγάζετε ανακοινώσεις</w:t>
      </w:r>
      <w:r>
        <w:rPr>
          <w:rFonts w:eastAsia="Times New Roman"/>
          <w:szCs w:val="24"/>
        </w:rPr>
        <w:t xml:space="preserve"> -α</w:t>
      </w:r>
      <w:r w:rsidRPr="00B06820">
        <w:rPr>
          <w:rFonts w:eastAsia="Times New Roman"/>
          <w:szCs w:val="24"/>
        </w:rPr>
        <w:t>υτό κάν</w:t>
      </w:r>
      <w:r>
        <w:rPr>
          <w:rFonts w:eastAsia="Times New Roman"/>
          <w:szCs w:val="24"/>
        </w:rPr>
        <w:t>ε</w:t>
      </w:r>
      <w:r w:rsidRPr="00B06820">
        <w:rPr>
          <w:rFonts w:eastAsia="Times New Roman"/>
          <w:szCs w:val="24"/>
        </w:rPr>
        <w:t>τε</w:t>
      </w:r>
      <w:r>
        <w:rPr>
          <w:rFonts w:eastAsia="Times New Roman"/>
          <w:szCs w:val="24"/>
        </w:rPr>
        <w:t>-</w:t>
      </w:r>
      <w:r w:rsidRPr="00B06820">
        <w:rPr>
          <w:rFonts w:eastAsia="Times New Roman"/>
          <w:szCs w:val="24"/>
        </w:rPr>
        <w:t xml:space="preserve"> καταγγελίες</w:t>
      </w:r>
      <w:r>
        <w:rPr>
          <w:rFonts w:eastAsia="Times New Roman"/>
          <w:szCs w:val="24"/>
        </w:rPr>
        <w:t>,</w:t>
      </w:r>
      <w:r w:rsidRPr="00B06820">
        <w:rPr>
          <w:rFonts w:eastAsia="Times New Roman"/>
          <w:szCs w:val="24"/>
        </w:rPr>
        <w:t xml:space="preserve"> ουσιαστικά</w:t>
      </w:r>
      <w:r>
        <w:rPr>
          <w:rFonts w:eastAsia="Times New Roman"/>
          <w:szCs w:val="24"/>
        </w:rPr>
        <w:t>,</w:t>
      </w:r>
      <w:r w:rsidRPr="00B06820">
        <w:rPr>
          <w:rFonts w:eastAsia="Times New Roman"/>
          <w:szCs w:val="24"/>
        </w:rPr>
        <w:t xml:space="preserve"> που </w:t>
      </w:r>
      <w:r>
        <w:rPr>
          <w:rFonts w:eastAsia="Times New Roman"/>
          <w:szCs w:val="24"/>
        </w:rPr>
        <w:t>τις λέ</w:t>
      </w:r>
      <w:r w:rsidRPr="00B06820">
        <w:rPr>
          <w:rFonts w:eastAsia="Times New Roman"/>
          <w:szCs w:val="24"/>
        </w:rPr>
        <w:t>τε ανακοινώσεις</w:t>
      </w:r>
      <w:r>
        <w:rPr>
          <w:rFonts w:eastAsia="Times New Roman"/>
          <w:szCs w:val="24"/>
        </w:rPr>
        <w:t>.</w:t>
      </w:r>
      <w:r w:rsidRPr="00B06820">
        <w:rPr>
          <w:rFonts w:eastAsia="Times New Roman"/>
          <w:szCs w:val="24"/>
        </w:rPr>
        <w:t xml:space="preserve"> </w:t>
      </w:r>
    </w:p>
    <w:p w14:paraId="2E2472CA" w14:textId="77777777" w:rsidR="00ED3BF8" w:rsidRDefault="009F432D">
      <w:pPr>
        <w:spacing w:after="0" w:line="600" w:lineRule="auto"/>
        <w:ind w:firstLine="720"/>
        <w:jc w:val="both"/>
        <w:rPr>
          <w:rFonts w:eastAsia="Times New Roman"/>
          <w:szCs w:val="24"/>
        </w:rPr>
      </w:pPr>
      <w:r>
        <w:rPr>
          <w:rFonts w:eastAsia="Times New Roman"/>
          <w:szCs w:val="24"/>
        </w:rPr>
        <w:lastRenderedPageBreak/>
        <w:t>Δ</w:t>
      </w:r>
      <w:r w:rsidRPr="00B06820">
        <w:rPr>
          <w:rFonts w:eastAsia="Times New Roman"/>
          <w:szCs w:val="24"/>
        </w:rPr>
        <w:t>εύτερον</w:t>
      </w:r>
      <w:r>
        <w:rPr>
          <w:rFonts w:eastAsia="Times New Roman"/>
          <w:szCs w:val="24"/>
        </w:rPr>
        <w:t>, δ</w:t>
      </w:r>
      <w:r w:rsidRPr="00B06820">
        <w:rPr>
          <w:rFonts w:eastAsia="Times New Roman"/>
          <w:szCs w:val="24"/>
        </w:rPr>
        <w:t>υστυχώς δεν είστε καλά ενημερωμένος</w:t>
      </w:r>
      <w:r>
        <w:rPr>
          <w:rFonts w:eastAsia="Times New Roman"/>
          <w:szCs w:val="24"/>
        </w:rPr>
        <w:t>.</w:t>
      </w:r>
      <w:r w:rsidRPr="00B06820">
        <w:rPr>
          <w:rFonts w:eastAsia="Times New Roman"/>
          <w:szCs w:val="24"/>
        </w:rPr>
        <w:t xml:space="preserve"> </w:t>
      </w:r>
      <w:r>
        <w:rPr>
          <w:rFonts w:eastAsia="Times New Roman"/>
          <w:szCs w:val="24"/>
        </w:rPr>
        <w:t>Το ΤΕΦΑ</w:t>
      </w:r>
      <w:r>
        <w:rPr>
          <w:rFonts w:eastAsia="Times New Roman"/>
          <w:szCs w:val="24"/>
        </w:rPr>
        <w:t>Α</w:t>
      </w:r>
      <w:r>
        <w:rPr>
          <w:rFonts w:eastAsia="Times New Roman"/>
          <w:szCs w:val="24"/>
        </w:rPr>
        <w:t xml:space="preserve"> δεν είναι στη Σχολή Επιστημών </w:t>
      </w:r>
      <w:r w:rsidRPr="00B06820">
        <w:rPr>
          <w:rFonts w:eastAsia="Times New Roman"/>
          <w:szCs w:val="24"/>
        </w:rPr>
        <w:t>Υγείας</w:t>
      </w:r>
      <w:r>
        <w:rPr>
          <w:rFonts w:eastAsia="Times New Roman"/>
          <w:szCs w:val="24"/>
        </w:rPr>
        <w:t>,</w:t>
      </w:r>
      <w:r w:rsidRPr="00B06820">
        <w:rPr>
          <w:rFonts w:eastAsia="Times New Roman"/>
          <w:szCs w:val="24"/>
        </w:rPr>
        <w:t xml:space="preserve"> πρέπει να είστε λίγο διαβασμένος</w:t>
      </w:r>
      <w:r>
        <w:rPr>
          <w:rFonts w:eastAsia="Times New Roman"/>
          <w:szCs w:val="24"/>
        </w:rPr>
        <w:t>.</w:t>
      </w:r>
      <w:r w:rsidRPr="00B06820">
        <w:rPr>
          <w:rFonts w:eastAsia="Times New Roman"/>
          <w:szCs w:val="24"/>
        </w:rPr>
        <w:t xml:space="preserve"> Δεν είναι</w:t>
      </w:r>
      <w:r>
        <w:rPr>
          <w:rFonts w:eastAsia="Times New Roman"/>
          <w:szCs w:val="24"/>
        </w:rPr>
        <w:t xml:space="preserve">. </w:t>
      </w:r>
    </w:p>
    <w:p w14:paraId="2E2472CB" w14:textId="77777777" w:rsidR="00ED3BF8" w:rsidRDefault="009F432D">
      <w:pPr>
        <w:spacing w:after="0" w:line="600" w:lineRule="auto"/>
        <w:ind w:firstLine="720"/>
        <w:jc w:val="both"/>
        <w:rPr>
          <w:rFonts w:eastAsia="Times New Roman"/>
          <w:b/>
          <w:szCs w:val="24"/>
        </w:rPr>
      </w:pPr>
      <w:r>
        <w:rPr>
          <w:rFonts w:eastAsia="Times New Roman"/>
          <w:b/>
          <w:szCs w:val="24"/>
        </w:rPr>
        <w:t>ΚΩΝΣΤΑΝΤΙΝΟΣ ΤΖΑΒΑΡΑΣ</w:t>
      </w:r>
      <w:r w:rsidRPr="00125D3E">
        <w:rPr>
          <w:rFonts w:eastAsia="Times New Roman"/>
          <w:b/>
          <w:szCs w:val="24"/>
        </w:rPr>
        <w:t xml:space="preserve">: </w:t>
      </w:r>
      <w:r w:rsidRPr="00125D3E">
        <w:rPr>
          <w:rFonts w:eastAsia="Times New Roman"/>
          <w:szCs w:val="24"/>
        </w:rPr>
        <w:t>Καθόλου.</w:t>
      </w:r>
    </w:p>
    <w:p w14:paraId="2E2472CC"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Άρα αυτό που είπατε δεν είναι σωστό.</w:t>
      </w:r>
      <w:r w:rsidRPr="00B06820">
        <w:rPr>
          <w:rFonts w:eastAsia="Times New Roman"/>
          <w:szCs w:val="24"/>
        </w:rPr>
        <w:t xml:space="preserve"> </w:t>
      </w:r>
    </w:p>
    <w:p w14:paraId="2E2472CD" w14:textId="77777777" w:rsidR="00ED3BF8" w:rsidRDefault="009F432D">
      <w:pPr>
        <w:spacing w:after="0" w:line="600" w:lineRule="auto"/>
        <w:ind w:firstLine="720"/>
        <w:jc w:val="both"/>
        <w:rPr>
          <w:rFonts w:eastAsia="Times New Roman"/>
          <w:b/>
          <w:szCs w:val="24"/>
        </w:rPr>
      </w:pPr>
      <w:r>
        <w:rPr>
          <w:rFonts w:eastAsia="Times New Roman"/>
          <w:b/>
          <w:szCs w:val="24"/>
        </w:rPr>
        <w:t>ΚΩΝΣΤΑΝΤΙΝΟΣ ΤΖΑΒΑΡΑΣ</w:t>
      </w:r>
      <w:r w:rsidRPr="00125D3E">
        <w:rPr>
          <w:rFonts w:eastAsia="Times New Roman"/>
          <w:b/>
          <w:szCs w:val="24"/>
        </w:rPr>
        <w:t xml:space="preserve">: </w:t>
      </w:r>
      <w:r>
        <w:rPr>
          <w:rFonts w:eastAsia="Times New Roman"/>
          <w:szCs w:val="24"/>
        </w:rPr>
        <w:t>Τι εννοείτε δεν είναι; Το πήρατε; Εάν το πήρατε, δεν το ξέρω. Εγώ ξέρω τα κείμενα που είχα μέχρι χθες στα χέρια μου.</w:t>
      </w:r>
    </w:p>
    <w:p w14:paraId="2E2472CE" w14:textId="77777777" w:rsidR="00ED3BF8" w:rsidRDefault="009F432D">
      <w:pPr>
        <w:spacing w:after="0" w:line="600" w:lineRule="auto"/>
        <w:ind w:firstLine="720"/>
        <w:jc w:val="both"/>
        <w:rPr>
          <w:rFonts w:eastAsia="Times New Roman"/>
          <w:szCs w:val="24"/>
        </w:rPr>
      </w:pPr>
      <w:r>
        <w:rPr>
          <w:rFonts w:eastAsia="Times New Roman"/>
          <w:b/>
          <w:szCs w:val="24"/>
        </w:rPr>
        <w:t>ΚΩΝΣΤΑΝΤ</w:t>
      </w:r>
      <w:r>
        <w:rPr>
          <w:rFonts w:eastAsia="Times New Roman"/>
          <w:b/>
          <w:szCs w:val="24"/>
        </w:rPr>
        <w:t xml:space="preserve">ΙΝΟΣ ΓΑΒΡΟΓΛΟΥ (Υπουργός Παιδείας, Έρευνας και Θρησκευμάτων): </w:t>
      </w:r>
      <w:r w:rsidRPr="00E6401E">
        <w:rPr>
          <w:rFonts w:eastAsia="Times New Roman"/>
          <w:szCs w:val="24"/>
        </w:rPr>
        <w:t>Ακούστε τι σας λέω. Δεν διαβάζετε.</w:t>
      </w:r>
    </w:p>
    <w:p w14:paraId="2E2472CF" w14:textId="77777777" w:rsidR="00ED3BF8" w:rsidRDefault="009F432D">
      <w:pPr>
        <w:spacing w:after="0" w:line="600" w:lineRule="auto"/>
        <w:ind w:firstLine="720"/>
        <w:jc w:val="both"/>
        <w:rPr>
          <w:rFonts w:eastAsia="Times New Roman"/>
          <w:b/>
          <w:szCs w:val="24"/>
        </w:rPr>
      </w:pPr>
      <w:r>
        <w:rPr>
          <w:rFonts w:eastAsia="Times New Roman"/>
          <w:b/>
          <w:szCs w:val="24"/>
        </w:rPr>
        <w:t>ΚΩΝΣΤΑΝΤΙΝΟΣ ΤΖΑΒΑΡΑΣ</w:t>
      </w:r>
      <w:r w:rsidRPr="00E6401E">
        <w:rPr>
          <w:rFonts w:eastAsia="Times New Roman"/>
          <w:b/>
          <w:szCs w:val="24"/>
        </w:rPr>
        <w:t xml:space="preserve">: </w:t>
      </w:r>
      <w:r>
        <w:rPr>
          <w:rFonts w:eastAsia="Times New Roman"/>
          <w:szCs w:val="24"/>
        </w:rPr>
        <w:t xml:space="preserve">Διαβάζω πολύ καλά. Εάν το είχατε, τότε εξηγήστε μας γιατί. </w:t>
      </w:r>
    </w:p>
    <w:p w14:paraId="2E2472D0"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Το έχο</w:t>
      </w:r>
      <w:r>
        <w:rPr>
          <w:rFonts w:eastAsia="Times New Roman"/>
          <w:szCs w:val="24"/>
        </w:rPr>
        <w:t>υμε, απλώς δεν το διαβάζετε.</w:t>
      </w:r>
    </w:p>
    <w:p w14:paraId="2E2472D1" w14:textId="77777777" w:rsidR="00ED3BF8" w:rsidRDefault="009F432D">
      <w:pPr>
        <w:spacing w:after="0"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Ομολογώ ότι αυτό δεν το ήξερα.</w:t>
      </w:r>
    </w:p>
    <w:p w14:paraId="2E2472D2"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Το τελευταίο είναι το εξής. Θα πρέπει να δώσουμε </w:t>
      </w:r>
      <w:r w:rsidRPr="00B06820">
        <w:rPr>
          <w:rFonts w:eastAsia="Times New Roman"/>
          <w:szCs w:val="24"/>
        </w:rPr>
        <w:t xml:space="preserve">στις </w:t>
      </w:r>
      <w:r>
        <w:rPr>
          <w:rFonts w:eastAsia="Times New Roman"/>
          <w:szCs w:val="24"/>
        </w:rPr>
        <w:t>σ</w:t>
      </w:r>
      <w:r w:rsidRPr="00B06820">
        <w:rPr>
          <w:rFonts w:eastAsia="Times New Roman"/>
          <w:szCs w:val="24"/>
        </w:rPr>
        <w:t>υγκλήτους τη δυνατότητα να αποφασίζουν πότε θα ε</w:t>
      </w:r>
      <w:r w:rsidRPr="00B06820">
        <w:rPr>
          <w:rFonts w:eastAsia="Times New Roman"/>
          <w:szCs w:val="24"/>
        </w:rPr>
        <w:t>ίναι η έναρξη ορισμένων τμημάτων</w:t>
      </w:r>
      <w:r>
        <w:rPr>
          <w:rFonts w:eastAsia="Times New Roman"/>
          <w:szCs w:val="24"/>
        </w:rPr>
        <w:t>.</w:t>
      </w:r>
      <w:r w:rsidRPr="00B06820">
        <w:rPr>
          <w:rFonts w:eastAsia="Times New Roman"/>
          <w:szCs w:val="24"/>
        </w:rPr>
        <w:t xml:space="preserve"> Δεν θα το κάνουμε όπως το κάνατε </w:t>
      </w:r>
      <w:r>
        <w:rPr>
          <w:rFonts w:eastAsia="Times New Roman"/>
          <w:szCs w:val="24"/>
        </w:rPr>
        <w:t>εσείς.</w:t>
      </w:r>
      <w:r w:rsidRPr="00B06820">
        <w:rPr>
          <w:rFonts w:eastAsia="Times New Roman"/>
          <w:szCs w:val="24"/>
        </w:rPr>
        <w:t xml:space="preserve"> Πρέπει να το αποφασίσετε αυτό ότι έχουμε διαφορετικό τρόπο σκέψης</w:t>
      </w:r>
      <w:r>
        <w:rPr>
          <w:rFonts w:eastAsia="Times New Roman"/>
          <w:szCs w:val="24"/>
        </w:rPr>
        <w:t>.</w:t>
      </w:r>
    </w:p>
    <w:p w14:paraId="2E2472D3" w14:textId="77777777" w:rsidR="00ED3BF8" w:rsidRDefault="009F432D">
      <w:pPr>
        <w:spacing w:after="0" w:line="600" w:lineRule="auto"/>
        <w:ind w:firstLine="720"/>
        <w:jc w:val="both"/>
        <w:rPr>
          <w:rFonts w:eastAsia="Times New Roman"/>
          <w:b/>
          <w:szCs w:val="24"/>
        </w:rPr>
      </w:pPr>
      <w:r>
        <w:rPr>
          <w:rFonts w:eastAsia="Times New Roman"/>
          <w:b/>
          <w:szCs w:val="24"/>
        </w:rPr>
        <w:t>ΚΩΝΣΤΑΝΤΙΝΟΣ ΤΖΑΒΑΡΑΣ</w:t>
      </w:r>
      <w:r w:rsidRPr="00E6401E">
        <w:rPr>
          <w:rFonts w:eastAsia="Times New Roman"/>
          <w:b/>
          <w:szCs w:val="24"/>
        </w:rPr>
        <w:t xml:space="preserve">: </w:t>
      </w:r>
      <w:r w:rsidRPr="00E6401E">
        <w:rPr>
          <w:rFonts w:eastAsia="Times New Roman"/>
          <w:szCs w:val="24"/>
        </w:rPr>
        <w:t>Κύριε Πρόεδρε, θα ήθελα τον λόγο επί προσωπικού.</w:t>
      </w:r>
    </w:p>
    <w:p w14:paraId="2E2472D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E6401E">
        <w:rPr>
          <w:rFonts w:eastAsia="Times New Roman" w:cs="Times New Roman"/>
          <w:szCs w:val="24"/>
        </w:rPr>
        <w:t xml:space="preserve">Έχετε τον </w:t>
      </w:r>
      <w:r w:rsidRPr="00E6401E">
        <w:rPr>
          <w:rFonts w:eastAsia="Times New Roman" w:cs="Times New Roman"/>
          <w:szCs w:val="24"/>
        </w:rPr>
        <w:t>λόγο για ένα λεπτό, γιατί μόνο αδιάβαστο δεν μπορεί να σας πει κανείς.</w:t>
      </w:r>
    </w:p>
    <w:p w14:paraId="2E2472D5"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ΤΖΑΒΑΡΑΣ</w:t>
      </w:r>
      <w:r w:rsidRPr="00E6401E">
        <w:rPr>
          <w:rFonts w:eastAsia="Times New Roman"/>
          <w:b/>
          <w:szCs w:val="24"/>
        </w:rPr>
        <w:t xml:space="preserve">: </w:t>
      </w:r>
      <w:r w:rsidRPr="00E6401E">
        <w:rPr>
          <w:rFonts w:eastAsia="Times New Roman"/>
          <w:szCs w:val="24"/>
        </w:rPr>
        <w:t>Πράγματι, κύριε Υπουργέ, έχετε το δικαίωμα και δεν πρόκειται να σας το</w:t>
      </w:r>
      <w:r>
        <w:rPr>
          <w:rFonts w:eastAsia="Times New Roman"/>
          <w:szCs w:val="24"/>
        </w:rPr>
        <w:t xml:space="preserve"> αφαιρέσει κανένας</w:t>
      </w:r>
      <w:r>
        <w:rPr>
          <w:rFonts w:eastAsia="Times New Roman"/>
          <w:szCs w:val="24"/>
        </w:rPr>
        <w:t>,</w:t>
      </w:r>
      <w:r>
        <w:rPr>
          <w:rFonts w:eastAsia="Times New Roman"/>
          <w:szCs w:val="24"/>
        </w:rPr>
        <w:t xml:space="preserve"> να καλείτε ως συνομιλητές όποιους θέλετε. Αλίμονο! Ο τελευταίος θα ήμουν</w:t>
      </w:r>
      <w:r>
        <w:rPr>
          <w:rFonts w:eastAsia="Times New Roman"/>
          <w:szCs w:val="24"/>
        </w:rPr>
        <w:t xml:space="preserve"> που θα έκανα κριτική σε αυτό το δικαίωμά σας.</w:t>
      </w:r>
    </w:p>
    <w:p w14:paraId="2E2472D6" w14:textId="77777777" w:rsidR="00ED3BF8" w:rsidRDefault="009F432D">
      <w:pPr>
        <w:spacing w:after="0" w:line="600" w:lineRule="auto"/>
        <w:ind w:firstLine="720"/>
        <w:jc w:val="both"/>
        <w:rPr>
          <w:rFonts w:eastAsia="Times New Roman"/>
          <w:b/>
          <w:szCs w:val="24"/>
        </w:rPr>
      </w:pPr>
      <w:r>
        <w:rPr>
          <w:rFonts w:eastAsia="Times New Roman"/>
          <w:b/>
          <w:szCs w:val="24"/>
        </w:rPr>
        <w:lastRenderedPageBreak/>
        <w:t xml:space="preserve">ΚΩΝΣΤΑΝΤΙΝΟΣ ΓΑΒΡΟΓΛΟΥ (Υπουργός Παιδείας, Έρευνας και Θρησκευμάτων): </w:t>
      </w:r>
      <w:r>
        <w:rPr>
          <w:rFonts w:eastAsia="Times New Roman"/>
          <w:szCs w:val="24"/>
        </w:rPr>
        <w:t>Όποιον</w:t>
      </w:r>
      <w:r w:rsidRPr="00E6401E">
        <w:rPr>
          <w:rFonts w:eastAsia="Times New Roman"/>
          <w:szCs w:val="24"/>
        </w:rPr>
        <w:t xml:space="preserve"> μου το ζητάει.</w:t>
      </w:r>
      <w:r>
        <w:rPr>
          <w:rFonts w:eastAsia="Times New Roman"/>
          <w:szCs w:val="24"/>
        </w:rPr>
        <w:t xml:space="preserve"> Εσείς μου το ζητήσατε;</w:t>
      </w:r>
    </w:p>
    <w:p w14:paraId="2E2472D7"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ΤΖΑΒΑΡΑΣ</w:t>
      </w:r>
      <w:r w:rsidRPr="00E6401E">
        <w:rPr>
          <w:rFonts w:eastAsia="Times New Roman"/>
          <w:b/>
          <w:szCs w:val="24"/>
        </w:rPr>
        <w:t xml:space="preserve">: </w:t>
      </w:r>
      <w:r>
        <w:rPr>
          <w:rFonts w:eastAsia="Times New Roman"/>
          <w:szCs w:val="24"/>
        </w:rPr>
        <w:t>Όμως</w:t>
      </w:r>
      <w:r>
        <w:rPr>
          <w:rFonts w:eastAsia="Times New Roman"/>
          <w:szCs w:val="24"/>
        </w:rPr>
        <w:t xml:space="preserve"> ως Υπουργός δεν έχετε το δικαίωμα να εξουσιοδοτείτε Βουλευτές της Πλειοψηφίας</w:t>
      </w:r>
      <w:r>
        <w:rPr>
          <w:rFonts w:eastAsia="Times New Roman"/>
          <w:szCs w:val="24"/>
        </w:rPr>
        <w:t>,</w:t>
      </w:r>
      <w:r>
        <w:rPr>
          <w:rFonts w:eastAsia="Times New Roman"/>
          <w:szCs w:val="24"/>
        </w:rPr>
        <w:t xml:space="preserve"> να προαναγγέλλουν το τι θα γίνει στον Πύργο, στη Σπάρτη και στην Πάτρα. Αυτό το δικαίωμα δεν το έχετε και εγώ αυτό κατακρίνω. </w:t>
      </w:r>
    </w:p>
    <w:p w14:paraId="2E2472D8" w14:textId="77777777" w:rsidR="00ED3BF8" w:rsidRDefault="009F432D">
      <w:pPr>
        <w:spacing w:after="0" w:line="600" w:lineRule="auto"/>
        <w:ind w:firstLine="720"/>
        <w:jc w:val="both"/>
        <w:rPr>
          <w:rFonts w:eastAsia="Times New Roman"/>
          <w:szCs w:val="24"/>
        </w:rPr>
      </w:pPr>
      <w:r>
        <w:rPr>
          <w:rFonts w:eastAsia="Times New Roman"/>
          <w:szCs w:val="24"/>
        </w:rPr>
        <w:t xml:space="preserve">Αυτή είναι </w:t>
      </w:r>
      <w:r w:rsidRPr="00B06820">
        <w:rPr>
          <w:rFonts w:eastAsia="Times New Roman"/>
          <w:szCs w:val="24"/>
        </w:rPr>
        <w:t xml:space="preserve">μία φτηνή </w:t>
      </w:r>
      <w:proofErr w:type="spellStart"/>
      <w:r w:rsidRPr="00B06820">
        <w:rPr>
          <w:rFonts w:eastAsia="Times New Roman"/>
          <w:szCs w:val="24"/>
        </w:rPr>
        <w:t>πολιτικάντικη</w:t>
      </w:r>
      <w:proofErr w:type="spellEnd"/>
      <w:r w:rsidRPr="00B06820">
        <w:rPr>
          <w:rFonts w:eastAsia="Times New Roman"/>
          <w:szCs w:val="24"/>
        </w:rPr>
        <w:t xml:space="preserve"> συμπεριφορά</w:t>
      </w:r>
      <w:r>
        <w:rPr>
          <w:rFonts w:eastAsia="Times New Roman"/>
          <w:szCs w:val="24"/>
        </w:rPr>
        <w:t>,</w:t>
      </w:r>
      <w:r w:rsidRPr="00B06820">
        <w:rPr>
          <w:rFonts w:eastAsia="Times New Roman"/>
          <w:szCs w:val="24"/>
        </w:rPr>
        <w:t xml:space="preserve"> π</w:t>
      </w:r>
      <w:r w:rsidRPr="00B06820">
        <w:rPr>
          <w:rFonts w:eastAsia="Times New Roman"/>
          <w:szCs w:val="24"/>
        </w:rPr>
        <w:t>ου δεν αξίζει όχι μόνο σε Βουλευτές του ελληνικού Κοινοβουλίου</w:t>
      </w:r>
      <w:r>
        <w:rPr>
          <w:rFonts w:eastAsia="Times New Roman"/>
          <w:szCs w:val="24"/>
        </w:rPr>
        <w:t xml:space="preserve">, αλλά κυρίως </w:t>
      </w:r>
      <w:r w:rsidRPr="00B06820">
        <w:rPr>
          <w:rFonts w:eastAsia="Times New Roman"/>
          <w:szCs w:val="24"/>
        </w:rPr>
        <w:t xml:space="preserve">σε ανθρώπους που έχουν τους πανεπιστημιακούς τίτλους που διαθέτετε </w:t>
      </w:r>
      <w:r>
        <w:rPr>
          <w:rFonts w:eastAsia="Times New Roman"/>
          <w:szCs w:val="24"/>
        </w:rPr>
        <w:t>εσείς.</w:t>
      </w:r>
    </w:p>
    <w:p w14:paraId="2E2472D9" w14:textId="77777777" w:rsidR="00ED3BF8" w:rsidRDefault="009F432D">
      <w:pPr>
        <w:spacing w:after="0" w:line="600" w:lineRule="auto"/>
        <w:ind w:firstLine="720"/>
        <w:jc w:val="both"/>
        <w:rPr>
          <w:rFonts w:eastAsia="Times New Roman"/>
          <w:szCs w:val="24"/>
        </w:rPr>
      </w:pPr>
      <w:r>
        <w:rPr>
          <w:rFonts w:eastAsia="Times New Roman"/>
          <w:szCs w:val="24"/>
        </w:rPr>
        <w:t>Κ</w:t>
      </w:r>
      <w:r w:rsidRPr="00B06820">
        <w:rPr>
          <w:rFonts w:eastAsia="Times New Roman"/>
          <w:szCs w:val="24"/>
        </w:rPr>
        <w:t>αι όσον αφορά</w:t>
      </w:r>
      <w:r>
        <w:rPr>
          <w:rFonts w:eastAsia="Times New Roman"/>
          <w:szCs w:val="24"/>
        </w:rPr>
        <w:t>, γ</w:t>
      </w:r>
      <w:r w:rsidRPr="00B06820">
        <w:rPr>
          <w:rFonts w:eastAsia="Times New Roman"/>
          <w:szCs w:val="24"/>
        </w:rPr>
        <w:t xml:space="preserve">ιατί δεν αμφισβητώ </w:t>
      </w:r>
      <w:r>
        <w:rPr>
          <w:rFonts w:eastAsia="Times New Roman"/>
          <w:szCs w:val="24"/>
        </w:rPr>
        <w:t xml:space="preserve">εν </w:t>
      </w:r>
      <w:r w:rsidRPr="00B06820">
        <w:rPr>
          <w:rFonts w:eastAsia="Times New Roman"/>
          <w:szCs w:val="24"/>
        </w:rPr>
        <w:t xml:space="preserve">γένει τη </w:t>
      </w:r>
      <w:r>
        <w:rPr>
          <w:rFonts w:eastAsia="Times New Roman"/>
          <w:szCs w:val="24"/>
        </w:rPr>
        <w:t>δ</w:t>
      </w:r>
      <w:r w:rsidRPr="00B06820">
        <w:rPr>
          <w:rFonts w:eastAsia="Times New Roman"/>
          <w:szCs w:val="24"/>
        </w:rPr>
        <w:t xml:space="preserve">ημοκρατική σας </w:t>
      </w:r>
      <w:r>
        <w:rPr>
          <w:rFonts w:eastAsia="Times New Roman"/>
          <w:szCs w:val="24"/>
        </w:rPr>
        <w:t>συγκρότηση ή</w:t>
      </w:r>
      <w:r w:rsidRPr="00B06820">
        <w:rPr>
          <w:rFonts w:eastAsia="Times New Roman"/>
          <w:szCs w:val="24"/>
        </w:rPr>
        <w:t xml:space="preserve"> το δημοκρατικό σας ύφος</w:t>
      </w:r>
      <w:r>
        <w:rPr>
          <w:rFonts w:eastAsia="Times New Roman"/>
          <w:szCs w:val="24"/>
        </w:rPr>
        <w:t>,</w:t>
      </w:r>
      <w:r w:rsidRPr="00B06820">
        <w:rPr>
          <w:rFonts w:eastAsia="Times New Roman"/>
          <w:szCs w:val="24"/>
        </w:rPr>
        <w:t xml:space="preserve"> το ν</w:t>
      </w:r>
      <w:r w:rsidRPr="00B06820">
        <w:rPr>
          <w:rFonts w:eastAsia="Times New Roman"/>
          <w:szCs w:val="24"/>
        </w:rPr>
        <w:t xml:space="preserve">α κάνετε ιεροκρυφίως αυτού του περιεχομένου </w:t>
      </w:r>
      <w:r>
        <w:rPr>
          <w:rFonts w:eastAsia="Times New Roman"/>
          <w:szCs w:val="24"/>
        </w:rPr>
        <w:t xml:space="preserve">τις </w:t>
      </w:r>
      <w:r w:rsidRPr="00B06820">
        <w:rPr>
          <w:rFonts w:eastAsia="Times New Roman"/>
          <w:szCs w:val="24"/>
        </w:rPr>
        <w:t>συναντήσεις εις βάρος άλλων εκπροσώπων του ελληνικού λαού</w:t>
      </w:r>
      <w:r>
        <w:rPr>
          <w:rFonts w:eastAsia="Times New Roman"/>
          <w:szCs w:val="24"/>
        </w:rPr>
        <w:t>,</w:t>
      </w:r>
      <w:r w:rsidRPr="00B06820">
        <w:rPr>
          <w:rFonts w:eastAsia="Times New Roman"/>
          <w:szCs w:val="24"/>
        </w:rPr>
        <w:t xml:space="preserve"> δεν συμβιβάζεται με την εν γένει κουλτούρα του κοινοβουλευτισμού και της δημοκρατίας που πρέπει να επικρατεί </w:t>
      </w:r>
      <w:r>
        <w:rPr>
          <w:rFonts w:eastAsia="Times New Roman"/>
          <w:szCs w:val="24"/>
        </w:rPr>
        <w:t>εδώ μέσα.</w:t>
      </w:r>
    </w:p>
    <w:p w14:paraId="2E2472DA" w14:textId="77777777" w:rsidR="00ED3BF8" w:rsidRDefault="009F432D">
      <w:pPr>
        <w:spacing w:after="0" w:line="600" w:lineRule="auto"/>
        <w:ind w:firstLine="720"/>
        <w:jc w:val="both"/>
        <w:rPr>
          <w:rFonts w:eastAsia="Times New Roman"/>
          <w:szCs w:val="24"/>
        </w:rPr>
      </w:pPr>
      <w:r>
        <w:rPr>
          <w:rFonts w:eastAsia="Times New Roman"/>
          <w:szCs w:val="24"/>
        </w:rPr>
        <w:t>Ευχαριστώ πολύ, κύριε Πρόεδρε.</w:t>
      </w:r>
    </w:p>
    <w:p w14:paraId="2E2472DB" w14:textId="77777777" w:rsidR="00ED3BF8" w:rsidRDefault="009F432D">
      <w:pPr>
        <w:spacing w:after="0" w:line="600" w:lineRule="auto"/>
        <w:ind w:firstLine="720"/>
        <w:jc w:val="both"/>
        <w:rPr>
          <w:rFonts w:eastAsia="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w:t>
      </w:r>
      <w:r w:rsidRPr="00B06820">
        <w:rPr>
          <w:rFonts w:eastAsia="Times New Roman"/>
          <w:szCs w:val="24"/>
        </w:rPr>
        <w:t xml:space="preserve">Δημήτριος </w:t>
      </w:r>
      <w:proofErr w:type="spellStart"/>
      <w:r w:rsidRPr="00B06820">
        <w:rPr>
          <w:rFonts w:eastAsia="Times New Roman"/>
          <w:szCs w:val="24"/>
        </w:rPr>
        <w:t>Μπαξεβανάκης</w:t>
      </w:r>
      <w:proofErr w:type="spellEnd"/>
      <w:r>
        <w:rPr>
          <w:rFonts w:eastAsia="Times New Roman"/>
          <w:szCs w:val="24"/>
        </w:rPr>
        <w:t>.</w:t>
      </w:r>
    </w:p>
    <w:p w14:paraId="2E2472DC" w14:textId="77777777" w:rsidR="00ED3BF8" w:rsidRDefault="009F432D">
      <w:pPr>
        <w:spacing w:after="0" w:line="600" w:lineRule="auto"/>
        <w:ind w:firstLine="720"/>
        <w:jc w:val="both"/>
        <w:rPr>
          <w:rFonts w:eastAsia="Times New Roman"/>
          <w:szCs w:val="24"/>
        </w:rPr>
      </w:pPr>
      <w:r w:rsidRPr="007C78B8">
        <w:rPr>
          <w:rFonts w:eastAsia="Times New Roman"/>
          <w:b/>
          <w:szCs w:val="24"/>
        </w:rPr>
        <w:t>ΔΗΜΗΤΡΙΟΣ ΜΠΑΞΕΒΑΝΑΚΗΣ:</w:t>
      </w:r>
      <w:r>
        <w:rPr>
          <w:rFonts w:eastAsia="Times New Roman"/>
          <w:szCs w:val="24"/>
        </w:rPr>
        <w:t xml:space="preserve"> </w:t>
      </w:r>
      <w:r w:rsidRPr="00B06820">
        <w:rPr>
          <w:rFonts w:eastAsia="Times New Roman"/>
          <w:szCs w:val="24"/>
        </w:rPr>
        <w:t>Κυρίες και κύριοι Βουλευτές</w:t>
      </w:r>
      <w:r w:rsidRPr="007C78B8">
        <w:rPr>
          <w:rFonts w:eastAsia="Times New Roman"/>
          <w:szCs w:val="24"/>
        </w:rPr>
        <w:t>,</w:t>
      </w:r>
      <w:r w:rsidRPr="00B06820">
        <w:rPr>
          <w:rFonts w:eastAsia="Times New Roman"/>
          <w:szCs w:val="24"/>
        </w:rPr>
        <w:t xml:space="preserve"> με το σημερινό </w:t>
      </w:r>
      <w:r>
        <w:rPr>
          <w:rFonts w:eastAsia="Times New Roman"/>
          <w:szCs w:val="24"/>
        </w:rPr>
        <w:t>νομοσχέδιο γίνεται το πιο αποφασιστικό ί</w:t>
      </w:r>
      <w:r w:rsidRPr="00B06820">
        <w:rPr>
          <w:rFonts w:eastAsia="Times New Roman"/>
          <w:szCs w:val="24"/>
        </w:rPr>
        <w:t xml:space="preserve">σως βήμα για την ολοκλήρωση του </w:t>
      </w:r>
      <w:r>
        <w:rPr>
          <w:rFonts w:eastAsia="Times New Roman"/>
          <w:szCs w:val="24"/>
        </w:rPr>
        <w:t>ε</w:t>
      </w:r>
      <w:r w:rsidRPr="00B06820">
        <w:rPr>
          <w:rFonts w:eastAsia="Times New Roman"/>
          <w:szCs w:val="24"/>
        </w:rPr>
        <w:t xml:space="preserve">νιαίου χώρου τριτοβάθμιας εκπαίδευσης </w:t>
      </w:r>
      <w:r w:rsidRPr="00B06820">
        <w:rPr>
          <w:rFonts w:eastAsia="Times New Roman"/>
          <w:szCs w:val="24"/>
        </w:rPr>
        <w:t xml:space="preserve">και έρευνας στη χώρα </w:t>
      </w:r>
      <w:r>
        <w:rPr>
          <w:rFonts w:eastAsia="Times New Roman"/>
          <w:szCs w:val="24"/>
        </w:rPr>
        <w:t xml:space="preserve">μας. Ένα αίτημα δεκαετιών </w:t>
      </w:r>
      <w:r w:rsidRPr="00B06820">
        <w:rPr>
          <w:rFonts w:eastAsia="Times New Roman"/>
          <w:szCs w:val="24"/>
        </w:rPr>
        <w:t>το</w:t>
      </w:r>
      <w:r>
        <w:rPr>
          <w:rFonts w:eastAsia="Times New Roman"/>
          <w:szCs w:val="24"/>
        </w:rPr>
        <w:t>υ</w:t>
      </w:r>
      <w:r w:rsidRPr="00B06820">
        <w:rPr>
          <w:rFonts w:eastAsia="Times New Roman"/>
          <w:szCs w:val="24"/>
        </w:rPr>
        <w:t xml:space="preserve"> εκπαιδευτικ</w:t>
      </w:r>
      <w:r>
        <w:rPr>
          <w:rFonts w:eastAsia="Times New Roman"/>
          <w:szCs w:val="24"/>
        </w:rPr>
        <w:t>ού κινήματος</w:t>
      </w:r>
      <w:r w:rsidRPr="00B06820">
        <w:rPr>
          <w:rFonts w:eastAsia="Times New Roman"/>
          <w:szCs w:val="24"/>
        </w:rPr>
        <w:t xml:space="preserve"> εκπαιδευτικών</w:t>
      </w:r>
      <w:r>
        <w:rPr>
          <w:rFonts w:eastAsia="Times New Roman"/>
          <w:szCs w:val="24"/>
        </w:rPr>
        <w:t>,</w:t>
      </w:r>
      <w:r w:rsidRPr="00B06820">
        <w:rPr>
          <w:rFonts w:eastAsia="Times New Roman"/>
          <w:szCs w:val="24"/>
        </w:rPr>
        <w:t xml:space="preserve"> αλλά και φοιτητών υλοποιείται από αυτή την Κυβέρνηση και αυτό έχει σημασία</w:t>
      </w:r>
      <w:r>
        <w:rPr>
          <w:rFonts w:eastAsia="Times New Roman"/>
          <w:szCs w:val="24"/>
        </w:rPr>
        <w:t>. Και είναι εντυπωσιακό,</w:t>
      </w:r>
      <w:r w:rsidRPr="00B06820">
        <w:rPr>
          <w:rFonts w:eastAsia="Times New Roman"/>
          <w:szCs w:val="24"/>
        </w:rPr>
        <w:t xml:space="preserve"> </w:t>
      </w:r>
      <w:r>
        <w:rPr>
          <w:rFonts w:eastAsia="Times New Roman"/>
          <w:szCs w:val="24"/>
        </w:rPr>
        <w:t>τουλάχιστον από τους</w:t>
      </w:r>
      <w:r w:rsidRPr="00B06820">
        <w:rPr>
          <w:rFonts w:eastAsia="Times New Roman"/>
          <w:szCs w:val="24"/>
        </w:rPr>
        <w:t xml:space="preserve"> προοδευτικούς και αριστερούς </w:t>
      </w:r>
      <w:r>
        <w:rPr>
          <w:rFonts w:eastAsia="Times New Roman"/>
          <w:szCs w:val="24"/>
        </w:rPr>
        <w:t>χώρους,</w:t>
      </w:r>
      <w:r w:rsidRPr="00B06820">
        <w:rPr>
          <w:rFonts w:eastAsia="Times New Roman"/>
          <w:szCs w:val="24"/>
        </w:rPr>
        <w:t xml:space="preserve"> όταν αυτό</w:t>
      </w:r>
      <w:r w:rsidRPr="00B06820">
        <w:rPr>
          <w:rFonts w:eastAsia="Times New Roman"/>
          <w:szCs w:val="24"/>
        </w:rPr>
        <w:t xml:space="preserve"> το αίτημα έρχεται από δεκαετίες</w:t>
      </w:r>
      <w:r>
        <w:rPr>
          <w:rFonts w:eastAsia="Times New Roman"/>
          <w:szCs w:val="24"/>
        </w:rPr>
        <w:t>,</w:t>
      </w:r>
      <w:r w:rsidRPr="00B06820">
        <w:rPr>
          <w:rFonts w:eastAsia="Times New Roman"/>
          <w:szCs w:val="24"/>
        </w:rPr>
        <w:t xml:space="preserve"> να υπάρχει ξανά το σύνηθες να αποσυρθεί όχι </w:t>
      </w:r>
      <w:r>
        <w:rPr>
          <w:rFonts w:eastAsia="Times New Roman"/>
          <w:szCs w:val="24"/>
        </w:rPr>
        <w:t>σ</w:t>
      </w:r>
      <w:r w:rsidRPr="00B06820">
        <w:rPr>
          <w:rFonts w:eastAsia="Times New Roman"/>
          <w:szCs w:val="24"/>
        </w:rPr>
        <w:t>ε όλα και λοιπά</w:t>
      </w:r>
      <w:r>
        <w:rPr>
          <w:rFonts w:eastAsia="Times New Roman"/>
          <w:szCs w:val="24"/>
        </w:rPr>
        <w:t>.</w:t>
      </w:r>
    </w:p>
    <w:p w14:paraId="2E2472DD" w14:textId="77777777" w:rsidR="00ED3BF8" w:rsidRDefault="009F432D">
      <w:pPr>
        <w:spacing w:after="0" w:line="600" w:lineRule="auto"/>
        <w:ind w:firstLine="720"/>
        <w:jc w:val="both"/>
        <w:rPr>
          <w:rFonts w:eastAsia="Times New Roman"/>
          <w:szCs w:val="24"/>
        </w:rPr>
      </w:pPr>
      <w:r>
        <w:rPr>
          <w:rFonts w:eastAsia="Times New Roman"/>
          <w:szCs w:val="24"/>
        </w:rPr>
        <w:t>Δεν θα αναφερθώ σ</w:t>
      </w:r>
      <w:r w:rsidRPr="00B06820">
        <w:rPr>
          <w:rFonts w:eastAsia="Times New Roman"/>
          <w:szCs w:val="24"/>
        </w:rPr>
        <w:t xml:space="preserve">τον </w:t>
      </w:r>
      <w:proofErr w:type="spellStart"/>
      <w:r w:rsidRPr="00B06820">
        <w:rPr>
          <w:rFonts w:eastAsia="Times New Roman"/>
          <w:szCs w:val="24"/>
        </w:rPr>
        <w:t>προλαλήσαντα</w:t>
      </w:r>
      <w:proofErr w:type="spellEnd"/>
      <w:r w:rsidRPr="00B06820">
        <w:rPr>
          <w:rFonts w:eastAsia="Times New Roman"/>
          <w:szCs w:val="24"/>
        </w:rPr>
        <w:t xml:space="preserve"> συνάδελφο από την Ηλεία</w:t>
      </w:r>
      <w:r>
        <w:rPr>
          <w:rFonts w:eastAsia="Times New Roman"/>
          <w:szCs w:val="24"/>
        </w:rPr>
        <w:t>,</w:t>
      </w:r>
      <w:r w:rsidRPr="00B06820">
        <w:rPr>
          <w:rFonts w:eastAsia="Times New Roman"/>
          <w:szCs w:val="24"/>
        </w:rPr>
        <w:t xml:space="preserve"> παρ</w:t>
      </w:r>
      <w:r>
        <w:rPr>
          <w:rFonts w:eastAsia="Times New Roman"/>
          <w:szCs w:val="24"/>
        </w:rPr>
        <w:t xml:space="preserve">’ </w:t>
      </w:r>
      <w:r w:rsidRPr="00B06820">
        <w:rPr>
          <w:rFonts w:eastAsia="Times New Roman"/>
          <w:szCs w:val="24"/>
        </w:rPr>
        <w:t>ότι μου έδωσε πολλές αφορμές</w:t>
      </w:r>
      <w:r>
        <w:rPr>
          <w:rFonts w:eastAsia="Times New Roman"/>
          <w:szCs w:val="24"/>
        </w:rPr>
        <w:t>. Λέω α</w:t>
      </w:r>
      <w:r w:rsidRPr="00B06820">
        <w:rPr>
          <w:rFonts w:eastAsia="Times New Roman"/>
          <w:szCs w:val="24"/>
        </w:rPr>
        <w:t>πλώς ότι ο κόσμος</w:t>
      </w:r>
      <w:r>
        <w:rPr>
          <w:rFonts w:eastAsia="Times New Roman"/>
          <w:szCs w:val="24"/>
        </w:rPr>
        <w:t>,</w:t>
      </w:r>
      <w:r w:rsidRPr="00B06820">
        <w:rPr>
          <w:rFonts w:eastAsia="Times New Roman"/>
          <w:szCs w:val="24"/>
        </w:rPr>
        <w:t xml:space="preserve"> ο δημοκρατικός κόσμος σε όλη τη χώρα</w:t>
      </w:r>
      <w:r w:rsidRPr="00B06820">
        <w:rPr>
          <w:rFonts w:eastAsia="Times New Roman"/>
          <w:szCs w:val="24"/>
        </w:rPr>
        <w:t xml:space="preserve"> αλλά και στην </w:t>
      </w:r>
      <w:r>
        <w:rPr>
          <w:rFonts w:eastAsia="Times New Roman"/>
          <w:szCs w:val="24"/>
        </w:rPr>
        <w:t>Ηλεία</w:t>
      </w:r>
      <w:r w:rsidRPr="00B06820">
        <w:rPr>
          <w:rFonts w:eastAsia="Times New Roman"/>
          <w:szCs w:val="24"/>
        </w:rPr>
        <w:t xml:space="preserve"> ειδικά</w:t>
      </w:r>
      <w:r>
        <w:rPr>
          <w:rFonts w:eastAsia="Times New Roman"/>
          <w:szCs w:val="24"/>
        </w:rPr>
        <w:t>,</w:t>
      </w:r>
      <w:r w:rsidRPr="00B06820">
        <w:rPr>
          <w:rFonts w:eastAsia="Times New Roman"/>
          <w:szCs w:val="24"/>
        </w:rPr>
        <w:t xml:space="preserve"> μπορεί να συγκρίνει τη μεγάλη μεταρρυθμιστική τομή </w:t>
      </w:r>
      <w:r>
        <w:rPr>
          <w:rFonts w:eastAsia="Times New Roman"/>
          <w:szCs w:val="24"/>
        </w:rPr>
        <w:t>π</w:t>
      </w:r>
      <w:r w:rsidRPr="00B06820">
        <w:rPr>
          <w:rFonts w:eastAsia="Times New Roman"/>
          <w:szCs w:val="24"/>
        </w:rPr>
        <w:t xml:space="preserve">ου γίνεται σήμερα με την αναμόρφωση πλήρως του </w:t>
      </w:r>
      <w:r>
        <w:rPr>
          <w:rFonts w:eastAsia="Times New Roman"/>
          <w:szCs w:val="24"/>
        </w:rPr>
        <w:t>π</w:t>
      </w:r>
      <w:r w:rsidRPr="00B06820">
        <w:rPr>
          <w:rFonts w:eastAsia="Times New Roman"/>
          <w:szCs w:val="24"/>
        </w:rPr>
        <w:t>ανεπ</w:t>
      </w:r>
      <w:r>
        <w:rPr>
          <w:rFonts w:eastAsia="Times New Roman"/>
          <w:szCs w:val="24"/>
        </w:rPr>
        <w:t xml:space="preserve">ιστημιακού χάρτη σε όλη τη χώρα, </w:t>
      </w:r>
      <w:r w:rsidRPr="00B06820">
        <w:rPr>
          <w:rFonts w:eastAsia="Times New Roman"/>
          <w:szCs w:val="24"/>
        </w:rPr>
        <w:t xml:space="preserve">με τον οποίο και </w:t>
      </w:r>
      <w:r>
        <w:rPr>
          <w:rFonts w:eastAsia="Times New Roman"/>
          <w:szCs w:val="24"/>
        </w:rPr>
        <w:t>η Ηλεία</w:t>
      </w:r>
      <w:r w:rsidRPr="00B06820">
        <w:rPr>
          <w:rFonts w:eastAsia="Times New Roman"/>
          <w:szCs w:val="24"/>
        </w:rPr>
        <w:t xml:space="preserve"> εντάσσεται για πρώτη φορά </w:t>
      </w:r>
      <w:r>
        <w:rPr>
          <w:rFonts w:eastAsia="Times New Roman"/>
          <w:szCs w:val="24"/>
        </w:rPr>
        <w:t>σ</w:t>
      </w:r>
      <w:r w:rsidRPr="00B06820">
        <w:rPr>
          <w:rFonts w:eastAsia="Times New Roman"/>
          <w:szCs w:val="24"/>
        </w:rPr>
        <w:t>τα πανεπιστημιακά πράγματα της χώρας</w:t>
      </w:r>
      <w:r>
        <w:rPr>
          <w:rFonts w:eastAsia="Times New Roman"/>
          <w:szCs w:val="24"/>
        </w:rPr>
        <w:t>,</w:t>
      </w:r>
      <w:r w:rsidRPr="00B06820">
        <w:rPr>
          <w:rFonts w:eastAsia="Times New Roman"/>
          <w:szCs w:val="24"/>
        </w:rPr>
        <w:t xml:space="preserve"> </w:t>
      </w:r>
      <w:r w:rsidRPr="00B06820">
        <w:rPr>
          <w:rFonts w:eastAsia="Times New Roman"/>
          <w:szCs w:val="24"/>
        </w:rPr>
        <w:t xml:space="preserve">με το τερατούργημα του σχεδίου </w:t>
      </w:r>
      <w:r>
        <w:rPr>
          <w:rFonts w:eastAsia="Times New Roman"/>
          <w:szCs w:val="24"/>
        </w:rPr>
        <w:t>«</w:t>
      </w:r>
      <w:r w:rsidRPr="00B06820">
        <w:rPr>
          <w:rFonts w:eastAsia="Times New Roman"/>
          <w:szCs w:val="24"/>
        </w:rPr>
        <w:t>ΑΘΗΝΑ</w:t>
      </w:r>
      <w:r>
        <w:rPr>
          <w:rFonts w:eastAsia="Times New Roman"/>
          <w:szCs w:val="24"/>
        </w:rPr>
        <w:t>»</w:t>
      </w:r>
      <w:r w:rsidRPr="00B06820">
        <w:rPr>
          <w:rFonts w:eastAsia="Times New Roman"/>
          <w:szCs w:val="24"/>
        </w:rPr>
        <w:t xml:space="preserve"> του 2013</w:t>
      </w:r>
      <w:r>
        <w:rPr>
          <w:rFonts w:eastAsia="Times New Roman"/>
          <w:szCs w:val="24"/>
        </w:rPr>
        <w:t>,</w:t>
      </w:r>
      <w:r w:rsidRPr="00B06820">
        <w:rPr>
          <w:rFonts w:eastAsia="Times New Roman"/>
          <w:szCs w:val="24"/>
        </w:rPr>
        <w:t xml:space="preserve"> </w:t>
      </w:r>
      <w:r w:rsidRPr="00B06820">
        <w:rPr>
          <w:rFonts w:eastAsia="Times New Roman"/>
          <w:szCs w:val="24"/>
        </w:rPr>
        <w:lastRenderedPageBreak/>
        <w:t>στο οποίο συνέπραξαν και οι συνάδελφοι της Νέας Δημοκρατίας και του ΠΑΣΟΚ που εκλέγονται στην Ηλεία</w:t>
      </w:r>
      <w:r>
        <w:rPr>
          <w:rFonts w:eastAsia="Times New Roman"/>
          <w:szCs w:val="24"/>
        </w:rPr>
        <w:t>,</w:t>
      </w:r>
      <w:r w:rsidRPr="00B06820">
        <w:rPr>
          <w:rFonts w:eastAsia="Times New Roman"/>
          <w:szCs w:val="24"/>
        </w:rPr>
        <w:t xml:space="preserve"> το οποίο</w:t>
      </w:r>
      <w:r>
        <w:rPr>
          <w:rFonts w:eastAsia="Times New Roman"/>
          <w:szCs w:val="24"/>
        </w:rPr>
        <w:t>,</w:t>
      </w:r>
      <w:r w:rsidRPr="00B06820">
        <w:rPr>
          <w:rFonts w:eastAsia="Times New Roman"/>
          <w:szCs w:val="24"/>
        </w:rPr>
        <w:t xml:space="preserve"> κυριολεκτικά</w:t>
      </w:r>
      <w:r>
        <w:rPr>
          <w:rFonts w:eastAsia="Times New Roman"/>
          <w:szCs w:val="24"/>
        </w:rPr>
        <w:t>,</w:t>
      </w:r>
      <w:r w:rsidRPr="00B06820">
        <w:rPr>
          <w:rFonts w:eastAsia="Times New Roman"/>
          <w:szCs w:val="24"/>
        </w:rPr>
        <w:t xml:space="preserve"> διέ</w:t>
      </w:r>
      <w:r>
        <w:rPr>
          <w:rFonts w:eastAsia="Times New Roman"/>
          <w:szCs w:val="24"/>
        </w:rPr>
        <w:t>λυσε την τριτοβάθμια εκπαίδευση, γι’</w:t>
      </w:r>
      <w:r w:rsidRPr="00B06820">
        <w:rPr>
          <w:rFonts w:eastAsia="Times New Roman"/>
          <w:szCs w:val="24"/>
        </w:rPr>
        <w:t xml:space="preserve"> αυτό ούτε και οι ίδιοι δεν έχουν το θάρρος</w:t>
      </w:r>
      <w:r w:rsidRPr="00B06820">
        <w:rPr>
          <w:rFonts w:eastAsia="Times New Roman"/>
          <w:szCs w:val="24"/>
        </w:rPr>
        <w:t xml:space="preserve"> σήμερα να το υπερασπιστούν</w:t>
      </w:r>
      <w:r>
        <w:rPr>
          <w:rFonts w:eastAsia="Times New Roman"/>
          <w:szCs w:val="24"/>
        </w:rPr>
        <w:t>.</w:t>
      </w:r>
    </w:p>
    <w:p w14:paraId="2E2472DE" w14:textId="77777777" w:rsidR="00ED3BF8" w:rsidRDefault="009F432D">
      <w:pPr>
        <w:spacing w:after="0" w:line="600" w:lineRule="auto"/>
        <w:ind w:firstLine="720"/>
        <w:jc w:val="both"/>
        <w:rPr>
          <w:rFonts w:eastAsia="Times New Roman"/>
          <w:szCs w:val="24"/>
        </w:rPr>
      </w:pPr>
      <w:r>
        <w:rPr>
          <w:rFonts w:eastAsia="Times New Roman"/>
          <w:szCs w:val="24"/>
        </w:rPr>
        <w:t>Ο βασικός, όμως, λόγος που</w:t>
      </w:r>
      <w:r w:rsidRPr="00B06820">
        <w:rPr>
          <w:rFonts w:eastAsia="Times New Roman"/>
          <w:szCs w:val="24"/>
        </w:rPr>
        <w:t xml:space="preserve"> ζήτησα το</w:t>
      </w:r>
      <w:r>
        <w:rPr>
          <w:rFonts w:eastAsia="Times New Roman"/>
          <w:szCs w:val="24"/>
        </w:rPr>
        <w:t>ν</w:t>
      </w:r>
      <w:r w:rsidRPr="00B06820">
        <w:rPr>
          <w:rFonts w:eastAsia="Times New Roman"/>
          <w:szCs w:val="24"/>
        </w:rPr>
        <w:t xml:space="preserve"> λόγο </w:t>
      </w:r>
      <w:r>
        <w:rPr>
          <w:rFonts w:eastAsia="Times New Roman"/>
          <w:szCs w:val="24"/>
        </w:rPr>
        <w:t>σ</w:t>
      </w:r>
      <w:r w:rsidRPr="00B06820">
        <w:rPr>
          <w:rFonts w:eastAsia="Times New Roman"/>
          <w:szCs w:val="24"/>
        </w:rPr>
        <w:t>ήμερα</w:t>
      </w:r>
      <w:r>
        <w:rPr>
          <w:rFonts w:eastAsia="Times New Roman"/>
          <w:szCs w:val="24"/>
        </w:rPr>
        <w:t>,</w:t>
      </w:r>
      <w:r w:rsidRPr="00B06820">
        <w:rPr>
          <w:rFonts w:eastAsia="Times New Roman"/>
          <w:szCs w:val="24"/>
        </w:rPr>
        <w:t xml:space="preserve"> είναι </w:t>
      </w:r>
      <w:r>
        <w:rPr>
          <w:rFonts w:eastAsia="Times New Roman"/>
          <w:szCs w:val="24"/>
        </w:rPr>
        <w:t xml:space="preserve">για </w:t>
      </w:r>
      <w:r w:rsidRPr="00B06820">
        <w:rPr>
          <w:rFonts w:eastAsia="Times New Roman"/>
          <w:szCs w:val="24"/>
        </w:rPr>
        <w:t xml:space="preserve">να μιλήσω για τις αλλαγές που πραγματοποιούνται στο </w:t>
      </w:r>
      <w:r>
        <w:rPr>
          <w:rFonts w:eastAsia="Times New Roman"/>
          <w:szCs w:val="24"/>
        </w:rPr>
        <w:t>γ</w:t>
      </w:r>
      <w:r w:rsidRPr="00B06820">
        <w:rPr>
          <w:rFonts w:eastAsia="Times New Roman"/>
          <w:szCs w:val="24"/>
        </w:rPr>
        <w:t xml:space="preserve">ενικό </w:t>
      </w:r>
      <w:r>
        <w:rPr>
          <w:rFonts w:eastAsia="Times New Roman"/>
          <w:szCs w:val="24"/>
        </w:rPr>
        <w:t>λ</w:t>
      </w:r>
      <w:r w:rsidRPr="00B06820">
        <w:rPr>
          <w:rFonts w:eastAsia="Times New Roman"/>
          <w:szCs w:val="24"/>
        </w:rPr>
        <w:t>ύκειο</w:t>
      </w:r>
      <w:r>
        <w:rPr>
          <w:rFonts w:eastAsia="Times New Roman"/>
          <w:szCs w:val="24"/>
        </w:rPr>
        <w:t xml:space="preserve">. Θέλω να κάνω πέντε </w:t>
      </w:r>
      <w:r w:rsidRPr="00B06820">
        <w:rPr>
          <w:rFonts w:eastAsia="Times New Roman"/>
          <w:szCs w:val="24"/>
        </w:rPr>
        <w:t>σχόλια</w:t>
      </w:r>
      <w:r>
        <w:rPr>
          <w:rFonts w:eastAsia="Times New Roman"/>
          <w:szCs w:val="24"/>
        </w:rPr>
        <w:t>.</w:t>
      </w:r>
    </w:p>
    <w:p w14:paraId="2E2472DF" w14:textId="77777777" w:rsidR="00ED3BF8" w:rsidRDefault="009F432D">
      <w:pPr>
        <w:spacing w:after="0" w:line="600" w:lineRule="auto"/>
        <w:ind w:firstLine="720"/>
        <w:jc w:val="both"/>
        <w:rPr>
          <w:rFonts w:eastAsia="Times New Roman"/>
          <w:szCs w:val="24"/>
        </w:rPr>
      </w:pPr>
      <w:r>
        <w:rPr>
          <w:rFonts w:eastAsia="Times New Roman"/>
          <w:szCs w:val="24"/>
        </w:rPr>
        <w:t>Πρώτον, υπάρχει μ</w:t>
      </w:r>
      <w:r w:rsidRPr="00B06820">
        <w:rPr>
          <w:rFonts w:eastAsia="Times New Roman"/>
          <w:szCs w:val="24"/>
        </w:rPr>
        <w:t>ία πλήρης υποκρισία από όλες τις πλευρές της Αντιπολίτε</w:t>
      </w:r>
      <w:r w:rsidRPr="00B06820">
        <w:rPr>
          <w:rFonts w:eastAsia="Times New Roman"/>
          <w:szCs w:val="24"/>
        </w:rPr>
        <w:t>υσης</w:t>
      </w:r>
      <w:r>
        <w:rPr>
          <w:rFonts w:eastAsia="Times New Roman"/>
          <w:szCs w:val="24"/>
        </w:rPr>
        <w:t>.</w:t>
      </w:r>
      <w:r w:rsidRPr="00B06820">
        <w:rPr>
          <w:rFonts w:eastAsia="Times New Roman"/>
          <w:szCs w:val="24"/>
        </w:rPr>
        <w:t xml:space="preserve"> </w:t>
      </w:r>
      <w:r>
        <w:rPr>
          <w:rFonts w:eastAsia="Times New Roman"/>
          <w:szCs w:val="24"/>
        </w:rPr>
        <w:t>Ποια</w:t>
      </w:r>
      <w:r w:rsidRPr="00B06820">
        <w:rPr>
          <w:rFonts w:eastAsia="Times New Roman"/>
          <w:szCs w:val="24"/>
        </w:rPr>
        <w:t xml:space="preserve"> υποκρισία</w:t>
      </w:r>
      <w:r>
        <w:rPr>
          <w:rFonts w:eastAsia="Times New Roman"/>
          <w:szCs w:val="24"/>
        </w:rPr>
        <w:t>;</w:t>
      </w:r>
      <w:r w:rsidRPr="00B06820">
        <w:rPr>
          <w:rFonts w:eastAsia="Times New Roman"/>
          <w:szCs w:val="24"/>
        </w:rPr>
        <w:t xml:space="preserve"> </w:t>
      </w:r>
      <w:r>
        <w:rPr>
          <w:rFonts w:eastAsia="Times New Roman"/>
          <w:szCs w:val="24"/>
        </w:rPr>
        <w:t>Ό</w:t>
      </w:r>
      <w:r w:rsidRPr="00B06820">
        <w:rPr>
          <w:rFonts w:eastAsia="Times New Roman"/>
          <w:szCs w:val="24"/>
        </w:rPr>
        <w:t>λοι ομνύουν στο όνομα της γενικής παιδείας</w:t>
      </w:r>
      <w:r>
        <w:rPr>
          <w:rFonts w:eastAsia="Times New Roman"/>
          <w:szCs w:val="24"/>
        </w:rPr>
        <w:t>,</w:t>
      </w:r>
      <w:r w:rsidRPr="00B06820">
        <w:rPr>
          <w:rFonts w:eastAsia="Times New Roman"/>
          <w:szCs w:val="24"/>
        </w:rPr>
        <w:t xml:space="preserve"> όλοι είμαστε υπ</w:t>
      </w:r>
      <w:r>
        <w:rPr>
          <w:rFonts w:eastAsia="Times New Roman"/>
          <w:szCs w:val="24"/>
        </w:rPr>
        <w:t>έρ της γενικής παιδείας ξαφνικά. Α</w:t>
      </w:r>
      <w:r w:rsidRPr="00B06820">
        <w:rPr>
          <w:rFonts w:eastAsia="Times New Roman"/>
          <w:szCs w:val="24"/>
        </w:rPr>
        <w:t>λήθεια</w:t>
      </w:r>
      <w:r>
        <w:rPr>
          <w:rFonts w:eastAsia="Times New Roman"/>
          <w:szCs w:val="24"/>
        </w:rPr>
        <w:t>; Συνομιλείτε με εκπαιδευτικούς που διδάσκουν στη Γ΄</w:t>
      </w:r>
      <w:r w:rsidRPr="00B06820">
        <w:rPr>
          <w:rFonts w:eastAsia="Times New Roman"/>
          <w:szCs w:val="24"/>
        </w:rPr>
        <w:t xml:space="preserve"> τάξη του </w:t>
      </w:r>
      <w:r>
        <w:rPr>
          <w:rFonts w:eastAsia="Times New Roman"/>
          <w:szCs w:val="24"/>
        </w:rPr>
        <w:t>γ</w:t>
      </w:r>
      <w:r w:rsidRPr="00B06820">
        <w:rPr>
          <w:rFonts w:eastAsia="Times New Roman"/>
          <w:szCs w:val="24"/>
        </w:rPr>
        <w:t xml:space="preserve">ενικού </w:t>
      </w:r>
      <w:r>
        <w:rPr>
          <w:rFonts w:eastAsia="Times New Roman"/>
          <w:szCs w:val="24"/>
        </w:rPr>
        <w:t>λ</w:t>
      </w:r>
      <w:r w:rsidRPr="00B06820">
        <w:rPr>
          <w:rFonts w:eastAsia="Times New Roman"/>
          <w:szCs w:val="24"/>
        </w:rPr>
        <w:t>υκείου</w:t>
      </w:r>
      <w:r>
        <w:rPr>
          <w:rFonts w:eastAsia="Times New Roman"/>
          <w:szCs w:val="24"/>
        </w:rPr>
        <w:t>,</w:t>
      </w:r>
      <w:r w:rsidRPr="00B06820">
        <w:rPr>
          <w:rFonts w:eastAsia="Times New Roman"/>
          <w:szCs w:val="24"/>
        </w:rPr>
        <w:t xml:space="preserve"> να σας πουν τι συμβαίνει τις ώρες των μαθημάτων της λεγ</w:t>
      </w:r>
      <w:r w:rsidRPr="00B06820">
        <w:rPr>
          <w:rFonts w:eastAsia="Times New Roman"/>
          <w:szCs w:val="24"/>
        </w:rPr>
        <w:t>όμενης γενικής παιδείας</w:t>
      </w:r>
      <w:r>
        <w:rPr>
          <w:rFonts w:eastAsia="Times New Roman"/>
          <w:szCs w:val="24"/>
        </w:rPr>
        <w:t>;</w:t>
      </w:r>
      <w:r w:rsidRPr="00B06820">
        <w:rPr>
          <w:rFonts w:eastAsia="Times New Roman"/>
          <w:szCs w:val="24"/>
        </w:rPr>
        <w:t xml:space="preserve"> Συνομιλείτε</w:t>
      </w:r>
      <w:r>
        <w:rPr>
          <w:rFonts w:eastAsia="Times New Roman"/>
          <w:szCs w:val="24"/>
        </w:rPr>
        <w:t xml:space="preserve">; Μάλλον δεν </w:t>
      </w:r>
      <w:r w:rsidRPr="00B06820">
        <w:rPr>
          <w:rFonts w:eastAsia="Times New Roman"/>
          <w:szCs w:val="24"/>
        </w:rPr>
        <w:t>συνομιλ</w:t>
      </w:r>
      <w:r>
        <w:rPr>
          <w:rFonts w:eastAsia="Times New Roman"/>
          <w:szCs w:val="24"/>
        </w:rPr>
        <w:t xml:space="preserve">είτε, γιατί αν συνομιλούσατε δεν </w:t>
      </w:r>
      <w:r w:rsidRPr="00B06820">
        <w:rPr>
          <w:rFonts w:eastAsia="Times New Roman"/>
          <w:szCs w:val="24"/>
        </w:rPr>
        <w:t>θα λέγατε αυτά που λέτε σήμερα εδώ</w:t>
      </w:r>
      <w:r>
        <w:rPr>
          <w:rFonts w:eastAsia="Times New Roman"/>
          <w:szCs w:val="24"/>
        </w:rPr>
        <w:t>.</w:t>
      </w:r>
      <w:r w:rsidRPr="00B06820">
        <w:rPr>
          <w:rFonts w:eastAsia="Times New Roman"/>
          <w:szCs w:val="24"/>
        </w:rPr>
        <w:t xml:space="preserve"> Δεν υπάρχει γενική παιδεία</w:t>
      </w:r>
      <w:r>
        <w:rPr>
          <w:rFonts w:eastAsia="Times New Roman"/>
          <w:szCs w:val="24"/>
        </w:rPr>
        <w:t xml:space="preserve">, τουλάχιστον στη Γ΄ </w:t>
      </w:r>
      <w:r w:rsidRPr="00B06820">
        <w:rPr>
          <w:rFonts w:eastAsia="Times New Roman"/>
          <w:szCs w:val="24"/>
        </w:rPr>
        <w:t xml:space="preserve">τάξη του </w:t>
      </w:r>
      <w:r>
        <w:rPr>
          <w:rFonts w:eastAsia="Times New Roman"/>
          <w:szCs w:val="24"/>
        </w:rPr>
        <w:t>γ</w:t>
      </w:r>
      <w:r w:rsidRPr="00B06820">
        <w:rPr>
          <w:rFonts w:eastAsia="Times New Roman"/>
          <w:szCs w:val="24"/>
        </w:rPr>
        <w:t xml:space="preserve">ενικού </w:t>
      </w:r>
      <w:r>
        <w:rPr>
          <w:rFonts w:eastAsia="Times New Roman"/>
          <w:szCs w:val="24"/>
        </w:rPr>
        <w:t>λ</w:t>
      </w:r>
      <w:r w:rsidRPr="00B06820">
        <w:rPr>
          <w:rFonts w:eastAsia="Times New Roman"/>
          <w:szCs w:val="24"/>
        </w:rPr>
        <w:t>υκείου</w:t>
      </w:r>
      <w:r>
        <w:rPr>
          <w:rFonts w:eastAsia="Times New Roman"/>
          <w:szCs w:val="24"/>
        </w:rPr>
        <w:t xml:space="preserve">. </w:t>
      </w:r>
    </w:p>
    <w:p w14:paraId="2E2472E0" w14:textId="77777777" w:rsidR="00ED3BF8" w:rsidRDefault="009F432D">
      <w:pPr>
        <w:spacing w:after="0" w:line="600" w:lineRule="auto"/>
        <w:ind w:firstLine="720"/>
        <w:jc w:val="both"/>
        <w:rPr>
          <w:rFonts w:eastAsia="Times New Roman"/>
          <w:szCs w:val="24"/>
        </w:rPr>
      </w:pPr>
      <w:r>
        <w:rPr>
          <w:rFonts w:eastAsia="Times New Roman"/>
          <w:szCs w:val="24"/>
        </w:rPr>
        <w:t xml:space="preserve">Και σε αυτό το ατόπημα </w:t>
      </w:r>
      <w:r w:rsidRPr="00B06820">
        <w:rPr>
          <w:rFonts w:eastAsia="Times New Roman"/>
          <w:szCs w:val="24"/>
        </w:rPr>
        <w:t>υποπίπτουν</w:t>
      </w:r>
      <w:r>
        <w:rPr>
          <w:rFonts w:eastAsia="Times New Roman"/>
          <w:szCs w:val="24"/>
        </w:rPr>
        <w:t>,</w:t>
      </w:r>
      <w:r w:rsidRPr="00B06820">
        <w:rPr>
          <w:rFonts w:eastAsia="Times New Roman"/>
          <w:szCs w:val="24"/>
        </w:rPr>
        <w:t xml:space="preserve"> </w:t>
      </w:r>
      <w:r>
        <w:rPr>
          <w:rFonts w:eastAsia="Times New Roman"/>
          <w:szCs w:val="24"/>
        </w:rPr>
        <w:t>δ</w:t>
      </w:r>
      <w:r w:rsidRPr="00B06820">
        <w:rPr>
          <w:rFonts w:eastAsia="Times New Roman"/>
          <w:szCs w:val="24"/>
        </w:rPr>
        <w:t>υστυχώς</w:t>
      </w:r>
      <w:r>
        <w:rPr>
          <w:rFonts w:eastAsia="Times New Roman"/>
          <w:szCs w:val="24"/>
        </w:rPr>
        <w:t>,</w:t>
      </w:r>
      <w:r w:rsidRPr="00B06820">
        <w:rPr>
          <w:rFonts w:eastAsia="Times New Roman"/>
          <w:szCs w:val="24"/>
        </w:rPr>
        <w:t xml:space="preserve"> όχι μόνο πολιτικές δυνάμεις που θέλουν δήθεν </w:t>
      </w:r>
      <w:r>
        <w:rPr>
          <w:rFonts w:eastAsia="Times New Roman"/>
          <w:szCs w:val="24"/>
        </w:rPr>
        <w:t xml:space="preserve">να </w:t>
      </w:r>
      <w:r w:rsidRPr="00B06820">
        <w:rPr>
          <w:rFonts w:eastAsia="Times New Roman"/>
          <w:szCs w:val="24"/>
        </w:rPr>
        <w:t xml:space="preserve">ονομάζονται αριστερές </w:t>
      </w:r>
      <w:r w:rsidRPr="00B06820">
        <w:rPr>
          <w:rFonts w:eastAsia="Times New Roman"/>
          <w:szCs w:val="24"/>
        </w:rPr>
        <w:lastRenderedPageBreak/>
        <w:t xml:space="preserve">αλλά και συνδικαλιστικές οργανώσεις που μέχρι κάποιο διάστημα είχαν </w:t>
      </w:r>
      <w:r>
        <w:rPr>
          <w:rFonts w:eastAsia="Times New Roman"/>
          <w:szCs w:val="24"/>
        </w:rPr>
        <w:t>ένα κύρος σ</w:t>
      </w:r>
      <w:r w:rsidRPr="00B06820">
        <w:rPr>
          <w:rFonts w:eastAsia="Times New Roman"/>
          <w:szCs w:val="24"/>
        </w:rPr>
        <w:t>την εκπαιδευτική κοινότητα</w:t>
      </w:r>
      <w:r>
        <w:rPr>
          <w:rFonts w:eastAsia="Times New Roman"/>
          <w:szCs w:val="24"/>
        </w:rPr>
        <w:t>.</w:t>
      </w:r>
      <w:r w:rsidRPr="00B06820">
        <w:rPr>
          <w:rFonts w:eastAsia="Times New Roman"/>
          <w:szCs w:val="24"/>
        </w:rPr>
        <w:t xml:space="preserve"> Δυστυχώς </w:t>
      </w:r>
      <w:r>
        <w:rPr>
          <w:rFonts w:eastAsia="Times New Roman"/>
          <w:szCs w:val="24"/>
        </w:rPr>
        <w:t xml:space="preserve">πια </w:t>
      </w:r>
      <w:r w:rsidRPr="00B06820">
        <w:rPr>
          <w:rFonts w:eastAsia="Times New Roman"/>
          <w:szCs w:val="24"/>
        </w:rPr>
        <w:t xml:space="preserve">το κύρος </w:t>
      </w:r>
      <w:r>
        <w:rPr>
          <w:rFonts w:eastAsia="Times New Roman"/>
          <w:szCs w:val="24"/>
        </w:rPr>
        <w:t>αυτό</w:t>
      </w:r>
      <w:r w:rsidRPr="00B06820">
        <w:rPr>
          <w:rFonts w:eastAsia="Times New Roman"/>
          <w:szCs w:val="24"/>
        </w:rPr>
        <w:t xml:space="preserve"> </w:t>
      </w:r>
      <w:r w:rsidRPr="00B06820">
        <w:rPr>
          <w:rFonts w:eastAsia="Times New Roman"/>
          <w:szCs w:val="24"/>
        </w:rPr>
        <w:t>δεν υφίσταται</w:t>
      </w:r>
      <w:r>
        <w:rPr>
          <w:rFonts w:eastAsia="Times New Roman"/>
          <w:szCs w:val="24"/>
        </w:rPr>
        <w:t>,</w:t>
      </w:r>
      <w:r w:rsidRPr="00B06820">
        <w:rPr>
          <w:rFonts w:eastAsia="Times New Roman"/>
          <w:szCs w:val="24"/>
        </w:rPr>
        <w:t xml:space="preserve"> όπως φαίνεται και από τον αριθμό των</w:t>
      </w:r>
      <w:r w:rsidRPr="00B06820">
        <w:rPr>
          <w:rFonts w:eastAsia="Times New Roman"/>
          <w:szCs w:val="24"/>
        </w:rPr>
        <w:t xml:space="preserve"> εκπαιδευτικών που ακολουθούν αυτές τις </w:t>
      </w:r>
      <w:r>
        <w:rPr>
          <w:rFonts w:eastAsia="Times New Roman"/>
          <w:szCs w:val="24"/>
        </w:rPr>
        <w:t>συνδικαλιστικές</w:t>
      </w:r>
      <w:r w:rsidRPr="00B06820">
        <w:rPr>
          <w:rFonts w:eastAsia="Times New Roman"/>
          <w:szCs w:val="24"/>
        </w:rPr>
        <w:t xml:space="preserve"> οργανώσεις</w:t>
      </w:r>
      <w:r>
        <w:rPr>
          <w:rFonts w:eastAsia="Times New Roman"/>
          <w:szCs w:val="24"/>
        </w:rPr>
        <w:t>.</w:t>
      </w:r>
    </w:p>
    <w:p w14:paraId="2E2472E1" w14:textId="77777777" w:rsidR="00ED3BF8" w:rsidRDefault="009F432D">
      <w:pPr>
        <w:spacing w:after="0" w:line="600" w:lineRule="auto"/>
        <w:ind w:firstLine="720"/>
        <w:jc w:val="both"/>
        <w:rPr>
          <w:rFonts w:eastAsia="Times New Roman"/>
          <w:szCs w:val="24"/>
        </w:rPr>
      </w:pPr>
      <w:r w:rsidRPr="00B06820">
        <w:rPr>
          <w:rFonts w:eastAsia="Times New Roman"/>
          <w:szCs w:val="24"/>
        </w:rPr>
        <w:t>Τι κάνει το νομοσχέδιο</w:t>
      </w:r>
      <w:r>
        <w:rPr>
          <w:rFonts w:eastAsia="Times New Roman"/>
          <w:szCs w:val="24"/>
        </w:rPr>
        <w:t>;</w:t>
      </w:r>
      <w:r w:rsidRPr="00B06820">
        <w:rPr>
          <w:rFonts w:eastAsia="Times New Roman"/>
          <w:szCs w:val="24"/>
        </w:rPr>
        <w:t xml:space="preserve"> Αναγνωρίζει μία πραγματικότητα</w:t>
      </w:r>
      <w:r>
        <w:rPr>
          <w:rFonts w:eastAsia="Times New Roman"/>
          <w:szCs w:val="24"/>
        </w:rPr>
        <w:t xml:space="preserve">, την </w:t>
      </w:r>
      <w:r w:rsidRPr="00B06820">
        <w:rPr>
          <w:rFonts w:eastAsia="Times New Roman"/>
          <w:szCs w:val="24"/>
        </w:rPr>
        <w:t>πραγματικότητα που ζουν οι μαθητές και</w:t>
      </w:r>
      <w:r>
        <w:rPr>
          <w:rFonts w:eastAsia="Times New Roman"/>
          <w:szCs w:val="24"/>
        </w:rPr>
        <w:t xml:space="preserve"> οι οικογένειές </w:t>
      </w:r>
      <w:r>
        <w:rPr>
          <w:rFonts w:eastAsia="Times New Roman"/>
          <w:szCs w:val="24"/>
        </w:rPr>
        <w:t>τους,</w:t>
      </w:r>
      <w:r>
        <w:rPr>
          <w:rFonts w:eastAsia="Times New Roman"/>
          <w:szCs w:val="24"/>
        </w:rPr>
        <w:t xml:space="preserve"> γνωρίζοντας </w:t>
      </w:r>
      <w:r w:rsidRPr="00B06820">
        <w:rPr>
          <w:rFonts w:eastAsia="Times New Roman"/>
          <w:szCs w:val="24"/>
        </w:rPr>
        <w:t xml:space="preserve">ότι μετά το τέλος του </w:t>
      </w:r>
      <w:r>
        <w:rPr>
          <w:rFonts w:eastAsia="Times New Roman"/>
          <w:szCs w:val="24"/>
        </w:rPr>
        <w:t>λ</w:t>
      </w:r>
      <w:r w:rsidRPr="00B06820">
        <w:rPr>
          <w:rFonts w:eastAsia="Times New Roman"/>
          <w:szCs w:val="24"/>
        </w:rPr>
        <w:t>υκείου έχουν να συμμετ</w:t>
      </w:r>
      <w:r>
        <w:rPr>
          <w:rFonts w:eastAsia="Times New Roman"/>
          <w:szCs w:val="24"/>
        </w:rPr>
        <w:t>άσ</w:t>
      </w:r>
      <w:r w:rsidRPr="00B06820">
        <w:rPr>
          <w:rFonts w:eastAsia="Times New Roman"/>
          <w:szCs w:val="24"/>
        </w:rPr>
        <w:t>χουν σε μ</w:t>
      </w:r>
      <w:r w:rsidRPr="00B06820">
        <w:rPr>
          <w:rFonts w:eastAsia="Times New Roman"/>
          <w:szCs w:val="24"/>
        </w:rPr>
        <w:t>ία διαγωνιστική διαδικασία και από την επιδίωξη να επιτύχουν σε αυτή τη διαγωνιστική διαδικασία</w:t>
      </w:r>
      <w:r>
        <w:rPr>
          <w:rFonts w:eastAsia="Times New Roman"/>
          <w:szCs w:val="24"/>
        </w:rPr>
        <w:t>.</w:t>
      </w:r>
      <w:r w:rsidRPr="00B06820">
        <w:rPr>
          <w:rFonts w:eastAsia="Times New Roman"/>
          <w:szCs w:val="24"/>
        </w:rPr>
        <w:t xml:space="preserve"> Μέχρι τώρα ποιος αναλαμβάνει να προετοιμάσει τους μαθητές για αυτή τη διαδικασία</w:t>
      </w:r>
      <w:r>
        <w:rPr>
          <w:rFonts w:eastAsia="Times New Roman"/>
          <w:szCs w:val="24"/>
        </w:rPr>
        <w:t>;</w:t>
      </w:r>
      <w:r w:rsidRPr="00B06820">
        <w:rPr>
          <w:rFonts w:eastAsia="Times New Roman"/>
          <w:szCs w:val="24"/>
        </w:rPr>
        <w:t xml:space="preserve"> </w:t>
      </w:r>
      <w:r>
        <w:rPr>
          <w:rFonts w:eastAsia="Times New Roman"/>
          <w:szCs w:val="24"/>
        </w:rPr>
        <w:t xml:space="preserve">Θεσμοί έξω από το σχολείο </w:t>
      </w:r>
      <w:r w:rsidRPr="00B06820">
        <w:rPr>
          <w:rFonts w:eastAsia="Times New Roman"/>
          <w:szCs w:val="24"/>
        </w:rPr>
        <w:t>τα φροντιστήρια και τα ιδιαίτερα μαθήματα</w:t>
      </w:r>
      <w:r>
        <w:rPr>
          <w:rFonts w:eastAsia="Times New Roman"/>
          <w:szCs w:val="24"/>
        </w:rPr>
        <w:t>.</w:t>
      </w:r>
      <w:r w:rsidRPr="00B06820">
        <w:rPr>
          <w:rFonts w:eastAsia="Times New Roman"/>
          <w:szCs w:val="24"/>
        </w:rPr>
        <w:t xml:space="preserve"> Θέλουμε </w:t>
      </w:r>
      <w:r w:rsidRPr="00B06820">
        <w:rPr>
          <w:rFonts w:eastAsia="Times New Roman"/>
          <w:szCs w:val="24"/>
        </w:rPr>
        <w:t>να κλείσουμε τα μάτια σε αυτό</w:t>
      </w:r>
      <w:r>
        <w:rPr>
          <w:rFonts w:eastAsia="Times New Roman"/>
          <w:szCs w:val="24"/>
        </w:rPr>
        <w:t>;</w:t>
      </w:r>
      <w:r w:rsidRPr="00B06820">
        <w:rPr>
          <w:rFonts w:eastAsia="Times New Roman"/>
          <w:szCs w:val="24"/>
        </w:rPr>
        <w:t xml:space="preserve"> </w:t>
      </w:r>
    </w:p>
    <w:p w14:paraId="2E2472E2" w14:textId="77777777" w:rsidR="00ED3BF8" w:rsidRDefault="009F432D">
      <w:pPr>
        <w:spacing w:after="0" w:line="600" w:lineRule="auto"/>
        <w:ind w:firstLine="720"/>
        <w:jc w:val="both"/>
        <w:rPr>
          <w:rFonts w:eastAsia="Times New Roman"/>
          <w:szCs w:val="24"/>
        </w:rPr>
      </w:pPr>
      <w:r w:rsidRPr="00B06820">
        <w:rPr>
          <w:rFonts w:eastAsia="Times New Roman"/>
          <w:szCs w:val="24"/>
        </w:rPr>
        <w:t>Το νομοσχέδιο λέει το εξής απλό</w:t>
      </w:r>
      <w:r>
        <w:rPr>
          <w:rFonts w:eastAsia="Times New Roman"/>
          <w:szCs w:val="24"/>
        </w:rPr>
        <w:t>.</w:t>
      </w:r>
      <w:r>
        <w:rPr>
          <w:rFonts w:eastAsia="Times New Roman"/>
          <w:szCs w:val="24"/>
        </w:rPr>
        <w:t xml:space="preserve"> Θέλει το σχολείο να αναλάβει όσο μπορεί</w:t>
      </w:r>
      <w:r w:rsidRPr="00B06820">
        <w:rPr>
          <w:rFonts w:eastAsia="Times New Roman"/>
          <w:szCs w:val="24"/>
        </w:rPr>
        <w:t xml:space="preserve"> μεγαλύτερο βάρο</w:t>
      </w:r>
      <w:r>
        <w:rPr>
          <w:rFonts w:eastAsia="Times New Roman"/>
          <w:szCs w:val="24"/>
        </w:rPr>
        <w:t xml:space="preserve">ς στην προετοιμασία των μαθητών, να </w:t>
      </w:r>
      <w:r w:rsidRPr="00B06820">
        <w:rPr>
          <w:rFonts w:eastAsia="Times New Roman"/>
          <w:szCs w:val="24"/>
        </w:rPr>
        <w:t>συμβά</w:t>
      </w:r>
      <w:r>
        <w:rPr>
          <w:rFonts w:eastAsia="Times New Roman"/>
          <w:szCs w:val="24"/>
        </w:rPr>
        <w:t>λ</w:t>
      </w:r>
      <w:r w:rsidRPr="00B06820">
        <w:rPr>
          <w:rFonts w:eastAsia="Times New Roman"/>
          <w:szCs w:val="24"/>
        </w:rPr>
        <w:t>λει το δημόσιο σχολείο</w:t>
      </w:r>
      <w:r>
        <w:rPr>
          <w:rFonts w:eastAsia="Times New Roman"/>
          <w:szCs w:val="24"/>
        </w:rPr>
        <w:t>,</w:t>
      </w:r>
      <w:r w:rsidRPr="00B06820">
        <w:rPr>
          <w:rFonts w:eastAsia="Times New Roman"/>
          <w:szCs w:val="24"/>
        </w:rPr>
        <w:t xml:space="preserve"> </w:t>
      </w:r>
      <w:r>
        <w:rPr>
          <w:rFonts w:eastAsia="Times New Roman"/>
          <w:szCs w:val="24"/>
        </w:rPr>
        <w:t xml:space="preserve">άρα με λιγότερα </w:t>
      </w:r>
      <w:r w:rsidRPr="00B06820">
        <w:rPr>
          <w:rFonts w:eastAsia="Times New Roman"/>
          <w:szCs w:val="24"/>
        </w:rPr>
        <w:t>μαθήματα και με περισσότερες ώρες διδασκαλίας</w:t>
      </w:r>
      <w:r>
        <w:rPr>
          <w:rFonts w:eastAsia="Times New Roman"/>
          <w:szCs w:val="24"/>
        </w:rPr>
        <w:t>,</w:t>
      </w:r>
      <w:r w:rsidRPr="00B06820">
        <w:rPr>
          <w:rFonts w:eastAsia="Times New Roman"/>
          <w:szCs w:val="24"/>
        </w:rPr>
        <w:t xml:space="preserve"> ώστε να</w:t>
      </w:r>
      <w:r w:rsidRPr="00B06820">
        <w:rPr>
          <w:rFonts w:eastAsia="Times New Roman"/>
          <w:szCs w:val="24"/>
        </w:rPr>
        <w:t xml:space="preserve"> βοηθήσει τα παιδιά σε </w:t>
      </w:r>
      <w:r>
        <w:rPr>
          <w:rFonts w:eastAsia="Times New Roman"/>
          <w:szCs w:val="24"/>
        </w:rPr>
        <w:t>αυτή τους τη</w:t>
      </w:r>
      <w:r w:rsidRPr="00B06820">
        <w:rPr>
          <w:rFonts w:eastAsia="Times New Roman"/>
          <w:szCs w:val="24"/>
        </w:rPr>
        <w:t xml:space="preserve"> μεγάλη προσπάθεια</w:t>
      </w:r>
      <w:r>
        <w:rPr>
          <w:rFonts w:eastAsia="Times New Roman"/>
          <w:szCs w:val="24"/>
        </w:rPr>
        <w:t>.</w:t>
      </w:r>
    </w:p>
    <w:p w14:paraId="2E2472E3" w14:textId="77777777" w:rsidR="00ED3BF8" w:rsidRDefault="009F432D">
      <w:pPr>
        <w:spacing w:after="0" w:line="600" w:lineRule="auto"/>
        <w:ind w:firstLine="720"/>
        <w:jc w:val="both"/>
        <w:rPr>
          <w:rFonts w:eastAsia="Times New Roman"/>
          <w:szCs w:val="24"/>
        </w:rPr>
      </w:pPr>
      <w:r>
        <w:rPr>
          <w:rFonts w:eastAsia="Times New Roman"/>
          <w:szCs w:val="24"/>
        </w:rPr>
        <w:lastRenderedPageBreak/>
        <w:t>Τι συμπέρασμα βγαίνει</w:t>
      </w:r>
      <w:r w:rsidRPr="00B06820">
        <w:rPr>
          <w:rFonts w:eastAsia="Times New Roman"/>
          <w:szCs w:val="24"/>
        </w:rPr>
        <w:t xml:space="preserve"> με βάση την κοινή λογική</w:t>
      </w:r>
      <w:r>
        <w:rPr>
          <w:rFonts w:eastAsia="Times New Roman"/>
          <w:szCs w:val="24"/>
        </w:rPr>
        <w:t>;</w:t>
      </w:r>
      <w:r w:rsidRPr="00B06820">
        <w:rPr>
          <w:rFonts w:eastAsia="Times New Roman"/>
          <w:szCs w:val="24"/>
        </w:rPr>
        <w:t xml:space="preserve"> Αν ο εκπαιδευτικός έχει περισσότερο χρόνο στη διάθεσή του με τους μαθητές και τις μαθήτρι</w:t>
      </w:r>
      <w:r>
        <w:rPr>
          <w:rFonts w:eastAsia="Times New Roman"/>
          <w:szCs w:val="24"/>
        </w:rPr>
        <w:t>έ</w:t>
      </w:r>
      <w:r w:rsidRPr="00B06820">
        <w:rPr>
          <w:rFonts w:eastAsia="Times New Roman"/>
          <w:szCs w:val="24"/>
        </w:rPr>
        <w:t>ς του για να τους βοηθήσει</w:t>
      </w:r>
      <w:r>
        <w:rPr>
          <w:rFonts w:eastAsia="Times New Roman"/>
          <w:szCs w:val="24"/>
        </w:rPr>
        <w:t>,</w:t>
      </w:r>
      <w:r w:rsidRPr="00B06820">
        <w:rPr>
          <w:rFonts w:eastAsia="Times New Roman"/>
          <w:szCs w:val="24"/>
        </w:rPr>
        <w:t xml:space="preserve"> η λογική λέει ότι τα παιδιά θα χρειαστούν εξ αυτού του λόγου περισσότερ</w:t>
      </w:r>
      <w:r>
        <w:rPr>
          <w:rFonts w:eastAsia="Times New Roman"/>
          <w:szCs w:val="24"/>
        </w:rPr>
        <w:t>η</w:t>
      </w:r>
      <w:r w:rsidRPr="00B06820">
        <w:rPr>
          <w:rFonts w:eastAsia="Times New Roman"/>
          <w:szCs w:val="24"/>
        </w:rPr>
        <w:t xml:space="preserve"> εξωσχολική βοήθεια</w:t>
      </w:r>
      <w:r>
        <w:rPr>
          <w:rFonts w:eastAsia="Times New Roman"/>
          <w:szCs w:val="24"/>
        </w:rPr>
        <w:t>;</w:t>
      </w:r>
      <w:r w:rsidRPr="00B06820">
        <w:rPr>
          <w:rFonts w:eastAsia="Times New Roman"/>
          <w:szCs w:val="24"/>
        </w:rPr>
        <w:t xml:space="preserve"> Είναι παραλογισμός </w:t>
      </w:r>
      <w:r>
        <w:rPr>
          <w:rFonts w:eastAsia="Times New Roman"/>
          <w:szCs w:val="24"/>
        </w:rPr>
        <w:t xml:space="preserve">αυτό. Αν το σχολείο μπορεί να σε βοηθήσει </w:t>
      </w:r>
      <w:r w:rsidRPr="00B06820">
        <w:rPr>
          <w:rFonts w:eastAsia="Times New Roman"/>
          <w:szCs w:val="24"/>
        </w:rPr>
        <w:t>παραπάνω με περισσότερες ώρες</w:t>
      </w:r>
      <w:r>
        <w:rPr>
          <w:rFonts w:eastAsia="Times New Roman"/>
          <w:szCs w:val="24"/>
        </w:rPr>
        <w:t>,</w:t>
      </w:r>
      <w:r w:rsidRPr="00B06820">
        <w:rPr>
          <w:rFonts w:eastAsia="Times New Roman"/>
          <w:szCs w:val="24"/>
        </w:rPr>
        <w:t xml:space="preserve"> η λογική λέει ότι μάλλον θα χρειαστείς λιγότερη </w:t>
      </w:r>
      <w:r>
        <w:rPr>
          <w:rFonts w:eastAsia="Times New Roman"/>
          <w:szCs w:val="24"/>
        </w:rPr>
        <w:t xml:space="preserve">ή </w:t>
      </w:r>
      <w:r w:rsidRPr="00B06820">
        <w:rPr>
          <w:rFonts w:eastAsia="Times New Roman"/>
          <w:szCs w:val="24"/>
        </w:rPr>
        <w:t>και καθόλου εξωσχολι</w:t>
      </w:r>
      <w:r w:rsidRPr="00B06820">
        <w:rPr>
          <w:rFonts w:eastAsia="Times New Roman"/>
          <w:szCs w:val="24"/>
        </w:rPr>
        <w:t>κή βοήθεια</w:t>
      </w:r>
      <w:r>
        <w:rPr>
          <w:rFonts w:eastAsia="Times New Roman"/>
          <w:szCs w:val="24"/>
        </w:rPr>
        <w:t xml:space="preserve">. </w:t>
      </w:r>
    </w:p>
    <w:p w14:paraId="2E2472E4" w14:textId="77777777" w:rsidR="00ED3BF8" w:rsidRDefault="009F432D">
      <w:pPr>
        <w:spacing w:after="0" w:line="600" w:lineRule="auto"/>
        <w:ind w:firstLine="720"/>
        <w:jc w:val="both"/>
        <w:rPr>
          <w:rFonts w:eastAsia="Times New Roman"/>
          <w:szCs w:val="24"/>
        </w:rPr>
      </w:pPr>
      <w:r>
        <w:rPr>
          <w:rFonts w:eastAsia="Times New Roman"/>
          <w:szCs w:val="24"/>
        </w:rPr>
        <w:t>Α</w:t>
      </w:r>
      <w:r w:rsidRPr="00B06820">
        <w:rPr>
          <w:rFonts w:eastAsia="Times New Roman"/>
          <w:szCs w:val="24"/>
        </w:rPr>
        <w:t>υτό</w:t>
      </w:r>
      <w:r>
        <w:rPr>
          <w:rFonts w:eastAsia="Times New Roman"/>
          <w:szCs w:val="24"/>
        </w:rPr>
        <w:t>,</w:t>
      </w:r>
      <w:r w:rsidRPr="00B06820">
        <w:rPr>
          <w:rFonts w:eastAsia="Times New Roman"/>
          <w:szCs w:val="24"/>
        </w:rPr>
        <w:t xml:space="preserve"> λοιπόν</w:t>
      </w:r>
      <w:r>
        <w:rPr>
          <w:rFonts w:eastAsia="Times New Roman"/>
          <w:szCs w:val="24"/>
        </w:rPr>
        <w:t>,</w:t>
      </w:r>
      <w:r w:rsidRPr="00B06820">
        <w:rPr>
          <w:rFonts w:eastAsia="Times New Roman"/>
          <w:szCs w:val="24"/>
        </w:rPr>
        <w:t xml:space="preserve"> προσπαθεί να κάνει το σχολείο και ταυτόχρονα </w:t>
      </w:r>
      <w:r>
        <w:rPr>
          <w:rFonts w:eastAsia="Times New Roman"/>
          <w:szCs w:val="24"/>
        </w:rPr>
        <w:t>-</w:t>
      </w:r>
      <w:r w:rsidRPr="00B06820">
        <w:rPr>
          <w:rFonts w:eastAsia="Times New Roman"/>
          <w:szCs w:val="24"/>
        </w:rPr>
        <w:t>και αυτό δεν έχει σημειωθεί μέχρι σήμερα</w:t>
      </w:r>
      <w:r>
        <w:rPr>
          <w:rFonts w:eastAsia="Times New Roman"/>
          <w:szCs w:val="24"/>
        </w:rPr>
        <w:t>-</w:t>
      </w:r>
      <w:r w:rsidRPr="00B06820">
        <w:rPr>
          <w:rFonts w:eastAsia="Times New Roman"/>
          <w:szCs w:val="24"/>
        </w:rPr>
        <w:t xml:space="preserve"> επιχειρείται μία πρώτη </w:t>
      </w:r>
      <w:r>
        <w:rPr>
          <w:rFonts w:eastAsia="Times New Roman"/>
          <w:szCs w:val="24"/>
        </w:rPr>
        <w:t xml:space="preserve">-δειλή </w:t>
      </w:r>
      <w:r w:rsidRPr="00B06820">
        <w:rPr>
          <w:rFonts w:eastAsia="Times New Roman"/>
          <w:szCs w:val="24"/>
        </w:rPr>
        <w:t>είναι</w:t>
      </w:r>
      <w:r>
        <w:rPr>
          <w:rFonts w:eastAsia="Times New Roman"/>
          <w:szCs w:val="24"/>
        </w:rPr>
        <w:t xml:space="preserve"> η</w:t>
      </w:r>
      <w:r w:rsidRPr="00B06820">
        <w:rPr>
          <w:rFonts w:eastAsia="Times New Roman"/>
          <w:szCs w:val="24"/>
        </w:rPr>
        <w:t xml:space="preserve"> αλήθεια</w:t>
      </w:r>
      <w:r>
        <w:rPr>
          <w:rFonts w:eastAsia="Times New Roman"/>
          <w:szCs w:val="24"/>
        </w:rPr>
        <w:t xml:space="preserve">- </w:t>
      </w:r>
      <w:r w:rsidRPr="00B06820">
        <w:rPr>
          <w:rFonts w:eastAsia="Times New Roman"/>
          <w:szCs w:val="24"/>
        </w:rPr>
        <w:t xml:space="preserve">μείωση του αριθμού μαθητών σε κάθε τμήμα της </w:t>
      </w:r>
      <w:r>
        <w:rPr>
          <w:rFonts w:eastAsia="Times New Roman"/>
          <w:szCs w:val="24"/>
        </w:rPr>
        <w:t xml:space="preserve">Γ΄ </w:t>
      </w:r>
      <w:r w:rsidRPr="00B06820">
        <w:rPr>
          <w:rFonts w:eastAsia="Times New Roman"/>
          <w:szCs w:val="24"/>
        </w:rPr>
        <w:t>τάξης</w:t>
      </w:r>
      <w:r>
        <w:rPr>
          <w:rFonts w:eastAsia="Times New Roman"/>
          <w:szCs w:val="24"/>
        </w:rPr>
        <w:t>.</w:t>
      </w:r>
      <w:r w:rsidRPr="00B06820">
        <w:rPr>
          <w:rFonts w:eastAsia="Times New Roman"/>
          <w:szCs w:val="24"/>
        </w:rPr>
        <w:t xml:space="preserve"> Από τα </w:t>
      </w:r>
      <w:r>
        <w:rPr>
          <w:rFonts w:eastAsia="Times New Roman"/>
          <w:szCs w:val="24"/>
        </w:rPr>
        <w:t xml:space="preserve">είκοσι επτά </w:t>
      </w:r>
      <w:r w:rsidRPr="00B06820">
        <w:rPr>
          <w:rFonts w:eastAsia="Times New Roman"/>
          <w:szCs w:val="24"/>
        </w:rPr>
        <w:t>παιδιά ως ανώτατο όρ</w:t>
      </w:r>
      <w:r w:rsidRPr="00B06820">
        <w:rPr>
          <w:rFonts w:eastAsia="Times New Roman"/>
          <w:szCs w:val="24"/>
        </w:rPr>
        <w:t>ιο μειώνεται ο αρ</w:t>
      </w:r>
      <w:r>
        <w:rPr>
          <w:rFonts w:eastAsia="Times New Roman"/>
          <w:szCs w:val="24"/>
        </w:rPr>
        <w:t>ιθμός στα ημερήσια σχολεία στα είκοσι πέντε</w:t>
      </w:r>
      <w:r w:rsidRPr="00B06820">
        <w:rPr>
          <w:rFonts w:eastAsia="Times New Roman"/>
          <w:szCs w:val="24"/>
        </w:rPr>
        <w:t xml:space="preserve"> και στα εσπερινά μειώνεται στα </w:t>
      </w:r>
      <w:r>
        <w:rPr>
          <w:rFonts w:eastAsia="Times New Roman"/>
          <w:szCs w:val="24"/>
        </w:rPr>
        <w:t>είκοσι δύο</w:t>
      </w:r>
      <w:r w:rsidRPr="00B06820">
        <w:rPr>
          <w:rFonts w:eastAsia="Times New Roman"/>
          <w:szCs w:val="24"/>
        </w:rPr>
        <w:t xml:space="preserve"> παιδιά </w:t>
      </w:r>
      <w:r>
        <w:rPr>
          <w:rFonts w:eastAsia="Times New Roman"/>
          <w:szCs w:val="24"/>
        </w:rPr>
        <w:t>ως</w:t>
      </w:r>
      <w:r w:rsidRPr="00B06820">
        <w:rPr>
          <w:rFonts w:eastAsia="Times New Roman"/>
          <w:szCs w:val="24"/>
        </w:rPr>
        <w:t xml:space="preserve"> μέγιστο</w:t>
      </w:r>
      <w:r>
        <w:rPr>
          <w:rFonts w:eastAsia="Times New Roman"/>
          <w:szCs w:val="24"/>
        </w:rPr>
        <w:t xml:space="preserve"> αριθμό, βοήθεια που θα συμβά</w:t>
      </w:r>
      <w:r>
        <w:rPr>
          <w:rFonts w:eastAsia="Times New Roman"/>
          <w:szCs w:val="24"/>
        </w:rPr>
        <w:t>λ</w:t>
      </w:r>
      <w:r>
        <w:rPr>
          <w:rFonts w:eastAsia="Times New Roman"/>
          <w:szCs w:val="24"/>
        </w:rPr>
        <w:t>λει στην</w:t>
      </w:r>
      <w:r w:rsidRPr="00B06820">
        <w:rPr>
          <w:rFonts w:eastAsia="Times New Roman"/>
          <w:szCs w:val="24"/>
        </w:rPr>
        <w:t xml:space="preserve"> καλύτερη διεξαγωγή του μαθήματος στην τάξη</w:t>
      </w:r>
      <w:r>
        <w:rPr>
          <w:rFonts w:eastAsia="Times New Roman"/>
          <w:szCs w:val="24"/>
        </w:rPr>
        <w:t>.</w:t>
      </w:r>
    </w:p>
    <w:p w14:paraId="2E2472E5" w14:textId="77777777" w:rsidR="00ED3BF8" w:rsidRDefault="009F432D">
      <w:pPr>
        <w:spacing w:after="0" w:line="600" w:lineRule="auto"/>
        <w:ind w:firstLine="720"/>
        <w:jc w:val="both"/>
        <w:rPr>
          <w:rFonts w:eastAsia="Times New Roman"/>
          <w:szCs w:val="24"/>
        </w:rPr>
      </w:pPr>
      <w:r>
        <w:rPr>
          <w:rFonts w:eastAsia="Times New Roman"/>
          <w:szCs w:val="24"/>
        </w:rPr>
        <w:t xml:space="preserve">Τρίτο σχόλιο. Μιλάμε για </w:t>
      </w:r>
      <w:r w:rsidRPr="00B06820">
        <w:rPr>
          <w:rFonts w:eastAsia="Times New Roman"/>
          <w:szCs w:val="24"/>
        </w:rPr>
        <w:t>τη γενική παιδεία</w:t>
      </w:r>
      <w:r>
        <w:rPr>
          <w:rFonts w:eastAsia="Times New Roman"/>
          <w:szCs w:val="24"/>
        </w:rPr>
        <w:t>. Τ</w:t>
      </w:r>
      <w:r w:rsidRPr="00B06820">
        <w:rPr>
          <w:rFonts w:eastAsia="Times New Roman"/>
          <w:szCs w:val="24"/>
        </w:rPr>
        <w:t>ο νομοσχ</w:t>
      </w:r>
      <w:r w:rsidRPr="00B06820">
        <w:rPr>
          <w:rFonts w:eastAsia="Times New Roman"/>
          <w:szCs w:val="24"/>
        </w:rPr>
        <w:t>έδιο κάνει μία σοβαρή προσπάθεια να διασφαλίσουμε ότι τουλά</w:t>
      </w:r>
      <w:r w:rsidRPr="00B06820">
        <w:rPr>
          <w:rFonts w:eastAsia="Times New Roman"/>
          <w:szCs w:val="24"/>
        </w:rPr>
        <w:lastRenderedPageBreak/>
        <w:t xml:space="preserve">χιστον η </w:t>
      </w:r>
      <w:r>
        <w:rPr>
          <w:rFonts w:eastAsia="Times New Roman"/>
          <w:szCs w:val="24"/>
        </w:rPr>
        <w:t xml:space="preserve">Β΄ </w:t>
      </w:r>
      <w:r w:rsidRPr="00B06820">
        <w:rPr>
          <w:rFonts w:eastAsia="Times New Roman"/>
          <w:szCs w:val="24"/>
        </w:rPr>
        <w:t xml:space="preserve">τάξη του </w:t>
      </w:r>
      <w:r>
        <w:rPr>
          <w:rFonts w:eastAsia="Times New Roman"/>
          <w:szCs w:val="24"/>
        </w:rPr>
        <w:t>γ</w:t>
      </w:r>
      <w:r w:rsidRPr="00B06820">
        <w:rPr>
          <w:rFonts w:eastAsia="Times New Roman"/>
          <w:szCs w:val="24"/>
        </w:rPr>
        <w:t xml:space="preserve">ενικού </w:t>
      </w:r>
      <w:r>
        <w:rPr>
          <w:rFonts w:eastAsia="Times New Roman"/>
          <w:szCs w:val="24"/>
        </w:rPr>
        <w:t>λ</w:t>
      </w:r>
      <w:r w:rsidRPr="00B06820">
        <w:rPr>
          <w:rFonts w:eastAsia="Times New Roman"/>
          <w:szCs w:val="24"/>
        </w:rPr>
        <w:t xml:space="preserve">υκείου θα είναι τάξη </w:t>
      </w:r>
      <w:r>
        <w:rPr>
          <w:rFonts w:eastAsia="Times New Roman"/>
          <w:szCs w:val="24"/>
        </w:rPr>
        <w:t>γ</w:t>
      </w:r>
      <w:r w:rsidRPr="00B06820">
        <w:rPr>
          <w:rFonts w:eastAsia="Times New Roman"/>
          <w:szCs w:val="24"/>
        </w:rPr>
        <w:t xml:space="preserve">ενικής </w:t>
      </w:r>
      <w:r>
        <w:rPr>
          <w:rFonts w:eastAsia="Times New Roman"/>
          <w:szCs w:val="24"/>
        </w:rPr>
        <w:t>π</w:t>
      </w:r>
      <w:r w:rsidRPr="00B06820">
        <w:rPr>
          <w:rFonts w:eastAsia="Times New Roman"/>
          <w:szCs w:val="24"/>
        </w:rPr>
        <w:t>αιδείας</w:t>
      </w:r>
      <w:r>
        <w:rPr>
          <w:rFonts w:eastAsia="Times New Roman"/>
          <w:szCs w:val="24"/>
        </w:rPr>
        <w:t>.</w:t>
      </w:r>
      <w:r w:rsidRPr="00B06820">
        <w:rPr>
          <w:rFonts w:eastAsia="Times New Roman"/>
          <w:szCs w:val="24"/>
        </w:rPr>
        <w:t xml:space="preserve"> </w:t>
      </w:r>
      <w:r>
        <w:rPr>
          <w:rFonts w:eastAsia="Times New Roman"/>
          <w:szCs w:val="24"/>
        </w:rPr>
        <w:t>Ξέρετε σε</w:t>
      </w:r>
      <w:r w:rsidRPr="00B06820">
        <w:rPr>
          <w:rFonts w:eastAsia="Times New Roman"/>
          <w:szCs w:val="24"/>
        </w:rPr>
        <w:t xml:space="preserve"> αυτή την τάξη σήμερα υπάρχουν μαθήματα κατευθύνσεων</w:t>
      </w:r>
      <w:r>
        <w:rPr>
          <w:rFonts w:eastAsia="Times New Roman"/>
          <w:szCs w:val="24"/>
        </w:rPr>
        <w:t>. Μ</w:t>
      </w:r>
      <w:r w:rsidRPr="00B06820">
        <w:rPr>
          <w:rFonts w:eastAsia="Times New Roman"/>
          <w:szCs w:val="24"/>
        </w:rPr>
        <w:t xml:space="preserve">ε το </w:t>
      </w:r>
      <w:r>
        <w:rPr>
          <w:rFonts w:eastAsia="Times New Roman"/>
          <w:szCs w:val="24"/>
        </w:rPr>
        <w:t>νομοσχέδιο, όμως, αυτό καταργείται και προσπαθούμε η Β΄</w:t>
      </w:r>
      <w:r w:rsidRPr="00B06820">
        <w:rPr>
          <w:rFonts w:eastAsia="Times New Roman"/>
          <w:szCs w:val="24"/>
        </w:rPr>
        <w:t xml:space="preserve"> τάξ</w:t>
      </w:r>
      <w:r w:rsidRPr="00B06820">
        <w:rPr>
          <w:rFonts w:eastAsia="Times New Roman"/>
          <w:szCs w:val="24"/>
        </w:rPr>
        <w:t>η τουλάχιστον να διασωθεί</w:t>
      </w:r>
      <w:r>
        <w:rPr>
          <w:rFonts w:eastAsia="Times New Roman"/>
          <w:szCs w:val="24"/>
        </w:rPr>
        <w:t>,</w:t>
      </w:r>
      <w:r w:rsidRPr="00B06820">
        <w:rPr>
          <w:rFonts w:eastAsia="Times New Roman"/>
          <w:szCs w:val="24"/>
        </w:rPr>
        <w:t xml:space="preserve"> γιατί κινδυνεύει σοβαρά</w:t>
      </w:r>
      <w:r>
        <w:rPr>
          <w:rFonts w:eastAsia="Times New Roman"/>
          <w:szCs w:val="24"/>
        </w:rPr>
        <w:t>,</w:t>
      </w:r>
      <w:r w:rsidRPr="00B06820">
        <w:rPr>
          <w:rFonts w:eastAsia="Times New Roman"/>
          <w:szCs w:val="24"/>
        </w:rPr>
        <w:t xml:space="preserve"> όπως πολύ καλά ξέρουν οι εκπαιδευτικοί</w:t>
      </w:r>
      <w:r>
        <w:rPr>
          <w:rFonts w:eastAsia="Times New Roman"/>
          <w:szCs w:val="24"/>
        </w:rPr>
        <w:t>,</w:t>
      </w:r>
      <w:r w:rsidRPr="00B06820">
        <w:rPr>
          <w:rFonts w:eastAsia="Times New Roman"/>
          <w:szCs w:val="24"/>
        </w:rPr>
        <w:t xml:space="preserve"> και να γίνει μία τάξη </w:t>
      </w:r>
      <w:r>
        <w:rPr>
          <w:rFonts w:eastAsia="Times New Roman"/>
          <w:szCs w:val="24"/>
        </w:rPr>
        <w:t>γ</w:t>
      </w:r>
      <w:r w:rsidRPr="00B06820">
        <w:rPr>
          <w:rFonts w:eastAsia="Times New Roman"/>
          <w:szCs w:val="24"/>
        </w:rPr>
        <w:t xml:space="preserve">ενικής </w:t>
      </w:r>
      <w:r>
        <w:rPr>
          <w:rFonts w:eastAsia="Times New Roman"/>
          <w:szCs w:val="24"/>
        </w:rPr>
        <w:t>π</w:t>
      </w:r>
      <w:r w:rsidRPr="00B06820">
        <w:rPr>
          <w:rFonts w:eastAsia="Times New Roman"/>
          <w:szCs w:val="24"/>
        </w:rPr>
        <w:t>αιδείας</w:t>
      </w:r>
      <w:r>
        <w:rPr>
          <w:rFonts w:eastAsia="Times New Roman"/>
          <w:szCs w:val="24"/>
        </w:rPr>
        <w:t>.</w:t>
      </w:r>
    </w:p>
    <w:p w14:paraId="2E2472E6" w14:textId="77777777" w:rsidR="00ED3BF8" w:rsidRDefault="009F432D">
      <w:pPr>
        <w:spacing w:after="0" w:line="600" w:lineRule="auto"/>
        <w:ind w:firstLine="720"/>
        <w:jc w:val="both"/>
        <w:rPr>
          <w:rFonts w:eastAsia="Times New Roman"/>
          <w:szCs w:val="24"/>
        </w:rPr>
      </w:pPr>
      <w:r>
        <w:rPr>
          <w:rFonts w:eastAsia="Times New Roman"/>
          <w:szCs w:val="24"/>
        </w:rPr>
        <w:t xml:space="preserve">Αλήθεια, </w:t>
      </w:r>
      <w:r w:rsidRPr="00B06820">
        <w:rPr>
          <w:rFonts w:eastAsia="Times New Roman"/>
          <w:szCs w:val="24"/>
        </w:rPr>
        <w:t>δεν άκουσα</w:t>
      </w:r>
      <w:r>
        <w:rPr>
          <w:rFonts w:eastAsia="Times New Roman"/>
          <w:szCs w:val="24"/>
        </w:rPr>
        <w:t>, σ</w:t>
      </w:r>
      <w:r w:rsidRPr="00B06820">
        <w:rPr>
          <w:rFonts w:eastAsia="Times New Roman"/>
          <w:szCs w:val="24"/>
        </w:rPr>
        <w:t xml:space="preserve">υμφωνείτε στα </w:t>
      </w:r>
      <w:r>
        <w:rPr>
          <w:rFonts w:eastAsia="Times New Roman"/>
          <w:szCs w:val="24"/>
        </w:rPr>
        <w:t xml:space="preserve">έδρανα </w:t>
      </w:r>
      <w:r w:rsidRPr="00B06820">
        <w:rPr>
          <w:rFonts w:eastAsia="Times New Roman"/>
          <w:szCs w:val="24"/>
        </w:rPr>
        <w:t xml:space="preserve">της Αντιπολίτευσης με αυτή την αλλαγή στη </w:t>
      </w:r>
      <w:r>
        <w:rPr>
          <w:rFonts w:eastAsia="Times New Roman"/>
          <w:szCs w:val="24"/>
        </w:rPr>
        <w:t xml:space="preserve">Β΄ </w:t>
      </w:r>
      <w:r>
        <w:rPr>
          <w:rFonts w:eastAsia="Times New Roman"/>
          <w:szCs w:val="24"/>
        </w:rPr>
        <w:t>λ</w:t>
      </w:r>
      <w:r w:rsidRPr="00B06820">
        <w:rPr>
          <w:rFonts w:eastAsia="Times New Roman"/>
          <w:szCs w:val="24"/>
        </w:rPr>
        <w:t>υκείου</w:t>
      </w:r>
      <w:r>
        <w:rPr>
          <w:rFonts w:eastAsia="Times New Roman"/>
          <w:szCs w:val="24"/>
        </w:rPr>
        <w:t>,</w:t>
      </w:r>
      <w:r w:rsidRPr="00B06820">
        <w:rPr>
          <w:rFonts w:eastAsia="Times New Roman"/>
          <w:szCs w:val="24"/>
        </w:rPr>
        <w:t xml:space="preserve"> </w:t>
      </w:r>
      <w:r>
        <w:rPr>
          <w:rFonts w:eastAsia="Times New Roman"/>
          <w:szCs w:val="24"/>
        </w:rPr>
        <w:t xml:space="preserve">ώστε </w:t>
      </w:r>
      <w:r w:rsidRPr="00B06820">
        <w:rPr>
          <w:rFonts w:eastAsia="Times New Roman"/>
          <w:szCs w:val="24"/>
        </w:rPr>
        <w:t xml:space="preserve">να μην υπάρχουν </w:t>
      </w:r>
      <w:r w:rsidRPr="00B06820">
        <w:rPr>
          <w:rFonts w:eastAsia="Times New Roman"/>
          <w:szCs w:val="24"/>
        </w:rPr>
        <w:t>κατευθύνσεις και ομάδες προσανατολισμού</w:t>
      </w:r>
      <w:r>
        <w:rPr>
          <w:rFonts w:eastAsia="Times New Roman"/>
          <w:szCs w:val="24"/>
        </w:rPr>
        <w:t>;</w:t>
      </w:r>
      <w:r w:rsidRPr="00B06820">
        <w:rPr>
          <w:rFonts w:eastAsia="Times New Roman"/>
          <w:szCs w:val="24"/>
        </w:rPr>
        <w:t xml:space="preserve"> Δεν άκουσα κάτι</w:t>
      </w:r>
      <w:r>
        <w:rPr>
          <w:rFonts w:eastAsia="Times New Roman"/>
          <w:szCs w:val="24"/>
        </w:rPr>
        <w:t>.</w:t>
      </w:r>
      <w:r w:rsidRPr="00B06820">
        <w:rPr>
          <w:rFonts w:eastAsia="Times New Roman"/>
          <w:szCs w:val="24"/>
        </w:rPr>
        <w:t xml:space="preserve"> Δυσκολεύ</w:t>
      </w:r>
      <w:r>
        <w:rPr>
          <w:rFonts w:eastAsia="Times New Roman"/>
          <w:szCs w:val="24"/>
        </w:rPr>
        <w:t xml:space="preserve">εστε </w:t>
      </w:r>
      <w:r w:rsidRPr="00B06820">
        <w:rPr>
          <w:rFonts w:eastAsia="Times New Roman"/>
          <w:szCs w:val="24"/>
        </w:rPr>
        <w:t>να πείτε και ένα</w:t>
      </w:r>
      <w:r>
        <w:rPr>
          <w:rFonts w:eastAsia="Times New Roman"/>
          <w:szCs w:val="24"/>
        </w:rPr>
        <w:t>ν</w:t>
      </w:r>
      <w:r w:rsidRPr="00B06820">
        <w:rPr>
          <w:rFonts w:eastAsia="Times New Roman"/>
          <w:szCs w:val="24"/>
        </w:rPr>
        <w:t xml:space="preserve"> καλό λόγο</w:t>
      </w:r>
      <w:r>
        <w:rPr>
          <w:rFonts w:eastAsia="Times New Roman"/>
          <w:szCs w:val="24"/>
        </w:rPr>
        <w:t>; Δ</w:t>
      </w:r>
      <w:r w:rsidRPr="00B06820">
        <w:rPr>
          <w:rFonts w:eastAsia="Times New Roman"/>
          <w:szCs w:val="24"/>
        </w:rPr>
        <w:t>εν είναι κακό</w:t>
      </w:r>
      <w:r>
        <w:rPr>
          <w:rFonts w:eastAsia="Times New Roman"/>
          <w:szCs w:val="24"/>
        </w:rPr>
        <w:t>.</w:t>
      </w:r>
    </w:p>
    <w:p w14:paraId="2E2472E7" w14:textId="77777777" w:rsidR="00ED3BF8" w:rsidRDefault="009F432D">
      <w:pPr>
        <w:spacing w:after="0" w:line="600" w:lineRule="auto"/>
        <w:ind w:firstLine="720"/>
        <w:jc w:val="both"/>
        <w:rPr>
          <w:rFonts w:eastAsia="Times New Roman"/>
          <w:szCs w:val="24"/>
        </w:rPr>
      </w:pPr>
      <w:r>
        <w:rPr>
          <w:rFonts w:eastAsia="Times New Roman"/>
          <w:szCs w:val="24"/>
        </w:rPr>
        <w:t>Τέταρτο σχόλιο. Τ</w:t>
      </w:r>
      <w:r w:rsidRPr="00B06820">
        <w:rPr>
          <w:rFonts w:eastAsia="Times New Roman"/>
          <w:szCs w:val="24"/>
        </w:rPr>
        <w:t>ι αξία έχει σήμερα</w:t>
      </w:r>
      <w:r>
        <w:rPr>
          <w:rFonts w:eastAsia="Times New Roman"/>
          <w:szCs w:val="24"/>
        </w:rPr>
        <w:t>,</w:t>
      </w:r>
      <w:r w:rsidRPr="00B06820">
        <w:rPr>
          <w:rFonts w:eastAsia="Times New Roman"/>
          <w:szCs w:val="24"/>
        </w:rPr>
        <w:t xml:space="preserve"> συνάδελφοι</w:t>
      </w:r>
      <w:r>
        <w:rPr>
          <w:rFonts w:eastAsia="Times New Roman"/>
          <w:szCs w:val="24"/>
        </w:rPr>
        <w:t>,</w:t>
      </w:r>
      <w:r w:rsidRPr="00B06820">
        <w:rPr>
          <w:rFonts w:eastAsia="Times New Roman"/>
          <w:szCs w:val="24"/>
        </w:rPr>
        <w:t xml:space="preserve"> το απολυτήριο του </w:t>
      </w:r>
      <w:r>
        <w:rPr>
          <w:rFonts w:eastAsia="Times New Roman"/>
          <w:szCs w:val="24"/>
        </w:rPr>
        <w:t>γ</w:t>
      </w:r>
      <w:r w:rsidRPr="00B06820">
        <w:rPr>
          <w:rFonts w:eastAsia="Times New Roman"/>
          <w:szCs w:val="24"/>
        </w:rPr>
        <w:t xml:space="preserve">ενικού </w:t>
      </w:r>
      <w:r>
        <w:rPr>
          <w:rFonts w:eastAsia="Times New Roman"/>
          <w:szCs w:val="24"/>
        </w:rPr>
        <w:t>λ</w:t>
      </w:r>
      <w:r w:rsidRPr="00B06820">
        <w:rPr>
          <w:rFonts w:eastAsia="Times New Roman"/>
          <w:szCs w:val="24"/>
        </w:rPr>
        <w:t>υκείου</w:t>
      </w:r>
      <w:r>
        <w:rPr>
          <w:rFonts w:eastAsia="Times New Roman"/>
          <w:szCs w:val="24"/>
        </w:rPr>
        <w:t xml:space="preserve">; Να ρωτήσουμε τις οικογένειες, </w:t>
      </w:r>
      <w:r w:rsidRPr="00B06820">
        <w:rPr>
          <w:rFonts w:eastAsia="Times New Roman"/>
          <w:szCs w:val="24"/>
        </w:rPr>
        <w:t>τους μαθητές</w:t>
      </w:r>
      <w:r>
        <w:rPr>
          <w:rFonts w:eastAsia="Times New Roman"/>
          <w:szCs w:val="24"/>
        </w:rPr>
        <w:t>;</w:t>
      </w:r>
      <w:r w:rsidRPr="00B06820">
        <w:rPr>
          <w:rFonts w:eastAsia="Times New Roman"/>
          <w:szCs w:val="24"/>
        </w:rPr>
        <w:t xml:space="preserve"> Ένας </w:t>
      </w:r>
      <w:r>
        <w:rPr>
          <w:rFonts w:eastAsia="Times New Roman"/>
          <w:szCs w:val="24"/>
        </w:rPr>
        <w:t xml:space="preserve">νέος </w:t>
      </w:r>
      <w:r w:rsidRPr="00B06820">
        <w:rPr>
          <w:rFonts w:eastAsia="Times New Roman"/>
          <w:szCs w:val="24"/>
        </w:rPr>
        <w:t>άνθρωπος που έχει</w:t>
      </w:r>
      <w:r>
        <w:rPr>
          <w:rFonts w:eastAsia="Times New Roman"/>
          <w:szCs w:val="24"/>
        </w:rPr>
        <w:t xml:space="preserve"> </w:t>
      </w:r>
      <w:r w:rsidRPr="00B06820">
        <w:rPr>
          <w:rFonts w:eastAsia="Times New Roman"/>
          <w:szCs w:val="24"/>
        </w:rPr>
        <w:t xml:space="preserve">απολυτήριο </w:t>
      </w:r>
      <w:r>
        <w:rPr>
          <w:rFonts w:eastAsia="Times New Roman"/>
          <w:szCs w:val="24"/>
        </w:rPr>
        <w:t>γ</w:t>
      </w:r>
      <w:r w:rsidRPr="00B06820">
        <w:rPr>
          <w:rFonts w:eastAsia="Times New Roman"/>
          <w:szCs w:val="24"/>
        </w:rPr>
        <w:t xml:space="preserve">ενικού </w:t>
      </w:r>
      <w:r>
        <w:rPr>
          <w:rFonts w:eastAsia="Times New Roman"/>
          <w:szCs w:val="24"/>
        </w:rPr>
        <w:t>λ</w:t>
      </w:r>
      <w:r w:rsidRPr="00B06820">
        <w:rPr>
          <w:rFonts w:eastAsia="Times New Roman"/>
          <w:szCs w:val="24"/>
        </w:rPr>
        <w:t xml:space="preserve">υκείου </w:t>
      </w:r>
      <w:r>
        <w:rPr>
          <w:rFonts w:eastAsia="Times New Roman"/>
          <w:szCs w:val="24"/>
        </w:rPr>
        <w:t>τ</w:t>
      </w:r>
      <w:r w:rsidRPr="00B06820">
        <w:rPr>
          <w:rFonts w:eastAsia="Times New Roman"/>
          <w:szCs w:val="24"/>
        </w:rPr>
        <w:t>ι έχει στα χέρια του</w:t>
      </w:r>
      <w:r>
        <w:rPr>
          <w:rFonts w:eastAsia="Times New Roman"/>
          <w:szCs w:val="24"/>
        </w:rPr>
        <w:t>;</w:t>
      </w:r>
      <w:r w:rsidRPr="00B06820">
        <w:rPr>
          <w:rFonts w:eastAsia="Times New Roman"/>
          <w:szCs w:val="24"/>
        </w:rPr>
        <w:t xml:space="preserve"> Απολύτως τίποτα</w:t>
      </w:r>
      <w:r>
        <w:rPr>
          <w:rFonts w:eastAsia="Times New Roman"/>
          <w:szCs w:val="24"/>
        </w:rPr>
        <w:t>.</w:t>
      </w:r>
      <w:r w:rsidRPr="00B06820">
        <w:rPr>
          <w:rFonts w:eastAsia="Times New Roman"/>
          <w:szCs w:val="24"/>
        </w:rPr>
        <w:t xml:space="preserve"> Τι κάνει το νομοσχέδιο</w:t>
      </w:r>
      <w:r>
        <w:rPr>
          <w:rFonts w:eastAsia="Times New Roman"/>
          <w:szCs w:val="24"/>
        </w:rPr>
        <w:t>;</w:t>
      </w:r>
      <w:r w:rsidRPr="00B06820">
        <w:rPr>
          <w:rFonts w:eastAsia="Times New Roman"/>
          <w:szCs w:val="24"/>
        </w:rPr>
        <w:t xml:space="preserve"> Προσπαθεί αυτό το απολυτήριο να αποκτήσει </w:t>
      </w:r>
      <w:r>
        <w:rPr>
          <w:rFonts w:eastAsia="Times New Roman"/>
          <w:szCs w:val="24"/>
        </w:rPr>
        <w:t xml:space="preserve">μια </w:t>
      </w:r>
      <w:r w:rsidRPr="00B06820">
        <w:rPr>
          <w:rFonts w:eastAsia="Times New Roman"/>
          <w:szCs w:val="24"/>
        </w:rPr>
        <w:t>αξιοπιστία</w:t>
      </w:r>
      <w:r>
        <w:rPr>
          <w:rFonts w:eastAsia="Times New Roman"/>
          <w:szCs w:val="24"/>
        </w:rPr>
        <w:t>,</w:t>
      </w:r>
      <w:r w:rsidRPr="00B06820">
        <w:rPr>
          <w:rFonts w:eastAsia="Times New Roman"/>
          <w:szCs w:val="24"/>
        </w:rPr>
        <w:t xml:space="preserve"> με τον τρόπο που οργανώνεται η εξεταστική διαδικασία</w:t>
      </w:r>
      <w:r>
        <w:rPr>
          <w:rFonts w:eastAsia="Times New Roman"/>
          <w:szCs w:val="24"/>
        </w:rPr>
        <w:t xml:space="preserve">. Πριν το δούμε, </w:t>
      </w:r>
      <w:r w:rsidRPr="00B06820">
        <w:rPr>
          <w:rFonts w:eastAsia="Times New Roman"/>
          <w:szCs w:val="24"/>
        </w:rPr>
        <w:t>πριν το συζητήσουμε</w:t>
      </w:r>
      <w:r>
        <w:rPr>
          <w:rFonts w:eastAsia="Times New Roman"/>
          <w:szCs w:val="24"/>
        </w:rPr>
        <w:t>,</w:t>
      </w:r>
      <w:r w:rsidRPr="00B06820">
        <w:rPr>
          <w:rFonts w:eastAsia="Times New Roman"/>
          <w:szCs w:val="24"/>
        </w:rPr>
        <w:t xml:space="preserve"> πριν </w:t>
      </w:r>
      <w:r>
        <w:rPr>
          <w:rFonts w:eastAsia="Times New Roman"/>
          <w:szCs w:val="24"/>
        </w:rPr>
        <w:t xml:space="preserve">δούμε </w:t>
      </w:r>
      <w:r w:rsidRPr="00B06820">
        <w:rPr>
          <w:rFonts w:eastAsia="Times New Roman"/>
          <w:szCs w:val="24"/>
        </w:rPr>
        <w:t xml:space="preserve">την πρώτη </w:t>
      </w:r>
      <w:r>
        <w:rPr>
          <w:rFonts w:eastAsia="Times New Roman"/>
          <w:szCs w:val="24"/>
        </w:rPr>
        <w:t xml:space="preserve">του </w:t>
      </w:r>
      <w:r w:rsidRPr="00B06820">
        <w:rPr>
          <w:rFonts w:eastAsia="Times New Roman"/>
          <w:szCs w:val="24"/>
        </w:rPr>
        <w:t>εφαρμογή</w:t>
      </w:r>
      <w:r>
        <w:rPr>
          <w:rFonts w:eastAsia="Times New Roman"/>
          <w:szCs w:val="24"/>
        </w:rPr>
        <w:t>,</w:t>
      </w:r>
      <w:r w:rsidRPr="00B06820">
        <w:rPr>
          <w:rFonts w:eastAsia="Times New Roman"/>
          <w:szCs w:val="24"/>
        </w:rPr>
        <w:t xml:space="preserve"> που </w:t>
      </w:r>
      <w:r>
        <w:rPr>
          <w:rFonts w:eastAsia="Times New Roman"/>
          <w:szCs w:val="24"/>
        </w:rPr>
        <w:t>μ</w:t>
      </w:r>
      <w:r w:rsidRPr="00B06820">
        <w:rPr>
          <w:rFonts w:eastAsia="Times New Roman"/>
          <w:szCs w:val="24"/>
        </w:rPr>
        <w:t xml:space="preserve">άλιστα σοφά το νομοσχέδιο αποσυνδέει την </w:t>
      </w:r>
      <w:r w:rsidRPr="00B06820">
        <w:rPr>
          <w:rFonts w:eastAsia="Times New Roman"/>
          <w:szCs w:val="24"/>
        </w:rPr>
        <w:lastRenderedPageBreak/>
        <w:t xml:space="preserve">πρώτη εφαρμογή από τη διαδικασία </w:t>
      </w:r>
      <w:r>
        <w:rPr>
          <w:rFonts w:eastAsia="Times New Roman"/>
          <w:szCs w:val="24"/>
        </w:rPr>
        <w:t xml:space="preserve">πρόσβασης, </w:t>
      </w:r>
      <w:r w:rsidRPr="00B06820">
        <w:rPr>
          <w:rFonts w:eastAsia="Times New Roman"/>
          <w:szCs w:val="24"/>
        </w:rPr>
        <w:t>ακριβώς για να δούμε π</w:t>
      </w:r>
      <w:r>
        <w:rPr>
          <w:rFonts w:eastAsia="Times New Roman"/>
          <w:szCs w:val="24"/>
        </w:rPr>
        <w:t>ώ</w:t>
      </w:r>
      <w:r w:rsidRPr="00B06820">
        <w:rPr>
          <w:rFonts w:eastAsia="Times New Roman"/>
          <w:szCs w:val="24"/>
        </w:rPr>
        <w:t>ς θα πάει αυτή η διαδικασία</w:t>
      </w:r>
      <w:r>
        <w:rPr>
          <w:rFonts w:eastAsia="Times New Roman"/>
          <w:szCs w:val="24"/>
        </w:rPr>
        <w:t>, π</w:t>
      </w:r>
      <w:r w:rsidRPr="00B06820">
        <w:rPr>
          <w:rFonts w:eastAsia="Times New Roman"/>
          <w:szCs w:val="24"/>
        </w:rPr>
        <w:t>ώς θα γίνει σιγά-σιγά</w:t>
      </w:r>
      <w:r>
        <w:rPr>
          <w:rFonts w:eastAsia="Times New Roman"/>
          <w:szCs w:val="24"/>
        </w:rPr>
        <w:t>,</w:t>
      </w:r>
      <w:r w:rsidRPr="00B06820">
        <w:rPr>
          <w:rFonts w:eastAsia="Times New Roman"/>
          <w:szCs w:val="24"/>
        </w:rPr>
        <w:t xml:space="preserve"> βήμα-βήμα η απόκτηση της αξιοπιστίας του απολυτηρίου τ</w:t>
      </w:r>
      <w:r w:rsidRPr="00B06820">
        <w:rPr>
          <w:rFonts w:eastAsia="Times New Roman"/>
          <w:szCs w:val="24"/>
        </w:rPr>
        <w:t xml:space="preserve">ου </w:t>
      </w:r>
      <w:r>
        <w:rPr>
          <w:rFonts w:eastAsia="Times New Roman"/>
          <w:szCs w:val="24"/>
        </w:rPr>
        <w:t>λ</w:t>
      </w:r>
      <w:r w:rsidRPr="00B06820">
        <w:rPr>
          <w:rFonts w:eastAsia="Times New Roman"/>
          <w:szCs w:val="24"/>
        </w:rPr>
        <w:t>υκείου</w:t>
      </w:r>
      <w:r>
        <w:rPr>
          <w:rFonts w:eastAsia="Times New Roman"/>
          <w:szCs w:val="24"/>
        </w:rPr>
        <w:t>.</w:t>
      </w:r>
    </w:p>
    <w:p w14:paraId="2E2472E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Εγώ λέω, κύριε Υπουργέ, ότι ίσως χρειαστεί αυτός ο ένας χρόνος που δεν υπολογίζεται ο βαθμός στην πρόσβαση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πό τα πράγματα μπορεί να χρειαστεί και ένας δεύτερος και ένας τρίτος χρόνος ίσως</w:t>
      </w:r>
      <w:r>
        <w:rPr>
          <w:rFonts w:eastAsia="Times New Roman" w:cs="Times New Roman"/>
          <w:szCs w:val="24"/>
        </w:rPr>
        <w:t>,</w:t>
      </w:r>
      <w:r>
        <w:rPr>
          <w:rFonts w:eastAsia="Times New Roman" w:cs="Times New Roman"/>
          <w:szCs w:val="24"/>
        </w:rPr>
        <w:t xml:space="preserve"> που να μην </w:t>
      </w:r>
      <w:proofErr w:type="spellStart"/>
      <w:r>
        <w:rPr>
          <w:rFonts w:eastAsia="Times New Roman" w:cs="Times New Roman"/>
          <w:szCs w:val="24"/>
        </w:rPr>
        <w:t>προσμετράται</w:t>
      </w:r>
      <w:proofErr w:type="spellEnd"/>
      <w:r>
        <w:rPr>
          <w:rFonts w:eastAsia="Times New Roman" w:cs="Times New Roman"/>
          <w:szCs w:val="24"/>
        </w:rPr>
        <w:t xml:space="preserve"> το απολυτήριο μέχρι να αποκτήσει την απαιτούμενη αξιοπιστία.</w:t>
      </w:r>
    </w:p>
    <w:p w14:paraId="2E2472E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Τέλος, λένε πολλοί συνάδελφοι ότι με αυτό το νομοσχέδιο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λ</w:t>
      </w:r>
      <w:r>
        <w:rPr>
          <w:rFonts w:eastAsia="Times New Roman" w:cs="Times New Roman"/>
          <w:szCs w:val="24"/>
        </w:rPr>
        <w:t>ύκειο γίνεται εξεταστικό κέντρο. Αλήθεια; Ξέρουμε σήμερα σε πόσα μαθήματα εξετάζονται οι μαθητές στις τ</w:t>
      </w:r>
      <w:r>
        <w:rPr>
          <w:rFonts w:eastAsia="Times New Roman" w:cs="Times New Roman"/>
          <w:szCs w:val="24"/>
        </w:rPr>
        <w:t xml:space="preserve">ρεις τάξεις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λ</w:t>
      </w:r>
      <w:r>
        <w:rPr>
          <w:rFonts w:eastAsia="Times New Roman" w:cs="Times New Roman"/>
          <w:szCs w:val="24"/>
        </w:rPr>
        <w:t>υκείου; Σε σαράντα τρία μαθήματα. Με τις αλλαγές που γίνονται τώρα</w:t>
      </w:r>
      <w:r>
        <w:rPr>
          <w:rFonts w:eastAsia="Times New Roman" w:cs="Times New Roman"/>
          <w:szCs w:val="24"/>
        </w:rPr>
        <w:t>,</w:t>
      </w:r>
      <w:r>
        <w:rPr>
          <w:rFonts w:eastAsia="Times New Roman" w:cs="Times New Roman"/>
          <w:szCs w:val="24"/>
        </w:rPr>
        <w:t xml:space="preserve"> σε πόσα μαθήματα θα εξετάζονται από εδώ και πέρα οι μαθητές στις τρεις τάξεις; Σε δεκαοχτώ. Σε σαράντα τρία μαθήματα εξετάζονται σήμερα, σε δεκαοχτώ θα εξετάζονται</w:t>
      </w:r>
      <w:r>
        <w:rPr>
          <w:rFonts w:eastAsia="Times New Roman" w:cs="Times New Roman"/>
          <w:szCs w:val="24"/>
        </w:rPr>
        <w:t xml:space="preserve"> αύριο. Μάλλον δεν το λες «εξεταστικό φόρτο» αυτό. Χρειάζεται κάποιοι συνάδελφοι της Αντιπολίτευσης και δη της Αριστεράς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να εντρυφήσουν σε κάποια λεξικά της ελληνικής γλώσσας. Ίσως δεν είναι κακό.</w:t>
      </w:r>
    </w:p>
    <w:p w14:paraId="2E2472E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τελειώσω με το εξής. Μόνιμη επωδός σε όλα τα νομοσχέδια</w:t>
      </w:r>
      <w:r>
        <w:rPr>
          <w:rFonts w:eastAsia="Times New Roman" w:cs="Times New Roman"/>
          <w:szCs w:val="24"/>
        </w:rPr>
        <w:t xml:space="preserve"> τουλάχιστον του Υπουργείου Παιδείας, αλλά και σε πολλά άλλα, είναι η απαίτηση από το σύνολο σχεδόν της Αντιπολίτευσης αλλά και από συνδικαλιστικές οργανώσεις να αποσυρθεί. Μάλιστα.</w:t>
      </w:r>
    </w:p>
    <w:p w14:paraId="2E2472E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Έχετε, συνάδελφοι, την εντύπωση ότι στον εκπαιδευτικό κόσμο αυτή την προτρ</w:t>
      </w:r>
      <w:r>
        <w:rPr>
          <w:rFonts w:eastAsia="Times New Roman" w:cs="Times New Roman"/>
          <w:szCs w:val="24"/>
        </w:rPr>
        <w:t xml:space="preserve">οπή την ακούει κανείς; Την ακούει κανείς από τους εκπαιδευτικούς ή από τους μαθητές; Έχετε ακούσει αυτές τις εβδομάδες που γίνεται αυτή η συζήτηση στα </w:t>
      </w:r>
      <w:r>
        <w:rPr>
          <w:rFonts w:eastAsia="Times New Roman" w:cs="Times New Roman"/>
          <w:szCs w:val="24"/>
        </w:rPr>
        <w:t>λ</w:t>
      </w:r>
      <w:r>
        <w:rPr>
          <w:rFonts w:eastAsia="Times New Roman" w:cs="Times New Roman"/>
          <w:szCs w:val="24"/>
        </w:rPr>
        <w:t xml:space="preserve">ύκεια, στα </w:t>
      </w:r>
      <w:r>
        <w:rPr>
          <w:rFonts w:eastAsia="Times New Roman" w:cs="Times New Roman"/>
          <w:szCs w:val="24"/>
        </w:rPr>
        <w:t>γ</w:t>
      </w:r>
      <w:r>
        <w:rPr>
          <w:rFonts w:eastAsia="Times New Roman" w:cs="Times New Roman"/>
          <w:szCs w:val="24"/>
        </w:rPr>
        <w:t>υμνάσια</w:t>
      </w:r>
      <w:r>
        <w:rPr>
          <w:rFonts w:eastAsia="Times New Roman" w:cs="Times New Roman"/>
          <w:szCs w:val="24"/>
        </w:rPr>
        <w:t>,</w:t>
      </w:r>
      <w:r>
        <w:rPr>
          <w:rFonts w:eastAsia="Times New Roman" w:cs="Times New Roman"/>
          <w:szCs w:val="24"/>
        </w:rPr>
        <w:t xml:space="preserve"> την προτροπή να το αποσύρετε, άρα να μείνουν τα πράγματα ως έχουν; Δηλαδή στο σημερ</w:t>
      </w:r>
      <w:r>
        <w:rPr>
          <w:rFonts w:eastAsia="Times New Roman" w:cs="Times New Roman"/>
          <w:szCs w:val="24"/>
        </w:rPr>
        <w:t>ινό τέλμα την ακούει κανείς;</w:t>
      </w:r>
    </w:p>
    <w:p w14:paraId="2E2472E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Νομίζω ότι ο κόσμος έχει βαρεθεί τις κραυγές, ο κόσμος θέλει προτάσεις. Προτάσεις, λοιπόν, όταν δεν γίνονται είτε από τις πολιτικές δυνάμεις είτε από τις συνδικαλιστικές οργανώσεις, οδηγούν μόνο και μόνο στην απαξίωση και στην </w:t>
      </w:r>
      <w:r>
        <w:rPr>
          <w:rFonts w:eastAsia="Times New Roman" w:cs="Times New Roman"/>
          <w:szCs w:val="24"/>
        </w:rPr>
        <w:t>απώλεια της αξιοπιστίας αυτών που τις εκφέρουν.</w:t>
      </w:r>
    </w:p>
    <w:p w14:paraId="2E2472E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τολμά και ο κόσμος ξέρει να επιβραβεύει αυτούς που τολμούν.</w:t>
      </w:r>
    </w:p>
    <w:p w14:paraId="2E2472E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w:t>
      </w:r>
    </w:p>
    <w:p w14:paraId="2E2472EF" w14:textId="77777777" w:rsidR="00ED3BF8" w:rsidRDefault="009F432D">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2E2472F0" w14:textId="77777777" w:rsidR="00ED3BF8" w:rsidRDefault="009F432D">
      <w:pPr>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Τον λόγο έχει η Βουλευτής Β</w:t>
      </w:r>
      <w:r>
        <w:rPr>
          <w:rFonts w:eastAsia="Times New Roman" w:cs="Times New Roman"/>
          <w:szCs w:val="24"/>
        </w:rPr>
        <w:t>΄</w:t>
      </w:r>
      <w:r>
        <w:rPr>
          <w:rFonts w:eastAsia="Times New Roman" w:cs="Times New Roman"/>
          <w:szCs w:val="24"/>
        </w:rPr>
        <w:t xml:space="preserve"> Αθηνών, Νότιος Τομέ</w:t>
      </w:r>
      <w:r>
        <w:rPr>
          <w:rFonts w:eastAsia="Times New Roman" w:cs="Times New Roman"/>
          <w:szCs w:val="24"/>
        </w:rPr>
        <w:t>ας -τώρα πρέπει να τα λέμε όλα- της Νέας Δημοκρατίας κ. Άννα Καραμανλή.</w:t>
      </w:r>
    </w:p>
    <w:p w14:paraId="2E2472F1" w14:textId="77777777" w:rsidR="00ED3BF8" w:rsidRDefault="009F432D">
      <w:pPr>
        <w:spacing w:after="0" w:line="600" w:lineRule="auto"/>
        <w:ind w:firstLine="720"/>
        <w:jc w:val="both"/>
        <w:rPr>
          <w:rFonts w:eastAsia="Times New Roman" w:cs="Times New Roman"/>
          <w:szCs w:val="24"/>
        </w:rPr>
      </w:pPr>
      <w:r w:rsidRPr="00220E25">
        <w:rPr>
          <w:rFonts w:eastAsia="Times New Roman" w:cs="Times New Roman"/>
          <w:b/>
          <w:szCs w:val="24"/>
        </w:rPr>
        <w:t>ΑΝΝΑ ΚΑΡΑΜΑΝΛΗ:</w:t>
      </w:r>
      <w:r w:rsidRPr="00220E25">
        <w:rPr>
          <w:rFonts w:eastAsia="Times New Roman" w:cs="Times New Roman"/>
          <w:szCs w:val="24"/>
        </w:rPr>
        <w:t xml:space="preserve"> Ευχαριστώ, κύριε Πρόεδρε.</w:t>
      </w:r>
    </w:p>
    <w:p w14:paraId="2E2472F2" w14:textId="77777777" w:rsidR="00ED3BF8" w:rsidRDefault="009F432D">
      <w:pPr>
        <w:spacing w:after="0" w:line="600" w:lineRule="auto"/>
        <w:ind w:firstLine="720"/>
        <w:jc w:val="both"/>
        <w:rPr>
          <w:rFonts w:eastAsia="Times New Roman" w:cs="Times New Roman"/>
          <w:szCs w:val="24"/>
        </w:rPr>
      </w:pPr>
      <w:r w:rsidRPr="00220E25">
        <w:rPr>
          <w:rFonts w:eastAsia="Times New Roman" w:cs="Times New Roman"/>
          <w:szCs w:val="24"/>
        </w:rPr>
        <w:t>Καλούμαστε σήμερα να συζητήσουμε και να ψηφίσουμε ένα νομοσχέδιο διακοσίων είκοσι τριών άρθρων για την παιδεία στο άψε-σβήσε και με διαδικασίε</w:t>
      </w:r>
      <w:r w:rsidRPr="00220E25">
        <w:rPr>
          <w:rFonts w:eastAsia="Times New Roman" w:cs="Times New Roman"/>
          <w:szCs w:val="24"/>
        </w:rPr>
        <w:t>ς «ψεκάστε-σκουπίστε-τελειώσατε», με διαδικασίες επείγοντος και μέσα στη Μεγάλη Εβδομάδα, προφανώς γιατί βολεύει να είναι κλειστά τα σχολεία και τα πανεπιστήμια.</w:t>
      </w:r>
    </w:p>
    <w:p w14:paraId="2E2472F3" w14:textId="77777777" w:rsidR="00ED3BF8" w:rsidRDefault="009F432D">
      <w:pPr>
        <w:spacing w:after="0" w:line="600" w:lineRule="auto"/>
        <w:ind w:firstLine="720"/>
        <w:jc w:val="both"/>
        <w:rPr>
          <w:rFonts w:eastAsia="Times New Roman" w:cs="Times New Roman"/>
          <w:szCs w:val="24"/>
        </w:rPr>
      </w:pPr>
      <w:r w:rsidRPr="00220E25">
        <w:rPr>
          <w:rFonts w:eastAsia="Times New Roman" w:cs="Times New Roman"/>
          <w:szCs w:val="24"/>
        </w:rPr>
        <w:t xml:space="preserve">Δεν είναι η πρώτη φορά, κυρίες και κύριοι συνάδελφοι της Κυβέρνησης, που ακολουθείτε αυτή την </w:t>
      </w:r>
      <w:r w:rsidRPr="00220E25">
        <w:rPr>
          <w:rFonts w:eastAsia="Times New Roman" w:cs="Times New Roman"/>
          <w:szCs w:val="24"/>
        </w:rPr>
        <w:t xml:space="preserve">απαράδεκτη τακτική. Στην προκειμένη περίπτωση, όμως, δεν τηρήσατε ούτε τα προσχήματα και καλούμαστε να διατυπώσουμε τις απόψεις μας και να ψηφίσουμε για τόσα πολλά και τόσο σημαντικά ζητήματα σαν </w:t>
      </w:r>
      <w:r w:rsidRPr="00220E25">
        <w:rPr>
          <w:rFonts w:eastAsia="Times New Roman" w:cs="Times New Roman"/>
          <w:szCs w:val="24"/>
        </w:rPr>
        <w:lastRenderedPageBreak/>
        <w:t>κυνηγημένοι, με μεθοδεύσεις που δεν τιμούν ούτε την κοινοβου</w:t>
      </w:r>
      <w:r w:rsidRPr="00220E25">
        <w:rPr>
          <w:rFonts w:eastAsia="Times New Roman" w:cs="Times New Roman"/>
          <w:szCs w:val="24"/>
        </w:rPr>
        <w:t xml:space="preserve">λευτική διαδικασία ούτε την εκπαιδευτική κοινότητα, που θίγεται άμεσα από τα σχέδιά </w:t>
      </w:r>
      <w:r>
        <w:rPr>
          <w:rFonts w:eastAsia="Times New Roman" w:cs="Times New Roman"/>
          <w:szCs w:val="24"/>
        </w:rPr>
        <w:t>σας.</w:t>
      </w:r>
    </w:p>
    <w:p w14:paraId="2E2472F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Λίγο πριν τελειώσει, λοιπόν, η θητεία της Κυβέρνησής σας, φέρνετε ένα πολυνομοσχέδιο-αχταρμά. Για καθαρά ψηφοθηρικούς λόγους δίνετε τη χαριστική βολή στον χώρο της εκπ</w:t>
      </w:r>
      <w:r>
        <w:rPr>
          <w:rFonts w:eastAsia="Times New Roman" w:cs="Times New Roman"/>
          <w:szCs w:val="24"/>
        </w:rPr>
        <w:t xml:space="preserve">αίδευσης, τον οποίο ταλαιπωρείτε τα τελευταία τέσσερα χρόνια. Την ώρα που η διεθνής τάση είναι η ενίσχυση της τεχνολογικής εκπαίδευσης, εσείς πρωτοτυπείτε και την εξαφανίζετε από τον χάρτη. Την ώρα που θα έπρεπε να επενδύσουμε σε αυτή,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ανάγκες στην αγορά εργασίας, εσείς την υποβαθμίζετε διά της </w:t>
      </w:r>
      <w:proofErr w:type="spellStart"/>
      <w:r>
        <w:rPr>
          <w:rFonts w:eastAsia="Times New Roman" w:cs="Times New Roman"/>
          <w:szCs w:val="24"/>
        </w:rPr>
        <w:t>ανωτατοποίησης</w:t>
      </w:r>
      <w:proofErr w:type="spellEnd"/>
      <w:r>
        <w:rPr>
          <w:rFonts w:eastAsia="Times New Roman" w:cs="Times New Roman"/>
          <w:szCs w:val="24"/>
        </w:rPr>
        <w:t>. Συνεχίζετε την πατέντα της συλλήβδην μετατροπής των ΤΕΙ σε πανεπιστήμια, την οποία βαφτίζετε «αναβάθμιση», χωρίς αξιολόγηση, χωρίς συγκροτημένο σχέδιο, χωρίς μελέτες σκοπιμότη</w:t>
      </w:r>
      <w:r>
        <w:rPr>
          <w:rFonts w:eastAsia="Times New Roman" w:cs="Times New Roman"/>
          <w:szCs w:val="24"/>
        </w:rPr>
        <w:t>τας, χωρίς αυστηρά προκαθορισμένα ακαδημαϊκά κριτήρια. Ο καλός ο μύλος όλα τα αλέθει.</w:t>
      </w:r>
    </w:p>
    <w:p w14:paraId="2E2472F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το νομοσχέδιο έχει προκαλέσει έντονες αντιδράσεις, αντιδράσεις που δεν προέρχονται μόνο από τα κόμματα της Αντιπολίτευσης. Η σφοδρή αποδοκιμασία από τη μεγάλ</w:t>
      </w:r>
      <w:r>
        <w:rPr>
          <w:rFonts w:eastAsia="Times New Roman" w:cs="Times New Roman"/>
          <w:szCs w:val="24"/>
        </w:rPr>
        <w:t>η μερίδα του ακαδημαϊκού και εκπαιδευτικού κόσμου θα έπρεπε τουλάχιστον να σας προβληματίσει.</w:t>
      </w:r>
    </w:p>
    <w:p w14:paraId="2E2472F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Προχωράτε, λοιπόν, σε αυτές τις ενέργειες, παίζοντας το γνωστό παιγνίδι προώθησης συντεχνιακών συμφερόντων και το κάνετε με παζάρια και αλισβερίσια στο όριο του ε</w:t>
      </w:r>
      <w:r>
        <w:rPr>
          <w:rFonts w:eastAsia="Times New Roman" w:cs="Times New Roman"/>
          <w:szCs w:val="24"/>
        </w:rPr>
        <w:t>κβιασμού, όπως καταγγέλθηκε, με απειλές, φοβέρες και τελεσίγραφα προς τις πρυτανικές αρχές, προκειμένου να συναινέσουν στα σχέδιά σας.</w:t>
      </w:r>
    </w:p>
    <w:p w14:paraId="2E2472F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όλο εγχείρημα δεν </w:t>
      </w:r>
      <w:proofErr w:type="spellStart"/>
      <w:r>
        <w:rPr>
          <w:rFonts w:eastAsia="Times New Roman" w:cs="Times New Roman"/>
          <w:szCs w:val="24"/>
        </w:rPr>
        <w:t>διέπεται</w:t>
      </w:r>
      <w:proofErr w:type="spellEnd"/>
      <w:r>
        <w:rPr>
          <w:rFonts w:eastAsia="Times New Roman" w:cs="Times New Roman"/>
          <w:szCs w:val="24"/>
        </w:rPr>
        <w:t xml:space="preserve"> από καμμία ξεκάθαρη και διάφανη λογική. Έχετε βάλει στο προεκλογικό σας πανέρι την ίδρυση </w:t>
      </w:r>
      <w:r>
        <w:rPr>
          <w:rFonts w:eastAsia="Times New Roman" w:cs="Times New Roman"/>
          <w:szCs w:val="24"/>
        </w:rPr>
        <w:t>μιας ακόμα νομικής σχολής, χωρίς να τεκμηριώνεται η ανάγκη για κάτι τέτοιο, χωρίς να σας απασχολεί ο κορεσμός στον δικηγορικό κλάδο και η αδυναμία επαγγελματικής απορρόφησης χιλιάδων δικηγόρων, χωρίς να σας συγκινεί η ευθεία αντίθεση όλων των νομικών σχολώ</w:t>
      </w:r>
      <w:r>
        <w:rPr>
          <w:rFonts w:eastAsia="Times New Roman" w:cs="Times New Roman"/>
          <w:szCs w:val="24"/>
        </w:rPr>
        <w:t xml:space="preserve">ν και όλων των δικηγορικών συλλόγων </w:t>
      </w:r>
      <w:r>
        <w:rPr>
          <w:rFonts w:eastAsia="Times New Roman" w:cs="Times New Roman"/>
          <w:szCs w:val="24"/>
        </w:rPr>
        <w:lastRenderedPageBreak/>
        <w:t xml:space="preserve">της χώρας. Από τη μία αφήνετε τα υπάρχοντα τμήματα </w:t>
      </w:r>
      <w:proofErr w:type="spellStart"/>
      <w:r>
        <w:rPr>
          <w:rFonts w:eastAsia="Times New Roman" w:cs="Times New Roman"/>
          <w:szCs w:val="24"/>
        </w:rPr>
        <w:t>υποστελεχωμένα</w:t>
      </w:r>
      <w:proofErr w:type="spellEnd"/>
      <w:r>
        <w:rPr>
          <w:rFonts w:eastAsia="Times New Roman" w:cs="Times New Roman"/>
          <w:szCs w:val="24"/>
        </w:rPr>
        <w:t xml:space="preserve"> και με μειωμένη χρηματοδότηση και από την άλλη φτιάχνετε καινούργια που απαιτούν πολλαπλάσιες δαπάνες;</w:t>
      </w:r>
    </w:p>
    <w:p w14:paraId="2E2472F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Αντίστοιχα δημιουργούνται μια σειρά από γεωπονικά τ</w:t>
      </w:r>
      <w:r>
        <w:rPr>
          <w:rFonts w:eastAsia="Times New Roman" w:cs="Times New Roman"/>
          <w:szCs w:val="24"/>
        </w:rPr>
        <w:t>μήματα. Υπάρχει κάποια μελέτη</w:t>
      </w:r>
      <w:r>
        <w:rPr>
          <w:rFonts w:eastAsia="Times New Roman" w:cs="Times New Roman"/>
          <w:szCs w:val="24"/>
        </w:rPr>
        <w:t>,</w:t>
      </w:r>
      <w:r>
        <w:rPr>
          <w:rFonts w:eastAsia="Times New Roman" w:cs="Times New Roman"/>
          <w:szCs w:val="24"/>
        </w:rPr>
        <w:t xml:space="preserve"> για το πόσους γεωπόνους χρειαζόμαστε ως οικονομία και ως κοινωνία; Ποιο θα είναι το αντικείμενό τους, για παράδειγμα</w:t>
      </w:r>
      <w:r>
        <w:rPr>
          <w:rFonts w:eastAsia="Times New Roman" w:cs="Times New Roman"/>
          <w:szCs w:val="24"/>
        </w:rPr>
        <w:t>,</w:t>
      </w:r>
      <w:r>
        <w:rPr>
          <w:rFonts w:eastAsia="Times New Roman" w:cs="Times New Roman"/>
          <w:szCs w:val="24"/>
        </w:rPr>
        <w:t xml:space="preserve"> και ποια τα επαγγελματικά δικαιώματα των αποφοίτων τους; Συγχωνεύετε ένα Τμήμα Κοινωνικής Εργασίας με το Πα</w:t>
      </w:r>
      <w:r>
        <w:rPr>
          <w:rFonts w:eastAsia="Times New Roman" w:cs="Times New Roman"/>
          <w:szCs w:val="24"/>
        </w:rPr>
        <w:t xml:space="preserve">ιδαγωγικό Τμήμα. Τι σχέση έχουν τα </w:t>
      </w:r>
      <w:r>
        <w:rPr>
          <w:rFonts w:eastAsia="Times New Roman" w:cs="Times New Roman"/>
          <w:szCs w:val="24"/>
        </w:rPr>
        <w:t>π</w:t>
      </w:r>
      <w:r>
        <w:rPr>
          <w:rFonts w:eastAsia="Times New Roman" w:cs="Times New Roman"/>
          <w:szCs w:val="24"/>
        </w:rPr>
        <w:t xml:space="preserve">ρογράμματα </w:t>
      </w:r>
      <w:r>
        <w:rPr>
          <w:rFonts w:eastAsia="Times New Roman" w:cs="Times New Roman"/>
          <w:szCs w:val="24"/>
        </w:rPr>
        <w:t>σ</w:t>
      </w:r>
      <w:r>
        <w:rPr>
          <w:rFonts w:eastAsia="Times New Roman" w:cs="Times New Roman"/>
          <w:szCs w:val="24"/>
        </w:rPr>
        <w:t xml:space="preserve">πουδών των δύο </w:t>
      </w:r>
      <w:r>
        <w:rPr>
          <w:rFonts w:eastAsia="Times New Roman" w:cs="Times New Roman"/>
          <w:szCs w:val="24"/>
        </w:rPr>
        <w:t>τ</w:t>
      </w:r>
      <w:r>
        <w:rPr>
          <w:rFonts w:eastAsia="Times New Roman" w:cs="Times New Roman"/>
          <w:szCs w:val="24"/>
        </w:rPr>
        <w:t>μημάτων, ώστε να συνενωθούν; Ποια θα είναι η επιστημονική ταυτότητα των αποφοίτων; Θα είναι δάσκαλοι ή θα είναι κοινωνικοί λειτουργοί; Υπάρχει κάποια διεθνής πρακτική, όπου αυτά τα δύο γνωστικ</w:t>
      </w:r>
      <w:r>
        <w:rPr>
          <w:rFonts w:eastAsia="Times New Roman" w:cs="Times New Roman"/>
          <w:szCs w:val="24"/>
        </w:rPr>
        <w:t>ά αντικείμενα διδάσκονται μαζί;</w:t>
      </w:r>
    </w:p>
    <w:p w14:paraId="2E2472F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Όλα τα πολυτεχνεία και τα ΤΕΕ σάς έχουν απευθύνει δριμύ κατηγορώ για την άρον-άρον μετατροπή των τμημάτων ΤΕΙ σε πολυτεχνικά τμήματα. Γιατί όλη αυτή η βιασύνη; Για να προλάβετε τα μηχανογραφικά και να πουλήσετε εκδούλευση στ</w:t>
      </w:r>
      <w:r>
        <w:rPr>
          <w:rFonts w:eastAsia="Times New Roman" w:cs="Times New Roman"/>
          <w:szCs w:val="24"/>
        </w:rPr>
        <w:t>α παιδιά ότι τα βάλατε στο πολυτεχνείο;</w:t>
      </w:r>
    </w:p>
    <w:p w14:paraId="2E2472F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Τους τάζετε εδώ και δύο χρόνια ότι θα καταργήσετε τις πανελλαδικές εξετάσεις με έναν νόμο και ένα άρθρο και αφού</w:t>
      </w:r>
      <w:r>
        <w:rPr>
          <w:rFonts w:eastAsia="Times New Roman" w:cs="Times New Roman"/>
          <w:szCs w:val="24"/>
        </w:rPr>
        <w:t>,</w:t>
      </w:r>
      <w:r>
        <w:rPr>
          <w:rFonts w:eastAsia="Times New Roman" w:cs="Times New Roman"/>
          <w:szCs w:val="24"/>
        </w:rPr>
        <w:t xml:space="preserve"> ευτυχώς</w:t>
      </w:r>
      <w:r>
        <w:rPr>
          <w:rFonts w:eastAsia="Times New Roman" w:cs="Times New Roman"/>
          <w:szCs w:val="24"/>
        </w:rPr>
        <w:t>,</w:t>
      </w:r>
      <w:r>
        <w:rPr>
          <w:rFonts w:eastAsia="Times New Roman" w:cs="Times New Roman"/>
          <w:szCs w:val="24"/>
        </w:rPr>
        <w:t xml:space="preserve"> αυτό δεν έγινε, μέσα σε μια νύχτα διπλασιάζετε τα πολυτεχνικά τμήματα. Τριανταπέντε χιλιάδες </w:t>
      </w:r>
      <w:r>
        <w:rPr>
          <w:rFonts w:eastAsia="Times New Roman" w:cs="Times New Roman"/>
          <w:szCs w:val="24"/>
        </w:rPr>
        <w:t xml:space="preserve">μηχανικοί έχουν αναζητήσει την τύχη τους στο εξωτερικό την τελευταία πενταετία, σύμφωνα με τον </w:t>
      </w:r>
      <w:r>
        <w:rPr>
          <w:rFonts w:eastAsia="Times New Roman" w:cs="Times New Roman"/>
          <w:szCs w:val="24"/>
        </w:rPr>
        <w:t>π</w:t>
      </w:r>
      <w:r>
        <w:rPr>
          <w:rFonts w:eastAsia="Times New Roman" w:cs="Times New Roman"/>
          <w:szCs w:val="24"/>
        </w:rPr>
        <w:t>ρύτανη του Πολυτεχνείου και εσείς εκτοξεύετε τον αριθμό τους. Με ποιο σχέδιο; Σε ποια πολυτεχνεία και με ποιες υποδομές;</w:t>
      </w:r>
    </w:p>
    <w:p w14:paraId="2E2472F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Φτιάχνετε πολυτεχνεία μέσα σε έξι μήνες</w:t>
      </w:r>
      <w:r>
        <w:rPr>
          <w:rFonts w:eastAsia="Times New Roman" w:cs="Times New Roman"/>
          <w:szCs w:val="24"/>
        </w:rPr>
        <w:t xml:space="preserve"> χωρίς σοβαρή χρηματοδότηση και χωρίς προσωπικό; Πώς κάποια τμήματα ΤΕΙ που μέχρι τώρα δεν κρίνονταν ισάξια των πολυτεχνικών τμημάτων ούτε σε ακαδημαϊκό ούτε σε επαγγελματικό επίπεδο, με ένα μαγικό ραβδί και με μια σφραγίδα μετατρέπονται σε πανεπιστήμια; Α</w:t>
      </w:r>
      <w:r>
        <w:rPr>
          <w:rFonts w:eastAsia="Times New Roman" w:cs="Times New Roman"/>
          <w:szCs w:val="24"/>
        </w:rPr>
        <w:t>ν τελικά αυτά τα τμήματα παραμείνουν τετραετή, οι απόφοιτοί τους δεν θα είναι β</w:t>
      </w:r>
      <w:r>
        <w:rPr>
          <w:rFonts w:eastAsia="Times New Roman" w:cs="Times New Roman"/>
          <w:szCs w:val="24"/>
        </w:rPr>
        <w:t>΄</w:t>
      </w:r>
      <w:r>
        <w:rPr>
          <w:rFonts w:eastAsia="Times New Roman" w:cs="Times New Roman"/>
          <w:szCs w:val="24"/>
        </w:rPr>
        <w:t xml:space="preserve"> κατηγορίας, με περιορισμένα ή μηδενικά επαγγελματικά δικαιώματα; Διαφαίνεται μέσα από όλα αυτά κάποια συγκεκριμένη στόχευση; Προκύπτει κάποιο ξεκάθαρο στίγμα; Διακρίνεται κάπο</w:t>
      </w:r>
      <w:r>
        <w:rPr>
          <w:rFonts w:eastAsia="Times New Roman" w:cs="Times New Roman"/>
          <w:szCs w:val="24"/>
        </w:rPr>
        <w:t>ια μεταρρυθμιστική πνοή;</w:t>
      </w:r>
    </w:p>
    <w:p w14:paraId="2E2472F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 μόνο που βλέπουμε να επιβεβαιώνεται</w:t>
      </w:r>
      <w:r>
        <w:rPr>
          <w:rFonts w:eastAsia="Times New Roman" w:cs="Times New Roman"/>
          <w:szCs w:val="24"/>
        </w:rPr>
        <w:t>,</w:t>
      </w:r>
      <w:r>
        <w:rPr>
          <w:rFonts w:eastAsia="Times New Roman" w:cs="Times New Roman"/>
          <w:szCs w:val="24"/>
        </w:rPr>
        <w:t xml:space="preserve"> είναι ότι η αναδιάταξη του ακαδημαϊκού χάρτη υπακούει στην πελατειακή εξυπηρέτηση και τη γενική ψηφοθηρία.</w:t>
      </w:r>
    </w:p>
    <w:p w14:paraId="2E2472F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Μοιράζοντας πτυχία χωρίς αντίκρισμα</w:t>
      </w:r>
      <w:r>
        <w:rPr>
          <w:rFonts w:eastAsia="Times New Roman" w:cs="Times New Roman"/>
          <w:szCs w:val="24"/>
        </w:rPr>
        <w:t>,</w:t>
      </w:r>
      <w:r>
        <w:rPr>
          <w:rFonts w:eastAsia="Times New Roman" w:cs="Times New Roman"/>
          <w:szCs w:val="24"/>
        </w:rPr>
        <w:t xml:space="preserve"> πιστεύετε ότι προσφέρετε καλές υπηρεσίες στα πα</w:t>
      </w:r>
      <w:r>
        <w:rPr>
          <w:rFonts w:eastAsia="Times New Roman" w:cs="Times New Roman"/>
          <w:szCs w:val="24"/>
        </w:rPr>
        <w:t>ιδιά μας, στο εκπαιδευτικό σύστημα, στην οικονομία μας ή στην κοινωνία μας; Στην πραγματικότητα στέλνετε τους νέους φοιτητές στα αζήτητα της ανεργίας ή στη μετανάστευση και αφήνετε ταυτόχρονα ένα μεγάλο κενό στον τεχνολογικό τομέα.</w:t>
      </w:r>
    </w:p>
    <w:p w14:paraId="2E2472F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ας πάμε τώρα στις αλλαγές στο </w:t>
      </w:r>
      <w:r>
        <w:rPr>
          <w:rFonts w:eastAsia="Times New Roman" w:cs="Times New Roman"/>
          <w:szCs w:val="24"/>
        </w:rPr>
        <w:t>λ</w:t>
      </w:r>
      <w:r>
        <w:rPr>
          <w:rFonts w:eastAsia="Times New Roman" w:cs="Times New Roman"/>
          <w:szCs w:val="24"/>
        </w:rPr>
        <w:t>ύκειο και στο σύστημα εισαγωγής στην τριτοβάθμια εκπαίδευση, μετά από αντικρουόμενες εξαγγελίες και αμέτρητες ήξεις-αφίξεις, όπου τη μια μιλούσατε για ελεύθερη πρόσβαση και την άλλη επαναφέρατε τις πανελλαδικές, με μαθη</w:t>
      </w:r>
      <w:r>
        <w:rPr>
          <w:rFonts w:eastAsia="Times New Roman" w:cs="Times New Roman"/>
          <w:szCs w:val="24"/>
        </w:rPr>
        <w:t>τές και γονείς να βιώνουν αυτή την αναστάτωση και αβεβαιότητα, μη γνωρίζοντας τι τους ξημερώνει.</w:t>
      </w:r>
    </w:p>
    <w:p w14:paraId="2E2472F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ειπώθηκε αν συζητάμε με γονείς και μαθητές, σας λέω ότι είμαι μητέρα ενός κοριτσιού που δίνει πανελλαδικές φέ</w:t>
      </w:r>
      <w:r>
        <w:rPr>
          <w:rFonts w:eastAsia="Times New Roman" w:cs="Times New Roman"/>
          <w:szCs w:val="24"/>
        </w:rPr>
        <w:lastRenderedPageBreak/>
        <w:t>τος και τα τελευταία τρι</w:t>
      </w:r>
      <w:r>
        <w:rPr>
          <w:rFonts w:eastAsia="Times New Roman" w:cs="Times New Roman"/>
          <w:szCs w:val="24"/>
        </w:rPr>
        <w:t>ά</w:t>
      </w:r>
      <w:r>
        <w:rPr>
          <w:rFonts w:eastAsia="Times New Roman" w:cs="Times New Roman"/>
          <w:szCs w:val="24"/>
        </w:rPr>
        <w:t xml:space="preserve">μισι χρόνια ζούμε </w:t>
      </w:r>
      <w:r>
        <w:rPr>
          <w:rFonts w:eastAsia="Times New Roman" w:cs="Times New Roman"/>
          <w:szCs w:val="24"/>
        </w:rPr>
        <w:t>με απόλυτο και τεράστιο άγχος όλοι</w:t>
      </w:r>
      <w:r>
        <w:rPr>
          <w:rFonts w:eastAsia="Times New Roman" w:cs="Times New Roman"/>
          <w:szCs w:val="24"/>
        </w:rPr>
        <w:t>,</w:t>
      </w:r>
      <w:r>
        <w:rPr>
          <w:rFonts w:eastAsia="Times New Roman" w:cs="Times New Roman"/>
          <w:szCs w:val="24"/>
        </w:rPr>
        <w:t xml:space="preserve"> να αναμένουν το νέο και το καινοτόμο, για να τους σερβίρετε τελικά τις δέσμες της δεκαετίας του 1980 με ολίγον από ελεύθερη πρόσβαση.</w:t>
      </w:r>
    </w:p>
    <w:p w14:paraId="2E24730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Φέρνετε, λοιπόν, ένα σχέδιο που διαχωρίζει τα τμήματα σε ελεύθερης πρόσβασης και πρόσβ</w:t>
      </w:r>
      <w:r>
        <w:rPr>
          <w:rFonts w:eastAsia="Times New Roman" w:cs="Times New Roman"/>
          <w:szCs w:val="24"/>
        </w:rPr>
        <w:t>ασης με πανελλαδικές εξετάσεις. Το γεγονός ότι έρχεται η διάκριση αυτή σε τμήματα δύο ταχυτήτων συνιστά αναβάθμιση; Νομοτελειακά οδηγεί σε περαιτέρω απαξίωση των τμημάτων με χαμηλές προτιμήσεις και ελεύθερη πρόσβαση. Η περίφημη ελεύθερη πρόσβαση θα γίνεται</w:t>
      </w:r>
      <w:r>
        <w:rPr>
          <w:rFonts w:eastAsia="Times New Roman" w:cs="Times New Roman"/>
          <w:szCs w:val="24"/>
        </w:rPr>
        <w:t xml:space="preserve"> με τον βαθμό του απολυτηρίου από το </w:t>
      </w:r>
      <w:r>
        <w:rPr>
          <w:rFonts w:eastAsia="Times New Roman" w:cs="Times New Roman"/>
          <w:szCs w:val="24"/>
        </w:rPr>
        <w:t>λ</w:t>
      </w:r>
      <w:r>
        <w:rPr>
          <w:rFonts w:eastAsia="Times New Roman" w:cs="Times New Roman"/>
          <w:szCs w:val="24"/>
        </w:rPr>
        <w:t>ύκειο, το οποίο</w:t>
      </w:r>
      <w:r>
        <w:rPr>
          <w:rFonts w:eastAsia="Times New Roman" w:cs="Times New Roman"/>
          <w:szCs w:val="24"/>
        </w:rPr>
        <w:t>,</w:t>
      </w:r>
      <w:r>
        <w:rPr>
          <w:rFonts w:eastAsia="Times New Roman" w:cs="Times New Roman"/>
          <w:szCs w:val="24"/>
        </w:rPr>
        <w:t xml:space="preserve"> σημειωτέον</w:t>
      </w:r>
      <w:r>
        <w:rPr>
          <w:rFonts w:eastAsia="Times New Roman" w:cs="Times New Roman"/>
          <w:szCs w:val="24"/>
        </w:rPr>
        <w:t>,</w:t>
      </w:r>
      <w:r>
        <w:rPr>
          <w:rFonts w:eastAsia="Times New Roman" w:cs="Times New Roman"/>
          <w:szCs w:val="24"/>
        </w:rPr>
        <w:t xml:space="preserve"> θα </w:t>
      </w:r>
      <w:proofErr w:type="spellStart"/>
      <w:r>
        <w:rPr>
          <w:rFonts w:eastAsia="Times New Roman" w:cs="Times New Roman"/>
          <w:szCs w:val="24"/>
        </w:rPr>
        <w:t>προσμετράται</w:t>
      </w:r>
      <w:proofErr w:type="spellEnd"/>
      <w:r>
        <w:rPr>
          <w:rFonts w:eastAsia="Times New Roman" w:cs="Times New Roman"/>
          <w:szCs w:val="24"/>
        </w:rPr>
        <w:t xml:space="preserve"> κατά 10% και για την εισαγωγή μέσω πανελλαδικών εξετάσεων από την επόμενη χρονιά.</w:t>
      </w:r>
    </w:p>
    <w:p w14:paraId="2E24730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Τα απολυτήριο που θα προκύπτει από τον συνυπολογισμό του προφορικού βαθμού και των </w:t>
      </w:r>
      <w:proofErr w:type="spellStart"/>
      <w:r>
        <w:rPr>
          <w:rFonts w:eastAsia="Times New Roman" w:cs="Times New Roman"/>
          <w:szCs w:val="24"/>
        </w:rPr>
        <w:t>ενδοσχολικών</w:t>
      </w:r>
      <w:proofErr w:type="spellEnd"/>
      <w:r>
        <w:rPr>
          <w:rFonts w:eastAsia="Times New Roman" w:cs="Times New Roman"/>
          <w:szCs w:val="24"/>
        </w:rPr>
        <w:t xml:space="preserve"> εξετάσεων εκ των πραγμάτων δεν θα είναι ισότιμο</w:t>
      </w:r>
      <w:r>
        <w:rPr>
          <w:rFonts w:eastAsia="Times New Roman" w:cs="Times New Roman"/>
          <w:szCs w:val="24"/>
        </w:rPr>
        <w:t>,</w:t>
      </w:r>
      <w:r>
        <w:rPr>
          <w:rFonts w:eastAsia="Times New Roman" w:cs="Times New Roman"/>
          <w:szCs w:val="24"/>
        </w:rPr>
        <w:t xml:space="preserve"> από τη στιγμή που τα θέματα δεν θα προκύπτουν από τράπεζα θεμάτων ούτε από κάποια κεντρική πηγή. Πώς διασφαλίζετε ότι τα θέματα θα έχουν τον ίδιο βαθμό δυσκολίας και δεν θα νοθεύεται το αποτέλεσ</w:t>
      </w:r>
      <w:r>
        <w:rPr>
          <w:rFonts w:eastAsia="Times New Roman" w:cs="Times New Roman"/>
          <w:szCs w:val="24"/>
        </w:rPr>
        <w:t xml:space="preserve">μα </w:t>
      </w:r>
      <w:r>
        <w:rPr>
          <w:rFonts w:eastAsia="Times New Roman" w:cs="Times New Roman"/>
          <w:szCs w:val="24"/>
        </w:rPr>
        <w:lastRenderedPageBreak/>
        <w:t>των εξετάσεων και κατ’ επέκταση, η εισαγωγή στα πανεπιστήμια; Δεν θίγει αυτό το αδιάβλητο των εξετάσεων; Δεν πλήττει έναν καταξιωμένο θεσμό στη συνείδηση όλων των Ελλήνων εδώ και δεκαετίες;</w:t>
      </w:r>
    </w:p>
    <w:p w14:paraId="2E24730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Στα </w:t>
      </w:r>
      <w:r>
        <w:rPr>
          <w:rFonts w:eastAsia="Times New Roman" w:cs="Times New Roman"/>
          <w:szCs w:val="24"/>
        </w:rPr>
        <w:t>π</w:t>
      </w:r>
      <w:r>
        <w:rPr>
          <w:rFonts w:eastAsia="Times New Roman" w:cs="Times New Roman"/>
          <w:szCs w:val="24"/>
        </w:rPr>
        <w:t xml:space="preserve">ρότυπα και </w:t>
      </w:r>
      <w:r>
        <w:rPr>
          <w:rFonts w:eastAsia="Times New Roman" w:cs="Times New Roman"/>
          <w:szCs w:val="24"/>
        </w:rPr>
        <w:t>π</w:t>
      </w:r>
      <w:r>
        <w:rPr>
          <w:rFonts w:eastAsia="Times New Roman" w:cs="Times New Roman"/>
          <w:szCs w:val="24"/>
        </w:rPr>
        <w:t xml:space="preserve">ειραματικά </w:t>
      </w:r>
      <w:r>
        <w:rPr>
          <w:rFonts w:eastAsia="Times New Roman" w:cs="Times New Roman"/>
          <w:szCs w:val="24"/>
        </w:rPr>
        <w:t>σ</w:t>
      </w:r>
      <w:r>
        <w:rPr>
          <w:rFonts w:eastAsia="Times New Roman" w:cs="Times New Roman"/>
          <w:szCs w:val="24"/>
        </w:rPr>
        <w:t>χολεία τα οποία υπονομεύετε από το</w:t>
      </w:r>
      <w:r>
        <w:rPr>
          <w:rFonts w:eastAsia="Times New Roman" w:cs="Times New Roman"/>
          <w:szCs w:val="24"/>
        </w:rPr>
        <w:t xml:space="preserve"> ξεκίνημα της κυβερνητικής θητείας σας, επιχειρείτε να δώσετε ένα τελειωτικό χτύπημα. Είναι εμφανέστατη η προσπάθεια τα σχολεία αυτά να μην ξεχωρίζουν. Ψαλιδίζετε την αυτονομία τους σε όλα τα επίπεδα με στόχο την υποβάθμισή τους τόσο ως προς τη στόχευσή το</w:t>
      </w:r>
      <w:r>
        <w:rPr>
          <w:rFonts w:eastAsia="Times New Roman" w:cs="Times New Roman"/>
          <w:szCs w:val="24"/>
        </w:rPr>
        <w:t>υς όσο και ως προς τη λειτουργία τους.</w:t>
      </w:r>
    </w:p>
    <w:p w14:paraId="2E247303" w14:textId="77777777" w:rsidR="00ED3BF8" w:rsidRDefault="009F432D">
      <w:pPr>
        <w:spacing w:after="0" w:line="600" w:lineRule="auto"/>
        <w:jc w:val="both"/>
        <w:rPr>
          <w:rFonts w:eastAsia="Times New Roman" w:cs="Times New Roman"/>
          <w:szCs w:val="24"/>
        </w:rPr>
      </w:pPr>
      <w:r>
        <w:rPr>
          <w:rFonts w:eastAsia="Times New Roman" w:cs="Times New Roman"/>
          <w:szCs w:val="24"/>
        </w:rPr>
        <w:t>Θεωρείτε ότι διευκολύνετε έτσι αυτά τα σχολεία</w:t>
      </w:r>
      <w:r>
        <w:rPr>
          <w:rFonts w:eastAsia="Times New Roman" w:cs="Times New Roman"/>
          <w:szCs w:val="24"/>
        </w:rPr>
        <w:t>,</w:t>
      </w:r>
      <w:r>
        <w:rPr>
          <w:rFonts w:eastAsia="Times New Roman" w:cs="Times New Roman"/>
          <w:szCs w:val="24"/>
        </w:rPr>
        <w:t xml:space="preserve"> να προσφέρουν εκπαιδευτικό έργο υψηλών απαιτήσεων, να ενισχύσουν την εξωστρέφειά τους και να εξελίξουν τις διδακτικές μεθόδους ή τελικά τα οδηγείτε στην εξίσωση προς τα </w:t>
      </w:r>
      <w:r>
        <w:rPr>
          <w:rFonts w:eastAsia="Times New Roman" w:cs="Times New Roman"/>
          <w:szCs w:val="24"/>
        </w:rPr>
        <w:t>κάτω;</w:t>
      </w:r>
    </w:p>
    <w:p w14:paraId="2E24730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Βουλευτή)</w:t>
      </w:r>
    </w:p>
    <w:p w14:paraId="2E24730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Ευχαριστώ.</w:t>
      </w:r>
    </w:p>
    <w:p w14:paraId="2E24730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κυρίες και κύριοι συνάδελφοι: Η Κυβέρνηση φέρνει ένα νομοσχέδιο ισοπεδωτικό για την εκπαίδευση, που δημιουργεί πανεπ</w:t>
      </w:r>
      <w:r>
        <w:rPr>
          <w:rFonts w:eastAsia="Times New Roman" w:cs="Times New Roman"/>
          <w:szCs w:val="24"/>
        </w:rPr>
        <w:t xml:space="preserve">ιστήμια σούπερ </w:t>
      </w:r>
      <w:proofErr w:type="spellStart"/>
      <w:r>
        <w:rPr>
          <w:rFonts w:eastAsia="Times New Roman" w:cs="Times New Roman"/>
          <w:szCs w:val="24"/>
        </w:rPr>
        <w:t>μάρκετ</w:t>
      </w:r>
      <w:proofErr w:type="spellEnd"/>
      <w:r>
        <w:rPr>
          <w:rFonts w:eastAsia="Times New Roman" w:cs="Times New Roman"/>
          <w:szCs w:val="24"/>
        </w:rPr>
        <w:t>, χωρίς κα</w:t>
      </w:r>
      <w:r>
        <w:rPr>
          <w:rFonts w:eastAsia="Times New Roman" w:cs="Times New Roman"/>
          <w:szCs w:val="24"/>
        </w:rPr>
        <w:t>μ</w:t>
      </w:r>
      <w:r>
        <w:rPr>
          <w:rFonts w:eastAsia="Times New Roman" w:cs="Times New Roman"/>
          <w:szCs w:val="24"/>
        </w:rPr>
        <w:t xml:space="preserve">μία συνοχή και ομοιογένεια, που υπονομεύει τον παιδαγωγικό χαρακτήρα του </w:t>
      </w:r>
      <w:r>
        <w:rPr>
          <w:rFonts w:eastAsia="Times New Roman" w:cs="Times New Roman"/>
          <w:szCs w:val="24"/>
        </w:rPr>
        <w:t>λ</w:t>
      </w:r>
      <w:r>
        <w:rPr>
          <w:rFonts w:eastAsia="Times New Roman" w:cs="Times New Roman"/>
          <w:szCs w:val="24"/>
        </w:rPr>
        <w:t xml:space="preserve">υκείου και φέρνει ένα σχέδιο προβληματικό, λιγότερο δίκαιο και λιγότερο αξιοκρατικό για την εισαγωγή στο </w:t>
      </w:r>
      <w:r>
        <w:rPr>
          <w:rFonts w:eastAsia="Times New Roman" w:cs="Times New Roman"/>
          <w:szCs w:val="24"/>
        </w:rPr>
        <w:t>π</w:t>
      </w:r>
      <w:r>
        <w:rPr>
          <w:rFonts w:eastAsia="Times New Roman" w:cs="Times New Roman"/>
          <w:szCs w:val="24"/>
        </w:rPr>
        <w:t>ανεπιστήμιο. Ένα νομοσχέδιο που επικυρώνει τ</w:t>
      </w:r>
      <w:r>
        <w:rPr>
          <w:rFonts w:eastAsia="Times New Roman" w:cs="Times New Roman"/>
          <w:szCs w:val="24"/>
        </w:rPr>
        <w:t xml:space="preserve">ην ιδεοληψία της και τη δυσανεξία της απέναντι στα πρότυπα και πειραματικά σχολεία. Ο κ. </w:t>
      </w:r>
      <w:proofErr w:type="spellStart"/>
      <w:r>
        <w:rPr>
          <w:rFonts w:eastAsia="Times New Roman" w:cs="Times New Roman"/>
          <w:szCs w:val="24"/>
        </w:rPr>
        <w:t>Γαβρόγλου</w:t>
      </w:r>
      <w:proofErr w:type="spellEnd"/>
      <w:r>
        <w:rPr>
          <w:rFonts w:eastAsia="Times New Roman" w:cs="Times New Roman"/>
          <w:szCs w:val="24"/>
        </w:rPr>
        <w:t xml:space="preserve"> σε λίγο θα είναι παρελθόν και από τον υπουργικό θώκο και από την πολιτική σκηνή του τόπου.</w:t>
      </w:r>
    </w:p>
    <w:p w14:paraId="2E247307" w14:textId="77777777" w:rsidR="00ED3BF8" w:rsidRDefault="009F432D">
      <w:pPr>
        <w:spacing w:after="0"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14:paraId="2E24730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ΑΝΝΑ </w:t>
      </w:r>
      <w:r>
        <w:rPr>
          <w:rFonts w:eastAsia="Times New Roman" w:cs="Times New Roman"/>
          <w:b/>
          <w:szCs w:val="24"/>
        </w:rPr>
        <w:t>ΚΑΡΑΜΑΝΛΗ:</w:t>
      </w:r>
      <w:r>
        <w:rPr>
          <w:rFonts w:eastAsia="Times New Roman" w:cs="Times New Roman"/>
          <w:szCs w:val="24"/>
        </w:rPr>
        <w:t xml:space="preserve"> Σε ό,τι αφορά την Κυβέρνηση, που μετατρέπει την παιδεία σε εργαλείο μικροπολιτικών τακτοποιήσεων με τον πιο κυνικό τρόπο, ας αντιληφθεί ότι, παρά την </w:t>
      </w:r>
      <w:proofErr w:type="spellStart"/>
      <w:r>
        <w:rPr>
          <w:rFonts w:eastAsia="Times New Roman" w:cs="Times New Roman"/>
          <w:szCs w:val="24"/>
        </w:rPr>
        <w:t>παρωχολογία</w:t>
      </w:r>
      <w:proofErr w:type="spellEnd"/>
      <w:r>
        <w:rPr>
          <w:rFonts w:eastAsia="Times New Roman" w:cs="Times New Roman"/>
          <w:szCs w:val="24"/>
        </w:rPr>
        <w:t>,</w:t>
      </w:r>
      <w:r>
        <w:rPr>
          <w:rFonts w:eastAsia="Times New Roman" w:cs="Times New Roman"/>
          <w:szCs w:val="24"/>
        </w:rPr>
        <w:t xml:space="preserve"> ο </w:t>
      </w:r>
      <w:r>
        <w:rPr>
          <w:rFonts w:eastAsia="Times New Roman" w:cs="Times New Roman"/>
          <w:szCs w:val="24"/>
        </w:rPr>
        <w:t>εκλογικός λογαριασμός δεν βγαίνει. Η κοινωνία σάς έχει γυρίσει οριστικά την πλάτ</w:t>
      </w:r>
      <w:r>
        <w:rPr>
          <w:rFonts w:eastAsia="Times New Roman" w:cs="Times New Roman"/>
          <w:szCs w:val="24"/>
        </w:rPr>
        <w:t>η. Δεν μπορείτε πλέον ούτε να την παγιδέψετε ούτε να την εξαπατήσετε. Και αυτό θα το αντιληφθείτε με τον πιο εμφατικό τρόπο στις κάλπες που έρχονται.</w:t>
      </w:r>
    </w:p>
    <w:p w14:paraId="2E24730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E24730A"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24730B" w14:textId="77777777" w:rsidR="00ED3BF8" w:rsidRDefault="009F432D">
      <w:pPr>
        <w:spacing w:after="0"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Τον</w:t>
      </w:r>
      <w:r>
        <w:rPr>
          <w:rFonts w:eastAsia="Times New Roman" w:cs="Times New Roman"/>
          <w:szCs w:val="24"/>
        </w:rPr>
        <w:t xml:space="preserve"> λόγο έχει ο Βουλευτής Αργολίδας της Νέας Δημοκρατίας κ. Ιωάννης Ανδριανός.</w:t>
      </w:r>
    </w:p>
    <w:p w14:paraId="2E24730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πολύ, κύριε Πρόεδρε.</w:t>
      </w:r>
    </w:p>
    <w:p w14:paraId="2E24730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w:t>
      </w:r>
      <w:r>
        <w:rPr>
          <w:rFonts w:eastAsia="Times New Roman" w:cs="Times New Roman"/>
          <w:szCs w:val="24"/>
        </w:rPr>
        <w:t>,</w:t>
      </w:r>
      <w:r>
        <w:rPr>
          <w:rFonts w:eastAsia="Times New Roman" w:cs="Times New Roman"/>
          <w:szCs w:val="24"/>
        </w:rPr>
        <w:t xml:space="preserve"> αποκαλύπτει με τον πλέον ηχηρό τρόπο το αδιέξοδο, στο οποίο βρίσκ</w:t>
      </w:r>
      <w:r>
        <w:rPr>
          <w:rFonts w:eastAsia="Times New Roman" w:cs="Times New Roman"/>
          <w:szCs w:val="24"/>
        </w:rPr>
        <w:t>εται η Κυβέρνηση σήμερα μια Κυβέρνηση σε αποδρομή. Ενώ οι εξαιρετικά προβληματικές προβλέψεις του νομοσχεδίου έχουν ξεκάθαρα ως μοναδικό γνώμονά τους την εξυπηρέτηση μικροκομματικών σκοπιμοτήτων, την ίδια ώρα η Κυβέρνηση αναγκάστηκε να περάσει αυτό το πολυ</w:t>
      </w:r>
      <w:r>
        <w:rPr>
          <w:rFonts w:eastAsia="Times New Roman" w:cs="Times New Roman"/>
          <w:szCs w:val="24"/>
        </w:rPr>
        <w:t>νομοσχέδιο με τη διαδικασία του επείγοντος και να το φέρει στην Ολομέλεια τη Μεγάλη Εβδομάδα, όταν τα σχολεία και οι σχολές είναι κλειστά, σε μια προσπάθεια να ελαχιστοποιήσει τις ήδη έντονες αντιδράσεις από το σύνολο της εκπαιδευτικής κοινότητας.</w:t>
      </w:r>
    </w:p>
    <w:p w14:paraId="2E24730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Οι μεθοδ</w:t>
      </w:r>
      <w:r>
        <w:rPr>
          <w:rFonts w:eastAsia="Times New Roman" w:cs="Times New Roman"/>
          <w:szCs w:val="24"/>
        </w:rPr>
        <w:t xml:space="preserve">εύσεις της Κυβέρνησης είναι ξεκάθαρα κινήσεις πανικού. Πανικό αποκαλύπτει η διαδικασία του επείγοντος, με την οποία ζητήσατε από τα μέλη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να μελετήσουν μέσα σε λίγες ώρες ένα κείμενο άνω των χιλίων σελίδων με πάνω από διακόσιες είκοσι διατάξε</w:t>
      </w:r>
      <w:r>
        <w:rPr>
          <w:rFonts w:eastAsia="Times New Roman" w:cs="Times New Roman"/>
          <w:szCs w:val="24"/>
        </w:rPr>
        <w:t>ις, με κα</w:t>
      </w:r>
      <w:r>
        <w:rPr>
          <w:rFonts w:eastAsia="Times New Roman" w:cs="Times New Roman"/>
          <w:szCs w:val="24"/>
        </w:rPr>
        <w:t>μ</w:t>
      </w:r>
      <w:r>
        <w:rPr>
          <w:rFonts w:eastAsia="Times New Roman" w:cs="Times New Roman"/>
          <w:szCs w:val="24"/>
        </w:rPr>
        <w:t xml:space="preserve">μία από αυτές να μην έχει ούτε κατ’ ελάχιστο τον επείγοντα χαρακτήρα. Πανικό αποκαλύπτει ο τρόπος, με τον οποίο αντιμετωπίσατε τις αντιδράσεις της εκπαιδευτικής κοινότητας. Τον Υπουργό να φτάνει μέχρι του σημείου να ειρωνεύεται πρυτάνεις. Πανικό </w:t>
      </w:r>
      <w:r>
        <w:rPr>
          <w:rFonts w:eastAsia="Times New Roman" w:cs="Times New Roman"/>
          <w:szCs w:val="24"/>
        </w:rPr>
        <w:t>αποκαλύπτουν οι εκβιασμοί και οι συναλλαγές που καταγγέλθηκαν και περιγράφουν ένα αλισβερίσι εντελώς αντίθετο προς τη σοβαρότητα και την υπευθυνότητα που επιτάσσει το κρίσιμο ζήτημα της παιδείας, το εθνικό ζήτημα της παιδείας. Το σημαντικότερο, όμως, συμπέ</w:t>
      </w:r>
      <w:r>
        <w:rPr>
          <w:rFonts w:eastAsia="Times New Roman" w:cs="Times New Roman"/>
          <w:szCs w:val="24"/>
        </w:rPr>
        <w:t>ρασμα που εξάγεται από αυτή την ιστορία</w:t>
      </w:r>
      <w:r>
        <w:rPr>
          <w:rFonts w:eastAsia="Times New Roman" w:cs="Times New Roman"/>
          <w:szCs w:val="24"/>
        </w:rPr>
        <w:t>,</w:t>
      </w:r>
      <w:r>
        <w:rPr>
          <w:rFonts w:eastAsia="Times New Roman" w:cs="Times New Roman"/>
          <w:szCs w:val="24"/>
        </w:rPr>
        <w:t xml:space="preserve"> είναι ότι ο λαϊκισμός, η ισοπέδωση προς τα κάτω, η εξυπηρέτηση των «ημετέρων» δεν έχει κανένα έρεισμα στην εκπαιδευτική κοινότητα και την ελληνική κοινωνία</w:t>
      </w:r>
      <w:r>
        <w:rPr>
          <w:rFonts w:eastAsia="Times New Roman" w:cs="Times New Roman"/>
          <w:szCs w:val="24"/>
        </w:rPr>
        <w:t>,</w:t>
      </w:r>
      <w:r>
        <w:rPr>
          <w:rFonts w:eastAsia="Times New Roman" w:cs="Times New Roman"/>
          <w:szCs w:val="24"/>
        </w:rPr>
        <w:t xml:space="preserve"> που απαιτεί την ουσιαστική αναβάθμιση της ποιότητας της εκ</w:t>
      </w:r>
      <w:r>
        <w:rPr>
          <w:rFonts w:eastAsia="Times New Roman" w:cs="Times New Roman"/>
          <w:szCs w:val="24"/>
        </w:rPr>
        <w:t xml:space="preserve">παίδευσης που λαμβάνουν τα παιδιά μας και οι νέοι μας. </w:t>
      </w:r>
    </w:p>
    <w:p w14:paraId="2E24730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προσπαθείτε, λοιπόν, να κάνετε με αυτό το νομοσχέδιο; </w:t>
      </w:r>
    </w:p>
    <w:p w14:paraId="2E24731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Πρώτα απ’ όλα ολοκληρώνετε την ισοπέδωση της τεχνολογικής εκπαίδευσης. Προχωράτε σε κατατμήσεις και συγχωνεύσεις χωρίς κανέναν απολύτως σχεδια</w:t>
      </w:r>
      <w:r>
        <w:rPr>
          <w:rFonts w:eastAsia="Times New Roman" w:cs="Times New Roman"/>
          <w:szCs w:val="24"/>
        </w:rPr>
        <w:t xml:space="preserve">σμό, χωρίς εκτίμηση των ακαδημαϊκών, αναπτυξιακών και κοινωνικών αποτελεσμάτων, χωρίς μελέτες σκοπιμότητας και βιωσιμότητας, χωρίς να διασφαλίσετε τα επαγγελματικά δικαιώματα των αποφοίτων. Όχι μόνο δεν ζητήσατε τη γνώμη της ΑΔΙΠ, αλλά όπως καταγγέλλεται, </w:t>
      </w:r>
      <w:r>
        <w:rPr>
          <w:rFonts w:eastAsia="Times New Roman" w:cs="Times New Roman"/>
          <w:szCs w:val="24"/>
        </w:rPr>
        <w:t xml:space="preserve">προβήκατε σε συναλλαγές στα όρια των απειλών με τις πρυτανικές αρχές των εκπαιδευτικών ιδρυμάτων, τμήματα που τη μια μέρα πήγαιναν εδώ, την άλλη μέρα πήγαιναν αλλού. Άλλο ένα γεγονός ότι δεν υπάρχει στρατηγικός σχεδιασμός. Επίσης οι ρυθμίσεις που εισάγετε </w:t>
      </w:r>
      <w:r>
        <w:rPr>
          <w:rFonts w:eastAsia="Times New Roman" w:cs="Times New Roman"/>
          <w:szCs w:val="24"/>
        </w:rPr>
        <w:t xml:space="preserve">για το </w:t>
      </w:r>
      <w:r>
        <w:rPr>
          <w:rFonts w:eastAsia="Times New Roman" w:cs="Times New Roman"/>
          <w:szCs w:val="24"/>
        </w:rPr>
        <w:t>λ</w:t>
      </w:r>
      <w:r>
        <w:rPr>
          <w:rFonts w:eastAsia="Times New Roman" w:cs="Times New Roman"/>
          <w:szCs w:val="24"/>
        </w:rPr>
        <w:t xml:space="preserve">ύκειο δεν το αναβαθμίζουν, που είναι και το ζητούμενο. </w:t>
      </w:r>
    </w:p>
    <w:p w14:paraId="2E24731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Κάθε τόσο, λοιπόν, η πολιτική ηγεσία του Υπουργείου, όταν η Κυβέρνηση βρισκόταν σε δύσκολη θέση λόγω της πολιτικής της, έσπευδε να ανακοινώσει βαρύγδουπες εξαγγελίες για την κατάργηση των πανε</w:t>
      </w:r>
      <w:r>
        <w:rPr>
          <w:rFonts w:eastAsia="Times New Roman" w:cs="Times New Roman"/>
          <w:szCs w:val="24"/>
        </w:rPr>
        <w:t xml:space="preserve">λλήνιων εξετάσεων και την αναβάθμιση </w:t>
      </w:r>
      <w:r>
        <w:rPr>
          <w:rFonts w:eastAsia="Times New Roman" w:cs="Times New Roman"/>
          <w:szCs w:val="24"/>
        </w:rPr>
        <w:lastRenderedPageBreak/>
        <w:t xml:space="preserve">του </w:t>
      </w:r>
      <w:r>
        <w:rPr>
          <w:rFonts w:eastAsia="Times New Roman" w:cs="Times New Roman"/>
          <w:szCs w:val="24"/>
        </w:rPr>
        <w:t>λ</w:t>
      </w:r>
      <w:r>
        <w:rPr>
          <w:rFonts w:eastAsia="Times New Roman" w:cs="Times New Roman"/>
          <w:szCs w:val="24"/>
        </w:rPr>
        <w:t>υκείου. Εξαγγελίες που επανέλαβε μάλιστα επανειλημμένως και ο ίδιος ο Πρωθυπουργός.</w:t>
      </w:r>
    </w:p>
    <w:p w14:paraId="2E24731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Επί δύο χρόνια ακούγαμε διάφορες ασκήσεις επί </w:t>
      </w:r>
      <w:proofErr w:type="spellStart"/>
      <w:r>
        <w:rPr>
          <w:rFonts w:eastAsia="Times New Roman" w:cs="Times New Roman"/>
          <w:szCs w:val="24"/>
        </w:rPr>
        <w:t>χάρτου</w:t>
      </w:r>
      <w:proofErr w:type="spellEnd"/>
      <w:r>
        <w:rPr>
          <w:rFonts w:eastAsia="Times New Roman" w:cs="Times New Roman"/>
          <w:szCs w:val="24"/>
        </w:rPr>
        <w:t>, κάθε μια διαφορετική από την άλλη με την ίδια, όμως, επωδό</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ναστάτωση και ά</w:t>
      </w:r>
      <w:r>
        <w:rPr>
          <w:rFonts w:eastAsia="Times New Roman" w:cs="Times New Roman"/>
          <w:szCs w:val="24"/>
        </w:rPr>
        <w:t>γχος στους μαθητές και στις μαθήτριες που επρόκειτο να δώσουν εξετάσεις. Και σήμερα έρχεστε με μια αλλαγή</w:t>
      </w:r>
      <w:r>
        <w:rPr>
          <w:rFonts w:eastAsia="Times New Roman" w:cs="Times New Roman"/>
          <w:szCs w:val="24"/>
        </w:rPr>
        <w:t>,</w:t>
      </w:r>
      <w:r>
        <w:rPr>
          <w:rFonts w:eastAsia="Times New Roman" w:cs="Times New Roman"/>
          <w:szCs w:val="24"/>
        </w:rPr>
        <w:t xml:space="preserve"> που όχι μόνο δεν βελτιώνει αδυναμίες του προηγούμενου συστήματος, αλλά αποτελεί σαφή και έντονη εξέλιξη προς το αρνητικό.</w:t>
      </w:r>
    </w:p>
    <w:p w14:paraId="2E24731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w:t>
      </w:r>
      <w:r w:rsidRPr="004B7D8C">
        <w:rPr>
          <w:rFonts w:eastAsia="Times New Roman" w:cs="Times New Roman"/>
          <w:szCs w:val="24"/>
        </w:rPr>
        <w:t>ιατηρείτε τις εξετάσεις</w:t>
      </w:r>
      <w:r>
        <w:rPr>
          <w:rFonts w:eastAsia="Times New Roman" w:cs="Times New Roman"/>
          <w:szCs w:val="24"/>
        </w:rPr>
        <w:t>,</w:t>
      </w:r>
      <w:r w:rsidRPr="004B7D8C">
        <w:rPr>
          <w:rFonts w:eastAsia="Times New Roman" w:cs="Times New Roman"/>
          <w:szCs w:val="24"/>
        </w:rPr>
        <w:t xml:space="preserve"> ε</w:t>
      </w:r>
      <w:r w:rsidRPr="004B7D8C">
        <w:rPr>
          <w:rFonts w:eastAsia="Times New Roman" w:cs="Times New Roman"/>
          <w:szCs w:val="24"/>
        </w:rPr>
        <w:t>πιστρέφετ</w:t>
      </w:r>
      <w:r>
        <w:rPr>
          <w:rFonts w:eastAsia="Times New Roman" w:cs="Times New Roman"/>
          <w:szCs w:val="24"/>
        </w:rPr>
        <w:t>ε</w:t>
      </w:r>
      <w:r w:rsidRPr="004B7D8C">
        <w:rPr>
          <w:rFonts w:eastAsia="Times New Roman" w:cs="Times New Roman"/>
          <w:szCs w:val="24"/>
        </w:rPr>
        <w:t xml:space="preserve"> ουσιαστικά στο σύστημα των δεσμών</w:t>
      </w:r>
      <w:r>
        <w:rPr>
          <w:rFonts w:eastAsia="Times New Roman" w:cs="Times New Roman"/>
          <w:szCs w:val="24"/>
        </w:rPr>
        <w:t>,</w:t>
      </w:r>
      <w:r w:rsidRPr="004B7D8C">
        <w:rPr>
          <w:rFonts w:eastAsia="Times New Roman" w:cs="Times New Roman"/>
          <w:szCs w:val="24"/>
        </w:rPr>
        <w:t xml:space="preserve"> και θεσπίζετ</w:t>
      </w:r>
      <w:r>
        <w:rPr>
          <w:rFonts w:eastAsia="Times New Roman" w:cs="Times New Roman"/>
          <w:szCs w:val="24"/>
        </w:rPr>
        <w:t>ε</w:t>
      </w:r>
      <w:r w:rsidRPr="004B7D8C">
        <w:rPr>
          <w:rFonts w:eastAsia="Times New Roman" w:cs="Times New Roman"/>
          <w:szCs w:val="24"/>
        </w:rPr>
        <w:t xml:space="preserve"> το</w:t>
      </w:r>
      <w:r>
        <w:rPr>
          <w:rFonts w:eastAsia="Times New Roman" w:cs="Times New Roman"/>
          <w:szCs w:val="24"/>
        </w:rPr>
        <w:t>ν</w:t>
      </w:r>
      <w:r w:rsidRPr="004B7D8C">
        <w:rPr>
          <w:rFonts w:eastAsia="Times New Roman" w:cs="Times New Roman"/>
          <w:szCs w:val="24"/>
        </w:rPr>
        <w:t xml:space="preserve"> </w:t>
      </w:r>
      <w:r>
        <w:rPr>
          <w:rFonts w:eastAsia="Times New Roman" w:cs="Times New Roman"/>
          <w:szCs w:val="24"/>
        </w:rPr>
        <w:t>α</w:t>
      </w:r>
      <w:r w:rsidRPr="004B7D8C">
        <w:rPr>
          <w:rFonts w:eastAsia="Times New Roman" w:cs="Times New Roman"/>
          <w:szCs w:val="24"/>
        </w:rPr>
        <w:t xml:space="preserve">παράδεκτο διαχωρισμό ανάμεσα σε δημοφιλείς και μη </w:t>
      </w:r>
      <w:r>
        <w:rPr>
          <w:rFonts w:eastAsia="Times New Roman" w:cs="Times New Roman"/>
          <w:szCs w:val="24"/>
        </w:rPr>
        <w:t xml:space="preserve">δημοφιλείς </w:t>
      </w:r>
      <w:r w:rsidRPr="004B7D8C">
        <w:rPr>
          <w:rFonts w:eastAsia="Times New Roman" w:cs="Times New Roman"/>
          <w:szCs w:val="24"/>
        </w:rPr>
        <w:t>σχολές</w:t>
      </w:r>
      <w:r>
        <w:rPr>
          <w:rFonts w:eastAsia="Times New Roman" w:cs="Times New Roman"/>
          <w:szCs w:val="24"/>
        </w:rPr>
        <w:t>. Κ</w:t>
      </w:r>
      <w:r w:rsidRPr="004B7D8C">
        <w:rPr>
          <w:rFonts w:eastAsia="Times New Roman" w:cs="Times New Roman"/>
          <w:szCs w:val="24"/>
        </w:rPr>
        <w:t>αλείτ</w:t>
      </w:r>
      <w:r>
        <w:rPr>
          <w:rFonts w:eastAsia="Times New Roman" w:cs="Times New Roman"/>
          <w:szCs w:val="24"/>
        </w:rPr>
        <w:t>ε</w:t>
      </w:r>
      <w:r w:rsidRPr="004B7D8C">
        <w:rPr>
          <w:rFonts w:eastAsia="Times New Roman" w:cs="Times New Roman"/>
          <w:szCs w:val="24"/>
        </w:rPr>
        <w:t xml:space="preserve"> τα παιδιά να </w:t>
      </w:r>
      <w:proofErr w:type="spellStart"/>
      <w:r w:rsidRPr="004B7D8C">
        <w:rPr>
          <w:rFonts w:eastAsia="Times New Roman" w:cs="Times New Roman"/>
          <w:szCs w:val="24"/>
        </w:rPr>
        <w:t>αυτοεξαιρεθ</w:t>
      </w:r>
      <w:r>
        <w:rPr>
          <w:rFonts w:eastAsia="Times New Roman" w:cs="Times New Roman"/>
          <w:szCs w:val="24"/>
        </w:rPr>
        <w:t>ούν</w:t>
      </w:r>
      <w:proofErr w:type="spellEnd"/>
      <w:r w:rsidRPr="004B7D8C">
        <w:rPr>
          <w:rFonts w:eastAsia="Times New Roman" w:cs="Times New Roman"/>
          <w:szCs w:val="24"/>
        </w:rPr>
        <w:t xml:space="preserve"> από τη διαδικασία των εξετάσεων και να μη δοκιμάσουν να εισαχθούν στη σχολή της προτίμ</w:t>
      </w:r>
      <w:r w:rsidRPr="004B7D8C">
        <w:rPr>
          <w:rFonts w:eastAsia="Times New Roman" w:cs="Times New Roman"/>
          <w:szCs w:val="24"/>
        </w:rPr>
        <w:t xml:space="preserve">ησής </w:t>
      </w:r>
      <w:r>
        <w:rPr>
          <w:rFonts w:eastAsia="Times New Roman" w:cs="Times New Roman"/>
          <w:szCs w:val="24"/>
        </w:rPr>
        <w:t>τους,</w:t>
      </w:r>
      <w:r w:rsidRPr="004B7D8C">
        <w:rPr>
          <w:rFonts w:eastAsia="Times New Roman" w:cs="Times New Roman"/>
          <w:szCs w:val="24"/>
        </w:rPr>
        <w:t xml:space="preserve"> τη</w:t>
      </w:r>
      <w:r>
        <w:rPr>
          <w:rFonts w:eastAsia="Times New Roman" w:cs="Times New Roman"/>
          <w:szCs w:val="24"/>
        </w:rPr>
        <w:t xml:space="preserve">ν ώρα που και σήμερα οι σχολές </w:t>
      </w:r>
      <w:r w:rsidRPr="004B7D8C">
        <w:rPr>
          <w:rFonts w:eastAsia="Times New Roman" w:cs="Times New Roman"/>
          <w:szCs w:val="24"/>
        </w:rPr>
        <w:t xml:space="preserve">τις οποίες θέλετε να </w:t>
      </w:r>
      <w:r>
        <w:rPr>
          <w:rFonts w:eastAsia="Times New Roman" w:cs="Times New Roman"/>
          <w:szCs w:val="24"/>
        </w:rPr>
        <w:t>εξαιρέσετε</w:t>
      </w:r>
      <w:r w:rsidRPr="004B7D8C">
        <w:rPr>
          <w:rFonts w:eastAsia="Times New Roman" w:cs="Times New Roman"/>
          <w:szCs w:val="24"/>
        </w:rPr>
        <w:t xml:space="preserve"> από το εξεταστικό σύστημα</w:t>
      </w:r>
      <w:r>
        <w:rPr>
          <w:rFonts w:eastAsia="Times New Roman" w:cs="Times New Roman"/>
          <w:szCs w:val="24"/>
        </w:rPr>
        <w:t>,</w:t>
      </w:r>
      <w:r w:rsidRPr="004B7D8C">
        <w:rPr>
          <w:rFonts w:eastAsia="Times New Roman" w:cs="Times New Roman"/>
          <w:szCs w:val="24"/>
        </w:rPr>
        <w:t xml:space="preserve"> έχουν διαθέσιμες θέσεις για τους εξεταζόμενους που δεν τα πήγαν ιδιαίτερα καλά</w:t>
      </w:r>
      <w:r>
        <w:rPr>
          <w:rFonts w:eastAsia="Times New Roman" w:cs="Times New Roman"/>
          <w:szCs w:val="24"/>
        </w:rPr>
        <w:t>.</w:t>
      </w:r>
    </w:p>
    <w:p w14:paraId="2E24731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sidRPr="004B7D8C">
        <w:rPr>
          <w:rFonts w:eastAsia="Times New Roman" w:cs="Times New Roman"/>
          <w:szCs w:val="24"/>
        </w:rPr>
        <w:t>αι γι</w:t>
      </w:r>
      <w:r>
        <w:rPr>
          <w:rFonts w:eastAsia="Times New Roman" w:cs="Times New Roman"/>
          <w:szCs w:val="24"/>
        </w:rPr>
        <w:t>’</w:t>
      </w:r>
      <w:r w:rsidRPr="004B7D8C">
        <w:rPr>
          <w:rFonts w:eastAsia="Times New Roman" w:cs="Times New Roman"/>
          <w:szCs w:val="24"/>
        </w:rPr>
        <w:t xml:space="preserve"> αυτό</w:t>
      </w:r>
      <w:r>
        <w:rPr>
          <w:rFonts w:eastAsia="Times New Roman" w:cs="Times New Roman"/>
          <w:szCs w:val="24"/>
        </w:rPr>
        <w:t>,</w:t>
      </w:r>
      <w:r w:rsidRPr="004B7D8C">
        <w:rPr>
          <w:rFonts w:eastAsia="Times New Roman" w:cs="Times New Roman"/>
          <w:szCs w:val="24"/>
        </w:rPr>
        <w:t xml:space="preserve"> λοιπόν</w:t>
      </w:r>
      <w:r>
        <w:rPr>
          <w:rFonts w:eastAsia="Times New Roman" w:cs="Times New Roman"/>
          <w:szCs w:val="24"/>
        </w:rPr>
        <w:t>,</w:t>
      </w:r>
      <w:r w:rsidRPr="004B7D8C">
        <w:rPr>
          <w:rFonts w:eastAsia="Times New Roman" w:cs="Times New Roman"/>
          <w:szCs w:val="24"/>
        </w:rPr>
        <w:t xml:space="preserve"> το δώρο άδωρον </w:t>
      </w:r>
      <w:r>
        <w:rPr>
          <w:rFonts w:eastAsia="Times New Roman" w:cs="Times New Roman"/>
          <w:szCs w:val="24"/>
        </w:rPr>
        <w:t>πλήττετε</w:t>
      </w:r>
      <w:r w:rsidRPr="004B7D8C">
        <w:rPr>
          <w:rFonts w:eastAsia="Times New Roman" w:cs="Times New Roman"/>
          <w:szCs w:val="24"/>
        </w:rPr>
        <w:t xml:space="preserve"> το αδιάβλητο και την ισονομία του συστήματος</w:t>
      </w:r>
      <w:r>
        <w:rPr>
          <w:rFonts w:eastAsia="Times New Roman" w:cs="Times New Roman"/>
          <w:szCs w:val="24"/>
        </w:rPr>
        <w:t>,</w:t>
      </w:r>
      <w:r w:rsidRPr="004B7D8C">
        <w:rPr>
          <w:rFonts w:eastAsia="Times New Roman" w:cs="Times New Roman"/>
          <w:szCs w:val="24"/>
        </w:rPr>
        <w:t xml:space="preserve"> πλήττετ</w:t>
      </w:r>
      <w:r>
        <w:rPr>
          <w:rFonts w:eastAsia="Times New Roman" w:cs="Times New Roman"/>
          <w:szCs w:val="24"/>
        </w:rPr>
        <w:t>ε</w:t>
      </w:r>
      <w:r w:rsidRPr="004B7D8C">
        <w:rPr>
          <w:rFonts w:eastAsia="Times New Roman" w:cs="Times New Roman"/>
          <w:szCs w:val="24"/>
        </w:rPr>
        <w:t xml:space="preserve"> το</w:t>
      </w:r>
      <w:r>
        <w:rPr>
          <w:rFonts w:eastAsia="Times New Roman" w:cs="Times New Roman"/>
          <w:szCs w:val="24"/>
        </w:rPr>
        <w:t>ν</w:t>
      </w:r>
      <w:r w:rsidRPr="004B7D8C">
        <w:rPr>
          <w:rFonts w:eastAsia="Times New Roman" w:cs="Times New Roman"/>
          <w:szCs w:val="24"/>
        </w:rPr>
        <w:t xml:space="preserve"> αυτόνομο </w:t>
      </w:r>
      <w:r w:rsidRPr="004B7D8C">
        <w:rPr>
          <w:rFonts w:eastAsia="Times New Roman" w:cs="Times New Roman"/>
          <w:szCs w:val="24"/>
        </w:rPr>
        <w:lastRenderedPageBreak/>
        <w:t xml:space="preserve">παιδαγωγικό ρόλο του </w:t>
      </w:r>
      <w:r>
        <w:rPr>
          <w:rFonts w:eastAsia="Times New Roman" w:cs="Times New Roman"/>
          <w:szCs w:val="24"/>
        </w:rPr>
        <w:t>λ</w:t>
      </w:r>
      <w:r w:rsidRPr="004B7D8C">
        <w:rPr>
          <w:rFonts w:eastAsia="Times New Roman" w:cs="Times New Roman"/>
          <w:szCs w:val="24"/>
        </w:rPr>
        <w:t>υκείου και εντείνετ</w:t>
      </w:r>
      <w:r>
        <w:rPr>
          <w:rFonts w:eastAsia="Times New Roman" w:cs="Times New Roman"/>
          <w:szCs w:val="24"/>
        </w:rPr>
        <w:t>ε</w:t>
      </w:r>
      <w:r w:rsidRPr="004B7D8C">
        <w:rPr>
          <w:rFonts w:eastAsia="Times New Roman" w:cs="Times New Roman"/>
          <w:szCs w:val="24"/>
        </w:rPr>
        <w:t xml:space="preserve"> την αβεβαιότητα</w:t>
      </w:r>
      <w:r>
        <w:rPr>
          <w:rFonts w:eastAsia="Times New Roman" w:cs="Times New Roman"/>
          <w:szCs w:val="24"/>
        </w:rPr>
        <w:t>,</w:t>
      </w:r>
      <w:r w:rsidRPr="004B7D8C">
        <w:rPr>
          <w:rFonts w:eastAsia="Times New Roman" w:cs="Times New Roman"/>
          <w:szCs w:val="24"/>
        </w:rPr>
        <w:t xml:space="preserve"> καθώς</w:t>
      </w:r>
      <w:r>
        <w:rPr>
          <w:rFonts w:eastAsia="Times New Roman" w:cs="Times New Roman"/>
          <w:szCs w:val="24"/>
        </w:rPr>
        <w:t>,</w:t>
      </w:r>
      <w:r w:rsidRPr="004B7D8C">
        <w:rPr>
          <w:rFonts w:eastAsia="Times New Roman" w:cs="Times New Roman"/>
          <w:szCs w:val="24"/>
        </w:rPr>
        <w:t xml:space="preserve"> παρά τα δύο χρόνια της δήθεν προετοιμασία</w:t>
      </w:r>
      <w:r>
        <w:rPr>
          <w:rFonts w:eastAsia="Times New Roman" w:cs="Times New Roman"/>
          <w:szCs w:val="24"/>
        </w:rPr>
        <w:t>ς</w:t>
      </w:r>
      <w:r w:rsidRPr="004B7D8C">
        <w:rPr>
          <w:rFonts w:eastAsia="Times New Roman" w:cs="Times New Roman"/>
          <w:szCs w:val="24"/>
        </w:rPr>
        <w:t xml:space="preserve"> </w:t>
      </w:r>
      <w:r>
        <w:rPr>
          <w:rFonts w:eastAsia="Times New Roman" w:cs="Times New Roman"/>
          <w:szCs w:val="24"/>
        </w:rPr>
        <w:t>σας,</w:t>
      </w:r>
      <w:r w:rsidRPr="004B7D8C">
        <w:rPr>
          <w:rFonts w:eastAsia="Times New Roman" w:cs="Times New Roman"/>
          <w:szCs w:val="24"/>
        </w:rPr>
        <w:t xml:space="preserve"> αφήν</w:t>
      </w:r>
      <w:r>
        <w:rPr>
          <w:rFonts w:eastAsia="Times New Roman" w:cs="Times New Roman"/>
          <w:szCs w:val="24"/>
        </w:rPr>
        <w:t>οντας</w:t>
      </w:r>
      <w:r w:rsidRPr="004B7D8C">
        <w:rPr>
          <w:rFonts w:eastAsia="Times New Roman" w:cs="Times New Roman"/>
          <w:szCs w:val="24"/>
        </w:rPr>
        <w:t xml:space="preserve"> </w:t>
      </w:r>
      <w:r>
        <w:rPr>
          <w:rFonts w:eastAsia="Times New Roman" w:cs="Times New Roman"/>
          <w:szCs w:val="24"/>
        </w:rPr>
        <w:t>μ</w:t>
      </w:r>
      <w:r w:rsidRPr="004B7D8C">
        <w:rPr>
          <w:rFonts w:eastAsia="Times New Roman" w:cs="Times New Roman"/>
          <w:szCs w:val="24"/>
        </w:rPr>
        <w:t>εγάλο αριθμό σοβαρών ζητημάτων εκκρεμ</w:t>
      </w:r>
      <w:r>
        <w:rPr>
          <w:rFonts w:eastAsia="Times New Roman" w:cs="Times New Roman"/>
          <w:szCs w:val="24"/>
        </w:rPr>
        <w:t>ή</w:t>
      </w:r>
      <w:r w:rsidRPr="004B7D8C">
        <w:rPr>
          <w:rFonts w:eastAsia="Times New Roman" w:cs="Times New Roman"/>
          <w:szCs w:val="24"/>
        </w:rPr>
        <w:t xml:space="preserve"> για να ρυθμιστούν με υ</w:t>
      </w:r>
      <w:r w:rsidRPr="004B7D8C">
        <w:rPr>
          <w:rFonts w:eastAsia="Times New Roman" w:cs="Times New Roman"/>
          <w:szCs w:val="24"/>
        </w:rPr>
        <w:t>πουργικές αποφάσεις</w:t>
      </w:r>
      <w:r>
        <w:rPr>
          <w:rFonts w:eastAsia="Times New Roman" w:cs="Times New Roman"/>
          <w:szCs w:val="24"/>
        </w:rPr>
        <w:t>. Χαρακτηριστικό είναι, μ</w:t>
      </w:r>
      <w:r w:rsidRPr="004B7D8C">
        <w:rPr>
          <w:rFonts w:eastAsia="Times New Roman" w:cs="Times New Roman"/>
          <w:szCs w:val="24"/>
        </w:rPr>
        <w:t>εταξύ άλλων</w:t>
      </w:r>
      <w:r>
        <w:rPr>
          <w:rFonts w:eastAsia="Times New Roman" w:cs="Times New Roman"/>
          <w:szCs w:val="24"/>
        </w:rPr>
        <w:t>,</w:t>
      </w:r>
      <w:r w:rsidRPr="004B7D8C">
        <w:rPr>
          <w:rFonts w:eastAsia="Times New Roman" w:cs="Times New Roman"/>
          <w:szCs w:val="24"/>
        </w:rPr>
        <w:t xml:space="preserve"> και το παράδειγμα των μουσικών και καλλιτεχνικών σχολείων</w:t>
      </w:r>
      <w:r>
        <w:rPr>
          <w:rFonts w:eastAsia="Times New Roman" w:cs="Times New Roman"/>
          <w:szCs w:val="24"/>
        </w:rPr>
        <w:t>,</w:t>
      </w:r>
      <w:r w:rsidRPr="004B7D8C">
        <w:rPr>
          <w:rFonts w:eastAsia="Times New Roman" w:cs="Times New Roman"/>
          <w:szCs w:val="24"/>
        </w:rPr>
        <w:t xml:space="preserve"> που όχι μόνο προωθείτ</w:t>
      </w:r>
      <w:r>
        <w:rPr>
          <w:rFonts w:eastAsia="Times New Roman" w:cs="Times New Roman"/>
          <w:szCs w:val="24"/>
        </w:rPr>
        <w:t>ε</w:t>
      </w:r>
      <w:r w:rsidRPr="004B7D8C">
        <w:rPr>
          <w:rFonts w:eastAsia="Times New Roman" w:cs="Times New Roman"/>
          <w:szCs w:val="24"/>
        </w:rPr>
        <w:t xml:space="preserve"> την αποδυνάμωσή </w:t>
      </w:r>
      <w:r>
        <w:rPr>
          <w:rFonts w:eastAsia="Times New Roman" w:cs="Times New Roman"/>
          <w:szCs w:val="24"/>
        </w:rPr>
        <w:t>τους αλλά και ανακοινώνε</w:t>
      </w:r>
      <w:r w:rsidRPr="004B7D8C">
        <w:rPr>
          <w:rFonts w:eastAsia="Times New Roman" w:cs="Times New Roman"/>
          <w:szCs w:val="24"/>
        </w:rPr>
        <w:t>τ</w:t>
      </w:r>
      <w:r>
        <w:rPr>
          <w:rFonts w:eastAsia="Times New Roman" w:cs="Times New Roman"/>
          <w:szCs w:val="24"/>
        </w:rPr>
        <w:t xml:space="preserve">ε </w:t>
      </w:r>
      <w:r w:rsidRPr="004B7D8C">
        <w:rPr>
          <w:rFonts w:eastAsia="Times New Roman" w:cs="Times New Roman"/>
          <w:szCs w:val="24"/>
        </w:rPr>
        <w:t xml:space="preserve">στα τέλη Απριλίου ότι </w:t>
      </w:r>
      <w:r>
        <w:rPr>
          <w:rFonts w:eastAsia="Times New Roman" w:cs="Times New Roman"/>
          <w:szCs w:val="24"/>
        </w:rPr>
        <w:t>οι</w:t>
      </w:r>
      <w:r w:rsidRPr="004B7D8C">
        <w:rPr>
          <w:rFonts w:eastAsia="Times New Roman" w:cs="Times New Roman"/>
          <w:szCs w:val="24"/>
        </w:rPr>
        <w:t xml:space="preserve"> φετιν</w:t>
      </w:r>
      <w:r>
        <w:rPr>
          <w:rFonts w:eastAsia="Times New Roman" w:cs="Times New Roman"/>
          <w:szCs w:val="24"/>
        </w:rPr>
        <w:t>οί</w:t>
      </w:r>
      <w:r w:rsidRPr="004B7D8C">
        <w:rPr>
          <w:rFonts w:eastAsia="Times New Roman" w:cs="Times New Roman"/>
          <w:szCs w:val="24"/>
        </w:rPr>
        <w:t xml:space="preserve"> εξεταζόμεν</w:t>
      </w:r>
      <w:r>
        <w:rPr>
          <w:rFonts w:eastAsia="Times New Roman" w:cs="Times New Roman"/>
          <w:szCs w:val="24"/>
        </w:rPr>
        <w:t>οι</w:t>
      </w:r>
      <w:r w:rsidRPr="004B7D8C">
        <w:rPr>
          <w:rFonts w:eastAsia="Times New Roman" w:cs="Times New Roman"/>
          <w:szCs w:val="24"/>
        </w:rPr>
        <w:t xml:space="preserve"> θα εξεταστούν με το νέο σύστ</w:t>
      </w:r>
      <w:r w:rsidRPr="004B7D8C">
        <w:rPr>
          <w:rFonts w:eastAsia="Times New Roman" w:cs="Times New Roman"/>
          <w:szCs w:val="24"/>
        </w:rPr>
        <w:t>ημα</w:t>
      </w:r>
      <w:r>
        <w:rPr>
          <w:rFonts w:eastAsia="Times New Roman" w:cs="Times New Roman"/>
          <w:szCs w:val="24"/>
        </w:rPr>
        <w:t>,</w:t>
      </w:r>
      <w:r w:rsidRPr="004B7D8C">
        <w:rPr>
          <w:rFonts w:eastAsia="Times New Roman" w:cs="Times New Roman"/>
          <w:szCs w:val="24"/>
        </w:rPr>
        <w:t xml:space="preserve"> χωρίς να έχετε προσδιορίσει την εξεταστέα ύλη και με ελάχιστο ή καθόλου χρόνο</w:t>
      </w:r>
      <w:r>
        <w:rPr>
          <w:rFonts w:eastAsia="Times New Roman" w:cs="Times New Roman"/>
          <w:szCs w:val="24"/>
        </w:rPr>
        <w:t>,</w:t>
      </w:r>
      <w:r w:rsidRPr="004B7D8C">
        <w:rPr>
          <w:rFonts w:eastAsia="Times New Roman" w:cs="Times New Roman"/>
          <w:szCs w:val="24"/>
        </w:rPr>
        <w:t xml:space="preserve"> ώστε να προετοιμαστούν τα παιδιά</w:t>
      </w:r>
      <w:r>
        <w:rPr>
          <w:rFonts w:eastAsia="Times New Roman" w:cs="Times New Roman"/>
          <w:szCs w:val="24"/>
        </w:rPr>
        <w:t>.</w:t>
      </w:r>
    </w:p>
    <w:p w14:paraId="2E24731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w:t>
      </w:r>
      <w:r w:rsidRPr="004B7D8C">
        <w:rPr>
          <w:rFonts w:eastAsia="Times New Roman" w:cs="Times New Roman"/>
          <w:szCs w:val="24"/>
        </w:rPr>
        <w:t>ίδια ασ</w:t>
      </w:r>
      <w:r>
        <w:rPr>
          <w:rFonts w:eastAsia="Times New Roman" w:cs="Times New Roman"/>
          <w:szCs w:val="24"/>
        </w:rPr>
        <w:t>ύ</w:t>
      </w:r>
      <w:r w:rsidRPr="004B7D8C">
        <w:rPr>
          <w:rFonts w:eastAsia="Times New Roman" w:cs="Times New Roman"/>
          <w:szCs w:val="24"/>
        </w:rPr>
        <w:t xml:space="preserve">γγνωστα πρόχειρη και η </w:t>
      </w:r>
      <w:r>
        <w:rPr>
          <w:rFonts w:eastAsia="Times New Roman" w:cs="Times New Roman"/>
          <w:szCs w:val="24"/>
        </w:rPr>
        <w:t>ιδεοληπτική</w:t>
      </w:r>
      <w:r w:rsidRPr="004B7D8C">
        <w:rPr>
          <w:rFonts w:eastAsia="Times New Roman" w:cs="Times New Roman"/>
          <w:szCs w:val="24"/>
        </w:rPr>
        <w:t xml:space="preserve"> προσέγγιση αποκαλύπτεται </w:t>
      </w:r>
      <w:r>
        <w:rPr>
          <w:rFonts w:eastAsia="Times New Roman" w:cs="Times New Roman"/>
          <w:szCs w:val="24"/>
        </w:rPr>
        <w:t>κ</w:t>
      </w:r>
      <w:r w:rsidRPr="004B7D8C">
        <w:rPr>
          <w:rFonts w:eastAsia="Times New Roman" w:cs="Times New Roman"/>
          <w:szCs w:val="24"/>
        </w:rPr>
        <w:t>αι στην προσπάθειά σας να ισοπεδώ</w:t>
      </w:r>
      <w:r>
        <w:rPr>
          <w:rFonts w:eastAsia="Times New Roman" w:cs="Times New Roman"/>
          <w:szCs w:val="24"/>
        </w:rPr>
        <w:t>σ</w:t>
      </w:r>
      <w:r w:rsidRPr="004B7D8C">
        <w:rPr>
          <w:rFonts w:eastAsia="Times New Roman" w:cs="Times New Roman"/>
          <w:szCs w:val="24"/>
        </w:rPr>
        <w:t>ετ</w:t>
      </w:r>
      <w:r>
        <w:rPr>
          <w:rFonts w:eastAsia="Times New Roman" w:cs="Times New Roman"/>
          <w:szCs w:val="24"/>
        </w:rPr>
        <w:t>ε</w:t>
      </w:r>
      <w:r w:rsidRPr="004B7D8C">
        <w:rPr>
          <w:rFonts w:eastAsia="Times New Roman" w:cs="Times New Roman"/>
          <w:szCs w:val="24"/>
        </w:rPr>
        <w:t xml:space="preserve"> πλήρως τα πρότυπα και πειραμα</w:t>
      </w:r>
      <w:r w:rsidRPr="004B7D8C">
        <w:rPr>
          <w:rFonts w:eastAsia="Times New Roman" w:cs="Times New Roman"/>
          <w:szCs w:val="24"/>
        </w:rPr>
        <w:t>τικά σχολεί</w:t>
      </w:r>
      <w:r>
        <w:rPr>
          <w:rFonts w:eastAsia="Times New Roman" w:cs="Times New Roman"/>
          <w:szCs w:val="24"/>
        </w:rPr>
        <w:t>α, δ</w:t>
      </w:r>
      <w:r w:rsidRPr="004B7D8C">
        <w:rPr>
          <w:rFonts w:eastAsia="Times New Roman" w:cs="Times New Roman"/>
          <w:szCs w:val="24"/>
        </w:rPr>
        <w:t>ύο εκπαιδευτικούς θεσμούς που διακηρ</w:t>
      </w:r>
      <w:r>
        <w:rPr>
          <w:rFonts w:eastAsia="Times New Roman" w:cs="Times New Roman"/>
          <w:szCs w:val="24"/>
        </w:rPr>
        <w:t xml:space="preserve">υκτικά </w:t>
      </w:r>
      <w:r w:rsidRPr="004B7D8C">
        <w:rPr>
          <w:rFonts w:eastAsia="Times New Roman" w:cs="Times New Roman"/>
          <w:szCs w:val="24"/>
        </w:rPr>
        <w:t>εσείς δεν πιστεύετε</w:t>
      </w:r>
      <w:r>
        <w:rPr>
          <w:rFonts w:eastAsia="Times New Roman" w:cs="Times New Roman"/>
          <w:szCs w:val="24"/>
        </w:rPr>
        <w:t>,</w:t>
      </w:r>
      <w:r w:rsidRPr="004B7D8C">
        <w:rPr>
          <w:rFonts w:eastAsia="Times New Roman" w:cs="Times New Roman"/>
          <w:szCs w:val="24"/>
        </w:rPr>
        <w:t xml:space="preserve"> </w:t>
      </w:r>
      <w:r>
        <w:rPr>
          <w:rFonts w:eastAsia="Times New Roman" w:cs="Times New Roman"/>
          <w:szCs w:val="24"/>
        </w:rPr>
        <w:t xml:space="preserve">που </w:t>
      </w:r>
      <w:r w:rsidRPr="004B7D8C">
        <w:rPr>
          <w:rFonts w:eastAsia="Times New Roman" w:cs="Times New Roman"/>
          <w:szCs w:val="24"/>
        </w:rPr>
        <w:t>έχουν προσφέρει όμως και πρέπει να συνεχίσουν να προσφέρουν πολλά και σημαντικά στην εκπαίδευση και την κοινωνία</w:t>
      </w:r>
      <w:r>
        <w:rPr>
          <w:rFonts w:eastAsia="Times New Roman" w:cs="Times New Roman"/>
          <w:szCs w:val="24"/>
        </w:rPr>
        <w:t>.</w:t>
      </w:r>
    </w:p>
    <w:p w14:paraId="2E24731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ομιλίας του κυρίου Βουλευτή)</w:t>
      </w:r>
    </w:p>
    <w:p w14:paraId="2E24731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έχω και εγώ τα δύο λεπτά, κύριε Π</w:t>
      </w:r>
      <w:r w:rsidRPr="004B7D8C">
        <w:rPr>
          <w:rFonts w:eastAsia="Times New Roman" w:cs="Times New Roman"/>
          <w:szCs w:val="24"/>
        </w:rPr>
        <w:t>ρόεδρε</w:t>
      </w:r>
      <w:r>
        <w:rPr>
          <w:rFonts w:eastAsia="Times New Roman" w:cs="Times New Roman"/>
          <w:szCs w:val="24"/>
        </w:rPr>
        <w:t>;</w:t>
      </w:r>
    </w:p>
    <w:p w14:paraId="2E24731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Βεβαίως, τα έχετε.</w:t>
      </w:r>
    </w:p>
    <w:p w14:paraId="2E24731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πολύ.</w:t>
      </w:r>
    </w:p>
    <w:p w14:paraId="2E24731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Επίσης αυτή η προσέγγιση</w:t>
      </w:r>
      <w:r w:rsidRPr="004B7D8C">
        <w:rPr>
          <w:rFonts w:eastAsia="Times New Roman" w:cs="Times New Roman"/>
          <w:szCs w:val="24"/>
        </w:rPr>
        <w:t xml:space="preserve"> αποκαλύπτεται και από την στάση σας απέναντι στα </w:t>
      </w:r>
      <w:r>
        <w:rPr>
          <w:rFonts w:eastAsia="Times New Roman" w:cs="Times New Roman"/>
          <w:szCs w:val="24"/>
        </w:rPr>
        <w:t>τ</w:t>
      </w:r>
      <w:r>
        <w:rPr>
          <w:rFonts w:eastAsia="Times New Roman" w:cs="Times New Roman"/>
          <w:szCs w:val="24"/>
        </w:rPr>
        <w:t xml:space="preserve">μήματα των Σχολών </w:t>
      </w:r>
      <w:r>
        <w:rPr>
          <w:rFonts w:eastAsia="Times New Roman" w:cs="Times New Roman"/>
          <w:szCs w:val="24"/>
        </w:rPr>
        <w:t>Μηχανικών, ό</w:t>
      </w:r>
      <w:r w:rsidRPr="004B7D8C">
        <w:rPr>
          <w:rFonts w:eastAsia="Times New Roman" w:cs="Times New Roman"/>
          <w:szCs w:val="24"/>
        </w:rPr>
        <w:t xml:space="preserve">που με μία κίνηση και ένα άρθρο </w:t>
      </w:r>
      <w:r>
        <w:rPr>
          <w:rFonts w:eastAsia="Times New Roman" w:cs="Times New Roman"/>
          <w:szCs w:val="24"/>
        </w:rPr>
        <w:t>ισοπεδώνετε εν γένει τις πολυτεχνικές σπουδές, χ</w:t>
      </w:r>
      <w:r w:rsidRPr="004B7D8C">
        <w:rPr>
          <w:rFonts w:eastAsia="Times New Roman" w:cs="Times New Roman"/>
          <w:szCs w:val="24"/>
        </w:rPr>
        <w:t>ωρίς κα</w:t>
      </w:r>
      <w:r>
        <w:rPr>
          <w:rFonts w:eastAsia="Times New Roman" w:cs="Times New Roman"/>
          <w:szCs w:val="24"/>
        </w:rPr>
        <w:t>μ</w:t>
      </w:r>
      <w:r w:rsidRPr="004B7D8C">
        <w:rPr>
          <w:rFonts w:eastAsia="Times New Roman" w:cs="Times New Roman"/>
          <w:szCs w:val="24"/>
        </w:rPr>
        <w:t>μία πρόνοια για αξιολόγηση του εκπαιδευτικού αποτελέσματος</w:t>
      </w:r>
      <w:r>
        <w:rPr>
          <w:rFonts w:eastAsia="Times New Roman" w:cs="Times New Roman"/>
          <w:szCs w:val="24"/>
        </w:rPr>
        <w:t>,</w:t>
      </w:r>
      <w:r w:rsidRPr="004B7D8C">
        <w:rPr>
          <w:rFonts w:eastAsia="Times New Roman" w:cs="Times New Roman"/>
          <w:szCs w:val="24"/>
        </w:rPr>
        <w:t xml:space="preserve"> για τα επαγγελματικά δικαιώματα των αποφοίτων και τις ανάγκες της πραγματικής οικονομίας</w:t>
      </w:r>
      <w:r>
        <w:rPr>
          <w:rFonts w:eastAsia="Times New Roman" w:cs="Times New Roman"/>
          <w:szCs w:val="24"/>
        </w:rPr>
        <w:t>.</w:t>
      </w:r>
    </w:p>
    <w:p w14:paraId="2E24731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sidRPr="004B7D8C">
        <w:rPr>
          <w:rFonts w:eastAsia="Times New Roman" w:cs="Times New Roman"/>
          <w:szCs w:val="24"/>
        </w:rPr>
        <w:t>υρίες</w:t>
      </w:r>
      <w:r w:rsidRPr="004B7D8C">
        <w:rPr>
          <w:rFonts w:eastAsia="Times New Roman" w:cs="Times New Roman"/>
          <w:szCs w:val="24"/>
        </w:rPr>
        <w:t xml:space="preserve"> και κύριοι συνάδελφοι</w:t>
      </w:r>
      <w:r>
        <w:rPr>
          <w:rFonts w:eastAsia="Times New Roman" w:cs="Times New Roman"/>
          <w:szCs w:val="24"/>
        </w:rPr>
        <w:t>, θα τελειώσω όπως ξεκίνησα. Ε</w:t>
      </w:r>
      <w:r w:rsidRPr="004B7D8C">
        <w:rPr>
          <w:rFonts w:eastAsia="Times New Roman" w:cs="Times New Roman"/>
          <w:szCs w:val="24"/>
        </w:rPr>
        <w:t>ίναι πρωτοφανές ένα πολυνομοσχέδιο που συντάχθηκε αποκλειστικά και μόνο με γνώμονα τον λαϊκισμό</w:t>
      </w:r>
      <w:r>
        <w:rPr>
          <w:rFonts w:eastAsia="Times New Roman" w:cs="Times New Roman"/>
          <w:szCs w:val="24"/>
        </w:rPr>
        <w:t>,</w:t>
      </w:r>
      <w:r w:rsidRPr="004B7D8C">
        <w:rPr>
          <w:rFonts w:eastAsia="Times New Roman" w:cs="Times New Roman"/>
          <w:szCs w:val="24"/>
        </w:rPr>
        <w:t xml:space="preserve"> την εξυπηρέτηση μικροσυμφερόντων</w:t>
      </w:r>
      <w:r>
        <w:rPr>
          <w:rFonts w:eastAsia="Times New Roman" w:cs="Times New Roman"/>
          <w:szCs w:val="24"/>
        </w:rPr>
        <w:t>,</w:t>
      </w:r>
      <w:r w:rsidRPr="004B7D8C">
        <w:rPr>
          <w:rFonts w:eastAsia="Times New Roman" w:cs="Times New Roman"/>
          <w:szCs w:val="24"/>
        </w:rPr>
        <w:t xml:space="preserve"> με τη λογική ότι όλοι αυτοί δεν ενδιαφέρονται καθόλου για την ποιότητα τη</w:t>
      </w:r>
      <w:r w:rsidRPr="004B7D8C">
        <w:rPr>
          <w:rFonts w:eastAsia="Times New Roman" w:cs="Times New Roman"/>
          <w:szCs w:val="24"/>
        </w:rPr>
        <w:t>ς εκπαίδευσης</w:t>
      </w:r>
      <w:r>
        <w:rPr>
          <w:rFonts w:eastAsia="Times New Roman" w:cs="Times New Roman"/>
          <w:szCs w:val="24"/>
        </w:rPr>
        <w:t>,</w:t>
      </w:r>
      <w:r w:rsidRPr="004B7D8C">
        <w:rPr>
          <w:rFonts w:eastAsia="Times New Roman" w:cs="Times New Roman"/>
          <w:szCs w:val="24"/>
        </w:rPr>
        <w:t xml:space="preserve"> να χρειάζεται να κρυφτεί την εβδομάδα του Πάσχα</w:t>
      </w:r>
      <w:r>
        <w:rPr>
          <w:rFonts w:eastAsia="Times New Roman" w:cs="Times New Roman"/>
          <w:szCs w:val="24"/>
        </w:rPr>
        <w:t xml:space="preserve"> π</w:t>
      </w:r>
      <w:r w:rsidRPr="004B7D8C">
        <w:rPr>
          <w:rFonts w:eastAsia="Times New Roman" w:cs="Times New Roman"/>
          <w:szCs w:val="24"/>
        </w:rPr>
        <w:t>ίσω από μ</w:t>
      </w:r>
      <w:r>
        <w:rPr>
          <w:rFonts w:eastAsia="Times New Roman" w:cs="Times New Roman"/>
          <w:szCs w:val="24"/>
        </w:rPr>
        <w:t>ι</w:t>
      </w:r>
      <w:r w:rsidRPr="004B7D8C">
        <w:rPr>
          <w:rFonts w:eastAsia="Times New Roman" w:cs="Times New Roman"/>
          <w:szCs w:val="24"/>
        </w:rPr>
        <w:t>α απαράδεκτη διαδικασία επείγοντος</w:t>
      </w:r>
      <w:r>
        <w:rPr>
          <w:rFonts w:eastAsia="Times New Roman" w:cs="Times New Roman"/>
          <w:szCs w:val="24"/>
        </w:rPr>
        <w:t>,</w:t>
      </w:r>
      <w:r w:rsidRPr="004B7D8C">
        <w:rPr>
          <w:rFonts w:eastAsia="Times New Roman" w:cs="Times New Roman"/>
          <w:szCs w:val="24"/>
        </w:rPr>
        <w:t xml:space="preserve"> για ένα τόσο</w:t>
      </w:r>
      <w:r>
        <w:rPr>
          <w:rFonts w:eastAsia="Times New Roman" w:cs="Times New Roman"/>
          <w:szCs w:val="24"/>
        </w:rPr>
        <w:t>,</w:t>
      </w:r>
      <w:r w:rsidRPr="004B7D8C">
        <w:rPr>
          <w:rFonts w:eastAsia="Times New Roman" w:cs="Times New Roman"/>
          <w:szCs w:val="24"/>
        </w:rPr>
        <w:t xml:space="preserve"> </w:t>
      </w:r>
      <w:r>
        <w:rPr>
          <w:rFonts w:eastAsia="Times New Roman" w:cs="Times New Roman"/>
          <w:szCs w:val="24"/>
        </w:rPr>
        <w:t>λ</w:t>
      </w:r>
      <w:r w:rsidRPr="004B7D8C">
        <w:rPr>
          <w:rFonts w:eastAsia="Times New Roman" w:cs="Times New Roman"/>
          <w:szCs w:val="24"/>
        </w:rPr>
        <w:t>οιπόν</w:t>
      </w:r>
      <w:r>
        <w:rPr>
          <w:rFonts w:eastAsia="Times New Roman" w:cs="Times New Roman"/>
          <w:szCs w:val="24"/>
        </w:rPr>
        <w:t>,</w:t>
      </w:r>
      <w:r w:rsidRPr="004B7D8C">
        <w:rPr>
          <w:rFonts w:eastAsia="Times New Roman" w:cs="Times New Roman"/>
          <w:szCs w:val="24"/>
        </w:rPr>
        <w:t xml:space="preserve"> σοβαρό εθνικό θέμα όπως είναι αυτό της παιδείας</w:t>
      </w:r>
      <w:r>
        <w:rPr>
          <w:rFonts w:eastAsia="Times New Roman" w:cs="Times New Roman"/>
          <w:szCs w:val="24"/>
        </w:rPr>
        <w:t>. Α</w:t>
      </w:r>
      <w:r w:rsidRPr="004B7D8C">
        <w:rPr>
          <w:rFonts w:eastAsia="Times New Roman" w:cs="Times New Roman"/>
          <w:szCs w:val="24"/>
        </w:rPr>
        <w:t>υτό το παράδοξο εί</w:t>
      </w:r>
      <w:r w:rsidRPr="004B7D8C">
        <w:rPr>
          <w:rFonts w:eastAsia="Times New Roman" w:cs="Times New Roman"/>
          <w:szCs w:val="24"/>
        </w:rPr>
        <w:lastRenderedPageBreak/>
        <w:t>ναι η καλύτερη</w:t>
      </w:r>
      <w:r>
        <w:rPr>
          <w:rFonts w:eastAsia="Times New Roman" w:cs="Times New Roman"/>
          <w:szCs w:val="24"/>
        </w:rPr>
        <w:t>,</w:t>
      </w:r>
      <w:r w:rsidRPr="004B7D8C">
        <w:rPr>
          <w:rFonts w:eastAsia="Times New Roman" w:cs="Times New Roman"/>
          <w:szCs w:val="24"/>
        </w:rPr>
        <w:t xml:space="preserve"> ασφαλέστερη και </w:t>
      </w:r>
      <w:r>
        <w:rPr>
          <w:rFonts w:eastAsia="Times New Roman" w:cs="Times New Roman"/>
          <w:szCs w:val="24"/>
        </w:rPr>
        <w:t xml:space="preserve">η </w:t>
      </w:r>
      <w:r w:rsidRPr="004B7D8C">
        <w:rPr>
          <w:rFonts w:eastAsia="Times New Roman" w:cs="Times New Roman"/>
          <w:szCs w:val="24"/>
        </w:rPr>
        <w:t>χειρότερη απόδειξη ότι</w:t>
      </w:r>
      <w:r w:rsidRPr="004B7D8C">
        <w:rPr>
          <w:rFonts w:eastAsia="Times New Roman" w:cs="Times New Roman"/>
          <w:szCs w:val="24"/>
        </w:rPr>
        <w:t xml:space="preserve"> η σημερινή </w:t>
      </w:r>
      <w:r>
        <w:rPr>
          <w:rFonts w:eastAsia="Times New Roman" w:cs="Times New Roman"/>
          <w:szCs w:val="24"/>
        </w:rPr>
        <w:t>Κ</w:t>
      </w:r>
      <w:r w:rsidRPr="004B7D8C">
        <w:rPr>
          <w:rFonts w:eastAsia="Times New Roman" w:cs="Times New Roman"/>
          <w:szCs w:val="24"/>
        </w:rPr>
        <w:t>υβέρνηση βρίσκεται σε πλήρη αποδρομή</w:t>
      </w:r>
      <w:r>
        <w:rPr>
          <w:rFonts w:eastAsia="Times New Roman" w:cs="Times New Roman"/>
          <w:szCs w:val="24"/>
        </w:rPr>
        <w:t>,</w:t>
      </w:r>
      <w:r w:rsidRPr="004B7D8C">
        <w:rPr>
          <w:rFonts w:eastAsia="Times New Roman" w:cs="Times New Roman"/>
          <w:szCs w:val="24"/>
        </w:rPr>
        <w:t xml:space="preserve"> τόσο η ίδια όσο και η επικίνδυνη προσέγγισ</w:t>
      </w:r>
      <w:r>
        <w:rPr>
          <w:rFonts w:eastAsia="Times New Roman" w:cs="Times New Roman"/>
          <w:szCs w:val="24"/>
        </w:rPr>
        <w:t>ή</w:t>
      </w:r>
      <w:r w:rsidRPr="004B7D8C">
        <w:rPr>
          <w:rFonts w:eastAsia="Times New Roman" w:cs="Times New Roman"/>
          <w:szCs w:val="24"/>
        </w:rPr>
        <w:t xml:space="preserve"> της στα δημόσια πράγματα</w:t>
      </w:r>
      <w:r>
        <w:rPr>
          <w:rFonts w:eastAsia="Times New Roman" w:cs="Times New Roman"/>
          <w:szCs w:val="24"/>
        </w:rPr>
        <w:t>.</w:t>
      </w:r>
    </w:p>
    <w:p w14:paraId="2E24731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w:t>
      </w:r>
      <w:r w:rsidRPr="004B7D8C">
        <w:rPr>
          <w:rFonts w:eastAsia="Times New Roman" w:cs="Times New Roman"/>
          <w:szCs w:val="24"/>
        </w:rPr>
        <w:t xml:space="preserve"> Νέα Δημοκρατία έχει συγκεκριμένο πρόγραμμα για την παιδεία και</w:t>
      </w:r>
      <w:r>
        <w:rPr>
          <w:rFonts w:eastAsia="Times New Roman" w:cs="Times New Roman"/>
          <w:szCs w:val="24"/>
        </w:rPr>
        <w:t>,</w:t>
      </w:r>
      <w:r w:rsidRPr="004B7D8C">
        <w:rPr>
          <w:rFonts w:eastAsia="Times New Roman" w:cs="Times New Roman"/>
          <w:szCs w:val="24"/>
        </w:rPr>
        <w:t xml:space="preserve"> μάλιστα</w:t>
      </w:r>
      <w:r>
        <w:rPr>
          <w:rFonts w:eastAsia="Times New Roman" w:cs="Times New Roman"/>
          <w:szCs w:val="24"/>
        </w:rPr>
        <w:t>,</w:t>
      </w:r>
      <w:r w:rsidRPr="004B7D8C">
        <w:rPr>
          <w:rFonts w:eastAsia="Times New Roman" w:cs="Times New Roman"/>
          <w:szCs w:val="24"/>
        </w:rPr>
        <w:t xml:space="preserve"> είναι το πρώτο που ανακοίνωσε ο Κυριάκος Μητσοτάκης με τον </w:t>
      </w:r>
      <w:r>
        <w:rPr>
          <w:rFonts w:eastAsia="Times New Roman" w:cs="Times New Roman"/>
          <w:szCs w:val="24"/>
        </w:rPr>
        <w:t>Τ</w:t>
      </w:r>
      <w:r>
        <w:rPr>
          <w:rFonts w:eastAsia="Times New Roman" w:cs="Times New Roman"/>
          <w:szCs w:val="24"/>
        </w:rPr>
        <w:t>ομέα Παιδείας. Σ</w:t>
      </w:r>
      <w:r w:rsidRPr="004B7D8C">
        <w:rPr>
          <w:rFonts w:eastAsia="Times New Roman" w:cs="Times New Roman"/>
          <w:szCs w:val="24"/>
        </w:rPr>
        <w:t>ύντομα θα κληθεί μετά τις ερχόμενες εκλογές</w:t>
      </w:r>
      <w:r>
        <w:rPr>
          <w:rFonts w:eastAsia="Times New Roman" w:cs="Times New Roman"/>
          <w:szCs w:val="24"/>
        </w:rPr>
        <w:t>,</w:t>
      </w:r>
      <w:r w:rsidRPr="004B7D8C">
        <w:rPr>
          <w:rFonts w:eastAsia="Times New Roman" w:cs="Times New Roman"/>
          <w:szCs w:val="24"/>
        </w:rPr>
        <w:t xml:space="preserve"> που </w:t>
      </w:r>
      <w:r>
        <w:rPr>
          <w:rFonts w:eastAsia="Times New Roman" w:cs="Times New Roman"/>
          <w:szCs w:val="24"/>
        </w:rPr>
        <w:t xml:space="preserve">οι </w:t>
      </w:r>
      <w:r w:rsidRPr="004B7D8C">
        <w:rPr>
          <w:rFonts w:eastAsia="Times New Roman" w:cs="Times New Roman"/>
          <w:szCs w:val="24"/>
        </w:rPr>
        <w:t>Έλληνες πολίτες θα αποφασίσουν και θα μας εμπιστευτούν τη διακυβέρνηση της χώρας</w:t>
      </w:r>
      <w:r>
        <w:rPr>
          <w:rFonts w:eastAsia="Times New Roman" w:cs="Times New Roman"/>
          <w:szCs w:val="24"/>
        </w:rPr>
        <w:t>, να</w:t>
      </w:r>
      <w:r w:rsidRPr="004B7D8C">
        <w:rPr>
          <w:rFonts w:eastAsia="Times New Roman" w:cs="Times New Roman"/>
          <w:szCs w:val="24"/>
        </w:rPr>
        <w:t xml:space="preserve"> εφαρμόσει αυτό το πρόγραμμα</w:t>
      </w:r>
      <w:r>
        <w:rPr>
          <w:rFonts w:eastAsia="Times New Roman" w:cs="Times New Roman"/>
          <w:szCs w:val="24"/>
        </w:rPr>
        <w:t>,</w:t>
      </w:r>
      <w:r w:rsidRPr="004B7D8C">
        <w:rPr>
          <w:rFonts w:eastAsia="Times New Roman" w:cs="Times New Roman"/>
          <w:szCs w:val="24"/>
        </w:rPr>
        <w:t xml:space="preserve"> το οποίο</w:t>
      </w:r>
      <w:r>
        <w:rPr>
          <w:rFonts w:eastAsia="Times New Roman" w:cs="Times New Roman"/>
          <w:szCs w:val="24"/>
        </w:rPr>
        <w:t>,</w:t>
      </w:r>
      <w:r w:rsidRPr="004B7D8C">
        <w:rPr>
          <w:rFonts w:eastAsia="Times New Roman" w:cs="Times New Roman"/>
          <w:szCs w:val="24"/>
        </w:rPr>
        <w:t xml:space="preserve"> πραγματικά</w:t>
      </w:r>
      <w:r>
        <w:rPr>
          <w:rFonts w:eastAsia="Times New Roman" w:cs="Times New Roman"/>
          <w:szCs w:val="24"/>
        </w:rPr>
        <w:t>,</w:t>
      </w:r>
      <w:r w:rsidRPr="004B7D8C">
        <w:rPr>
          <w:rFonts w:eastAsia="Times New Roman" w:cs="Times New Roman"/>
          <w:szCs w:val="24"/>
        </w:rPr>
        <w:t xml:space="preserve"> αναβαθμίζει και το δημόσιο σχολείο και το δημόσιο πανεπιστήμιο</w:t>
      </w:r>
      <w:r>
        <w:rPr>
          <w:rFonts w:eastAsia="Times New Roman" w:cs="Times New Roman"/>
          <w:szCs w:val="24"/>
        </w:rPr>
        <w:t>,</w:t>
      </w:r>
      <w:r w:rsidRPr="004B7D8C">
        <w:rPr>
          <w:rFonts w:eastAsia="Times New Roman" w:cs="Times New Roman"/>
          <w:szCs w:val="24"/>
        </w:rPr>
        <w:t xml:space="preserve"> αναβαθμίζει την παιδεία</w:t>
      </w:r>
      <w:r>
        <w:rPr>
          <w:rFonts w:eastAsia="Times New Roman" w:cs="Times New Roman"/>
          <w:szCs w:val="24"/>
        </w:rPr>
        <w:t>.</w:t>
      </w:r>
      <w:r w:rsidRPr="004B7D8C">
        <w:rPr>
          <w:rFonts w:eastAsia="Times New Roman" w:cs="Times New Roman"/>
          <w:szCs w:val="24"/>
        </w:rPr>
        <w:t xml:space="preserve"> Γιατί αυτό θέλει ο τόπος </w:t>
      </w:r>
      <w:r>
        <w:rPr>
          <w:rFonts w:eastAsia="Times New Roman" w:cs="Times New Roman"/>
          <w:szCs w:val="24"/>
        </w:rPr>
        <w:t>μας,</w:t>
      </w:r>
      <w:r w:rsidRPr="004B7D8C">
        <w:rPr>
          <w:rFonts w:eastAsia="Times New Roman" w:cs="Times New Roman"/>
          <w:szCs w:val="24"/>
        </w:rPr>
        <w:t xml:space="preserve"> αυτό θέλει </w:t>
      </w:r>
      <w:r>
        <w:rPr>
          <w:rFonts w:eastAsia="Times New Roman" w:cs="Times New Roman"/>
          <w:szCs w:val="24"/>
        </w:rPr>
        <w:t xml:space="preserve">η </w:t>
      </w:r>
      <w:r w:rsidRPr="004B7D8C">
        <w:rPr>
          <w:rFonts w:eastAsia="Times New Roman" w:cs="Times New Roman"/>
          <w:szCs w:val="24"/>
        </w:rPr>
        <w:t xml:space="preserve">νεολαία </w:t>
      </w:r>
      <w:r>
        <w:rPr>
          <w:rFonts w:eastAsia="Times New Roman" w:cs="Times New Roman"/>
          <w:szCs w:val="24"/>
        </w:rPr>
        <w:t>μας.</w:t>
      </w:r>
    </w:p>
    <w:p w14:paraId="2E24731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r w:rsidRPr="004B7D8C">
        <w:rPr>
          <w:rFonts w:eastAsia="Times New Roman" w:cs="Times New Roman"/>
          <w:szCs w:val="24"/>
        </w:rPr>
        <w:t>πολύ</w:t>
      </w:r>
      <w:r>
        <w:rPr>
          <w:rFonts w:eastAsia="Times New Roman" w:cs="Times New Roman"/>
          <w:szCs w:val="24"/>
        </w:rPr>
        <w:t>.</w:t>
      </w:r>
    </w:p>
    <w:p w14:paraId="2E24731E"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w:t>
      </w:r>
    </w:p>
    <w:p w14:paraId="2E24731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w:t>
      </w:r>
      <w:r>
        <w:rPr>
          <w:rFonts w:eastAsia="Times New Roman" w:cs="Times New Roman"/>
          <w:szCs w:val="24"/>
        </w:rPr>
        <w:t xml:space="preserve"> έχει ο Β</w:t>
      </w:r>
      <w:r w:rsidRPr="004B7D8C">
        <w:rPr>
          <w:rFonts w:eastAsia="Times New Roman" w:cs="Times New Roman"/>
          <w:szCs w:val="24"/>
        </w:rPr>
        <w:t xml:space="preserve">ουλευτής </w:t>
      </w:r>
      <w:r>
        <w:rPr>
          <w:rFonts w:eastAsia="Times New Roman" w:cs="Times New Roman"/>
          <w:szCs w:val="24"/>
        </w:rPr>
        <w:t xml:space="preserve">της </w:t>
      </w:r>
      <w:r w:rsidRPr="004B7D8C">
        <w:rPr>
          <w:rFonts w:eastAsia="Times New Roman" w:cs="Times New Roman"/>
          <w:szCs w:val="24"/>
        </w:rPr>
        <w:t>Νέας Δημοκρατίας κ</w:t>
      </w:r>
      <w:r>
        <w:rPr>
          <w:rFonts w:eastAsia="Times New Roman" w:cs="Times New Roman"/>
          <w:szCs w:val="24"/>
        </w:rPr>
        <w:t>.</w:t>
      </w:r>
      <w:r w:rsidRPr="004B7D8C">
        <w:rPr>
          <w:rFonts w:eastAsia="Times New Roman" w:cs="Times New Roman"/>
          <w:szCs w:val="24"/>
        </w:rPr>
        <w:t xml:space="preserve"> Ιωάννης Αντωνιάδης</w:t>
      </w:r>
      <w:r>
        <w:rPr>
          <w:rFonts w:eastAsia="Times New Roman" w:cs="Times New Roman"/>
          <w:szCs w:val="24"/>
        </w:rPr>
        <w:t>.</w:t>
      </w:r>
    </w:p>
    <w:p w14:paraId="2E24732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Θα μιλήσει και η κ. </w:t>
      </w:r>
      <w:proofErr w:type="spellStart"/>
      <w:r>
        <w:rPr>
          <w:rFonts w:eastAsia="Times New Roman" w:cs="Times New Roman"/>
          <w:szCs w:val="24"/>
        </w:rPr>
        <w:t>Τζάκρη</w:t>
      </w:r>
      <w:proofErr w:type="spellEnd"/>
      <w:r>
        <w:rPr>
          <w:rFonts w:eastAsia="Times New Roman" w:cs="Times New Roman"/>
          <w:szCs w:val="24"/>
        </w:rPr>
        <w:t>. Μ</w:t>
      </w:r>
      <w:r w:rsidRPr="004B7D8C">
        <w:rPr>
          <w:rFonts w:eastAsia="Times New Roman" w:cs="Times New Roman"/>
          <w:szCs w:val="24"/>
        </w:rPr>
        <w:t>ετά</w:t>
      </w:r>
      <w:r>
        <w:rPr>
          <w:rFonts w:eastAsia="Times New Roman" w:cs="Times New Roman"/>
          <w:szCs w:val="24"/>
        </w:rPr>
        <w:t xml:space="preserve"> έ</w:t>
      </w:r>
      <w:r w:rsidRPr="004B7D8C">
        <w:rPr>
          <w:rFonts w:eastAsia="Times New Roman" w:cs="Times New Roman"/>
          <w:szCs w:val="24"/>
        </w:rPr>
        <w:t>χει ζητήσει το</w:t>
      </w:r>
      <w:r>
        <w:rPr>
          <w:rFonts w:eastAsia="Times New Roman" w:cs="Times New Roman"/>
          <w:szCs w:val="24"/>
        </w:rPr>
        <w:t>ν</w:t>
      </w:r>
      <w:r w:rsidRPr="004B7D8C">
        <w:rPr>
          <w:rFonts w:eastAsia="Times New Roman" w:cs="Times New Roman"/>
          <w:szCs w:val="24"/>
        </w:rPr>
        <w:t xml:space="preserve"> λόγο για </w:t>
      </w:r>
      <w:r>
        <w:rPr>
          <w:rFonts w:eastAsia="Times New Roman" w:cs="Times New Roman"/>
          <w:szCs w:val="24"/>
        </w:rPr>
        <w:t>τρία</w:t>
      </w:r>
      <w:r w:rsidRPr="004B7D8C">
        <w:rPr>
          <w:rFonts w:eastAsia="Times New Roman" w:cs="Times New Roman"/>
          <w:szCs w:val="24"/>
        </w:rPr>
        <w:t xml:space="preserve"> λεπτά ο Υπουργός Υγείας </w:t>
      </w:r>
      <w:r>
        <w:rPr>
          <w:rFonts w:eastAsia="Times New Roman" w:cs="Times New Roman"/>
          <w:szCs w:val="24"/>
        </w:rPr>
        <w:t xml:space="preserve">κ. </w:t>
      </w:r>
      <w:proofErr w:type="spellStart"/>
      <w:r>
        <w:rPr>
          <w:rFonts w:eastAsia="Times New Roman" w:cs="Times New Roman"/>
          <w:szCs w:val="24"/>
        </w:rPr>
        <w:t>Πολάκης</w:t>
      </w:r>
      <w:proofErr w:type="spellEnd"/>
      <w:r>
        <w:rPr>
          <w:rFonts w:eastAsia="Times New Roman" w:cs="Times New Roman"/>
          <w:szCs w:val="24"/>
        </w:rPr>
        <w:t xml:space="preserve">, για </w:t>
      </w:r>
      <w:r w:rsidRPr="004B7D8C">
        <w:rPr>
          <w:rFonts w:eastAsia="Times New Roman" w:cs="Times New Roman"/>
          <w:szCs w:val="24"/>
        </w:rPr>
        <w:t>να υποστηρίξει μία τροπολογία του</w:t>
      </w:r>
      <w:r>
        <w:rPr>
          <w:rFonts w:eastAsia="Times New Roman" w:cs="Times New Roman"/>
          <w:szCs w:val="24"/>
        </w:rPr>
        <w:t>. Θα ακολουθήσουν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και</w:t>
      </w:r>
      <w:r w:rsidRPr="004B7D8C">
        <w:rPr>
          <w:rFonts w:eastAsia="Times New Roman" w:cs="Times New Roman"/>
          <w:szCs w:val="24"/>
        </w:rPr>
        <w:t xml:space="preserve"> δύο</w:t>
      </w:r>
      <w:r>
        <w:rPr>
          <w:rFonts w:eastAsia="Times New Roman" w:cs="Times New Roman"/>
          <w:szCs w:val="24"/>
        </w:rPr>
        <w:t>-</w:t>
      </w:r>
      <w:r w:rsidRPr="004B7D8C">
        <w:rPr>
          <w:rFonts w:eastAsia="Times New Roman" w:cs="Times New Roman"/>
          <w:szCs w:val="24"/>
        </w:rPr>
        <w:t xml:space="preserve">τρεις </w:t>
      </w:r>
      <w:r>
        <w:rPr>
          <w:rFonts w:eastAsia="Times New Roman" w:cs="Times New Roman"/>
          <w:szCs w:val="24"/>
        </w:rPr>
        <w:lastRenderedPageBreak/>
        <w:t xml:space="preserve">ακόμα </w:t>
      </w:r>
      <w:r w:rsidRPr="004B7D8C">
        <w:rPr>
          <w:rFonts w:eastAsia="Times New Roman" w:cs="Times New Roman"/>
          <w:szCs w:val="24"/>
        </w:rPr>
        <w:t>συνάδελφο</w:t>
      </w:r>
      <w:r w:rsidRPr="004B7D8C">
        <w:rPr>
          <w:rFonts w:eastAsia="Times New Roman" w:cs="Times New Roman"/>
          <w:szCs w:val="24"/>
        </w:rPr>
        <w:t>ι</w:t>
      </w:r>
      <w:r>
        <w:rPr>
          <w:rFonts w:eastAsia="Times New Roman" w:cs="Times New Roman"/>
          <w:szCs w:val="24"/>
        </w:rPr>
        <w:t>. Επίσης</w:t>
      </w:r>
      <w:r w:rsidRPr="004B7D8C">
        <w:rPr>
          <w:rFonts w:eastAsia="Times New Roman" w:cs="Times New Roman"/>
          <w:szCs w:val="24"/>
        </w:rPr>
        <w:t xml:space="preserve"> έχει ζητήσει το</w:t>
      </w:r>
      <w:r>
        <w:rPr>
          <w:rFonts w:eastAsia="Times New Roman" w:cs="Times New Roman"/>
          <w:szCs w:val="24"/>
        </w:rPr>
        <w:t>ν</w:t>
      </w:r>
      <w:r w:rsidRPr="004B7D8C">
        <w:rPr>
          <w:rFonts w:eastAsia="Times New Roman" w:cs="Times New Roman"/>
          <w:szCs w:val="24"/>
        </w:rPr>
        <w:t xml:space="preserve"> λόγο </w:t>
      </w:r>
      <w:r>
        <w:rPr>
          <w:rFonts w:eastAsia="Times New Roman" w:cs="Times New Roman"/>
          <w:szCs w:val="24"/>
        </w:rPr>
        <w:t>-και δικαιού</w:t>
      </w:r>
      <w:r w:rsidRPr="004B7D8C">
        <w:rPr>
          <w:rFonts w:eastAsia="Times New Roman" w:cs="Times New Roman"/>
          <w:szCs w:val="24"/>
        </w:rPr>
        <w:t>ται να τον πάρει</w:t>
      </w:r>
      <w:r>
        <w:rPr>
          <w:rFonts w:eastAsia="Times New Roman" w:cs="Times New Roman"/>
          <w:szCs w:val="24"/>
        </w:rPr>
        <w:t>- η Υφ</w:t>
      </w:r>
      <w:r w:rsidRPr="004B7D8C">
        <w:rPr>
          <w:rFonts w:eastAsia="Times New Roman" w:cs="Times New Roman"/>
          <w:szCs w:val="24"/>
        </w:rPr>
        <w:t xml:space="preserve">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w:t>
      </w:r>
    </w:p>
    <w:p w14:paraId="2E24732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Ορίστε, κύριε Αντωνιάδη, έχετε τον λόγο.</w:t>
      </w:r>
    </w:p>
    <w:p w14:paraId="2E24732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w:t>
      </w:r>
      <w:r w:rsidRPr="004B7D8C">
        <w:rPr>
          <w:rFonts w:eastAsia="Times New Roman" w:cs="Times New Roman"/>
          <w:szCs w:val="24"/>
        </w:rPr>
        <w:t>υχαριστώ</w:t>
      </w:r>
      <w:r>
        <w:rPr>
          <w:rFonts w:eastAsia="Times New Roman" w:cs="Times New Roman"/>
          <w:szCs w:val="24"/>
        </w:rPr>
        <w:t>,</w:t>
      </w:r>
      <w:r w:rsidRPr="004B7D8C">
        <w:rPr>
          <w:rFonts w:eastAsia="Times New Roman" w:cs="Times New Roman"/>
          <w:szCs w:val="24"/>
        </w:rPr>
        <w:t xml:space="preserve"> κύριε </w:t>
      </w:r>
      <w:r>
        <w:rPr>
          <w:rFonts w:eastAsia="Times New Roman" w:cs="Times New Roman"/>
          <w:szCs w:val="24"/>
        </w:rPr>
        <w:t>Π</w:t>
      </w:r>
      <w:r w:rsidRPr="004B7D8C">
        <w:rPr>
          <w:rFonts w:eastAsia="Times New Roman" w:cs="Times New Roman"/>
          <w:szCs w:val="24"/>
        </w:rPr>
        <w:t>ρόεδρε</w:t>
      </w:r>
      <w:r>
        <w:rPr>
          <w:rFonts w:eastAsia="Times New Roman" w:cs="Times New Roman"/>
          <w:szCs w:val="24"/>
        </w:rPr>
        <w:t>.</w:t>
      </w:r>
    </w:p>
    <w:p w14:paraId="2E24732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sidRPr="004B7D8C">
        <w:rPr>
          <w:rFonts w:eastAsia="Times New Roman" w:cs="Times New Roman"/>
          <w:szCs w:val="24"/>
        </w:rPr>
        <w:t>υρίες και κύριοι συνάδελφοι</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αρχάς θέλω κι</w:t>
      </w:r>
      <w:r w:rsidRPr="004B7D8C">
        <w:rPr>
          <w:rFonts w:eastAsia="Times New Roman" w:cs="Times New Roman"/>
          <w:szCs w:val="24"/>
        </w:rPr>
        <w:t xml:space="preserve"> εγώ να επισημάνω και να καταγγείλ</w:t>
      </w:r>
      <w:r>
        <w:rPr>
          <w:rFonts w:eastAsia="Times New Roman" w:cs="Times New Roman"/>
          <w:szCs w:val="24"/>
        </w:rPr>
        <w:t>ω</w:t>
      </w:r>
      <w:r>
        <w:rPr>
          <w:rFonts w:eastAsia="Times New Roman" w:cs="Times New Roman"/>
          <w:szCs w:val="24"/>
        </w:rPr>
        <w:t xml:space="preserve"> με</w:t>
      </w:r>
      <w:r w:rsidRPr="004B7D8C">
        <w:rPr>
          <w:rFonts w:eastAsia="Times New Roman" w:cs="Times New Roman"/>
          <w:szCs w:val="24"/>
        </w:rPr>
        <w:t xml:space="preserve"> τη σειρά μου το επείγον του νομοσχεδίου</w:t>
      </w:r>
      <w:r>
        <w:rPr>
          <w:rFonts w:eastAsia="Times New Roman" w:cs="Times New Roman"/>
          <w:szCs w:val="24"/>
        </w:rPr>
        <w:t xml:space="preserve"> -διακόσια </w:t>
      </w:r>
      <w:r w:rsidRPr="004B7D8C">
        <w:rPr>
          <w:rFonts w:eastAsia="Times New Roman" w:cs="Times New Roman"/>
          <w:szCs w:val="24"/>
        </w:rPr>
        <w:t>και πλέον άρθρα</w:t>
      </w:r>
      <w:r>
        <w:rPr>
          <w:rFonts w:eastAsia="Times New Roman" w:cs="Times New Roman"/>
          <w:szCs w:val="24"/>
        </w:rPr>
        <w:t>,</w:t>
      </w:r>
      <w:r w:rsidRPr="004B7D8C">
        <w:rPr>
          <w:rFonts w:eastAsia="Times New Roman" w:cs="Times New Roman"/>
          <w:szCs w:val="24"/>
        </w:rPr>
        <w:t xml:space="preserve"> </w:t>
      </w:r>
      <w:r>
        <w:rPr>
          <w:rFonts w:eastAsia="Times New Roman" w:cs="Times New Roman"/>
          <w:szCs w:val="24"/>
        </w:rPr>
        <w:t>χίλιες και πλέον σελίδες-, α</w:t>
      </w:r>
      <w:r w:rsidRPr="004B7D8C">
        <w:rPr>
          <w:rFonts w:eastAsia="Times New Roman" w:cs="Times New Roman"/>
          <w:szCs w:val="24"/>
        </w:rPr>
        <w:t>λλά και τις ημέρες που συζητιέται</w:t>
      </w:r>
      <w:r>
        <w:rPr>
          <w:rFonts w:eastAsia="Times New Roman" w:cs="Times New Roman"/>
          <w:szCs w:val="24"/>
        </w:rPr>
        <w:t>,</w:t>
      </w:r>
      <w:r w:rsidRPr="004B7D8C">
        <w:rPr>
          <w:rFonts w:eastAsia="Times New Roman" w:cs="Times New Roman"/>
          <w:szCs w:val="24"/>
        </w:rPr>
        <w:t xml:space="preserve"> Μεγάλη Δευτέρα</w:t>
      </w:r>
      <w:r>
        <w:rPr>
          <w:rFonts w:eastAsia="Times New Roman" w:cs="Times New Roman"/>
          <w:szCs w:val="24"/>
        </w:rPr>
        <w:t xml:space="preserve"> και</w:t>
      </w:r>
      <w:r w:rsidRPr="004B7D8C">
        <w:rPr>
          <w:rFonts w:eastAsia="Times New Roman" w:cs="Times New Roman"/>
          <w:szCs w:val="24"/>
        </w:rPr>
        <w:t xml:space="preserve"> </w:t>
      </w:r>
      <w:r>
        <w:rPr>
          <w:rFonts w:eastAsia="Times New Roman" w:cs="Times New Roman"/>
          <w:szCs w:val="24"/>
        </w:rPr>
        <w:t>Μ</w:t>
      </w:r>
      <w:r w:rsidRPr="004B7D8C">
        <w:rPr>
          <w:rFonts w:eastAsia="Times New Roman" w:cs="Times New Roman"/>
          <w:szCs w:val="24"/>
        </w:rPr>
        <w:t>εγάλη Τρίτη</w:t>
      </w:r>
      <w:r>
        <w:rPr>
          <w:rFonts w:eastAsia="Times New Roman" w:cs="Times New Roman"/>
          <w:szCs w:val="24"/>
        </w:rPr>
        <w:t>. Δ</w:t>
      </w:r>
      <w:r w:rsidRPr="004B7D8C">
        <w:rPr>
          <w:rFonts w:eastAsia="Times New Roman" w:cs="Times New Roman"/>
          <w:szCs w:val="24"/>
        </w:rPr>
        <w:t>εν ξέρω αν αυτό έχει συμβολικό χαρακτήρα</w:t>
      </w:r>
      <w:r>
        <w:rPr>
          <w:rFonts w:eastAsia="Times New Roman" w:cs="Times New Roman"/>
          <w:szCs w:val="24"/>
        </w:rPr>
        <w:t>,</w:t>
      </w:r>
      <w:r w:rsidRPr="004B7D8C">
        <w:rPr>
          <w:rFonts w:eastAsia="Times New Roman" w:cs="Times New Roman"/>
          <w:szCs w:val="24"/>
        </w:rPr>
        <w:t xml:space="preserve"> για ανάλογα </w:t>
      </w:r>
      <w:r>
        <w:rPr>
          <w:rFonts w:eastAsia="Times New Roman" w:cs="Times New Roman"/>
          <w:szCs w:val="24"/>
        </w:rPr>
        <w:t>π</w:t>
      </w:r>
      <w:r w:rsidRPr="004B7D8C">
        <w:rPr>
          <w:rFonts w:eastAsia="Times New Roman" w:cs="Times New Roman"/>
          <w:szCs w:val="24"/>
        </w:rPr>
        <w:t>άθη που δημιουργείτ</w:t>
      </w:r>
      <w:r>
        <w:rPr>
          <w:rFonts w:eastAsia="Times New Roman" w:cs="Times New Roman"/>
          <w:szCs w:val="24"/>
        </w:rPr>
        <w:t>ε</w:t>
      </w:r>
      <w:r w:rsidRPr="004B7D8C">
        <w:rPr>
          <w:rFonts w:eastAsia="Times New Roman" w:cs="Times New Roman"/>
          <w:szCs w:val="24"/>
        </w:rPr>
        <w:t xml:space="preserve"> στην παιδεία και στη χώρα με το παρόν νομοσχέδιο</w:t>
      </w:r>
      <w:r>
        <w:rPr>
          <w:rFonts w:eastAsia="Times New Roman" w:cs="Times New Roman"/>
          <w:szCs w:val="24"/>
        </w:rPr>
        <w:t>. Κ</w:t>
      </w:r>
      <w:r w:rsidRPr="004B7D8C">
        <w:rPr>
          <w:rFonts w:eastAsia="Times New Roman" w:cs="Times New Roman"/>
          <w:szCs w:val="24"/>
        </w:rPr>
        <w:t xml:space="preserve">ανείς δεν καταλαβαίνει </w:t>
      </w:r>
      <w:r>
        <w:rPr>
          <w:rFonts w:eastAsia="Times New Roman" w:cs="Times New Roman"/>
          <w:szCs w:val="24"/>
        </w:rPr>
        <w:t>π</w:t>
      </w:r>
      <w:r w:rsidRPr="004B7D8C">
        <w:rPr>
          <w:rFonts w:eastAsia="Times New Roman" w:cs="Times New Roman"/>
          <w:szCs w:val="24"/>
        </w:rPr>
        <w:t xml:space="preserve">οιος </w:t>
      </w:r>
      <w:r>
        <w:rPr>
          <w:rFonts w:eastAsia="Times New Roman" w:cs="Times New Roman"/>
          <w:szCs w:val="24"/>
        </w:rPr>
        <w:t>ο</w:t>
      </w:r>
      <w:r w:rsidRPr="004B7D8C">
        <w:rPr>
          <w:rFonts w:eastAsia="Times New Roman" w:cs="Times New Roman"/>
          <w:szCs w:val="24"/>
        </w:rPr>
        <w:t xml:space="preserve"> σκοπός αυτής της μεταρρύθμισης</w:t>
      </w:r>
      <w:r>
        <w:rPr>
          <w:rFonts w:eastAsia="Times New Roman" w:cs="Times New Roman"/>
          <w:szCs w:val="24"/>
        </w:rPr>
        <w:t>. Δ</w:t>
      </w:r>
      <w:r w:rsidRPr="004B7D8C">
        <w:rPr>
          <w:rFonts w:eastAsia="Times New Roman" w:cs="Times New Roman"/>
          <w:szCs w:val="24"/>
        </w:rPr>
        <w:t>εν υπάρχουν μελέτες σκοπιμότητας και βιωσιμότητας</w:t>
      </w:r>
      <w:r>
        <w:rPr>
          <w:rFonts w:eastAsia="Times New Roman" w:cs="Times New Roman"/>
          <w:szCs w:val="24"/>
        </w:rPr>
        <w:t>,</w:t>
      </w:r>
      <w:r w:rsidRPr="004B7D8C">
        <w:rPr>
          <w:rFonts w:eastAsia="Times New Roman" w:cs="Times New Roman"/>
          <w:szCs w:val="24"/>
        </w:rPr>
        <w:t xml:space="preserve"> δεν υπάρχει καν στρατηγικό σχέδιο</w:t>
      </w:r>
      <w:r>
        <w:rPr>
          <w:rFonts w:eastAsia="Times New Roman" w:cs="Times New Roman"/>
          <w:szCs w:val="24"/>
        </w:rPr>
        <w:t>.</w:t>
      </w:r>
    </w:p>
    <w:p w14:paraId="2E24732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w:t>
      </w:r>
      <w:r w:rsidRPr="004B7D8C">
        <w:rPr>
          <w:rFonts w:eastAsia="Times New Roman" w:cs="Times New Roman"/>
          <w:szCs w:val="24"/>
        </w:rPr>
        <w:t>έλ</w:t>
      </w:r>
      <w:r>
        <w:rPr>
          <w:rFonts w:eastAsia="Times New Roman" w:cs="Times New Roman"/>
          <w:szCs w:val="24"/>
        </w:rPr>
        <w:t>ει ο</w:t>
      </w:r>
      <w:r w:rsidRPr="004B7D8C">
        <w:rPr>
          <w:rFonts w:eastAsia="Times New Roman" w:cs="Times New Roman"/>
          <w:szCs w:val="24"/>
        </w:rPr>
        <w:t xml:space="preserve"> κύριος </w:t>
      </w:r>
      <w:r>
        <w:rPr>
          <w:rFonts w:eastAsia="Times New Roman" w:cs="Times New Roman"/>
          <w:szCs w:val="24"/>
        </w:rPr>
        <w:t>Υ</w:t>
      </w:r>
      <w:r w:rsidRPr="004B7D8C">
        <w:rPr>
          <w:rFonts w:eastAsia="Times New Roman" w:cs="Times New Roman"/>
          <w:szCs w:val="24"/>
        </w:rPr>
        <w:t xml:space="preserve">πουργός να κλείσει τα </w:t>
      </w:r>
      <w:r>
        <w:rPr>
          <w:rFonts w:eastAsia="Times New Roman" w:cs="Times New Roman"/>
          <w:szCs w:val="24"/>
        </w:rPr>
        <w:t>ΤΕΙ. Ναι, τ</w:t>
      </w:r>
      <w:r w:rsidRPr="004B7D8C">
        <w:rPr>
          <w:rFonts w:eastAsia="Times New Roman" w:cs="Times New Roman"/>
          <w:szCs w:val="24"/>
        </w:rPr>
        <w:t>α κ</w:t>
      </w:r>
      <w:r>
        <w:rPr>
          <w:rFonts w:eastAsia="Times New Roman" w:cs="Times New Roman"/>
          <w:szCs w:val="24"/>
        </w:rPr>
        <w:t>ατ</w:t>
      </w:r>
      <w:r>
        <w:rPr>
          <w:rFonts w:eastAsia="Times New Roman" w:cs="Times New Roman"/>
          <w:szCs w:val="24"/>
        </w:rPr>
        <w:t>άφερε. Θ</w:t>
      </w:r>
      <w:r w:rsidRPr="004B7D8C">
        <w:rPr>
          <w:rFonts w:eastAsia="Times New Roman" w:cs="Times New Roman"/>
          <w:szCs w:val="24"/>
        </w:rPr>
        <w:t>έλει να αυξήσει τα πανεπιστημιακά τμήματα</w:t>
      </w:r>
      <w:r>
        <w:rPr>
          <w:rFonts w:eastAsia="Times New Roman" w:cs="Times New Roman"/>
          <w:szCs w:val="24"/>
        </w:rPr>
        <w:t xml:space="preserve">. Ναι, </w:t>
      </w:r>
      <w:r w:rsidRPr="004B7D8C">
        <w:rPr>
          <w:rFonts w:eastAsia="Times New Roman" w:cs="Times New Roman"/>
          <w:szCs w:val="24"/>
        </w:rPr>
        <w:t>τα κατάφερε</w:t>
      </w:r>
      <w:r>
        <w:rPr>
          <w:rFonts w:eastAsia="Times New Roman" w:cs="Times New Roman"/>
          <w:szCs w:val="24"/>
        </w:rPr>
        <w:t>. Α</w:t>
      </w:r>
      <w:r w:rsidRPr="004B7D8C">
        <w:rPr>
          <w:rFonts w:eastAsia="Times New Roman" w:cs="Times New Roman"/>
          <w:szCs w:val="24"/>
        </w:rPr>
        <w:t>υτό είναι το πρόβλημα της εκπαίδευσης στην Ελλάδα</w:t>
      </w:r>
      <w:r>
        <w:rPr>
          <w:rFonts w:eastAsia="Times New Roman" w:cs="Times New Roman"/>
          <w:szCs w:val="24"/>
        </w:rPr>
        <w:t>;</w:t>
      </w:r>
      <w:r w:rsidRPr="004B7D8C">
        <w:rPr>
          <w:rFonts w:eastAsia="Times New Roman" w:cs="Times New Roman"/>
          <w:szCs w:val="24"/>
        </w:rPr>
        <w:t xml:space="preserve"> </w:t>
      </w:r>
      <w:r>
        <w:rPr>
          <w:rFonts w:eastAsia="Times New Roman" w:cs="Times New Roman"/>
          <w:szCs w:val="24"/>
        </w:rPr>
        <w:t>Μέχρι τώρα βγάζαμε γιατρούς,</w:t>
      </w:r>
      <w:r w:rsidRPr="004B7D8C">
        <w:rPr>
          <w:rFonts w:eastAsia="Times New Roman" w:cs="Times New Roman"/>
          <w:szCs w:val="24"/>
        </w:rPr>
        <w:t xml:space="preserve"> δικηγόρους και μηχανικούς όσους η Ελβετία</w:t>
      </w:r>
      <w:r>
        <w:rPr>
          <w:rFonts w:eastAsia="Times New Roman" w:cs="Times New Roman"/>
          <w:szCs w:val="24"/>
        </w:rPr>
        <w:t>,</w:t>
      </w:r>
      <w:r w:rsidRPr="004B7D8C">
        <w:rPr>
          <w:rFonts w:eastAsia="Times New Roman" w:cs="Times New Roman"/>
          <w:szCs w:val="24"/>
        </w:rPr>
        <w:t xml:space="preserve"> η Σουηδία και το Βέλγιο μαζί</w:t>
      </w:r>
      <w:r>
        <w:rPr>
          <w:rFonts w:eastAsia="Times New Roman" w:cs="Times New Roman"/>
          <w:szCs w:val="24"/>
        </w:rPr>
        <w:t>. Μ</w:t>
      </w:r>
      <w:r w:rsidRPr="004B7D8C">
        <w:rPr>
          <w:rFonts w:eastAsia="Times New Roman" w:cs="Times New Roman"/>
          <w:szCs w:val="24"/>
        </w:rPr>
        <w:t>ετά τη μεταρρύθμιση</w:t>
      </w:r>
      <w:r>
        <w:rPr>
          <w:rFonts w:eastAsia="Times New Roman" w:cs="Times New Roman"/>
          <w:szCs w:val="24"/>
        </w:rPr>
        <w:t>-</w:t>
      </w:r>
      <w:r w:rsidRPr="004B7D8C">
        <w:rPr>
          <w:rFonts w:eastAsia="Times New Roman" w:cs="Times New Roman"/>
          <w:szCs w:val="24"/>
        </w:rPr>
        <w:t>αναδιάταξη σ</w:t>
      </w:r>
      <w:r w:rsidRPr="004B7D8C">
        <w:rPr>
          <w:rFonts w:eastAsia="Times New Roman" w:cs="Times New Roman"/>
          <w:szCs w:val="24"/>
        </w:rPr>
        <w:t>ίγουρα θα αυξηθούν</w:t>
      </w:r>
      <w:r>
        <w:rPr>
          <w:rFonts w:eastAsia="Times New Roman" w:cs="Times New Roman"/>
          <w:szCs w:val="24"/>
        </w:rPr>
        <w:t xml:space="preserve">. Λογικό δεν είναι να μην </w:t>
      </w:r>
      <w:r>
        <w:rPr>
          <w:rFonts w:eastAsia="Times New Roman" w:cs="Times New Roman"/>
          <w:szCs w:val="24"/>
        </w:rPr>
        <w:lastRenderedPageBreak/>
        <w:t>μπορούν να βρουν δουλειά</w:t>
      </w:r>
      <w:r w:rsidRPr="004B7D8C">
        <w:rPr>
          <w:rFonts w:eastAsia="Times New Roman" w:cs="Times New Roman"/>
          <w:szCs w:val="24"/>
        </w:rPr>
        <w:t xml:space="preserve"> στην Ελλάδα και να ψάχν</w:t>
      </w:r>
      <w:r>
        <w:rPr>
          <w:rFonts w:eastAsia="Times New Roman" w:cs="Times New Roman"/>
          <w:szCs w:val="24"/>
        </w:rPr>
        <w:t>ουν</w:t>
      </w:r>
      <w:r w:rsidRPr="004B7D8C">
        <w:rPr>
          <w:rFonts w:eastAsia="Times New Roman" w:cs="Times New Roman"/>
          <w:szCs w:val="24"/>
        </w:rPr>
        <w:t xml:space="preserve"> δουλειά στο εξωτερικό</w:t>
      </w:r>
      <w:r>
        <w:rPr>
          <w:rFonts w:eastAsia="Times New Roman" w:cs="Times New Roman"/>
          <w:szCs w:val="24"/>
        </w:rPr>
        <w:t>;</w:t>
      </w:r>
    </w:p>
    <w:p w14:paraId="2E24732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Αλήθεια, κ</w:t>
      </w:r>
      <w:r w:rsidRPr="004B7D8C">
        <w:rPr>
          <w:rFonts w:eastAsia="Times New Roman" w:cs="Times New Roman"/>
          <w:szCs w:val="24"/>
        </w:rPr>
        <w:t>ύριε Υπουργέ</w:t>
      </w:r>
      <w:r>
        <w:rPr>
          <w:rFonts w:eastAsia="Times New Roman" w:cs="Times New Roman"/>
          <w:szCs w:val="24"/>
        </w:rPr>
        <w:t>,</w:t>
      </w:r>
      <w:r w:rsidRPr="004B7D8C">
        <w:rPr>
          <w:rFonts w:eastAsia="Times New Roman" w:cs="Times New Roman"/>
          <w:szCs w:val="24"/>
        </w:rPr>
        <w:t xml:space="preserve"> έχετε ακούσει τίποτα για την 4</w:t>
      </w:r>
      <w:r w:rsidRPr="00CD10BA">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β</w:t>
      </w:r>
      <w:r w:rsidRPr="004B7D8C">
        <w:rPr>
          <w:rFonts w:eastAsia="Times New Roman" w:cs="Times New Roman"/>
          <w:szCs w:val="24"/>
        </w:rPr>
        <w:t xml:space="preserve">ιομηχανική </w:t>
      </w:r>
      <w:r>
        <w:rPr>
          <w:rFonts w:eastAsia="Times New Roman" w:cs="Times New Roman"/>
          <w:szCs w:val="24"/>
        </w:rPr>
        <w:t>ε</w:t>
      </w:r>
      <w:r w:rsidRPr="004B7D8C">
        <w:rPr>
          <w:rFonts w:eastAsia="Times New Roman" w:cs="Times New Roman"/>
          <w:szCs w:val="24"/>
        </w:rPr>
        <w:t>πανάσταση</w:t>
      </w:r>
      <w:r>
        <w:rPr>
          <w:rFonts w:eastAsia="Times New Roman" w:cs="Times New Roman"/>
          <w:szCs w:val="24"/>
        </w:rPr>
        <w:t>; Έχ</w:t>
      </w:r>
      <w:r w:rsidRPr="004B7D8C">
        <w:rPr>
          <w:rFonts w:eastAsia="Times New Roman" w:cs="Times New Roman"/>
          <w:szCs w:val="24"/>
        </w:rPr>
        <w:t>ετε ακούσει τίποτα για τη νέα ψηφιακή εποχή</w:t>
      </w:r>
      <w:r>
        <w:rPr>
          <w:rFonts w:eastAsia="Times New Roman" w:cs="Times New Roman"/>
          <w:szCs w:val="24"/>
        </w:rPr>
        <w:t>,</w:t>
      </w:r>
      <w:r w:rsidRPr="004B7D8C">
        <w:rPr>
          <w:rFonts w:eastAsia="Times New Roman" w:cs="Times New Roman"/>
          <w:szCs w:val="24"/>
        </w:rPr>
        <w:t xml:space="preserve"> που έχει ή</w:t>
      </w:r>
      <w:r w:rsidRPr="004B7D8C">
        <w:rPr>
          <w:rFonts w:eastAsia="Times New Roman" w:cs="Times New Roman"/>
          <w:szCs w:val="24"/>
        </w:rPr>
        <w:t>δη έρθει</w:t>
      </w:r>
      <w:r>
        <w:rPr>
          <w:rFonts w:eastAsia="Times New Roman" w:cs="Times New Roman"/>
          <w:szCs w:val="24"/>
        </w:rPr>
        <w:t>; Έ</w:t>
      </w:r>
      <w:r w:rsidRPr="004B7D8C">
        <w:rPr>
          <w:rFonts w:eastAsia="Times New Roman" w:cs="Times New Roman"/>
          <w:szCs w:val="24"/>
        </w:rPr>
        <w:t>χετε κάνει τίποτα για να προετοιμάσετε τα πανεπιστήμια και τα ΤΕΙ και γενικά όλες τις δομές εκπαίδευσης</w:t>
      </w:r>
      <w:r>
        <w:rPr>
          <w:rFonts w:eastAsia="Times New Roman" w:cs="Times New Roman"/>
          <w:szCs w:val="24"/>
        </w:rPr>
        <w:t>,</w:t>
      </w:r>
      <w:r w:rsidRPr="004B7D8C">
        <w:rPr>
          <w:rFonts w:eastAsia="Times New Roman" w:cs="Times New Roman"/>
          <w:szCs w:val="24"/>
        </w:rPr>
        <w:t xml:space="preserve"> για να </w:t>
      </w:r>
      <w:proofErr w:type="spellStart"/>
      <w:r w:rsidRPr="004B7D8C">
        <w:rPr>
          <w:rFonts w:eastAsia="Times New Roman" w:cs="Times New Roman"/>
          <w:szCs w:val="24"/>
        </w:rPr>
        <w:t>αντ</w:t>
      </w:r>
      <w:r>
        <w:rPr>
          <w:rFonts w:eastAsia="Times New Roman" w:cs="Times New Roman"/>
          <w:szCs w:val="24"/>
        </w:rPr>
        <w:t>ε</w:t>
      </w:r>
      <w:r w:rsidRPr="004B7D8C">
        <w:rPr>
          <w:rFonts w:eastAsia="Times New Roman" w:cs="Times New Roman"/>
          <w:szCs w:val="24"/>
        </w:rPr>
        <w:t>πεξέλθουν</w:t>
      </w:r>
      <w:proofErr w:type="spellEnd"/>
      <w:r w:rsidRPr="004B7D8C">
        <w:rPr>
          <w:rFonts w:eastAsia="Times New Roman" w:cs="Times New Roman"/>
          <w:szCs w:val="24"/>
        </w:rPr>
        <w:t xml:space="preserve"> στις νέες προκλήσεις του μέλλοντος</w:t>
      </w:r>
      <w:r>
        <w:rPr>
          <w:rFonts w:eastAsia="Times New Roman" w:cs="Times New Roman"/>
          <w:szCs w:val="24"/>
        </w:rPr>
        <w:t>;</w:t>
      </w:r>
    </w:p>
    <w:p w14:paraId="2E24732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w:t>
      </w:r>
      <w:r w:rsidRPr="004B7D8C">
        <w:rPr>
          <w:rFonts w:eastAsia="Times New Roman" w:cs="Times New Roman"/>
          <w:szCs w:val="24"/>
        </w:rPr>
        <w:t>ντί να εξορθολογήσουμε τα υπάρχοντα</w:t>
      </w:r>
      <w:r>
        <w:rPr>
          <w:rFonts w:eastAsia="Times New Roman" w:cs="Times New Roman"/>
          <w:szCs w:val="24"/>
        </w:rPr>
        <w:t>,</w:t>
      </w:r>
      <w:r w:rsidRPr="004B7D8C">
        <w:rPr>
          <w:rFonts w:eastAsia="Times New Roman" w:cs="Times New Roman"/>
          <w:szCs w:val="24"/>
        </w:rPr>
        <w:t xml:space="preserve"> να τα συνδέσουμε </w:t>
      </w:r>
      <w:r>
        <w:rPr>
          <w:rFonts w:eastAsia="Times New Roman" w:cs="Times New Roman"/>
          <w:szCs w:val="24"/>
        </w:rPr>
        <w:t xml:space="preserve">με </w:t>
      </w:r>
      <w:r w:rsidRPr="004B7D8C">
        <w:rPr>
          <w:rFonts w:eastAsia="Times New Roman" w:cs="Times New Roman"/>
          <w:szCs w:val="24"/>
        </w:rPr>
        <w:t>την αγορά εργασίας</w:t>
      </w:r>
      <w:r>
        <w:rPr>
          <w:rFonts w:eastAsia="Times New Roman" w:cs="Times New Roman"/>
          <w:szCs w:val="24"/>
        </w:rPr>
        <w:t>,</w:t>
      </w:r>
      <w:r w:rsidRPr="004B7D8C">
        <w:rPr>
          <w:rFonts w:eastAsia="Times New Roman" w:cs="Times New Roman"/>
          <w:szCs w:val="24"/>
        </w:rPr>
        <w:t xml:space="preserve"> ώστε να βρίσκουν δουλειά οι πτυχιούχοι</w:t>
      </w:r>
      <w:r>
        <w:rPr>
          <w:rFonts w:eastAsia="Times New Roman" w:cs="Times New Roman"/>
          <w:szCs w:val="24"/>
        </w:rPr>
        <w:t>,</w:t>
      </w:r>
      <w:r w:rsidRPr="004B7D8C">
        <w:rPr>
          <w:rFonts w:eastAsia="Times New Roman" w:cs="Times New Roman"/>
          <w:szCs w:val="24"/>
        </w:rPr>
        <w:t xml:space="preserve"> εμείς προσθέτουμε κάρτες ανεργίας</w:t>
      </w:r>
      <w:r>
        <w:rPr>
          <w:rFonts w:eastAsia="Times New Roman" w:cs="Times New Roman"/>
          <w:szCs w:val="24"/>
        </w:rPr>
        <w:t>. Θ</w:t>
      </w:r>
      <w:r w:rsidRPr="004B7D8C">
        <w:rPr>
          <w:rFonts w:eastAsia="Times New Roman" w:cs="Times New Roman"/>
          <w:szCs w:val="24"/>
        </w:rPr>
        <w:t>έλουμε πτυχία με αντίκρισμα στην εύρεση αγοράς εργασίας ή πτυχία για κορνίζες στους τοίχους</w:t>
      </w:r>
      <w:r>
        <w:rPr>
          <w:rFonts w:eastAsia="Times New Roman" w:cs="Times New Roman"/>
          <w:szCs w:val="24"/>
        </w:rPr>
        <w:t>; Σ</w:t>
      </w:r>
      <w:r w:rsidRPr="004B7D8C">
        <w:rPr>
          <w:rFonts w:eastAsia="Times New Roman" w:cs="Times New Roman"/>
          <w:szCs w:val="24"/>
        </w:rPr>
        <w:t>υμβά</w:t>
      </w:r>
      <w:r>
        <w:rPr>
          <w:rFonts w:eastAsia="Times New Roman" w:cs="Times New Roman"/>
          <w:szCs w:val="24"/>
        </w:rPr>
        <w:t>λ</w:t>
      </w:r>
      <w:r w:rsidRPr="004B7D8C">
        <w:rPr>
          <w:rFonts w:eastAsia="Times New Roman" w:cs="Times New Roman"/>
          <w:szCs w:val="24"/>
        </w:rPr>
        <w:t>λει σε αυτή την κατεύθυνση το παρόν νομοσχέδιο</w:t>
      </w:r>
      <w:r>
        <w:rPr>
          <w:rFonts w:eastAsia="Times New Roman" w:cs="Times New Roman"/>
          <w:szCs w:val="24"/>
        </w:rPr>
        <w:t>;</w:t>
      </w:r>
      <w:r w:rsidRPr="004B7D8C">
        <w:rPr>
          <w:rFonts w:eastAsia="Times New Roman" w:cs="Times New Roman"/>
          <w:szCs w:val="24"/>
        </w:rPr>
        <w:t xml:space="preserve"> Όχι</w:t>
      </w:r>
      <w:r>
        <w:rPr>
          <w:rFonts w:eastAsia="Times New Roman" w:cs="Times New Roman"/>
          <w:szCs w:val="24"/>
        </w:rPr>
        <w:t>,</w:t>
      </w:r>
      <w:r w:rsidRPr="004B7D8C">
        <w:rPr>
          <w:rFonts w:eastAsia="Times New Roman" w:cs="Times New Roman"/>
          <w:szCs w:val="24"/>
        </w:rPr>
        <w:t xml:space="preserve"> απεναντίας </w:t>
      </w:r>
      <w:r>
        <w:rPr>
          <w:rFonts w:eastAsia="Times New Roman" w:cs="Times New Roman"/>
          <w:szCs w:val="24"/>
        </w:rPr>
        <w:t>αυξάνει</w:t>
      </w:r>
      <w:r w:rsidRPr="004B7D8C">
        <w:rPr>
          <w:rFonts w:eastAsia="Times New Roman" w:cs="Times New Roman"/>
          <w:szCs w:val="24"/>
        </w:rPr>
        <w:t xml:space="preserve"> τα πανεπ</w:t>
      </w:r>
      <w:r w:rsidRPr="004B7D8C">
        <w:rPr>
          <w:rFonts w:eastAsia="Times New Roman" w:cs="Times New Roman"/>
          <w:szCs w:val="24"/>
        </w:rPr>
        <w:t>ιστημιακά τμήματα</w:t>
      </w:r>
      <w:r>
        <w:rPr>
          <w:rFonts w:eastAsia="Times New Roman" w:cs="Times New Roman"/>
          <w:szCs w:val="24"/>
        </w:rPr>
        <w:t>,</w:t>
      </w:r>
      <w:r w:rsidRPr="004B7D8C">
        <w:rPr>
          <w:rFonts w:eastAsia="Times New Roman" w:cs="Times New Roman"/>
          <w:szCs w:val="24"/>
        </w:rPr>
        <w:t xml:space="preserve"> δυσκολεύοντας έτι περαιτέρω την κατάσταση</w:t>
      </w:r>
      <w:r>
        <w:rPr>
          <w:rFonts w:eastAsia="Times New Roman" w:cs="Times New Roman"/>
          <w:szCs w:val="24"/>
        </w:rPr>
        <w:t>. Ήδη κυκλοφορούν κινητά τρίτης, τ</w:t>
      </w:r>
      <w:r w:rsidRPr="004B7D8C">
        <w:rPr>
          <w:rFonts w:eastAsia="Times New Roman" w:cs="Times New Roman"/>
          <w:szCs w:val="24"/>
        </w:rPr>
        <w:t>έταρτης</w:t>
      </w:r>
      <w:r>
        <w:rPr>
          <w:rFonts w:eastAsia="Times New Roman" w:cs="Times New Roman"/>
          <w:szCs w:val="24"/>
        </w:rPr>
        <w:t>,</w:t>
      </w:r>
      <w:r w:rsidRPr="004B7D8C">
        <w:rPr>
          <w:rFonts w:eastAsia="Times New Roman" w:cs="Times New Roman"/>
          <w:szCs w:val="24"/>
        </w:rPr>
        <w:t xml:space="preserve"> πέμπτης γενιάς</w:t>
      </w:r>
      <w:r>
        <w:rPr>
          <w:rFonts w:eastAsia="Times New Roman" w:cs="Times New Roman"/>
          <w:szCs w:val="24"/>
        </w:rPr>
        <w:t>,</w:t>
      </w:r>
      <w:r w:rsidRPr="004B7D8C">
        <w:rPr>
          <w:rFonts w:eastAsia="Times New Roman" w:cs="Times New Roman"/>
          <w:szCs w:val="24"/>
        </w:rPr>
        <w:t xml:space="preserve"> ηλεκτρικά αυτοκίνητα</w:t>
      </w:r>
      <w:r>
        <w:rPr>
          <w:rFonts w:eastAsia="Times New Roman" w:cs="Times New Roman"/>
          <w:szCs w:val="24"/>
        </w:rPr>
        <w:t>,</w:t>
      </w:r>
      <w:r w:rsidRPr="004B7D8C">
        <w:rPr>
          <w:rFonts w:eastAsia="Times New Roman" w:cs="Times New Roman"/>
          <w:szCs w:val="24"/>
        </w:rPr>
        <w:t xml:space="preserve"> οπτικές ίνες και αλλά </w:t>
      </w:r>
      <w:r>
        <w:rPr>
          <w:rFonts w:eastAsia="Times New Roman" w:cs="Times New Roman"/>
          <w:szCs w:val="24"/>
        </w:rPr>
        <w:t>και δεν βρίσκονται τεχνίτες. Τέ</w:t>
      </w:r>
      <w:r w:rsidRPr="004B7D8C">
        <w:rPr>
          <w:rFonts w:eastAsia="Times New Roman" w:cs="Times New Roman"/>
          <w:szCs w:val="24"/>
        </w:rPr>
        <w:t xml:space="preserve">τοιες </w:t>
      </w:r>
      <w:r>
        <w:rPr>
          <w:rFonts w:eastAsia="Times New Roman" w:cs="Times New Roman"/>
          <w:szCs w:val="24"/>
        </w:rPr>
        <w:t>σχολές πρέπει να δημιουργήσετε. Μ</w:t>
      </w:r>
      <w:r w:rsidRPr="004B7D8C">
        <w:rPr>
          <w:rFonts w:eastAsia="Times New Roman" w:cs="Times New Roman"/>
          <w:szCs w:val="24"/>
        </w:rPr>
        <w:t xml:space="preserve">ην καταργήσετε τα </w:t>
      </w:r>
      <w:r>
        <w:rPr>
          <w:rFonts w:eastAsia="Times New Roman" w:cs="Times New Roman"/>
          <w:szCs w:val="24"/>
        </w:rPr>
        <w:t xml:space="preserve">ΤΕΙ. </w:t>
      </w:r>
      <w:r>
        <w:rPr>
          <w:rFonts w:eastAsia="Times New Roman" w:cs="Times New Roman"/>
          <w:szCs w:val="24"/>
        </w:rPr>
        <w:t>Μ</w:t>
      </w:r>
      <w:r w:rsidRPr="004B7D8C">
        <w:rPr>
          <w:rFonts w:eastAsia="Times New Roman" w:cs="Times New Roman"/>
          <w:szCs w:val="24"/>
        </w:rPr>
        <w:t xml:space="preserve">ην </w:t>
      </w:r>
      <w:r w:rsidRPr="004B7D8C">
        <w:rPr>
          <w:rFonts w:eastAsia="Times New Roman" w:cs="Times New Roman"/>
          <w:szCs w:val="24"/>
        </w:rPr>
        <w:lastRenderedPageBreak/>
        <w:t>καταργείτε τον τεχ</w:t>
      </w:r>
      <w:r>
        <w:rPr>
          <w:rFonts w:eastAsia="Times New Roman" w:cs="Times New Roman"/>
          <w:szCs w:val="24"/>
        </w:rPr>
        <w:t>νολογικό τομέα της εκπαίδευσης. Π</w:t>
      </w:r>
      <w:r w:rsidRPr="004B7D8C">
        <w:rPr>
          <w:rFonts w:eastAsia="Times New Roman" w:cs="Times New Roman"/>
          <w:szCs w:val="24"/>
        </w:rPr>
        <w:t>ροετοιμάστε πανεπιστήμια και ΤΕΙ</w:t>
      </w:r>
      <w:r>
        <w:rPr>
          <w:rFonts w:eastAsia="Times New Roman" w:cs="Times New Roman"/>
          <w:szCs w:val="24"/>
        </w:rPr>
        <w:t>,</w:t>
      </w:r>
      <w:r w:rsidRPr="004B7D8C">
        <w:rPr>
          <w:rFonts w:eastAsia="Times New Roman" w:cs="Times New Roman"/>
          <w:szCs w:val="24"/>
        </w:rPr>
        <w:t xml:space="preserve"> ώστε να βοηθήσουν τη χώρα να είναι πρωταγωνιστής των εξελίξεων που έρχονται και όχι απλός θεατής</w:t>
      </w:r>
      <w:r>
        <w:rPr>
          <w:rFonts w:eastAsia="Times New Roman" w:cs="Times New Roman"/>
          <w:szCs w:val="24"/>
        </w:rPr>
        <w:t>.</w:t>
      </w:r>
    </w:p>
    <w:p w14:paraId="2E24732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επισημάνουμε και να </w:t>
      </w:r>
      <w:r w:rsidRPr="004B7D8C">
        <w:rPr>
          <w:rFonts w:eastAsia="Times New Roman" w:cs="Times New Roman"/>
          <w:szCs w:val="24"/>
        </w:rPr>
        <w:t>καταγγείλουμε εκβιασμούς</w:t>
      </w:r>
      <w:r>
        <w:rPr>
          <w:rFonts w:eastAsia="Times New Roman" w:cs="Times New Roman"/>
          <w:szCs w:val="24"/>
        </w:rPr>
        <w:t>,</w:t>
      </w:r>
      <w:r w:rsidRPr="004B7D8C">
        <w:rPr>
          <w:rFonts w:eastAsia="Times New Roman" w:cs="Times New Roman"/>
          <w:szCs w:val="24"/>
        </w:rPr>
        <w:t xml:space="preserve"> απειλές αλλά και συν</w:t>
      </w:r>
      <w:r w:rsidRPr="004B7D8C">
        <w:rPr>
          <w:rFonts w:eastAsia="Times New Roman" w:cs="Times New Roman"/>
          <w:szCs w:val="24"/>
        </w:rPr>
        <w:t xml:space="preserve">αλλαγές του τύπου </w:t>
      </w:r>
      <w:r>
        <w:rPr>
          <w:rFonts w:eastAsia="Times New Roman" w:cs="Times New Roman"/>
          <w:szCs w:val="24"/>
        </w:rPr>
        <w:t>«</w:t>
      </w:r>
      <w:r w:rsidRPr="004B7D8C">
        <w:rPr>
          <w:rFonts w:eastAsia="Times New Roman" w:cs="Times New Roman"/>
          <w:szCs w:val="24"/>
        </w:rPr>
        <w:t>σου δίνω</w:t>
      </w:r>
      <w:r>
        <w:rPr>
          <w:rFonts w:eastAsia="Times New Roman" w:cs="Times New Roman"/>
          <w:szCs w:val="24"/>
        </w:rPr>
        <w:t>,</w:t>
      </w:r>
      <w:r w:rsidRPr="004B7D8C">
        <w:rPr>
          <w:rFonts w:eastAsia="Times New Roman" w:cs="Times New Roman"/>
          <w:szCs w:val="24"/>
        </w:rPr>
        <w:t xml:space="preserve"> μου δίνεις</w:t>
      </w:r>
      <w:r>
        <w:rPr>
          <w:rFonts w:eastAsia="Times New Roman" w:cs="Times New Roman"/>
          <w:szCs w:val="24"/>
        </w:rPr>
        <w:t>»</w:t>
      </w:r>
      <w:r w:rsidRPr="004B7D8C">
        <w:rPr>
          <w:rFonts w:eastAsia="Times New Roman" w:cs="Times New Roman"/>
          <w:szCs w:val="24"/>
        </w:rPr>
        <w:t xml:space="preserve"> με τους καθηγητές που ανήκουν στο</w:t>
      </w:r>
      <w:r>
        <w:rPr>
          <w:rFonts w:eastAsia="Times New Roman" w:cs="Times New Roman"/>
          <w:szCs w:val="24"/>
        </w:rPr>
        <w:t>ν</w:t>
      </w:r>
      <w:r w:rsidRPr="004B7D8C">
        <w:rPr>
          <w:rFonts w:eastAsia="Times New Roman" w:cs="Times New Roman"/>
          <w:szCs w:val="24"/>
        </w:rPr>
        <w:t xml:space="preserve"> δικό σας πολιτικό χώ</w:t>
      </w:r>
      <w:r>
        <w:rPr>
          <w:rFonts w:eastAsia="Times New Roman" w:cs="Times New Roman"/>
          <w:szCs w:val="24"/>
        </w:rPr>
        <w:t>ρο. Κ</w:t>
      </w:r>
      <w:r w:rsidRPr="004B7D8C">
        <w:rPr>
          <w:rFonts w:eastAsia="Times New Roman" w:cs="Times New Roman"/>
          <w:szCs w:val="24"/>
        </w:rPr>
        <w:t>αθαρή ψηφοθηρία</w:t>
      </w:r>
      <w:r>
        <w:rPr>
          <w:rFonts w:eastAsia="Times New Roman" w:cs="Times New Roman"/>
          <w:szCs w:val="24"/>
        </w:rPr>
        <w:t>. Α</w:t>
      </w:r>
      <w:r w:rsidRPr="004B7D8C">
        <w:rPr>
          <w:rFonts w:eastAsia="Times New Roman" w:cs="Times New Roman"/>
          <w:szCs w:val="24"/>
        </w:rPr>
        <w:t>υτά δεν χωρού</w:t>
      </w:r>
      <w:r>
        <w:rPr>
          <w:rFonts w:eastAsia="Times New Roman" w:cs="Times New Roman"/>
          <w:szCs w:val="24"/>
        </w:rPr>
        <w:t>ν</w:t>
      </w:r>
      <w:r w:rsidRPr="004B7D8C">
        <w:rPr>
          <w:rFonts w:eastAsia="Times New Roman" w:cs="Times New Roman"/>
          <w:szCs w:val="24"/>
        </w:rPr>
        <w:t xml:space="preserve"> </w:t>
      </w:r>
      <w:r>
        <w:rPr>
          <w:rFonts w:eastAsia="Times New Roman" w:cs="Times New Roman"/>
          <w:szCs w:val="24"/>
        </w:rPr>
        <w:t>σ</w:t>
      </w:r>
      <w:r w:rsidRPr="004B7D8C">
        <w:rPr>
          <w:rFonts w:eastAsia="Times New Roman" w:cs="Times New Roman"/>
          <w:szCs w:val="24"/>
        </w:rPr>
        <w:t>την εκπαίδευση</w:t>
      </w:r>
      <w:r>
        <w:rPr>
          <w:rFonts w:eastAsia="Times New Roman" w:cs="Times New Roman"/>
          <w:szCs w:val="24"/>
        </w:rPr>
        <w:t xml:space="preserve">, δεν </w:t>
      </w:r>
      <w:proofErr w:type="spellStart"/>
      <w:r>
        <w:rPr>
          <w:rFonts w:eastAsia="Times New Roman" w:cs="Times New Roman"/>
          <w:szCs w:val="24"/>
        </w:rPr>
        <w:t>περιποιούν</w:t>
      </w:r>
      <w:proofErr w:type="spellEnd"/>
      <w:r>
        <w:rPr>
          <w:rFonts w:eastAsia="Times New Roman" w:cs="Times New Roman"/>
          <w:szCs w:val="24"/>
        </w:rPr>
        <w:t xml:space="preserve"> τιμή σε κανέναν, κύριε Υπουργέ.</w:t>
      </w:r>
    </w:p>
    <w:p w14:paraId="2E24732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w:t>
      </w:r>
      <w:r w:rsidRPr="004B7D8C">
        <w:rPr>
          <w:rFonts w:eastAsia="Times New Roman" w:cs="Times New Roman"/>
          <w:szCs w:val="24"/>
        </w:rPr>
        <w:t xml:space="preserve">ρχομαι στις εικόνες του </w:t>
      </w:r>
      <w:r>
        <w:rPr>
          <w:rFonts w:eastAsia="Times New Roman" w:cs="Times New Roman"/>
          <w:szCs w:val="24"/>
        </w:rPr>
        <w:t>ΤΕΙ με το Π</w:t>
      </w:r>
      <w:r w:rsidRPr="004B7D8C">
        <w:rPr>
          <w:rFonts w:eastAsia="Times New Roman" w:cs="Times New Roman"/>
          <w:szCs w:val="24"/>
        </w:rPr>
        <w:t>ανεπιστήμιο Δυτικής Μα</w:t>
      </w:r>
      <w:r w:rsidRPr="004B7D8C">
        <w:rPr>
          <w:rFonts w:eastAsia="Times New Roman" w:cs="Times New Roman"/>
          <w:szCs w:val="24"/>
        </w:rPr>
        <w:t>κεδονίας</w:t>
      </w:r>
      <w:r>
        <w:rPr>
          <w:rFonts w:eastAsia="Times New Roman" w:cs="Times New Roman"/>
          <w:szCs w:val="24"/>
        </w:rPr>
        <w:t>.</w:t>
      </w:r>
      <w:r w:rsidRPr="004B7D8C">
        <w:rPr>
          <w:rFonts w:eastAsia="Times New Roman" w:cs="Times New Roman"/>
          <w:szCs w:val="24"/>
        </w:rPr>
        <w:t xml:space="preserve"> Πόσοι από τους φορείς </w:t>
      </w:r>
      <w:r>
        <w:rPr>
          <w:rFonts w:eastAsia="Times New Roman" w:cs="Times New Roman"/>
          <w:szCs w:val="24"/>
        </w:rPr>
        <w:t xml:space="preserve">της </w:t>
      </w:r>
      <w:r>
        <w:rPr>
          <w:rFonts w:eastAsia="Times New Roman" w:cs="Times New Roman"/>
          <w:szCs w:val="24"/>
        </w:rPr>
        <w:t>δ</w:t>
      </w:r>
      <w:r w:rsidRPr="004B7D8C">
        <w:rPr>
          <w:rFonts w:eastAsia="Times New Roman" w:cs="Times New Roman"/>
          <w:szCs w:val="24"/>
        </w:rPr>
        <w:t xml:space="preserve">υτικής Μακεδονίας </w:t>
      </w:r>
      <w:r>
        <w:rPr>
          <w:rFonts w:eastAsia="Times New Roman" w:cs="Times New Roman"/>
          <w:szCs w:val="24"/>
        </w:rPr>
        <w:t>προσήλθαν στον</w:t>
      </w:r>
      <w:r w:rsidRPr="004B7D8C">
        <w:rPr>
          <w:rFonts w:eastAsia="Times New Roman" w:cs="Times New Roman"/>
          <w:szCs w:val="24"/>
        </w:rPr>
        <w:t xml:space="preserve"> διάλογο για το παρόν νομοσχέδιο στην </w:t>
      </w:r>
      <w:r>
        <w:rPr>
          <w:rFonts w:eastAsia="Times New Roman" w:cs="Times New Roman"/>
          <w:szCs w:val="24"/>
        </w:rPr>
        <w:t>Ε</w:t>
      </w:r>
      <w:r w:rsidRPr="004B7D8C">
        <w:rPr>
          <w:rFonts w:eastAsia="Times New Roman" w:cs="Times New Roman"/>
          <w:szCs w:val="24"/>
        </w:rPr>
        <w:t xml:space="preserve">πιτροπή </w:t>
      </w:r>
      <w:r>
        <w:rPr>
          <w:rFonts w:eastAsia="Times New Roman" w:cs="Times New Roman"/>
          <w:szCs w:val="24"/>
        </w:rPr>
        <w:t>Μ</w:t>
      </w:r>
      <w:r w:rsidRPr="004B7D8C">
        <w:rPr>
          <w:rFonts w:eastAsia="Times New Roman" w:cs="Times New Roman"/>
          <w:szCs w:val="24"/>
        </w:rPr>
        <w:t xml:space="preserve">ορφωτικών </w:t>
      </w:r>
      <w:r>
        <w:rPr>
          <w:rFonts w:eastAsia="Times New Roman" w:cs="Times New Roman"/>
          <w:szCs w:val="24"/>
        </w:rPr>
        <w:t>Υ</w:t>
      </w:r>
      <w:r w:rsidRPr="004B7D8C">
        <w:rPr>
          <w:rFonts w:eastAsia="Times New Roman" w:cs="Times New Roman"/>
          <w:szCs w:val="24"/>
        </w:rPr>
        <w:t>ποθέσεων της Βουλής</w:t>
      </w:r>
      <w:r>
        <w:rPr>
          <w:rFonts w:eastAsia="Times New Roman" w:cs="Times New Roman"/>
          <w:szCs w:val="24"/>
        </w:rPr>
        <w:t>; Ε</w:t>
      </w:r>
      <w:r w:rsidRPr="004B7D8C">
        <w:rPr>
          <w:rFonts w:eastAsia="Times New Roman" w:cs="Times New Roman"/>
          <w:szCs w:val="24"/>
        </w:rPr>
        <w:t xml:space="preserve">ξαιτίας των μεθοδεύσεων </w:t>
      </w:r>
      <w:r>
        <w:rPr>
          <w:rFonts w:eastAsia="Times New Roman" w:cs="Times New Roman"/>
          <w:szCs w:val="24"/>
        </w:rPr>
        <w:t>σας</w:t>
      </w:r>
      <w:r w:rsidRPr="004B7D8C">
        <w:rPr>
          <w:rFonts w:eastAsia="Times New Roman" w:cs="Times New Roman"/>
          <w:szCs w:val="24"/>
        </w:rPr>
        <w:t xml:space="preserve"> κ</w:t>
      </w:r>
      <w:r>
        <w:rPr>
          <w:rFonts w:eastAsia="Times New Roman" w:cs="Times New Roman"/>
          <w:szCs w:val="24"/>
        </w:rPr>
        <w:t>α</w:t>
      </w:r>
      <w:r w:rsidRPr="004B7D8C">
        <w:rPr>
          <w:rFonts w:eastAsia="Times New Roman" w:cs="Times New Roman"/>
          <w:szCs w:val="24"/>
        </w:rPr>
        <w:t>ν</w:t>
      </w:r>
      <w:r>
        <w:rPr>
          <w:rFonts w:eastAsia="Times New Roman" w:cs="Times New Roman"/>
          <w:szCs w:val="24"/>
        </w:rPr>
        <w:t>εί</w:t>
      </w:r>
      <w:r w:rsidRPr="004B7D8C">
        <w:rPr>
          <w:rFonts w:eastAsia="Times New Roman" w:cs="Times New Roman"/>
          <w:szCs w:val="24"/>
        </w:rPr>
        <w:t>ς</w:t>
      </w:r>
      <w:r>
        <w:rPr>
          <w:rFonts w:eastAsia="Times New Roman" w:cs="Times New Roman"/>
          <w:szCs w:val="24"/>
        </w:rPr>
        <w:t>.</w:t>
      </w:r>
      <w:r w:rsidRPr="004B7D8C">
        <w:rPr>
          <w:rFonts w:eastAsia="Times New Roman" w:cs="Times New Roman"/>
          <w:szCs w:val="24"/>
        </w:rPr>
        <w:t xml:space="preserve"> Ούτε καν ο </w:t>
      </w:r>
      <w:r>
        <w:rPr>
          <w:rFonts w:eastAsia="Times New Roman" w:cs="Times New Roman"/>
          <w:szCs w:val="24"/>
        </w:rPr>
        <w:t>π</w:t>
      </w:r>
      <w:r w:rsidRPr="004B7D8C">
        <w:rPr>
          <w:rFonts w:eastAsia="Times New Roman" w:cs="Times New Roman"/>
          <w:szCs w:val="24"/>
        </w:rPr>
        <w:t xml:space="preserve">ρύτανης </w:t>
      </w:r>
      <w:r>
        <w:rPr>
          <w:rFonts w:eastAsia="Times New Roman" w:cs="Times New Roman"/>
          <w:szCs w:val="24"/>
        </w:rPr>
        <w:t>της</w:t>
      </w:r>
      <w:r w:rsidRPr="004B7D8C">
        <w:rPr>
          <w:rFonts w:eastAsia="Times New Roman" w:cs="Times New Roman"/>
          <w:szCs w:val="24"/>
        </w:rPr>
        <w:t xml:space="preserve"> </w:t>
      </w:r>
      <w:r>
        <w:rPr>
          <w:rFonts w:eastAsia="Times New Roman" w:cs="Times New Roman"/>
          <w:szCs w:val="24"/>
        </w:rPr>
        <w:t>δ</w:t>
      </w:r>
      <w:r w:rsidRPr="004B7D8C">
        <w:rPr>
          <w:rFonts w:eastAsia="Times New Roman" w:cs="Times New Roman"/>
          <w:szCs w:val="24"/>
        </w:rPr>
        <w:t>υτικής Μακεδονίας</w:t>
      </w:r>
      <w:r>
        <w:rPr>
          <w:rFonts w:eastAsia="Times New Roman" w:cs="Times New Roman"/>
          <w:szCs w:val="24"/>
        </w:rPr>
        <w:t>. Μ</w:t>
      </w:r>
      <w:r w:rsidRPr="004B7D8C">
        <w:rPr>
          <w:rFonts w:eastAsia="Times New Roman" w:cs="Times New Roman"/>
          <w:szCs w:val="24"/>
        </w:rPr>
        <w:t>ήπως νομίζετε</w:t>
      </w:r>
      <w:r>
        <w:rPr>
          <w:rFonts w:eastAsia="Times New Roman" w:cs="Times New Roman"/>
          <w:szCs w:val="24"/>
        </w:rPr>
        <w:t xml:space="preserve">, κύριε </w:t>
      </w:r>
      <w:r>
        <w:rPr>
          <w:rFonts w:eastAsia="Times New Roman" w:cs="Times New Roman"/>
          <w:szCs w:val="24"/>
        </w:rPr>
        <w:t>Υπουργέ,</w:t>
      </w:r>
      <w:r w:rsidRPr="004B7D8C">
        <w:rPr>
          <w:rFonts w:eastAsia="Times New Roman" w:cs="Times New Roman"/>
          <w:szCs w:val="24"/>
        </w:rPr>
        <w:t xml:space="preserve"> ότι </w:t>
      </w:r>
      <w:r>
        <w:rPr>
          <w:rFonts w:eastAsia="Times New Roman" w:cs="Times New Roman"/>
          <w:szCs w:val="24"/>
        </w:rPr>
        <w:t xml:space="preserve">η </w:t>
      </w:r>
      <w:r w:rsidRPr="004B7D8C">
        <w:rPr>
          <w:rFonts w:eastAsia="Times New Roman" w:cs="Times New Roman"/>
          <w:szCs w:val="24"/>
        </w:rPr>
        <w:t>απόσταση Φλώρινας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4B7D8C">
        <w:rPr>
          <w:rFonts w:eastAsia="Times New Roman" w:cs="Times New Roman"/>
          <w:szCs w:val="24"/>
        </w:rPr>
        <w:t xml:space="preserve">Αθήνας είναι </w:t>
      </w:r>
      <w:r>
        <w:rPr>
          <w:rFonts w:eastAsia="Times New Roman" w:cs="Times New Roman"/>
          <w:szCs w:val="24"/>
        </w:rPr>
        <w:t>ό</w:t>
      </w:r>
      <w:r w:rsidRPr="004B7D8C">
        <w:rPr>
          <w:rFonts w:eastAsia="Times New Roman" w:cs="Times New Roman"/>
          <w:szCs w:val="24"/>
        </w:rPr>
        <w:t xml:space="preserve">σο το Περιστέρι από το </w:t>
      </w:r>
      <w:r>
        <w:rPr>
          <w:rFonts w:eastAsia="Times New Roman" w:cs="Times New Roman"/>
          <w:szCs w:val="24"/>
        </w:rPr>
        <w:t>Σ</w:t>
      </w:r>
      <w:r w:rsidRPr="004B7D8C">
        <w:rPr>
          <w:rFonts w:eastAsia="Times New Roman" w:cs="Times New Roman"/>
          <w:szCs w:val="24"/>
        </w:rPr>
        <w:t>ύνταγμα</w:t>
      </w:r>
      <w:r>
        <w:rPr>
          <w:rFonts w:eastAsia="Times New Roman" w:cs="Times New Roman"/>
          <w:szCs w:val="24"/>
        </w:rPr>
        <w:t>; Πέντε ώρες</w:t>
      </w:r>
      <w:r w:rsidRPr="004B7D8C">
        <w:rPr>
          <w:rFonts w:eastAsia="Times New Roman" w:cs="Times New Roman"/>
          <w:szCs w:val="24"/>
        </w:rPr>
        <w:t xml:space="preserve"> είναι η απόσταση</w:t>
      </w:r>
      <w:r>
        <w:rPr>
          <w:rFonts w:eastAsia="Times New Roman" w:cs="Times New Roman"/>
          <w:szCs w:val="24"/>
        </w:rPr>
        <w:t>,</w:t>
      </w:r>
      <w:r w:rsidRPr="004B7D8C">
        <w:rPr>
          <w:rFonts w:eastAsia="Times New Roman" w:cs="Times New Roman"/>
          <w:szCs w:val="24"/>
        </w:rPr>
        <w:t xml:space="preserve"> κύριε </w:t>
      </w:r>
      <w:r>
        <w:rPr>
          <w:rFonts w:eastAsia="Times New Roman" w:cs="Times New Roman"/>
          <w:szCs w:val="24"/>
        </w:rPr>
        <w:t>Υπουργέ,</w:t>
      </w:r>
      <w:r w:rsidRPr="004B7D8C">
        <w:rPr>
          <w:rFonts w:eastAsia="Times New Roman" w:cs="Times New Roman"/>
          <w:szCs w:val="24"/>
        </w:rPr>
        <w:t xml:space="preserve"> και εξαιτίας σας έγινε </w:t>
      </w:r>
      <w:r>
        <w:rPr>
          <w:rFonts w:eastAsia="Times New Roman" w:cs="Times New Roman"/>
          <w:szCs w:val="24"/>
        </w:rPr>
        <w:t>πέντε</w:t>
      </w:r>
      <w:r w:rsidRPr="004B7D8C">
        <w:rPr>
          <w:rFonts w:eastAsia="Times New Roman" w:cs="Times New Roman"/>
          <w:szCs w:val="24"/>
        </w:rPr>
        <w:t xml:space="preserve"> μέρες</w:t>
      </w:r>
      <w:r>
        <w:rPr>
          <w:rFonts w:eastAsia="Times New Roman" w:cs="Times New Roman"/>
          <w:szCs w:val="24"/>
        </w:rPr>
        <w:t xml:space="preserve">. </w:t>
      </w:r>
    </w:p>
    <w:p w14:paraId="2E24732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4B7D8C">
        <w:rPr>
          <w:rFonts w:eastAsia="Times New Roman" w:cs="Times New Roman"/>
          <w:szCs w:val="24"/>
        </w:rPr>
        <w:t xml:space="preserve">τη Φλώρινα η </w:t>
      </w:r>
      <w:r>
        <w:rPr>
          <w:rFonts w:eastAsia="Times New Roman" w:cs="Times New Roman"/>
          <w:szCs w:val="24"/>
        </w:rPr>
        <w:t>Σ</w:t>
      </w:r>
      <w:r w:rsidRPr="004B7D8C">
        <w:rPr>
          <w:rFonts w:eastAsia="Times New Roman" w:cs="Times New Roman"/>
          <w:szCs w:val="24"/>
        </w:rPr>
        <w:t>χολή Καλών Τεχνών είναι η ταυτότητα της πόλης</w:t>
      </w:r>
      <w:r>
        <w:rPr>
          <w:rFonts w:eastAsia="Times New Roman" w:cs="Times New Roman"/>
          <w:szCs w:val="24"/>
        </w:rPr>
        <w:t>. Η</w:t>
      </w:r>
      <w:r w:rsidRPr="004B7D8C">
        <w:rPr>
          <w:rFonts w:eastAsia="Times New Roman" w:cs="Times New Roman"/>
          <w:szCs w:val="24"/>
        </w:rPr>
        <w:t xml:space="preserve"> Φλώρινα είναι η πόλη των καλλ</w:t>
      </w:r>
      <w:r w:rsidRPr="004B7D8C">
        <w:rPr>
          <w:rFonts w:eastAsia="Times New Roman" w:cs="Times New Roman"/>
          <w:szCs w:val="24"/>
        </w:rPr>
        <w:t>ιτεχνών</w:t>
      </w:r>
      <w:r>
        <w:rPr>
          <w:rFonts w:eastAsia="Times New Roman" w:cs="Times New Roman"/>
          <w:szCs w:val="24"/>
        </w:rPr>
        <w:t>,</w:t>
      </w:r>
      <w:r w:rsidRPr="004B7D8C">
        <w:rPr>
          <w:rFonts w:eastAsia="Times New Roman" w:cs="Times New Roman"/>
          <w:szCs w:val="24"/>
        </w:rPr>
        <w:t xml:space="preserve"> των ζωγράφων</w:t>
      </w:r>
      <w:r>
        <w:rPr>
          <w:rFonts w:eastAsia="Times New Roman" w:cs="Times New Roman"/>
          <w:szCs w:val="24"/>
        </w:rPr>
        <w:t>,</w:t>
      </w:r>
      <w:r w:rsidRPr="004B7D8C">
        <w:rPr>
          <w:rFonts w:eastAsia="Times New Roman" w:cs="Times New Roman"/>
          <w:szCs w:val="24"/>
        </w:rPr>
        <w:t xml:space="preserve"> των γλυπτών και άλλων</w:t>
      </w:r>
      <w:r>
        <w:rPr>
          <w:rFonts w:eastAsia="Times New Roman" w:cs="Times New Roman"/>
          <w:szCs w:val="24"/>
        </w:rPr>
        <w:t>. Αναφέρω ονόματα γνωστά. Γ</w:t>
      </w:r>
      <w:r w:rsidRPr="004B7D8C">
        <w:rPr>
          <w:rFonts w:eastAsia="Times New Roman" w:cs="Times New Roman"/>
          <w:szCs w:val="24"/>
        </w:rPr>
        <w:t>λύπτες</w:t>
      </w:r>
      <w:r>
        <w:rPr>
          <w:rFonts w:eastAsia="Times New Roman" w:cs="Times New Roman"/>
          <w:szCs w:val="24"/>
        </w:rPr>
        <w:t>:</w:t>
      </w:r>
      <w:r w:rsidRPr="004B7D8C">
        <w:rPr>
          <w:rFonts w:eastAsia="Times New Roman" w:cs="Times New Roman"/>
          <w:szCs w:val="24"/>
        </w:rPr>
        <w:t xml:space="preserve"> Νικόλαος </w:t>
      </w:r>
      <w:r>
        <w:rPr>
          <w:rFonts w:eastAsia="Times New Roman" w:cs="Times New Roman"/>
          <w:szCs w:val="24"/>
        </w:rPr>
        <w:t>Δ</w:t>
      </w:r>
      <w:r w:rsidRPr="004B7D8C">
        <w:rPr>
          <w:rFonts w:eastAsia="Times New Roman" w:cs="Times New Roman"/>
          <w:szCs w:val="24"/>
        </w:rPr>
        <w:t>ογο</w:t>
      </w:r>
      <w:r>
        <w:rPr>
          <w:rFonts w:eastAsia="Times New Roman" w:cs="Times New Roman"/>
          <w:szCs w:val="24"/>
        </w:rPr>
        <w:t>ύ</w:t>
      </w:r>
      <w:r w:rsidRPr="004B7D8C">
        <w:rPr>
          <w:rFonts w:eastAsia="Times New Roman" w:cs="Times New Roman"/>
          <w:szCs w:val="24"/>
        </w:rPr>
        <w:t>λης</w:t>
      </w:r>
      <w:r>
        <w:rPr>
          <w:rFonts w:eastAsia="Times New Roman" w:cs="Times New Roman"/>
          <w:szCs w:val="24"/>
        </w:rPr>
        <w:t>,</w:t>
      </w:r>
      <w:r w:rsidRPr="004B7D8C">
        <w:rPr>
          <w:rFonts w:eastAsia="Times New Roman" w:cs="Times New Roman"/>
          <w:szCs w:val="24"/>
        </w:rPr>
        <w:t xml:space="preserve"> Φίλιππος </w:t>
      </w:r>
      <w:proofErr w:type="spellStart"/>
      <w:r w:rsidRPr="004B7D8C">
        <w:rPr>
          <w:rFonts w:eastAsia="Times New Roman" w:cs="Times New Roman"/>
          <w:szCs w:val="24"/>
        </w:rPr>
        <w:t>Καλαμ</w:t>
      </w:r>
      <w:r>
        <w:rPr>
          <w:rFonts w:eastAsia="Times New Roman" w:cs="Times New Roman"/>
          <w:szCs w:val="24"/>
        </w:rPr>
        <w:t>άρα</w:t>
      </w:r>
      <w:r w:rsidRPr="004B7D8C">
        <w:rPr>
          <w:rFonts w:eastAsia="Times New Roman" w:cs="Times New Roman"/>
          <w:szCs w:val="24"/>
        </w:rPr>
        <w:t>ς</w:t>
      </w:r>
      <w:proofErr w:type="spellEnd"/>
      <w:r>
        <w:rPr>
          <w:rFonts w:eastAsia="Times New Roman" w:cs="Times New Roman"/>
          <w:szCs w:val="24"/>
        </w:rPr>
        <w:t xml:space="preserve">, </w:t>
      </w:r>
      <w:r w:rsidRPr="004B7D8C">
        <w:rPr>
          <w:rFonts w:eastAsia="Times New Roman" w:cs="Times New Roman"/>
          <w:szCs w:val="24"/>
        </w:rPr>
        <w:t xml:space="preserve">Δημήτρης </w:t>
      </w:r>
      <w:proofErr w:type="spellStart"/>
      <w:r>
        <w:rPr>
          <w:rFonts w:eastAsia="Times New Roman" w:cs="Times New Roman"/>
          <w:szCs w:val="24"/>
        </w:rPr>
        <w:t>Μ</w:t>
      </w:r>
      <w:r w:rsidRPr="004B7D8C">
        <w:rPr>
          <w:rFonts w:eastAsia="Times New Roman" w:cs="Times New Roman"/>
          <w:szCs w:val="24"/>
        </w:rPr>
        <w:t>πέσσας</w:t>
      </w:r>
      <w:proofErr w:type="spellEnd"/>
      <w:r>
        <w:rPr>
          <w:rFonts w:eastAsia="Times New Roman" w:cs="Times New Roman"/>
          <w:szCs w:val="24"/>
        </w:rPr>
        <w:t>,</w:t>
      </w:r>
      <w:r w:rsidRPr="004B7D8C">
        <w:rPr>
          <w:rFonts w:eastAsia="Times New Roman" w:cs="Times New Roman"/>
          <w:szCs w:val="24"/>
        </w:rPr>
        <w:t xml:space="preserve"> Χρήστος </w:t>
      </w:r>
      <w:proofErr w:type="spellStart"/>
      <w:r w:rsidRPr="004B7D8C">
        <w:rPr>
          <w:rFonts w:eastAsia="Times New Roman" w:cs="Times New Roman"/>
          <w:szCs w:val="24"/>
        </w:rPr>
        <w:t>Τσ</w:t>
      </w:r>
      <w:r>
        <w:rPr>
          <w:rFonts w:eastAsia="Times New Roman" w:cs="Times New Roman"/>
          <w:szCs w:val="24"/>
        </w:rPr>
        <w:t>ώ</w:t>
      </w:r>
      <w:r w:rsidRPr="004B7D8C">
        <w:rPr>
          <w:rFonts w:eastAsia="Times New Roman" w:cs="Times New Roman"/>
          <w:szCs w:val="24"/>
        </w:rPr>
        <w:t>τσος</w:t>
      </w:r>
      <w:proofErr w:type="spellEnd"/>
      <w:r>
        <w:rPr>
          <w:rFonts w:eastAsia="Times New Roman" w:cs="Times New Roman"/>
          <w:szCs w:val="24"/>
        </w:rPr>
        <w:t>,</w:t>
      </w:r>
      <w:r w:rsidRPr="004B7D8C">
        <w:rPr>
          <w:rFonts w:eastAsia="Times New Roman" w:cs="Times New Roman"/>
          <w:szCs w:val="24"/>
        </w:rPr>
        <w:t xml:space="preserve"> Δημήτρης </w:t>
      </w:r>
      <w:proofErr w:type="spellStart"/>
      <w:r w:rsidRPr="004B7D8C">
        <w:rPr>
          <w:rFonts w:eastAsia="Times New Roman" w:cs="Times New Roman"/>
          <w:szCs w:val="24"/>
        </w:rPr>
        <w:t>Καλαμ</w:t>
      </w:r>
      <w:r>
        <w:rPr>
          <w:rFonts w:eastAsia="Times New Roman" w:cs="Times New Roman"/>
          <w:szCs w:val="24"/>
        </w:rPr>
        <w:t>άρας</w:t>
      </w:r>
      <w:proofErr w:type="spellEnd"/>
      <w:r>
        <w:rPr>
          <w:rFonts w:eastAsia="Times New Roman" w:cs="Times New Roman"/>
          <w:szCs w:val="24"/>
        </w:rPr>
        <w:t>,</w:t>
      </w:r>
      <w:r w:rsidRPr="004B7D8C">
        <w:rPr>
          <w:rFonts w:eastAsia="Times New Roman" w:cs="Times New Roman"/>
          <w:szCs w:val="24"/>
        </w:rPr>
        <w:t xml:space="preserve"> Γιάννης Αντωνιάδης</w:t>
      </w:r>
      <w:r>
        <w:rPr>
          <w:rFonts w:eastAsia="Times New Roman" w:cs="Times New Roman"/>
          <w:szCs w:val="24"/>
        </w:rPr>
        <w:t>,</w:t>
      </w:r>
      <w:r w:rsidRPr="004B7D8C">
        <w:rPr>
          <w:rFonts w:eastAsia="Times New Roman" w:cs="Times New Roman"/>
          <w:szCs w:val="24"/>
        </w:rPr>
        <w:t xml:space="preserve"> Νίκος </w:t>
      </w:r>
      <w:r>
        <w:rPr>
          <w:rFonts w:eastAsia="Times New Roman" w:cs="Times New Roman"/>
          <w:szCs w:val="24"/>
        </w:rPr>
        <w:t>Δογούλης,</w:t>
      </w:r>
      <w:r w:rsidRPr="004B7D8C">
        <w:rPr>
          <w:rFonts w:eastAsia="Times New Roman" w:cs="Times New Roman"/>
          <w:szCs w:val="24"/>
        </w:rPr>
        <w:t xml:space="preserve"> Λεωνίδας </w:t>
      </w:r>
      <w:proofErr w:type="spellStart"/>
      <w:r w:rsidRPr="004B7D8C">
        <w:rPr>
          <w:rFonts w:eastAsia="Times New Roman" w:cs="Times New Roman"/>
          <w:szCs w:val="24"/>
        </w:rPr>
        <w:t>Καλαμ</w:t>
      </w:r>
      <w:r>
        <w:rPr>
          <w:rFonts w:eastAsia="Times New Roman" w:cs="Times New Roman"/>
          <w:szCs w:val="24"/>
        </w:rPr>
        <w:t>άρα</w:t>
      </w:r>
      <w:r w:rsidRPr="004B7D8C">
        <w:rPr>
          <w:rFonts w:eastAsia="Times New Roman" w:cs="Times New Roman"/>
          <w:szCs w:val="24"/>
        </w:rPr>
        <w:t>ς</w:t>
      </w:r>
      <w:proofErr w:type="spellEnd"/>
      <w:r>
        <w:rPr>
          <w:rFonts w:eastAsia="Times New Roman" w:cs="Times New Roman"/>
          <w:szCs w:val="24"/>
        </w:rPr>
        <w:t>,</w:t>
      </w:r>
      <w:r w:rsidRPr="004B7D8C">
        <w:rPr>
          <w:rFonts w:eastAsia="Times New Roman" w:cs="Times New Roman"/>
          <w:szCs w:val="24"/>
        </w:rPr>
        <w:t xml:space="preserve"> Φίλιππος </w:t>
      </w:r>
      <w:proofErr w:type="spellStart"/>
      <w:r w:rsidRPr="004B7D8C">
        <w:rPr>
          <w:rFonts w:eastAsia="Times New Roman" w:cs="Times New Roman"/>
          <w:szCs w:val="24"/>
        </w:rPr>
        <w:t>Καλαμ</w:t>
      </w:r>
      <w:r>
        <w:rPr>
          <w:rFonts w:eastAsia="Times New Roman" w:cs="Times New Roman"/>
          <w:szCs w:val="24"/>
        </w:rPr>
        <w:t>άρα</w:t>
      </w:r>
      <w:r w:rsidRPr="004B7D8C">
        <w:rPr>
          <w:rFonts w:eastAsia="Times New Roman" w:cs="Times New Roman"/>
          <w:szCs w:val="24"/>
        </w:rPr>
        <w:t>ς</w:t>
      </w:r>
      <w:proofErr w:type="spellEnd"/>
      <w:r>
        <w:rPr>
          <w:rFonts w:eastAsia="Times New Roman" w:cs="Times New Roman"/>
          <w:szCs w:val="24"/>
        </w:rPr>
        <w:t>,</w:t>
      </w:r>
      <w:r w:rsidRPr="004B7D8C">
        <w:rPr>
          <w:rFonts w:eastAsia="Times New Roman" w:cs="Times New Roman"/>
          <w:szCs w:val="24"/>
        </w:rPr>
        <w:t xml:space="preserve"> Αλίκη Χ</w:t>
      </w:r>
      <w:r w:rsidRPr="004B7D8C">
        <w:rPr>
          <w:rFonts w:eastAsia="Times New Roman" w:cs="Times New Roman"/>
          <w:szCs w:val="24"/>
        </w:rPr>
        <w:t>ατζή</w:t>
      </w:r>
      <w:r>
        <w:rPr>
          <w:rFonts w:eastAsia="Times New Roman" w:cs="Times New Roman"/>
          <w:szCs w:val="24"/>
        </w:rPr>
        <w:t>. Δεκάδες είναι οι γλύπτες. Ζ</w:t>
      </w:r>
      <w:r w:rsidRPr="004B7D8C">
        <w:rPr>
          <w:rFonts w:eastAsia="Times New Roman" w:cs="Times New Roman"/>
          <w:szCs w:val="24"/>
        </w:rPr>
        <w:t>ωγράφοι</w:t>
      </w:r>
      <w:r>
        <w:rPr>
          <w:rFonts w:eastAsia="Times New Roman" w:cs="Times New Roman"/>
          <w:szCs w:val="24"/>
        </w:rPr>
        <w:t>:</w:t>
      </w:r>
      <w:r w:rsidRPr="004B7D8C">
        <w:rPr>
          <w:rFonts w:eastAsia="Times New Roman" w:cs="Times New Roman"/>
          <w:szCs w:val="24"/>
        </w:rPr>
        <w:t xml:space="preserve"> Θωμάς </w:t>
      </w:r>
      <w:r>
        <w:rPr>
          <w:rFonts w:eastAsia="Times New Roman" w:cs="Times New Roman"/>
          <w:szCs w:val="24"/>
        </w:rPr>
        <w:t>Ζ</w:t>
      </w:r>
      <w:r w:rsidRPr="004B7D8C">
        <w:rPr>
          <w:rFonts w:eastAsia="Times New Roman" w:cs="Times New Roman"/>
          <w:szCs w:val="24"/>
        </w:rPr>
        <w:t>ωγράφος</w:t>
      </w:r>
      <w:r>
        <w:rPr>
          <w:rFonts w:eastAsia="Times New Roman" w:cs="Times New Roman"/>
          <w:szCs w:val="24"/>
        </w:rPr>
        <w:t>,</w:t>
      </w:r>
      <w:r w:rsidRPr="004B7D8C">
        <w:rPr>
          <w:rFonts w:eastAsia="Times New Roman" w:cs="Times New Roman"/>
          <w:szCs w:val="24"/>
        </w:rPr>
        <w:t xml:space="preserve"> Ηλίας </w:t>
      </w:r>
      <w:proofErr w:type="spellStart"/>
      <w:r>
        <w:rPr>
          <w:rFonts w:eastAsia="Times New Roman" w:cs="Times New Roman"/>
          <w:szCs w:val="24"/>
        </w:rPr>
        <w:t>Βυζάντης</w:t>
      </w:r>
      <w:proofErr w:type="spellEnd"/>
      <w:r>
        <w:rPr>
          <w:rFonts w:eastAsia="Times New Roman" w:cs="Times New Roman"/>
          <w:szCs w:val="24"/>
        </w:rPr>
        <w:t>,</w:t>
      </w:r>
      <w:r w:rsidRPr="004B7D8C">
        <w:rPr>
          <w:rFonts w:eastAsia="Times New Roman" w:cs="Times New Roman"/>
          <w:szCs w:val="24"/>
        </w:rPr>
        <w:t xml:space="preserve"> Σωτήρης </w:t>
      </w:r>
      <w:proofErr w:type="spellStart"/>
      <w:r>
        <w:rPr>
          <w:rFonts w:eastAsia="Times New Roman" w:cs="Times New Roman"/>
          <w:szCs w:val="24"/>
        </w:rPr>
        <w:t>Λιούκρας</w:t>
      </w:r>
      <w:proofErr w:type="spellEnd"/>
      <w:r>
        <w:rPr>
          <w:rFonts w:eastAsia="Times New Roman" w:cs="Times New Roman"/>
          <w:szCs w:val="24"/>
        </w:rPr>
        <w:t>,</w:t>
      </w:r>
      <w:r w:rsidRPr="004B7D8C">
        <w:rPr>
          <w:rFonts w:eastAsia="Times New Roman" w:cs="Times New Roman"/>
          <w:szCs w:val="24"/>
        </w:rPr>
        <w:t xml:space="preserve"> Αντώνης </w:t>
      </w:r>
      <w:r>
        <w:rPr>
          <w:rFonts w:eastAsia="Times New Roman" w:cs="Times New Roman"/>
          <w:szCs w:val="24"/>
        </w:rPr>
        <w:t>Μ</w:t>
      </w:r>
      <w:r w:rsidRPr="004B7D8C">
        <w:rPr>
          <w:rFonts w:eastAsia="Times New Roman" w:cs="Times New Roman"/>
          <w:szCs w:val="24"/>
        </w:rPr>
        <w:t>παλ</w:t>
      </w:r>
      <w:r>
        <w:rPr>
          <w:rFonts w:eastAsia="Times New Roman" w:cs="Times New Roman"/>
          <w:szCs w:val="24"/>
        </w:rPr>
        <w:t>ά</w:t>
      </w:r>
      <w:r w:rsidRPr="004B7D8C">
        <w:rPr>
          <w:rFonts w:eastAsia="Times New Roman" w:cs="Times New Roman"/>
          <w:szCs w:val="24"/>
        </w:rPr>
        <w:t>κας</w:t>
      </w:r>
      <w:r>
        <w:rPr>
          <w:rFonts w:eastAsia="Times New Roman" w:cs="Times New Roman"/>
          <w:szCs w:val="24"/>
        </w:rPr>
        <w:t>,</w:t>
      </w:r>
      <w:r w:rsidRPr="004B7D8C">
        <w:rPr>
          <w:rFonts w:eastAsia="Times New Roman" w:cs="Times New Roman"/>
          <w:szCs w:val="24"/>
        </w:rPr>
        <w:t xml:space="preserve"> Λίτσα Παπαδημητρίου</w:t>
      </w:r>
      <w:r>
        <w:rPr>
          <w:rFonts w:eastAsia="Times New Roman" w:cs="Times New Roman"/>
          <w:szCs w:val="24"/>
        </w:rPr>
        <w:t>,</w:t>
      </w:r>
      <w:r w:rsidRPr="004B7D8C">
        <w:rPr>
          <w:rFonts w:eastAsia="Times New Roman" w:cs="Times New Roman"/>
          <w:szCs w:val="24"/>
        </w:rPr>
        <w:t xml:space="preserve"> Βαγγέλης </w:t>
      </w:r>
      <w:proofErr w:type="spellStart"/>
      <w:r>
        <w:rPr>
          <w:rFonts w:eastAsia="Times New Roman" w:cs="Times New Roman"/>
          <w:szCs w:val="24"/>
        </w:rPr>
        <w:t>Τ</w:t>
      </w:r>
      <w:r w:rsidRPr="004B7D8C">
        <w:rPr>
          <w:rFonts w:eastAsia="Times New Roman" w:cs="Times New Roman"/>
          <w:szCs w:val="24"/>
        </w:rPr>
        <w:t>αμουτσ</w:t>
      </w:r>
      <w:r>
        <w:rPr>
          <w:rFonts w:eastAsia="Times New Roman" w:cs="Times New Roman"/>
          <w:szCs w:val="24"/>
        </w:rPr>
        <w:t>έ</w:t>
      </w:r>
      <w:r w:rsidRPr="004B7D8C">
        <w:rPr>
          <w:rFonts w:eastAsia="Times New Roman" w:cs="Times New Roman"/>
          <w:szCs w:val="24"/>
        </w:rPr>
        <w:t>λης</w:t>
      </w:r>
      <w:proofErr w:type="spellEnd"/>
      <w:r>
        <w:rPr>
          <w:rFonts w:eastAsia="Times New Roman" w:cs="Times New Roman"/>
          <w:szCs w:val="24"/>
        </w:rPr>
        <w:t>,</w:t>
      </w:r>
      <w:r w:rsidRPr="004B7D8C">
        <w:rPr>
          <w:rFonts w:eastAsia="Times New Roman" w:cs="Times New Roman"/>
          <w:szCs w:val="24"/>
        </w:rPr>
        <w:t xml:space="preserve"> Νίκος </w:t>
      </w:r>
      <w:proofErr w:type="spellStart"/>
      <w:r w:rsidRPr="004B7D8C">
        <w:rPr>
          <w:rFonts w:eastAsia="Times New Roman" w:cs="Times New Roman"/>
          <w:szCs w:val="24"/>
        </w:rPr>
        <w:t>Ταμουτσέλης</w:t>
      </w:r>
      <w:proofErr w:type="spellEnd"/>
      <w:r>
        <w:rPr>
          <w:rFonts w:eastAsia="Times New Roman" w:cs="Times New Roman"/>
          <w:szCs w:val="24"/>
        </w:rPr>
        <w:t>,</w:t>
      </w:r>
      <w:r w:rsidRPr="004B7D8C">
        <w:rPr>
          <w:rFonts w:eastAsia="Times New Roman" w:cs="Times New Roman"/>
          <w:szCs w:val="24"/>
        </w:rPr>
        <w:t xml:space="preserve"> Άννα </w:t>
      </w:r>
      <w:proofErr w:type="spellStart"/>
      <w:r>
        <w:rPr>
          <w:rFonts w:eastAsia="Times New Roman" w:cs="Times New Roman"/>
          <w:szCs w:val="24"/>
        </w:rPr>
        <w:t>Τ</w:t>
      </w:r>
      <w:r w:rsidRPr="004B7D8C">
        <w:rPr>
          <w:rFonts w:eastAsia="Times New Roman" w:cs="Times New Roman"/>
          <w:szCs w:val="24"/>
        </w:rPr>
        <w:t>σουλφ</w:t>
      </w:r>
      <w:r>
        <w:rPr>
          <w:rFonts w:eastAsia="Times New Roman" w:cs="Times New Roman"/>
          <w:szCs w:val="24"/>
        </w:rPr>
        <w:t>ί</w:t>
      </w:r>
      <w:r w:rsidRPr="004B7D8C">
        <w:rPr>
          <w:rFonts w:eastAsia="Times New Roman" w:cs="Times New Roman"/>
          <w:szCs w:val="24"/>
        </w:rPr>
        <w:t>δου</w:t>
      </w:r>
      <w:proofErr w:type="spellEnd"/>
      <w:r>
        <w:rPr>
          <w:rFonts w:eastAsia="Times New Roman" w:cs="Times New Roman"/>
          <w:szCs w:val="24"/>
        </w:rPr>
        <w:t>,</w:t>
      </w:r>
      <w:r w:rsidRPr="004B7D8C">
        <w:rPr>
          <w:rFonts w:eastAsia="Times New Roman" w:cs="Times New Roman"/>
          <w:szCs w:val="24"/>
        </w:rPr>
        <w:t xml:space="preserve"> Γρηγόρης </w:t>
      </w:r>
      <w:proofErr w:type="spellStart"/>
      <w:r w:rsidRPr="004B7D8C">
        <w:rPr>
          <w:rFonts w:eastAsia="Times New Roman" w:cs="Times New Roman"/>
          <w:szCs w:val="24"/>
        </w:rPr>
        <w:t>Χατζηλάμπρου</w:t>
      </w:r>
      <w:proofErr w:type="spellEnd"/>
      <w:r w:rsidRPr="004B7D8C">
        <w:rPr>
          <w:rFonts w:eastAsia="Times New Roman" w:cs="Times New Roman"/>
          <w:szCs w:val="24"/>
        </w:rPr>
        <w:t xml:space="preserve"> και άλλοι δεκάδες</w:t>
      </w:r>
      <w:r>
        <w:rPr>
          <w:rFonts w:eastAsia="Times New Roman" w:cs="Times New Roman"/>
          <w:szCs w:val="24"/>
        </w:rPr>
        <w:t>.</w:t>
      </w:r>
    </w:p>
    <w:p w14:paraId="2E24732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w:t>
      </w:r>
      <w:r w:rsidRPr="004B7D8C">
        <w:rPr>
          <w:rFonts w:eastAsia="Times New Roman" w:cs="Times New Roman"/>
          <w:szCs w:val="24"/>
        </w:rPr>
        <w:t>ρώτο αίτημα όλων</w:t>
      </w:r>
      <w:r>
        <w:rPr>
          <w:rFonts w:eastAsia="Times New Roman" w:cs="Times New Roman"/>
          <w:szCs w:val="24"/>
        </w:rPr>
        <w:t>,</w:t>
      </w:r>
      <w:r w:rsidRPr="004B7D8C">
        <w:rPr>
          <w:rFonts w:eastAsia="Times New Roman" w:cs="Times New Roman"/>
          <w:szCs w:val="24"/>
        </w:rPr>
        <w:t xml:space="preserve"> η δημιουργία του </w:t>
      </w:r>
      <w:r>
        <w:rPr>
          <w:rFonts w:eastAsia="Times New Roman" w:cs="Times New Roman"/>
          <w:szCs w:val="24"/>
        </w:rPr>
        <w:t>δ</w:t>
      </w:r>
      <w:r w:rsidRPr="004B7D8C">
        <w:rPr>
          <w:rFonts w:eastAsia="Times New Roman" w:cs="Times New Roman"/>
          <w:szCs w:val="24"/>
        </w:rPr>
        <w:t xml:space="preserve">εύτερου </w:t>
      </w:r>
      <w:r>
        <w:rPr>
          <w:rFonts w:eastAsia="Times New Roman" w:cs="Times New Roman"/>
          <w:szCs w:val="24"/>
        </w:rPr>
        <w:t>τ</w:t>
      </w:r>
      <w:r w:rsidRPr="004B7D8C">
        <w:rPr>
          <w:rFonts w:eastAsia="Times New Roman" w:cs="Times New Roman"/>
          <w:szCs w:val="24"/>
        </w:rPr>
        <w:t xml:space="preserve">μήματος στη </w:t>
      </w:r>
      <w:r>
        <w:rPr>
          <w:rFonts w:eastAsia="Times New Roman" w:cs="Times New Roman"/>
          <w:szCs w:val="24"/>
        </w:rPr>
        <w:t>Σ</w:t>
      </w:r>
      <w:r w:rsidRPr="004B7D8C">
        <w:rPr>
          <w:rFonts w:eastAsia="Times New Roman" w:cs="Times New Roman"/>
          <w:szCs w:val="24"/>
        </w:rPr>
        <w:t>χολή Καλών Τεχνών</w:t>
      </w:r>
      <w:r>
        <w:rPr>
          <w:rFonts w:eastAsia="Times New Roman" w:cs="Times New Roman"/>
          <w:szCs w:val="24"/>
        </w:rPr>
        <w:t>. Ε</w:t>
      </w:r>
      <w:r w:rsidRPr="004B7D8C">
        <w:rPr>
          <w:rFonts w:eastAsia="Times New Roman" w:cs="Times New Roman"/>
          <w:szCs w:val="24"/>
        </w:rPr>
        <w:t xml:space="preserve">ξηγήστε μας </w:t>
      </w:r>
      <w:r>
        <w:rPr>
          <w:rFonts w:eastAsia="Times New Roman" w:cs="Times New Roman"/>
          <w:szCs w:val="24"/>
        </w:rPr>
        <w:t>π</w:t>
      </w:r>
      <w:r w:rsidRPr="004B7D8C">
        <w:rPr>
          <w:rFonts w:eastAsia="Times New Roman" w:cs="Times New Roman"/>
          <w:szCs w:val="24"/>
        </w:rPr>
        <w:t>οιοι είναι οι λόγοι της μη δημιουργίας</w:t>
      </w:r>
      <w:r>
        <w:rPr>
          <w:rFonts w:eastAsia="Times New Roman" w:cs="Times New Roman"/>
          <w:szCs w:val="24"/>
        </w:rPr>
        <w:t>. Ο</w:t>
      </w:r>
      <w:r w:rsidRPr="004B7D8C">
        <w:rPr>
          <w:rFonts w:eastAsia="Times New Roman" w:cs="Times New Roman"/>
          <w:szCs w:val="24"/>
        </w:rPr>
        <w:t>ικονομικ</w:t>
      </w:r>
      <w:r>
        <w:rPr>
          <w:rFonts w:eastAsia="Times New Roman" w:cs="Times New Roman"/>
          <w:szCs w:val="24"/>
        </w:rPr>
        <w:t>οί, πολιτικοί, ιδεολογικοί, προσωπικοί;</w:t>
      </w:r>
      <w:r w:rsidRPr="004B7D8C">
        <w:rPr>
          <w:rFonts w:eastAsia="Times New Roman" w:cs="Times New Roman"/>
          <w:szCs w:val="24"/>
        </w:rPr>
        <w:t xml:space="preserve"> </w:t>
      </w:r>
    </w:p>
    <w:p w14:paraId="2E24732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w:t>
      </w:r>
      <w:r w:rsidRPr="004B7D8C">
        <w:rPr>
          <w:rFonts w:eastAsia="Times New Roman" w:cs="Times New Roman"/>
          <w:szCs w:val="24"/>
        </w:rPr>
        <w:t xml:space="preserve">λοκληρώνεται </w:t>
      </w:r>
      <w:r>
        <w:rPr>
          <w:rFonts w:eastAsia="Times New Roman" w:cs="Times New Roman"/>
          <w:szCs w:val="24"/>
        </w:rPr>
        <w:t>η</w:t>
      </w:r>
      <w:r w:rsidRPr="004B7D8C">
        <w:rPr>
          <w:rFonts w:eastAsia="Times New Roman" w:cs="Times New Roman"/>
          <w:szCs w:val="24"/>
        </w:rPr>
        <w:t xml:space="preserve"> μελέτη για επιπλέον υποδομές στη </w:t>
      </w:r>
      <w:r>
        <w:rPr>
          <w:rFonts w:eastAsia="Times New Roman" w:cs="Times New Roman"/>
          <w:szCs w:val="24"/>
        </w:rPr>
        <w:t>Σ</w:t>
      </w:r>
      <w:r w:rsidRPr="004B7D8C">
        <w:rPr>
          <w:rFonts w:eastAsia="Times New Roman" w:cs="Times New Roman"/>
          <w:szCs w:val="24"/>
        </w:rPr>
        <w:t>χολή Καλών Τεχνών προϋπολογισμού 10 εκατομ</w:t>
      </w:r>
      <w:r w:rsidRPr="004B7D8C">
        <w:rPr>
          <w:rFonts w:eastAsia="Times New Roman" w:cs="Times New Roman"/>
          <w:szCs w:val="24"/>
        </w:rPr>
        <w:t>μυρίων</w:t>
      </w:r>
      <w:r>
        <w:rPr>
          <w:rFonts w:eastAsia="Times New Roman" w:cs="Times New Roman"/>
          <w:szCs w:val="24"/>
        </w:rPr>
        <w:t>. Τ</w:t>
      </w:r>
      <w:r w:rsidRPr="004B7D8C">
        <w:rPr>
          <w:rFonts w:eastAsia="Times New Roman" w:cs="Times New Roman"/>
          <w:szCs w:val="24"/>
        </w:rPr>
        <w:t>α κονδύλια υπάρχουν</w:t>
      </w:r>
      <w:r>
        <w:rPr>
          <w:rFonts w:eastAsia="Times New Roman" w:cs="Times New Roman"/>
          <w:szCs w:val="24"/>
        </w:rPr>
        <w:t>,</w:t>
      </w:r>
      <w:r w:rsidRPr="004B7D8C">
        <w:rPr>
          <w:rFonts w:eastAsia="Times New Roman" w:cs="Times New Roman"/>
          <w:szCs w:val="24"/>
        </w:rPr>
        <w:t xml:space="preserve"> οι καθηγητές υπάρχουν</w:t>
      </w:r>
      <w:r>
        <w:rPr>
          <w:rFonts w:eastAsia="Times New Roman" w:cs="Times New Roman"/>
          <w:szCs w:val="24"/>
        </w:rPr>
        <w:t>. Ο</w:t>
      </w:r>
      <w:r w:rsidRPr="004B7D8C">
        <w:rPr>
          <w:rFonts w:eastAsia="Times New Roman" w:cs="Times New Roman"/>
          <w:szCs w:val="24"/>
        </w:rPr>
        <w:t xml:space="preserve">ι τοπικοί φορείς </w:t>
      </w:r>
      <w:r w:rsidRPr="004B7D8C">
        <w:rPr>
          <w:rFonts w:eastAsia="Times New Roman" w:cs="Times New Roman"/>
          <w:szCs w:val="24"/>
        </w:rPr>
        <w:lastRenderedPageBreak/>
        <w:t>το απαιτούν ως απαραίτητο για την ταυτότητα της περιοχής</w:t>
      </w:r>
      <w:r>
        <w:rPr>
          <w:rFonts w:eastAsia="Times New Roman" w:cs="Times New Roman"/>
          <w:szCs w:val="24"/>
        </w:rPr>
        <w:t>. Ο</w:t>
      </w:r>
      <w:r w:rsidRPr="004B7D8C">
        <w:rPr>
          <w:rFonts w:eastAsia="Times New Roman" w:cs="Times New Roman"/>
          <w:szCs w:val="24"/>
        </w:rPr>
        <w:t xml:space="preserve"> κ</w:t>
      </w:r>
      <w:r>
        <w:rPr>
          <w:rFonts w:eastAsia="Times New Roman" w:cs="Times New Roman"/>
          <w:szCs w:val="24"/>
        </w:rPr>
        <w:t xml:space="preserve">. </w:t>
      </w:r>
      <w:proofErr w:type="spellStart"/>
      <w:r w:rsidRPr="004B7D8C">
        <w:rPr>
          <w:rFonts w:eastAsia="Times New Roman" w:cs="Times New Roman"/>
          <w:szCs w:val="24"/>
        </w:rPr>
        <w:t>Γαβρόγλου</w:t>
      </w:r>
      <w:proofErr w:type="spellEnd"/>
      <w:r>
        <w:rPr>
          <w:rFonts w:eastAsia="Times New Roman" w:cs="Times New Roman"/>
          <w:szCs w:val="24"/>
        </w:rPr>
        <w:t xml:space="preserve"> στύλωσε</w:t>
      </w:r>
      <w:r w:rsidRPr="004B7D8C">
        <w:rPr>
          <w:rFonts w:eastAsia="Times New Roman" w:cs="Times New Roman"/>
          <w:szCs w:val="24"/>
        </w:rPr>
        <w:t xml:space="preserve"> τα πόδια</w:t>
      </w:r>
      <w:r>
        <w:rPr>
          <w:rFonts w:eastAsia="Times New Roman" w:cs="Times New Roman"/>
          <w:szCs w:val="24"/>
        </w:rPr>
        <w:t>:</w:t>
      </w:r>
      <w:r w:rsidRPr="004B7D8C">
        <w:rPr>
          <w:rFonts w:eastAsia="Times New Roman" w:cs="Times New Roman"/>
          <w:szCs w:val="24"/>
        </w:rPr>
        <w:t xml:space="preserve"> </w:t>
      </w:r>
      <w:r>
        <w:rPr>
          <w:rFonts w:eastAsia="Times New Roman" w:cs="Times New Roman"/>
          <w:szCs w:val="24"/>
        </w:rPr>
        <w:t>«Ό</w:t>
      </w:r>
      <w:r w:rsidRPr="004B7D8C">
        <w:rPr>
          <w:rFonts w:eastAsia="Times New Roman" w:cs="Times New Roman"/>
          <w:szCs w:val="24"/>
        </w:rPr>
        <w:t>χι</w:t>
      </w:r>
      <w:r>
        <w:rPr>
          <w:rFonts w:eastAsia="Times New Roman" w:cs="Times New Roman"/>
          <w:szCs w:val="24"/>
        </w:rPr>
        <w:t>,</w:t>
      </w:r>
      <w:r w:rsidRPr="004B7D8C">
        <w:rPr>
          <w:rFonts w:eastAsia="Times New Roman" w:cs="Times New Roman"/>
          <w:szCs w:val="24"/>
        </w:rPr>
        <w:t xml:space="preserve"> όχι</w:t>
      </w:r>
      <w:r>
        <w:rPr>
          <w:rFonts w:eastAsia="Times New Roman" w:cs="Times New Roman"/>
          <w:szCs w:val="24"/>
        </w:rPr>
        <w:t>,</w:t>
      </w:r>
      <w:r w:rsidRPr="004B7D8C">
        <w:rPr>
          <w:rFonts w:eastAsia="Times New Roman" w:cs="Times New Roman"/>
          <w:szCs w:val="24"/>
        </w:rPr>
        <w:t xml:space="preserve"> όχι</w:t>
      </w:r>
      <w:r>
        <w:rPr>
          <w:rFonts w:eastAsia="Times New Roman" w:cs="Times New Roman"/>
          <w:szCs w:val="24"/>
        </w:rPr>
        <w:t>».</w:t>
      </w:r>
    </w:p>
    <w:p w14:paraId="2E24732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Έρχεστε στη Φλώρινα, κύριε Υπουργέ,</w:t>
      </w:r>
      <w:r w:rsidRPr="004B7D8C">
        <w:rPr>
          <w:rFonts w:eastAsia="Times New Roman" w:cs="Times New Roman"/>
          <w:szCs w:val="24"/>
        </w:rPr>
        <w:t xml:space="preserve"> για επίσκεψη</w:t>
      </w:r>
      <w:r>
        <w:rPr>
          <w:rFonts w:eastAsia="Times New Roman" w:cs="Times New Roman"/>
          <w:szCs w:val="24"/>
        </w:rPr>
        <w:t xml:space="preserve">. Θαυμάστε, </w:t>
      </w:r>
      <w:r w:rsidRPr="004B7D8C">
        <w:rPr>
          <w:rFonts w:eastAsia="Times New Roman" w:cs="Times New Roman"/>
          <w:szCs w:val="24"/>
        </w:rPr>
        <w:t>κύριοι συνάδελφοι</w:t>
      </w:r>
      <w:r>
        <w:rPr>
          <w:rFonts w:eastAsia="Times New Roman" w:cs="Times New Roman"/>
          <w:szCs w:val="24"/>
        </w:rPr>
        <w:t>,</w:t>
      </w:r>
      <w:r w:rsidRPr="004B7D8C">
        <w:rPr>
          <w:rFonts w:eastAsia="Times New Roman" w:cs="Times New Roman"/>
          <w:szCs w:val="24"/>
        </w:rPr>
        <w:t xml:space="preserve"> δημοκρατικά και πολιτικά </w:t>
      </w:r>
      <w:r>
        <w:rPr>
          <w:rFonts w:eastAsia="Times New Roman" w:cs="Times New Roman"/>
          <w:szCs w:val="24"/>
        </w:rPr>
        <w:t>ήθη</w:t>
      </w:r>
      <w:r>
        <w:rPr>
          <w:rFonts w:eastAsia="Times New Roman" w:cs="Times New Roman"/>
          <w:szCs w:val="24"/>
        </w:rPr>
        <w:t>.</w:t>
      </w:r>
      <w:r>
        <w:rPr>
          <w:rFonts w:eastAsia="Times New Roman" w:cs="Times New Roman"/>
          <w:szCs w:val="24"/>
        </w:rPr>
        <w:t xml:space="preserve"> Ε</w:t>
      </w:r>
      <w:r w:rsidRPr="004B7D8C">
        <w:rPr>
          <w:rFonts w:eastAsia="Times New Roman" w:cs="Times New Roman"/>
          <w:szCs w:val="24"/>
        </w:rPr>
        <w:t xml:space="preserve">ίναι σε εξέλιξη η </w:t>
      </w:r>
      <w:r>
        <w:rPr>
          <w:rFonts w:eastAsia="Times New Roman" w:cs="Times New Roman"/>
          <w:szCs w:val="24"/>
        </w:rPr>
        <w:t>κατ’</w:t>
      </w:r>
      <w:r w:rsidRPr="004B7D8C">
        <w:rPr>
          <w:rFonts w:eastAsia="Times New Roman" w:cs="Times New Roman"/>
          <w:szCs w:val="24"/>
        </w:rPr>
        <w:t xml:space="preserve"> όνομα διαβούλευση</w:t>
      </w:r>
      <w:r>
        <w:rPr>
          <w:rFonts w:eastAsia="Times New Roman" w:cs="Times New Roman"/>
          <w:szCs w:val="24"/>
        </w:rPr>
        <w:t xml:space="preserve">. Απαξιοί </w:t>
      </w:r>
      <w:r w:rsidRPr="004B7D8C">
        <w:rPr>
          <w:rFonts w:eastAsia="Times New Roman" w:cs="Times New Roman"/>
          <w:szCs w:val="24"/>
        </w:rPr>
        <w:t>να συναντηθεί με τους τοπικούς φορείς</w:t>
      </w:r>
      <w:r>
        <w:rPr>
          <w:rFonts w:eastAsia="Times New Roman" w:cs="Times New Roman"/>
          <w:szCs w:val="24"/>
        </w:rPr>
        <w:t>,</w:t>
      </w:r>
      <w:r w:rsidRPr="004B7D8C">
        <w:rPr>
          <w:rFonts w:eastAsia="Times New Roman" w:cs="Times New Roman"/>
          <w:szCs w:val="24"/>
        </w:rPr>
        <w:t xml:space="preserve"> δ</w:t>
      </w:r>
      <w:r>
        <w:rPr>
          <w:rFonts w:eastAsia="Times New Roman" w:cs="Times New Roman"/>
          <w:szCs w:val="24"/>
        </w:rPr>
        <w:t>ημάρχους, Β</w:t>
      </w:r>
      <w:r w:rsidRPr="004B7D8C">
        <w:rPr>
          <w:rFonts w:eastAsia="Times New Roman" w:cs="Times New Roman"/>
          <w:szCs w:val="24"/>
        </w:rPr>
        <w:t>ουλευτές</w:t>
      </w:r>
      <w:r>
        <w:rPr>
          <w:rFonts w:eastAsia="Times New Roman" w:cs="Times New Roman"/>
          <w:szCs w:val="24"/>
        </w:rPr>
        <w:t>, Π</w:t>
      </w:r>
      <w:r w:rsidRPr="004B7D8C">
        <w:rPr>
          <w:rFonts w:eastAsia="Times New Roman" w:cs="Times New Roman"/>
          <w:szCs w:val="24"/>
        </w:rPr>
        <w:t>εριφερειάρχες</w:t>
      </w:r>
      <w:r>
        <w:rPr>
          <w:rFonts w:eastAsia="Times New Roman" w:cs="Times New Roman"/>
          <w:szCs w:val="24"/>
        </w:rPr>
        <w:t xml:space="preserve">, ΕΒΕ, </w:t>
      </w:r>
      <w:r>
        <w:rPr>
          <w:rFonts w:eastAsia="Times New Roman" w:cs="Times New Roman"/>
          <w:szCs w:val="24"/>
        </w:rPr>
        <w:t>ε</w:t>
      </w:r>
      <w:r w:rsidRPr="004B7D8C">
        <w:rPr>
          <w:rFonts w:eastAsia="Times New Roman" w:cs="Times New Roman"/>
          <w:szCs w:val="24"/>
        </w:rPr>
        <w:t xml:space="preserve">ργατικό </w:t>
      </w:r>
      <w:r>
        <w:rPr>
          <w:rFonts w:eastAsia="Times New Roman" w:cs="Times New Roman"/>
          <w:szCs w:val="24"/>
        </w:rPr>
        <w:t>κ</w:t>
      </w:r>
      <w:r w:rsidRPr="004B7D8C">
        <w:rPr>
          <w:rFonts w:eastAsia="Times New Roman" w:cs="Times New Roman"/>
          <w:szCs w:val="24"/>
        </w:rPr>
        <w:t>έντρο</w:t>
      </w:r>
      <w:r>
        <w:rPr>
          <w:rFonts w:eastAsia="Times New Roman" w:cs="Times New Roman"/>
          <w:szCs w:val="24"/>
        </w:rPr>
        <w:t>. Α</w:t>
      </w:r>
      <w:r w:rsidRPr="004B7D8C">
        <w:rPr>
          <w:rFonts w:eastAsia="Times New Roman" w:cs="Times New Roman"/>
          <w:szCs w:val="24"/>
        </w:rPr>
        <w:t xml:space="preserve">παξιοί να συναντηθεί με τους καθηγητές του </w:t>
      </w:r>
      <w:r>
        <w:rPr>
          <w:rFonts w:eastAsia="Times New Roman" w:cs="Times New Roman"/>
          <w:szCs w:val="24"/>
        </w:rPr>
        <w:t>Π</w:t>
      </w:r>
      <w:r w:rsidRPr="004B7D8C">
        <w:rPr>
          <w:rFonts w:eastAsia="Times New Roman" w:cs="Times New Roman"/>
          <w:szCs w:val="24"/>
        </w:rPr>
        <w:t>ανεπιστημίου της Φλώρινας</w:t>
      </w:r>
      <w:r>
        <w:rPr>
          <w:rFonts w:eastAsia="Times New Roman" w:cs="Times New Roman"/>
          <w:szCs w:val="24"/>
        </w:rPr>
        <w:t xml:space="preserve">. Απαξιοί </w:t>
      </w:r>
      <w:r w:rsidRPr="004B7D8C">
        <w:rPr>
          <w:rFonts w:eastAsia="Times New Roman" w:cs="Times New Roman"/>
          <w:szCs w:val="24"/>
        </w:rPr>
        <w:t>να συναντηθεί με άλλους φορείς της Φλώρινας</w:t>
      </w:r>
      <w:r>
        <w:rPr>
          <w:rFonts w:eastAsia="Times New Roman" w:cs="Times New Roman"/>
          <w:szCs w:val="24"/>
        </w:rPr>
        <w:t>,</w:t>
      </w:r>
      <w:r w:rsidRPr="004B7D8C">
        <w:rPr>
          <w:rFonts w:eastAsia="Times New Roman" w:cs="Times New Roman"/>
          <w:szCs w:val="24"/>
        </w:rPr>
        <w:t xml:space="preserve"> </w:t>
      </w:r>
      <w:r>
        <w:rPr>
          <w:rFonts w:eastAsia="Times New Roman" w:cs="Times New Roman"/>
          <w:szCs w:val="24"/>
        </w:rPr>
        <w:t>σ</w:t>
      </w:r>
      <w:r>
        <w:rPr>
          <w:rFonts w:eastAsia="Times New Roman" w:cs="Times New Roman"/>
          <w:szCs w:val="24"/>
        </w:rPr>
        <w:t>υλλόγους</w:t>
      </w:r>
      <w:r w:rsidRPr="004B7D8C">
        <w:rPr>
          <w:rFonts w:eastAsia="Times New Roman" w:cs="Times New Roman"/>
          <w:szCs w:val="24"/>
        </w:rPr>
        <w:t xml:space="preserve"> </w:t>
      </w:r>
      <w:r>
        <w:rPr>
          <w:rFonts w:eastAsia="Times New Roman" w:cs="Times New Roman"/>
          <w:szCs w:val="24"/>
        </w:rPr>
        <w:t>γ</w:t>
      </w:r>
      <w:r w:rsidRPr="004B7D8C">
        <w:rPr>
          <w:rFonts w:eastAsia="Times New Roman" w:cs="Times New Roman"/>
          <w:szCs w:val="24"/>
        </w:rPr>
        <w:t xml:space="preserve">ονέων και </w:t>
      </w:r>
      <w:r>
        <w:rPr>
          <w:rFonts w:eastAsia="Times New Roman" w:cs="Times New Roman"/>
          <w:szCs w:val="24"/>
        </w:rPr>
        <w:t>κ</w:t>
      </w:r>
      <w:r w:rsidRPr="004B7D8C">
        <w:rPr>
          <w:rFonts w:eastAsia="Times New Roman" w:cs="Times New Roman"/>
          <w:szCs w:val="24"/>
        </w:rPr>
        <w:t>ηδεμόνων</w:t>
      </w:r>
      <w:r>
        <w:rPr>
          <w:rFonts w:eastAsia="Times New Roman" w:cs="Times New Roman"/>
          <w:szCs w:val="24"/>
        </w:rPr>
        <w:t>,</w:t>
      </w:r>
      <w:r w:rsidRPr="004B7D8C">
        <w:rPr>
          <w:rFonts w:eastAsia="Times New Roman" w:cs="Times New Roman"/>
          <w:szCs w:val="24"/>
        </w:rPr>
        <w:t xml:space="preserve"> δασκάλους</w:t>
      </w:r>
      <w:r>
        <w:rPr>
          <w:rFonts w:eastAsia="Times New Roman" w:cs="Times New Roman"/>
          <w:szCs w:val="24"/>
        </w:rPr>
        <w:t>,</w:t>
      </w:r>
      <w:r w:rsidRPr="004B7D8C">
        <w:rPr>
          <w:rFonts w:eastAsia="Times New Roman" w:cs="Times New Roman"/>
          <w:szCs w:val="24"/>
        </w:rPr>
        <w:t xml:space="preserve"> καθηγητές</w:t>
      </w:r>
      <w:r>
        <w:rPr>
          <w:rFonts w:eastAsia="Times New Roman" w:cs="Times New Roman"/>
          <w:szCs w:val="24"/>
        </w:rPr>
        <w:t>,</w:t>
      </w:r>
      <w:r w:rsidRPr="004B7D8C">
        <w:rPr>
          <w:rFonts w:eastAsia="Times New Roman" w:cs="Times New Roman"/>
          <w:szCs w:val="24"/>
        </w:rPr>
        <w:t xml:space="preserve"> για τα προβλήματα της εκπαίδευσης</w:t>
      </w:r>
      <w:r>
        <w:rPr>
          <w:rFonts w:eastAsia="Times New Roman" w:cs="Times New Roman"/>
          <w:szCs w:val="24"/>
        </w:rPr>
        <w:t>,</w:t>
      </w:r>
      <w:r w:rsidRPr="004B7D8C">
        <w:rPr>
          <w:rFonts w:eastAsia="Times New Roman" w:cs="Times New Roman"/>
          <w:szCs w:val="24"/>
        </w:rPr>
        <w:t xml:space="preserve"> πρωτοβάθμιας και δευτεροβάθμιας</w:t>
      </w:r>
      <w:r>
        <w:rPr>
          <w:rFonts w:eastAsia="Times New Roman" w:cs="Times New Roman"/>
          <w:szCs w:val="24"/>
        </w:rPr>
        <w:t>.</w:t>
      </w:r>
    </w:p>
    <w:p w14:paraId="2E24732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4B7D8C">
        <w:rPr>
          <w:rFonts w:eastAsia="Times New Roman" w:cs="Times New Roman"/>
          <w:szCs w:val="24"/>
        </w:rPr>
        <w:t xml:space="preserve">τη Φλώρινα ακόμα </w:t>
      </w:r>
      <w:r>
        <w:rPr>
          <w:rFonts w:eastAsia="Times New Roman" w:cs="Times New Roman"/>
          <w:szCs w:val="24"/>
        </w:rPr>
        <w:t>καίνε</w:t>
      </w:r>
      <w:r w:rsidRPr="004B7D8C">
        <w:rPr>
          <w:rFonts w:eastAsia="Times New Roman" w:cs="Times New Roman"/>
          <w:szCs w:val="24"/>
        </w:rPr>
        <w:t xml:space="preserve"> </w:t>
      </w:r>
      <w:r>
        <w:rPr>
          <w:rFonts w:eastAsia="Times New Roman" w:cs="Times New Roman"/>
          <w:szCs w:val="24"/>
        </w:rPr>
        <w:t xml:space="preserve">οι </w:t>
      </w:r>
      <w:r w:rsidRPr="004B7D8C">
        <w:rPr>
          <w:rFonts w:eastAsia="Times New Roman" w:cs="Times New Roman"/>
          <w:szCs w:val="24"/>
        </w:rPr>
        <w:t xml:space="preserve">σόμπες και </w:t>
      </w:r>
      <w:r>
        <w:rPr>
          <w:rFonts w:eastAsia="Times New Roman" w:cs="Times New Roman"/>
          <w:szCs w:val="24"/>
        </w:rPr>
        <w:t xml:space="preserve">οι </w:t>
      </w:r>
      <w:r w:rsidRPr="004B7D8C">
        <w:rPr>
          <w:rFonts w:eastAsia="Times New Roman" w:cs="Times New Roman"/>
          <w:szCs w:val="24"/>
        </w:rPr>
        <w:t>κεντρικές θερμάνσεις</w:t>
      </w:r>
      <w:r>
        <w:rPr>
          <w:rFonts w:eastAsia="Times New Roman" w:cs="Times New Roman"/>
          <w:szCs w:val="24"/>
        </w:rPr>
        <w:t>. Τ</w:t>
      </w:r>
      <w:r w:rsidRPr="004B7D8C">
        <w:rPr>
          <w:rFonts w:eastAsia="Times New Roman" w:cs="Times New Roman"/>
          <w:szCs w:val="24"/>
        </w:rPr>
        <w:t>α σχ</w:t>
      </w:r>
      <w:r>
        <w:rPr>
          <w:rFonts w:eastAsia="Times New Roman" w:cs="Times New Roman"/>
          <w:szCs w:val="24"/>
        </w:rPr>
        <w:t>ολεί</w:t>
      </w:r>
      <w:r w:rsidRPr="004B7D8C">
        <w:rPr>
          <w:rFonts w:eastAsia="Times New Roman" w:cs="Times New Roman"/>
          <w:szCs w:val="24"/>
        </w:rPr>
        <w:t>α έχουν</w:t>
      </w:r>
      <w:r w:rsidRPr="004B7D8C">
        <w:rPr>
          <w:rFonts w:eastAsia="Times New Roman" w:cs="Times New Roman"/>
          <w:szCs w:val="24"/>
        </w:rPr>
        <w:t xml:space="preserve"> πρόβλημα με το πετρέλαιο θέρμανσης</w:t>
      </w:r>
      <w:r>
        <w:rPr>
          <w:rFonts w:eastAsia="Times New Roman" w:cs="Times New Roman"/>
          <w:szCs w:val="24"/>
        </w:rPr>
        <w:t>,</w:t>
      </w:r>
      <w:r w:rsidRPr="004B7D8C">
        <w:rPr>
          <w:rFonts w:eastAsia="Times New Roman" w:cs="Times New Roman"/>
          <w:szCs w:val="24"/>
        </w:rPr>
        <w:t xml:space="preserve"> που δεν επαρκεί</w:t>
      </w:r>
      <w:r>
        <w:rPr>
          <w:rFonts w:eastAsia="Times New Roman" w:cs="Times New Roman"/>
          <w:szCs w:val="24"/>
        </w:rPr>
        <w:t>.</w:t>
      </w:r>
      <w:r w:rsidRPr="004B7D8C">
        <w:rPr>
          <w:rFonts w:eastAsia="Times New Roman" w:cs="Times New Roman"/>
          <w:szCs w:val="24"/>
        </w:rPr>
        <w:t xml:space="preserve"> Υπάρχουν και άλλα πολλά προβλήματα</w:t>
      </w:r>
      <w:r>
        <w:rPr>
          <w:rFonts w:eastAsia="Times New Roman" w:cs="Times New Roman"/>
          <w:szCs w:val="24"/>
        </w:rPr>
        <w:t>. Ο Υ</w:t>
      </w:r>
      <w:r w:rsidRPr="004B7D8C">
        <w:rPr>
          <w:rFonts w:eastAsia="Times New Roman" w:cs="Times New Roman"/>
          <w:szCs w:val="24"/>
        </w:rPr>
        <w:t xml:space="preserve">πουργός </w:t>
      </w:r>
      <w:r>
        <w:rPr>
          <w:rFonts w:eastAsia="Times New Roman" w:cs="Times New Roman"/>
          <w:szCs w:val="24"/>
        </w:rPr>
        <w:t>Παιδείας ή</w:t>
      </w:r>
      <w:r w:rsidRPr="004B7D8C">
        <w:rPr>
          <w:rFonts w:eastAsia="Times New Roman" w:cs="Times New Roman"/>
          <w:szCs w:val="24"/>
        </w:rPr>
        <w:t xml:space="preserve">ρθε στην περιοχή </w:t>
      </w:r>
      <w:r>
        <w:rPr>
          <w:rFonts w:eastAsia="Times New Roman" w:cs="Times New Roman"/>
          <w:szCs w:val="24"/>
        </w:rPr>
        <w:t>μί</w:t>
      </w:r>
      <w:r w:rsidRPr="004B7D8C">
        <w:rPr>
          <w:rFonts w:eastAsia="Times New Roman" w:cs="Times New Roman"/>
          <w:szCs w:val="24"/>
        </w:rPr>
        <w:t>α φορά στα τέσσερα</w:t>
      </w:r>
      <w:r>
        <w:rPr>
          <w:rFonts w:eastAsia="Times New Roman" w:cs="Times New Roman"/>
          <w:szCs w:val="24"/>
        </w:rPr>
        <w:t xml:space="preserve"> χρόνια. Ή</w:t>
      </w:r>
      <w:r w:rsidRPr="004B7D8C">
        <w:rPr>
          <w:rFonts w:eastAsia="Times New Roman" w:cs="Times New Roman"/>
          <w:szCs w:val="24"/>
        </w:rPr>
        <w:t>λθε</w:t>
      </w:r>
      <w:r>
        <w:rPr>
          <w:rFonts w:eastAsia="Times New Roman" w:cs="Times New Roman"/>
          <w:szCs w:val="24"/>
        </w:rPr>
        <w:t>, δεν άκουσε</w:t>
      </w:r>
      <w:r w:rsidRPr="004B7D8C">
        <w:rPr>
          <w:rFonts w:eastAsia="Times New Roman" w:cs="Times New Roman"/>
          <w:szCs w:val="24"/>
        </w:rPr>
        <w:t xml:space="preserve"> και απήλθε</w:t>
      </w:r>
      <w:r>
        <w:rPr>
          <w:rFonts w:eastAsia="Times New Roman" w:cs="Times New Roman"/>
          <w:szCs w:val="24"/>
        </w:rPr>
        <w:t>. Κ</w:t>
      </w:r>
      <w:r w:rsidRPr="004B7D8C">
        <w:rPr>
          <w:rFonts w:eastAsia="Times New Roman" w:cs="Times New Roman"/>
          <w:szCs w:val="24"/>
        </w:rPr>
        <w:t>άτι ανάλογο</w:t>
      </w:r>
      <w:r>
        <w:rPr>
          <w:rFonts w:eastAsia="Times New Roman" w:cs="Times New Roman"/>
          <w:szCs w:val="24"/>
        </w:rPr>
        <w:t>, βέβαια,</w:t>
      </w:r>
      <w:r w:rsidRPr="004B7D8C">
        <w:rPr>
          <w:rFonts w:eastAsia="Times New Roman" w:cs="Times New Roman"/>
          <w:szCs w:val="24"/>
        </w:rPr>
        <w:t xml:space="preserve"> είχε πράξει </w:t>
      </w:r>
      <w:r>
        <w:rPr>
          <w:rFonts w:eastAsia="Times New Roman" w:cs="Times New Roman"/>
          <w:szCs w:val="24"/>
        </w:rPr>
        <w:t xml:space="preserve">και ο </w:t>
      </w:r>
      <w:r w:rsidRPr="004B7D8C">
        <w:rPr>
          <w:rFonts w:eastAsia="Times New Roman" w:cs="Times New Roman"/>
          <w:szCs w:val="24"/>
        </w:rPr>
        <w:t xml:space="preserve">κύριος </w:t>
      </w:r>
      <w:r>
        <w:rPr>
          <w:rFonts w:eastAsia="Times New Roman" w:cs="Times New Roman"/>
          <w:szCs w:val="24"/>
        </w:rPr>
        <w:t>Π</w:t>
      </w:r>
      <w:r w:rsidRPr="004B7D8C">
        <w:rPr>
          <w:rFonts w:eastAsia="Times New Roman" w:cs="Times New Roman"/>
          <w:szCs w:val="24"/>
        </w:rPr>
        <w:t>ρωθυπουργός</w:t>
      </w:r>
      <w:r>
        <w:rPr>
          <w:rFonts w:eastAsia="Times New Roman" w:cs="Times New Roman"/>
          <w:szCs w:val="24"/>
        </w:rPr>
        <w:t>,</w:t>
      </w:r>
      <w:r w:rsidRPr="004B7D8C">
        <w:rPr>
          <w:rFonts w:eastAsia="Times New Roman" w:cs="Times New Roman"/>
          <w:szCs w:val="24"/>
        </w:rPr>
        <w:t xml:space="preserve"> ο οποίος </w:t>
      </w:r>
      <w:r w:rsidRPr="004B7D8C">
        <w:rPr>
          <w:rFonts w:eastAsia="Times New Roman" w:cs="Times New Roman"/>
          <w:szCs w:val="24"/>
        </w:rPr>
        <w:t>ήρθε στη Φλώρινα μόνο για να παρακολουθήσει συναυλία</w:t>
      </w:r>
      <w:r>
        <w:rPr>
          <w:rFonts w:eastAsia="Times New Roman" w:cs="Times New Roman"/>
          <w:szCs w:val="24"/>
        </w:rPr>
        <w:t>.</w:t>
      </w:r>
    </w:p>
    <w:p w14:paraId="2E24732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Κύρι</w:t>
      </w:r>
      <w:r w:rsidRPr="004B7D8C">
        <w:rPr>
          <w:rFonts w:eastAsia="Times New Roman" w:cs="Times New Roman"/>
          <w:szCs w:val="24"/>
        </w:rPr>
        <w:t>ε Υπουργέ</w:t>
      </w:r>
      <w:r>
        <w:rPr>
          <w:rFonts w:eastAsia="Times New Roman" w:cs="Times New Roman"/>
          <w:szCs w:val="24"/>
        </w:rPr>
        <w:t>, δεν λύνονται έτσι προβλήματα. Έ</w:t>
      </w:r>
      <w:r w:rsidRPr="004B7D8C">
        <w:rPr>
          <w:rFonts w:eastAsia="Times New Roman" w:cs="Times New Roman"/>
          <w:szCs w:val="24"/>
        </w:rPr>
        <w:t>τσι δημιουργούνται</w:t>
      </w:r>
      <w:r>
        <w:rPr>
          <w:rFonts w:eastAsia="Times New Roman" w:cs="Times New Roman"/>
          <w:szCs w:val="24"/>
        </w:rPr>
        <w:t>. Κ</w:t>
      </w:r>
      <w:r w:rsidRPr="004B7D8C">
        <w:rPr>
          <w:rFonts w:eastAsia="Times New Roman" w:cs="Times New Roman"/>
          <w:szCs w:val="24"/>
        </w:rPr>
        <w:t>άνω τελευταία έκκληση</w:t>
      </w:r>
      <w:r>
        <w:rPr>
          <w:rFonts w:eastAsia="Times New Roman" w:cs="Times New Roman"/>
          <w:szCs w:val="24"/>
        </w:rPr>
        <w:t>,</w:t>
      </w:r>
      <w:r w:rsidRPr="004B7D8C">
        <w:rPr>
          <w:rFonts w:eastAsia="Times New Roman" w:cs="Times New Roman"/>
          <w:szCs w:val="24"/>
        </w:rPr>
        <w:t xml:space="preserve"> έστω και την τελευταία στιγμή να εγκρίνετ</w:t>
      </w:r>
      <w:r>
        <w:rPr>
          <w:rFonts w:eastAsia="Times New Roman" w:cs="Times New Roman"/>
          <w:szCs w:val="24"/>
        </w:rPr>
        <w:t>ε</w:t>
      </w:r>
      <w:r w:rsidRPr="004B7D8C">
        <w:rPr>
          <w:rFonts w:eastAsia="Times New Roman" w:cs="Times New Roman"/>
          <w:szCs w:val="24"/>
        </w:rPr>
        <w:t xml:space="preserve"> το </w:t>
      </w:r>
      <w:r>
        <w:rPr>
          <w:rFonts w:eastAsia="Times New Roman" w:cs="Times New Roman"/>
          <w:szCs w:val="24"/>
        </w:rPr>
        <w:t>Β΄ Τ</w:t>
      </w:r>
      <w:r w:rsidRPr="004B7D8C">
        <w:rPr>
          <w:rFonts w:eastAsia="Times New Roman" w:cs="Times New Roman"/>
          <w:szCs w:val="24"/>
        </w:rPr>
        <w:t xml:space="preserve">μήμα </w:t>
      </w:r>
      <w:r>
        <w:rPr>
          <w:rFonts w:eastAsia="Times New Roman" w:cs="Times New Roman"/>
          <w:szCs w:val="24"/>
        </w:rPr>
        <w:t>Ψ</w:t>
      </w:r>
      <w:r w:rsidRPr="004B7D8C">
        <w:rPr>
          <w:rFonts w:eastAsia="Times New Roman" w:cs="Times New Roman"/>
          <w:szCs w:val="24"/>
        </w:rPr>
        <w:t xml:space="preserve">ηφιακών Τεχνών στη </w:t>
      </w:r>
      <w:r>
        <w:rPr>
          <w:rFonts w:eastAsia="Times New Roman" w:cs="Times New Roman"/>
          <w:szCs w:val="24"/>
        </w:rPr>
        <w:t>Σ</w:t>
      </w:r>
      <w:r w:rsidRPr="004B7D8C">
        <w:rPr>
          <w:rFonts w:eastAsia="Times New Roman" w:cs="Times New Roman"/>
          <w:szCs w:val="24"/>
        </w:rPr>
        <w:t>χολή Καλών Τεχνών στη Φλώρινα</w:t>
      </w:r>
      <w:r>
        <w:rPr>
          <w:rFonts w:eastAsia="Times New Roman" w:cs="Times New Roman"/>
          <w:szCs w:val="24"/>
        </w:rPr>
        <w:t>.</w:t>
      </w:r>
    </w:p>
    <w:p w14:paraId="2E24732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Επίσης</w:t>
      </w:r>
      <w:r w:rsidRPr="004B7D8C">
        <w:rPr>
          <w:rFonts w:eastAsia="Times New Roman" w:cs="Times New Roman"/>
          <w:szCs w:val="24"/>
        </w:rPr>
        <w:t xml:space="preserve"> αποσύρετε τη δυνατότητα μετά από πέντε χρόνια </w:t>
      </w:r>
      <w:r>
        <w:rPr>
          <w:rFonts w:eastAsia="Times New Roman" w:cs="Times New Roman"/>
          <w:szCs w:val="24"/>
        </w:rPr>
        <w:t>οι καθηγητές</w:t>
      </w:r>
      <w:r w:rsidRPr="004B7D8C">
        <w:rPr>
          <w:rFonts w:eastAsia="Times New Roman" w:cs="Times New Roman"/>
          <w:szCs w:val="24"/>
        </w:rPr>
        <w:t xml:space="preserve"> να μπορούν να μετακινούνται όπου θέλουν εντός του πανεπιστημίου</w:t>
      </w:r>
      <w:r>
        <w:rPr>
          <w:rFonts w:eastAsia="Times New Roman" w:cs="Times New Roman"/>
          <w:szCs w:val="24"/>
        </w:rPr>
        <w:t>. Ό</w:t>
      </w:r>
      <w:r w:rsidRPr="004B7D8C">
        <w:rPr>
          <w:rFonts w:eastAsia="Times New Roman" w:cs="Times New Roman"/>
          <w:szCs w:val="24"/>
        </w:rPr>
        <w:t xml:space="preserve">λοι θα πάνε στην Κοζάνη και στο τέλος </w:t>
      </w:r>
      <w:r>
        <w:rPr>
          <w:rFonts w:eastAsia="Times New Roman" w:cs="Times New Roman"/>
          <w:szCs w:val="24"/>
        </w:rPr>
        <w:t xml:space="preserve">στη </w:t>
      </w:r>
      <w:r w:rsidRPr="004B7D8C">
        <w:rPr>
          <w:rFonts w:eastAsia="Times New Roman" w:cs="Times New Roman"/>
          <w:szCs w:val="24"/>
        </w:rPr>
        <w:t xml:space="preserve">Θεσσαλονίκη και </w:t>
      </w:r>
      <w:r>
        <w:rPr>
          <w:rFonts w:eastAsia="Times New Roman" w:cs="Times New Roman"/>
          <w:szCs w:val="24"/>
        </w:rPr>
        <w:t xml:space="preserve">τελικά οι </w:t>
      </w:r>
      <w:r w:rsidRPr="004B7D8C">
        <w:rPr>
          <w:rFonts w:eastAsia="Times New Roman" w:cs="Times New Roman"/>
          <w:szCs w:val="24"/>
        </w:rPr>
        <w:t>ακριτικές πόλεις θα έχουν προβλήματα</w:t>
      </w:r>
      <w:r>
        <w:rPr>
          <w:rFonts w:eastAsia="Times New Roman" w:cs="Times New Roman"/>
          <w:szCs w:val="24"/>
        </w:rPr>
        <w:t>.</w:t>
      </w:r>
    </w:p>
    <w:p w14:paraId="2E24733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w:t>
      </w:r>
      <w:r w:rsidRPr="004B7D8C">
        <w:rPr>
          <w:rFonts w:eastAsia="Times New Roman" w:cs="Times New Roman"/>
          <w:szCs w:val="24"/>
        </w:rPr>
        <w:t>ροφανώς αντιλαμβά</w:t>
      </w:r>
      <w:r w:rsidRPr="004B7D8C">
        <w:rPr>
          <w:rFonts w:eastAsia="Times New Roman" w:cs="Times New Roman"/>
          <w:szCs w:val="24"/>
        </w:rPr>
        <w:t xml:space="preserve">νεται και ο τελευταίος </w:t>
      </w:r>
      <w:r>
        <w:rPr>
          <w:rFonts w:eastAsia="Times New Roman" w:cs="Times New Roman"/>
          <w:szCs w:val="24"/>
        </w:rPr>
        <w:t>πολίτης</w:t>
      </w:r>
      <w:r w:rsidRPr="004B7D8C">
        <w:rPr>
          <w:rFonts w:eastAsia="Times New Roman" w:cs="Times New Roman"/>
          <w:szCs w:val="24"/>
        </w:rPr>
        <w:t xml:space="preserve"> της </w:t>
      </w:r>
      <w:r>
        <w:rPr>
          <w:rFonts w:eastAsia="Times New Roman" w:cs="Times New Roman"/>
          <w:szCs w:val="24"/>
        </w:rPr>
        <w:t>δ</w:t>
      </w:r>
      <w:r w:rsidRPr="004B7D8C">
        <w:rPr>
          <w:rFonts w:eastAsia="Times New Roman" w:cs="Times New Roman"/>
          <w:szCs w:val="24"/>
        </w:rPr>
        <w:t xml:space="preserve">υτικής Μακεδονίας ότι </w:t>
      </w:r>
      <w:r>
        <w:rPr>
          <w:rFonts w:eastAsia="Times New Roman" w:cs="Times New Roman"/>
          <w:szCs w:val="24"/>
        </w:rPr>
        <w:t>χτίζετε</w:t>
      </w:r>
      <w:r w:rsidRPr="004B7D8C">
        <w:rPr>
          <w:rFonts w:eastAsia="Times New Roman" w:cs="Times New Roman"/>
          <w:szCs w:val="24"/>
        </w:rPr>
        <w:t xml:space="preserve"> παλάτια στην άμμο ή καλύτερα ότι χτίζετ</w:t>
      </w:r>
      <w:r>
        <w:rPr>
          <w:rFonts w:eastAsia="Times New Roman" w:cs="Times New Roman"/>
          <w:szCs w:val="24"/>
        </w:rPr>
        <w:t>ε</w:t>
      </w:r>
      <w:r w:rsidRPr="004B7D8C">
        <w:rPr>
          <w:rFonts w:eastAsia="Times New Roman" w:cs="Times New Roman"/>
          <w:szCs w:val="24"/>
        </w:rPr>
        <w:t xml:space="preserve"> πανεπιστήμια χωρίς σχέδιο</w:t>
      </w:r>
      <w:r>
        <w:rPr>
          <w:rFonts w:eastAsia="Times New Roman" w:cs="Times New Roman"/>
          <w:szCs w:val="24"/>
        </w:rPr>
        <w:t>,</w:t>
      </w:r>
      <w:r w:rsidRPr="004B7D8C">
        <w:rPr>
          <w:rFonts w:eastAsia="Times New Roman" w:cs="Times New Roman"/>
          <w:szCs w:val="24"/>
        </w:rPr>
        <w:t xml:space="preserve"> χωρίς μέλλον</w:t>
      </w:r>
      <w:r>
        <w:rPr>
          <w:rFonts w:eastAsia="Times New Roman" w:cs="Times New Roman"/>
          <w:szCs w:val="24"/>
        </w:rPr>
        <w:t>, α</w:t>
      </w:r>
      <w:r w:rsidRPr="004B7D8C">
        <w:rPr>
          <w:rFonts w:eastAsia="Times New Roman" w:cs="Times New Roman"/>
          <w:szCs w:val="24"/>
        </w:rPr>
        <w:t xml:space="preserve">πλώς και μόνο για να ικανοποιήσετε κομματικές επιδιώξεις και στόχους και </w:t>
      </w:r>
      <w:r>
        <w:rPr>
          <w:rFonts w:eastAsia="Times New Roman" w:cs="Times New Roman"/>
          <w:szCs w:val="24"/>
        </w:rPr>
        <w:t>να υφαρπάξετε τη</w:t>
      </w:r>
      <w:r w:rsidRPr="004B7D8C">
        <w:rPr>
          <w:rFonts w:eastAsia="Times New Roman" w:cs="Times New Roman"/>
          <w:szCs w:val="24"/>
        </w:rPr>
        <w:t xml:space="preserve">ν ψήφο </w:t>
      </w:r>
      <w:r>
        <w:rPr>
          <w:rFonts w:eastAsia="Times New Roman" w:cs="Times New Roman"/>
          <w:szCs w:val="24"/>
        </w:rPr>
        <w:t xml:space="preserve">των </w:t>
      </w:r>
      <w:proofErr w:type="spellStart"/>
      <w:r>
        <w:rPr>
          <w:rFonts w:eastAsia="Times New Roman" w:cs="Times New Roman"/>
          <w:szCs w:val="24"/>
        </w:rPr>
        <w:t>δ</w:t>
      </w:r>
      <w:r w:rsidRPr="004B7D8C">
        <w:rPr>
          <w:rFonts w:eastAsia="Times New Roman" w:cs="Times New Roman"/>
          <w:szCs w:val="24"/>
        </w:rPr>
        <w:t>υτικομ</w:t>
      </w:r>
      <w:r w:rsidRPr="004B7D8C">
        <w:rPr>
          <w:rFonts w:eastAsia="Times New Roman" w:cs="Times New Roman"/>
          <w:szCs w:val="24"/>
        </w:rPr>
        <w:t>ακεδόνων</w:t>
      </w:r>
      <w:proofErr w:type="spellEnd"/>
      <w:r>
        <w:rPr>
          <w:rFonts w:eastAsia="Times New Roman" w:cs="Times New Roman"/>
          <w:szCs w:val="24"/>
        </w:rPr>
        <w:t>.</w:t>
      </w:r>
    </w:p>
    <w:p w14:paraId="2E24733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Θέλω επίσης -και θα κλείσω με αυτό-</w:t>
      </w:r>
      <w:r w:rsidRPr="004B7D8C">
        <w:rPr>
          <w:rFonts w:eastAsia="Times New Roman" w:cs="Times New Roman"/>
          <w:szCs w:val="24"/>
        </w:rPr>
        <w:t xml:space="preserve"> να αναφερθώ και στις δηλώσεις του κυρίου Υπουργού για το </w:t>
      </w:r>
      <w:r>
        <w:rPr>
          <w:rFonts w:eastAsia="Times New Roman" w:cs="Times New Roman"/>
          <w:szCs w:val="24"/>
        </w:rPr>
        <w:t>«</w:t>
      </w:r>
      <w:r>
        <w:rPr>
          <w:rFonts w:eastAsia="Times New Roman" w:cs="Times New Roman"/>
          <w:szCs w:val="24"/>
        </w:rPr>
        <w:t>Μ</w:t>
      </w:r>
      <w:r w:rsidRPr="004B7D8C">
        <w:rPr>
          <w:rFonts w:eastAsia="Times New Roman" w:cs="Times New Roman"/>
          <w:szCs w:val="24"/>
        </w:rPr>
        <w:t>ακεδονικό</w:t>
      </w:r>
      <w:r>
        <w:rPr>
          <w:rFonts w:eastAsia="Times New Roman" w:cs="Times New Roman"/>
          <w:szCs w:val="24"/>
        </w:rPr>
        <w:t>»</w:t>
      </w:r>
      <w:r>
        <w:rPr>
          <w:rFonts w:eastAsia="Times New Roman" w:cs="Times New Roman"/>
          <w:szCs w:val="24"/>
        </w:rPr>
        <w:t>.</w:t>
      </w:r>
      <w:r w:rsidRPr="008E7B2A">
        <w:rPr>
          <w:rFonts w:eastAsia="Times New Roman" w:cs="Times New Roman"/>
          <w:szCs w:val="24"/>
        </w:rPr>
        <w:t xml:space="preserve"> </w:t>
      </w:r>
    </w:p>
    <w:p w14:paraId="2E24733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Όταν ερωτηθήκατε, κύριε Υπουργέ, για τη δυνατότητα διδασκαλίας της </w:t>
      </w:r>
      <w:proofErr w:type="spellStart"/>
      <w:r>
        <w:rPr>
          <w:rFonts w:eastAsia="Times New Roman" w:cs="Times New Roman"/>
          <w:szCs w:val="24"/>
        </w:rPr>
        <w:t>ψευτομακεδονικής</w:t>
      </w:r>
      <w:proofErr w:type="spellEnd"/>
      <w:r>
        <w:rPr>
          <w:rFonts w:eastAsia="Times New Roman" w:cs="Times New Roman"/>
          <w:szCs w:val="24"/>
        </w:rPr>
        <w:t xml:space="preserve"> γλώσσας από φροντιστήρια, </w:t>
      </w:r>
      <w:r>
        <w:rPr>
          <w:rFonts w:eastAsia="Times New Roman" w:cs="Times New Roman"/>
          <w:szCs w:val="24"/>
        </w:rPr>
        <w:lastRenderedPageBreak/>
        <w:t>πανεπιστήμια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αφήσατε </w:t>
      </w:r>
      <w:r>
        <w:rPr>
          <w:rFonts w:eastAsia="Times New Roman" w:cs="Times New Roman"/>
          <w:szCs w:val="24"/>
        </w:rPr>
        <w:t xml:space="preserve">ανοικτό παράθυρο. Εσκεμμένα; </w:t>
      </w:r>
      <w:proofErr w:type="spellStart"/>
      <w:r>
        <w:rPr>
          <w:rFonts w:eastAsia="Times New Roman" w:cs="Times New Roman"/>
          <w:szCs w:val="24"/>
        </w:rPr>
        <w:t>Απροαίρετα</w:t>
      </w:r>
      <w:proofErr w:type="spellEnd"/>
      <w:r>
        <w:rPr>
          <w:rFonts w:eastAsia="Times New Roman" w:cs="Times New Roman"/>
          <w:szCs w:val="24"/>
        </w:rPr>
        <w:t>; Μάλλον εσκεμμένα. Έχετε συνείδηση των προβλημάτων που θα δημιουργηθούν στο μέλλον; Μάλλον δεν σας ενδιαφέρει. Το παράθυρο που αφήσατε σήμερα</w:t>
      </w:r>
      <w:r>
        <w:rPr>
          <w:rFonts w:eastAsia="Times New Roman" w:cs="Times New Roman"/>
          <w:szCs w:val="24"/>
        </w:rPr>
        <w:t>,</w:t>
      </w:r>
      <w:r>
        <w:rPr>
          <w:rFonts w:eastAsia="Times New Roman" w:cs="Times New Roman"/>
          <w:szCs w:val="24"/>
        </w:rPr>
        <w:t xml:space="preserve"> θα γίνει λεωφόρος του αλυτρωτισμού αύριο, αλλά μάλλον ούτε και αυτό σας ε</w:t>
      </w:r>
      <w:r>
        <w:rPr>
          <w:rFonts w:eastAsia="Times New Roman" w:cs="Times New Roman"/>
          <w:szCs w:val="24"/>
        </w:rPr>
        <w:t xml:space="preserve">νδιαφέρει, γι’ αυτό πάψτε να παίζετε με τα εθνικά θέματα. </w:t>
      </w:r>
    </w:p>
    <w:p w14:paraId="2E24733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Ολοκληρώνοντας, δυστυχώς το παρόν νομοσχέδιο δημιουργεί περισσότερα προβλήματα απ’ όσα λύνει. Κα</w:t>
      </w:r>
      <w:r>
        <w:rPr>
          <w:rFonts w:eastAsia="Times New Roman" w:cs="Times New Roman"/>
          <w:szCs w:val="24"/>
        </w:rPr>
        <w:t>μ</w:t>
      </w:r>
      <w:r>
        <w:rPr>
          <w:rFonts w:eastAsia="Times New Roman" w:cs="Times New Roman"/>
          <w:szCs w:val="24"/>
        </w:rPr>
        <w:t>μία επαφή με την πραγματικότητα, τις αγορές, τις προκλήσεις του μέλλοντος, χωρίς σκοπό, χωρίς πυξίδα</w:t>
      </w:r>
      <w:r>
        <w:rPr>
          <w:rFonts w:eastAsia="Times New Roman" w:cs="Times New Roman"/>
          <w:szCs w:val="24"/>
        </w:rPr>
        <w:t xml:space="preserve"> και προσανατολισμό, γι’ αυτό και το καταψηφίζουμε.</w:t>
      </w:r>
    </w:p>
    <w:p w14:paraId="2E24733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Καλή Ανάσταση σε όλους.</w:t>
      </w:r>
    </w:p>
    <w:p w14:paraId="2E247335"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247336" w14:textId="77777777" w:rsidR="00ED3BF8" w:rsidRDefault="009F432D">
      <w:pPr>
        <w:spacing w:after="0" w:line="600" w:lineRule="auto"/>
        <w:ind w:firstLine="720"/>
        <w:jc w:val="both"/>
        <w:rPr>
          <w:rFonts w:eastAsia="Times New Roman" w:cs="Times New Roman"/>
          <w:szCs w:val="24"/>
        </w:rPr>
      </w:pPr>
      <w:r w:rsidRPr="0016064B">
        <w:rPr>
          <w:rFonts w:eastAsia="Times New Roman" w:cs="Times New Roman"/>
          <w:b/>
          <w:szCs w:val="24"/>
        </w:rPr>
        <w:t>ΠΡΟΕΔΡΕΥΩΝ (Νικήτας Κακλαμάνης):</w:t>
      </w:r>
      <w:r>
        <w:rPr>
          <w:rFonts w:eastAsia="Times New Roman" w:cs="Times New Roman"/>
          <w:szCs w:val="24"/>
        </w:rPr>
        <w:t xml:space="preserve"> Πριν παραδώσω στον συνάδελφο κ. Γεωργιάδη</w:t>
      </w:r>
      <w:r>
        <w:rPr>
          <w:rFonts w:eastAsia="Times New Roman" w:cs="Times New Roman"/>
          <w:szCs w:val="24"/>
        </w:rPr>
        <w:t>,</w:t>
      </w:r>
      <w:r>
        <w:rPr>
          <w:rFonts w:eastAsia="Times New Roman" w:cs="Times New Roman"/>
          <w:szCs w:val="24"/>
        </w:rPr>
        <w:t xml:space="preserve"> κάνω γνωστό στο Σώμα ότι σύμφωνα με το άρθρο 72 παρ</w:t>
      </w:r>
      <w:r>
        <w:rPr>
          <w:rFonts w:eastAsia="Times New Roman" w:cs="Times New Roman"/>
          <w:szCs w:val="24"/>
        </w:rPr>
        <w:t xml:space="preserve">άγραφος </w:t>
      </w:r>
      <w:r>
        <w:rPr>
          <w:rFonts w:eastAsia="Times New Roman" w:cs="Times New Roman"/>
          <w:szCs w:val="24"/>
        </w:rPr>
        <w:t>1 του Κανονισμού της Βουλής</w:t>
      </w:r>
      <w:r>
        <w:rPr>
          <w:rFonts w:eastAsia="Times New Roman" w:cs="Times New Roman"/>
          <w:szCs w:val="24"/>
        </w:rPr>
        <w:t>,</w:t>
      </w:r>
      <w:r>
        <w:rPr>
          <w:rFonts w:eastAsia="Times New Roman" w:cs="Times New Roman"/>
          <w:szCs w:val="24"/>
        </w:rPr>
        <w:t xml:space="preserve"> Βουλευτές της Νέας Δημοκρατίας αιτούμαστε τη διεξα</w:t>
      </w:r>
      <w:r>
        <w:rPr>
          <w:rFonts w:eastAsia="Times New Roman" w:cs="Times New Roman"/>
          <w:szCs w:val="24"/>
        </w:rPr>
        <w:lastRenderedPageBreak/>
        <w:t>γωγή ονομαστικής ψηφοφορίας επί της αρχής 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«Συνέργειες Πανεπιστημίων και Τ.Ε.Ι., πρόσβαση στην τριτοβάθμια εκπαίδευση, πειραματικά σχολεία, Γενικά Αρχεία του Κράτους και λοιπές διατάξεις». Η πρώτη υπογράφουσα είναι εδώ, είναι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Τα ονόματα αύριο πριν την ψηφοφορία. Δεν απαιτείται να δι</w:t>
      </w:r>
      <w:r>
        <w:rPr>
          <w:rFonts w:eastAsia="Times New Roman" w:cs="Times New Roman"/>
          <w:szCs w:val="24"/>
        </w:rPr>
        <w:t>αβαστούν σήμερα.</w:t>
      </w:r>
    </w:p>
    <w:p w14:paraId="2E24733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Προχωράμε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Τζάκρη</w:t>
      </w:r>
      <w:proofErr w:type="spellEnd"/>
      <w:r>
        <w:rPr>
          <w:rFonts w:eastAsia="Times New Roman" w:cs="Times New Roman"/>
          <w:szCs w:val="24"/>
        </w:rPr>
        <w:t xml:space="preserve">. Έχετε τον λόγο. Όπως είπα, μετά για τρία λεπτά ο κ. </w:t>
      </w:r>
      <w:proofErr w:type="spellStart"/>
      <w:r>
        <w:rPr>
          <w:rFonts w:eastAsia="Times New Roman" w:cs="Times New Roman"/>
          <w:szCs w:val="24"/>
        </w:rPr>
        <w:t>Πολάκης</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τρεις-τέσσερις συνάδελφοι, η Υφυπουργός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w:t>
      </w:r>
    </w:p>
    <w:p w14:paraId="2E247338" w14:textId="77777777" w:rsidR="00ED3BF8" w:rsidRDefault="009F432D">
      <w:pPr>
        <w:spacing w:after="0" w:line="600" w:lineRule="auto"/>
        <w:ind w:firstLine="720"/>
        <w:jc w:val="both"/>
        <w:rPr>
          <w:rFonts w:eastAsia="Times New Roman" w:cs="Times New Roman"/>
          <w:szCs w:val="24"/>
        </w:rPr>
      </w:pPr>
      <w:r w:rsidRPr="0016064B">
        <w:rPr>
          <w:rFonts w:eastAsia="Times New Roman" w:cs="Times New Roman"/>
          <w:b/>
          <w:szCs w:val="24"/>
        </w:rPr>
        <w:t>ΘΕΟΔΩΡΑ ΤΖΑΚΡΗ:</w:t>
      </w:r>
      <w:r>
        <w:rPr>
          <w:rFonts w:eastAsia="Times New Roman" w:cs="Times New Roman"/>
          <w:szCs w:val="24"/>
        </w:rPr>
        <w:t xml:space="preserve"> Ευχαριστώ, κύριε Πρόεδρε.</w:t>
      </w:r>
    </w:p>
    <w:p w14:paraId="2E24733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στην Ελλάδα της </w:t>
      </w:r>
      <w:r>
        <w:rPr>
          <w:rFonts w:eastAsia="Times New Roman" w:cs="Times New Roman"/>
          <w:szCs w:val="24"/>
        </w:rPr>
        <w:t>Μ</w:t>
      </w:r>
      <w:r>
        <w:rPr>
          <w:rFonts w:eastAsia="Times New Roman" w:cs="Times New Roman"/>
          <w:szCs w:val="24"/>
        </w:rPr>
        <w:t>εταπολίτευσης υπήρξε μια σειρά από εκπαιδευτικές μεταρρυθμίσεις. Άλλωστε είναι γνωστή η ρήση ότι ο κάθε Υπουργός εισάγει και μία εκπαιδευτική μεταρρύθμιση. Επιτρέψτε μου να πω, όμως, ότι λίγες είναι οι εκπαιδευτικές μεταρρυθμίσεις που αξίζουν να σημειωθούν</w:t>
      </w:r>
      <w:r>
        <w:rPr>
          <w:rFonts w:eastAsia="Times New Roman" w:cs="Times New Roman"/>
          <w:szCs w:val="24"/>
        </w:rPr>
        <w:t xml:space="preserve">. Χάριν λόγου μόνο αναφέρω την πολύ σημαντική εκπαιδευτική μεταρρύθμιση της εισαγωγής της δημοτικής γλώσσας κάπου στα μέσα της δεκαετίας του 1970 καθώς επίσης και </w:t>
      </w:r>
      <w:r>
        <w:rPr>
          <w:rFonts w:eastAsia="Times New Roman" w:cs="Times New Roman"/>
          <w:szCs w:val="24"/>
        </w:rPr>
        <w:lastRenderedPageBreak/>
        <w:t>τον περίφημο νόμο-πλαίσιο για το πανεπιστήμιο το 1982, που άλλαξε τη δομή και τον τρόπο λειτο</w:t>
      </w:r>
      <w:r>
        <w:rPr>
          <w:rFonts w:eastAsia="Times New Roman" w:cs="Times New Roman"/>
          <w:szCs w:val="24"/>
        </w:rPr>
        <w:t>υργίας των πανεπιστημίων.</w:t>
      </w:r>
    </w:p>
    <w:p w14:paraId="2E24733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9A1886">
        <w:rPr>
          <w:rFonts w:eastAsia="Times New Roman" w:cs="Times New Roman"/>
          <w:b/>
          <w:szCs w:val="24"/>
        </w:rPr>
        <w:t>ΜΑΡΙΟΣ ΓΕΩΡΓΙΑΔΗΣ</w:t>
      </w:r>
      <w:r>
        <w:rPr>
          <w:rFonts w:eastAsia="Times New Roman" w:cs="Times New Roman"/>
          <w:szCs w:val="24"/>
        </w:rPr>
        <w:t>)</w:t>
      </w:r>
    </w:p>
    <w:p w14:paraId="2E24733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Υπήρξαν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τελευταία χρόνια και μεταρρυθμίσεις οι οποίες απέτυχαν οικτρά, όπως αυτή του Σχεδίου «</w:t>
      </w:r>
      <w:r>
        <w:rPr>
          <w:rFonts w:eastAsia="Times New Roman" w:cs="Times New Roman"/>
          <w:szCs w:val="24"/>
        </w:rPr>
        <w:t>ΑΘΗΝΑ</w:t>
      </w:r>
      <w:r>
        <w:rPr>
          <w:rFonts w:eastAsia="Times New Roman" w:cs="Times New Roman"/>
          <w:szCs w:val="24"/>
        </w:rPr>
        <w:t>», που το μόνο που</w:t>
      </w:r>
      <w:r>
        <w:rPr>
          <w:rFonts w:eastAsia="Times New Roman" w:cs="Times New Roman"/>
          <w:szCs w:val="24"/>
        </w:rPr>
        <w:t xml:space="preserve"> πέτυχε ήταν να εξαφανίσει από τον πανεπιστημιακό χάρτη </w:t>
      </w:r>
      <w:proofErr w:type="spellStart"/>
      <w:r>
        <w:rPr>
          <w:rFonts w:eastAsia="Times New Roman" w:cs="Times New Roman"/>
          <w:szCs w:val="24"/>
        </w:rPr>
        <w:t>λειτουργούντα</w:t>
      </w:r>
      <w:proofErr w:type="spellEnd"/>
      <w:r>
        <w:rPr>
          <w:rFonts w:eastAsia="Times New Roman" w:cs="Times New Roman"/>
          <w:szCs w:val="24"/>
        </w:rPr>
        <w:t xml:space="preserve"> επί δεκαετίες τμήματα, όπως για παράδειγμα το Τμήμα Μάρκετινγκ και Διοίκησης Λειτουργιών που λειτουργούσε στην Έδεσσα από το 2003 και μέχρι το 2014.</w:t>
      </w:r>
    </w:p>
    <w:p w14:paraId="2E24733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νομοσχέδιο που συζητούμε σήμερα</w:t>
      </w:r>
      <w:r>
        <w:rPr>
          <w:rFonts w:eastAsia="Times New Roman" w:cs="Times New Roman"/>
          <w:szCs w:val="24"/>
        </w:rPr>
        <w:t>,</w:t>
      </w:r>
      <w:r>
        <w:rPr>
          <w:rFonts w:eastAsia="Times New Roman" w:cs="Times New Roman"/>
          <w:szCs w:val="24"/>
        </w:rPr>
        <w:t xml:space="preserve"> α</w:t>
      </w:r>
      <w:r>
        <w:rPr>
          <w:rFonts w:eastAsia="Times New Roman" w:cs="Times New Roman"/>
          <w:szCs w:val="24"/>
        </w:rPr>
        <w:t>φορά τη νέα αρχιτεκτονική για τα πανεπιστημιακά ιδρύματα της χώρας και προβλέπει σειρά διατάξεων για τις συνέργειες μεταξύ πανεπιστήμιων και ΤΕΙ. Η δημιουργία επομένως ισχυρών και μεγάλων πανεπιστημιακών ιδρυμάτων που θα μπορούν να σταθούν σε έναν ενιαίο ε</w:t>
      </w:r>
      <w:r>
        <w:rPr>
          <w:rFonts w:eastAsia="Times New Roman" w:cs="Times New Roman"/>
          <w:szCs w:val="24"/>
        </w:rPr>
        <w:t>υρωπαϊκό και παγκόσμιο χάρτη</w:t>
      </w:r>
      <w:r>
        <w:rPr>
          <w:rFonts w:eastAsia="Times New Roman" w:cs="Times New Roman"/>
          <w:szCs w:val="24"/>
        </w:rPr>
        <w:t>,</w:t>
      </w:r>
      <w:r>
        <w:rPr>
          <w:rFonts w:eastAsia="Times New Roman" w:cs="Times New Roman"/>
          <w:szCs w:val="24"/>
        </w:rPr>
        <w:t xml:space="preserve"> αποτελεί την πρόκληση του σήμερα. </w:t>
      </w:r>
    </w:p>
    <w:p w14:paraId="2E24733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Ένα σύγχρονο πανεπιστημιακό ίδρυμα θα πρέπει να συνδέει την υψηλή θεωρητική γνώση των πανεπιστημιακών ιδρυμάτων με την τεχνολογική εμπειρία των ΤΕΙ, να εξασφαλίζει μέσα από την αναβάθμισή του</w:t>
      </w:r>
      <w:r>
        <w:rPr>
          <w:rFonts w:eastAsia="Times New Roman" w:cs="Times New Roman"/>
          <w:szCs w:val="24"/>
        </w:rPr>
        <w:t xml:space="preserve"> τη βιωσιμότητα ιδιαιτέρως των μικρών ιδρυμάτων και τμημάτων στο διεθνές ανταγωνιστικό ακαδημαϊκό περιβάλλον, που προάγει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ευρύτερες συναινέσεις και συνέργειες, να καταργεί τις </w:t>
      </w:r>
      <w:proofErr w:type="spellStart"/>
      <w:r>
        <w:rPr>
          <w:rFonts w:eastAsia="Times New Roman" w:cs="Times New Roman"/>
          <w:szCs w:val="24"/>
        </w:rPr>
        <w:t>ενδοπανεπιστημιακές</w:t>
      </w:r>
      <w:proofErr w:type="spellEnd"/>
      <w:r>
        <w:rPr>
          <w:rFonts w:eastAsia="Times New Roman" w:cs="Times New Roman"/>
          <w:szCs w:val="24"/>
        </w:rPr>
        <w:t xml:space="preserve"> ανισότητες</w:t>
      </w:r>
      <w:r>
        <w:rPr>
          <w:rFonts w:eastAsia="Times New Roman" w:cs="Times New Roman"/>
          <w:szCs w:val="24"/>
        </w:rPr>
        <w:t>,</w:t>
      </w:r>
      <w:r>
        <w:rPr>
          <w:rFonts w:eastAsia="Times New Roman" w:cs="Times New Roman"/>
          <w:szCs w:val="24"/>
        </w:rPr>
        <w:t xml:space="preserve"> καθώς όλοι πλέον οι καθηγητές έχουν τη</w:t>
      </w:r>
      <w:r>
        <w:rPr>
          <w:rFonts w:eastAsia="Times New Roman" w:cs="Times New Roman"/>
          <w:szCs w:val="24"/>
        </w:rPr>
        <w:t xml:space="preserve"> δυνατότητα ανάληψης διδακτορικών, γεγονός που όχι μόνο συνδέει αυτή την πρακτική με τα </w:t>
      </w:r>
      <w:proofErr w:type="spellStart"/>
      <w:r>
        <w:rPr>
          <w:rFonts w:eastAsia="Times New Roman" w:cs="Times New Roman"/>
          <w:szCs w:val="24"/>
        </w:rPr>
        <w:t>τεκταινόμενα</w:t>
      </w:r>
      <w:proofErr w:type="spellEnd"/>
      <w:r>
        <w:rPr>
          <w:rFonts w:eastAsia="Times New Roman" w:cs="Times New Roman"/>
          <w:szCs w:val="24"/>
        </w:rPr>
        <w:t xml:space="preserve"> στον διεθνή ακαδημαϊκό χώρο, αλλά φέρνει και την Ελλάδα στην πρώτη γραμμή της Ευρώπης, να εναρμονίζει τη χώρα μας με τις εξελίξεις στην Ενωμένη Ευρώπη καθώ</w:t>
      </w:r>
      <w:r>
        <w:rPr>
          <w:rFonts w:eastAsia="Times New Roman" w:cs="Times New Roman"/>
          <w:szCs w:val="24"/>
        </w:rPr>
        <w:t>ς σε πολλές ευρωπαϊκές χώρες η ανώτατη τεχνολογική εκπαίδευση μετασχηματίστηκε σε πανεπιστημιακή και, βέβαια, να εξοικονομεί πόρους δημόσιους</w:t>
      </w:r>
      <w:r>
        <w:rPr>
          <w:rFonts w:eastAsia="Times New Roman" w:cs="Times New Roman"/>
          <w:szCs w:val="24"/>
        </w:rPr>
        <w:t>,</w:t>
      </w:r>
      <w:r>
        <w:rPr>
          <w:rFonts w:eastAsia="Times New Roman" w:cs="Times New Roman"/>
          <w:szCs w:val="24"/>
        </w:rPr>
        <w:t xml:space="preserve"> καθώς όχι μόνο θα αξιοποιούνται καλύτερα οι υπάρχουσες δομές και διοικητικές υπηρεσίες από τις </w:t>
      </w:r>
      <w:proofErr w:type="spellStart"/>
      <w:r>
        <w:rPr>
          <w:rFonts w:eastAsia="Times New Roman" w:cs="Times New Roman"/>
          <w:szCs w:val="24"/>
        </w:rPr>
        <w:t>νεοδημιουργηθείσες</w:t>
      </w:r>
      <w:proofErr w:type="spellEnd"/>
      <w:r>
        <w:rPr>
          <w:rFonts w:eastAsia="Times New Roman" w:cs="Times New Roman"/>
          <w:szCs w:val="24"/>
        </w:rPr>
        <w:t xml:space="preserve"> ευρύτερες δομές αλλά θα πραγματοποιούνται και οικονομίες κλίμακας. </w:t>
      </w:r>
    </w:p>
    <w:p w14:paraId="2E24733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αυτά επιτυγχάνονται με την ίδρυση του Διεθνούς Πανεπιστημίου Ελλάδος. Είναι ένα μεγάλο ίδρυμα, όπως το Αλεξάνδρειο ΤΕΙ Θεσσαλονίκης, με οργανωμένη πανεπιστημιούπολη, διακόσια σαράντα </w:t>
      </w:r>
      <w:r>
        <w:rPr>
          <w:rFonts w:eastAsia="Times New Roman" w:cs="Times New Roman"/>
          <w:szCs w:val="24"/>
        </w:rPr>
        <w:t xml:space="preserve">τρία μέλη ΔΕΠ και ΕΔΙΠ καθώς και </w:t>
      </w:r>
      <w:proofErr w:type="spellStart"/>
      <w:r>
        <w:rPr>
          <w:rFonts w:eastAsia="Times New Roman" w:cs="Times New Roman"/>
          <w:szCs w:val="24"/>
        </w:rPr>
        <w:t>εκατόν</w:t>
      </w:r>
      <w:proofErr w:type="spellEnd"/>
      <w:r>
        <w:rPr>
          <w:rFonts w:eastAsia="Times New Roman" w:cs="Times New Roman"/>
          <w:szCs w:val="24"/>
        </w:rPr>
        <w:t xml:space="preserve"> τριάντα μέλη διοικητικού προσωπικού, είκοσι χιλιάδες προπτυχιακούς και χίλιους πεντακόσιους μεταπτυχιακούς φοιτητές, οι οποίοι κατανέμονται σε τέσσερις σχολές και σε δεκαεπτά τμήματα. Ενώνεται μαζί με άλλα δύο ΤΕΙ, α</w:t>
      </w:r>
      <w:r>
        <w:rPr>
          <w:rFonts w:eastAsia="Times New Roman" w:cs="Times New Roman"/>
          <w:szCs w:val="24"/>
        </w:rPr>
        <w:t xml:space="preserve">υτό του ΤΕΙ της </w:t>
      </w:r>
      <w:r>
        <w:rPr>
          <w:rFonts w:eastAsia="Times New Roman" w:cs="Times New Roman"/>
          <w:szCs w:val="24"/>
        </w:rPr>
        <w:t>κ</w:t>
      </w:r>
      <w:r>
        <w:rPr>
          <w:rFonts w:eastAsia="Times New Roman" w:cs="Times New Roman"/>
          <w:szCs w:val="24"/>
        </w:rPr>
        <w:t xml:space="preserve">εντρικής Μακεδονίας και το ΤΕΙ της </w:t>
      </w:r>
      <w:r>
        <w:rPr>
          <w:rFonts w:eastAsia="Times New Roman" w:cs="Times New Roman"/>
          <w:szCs w:val="24"/>
        </w:rPr>
        <w:t>α</w:t>
      </w:r>
      <w:r>
        <w:rPr>
          <w:rFonts w:eastAsia="Times New Roman" w:cs="Times New Roman"/>
          <w:szCs w:val="24"/>
        </w:rPr>
        <w:t xml:space="preserve">νατολικής Μακεδονίας καθώς και με το Διεθνές Πανεπιστήμιο και συγκροτούν πλέον το νέο Διεθνές Πανεπιστήμιο Ελλάδας. </w:t>
      </w:r>
    </w:p>
    <w:p w14:paraId="2E24733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Κανένας δεν θα χάσει από αυτή την συνένωση, αντίθετα όλοι θα κερδίσουν. Πρώτα απ’ όλα </w:t>
      </w:r>
      <w:r>
        <w:rPr>
          <w:rFonts w:eastAsia="Times New Roman" w:cs="Times New Roman"/>
          <w:szCs w:val="24"/>
        </w:rPr>
        <w:t>οι φοιτητές αλλά και το πανεπιστημιακό προσωπικό και η έρευνα η ίδια ως ακαδημαϊκή διεργασία. Με συγκεκριμένες διατάξεις του νομοσχεδίου διασφαλίζονται οι θέσεις και η εξέλιξη του ακαδημαϊκού προσωπικού και των ήδη υφισταμένων τμημάτων. Διασφαλίζεται ακόμα</w:t>
      </w:r>
      <w:r>
        <w:rPr>
          <w:rFonts w:eastAsia="Times New Roman" w:cs="Times New Roman"/>
          <w:szCs w:val="24"/>
        </w:rPr>
        <w:t xml:space="preserve"> η εξέλιξη και η αποφοίτηση των ήδη εισαχθέντων φοιτητών στα υπάρχοντα τμήματα των πανεπιστημιακών σχολών. </w:t>
      </w:r>
    </w:p>
    <w:p w14:paraId="2E24734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Υπάρχει εκλογίκευση των πανεπιστημιακών τμημάτων, οικονομίες κλίμακας, ενιαία διοικητική δομή, διατήρηση των ιδιαιτεροτήτων κάθε χωριστής διοικητική</w:t>
      </w:r>
      <w:r>
        <w:rPr>
          <w:rFonts w:eastAsia="Times New Roman" w:cs="Times New Roman"/>
          <w:szCs w:val="24"/>
        </w:rPr>
        <w:t>ς μονάδας, όπως των μεταπτυχιακών τμημάτων στην αγγλική γλώσσα του Διεθνούς Πανεπιστημίου και δημιουργία ενός πλέον ενιαίου ιδρύματος με κρίσιμο μέγεθος</w:t>
      </w:r>
      <w:r>
        <w:rPr>
          <w:rFonts w:eastAsia="Times New Roman" w:cs="Times New Roman"/>
          <w:szCs w:val="24"/>
        </w:rPr>
        <w:t>,</w:t>
      </w:r>
      <w:r>
        <w:rPr>
          <w:rFonts w:eastAsia="Times New Roman" w:cs="Times New Roman"/>
          <w:szCs w:val="24"/>
        </w:rPr>
        <w:t xml:space="preserve"> ώστε να μπορεί πλέον να μπει με αξιώσεις στον χάρτη των ευρωπαϊκών πανεπιστημιακών ιδρυμάτων.</w:t>
      </w:r>
    </w:p>
    <w:p w14:paraId="2E24734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Βουλευτές, στο σημείο αυτό επιτρέψτε μου να επισημάνω ότι με τη σύσταση του Διεθνούς Πανεπιστημίου</w:t>
      </w:r>
      <w:r>
        <w:rPr>
          <w:rFonts w:eastAsia="Times New Roman" w:cs="Times New Roman"/>
          <w:szCs w:val="24"/>
        </w:rPr>
        <w:t>,</w:t>
      </w:r>
      <w:r>
        <w:rPr>
          <w:rFonts w:eastAsia="Times New Roman" w:cs="Times New Roman"/>
          <w:szCs w:val="24"/>
        </w:rPr>
        <w:t xml:space="preserve"> ξαναμπαίνει η Περιφερειακή Ενότητα Πέλλας στον χάρτη της πανεπιστημιακής εκπαίδευσης. Με τροπολογία που κατατέθηκε στη Βουλή και συζητείται σήμερα</w:t>
      </w:r>
      <w:r>
        <w:rPr>
          <w:rFonts w:eastAsia="Times New Roman" w:cs="Times New Roman"/>
          <w:szCs w:val="24"/>
        </w:rPr>
        <w:t xml:space="preserve">, ιδρύεται πανεπιστημιακό Τμήμα </w:t>
      </w:r>
      <w:proofErr w:type="spellStart"/>
      <w:r>
        <w:rPr>
          <w:rFonts w:eastAsia="Times New Roman" w:cs="Times New Roman"/>
          <w:szCs w:val="24"/>
        </w:rPr>
        <w:t>Μουσειολογίας</w:t>
      </w:r>
      <w:proofErr w:type="spellEnd"/>
      <w:r>
        <w:rPr>
          <w:rFonts w:eastAsia="Times New Roman" w:cs="Times New Roman"/>
          <w:szCs w:val="24"/>
        </w:rPr>
        <w:t xml:space="preserve"> τετραετούς φοίτησης στην Έδεσσα στο πλαίσιο λειτουργίας του Διεθνούς Πανεπιστημίου Ελλάδας. Πρόκειται για μια άρση παλαιότερης αδικίας απέναντι στην Πέλλα την οποία το Σχέδιο «</w:t>
      </w:r>
      <w:r>
        <w:rPr>
          <w:rFonts w:eastAsia="Times New Roman" w:cs="Times New Roman"/>
          <w:szCs w:val="24"/>
        </w:rPr>
        <w:t>ΑΘΗΝΑ</w:t>
      </w:r>
      <w:r>
        <w:rPr>
          <w:rFonts w:eastAsia="Times New Roman" w:cs="Times New Roman"/>
          <w:szCs w:val="24"/>
        </w:rPr>
        <w:t xml:space="preserve">» εν μία </w:t>
      </w:r>
      <w:proofErr w:type="spellStart"/>
      <w:r>
        <w:rPr>
          <w:rFonts w:eastAsia="Times New Roman" w:cs="Times New Roman"/>
          <w:szCs w:val="24"/>
        </w:rPr>
        <w:t>νυκτί</w:t>
      </w:r>
      <w:proofErr w:type="spellEnd"/>
      <w:r>
        <w:rPr>
          <w:rFonts w:eastAsia="Times New Roman" w:cs="Times New Roman"/>
          <w:szCs w:val="24"/>
        </w:rPr>
        <w:t xml:space="preserve"> είχε σβήσει απ</w:t>
      </w:r>
      <w:r>
        <w:rPr>
          <w:rFonts w:eastAsia="Times New Roman" w:cs="Times New Roman"/>
          <w:szCs w:val="24"/>
        </w:rPr>
        <w:t xml:space="preserve">ό το πανεπιστημιακό χάρτη της χώρας. </w:t>
      </w:r>
    </w:p>
    <w:p w14:paraId="2E24734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Σήμερα η Περιφερειακή Ενότητα Πέλλας ξαναμπαίνει σε αυτόν με την ίδρυση ενός πανεπιστημιακού τμήματος</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lastRenderedPageBreak/>
        <w:t xml:space="preserve">αξιοποιήσει τόσο τα ιστορικά δεδομένα της περιοχής, όπου υπάρχουν μουσεία και αρχαιολογικές ανασκαφές, όπως </w:t>
      </w:r>
      <w:r>
        <w:rPr>
          <w:rFonts w:eastAsia="Times New Roman" w:cs="Times New Roman"/>
          <w:szCs w:val="24"/>
        </w:rPr>
        <w:t xml:space="preserve">της αρχαίας Πέλλας, της Βεργίνας, της Έδεσσας και του Δίου αλλά και θα καλύψει την υπαρκτή ανάγκη δημιουργίας εξειδικευμένου προσωπικού στελέχωσης των μουσείων της χώρας μας. </w:t>
      </w:r>
    </w:p>
    <w:p w14:paraId="2E24734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μήμα αυτό καλύπτει και ένα σημαντικό εκπαιδευτικό κενό</w:t>
      </w:r>
      <w:r>
        <w:rPr>
          <w:rFonts w:eastAsia="Times New Roman" w:cs="Times New Roman"/>
          <w:szCs w:val="24"/>
        </w:rPr>
        <w:t>,</w:t>
      </w:r>
      <w:r>
        <w:rPr>
          <w:rFonts w:eastAsia="Times New Roman" w:cs="Times New Roman"/>
          <w:szCs w:val="24"/>
        </w:rPr>
        <w:t xml:space="preserve"> δεδομένου ότι αντίστ</w:t>
      </w:r>
      <w:r>
        <w:rPr>
          <w:rFonts w:eastAsia="Times New Roman" w:cs="Times New Roman"/>
          <w:szCs w:val="24"/>
        </w:rPr>
        <w:t>οιχο τμήμα σε προπτυχιακό επίπεδο δεν λειτουργεί στο πλαίσιο κανενός άλλου πανεπιστημιακού ιδρύματος τουλάχιστον στον βορειοελλαδικό χώρο, ενώ</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αξιοποιεί και τη σημαντική πολιτιστική υποδομή που υπάρχει στη βόρεια Ελλάδα, όπως ήδη είπα.</w:t>
      </w:r>
    </w:p>
    <w:p w14:paraId="2E24734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επίκληση και η ανάδειξη του αρχαίου κάλλους, η προβολή του και η εδραίωσή του στον δημόσιο λόγο δεν γίνεται με κραυγές και ύβρεις, όπως συνηθίζει η Αντιπολίτευση στις ημέρες μας, αλλά γίνεται με συγκεκριμένα μέτρα όπως αυτό</w:t>
      </w:r>
      <w:r>
        <w:rPr>
          <w:rFonts w:eastAsia="Times New Roman" w:cs="Times New Roman"/>
          <w:szCs w:val="24"/>
        </w:rPr>
        <w:t>.</w:t>
      </w:r>
      <w:r>
        <w:rPr>
          <w:rFonts w:eastAsia="Times New Roman" w:cs="Times New Roman"/>
          <w:szCs w:val="24"/>
        </w:rPr>
        <w:t xml:space="preserve"> Δηλαδή την ίδρυση ενός πανεπιστ</w:t>
      </w:r>
      <w:r>
        <w:rPr>
          <w:rFonts w:eastAsia="Times New Roman" w:cs="Times New Roman"/>
          <w:szCs w:val="24"/>
        </w:rPr>
        <w:t xml:space="preserve">ημιακού ιδρύματος στην καρδιά της αρχαίας Μακεδονίας και μάλιστα με αντικείμενο τη </w:t>
      </w:r>
      <w:proofErr w:type="spellStart"/>
      <w:r>
        <w:rPr>
          <w:rFonts w:eastAsia="Times New Roman" w:cs="Times New Roman"/>
          <w:szCs w:val="24"/>
        </w:rPr>
        <w:t>Μ</w:t>
      </w:r>
      <w:r>
        <w:rPr>
          <w:rFonts w:eastAsia="Times New Roman" w:cs="Times New Roman"/>
          <w:szCs w:val="24"/>
        </w:rPr>
        <w:t>ουσειολογία</w:t>
      </w:r>
      <w:proofErr w:type="spellEnd"/>
      <w:r>
        <w:rPr>
          <w:rFonts w:eastAsia="Times New Roman" w:cs="Times New Roman"/>
          <w:szCs w:val="24"/>
        </w:rPr>
        <w:t xml:space="preserve">, δηλαδή την ανάδειξη και την προβολή της ιστορίας μας. Αυτές </w:t>
      </w:r>
      <w:r>
        <w:rPr>
          <w:rFonts w:eastAsia="Times New Roman" w:cs="Times New Roman"/>
          <w:szCs w:val="24"/>
        </w:rPr>
        <w:lastRenderedPageBreak/>
        <w:t xml:space="preserve">είναι πραγματικές πατριωτικές πράξεις, κυρίες και κύριοι συνάδελφοι. </w:t>
      </w:r>
    </w:p>
    <w:p w14:paraId="2E24734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Παράλληλα, όμως, με την ενοπο</w:t>
      </w:r>
      <w:r>
        <w:rPr>
          <w:rFonts w:eastAsia="Times New Roman" w:cs="Times New Roman"/>
          <w:szCs w:val="24"/>
        </w:rPr>
        <w:t xml:space="preserve">ίηση και την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στο πλαίσιο του Διεθνούς Πανεπιστημίου προβλέπεται να λειτουργήσουν και προγράμματα διετούς φοίτησης, τα οποία θα καλύψουν τις ανάγκες κατάρτισης των νέων που δεν επιθυμούν να ακολουθήσουν την ανώτατη εκπαίδευση. </w:t>
      </w:r>
    </w:p>
    <w:p w14:paraId="2E24734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ην Περιφερειακή Ενότητα Πέλλας υπάρχουν όλες οι υποδομές, ώστε να μπορούν να λειτουργήσουν άμεσα προγράμματα διετούς φοίτησης σε διάφορες ειδικότητες</w:t>
      </w:r>
      <w:r>
        <w:rPr>
          <w:rFonts w:eastAsia="Times New Roman" w:cs="Times New Roman"/>
          <w:szCs w:val="24"/>
        </w:rPr>
        <w:t>,</w:t>
      </w:r>
      <w:r>
        <w:rPr>
          <w:rFonts w:eastAsia="Times New Roman" w:cs="Times New Roman"/>
          <w:szCs w:val="24"/>
        </w:rPr>
        <w:t xml:space="preserve"> που θα δίνουν επαγγελματικά δικαιώματα τύπου 5 σε αποφοίτους των ΕΠΑΛ σε διάφορες περιοχές της Πέλλας ως </w:t>
      </w:r>
      <w:r>
        <w:rPr>
          <w:rFonts w:eastAsia="Times New Roman" w:cs="Times New Roman"/>
          <w:szCs w:val="24"/>
        </w:rPr>
        <w:t xml:space="preserve">εξής: Στη Σκύδρα και πιο συγκεκριμένα στο ΚΕΓΕ του ΕΛΓΟ </w:t>
      </w:r>
      <w:r>
        <w:rPr>
          <w:rFonts w:eastAsia="Times New Roman" w:cs="Times New Roman"/>
          <w:szCs w:val="24"/>
        </w:rPr>
        <w:t>«ΔΗΜΗΤΡΑ»</w:t>
      </w:r>
      <w:r>
        <w:rPr>
          <w:rFonts w:eastAsia="Times New Roman" w:cs="Times New Roman"/>
          <w:szCs w:val="24"/>
        </w:rPr>
        <w:t xml:space="preserve"> πρόγραμμα διετούς φοίτησης στο αντικείμενο της τυποποίησης και της συσκευασίας αγροτικών προϊόντων και πρόγραμμα διετούς φοίτησης στο αντικείμενο των </w:t>
      </w:r>
      <w:r>
        <w:rPr>
          <w:rFonts w:eastAsia="Times New Roman" w:cs="Times New Roman"/>
          <w:szCs w:val="24"/>
          <w:lang w:val="en-US"/>
        </w:rPr>
        <w:t>logistics</w:t>
      </w:r>
      <w:r>
        <w:rPr>
          <w:rFonts w:eastAsia="Times New Roman" w:cs="Times New Roman"/>
          <w:szCs w:val="24"/>
        </w:rPr>
        <w:t xml:space="preserve"> αγροτικών προϊόντων. Ο χώρος τ</w:t>
      </w:r>
      <w:r>
        <w:rPr>
          <w:rFonts w:eastAsia="Times New Roman" w:cs="Times New Roman"/>
          <w:szCs w:val="24"/>
        </w:rPr>
        <w:t xml:space="preserve">ου ΚΕΓΕ στη Σκύδρα που λειτουργεί ήδη ως κέντρο ενημέρωσης αγροτών, είναι έτοιμος προς λειτουργία από το αμέσως επόμενο ακαδημαϊκό έτος. </w:t>
      </w:r>
    </w:p>
    <w:p w14:paraId="2E24734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ειδικότητες </w:t>
      </w:r>
      <w:r>
        <w:rPr>
          <w:rFonts w:eastAsia="Times New Roman" w:cs="Times New Roman"/>
          <w:szCs w:val="24"/>
          <w:lang w:val="en-US"/>
        </w:rPr>
        <w:t>logistics</w:t>
      </w:r>
      <w:r>
        <w:rPr>
          <w:rFonts w:eastAsia="Times New Roman" w:cs="Times New Roman"/>
          <w:szCs w:val="24"/>
        </w:rPr>
        <w:t xml:space="preserve"> αγροτικών προϊόντων και τυποποίησης και συσκευασίας αγροτικών προϊόντων μπορούν κάλλιστα να λ</w:t>
      </w:r>
      <w:r>
        <w:rPr>
          <w:rFonts w:eastAsia="Times New Roman" w:cs="Times New Roman"/>
          <w:szCs w:val="24"/>
        </w:rPr>
        <w:t xml:space="preserve">ειτουργήσουν στη Σκύδρα και με την υποστήριξη του πανεπιστημιακού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lang w:val="en-US"/>
        </w:rPr>
        <w:t>logistics</w:t>
      </w:r>
      <w:r>
        <w:rPr>
          <w:rFonts w:eastAsia="Times New Roman" w:cs="Times New Roman"/>
          <w:szCs w:val="24"/>
        </w:rPr>
        <w:t xml:space="preserve"> της Κατερίνης, να καλύπτουν πραγματικές ανάγκες του αγροτικού κόσμου να καταρτιστεί πάνω στα νέα αυτά ζητήματα</w:t>
      </w:r>
      <w:r>
        <w:rPr>
          <w:rFonts w:eastAsia="Times New Roman" w:cs="Times New Roman"/>
          <w:szCs w:val="24"/>
        </w:rPr>
        <w:t>,</w:t>
      </w:r>
      <w:r>
        <w:rPr>
          <w:rFonts w:eastAsia="Times New Roman" w:cs="Times New Roman"/>
          <w:szCs w:val="24"/>
        </w:rPr>
        <w:t xml:space="preserve"> στα οποία ο πρωτογενής τομέας της χώρας μας υστερεί σημαντι</w:t>
      </w:r>
      <w:r>
        <w:rPr>
          <w:rFonts w:eastAsia="Times New Roman" w:cs="Times New Roman"/>
          <w:szCs w:val="24"/>
        </w:rPr>
        <w:t>κά.</w:t>
      </w:r>
    </w:p>
    <w:p w14:paraId="2E24734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Στην Παραλίμν</w:t>
      </w:r>
      <w:r>
        <w:rPr>
          <w:rFonts w:eastAsia="Times New Roman" w:cs="Times New Roman"/>
          <w:szCs w:val="24"/>
        </w:rPr>
        <w:t>η</w:t>
      </w:r>
      <w:r>
        <w:rPr>
          <w:rFonts w:eastAsia="Times New Roman" w:cs="Times New Roman"/>
          <w:szCs w:val="24"/>
        </w:rPr>
        <w:t xml:space="preserve"> Γιαννιτσών, στον χώρο του Ινστιτούτου Κτηνοτροφίας του ΕΛΓΟ </w:t>
      </w:r>
      <w:r>
        <w:rPr>
          <w:rFonts w:eastAsia="Times New Roman" w:cs="Times New Roman"/>
          <w:szCs w:val="24"/>
        </w:rPr>
        <w:t>«ΔΗΜΗΤΡΑ»</w:t>
      </w:r>
      <w:r>
        <w:rPr>
          <w:rFonts w:eastAsia="Times New Roman" w:cs="Times New Roman"/>
          <w:szCs w:val="24"/>
        </w:rPr>
        <w:t xml:space="preserve"> πρόγραμμα διετούς φοίτησης τυροκομίας και γαλακτοκομίας. Στο Ινστιτούτο Κτηνοτροφίας του ΕΛΓΟ </w:t>
      </w:r>
      <w:r>
        <w:rPr>
          <w:rFonts w:eastAsia="Times New Roman" w:cs="Times New Roman"/>
          <w:szCs w:val="24"/>
        </w:rPr>
        <w:t>«</w:t>
      </w:r>
      <w:r>
        <w:rPr>
          <w:rFonts w:eastAsia="Times New Roman" w:cs="Times New Roman"/>
          <w:szCs w:val="24"/>
        </w:rPr>
        <w:t>Δ</w:t>
      </w:r>
      <w:r>
        <w:rPr>
          <w:rFonts w:eastAsia="Times New Roman" w:cs="Times New Roman"/>
          <w:szCs w:val="24"/>
        </w:rPr>
        <w:t>ΗΜΗΤΡΑ»</w:t>
      </w:r>
      <w:r>
        <w:rPr>
          <w:rFonts w:eastAsia="Times New Roman" w:cs="Times New Roman"/>
          <w:szCs w:val="24"/>
        </w:rPr>
        <w:t xml:space="preserve"> στην Παραλίμν</w:t>
      </w:r>
      <w:r>
        <w:rPr>
          <w:rFonts w:eastAsia="Times New Roman" w:cs="Times New Roman"/>
          <w:szCs w:val="24"/>
        </w:rPr>
        <w:t>η</w:t>
      </w:r>
      <w:r>
        <w:rPr>
          <w:rFonts w:eastAsia="Times New Roman" w:cs="Times New Roman"/>
          <w:szCs w:val="24"/>
        </w:rPr>
        <w:t xml:space="preserve"> Γιαννιτσών υπάρχει ήδη ένας διαμορφωμένος έτοιμο</w:t>
      </w:r>
      <w:r>
        <w:rPr>
          <w:rFonts w:eastAsia="Times New Roman" w:cs="Times New Roman"/>
          <w:szCs w:val="24"/>
        </w:rPr>
        <w:t>ς χώρος διδασκαλίας</w:t>
      </w:r>
      <w:r>
        <w:rPr>
          <w:rFonts w:eastAsia="Times New Roman" w:cs="Times New Roman"/>
          <w:szCs w:val="24"/>
        </w:rPr>
        <w:t>,</w:t>
      </w:r>
      <w:r>
        <w:rPr>
          <w:rFonts w:eastAsia="Times New Roman" w:cs="Times New Roman"/>
          <w:szCs w:val="24"/>
        </w:rPr>
        <w:t xml:space="preserve"> που πρέπει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αναπροσαρμοστεί και να διαμορφωθεί κατάλληλα. Επίσης υπάρχουν έτοιμες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με εκτροφές ζώων καθώς και σύγχρονες άλλες υποδομές. Στο Ινστιτούτο Κτηνοτροφίας υπάρχει ακόμα το κτήριο του ΕΛΟΓΑΚ</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οποίο είναι εξοπλισμένο με σύγχρονα μηχανήματα ανάλυσης </w:t>
      </w:r>
      <w:r>
        <w:rPr>
          <w:rFonts w:eastAsia="Times New Roman" w:cs="Times New Roman"/>
          <w:szCs w:val="24"/>
        </w:rPr>
        <w:lastRenderedPageBreak/>
        <w:t>γάλακτος</w:t>
      </w:r>
      <w:r>
        <w:rPr>
          <w:rFonts w:eastAsia="Times New Roman" w:cs="Times New Roman"/>
          <w:szCs w:val="24"/>
        </w:rPr>
        <w:t>,</w:t>
      </w:r>
      <w:r>
        <w:rPr>
          <w:rFonts w:eastAsia="Times New Roman" w:cs="Times New Roman"/>
          <w:szCs w:val="24"/>
        </w:rPr>
        <w:t xml:space="preserve"> ενώ θα πρέπει να συσταθεί για την πληρότητα της εκπαίδευσης ένα μικρό τυροκομείο και μια μικρή μονάδα παστερίωσης γάλακτος. </w:t>
      </w:r>
    </w:p>
    <w:p w14:paraId="2E24734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Στην Έδεσσα πρόγραμμα τουριστικών επαγγελμάτων το οποίο θα υπο</w:t>
      </w:r>
      <w:r>
        <w:rPr>
          <w:rFonts w:eastAsia="Times New Roman" w:cs="Times New Roman"/>
          <w:szCs w:val="24"/>
        </w:rPr>
        <w:t xml:space="preserve">στηρίξει την πραγματική οικονομία όλης της </w:t>
      </w:r>
      <w:r>
        <w:rPr>
          <w:rFonts w:eastAsia="Times New Roman" w:cs="Times New Roman"/>
          <w:szCs w:val="24"/>
        </w:rPr>
        <w:t>κ</w:t>
      </w:r>
      <w:r>
        <w:rPr>
          <w:rFonts w:eastAsia="Times New Roman" w:cs="Times New Roman"/>
          <w:szCs w:val="24"/>
        </w:rPr>
        <w:t xml:space="preserve">εντρικής αλλά και της </w:t>
      </w:r>
      <w:r>
        <w:rPr>
          <w:rFonts w:eastAsia="Times New Roman" w:cs="Times New Roman"/>
          <w:szCs w:val="24"/>
        </w:rPr>
        <w:t>δ</w:t>
      </w:r>
      <w:r>
        <w:rPr>
          <w:rFonts w:eastAsia="Times New Roman" w:cs="Times New Roman"/>
          <w:szCs w:val="24"/>
        </w:rPr>
        <w:t>υτικής Μακεδονίας</w:t>
      </w:r>
      <w:r>
        <w:rPr>
          <w:rFonts w:eastAsia="Times New Roman" w:cs="Times New Roman"/>
          <w:szCs w:val="24"/>
        </w:rPr>
        <w:t>,</w:t>
      </w:r>
      <w:r>
        <w:rPr>
          <w:rFonts w:eastAsia="Times New Roman" w:cs="Times New Roman"/>
          <w:szCs w:val="24"/>
        </w:rPr>
        <w:t xml:space="preserve"> παρέχοντας καταρτισμένο και εξειδικευμένο προσωπικό στα τουριστικά επαγγέλματα και στην </w:t>
      </w:r>
      <w:proofErr w:type="spellStart"/>
      <w:r>
        <w:rPr>
          <w:rFonts w:eastAsia="Times New Roman" w:cs="Times New Roman"/>
          <w:szCs w:val="24"/>
        </w:rPr>
        <w:t>Αριδαία</w:t>
      </w:r>
      <w:proofErr w:type="spellEnd"/>
      <w:r>
        <w:rPr>
          <w:rFonts w:eastAsia="Times New Roman" w:cs="Times New Roman"/>
          <w:szCs w:val="24"/>
        </w:rPr>
        <w:t xml:space="preserve"> Τμήμα διετούς φοίτησης Θεραπειών Ιαματικής Αποκατάστασης καθώς βρίσκονται </w:t>
      </w:r>
      <w:r>
        <w:rPr>
          <w:rFonts w:eastAsia="Times New Roman" w:cs="Times New Roman"/>
          <w:szCs w:val="24"/>
        </w:rPr>
        <w:t>εκεί τα λουτρά του Λουτρακίου</w:t>
      </w:r>
      <w:r>
        <w:rPr>
          <w:rFonts w:eastAsia="Times New Roman" w:cs="Times New Roman"/>
          <w:szCs w:val="24"/>
        </w:rPr>
        <w:t>,</w:t>
      </w:r>
      <w:r>
        <w:rPr>
          <w:rFonts w:eastAsia="Times New Roman" w:cs="Times New Roman"/>
          <w:szCs w:val="24"/>
        </w:rPr>
        <w:t xml:space="preserve"> που προσελκύουν ετησίως περισσότερο από ενάμισι εκατομμύριο επισκέπτες, σύμφωνα με τα επίσημα στοιχειά του Δήμου Αλμωπίας, και βρίσκεται μάλιστα σε ανοδική πορεία</w:t>
      </w:r>
      <w:r>
        <w:rPr>
          <w:rFonts w:eastAsia="Times New Roman" w:cs="Times New Roman"/>
          <w:szCs w:val="24"/>
        </w:rPr>
        <w:t>,</w:t>
      </w:r>
      <w:r>
        <w:rPr>
          <w:rFonts w:eastAsia="Times New Roman" w:cs="Times New Roman"/>
          <w:szCs w:val="24"/>
        </w:rPr>
        <w:t xml:space="preserve"> που θα προσφέρει επαγγελματική αποκατάσταση σε πολλούς νέους </w:t>
      </w:r>
      <w:r>
        <w:rPr>
          <w:rFonts w:eastAsia="Times New Roman" w:cs="Times New Roman"/>
          <w:szCs w:val="24"/>
        </w:rPr>
        <w:t>της περιοχής.</w:t>
      </w:r>
    </w:p>
    <w:p w14:paraId="2E24734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Τα τμήματα αυτά ικανοποιούν βασικές ανάγκες του αγροτικού πληθυσμού του βορειοελλαδικού χώρου για κατάρτιση στα συγκεκριμένα αντικείμενα και προσφέρουν επαγγελματική διέξοδο στους νέους των αγροτικών και των τουριστικών περιοχών.</w:t>
      </w:r>
    </w:p>
    <w:p w14:paraId="2E24734B" w14:textId="77777777" w:rsidR="00ED3BF8" w:rsidRDefault="009F432D">
      <w:pPr>
        <w:spacing w:after="0" w:line="600" w:lineRule="auto"/>
        <w:ind w:firstLine="720"/>
        <w:jc w:val="both"/>
        <w:rPr>
          <w:rFonts w:eastAsia="Times New Roman" w:cs="Times New Roman"/>
          <w:szCs w:val="24"/>
        </w:rPr>
      </w:pPr>
      <w:r w:rsidRPr="002E3BA0">
        <w:rPr>
          <w:rFonts w:eastAsia="Times New Roman" w:cs="Times New Roman"/>
          <w:b/>
          <w:szCs w:val="24"/>
        </w:rPr>
        <w:lastRenderedPageBreak/>
        <w:t>ΠΡΟΕΔΡΕΥΩΝ (</w:t>
      </w:r>
      <w:r w:rsidRPr="002E3BA0">
        <w:rPr>
          <w:rFonts w:eastAsia="Times New Roman" w:cs="Times New Roman"/>
          <w:b/>
          <w:szCs w:val="24"/>
        </w:rPr>
        <w:t>Μάριος Γεωργιάδης):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έχουμε φτάσει στα οκτώ λεπτά. Παρακαλώ, ολοκληρώστε.</w:t>
      </w:r>
    </w:p>
    <w:p w14:paraId="2E24734C" w14:textId="77777777" w:rsidR="00ED3BF8" w:rsidRDefault="009F432D">
      <w:pPr>
        <w:spacing w:after="0" w:line="600" w:lineRule="auto"/>
        <w:ind w:firstLine="720"/>
        <w:jc w:val="both"/>
        <w:rPr>
          <w:rFonts w:eastAsia="Times New Roman" w:cs="Times New Roman"/>
          <w:szCs w:val="24"/>
        </w:rPr>
      </w:pPr>
      <w:r w:rsidRPr="0016064B">
        <w:rPr>
          <w:rFonts w:eastAsia="Times New Roman" w:cs="Times New Roman"/>
          <w:b/>
          <w:szCs w:val="24"/>
        </w:rPr>
        <w:t>ΘΕΟΔΩΡΑ ΤΖΑΚΡΗ:</w:t>
      </w:r>
      <w:r>
        <w:rPr>
          <w:rFonts w:eastAsia="Times New Roman" w:cs="Times New Roman"/>
          <w:szCs w:val="24"/>
        </w:rPr>
        <w:t xml:space="preserve"> Θα ολοκληρώσω, κύριε Πρόεδρε.</w:t>
      </w:r>
    </w:p>
    <w:p w14:paraId="2E24734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Παράλληλα δημιουργείται και ένα οικοσύστημα, μια συστάδα δηλαδή πανεπιστημιακών τμημάτων και σχολών στην Περιφερειακή Ενότη</w:t>
      </w:r>
      <w:r>
        <w:rPr>
          <w:rFonts w:eastAsia="Times New Roman" w:cs="Times New Roman"/>
          <w:szCs w:val="24"/>
        </w:rPr>
        <w:t>τα Πέλλας, το οποίο θα αποτελέσει και τη βάση για την περαιτέρω ανάπτυξή τους με τη δημιουργία σε μεταγενέστερο χρόνο και άλλων πανεπιστημιακών ιδρυμάτων αλλά και μεταπτυχιακών προγραμμάτων ακόμη και στα αγγλικά, καθώς θα είναι τμήμα του Διεθνούς Πανεπιστη</w:t>
      </w:r>
      <w:r>
        <w:rPr>
          <w:rFonts w:eastAsia="Times New Roman" w:cs="Times New Roman"/>
          <w:szCs w:val="24"/>
        </w:rPr>
        <w:t>μίου Ελλάδας δηλαδή ενός εξωστρεφούς ευρωπαϊκού πανεπιστημιακού ιδρύματος.</w:t>
      </w:r>
    </w:p>
    <w:p w14:paraId="2E24734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Πέρα από τα οφέλη στην τοπική κοινωνία και οικονομία, στην αναζωογόνηση της περιοχής, στη δημιουργία ευκαιριών στους νέους για την αποφυγή της εσωτερικής και εξωτερικής φοιτητικής </w:t>
      </w:r>
      <w:r>
        <w:rPr>
          <w:rFonts w:eastAsia="Times New Roman" w:cs="Times New Roman"/>
          <w:szCs w:val="24"/>
        </w:rPr>
        <w:t xml:space="preserve">μετανάστευσης στην Περιφέρεια Πέλλας, με το Διεθνές Πανεπιστήμιο και μέσω της χρηματοδότησής του από το ΕΣΠΑ θα υπάρχει αναβάθμιση και των κτηριακών υποδομών του υφιστάμενου κτηρίου, που μέχρι πρότινος φιλοξενούσε το </w:t>
      </w:r>
      <w:r>
        <w:rPr>
          <w:rFonts w:eastAsia="Times New Roman" w:cs="Times New Roman"/>
          <w:szCs w:val="24"/>
        </w:rPr>
        <w:lastRenderedPageBreak/>
        <w:t>Τμήμα Μάρκετινγκ και Διοίκησης Λειτουργ</w:t>
      </w:r>
      <w:r>
        <w:rPr>
          <w:rFonts w:eastAsia="Times New Roman" w:cs="Times New Roman"/>
          <w:szCs w:val="24"/>
        </w:rPr>
        <w:t>ιών, αλλά και πρόσληψη εξειδικευμένου προσωπικού, διοικητικού προσωπικού, μελών ΔΕΠ αλλά και νέων ανθρώπων που θα απασχοληθούν στην εκπαίδευση.</w:t>
      </w:r>
    </w:p>
    <w:p w14:paraId="2E24734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E247350" w14:textId="77777777" w:rsidR="00ED3BF8" w:rsidRDefault="009F432D">
      <w:pPr>
        <w:spacing w:after="0" w:line="600" w:lineRule="auto"/>
        <w:ind w:firstLine="720"/>
        <w:jc w:val="both"/>
        <w:rPr>
          <w:rFonts w:eastAsia="Times New Roman" w:cs="Times New Roman"/>
          <w:szCs w:val="24"/>
        </w:rPr>
      </w:pPr>
      <w:r w:rsidRPr="003C1AB3">
        <w:rPr>
          <w:rFonts w:eastAsia="Times New Roman" w:cs="Times New Roman"/>
          <w:b/>
          <w:szCs w:val="24"/>
        </w:rPr>
        <w:t xml:space="preserve">ΠΡΟΕΔΡΕΥΩΝ (Μάριος </w:t>
      </w:r>
      <w:r w:rsidRPr="003C1AB3">
        <w:rPr>
          <w:rFonts w:eastAsia="Times New Roman" w:cs="Times New Roman"/>
          <w:b/>
          <w:szCs w:val="24"/>
        </w:rPr>
        <w:t>Γεωργιάδης):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σας παρακαλώ πολύ, ολοκληρώστε.</w:t>
      </w:r>
    </w:p>
    <w:p w14:paraId="2E247351" w14:textId="77777777" w:rsidR="00ED3BF8" w:rsidRDefault="009F432D">
      <w:pPr>
        <w:spacing w:after="0" w:line="600" w:lineRule="auto"/>
        <w:ind w:firstLine="720"/>
        <w:jc w:val="both"/>
        <w:rPr>
          <w:rFonts w:eastAsia="Times New Roman" w:cs="Times New Roman"/>
          <w:szCs w:val="24"/>
        </w:rPr>
      </w:pPr>
      <w:r w:rsidRPr="003C1AB3">
        <w:rPr>
          <w:rFonts w:eastAsia="Times New Roman" w:cs="Times New Roman"/>
          <w:b/>
          <w:szCs w:val="24"/>
        </w:rPr>
        <w:t>ΘΕΟΔΩΡΑ ΤΖΑΚΡΗ:</w:t>
      </w:r>
      <w:r>
        <w:rPr>
          <w:rFonts w:eastAsia="Times New Roman" w:cs="Times New Roman"/>
          <w:szCs w:val="24"/>
        </w:rPr>
        <w:t xml:space="preserve"> Δυστυχώς λόγω έλλειψης χρόνου δεν μπορώ να αναφερθώ στην πολύ σημαντική καινοτομία που εισάγεται με αυτό το νομοσχέδιο, δηλαδή της θεσμοθέτησης ουσιαστικά της ελεύθερης πρόσβασης τω</w:t>
      </w:r>
      <w:r>
        <w:rPr>
          <w:rFonts w:eastAsia="Times New Roman" w:cs="Times New Roman"/>
          <w:szCs w:val="24"/>
        </w:rPr>
        <w:t>ν νέων στην τριτοβάθμια εκπαίδευση, χωρίς να διαταράσσεται το αδιάβλητο των πανελληνίων εξετάσεων, που είναι μία πολύ σημαντική μεταρρύθμιση.</w:t>
      </w:r>
    </w:p>
    <w:p w14:paraId="2E24735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αυτό το νομοσχέδιο, με όλα όσα ανέφερα, αποτελεί την εγγύηση ότι θα πετύχ</w:t>
      </w:r>
      <w:r>
        <w:rPr>
          <w:rFonts w:eastAsia="Times New Roman" w:cs="Times New Roman"/>
          <w:szCs w:val="24"/>
        </w:rPr>
        <w:t>ουμε τον μεγάλο στόχο ως γονείς, αλλά κυρίως ως πολίτες αυτής της χώρας, να προσφέρουμε στα παιδιά, στους νέους αυτής της χώρας την ευκαιρία να πραγματοποιήσουν τα όνειρά τους.</w:t>
      </w:r>
    </w:p>
    <w:p w14:paraId="2E24735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2E247354" w14:textId="77777777" w:rsidR="00ED3BF8" w:rsidRDefault="009F432D">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2E247355" w14:textId="77777777" w:rsidR="00ED3BF8" w:rsidRDefault="009F432D">
      <w:pPr>
        <w:spacing w:after="0" w:line="600" w:lineRule="auto"/>
        <w:ind w:firstLine="720"/>
        <w:jc w:val="both"/>
        <w:rPr>
          <w:rFonts w:eastAsia="Times New Roman" w:cs="Times New Roman"/>
          <w:szCs w:val="24"/>
        </w:rPr>
      </w:pPr>
      <w:r w:rsidRPr="008238F0">
        <w:rPr>
          <w:rFonts w:eastAsia="Times New Roman" w:cs="Times New Roman"/>
          <w:b/>
          <w:szCs w:val="24"/>
        </w:rPr>
        <w:t>ΠΡΟΕ</w:t>
      </w:r>
      <w:r w:rsidRPr="008238F0">
        <w:rPr>
          <w:rFonts w:eastAsia="Times New Roman" w:cs="Times New Roman"/>
          <w:b/>
          <w:szCs w:val="24"/>
        </w:rPr>
        <w:t>ΔΡΕΥΩΝ (</w:t>
      </w:r>
      <w:r>
        <w:rPr>
          <w:rFonts w:eastAsia="Times New Roman" w:cs="Times New Roman"/>
          <w:b/>
          <w:szCs w:val="24"/>
        </w:rPr>
        <w:t>Μάριος Γεωργιάδης</w:t>
      </w:r>
      <w:r w:rsidRPr="008238F0">
        <w:rPr>
          <w:rFonts w:eastAsia="Times New Roman" w:cs="Times New Roman"/>
          <w:b/>
          <w:szCs w:val="24"/>
        </w:rPr>
        <w:t>):</w:t>
      </w:r>
      <w:r>
        <w:rPr>
          <w:rFonts w:eastAsia="Times New Roman" w:cs="Times New Roman"/>
          <w:szCs w:val="24"/>
        </w:rPr>
        <w:t xml:space="preserve"> Ευχαριστούμε την κ. </w:t>
      </w:r>
      <w:proofErr w:type="spellStart"/>
      <w:r>
        <w:rPr>
          <w:rFonts w:eastAsia="Times New Roman" w:cs="Times New Roman"/>
          <w:szCs w:val="24"/>
        </w:rPr>
        <w:t>Τζάκρη</w:t>
      </w:r>
      <w:proofErr w:type="spellEnd"/>
      <w:r>
        <w:rPr>
          <w:rFonts w:eastAsia="Times New Roman" w:cs="Times New Roman"/>
          <w:szCs w:val="24"/>
        </w:rPr>
        <w:t>.</w:t>
      </w:r>
    </w:p>
    <w:p w14:paraId="2E24735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Κύριοι συνάδελφοι, είπαμε τα πέντε λεπτά να γίνουν επτά, αλλά σας παρακαλώ πολύ</w:t>
      </w:r>
      <w:r>
        <w:rPr>
          <w:rFonts w:eastAsia="Times New Roman" w:cs="Times New Roman"/>
          <w:szCs w:val="24"/>
        </w:rPr>
        <w:t>,</w:t>
      </w:r>
      <w:r>
        <w:rPr>
          <w:rFonts w:eastAsia="Times New Roman" w:cs="Times New Roman"/>
          <w:szCs w:val="24"/>
        </w:rPr>
        <w:t xml:space="preserve"> να μην εκμεταλλεύεστε την ανοχή του Προεδρείου. </w:t>
      </w:r>
    </w:p>
    <w:p w14:paraId="2E24735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Πολάκης</w:t>
      </w:r>
      <w:proofErr w:type="spellEnd"/>
      <w:r>
        <w:rPr>
          <w:rFonts w:eastAsia="Times New Roman" w:cs="Times New Roman"/>
          <w:szCs w:val="24"/>
        </w:rPr>
        <w:t xml:space="preserve"> έχει ζητήσει τον λόγο για μία τροπολογία και αμέ</w:t>
      </w:r>
      <w:r>
        <w:rPr>
          <w:rFonts w:eastAsia="Times New Roman" w:cs="Times New Roman"/>
          <w:szCs w:val="24"/>
        </w:rPr>
        <w:t xml:space="preserve">σως μετά θα μιλήσει η κ. </w:t>
      </w:r>
      <w:proofErr w:type="spellStart"/>
      <w:r>
        <w:rPr>
          <w:rFonts w:eastAsia="Times New Roman" w:cs="Times New Roman"/>
          <w:szCs w:val="24"/>
        </w:rPr>
        <w:t>Παπανάτσιου</w:t>
      </w:r>
      <w:proofErr w:type="spellEnd"/>
      <w:r>
        <w:rPr>
          <w:rFonts w:eastAsia="Times New Roman" w:cs="Times New Roman"/>
          <w:szCs w:val="24"/>
        </w:rPr>
        <w:t>.</w:t>
      </w:r>
    </w:p>
    <w:p w14:paraId="2E24735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14:paraId="2E247359" w14:textId="77777777" w:rsidR="00ED3BF8" w:rsidRDefault="009F432D">
      <w:pPr>
        <w:spacing w:after="0" w:line="600" w:lineRule="auto"/>
        <w:ind w:firstLine="720"/>
        <w:jc w:val="both"/>
        <w:rPr>
          <w:rFonts w:eastAsia="Times New Roman" w:cs="Times New Roman"/>
          <w:szCs w:val="24"/>
        </w:rPr>
      </w:pPr>
      <w:r w:rsidRPr="00F5132D">
        <w:rPr>
          <w:rFonts w:eastAsia="Times New Roman" w:cs="Times New Roman"/>
          <w:b/>
          <w:szCs w:val="24"/>
        </w:rPr>
        <w:t>ΠΑΥΛΟΣ ΠΟΛΑΚΗΣ (Αναπληρωτής Υπουργός Υγείας):</w:t>
      </w:r>
      <w:r>
        <w:rPr>
          <w:rFonts w:eastAsia="Times New Roman" w:cs="Times New Roman"/>
          <w:szCs w:val="24"/>
        </w:rPr>
        <w:t xml:space="preserve"> Πρόκειται για την τροπολογία με γενικό αριθμό 2131 και ειδικό 240 του Υπουργείου Υγείας που κατατίθεται στο νομοσχέδιο του Υπουργείου Παιδείας</w:t>
      </w:r>
      <w:r>
        <w:rPr>
          <w:rFonts w:eastAsia="Times New Roman" w:cs="Times New Roman"/>
          <w:szCs w:val="24"/>
        </w:rPr>
        <w:t>, το οποίο και ευχαριστούμε γι’ αυτό.</w:t>
      </w:r>
    </w:p>
    <w:p w14:paraId="2E24735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Με τη διάταξη της παραγράφου 1 μετά τη μεταφορά των αρμοδιοτήτων των υπηρεσιών δημοσιονομικού ελέγχου στις οικονομικές υπηρεσίες των νοσοκομείων και των νομικών προσώπων που εποπτεύουμε, κρίνεται αναγκαίο να επεκτείνου</w:t>
      </w:r>
      <w:r>
        <w:rPr>
          <w:rFonts w:eastAsia="Times New Roman" w:cs="Times New Roman"/>
          <w:szCs w:val="24"/>
        </w:rPr>
        <w:t xml:space="preserve">με και </w:t>
      </w:r>
      <w:r>
        <w:rPr>
          <w:rFonts w:eastAsia="Times New Roman" w:cs="Times New Roman"/>
          <w:szCs w:val="24"/>
        </w:rPr>
        <w:lastRenderedPageBreak/>
        <w:t xml:space="preserve">στους υπαλλήλους των οικονομικών διευθύνσεων την πρόβλεψη που ισχύει ως προς την ιδιότητα του δημοσίου </w:t>
      </w:r>
      <w:proofErr w:type="spellStart"/>
      <w:r>
        <w:rPr>
          <w:rFonts w:eastAsia="Times New Roman" w:cs="Times New Roman"/>
          <w:szCs w:val="24"/>
        </w:rPr>
        <w:t>υπολόγου</w:t>
      </w:r>
      <w:proofErr w:type="spellEnd"/>
      <w:r>
        <w:rPr>
          <w:rFonts w:eastAsia="Times New Roman" w:cs="Times New Roman"/>
          <w:szCs w:val="24"/>
        </w:rPr>
        <w:t>, διότι έχουν δημιουργηθεί μία σειρά από προβλήματα στον φόβο που υπάρχει σε κάποιους υπαλλήλους κ</w:t>
      </w:r>
      <w:r>
        <w:rPr>
          <w:rFonts w:eastAsia="Times New Roman" w:cs="Times New Roman"/>
          <w:szCs w:val="24"/>
        </w:rPr>
        <w:t>.</w:t>
      </w:r>
      <w:r>
        <w:rPr>
          <w:rFonts w:eastAsia="Times New Roman" w:cs="Times New Roman"/>
          <w:szCs w:val="24"/>
        </w:rPr>
        <w:t>λπ., με την έννοια του πιθανού κατασταλ</w:t>
      </w:r>
      <w:r>
        <w:rPr>
          <w:rFonts w:eastAsia="Times New Roman" w:cs="Times New Roman"/>
          <w:szCs w:val="24"/>
        </w:rPr>
        <w:t>τικού ελέγχου αύριο-μεθαύριο από το Ελεγκτικό Συνέδριο. Γι’ αυτόν τον λόγο με τη ρύθμιση αυτής της παραγράφου προβλέπεται ότι οι υπάλληλοι των οικονομικών υπηρεσιών των νομικών προσώπων αρμοδιότητας του Υπουργείου Υγείας</w:t>
      </w:r>
      <w:r>
        <w:rPr>
          <w:rFonts w:eastAsia="Times New Roman" w:cs="Times New Roman"/>
          <w:szCs w:val="24"/>
        </w:rPr>
        <w:t>,</w:t>
      </w:r>
      <w:r>
        <w:rPr>
          <w:rFonts w:eastAsia="Times New Roman" w:cs="Times New Roman"/>
          <w:szCs w:val="24"/>
        </w:rPr>
        <w:t xml:space="preserve"> κατά την άσκηση των αρμοδιοτήτων </w:t>
      </w:r>
      <w:r>
        <w:rPr>
          <w:rFonts w:eastAsia="Times New Roman" w:cs="Times New Roman"/>
          <w:szCs w:val="24"/>
        </w:rPr>
        <w:t>τ</w:t>
      </w:r>
      <w:r>
        <w:rPr>
          <w:rFonts w:eastAsia="Times New Roman" w:cs="Times New Roman"/>
          <w:szCs w:val="24"/>
        </w:rPr>
        <w:t>ους,</w:t>
      </w:r>
      <w:r>
        <w:rPr>
          <w:rFonts w:eastAsia="Times New Roman" w:cs="Times New Roman"/>
          <w:szCs w:val="24"/>
        </w:rPr>
        <w:t xml:space="preserve"> δεν θεωρούνται δημόσιοι υπόλογοι</w:t>
      </w:r>
      <w:r>
        <w:rPr>
          <w:rFonts w:eastAsia="Times New Roman" w:cs="Times New Roman"/>
          <w:szCs w:val="24"/>
        </w:rPr>
        <w:t>,</w:t>
      </w:r>
      <w:r>
        <w:rPr>
          <w:rFonts w:eastAsia="Times New Roman" w:cs="Times New Roman"/>
          <w:szCs w:val="24"/>
        </w:rPr>
        <w:t xml:space="preserve"> και ευθύνονται μόνο για δόλο και βαριά αμέλεια, σύμφωνα με τον Υπαλληλικό Κώδικα.</w:t>
      </w:r>
    </w:p>
    <w:p w14:paraId="2E24735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Με τη διάταξη της παραγράφου 2 λύνουμε το θέμα που θα δημιουργούνταν σε λίγο καιρό. Όπως ξέρετε έχουμε νομοθετήσει εδώ και έχουμε κάνει</w:t>
      </w:r>
      <w:r>
        <w:rPr>
          <w:rFonts w:eastAsia="Times New Roman" w:cs="Times New Roman"/>
          <w:szCs w:val="24"/>
        </w:rPr>
        <w:t xml:space="preserve"> και συμπληρωματική νομοθέτηση για την προκήρυξη των χιλίων </w:t>
      </w:r>
      <w:proofErr w:type="spellStart"/>
      <w:r>
        <w:rPr>
          <w:rFonts w:eastAsia="Times New Roman" w:cs="Times New Roman"/>
          <w:szCs w:val="24"/>
        </w:rPr>
        <w:t>εκατόν</w:t>
      </w:r>
      <w:proofErr w:type="spellEnd"/>
      <w:r>
        <w:rPr>
          <w:rFonts w:eastAsia="Times New Roman" w:cs="Times New Roman"/>
          <w:szCs w:val="24"/>
        </w:rPr>
        <w:t xml:space="preserve"> δεκαέξι ατόμων στις θέσεις που υπηρετεί σήμερα επικουρικό προσωπικό, δίνοντας λύση και μόνιμη εργασία. Έχουμε </w:t>
      </w:r>
      <w:proofErr w:type="spellStart"/>
      <w:r>
        <w:rPr>
          <w:rFonts w:eastAsia="Times New Roman" w:cs="Times New Roman"/>
          <w:szCs w:val="24"/>
        </w:rPr>
        <w:t>μοριοδοτήσει</w:t>
      </w:r>
      <w:proofErr w:type="spellEnd"/>
      <w:r>
        <w:rPr>
          <w:rFonts w:eastAsia="Times New Roman" w:cs="Times New Roman"/>
          <w:szCs w:val="24"/>
        </w:rPr>
        <w:t xml:space="preserve"> παραπάνω και το προσωπικό που υπηρετεί ήδη,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βοήθη</w:t>
      </w:r>
      <w:r>
        <w:rPr>
          <w:rFonts w:eastAsia="Times New Roman" w:cs="Times New Roman"/>
          <w:szCs w:val="24"/>
        </w:rPr>
        <w:t xml:space="preserve">σε όλα τα προηγούμενα χρόνια της κρίσης τη λειτουργία των νοσοκομείων. </w:t>
      </w:r>
      <w:r>
        <w:rPr>
          <w:rFonts w:eastAsia="Times New Roman" w:cs="Times New Roman"/>
          <w:szCs w:val="24"/>
        </w:rPr>
        <w:lastRenderedPageBreak/>
        <w:t xml:space="preserve">Ουσιαστικά παρατείνουμε τη θητεία του επικουρικού προσωπικού μέχρι την έκδοση του ΦΕΚ των μονίμων </w:t>
      </w:r>
      <w:proofErr w:type="spellStart"/>
      <w:r>
        <w:rPr>
          <w:rFonts w:eastAsia="Times New Roman" w:cs="Times New Roman"/>
          <w:szCs w:val="24"/>
        </w:rPr>
        <w:t>διοριστέων</w:t>
      </w:r>
      <w:proofErr w:type="spellEnd"/>
      <w:r>
        <w:rPr>
          <w:rFonts w:eastAsia="Times New Roman" w:cs="Times New Roman"/>
          <w:szCs w:val="24"/>
        </w:rPr>
        <w:t>, προκειμένου να μη διαταραχθεί η λειτουργία των νοσοκομείων, γιατί πρόκειται</w:t>
      </w:r>
      <w:r>
        <w:rPr>
          <w:rFonts w:eastAsia="Times New Roman" w:cs="Times New Roman"/>
          <w:szCs w:val="24"/>
        </w:rPr>
        <w:t xml:space="preserve"> για περίπου χίλια εκατό άτομα τα οποία υπηρετούν σήμερα.</w:t>
      </w:r>
    </w:p>
    <w:p w14:paraId="2E24735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Με τη ρύθμιση της παραγράφου 3 λύνουμε ένα πρόβλημα, στο οποίο υπήρχε νομικό κενό από τον νόμο του 2011 για τις μεταμοσχεύσεις. Έτσι όπως είχε διατυπωθεί -και αναφέρομαι στις </w:t>
      </w:r>
      <w:proofErr w:type="spellStart"/>
      <w:r>
        <w:rPr>
          <w:rFonts w:eastAsia="Times New Roman" w:cs="Times New Roman"/>
          <w:szCs w:val="24"/>
        </w:rPr>
        <w:t>αυτόλογες</w:t>
      </w:r>
      <w:proofErr w:type="spellEnd"/>
      <w:r>
        <w:rPr>
          <w:rFonts w:eastAsia="Times New Roman" w:cs="Times New Roman"/>
          <w:szCs w:val="24"/>
        </w:rPr>
        <w:t xml:space="preserve"> μεταμοσχεύσει</w:t>
      </w:r>
      <w:r>
        <w:rPr>
          <w:rFonts w:eastAsia="Times New Roman" w:cs="Times New Roman"/>
          <w:szCs w:val="24"/>
        </w:rPr>
        <w:t xml:space="preserve">ς, όχι στις </w:t>
      </w:r>
      <w:proofErr w:type="spellStart"/>
      <w:r>
        <w:rPr>
          <w:rFonts w:eastAsia="Times New Roman" w:cs="Times New Roman"/>
          <w:szCs w:val="24"/>
        </w:rPr>
        <w:t>ετερόλογες</w:t>
      </w:r>
      <w:proofErr w:type="spellEnd"/>
      <w:r>
        <w:rPr>
          <w:rFonts w:eastAsia="Times New Roman" w:cs="Times New Roman"/>
          <w:szCs w:val="24"/>
        </w:rPr>
        <w:t xml:space="preserve"> μεταμοσχεύσεις από έναν ασθενή σε άλλον ασθενή, αλλά από τον ίδιο ασθενή για ανάγκη του ίδιου ασθενούς- πρακτικά δεν επέτρεπε οι </w:t>
      </w:r>
      <w:proofErr w:type="spellStart"/>
      <w:r>
        <w:rPr>
          <w:rFonts w:eastAsia="Times New Roman" w:cs="Times New Roman"/>
          <w:szCs w:val="24"/>
        </w:rPr>
        <w:t>αυτόλογες</w:t>
      </w:r>
      <w:proofErr w:type="spellEnd"/>
      <w:r>
        <w:rPr>
          <w:rFonts w:eastAsia="Times New Roman" w:cs="Times New Roman"/>
          <w:szCs w:val="24"/>
        </w:rPr>
        <w:t xml:space="preserve"> μεταμοσχεύσεις να γίνονται σε ιδιωτικά ιδρύματα. Όμως είχαν </w:t>
      </w:r>
      <w:proofErr w:type="spellStart"/>
      <w:r>
        <w:rPr>
          <w:rFonts w:eastAsia="Times New Roman" w:cs="Times New Roman"/>
          <w:szCs w:val="24"/>
        </w:rPr>
        <w:t>αδειοδοτηθεί</w:t>
      </w:r>
      <w:proofErr w:type="spellEnd"/>
      <w:r>
        <w:rPr>
          <w:rFonts w:eastAsia="Times New Roman" w:cs="Times New Roman"/>
          <w:szCs w:val="24"/>
        </w:rPr>
        <w:t xml:space="preserve"> πάρα πολλά με βάση κά</w:t>
      </w:r>
      <w:r>
        <w:rPr>
          <w:rFonts w:eastAsia="Times New Roman" w:cs="Times New Roman"/>
          <w:szCs w:val="24"/>
        </w:rPr>
        <w:t>ποιες προδιαγραφές που είχαν μπει. Οπότε προκειμένου τώρα να διορθωθούν οι υπουργικές αποφάσεις, αλλάζουμε τη διατύπωση, γιατί χρειαζόταν νομοθετική κάλυψη προκειμένου να μπορέσει να γίνει αυτό</w:t>
      </w:r>
      <w:r>
        <w:rPr>
          <w:rFonts w:eastAsia="Times New Roman" w:cs="Times New Roman"/>
          <w:szCs w:val="24"/>
        </w:rPr>
        <w:t>,</w:t>
      </w:r>
      <w:r>
        <w:rPr>
          <w:rFonts w:eastAsia="Times New Roman" w:cs="Times New Roman"/>
          <w:szCs w:val="24"/>
        </w:rPr>
        <w:t xml:space="preserve"> και λέμε ότι μπορούν οι </w:t>
      </w:r>
      <w:proofErr w:type="spellStart"/>
      <w:r>
        <w:rPr>
          <w:rFonts w:eastAsia="Times New Roman" w:cs="Times New Roman"/>
          <w:szCs w:val="24"/>
        </w:rPr>
        <w:t>αυτόλογες</w:t>
      </w:r>
      <w:proofErr w:type="spellEnd"/>
      <w:r>
        <w:rPr>
          <w:rFonts w:eastAsia="Times New Roman" w:cs="Times New Roman"/>
          <w:szCs w:val="24"/>
        </w:rPr>
        <w:t xml:space="preserve"> –ε</w:t>
      </w:r>
      <w:r>
        <w:rPr>
          <w:rFonts w:eastAsia="Times New Roman" w:cs="Times New Roman"/>
          <w:szCs w:val="24"/>
        </w:rPr>
        <w:lastRenderedPageBreak/>
        <w:t xml:space="preserve">παναλαμβάνω μόνο οι </w:t>
      </w:r>
      <w:proofErr w:type="spellStart"/>
      <w:r>
        <w:rPr>
          <w:rFonts w:eastAsia="Times New Roman" w:cs="Times New Roman"/>
          <w:szCs w:val="24"/>
        </w:rPr>
        <w:t>αυτόλ</w:t>
      </w:r>
      <w:r>
        <w:rPr>
          <w:rFonts w:eastAsia="Times New Roman" w:cs="Times New Roman"/>
          <w:szCs w:val="24"/>
        </w:rPr>
        <w:t>ογες</w:t>
      </w:r>
      <w:proofErr w:type="spellEnd"/>
      <w:r>
        <w:rPr>
          <w:rFonts w:eastAsia="Times New Roman" w:cs="Times New Roman"/>
          <w:szCs w:val="24"/>
        </w:rPr>
        <w:t xml:space="preserve"> μεταμοσχεύσεις- να εκτελούνται σε ιδιωτικές κλινικές, οι οποίες έχουν πάρει τη νόμιμη άδεια, προκειμένου να βγει η αναγκαία υπουργική απόφαση.</w:t>
      </w:r>
    </w:p>
    <w:p w14:paraId="2E24735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24735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Πολάκη</w:t>
      </w:r>
      <w:proofErr w:type="spellEnd"/>
      <w:r>
        <w:rPr>
          <w:rFonts w:eastAsia="Times New Roman" w:cs="Times New Roman"/>
          <w:szCs w:val="24"/>
        </w:rPr>
        <w:t>.</w:t>
      </w:r>
    </w:p>
    <w:p w14:paraId="2E24735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Παπανάτσιου</w:t>
      </w:r>
      <w:proofErr w:type="spellEnd"/>
      <w:r>
        <w:rPr>
          <w:rFonts w:eastAsia="Times New Roman" w:cs="Times New Roman"/>
          <w:szCs w:val="24"/>
        </w:rPr>
        <w:t xml:space="preserve"> έχει τον λόγο, </w:t>
      </w:r>
      <w:r>
        <w:rPr>
          <w:rFonts w:eastAsia="Times New Roman" w:cs="Times New Roman"/>
          <w:szCs w:val="24"/>
        </w:rPr>
        <w:t>για να αναπτύξει τη δική της τροπολογία.</w:t>
      </w:r>
    </w:p>
    <w:p w14:paraId="2E247360" w14:textId="77777777" w:rsidR="00ED3BF8" w:rsidRDefault="009F432D">
      <w:pPr>
        <w:spacing w:after="0" w:line="600" w:lineRule="auto"/>
        <w:ind w:firstLine="720"/>
        <w:jc w:val="both"/>
        <w:rPr>
          <w:rFonts w:eastAsia="Times New Roman" w:cs="Times New Roman"/>
          <w:szCs w:val="24"/>
        </w:rPr>
      </w:pPr>
      <w:r w:rsidRPr="00F5132D">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2E24736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Πρόκειται για την τροπολογία με γενικό αριθμό 2133 και ειδικό 242. Στο πρώτο άρθρο δίνουμε τη δυνατότητα να παρατείνουμε το πρόγραμμα εκκαθά</w:t>
      </w:r>
      <w:r>
        <w:rPr>
          <w:rFonts w:eastAsia="Times New Roman" w:cs="Times New Roman"/>
          <w:szCs w:val="24"/>
        </w:rPr>
        <w:t>ρισης της εξόφλησης ληξιπρόθεσμων υποχρεώσεων και εκκρεμών αιτήσεων συνταξιοδότησης. Είχαμε δώσει μία παράταση μέχρι τις 31 Μαρτίου. Υπήρχε ένα υπόλοιπο από τον προϋπολογισμό μέχρι τις 31 Δεκεμβρίου 2018, δώσαμε μία παράταση μέχρι τις 31 Μαρτίου, αλλά επει</w:t>
      </w:r>
      <w:r>
        <w:rPr>
          <w:rFonts w:eastAsia="Times New Roman" w:cs="Times New Roman"/>
          <w:szCs w:val="24"/>
        </w:rPr>
        <w:t>δή υπάρχει και άλλο υπόλοιπο καλό είναι να χρησιμοποιηθεί και δίνουμε μία παράταση μέχρι τις 30 Μαΐου 2019.</w:t>
      </w:r>
    </w:p>
    <w:p w14:paraId="2E24736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άρθρο αφορά τη σύσταση αυτοτελούς γραφείου υπεύθυνου προστασίας δεδομένων προσωπικού χαρακτήρα. Με την προτεινόμενη ρύθμιση συμμορφωνόμασ</w:t>
      </w:r>
      <w:r>
        <w:rPr>
          <w:rFonts w:eastAsia="Times New Roman" w:cs="Times New Roman"/>
          <w:szCs w:val="24"/>
        </w:rPr>
        <w:t>τε με τις ευρωπαϊκές υποχρεώσεις και συστήνεται στο Υπουργείο Οικονομικών αυτοτελές γραφείο υπεύθυνου προστασίας προσωπικών δεδομένων, το οποίο υπάγεται απευθείας στον Υπουργό Οικονομικών. Εδώ θέλω να τονίσω ότι ο ρόλος του είναι συμβουλευτικός και το γραφ</w:t>
      </w:r>
      <w:r>
        <w:rPr>
          <w:rFonts w:eastAsia="Times New Roman" w:cs="Times New Roman"/>
          <w:szCs w:val="24"/>
        </w:rPr>
        <w:t>είο θα έχει πενταμελή σύνθεση. Μιλάμε για το ήδη υπάρχον προσωπικό που υπάρχει στο Υπουργείο Οικονομικών και δεν γίνεται κα</w:t>
      </w:r>
      <w:r>
        <w:rPr>
          <w:rFonts w:eastAsia="Times New Roman" w:cs="Times New Roman"/>
          <w:szCs w:val="24"/>
        </w:rPr>
        <w:t>μ</w:t>
      </w:r>
      <w:r>
        <w:rPr>
          <w:rFonts w:eastAsia="Times New Roman" w:cs="Times New Roman"/>
          <w:szCs w:val="24"/>
        </w:rPr>
        <w:t>μία πρόσληψη.</w:t>
      </w:r>
    </w:p>
    <w:p w14:paraId="2E24736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Επίσης τροποποιούμε το άρθρο 28 του </w:t>
      </w:r>
      <w:r>
        <w:rPr>
          <w:rFonts w:eastAsia="Times New Roman" w:cs="Times New Roman"/>
          <w:szCs w:val="24"/>
        </w:rPr>
        <w:t>π δ</w:t>
      </w:r>
      <w:r>
        <w:rPr>
          <w:rFonts w:eastAsia="Times New Roman" w:cs="Times New Roman"/>
          <w:szCs w:val="24"/>
        </w:rPr>
        <w:t xml:space="preserve">142/2017 και προτείνουμε τη σύσταση γραφείου για ιχνηλασιμότητα καπνικών </w:t>
      </w:r>
      <w:r>
        <w:rPr>
          <w:rFonts w:eastAsia="Times New Roman" w:cs="Times New Roman"/>
          <w:szCs w:val="24"/>
        </w:rPr>
        <w:t>προϊόντων. Η αναγκαιότητα της δημιουργίας του προτεινόμενου γραφείου</w:t>
      </w:r>
      <w:r>
        <w:rPr>
          <w:rFonts w:eastAsia="Times New Roman" w:cs="Times New Roman"/>
          <w:szCs w:val="24"/>
        </w:rPr>
        <w:t>,</w:t>
      </w:r>
      <w:r>
        <w:rPr>
          <w:rFonts w:eastAsia="Times New Roman" w:cs="Times New Roman"/>
          <w:szCs w:val="24"/>
        </w:rPr>
        <w:t xml:space="preserve"> προέκυψε από την αρμοδιότητα που ανέλαβε η Γενική Γραμματεία Πληροφοριακών Συστημάτων. Είναι ο εθνικός </w:t>
      </w:r>
      <w:proofErr w:type="spellStart"/>
      <w:r>
        <w:rPr>
          <w:rFonts w:eastAsia="Times New Roman" w:cs="Times New Roman"/>
          <w:szCs w:val="24"/>
        </w:rPr>
        <w:t>πάροχος</w:t>
      </w:r>
      <w:proofErr w:type="spellEnd"/>
      <w:r>
        <w:rPr>
          <w:rFonts w:eastAsia="Times New Roman" w:cs="Times New Roman"/>
          <w:szCs w:val="24"/>
        </w:rPr>
        <w:t xml:space="preserve"> μοναδικού αναγνωριστικού κωδικού επισήμανσης των μονάδων συσκευασίας των πρ</w:t>
      </w:r>
      <w:r>
        <w:rPr>
          <w:rFonts w:eastAsia="Times New Roman" w:cs="Times New Roman"/>
          <w:szCs w:val="24"/>
        </w:rPr>
        <w:t xml:space="preserve">οϊόντων καπνού. </w:t>
      </w:r>
    </w:p>
    <w:p w14:paraId="2E24736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Σύμφωνα με τις διατάξεις που υπάρχουν από την Ευρωπαϊκή Επιτροπή, μέχρι τις 20 Μαΐου θα πρέπει να παρέχονται οι </w:t>
      </w:r>
      <w:r>
        <w:rPr>
          <w:rFonts w:eastAsia="Times New Roman" w:cs="Times New Roman"/>
          <w:szCs w:val="24"/>
        </w:rPr>
        <w:lastRenderedPageBreak/>
        <w:t>μοναδικοί αναγνωριστικοί κωδικοί στους εμπλεκόμενους φορείς παραγωγής και διάθεσης καπνικών προϊόντων. Και εδώ πάλι προβλέπουμε</w:t>
      </w:r>
      <w:r>
        <w:rPr>
          <w:rFonts w:eastAsia="Times New Roman" w:cs="Times New Roman"/>
          <w:szCs w:val="24"/>
        </w:rPr>
        <w:t xml:space="preserve"> γραφείο, το οποίο θα έχει επταμελή σύνθεση και πάλι δεν πρόκειται να γίνουν προσλήψεις, αλλά είναι από το ήδη υπάρχον προσωπικό.</w:t>
      </w:r>
    </w:p>
    <w:p w14:paraId="2E24736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Με το τελευταίο άρθρο επαναφέρουμε στις διατάξεις της παραγράφου 8 του άρθρου 26 του ν.4172</w:t>
      </w:r>
      <w:r>
        <w:rPr>
          <w:rFonts w:eastAsia="Times New Roman" w:cs="Times New Roman"/>
          <w:szCs w:val="24"/>
        </w:rPr>
        <w:t>,</w:t>
      </w:r>
      <w:r>
        <w:rPr>
          <w:rFonts w:eastAsia="Times New Roman" w:cs="Times New Roman"/>
          <w:szCs w:val="24"/>
        </w:rPr>
        <w:t xml:space="preserve"> τη διάταξη που καταργήθηκε για τα</w:t>
      </w:r>
      <w:r>
        <w:rPr>
          <w:rFonts w:eastAsia="Times New Roman" w:cs="Times New Roman"/>
          <w:szCs w:val="24"/>
        </w:rPr>
        <w:t xml:space="preserve"> εισοδήματα που αποκτιούνταν από την 1-1-2015 και μετά. Σκοπός της διάταξης που φέρνουμε τώρα</w:t>
      </w:r>
      <w:r>
        <w:rPr>
          <w:rFonts w:eastAsia="Times New Roman" w:cs="Times New Roman"/>
          <w:szCs w:val="24"/>
        </w:rPr>
        <w:t>,</w:t>
      </w:r>
      <w:r>
        <w:rPr>
          <w:rFonts w:eastAsia="Times New Roman" w:cs="Times New Roman"/>
          <w:szCs w:val="24"/>
        </w:rPr>
        <w:t xml:space="preserve"> είναι να αναγνωρίζονται με ειδικό τρόπο οι επισφαλείς απαιτήσεις για τα πρακτορεία του ΟΠΑΠ. Υπάρχουν αστάθμητοι παράγοντες αναφορικά με τα έσοδα και δεν υπάρχου</w:t>
      </w:r>
      <w:r>
        <w:rPr>
          <w:rFonts w:eastAsia="Times New Roman" w:cs="Times New Roman"/>
          <w:szCs w:val="24"/>
        </w:rPr>
        <w:t xml:space="preserve">ν δικαιολογητικά στοιχεία λόγω των κανονισμών που ισχύουν στα παίγνια γενικότερα. Γι’ αυτόν τον υπολογισμό δεν υπολογίζονται τα έσοδα από τα </w:t>
      </w:r>
      <w:r>
        <w:rPr>
          <w:rFonts w:eastAsia="Times New Roman" w:cs="Times New Roman"/>
          <w:szCs w:val="24"/>
          <w:lang w:val="en-US"/>
        </w:rPr>
        <w:t>VLTs</w:t>
      </w:r>
      <w:r>
        <w:rPr>
          <w:rFonts w:eastAsia="Times New Roman" w:cs="Times New Roman"/>
          <w:szCs w:val="24"/>
        </w:rPr>
        <w:t>, από τα «</w:t>
      </w:r>
      <w:proofErr w:type="spellStart"/>
      <w:r>
        <w:rPr>
          <w:rFonts w:eastAsia="Times New Roman" w:cs="Times New Roman"/>
          <w:szCs w:val="24"/>
        </w:rPr>
        <w:t>φρουτάκια</w:t>
      </w:r>
      <w:proofErr w:type="spellEnd"/>
      <w:r>
        <w:rPr>
          <w:rFonts w:eastAsia="Times New Roman" w:cs="Times New Roman"/>
          <w:szCs w:val="24"/>
        </w:rPr>
        <w:t>», που είναι όλα ηλεκτρονικά. Άλλα έσοδα που πραγματοποιούνται στα πρακτορεία του ΟΠΑΠ, όπως</w:t>
      </w:r>
      <w:r>
        <w:rPr>
          <w:rFonts w:eastAsia="Times New Roman" w:cs="Times New Roman"/>
          <w:szCs w:val="24"/>
        </w:rPr>
        <w:t xml:space="preserve"> η πώληση καρτών κινητής τηλεφωνίας, η εξόφληση λογαριασμών κ</w:t>
      </w:r>
      <w:r>
        <w:rPr>
          <w:rFonts w:eastAsia="Times New Roman" w:cs="Times New Roman"/>
          <w:szCs w:val="24"/>
        </w:rPr>
        <w:t>.</w:t>
      </w:r>
      <w:r>
        <w:rPr>
          <w:rFonts w:eastAsia="Times New Roman" w:cs="Times New Roman"/>
          <w:szCs w:val="24"/>
        </w:rPr>
        <w:t>λπ., δεν συνυπολογίζονται.</w:t>
      </w:r>
    </w:p>
    <w:p w14:paraId="2E24736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w:t>
      </w:r>
    </w:p>
    <w:p w14:paraId="2E24736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την κυρία Υπουργό.</w:t>
      </w:r>
    </w:p>
    <w:p w14:paraId="2E24736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τώρα στην Κοινοβουλευτική Εκπρόσωπο του ΣΥΡΙΖΑ, την κ. </w:t>
      </w:r>
      <w:proofErr w:type="spellStart"/>
      <w:r>
        <w:rPr>
          <w:rFonts w:eastAsia="Times New Roman" w:cs="Times New Roman"/>
          <w:szCs w:val="24"/>
        </w:rPr>
        <w:t>Βάκη</w:t>
      </w:r>
      <w:proofErr w:type="spellEnd"/>
      <w:r>
        <w:rPr>
          <w:rFonts w:eastAsia="Times New Roman" w:cs="Times New Roman"/>
          <w:szCs w:val="24"/>
        </w:rPr>
        <w:t xml:space="preserve"> και θα </w:t>
      </w:r>
      <w:r>
        <w:rPr>
          <w:rFonts w:eastAsia="Times New Roman" w:cs="Times New Roman"/>
          <w:szCs w:val="24"/>
        </w:rPr>
        <w:t xml:space="preserve">ακολουθήσουν αμέσως μετά ο κ. </w:t>
      </w:r>
      <w:proofErr w:type="spellStart"/>
      <w:r>
        <w:rPr>
          <w:rFonts w:eastAsia="Times New Roman" w:cs="Times New Roman"/>
          <w:szCs w:val="24"/>
        </w:rPr>
        <w:t>Κέλλας</w:t>
      </w:r>
      <w:proofErr w:type="spellEnd"/>
      <w:r>
        <w:rPr>
          <w:rFonts w:eastAsia="Times New Roman" w:cs="Times New Roman"/>
          <w:szCs w:val="24"/>
        </w:rPr>
        <w:t xml:space="preserve">, ο κ. Γεωργαντάς, ο κ. </w:t>
      </w:r>
      <w:proofErr w:type="spellStart"/>
      <w:r>
        <w:rPr>
          <w:rFonts w:eastAsia="Times New Roman" w:cs="Times New Roman"/>
          <w:szCs w:val="24"/>
        </w:rPr>
        <w:t>Μάρδας</w:t>
      </w:r>
      <w:proofErr w:type="spellEnd"/>
      <w:r>
        <w:rPr>
          <w:rFonts w:eastAsia="Times New Roman" w:cs="Times New Roman"/>
          <w:szCs w:val="24"/>
        </w:rPr>
        <w:t xml:space="preserve"> και η Υπουργός κ. </w:t>
      </w:r>
      <w:proofErr w:type="spellStart"/>
      <w:r>
        <w:rPr>
          <w:rFonts w:eastAsia="Times New Roman" w:cs="Times New Roman"/>
          <w:szCs w:val="24"/>
        </w:rPr>
        <w:t>Τζούφη</w:t>
      </w:r>
      <w:proofErr w:type="spellEnd"/>
      <w:r>
        <w:rPr>
          <w:rFonts w:eastAsia="Times New Roman" w:cs="Times New Roman"/>
          <w:szCs w:val="24"/>
        </w:rPr>
        <w:t>.</w:t>
      </w:r>
    </w:p>
    <w:p w14:paraId="2E24736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έχετε τον λόγο για δώδεκα λεπτά, με τη σχετική ανοχή που έχει συμφωνηθεί από το Προεδρείο.</w:t>
      </w:r>
    </w:p>
    <w:p w14:paraId="2E24736A" w14:textId="77777777" w:rsidR="00ED3BF8" w:rsidRDefault="009F432D">
      <w:pPr>
        <w:spacing w:after="0" w:line="600" w:lineRule="auto"/>
        <w:ind w:firstLine="720"/>
        <w:jc w:val="both"/>
        <w:rPr>
          <w:rFonts w:eastAsia="Times New Roman" w:cs="Times New Roman"/>
          <w:szCs w:val="24"/>
        </w:rPr>
      </w:pPr>
      <w:r w:rsidRPr="00F5132D">
        <w:rPr>
          <w:rFonts w:eastAsia="Times New Roman" w:cs="Times New Roman"/>
          <w:b/>
          <w:szCs w:val="24"/>
        </w:rPr>
        <w:t>ΦΩΤΕΙΝΗ ΒΑΚΗ:</w:t>
      </w:r>
      <w:r>
        <w:rPr>
          <w:rFonts w:eastAsia="Times New Roman" w:cs="Times New Roman"/>
          <w:szCs w:val="24"/>
        </w:rPr>
        <w:t xml:space="preserve"> Ευχαριστώ, κύριε Πρόεδρε.</w:t>
      </w:r>
    </w:p>
    <w:p w14:paraId="2E24736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Βο</w:t>
      </w:r>
      <w:r>
        <w:rPr>
          <w:rFonts w:eastAsia="Times New Roman" w:cs="Times New Roman"/>
          <w:szCs w:val="24"/>
        </w:rPr>
        <w:t>υλευτές, σ’ αυτή εδώ την Αίθουσα έχουμε αναφερθεί ενδελεχώς και πλειστάκις για το σχέδιο συνεργειών ΑΕΙ και ΑΤΕΙ</w:t>
      </w:r>
      <w:r>
        <w:rPr>
          <w:rFonts w:eastAsia="Times New Roman" w:cs="Times New Roman"/>
          <w:szCs w:val="24"/>
        </w:rPr>
        <w:t>,</w:t>
      </w:r>
      <w:r>
        <w:rPr>
          <w:rFonts w:eastAsia="Times New Roman" w:cs="Times New Roman"/>
          <w:szCs w:val="24"/>
        </w:rPr>
        <w:t xml:space="preserve"> που διαμορφώνουν τον ενιαίο χώρο ανώτατης εκπαίδευσης. Δεν χρειάζεται, λοιπόν, να αναφερθώ για μία ακόμη φορά, αρκούμαι σε τρεις διαπιστώσεις.</w:t>
      </w:r>
      <w:r>
        <w:rPr>
          <w:rFonts w:eastAsia="Times New Roman" w:cs="Times New Roman"/>
          <w:szCs w:val="24"/>
        </w:rPr>
        <w:t xml:space="preserve"> </w:t>
      </w:r>
    </w:p>
    <w:p w14:paraId="2E24736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Πρώτον, πρόκειται για έναν ενιαίο χώρο, ο οποίος σκοπεύει να τονώσει και να αναπτύξει, να δημιουργήσει ισχυρά περιφερειακά πανεπιστήμια, τα οποία θα πρέπει να θεραπεύουν νέα γνωστικά αντικείμενα. Δεύτερον, είναι ο ενιαίος χώρος που </w:t>
      </w:r>
      <w:r>
        <w:rPr>
          <w:rFonts w:eastAsia="Times New Roman" w:cs="Times New Roman"/>
          <w:szCs w:val="24"/>
        </w:rPr>
        <w:lastRenderedPageBreak/>
        <w:t>θα πρέπει να ιδρύσει ε</w:t>
      </w:r>
      <w:r>
        <w:rPr>
          <w:rFonts w:eastAsia="Times New Roman" w:cs="Times New Roman"/>
          <w:szCs w:val="24"/>
        </w:rPr>
        <w:t>ρευνητικά κέντρα και ινστιτούτα στα πανεπιστήμια, κάτι το οποίο έχει γίνει πράξη και τρίτον, πρέπει να υπαγορεύεται από αυστηρά ακαδημαϊκά κριτήρια και να μην ενδίδει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στις τοπικές σειρήνες, που θα αναπαράγουν το αλήστου μνήμης «κάθε χωριό και τμήμ</w:t>
      </w:r>
      <w:r>
        <w:rPr>
          <w:rFonts w:eastAsia="Times New Roman" w:cs="Times New Roman"/>
          <w:szCs w:val="24"/>
        </w:rPr>
        <w:t>α, κάθε πόλη και σχολή».</w:t>
      </w:r>
    </w:p>
    <w:p w14:paraId="2E24736D" w14:textId="77777777" w:rsidR="00ED3BF8" w:rsidRDefault="009F432D">
      <w:pPr>
        <w:spacing w:after="0" w:line="600" w:lineRule="auto"/>
        <w:ind w:firstLine="720"/>
        <w:jc w:val="both"/>
        <w:rPr>
          <w:rFonts w:eastAsia="Times New Roman" w:cs="Times New Roman"/>
          <w:szCs w:val="24"/>
        </w:rPr>
      </w:pPr>
      <w:r w:rsidRPr="00B25F81">
        <w:rPr>
          <w:rFonts w:eastAsia="Times New Roman" w:cs="Times New Roman"/>
          <w:szCs w:val="24"/>
        </w:rPr>
        <w:t>Όπου έχει λειτουργήσει, έχει λειτουργήσει μέχρι στιγμής σωστά και έχουμε αναφερθεί πάρα πολλές φορές. Δεν χρειάζεται, λοιπόν, να τα ξαναπώ, αλλά θα αρκεστώ στην ομιλία μου στη δευτεροβάθμια εκπαίδευση και στον νέο τρόπο εισαγωγής σ</w:t>
      </w:r>
      <w:r w:rsidRPr="00B25F81">
        <w:rPr>
          <w:rFonts w:eastAsia="Times New Roman" w:cs="Times New Roman"/>
          <w:szCs w:val="24"/>
        </w:rPr>
        <w:t>τα πανεπιστήμια</w:t>
      </w:r>
      <w:r>
        <w:rPr>
          <w:rFonts w:eastAsia="Times New Roman" w:cs="Times New Roman"/>
          <w:szCs w:val="24"/>
        </w:rPr>
        <w:t>.</w:t>
      </w:r>
    </w:p>
    <w:p w14:paraId="2E24736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Αφετηρία, λοιπόν, σήμερα της ομιλίας μου ας είναι μια έκκληση για συναίνεση και ουσιαστικό κοινοβουλευτικό διάλογο για ένα τόσο ευαίσθητο θέμα, αυτό της φυσιογνωμίας και του ρόλου της </w:t>
      </w:r>
      <w:proofErr w:type="spellStart"/>
      <w:r>
        <w:rPr>
          <w:rFonts w:eastAsia="Times New Roman" w:cs="Times New Roman"/>
          <w:szCs w:val="24"/>
        </w:rPr>
        <w:t>λυκειακής</w:t>
      </w:r>
      <w:proofErr w:type="spellEnd"/>
      <w:r>
        <w:rPr>
          <w:rFonts w:eastAsia="Times New Roman" w:cs="Times New Roman"/>
          <w:szCs w:val="24"/>
        </w:rPr>
        <w:t xml:space="preserve"> εκπαίδευσης με αιχμή του δόρατος την εισαγωγή</w:t>
      </w:r>
      <w:r>
        <w:rPr>
          <w:rFonts w:eastAsia="Times New Roman" w:cs="Times New Roman"/>
          <w:szCs w:val="24"/>
        </w:rPr>
        <w:t xml:space="preserve"> των μαθητών στην τριτοβάθμια εκπαίδευση.</w:t>
      </w:r>
    </w:p>
    <w:p w14:paraId="2E24736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το μείζον θέμα της ελληνικής οικογένειας, στο οποίο επενδύονται ελπίδες και αγωνίες, άγχη και ένα διόλου ευκαταφρόνητο μέρος του οικογενειακού προϋπολογισμού. Δεν </w:t>
      </w:r>
      <w:r>
        <w:rPr>
          <w:rFonts w:eastAsia="Times New Roman" w:cs="Times New Roman"/>
          <w:szCs w:val="24"/>
        </w:rPr>
        <w:lastRenderedPageBreak/>
        <w:t>είναι, λοιπόν, ένα θέμα που προσφέρετ</w:t>
      </w:r>
      <w:r>
        <w:rPr>
          <w:rFonts w:eastAsia="Times New Roman" w:cs="Times New Roman"/>
          <w:szCs w:val="24"/>
        </w:rPr>
        <w:t>αι για μικροπολιτική εκμετάλλευση και αντιπολιτευτικές κορώνες. Δεν είναι, όμως, και ένα θέμα που εξετάστηκε αβασάνιστα, αστόχαστα και χωρίς διάλογο με τους φορείς της εκπαιδευτικής κοινότητας. Ο διάλογος για το τι λύκειο θέλουμε διήρκησε δυο χρόνια και εκ</w:t>
      </w:r>
      <w:r>
        <w:rPr>
          <w:rFonts w:eastAsia="Times New Roman" w:cs="Times New Roman"/>
          <w:szCs w:val="24"/>
        </w:rPr>
        <w:t xml:space="preserve">κινεί από κοινούς τόπους. </w:t>
      </w:r>
    </w:p>
    <w:p w14:paraId="2E24737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λύκειο αδυνατεί να εξυπηρετήσει την αποστολή του, να παράσχει εδραία γενική παιδεία και έχει εκφυλιστεί σε προθάλαμο εισαγωγής στην τριτοβάθμια εκπαίδευση. Ο </w:t>
      </w:r>
      <w:proofErr w:type="spellStart"/>
      <w:r>
        <w:rPr>
          <w:rFonts w:eastAsia="Times New Roman" w:cs="Times New Roman"/>
          <w:szCs w:val="24"/>
        </w:rPr>
        <w:t>εξετασιοκεντρικός</w:t>
      </w:r>
      <w:proofErr w:type="spellEnd"/>
      <w:r>
        <w:rPr>
          <w:rFonts w:eastAsia="Times New Roman" w:cs="Times New Roman"/>
          <w:szCs w:val="24"/>
        </w:rPr>
        <w:t xml:space="preserve"> του χαρακτήρας υποβά</w:t>
      </w:r>
      <w:r>
        <w:rPr>
          <w:rFonts w:eastAsia="Times New Roman" w:cs="Times New Roman"/>
          <w:szCs w:val="24"/>
        </w:rPr>
        <w:t>λ</w:t>
      </w:r>
      <w:r>
        <w:rPr>
          <w:rFonts w:eastAsia="Times New Roman" w:cs="Times New Roman"/>
          <w:szCs w:val="24"/>
        </w:rPr>
        <w:t>λει τους μαθητές, όχι στη βάσ</w:t>
      </w:r>
      <w:r>
        <w:rPr>
          <w:rFonts w:eastAsia="Times New Roman" w:cs="Times New Roman"/>
          <w:szCs w:val="24"/>
        </w:rPr>
        <w:t xml:space="preserve">ανο της κριτικής σκέψης, αλλά στο βάσανο της αποστήθισης και στο άχθος του ανταγωνισμού, </w:t>
      </w:r>
      <w:r>
        <w:rPr>
          <w:rFonts w:eastAsia="Times New Roman" w:cs="Times New Roman"/>
          <w:szCs w:val="24"/>
        </w:rPr>
        <w:t xml:space="preserve">μετατρέποντάς </w:t>
      </w:r>
      <w:r>
        <w:rPr>
          <w:rFonts w:eastAsia="Times New Roman" w:cs="Times New Roman"/>
          <w:szCs w:val="24"/>
        </w:rPr>
        <w:t xml:space="preserve">τους σε άλογα κούρσας. </w:t>
      </w:r>
    </w:p>
    <w:p w14:paraId="2E24737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σχολείο μετατράπηκε σε διάλει</w:t>
      </w:r>
      <w:r>
        <w:rPr>
          <w:rFonts w:eastAsia="Times New Roman" w:cs="Times New Roman"/>
          <w:szCs w:val="24"/>
        </w:rPr>
        <w:t>μ</w:t>
      </w:r>
      <w:r>
        <w:rPr>
          <w:rFonts w:eastAsia="Times New Roman" w:cs="Times New Roman"/>
          <w:szCs w:val="24"/>
        </w:rPr>
        <w:t xml:space="preserve">μα από το φροντιστήριο και η προσέγγιση στη γνώση </w:t>
      </w:r>
      <w:proofErr w:type="spellStart"/>
      <w:r>
        <w:rPr>
          <w:rFonts w:eastAsia="Times New Roman" w:cs="Times New Roman"/>
          <w:szCs w:val="24"/>
        </w:rPr>
        <w:t>εργαλειοποιήθηκε</w:t>
      </w:r>
      <w:proofErr w:type="spellEnd"/>
      <w:r>
        <w:rPr>
          <w:rFonts w:eastAsia="Times New Roman" w:cs="Times New Roman"/>
          <w:szCs w:val="24"/>
        </w:rPr>
        <w:t xml:space="preserve">. Από </w:t>
      </w:r>
      <w:proofErr w:type="spellStart"/>
      <w:r>
        <w:rPr>
          <w:rFonts w:eastAsia="Times New Roman" w:cs="Times New Roman"/>
          <w:szCs w:val="24"/>
        </w:rPr>
        <w:t>αυταξία</w:t>
      </w:r>
      <w:proofErr w:type="spellEnd"/>
      <w:r>
        <w:rPr>
          <w:rFonts w:eastAsia="Times New Roman" w:cs="Times New Roman"/>
          <w:szCs w:val="24"/>
        </w:rPr>
        <w:t xml:space="preserve"> εξετράπη σε μέσο</w:t>
      </w:r>
      <w:r>
        <w:rPr>
          <w:rFonts w:eastAsia="Times New Roman" w:cs="Times New Roman"/>
          <w:szCs w:val="24"/>
        </w:rPr>
        <w:t xml:space="preserve"> πραγμάτωσης του απώτερου στόχου, που είναι η εισαγωγή στο πανεπιστήμιο.</w:t>
      </w:r>
    </w:p>
    <w:p w14:paraId="2E24737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Τα κροκοδείλια δάκρυα για το φερόμενο έλλει</w:t>
      </w:r>
      <w:r>
        <w:rPr>
          <w:rFonts w:eastAsia="Times New Roman" w:cs="Times New Roman"/>
          <w:szCs w:val="24"/>
        </w:rPr>
        <w:t>μ</w:t>
      </w:r>
      <w:r>
        <w:rPr>
          <w:rFonts w:eastAsia="Times New Roman" w:cs="Times New Roman"/>
          <w:szCs w:val="24"/>
        </w:rPr>
        <w:t xml:space="preserve">μα γενικής παιδείας, το οποίο, υποτίθεται, εισηγείται το παρόν νομοσχέδιο, </w:t>
      </w:r>
      <w:r>
        <w:rPr>
          <w:rFonts w:eastAsia="Times New Roman" w:cs="Times New Roman"/>
          <w:szCs w:val="24"/>
        </w:rPr>
        <w:lastRenderedPageBreak/>
        <w:t>παραγνωρίζουν εντέχνως και σκοπίμως το αναντίρρητο γεγονός της α</w:t>
      </w:r>
      <w:r>
        <w:rPr>
          <w:rFonts w:eastAsia="Times New Roman" w:cs="Times New Roman"/>
          <w:szCs w:val="24"/>
        </w:rPr>
        <w:t xml:space="preserve">υτοϋπονόμευσης και </w:t>
      </w:r>
      <w:proofErr w:type="spellStart"/>
      <w:r>
        <w:rPr>
          <w:rFonts w:eastAsia="Times New Roman" w:cs="Times New Roman"/>
          <w:szCs w:val="24"/>
        </w:rPr>
        <w:t>αυτοακύρωσης</w:t>
      </w:r>
      <w:proofErr w:type="spellEnd"/>
      <w:r>
        <w:rPr>
          <w:rFonts w:eastAsia="Times New Roman" w:cs="Times New Roman"/>
          <w:szCs w:val="24"/>
        </w:rPr>
        <w:t xml:space="preserve"> της </w:t>
      </w:r>
      <w:r>
        <w:rPr>
          <w:rFonts w:eastAsia="Times New Roman" w:cs="Times New Roman"/>
          <w:szCs w:val="24"/>
        </w:rPr>
        <w:t xml:space="preserve">Γ΄ </w:t>
      </w:r>
      <w:r>
        <w:rPr>
          <w:rFonts w:eastAsia="Times New Roman" w:cs="Times New Roman"/>
          <w:szCs w:val="24"/>
        </w:rPr>
        <w:t>λυκείου, όχι τώρα, αλλά εδώ και μερικές δεκαετίες.</w:t>
      </w:r>
    </w:p>
    <w:p w14:paraId="2E24737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Γ΄ λυκείου αντιμετωπίζεται με πλήρη απαξίωση και αδιαφορία από τους μαθητές, καταρρακώνοντας το ηθικό των καθηγητών που καταβάλλουν υπεράνθρωπες προσπάθειες να κινη</w:t>
      </w:r>
      <w:r>
        <w:rPr>
          <w:rFonts w:eastAsia="Times New Roman" w:cs="Times New Roman"/>
          <w:szCs w:val="24"/>
        </w:rPr>
        <w:t>τοποιήσουν το ενδιαφέρον των πρώτων. Τα μαθήματα της γενικής παιδείας της τελευταίας τάξης καταδικάστηκαν σε ρόλο διακοσμητικό, εφόσον το κέντρο βάρους έγινε αποκλειστικά η εξεταστέα ύλη και γνώμονας επιτυχίας το φροντιστηριακό μάθημα.</w:t>
      </w:r>
    </w:p>
    <w:p w14:paraId="2E24737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Συνέπεια των παραπάνω η εν τοις </w:t>
      </w:r>
      <w:proofErr w:type="spellStart"/>
      <w:r>
        <w:rPr>
          <w:rFonts w:eastAsia="Times New Roman" w:cs="Times New Roman"/>
          <w:szCs w:val="24"/>
        </w:rPr>
        <w:t>πράγμασι</w:t>
      </w:r>
      <w:proofErr w:type="spellEnd"/>
      <w:r>
        <w:rPr>
          <w:rFonts w:eastAsia="Times New Roman" w:cs="Times New Roman"/>
          <w:szCs w:val="24"/>
        </w:rPr>
        <w:t xml:space="preserve"> υποβάθμιση του απολυτηρίου λυκείου. </w:t>
      </w:r>
    </w:p>
    <w:p w14:paraId="2E24737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Όλες και όλοι σ’ αυτήν την Αίθουσα θα συμφωνήσουμε ότι θέλουμε ένα εθνικό απολυτήριο με αντίκρισμα και ειδικό βάρος. Ως εκ τούτου, το παρόν νομοσχέδιο επιχειρεί να θεραπεύσει τις</w:t>
      </w:r>
      <w:r>
        <w:rPr>
          <w:rFonts w:eastAsia="Times New Roman" w:cs="Times New Roman"/>
          <w:szCs w:val="24"/>
        </w:rPr>
        <w:t xml:space="preserve"> παραπάνω παθογένειες με τους εξής τρόπους:</w:t>
      </w:r>
    </w:p>
    <w:p w14:paraId="2E24737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Πρώτον, στη Β΄ λυκείου δίδεται αποκλειστικά και μόνο ο χαρακτήρας τάξης γενικής παιδείας, καταργώντας τα μαθήματα </w:t>
      </w:r>
      <w:r>
        <w:rPr>
          <w:rFonts w:eastAsia="Times New Roman" w:cs="Times New Roman"/>
          <w:szCs w:val="24"/>
        </w:rPr>
        <w:lastRenderedPageBreak/>
        <w:t>κατεύθυνσης που λειτουργούσαν ως προπαρασκευαστικό στάδιο για τις εξετάσεις εισαγωγής στο πανεπιστ</w:t>
      </w:r>
      <w:r>
        <w:rPr>
          <w:rFonts w:eastAsia="Times New Roman" w:cs="Times New Roman"/>
          <w:szCs w:val="24"/>
        </w:rPr>
        <w:t xml:space="preserve">ήμιο, συμπαρασύροντας και την εν λόγω τάξη σε </w:t>
      </w:r>
      <w:proofErr w:type="spellStart"/>
      <w:r>
        <w:rPr>
          <w:rFonts w:eastAsia="Times New Roman" w:cs="Times New Roman"/>
          <w:szCs w:val="24"/>
        </w:rPr>
        <w:t>φροντιστηριοποίηση</w:t>
      </w:r>
      <w:proofErr w:type="spellEnd"/>
      <w:r>
        <w:rPr>
          <w:rFonts w:eastAsia="Times New Roman" w:cs="Times New Roman"/>
          <w:szCs w:val="24"/>
        </w:rPr>
        <w:t xml:space="preserve"> και φρενήρη προετοιμασία, πολλές φορές, εξετάσεων και συνεπώς ακυρώνοντας την αποστολή της να προάγει ουσιαστικά τη γενική παιδεία. </w:t>
      </w:r>
    </w:p>
    <w:p w14:paraId="2E24737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Δεύτερον, προβλέπεται η δυνατότητα εισαγωγής στην τριτοβάθ</w:t>
      </w:r>
      <w:r>
        <w:rPr>
          <w:rFonts w:eastAsia="Times New Roman" w:cs="Times New Roman"/>
          <w:szCs w:val="24"/>
        </w:rPr>
        <w:t>μια εκπαίδευση χωρίς εξετάσεις, με αποκλειστικό κριτήριο το απολυτήριο του λυκείου. Αρχικά ο αριθμός των τμημάτων ελεύθερης πρόσβασης θα είναι περιορισμένος. Είναι, ωστόσο, ένα πρώτο βήμα που κάνει πράξη το διαχρονικό αίτημα της ελεύθερης πρόσβασης και ότα</w:t>
      </w:r>
      <w:r>
        <w:rPr>
          <w:rFonts w:eastAsia="Times New Roman" w:cs="Times New Roman"/>
          <w:szCs w:val="24"/>
        </w:rPr>
        <w:t>ν αναβαθμιστεί το απολυτήριο του λυκείου και καταστεί αξιόπιστο στη συνείδηση της κοινωνίας, ας σχεδιάσουμε προσεκτικά τα επόμενα βήματα επέκτασης της διάταξης.</w:t>
      </w:r>
    </w:p>
    <w:p w14:paraId="2E24737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Τρίτον, η Γ΄ λυκείου θα περιλαμβάνει πλέον τα μαθήματα που θα απαιτούνται για την εισαγωγή στην</w:t>
      </w:r>
      <w:r>
        <w:rPr>
          <w:rFonts w:eastAsia="Times New Roman" w:cs="Times New Roman"/>
          <w:szCs w:val="24"/>
        </w:rPr>
        <w:t xml:space="preserve"> τριτοβάθμια εκπαίδευση, με αύξηση των ωρών διδασκαλίας κάθε μαθήματος στις έξι ώρες, αλλά και με διαφορετικό διδακτικό σχεδιασμό, ούτως </w:t>
      </w:r>
      <w:r>
        <w:rPr>
          <w:rFonts w:eastAsia="Times New Roman" w:cs="Times New Roman"/>
          <w:szCs w:val="24"/>
        </w:rPr>
        <w:lastRenderedPageBreak/>
        <w:t>ώστε να πραγματώνεται η εμβάθυνση, η καλλιέργεια της κριτικής ικανότητας και η σύνθεση που επιτυγχάνεται διαμέσου της σ</w:t>
      </w:r>
      <w:r>
        <w:rPr>
          <w:rFonts w:eastAsia="Times New Roman" w:cs="Times New Roman"/>
          <w:szCs w:val="24"/>
        </w:rPr>
        <w:t>υγγραφής εργασιών που λειτουργούν ως αντίδοτο, μεταξύ άλλων, στη μετωπική διδασκαλία και τη μηχανική αποστήθιση γνώσεων, χωρίς επεξεργασία. Και βεβαίως, υποχρεωτικό μάθημα, ανεξαρτήτως της σχολής που θα επιλέγεται από τον υποψήφιο, θα είναι και το μάθημα τ</w:t>
      </w:r>
      <w:r>
        <w:rPr>
          <w:rFonts w:eastAsia="Times New Roman" w:cs="Times New Roman"/>
          <w:szCs w:val="24"/>
        </w:rPr>
        <w:t xml:space="preserve">ης </w:t>
      </w:r>
      <w:r>
        <w:rPr>
          <w:rFonts w:eastAsia="Times New Roman" w:cs="Times New Roman"/>
          <w:szCs w:val="24"/>
        </w:rPr>
        <w:t>Νέας Ελληνικής Γλώσσας</w:t>
      </w:r>
      <w:r>
        <w:rPr>
          <w:rFonts w:eastAsia="Times New Roman" w:cs="Times New Roman"/>
          <w:szCs w:val="24"/>
        </w:rPr>
        <w:t>, το οποίο θεραπεύει την ιστορία, τον πολιτισμό, θέματα ταυτότητας και ως εκ τούτου, είναι πολύ σημαντικό.</w:t>
      </w:r>
    </w:p>
    <w:p w14:paraId="2E24737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Σε αυτό, λοιπόν, το πλαίσιο χαιρετίζω ως θετική και τη διάταξη που προβλέπει τη </w:t>
      </w:r>
      <w:r>
        <w:rPr>
          <w:rFonts w:eastAsia="Times New Roman" w:cs="Times New Roman"/>
          <w:szCs w:val="24"/>
        </w:rPr>
        <w:t xml:space="preserve">σύσταση </w:t>
      </w:r>
      <w:r>
        <w:rPr>
          <w:rFonts w:eastAsia="Times New Roman" w:cs="Times New Roman"/>
          <w:szCs w:val="24"/>
        </w:rPr>
        <w:t>του Εθνικού Κέντρου Επιμόρφωσης Εκπα</w:t>
      </w:r>
      <w:r>
        <w:rPr>
          <w:rFonts w:eastAsia="Times New Roman" w:cs="Times New Roman"/>
          <w:szCs w:val="24"/>
        </w:rPr>
        <w:t xml:space="preserve">ιδευτικών, αποκαθιστώντας μετά από πολλά έτη τη χαμένη τιμή του θεσμού της επιμόρφωσης των εκπαιδευτικών. </w:t>
      </w:r>
    </w:p>
    <w:p w14:paraId="2E24737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επανίδρυση του εν λόγω θεσμού επιμόρφωσης συνεπικουρείται και από την επιστροφή μετά από μια δεκαετία σε μια άλλη κανονικότητα, στην κανονικότητα τ</w:t>
      </w:r>
      <w:r>
        <w:rPr>
          <w:rFonts w:eastAsia="Times New Roman" w:cs="Times New Roman"/>
          <w:szCs w:val="24"/>
        </w:rPr>
        <w:t xml:space="preserve">ων μόνιμων διορισμών στη μέση εκπαίδευση. Και ας σημειωθεί για μια ακόμη φορά –αναφέρθηκε από συναδέλφους- ότι έχουν ήδη δρομολογηθεί </w:t>
      </w:r>
      <w:r>
        <w:rPr>
          <w:rFonts w:eastAsia="Times New Roman" w:cs="Times New Roman"/>
          <w:szCs w:val="24"/>
        </w:rPr>
        <w:lastRenderedPageBreak/>
        <w:t xml:space="preserve">τεσσερισήμισι χιλιάδες διορισμοί στον πολύπαθο και </w:t>
      </w:r>
      <w:proofErr w:type="spellStart"/>
      <w:r>
        <w:rPr>
          <w:rFonts w:eastAsia="Times New Roman" w:cs="Times New Roman"/>
          <w:szCs w:val="24"/>
        </w:rPr>
        <w:t>παραμελημένο</w:t>
      </w:r>
      <w:proofErr w:type="spellEnd"/>
      <w:r>
        <w:rPr>
          <w:rFonts w:eastAsia="Times New Roman" w:cs="Times New Roman"/>
          <w:szCs w:val="24"/>
        </w:rPr>
        <w:t xml:space="preserve"> χώρο της ειδικής αγωγής. </w:t>
      </w:r>
    </w:p>
    <w:p w14:paraId="2E24737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υπή</w:t>
      </w:r>
      <w:r>
        <w:rPr>
          <w:rFonts w:eastAsia="Times New Roman" w:cs="Times New Roman"/>
          <w:szCs w:val="24"/>
        </w:rPr>
        <w:t xml:space="preserve">ρξα πάντα υπέρμαχος της συναίνεσης και της διεξαγωγής δημόσιου διαλόγου με κανόνες και θέσεις σε θέματα παιδείας. Από το 2015 ακούω ένα διαρκές «αριστείας </w:t>
      </w:r>
      <w:proofErr w:type="spellStart"/>
      <w:r>
        <w:rPr>
          <w:rFonts w:eastAsia="Times New Roman" w:cs="Times New Roman"/>
          <w:szCs w:val="24"/>
        </w:rPr>
        <w:t>εγκώμιον</w:t>
      </w:r>
      <w:proofErr w:type="spellEnd"/>
      <w:r>
        <w:rPr>
          <w:rFonts w:eastAsia="Times New Roman" w:cs="Times New Roman"/>
          <w:szCs w:val="24"/>
        </w:rPr>
        <w:t xml:space="preserve">», που βρίθει κραυγών, αφορισμών, κακόγουστων παρομοιώσεων, </w:t>
      </w:r>
      <w:r>
        <w:rPr>
          <w:rFonts w:eastAsia="Times New Roman" w:cs="Times New Roman"/>
          <w:szCs w:val="24"/>
          <w:lang w:val="en-US"/>
        </w:rPr>
        <w:t>fake</w:t>
      </w:r>
      <w:r w:rsidRPr="0093225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ενίοτε οξύμωρων. Απ</w:t>
      </w:r>
      <w:r>
        <w:rPr>
          <w:rFonts w:eastAsia="Times New Roman" w:cs="Times New Roman"/>
          <w:szCs w:val="24"/>
        </w:rPr>
        <w:t>ό το 2015 κατακεραυνώνετε τον «μπαλτά στην παιδεία», «το σχολείο της ήσσονος προσπάθειας που νομοθετεί ο ΣΥΡΙΖΑ» και προσφάτως ακούσαμε και «για τον Νέρωνα Υπουργό της Παιδείας που με ρεβανσιστική διάθεση, χωρίς πάθος και σχέδιο παραδίδει το εκπαιδευτικό σ</w:t>
      </w:r>
      <w:r>
        <w:rPr>
          <w:rFonts w:eastAsia="Times New Roman" w:cs="Times New Roman"/>
          <w:szCs w:val="24"/>
        </w:rPr>
        <w:t xml:space="preserve">ύστημα στις φλόγες». </w:t>
      </w:r>
    </w:p>
    <w:p w14:paraId="2E24737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Ακούμε τον Αρχηγό της Αξιωματικής Αντιπολίτευσης, μετά από τον αλήστου μνήμης ορισμό των μαθητών ως πελατών, να ορίζει το ελληνικό δημόσιο πανεπιστήμιο ως κέντρο παρασκευής μολότοφ, προσβάλλοντας βαθύτατα το σύνολο της ακαδημαϊκής κοι</w:t>
      </w:r>
      <w:r>
        <w:rPr>
          <w:rFonts w:eastAsia="Times New Roman" w:cs="Times New Roman"/>
          <w:szCs w:val="24"/>
        </w:rPr>
        <w:t xml:space="preserve">νότητας, τους διδάσκοντες που με ανιδιοτέλεια και αυταπάρνηση κράτησαν όρθια τα δημόσια ιδρύματα, παρέχοντας υψηλής ποιότητας έρευνα και διδασκαλία, με ηρωικές </w:t>
      </w:r>
      <w:r>
        <w:rPr>
          <w:rFonts w:eastAsia="Times New Roman" w:cs="Times New Roman"/>
          <w:szCs w:val="24"/>
        </w:rPr>
        <w:lastRenderedPageBreak/>
        <w:t xml:space="preserve">προσπάθειες, σε εποχές που η κυβέρνηση των αρίστων </w:t>
      </w:r>
      <w:proofErr w:type="spellStart"/>
      <w:r>
        <w:rPr>
          <w:rFonts w:eastAsia="Times New Roman" w:cs="Times New Roman"/>
          <w:szCs w:val="24"/>
        </w:rPr>
        <w:t>περιέκοπτε</w:t>
      </w:r>
      <w:proofErr w:type="spellEnd"/>
      <w:r>
        <w:rPr>
          <w:rFonts w:eastAsia="Times New Roman" w:cs="Times New Roman"/>
          <w:szCs w:val="24"/>
        </w:rPr>
        <w:t xml:space="preserve"> δαπάνες για την παιδεία και τα ανώ</w:t>
      </w:r>
      <w:r>
        <w:rPr>
          <w:rFonts w:eastAsia="Times New Roman" w:cs="Times New Roman"/>
          <w:szCs w:val="24"/>
        </w:rPr>
        <w:t xml:space="preserve">τατα εκπαιδευτικά ιδρύματα αδυνατούσαν να καλύψουν ακόμα και τα λειτουργικά τους έξοδα, αλλά προσβάλλοντας και τους φοιτητές των ελληνικών πανεπιστημίων για τους οποίους βέβαια δεν </w:t>
      </w:r>
      <w:r w:rsidRPr="008C14B0">
        <w:rPr>
          <w:rFonts w:eastAsia="Times New Roman" w:cs="Times New Roman"/>
          <w:szCs w:val="24"/>
        </w:rPr>
        <w:t>φείδεται</w:t>
      </w:r>
      <w:r>
        <w:rPr>
          <w:rFonts w:eastAsia="Times New Roman" w:cs="Times New Roman"/>
          <w:szCs w:val="24"/>
        </w:rPr>
        <w:t xml:space="preserve"> επαίνων όταν διαπρέπουν στο εξωτερικό, θρηνώντας το </w:t>
      </w:r>
      <w:r>
        <w:rPr>
          <w:rFonts w:eastAsia="Times New Roman" w:cs="Times New Roman"/>
          <w:szCs w:val="24"/>
          <w:lang w:val="en-US"/>
        </w:rPr>
        <w:t>brain</w:t>
      </w:r>
      <w:r w:rsidRPr="007E0C9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α</w:t>
      </w:r>
      <w:r>
        <w:rPr>
          <w:rFonts w:eastAsia="Times New Roman" w:cs="Times New Roman"/>
          <w:szCs w:val="24"/>
        </w:rPr>
        <w:t xml:space="preserve">ποκλειστικοί υπεύθυνοι και δημιουργοί του οποίου είστε εσείς όσοι βυθίσατε μια χώρα στην κρίση και τη σύρατε αλυσοδεμένη στα κάτεργα των μνημονίων. </w:t>
      </w:r>
    </w:p>
    <w:p w14:paraId="2E24737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Στις κραυγές, λοιπόν, περί άρσης της αριστείας και σχολ</w:t>
      </w:r>
      <w:r>
        <w:rPr>
          <w:rFonts w:eastAsia="Times New Roman" w:cs="Times New Roman"/>
          <w:szCs w:val="24"/>
        </w:rPr>
        <w:t>ε</w:t>
      </w:r>
      <w:r>
        <w:rPr>
          <w:rFonts w:eastAsia="Times New Roman" w:cs="Times New Roman"/>
          <w:szCs w:val="24"/>
        </w:rPr>
        <w:t>ίων ήσσονος προσπάθειας, στους αφορισμούς περί ισοπ</w:t>
      </w:r>
      <w:r>
        <w:rPr>
          <w:rFonts w:eastAsia="Times New Roman" w:cs="Times New Roman"/>
          <w:szCs w:val="24"/>
        </w:rPr>
        <w:t>έδωσης, τα νομοσχέδια και η εκπαιδευτική πολιτική που εφαρμόστηκε τα τελευταία χρόνια είναι η μόνη απάντηση.</w:t>
      </w:r>
    </w:p>
    <w:p w14:paraId="2E24737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Επιτρέψτε μου μερικά δείγματα γραφής. Νομοθετήσαμε και κάναμε πράξη τη διετή προσχολική αγωγή. Νομοθετήσαμε και κάναμε πράξη το ολοήμερο σχολείο.</w:t>
      </w:r>
    </w:p>
    <w:p w14:paraId="2E24737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ώσαμε ιδιαίτερη έμφαση στην ειδική αγωγή, αλλά και την τεχνική εκπαίδευση που αντιμετωπιζόταν ως το παιδί ενός </w:t>
      </w:r>
      <w:r>
        <w:rPr>
          <w:rFonts w:eastAsia="Times New Roman" w:cs="Times New Roman"/>
          <w:szCs w:val="24"/>
        </w:rPr>
        <w:lastRenderedPageBreak/>
        <w:t>κατώτερου Θεού, διεκδικώντας μάλιστα την παγκόσμια πρωτοτυπία να εξάγουμε γιατρούς και μηχανικούς και να εισάγουμε τεχνίτες. Διότι αναβάθμιση της</w:t>
      </w:r>
      <w:r>
        <w:rPr>
          <w:rFonts w:eastAsia="Times New Roman" w:cs="Times New Roman"/>
          <w:szCs w:val="24"/>
        </w:rPr>
        <w:t xml:space="preserve"> τεχνικής εκπαίδευσης, παραδείγματος χάριν, είναι τα διετή προγράμματα στα πανεπιστήμια με ελεύθερη πρόσβαση των αποφοίτων των επαγγελματικών λυκείων. </w:t>
      </w:r>
    </w:p>
    <w:p w14:paraId="2E24738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Εισάγονται εφεξής ψυχολόγοι στα σχολεία, αρωγοί σε μια γενιά που είναι χαμένη στο διαδίκτυο, η ανέλεγκτη</w:t>
      </w:r>
      <w:r>
        <w:rPr>
          <w:rFonts w:eastAsia="Times New Roman" w:cs="Times New Roman"/>
          <w:szCs w:val="24"/>
        </w:rPr>
        <w:t xml:space="preserve"> και ακατέργαστη πληροφορία του οποίου ακυρώνει την κρίση και την σκέψη, στο διαδίκτυο που απομονώνει και γίνεται πρόσκομμα στο πνεύμα συλλογικότητας και οδηγεί στον απομονωτισμό και την κατάθλιψη. </w:t>
      </w:r>
    </w:p>
    <w:p w14:paraId="2E24738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Μετά από μια δεκαετία αδιοριστίας, προχωρούμε σε μόνιμους</w:t>
      </w:r>
      <w:r>
        <w:rPr>
          <w:rFonts w:eastAsia="Times New Roman" w:cs="Times New Roman"/>
          <w:szCs w:val="24"/>
        </w:rPr>
        <w:t xml:space="preserve"> διορισμούς στα σχολεία, προσπαθώντας, εάν θέλετε, να κλείσουμε και το ντροπιαστικό για την ιστορία της εκπαίδευσης κεφάλαιο που </w:t>
      </w:r>
      <w:proofErr w:type="spellStart"/>
      <w:r w:rsidRPr="00A57D03">
        <w:rPr>
          <w:rFonts w:eastAsia="Times New Roman" w:cs="Times New Roman"/>
          <w:szCs w:val="24"/>
        </w:rPr>
        <w:t>επο</w:t>
      </w:r>
      <w:r>
        <w:rPr>
          <w:rFonts w:eastAsia="Times New Roman" w:cs="Times New Roman"/>
          <w:szCs w:val="24"/>
        </w:rPr>
        <w:t>ίει</w:t>
      </w:r>
      <w:proofErr w:type="spellEnd"/>
      <w:r w:rsidRPr="007E0C95">
        <w:rPr>
          <w:rFonts w:eastAsia="Times New Roman" w:cs="Times New Roman"/>
          <w:b/>
          <w:szCs w:val="24"/>
        </w:rPr>
        <w:t xml:space="preserve"> </w:t>
      </w:r>
      <w:r>
        <w:rPr>
          <w:rFonts w:eastAsia="Times New Roman" w:cs="Times New Roman"/>
          <w:szCs w:val="24"/>
        </w:rPr>
        <w:t>την ανάγκη φιλοτιμία και ακούει στο όνομα «αναπληρωτές», ήτοι συναδέλφους που περιφέρονταν και περιφέρονται δυστυχώς απ’</w:t>
      </w:r>
      <w:r>
        <w:rPr>
          <w:rFonts w:eastAsia="Times New Roman" w:cs="Times New Roman"/>
          <w:szCs w:val="24"/>
        </w:rPr>
        <w:t xml:space="preserve"> άκρη σε άκρη, μαζεύοντας μόρια, χωρίς </w:t>
      </w:r>
      <w:r>
        <w:rPr>
          <w:rFonts w:eastAsia="Times New Roman" w:cs="Times New Roman"/>
          <w:szCs w:val="24"/>
        </w:rPr>
        <w:lastRenderedPageBreak/>
        <w:t xml:space="preserve">εργασιακά δικαιώματα -κάποιοι εκ των οποίων κατοχυρώθηκαν πρόσφατα- που ήταν επισφαλείς και ανασφαλείς. </w:t>
      </w:r>
    </w:p>
    <w:p w14:paraId="2E24738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Έγιναν, όμως, διορισμοί και επίκεινται φέτος πεντακόσιοι στην τριτοβάθμια εκπαίδευση, διότι το πρόβλημα των ελλη</w:t>
      </w:r>
      <w:r>
        <w:rPr>
          <w:rFonts w:eastAsia="Times New Roman" w:cs="Times New Roman"/>
          <w:szCs w:val="24"/>
        </w:rPr>
        <w:t xml:space="preserve">νικών πανεπιστημίων για όσες και όσους βιώσαμε και βιώνουμε τη δύσκολη και άνυδρη πραγματικότητά τους δεν είναι η «ανομία», για να χρησιμοποιήσω τον προσφιλή σας όρο, το πρόβλημα συνίσταται στη δραματική </w:t>
      </w:r>
      <w:proofErr w:type="spellStart"/>
      <w:r>
        <w:rPr>
          <w:rFonts w:eastAsia="Times New Roman" w:cs="Times New Roman"/>
          <w:szCs w:val="24"/>
        </w:rPr>
        <w:t>υποστελέχωση</w:t>
      </w:r>
      <w:proofErr w:type="spellEnd"/>
      <w:r>
        <w:rPr>
          <w:rFonts w:eastAsia="Times New Roman" w:cs="Times New Roman"/>
          <w:szCs w:val="24"/>
        </w:rPr>
        <w:t xml:space="preserve"> των ανώτατων εκπαιδευτικών ιδρυμάτων, π</w:t>
      </w:r>
      <w:r>
        <w:rPr>
          <w:rFonts w:eastAsia="Times New Roman" w:cs="Times New Roman"/>
          <w:szCs w:val="24"/>
        </w:rPr>
        <w:t xml:space="preserve">ου νομιμοποιείται με το αίτημά σας για την επαναφορά της αναλογίας του ένα προς πέντε, όταν εμείς </w:t>
      </w:r>
      <w:proofErr w:type="spellStart"/>
      <w:r>
        <w:rPr>
          <w:rFonts w:eastAsia="Times New Roman" w:cs="Times New Roman"/>
          <w:szCs w:val="24"/>
        </w:rPr>
        <w:t>επιτύχαμε</w:t>
      </w:r>
      <w:proofErr w:type="spellEnd"/>
      <w:r>
        <w:rPr>
          <w:rFonts w:eastAsia="Times New Roman" w:cs="Times New Roman"/>
          <w:szCs w:val="24"/>
        </w:rPr>
        <w:t xml:space="preserve"> την επιστροφή σε μια ακόμη κανονικότητα, αυτή του ένα προς ένα, για μια αποχώρηση μια πρόσληψη. </w:t>
      </w:r>
    </w:p>
    <w:p w14:paraId="2E24738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πρόβλημα</w:t>
      </w:r>
      <w:r w:rsidRPr="001B5D0F">
        <w:rPr>
          <w:rFonts w:eastAsia="Times New Roman" w:cs="Times New Roman"/>
          <w:szCs w:val="24"/>
        </w:rPr>
        <w:t>,</w:t>
      </w:r>
      <w:r>
        <w:rPr>
          <w:rFonts w:eastAsia="Times New Roman" w:cs="Times New Roman"/>
          <w:szCs w:val="24"/>
        </w:rPr>
        <w:t xml:space="preserve"> επιπλέον</w:t>
      </w:r>
      <w:r w:rsidRPr="001B5D0F">
        <w:rPr>
          <w:rFonts w:eastAsia="Times New Roman" w:cs="Times New Roman"/>
          <w:szCs w:val="24"/>
        </w:rPr>
        <w:t>,</w:t>
      </w:r>
      <w:r>
        <w:rPr>
          <w:rFonts w:eastAsia="Times New Roman" w:cs="Times New Roman"/>
          <w:szCs w:val="24"/>
        </w:rPr>
        <w:t xml:space="preserve"> συνίσταται στην έλλειψη θεσμ</w:t>
      </w:r>
      <w:r>
        <w:rPr>
          <w:rFonts w:eastAsia="Times New Roman" w:cs="Times New Roman"/>
          <w:szCs w:val="24"/>
        </w:rPr>
        <w:t>ών που θα προάγουν την έρευνα</w:t>
      </w:r>
      <w:r w:rsidRPr="001B5D0F">
        <w:rPr>
          <w:rFonts w:eastAsia="Times New Roman" w:cs="Times New Roman"/>
          <w:szCs w:val="24"/>
        </w:rPr>
        <w:t>,</w:t>
      </w:r>
      <w:r>
        <w:rPr>
          <w:rFonts w:eastAsia="Times New Roman" w:cs="Times New Roman"/>
          <w:szCs w:val="24"/>
        </w:rPr>
        <w:t xml:space="preserve"> την οποία το νομοσχέδιο θεραπεύει με την ίδρυση πανεπιστημιακών ερευνητικών κέντρων και ινστιτούτων</w:t>
      </w:r>
      <w:r w:rsidRPr="001B5D0F">
        <w:rPr>
          <w:rFonts w:eastAsia="Times New Roman" w:cs="Times New Roman"/>
          <w:szCs w:val="24"/>
        </w:rPr>
        <w:t>,</w:t>
      </w:r>
      <w:r>
        <w:rPr>
          <w:rFonts w:eastAsia="Times New Roman" w:cs="Times New Roman"/>
          <w:szCs w:val="24"/>
        </w:rPr>
        <w:t xml:space="preserve"> όπως υπαγορεύει</w:t>
      </w:r>
      <w:r w:rsidRPr="001B5D0F">
        <w:rPr>
          <w:rFonts w:eastAsia="Times New Roman" w:cs="Times New Roman"/>
          <w:szCs w:val="24"/>
        </w:rPr>
        <w:t>,</w:t>
      </w:r>
      <w:r>
        <w:rPr>
          <w:rFonts w:eastAsia="Times New Roman" w:cs="Times New Roman"/>
          <w:szCs w:val="24"/>
        </w:rPr>
        <w:t xml:space="preserve"> κυριολεξία</w:t>
      </w:r>
      <w:r w:rsidRPr="001B5D0F">
        <w:rPr>
          <w:rFonts w:eastAsia="Times New Roman" w:cs="Times New Roman"/>
          <w:szCs w:val="24"/>
        </w:rPr>
        <w:t>,</w:t>
      </w:r>
      <w:r>
        <w:rPr>
          <w:rFonts w:eastAsia="Times New Roman" w:cs="Times New Roman"/>
          <w:szCs w:val="24"/>
        </w:rPr>
        <w:t xml:space="preserve"> ο ενιαίος χώρος εκπαίδευσης. </w:t>
      </w:r>
    </w:p>
    <w:p w14:paraId="2E24738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Βεβαίως</w:t>
      </w:r>
      <w:r w:rsidRPr="001B5D0F">
        <w:rPr>
          <w:rFonts w:eastAsia="Times New Roman" w:cs="Times New Roman"/>
          <w:szCs w:val="24"/>
        </w:rPr>
        <w:t>,</w:t>
      </w:r>
      <w:r>
        <w:rPr>
          <w:rFonts w:eastAsia="Times New Roman" w:cs="Times New Roman"/>
          <w:szCs w:val="24"/>
        </w:rPr>
        <w:t xml:space="preserve"> θα ήθελα να κάνω και ιδιαίτερη αναφορά στο Ελληνικό Ίδρυμα Έρευνας και Καινοτομίας</w:t>
      </w:r>
      <w:r w:rsidRPr="001B5D0F">
        <w:rPr>
          <w:rFonts w:eastAsia="Times New Roman" w:cs="Times New Roman"/>
          <w:szCs w:val="24"/>
        </w:rPr>
        <w:t>,</w:t>
      </w:r>
      <w:r>
        <w:rPr>
          <w:rFonts w:eastAsia="Times New Roman" w:cs="Times New Roman"/>
          <w:szCs w:val="24"/>
        </w:rPr>
        <w:t xml:space="preserve"> το οποίο έδωσε ερευνητική στέγη σε δεκάδες διδάκτορες, </w:t>
      </w:r>
      <w:proofErr w:type="spellStart"/>
      <w:r>
        <w:rPr>
          <w:rFonts w:eastAsia="Times New Roman" w:cs="Times New Roman"/>
          <w:szCs w:val="24"/>
        </w:rPr>
        <w:t>μεταδιδάκτορες</w:t>
      </w:r>
      <w:proofErr w:type="spellEnd"/>
      <w:r>
        <w:rPr>
          <w:rFonts w:eastAsia="Times New Roman" w:cs="Times New Roman"/>
          <w:szCs w:val="24"/>
        </w:rPr>
        <w:t xml:space="preserve">, ερευνητές. </w:t>
      </w:r>
    </w:p>
    <w:p w14:paraId="2E24738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επιστρέψω</w:t>
      </w:r>
      <w:r w:rsidRPr="001B5D0F">
        <w:rPr>
          <w:rFonts w:eastAsia="Times New Roman" w:cs="Times New Roman"/>
          <w:szCs w:val="24"/>
        </w:rPr>
        <w:t>,</w:t>
      </w:r>
      <w:r>
        <w:rPr>
          <w:rFonts w:eastAsia="Times New Roman" w:cs="Times New Roman"/>
          <w:szCs w:val="24"/>
        </w:rPr>
        <w:t xml:space="preserve"> όμως</w:t>
      </w:r>
      <w:r w:rsidRPr="001B5D0F">
        <w:rPr>
          <w:rFonts w:eastAsia="Times New Roman" w:cs="Times New Roman"/>
          <w:szCs w:val="24"/>
        </w:rPr>
        <w:t>,</w:t>
      </w:r>
      <w:r>
        <w:rPr>
          <w:rFonts w:eastAsia="Times New Roman" w:cs="Times New Roman"/>
          <w:szCs w:val="24"/>
        </w:rPr>
        <w:t xml:space="preserve"> στα σχολεία. Κυρίες και κύριοι συνάδελφοι</w:t>
      </w:r>
      <w:r w:rsidRPr="001B5D0F">
        <w:rPr>
          <w:rFonts w:eastAsia="Times New Roman" w:cs="Times New Roman"/>
          <w:szCs w:val="24"/>
        </w:rPr>
        <w:t>,</w:t>
      </w:r>
      <w:r>
        <w:rPr>
          <w:rFonts w:eastAsia="Times New Roman" w:cs="Times New Roman"/>
          <w:szCs w:val="24"/>
        </w:rPr>
        <w:t xml:space="preserve"> δεν ακυρώσαμε την αριστεί</w:t>
      </w:r>
      <w:r>
        <w:rPr>
          <w:rFonts w:eastAsia="Times New Roman" w:cs="Times New Roman"/>
          <w:szCs w:val="24"/>
        </w:rPr>
        <w:t>α</w:t>
      </w:r>
      <w:r w:rsidRPr="001B5D0F">
        <w:rPr>
          <w:rFonts w:eastAsia="Times New Roman" w:cs="Times New Roman"/>
          <w:szCs w:val="24"/>
        </w:rPr>
        <w:t>,</w:t>
      </w:r>
      <w:r>
        <w:rPr>
          <w:rFonts w:eastAsia="Times New Roman" w:cs="Times New Roman"/>
          <w:szCs w:val="24"/>
        </w:rPr>
        <w:t xml:space="preserve"> αλλά επιχειρήσαμε να κάνουμε άριστα σχολεία για όλους και όχι περίκλειστα κάστρα αριστείας για τους έχοντες και τους κατέχοντες. Όραμά μας το σχολείο ισότητας και ποιότητας</w:t>
      </w:r>
      <w:r w:rsidRPr="001B5D0F">
        <w:rPr>
          <w:rFonts w:eastAsia="Times New Roman" w:cs="Times New Roman"/>
          <w:szCs w:val="24"/>
        </w:rPr>
        <w:t>,</w:t>
      </w:r>
      <w:r>
        <w:rPr>
          <w:rFonts w:eastAsia="Times New Roman" w:cs="Times New Roman"/>
          <w:szCs w:val="24"/>
        </w:rPr>
        <w:t xml:space="preserve"> που θα προάγει την παιδεία</w:t>
      </w:r>
      <w:r w:rsidRPr="001B5D0F">
        <w:rPr>
          <w:rFonts w:eastAsia="Times New Roman" w:cs="Times New Roman"/>
          <w:szCs w:val="24"/>
        </w:rPr>
        <w:t>,</w:t>
      </w:r>
      <w:r>
        <w:rPr>
          <w:rFonts w:eastAsia="Times New Roman" w:cs="Times New Roman"/>
          <w:szCs w:val="24"/>
        </w:rPr>
        <w:t xml:space="preserve"> αλλά και θα διαμορφώνει ελεύθερους και υπεύθυνους π</w:t>
      </w:r>
      <w:r>
        <w:rPr>
          <w:rFonts w:eastAsia="Times New Roman" w:cs="Times New Roman"/>
          <w:szCs w:val="24"/>
        </w:rPr>
        <w:t xml:space="preserve">ολίτες με δημοκρατική συνείδηση. </w:t>
      </w:r>
    </w:p>
    <w:p w14:paraId="2E24738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κλείσω την ομιλία μου με ένα πολιτικό σχόλιο. Χθες ήταν η μαύρη επέτειος της απριλιανής χούντας να μας υπενθυμίζει πάντα ότι ο αγώνας για τη </w:t>
      </w:r>
      <w:r>
        <w:rPr>
          <w:rFonts w:eastAsia="Times New Roman" w:cs="Times New Roman"/>
          <w:szCs w:val="24"/>
        </w:rPr>
        <w:t>δημοκρατία</w:t>
      </w:r>
      <w:r>
        <w:rPr>
          <w:rFonts w:eastAsia="Times New Roman" w:cs="Times New Roman"/>
          <w:szCs w:val="24"/>
        </w:rPr>
        <w:t xml:space="preserve">, για την υπεράσπιση της </w:t>
      </w:r>
      <w:r>
        <w:rPr>
          <w:rFonts w:eastAsia="Times New Roman" w:cs="Times New Roman"/>
          <w:szCs w:val="24"/>
        </w:rPr>
        <w:t>δημοκρατίας</w:t>
      </w:r>
      <w:r>
        <w:rPr>
          <w:rFonts w:eastAsia="Times New Roman" w:cs="Times New Roman"/>
          <w:szCs w:val="24"/>
        </w:rPr>
        <w:t>, είναι ύψιστο χρέ</w:t>
      </w:r>
      <w:r>
        <w:rPr>
          <w:rFonts w:eastAsia="Times New Roman" w:cs="Times New Roman"/>
          <w:szCs w:val="24"/>
        </w:rPr>
        <w:t xml:space="preserve">ος, διότι στην παρούσα συγκυρία πολλαπλασιάζονται οι εχθροί της </w:t>
      </w:r>
      <w:r>
        <w:rPr>
          <w:rFonts w:eastAsia="Times New Roman" w:cs="Times New Roman"/>
          <w:szCs w:val="24"/>
        </w:rPr>
        <w:t xml:space="preserve">δημοκρατίας </w:t>
      </w:r>
      <w:r>
        <w:rPr>
          <w:rFonts w:eastAsia="Times New Roman" w:cs="Times New Roman"/>
          <w:szCs w:val="24"/>
        </w:rPr>
        <w:t xml:space="preserve">και ο πλανήτης βυθίζεται στο σκοτάδι του ρατσισμού, της μισαλλοδοξίας και της ανάδυσης νεοφασιστικών μορφωμάτων. Η δική μας μελανή, λοιπόν, επέτειος </w:t>
      </w:r>
      <w:proofErr w:type="spellStart"/>
      <w:r>
        <w:rPr>
          <w:rFonts w:eastAsia="Times New Roman" w:cs="Times New Roman"/>
          <w:szCs w:val="24"/>
        </w:rPr>
        <w:t>συνέπεσε</w:t>
      </w:r>
      <w:proofErr w:type="spellEnd"/>
      <w:r>
        <w:rPr>
          <w:rFonts w:eastAsia="Times New Roman" w:cs="Times New Roman"/>
          <w:szCs w:val="24"/>
        </w:rPr>
        <w:t xml:space="preserve"> φέτος με το Πάσχα των </w:t>
      </w:r>
      <w:r>
        <w:rPr>
          <w:rFonts w:eastAsia="Times New Roman" w:cs="Times New Roman"/>
          <w:szCs w:val="24"/>
        </w:rPr>
        <w:lastRenderedPageBreak/>
        <w:t>καθολικών</w:t>
      </w:r>
      <w:r>
        <w:rPr>
          <w:rFonts w:eastAsia="Times New Roman" w:cs="Times New Roman"/>
          <w:szCs w:val="24"/>
        </w:rPr>
        <w:t xml:space="preserve">. Δεν ήταν </w:t>
      </w:r>
      <w:proofErr w:type="spellStart"/>
      <w:r>
        <w:rPr>
          <w:rFonts w:eastAsia="Times New Roman" w:cs="Times New Roman"/>
          <w:szCs w:val="24"/>
        </w:rPr>
        <w:t>θεοσταγές</w:t>
      </w:r>
      <w:proofErr w:type="spellEnd"/>
      <w:r>
        <w:rPr>
          <w:rFonts w:eastAsia="Times New Roman" w:cs="Times New Roman"/>
          <w:szCs w:val="24"/>
        </w:rPr>
        <w:t xml:space="preserve"> αλλά αιμοσταγές στη μακρινή Σρι Λάνκα το Πάσχα των </w:t>
      </w:r>
      <w:r>
        <w:rPr>
          <w:rFonts w:eastAsia="Times New Roman" w:cs="Times New Roman"/>
          <w:szCs w:val="24"/>
        </w:rPr>
        <w:t xml:space="preserve">καθολικών </w:t>
      </w:r>
      <w:r>
        <w:rPr>
          <w:rFonts w:eastAsia="Times New Roman" w:cs="Times New Roman"/>
          <w:szCs w:val="24"/>
        </w:rPr>
        <w:t xml:space="preserve">και οδήγησε σε εκατόμβες νεκρών, αναβιώνοντας στο </w:t>
      </w:r>
      <w:proofErr w:type="spellStart"/>
      <w:r>
        <w:rPr>
          <w:rFonts w:eastAsia="Times New Roman" w:cs="Times New Roman"/>
          <w:szCs w:val="24"/>
        </w:rPr>
        <w:t>hi-tech</w:t>
      </w:r>
      <w:proofErr w:type="spellEnd"/>
      <w:r>
        <w:rPr>
          <w:rFonts w:eastAsia="Times New Roman" w:cs="Times New Roman"/>
          <w:szCs w:val="24"/>
        </w:rPr>
        <w:t xml:space="preserve">, πλην βάρβαρο, 21ο αιώνα θρησκευτικούς πολέμους. </w:t>
      </w:r>
    </w:p>
    <w:p w14:paraId="2E24738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Ας γίνουν, λοιπόν, τα παραπάνω διαρκείς υπομνήσεις του χρ</w:t>
      </w:r>
      <w:r>
        <w:rPr>
          <w:rFonts w:eastAsia="Times New Roman" w:cs="Times New Roman"/>
          <w:szCs w:val="24"/>
        </w:rPr>
        <w:t>έους μας να εργαστούμε για ένα σχολείο - εργαστήρι δημοκρατίας. Ένα σχολείο δημοκρατίας είναι να σχολείο φιλοξενίας, φίλος ο ξένος και όχι παρίας ή αποσυνάγωγος. Ένα σχολείο δημοκρατίας δεν φράζει την είσοδο στον ξένο, στον σκουρόχρωμο και τον αλλόθρησκο κ</w:t>
      </w:r>
      <w:r>
        <w:rPr>
          <w:rFonts w:eastAsia="Times New Roman" w:cs="Times New Roman"/>
          <w:szCs w:val="24"/>
        </w:rPr>
        <w:t xml:space="preserve">αι δεν </w:t>
      </w:r>
      <w:proofErr w:type="spellStart"/>
      <w:r>
        <w:rPr>
          <w:rFonts w:eastAsia="Times New Roman" w:cs="Times New Roman"/>
          <w:szCs w:val="24"/>
        </w:rPr>
        <w:t>πετροβολεί</w:t>
      </w:r>
      <w:proofErr w:type="spellEnd"/>
      <w:r>
        <w:rPr>
          <w:rFonts w:eastAsia="Times New Roman" w:cs="Times New Roman"/>
          <w:szCs w:val="24"/>
        </w:rPr>
        <w:t xml:space="preserve"> τον κάθε </w:t>
      </w:r>
      <w:proofErr w:type="spellStart"/>
      <w:r>
        <w:rPr>
          <w:rFonts w:eastAsia="Times New Roman" w:cs="Times New Roman"/>
          <w:szCs w:val="24"/>
        </w:rPr>
        <w:t>Αμίρ</w:t>
      </w:r>
      <w:proofErr w:type="spellEnd"/>
      <w:r>
        <w:rPr>
          <w:rFonts w:eastAsia="Times New Roman" w:cs="Times New Roman"/>
          <w:szCs w:val="24"/>
        </w:rPr>
        <w:t xml:space="preserve"> που κληρώθηκε να κρατήσει τη σημαία. Είναι ένα σχολείο που χωράει όλους, χωρίς διακρίσεις και αποκλεισμούς, πραγματώνοντας στην </w:t>
      </w:r>
      <w:r>
        <w:rPr>
          <w:rFonts w:eastAsia="Times New Roman" w:cs="Times New Roman"/>
          <w:szCs w:val="24"/>
        </w:rPr>
        <w:t xml:space="preserve">καθημερινότητά </w:t>
      </w:r>
      <w:r>
        <w:rPr>
          <w:rFonts w:eastAsia="Times New Roman" w:cs="Times New Roman"/>
          <w:szCs w:val="24"/>
        </w:rPr>
        <w:t>του το πρώτο άρθρο της Διακήρυξης των Δικαιωμάτων του Ανθρώπου και του Πολίτη, «Ό</w:t>
      </w:r>
      <w:r>
        <w:rPr>
          <w:rFonts w:eastAsia="Times New Roman" w:cs="Times New Roman"/>
          <w:szCs w:val="24"/>
        </w:rPr>
        <w:t xml:space="preserve">λοι οι άνθρωποι γεννιούνται ίσοι και ελεύθεροι». Είναι ένα σχολείο που διδάσκει πως δεν υπάρχουν περιούσιες φυλές, περιούσια έθνη και περιούσιες θρησκείες, ούτως ώστε να μην ενσταλάζεται το δηλητήριο της μισαλλοδοξίας, που είναι η μαγιά της ακροδεξιάς, σε </w:t>
      </w:r>
      <w:r>
        <w:rPr>
          <w:rFonts w:eastAsia="Times New Roman" w:cs="Times New Roman"/>
          <w:szCs w:val="24"/>
        </w:rPr>
        <w:t xml:space="preserve">νέους ανθρώπους, που πριν από λίγο καιρό έμπλεοι πάθους </w:t>
      </w:r>
      <w:r>
        <w:rPr>
          <w:rFonts w:eastAsia="Times New Roman" w:cs="Times New Roman"/>
          <w:szCs w:val="24"/>
        </w:rPr>
        <w:lastRenderedPageBreak/>
        <w:t xml:space="preserve">υποστήριζαν και έγραφαν σε τοίχους ότι η </w:t>
      </w:r>
      <w:r>
        <w:rPr>
          <w:rFonts w:eastAsia="Times New Roman" w:cs="Times New Roman"/>
          <w:szCs w:val="24"/>
        </w:rPr>
        <w:t xml:space="preserve">δημοκρατία </w:t>
      </w:r>
      <w:r>
        <w:rPr>
          <w:rFonts w:eastAsia="Times New Roman" w:cs="Times New Roman"/>
          <w:szCs w:val="24"/>
        </w:rPr>
        <w:t xml:space="preserve">πρόδωσε τη Μακεδονία. </w:t>
      </w:r>
    </w:p>
    <w:p w14:paraId="2E24738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δημοκρατία </w:t>
      </w:r>
      <w:r>
        <w:rPr>
          <w:rFonts w:eastAsia="Times New Roman" w:cs="Times New Roman"/>
          <w:szCs w:val="24"/>
        </w:rPr>
        <w:t>ποτέ δεν προδίδει και ο εχθρός της δεν είναι ο λαϊκισμός, όπως διατείνεστε συνάδελφοί της Αξιωματικής Αντιπολίτε</w:t>
      </w:r>
      <w:r>
        <w:rPr>
          <w:rFonts w:eastAsia="Times New Roman" w:cs="Times New Roman"/>
          <w:szCs w:val="24"/>
        </w:rPr>
        <w:t xml:space="preserve">υσης, επιστρατεύοντας πάντα έναν κενό περιεχομένου όρο διά πάσαν </w:t>
      </w:r>
      <w:proofErr w:type="spellStart"/>
      <w:r>
        <w:rPr>
          <w:rFonts w:eastAsia="Times New Roman" w:cs="Times New Roman"/>
          <w:szCs w:val="24"/>
        </w:rPr>
        <w:t>νόσον</w:t>
      </w:r>
      <w:proofErr w:type="spellEnd"/>
      <w:r>
        <w:rPr>
          <w:rFonts w:eastAsia="Times New Roman" w:cs="Times New Roman"/>
          <w:szCs w:val="24"/>
        </w:rPr>
        <w:t xml:space="preserve">. Ο εχθρός της </w:t>
      </w:r>
      <w:r>
        <w:rPr>
          <w:rFonts w:eastAsia="Times New Roman" w:cs="Times New Roman"/>
          <w:szCs w:val="24"/>
        </w:rPr>
        <w:t xml:space="preserve">δημοκρατίας </w:t>
      </w:r>
      <w:r>
        <w:rPr>
          <w:rFonts w:eastAsia="Times New Roman" w:cs="Times New Roman"/>
          <w:szCs w:val="24"/>
        </w:rPr>
        <w:t xml:space="preserve">είναι ένας. Είναι ο φασισμός που καραδοκεί και ξανασηκώνει κεφάλι. </w:t>
      </w:r>
    </w:p>
    <w:p w14:paraId="2E24738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24738A"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38B" w14:textId="77777777" w:rsidR="00ED3BF8" w:rsidRDefault="009F432D">
      <w:pPr>
        <w:spacing w:after="0" w:line="600" w:lineRule="auto"/>
        <w:ind w:firstLine="720"/>
        <w:jc w:val="both"/>
        <w:rPr>
          <w:rFonts w:eastAsia="Times New Roman" w:cs="Times New Roman"/>
          <w:szCs w:val="24"/>
        </w:rPr>
      </w:pPr>
      <w:r w:rsidRPr="00252D94">
        <w:rPr>
          <w:rFonts w:eastAsia="Times New Roman" w:cs="Times New Roman"/>
          <w:b/>
          <w:szCs w:val="24"/>
        </w:rPr>
        <w:t>ΠΡΟΕΔΡΕΩΝ (Μάριος Γεωργιάδης):</w:t>
      </w:r>
      <w:r>
        <w:rPr>
          <w:rFonts w:eastAsia="Times New Roman" w:cs="Times New Roman"/>
          <w:szCs w:val="24"/>
        </w:rPr>
        <w:t xml:space="preserve"> Ε</w:t>
      </w:r>
      <w:r>
        <w:rPr>
          <w:rFonts w:eastAsia="Times New Roman" w:cs="Times New Roman"/>
          <w:szCs w:val="24"/>
        </w:rPr>
        <w:t xml:space="preserve">υχαριστούμε την κ. </w:t>
      </w:r>
      <w:proofErr w:type="spellStart"/>
      <w:r>
        <w:rPr>
          <w:rFonts w:eastAsia="Times New Roman" w:cs="Times New Roman"/>
          <w:szCs w:val="24"/>
        </w:rPr>
        <w:t>Βάκη</w:t>
      </w:r>
      <w:proofErr w:type="spellEnd"/>
      <w:r>
        <w:rPr>
          <w:rFonts w:eastAsia="Times New Roman" w:cs="Times New Roman"/>
          <w:szCs w:val="24"/>
        </w:rPr>
        <w:t xml:space="preserve">. </w:t>
      </w:r>
    </w:p>
    <w:p w14:paraId="2E24738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Κέλλας</w:t>
      </w:r>
      <w:proofErr w:type="spellEnd"/>
      <w:r>
        <w:rPr>
          <w:rFonts w:eastAsia="Times New Roman" w:cs="Times New Roman"/>
          <w:szCs w:val="24"/>
        </w:rPr>
        <w:t xml:space="preserve"> από την Κοινοβουλευτική Ομάδα της Νέας Δημοκρατίας για πέντε λεπτά με ανοχή. </w:t>
      </w:r>
    </w:p>
    <w:p w14:paraId="2E24738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Ευχαριστώ, κύριε Πρόεδρε. </w:t>
      </w:r>
    </w:p>
    <w:p w14:paraId="2E24738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αρχή Μεγάλης Εβδομάδος σήμερα, Μεγάλη Δευτέρα και η Κ</w:t>
      </w:r>
      <w:r>
        <w:rPr>
          <w:rFonts w:eastAsia="Times New Roman" w:cs="Times New Roman"/>
          <w:szCs w:val="24"/>
        </w:rPr>
        <w:t xml:space="preserve">υβέρνηση φέρνει στη Βουλή -και, μάλιστα, με τη διαδικασία του επείγοντος- ένα νομοσχέδιο χιλίων </w:t>
      </w:r>
      <w:proofErr w:type="spellStart"/>
      <w:r>
        <w:rPr>
          <w:rFonts w:eastAsia="Times New Roman" w:cs="Times New Roman"/>
          <w:szCs w:val="24"/>
        </w:rPr>
        <w:t>εκατόν</w:t>
      </w:r>
      <w:proofErr w:type="spellEnd"/>
      <w:r>
        <w:rPr>
          <w:rFonts w:eastAsia="Times New Roman" w:cs="Times New Roman"/>
          <w:szCs w:val="24"/>
        </w:rPr>
        <w:t xml:space="preserve"> είκοσι σελίδων και διακοσίων είκοσι έξι άρθρων που αποτελειώνει την εκπαίδευση. Το κακό για σας, καλό, όμως, </w:t>
      </w:r>
      <w:r>
        <w:rPr>
          <w:rFonts w:eastAsia="Times New Roman" w:cs="Times New Roman"/>
          <w:szCs w:val="24"/>
        </w:rPr>
        <w:lastRenderedPageBreak/>
        <w:t>για την Ελλάδα, είναι ότι Ανάσταση δεν πρόκε</w:t>
      </w:r>
      <w:r>
        <w:rPr>
          <w:rFonts w:eastAsia="Times New Roman" w:cs="Times New Roman"/>
          <w:szCs w:val="24"/>
        </w:rPr>
        <w:t xml:space="preserve">ιται να δείτε. Εξάλλου, δεν την πιστεύετε, κύριε Υπουργέ. </w:t>
      </w:r>
    </w:p>
    <w:p w14:paraId="2E24738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Αυτό που οφείλουμε να επισημάνουμε είναι ότι θα θυμόμαστε πάντα τα τρία χαρακτηριστικά που διέπουν το νομοθετικό σας έργο και διακρίνονται και στο πολυνομοσχέδιο. </w:t>
      </w:r>
    </w:p>
    <w:p w14:paraId="2E24739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πρώτο είναι η κακή νομοθέτηση.</w:t>
      </w:r>
      <w:r>
        <w:rPr>
          <w:rFonts w:eastAsia="Times New Roman" w:cs="Times New Roman"/>
          <w:szCs w:val="24"/>
        </w:rPr>
        <w:t xml:space="preserve"> Φέρνετε πρόχειρες, αποσπασματικές και ασύνδετες διατάξεις που προκαλούν σύγχυση και επιφέρουν την αποδόμηση της εκπαίδευσης. </w:t>
      </w:r>
    </w:p>
    <w:p w14:paraId="2E24739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Δεύτερον, εφαρμόζετε τακτικές που υπονομεύουν τις κοινοβουλευτικές διαδικασίες, οι οποίες συναποτελούν τη βάση της </w:t>
      </w:r>
      <w:r>
        <w:rPr>
          <w:rFonts w:eastAsia="Times New Roman" w:cs="Times New Roman"/>
          <w:szCs w:val="24"/>
        </w:rPr>
        <w:t xml:space="preserve">δημοκρατίας </w:t>
      </w:r>
      <w:r>
        <w:rPr>
          <w:rFonts w:eastAsia="Times New Roman" w:cs="Times New Roman"/>
          <w:szCs w:val="24"/>
        </w:rPr>
        <w:t>μα</w:t>
      </w:r>
      <w:r>
        <w:rPr>
          <w:rFonts w:eastAsia="Times New Roman" w:cs="Times New Roman"/>
          <w:szCs w:val="24"/>
        </w:rPr>
        <w:t xml:space="preserve">ς. Είναι απαράδεκτο αυτό που συνέβη με το παρόν πολυνομοσχέδιο. Προφανώς, φοβάστε τις αντιδράσεις, για αυτό και όλα τα νομοσχέδια που αφορούν την </w:t>
      </w:r>
      <w:r>
        <w:rPr>
          <w:rFonts w:eastAsia="Times New Roman" w:cs="Times New Roman"/>
          <w:szCs w:val="24"/>
        </w:rPr>
        <w:t>παιδεία</w:t>
      </w:r>
      <w:r>
        <w:rPr>
          <w:rFonts w:eastAsia="Times New Roman" w:cs="Times New Roman"/>
          <w:szCs w:val="24"/>
        </w:rPr>
        <w:t>, κύριε Υπουργέ -ή σχεδόν όλα τα-, τα φέρνετε με κλειστά σχολεία και κλειστά πανεπιστήμια ή Πάσχα ή καλ</w:t>
      </w:r>
      <w:r>
        <w:rPr>
          <w:rFonts w:eastAsia="Times New Roman" w:cs="Times New Roman"/>
          <w:szCs w:val="24"/>
        </w:rPr>
        <w:t xml:space="preserve">οκαίρι. </w:t>
      </w:r>
    </w:p>
    <w:p w14:paraId="2E24739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Τρίτον, το δόγμα σας «Ή τους τελειώνουμε ή μας τελειώνουν» παραμένει ισχυρό. Αυτό ήταν εμφανές, εξάλλου, σε όλη τη διαδικασία του νομοσχεδίου. Ευτυχώς για την Ελλάδα και τους Έλληνες τελειώνετε! </w:t>
      </w:r>
    </w:p>
    <w:p w14:paraId="2E24739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Προχωρείτε σε συγχωνεύσεις πανεπιστημίων και ΤΕΙ χω</w:t>
      </w:r>
      <w:r>
        <w:rPr>
          <w:rFonts w:eastAsia="Times New Roman" w:cs="Times New Roman"/>
          <w:szCs w:val="24"/>
        </w:rPr>
        <w:t xml:space="preserve">ρίς αξιολόγηση, χωρίς ακαδημαϊκά κριτήρια, ιδρύοντας σχολές και τμήματα με αλληλεπικαλύψεις και χωρίς επαγγελματικά δικαιώματα. Διαλύετε την τεχνολογική εκπαίδευση σε αντίθεση με ό,τι συμβαίνει σε όλον τον δυτικό κόσμο. </w:t>
      </w:r>
    </w:p>
    <w:p w14:paraId="2E24739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Από την άλλη πλευρά, βέβαια, αυτό σ</w:t>
      </w:r>
      <w:r>
        <w:rPr>
          <w:rFonts w:eastAsia="Times New Roman" w:cs="Times New Roman"/>
          <w:szCs w:val="24"/>
        </w:rPr>
        <w:t xml:space="preserve">υνάδει με την ιδεολογία σας, ότι τα πανεπιστήμια παρέχουν μόρφωση και δεν είναι απαραίτητη η διασύνδεση με την αγορά εργασίας. Επιδιώκετε, δηλαδή, άνεργους μεν, μορφωμένους δε. </w:t>
      </w:r>
    </w:p>
    <w:p w14:paraId="2E24739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Προεδρεύων</w:t>
      </w:r>
      <w:proofErr w:type="spellEnd"/>
      <w:r>
        <w:rPr>
          <w:rFonts w:eastAsia="Times New Roman" w:cs="Times New Roman"/>
          <w:szCs w:val="24"/>
        </w:rPr>
        <w:t xml:space="preserve"> </w:t>
      </w:r>
      <w:r>
        <w:rPr>
          <w:rFonts w:eastAsia="Times New Roman" w:cs="Times New Roman"/>
          <w:szCs w:val="24"/>
        </w:rPr>
        <w:t>της Συνόδου των Πρυτάνεων, το Αριστοτέλειο Πανεπιστήμιο Θεσσαλονίκης και το ΤΕΕ διαφωνούν κάθετα, ενώ η Επιστημονική Υπηρεσία της Βουλής υπογράμμισε την ανάγκη της τεκμηρίωσης, της θέσπισης των κανόνων και της αξιολόγησης των δομών σε σχέση με την ένταξη κ</w:t>
      </w:r>
      <w:r>
        <w:rPr>
          <w:rFonts w:eastAsia="Times New Roman" w:cs="Times New Roman"/>
          <w:szCs w:val="24"/>
        </w:rPr>
        <w:t>αι τη μετατροπή των ΤΕΙ. Και εσείς μεν νομοθετείτε ψηφοθηρικά, όμως πριν μία εβδομάδα που έγιναν οι φοιτητικές εκλογές, η παράταξη της Νέας Δημοκρατίας έφτασε στο 60% περίπου στα πανεπιστήμια και στα ΤΕΙ, ενώ η φοιτητική παράταξη του ΣΥΡΙΖΑ δεν πάτωσε απλά</w:t>
      </w:r>
      <w:r>
        <w:rPr>
          <w:rFonts w:eastAsia="Times New Roman" w:cs="Times New Roman"/>
          <w:szCs w:val="24"/>
        </w:rPr>
        <w:t xml:space="preserve">. Πήρε μόλις 1%. </w:t>
      </w:r>
    </w:p>
    <w:p w14:paraId="2E24739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Έπεται και συνέχεια με τις ευρωεκλογές και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όπου, κύριοι Υπουργοί κι αγαπητοί συνάδελφοι της Κυβέρνησης, δεν θα πιστεύετε αυτό που βλέπετε. </w:t>
      </w:r>
    </w:p>
    <w:p w14:paraId="2E24739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σχέδιό σας είναι ακοστολόγητο. Το Γενικό Λογιστήριο του Κράτους προβλέ</w:t>
      </w:r>
      <w:r>
        <w:rPr>
          <w:rFonts w:eastAsia="Times New Roman" w:cs="Times New Roman"/>
          <w:szCs w:val="24"/>
        </w:rPr>
        <w:t xml:space="preserve">πει περίπου 20 εκατομμύρια ευρώ, αλλά μόνο για μισθολογικές δαπάνες των διδασκόντων, ενώ οι υπόλοιπες δαπάνες για τη λειτουργία των νέων σχημάτων δεν μπορούν να προβλεφθούν. Το ίδιο, βέβαια, συνέβη και με το Πανεπιστήμιο Θεσσαλίας και με το ΕΚΠΑ και με το </w:t>
      </w:r>
      <w:r>
        <w:rPr>
          <w:rFonts w:eastAsia="Times New Roman" w:cs="Times New Roman"/>
          <w:szCs w:val="24"/>
        </w:rPr>
        <w:t xml:space="preserve">Γεωπονικό Πανεπιστήμιο Αθηνών. Περαιτέρω, περιμένουμε απαντήσεις σε συγκεκριμένα ερωτήματα. </w:t>
      </w:r>
    </w:p>
    <w:p w14:paraId="2E247398" w14:textId="77777777" w:rsidR="00ED3BF8" w:rsidRDefault="009F432D">
      <w:pPr>
        <w:spacing w:after="0" w:line="600" w:lineRule="auto"/>
        <w:ind w:firstLine="720"/>
        <w:jc w:val="both"/>
        <w:rPr>
          <w:rFonts w:eastAsia="Times New Roman" w:cs="Times New Roman"/>
          <w:szCs w:val="24"/>
        </w:rPr>
      </w:pPr>
      <w:proofErr w:type="spellStart"/>
      <w:r>
        <w:rPr>
          <w:rFonts w:eastAsia="Times New Roman" w:cs="Times New Roman"/>
          <w:szCs w:val="24"/>
        </w:rPr>
        <w:t>Πολυτεχνειοποιείτε</w:t>
      </w:r>
      <w:proofErr w:type="spellEnd"/>
      <w:r>
        <w:rPr>
          <w:rFonts w:eastAsia="Times New Roman" w:cs="Times New Roman"/>
          <w:szCs w:val="24"/>
        </w:rPr>
        <w:t xml:space="preserve"> τις νέες σχολές μηχανικών. Τι θα γίνει με τον αριθμό των εισαγομένων στις νέες πολυτεχνικές σχολές; Θα παραμείνει σταθερός; Θα υπερδιπλασιαστεί;</w:t>
      </w:r>
      <w:r>
        <w:rPr>
          <w:rFonts w:eastAsia="Times New Roman" w:cs="Times New Roman"/>
          <w:szCs w:val="24"/>
        </w:rPr>
        <w:t xml:space="preserve"> Και σε αυτή</w:t>
      </w:r>
      <w:r>
        <w:rPr>
          <w:rFonts w:eastAsia="Times New Roman" w:cs="Times New Roman"/>
          <w:szCs w:val="24"/>
        </w:rPr>
        <w:t>ν</w:t>
      </w:r>
      <w:r>
        <w:rPr>
          <w:rFonts w:eastAsia="Times New Roman" w:cs="Times New Roman"/>
          <w:szCs w:val="24"/>
        </w:rPr>
        <w:t xml:space="preserve"> την περίπτωση, κύριε Υπουργέ, πόσους άνεργους μηχανικούς μπορεί να αντέξει αυτή η χώρα, σε ένα επάγγελμα που ούτως ή άλλως ζει δύσκολα; </w:t>
      </w:r>
    </w:p>
    <w:p w14:paraId="2E24739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Ιδρύετε Νομική </w:t>
      </w:r>
      <w:r>
        <w:rPr>
          <w:rFonts w:eastAsia="Times New Roman" w:cs="Times New Roman"/>
          <w:szCs w:val="24"/>
        </w:rPr>
        <w:t xml:space="preserve">σχολή </w:t>
      </w:r>
      <w:r>
        <w:rPr>
          <w:rFonts w:eastAsia="Times New Roman" w:cs="Times New Roman"/>
          <w:szCs w:val="24"/>
        </w:rPr>
        <w:t>στην Πάτρα ως αποτέλεσμα συναλλαγής. Το θέμα μας, κύριε Υπουργέ και αγαπητοί συνάδελ</w:t>
      </w:r>
      <w:r>
        <w:rPr>
          <w:rFonts w:eastAsia="Times New Roman" w:cs="Times New Roman"/>
          <w:szCs w:val="24"/>
        </w:rPr>
        <w:t xml:space="preserve">φοι της Κυβέρνησης, δεν είναι αν θα ιδρύσουμε Νομική </w:t>
      </w:r>
      <w:r>
        <w:rPr>
          <w:rFonts w:eastAsia="Times New Roman" w:cs="Times New Roman"/>
          <w:szCs w:val="24"/>
        </w:rPr>
        <w:t xml:space="preserve">σχολή </w:t>
      </w:r>
      <w:r>
        <w:rPr>
          <w:rFonts w:eastAsia="Times New Roman" w:cs="Times New Roman"/>
          <w:szCs w:val="24"/>
        </w:rPr>
        <w:t xml:space="preserve">στην Πάτρα, στη Λάρισα ή στα Γιάννενα. Το θέμα μας είναι αν χρειάζεται η χώρα μία ακόμα </w:t>
      </w:r>
      <w:r>
        <w:rPr>
          <w:rFonts w:eastAsia="Times New Roman" w:cs="Times New Roman"/>
          <w:szCs w:val="24"/>
        </w:rPr>
        <w:t xml:space="preserve">Νομική </w:t>
      </w:r>
      <w:r>
        <w:rPr>
          <w:rFonts w:eastAsia="Times New Roman" w:cs="Times New Roman"/>
          <w:szCs w:val="24"/>
        </w:rPr>
        <w:t>σχολή. Και, βέβαια, την απάντηση τη γνωρίζετε όλοι σας σαφέστατα: Όχι. Γνωρίζετε την ανεργία που μαστί</w:t>
      </w:r>
      <w:r>
        <w:rPr>
          <w:rFonts w:eastAsia="Times New Roman" w:cs="Times New Roman"/>
          <w:szCs w:val="24"/>
        </w:rPr>
        <w:t>ζει τον κλάδο.</w:t>
      </w:r>
    </w:p>
    <w:p w14:paraId="2E24739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κουδούνι λήξ</w:t>
      </w:r>
      <w:r>
        <w:rPr>
          <w:rFonts w:eastAsia="Times New Roman" w:cs="Times New Roman"/>
          <w:szCs w:val="24"/>
        </w:rPr>
        <w:t>εω</w:t>
      </w:r>
      <w:r>
        <w:rPr>
          <w:rFonts w:eastAsia="Times New Roman" w:cs="Times New Roman"/>
          <w:szCs w:val="24"/>
        </w:rPr>
        <w:t xml:space="preserve">ς του </w:t>
      </w:r>
      <w:r>
        <w:rPr>
          <w:rFonts w:eastAsia="Times New Roman" w:cs="Times New Roman"/>
          <w:szCs w:val="24"/>
        </w:rPr>
        <w:t xml:space="preserve">χρόνου ομιλίας του </w:t>
      </w:r>
      <w:r>
        <w:rPr>
          <w:rFonts w:eastAsia="Times New Roman" w:cs="Times New Roman"/>
          <w:szCs w:val="24"/>
        </w:rPr>
        <w:t>κυρίου Βουλευτή)</w:t>
      </w:r>
    </w:p>
    <w:p w14:paraId="2E24739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Την ανοχή σας, κύριε Πρόεδρε. </w:t>
      </w:r>
    </w:p>
    <w:p w14:paraId="2E24739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τονίσω, επίσης, εδώ ότι ιδρύεται ΤΕΦΑΑ στον Πύργο της Ηλείας. Γιατί το δίνετε στο Πανεπιστήμιο Πατρών, τη σ</w:t>
      </w:r>
      <w:r>
        <w:rPr>
          <w:rFonts w:eastAsia="Times New Roman" w:cs="Times New Roman"/>
          <w:szCs w:val="24"/>
        </w:rPr>
        <w:t xml:space="preserve">τιγμή που στο </w:t>
      </w:r>
      <w:r>
        <w:rPr>
          <w:rFonts w:eastAsia="Times New Roman" w:cs="Times New Roman"/>
          <w:szCs w:val="24"/>
        </w:rPr>
        <w:t xml:space="preserve">Πανεπιστήμιο </w:t>
      </w:r>
      <w:r>
        <w:rPr>
          <w:rFonts w:eastAsia="Times New Roman" w:cs="Times New Roman"/>
          <w:szCs w:val="24"/>
        </w:rPr>
        <w:t xml:space="preserve">Πελοποννήσου υπάρχει συναφές αντικείμενο και «τρέχει» από δεκαετίες μάστερ στην Αρχαία Ολυμπία; </w:t>
      </w:r>
    </w:p>
    <w:p w14:paraId="2E24739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Συνεχίζω με τη δευτεροβάθμια εκπαίδευση. Κατ</w:t>
      </w:r>
      <w:r>
        <w:rPr>
          <w:rFonts w:eastAsia="Times New Roman" w:cs="Times New Roman"/>
          <w:szCs w:val="24"/>
        </w:rPr>
        <w:t xml:space="preserve">’ </w:t>
      </w:r>
      <w:r>
        <w:rPr>
          <w:rFonts w:eastAsia="Times New Roman" w:cs="Times New Roman"/>
          <w:szCs w:val="24"/>
        </w:rPr>
        <w:t xml:space="preserve">αρχάς, υποβαθμίζετε τα </w:t>
      </w:r>
      <w:r>
        <w:rPr>
          <w:rFonts w:eastAsia="Times New Roman" w:cs="Times New Roman"/>
          <w:szCs w:val="24"/>
        </w:rPr>
        <w:t xml:space="preserve">πρότυπα </w:t>
      </w:r>
      <w:r>
        <w:rPr>
          <w:rFonts w:eastAsia="Times New Roman" w:cs="Times New Roman"/>
          <w:szCs w:val="24"/>
        </w:rPr>
        <w:t xml:space="preserve">και τα </w:t>
      </w:r>
      <w:r>
        <w:rPr>
          <w:rFonts w:eastAsia="Times New Roman" w:cs="Times New Roman"/>
          <w:szCs w:val="24"/>
        </w:rPr>
        <w:t xml:space="preserve">πειραματικά </w:t>
      </w:r>
      <w:r>
        <w:rPr>
          <w:rFonts w:eastAsia="Times New Roman" w:cs="Times New Roman"/>
          <w:szCs w:val="24"/>
        </w:rPr>
        <w:t>σχολεία, καταργώντας την αυτονομία τ</w:t>
      </w:r>
      <w:r>
        <w:rPr>
          <w:rFonts w:eastAsia="Times New Roman" w:cs="Times New Roman"/>
          <w:szCs w:val="24"/>
        </w:rPr>
        <w:t xml:space="preserve">ους και ορίζοντας ως αποκλειστικό κριτήριο επιλογής των μαθητών την κλήρωση. Παύουν τα σχολεία έτσι να είναι νησίδες αριστείας και έχουμε και εδώ εξίσωση μεν, προς τα </w:t>
      </w:r>
      <w:r>
        <w:rPr>
          <w:rFonts w:eastAsia="Times New Roman" w:cs="Times New Roman"/>
          <w:szCs w:val="24"/>
        </w:rPr>
        <w:lastRenderedPageBreak/>
        <w:t xml:space="preserve">κάτω δε. Επί τεσσεράμισι χρόνια φέρατε τη διάλυση τόσο στο </w:t>
      </w:r>
      <w:r>
        <w:rPr>
          <w:rFonts w:eastAsia="Times New Roman" w:cs="Times New Roman"/>
          <w:szCs w:val="24"/>
        </w:rPr>
        <w:t xml:space="preserve">γυμνάσιο </w:t>
      </w:r>
      <w:r>
        <w:rPr>
          <w:rFonts w:eastAsia="Times New Roman" w:cs="Times New Roman"/>
          <w:szCs w:val="24"/>
        </w:rPr>
        <w:t xml:space="preserve">όσο και στο </w:t>
      </w:r>
      <w:r>
        <w:rPr>
          <w:rFonts w:eastAsia="Times New Roman" w:cs="Times New Roman"/>
          <w:szCs w:val="24"/>
        </w:rPr>
        <w:t>λύκειο</w:t>
      </w:r>
      <w:r>
        <w:rPr>
          <w:rFonts w:eastAsia="Times New Roman" w:cs="Times New Roman"/>
          <w:szCs w:val="24"/>
        </w:rPr>
        <w:t>. Κ</w:t>
      </w:r>
      <w:r>
        <w:rPr>
          <w:rFonts w:eastAsia="Times New Roman" w:cs="Times New Roman"/>
          <w:szCs w:val="24"/>
        </w:rPr>
        <w:t xml:space="preserve">αι να τα λέω εγώ αυτά. Τα λέει ο Σύλλογος των Εκπαιδευτικών. Τώρα επιτείνετε το πρόβλημα με τις ρυθμίσεις στα ΓΕΛ και στα ΕΠΑΛ, που δεν φέρνουν τίποτα σύγχρονο και λειτουργικό. </w:t>
      </w:r>
    </w:p>
    <w:p w14:paraId="2E24739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Φέρατε έναν αχταρμά από ρυθμίσεις από το παρελθόν, προσθέτοντας τις δηλώσεις προτίμησης από τη </w:t>
      </w:r>
      <w:r>
        <w:rPr>
          <w:rFonts w:eastAsia="Times New Roman" w:cs="Times New Roman"/>
          <w:szCs w:val="24"/>
        </w:rPr>
        <w:t xml:space="preserve">Β΄ λυκείου </w:t>
      </w:r>
      <w:r>
        <w:rPr>
          <w:rFonts w:eastAsia="Times New Roman" w:cs="Times New Roman"/>
          <w:szCs w:val="24"/>
        </w:rPr>
        <w:t xml:space="preserve">και δεσμεύοντας τα παιδιά, ενώ δημιουργείτε και τα </w:t>
      </w:r>
      <w:r>
        <w:rPr>
          <w:rFonts w:eastAsia="Times New Roman" w:cs="Times New Roman"/>
          <w:szCs w:val="24"/>
        </w:rPr>
        <w:t>τμήματα ελεύθερης πρόσβασης</w:t>
      </w:r>
      <w:r>
        <w:rPr>
          <w:rFonts w:eastAsia="Times New Roman" w:cs="Times New Roman"/>
          <w:szCs w:val="24"/>
        </w:rPr>
        <w:t xml:space="preserve">. Πλήρης σύγχυση! </w:t>
      </w:r>
      <w:r>
        <w:rPr>
          <w:rFonts w:eastAsia="Times New Roman" w:cs="Times New Roman"/>
          <w:szCs w:val="24"/>
        </w:rPr>
        <w:t>Ενώ,</w:t>
      </w:r>
      <w:r>
        <w:rPr>
          <w:rFonts w:eastAsia="Times New Roman" w:cs="Times New Roman"/>
          <w:szCs w:val="24"/>
        </w:rPr>
        <w:t xml:space="preserve"> επί τρία χρόνια υποστηρίζατε την κατάργηση των </w:t>
      </w:r>
      <w:r>
        <w:rPr>
          <w:rFonts w:eastAsia="Times New Roman" w:cs="Times New Roman"/>
          <w:szCs w:val="24"/>
        </w:rPr>
        <w:t>πα</w:t>
      </w:r>
      <w:r>
        <w:rPr>
          <w:rFonts w:eastAsia="Times New Roman" w:cs="Times New Roman"/>
          <w:szCs w:val="24"/>
        </w:rPr>
        <w:t>νελληνίων</w:t>
      </w:r>
      <w:r>
        <w:rPr>
          <w:rFonts w:eastAsia="Times New Roman" w:cs="Times New Roman"/>
          <w:szCs w:val="24"/>
        </w:rPr>
        <w:t xml:space="preserve">. </w:t>
      </w:r>
    </w:p>
    <w:p w14:paraId="2E24739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και σε κάτι που καταργεί το ισότιμο της βαθμολογίας. Θα συνυπολογίζεται -όπως λέτε- με συντελεστή 10% ο βαθμός του απολυτηρίου στις </w:t>
      </w:r>
      <w:r>
        <w:rPr>
          <w:rFonts w:eastAsia="Times New Roman" w:cs="Times New Roman"/>
          <w:szCs w:val="24"/>
        </w:rPr>
        <w:t>πανελλαδικές</w:t>
      </w:r>
      <w:r>
        <w:rPr>
          <w:rFonts w:eastAsia="Times New Roman" w:cs="Times New Roman"/>
          <w:szCs w:val="24"/>
        </w:rPr>
        <w:t xml:space="preserve">. Μάλιστα. Τα θέματα, όμως, στις </w:t>
      </w:r>
      <w:proofErr w:type="spellStart"/>
      <w:r>
        <w:rPr>
          <w:rFonts w:eastAsia="Times New Roman" w:cs="Times New Roman"/>
          <w:szCs w:val="24"/>
        </w:rPr>
        <w:t>ενδοσχολικές</w:t>
      </w:r>
      <w:proofErr w:type="spellEnd"/>
      <w:r>
        <w:rPr>
          <w:rFonts w:eastAsia="Times New Roman" w:cs="Times New Roman"/>
          <w:szCs w:val="24"/>
        </w:rPr>
        <w:t xml:space="preserve"> εξετάσεις δεν θα προκύπτουν από </w:t>
      </w:r>
      <w:r>
        <w:rPr>
          <w:rFonts w:eastAsia="Times New Roman" w:cs="Times New Roman"/>
          <w:szCs w:val="24"/>
        </w:rPr>
        <w:t xml:space="preserve">τράπεζα </w:t>
      </w:r>
      <w:r>
        <w:rPr>
          <w:rFonts w:eastAsia="Times New Roman" w:cs="Times New Roman"/>
          <w:szCs w:val="24"/>
        </w:rPr>
        <w:t>θεμάτων</w:t>
      </w:r>
      <w:r>
        <w:rPr>
          <w:rFonts w:eastAsia="Times New Roman" w:cs="Times New Roman"/>
          <w:szCs w:val="24"/>
        </w:rPr>
        <w:t xml:space="preserve">. Θα είναι διαφορετικά ανά περιφέρεια. Αυτό δεν καταργεί την ισοτιμία του βαθμού του απολυτηρίου; Πόσο δίκαιο είναι και πόσο συνταγματικό; </w:t>
      </w:r>
    </w:p>
    <w:p w14:paraId="2E2473A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Σας άκουσα, κύριε Υπουργέ, πριν στον ομιλία σας να ζητάτε τη γνώμη μας για τους διορισμούς των εκπαιδευτικών.</w:t>
      </w:r>
      <w:r>
        <w:rPr>
          <w:rFonts w:eastAsia="Times New Roman" w:cs="Times New Roman"/>
          <w:szCs w:val="24"/>
        </w:rPr>
        <w:t xml:space="preserve"> Ξέρετε πάρα πολύ καλά, ότι εμείς αυτό το ψηφίσαμε. Να σας ρωτήσω εγώ τώρα; Με το άρθρο 67, παράγραφος 6δ, τακτοποιείτε σε θέσεις Κέντρων Επαγγελματικής Εκπαίδευσης των ΑΕΙ, με πενταετή θητεία και επιμίσθιο, όσους διετέλεσαν περιφερειακοί διευθυντές και δι</w:t>
      </w:r>
      <w:r>
        <w:rPr>
          <w:rFonts w:eastAsia="Times New Roman" w:cs="Times New Roman"/>
          <w:szCs w:val="24"/>
        </w:rPr>
        <w:t>ευθυντές εκπαίδευσης. Επιβραβεύετε, δηλαδή, όσους διορίστηκαν με αμφίβολα  επιστημονικά προσόντα ή εξελέγησαν από αντισυνταγματικά εκλεκτορικά, όπως αποφάσισε το Συμβούλιο της Επικρατείας. Πόσο πια φωτογραφία για τα δικά σας παιδιά;</w:t>
      </w:r>
    </w:p>
    <w:p w14:paraId="2E2473A1" w14:textId="77777777" w:rsidR="00ED3BF8" w:rsidRDefault="009F432D">
      <w:pPr>
        <w:spacing w:after="0" w:line="600" w:lineRule="auto"/>
        <w:ind w:firstLine="720"/>
        <w:jc w:val="both"/>
        <w:rPr>
          <w:rFonts w:eastAsia="Times New Roman"/>
          <w:szCs w:val="24"/>
        </w:rPr>
      </w:pPr>
      <w:r>
        <w:rPr>
          <w:rFonts w:eastAsia="Times New Roman"/>
          <w:szCs w:val="24"/>
        </w:rPr>
        <w:t>Κ</w:t>
      </w:r>
      <w:r w:rsidRPr="00AD0104">
        <w:rPr>
          <w:rFonts w:eastAsia="Times New Roman"/>
          <w:szCs w:val="24"/>
        </w:rPr>
        <w:t xml:space="preserve">αι γιατί δεν </w:t>
      </w:r>
      <w:r>
        <w:rPr>
          <w:rFonts w:eastAsia="Times New Roman"/>
          <w:szCs w:val="24"/>
        </w:rPr>
        <w:t>επιδεικνύ</w:t>
      </w:r>
      <w:r>
        <w:rPr>
          <w:rFonts w:eastAsia="Times New Roman"/>
          <w:szCs w:val="24"/>
        </w:rPr>
        <w:t xml:space="preserve">ετε </w:t>
      </w:r>
      <w:r w:rsidRPr="00AD0104">
        <w:rPr>
          <w:rFonts w:eastAsia="Times New Roman"/>
          <w:szCs w:val="24"/>
        </w:rPr>
        <w:t>την ίδια ευαισθησία για τους σχολικούς συμβούλους</w:t>
      </w:r>
      <w:r>
        <w:rPr>
          <w:rFonts w:eastAsia="Times New Roman"/>
          <w:szCs w:val="24"/>
        </w:rPr>
        <w:t>,</w:t>
      </w:r>
      <w:r w:rsidRPr="00AD0104">
        <w:rPr>
          <w:rFonts w:eastAsia="Times New Roman"/>
          <w:szCs w:val="24"/>
        </w:rPr>
        <w:t xml:space="preserve"> που</w:t>
      </w:r>
      <w:r>
        <w:rPr>
          <w:rFonts w:eastAsia="Times New Roman"/>
          <w:szCs w:val="24"/>
        </w:rPr>
        <w:t>,</w:t>
      </w:r>
      <w:r w:rsidRPr="00AD0104">
        <w:rPr>
          <w:rFonts w:eastAsia="Times New Roman"/>
          <w:szCs w:val="24"/>
        </w:rPr>
        <w:t xml:space="preserve"> αν και έχουν πλούσια βιογραφικά</w:t>
      </w:r>
      <w:r>
        <w:rPr>
          <w:rFonts w:eastAsia="Times New Roman"/>
          <w:szCs w:val="24"/>
        </w:rPr>
        <w:t>,</w:t>
      </w:r>
      <w:r w:rsidRPr="00AD0104">
        <w:rPr>
          <w:rFonts w:eastAsia="Times New Roman"/>
          <w:szCs w:val="24"/>
        </w:rPr>
        <w:t xml:space="preserve"> πήγα</w:t>
      </w:r>
      <w:r>
        <w:rPr>
          <w:rFonts w:eastAsia="Times New Roman"/>
          <w:szCs w:val="24"/>
        </w:rPr>
        <w:t>ν</w:t>
      </w:r>
      <w:r w:rsidRPr="00AD0104">
        <w:rPr>
          <w:rFonts w:eastAsia="Times New Roman"/>
          <w:szCs w:val="24"/>
        </w:rPr>
        <w:t xml:space="preserve"> στο καλάθι των </w:t>
      </w:r>
      <w:proofErr w:type="spellStart"/>
      <w:r w:rsidRPr="00AD0104">
        <w:rPr>
          <w:rFonts w:eastAsia="Times New Roman"/>
          <w:szCs w:val="24"/>
        </w:rPr>
        <w:t>αχρήστων</w:t>
      </w:r>
      <w:proofErr w:type="spellEnd"/>
      <w:r>
        <w:rPr>
          <w:rFonts w:eastAsia="Times New Roman"/>
          <w:szCs w:val="24"/>
        </w:rPr>
        <w:t>;</w:t>
      </w:r>
    </w:p>
    <w:p w14:paraId="2E2473A2" w14:textId="77777777" w:rsidR="00ED3BF8" w:rsidRDefault="009F432D">
      <w:pPr>
        <w:spacing w:after="0" w:line="600" w:lineRule="auto"/>
        <w:ind w:firstLine="720"/>
        <w:jc w:val="both"/>
        <w:rPr>
          <w:rFonts w:eastAsia="Times New Roman"/>
          <w:szCs w:val="24"/>
        </w:rPr>
      </w:pPr>
      <w:r>
        <w:rPr>
          <w:rFonts w:eastAsia="Times New Roman"/>
          <w:szCs w:val="24"/>
        </w:rPr>
        <w:t>Θ</w:t>
      </w:r>
      <w:r w:rsidRPr="00AD0104">
        <w:rPr>
          <w:rFonts w:eastAsia="Times New Roman"/>
          <w:szCs w:val="24"/>
        </w:rPr>
        <w:t xml:space="preserve">έλω να αναφερθώ και σε ένα ζήτημα το οποίο </w:t>
      </w:r>
      <w:r>
        <w:rPr>
          <w:rFonts w:eastAsia="Times New Roman"/>
          <w:szCs w:val="24"/>
        </w:rPr>
        <w:t>η κ.</w:t>
      </w:r>
      <w:r w:rsidRPr="00AD0104">
        <w:rPr>
          <w:rFonts w:eastAsia="Times New Roman"/>
          <w:szCs w:val="24"/>
        </w:rPr>
        <w:t xml:space="preserve"> </w:t>
      </w:r>
      <w:proofErr w:type="spellStart"/>
      <w:r w:rsidRPr="00AD0104">
        <w:rPr>
          <w:rFonts w:eastAsia="Times New Roman"/>
          <w:szCs w:val="24"/>
        </w:rPr>
        <w:t>Τζούφ</w:t>
      </w:r>
      <w:r>
        <w:rPr>
          <w:rFonts w:eastAsia="Times New Roman"/>
          <w:szCs w:val="24"/>
        </w:rPr>
        <w:t>η</w:t>
      </w:r>
      <w:proofErr w:type="spellEnd"/>
      <w:r w:rsidRPr="00AD0104">
        <w:rPr>
          <w:rFonts w:eastAsia="Times New Roman"/>
          <w:szCs w:val="24"/>
        </w:rPr>
        <w:t xml:space="preserve"> </w:t>
      </w:r>
      <w:r>
        <w:rPr>
          <w:rFonts w:eastAsia="Times New Roman"/>
          <w:szCs w:val="24"/>
        </w:rPr>
        <w:t xml:space="preserve">ίσως </w:t>
      </w:r>
      <w:r w:rsidRPr="00AD0104">
        <w:rPr>
          <w:rFonts w:eastAsia="Times New Roman"/>
          <w:szCs w:val="24"/>
        </w:rPr>
        <w:t>το γνωρίζει καλύτερα</w:t>
      </w:r>
      <w:r>
        <w:rPr>
          <w:rFonts w:eastAsia="Times New Roman"/>
          <w:szCs w:val="24"/>
        </w:rPr>
        <w:t xml:space="preserve">. Κυρία </w:t>
      </w:r>
      <w:proofErr w:type="spellStart"/>
      <w:r>
        <w:rPr>
          <w:rFonts w:eastAsia="Times New Roman"/>
          <w:szCs w:val="24"/>
        </w:rPr>
        <w:t>Τζούφη</w:t>
      </w:r>
      <w:proofErr w:type="spellEnd"/>
      <w:r>
        <w:rPr>
          <w:rFonts w:eastAsia="Times New Roman"/>
          <w:szCs w:val="24"/>
        </w:rPr>
        <w:t xml:space="preserve">, </w:t>
      </w:r>
      <w:r w:rsidRPr="00AD0104">
        <w:rPr>
          <w:rFonts w:eastAsia="Times New Roman"/>
          <w:szCs w:val="24"/>
        </w:rPr>
        <w:t xml:space="preserve">δημοσιεύματα της γερμανικής εφημερίδας </w:t>
      </w:r>
      <w:r>
        <w:rPr>
          <w:rFonts w:eastAsia="Times New Roman"/>
          <w:szCs w:val="24"/>
        </w:rPr>
        <w:t>«</w:t>
      </w:r>
      <w:r w:rsidRPr="00AD0104">
        <w:rPr>
          <w:rFonts w:eastAsia="Times New Roman"/>
          <w:szCs w:val="24"/>
        </w:rPr>
        <w:t>B</w:t>
      </w:r>
      <w:r w:rsidRPr="00AD0104">
        <w:rPr>
          <w:rFonts w:eastAsia="Times New Roman"/>
          <w:szCs w:val="24"/>
        </w:rPr>
        <w:t>ILD</w:t>
      </w:r>
      <w:r>
        <w:rPr>
          <w:rFonts w:eastAsia="Times New Roman"/>
          <w:szCs w:val="24"/>
        </w:rPr>
        <w:t>»</w:t>
      </w:r>
      <w:r w:rsidRPr="00AD0104">
        <w:rPr>
          <w:rFonts w:eastAsia="Times New Roman"/>
          <w:szCs w:val="24"/>
        </w:rPr>
        <w:t xml:space="preserve"> ανέφεραν </w:t>
      </w:r>
      <w:r>
        <w:rPr>
          <w:rFonts w:eastAsia="Times New Roman"/>
          <w:szCs w:val="24"/>
        </w:rPr>
        <w:t>π</w:t>
      </w:r>
      <w:r w:rsidRPr="00AD0104">
        <w:rPr>
          <w:rFonts w:eastAsia="Times New Roman"/>
          <w:szCs w:val="24"/>
        </w:rPr>
        <w:t>ροχθές ότι με απόφαση του Δημοτικού Συμβουλίου του Μονάχου γκρεμίζε</w:t>
      </w:r>
      <w:r w:rsidRPr="00AD0104">
        <w:rPr>
          <w:rFonts w:eastAsia="Times New Roman"/>
          <w:szCs w:val="24"/>
        </w:rPr>
        <w:lastRenderedPageBreak/>
        <w:t xml:space="preserve">ται το ελληνικό σχολείο στο Μόναχο και μάλιστα με τη </w:t>
      </w:r>
      <w:proofErr w:type="spellStart"/>
      <w:r w:rsidRPr="00AD0104">
        <w:rPr>
          <w:rFonts w:eastAsia="Times New Roman"/>
          <w:szCs w:val="24"/>
        </w:rPr>
        <w:t>συνυπογραφή</w:t>
      </w:r>
      <w:proofErr w:type="spellEnd"/>
      <w:r w:rsidRPr="00AD0104">
        <w:rPr>
          <w:rFonts w:eastAsia="Times New Roman"/>
          <w:szCs w:val="24"/>
        </w:rPr>
        <w:t xml:space="preserve"> και σύμφωνη γνώμη της </w:t>
      </w:r>
      <w:r>
        <w:rPr>
          <w:rFonts w:eastAsia="Times New Roman"/>
          <w:szCs w:val="24"/>
        </w:rPr>
        <w:t>Ε</w:t>
      </w:r>
      <w:r w:rsidRPr="00AD0104">
        <w:rPr>
          <w:rFonts w:eastAsia="Times New Roman"/>
          <w:szCs w:val="24"/>
        </w:rPr>
        <w:t>λληνίδας προξένου</w:t>
      </w:r>
      <w:r>
        <w:rPr>
          <w:rFonts w:eastAsia="Times New Roman"/>
          <w:szCs w:val="24"/>
        </w:rPr>
        <w:t>.</w:t>
      </w:r>
      <w:r w:rsidRPr="00AD0104">
        <w:rPr>
          <w:rFonts w:eastAsia="Times New Roman"/>
          <w:szCs w:val="24"/>
        </w:rPr>
        <w:t xml:space="preserve"> </w:t>
      </w:r>
      <w:r>
        <w:rPr>
          <w:rFonts w:eastAsia="Times New Roman"/>
          <w:szCs w:val="24"/>
        </w:rPr>
        <w:t>Π</w:t>
      </w:r>
      <w:r w:rsidRPr="00AD0104">
        <w:rPr>
          <w:rFonts w:eastAsia="Times New Roman"/>
          <w:szCs w:val="24"/>
        </w:rPr>
        <w:t>ριν από ένα</w:t>
      </w:r>
      <w:r>
        <w:rPr>
          <w:rFonts w:eastAsia="Times New Roman"/>
          <w:szCs w:val="24"/>
        </w:rPr>
        <w:t>ν</w:t>
      </w:r>
      <w:r w:rsidRPr="00AD0104">
        <w:rPr>
          <w:rFonts w:eastAsia="Times New Roman"/>
          <w:szCs w:val="24"/>
        </w:rPr>
        <w:t xml:space="preserve"> μήνα</w:t>
      </w:r>
      <w:r>
        <w:rPr>
          <w:rFonts w:eastAsia="Times New Roman"/>
          <w:szCs w:val="24"/>
        </w:rPr>
        <w:t>,</w:t>
      </w:r>
      <w:r w:rsidRPr="00AD0104">
        <w:rPr>
          <w:rFonts w:eastAsia="Times New Roman"/>
          <w:szCs w:val="24"/>
        </w:rPr>
        <w:t xml:space="preserve"> στην </w:t>
      </w:r>
      <w:r>
        <w:rPr>
          <w:rFonts w:eastAsia="Times New Roman"/>
          <w:szCs w:val="24"/>
        </w:rPr>
        <w:t>ε</w:t>
      </w:r>
      <w:r w:rsidRPr="00AD0104">
        <w:rPr>
          <w:rFonts w:eastAsia="Times New Roman"/>
          <w:szCs w:val="24"/>
        </w:rPr>
        <w:t xml:space="preserve">πιτροπή </w:t>
      </w:r>
      <w:r w:rsidRPr="00AD0104">
        <w:rPr>
          <w:rFonts w:eastAsia="Times New Roman"/>
          <w:szCs w:val="24"/>
        </w:rPr>
        <w:t>εδώ</w:t>
      </w:r>
      <w:r>
        <w:rPr>
          <w:rFonts w:eastAsia="Times New Roman"/>
          <w:szCs w:val="24"/>
        </w:rPr>
        <w:t>,</w:t>
      </w:r>
      <w:r w:rsidRPr="00AD0104">
        <w:rPr>
          <w:rFonts w:eastAsia="Times New Roman"/>
          <w:szCs w:val="24"/>
        </w:rPr>
        <w:t xml:space="preserve"> ο Γενικός Γραμματέας ο κ</w:t>
      </w:r>
      <w:r>
        <w:rPr>
          <w:rFonts w:eastAsia="Times New Roman"/>
          <w:szCs w:val="24"/>
        </w:rPr>
        <w:t>.</w:t>
      </w:r>
      <w:r w:rsidRPr="00AD0104">
        <w:rPr>
          <w:rFonts w:eastAsia="Times New Roman"/>
          <w:szCs w:val="24"/>
        </w:rPr>
        <w:t xml:space="preserve"> Παπαγεωργίου</w:t>
      </w:r>
      <w:r>
        <w:rPr>
          <w:rFonts w:eastAsia="Times New Roman"/>
          <w:szCs w:val="24"/>
        </w:rPr>
        <w:t xml:space="preserve"> μας είπε ότι έχει επιτευχθεί μι</w:t>
      </w:r>
      <w:r w:rsidRPr="00AD0104">
        <w:rPr>
          <w:rFonts w:eastAsia="Times New Roman"/>
          <w:szCs w:val="24"/>
        </w:rPr>
        <w:t>α συμφωνία και η οποία θα έρθει στη Βουλή προς κύρωση</w:t>
      </w:r>
      <w:r>
        <w:rPr>
          <w:rFonts w:eastAsia="Times New Roman"/>
          <w:szCs w:val="24"/>
        </w:rPr>
        <w:t>. Είναι</w:t>
      </w:r>
      <w:r w:rsidRPr="00AD0104">
        <w:rPr>
          <w:rFonts w:eastAsia="Times New Roman"/>
          <w:szCs w:val="24"/>
        </w:rPr>
        <w:t xml:space="preserve"> δυνατόν να γκρεμίζεται το σχολείο</w:t>
      </w:r>
      <w:r>
        <w:rPr>
          <w:rFonts w:eastAsia="Times New Roman"/>
          <w:szCs w:val="24"/>
        </w:rPr>
        <w:t>,</w:t>
      </w:r>
      <w:r w:rsidRPr="00AD0104">
        <w:rPr>
          <w:rFonts w:eastAsia="Times New Roman"/>
          <w:szCs w:val="24"/>
        </w:rPr>
        <w:t xml:space="preserve"> χωρίς να έχει γνώση η ελληνική </w:t>
      </w:r>
      <w:r>
        <w:rPr>
          <w:rFonts w:eastAsia="Times New Roman"/>
          <w:szCs w:val="24"/>
        </w:rPr>
        <w:t>Β</w:t>
      </w:r>
      <w:r w:rsidRPr="00AD0104">
        <w:rPr>
          <w:rFonts w:eastAsia="Times New Roman"/>
          <w:szCs w:val="24"/>
        </w:rPr>
        <w:t>ουλή και χωρίς να το έχει εγκρίνει</w:t>
      </w:r>
      <w:r>
        <w:rPr>
          <w:rFonts w:eastAsia="Times New Roman"/>
          <w:szCs w:val="24"/>
        </w:rPr>
        <w:t xml:space="preserve">; Κυρία </w:t>
      </w:r>
      <w:proofErr w:type="spellStart"/>
      <w:r>
        <w:rPr>
          <w:rFonts w:eastAsia="Times New Roman"/>
          <w:szCs w:val="24"/>
        </w:rPr>
        <w:t>Τζο</w:t>
      </w:r>
      <w:r>
        <w:rPr>
          <w:rFonts w:eastAsia="Times New Roman"/>
          <w:szCs w:val="24"/>
        </w:rPr>
        <w:t>ύφη</w:t>
      </w:r>
      <w:proofErr w:type="spellEnd"/>
      <w:r>
        <w:rPr>
          <w:rFonts w:eastAsia="Times New Roman"/>
          <w:szCs w:val="24"/>
        </w:rPr>
        <w:t>, θα</w:t>
      </w:r>
      <w:r w:rsidRPr="00AD0104">
        <w:rPr>
          <w:rFonts w:eastAsia="Times New Roman"/>
          <w:szCs w:val="24"/>
        </w:rPr>
        <w:t xml:space="preserve"> ήθελα να μου πείτε κάτι </w:t>
      </w:r>
      <w:r>
        <w:rPr>
          <w:rFonts w:eastAsia="Times New Roman"/>
          <w:szCs w:val="24"/>
        </w:rPr>
        <w:t xml:space="preserve">επ’ αυτού. </w:t>
      </w:r>
    </w:p>
    <w:p w14:paraId="2E2473A3" w14:textId="77777777" w:rsidR="00ED3BF8" w:rsidRDefault="009F432D">
      <w:pPr>
        <w:spacing w:after="0" w:line="600" w:lineRule="auto"/>
        <w:ind w:firstLine="720"/>
        <w:jc w:val="both"/>
        <w:rPr>
          <w:rFonts w:eastAsia="Times New Roman"/>
          <w:szCs w:val="24"/>
        </w:rPr>
      </w:pPr>
      <w:r>
        <w:rPr>
          <w:rFonts w:eastAsia="Times New Roman"/>
          <w:szCs w:val="24"/>
        </w:rPr>
        <w:t>Κ</w:t>
      </w:r>
      <w:r w:rsidRPr="00AD0104">
        <w:rPr>
          <w:rFonts w:eastAsia="Times New Roman"/>
          <w:szCs w:val="24"/>
        </w:rPr>
        <w:t>υρίες και κύριοι συνάδελφοι</w:t>
      </w:r>
      <w:r>
        <w:rPr>
          <w:rFonts w:eastAsia="Times New Roman"/>
          <w:szCs w:val="24"/>
        </w:rPr>
        <w:t>,</w:t>
      </w:r>
      <w:r w:rsidRPr="00AD0104">
        <w:rPr>
          <w:rFonts w:eastAsia="Times New Roman"/>
          <w:szCs w:val="24"/>
        </w:rPr>
        <w:t xml:space="preserve"> η </w:t>
      </w:r>
      <w:r>
        <w:rPr>
          <w:rFonts w:eastAsia="Times New Roman"/>
          <w:szCs w:val="24"/>
        </w:rPr>
        <w:t>Κ</w:t>
      </w:r>
      <w:r w:rsidRPr="00AD0104">
        <w:rPr>
          <w:rFonts w:eastAsia="Times New Roman"/>
          <w:szCs w:val="24"/>
        </w:rPr>
        <w:t>υβέρνηση βρίσκεται σε αποδρομή</w:t>
      </w:r>
      <w:r>
        <w:rPr>
          <w:rFonts w:eastAsia="Times New Roman"/>
          <w:szCs w:val="24"/>
        </w:rPr>
        <w:t>, έχοντας διαλύσει πλήρως την εκ</w:t>
      </w:r>
      <w:r w:rsidRPr="00AD0104">
        <w:rPr>
          <w:rFonts w:eastAsia="Times New Roman"/>
          <w:szCs w:val="24"/>
        </w:rPr>
        <w:t>παίδευση</w:t>
      </w:r>
      <w:r>
        <w:rPr>
          <w:rFonts w:eastAsia="Times New Roman"/>
          <w:szCs w:val="24"/>
        </w:rPr>
        <w:t>.</w:t>
      </w:r>
      <w:r w:rsidRPr="00AD0104">
        <w:rPr>
          <w:rFonts w:eastAsia="Times New Roman"/>
          <w:szCs w:val="24"/>
        </w:rPr>
        <w:t xml:space="preserve"> </w:t>
      </w:r>
      <w:r>
        <w:rPr>
          <w:rFonts w:eastAsia="Times New Roman"/>
          <w:szCs w:val="24"/>
        </w:rPr>
        <w:t>Ο</w:t>
      </w:r>
      <w:r w:rsidRPr="00AD0104">
        <w:rPr>
          <w:rFonts w:eastAsia="Times New Roman"/>
          <w:szCs w:val="24"/>
        </w:rPr>
        <w:t xml:space="preserve"> Κυριάκος Μητσοτάκης</w:t>
      </w:r>
      <w:r>
        <w:rPr>
          <w:rFonts w:eastAsia="Times New Roman"/>
          <w:szCs w:val="24"/>
        </w:rPr>
        <w:t>,</w:t>
      </w:r>
      <w:r w:rsidRPr="00AD0104">
        <w:rPr>
          <w:rFonts w:eastAsia="Times New Roman"/>
          <w:szCs w:val="24"/>
        </w:rPr>
        <w:t xml:space="preserve"> ο </w:t>
      </w:r>
      <w:r>
        <w:rPr>
          <w:rFonts w:eastAsia="Times New Roman"/>
          <w:szCs w:val="24"/>
        </w:rPr>
        <w:t xml:space="preserve">Πρόεδρός μας, έχει πει ότι όλα είναι θέμα παιδείας, γι’ </w:t>
      </w:r>
      <w:r w:rsidRPr="00AD0104">
        <w:rPr>
          <w:rFonts w:eastAsia="Times New Roman"/>
          <w:szCs w:val="24"/>
        </w:rPr>
        <w:t xml:space="preserve">αυτό και η </w:t>
      </w:r>
      <w:r>
        <w:rPr>
          <w:rFonts w:eastAsia="Times New Roman"/>
          <w:szCs w:val="24"/>
        </w:rPr>
        <w:t>ε</w:t>
      </w:r>
      <w:r w:rsidRPr="00AD0104">
        <w:rPr>
          <w:rFonts w:eastAsia="Times New Roman"/>
          <w:szCs w:val="24"/>
        </w:rPr>
        <w:t>κπαίδευση αποτ</w:t>
      </w:r>
      <w:r w:rsidRPr="00AD0104">
        <w:rPr>
          <w:rFonts w:eastAsia="Times New Roman"/>
          <w:szCs w:val="24"/>
        </w:rPr>
        <w:t>ελεί έναν από τους βασικούς άξονες του προγράμματός μας για την ανασυγκρότηση της χώρας</w:t>
      </w:r>
      <w:r>
        <w:rPr>
          <w:rFonts w:eastAsia="Times New Roman"/>
          <w:szCs w:val="24"/>
        </w:rPr>
        <w:t>.</w:t>
      </w:r>
      <w:r w:rsidRPr="00AD0104">
        <w:rPr>
          <w:rFonts w:eastAsia="Times New Roman"/>
          <w:szCs w:val="24"/>
        </w:rPr>
        <w:t xml:space="preserve"> </w:t>
      </w:r>
    </w:p>
    <w:p w14:paraId="2E2473A4" w14:textId="77777777" w:rsidR="00ED3BF8" w:rsidRDefault="009F432D">
      <w:pPr>
        <w:spacing w:after="0" w:line="600" w:lineRule="auto"/>
        <w:ind w:firstLine="720"/>
        <w:jc w:val="both"/>
        <w:rPr>
          <w:rFonts w:eastAsia="Times New Roman"/>
          <w:szCs w:val="24"/>
        </w:rPr>
      </w:pPr>
      <w:r w:rsidRPr="00AD0104">
        <w:rPr>
          <w:rFonts w:eastAsia="Times New Roman"/>
          <w:szCs w:val="24"/>
        </w:rPr>
        <w:t>Το σχέδιό μας περιλαμβάνει όλα τα απαραίτητα μέτρα που θα συ</w:t>
      </w:r>
      <w:r>
        <w:rPr>
          <w:rFonts w:eastAsia="Times New Roman"/>
          <w:szCs w:val="24"/>
        </w:rPr>
        <w:t>μβάλ</w:t>
      </w:r>
      <w:r w:rsidRPr="00AD0104">
        <w:rPr>
          <w:rFonts w:eastAsia="Times New Roman"/>
          <w:szCs w:val="24"/>
        </w:rPr>
        <w:t>ουν στον εκσυγχρονισμό και των τριών εκπαιδευτικών βαθμίδων</w:t>
      </w:r>
      <w:r>
        <w:rPr>
          <w:rFonts w:eastAsia="Times New Roman"/>
          <w:szCs w:val="24"/>
        </w:rPr>
        <w:t>.</w:t>
      </w:r>
      <w:r w:rsidRPr="00AD0104">
        <w:rPr>
          <w:rFonts w:eastAsia="Times New Roman"/>
          <w:szCs w:val="24"/>
        </w:rPr>
        <w:t xml:space="preserve"> </w:t>
      </w:r>
      <w:r>
        <w:rPr>
          <w:rFonts w:eastAsia="Times New Roman"/>
          <w:szCs w:val="24"/>
        </w:rPr>
        <w:t>Σ</w:t>
      </w:r>
      <w:r w:rsidRPr="00AD0104">
        <w:rPr>
          <w:rFonts w:eastAsia="Times New Roman"/>
          <w:szCs w:val="24"/>
        </w:rPr>
        <w:t xml:space="preserve">τόχος είναι να διασφαλίσουμε </w:t>
      </w:r>
      <w:r>
        <w:rPr>
          <w:rFonts w:eastAsia="Times New Roman"/>
          <w:szCs w:val="24"/>
        </w:rPr>
        <w:t>σ</w:t>
      </w:r>
      <w:r w:rsidRPr="00AD0104">
        <w:rPr>
          <w:rFonts w:eastAsia="Times New Roman"/>
          <w:szCs w:val="24"/>
        </w:rPr>
        <w:t xml:space="preserve">τα παιδιά </w:t>
      </w:r>
      <w:r>
        <w:rPr>
          <w:rFonts w:eastAsia="Times New Roman"/>
          <w:szCs w:val="24"/>
        </w:rPr>
        <w:t>μας</w:t>
      </w:r>
      <w:r w:rsidRPr="00AD0104">
        <w:rPr>
          <w:rFonts w:eastAsia="Times New Roman"/>
          <w:szCs w:val="24"/>
        </w:rPr>
        <w:t xml:space="preserve"> τα απαραίτητα γνωστικά εφόδια για το μέλλον </w:t>
      </w:r>
      <w:r>
        <w:rPr>
          <w:rFonts w:eastAsia="Times New Roman"/>
          <w:szCs w:val="24"/>
        </w:rPr>
        <w:t>τους,</w:t>
      </w:r>
      <w:r w:rsidRPr="00AD0104">
        <w:rPr>
          <w:rFonts w:eastAsia="Times New Roman"/>
          <w:szCs w:val="24"/>
        </w:rPr>
        <w:t xml:space="preserve"> σε ένα </w:t>
      </w:r>
      <w:r w:rsidRPr="00AD0104">
        <w:rPr>
          <w:rFonts w:eastAsia="Times New Roman"/>
          <w:szCs w:val="24"/>
        </w:rPr>
        <w:lastRenderedPageBreak/>
        <w:t>εκπαιδε</w:t>
      </w:r>
      <w:r>
        <w:rPr>
          <w:rFonts w:eastAsia="Times New Roman"/>
          <w:szCs w:val="24"/>
        </w:rPr>
        <w:t>υτικό περιβάλλον ασφάλειας και ε</w:t>
      </w:r>
      <w:r w:rsidRPr="00AD0104">
        <w:rPr>
          <w:rFonts w:eastAsia="Times New Roman"/>
          <w:szCs w:val="24"/>
        </w:rPr>
        <w:t>λευθερίας</w:t>
      </w:r>
      <w:r>
        <w:rPr>
          <w:rFonts w:eastAsia="Times New Roman"/>
          <w:szCs w:val="24"/>
        </w:rPr>
        <w:t>.</w:t>
      </w:r>
      <w:r w:rsidRPr="00AD0104">
        <w:rPr>
          <w:rFonts w:eastAsia="Times New Roman"/>
          <w:szCs w:val="24"/>
        </w:rPr>
        <w:t xml:space="preserve"> </w:t>
      </w:r>
      <w:r>
        <w:rPr>
          <w:rFonts w:eastAsia="Times New Roman"/>
          <w:szCs w:val="24"/>
        </w:rPr>
        <w:t>Ε</w:t>
      </w:r>
      <w:r w:rsidRPr="00AD0104">
        <w:rPr>
          <w:rFonts w:eastAsia="Times New Roman"/>
          <w:szCs w:val="24"/>
        </w:rPr>
        <w:t xml:space="preserve">μπιστευόμαστε την </w:t>
      </w:r>
      <w:r>
        <w:rPr>
          <w:rFonts w:eastAsia="Times New Roman"/>
          <w:szCs w:val="24"/>
        </w:rPr>
        <w:t xml:space="preserve">δημόσια </w:t>
      </w:r>
      <w:r w:rsidRPr="00AD0104">
        <w:rPr>
          <w:rFonts w:eastAsia="Times New Roman"/>
          <w:szCs w:val="24"/>
        </w:rPr>
        <w:t>εκπαίδευση</w:t>
      </w:r>
      <w:r>
        <w:rPr>
          <w:rFonts w:eastAsia="Times New Roman"/>
          <w:szCs w:val="24"/>
        </w:rPr>
        <w:t>.</w:t>
      </w:r>
      <w:r w:rsidRPr="00AD0104">
        <w:rPr>
          <w:rFonts w:eastAsia="Times New Roman"/>
          <w:szCs w:val="24"/>
        </w:rPr>
        <w:t xml:space="preserve"> </w:t>
      </w:r>
      <w:r>
        <w:rPr>
          <w:rFonts w:eastAsia="Times New Roman"/>
          <w:szCs w:val="24"/>
        </w:rPr>
        <w:t>Ε</w:t>
      </w:r>
      <w:r w:rsidRPr="00AD0104">
        <w:rPr>
          <w:rFonts w:eastAsia="Times New Roman"/>
          <w:szCs w:val="24"/>
        </w:rPr>
        <w:t>μπιστευόμαστε τον Έλληνα εκπαιδευτικό</w:t>
      </w:r>
      <w:r>
        <w:rPr>
          <w:rFonts w:eastAsia="Times New Roman"/>
          <w:szCs w:val="24"/>
        </w:rPr>
        <w:t>,</w:t>
      </w:r>
      <w:r w:rsidRPr="00AD0104">
        <w:rPr>
          <w:rFonts w:eastAsia="Times New Roman"/>
          <w:szCs w:val="24"/>
        </w:rPr>
        <w:t xml:space="preserve"> που θα είναι </w:t>
      </w:r>
      <w:r>
        <w:rPr>
          <w:rFonts w:eastAsia="Times New Roman"/>
          <w:szCs w:val="24"/>
        </w:rPr>
        <w:t xml:space="preserve">συνοδοιπόρος </w:t>
      </w:r>
      <w:r w:rsidRPr="00AD0104">
        <w:rPr>
          <w:rFonts w:eastAsia="Times New Roman"/>
          <w:szCs w:val="24"/>
        </w:rPr>
        <w:t>μας την επόμενη μέρα</w:t>
      </w:r>
      <w:r>
        <w:rPr>
          <w:rFonts w:eastAsia="Times New Roman"/>
          <w:szCs w:val="24"/>
        </w:rPr>
        <w:t>.</w:t>
      </w:r>
      <w:r w:rsidRPr="00AD0104">
        <w:rPr>
          <w:rFonts w:eastAsia="Times New Roman"/>
          <w:szCs w:val="24"/>
        </w:rPr>
        <w:t xml:space="preserve"> </w:t>
      </w:r>
      <w:r>
        <w:rPr>
          <w:rFonts w:eastAsia="Times New Roman"/>
          <w:szCs w:val="24"/>
        </w:rPr>
        <w:t>Μ</w:t>
      </w:r>
      <w:r w:rsidRPr="00AD0104">
        <w:rPr>
          <w:rFonts w:eastAsia="Times New Roman"/>
          <w:szCs w:val="24"/>
        </w:rPr>
        <w:t xml:space="preserve">ε ανοιχτούς </w:t>
      </w:r>
      <w:r>
        <w:rPr>
          <w:rFonts w:eastAsia="Times New Roman"/>
          <w:szCs w:val="24"/>
        </w:rPr>
        <w:t>ο</w:t>
      </w:r>
      <w:r w:rsidRPr="00AD0104">
        <w:rPr>
          <w:rFonts w:eastAsia="Times New Roman"/>
          <w:szCs w:val="24"/>
        </w:rPr>
        <w:t>ρίζο</w:t>
      </w:r>
      <w:r w:rsidRPr="00AD0104">
        <w:rPr>
          <w:rFonts w:eastAsia="Times New Roman"/>
          <w:szCs w:val="24"/>
        </w:rPr>
        <w:t xml:space="preserve">ντες και χωρίς αποκλεισμούς θα φέρουμε την </w:t>
      </w:r>
      <w:r>
        <w:rPr>
          <w:rFonts w:eastAsia="Times New Roman"/>
          <w:szCs w:val="24"/>
        </w:rPr>
        <w:t>ε</w:t>
      </w:r>
      <w:r w:rsidRPr="00AD0104">
        <w:rPr>
          <w:rFonts w:eastAsia="Times New Roman"/>
          <w:szCs w:val="24"/>
        </w:rPr>
        <w:t xml:space="preserve">λπίδα και την προοπτική </w:t>
      </w:r>
      <w:r>
        <w:rPr>
          <w:rFonts w:eastAsia="Times New Roman"/>
          <w:szCs w:val="24"/>
        </w:rPr>
        <w:t>σ</w:t>
      </w:r>
      <w:r w:rsidRPr="00AD0104">
        <w:rPr>
          <w:rFonts w:eastAsia="Times New Roman"/>
          <w:szCs w:val="24"/>
        </w:rPr>
        <w:t xml:space="preserve">τον τόπο </w:t>
      </w:r>
      <w:r>
        <w:rPr>
          <w:rFonts w:eastAsia="Times New Roman"/>
          <w:szCs w:val="24"/>
        </w:rPr>
        <w:t>μας.</w:t>
      </w:r>
    </w:p>
    <w:p w14:paraId="2E2473A5" w14:textId="77777777" w:rsidR="00ED3BF8" w:rsidRDefault="009F432D">
      <w:pPr>
        <w:spacing w:after="0" w:line="600" w:lineRule="auto"/>
        <w:ind w:firstLine="720"/>
        <w:jc w:val="both"/>
        <w:rPr>
          <w:rFonts w:eastAsia="Times New Roman"/>
          <w:szCs w:val="24"/>
        </w:rPr>
      </w:pPr>
      <w:r w:rsidRPr="00AD0104">
        <w:rPr>
          <w:rFonts w:eastAsia="Times New Roman"/>
          <w:szCs w:val="24"/>
        </w:rPr>
        <w:t>Σας ευχαριστώ</w:t>
      </w:r>
      <w:r>
        <w:rPr>
          <w:rFonts w:eastAsia="Times New Roman"/>
          <w:szCs w:val="24"/>
        </w:rPr>
        <w:t>.</w:t>
      </w:r>
    </w:p>
    <w:p w14:paraId="2E2473A6" w14:textId="77777777" w:rsidR="00ED3BF8" w:rsidRDefault="009F432D">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2E2473A7" w14:textId="77777777" w:rsidR="00ED3BF8" w:rsidRDefault="009F432D">
      <w:pPr>
        <w:spacing w:after="0"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szCs w:val="24"/>
        </w:rPr>
        <w:t xml:space="preserve">Ευχαριστούμε τον κ. </w:t>
      </w:r>
      <w:proofErr w:type="spellStart"/>
      <w:r>
        <w:rPr>
          <w:rFonts w:eastAsia="Times New Roman"/>
          <w:szCs w:val="24"/>
        </w:rPr>
        <w:t>Κέλλα</w:t>
      </w:r>
      <w:proofErr w:type="spellEnd"/>
      <w:r>
        <w:rPr>
          <w:rFonts w:eastAsia="Times New Roman"/>
          <w:szCs w:val="24"/>
        </w:rPr>
        <w:t xml:space="preserve">. </w:t>
      </w:r>
    </w:p>
    <w:p w14:paraId="2E2473A8" w14:textId="77777777" w:rsidR="00ED3BF8" w:rsidRDefault="009F432D">
      <w:pPr>
        <w:spacing w:after="0" w:line="600" w:lineRule="auto"/>
        <w:ind w:firstLine="720"/>
        <w:jc w:val="both"/>
        <w:rPr>
          <w:rFonts w:eastAsia="Times New Roman"/>
          <w:szCs w:val="24"/>
        </w:rPr>
      </w:pPr>
      <w:r>
        <w:rPr>
          <w:rFonts w:eastAsia="Times New Roman"/>
          <w:szCs w:val="24"/>
        </w:rPr>
        <w:t xml:space="preserve">Τον λόγο έχει ο </w:t>
      </w:r>
      <w:r w:rsidRPr="00AD0104">
        <w:rPr>
          <w:rFonts w:eastAsia="Times New Roman"/>
          <w:szCs w:val="24"/>
        </w:rPr>
        <w:t>κ</w:t>
      </w:r>
      <w:r>
        <w:rPr>
          <w:rFonts w:eastAsia="Times New Roman"/>
          <w:szCs w:val="24"/>
        </w:rPr>
        <w:t>. Γεωργαντάς και αμέσως μετ</w:t>
      </w:r>
      <w:r>
        <w:rPr>
          <w:rFonts w:eastAsia="Times New Roman"/>
          <w:szCs w:val="24"/>
        </w:rPr>
        <w:t xml:space="preserve">ά ο κ. </w:t>
      </w:r>
      <w:proofErr w:type="spellStart"/>
      <w:r>
        <w:rPr>
          <w:rFonts w:eastAsia="Times New Roman"/>
          <w:szCs w:val="24"/>
        </w:rPr>
        <w:t>Μάρδας</w:t>
      </w:r>
      <w:proofErr w:type="spellEnd"/>
      <w:r>
        <w:rPr>
          <w:rFonts w:eastAsia="Times New Roman"/>
          <w:szCs w:val="24"/>
        </w:rPr>
        <w:t xml:space="preserve">. </w:t>
      </w:r>
    </w:p>
    <w:p w14:paraId="2E2473A9" w14:textId="77777777" w:rsidR="00ED3BF8" w:rsidRDefault="009F432D">
      <w:pPr>
        <w:spacing w:after="0" w:line="600" w:lineRule="auto"/>
        <w:ind w:firstLine="720"/>
        <w:jc w:val="both"/>
        <w:rPr>
          <w:rFonts w:eastAsia="Times New Roman"/>
          <w:szCs w:val="24"/>
        </w:rPr>
      </w:pPr>
      <w:r>
        <w:rPr>
          <w:rFonts w:eastAsia="Times New Roman"/>
          <w:szCs w:val="24"/>
        </w:rPr>
        <w:t>Ορίστε, έχετε τον λόγο.</w:t>
      </w:r>
    </w:p>
    <w:p w14:paraId="2E2473AA" w14:textId="77777777" w:rsidR="00ED3BF8" w:rsidRDefault="009F432D">
      <w:pPr>
        <w:spacing w:after="0" w:line="600" w:lineRule="auto"/>
        <w:ind w:firstLine="720"/>
        <w:jc w:val="both"/>
        <w:rPr>
          <w:rFonts w:eastAsia="Times New Roman"/>
          <w:szCs w:val="24"/>
        </w:rPr>
      </w:pPr>
      <w:r w:rsidRPr="00B00A56">
        <w:rPr>
          <w:rFonts w:eastAsia="Times New Roman"/>
          <w:b/>
          <w:szCs w:val="24"/>
        </w:rPr>
        <w:t>ΓΕΩΡΓΙΟΣ ΓΕΩΡΓΑΝΤΑΣ:</w:t>
      </w:r>
      <w:r>
        <w:rPr>
          <w:rFonts w:eastAsia="Times New Roman"/>
          <w:szCs w:val="24"/>
        </w:rPr>
        <w:t xml:space="preserve"> Ευχαριστώ, κύριε Πρόεδρε.</w:t>
      </w:r>
    </w:p>
    <w:p w14:paraId="2E2473AB" w14:textId="77777777" w:rsidR="00ED3BF8" w:rsidRDefault="009F432D">
      <w:pPr>
        <w:spacing w:after="0" w:line="600" w:lineRule="auto"/>
        <w:ind w:firstLine="720"/>
        <w:jc w:val="both"/>
        <w:rPr>
          <w:rFonts w:eastAsia="Times New Roman"/>
          <w:szCs w:val="24"/>
        </w:rPr>
      </w:pPr>
      <w:r w:rsidRPr="00B00A56">
        <w:rPr>
          <w:rFonts w:eastAsia="Times New Roman"/>
          <w:szCs w:val="24"/>
        </w:rPr>
        <w:t>Κυρίες και κύριοι συνάδελφοι,</w:t>
      </w:r>
      <w:r>
        <w:rPr>
          <w:rFonts w:eastAsia="Times New Roman"/>
          <w:szCs w:val="24"/>
        </w:rPr>
        <w:t xml:space="preserve"> πριν μπω στο θέμα </w:t>
      </w:r>
      <w:r w:rsidRPr="00AD0104">
        <w:rPr>
          <w:rFonts w:eastAsia="Times New Roman"/>
          <w:szCs w:val="24"/>
        </w:rPr>
        <w:t>του νομοσχεδίου</w:t>
      </w:r>
      <w:r>
        <w:rPr>
          <w:rFonts w:eastAsia="Times New Roman"/>
          <w:szCs w:val="24"/>
        </w:rPr>
        <w:t>,</w:t>
      </w:r>
      <w:r w:rsidRPr="00AD0104">
        <w:rPr>
          <w:rFonts w:eastAsia="Times New Roman"/>
          <w:szCs w:val="24"/>
        </w:rPr>
        <w:t xml:space="preserve"> επειδή ακούσαμε τον </w:t>
      </w:r>
      <w:r>
        <w:rPr>
          <w:rFonts w:eastAsia="Times New Roman"/>
          <w:szCs w:val="24"/>
        </w:rPr>
        <w:t xml:space="preserve">κ. </w:t>
      </w:r>
      <w:proofErr w:type="spellStart"/>
      <w:r w:rsidRPr="00AD0104">
        <w:rPr>
          <w:rFonts w:eastAsia="Times New Roman"/>
          <w:szCs w:val="24"/>
        </w:rPr>
        <w:t>Πολάκη</w:t>
      </w:r>
      <w:proofErr w:type="spellEnd"/>
      <w:r>
        <w:rPr>
          <w:rFonts w:eastAsia="Times New Roman"/>
          <w:szCs w:val="24"/>
        </w:rPr>
        <w:t xml:space="preserve">, τον Αναπληρωτή </w:t>
      </w:r>
      <w:r w:rsidRPr="00AD0104">
        <w:rPr>
          <w:rFonts w:eastAsia="Times New Roman"/>
          <w:szCs w:val="24"/>
        </w:rPr>
        <w:t xml:space="preserve">Υπουργό </w:t>
      </w:r>
      <w:r>
        <w:rPr>
          <w:rFonts w:eastAsia="Times New Roman"/>
          <w:szCs w:val="24"/>
        </w:rPr>
        <w:t>Υ</w:t>
      </w:r>
      <w:r w:rsidRPr="00AD0104">
        <w:rPr>
          <w:rFonts w:eastAsia="Times New Roman"/>
          <w:szCs w:val="24"/>
        </w:rPr>
        <w:t>γείας</w:t>
      </w:r>
      <w:r>
        <w:rPr>
          <w:rFonts w:eastAsia="Times New Roman"/>
          <w:szCs w:val="24"/>
        </w:rPr>
        <w:t>, να αναπτύσσει μι</w:t>
      </w:r>
      <w:r w:rsidRPr="00AD0104">
        <w:rPr>
          <w:rFonts w:eastAsia="Times New Roman"/>
          <w:szCs w:val="24"/>
        </w:rPr>
        <w:t>α τροπολογία</w:t>
      </w:r>
      <w:r>
        <w:rPr>
          <w:rFonts w:eastAsia="Times New Roman"/>
          <w:szCs w:val="24"/>
        </w:rPr>
        <w:t>,</w:t>
      </w:r>
      <w:r w:rsidRPr="00AD0104">
        <w:rPr>
          <w:rFonts w:eastAsia="Times New Roman"/>
          <w:szCs w:val="24"/>
        </w:rPr>
        <w:t xml:space="preserve"> είμαι υποχρε</w:t>
      </w:r>
      <w:r w:rsidRPr="00AD0104">
        <w:rPr>
          <w:rFonts w:eastAsia="Times New Roman"/>
          <w:szCs w:val="24"/>
        </w:rPr>
        <w:t xml:space="preserve">ωμένος να πω ότι θεωρώ τουλάχιστον </w:t>
      </w:r>
      <w:r>
        <w:rPr>
          <w:rFonts w:eastAsia="Times New Roman"/>
          <w:szCs w:val="24"/>
        </w:rPr>
        <w:t>α</w:t>
      </w:r>
      <w:r w:rsidRPr="00AD0104">
        <w:rPr>
          <w:rFonts w:eastAsia="Times New Roman"/>
          <w:szCs w:val="24"/>
        </w:rPr>
        <w:t xml:space="preserve">παράδεκτο το περιεχόμενο της τροπολογίας </w:t>
      </w:r>
      <w:r>
        <w:rPr>
          <w:rFonts w:eastAsia="Times New Roman"/>
          <w:szCs w:val="24"/>
        </w:rPr>
        <w:t xml:space="preserve">αυτής, </w:t>
      </w:r>
      <w:r w:rsidRPr="00AD0104">
        <w:rPr>
          <w:rFonts w:eastAsia="Times New Roman"/>
          <w:szCs w:val="24"/>
        </w:rPr>
        <w:t xml:space="preserve">με βάση το οποίο οι υπάλληλοι του </w:t>
      </w:r>
      <w:r>
        <w:rPr>
          <w:rFonts w:eastAsia="Times New Roman"/>
          <w:szCs w:val="24"/>
        </w:rPr>
        <w:lastRenderedPageBreak/>
        <w:t>Υ</w:t>
      </w:r>
      <w:r w:rsidRPr="00AD0104">
        <w:rPr>
          <w:rFonts w:eastAsia="Times New Roman"/>
          <w:szCs w:val="24"/>
        </w:rPr>
        <w:t xml:space="preserve">πουργείου </w:t>
      </w:r>
      <w:r>
        <w:rPr>
          <w:rFonts w:eastAsia="Times New Roman"/>
          <w:szCs w:val="24"/>
        </w:rPr>
        <w:t>Υ</w:t>
      </w:r>
      <w:r w:rsidRPr="00AD0104">
        <w:rPr>
          <w:rFonts w:eastAsia="Times New Roman"/>
          <w:szCs w:val="24"/>
        </w:rPr>
        <w:t>γείας</w:t>
      </w:r>
      <w:r>
        <w:rPr>
          <w:rFonts w:eastAsia="Times New Roman"/>
          <w:szCs w:val="24"/>
        </w:rPr>
        <w:t>,</w:t>
      </w:r>
      <w:r w:rsidRPr="00AD0104">
        <w:rPr>
          <w:rFonts w:eastAsia="Times New Roman"/>
          <w:szCs w:val="24"/>
        </w:rPr>
        <w:t xml:space="preserve"> που είναι υπόχρεοι ουσιαστικά για το δημοσιονομικό έλεγχο στις οικονομικές υπηρεσίες</w:t>
      </w:r>
      <w:r>
        <w:rPr>
          <w:rFonts w:eastAsia="Times New Roman"/>
          <w:szCs w:val="24"/>
        </w:rPr>
        <w:t>,</w:t>
      </w:r>
      <w:r w:rsidRPr="00AD0104">
        <w:rPr>
          <w:rFonts w:eastAsia="Times New Roman"/>
          <w:szCs w:val="24"/>
        </w:rPr>
        <w:t xml:space="preserve"> θα ευθύνονται μόνο για δόλο και βαριά αμέλεια</w:t>
      </w:r>
      <w:r>
        <w:rPr>
          <w:rFonts w:eastAsia="Times New Roman"/>
          <w:szCs w:val="24"/>
        </w:rPr>
        <w:t>.</w:t>
      </w:r>
      <w:r w:rsidRPr="00AD0104">
        <w:rPr>
          <w:rFonts w:eastAsia="Times New Roman"/>
          <w:szCs w:val="24"/>
        </w:rPr>
        <w:t xml:space="preserve"> Μα</w:t>
      </w:r>
      <w:r>
        <w:rPr>
          <w:rFonts w:eastAsia="Times New Roman"/>
          <w:szCs w:val="24"/>
        </w:rPr>
        <w:t>,</w:t>
      </w:r>
      <w:r w:rsidRPr="00AD0104">
        <w:rPr>
          <w:rFonts w:eastAsia="Times New Roman"/>
          <w:szCs w:val="24"/>
        </w:rPr>
        <w:t xml:space="preserve"> βεβαίως και θα </w:t>
      </w:r>
      <w:r>
        <w:rPr>
          <w:rFonts w:eastAsia="Times New Roman"/>
          <w:szCs w:val="24"/>
        </w:rPr>
        <w:t xml:space="preserve">ευθύνονται </w:t>
      </w:r>
      <w:r w:rsidRPr="00AD0104">
        <w:rPr>
          <w:rFonts w:eastAsia="Times New Roman"/>
          <w:szCs w:val="24"/>
        </w:rPr>
        <w:t>για δόλο και βαριά αμέλεια</w:t>
      </w:r>
      <w:r>
        <w:rPr>
          <w:rFonts w:eastAsia="Times New Roman"/>
          <w:szCs w:val="24"/>
        </w:rPr>
        <w:t xml:space="preserve">. </w:t>
      </w:r>
      <w:r w:rsidRPr="00AD0104">
        <w:rPr>
          <w:rFonts w:eastAsia="Times New Roman"/>
          <w:szCs w:val="24"/>
        </w:rPr>
        <w:t>Αυτό δεν μπορεί κανείς να το αποκλείσει</w:t>
      </w:r>
      <w:r>
        <w:rPr>
          <w:rFonts w:eastAsia="Times New Roman"/>
          <w:szCs w:val="24"/>
        </w:rPr>
        <w:t>,</w:t>
      </w:r>
      <w:r w:rsidRPr="00AD0104">
        <w:rPr>
          <w:rFonts w:eastAsia="Times New Roman"/>
          <w:szCs w:val="24"/>
        </w:rPr>
        <w:t xml:space="preserve"> ούτε </w:t>
      </w:r>
      <w:r>
        <w:rPr>
          <w:rFonts w:eastAsia="Times New Roman"/>
          <w:szCs w:val="24"/>
        </w:rPr>
        <w:t>β</w:t>
      </w:r>
      <w:r w:rsidRPr="00AD0104">
        <w:rPr>
          <w:rFonts w:eastAsia="Times New Roman"/>
          <w:szCs w:val="24"/>
        </w:rPr>
        <w:t xml:space="preserve">εβαίως μπορεί κανείς να νομοθετήσει και να αποκλείσει αυτά που </w:t>
      </w:r>
      <w:r>
        <w:rPr>
          <w:rFonts w:eastAsia="Times New Roman"/>
          <w:szCs w:val="24"/>
        </w:rPr>
        <w:t xml:space="preserve">ο </w:t>
      </w:r>
      <w:r>
        <w:rPr>
          <w:rFonts w:eastAsia="Times New Roman"/>
          <w:szCs w:val="24"/>
        </w:rPr>
        <w:t>Υπαλληλικός Κ</w:t>
      </w:r>
      <w:r w:rsidRPr="00AD0104">
        <w:rPr>
          <w:rFonts w:eastAsia="Times New Roman"/>
          <w:szCs w:val="24"/>
        </w:rPr>
        <w:t xml:space="preserve">ώδικας </w:t>
      </w:r>
      <w:r w:rsidRPr="00AD0104">
        <w:rPr>
          <w:rFonts w:eastAsia="Times New Roman"/>
          <w:szCs w:val="24"/>
        </w:rPr>
        <w:t xml:space="preserve">προβλέπει για </w:t>
      </w:r>
      <w:r>
        <w:rPr>
          <w:rFonts w:eastAsia="Times New Roman"/>
          <w:szCs w:val="24"/>
        </w:rPr>
        <w:t xml:space="preserve">τον </w:t>
      </w:r>
      <w:r>
        <w:rPr>
          <w:rFonts w:eastAsia="Times New Roman"/>
          <w:szCs w:val="24"/>
        </w:rPr>
        <w:t xml:space="preserve">δόλο </w:t>
      </w:r>
      <w:r w:rsidRPr="00AD0104">
        <w:rPr>
          <w:rFonts w:eastAsia="Times New Roman"/>
          <w:szCs w:val="24"/>
        </w:rPr>
        <w:t>και τη βαριά αμέλεια</w:t>
      </w:r>
      <w:r>
        <w:rPr>
          <w:rFonts w:eastAsia="Times New Roman"/>
          <w:szCs w:val="24"/>
        </w:rPr>
        <w:t>.</w:t>
      </w:r>
      <w:r w:rsidRPr="00AD0104">
        <w:rPr>
          <w:rFonts w:eastAsia="Times New Roman"/>
          <w:szCs w:val="24"/>
        </w:rPr>
        <w:t xml:space="preserve"> </w:t>
      </w:r>
    </w:p>
    <w:p w14:paraId="2E2473AC" w14:textId="77777777" w:rsidR="00ED3BF8" w:rsidRDefault="009F432D">
      <w:pPr>
        <w:spacing w:after="0" w:line="600" w:lineRule="auto"/>
        <w:ind w:firstLine="720"/>
        <w:jc w:val="both"/>
        <w:rPr>
          <w:rFonts w:eastAsia="Times New Roman"/>
          <w:szCs w:val="24"/>
        </w:rPr>
      </w:pPr>
      <w:r>
        <w:rPr>
          <w:rFonts w:eastAsia="Times New Roman"/>
          <w:szCs w:val="24"/>
        </w:rPr>
        <w:t>Όμως,</w:t>
      </w:r>
      <w:r w:rsidRPr="00AD0104">
        <w:rPr>
          <w:rFonts w:eastAsia="Times New Roman"/>
          <w:szCs w:val="24"/>
        </w:rPr>
        <w:t xml:space="preserve"> ξέρετε τι συμβαίνει στο </w:t>
      </w:r>
      <w:r>
        <w:rPr>
          <w:rFonts w:eastAsia="Times New Roman"/>
          <w:szCs w:val="24"/>
        </w:rPr>
        <w:t>Υ</w:t>
      </w:r>
      <w:r w:rsidRPr="00AD0104">
        <w:rPr>
          <w:rFonts w:eastAsia="Times New Roman"/>
          <w:szCs w:val="24"/>
        </w:rPr>
        <w:t xml:space="preserve">πουργείο </w:t>
      </w:r>
      <w:r>
        <w:rPr>
          <w:rFonts w:eastAsia="Times New Roman"/>
          <w:szCs w:val="24"/>
        </w:rPr>
        <w:t>Υ</w:t>
      </w:r>
      <w:r w:rsidRPr="00AD0104">
        <w:rPr>
          <w:rFonts w:eastAsia="Times New Roman"/>
          <w:szCs w:val="24"/>
        </w:rPr>
        <w:t xml:space="preserve">γείας </w:t>
      </w:r>
      <w:r>
        <w:rPr>
          <w:rFonts w:eastAsia="Times New Roman"/>
          <w:szCs w:val="24"/>
        </w:rPr>
        <w:t xml:space="preserve">και </w:t>
      </w:r>
      <w:r w:rsidRPr="00AD0104">
        <w:rPr>
          <w:rFonts w:eastAsia="Times New Roman"/>
          <w:szCs w:val="24"/>
        </w:rPr>
        <w:t>στις υπηρεσίες του</w:t>
      </w:r>
      <w:r>
        <w:rPr>
          <w:rFonts w:eastAsia="Times New Roman"/>
          <w:szCs w:val="24"/>
        </w:rPr>
        <w:t>;</w:t>
      </w:r>
      <w:r w:rsidRPr="00AD0104">
        <w:rPr>
          <w:rFonts w:eastAsia="Times New Roman"/>
          <w:szCs w:val="24"/>
        </w:rPr>
        <w:t xml:space="preserve"> Επειδή έχουμε πάρα πολλές τροπολογίες από την πλευρά του Υπουργείου Υγείας για να νομιμοποιηθούν εντάλματα πληρωμών μη νόμιμα και επειδή έχουν αρνηθεί </w:t>
      </w:r>
      <w:r>
        <w:rPr>
          <w:rFonts w:eastAsia="Times New Roman"/>
          <w:szCs w:val="24"/>
        </w:rPr>
        <w:t xml:space="preserve">οι </w:t>
      </w:r>
      <w:r w:rsidRPr="00AD0104">
        <w:rPr>
          <w:rFonts w:eastAsia="Times New Roman"/>
          <w:szCs w:val="24"/>
        </w:rPr>
        <w:t>υπά</w:t>
      </w:r>
      <w:r w:rsidRPr="00AD0104">
        <w:rPr>
          <w:rFonts w:eastAsia="Times New Roman"/>
          <w:szCs w:val="24"/>
        </w:rPr>
        <w:t>λληλοι να τα υπογράψουν</w:t>
      </w:r>
      <w:r>
        <w:rPr>
          <w:rFonts w:eastAsia="Times New Roman"/>
          <w:szCs w:val="24"/>
        </w:rPr>
        <w:t>,</w:t>
      </w:r>
      <w:r w:rsidRPr="00AD0104">
        <w:rPr>
          <w:rFonts w:eastAsia="Times New Roman"/>
          <w:szCs w:val="24"/>
        </w:rPr>
        <w:t xml:space="preserve"> γιατί είναι συνεχόμεν</w:t>
      </w:r>
      <w:r>
        <w:rPr>
          <w:rFonts w:eastAsia="Times New Roman"/>
          <w:szCs w:val="24"/>
        </w:rPr>
        <w:t>ο αυτό</w:t>
      </w:r>
      <w:r w:rsidRPr="00AD0104">
        <w:rPr>
          <w:rFonts w:eastAsia="Times New Roman"/>
          <w:szCs w:val="24"/>
        </w:rPr>
        <w:t xml:space="preserve"> το </w:t>
      </w:r>
      <w:r>
        <w:rPr>
          <w:rFonts w:eastAsia="Times New Roman"/>
          <w:szCs w:val="24"/>
        </w:rPr>
        <w:t xml:space="preserve">οποίο </w:t>
      </w:r>
      <w:r w:rsidRPr="00AD0104">
        <w:rPr>
          <w:rFonts w:eastAsia="Times New Roman"/>
          <w:szCs w:val="24"/>
        </w:rPr>
        <w:t>γίνεται</w:t>
      </w:r>
      <w:r>
        <w:rPr>
          <w:rFonts w:eastAsia="Times New Roman"/>
          <w:szCs w:val="24"/>
        </w:rPr>
        <w:t>, έρχεται σήμερα μι</w:t>
      </w:r>
      <w:r w:rsidRPr="00AD0104">
        <w:rPr>
          <w:rFonts w:eastAsia="Times New Roman"/>
          <w:szCs w:val="24"/>
        </w:rPr>
        <w:t>α τροπολογία για να καλύψ</w:t>
      </w:r>
      <w:r>
        <w:rPr>
          <w:rFonts w:eastAsia="Times New Roman"/>
          <w:szCs w:val="24"/>
        </w:rPr>
        <w:t>ει δήθεν αυτούς τους υπαλλήλους. Ε</w:t>
      </w:r>
      <w:r w:rsidRPr="00AD0104">
        <w:rPr>
          <w:rFonts w:eastAsia="Times New Roman"/>
          <w:szCs w:val="24"/>
        </w:rPr>
        <w:t xml:space="preserve">γώ εφιστώ την προσοχή όλων </w:t>
      </w:r>
      <w:r w:rsidRPr="00AD0104">
        <w:rPr>
          <w:rFonts w:eastAsia="Times New Roman"/>
          <w:szCs w:val="24"/>
        </w:rPr>
        <w:t>όσ</w:t>
      </w:r>
      <w:r>
        <w:rPr>
          <w:rFonts w:eastAsia="Times New Roman"/>
          <w:szCs w:val="24"/>
        </w:rPr>
        <w:t>οι</w:t>
      </w:r>
      <w:r w:rsidRPr="00AD0104">
        <w:rPr>
          <w:rFonts w:eastAsia="Times New Roman"/>
          <w:szCs w:val="24"/>
        </w:rPr>
        <w:t xml:space="preserve"> </w:t>
      </w:r>
      <w:r w:rsidRPr="00AD0104">
        <w:rPr>
          <w:rFonts w:eastAsia="Times New Roman"/>
          <w:szCs w:val="24"/>
        </w:rPr>
        <w:t xml:space="preserve">υπογράφουν εντάλματα για </w:t>
      </w:r>
      <w:r>
        <w:rPr>
          <w:rFonts w:eastAsia="Times New Roman"/>
          <w:szCs w:val="24"/>
        </w:rPr>
        <w:t xml:space="preserve">νομιμοποιήσεις </w:t>
      </w:r>
      <w:r w:rsidRPr="00AD0104">
        <w:rPr>
          <w:rFonts w:eastAsia="Times New Roman"/>
          <w:szCs w:val="24"/>
        </w:rPr>
        <w:t>πληρωμών οι οποίες είναι αντίθετες σε</w:t>
      </w:r>
      <w:r w:rsidRPr="00AD0104">
        <w:rPr>
          <w:rFonts w:eastAsia="Times New Roman"/>
          <w:szCs w:val="24"/>
        </w:rPr>
        <w:t xml:space="preserve"> κάθε αρχή του δημόσιου λογιστικού</w:t>
      </w:r>
      <w:r>
        <w:rPr>
          <w:rFonts w:eastAsia="Times New Roman"/>
          <w:szCs w:val="24"/>
        </w:rPr>
        <w:t>.</w:t>
      </w:r>
      <w:r w:rsidRPr="00AD0104">
        <w:rPr>
          <w:rFonts w:eastAsia="Times New Roman"/>
          <w:szCs w:val="24"/>
        </w:rPr>
        <w:t xml:space="preserve"> </w:t>
      </w:r>
      <w:r>
        <w:rPr>
          <w:rFonts w:eastAsia="Times New Roman"/>
          <w:szCs w:val="24"/>
        </w:rPr>
        <w:t>Α</w:t>
      </w:r>
      <w:r w:rsidRPr="00AD0104">
        <w:rPr>
          <w:rFonts w:eastAsia="Times New Roman"/>
          <w:szCs w:val="24"/>
        </w:rPr>
        <w:t xml:space="preserve">υτό </w:t>
      </w:r>
      <w:r>
        <w:rPr>
          <w:rFonts w:eastAsia="Times New Roman"/>
          <w:szCs w:val="24"/>
        </w:rPr>
        <w:t>απλά ως</w:t>
      </w:r>
      <w:r w:rsidRPr="00AD0104">
        <w:rPr>
          <w:rFonts w:eastAsia="Times New Roman"/>
          <w:szCs w:val="24"/>
        </w:rPr>
        <w:t xml:space="preserve"> μ</w:t>
      </w:r>
      <w:r>
        <w:rPr>
          <w:rFonts w:eastAsia="Times New Roman"/>
          <w:szCs w:val="24"/>
        </w:rPr>
        <w:t>ι</w:t>
      </w:r>
      <w:r w:rsidRPr="00AD0104">
        <w:rPr>
          <w:rFonts w:eastAsia="Times New Roman"/>
          <w:szCs w:val="24"/>
        </w:rPr>
        <w:t>α μικρή παρατήρηση</w:t>
      </w:r>
      <w:r>
        <w:rPr>
          <w:rFonts w:eastAsia="Times New Roman"/>
          <w:szCs w:val="24"/>
        </w:rPr>
        <w:t>.</w:t>
      </w:r>
    </w:p>
    <w:p w14:paraId="2E2473AD" w14:textId="77777777" w:rsidR="00ED3BF8" w:rsidRDefault="009F432D">
      <w:pPr>
        <w:spacing w:after="0" w:line="600" w:lineRule="auto"/>
        <w:ind w:firstLine="720"/>
        <w:jc w:val="both"/>
        <w:rPr>
          <w:rFonts w:eastAsia="Times New Roman"/>
          <w:szCs w:val="24"/>
        </w:rPr>
      </w:pPr>
      <w:r w:rsidRPr="00AD0104">
        <w:rPr>
          <w:rFonts w:eastAsia="Times New Roman"/>
          <w:szCs w:val="24"/>
        </w:rPr>
        <w:t>Κύριε Υπουργέ</w:t>
      </w:r>
      <w:r>
        <w:rPr>
          <w:rFonts w:eastAsia="Times New Roman"/>
          <w:szCs w:val="24"/>
        </w:rPr>
        <w:t>,</w:t>
      </w:r>
      <w:r w:rsidRPr="00AD0104">
        <w:rPr>
          <w:rFonts w:eastAsia="Times New Roman"/>
          <w:szCs w:val="24"/>
        </w:rPr>
        <w:t xml:space="preserve"> πάντα </w:t>
      </w:r>
      <w:r>
        <w:rPr>
          <w:rFonts w:eastAsia="Times New Roman"/>
          <w:szCs w:val="24"/>
        </w:rPr>
        <w:t xml:space="preserve">στη Βουλή υπήρχε </w:t>
      </w:r>
      <w:r w:rsidRPr="00AD0104">
        <w:rPr>
          <w:rFonts w:eastAsia="Times New Roman"/>
          <w:szCs w:val="24"/>
        </w:rPr>
        <w:t>το προηγούμενο στα θέματα του Υπουργ</w:t>
      </w:r>
      <w:r>
        <w:rPr>
          <w:rFonts w:eastAsia="Times New Roman"/>
          <w:szCs w:val="24"/>
        </w:rPr>
        <w:t>είου Παιδείας να επιδιώκεται μια</w:t>
      </w:r>
      <w:r w:rsidRPr="00AD0104">
        <w:rPr>
          <w:rFonts w:eastAsia="Times New Roman"/>
          <w:szCs w:val="24"/>
        </w:rPr>
        <w:t xml:space="preserve"> </w:t>
      </w:r>
      <w:r>
        <w:rPr>
          <w:rFonts w:eastAsia="Times New Roman"/>
          <w:szCs w:val="24"/>
        </w:rPr>
        <w:lastRenderedPageBreak/>
        <w:t>σύγκλιση και μι</w:t>
      </w:r>
      <w:r w:rsidRPr="00AD0104">
        <w:rPr>
          <w:rFonts w:eastAsia="Times New Roman"/>
          <w:szCs w:val="24"/>
        </w:rPr>
        <w:t>α συναίνεση</w:t>
      </w:r>
      <w:r>
        <w:rPr>
          <w:rFonts w:eastAsia="Times New Roman"/>
          <w:szCs w:val="24"/>
        </w:rPr>
        <w:t>. Π</w:t>
      </w:r>
      <w:r w:rsidRPr="00AD0104">
        <w:rPr>
          <w:rFonts w:eastAsia="Times New Roman"/>
          <w:szCs w:val="24"/>
        </w:rPr>
        <w:t>άντα</w:t>
      </w:r>
      <w:r>
        <w:rPr>
          <w:rFonts w:eastAsia="Times New Roman"/>
          <w:szCs w:val="24"/>
        </w:rPr>
        <w:t>,</w:t>
      </w:r>
      <w:r w:rsidRPr="00AD0104">
        <w:rPr>
          <w:rFonts w:eastAsia="Times New Roman"/>
          <w:szCs w:val="24"/>
        </w:rPr>
        <w:t xml:space="preserve"> όλες οι πολιτικές δυνάμεις επιχειρούσαν να βγάλουν έξω από την πολιτική αντιπαράθεση τα αντικείμενα της παιδείας</w:t>
      </w:r>
      <w:r>
        <w:rPr>
          <w:rFonts w:eastAsia="Times New Roman"/>
          <w:szCs w:val="24"/>
        </w:rPr>
        <w:t>,</w:t>
      </w:r>
      <w:r w:rsidRPr="00AD0104">
        <w:rPr>
          <w:rFonts w:eastAsia="Times New Roman"/>
          <w:szCs w:val="24"/>
        </w:rPr>
        <w:t xml:space="preserve"> της εκπαίδευσης και πολλές φορές υπήρχαν μεγάλες </w:t>
      </w:r>
      <w:r>
        <w:rPr>
          <w:rFonts w:eastAsia="Times New Roman"/>
          <w:szCs w:val="24"/>
        </w:rPr>
        <w:t xml:space="preserve">συγκλίσεις </w:t>
      </w:r>
      <w:r w:rsidRPr="00AD0104">
        <w:rPr>
          <w:rFonts w:eastAsia="Times New Roman"/>
          <w:szCs w:val="24"/>
        </w:rPr>
        <w:t>μέσα σε αυτή</w:t>
      </w:r>
      <w:r>
        <w:rPr>
          <w:rFonts w:eastAsia="Times New Roman"/>
          <w:szCs w:val="24"/>
        </w:rPr>
        <w:t>ν</w:t>
      </w:r>
      <w:r w:rsidRPr="00AD0104">
        <w:rPr>
          <w:rFonts w:eastAsia="Times New Roman"/>
          <w:szCs w:val="24"/>
        </w:rPr>
        <w:t xml:space="preserve"> τη Βουλή σε περιόδους που σε όλα τα άλλα </w:t>
      </w:r>
      <w:r>
        <w:rPr>
          <w:rFonts w:eastAsia="Times New Roman"/>
          <w:szCs w:val="24"/>
        </w:rPr>
        <w:t xml:space="preserve">πεδία </w:t>
      </w:r>
      <w:r w:rsidRPr="00AD0104">
        <w:rPr>
          <w:rFonts w:eastAsia="Times New Roman"/>
          <w:szCs w:val="24"/>
        </w:rPr>
        <w:t>υπήρχε έντονη αντιπα</w:t>
      </w:r>
      <w:r w:rsidRPr="00AD0104">
        <w:rPr>
          <w:rFonts w:eastAsia="Times New Roman"/>
          <w:szCs w:val="24"/>
        </w:rPr>
        <w:t>ράθεση</w:t>
      </w:r>
      <w:r>
        <w:rPr>
          <w:rFonts w:eastAsia="Times New Roman"/>
          <w:szCs w:val="24"/>
        </w:rPr>
        <w:t>.</w:t>
      </w:r>
      <w:r w:rsidRPr="00AD0104">
        <w:rPr>
          <w:rFonts w:eastAsia="Times New Roman"/>
          <w:szCs w:val="24"/>
        </w:rPr>
        <w:t xml:space="preserve"> Δεν ξέρω πώς </w:t>
      </w:r>
      <w:r>
        <w:rPr>
          <w:rFonts w:eastAsia="Times New Roman"/>
          <w:szCs w:val="24"/>
        </w:rPr>
        <w:t xml:space="preserve">τα </w:t>
      </w:r>
      <w:r w:rsidRPr="00AD0104">
        <w:rPr>
          <w:rFonts w:eastAsia="Times New Roman"/>
          <w:szCs w:val="24"/>
        </w:rPr>
        <w:t xml:space="preserve">καταφέρατε και </w:t>
      </w:r>
      <w:r>
        <w:rPr>
          <w:rFonts w:eastAsia="Times New Roman"/>
          <w:szCs w:val="24"/>
        </w:rPr>
        <w:t xml:space="preserve">φέρνετε ένα </w:t>
      </w:r>
      <w:r w:rsidRPr="00AD0104">
        <w:rPr>
          <w:rFonts w:eastAsia="Times New Roman"/>
          <w:szCs w:val="24"/>
        </w:rPr>
        <w:t>νομοσχέδιο στο οποίο είναι όλοι αντίθετοι</w:t>
      </w:r>
      <w:r>
        <w:rPr>
          <w:rFonts w:eastAsia="Times New Roman"/>
          <w:szCs w:val="24"/>
        </w:rPr>
        <w:t>.</w:t>
      </w:r>
      <w:r w:rsidRPr="00AD0104">
        <w:rPr>
          <w:rFonts w:eastAsia="Times New Roman"/>
          <w:szCs w:val="24"/>
        </w:rPr>
        <w:t xml:space="preserve"> </w:t>
      </w:r>
      <w:r>
        <w:rPr>
          <w:rFonts w:eastAsia="Times New Roman"/>
          <w:szCs w:val="24"/>
        </w:rPr>
        <w:t>Κ</w:t>
      </w:r>
      <w:r w:rsidRPr="00AD0104">
        <w:rPr>
          <w:rFonts w:eastAsia="Times New Roman"/>
          <w:szCs w:val="24"/>
        </w:rPr>
        <w:t xml:space="preserve">αι δεν </w:t>
      </w:r>
      <w:r>
        <w:rPr>
          <w:rFonts w:eastAsia="Times New Roman"/>
          <w:szCs w:val="24"/>
        </w:rPr>
        <w:t xml:space="preserve">είναι </w:t>
      </w:r>
      <w:r w:rsidRPr="00AD0104">
        <w:rPr>
          <w:rFonts w:eastAsia="Times New Roman"/>
          <w:szCs w:val="24"/>
        </w:rPr>
        <w:t>αντίθετοι μόνο οι πολιτικοί σχηματισμοί</w:t>
      </w:r>
      <w:r>
        <w:rPr>
          <w:rFonts w:eastAsia="Times New Roman"/>
          <w:szCs w:val="24"/>
        </w:rPr>
        <w:t>, είναι αντίθετη</w:t>
      </w:r>
      <w:r w:rsidRPr="00AD0104">
        <w:rPr>
          <w:rFonts w:eastAsia="Times New Roman"/>
          <w:szCs w:val="24"/>
        </w:rPr>
        <w:t xml:space="preserve"> η ακαδημαϊκή κοινότητα</w:t>
      </w:r>
      <w:r>
        <w:rPr>
          <w:rFonts w:eastAsia="Times New Roman"/>
          <w:szCs w:val="24"/>
        </w:rPr>
        <w:t xml:space="preserve">, είναι αντίθετη </w:t>
      </w:r>
      <w:r w:rsidRPr="00AD0104">
        <w:rPr>
          <w:rFonts w:eastAsia="Times New Roman"/>
          <w:szCs w:val="24"/>
        </w:rPr>
        <w:t>η ίδια η κοινωνία</w:t>
      </w:r>
      <w:r>
        <w:rPr>
          <w:rFonts w:eastAsia="Times New Roman"/>
          <w:szCs w:val="24"/>
        </w:rPr>
        <w:t>,</w:t>
      </w:r>
      <w:r w:rsidRPr="00AD0104">
        <w:rPr>
          <w:rFonts w:eastAsia="Times New Roman"/>
          <w:szCs w:val="24"/>
        </w:rPr>
        <w:t xml:space="preserve"> είναι αντίθετοι οι φορείς και πραγ</w:t>
      </w:r>
      <w:r w:rsidRPr="00AD0104">
        <w:rPr>
          <w:rFonts w:eastAsia="Times New Roman"/>
          <w:szCs w:val="24"/>
        </w:rPr>
        <w:t>ματικά δεν ξέρω τι συμπέρασμα βγαίνει από όλη αυτή</w:t>
      </w:r>
      <w:r>
        <w:rPr>
          <w:rFonts w:eastAsia="Times New Roman"/>
          <w:szCs w:val="24"/>
        </w:rPr>
        <w:t>ν</w:t>
      </w:r>
      <w:r w:rsidRPr="00AD0104">
        <w:rPr>
          <w:rFonts w:eastAsia="Times New Roman"/>
          <w:szCs w:val="24"/>
        </w:rPr>
        <w:t xml:space="preserve"> την προσπάθεια που κάνατε για αυτή</w:t>
      </w:r>
      <w:r>
        <w:rPr>
          <w:rFonts w:eastAsia="Times New Roman"/>
          <w:szCs w:val="24"/>
        </w:rPr>
        <w:t>ν</w:t>
      </w:r>
      <w:r w:rsidRPr="00AD0104">
        <w:rPr>
          <w:rFonts w:eastAsia="Times New Roman"/>
          <w:szCs w:val="24"/>
        </w:rPr>
        <w:t xml:space="preserve"> την παρέμβαση στα θέματα της τριτοβάθμιας </w:t>
      </w:r>
      <w:r>
        <w:rPr>
          <w:rFonts w:eastAsia="Times New Roman"/>
          <w:szCs w:val="24"/>
        </w:rPr>
        <w:t xml:space="preserve">ιδίως </w:t>
      </w:r>
      <w:r w:rsidRPr="00AD0104">
        <w:rPr>
          <w:rFonts w:eastAsia="Times New Roman"/>
          <w:szCs w:val="24"/>
        </w:rPr>
        <w:t>εκπαίδευσης</w:t>
      </w:r>
      <w:r>
        <w:rPr>
          <w:rFonts w:eastAsia="Times New Roman"/>
          <w:szCs w:val="24"/>
        </w:rPr>
        <w:t>.</w:t>
      </w:r>
    </w:p>
    <w:p w14:paraId="2E2473AE" w14:textId="77777777" w:rsidR="00ED3BF8" w:rsidRDefault="009F432D">
      <w:pPr>
        <w:spacing w:after="0" w:line="600" w:lineRule="auto"/>
        <w:ind w:firstLine="720"/>
        <w:jc w:val="both"/>
        <w:rPr>
          <w:rFonts w:eastAsia="Times New Roman"/>
          <w:szCs w:val="24"/>
        </w:rPr>
      </w:pPr>
      <w:r>
        <w:rPr>
          <w:rFonts w:eastAsia="Times New Roman"/>
          <w:szCs w:val="24"/>
        </w:rPr>
        <w:t>Ε</w:t>
      </w:r>
      <w:r w:rsidRPr="00AD0104">
        <w:rPr>
          <w:rFonts w:eastAsia="Times New Roman"/>
          <w:szCs w:val="24"/>
        </w:rPr>
        <w:t>γώ</w:t>
      </w:r>
      <w:r>
        <w:rPr>
          <w:rFonts w:eastAsia="Times New Roman"/>
          <w:szCs w:val="24"/>
        </w:rPr>
        <w:t>,</w:t>
      </w:r>
      <w:r w:rsidRPr="00AD0104">
        <w:rPr>
          <w:rFonts w:eastAsia="Times New Roman"/>
          <w:szCs w:val="24"/>
        </w:rPr>
        <w:t xml:space="preserve"> επιχειρώντας να πιάσω ένα τμήμα του νομοσχεδίου</w:t>
      </w:r>
      <w:r>
        <w:rPr>
          <w:rFonts w:eastAsia="Times New Roman"/>
          <w:szCs w:val="24"/>
        </w:rPr>
        <w:t>,</w:t>
      </w:r>
      <w:r w:rsidRPr="00AD0104">
        <w:rPr>
          <w:rFonts w:eastAsia="Times New Roman"/>
          <w:szCs w:val="24"/>
        </w:rPr>
        <w:t xml:space="preserve"> ασχολήθηκα λίγο με το ζήτημα της κατάργησης των </w:t>
      </w:r>
      <w:r>
        <w:rPr>
          <w:rFonts w:eastAsia="Times New Roman"/>
          <w:szCs w:val="24"/>
        </w:rPr>
        <w:t>ΤΕΙ ο</w:t>
      </w:r>
      <w:r>
        <w:rPr>
          <w:rFonts w:eastAsia="Times New Roman"/>
          <w:szCs w:val="24"/>
        </w:rPr>
        <w:t>υσιαστικά, της συγχώνευσης ή απορρόφησή</w:t>
      </w:r>
      <w:r w:rsidRPr="00AD0104">
        <w:rPr>
          <w:rFonts w:eastAsia="Times New Roman"/>
          <w:szCs w:val="24"/>
        </w:rPr>
        <w:t>ς του</w:t>
      </w:r>
      <w:r>
        <w:rPr>
          <w:rFonts w:eastAsia="Times New Roman"/>
          <w:szCs w:val="24"/>
        </w:rPr>
        <w:t>ς</w:t>
      </w:r>
      <w:r w:rsidRPr="00AD0104">
        <w:rPr>
          <w:rFonts w:eastAsia="Times New Roman"/>
          <w:szCs w:val="24"/>
        </w:rPr>
        <w:t xml:space="preserve"> </w:t>
      </w:r>
      <w:r>
        <w:rPr>
          <w:rFonts w:eastAsia="Times New Roman"/>
          <w:szCs w:val="24"/>
        </w:rPr>
        <w:t>-πείτε</w:t>
      </w:r>
      <w:r w:rsidRPr="00AD0104">
        <w:rPr>
          <w:rFonts w:eastAsia="Times New Roman"/>
          <w:szCs w:val="24"/>
        </w:rPr>
        <w:t xml:space="preserve"> το όπως θέλετε</w:t>
      </w:r>
      <w:r>
        <w:rPr>
          <w:rFonts w:eastAsia="Times New Roman"/>
          <w:szCs w:val="24"/>
        </w:rPr>
        <w:t>-</w:t>
      </w:r>
      <w:r w:rsidRPr="00AD0104">
        <w:rPr>
          <w:rFonts w:eastAsia="Times New Roman"/>
          <w:szCs w:val="24"/>
        </w:rPr>
        <w:t xml:space="preserve"> ή της αλλαγής της ονομασίας</w:t>
      </w:r>
      <w:r>
        <w:rPr>
          <w:rFonts w:eastAsia="Times New Roman"/>
          <w:szCs w:val="24"/>
        </w:rPr>
        <w:t xml:space="preserve"> τους, ό</w:t>
      </w:r>
      <w:r w:rsidRPr="00AD0104">
        <w:rPr>
          <w:rFonts w:eastAsia="Times New Roman"/>
          <w:szCs w:val="24"/>
        </w:rPr>
        <w:t xml:space="preserve">πως </w:t>
      </w:r>
      <w:r>
        <w:rPr>
          <w:rFonts w:eastAsia="Times New Roman"/>
          <w:szCs w:val="24"/>
        </w:rPr>
        <w:t xml:space="preserve">λένε κάποιοι </w:t>
      </w:r>
      <w:r w:rsidRPr="00AD0104">
        <w:rPr>
          <w:rFonts w:eastAsia="Times New Roman"/>
          <w:szCs w:val="24"/>
        </w:rPr>
        <w:t>άλλοι</w:t>
      </w:r>
      <w:r>
        <w:rPr>
          <w:rFonts w:eastAsia="Times New Roman"/>
          <w:szCs w:val="24"/>
        </w:rPr>
        <w:t>.</w:t>
      </w:r>
      <w:r w:rsidRPr="00AD0104">
        <w:rPr>
          <w:rFonts w:eastAsia="Times New Roman"/>
          <w:szCs w:val="24"/>
        </w:rPr>
        <w:t xml:space="preserve"> </w:t>
      </w:r>
      <w:r>
        <w:rPr>
          <w:rFonts w:eastAsia="Times New Roman"/>
          <w:szCs w:val="24"/>
        </w:rPr>
        <w:t>Ε</w:t>
      </w:r>
      <w:r w:rsidRPr="00AD0104">
        <w:rPr>
          <w:rFonts w:eastAsia="Times New Roman"/>
          <w:szCs w:val="24"/>
        </w:rPr>
        <w:t xml:space="preserve">κεί πέρα πραγματικά διαπιστώνει </w:t>
      </w:r>
      <w:r w:rsidRPr="00AD0104">
        <w:rPr>
          <w:rFonts w:eastAsia="Times New Roman"/>
          <w:szCs w:val="24"/>
        </w:rPr>
        <w:t>κ</w:t>
      </w:r>
      <w:r>
        <w:rPr>
          <w:rFonts w:eastAsia="Times New Roman"/>
          <w:szCs w:val="24"/>
        </w:rPr>
        <w:t>άποιο</w:t>
      </w:r>
      <w:r w:rsidRPr="00AD0104">
        <w:rPr>
          <w:rFonts w:eastAsia="Times New Roman"/>
          <w:szCs w:val="24"/>
        </w:rPr>
        <w:t xml:space="preserve">ς </w:t>
      </w:r>
      <w:r>
        <w:rPr>
          <w:rFonts w:eastAsia="Times New Roman"/>
          <w:szCs w:val="24"/>
        </w:rPr>
        <w:t>-</w:t>
      </w:r>
      <w:r w:rsidRPr="00AD0104">
        <w:rPr>
          <w:rFonts w:eastAsia="Times New Roman"/>
          <w:szCs w:val="24"/>
        </w:rPr>
        <w:t>και το διαπιστώνει στην πράξη</w:t>
      </w:r>
      <w:r>
        <w:rPr>
          <w:rFonts w:eastAsia="Times New Roman"/>
          <w:szCs w:val="24"/>
        </w:rPr>
        <w:t>-</w:t>
      </w:r>
      <w:r w:rsidRPr="00AD0104">
        <w:rPr>
          <w:rFonts w:eastAsia="Times New Roman"/>
          <w:szCs w:val="24"/>
        </w:rPr>
        <w:t xml:space="preserve"> ότι δεν υπήρχαν στοιχεία</w:t>
      </w:r>
      <w:r>
        <w:rPr>
          <w:rFonts w:eastAsia="Times New Roman"/>
          <w:szCs w:val="24"/>
        </w:rPr>
        <w:t>,</w:t>
      </w:r>
      <w:r w:rsidRPr="00AD0104">
        <w:rPr>
          <w:rFonts w:eastAsia="Times New Roman"/>
          <w:szCs w:val="24"/>
        </w:rPr>
        <w:t xml:space="preserve"> κριτήρια αντικειμενικά</w:t>
      </w:r>
      <w:r>
        <w:rPr>
          <w:rFonts w:eastAsia="Times New Roman"/>
          <w:szCs w:val="24"/>
        </w:rPr>
        <w:t>,</w:t>
      </w:r>
      <w:r w:rsidRPr="00AD0104">
        <w:rPr>
          <w:rFonts w:eastAsia="Times New Roman"/>
          <w:szCs w:val="24"/>
        </w:rPr>
        <w:t xml:space="preserve"> τα οπ</w:t>
      </w:r>
      <w:r w:rsidRPr="00AD0104">
        <w:rPr>
          <w:rFonts w:eastAsia="Times New Roman"/>
          <w:szCs w:val="24"/>
        </w:rPr>
        <w:t xml:space="preserve">οία να αξιολογηθούν και τα οποία να ισχύουν </w:t>
      </w:r>
      <w:r>
        <w:rPr>
          <w:rFonts w:eastAsia="Times New Roman"/>
          <w:szCs w:val="24"/>
        </w:rPr>
        <w:t>σ</w:t>
      </w:r>
      <w:r w:rsidRPr="00AD0104">
        <w:rPr>
          <w:rFonts w:eastAsia="Times New Roman"/>
          <w:szCs w:val="24"/>
        </w:rPr>
        <w:t xml:space="preserve">ε </w:t>
      </w:r>
      <w:r w:rsidRPr="00AD0104">
        <w:rPr>
          <w:rFonts w:eastAsia="Times New Roman"/>
          <w:szCs w:val="24"/>
        </w:rPr>
        <w:lastRenderedPageBreak/>
        <w:t>κάθε περίπτωση ως γενικοί κανόνες και με βάση αυτούς να διαμορφωθεί ένα νέο πεδίο</w:t>
      </w:r>
      <w:r>
        <w:rPr>
          <w:rFonts w:eastAsia="Times New Roman"/>
          <w:szCs w:val="24"/>
        </w:rPr>
        <w:t>,</w:t>
      </w:r>
      <w:r w:rsidRPr="00AD0104">
        <w:rPr>
          <w:rFonts w:eastAsia="Times New Roman"/>
          <w:szCs w:val="24"/>
        </w:rPr>
        <w:t xml:space="preserve"> έτσι όπως εσείς έχετε δικαίωμα να </w:t>
      </w:r>
      <w:r>
        <w:rPr>
          <w:rFonts w:eastAsia="Times New Roman"/>
          <w:szCs w:val="24"/>
        </w:rPr>
        <w:t>το οραματίζεστε. Α</w:t>
      </w:r>
      <w:r w:rsidRPr="00AD0104">
        <w:rPr>
          <w:rFonts w:eastAsia="Times New Roman"/>
          <w:szCs w:val="24"/>
        </w:rPr>
        <w:t>ντί για την ύπαρξη και την εφαρμογή τέτοιων ενιαίων κανόνων</w:t>
      </w:r>
      <w:r>
        <w:rPr>
          <w:rFonts w:eastAsia="Times New Roman"/>
          <w:szCs w:val="24"/>
        </w:rPr>
        <w:t xml:space="preserve">, </w:t>
      </w:r>
      <w:r w:rsidRPr="00AD0104">
        <w:rPr>
          <w:rFonts w:eastAsia="Times New Roman"/>
          <w:szCs w:val="24"/>
        </w:rPr>
        <w:t>κριτηρίων αξι</w:t>
      </w:r>
      <w:r w:rsidRPr="00AD0104">
        <w:rPr>
          <w:rFonts w:eastAsia="Times New Roman"/>
          <w:szCs w:val="24"/>
        </w:rPr>
        <w:t>ολόγησης</w:t>
      </w:r>
      <w:r>
        <w:rPr>
          <w:rFonts w:eastAsia="Times New Roman"/>
          <w:szCs w:val="24"/>
        </w:rPr>
        <w:t>,</w:t>
      </w:r>
      <w:r w:rsidRPr="00AD0104">
        <w:rPr>
          <w:rFonts w:eastAsia="Times New Roman"/>
          <w:szCs w:val="24"/>
        </w:rPr>
        <w:t xml:space="preserve"> μελετών βιωσιμότητας</w:t>
      </w:r>
      <w:r>
        <w:rPr>
          <w:rFonts w:eastAsia="Times New Roman"/>
          <w:szCs w:val="24"/>
        </w:rPr>
        <w:t>,</w:t>
      </w:r>
      <w:r w:rsidRPr="00AD0104">
        <w:rPr>
          <w:rFonts w:eastAsia="Times New Roman"/>
          <w:szCs w:val="24"/>
        </w:rPr>
        <w:t xml:space="preserve"> μελετών σκοπιμότητας</w:t>
      </w:r>
      <w:r>
        <w:rPr>
          <w:rFonts w:eastAsia="Times New Roman"/>
          <w:szCs w:val="24"/>
        </w:rPr>
        <w:t>, αξιολόγησης των υφιστάμενων δομών</w:t>
      </w:r>
      <w:r w:rsidRPr="00AD0104">
        <w:rPr>
          <w:rFonts w:eastAsia="Times New Roman"/>
          <w:szCs w:val="24"/>
        </w:rPr>
        <w:t xml:space="preserve"> που λειτουργούν με τα αποτελέσματα τα οποία έχουν</w:t>
      </w:r>
      <w:r>
        <w:rPr>
          <w:rFonts w:eastAsia="Times New Roman"/>
          <w:szCs w:val="24"/>
        </w:rPr>
        <w:t>, βλέπουμε κάποιες</w:t>
      </w:r>
      <w:r w:rsidRPr="00AD0104">
        <w:rPr>
          <w:rFonts w:eastAsia="Times New Roman"/>
          <w:szCs w:val="24"/>
        </w:rPr>
        <w:t xml:space="preserve"> παρεμβάσεις οι οποίες δεν έχουν κα</w:t>
      </w:r>
      <w:r>
        <w:rPr>
          <w:rFonts w:eastAsia="Times New Roman"/>
          <w:szCs w:val="24"/>
        </w:rPr>
        <w:t>μ</w:t>
      </w:r>
      <w:r w:rsidRPr="00AD0104">
        <w:rPr>
          <w:rFonts w:eastAsia="Times New Roman"/>
          <w:szCs w:val="24"/>
        </w:rPr>
        <w:t>μία λογική</w:t>
      </w:r>
      <w:r>
        <w:rPr>
          <w:rFonts w:eastAsia="Times New Roman"/>
          <w:szCs w:val="24"/>
        </w:rPr>
        <w:t>.</w:t>
      </w:r>
      <w:r w:rsidRPr="00AD0104">
        <w:rPr>
          <w:rFonts w:eastAsia="Times New Roman"/>
          <w:szCs w:val="24"/>
        </w:rPr>
        <w:t xml:space="preserve"> </w:t>
      </w:r>
      <w:r>
        <w:rPr>
          <w:rFonts w:eastAsia="Times New Roman"/>
          <w:szCs w:val="24"/>
        </w:rPr>
        <w:t>Κ</w:t>
      </w:r>
      <w:r w:rsidRPr="00AD0104">
        <w:rPr>
          <w:rFonts w:eastAsia="Times New Roman"/>
          <w:szCs w:val="24"/>
        </w:rPr>
        <w:t>α</w:t>
      </w:r>
      <w:r>
        <w:rPr>
          <w:rFonts w:eastAsia="Times New Roman"/>
          <w:szCs w:val="24"/>
        </w:rPr>
        <w:t xml:space="preserve">ι θα σας πω ένα απλό παράδειγμα, </w:t>
      </w:r>
      <w:r w:rsidRPr="00AD0104">
        <w:rPr>
          <w:rFonts w:eastAsia="Times New Roman"/>
          <w:szCs w:val="24"/>
        </w:rPr>
        <w:t xml:space="preserve">για να γίνει αυτό κατανοητό </w:t>
      </w:r>
      <w:r>
        <w:rPr>
          <w:rFonts w:eastAsia="Times New Roman"/>
          <w:szCs w:val="24"/>
        </w:rPr>
        <w:t xml:space="preserve">στους </w:t>
      </w:r>
      <w:r w:rsidRPr="00AD0104">
        <w:rPr>
          <w:rFonts w:eastAsia="Times New Roman"/>
          <w:szCs w:val="24"/>
        </w:rPr>
        <w:t>συν</w:t>
      </w:r>
      <w:r>
        <w:rPr>
          <w:rFonts w:eastAsia="Times New Roman"/>
          <w:szCs w:val="24"/>
        </w:rPr>
        <w:t>α</w:t>
      </w:r>
      <w:r w:rsidRPr="00AD0104">
        <w:rPr>
          <w:rFonts w:eastAsia="Times New Roman"/>
          <w:szCs w:val="24"/>
        </w:rPr>
        <w:t>δέλφο</w:t>
      </w:r>
      <w:r>
        <w:rPr>
          <w:rFonts w:eastAsia="Times New Roman"/>
          <w:szCs w:val="24"/>
        </w:rPr>
        <w:t>υ</w:t>
      </w:r>
      <w:r w:rsidRPr="00AD0104">
        <w:rPr>
          <w:rFonts w:eastAsia="Times New Roman"/>
          <w:szCs w:val="24"/>
        </w:rPr>
        <w:t>ς</w:t>
      </w:r>
      <w:r>
        <w:rPr>
          <w:rFonts w:eastAsia="Times New Roman"/>
          <w:szCs w:val="24"/>
        </w:rPr>
        <w:t>:</w:t>
      </w:r>
    </w:p>
    <w:p w14:paraId="2E2473AF" w14:textId="77777777" w:rsidR="00ED3BF8" w:rsidRDefault="009F432D">
      <w:pPr>
        <w:spacing w:after="0" w:line="600" w:lineRule="auto"/>
        <w:ind w:firstLine="720"/>
        <w:jc w:val="both"/>
        <w:rPr>
          <w:rFonts w:eastAsia="Times New Roman"/>
          <w:szCs w:val="24"/>
        </w:rPr>
      </w:pPr>
      <w:r>
        <w:rPr>
          <w:rFonts w:eastAsia="Times New Roman"/>
          <w:szCs w:val="24"/>
        </w:rPr>
        <w:t>Ε</w:t>
      </w:r>
      <w:r w:rsidRPr="00AD0104">
        <w:rPr>
          <w:rFonts w:eastAsia="Times New Roman"/>
          <w:szCs w:val="24"/>
        </w:rPr>
        <w:t>πισκεφτήκατε πριν από ένα</w:t>
      </w:r>
      <w:r>
        <w:rPr>
          <w:rFonts w:eastAsia="Times New Roman"/>
          <w:szCs w:val="24"/>
        </w:rPr>
        <w:t>ν</w:t>
      </w:r>
      <w:r w:rsidRPr="00AD0104">
        <w:rPr>
          <w:rFonts w:eastAsia="Times New Roman"/>
          <w:szCs w:val="24"/>
        </w:rPr>
        <w:t xml:space="preserve"> χρόνο το </w:t>
      </w:r>
      <w:r>
        <w:rPr>
          <w:rFonts w:eastAsia="Times New Roman"/>
          <w:szCs w:val="24"/>
        </w:rPr>
        <w:t>Τ</w:t>
      </w:r>
      <w:r w:rsidRPr="00AD0104">
        <w:rPr>
          <w:rFonts w:eastAsia="Times New Roman"/>
          <w:szCs w:val="24"/>
        </w:rPr>
        <w:t xml:space="preserve">μήμα </w:t>
      </w:r>
      <w:r>
        <w:rPr>
          <w:rFonts w:eastAsia="Times New Roman"/>
          <w:szCs w:val="24"/>
        </w:rPr>
        <w:t xml:space="preserve">του </w:t>
      </w:r>
      <w:r w:rsidRPr="00AD0104">
        <w:rPr>
          <w:rFonts w:eastAsia="Times New Roman"/>
          <w:szCs w:val="24"/>
        </w:rPr>
        <w:t>Σχεδιασμού Ετοίμων Ενδυμάτων</w:t>
      </w:r>
      <w:r>
        <w:rPr>
          <w:rFonts w:eastAsia="Times New Roman"/>
          <w:szCs w:val="24"/>
        </w:rPr>
        <w:t xml:space="preserve"> του ΤΕΙ Κιλκίς. Είναι </w:t>
      </w:r>
      <w:r w:rsidRPr="00AD0104">
        <w:rPr>
          <w:rFonts w:eastAsia="Times New Roman"/>
          <w:szCs w:val="24"/>
        </w:rPr>
        <w:t>ένα τμήμα μόνο</w:t>
      </w:r>
      <w:r>
        <w:rPr>
          <w:rFonts w:eastAsia="Times New Roman"/>
          <w:szCs w:val="24"/>
        </w:rPr>
        <w:t>,</w:t>
      </w:r>
      <w:r w:rsidRPr="00AD0104">
        <w:rPr>
          <w:rFonts w:eastAsia="Times New Roman"/>
          <w:szCs w:val="24"/>
        </w:rPr>
        <w:t xml:space="preserve"> παράρτημα του ΤΕΙ Κεντρικής Μακεδονίας</w:t>
      </w:r>
      <w:r>
        <w:rPr>
          <w:rFonts w:eastAsia="Times New Roman"/>
          <w:szCs w:val="24"/>
        </w:rPr>
        <w:t>,</w:t>
      </w:r>
      <w:r w:rsidRPr="00AD0104">
        <w:rPr>
          <w:rFonts w:eastAsia="Times New Roman"/>
          <w:szCs w:val="24"/>
        </w:rPr>
        <w:t xml:space="preserve"> το οποίο λειτουργεί με μεγάλη επιτυχία</w:t>
      </w:r>
      <w:r>
        <w:rPr>
          <w:rFonts w:eastAsia="Times New Roman"/>
          <w:szCs w:val="24"/>
        </w:rPr>
        <w:t>.</w:t>
      </w:r>
      <w:r w:rsidRPr="00AD0104">
        <w:rPr>
          <w:rFonts w:eastAsia="Times New Roman"/>
          <w:szCs w:val="24"/>
        </w:rPr>
        <w:t xml:space="preserve"> </w:t>
      </w:r>
      <w:r>
        <w:rPr>
          <w:rFonts w:eastAsia="Times New Roman"/>
          <w:szCs w:val="24"/>
        </w:rPr>
        <w:t>Και λέω</w:t>
      </w:r>
      <w:r w:rsidRPr="00AD0104">
        <w:rPr>
          <w:rFonts w:eastAsia="Times New Roman"/>
          <w:szCs w:val="24"/>
        </w:rPr>
        <w:t xml:space="preserve"> μεγάλη </w:t>
      </w:r>
      <w:r w:rsidRPr="00AD0104">
        <w:rPr>
          <w:rFonts w:eastAsia="Times New Roman"/>
          <w:szCs w:val="24"/>
        </w:rPr>
        <w:t xml:space="preserve">επιτυχία </w:t>
      </w:r>
      <w:r>
        <w:rPr>
          <w:rFonts w:eastAsia="Times New Roman"/>
          <w:szCs w:val="24"/>
        </w:rPr>
        <w:t xml:space="preserve">αξιολογώντας </w:t>
      </w:r>
      <w:r w:rsidRPr="00AD0104">
        <w:rPr>
          <w:rFonts w:eastAsia="Times New Roman"/>
          <w:szCs w:val="24"/>
        </w:rPr>
        <w:t>τη μεγάλη απορρόφηση των πτυχιούχων</w:t>
      </w:r>
      <w:r>
        <w:rPr>
          <w:rFonts w:eastAsia="Times New Roman"/>
          <w:szCs w:val="24"/>
        </w:rPr>
        <w:t>, δηλαδή</w:t>
      </w:r>
      <w:r w:rsidRPr="00AD0104">
        <w:rPr>
          <w:rFonts w:eastAsia="Times New Roman"/>
          <w:szCs w:val="24"/>
        </w:rPr>
        <w:t xml:space="preserve"> 68% απορρόφηση στην αγορά </w:t>
      </w:r>
      <w:r>
        <w:rPr>
          <w:rFonts w:eastAsia="Times New Roman"/>
          <w:szCs w:val="24"/>
        </w:rPr>
        <w:t xml:space="preserve">των πτυχιούχων αυτού του ΤΕΙ, το οποίο όμως </w:t>
      </w:r>
      <w:r w:rsidRPr="00AD0104">
        <w:rPr>
          <w:rFonts w:eastAsia="Times New Roman"/>
          <w:szCs w:val="24"/>
        </w:rPr>
        <w:t xml:space="preserve">είχε πάντα ένα αίτημα το οποίο νομίζω ότι συνάδει και με τα ακαδημαϊκά κριτήρια τα οποία </w:t>
      </w:r>
      <w:r>
        <w:rPr>
          <w:rFonts w:eastAsia="Times New Roman"/>
          <w:szCs w:val="24"/>
        </w:rPr>
        <w:t xml:space="preserve">θέτετε </w:t>
      </w:r>
      <w:r w:rsidRPr="00AD0104">
        <w:rPr>
          <w:rFonts w:eastAsia="Times New Roman"/>
          <w:szCs w:val="24"/>
        </w:rPr>
        <w:t xml:space="preserve">εσείς με βάση την </w:t>
      </w:r>
      <w:r>
        <w:rPr>
          <w:rFonts w:eastAsia="Times New Roman"/>
          <w:szCs w:val="24"/>
        </w:rPr>
        <w:t>αιτιολ</w:t>
      </w:r>
      <w:r>
        <w:rPr>
          <w:rFonts w:eastAsia="Times New Roman"/>
          <w:szCs w:val="24"/>
        </w:rPr>
        <w:t xml:space="preserve">ογική σας έκθεση. Ποιο είναι </w:t>
      </w:r>
      <w:r w:rsidRPr="00AD0104">
        <w:rPr>
          <w:rFonts w:eastAsia="Times New Roman"/>
          <w:szCs w:val="24"/>
        </w:rPr>
        <w:t>αυτό</w:t>
      </w:r>
      <w:r>
        <w:rPr>
          <w:rFonts w:eastAsia="Times New Roman"/>
          <w:szCs w:val="24"/>
        </w:rPr>
        <w:t>;</w:t>
      </w:r>
      <w:r w:rsidRPr="00AD0104">
        <w:rPr>
          <w:rFonts w:eastAsia="Times New Roman"/>
          <w:szCs w:val="24"/>
        </w:rPr>
        <w:t xml:space="preserve"> </w:t>
      </w:r>
      <w:r>
        <w:rPr>
          <w:rFonts w:eastAsia="Times New Roman"/>
          <w:szCs w:val="24"/>
        </w:rPr>
        <w:t>Ν</w:t>
      </w:r>
      <w:r w:rsidRPr="00AD0104">
        <w:rPr>
          <w:rFonts w:eastAsia="Times New Roman"/>
          <w:szCs w:val="24"/>
        </w:rPr>
        <w:t>α μην υπάρχει ένα τμήμα μόνο το</w:t>
      </w:r>
      <w:r>
        <w:rPr>
          <w:rFonts w:eastAsia="Times New Roman"/>
          <w:szCs w:val="24"/>
        </w:rPr>
        <w:t xml:space="preserve">υ. Καταλαβαίνουμε πολύ καλά ότι ένα τμήμα μόνο </w:t>
      </w:r>
      <w:r>
        <w:rPr>
          <w:rFonts w:eastAsia="Times New Roman"/>
          <w:szCs w:val="24"/>
        </w:rPr>
        <w:lastRenderedPageBreak/>
        <w:t xml:space="preserve">του, </w:t>
      </w:r>
      <w:r w:rsidRPr="00AD0104">
        <w:rPr>
          <w:rFonts w:eastAsia="Times New Roman"/>
          <w:szCs w:val="24"/>
        </w:rPr>
        <w:t xml:space="preserve">χωρίς την ύπαρξη μιας </w:t>
      </w:r>
      <w:r>
        <w:rPr>
          <w:rFonts w:eastAsia="Times New Roman"/>
          <w:szCs w:val="24"/>
        </w:rPr>
        <w:t xml:space="preserve">σχολής, </w:t>
      </w:r>
      <w:r w:rsidRPr="00AD0104">
        <w:rPr>
          <w:rFonts w:eastAsia="Times New Roman"/>
          <w:szCs w:val="24"/>
        </w:rPr>
        <w:t>δεν μπορεί να πληροί εκείνα τα ακαδημαϊκά κριτήρια τα οποία είναι αναγκαία</w:t>
      </w:r>
      <w:r>
        <w:rPr>
          <w:rFonts w:eastAsia="Times New Roman"/>
          <w:szCs w:val="24"/>
        </w:rPr>
        <w:t>.</w:t>
      </w:r>
    </w:p>
    <w:p w14:paraId="2E2473B0" w14:textId="77777777" w:rsidR="00ED3BF8" w:rsidRDefault="009F432D">
      <w:pPr>
        <w:spacing w:after="0" w:line="600" w:lineRule="auto"/>
        <w:ind w:firstLine="720"/>
        <w:jc w:val="both"/>
        <w:rPr>
          <w:rFonts w:eastAsia="Times New Roman"/>
          <w:szCs w:val="24"/>
        </w:rPr>
      </w:pPr>
      <w:r>
        <w:rPr>
          <w:rFonts w:eastAsia="Times New Roman"/>
          <w:szCs w:val="24"/>
        </w:rPr>
        <w:t xml:space="preserve">Εδώ, λοιπόν, </w:t>
      </w:r>
      <w:r w:rsidRPr="00AD0104">
        <w:rPr>
          <w:rFonts w:eastAsia="Times New Roman"/>
          <w:szCs w:val="24"/>
        </w:rPr>
        <w:t>κάνετε το εξής</w:t>
      </w:r>
      <w:r>
        <w:rPr>
          <w:rFonts w:eastAsia="Times New Roman"/>
          <w:szCs w:val="24"/>
        </w:rPr>
        <w:t>:</w:t>
      </w:r>
      <w:r w:rsidRPr="00AD0104">
        <w:rPr>
          <w:rFonts w:eastAsia="Times New Roman"/>
          <w:szCs w:val="24"/>
        </w:rPr>
        <w:t xml:space="preserve"> </w:t>
      </w:r>
      <w:r>
        <w:rPr>
          <w:rFonts w:eastAsia="Times New Roman"/>
          <w:szCs w:val="24"/>
        </w:rPr>
        <w:t>Εν</w:t>
      </w:r>
      <w:r>
        <w:rPr>
          <w:rFonts w:eastAsia="Times New Roman"/>
          <w:szCs w:val="24"/>
        </w:rPr>
        <w:t>ώ έχουμε ένα υπερσύγχρονο κτή</w:t>
      </w:r>
      <w:r w:rsidRPr="00AD0104">
        <w:rPr>
          <w:rFonts w:eastAsia="Times New Roman"/>
          <w:szCs w:val="24"/>
        </w:rPr>
        <w:t>ριο</w:t>
      </w:r>
      <w:r>
        <w:rPr>
          <w:rFonts w:eastAsia="Times New Roman"/>
          <w:szCs w:val="24"/>
        </w:rPr>
        <w:t>,</w:t>
      </w:r>
      <w:r w:rsidRPr="00AD0104">
        <w:rPr>
          <w:rFonts w:eastAsia="Times New Roman"/>
          <w:szCs w:val="24"/>
        </w:rPr>
        <w:t xml:space="preserve"> το οποίο </w:t>
      </w:r>
      <w:r>
        <w:rPr>
          <w:rFonts w:eastAsia="Times New Roman"/>
          <w:szCs w:val="24"/>
        </w:rPr>
        <w:t>π</w:t>
      </w:r>
      <w:r w:rsidRPr="00AD0104">
        <w:rPr>
          <w:rFonts w:eastAsia="Times New Roman"/>
          <w:szCs w:val="24"/>
        </w:rPr>
        <w:t>αραδόθηκε πριν από ένα</w:t>
      </w:r>
      <w:r>
        <w:rPr>
          <w:rFonts w:eastAsia="Times New Roman"/>
          <w:szCs w:val="24"/>
        </w:rPr>
        <w:t>ν</w:t>
      </w:r>
      <w:r w:rsidRPr="00AD0104">
        <w:rPr>
          <w:rFonts w:eastAsia="Times New Roman"/>
          <w:szCs w:val="24"/>
        </w:rPr>
        <w:t xml:space="preserve"> χρόνο</w:t>
      </w:r>
      <w:r>
        <w:rPr>
          <w:rFonts w:eastAsia="Times New Roman"/>
          <w:szCs w:val="24"/>
        </w:rPr>
        <w:t>, ήταν χρηματοδοτούμενο</w:t>
      </w:r>
      <w:r w:rsidRPr="00AD0104">
        <w:rPr>
          <w:rFonts w:eastAsia="Times New Roman"/>
          <w:szCs w:val="24"/>
        </w:rPr>
        <w:t xml:space="preserve"> </w:t>
      </w:r>
      <w:r>
        <w:rPr>
          <w:rFonts w:eastAsia="Times New Roman"/>
          <w:szCs w:val="24"/>
        </w:rPr>
        <w:t xml:space="preserve">από </w:t>
      </w:r>
      <w:r w:rsidRPr="00AD0104">
        <w:rPr>
          <w:rFonts w:eastAsia="Times New Roman"/>
          <w:szCs w:val="24"/>
        </w:rPr>
        <w:t>την Ευρωπαϊκή Ένωση</w:t>
      </w:r>
      <w:r>
        <w:rPr>
          <w:rFonts w:eastAsia="Times New Roman"/>
          <w:szCs w:val="24"/>
        </w:rPr>
        <w:t>,</w:t>
      </w:r>
      <w:r w:rsidRPr="00AD0104">
        <w:rPr>
          <w:rFonts w:eastAsia="Times New Roman"/>
          <w:szCs w:val="24"/>
        </w:rPr>
        <w:t xml:space="preserve"> </w:t>
      </w:r>
      <w:r>
        <w:rPr>
          <w:rFonts w:eastAsia="Times New Roman"/>
          <w:szCs w:val="24"/>
        </w:rPr>
        <w:t xml:space="preserve">με </w:t>
      </w:r>
      <w:r>
        <w:rPr>
          <w:rFonts w:eastAsia="Times New Roman"/>
          <w:szCs w:val="24"/>
        </w:rPr>
        <w:t xml:space="preserve">έξι χιλιάδες </w:t>
      </w:r>
      <w:r w:rsidRPr="00AD0104">
        <w:rPr>
          <w:rFonts w:eastAsia="Times New Roman"/>
          <w:szCs w:val="24"/>
        </w:rPr>
        <w:t xml:space="preserve">τετραγωνικά </w:t>
      </w:r>
      <w:r>
        <w:rPr>
          <w:rFonts w:eastAsia="Times New Roman"/>
          <w:szCs w:val="24"/>
        </w:rPr>
        <w:t xml:space="preserve">μέτρα </w:t>
      </w:r>
      <w:r w:rsidRPr="00AD0104">
        <w:rPr>
          <w:rFonts w:eastAsia="Times New Roman"/>
          <w:szCs w:val="24"/>
        </w:rPr>
        <w:t xml:space="preserve">ωφέλιμο </w:t>
      </w:r>
      <w:r>
        <w:rPr>
          <w:rFonts w:eastAsia="Times New Roman"/>
          <w:szCs w:val="24"/>
        </w:rPr>
        <w:t>χώρο,</w:t>
      </w:r>
      <w:r w:rsidRPr="00AD0104">
        <w:rPr>
          <w:rFonts w:eastAsia="Times New Roman"/>
          <w:szCs w:val="24"/>
        </w:rPr>
        <w:t xml:space="preserve"> έχουμε μόνο ένα τμήμα</w:t>
      </w:r>
      <w:r>
        <w:rPr>
          <w:rFonts w:eastAsia="Times New Roman"/>
          <w:szCs w:val="24"/>
        </w:rPr>
        <w:t>,</w:t>
      </w:r>
      <w:r w:rsidRPr="00AD0104">
        <w:rPr>
          <w:rFonts w:eastAsia="Times New Roman"/>
          <w:szCs w:val="24"/>
        </w:rPr>
        <w:t xml:space="preserve"> </w:t>
      </w:r>
      <w:r>
        <w:rPr>
          <w:rFonts w:eastAsia="Times New Roman"/>
          <w:szCs w:val="24"/>
        </w:rPr>
        <w:t xml:space="preserve">με όλα τα εξάμηνα μόνο τετρακόσιους φοιτητές, </w:t>
      </w:r>
      <w:r w:rsidRPr="00AD0104">
        <w:rPr>
          <w:rFonts w:eastAsia="Times New Roman"/>
          <w:szCs w:val="24"/>
        </w:rPr>
        <w:t>όταν οι ανελαστικ</w:t>
      </w:r>
      <w:r w:rsidRPr="00AD0104">
        <w:rPr>
          <w:rFonts w:eastAsia="Times New Roman"/>
          <w:szCs w:val="24"/>
        </w:rPr>
        <w:t xml:space="preserve">ές δαπάνες </w:t>
      </w:r>
      <w:r>
        <w:rPr>
          <w:rFonts w:eastAsia="Times New Roman"/>
          <w:szCs w:val="24"/>
        </w:rPr>
        <w:t>αυτού του κτη</w:t>
      </w:r>
      <w:r w:rsidRPr="00AD0104">
        <w:rPr>
          <w:rFonts w:eastAsia="Times New Roman"/>
          <w:szCs w:val="24"/>
        </w:rPr>
        <w:t xml:space="preserve">ρίου </w:t>
      </w:r>
      <w:r>
        <w:rPr>
          <w:rFonts w:eastAsia="Times New Roman"/>
          <w:szCs w:val="24"/>
        </w:rPr>
        <w:t>-</w:t>
      </w:r>
      <w:r w:rsidRPr="00AD0104">
        <w:rPr>
          <w:rFonts w:eastAsia="Times New Roman"/>
          <w:szCs w:val="24"/>
        </w:rPr>
        <w:t xml:space="preserve">που εσείς λέτε </w:t>
      </w:r>
      <w:r>
        <w:rPr>
          <w:rFonts w:eastAsia="Times New Roman"/>
          <w:szCs w:val="24"/>
        </w:rPr>
        <w:t xml:space="preserve">μέσα </w:t>
      </w:r>
      <w:r w:rsidRPr="00AD0104">
        <w:rPr>
          <w:rFonts w:eastAsia="Times New Roman"/>
          <w:szCs w:val="24"/>
        </w:rPr>
        <w:t xml:space="preserve">ότι </w:t>
      </w:r>
      <w:r>
        <w:rPr>
          <w:rFonts w:eastAsia="Times New Roman"/>
          <w:szCs w:val="24"/>
        </w:rPr>
        <w:t>τις περιορίζετε</w:t>
      </w:r>
      <w:r w:rsidRPr="00AD0104">
        <w:rPr>
          <w:rFonts w:eastAsia="Times New Roman"/>
          <w:szCs w:val="24"/>
        </w:rPr>
        <w:t xml:space="preserve"> συνολικά</w:t>
      </w:r>
      <w:r>
        <w:rPr>
          <w:rFonts w:eastAsia="Times New Roman"/>
          <w:szCs w:val="24"/>
        </w:rPr>
        <w:t>-</w:t>
      </w:r>
      <w:r w:rsidRPr="00AD0104">
        <w:rPr>
          <w:rFonts w:eastAsia="Times New Roman"/>
          <w:szCs w:val="24"/>
        </w:rPr>
        <w:t xml:space="preserve"> είναι σταθερές</w:t>
      </w:r>
      <w:r>
        <w:rPr>
          <w:rFonts w:eastAsia="Times New Roman"/>
          <w:szCs w:val="24"/>
        </w:rPr>
        <w:t>.</w:t>
      </w:r>
      <w:r w:rsidRPr="00AD0104">
        <w:rPr>
          <w:rFonts w:eastAsia="Times New Roman"/>
          <w:szCs w:val="24"/>
        </w:rPr>
        <w:t xml:space="preserve"> </w:t>
      </w:r>
      <w:r>
        <w:rPr>
          <w:rFonts w:eastAsia="Times New Roman"/>
          <w:szCs w:val="24"/>
        </w:rPr>
        <w:t xml:space="preserve">Και </w:t>
      </w:r>
      <w:r w:rsidRPr="00AD0104">
        <w:rPr>
          <w:rFonts w:eastAsia="Times New Roman"/>
          <w:szCs w:val="24"/>
        </w:rPr>
        <w:t>τι ζητήσαμε</w:t>
      </w:r>
      <w:r>
        <w:rPr>
          <w:rFonts w:eastAsia="Times New Roman"/>
          <w:szCs w:val="24"/>
        </w:rPr>
        <w:t>;</w:t>
      </w:r>
      <w:r w:rsidRPr="00AD0104">
        <w:rPr>
          <w:rFonts w:eastAsia="Times New Roman"/>
          <w:szCs w:val="24"/>
        </w:rPr>
        <w:t xml:space="preserve"> </w:t>
      </w:r>
      <w:r>
        <w:rPr>
          <w:rFonts w:eastAsia="Times New Roman"/>
          <w:szCs w:val="24"/>
        </w:rPr>
        <w:t>Τ</w:t>
      </w:r>
      <w:r w:rsidRPr="00AD0104">
        <w:rPr>
          <w:rFonts w:eastAsia="Times New Roman"/>
          <w:szCs w:val="24"/>
        </w:rPr>
        <w:t>ο αυτονόητο</w:t>
      </w:r>
      <w:r>
        <w:rPr>
          <w:rFonts w:eastAsia="Times New Roman"/>
          <w:szCs w:val="24"/>
        </w:rPr>
        <w:t>: Να</w:t>
      </w:r>
      <w:r w:rsidRPr="00AD0104">
        <w:rPr>
          <w:rFonts w:eastAsia="Times New Roman"/>
          <w:szCs w:val="24"/>
        </w:rPr>
        <w:t xml:space="preserve"> υπάρξει ένα </w:t>
      </w:r>
      <w:r>
        <w:rPr>
          <w:rFonts w:eastAsia="Times New Roman"/>
          <w:szCs w:val="24"/>
        </w:rPr>
        <w:t xml:space="preserve">δεύτερο τμήμα. Και όχι μόνο δεν δημιουργήθηκε </w:t>
      </w:r>
      <w:r w:rsidRPr="00AD0104">
        <w:rPr>
          <w:rFonts w:eastAsia="Times New Roman"/>
          <w:szCs w:val="24"/>
        </w:rPr>
        <w:t xml:space="preserve">ένα άλλο επιπλέον </w:t>
      </w:r>
      <w:r>
        <w:rPr>
          <w:rFonts w:eastAsia="Times New Roman"/>
          <w:szCs w:val="24"/>
        </w:rPr>
        <w:t xml:space="preserve">τμήμα, αλλά </w:t>
      </w:r>
      <w:r w:rsidRPr="00AD0104">
        <w:rPr>
          <w:rFonts w:eastAsia="Times New Roman"/>
          <w:szCs w:val="24"/>
        </w:rPr>
        <w:t xml:space="preserve">καταργείται τμήμα με απόλυτα συναφές </w:t>
      </w:r>
      <w:r w:rsidRPr="00AD0104">
        <w:rPr>
          <w:rFonts w:eastAsia="Times New Roman"/>
          <w:szCs w:val="24"/>
        </w:rPr>
        <w:t>αντικείμενο</w:t>
      </w:r>
      <w:r>
        <w:rPr>
          <w:rFonts w:eastAsia="Times New Roman"/>
          <w:szCs w:val="24"/>
        </w:rPr>
        <w:t>,</w:t>
      </w:r>
      <w:r w:rsidRPr="00AD0104">
        <w:rPr>
          <w:rFonts w:eastAsia="Times New Roman"/>
          <w:szCs w:val="24"/>
        </w:rPr>
        <w:t xml:space="preserve"> όπως είναι αυτό της </w:t>
      </w:r>
      <w:r>
        <w:rPr>
          <w:rFonts w:eastAsia="Times New Roman"/>
          <w:szCs w:val="24"/>
        </w:rPr>
        <w:t>Δράμας, Αρχιτεκτονικής Ε</w:t>
      </w:r>
      <w:r w:rsidRPr="00AD0104">
        <w:rPr>
          <w:rFonts w:eastAsia="Times New Roman"/>
          <w:szCs w:val="24"/>
        </w:rPr>
        <w:t xml:space="preserve">ξωτερικού </w:t>
      </w:r>
      <w:r>
        <w:rPr>
          <w:rFonts w:eastAsia="Times New Roman"/>
          <w:szCs w:val="24"/>
        </w:rPr>
        <w:t xml:space="preserve">Τοπίου. Το καταργείτε, ενώ </w:t>
      </w:r>
      <w:r w:rsidRPr="00AD0104">
        <w:rPr>
          <w:rFonts w:eastAsia="Times New Roman"/>
          <w:szCs w:val="24"/>
        </w:rPr>
        <w:t xml:space="preserve">δεν το θέλουν οι </w:t>
      </w:r>
      <w:proofErr w:type="spellStart"/>
      <w:r>
        <w:rPr>
          <w:rFonts w:eastAsia="Times New Roman"/>
          <w:szCs w:val="24"/>
        </w:rPr>
        <w:t>Δ</w:t>
      </w:r>
      <w:r w:rsidRPr="00AD0104">
        <w:rPr>
          <w:rFonts w:eastAsia="Times New Roman"/>
          <w:szCs w:val="24"/>
        </w:rPr>
        <w:t>ραμινοί</w:t>
      </w:r>
      <w:proofErr w:type="spellEnd"/>
      <w:r>
        <w:rPr>
          <w:rFonts w:eastAsia="Times New Roman"/>
          <w:szCs w:val="24"/>
        </w:rPr>
        <w:t>.</w:t>
      </w:r>
      <w:r w:rsidRPr="00AD0104">
        <w:rPr>
          <w:rFonts w:eastAsia="Times New Roman"/>
          <w:szCs w:val="24"/>
        </w:rPr>
        <w:t xml:space="preserve"> </w:t>
      </w:r>
      <w:r>
        <w:rPr>
          <w:rFonts w:eastAsia="Times New Roman"/>
          <w:szCs w:val="24"/>
        </w:rPr>
        <w:t>Α</w:t>
      </w:r>
      <w:r w:rsidRPr="00AD0104">
        <w:rPr>
          <w:rFonts w:eastAsia="Times New Roman"/>
          <w:szCs w:val="24"/>
        </w:rPr>
        <w:t xml:space="preserve">πό τη στιγμή που βλέπω ότι είστε αποφασισμένοι προς αυτήν την κατάργηση </w:t>
      </w:r>
      <w:r>
        <w:rPr>
          <w:rFonts w:eastAsia="Times New Roman"/>
          <w:szCs w:val="24"/>
        </w:rPr>
        <w:t>-</w:t>
      </w:r>
      <w:r w:rsidRPr="00AD0104">
        <w:rPr>
          <w:rFonts w:eastAsia="Times New Roman"/>
          <w:szCs w:val="24"/>
        </w:rPr>
        <w:t>δεν ξέρω για ποιο</w:t>
      </w:r>
      <w:r>
        <w:rPr>
          <w:rFonts w:eastAsia="Times New Roman"/>
          <w:szCs w:val="24"/>
        </w:rPr>
        <w:t>ν</w:t>
      </w:r>
      <w:r w:rsidRPr="00AD0104">
        <w:rPr>
          <w:rFonts w:eastAsia="Times New Roman"/>
          <w:szCs w:val="24"/>
        </w:rPr>
        <w:t xml:space="preserve"> λόγο</w:t>
      </w:r>
      <w:r>
        <w:rPr>
          <w:rFonts w:eastAsia="Times New Roman"/>
          <w:szCs w:val="24"/>
        </w:rPr>
        <w:t>-,</w:t>
      </w:r>
      <w:r w:rsidRPr="00AD0104">
        <w:rPr>
          <w:rFonts w:eastAsia="Times New Roman"/>
          <w:szCs w:val="24"/>
        </w:rPr>
        <w:t xml:space="preserve"> δεν θα ήταν συνεπές προς την αιτιολ</w:t>
      </w:r>
      <w:r w:rsidRPr="00AD0104">
        <w:rPr>
          <w:rFonts w:eastAsia="Times New Roman"/>
          <w:szCs w:val="24"/>
        </w:rPr>
        <w:t>ογική σας έκθεση</w:t>
      </w:r>
      <w:r>
        <w:rPr>
          <w:rFonts w:eastAsia="Times New Roman"/>
          <w:szCs w:val="24"/>
        </w:rPr>
        <w:t>, προς το πνεύμα του νόμου σας, όπως</w:t>
      </w:r>
      <w:r w:rsidRPr="00AD0104">
        <w:rPr>
          <w:rFonts w:eastAsia="Times New Roman"/>
          <w:szCs w:val="24"/>
        </w:rPr>
        <w:t xml:space="preserve"> ακριβώς το λέτε</w:t>
      </w:r>
      <w:r>
        <w:rPr>
          <w:rFonts w:eastAsia="Times New Roman"/>
          <w:szCs w:val="24"/>
        </w:rPr>
        <w:t>,</w:t>
      </w:r>
      <w:r w:rsidRPr="00AD0104">
        <w:rPr>
          <w:rFonts w:eastAsia="Times New Roman"/>
          <w:szCs w:val="24"/>
        </w:rPr>
        <w:t xml:space="preserve"> προς τη βιωσιμότητα ιδιαιτέρως των μικρών ιδρυμάτων</w:t>
      </w:r>
      <w:r>
        <w:rPr>
          <w:rFonts w:eastAsia="Times New Roman"/>
          <w:szCs w:val="24"/>
        </w:rPr>
        <w:t>,</w:t>
      </w:r>
      <w:r w:rsidRPr="00AD0104">
        <w:rPr>
          <w:rFonts w:eastAsia="Times New Roman"/>
          <w:szCs w:val="24"/>
        </w:rPr>
        <w:t xml:space="preserve"> προς την εξοικονόμηση </w:t>
      </w:r>
      <w:r>
        <w:rPr>
          <w:rFonts w:eastAsia="Times New Roman"/>
          <w:szCs w:val="24"/>
        </w:rPr>
        <w:t>δ</w:t>
      </w:r>
      <w:r w:rsidRPr="00AD0104">
        <w:rPr>
          <w:rFonts w:eastAsia="Times New Roman"/>
          <w:szCs w:val="24"/>
        </w:rPr>
        <w:t>ημοσίων πόρων</w:t>
      </w:r>
      <w:r>
        <w:rPr>
          <w:rFonts w:eastAsia="Times New Roman"/>
          <w:szCs w:val="24"/>
        </w:rPr>
        <w:t>,</w:t>
      </w:r>
      <w:r w:rsidRPr="00AD0104">
        <w:rPr>
          <w:rFonts w:eastAsia="Times New Roman"/>
          <w:szCs w:val="24"/>
        </w:rPr>
        <w:t xml:space="preserve"> προς την καλύτερη αξιοποίηση των υπαρχουσών </w:t>
      </w:r>
      <w:r w:rsidRPr="00AD0104">
        <w:rPr>
          <w:rFonts w:eastAsia="Times New Roman"/>
          <w:szCs w:val="24"/>
        </w:rPr>
        <w:lastRenderedPageBreak/>
        <w:t>υποδομών</w:t>
      </w:r>
      <w:r>
        <w:rPr>
          <w:rFonts w:eastAsia="Times New Roman"/>
          <w:szCs w:val="24"/>
        </w:rPr>
        <w:t>,</w:t>
      </w:r>
      <w:r w:rsidRPr="00AD0104">
        <w:rPr>
          <w:rFonts w:eastAsia="Times New Roman"/>
          <w:szCs w:val="24"/>
        </w:rPr>
        <w:t xml:space="preserve"> δεν </w:t>
      </w:r>
      <w:r>
        <w:rPr>
          <w:rFonts w:eastAsia="Times New Roman"/>
          <w:szCs w:val="24"/>
        </w:rPr>
        <w:t xml:space="preserve">θα </w:t>
      </w:r>
      <w:r w:rsidRPr="00AD0104">
        <w:rPr>
          <w:rFonts w:eastAsia="Times New Roman"/>
          <w:szCs w:val="24"/>
        </w:rPr>
        <w:t>ήταν εύκολα αντιληπτό από όλους μα</w:t>
      </w:r>
      <w:r w:rsidRPr="00AD0104">
        <w:rPr>
          <w:rFonts w:eastAsia="Times New Roman"/>
          <w:szCs w:val="24"/>
        </w:rPr>
        <w:t xml:space="preserve">ς ότι αυτό το </w:t>
      </w:r>
      <w:r>
        <w:rPr>
          <w:rFonts w:eastAsia="Times New Roman"/>
          <w:szCs w:val="24"/>
        </w:rPr>
        <w:t xml:space="preserve">δεύτερο τμήμα που έχει ακριβώς </w:t>
      </w:r>
      <w:r w:rsidRPr="00AD0104">
        <w:rPr>
          <w:rFonts w:eastAsia="Times New Roman"/>
          <w:szCs w:val="24"/>
        </w:rPr>
        <w:t xml:space="preserve">συναφές αντικείμενο </w:t>
      </w:r>
      <w:r>
        <w:rPr>
          <w:rFonts w:eastAsia="Times New Roman"/>
          <w:szCs w:val="24"/>
        </w:rPr>
        <w:t xml:space="preserve">–και αυτό είναι </w:t>
      </w:r>
      <w:r w:rsidRPr="00AD0104">
        <w:rPr>
          <w:rFonts w:eastAsia="Times New Roman"/>
          <w:szCs w:val="24"/>
        </w:rPr>
        <w:t>το δικό μας σχέδιο</w:t>
      </w:r>
      <w:r>
        <w:rPr>
          <w:rFonts w:eastAsia="Times New Roman"/>
          <w:szCs w:val="24"/>
        </w:rPr>
        <w:t>-</w:t>
      </w:r>
      <w:r w:rsidRPr="00AD0104">
        <w:rPr>
          <w:rFonts w:eastAsia="Times New Roman"/>
          <w:szCs w:val="24"/>
        </w:rPr>
        <w:t xml:space="preserve"> </w:t>
      </w:r>
      <w:r>
        <w:rPr>
          <w:rFonts w:eastAsia="Times New Roman"/>
          <w:szCs w:val="24"/>
        </w:rPr>
        <w:t xml:space="preserve">να δημιουργηθεί μια σχολή σχεδιασμού και να έρθει και </w:t>
      </w:r>
      <w:r w:rsidRPr="00AD0104">
        <w:rPr>
          <w:rFonts w:eastAsia="Times New Roman"/>
          <w:szCs w:val="24"/>
        </w:rPr>
        <w:t>αυτ</w:t>
      </w:r>
      <w:r>
        <w:rPr>
          <w:rFonts w:eastAsia="Times New Roman"/>
          <w:szCs w:val="24"/>
        </w:rPr>
        <w:t>ή στο Κιλκίς;</w:t>
      </w:r>
      <w:r w:rsidRPr="00AD0104">
        <w:rPr>
          <w:rFonts w:eastAsia="Times New Roman"/>
          <w:szCs w:val="24"/>
        </w:rPr>
        <w:t xml:space="preserve"> </w:t>
      </w:r>
      <w:r>
        <w:rPr>
          <w:rFonts w:eastAsia="Times New Roman"/>
          <w:szCs w:val="24"/>
        </w:rPr>
        <w:t xml:space="preserve">Το λέω </w:t>
      </w:r>
      <w:r w:rsidRPr="00AD0104">
        <w:rPr>
          <w:rFonts w:eastAsia="Times New Roman"/>
          <w:szCs w:val="24"/>
        </w:rPr>
        <w:t>ως παράδειγμα</w:t>
      </w:r>
      <w:r>
        <w:rPr>
          <w:rFonts w:eastAsia="Times New Roman"/>
          <w:szCs w:val="24"/>
        </w:rPr>
        <w:t>.</w:t>
      </w:r>
      <w:r w:rsidRPr="00AD0104">
        <w:rPr>
          <w:rFonts w:eastAsia="Times New Roman"/>
          <w:szCs w:val="24"/>
        </w:rPr>
        <w:t xml:space="preserve"> </w:t>
      </w:r>
      <w:r>
        <w:rPr>
          <w:rFonts w:eastAsia="Times New Roman"/>
          <w:szCs w:val="24"/>
        </w:rPr>
        <w:t>Ο</w:t>
      </w:r>
      <w:r w:rsidRPr="00AD0104">
        <w:rPr>
          <w:rFonts w:eastAsia="Times New Roman"/>
          <w:szCs w:val="24"/>
        </w:rPr>
        <w:t xml:space="preserve"> καθένας μπορεί να έχει ένα τέτοιο παράδειγμα στον </w:t>
      </w:r>
      <w:r>
        <w:rPr>
          <w:rFonts w:eastAsia="Times New Roman"/>
          <w:szCs w:val="24"/>
        </w:rPr>
        <w:t xml:space="preserve">τόπο </w:t>
      </w:r>
      <w:r w:rsidRPr="00AD0104">
        <w:rPr>
          <w:rFonts w:eastAsia="Times New Roman"/>
          <w:szCs w:val="24"/>
        </w:rPr>
        <w:t>του</w:t>
      </w:r>
      <w:r>
        <w:rPr>
          <w:rFonts w:eastAsia="Times New Roman"/>
          <w:szCs w:val="24"/>
        </w:rPr>
        <w:t>.</w:t>
      </w:r>
      <w:r w:rsidRPr="00AD0104">
        <w:rPr>
          <w:rFonts w:eastAsia="Times New Roman"/>
          <w:szCs w:val="24"/>
        </w:rPr>
        <w:t xml:space="preserve"> </w:t>
      </w:r>
      <w:r>
        <w:rPr>
          <w:rFonts w:eastAsia="Times New Roman"/>
          <w:szCs w:val="24"/>
        </w:rPr>
        <w:t>Ε</w:t>
      </w:r>
      <w:r w:rsidRPr="00AD0104">
        <w:rPr>
          <w:rFonts w:eastAsia="Times New Roman"/>
          <w:szCs w:val="24"/>
        </w:rPr>
        <w:t xml:space="preserve">γώ μέσα από αυτήν την περιγραφή </w:t>
      </w:r>
      <w:r>
        <w:rPr>
          <w:rFonts w:eastAsia="Times New Roman"/>
          <w:szCs w:val="24"/>
        </w:rPr>
        <w:t>π</w:t>
      </w:r>
      <w:r w:rsidRPr="00AD0104">
        <w:rPr>
          <w:rFonts w:eastAsia="Times New Roman"/>
          <w:szCs w:val="24"/>
        </w:rPr>
        <w:t xml:space="preserve">ου </w:t>
      </w:r>
      <w:r w:rsidRPr="00AD0104">
        <w:rPr>
          <w:rFonts w:eastAsia="Times New Roman"/>
          <w:szCs w:val="24"/>
        </w:rPr>
        <w:t>κάνω θέλω να σας αποδείξω ότι ουσιαστικά δεν υπήρχαν αντικειμενικά ομοιόμορφα γενικά κριτήρια με τα οποία να αξιολογηθούν όλες αυτές οι δομές ανά την Ελλάδα</w:t>
      </w:r>
      <w:r>
        <w:rPr>
          <w:rFonts w:eastAsia="Times New Roman"/>
          <w:szCs w:val="24"/>
        </w:rPr>
        <w:t xml:space="preserve">. Αυτό, λοιπόν, </w:t>
      </w:r>
      <w:r w:rsidRPr="00AD0104">
        <w:rPr>
          <w:rFonts w:eastAsia="Times New Roman"/>
          <w:szCs w:val="24"/>
        </w:rPr>
        <w:t>το δεύτερο</w:t>
      </w:r>
      <w:r>
        <w:rPr>
          <w:rFonts w:eastAsia="Times New Roman"/>
          <w:szCs w:val="24"/>
        </w:rPr>
        <w:t xml:space="preserve"> τμήμα που </w:t>
      </w:r>
      <w:r w:rsidRPr="00AD0104">
        <w:rPr>
          <w:rFonts w:eastAsia="Times New Roman"/>
          <w:szCs w:val="24"/>
        </w:rPr>
        <w:t xml:space="preserve">θα μπορούσε να είναι </w:t>
      </w:r>
      <w:r>
        <w:rPr>
          <w:rFonts w:eastAsia="Times New Roman"/>
          <w:szCs w:val="24"/>
        </w:rPr>
        <w:t>στο Κ</w:t>
      </w:r>
      <w:r>
        <w:rPr>
          <w:rFonts w:eastAsia="Times New Roman"/>
          <w:szCs w:val="24"/>
        </w:rPr>
        <w:t xml:space="preserve">ιλκίς </w:t>
      </w:r>
      <w:r w:rsidRPr="00AD0104">
        <w:rPr>
          <w:rFonts w:eastAsia="Times New Roman"/>
          <w:szCs w:val="24"/>
        </w:rPr>
        <w:t>για</w:t>
      </w:r>
      <w:r>
        <w:rPr>
          <w:rFonts w:eastAsia="Times New Roman"/>
          <w:szCs w:val="24"/>
        </w:rPr>
        <w:t xml:space="preserve"> να αξιοποιηθεί ένα τεράστιο κτή</w:t>
      </w:r>
      <w:r w:rsidRPr="00AD0104">
        <w:rPr>
          <w:rFonts w:eastAsia="Times New Roman"/>
          <w:szCs w:val="24"/>
        </w:rPr>
        <w:t>ριο</w:t>
      </w:r>
      <w:r>
        <w:rPr>
          <w:rFonts w:eastAsia="Times New Roman"/>
          <w:szCs w:val="24"/>
        </w:rPr>
        <w:t>,</w:t>
      </w:r>
      <w:r w:rsidRPr="00AD0104">
        <w:rPr>
          <w:rFonts w:eastAsia="Times New Roman"/>
          <w:szCs w:val="24"/>
        </w:rPr>
        <w:t xml:space="preserve"> για να έχουμε εκείνα τα ακαδημαϊκά κριτήρια τα οποία πρέπει να χαρακτηρίζουν τέτοι</w:t>
      </w:r>
      <w:r>
        <w:rPr>
          <w:rFonts w:eastAsia="Times New Roman"/>
          <w:szCs w:val="24"/>
        </w:rPr>
        <w:t>ες</w:t>
      </w:r>
      <w:r w:rsidRPr="00AD0104">
        <w:rPr>
          <w:rFonts w:eastAsia="Times New Roman"/>
          <w:szCs w:val="24"/>
        </w:rPr>
        <w:t xml:space="preserve"> προσπάθει</w:t>
      </w:r>
      <w:r>
        <w:rPr>
          <w:rFonts w:eastAsia="Times New Roman"/>
          <w:szCs w:val="24"/>
        </w:rPr>
        <w:t xml:space="preserve">ες, </w:t>
      </w:r>
      <w:r w:rsidRPr="00AD0104">
        <w:rPr>
          <w:rFonts w:eastAsia="Times New Roman"/>
          <w:szCs w:val="24"/>
        </w:rPr>
        <w:t>δεν το έχετε κάνει</w:t>
      </w:r>
      <w:r>
        <w:rPr>
          <w:rFonts w:eastAsia="Times New Roman"/>
          <w:szCs w:val="24"/>
        </w:rPr>
        <w:t>.</w:t>
      </w:r>
      <w:r w:rsidRPr="00AD0104">
        <w:rPr>
          <w:rFonts w:eastAsia="Times New Roman"/>
          <w:szCs w:val="24"/>
        </w:rPr>
        <w:t xml:space="preserve"> </w:t>
      </w:r>
    </w:p>
    <w:p w14:paraId="2E2473B1" w14:textId="77777777" w:rsidR="00ED3BF8" w:rsidRDefault="009F432D">
      <w:pPr>
        <w:spacing w:after="0" w:line="600" w:lineRule="auto"/>
        <w:ind w:firstLine="720"/>
        <w:jc w:val="both"/>
        <w:rPr>
          <w:rFonts w:eastAsia="Times New Roman"/>
          <w:szCs w:val="24"/>
        </w:rPr>
      </w:pPr>
      <w:r>
        <w:rPr>
          <w:rFonts w:eastAsia="Times New Roman"/>
          <w:szCs w:val="24"/>
        </w:rPr>
        <w:t>Μ</w:t>
      </w:r>
      <w:r w:rsidRPr="00AD0104">
        <w:rPr>
          <w:rFonts w:eastAsia="Times New Roman"/>
          <w:szCs w:val="24"/>
        </w:rPr>
        <w:t>ε αυτό</w:t>
      </w:r>
      <w:r>
        <w:rPr>
          <w:rFonts w:eastAsia="Times New Roman"/>
          <w:szCs w:val="24"/>
        </w:rPr>
        <w:t>ν</w:t>
      </w:r>
      <w:r w:rsidRPr="00AD0104">
        <w:rPr>
          <w:rFonts w:eastAsia="Times New Roman"/>
          <w:szCs w:val="24"/>
        </w:rPr>
        <w:t xml:space="preserve"> τον τρόπο </w:t>
      </w:r>
      <w:r>
        <w:rPr>
          <w:rFonts w:eastAsia="Times New Roman"/>
          <w:szCs w:val="24"/>
        </w:rPr>
        <w:t>αυτο</w:t>
      </w:r>
      <w:r w:rsidRPr="00AD0104">
        <w:rPr>
          <w:rFonts w:eastAsia="Times New Roman"/>
          <w:szCs w:val="24"/>
        </w:rPr>
        <w:t>ακυρώνε</w:t>
      </w:r>
      <w:r>
        <w:rPr>
          <w:rFonts w:eastAsia="Times New Roman"/>
          <w:szCs w:val="24"/>
        </w:rPr>
        <w:t>στε</w:t>
      </w:r>
      <w:r w:rsidRPr="00AD0104">
        <w:rPr>
          <w:rFonts w:eastAsia="Times New Roman"/>
          <w:szCs w:val="24"/>
        </w:rPr>
        <w:t xml:space="preserve"> στην πρόθεση την οποία μπορεί </w:t>
      </w:r>
      <w:r>
        <w:rPr>
          <w:rFonts w:eastAsia="Times New Roman"/>
          <w:szCs w:val="24"/>
        </w:rPr>
        <w:t>ευλόγως να νομίζετε ότι την</w:t>
      </w:r>
      <w:r>
        <w:rPr>
          <w:rFonts w:eastAsia="Times New Roman"/>
          <w:szCs w:val="24"/>
        </w:rPr>
        <w:t xml:space="preserve"> υπερασπίζεστε</w:t>
      </w:r>
      <w:r w:rsidRPr="00AD0104">
        <w:rPr>
          <w:rFonts w:eastAsia="Times New Roman"/>
          <w:szCs w:val="24"/>
        </w:rPr>
        <w:t xml:space="preserve"> με το συγκεκριμένο νομοσχέδιο και </w:t>
      </w:r>
      <w:r>
        <w:rPr>
          <w:rFonts w:eastAsia="Times New Roman"/>
          <w:szCs w:val="24"/>
        </w:rPr>
        <w:t>β</w:t>
      </w:r>
      <w:r w:rsidRPr="00AD0104">
        <w:rPr>
          <w:rFonts w:eastAsia="Times New Roman"/>
          <w:szCs w:val="24"/>
        </w:rPr>
        <w:t>εβαίως νομίζω ότι παρόμοια παραδείγματα</w:t>
      </w:r>
      <w:r>
        <w:rPr>
          <w:rFonts w:eastAsia="Times New Roman"/>
          <w:szCs w:val="24"/>
        </w:rPr>
        <w:t>,</w:t>
      </w:r>
      <w:r w:rsidRPr="00AD0104">
        <w:rPr>
          <w:rFonts w:eastAsia="Times New Roman"/>
          <w:szCs w:val="24"/>
        </w:rPr>
        <w:t xml:space="preserve"> όπως άκουσα</w:t>
      </w:r>
      <w:r>
        <w:rPr>
          <w:rFonts w:eastAsia="Times New Roman"/>
          <w:szCs w:val="24"/>
        </w:rPr>
        <w:t>,</w:t>
      </w:r>
      <w:r w:rsidRPr="00AD0104">
        <w:rPr>
          <w:rFonts w:eastAsia="Times New Roman"/>
          <w:szCs w:val="24"/>
        </w:rPr>
        <w:t xml:space="preserve"> υπάρχουν παντού σε όλη την Ελ</w:t>
      </w:r>
      <w:r w:rsidRPr="00AD0104">
        <w:rPr>
          <w:rFonts w:eastAsia="Times New Roman"/>
          <w:szCs w:val="24"/>
        </w:rPr>
        <w:lastRenderedPageBreak/>
        <w:t>λάδα</w:t>
      </w:r>
      <w:r>
        <w:rPr>
          <w:rFonts w:eastAsia="Times New Roman"/>
          <w:szCs w:val="24"/>
        </w:rPr>
        <w:t>.</w:t>
      </w:r>
      <w:r w:rsidRPr="00AD0104">
        <w:rPr>
          <w:rFonts w:eastAsia="Times New Roman"/>
          <w:szCs w:val="24"/>
        </w:rPr>
        <w:t xml:space="preserve"> </w:t>
      </w:r>
      <w:r>
        <w:rPr>
          <w:rFonts w:eastAsia="Times New Roman"/>
          <w:szCs w:val="24"/>
        </w:rPr>
        <w:t>Α</w:t>
      </w:r>
      <w:r w:rsidRPr="00AD0104">
        <w:rPr>
          <w:rFonts w:eastAsia="Times New Roman"/>
          <w:szCs w:val="24"/>
        </w:rPr>
        <w:t xml:space="preserve">υτό δίνει ένα βήμα σε όλους μας να πούμε ότι είναι αντικείμενο </w:t>
      </w:r>
      <w:r>
        <w:rPr>
          <w:rFonts w:eastAsia="Times New Roman"/>
          <w:szCs w:val="24"/>
        </w:rPr>
        <w:t>παζαρέματος,</w:t>
      </w:r>
      <w:r w:rsidRPr="00AD0104">
        <w:rPr>
          <w:rFonts w:eastAsia="Times New Roman"/>
          <w:szCs w:val="24"/>
        </w:rPr>
        <w:t xml:space="preserve"> πολιτικών συμφωνιών ή δεν ξέρω τι άλλο</w:t>
      </w:r>
      <w:r>
        <w:rPr>
          <w:rFonts w:eastAsia="Times New Roman"/>
          <w:szCs w:val="24"/>
        </w:rPr>
        <w:t>,</w:t>
      </w:r>
      <w:r w:rsidRPr="00AD0104">
        <w:rPr>
          <w:rFonts w:eastAsia="Times New Roman"/>
          <w:szCs w:val="24"/>
        </w:rPr>
        <w:t xml:space="preserve"> </w:t>
      </w:r>
      <w:r>
        <w:rPr>
          <w:rFonts w:eastAsia="Times New Roman"/>
          <w:szCs w:val="24"/>
        </w:rPr>
        <w:t xml:space="preserve">το </w:t>
      </w:r>
      <w:r w:rsidRPr="00AD0104">
        <w:rPr>
          <w:rFonts w:eastAsia="Times New Roman"/>
          <w:szCs w:val="24"/>
        </w:rPr>
        <w:t>αποτέλεσμα αυτού του νέου χάρτη το</w:t>
      </w:r>
      <w:r>
        <w:rPr>
          <w:rFonts w:eastAsia="Times New Roman"/>
          <w:szCs w:val="24"/>
        </w:rPr>
        <w:t>ν</w:t>
      </w:r>
      <w:r w:rsidRPr="00AD0104">
        <w:rPr>
          <w:rFonts w:eastAsia="Times New Roman"/>
          <w:szCs w:val="24"/>
        </w:rPr>
        <w:t xml:space="preserve"> οποίο βλέπουμε</w:t>
      </w:r>
      <w:r>
        <w:rPr>
          <w:rFonts w:eastAsia="Times New Roman"/>
          <w:szCs w:val="24"/>
        </w:rPr>
        <w:t>.</w:t>
      </w:r>
      <w:r w:rsidRPr="00AD0104">
        <w:rPr>
          <w:rFonts w:eastAsia="Times New Roman"/>
          <w:szCs w:val="24"/>
        </w:rPr>
        <w:t xml:space="preserve"> </w:t>
      </w:r>
    </w:p>
    <w:p w14:paraId="2E2473B2" w14:textId="77777777" w:rsidR="00ED3BF8" w:rsidRDefault="009F432D">
      <w:pPr>
        <w:spacing w:after="0" w:line="600" w:lineRule="auto"/>
        <w:ind w:firstLine="720"/>
        <w:jc w:val="both"/>
        <w:rPr>
          <w:rFonts w:eastAsia="Times New Roman"/>
          <w:szCs w:val="24"/>
        </w:rPr>
      </w:pPr>
      <w:r>
        <w:rPr>
          <w:rFonts w:eastAsia="Times New Roman"/>
          <w:szCs w:val="24"/>
        </w:rPr>
        <w:t xml:space="preserve">Αυτό το τμήμα –και πρέπει να το πω- το οποίο είναι αντίστοιχο με ένα τμήμα των Σερρών, </w:t>
      </w:r>
      <w:r w:rsidRPr="00AD0104">
        <w:rPr>
          <w:rFonts w:eastAsia="Times New Roman"/>
          <w:szCs w:val="24"/>
        </w:rPr>
        <w:t>αποτελεί σχολ</w:t>
      </w:r>
      <w:r>
        <w:rPr>
          <w:rFonts w:eastAsia="Times New Roman"/>
          <w:szCs w:val="24"/>
        </w:rPr>
        <w:t>ή -και ε</w:t>
      </w:r>
      <w:r w:rsidRPr="00AD0104">
        <w:rPr>
          <w:rFonts w:eastAsia="Times New Roman"/>
          <w:szCs w:val="24"/>
        </w:rPr>
        <w:t>ίναι το μοναδικό στην Ελλάδα</w:t>
      </w:r>
      <w:r>
        <w:rPr>
          <w:rFonts w:eastAsia="Times New Roman"/>
          <w:szCs w:val="24"/>
        </w:rPr>
        <w:t>-</w:t>
      </w:r>
      <w:r w:rsidRPr="00AD0104">
        <w:rPr>
          <w:rFonts w:eastAsia="Times New Roman"/>
          <w:szCs w:val="24"/>
        </w:rPr>
        <w:t xml:space="preserve"> </w:t>
      </w:r>
      <w:r>
        <w:rPr>
          <w:rFonts w:eastAsia="Times New Roman"/>
          <w:szCs w:val="24"/>
        </w:rPr>
        <w:t>με δύο μόνιμους καθηγητές. Είναι δύο τμήματα, μία σχολή, δύο μ</w:t>
      </w:r>
      <w:r>
        <w:rPr>
          <w:rFonts w:eastAsia="Times New Roman"/>
          <w:szCs w:val="24"/>
        </w:rPr>
        <w:t xml:space="preserve">όνιμοι καθηγητές. Αυτό </w:t>
      </w:r>
      <w:r w:rsidRPr="00AD0104">
        <w:rPr>
          <w:rFonts w:eastAsia="Times New Roman"/>
          <w:szCs w:val="24"/>
        </w:rPr>
        <w:t>είναι με βάση την αναδιάρθρωση</w:t>
      </w:r>
      <w:r>
        <w:rPr>
          <w:rFonts w:eastAsia="Times New Roman"/>
          <w:szCs w:val="24"/>
        </w:rPr>
        <w:t>,</w:t>
      </w:r>
      <w:r w:rsidRPr="00AD0104">
        <w:rPr>
          <w:rFonts w:eastAsia="Times New Roman"/>
          <w:szCs w:val="24"/>
        </w:rPr>
        <w:t xml:space="preserve"> την αναδιάταξη του σχεδίου</w:t>
      </w:r>
      <w:r>
        <w:rPr>
          <w:rFonts w:eastAsia="Times New Roman"/>
          <w:szCs w:val="24"/>
        </w:rPr>
        <w:t>,</w:t>
      </w:r>
      <w:r w:rsidRPr="00AD0104">
        <w:rPr>
          <w:rFonts w:eastAsia="Times New Roman"/>
          <w:szCs w:val="24"/>
        </w:rPr>
        <w:t xml:space="preserve"> του στόχου που έχετε για την τριτοβάθμια εκπαίδευση στη χώρα</w:t>
      </w:r>
      <w:r>
        <w:rPr>
          <w:rFonts w:eastAsia="Times New Roman"/>
          <w:szCs w:val="24"/>
        </w:rPr>
        <w:t>;</w:t>
      </w:r>
      <w:r w:rsidRPr="00AD0104">
        <w:rPr>
          <w:rFonts w:eastAsia="Times New Roman"/>
          <w:szCs w:val="24"/>
        </w:rPr>
        <w:t xml:space="preserve"> </w:t>
      </w:r>
      <w:r>
        <w:rPr>
          <w:rFonts w:eastAsia="Times New Roman"/>
          <w:szCs w:val="24"/>
        </w:rPr>
        <w:t>Α</w:t>
      </w:r>
      <w:r w:rsidRPr="00AD0104">
        <w:rPr>
          <w:rFonts w:eastAsia="Times New Roman"/>
          <w:szCs w:val="24"/>
        </w:rPr>
        <w:t>ν</w:t>
      </w:r>
      <w:r>
        <w:rPr>
          <w:rFonts w:eastAsia="Times New Roman"/>
          <w:szCs w:val="24"/>
        </w:rPr>
        <w:t xml:space="preserve"> είναι</w:t>
      </w:r>
      <w:r w:rsidRPr="00AD0104">
        <w:rPr>
          <w:rFonts w:eastAsia="Times New Roman"/>
          <w:szCs w:val="24"/>
        </w:rPr>
        <w:t xml:space="preserve"> αυτό</w:t>
      </w:r>
      <w:r>
        <w:rPr>
          <w:rFonts w:eastAsia="Times New Roman"/>
          <w:szCs w:val="24"/>
        </w:rPr>
        <w:t>,</w:t>
      </w:r>
      <w:r w:rsidRPr="00AD0104">
        <w:rPr>
          <w:rFonts w:eastAsia="Times New Roman"/>
          <w:szCs w:val="24"/>
        </w:rPr>
        <w:t xml:space="preserve"> πραγματικά να μου το πείτε</w:t>
      </w:r>
      <w:r>
        <w:rPr>
          <w:rFonts w:eastAsia="Times New Roman"/>
          <w:szCs w:val="24"/>
        </w:rPr>
        <w:t>,</w:t>
      </w:r>
      <w:r w:rsidRPr="00AD0104">
        <w:rPr>
          <w:rFonts w:eastAsia="Times New Roman"/>
          <w:szCs w:val="24"/>
        </w:rPr>
        <w:t xml:space="preserve"> </w:t>
      </w:r>
      <w:r>
        <w:rPr>
          <w:rFonts w:eastAsia="Times New Roman"/>
          <w:szCs w:val="24"/>
        </w:rPr>
        <w:t>«</w:t>
      </w:r>
      <w:r w:rsidRPr="00AD0104">
        <w:rPr>
          <w:rFonts w:eastAsia="Times New Roman"/>
          <w:szCs w:val="24"/>
        </w:rPr>
        <w:t>το καταφέραμε</w:t>
      </w:r>
      <w:r>
        <w:rPr>
          <w:rFonts w:eastAsia="Times New Roman"/>
          <w:szCs w:val="24"/>
        </w:rPr>
        <w:t>,</w:t>
      </w:r>
      <w:r w:rsidRPr="00AD0104">
        <w:rPr>
          <w:rFonts w:eastAsia="Times New Roman"/>
          <w:szCs w:val="24"/>
        </w:rPr>
        <w:t xml:space="preserve"> αφήσαμε μία σχολή </w:t>
      </w:r>
      <w:r>
        <w:rPr>
          <w:rFonts w:eastAsia="Times New Roman"/>
          <w:szCs w:val="24"/>
        </w:rPr>
        <w:t>με</w:t>
      </w:r>
      <w:r w:rsidRPr="00AD0104">
        <w:rPr>
          <w:rFonts w:eastAsia="Times New Roman"/>
          <w:szCs w:val="24"/>
        </w:rPr>
        <w:t xml:space="preserve"> δύο καθηγητές</w:t>
      </w:r>
      <w:r>
        <w:rPr>
          <w:rFonts w:eastAsia="Times New Roman"/>
          <w:szCs w:val="24"/>
        </w:rPr>
        <w:t>».</w:t>
      </w:r>
    </w:p>
    <w:p w14:paraId="2E2473B3" w14:textId="77777777" w:rsidR="00ED3BF8" w:rsidRDefault="009F432D">
      <w:pPr>
        <w:spacing w:after="0" w:line="600" w:lineRule="auto"/>
        <w:ind w:firstLine="720"/>
        <w:jc w:val="both"/>
        <w:rPr>
          <w:rFonts w:eastAsia="Times New Roman"/>
          <w:szCs w:val="24"/>
        </w:rPr>
      </w:pPr>
      <w:r w:rsidRPr="00C94408">
        <w:rPr>
          <w:rFonts w:eastAsia="Times New Roman"/>
          <w:szCs w:val="24"/>
        </w:rPr>
        <w:t>Κυρίες και κύρι</w:t>
      </w:r>
      <w:r w:rsidRPr="00C94408">
        <w:rPr>
          <w:rFonts w:eastAsia="Times New Roman"/>
          <w:szCs w:val="24"/>
        </w:rPr>
        <w:t>οι συνάδελφοι,</w:t>
      </w:r>
      <w:r>
        <w:rPr>
          <w:rFonts w:eastAsia="Times New Roman"/>
          <w:szCs w:val="24"/>
        </w:rPr>
        <w:t xml:space="preserve"> </w:t>
      </w:r>
      <w:r w:rsidRPr="00AD0104">
        <w:rPr>
          <w:rFonts w:eastAsia="Times New Roman"/>
          <w:szCs w:val="24"/>
        </w:rPr>
        <w:t>ολοκληρώνοντας</w:t>
      </w:r>
      <w:r>
        <w:rPr>
          <w:rFonts w:eastAsia="Times New Roman"/>
          <w:szCs w:val="24"/>
        </w:rPr>
        <w:t>,</w:t>
      </w:r>
      <w:r w:rsidRPr="00AD0104">
        <w:rPr>
          <w:rFonts w:eastAsia="Times New Roman"/>
          <w:szCs w:val="24"/>
        </w:rPr>
        <w:t xml:space="preserve"> </w:t>
      </w:r>
      <w:r>
        <w:rPr>
          <w:rFonts w:eastAsia="Times New Roman"/>
          <w:szCs w:val="24"/>
        </w:rPr>
        <w:t xml:space="preserve">είναι λυπηρό πράγματι που σε ένα νομοσχέδιο για την παιδεία δεν καταφέραμε να βρούμε κάποιες συγκλίσεις. Και πάντα η ευθύνη, κύριε Υπουργέ, είναι αυτουνού ο οποίος παίρνει τη νομοθετική πρωτοβουλία και των συγκλίσεων και των </w:t>
      </w:r>
      <w:r>
        <w:rPr>
          <w:rFonts w:eastAsia="Times New Roman"/>
          <w:szCs w:val="24"/>
        </w:rPr>
        <w:t>συνεργειών, όπως το αναφέρετε εδώ, τις οποίες πραγματικά επιδιώξατε. Ε</w:t>
      </w:r>
      <w:r w:rsidRPr="00AD0104">
        <w:rPr>
          <w:rFonts w:eastAsia="Times New Roman"/>
          <w:szCs w:val="24"/>
        </w:rPr>
        <w:t xml:space="preserve">νώ ο τίτλος του </w:t>
      </w:r>
      <w:r>
        <w:rPr>
          <w:rFonts w:eastAsia="Times New Roman"/>
          <w:szCs w:val="24"/>
        </w:rPr>
        <w:t>νομο</w:t>
      </w:r>
      <w:r w:rsidRPr="00AD0104">
        <w:rPr>
          <w:rFonts w:eastAsia="Times New Roman"/>
          <w:szCs w:val="24"/>
        </w:rPr>
        <w:t xml:space="preserve">σχεδίου σας είναι </w:t>
      </w:r>
      <w:r>
        <w:rPr>
          <w:rFonts w:eastAsia="Times New Roman"/>
          <w:szCs w:val="24"/>
        </w:rPr>
        <w:t>«Σ</w:t>
      </w:r>
      <w:r w:rsidRPr="00AD0104">
        <w:rPr>
          <w:rFonts w:eastAsia="Times New Roman"/>
          <w:szCs w:val="24"/>
        </w:rPr>
        <w:t>υνέργειες ανάμεσα στα ιδρύματα</w:t>
      </w:r>
      <w:r>
        <w:rPr>
          <w:rFonts w:eastAsia="Times New Roman"/>
          <w:szCs w:val="24"/>
        </w:rPr>
        <w:t>»,</w:t>
      </w:r>
      <w:r w:rsidRPr="00AD0104">
        <w:rPr>
          <w:rFonts w:eastAsia="Times New Roman"/>
          <w:szCs w:val="24"/>
        </w:rPr>
        <w:t xml:space="preserve"> δεν καταφέρατε </w:t>
      </w:r>
      <w:r>
        <w:rPr>
          <w:rFonts w:eastAsia="Times New Roman"/>
          <w:szCs w:val="24"/>
        </w:rPr>
        <w:t>αυτό το οποίο είναι</w:t>
      </w:r>
      <w:r w:rsidRPr="00AD0104">
        <w:rPr>
          <w:rFonts w:eastAsia="Times New Roman"/>
          <w:szCs w:val="24"/>
        </w:rPr>
        <w:t xml:space="preserve"> αναγκαίο για οποιοδήποτε </w:t>
      </w:r>
      <w:r>
        <w:rPr>
          <w:rFonts w:eastAsia="Times New Roman"/>
          <w:szCs w:val="24"/>
        </w:rPr>
        <w:lastRenderedPageBreak/>
        <w:t>νομοσχέδιο, να υπάρχει μι</w:t>
      </w:r>
      <w:r w:rsidRPr="00AD0104">
        <w:rPr>
          <w:rFonts w:eastAsia="Times New Roman"/>
          <w:szCs w:val="24"/>
        </w:rPr>
        <w:t xml:space="preserve">α </w:t>
      </w:r>
      <w:r>
        <w:rPr>
          <w:rFonts w:eastAsia="Times New Roman"/>
          <w:szCs w:val="24"/>
        </w:rPr>
        <w:t xml:space="preserve">σύγκλιση </w:t>
      </w:r>
      <w:r w:rsidRPr="00AD0104">
        <w:rPr>
          <w:rFonts w:eastAsia="Times New Roman"/>
          <w:szCs w:val="24"/>
        </w:rPr>
        <w:t>μέσα στο Κοινοβού</w:t>
      </w:r>
      <w:r w:rsidRPr="00AD0104">
        <w:rPr>
          <w:rFonts w:eastAsia="Times New Roman"/>
          <w:szCs w:val="24"/>
        </w:rPr>
        <w:t xml:space="preserve">λιο και </w:t>
      </w:r>
      <w:r>
        <w:rPr>
          <w:rFonts w:eastAsia="Times New Roman"/>
          <w:szCs w:val="24"/>
        </w:rPr>
        <w:t xml:space="preserve">μια </w:t>
      </w:r>
      <w:r w:rsidRPr="00AD0104">
        <w:rPr>
          <w:rFonts w:eastAsia="Times New Roman"/>
          <w:szCs w:val="24"/>
        </w:rPr>
        <w:t xml:space="preserve">συνεννόηση </w:t>
      </w:r>
      <w:r>
        <w:rPr>
          <w:rFonts w:eastAsia="Times New Roman"/>
          <w:szCs w:val="24"/>
        </w:rPr>
        <w:t xml:space="preserve">και αποδοχή αυτού </w:t>
      </w:r>
      <w:r w:rsidRPr="00AD0104">
        <w:rPr>
          <w:rFonts w:eastAsia="Times New Roman"/>
          <w:szCs w:val="24"/>
        </w:rPr>
        <w:t>από την ακαδημαϊκή κοινότητα</w:t>
      </w:r>
      <w:r>
        <w:rPr>
          <w:rFonts w:eastAsia="Times New Roman"/>
          <w:szCs w:val="24"/>
        </w:rPr>
        <w:t>.</w:t>
      </w:r>
      <w:r w:rsidRPr="00AD0104">
        <w:rPr>
          <w:rFonts w:eastAsia="Times New Roman"/>
          <w:szCs w:val="24"/>
        </w:rPr>
        <w:t xml:space="preserve"> Άρα</w:t>
      </w:r>
      <w:r>
        <w:rPr>
          <w:rFonts w:eastAsia="Times New Roman"/>
          <w:szCs w:val="24"/>
        </w:rPr>
        <w:t>,</w:t>
      </w:r>
      <w:r w:rsidRPr="00AD0104">
        <w:rPr>
          <w:rFonts w:eastAsia="Times New Roman"/>
          <w:szCs w:val="24"/>
        </w:rPr>
        <w:t xml:space="preserve"> είναι βέβαιο ότι αυτό θα αποτύχει</w:t>
      </w:r>
      <w:r>
        <w:rPr>
          <w:rFonts w:eastAsia="Times New Roman"/>
          <w:szCs w:val="24"/>
        </w:rPr>
        <w:t>.</w:t>
      </w:r>
      <w:r w:rsidRPr="00AD0104">
        <w:rPr>
          <w:rFonts w:eastAsia="Times New Roman"/>
          <w:szCs w:val="24"/>
        </w:rPr>
        <w:t xml:space="preserve"> </w:t>
      </w:r>
      <w:r>
        <w:rPr>
          <w:rFonts w:eastAsia="Times New Roman"/>
          <w:szCs w:val="24"/>
        </w:rPr>
        <w:t>Ε</w:t>
      </w:r>
      <w:r w:rsidRPr="00AD0104">
        <w:rPr>
          <w:rFonts w:eastAsia="Times New Roman"/>
          <w:szCs w:val="24"/>
        </w:rPr>
        <w:t>υτυχώς</w:t>
      </w:r>
      <w:r>
        <w:rPr>
          <w:rFonts w:eastAsia="Times New Roman"/>
          <w:szCs w:val="24"/>
        </w:rPr>
        <w:t>,</w:t>
      </w:r>
      <w:r w:rsidRPr="00AD0104">
        <w:rPr>
          <w:rFonts w:eastAsia="Times New Roman"/>
          <w:szCs w:val="24"/>
        </w:rPr>
        <w:t xml:space="preserve"> </w:t>
      </w:r>
      <w:r>
        <w:rPr>
          <w:rFonts w:eastAsia="Times New Roman"/>
          <w:szCs w:val="24"/>
        </w:rPr>
        <w:t>όμως,</w:t>
      </w:r>
      <w:r w:rsidRPr="00AD0104">
        <w:rPr>
          <w:rFonts w:eastAsia="Times New Roman"/>
          <w:szCs w:val="24"/>
        </w:rPr>
        <w:t xml:space="preserve"> για όλους δεν θα προλάβει </w:t>
      </w:r>
      <w:r>
        <w:rPr>
          <w:rFonts w:eastAsia="Times New Roman"/>
          <w:szCs w:val="24"/>
        </w:rPr>
        <w:t xml:space="preserve">να ξεκινήσει η υλοποίησή του, γιατί θα το </w:t>
      </w:r>
      <w:r w:rsidRPr="00AD0104">
        <w:rPr>
          <w:rFonts w:eastAsia="Times New Roman"/>
          <w:szCs w:val="24"/>
        </w:rPr>
        <w:t xml:space="preserve">αλλάξει η επόμενη </w:t>
      </w:r>
      <w:r>
        <w:rPr>
          <w:rFonts w:eastAsia="Times New Roman"/>
          <w:szCs w:val="24"/>
        </w:rPr>
        <w:t>κυβέρνηση</w:t>
      </w:r>
      <w:r>
        <w:rPr>
          <w:rFonts w:eastAsia="Times New Roman"/>
          <w:szCs w:val="24"/>
        </w:rPr>
        <w:t xml:space="preserve">. </w:t>
      </w:r>
    </w:p>
    <w:p w14:paraId="2E2473B4" w14:textId="77777777" w:rsidR="00ED3BF8" w:rsidRDefault="009F432D">
      <w:pPr>
        <w:spacing w:after="0" w:line="600" w:lineRule="auto"/>
        <w:ind w:firstLine="720"/>
        <w:jc w:val="both"/>
        <w:rPr>
          <w:rFonts w:eastAsia="Times New Roman"/>
          <w:szCs w:val="24"/>
        </w:rPr>
      </w:pPr>
      <w:r>
        <w:rPr>
          <w:rFonts w:eastAsia="Times New Roman"/>
          <w:szCs w:val="24"/>
        </w:rPr>
        <w:t>Ε</w:t>
      </w:r>
      <w:r w:rsidRPr="00AD0104">
        <w:rPr>
          <w:rFonts w:eastAsia="Times New Roman"/>
          <w:szCs w:val="24"/>
        </w:rPr>
        <w:t>υχαριστώ</w:t>
      </w:r>
      <w:r>
        <w:rPr>
          <w:rFonts w:eastAsia="Times New Roman"/>
          <w:szCs w:val="24"/>
        </w:rPr>
        <w:t>, κύριοι συνάδελφοι.</w:t>
      </w:r>
    </w:p>
    <w:p w14:paraId="2E2473B5" w14:textId="77777777" w:rsidR="00ED3BF8" w:rsidRDefault="009F432D">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2E2473B6" w14:textId="77777777" w:rsidR="00ED3BF8" w:rsidRDefault="009F432D">
      <w:pPr>
        <w:spacing w:after="0"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Μάρδας</w:t>
      </w:r>
      <w:proofErr w:type="spellEnd"/>
      <w:r>
        <w:rPr>
          <w:rFonts w:eastAsia="Times New Roman" w:cs="Times New Roman"/>
          <w:szCs w:val="24"/>
        </w:rPr>
        <w:t xml:space="preserve"> από την Κοινοβουλευτική Ομάδα του ΣΥΡΙΖΑ και αμέσως μετά η Υφυπουργός κ. </w:t>
      </w:r>
      <w:proofErr w:type="spellStart"/>
      <w:r>
        <w:rPr>
          <w:rFonts w:eastAsia="Times New Roman" w:cs="Times New Roman"/>
          <w:szCs w:val="24"/>
        </w:rPr>
        <w:t>Τζούφη</w:t>
      </w:r>
      <w:proofErr w:type="spellEnd"/>
      <w:r>
        <w:rPr>
          <w:rFonts w:eastAsia="Times New Roman" w:cs="Times New Roman"/>
          <w:szCs w:val="24"/>
        </w:rPr>
        <w:t xml:space="preserve">. </w:t>
      </w:r>
    </w:p>
    <w:p w14:paraId="2E2473B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Έχετε πέντε λεπτά, κύριε συνάδελφε, με σχετική ανοχή. </w:t>
      </w:r>
    </w:p>
    <w:p w14:paraId="2E2473B8" w14:textId="77777777" w:rsidR="00ED3BF8" w:rsidRDefault="009F432D">
      <w:pPr>
        <w:spacing w:after="0" w:line="600" w:lineRule="auto"/>
        <w:ind w:firstLine="720"/>
        <w:jc w:val="both"/>
        <w:rPr>
          <w:rFonts w:eastAsia="Times New Roman" w:cs="Times New Roman"/>
          <w:b/>
          <w:szCs w:val="24"/>
        </w:rPr>
      </w:pPr>
      <w:r w:rsidRPr="003269F6">
        <w:rPr>
          <w:rFonts w:eastAsia="Times New Roman" w:cs="Times New Roman"/>
          <w:b/>
          <w:szCs w:val="24"/>
        </w:rPr>
        <w:t xml:space="preserve">ΔΗΜΗΤΡΙΟΣ ΜΑΡΔΑΣ: </w:t>
      </w:r>
      <w:r>
        <w:rPr>
          <w:rFonts w:eastAsia="Times New Roman" w:cs="Times New Roman"/>
          <w:szCs w:val="24"/>
        </w:rPr>
        <w:t xml:space="preserve">Κύριε Πρόεδρε, κυρίες και κύριοι, </w:t>
      </w:r>
      <w:r w:rsidRPr="00AD0104">
        <w:rPr>
          <w:rFonts w:eastAsia="Times New Roman"/>
          <w:szCs w:val="24"/>
        </w:rPr>
        <w:t>σύμφωνα με την Παγκόσμια Τράπεζα</w:t>
      </w:r>
      <w:r>
        <w:rPr>
          <w:rFonts w:eastAsia="Times New Roman"/>
          <w:szCs w:val="24"/>
        </w:rPr>
        <w:t>,</w:t>
      </w:r>
      <w:r w:rsidRPr="00AD0104">
        <w:rPr>
          <w:rFonts w:eastAsia="Times New Roman"/>
          <w:szCs w:val="24"/>
        </w:rPr>
        <w:t xml:space="preserve"> 1</w:t>
      </w:r>
      <w:r>
        <w:rPr>
          <w:rFonts w:eastAsia="Times New Roman"/>
          <w:szCs w:val="24"/>
        </w:rPr>
        <w:t>05</w:t>
      </w:r>
      <w:r w:rsidRPr="00AD0104">
        <w:rPr>
          <w:rFonts w:eastAsia="Times New Roman"/>
          <w:szCs w:val="24"/>
        </w:rPr>
        <w:t xml:space="preserve"> εκατομμύρια άνθρωποι θα χάσουν τη δουλειά τους το 2022</w:t>
      </w:r>
      <w:r>
        <w:rPr>
          <w:rFonts w:eastAsia="Times New Roman"/>
          <w:szCs w:val="24"/>
        </w:rPr>
        <w:t xml:space="preserve"> –και θα ζούμε βέβαια-, ενώ </w:t>
      </w:r>
      <w:r w:rsidRPr="00AD0104">
        <w:rPr>
          <w:rFonts w:eastAsia="Times New Roman"/>
          <w:szCs w:val="24"/>
        </w:rPr>
        <w:t>300 εκατομμύρια νεοεισερχόμενοι δεν θα βρίσκουν εργασία</w:t>
      </w:r>
      <w:r>
        <w:rPr>
          <w:rFonts w:eastAsia="Times New Roman"/>
          <w:szCs w:val="24"/>
        </w:rPr>
        <w:t>.</w:t>
      </w:r>
    </w:p>
    <w:p w14:paraId="2E2473B9" w14:textId="77777777" w:rsidR="00ED3BF8" w:rsidRDefault="009F432D">
      <w:pPr>
        <w:spacing w:after="0" w:line="600" w:lineRule="auto"/>
        <w:jc w:val="both"/>
        <w:rPr>
          <w:rFonts w:eastAsia="Times New Roman" w:cs="Times New Roman"/>
          <w:szCs w:val="24"/>
        </w:rPr>
      </w:pPr>
      <w:r>
        <w:rPr>
          <w:rFonts w:eastAsia="Times New Roman" w:cs="Times New Roman"/>
          <w:szCs w:val="24"/>
        </w:rPr>
        <w:lastRenderedPageBreak/>
        <w:t>Τ</w:t>
      </w:r>
      <w:r w:rsidRPr="00E419CB">
        <w:rPr>
          <w:rFonts w:eastAsia="Times New Roman" w:cs="Times New Roman"/>
          <w:szCs w:val="24"/>
        </w:rPr>
        <w:t>ο 2030</w:t>
      </w:r>
      <w:r>
        <w:rPr>
          <w:rFonts w:eastAsia="Times New Roman" w:cs="Times New Roman"/>
          <w:szCs w:val="24"/>
        </w:rPr>
        <w:t>,</w:t>
      </w:r>
      <w:r w:rsidRPr="00E419CB">
        <w:rPr>
          <w:rFonts w:eastAsia="Times New Roman" w:cs="Times New Roman"/>
          <w:szCs w:val="24"/>
        </w:rPr>
        <w:t xml:space="preserve"> με την επέλαση των</w:t>
      </w:r>
      <w:r w:rsidRPr="00E419CB">
        <w:rPr>
          <w:rFonts w:eastAsia="Times New Roman" w:cs="Times New Roman"/>
          <w:szCs w:val="24"/>
        </w:rPr>
        <w:t xml:space="preserve"> ρομπότ στην αγορά της εργασίας</w:t>
      </w:r>
      <w:r>
        <w:rPr>
          <w:rFonts w:eastAsia="Times New Roman" w:cs="Times New Roman"/>
          <w:szCs w:val="24"/>
        </w:rPr>
        <w:t>,</w:t>
      </w:r>
      <w:r w:rsidRPr="00E419CB">
        <w:rPr>
          <w:rFonts w:eastAsia="Times New Roman" w:cs="Times New Roman"/>
          <w:szCs w:val="24"/>
        </w:rPr>
        <w:t xml:space="preserve"> εκτιμάται πως </w:t>
      </w:r>
      <w:r>
        <w:rPr>
          <w:rFonts w:eastAsia="Times New Roman" w:cs="Times New Roman"/>
          <w:szCs w:val="24"/>
        </w:rPr>
        <w:t xml:space="preserve">θα χαθούν οκτακόσια </w:t>
      </w:r>
      <w:r w:rsidRPr="00E419CB">
        <w:rPr>
          <w:rFonts w:eastAsia="Times New Roman" w:cs="Times New Roman"/>
          <w:szCs w:val="24"/>
        </w:rPr>
        <w:t>εκατομμύρια θέσεις εργασίας</w:t>
      </w:r>
      <w:r>
        <w:rPr>
          <w:rFonts w:eastAsia="Times New Roman" w:cs="Times New Roman"/>
          <w:szCs w:val="24"/>
        </w:rPr>
        <w:t>,</w:t>
      </w:r>
      <w:r w:rsidRPr="00E419CB">
        <w:rPr>
          <w:rFonts w:eastAsia="Times New Roman" w:cs="Times New Roman"/>
          <w:szCs w:val="24"/>
        </w:rPr>
        <w:t xml:space="preserve"> που δεν πρόκειται να δημιουργηθ</w:t>
      </w:r>
      <w:r>
        <w:rPr>
          <w:rFonts w:eastAsia="Times New Roman" w:cs="Times New Roman"/>
          <w:szCs w:val="24"/>
        </w:rPr>
        <w:t>ούν από τις ανάγκες παραγωγής των</w:t>
      </w:r>
      <w:r w:rsidRPr="00E419CB">
        <w:rPr>
          <w:rFonts w:eastAsia="Times New Roman" w:cs="Times New Roman"/>
          <w:szCs w:val="24"/>
        </w:rPr>
        <w:t xml:space="preserve"> ρομπότ</w:t>
      </w:r>
      <w:r>
        <w:rPr>
          <w:rFonts w:eastAsia="Times New Roman" w:cs="Times New Roman"/>
          <w:szCs w:val="24"/>
        </w:rPr>
        <w:t>. Κατανοείτε λ</w:t>
      </w:r>
      <w:r w:rsidRPr="00E419CB">
        <w:rPr>
          <w:rFonts w:eastAsia="Times New Roman" w:cs="Times New Roman"/>
          <w:szCs w:val="24"/>
        </w:rPr>
        <w:t>οιπόν</w:t>
      </w:r>
      <w:r>
        <w:rPr>
          <w:rFonts w:eastAsia="Times New Roman" w:cs="Times New Roman"/>
          <w:szCs w:val="24"/>
        </w:rPr>
        <w:t>, όλοι</w:t>
      </w:r>
      <w:r w:rsidRPr="00E419CB">
        <w:rPr>
          <w:rFonts w:eastAsia="Times New Roman" w:cs="Times New Roman"/>
          <w:szCs w:val="24"/>
        </w:rPr>
        <w:t xml:space="preserve"> σας τη σημασία της εκπαίδευσης</w:t>
      </w:r>
      <w:r>
        <w:rPr>
          <w:rFonts w:eastAsia="Times New Roman" w:cs="Times New Roman"/>
          <w:szCs w:val="24"/>
        </w:rPr>
        <w:t xml:space="preserve"> σε</w:t>
      </w:r>
      <w:r w:rsidRPr="00E419CB">
        <w:rPr>
          <w:rFonts w:eastAsia="Times New Roman" w:cs="Times New Roman"/>
          <w:szCs w:val="24"/>
        </w:rPr>
        <w:t xml:space="preserve"> αυτό</w:t>
      </w:r>
      <w:r>
        <w:rPr>
          <w:rFonts w:eastAsia="Times New Roman" w:cs="Times New Roman"/>
          <w:szCs w:val="24"/>
        </w:rPr>
        <w:t>ν</w:t>
      </w:r>
      <w:r w:rsidRPr="00E419CB">
        <w:rPr>
          <w:rFonts w:eastAsia="Times New Roman" w:cs="Times New Roman"/>
          <w:szCs w:val="24"/>
        </w:rPr>
        <w:t xml:space="preserve"> τον </w:t>
      </w:r>
      <w:r>
        <w:rPr>
          <w:rFonts w:eastAsia="Times New Roman" w:cs="Times New Roman"/>
          <w:szCs w:val="24"/>
        </w:rPr>
        <w:t xml:space="preserve">κυκεώνα </w:t>
      </w:r>
      <w:r w:rsidRPr="00E419CB">
        <w:rPr>
          <w:rFonts w:eastAsia="Times New Roman" w:cs="Times New Roman"/>
          <w:szCs w:val="24"/>
        </w:rPr>
        <w:t>που έρχεται</w:t>
      </w:r>
      <w:r>
        <w:rPr>
          <w:rFonts w:eastAsia="Times New Roman" w:cs="Times New Roman"/>
          <w:szCs w:val="24"/>
        </w:rPr>
        <w:t>.</w:t>
      </w:r>
    </w:p>
    <w:p w14:paraId="2E2473BA" w14:textId="77777777" w:rsidR="00ED3BF8" w:rsidRDefault="009F432D">
      <w:pPr>
        <w:spacing w:after="0" w:line="600" w:lineRule="auto"/>
        <w:ind w:firstLine="720"/>
        <w:jc w:val="both"/>
        <w:rPr>
          <w:rFonts w:eastAsia="Times New Roman" w:cs="Times New Roman"/>
          <w:szCs w:val="24"/>
        </w:rPr>
      </w:pPr>
      <w:r w:rsidRPr="00E419CB">
        <w:rPr>
          <w:rFonts w:eastAsia="Times New Roman" w:cs="Times New Roman"/>
          <w:szCs w:val="24"/>
        </w:rPr>
        <w:t>Σήμερα έχουμε ένα νέο νομοσχέδιο</w:t>
      </w:r>
      <w:r>
        <w:rPr>
          <w:rFonts w:eastAsia="Times New Roman" w:cs="Times New Roman"/>
          <w:szCs w:val="24"/>
        </w:rPr>
        <w:t>,</w:t>
      </w:r>
      <w:r w:rsidRPr="00E419CB">
        <w:rPr>
          <w:rFonts w:eastAsia="Times New Roman" w:cs="Times New Roman"/>
          <w:szCs w:val="24"/>
        </w:rPr>
        <w:t xml:space="preserve"> που αφορά την </w:t>
      </w:r>
      <w:r>
        <w:rPr>
          <w:rFonts w:eastAsia="Times New Roman" w:cs="Times New Roman"/>
          <w:szCs w:val="24"/>
        </w:rPr>
        <w:t>α</w:t>
      </w:r>
      <w:r w:rsidRPr="00E419CB">
        <w:rPr>
          <w:rFonts w:eastAsia="Times New Roman" w:cs="Times New Roman"/>
          <w:szCs w:val="24"/>
        </w:rPr>
        <w:t xml:space="preserve">νώτατη </w:t>
      </w:r>
      <w:r w:rsidRPr="00E419CB">
        <w:rPr>
          <w:rFonts w:eastAsia="Times New Roman" w:cs="Times New Roman"/>
          <w:szCs w:val="24"/>
        </w:rPr>
        <w:t xml:space="preserve">και </w:t>
      </w:r>
      <w:r>
        <w:rPr>
          <w:rFonts w:eastAsia="Times New Roman" w:cs="Times New Roman"/>
          <w:szCs w:val="24"/>
        </w:rPr>
        <w:t>δ</w:t>
      </w:r>
      <w:r w:rsidRPr="00E419CB">
        <w:rPr>
          <w:rFonts w:eastAsia="Times New Roman" w:cs="Times New Roman"/>
          <w:szCs w:val="24"/>
        </w:rPr>
        <w:t xml:space="preserve">ευτεροβάθμια </w:t>
      </w:r>
      <w:r>
        <w:rPr>
          <w:rFonts w:eastAsia="Times New Roman" w:cs="Times New Roman"/>
          <w:szCs w:val="24"/>
        </w:rPr>
        <w:t>ε</w:t>
      </w:r>
      <w:r w:rsidRPr="00E419CB">
        <w:rPr>
          <w:rFonts w:eastAsia="Times New Roman" w:cs="Times New Roman"/>
          <w:szCs w:val="24"/>
        </w:rPr>
        <w:t>κπαίδευση</w:t>
      </w:r>
      <w:r>
        <w:rPr>
          <w:rFonts w:eastAsia="Times New Roman" w:cs="Times New Roman"/>
          <w:szCs w:val="24"/>
        </w:rPr>
        <w:t>. Α</w:t>
      </w:r>
      <w:r w:rsidRPr="00E419CB">
        <w:rPr>
          <w:rFonts w:eastAsia="Times New Roman" w:cs="Times New Roman"/>
          <w:szCs w:val="24"/>
        </w:rPr>
        <w:t>υτό επιδιώκει να βελτιώσει την υφιστάμενη κατάσταση</w:t>
      </w:r>
      <w:r>
        <w:rPr>
          <w:rFonts w:eastAsia="Times New Roman" w:cs="Times New Roman"/>
          <w:szCs w:val="24"/>
        </w:rPr>
        <w:t>,</w:t>
      </w:r>
      <w:r w:rsidRPr="00E419CB">
        <w:rPr>
          <w:rFonts w:eastAsia="Times New Roman" w:cs="Times New Roman"/>
          <w:szCs w:val="24"/>
        </w:rPr>
        <w:t xml:space="preserve"> όπως και </w:t>
      </w:r>
      <w:r>
        <w:rPr>
          <w:rFonts w:eastAsia="Times New Roman" w:cs="Times New Roman"/>
          <w:szCs w:val="24"/>
        </w:rPr>
        <w:t>πράγματι την</w:t>
      </w:r>
      <w:r w:rsidRPr="00E419CB">
        <w:rPr>
          <w:rFonts w:eastAsia="Times New Roman" w:cs="Times New Roman"/>
          <w:szCs w:val="24"/>
        </w:rPr>
        <w:t xml:space="preserve"> βελτιώνει</w:t>
      </w:r>
      <w:r>
        <w:rPr>
          <w:rFonts w:eastAsia="Times New Roman" w:cs="Times New Roman"/>
          <w:szCs w:val="24"/>
        </w:rPr>
        <w:t>,</w:t>
      </w:r>
      <w:r w:rsidRPr="00E419CB">
        <w:rPr>
          <w:rFonts w:eastAsia="Times New Roman" w:cs="Times New Roman"/>
          <w:szCs w:val="24"/>
        </w:rPr>
        <w:t xml:space="preserve"> κλείνοντας έναν κύκλο</w:t>
      </w:r>
      <w:r>
        <w:rPr>
          <w:rFonts w:eastAsia="Times New Roman" w:cs="Times New Roman"/>
          <w:szCs w:val="24"/>
        </w:rPr>
        <w:t xml:space="preserve"> αλλαγών. Το </w:t>
      </w:r>
      <w:r w:rsidRPr="00E419CB">
        <w:rPr>
          <w:rFonts w:eastAsia="Times New Roman" w:cs="Times New Roman"/>
          <w:szCs w:val="24"/>
        </w:rPr>
        <w:t xml:space="preserve">ζητούμενο </w:t>
      </w:r>
      <w:r>
        <w:rPr>
          <w:rFonts w:eastAsia="Times New Roman" w:cs="Times New Roman"/>
          <w:szCs w:val="24"/>
        </w:rPr>
        <w:t>όμως</w:t>
      </w:r>
      <w:r w:rsidRPr="00E419CB">
        <w:rPr>
          <w:rFonts w:eastAsia="Times New Roman" w:cs="Times New Roman"/>
          <w:szCs w:val="24"/>
        </w:rPr>
        <w:t xml:space="preserve"> είναι η </w:t>
      </w:r>
      <w:r>
        <w:rPr>
          <w:rFonts w:eastAsia="Times New Roman" w:cs="Times New Roman"/>
          <w:szCs w:val="24"/>
        </w:rPr>
        <w:t>βελτίωση</w:t>
      </w:r>
      <w:r w:rsidRPr="00E419CB">
        <w:rPr>
          <w:rFonts w:eastAsia="Times New Roman" w:cs="Times New Roman"/>
          <w:szCs w:val="24"/>
        </w:rPr>
        <w:t xml:space="preserve"> ενός </w:t>
      </w:r>
      <w:proofErr w:type="spellStart"/>
      <w:r w:rsidRPr="00E419CB">
        <w:rPr>
          <w:rFonts w:eastAsia="Times New Roman" w:cs="Times New Roman"/>
          <w:szCs w:val="24"/>
        </w:rPr>
        <w:t>λειτουργού</w:t>
      </w:r>
      <w:r w:rsidRPr="00E419CB">
        <w:rPr>
          <w:rFonts w:eastAsia="Times New Roman" w:cs="Times New Roman"/>
          <w:szCs w:val="24"/>
        </w:rPr>
        <w:t>ντος</w:t>
      </w:r>
      <w:proofErr w:type="spellEnd"/>
      <w:r w:rsidRPr="00E419CB">
        <w:rPr>
          <w:rFonts w:eastAsia="Times New Roman" w:cs="Times New Roman"/>
          <w:szCs w:val="24"/>
        </w:rPr>
        <w:t xml:space="preserve"> εδώ και δεκαετίες </w:t>
      </w:r>
      <w:r>
        <w:rPr>
          <w:rFonts w:eastAsia="Times New Roman" w:cs="Times New Roman"/>
          <w:szCs w:val="24"/>
        </w:rPr>
        <w:t>συστήματος</w:t>
      </w:r>
      <w:r w:rsidRPr="00E419CB">
        <w:rPr>
          <w:rFonts w:eastAsia="Times New Roman" w:cs="Times New Roman"/>
          <w:szCs w:val="24"/>
        </w:rPr>
        <w:t xml:space="preserve"> παραγωγής γνώσεων ή </w:t>
      </w:r>
      <w:r>
        <w:rPr>
          <w:rFonts w:eastAsia="Times New Roman" w:cs="Times New Roman"/>
          <w:szCs w:val="24"/>
        </w:rPr>
        <w:t xml:space="preserve">η </w:t>
      </w:r>
      <w:r w:rsidRPr="00E419CB">
        <w:rPr>
          <w:rFonts w:eastAsia="Times New Roman" w:cs="Times New Roman"/>
          <w:szCs w:val="24"/>
        </w:rPr>
        <w:t>εκ βάθρων οικοδόμηση ενός νέου συστήματος</w:t>
      </w:r>
      <w:r>
        <w:rPr>
          <w:rFonts w:eastAsia="Times New Roman" w:cs="Times New Roman"/>
          <w:szCs w:val="24"/>
        </w:rPr>
        <w:t>;</w:t>
      </w:r>
      <w:r w:rsidRPr="00E419CB">
        <w:rPr>
          <w:rFonts w:eastAsia="Times New Roman" w:cs="Times New Roman"/>
          <w:szCs w:val="24"/>
        </w:rPr>
        <w:t xml:space="preserve"> Η επιστημονική έρευνα </w:t>
      </w:r>
      <w:r>
        <w:rPr>
          <w:rFonts w:eastAsia="Times New Roman" w:cs="Times New Roman"/>
          <w:szCs w:val="24"/>
        </w:rPr>
        <w:t xml:space="preserve">αναθεωρεί θέσεις που θεωρούνται πλέον παρωχημένες </w:t>
      </w:r>
      <w:r w:rsidRPr="00E419CB">
        <w:rPr>
          <w:rFonts w:eastAsia="Times New Roman" w:cs="Times New Roman"/>
          <w:szCs w:val="24"/>
        </w:rPr>
        <w:t xml:space="preserve">και </w:t>
      </w:r>
      <w:r>
        <w:rPr>
          <w:rFonts w:eastAsia="Times New Roman" w:cs="Times New Roman"/>
          <w:szCs w:val="24"/>
        </w:rPr>
        <w:t>οι ο</w:t>
      </w:r>
      <w:r w:rsidRPr="00E419CB">
        <w:rPr>
          <w:rFonts w:eastAsia="Times New Roman" w:cs="Times New Roman"/>
          <w:szCs w:val="24"/>
        </w:rPr>
        <w:t>πο</w:t>
      </w:r>
      <w:r>
        <w:rPr>
          <w:rFonts w:eastAsia="Times New Roman" w:cs="Times New Roman"/>
          <w:szCs w:val="24"/>
        </w:rPr>
        <w:t>ί</w:t>
      </w:r>
      <w:r w:rsidRPr="00E419CB">
        <w:rPr>
          <w:rFonts w:eastAsia="Times New Roman" w:cs="Times New Roman"/>
          <w:szCs w:val="24"/>
        </w:rPr>
        <w:t>ες είναι μακράν των λύσεων που απαιτούνται για την παιδεία</w:t>
      </w:r>
      <w:r>
        <w:rPr>
          <w:rFonts w:eastAsia="Times New Roman" w:cs="Times New Roman"/>
          <w:szCs w:val="24"/>
        </w:rPr>
        <w:t xml:space="preserve">. </w:t>
      </w:r>
    </w:p>
    <w:p w14:paraId="2E2473B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Πολλές απόψει</w:t>
      </w:r>
      <w:r>
        <w:rPr>
          <w:rFonts w:eastAsia="Times New Roman" w:cs="Times New Roman"/>
          <w:szCs w:val="24"/>
        </w:rPr>
        <w:t>ς που φαίνονται λ</w:t>
      </w:r>
      <w:r w:rsidRPr="00E419CB">
        <w:rPr>
          <w:rFonts w:eastAsia="Times New Roman" w:cs="Times New Roman"/>
          <w:szCs w:val="24"/>
        </w:rPr>
        <w:t>οιπόν ως κυρίαρχ</w:t>
      </w:r>
      <w:r>
        <w:rPr>
          <w:rFonts w:eastAsia="Times New Roman" w:cs="Times New Roman"/>
          <w:szCs w:val="24"/>
        </w:rPr>
        <w:t>ες σήμερα κινούνται σε μι</w:t>
      </w:r>
      <w:r w:rsidRPr="00E419CB">
        <w:rPr>
          <w:rFonts w:eastAsia="Times New Roman" w:cs="Times New Roman"/>
          <w:szCs w:val="24"/>
        </w:rPr>
        <w:t>α πεπατημένη</w:t>
      </w:r>
      <w:r>
        <w:rPr>
          <w:rFonts w:eastAsia="Times New Roman" w:cs="Times New Roman"/>
          <w:szCs w:val="24"/>
        </w:rPr>
        <w:t>,</w:t>
      </w:r>
      <w:r w:rsidRPr="00E419CB">
        <w:rPr>
          <w:rFonts w:eastAsia="Times New Roman" w:cs="Times New Roman"/>
          <w:szCs w:val="24"/>
        </w:rPr>
        <w:t xml:space="preserve"> </w:t>
      </w:r>
      <w:r>
        <w:rPr>
          <w:rFonts w:eastAsia="Times New Roman" w:cs="Times New Roman"/>
          <w:szCs w:val="24"/>
        </w:rPr>
        <w:t>η οποία</w:t>
      </w:r>
      <w:r w:rsidRPr="00E419CB">
        <w:rPr>
          <w:rFonts w:eastAsia="Times New Roman" w:cs="Times New Roman"/>
          <w:szCs w:val="24"/>
        </w:rPr>
        <w:t xml:space="preserve"> συχνά </w:t>
      </w:r>
      <w:r>
        <w:rPr>
          <w:rFonts w:eastAsia="Times New Roman" w:cs="Times New Roman"/>
          <w:szCs w:val="24"/>
        </w:rPr>
        <w:t xml:space="preserve">δεν λαμβάνει κατά νου τις λεγόμενες «σύγχρονες </w:t>
      </w:r>
      <w:r w:rsidRPr="00E419CB">
        <w:rPr>
          <w:rFonts w:eastAsia="Times New Roman" w:cs="Times New Roman"/>
          <w:szCs w:val="24"/>
        </w:rPr>
        <w:t>τάσεις</w:t>
      </w:r>
      <w:r>
        <w:rPr>
          <w:rFonts w:eastAsia="Times New Roman" w:cs="Times New Roman"/>
          <w:szCs w:val="24"/>
        </w:rPr>
        <w:t>». Η</w:t>
      </w:r>
      <w:r w:rsidRPr="00E419CB">
        <w:rPr>
          <w:rFonts w:eastAsia="Times New Roman" w:cs="Times New Roman"/>
          <w:szCs w:val="24"/>
        </w:rPr>
        <w:t xml:space="preserve"> παραδοσιακή προσέγγιση της </w:t>
      </w:r>
      <w:r>
        <w:rPr>
          <w:rFonts w:eastAsia="Times New Roman" w:cs="Times New Roman"/>
          <w:szCs w:val="24"/>
        </w:rPr>
        <w:t>α</w:t>
      </w:r>
      <w:r w:rsidRPr="00E419CB">
        <w:rPr>
          <w:rFonts w:eastAsia="Times New Roman" w:cs="Times New Roman"/>
          <w:szCs w:val="24"/>
        </w:rPr>
        <w:t>ριστείας</w:t>
      </w:r>
      <w:r>
        <w:rPr>
          <w:rFonts w:eastAsia="Times New Roman" w:cs="Times New Roman"/>
          <w:szCs w:val="24"/>
        </w:rPr>
        <w:t>,</w:t>
      </w:r>
      <w:r w:rsidRPr="00E419CB">
        <w:rPr>
          <w:rFonts w:eastAsia="Times New Roman" w:cs="Times New Roman"/>
          <w:szCs w:val="24"/>
        </w:rPr>
        <w:t xml:space="preserve"> παραδείγματος </w:t>
      </w:r>
      <w:r w:rsidRPr="00E419CB">
        <w:rPr>
          <w:rFonts w:eastAsia="Times New Roman" w:cs="Times New Roman"/>
          <w:szCs w:val="24"/>
        </w:rPr>
        <w:t>χάρ</w:t>
      </w:r>
      <w:r>
        <w:rPr>
          <w:rFonts w:eastAsia="Times New Roman" w:cs="Times New Roman"/>
          <w:szCs w:val="24"/>
        </w:rPr>
        <w:t>ιν</w:t>
      </w:r>
      <w:r>
        <w:rPr>
          <w:rFonts w:eastAsia="Times New Roman" w:cs="Times New Roman"/>
          <w:szCs w:val="24"/>
        </w:rPr>
        <w:t>,</w:t>
      </w:r>
      <w:r w:rsidRPr="00E419CB">
        <w:rPr>
          <w:rFonts w:eastAsia="Times New Roman" w:cs="Times New Roman"/>
          <w:szCs w:val="24"/>
        </w:rPr>
        <w:t xml:space="preserve"> με την ύπαρξη πρότυπων σχολείων όπου συγκεντρώνονται </w:t>
      </w:r>
      <w:r w:rsidRPr="00E419CB">
        <w:rPr>
          <w:rFonts w:eastAsia="Times New Roman" w:cs="Times New Roman"/>
          <w:szCs w:val="24"/>
        </w:rPr>
        <w:t>οι καλοί μαθητές</w:t>
      </w:r>
      <w:r>
        <w:rPr>
          <w:rFonts w:eastAsia="Times New Roman" w:cs="Times New Roman"/>
          <w:szCs w:val="24"/>
        </w:rPr>
        <w:t>,</w:t>
      </w:r>
      <w:r w:rsidRPr="00E419CB">
        <w:rPr>
          <w:rFonts w:eastAsia="Times New Roman" w:cs="Times New Roman"/>
          <w:szCs w:val="24"/>
        </w:rPr>
        <w:t xml:space="preserve"> </w:t>
      </w:r>
      <w:r w:rsidRPr="00E419CB">
        <w:rPr>
          <w:rFonts w:eastAsia="Times New Roman" w:cs="Times New Roman"/>
          <w:szCs w:val="24"/>
        </w:rPr>
        <w:lastRenderedPageBreak/>
        <w:t>αμφισβητείται πια από την επιστήμη</w:t>
      </w:r>
      <w:r>
        <w:rPr>
          <w:rFonts w:eastAsia="Times New Roman" w:cs="Times New Roman"/>
          <w:szCs w:val="24"/>
        </w:rPr>
        <w:t>. Α</w:t>
      </w:r>
      <w:r w:rsidRPr="00E419CB">
        <w:rPr>
          <w:rFonts w:eastAsia="Times New Roman" w:cs="Times New Roman"/>
          <w:szCs w:val="24"/>
        </w:rPr>
        <w:t>υτό απέδειξε</w:t>
      </w:r>
      <w:r>
        <w:rPr>
          <w:rFonts w:eastAsia="Times New Roman" w:cs="Times New Roman"/>
          <w:szCs w:val="24"/>
        </w:rPr>
        <w:t>,</w:t>
      </w:r>
      <w:r w:rsidRPr="00E419CB">
        <w:rPr>
          <w:rFonts w:eastAsia="Times New Roman" w:cs="Times New Roman"/>
          <w:szCs w:val="24"/>
        </w:rPr>
        <w:t xml:space="preserve"> εκτός των άλλων</w:t>
      </w:r>
      <w:r>
        <w:rPr>
          <w:rFonts w:eastAsia="Times New Roman" w:cs="Times New Roman"/>
          <w:szCs w:val="24"/>
        </w:rPr>
        <w:t>,</w:t>
      </w:r>
      <w:r w:rsidRPr="00E419CB">
        <w:rPr>
          <w:rFonts w:eastAsia="Times New Roman" w:cs="Times New Roman"/>
          <w:szCs w:val="24"/>
        </w:rPr>
        <w:t xml:space="preserve"> και πρόσφατη εκτεταμένη έρευνα</w:t>
      </w:r>
      <w:r>
        <w:rPr>
          <w:rFonts w:eastAsia="Times New Roman" w:cs="Times New Roman"/>
          <w:szCs w:val="24"/>
        </w:rPr>
        <w:t>,</w:t>
      </w:r>
      <w:r w:rsidRPr="00E419CB">
        <w:rPr>
          <w:rFonts w:eastAsia="Times New Roman" w:cs="Times New Roman"/>
          <w:szCs w:val="24"/>
        </w:rPr>
        <w:t xml:space="preserve"> το 2015</w:t>
      </w:r>
      <w:r>
        <w:rPr>
          <w:rFonts w:eastAsia="Times New Roman" w:cs="Times New Roman"/>
          <w:szCs w:val="24"/>
        </w:rPr>
        <w:t>,</w:t>
      </w:r>
      <w:r w:rsidRPr="00E419CB">
        <w:rPr>
          <w:rFonts w:eastAsia="Times New Roman" w:cs="Times New Roman"/>
          <w:szCs w:val="24"/>
        </w:rPr>
        <w:t xml:space="preserve"> του Βρετανικού Υπουργείου Παιδείας και πιο συγκεκριμένα έρευνα της εταιρείας εκπαιδευτικών αναλύσεων </w:t>
      </w:r>
      <w:r>
        <w:rPr>
          <w:rFonts w:eastAsia="Times New Roman" w:cs="Times New Roman"/>
          <w:szCs w:val="24"/>
        </w:rPr>
        <w:t>«</w:t>
      </w:r>
      <w:proofErr w:type="spellStart"/>
      <w:r>
        <w:rPr>
          <w:rFonts w:eastAsia="Times New Roman" w:cs="Times New Roman"/>
          <w:szCs w:val="24"/>
          <w:lang w:val="en-US"/>
        </w:rPr>
        <w:t>SchoolDash</w:t>
      </w:r>
      <w:proofErr w:type="spellEnd"/>
      <w:r>
        <w:rPr>
          <w:rFonts w:eastAsia="Times New Roman" w:cs="Times New Roman"/>
          <w:szCs w:val="24"/>
        </w:rPr>
        <w:t>»</w:t>
      </w:r>
      <w:r w:rsidRPr="00DA7A65">
        <w:rPr>
          <w:rFonts w:eastAsia="Times New Roman" w:cs="Times New Roman"/>
          <w:szCs w:val="24"/>
        </w:rPr>
        <w:t xml:space="preserve">. </w:t>
      </w:r>
    </w:p>
    <w:p w14:paraId="2E2473B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εκπαιδευτικό μας σύστημα είναι μι</w:t>
      </w:r>
      <w:r w:rsidRPr="00E419CB">
        <w:rPr>
          <w:rFonts w:eastAsia="Times New Roman" w:cs="Times New Roman"/>
          <w:szCs w:val="24"/>
        </w:rPr>
        <w:t>α αέναη διαδικα</w:t>
      </w:r>
      <w:r>
        <w:rPr>
          <w:rFonts w:eastAsia="Times New Roman" w:cs="Times New Roman"/>
          <w:szCs w:val="24"/>
        </w:rPr>
        <w:t>σία διαρκών επισκευών εδώ και πενήντα</w:t>
      </w:r>
      <w:r w:rsidRPr="00E419CB">
        <w:rPr>
          <w:rFonts w:eastAsia="Times New Roman" w:cs="Times New Roman"/>
          <w:szCs w:val="24"/>
        </w:rPr>
        <w:t xml:space="preserve"> χρόνια</w:t>
      </w:r>
      <w:r>
        <w:rPr>
          <w:rFonts w:eastAsia="Times New Roman" w:cs="Times New Roman"/>
          <w:szCs w:val="24"/>
        </w:rPr>
        <w:t>. Σ</w:t>
      </w:r>
      <w:r w:rsidRPr="00E419CB">
        <w:rPr>
          <w:rFonts w:eastAsia="Times New Roman" w:cs="Times New Roman"/>
          <w:szCs w:val="24"/>
        </w:rPr>
        <w:t>υνεχίζου</w:t>
      </w:r>
      <w:r>
        <w:rPr>
          <w:rFonts w:eastAsia="Times New Roman" w:cs="Times New Roman"/>
          <w:szCs w:val="24"/>
        </w:rPr>
        <w:t>με</w:t>
      </w:r>
      <w:r w:rsidRPr="00E419CB">
        <w:rPr>
          <w:rFonts w:eastAsia="Times New Roman" w:cs="Times New Roman"/>
          <w:szCs w:val="24"/>
        </w:rPr>
        <w:t xml:space="preserve"> να εκπαιδεύου</w:t>
      </w:r>
      <w:r>
        <w:rPr>
          <w:rFonts w:eastAsia="Times New Roman" w:cs="Times New Roman"/>
          <w:szCs w:val="24"/>
        </w:rPr>
        <w:t>με</w:t>
      </w:r>
      <w:r w:rsidRPr="00E419CB">
        <w:rPr>
          <w:rFonts w:eastAsia="Times New Roman" w:cs="Times New Roman"/>
          <w:szCs w:val="24"/>
        </w:rPr>
        <w:t xml:space="preserve"> τα παιδιά μας για το πώς να γίνουν καλοί καταναλωτές γνώσεων</w:t>
      </w:r>
      <w:r>
        <w:rPr>
          <w:rFonts w:eastAsia="Times New Roman" w:cs="Times New Roman"/>
          <w:szCs w:val="24"/>
        </w:rPr>
        <w:t xml:space="preserve">, αντί να </w:t>
      </w:r>
      <w:r w:rsidRPr="00E419CB">
        <w:rPr>
          <w:rFonts w:eastAsia="Times New Roman" w:cs="Times New Roman"/>
          <w:szCs w:val="24"/>
        </w:rPr>
        <w:t>τους μαθαίνουμε να παράγουν γνώση</w:t>
      </w:r>
      <w:r>
        <w:rPr>
          <w:rFonts w:eastAsia="Times New Roman" w:cs="Times New Roman"/>
          <w:szCs w:val="24"/>
        </w:rPr>
        <w:t>. Τα παιδιά μας όμως,</w:t>
      </w:r>
      <w:r w:rsidRPr="00E419CB">
        <w:rPr>
          <w:rFonts w:eastAsia="Times New Roman" w:cs="Times New Roman"/>
          <w:szCs w:val="24"/>
        </w:rPr>
        <w:t xml:space="preserve"> για να επ</w:t>
      </w:r>
      <w:r w:rsidRPr="00E419CB">
        <w:rPr>
          <w:rFonts w:eastAsia="Times New Roman" w:cs="Times New Roman"/>
          <w:szCs w:val="24"/>
        </w:rPr>
        <w:t>ιβιώσουν στο σύγχρονο κόσμο</w:t>
      </w:r>
      <w:r>
        <w:rPr>
          <w:rFonts w:eastAsia="Times New Roman" w:cs="Times New Roman"/>
          <w:szCs w:val="24"/>
        </w:rPr>
        <w:t>,</w:t>
      </w:r>
      <w:r w:rsidRPr="00E419CB">
        <w:rPr>
          <w:rFonts w:eastAsia="Times New Roman" w:cs="Times New Roman"/>
          <w:szCs w:val="24"/>
        </w:rPr>
        <w:t xml:space="preserve"> έχουν ανάγκη από εκπαίδευση που να ενθαρρύνει την καινοτομία</w:t>
      </w:r>
      <w:r>
        <w:rPr>
          <w:rFonts w:eastAsia="Times New Roman" w:cs="Times New Roman"/>
          <w:szCs w:val="24"/>
        </w:rPr>
        <w:t>,</w:t>
      </w:r>
      <w:r w:rsidRPr="00E419CB">
        <w:rPr>
          <w:rFonts w:eastAsia="Times New Roman" w:cs="Times New Roman"/>
          <w:szCs w:val="24"/>
        </w:rPr>
        <w:t xml:space="preserve"> την πρωτοτυπία στη θέση της ομοι</w:t>
      </w:r>
      <w:r>
        <w:rPr>
          <w:rFonts w:eastAsia="Times New Roman" w:cs="Times New Roman"/>
          <w:szCs w:val="24"/>
        </w:rPr>
        <w:t>ομορφίας και τη στερεότυπη σκέψη. Έχουν ανάγκη από μι</w:t>
      </w:r>
      <w:r w:rsidRPr="00E419CB">
        <w:rPr>
          <w:rFonts w:eastAsia="Times New Roman" w:cs="Times New Roman"/>
          <w:szCs w:val="24"/>
        </w:rPr>
        <w:t>α εκπαίδευση σε όλες τις βαθμίδες</w:t>
      </w:r>
      <w:r>
        <w:rPr>
          <w:rFonts w:eastAsia="Times New Roman" w:cs="Times New Roman"/>
          <w:szCs w:val="24"/>
        </w:rPr>
        <w:t>,</w:t>
      </w:r>
      <w:r w:rsidRPr="00E419CB">
        <w:rPr>
          <w:rFonts w:eastAsia="Times New Roman" w:cs="Times New Roman"/>
          <w:szCs w:val="24"/>
        </w:rPr>
        <w:t xml:space="preserve"> που θα τα κάνει να μαθαίνουν</w:t>
      </w:r>
      <w:r>
        <w:rPr>
          <w:rFonts w:eastAsia="Times New Roman" w:cs="Times New Roman"/>
          <w:szCs w:val="24"/>
        </w:rPr>
        <w:t>, να</w:t>
      </w:r>
      <w:r w:rsidRPr="00E419CB">
        <w:rPr>
          <w:rFonts w:eastAsia="Times New Roman" w:cs="Times New Roman"/>
          <w:szCs w:val="24"/>
        </w:rPr>
        <w:t xml:space="preserve"> επινοούν και</w:t>
      </w:r>
      <w:r w:rsidRPr="00E419CB">
        <w:rPr>
          <w:rFonts w:eastAsia="Times New Roman" w:cs="Times New Roman"/>
          <w:szCs w:val="24"/>
        </w:rPr>
        <w:t xml:space="preserve"> να δημιουργούν</w:t>
      </w:r>
      <w:r>
        <w:rPr>
          <w:rFonts w:eastAsia="Times New Roman" w:cs="Times New Roman"/>
          <w:szCs w:val="24"/>
        </w:rPr>
        <w:t>,</w:t>
      </w:r>
      <w:r w:rsidRPr="00E419CB">
        <w:rPr>
          <w:rFonts w:eastAsia="Times New Roman" w:cs="Times New Roman"/>
          <w:szCs w:val="24"/>
        </w:rPr>
        <w:t xml:space="preserve"> μέσα </w:t>
      </w:r>
      <w:r>
        <w:rPr>
          <w:rFonts w:eastAsia="Times New Roman" w:cs="Times New Roman"/>
          <w:szCs w:val="24"/>
        </w:rPr>
        <w:t xml:space="preserve">από </w:t>
      </w:r>
      <w:r w:rsidRPr="00E419CB">
        <w:rPr>
          <w:rFonts w:eastAsia="Times New Roman" w:cs="Times New Roman"/>
          <w:szCs w:val="24"/>
        </w:rPr>
        <w:t>την καινοτόμα σκέψη</w:t>
      </w:r>
      <w:r>
        <w:rPr>
          <w:rFonts w:eastAsia="Times New Roman" w:cs="Times New Roman"/>
          <w:szCs w:val="24"/>
        </w:rPr>
        <w:t>,</w:t>
      </w:r>
      <w:r w:rsidRPr="00E419CB">
        <w:rPr>
          <w:rFonts w:eastAsia="Times New Roman" w:cs="Times New Roman"/>
          <w:szCs w:val="24"/>
        </w:rPr>
        <w:t xml:space="preserve"> την υψηλή αισθητική</w:t>
      </w:r>
      <w:r>
        <w:rPr>
          <w:rFonts w:eastAsia="Times New Roman" w:cs="Times New Roman"/>
          <w:szCs w:val="24"/>
        </w:rPr>
        <w:t>, τις τέχνες</w:t>
      </w:r>
      <w:r w:rsidRPr="00E419CB">
        <w:rPr>
          <w:rFonts w:eastAsia="Times New Roman" w:cs="Times New Roman"/>
          <w:szCs w:val="24"/>
        </w:rPr>
        <w:t xml:space="preserve"> σε συνδυαστική σκέψη ως προς τη διαχείριση της πληροφορίας</w:t>
      </w:r>
      <w:r>
        <w:rPr>
          <w:rFonts w:eastAsia="Times New Roman" w:cs="Times New Roman"/>
          <w:szCs w:val="24"/>
        </w:rPr>
        <w:t>, αποφεύγοντας έ</w:t>
      </w:r>
      <w:r w:rsidRPr="00E419CB">
        <w:rPr>
          <w:rFonts w:eastAsia="Times New Roman" w:cs="Times New Roman"/>
          <w:szCs w:val="24"/>
        </w:rPr>
        <w:t>τσι την αποστήθιση</w:t>
      </w:r>
      <w:r>
        <w:rPr>
          <w:rFonts w:eastAsia="Times New Roman" w:cs="Times New Roman"/>
          <w:szCs w:val="24"/>
        </w:rPr>
        <w:t>. Ό</w:t>
      </w:r>
      <w:r w:rsidRPr="00E419CB">
        <w:rPr>
          <w:rFonts w:eastAsia="Times New Roman" w:cs="Times New Roman"/>
          <w:szCs w:val="24"/>
        </w:rPr>
        <w:t>λα αυτά απαιτούν ένα εκπαιδευτικό σύστημα</w:t>
      </w:r>
      <w:r>
        <w:rPr>
          <w:rFonts w:eastAsia="Times New Roman" w:cs="Times New Roman"/>
          <w:szCs w:val="24"/>
        </w:rPr>
        <w:t>,</w:t>
      </w:r>
      <w:r w:rsidRPr="00E419CB">
        <w:rPr>
          <w:rFonts w:eastAsia="Times New Roman" w:cs="Times New Roman"/>
          <w:szCs w:val="24"/>
        </w:rPr>
        <w:t xml:space="preserve"> που να μην </w:t>
      </w:r>
      <w:proofErr w:type="spellStart"/>
      <w:r w:rsidRPr="00E419CB">
        <w:rPr>
          <w:rFonts w:eastAsia="Times New Roman" w:cs="Times New Roman"/>
          <w:szCs w:val="24"/>
        </w:rPr>
        <w:t>ασφυκτιά</w:t>
      </w:r>
      <w:proofErr w:type="spellEnd"/>
      <w:r w:rsidRPr="00E419CB">
        <w:rPr>
          <w:rFonts w:eastAsia="Times New Roman" w:cs="Times New Roman"/>
          <w:szCs w:val="24"/>
        </w:rPr>
        <w:t xml:space="preserve"> κάτω από αυστηρά </w:t>
      </w:r>
      <w:r>
        <w:rPr>
          <w:rFonts w:eastAsia="Times New Roman" w:cs="Times New Roman"/>
          <w:szCs w:val="24"/>
        </w:rPr>
        <w:t>αν</w:t>
      </w:r>
      <w:r>
        <w:rPr>
          <w:rFonts w:eastAsia="Times New Roman" w:cs="Times New Roman"/>
          <w:szCs w:val="24"/>
        </w:rPr>
        <w:t>αχρονιστικά συστήματα επιτήρησης σ</w:t>
      </w:r>
      <w:r w:rsidRPr="00E419CB">
        <w:rPr>
          <w:rFonts w:eastAsia="Times New Roman" w:cs="Times New Roman"/>
          <w:szCs w:val="24"/>
        </w:rPr>
        <w:t xml:space="preserve">αν κι αυτά που </w:t>
      </w:r>
      <w:r>
        <w:rPr>
          <w:rFonts w:eastAsia="Times New Roman" w:cs="Times New Roman"/>
          <w:szCs w:val="24"/>
        </w:rPr>
        <w:t>χ</w:t>
      </w:r>
      <w:r w:rsidRPr="00E419CB">
        <w:rPr>
          <w:rFonts w:eastAsia="Times New Roman" w:cs="Times New Roman"/>
          <w:szCs w:val="24"/>
        </w:rPr>
        <w:t>τίστηκαν εδώ και δεκαετίες</w:t>
      </w:r>
      <w:r>
        <w:rPr>
          <w:rFonts w:eastAsia="Times New Roman" w:cs="Times New Roman"/>
          <w:szCs w:val="24"/>
        </w:rPr>
        <w:t xml:space="preserve">. </w:t>
      </w:r>
    </w:p>
    <w:p w14:paraId="2E2473B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Ω</w:t>
      </w:r>
      <w:r w:rsidRPr="00E419CB">
        <w:rPr>
          <w:rFonts w:eastAsia="Times New Roman" w:cs="Times New Roman"/>
          <w:szCs w:val="24"/>
        </w:rPr>
        <w:t xml:space="preserve">ς προς την </w:t>
      </w:r>
      <w:r>
        <w:rPr>
          <w:rFonts w:eastAsia="Times New Roman" w:cs="Times New Roman"/>
          <w:szCs w:val="24"/>
        </w:rPr>
        <w:t>ανώτατη ε</w:t>
      </w:r>
      <w:r w:rsidRPr="00E419CB">
        <w:rPr>
          <w:rFonts w:eastAsia="Times New Roman" w:cs="Times New Roman"/>
          <w:szCs w:val="24"/>
        </w:rPr>
        <w:t>κπαίδευση</w:t>
      </w:r>
      <w:r>
        <w:rPr>
          <w:rFonts w:eastAsia="Times New Roman" w:cs="Times New Roman"/>
          <w:szCs w:val="24"/>
        </w:rPr>
        <w:t>, η ανάγκη για επιβίωση</w:t>
      </w:r>
      <w:r w:rsidRPr="00E419CB">
        <w:rPr>
          <w:rFonts w:eastAsia="Times New Roman" w:cs="Times New Roman"/>
          <w:szCs w:val="24"/>
        </w:rPr>
        <w:t xml:space="preserve"> των φοιτητών </w:t>
      </w:r>
      <w:r>
        <w:rPr>
          <w:rFonts w:eastAsia="Times New Roman" w:cs="Times New Roman"/>
          <w:szCs w:val="24"/>
        </w:rPr>
        <w:t>μας</w:t>
      </w:r>
      <w:r w:rsidRPr="00E419CB">
        <w:rPr>
          <w:rFonts w:eastAsia="Times New Roman" w:cs="Times New Roman"/>
          <w:szCs w:val="24"/>
        </w:rPr>
        <w:t xml:space="preserve"> προσαρμόζει τη γνώση στις ανάγκες της επαγγελματική</w:t>
      </w:r>
      <w:r>
        <w:rPr>
          <w:rFonts w:eastAsia="Times New Roman" w:cs="Times New Roman"/>
          <w:szCs w:val="24"/>
        </w:rPr>
        <w:t>ς</w:t>
      </w:r>
      <w:r w:rsidRPr="00E419CB">
        <w:rPr>
          <w:rFonts w:eastAsia="Times New Roman" w:cs="Times New Roman"/>
          <w:szCs w:val="24"/>
        </w:rPr>
        <w:t xml:space="preserve"> τους πορεία</w:t>
      </w:r>
      <w:r>
        <w:rPr>
          <w:rFonts w:eastAsia="Times New Roman" w:cs="Times New Roman"/>
          <w:szCs w:val="24"/>
        </w:rPr>
        <w:t>ς. Α</w:t>
      </w:r>
      <w:r w:rsidRPr="00E419CB">
        <w:rPr>
          <w:rFonts w:eastAsia="Times New Roman" w:cs="Times New Roman"/>
          <w:szCs w:val="24"/>
        </w:rPr>
        <w:t xml:space="preserve">πό την άλλη </w:t>
      </w:r>
      <w:r>
        <w:rPr>
          <w:rFonts w:eastAsia="Times New Roman" w:cs="Times New Roman"/>
          <w:szCs w:val="24"/>
        </w:rPr>
        <w:t>όμως,</w:t>
      </w:r>
      <w:r w:rsidRPr="00E419CB">
        <w:rPr>
          <w:rFonts w:eastAsia="Times New Roman" w:cs="Times New Roman"/>
          <w:szCs w:val="24"/>
        </w:rPr>
        <w:t xml:space="preserve"> πέραν των ανωτέρω τε</w:t>
      </w:r>
      <w:r w:rsidRPr="00E419CB">
        <w:rPr>
          <w:rFonts w:eastAsia="Times New Roman" w:cs="Times New Roman"/>
          <w:szCs w:val="24"/>
        </w:rPr>
        <w:t>χνικών γνώσεων</w:t>
      </w:r>
      <w:r>
        <w:rPr>
          <w:rFonts w:eastAsia="Times New Roman" w:cs="Times New Roman"/>
          <w:szCs w:val="24"/>
        </w:rPr>
        <w:t xml:space="preserve">, αναδεικνύεται στο </w:t>
      </w:r>
      <w:r w:rsidRPr="00E419CB">
        <w:rPr>
          <w:rFonts w:eastAsia="Times New Roman" w:cs="Times New Roman"/>
          <w:szCs w:val="24"/>
        </w:rPr>
        <w:t xml:space="preserve">πλαίσιο της </w:t>
      </w:r>
      <w:r>
        <w:rPr>
          <w:rFonts w:eastAsia="Times New Roman" w:cs="Times New Roman"/>
          <w:szCs w:val="24"/>
        </w:rPr>
        <w:t>4</w:t>
      </w:r>
      <w:r w:rsidRPr="001032EB">
        <w:rPr>
          <w:rFonts w:eastAsia="Times New Roman" w:cs="Times New Roman"/>
          <w:szCs w:val="24"/>
          <w:vertAlign w:val="superscript"/>
        </w:rPr>
        <w:t>ης</w:t>
      </w:r>
      <w:r>
        <w:rPr>
          <w:rFonts w:eastAsia="Times New Roman" w:cs="Times New Roman"/>
          <w:szCs w:val="24"/>
        </w:rPr>
        <w:t xml:space="preserve"> </w:t>
      </w:r>
      <w:r w:rsidRPr="00E419CB">
        <w:rPr>
          <w:rFonts w:eastAsia="Times New Roman" w:cs="Times New Roman"/>
          <w:szCs w:val="24"/>
        </w:rPr>
        <w:t xml:space="preserve">Βιομηχανικής Επανάστασης η ανάγκη για έμφαση </w:t>
      </w:r>
      <w:r>
        <w:rPr>
          <w:rFonts w:eastAsia="Times New Roman" w:cs="Times New Roman"/>
          <w:szCs w:val="24"/>
        </w:rPr>
        <w:t>στις ανθρωπιστικές σπουδές, γ</w:t>
      </w:r>
      <w:r w:rsidRPr="00E419CB">
        <w:rPr>
          <w:rFonts w:eastAsia="Times New Roman" w:cs="Times New Roman"/>
          <w:szCs w:val="24"/>
        </w:rPr>
        <w:t>ιατί η τεχνολογική ανάπτυξη και η παγκοσμιοποίηση απαντώνται μόνο με τη συγκροτημένη ανθρώπινη ηθική</w:t>
      </w:r>
      <w:r>
        <w:rPr>
          <w:rFonts w:eastAsia="Times New Roman" w:cs="Times New Roman"/>
          <w:szCs w:val="24"/>
        </w:rPr>
        <w:t>,</w:t>
      </w:r>
      <w:r w:rsidRPr="00E419CB">
        <w:rPr>
          <w:rFonts w:eastAsia="Times New Roman" w:cs="Times New Roman"/>
          <w:szCs w:val="24"/>
        </w:rPr>
        <w:t xml:space="preserve"> έτσι ώστε να μην οδηγηθούμε σε</w:t>
      </w:r>
      <w:r w:rsidRPr="00E419CB">
        <w:rPr>
          <w:rFonts w:eastAsia="Times New Roman" w:cs="Times New Roman"/>
          <w:szCs w:val="24"/>
        </w:rPr>
        <w:t xml:space="preserve"> απάνθρωπες κοινωνίες</w:t>
      </w:r>
      <w:r>
        <w:rPr>
          <w:rFonts w:eastAsia="Times New Roman" w:cs="Times New Roman"/>
          <w:szCs w:val="24"/>
        </w:rPr>
        <w:t>.</w:t>
      </w:r>
    </w:p>
    <w:p w14:paraId="2E2473B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w:t>
      </w:r>
      <w:r w:rsidRPr="00E419CB">
        <w:rPr>
          <w:rFonts w:eastAsia="Times New Roman" w:cs="Times New Roman"/>
          <w:szCs w:val="24"/>
        </w:rPr>
        <w:t xml:space="preserve"> εκπαίδευση</w:t>
      </w:r>
      <w:r>
        <w:rPr>
          <w:rFonts w:eastAsia="Times New Roman" w:cs="Times New Roman"/>
          <w:szCs w:val="24"/>
        </w:rPr>
        <w:t>,</w:t>
      </w:r>
      <w:r w:rsidRPr="00E419CB">
        <w:rPr>
          <w:rFonts w:eastAsia="Times New Roman" w:cs="Times New Roman"/>
          <w:szCs w:val="24"/>
        </w:rPr>
        <w:t xml:space="preserve"> υπενθυμίζω</w:t>
      </w:r>
      <w:r>
        <w:rPr>
          <w:rFonts w:eastAsia="Times New Roman" w:cs="Times New Roman"/>
          <w:szCs w:val="24"/>
        </w:rPr>
        <w:t>,</w:t>
      </w:r>
      <w:r w:rsidRPr="00E419CB">
        <w:rPr>
          <w:rFonts w:eastAsia="Times New Roman" w:cs="Times New Roman"/>
          <w:szCs w:val="24"/>
        </w:rPr>
        <w:t xml:space="preserve"> είναι η έκφραση του σχεδιασμού του μέλλοντος </w:t>
      </w:r>
      <w:r>
        <w:rPr>
          <w:rFonts w:eastAsia="Times New Roman" w:cs="Times New Roman"/>
          <w:szCs w:val="24"/>
        </w:rPr>
        <w:t xml:space="preserve">της </w:t>
      </w:r>
      <w:r w:rsidRPr="00E419CB">
        <w:rPr>
          <w:rFonts w:eastAsia="Times New Roman" w:cs="Times New Roman"/>
          <w:szCs w:val="24"/>
        </w:rPr>
        <w:t>οικονομίας</w:t>
      </w:r>
      <w:r>
        <w:rPr>
          <w:rFonts w:eastAsia="Times New Roman" w:cs="Times New Roman"/>
          <w:szCs w:val="24"/>
        </w:rPr>
        <w:t>. Δεν είναι ο υπηρέτης τω</w:t>
      </w:r>
      <w:r w:rsidRPr="00E419CB">
        <w:rPr>
          <w:rFonts w:eastAsia="Times New Roman" w:cs="Times New Roman"/>
          <w:szCs w:val="24"/>
        </w:rPr>
        <w:t xml:space="preserve">ν </w:t>
      </w:r>
      <w:r>
        <w:rPr>
          <w:rFonts w:eastAsia="Times New Roman" w:cs="Times New Roman"/>
          <w:szCs w:val="24"/>
        </w:rPr>
        <w:t>αποτυχιών</w:t>
      </w:r>
      <w:r w:rsidRPr="00E419CB">
        <w:rPr>
          <w:rFonts w:eastAsia="Times New Roman" w:cs="Times New Roman"/>
          <w:szCs w:val="24"/>
        </w:rPr>
        <w:t xml:space="preserve"> και των </w:t>
      </w:r>
      <w:r w:rsidRPr="00E419CB">
        <w:rPr>
          <w:rFonts w:eastAsia="Times New Roman" w:cs="Times New Roman"/>
          <w:szCs w:val="24"/>
        </w:rPr>
        <w:t>στρεβλώσε</w:t>
      </w:r>
      <w:r>
        <w:rPr>
          <w:rFonts w:eastAsia="Times New Roman" w:cs="Times New Roman"/>
          <w:szCs w:val="24"/>
        </w:rPr>
        <w:t>ών</w:t>
      </w:r>
      <w:r w:rsidRPr="00E419CB">
        <w:rPr>
          <w:rFonts w:eastAsia="Times New Roman" w:cs="Times New Roman"/>
          <w:szCs w:val="24"/>
        </w:rPr>
        <w:t xml:space="preserve"> </w:t>
      </w:r>
      <w:r>
        <w:rPr>
          <w:rFonts w:eastAsia="Times New Roman" w:cs="Times New Roman"/>
          <w:szCs w:val="24"/>
        </w:rPr>
        <w:t>της. Π</w:t>
      </w:r>
      <w:r w:rsidRPr="00E419CB">
        <w:rPr>
          <w:rFonts w:eastAsia="Times New Roman" w:cs="Times New Roman"/>
          <w:szCs w:val="24"/>
        </w:rPr>
        <w:t xml:space="preserve">έραν όμως των όσων προαναφέρθηκαν και αποτελούν επανάσταση στην </w:t>
      </w:r>
      <w:r>
        <w:rPr>
          <w:rFonts w:eastAsia="Times New Roman" w:cs="Times New Roman"/>
          <w:szCs w:val="24"/>
        </w:rPr>
        <w:t>π</w:t>
      </w:r>
      <w:r w:rsidRPr="00E419CB">
        <w:rPr>
          <w:rFonts w:eastAsia="Times New Roman" w:cs="Times New Roman"/>
          <w:szCs w:val="24"/>
        </w:rPr>
        <w:t>αιδεία</w:t>
      </w:r>
      <w:r>
        <w:rPr>
          <w:rFonts w:eastAsia="Times New Roman" w:cs="Times New Roman"/>
          <w:szCs w:val="24"/>
        </w:rPr>
        <w:t>, μι</w:t>
      </w:r>
      <w:r w:rsidRPr="00E419CB">
        <w:rPr>
          <w:rFonts w:eastAsia="Times New Roman" w:cs="Times New Roman"/>
          <w:szCs w:val="24"/>
        </w:rPr>
        <w:t xml:space="preserve">α </w:t>
      </w:r>
      <w:r w:rsidRPr="00E419CB">
        <w:rPr>
          <w:rFonts w:eastAsia="Times New Roman" w:cs="Times New Roman"/>
          <w:szCs w:val="24"/>
        </w:rPr>
        <w:t>επανάσταση που δεν απαιτεί πολλά χρήματα</w:t>
      </w:r>
      <w:r>
        <w:rPr>
          <w:rFonts w:eastAsia="Times New Roman" w:cs="Times New Roman"/>
          <w:szCs w:val="24"/>
        </w:rPr>
        <w:t>,</w:t>
      </w:r>
      <w:r w:rsidRPr="00E419CB">
        <w:rPr>
          <w:rFonts w:eastAsia="Times New Roman" w:cs="Times New Roman"/>
          <w:szCs w:val="24"/>
        </w:rPr>
        <w:t xml:space="preserve"> επιβάλλεται η αποδοχή και η υιοθέτηση σύγχρονων τάσεων εκπαίδευσης που πλάθουν ολοκληρωμένους χαρακτήρες μαθητών</w:t>
      </w:r>
      <w:r>
        <w:rPr>
          <w:rFonts w:eastAsia="Times New Roman" w:cs="Times New Roman"/>
          <w:szCs w:val="24"/>
        </w:rPr>
        <w:t>,</w:t>
      </w:r>
      <w:r w:rsidRPr="00E419CB">
        <w:rPr>
          <w:rFonts w:eastAsia="Times New Roman" w:cs="Times New Roman"/>
          <w:szCs w:val="24"/>
        </w:rPr>
        <w:t xml:space="preserve"> δυναμώνουν το εύρος </w:t>
      </w:r>
      <w:r>
        <w:rPr>
          <w:rFonts w:eastAsia="Times New Roman" w:cs="Times New Roman"/>
          <w:szCs w:val="24"/>
        </w:rPr>
        <w:t>των γνώσεων και δυνατοτήτων</w:t>
      </w:r>
      <w:r w:rsidRPr="00E419CB">
        <w:rPr>
          <w:rFonts w:eastAsia="Times New Roman" w:cs="Times New Roman"/>
          <w:szCs w:val="24"/>
        </w:rPr>
        <w:t xml:space="preserve"> </w:t>
      </w:r>
      <w:r>
        <w:rPr>
          <w:rFonts w:eastAsia="Times New Roman" w:cs="Times New Roman"/>
          <w:szCs w:val="24"/>
        </w:rPr>
        <w:t>των δι</w:t>
      </w:r>
      <w:r w:rsidRPr="00E419CB">
        <w:rPr>
          <w:rFonts w:eastAsia="Times New Roman" w:cs="Times New Roman"/>
          <w:szCs w:val="24"/>
        </w:rPr>
        <w:t>δασκόντων και απελευθερώνο</w:t>
      </w:r>
      <w:r>
        <w:rPr>
          <w:rFonts w:eastAsia="Times New Roman" w:cs="Times New Roman"/>
          <w:szCs w:val="24"/>
        </w:rPr>
        <w:t>υν το εκπ</w:t>
      </w:r>
      <w:r w:rsidRPr="00E419CB">
        <w:rPr>
          <w:rFonts w:eastAsia="Times New Roman" w:cs="Times New Roman"/>
          <w:szCs w:val="24"/>
        </w:rPr>
        <w:t>αιδευτικό σ</w:t>
      </w:r>
      <w:r w:rsidRPr="00E419CB">
        <w:rPr>
          <w:rFonts w:eastAsia="Times New Roman" w:cs="Times New Roman"/>
          <w:szCs w:val="24"/>
        </w:rPr>
        <w:t xml:space="preserve">ύστημα και ιδίως τους διδάσκοντες </w:t>
      </w:r>
      <w:r>
        <w:rPr>
          <w:rFonts w:eastAsia="Times New Roman" w:cs="Times New Roman"/>
          <w:szCs w:val="24"/>
        </w:rPr>
        <w:t>-</w:t>
      </w:r>
      <w:r w:rsidRPr="00E419CB">
        <w:rPr>
          <w:rFonts w:eastAsia="Times New Roman" w:cs="Times New Roman"/>
          <w:szCs w:val="24"/>
        </w:rPr>
        <w:t>δεν είναι εχθροί μας οι διδάσκοντες</w:t>
      </w:r>
      <w:r>
        <w:rPr>
          <w:rFonts w:eastAsia="Times New Roman" w:cs="Times New Roman"/>
          <w:szCs w:val="24"/>
        </w:rPr>
        <w:t>-</w:t>
      </w:r>
      <w:r w:rsidRPr="00E419CB">
        <w:rPr>
          <w:rFonts w:eastAsia="Times New Roman" w:cs="Times New Roman"/>
          <w:szCs w:val="24"/>
        </w:rPr>
        <w:t xml:space="preserve"> από τις αυστηρές νόρμες επιτήρησης και </w:t>
      </w:r>
      <w:r>
        <w:rPr>
          <w:rFonts w:eastAsia="Times New Roman" w:cs="Times New Roman"/>
          <w:szCs w:val="24"/>
        </w:rPr>
        <w:t xml:space="preserve">τυπολατρίας. Αυτές οι νόρμες, </w:t>
      </w:r>
      <w:r w:rsidRPr="00E419CB">
        <w:rPr>
          <w:rFonts w:eastAsia="Times New Roman" w:cs="Times New Roman"/>
          <w:szCs w:val="24"/>
        </w:rPr>
        <w:t xml:space="preserve">με τη </w:t>
      </w:r>
      <w:r w:rsidRPr="00E419CB">
        <w:rPr>
          <w:rFonts w:eastAsia="Times New Roman" w:cs="Times New Roman"/>
          <w:szCs w:val="24"/>
        </w:rPr>
        <w:lastRenderedPageBreak/>
        <w:t xml:space="preserve">σειρά </w:t>
      </w:r>
      <w:r>
        <w:rPr>
          <w:rFonts w:eastAsia="Times New Roman" w:cs="Times New Roman"/>
          <w:szCs w:val="24"/>
        </w:rPr>
        <w:t>τους, έχουν δημιουργήσει μια</w:t>
      </w:r>
      <w:r w:rsidRPr="00E419CB">
        <w:rPr>
          <w:rFonts w:eastAsia="Times New Roman" w:cs="Times New Roman"/>
          <w:szCs w:val="24"/>
        </w:rPr>
        <w:t xml:space="preserve"> απερίγραπτη γραφειοκρατία εδώ και μισό περίπου αιώνα</w:t>
      </w:r>
      <w:r>
        <w:rPr>
          <w:rFonts w:eastAsia="Times New Roman" w:cs="Times New Roman"/>
          <w:szCs w:val="24"/>
        </w:rPr>
        <w:t>. Χ</w:t>
      </w:r>
      <w:r w:rsidRPr="00E419CB">
        <w:rPr>
          <w:rFonts w:eastAsia="Times New Roman" w:cs="Times New Roman"/>
          <w:szCs w:val="24"/>
        </w:rPr>
        <w:t>ρειάζονται μόνο ευέ</w:t>
      </w:r>
      <w:r w:rsidRPr="00E419CB">
        <w:rPr>
          <w:rFonts w:eastAsia="Times New Roman" w:cs="Times New Roman"/>
          <w:szCs w:val="24"/>
        </w:rPr>
        <w:t>λικτα συστήματα εποπτείας</w:t>
      </w:r>
      <w:r>
        <w:rPr>
          <w:rFonts w:eastAsia="Times New Roman" w:cs="Times New Roman"/>
          <w:szCs w:val="24"/>
        </w:rPr>
        <w:t>,</w:t>
      </w:r>
      <w:r w:rsidRPr="00E419CB">
        <w:rPr>
          <w:rFonts w:eastAsia="Times New Roman" w:cs="Times New Roman"/>
          <w:szCs w:val="24"/>
        </w:rPr>
        <w:t xml:space="preserve"> </w:t>
      </w:r>
      <w:r>
        <w:rPr>
          <w:rFonts w:eastAsia="Times New Roman" w:cs="Times New Roman"/>
          <w:szCs w:val="24"/>
        </w:rPr>
        <w:t>μ</w:t>
      </w:r>
      <w:r w:rsidRPr="00E419CB">
        <w:rPr>
          <w:rFonts w:eastAsia="Times New Roman" w:cs="Times New Roman"/>
          <w:szCs w:val="24"/>
        </w:rPr>
        <w:t>ε σκοπό τη διαρκή προαγωγή του εκπαιδευτικού συστήματος και της δυναμικής που αναπτύσσει</w:t>
      </w:r>
      <w:r>
        <w:rPr>
          <w:rFonts w:eastAsia="Times New Roman" w:cs="Times New Roman"/>
          <w:szCs w:val="24"/>
        </w:rPr>
        <w:t>.</w:t>
      </w:r>
      <w:r w:rsidRPr="00E419CB">
        <w:rPr>
          <w:rFonts w:eastAsia="Times New Roman" w:cs="Times New Roman"/>
          <w:szCs w:val="24"/>
        </w:rPr>
        <w:t xml:space="preserve"> </w:t>
      </w:r>
    </w:p>
    <w:p w14:paraId="2E2473B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E419CB">
        <w:rPr>
          <w:rFonts w:eastAsia="Times New Roman" w:cs="Times New Roman"/>
          <w:szCs w:val="24"/>
        </w:rPr>
        <w:t>το σύνολο των στόχων αυτών</w:t>
      </w:r>
      <w:r>
        <w:rPr>
          <w:rFonts w:eastAsia="Times New Roman" w:cs="Times New Roman"/>
          <w:szCs w:val="24"/>
        </w:rPr>
        <w:t>,</w:t>
      </w:r>
      <w:r w:rsidRPr="00E419CB">
        <w:rPr>
          <w:rFonts w:eastAsia="Times New Roman" w:cs="Times New Roman"/>
          <w:szCs w:val="24"/>
        </w:rPr>
        <w:t xml:space="preserve"> η πρόταξη του ελληνικού πολιτισμού </w:t>
      </w:r>
      <w:r>
        <w:rPr>
          <w:rFonts w:eastAsia="Times New Roman" w:cs="Times New Roman"/>
          <w:szCs w:val="24"/>
        </w:rPr>
        <w:t>ας γίνει κεντρική επιλογή μας. Α</w:t>
      </w:r>
      <w:r w:rsidRPr="00E419CB">
        <w:rPr>
          <w:rFonts w:eastAsia="Times New Roman" w:cs="Times New Roman"/>
          <w:szCs w:val="24"/>
        </w:rPr>
        <w:t>υτό μπορεί να πραγ</w:t>
      </w:r>
      <w:r>
        <w:rPr>
          <w:rFonts w:eastAsia="Times New Roman" w:cs="Times New Roman"/>
          <w:szCs w:val="24"/>
        </w:rPr>
        <w:t>ματοποιηθεί με την ίδρυ</w:t>
      </w:r>
      <w:r>
        <w:rPr>
          <w:rFonts w:eastAsia="Times New Roman" w:cs="Times New Roman"/>
          <w:szCs w:val="24"/>
        </w:rPr>
        <w:t>ση μιας σ</w:t>
      </w:r>
      <w:r w:rsidRPr="00E419CB">
        <w:rPr>
          <w:rFonts w:eastAsia="Times New Roman" w:cs="Times New Roman"/>
          <w:szCs w:val="24"/>
        </w:rPr>
        <w:t xml:space="preserve">χολής με αντικείμενο την </w:t>
      </w:r>
      <w:r>
        <w:rPr>
          <w:rFonts w:eastAsia="Times New Roman" w:cs="Times New Roman"/>
          <w:szCs w:val="24"/>
        </w:rPr>
        <w:t>ε</w:t>
      </w:r>
      <w:r w:rsidRPr="00E419CB">
        <w:rPr>
          <w:rFonts w:eastAsia="Times New Roman" w:cs="Times New Roman"/>
          <w:szCs w:val="24"/>
        </w:rPr>
        <w:t>λληνική ιστορία</w:t>
      </w:r>
      <w:r>
        <w:rPr>
          <w:rFonts w:eastAsia="Times New Roman" w:cs="Times New Roman"/>
          <w:szCs w:val="24"/>
        </w:rPr>
        <w:t>,</w:t>
      </w:r>
      <w:r w:rsidRPr="00E419CB">
        <w:rPr>
          <w:rFonts w:eastAsia="Times New Roman" w:cs="Times New Roman"/>
          <w:szCs w:val="24"/>
        </w:rPr>
        <w:t xml:space="preserve"> τον πολιτισμό και τη φιλοσοφία</w:t>
      </w:r>
      <w:r>
        <w:rPr>
          <w:rFonts w:eastAsia="Times New Roman" w:cs="Times New Roman"/>
          <w:szCs w:val="24"/>
        </w:rPr>
        <w:t>,</w:t>
      </w:r>
      <w:r w:rsidRPr="00E419CB">
        <w:rPr>
          <w:rFonts w:eastAsia="Times New Roman" w:cs="Times New Roman"/>
          <w:szCs w:val="24"/>
        </w:rPr>
        <w:t xml:space="preserve"> με φοιτητές μόνο αλλοδαπούς και</w:t>
      </w:r>
      <w:r>
        <w:rPr>
          <w:rFonts w:eastAsia="Times New Roman" w:cs="Times New Roman"/>
          <w:szCs w:val="24"/>
        </w:rPr>
        <w:t xml:space="preserve"> με</w:t>
      </w:r>
      <w:r w:rsidRPr="00E419CB">
        <w:rPr>
          <w:rFonts w:eastAsia="Times New Roman" w:cs="Times New Roman"/>
          <w:szCs w:val="24"/>
        </w:rPr>
        <w:t xml:space="preserve"> διδασ</w:t>
      </w:r>
      <w:r>
        <w:rPr>
          <w:rFonts w:eastAsia="Times New Roman" w:cs="Times New Roman"/>
          <w:szCs w:val="24"/>
        </w:rPr>
        <w:t>καλία φυσικά των μαθημάτων στα ε</w:t>
      </w:r>
      <w:r w:rsidRPr="00E419CB">
        <w:rPr>
          <w:rFonts w:eastAsia="Times New Roman" w:cs="Times New Roman"/>
          <w:szCs w:val="24"/>
        </w:rPr>
        <w:t>λληνικά</w:t>
      </w:r>
      <w:r>
        <w:rPr>
          <w:rFonts w:eastAsia="Times New Roman" w:cs="Times New Roman"/>
          <w:szCs w:val="24"/>
        </w:rPr>
        <w:t>. Θ</w:t>
      </w:r>
      <w:r w:rsidRPr="00E419CB">
        <w:rPr>
          <w:rFonts w:eastAsia="Times New Roman" w:cs="Times New Roman"/>
          <w:szCs w:val="24"/>
        </w:rPr>
        <w:t xml:space="preserve">α πλημμυρίσουμε από </w:t>
      </w:r>
      <w:r>
        <w:rPr>
          <w:rFonts w:eastAsia="Times New Roman" w:cs="Times New Roman"/>
          <w:szCs w:val="24"/>
        </w:rPr>
        <w:t xml:space="preserve">νέα παιδιά, λάτρεις </w:t>
      </w:r>
      <w:r w:rsidRPr="00E419CB">
        <w:rPr>
          <w:rFonts w:eastAsia="Times New Roman" w:cs="Times New Roman"/>
          <w:szCs w:val="24"/>
        </w:rPr>
        <w:t xml:space="preserve">της ιστορίας </w:t>
      </w:r>
      <w:r>
        <w:rPr>
          <w:rFonts w:eastAsia="Times New Roman" w:cs="Times New Roman"/>
          <w:szCs w:val="24"/>
        </w:rPr>
        <w:t xml:space="preserve">μας, </w:t>
      </w:r>
      <w:r w:rsidRPr="00E419CB">
        <w:rPr>
          <w:rFonts w:eastAsia="Times New Roman" w:cs="Times New Roman"/>
          <w:szCs w:val="24"/>
        </w:rPr>
        <w:t xml:space="preserve">που εύλογα θα είναι </w:t>
      </w:r>
      <w:r>
        <w:rPr>
          <w:rFonts w:eastAsia="Times New Roman" w:cs="Times New Roman"/>
          <w:szCs w:val="24"/>
        </w:rPr>
        <w:t>οι μελλοντικ</w:t>
      </w:r>
      <w:r>
        <w:rPr>
          <w:rFonts w:eastAsia="Times New Roman" w:cs="Times New Roman"/>
          <w:szCs w:val="24"/>
        </w:rPr>
        <w:t>οί</w:t>
      </w:r>
      <w:r w:rsidRPr="00E419CB">
        <w:rPr>
          <w:rFonts w:eastAsia="Times New Roman" w:cs="Times New Roman"/>
          <w:szCs w:val="24"/>
        </w:rPr>
        <w:t xml:space="preserve"> πρέσβ</w:t>
      </w:r>
      <w:r>
        <w:rPr>
          <w:rFonts w:eastAsia="Times New Roman" w:cs="Times New Roman"/>
          <w:szCs w:val="24"/>
        </w:rPr>
        <w:t>εις της</w:t>
      </w:r>
      <w:r w:rsidRPr="00E419CB">
        <w:rPr>
          <w:rFonts w:eastAsia="Times New Roman" w:cs="Times New Roman"/>
          <w:szCs w:val="24"/>
        </w:rPr>
        <w:t xml:space="preserve"> Ελλάδας</w:t>
      </w:r>
      <w:r>
        <w:rPr>
          <w:rFonts w:eastAsia="Times New Roman" w:cs="Times New Roman"/>
          <w:szCs w:val="24"/>
        </w:rPr>
        <w:t>. Τα όποια</w:t>
      </w:r>
      <w:r w:rsidRPr="00E419CB">
        <w:rPr>
          <w:rFonts w:eastAsia="Times New Roman" w:cs="Times New Roman"/>
          <w:szCs w:val="24"/>
        </w:rPr>
        <w:t xml:space="preserve"> εκπαιδευτικά συστήματα </w:t>
      </w:r>
      <w:r>
        <w:rPr>
          <w:rFonts w:eastAsia="Times New Roman" w:cs="Times New Roman"/>
          <w:szCs w:val="24"/>
        </w:rPr>
        <w:t>ε</w:t>
      </w:r>
      <w:r w:rsidRPr="00E419CB">
        <w:rPr>
          <w:rFonts w:eastAsia="Times New Roman" w:cs="Times New Roman"/>
          <w:szCs w:val="24"/>
        </w:rPr>
        <w:t xml:space="preserve">φαρμόστηκαν στη </w:t>
      </w:r>
      <w:r>
        <w:rPr>
          <w:rFonts w:eastAsia="Times New Roman" w:cs="Times New Roman"/>
          <w:szCs w:val="24"/>
        </w:rPr>
        <w:t>χ</w:t>
      </w:r>
      <w:r w:rsidRPr="00E419CB">
        <w:rPr>
          <w:rFonts w:eastAsia="Times New Roman" w:cs="Times New Roman"/>
          <w:szCs w:val="24"/>
        </w:rPr>
        <w:t>ώρα</w:t>
      </w:r>
      <w:r>
        <w:rPr>
          <w:rFonts w:eastAsia="Times New Roman" w:cs="Times New Roman"/>
          <w:szCs w:val="24"/>
        </w:rPr>
        <w:t>,</w:t>
      </w:r>
      <w:r w:rsidRPr="00E419CB">
        <w:rPr>
          <w:rFonts w:eastAsia="Times New Roman" w:cs="Times New Roman"/>
          <w:szCs w:val="24"/>
        </w:rPr>
        <w:t xml:space="preserve"> παρά τις αδυναμίες τους και λειτουργώντας χωρίς συστήματα </w:t>
      </w:r>
      <w:r>
        <w:rPr>
          <w:rFonts w:eastAsia="Times New Roman" w:cs="Times New Roman"/>
          <w:szCs w:val="24"/>
        </w:rPr>
        <w:t>α</w:t>
      </w:r>
      <w:r w:rsidRPr="00E419CB">
        <w:rPr>
          <w:rFonts w:eastAsia="Times New Roman" w:cs="Times New Roman"/>
          <w:szCs w:val="24"/>
        </w:rPr>
        <w:t>ριστείας</w:t>
      </w:r>
      <w:r>
        <w:rPr>
          <w:rFonts w:eastAsia="Times New Roman" w:cs="Times New Roman"/>
          <w:szCs w:val="24"/>
        </w:rPr>
        <w:t>,</w:t>
      </w:r>
      <w:r w:rsidRPr="00E419CB">
        <w:rPr>
          <w:rFonts w:eastAsia="Times New Roman" w:cs="Times New Roman"/>
          <w:szCs w:val="24"/>
        </w:rPr>
        <w:t xml:space="preserve"> έχουν δημιουργήσει ένα σύνολο Ελλήνων </w:t>
      </w:r>
      <w:r>
        <w:rPr>
          <w:rFonts w:eastAsia="Times New Roman" w:cs="Times New Roman"/>
          <w:szCs w:val="24"/>
        </w:rPr>
        <w:t>που διαπρέπουν τόσο στη χ</w:t>
      </w:r>
      <w:r w:rsidRPr="00E419CB">
        <w:rPr>
          <w:rFonts w:eastAsia="Times New Roman" w:cs="Times New Roman"/>
          <w:szCs w:val="24"/>
        </w:rPr>
        <w:t>ώρα όσο και σε κάθε γωνιά του πλανήτη</w:t>
      </w:r>
      <w:r>
        <w:rPr>
          <w:rFonts w:eastAsia="Times New Roman" w:cs="Times New Roman"/>
          <w:szCs w:val="24"/>
        </w:rPr>
        <w:t>,</w:t>
      </w:r>
      <w:r w:rsidRPr="00E419CB">
        <w:rPr>
          <w:rFonts w:eastAsia="Times New Roman" w:cs="Times New Roman"/>
          <w:szCs w:val="24"/>
        </w:rPr>
        <w:t xml:space="preserve"> διδάσκουν σε πανεπιστήμια</w:t>
      </w:r>
      <w:r>
        <w:rPr>
          <w:rFonts w:eastAsia="Times New Roman" w:cs="Times New Roman"/>
          <w:szCs w:val="24"/>
        </w:rPr>
        <w:t>, διακρίνονται στ</w:t>
      </w:r>
      <w:r w:rsidRPr="00E419CB">
        <w:rPr>
          <w:rFonts w:eastAsia="Times New Roman" w:cs="Times New Roman"/>
          <w:szCs w:val="24"/>
        </w:rPr>
        <w:t>η</w:t>
      </w:r>
      <w:r>
        <w:rPr>
          <w:rFonts w:eastAsia="Times New Roman" w:cs="Times New Roman"/>
          <w:szCs w:val="24"/>
        </w:rPr>
        <w:t>ν</w:t>
      </w:r>
      <w:r w:rsidRPr="00E419CB">
        <w:rPr>
          <w:rFonts w:eastAsia="Times New Roman" w:cs="Times New Roman"/>
          <w:szCs w:val="24"/>
        </w:rPr>
        <w:t xml:space="preserve"> έρευνα</w:t>
      </w:r>
      <w:r>
        <w:rPr>
          <w:rFonts w:eastAsia="Times New Roman" w:cs="Times New Roman"/>
          <w:szCs w:val="24"/>
        </w:rPr>
        <w:t>,</w:t>
      </w:r>
      <w:r w:rsidRPr="00E419CB">
        <w:rPr>
          <w:rFonts w:eastAsia="Times New Roman" w:cs="Times New Roman"/>
          <w:szCs w:val="24"/>
        </w:rPr>
        <w:t xml:space="preserve"> κτίζουν ισχυρές ελληνικές κοινότητες</w:t>
      </w:r>
      <w:r>
        <w:rPr>
          <w:rFonts w:eastAsia="Times New Roman" w:cs="Times New Roman"/>
          <w:szCs w:val="24"/>
        </w:rPr>
        <w:t>,</w:t>
      </w:r>
      <w:r w:rsidRPr="00E419CB">
        <w:rPr>
          <w:rFonts w:eastAsia="Times New Roman" w:cs="Times New Roman"/>
          <w:szCs w:val="24"/>
        </w:rPr>
        <w:t xml:space="preserve"> κερδίζουν την εκτίμηση και το</w:t>
      </w:r>
      <w:r>
        <w:rPr>
          <w:rFonts w:eastAsia="Times New Roman" w:cs="Times New Roman"/>
          <w:szCs w:val="24"/>
        </w:rPr>
        <w:t>ν</w:t>
      </w:r>
      <w:r w:rsidRPr="00E419CB">
        <w:rPr>
          <w:rFonts w:eastAsia="Times New Roman" w:cs="Times New Roman"/>
          <w:szCs w:val="24"/>
        </w:rPr>
        <w:t xml:space="preserve"> σεβασμό των χωρών στις οποίες δραστηριοποιούνται</w:t>
      </w:r>
      <w:r>
        <w:rPr>
          <w:rFonts w:eastAsia="Times New Roman" w:cs="Times New Roman"/>
          <w:szCs w:val="24"/>
        </w:rPr>
        <w:t>. Α</w:t>
      </w:r>
      <w:r w:rsidRPr="00E419CB">
        <w:rPr>
          <w:rFonts w:eastAsia="Times New Roman" w:cs="Times New Roman"/>
          <w:szCs w:val="24"/>
        </w:rPr>
        <w:t xml:space="preserve">ς πάρουμε </w:t>
      </w:r>
      <w:r w:rsidRPr="00E419CB">
        <w:rPr>
          <w:rFonts w:eastAsia="Times New Roman" w:cs="Times New Roman"/>
          <w:szCs w:val="24"/>
        </w:rPr>
        <w:lastRenderedPageBreak/>
        <w:t>ό</w:t>
      </w:r>
      <w:r>
        <w:rPr>
          <w:rFonts w:eastAsia="Times New Roman" w:cs="Times New Roman"/>
          <w:szCs w:val="24"/>
        </w:rPr>
        <w:t>,</w:t>
      </w:r>
      <w:r w:rsidRPr="00E419CB">
        <w:rPr>
          <w:rFonts w:eastAsia="Times New Roman" w:cs="Times New Roman"/>
          <w:szCs w:val="24"/>
        </w:rPr>
        <w:t xml:space="preserve">τι χρήσιμο υλικό έχουν αφήσει όλα τα συστήματα και </w:t>
      </w:r>
      <w:r>
        <w:rPr>
          <w:rFonts w:eastAsia="Times New Roman" w:cs="Times New Roman"/>
          <w:szCs w:val="24"/>
        </w:rPr>
        <w:t xml:space="preserve">ας χτίσουμε </w:t>
      </w:r>
      <w:r w:rsidRPr="00E419CB">
        <w:rPr>
          <w:rFonts w:eastAsia="Times New Roman" w:cs="Times New Roman"/>
          <w:szCs w:val="24"/>
        </w:rPr>
        <w:t>ένα νέο</w:t>
      </w:r>
      <w:r>
        <w:rPr>
          <w:rFonts w:eastAsia="Times New Roman" w:cs="Times New Roman"/>
          <w:szCs w:val="24"/>
        </w:rPr>
        <w:t>,</w:t>
      </w:r>
      <w:r w:rsidRPr="00E419CB">
        <w:rPr>
          <w:rFonts w:eastAsia="Times New Roman" w:cs="Times New Roman"/>
          <w:szCs w:val="24"/>
        </w:rPr>
        <w:t xml:space="preserve"> </w:t>
      </w:r>
      <w:r>
        <w:rPr>
          <w:rFonts w:eastAsia="Times New Roman" w:cs="Times New Roman"/>
          <w:szCs w:val="24"/>
        </w:rPr>
        <w:t>σε</w:t>
      </w:r>
      <w:r w:rsidRPr="00E419CB">
        <w:rPr>
          <w:rFonts w:eastAsia="Times New Roman" w:cs="Times New Roman"/>
          <w:szCs w:val="24"/>
        </w:rPr>
        <w:t xml:space="preserve"> συνεννόηση πια και λειτουργώντας χωρίς εμμονές για την εκ βάθρων οικοδόμηση ενός νέου εκπαιδευτικού συστήματος</w:t>
      </w:r>
      <w:r>
        <w:rPr>
          <w:rFonts w:eastAsia="Times New Roman" w:cs="Times New Roman"/>
          <w:szCs w:val="24"/>
        </w:rPr>
        <w:t>.</w:t>
      </w:r>
    </w:p>
    <w:p w14:paraId="2E2473C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E419CB">
        <w:rPr>
          <w:rFonts w:eastAsia="Times New Roman" w:cs="Times New Roman"/>
          <w:szCs w:val="24"/>
        </w:rPr>
        <w:t xml:space="preserve">το πλαίσιο αυτό </w:t>
      </w:r>
      <w:r>
        <w:rPr>
          <w:rFonts w:eastAsia="Times New Roman" w:cs="Times New Roman"/>
          <w:szCs w:val="24"/>
        </w:rPr>
        <w:t>να επιδιωχθεί</w:t>
      </w:r>
      <w:r w:rsidRPr="00E419CB">
        <w:rPr>
          <w:rFonts w:eastAsia="Times New Roman" w:cs="Times New Roman"/>
          <w:szCs w:val="24"/>
        </w:rPr>
        <w:t xml:space="preserve"> </w:t>
      </w:r>
      <w:r>
        <w:rPr>
          <w:rFonts w:eastAsia="Times New Roman" w:cs="Times New Roman"/>
          <w:szCs w:val="24"/>
        </w:rPr>
        <w:t>μια νέα ισορροπία ανάμεσα στην υ</w:t>
      </w:r>
      <w:r w:rsidRPr="00E419CB">
        <w:rPr>
          <w:rFonts w:eastAsia="Times New Roman" w:cs="Times New Roman"/>
          <w:szCs w:val="24"/>
        </w:rPr>
        <w:t>ψηλού επιπέδου πανεπιστημιακ</w:t>
      </w:r>
      <w:r>
        <w:rPr>
          <w:rFonts w:eastAsia="Times New Roman" w:cs="Times New Roman"/>
          <w:szCs w:val="24"/>
        </w:rPr>
        <w:t>ή</w:t>
      </w:r>
      <w:r w:rsidRPr="00E419CB">
        <w:rPr>
          <w:rFonts w:eastAsia="Times New Roman" w:cs="Times New Roman"/>
          <w:szCs w:val="24"/>
        </w:rPr>
        <w:t xml:space="preserve"> και τεχνική</w:t>
      </w:r>
      <w:r>
        <w:rPr>
          <w:rFonts w:eastAsia="Times New Roman" w:cs="Times New Roman"/>
          <w:szCs w:val="24"/>
        </w:rPr>
        <w:t>-</w:t>
      </w:r>
      <w:r w:rsidRPr="00E419CB">
        <w:rPr>
          <w:rFonts w:eastAsia="Times New Roman" w:cs="Times New Roman"/>
          <w:szCs w:val="24"/>
        </w:rPr>
        <w:t>τεχνολογική ανώτερη εκπαίδευση</w:t>
      </w:r>
      <w:r>
        <w:rPr>
          <w:rFonts w:eastAsia="Times New Roman" w:cs="Times New Roman"/>
          <w:szCs w:val="24"/>
        </w:rPr>
        <w:t>,</w:t>
      </w:r>
      <w:r w:rsidRPr="00E419CB">
        <w:rPr>
          <w:rFonts w:eastAsia="Times New Roman" w:cs="Times New Roman"/>
          <w:szCs w:val="24"/>
        </w:rPr>
        <w:t xml:space="preserve"> κα</w:t>
      </w:r>
      <w:r w:rsidRPr="00E419CB">
        <w:rPr>
          <w:rFonts w:eastAsia="Times New Roman" w:cs="Times New Roman"/>
          <w:szCs w:val="24"/>
        </w:rPr>
        <w:t>θώς η δεύτερη διαχρονικά διαταράσσεται</w:t>
      </w:r>
      <w:r>
        <w:rPr>
          <w:rFonts w:eastAsia="Times New Roman" w:cs="Times New Roman"/>
          <w:szCs w:val="24"/>
        </w:rPr>
        <w:t>,</w:t>
      </w:r>
      <w:r w:rsidRPr="00E419CB">
        <w:rPr>
          <w:rFonts w:eastAsia="Times New Roman" w:cs="Times New Roman"/>
          <w:szCs w:val="24"/>
        </w:rPr>
        <w:t xml:space="preserve"> εξασθενώντας μέσω των </w:t>
      </w:r>
      <w:r>
        <w:rPr>
          <w:rFonts w:eastAsia="Times New Roman" w:cs="Times New Roman"/>
          <w:szCs w:val="24"/>
        </w:rPr>
        <w:t>α</w:t>
      </w:r>
      <w:r w:rsidRPr="00E419CB">
        <w:rPr>
          <w:rFonts w:eastAsia="Times New Roman" w:cs="Times New Roman"/>
          <w:szCs w:val="24"/>
        </w:rPr>
        <w:t>κατάλληλων ρυθμίσεων που άρχισαν από το 2001</w:t>
      </w:r>
      <w:r>
        <w:rPr>
          <w:rFonts w:eastAsia="Times New Roman" w:cs="Times New Roman"/>
          <w:szCs w:val="24"/>
        </w:rPr>
        <w:t>. Α</w:t>
      </w:r>
      <w:r w:rsidRPr="00E419CB">
        <w:rPr>
          <w:rFonts w:eastAsia="Times New Roman" w:cs="Times New Roman"/>
          <w:szCs w:val="24"/>
        </w:rPr>
        <w:t>υτό αξίζει να το κάνουμε</w:t>
      </w:r>
      <w:r>
        <w:rPr>
          <w:rFonts w:eastAsia="Times New Roman" w:cs="Times New Roman"/>
          <w:szCs w:val="24"/>
        </w:rPr>
        <w:t>,</w:t>
      </w:r>
      <w:r w:rsidRPr="00E419CB">
        <w:rPr>
          <w:rFonts w:eastAsia="Times New Roman" w:cs="Times New Roman"/>
          <w:szCs w:val="24"/>
        </w:rPr>
        <w:t xml:space="preserve"> όχι τόσο για </w:t>
      </w:r>
      <w:r>
        <w:rPr>
          <w:rFonts w:eastAsia="Times New Roman" w:cs="Times New Roman"/>
          <w:szCs w:val="24"/>
        </w:rPr>
        <w:t xml:space="preserve">εμάς, </w:t>
      </w:r>
      <w:r w:rsidRPr="00E419CB">
        <w:rPr>
          <w:rFonts w:eastAsia="Times New Roman" w:cs="Times New Roman"/>
          <w:szCs w:val="24"/>
        </w:rPr>
        <w:t xml:space="preserve">αλλά για τα παιδιά και τα εγγόνια </w:t>
      </w:r>
      <w:r>
        <w:rPr>
          <w:rFonts w:eastAsia="Times New Roman" w:cs="Times New Roman"/>
          <w:szCs w:val="24"/>
        </w:rPr>
        <w:t>μας.</w:t>
      </w:r>
    </w:p>
    <w:p w14:paraId="2E2473C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sidRPr="00E419CB">
        <w:rPr>
          <w:rFonts w:eastAsia="Times New Roman" w:cs="Times New Roman"/>
          <w:szCs w:val="24"/>
        </w:rPr>
        <w:t>λείνοντας</w:t>
      </w:r>
      <w:r>
        <w:rPr>
          <w:rFonts w:eastAsia="Times New Roman" w:cs="Times New Roman"/>
          <w:szCs w:val="24"/>
        </w:rPr>
        <w:t>,</w:t>
      </w:r>
      <w:r w:rsidRPr="00E419CB">
        <w:rPr>
          <w:rFonts w:eastAsia="Times New Roman" w:cs="Times New Roman"/>
          <w:szCs w:val="24"/>
        </w:rPr>
        <w:t xml:space="preserve"> υπενθυμίζω αυτό που είπε </w:t>
      </w:r>
      <w:r>
        <w:rPr>
          <w:rFonts w:eastAsia="Times New Roman" w:cs="Times New Roman"/>
          <w:szCs w:val="24"/>
        </w:rPr>
        <w:t>ο</w:t>
      </w:r>
      <w:r w:rsidRPr="00E419CB">
        <w:rPr>
          <w:rFonts w:eastAsia="Times New Roman" w:cs="Times New Roman"/>
          <w:szCs w:val="24"/>
        </w:rPr>
        <w:t xml:space="preserve"> </w:t>
      </w:r>
      <w:r>
        <w:rPr>
          <w:rFonts w:eastAsia="Times New Roman" w:cs="Times New Roman"/>
          <w:szCs w:val="24"/>
        </w:rPr>
        <w:t>Νέ</w:t>
      </w:r>
      <w:r w:rsidRPr="00870C26">
        <w:rPr>
          <w:rFonts w:eastAsia="Times New Roman" w:cs="Times New Roman"/>
          <w:szCs w:val="24"/>
        </w:rPr>
        <w:t xml:space="preserve">λσον </w:t>
      </w:r>
      <w:r>
        <w:rPr>
          <w:rFonts w:eastAsia="Times New Roman" w:cs="Times New Roman"/>
          <w:szCs w:val="24"/>
        </w:rPr>
        <w:t>Μαντέ</w:t>
      </w:r>
      <w:r w:rsidRPr="00870C26">
        <w:rPr>
          <w:rFonts w:eastAsia="Times New Roman" w:cs="Times New Roman"/>
          <w:szCs w:val="24"/>
        </w:rPr>
        <w:t>λα</w:t>
      </w:r>
      <w:r>
        <w:rPr>
          <w:rFonts w:eastAsia="Times New Roman" w:cs="Times New Roman"/>
          <w:szCs w:val="24"/>
        </w:rPr>
        <w:t>, ότι</w:t>
      </w:r>
      <w:r w:rsidRPr="00870C26">
        <w:rPr>
          <w:rFonts w:eastAsia="Times New Roman" w:cs="Times New Roman"/>
          <w:szCs w:val="24"/>
        </w:rPr>
        <w:t xml:space="preserve"> </w:t>
      </w:r>
      <w:r>
        <w:rPr>
          <w:rFonts w:eastAsia="Times New Roman" w:cs="Times New Roman"/>
          <w:szCs w:val="24"/>
        </w:rPr>
        <w:t>«</w:t>
      </w:r>
      <w:r w:rsidRPr="00E419CB">
        <w:rPr>
          <w:rFonts w:eastAsia="Times New Roman" w:cs="Times New Roman"/>
          <w:szCs w:val="24"/>
        </w:rPr>
        <w:t xml:space="preserve">η </w:t>
      </w:r>
      <w:r w:rsidRPr="00E419CB">
        <w:rPr>
          <w:rFonts w:eastAsia="Times New Roman" w:cs="Times New Roman"/>
          <w:szCs w:val="24"/>
        </w:rPr>
        <w:t xml:space="preserve">εκπαίδευση είναι το πιο ισχυρό όπλο που μπορεί </w:t>
      </w:r>
      <w:r w:rsidRPr="00E419CB">
        <w:rPr>
          <w:rFonts w:eastAsia="Times New Roman" w:cs="Times New Roman"/>
          <w:szCs w:val="24"/>
        </w:rPr>
        <w:t>κ</w:t>
      </w:r>
      <w:r>
        <w:rPr>
          <w:rFonts w:eastAsia="Times New Roman" w:cs="Times New Roman"/>
          <w:szCs w:val="24"/>
        </w:rPr>
        <w:t>άποιο</w:t>
      </w:r>
      <w:r w:rsidRPr="00E419CB">
        <w:rPr>
          <w:rFonts w:eastAsia="Times New Roman" w:cs="Times New Roman"/>
          <w:szCs w:val="24"/>
        </w:rPr>
        <w:t xml:space="preserve">ς </w:t>
      </w:r>
      <w:r w:rsidRPr="00E419CB">
        <w:rPr>
          <w:rFonts w:eastAsia="Times New Roman" w:cs="Times New Roman"/>
          <w:szCs w:val="24"/>
        </w:rPr>
        <w:t>να χρησιμοποιήσει για να αλλάξει τον πλανήτη</w:t>
      </w:r>
      <w:r>
        <w:rPr>
          <w:rFonts w:eastAsia="Times New Roman" w:cs="Times New Roman"/>
          <w:szCs w:val="24"/>
        </w:rPr>
        <w:t>».</w:t>
      </w:r>
    </w:p>
    <w:p w14:paraId="2E2473C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2473C3"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3C4" w14:textId="77777777" w:rsidR="00ED3BF8" w:rsidRDefault="009F432D">
      <w:pPr>
        <w:spacing w:after="0" w:line="600" w:lineRule="auto"/>
        <w:ind w:firstLine="720"/>
        <w:jc w:val="both"/>
        <w:rPr>
          <w:rFonts w:eastAsia="Times New Roman" w:cs="Times New Roman"/>
          <w:szCs w:val="24"/>
        </w:rPr>
      </w:pPr>
      <w:r w:rsidRPr="007F4F38">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Μάρδα</w:t>
      </w:r>
      <w:proofErr w:type="spellEnd"/>
      <w:r>
        <w:rPr>
          <w:rFonts w:eastAsia="Times New Roman" w:cs="Times New Roman"/>
          <w:szCs w:val="24"/>
        </w:rPr>
        <w:t xml:space="preserve"> και για την οικονομία στον χρόνο.</w:t>
      </w:r>
    </w:p>
    <w:p w14:paraId="2E2473C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η Υφυπουργός Παιδείας, Έ</w:t>
      </w:r>
      <w:r w:rsidRPr="00E419CB">
        <w:rPr>
          <w:rFonts w:eastAsia="Times New Roman" w:cs="Times New Roman"/>
          <w:szCs w:val="24"/>
        </w:rPr>
        <w:t>ρευνας και Θρησκευμάτων</w:t>
      </w:r>
      <w:r>
        <w:rPr>
          <w:rFonts w:eastAsia="Times New Roman" w:cs="Times New Roman"/>
          <w:szCs w:val="24"/>
        </w:rPr>
        <w:t xml:space="preserve"> κ. </w:t>
      </w:r>
      <w:proofErr w:type="spellStart"/>
      <w:r>
        <w:rPr>
          <w:rFonts w:eastAsia="Times New Roman" w:cs="Times New Roman"/>
          <w:szCs w:val="24"/>
        </w:rPr>
        <w:t>Τζούφη</w:t>
      </w:r>
      <w:proofErr w:type="spellEnd"/>
      <w:r>
        <w:rPr>
          <w:rFonts w:eastAsia="Times New Roman" w:cs="Times New Roman"/>
          <w:szCs w:val="24"/>
        </w:rPr>
        <w:t xml:space="preserve"> για πέντε</w:t>
      </w:r>
      <w:r w:rsidRPr="00E419CB">
        <w:rPr>
          <w:rFonts w:eastAsia="Times New Roman" w:cs="Times New Roman"/>
          <w:szCs w:val="24"/>
        </w:rPr>
        <w:t xml:space="preserve"> λεπτά</w:t>
      </w:r>
      <w:r>
        <w:rPr>
          <w:rFonts w:eastAsia="Times New Roman" w:cs="Times New Roman"/>
          <w:szCs w:val="24"/>
        </w:rPr>
        <w:t>, με σχετική ανοχή.</w:t>
      </w:r>
    </w:p>
    <w:p w14:paraId="2E2473C6" w14:textId="77777777" w:rsidR="00ED3BF8" w:rsidRDefault="009F432D">
      <w:pPr>
        <w:spacing w:after="0" w:line="600" w:lineRule="auto"/>
        <w:ind w:firstLine="720"/>
        <w:jc w:val="both"/>
        <w:rPr>
          <w:rFonts w:eastAsia="Times New Roman" w:cs="Times New Roman"/>
          <w:szCs w:val="24"/>
        </w:rPr>
      </w:pPr>
      <w:r w:rsidRPr="007F4F38">
        <w:rPr>
          <w:rFonts w:eastAsia="Times New Roman" w:cs="Times New Roman"/>
          <w:b/>
          <w:szCs w:val="24"/>
        </w:rPr>
        <w:lastRenderedPageBreak/>
        <w:t>ΜΕΡΟΠΗ ΤΖΟΥΦΗ (Υφυπουργός Παιδείας, Έρευνας και Θρησκευμάτων):</w:t>
      </w:r>
      <w:r>
        <w:rPr>
          <w:rFonts w:eastAsia="Times New Roman" w:cs="Times New Roman"/>
          <w:szCs w:val="24"/>
        </w:rPr>
        <w:t xml:space="preserve"> Ευχαριστώ. Θα ήθελα δύο-τρία λεπτά περισσότερα, γιατί υπάρχουν κομμάτια του νομοσχεδίου π</w:t>
      </w:r>
      <w:r>
        <w:rPr>
          <w:rFonts w:eastAsia="Times New Roman" w:cs="Times New Roman"/>
          <w:szCs w:val="24"/>
        </w:rPr>
        <w:t>ου είναι της αρμοδιότητας και για τα οποία δεν έχει γίνει αναφορά. Θα ήθελα να πω και κάποια γενικότερα.</w:t>
      </w:r>
    </w:p>
    <w:p w14:paraId="2E2473C7" w14:textId="77777777" w:rsidR="00ED3BF8" w:rsidRDefault="009F432D">
      <w:pPr>
        <w:spacing w:after="0" w:line="600" w:lineRule="auto"/>
        <w:ind w:firstLine="720"/>
        <w:jc w:val="both"/>
        <w:rPr>
          <w:rFonts w:eastAsia="Times New Roman" w:cs="Times New Roman"/>
          <w:szCs w:val="24"/>
        </w:rPr>
      </w:pPr>
      <w:r w:rsidRPr="007F4F38">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Μάλιστα. Έχετε τον λόγο.</w:t>
      </w:r>
    </w:p>
    <w:p w14:paraId="2E2473C8" w14:textId="77777777" w:rsidR="00ED3BF8" w:rsidRDefault="009F432D">
      <w:pPr>
        <w:spacing w:after="0" w:line="600" w:lineRule="auto"/>
        <w:ind w:firstLine="720"/>
        <w:jc w:val="both"/>
        <w:rPr>
          <w:rFonts w:eastAsia="Times New Roman" w:cs="Times New Roman"/>
          <w:szCs w:val="24"/>
        </w:rPr>
      </w:pPr>
      <w:r w:rsidRPr="007F4F38">
        <w:rPr>
          <w:rFonts w:eastAsia="Times New Roman" w:cs="Times New Roman"/>
          <w:b/>
          <w:szCs w:val="24"/>
        </w:rPr>
        <w:t>ΜΕΡΟΠΗ ΤΖΟΥΦΗ (Υφυπουργός Παιδείας, Έρευνας και Θρησκευμάτων):</w:t>
      </w:r>
      <w:r>
        <w:rPr>
          <w:rFonts w:eastAsia="Times New Roman" w:cs="Times New Roman"/>
          <w:b/>
          <w:szCs w:val="24"/>
        </w:rPr>
        <w:t xml:space="preserve"> </w:t>
      </w:r>
      <w:r w:rsidRPr="007F4F38">
        <w:rPr>
          <w:rFonts w:eastAsia="Times New Roman" w:cs="Times New Roman"/>
          <w:szCs w:val="24"/>
        </w:rPr>
        <w:t>Κύριε Πρόεδρε, α</w:t>
      </w:r>
      <w:r w:rsidRPr="00E419CB">
        <w:rPr>
          <w:rFonts w:eastAsia="Times New Roman" w:cs="Times New Roman"/>
          <w:szCs w:val="24"/>
        </w:rPr>
        <w:t>γαπητοί συνάδελ</w:t>
      </w:r>
      <w:r w:rsidRPr="00E419CB">
        <w:rPr>
          <w:rFonts w:eastAsia="Times New Roman" w:cs="Times New Roman"/>
          <w:szCs w:val="24"/>
        </w:rPr>
        <w:t>φοι</w:t>
      </w:r>
      <w:r>
        <w:rPr>
          <w:rFonts w:eastAsia="Times New Roman" w:cs="Times New Roman"/>
          <w:szCs w:val="24"/>
        </w:rPr>
        <w:t>,</w:t>
      </w:r>
      <w:r w:rsidRPr="00E419CB">
        <w:rPr>
          <w:rFonts w:eastAsia="Times New Roman" w:cs="Times New Roman"/>
          <w:szCs w:val="24"/>
        </w:rPr>
        <w:t xml:space="preserve"> </w:t>
      </w:r>
      <w:r>
        <w:rPr>
          <w:rFonts w:eastAsia="Times New Roman" w:cs="Times New Roman"/>
          <w:szCs w:val="24"/>
        </w:rPr>
        <w:t>ε</w:t>
      </w:r>
      <w:r w:rsidRPr="00E419CB">
        <w:rPr>
          <w:rFonts w:eastAsia="Times New Roman" w:cs="Times New Roman"/>
          <w:szCs w:val="24"/>
        </w:rPr>
        <w:t>ίναι προφανές ότι το νομοσχέδιο αυτό είναι συνέχεια της ευρείας δημοκρατικ</w:t>
      </w:r>
      <w:r>
        <w:rPr>
          <w:rFonts w:eastAsia="Times New Roman" w:cs="Times New Roman"/>
          <w:szCs w:val="24"/>
        </w:rPr>
        <w:t>ής</w:t>
      </w:r>
      <w:r w:rsidRPr="00E419CB">
        <w:rPr>
          <w:rFonts w:eastAsia="Times New Roman" w:cs="Times New Roman"/>
          <w:szCs w:val="24"/>
        </w:rPr>
        <w:t xml:space="preserve"> </w:t>
      </w:r>
      <w:r>
        <w:rPr>
          <w:rFonts w:eastAsia="Times New Roman" w:cs="Times New Roman"/>
          <w:szCs w:val="24"/>
        </w:rPr>
        <w:t>μεταρρύθμισης</w:t>
      </w:r>
      <w:r w:rsidRPr="00E419CB">
        <w:rPr>
          <w:rFonts w:eastAsia="Times New Roman" w:cs="Times New Roman"/>
          <w:szCs w:val="24"/>
        </w:rPr>
        <w:t xml:space="preserve"> που έχουμε ξεκινήσει </w:t>
      </w:r>
      <w:r>
        <w:rPr>
          <w:rFonts w:eastAsia="Times New Roman" w:cs="Times New Roman"/>
          <w:szCs w:val="24"/>
        </w:rPr>
        <w:t xml:space="preserve">στον </w:t>
      </w:r>
      <w:r w:rsidRPr="00E419CB">
        <w:rPr>
          <w:rFonts w:eastAsia="Times New Roman" w:cs="Times New Roman"/>
          <w:szCs w:val="24"/>
        </w:rPr>
        <w:t>χώρο της παιδείας</w:t>
      </w:r>
      <w:r>
        <w:rPr>
          <w:rFonts w:eastAsia="Times New Roman" w:cs="Times New Roman"/>
          <w:szCs w:val="24"/>
        </w:rPr>
        <w:t>. Ε</w:t>
      </w:r>
      <w:r w:rsidRPr="00E419CB">
        <w:rPr>
          <w:rFonts w:eastAsia="Times New Roman" w:cs="Times New Roman"/>
          <w:szCs w:val="24"/>
        </w:rPr>
        <w:t>πίσης είναι γεγονός</w:t>
      </w:r>
      <w:r>
        <w:rPr>
          <w:rFonts w:eastAsia="Times New Roman" w:cs="Times New Roman"/>
          <w:szCs w:val="24"/>
        </w:rPr>
        <w:t>,</w:t>
      </w:r>
      <w:r w:rsidRPr="00E419CB">
        <w:rPr>
          <w:rFonts w:eastAsia="Times New Roman" w:cs="Times New Roman"/>
          <w:szCs w:val="24"/>
        </w:rPr>
        <w:t xml:space="preserve"> παρά τις αντιδράσεις</w:t>
      </w:r>
      <w:r>
        <w:rPr>
          <w:rFonts w:eastAsia="Times New Roman" w:cs="Times New Roman"/>
          <w:szCs w:val="24"/>
        </w:rPr>
        <w:t>,</w:t>
      </w:r>
      <w:r w:rsidRPr="00E419CB">
        <w:rPr>
          <w:rFonts w:eastAsia="Times New Roman" w:cs="Times New Roman"/>
          <w:szCs w:val="24"/>
        </w:rPr>
        <w:t xml:space="preserve"> ότι υπήρξε και έντονη και ζωντανή διαβούλευση</w:t>
      </w:r>
      <w:r>
        <w:rPr>
          <w:rFonts w:eastAsia="Times New Roman" w:cs="Times New Roman"/>
          <w:szCs w:val="24"/>
        </w:rPr>
        <w:t>,</w:t>
      </w:r>
      <w:r w:rsidRPr="00E419CB">
        <w:rPr>
          <w:rFonts w:eastAsia="Times New Roman" w:cs="Times New Roman"/>
          <w:szCs w:val="24"/>
        </w:rPr>
        <w:t xml:space="preserve"> που </w:t>
      </w:r>
      <w:r>
        <w:rPr>
          <w:rFonts w:eastAsia="Times New Roman" w:cs="Times New Roman"/>
          <w:szCs w:val="24"/>
        </w:rPr>
        <w:t>μάλιστα αποκρυσταλλ</w:t>
      </w:r>
      <w:r>
        <w:rPr>
          <w:rFonts w:eastAsia="Times New Roman" w:cs="Times New Roman"/>
          <w:szCs w:val="24"/>
        </w:rPr>
        <w:t xml:space="preserve">ώθηκε </w:t>
      </w:r>
      <w:r w:rsidRPr="00E419CB">
        <w:rPr>
          <w:rFonts w:eastAsia="Times New Roman" w:cs="Times New Roman"/>
          <w:szCs w:val="24"/>
        </w:rPr>
        <w:t xml:space="preserve">στις συνεδριάσεις της Επιτροπής Μορφωτικών την προηγούμενη εβδομάδα </w:t>
      </w:r>
      <w:r>
        <w:rPr>
          <w:rFonts w:eastAsia="Times New Roman" w:cs="Times New Roman"/>
          <w:szCs w:val="24"/>
        </w:rPr>
        <w:t>και ειδικότερα στη</w:t>
      </w:r>
      <w:r w:rsidRPr="00E419CB">
        <w:rPr>
          <w:rFonts w:eastAsia="Times New Roman" w:cs="Times New Roman"/>
          <w:szCs w:val="24"/>
        </w:rPr>
        <w:t xml:space="preserve"> συνεδρίαση με τους φορείς</w:t>
      </w:r>
      <w:r>
        <w:rPr>
          <w:rFonts w:eastAsia="Times New Roman" w:cs="Times New Roman"/>
          <w:szCs w:val="24"/>
        </w:rPr>
        <w:t>.</w:t>
      </w:r>
    </w:p>
    <w:p w14:paraId="2E2473C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w:t>
      </w:r>
      <w:r w:rsidRPr="00E419CB">
        <w:rPr>
          <w:rFonts w:eastAsia="Times New Roman" w:cs="Times New Roman"/>
          <w:szCs w:val="24"/>
        </w:rPr>
        <w:t xml:space="preserve">α </w:t>
      </w:r>
      <w:r>
        <w:rPr>
          <w:rFonts w:eastAsia="Times New Roman" w:cs="Times New Roman"/>
          <w:szCs w:val="24"/>
        </w:rPr>
        <w:t>ή</w:t>
      </w:r>
      <w:r w:rsidRPr="00E419CB">
        <w:rPr>
          <w:rFonts w:eastAsia="Times New Roman" w:cs="Times New Roman"/>
          <w:szCs w:val="24"/>
        </w:rPr>
        <w:t>θελα να ξεκινήσ</w:t>
      </w:r>
      <w:r>
        <w:rPr>
          <w:rFonts w:eastAsia="Times New Roman" w:cs="Times New Roman"/>
          <w:szCs w:val="24"/>
        </w:rPr>
        <w:t>ω</w:t>
      </w:r>
      <w:r w:rsidRPr="00E419CB">
        <w:rPr>
          <w:rFonts w:eastAsia="Times New Roman" w:cs="Times New Roman"/>
          <w:szCs w:val="24"/>
        </w:rPr>
        <w:t xml:space="preserve"> αναφερόμενη σε κάποιες διατάξεις που είναι μέσα και για τις οποίες δεν έγινε ιδιαίτερη συζήτηση</w:t>
      </w:r>
      <w:r>
        <w:rPr>
          <w:rFonts w:eastAsia="Times New Roman" w:cs="Times New Roman"/>
          <w:szCs w:val="24"/>
        </w:rPr>
        <w:t>,</w:t>
      </w:r>
      <w:r w:rsidRPr="00E419CB">
        <w:rPr>
          <w:rFonts w:eastAsia="Times New Roman" w:cs="Times New Roman"/>
          <w:szCs w:val="24"/>
        </w:rPr>
        <w:t xml:space="preserve"> όπως είναι των </w:t>
      </w:r>
      <w:r>
        <w:rPr>
          <w:rFonts w:eastAsia="Times New Roman" w:cs="Times New Roman"/>
          <w:szCs w:val="24"/>
        </w:rPr>
        <w:t>Γ</w:t>
      </w:r>
      <w:r w:rsidRPr="00E419CB">
        <w:rPr>
          <w:rFonts w:eastAsia="Times New Roman" w:cs="Times New Roman"/>
          <w:szCs w:val="24"/>
        </w:rPr>
        <w:t>εν</w:t>
      </w:r>
      <w:r w:rsidRPr="00E419CB">
        <w:rPr>
          <w:rFonts w:eastAsia="Times New Roman" w:cs="Times New Roman"/>
          <w:szCs w:val="24"/>
        </w:rPr>
        <w:t xml:space="preserve">ικών </w:t>
      </w:r>
      <w:r>
        <w:rPr>
          <w:rFonts w:eastAsia="Times New Roman" w:cs="Times New Roman"/>
          <w:szCs w:val="24"/>
        </w:rPr>
        <w:t>Α</w:t>
      </w:r>
      <w:r w:rsidRPr="00E419CB">
        <w:rPr>
          <w:rFonts w:eastAsia="Times New Roman" w:cs="Times New Roman"/>
          <w:szCs w:val="24"/>
        </w:rPr>
        <w:t xml:space="preserve">ρχείων του </w:t>
      </w:r>
      <w:r>
        <w:rPr>
          <w:rFonts w:eastAsia="Times New Roman" w:cs="Times New Roman"/>
          <w:szCs w:val="24"/>
        </w:rPr>
        <w:t>Κ</w:t>
      </w:r>
      <w:r w:rsidRPr="00E419CB">
        <w:rPr>
          <w:rFonts w:eastAsia="Times New Roman" w:cs="Times New Roman"/>
          <w:szCs w:val="24"/>
        </w:rPr>
        <w:t>ράτους</w:t>
      </w:r>
      <w:r>
        <w:rPr>
          <w:rFonts w:eastAsia="Times New Roman" w:cs="Times New Roman"/>
          <w:szCs w:val="24"/>
        </w:rPr>
        <w:t xml:space="preserve">. Τα Γενικά Αρχεία </w:t>
      </w:r>
      <w:r>
        <w:rPr>
          <w:rFonts w:eastAsia="Times New Roman" w:cs="Times New Roman"/>
          <w:szCs w:val="24"/>
        </w:rPr>
        <w:lastRenderedPageBreak/>
        <w:t>του Κ</w:t>
      </w:r>
      <w:r w:rsidRPr="00E419CB">
        <w:rPr>
          <w:rFonts w:eastAsia="Times New Roman" w:cs="Times New Roman"/>
          <w:szCs w:val="24"/>
        </w:rPr>
        <w:t>ράτους ανήκουν σε εκείνους τους φορείς και οργανισμούς που λειτουργούν αθόρυβα και αποτελεσματικά και βρίσκονται εκτός δημοσιότητας</w:t>
      </w:r>
      <w:r>
        <w:rPr>
          <w:rFonts w:eastAsia="Times New Roman" w:cs="Times New Roman"/>
          <w:szCs w:val="24"/>
        </w:rPr>
        <w:t>. Ήδη</w:t>
      </w:r>
      <w:r w:rsidRPr="00E419CB">
        <w:rPr>
          <w:rFonts w:eastAsia="Times New Roman" w:cs="Times New Roman"/>
          <w:szCs w:val="24"/>
        </w:rPr>
        <w:t xml:space="preserve"> από το 1914 επιτελού</w:t>
      </w:r>
      <w:r>
        <w:rPr>
          <w:rFonts w:eastAsia="Times New Roman" w:cs="Times New Roman"/>
          <w:szCs w:val="24"/>
        </w:rPr>
        <w:t>ν</w:t>
      </w:r>
      <w:r w:rsidRPr="00E419CB">
        <w:rPr>
          <w:rFonts w:eastAsia="Times New Roman" w:cs="Times New Roman"/>
          <w:szCs w:val="24"/>
        </w:rPr>
        <w:t xml:space="preserve"> σημαντικότ</w:t>
      </w:r>
      <w:r>
        <w:rPr>
          <w:rFonts w:eastAsia="Times New Roman" w:cs="Times New Roman"/>
          <w:szCs w:val="24"/>
        </w:rPr>
        <w:t>ατο</w:t>
      </w:r>
      <w:r w:rsidRPr="00E419CB">
        <w:rPr>
          <w:rFonts w:eastAsia="Times New Roman" w:cs="Times New Roman"/>
          <w:szCs w:val="24"/>
        </w:rPr>
        <w:t xml:space="preserve"> </w:t>
      </w:r>
      <w:r>
        <w:rPr>
          <w:rFonts w:eastAsia="Times New Roman" w:cs="Times New Roman"/>
          <w:szCs w:val="24"/>
        </w:rPr>
        <w:t>έργο</w:t>
      </w:r>
      <w:r w:rsidRPr="00E419CB">
        <w:rPr>
          <w:rFonts w:eastAsia="Times New Roman" w:cs="Times New Roman"/>
          <w:szCs w:val="24"/>
        </w:rPr>
        <w:t xml:space="preserve"> για να διασώσουν δημόσια και ι</w:t>
      </w:r>
      <w:r w:rsidRPr="00E419CB">
        <w:rPr>
          <w:rFonts w:eastAsia="Times New Roman" w:cs="Times New Roman"/>
          <w:szCs w:val="24"/>
        </w:rPr>
        <w:t>διωτικά έγγραφα</w:t>
      </w:r>
      <w:r>
        <w:rPr>
          <w:rFonts w:eastAsia="Times New Roman" w:cs="Times New Roman"/>
          <w:szCs w:val="24"/>
        </w:rPr>
        <w:t>,</w:t>
      </w:r>
      <w:r w:rsidRPr="00E419CB">
        <w:rPr>
          <w:rFonts w:eastAsia="Times New Roman" w:cs="Times New Roman"/>
          <w:szCs w:val="24"/>
        </w:rPr>
        <w:t xml:space="preserve"> να διαχειριστούν την πληροφορία</w:t>
      </w:r>
      <w:r>
        <w:rPr>
          <w:rFonts w:eastAsia="Times New Roman" w:cs="Times New Roman"/>
          <w:szCs w:val="24"/>
        </w:rPr>
        <w:t>,</w:t>
      </w:r>
      <w:r w:rsidRPr="00E419CB">
        <w:rPr>
          <w:rFonts w:eastAsia="Times New Roman" w:cs="Times New Roman"/>
          <w:szCs w:val="24"/>
        </w:rPr>
        <w:t xml:space="preserve"> αλλά και τους τομείς της ιστορικής έρευνας</w:t>
      </w:r>
      <w:r>
        <w:rPr>
          <w:rFonts w:eastAsia="Times New Roman" w:cs="Times New Roman"/>
          <w:szCs w:val="24"/>
        </w:rPr>
        <w:t>,</w:t>
      </w:r>
      <w:r w:rsidRPr="00E419CB">
        <w:rPr>
          <w:rFonts w:eastAsia="Times New Roman" w:cs="Times New Roman"/>
          <w:szCs w:val="24"/>
        </w:rPr>
        <w:t xml:space="preserve"> της πολιτιστικής δράσης</w:t>
      </w:r>
      <w:r>
        <w:rPr>
          <w:rFonts w:eastAsia="Times New Roman" w:cs="Times New Roman"/>
          <w:szCs w:val="24"/>
        </w:rPr>
        <w:t>,</w:t>
      </w:r>
      <w:r w:rsidRPr="00E419CB">
        <w:rPr>
          <w:rFonts w:eastAsia="Times New Roman" w:cs="Times New Roman"/>
          <w:szCs w:val="24"/>
        </w:rPr>
        <w:t xml:space="preserve"> της διοικητικής πληροφόρησης και της εξυπηρέτησης του </w:t>
      </w:r>
      <w:r>
        <w:rPr>
          <w:rFonts w:eastAsia="Times New Roman" w:cs="Times New Roman"/>
          <w:szCs w:val="24"/>
        </w:rPr>
        <w:t>πολίτη. Τ</w:t>
      </w:r>
      <w:r w:rsidRPr="00E419CB">
        <w:rPr>
          <w:rFonts w:eastAsia="Times New Roman" w:cs="Times New Roman"/>
          <w:szCs w:val="24"/>
        </w:rPr>
        <w:t xml:space="preserve">ο πλαίσιο </w:t>
      </w:r>
      <w:r>
        <w:rPr>
          <w:rFonts w:eastAsia="Times New Roman" w:cs="Times New Roman"/>
          <w:szCs w:val="24"/>
        </w:rPr>
        <w:t xml:space="preserve">λειτουργίας τους </w:t>
      </w:r>
      <w:r w:rsidRPr="00E419CB">
        <w:rPr>
          <w:rFonts w:eastAsia="Times New Roman" w:cs="Times New Roman"/>
          <w:szCs w:val="24"/>
        </w:rPr>
        <w:t>έχει αναθεωρηθεί δύο φορές</w:t>
      </w:r>
      <w:r>
        <w:rPr>
          <w:rFonts w:eastAsia="Times New Roman" w:cs="Times New Roman"/>
          <w:szCs w:val="24"/>
        </w:rPr>
        <w:t>,</w:t>
      </w:r>
      <w:r w:rsidRPr="00E419CB">
        <w:rPr>
          <w:rFonts w:eastAsia="Times New Roman" w:cs="Times New Roman"/>
          <w:szCs w:val="24"/>
        </w:rPr>
        <w:t xml:space="preserve"> το 1939 και τελευταία φορά το 1991</w:t>
      </w:r>
      <w:r>
        <w:rPr>
          <w:rFonts w:eastAsia="Times New Roman" w:cs="Times New Roman"/>
          <w:szCs w:val="24"/>
        </w:rPr>
        <w:t xml:space="preserve">. </w:t>
      </w:r>
    </w:p>
    <w:p w14:paraId="2E2473C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Επομένως, σήμερα, μετά από είκοσι οκτώ </w:t>
      </w:r>
      <w:r w:rsidRPr="00E419CB">
        <w:rPr>
          <w:rFonts w:eastAsia="Times New Roman" w:cs="Times New Roman"/>
          <w:szCs w:val="24"/>
        </w:rPr>
        <w:t>ολόκληρα χρόνια</w:t>
      </w:r>
      <w:r>
        <w:rPr>
          <w:rFonts w:eastAsia="Times New Roman" w:cs="Times New Roman"/>
          <w:szCs w:val="24"/>
        </w:rPr>
        <w:t>,</w:t>
      </w:r>
      <w:r w:rsidRPr="00E419CB">
        <w:rPr>
          <w:rFonts w:eastAsia="Times New Roman" w:cs="Times New Roman"/>
          <w:szCs w:val="24"/>
        </w:rPr>
        <w:t xml:space="preserve"> είναι προφανές ότι υπάρχει αναγκαιότητα αλλα</w:t>
      </w:r>
      <w:r>
        <w:rPr>
          <w:rFonts w:eastAsia="Times New Roman" w:cs="Times New Roman"/>
          <w:szCs w:val="24"/>
        </w:rPr>
        <w:t xml:space="preserve">γής και </w:t>
      </w:r>
      <w:proofErr w:type="spellStart"/>
      <w:r>
        <w:rPr>
          <w:rFonts w:eastAsia="Times New Roman" w:cs="Times New Roman"/>
          <w:szCs w:val="24"/>
        </w:rPr>
        <w:t>επικαιροποίησης</w:t>
      </w:r>
      <w:proofErr w:type="spellEnd"/>
      <w:r>
        <w:rPr>
          <w:rFonts w:eastAsia="Times New Roman" w:cs="Times New Roman"/>
          <w:szCs w:val="24"/>
        </w:rPr>
        <w:t xml:space="preserve"> του π</w:t>
      </w:r>
      <w:r w:rsidRPr="00E419CB">
        <w:rPr>
          <w:rFonts w:eastAsia="Times New Roman" w:cs="Times New Roman"/>
          <w:szCs w:val="24"/>
        </w:rPr>
        <w:t xml:space="preserve">λαισίου </w:t>
      </w:r>
      <w:r>
        <w:rPr>
          <w:rFonts w:eastAsia="Times New Roman" w:cs="Times New Roman"/>
          <w:szCs w:val="24"/>
        </w:rPr>
        <w:t>τους. Π</w:t>
      </w:r>
      <w:r w:rsidRPr="00E419CB">
        <w:rPr>
          <w:rFonts w:eastAsia="Times New Roman" w:cs="Times New Roman"/>
          <w:szCs w:val="24"/>
        </w:rPr>
        <w:t>ρέπει να σας πω ότι αυτά που προτείνονται και είναι μέσα στο νομοσχέδιο ήτ</w:t>
      </w:r>
      <w:r w:rsidRPr="00E419CB">
        <w:rPr>
          <w:rFonts w:eastAsia="Times New Roman" w:cs="Times New Roman"/>
          <w:szCs w:val="24"/>
        </w:rPr>
        <w:t xml:space="preserve">αν αποτέλεσμα </w:t>
      </w:r>
      <w:r>
        <w:rPr>
          <w:rFonts w:eastAsia="Times New Roman" w:cs="Times New Roman"/>
          <w:szCs w:val="24"/>
        </w:rPr>
        <w:t>μ</w:t>
      </w:r>
      <w:r w:rsidRPr="00E419CB">
        <w:rPr>
          <w:rFonts w:eastAsia="Times New Roman" w:cs="Times New Roman"/>
          <w:szCs w:val="24"/>
        </w:rPr>
        <w:t xml:space="preserve">ιας μακράς και παραγωγικής </w:t>
      </w:r>
      <w:r>
        <w:rPr>
          <w:rFonts w:eastAsia="Times New Roman" w:cs="Times New Roman"/>
          <w:szCs w:val="24"/>
        </w:rPr>
        <w:t>διαβούλευσης,</w:t>
      </w:r>
      <w:r w:rsidRPr="00E419CB">
        <w:rPr>
          <w:rFonts w:eastAsia="Times New Roman" w:cs="Times New Roman"/>
          <w:szCs w:val="24"/>
        </w:rPr>
        <w:t xml:space="preserve"> τόσο με την ηγεσία των </w:t>
      </w:r>
      <w:r>
        <w:rPr>
          <w:rFonts w:eastAsia="Times New Roman" w:cs="Times New Roman"/>
          <w:szCs w:val="24"/>
        </w:rPr>
        <w:t>Γενικών Α</w:t>
      </w:r>
      <w:r w:rsidRPr="00E419CB">
        <w:rPr>
          <w:rFonts w:eastAsia="Times New Roman" w:cs="Times New Roman"/>
          <w:szCs w:val="24"/>
        </w:rPr>
        <w:t xml:space="preserve">ρχείων του </w:t>
      </w:r>
      <w:r>
        <w:rPr>
          <w:rFonts w:eastAsia="Times New Roman" w:cs="Times New Roman"/>
          <w:szCs w:val="24"/>
        </w:rPr>
        <w:t>Κ</w:t>
      </w:r>
      <w:r w:rsidRPr="00E419CB">
        <w:rPr>
          <w:rFonts w:eastAsia="Times New Roman" w:cs="Times New Roman"/>
          <w:szCs w:val="24"/>
        </w:rPr>
        <w:t>ράτους όσο και με το</w:t>
      </w:r>
      <w:r>
        <w:rPr>
          <w:rFonts w:eastAsia="Times New Roman" w:cs="Times New Roman"/>
          <w:szCs w:val="24"/>
        </w:rPr>
        <w:t>ν</w:t>
      </w:r>
      <w:r w:rsidRPr="00E419CB">
        <w:rPr>
          <w:rFonts w:eastAsia="Times New Roman" w:cs="Times New Roman"/>
          <w:szCs w:val="24"/>
        </w:rPr>
        <w:t xml:space="preserve"> σύλλογο των εργαζομένων</w:t>
      </w:r>
      <w:r>
        <w:rPr>
          <w:rFonts w:eastAsia="Times New Roman" w:cs="Times New Roman"/>
          <w:szCs w:val="24"/>
        </w:rPr>
        <w:t>,</w:t>
      </w:r>
      <w:r w:rsidRPr="00E419CB">
        <w:rPr>
          <w:rFonts w:eastAsia="Times New Roman" w:cs="Times New Roman"/>
          <w:szCs w:val="24"/>
        </w:rPr>
        <w:t xml:space="preserve"> οι οποίοι είπαν </w:t>
      </w:r>
      <w:r>
        <w:rPr>
          <w:rFonts w:eastAsia="Times New Roman" w:cs="Times New Roman"/>
          <w:szCs w:val="24"/>
        </w:rPr>
        <w:t>σ</w:t>
      </w:r>
      <w:r w:rsidRPr="00E419CB">
        <w:rPr>
          <w:rFonts w:eastAsia="Times New Roman" w:cs="Times New Roman"/>
          <w:szCs w:val="24"/>
        </w:rPr>
        <w:t xml:space="preserve">την δημόσια διαβούλευση </w:t>
      </w:r>
      <w:r>
        <w:rPr>
          <w:rFonts w:eastAsia="Times New Roman" w:cs="Times New Roman"/>
          <w:szCs w:val="24"/>
        </w:rPr>
        <w:t>ότι</w:t>
      </w:r>
      <w:r w:rsidRPr="00E419CB">
        <w:rPr>
          <w:rFonts w:eastAsia="Times New Roman" w:cs="Times New Roman"/>
          <w:szCs w:val="24"/>
        </w:rPr>
        <w:t xml:space="preserve"> έγινε αποδεκτό το μεγαλύτερο μέρος των προτάσεών </w:t>
      </w:r>
      <w:r>
        <w:rPr>
          <w:rFonts w:eastAsia="Times New Roman" w:cs="Times New Roman"/>
          <w:szCs w:val="24"/>
        </w:rPr>
        <w:t>τους.</w:t>
      </w:r>
    </w:p>
    <w:p w14:paraId="2E2473CB" w14:textId="77777777" w:rsidR="00ED3BF8" w:rsidRDefault="009F432D">
      <w:pPr>
        <w:spacing w:after="0" w:line="600" w:lineRule="auto"/>
        <w:ind w:firstLine="720"/>
        <w:jc w:val="both"/>
        <w:rPr>
          <w:rFonts w:eastAsia="Times New Roman" w:cs="Times New Roman"/>
          <w:szCs w:val="24"/>
        </w:rPr>
      </w:pPr>
      <w:r w:rsidRPr="00E419CB">
        <w:rPr>
          <w:rFonts w:eastAsia="Times New Roman" w:cs="Times New Roman"/>
          <w:szCs w:val="24"/>
        </w:rPr>
        <w:lastRenderedPageBreak/>
        <w:t>Τι αλλάζε</w:t>
      </w:r>
      <w:r w:rsidRPr="00E419CB">
        <w:rPr>
          <w:rFonts w:eastAsia="Times New Roman" w:cs="Times New Roman"/>
          <w:szCs w:val="24"/>
        </w:rPr>
        <w:t>ι</w:t>
      </w:r>
      <w:r>
        <w:rPr>
          <w:rFonts w:eastAsia="Times New Roman" w:cs="Times New Roman"/>
          <w:szCs w:val="24"/>
        </w:rPr>
        <w:t>;</w:t>
      </w:r>
      <w:r w:rsidRPr="00E419CB">
        <w:rPr>
          <w:rFonts w:eastAsia="Times New Roman" w:cs="Times New Roman"/>
          <w:szCs w:val="24"/>
        </w:rPr>
        <w:t xml:space="preserve"> </w:t>
      </w:r>
      <w:proofErr w:type="spellStart"/>
      <w:r>
        <w:rPr>
          <w:rFonts w:eastAsia="Times New Roman" w:cs="Times New Roman"/>
          <w:szCs w:val="24"/>
        </w:rPr>
        <w:t>Επικαιροποιείται</w:t>
      </w:r>
      <w:proofErr w:type="spellEnd"/>
      <w:r>
        <w:rPr>
          <w:rFonts w:eastAsia="Times New Roman" w:cs="Times New Roman"/>
          <w:szCs w:val="24"/>
        </w:rPr>
        <w:t xml:space="preserve"> η </w:t>
      </w:r>
      <w:r w:rsidRPr="00E419CB">
        <w:rPr>
          <w:rFonts w:eastAsia="Times New Roman" w:cs="Times New Roman"/>
          <w:szCs w:val="24"/>
        </w:rPr>
        <w:t xml:space="preserve">διοικητική διάρθρωση της υπηρεσίας σύμφωνα και με τις καινούργιες δομές του </w:t>
      </w:r>
      <w:r>
        <w:rPr>
          <w:rFonts w:eastAsia="Times New Roman" w:cs="Times New Roman"/>
          <w:szCs w:val="24"/>
        </w:rPr>
        <w:t>«</w:t>
      </w:r>
      <w:r w:rsidRPr="00E419CB">
        <w:rPr>
          <w:rFonts w:eastAsia="Times New Roman" w:cs="Times New Roman"/>
          <w:szCs w:val="24"/>
        </w:rPr>
        <w:t>Κ</w:t>
      </w:r>
      <w:r w:rsidRPr="00E419CB">
        <w:rPr>
          <w:rFonts w:eastAsia="Times New Roman" w:cs="Times New Roman"/>
          <w:szCs w:val="24"/>
        </w:rPr>
        <w:t>ΑΛΛΙΚΡΑΤΗ</w:t>
      </w:r>
      <w:r>
        <w:rPr>
          <w:rFonts w:eastAsia="Times New Roman" w:cs="Times New Roman"/>
          <w:szCs w:val="24"/>
        </w:rPr>
        <w:t>»,</w:t>
      </w:r>
      <w:r w:rsidRPr="00E419CB">
        <w:rPr>
          <w:rFonts w:eastAsia="Times New Roman" w:cs="Times New Roman"/>
          <w:szCs w:val="24"/>
        </w:rPr>
        <w:t xml:space="preserve"> αναβαθμίζονται σε επίπεδο τμήματος τοπικά αρχεία με μεγάλη ιστορική σημασία σε </w:t>
      </w:r>
      <w:r>
        <w:rPr>
          <w:rFonts w:eastAsia="Times New Roman" w:cs="Times New Roman"/>
          <w:szCs w:val="24"/>
        </w:rPr>
        <w:t>ε</w:t>
      </w:r>
      <w:r w:rsidRPr="00E419CB">
        <w:rPr>
          <w:rFonts w:eastAsia="Times New Roman" w:cs="Times New Roman"/>
          <w:szCs w:val="24"/>
        </w:rPr>
        <w:t>θνικό επίπεδο</w:t>
      </w:r>
      <w:r>
        <w:rPr>
          <w:rFonts w:eastAsia="Times New Roman" w:cs="Times New Roman"/>
          <w:szCs w:val="24"/>
        </w:rPr>
        <w:t>,</w:t>
      </w:r>
      <w:r w:rsidRPr="00E419CB">
        <w:rPr>
          <w:rFonts w:eastAsia="Times New Roman" w:cs="Times New Roman"/>
          <w:szCs w:val="24"/>
        </w:rPr>
        <w:t xml:space="preserve"> αναβαθμίζεται ο ρόλος της κεντρικής υπηρεσίας</w:t>
      </w:r>
      <w:r>
        <w:rPr>
          <w:rFonts w:eastAsia="Times New Roman" w:cs="Times New Roman"/>
          <w:szCs w:val="24"/>
        </w:rPr>
        <w:t>,</w:t>
      </w:r>
      <w:r w:rsidRPr="00E419CB">
        <w:rPr>
          <w:rFonts w:eastAsia="Times New Roman" w:cs="Times New Roman"/>
          <w:szCs w:val="24"/>
        </w:rPr>
        <w:t xml:space="preserve"> κα</w:t>
      </w:r>
      <w:r w:rsidRPr="00E419CB">
        <w:rPr>
          <w:rFonts w:eastAsia="Times New Roman" w:cs="Times New Roman"/>
          <w:szCs w:val="24"/>
        </w:rPr>
        <w:t xml:space="preserve">θορίζονται οι αρμοδιότητες και τα καθήκοντα του </w:t>
      </w:r>
      <w:r>
        <w:rPr>
          <w:rFonts w:eastAsia="Times New Roman" w:cs="Times New Roman"/>
          <w:szCs w:val="24"/>
        </w:rPr>
        <w:t>γενικού δ</w:t>
      </w:r>
      <w:r w:rsidRPr="00E419CB">
        <w:rPr>
          <w:rFonts w:eastAsia="Times New Roman" w:cs="Times New Roman"/>
          <w:szCs w:val="24"/>
        </w:rPr>
        <w:t>ιευθυντή</w:t>
      </w:r>
      <w:r>
        <w:rPr>
          <w:rFonts w:eastAsia="Times New Roman" w:cs="Times New Roman"/>
          <w:szCs w:val="24"/>
        </w:rPr>
        <w:t>,</w:t>
      </w:r>
      <w:r w:rsidRPr="00E419CB">
        <w:rPr>
          <w:rFonts w:eastAsia="Times New Roman" w:cs="Times New Roman"/>
          <w:szCs w:val="24"/>
        </w:rPr>
        <w:t xml:space="preserve"> ενθαρρύνεται η εξωστρέφεια</w:t>
      </w:r>
      <w:r>
        <w:rPr>
          <w:rFonts w:eastAsia="Times New Roman" w:cs="Times New Roman"/>
          <w:szCs w:val="24"/>
        </w:rPr>
        <w:t>,</w:t>
      </w:r>
      <w:r w:rsidRPr="00E419CB">
        <w:rPr>
          <w:rFonts w:eastAsia="Times New Roman" w:cs="Times New Roman"/>
          <w:szCs w:val="24"/>
        </w:rPr>
        <w:t xml:space="preserve"> με ειδική διεύθυνση που θα διαχειρίζεται τα θέματα προβολής και επικοινωνίας</w:t>
      </w:r>
      <w:r>
        <w:rPr>
          <w:rFonts w:eastAsia="Times New Roman" w:cs="Times New Roman"/>
          <w:szCs w:val="24"/>
        </w:rPr>
        <w:t>. Μ</w:t>
      </w:r>
      <w:r w:rsidRPr="00E419CB">
        <w:rPr>
          <w:rFonts w:eastAsia="Times New Roman" w:cs="Times New Roman"/>
          <w:szCs w:val="24"/>
        </w:rPr>
        <w:t>ιλάμε για στελεχιακή αναβάθμιση του προσωπικού</w:t>
      </w:r>
      <w:r>
        <w:rPr>
          <w:rFonts w:eastAsia="Times New Roman" w:cs="Times New Roman"/>
          <w:szCs w:val="24"/>
        </w:rPr>
        <w:t>,</w:t>
      </w:r>
      <w:r w:rsidRPr="00E419CB">
        <w:rPr>
          <w:rFonts w:eastAsia="Times New Roman" w:cs="Times New Roman"/>
          <w:szCs w:val="24"/>
        </w:rPr>
        <w:t xml:space="preserve"> μέσω της πρόσληψης καταρτισμένων ε</w:t>
      </w:r>
      <w:r w:rsidRPr="00E419CB">
        <w:rPr>
          <w:rFonts w:eastAsia="Times New Roman" w:cs="Times New Roman"/>
          <w:szCs w:val="24"/>
        </w:rPr>
        <w:t>πιστημόνων</w:t>
      </w:r>
      <w:r>
        <w:rPr>
          <w:rFonts w:eastAsia="Times New Roman" w:cs="Times New Roman"/>
          <w:szCs w:val="24"/>
        </w:rPr>
        <w:t>.</w:t>
      </w:r>
      <w:r w:rsidRPr="00E419CB">
        <w:rPr>
          <w:rFonts w:eastAsia="Times New Roman" w:cs="Times New Roman"/>
          <w:szCs w:val="24"/>
        </w:rPr>
        <w:t xml:space="preserve"> Και βέβαια</w:t>
      </w:r>
      <w:r>
        <w:rPr>
          <w:rFonts w:eastAsia="Times New Roman" w:cs="Times New Roman"/>
          <w:szCs w:val="24"/>
        </w:rPr>
        <w:t>, για μια</w:t>
      </w:r>
      <w:r w:rsidRPr="00E419CB">
        <w:rPr>
          <w:rFonts w:eastAsia="Times New Roman" w:cs="Times New Roman"/>
          <w:szCs w:val="24"/>
        </w:rPr>
        <w:t xml:space="preserve"> εύρυθμη συνεργασία των γενικών αρχείων με το ευρύτερο δημόσιο</w:t>
      </w:r>
      <w:r>
        <w:rPr>
          <w:rFonts w:eastAsia="Times New Roman" w:cs="Times New Roman"/>
          <w:szCs w:val="24"/>
        </w:rPr>
        <w:t>,</w:t>
      </w:r>
      <w:r w:rsidRPr="00E419CB">
        <w:rPr>
          <w:rFonts w:eastAsia="Times New Roman" w:cs="Times New Roman"/>
          <w:szCs w:val="24"/>
        </w:rPr>
        <w:t xml:space="preserve"> τους εκκλησιαστικούς φορείς και τους λοιπούς κατόχους αρχείων</w:t>
      </w:r>
      <w:r>
        <w:rPr>
          <w:rFonts w:eastAsia="Times New Roman" w:cs="Times New Roman"/>
          <w:szCs w:val="24"/>
        </w:rPr>
        <w:t xml:space="preserve"> και πώ</w:t>
      </w:r>
      <w:r w:rsidRPr="00E419CB">
        <w:rPr>
          <w:rFonts w:eastAsia="Times New Roman" w:cs="Times New Roman"/>
          <w:szCs w:val="24"/>
        </w:rPr>
        <w:t>ς θα προστατεύονται τα αρχεία και το αρχειακό υλικό</w:t>
      </w:r>
      <w:r>
        <w:rPr>
          <w:rFonts w:eastAsia="Times New Roman" w:cs="Times New Roman"/>
          <w:szCs w:val="24"/>
        </w:rPr>
        <w:t>.</w:t>
      </w:r>
    </w:p>
    <w:p w14:paraId="2E2473C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E419CB">
        <w:rPr>
          <w:rFonts w:eastAsia="Times New Roman" w:cs="Times New Roman"/>
          <w:szCs w:val="24"/>
        </w:rPr>
        <w:t xml:space="preserve">την εποχή </w:t>
      </w:r>
      <w:r>
        <w:rPr>
          <w:rFonts w:eastAsia="Times New Roman" w:cs="Times New Roman"/>
          <w:szCs w:val="24"/>
        </w:rPr>
        <w:t>μας, θα μου επιτρέψετε να πω,</w:t>
      </w:r>
      <w:r>
        <w:rPr>
          <w:rFonts w:eastAsia="Times New Roman" w:cs="Times New Roman"/>
          <w:szCs w:val="24"/>
        </w:rPr>
        <w:t xml:space="preserve"> που</w:t>
      </w:r>
      <w:r w:rsidRPr="00E419CB">
        <w:rPr>
          <w:rFonts w:eastAsia="Times New Roman" w:cs="Times New Roman"/>
          <w:szCs w:val="24"/>
        </w:rPr>
        <w:t xml:space="preserve"> κατακλυζόμαστε από τη διασπορά ψεύτικων ειδήσεων</w:t>
      </w:r>
      <w:r>
        <w:rPr>
          <w:rFonts w:eastAsia="Times New Roman" w:cs="Times New Roman"/>
          <w:szCs w:val="24"/>
        </w:rPr>
        <w:t>,</w:t>
      </w:r>
      <w:r w:rsidRPr="00E419CB">
        <w:rPr>
          <w:rFonts w:eastAsia="Times New Roman" w:cs="Times New Roman"/>
          <w:szCs w:val="24"/>
        </w:rPr>
        <w:t xml:space="preserve"> όχι μόνο για θέματα καθημερινότητας</w:t>
      </w:r>
      <w:r>
        <w:rPr>
          <w:rFonts w:eastAsia="Times New Roman" w:cs="Times New Roman"/>
          <w:szCs w:val="24"/>
        </w:rPr>
        <w:t>,</w:t>
      </w:r>
      <w:r w:rsidRPr="00E419CB">
        <w:rPr>
          <w:rFonts w:eastAsia="Times New Roman" w:cs="Times New Roman"/>
          <w:szCs w:val="24"/>
        </w:rPr>
        <w:t xml:space="preserve"> αλλά και για </w:t>
      </w:r>
      <w:r>
        <w:rPr>
          <w:rFonts w:eastAsia="Times New Roman" w:cs="Times New Roman"/>
          <w:szCs w:val="24"/>
        </w:rPr>
        <w:t>καίρια</w:t>
      </w:r>
      <w:r w:rsidRPr="00E419CB">
        <w:rPr>
          <w:rFonts w:eastAsia="Times New Roman" w:cs="Times New Roman"/>
          <w:szCs w:val="24"/>
        </w:rPr>
        <w:t xml:space="preserve"> ιστορικά και κοινωνικά ζητήματα</w:t>
      </w:r>
      <w:r>
        <w:rPr>
          <w:rFonts w:eastAsia="Times New Roman" w:cs="Times New Roman"/>
          <w:szCs w:val="24"/>
        </w:rPr>
        <w:t>,</w:t>
      </w:r>
      <w:r w:rsidRPr="00E419CB">
        <w:rPr>
          <w:rFonts w:eastAsia="Times New Roman" w:cs="Times New Roman"/>
          <w:szCs w:val="24"/>
        </w:rPr>
        <w:t xml:space="preserve"> οφείλουμε ως πολιτεία να θω</w:t>
      </w:r>
      <w:r>
        <w:rPr>
          <w:rFonts w:eastAsia="Times New Roman" w:cs="Times New Roman"/>
          <w:szCs w:val="24"/>
        </w:rPr>
        <w:t>ρακιστούμε και</w:t>
      </w:r>
      <w:r w:rsidRPr="00E419CB">
        <w:rPr>
          <w:rFonts w:eastAsia="Times New Roman" w:cs="Times New Roman"/>
          <w:szCs w:val="24"/>
        </w:rPr>
        <w:t xml:space="preserve"> να αναζητήσουμε τις βέλτιστες πρακτικές για την ανάδειξη των αντικειμ</w:t>
      </w:r>
      <w:r w:rsidRPr="00E419CB">
        <w:rPr>
          <w:rFonts w:eastAsia="Times New Roman" w:cs="Times New Roman"/>
          <w:szCs w:val="24"/>
        </w:rPr>
        <w:t>ενικών εκείν</w:t>
      </w:r>
      <w:r>
        <w:rPr>
          <w:rFonts w:eastAsia="Times New Roman" w:cs="Times New Roman"/>
          <w:szCs w:val="24"/>
        </w:rPr>
        <w:t>ω</w:t>
      </w:r>
      <w:r w:rsidRPr="00E419CB">
        <w:rPr>
          <w:rFonts w:eastAsia="Times New Roman" w:cs="Times New Roman"/>
          <w:szCs w:val="24"/>
        </w:rPr>
        <w:t xml:space="preserve">ν ιστορικών στοιχείων που </w:t>
      </w:r>
      <w:r>
        <w:rPr>
          <w:rFonts w:eastAsia="Times New Roman" w:cs="Times New Roman"/>
          <w:szCs w:val="24"/>
        </w:rPr>
        <w:t xml:space="preserve">απαλείφουν κάθε </w:t>
      </w:r>
      <w:r>
        <w:rPr>
          <w:rFonts w:eastAsia="Times New Roman" w:cs="Times New Roman"/>
          <w:szCs w:val="24"/>
        </w:rPr>
        <w:lastRenderedPageBreak/>
        <w:t>αμφιβολία κ</w:t>
      </w:r>
      <w:r w:rsidRPr="00E419CB">
        <w:rPr>
          <w:rFonts w:eastAsia="Times New Roman" w:cs="Times New Roman"/>
          <w:szCs w:val="24"/>
        </w:rPr>
        <w:t>αι αμφισημία ειδικότερα σήμερα</w:t>
      </w:r>
      <w:r>
        <w:rPr>
          <w:rFonts w:eastAsia="Times New Roman" w:cs="Times New Roman"/>
          <w:szCs w:val="24"/>
        </w:rPr>
        <w:t>, πενήντα δύο</w:t>
      </w:r>
      <w:r w:rsidRPr="00E419CB">
        <w:rPr>
          <w:rFonts w:eastAsia="Times New Roman" w:cs="Times New Roman"/>
          <w:szCs w:val="24"/>
        </w:rPr>
        <w:t xml:space="preserve"> χρόνια α</w:t>
      </w:r>
      <w:r>
        <w:rPr>
          <w:rFonts w:eastAsia="Times New Roman" w:cs="Times New Roman"/>
          <w:szCs w:val="24"/>
        </w:rPr>
        <w:t>πό την κήρυξη της στρατιωτικής δ</w:t>
      </w:r>
      <w:r w:rsidRPr="00E419CB">
        <w:rPr>
          <w:rFonts w:eastAsia="Times New Roman" w:cs="Times New Roman"/>
          <w:szCs w:val="24"/>
        </w:rPr>
        <w:t>ικτατορίας</w:t>
      </w:r>
      <w:r>
        <w:rPr>
          <w:rFonts w:eastAsia="Times New Roman" w:cs="Times New Roman"/>
          <w:szCs w:val="24"/>
        </w:rPr>
        <w:t xml:space="preserve"> </w:t>
      </w:r>
      <w:r w:rsidRPr="00E419CB">
        <w:rPr>
          <w:rFonts w:eastAsia="Times New Roman" w:cs="Times New Roman"/>
          <w:szCs w:val="24"/>
        </w:rPr>
        <w:t>της 21ης Απριλίου του 1967</w:t>
      </w:r>
      <w:r>
        <w:rPr>
          <w:rFonts w:eastAsia="Times New Roman" w:cs="Times New Roman"/>
          <w:szCs w:val="24"/>
        </w:rPr>
        <w:t xml:space="preserve">. </w:t>
      </w:r>
    </w:p>
    <w:p w14:paraId="2E2473C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w:t>
      </w:r>
      <w:r w:rsidRPr="00E419CB">
        <w:rPr>
          <w:rFonts w:eastAsia="Times New Roman" w:cs="Times New Roman"/>
          <w:szCs w:val="24"/>
        </w:rPr>
        <w:t>ι φήμες αναπτύσσονται και εξαπλώνονται</w:t>
      </w:r>
      <w:r>
        <w:rPr>
          <w:rFonts w:eastAsia="Times New Roman" w:cs="Times New Roman"/>
          <w:szCs w:val="24"/>
        </w:rPr>
        <w:t>,</w:t>
      </w:r>
      <w:r w:rsidRPr="00E419CB">
        <w:rPr>
          <w:rFonts w:eastAsia="Times New Roman" w:cs="Times New Roman"/>
          <w:szCs w:val="24"/>
        </w:rPr>
        <w:t xml:space="preserve"> όταν τους επιτρέπεται</w:t>
      </w:r>
      <w:r>
        <w:rPr>
          <w:rFonts w:eastAsia="Times New Roman" w:cs="Times New Roman"/>
          <w:szCs w:val="24"/>
        </w:rPr>
        <w:t>,</w:t>
      </w:r>
      <w:r w:rsidRPr="00E419CB">
        <w:rPr>
          <w:rFonts w:eastAsia="Times New Roman" w:cs="Times New Roman"/>
          <w:szCs w:val="24"/>
        </w:rPr>
        <w:t xml:space="preserve"> ενώ γίνονται εργαλείο προπαγάνδας</w:t>
      </w:r>
      <w:r>
        <w:rPr>
          <w:rFonts w:eastAsia="Times New Roman" w:cs="Times New Roman"/>
          <w:szCs w:val="24"/>
        </w:rPr>
        <w:t>,</w:t>
      </w:r>
      <w:r w:rsidRPr="00E419CB">
        <w:rPr>
          <w:rFonts w:eastAsia="Times New Roman" w:cs="Times New Roman"/>
          <w:szCs w:val="24"/>
        </w:rPr>
        <w:t xml:space="preserve"> </w:t>
      </w:r>
      <w:r>
        <w:rPr>
          <w:rFonts w:eastAsia="Times New Roman" w:cs="Times New Roman"/>
          <w:szCs w:val="24"/>
        </w:rPr>
        <w:t>ό</w:t>
      </w:r>
      <w:r w:rsidRPr="00E419CB">
        <w:rPr>
          <w:rFonts w:eastAsia="Times New Roman" w:cs="Times New Roman"/>
          <w:szCs w:val="24"/>
        </w:rPr>
        <w:t>ταν δεν υπάρχει επιστημονικός και κοινωνικός έλεγχος</w:t>
      </w:r>
      <w:r>
        <w:rPr>
          <w:rFonts w:eastAsia="Times New Roman" w:cs="Times New Roman"/>
          <w:szCs w:val="24"/>
        </w:rPr>
        <w:t>. Τα ΓΑΚ</w:t>
      </w:r>
      <w:r w:rsidRPr="00E419CB">
        <w:rPr>
          <w:rFonts w:eastAsia="Times New Roman" w:cs="Times New Roman"/>
          <w:szCs w:val="24"/>
        </w:rPr>
        <w:t xml:space="preserve"> μπορούν να παίξουν καίριο ρόλο στην αντιστροφή αυτής της </w:t>
      </w:r>
      <w:r>
        <w:rPr>
          <w:rFonts w:eastAsia="Times New Roman" w:cs="Times New Roman"/>
          <w:szCs w:val="24"/>
        </w:rPr>
        <w:t>κατάστασης,</w:t>
      </w:r>
      <w:r w:rsidRPr="00E419CB">
        <w:rPr>
          <w:rFonts w:eastAsia="Times New Roman" w:cs="Times New Roman"/>
          <w:szCs w:val="24"/>
        </w:rPr>
        <w:t xml:space="preserve"> αναδεικνύοντας και αναλύοντας τα ιστορικά δεδομένα</w:t>
      </w:r>
      <w:r>
        <w:rPr>
          <w:rFonts w:eastAsia="Times New Roman" w:cs="Times New Roman"/>
          <w:szCs w:val="24"/>
        </w:rPr>
        <w:t>. Ίσως</w:t>
      </w:r>
      <w:r w:rsidRPr="00E419CB">
        <w:rPr>
          <w:rFonts w:eastAsia="Times New Roman" w:cs="Times New Roman"/>
          <w:szCs w:val="24"/>
        </w:rPr>
        <w:t xml:space="preserve"> γι</w:t>
      </w:r>
      <w:r>
        <w:rPr>
          <w:rFonts w:eastAsia="Times New Roman" w:cs="Times New Roman"/>
          <w:szCs w:val="24"/>
        </w:rPr>
        <w:t>’</w:t>
      </w:r>
      <w:r w:rsidRPr="00E419CB">
        <w:rPr>
          <w:rFonts w:eastAsia="Times New Roman" w:cs="Times New Roman"/>
          <w:szCs w:val="24"/>
        </w:rPr>
        <w:t xml:space="preserve"> αυτό καταψηφίζει σήμερα και </w:t>
      </w:r>
      <w:r w:rsidRPr="00E419CB">
        <w:rPr>
          <w:rFonts w:eastAsia="Times New Roman" w:cs="Times New Roman"/>
          <w:szCs w:val="24"/>
        </w:rPr>
        <w:t>η Χρυσή Αυγή τα συγκεκριμένα άρθρα</w:t>
      </w:r>
      <w:r>
        <w:rPr>
          <w:rFonts w:eastAsia="Times New Roman" w:cs="Times New Roman"/>
          <w:szCs w:val="24"/>
        </w:rPr>
        <w:t>. Η</w:t>
      </w:r>
      <w:r w:rsidRPr="00E419CB">
        <w:rPr>
          <w:rFonts w:eastAsia="Times New Roman" w:cs="Times New Roman"/>
          <w:szCs w:val="24"/>
        </w:rPr>
        <w:t xml:space="preserve"> πρόσβαση όλων στον αρχειακό πλούτο έχει τι</w:t>
      </w:r>
      <w:r>
        <w:rPr>
          <w:rFonts w:eastAsia="Times New Roman" w:cs="Times New Roman"/>
          <w:szCs w:val="24"/>
        </w:rPr>
        <w:t>ς προϋποθέσεις να εξαλείψει πάθη</w:t>
      </w:r>
      <w:r w:rsidRPr="00E419CB">
        <w:rPr>
          <w:rFonts w:eastAsia="Times New Roman" w:cs="Times New Roman"/>
          <w:szCs w:val="24"/>
        </w:rPr>
        <w:t xml:space="preserve"> δεκαετιών</w:t>
      </w:r>
      <w:r>
        <w:rPr>
          <w:rFonts w:eastAsia="Times New Roman" w:cs="Times New Roman"/>
          <w:szCs w:val="24"/>
        </w:rPr>
        <w:t>,</w:t>
      </w:r>
      <w:r w:rsidRPr="00E419CB">
        <w:rPr>
          <w:rFonts w:eastAsia="Times New Roman" w:cs="Times New Roman"/>
          <w:szCs w:val="24"/>
        </w:rPr>
        <w:t xml:space="preserve"> δημιουρ</w:t>
      </w:r>
      <w:r>
        <w:rPr>
          <w:rFonts w:eastAsia="Times New Roman" w:cs="Times New Roman"/>
          <w:szCs w:val="24"/>
        </w:rPr>
        <w:t>γώντας μια καινούργια κουλτούρα</w:t>
      </w:r>
      <w:r w:rsidRPr="00E419CB">
        <w:rPr>
          <w:rFonts w:eastAsia="Times New Roman" w:cs="Times New Roman"/>
          <w:szCs w:val="24"/>
        </w:rPr>
        <w:t xml:space="preserve"> συνεννόησης και αλληλοσεβασμού</w:t>
      </w:r>
      <w:r>
        <w:rPr>
          <w:rFonts w:eastAsia="Times New Roman" w:cs="Times New Roman"/>
          <w:szCs w:val="24"/>
        </w:rPr>
        <w:t>.</w:t>
      </w:r>
    </w:p>
    <w:p w14:paraId="2E2473C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w:t>
      </w:r>
      <w:r w:rsidRPr="00E419CB">
        <w:rPr>
          <w:rFonts w:eastAsia="Times New Roman" w:cs="Times New Roman"/>
          <w:szCs w:val="24"/>
        </w:rPr>
        <w:t>ο δεύτερο θέμα</w:t>
      </w:r>
      <w:r>
        <w:rPr>
          <w:rFonts w:eastAsia="Times New Roman" w:cs="Times New Roman"/>
          <w:szCs w:val="24"/>
        </w:rPr>
        <w:t>,</w:t>
      </w:r>
      <w:r w:rsidRPr="00E419CB">
        <w:rPr>
          <w:rFonts w:eastAsia="Times New Roman" w:cs="Times New Roman"/>
          <w:szCs w:val="24"/>
        </w:rPr>
        <w:t xml:space="preserve"> στο οποίο θέλω να αναφερθώ</w:t>
      </w:r>
      <w:r>
        <w:rPr>
          <w:rFonts w:eastAsia="Times New Roman" w:cs="Times New Roman"/>
          <w:szCs w:val="24"/>
        </w:rPr>
        <w:t>,</w:t>
      </w:r>
      <w:r w:rsidRPr="00E419CB">
        <w:rPr>
          <w:rFonts w:eastAsia="Times New Roman" w:cs="Times New Roman"/>
          <w:szCs w:val="24"/>
        </w:rPr>
        <w:t xml:space="preserve"> είναι </w:t>
      </w:r>
      <w:r>
        <w:rPr>
          <w:rFonts w:eastAsia="Times New Roman" w:cs="Times New Roman"/>
          <w:szCs w:val="24"/>
        </w:rPr>
        <w:t>οι</w:t>
      </w:r>
      <w:r w:rsidRPr="00E419CB">
        <w:rPr>
          <w:rFonts w:eastAsia="Times New Roman" w:cs="Times New Roman"/>
          <w:szCs w:val="24"/>
        </w:rPr>
        <w:t xml:space="preserve"> ρυθμίσε</w:t>
      </w:r>
      <w:r w:rsidRPr="00E419CB">
        <w:rPr>
          <w:rFonts w:eastAsia="Times New Roman" w:cs="Times New Roman"/>
          <w:szCs w:val="24"/>
        </w:rPr>
        <w:t>ις που υπάρχουν για τα επαγγελματικά λύκεια</w:t>
      </w:r>
      <w:r>
        <w:rPr>
          <w:rFonts w:eastAsia="Times New Roman" w:cs="Times New Roman"/>
          <w:szCs w:val="24"/>
        </w:rPr>
        <w:t>. Να πω εδώ ότι για την Κ</w:t>
      </w:r>
      <w:r w:rsidRPr="00E419CB">
        <w:rPr>
          <w:rFonts w:eastAsia="Times New Roman" w:cs="Times New Roman"/>
          <w:szCs w:val="24"/>
        </w:rPr>
        <w:t xml:space="preserve">υβέρνηση αποτελεί σημαντική προτεραιότητα η επαγγελματική </w:t>
      </w:r>
      <w:r>
        <w:rPr>
          <w:rFonts w:eastAsia="Times New Roman" w:cs="Times New Roman"/>
          <w:szCs w:val="24"/>
        </w:rPr>
        <w:t>εκπαίδευση</w:t>
      </w:r>
      <w:r w:rsidRPr="00E419CB">
        <w:rPr>
          <w:rFonts w:eastAsia="Times New Roman" w:cs="Times New Roman"/>
          <w:szCs w:val="24"/>
        </w:rPr>
        <w:t xml:space="preserve"> και αυτό καταγράφεται και αποτυπώνεται από το σύνολο των αλλαγών και των μεταρρυθμίσεων που έχουν δρομολογηθεί από το 2</w:t>
      </w:r>
      <w:r w:rsidRPr="00E419CB">
        <w:rPr>
          <w:rFonts w:eastAsia="Times New Roman" w:cs="Times New Roman"/>
          <w:szCs w:val="24"/>
        </w:rPr>
        <w:t>016 και μετά</w:t>
      </w:r>
      <w:r>
        <w:rPr>
          <w:rFonts w:eastAsia="Times New Roman" w:cs="Times New Roman"/>
          <w:szCs w:val="24"/>
        </w:rPr>
        <w:t>. Ν</w:t>
      </w:r>
      <w:r w:rsidRPr="00E419CB">
        <w:rPr>
          <w:rFonts w:eastAsia="Times New Roman" w:cs="Times New Roman"/>
          <w:szCs w:val="24"/>
        </w:rPr>
        <w:t xml:space="preserve">α υπενθυμίσω ότι </w:t>
      </w:r>
      <w:r w:rsidRPr="00E419CB">
        <w:rPr>
          <w:rFonts w:eastAsia="Times New Roman" w:cs="Times New Roman"/>
          <w:szCs w:val="24"/>
        </w:rPr>
        <w:lastRenderedPageBreak/>
        <w:t xml:space="preserve">το πρώτο μέτρο ήταν η επαναφορά του </w:t>
      </w:r>
      <w:r>
        <w:rPr>
          <w:rFonts w:eastAsia="Times New Roman" w:cs="Times New Roman"/>
          <w:szCs w:val="24"/>
        </w:rPr>
        <w:t xml:space="preserve">δύο χιλιάδων πεντακοσίων </w:t>
      </w:r>
      <w:r w:rsidRPr="00E419CB">
        <w:rPr>
          <w:rFonts w:eastAsia="Times New Roman" w:cs="Times New Roman"/>
          <w:szCs w:val="24"/>
        </w:rPr>
        <w:t xml:space="preserve">εκπαιδευτικών που είχαν οδηγηθεί σε καθεστώς διαθεσιμότητας επί υπουργίας του </w:t>
      </w:r>
      <w:r>
        <w:rPr>
          <w:rFonts w:eastAsia="Times New Roman" w:cs="Times New Roman"/>
          <w:szCs w:val="24"/>
        </w:rPr>
        <w:t>κ.</w:t>
      </w:r>
      <w:r w:rsidRPr="00E419CB">
        <w:rPr>
          <w:rFonts w:eastAsia="Times New Roman" w:cs="Times New Roman"/>
          <w:szCs w:val="24"/>
        </w:rPr>
        <w:t xml:space="preserve"> Μητσοτάκη και η επαναλειτουργία όλων των κ</w:t>
      </w:r>
      <w:r>
        <w:rPr>
          <w:rFonts w:eastAsia="Times New Roman" w:cs="Times New Roman"/>
          <w:szCs w:val="24"/>
        </w:rPr>
        <w:t xml:space="preserve">ατηργημένων ειδικοτήτων και τομέων </w:t>
      </w:r>
      <w:r w:rsidRPr="00E419CB">
        <w:rPr>
          <w:rFonts w:eastAsia="Times New Roman" w:cs="Times New Roman"/>
          <w:szCs w:val="24"/>
        </w:rPr>
        <w:t>των Ε</w:t>
      </w:r>
      <w:r w:rsidRPr="00E419CB">
        <w:rPr>
          <w:rFonts w:eastAsia="Times New Roman" w:cs="Times New Roman"/>
          <w:szCs w:val="24"/>
        </w:rPr>
        <w:t>ΠΑΛ</w:t>
      </w:r>
      <w:r>
        <w:rPr>
          <w:rFonts w:eastAsia="Times New Roman" w:cs="Times New Roman"/>
          <w:szCs w:val="24"/>
        </w:rPr>
        <w:t>.</w:t>
      </w:r>
    </w:p>
    <w:p w14:paraId="2E2473C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Επομένως, α</w:t>
      </w:r>
      <w:r w:rsidRPr="00E419CB">
        <w:rPr>
          <w:rFonts w:eastAsia="Times New Roman" w:cs="Times New Roman"/>
          <w:szCs w:val="24"/>
        </w:rPr>
        <w:t xml:space="preserve">γαπητή </w:t>
      </w:r>
      <w:r>
        <w:rPr>
          <w:rFonts w:eastAsia="Times New Roman" w:cs="Times New Roman"/>
          <w:szCs w:val="24"/>
        </w:rPr>
        <w:t>ε</w:t>
      </w:r>
      <w:r w:rsidRPr="00E419CB">
        <w:rPr>
          <w:rFonts w:eastAsia="Times New Roman" w:cs="Times New Roman"/>
          <w:szCs w:val="24"/>
        </w:rPr>
        <w:t xml:space="preserve">ισηγήτρια </w:t>
      </w:r>
      <w:r w:rsidRPr="00E419CB">
        <w:rPr>
          <w:rFonts w:eastAsia="Times New Roman" w:cs="Times New Roman"/>
          <w:szCs w:val="24"/>
        </w:rPr>
        <w:t>της Νέας Δημοκρατίας</w:t>
      </w:r>
      <w:r>
        <w:rPr>
          <w:rFonts w:eastAsia="Times New Roman" w:cs="Times New Roman"/>
          <w:szCs w:val="24"/>
        </w:rPr>
        <w:t>,</w:t>
      </w:r>
      <w:r w:rsidRPr="00E419CB">
        <w:rPr>
          <w:rFonts w:eastAsia="Times New Roman" w:cs="Times New Roman"/>
          <w:szCs w:val="24"/>
        </w:rPr>
        <w:t xml:space="preserve"> εμείς</w:t>
      </w:r>
      <w:r>
        <w:rPr>
          <w:rFonts w:eastAsia="Times New Roman" w:cs="Times New Roman"/>
          <w:szCs w:val="24"/>
        </w:rPr>
        <w:t xml:space="preserve"> ή εσείς</w:t>
      </w:r>
      <w:r w:rsidRPr="00E419CB">
        <w:rPr>
          <w:rFonts w:eastAsia="Times New Roman" w:cs="Times New Roman"/>
          <w:szCs w:val="24"/>
        </w:rPr>
        <w:t xml:space="preserve"> απαξιώνετ</w:t>
      </w:r>
      <w:r>
        <w:rPr>
          <w:rFonts w:eastAsia="Times New Roman" w:cs="Times New Roman"/>
          <w:szCs w:val="24"/>
        </w:rPr>
        <w:t>ε</w:t>
      </w:r>
      <w:r w:rsidRPr="00E419CB">
        <w:rPr>
          <w:rFonts w:eastAsia="Times New Roman" w:cs="Times New Roman"/>
          <w:szCs w:val="24"/>
        </w:rPr>
        <w:t xml:space="preserve"> </w:t>
      </w:r>
      <w:r>
        <w:rPr>
          <w:rFonts w:eastAsia="Times New Roman" w:cs="Times New Roman"/>
          <w:szCs w:val="24"/>
        </w:rPr>
        <w:t>τα ΕΠΑΛ; Ε</w:t>
      </w:r>
      <w:r w:rsidRPr="00E419CB">
        <w:rPr>
          <w:rFonts w:eastAsia="Times New Roman" w:cs="Times New Roman"/>
          <w:szCs w:val="24"/>
        </w:rPr>
        <w:t>πιπλέον</w:t>
      </w:r>
      <w:r>
        <w:rPr>
          <w:rFonts w:eastAsia="Times New Roman" w:cs="Times New Roman"/>
          <w:szCs w:val="24"/>
        </w:rPr>
        <w:t>,</w:t>
      </w:r>
      <w:r w:rsidRPr="00E419CB">
        <w:rPr>
          <w:rFonts w:eastAsia="Times New Roman" w:cs="Times New Roman"/>
          <w:szCs w:val="24"/>
        </w:rPr>
        <w:t xml:space="preserve"> </w:t>
      </w:r>
      <w:r>
        <w:rPr>
          <w:rFonts w:eastAsia="Times New Roman" w:cs="Times New Roman"/>
          <w:szCs w:val="24"/>
        </w:rPr>
        <w:t>ολοκληρώθηκε</w:t>
      </w:r>
      <w:r w:rsidRPr="00E419CB">
        <w:rPr>
          <w:rFonts w:eastAsia="Times New Roman" w:cs="Times New Roman"/>
          <w:szCs w:val="24"/>
        </w:rPr>
        <w:t xml:space="preserve"> ένας λεπτομερής στρατηγικός σχεδιασμός για την ποιοτική αναβάθμιση και ενίσχυση του </w:t>
      </w:r>
      <w:r>
        <w:rPr>
          <w:rFonts w:eastAsia="Times New Roman" w:cs="Times New Roman"/>
          <w:szCs w:val="24"/>
        </w:rPr>
        <w:t>ε</w:t>
      </w:r>
      <w:r w:rsidRPr="00E419CB">
        <w:rPr>
          <w:rFonts w:eastAsia="Times New Roman" w:cs="Times New Roman"/>
          <w:szCs w:val="24"/>
        </w:rPr>
        <w:t>παγγελματ</w:t>
      </w:r>
      <w:r>
        <w:rPr>
          <w:rFonts w:eastAsia="Times New Roman" w:cs="Times New Roman"/>
          <w:szCs w:val="24"/>
        </w:rPr>
        <w:t xml:space="preserve">ικού λυκείου </w:t>
      </w:r>
      <w:r>
        <w:rPr>
          <w:rFonts w:eastAsia="Times New Roman" w:cs="Times New Roman"/>
          <w:szCs w:val="24"/>
        </w:rPr>
        <w:t>και γι’</w:t>
      </w:r>
      <w:r w:rsidRPr="00E419CB">
        <w:rPr>
          <w:rFonts w:eastAsia="Times New Roman" w:cs="Times New Roman"/>
          <w:szCs w:val="24"/>
        </w:rPr>
        <w:t xml:space="preserve"> αυτό όλο και περισσότεροι μα</w:t>
      </w:r>
      <w:r w:rsidRPr="00E419CB">
        <w:rPr>
          <w:rFonts w:eastAsia="Times New Roman" w:cs="Times New Roman"/>
          <w:szCs w:val="24"/>
        </w:rPr>
        <w:t xml:space="preserve">θητές επιλέγουν το </w:t>
      </w:r>
      <w:r>
        <w:rPr>
          <w:rFonts w:eastAsia="Times New Roman" w:cs="Times New Roman"/>
          <w:szCs w:val="24"/>
        </w:rPr>
        <w:t>ε</w:t>
      </w:r>
      <w:r w:rsidRPr="00E419CB">
        <w:rPr>
          <w:rFonts w:eastAsia="Times New Roman" w:cs="Times New Roman"/>
          <w:szCs w:val="24"/>
        </w:rPr>
        <w:t xml:space="preserve">παγγελματικό </w:t>
      </w:r>
      <w:r>
        <w:rPr>
          <w:rFonts w:eastAsia="Times New Roman" w:cs="Times New Roman"/>
          <w:szCs w:val="24"/>
        </w:rPr>
        <w:t>λ</w:t>
      </w:r>
      <w:r w:rsidRPr="00E419CB">
        <w:rPr>
          <w:rFonts w:eastAsia="Times New Roman" w:cs="Times New Roman"/>
          <w:szCs w:val="24"/>
        </w:rPr>
        <w:t>ύκειο</w:t>
      </w:r>
      <w:r>
        <w:rPr>
          <w:rFonts w:eastAsia="Times New Roman" w:cs="Times New Roman"/>
          <w:szCs w:val="24"/>
        </w:rPr>
        <w:t>,</w:t>
      </w:r>
      <w:r w:rsidRPr="00E419CB">
        <w:rPr>
          <w:rFonts w:eastAsia="Times New Roman" w:cs="Times New Roman"/>
          <w:szCs w:val="24"/>
        </w:rPr>
        <w:t xml:space="preserve"> με αύξηση του δυναμικού 8% στα ημερήσια και 13% στα </w:t>
      </w:r>
      <w:r>
        <w:rPr>
          <w:rFonts w:eastAsia="Times New Roman" w:cs="Times New Roman"/>
          <w:szCs w:val="24"/>
        </w:rPr>
        <w:t>ε</w:t>
      </w:r>
      <w:r w:rsidRPr="00E419CB">
        <w:rPr>
          <w:rFonts w:eastAsia="Times New Roman" w:cs="Times New Roman"/>
          <w:szCs w:val="24"/>
        </w:rPr>
        <w:t xml:space="preserve">σπερινά </w:t>
      </w:r>
      <w:r>
        <w:rPr>
          <w:rFonts w:eastAsia="Times New Roman" w:cs="Times New Roman"/>
          <w:szCs w:val="24"/>
        </w:rPr>
        <w:t>ε</w:t>
      </w:r>
      <w:r w:rsidRPr="00E419CB">
        <w:rPr>
          <w:rFonts w:eastAsia="Times New Roman" w:cs="Times New Roman"/>
          <w:szCs w:val="24"/>
        </w:rPr>
        <w:t xml:space="preserve">παγγελματικά </w:t>
      </w:r>
      <w:r>
        <w:rPr>
          <w:rFonts w:eastAsia="Times New Roman" w:cs="Times New Roman"/>
          <w:szCs w:val="24"/>
        </w:rPr>
        <w:t>λ</w:t>
      </w:r>
      <w:r w:rsidRPr="00E419CB">
        <w:rPr>
          <w:rFonts w:eastAsia="Times New Roman" w:cs="Times New Roman"/>
          <w:szCs w:val="24"/>
        </w:rPr>
        <w:t>ύκεια</w:t>
      </w:r>
      <w:r>
        <w:rPr>
          <w:rFonts w:eastAsia="Times New Roman" w:cs="Times New Roman"/>
          <w:szCs w:val="24"/>
        </w:rPr>
        <w:t>.</w:t>
      </w:r>
      <w:r w:rsidRPr="00E419CB">
        <w:rPr>
          <w:rFonts w:eastAsia="Times New Roman" w:cs="Times New Roman"/>
          <w:szCs w:val="24"/>
        </w:rPr>
        <w:t xml:space="preserve"> </w:t>
      </w:r>
    </w:p>
    <w:p w14:paraId="2E2473D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εγκρίθηκαν χίλια πεντακόσια ολιγομελή τμήματα σε όλη τη χώρα με τετρακόσια τριάντα από αυτά να εξυπηρετούν ανάγκες από έναν έως πέντε μαθητές, ελαττώνεται ο αριθμός των μαθητών στην Γ΄ </w:t>
      </w:r>
      <w:r>
        <w:rPr>
          <w:rFonts w:eastAsia="Times New Roman"/>
          <w:color w:val="222222"/>
          <w:szCs w:val="24"/>
          <w:shd w:val="clear" w:color="auto" w:fill="FFFFFF"/>
        </w:rPr>
        <w:t>λυκείου</w:t>
      </w:r>
      <w:r>
        <w:rPr>
          <w:rFonts w:eastAsia="Times New Roman"/>
          <w:color w:val="222222"/>
          <w:szCs w:val="24"/>
          <w:shd w:val="clear" w:color="auto" w:fill="FFFFFF"/>
        </w:rPr>
        <w:t xml:space="preserve">, δημιουργήθηκε το τριετές </w:t>
      </w:r>
      <w:r>
        <w:rPr>
          <w:rFonts w:eastAsia="Times New Roman"/>
          <w:color w:val="222222"/>
          <w:szCs w:val="24"/>
          <w:shd w:val="clear" w:color="auto" w:fill="FFFFFF"/>
        </w:rPr>
        <w:t>εσπερινό λύκειο</w:t>
      </w:r>
      <w:r>
        <w:rPr>
          <w:rFonts w:eastAsia="Times New Roman"/>
          <w:color w:val="222222"/>
          <w:szCs w:val="24"/>
          <w:shd w:val="clear" w:color="auto" w:fill="FFFFFF"/>
        </w:rPr>
        <w:t>, που ήταν α</w:t>
      </w:r>
      <w:r>
        <w:rPr>
          <w:rFonts w:eastAsia="Times New Roman"/>
          <w:color w:val="222222"/>
          <w:szCs w:val="24"/>
          <w:shd w:val="clear" w:color="auto" w:fill="FFFFFF"/>
        </w:rPr>
        <w:t>ίτημα των εργαζομένων από το 1980.</w:t>
      </w:r>
    </w:p>
    <w:p w14:paraId="2E2473D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βεβαίως, δεν μπορώ να ακούω εδώ από τη Νέα Δημοκρατία ότι μετά το απολυτήριο τα παιδιά που είναι απόφοιτοι </w:t>
      </w:r>
      <w:r>
        <w:rPr>
          <w:rFonts w:eastAsia="Times New Roman"/>
          <w:color w:val="222222"/>
          <w:szCs w:val="24"/>
          <w:shd w:val="clear" w:color="auto" w:fill="FFFFFF"/>
        </w:rPr>
        <w:lastRenderedPageBreak/>
        <w:t>των ΕΠΑΛ δεν θα έχουν ελεύθερη πρόσβαση. Πρώτα από όλα, νομίζω ότι η Νέα Δημοκρατία δεν πιστεύει στην ελεύθερη</w:t>
      </w:r>
      <w:r>
        <w:rPr>
          <w:rFonts w:eastAsia="Times New Roman"/>
          <w:color w:val="222222"/>
          <w:szCs w:val="24"/>
          <w:shd w:val="clear" w:color="auto" w:fill="FFFFFF"/>
        </w:rPr>
        <w:t xml:space="preserve"> πρόσβαση, δεδομένου ότι στο πρόγραμμά της υποστηρίζει την παραμονή του υπάρχοντος συστήματος και επιπλέον λέει ότι ο αριθμός των εισακτέων στα </w:t>
      </w:r>
      <w:r>
        <w:rPr>
          <w:rFonts w:eastAsia="Times New Roman"/>
          <w:color w:val="222222"/>
          <w:szCs w:val="24"/>
          <w:shd w:val="clear" w:color="auto" w:fill="FFFFFF"/>
        </w:rPr>
        <w:t xml:space="preserve">ανώτατα εκπαιδευτικά ιδρύματα </w:t>
      </w:r>
      <w:r>
        <w:rPr>
          <w:rFonts w:eastAsia="Times New Roman"/>
          <w:color w:val="222222"/>
          <w:szCs w:val="24"/>
          <w:shd w:val="clear" w:color="auto" w:fill="FFFFFF"/>
        </w:rPr>
        <w:t>πρέπει να αποφασίζεται από τα ίδια τα ιδρύματα που διαχρονικά εισηγούνται πολύ μικ</w:t>
      </w:r>
      <w:r>
        <w:rPr>
          <w:rFonts w:eastAsia="Times New Roman"/>
          <w:color w:val="222222"/>
          <w:szCs w:val="24"/>
          <w:shd w:val="clear" w:color="auto" w:fill="FFFFFF"/>
        </w:rPr>
        <w:t>ρότερους αριθμούς και μάλιστα να ανεβάζουν τη βάση ανάλογα με τις ανάγκες τους. Άρα, ένα το κρατούμενο, δεν πιστεύει στην ελεύθερη πρόσβαση.</w:t>
      </w:r>
    </w:p>
    <w:p w14:paraId="2E2473D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το κρατούμενο, τα παιδιά τα οποία θα παίρνουν το απολυτήριο των ΕΠΑΛ θα μπορούν όλα, χωρίς εξετάσεις, ελεύθ</w:t>
      </w:r>
      <w:r>
        <w:rPr>
          <w:rFonts w:eastAsia="Times New Roman"/>
          <w:color w:val="222222"/>
          <w:szCs w:val="24"/>
          <w:shd w:val="clear" w:color="auto" w:fill="FFFFFF"/>
        </w:rPr>
        <w:t>ερα, να μπαίνουν σε αυτά τα καινούργια διετή προγράμματα, τα οποία θα οδηγούν σε επαγγελματικά δικαιώματα επιπέδου 5.</w:t>
      </w:r>
    </w:p>
    <w:p w14:paraId="2E2473D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μεριά, λέει το Κομμουνιστικό Κόμμα </w:t>
      </w:r>
      <w:r>
        <w:rPr>
          <w:rFonts w:eastAsia="Times New Roman"/>
          <w:color w:val="222222"/>
          <w:szCs w:val="24"/>
          <w:shd w:val="clear" w:color="auto" w:fill="FFFFFF"/>
        </w:rPr>
        <w:t xml:space="preserve">Ελλάδας </w:t>
      </w:r>
      <w:r>
        <w:rPr>
          <w:rFonts w:eastAsia="Times New Roman"/>
          <w:color w:val="222222"/>
          <w:szCs w:val="24"/>
          <w:shd w:val="clear" w:color="auto" w:fill="FFFFFF"/>
        </w:rPr>
        <w:t>για δουλειά χωρίς δικαιώματα. Η μαθητεία, η οποία και αυτή αφορά ενήλικες μαθητές,</w:t>
      </w:r>
      <w:r>
        <w:rPr>
          <w:rFonts w:eastAsia="Times New Roman"/>
          <w:color w:val="222222"/>
          <w:szCs w:val="24"/>
          <w:shd w:val="clear" w:color="auto" w:fill="FFFFFF"/>
        </w:rPr>
        <w:t xml:space="preserve"> έχει αγκαλιαστεί και έχουμε αύξηση κατά 33%, συνοδεύεται από αύξηση του μισθού των παιδιών με </w:t>
      </w:r>
      <w:r>
        <w:rPr>
          <w:rFonts w:eastAsia="Times New Roman"/>
          <w:color w:val="222222"/>
          <w:szCs w:val="24"/>
          <w:shd w:val="clear" w:color="auto" w:fill="FFFFFF"/>
        </w:rPr>
        <w:lastRenderedPageBreak/>
        <w:t xml:space="preserve">την κατάργηση του </w:t>
      </w:r>
      <w:proofErr w:type="spellStart"/>
      <w:r>
        <w:rPr>
          <w:rFonts w:eastAsia="Times New Roman"/>
          <w:color w:val="222222"/>
          <w:szCs w:val="24"/>
          <w:shd w:val="clear" w:color="auto" w:fill="FFFFFF"/>
        </w:rPr>
        <w:t>υποκατώτατου</w:t>
      </w:r>
      <w:proofErr w:type="spellEnd"/>
      <w:r>
        <w:rPr>
          <w:rFonts w:eastAsia="Times New Roman"/>
          <w:color w:val="222222"/>
          <w:szCs w:val="24"/>
          <w:shd w:val="clear" w:color="auto" w:fill="FFFFFF"/>
        </w:rPr>
        <w:t xml:space="preserve"> και την αύξηση του κατώτατου κατά 27%, με εξετάσεις πιστοποίησης που γίνονται δωρεάν, με επαγγελματικά δικαιώματα επιπέδου 5. Πρόσ</w:t>
      </w:r>
      <w:r>
        <w:rPr>
          <w:rFonts w:eastAsia="Times New Roman"/>
          <w:color w:val="222222"/>
          <w:szCs w:val="24"/>
          <w:shd w:val="clear" w:color="auto" w:fill="FFFFFF"/>
        </w:rPr>
        <w:t>φατα δημοσιεύσαμε σε ΦΕΚ και τα επαγγελματικά δικαιώματα αυτών των παιδιών.</w:t>
      </w:r>
    </w:p>
    <w:p w14:paraId="2E2473D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γίνεται μια σοβαρή και συνειδητή προσπάθεια μέσα στο νομοσχέδιο. Δημοσιεύουμε και διατάξεις από τις οποίες, επειδή έχει αλλάξει η δομή του περιεχομένου των ΕΠΑΛ, προκύπτε</w:t>
      </w:r>
      <w:r>
        <w:rPr>
          <w:rFonts w:eastAsia="Times New Roman"/>
          <w:color w:val="222222"/>
          <w:szCs w:val="24"/>
          <w:shd w:val="clear" w:color="auto" w:fill="FFFFFF"/>
        </w:rPr>
        <w:t>ι ότι υπάρχει και μείωση του εξεταστικού φόρτου περίπου κατά 55% με 66%.</w:t>
      </w:r>
    </w:p>
    <w:p w14:paraId="2E2473D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Τελευταίο που ειπώθηκε από τη Νέα Δημοκρατία: Χάνονται, λέει, σχολές και αντικείμενα. Ούτε σχολές χάνονται ούτε αντικείμενα. Με τροπολογία που έχει κατατεθεί ρυθμίζεται το ποσοστό πρό</w:t>
      </w:r>
      <w:r>
        <w:rPr>
          <w:rFonts w:eastAsia="Times New Roman"/>
          <w:color w:val="222222"/>
          <w:szCs w:val="24"/>
          <w:shd w:val="clear" w:color="auto" w:fill="FFFFFF"/>
        </w:rPr>
        <w:t xml:space="preserve">σβασης των αποφοίτων των ΕΠΑΛ στα πανεπιστήμια και με τις αλλαγές που έχουν και την αναδιαμόρφωση του ειδικού ποσοστού θα μπορούν σε ίδιο αριθμό θέσεων οι απόφοιτοι των ΕΠΑΛ να διεκδικούν θέσεις με τις πανελλαδικές εξετάσεις 10% επί του συνόλου των θέσεων </w:t>
      </w:r>
      <w:r>
        <w:rPr>
          <w:rFonts w:eastAsia="Times New Roman"/>
          <w:color w:val="222222"/>
          <w:szCs w:val="24"/>
          <w:shd w:val="clear" w:color="auto" w:fill="FFFFFF"/>
        </w:rPr>
        <w:t xml:space="preserve">για τις κατευθύνσεις και τα τμήματα </w:t>
      </w:r>
      <w:r>
        <w:rPr>
          <w:rFonts w:eastAsia="Times New Roman"/>
          <w:color w:val="222222"/>
          <w:szCs w:val="24"/>
          <w:shd w:val="clear" w:color="auto" w:fill="FFFFFF"/>
        </w:rPr>
        <w:lastRenderedPageBreak/>
        <w:t>που είναι συναφή και 5% του συνόλου των θέσεων για τις υπόλοιπες σχολές, ενώ το 20% θα μείνει για την ΑΣΠΑΙΤΕ και τις Ανώτερες Σχολές Τουριστικής Εκπαίδευσης.</w:t>
      </w:r>
    </w:p>
    <w:p w14:paraId="2E2473D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τρίτο σημείο στο οποίο θα ήθελα να αναφερθώ είναι το θέμα </w:t>
      </w:r>
      <w:r>
        <w:rPr>
          <w:rFonts w:eastAsia="Times New Roman"/>
          <w:color w:val="222222"/>
          <w:szCs w:val="24"/>
          <w:shd w:val="clear" w:color="auto" w:fill="FFFFFF"/>
        </w:rPr>
        <w:t xml:space="preserve">της ελληνόγλωσσης εκπαίδευσης στο εξωτερικό. Έχει υπάρξει </w:t>
      </w:r>
      <w:proofErr w:type="spellStart"/>
      <w:r>
        <w:rPr>
          <w:rFonts w:eastAsia="Times New Roman"/>
          <w:color w:val="222222"/>
          <w:szCs w:val="24"/>
          <w:shd w:val="clear" w:color="auto" w:fill="FFFFFF"/>
        </w:rPr>
        <w:t>επικαιροποιημένο</w:t>
      </w:r>
      <w:proofErr w:type="spellEnd"/>
      <w:r>
        <w:rPr>
          <w:rFonts w:eastAsia="Times New Roman"/>
          <w:color w:val="222222"/>
          <w:szCs w:val="24"/>
          <w:shd w:val="clear" w:color="auto" w:fill="FFFFFF"/>
        </w:rPr>
        <w:t xml:space="preserve"> νομοθετικό πλαίσιο, είχε υπάρξει έγκαιρη απόσπαση εκπαιδευτικών στα σχολεία της ελληνόγλωσσης εκπαίδευσης, Μάλιστα, έχουν και αυξημένο αριθμό μαθητών για λόγους που είναι γνωστοί κα</w:t>
      </w:r>
      <w:r>
        <w:rPr>
          <w:rFonts w:eastAsia="Times New Roman"/>
          <w:color w:val="222222"/>
          <w:szCs w:val="24"/>
          <w:shd w:val="clear" w:color="auto" w:fill="FFFFFF"/>
        </w:rPr>
        <w:t xml:space="preserve">ι προφανείς. Υπήρξε νομοθέτηση να διατηρείται η οργανική θέση των εκπαιδευτικών που αποσπώνται και τώρα, αναγνωρίζοντας τις αυξημένες εκπαιδευτικές ανάγκες και βγαίνοντας από το </w:t>
      </w:r>
      <w:proofErr w:type="spellStart"/>
      <w:r>
        <w:rPr>
          <w:rFonts w:eastAsia="Times New Roman"/>
          <w:color w:val="222222"/>
          <w:szCs w:val="24"/>
          <w:shd w:val="clear" w:color="auto" w:fill="FFFFFF"/>
        </w:rPr>
        <w:t>μνημονιακό</w:t>
      </w:r>
      <w:proofErr w:type="spellEnd"/>
      <w:r>
        <w:rPr>
          <w:rFonts w:eastAsia="Times New Roman"/>
          <w:color w:val="222222"/>
          <w:szCs w:val="24"/>
          <w:shd w:val="clear" w:color="auto" w:fill="FFFFFF"/>
        </w:rPr>
        <w:t xml:space="preserve"> πλαίσιο, με αύξηση των διαθέσιμων πόρων, είμαστε σε θέση να ενισχύσ</w:t>
      </w:r>
      <w:r>
        <w:rPr>
          <w:rFonts w:eastAsia="Times New Roman"/>
          <w:color w:val="222222"/>
          <w:szCs w:val="24"/>
          <w:shd w:val="clear" w:color="auto" w:fill="FFFFFF"/>
        </w:rPr>
        <w:t>ουμε οικονομικά τους εκπαιδευτικούς στο εξωτερικό. Με το άρθρο 221 παρατείνουμε την καταβολή του επιμισθίου του επιδόματος εξωτερικού για ένα έτος, δηλαδή το επιμίσθιο θα καταβάλλεται για τέσσερα έτη, ρύθμιση που θα έχει ισχύ από την επόμενη σχολική χρονιά</w:t>
      </w:r>
      <w:r>
        <w:rPr>
          <w:rFonts w:eastAsia="Times New Roman"/>
          <w:color w:val="222222"/>
          <w:szCs w:val="24"/>
          <w:shd w:val="clear" w:color="auto" w:fill="FFFFFF"/>
        </w:rPr>
        <w:t>.</w:t>
      </w:r>
    </w:p>
    <w:p w14:paraId="2E2473D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Βεβαίως, στη συνέχεια θα πρέπει να μιλήσουμε και για τις ποιότητες της εκπαίδευσης και για το περιεχόμενο των σπουδών. Είναι μια διαδικασία ανοιχτή, στην οποία έχουμε ξεκινήσει με την ανάπτυξη σχέσεων εμπιστοσύνης με τις ελληνικές κοινότητες και τους φορ</w:t>
      </w:r>
      <w:r>
        <w:rPr>
          <w:rFonts w:eastAsia="Times New Roman"/>
          <w:color w:val="222222"/>
          <w:szCs w:val="24"/>
          <w:shd w:val="clear" w:color="auto" w:fill="FFFFFF"/>
        </w:rPr>
        <w:t>είς του εξωτερικού σε επίπεδο εκπαιδευτικής διαδικασίας.</w:t>
      </w:r>
    </w:p>
    <w:p w14:paraId="2E2473D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τελειώσω, γιατί προέρχομαι από την τριτοβάθμια εκπαίδευση, -έχει πει πολλά και η εισηγήτρια μας και οι άλλοι ομιλητές και ο ίδιος ο Υπουργός- με δύο μόνο παρατηρήσεις:</w:t>
      </w:r>
    </w:p>
    <w:p w14:paraId="2E2473D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Πρώτη παρατήρηση τη</w:t>
      </w:r>
      <w:r>
        <w:rPr>
          <w:rFonts w:eastAsia="Times New Roman"/>
          <w:color w:val="222222"/>
          <w:szCs w:val="24"/>
          <w:shd w:val="clear" w:color="auto" w:fill="FFFFFF"/>
        </w:rPr>
        <w:t xml:space="preserve">ν οποία θα ήθελα να κάνω είναι ότι, παρά τις φωνές της Αντιπολίτευσης, οι οποίες διαχρονικά συνοδεύονται από την </w:t>
      </w:r>
      <w:proofErr w:type="spellStart"/>
      <w:r>
        <w:rPr>
          <w:rFonts w:eastAsia="Times New Roman"/>
          <w:color w:val="222222"/>
          <w:szCs w:val="24"/>
          <w:shd w:val="clear" w:color="auto" w:fill="FFFFFF"/>
        </w:rPr>
        <w:t>καταστροφολογική</w:t>
      </w:r>
      <w:proofErr w:type="spellEnd"/>
      <w:r>
        <w:rPr>
          <w:rFonts w:eastAsia="Times New Roman"/>
          <w:color w:val="222222"/>
          <w:szCs w:val="24"/>
          <w:shd w:val="clear" w:color="auto" w:fill="FFFFFF"/>
        </w:rPr>
        <w:t xml:space="preserve"> θέση για τα δημόσια πανεπιστήμια και την υποτιθέμενη ανάγκη για την ίδρυση των ιδιωτικών πανεπιστημίων, η ευρωπαϊκή πρακτική α</w:t>
      </w:r>
      <w:r>
        <w:rPr>
          <w:rFonts w:eastAsia="Times New Roman"/>
          <w:color w:val="222222"/>
          <w:szCs w:val="24"/>
          <w:shd w:val="clear" w:color="auto" w:fill="FFFFFF"/>
        </w:rPr>
        <w:t xml:space="preserve">πό το 2009 και σίγουρα μετά τη Σύνοδο του </w:t>
      </w:r>
      <w:proofErr w:type="spellStart"/>
      <w:r>
        <w:rPr>
          <w:rFonts w:eastAsia="Times New Roman"/>
          <w:color w:val="222222"/>
          <w:szCs w:val="24"/>
          <w:shd w:val="clear" w:color="auto" w:fill="FFFFFF"/>
        </w:rPr>
        <w:t>Γκέτεμποργκ</w:t>
      </w:r>
      <w:proofErr w:type="spellEnd"/>
      <w:r>
        <w:rPr>
          <w:rFonts w:eastAsia="Times New Roman"/>
          <w:color w:val="222222"/>
          <w:szCs w:val="24"/>
          <w:shd w:val="clear" w:color="auto" w:fill="FFFFFF"/>
        </w:rPr>
        <w:t xml:space="preserve"> το 2016 είναι η συγκρότηση πολυδύναμων πανεπιστημίων.</w:t>
      </w:r>
    </w:p>
    <w:p w14:paraId="2E2473D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αυτήν την κατεύθυνση προχωρούμε. Ξέρουμε ότι χρειάζεται υπομονή και χρόνος για να αποδώσει ο σχεδιασμός </w:t>
      </w:r>
      <w:r>
        <w:rPr>
          <w:rFonts w:eastAsia="Times New Roman"/>
          <w:color w:val="222222"/>
          <w:szCs w:val="24"/>
          <w:shd w:val="clear" w:color="auto" w:fill="FFFFFF"/>
        </w:rPr>
        <w:lastRenderedPageBreak/>
        <w:t>μας. Βεβαίως, εγώ συμμερίζομαι ότι χρειάζ</w:t>
      </w:r>
      <w:r>
        <w:rPr>
          <w:rFonts w:eastAsia="Times New Roman"/>
          <w:color w:val="222222"/>
          <w:szCs w:val="24"/>
          <w:shd w:val="clear" w:color="auto" w:fill="FFFFFF"/>
        </w:rPr>
        <w:t>ονται και σκληρές προσπάθειες των ανθρώπων που υπηρετούν το πανεπιστήμιο και των πανεπιστημιακών αρχών που έχουν στην πλειοψηφία τους αγκαλιάσει το εγχείρημα, που δικαιούνται να εκφράζουν και επιφυλάξεις για τους τρόπους και τους χρόνους υλοποίησης, δεν αμ</w:t>
      </w:r>
      <w:r>
        <w:rPr>
          <w:rFonts w:eastAsia="Times New Roman"/>
          <w:color w:val="222222"/>
          <w:szCs w:val="24"/>
          <w:shd w:val="clear" w:color="auto" w:fill="FFFFFF"/>
        </w:rPr>
        <w:t>φισβητούν, όμως, στην πλειοψηφία τους ότι οι συνέργειες αυτές είναι η μοναδική λύση, ακαδημαϊκά και επιστημονικά.</w:t>
      </w:r>
    </w:p>
    <w:p w14:paraId="2E2473DB"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άλλη μεριά, η Αξιωματική Αντιπολίτευση έχει μακιγιαρισμένη ατζέντα. Θα μου επιτρέψετε να πω, το είπε και η Κοινοβουλευτική μας Εκπρόσω</w:t>
      </w:r>
      <w:r>
        <w:rPr>
          <w:rFonts w:eastAsia="Times New Roman"/>
          <w:color w:val="222222"/>
          <w:szCs w:val="24"/>
          <w:shd w:val="clear" w:color="auto" w:fill="FFFFFF"/>
        </w:rPr>
        <w:t>πος, ότι είναι άκρως επικίνδυνο και υπονομευτικό να λέμε ότι τα τριτοβάθμια ιδρύματα είναι κέντρα ανομίας, τρομοκρατών και εμπόρων ναρκωτικών. Το ατόπημα αυτό το έπραξε και πάλι ο Αρχηγός της Αξιωματικής Αντιπολίτευσης σε ομιλία του στην Κύπρο.</w:t>
      </w:r>
    </w:p>
    <w:p w14:paraId="2E2473DC"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εμάς η </w:t>
      </w:r>
      <w:r>
        <w:rPr>
          <w:rFonts w:eastAsia="Times New Roman"/>
          <w:color w:val="222222"/>
          <w:szCs w:val="24"/>
          <w:shd w:val="clear" w:color="auto" w:fill="FFFFFF"/>
        </w:rPr>
        <w:t xml:space="preserve">ουσιαστική αναβάθμιση του δημόσιου πανεπιστημίου είναι προτεραιότητα. Διασφαλίσαμε πολλά πράγματα στα </w:t>
      </w:r>
      <w:r>
        <w:rPr>
          <w:rFonts w:eastAsia="Times New Roman"/>
          <w:color w:val="222222"/>
          <w:szCs w:val="24"/>
          <w:shd w:val="clear" w:color="auto" w:fill="FFFFFF"/>
        </w:rPr>
        <w:t>ανώτατα εκπαιδευτικά ιδρύματα</w:t>
      </w:r>
      <w:r>
        <w:rPr>
          <w:rFonts w:eastAsia="Times New Roman"/>
          <w:color w:val="222222"/>
          <w:szCs w:val="24"/>
          <w:shd w:val="clear" w:color="auto" w:fill="FFFFFF"/>
        </w:rPr>
        <w:t>, ακαδημαϊκούς κανόνες για όλα τα επίπεδα σπουδών, δωρεάν πρόσβαση και στα μεταπτυ</w:t>
      </w:r>
      <w:r>
        <w:rPr>
          <w:rFonts w:eastAsia="Times New Roman"/>
          <w:color w:val="222222"/>
          <w:szCs w:val="24"/>
          <w:shd w:val="clear" w:color="auto" w:fill="FFFFFF"/>
        </w:rPr>
        <w:lastRenderedPageBreak/>
        <w:t xml:space="preserve">χιακά προγράμματα για όσους αντιμετωπίζουν </w:t>
      </w:r>
      <w:r>
        <w:rPr>
          <w:rFonts w:eastAsia="Times New Roman"/>
          <w:color w:val="222222"/>
          <w:szCs w:val="24"/>
          <w:shd w:val="clear" w:color="auto" w:fill="FFFFFF"/>
        </w:rPr>
        <w:t>οικονομικές δυσκολίες, προσπάθεια να ξεκαθαριστεί και να είναι διαφανές το πώς διαχειρίζονται τα κονδύλια.</w:t>
      </w:r>
    </w:p>
    <w:p w14:paraId="2E2473D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γίνουν πολύ περισσότερα και να υπάρξουν και άλλα πράγματα. Μίλησε ήδη ο Υπουργός για την ρύθμιση που απαιτείται για το λοιπό επιστημονικό π</w:t>
      </w:r>
      <w:r>
        <w:rPr>
          <w:rFonts w:eastAsia="Times New Roman"/>
          <w:color w:val="222222"/>
          <w:szCs w:val="24"/>
          <w:shd w:val="clear" w:color="auto" w:fill="FFFFFF"/>
        </w:rPr>
        <w:t xml:space="preserve">ροσωπικό που υπηρετεί μέσα στα </w:t>
      </w:r>
      <w:r>
        <w:rPr>
          <w:rFonts w:eastAsia="Times New Roman"/>
          <w:color w:val="222222"/>
          <w:szCs w:val="24"/>
          <w:shd w:val="clear" w:color="auto" w:fill="FFFFFF"/>
        </w:rPr>
        <w:t>ανώτατα εκπαιδευτικά ιδρύματα</w:t>
      </w:r>
      <w:r>
        <w:rPr>
          <w:rFonts w:eastAsia="Times New Roman"/>
          <w:color w:val="222222"/>
          <w:szCs w:val="24"/>
          <w:shd w:val="clear" w:color="auto" w:fill="FFFFFF"/>
        </w:rPr>
        <w:t>.</w:t>
      </w:r>
    </w:p>
    <w:p w14:paraId="2E2473D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η στόχευση -και τελειώνω, κύριε Πρόεδρε, και σας ευχαριστώ για την ανοχή- είναι ότι οφείλουμε να στηρίξουμε τα δημόσια πανεπιστήμια και την έρευνα, να επενδύσουμε -πράγμα που γίνεται α</w:t>
      </w:r>
      <w:r>
        <w:rPr>
          <w:rFonts w:eastAsia="Times New Roman"/>
          <w:color w:val="222222"/>
          <w:szCs w:val="24"/>
          <w:shd w:val="clear" w:color="auto" w:fill="FFFFFF"/>
        </w:rPr>
        <w:t xml:space="preserve">πό τα στοιχεία που έχουν κατατεθεί- σε υλικούς και ανθρώπινους πόρους, αλλά κυρίως να πιστέψουμε εκ νέου στο εκπαιδευτικό και επιστημονικό έργο που δεν παράγεται προς όφελος </w:t>
      </w:r>
      <w:proofErr w:type="spellStart"/>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μιάς</w:t>
      </w:r>
      <w:proofErr w:type="spellEnd"/>
      <w:r>
        <w:rPr>
          <w:rFonts w:eastAsia="Times New Roman"/>
          <w:color w:val="222222"/>
          <w:szCs w:val="24"/>
          <w:shd w:val="clear" w:color="auto" w:fill="FFFFFF"/>
        </w:rPr>
        <w:t xml:space="preserve"> κυβέρνησης, αλλά προς όφελος των ίδιων των λειτουργών και της κοινωνίας κα</w:t>
      </w:r>
      <w:r>
        <w:rPr>
          <w:rFonts w:eastAsia="Times New Roman"/>
          <w:color w:val="222222"/>
          <w:szCs w:val="24"/>
          <w:shd w:val="clear" w:color="auto" w:fill="FFFFFF"/>
        </w:rPr>
        <w:t>ι της νέας γενιάς, αλλά και της κοινωνίας ευρύτερα.</w:t>
      </w:r>
    </w:p>
    <w:p w14:paraId="2E2473D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2E2473E0" w14:textId="77777777" w:rsidR="00ED3BF8" w:rsidRDefault="009F432D">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E2473E1" w14:textId="77777777" w:rsidR="00ED3BF8" w:rsidRDefault="009F432D">
      <w:pPr>
        <w:spacing w:after="0" w:line="600" w:lineRule="auto"/>
        <w:ind w:firstLine="720"/>
        <w:jc w:val="both"/>
        <w:rPr>
          <w:rFonts w:eastAsia="Times New Roman"/>
          <w:color w:val="222222"/>
          <w:szCs w:val="24"/>
          <w:shd w:val="clear" w:color="auto" w:fill="FFFFFF"/>
        </w:rPr>
      </w:pPr>
      <w:r w:rsidRPr="00AB0297">
        <w:rPr>
          <w:rFonts w:eastAsia="Times New Roman"/>
          <w:b/>
          <w:color w:val="222222"/>
          <w:szCs w:val="24"/>
          <w:shd w:val="clear" w:color="auto" w:fill="FFFFFF"/>
        </w:rPr>
        <w:lastRenderedPageBreak/>
        <w:t>ΠΡΟΕΔΡΕΥΩΝ (Μάριος Γεωργιάδης):</w:t>
      </w:r>
      <w:r>
        <w:rPr>
          <w:rFonts w:eastAsia="Times New Roman"/>
          <w:color w:val="222222"/>
          <w:szCs w:val="24"/>
          <w:shd w:val="clear" w:color="auto" w:fill="FFFFFF"/>
        </w:rPr>
        <w:t xml:space="preserve"> Ευχαριστούμε, κυρία Υπουργέ.</w:t>
      </w:r>
    </w:p>
    <w:p w14:paraId="2E2473E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Σπαρτινός</w:t>
      </w:r>
      <w:proofErr w:type="spellEnd"/>
      <w:r>
        <w:rPr>
          <w:rFonts w:eastAsia="Times New Roman"/>
          <w:color w:val="222222"/>
          <w:szCs w:val="24"/>
          <w:shd w:val="clear" w:color="auto" w:fill="FFFFFF"/>
        </w:rPr>
        <w:t xml:space="preserve"> από την Κοινοβουλευτική Ομάδα του ΣΥΡΙΖΑ για πέντε</w:t>
      </w:r>
      <w:r>
        <w:rPr>
          <w:rFonts w:eastAsia="Times New Roman"/>
          <w:color w:val="222222"/>
          <w:szCs w:val="24"/>
          <w:shd w:val="clear" w:color="auto" w:fill="FFFFFF"/>
        </w:rPr>
        <w:t xml:space="preserve"> λεπτά με ανοχή.</w:t>
      </w:r>
    </w:p>
    <w:p w14:paraId="2E2473E3" w14:textId="77777777" w:rsidR="00ED3BF8" w:rsidRDefault="009F432D">
      <w:pPr>
        <w:spacing w:after="0" w:line="600" w:lineRule="auto"/>
        <w:ind w:firstLine="720"/>
        <w:jc w:val="both"/>
        <w:rPr>
          <w:rFonts w:eastAsia="Times New Roman"/>
          <w:color w:val="222222"/>
          <w:szCs w:val="24"/>
          <w:shd w:val="clear" w:color="auto" w:fill="FFFFFF"/>
        </w:rPr>
      </w:pPr>
      <w:r w:rsidRPr="00AB0297">
        <w:rPr>
          <w:rFonts w:eastAsia="Times New Roman"/>
          <w:b/>
          <w:color w:val="222222"/>
          <w:szCs w:val="24"/>
          <w:shd w:val="clear" w:color="auto" w:fill="FFFFFF"/>
        </w:rPr>
        <w:t>ΚΩΝΣΤΑΝΤΙΝΟΣ ΣΠΑΡΤΙΝΟΣ:</w:t>
      </w:r>
      <w:r>
        <w:rPr>
          <w:rFonts w:eastAsia="Times New Roman"/>
          <w:color w:val="222222"/>
          <w:szCs w:val="24"/>
          <w:shd w:val="clear" w:color="auto" w:fill="FFFFFF"/>
        </w:rPr>
        <w:t xml:space="preserve"> Ευχαριστώ, κύριε Πρόεδρε.</w:t>
      </w:r>
    </w:p>
    <w:p w14:paraId="2E2473E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w:t>
      </w:r>
      <w:r>
        <w:rPr>
          <w:rFonts w:eastAsia="Times New Roman"/>
          <w:color w:val="222222"/>
          <w:szCs w:val="24"/>
          <w:shd w:val="clear" w:color="auto" w:fill="FFFFFF"/>
        </w:rPr>
        <w:t>Υπουργοί, κυρίες και κύριοι συνάδελφοι, θα ήθελα να εστιάσω περισσότερο, και λόγω εντοπιότητας, στα θέματα που αφορούν τη συγχώνευση του Πανεπιστημίου Πατρών με το ΤΕΙ Δυτικής Ελλάδα</w:t>
      </w:r>
      <w:r>
        <w:rPr>
          <w:rFonts w:eastAsia="Times New Roman"/>
          <w:color w:val="222222"/>
          <w:szCs w:val="24"/>
          <w:shd w:val="clear" w:color="auto" w:fill="FFFFFF"/>
        </w:rPr>
        <w:t>ς.</w:t>
      </w:r>
    </w:p>
    <w:p w14:paraId="2E2473E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όμως, ήθελα να κάνω μια γενικότερη αναφορά. Ποια είναι τα δεδομένα με τα οποία ξεκίνησε η Κυβέρνηση τη δημιουργία αυτού που ονόμασε «νέα αρχιτεκτονική της ανώτατης εκπαίδευσης»; Ποια ήταν τα δεδομένα που είχαμε;</w:t>
      </w:r>
    </w:p>
    <w:p w14:paraId="2E2473E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2001 έχουμε την </w:t>
      </w:r>
      <w:proofErr w:type="spellStart"/>
      <w:r>
        <w:rPr>
          <w:rFonts w:eastAsia="Times New Roman"/>
          <w:color w:val="222222"/>
          <w:szCs w:val="24"/>
          <w:shd w:val="clear" w:color="auto" w:fill="FFFFFF"/>
        </w:rPr>
        <w:t>ανωτατοποίηση</w:t>
      </w:r>
      <w:proofErr w:type="spellEnd"/>
      <w:r>
        <w:rPr>
          <w:rFonts w:eastAsia="Times New Roman"/>
          <w:color w:val="222222"/>
          <w:szCs w:val="24"/>
          <w:shd w:val="clear" w:color="auto" w:fill="FFFFFF"/>
        </w:rPr>
        <w:t xml:space="preserve"> -όπ</w:t>
      </w:r>
      <w:r>
        <w:rPr>
          <w:rFonts w:eastAsia="Times New Roman"/>
          <w:color w:val="222222"/>
          <w:szCs w:val="24"/>
          <w:shd w:val="clear" w:color="auto" w:fill="FFFFFF"/>
        </w:rPr>
        <w:t>ως ειπώθηκε με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νεολογισμό όχι και πολύ καλών ελληνικών- των ΤΕΙ. Τι σήμαινε αυτή η </w:t>
      </w:r>
      <w:proofErr w:type="spellStart"/>
      <w:r>
        <w:rPr>
          <w:rFonts w:eastAsia="Times New Roman"/>
          <w:color w:val="222222"/>
          <w:szCs w:val="24"/>
          <w:shd w:val="clear" w:color="auto" w:fill="FFFFFF"/>
        </w:rPr>
        <w:t>ανωτατοποίηση</w:t>
      </w:r>
      <w:proofErr w:type="spellEnd"/>
      <w:r>
        <w:rPr>
          <w:rFonts w:eastAsia="Times New Roman"/>
          <w:color w:val="222222"/>
          <w:szCs w:val="24"/>
          <w:shd w:val="clear" w:color="auto" w:fill="FFFFFF"/>
        </w:rPr>
        <w:t xml:space="preserve"> των ΤΕΙ στην πραγματικότητα; Ότι μπροστά από τα τρία γράμματα ΤΕΙ προστέθηκε και </w:t>
      </w:r>
      <w:r>
        <w:rPr>
          <w:rFonts w:eastAsia="Times New Roman"/>
          <w:color w:val="222222"/>
          <w:szCs w:val="24"/>
          <w:shd w:val="clear" w:color="auto" w:fill="FFFFFF"/>
        </w:rPr>
        <w:lastRenderedPageBreak/>
        <w:t>ένα τέταρτο, το «α» και τα ΤΕΙ έγιναν ΑΤΕΙ. Αυτό το «α» σε πολλές πε</w:t>
      </w:r>
      <w:r>
        <w:rPr>
          <w:rFonts w:eastAsia="Times New Roman"/>
          <w:color w:val="222222"/>
          <w:szCs w:val="24"/>
          <w:shd w:val="clear" w:color="auto" w:fill="FFFFFF"/>
        </w:rPr>
        <w:t>ριπτώσεις αποδείχθηκε στην πορεία ότι ήταν μάλλον όχι το πρώτο γράμμα της λέξης «ανώτατο», αλλά ένα στερητικό «α», το οποίο οδήγησε αρκετά από αυτά τα ΤΕΙ να μην έχουν στόχο και να μην έχουν προορισμό.</w:t>
      </w:r>
    </w:p>
    <w:p w14:paraId="2E2473E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πρέπει να πούμε και να το σημειώσουμε ότι μέσα</w:t>
      </w:r>
      <w:r>
        <w:rPr>
          <w:rFonts w:eastAsia="Times New Roman"/>
          <w:color w:val="222222"/>
          <w:szCs w:val="24"/>
          <w:shd w:val="clear" w:color="auto" w:fill="FFFFFF"/>
        </w:rPr>
        <w:t xml:space="preserve"> στα ΤΕΙ υπάρχουν, δημιουργήθηκαν και υπάρχουν και σήμερα εξαιρετικά τμήματα πολύ υψηλής ποιότητας με πολύ υψηλού επιπέδου σπουδές, με πολύ καλό και αξιόλογο διδακτικό προσωπικό, ερευνητικό έργο και φοιτητές που τους δίνουν μια προοπτική.</w:t>
      </w:r>
    </w:p>
    <w:p w14:paraId="2E2473E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όμως, όταν </w:t>
      </w:r>
      <w:r>
        <w:rPr>
          <w:rFonts w:eastAsia="Times New Roman"/>
          <w:color w:val="222222"/>
          <w:szCs w:val="24"/>
          <w:shd w:val="clear" w:color="auto" w:fill="FFFFFF"/>
        </w:rPr>
        <w:t xml:space="preserve">έγινε στις περιπτώσεις που έγινε, έγινε οφειλόμενο κυρίως σε αυτούς τους παράγοντες της κοινότητας των </w:t>
      </w:r>
      <w:r>
        <w:rPr>
          <w:rFonts w:eastAsia="Times New Roman"/>
          <w:color w:val="222222"/>
          <w:szCs w:val="24"/>
          <w:shd w:val="clear" w:color="auto" w:fill="FFFFFF"/>
        </w:rPr>
        <w:t>ανώτατων τεχνολογικών ιδρυμάτων</w:t>
      </w:r>
      <w:r>
        <w:rPr>
          <w:rFonts w:eastAsia="Times New Roman"/>
          <w:color w:val="222222"/>
          <w:szCs w:val="24"/>
          <w:shd w:val="clear" w:color="auto" w:fill="FFFFFF"/>
        </w:rPr>
        <w:t>. Δεν ήταν αποτέλεσμα μιας συγκροτημένης στρατηγικής, ενός σχεδίου κάποιων κυβερνήσεων που ήθελε τα ΤΕΙ να τα κάνει πραγμα</w:t>
      </w:r>
      <w:r>
        <w:rPr>
          <w:rFonts w:eastAsia="Times New Roman"/>
          <w:color w:val="222222"/>
          <w:szCs w:val="24"/>
          <w:shd w:val="clear" w:color="auto" w:fill="FFFFFF"/>
        </w:rPr>
        <w:t xml:space="preserve">τικά </w:t>
      </w:r>
      <w:r>
        <w:rPr>
          <w:rFonts w:eastAsia="Times New Roman"/>
          <w:color w:val="222222"/>
          <w:szCs w:val="24"/>
          <w:shd w:val="clear" w:color="auto" w:fill="FFFFFF"/>
        </w:rPr>
        <w:t>ανώτατα εκπαιδευτικά ιδρύματα</w:t>
      </w:r>
      <w:r>
        <w:rPr>
          <w:rFonts w:eastAsia="Times New Roman"/>
          <w:color w:val="222222"/>
          <w:szCs w:val="24"/>
          <w:shd w:val="clear" w:color="auto" w:fill="FFFFFF"/>
        </w:rPr>
        <w:t>.</w:t>
      </w:r>
    </w:p>
    <w:p w14:paraId="2E2473E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Ένα άλλο δεδομένο το οποίο –δεν ξέρω, δεν είμαι πανεπιστημιακός, αλλά από όσο μπορώ να γνωρίζω, δεν το συναντάμε σε πολλές άλλες χώρες, ίσως σε </w:t>
      </w:r>
      <w:proofErr w:type="spellStart"/>
      <w:r>
        <w:rPr>
          <w:rFonts w:eastAsia="Times New Roman"/>
          <w:color w:val="222222"/>
          <w:szCs w:val="24"/>
          <w:shd w:val="clear" w:color="auto" w:fill="FFFFFF"/>
        </w:rPr>
        <w:t>ελαχιστότατες</w:t>
      </w:r>
      <w:proofErr w:type="spellEnd"/>
      <w:r>
        <w:rPr>
          <w:rFonts w:eastAsia="Times New Roman"/>
          <w:color w:val="222222"/>
          <w:szCs w:val="24"/>
          <w:shd w:val="clear" w:color="auto" w:fill="FFFFFF"/>
        </w:rPr>
        <w:t xml:space="preserve"> σε όλο τον κόσμο- η μεγάλη διασπορά σχολών, πανεπιστημίων και </w:t>
      </w:r>
      <w:r>
        <w:rPr>
          <w:rFonts w:eastAsia="Times New Roman"/>
          <w:color w:val="222222"/>
          <w:szCs w:val="24"/>
          <w:shd w:val="clear" w:color="auto" w:fill="FFFFFF"/>
        </w:rPr>
        <w:t>ΤΕΙ σε όλη την Ελλάδα, σχολές και τμήματα και εγκαταστάσεις και κτήρια που χτίστηκαν χωρίς ένα συγκεκριμένο σχέδιο, για πάρα πολλές δεκαετίες, με στόχο την εξυπηρέτηση πελατειακών κριτηρίων τοπικιστικών πιέσεων.</w:t>
      </w:r>
    </w:p>
    <w:p w14:paraId="2E2473E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όμως, είναι μια πραγματικότητα σήμερα,</w:t>
      </w:r>
      <w:r>
        <w:rPr>
          <w:rFonts w:eastAsia="Times New Roman"/>
          <w:color w:val="222222"/>
          <w:szCs w:val="24"/>
          <w:shd w:val="clear" w:color="auto" w:fill="FFFFFF"/>
        </w:rPr>
        <w:t xml:space="preserve"> την οποία δεν μπορεί κανείς να τη διαγράψει, δεν μπορεί να πάει με μία λογική σχεδίου «Α</w:t>
      </w:r>
      <w:r>
        <w:rPr>
          <w:rFonts w:eastAsia="Times New Roman"/>
          <w:color w:val="222222"/>
          <w:szCs w:val="24"/>
          <w:shd w:val="clear" w:color="auto" w:fill="FFFFFF"/>
        </w:rPr>
        <w:t>ΘΗΝΑ</w:t>
      </w:r>
      <w:r>
        <w:rPr>
          <w:rFonts w:eastAsia="Times New Roman"/>
          <w:color w:val="222222"/>
          <w:szCs w:val="24"/>
          <w:shd w:val="clear" w:color="auto" w:fill="FFFFFF"/>
        </w:rPr>
        <w:t>» και να πει: «Για δημοσιονομικούς λόγους κατά βάση διαγράφουμε, καταργούμε τα μισά τμήματα των ΤΕΙ στην Ελλάδα, διότι, βρε αδερφέ, κάναμε λάθος. Τόσες δεκαετίες τ</w:t>
      </w:r>
      <w:r>
        <w:rPr>
          <w:rFonts w:eastAsia="Times New Roman"/>
          <w:color w:val="222222"/>
          <w:szCs w:val="24"/>
          <w:shd w:val="clear" w:color="auto" w:fill="FFFFFF"/>
        </w:rPr>
        <w:t>α φτιάχναμε, δεν έπρεπε να τα έχουμε φτιάξει. Τώρα τα καταργούμε». </w:t>
      </w:r>
    </w:p>
    <w:p w14:paraId="2E2473EB" w14:textId="77777777" w:rsidR="00ED3BF8" w:rsidRDefault="009F432D">
      <w:pPr>
        <w:spacing w:after="0" w:line="600" w:lineRule="auto"/>
        <w:ind w:firstLine="720"/>
        <w:jc w:val="both"/>
        <w:rPr>
          <w:rFonts w:eastAsia="Times New Roman"/>
          <w:szCs w:val="24"/>
        </w:rPr>
      </w:pPr>
      <w:r>
        <w:rPr>
          <w:rFonts w:eastAsia="Times New Roman"/>
          <w:szCs w:val="24"/>
        </w:rPr>
        <w:t xml:space="preserve">Αυτή θα ήταν μια προσέγγιση που θα είχε κριτήρια εκπαιδευτικά, ακαδημαϊκά, που θα ήθελε όλο αυτό το πλαίσιο των </w:t>
      </w:r>
      <w:r>
        <w:rPr>
          <w:rFonts w:eastAsia="Times New Roman"/>
          <w:szCs w:val="24"/>
        </w:rPr>
        <w:t xml:space="preserve">ανωτάτων εκπαιδευτικών ιδρυμάτων </w:t>
      </w:r>
      <w:r>
        <w:rPr>
          <w:rFonts w:eastAsia="Times New Roman"/>
          <w:szCs w:val="24"/>
        </w:rPr>
        <w:t>και ΤΕΙ να τα εντάξει σε μια ενιαία λειτουρ</w:t>
      </w:r>
      <w:r>
        <w:rPr>
          <w:rFonts w:eastAsia="Times New Roman"/>
          <w:szCs w:val="24"/>
        </w:rPr>
        <w:t xml:space="preserve">γία, σε μια ενιαία διαδικασία αξιολόγησης. </w:t>
      </w:r>
    </w:p>
    <w:p w14:paraId="2E2473EC"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Νομίζω ότι δεν θα μπορούσε να γίνει κάτι τέτοιο, </w:t>
      </w:r>
      <w:r w:rsidRPr="00B07754">
        <w:rPr>
          <w:rFonts w:eastAsia="Times New Roman"/>
          <w:szCs w:val="24"/>
        </w:rPr>
        <w:t>αφήστε που το δημοσιονομικό όφελος που θα είχαμε θα έπρεπε κανείς να το ζυγίσει και με ένα κόστος που έχει πληρώσει το ελληνικό κράτος</w:t>
      </w:r>
      <w:r>
        <w:rPr>
          <w:rFonts w:eastAsia="Times New Roman"/>
          <w:szCs w:val="24"/>
        </w:rPr>
        <w:t>,</w:t>
      </w:r>
      <w:r w:rsidRPr="00B07754">
        <w:rPr>
          <w:rFonts w:eastAsia="Times New Roman"/>
          <w:szCs w:val="24"/>
        </w:rPr>
        <w:t xml:space="preserve"> που έχει πληρώσει ο Έλληνας</w:t>
      </w:r>
      <w:r w:rsidRPr="00B07754">
        <w:rPr>
          <w:rFonts w:eastAsia="Times New Roman"/>
          <w:szCs w:val="24"/>
        </w:rPr>
        <w:t xml:space="preserve"> φορολογούμενος για να δημιουργήσει όλα αυτά που είπα</w:t>
      </w:r>
      <w:r>
        <w:rPr>
          <w:rFonts w:eastAsia="Times New Roman"/>
          <w:szCs w:val="24"/>
        </w:rPr>
        <w:t>,</w:t>
      </w:r>
      <w:r w:rsidRPr="00B07754">
        <w:rPr>
          <w:rFonts w:eastAsia="Times New Roman"/>
          <w:szCs w:val="24"/>
        </w:rPr>
        <w:t xml:space="preserve"> τα </w:t>
      </w:r>
      <w:r w:rsidRPr="00B07754">
        <w:rPr>
          <w:rFonts w:eastAsia="Times New Roman"/>
          <w:szCs w:val="24"/>
        </w:rPr>
        <w:t>κτ</w:t>
      </w:r>
      <w:r>
        <w:rPr>
          <w:rFonts w:eastAsia="Times New Roman"/>
          <w:szCs w:val="24"/>
        </w:rPr>
        <w:t>ή</w:t>
      </w:r>
      <w:r w:rsidRPr="00B07754">
        <w:rPr>
          <w:rFonts w:eastAsia="Times New Roman"/>
          <w:szCs w:val="24"/>
        </w:rPr>
        <w:t>ρια</w:t>
      </w:r>
      <w:r>
        <w:rPr>
          <w:rFonts w:eastAsia="Times New Roman"/>
          <w:szCs w:val="24"/>
        </w:rPr>
        <w:t>,</w:t>
      </w:r>
      <w:r w:rsidRPr="00B07754">
        <w:rPr>
          <w:rFonts w:eastAsia="Times New Roman"/>
          <w:szCs w:val="24"/>
        </w:rPr>
        <w:t xml:space="preserve"> τις εγκαταστάσεις</w:t>
      </w:r>
      <w:r>
        <w:rPr>
          <w:rFonts w:eastAsia="Times New Roman"/>
          <w:szCs w:val="24"/>
        </w:rPr>
        <w:t xml:space="preserve">, </w:t>
      </w:r>
      <w:r w:rsidRPr="00B07754">
        <w:rPr>
          <w:rFonts w:eastAsia="Times New Roman"/>
          <w:szCs w:val="24"/>
        </w:rPr>
        <w:t>τα εργαστήρια</w:t>
      </w:r>
      <w:r>
        <w:rPr>
          <w:rFonts w:eastAsia="Times New Roman"/>
          <w:szCs w:val="24"/>
        </w:rPr>
        <w:t>,</w:t>
      </w:r>
      <w:r w:rsidRPr="00B07754">
        <w:rPr>
          <w:rFonts w:eastAsia="Times New Roman"/>
          <w:szCs w:val="24"/>
        </w:rPr>
        <w:t xml:space="preserve"> τις υποδομές</w:t>
      </w:r>
      <w:r>
        <w:rPr>
          <w:rFonts w:eastAsia="Times New Roman"/>
          <w:szCs w:val="24"/>
        </w:rPr>
        <w:t>.</w:t>
      </w:r>
      <w:r w:rsidRPr="00B07754">
        <w:rPr>
          <w:rFonts w:eastAsia="Times New Roman"/>
          <w:szCs w:val="24"/>
        </w:rPr>
        <w:t xml:space="preserve"> Τι θα τα </w:t>
      </w:r>
      <w:r>
        <w:rPr>
          <w:rFonts w:eastAsia="Times New Roman"/>
          <w:szCs w:val="24"/>
        </w:rPr>
        <w:t>κάναμε</w:t>
      </w:r>
      <w:r w:rsidRPr="00B07754">
        <w:rPr>
          <w:rFonts w:eastAsia="Times New Roman"/>
          <w:szCs w:val="24"/>
        </w:rPr>
        <w:t xml:space="preserve"> όλα αυτά </w:t>
      </w:r>
      <w:r>
        <w:rPr>
          <w:rFonts w:eastAsia="Times New Roman"/>
          <w:szCs w:val="24"/>
        </w:rPr>
        <w:t>όταν θα</w:t>
      </w:r>
      <w:r w:rsidRPr="00B07754">
        <w:rPr>
          <w:rFonts w:eastAsia="Times New Roman"/>
          <w:szCs w:val="24"/>
        </w:rPr>
        <w:t xml:space="preserve"> τα κλείναμε</w:t>
      </w:r>
      <w:r>
        <w:rPr>
          <w:rFonts w:eastAsia="Times New Roman"/>
          <w:szCs w:val="24"/>
        </w:rPr>
        <w:t>;</w:t>
      </w:r>
      <w:r w:rsidRPr="00B07754">
        <w:rPr>
          <w:rFonts w:eastAsia="Times New Roman"/>
          <w:szCs w:val="24"/>
        </w:rPr>
        <w:t xml:space="preserve"> Θα τα κάναμε ξενοδοχεία ή θα τα βλέπαμε να ρημάζουν</w:t>
      </w:r>
      <w:r>
        <w:rPr>
          <w:rFonts w:eastAsia="Times New Roman"/>
          <w:szCs w:val="24"/>
        </w:rPr>
        <w:t>,</w:t>
      </w:r>
      <w:r w:rsidRPr="00B07754">
        <w:rPr>
          <w:rFonts w:eastAsia="Times New Roman"/>
          <w:szCs w:val="24"/>
        </w:rPr>
        <w:t xml:space="preserve"> όπως βλέπαμε πάρα πολλά </w:t>
      </w:r>
      <w:r>
        <w:rPr>
          <w:rFonts w:eastAsia="Times New Roman"/>
          <w:szCs w:val="24"/>
        </w:rPr>
        <w:t>ο</w:t>
      </w:r>
      <w:r w:rsidRPr="00B07754">
        <w:rPr>
          <w:rFonts w:eastAsia="Times New Roman"/>
          <w:szCs w:val="24"/>
        </w:rPr>
        <w:t xml:space="preserve">λυμπιακά </w:t>
      </w:r>
      <w:r w:rsidRPr="00B07754">
        <w:rPr>
          <w:rFonts w:eastAsia="Times New Roman"/>
          <w:szCs w:val="24"/>
        </w:rPr>
        <w:t>ακίνητα</w:t>
      </w:r>
      <w:r>
        <w:rPr>
          <w:rFonts w:eastAsia="Times New Roman"/>
          <w:szCs w:val="24"/>
        </w:rPr>
        <w:t>;</w:t>
      </w:r>
    </w:p>
    <w:p w14:paraId="2E2473ED" w14:textId="77777777" w:rsidR="00ED3BF8" w:rsidRDefault="009F432D">
      <w:pPr>
        <w:spacing w:after="0" w:line="600" w:lineRule="auto"/>
        <w:ind w:firstLine="720"/>
        <w:jc w:val="both"/>
        <w:rPr>
          <w:rFonts w:eastAsia="Times New Roman"/>
          <w:szCs w:val="24"/>
        </w:rPr>
      </w:pPr>
      <w:r>
        <w:rPr>
          <w:rFonts w:eastAsia="Times New Roman"/>
          <w:szCs w:val="24"/>
        </w:rPr>
        <w:t>Άρα, νομίζω ότι</w:t>
      </w:r>
      <w:r w:rsidRPr="00B07754">
        <w:rPr>
          <w:rFonts w:eastAsia="Times New Roman"/>
          <w:szCs w:val="24"/>
        </w:rPr>
        <w:t xml:space="preserve"> θα πρέπει </w:t>
      </w:r>
      <w:r w:rsidRPr="00B07754">
        <w:rPr>
          <w:rFonts w:eastAsia="Times New Roman"/>
          <w:szCs w:val="24"/>
        </w:rPr>
        <w:t>κ</w:t>
      </w:r>
      <w:r>
        <w:rPr>
          <w:rFonts w:eastAsia="Times New Roman"/>
          <w:szCs w:val="24"/>
        </w:rPr>
        <w:t>άποιο</w:t>
      </w:r>
      <w:r w:rsidRPr="00B07754">
        <w:rPr>
          <w:rFonts w:eastAsia="Times New Roman"/>
          <w:szCs w:val="24"/>
        </w:rPr>
        <w:t xml:space="preserve">ς </w:t>
      </w:r>
      <w:r w:rsidRPr="00B07754">
        <w:rPr>
          <w:rFonts w:eastAsia="Times New Roman"/>
          <w:szCs w:val="24"/>
        </w:rPr>
        <w:t>να λάβει υπ</w:t>
      </w:r>
      <w:r>
        <w:rPr>
          <w:rFonts w:eastAsia="Times New Roman"/>
          <w:szCs w:val="24"/>
        </w:rPr>
        <w:t xml:space="preserve">’ </w:t>
      </w:r>
      <w:proofErr w:type="spellStart"/>
      <w:r w:rsidRPr="00B07754">
        <w:rPr>
          <w:rFonts w:eastAsia="Times New Roman"/>
          <w:szCs w:val="24"/>
        </w:rPr>
        <w:t>όψ</w:t>
      </w:r>
      <w:r>
        <w:rPr>
          <w:rFonts w:eastAsia="Times New Roman"/>
          <w:szCs w:val="24"/>
        </w:rPr>
        <w:t>ιν</w:t>
      </w:r>
      <w:proofErr w:type="spellEnd"/>
      <w:r w:rsidRPr="00B07754">
        <w:rPr>
          <w:rFonts w:eastAsia="Times New Roman"/>
          <w:szCs w:val="24"/>
        </w:rPr>
        <w:t xml:space="preserve"> </w:t>
      </w:r>
      <w:r w:rsidRPr="00B07754">
        <w:rPr>
          <w:rFonts w:eastAsia="Times New Roman"/>
          <w:szCs w:val="24"/>
        </w:rPr>
        <w:t>του πρώτα από όλα βέβαια τα ακαδημαϊκά κριτήρια</w:t>
      </w:r>
      <w:r>
        <w:rPr>
          <w:rFonts w:eastAsia="Times New Roman"/>
          <w:szCs w:val="24"/>
        </w:rPr>
        <w:t>,</w:t>
      </w:r>
      <w:r w:rsidRPr="00B07754">
        <w:rPr>
          <w:rFonts w:eastAsia="Times New Roman"/>
          <w:szCs w:val="24"/>
        </w:rPr>
        <w:t xml:space="preserve"> αλλά και όλη αυτή</w:t>
      </w:r>
      <w:r>
        <w:rPr>
          <w:rFonts w:eastAsia="Times New Roman"/>
          <w:szCs w:val="24"/>
        </w:rPr>
        <w:t>ν</w:t>
      </w:r>
      <w:r w:rsidRPr="00B07754">
        <w:rPr>
          <w:rFonts w:eastAsia="Times New Roman"/>
          <w:szCs w:val="24"/>
        </w:rPr>
        <w:t xml:space="preserve"> την πραγματικότητα που υπάρχει στη χώρα μας και να προσπ</w:t>
      </w:r>
      <w:r>
        <w:rPr>
          <w:rFonts w:eastAsia="Times New Roman"/>
          <w:szCs w:val="24"/>
        </w:rPr>
        <w:t xml:space="preserve">αθήσει μέσα από αυτό το πλαίσιο, </w:t>
      </w:r>
      <w:r w:rsidRPr="00B07754">
        <w:rPr>
          <w:rFonts w:eastAsia="Times New Roman"/>
          <w:szCs w:val="24"/>
        </w:rPr>
        <w:t xml:space="preserve">που πολύ πιθανόν σίγουρα δεν είναι το πιο καλό </w:t>
      </w:r>
      <w:r w:rsidRPr="00B07754">
        <w:rPr>
          <w:rFonts w:eastAsia="Times New Roman"/>
          <w:szCs w:val="24"/>
        </w:rPr>
        <w:t>που έχει δημιουργηθεί εδώ και πολλές δεκαετίες</w:t>
      </w:r>
      <w:r>
        <w:rPr>
          <w:rFonts w:eastAsia="Times New Roman"/>
          <w:szCs w:val="24"/>
        </w:rPr>
        <w:t>,</w:t>
      </w:r>
      <w:r w:rsidRPr="00B07754">
        <w:rPr>
          <w:rFonts w:eastAsia="Times New Roman"/>
          <w:szCs w:val="24"/>
        </w:rPr>
        <w:t xml:space="preserve"> να πάει παραπέρα</w:t>
      </w:r>
      <w:r>
        <w:rPr>
          <w:rFonts w:eastAsia="Times New Roman"/>
          <w:szCs w:val="24"/>
        </w:rPr>
        <w:t>. Ν</w:t>
      </w:r>
      <w:r w:rsidRPr="00B07754">
        <w:rPr>
          <w:rFonts w:eastAsia="Times New Roman"/>
          <w:szCs w:val="24"/>
        </w:rPr>
        <w:t>ομίζω ότι αυτή</w:t>
      </w:r>
      <w:r>
        <w:rPr>
          <w:rFonts w:eastAsia="Times New Roman"/>
          <w:szCs w:val="24"/>
        </w:rPr>
        <w:t>ν</w:t>
      </w:r>
      <w:r w:rsidRPr="00B07754">
        <w:rPr>
          <w:rFonts w:eastAsia="Times New Roman"/>
          <w:szCs w:val="24"/>
        </w:rPr>
        <w:t xml:space="preserve"> την προσπάθεια έκανε το Υπουργείο και με το σχέδιο νόμου αυτό ολοκληρώνει αυτό που λέμε </w:t>
      </w:r>
      <w:r>
        <w:rPr>
          <w:rFonts w:eastAsia="Times New Roman"/>
          <w:szCs w:val="24"/>
        </w:rPr>
        <w:t>«</w:t>
      </w:r>
      <w:r w:rsidRPr="00B07754">
        <w:rPr>
          <w:rFonts w:eastAsia="Times New Roman"/>
          <w:szCs w:val="24"/>
        </w:rPr>
        <w:t>το σχέδιο της νέας αρχιτεκτονικής της ανώτατης εκπαίδευσης</w:t>
      </w:r>
      <w:r>
        <w:rPr>
          <w:rFonts w:eastAsia="Times New Roman"/>
          <w:szCs w:val="24"/>
        </w:rPr>
        <w:t>».</w:t>
      </w:r>
    </w:p>
    <w:p w14:paraId="2E2473EE" w14:textId="77777777" w:rsidR="00ED3BF8" w:rsidRDefault="009F432D">
      <w:pPr>
        <w:spacing w:after="0" w:line="600" w:lineRule="auto"/>
        <w:ind w:firstLine="720"/>
        <w:jc w:val="both"/>
        <w:rPr>
          <w:rFonts w:eastAsia="Times New Roman"/>
          <w:szCs w:val="24"/>
        </w:rPr>
      </w:pPr>
      <w:r>
        <w:rPr>
          <w:rFonts w:eastAsia="Times New Roman"/>
          <w:szCs w:val="24"/>
        </w:rPr>
        <w:t>Ήθελα να πω και κάτι ακ</w:t>
      </w:r>
      <w:r>
        <w:rPr>
          <w:rFonts w:eastAsia="Times New Roman"/>
          <w:szCs w:val="24"/>
        </w:rPr>
        <w:t xml:space="preserve">όμα. Ποιος είναι ο </w:t>
      </w:r>
      <w:r w:rsidRPr="00B07754">
        <w:rPr>
          <w:rFonts w:eastAsia="Times New Roman"/>
          <w:szCs w:val="24"/>
        </w:rPr>
        <w:t>λόγος</w:t>
      </w:r>
      <w:r>
        <w:rPr>
          <w:rFonts w:eastAsia="Times New Roman"/>
          <w:szCs w:val="24"/>
        </w:rPr>
        <w:t>,</w:t>
      </w:r>
      <w:r w:rsidRPr="00B07754">
        <w:rPr>
          <w:rFonts w:eastAsia="Times New Roman"/>
          <w:szCs w:val="24"/>
        </w:rPr>
        <w:t xml:space="preserve"> κατά τη γνώμη μου</w:t>
      </w:r>
      <w:r>
        <w:rPr>
          <w:rFonts w:eastAsia="Times New Roman"/>
          <w:szCs w:val="24"/>
        </w:rPr>
        <w:t>,</w:t>
      </w:r>
      <w:r w:rsidRPr="00B07754">
        <w:rPr>
          <w:rFonts w:eastAsia="Times New Roman"/>
          <w:szCs w:val="24"/>
        </w:rPr>
        <w:t xml:space="preserve"> που μέσα στην Πάτρα</w:t>
      </w:r>
      <w:r>
        <w:rPr>
          <w:rFonts w:eastAsia="Times New Roman"/>
          <w:szCs w:val="24"/>
        </w:rPr>
        <w:t>,</w:t>
      </w:r>
      <w:r w:rsidRPr="00B07754">
        <w:rPr>
          <w:rFonts w:eastAsia="Times New Roman"/>
          <w:szCs w:val="24"/>
        </w:rPr>
        <w:t xml:space="preserve"> όπου υπήρχαν τα δύο αυτά </w:t>
      </w:r>
      <w:r>
        <w:rPr>
          <w:rFonts w:eastAsia="Times New Roman"/>
          <w:szCs w:val="24"/>
        </w:rPr>
        <w:lastRenderedPageBreak/>
        <w:t>α</w:t>
      </w:r>
      <w:r w:rsidRPr="00B07754">
        <w:rPr>
          <w:rFonts w:eastAsia="Times New Roman"/>
          <w:szCs w:val="24"/>
        </w:rPr>
        <w:t xml:space="preserve">νώτατα </w:t>
      </w:r>
      <w:r>
        <w:rPr>
          <w:rFonts w:eastAsia="Times New Roman"/>
          <w:szCs w:val="24"/>
        </w:rPr>
        <w:t>ε</w:t>
      </w:r>
      <w:r w:rsidRPr="00B07754">
        <w:rPr>
          <w:rFonts w:eastAsia="Times New Roman"/>
          <w:szCs w:val="24"/>
        </w:rPr>
        <w:t xml:space="preserve">κπαιδευτικά </w:t>
      </w:r>
      <w:r>
        <w:rPr>
          <w:rFonts w:eastAsia="Times New Roman"/>
          <w:szCs w:val="24"/>
        </w:rPr>
        <w:t>ι</w:t>
      </w:r>
      <w:r w:rsidRPr="00B07754">
        <w:rPr>
          <w:rFonts w:eastAsia="Times New Roman"/>
          <w:szCs w:val="24"/>
        </w:rPr>
        <w:t>δρύματα</w:t>
      </w:r>
      <w:r>
        <w:rPr>
          <w:rFonts w:eastAsia="Times New Roman"/>
          <w:szCs w:val="24"/>
        </w:rPr>
        <w:t>,</w:t>
      </w:r>
      <w:r w:rsidRPr="00B07754">
        <w:rPr>
          <w:rFonts w:eastAsia="Times New Roman"/>
          <w:szCs w:val="24"/>
        </w:rPr>
        <w:t xml:space="preserve"> το Πανεπιστήμιο και το </w:t>
      </w:r>
      <w:r>
        <w:rPr>
          <w:rFonts w:eastAsia="Times New Roman"/>
          <w:szCs w:val="24"/>
        </w:rPr>
        <w:t xml:space="preserve">ΤΕΙ, </w:t>
      </w:r>
      <w:r w:rsidRPr="00B07754">
        <w:rPr>
          <w:rFonts w:eastAsia="Times New Roman"/>
          <w:szCs w:val="24"/>
        </w:rPr>
        <w:t xml:space="preserve">δημιουργήθηκε μία ένταση και μία αντιπαράθεση σίγουρα μεγαλύτερη από ότι σε άλλα </w:t>
      </w:r>
      <w:r>
        <w:rPr>
          <w:rFonts w:eastAsia="Times New Roman"/>
          <w:szCs w:val="24"/>
        </w:rPr>
        <w:t>π</w:t>
      </w:r>
      <w:r w:rsidRPr="00B07754">
        <w:rPr>
          <w:rFonts w:eastAsia="Times New Roman"/>
          <w:szCs w:val="24"/>
        </w:rPr>
        <w:t xml:space="preserve">ανεπιστημιακά </w:t>
      </w:r>
      <w:r>
        <w:rPr>
          <w:rFonts w:eastAsia="Times New Roman"/>
          <w:szCs w:val="24"/>
        </w:rPr>
        <w:t>ι</w:t>
      </w:r>
      <w:r w:rsidRPr="00B07754">
        <w:rPr>
          <w:rFonts w:eastAsia="Times New Roman"/>
          <w:szCs w:val="24"/>
        </w:rPr>
        <w:t>δρύματα κ</w:t>
      </w:r>
      <w:r w:rsidRPr="00B07754">
        <w:rPr>
          <w:rFonts w:eastAsia="Times New Roman"/>
          <w:szCs w:val="24"/>
        </w:rPr>
        <w:t xml:space="preserve">αι </w:t>
      </w:r>
      <w:r>
        <w:rPr>
          <w:rFonts w:eastAsia="Times New Roman"/>
          <w:szCs w:val="24"/>
        </w:rPr>
        <w:t>ΤΕΙ</w:t>
      </w:r>
      <w:r w:rsidRPr="00B07754">
        <w:rPr>
          <w:rFonts w:eastAsia="Times New Roman"/>
          <w:szCs w:val="24"/>
        </w:rPr>
        <w:t xml:space="preserve"> άλλων περιοχών της χώρας</w:t>
      </w:r>
      <w:r>
        <w:rPr>
          <w:rFonts w:eastAsia="Times New Roman"/>
          <w:szCs w:val="24"/>
        </w:rPr>
        <w:t xml:space="preserve">; </w:t>
      </w:r>
    </w:p>
    <w:p w14:paraId="2E2473EF" w14:textId="77777777" w:rsidR="00ED3BF8" w:rsidRDefault="009F432D">
      <w:pPr>
        <w:spacing w:after="0" w:line="600" w:lineRule="auto"/>
        <w:ind w:firstLine="720"/>
        <w:jc w:val="both"/>
        <w:rPr>
          <w:rFonts w:eastAsia="Times New Roman"/>
          <w:szCs w:val="24"/>
        </w:rPr>
      </w:pPr>
      <w:r>
        <w:rPr>
          <w:rFonts w:eastAsia="Times New Roman"/>
          <w:szCs w:val="24"/>
        </w:rPr>
        <w:t>Ο πρώτος λόγος είναι αυτό που είπε ο Υπ</w:t>
      </w:r>
      <w:r w:rsidRPr="00B07754">
        <w:rPr>
          <w:rFonts w:eastAsia="Times New Roman"/>
          <w:szCs w:val="24"/>
        </w:rPr>
        <w:t>ουργός</w:t>
      </w:r>
      <w:r>
        <w:rPr>
          <w:rFonts w:eastAsia="Times New Roman"/>
          <w:szCs w:val="24"/>
        </w:rPr>
        <w:t xml:space="preserve">, δεν πίστευε </w:t>
      </w:r>
      <w:r w:rsidRPr="00B07754">
        <w:rPr>
          <w:rFonts w:eastAsia="Times New Roman"/>
          <w:szCs w:val="24"/>
        </w:rPr>
        <w:t>η Αντιπολίτευση ότι το σχέδιο αυτό θα κατέληγε κάπου</w:t>
      </w:r>
      <w:r>
        <w:rPr>
          <w:rFonts w:eastAsia="Times New Roman"/>
          <w:szCs w:val="24"/>
        </w:rPr>
        <w:t xml:space="preserve">. Περίμενε </w:t>
      </w:r>
      <w:r w:rsidRPr="00B07754">
        <w:rPr>
          <w:rFonts w:eastAsia="Times New Roman"/>
          <w:szCs w:val="24"/>
        </w:rPr>
        <w:t xml:space="preserve">ότι κάπου θα έτρωγε </w:t>
      </w:r>
      <w:r>
        <w:rPr>
          <w:rFonts w:eastAsia="Times New Roman"/>
          <w:szCs w:val="24"/>
        </w:rPr>
        <w:t xml:space="preserve">η </w:t>
      </w:r>
      <w:r w:rsidRPr="00B07754">
        <w:rPr>
          <w:rFonts w:eastAsia="Times New Roman"/>
          <w:szCs w:val="24"/>
        </w:rPr>
        <w:t xml:space="preserve">Κυβέρνηση τα μούτρα </w:t>
      </w:r>
      <w:r>
        <w:rPr>
          <w:rFonts w:eastAsia="Times New Roman"/>
          <w:szCs w:val="24"/>
        </w:rPr>
        <w:t>της.</w:t>
      </w:r>
      <w:r w:rsidRPr="00B07754">
        <w:rPr>
          <w:rFonts w:eastAsia="Times New Roman"/>
          <w:szCs w:val="24"/>
        </w:rPr>
        <w:t xml:space="preserve"> Αυτό δεν προκύπτει</w:t>
      </w:r>
      <w:r>
        <w:rPr>
          <w:rFonts w:eastAsia="Times New Roman"/>
          <w:szCs w:val="24"/>
        </w:rPr>
        <w:t>,</w:t>
      </w:r>
      <w:r w:rsidRPr="00B07754">
        <w:rPr>
          <w:rFonts w:eastAsia="Times New Roman"/>
          <w:szCs w:val="24"/>
        </w:rPr>
        <w:t xml:space="preserve"> ολοκληρώνεται αυτός ο σχεδιασμός </w:t>
      </w:r>
      <w:r w:rsidRPr="00B07754">
        <w:rPr>
          <w:rFonts w:eastAsia="Times New Roman"/>
          <w:szCs w:val="24"/>
        </w:rPr>
        <w:t>και αυτό προς μεγάλη απογοήτευση της Αντιπολίτευσης και κυρίως της Αξιωματικής Αντιπολίτευσης</w:t>
      </w:r>
      <w:r>
        <w:rPr>
          <w:rFonts w:eastAsia="Times New Roman"/>
          <w:szCs w:val="24"/>
        </w:rPr>
        <w:t xml:space="preserve">. </w:t>
      </w:r>
    </w:p>
    <w:p w14:paraId="2E2473F0" w14:textId="77777777" w:rsidR="00ED3BF8" w:rsidRDefault="009F432D">
      <w:pPr>
        <w:spacing w:after="0" w:line="600" w:lineRule="auto"/>
        <w:ind w:firstLine="720"/>
        <w:jc w:val="both"/>
        <w:rPr>
          <w:rFonts w:eastAsia="Times New Roman"/>
          <w:szCs w:val="24"/>
        </w:rPr>
      </w:pPr>
      <w:r>
        <w:rPr>
          <w:rFonts w:eastAsia="Times New Roman"/>
          <w:szCs w:val="24"/>
        </w:rPr>
        <w:t>Β</w:t>
      </w:r>
      <w:r w:rsidRPr="00B07754">
        <w:rPr>
          <w:rFonts w:eastAsia="Times New Roman"/>
          <w:szCs w:val="24"/>
        </w:rPr>
        <w:t>έβαια</w:t>
      </w:r>
      <w:r>
        <w:rPr>
          <w:rFonts w:eastAsia="Times New Roman"/>
          <w:szCs w:val="24"/>
        </w:rPr>
        <w:t>,</w:t>
      </w:r>
      <w:r w:rsidRPr="00B07754">
        <w:rPr>
          <w:rFonts w:eastAsia="Times New Roman"/>
          <w:szCs w:val="24"/>
        </w:rPr>
        <w:t xml:space="preserve"> έρχεται και σε μία στιγμή όπου έχουμε μπει ήδη σε προεκλογική περίοδο</w:t>
      </w:r>
      <w:r>
        <w:rPr>
          <w:rFonts w:eastAsia="Times New Roman"/>
          <w:szCs w:val="24"/>
        </w:rPr>
        <w:t>,</w:t>
      </w:r>
      <w:r w:rsidRPr="00B07754">
        <w:rPr>
          <w:rFonts w:eastAsia="Times New Roman"/>
          <w:szCs w:val="24"/>
        </w:rPr>
        <w:t xml:space="preserve"> δεν μπορεί κανείς να διαγράψει αυτό</w:t>
      </w:r>
      <w:r>
        <w:rPr>
          <w:rFonts w:eastAsia="Times New Roman"/>
          <w:szCs w:val="24"/>
        </w:rPr>
        <w:t>ν</w:t>
      </w:r>
      <w:r w:rsidRPr="00B07754">
        <w:rPr>
          <w:rFonts w:eastAsia="Times New Roman"/>
          <w:szCs w:val="24"/>
        </w:rPr>
        <w:t xml:space="preserve"> τον παράγοντα</w:t>
      </w:r>
      <w:r>
        <w:rPr>
          <w:rFonts w:eastAsia="Times New Roman"/>
          <w:szCs w:val="24"/>
        </w:rPr>
        <w:t>.</w:t>
      </w:r>
      <w:r w:rsidRPr="00B07754">
        <w:rPr>
          <w:rFonts w:eastAsia="Times New Roman"/>
          <w:szCs w:val="24"/>
        </w:rPr>
        <w:t xml:space="preserve"> Γνωρίζουμε πολύ καλά και η Νέα Δημοκρατία και το ΚΙΝΑΛ</w:t>
      </w:r>
      <w:r>
        <w:rPr>
          <w:rFonts w:eastAsia="Times New Roman"/>
          <w:szCs w:val="24"/>
        </w:rPr>
        <w:t>,</w:t>
      </w:r>
      <w:r w:rsidRPr="00B07754">
        <w:rPr>
          <w:rFonts w:eastAsia="Times New Roman"/>
          <w:szCs w:val="24"/>
        </w:rPr>
        <w:t xml:space="preserve"> αλλά και το </w:t>
      </w:r>
      <w:r>
        <w:rPr>
          <w:rFonts w:eastAsia="Times New Roman"/>
          <w:szCs w:val="24"/>
        </w:rPr>
        <w:t>ΚΚΕ</w:t>
      </w:r>
      <w:r w:rsidRPr="00B07754">
        <w:rPr>
          <w:rFonts w:eastAsia="Times New Roman"/>
          <w:szCs w:val="24"/>
        </w:rPr>
        <w:t xml:space="preserve"> από την άλλη μεριά ότι εδώ και λίγο καιρό και μέχ</w:t>
      </w:r>
      <w:r>
        <w:rPr>
          <w:rFonts w:eastAsia="Times New Roman"/>
          <w:szCs w:val="24"/>
        </w:rPr>
        <w:t xml:space="preserve">ρι τον Οκτώβρη δεν πρόκειται να στέρξουν </w:t>
      </w:r>
      <w:r w:rsidRPr="00B07754">
        <w:rPr>
          <w:rFonts w:eastAsia="Times New Roman"/>
          <w:szCs w:val="24"/>
        </w:rPr>
        <w:t>σε κανένα διάλογο</w:t>
      </w:r>
      <w:r>
        <w:rPr>
          <w:rFonts w:eastAsia="Times New Roman"/>
          <w:szCs w:val="24"/>
        </w:rPr>
        <w:t>,</w:t>
      </w:r>
      <w:r w:rsidRPr="00B07754">
        <w:rPr>
          <w:rFonts w:eastAsia="Times New Roman"/>
          <w:szCs w:val="24"/>
        </w:rPr>
        <w:t xml:space="preserve"> σε κα</w:t>
      </w:r>
      <w:r>
        <w:rPr>
          <w:rFonts w:eastAsia="Times New Roman"/>
          <w:szCs w:val="24"/>
        </w:rPr>
        <w:t>μ</w:t>
      </w:r>
      <w:r w:rsidRPr="00B07754">
        <w:rPr>
          <w:rFonts w:eastAsia="Times New Roman"/>
          <w:szCs w:val="24"/>
        </w:rPr>
        <w:t>μία συζήτηση για κανένα θέμα</w:t>
      </w:r>
      <w:r>
        <w:rPr>
          <w:rFonts w:eastAsia="Times New Roman"/>
          <w:szCs w:val="24"/>
        </w:rPr>
        <w:t>,</w:t>
      </w:r>
      <w:r w:rsidRPr="00B07754">
        <w:rPr>
          <w:rFonts w:eastAsia="Times New Roman"/>
          <w:szCs w:val="24"/>
        </w:rPr>
        <w:t xml:space="preserve"> ακόμα και για τέτοια πολύ σοβαρά και κ</w:t>
      </w:r>
      <w:r w:rsidRPr="00B07754">
        <w:rPr>
          <w:rFonts w:eastAsia="Times New Roman"/>
          <w:szCs w:val="24"/>
        </w:rPr>
        <w:t>ρίσιμα ζητήματα</w:t>
      </w:r>
      <w:r>
        <w:rPr>
          <w:rFonts w:eastAsia="Times New Roman"/>
          <w:szCs w:val="24"/>
        </w:rPr>
        <w:t>,</w:t>
      </w:r>
      <w:r w:rsidRPr="00B07754">
        <w:rPr>
          <w:rFonts w:eastAsia="Times New Roman"/>
          <w:szCs w:val="24"/>
        </w:rPr>
        <w:t xml:space="preserve"> όπως είναι τα ζητήματα της ανώτατης εκπαίδευσης</w:t>
      </w:r>
      <w:r>
        <w:rPr>
          <w:rFonts w:eastAsia="Times New Roman"/>
          <w:szCs w:val="24"/>
        </w:rPr>
        <w:t>.</w:t>
      </w:r>
    </w:p>
    <w:p w14:paraId="2E2473F1" w14:textId="77777777" w:rsidR="00ED3BF8" w:rsidRDefault="009F432D">
      <w:pPr>
        <w:spacing w:after="0" w:line="600" w:lineRule="auto"/>
        <w:ind w:firstLine="720"/>
        <w:jc w:val="both"/>
        <w:rPr>
          <w:rFonts w:eastAsia="Times New Roman"/>
          <w:szCs w:val="24"/>
        </w:rPr>
      </w:pPr>
      <w:r>
        <w:rPr>
          <w:rFonts w:eastAsia="Times New Roman"/>
          <w:szCs w:val="24"/>
        </w:rPr>
        <w:lastRenderedPageBreak/>
        <w:t>Ένας άλλος λόγος είναι</w:t>
      </w:r>
      <w:r w:rsidRPr="00B07754">
        <w:rPr>
          <w:rFonts w:eastAsia="Times New Roman"/>
          <w:szCs w:val="24"/>
        </w:rPr>
        <w:t xml:space="preserve"> οι επερχόμενες πρυτανικές εκλογές</w:t>
      </w:r>
      <w:r>
        <w:rPr>
          <w:rFonts w:eastAsia="Times New Roman"/>
          <w:szCs w:val="24"/>
        </w:rPr>
        <w:t xml:space="preserve">. Από όσο είμαι σε </w:t>
      </w:r>
      <w:r w:rsidRPr="00B07754">
        <w:rPr>
          <w:rFonts w:eastAsia="Times New Roman"/>
          <w:szCs w:val="24"/>
        </w:rPr>
        <w:t>θέση να γνωρίζω</w:t>
      </w:r>
      <w:r>
        <w:rPr>
          <w:rFonts w:eastAsia="Times New Roman"/>
          <w:szCs w:val="24"/>
        </w:rPr>
        <w:t>,</w:t>
      </w:r>
      <w:r w:rsidRPr="00B07754">
        <w:rPr>
          <w:rFonts w:eastAsia="Times New Roman"/>
          <w:szCs w:val="24"/>
        </w:rPr>
        <w:t xml:space="preserve"> στο Πανεπιστήμιο της Πάτρας υπήρξε ένας ανταγωνισμός και απέναντι στο Υπουργείο και απέναντι στην </w:t>
      </w:r>
      <w:r w:rsidRPr="00B07754">
        <w:rPr>
          <w:rFonts w:eastAsia="Times New Roman"/>
          <w:szCs w:val="24"/>
        </w:rPr>
        <w:t xml:space="preserve">απερχόμενη </w:t>
      </w:r>
      <w:r>
        <w:rPr>
          <w:rFonts w:eastAsia="Times New Roman"/>
          <w:szCs w:val="24"/>
        </w:rPr>
        <w:t>-</w:t>
      </w:r>
      <w:r w:rsidRPr="00B07754">
        <w:rPr>
          <w:rFonts w:eastAsia="Times New Roman"/>
          <w:szCs w:val="24"/>
        </w:rPr>
        <w:t xml:space="preserve">όταν έρθει η ώρα της να </w:t>
      </w:r>
      <w:r>
        <w:rPr>
          <w:rFonts w:eastAsia="Times New Roman"/>
          <w:szCs w:val="24"/>
        </w:rPr>
        <w:t xml:space="preserve">απέλθει- </w:t>
      </w:r>
      <w:r>
        <w:rPr>
          <w:rFonts w:eastAsia="Times New Roman"/>
          <w:szCs w:val="24"/>
        </w:rPr>
        <w:t>π</w:t>
      </w:r>
      <w:r w:rsidRPr="00B07754">
        <w:rPr>
          <w:rFonts w:eastAsia="Times New Roman"/>
          <w:szCs w:val="24"/>
        </w:rPr>
        <w:t xml:space="preserve">ρυτανική </w:t>
      </w:r>
      <w:r>
        <w:rPr>
          <w:rFonts w:eastAsia="Times New Roman"/>
          <w:szCs w:val="24"/>
        </w:rPr>
        <w:t>α</w:t>
      </w:r>
      <w:r w:rsidRPr="00B07754">
        <w:rPr>
          <w:rFonts w:eastAsia="Times New Roman"/>
          <w:szCs w:val="24"/>
        </w:rPr>
        <w:t xml:space="preserve">ρχή </w:t>
      </w:r>
      <w:r w:rsidRPr="00B07754">
        <w:rPr>
          <w:rFonts w:eastAsia="Times New Roman"/>
          <w:szCs w:val="24"/>
        </w:rPr>
        <w:t>για το ποιος θα υπερακοντίζει τον άλλον σε κριτική</w:t>
      </w:r>
      <w:r>
        <w:rPr>
          <w:rFonts w:eastAsia="Times New Roman"/>
          <w:szCs w:val="24"/>
        </w:rPr>
        <w:t>,</w:t>
      </w:r>
      <w:r w:rsidRPr="00B07754">
        <w:rPr>
          <w:rFonts w:eastAsia="Times New Roman"/>
          <w:szCs w:val="24"/>
        </w:rPr>
        <w:t xml:space="preserve"> γιατί έτσι είχανε νομίσει ορισμένοι</w:t>
      </w:r>
      <w:r>
        <w:rPr>
          <w:rFonts w:eastAsia="Times New Roman"/>
          <w:szCs w:val="24"/>
        </w:rPr>
        <w:t>,</w:t>
      </w:r>
      <w:r w:rsidRPr="00B07754">
        <w:rPr>
          <w:rFonts w:eastAsia="Times New Roman"/>
          <w:szCs w:val="24"/>
        </w:rPr>
        <w:t xml:space="preserve"> έχουν θεωρήσει ότι βάζουν υποθήκες πολύ πιο σοβαρές για να διεκδικήσουν την επομένη </w:t>
      </w:r>
      <w:r>
        <w:rPr>
          <w:rFonts w:eastAsia="Times New Roman"/>
          <w:szCs w:val="24"/>
        </w:rPr>
        <w:t>π</w:t>
      </w:r>
      <w:r w:rsidRPr="00B07754">
        <w:rPr>
          <w:rFonts w:eastAsia="Times New Roman"/>
          <w:szCs w:val="24"/>
        </w:rPr>
        <w:t xml:space="preserve">ρυτανική </w:t>
      </w:r>
      <w:r>
        <w:rPr>
          <w:rFonts w:eastAsia="Times New Roman"/>
          <w:szCs w:val="24"/>
        </w:rPr>
        <w:t>α</w:t>
      </w:r>
      <w:r w:rsidRPr="00B07754">
        <w:rPr>
          <w:rFonts w:eastAsia="Times New Roman"/>
          <w:szCs w:val="24"/>
        </w:rPr>
        <w:t>ρχή</w:t>
      </w:r>
      <w:r>
        <w:rPr>
          <w:rFonts w:eastAsia="Times New Roman"/>
          <w:szCs w:val="24"/>
        </w:rPr>
        <w:t>.</w:t>
      </w:r>
      <w:r w:rsidRPr="00B07754">
        <w:rPr>
          <w:rFonts w:eastAsia="Times New Roman"/>
          <w:szCs w:val="24"/>
        </w:rPr>
        <w:t xml:space="preserve"> Και υπή</w:t>
      </w:r>
      <w:r w:rsidRPr="00B07754">
        <w:rPr>
          <w:rFonts w:eastAsia="Times New Roman"/>
          <w:szCs w:val="24"/>
        </w:rPr>
        <w:t>ρχε ένα παιχνίδι</w:t>
      </w:r>
      <w:r>
        <w:rPr>
          <w:rFonts w:eastAsia="Times New Roman"/>
          <w:szCs w:val="24"/>
        </w:rPr>
        <w:t>,</w:t>
      </w:r>
      <w:r w:rsidRPr="00B07754">
        <w:rPr>
          <w:rFonts w:eastAsia="Times New Roman"/>
          <w:szCs w:val="24"/>
        </w:rPr>
        <w:t xml:space="preserve"> θα έλεγα brain </w:t>
      </w:r>
      <w:proofErr w:type="spellStart"/>
      <w:r w:rsidRPr="00B07754">
        <w:rPr>
          <w:rFonts w:eastAsia="Times New Roman"/>
          <w:szCs w:val="24"/>
        </w:rPr>
        <w:t>game</w:t>
      </w:r>
      <w:proofErr w:type="spellEnd"/>
      <w:r>
        <w:rPr>
          <w:rFonts w:eastAsia="Times New Roman"/>
          <w:szCs w:val="24"/>
        </w:rPr>
        <w:t>,</w:t>
      </w:r>
      <w:r w:rsidRPr="00B07754">
        <w:rPr>
          <w:rFonts w:eastAsia="Times New Roman"/>
          <w:szCs w:val="24"/>
        </w:rPr>
        <w:t xml:space="preserve"> μεταξύ τους απέναντι στο Υπουργείο</w:t>
      </w:r>
      <w:r>
        <w:rPr>
          <w:rFonts w:eastAsia="Times New Roman"/>
          <w:szCs w:val="24"/>
        </w:rPr>
        <w:t>,</w:t>
      </w:r>
      <w:r w:rsidRPr="00B07754">
        <w:rPr>
          <w:rFonts w:eastAsia="Times New Roman"/>
          <w:szCs w:val="24"/>
        </w:rPr>
        <w:t xml:space="preserve"> που είχε και αυτό </w:t>
      </w:r>
      <w:r>
        <w:rPr>
          <w:rFonts w:eastAsia="Times New Roman"/>
          <w:szCs w:val="24"/>
        </w:rPr>
        <w:t>τ</w:t>
      </w:r>
      <w:r w:rsidRPr="00B07754">
        <w:rPr>
          <w:rFonts w:eastAsia="Times New Roman"/>
          <w:szCs w:val="24"/>
        </w:rPr>
        <w:t>ην αιτία και το λέω αρκετά βάσιμα</w:t>
      </w:r>
      <w:r>
        <w:rPr>
          <w:rFonts w:eastAsia="Times New Roman"/>
          <w:szCs w:val="24"/>
        </w:rPr>
        <w:t>,</w:t>
      </w:r>
      <w:r w:rsidRPr="00B07754">
        <w:rPr>
          <w:rFonts w:eastAsia="Times New Roman"/>
          <w:szCs w:val="24"/>
        </w:rPr>
        <w:t xml:space="preserve"> είμαι σε θέση να γνωρίζω</w:t>
      </w:r>
      <w:r>
        <w:rPr>
          <w:rFonts w:eastAsia="Times New Roman"/>
          <w:szCs w:val="24"/>
        </w:rPr>
        <w:t>.</w:t>
      </w:r>
    </w:p>
    <w:p w14:paraId="2E2473F2" w14:textId="77777777" w:rsidR="00ED3BF8" w:rsidRDefault="009F432D">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E2473F3" w14:textId="77777777" w:rsidR="00ED3BF8" w:rsidRDefault="009F432D">
      <w:pPr>
        <w:spacing w:after="0" w:line="600" w:lineRule="auto"/>
        <w:ind w:firstLine="720"/>
        <w:jc w:val="both"/>
        <w:rPr>
          <w:rFonts w:eastAsia="Times New Roman"/>
          <w:szCs w:val="24"/>
        </w:rPr>
      </w:pPr>
      <w:r>
        <w:rPr>
          <w:rFonts w:eastAsia="Times New Roman"/>
          <w:szCs w:val="24"/>
        </w:rPr>
        <w:t>Ε</w:t>
      </w:r>
      <w:r w:rsidRPr="00B07754">
        <w:rPr>
          <w:rFonts w:eastAsia="Times New Roman"/>
          <w:szCs w:val="24"/>
        </w:rPr>
        <w:t>γώ δεν θέλω να α</w:t>
      </w:r>
      <w:r w:rsidRPr="00B07754">
        <w:rPr>
          <w:rFonts w:eastAsia="Times New Roman"/>
          <w:szCs w:val="24"/>
        </w:rPr>
        <w:t>ποσιωπήσ</w:t>
      </w:r>
      <w:r>
        <w:rPr>
          <w:rFonts w:eastAsia="Times New Roman"/>
          <w:szCs w:val="24"/>
        </w:rPr>
        <w:t>ω</w:t>
      </w:r>
      <w:r w:rsidRPr="00B07754">
        <w:rPr>
          <w:rFonts w:eastAsia="Times New Roman"/>
          <w:szCs w:val="24"/>
        </w:rPr>
        <w:t xml:space="preserve"> ότι μπορεί και από τη μεριά της </w:t>
      </w:r>
      <w:r>
        <w:rPr>
          <w:rFonts w:eastAsia="Times New Roman"/>
          <w:szCs w:val="24"/>
        </w:rPr>
        <w:t>π</w:t>
      </w:r>
      <w:r w:rsidRPr="00B07754">
        <w:rPr>
          <w:rFonts w:eastAsia="Times New Roman"/>
          <w:szCs w:val="24"/>
        </w:rPr>
        <w:t xml:space="preserve">ρυτανικής </w:t>
      </w:r>
      <w:r>
        <w:rPr>
          <w:rFonts w:eastAsia="Times New Roman"/>
          <w:szCs w:val="24"/>
        </w:rPr>
        <w:t>α</w:t>
      </w:r>
      <w:r w:rsidRPr="00B07754">
        <w:rPr>
          <w:rFonts w:eastAsia="Times New Roman"/>
          <w:szCs w:val="24"/>
        </w:rPr>
        <w:t xml:space="preserve">ρχής </w:t>
      </w:r>
      <w:r w:rsidRPr="00B07754">
        <w:rPr>
          <w:rFonts w:eastAsia="Times New Roman"/>
          <w:szCs w:val="24"/>
        </w:rPr>
        <w:t>να υπήρξαν κάποιες αστοχίες</w:t>
      </w:r>
      <w:r>
        <w:rPr>
          <w:rFonts w:eastAsia="Times New Roman"/>
          <w:szCs w:val="24"/>
        </w:rPr>
        <w:t xml:space="preserve">, κάποιες </w:t>
      </w:r>
      <w:r w:rsidRPr="00B07754">
        <w:rPr>
          <w:rFonts w:eastAsia="Times New Roman"/>
          <w:szCs w:val="24"/>
        </w:rPr>
        <w:t>διαδικασίες</w:t>
      </w:r>
      <w:r>
        <w:rPr>
          <w:rFonts w:eastAsia="Times New Roman"/>
          <w:szCs w:val="24"/>
        </w:rPr>
        <w:t>,</w:t>
      </w:r>
      <w:r w:rsidRPr="00B07754">
        <w:rPr>
          <w:rFonts w:eastAsia="Times New Roman"/>
          <w:szCs w:val="24"/>
        </w:rPr>
        <w:t xml:space="preserve"> οι οποίες δεν </w:t>
      </w:r>
      <w:proofErr w:type="spellStart"/>
      <w:r>
        <w:rPr>
          <w:rFonts w:eastAsia="Times New Roman"/>
          <w:szCs w:val="24"/>
        </w:rPr>
        <w:t>ήσαν</w:t>
      </w:r>
      <w:proofErr w:type="spellEnd"/>
      <w:r>
        <w:rPr>
          <w:rFonts w:eastAsia="Times New Roman"/>
          <w:szCs w:val="24"/>
        </w:rPr>
        <w:t xml:space="preserve"> οι</w:t>
      </w:r>
      <w:r w:rsidRPr="00B07754">
        <w:rPr>
          <w:rFonts w:eastAsia="Times New Roman"/>
          <w:szCs w:val="24"/>
        </w:rPr>
        <w:t xml:space="preserve"> καλύτερες δυνατές για να οργανώσουν το διάλογο εσωτερικά μέσα στην πανεπιστημιακή κοινότητα</w:t>
      </w:r>
      <w:r>
        <w:rPr>
          <w:rFonts w:eastAsia="Times New Roman"/>
          <w:szCs w:val="24"/>
        </w:rPr>
        <w:t>. Θεωρώ,</w:t>
      </w:r>
      <w:r w:rsidRPr="00B07754">
        <w:rPr>
          <w:rFonts w:eastAsia="Times New Roman"/>
          <w:szCs w:val="24"/>
        </w:rPr>
        <w:t xml:space="preserve"> </w:t>
      </w:r>
      <w:r>
        <w:rPr>
          <w:rFonts w:eastAsia="Times New Roman"/>
          <w:szCs w:val="24"/>
        </w:rPr>
        <w:t>όμως,</w:t>
      </w:r>
      <w:r w:rsidRPr="00B07754">
        <w:rPr>
          <w:rFonts w:eastAsia="Times New Roman"/>
          <w:szCs w:val="24"/>
        </w:rPr>
        <w:t xml:space="preserve"> ότι αυτό επ</w:t>
      </w:r>
      <w:r>
        <w:rPr>
          <w:rFonts w:eastAsia="Times New Roman"/>
          <w:szCs w:val="24"/>
        </w:rPr>
        <w:t xml:space="preserve">’ </w:t>
      </w:r>
      <w:proofErr w:type="spellStart"/>
      <w:r w:rsidRPr="00B07754">
        <w:rPr>
          <w:rFonts w:eastAsia="Times New Roman"/>
          <w:szCs w:val="24"/>
        </w:rPr>
        <w:t>ουδενί</w:t>
      </w:r>
      <w:proofErr w:type="spellEnd"/>
      <w:r w:rsidRPr="00B07754">
        <w:rPr>
          <w:rFonts w:eastAsia="Times New Roman"/>
          <w:szCs w:val="24"/>
        </w:rPr>
        <w:t xml:space="preserve"> λόγο δεν μπορεί να είναι ένα άλλοθι</w:t>
      </w:r>
      <w:r>
        <w:rPr>
          <w:rFonts w:eastAsia="Times New Roman"/>
          <w:szCs w:val="24"/>
        </w:rPr>
        <w:t>,</w:t>
      </w:r>
      <w:r w:rsidRPr="00B07754">
        <w:rPr>
          <w:rFonts w:eastAsia="Times New Roman"/>
          <w:szCs w:val="24"/>
        </w:rPr>
        <w:t xml:space="preserve"> ούτως ώστε πάρα </w:t>
      </w:r>
      <w:r>
        <w:rPr>
          <w:rFonts w:eastAsia="Times New Roman"/>
          <w:szCs w:val="24"/>
        </w:rPr>
        <w:t>πολλά</w:t>
      </w:r>
      <w:r w:rsidRPr="00B07754">
        <w:rPr>
          <w:rFonts w:eastAsia="Times New Roman"/>
          <w:szCs w:val="24"/>
        </w:rPr>
        <w:t xml:space="preserve"> όργανα </w:t>
      </w:r>
      <w:r w:rsidRPr="00B07754">
        <w:rPr>
          <w:rFonts w:eastAsia="Times New Roman"/>
          <w:szCs w:val="24"/>
        </w:rPr>
        <w:lastRenderedPageBreak/>
        <w:t>πανεπιστημιακά να περάσου</w:t>
      </w:r>
      <w:r>
        <w:rPr>
          <w:rFonts w:eastAsia="Times New Roman"/>
          <w:szCs w:val="24"/>
        </w:rPr>
        <w:t>ν</w:t>
      </w:r>
      <w:r w:rsidRPr="00B07754">
        <w:rPr>
          <w:rFonts w:eastAsia="Times New Roman"/>
          <w:szCs w:val="24"/>
        </w:rPr>
        <w:t xml:space="preserve"> σε μία τακτική </w:t>
      </w:r>
      <w:r>
        <w:rPr>
          <w:rFonts w:eastAsia="Times New Roman"/>
          <w:szCs w:val="24"/>
        </w:rPr>
        <w:t xml:space="preserve">πετροβολήματος </w:t>
      </w:r>
      <w:r w:rsidRPr="00B07754">
        <w:rPr>
          <w:rFonts w:eastAsia="Times New Roman"/>
          <w:szCs w:val="24"/>
        </w:rPr>
        <w:t xml:space="preserve">και απέναντι στην </w:t>
      </w:r>
      <w:r>
        <w:rPr>
          <w:rFonts w:eastAsia="Times New Roman"/>
          <w:szCs w:val="24"/>
        </w:rPr>
        <w:t>π</w:t>
      </w:r>
      <w:r w:rsidRPr="00B07754">
        <w:rPr>
          <w:rFonts w:eastAsia="Times New Roman"/>
          <w:szCs w:val="24"/>
        </w:rPr>
        <w:t xml:space="preserve">ρυτανική </w:t>
      </w:r>
      <w:r>
        <w:rPr>
          <w:rFonts w:eastAsia="Times New Roman"/>
          <w:szCs w:val="24"/>
        </w:rPr>
        <w:t>α</w:t>
      </w:r>
      <w:r w:rsidRPr="00B07754">
        <w:rPr>
          <w:rFonts w:eastAsia="Times New Roman"/>
          <w:szCs w:val="24"/>
        </w:rPr>
        <w:t xml:space="preserve">ρχή </w:t>
      </w:r>
      <w:r w:rsidRPr="00B07754">
        <w:rPr>
          <w:rFonts w:eastAsia="Times New Roman"/>
          <w:szCs w:val="24"/>
        </w:rPr>
        <w:t>και απέναντι στο Υπουργείο</w:t>
      </w:r>
      <w:r>
        <w:rPr>
          <w:rFonts w:eastAsia="Times New Roman"/>
          <w:szCs w:val="24"/>
        </w:rPr>
        <w:t>.</w:t>
      </w:r>
    </w:p>
    <w:p w14:paraId="2E2473F4" w14:textId="77777777" w:rsidR="00ED3BF8" w:rsidRDefault="009F432D">
      <w:pPr>
        <w:spacing w:after="0" w:line="600" w:lineRule="auto"/>
        <w:ind w:firstLine="720"/>
        <w:jc w:val="both"/>
        <w:rPr>
          <w:rFonts w:eastAsia="Times New Roman"/>
          <w:szCs w:val="24"/>
        </w:rPr>
      </w:pPr>
      <w:r>
        <w:rPr>
          <w:rFonts w:eastAsia="Times New Roman" w:cs="Times New Roman"/>
          <w:b/>
          <w:szCs w:val="24"/>
        </w:rPr>
        <w:t xml:space="preserve">ΠΡΟΕΔΡΕΥΩΝ (Μάριος Γεωργιάδης): </w:t>
      </w:r>
      <w:r w:rsidRPr="00FC4778">
        <w:rPr>
          <w:rFonts w:eastAsia="Times New Roman" w:cs="Times New Roman"/>
          <w:szCs w:val="24"/>
        </w:rPr>
        <w:t>Ολοκληρώστε, κύριε συνάδελφε.</w:t>
      </w:r>
    </w:p>
    <w:p w14:paraId="2E2473F5"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ΣΠΑΡΤΙΝΟΣ: </w:t>
      </w:r>
      <w:r>
        <w:rPr>
          <w:rFonts w:eastAsia="Times New Roman"/>
          <w:szCs w:val="24"/>
        </w:rPr>
        <w:t>Τελειώνω, κύριε Πρόεδρε.</w:t>
      </w:r>
    </w:p>
    <w:p w14:paraId="2E2473F6" w14:textId="77777777" w:rsidR="00ED3BF8" w:rsidRDefault="009F432D">
      <w:pPr>
        <w:spacing w:after="0" w:line="600" w:lineRule="auto"/>
        <w:ind w:firstLine="720"/>
        <w:jc w:val="both"/>
        <w:rPr>
          <w:rFonts w:eastAsia="Times New Roman"/>
          <w:szCs w:val="24"/>
        </w:rPr>
      </w:pPr>
      <w:r>
        <w:rPr>
          <w:rFonts w:eastAsia="Times New Roman"/>
          <w:szCs w:val="24"/>
        </w:rPr>
        <w:t>Νομίζω ότι τελικά</w:t>
      </w:r>
      <w:r w:rsidRPr="00B07754">
        <w:rPr>
          <w:rFonts w:eastAsia="Times New Roman"/>
          <w:szCs w:val="24"/>
        </w:rPr>
        <w:t xml:space="preserve"> η συνεργασία του Υπουργείου με την </w:t>
      </w:r>
      <w:r>
        <w:rPr>
          <w:rFonts w:eastAsia="Times New Roman"/>
          <w:szCs w:val="24"/>
        </w:rPr>
        <w:t>π</w:t>
      </w:r>
      <w:r w:rsidRPr="00B07754">
        <w:rPr>
          <w:rFonts w:eastAsia="Times New Roman"/>
          <w:szCs w:val="24"/>
        </w:rPr>
        <w:t xml:space="preserve">ρυτανική </w:t>
      </w:r>
      <w:r>
        <w:rPr>
          <w:rFonts w:eastAsia="Times New Roman"/>
          <w:szCs w:val="24"/>
        </w:rPr>
        <w:t>α</w:t>
      </w:r>
      <w:r w:rsidRPr="00B07754">
        <w:rPr>
          <w:rFonts w:eastAsia="Times New Roman"/>
          <w:szCs w:val="24"/>
        </w:rPr>
        <w:t xml:space="preserve">ρχή </w:t>
      </w:r>
      <w:r w:rsidRPr="00B07754">
        <w:rPr>
          <w:rFonts w:eastAsia="Times New Roman"/>
          <w:szCs w:val="24"/>
        </w:rPr>
        <w:t xml:space="preserve">έφερε </w:t>
      </w:r>
      <w:r>
        <w:rPr>
          <w:rFonts w:eastAsia="Times New Roman"/>
          <w:szCs w:val="24"/>
        </w:rPr>
        <w:t>κ</w:t>
      </w:r>
      <w:r w:rsidRPr="00B07754">
        <w:rPr>
          <w:rFonts w:eastAsia="Times New Roman"/>
          <w:szCs w:val="24"/>
        </w:rPr>
        <w:t>αλά αποτελέσματα</w:t>
      </w:r>
      <w:r>
        <w:rPr>
          <w:rFonts w:eastAsia="Times New Roman"/>
          <w:szCs w:val="24"/>
        </w:rPr>
        <w:t>,</w:t>
      </w:r>
      <w:r w:rsidRPr="00B07754">
        <w:rPr>
          <w:rFonts w:eastAsia="Times New Roman"/>
          <w:szCs w:val="24"/>
        </w:rPr>
        <w:t xml:space="preserve"> παρ</w:t>
      </w:r>
      <w:r>
        <w:rPr>
          <w:rFonts w:eastAsia="Times New Roman"/>
          <w:szCs w:val="24"/>
        </w:rPr>
        <w:t xml:space="preserve">’ </w:t>
      </w:r>
      <w:r w:rsidRPr="00B07754">
        <w:rPr>
          <w:rFonts w:eastAsia="Times New Roman"/>
          <w:szCs w:val="24"/>
        </w:rPr>
        <w:t xml:space="preserve">όλο που </w:t>
      </w:r>
      <w:r>
        <w:rPr>
          <w:rFonts w:eastAsia="Times New Roman"/>
          <w:szCs w:val="24"/>
        </w:rPr>
        <w:t>–</w:t>
      </w:r>
      <w:r w:rsidRPr="00B07754">
        <w:rPr>
          <w:rFonts w:eastAsia="Times New Roman"/>
          <w:szCs w:val="24"/>
        </w:rPr>
        <w:t>επαναλαμβάνω</w:t>
      </w:r>
      <w:r>
        <w:rPr>
          <w:rFonts w:eastAsia="Times New Roman"/>
          <w:szCs w:val="24"/>
        </w:rPr>
        <w:t>-</w:t>
      </w:r>
      <w:r w:rsidRPr="00B07754">
        <w:rPr>
          <w:rFonts w:eastAsia="Times New Roman"/>
          <w:szCs w:val="24"/>
        </w:rPr>
        <w:t xml:space="preserve"> θα μπορούσαν κάποιες διαδικασίες να έχουν γίνει με έναν καλύτερο τρόπο</w:t>
      </w:r>
      <w:r>
        <w:rPr>
          <w:rFonts w:eastAsia="Times New Roman"/>
          <w:szCs w:val="24"/>
        </w:rPr>
        <w:t>.</w:t>
      </w:r>
    </w:p>
    <w:p w14:paraId="2E2473F7" w14:textId="77777777" w:rsidR="00ED3BF8" w:rsidRDefault="009F432D">
      <w:pPr>
        <w:spacing w:after="0" w:line="600" w:lineRule="auto"/>
        <w:ind w:firstLine="720"/>
        <w:jc w:val="both"/>
        <w:rPr>
          <w:rFonts w:eastAsia="Times New Roman"/>
          <w:szCs w:val="24"/>
        </w:rPr>
      </w:pPr>
      <w:r>
        <w:rPr>
          <w:rFonts w:eastAsia="Times New Roman"/>
          <w:szCs w:val="24"/>
        </w:rPr>
        <w:t>Θ</w:t>
      </w:r>
      <w:r w:rsidRPr="00B07754">
        <w:rPr>
          <w:rFonts w:eastAsia="Times New Roman"/>
          <w:szCs w:val="24"/>
        </w:rPr>
        <w:t>έλω να τελειώ</w:t>
      </w:r>
      <w:r w:rsidRPr="00B07754">
        <w:rPr>
          <w:rFonts w:eastAsia="Times New Roman"/>
          <w:szCs w:val="24"/>
        </w:rPr>
        <w:t xml:space="preserve">σω με μία </w:t>
      </w:r>
      <w:r>
        <w:rPr>
          <w:rFonts w:eastAsia="Times New Roman"/>
          <w:szCs w:val="24"/>
        </w:rPr>
        <w:t>ακόμα παρατήρηση,</w:t>
      </w:r>
      <w:r w:rsidRPr="00B07754">
        <w:rPr>
          <w:rFonts w:eastAsia="Times New Roman"/>
          <w:szCs w:val="24"/>
        </w:rPr>
        <w:t xml:space="preserve"> την τελευταία</w:t>
      </w:r>
      <w:r>
        <w:rPr>
          <w:rFonts w:eastAsia="Times New Roman"/>
          <w:szCs w:val="24"/>
        </w:rPr>
        <w:t xml:space="preserve">. Λέγεται ότι «φτιάχνετε τμήματα, συνέργειες, </w:t>
      </w:r>
      <w:r w:rsidRPr="00B07754">
        <w:rPr>
          <w:rFonts w:eastAsia="Times New Roman"/>
          <w:szCs w:val="24"/>
        </w:rPr>
        <w:t>συγχωνεύσεις χωρίς να δίνετ</w:t>
      </w:r>
      <w:r>
        <w:rPr>
          <w:rFonts w:eastAsia="Times New Roman"/>
          <w:szCs w:val="24"/>
        </w:rPr>
        <w:t>ε</w:t>
      </w:r>
      <w:r w:rsidRPr="00B07754">
        <w:rPr>
          <w:rFonts w:eastAsia="Times New Roman"/>
          <w:szCs w:val="24"/>
        </w:rPr>
        <w:t xml:space="preserve"> το απαραίτητο προσωπικό και τα απαραίτητα μέσα από όλους εκεί όπου γίνονται όλες αυτές οι αναδιαρθρώσεις</w:t>
      </w:r>
      <w:r>
        <w:rPr>
          <w:rFonts w:eastAsia="Times New Roman"/>
          <w:szCs w:val="24"/>
        </w:rPr>
        <w:t>».</w:t>
      </w:r>
      <w:r w:rsidRPr="00B07754">
        <w:rPr>
          <w:rFonts w:eastAsia="Times New Roman"/>
          <w:szCs w:val="24"/>
        </w:rPr>
        <w:t xml:space="preserve"> Ένα πράγμα θα θυμίσω</w:t>
      </w:r>
      <w:r>
        <w:rPr>
          <w:rFonts w:eastAsia="Times New Roman"/>
          <w:szCs w:val="24"/>
        </w:rPr>
        <w:t>.</w:t>
      </w:r>
      <w:r w:rsidRPr="00B07754">
        <w:rPr>
          <w:rFonts w:eastAsia="Times New Roman"/>
          <w:szCs w:val="24"/>
        </w:rPr>
        <w:t xml:space="preserve"> Όταν πριν α</w:t>
      </w:r>
      <w:r w:rsidRPr="00B07754">
        <w:rPr>
          <w:rFonts w:eastAsia="Times New Roman"/>
          <w:szCs w:val="24"/>
        </w:rPr>
        <w:t xml:space="preserve">πό </w:t>
      </w:r>
      <w:r>
        <w:rPr>
          <w:rFonts w:eastAsia="Times New Roman"/>
          <w:szCs w:val="24"/>
        </w:rPr>
        <w:t xml:space="preserve">δυόμισι </w:t>
      </w:r>
      <w:r w:rsidRPr="00B07754">
        <w:rPr>
          <w:rFonts w:eastAsia="Times New Roman"/>
          <w:szCs w:val="24"/>
        </w:rPr>
        <w:t xml:space="preserve">χρόνια περίπου </w:t>
      </w:r>
      <w:r>
        <w:rPr>
          <w:rFonts w:eastAsia="Times New Roman"/>
          <w:szCs w:val="24"/>
        </w:rPr>
        <w:t>-α</w:t>
      </w:r>
      <w:r w:rsidRPr="00B07754">
        <w:rPr>
          <w:rFonts w:eastAsia="Times New Roman"/>
          <w:szCs w:val="24"/>
        </w:rPr>
        <w:t>ν θυμάμαι καλά</w:t>
      </w:r>
      <w:r>
        <w:rPr>
          <w:rFonts w:eastAsia="Times New Roman"/>
          <w:szCs w:val="24"/>
        </w:rPr>
        <w:t>-</w:t>
      </w:r>
      <w:r w:rsidRPr="00B07754">
        <w:rPr>
          <w:rFonts w:eastAsia="Times New Roman"/>
          <w:szCs w:val="24"/>
        </w:rPr>
        <w:t xml:space="preserve"> Υπουργός Παιδείας ήταν ο Νίκος ο</w:t>
      </w:r>
      <w:r>
        <w:rPr>
          <w:rFonts w:eastAsia="Times New Roman"/>
          <w:szCs w:val="24"/>
        </w:rPr>
        <w:t xml:space="preserve"> Φίλης</w:t>
      </w:r>
      <w:r w:rsidRPr="00B07754">
        <w:rPr>
          <w:rFonts w:eastAsia="Times New Roman"/>
          <w:szCs w:val="24"/>
        </w:rPr>
        <w:t xml:space="preserve"> και Αναπληρώτρια Υπουργός η Σία Αναγνωστοπούλου</w:t>
      </w:r>
      <w:r>
        <w:rPr>
          <w:rFonts w:eastAsia="Times New Roman"/>
          <w:szCs w:val="24"/>
        </w:rPr>
        <w:t xml:space="preserve">, είχαν </w:t>
      </w:r>
      <w:r w:rsidRPr="00B07754">
        <w:rPr>
          <w:rFonts w:eastAsia="Times New Roman"/>
          <w:szCs w:val="24"/>
        </w:rPr>
        <w:t xml:space="preserve">τότε εγκριθεί </w:t>
      </w:r>
      <w:r>
        <w:rPr>
          <w:rFonts w:eastAsia="Times New Roman"/>
          <w:szCs w:val="24"/>
        </w:rPr>
        <w:t>πεντακόσιες</w:t>
      </w:r>
      <w:r w:rsidRPr="00B07754">
        <w:rPr>
          <w:rFonts w:eastAsia="Times New Roman"/>
          <w:szCs w:val="24"/>
        </w:rPr>
        <w:t xml:space="preserve"> θέσεις </w:t>
      </w:r>
      <w:r>
        <w:rPr>
          <w:rFonts w:eastAsia="Times New Roman"/>
          <w:szCs w:val="24"/>
        </w:rPr>
        <w:t>ΔΕΠ για</w:t>
      </w:r>
      <w:r w:rsidRPr="00B07754">
        <w:rPr>
          <w:rFonts w:eastAsia="Times New Roman"/>
          <w:szCs w:val="24"/>
        </w:rPr>
        <w:t xml:space="preserve"> όλα τα </w:t>
      </w:r>
      <w:r>
        <w:rPr>
          <w:rFonts w:eastAsia="Times New Roman"/>
          <w:szCs w:val="24"/>
        </w:rPr>
        <w:t>π</w:t>
      </w:r>
      <w:r w:rsidRPr="00B07754">
        <w:rPr>
          <w:rFonts w:eastAsia="Times New Roman"/>
          <w:szCs w:val="24"/>
        </w:rPr>
        <w:t>ανεπιστήμια</w:t>
      </w:r>
      <w:r>
        <w:rPr>
          <w:rFonts w:eastAsia="Times New Roman"/>
          <w:szCs w:val="24"/>
        </w:rPr>
        <w:t>.</w:t>
      </w:r>
      <w:r w:rsidRPr="00B07754">
        <w:rPr>
          <w:rFonts w:eastAsia="Times New Roman"/>
          <w:szCs w:val="24"/>
        </w:rPr>
        <w:t xml:space="preserve"> Σήμερα </w:t>
      </w:r>
      <w:r>
        <w:rPr>
          <w:rFonts w:eastAsia="Times New Roman"/>
          <w:szCs w:val="24"/>
        </w:rPr>
        <w:t>εγκρίνονται</w:t>
      </w:r>
      <w:r w:rsidRPr="00B07754">
        <w:rPr>
          <w:rFonts w:eastAsia="Times New Roman"/>
          <w:szCs w:val="24"/>
        </w:rPr>
        <w:t xml:space="preserve"> και </w:t>
      </w:r>
      <w:r>
        <w:rPr>
          <w:rFonts w:eastAsia="Times New Roman"/>
          <w:szCs w:val="24"/>
        </w:rPr>
        <w:t>άλλες, τις</w:t>
      </w:r>
      <w:r w:rsidRPr="00B07754">
        <w:rPr>
          <w:rFonts w:eastAsia="Times New Roman"/>
          <w:szCs w:val="24"/>
        </w:rPr>
        <w:t xml:space="preserve"> είπε ο Υπουργός </w:t>
      </w:r>
      <w:r w:rsidRPr="00B07754">
        <w:rPr>
          <w:rFonts w:eastAsia="Times New Roman"/>
          <w:szCs w:val="24"/>
        </w:rPr>
        <w:lastRenderedPageBreak/>
        <w:t>προηγουμένως</w:t>
      </w:r>
      <w:r>
        <w:rPr>
          <w:rFonts w:eastAsia="Times New Roman"/>
          <w:szCs w:val="24"/>
        </w:rPr>
        <w:t>,</w:t>
      </w:r>
      <w:r w:rsidRPr="00B07754">
        <w:rPr>
          <w:rFonts w:eastAsia="Times New Roman"/>
          <w:szCs w:val="24"/>
        </w:rPr>
        <w:t xml:space="preserve"> δεν θα επανέλθω</w:t>
      </w:r>
      <w:r>
        <w:rPr>
          <w:rFonts w:eastAsia="Times New Roman"/>
          <w:szCs w:val="24"/>
        </w:rPr>
        <w:t>.</w:t>
      </w:r>
      <w:r w:rsidRPr="00B07754">
        <w:rPr>
          <w:rFonts w:eastAsia="Times New Roman"/>
          <w:szCs w:val="24"/>
        </w:rPr>
        <w:t xml:space="preserve"> Από </w:t>
      </w:r>
      <w:r>
        <w:rPr>
          <w:rFonts w:eastAsia="Times New Roman"/>
          <w:szCs w:val="24"/>
        </w:rPr>
        <w:t>ε</w:t>
      </w:r>
      <w:r w:rsidRPr="00B07754">
        <w:rPr>
          <w:rFonts w:eastAsia="Times New Roman"/>
          <w:szCs w:val="24"/>
        </w:rPr>
        <w:t xml:space="preserve">κείνες τις </w:t>
      </w:r>
      <w:r>
        <w:rPr>
          <w:rFonts w:eastAsia="Times New Roman"/>
          <w:szCs w:val="24"/>
        </w:rPr>
        <w:t>πεντακόσιες</w:t>
      </w:r>
      <w:r w:rsidRPr="00B07754">
        <w:rPr>
          <w:rFonts w:eastAsia="Times New Roman"/>
          <w:szCs w:val="24"/>
        </w:rPr>
        <w:t xml:space="preserve"> θέσεις έμαθα πριν από λίγο καιρό ότι έχουν καταλήξει και έχουν διοριστεί</w:t>
      </w:r>
      <w:r>
        <w:rPr>
          <w:rFonts w:eastAsia="Times New Roman"/>
          <w:szCs w:val="24"/>
        </w:rPr>
        <w:t>, όχι βέβαια με ευθύνη του Υ</w:t>
      </w:r>
      <w:r w:rsidRPr="00B07754">
        <w:rPr>
          <w:rFonts w:eastAsia="Times New Roman"/>
          <w:szCs w:val="24"/>
        </w:rPr>
        <w:t>πουργείου</w:t>
      </w:r>
      <w:r>
        <w:rPr>
          <w:rFonts w:eastAsia="Times New Roman"/>
          <w:szCs w:val="24"/>
        </w:rPr>
        <w:t>,</w:t>
      </w:r>
      <w:r w:rsidRPr="00B07754">
        <w:rPr>
          <w:rFonts w:eastAsia="Times New Roman"/>
          <w:szCs w:val="24"/>
        </w:rPr>
        <w:t xml:space="preserve"> λιγότεροι από </w:t>
      </w:r>
      <w:r>
        <w:rPr>
          <w:rFonts w:eastAsia="Times New Roman"/>
          <w:szCs w:val="24"/>
        </w:rPr>
        <w:t>εκατό.</w:t>
      </w:r>
      <w:r w:rsidRPr="00C30388">
        <w:rPr>
          <w:rFonts w:eastAsia="Times New Roman"/>
          <w:szCs w:val="24"/>
        </w:rPr>
        <w:t xml:space="preserve"> </w:t>
      </w:r>
      <w:r>
        <w:rPr>
          <w:rFonts w:eastAsia="Times New Roman"/>
          <w:szCs w:val="24"/>
        </w:rPr>
        <w:t>Πού οφείλεται όλη αυτή η καθυστέρηση;</w:t>
      </w:r>
    </w:p>
    <w:p w14:paraId="2E2473F8" w14:textId="77777777" w:rsidR="00ED3BF8" w:rsidRDefault="009F432D">
      <w:pPr>
        <w:spacing w:after="0" w:line="600" w:lineRule="auto"/>
        <w:ind w:firstLine="720"/>
        <w:jc w:val="both"/>
        <w:rPr>
          <w:rFonts w:eastAsia="Times New Roman"/>
          <w:szCs w:val="24"/>
        </w:rPr>
      </w:pPr>
      <w:r>
        <w:rPr>
          <w:rFonts w:eastAsia="Times New Roman" w:cs="Times New Roman"/>
          <w:b/>
          <w:szCs w:val="24"/>
        </w:rPr>
        <w:t>ΠΡΟΕΔΡΕΥΩΝ</w:t>
      </w:r>
      <w:r>
        <w:rPr>
          <w:rFonts w:eastAsia="Times New Roman" w:cs="Times New Roman"/>
          <w:b/>
          <w:szCs w:val="24"/>
        </w:rPr>
        <w:t xml:space="preserve"> (Μάριος Γεωργιάδης): </w:t>
      </w:r>
      <w:r w:rsidRPr="00FC4778">
        <w:rPr>
          <w:rFonts w:eastAsia="Times New Roman" w:cs="Times New Roman"/>
          <w:szCs w:val="24"/>
        </w:rPr>
        <w:t xml:space="preserve">Κύριε </w:t>
      </w:r>
      <w:proofErr w:type="spellStart"/>
      <w:r w:rsidRPr="00FC4778">
        <w:rPr>
          <w:rFonts w:eastAsia="Times New Roman" w:cs="Times New Roman"/>
          <w:szCs w:val="24"/>
        </w:rPr>
        <w:t>Σπαρτινέ</w:t>
      </w:r>
      <w:proofErr w:type="spellEnd"/>
      <w:r w:rsidRPr="00FC4778">
        <w:rPr>
          <w:rFonts w:eastAsia="Times New Roman" w:cs="Times New Roman"/>
          <w:szCs w:val="24"/>
        </w:rPr>
        <w:t>, σας παρακαλώ ολοκληρώστε.</w:t>
      </w:r>
    </w:p>
    <w:p w14:paraId="2E2473F9"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w:t>
      </w:r>
      <w:r w:rsidRPr="00C30388">
        <w:rPr>
          <w:rFonts w:eastAsia="Times New Roman"/>
          <w:b/>
          <w:szCs w:val="24"/>
        </w:rPr>
        <w:t>ΣΠΑΡΤΙΝΟΣ:</w:t>
      </w:r>
      <w:r w:rsidRPr="00B07754">
        <w:rPr>
          <w:rFonts w:eastAsia="Times New Roman"/>
          <w:szCs w:val="24"/>
        </w:rPr>
        <w:t xml:space="preserve"> Μήπως θα πρέπει και κάποιοι μέσα στην πανεπιστημιακή κοινότητα να κοιτάξουν και προς τον εαυτό τους και να κάνουν και τη δική τους αυτοκριτική</w:t>
      </w:r>
      <w:r>
        <w:rPr>
          <w:rFonts w:eastAsia="Times New Roman"/>
          <w:szCs w:val="24"/>
        </w:rPr>
        <w:t>;</w:t>
      </w:r>
      <w:r w:rsidRPr="00B07754">
        <w:rPr>
          <w:rFonts w:eastAsia="Times New Roman"/>
          <w:szCs w:val="24"/>
        </w:rPr>
        <w:t xml:space="preserve"> Γνωρίζουν πολύ καλά κάπο</w:t>
      </w:r>
      <w:r w:rsidRPr="00B07754">
        <w:rPr>
          <w:rFonts w:eastAsia="Times New Roman"/>
          <w:szCs w:val="24"/>
        </w:rPr>
        <w:t xml:space="preserve">ιοι </w:t>
      </w:r>
      <w:r>
        <w:rPr>
          <w:rFonts w:eastAsia="Times New Roman"/>
          <w:szCs w:val="24"/>
        </w:rPr>
        <w:t>π</w:t>
      </w:r>
      <w:r w:rsidRPr="00B07754">
        <w:rPr>
          <w:rFonts w:eastAsia="Times New Roman"/>
          <w:szCs w:val="24"/>
        </w:rPr>
        <w:t>οιες είναι οι διαδικασίες</w:t>
      </w:r>
      <w:r>
        <w:rPr>
          <w:rFonts w:eastAsia="Times New Roman"/>
          <w:szCs w:val="24"/>
        </w:rPr>
        <w:t>.</w:t>
      </w:r>
      <w:r w:rsidRPr="00B07754">
        <w:rPr>
          <w:rFonts w:eastAsia="Times New Roman"/>
          <w:szCs w:val="24"/>
        </w:rPr>
        <w:t xml:space="preserve"> Είναι το αποτέλεσμα αυτό</w:t>
      </w:r>
      <w:r>
        <w:rPr>
          <w:rFonts w:eastAsia="Times New Roman"/>
          <w:szCs w:val="24"/>
        </w:rPr>
        <w:t>,</w:t>
      </w:r>
      <w:r w:rsidRPr="00B07754">
        <w:rPr>
          <w:rFonts w:eastAsia="Times New Roman"/>
          <w:szCs w:val="24"/>
        </w:rPr>
        <w:t xml:space="preserve"> λιγότεροι από </w:t>
      </w:r>
      <w:r>
        <w:rPr>
          <w:rFonts w:eastAsia="Times New Roman"/>
          <w:szCs w:val="24"/>
        </w:rPr>
        <w:t>εκατό</w:t>
      </w:r>
      <w:r w:rsidRPr="00B07754">
        <w:rPr>
          <w:rFonts w:eastAsia="Times New Roman"/>
          <w:szCs w:val="24"/>
        </w:rPr>
        <w:t xml:space="preserve"> διδάσκοντες </w:t>
      </w:r>
      <w:r>
        <w:rPr>
          <w:rFonts w:eastAsia="Times New Roman"/>
          <w:szCs w:val="24"/>
        </w:rPr>
        <w:t>σ</w:t>
      </w:r>
      <w:r w:rsidRPr="00B07754">
        <w:rPr>
          <w:rFonts w:eastAsia="Times New Roman"/>
          <w:szCs w:val="24"/>
        </w:rPr>
        <w:t xml:space="preserve">τους </w:t>
      </w:r>
      <w:r>
        <w:rPr>
          <w:rFonts w:eastAsia="Times New Roman"/>
          <w:szCs w:val="24"/>
        </w:rPr>
        <w:t>πεντακόσιους</w:t>
      </w:r>
      <w:r w:rsidRPr="00B07754">
        <w:rPr>
          <w:rFonts w:eastAsia="Times New Roman"/>
          <w:szCs w:val="24"/>
        </w:rPr>
        <w:t xml:space="preserve"> που θα μπορούσαν να υπάρχουν</w:t>
      </w:r>
      <w:r>
        <w:rPr>
          <w:rFonts w:eastAsia="Times New Roman"/>
          <w:szCs w:val="24"/>
        </w:rPr>
        <w:t>,</w:t>
      </w:r>
      <w:r w:rsidRPr="00B07754">
        <w:rPr>
          <w:rFonts w:eastAsia="Times New Roman"/>
          <w:szCs w:val="24"/>
        </w:rPr>
        <w:t xml:space="preserve"> κάτι που τιμά το αυτοδιοίκητο των </w:t>
      </w:r>
      <w:r>
        <w:rPr>
          <w:rFonts w:eastAsia="Times New Roman"/>
          <w:szCs w:val="24"/>
        </w:rPr>
        <w:t>π</w:t>
      </w:r>
      <w:r w:rsidRPr="00B07754">
        <w:rPr>
          <w:rFonts w:eastAsia="Times New Roman"/>
          <w:szCs w:val="24"/>
        </w:rPr>
        <w:t>ανεπιστημίων</w:t>
      </w:r>
      <w:r>
        <w:rPr>
          <w:rFonts w:eastAsia="Times New Roman"/>
          <w:szCs w:val="24"/>
        </w:rPr>
        <w:t>;</w:t>
      </w:r>
    </w:p>
    <w:p w14:paraId="2E2473FA" w14:textId="77777777" w:rsidR="00ED3BF8" w:rsidRDefault="009F432D">
      <w:pPr>
        <w:spacing w:after="0" w:line="600" w:lineRule="auto"/>
        <w:ind w:firstLine="720"/>
        <w:jc w:val="both"/>
        <w:rPr>
          <w:rFonts w:eastAsia="Times New Roman"/>
          <w:szCs w:val="24"/>
        </w:rPr>
      </w:pPr>
      <w:r>
        <w:rPr>
          <w:rFonts w:eastAsia="Times New Roman"/>
          <w:szCs w:val="24"/>
        </w:rPr>
        <w:t>Ν</w:t>
      </w:r>
      <w:r w:rsidRPr="00B07754">
        <w:rPr>
          <w:rFonts w:eastAsia="Times New Roman"/>
          <w:szCs w:val="24"/>
        </w:rPr>
        <w:t xml:space="preserve">ομίζω ότι εκτός από το να ψηφίζουμε νόμους ή να τους καταψηφίζουμε </w:t>
      </w:r>
      <w:r w:rsidRPr="00B07754">
        <w:rPr>
          <w:rFonts w:eastAsia="Times New Roman"/>
          <w:szCs w:val="24"/>
        </w:rPr>
        <w:t xml:space="preserve">πρέπει να βγάζουμε και ορισμένα χρήσιμα διδάγματα γενικότερα και για την εκπαιδευτική και για την κοινωνική ευθύνη όλων </w:t>
      </w:r>
      <w:r>
        <w:rPr>
          <w:rFonts w:eastAsia="Times New Roman"/>
          <w:szCs w:val="24"/>
        </w:rPr>
        <w:t>μας.</w:t>
      </w:r>
    </w:p>
    <w:p w14:paraId="2E2473FB" w14:textId="77777777" w:rsidR="00ED3BF8" w:rsidRDefault="009F432D">
      <w:pPr>
        <w:spacing w:after="0" w:line="600" w:lineRule="auto"/>
        <w:ind w:firstLine="720"/>
        <w:jc w:val="both"/>
        <w:rPr>
          <w:rFonts w:eastAsia="Times New Roman"/>
          <w:szCs w:val="24"/>
        </w:rPr>
      </w:pPr>
      <w:r w:rsidRPr="00B07754">
        <w:rPr>
          <w:rFonts w:eastAsia="Times New Roman"/>
          <w:szCs w:val="24"/>
        </w:rPr>
        <w:t>Σας ευχαριστώ</w:t>
      </w:r>
      <w:r>
        <w:rPr>
          <w:rFonts w:eastAsia="Times New Roman"/>
          <w:szCs w:val="24"/>
        </w:rPr>
        <w:t>.</w:t>
      </w:r>
    </w:p>
    <w:p w14:paraId="2E2473FC"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3FD" w14:textId="77777777" w:rsidR="00ED3BF8" w:rsidRDefault="009F432D">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(Μάριος Γεωργιάδης): </w:t>
      </w:r>
      <w:r w:rsidRPr="00C30388">
        <w:rPr>
          <w:rFonts w:eastAsia="Times New Roman" w:cs="Times New Roman"/>
          <w:szCs w:val="24"/>
        </w:rPr>
        <w:t xml:space="preserve">Ευχαριστούμε τον κ. </w:t>
      </w:r>
      <w:proofErr w:type="spellStart"/>
      <w:r w:rsidRPr="00C30388">
        <w:rPr>
          <w:rFonts w:eastAsia="Times New Roman" w:cs="Times New Roman"/>
          <w:szCs w:val="24"/>
        </w:rPr>
        <w:t>Σπαρτινό</w:t>
      </w:r>
      <w:proofErr w:type="spellEnd"/>
      <w:r w:rsidRPr="00C30388">
        <w:rPr>
          <w:rFonts w:eastAsia="Times New Roman" w:cs="Times New Roman"/>
          <w:szCs w:val="24"/>
        </w:rPr>
        <w:t>.</w:t>
      </w:r>
    </w:p>
    <w:p w14:paraId="2E2473FE" w14:textId="77777777" w:rsidR="00ED3BF8" w:rsidRDefault="009F432D">
      <w:pPr>
        <w:spacing w:after="0" w:line="600" w:lineRule="auto"/>
        <w:ind w:firstLine="720"/>
        <w:jc w:val="both"/>
        <w:rPr>
          <w:rFonts w:eastAsia="Times New Roman"/>
          <w:szCs w:val="24"/>
        </w:rPr>
      </w:pPr>
      <w:r w:rsidRPr="00C30388">
        <w:rPr>
          <w:rFonts w:eastAsia="Times New Roman" w:cs="Times New Roman"/>
          <w:szCs w:val="24"/>
        </w:rPr>
        <w:t>Ο</w:t>
      </w:r>
      <w:r>
        <w:rPr>
          <w:rFonts w:eastAsia="Times New Roman" w:cs="Times New Roman"/>
          <w:szCs w:val="24"/>
        </w:rPr>
        <w:t xml:space="preserve"> κ. </w:t>
      </w:r>
      <w:r w:rsidRPr="00B07754">
        <w:rPr>
          <w:rFonts w:eastAsia="Times New Roman"/>
          <w:szCs w:val="24"/>
        </w:rPr>
        <w:t>Άδωνις Γεωργιάδης από τη Νέα Δημοκρατία έχει το</w:t>
      </w:r>
      <w:r>
        <w:rPr>
          <w:rFonts w:eastAsia="Times New Roman"/>
          <w:szCs w:val="24"/>
        </w:rPr>
        <w:t>ν</w:t>
      </w:r>
      <w:r w:rsidRPr="00B07754">
        <w:rPr>
          <w:rFonts w:eastAsia="Times New Roman"/>
          <w:szCs w:val="24"/>
        </w:rPr>
        <w:t xml:space="preserve"> λόγο για </w:t>
      </w:r>
      <w:r>
        <w:rPr>
          <w:rFonts w:eastAsia="Times New Roman"/>
          <w:szCs w:val="24"/>
        </w:rPr>
        <w:t>πέντε</w:t>
      </w:r>
      <w:r w:rsidRPr="00B07754">
        <w:rPr>
          <w:rFonts w:eastAsia="Times New Roman"/>
          <w:szCs w:val="24"/>
        </w:rPr>
        <w:t xml:space="preserve"> λεπτά με σχετική </w:t>
      </w:r>
      <w:r>
        <w:rPr>
          <w:rFonts w:eastAsia="Times New Roman"/>
          <w:szCs w:val="24"/>
        </w:rPr>
        <w:t>ανοχή.</w:t>
      </w:r>
    </w:p>
    <w:p w14:paraId="2E2473FF" w14:textId="77777777" w:rsidR="00ED3BF8" w:rsidRDefault="009F432D">
      <w:pPr>
        <w:spacing w:after="0" w:line="600" w:lineRule="auto"/>
        <w:ind w:firstLine="720"/>
        <w:jc w:val="both"/>
        <w:rPr>
          <w:rFonts w:eastAsia="Times New Roman"/>
          <w:szCs w:val="24"/>
        </w:rPr>
      </w:pPr>
      <w:r w:rsidRPr="00C30388">
        <w:rPr>
          <w:rFonts w:eastAsia="Times New Roman"/>
          <w:b/>
          <w:szCs w:val="24"/>
        </w:rPr>
        <w:t>ΣΠΥΡΙΔΩΝ - ΑΔΩΝΙΣ ΓΕΩΡΓΙΑΔΗΣ:</w:t>
      </w:r>
      <w:r w:rsidRPr="00B07754">
        <w:rPr>
          <w:rFonts w:eastAsia="Times New Roman"/>
          <w:szCs w:val="24"/>
        </w:rPr>
        <w:t xml:space="preserve"> </w:t>
      </w:r>
      <w:r>
        <w:rPr>
          <w:rFonts w:eastAsia="Times New Roman"/>
          <w:szCs w:val="24"/>
        </w:rPr>
        <w:t xml:space="preserve">Ευχαριστώ </w:t>
      </w:r>
      <w:r w:rsidRPr="00B07754">
        <w:rPr>
          <w:rFonts w:eastAsia="Times New Roman"/>
          <w:szCs w:val="24"/>
        </w:rPr>
        <w:t>πάρα πολύ</w:t>
      </w:r>
      <w:r>
        <w:rPr>
          <w:rFonts w:eastAsia="Times New Roman"/>
          <w:szCs w:val="24"/>
        </w:rPr>
        <w:t>,</w:t>
      </w:r>
      <w:r w:rsidRPr="00B07754">
        <w:rPr>
          <w:rFonts w:eastAsia="Times New Roman"/>
          <w:szCs w:val="24"/>
        </w:rPr>
        <w:t xml:space="preserve"> κύριε Πρόεδρε</w:t>
      </w:r>
      <w:r>
        <w:rPr>
          <w:rFonts w:eastAsia="Times New Roman"/>
          <w:szCs w:val="24"/>
        </w:rPr>
        <w:t>.</w:t>
      </w:r>
    </w:p>
    <w:p w14:paraId="2E247400" w14:textId="77777777" w:rsidR="00ED3BF8" w:rsidRDefault="009F432D">
      <w:pPr>
        <w:spacing w:after="0" w:line="600" w:lineRule="auto"/>
        <w:ind w:firstLine="720"/>
        <w:jc w:val="both"/>
        <w:rPr>
          <w:rFonts w:eastAsia="Times New Roman"/>
          <w:szCs w:val="24"/>
        </w:rPr>
      </w:pPr>
      <w:r w:rsidRPr="00B07754">
        <w:rPr>
          <w:rFonts w:eastAsia="Times New Roman"/>
          <w:szCs w:val="24"/>
        </w:rPr>
        <w:t xml:space="preserve">Κύριε </w:t>
      </w:r>
      <w:r>
        <w:rPr>
          <w:rFonts w:eastAsia="Times New Roman"/>
          <w:szCs w:val="24"/>
        </w:rPr>
        <w:t xml:space="preserve">Υπουργέ, </w:t>
      </w:r>
      <w:r w:rsidRPr="00B07754">
        <w:rPr>
          <w:rFonts w:eastAsia="Times New Roman"/>
          <w:szCs w:val="24"/>
        </w:rPr>
        <w:t xml:space="preserve">όταν </w:t>
      </w:r>
      <w:r>
        <w:rPr>
          <w:rFonts w:eastAsia="Times New Roman"/>
          <w:szCs w:val="24"/>
        </w:rPr>
        <w:t>γίνατε</w:t>
      </w:r>
      <w:r w:rsidRPr="00B07754">
        <w:rPr>
          <w:rFonts w:eastAsia="Times New Roman"/>
          <w:szCs w:val="24"/>
        </w:rPr>
        <w:t xml:space="preserve"> Υπουργός Παιδείας</w:t>
      </w:r>
      <w:r>
        <w:rPr>
          <w:rFonts w:eastAsia="Times New Roman"/>
          <w:szCs w:val="24"/>
        </w:rPr>
        <w:t xml:space="preserve">, ένας συνάδελφος </w:t>
      </w:r>
      <w:r w:rsidRPr="00B07754">
        <w:rPr>
          <w:rFonts w:eastAsia="Times New Roman"/>
          <w:szCs w:val="24"/>
        </w:rPr>
        <w:t>από το</w:t>
      </w:r>
      <w:r>
        <w:rPr>
          <w:rFonts w:eastAsia="Times New Roman"/>
          <w:szCs w:val="24"/>
        </w:rPr>
        <w:t>ν</w:t>
      </w:r>
      <w:r w:rsidRPr="00B07754">
        <w:rPr>
          <w:rFonts w:eastAsia="Times New Roman"/>
          <w:szCs w:val="24"/>
        </w:rPr>
        <w:t xml:space="preserve"> ΣΥΡΙ</w:t>
      </w:r>
      <w:r>
        <w:rPr>
          <w:rFonts w:eastAsia="Times New Roman"/>
          <w:szCs w:val="24"/>
        </w:rPr>
        <w:t>ΖΑ, μου είπε: «Τ</w:t>
      </w:r>
      <w:r w:rsidRPr="00B07754">
        <w:rPr>
          <w:rFonts w:eastAsia="Times New Roman"/>
          <w:szCs w:val="24"/>
        </w:rPr>
        <w:t>ώρα</w:t>
      </w:r>
      <w:r>
        <w:rPr>
          <w:rFonts w:eastAsia="Times New Roman"/>
          <w:szCs w:val="24"/>
        </w:rPr>
        <w:t xml:space="preserve"> θα καταλ</w:t>
      </w:r>
      <w:r>
        <w:rPr>
          <w:rFonts w:eastAsia="Times New Roman"/>
          <w:szCs w:val="24"/>
        </w:rPr>
        <w:t xml:space="preserve">άβετε τη διαφορά με τον κ. Φίλη </w:t>
      </w:r>
      <w:r w:rsidRPr="00B07754">
        <w:rPr>
          <w:rFonts w:eastAsia="Times New Roman"/>
          <w:szCs w:val="24"/>
        </w:rPr>
        <w:t>και τι θα πει να έχει πάρει το Υπουργείο Παιδείας ένας πραγματικός κομμουνιστής</w:t>
      </w:r>
      <w:r>
        <w:rPr>
          <w:rFonts w:eastAsia="Times New Roman"/>
          <w:szCs w:val="24"/>
        </w:rPr>
        <w:t>».</w:t>
      </w:r>
      <w:r w:rsidRPr="00B07754">
        <w:rPr>
          <w:rFonts w:eastAsia="Times New Roman"/>
          <w:szCs w:val="24"/>
        </w:rPr>
        <w:t xml:space="preserve"> Νόμιζα ότι έκανε χιούμορ</w:t>
      </w:r>
      <w:r>
        <w:rPr>
          <w:rFonts w:eastAsia="Times New Roman"/>
          <w:szCs w:val="24"/>
        </w:rPr>
        <w:t>.</w:t>
      </w:r>
    </w:p>
    <w:p w14:paraId="2E247401"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Να, που δεν έκανε!</w:t>
      </w:r>
    </w:p>
    <w:p w14:paraId="2E247402" w14:textId="77777777" w:rsidR="00ED3BF8" w:rsidRDefault="009F432D">
      <w:pPr>
        <w:spacing w:after="0" w:line="600" w:lineRule="auto"/>
        <w:ind w:firstLine="720"/>
        <w:jc w:val="both"/>
        <w:rPr>
          <w:rFonts w:eastAsia="Times New Roman"/>
          <w:szCs w:val="24"/>
        </w:rPr>
      </w:pPr>
      <w:r>
        <w:rPr>
          <w:rFonts w:eastAsia="Times New Roman"/>
          <w:b/>
          <w:szCs w:val="24"/>
        </w:rPr>
        <w:t>ΣΠΥΡΙΔΩΝ - ΑΔΩΝΙΣ ΓΕΩΡΓΙΑΔΗ</w:t>
      </w:r>
      <w:r>
        <w:rPr>
          <w:rFonts w:eastAsia="Times New Roman"/>
          <w:b/>
          <w:szCs w:val="24"/>
        </w:rPr>
        <w:t>Σ:</w:t>
      </w:r>
      <w:r>
        <w:rPr>
          <w:rFonts w:eastAsia="Times New Roman"/>
          <w:szCs w:val="24"/>
        </w:rPr>
        <w:t xml:space="preserve"> </w:t>
      </w:r>
      <w:r w:rsidRPr="00B07754">
        <w:rPr>
          <w:rFonts w:eastAsia="Times New Roman"/>
          <w:szCs w:val="24"/>
        </w:rPr>
        <w:t>Δυστυχώς</w:t>
      </w:r>
      <w:r>
        <w:rPr>
          <w:rFonts w:eastAsia="Times New Roman"/>
          <w:szCs w:val="24"/>
        </w:rPr>
        <w:t>,</w:t>
      </w:r>
      <w:r w:rsidRPr="00B07754">
        <w:rPr>
          <w:rFonts w:eastAsia="Times New Roman"/>
          <w:szCs w:val="24"/>
        </w:rPr>
        <w:t xml:space="preserve"> δεν έκανε</w:t>
      </w:r>
      <w:r>
        <w:rPr>
          <w:rFonts w:eastAsia="Times New Roman"/>
          <w:szCs w:val="24"/>
        </w:rPr>
        <w:t>.</w:t>
      </w:r>
      <w:r w:rsidRPr="00B07754">
        <w:rPr>
          <w:rFonts w:eastAsia="Times New Roman"/>
          <w:szCs w:val="24"/>
        </w:rPr>
        <w:t xml:space="preserve"> Τα φέρνει αυτά η ζωή</w:t>
      </w:r>
      <w:r>
        <w:rPr>
          <w:rFonts w:eastAsia="Times New Roman"/>
          <w:szCs w:val="24"/>
        </w:rPr>
        <w:t>.</w:t>
      </w:r>
      <w:r w:rsidRPr="00B07754">
        <w:rPr>
          <w:rFonts w:eastAsia="Times New Roman"/>
          <w:szCs w:val="24"/>
        </w:rPr>
        <w:t xml:space="preserve"> Ακόμα </w:t>
      </w:r>
      <w:r>
        <w:rPr>
          <w:rFonts w:eastAsia="Times New Roman"/>
          <w:szCs w:val="24"/>
        </w:rPr>
        <w:t>προσπαθώ</w:t>
      </w:r>
      <w:r w:rsidRPr="00B07754">
        <w:rPr>
          <w:rFonts w:eastAsia="Times New Roman"/>
          <w:szCs w:val="24"/>
        </w:rPr>
        <w:t xml:space="preserve"> να καταλάβω σε αυτά τα ιδρύματα που πηγαίνατε</w:t>
      </w:r>
      <w:r>
        <w:rPr>
          <w:rFonts w:eastAsia="Times New Roman"/>
          <w:szCs w:val="24"/>
        </w:rPr>
        <w:t xml:space="preserve"> τι δουλειά είχατε με αυτήν την ι</w:t>
      </w:r>
      <w:r w:rsidRPr="00B07754">
        <w:rPr>
          <w:rFonts w:eastAsia="Times New Roman"/>
          <w:szCs w:val="24"/>
        </w:rPr>
        <w:t>δεολογία</w:t>
      </w:r>
      <w:r>
        <w:rPr>
          <w:rFonts w:eastAsia="Times New Roman"/>
          <w:szCs w:val="24"/>
        </w:rPr>
        <w:t>,</w:t>
      </w:r>
      <w:r w:rsidRPr="00B07754">
        <w:rPr>
          <w:rFonts w:eastAsia="Times New Roman"/>
          <w:szCs w:val="24"/>
        </w:rPr>
        <w:t xml:space="preserve"> διότι αυτό το νομοσχέδιο που </w:t>
      </w:r>
      <w:r>
        <w:rPr>
          <w:rFonts w:eastAsia="Times New Roman"/>
          <w:szCs w:val="24"/>
        </w:rPr>
        <w:t>έχετε</w:t>
      </w:r>
      <w:r w:rsidRPr="00B07754">
        <w:rPr>
          <w:rFonts w:eastAsia="Times New Roman"/>
          <w:szCs w:val="24"/>
        </w:rPr>
        <w:t xml:space="preserve"> φέρει </w:t>
      </w:r>
      <w:r>
        <w:rPr>
          <w:rFonts w:eastAsia="Times New Roman"/>
          <w:szCs w:val="24"/>
        </w:rPr>
        <w:t>σ</w:t>
      </w:r>
      <w:r w:rsidRPr="00B07754">
        <w:rPr>
          <w:rFonts w:eastAsia="Times New Roman"/>
          <w:szCs w:val="24"/>
        </w:rPr>
        <w:t>ήμερα</w:t>
      </w:r>
      <w:r>
        <w:rPr>
          <w:rFonts w:eastAsia="Times New Roman"/>
          <w:szCs w:val="24"/>
        </w:rPr>
        <w:t>,</w:t>
      </w:r>
      <w:r w:rsidRPr="00B07754">
        <w:rPr>
          <w:rFonts w:eastAsia="Times New Roman"/>
          <w:szCs w:val="24"/>
        </w:rPr>
        <w:t xml:space="preserve"> </w:t>
      </w:r>
      <w:r w:rsidRPr="00B07754">
        <w:rPr>
          <w:rFonts w:eastAsia="Times New Roman"/>
          <w:szCs w:val="24"/>
        </w:rPr>
        <w:lastRenderedPageBreak/>
        <w:t xml:space="preserve">μπορούμε </w:t>
      </w:r>
      <w:r>
        <w:rPr>
          <w:rFonts w:eastAsia="Times New Roman"/>
          <w:szCs w:val="24"/>
        </w:rPr>
        <w:t>χ</w:t>
      </w:r>
      <w:r w:rsidRPr="00B07754">
        <w:rPr>
          <w:rFonts w:eastAsia="Times New Roman"/>
          <w:szCs w:val="24"/>
        </w:rPr>
        <w:t>ωρίς κα</w:t>
      </w:r>
      <w:r>
        <w:rPr>
          <w:rFonts w:eastAsia="Times New Roman"/>
          <w:szCs w:val="24"/>
        </w:rPr>
        <w:t>μ</w:t>
      </w:r>
      <w:r w:rsidRPr="00B07754">
        <w:rPr>
          <w:rFonts w:eastAsia="Times New Roman"/>
          <w:szCs w:val="24"/>
        </w:rPr>
        <w:t xml:space="preserve">μία αμφιβολία </w:t>
      </w:r>
      <w:r>
        <w:rPr>
          <w:rFonts w:eastAsia="Times New Roman"/>
          <w:szCs w:val="24"/>
        </w:rPr>
        <w:t xml:space="preserve">να </w:t>
      </w:r>
      <w:r w:rsidRPr="00B07754">
        <w:rPr>
          <w:rFonts w:eastAsia="Times New Roman"/>
          <w:szCs w:val="24"/>
        </w:rPr>
        <w:t>πούμε ότι είναι το χειρ</w:t>
      </w:r>
      <w:r w:rsidRPr="00B07754">
        <w:rPr>
          <w:rFonts w:eastAsia="Times New Roman"/>
          <w:szCs w:val="24"/>
        </w:rPr>
        <w:t xml:space="preserve">ότερο εκπαιδευτικό νομοσχέδιο που </w:t>
      </w:r>
      <w:r>
        <w:rPr>
          <w:rFonts w:eastAsia="Times New Roman"/>
          <w:szCs w:val="24"/>
        </w:rPr>
        <w:t>έ</w:t>
      </w:r>
      <w:r w:rsidRPr="00B07754">
        <w:rPr>
          <w:rFonts w:eastAsia="Times New Roman"/>
          <w:szCs w:val="24"/>
        </w:rPr>
        <w:t>χει κατατεθεί</w:t>
      </w:r>
      <w:r>
        <w:rPr>
          <w:rFonts w:eastAsia="Times New Roman"/>
          <w:szCs w:val="24"/>
        </w:rPr>
        <w:t xml:space="preserve"> σε αυτήν </w:t>
      </w:r>
      <w:r w:rsidRPr="00B07754">
        <w:rPr>
          <w:rFonts w:eastAsia="Times New Roman"/>
          <w:szCs w:val="24"/>
        </w:rPr>
        <w:t>τη Βουλή τις τελευταίες δεκαετίες</w:t>
      </w:r>
      <w:r>
        <w:rPr>
          <w:rFonts w:eastAsia="Times New Roman"/>
          <w:szCs w:val="24"/>
        </w:rPr>
        <w:t>.</w:t>
      </w:r>
      <w:r w:rsidRPr="00B07754">
        <w:rPr>
          <w:rFonts w:eastAsia="Times New Roman"/>
          <w:szCs w:val="24"/>
        </w:rPr>
        <w:t xml:space="preserve"> </w:t>
      </w:r>
    </w:p>
    <w:p w14:paraId="2E247403" w14:textId="77777777" w:rsidR="00ED3BF8" w:rsidRDefault="009F432D">
      <w:pPr>
        <w:spacing w:after="0" w:line="600" w:lineRule="auto"/>
        <w:ind w:firstLine="720"/>
        <w:jc w:val="both"/>
        <w:rPr>
          <w:rFonts w:eastAsia="Times New Roman"/>
          <w:szCs w:val="24"/>
        </w:rPr>
      </w:pPr>
      <w:r w:rsidRPr="00B07754">
        <w:rPr>
          <w:rFonts w:eastAsia="Times New Roman"/>
          <w:szCs w:val="24"/>
        </w:rPr>
        <w:t>Και η αλήθεια είναι ότι είναι δύσκολο επίτευγμα αυτό</w:t>
      </w:r>
      <w:r>
        <w:rPr>
          <w:rFonts w:eastAsia="Times New Roman"/>
          <w:szCs w:val="24"/>
        </w:rPr>
        <w:t>,</w:t>
      </w:r>
      <w:r w:rsidRPr="00B07754">
        <w:rPr>
          <w:rFonts w:eastAsia="Times New Roman"/>
          <w:szCs w:val="24"/>
        </w:rPr>
        <w:t xml:space="preserve"> γιατί γεν</w:t>
      </w:r>
      <w:r>
        <w:rPr>
          <w:rFonts w:eastAsia="Times New Roman"/>
          <w:szCs w:val="24"/>
        </w:rPr>
        <w:t xml:space="preserve">ικώς τα εκπαιδευτικά νομοσχέδια δεν </w:t>
      </w:r>
      <w:r>
        <w:rPr>
          <w:rFonts w:eastAsia="Times New Roman"/>
          <w:szCs w:val="24"/>
        </w:rPr>
        <w:t xml:space="preserve">ήταν </w:t>
      </w:r>
      <w:r w:rsidRPr="00B07754">
        <w:rPr>
          <w:rFonts w:eastAsia="Times New Roman"/>
          <w:szCs w:val="24"/>
        </w:rPr>
        <w:t>τα καλύτερα</w:t>
      </w:r>
      <w:r>
        <w:rPr>
          <w:rFonts w:eastAsia="Times New Roman"/>
          <w:szCs w:val="24"/>
        </w:rPr>
        <w:t>.</w:t>
      </w:r>
      <w:r w:rsidRPr="00B07754">
        <w:rPr>
          <w:rFonts w:eastAsia="Times New Roman"/>
          <w:szCs w:val="24"/>
        </w:rPr>
        <w:t xml:space="preserve"> </w:t>
      </w:r>
      <w:r>
        <w:rPr>
          <w:rFonts w:eastAsia="Times New Roman"/>
          <w:szCs w:val="24"/>
        </w:rPr>
        <w:t>Α</w:t>
      </w:r>
      <w:r w:rsidRPr="00B07754">
        <w:rPr>
          <w:rFonts w:eastAsia="Times New Roman"/>
          <w:szCs w:val="24"/>
        </w:rPr>
        <w:t>υτό</w:t>
      </w:r>
      <w:r>
        <w:rPr>
          <w:rFonts w:eastAsia="Times New Roman"/>
          <w:szCs w:val="24"/>
        </w:rPr>
        <w:t>, όμως,</w:t>
      </w:r>
      <w:r w:rsidRPr="00B07754">
        <w:rPr>
          <w:rFonts w:eastAsia="Times New Roman"/>
          <w:szCs w:val="24"/>
        </w:rPr>
        <w:t xml:space="preserve"> που κάνετε σήμερα δεν έχει</w:t>
      </w:r>
      <w:r>
        <w:rPr>
          <w:rFonts w:eastAsia="Times New Roman"/>
          <w:szCs w:val="24"/>
        </w:rPr>
        <w:t xml:space="preserve"> </w:t>
      </w:r>
      <w:r w:rsidRPr="00B07754">
        <w:rPr>
          <w:rFonts w:eastAsia="Times New Roman"/>
          <w:szCs w:val="24"/>
        </w:rPr>
        <w:t xml:space="preserve">ένα </w:t>
      </w:r>
      <w:r w:rsidRPr="00B07754">
        <w:rPr>
          <w:rFonts w:eastAsia="Times New Roman"/>
          <w:szCs w:val="24"/>
        </w:rPr>
        <w:t>σημεί</w:t>
      </w:r>
      <w:r>
        <w:rPr>
          <w:rFonts w:eastAsia="Times New Roman"/>
          <w:szCs w:val="24"/>
        </w:rPr>
        <w:t>ο να πεις ότι αυτό το οποίο κάνετε είναι</w:t>
      </w:r>
      <w:r w:rsidRPr="00B07754">
        <w:rPr>
          <w:rFonts w:eastAsia="Times New Roman"/>
          <w:szCs w:val="24"/>
        </w:rPr>
        <w:t xml:space="preserve"> καλό</w:t>
      </w:r>
      <w:r>
        <w:rPr>
          <w:rFonts w:eastAsia="Times New Roman"/>
          <w:szCs w:val="24"/>
        </w:rPr>
        <w:t>.</w:t>
      </w:r>
      <w:r w:rsidRPr="00B07754">
        <w:rPr>
          <w:rFonts w:eastAsia="Times New Roman"/>
          <w:szCs w:val="24"/>
        </w:rPr>
        <w:t xml:space="preserve"> </w:t>
      </w:r>
    </w:p>
    <w:p w14:paraId="2E247404" w14:textId="77777777" w:rsidR="00ED3BF8" w:rsidRDefault="009F432D">
      <w:pPr>
        <w:spacing w:after="0" w:line="600" w:lineRule="auto"/>
        <w:ind w:firstLine="720"/>
        <w:jc w:val="both"/>
        <w:rPr>
          <w:rFonts w:eastAsia="Times New Roman"/>
          <w:szCs w:val="24"/>
        </w:rPr>
      </w:pPr>
      <w:r>
        <w:rPr>
          <w:rFonts w:eastAsia="Times New Roman"/>
          <w:szCs w:val="24"/>
        </w:rPr>
        <w:t>Τα παίρνω με τη σειρά. Τ</w:t>
      </w:r>
      <w:r w:rsidRPr="00B07754">
        <w:rPr>
          <w:rFonts w:eastAsia="Times New Roman"/>
          <w:szCs w:val="24"/>
        </w:rPr>
        <w:t>ην ώρα που η Γαλλική Ακαδημία δηλών</w:t>
      </w:r>
      <w:r>
        <w:rPr>
          <w:rFonts w:eastAsia="Times New Roman"/>
          <w:szCs w:val="24"/>
        </w:rPr>
        <w:t>ει ότι</w:t>
      </w:r>
      <w:r w:rsidRPr="00B07754">
        <w:rPr>
          <w:rFonts w:eastAsia="Times New Roman"/>
          <w:szCs w:val="24"/>
        </w:rPr>
        <w:t xml:space="preserve"> πρέπει να κηρύξουμε τα </w:t>
      </w:r>
      <w:r>
        <w:rPr>
          <w:rFonts w:eastAsia="Times New Roman"/>
          <w:szCs w:val="24"/>
        </w:rPr>
        <w:t>Α</w:t>
      </w:r>
      <w:r w:rsidRPr="00B07754">
        <w:rPr>
          <w:rFonts w:eastAsia="Times New Roman"/>
          <w:szCs w:val="24"/>
        </w:rPr>
        <w:t xml:space="preserve">ρχαία </w:t>
      </w:r>
      <w:r>
        <w:rPr>
          <w:rFonts w:eastAsia="Times New Roman"/>
          <w:szCs w:val="24"/>
        </w:rPr>
        <w:t>Ε</w:t>
      </w:r>
      <w:r w:rsidRPr="00B07754">
        <w:rPr>
          <w:rFonts w:eastAsia="Times New Roman"/>
          <w:szCs w:val="24"/>
        </w:rPr>
        <w:t xml:space="preserve">λληνικά </w:t>
      </w:r>
      <w:r w:rsidRPr="00B07754">
        <w:rPr>
          <w:rFonts w:eastAsia="Times New Roman"/>
          <w:szCs w:val="24"/>
        </w:rPr>
        <w:t xml:space="preserve">και </w:t>
      </w:r>
      <w:r>
        <w:rPr>
          <w:rFonts w:eastAsia="Times New Roman"/>
          <w:szCs w:val="24"/>
        </w:rPr>
        <w:t xml:space="preserve">τα </w:t>
      </w:r>
      <w:r>
        <w:rPr>
          <w:rFonts w:eastAsia="Times New Roman"/>
          <w:szCs w:val="24"/>
        </w:rPr>
        <w:t>Λ</w:t>
      </w:r>
      <w:r w:rsidRPr="00B07754">
        <w:rPr>
          <w:rFonts w:eastAsia="Times New Roman"/>
          <w:szCs w:val="24"/>
        </w:rPr>
        <w:t>ατινικά</w:t>
      </w:r>
      <w:r>
        <w:rPr>
          <w:rFonts w:eastAsia="Times New Roman"/>
          <w:szCs w:val="24"/>
        </w:rPr>
        <w:t xml:space="preserve">, δηλαδή τις κλασικές γλώσσες, </w:t>
      </w:r>
      <w:r w:rsidRPr="00B07754">
        <w:rPr>
          <w:rFonts w:eastAsia="Times New Roman"/>
          <w:szCs w:val="24"/>
        </w:rPr>
        <w:t xml:space="preserve">ως μνημεία </w:t>
      </w:r>
      <w:r>
        <w:rPr>
          <w:rFonts w:eastAsia="Times New Roman"/>
          <w:szCs w:val="24"/>
        </w:rPr>
        <w:t>ε</w:t>
      </w:r>
      <w:r w:rsidRPr="00B07754">
        <w:rPr>
          <w:rFonts w:eastAsia="Times New Roman"/>
          <w:szCs w:val="24"/>
        </w:rPr>
        <w:t xml:space="preserve">υρωπαϊκής κληρονομιάς και να ζητήσουμε την </w:t>
      </w:r>
      <w:r>
        <w:rPr>
          <w:rFonts w:eastAsia="Times New Roman"/>
          <w:szCs w:val="24"/>
        </w:rPr>
        <w:t>αύξηση των</w:t>
      </w:r>
      <w:r w:rsidRPr="00B07754">
        <w:rPr>
          <w:rFonts w:eastAsia="Times New Roman"/>
          <w:szCs w:val="24"/>
        </w:rPr>
        <w:t xml:space="preserve"> ωρών διδασκαλίας </w:t>
      </w:r>
      <w:r>
        <w:rPr>
          <w:rFonts w:eastAsia="Times New Roman"/>
          <w:szCs w:val="24"/>
        </w:rPr>
        <w:t>τ</w:t>
      </w:r>
      <w:r w:rsidRPr="00B07754">
        <w:rPr>
          <w:rFonts w:eastAsia="Times New Roman"/>
          <w:szCs w:val="24"/>
        </w:rPr>
        <w:t xml:space="preserve">ων κλασικών σπουδών σε όλα τα σχολεία της Ευρώπης </w:t>
      </w:r>
      <w:r>
        <w:rPr>
          <w:rFonts w:eastAsia="Times New Roman"/>
          <w:szCs w:val="24"/>
        </w:rPr>
        <w:t>-</w:t>
      </w:r>
      <w:r w:rsidRPr="00B07754">
        <w:rPr>
          <w:rFonts w:eastAsia="Times New Roman"/>
          <w:szCs w:val="24"/>
        </w:rPr>
        <w:t xml:space="preserve">μιλάω για </w:t>
      </w:r>
      <w:r>
        <w:rPr>
          <w:rFonts w:eastAsia="Times New Roman"/>
          <w:szCs w:val="24"/>
        </w:rPr>
        <w:t>μια απόφαση της</w:t>
      </w:r>
      <w:r w:rsidRPr="00B07754">
        <w:rPr>
          <w:rFonts w:eastAsia="Times New Roman"/>
          <w:szCs w:val="24"/>
        </w:rPr>
        <w:t xml:space="preserve"> Γαλλικής Ακαδημίας προ μηνός</w:t>
      </w:r>
      <w:r>
        <w:rPr>
          <w:rFonts w:eastAsia="Times New Roman"/>
          <w:szCs w:val="24"/>
        </w:rPr>
        <w:t>-</w:t>
      </w:r>
      <w:r w:rsidRPr="00B07754">
        <w:rPr>
          <w:rFonts w:eastAsia="Times New Roman"/>
          <w:szCs w:val="24"/>
        </w:rPr>
        <w:t xml:space="preserve"> έρχεστε </w:t>
      </w:r>
      <w:r>
        <w:rPr>
          <w:rFonts w:eastAsia="Times New Roman"/>
          <w:szCs w:val="24"/>
        </w:rPr>
        <w:t>εσείς,</w:t>
      </w:r>
      <w:r w:rsidRPr="00B07754">
        <w:rPr>
          <w:rFonts w:eastAsia="Times New Roman"/>
          <w:szCs w:val="24"/>
        </w:rPr>
        <w:t xml:space="preserve"> ο Υπουργός Παιδείας της Ελλάδος και κάνε</w:t>
      </w:r>
      <w:r>
        <w:rPr>
          <w:rFonts w:eastAsia="Times New Roman"/>
          <w:szCs w:val="24"/>
        </w:rPr>
        <w:t>τε</w:t>
      </w:r>
      <w:r w:rsidRPr="00B07754">
        <w:rPr>
          <w:rFonts w:eastAsia="Times New Roman"/>
          <w:szCs w:val="24"/>
        </w:rPr>
        <w:t xml:space="preserve"> το ακριβώς ανάποδο </w:t>
      </w:r>
      <w:r w:rsidRPr="00B07754">
        <w:rPr>
          <w:rFonts w:eastAsia="Times New Roman"/>
          <w:szCs w:val="24"/>
        </w:rPr>
        <w:t>από αυτό που λέει η Γαλλία</w:t>
      </w:r>
      <w:r>
        <w:rPr>
          <w:rFonts w:eastAsia="Times New Roman"/>
          <w:szCs w:val="24"/>
        </w:rPr>
        <w:t>, από</w:t>
      </w:r>
      <w:r w:rsidRPr="00B07754">
        <w:rPr>
          <w:rFonts w:eastAsia="Times New Roman"/>
          <w:szCs w:val="24"/>
        </w:rPr>
        <w:t xml:space="preserve"> αυτό που λέει Ευρώπη</w:t>
      </w:r>
      <w:r>
        <w:rPr>
          <w:rFonts w:eastAsia="Times New Roman"/>
          <w:szCs w:val="24"/>
        </w:rPr>
        <w:t>.</w:t>
      </w:r>
      <w:r w:rsidRPr="00B07754">
        <w:rPr>
          <w:rFonts w:eastAsia="Times New Roman"/>
          <w:szCs w:val="24"/>
        </w:rPr>
        <w:t xml:space="preserve"> </w:t>
      </w:r>
      <w:r>
        <w:rPr>
          <w:rFonts w:eastAsia="Times New Roman"/>
          <w:szCs w:val="24"/>
        </w:rPr>
        <w:t>Βγάζετε τ</w:t>
      </w:r>
      <w:r w:rsidRPr="00B07754">
        <w:rPr>
          <w:rFonts w:eastAsia="Times New Roman"/>
          <w:szCs w:val="24"/>
        </w:rPr>
        <w:t xml:space="preserve">α </w:t>
      </w:r>
      <w:r>
        <w:rPr>
          <w:rFonts w:eastAsia="Times New Roman"/>
          <w:szCs w:val="24"/>
        </w:rPr>
        <w:t>Λ</w:t>
      </w:r>
      <w:r w:rsidRPr="00B07754">
        <w:rPr>
          <w:rFonts w:eastAsia="Times New Roman"/>
          <w:szCs w:val="24"/>
        </w:rPr>
        <w:t>ατινικά</w:t>
      </w:r>
      <w:r>
        <w:rPr>
          <w:rFonts w:eastAsia="Times New Roman"/>
          <w:szCs w:val="24"/>
        </w:rPr>
        <w:t>,</w:t>
      </w:r>
      <w:r w:rsidRPr="00B07754">
        <w:rPr>
          <w:rFonts w:eastAsia="Times New Roman"/>
          <w:szCs w:val="24"/>
        </w:rPr>
        <w:t xml:space="preserve"> γιατί στην πραγματικότητα έχετε </w:t>
      </w:r>
      <w:r>
        <w:rPr>
          <w:rFonts w:eastAsia="Times New Roman"/>
          <w:szCs w:val="24"/>
        </w:rPr>
        <w:t>ε</w:t>
      </w:r>
      <w:r w:rsidRPr="00B07754">
        <w:rPr>
          <w:rFonts w:eastAsia="Times New Roman"/>
          <w:szCs w:val="24"/>
        </w:rPr>
        <w:t xml:space="preserve">ξαιρετικό </w:t>
      </w:r>
      <w:r>
        <w:rPr>
          <w:rFonts w:eastAsia="Times New Roman"/>
          <w:szCs w:val="24"/>
        </w:rPr>
        <w:t>μίσος προς οτιδήποτε</w:t>
      </w:r>
      <w:r w:rsidRPr="00B07754">
        <w:rPr>
          <w:rFonts w:eastAsia="Times New Roman"/>
          <w:szCs w:val="24"/>
        </w:rPr>
        <w:t xml:space="preserve"> συνθέτει την ταυτότητα του Ευρωπαίου</w:t>
      </w:r>
      <w:r>
        <w:rPr>
          <w:rFonts w:eastAsia="Times New Roman"/>
          <w:szCs w:val="24"/>
        </w:rPr>
        <w:t>,</w:t>
      </w:r>
      <w:r w:rsidRPr="00B07754">
        <w:rPr>
          <w:rFonts w:eastAsia="Times New Roman"/>
          <w:szCs w:val="24"/>
        </w:rPr>
        <w:t xml:space="preserve"> γιατί </w:t>
      </w:r>
      <w:r>
        <w:rPr>
          <w:rFonts w:eastAsia="Times New Roman"/>
          <w:szCs w:val="24"/>
        </w:rPr>
        <w:t xml:space="preserve">οι </w:t>
      </w:r>
      <w:r w:rsidRPr="00B07754">
        <w:rPr>
          <w:rFonts w:eastAsia="Times New Roman"/>
          <w:szCs w:val="24"/>
        </w:rPr>
        <w:t>κλασικές σπουδές είτε σας αρέσουν είτε όχι</w:t>
      </w:r>
      <w:r>
        <w:rPr>
          <w:rFonts w:eastAsia="Times New Roman"/>
          <w:szCs w:val="24"/>
        </w:rPr>
        <w:t>,</w:t>
      </w:r>
      <w:r w:rsidRPr="00B07754">
        <w:rPr>
          <w:rFonts w:eastAsia="Times New Roman"/>
          <w:szCs w:val="24"/>
        </w:rPr>
        <w:t xml:space="preserve"> οι κλασικές γλώσσες</w:t>
      </w:r>
      <w:r>
        <w:rPr>
          <w:rFonts w:eastAsia="Times New Roman"/>
          <w:szCs w:val="24"/>
        </w:rPr>
        <w:t>,</w:t>
      </w:r>
      <w:r w:rsidRPr="00B07754">
        <w:rPr>
          <w:rFonts w:eastAsia="Times New Roman"/>
          <w:szCs w:val="24"/>
        </w:rPr>
        <w:t xml:space="preserve"> είτε </w:t>
      </w:r>
      <w:r w:rsidRPr="00B07754">
        <w:rPr>
          <w:rFonts w:eastAsia="Times New Roman"/>
          <w:szCs w:val="24"/>
        </w:rPr>
        <w:t>σας αρέσουν είτε όχι</w:t>
      </w:r>
      <w:r>
        <w:rPr>
          <w:rFonts w:eastAsia="Times New Roman"/>
          <w:szCs w:val="24"/>
        </w:rPr>
        <w:t>,</w:t>
      </w:r>
      <w:r w:rsidRPr="00B07754">
        <w:rPr>
          <w:rFonts w:eastAsia="Times New Roman"/>
          <w:szCs w:val="24"/>
        </w:rPr>
        <w:t xml:space="preserve"> είναι ο πυρήνας</w:t>
      </w:r>
      <w:r>
        <w:rPr>
          <w:rFonts w:eastAsia="Times New Roman"/>
          <w:szCs w:val="24"/>
        </w:rPr>
        <w:t>,</w:t>
      </w:r>
      <w:r w:rsidRPr="00B07754">
        <w:rPr>
          <w:rFonts w:eastAsia="Times New Roman"/>
          <w:szCs w:val="24"/>
        </w:rPr>
        <w:t xml:space="preserve"> </w:t>
      </w:r>
      <w:r w:rsidRPr="00B07754">
        <w:rPr>
          <w:rFonts w:eastAsia="Times New Roman"/>
          <w:szCs w:val="24"/>
        </w:rPr>
        <w:lastRenderedPageBreak/>
        <w:t>είναι η βάση της Ευρώπης</w:t>
      </w:r>
      <w:r>
        <w:rPr>
          <w:rFonts w:eastAsia="Times New Roman"/>
          <w:szCs w:val="24"/>
        </w:rPr>
        <w:t>,</w:t>
      </w:r>
      <w:r w:rsidRPr="00B07754">
        <w:rPr>
          <w:rFonts w:eastAsia="Times New Roman"/>
          <w:szCs w:val="24"/>
        </w:rPr>
        <w:t xml:space="preserve"> του </w:t>
      </w:r>
      <w:r>
        <w:rPr>
          <w:rFonts w:eastAsia="Times New Roman"/>
          <w:szCs w:val="24"/>
        </w:rPr>
        <w:t xml:space="preserve">ευρωπαϊκού </w:t>
      </w:r>
      <w:r w:rsidRPr="00B07754">
        <w:rPr>
          <w:rFonts w:eastAsia="Times New Roman"/>
          <w:szCs w:val="24"/>
        </w:rPr>
        <w:t>πολιτισμού</w:t>
      </w:r>
      <w:r>
        <w:rPr>
          <w:rFonts w:eastAsia="Times New Roman"/>
          <w:szCs w:val="24"/>
        </w:rPr>
        <w:t>.</w:t>
      </w:r>
      <w:r w:rsidRPr="00B07754">
        <w:rPr>
          <w:rFonts w:eastAsia="Times New Roman"/>
          <w:szCs w:val="24"/>
        </w:rPr>
        <w:t xml:space="preserve"> Και αντί </w:t>
      </w:r>
      <w:r>
        <w:rPr>
          <w:rFonts w:eastAsia="Times New Roman"/>
          <w:szCs w:val="24"/>
        </w:rPr>
        <w:t xml:space="preserve">η </w:t>
      </w:r>
      <w:r w:rsidRPr="00B07754">
        <w:rPr>
          <w:rFonts w:eastAsia="Times New Roman"/>
          <w:szCs w:val="24"/>
        </w:rPr>
        <w:t xml:space="preserve">Ελλάδα να είναι </w:t>
      </w:r>
      <w:r>
        <w:rPr>
          <w:rFonts w:eastAsia="Times New Roman"/>
          <w:szCs w:val="24"/>
        </w:rPr>
        <w:t xml:space="preserve">ο </w:t>
      </w:r>
      <w:r w:rsidRPr="00B07754">
        <w:rPr>
          <w:rFonts w:eastAsia="Times New Roman"/>
          <w:szCs w:val="24"/>
        </w:rPr>
        <w:t>πρωτοπόρος</w:t>
      </w:r>
      <w:r>
        <w:rPr>
          <w:rFonts w:eastAsia="Times New Roman"/>
          <w:szCs w:val="24"/>
        </w:rPr>
        <w:t>,</w:t>
      </w:r>
      <w:r w:rsidRPr="00B07754">
        <w:rPr>
          <w:rFonts w:eastAsia="Times New Roman"/>
          <w:szCs w:val="24"/>
        </w:rPr>
        <w:t xml:space="preserve"> αντί </w:t>
      </w:r>
      <w:r>
        <w:rPr>
          <w:rFonts w:eastAsia="Times New Roman"/>
          <w:szCs w:val="24"/>
        </w:rPr>
        <w:t xml:space="preserve">η </w:t>
      </w:r>
      <w:r w:rsidRPr="00B07754">
        <w:rPr>
          <w:rFonts w:eastAsia="Times New Roman"/>
          <w:szCs w:val="24"/>
        </w:rPr>
        <w:t xml:space="preserve">Ελλάδα </w:t>
      </w:r>
      <w:r>
        <w:rPr>
          <w:rFonts w:eastAsia="Times New Roman"/>
          <w:szCs w:val="24"/>
        </w:rPr>
        <w:t xml:space="preserve">να είναι ο </w:t>
      </w:r>
      <w:r w:rsidRPr="00B07754">
        <w:rPr>
          <w:rFonts w:eastAsia="Times New Roman"/>
          <w:szCs w:val="24"/>
        </w:rPr>
        <w:t>επισπεύδων</w:t>
      </w:r>
      <w:r>
        <w:rPr>
          <w:rFonts w:eastAsia="Times New Roman"/>
          <w:szCs w:val="24"/>
        </w:rPr>
        <w:t>,</w:t>
      </w:r>
      <w:r w:rsidRPr="00B07754">
        <w:rPr>
          <w:rFonts w:eastAsia="Times New Roman"/>
          <w:szCs w:val="24"/>
        </w:rPr>
        <w:t xml:space="preserve"> αντί </w:t>
      </w:r>
      <w:r>
        <w:rPr>
          <w:rFonts w:eastAsia="Times New Roman"/>
          <w:szCs w:val="24"/>
        </w:rPr>
        <w:t xml:space="preserve">η </w:t>
      </w:r>
      <w:r w:rsidRPr="00B07754">
        <w:rPr>
          <w:rFonts w:eastAsia="Times New Roman"/>
          <w:szCs w:val="24"/>
        </w:rPr>
        <w:t>Ελλάδα να είναι ο χώρος που αυτ</w:t>
      </w:r>
      <w:r>
        <w:rPr>
          <w:rFonts w:eastAsia="Times New Roman"/>
          <w:szCs w:val="24"/>
        </w:rPr>
        <w:t xml:space="preserve">ά </w:t>
      </w:r>
      <w:r w:rsidRPr="00B07754">
        <w:rPr>
          <w:rFonts w:eastAsia="Times New Roman"/>
          <w:szCs w:val="24"/>
        </w:rPr>
        <w:t>προβάλλ</w:t>
      </w:r>
      <w:r>
        <w:rPr>
          <w:rFonts w:eastAsia="Times New Roman"/>
          <w:szCs w:val="24"/>
        </w:rPr>
        <w:t>ον</w:t>
      </w:r>
      <w:r w:rsidRPr="00B07754">
        <w:rPr>
          <w:rFonts w:eastAsia="Times New Roman"/>
          <w:szCs w:val="24"/>
        </w:rPr>
        <w:t xml:space="preserve">ται </w:t>
      </w:r>
      <w:r>
        <w:rPr>
          <w:rFonts w:eastAsia="Times New Roman"/>
          <w:szCs w:val="24"/>
        </w:rPr>
        <w:t xml:space="preserve">και </w:t>
      </w:r>
      <w:r w:rsidRPr="00B07754">
        <w:rPr>
          <w:rFonts w:eastAsia="Times New Roman"/>
          <w:szCs w:val="24"/>
        </w:rPr>
        <w:t>καλλιεργούνται περισσότερο</w:t>
      </w:r>
      <w:r>
        <w:rPr>
          <w:rFonts w:eastAsia="Times New Roman"/>
          <w:szCs w:val="24"/>
        </w:rPr>
        <w:t>,</w:t>
      </w:r>
      <w:r w:rsidRPr="00B07754">
        <w:rPr>
          <w:rFonts w:eastAsia="Times New Roman"/>
          <w:szCs w:val="24"/>
        </w:rPr>
        <w:t xml:space="preserve"> εξαιτίας σας </w:t>
      </w:r>
      <w:r>
        <w:rPr>
          <w:rFonts w:eastAsia="Times New Roman"/>
          <w:szCs w:val="24"/>
        </w:rPr>
        <w:t xml:space="preserve">πάει </w:t>
      </w:r>
      <w:r w:rsidRPr="00B07754">
        <w:rPr>
          <w:rFonts w:eastAsia="Times New Roman"/>
          <w:szCs w:val="24"/>
        </w:rPr>
        <w:t>προς τα πίσω</w:t>
      </w:r>
      <w:r>
        <w:rPr>
          <w:rFonts w:eastAsia="Times New Roman"/>
          <w:szCs w:val="24"/>
        </w:rPr>
        <w:t xml:space="preserve">. Θα φύγετε, </w:t>
      </w:r>
      <w:r>
        <w:rPr>
          <w:rFonts w:eastAsia="Times New Roman"/>
          <w:szCs w:val="24"/>
        </w:rPr>
        <w:t>σύντομα θα τα αντιστρέψουμε</w:t>
      </w:r>
      <w:r>
        <w:rPr>
          <w:rFonts w:eastAsia="Times New Roman"/>
          <w:szCs w:val="24"/>
        </w:rPr>
        <w:t xml:space="preserve">, </w:t>
      </w:r>
      <w:r w:rsidRPr="00B07754">
        <w:rPr>
          <w:rFonts w:eastAsia="Times New Roman"/>
          <w:szCs w:val="24"/>
        </w:rPr>
        <w:t>αλλά μένου</w:t>
      </w:r>
      <w:r>
        <w:rPr>
          <w:rFonts w:eastAsia="Times New Roman"/>
          <w:szCs w:val="24"/>
        </w:rPr>
        <w:t>με</w:t>
      </w:r>
      <w:r w:rsidRPr="00B07754">
        <w:rPr>
          <w:rFonts w:eastAsia="Times New Roman"/>
          <w:szCs w:val="24"/>
        </w:rPr>
        <w:t xml:space="preserve"> σε αυτό που γίνεται σήμερα</w:t>
      </w:r>
      <w:r>
        <w:rPr>
          <w:rFonts w:eastAsia="Times New Roman"/>
          <w:szCs w:val="24"/>
        </w:rPr>
        <w:t>.</w:t>
      </w:r>
    </w:p>
    <w:p w14:paraId="2E247405" w14:textId="77777777" w:rsidR="00ED3BF8" w:rsidRDefault="009F432D">
      <w:pPr>
        <w:spacing w:after="0" w:line="600" w:lineRule="auto"/>
        <w:ind w:firstLine="720"/>
        <w:jc w:val="both"/>
        <w:rPr>
          <w:rFonts w:eastAsia="Times New Roman"/>
          <w:szCs w:val="24"/>
        </w:rPr>
      </w:pPr>
      <w:r>
        <w:rPr>
          <w:rFonts w:eastAsia="Times New Roman"/>
          <w:szCs w:val="24"/>
        </w:rPr>
        <w:t>Δεύτερο σημείο του νομοσχεδίου είναι οι πανελλήνιες εξετάσεις. Ε</w:t>
      </w:r>
      <w:r w:rsidRPr="00B07754">
        <w:rPr>
          <w:rFonts w:eastAsia="Times New Roman"/>
          <w:szCs w:val="24"/>
        </w:rPr>
        <w:t xml:space="preserve">ίμαστε μία χώρα που γενικώς </w:t>
      </w:r>
      <w:r>
        <w:rPr>
          <w:rFonts w:eastAsia="Times New Roman"/>
          <w:szCs w:val="24"/>
        </w:rPr>
        <w:t>η πίστη του πολίτη στο οτιδήποτε είναι μηδενική. Ό</w:t>
      </w:r>
      <w:r>
        <w:rPr>
          <w:rFonts w:eastAsia="Times New Roman"/>
          <w:szCs w:val="24"/>
        </w:rPr>
        <w:t xml:space="preserve">λοι πιστεύουν ότι όλα εξαγοράζονται και ότι αν έχεις γνωριμίες, </w:t>
      </w:r>
      <w:r w:rsidRPr="00B07754">
        <w:rPr>
          <w:rFonts w:eastAsia="Times New Roman"/>
          <w:szCs w:val="24"/>
        </w:rPr>
        <w:t>μπορεί</w:t>
      </w:r>
      <w:r>
        <w:rPr>
          <w:rFonts w:eastAsia="Times New Roman"/>
          <w:szCs w:val="24"/>
        </w:rPr>
        <w:t>ς</w:t>
      </w:r>
      <w:r w:rsidRPr="00B07754">
        <w:rPr>
          <w:rFonts w:eastAsia="Times New Roman"/>
          <w:szCs w:val="24"/>
        </w:rPr>
        <w:t xml:space="preserve"> να ξεπεράσεις </w:t>
      </w:r>
      <w:r>
        <w:rPr>
          <w:rFonts w:eastAsia="Times New Roman"/>
          <w:szCs w:val="24"/>
        </w:rPr>
        <w:t>κ</w:t>
      </w:r>
      <w:r w:rsidRPr="00B07754">
        <w:rPr>
          <w:rFonts w:eastAsia="Times New Roman"/>
          <w:szCs w:val="24"/>
        </w:rPr>
        <w:t xml:space="preserve">άθε είδους </w:t>
      </w:r>
      <w:r>
        <w:rPr>
          <w:rFonts w:eastAsia="Times New Roman"/>
          <w:szCs w:val="24"/>
        </w:rPr>
        <w:t>κ</w:t>
      </w:r>
      <w:r w:rsidRPr="00B07754">
        <w:rPr>
          <w:rFonts w:eastAsia="Times New Roman"/>
          <w:szCs w:val="24"/>
        </w:rPr>
        <w:t xml:space="preserve">ρατικό εμπόδιο </w:t>
      </w:r>
      <w:r>
        <w:rPr>
          <w:rFonts w:eastAsia="Times New Roman"/>
          <w:szCs w:val="24"/>
        </w:rPr>
        <w:t>ή κ</w:t>
      </w:r>
      <w:r w:rsidRPr="00B07754">
        <w:rPr>
          <w:rFonts w:eastAsia="Times New Roman"/>
          <w:szCs w:val="24"/>
        </w:rPr>
        <w:t>άθε είδους κανόνα</w:t>
      </w:r>
      <w:r>
        <w:rPr>
          <w:rFonts w:eastAsia="Times New Roman"/>
          <w:szCs w:val="24"/>
        </w:rPr>
        <w:t>. Α</w:t>
      </w:r>
      <w:r w:rsidRPr="00B07754">
        <w:rPr>
          <w:rFonts w:eastAsia="Times New Roman"/>
          <w:szCs w:val="24"/>
        </w:rPr>
        <w:t>υτή</w:t>
      </w:r>
      <w:r>
        <w:rPr>
          <w:rFonts w:eastAsia="Times New Roman"/>
          <w:szCs w:val="24"/>
        </w:rPr>
        <w:t>,</w:t>
      </w:r>
      <w:r w:rsidRPr="00B07754">
        <w:rPr>
          <w:rFonts w:eastAsia="Times New Roman"/>
          <w:szCs w:val="24"/>
        </w:rPr>
        <w:t xml:space="preserve"> δυστυχώς</w:t>
      </w:r>
      <w:r>
        <w:rPr>
          <w:rFonts w:eastAsia="Times New Roman"/>
          <w:szCs w:val="24"/>
        </w:rPr>
        <w:t>,</w:t>
      </w:r>
      <w:r w:rsidRPr="00B07754">
        <w:rPr>
          <w:rFonts w:eastAsia="Times New Roman"/>
          <w:szCs w:val="24"/>
        </w:rPr>
        <w:t xml:space="preserve"> είναι</w:t>
      </w:r>
      <w:r>
        <w:rPr>
          <w:rFonts w:eastAsia="Times New Roman"/>
          <w:szCs w:val="24"/>
        </w:rPr>
        <w:t xml:space="preserve"> η</w:t>
      </w:r>
      <w:r w:rsidRPr="00B07754">
        <w:rPr>
          <w:rFonts w:eastAsia="Times New Roman"/>
          <w:szCs w:val="24"/>
        </w:rPr>
        <w:t xml:space="preserve"> κοινή αντίληψη </w:t>
      </w:r>
      <w:r>
        <w:rPr>
          <w:rFonts w:eastAsia="Times New Roman"/>
          <w:szCs w:val="24"/>
        </w:rPr>
        <w:t>σ</w:t>
      </w:r>
      <w:r w:rsidRPr="00B07754">
        <w:rPr>
          <w:rFonts w:eastAsia="Times New Roman"/>
          <w:szCs w:val="24"/>
        </w:rPr>
        <w:t>την Ελλάδα</w:t>
      </w:r>
      <w:r>
        <w:rPr>
          <w:rFonts w:eastAsia="Times New Roman"/>
          <w:szCs w:val="24"/>
        </w:rPr>
        <w:t>.</w:t>
      </w:r>
      <w:r w:rsidRPr="00B07754">
        <w:rPr>
          <w:rFonts w:eastAsia="Times New Roman"/>
          <w:szCs w:val="24"/>
        </w:rPr>
        <w:t xml:space="preserve"> Σε αυτή</w:t>
      </w:r>
      <w:r>
        <w:rPr>
          <w:rFonts w:eastAsia="Times New Roman"/>
          <w:szCs w:val="24"/>
        </w:rPr>
        <w:t>ν</w:t>
      </w:r>
      <w:r w:rsidRPr="00B07754">
        <w:rPr>
          <w:rFonts w:eastAsia="Times New Roman"/>
          <w:szCs w:val="24"/>
        </w:rPr>
        <w:t xml:space="preserve"> την Ελλάδα</w:t>
      </w:r>
      <w:r>
        <w:rPr>
          <w:rFonts w:eastAsia="Times New Roman"/>
          <w:szCs w:val="24"/>
        </w:rPr>
        <w:t>,</w:t>
      </w:r>
      <w:r w:rsidRPr="00B07754">
        <w:rPr>
          <w:rFonts w:eastAsia="Times New Roman"/>
          <w:szCs w:val="24"/>
        </w:rPr>
        <w:t xml:space="preserve"> με αυτή</w:t>
      </w:r>
      <w:r>
        <w:rPr>
          <w:rFonts w:eastAsia="Times New Roman"/>
          <w:szCs w:val="24"/>
        </w:rPr>
        <w:t>ν</w:t>
      </w:r>
      <w:r w:rsidRPr="00B07754">
        <w:rPr>
          <w:rFonts w:eastAsia="Times New Roman"/>
          <w:szCs w:val="24"/>
        </w:rPr>
        <w:t xml:space="preserve"> την κοινή αντίληψη</w:t>
      </w:r>
      <w:r>
        <w:rPr>
          <w:rFonts w:eastAsia="Times New Roman"/>
          <w:szCs w:val="24"/>
        </w:rPr>
        <w:t>,</w:t>
      </w:r>
      <w:r w:rsidRPr="00B07754">
        <w:rPr>
          <w:rFonts w:eastAsia="Times New Roman"/>
          <w:szCs w:val="24"/>
        </w:rPr>
        <w:t xml:space="preserve"> σε</w:t>
      </w:r>
      <w:r>
        <w:rPr>
          <w:rFonts w:eastAsia="Times New Roman"/>
          <w:szCs w:val="24"/>
        </w:rPr>
        <w:t xml:space="preserve"> αυτά τα χρόνια,</w:t>
      </w:r>
      <w:r>
        <w:rPr>
          <w:rFonts w:eastAsia="Times New Roman"/>
          <w:szCs w:val="24"/>
        </w:rPr>
        <w:t xml:space="preserve"> ένα πράγμα ήταν</w:t>
      </w:r>
      <w:r w:rsidRPr="00B07754">
        <w:rPr>
          <w:rFonts w:eastAsia="Times New Roman"/>
          <w:szCs w:val="24"/>
        </w:rPr>
        <w:t xml:space="preserve"> που άπαντες</w:t>
      </w:r>
      <w:r>
        <w:rPr>
          <w:rFonts w:eastAsia="Times New Roman"/>
          <w:szCs w:val="24"/>
        </w:rPr>
        <w:t xml:space="preserve">, 100%, </w:t>
      </w:r>
      <w:r w:rsidRPr="00B07754">
        <w:rPr>
          <w:rFonts w:eastAsia="Times New Roman"/>
          <w:szCs w:val="24"/>
        </w:rPr>
        <w:t>θεωρούσαν ότι είναι αδιάβλητο και δίκαιο</w:t>
      </w:r>
      <w:r>
        <w:rPr>
          <w:rFonts w:eastAsia="Times New Roman"/>
          <w:szCs w:val="24"/>
        </w:rPr>
        <w:t>,</w:t>
      </w:r>
      <w:r w:rsidRPr="00B07754">
        <w:rPr>
          <w:rFonts w:eastAsia="Times New Roman"/>
          <w:szCs w:val="24"/>
        </w:rPr>
        <w:t xml:space="preserve"> οι πανελλήνιες εξετάσεις</w:t>
      </w:r>
      <w:r>
        <w:rPr>
          <w:rFonts w:eastAsia="Times New Roman"/>
          <w:szCs w:val="24"/>
        </w:rPr>
        <w:t>. Δ</w:t>
      </w:r>
      <w:r w:rsidRPr="00B07754">
        <w:rPr>
          <w:rFonts w:eastAsia="Times New Roman"/>
          <w:szCs w:val="24"/>
        </w:rPr>
        <w:t>ύσκολες</w:t>
      </w:r>
      <w:r>
        <w:rPr>
          <w:rFonts w:eastAsia="Times New Roman"/>
          <w:szCs w:val="24"/>
        </w:rPr>
        <w:t>, μ</w:t>
      </w:r>
      <w:r w:rsidRPr="00B07754">
        <w:rPr>
          <w:rFonts w:eastAsia="Times New Roman"/>
          <w:szCs w:val="24"/>
        </w:rPr>
        <w:t>άλιστα</w:t>
      </w:r>
      <w:r>
        <w:rPr>
          <w:rFonts w:eastAsia="Times New Roman"/>
          <w:szCs w:val="24"/>
        </w:rPr>
        <w:t>. Επίπονες,</w:t>
      </w:r>
      <w:r w:rsidRPr="00B07754">
        <w:rPr>
          <w:rFonts w:eastAsia="Times New Roman"/>
          <w:szCs w:val="24"/>
        </w:rPr>
        <w:t xml:space="preserve"> μάλιστα</w:t>
      </w:r>
      <w:r>
        <w:rPr>
          <w:rFonts w:eastAsia="Times New Roman"/>
          <w:szCs w:val="24"/>
        </w:rPr>
        <w:t>. Α</w:t>
      </w:r>
      <w:r w:rsidRPr="00B07754">
        <w:rPr>
          <w:rFonts w:eastAsia="Times New Roman"/>
          <w:szCs w:val="24"/>
        </w:rPr>
        <w:t xml:space="preserve">λλά κανένας ποτέ δεν αμφισβήτησε την </w:t>
      </w:r>
      <w:r w:rsidRPr="00B07754">
        <w:rPr>
          <w:rFonts w:eastAsia="Times New Roman"/>
          <w:szCs w:val="24"/>
        </w:rPr>
        <w:t>εγκυρότητ</w:t>
      </w:r>
      <w:r>
        <w:rPr>
          <w:rFonts w:eastAsia="Times New Roman"/>
          <w:szCs w:val="24"/>
        </w:rPr>
        <w:t>ά</w:t>
      </w:r>
      <w:r w:rsidRPr="00B07754">
        <w:rPr>
          <w:rFonts w:eastAsia="Times New Roman"/>
          <w:szCs w:val="24"/>
        </w:rPr>
        <w:t xml:space="preserve"> </w:t>
      </w:r>
      <w:r>
        <w:rPr>
          <w:rFonts w:eastAsia="Times New Roman"/>
          <w:szCs w:val="24"/>
        </w:rPr>
        <w:t>τους.</w:t>
      </w:r>
    </w:p>
    <w:p w14:paraId="2E247406" w14:textId="77777777" w:rsidR="00ED3BF8" w:rsidRDefault="009F432D">
      <w:pPr>
        <w:spacing w:after="0" w:line="600" w:lineRule="auto"/>
        <w:ind w:firstLine="720"/>
        <w:jc w:val="both"/>
        <w:rPr>
          <w:rFonts w:eastAsia="Times New Roman"/>
          <w:szCs w:val="24"/>
        </w:rPr>
      </w:pPr>
      <w:r>
        <w:rPr>
          <w:rFonts w:eastAsia="Times New Roman"/>
          <w:szCs w:val="24"/>
        </w:rPr>
        <w:t>Έ</w:t>
      </w:r>
      <w:r w:rsidRPr="00B07754">
        <w:rPr>
          <w:rFonts w:eastAsia="Times New Roman"/>
          <w:szCs w:val="24"/>
        </w:rPr>
        <w:t xml:space="preserve">ρχεστε </w:t>
      </w:r>
      <w:r>
        <w:rPr>
          <w:rFonts w:eastAsia="Times New Roman"/>
          <w:szCs w:val="24"/>
        </w:rPr>
        <w:t>εσείς, ο Υ</w:t>
      </w:r>
      <w:r w:rsidRPr="00B07754">
        <w:rPr>
          <w:rFonts w:eastAsia="Times New Roman"/>
          <w:szCs w:val="24"/>
        </w:rPr>
        <w:t xml:space="preserve">πουργός Παιδείας </w:t>
      </w:r>
      <w:proofErr w:type="spellStart"/>
      <w:r w:rsidRPr="00B07754">
        <w:rPr>
          <w:rFonts w:eastAsia="Times New Roman"/>
          <w:szCs w:val="24"/>
        </w:rPr>
        <w:t>Γαβρόγλου</w:t>
      </w:r>
      <w:proofErr w:type="spellEnd"/>
      <w:r>
        <w:rPr>
          <w:rFonts w:eastAsia="Times New Roman"/>
          <w:szCs w:val="24"/>
        </w:rPr>
        <w:t>,</w:t>
      </w:r>
      <w:r w:rsidRPr="00B07754">
        <w:rPr>
          <w:rFonts w:eastAsia="Times New Roman"/>
          <w:szCs w:val="24"/>
        </w:rPr>
        <w:t xml:space="preserve"> και εισηγεί</w:t>
      </w:r>
      <w:r>
        <w:rPr>
          <w:rFonts w:eastAsia="Times New Roman"/>
          <w:szCs w:val="24"/>
        </w:rPr>
        <w:t>στε</w:t>
      </w:r>
      <w:r w:rsidRPr="00B07754">
        <w:rPr>
          <w:rFonts w:eastAsia="Times New Roman"/>
          <w:szCs w:val="24"/>
        </w:rPr>
        <w:t xml:space="preserve"> το πρώτο σύστημα πανελλαδικών εξετάσεων</w:t>
      </w:r>
      <w:r>
        <w:rPr>
          <w:rFonts w:eastAsia="Times New Roman"/>
          <w:szCs w:val="24"/>
        </w:rPr>
        <w:t xml:space="preserve">, που </w:t>
      </w:r>
      <w:r>
        <w:rPr>
          <w:rFonts w:eastAsia="Times New Roman"/>
          <w:szCs w:val="24"/>
        </w:rPr>
        <w:lastRenderedPageBreak/>
        <w:t>πρώτον</w:t>
      </w:r>
      <w:r w:rsidRPr="00B07754">
        <w:rPr>
          <w:rFonts w:eastAsia="Times New Roman"/>
          <w:szCs w:val="24"/>
        </w:rPr>
        <w:t xml:space="preserve"> ο χωρισμός στις πράσινες και τις άλλες </w:t>
      </w:r>
      <w:r>
        <w:rPr>
          <w:rFonts w:eastAsia="Times New Roman"/>
          <w:szCs w:val="24"/>
        </w:rPr>
        <w:t xml:space="preserve">σχολές καταλαβαίνετε στην ουσία </w:t>
      </w:r>
      <w:r w:rsidRPr="00B07754">
        <w:rPr>
          <w:rFonts w:eastAsia="Times New Roman"/>
          <w:szCs w:val="24"/>
        </w:rPr>
        <w:t>τι σημαίνει</w:t>
      </w:r>
      <w:r>
        <w:rPr>
          <w:rFonts w:eastAsia="Times New Roman"/>
          <w:szCs w:val="24"/>
        </w:rPr>
        <w:t>, δηλαδή ε</w:t>
      </w:r>
      <w:r w:rsidRPr="00B07754">
        <w:rPr>
          <w:rFonts w:eastAsia="Times New Roman"/>
          <w:szCs w:val="24"/>
        </w:rPr>
        <w:t>κεί</w:t>
      </w:r>
      <w:r w:rsidRPr="00B07754">
        <w:rPr>
          <w:rFonts w:eastAsia="Times New Roman"/>
          <w:szCs w:val="24"/>
        </w:rPr>
        <w:t xml:space="preserve"> που δεν υπάρχει μεγάλη ζήτηση πήγαινε με τον βαθμό</w:t>
      </w:r>
      <w:r>
        <w:rPr>
          <w:rFonts w:eastAsia="Times New Roman"/>
          <w:szCs w:val="24"/>
        </w:rPr>
        <w:t>,</w:t>
      </w:r>
      <w:r w:rsidRPr="00B07754">
        <w:rPr>
          <w:rFonts w:eastAsia="Times New Roman"/>
          <w:szCs w:val="24"/>
        </w:rPr>
        <w:t xml:space="preserve"> εκεί που υπάρχει μεγάλη ζήτηση </w:t>
      </w:r>
      <w:r>
        <w:rPr>
          <w:rFonts w:eastAsia="Times New Roman"/>
          <w:szCs w:val="24"/>
        </w:rPr>
        <w:t>δώσε</w:t>
      </w:r>
      <w:r w:rsidRPr="00B07754">
        <w:rPr>
          <w:rFonts w:eastAsia="Times New Roman"/>
          <w:szCs w:val="24"/>
        </w:rPr>
        <w:t xml:space="preserve"> </w:t>
      </w:r>
      <w:r>
        <w:rPr>
          <w:rFonts w:eastAsia="Times New Roman"/>
          <w:szCs w:val="24"/>
        </w:rPr>
        <w:t>π</w:t>
      </w:r>
      <w:r w:rsidRPr="00B07754">
        <w:rPr>
          <w:rFonts w:eastAsia="Times New Roman"/>
          <w:szCs w:val="24"/>
        </w:rPr>
        <w:t>ανελλήνιες</w:t>
      </w:r>
      <w:r>
        <w:rPr>
          <w:rFonts w:eastAsia="Times New Roman"/>
          <w:szCs w:val="24"/>
        </w:rPr>
        <w:t>. Α</w:t>
      </w:r>
      <w:r w:rsidRPr="00B07754">
        <w:rPr>
          <w:rFonts w:eastAsia="Times New Roman"/>
          <w:szCs w:val="24"/>
        </w:rPr>
        <w:t>λλ</w:t>
      </w:r>
      <w:r w:rsidRPr="00B07754">
        <w:rPr>
          <w:rFonts w:eastAsia="Times New Roman"/>
          <w:szCs w:val="24"/>
        </w:rPr>
        <w:t xml:space="preserve">ά και </w:t>
      </w:r>
      <w:r>
        <w:rPr>
          <w:rFonts w:eastAsia="Times New Roman"/>
          <w:szCs w:val="24"/>
        </w:rPr>
        <w:t xml:space="preserve">τι πανελλήνιες; Πανελλήνιες που δεν θα γίνονται πλέον επί </w:t>
      </w:r>
      <w:proofErr w:type="spellStart"/>
      <w:r>
        <w:rPr>
          <w:rFonts w:eastAsia="Times New Roman"/>
          <w:szCs w:val="24"/>
        </w:rPr>
        <w:t>ίσοις</w:t>
      </w:r>
      <w:proofErr w:type="spellEnd"/>
      <w:r>
        <w:rPr>
          <w:rFonts w:eastAsia="Times New Roman"/>
          <w:szCs w:val="24"/>
        </w:rPr>
        <w:t xml:space="preserve"> </w:t>
      </w:r>
      <w:proofErr w:type="spellStart"/>
      <w:r>
        <w:rPr>
          <w:rFonts w:eastAsia="Times New Roman"/>
          <w:szCs w:val="24"/>
        </w:rPr>
        <w:t>όροις</w:t>
      </w:r>
      <w:proofErr w:type="spellEnd"/>
      <w:r>
        <w:rPr>
          <w:rFonts w:eastAsia="Times New Roman"/>
          <w:szCs w:val="24"/>
        </w:rPr>
        <w:t xml:space="preserve">, </w:t>
      </w:r>
      <w:r w:rsidRPr="00B07754">
        <w:rPr>
          <w:rFonts w:eastAsia="Times New Roman"/>
          <w:szCs w:val="24"/>
        </w:rPr>
        <w:t>αλλά με διαφορετι</w:t>
      </w:r>
      <w:r>
        <w:rPr>
          <w:rFonts w:eastAsia="Times New Roman"/>
          <w:szCs w:val="24"/>
        </w:rPr>
        <w:t>κούς όρους ο ένας από τον άλλον.</w:t>
      </w:r>
    </w:p>
    <w:p w14:paraId="2E24740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Άρα, το δεύτερο κομβικό σημείο αυτού του νομοσχεδίου είναι στην πραγματικότητα πλήγμα στον μόνο θεσμό που μέχρι σήμερα κανένας δε</w:t>
      </w:r>
      <w:r>
        <w:rPr>
          <w:rFonts w:eastAsia="Times New Roman" w:cs="Times New Roman"/>
          <w:szCs w:val="24"/>
        </w:rPr>
        <w:t>ν μπορούσε να κατηγορήσει ότι ήταν διαβλητός.</w:t>
      </w:r>
    </w:p>
    <w:p w14:paraId="2E24740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Έρχομαι στο τρίτο: Κύριε Υπουργέ, ξεκίνησα και είπα ότι είστε κομμουνιστής και είπατε «ναι, είδατε κα</w:t>
      </w:r>
      <w:r>
        <w:rPr>
          <w:rFonts w:eastAsia="Times New Roman" w:cs="Times New Roman"/>
          <w:szCs w:val="24"/>
        </w:rPr>
        <w:t>μ</w:t>
      </w:r>
      <w:r>
        <w:rPr>
          <w:rFonts w:eastAsia="Times New Roman" w:cs="Times New Roman"/>
          <w:szCs w:val="24"/>
        </w:rPr>
        <w:t>μιά φορά» και κάναμε αυτό το χαριτωμένο. Μα, υποτίθεται ότι εσείς, η Αριστερά θα έπρεπε να είστε οι επισπεύδ</w:t>
      </w:r>
      <w:r>
        <w:rPr>
          <w:rFonts w:eastAsia="Times New Roman" w:cs="Times New Roman"/>
          <w:szCs w:val="24"/>
        </w:rPr>
        <w:t xml:space="preserve">οντες και οι πλέον υποστηρικτικοί των </w:t>
      </w:r>
      <w:r>
        <w:rPr>
          <w:rFonts w:eastAsia="Times New Roman" w:cs="Times New Roman"/>
          <w:szCs w:val="24"/>
        </w:rPr>
        <w:t>πειραματικών σχολείων</w:t>
      </w:r>
      <w:r>
        <w:rPr>
          <w:rFonts w:eastAsia="Times New Roman" w:cs="Times New Roman"/>
          <w:szCs w:val="24"/>
        </w:rPr>
        <w:t xml:space="preserve">, των </w:t>
      </w:r>
      <w:r>
        <w:rPr>
          <w:rFonts w:eastAsia="Times New Roman" w:cs="Times New Roman"/>
          <w:szCs w:val="24"/>
        </w:rPr>
        <w:t>προτύπων</w:t>
      </w:r>
      <w:r>
        <w:rPr>
          <w:rFonts w:eastAsia="Times New Roman" w:cs="Times New Roman"/>
          <w:szCs w:val="24"/>
        </w:rPr>
        <w:t xml:space="preserve">. Για ποιον λόγο; Διότι τι λέει, στην ουσία; Τι προσπάθησε να κάνει ο </w:t>
      </w:r>
      <w:r>
        <w:rPr>
          <w:rFonts w:eastAsia="Times New Roman" w:cs="Times New Roman"/>
          <w:szCs w:val="24"/>
        </w:rPr>
        <w:t xml:space="preserve">νόμος </w:t>
      </w:r>
      <w:r>
        <w:rPr>
          <w:rFonts w:eastAsia="Times New Roman" w:cs="Times New Roman"/>
          <w:szCs w:val="24"/>
        </w:rPr>
        <w:t xml:space="preserve">Διαμαντοπούλου </w:t>
      </w:r>
      <w:r>
        <w:rPr>
          <w:rFonts w:eastAsia="Times New Roman" w:cs="Times New Roman"/>
          <w:szCs w:val="24"/>
        </w:rPr>
        <w:t xml:space="preserve">σε αυτό το θέμα </w:t>
      </w:r>
      <w:r>
        <w:rPr>
          <w:rFonts w:eastAsia="Times New Roman" w:cs="Times New Roman"/>
          <w:szCs w:val="24"/>
        </w:rPr>
        <w:t xml:space="preserve">και τι απέδειξε η </w:t>
      </w:r>
      <w:r>
        <w:rPr>
          <w:rFonts w:eastAsia="Times New Roman" w:cs="Times New Roman"/>
          <w:szCs w:val="24"/>
        </w:rPr>
        <w:t xml:space="preserve">πρακτική </w:t>
      </w:r>
      <w:r>
        <w:rPr>
          <w:rFonts w:eastAsia="Times New Roman" w:cs="Times New Roman"/>
          <w:szCs w:val="24"/>
        </w:rPr>
        <w:t xml:space="preserve">των </w:t>
      </w:r>
      <w:r>
        <w:rPr>
          <w:rFonts w:eastAsia="Times New Roman" w:cs="Times New Roman"/>
          <w:szCs w:val="24"/>
        </w:rPr>
        <w:lastRenderedPageBreak/>
        <w:t xml:space="preserve">τελευταίων ετών, </w:t>
      </w:r>
      <w:r>
        <w:rPr>
          <w:rFonts w:eastAsia="Times New Roman" w:cs="Times New Roman"/>
          <w:szCs w:val="24"/>
        </w:rPr>
        <w:t xml:space="preserve">ότι </w:t>
      </w:r>
      <w:r>
        <w:rPr>
          <w:rFonts w:eastAsia="Times New Roman" w:cs="Times New Roman"/>
          <w:szCs w:val="24"/>
        </w:rPr>
        <w:t xml:space="preserve">πραγματικά λειτούργησε; </w:t>
      </w:r>
      <w:r>
        <w:rPr>
          <w:rFonts w:eastAsia="Times New Roman" w:cs="Times New Roman"/>
          <w:szCs w:val="24"/>
        </w:rPr>
        <w:t>Γιατί πήγαιναν εκατοντάδες γονείς και έκαναν αιτήσεις για να δώσουν στα παιδιά την ευκαιρία να μπουν σε ένα τέτοιο σχολείο;</w:t>
      </w:r>
    </w:p>
    <w:p w14:paraId="2E24740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Διότι, κύριε Υπουργέ, στην πραγματικότητα αυτά τα σχολεία έχουν φτιαχτεί και όχι μόνο δεν πρέπει να καταστραφούν, όπως τα καταστρέφε</w:t>
      </w:r>
      <w:r>
        <w:rPr>
          <w:rFonts w:eastAsia="Times New Roman" w:cs="Times New Roman"/>
          <w:szCs w:val="24"/>
        </w:rPr>
        <w:t>τε εσείς, αλλά πρέπει να επεκταθούν, διότι είναι ο μόνος τρόπος να υπάρχει μια ισόνομη, υγιής κοινωνική κινητικότητα. Άνθρωποι, δηλαδή, που προέρχονται από οικογένειες που δεν έχουν τα χρήματα να πληρώσουν ένα ακριβό καλό ιδιωτικό σχολείο, να έχουν την ευκ</w:t>
      </w:r>
      <w:r>
        <w:rPr>
          <w:rFonts w:eastAsia="Times New Roman" w:cs="Times New Roman"/>
          <w:szCs w:val="24"/>
        </w:rPr>
        <w:t xml:space="preserve">αιρία, την οποία να τους παρέχει το κράτος, εφόσον προσπαθούν και εφόσον θέλουν να προχωρήσουν και παρότι δεν έχουν τα χρήματα, να μπορούν να ανταγωνίζονται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εκείνους των οποίων οι γονείς ήταν πιο τυχεροί και είχαν περισσότερα χρήματα για να</w:t>
      </w:r>
      <w:r>
        <w:rPr>
          <w:rFonts w:eastAsia="Times New Roman" w:cs="Times New Roman"/>
          <w:szCs w:val="24"/>
        </w:rPr>
        <w:t xml:space="preserve"> τους παρέχουν τα πάντα.</w:t>
      </w:r>
    </w:p>
    <w:p w14:paraId="2E24740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Αντί, λοιπόν, εσείς να πείτε ότι «θέλω να δώσω περισσότερες ευκαιρίες σε αυτά τα παιδιά που δεν έχουν τις δυνατότητες να έχουν αυτή</w:t>
      </w:r>
      <w:r>
        <w:rPr>
          <w:rFonts w:eastAsia="Times New Roman" w:cs="Times New Roman"/>
          <w:szCs w:val="24"/>
        </w:rPr>
        <w:t>ν</w:t>
      </w:r>
      <w:r>
        <w:rPr>
          <w:rFonts w:eastAsia="Times New Roman" w:cs="Times New Roman"/>
          <w:szCs w:val="24"/>
        </w:rPr>
        <w:t xml:space="preserve"> την καλύτερη εκπαίδευση, για να τους το παράσχω και να τους δώσω την ευκαιρία να φύγουν γρηγορότερ</w:t>
      </w:r>
      <w:r>
        <w:rPr>
          <w:rFonts w:eastAsia="Times New Roman" w:cs="Times New Roman"/>
          <w:szCs w:val="24"/>
        </w:rPr>
        <w:t xml:space="preserve">α </w:t>
      </w:r>
      <w:r>
        <w:rPr>
          <w:rFonts w:eastAsia="Times New Roman" w:cs="Times New Roman"/>
          <w:szCs w:val="24"/>
        </w:rPr>
        <w:lastRenderedPageBreak/>
        <w:t xml:space="preserve">μπροστά», έρχεστε και τα ισοπεδώνετε όλα προς τα κάτω. Σας ενοχλεί η ιδέα ότι μπορεί να υπάρχει ένας χώρος ακόμα και στο δημόσιο σύστημα, στο οποίο έχει πρόσβαση ο φτωχότερος Έλληνας, που μπορεί να του δώσει την ευκαιρία να αξιοποιήσει τη βούλησή του να </w:t>
      </w:r>
      <w:r>
        <w:rPr>
          <w:rFonts w:eastAsia="Times New Roman" w:cs="Times New Roman"/>
          <w:szCs w:val="24"/>
        </w:rPr>
        <w:t>προχωρήσει γρηγορότερα, να διαβάσει περισσότερο, να μοχθήσει περισσότερο. Σας προκαλεί προφανή αναφυλαξία οποιουδήποτε είδους αξιολόγηση.</w:t>
      </w:r>
    </w:p>
    <w:p w14:paraId="2E24740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Δεν θέλετε, στην πραγματικότητα, να υπάρχει κανένας έλεγχος για την παρεχόμενη ποιότητα σπουδών. Θέλετε όλα τα πάνε πρ</w:t>
      </w:r>
      <w:r>
        <w:rPr>
          <w:rFonts w:eastAsia="Times New Roman" w:cs="Times New Roman"/>
          <w:szCs w:val="24"/>
        </w:rPr>
        <w:t>ος τα κάτω. Θέλετε όχι να είναι παράδειγμα προς αποφυγή ο τρόπος που μιλάει ελληνικά ο κύριος Πρωθυπουργός, αλλά θέλετε -ει δυνατόν- όλοι οι Έλληνες να μιλάμε ελληνικά αυτού του επιπέδου και να πάει όλος ο ελληνικός λαός προς τα κάτω και να λέμε ότι «είμασ</w:t>
      </w:r>
      <w:r>
        <w:rPr>
          <w:rFonts w:eastAsia="Times New Roman" w:cs="Times New Roman"/>
          <w:szCs w:val="24"/>
        </w:rPr>
        <w:t>τε διάτρητοι σε κάθε έλεγχο» και «δεν είχα τη δαμόκλειο σπάθη να γίνω Πρωθυπουργός». Αυτό στην ουσία θέλετε να κάνετε στο νομοσχέδιο. Είναι ένα ντροπιαστικό νομοσχέδιο</w:t>
      </w:r>
      <w:r>
        <w:rPr>
          <w:rFonts w:eastAsia="Times New Roman" w:cs="Times New Roman"/>
          <w:szCs w:val="24"/>
        </w:rPr>
        <w:t>!</w:t>
      </w:r>
    </w:p>
    <w:p w14:paraId="2E24740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Κλείνω με το κομμάτι της εξισώσεως των ΤΕΙ με τα ΑΕΙ. Φυσικά και οι προηγούμενες κυβερν</w:t>
      </w:r>
      <w:r>
        <w:rPr>
          <w:rFonts w:eastAsia="Times New Roman" w:cs="Times New Roman"/>
          <w:szCs w:val="24"/>
        </w:rPr>
        <w:t xml:space="preserve">ήσεις έχουν ευθύνη. Ποιο </w:t>
      </w:r>
      <w:r>
        <w:rPr>
          <w:rFonts w:eastAsia="Times New Roman" w:cs="Times New Roman"/>
          <w:szCs w:val="24"/>
        </w:rPr>
        <w:lastRenderedPageBreak/>
        <w:t xml:space="preserve">είναι το πραγματικό πρόβλημα εδώ πέρα, στην Ελλάδα; Ότι έχουμε υποτιμήσει σφόδρα -δεν λέω μόνο επί των ημερών σας, αλλά γενικά- την τεχνολογική εκπαίδευση. Είμαστε μια χώρα που, δυστυχώς, θεωρούμε ότι στο </w:t>
      </w:r>
      <w:r>
        <w:rPr>
          <w:rFonts w:eastAsia="Times New Roman" w:cs="Times New Roman"/>
          <w:szCs w:val="24"/>
        </w:rPr>
        <w:t xml:space="preserve">τεχνικό λύκειο </w:t>
      </w:r>
      <w:r>
        <w:rPr>
          <w:rFonts w:eastAsia="Times New Roman" w:cs="Times New Roman"/>
          <w:szCs w:val="24"/>
        </w:rPr>
        <w:t>θα πάει ο κ</w:t>
      </w:r>
      <w:r>
        <w:rPr>
          <w:rFonts w:eastAsia="Times New Roman" w:cs="Times New Roman"/>
          <w:szCs w:val="24"/>
        </w:rPr>
        <w:t>ακός μαθητής και στο ΤΕΙ μπαίνει ο κακός φοιτητής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αυτοί είναι οι υποδεέστεροι των πανεπιστημίων.</w:t>
      </w:r>
    </w:p>
    <w:p w14:paraId="2E24740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Σε μια χώρα όπου στην πραγματικότητα όλοι συμφωνούμε ότι η τεχνική εκπαίδευση θα έπρεπε να προχωρήσει περισσότερο και είναι κάτι που έ</w:t>
      </w:r>
      <w:r>
        <w:rPr>
          <w:rFonts w:eastAsia="Times New Roman" w:cs="Times New Roman"/>
          <w:szCs w:val="24"/>
        </w:rPr>
        <w:t>χει απόλυτη ανάγκη η Ελλάδα για να πάει μπροστά, είχαμε αποτύχει και παρά τις πολλές συζητήσεις, δεν είχαμε μπορέσει να δώσουμε στην τεχνολογική εκπαίδευση αυτή την ώθηση που χρειαζόταν.</w:t>
      </w:r>
    </w:p>
    <w:p w14:paraId="2E24740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Αντί να πάμε να συζητήσουμε πώς θα μπορέσουμε να δώσουμε αυτή</w:t>
      </w:r>
      <w:r>
        <w:rPr>
          <w:rFonts w:eastAsia="Times New Roman" w:cs="Times New Roman"/>
          <w:szCs w:val="24"/>
        </w:rPr>
        <w:t>ν</w:t>
      </w:r>
      <w:r>
        <w:rPr>
          <w:rFonts w:eastAsia="Times New Roman" w:cs="Times New Roman"/>
          <w:szCs w:val="24"/>
        </w:rPr>
        <w:t xml:space="preserve"> την ώθ</w:t>
      </w:r>
      <w:r>
        <w:rPr>
          <w:rFonts w:eastAsia="Times New Roman" w:cs="Times New Roman"/>
          <w:szCs w:val="24"/>
        </w:rPr>
        <w:t>ηση που χρειάζεται η τεχνολογική εκπαίδευση για να αποκτήσει κύρος, έρχεστε εσείς, σαν ένας «</w:t>
      </w:r>
      <w:proofErr w:type="spellStart"/>
      <w:r>
        <w:rPr>
          <w:rFonts w:eastAsia="Times New Roman" w:cs="Times New Roman"/>
          <w:szCs w:val="24"/>
        </w:rPr>
        <w:t>Μαυρογιαλούρος</w:t>
      </w:r>
      <w:proofErr w:type="spellEnd"/>
      <w:r>
        <w:rPr>
          <w:rFonts w:eastAsia="Times New Roman" w:cs="Times New Roman"/>
          <w:szCs w:val="24"/>
        </w:rPr>
        <w:t>», σαν ένας πολιτικάντης του 1950 και 1960 και τι λέτε; Πάτε να χαϊδέψετε τη φιλοδοξία ενός εκάστου να λέει ότι τελείωσα πανεπιστήμιο και να του δώσε</w:t>
      </w:r>
      <w:r>
        <w:rPr>
          <w:rFonts w:eastAsia="Times New Roman" w:cs="Times New Roman"/>
          <w:szCs w:val="24"/>
        </w:rPr>
        <w:t xml:space="preserve">τε χαρτί πανεπιστημίου, χωρίς να έχετε ελέγξει αν πληροί τις προϋποθέσεις, αν έχει τις </w:t>
      </w:r>
      <w:r>
        <w:rPr>
          <w:rFonts w:eastAsia="Times New Roman" w:cs="Times New Roman"/>
          <w:szCs w:val="24"/>
        </w:rPr>
        <w:lastRenderedPageBreak/>
        <w:t xml:space="preserve">προδιαγραφές, αν ανταποκρίνεται στην αγορά εργασίας, αν το χαρτί που θα πάρει θα έχει οποιοδήποτε αντίκρισμα </w:t>
      </w:r>
      <w:r>
        <w:rPr>
          <w:rFonts w:eastAsia="Times New Roman" w:cs="Times New Roman"/>
          <w:szCs w:val="24"/>
        </w:rPr>
        <w:t xml:space="preserve">ισότιμο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μόνο και μόνο για να σας πούνε </w:t>
      </w:r>
      <w:r>
        <w:rPr>
          <w:rFonts w:eastAsia="Times New Roman" w:cs="Times New Roman"/>
          <w:szCs w:val="24"/>
        </w:rPr>
        <w:t>«μπράβο, μας κάνατε πανεπιστήμιο» και μόνο και μόνο εν</w:t>
      </w:r>
      <w:r>
        <w:rPr>
          <w:rFonts w:eastAsia="Times New Roman" w:cs="Times New Roman"/>
          <w:szCs w:val="24"/>
        </w:rPr>
        <w:t xml:space="preserve"> </w:t>
      </w:r>
      <w:r>
        <w:rPr>
          <w:rFonts w:eastAsia="Times New Roman" w:cs="Times New Roman"/>
          <w:szCs w:val="24"/>
        </w:rPr>
        <w:t>όψει ευρωεκλογών μήπως πάρετε κα</w:t>
      </w:r>
      <w:r>
        <w:rPr>
          <w:rFonts w:eastAsia="Times New Roman" w:cs="Times New Roman"/>
          <w:szCs w:val="24"/>
        </w:rPr>
        <w:t>μ</w:t>
      </w:r>
      <w:r>
        <w:rPr>
          <w:rFonts w:eastAsia="Times New Roman" w:cs="Times New Roman"/>
          <w:szCs w:val="24"/>
        </w:rPr>
        <w:t>μία ψήφο στις περιοχές όπου κάνετε αυτές τις αδιάκριτες, χωρίς κριτήρια και χωρίς στόχο συγχωνεύσεις.</w:t>
      </w:r>
    </w:p>
    <w:p w14:paraId="2E24740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Υπουργέ, αλλά πραγματικά κάθε καλόπιστος παρα</w:t>
      </w:r>
      <w:r>
        <w:rPr>
          <w:rFonts w:eastAsia="Times New Roman" w:cs="Times New Roman"/>
          <w:szCs w:val="24"/>
        </w:rPr>
        <w:t>τηρητής, αν ψάξει ένα σημείο αυτού του νομοσχεδίου το οποίο να έχει ένα θετικό στοιχείο δεν μπορεί να βρει και είναι περίεργο γιατί είναι ένα τεράστιο νομοσχέδιο, διπλάσιο περίπου κατά μέσο όρο από όλα τα προηγούμενα αντίστοιχα των προκατόχων σας και θα έχ</w:t>
      </w:r>
      <w:r>
        <w:rPr>
          <w:rFonts w:eastAsia="Times New Roman" w:cs="Times New Roman"/>
          <w:szCs w:val="24"/>
        </w:rPr>
        <w:t>ει χειρότερη τύχη από των προκατόχων σας, διότι θα είναι πολύ σύντομα -πιστεύουμε με την ψήφο του ελληνικού λαού- εκεί που πραγματικά το αξίζει, στο μηδέν. Διότι μόνο για εκεί αξίζει αυτό το νομοσχέδιο.</w:t>
      </w:r>
    </w:p>
    <w:p w14:paraId="2E24741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247411" w14:textId="77777777" w:rsidR="00ED3BF8" w:rsidRDefault="009F432D">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w:t>
      </w:r>
      <w:r w:rsidRPr="00DD23C4">
        <w:rPr>
          <w:rFonts w:eastAsia="Times New Roman" w:cs="Times New Roman"/>
          <w:szCs w:val="24"/>
        </w:rPr>
        <w:t>έας Δημοκρατίας)</w:t>
      </w:r>
    </w:p>
    <w:p w14:paraId="2E247412" w14:textId="77777777" w:rsidR="00ED3BF8" w:rsidRDefault="009F432D">
      <w:pPr>
        <w:spacing w:after="0"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Κικίλιας</w:t>
      </w:r>
      <w:proofErr w:type="spellEnd"/>
      <w:r>
        <w:rPr>
          <w:rFonts w:eastAsia="Times New Roman" w:cs="Times New Roman"/>
          <w:szCs w:val="24"/>
        </w:rPr>
        <w:t xml:space="preserve"> από την Κοινοβουλευτική Ομάδα της Νέας Δημοκρατίας και αμέσως μετά ο Αναπληρωτής Υπουργός κ. </w:t>
      </w:r>
      <w:proofErr w:type="spellStart"/>
      <w:r>
        <w:rPr>
          <w:rFonts w:eastAsia="Times New Roman" w:cs="Times New Roman"/>
          <w:szCs w:val="24"/>
        </w:rPr>
        <w:t>Φωτάκης</w:t>
      </w:r>
      <w:proofErr w:type="spellEnd"/>
      <w:r>
        <w:rPr>
          <w:rFonts w:eastAsia="Times New Roman" w:cs="Times New Roman"/>
          <w:szCs w:val="24"/>
        </w:rPr>
        <w:t>,</w:t>
      </w:r>
      <w:r>
        <w:rPr>
          <w:rFonts w:eastAsia="Times New Roman" w:cs="Times New Roman"/>
          <w:szCs w:val="24"/>
        </w:rPr>
        <w:t xml:space="preserve"> για την ομιλία του.</w:t>
      </w:r>
    </w:p>
    <w:p w14:paraId="2E247413" w14:textId="77777777" w:rsidR="00ED3BF8" w:rsidRDefault="009F432D">
      <w:pPr>
        <w:spacing w:after="0" w:line="600" w:lineRule="auto"/>
        <w:ind w:firstLine="720"/>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w:t>
      </w:r>
      <w:r w:rsidRPr="001F4CF6">
        <w:rPr>
          <w:rFonts w:eastAsia="Times New Roman" w:cs="Times New Roman"/>
          <w:b/>
          <w:szCs w:val="24"/>
        </w:rPr>
        <w:t>ησκευμάτων):</w:t>
      </w:r>
      <w:r w:rsidRPr="001F4CF6">
        <w:rPr>
          <w:rFonts w:eastAsia="Times New Roman" w:cs="Times New Roman"/>
          <w:szCs w:val="24"/>
        </w:rPr>
        <w:t xml:space="preserve"> </w:t>
      </w:r>
      <w:r>
        <w:rPr>
          <w:rFonts w:eastAsia="Times New Roman" w:cs="Times New Roman"/>
          <w:szCs w:val="24"/>
        </w:rPr>
        <w:t>Να κάνω μια πρόταση, κύριε Πρόεδρε;</w:t>
      </w:r>
    </w:p>
    <w:p w14:paraId="2E24741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φωνή να είναι λίγο πιο πεσμένη, γιατί εδώ είμαστε όλοι μας δίπλα στα μεγάφωνα και πραγματικά…</w:t>
      </w:r>
    </w:p>
    <w:p w14:paraId="2E247415" w14:textId="77777777" w:rsidR="00ED3BF8" w:rsidRDefault="009F432D">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Είναι στάνταρ η φωνή. Απλώς του κ. Γεωργιάδη είναι λίγο πιο δυνατή από τους άλλ</w:t>
      </w:r>
      <w:r>
        <w:rPr>
          <w:rFonts w:eastAsia="Times New Roman" w:cs="Times New Roman"/>
          <w:szCs w:val="24"/>
        </w:rPr>
        <w:t>ους συναδέλφους.</w:t>
      </w:r>
    </w:p>
    <w:p w14:paraId="2E247416" w14:textId="77777777" w:rsidR="00ED3BF8" w:rsidRDefault="009F432D">
      <w:pPr>
        <w:spacing w:after="0" w:line="600" w:lineRule="auto"/>
        <w:ind w:firstLine="720"/>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Θρησκευμάτων):</w:t>
      </w:r>
      <w:r w:rsidRPr="001F4CF6">
        <w:rPr>
          <w:rFonts w:eastAsia="Times New Roman" w:cs="Times New Roman"/>
          <w:szCs w:val="24"/>
        </w:rPr>
        <w:t xml:space="preserve"> </w:t>
      </w:r>
      <w:r>
        <w:rPr>
          <w:rFonts w:eastAsia="Times New Roman" w:cs="Times New Roman"/>
          <w:szCs w:val="24"/>
        </w:rPr>
        <w:t>Λίγο πιο χαμηλά, κύριε Πρόεδρε.</w:t>
      </w:r>
    </w:p>
    <w:p w14:paraId="2E247417" w14:textId="77777777" w:rsidR="00ED3BF8" w:rsidRDefault="009F432D">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Κικίλια</w:t>
      </w:r>
      <w:proofErr w:type="spellEnd"/>
      <w:r>
        <w:rPr>
          <w:rFonts w:eastAsia="Times New Roman" w:cs="Times New Roman"/>
          <w:szCs w:val="24"/>
        </w:rPr>
        <w:t>, έχετε τον λόγο.</w:t>
      </w:r>
    </w:p>
    <w:p w14:paraId="2E24741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Ευχαριστώ πολύ, κύριε Πρόεδρε.</w:t>
      </w:r>
    </w:p>
    <w:p w14:paraId="2E24741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w:t>
      </w:r>
      <w:r>
        <w:rPr>
          <w:rFonts w:eastAsia="Times New Roman" w:cs="Times New Roman"/>
          <w:szCs w:val="24"/>
        </w:rPr>
        <w:t>κυρίες και κύριοι συνάδελφοι, καθένας έχει το στυλ του, τη φωνή του. Άλλων η φωνή είναι πιο μπάσα, άλλων πιο λεπτή, άλλων πιο ισχυρή.</w:t>
      </w:r>
    </w:p>
    <w:p w14:paraId="2E24741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μιλήσουμε πιο σιγά, αν θέλετε, αλλά δεν μπορεί να κρύψει αυτό την απαξία στο νομοσχέδιό σας, το οποίο φαίνεται και πάτε</w:t>
      </w:r>
      <w:r>
        <w:rPr>
          <w:rFonts w:eastAsia="Times New Roman" w:cs="Times New Roman"/>
          <w:szCs w:val="24"/>
        </w:rPr>
        <w:t xml:space="preserve"> και σπίτι σας, όπως μας δηλώσατε.</w:t>
      </w:r>
    </w:p>
    <w:p w14:paraId="2E24741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Ήρθατε εδώ πέρα το πρωί, κοιτάξατε εμένα εκεί πέρα και είπατε χωρίς αιδώ να πάρουμε βοηθούς για να διαβάσουμε τις χίλιες διακόσιες σελίδες του νομοσχεδίου σας, το οποίο φέρατε μια μέρα πριν. Υποτιμήσατε την αρμόδιο τομεάρ</w:t>
      </w:r>
      <w:r>
        <w:rPr>
          <w:rFonts w:eastAsia="Times New Roman" w:cs="Times New Roman"/>
          <w:szCs w:val="24"/>
        </w:rPr>
        <w:t xml:space="preserve">χη για την παιδεία, Κοινοβουλευτική Εκπρόσωπο σήμερα, την κ. </w:t>
      </w:r>
      <w:proofErr w:type="spellStart"/>
      <w:r>
        <w:rPr>
          <w:rFonts w:eastAsia="Times New Roman" w:cs="Times New Roman"/>
          <w:szCs w:val="24"/>
        </w:rPr>
        <w:t>Κεραμέως</w:t>
      </w:r>
      <w:proofErr w:type="spellEnd"/>
      <w:r>
        <w:rPr>
          <w:rFonts w:eastAsia="Times New Roman" w:cs="Times New Roman"/>
          <w:szCs w:val="24"/>
        </w:rPr>
        <w:t>, για τον τρόπο με τον οποίο η ίδια έχει μελετήσει το νομοσχέδιο και θεωρείτε ο ίδιος, ένας κοινοβουλευτικός μορφωμένος, με ακαδημαϊκές περγαμηνές στο εξωτερικό και άλλοι πολλοί συνάδελφο</w:t>
      </w:r>
      <w:r>
        <w:rPr>
          <w:rFonts w:eastAsia="Times New Roman" w:cs="Times New Roman"/>
          <w:szCs w:val="24"/>
        </w:rPr>
        <w:t xml:space="preserve">ί σας διδάσκουν στο εξωτερικό οι πιο πολλοί, έχουν φοιτήσει σε ξένα πανεπιστήμια, πηγαίνουν τα παιδιά τους σε ιδιωτικά σχολεία -ο Πρωθυπουργός, επίσης- ότι πίσω από την πρωινή οχλαγωγία μπορεί να κρυφτεί η πραγματικότητα ή η αλήθεια, </w:t>
      </w:r>
      <w:r>
        <w:rPr>
          <w:rFonts w:eastAsia="Times New Roman" w:cs="Times New Roman"/>
          <w:szCs w:val="24"/>
        </w:rPr>
        <w:lastRenderedPageBreak/>
        <w:t>στο πλαίσιο</w:t>
      </w:r>
      <w:r>
        <w:rPr>
          <w:rFonts w:eastAsia="Times New Roman" w:cs="Times New Roman"/>
          <w:szCs w:val="24"/>
        </w:rPr>
        <w:t>, όπως είπε</w:t>
      </w:r>
      <w:r>
        <w:rPr>
          <w:rFonts w:eastAsia="Times New Roman" w:cs="Times New Roman"/>
          <w:szCs w:val="24"/>
        </w:rPr>
        <w:t xml:space="preserve"> ο κ. Φίλης -τον οποίο εκτιμώ και σέβομαι- μιας στείρας αντιπαράθεσης μεταξύ Νέας Δημοκρατίας και ΣΥΡΙΖΑ.</w:t>
      </w:r>
    </w:p>
    <w:p w14:paraId="2E24741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Όχι, δεν είναι αυτό. Μα, δεν πρόκειται περί αυτού. Σύσσωμη η Αντιπολίτευση σας αποδοκιμάζει. Οι πρυτανικές αρχές σάς αποδοκιμάζουν. Οι κορυφές των παν</w:t>
      </w:r>
      <w:r>
        <w:rPr>
          <w:rFonts w:eastAsia="Times New Roman" w:cs="Times New Roman"/>
          <w:szCs w:val="24"/>
        </w:rPr>
        <w:t>επιστημίων σάς αποδοκιμάζουν. Οι κύριοι που θέλετε δήθεν να ευνοήσετε στα τεχνολογικά ιδρύματα, τα ΤΕΙ, τα πρώην ΚΑΤΕΕ σάς μέμφονται.</w:t>
      </w:r>
    </w:p>
    <w:p w14:paraId="2E24741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Γιατί ξέρετε τι ξέρουν όλοι, κύριε Υπουργέ; Αυτό το οποίο εσείς δεν μπορείτε να καταλάβετε. Πάμε από το τελευταίο. Τα τεχν</w:t>
      </w:r>
      <w:r>
        <w:rPr>
          <w:rFonts w:eastAsia="Times New Roman" w:cs="Times New Roman"/>
          <w:szCs w:val="24"/>
        </w:rPr>
        <w:t xml:space="preserve">ολογικά ιδρύματα θα έπρεπε να είναι εν </w:t>
      </w:r>
      <w:proofErr w:type="spellStart"/>
      <w:r>
        <w:rPr>
          <w:rFonts w:eastAsia="Times New Roman" w:cs="Times New Roman"/>
          <w:szCs w:val="24"/>
        </w:rPr>
        <w:t>έτει</w:t>
      </w:r>
      <w:proofErr w:type="spellEnd"/>
      <w:r>
        <w:rPr>
          <w:rFonts w:eastAsia="Times New Roman" w:cs="Times New Roman"/>
          <w:szCs w:val="24"/>
        </w:rPr>
        <w:t xml:space="preserve"> 2019 στην Ελλάδα μοχλός ανάπτυξης. Η γνώση δεν είναι θεωρητική, πηγαίνει μαζί με την πράξη. Τα παιδιά μας τα στέλνουν στα ανώτατα τεχνολογικά ιδρύματα, πανεπιστήμια ΤΕΙ, ΚΑΤΕΕ ή όπως λέγονταν, προκειμένου να αποκ</w:t>
      </w:r>
      <w:r>
        <w:rPr>
          <w:rFonts w:eastAsia="Times New Roman" w:cs="Times New Roman"/>
          <w:szCs w:val="24"/>
        </w:rPr>
        <w:t>ομίσουν ένα πτυχίο, αυτό το πτυχίο να έχει διασύνδεση με την αγορά εργασίας και να μπορούν να ατενίζουν το αύριο με αισιοδοξία, βρίσκοντας μια θέση εργασίας σε όλα αυτά.</w:t>
      </w:r>
    </w:p>
    <w:p w14:paraId="2E24741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Εσείς τι έχετε να μας πείτε τώρα; Επειδή δεν βγαίνουν τα κουκιά και επειδή όπου και αν</w:t>
      </w:r>
      <w:r>
        <w:rPr>
          <w:rFonts w:eastAsia="Times New Roman" w:cs="Times New Roman"/>
          <w:szCs w:val="24"/>
        </w:rPr>
        <w:t xml:space="preserve"> πηγαίνουμε, μάλλον δεν μας ραίνουν με ροδοπέταλα σε όλες τις εκφάνσεις της πολιτικής μας και στην παιδεία, ελάτε να κλείσουμε το μάτι σε κάποιους, όσους μπορούμε, μήπως τυχόν και τους στρατολογήσουμε.</w:t>
      </w:r>
    </w:p>
    <w:p w14:paraId="2E24741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Στο προηγούμενο νομοσχέδιο για τις Ένοπλες Δυνάμεις το</w:t>
      </w:r>
      <w:r>
        <w:rPr>
          <w:rFonts w:eastAsia="Times New Roman" w:cs="Times New Roman"/>
          <w:szCs w:val="24"/>
        </w:rPr>
        <w:t xml:space="preserve">υ Υπουργείου Εθνικής Αμύνης κάνατε τις ίδιες πρακτικές εσείς και οι συνάδελφοί σας. Τώρα εσείς έρχεστε να κάνετε τα ίδια. Προσέξτε, για ποια; Για τα </w:t>
      </w:r>
      <w:r>
        <w:rPr>
          <w:rFonts w:eastAsia="Times New Roman" w:cs="Times New Roman"/>
          <w:szCs w:val="24"/>
        </w:rPr>
        <w:t>πρότυπα σχολεία</w:t>
      </w:r>
      <w:r>
        <w:rPr>
          <w:rFonts w:eastAsia="Times New Roman" w:cs="Times New Roman"/>
          <w:szCs w:val="24"/>
        </w:rPr>
        <w:t xml:space="preserve">; Για τι; Για τα </w:t>
      </w:r>
      <w:r>
        <w:rPr>
          <w:rFonts w:eastAsia="Times New Roman" w:cs="Times New Roman"/>
          <w:szCs w:val="24"/>
        </w:rPr>
        <w:t>πειραματικά σχολεία</w:t>
      </w:r>
      <w:r>
        <w:rPr>
          <w:rFonts w:eastAsia="Times New Roman" w:cs="Times New Roman"/>
          <w:szCs w:val="24"/>
        </w:rPr>
        <w:t>;</w:t>
      </w:r>
    </w:p>
    <w:p w14:paraId="2E24742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λέμε εδώ και δύο-τρία χρόνια ότι πλήττετε στην πρα</w:t>
      </w:r>
      <w:r>
        <w:rPr>
          <w:rFonts w:eastAsia="Times New Roman" w:cs="Times New Roman"/>
          <w:szCs w:val="24"/>
        </w:rPr>
        <w:t xml:space="preserve">γματικότητα τη μέση ελληνική οικογένεια και τα λαϊκά στρώματα, τη δυνατότητα και τη φιλοδοξία ενός απλού παιδιού, αν το αξίζει και μπορεί, να έχει τις δυνατότητες, τα όπλα και τα εργαλεία που έχει ένα παιδί μιας πλούσιας οικογένειας. Έναντι αυτών βάλλετε; </w:t>
      </w:r>
      <w:r>
        <w:rPr>
          <w:rFonts w:eastAsia="Times New Roman" w:cs="Times New Roman"/>
          <w:szCs w:val="24"/>
        </w:rPr>
        <w:t>Αλήθεια;</w:t>
      </w:r>
    </w:p>
    <w:p w14:paraId="2E24742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Στην ιδιωτική εκπαίδευση η μόνιμη επωδός σας είναι ότι έχετε πρόβλημα με τους απόφοιτους κολεγίων και την επαγγελ</w:t>
      </w:r>
      <w:r>
        <w:rPr>
          <w:rFonts w:eastAsia="Times New Roman" w:cs="Times New Roman"/>
          <w:szCs w:val="24"/>
        </w:rPr>
        <w:lastRenderedPageBreak/>
        <w:t>ματική τους αδυναμία; Οτιδήποτε έχει να κάνει με το πώς θα αυξηθεί το ΑΕΠ της χώρας, πώς θα έχουν τα παιδιά θέσεις εργασίας το μισείτε</w:t>
      </w:r>
      <w:r>
        <w:rPr>
          <w:rFonts w:eastAsia="Times New Roman" w:cs="Times New Roman"/>
          <w:szCs w:val="24"/>
        </w:rPr>
        <w:t xml:space="preserve"> και το αντιμάχεστε; Δηλαδή, καταστρέψατε αυτή τη γενιά, την υπερφορολογήσατε, την τσακίσατε, διαλύσατε τη μέση ελληνική οικογένεια. Τώρα πάτε να διαλύσετε και τις επόμενες; Αλήθεια μας λέτε;</w:t>
      </w:r>
    </w:p>
    <w:p w14:paraId="2E24742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πρόβλημά σας είναι εάν ο κ. Γεωργιάδης, ο προηγούμενος συνάδε</w:t>
      </w:r>
      <w:r>
        <w:rPr>
          <w:rFonts w:eastAsia="Times New Roman" w:cs="Times New Roman"/>
          <w:szCs w:val="24"/>
        </w:rPr>
        <w:t>λφος, έχει πιο μπάσα φωνή ή μιλάει πιο δυνατά, γιατί τα μεγάφωνα είναι εδώ;</w:t>
      </w:r>
    </w:p>
    <w:p w14:paraId="2E24742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Δεν είναι εδώ, κύριε Υπουργέ, οι χιλιάδες οικογένειες της χώρας για να σας απαντήσουν εκείνες τι πιστεύουν για το νομοσχέδιο σας. Διότι</w:t>
      </w:r>
      <w:r>
        <w:rPr>
          <w:rFonts w:eastAsia="Times New Roman" w:cs="Times New Roman"/>
          <w:szCs w:val="24"/>
        </w:rPr>
        <w:t>,</w:t>
      </w:r>
      <w:r>
        <w:rPr>
          <w:rFonts w:eastAsia="Times New Roman" w:cs="Times New Roman"/>
          <w:szCs w:val="24"/>
        </w:rPr>
        <w:t xml:space="preserve"> γενιά μετά γενιά</w:t>
      </w:r>
      <w:r>
        <w:rPr>
          <w:rFonts w:eastAsia="Times New Roman" w:cs="Times New Roman"/>
          <w:szCs w:val="24"/>
        </w:rPr>
        <w:t>,</w:t>
      </w:r>
      <w:r>
        <w:rPr>
          <w:rFonts w:eastAsia="Times New Roman" w:cs="Times New Roman"/>
          <w:szCs w:val="24"/>
        </w:rPr>
        <w:t xml:space="preserve"> το όνειρο της μέσης ελλην</w:t>
      </w:r>
      <w:r>
        <w:rPr>
          <w:rFonts w:eastAsia="Times New Roman" w:cs="Times New Roman"/>
          <w:szCs w:val="24"/>
        </w:rPr>
        <w:t>ικής οικογένειας ήταν να δει το παιδί της να μπαίνει σε ένα πανεπιστήμιο και σε ένα ΤΕΙ και μόχθησαν οικογένειες γι</w:t>
      </w:r>
      <w:r>
        <w:rPr>
          <w:rFonts w:eastAsia="Times New Roman" w:cs="Times New Roman"/>
          <w:szCs w:val="24"/>
        </w:rPr>
        <w:t>’</w:t>
      </w:r>
      <w:r>
        <w:rPr>
          <w:rFonts w:eastAsia="Times New Roman" w:cs="Times New Roman"/>
          <w:szCs w:val="24"/>
        </w:rPr>
        <w:t xml:space="preserve"> αυτό. Εσείς τι λέτε; Λέτε να κλείσουμε το μάτι σε κάποιους, να πούμε ότι θα υπάρχουν σχολές</w:t>
      </w:r>
      <w:r>
        <w:rPr>
          <w:rFonts w:eastAsia="Times New Roman" w:cs="Times New Roman"/>
          <w:szCs w:val="24"/>
        </w:rPr>
        <w:t>,</w:t>
      </w:r>
      <w:r>
        <w:rPr>
          <w:rFonts w:eastAsia="Times New Roman" w:cs="Times New Roman"/>
          <w:szCs w:val="24"/>
        </w:rPr>
        <w:t xml:space="preserve"> που δεν χρειάζονται εξετάσεις -άρα προάγγελος </w:t>
      </w:r>
      <w:r>
        <w:rPr>
          <w:rFonts w:eastAsia="Times New Roman" w:cs="Times New Roman"/>
          <w:szCs w:val="24"/>
        </w:rPr>
        <w:t xml:space="preserve">του να μην γίνουν </w:t>
      </w:r>
      <w:r>
        <w:rPr>
          <w:rFonts w:eastAsia="Times New Roman" w:cs="Times New Roman"/>
          <w:szCs w:val="24"/>
        </w:rPr>
        <w:t xml:space="preserve">ποτέ </w:t>
      </w:r>
      <w:r>
        <w:rPr>
          <w:rFonts w:eastAsia="Times New Roman" w:cs="Times New Roman"/>
          <w:szCs w:val="24"/>
        </w:rPr>
        <w:t>ξανά εξετάσεις- και άλλες που θα υπάρχουν εξετάσεις προς το παρόν και άρα, είμαστε συνεπείς με αυτά τα οποία λέγαμε.</w:t>
      </w:r>
    </w:p>
    <w:p w14:paraId="2E24742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έχει καμμία σημασία ότι </w:t>
      </w:r>
      <w:r>
        <w:rPr>
          <w:rFonts w:eastAsia="Times New Roman" w:cs="Times New Roman"/>
          <w:szCs w:val="24"/>
        </w:rPr>
        <w:t xml:space="preserve">επί </w:t>
      </w:r>
      <w:r>
        <w:rPr>
          <w:rFonts w:eastAsia="Times New Roman" w:cs="Times New Roman"/>
          <w:szCs w:val="24"/>
        </w:rPr>
        <w:t>τέσσερα χρόνια δεν καταφέραμε να κάνουμε τίποτα από αυτά τα οποία λέγαμε και στην πα</w:t>
      </w:r>
      <w:r>
        <w:rPr>
          <w:rFonts w:eastAsia="Times New Roman" w:cs="Times New Roman"/>
          <w:szCs w:val="24"/>
        </w:rPr>
        <w:t>ιδεία, ότι τώρα είναι όλοι ενάντιά μας, ενάντια σε εσάς, κύριε Υπουργέ, με το νομοσχέδιο σας και στον Πρωθυπουργό-καταληψία, που τελείωσε το Πολυτεχνείο έτσι, στις πλάτες των συμμαθητών του και στις πλάτες των συμφοιτητών του, με δήθεν δημιουργικές επαναστ</w:t>
      </w:r>
      <w:r>
        <w:rPr>
          <w:rFonts w:eastAsia="Times New Roman" w:cs="Times New Roman"/>
          <w:szCs w:val="24"/>
        </w:rPr>
        <w:t>άσεις, ο οποίος καπηλεύτηκε το 2008 την αγανάκτηση των νέων ανθρώπων και έχτισε πολιτική καριέρα πάνω σε αυτό.</w:t>
      </w:r>
    </w:p>
    <w:p w14:paraId="2E247425" w14:textId="77777777" w:rsidR="00ED3BF8" w:rsidRDefault="009F432D">
      <w:pPr>
        <w:spacing w:after="0" w:line="600" w:lineRule="auto"/>
        <w:ind w:firstLine="709"/>
        <w:jc w:val="center"/>
        <w:rPr>
          <w:rFonts w:eastAsia="Times New Roman" w:cs="Times New Roman"/>
          <w:szCs w:val="24"/>
        </w:rPr>
      </w:pPr>
      <w:r w:rsidRPr="004E60FA">
        <w:rPr>
          <w:rFonts w:eastAsia="Times New Roman" w:cs="Times New Roman"/>
          <w:szCs w:val="24"/>
        </w:rPr>
        <w:t xml:space="preserve">(Θόρυβος </w:t>
      </w:r>
      <w:r>
        <w:rPr>
          <w:rFonts w:eastAsia="Times New Roman" w:cs="Times New Roman"/>
          <w:szCs w:val="24"/>
        </w:rPr>
        <w:t>από</w:t>
      </w:r>
      <w:r w:rsidRPr="001F37D9">
        <w:rPr>
          <w:rFonts w:eastAsia="Times New Roman" w:cs="Times New Roman"/>
          <w:szCs w:val="24"/>
        </w:rPr>
        <w:t xml:space="preserve"> την πτέρυγα του ΣΥΡΙΖΑ)</w:t>
      </w:r>
    </w:p>
    <w:p w14:paraId="2E247426" w14:textId="77777777" w:rsidR="00ED3BF8" w:rsidRDefault="009F432D">
      <w:pPr>
        <w:spacing w:after="0" w:line="600" w:lineRule="auto"/>
        <w:ind w:firstLine="720"/>
        <w:jc w:val="both"/>
        <w:rPr>
          <w:rFonts w:eastAsia="Times New Roman" w:cs="Times New Roman"/>
          <w:szCs w:val="24"/>
        </w:rPr>
      </w:pPr>
      <w:r w:rsidRPr="00CF320B">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Λίγο πιο ήρεμα.</w:t>
      </w:r>
    </w:p>
    <w:p w14:paraId="2E247427" w14:textId="77777777" w:rsidR="00ED3BF8" w:rsidRDefault="009F432D">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w:t>
      </w:r>
      <w:r w:rsidRPr="003A2408">
        <w:rPr>
          <w:rFonts w:eastAsia="Times New Roman" w:cs="Times New Roman"/>
          <w:b/>
          <w:szCs w:val="24"/>
        </w:rPr>
        <w:t>ργιάδης):</w:t>
      </w:r>
      <w:r w:rsidRPr="003A2408">
        <w:rPr>
          <w:rFonts w:eastAsia="Times New Roman" w:cs="Times New Roman"/>
          <w:szCs w:val="24"/>
        </w:rPr>
        <w:t xml:space="preserve"> </w:t>
      </w:r>
      <w:r>
        <w:rPr>
          <w:rFonts w:eastAsia="Times New Roman" w:cs="Times New Roman"/>
          <w:szCs w:val="24"/>
        </w:rPr>
        <w:t>Ελάτε, κύριε συνάδελφε!</w:t>
      </w:r>
    </w:p>
    <w:p w14:paraId="2E24742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Πολιτική καριέρα πάνω σε αυτό έχτισε ο Αλέξης Τσίπρας και έρχεστε εσείς τώρα, ως Υπουργός της Κυβέρνησής του, να συνεχίσετε το </w:t>
      </w:r>
      <w:r>
        <w:rPr>
          <w:rFonts w:eastAsia="Times New Roman" w:cs="Times New Roman"/>
          <w:szCs w:val="24"/>
        </w:rPr>
        <w:t>«</w:t>
      </w:r>
      <w:r>
        <w:rPr>
          <w:rFonts w:eastAsia="Times New Roman" w:cs="Times New Roman"/>
          <w:szCs w:val="24"/>
        </w:rPr>
        <w:t>θεάρεστο</w:t>
      </w:r>
      <w:r>
        <w:rPr>
          <w:rFonts w:eastAsia="Times New Roman" w:cs="Times New Roman"/>
          <w:szCs w:val="24"/>
        </w:rPr>
        <w:t>»</w:t>
      </w:r>
      <w:r>
        <w:rPr>
          <w:rFonts w:eastAsia="Times New Roman" w:cs="Times New Roman"/>
          <w:szCs w:val="24"/>
        </w:rPr>
        <w:t xml:space="preserve"> έργο σας μέσα από την παιδεία. Διαλύετε τα τεχνολογικά ιδρύματα.</w:t>
      </w:r>
      <w:r>
        <w:rPr>
          <w:rFonts w:eastAsia="Times New Roman" w:cs="Times New Roman"/>
          <w:szCs w:val="24"/>
        </w:rPr>
        <w:t xml:space="preserve"> Χιλιά</w:t>
      </w:r>
      <w:r>
        <w:rPr>
          <w:rFonts w:eastAsia="Times New Roman" w:cs="Times New Roman"/>
          <w:szCs w:val="24"/>
        </w:rPr>
        <w:lastRenderedPageBreak/>
        <w:t>δες άνθρωποι δούλεψαν ατελείωτες ώρες -επιστημονικό προσωπικό, καθηγητές, διοικητικοί- προκειμένου να μπορεί να υπάρχει ανάπτυξη μέσω των τεχνολογικών ιδρυμάτων σε αυτή τη χώρα. Τα καταργείτε, δήθεν τα συγχωνεύετε με τα ΑΕΙ.</w:t>
      </w:r>
    </w:p>
    <w:p w14:paraId="2E24742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w:t>
      </w:r>
      <w:r w:rsidRPr="00266CB8">
        <w:rPr>
          <w:rFonts w:eastAsia="Times New Roman" w:cs="Times New Roman"/>
          <w:szCs w:val="24"/>
        </w:rPr>
        <w:t>εν έχετε κάνει κα</w:t>
      </w:r>
      <w:r>
        <w:rPr>
          <w:rFonts w:eastAsia="Times New Roman" w:cs="Times New Roman"/>
          <w:szCs w:val="24"/>
        </w:rPr>
        <w:t>μ</w:t>
      </w:r>
      <w:r w:rsidRPr="00266CB8">
        <w:rPr>
          <w:rFonts w:eastAsia="Times New Roman" w:cs="Times New Roman"/>
          <w:szCs w:val="24"/>
        </w:rPr>
        <w:t>μία πρ</w:t>
      </w:r>
      <w:r w:rsidRPr="00266CB8">
        <w:rPr>
          <w:rFonts w:eastAsia="Times New Roman" w:cs="Times New Roman"/>
          <w:szCs w:val="24"/>
        </w:rPr>
        <w:t>οσπάθεια</w:t>
      </w:r>
      <w:r>
        <w:rPr>
          <w:rFonts w:eastAsia="Times New Roman" w:cs="Times New Roman"/>
          <w:szCs w:val="24"/>
        </w:rPr>
        <w:t>,</w:t>
      </w:r>
      <w:r w:rsidRPr="00266CB8">
        <w:rPr>
          <w:rFonts w:eastAsia="Times New Roman" w:cs="Times New Roman"/>
          <w:szCs w:val="24"/>
        </w:rPr>
        <w:t xml:space="preserve"> </w:t>
      </w:r>
      <w:r>
        <w:rPr>
          <w:rFonts w:eastAsia="Times New Roman" w:cs="Times New Roman"/>
          <w:szCs w:val="24"/>
        </w:rPr>
        <w:t>ώστε</w:t>
      </w:r>
      <w:r w:rsidRPr="00266CB8">
        <w:rPr>
          <w:rFonts w:eastAsia="Times New Roman" w:cs="Times New Roman"/>
          <w:szCs w:val="24"/>
        </w:rPr>
        <w:t xml:space="preserve"> αυτό το νομοσχέδιο </w:t>
      </w:r>
      <w:r>
        <w:rPr>
          <w:rFonts w:eastAsia="Times New Roman" w:cs="Times New Roman"/>
          <w:szCs w:val="24"/>
        </w:rPr>
        <w:t>να έχει οικονομο</w:t>
      </w:r>
      <w:r w:rsidRPr="00266CB8">
        <w:rPr>
          <w:rFonts w:eastAsia="Times New Roman" w:cs="Times New Roman"/>
          <w:szCs w:val="24"/>
        </w:rPr>
        <w:t xml:space="preserve">τεχνική </w:t>
      </w:r>
      <w:r>
        <w:rPr>
          <w:rFonts w:eastAsia="Times New Roman" w:cs="Times New Roman"/>
          <w:szCs w:val="24"/>
        </w:rPr>
        <w:t>μ</w:t>
      </w:r>
      <w:r w:rsidRPr="00266CB8">
        <w:rPr>
          <w:rFonts w:eastAsia="Times New Roman" w:cs="Times New Roman"/>
          <w:szCs w:val="24"/>
        </w:rPr>
        <w:t>ελέτη</w:t>
      </w:r>
      <w:r>
        <w:rPr>
          <w:rFonts w:eastAsia="Times New Roman" w:cs="Times New Roman"/>
          <w:szCs w:val="24"/>
        </w:rPr>
        <w:t>,</w:t>
      </w:r>
      <w:r w:rsidRPr="00266CB8">
        <w:rPr>
          <w:rFonts w:eastAsia="Times New Roman" w:cs="Times New Roman"/>
          <w:szCs w:val="24"/>
        </w:rPr>
        <w:t xml:space="preserve"> να έχει τακτική</w:t>
      </w:r>
      <w:r>
        <w:rPr>
          <w:rFonts w:eastAsia="Times New Roman" w:cs="Times New Roman"/>
          <w:szCs w:val="24"/>
        </w:rPr>
        <w:t>,</w:t>
      </w:r>
      <w:r w:rsidRPr="00266CB8">
        <w:rPr>
          <w:rFonts w:eastAsia="Times New Roman" w:cs="Times New Roman"/>
          <w:szCs w:val="24"/>
        </w:rPr>
        <w:t xml:space="preserve"> να έχει στρατηγική</w:t>
      </w:r>
      <w:r>
        <w:rPr>
          <w:rFonts w:eastAsia="Times New Roman" w:cs="Times New Roman"/>
          <w:szCs w:val="24"/>
        </w:rPr>
        <w:t>,</w:t>
      </w:r>
      <w:r w:rsidRPr="00266CB8">
        <w:rPr>
          <w:rFonts w:eastAsia="Times New Roman" w:cs="Times New Roman"/>
          <w:szCs w:val="24"/>
        </w:rPr>
        <w:t xml:space="preserve"> να έχει </w:t>
      </w:r>
      <w:r>
        <w:rPr>
          <w:rFonts w:eastAsia="Times New Roman" w:cs="Times New Roman"/>
          <w:szCs w:val="24"/>
        </w:rPr>
        <w:t>στόχευση σ</w:t>
      </w:r>
      <w:r w:rsidRPr="00266CB8">
        <w:rPr>
          <w:rFonts w:eastAsia="Times New Roman" w:cs="Times New Roman"/>
          <w:szCs w:val="24"/>
        </w:rPr>
        <w:t>το μέλλον</w:t>
      </w:r>
      <w:r>
        <w:rPr>
          <w:rFonts w:eastAsia="Times New Roman" w:cs="Times New Roman"/>
          <w:szCs w:val="24"/>
        </w:rPr>
        <w:t>. Δεν σας απασχολεί,</w:t>
      </w:r>
      <w:r w:rsidRPr="00266CB8">
        <w:rPr>
          <w:rFonts w:eastAsia="Times New Roman" w:cs="Times New Roman"/>
          <w:szCs w:val="24"/>
        </w:rPr>
        <w:t xml:space="preserve"> δεν </w:t>
      </w:r>
      <w:r>
        <w:rPr>
          <w:rFonts w:eastAsia="Times New Roman" w:cs="Times New Roman"/>
          <w:szCs w:val="24"/>
        </w:rPr>
        <w:t>σας ε</w:t>
      </w:r>
      <w:r w:rsidRPr="00266CB8">
        <w:rPr>
          <w:rFonts w:eastAsia="Times New Roman" w:cs="Times New Roman"/>
          <w:szCs w:val="24"/>
        </w:rPr>
        <w:t>νδιαφέρει αυτό</w:t>
      </w:r>
      <w:r>
        <w:rPr>
          <w:rFonts w:eastAsia="Times New Roman" w:cs="Times New Roman"/>
          <w:szCs w:val="24"/>
        </w:rPr>
        <w:t>. Κάποια</w:t>
      </w:r>
      <w:r w:rsidRPr="00266CB8">
        <w:rPr>
          <w:rFonts w:eastAsia="Times New Roman" w:cs="Times New Roman"/>
          <w:szCs w:val="24"/>
        </w:rPr>
        <w:t xml:space="preserve"> </w:t>
      </w:r>
      <w:proofErr w:type="spellStart"/>
      <w:r w:rsidRPr="00266CB8">
        <w:rPr>
          <w:rFonts w:eastAsia="Times New Roman" w:cs="Times New Roman"/>
          <w:szCs w:val="24"/>
        </w:rPr>
        <w:t>ψηφαλάκια</w:t>
      </w:r>
      <w:proofErr w:type="spellEnd"/>
      <w:r w:rsidRPr="00266CB8">
        <w:rPr>
          <w:rFonts w:eastAsia="Times New Roman" w:cs="Times New Roman"/>
          <w:szCs w:val="24"/>
        </w:rPr>
        <w:t xml:space="preserve"> </w:t>
      </w:r>
      <w:r>
        <w:rPr>
          <w:rFonts w:eastAsia="Times New Roman" w:cs="Times New Roman"/>
          <w:szCs w:val="24"/>
        </w:rPr>
        <w:t xml:space="preserve">μόνο, </w:t>
      </w:r>
      <w:r w:rsidRPr="00266CB8">
        <w:rPr>
          <w:rFonts w:eastAsia="Times New Roman" w:cs="Times New Roman"/>
          <w:szCs w:val="24"/>
        </w:rPr>
        <w:t>σ</w:t>
      </w:r>
      <w:r>
        <w:rPr>
          <w:rFonts w:eastAsia="Times New Roman" w:cs="Times New Roman"/>
          <w:szCs w:val="24"/>
        </w:rPr>
        <w:t>τις</w:t>
      </w:r>
      <w:r w:rsidRPr="00266CB8">
        <w:rPr>
          <w:rFonts w:eastAsia="Times New Roman" w:cs="Times New Roman"/>
          <w:szCs w:val="24"/>
        </w:rPr>
        <w:t xml:space="preserve"> επόμενες εκλογές</w:t>
      </w:r>
      <w:r>
        <w:rPr>
          <w:rFonts w:eastAsia="Times New Roman" w:cs="Times New Roman"/>
          <w:szCs w:val="24"/>
        </w:rPr>
        <w:t>. Π</w:t>
      </w:r>
      <w:r w:rsidRPr="00266CB8">
        <w:rPr>
          <w:rFonts w:eastAsia="Times New Roman" w:cs="Times New Roman"/>
          <w:szCs w:val="24"/>
        </w:rPr>
        <w:t>ολύ λυπόμαστε</w:t>
      </w:r>
      <w:r>
        <w:rPr>
          <w:rFonts w:eastAsia="Times New Roman" w:cs="Times New Roman"/>
          <w:szCs w:val="24"/>
        </w:rPr>
        <w:t>, κύριε Υπουργέ.</w:t>
      </w:r>
    </w:p>
    <w:p w14:paraId="2E24742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w:t>
      </w:r>
      <w:r w:rsidRPr="00266CB8">
        <w:rPr>
          <w:rFonts w:eastAsia="Times New Roman" w:cs="Times New Roman"/>
          <w:szCs w:val="24"/>
        </w:rPr>
        <w:t xml:space="preserve">ε όλη μας την ψυχή θα καταψηφίσουμε </w:t>
      </w:r>
      <w:r>
        <w:rPr>
          <w:rFonts w:eastAsia="Times New Roman" w:cs="Times New Roman"/>
          <w:szCs w:val="24"/>
        </w:rPr>
        <w:t xml:space="preserve">αυτό </w:t>
      </w:r>
      <w:r w:rsidRPr="00266CB8">
        <w:rPr>
          <w:rFonts w:eastAsia="Times New Roman" w:cs="Times New Roman"/>
          <w:szCs w:val="24"/>
        </w:rPr>
        <w:t>το νομοσχέδιο</w:t>
      </w:r>
      <w:r>
        <w:rPr>
          <w:rFonts w:eastAsia="Times New Roman" w:cs="Times New Roman"/>
          <w:szCs w:val="24"/>
        </w:rPr>
        <w:t>.</w:t>
      </w:r>
    </w:p>
    <w:p w14:paraId="2E24742B"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24742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Τον λόγο έχει ο Αναπληρωτής Υπουργός Παιδείας, Έ</w:t>
      </w:r>
      <w:r w:rsidRPr="00266CB8">
        <w:rPr>
          <w:rFonts w:eastAsia="Times New Roman" w:cs="Times New Roman"/>
          <w:szCs w:val="24"/>
        </w:rPr>
        <w:t xml:space="preserve">ρευνας και </w:t>
      </w:r>
      <w:r>
        <w:rPr>
          <w:rFonts w:eastAsia="Times New Roman" w:cs="Times New Roman"/>
          <w:szCs w:val="24"/>
        </w:rPr>
        <w:t xml:space="preserve">Θρησκευμάτων κ. </w:t>
      </w:r>
      <w:proofErr w:type="spellStart"/>
      <w:r w:rsidRPr="00266CB8">
        <w:rPr>
          <w:rFonts w:eastAsia="Times New Roman" w:cs="Times New Roman"/>
          <w:szCs w:val="24"/>
        </w:rPr>
        <w:t>Φωτάκης</w:t>
      </w:r>
      <w:proofErr w:type="spellEnd"/>
      <w:r>
        <w:rPr>
          <w:rFonts w:eastAsia="Times New Roman" w:cs="Times New Roman"/>
          <w:szCs w:val="24"/>
        </w:rPr>
        <w:t>.</w:t>
      </w:r>
    </w:p>
    <w:p w14:paraId="2E24742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Ελάτε, κ</w:t>
      </w:r>
      <w:r w:rsidRPr="00266CB8">
        <w:rPr>
          <w:rFonts w:eastAsia="Times New Roman" w:cs="Times New Roman"/>
          <w:szCs w:val="24"/>
        </w:rPr>
        <w:t>ύριε Υπουργέ</w:t>
      </w:r>
      <w:r>
        <w:rPr>
          <w:rFonts w:eastAsia="Times New Roman" w:cs="Times New Roman"/>
          <w:szCs w:val="24"/>
        </w:rPr>
        <w:t>.</w:t>
      </w:r>
    </w:p>
    <w:p w14:paraId="2E24742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w:t>
      </w:r>
      <w:r>
        <w:rPr>
          <w:rFonts w:eastAsia="Times New Roman" w:cs="Times New Roman"/>
          <w:b/>
          <w:szCs w:val="24"/>
        </w:rPr>
        <w:t>ΙΝΟΣ ΦΩΤΑΚΗΣ (Αναπληρωτής Υπουργός Παιδείας, Έρευνας και Θρησκευμάτων):</w:t>
      </w:r>
      <w:r>
        <w:rPr>
          <w:rFonts w:eastAsia="Times New Roman" w:cs="Times New Roman"/>
          <w:szCs w:val="24"/>
        </w:rPr>
        <w:t xml:space="preserve"> Ευχαριστώ, κ</w:t>
      </w:r>
      <w:r w:rsidRPr="00266CB8">
        <w:rPr>
          <w:rFonts w:eastAsia="Times New Roman" w:cs="Times New Roman"/>
          <w:szCs w:val="24"/>
        </w:rPr>
        <w:t xml:space="preserve">ύριε </w:t>
      </w:r>
      <w:r>
        <w:rPr>
          <w:rFonts w:eastAsia="Times New Roman" w:cs="Times New Roman"/>
          <w:szCs w:val="24"/>
        </w:rPr>
        <w:t>Π</w:t>
      </w:r>
      <w:r w:rsidRPr="00266CB8">
        <w:rPr>
          <w:rFonts w:eastAsia="Times New Roman" w:cs="Times New Roman"/>
          <w:szCs w:val="24"/>
        </w:rPr>
        <w:t>ρόεδρε</w:t>
      </w:r>
      <w:r>
        <w:rPr>
          <w:rFonts w:eastAsia="Times New Roman" w:cs="Times New Roman"/>
          <w:szCs w:val="24"/>
        </w:rPr>
        <w:t>.</w:t>
      </w:r>
    </w:p>
    <w:p w14:paraId="2E24742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266CB8">
        <w:rPr>
          <w:rFonts w:eastAsia="Times New Roman" w:cs="Times New Roman"/>
          <w:szCs w:val="24"/>
        </w:rPr>
        <w:t>ένα από τα κεντρικά ερωτήματα στη σημερινή συζήτηση είναι πώς θα πρέπει να διαμορφωθεί το τοπίο στην ανώτατη εκπαίδευση</w:t>
      </w:r>
      <w:r>
        <w:rPr>
          <w:rFonts w:eastAsia="Times New Roman" w:cs="Times New Roman"/>
          <w:szCs w:val="24"/>
        </w:rPr>
        <w:t>,</w:t>
      </w:r>
      <w:r w:rsidRPr="00266CB8">
        <w:rPr>
          <w:rFonts w:eastAsia="Times New Roman" w:cs="Times New Roman"/>
          <w:szCs w:val="24"/>
        </w:rPr>
        <w:t xml:space="preserve"> για να μ</w:t>
      </w:r>
      <w:r w:rsidRPr="00266CB8">
        <w:rPr>
          <w:rFonts w:eastAsia="Times New Roman" w:cs="Times New Roman"/>
          <w:szCs w:val="24"/>
        </w:rPr>
        <w:t>πορεί να ανταποκριθεί στις σημερινές προκλήσεις</w:t>
      </w:r>
      <w:r>
        <w:rPr>
          <w:rFonts w:eastAsia="Times New Roman" w:cs="Times New Roman"/>
          <w:szCs w:val="24"/>
        </w:rPr>
        <w:t>,</w:t>
      </w:r>
      <w:r w:rsidRPr="00266CB8">
        <w:rPr>
          <w:rFonts w:eastAsia="Times New Roman" w:cs="Times New Roman"/>
          <w:szCs w:val="24"/>
        </w:rPr>
        <w:t xml:space="preserve"> προκλήσεις επιστημονικές</w:t>
      </w:r>
      <w:r>
        <w:rPr>
          <w:rFonts w:eastAsia="Times New Roman" w:cs="Times New Roman"/>
          <w:szCs w:val="24"/>
        </w:rPr>
        <w:t>,</w:t>
      </w:r>
      <w:r w:rsidRPr="00266CB8">
        <w:rPr>
          <w:rFonts w:eastAsia="Times New Roman" w:cs="Times New Roman"/>
          <w:szCs w:val="24"/>
        </w:rPr>
        <w:t xml:space="preserve"> προκλήσεις κοινωνικές</w:t>
      </w:r>
      <w:r>
        <w:rPr>
          <w:rFonts w:eastAsia="Times New Roman" w:cs="Times New Roman"/>
          <w:szCs w:val="24"/>
        </w:rPr>
        <w:t>. Η</w:t>
      </w:r>
      <w:r w:rsidRPr="00266CB8">
        <w:rPr>
          <w:rFonts w:eastAsia="Times New Roman" w:cs="Times New Roman"/>
          <w:szCs w:val="24"/>
        </w:rPr>
        <w:t xml:space="preserve"> απάντηση στο ερώτημα αυτό πρέπει να είναι σαφής</w:t>
      </w:r>
      <w:r>
        <w:rPr>
          <w:rFonts w:eastAsia="Times New Roman" w:cs="Times New Roman"/>
          <w:szCs w:val="24"/>
        </w:rPr>
        <w:t>, οραματική</w:t>
      </w:r>
      <w:r w:rsidRPr="00266CB8">
        <w:rPr>
          <w:rFonts w:eastAsia="Times New Roman" w:cs="Times New Roman"/>
          <w:szCs w:val="24"/>
        </w:rPr>
        <w:t xml:space="preserve"> και άμεση</w:t>
      </w:r>
      <w:r>
        <w:rPr>
          <w:rFonts w:eastAsia="Times New Roman" w:cs="Times New Roman"/>
          <w:szCs w:val="24"/>
        </w:rPr>
        <w:t>.</w:t>
      </w:r>
    </w:p>
    <w:p w14:paraId="2E24743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w:t>
      </w:r>
      <w:r w:rsidRPr="00266CB8">
        <w:rPr>
          <w:rFonts w:eastAsia="Times New Roman" w:cs="Times New Roman"/>
          <w:szCs w:val="24"/>
        </w:rPr>
        <w:t xml:space="preserve"> προς ψήφιση νομοσχέδιο αποτελεί ένα ακόμη βήμα προς την κατεύθυνση αυτή</w:t>
      </w:r>
      <w:r>
        <w:rPr>
          <w:rFonts w:eastAsia="Times New Roman" w:cs="Times New Roman"/>
          <w:szCs w:val="24"/>
        </w:rPr>
        <w:t>. Μοχλεύει</w:t>
      </w:r>
      <w:r w:rsidRPr="00266CB8">
        <w:rPr>
          <w:rFonts w:eastAsia="Times New Roman" w:cs="Times New Roman"/>
          <w:szCs w:val="24"/>
        </w:rPr>
        <w:t xml:space="preserve"> τ</w:t>
      </w:r>
      <w:r w:rsidRPr="00266CB8">
        <w:rPr>
          <w:rFonts w:eastAsia="Times New Roman" w:cs="Times New Roman"/>
          <w:szCs w:val="24"/>
        </w:rPr>
        <w:t>ο τοπίο της ανώτατης εκπαίδευσης</w:t>
      </w:r>
      <w:r>
        <w:rPr>
          <w:rFonts w:eastAsia="Times New Roman" w:cs="Times New Roman"/>
          <w:szCs w:val="24"/>
        </w:rPr>
        <w:t>,</w:t>
      </w:r>
      <w:r w:rsidRPr="00266CB8">
        <w:rPr>
          <w:rFonts w:eastAsia="Times New Roman" w:cs="Times New Roman"/>
          <w:szCs w:val="24"/>
        </w:rPr>
        <w:t xml:space="preserve"> </w:t>
      </w:r>
      <w:r>
        <w:rPr>
          <w:rFonts w:eastAsia="Times New Roman" w:cs="Times New Roman"/>
          <w:szCs w:val="24"/>
        </w:rPr>
        <w:t>μ</w:t>
      </w:r>
      <w:r w:rsidRPr="00266CB8">
        <w:rPr>
          <w:rFonts w:eastAsia="Times New Roman" w:cs="Times New Roman"/>
          <w:szCs w:val="24"/>
        </w:rPr>
        <w:t xml:space="preserve">ε τρόπο που φέρνει την παιδεία και την έρευνα κοντά στα σύγχρονα δεδομένα και </w:t>
      </w:r>
      <w:r>
        <w:rPr>
          <w:rFonts w:eastAsia="Times New Roman" w:cs="Times New Roman"/>
          <w:szCs w:val="24"/>
        </w:rPr>
        <w:t xml:space="preserve">τις </w:t>
      </w:r>
      <w:r w:rsidRPr="00266CB8">
        <w:rPr>
          <w:rFonts w:eastAsia="Times New Roman" w:cs="Times New Roman"/>
          <w:szCs w:val="24"/>
        </w:rPr>
        <w:t>απαιτήσεις της χώρας</w:t>
      </w:r>
      <w:r>
        <w:rPr>
          <w:rFonts w:eastAsia="Times New Roman" w:cs="Times New Roman"/>
          <w:szCs w:val="24"/>
        </w:rPr>
        <w:t>,</w:t>
      </w:r>
      <w:r w:rsidRPr="00266CB8">
        <w:rPr>
          <w:rFonts w:eastAsia="Times New Roman" w:cs="Times New Roman"/>
          <w:szCs w:val="24"/>
        </w:rPr>
        <w:t xml:space="preserve"> ώστε η μάθηση και</w:t>
      </w:r>
      <w:r>
        <w:rPr>
          <w:rFonts w:eastAsia="Times New Roman" w:cs="Times New Roman"/>
          <w:szCs w:val="24"/>
        </w:rPr>
        <w:t xml:space="preserve"> η</w:t>
      </w:r>
      <w:r w:rsidRPr="00266CB8">
        <w:rPr>
          <w:rFonts w:eastAsia="Times New Roman" w:cs="Times New Roman"/>
          <w:szCs w:val="24"/>
        </w:rPr>
        <w:t xml:space="preserve"> γνώση να αποτελέσουν τις βάσεις για ένα νέο αναπτυξιακό πρότυπο</w:t>
      </w:r>
      <w:r>
        <w:rPr>
          <w:rFonts w:eastAsia="Times New Roman" w:cs="Times New Roman"/>
          <w:szCs w:val="24"/>
        </w:rPr>
        <w:t>,</w:t>
      </w:r>
      <w:r w:rsidRPr="00266CB8">
        <w:rPr>
          <w:rFonts w:eastAsia="Times New Roman" w:cs="Times New Roman"/>
          <w:szCs w:val="24"/>
        </w:rPr>
        <w:t xml:space="preserve"> που θα δημιουργεί ευκαιρίες και </w:t>
      </w:r>
      <w:r w:rsidRPr="00266CB8">
        <w:rPr>
          <w:rFonts w:eastAsia="Times New Roman" w:cs="Times New Roman"/>
          <w:szCs w:val="24"/>
        </w:rPr>
        <w:t>προοπτικές και θα οδηγ</w:t>
      </w:r>
      <w:r>
        <w:rPr>
          <w:rFonts w:eastAsia="Times New Roman" w:cs="Times New Roman"/>
          <w:szCs w:val="24"/>
        </w:rPr>
        <w:t>εί</w:t>
      </w:r>
      <w:r w:rsidRPr="00266CB8">
        <w:rPr>
          <w:rFonts w:eastAsia="Times New Roman" w:cs="Times New Roman"/>
          <w:szCs w:val="24"/>
        </w:rPr>
        <w:t xml:space="preserve"> στην αειφόρο ανάπτυξη</w:t>
      </w:r>
      <w:r>
        <w:rPr>
          <w:rFonts w:eastAsia="Times New Roman" w:cs="Times New Roman"/>
          <w:szCs w:val="24"/>
        </w:rPr>
        <w:t>,</w:t>
      </w:r>
      <w:r w:rsidRPr="00266CB8">
        <w:rPr>
          <w:rFonts w:eastAsia="Times New Roman" w:cs="Times New Roman"/>
          <w:szCs w:val="24"/>
        </w:rPr>
        <w:t xml:space="preserve"> το πρότυπο της οικονομί</w:t>
      </w:r>
      <w:r>
        <w:rPr>
          <w:rFonts w:eastAsia="Times New Roman" w:cs="Times New Roman"/>
          <w:szCs w:val="24"/>
        </w:rPr>
        <w:t>ας και της κοινωνίας της γνώσης.</w:t>
      </w:r>
    </w:p>
    <w:p w14:paraId="2E24743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w:t>
      </w:r>
      <w:r w:rsidRPr="00266CB8">
        <w:rPr>
          <w:rFonts w:eastAsia="Times New Roman" w:cs="Times New Roman"/>
          <w:szCs w:val="24"/>
        </w:rPr>
        <w:t>ε βάση το παραπάνω σκεπτικό</w:t>
      </w:r>
      <w:r>
        <w:rPr>
          <w:rFonts w:eastAsia="Times New Roman" w:cs="Times New Roman"/>
          <w:szCs w:val="24"/>
        </w:rPr>
        <w:t>,</w:t>
      </w:r>
      <w:r w:rsidRPr="00266CB8">
        <w:rPr>
          <w:rFonts w:eastAsia="Times New Roman" w:cs="Times New Roman"/>
          <w:szCs w:val="24"/>
        </w:rPr>
        <w:t xml:space="preserve"> είναι πλέον αναγκαίο να κατανοήσουμε ότι το απαιτούμενο επίπεδο της τεχνολογικής </w:t>
      </w:r>
      <w:r w:rsidRPr="00266CB8">
        <w:rPr>
          <w:rFonts w:eastAsia="Times New Roman" w:cs="Times New Roman"/>
          <w:szCs w:val="24"/>
        </w:rPr>
        <w:lastRenderedPageBreak/>
        <w:t>εκπαίδευσης έχει σήμερα σημαντικά αλλάξει</w:t>
      </w:r>
      <w:r>
        <w:rPr>
          <w:rFonts w:eastAsia="Times New Roman" w:cs="Times New Roman"/>
          <w:szCs w:val="24"/>
        </w:rPr>
        <w:t>. Τ</w:t>
      </w:r>
      <w:r w:rsidRPr="00266CB8">
        <w:rPr>
          <w:rFonts w:eastAsia="Times New Roman" w:cs="Times New Roman"/>
          <w:szCs w:val="24"/>
        </w:rPr>
        <w:t>αυτόχρονα</w:t>
      </w:r>
      <w:r>
        <w:rPr>
          <w:rFonts w:eastAsia="Times New Roman" w:cs="Times New Roman"/>
          <w:szCs w:val="24"/>
        </w:rPr>
        <w:t>,</w:t>
      </w:r>
      <w:r w:rsidRPr="00266CB8">
        <w:rPr>
          <w:rFonts w:eastAsia="Times New Roman" w:cs="Times New Roman"/>
          <w:szCs w:val="24"/>
        </w:rPr>
        <w:t xml:space="preserve"> έχουν αναβαθμιστεί τα κριτήρια της επιστημονικής και ακαδημαϊκής ποιότητας</w:t>
      </w:r>
      <w:r>
        <w:rPr>
          <w:rFonts w:eastAsia="Times New Roman" w:cs="Times New Roman"/>
          <w:szCs w:val="24"/>
        </w:rPr>
        <w:t>,</w:t>
      </w:r>
      <w:r w:rsidRPr="00266CB8">
        <w:rPr>
          <w:rFonts w:eastAsia="Times New Roman" w:cs="Times New Roman"/>
          <w:szCs w:val="24"/>
        </w:rPr>
        <w:t xml:space="preserve"> που </w:t>
      </w:r>
      <w:r>
        <w:rPr>
          <w:rFonts w:eastAsia="Times New Roman" w:cs="Times New Roman"/>
          <w:szCs w:val="24"/>
        </w:rPr>
        <w:t>πληρούνται</w:t>
      </w:r>
      <w:r w:rsidRPr="00266CB8">
        <w:rPr>
          <w:rFonts w:eastAsia="Times New Roman" w:cs="Times New Roman"/>
          <w:szCs w:val="24"/>
        </w:rPr>
        <w:t xml:space="preserve"> στα περισσότερα τμήματα των ΤΕΙ της χώρας</w:t>
      </w:r>
      <w:r>
        <w:rPr>
          <w:rFonts w:eastAsia="Times New Roman" w:cs="Times New Roman"/>
          <w:szCs w:val="24"/>
        </w:rPr>
        <w:t>. Δεν είναι αυτά που ήταν πριν σαράντα</w:t>
      </w:r>
      <w:r w:rsidRPr="00266CB8">
        <w:rPr>
          <w:rFonts w:eastAsia="Times New Roman" w:cs="Times New Roman"/>
          <w:szCs w:val="24"/>
        </w:rPr>
        <w:t xml:space="preserve"> χρόνια</w:t>
      </w:r>
      <w:r>
        <w:rPr>
          <w:rFonts w:eastAsia="Times New Roman" w:cs="Times New Roman"/>
          <w:szCs w:val="24"/>
        </w:rPr>
        <w:t>. Γ</w:t>
      </w:r>
      <w:r w:rsidRPr="00266CB8">
        <w:rPr>
          <w:rFonts w:eastAsia="Times New Roman" w:cs="Times New Roman"/>
          <w:szCs w:val="24"/>
        </w:rPr>
        <w:t>ια αυτό</w:t>
      </w:r>
      <w:r>
        <w:rPr>
          <w:rFonts w:eastAsia="Times New Roman" w:cs="Times New Roman"/>
          <w:szCs w:val="24"/>
        </w:rPr>
        <w:t>,</w:t>
      </w:r>
      <w:r w:rsidRPr="00266CB8">
        <w:rPr>
          <w:rFonts w:eastAsia="Times New Roman" w:cs="Times New Roman"/>
          <w:szCs w:val="24"/>
        </w:rPr>
        <w:t xml:space="preserve"> δεν αρκεί να τα αποκαλούμε </w:t>
      </w:r>
      <w:r>
        <w:rPr>
          <w:rFonts w:eastAsia="Times New Roman" w:cs="Times New Roman"/>
          <w:szCs w:val="24"/>
        </w:rPr>
        <w:t>ΑΤΕΙ</w:t>
      </w:r>
      <w:r w:rsidRPr="00266CB8">
        <w:rPr>
          <w:rFonts w:eastAsia="Times New Roman" w:cs="Times New Roman"/>
          <w:szCs w:val="24"/>
        </w:rPr>
        <w:t xml:space="preserve"> και μέχρι εκεί</w:t>
      </w:r>
      <w:r>
        <w:rPr>
          <w:rFonts w:eastAsia="Times New Roman" w:cs="Times New Roman"/>
          <w:szCs w:val="24"/>
        </w:rPr>
        <w:t>. Π</w:t>
      </w:r>
      <w:r w:rsidRPr="00266CB8">
        <w:rPr>
          <w:rFonts w:eastAsia="Times New Roman" w:cs="Times New Roman"/>
          <w:szCs w:val="24"/>
        </w:rPr>
        <w:t>ρέπε</w:t>
      </w:r>
      <w:r w:rsidRPr="00266CB8">
        <w:rPr>
          <w:rFonts w:eastAsia="Times New Roman" w:cs="Times New Roman"/>
          <w:szCs w:val="24"/>
        </w:rPr>
        <w:t>ι έμπρακτα να δημιουργούμε τις προϋποθέσεις</w:t>
      </w:r>
      <w:r>
        <w:rPr>
          <w:rFonts w:eastAsia="Times New Roman" w:cs="Times New Roman"/>
          <w:szCs w:val="24"/>
        </w:rPr>
        <w:t>,</w:t>
      </w:r>
      <w:r w:rsidRPr="00266CB8">
        <w:rPr>
          <w:rFonts w:eastAsia="Times New Roman" w:cs="Times New Roman"/>
          <w:szCs w:val="24"/>
        </w:rPr>
        <w:t xml:space="preserve"> για να απελευθερωθεί το καλό δυναμικό που υπάρχει</w:t>
      </w:r>
      <w:r>
        <w:rPr>
          <w:rFonts w:eastAsia="Times New Roman" w:cs="Times New Roman"/>
          <w:szCs w:val="24"/>
        </w:rPr>
        <w:t>,</w:t>
      </w:r>
      <w:r w:rsidRPr="00266CB8">
        <w:rPr>
          <w:rFonts w:eastAsia="Times New Roman" w:cs="Times New Roman"/>
          <w:szCs w:val="24"/>
        </w:rPr>
        <w:t xml:space="preserve"> ξεπερνώντας προκαταλήψεις και </w:t>
      </w:r>
      <w:proofErr w:type="spellStart"/>
      <w:r>
        <w:rPr>
          <w:rFonts w:eastAsia="Times New Roman" w:cs="Times New Roman"/>
          <w:szCs w:val="24"/>
        </w:rPr>
        <w:t>ψευτοελιτισμούς</w:t>
      </w:r>
      <w:proofErr w:type="spellEnd"/>
      <w:r>
        <w:rPr>
          <w:rFonts w:eastAsia="Times New Roman" w:cs="Times New Roman"/>
          <w:szCs w:val="24"/>
        </w:rPr>
        <w:t xml:space="preserve"> του παρελθόντος. Π</w:t>
      </w:r>
      <w:r w:rsidRPr="00266CB8">
        <w:rPr>
          <w:rFonts w:eastAsia="Times New Roman" w:cs="Times New Roman"/>
          <w:szCs w:val="24"/>
        </w:rPr>
        <w:t>ρέπει να δίνουμε ευκαιρίες</w:t>
      </w:r>
      <w:r>
        <w:rPr>
          <w:rFonts w:eastAsia="Times New Roman" w:cs="Times New Roman"/>
          <w:szCs w:val="24"/>
        </w:rPr>
        <w:t>,</w:t>
      </w:r>
      <w:r w:rsidRPr="00266CB8">
        <w:rPr>
          <w:rFonts w:eastAsia="Times New Roman" w:cs="Times New Roman"/>
          <w:szCs w:val="24"/>
        </w:rPr>
        <w:t xml:space="preserve"> κίνητρα και έμπνευση για τις αυριανές γενιές των </w:t>
      </w:r>
      <w:r>
        <w:rPr>
          <w:rFonts w:eastAsia="Times New Roman" w:cs="Times New Roman"/>
          <w:szCs w:val="24"/>
        </w:rPr>
        <w:t>τ</w:t>
      </w:r>
      <w:r w:rsidRPr="00266CB8">
        <w:rPr>
          <w:rFonts w:eastAsia="Times New Roman" w:cs="Times New Roman"/>
          <w:szCs w:val="24"/>
        </w:rPr>
        <w:t>εχνολόγων επιστημό</w:t>
      </w:r>
      <w:r w:rsidRPr="00266CB8">
        <w:rPr>
          <w:rFonts w:eastAsia="Times New Roman" w:cs="Times New Roman"/>
          <w:szCs w:val="24"/>
        </w:rPr>
        <w:t>νων και ερευνητών</w:t>
      </w:r>
      <w:r>
        <w:rPr>
          <w:rFonts w:eastAsia="Times New Roman" w:cs="Times New Roman"/>
          <w:szCs w:val="24"/>
        </w:rPr>
        <w:t>.</w:t>
      </w:r>
    </w:p>
    <w:p w14:paraId="2E24743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νομοσχέδιο ανταποκρίνεται στις</w:t>
      </w:r>
      <w:r w:rsidRPr="00266CB8">
        <w:rPr>
          <w:rFonts w:eastAsia="Times New Roman" w:cs="Times New Roman"/>
          <w:szCs w:val="24"/>
        </w:rPr>
        <w:t xml:space="preserve"> ανάγκες</w:t>
      </w:r>
      <w:r>
        <w:rPr>
          <w:rFonts w:eastAsia="Times New Roman" w:cs="Times New Roman"/>
          <w:szCs w:val="24"/>
        </w:rPr>
        <w:t>,</w:t>
      </w:r>
      <w:r w:rsidRPr="00266CB8">
        <w:rPr>
          <w:rFonts w:eastAsia="Times New Roman" w:cs="Times New Roman"/>
          <w:szCs w:val="24"/>
        </w:rPr>
        <w:t xml:space="preserve"> με τη διαμόρφωση σύγχρονων </w:t>
      </w:r>
      <w:r>
        <w:rPr>
          <w:rFonts w:eastAsia="Times New Roman" w:cs="Times New Roman"/>
          <w:szCs w:val="24"/>
        </w:rPr>
        <w:t>τομέων</w:t>
      </w:r>
      <w:r w:rsidRPr="00266CB8">
        <w:rPr>
          <w:rFonts w:eastAsia="Times New Roman" w:cs="Times New Roman"/>
          <w:szCs w:val="24"/>
        </w:rPr>
        <w:t xml:space="preserve"> με έντονα διεπιστημονικό χαρακτήρα</w:t>
      </w:r>
      <w:r>
        <w:rPr>
          <w:rFonts w:eastAsia="Times New Roman" w:cs="Times New Roman"/>
          <w:szCs w:val="24"/>
        </w:rPr>
        <w:t>,</w:t>
      </w:r>
      <w:r w:rsidRPr="00266CB8">
        <w:rPr>
          <w:rFonts w:eastAsia="Times New Roman" w:cs="Times New Roman"/>
          <w:szCs w:val="24"/>
        </w:rPr>
        <w:t xml:space="preserve"> τομέων που κάποιοι</w:t>
      </w:r>
      <w:r>
        <w:rPr>
          <w:rFonts w:eastAsia="Times New Roman" w:cs="Times New Roman"/>
          <w:szCs w:val="24"/>
        </w:rPr>
        <w:t>,</w:t>
      </w:r>
      <w:r w:rsidRPr="00266CB8">
        <w:rPr>
          <w:rFonts w:eastAsia="Times New Roman" w:cs="Times New Roman"/>
          <w:szCs w:val="24"/>
        </w:rPr>
        <w:t xml:space="preserve"> μάλιστα</w:t>
      </w:r>
      <w:r>
        <w:rPr>
          <w:rFonts w:eastAsia="Times New Roman" w:cs="Times New Roman"/>
          <w:szCs w:val="24"/>
        </w:rPr>
        <w:t>,</w:t>
      </w:r>
      <w:r w:rsidRPr="00266CB8">
        <w:rPr>
          <w:rFonts w:eastAsia="Times New Roman" w:cs="Times New Roman"/>
          <w:szCs w:val="24"/>
        </w:rPr>
        <w:t xml:space="preserve"> είναι ακόμη ακόρεστ</w:t>
      </w:r>
      <w:r>
        <w:rPr>
          <w:rFonts w:eastAsia="Times New Roman" w:cs="Times New Roman"/>
          <w:szCs w:val="24"/>
        </w:rPr>
        <w:t>οι</w:t>
      </w:r>
      <w:r w:rsidRPr="00266CB8">
        <w:rPr>
          <w:rFonts w:eastAsia="Times New Roman" w:cs="Times New Roman"/>
          <w:szCs w:val="24"/>
        </w:rPr>
        <w:t xml:space="preserve"> επιστημονικά</w:t>
      </w:r>
      <w:r>
        <w:rPr>
          <w:rFonts w:eastAsia="Times New Roman" w:cs="Times New Roman"/>
          <w:szCs w:val="24"/>
        </w:rPr>
        <w:t>,</w:t>
      </w:r>
      <w:r w:rsidRPr="00266CB8">
        <w:rPr>
          <w:rFonts w:eastAsia="Times New Roman" w:cs="Times New Roman"/>
          <w:szCs w:val="24"/>
        </w:rPr>
        <w:t xml:space="preserve"> γεγονός το οποίο επιτρέπει να υπάρχει μεγάλη προστιθέμενη α</w:t>
      </w:r>
      <w:r w:rsidRPr="00266CB8">
        <w:rPr>
          <w:rFonts w:eastAsia="Times New Roman" w:cs="Times New Roman"/>
          <w:szCs w:val="24"/>
        </w:rPr>
        <w:t>ξία</w:t>
      </w:r>
      <w:r>
        <w:rPr>
          <w:rFonts w:eastAsia="Times New Roman" w:cs="Times New Roman"/>
          <w:szCs w:val="24"/>
        </w:rPr>
        <w:t>.</w:t>
      </w:r>
    </w:p>
    <w:p w14:paraId="2E24743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Γ</w:t>
      </w:r>
      <w:r w:rsidRPr="00266CB8">
        <w:rPr>
          <w:rFonts w:eastAsia="Times New Roman" w:cs="Times New Roman"/>
          <w:szCs w:val="24"/>
        </w:rPr>
        <w:t>ια παράδειγμα θα ήθελα να αναφέρω το ΤΕΙ Κρήτης</w:t>
      </w:r>
      <w:r>
        <w:rPr>
          <w:rFonts w:eastAsia="Times New Roman" w:cs="Times New Roman"/>
          <w:szCs w:val="24"/>
        </w:rPr>
        <w:t>,</w:t>
      </w:r>
      <w:r w:rsidRPr="00266CB8">
        <w:rPr>
          <w:rFonts w:eastAsia="Times New Roman" w:cs="Times New Roman"/>
          <w:szCs w:val="24"/>
        </w:rPr>
        <w:t xml:space="preserve"> το οποίο συμβαίνει να γνωρίζω καλά</w:t>
      </w:r>
      <w:r>
        <w:rPr>
          <w:rFonts w:eastAsia="Times New Roman" w:cs="Times New Roman"/>
          <w:szCs w:val="24"/>
        </w:rPr>
        <w:t>. Πρόκειται για ένα ΤΕΙ</w:t>
      </w:r>
      <w:r>
        <w:rPr>
          <w:rFonts w:eastAsia="Times New Roman" w:cs="Times New Roman"/>
          <w:szCs w:val="24"/>
        </w:rPr>
        <w:t>,</w:t>
      </w:r>
      <w:r>
        <w:rPr>
          <w:rFonts w:eastAsia="Times New Roman" w:cs="Times New Roman"/>
          <w:szCs w:val="24"/>
        </w:rPr>
        <w:t xml:space="preserve"> </w:t>
      </w:r>
      <w:r w:rsidRPr="00266CB8">
        <w:rPr>
          <w:rFonts w:eastAsia="Times New Roman" w:cs="Times New Roman"/>
          <w:szCs w:val="24"/>
        </w:rPr>
        <w:t>που διαθέτει πολύ σοβαρές δυνάμεις σε σύγχρονες τεχνολογίες</w:t>
      </w:r>
      <w:r>
        <w:rPr>
          <w:rFonts w:eastAsia="Times New Roman" w:cs="Times New Roman"/>
          <w:szCs w:val="24"/>
        </w:rPr>
        <w:t>,</w:t>
      </w:r>
      <w:r w:rsidRPr="00266CB8">
        <w:rPr>
          <w:rFonts w:eastAsia="Times New Roman" w:cs="Times New Roman"/>
          <w:szCs w:val="24"/>
        </w:rPr>
        <w:t xml:space="preserve"> ό</w:t>
      </w:r>
      <w:r w:rsidRPr="00266CB8">
        <w:rPr>
          <w:rFonts w:eastAsia="Times New Roman" w:cs="Times New Roman"/>
          <w:szCs w:val="24"/>
        </w:rPr>
        <w:lastRenderedPageBreak/>
        <w:t xml:space="preserve">πως </w:t>
      </w:r>
      <w:r>
        <w:rPr>
          <w:rFonts w:eastAsia="Times New Roman" w:cs="Times New Roman"/>
          <w:szCs w:val="24"/>
        </w:rPr>
        <w:t xml:space="preserve">η </w:t>
      </w:r>
      <w:proofErr w:type="spellStart"/>
      <w:r>
        <w:rPr>
          <w:rFonts w:eastAsia="Times New Roman" w:cs="Times New Roman"/>
          <w:szCs w:val="24"/>
        </w:rPr>
        <w:t>φω</w:t>
      </w:r>
      <w:r w:rsidRPr="00266CB8">
        <w:rPr>
          <w:rFonts w:eastAsia="Times New Roman" w:cs="Times New Roman"/>
          <w:szCs w:val="24"/>
        </w:rPr>
        <w:t>τονική</w:t>
      </w:r>
      <w:proofErr w:type="spellEnd"/>
      <w:r>
        <w:rPr>
          <w:rFonts w:eastAsia="Times New Roman" w:cs="Times New Roman"/>
          <w:szCs w:val="24"/>
        </w:rPr>
        <w:t>,</w:t>
      </w:r>
      <w:r w:rsidRPr="00266CB8">
        <w:rPr>
          <w:rFonts w:eastAsia="Times New Roman" w:cs="Times New Roman"/>
          <w:szCs w:val="24"/>
        </w:rPr>
        <w:t xml:space="preserve"> η </w:t>
      </w:r>
      <w:proofErr w:type="spellStart"/>
      <w:r w:rsidRPr="00266CB8">
        <w:rPr>
          <w:rFonts w:eastAsia="Times New Roman" w:cs="Times New Roman"/>
          <w:szCs w:val="24"/>
        </w:rPr>
        <w:t>νανοτεχνολογία</w:t>
      </w:r>
      <w:proofErr w:type="spellEnd"/>
      <w:r>
        <w:rPr>
          <w:rFonts w:eastAsia="Times New Roman" w:cs="Times New Roman"/>
          <w:szCs w:val="24"/>
        </w:rPr>
        <w:t>,</w:t>
      </w:r>
      <w:r w:rsidRPr="00266CB8">
        <w:rPr>
          <w:rFonts w:eastAsia="Times New Roman" w:cs="Times New Roman"/>
          <w:szCs w:val="24"/>
        </w:rPr>
        <w:t xml:space="preserve"> η πληροφορική</w:t>
      </w:r>
      <w:r>
        <w:rPr>
          <w:rFonts w:eastAsia="Times New Roman" w:cs="Times New Roman"/>
          <w:szCs w:val="24"/>
        </w:rPr>
        <w:t>,</w:t>
      </w:r>
      <w:r w:rsidRPr="00266CB8">
        <w:rPr>
          <w:rFonts w:eastAsia="Times New Roman" w:cs="Times New Roman"/>
          <w:szCs w:val="24"/>
        </w:rPr>
        <w:t xml:space="preserve"> η </w:t>
      </w:r>
      <w:proofErr w:type="spellStart"/>
      <w:r w:rsidRPr="00266CB8">
        <w:rPr>
          <w:rFonts w:eastAsia="Times New Roman" w:cs="Times New Roman"/>
          <w:szCs w:val="24"/>
        </w:rPr>
        <w:t>αγροτεχνολογία</w:t>
      </w:r>
      <w:proofErr w:type="spellEnd"/>
      <w:r>
        <w:rPr>
          <w:rFonts w:eastAsia="Times New Roman" w:cs="Times New Roman"/>
          <w:szCs w:val="24"/>
        </w:rPr>
        <w:t>. Π</w:t>
      </w:r>
      <w:r w:rsidRPr="00266CB8">
        <w:rPr>
          <w:rFonts w:eastAsia="Times New Roman" w:cs="Times New Roman"/>
          <w:szCs w:val="24"/>
        </w:rPr>
        <w:t>ρόκειται για</w:t>
      </w:r>
      <w:r w:rsidRPr="00266CB8">
        <w:rPr>
          <w:rFonts w:eastAsia="Times New Roman" w:cs="Times New Roman"/>
          <w:szCs w:val="24"/>
        </w:rPr>
        <w:t xml:space="preserve"> τεχνολογίες</w:t>
      </w:r>
      <w:r>
        <w:rPr>
          <w:rFonts w:eastAsia="Times New Roman" w:cs="Times New Roman"/>
          <w:szCs w:val="24"/>
        </w:rPr>
        <w:t>,</w:t>
      </w:r>
      <w:r w:rsidRPr="00266CB8">
        <w:rPr>
          <w:rFonts w:eastAsia="Times New Roman" w:cs="Times New Roman"/>
          <w:szCs w:val="24"/>
        </w:rPr>
        <w:t xml:space="preserve"> που διατρέχουν οριζόντια παραδοσιακούς πυλώνες ανάπτυξης της ελληνικής οικονομίας</w:t>
      </w:r>
      <w:r>
        <w:rPr>
          <w:rFonts w:eastAsia="Times New Roman" w:cs="Times New Roman"/>
          <w:szCs w:val="24"/>
        </w:rPr>
        <w:t>,</w:t>
      </w:r>
      <w:r w:rsidRPr="00266CB8">
        <w:rPr>
          <w:rFonts w:eastAsia="Times New Roman" w:cs="Times New Roman"/>
          <w:szCs w:val="24"/>
        </w:rPr>
        <w:t xml:space="preserve"> όπως την </w:t>
      </w:r>
      <w:proofErr w:type="spellStart"/>
      <w:r w:rsidRPr="00266CB8">
        <w:rPr>
          <w:rFonts w:eastAsia="Times New Roman" w:cs="Times New Roman"/>
          <w:szCs w:val="24"/>
        </w:rPr>
        <w:t>αγροδιατροφή</w:t>
      </w:r>
      <w:proofErr w:type="spellEnd"/>
      <w:r>
        <w:rPr>
          <w:rFonts w:eastAsia="Times New Roman" w:cs="Times New Roman"/>
          <w:szCs w:val="24"/>
        </w:rPr>
        <w:t>,</w:t>
      </w:r>
      <w:r w:rsidRPr="00266CB8">
        <w:rPr>
          <w:rFonts w:eastAsia="Times New Roman" w:cs="Times New Roman"/>
          <w:szCs w:val="24"/>
        </w:rPr>
        <w:t xml:space="preserve"> τον τουρισμό</w:t>
      </w:r>
      <w:r>
        <w:rPr>
          <w:rFonts w:eastAsia="Times New Roman" w:cs="Times New Roman"/>
          <w:szCs w:val="24"/>
        </w:rPr>
        <w:t>,</w:t>
      </w:r>
      <w:r w:rsidRPr="00266CB8">
        <w:rPr>
          <w:rFonts w:eastAsia="Times New Roman" w:cs="Times New Roman"/>
          <w:szCs w:val="24"/>
        </w:rPr>
        <w:t xml:space="preserve"> την ενέργεια</w:t>
      </w:r>
      <w:r>
        <w:rPr>
          <w:rFonts w:eastAsia="Times New Roman" w:cs="Times New Roman"/>
          <w:szCs w:val="24"/>
        </w:rPr>
        <w:t>,</w:t>
      </w:r>
      <w:r w:rsidRPr="00266CB8">
        <w:rPr>
          <w:rFonts w:eastAsia="Times New Roman" w:cs="Times New Roman"/>
          <w:szCs w:val="24"/>
        </w:rPr>
        <w:t xml:space="preserve"> το περιβάλλον και </w:t>
      </w:r>
      <w:r>
        <w:rPr>
          <w:rFonts w:eastAsia="Times New Roman" w:cs="Times New Roman"/>
          <w:szCs w:val="24"/>
        </w:rPr>
        <w:t>άλλες,</w:t>
      </w:r>
      <w:r w:rsidRPr="00266CB8">
        <w:rPr>
          <w:rFonts w:eastAsia="Times New Roman" w:cs="Times New Roman"/>
          <w:szCs w:val="24"/>
        </w:rPr>
        <w:t xml:space="preserve"> προσθέτοντας αξία στα σημεία που </w:t>
      </w:r>
      <w:r>
        <w:rPr>
          <w:rFonts w:eastAsia="Times New Roman" w:cs="Times New Roman"/>
          <w:szCs w:val="24"/>
        </w:rPr>
        <w:t>τις τέμνει. Η</w:t>
      </w:r>
      <w:r w:rsidRPr="00266CB8">
        <w:rPr>
          <w:rFonts w:eastAsia="Times New Roman" w:cs="Times New Roman"/>
          <w:szCs w:val="24"/>
        </w:rPr>
        <w:t xml:space="preserve"> μετατροπή του ΤΕΙ Κρήτης σε </w:t>
      </w:r>
      <w:r>
        <w:rPr>
          <w:rFonts w:eastAsia="Times New Roman" w:cs="Times New Roman"/>
          <w:szCs w:val="24"/>
        </w:rPr>
        <w:t>Π</w:t>
      </w:r>
      <w:r w:rsidRPr="00266CB8">
        <w:rPr>
          <w:rFonts w:eastAsia="Times New Roman" w:cs="Times New Roman"/>
          <w:szCs w:val="24"/>
        </w:rPr>
        <w:t xml:space="preserve">ανεπιστήμιο </w:t>
      </w:r>
      <w:r>
        <w:rPr>
          <w:rFonts w:eastAsia="Times New Roman" w:cs="Times New Roman"/>
          <w:szCs w:val="24"/>
        </w:rPr>
        <w:t>θ</w:t>
      </w:r>
      <w:r w:rsidRPr="00266CB8">
        <w:rPr>
          <w:rFonts w:eastAsia="Times New Roman" w:cs="Times New Roman"/>
          <w:szCs w:val="24"/>
        </w:rPr>
        <w:t>α συμ</w:t>
      </w:r>
      <w:r>
        <w:rPr>
          <w:rFonts w:eastAsia="Times New Roman" w:cs="Times New Roman"/>
          <w:szCs w:val="24"/>
        </w:rPr>
        <w:t>βάλει ακόμη περισσότερο στην ανάπτυξη</w:t>
      </w:r>
      <w:r w:rsidRPr="00266CB8">
        <w:rPr>
          <w:rFonts w:eastAsia="Times New Roman" w:cs="Times New Roman"/>
          <w:szCs w:val="24"/>
        </w:rPr>
        <w:t xml:space="preserve"> της Κρήτης και της χώρας γενικότερα</w:t>
      </w:r>
      <w:r>
        <w:rPr>
          <w:rFonts w:eastAsia="Times New Roman" w:cs="Times New Roman"/>
          <w:szCs w:val="24"/>
        </w:rPr>
        <w:t>. Ν</w:t>
      </w:r>
      <w:r w:rsidRPr="00266CB8">
        <w:rPr>
          <w:rFonts w:eastAsia="Times New Roman" w:cs="Times New Roman"/>
          <w:szCs w:val="24"/>
        </w:rPr>
        <w:t>ομίζω είναι ένα πολύ καλό παράδειγμα</w:t>
      </w:r>
      <w:r>
        <w:rPr>
          <w:rFonts w:eastAsia="Times New Roman" w:cs="Times New Roman"/>
          <w:szCs w:val="24"/>
        </w:rPr>
        <w:t>.</w:t>
      </w:r>
    </w:p>
    <w:p w14:paraId="2E24743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w:t>
      </w:r>
      <w:r w:rsidRPr="00266CB8">
        <w:rPr>
          <w:rFonts w:eastAsia="Times New Roman" w:cs="Times New Roman"/>
          <w:szCs w:val="24"/>
        </w:rPr>
        <w:t>κεί στοχεύει αυτό το νομοσχέδιο</w:t>
      </w:r>
      <w:r>
        <w:rPr>
          <w:rFonts w:eastAsia="Times New Roman" w:cs="Times New Roman"/>
          <w:szCs w:val="24"/>
        </w:rPr>
        <w:t>,</w:t>
      </w:r>
      <w:r w:rsidRPr="00266CB8">
        <w:rPr>
          <w:rFonts w:eastAsia="Times New Roman" w:cs="Times New Roman"/>
          <w:szCs w:val="24"/>
        </w:rPr>
        <w:t xml:space="preserve"> </w:t>
      </w:r>
      <w:r>
        <w:rPr>
          <w:rFonts w:eastAsia="Times New Roman" w:cs="Times New Roman"/>
          <w:szCs w:val="24"/>
        </w:rPr>
        <w:t xml:space="preserve">στο </w:t>
      </w:r>
      <w:r w:rsidRPr="00266CB8">
        <w:rPr>
          <w:rFonts w:eastAsia="Times New Roman" w:cs="Times New Roman"/>
          <w:szCs w:val="24"/>
        </w:rPr>
        <w:t xml:space="preserve">να αξιοποιήσουμε το ανθρώπινο δυναμικό και τις υποδομές που υπάρχουν στις περιφέρειες </w:t>
      </w:r>
      <w:r w:rsidRPr="00266CB8">
        <w:rPr>
          <w:rFonts w:eastAsia="Times New Roman" w:cs="Times New Roman"/>
          <w:szCs w:val="24"/>
        </w:rPr>
        <w:t>της χώρας</w:t>
      </w:r>
      <w:r>
        <w:rPr>
          <w:rFonts w:eastAsia="Times New Roman" w:cs="Times New Roman"/>
          <w:szCs w:val="24"/>
        </w:rPr>
        <w:t>,</w:t>
      </w:r>
      <w:r w:rsidRPr="00266CB8">
        <w:rPr>
          <w:rFonts w:eastAsia="Times New Roman" w:cs="Times New Roman"/>
          <w:szCs w:val="24"/>
        </w:rPr>
        <w:t xml:space="preserve"> να ενισχύσουμε την παρουσία μας σε σύγχρονους τεχνολογικούς τομείς</w:t>
      </w:r>
      <w:r>
        <w:rPr>
          <w:rFonts w:eastAsia="Times New Roman" w:cs="Times New Roman"/>
          <w:szCs w:val="24"/>
        </w:rPr>
        <w:t>, ό</w:t>
      </w:r>
      <w:r w:rsidRPr="00266CB8">
        <w:rPr>
          <w:rFonts w:eastAsia="Times New Roman" w:cs="Times New Roman"/>
          <w:szCs w:val="24"/>
        </w:rPr>
        <w:t>που η Ελλάδα</w:t>
      </w:r>
      <w:r>
        <w:rPr>
          <w:rFonts w:eastAsia="Times New Roman" w:cs="Times New Roman"/>
          <w:szCs w:val="24"/>
        </w:rPr>
        <w:t>,</w:t>
      </w:r>
      <w:r w:rsidRPr="00266CB8">
        <w:rPr>
          <w:rFonts w:eastAsia="Times New Roman" w:cs="Times New Roman"/>
          <w:szCs w:val="24"/>
        </w:rPr>
        <w:t xml:space="preserve"> όχι μόνο μπορεί να πρωταγωνιστήσει</w:t>
      </w:r>
      <w:r>
        <w:rPr>
          <w:rFonts w:eastAsia="Times New Roman" w:cs="Times New Roman"/>
          <w:szCs w:val="24"/>
        </w:rPr>
        <w:t>,</w:t>
      </w:r>
      <w:r w:rsidRPr="00266CB8">
        <w:rPr>
          <w:rFonts w:eastAsia="Times New Roman" w:cs="Times New Roman"/>
          <w:szCs w:val="24"/>
        </w:rPr>
        <w:t xml:space="preserve"> αλλά ακόμη και να προκαλέσει σοκ πρωτοπορίας</w:t>
      </w:r>
      <w:r>
        <w:rPr>
          <w:rFonts w:eastAsia="Times New Roman" w:cs="Times New Roman"/>
          <w:szCs w:val="24"/>
        </w:rPr>
        <w:t>, κάτι</w:t>
      </w:r>
      <w:r w:rsidRPr="00266CB8">
        <w:rPr>
          <w:rFonts w:eastAsia="Times New Roman" w:cs="Times New Roman"/>
          <w:szCs w:val="24"/>
        </w:rPr>
        <w:t xml:space="preserve"> που θα μας τραβήξ</w:t>
      </w:r>
      <w:r>
        <w:rPr>
          <w:rFonts w:eastAsia="Times New Roman" w:cs="Times New Roman"/>
          <w:szCs w:val="24"/>
        </w:rPr>
        <w:t>ει</w:t>
      </w:r>
      <w:r w:rsidRPr="00266CB8">
        <w:rPr>
          <w:rFonts w:eastAsia="Times New Roman" w:cs="Times New Roman"/>
          <w:szCs w:val="24"/>
        </w:rPr>
        <w:t xml:space="preserve"> μπροστά</w:t>
      </w:r>
      <w:r>
        <w:rPr>
          <w:rFonts w:eastAsia="Times New Roman" w:cs="Times New Roman"/>
          <w:szCs w:val="24"/>
        </w:rPr>
        <w:t>. Κ</w:t>
      </w:r>
      <w:r w:rsidRPr="00266CB8">
        <w:rPr>
          <w:rFonts w:eastAsia="Times New Roman" w:cs="Times New Roman"/>
          <w:szCs w:val="24"/>
        </w:rPr>
        <w:t xml:space="preserve">αι αυτό μαζί με την </w:t>
      </w:r>
      <w:r>
        <w:rPr>
          <w:rFonts w:eastAsia="Times New Roman" w:cs="Times New Roman"/>
          <w:szCs w:val="24"/>
        </w:rPr>
        <w:t>ισόρροπη</w:t>
      </w:r>
      <w:r w:rsidRPr="00266CB8">
        <w:rPr>
          <w:rFonts w:eastAsia="Times New Roman" w:cs="Times New Roman"/>
          <w:szCs w:val="24"/>
        </w:rPr>
        <w:t xml:space="preserve"> ενίσχυση των ανθ</w:t>
      </w:r>
      <w:r w:rsidRPr="00266CB8">
        <w:rPr>
          <w:rFonts w:eastAsia="Times New Roman" w:cs="Times New Roman"/>
          <w:szCs w:val="24"/>
        </w:rPr>
        <w:t xml:space="preserve">ρωπιστικών και </w:t>
      </w:r>
      <w:r>
        <w:rPr>
          <w:rFonts w:eastAsia="Times New Roman" w:cs="Times New Roman"/>
          <w:szCs w:val="24"/>
        </w:rPr>
        <w:t>κ</w:t>
      </w:r>
      <w:r w:rsidRPr="00266CB8">
        <w:rPr>
          <w:rFonts w:eastAsia="Times New Roman" w:cs="Times New Roman"/>
          <w:szCs w:val="24"/>
        </w:rPr>
        <w:t xml:space="preserve">οινωνικών </w:t>
      </w:r>
      <w:r>
        <w:rPr>
          <w:rFonts w:eastAsia="Times New Roman" w:cs="Times New Roman"/>
          <w:szCs w:val="24"/>
        </w:rPr>
        <w:t>ε</w:t>
      </w:r>
      <w:r w:rsidRPr="00266CB8">
        <w:rPr>
          <w:rFonts w:eastAsia="Times New Roman" w:cs="Times New Roman"/>
          <w:szCs w:val="24"/>
        </w:rPr>
        <w:t>πιστημών</w:t>
      </w:r>
      <w:r>
        <w:rPr>
          <w:rFonts w:eastAsia="Times New Roman" w:cs="Times New Roman"/>
          <w:szCs w:val="24"/>
        </w:rPr>
        <w:t>,</w:t>
      </w:r>
      <w:r w:rsidRPr="00266CB8">
        <w:rPr>
          <w:rFonts w:eastAsia="Times New Roman" w:cs="Times New Roman"/>
          <w:szCs w:val="24"/>
        </w:rPr>
        <w:t xml:space="preserve"> που αναδεικνύουν την ταυτότητα της χώρας</w:t>
      </w:r>
      <w:r>
        <w:rPr>
          <w:rFonts w:eastAsia="Times New Roman" w:cs="Times New Roman"/>
          <w:szCs w:val="24"/>
        </w:rPr>
        <w:t>.</w:t>
      </w:r>
    </w:p>
    <w:p w14:paraId="2E24743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w:t>
      </w:r>
      <w:r w:rsidRPr="00266CB8">
        <w:rPr>
          <w:rFonts w:eastAsia="Times New Roman" w:cs="Times New Roman"/>
          <w:szCs w:val="24"/>
        </w:rPr>
        <w:t xml:space="preserve"> προσέγγιση </w:t>
      </w:r>
      <w:r>
        <w:rPr>
          <w:rFonts w:eastAsia="Times New Roman" w:cs="Times New Roman"/>
          <w:szCs w:val="24"/>
        </w:rPr>
        <w:t>α</w:t>
      </w:r>
      <w:r w:rsidRPr="00266CB8">
        <w:rPr>
          <w:rFonts w:eastAsia="Times New Roman" w:cs="Times New Roman"/>
          <w:szCs w:val="24"/>
        </w:rPr>
        <w:t>υτή</w:t>
      </w:r>
      <w:r>
        <w:rPr>
          <w:rFonts w:eastAsia="Times New Roman" w:cs="Times New Roman"/>
          <w:szCs w:val="24"/>
        </w:rPr>
        <w:t>,</w:t>
      </w:r>
      <w:r w:rsidRPr="00266CB8">
        <w:rPr>
          <w:rFonts w:eastAsia="Times New Roman" w:cs="Times New Roman"/>
          <w:szCs w:val="24"/>
        </w:rPr>
        <w:t xml:space="preserve"> λοιπόν</w:t>
      </w:r>
      <w:r>
        <w:rPr>
          <w:rFonts w:eastAsia="Times New Roman" w:cs="Times New Roman"/>
          <w:szCs w:val="24"/>
        </w:rPr>
        <w:t xml:space="preserve">, δημιουργεί </w:t>
      </w:r>
      <w:r w:rsidRPr="00266CB8">
        <w:rPr>
          <w:rFonts w:eastAsia="Times New Roman" w:cs="Times New Roman"/>
          <w:szCs w:val="24"/>
        </w:rPr>
        <w:t>ευκαιρίες</w:t>
      </w:r>
      <w:r>
        <w:rPr>
          <w:rFonts w:eastAsia="Times New Roman" w:cs="Times New Roman"/>
          <w:szCs w:val="24"/>
        </w:rPr>
        <w:t>,</w:t>
      </w:r>
      <w:r w:rsidRPr="00266CB8">
        <w:rPr>
          <w:rFonts w:eastAsia="Times New Roman" w:cs="Times New Roman"/>
          <w:szCs w:val="24"/>
        </w:rPr>
        <w:t xml:space="preserve"> προοπτικές</w:t>
      </w:r>
      <w:r>
        <w:rPr>
          <w:rFonts w:eastAsia="Times New Roman" w:cs="Times New Roman"/>
          <w:szCs w:val="24"/>
        </w:rPr>
        <w:t>, αίροντας</w:t>
      </w:r>
      <w:r w:rsidRPr="00266CB8">
        <w:rPr>
          <w:rFonts w:eastAsia="Times New Roman" w:cs="Times New Roman"/>
          <w:szCs w:val="24"/>
        </w:rPr>
        <w:t xml:space="preserve"> αγκυλώσεις</w:t>
      </w:r>
      <w:r>
        <w:rPr>
          <w:rFonts w:eastAsia="Times New Roman" w:cs="Times New Roman"/>
          <w:szCs w:val="24"/>
        </w:rPr>
        <w:t>,</w:t>
      </w:r>
      <w:r w:rsidRPr="00266CB8">
        <w:rPr>
          <w:rFonts w:eastAsia="Times New Roman" w:cs="Times New Roman"/>
          <w:szCs w:val="24"/>
        </w:rPr>
        <w:t xml:space="preserve"> αποκλεισμούς και εγκλωβισμούς</w:t>
      </w:r>
      <w:r>
        <w:rPr>
          <w:rFonts w:eastAsia="Times New Roman" w:cs="Times New Roman"/>
          <w:szCs w:val="24"/>
        </w:rPr>
        <w:t>.</w:t>
      </w:r>
    </w:p>
    <w:p w14:paraId="2E24743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Θ</w:t>
      </w:r>
      <w:r w:rsidRPr="00266CB8">
        <w:rPr>
          <w:rFonts w:eastAsia="Times New Roman" w:cs="Times New Roman"/>
          <w:szCs w:val="24"/>
        </w:rPr>
        <w:t>α ήθελα τώρα</w:t>
      </w:r>
      <w:r>
        <w:rPr>
          <w:rFonts w:eastAsia="Times New Roman" w:cs="Times New Roman"/>
          <w:szCs w:val="24"/>
        </w:rPr>
        <w:t xml:space="preserve"> να επικεντρωθώ για πολύ</w:t>
      </w:r>
      <w:r w:rsidRPr="00266CB8">
        <w:rPr>
          <w:rFonts w:eastAsia="Times New Roman" w:cs="Times New Roman"/>
          <w:szCs w:val="24"/>
        </w:rPr>
        <w:t xml:space="preserve"> λίγο στα δύο άρθρα</w:t>
      </w:r>
      <w:r>
        <w:rPr>
          <w:rFonts w:eastAsia="Times New Roman" w:cs="Times New Roman"/>
          <w:szCs w:val="24"/>
        </w:rPr>
        <w:t>, το</w:t>
      </w:r>
      <w:r w:rsidRPr="00266CB8">
        <w:rPr>
          <w:rFonts w:eastAsia="Times New Roman" w:cs="Times New Roman"/>
          <w:szCs w:val="24"/>
        </w:rPr>
        <w:t xml:space="preserve"> 72</w:t>
      </w:r>
      <w:r>
        <w:rPr>
          <w:rFonts w:eastAsia="Times New Roman" w:cs="Times New Roman"/>
          <w:szCs w:val="24"/>
        </w:rPr>
        <w:t xml:space="preserve"> και το </w:t>
      </w:r>
      <w:r w:rsidRPr="00266CB8">
        <w:rPr>
          <w:rFonts w:eastAsia="Times New Roman" w:cs="Times New Roman"/>
          <w:szCs w:val="24"/>
        </w:rPr>
        <w:t>73</w:t>
      </w:r>
      <w:r>
        <w:rPr>
          <w:rFonts w:eastAsia="Times New Roman" w:cs="Times New Roman"/>
          <w:szCs w:val="24"/>
        </w:rPr>
        <w:t>.</w:t>
      </w:r>
    </w:p>
    <w:p w14:paraId="2E24743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w:t>
      </w:r>
      <w:r w:rsidRPr="00266CB8">
        <w:rPr>
          <w:rFonts w:eastAsia="Times New Roman" w:cs="Times New Roman"/>
          <w:szCs w:val="24"/>
        </w:rPr>
        <w:t>ο άρθρο 72 κάνει πράξη τη μείωση της γραφειοκρατίας στην έρευνα</w:t>
      </w:r>
      <w:r>
        <w:rPr>
          <w:rFonts w:eastAsia="Times New Roman" w:cs="Times New Roman"/>
          <w:szCs w:val="24"/>
        </w:rPr>
        <w:t>,</w:t>
      </w:r>
      <w:r w:rsidRPr="00266CB8">
        <w:rPr>
          <w:rFonts w:eastAsia="Times New Roman" w:cs="Times New Roman"/>
          <w:szCs w:val="24"/>
        </w:rPr>
        <w:t xml:space="preserve"> ένα καθολικό αίτημα</w:t>
      </w:r>
      <w:r>
        <w:rPr>
          <w:rFonts w:eastAsia="Times New Roman" w:cs="Times New Roman"/>
          <w:szCs w:val="24"/>
        </w:rPr>
        <w:t>.</w:t>
      </w:r>
      <w:r w:rsidRPr="00266CB8">
        <w:rPr>
          <w:rFonts w:eastAsia="Times New Roman" w:cs="Times New Roman"/>
          <w:szCs w:val="24"/>
        </w:rPr>
        <w:t xml:space="preserve"> Το στοίχημα είναι πώς θα εξασφαλιστεί η ευελιξία που απαιτεί </w:t>
      </w:r>
      <w:r>
        <w:rPr>
          <w:rFonts w:eastAsia="Times New Roman" w:cs="Times New Roman"/>
          <w:szCs w:val="24"/>
        </w:rPr>
        <w:t xml:space="preserve">η </w:t>
      </w:r>
      <w:r w:rsidRPr="00266CB8">
        <w:rPr>
          <w:rFonts w:eastAsia="Times New Roman" w:cs="Times New Roman"/>
          <w:szCs w:val="24"/>
        </w:rPr>
        <w:t>δυναμική της έρευνας με την ταυτόχρονη διασφάλιση του δημοσίου συμφέροντος</w:t>
      </w:r>
      <w:r>
        <w:rPr>
          <w:rFonts w:eastAsia="Times New Roman" w:cs="Times New Roman"/>
          <w:szCs w:val="24"/>
        </w:rPr>
        <w:t>. Στ</w:t>
      </w:r>
      <w:r w:rsidRPr="00266CB8">
        <w:rPr>
          <w:rFonts w:eastAsia="Times New Roman" w:cs="Times New Roman"/>
          <w:szCs w:val="24"/>
        </w:rPr>
        <w:t>ο άρθρο 72 οι ερ</w:t>
      </w:r>
      <w:r w:rsidRPr="00266CB8">
        <w:rPr>
          <w:rFonts w:eastAsia="Times New Roman" w:cs="Times New Roman"/>
          <w:szCs w:val="24"/>
        </w:rPr>
        <w:t xml:space="preserve">ευνητικοί φορείς και </w:t>
      </w:r>
      <w:r>
        <w:rPr>
          <w:rFonts w:eastAsia="Times New Roman" w:cs="Times New Roman"/>
          <w:szCs w:val="24"/>
        </w:rPr>
        <w:t>η ΕΛΚΕ</w:t>
      </w:r>
      <w:r w:rsidRPr="00266CB8">
        <w:rPr>
          <w:rFonts w:eastAsia="Times New Roman" w:cs="Times New Roman"/>
          <w:szCs w:val="24"/>
        </w:rPr>
        <w:t xml:space="preserve"> παραμένουν στο δημόσιο </w:t>
      </w:r>
      <w:r>
        <w:rPr>
          <w:rFonts w:eastAsia="Times New Roman" w:cs="Times New Roman"/>
          <w:szCs w:val="24"/>
        </w:rPr>
        <w:t>λ</w:t>
      </w:r>
      <w:r w:rsidRPr="00266CB8">
        <w:rPr>
          <w:rFonts w:eastAsia="Times New Roman" w:cs="Times New Roman"/>
          <w:szCs w:val="24"/>
        </w:rPr>
        <w:t>ογιστικό</w:t>
      </w:r>
      <w:r>
        <w:rPr>
          <w:rFonts w:eastAsia="Times New Roman" w:cs="Times New Roman"/>
          <w:szCs w:val="24"/>
        </w:rPr>
        <w:t>,</w:t>
      </w:r>
      <w:r w:rsidRPr="00266CB8">
        <w:rPr>
          <w:rFonts w:eastAsia="Times New Roman" w:cs="Times New Roman"/>
          <w:szCs w:val="24"/>
        </w:rPr>
        <w:t xml:space="preserve"> αλλά γίνονται ειδικές ρυθμίσεις σε τέσσερα καίρια σημεία</w:t>
      </w:r>
      <w:r>
        <w:rPr>
          <w:rFonts w:eastAsia="Times New Roman" w:cs="Times New Roman"/>
          <w:szCs w:val="24"/>
        </w:rPr>
        <w:t>,</w:t>
      </w:r>
      <w:r w:rsidRPr="00266CB8">
        <w:rPr>
          <w:rFonts w:eastAsia="Times New Roman" w:cs="Times New Roman"/>
          <w:szCs w:val="24"/>
        </w:rPr>
        <w:t xml:space="preserve"> που αφορούν την </w:t>
      </w:r>
      <w:r>
        <w:rPr>
          <w:rFonts w:eastAsia="Times New Roman" w:cs="Times New Roman"/>
          <w:szCs w:val="24"/>
        </w:rPr>
        <w:t>α</w:t>
      </w:r>
      <w:r w:rsidRPr="00266CB8">
        <w:rPr>
          <w:rFonts w:eastAsia="Times New Roman" w:cs="Times New Roman"/>
          <w:szCs w:val="24"/>
        </w:rPr>
        <w:t>νάληψη</w:t>
      </w:r>
      <w:r>
        <w:rPr>
          <w:rFonts w:eastAsia="Times New Roman" w:cs="Times New Roman"/>
          <w:szCs w:val="24"/>
        </w:rPr>
        <w:t>-</w:t>
      </w:r>
      <w:r w:rsidRPr="00266CB8">
        <w:rPr>
          <w:rFonts w:eastAsia="Times New Roman" w:cs="Times New Roman"/>
          <w:szCs w:val="24"/>
        </w:rPr>
        <w:t>υποχρέωση στις μετακινήσεις των ερευνητών</w:t>
      </w:r>
      <w:r>
        <w:rPr>
          <w:rFonts w:eastAsia="Times New Roman" w:cs="Times New Roman"/>
          <w:szCs w:val="24"/>
        </w:rPr>
        <w:t>, τις συμβάσεις</w:t>
      </w:r>
      <w:r w:rsidRPr="00266CB8">
        <w:rPr>
          <w:rFonts w:eastAsia="Times New Roman" w:cs="Times New Roman"/>
          <w:szCs w:val="24"/>
        </w:rPr>
        <w:t xml:space="preserve"> προμηθειών για ερευνητικά έργα και την ηλεκτρονική διαχείριση των απαιτούμενων παραστατικών</w:t>
      </w:r>
      <w:r>
        <w:rPr>
          <w:rFonts w:eastAsia="Times New Roman" w:cs="Times New Roman"/>
          <w:szCs w:val="24"/>
        </w:rPr>
        <w:t>.</w:t>
      </w:r>
    </w:p>
    <w:p w14:paraId="2E24743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266CB8">
        <w:rPr>
          <w:rFonts w:eastAsia="Times New Roman" w:cs="Times New Roman"/>
          <w:szCs w:val="24"/>
        </w:rPr>
        <w:t xml:space="preserve">το άρθρο 73 συνιστώνται </w:t>
      </w:r>
      <w:proofErr w:type="spellStart"/>
      <w:r>
        <w:rPr>
          <w:rFonts w:eastAsia="Times New Roman" w:cs="Times New Roman"/>
          <w:szCs w:val="24"/>
        </w:rPr>
        <w:t>εκατόν</w:t>
      </w:r>
      <w:proofErr w:type="spellEnd"/>
      <w:r>
        <w:rPr>
          <w:rFonts w:eastAsia="Times New Roman" w:cs="Times New Roman"/>
          <w:szCs w:val="24"/>
        </w:rPr>
        <w:t xml:space="preserve"> πενήντα επτά</w:t>
      </w:r>
      <w:r w:rsidRPr="00266CB8">
        <w:rPr>
          <w:rFonts w:eastAsia="Times New Roman" w:cs="Times New Roman"/>
          <w:szCs w:val="24"/>
        </w:rPr>
        <w:t xml:space="preserve"> θέσεις ειδικού επιστημονικού προσωπικού στα ερευνητικά κέντρα της χώρας</w:t>
      </w:r>
      <w:r>
        <w:rPr>
          <w:rFonts w:eastAsia="Times New Roman" w:cs="Times New Roman"/>
          <w:szCs w:val="24"/>
        </w:rPr>
        <w:t>,</w:t>
      </w:r>
      <w:r w:rsidRPr="00266CB8">
        <w:rPr>
          <w:rFonts w:eastAsia="Times New Roman" w:cs="Times New Roman"/>
          <w:szCs w:val="24"/>
        </w:rPr>
        <w:t xml:space="preserve"> για τις οποίες έχουν εξασφαλιστεί ήδη οι ανα</w:t>
      </w:r>
      <w:r w:rsidRPr="00266CB8">
        <w:rPr>
          <w:rFonts w:eastAsia="Times New Roman" w:cs="Times New Roman"/>
          <w:szCs w:val="24"/>
        </w:rPr>
        <w:t>γκαίοι πόροι και αυτό μετά από δέκα χρόνια απόλυτης ξηρασία</w:t>
      </w:r>
      <w:r>
        <w:rPr>
          <w:rFonts w:eastAsia="Times New Roman" w:cs="Times New Roman"/>
          <w:szCs w:val="24"/>
        </w:rPr>
        <w:t>ς</w:t>
      </w:r>
      <w:r w:rsidRPr="00266CB8">
        <w:rPr>
          <w:rFonts w:eastAsia="Times New Roman" w:cs="Times New Roman"/>
          <w:szCs w:val="24"/>
        </w:rPr>
        <w:t xml:space="preserve"> στις προσλήψεις</w:t>
      </w:r>
      <w:r>
        <w:rPr>
          <w:rFonts w:eastAsia="Times New Roman" w:cs="Times New Roman"/>
          <w:szCs w:val="24"/>
        </w:rPr>
        <w:t>.</w:t>
      </w:r>
    </w:p>
    <w:p w14:paraId="2E24743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266CB8">
        <w:rPr>
          <w:rFonts w:eastAsia="Times New Roman" w:cs="Times New Roman"/>
          <w:szCs w:val="24"/>
        </w:rPr>
        <w:t xml:space="preserve">το ίδιο άρθρο </w:t>
      </w:r>
      <w:r>
        <w:rPr>
          <w:rFonts w:eastAsia="Times New Roman" w:cs="Times New Roman"/>
          <w:szCs w:val="24"/>
        </w:rPr>
        <w:t>εναρμονίζεται</w:t>
      </w:r>
      <w:r w:rsidRPr="00266CB8">
        <w:rPr>
          <w:rFonts w:eastAsia="Times New Roman" w:cs="Times New Roman"/>
          <w:szCs w:val="24"/>
        </w:rPr>
        <w:t xml:space="preserve"> το καθεστώς λειτουργίας </w:t>
      </w:r>
      <w:r>
        <w:rPr>
          <w:rFonts w:eastAsia="Times New Roman" w:cs="Times New Roman"/>
          <w:szCs w:val="24"/>
        </w:rPr>
        <w:t xml:space="preserve">ΙΙΒΕΑΑ, του </w:t>
      </w:r>
      <w:proofErr w:type="spellStart"/>
      <w:r>
        <w:rPr>
          <w:rFonts w:eastAsia="Times New Roman" w:cs="Times New Roman"/>
          <w:szCs w:val="24"/>
        </w:rPr>
        <w:t>Ιατροβιολογικού</w:t>
      </w:r>
      <w:proofErr w:type="spellEnd"/>
      <w:r>
        <w:rPr>
          <w:rFonts w:eastAsia="Times New Roman" w:cs="Times New Roman"/>
          <w:szCs w:val="24"/>
        </w:rPr>
        <w:t xml:space="preserve"> Κέντρου της Α</w:t>
      </w:r>
      <w:r w:rsidRPr="00266CB8">
        <w:rPr>
          <w:rFonts w:eastAsia="Times New Roman" w:cs="Times New Roman"/>
          <w:szCs w:val="24"/>
        </w:rPr>
        <w:t>καδημίας Αθηνών</w:t>
      </w:r>
      <w:r>
        <w:rPr>
          <w:rFonts w:eastAsia="Times New Roman" w:cs="Times New Roman"/>
          <w:szCs w:val="24"/>
        </w:rPr>
        <w:t>,</w:t>
      </w:r>
      <w:r w:rsidRPr="00266CB8">
        <w:rPr>
          <w:rFonts w:eastAsia="Times New Roman" w:cs="Times New Roman"/>
          <w:szCs w:val="24"/>
        </w:rPr>
        <w:t xml:space="preserve"> με </w:t>
      </w:r>
      <w:r w:rsidRPr="00266CB8">
        <w:rPr>
          <w:rFonts w:eastAsia="Times New Roman" w:cs="Times New Roman"/>
          <w:szCs w:val="24"/>
        </w:rPr>
        <w:lastRenderedPageBreak/>
        <w:t>εκείνο των άλλων ερευνητικών κ</w:t>
      </w:r>
      <w:r>
        <w:rPr>
          <w:rFonts w:eastAsia="Times New Roman" w:cs="Times New Roman"/>
          <w:szCs w:val="24"/>
        </w:rPr>
        <w:t>έντρων της Γενικής Γραμματείας Έ</w:t>
      </w:r>
      <w:r w:rsidRPr="00266CB8">
        <w:rPr>
          <w:rFonts w:eastAsia="Times New Roman" w:cs="Times New Roman"/>
          <w:szCs w:val="24"/>
        </w:rPr>
        <w:t>ρε</w:t>
      </w:r>
      <w:r w:rsidRPr="00266CB8">
        <w:rPr>
          <w:rFonts w:eastAsia="Times New Roman" w:cs="Times New Roman"/>
          <w:szCs w:val="24"/>
        </w:rPr>
        <w:t>υνας και Τεχνολογίας</w:t>
      </w:r>
      <w:r>
        <w:rPr>
          <w:rFonts w:eastAsia="Times New Roman" w:cs="Times New Roman"/>
          <w:szCs w:val="24"/>
        </w:rPr>
        <w:t>. Η Γ</w:t>
      </w:r>
      <w:r w:rsidRPr="00266CB8">
        <w:rPr>
          <w:rFonts w:eastAsia="Times New Roman" w:cs="Times New Roman"/>
          <w:szCs w:val="24"/>
        </w:rPr>
        <w:t xml:space="preserve">ενική </w:t>
      </w:r>
      <w:r>
        <w:rPr>
          <w:rFonts w:eastAsia="Times New Roman" w:cs="Times New Roman"/>
          <w:szCs w:val="24"/>
        </w:rPr>
        <w:t>Γ</w:t>
      </w:r>
      <w:r w:rsidRPr="00266CB8">
        <w:rPr>
          <w:rFonts w:eastAsia="Times New Roman" w:cs="Times New Roman"/>
          <w:szCs w:val="24"/>
        </w:rPr>
        <w:t xml:space="preserve">ραμματεία εποπτεύει το </w:t>
      </w:r>
      <w:r>
        <w:rPr>
          <w:rFonts w:eastAsia="Times New Roman" w:cs="Times New Roman"/>
          <w:szCs w:val="24"/>
        </w:rPr>
        <w:t xml:space="preserve">ΙΙΒΕΑΑ </w:t>
      </w:r>
      <w:r w:rsidRPr="00266CB8">
        <w:rPr>
          <w:rFonts w:eastAsia="Times New Roman" w:cs="Times New Roman"/>
          <w:szCs w:val="24"/>
        </w:rPr>
        <w:t>μαζί με την Ακαδημία Αθηνών</w:t>
      </w:r>
      <w:r>
        <w:rPr>
          <w:rFonts w:eastAsia="Times New Roman" w:cs="Times New Roman"/>
          <w:szCs w:val="24"/>
        </w:rPr>
        <w:t>.</w:t>
      </w:r>
    </w:p>
    <w:p w14:paraId="2E24743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w:t>
      </w:r>
      <w:r w:rsidRPr="00266CB8">
        <w:rPr>
          <w:rFonts w:eastAsia="Times New Roman" w:cs="Times New Roman"/>
          <w:szCs w:val="24"/>
        </w:rPr>
        <w:t xml:space="preserve">έο σημαντικό στοιχείο αποτελεί η πλήρης κάλυψη του κόστους μισθοδοσίας για τους ερευνητές και το τακτικό προσωπικό του </w:t>
      </w:r>
      <w:r>
        <w:rPr>
          <w:rFonts w:eastAsia="Times New Roman" w:cs="Times New Roman"/>
          <w:szCs w:val="24"/>
        </w:rPr>
        <w:t>ΙΙΒΕΑΑ.</w:t>
      </w:r>
      <w:r w:rsidRPr="00266CB8">
        <w:rPr>
          <w:rFonts w:eastAsia="Times New Roman" w:cs="Times New Roman"/>
          <w:szCs w:val="24"/>
        </w:rPr>
        <w:t xml:space="preserve"> </w:t>
      </w:r>
      <w:r>
        <w:rPr>
          <w:rFonts w:eastAsia="Times New Roman" w:cs="Times New Roman"/>
          <w:szCs w:val="24"/>
        </w:rPr>
        <w:t>Επίσης,</w:t>
      </w:r>
      <w:r w:rsidRPr="00266CB8">
        <w:rPr>
          <w:rFonts w:eastAsia="Times New Roman" w:cs="Times New Roman"/>
          <w:szCs w:val="24"/>
        </w:rPr>
        <w:t xml:space="preserve"> θεσπίζεται θέση αιρετού επιστ</w:t>
      </w:r>
      <w:r w:rsidRPr="00266CB8">
        <w:rPr>
          <w:rFonts w:eastAsia="Times New Roman" w:cs="Times New Roman"/>
          <w:szCs w:val="24"/>
        </w:rPr>
        <w:t>ημονικού διευθυντή</w:t>
      </w:r>
      <w:r>
        <w:rPr>
          <w:rFonts w:eastAsia="Times New Roman" w:cs="Times New Roman"/>
          <w:szCs w:val="24"/>
        </w:rPr>
        <w:t>,</w:t>
      </w:r>
      <w:r w:rsidRPr="00266CB8">
        <w:rPr>
          <w:rFonts w:eastAsia="Times New Roman" w:cs="Times New Roman"/>
          <w:szCs w:val="24"/>
        </w:rPr>
        <w:t xml:space="preserve"> ενώ ισχύουν οι διαδικασίες αξιολόγησης των διοικητικών οργάνων και εκλογής της ανέλιξης των ερευνητών</w:t>
      </w:r>
      <w:r>
        <w:rPr>
          <w:rFonts w:eastAsia="Times New Roman" w:cs="Times New Roman"/>
          <w:szCs w:val="24"/>
        </w:rPr>
        <w:t>,</w:t>
      </w:r>
      <w:r w:rsidRPr="00266CB8">
        <w:rPr>
          <w:rFonts w:eastAsia="Times New Roman" w:cs="Times New Roman"/>
          <w:szCs w:val="24"/>
        </w:rPr>
        <w:t xml:space="preserve"> όπως και για τα υπόλοιπα ερευνητικά κέντρα</w:t>
      </w:r>
      <w:r>
        <w:rPr>
          <w:rFonts w:eastAsia="Times New Roman" w:cs="Times New Roman"/>
          <w:szCs w:val="24"/>
        </w:rPr>
        <w:t>,</w:t>
      </w:r>
      <w:r w:rsidRPr="00266CB8">
        <w:rPr>
          <w:rFonts w:eastAsia="Times New Roman" w:cs="Times New Roman"/>
          <w:szCs w:val="24"/>
        </w:rPr>
        <w:t xml:space="preserve"> τα οποία εποπτεύει </w:t>
      </w:r>
      <w:r>
        <w:rPr>
          <w:rFonts w:eastAsia="Times New Roman" w:cs="Times New Roman"/>
          <w:szCs w:val="24"/>
        </w:rPr>
        <w:t xml:space="preserve">η </w:t>
      </w:r>
      <w:r w:rsidRPr="00266CB8">
        <w:rPr>
          <w:rFonts w:eastAsia="Times New Roman" w:cs="Times New Roman"/>
          <w:szCs w:val="24"/>
        </w:rPr>
        <w:t xml:space="preserve">Γενική Γραμματεία </w:t>
      </w:r>
      <w:r>
        <w:rPr>
          <w:rFonts w:eastAsia="Times New Roman" w:cs="Times New Roman"/>
          <w:szCs w:val="24"/>
        </w:rPr>
        <w:t>Έ</w:t>
      </w:r>
      <w:r w:rsidRPr="00266CB8">
        <w:rPr>
          <w:rFonts w:eastAsia="Times New Roman" w:cs="Times New Roman"/>
          <w:szCs w:val="24"/>
        </w:rPr>
        <w:t xml:space="preserve">ρευνας </w:t>
      </w:r>
      <w:r>
        <w:rPr>
          <w:rFonts w:eastAsia="Times New Roman" w:cs="Times New Roman"/>
          <w:szCs w:val="24"/>
        </w:rPr>
        <w:t>και Τ</w:t>
      </w:r>
      <w:r w:rsidRPr="00266CB8">
        <w:rPr>
          <w:rFonts w:eastAsia="Times New Roman" w:cs="Times New Roman"/>
          <w:szCs w:val="24"/>
        </w:rPr>
        <w:t>εχνολογίας</w:t>
      </w:r>
      <w:r>
        <w:rPr>
          <w:rFonts w:eastAsia="Times New Roman" w:cs="Times New Roman"/>
          <w:szCs w:val="24"/>
        </w:rPr>
        <w:t>.</w:t>
      </w:r>
    </w:p>
    <w:p w14:paraId="2E24743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Α</w:t>
      </w:r>
      <w:r w:rsidRPr="00266CB8">
        <w:rPr>
          <w:rFonts w:eastAsia="Times New Roman" w:cs="Times New Roman"/>
          <w:szCs w:val="24"/>
        </w:rPr>
        <w:t>καδημία Αθηνών διατηρε</w:t>
      </w:r>
      <w:r w:rsidRPr="00266CB8">
        <w:rPr>
          <w:rFonts w:eastAsia="Times New Roman" w:cs="Times New Roman"/>
          <w:szCs w:val="24"/>
        </w:rPr>
        <w:t xml:space="preserve">ί την </w:t>
      </w:r>
      <w:r>
        <w:rPr>
          <w:rFonts w:eastAsia="Times New Roman" w:cs="Times New Roman"/>
          <w:szCs w:val="24"/>
        </w:rPr>
        <w:t>εμβλη</w:t>
      </w:r>
      <w:r w:rsidRPr="00266CB8">
        <w:rPr>
          <w:rFonts w:eastAsia="Times New Roman" w:cs="Times New Roman"/>
          <w:szCs w:val="24"/>
        </w:rPr>
        <w:t xml:space="preserve">ματική της παρουσία </w:t>
      </w:r>
      <w:r>
        <w:rPr>
          <w:rFonts w:eastAsia="Times New Roman" w:cs="Times New Roman"/>
          <w:szCs w:val="24"/>
        </w:rPr>
        <w:t>στο</w:t>
      </w:r>
      <w:r w:rsidRPr="00266CB8">
        <w:rPr>
          <w:rFonts w:eastAsia="Times New Roman" w:cs="Times New Roman"/>
          <w:szCs w:val="24"/>
        </w:rPr>
        <w:t xml:space="preserve"> </w:t>
      </w:r>
      <w:r>
        <w:rPr>
          <w:rFonts w:eastAsia="Times New Roman" w:cs="Times New Roman"/>
          <w:szCs w:val="24"/>
        </w:rPr>
        <w:t>ΙΙΒΕΑΑ,</w:t>
      </w:r>
      <w:r w:rsidRPr="00266CB8">
        <w:rPr>
          <w:rFonts w:eastAsia="Times New Roman" w:cs="Times New Roman"/>
          <w:szCs w:val="24"/>
        </w:rPr>
        <w:t xml:space="preserve"> με τη συμμετοχή τεσσάρων ακαδημαϊκών στο επταμελές διοικητικό συμβούλιο</w:t>
      </w:r>
      <w:r>
        <w:rPr>
          <w:rFonts w:eastAsia="Times New Roman" w:cs="Times New Roman"/>
          <w:szCs w:val="24"/>
        </w:rPr>
        <w:t>,</w:t>
      </w:r>
      <w:r w:rsidRPr="00266CB8">
        <w:rPr>
          <w:rFonts w:eastAsia="Times New Roman" w:cs="Times New Roman"/>
          <w:szCs w:val="24"/>
        </w:rPr>
        <w:t xml:space="preserve"> ένας εκ των οποίων εκλέγεται </w:t>
      </w:r>
      <w:r>
        <w:rPr>
          <w:rFonts w:eastAsia="Times New Roman" w:cs="Times New Roman"/>
          <w:szCs w:val="24"/>
        </w:rPr>
        <w:t>και</w:t>
      </w:r>
      <w:r w:rsidRPr="00266CB8">
        <w:rPr>
          <w:rFonts w:eastAsia="Times New Roman" w:cs="Times New Roman"/>
          <w:szCs w:val="24"/>
        </w:rPr>
        <w:t xml:space="preserve"> αναλαμβάνει καθήκοντα προέδρου</w:t>
      </w:r>
      <w:r>
        <w:rPr>
          <w:rFonts w:eastAsia="Times New Roman" w:cs="Times New Roman"/>
          <w:szCs w:val="24"/>
        </w:rPr>
        <w:t>. Σ</w:t>
      </w:r>
      <w:r w:rsidRPr="00266CB8">
        <w:rPr>
          <w:rFonts w:eastAsia="Times New Roman" w:cs="Times New Roman"/>
          <w:szCs w:val="24"/>
        </w:rPr>
        <w:t xml:space="preserve">ημειωτέον ότι ο </w:t>
      </w:r>
      <w:r>
        <w:rPr>
          <w:rFonts w:eastAsia="Times New Roman" w:cs="Times New Roman"/>
          <w:szCs w:val="24"/>
        </w:rPr>
        <w:t>Σ</w:t>
      </w:r>
      <w:r w:rsidRPr="00266CB8">
        <w:rPr>
          <w:rFonts w:eastAsia="Times New Roman" w:cs="Times New Roman"/>
          <w:szCs w:val="24"/>
        </w:rPr>
        <w:t xml:space="preserve">ύλλογος των </w:t>
      </w:r>
      <w:r>
        <w:rPr>
          <w:rFonts w:eastAsia="Times New Roman" w:cs="Times New Roman"/>
          <w:szCs w:val="24"/>
        </w:rPr>
        <w:t>Ε</w:t>
      </w:r>
      <w:r w:rsidRPr="00266CB8">
        <w:rPr>
          <w:rFonts w:eastAsia="Times New Roman" w:cs="Times New Roman"/>
          <w:szCs w:val="24"/>
        </w:rPr>
        <w:t xml:space="preserve">ρευνητών </w:t>
      </w:r>
      <w:r>
        <w:rPr>
          <w:rFonts w:eastAsia="Times New Roman" w:cs="Times New Roman"/>
          <w:szCs w:val="24"/>
        </w:rPr>
        <w:t>και</w:t>
      </w:r>
      <w:r w:rsidRPr="00266CB8">
        <w:rPr>
          <w:rFonts w:eastAsia="Times New Roman" w:cs="Times New Roman"/>
          <w:szCs w:val="24"/>
        </w:rPr>
        <w:t xml:space="preserve"> των εργαζομένων </w:t>
      </w:r>
      <w:r>
        <w:rPr>
          <w:rFonts w:eastAsia="Times New Roman" w:cs="Times New Roman"/>
          <w:szCs w:val="24"/>
        </w:rPr>
        <w:t>της Α</w:t>
      </w:r>
      <w:r w:rsidRPr="00266CB8">
        <w:rPr>
          <w:rFonts w:eastAsia="Times New Roman" w:cs="Times New Roman"/>
          <w:szCs w:val="24"/>
        </w:rPr>
        <w:t>καδημίας</w:t>
      </w:r>
      <w:r>
        <w:rPr>
          <w:rFonts w:eastAsia="Times New Roman" w:cs="Times New Roman"/>
          <w:szCs w:val="24"/>
        </w:rPr>
        <w:t xml:space="preserve"> -</w:t>
      </w:r>
      <w:r w:rsidRPr="00266CB8">
        <w:rPr>
          <w:rFonts w:eastAsia="Times New Roman" w:cs="Times New Roman"/>
          <w:szCs w:val="24"/>
        </w:rPr>
        <w:t xml:space="preserve">και ήθελα να το καταθέσω αυτό στη </w:t>
      </w:r>
      <w:r>
        <w:rPr>
          <w:rFonts w:eastAsia="Times New Roman" w:cs="Times New Roman"/>
          <w:szCs w:val="24"/>
        </w:rPr>
        <w:t>Γ</w:t>
      </w:r>
      <w:r w:rsidRPr="00266CB8">
        <w:rPr>
          <w:rFonts w:eastAsia="Times New Roman" w:cs="Times New Roman"/>
          <w:szCs w:val="24"/>
        </w:rPr>
        <w:t>ραμματεία</w:t>
      </w:r>
      <w:r>
        <w:rPr>
          <w:rFonts w:eastAsia="Times New Roman" w:cs="Times New Roman"/>
          <w:szCs w:val="24"/>
        </w:rPr>
        <w:t xml:space="preserve">- </w:t>
      </w:r>
      <w:r w:rsidRPr="00266CB8">
        <w:rPr>
          <w:rFonts w:eastAsia="Times New Roman" w:cs="Times New Roman"/>
          <w:szCs w:val="24"/>
        </w:rPr>
        <w:t>εξέφρασε ομόφωνα την αποδοχή αυτού του σχεδίου</w:t>
      </w:r>
      <w:r>
        <w:rPr>
          <w:rFonts w:eastAsia="Times New Roman" w:cs="Times New Roman"/>
          <w:szCs w:val="24"/>
        </w:rPr>
        <w:t>.</w:t>
      </w:r>
    </w:p>
    <w:p w14:paraId="2E24743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Παιδείας, Έρευνας και Θρησκευμάτων κ. Κωνσταντίνος </w:t>
      </w:r>
      <w:proofErr w:type="spellStart"/>
      <w:r>
        <w:rPr>
          <w:rFonts w:eastAsia="Times New Roman" w:cs="Times New Roman"/>
          <w:szCs w:val="24"/>
        </w:rPr>
        <w:t>Φωτάκης</w:t>
      </w:r>
      <w:proofErr w:type="spellEnd"/>
      <w:r>
        <w:rPr>
          <w:rFonts w:eastAsia="Times New Roman" w:cs="Times New Roman"/>
          <w:szCs w:val="24"/>
        </w:rPr>
        <w:t xml:space="preserve"> καταθέτει </w:t>
      </w:r>
      <w:r>
        <w:rPr>
          <w:rFonts w:eastAsia="Times New Roman" w:cs="Times New Roman"/>
          <w:szCs w:val="24"/>
        </w:rPr>
        <w:lastRenderedPageBreak/>
        <w:t xml:space="preserve">για τα Πρακτικά το προαναφερθέν έγγραφο, το οποίο </w:t>
      </w:r>
      <w:r>
        <w:rPr>
          <w:rFonts w:eastAsia="Times New Roman" w:cs="Times New Roman"/>
          <w:szCs w:val="24"/>
        </w:rPr>
        <w:t>βρίσκεται στο αρχείο του Τμήματος Γραμματείας της Διεύθυνσης Στενογραφίας και Πρακτικών της Βουλής)</w:t>
      </w:r>
    </w:p>
    <w:p w14:paraId="2E24743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w:t>
      </w:r>
      <w:r w:rsidRPr="00266CB8">
        <w:rPr>
          <w:rFonts w:eastAsia="Times New Roman" w:cs="Times New Roman"/>
          <w:szCs w:val="24"/>
        </w:rPr>
        <w:t xml:space="preserve">α ήθελα να κλείσω με την επισήμανση μιας άλλης διάστασης που απορρέει από αυτό και τα προηγούμενα συναφή </w:t>
      </w:r>
      <w:r>
        <w:rPr>
          <w:rFonts w:eastAsia="Times New Roman" w:cs="Times New Roman"/>
          <w:szCs w:val="24"/>
        </w:rPr>
        <w:t>νομοσχέδια</w:t>
      </w:r>
      <w:r w:rsidRPr="00266CB8">
        <w:rPr>
          <w:rFonts w:eastAsia="Times New Roman" w:cs="Times New Roman"/>
          <w:szCs w:val="24"/>
        </w:rPr>
        <w:t xml:space="preserve"> του Υπουργείου Παιδείας</w:t>
      </w:r>
      <w:r>
        <w:rPr>
          <w:rFonts w:eastAsia="Times New Roman" w:cs="Times New Roman"/>
          <w:szCs w:val="24"/>
        </w:rPr>
        <w:t>.</w:t>
      </w:r>
      <w:r w:rsidRPr="00266CB8">
        <w:rPr>
          <w:rFonts w:eastAsia="Times New Roman" w:cs="Times New Roman"/>
          <w:szCs w:val="24"/>
        </w:rPr>
        <w:t xml:space="preserve"> Τον τελευταίο </w:t>
      </w:r>
      <w:r w:rsidRPr="00266CB8">
        <w:rPr>
          <w:rFonts w:eastAsia="Times New Roman" w:cs="Times New Roman"/>
          <w:szCs w:val="24"/>
        </w:rPr>
        <w:t>καιρό</w:t>
      </w:r>
      <w:r>
        <w:rPr>
          <w:rFonts w:eastAsia="Times New Roman" w:cs="Times New Roman"/>
          <w:szCs w:val="24"/>
        </w:rPr>
        <w:t>,</w:t>
      </w:r>
      <w:r w:rsidRPr="00266CB8">
        <w:rPr>
          <w:rFonts w:eastAsia="Times New Roman" w:cs="Times New Roman"/>
          <w:szCs w:val="24"/>
        </w:rPr>
        <w:t xml:space="preserve"> όλο και περισσότερο ακούγεται από πολλές πλευρές </w:t>
      </w:r>
      <w:r>
        <w:rPr>
          <w:rFonts w:eastAsia="Times New Roman" w:cs="Times New Roman"/>
          <w:szCs w:val="24"/>
        </w:rPr>
        <w:t xml:space="preserve">ο </w:t>
      </w:r>
      <w:r w:rsidRPr="00266CB8">
        <w:rPr>
          <w:rFonts w:eastAsia="Times New Roman" w:cs="Times New Roman"/>
          <w:szCs w:val="24"/>
        </w:rPr>
        <w:t xml:space="preserve">όρος </w:t>
      </w:r>
      <w:r>
        <w:rPr>
          <w:rFonts w:eastAsia="Times New Roman" w:cs="Times New Roman"/>
          <w:szCs w:val="24"/>
        </w:rPr>
        <w:t>«</w:t>
      </w:r>
      <w:r w:rsidRPr="00266CB8">
        <w:rPr>
          <w:rFonts w:eastAsia="Times New Roman" w:cs="Times New Roman"/>
          <w:szCs w:val="24"/>
        </w:rPr>
        <w:t>4</w:t>
      </w:r>
      <w:r w:rsidRPr="001D6EBF">
        <w:rPr>
          <w:rFonts w:eastAsia="Times New Roman" w:cs="Times New Roman"/>
          <w:szCs w:val="24"/>
          <w:vertAlign w:val="superscript"/>
        </w:rPr>
        <w:t>η</w:t>
      </w:r>
      <w:r>
        <w:rPr>
          <w:rFonts w:eastAsia="Times New Roman" w:cs="Times New Roman"/>
          <w:szCs w:val="24"/>
        </w:rPr>
        <w:t xml:space="preserve"> Β</w:t>
      </w:r>
      <w:r w:rsidRPr="00266CB8">
        <w:rPr>
          <w:rFonts w:eastAsia="Times New Roman" w:cs="Times New Roman"/>
          <w:szCs w:val="24"/>
        </w:rPr>
        <w:t xml:space="preserve">ιομηχανική </w:t>
      </w:r>
      <w:r>
        <w:rPr>
          <w:rFonts w:eastAsia="Times New Roman" w:cs="Times New Roman"/>
          <w:szCs w:val="24"/>
        </w:rPr>
        <w:t>Ε</w:t>
      </w:r>
      <w:r w:rsidRPr="00266CB8">
        <w:rPr>
          <w:rFonts w:eastAsia="Times New Roman" w:cs="Times New Roman"/>
          <w:szCs w:val="24"/>
        </w:rPr>
        <w:t>πανάσταση</w:t>
      </w:r>
      <w:r>
        <w:rPr>
          <w:rFonts w:eastAsia="Times New Roman" w:cs="Times New Roman"/>
          <w:szCs w:val="24"/>
        </w:rPr>
        <w:t>».</w:t>
      </w:r>
      <w:r w:rsidRPr="00266CB8">
        <w:rPr>
          <w:rFonts w:eastAsia="Times New Roman" w:cs="Times New Roman"/>
          <w:szCs w:val="24"/>
        </w:rPr>
        <w:t xml:space="preserve"> Το ακούσαμε σήμερα και εδώ</w:t>
      </w:r>
      <w:r>
        <w:rPr>
          <w:rFonts w:eastAsia="Times New Roman" w:cs="Times New Roman"/>
          <w:szCs w:val="24"/>
        </w:rPr>
        <w:t xml:space="preserve">. Ο </w:t>
      </w:r>
      <w:r w:rsidRPr="00266CB8">
        <w:rPr>
          <w:rFonts w:eastAsia="Times New Roman" w:cs="Times New Roman"/>
          <w:szCs w:val="24"/>
        </w:rPr>
        <w:t>κ</w:t>
      </w:r>
      <w:r>
        <w:rPr>
          <w:rFonts w:eastAsia="Times New Roman" w:cs="Times New Roman"/>
          <w:szCs w:val="24"/>
        </w:rPr>
        <w:t>.</w:t>
      </w:r>
      <w:r w:rsidRPr="00266CB8">
        <w:rPr>
          <w:rFonts w:eastAsia="Times New Roman" w:cs="Times New Roman"/>
          <w:szCs w:val="24"/>
        </w:rPr>
        <w:t xml:space="preserve"> Αντωνιάδης από τη Νέα Δημοκρατία </w:t>
      </w:r>
      <w:r>
        <w:rPr>
          <w:rFonts w:eastAsia="Times New Roman" w:cs="Times New Roman"/>
          <w:szCs w:val="24"/>
        </w:rPr>
        <w:t>προ</w:t>
      </w:r>
      <w:r w:rsidRPr="00266CB8">
        <w:rPr>
          <w:rFonts w:eastAsia="Times New Roman" w:cs="Times New Roman"/>
          <w:szCs w:val="24"/>
        </w:rPr>
        <w:t>ηγο</w:t>
      </w:r>
      <w:r>
        <w:rPr>
          <w:rFonts w:eastAsia="Times New Roman" w:cs="Times New Roman"/>
          <w:szCs w:val="24"/>
        </w:rPr>
        <w:t>υμένως</w:t>
      </w:r>
      <w:r w:rsidRPr="00266CB8">
        <w:rPr>
          <w:rFonts w:eastAsia="Times New Roman" w:cs="Times New Roman"/>
          <w:szCs w:val="24"/>
        </w:rPr>
        <w:t xml:space="preserve"> το ανέφερε</w:t>
      </w:r>
      <w:r>
        <w:rPr>
          <w:rFonts w:eastAsia="Times New Roman" w:cs="Times New Roman"/>
          <w:szCs w:val="24"/>
        </w:rPr>
        <w:t>.</w:t>
      </w:r>
    </w:p>
    <w:p w14:paraId="2E24743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w:t>
      </w:r>
      <w:r w:rsidRPr="00266CB8">
        <w:rPr>
          <w:rFonts w:eastAsia="Times New Roman" w:cs="Times New Roman"/>
          <w:szCs w:val="24"/>
        </w:rPr>
        <w:t xml:space="preserve"> λεγόμενη </w:t>
      </w:r>
      <w:r>
        <w:rPr>
          <w:rFonts w:eastAsia="Times New Roman" w:cs="Times New Roman"/>
          <w:szCs w:val="24"/>
        </w:rPr>
        <w:t>«4</w:t>
      </w:r>
      <w:r>
        <w:rPr>
          <w:rFonts w:eastAsia="Times New Roman" w:cs="Times New Roman"/>
          <w:szCs w:val="24"/>
          <w:vertAlign w:val="superscript"/>
        </w:rPr>
        <w:t>η</w:t>
      </w:r>
      <w:r>
        <w:rPr>
          <w:rFonts w:eastAsia="Times New Roman" w:cs="Times New Roman"/>
          <w:szCs w:val="24"/>
        </w:rPr>
        <w:t xml:space="preserve"> Βιομηχανική Επανάσταση» </w:t>
      </w:r>
      <w:r w:rsidRPr="00266CB8">
        <w:rPr>
          <w:rFonts w:eastAsia="Times New Roman" w:cs="Times New Roman"/>
          <w:szCs w:val="24"/>
        </w:rPr>
        <w:t>αφορά την επίδραση που έχουν τεχνο</w:t>
      </w:r>
      <w:r w:rsidRPr="00266CB8">
        <w:rPr>
          <w:rFonts w:eastAsia="Times New Roman" w:cs="Times New Roman"/>
          <w:szCs w:val="24"/>
        </w:rPr>
        <w:t>λογίες ανατρεπτικ</w:t>
      </w:r>
      <w:r>
        <w:rPr>
          <w:rFonts w:eastAsia="Times New Roman" w:cs="Times New Roman"/>
          <w:szCs w:val="24"/>
        </w:rPr>
        <w:t>ού</w:t>
      </w:r>
      <w:r w:rsidRPr="00266CB8">
        <w:rPr>
          <w:rFonts w:eastAsia="Times New Roman" w:cs="Times New Roman"/>
          <w:szCs w:val="24"/>
        </w:rPr>
        <w:t xml:space="preserve"> χαρακτήρα στα μέσα και τον τρόπο παραγωγής</w:t>
      </w:r>
      <w:r>
        <w:rPr>
          <w:rFonts w:eastAsia="Times New Roman" w:cs="Times New Roman"/>
          <w:szCs w:val="24"/>
        </w:rPr>
        <w:t>,</w:t>
      </w:r>
      <w:r w:rsidRPr="00266CB8">
        <w:rPr>
          <w:rFonts w:eastAsia="Times New Roman" w:cs="Times New Roman"/>
          <w:szCs w:val="24"/>
        </w:rPr>
        <w:t xml:space="preserve"> στη συσσώρευση και διακίνηση των κεφαλαίων</w:t>
      </w:r>
      <w:r>
        <w:rPr>
          <w:rFonts w:eastAsia="Times New Roman" w:cs="Times New Roman"/>
          <w:szCs w:val="24"/>
        </w:rPr>
        <w:t>. Α</w:t>
      </w:r>
      <w:r w:rsidRPr="00266CB8">
        <w:rPr>
          <w:rFonts w:eastAsia="Times New Roman" w:cs="Times New Roman"/>
          <w:szCs w:val="24"/>
        </w:rPr>
        <w:t>ναπόφευκτα</w:t>
      </w:r>
      <w:r>
        <w:rPr>
          <w:rFonts w:eastAsia="Times New Roman" w:cs="Times New Roman"/>
          <w:szCs w:val="24"/>
        </w:rPr>
        <w:t>,</w:t>
      </w:r>
      <w:r w:rsidRPr="00266CB8">
        <w:rPr>
          <w:rFonts w:eastAsia="Times New Roman" w:cs="Times New Roman"/>
          <w:szCs w:val="24"/>
        </w:rPr>
        <w:t xml:space="preserve"> καθορίζει τη θέση των χωρών στον παγκόσμιο καταμερισμό εργασίας</w:t>
      </w:r>
      <w:r>
        <w:rPr>
          <w:rFonts w:eastAsia="Times New Roman" w:cs="Times New Roman"/>
          <w:szCs w:val="24"/>
        </w:rPr>
        <w:t>. Τ</w:t>
      </w:r>
      <w:r w:rsidRPr="00266CB8">
        <w:rPr>
          <w:rFonts w:eastAsia="Times New Roman" w:cs="Times New Roman"/>
          <w:szCs w:val="24"/>
        </w:rPr>
        <w:t xml:space="preserve">ο ερώτημα είναι </w:t>
      </w:r>
      <w:r>
        <w:rPr>
          <w:rFonts w:eastAsia="Times New Roman" w:cs="Times New Roman"/>
          <w:szCs w:val="24"/>
        </w:rPr>
        <w:t>π</w:t>
      </w:r>
      <w:r w:rsidRPr="00266CB8">
        <w:rPr>
          <w:rFonts w:eastAsia="Times New Roman" w:cs="Times New Roman"/>
          <w:szCs w:val="24"/>
        </w:rPr>
        <w:t xml:space="preserve">οιος μπορεί να είναι ο ρόλος της χώρας μας </w:t>
      </w:r>
      <w:r>
        <w:rPr>
          <w:rFonts w:eastAsia="Times New Roman" w:cs="Times New Roman"/>
          <w:szCs w:val="24"/>
        </w:rPr>
        <w:t>στο νέο α</w:t>
      </w:r>
      <w:r>
        <w:rPr>
          <w:rFonts w:eastAsia="Times New Roman" w:cs="Times New Roman"/>
          <w:szCs w:val="24"/>
        </w:rPr>
        <w:t>υτό τοπίο. Την Κ</w:t>
      </w:r>
      <w:r w:rsidRPr="00266CB8">
        <w:rPr>
          <w:rFonts w:eastAsia="Times New Roman" w:cs="Times New Roman"/>
          <w:szCs w:val="24"/>
        </w:rPr>
        <w:t>υβέρνηση την έχει απασχολήσει και την απασχολεί το θέμα σοβαρά</w:t>
      </w:r>
      <w:r>
        <w:rPr>
          <w:rFonts w:eastAsia="Times New Roman" w:cs="Times New Roman"/>
          <w:szCs w:val="24"/>
        </w:rPr>
        <w:t>,</w:t>
      </w:r>
      <w:r w:rsidRPr="00266CB8">
        <w:rPr>
          <w:rFonts w:eastAsia="Times New Roman" w:cs="Times New Roman"/>
          <w:szCs w:val="24"/>
        </w:rPr>
        <w:t xml:space="preserve"> εδώ και καιρό</w:t>
      </w:r>
      <w:r>
        <w:rPr>
          <w:rFonts w:eastAsia="Times New Roman" w:cs="Times New Roman"/>
          <w:szCs w:val="24"/>
        </w:rPr>
        <w:t>,</w:t>
      </w:r>
      <w:r w:rsidRPr="00266CB8">
        <w:rPr>
          <w:rFonts w:eastAsia="Times New Roman" w:cs="Times New Roman"/>
          <w:szCs w:val="24"/>
        </w:rPr>
        <w:t xml:space="preserve"> μαζί με το ζήτημα των κοινωνικών επιπτώσεων</w:t>
      </w:r>
      <w:r>
        <w:rPr>
          <w:rFonts w:eastAsia="Times New Roman" w:cs="Times New Roman"/>
          <w:szCs w:val="24"/>
        </w:rPr>
        <w:t>,</w:t>
      </w:r>
      <w:r w:rsidRPr="00266CB8">
        <w:rPr>
          <w:rFonts w:eastAsia="Times New Roman" w:cs="Times New Roman"/>
          <w:szCs w:val="24"/>
        </w:rPr>
        <w:t xml:space="preserve"> που μπορεί να προκύψουν</w:t>
      </w:r>
      <w:r>
        <w:rPr>
          <w:rFonts w:eastAsia="Times New Roman" w:cs="Times New Roman"/>
          <w:szCs w:val="24"/>
        </w:rPr>
        <w:t>,</w:t>
      </w:r>
      <w:r w:rsidRPr="00266CB8">
        <w:rPr>
          <w:rFonts w:eastAsia="Times New Roman" w:cs="Times New Roman"/>
          <w:szCs w:val="24"/>
        </w:rPr>
        <w:t xml:space="preserve"> επιπτώσεων που περιλαμβάνουν</w:t>
      </w:r>
      <w:r>
        <w:rPr>
          <w:rFonts w:eastAsia="Times New Roman" w:cs="Times New Roman"/>
          <w:szCs w:val="24"/>
        </w:rPr>
        <w:t>,</w:t>
      </w:r>
      <w:r w:rsidRPr="00266CB8">
        <w:rPr>
          <w:rFonts w:eastAsia="Times New Roman" w:cs="Times New Roman"/>
          <w:szCs w:val="24"/>
        </w:rPr>
        <w:t xml:space="preserve"> όχι μόνο μ</w:t>
      </w:r>
      <w:r>
        <w:rPr>
          <w:rFonts w:eastAsia="Times New Roman" w:cs="Times New Roman"/>
          <w:szCs w:val="24"/>
        </w:rPr>
        <w:t>ι</w:t>
      </w:r>
      <w:r w:rsidRPr="00266CB8">
        <w:rPr>
          <w:rFonts w:eastAsia="Times New Roman" w:cs="Times New Roman"/>
          <w:szCs w:val="24"/>
        </w:rPr>
        <w:t>α ανεξέλεγκτη και εκτεταμένη ανεργία</w:t>
      </w:r>
      <w:r>
        <w:rPr>
          <w:rFonts w:eastAsia="Times New Roman" w:cs="Times New Roman"/>
          <w:szCs w:val="24"/>
        </w:rPr>
        <w:t>,</w:t>
      </w:r>
      <w:r w:rsidRPr="00266CB8">
        <w:rPr>
          <w:rFonts w:eastAsia="Times New Roman" w:cs="Times New Roman"/>
          <w:szCs w:val="24"/>
        </w:rPr>
        <w:t xml:space="preserve"> αλλά και </w:t>
      </w:r>
      <w:r w:rsidRPr="00266CB8">
        <w:rPr>
          <w:rFonts w:eastAsia="Times New Roman" w:cs="Times New Roman"/>
          <w:szCs w:val="24"/>
        </w:rPr>
        <w:lastRenderedPageBreak/>
        <w:t>αυτ</w:t>
      </w:r>
      <w:r w:rsidRPr="00266CB8">
        <w:rPr>
          <w:rFonts w:eastAsia="Times New Roman" w:cs="Times New Roman"/>
          <w:szCs w:val="24"/>
        </w:rPr>
        <w:t>ό</w:t>
      </w:r>
      <w:r>
        <w:rPr>
          <w:rFonts w:eastAsia="Times New Roman" w:cs="Times New Roman"/>
          <w:szCs w:val="24"/>
        </w:rPr>
        <w:t>ν</w:t>
      </w:r>
      <w:r w:rsidRPr="00266CB8">
        <w:rPr>
          <w:rFonts w:eastAsia="Times New Roman" w:cs="Times New Roman"/>
          <w:szCs w:val="24"/>
        </w:rPr>
        <w:t xml:space="preserve"> καθ</w:t>
      </w:r>
      <w:r>
        <w:rPr>
          <w:rFonts w:eastAsia="Times New Roman" w:cs="Times New Roman"/>
          <w:szCs w:val="24"/>
        </w:rPr>
        <w:t xml:space="preserve">’ </w:t>
      </w:r>
      <w:r w:rsidRPr="00266CB8">
        <w:rPr>
          <w:rFonts w:eastAsia="Times New Roman" w:cs="Times New Roman"/>
          <w:szCs w:val="24"/>
        </w:rPr>
        <w:t>αυτό</w:t>
      </w:r>
      <w:r>
        <w:rPr>
          <w:rFonts w:eastAsia="Times New Roman" w:cs="Times New Roman"/>
          <w:szCs w:val="24"/>
        </w:rPr>
        <w:t>ν</w:t>
      </w:r>
      <w:r w:rsidRPr="00266CB8">
        <w:rPr>
          <w:rFonts w:eastAsia="Times New Roman" w:cs="Times New Roman"/>
          <w:szCs w:val="24"/>
        </w:rPr>
        <w:t xml:space="preserve"> τον αποκλεισμό του ανθρώπου από την παραγωγική διαδικασία</w:t>
      </w:r>
      <w:r>
        <w:rPr>
          <w:rFonts w:eastAsia="Times New Roman" w:cs="Times New Roman"/>
          <w:szCs w:val="24"/>
        </w:rPr>
        <w:t>. Ο</w:t>
      </w:r>
      <w:r w:rsidRPr="00266CB8">
        <w:rPr>
          <w:rFonts w:eastAsia="Times New Roman" w:cs="Times New Roman"/>
          <w:szCs w:val="24"/>
        </w:rPr>
        <w:t xml:space="preserve"> άνθρωπος γίνεται άχρηστος</w:t>
      </w:r>
      <w:r>
        <w:rPr>
          <w:rFonts w:eastAsia="Times New Roman" w:cs="Times New Roman"/>
          <w:szCs w:val="24"/>
        </w:rPr>
        <w:t>,</w:t>
      </w:r>
      <w:r w:rsidRPr="00266CB8">
        <w:rPr>
          <w:rFonts w:eastAsia="Times New Roman" w:cs="Times New Roman"/>
          <w:szCs w:val="24"/>
        </w:rPr>
        <w:t xml:space="preserve"> μπορεί να γίνει άχρηστος</w:t>
      </w:r>
      <w:r>
        <w:rPr>
          <w:rFonts w:eastAsia="Times New Roman" w:cs="Times New Roman"/>
          <w:szCs w:val="24"/>
        </w:rPr>
        <w:t>, επομένως</w:t>
      </w:r>
      <w:r w:rsidRPr="00266CB8">
        <w:rPr>
          <w:rFonts w:eastAsia="Times New Roman" w:cs="Times New Roman"/>
          <w:szCs w:val="24"/>
        </w:rPr>
        <w:t xml:space="preserve"> πολλά ηθικά</w:t>
      </w:r>
      <w:r>
        <w:rPr>
          <w:rFonts w:eastAsia="Times New Roman" w:cs="Times New Roman"/>
          <w:szCs w:val="24"/>
        </w:rPr>
        <w:t>,</w:t>
      </w:r>
      <w:r w:rsidRPr="00266CB8">
        <w:rPr>
          <w:rFonts w:eastAsia="Times New Roman" w:cs="Times New Roman"/>
          <w:szCs w:val="24"/>
        </w:rPr>
        <w:t xml:space="preserve"> κοινωνικά και νομικά ζητήματα </w:t>
      </w:r>
      <w:r>
        <w:rPr>
          <w:rFonts w:eastAsia="Times New Roman" w:cs="Times New Roman"/>
          <w:szCs w:val="24"/>
        </w:rPr>
        <w:t>εγείρονται</w:t>
      </w:r>
      <w:r w:rsidRPr="00266CB8">
        <w:rPr>
          <w:rFonts w:eastAsia="Times New Roman" w:cs="Times New Roman"/>
          <w:szCs w:val="24"/>
        </w:rPr>
        <w:t xml:space="preserve"> και πρέπει να αντιμετωπιστούν</w:t>
      </w:r>
      <w:r>
        <w:rPr>
          <w:rFonts w:eastAsia="Times New Roman" w:cs="Times New Roman"/>
          <w:szCs w:val="24"/>
        </w:rPr>
        <w:t>.</w:t>
      </w:r>
    </w:p>
    <w:p w14:paraId="2E24743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w:t>
      </w:r>
      <w:r w:rsidRPr="00266CB8">
        <w:rPr>
          <w:rFonts w:eastAsia="Times New Roman" w:cs="Times New Roman"/>
          <w:szCs w:val="24"/>
        </w:rPr>
        <w:t xml:space="preserve"> στάση μας </w:t>
      </w:r>
      <w:r>
        <w:rPr>
          <w:rFonts w:eastAsia="Times New Roman" w:cs="Times New Roman"/>
          <w:szCs w:val="24"/>
        </w:rPr>
        <w:t>σ</w:t>
      </w:r>
      <w:r w:rsidRPr="00266CB8">
        <w:rPr>
          <w:rFonts w:eastAsia="Times New Roman" w:cs="Times New Roman"/>
          <w:szCs w:val="24"/>
        </w:rPr>
        <w:t>το θέμα αυτό</w:t>
      </w:r>
      <w:r>
        <w:rPr>
          <w:rFonts w:eastAsia="Times New Roman" w:cs="Times New Roman"/>
          <w:szCs w:val="24"/>
        </w:rPr>
        <w:t>,</w:t>
      </w:r>
      <w:r w:rsidRPr="00266CB8">
        <w:rPr>
          <w:rFonts w:eastAsia="Times New Roman" w:cs="Times New Roman"/>
          <w:szCs w:val="24"/>
        </w:rPr>
        <w:t xml:space="preserve"> </w:t>
      </w:r>
      <w:r>
        <w:rPr>
          <w:rFonts w:eastAsia="Times New Roman" w:cs="Times New Roman"/>
          <w:szCs w:val="24"/>
        </w:rPr>
        <w:t>σ</w:t>
      </w:r>
      <w:r w:rsidRPr="00266CB8">
        <w:rPr>
          <w:rFonts w:eastAsia="Times New Roman" w:cs="Times New Roman"/>
          <w:szCs w:val="24"/>
        </w:rPr>
        <w:t xml:space="preserve">αφώς δεν πρέπει να είναι </w:t>
      </w:r>
      <w:proofErr w:type="spellStart"/>
      <w:r>
        <w:rPr>
          <w:rFonts w:eastAsia="Times New Roman" w:cs="Times New Roman"/>
          <w:szCs w:val="24"/>
        </w:rPr>
        <w:t>τεχνο</w:t>
      </w:r>
      <w:r w:rsidRPr="00266CB8">
        <w:rPr>
          <w:rFonts w:eastAsia="Times New Roman" w:cs="Times New Roman"/>
          <w:szCs w:val="24"/>
        </w:rPr>
        <w:t>φοβική</w:t>
      </w:r>
      <w:proofErr w:type="spellEnd"/>
      <w:r w:rsidRPr="00266CB8">
        <w:rPr>
          <w:rFonts w:eastAsia="Times New Roman" w:cs="Times New Roman"/>
          <w:szCs w:val="24"/>
        </w:rPr>
        <w:t xml:space="preserve"> και σε αντίθεση με όσα διακηρύσσουν διάφοροι </w:t>
      </w:r>
      <w:r>
        <w:rPr>
          <w:rFonts w:eastAsia="Times New Roman" w:cs="Times New Roman"/>
          <w:szCs w:val="24"/>
        </w:rPr>
        <w:t xml:space="preserve">δήθεν επαΐοντες, </w:t>
      </w:r>
      <w:r w:rsidRPr="00266CB8">
        <w:rPr>
          <w:rFonts w:eastAsia="Times New Roman" w:cs="Times New Roman"/>
          <w:szCs w:val="24"/>
        </w:rPr>
        <w:t>η χώρα διαθέτει σημαντικές επιστημονικές και τεχνολογικές δυνάμεις</w:t>
      </w:r>
      <w:r>
        <w:rPr>
          <w:rFonts w:eastAsia="Times New Roman" w:cs="Times New Roman"/>
          <w:szCs w:val="24"/>
        </w:rPr>
        <w:t>,</w:t>
      </w:r>
      <w:r w:rsidRPr="00266CB8">
        <w:rPr>
          <w:rFonts w:eastAsia="Times New Roman" w:cs="Times New Roman"/>
          <w:szCs w:val="24"/>
        </w:rPr>
        <w:t xml:space="preserve"> που διαπρέπουν στις τεχνολογίες</w:t>
      </w:r>
      <w:r>
        <w:rPr>
          <w:rFonts w:eastAsia="Times New Roman" w:cs="Times New Roman"/>
          <w:szCs w:val="24"/>
        </w:rPr>
        <w:t>,</w:t>
      </w:r>
      <w:r w:rsidRPr="00266CB8">
        <w:rPr>
          <w:rFonts w:eastAsia="Times New Roman" w:cs="Times New Roman"/>
          <w:szCs w:val="24"/>
        </w:rPr>
        <w:t xml:space="preserve"> που βασίζεται </w:t>
      </w:r>
      <w:r>
        <w:rPr>
          <w:rFonts w:eastAsia="Times New Roman" w:cs="Times New Roman"/>
          <w:szCs w:val="24"/>
        </w:rPr>
        <w:t xml:space="preserve">η </w:t>
      </w:r>
      <w:r w:rsidRPr="00266CB8">
        <w:rPr>
          <w:rFonts w:eastAsia="Times New Roman" w:cs="Times New Roman"/>
          <w:szCs w:val="24"/>
        </w:rPr>
        <w:t>4</w:t>
      </w:r>
      <w:r w:rsidRPr="001D6EBF">
        <w:rPr>
          <w:rFonts w:eastAsia="Times New Roman" w:cs="Times New Roman"/>
          <w:szCs w:val="24"/>
          <w:vertAlign w:val="superscript"/>
        </w:rPr>
        <w:t>η</w:t>
      </w:r>
      <w:r>
        <w:rPr>
          <w:rFonts w:eastAsia="Times New Roman" w:cs="Times New Roman"/>
          <w:szCs w:val="24"/>
        </w:rPr>
        <w:t xml:space="preserve"> Β</w:t>
      </w:r>
      <w:r w:rsidRPr="00266CB8">
        <w:rPr>
          <w:rFonts w:eastAsia="Times New Roman" w:cs="Times New Roman"/>
          <w:szCs w:val="24"/>
        </w:rPr>
        <w:t xml:space="preserve">ιομηχανική </w:t>
      </w:r>
      <w:r>
        <w:rPr>
          <w:rFonts w:eastAsia="Times New Roman" w:cs="Times New Roman"/>
          <w:szCs w:val="24"/>
        </w:rPr>
        <w:t>Ε</w:t>
      </w:r>
      <w:r w:rsidRPr="00266CB8">
        <w:rPr>
          <w:rFonts w:eastAsia="Times New Roman" w:cs="Times New Roman"/>
          <w:szCs w:val="24"/>
        </w:rPr>
        <w:t>πανάσταση</w:t>
      </w:r>
      <w:r>
        <w:rPr>
          <w:rFonts w:eastAsia="Times New Roman" w:cs="Times New Roman"/>
          <w:szCs w:val="24"/>
        </w:rPr>
        <w:t>.</w:t>
      </w:r>
    </w:p>
    <w:p w14:paraId="2E24744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w:t>
      </w:r>
      <w:r w:rsidRPr="00266CB8">
        <w:rPr>
          <w:rFonts w:eastAsia="Times New Roman" w:cs="Times New Roman"/>
          <w:szCs w:val="24"/>
        </w:rPr>
        <w:t>υγκεκριμένα</w:t>
      </w:r>
      <w:r>
        <w:rPr>
          <w:rFonts w:eastAsia="Times New Roman" w:cs="Times New Roman"/>
          <w:szCs w:val="24"/>
        </w:rPr>
        <w:t>,</w:t>
      </w:r>
      <w:r w:rsidRPr="00266CB8">
        <w:rPr>
          <w:rFonts w:eastAsia="Times New Roman" w:cs="Times New Roman"/>
          <w:szCs w:val="24"/>
        </w:rPr>
        <w:t xml:space="preserve"> η Ελ</w:t>
      </w:r>
      <w:r>
        <w:rPr>
          <w:rFonts w:eastAsia="Times New Roman" w:cs="Times New Roman"/>
          <w:szCs w:val="24"/>
        </w:rPr>
        <w:t>λάδα βρίσκεται πάνω από το μέσο</w:t>
      </w:r>
      <w:r w:rsidRPr="00266CB8">
        <w:rPr>
          <w:rFonts w:eastAsia="Times New Roman" w:cs="Times New Roman"/>
          <w:szCs w:val="24"/>
        </w:rPr>
        <w:t xml:space="preserve"> όρο των χωρών της </w:t>
      </w:r>
      <w:r>
        <w:rPr>
          <w:rFonts w:eastAsia="Times New Roman" w:cs="Times New Roman"/>
          <w:szCs w:val="24"/>
        </w:rPr>
        <w:t>Ευρωπαϊκής Ένωσης και του ΟΟΣΑ όσον αφορά τ</w:t>
      </w:r>
      <w:r w:rsidRPr="00266CB8">
        <w:rPr>
          <w:rFonts w:eastAsia="Times New Roman" w:cs="Times New Roman"/>
          <w:szCs w:val="24"/>
        </w:rPr>
        <w:t xml:space="preserve">ο </w:t>
      </w:r>
      <w:proofErr w:type="spellStart"/>
      <w:r>
        <w:rPr>
          <w:rFonts w:eastAsia="Times New Roman" w:cs="Times New Roman"/>
          <w:szCs w:val="24"/>
          <w:lang w:val="en-US"/>
        </w:rPr>
        <w:t>RnD</w:t>
      </w:r>
      <w:proofErr w:type="spellEnd"/>
      <w:r w:rsidRPr="00266CB8">
        <w:rPr>
          <w:rFonts w:eastAsia="Times New Roman" w:cs="Times New Roman"/>
          <w:szCs w:val="24"/>
        </w:rPr>
        <w:t xml:space="preserve"> δυναμικό</w:t>
      </w:r>
      <w:r>
        <w:rPr>
          <w:rFonts w:eastAsia="Times New Roman" w:cs="Times New Roman"/>
          <w:szCs w:val="24"/>
        </w:rPr>
        <w:t>,</w:t>
      </w:r>
      <w:r w:rsidRPr="00266CB8">
        <w:rPr>
          <w:rFonts w:eastAsia="Times New Roman" w:cs="Times New Roman"/>
          <w:szCs w:val="24"/>
        </w:rPr>
        <w:t xml:space="preserve"> που διαθέτει και ποσοστιαία</w:t>
      </w:r>
      <w:r>
        <w:rPr>
          <w:rFonts w:eastAsia="Times New Roman" w:cs="Times New Roman"/>
          <w:szCs w:val="24"/>
        </w:rPr>
        <w:t>,</w:t>
      </w:r>
      <w:r w:rsidRPr="00266CB8">
        <w:rPr>
          <w:rFonts w:eastAsia="Times New Roman" w:cs="Times New Roman"/>
          <w:szCs w:val="24"/>
        </w:rPr>
        <w:t xml:space="preserve"> είναι η έκτη χώρα στον κόσμο σε αποφοίτους τεχνολογιών </w:t>
      </w:r>
      <w:r w:rsidRPr="003E6624">
        <w:rPr>
          <w:rFonts w:eastAsia="Times New Roman" w:cs="Times New Roman"/>
          <w:szCs w:val="24"/>
        </w:rPr>
        <w:t>STEM</w:t>
      </w:r>
      <w:r>
        <w:rPr>
          <w:rFonts w:eastAsia="Times New Roman" w:cs="Times New Roman"/>
          <w:szCs w:val="24"/>
        </w:rPr>
        <w:t>. Μ</w:t>
      </w:r>
      <w:r w:rsidRPr="00266CB8">
        <w:rPr>
          <w:rFonts w:eastAsia="Times New Roman" w:cs="Times New Roman"/>
          <w:szCs w:val="24"/>
        </w:rPr>
        <w:t>ιλάμε για ειδικότητες</w:t>
      </w:r>
      <w:r>
        <w:rPr>
          <w:rFonts w:eastAsia="Times New Roman" w:cs="Times New Roman"/>
          <w:szCs w:val="24"/>
        </w:rPr>
        <w:t>,</w:t>
      </w:r>
      <w:r w:rsidRPr="00266CB8">
        <w:rPr>
          <w:rFonts w:eastAsia="Times New Roman" w:cs="Times New Roman"/>
          <w:szCs w:val="24"/>
        </w:rPr>
        <w:t xml:space="preserve"> </w:t>
      </w:r>
      <w:r>
        <w:rPr>
          <w:rFonts w:eastAsia="Times New Roman" w:cs="Times New Roman"/>
          <w:szCs w:val="24"/>
        </w:rPr>
        <w:t>οι</w:t>
      </w:r>
      <w:r w:rsidRPr="00266CB8">
        <w:rPr>
          <w:rFonts w:eastAsia="Times New Roman" w:cs="Times New Roman"/>
          <w:szCs w:val="24"/>
        </w:rPr>
        <w:t xml:space="preserve"> οποίες έχουν να κάνουν με</w:t>
      </w:r>
      <w:r w:rsidRPr="00266CB8">
        <w:rPr>
          <w:rFonts w:eastAsia="Times New Roman" w:cs="Times New Roman"/>
          <w:szCs w:val="24"/>
        </w:rPr>
        <w:t xml:space="preserve"> </w:t>
      </w:r>
      <w:r>
        <w:rPr>
          <w:rFonts w:eastAsia="Times New Roman" w:cs="Times New Roman"/>
          <w:szCs w:val="24"/>
        </w:rPr>
        <w:t xml:space="preserve">την </w:t>
      </w:r>
      <w:r w:rsidRPr="00266CB8">
        <w:rPr>
          <w:rFonts w:eastAsia="Times New Roman" w:cs="Times New Roman"/>
          <w:szCs w:val="24"/>
        </w:rPr>
        <w:t>4</w:t>
      </w:r>
      <w:r w:rsidRPr="003E6624">
        <w:rPr>
          <w:rFonts w:eastAsia="Times New Roman" w:cs="Times New Roman"/>
          <w:szCs w:val="24"/>
          <w:vertAlign w:val="superscript"/>
        </w:rPr>
        <w:t>η</w:t>
      </w:r>
      <w:r>
        <w:rPr>
          <w:rFonts w:eastAsia="Times New Roman" w:cs="Times New Roman"/>
          <w:szCs w:val="24"/>
        </w:rPr>
        <w:t xml:space="preserve"> </w:t>
      </w:r>
      <w:r w:rsidRPr="00266CB8">
        <w:rPr>
          <w:rFonts w:eastAsia="Times New Roman" w:cs="Times New Roman"/>
          <w:szCs w:val="24"/>
        </w:rPr>
        <w:t>Βιομηχανική Επανάσταση και αυτό πάλι σύμφωνα με τα στοιχεία του ΟΟΣΑ</w:t>
      </w:r>
      <w:r>
        <w:rPr>
          <w:rFonts w:eastAsia="Times New Roman" w:cs="Times New Roman"/>
          <w:szCs w:val="24"/>
        </w:rPr>
        <w:t>. Θ</w:t>
      </w:r>
      <w:r w:rsidRPr="00266CB8">
        <w:rPr>
          <w:rFonts w:eastAsia="Times New Roman" w:cs="Times New Roman"/>
          <w:szCs w:val="24"/>
        </w:rPr>
        <w:t xml:space="preserve">α </w:t>
      </w:r>
      <w:r>
        <w:rPr>
          <w:rFonts w:eastAsia="Times New Roman" w:cs="Times New Roman"/>
          <w:szCs w:val="24"/>
        </w:rPr>
        <w:t>ή</w:t>
      </w:r>
      <w:r w:rsidRPr="00266CB8">
        <w:rPr>
          <w:rFonts w:eastAsia="Times New Roman" w:cs="Times New Roman"/>
          <w:szCs w:val="24"/>
        </w:rPr>
        <w:t>θελα</w:t>
      </w:r>
      <w:r>
        <w:rPr>
          <w:rFonts w:eastAsia="Times New Roman" w:cs="Times New Roman"/>
          <w:szCs w:val="24"/>
        </w:rPr>
        <w:t xml:space="preserve">, </w:t>
      </w:r>
      <w:r w:rsidRPr="00266CB8">
        <w:rPr>
          <w:rFonts w:eastAsia="Times New Roman" w:cs="Times New Roman"/>
          <w:szCs w:val="24"/>
        </w:rPr>
        <w:t xml:space="preserve">να </w:t>
      </w:r>
      <w:r>
        <w:rPr>
          <w:rFonts w:eastAsia="Times New Roman" w:cs="Times New Roman"/>
          <w:szCs w:val="24"/>
        </w:rPr>
        <w:t xml:space="preserve">το καταθέσω </w:t>
      </w:r>
      <w:r>
        <w:rPr>
          <w:rFonts w:eastAsia="Times New Roman" w:cs="Times New Roman"/>
          <w:szCs w:val="24"/>
        </w:rPr>
        <w:t xml:space="preserve">κι αυτό </w:t>
      </w:r>
      <w:r w:rsidRPr="00266CB8">
        <w:rPr>
          <w:rFonts w:eastAsia="Times New Roman" w:cs="Times New Roman"/>
          <w:szCs w:val="24"/>
        </w:rPr>
        <w:t xml:space="preserve">στη </w:t>
      </w:r>
      <w:r>
        <w:rPr>
          <w:rFonts w:eastAsia="Times New Roman" w:cs="Times New Roman"/>
          <w:szCs w:val="24"/>
        </w:rPr>
        <w:t>Γ</w:t>
      </w:r>
      <w:r w:rsidRPr="00266CB8">
        <w:rPr>
          <w:rFonts w:eastAsia="Times New Roman" w:cs="Times New Roman"/>
          <w:szCs w:val="24"/>
        </w:rPr>
        <w:t>ραμματεία</w:t>
      </w:r>
      <w:r>
        <w:rPr>
          <w:rFonts w:eastAsia="Times New Roman" w:cs="Times New Roman"/>
          <w:szCs w:val="24"/>
        </w:rPr>
        <w:t>,</w:t>
      </w:r>
      <w:r w:rsidRPr="00266CB8">
        <w:rPr>
          <w:rFonts w:eastAsia="Times New Roman" w:cs="Times New Roman"/>
          <w:szCs w:val="24"/>
        </w:rPr>
        <w:t xml:space="preserve"> γιατί είναι πολύ χρήσιμο</w:t>
      </w:r>
      <w:r>
        <w:rPr>
          <w:rFonts w:eastAsia="Times New Roman" w:cs="Times New Roman"/>
          <w:szCs w:val="24"/>
        </w:rPr>
        <w:t>.</w:t>
      </w:r>
    </w:p>
    <w:p w14:paraId="2E24744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Παιδείας, Έρευνας και Θρησκευμάτων κ. Κωνσταντίνος </w:t>
      </w:r>
      <w:proofErr w:type="spellStart"/>
      <w:r>
        <w:rPr>
          <w:rFonts w:eastAsia="Times New Roman" w:cs="Times New Roman"/>
          <w:szCs w:val="24"/>
        </w:rPr>
        <w:t>Φωτάκης</w:t>
      </w:r>
      <w:proofErr w:type="spellEnd"/>
      <w:r>
        <w:rPr>
          <w:rFonts w:eastAsia="Times New Roman" w:cs="Times New Roman"/>
          <w:szCs w:val="24"/>
        </w:rPr>
        <w:t xml:space="preserve"> </w:t>
      </w:r>
      <w:r>
        <w:rPr>
          <w:rFonts w:eastAsia="Times New Roman" w:cs="Times New Roman"/>
          <w:szCs w:val="24"/>
        </w:rPr>
        <w:t xml:space="preserve">καταθέτει </w:t>
      </w:r>
      <w:r>
        <w:rPr>
          <w:rFonts w:eastAsia="Times New Roman" w:cs="Times New Roman"/>
          <w:szCs w:val="24"/>
        </w:rPr>
        <w:lastRenderedPageBreak/>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24744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Για την αξιοποίηση, λ</w:t>
      </w:r>
      <w:r w:rsidRPr="00266CB8">
        <w:rPr>
          <w:rFonts w:eastAsia="Times New Roman" w:cs="Times New Roman"/>
          <w:szCs w:val="24"/>
        </w:rPr>
        <w:t>οιπόν</w:t>
      </w:r>
      <w:r>
        <w:rPr>
          <w:rFonts w:eastAsia="Times New Roman" w:cs="Times New Roman"/>
          <w:szCs w:val="24"/>
        </w:rPr>
        <w:t>,</w:t>
      </w:r>
      <w:r w:rsidRPr="00266CB8">
        <w:rPr>
          <w:rFonts w:eastAsia="Times New Roman" w:cs="Times New Roman"/>
          <w:szCs w:val="24"/>
        </w:rPr>
        <w:t xml:space="preserve"> αυτής της πολύτιμης παρακαταθήκης στη διαμόρφωση του ρόλου της Ελλάδ</w:t>
      </w:r>
      <w:r w:rsidRPr="00266CB8">
        <w:rPr>
          <w:rFonts w:eastAsia="Times New Roman" w:cs="Times New Roman"/>
          <w:szCs w:val="24"/>
        </w:rPr>
        <w:t>ας στην 4</w:t>
      </w:r>
      <w:r w:rsidRPr="003E6624">
        <w:rPr>
          <w:rFonts w:eastAsia="Times New Roman" w:cs="Times New Roman"/>
          <w:szCs w:val="24"/>
          <w:vertAlign w:val="superscript"/>
        </w:rPr>
        <w:t>η</w:t>
      </w:r>
      <w:r>
        <w:rPr>
          <w:rFonts w:eastAsia="Times New Roman" w:cs="Times New Roman"/>
          <w:szCs w:val="24"/>
        </w:rPr>
        <w:t xml:space="preserve"> Β</w:t>
      </w:r>
      <w:r w:rsidRPr="00266CB8">
        <w:rPr>
          <w:rFonts w:eastAsia="Times New Roman" w:cs="Times New Roman"/>
          <w:szCs w:val="24"/>
        </w:rPr>
        <w:t xml:space="preserve">ιομηχανική </w:t>
      </w:r>
      <w:r>
        <w:rPr>
          <w:rFonts w:eastAsia="Times New Roman" w:cs="Times New Roman"/>
          <w:szCs w:val="24"/>
        </w:rPr>
        <w:t>Ε</w:t>
      </w:r>
      <w:r w:rsidRPr="00266CB8">
        <w:rPr>
          <w:rFonts w:eastAsia="Times New Roman" w:cs="Times New Roman"/>
          <w:szCs w:val="24"/>
        </w:rPr>
        <w:t xml:space="preserve">πανάσταση </w:t>
      </w:r>
      <w:r>
        <w:rPr>
          <w:rFonts w:eastAsia="Times New Roman" w:cs="Times New Roman"/>
          <w:szCs w:val="24"/>
        </w:rPr>
        <w:t>υ</w:t>
      </w:r>
      <w:r w:rsidRPr="00266CB8">
        <w:rPr>
          <w:rFonts w:eastAsia="Times New Roman" w:cs="Times New Roman"/>
          <w:szCs w:val="24"/>
        </w:rPr>
        <w:t>πάρχουν δύο προϋποθέσεις</w:t>
      </w:r>
      <w:r>
        <w:rPr>
          <w:rFonts w:eastAsia="Times New Roman" w:cs="Times New Roman"/>
          <w:szCs w:val="24"/>
        </w:rPr>
        <w:t>.</w:t>
      </w:r>
    </w:p>
    <w:p w14:paraId="2E24744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Πρώτα</w:t>
      </w:r>
      <w:r w:rsidRPr="00266CB8">
        <w:rPr>
          <w:rFonts w:eastAsia="Times New Roman" w:cs="Times New Roman"/>
          <w:szCs w:val="24"/>
        </w:rPr>
        <w:t xml:space="preserve"> είναι η ανάσχεση του brain drain</w:t>
      </w:r>
      <w:r>
        <w:rPr>
          <w:rFonts w:eastAsia="Times New Roman" w:cs="Times New Roman"/>
          <w:szCs w:val="24"/>
        </w:rPr>
        <w:t>,</w:t>
      </w:r>
      <w:r w:rsidRPr="00266CB8">
        <w:rPr>
          <w:rFonts w:eastAsia="Times New Roman" w:cs="Times New Roman"/>
          <w:szCs w:val="24"/>
        </w:rPr>
        <w:t xml:space="preserve"> που εντάθηκε ιδιαίτερα τα χρόνια της κρίσης</w:t>
      </w:r>
      <w:r>
        <w:rPr>
          <w:rFonts w:eastAsia="Times New Roman" w:cs="Times New Roman"/>
          <w:szCs w:val="24"/>
        </w:rPr>
        <w:t>. Τ</w:t>
      </w:r>
      <w:r w:rsidRPr="00266CB8">
        <w:rPr>
          <w:rFonts w:eastAsia="Times New Roman" w:cs="Times New Roman"/>
          <w:szCs w:val="24"/>
        </w:rPr>
        <w:t xml:space="preserve">α </w:t>
      </w:r>
      <w:r>
        <w:rPr>
          <w:rFonts w:eastAsia="Times New Roman" w:cs="Times New Roman"/>
          <w:szCs w:val="24"/>
        </w:rPr>
        <w:t>μέτρα</w:t>
      </w:r>
      <w:r w:rsidRPr="00266CB8">
        <w:rPr>
          <w:rFonts w:eastAsia="Times New Roman" w:cs="Times New Roman"/>
          <w:szCs w:val="24"/>
        </w:rPr>
        <w:t xml:space="preserve"> που έχουμε λάβει μέχρι σήμερα και απευθύνονται τόσο στο</w:t>
      </w:r>
      <w:r>
        <w:rPr>
          <w:rFonts w:eastAsia="Times New Roman" w:cs="Times New Roman"/>
          <w:szCs w:val="24"/>
        </w:rPr>
        <w:t>ν</w:t>
      </w:r>
      <w:r w:rsidRPr="00266CB8">
        <w:rPr>
          <w:rFonts w:eastAsia="Times New Roman" w:cs="Times New Roman"/>
          <w:szCs w:val="24"/>
        </w:rPr>
        <w:t xml:space="preserve"> δημόσιο</w:t>
      </w:r>
      <w:r>
        <w:rPr>
          <w:rFonts w:eastAsia="Times New Roman" w:cs="Times New Roman"/>
          <w:szCs w:val="24"/>
        </w:rPr>
        <w:t>,</w:t>
      </w:r>
      <w:r w:rsidRPr="00266CB8">
        <w:rPr>
          <w:rFonts w:eastAsia="Times New Roman" w:cs="Times New Roman"/>
          <w:szCs w:val="24"/>
        </w:rPr>
        <w:t xml:space="preserve"> όσο και στον ιδιωτικό τομέα</w:t>
      </w:r>
      <w:r>
        <w:rPr>
          <w:rFonts w:eastAsia="Times New Roman" w:cs="Times New Roman"/>
          <w:szCs w:val="24"/>
        </w:rPr>
        <w:t>, ήδ</w:t>
      </w:r>
      <w:r w:rsidRPr="00266CB8">
        <w:rPr>
          <w:rFonts w:eastAsia="Times New Roman" w:cs="Times New Roman"/>
          <w:szCs w:val="24"/>
        </w:rPr>
        <w:t>η έχ</w:t>
      </w:r>
      <w:r w:rsidRPr="00266CB8">
        <w:rPr>
          <w:rFonts w:eastAsia="Times New Roman" w:cs="Times New Roman"/>
          <w:szCs w:val="24"/>
        </w:rPr>
        <w:t>ουν αρχίσει να αποφέρουν τα πρώτα θετικά αποτελέσματα</w:t>
      </w:r>
      <w:r>
        <w:rPr>
          <w:rFonts w:eastAsia="Times New Roman" w:cs="Times New Roman"/>
          <w:szCs w:val="24"/>
        </w:rPr>
        <w:t>. Γ</w:t>
      </w:r>
      <w:r w:rsidRPr="00266CB8">
        <w:rPr>
          <w:rFonts w:eastAsia="Times New Roman" w:cs="Times New Roman"/>
          <w:szCs w:val="24"/>
        </w:rPr>
        <w:t>ια παράδειγμα</w:t>
      </w:r>
      <w:r>
        <w:rPr>
          <w:rFonts w:eastAsia="Times New Roman" w:cs="Times New Roman"/>
          <w:szCs w:val="24"/>
        </w:rPr>
        <w:t>,</w:t>
      </w:r>
      <w:r w:rsidRPr="00266CB8">
        <w:rPr>
          <w:rFonts w:eastAsia="Times New Roman" w:cs="Times New Roman"/>
          <w:szCs w:val="24"/>
        </w:rPr>
        <w:t xml:space="preserve"> από τους χίλιους </w:t>
      </w:r>
      <w:r>
        <w:rPr>
          <w:rFonts w:eastAsia="Times New Roman" w:cs="Times New Roman"/>
          <w:szCs w:val="24"/>
        </w:rPr>
        <w:t>τριακόσιους</w:t>
      </w:r>
      <w:r w:rsidRPr="00266CB8">
        <w:rPr>
          <w:rFonts w:eastAsia="Times New Roman" w:cs="Times New Roman"/>
          <w:szCs w:val="24"/>
        </w:rPr>
        <w:t xml:space="preserve"> ωφελούμενους των δύο πρώτων δράσεων </w:t>
      </w:r>
      <w:r>
        <w:rPr>
          <w:rFonts w:eastAsia="Times New Roman" w:cs="Times New Roman"/>
          <w:szCs w:val="24"/>
        </w:rPr>
        <w:t>ΕΛΙΔΕΚ, περισσότεροι από τους μισούς έχουν δηλώσει</w:t>
      </w:r>
      <w:r w:rsidRPr="00266CB8">
        <w:rPr>
          <w:rFonts w:eastAsia="Times New Roman" w:cs="Times New Roman"/>
          <w:szCs w:val="24"/>
        </w:rPr>
        <w:t xml:space="preserve"> ότι παραμένουν </w:t>
      </w:r>
      <w:r>
        <w:rPr>
          <w:rFonts w:eastAsia="Times New Roman" w:cs="Times New Roman"/>
          <w:szCs w:val="24"/>
        </w:rPr>
        <w:t xml:space="preserve">ή </w:t>
      </w:r>
      <w:r w:rsidRPr="00266CB8">
        <w:rPr>
          <w:rFonts w:eastAsia="Times New Roman" w:cs="Times New Roman"/>
          <w:szCs w:val="24"/>
        </w:rPr>
        <w:t xml:space="preserve">επιστρέφουν στη </w:t>
      </w:r>
      <w:r>
        <w:rPr>
          <w:rFonts w:eastAsia="Times New Roman" w:cs="Times New Roman"/>
          <w:szCs w:val="24"/>
        </w:rPr>
        <w:t>χ</w:t>
      </w:r>
      <w:r w:rsidRPr="00266CB8">
        <w:rPr>
          <w:rFonts w:eastAsia="Times New Roman" w:cs="Times New Roman"/>
          <w:szCs w:val="24"/>
        </w:rPr>
        <w:t>ώρα</w:t>
      </w:r>
      <w:r>
        <w:rPr>
          <w:rFonts w:eastAsia="Times New Roman" w:cs="Times New Roman"/>
          <w:szCs w:val="24"/>
        </w:rPr>
        <w:t>,</w:t>
      </w:r>
      <w:r w:rsidRPr="00266CB8">
        <w:rPr>
          <w:rFonts w:eastAsia="Times New Roman" w:cs="Times New Roman"/>
          <w:szCs w:val="24"/>
        </w:rPr>
        <w:t xml:space="preserve"> εξαιτίας των δράσεων αυτών </w:t>
      </w:r>
      <w:r>
        <w:rPr>
          <w:rFonts w:eastAsia="Times New Roman" w:cs="Times New Roman"/>
          <w:szCs w:val="24"/>
        </w:rPr>
        <w:t>του</w:t>
      </w:r>
      <w:r>
        <w:rPr>
          <w:rFonts w:eastAsia="Times New Roman" w:cs="Times New Roman"/>
          <w:szCs w:val="24"/>
        </w:rPr>
        <w:t xml:space="preserve"> ΕΛΙΔΕΚ.</w:t>
      </w:r>
    </w:p>
    <w:p w14:paraId="2E24744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w:t>
      </w:r>
      <w:r w:rsidRPr="00266CB8">
        <w:rPr>
          <w:rFonts w:eastAsia="Times New Roman" w:cs="Times New Roman"/>
          <w:szCs w:val="24"/>
        </w:rPr>
        <w:t xml:space="preserve">δεύτερη προϋπόθεση είναι η αναδιάταξη του τοπίου της </w:t>
      </w:r>
      <w:r>
        <w:rPr>
          <w:rFonts w:eastAsia="Times New Roman" w:cs="Times New Roman"/>
          <w:szCs w:val="24"/>
        </w:rPr>
        <w:t>Α</w:t>
      </w:r>
      <w:r w:rsidRPr="00266CB8">
        <w:rPr>
          <w:rFonts w:eastAsia="Times New Roman" w:cs="Times New Roman"/>
          <w:szCs w:val="24"/>
        </w:rPr>
        <w:t xml:space="preserve">νώτατης </w:t>
      </w:r>
      <w:r>
        <w:rPr>
          <w:rFonts w:eastAsia="Times New Roman" w:cs="Times New Roman"/>
          <w:szCs w:val="24"/>
        </w:rPr>
        <w:t>Τ</w:t>
      </w:r>
      <w:r w:rsidRPr="00266CB8">
        <w:rPr>
          <w:rFonts w:eastAsia="Times New Roman" w:cs="Times New Roman"/>
          <w:szCs w:val="24"/>
        </w:rPr>
        <w:t xml:space="preserve">εχνολογικής </w:t>
      </w:r>
      <w:r>
        <w:rPr>
          <w:rFonts w:eastAsia="Times New Roman" w:cs="Times New Roman"/>
          <w:szCs w:val="24"/>
        </w:rPr>
        <w:t>Ε</w:t>
      </w:r>
      <w:r w:rsidRPr="00266CB8">
        <w:rPr>
          <w:rFonts w:eastAsia="Times New Roman" w:cs="Times New Roman"/>
          <w:szCs w:val="24"/>
        </w:rPr>
        <w:t>κπαίδευσης</w:t>
      </w:r>
      <w:r>
        <w:rPr>
          <w:rFonts w:eastAsia="Times New Roman" w:cs="Times New Roman"/>
          <w:szCs w:val="24"/>
        </w:rPr>
        <w:t>,</w:t>
      </w:r>
      <w:r w:rsidRPr="00266CB8">
        <w:rPr>
          <w:rFonts w:eastAsia="Times New Roman" w:cs="Times New Roman"/>
          <w:szCs w:val="24"/>
        </w:rPr>
        <w:t xml:space="preserve"> η διαμόρφωση νέων δεξιοτήτων και ο </w:t>
      </w:r>
      <w:r>
        <w:rPr>
          <w:rFonts w:eastAsia="Times New Roman" w:cs="Times New Roman"/>
          <w:szCs w:val="24"/>
        </w:rPr>
        <w:t>εμ</w:t>
      </w:r>
      <w:r w:rsidRPr="00266CB8">
        <w:rPr>
          <w:rFonts w:eastAsia="Times New Roman" w:cs="Times New Roman"/>
          <w:szCs w:val="24"/>
        </w:rPr>
        <w:t>πλουτισμός παλαιότερων</w:t>
      </w:r>
      <w:r>
        <w:rPr>
          <w:rFonts w:eastAsia="Times New Roman" w:cs="Times New Roman"/>
          <w:szCs w:val="24"/>
        </w:rPr>
        <w:t>. Τα ΤΕΙ</w:t>
      </w:r>
      <w:r w:rsidRPr="00266CB8">
        <w:rPr>
          <w:rFonts w:eastAsia="Times New Roman" w:cs="Times New Roman"/>
          <w:szCs w:val="24"/>
        </w:rPr>
        <w:t xml:space="preserve"> ως κατ</w:t>
      </w:r>
      <w:r>
        <w:rPr>
          <w:rFonts w:eastAsia="Times New Roman" w:cs="Times New Roman"/>
          <w:szCs w:val="24"/>
        </w:rPr>
        <w:t xml:space="preserve">’ </w:t>
      </w:r>
      <w:r w:rsidRPr="00266CB8">
        <w:rPr>
          <w:rFonts w:eastAsia="Times New Roman" w:cs="Times New Roman"/>
          <w:szCs w:val="24"/>
        </w:rPr>
        <w:t xml:space="preserve">εξοχήν παραγωγή ειδικοτήτων </w:t>
      </w:r>
      <w:r w:rsidRPr="003E6624">
        <w:rPr>
          <w:rFonts w:eastAsia="Times New Roman" w:cs="Times New Roman"/>
          <w:szCs w:val="24"/>
        </w:rPr>
        <w:t>STEM</w:t>
      </w:r>
      <w:r w:rsidRPr="00266CB8">
        <w:rPr>
          <w:rFonts w:eastAsia="Times New Roman" w:cs="Times New Roman"/>
          <w:szCs w:val="24"/>
        </w:rPr>
        <w:t xml:space="preserve"> </w:t>
      </w:r>
      <w:r>
        <w:rPr>
          <w:rFonts w:eastAsia="Times New Roman" w:cs="Times New Roman"/>
          <w:szCs w:val="24"/>
        </w:rPr>
        <w:t>-</w:t>
      </w:r>
      <w:r w:rsidRPr="00266CB8">
        <w:rPr>
          <w:rFonts w:eastAsia="Times New Roman" w:cs="Times New Roman"/>
          <w:szCs w:val="24"/>
        </w:rPr>
        <w:t>και αυτό πρέπει να το αναδείξουμε</w:t>
      </w:r>
      <w:r>
        <w:rPr>
          <w:rFonts w:eastAsia="Times New Roman" w:cs="Times New Roman"/>
          <w:szCs w:val="24"/>
        </w:rPr>
        <w:t>-</w:t>
      </w:r>
      <w:r w:rsidRPr="00266CB8">
        <w:rPr>
          <w:rFonts w:eastAsia="Times New Roman" w:cs="Times New Roman"/>
          <w:szCs w:val="24"/>
        </w:rPr>
        <w:t xml:space="preserve"> βρίσκονται στον πυρήνα αυτής της προσπάθειας</w:t>
      </w:r>
      <w:r>
        <w:rPr>
          <w:rFonts w:eastAsia="Times New Roman" w:cs="Times New Roman"/>
          <w:szCs w:val="24"/>
        </w:rPr>
        <w:t>.</w:t>
      </w:r>
    </w:p>
    <w:p w14:paraId="2E24744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266CB8">
        <w:rPr>
          <w:rFonts w:eastAsia="Times New Roman" w:cs="Times New Roman"/>
          <w:szCs w:val="24"/>
        </w:rPr>
        <w:t>λείνω</w:t>
      </w:r>
      <w:r>
        <w:rPr>
          <w:rFonts w:eastAsia="Times New Roman" w:cs="Times New Roman"/>
          <w:szCs w:val="24"/>
        </w:rPr>
        <w:t>,</w:t>
      </w:r>
      <w:r w:rsidRPr="00266CB8">
        <w:rPr>
          <w:rFonts w:eastAsia="Times New Roman" w:cs="Times New Roman"/>
          <w:szCs w:val="24"/>
        </w:rPr>
        <w:t xml:space="preserve"> λοιπόν</w:t>
      </w:r>
      <w:r>
        <w:rPr>
          <w:rFonts w:eastAsia="Times New Roman" w:cs="Times New Roman"/>
          <w:szCs w:val="24"/>
        </w:rPr>
        <w:t>,</w:t>
      </w:r>
      <w:r w:rsidRPr="00266CB8">
        <w:rPr>
          <w:rFonts w:eastAsia="Times New Roman" w:cs="Times New Roman"/>
          <w:szCs w:val="24"/>
        </w:rPr>
        <w:t xml:space="preserve"> επισημαίνοντας ότι η συμβολή στην 4</w:t>
      </w:r>
      <w:r w:rsidRPr="003E6624">
        <w:rPr>
          <w:rFonts w:eastAsia="Times New Roman" w:cs="Times New Roman"/>
          <w:szCs w:val="24"/>
          <w:vertAlign w:val="superscript"/>
        </w:rPr>
        <w:t>η</w:t>
      </w:r>
      <w:r>
        <w:rPr>
          <w:rFonts w:eastAsia="Times New Roman" w:cs="Times New Roman"/>
          <w:szCs w:val="24"/>
        </w:rPr>
        <w:t xml:space="preserve"> Β</w:t>
      </w:r>
      <w:r w:rsidRPr="00266CB8">
        <w:rPr>
          <w:rFonts w:eastAsia="Times New Roman" w:cs="Times New Roman"/>
          <w:szCs w:val="24"/>
        </w:rPr>
        <w:t xml:space="preserve">ιομηχανική </w:t>
      </w:r>
      <w:r>
        <w:rPr>
          <w:rFonts w:eastAsia="Times New Roman" w:cs="Times New Roman"/>
          <w:szCs w:val="24"/>
        </w:rPr>
        <w:t>Ε</w:t>
      </w:r>
      <w:r w:rsidRPr="00266CB8">
        <w:rPr>
          <w:rFonts w:eastAsia="Times New Roman" w:cs="Times New Roman"/>
          <w:szCs w:val="24"/>
        </w:rPr>
        <w:t>πανάσταση είναι μ</w:t>
      </w:r>
      <w:r>
        <w:rPr>
          <w:rFonts w:eastAsia="Times New Roman" w:cs="Times New Roman"/>
          <w:szCs w:val="24"/>
        </w:rPr>
        <w:t>ι</w:t>
      </w:r>
      <w:r w:rsidRPr="00266CB8">
        <w:rPr>
          <w:rFonts w:eastAsia="Times New Roman" w:cs="Times New Roman"/>
          <w:szCs w:val="24"/>
        </w:rPr>
        <w:t>α πρόσθετη διάσταση</w:t>
      </w:r>
      <w:r>
        <w:rPr>
          <w:rFonts w:eastAsia="Times New Roman" w:cs="Times New Roman"/>
          <w:szCs w:val="24"/>
        </w:rPr>
        <w:t>,</w:t>
      </w:r>
      <w:r w:rsidRPr="00266CB8">
        <w:rPr>
          <w:rFonts w:eastAsia="Times New Roman" w:cs="Times New Roman"/>
          <w:szCs w:val="24"/>
        </w:rPr>
        <w:t xml:space="preserve"> που υπηρετεί το προς ψήφιση νομοσχέδιο έμπρακτα</w:t>
      </w:r>
      <w:r>
        <w:rPr>
          <w:rFonts w:eastAsia="Times New Roman" w:cs="Times New Roman"/>
          <w:szCs w:val="24"/>
        </w:rPr>
        <w:t>,</w:t>
      </w:r>
      <w:r w:rsidRPr="00266CB8">
        <w:rPr>
          <w:rFonts w:eastAsia="Times New Roman" w:cs="Times New Roman"/>
          <w:szCs w:val="24"/>
        </w:rPr>
        <w:t xml:space="preserve"> δημιουργώντας προοπτικές και ευκαιρίες για τη νέα γενιά</w:t>
      </w:r>
      <w:r w:rsidRPr="00266CB8">
        <w:rPr>
          <w:rFonts w:eastAsia="Times New Roman" w:cs="Times New Roman"/>
          <w:szCs w:val="24"/>
        </w:rPr>
        <w:t xml:space="preserve"> και το μέλλον της χώρας</w:t>
      </w:r>
      <w:r>
        <w:rPr>
          <w:rFonts w:eastAsia="Times New Roman" w:cs="Times New Roman"/>
          <w:szCs w:val="24"/>
        </w:rPr>
        <w:t>.</w:t>
      </w:r>
    </w:p>
    <w:p w14:paraId="2E24744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w:t>
      </w:r>
    </w:p>
    <w:p w14:paraId="2E247447"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44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Αναπληρωτή Υ</w:t>
      </w:r>
      <w:r w:rsidRPr="00266CB8">
        <w:rPr>
          <w:rFonts w:eastAsia="Times New Roman" w:cs="Times New Roman"/>
          <w:szCs w:val="24"/>
        </w:rPr>
        <w:t>πουργό</w:t>
      </w:r>
      <w:r>
        <w:rPr>
          <w:rFonts w:eastAsia="Times New Roman" w:cs="Times New Roman"/>
          <w:szCs w:val="24"/>
        </w:rPr>
        <w:t xml:space="preserve"> </w:t>
      </w:r>
      <w:r w:rsidRPr="00266CB8">
        <w:rPr>
          <w:rFonts w:eastAsia="Times New Roman" w:cs="Times New Roman"/>
          <w:szCs w:val="24"/>
        </w:rPr>
        <w:t>κ</w:t>
      </w:r>
      <w:r>
        <w:rPr>
          <w:rFonts w:eastAsia="Times New Roman" w:cs="Times New Roman"/>
          <w:szCs w:val="24"/>
        </w:rPr>
        <w:t>.</w:t>
      </w:r>
      <w:r w:rsidRPr="00266CB8">
        <w:rPr>
          <w:rFonts w:eastAsia="Times New Roman" w:cs="Times New Roman"/>
          <w:szCs w:val="24"/>
        </w:rPr>
        <w:t xml:space="preserve"> </w:t>
      </w:r>
      <w:proofErr w:type="spellStart"/>
      <w:r w:rsidRPr="00266CB8">
        <w:rPr>
          <w:rFonts w:eastAsia="Times New Roman" w:cs="Times New Roman"/>
          <w:szCs w:val="24"/>
        </w:rPr>
        <w:t>Φωτάκη</w:t>
      </w:r>
      <w:proofErr w:type="spellEnd"/>
      <w:r>
        <w:rPr>
          <w:rFonts w:eastAsia="Times New Roman" w:cs="Times New Roman"/>
          <w:szCs w:val="24"/>
        </w:rPr>
        <w:t>.</w:t>
      </w:r>
    </w:p>
    <w:p w14:paraId="2E24744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Τον</w:t>
      </w:r>
      <w:r w:rsidRPr="00266CB8">
        <w:rPr>
          <w:rFonts w:eastAsia="Times New Roman" w:cs="Times New Roman"/>
          <w:szCs w:val="24"/>
        </w:rPr>
        <w:t xml:space="preserve"> λόγο έχει ο </w:t>
      </w:r>
      <w:r>
        <w:rPr>
          <w:rFonts w:eastAsia="Times New Roman" w:cs="Times New Roman"/>
          <w:szCs w:val="24"/>
        </w:rPr>
        <w:t>κ. Παπαηλιού</w:t>
      </w:r>
      <w:r w:rsidRPr="00266CB8">
        <w:rPr>
          <w:rFonts w:eastAsia="Times New Roman" w:cs="Times New Roman"/>
          <w:szCs w:val="24"/>
        </w:rPr>
        <w:t xml:space="preserve"> από την </w:t>
      </w:r>
      <w:r>
        <w:rPr>
          <w:rFonts w:eastAsia="Times New Roman" w:cs="Times New Roman"/>
          <w:szCs w:val="24"/>
        </w:rPr>
        <w:t>Κ</w:t>
      </w:r>
      <w:r w:rsidRPr="00266CB8">
        <w:rPr>
          <w:rFonts w:eastAsia="Times New Roman" w:cs="Times New Roman"/>
          <w:szCs w:val="24"/>
        </w:rPr>
        <w:t xml:space="preserve">οινοβουλευτική </w:t>
      </w:r>
      <w:r>
        <w:rPr>
          <w:rFonts w:eastAsia="Times New Roman" w:cs="Times New Roman"/>
          <w:szCs w:val="24"/>
        </w:rPr>
        <w:t>Ο</w:t>
      </w:r>
      <w:r w:rsidRPr="00266CB8">
        <w:rPr>
          <w:rFonts w:eastAsia="Times New Roman" w:cs="Times New Roman"/>
          <w:szCs w:val="24"/>
        </w:rPr>
        <w:t>μάδα του ΣΥΡΙΖΑ</w:t>
      </w:r>
      <w:r>
        <w:rPr>
          <w:rFonts w:eastAsia="Times New Roman" w:cs="Times New Roman"/>
          <w:szCs w:val="24"/>
        </w:rPr>
        <w:t>.</w:t>
      </w:r>
    </w:p>
    <w:p w14:paraId="2E24744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Έχετε τον λόγο για πέντε</w:t>
      </w:r>
      <w:r w:rsidRPr="00266CB8">
        <w:rPr>
          <w:rFonts w:eastAsia="Times New Roman" w:cs="Times New Roman"/>
          <w:szCs w:val="24"/>
        </w:rPr>
        <w:t xml:space="preserve"> </w:t>
      </w:r>
      <w:r w:rsidRPr="00266CB8">
        <w:rPr>
          <w:rFonts w:eastAsia="Times New Roman" w:cs="Times New Roman"/>
          <w:szCs w:val="24"/>
        </w:rPr>
        <w:t>λεπτά</w:t>
      </w:r>
      <w:r>
        <w:rPr>
          <w:rFonts w:eastAsia="Times New Roman" w:cs="Times New Roman"/>
          <w:szCs w:val="24"/>
        </w:rPr>
        <w:t>, κύριε συνάδελφε,</w:t>
      </w:r>
      <w:r w:rsidRPr="00266CB8">
        <w:rPr>
          <w:rFonts w:eastAsia="Times New Roman" w:cs="Times New Roman"/>
          <w:szCs w:val="24"/>
        </w:rPr>
        <w:t xml:space="preserve"> με σχετική ανοχή</w:t>
      </w:r>
      <w:r>
        <w:rPr>
          <w:rFonts w:eastAsia="Times New Roman" w:cs="Times New Roman"/>
          <w:szCs w:val="24"/>
        </w:rPr>
        <w:t>.</w:t>
      </w:r>
      <w:r w:rsidRPr="008E7B2A">
        <w:rPr>
          <w:rFonts w:eastAsia="Times New Roman" w:cs="Times New Roman"/>
          <w:szCs w:val="24"/>
        </w:rPr>
        <w:t xml:space="preserve"> </w:t>
      </w:r>
    </w:p>
    <w:p w14:paraId="2E24744B" w14:textId="77777777" w:rsidR="00ED3BF8" w:rsidRDefault="009F432D">
      <w:pPr>
        <w:spacing w:after="0" w:line="600" w:lineRule="auto"/>
        <w:ind w:firstLine="720"/>
        <w:jc w:val="both"/>
        <w:rPr>
          <w:rFonts w:eastAsia="Times New Roman" w:cs="Times New Roman"/>
          <w:szCs w:val="24"/>
        </w:rPr>
      </w:pPr>
      <w:r w:rsidRPr="00AD77AA">
        <w:rPr>
          <w:rFonts w:eastAsia="Times New Roman" w:cs="Times New Roman"/>
          <w:b/>
          <w:szCs w:val="24"/>
        </w:rPr>
        <w:t>ΓΕΩΡΓΙΟΣ ΠΑΠΑΗΛΙΟΥ:</w:t>
      </w:r>
      <w:r w:rsidRPr="00B919F5">
        <w:rPr>
          <w:rFonts w:eastAsia="Times New Roman" w:cs="Times New Roman"/>
          <w:szCs w:val="24"/>
        </w:rPr>
        <w:t xml:space="preserve"> Κ</w:t>
      </w:r>
      <w:r>
        <w:rPr>
          <w:rFonts w:eastAsia="Times New Roman" w:cs="Times New Roman"/>
          <w:szCs w:val="24"/>
        </w:rPr>
        <w:t>ύριε Πρόεδρε, κυρίες και κύριοι συνάδελφοι, οι συνεχόμενες και ραγδαίες εξελίξεις στον τομέα της τεχνολογίας</w:t>
      </w:r>
      <w:r>
        <w:rPr>
          <w:rFonts w:eastAsia="Times New Roman" w:cs="Times New Roman"/>
          <w:szCs w:val="24"/>
        </w:rPr>
        <w:t>,</w:t>
      </w:r>
      <w:r>
        <w:rPr>
          <w:rFonts w:eastAsia="Times New Roman" w:cs="Times New Roman"/>
          <w:szCs w:val="24"/>
        </w:rPr>
        <w:t xml:space="preserve"> όπως επίσης και το νέο </w:t>
      </w:r>
      <w:proofErr w:type="spellStart"/>
      <w:r>
        <w:rPr>
          <w:rFonts w:eastAsia="Times New Roman" w:cs="Times New Roman"/>
          <w:szCs w:val="24"/>
        </w:rPr>
        <w:t>παγκοσμιοποιημένο</w:t>
      </w:r>
      <w:proofErr w:type="spellEnd"/>
      <w:r>
        <w:rPr>
          <w:rFonts w:eastAsia="Times New Roman" w:cs="Times New Roman"/>
          <w:szCs w:val="24"/>
        </w:rPr>
        <w:t xml:space="preserve"> περιβάλλον</w:t>
      </w:r>
      <w:r>
        <w:rPr>
          <w:rFonts w:eastAsia="Times New Roman" w:cs="Times New Roman"/>
          <w:szCs w:val="24"/>
        </w:rPr>
        <w:t>,</w:t>
      </w:r>
      <w:r>
        <w:rPr>
          <w:rFonts w:eastAsia="Times New Roman" w:cs="Times New Roman"/>
          <w:szCs w:val="24"/>
        </w:rPr>
        <w:t xml:space="preserve"> επιτάσσουν τη ριζική αναδιαμό</w:t>
      </w:r>
      <w:r>
        <w:rPr>
          <w:rFonts w:eastAsia="Times New Roman" w:cs="Times New Roman"/>
          <w:szCs w:val="24"/>
        </w:rPr>
        <w:t>ρφωση της τριτοβάθμιας εκπαίδευσης</w:t>
      </w:r>
      <w:r>
        <w:rPr>
          <w:rFonts w:eastAsia="Times New Roman" w:cs="Times New Roman"/>
          <w:szCs w:val="24"/>
        </w:rPr>
        <w:t>,</w:t>
      </w:r>
      <w:r>
        <w:rPr>
          <w:rFonts w:eastAsia="Times New Roman" w:cs="Times New Roman"/>
          <w:szCs w:val="24"/>
        </w:rPr>
        <w:t xml:space="preserve"> ώστε να καταστ</w:t>
      </w:r>
      <w:r>
        <w:rPr>
          <w:rFonts w:eastAsia="Times New Roman" w:cs="Times New Roman"/>
          <w:szCs w:val="24"/>
        </w:rPr>
        <w:t>ούν</w:t>
      </w:r>
      <w:r>
        <w:rPr>
          <w:rFonts w:eastAsia="Times New Roman" w:cs="Times New Roman"/>
          <w:szCs w:val="24"/>
        </w:rPr>
        <w:t xml:space="preserve"> δυνα</w:t>
      </w:r>
      <w:r>
        <w:rPr>
          <w:rFonts w:eastAsia="Times New Roman" w:cs="Times New Roman"/>
          <w:szCs w:val="24"/>
        </w:rPr>
        <w:t>τοί</w:t>
      </w:r>
      <w:r>
        <w:rPr>
          <w:rFonts w:eastAsia="Times New Roman" w:cs="Times New Roman"/>
          <w:szCs w:val="24"/>
        </w:rPr>
        <w:t xml:space="preserve"> ο επαναπροσδιορισμός της αποστολής της, η ανταπόκρισή της σε αυτήν </w:t>
      </w:r>
      <w:r>
        <w:rPr>
          <w:rFonts w:eastAsia="Times New Roman" w:cs="Times New Roman"/>
          <w:szCs w:val="24"/>
        </w:rPr>
        <w:lastRenderedPageBreak/>
        <w:t>τη νέα αποστολή, στα νέα δεδομένα και στις σύγχρονες απαιτήσεις.</w:t>
      </w:r>
    </w:p>
    <w:p w14:paraId="2E24744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ότι στο ισχύον θεσμικό πλαίσιο για την </w:t>
      </w:r>
      <w:r>
        <w:rPr>
          <w:rFonts w:eastAsia="Times New Roman" w:cs="Times New Roman"/>
          <w:szCs w:val="24"/>
        </w:rPr>
        <w:t>τριτοβάθμια εκπαίδευση ενυπάρχουν αδυναμίες, ελλείψεις, παθογένειες και αγκυλώσεις. Με το υπό κρίση νομοσχέδιο γίνεται ένα αποφασιστικό βήμα για την ουσιαστική κατάργηση του δυϊσμού πανεπιστημιακής και τεχνολογικής εκπαίδευσης. Η τεχνολογική εκπαίδευση στη</w:t>
      </w:r>
      <w:r>
        <w:rPr>
          <w:rFonts w:eastAsia="Times New Roman" w:cs="Times New Roman"/>
          <w:szCs w:val="24"/>
        </w:rPr>
        <w:t>ν Ελλάδα ήδη μετασχηματίζεται στην πράξη</w:t>
      </w:r>
      <w:r w:rsidRPr="00AF3E83">
        <w:rPr>
          <w:rFonts w:eastAsia="Times New Roman" w:cs="Times New Roman"/>
          <w:szCs w:val="24"/>
        </w:rPr>
        <w:t>,</w:t>
      </w:r>
      <w:r>
        <w:rPr>
          <w:rFonts w:eastAsia="Times New Roman" w:cs="Times New Roman"/>
          <w:szCs w:val="24"/>
        </w:rPr>
        <w:t xml:space="preserve"> όχι όμως θεσμικά</w:t>
      </w:r>
      <w:r w:rsidRPr="00AF3E83">
        <w:rPr>
          <w:rFonts w:eastAsia="Times New Roman" w:cs="Times New Roman"/>
          <w:szCs w:val="24"/>
        </w:rPr>
        <w:t>,</w:t>
      </w:r>
      <w:r>
        <w:rPr>
          <w:rFonts w:eastAsia="Times New Roman" w:cs="Times New Roman"/>
          <w:szCs w:val="24"/>
        </w:rPr>
        <w:t xml:space="preserve"> αφού αυτή εξελίχθηκε από το επίπεδο της </w:t>
      </w:r>
      <w:proofErr w:type="spellStart"/>
      <w:r>
        <w:rPr>
          <w:rFonts w:eastAsia="Times New Roman" w:cs="Times New Roman"/>
          <w:szCs w:val="24"/>
        </w:rPr>
        <w:t>μεταδευτεροβάθμιας</w:t>
      </w:r>
      <w:proofErr w:type="spellEnd"/>
      <w:r>
        <w:rPr>
          <w:rFonts w:eastAsia="Times New Roman" w:cs="Times New Roman"/>
          <w:szCs w:val="24"/>
        </w:rPr>
        <w:t xml:space="preserve"> επαγγελματικής εκπαίδευσης</w:t>
      </w:r>
      <w:r>
        <w:rPr>
          <w:rFonts w:eastAsia="Times New Roman" w:cs="Times New Roman"/>
          <w:szCs w:val="24"/>
        </w:rPr>
        <w:t>,</w:t>
      </w:r>
      <w:r>
        <w:rPr>
          <w:rFonts w:eastAsia="Times New Roman" w:cs="Times New Roman"/>
          <w:szCs w:val="24"/>
        </w:rPr>
        <w:t xml:space="preserve"> μέσω αυτών των ανωτέρων σχολών</w:t>
      </w:r>
      <w:r>
        <w:rPr>
          <w:rFonts w:eastAsia="Times New Roman" w:cs="Times New Roman"/>
          <w:szCs w:val="24"/>
        </w:rPr>
        <w:t>,</w:t>
      </w:r>
      <w:r>
        <w:rPr>
          <w:rFonts w:eastAsia="Times New Roman" w:cs="Times New Roman"/>
          <w:szCs w:val="24"/>
        </w:rPr>
        <w:t xml:space="preserve"> στο επίπεδο ανώτατης τεχνολογικής εκπαίδευσης</w:t>
      </w:r>
      <w:r w:rsidRPr="00AF3E83">
        <w:rPr>
          <w:rFonts w:eastAsia="Times New Roman" w:cs="Times New Roman"/>
          <w:szCs w:val="24"/>
        </w:rPr>
        <w:t>,</w:t>
      </w:r>
      <w:r>
        <w:rPr>
          <w:rFonts w:eastAsia="Times New Roman" w:cs="Times New Roman"/>
          <w:szCs w:val="24"/>
        </w:rPr>
        <w:t xml:space="preserve"> από τον αρχικό προσδιορισμό τη</w:t>
      </w:r>
      <w:r>
        <w:rPr>
          <w:rFonts w:eastAsia="Times New Roman" w:cs="Times New Roman"/>
          <w:szCs w:val="24"/>
        </w:rPr>
        <w:t xml:space="preserve">ς αποστολής της ως συμπληρωματικής των Ανωτάτων Εκπαιδευτικών Ιδρυμάτων που έχουν τεχνικό-τεχνολογικό προσανατολισμό σε αυτόνομο πόλο, αλλά και από την παροχή επαγγελματικής πρακτικής εκπαίδευσης για την ανάπτυξη εφαρμοσμένων γνώσεων και ενός </w:t>
      </w:r>
      <w:r>
        <w:rPr>
          <w:rFonts w:eastAsia="Times New Roman" w:cs="Times New Roman"/>
          <w:szCs w:val="24"/>
        </w:rPr>
        <w:t>σύνθετ</w:t>
      </w:r>
      <w:r>
        <w:rPr>
          <w:rFonts w:eastAsia="Times New Roman" w:cs="Times New Roman"/>
          <w:szCs w:val="24"/>
        </w:rPr>
        <w:t>ου περι</w:t>
      </w:r>
      <w:r>
        <w:rPr>
          <w:rFonts w:eastAsia="Times New Roman" w:cs="Times New Roman"/>
          <w:szCs w:val="24"/>
        </w:rPr>
        <w:t>εχομένου σπουδών</w:t>
      </w:r>
      <w:r>
        <w:rPr>
          <w:rFonts w:eastAsia="Times New Roman" w:cs="Times New Roman"/>
          <w:szCs w:val="24"/>
        </w:rPr>
        <w:t>,</w:t>
      </w:r>
      <w:r>
        <w:rPr>
          <w:rFonts w:eastAsia="Times New Roman" w:cs="Times New Roman"/>
          <w:szCs w:val="24"/>
        </w:rPr>
        <w:t xml:space="preserve"> με τρόπο που να έχει ως βάση και την καλή θεωρητική γνώση. </w:t>
      </w:r>
    </w:p>
    <w:p w14:paraId="2E24744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συνέβη με την αύξηση του αριθμού των τμημάτων, των </w:t>
      </w:r>
      <w:proofErr w:type="spellStart"/>
      <w:r>
        <w:rPr>
          <w:rFonts w:eastAsia="Times New Roman" w:cs="Times New Roman"/>
          <w:szCs w:val="24"/>
        </w:rPr>
        <w:t>παρεχομένων</w:t>
      </w:r>
      <w:proofErr w:type="spellEnd"/>
      <w:r>
        <w:rPr>
          <w:rFonts w:eastAsia="Times New Roman" w:cs="Times New Roman"/>
          <w:szCs w:val="24"/>
        </w:rPr>
        <w:t xml:space="preserve"> γνώσεων και την επικάλυψη γνωστικών αντικειμένων με αυτά των τμημάτων ΑΕΙ, που οδηγούν στην ασαφή διάκριση του</w:t>
      </w:r>
      <w:r>
        <w:rPr>
          <w:rFonts w:eastAsia="Times New Roman" w:cs="Times New Roman"/>
          <w:szCs w:val="24"/>
        </w:rPr>
        <w:t xml:space="preserve"> αντικειμένου και του περιεχομένου των σπουδών, των χορηγούμενων πτυχίων, αλλά όχι πάντα και των </w:t>
      </w:r>
      <w:proofErr w:type="spellStart"/>
      <w:r>
        <w:rPr>
          <w:rFonts w:eastAsia="Times New Roman" w:cs="Times New Roman"/>
          <w:szCs w:val="24"/>
        </w:rPr>
        <w:t>συνδεομένων</w:t>
      </w:r>
      <w:proofErr w:type="spellEnd"/>
      <w:r>
        <w:rPr>
          <w:rFonts w:eastAsia="Times New Roman" w:cs="Times New Roman"/>
          <w:szCs w:val="24"/>
        </w:rPr>
        <w:t xml:space="preserve"> με αυτά επαγγελματικών δικαιωμάτων.</w:t>
      </w:r>
    </w:p>
    <w:p w14:paraId="2E24744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τα ΤΕΙ </w:t>
      </w:r>
      <w:proofErr w:type="spellStart"/>
      <w:r>
        <w:rPr>
          <w:rFonts w:eastAsia="Times New Roman" w:cs="Times New Roman"/>
          <w:szCs w:val="24"/>
        </w:rPr>
        <w:t>ανωτατοποιήθηκαν</w:t>
      </w:r>
      <w:proofErr w:type="spellEnd"/>
      <w:r>
        <w:rPr>
          <w:rFonts w:eastAsia="Times New Roman" w:cs="Times New Roman"/>
          <w:szCs w:val="24"/>
        </w:rPr>
        <w:t>,</w:t>
      </w:r>
      <w:r>
        <w:rPr>
          <w:rFonts w:eastAsia="Times New Roman" w:cs="Times New Roman"/>
          <w:szCs w:val="24"/>
        </w:rPr>
        <w:t xml:space="preserve"> αλλά όχι στην πράξη. Η διάκριση μεταξύ καθαρής θεωρητικής επιστήμης</w:t>
      </w:r>
      <w:r>
        <w:rPr>
          <w:rFonts w:eastAsia="Times New Roman" w:cs="Times New Roman"/>
          <w:szCs w:val="24"/>
        </w:rPr>
        <w:t xml:space="preserve"> και των εφαρμογών της ούτε εμφανής είναι ούτε ωφελεί. Η ανάγκη καλής γνώσης του επιστημονικού υπόβαθρου της εφαρμοσμένης επιστήμης και η αλληλοεπικάλυψη γνωστικών αντικειμένων ενισχύει αυτή τη μη διάκριση μεταξύ ΑΕΙ και ΤΕΙ. Ο χαρακτήρας της επιστήμης και</w:t>
      </w:r>
      <w:r>
        <w:rPr>
          <w:rFonts w:eastAsia="Times New Roman" w:cs="Times New Roman"/>
          <w:szCs w:val="24"/>
        </w:rPr>
        <w:t xml:space="preserve"> των εφαρμογών της είναι αδιάσπαστος. Επιπλέον, η εισαγωγή της πληροφορικής και των νέων τεχνολογιών σε όλα τα πεδία, η δομή της ελληνικής οικονομίας και οι σύγχρονες απαιτήσεις ενισχύουν τη συγκεκριμένη αντίληψη των μη διακριτών ορίων μεταξύ πανεπιστημιακ</w:t>
      </w:r>
      <w:r>
        <w:rPr>
          <w:rFonts w:eastAsia="Times New Roman" w:cs="Times New Roman"/>
          <w:szCs w:val="24"/>
        </w:rPr>
        <w:t>ής</w:t>
      </w:r>
      <w:r>
        <w:rPr>
          <w:rFonts w:eastAsia="Times New Roman" w:cs="Times New Roman"/>
          <w:szCs w:val="24"/>
        </w:rPr>
        <w:t>-</w:t>
      </w:r>
      <w:r>
        <w:rPr>
          <w:rFonts w:eastAsia="Times New Roman" w:cs="Times New Roman"/>
          <w:szCs w:val="24"/>
        </w:rPr>
        <w:t>θεωρητικής και τεχνολογικής κατεύθυνσης.</w:t>
      </w:r>
    </w:p>
    <w:p w14:paraId="2E24744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υπό κρίση νομοσχέδιο προβλέπεται σύμπραξη, συνέργειες μεταξύ των ΑΕΙ και των ΤΕΙ, ενσωματώνεται η πρακτική της τεχνολογικής εμπειρίας στη θεωρητική γνώση των Ανωτάτων Εκπαιδευτικών Ιδρυμάτων, εξασφαλίζεται </w:t>
      </w:r>
      <w:r>
        <w:rPr>
          <w:rFonts w:eastAsia="Times New Roman" w:cs="Times New Roman"/>
          <w:szCs w:val="24"/>
        </w:rPr>
        <w:t>η βιωσιμότητα και η αναβάθμιση των ιδρυμάτων, αίρεται η ακαδημαϊκή ανισότητα, εναρμονίζονται τα ακαδημαϊκά πράγματα στην Ελλάδα με αυτά της Ευρώπης και επιτυγχάνεται η οικονομική αποτελεσματικότητα</w:t>
      </w:r>
      <w:r>
        <w:rPr>
          <w:rFonts w:eastAsia="Times New Roman" w:cs="Times New Roman"/>
          <w:szCs w:val="24"/>
        </w:rPr>
        <w:t>,</w:t>
      </w:r>
      <w:r>
        <w:rPr>
          <w:rFonts w:eastAsia="Times New Roman" w:cs="Times New Roman"/>
          <w:szCs w:val="24"/>
        </w:rPr>
        <w:t xml:space="preserve"> μέσω της </w:t>
      </w:r>
      <w:proofErr w:type="spellStart"/>
      <w:r>
        <w:rPr>
          <w:rFonts w:eastAsia="Times New Roman" w:cs="Times New Roman"/>
          <w:szCs w:val="24"/>
        </w:rPr>
        <w:t>συνδιαχείρισης</w:t>
      </w:r>
      <w:proofErr w:type="spellEnd"/>
      <w:r>
        <w:rPr>
          <w:rFonts w:eastAsia="Times New Roman" w:cs="Times New Roman"/>
          <w:szCs w:val="24"/>
        </w:rPr>
        <w:t xml:space="preserve"> των πόρων.</w:t>
      </w:r>
    </w:p>
    <w:p w14:paraId="2E24745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αναδιάταξη της </w:t>
      </w:r>
      <w:r>
        <w:rPr>
          <w:rFonts w:eastAsia="Times New Roman" w:cs="Times New Roman"/>
          <w:szCs w:val="24"/>
        </w:rPr>
        <w:t>αρχιτεκτονικής της τριτοβάθμιας εκπαίδευσης περιλαμβάνει</w:t>
      </w:r>
      <w:r>
        <w:rPr>
          <w:rFonts w:eastAsia="Times New Roman" w:cs="Times New Roman"/>
          <w:szCs w:val="24"/>
        </w:rPr>
        <w:t>,</w:t>
      </w:r>
      <w:r>
        <w:rPr>
          <w:rFonts w:eastAsia="Times New Roman" w:cs="Times New Roman"/>
          <w:szCs w:val="24"/>
        </w:rPr>
        <w:t xml:space="preserve"> εκτός των άλλων περιοχών</w:t>
      </w:r>
      <w:r>
        <w:rPr>
          <w:rFonts w:eastAsia="Times New Roman" w:cs="Times New Roman"/>
          <w:szCs w:val="24"/>
        </w:rPr>
        <w:t>,</w:t>
      </w:r>
      <w:r>
        <w:rPr>
          <w:rFonts w:eastAsia="Times New Roman" w:cs="Times New Roman"/>
          <w:szCs w:val="24"/>
        </w:rPr>
        <w:t xml:space="preserve"> και την Πελοπόννησο. Το Πανεπιστήμιο Πελοποννήσου διαθέτει σχολές και τμήματα</w:t>
      </w:r>
      <w:r>
        <w:rPr>
          <w:rFonts w:eastAsia="Times New Roman" w:cs="Times New Roman"/>
          <w:szCs w:val="24"/>
        </w:rPr>
        <w:t>,</w:t>
      </w:r>
      <w:r>
        <w:rPr>
          <w:rFonts w:eastAsia="Times New Roman" w:cs="Times New Roman"/>
          <w:szCs w:val="24"/>
        </w:rPr>
        <w:t xml:space="preserve"> που καλύπτουν τη διοικητική περιοχή της περιφέρειας Πελοποννήσου, μια περιφέρεια με πολλά προ</w:t>
      </w:r>
      <w:r>
        <w:rPr>
          <w:rFonts w:eastAsia="Times New Roman" w:cs="Times New Roman"/>
          <w:szCs w:val="24"/>
        </w:rPr>
        <w:t xml:space="preserve">βλήματα, με φθίνοντα πληθυσμό και με αναπτυξιακή βάση και προοπτική τον πρωτογενή τομέα και τη μεταποίηση των προϊόντων του, </w:t>
      </w:r>
      <w:r>
        <w:rPr>
          <w:rFonts w:eastAsia="Times New Roman" w:cs="Times New Roman"/>
          <w:szCs w:val="24"/>
        </w:rPr>
        <w:t xml:space="preserve">τον τουρισμό </w:t>
      </w:r>
      <w:r>
        <w:rPr>
          <w:rFonts w:eastAsia="Times New Roman" w:cs="Times New Roman"/>
          <w:szCs w:val="24"/>
        </w:rPr>
        <w:t xml:space="preserve">συνδυαστικά τον πρωτογενή τομέα </w:t>
      </w:r>
      <w:r>
        <w:rPr>
          <w:rFonts w:eastAsia="Times New Roman" w:cs="Times New Roman"/>
          <w:szCs w:val="24"/>
        </w:rPr>
        <w:t>–</w:t>
      </w:r>
      <w:proofErr w:type="spellStart"/>
      <w:r>
        <w:rPr>
          <w:rFonts w:eastAsia="Times New Roman" w:cs="Times New Roman"/>
          <w:szCs w:val="24"/>
        </w:rPr>
        <w:t>αγροτουρισμό</w:t>
      </w:r>
      <w:proofErr w:type="spellEnd"/>
      <w:r>
        <w:rPr>
          <w:rFonts w:eastAsia="Times New Roman" w:cs="Times New Roman"/>
          <w:szCs w:val="24"/>
        </w:rPr>
        <w:t xml:space="preserve">- </w:t>
      </w:r>
      <w:r>
        <w:rPr>
          <w:rFonts w:eastAsia="Times New Roman" w:cs="Times New Roman"/>
          <w:szCs w:val="24"/>
        </w:rPr>
        <w:t>και την ενέργεια.</w:t>
      </w:r>
    </w:p>
    <w:p w14:paraId="2E24745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αναβάθμιση του Πανεπιστημίου Πελοποννήσου </w:t>
      </w:r>
      <w:proofErr w:type="spellStart"/>
      <w:r>
        <w:rPr>
          <w:rFonts w:eastAsia="Times New Roman" w:cs="Times New Roman"/>
          <w:szCs w:val="24"/>
        </w:rPr>
        <w:t>σκοπ</w:t>
      </w:r>
      <w:r>
        <w:rPr>
          <w:rFonts w:eastAsia="Times New Roman" w:cs="Times New Roman"/>
          <w:szCs w:val="24"/>
        </w:rPr>
        <w:t>είται</w:t>
      </w:r>
      <w:proofErr w:type="spellEnd"/>
      <w:r>
        <w:rPr>
          <w:rFonts w:eastAsia="Times New Roman" w:cs="Times New Roman"/>
          <w:szCs w:val="24"/>
        </w:rPr>
        <w:t xml:space="preserve"> η απόκτηση υψηλού επιπέδου πανεπιστημιακής εκπαίδευσης</w:t>
      </w:r>
      <w:r>
        <w:rPr>
          <w:rFonts w:eastAsia="Times New Roman" w:cs="Times New Roman"/>
          <w:szCs w:val="24"/>
        </w:rPr>
        <w:t>,</w:t>
      </w:r>
      <w:r>
        <w:rPr>
          <w:rFonts w:eastAsia="Times New Roman" w:cs="Times New Roman"/>
          <w:szCs w:val="24"/>
        </w:rPr>
        <w:t xml:space="preserve"> ιδίως σε αντικείμενα</w:t>
      </w:r>
      <w:r>
        <w:rPr>
          <w:rFonts w:eastAsia="Times New Roman" w:cs="Times New Roman"/>
          <w:szCs w:val="24"/>
        </w:rPr>
        <w:t>,</w:t>
      </w:r>
      <w:r>
        <w:rPr>
          <w:rFonts w:eastAsia="Times New Roman" w:cs="Times New Roman"/>
          <w:szCs w:val="24"/>
        </w:rPr>
        <w:t xml:space="preserve"> που συνάδουν με τον αναπτυξιακό σχεδιασμό και την προοπτική της περιοχής. Σε αυτό το πλαίσιο συγκροτείται το Πανεπιστημιακό Ερευνητικό Κέντρο και ινστιτούτα</w:t>
      </w:r>
      <w:r>
        <w:rPr>
          <w:rFonts w:eastAsia="Times New Roman" w:cs="Times New Roman"/>
          <w:szCs w:val="24"/>
        </w:rPr>
        <w:t>,</w:t>
      </w:r>
      <w:r>
        <w:rPr>
          <w:rFonts w:eastAsia="Times New Roman" w:cs="Times New Roman"/>
          <w:szCs w:val="24"/>
        </w:rPr>
        <w:t xml:space="preserve"> που συμβάλλουν</w:t>
      </w:r>
      <w:r>
        <w:rPr>
          <w:rFonts w:eastAsia="Times New Roman" w:cs="Times New Roman"/>
          <w:szCs w:val="24"/>
        </w:rPr>
        <w:t xml:space="preserve"> στην προαγωγή της έρευνας</w:t>
      </w:r>
      <w:r>
        <w:rPr>
          <w:rFonts w:eastAsia="Times New Roman" w:cs="Times New Roman"/>
          <w:szCs w:val="24"/>
        </w:rPr>
        <w:t>,</w:t>
      </w:r>
      <w:r>
        <w:rPr>
          <w:rFonts w:eastAsia="Times New Roman" w:cs="Times New Roman"/>
          <w:szCs w:val="24"/>
        </w:rPr>
        <w:t xml:space="preserve"> σε τομείς που συνδέονται με τις αναπτυξιακές ανάγκες των επιμέρους περιοχών.</w:t>
      </w:r>
    </w:p>
    <w:p w14:paraId="2E24745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γνωστό ότι τα ΑΕΙ και τα ΤΕΙ ιδρύθηκαν και διαρθρώθηκαν με κριτήρια</w:t>
      </w:r>
      <w:r>
        <w:rPr>
          <w:rFonts w:eastAsia="Times New Roman" w:cs="Times New Roman"/>
          <w:szCs w:val="24"/>
        </w:rPr>
        <w:t>,</w:t>
      </w:r>
      <w:r>
        <w:rPr>
          <w:rFonts w:eastAsia="Times New Roman" w:cs="Times New Roman"/>
          <w:szCs w:val="24"/>
        </w:rPr>
        <w:t xml:space="preserve"> όχι πάντα ακαδημαϊκά ακόμα και χωρίς ακαδημαϊκ</w:t>
      </w:r>
      <w:r>
        <w:rPr>
          <w:rFonts w:eastAsia="Times New Roman" w:cs="Times New Roman"/>
          <w:szCs w:val="24"/>
        </w:rPr>
        <w:t>ά κριτήρια. Οι τοπικές απαιτήσεις και ανάγκες</w:t>
      </w:r>
      <w:r>
        <w:rPr>
          <w:rFonts w:eastAsia="Times New Roman" w:cs="Times New Roman"/>
          <w:szCs w:val="24"/>
        </w:rPr>
        <w:t>,</w:t>
      </w:r>
      <w:r>
        <w:rPr>
          <w:rFonts w:eastAsia="Times New Roman" w:cs="Times New Roman"/>
          <w:szCs w:val="24"/>
        </w:rPr>
        <w:t xml:space="preserve"> όχι πάντα αναπτυξιακού χαρακτήρα</w:t>
      </w:r>
      <w:r>
        <w:rPr>
          <w:rFonts w:eastAsia="Times New Roman" w:cs="Times New Roman"/>
          <w:szCs w:val="24"/>
        </w:rPr>
        <w:t>,</w:t>
      </w:r>
      <w:r>
        <w:rPr>
          <w:rFonts w:eastAsia="Times New Roman" w:cs="Times New Roman"/>
          <w:szCs w:val="24"/>
        </w:rPr>
        <w:t xml:space="preserve"> υπερτερούσαν. Η προσπάθεια, λοιπόν, που πρέπει να καταβληθεί είναι</w:t>
      </w:r>
      <w:r>
        <w:rPr>
          <w:rFonts w:eastAsia="Times New Roman" w:cs="Times New Roman"/>
          <w:szCs w:val="24"/>
        </w:rPr>
        <w:t>,</w:t>
      </w:r>
      <w:r>
        <w:rPr>
          <w:rFonts w:eastAsia="Times New Roman" w:cs="Times New Roman"/>
          <w:szCs w:val="24"/>
        </w:rPr>
        <w:t xml:space="preserve"> τα ακαδημαϊκά κριτήρια να καταστούν ισχυρότερα</w:t>
      </w:r>
      <w:r>
        <w:rPr>
          <w:rFonts w:eastAsia="Times New Roman" w:cs="Times New Roman"/>
          <w:szCs w:val="24"/>
        </w:rPr>
        <w:t>,</w:t>
      </w:r>
      <w:r>
        <w:rPr>
          <w:rFonts w:eastAsia="Times New Roman" w:cs="Times New Roman"/>
          <w:szCs w:val="24"/>
        </w:rPr>
        <w:t xml:space="preserve"> χωρίς βέβαια</w:t>
      </w:r>
      <w:r>
        <w:rPr>
          <w:rFonts w:eastAsia="Times New Roman" w:cs="Times New Roman"/>
          <w:szCs w:val="24"/>
        </w:rPr>
        <w:t>,</w:t>
      </w:r>
      <w:r>
        <w:rPr>
          <w:rFonts w:eastAsia="Times New Roman" w:cs="Times New Roman"/>
          <w:szCs w:val="24"/>
        </w:rPr>
        <w:t xml:space="preserve"> να αγνοούνται οι τοπικές ισορροπίες και ανάγκ</w:t>
      </w:r>
      <w:r>
        <w:rPr>
          <w:rFonts w:eastAsia="Times New Roman" w:cs="Times New Roman"/>
          <w:szCs w:val="24"/>
        </w:rPr>
        <w:t xml:space="preserve">ες. </w:t>
      </w:r>
    </w:p>
    <w:p w14:paraId="2E24745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Βάσει αυτών, υφίσταται </w:t>
      </w:r>
      <w:r>
        <w:rPr>
          <w:rFonts w:eastAsia="Times New Roman" w:cs="Times New Roman"/>
          <w:szCs w:val="24"/>
        </w:rPr>
        <w:t xml:space="preserve">προβληματισμός </w:t>
      </w:r>
      <w:r>
        <w:rPr>
          <w:rFonts w:eastAsia="Times New Roman" w:cs="Times New Roman"/>
          <w:szCs w:val="24"/>
        </w:rPr>
        <w:t xml:space="preserve">για την </w:t>
      </w:r>
      <w:r>
        <w:rPr>
          <w:rFonts w:eastAsia="Times New Roman" w:cs="Times New Roman"/>
          <w:szCs w:val="24"/>
        </w:rPr>
        <w:t>συνέργεια του Πανεπιστημίου Πελοποννήσου με τρία τμήματα του ΤΕΙ Δυτικής Ελλάδας. Σε αυτήν τη φάση ο προβληματισμός αμβλύ</w:t>
      </w:r>
      <w:r>
        <w:rPr>
          <w:rFonts w:eastAsia="Times New Roman" w:cs="Times New Roman"/>
          <w:szCs w:val="24"/>
        </w:rPr>
        <w:lastRenderedPageBreak/>
        <w:t xml:space="preserve">νεται, αφού το Τμήμα Τεχνολογίας και Τηλεπικοινωνιών εντάσσεται στη Σχολή Διοίκησης </w:t>
      </w:r>
      <w:r>
        <w:rPr>
          <w:rFonts w:eastAsia="Times New Roman" w:cs="Times New Roman"/>
          <w:szCs w:val="24"/>
        </w:rPr>
        <w:t>και Οικονομίας του Πανεπιστημίου Πελοποννήσου και θα ακυρωνόταν, εάν υπήρχε ή υπάρξει η δυνατότητα αυτό το τμήμα σε συνέργεια με άλλα να μετεξελίσσονταν σε πολυτεχνικό τμήμα, αυξανομένου</w:t>
      </w:r>
      <w:r>
        <w:rPr>
          <w:rFonts w:eastAsia="Times New Roman" w:cs="Times New Roman"/>
          <w:szCs w:val="24"/>
        </w:rPr>
        <w:t>,</w:t>
      </w:r>
      <w:r>
        <w:rPr>
          <w:rFonts w:eastAsia="Times New Roman" w:cs="Times New Roman"/>
          <w:szCs w:val="24"/>
        </w:rPr>
        <w:t xml:space="preserve"> σε πρώτη φάση</w:t>
      </w:r>
      <w:r>
        <w:rPr>
          <w:rFonts w:eastAsia="Times New Roman" w:cs="Times New Roman"/>
          <w:szCs w:val="24"/>
        </w:rPr>
        <w:t>,</w:t>
      </w:r>
      <w:r>
        <w:rPr>
          <w:rFonts w:eastAsia="Times New Roman" w:cs="Times New Roman"/>
          <w:szCs w:val="24"/>
        </w:rPr>
        <w:t xml:space="preserve"> του χρόνου σπουδών από τέσσερα σε πέντε χρόνια.</w:t>
      </w:r>
    </w:p>
    <w:p w14:paraId="2E24745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προφανές ότι δεν μπορεί να τεθεί εν αμφιβόλω η </w:t>
      </w:r>
      <w:proofErr w:type="spellStart"/>
      <w:r>
        <w:rPr>
          <w:rFonts w:eastAsia="Times New Roman" w:cs="Times New Roman"/>
          <w:szCs w:val="24"/>
        </w:rPr>
        <w:t>εξακτίνωση</w:t>
      </w:r>
      <w:proofErr w:type="spellEnd"/>
      <w:r>
        <w:rPr>
          <w:rFonts w:eastAsia="Times New Roman" w:cs="Times New Roman"/>
          <w:szCs w:val="24"/>
        </w:rPr>
        <w:t xml:space="preserve"> των σχολών και των τμημάτων του Πανεπιστημίου Πελοποννήσου. Όμως, η ενδυνάμωση της έδρας του Πανεπιστημίου Πελοποννήσου στην Τρίπολη θα έλεγα ότι είναι αυτονόητη. Το γεγονός ότι παραχωρείται απ’ ευ</w:t>
      </w:r>
      <w:r>
        <w:rPr>
          <w:rFonts w:eastAsia="Times New Roman" w:cs="Times New Roman"/>
          <w:szCs w:val="24"/>
        </w:rPr>
        <w:t>θείας</w:t>
      </w:r>
      <w:r>
        <w:rPr>
          <w:rFonts w:eastAsia="Times New Roman" w:cs="Times New Roman"/>
          <w:szCs w:val="24"/>
        </w:rPr>
        <w:t>,</w:t>
      </w:r>
      <w:r>
        <w:rPr>
          <w:rFonts w:eastAsia="Times New Roman" w:cs="Times New Roman"/>
          <w:szCs w:val="24"/>
        </w:rPr>
        <w:t xml:space="preserve"> μέσω νομοθετικής πρόβλεψης του παρόντος νομοσχεδίου</w:t>
      </w:r>
      <w:r>
        <w:rPr>
          <w:rFonts w:eastAsia="Times New Roman" w:cs="Times New Roman"/>
          <w:szCs w:val="24"/>
        </w:rPr>
        <w:t>,</w:t>
      </w:r>
      <w:r>
        <w:rPr>
          <w:rFonts w:eastAsia="Times New Roman" w:cs="Times New Roman"/>
          <w:szCs w:val="24"/>
        </w:rPr>
        <w:t xml:space="preserve"> ο χώρος του Ψυχιατρικού Νοσοκομείου από το Υπουργείο Υγείας στο Πανεπιστήμιο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Πελοποννήσου </w:t>
      </w:r>
      <w:r>
        <w:rPr>
          <w:rFonts w:eastAsia="Times New Roman" w:cs="Times New Roman"/>
          <w:szCs w:val="24"/>
        </w:rPr>
        <w:t>αποδεικνύει το ενδιαφέρον και τον τρόπο με τον οποίο θέλει η Κυβέρνηση να ενισχύσει το Πανεπιστήμιο Πελοπ</w:t>
      </w:r>
      <w:r>
        <w:rPr>
          <w:rFonts w:eastAsia="Times New Roman" w:cs="Times New Roman"/>
          <w:szCs w:val="24"/>
        </w:rPr>
        <w:t>οννήσου με έδρα την Τρίπολη.</w:t>
      </w:r>
    </w:p>
    <w:p w14:paraId="2E24745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Σε αυτό το πλαίσιο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Πανεπιστημιακό, </w:t>
      </w:r>
      <w:r>
        <w:rPr>
          <w:rFonts w:eastAsia="Times New Roman" w:cs="Times New Roman"/>
          <w:szCs w:val="24"/>
        </w:rPr>
        <w:t>Ε</w:t>
      </w:r>
      <w:r>
        <w:rPr>
          <w:rFonts w:eastAsia="Times New Roman" w:cs="Times New Roman"/>
          <w:szCs w:val="24"/>
        </w:rPr>
        <w:t>ρευνητικ</w:t>
      </w:r>
      <w:r>
        <w:rPr>
          <w:rFonts w:eastAsia="Times New Roman" w:cs="Times New Roman"/>
          <w:szCs w:val="24"/>
        </w:rPr>
        <w:t>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έντρο του Πανεπιστημίου</w:t>
      </w:r>
      <w:r>
        <w:rPr>
          <w:rFonts w:eastAsia="Times New Roman" w:cs="Times New Roman"/>
          <w:szCs w:val="24"/>
        </w:rPr>
        <w:t xml:space="preserve"> Πελοποννήσου πρέπει να έχει έδρα την Τρίπολη</w:t>
      </w:r>
      <w:r>
        <w:rPr>
          <w:rFonts w:eastAsia="Times New Roman" w:cs="Times New Roman"/>
          <w:szCs w:val="24"/>
        </w:rPr>
        <w:t>.</w:t>
      </w:r>
    </w:p>
    <w:p w14:paraId="2E24745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Σημαντική είναι </w:t>
      </w:r>
      <w:r>
        <w:rPr>
          <w:rFonts w:eastAsia="Times New Roman" w:cs="Times New Roman"/>
          <w:szCs w:val="24"/>
        </w:rPr>
        <w:t>και</w:t>
      </w:r>
      <w:r>
        <w:rPr>
          <w:rFonts w:eastAsia="Times New Roman" w:cs="Times New Roman"/>
          <w:szCs w:val="24"/>
        </w:rPr>
        <w:t xml:space="preserve"> η ίδρυση Σχολής Επιστημών Υγείας με έδρα την Τρίπολη</w:t>
      </w:r>
      <w:r>
        <w:rPr>
          <w:rFonts w:eastAsia="Times New Roman" w:cs="Times New Roman"/>
          <w:szCs w:val="24"/>
        </w:rPr>
        <w:t>,</w:t>
      </w:r>
      <w:r>
        <w:rPr>
          <w:rFonts w:eastAsia="Times New Roman" w:cs="Times New Roman"/>
          <w:szCs w:val="24"/>
        </w:rPr>
        <w:t xml:space="preserve"> διότι η παρουσία του </w:t>
      </w:r>
      <w:proofErr w:type="spellStart"/>
      <w:r>
        <w:rPr>
          <w:rFonts w:eastAsia="Times New Roman" w:cs="Times New Roman"/>
          <w:szCs w:val="24"/>
        </w:rPr>
        <w:t>Παναρκαδικο</w:t>
      </w:r>
      <w:r>
        <w:rPr>
          <w:rFonts w:eastAsia="Times New Roman" w:cs="Times New Roman"/>
          <w:szCs w:val="24"/>
        </w:rPr>
        <w:t>ύ</w:t>
      </w:r>
      <w:proofErr w:type="spellEnd"/>
      <w:r>
        <w:rPr>
          <w:rFonts w:eastAsia="Times New Roman" w:cs="Times New Roman"/>
          <w:szCs w:val="24"/>
        </w:rPr>
        <w:t xml:space="preserve"> Νοσοκομείου, ενός μεγάλου νοσοκομείου, το επιτάσσει, όπως επίσης και η μεταφορά της Νοσηλευτικής Σχολής με το νέο ακαδημαϊκό έτος από τη Σπάρτη στην Τρίπολη, ενισχύοντας την πρακτική άσκηση και συνακόλουθα την ποιότητα της εκπαίδευσης των φοιτητών και τη</w:t>
      </w:r>
      <w:r>
        <w:rPr>
          <w:rFonts w:eastAsia="Times New Roman" w:cs="Times New Roman"/>
          <w:szCs w:val="24"/>
        </w:rPr>
        <w:t>ν επαγγελματική αποκατάσταση</w:t>
      </w:r>
      <w:r>
        <w:rPr>
          <w:rFonts w:eastAsia="Times New Roman" w:cs="Times New Roman"/>
          <w:szCs w:val="24"/>
        </w:rPr>
        <w:t xml:space="preserve"> τους</w:t>
      </w:r>
      <w:r>
        <w:rPr>
          <w:rFonts w:eastAsia="Times New Roman" w:cs="Times New Roman"/>
          <w:szCs w:val="24"/>
        </w:rPr>
        <w:t>.</w:t>
      </w:r>
    </w:p>
    <w:p w14:paraId="2E24745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Τέλος, κύριε Υπουργέ, όλα όσα </w:t>
      </w:r>
      <w:proofErr w:type="spellStart"/>
      <w:r>
        <w:rPr>
          <w:rFonts w:eastAsia="Times New Roman" w:cs="Times New Roman"/>
          <w:szCs w:val="24"/>
        </w:rPr>
        <w:t>ελέχθησαν</w:t>
      </w:r>
      <w:proofErr w:type="spellEnd"/>
      <w:r>
        <w:rPr>
          <w:rFonts w:eastAsia="Times New Roman" w:cs="Times New Roman"/>
          <w:szCs w:val="24"/>
        </w:rPr>
        <w:t xml:space="preserve"> και βέβαια</w:t>
      </w:r>
      <w:r>
        <w:rPr>
          <w:rFonts w:eastAsia="Times New Roman" w:cs="Times New Roman"/>
          <w:szCs w:val="24"/>
        </w:rPr>
        <w:t>,</w:t>
      </w:r>
      <w:r>
        <w:rPr>
          <w:rFonts w:eastAsia="Times New Roman" w:cs="Times New Roman"/>
          <w:szCs w:val="24"/>
        </w:rPr>
        <w:t xml:space="preserve"> το γεγονός ότι η κτηνοτροφία αποτελεί ισχυρό και δυνάμενο να ισχυροποιηθεί</w:t>
      </w:r>
      <w:r>
        <w:rPr>
          <w:rFonts w:eastAsia="Times New Roman" w:cs="Times New Roman"/>
          <w:szCs w:val="24"/>
        </w:rPr>
        <w:t>,</w:t>
      </w:r>
      <w:r>
        <w:rPr>
          <w:rFonts w:eastAsia="Times New Roman" w:cs="Times New Roman"/>
          <w:szCs w:val="24"/>
        </w:rPr>
        <w:t xml:space="preserve"> ακόμα περισσότερο</w:t>
      </w:r>
      <w:r>
        <w:rPr>
          <w:rFonts w:eastAsia="Times New Roman" w:cs="Times New Roman"/>
          <w:szCs w:val="24"/>
        </w:rPr>
        <w:t>,</w:t>
      </w:r>
      <w:r>
        <w:rPr>
          <w:rFonts w:eastAsia="Times New Roman" w:cs="Times New Roman"/>
          <w:szCs w:val="24"/>
        </w:rPr>
        <w:t xml:space="preserve"> πυλώνα ανάπτυξης επιβάλλουν -το είπατε εξάλλου- την ίδρυση </w:t>
      </w:r>
      <w:r>
        <w:rPr>
          <w:rFonts w:eastAsia="Times New Roman" w:cs="Times New Roman"/>
          <w:szCs w:val="24"/>
        </w:rPr>
        <w:t>Κ</w:t>
      </w:r>
      <w:r>
        <w:rPr>
          <w:rFonts w:eastAsia="Times New Roman" w:cs="Times New Roman"/>
          <w:szCs w:val="24"/>
        </w:rPr>
        <w:t>την</w:t>
      </w:r>
      <w:r>
        <w:rPr>
          <w:rFonts w:eastAsia="Times New Roman" w:cs="Times New Roman"/>
          <w:szCs w:val="24"/>
        </w:rPr>
        <w:t>ια</w:t>
      </w:r>
      <w:r>
        <w:rPr>
          <w:rFonts w:eastAsia="Times New Roman" w:cs="Times New Roman"/>
          <w:szCs w:val="24"/>
        </w:rPr>
        <w:t xml:space="preserve">τρικής </w:t>
      </w:r>
      <w:r>
        <w:rPr>
          <w:rFonts w:eastAsia="Times New Roman" w:cs="Times New Roman"/>
          <w:szCs w:val="24"/>
        </w:rPr>
        <w:t>Σ</w:t>
      </w:r>
      <w:r>
        <w:rPr>
          <w:rFonts w:eastAsia="Times New Roman" w:cs="Times New Roman"/>
          <w:szCs w:val="24"/>
        </w:rPr>
        <w:t>χ</w:t>
      </w:r>
      <w:r>
        <w:rPr>
          <w:rFonts w:eastAsia="Times New Roman" w:cs="Times New Roman"/>
          <w:szCs w:val="24"/>
        </w:rPr>
        <w:t>ολής. Θα έλεγα και εσείς και η Σύγκλητος του Πανεπιστημίου Πελοποννήσου να το προσεγγίσουν θετικά.</w:t>
      </w:r>
    </w:p>
    <w:p w14:paraId="2E247458" w14:textId="77777777" w:rsidR="00ED3BF8" w:rsidRDefault="009F432D">
      <w:pPr>
        <w:spacing w:after="0"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Pr>
          <w:rFonts w:eastAsia="Times New Roman" w:cs="Times New Roman"/>
          <w:szCs w:val="24"/>
        </w:rPr>
        <w:t>Κύριε συνάδελφε, σας παρακαλώ πολύ, ολοκληρώστε.</w:t>
      </w:r>
    </w:p>
    <w:p w14:paraId="2E247459"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w:t>
      </w:r>
      <w:r w:rsidRPr="00B919F5">
        <w:rPr>
          <w:rFonts w:eastAsia="Times New Roman" w:cs="Times New Roman"/>
          <w:szCs w:val="24"/>
        </w:rPr>
        <w:t>Τελειώνω,</w:t>
      </w:r>
      <w:r>
        <w:rPr>
          <w:rFonts w:eastAsia="Times New Roman" w:cs="Times New Roman"/>
          <w:szCs w:val="24"/>
        </w:rPr>
        <w:t xml:space="preserve"> κύριε Πρόεδρε.</w:t>
      </w:r>
    </w:p>
    <w:p w14:paraId="2E24745A"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παραγωγή μελιού στην Αρκαδία </w:t>
      </w:r>
      <w:r>
        <w:rPr>
          <w:rFonts w:eastAsia="Times New Roman" w:cs="Times New Roman"/>
          <w:szCs w:val="24"/>
        </w:rPr>
        <w:t xml:space="preserve">και ιδίως στην περιοχή του </w:t>
      </w:r>
      <w:proofErr w:type="spellStart"/>
      <w:r>
        <w:rPr>
          <w:rFonts w:eastAsia="Times New Roman" w:cs="Times New Roman"/>
          <w:szCs w:val="24"/>
        </w:rPr>
        <w:t>Μαινάλου</w:t>
      </w:r>
      <w:proofErr w:type="spellEnd"/>
      <w:r>
        <w:rPr>
          <w:rFonts w:eastAsia="Times New Roman" w:cs="Times New Roman"/>
          <w:szCs w:val="24"/>
        </w:rPr>
        <w:t xml:space="preserve">, του Πάρνωνα και άλλων ορεινών περιοχών είναι </w:t>
      </w:r>
      <w:r>
        <w:rPr>
          <w:rFonts w:eastAsia="Times New Roman" w:cs="Times New Roman"/>
          <w:szCs w:val="24"/>
        </w:rPr>
        <w:lastRenderedPageBreak/>
        <w:t>εξαιρετικά υψηλή και κυρίως</w:t>
      </w:r>
      <w:r>
        <w:rPr>
          <w:rFonts w:eastAsia="Times New Roman" w:cs="Times New Roman"/>
          <w:szCs w:val="24"/>
        </w:rPr>
        <w:t>,</w:t>
      </w:r>
      <w:r>
        <w:rPr>
          <w:rFonts w:eastAsia="Times New Roman" w:cs="Times New Roman"/>
          <w:szCs w:val="24"/>
        </w:rPr>
        <w:t xml:space="preserve"> ποιοτικά ανώτερη</w:t>
      </w:r>
      <w:r>
        <w:rPr>
          <w:rFonts w:eastAsia="Times New Roman" w:cs="Times New Roman"/>
          <w:szCs w:val="24"/>
        </w:rPr>
        <w:t>,</w:t>
      </w:r>
      <w:r>
        <w:rPr>
          <w:rFonts w:eastAsia="Times New Roman" w:cs="Times New Roman"/>
          <w:szCs w:val="24"/>
        </w:rPr>
        <w:t xml:space="preserve"> σε σχέση με άλλες περιοχές της Πελοποννήσου. Τα προγράμματα του</w:t>
      </w:r>
      <w:r>
        <w:rPr>
          <w:rFonts w:eastAsia="Times New Roman" w:cs="Times New Roman"/>
          <w:szCs w:val="24"/>
        </w:rPr>
        <w:t xml:space="preserve">, ενδεχομένως </w:t>
      </w:r>
      <w:proofErr w:type="spellStart"/>
      <w:r>
        <w:rPr>
          <w:rFonts w:eastAsia="Times New Roman" w:cs="Times New Roman"/>
          <w:szCs w:val="24"/>
        </w:rPr>
        <w:t>ιδρυσόμενου</w:t>
      </w:r>
      <w:proofErr w:type="spellEnd"/>
      <w:r>
        <w:rPr>
          <w:rFonts w:eastAsia="Times New Roman" w:cs="Times New Roman"/>
          <w:szCs w:val="24"/>
        </w:rPr>
        <w:t>, με τροπολογία τεσσάρων συναδέλφων του</w:t>
      </w:r>
      <w:r>
        <w:rPr>
          <w:rFonts w:eastAsia="Times New Roman" w:cs="Times New Roman"/>
          <w:szCs w:val="24"/>
        </w:rPr>
        <w:t xml:space="preserve"> ΣΥΡΙΖΑ,</w:t>
      </w:r>
      <w:r>
        <w:rPr>
          <w:rFonts w:eastAsia="Times New Roman" w:cs="Times New Roman"/>
          <w:szCs w:val="24"/>
        </w:rPr>
        <w:t xml:space="preserve"> Ινστιτούτου Μελισσοκομίας θα προωθήσουν την ανάπτυξη του κλάδου και την υλοποίηση δράσεων</w:t>
      </w:r>
      <w:r>
        <w:rPr>
          <w:rFonts w:eastAsia="Times New Roman" w:cs="Times New Roman"/>
          <w:szCs w:val="24"/>
        </w:rPr>
        <w:t>,</w:t>
      </w:r>
      <w:r>
        <w:rPr>
          <w:rFonts w:eastAsia="Times New Roman" w:cs="Times New Roman"/>
          <w:szCs w:val="24"/>
        </w:rPr>
        <w:t xml:space="preserve"> βάσει </w:t>
      </w:r>
      <w:r>
        <w:rPr>
          <w:rFonts w:eastAsia="Times New Roman" w:cs="Times New Roman"/>
          <w:szCs w:val="24"/>
        </w:rPr>
        <w:t xml:space="preserve">του </w:t>
      </w:r>
      <w:r>
        <w:rPr>
          <w:rFonts w:eastAsia="Times New Roman" w:cs="Times New Roman"/>
          <w:szCs w:val="24"/>
        </w:rPr>
        <w:t>εθνικού σχεδιασμού</w:t>
      </w:r>
      <w:r>
        <w:rPr>
          <w:rFonts w:eastAsia="Times New Roman" w:cs="Times New Roman"/>
          <w:szCs w:val="24"/>
        </w:rPr>
        <w:t>,</w:t>
      </w:r>
      <w:r>
        <w:rPr>
          <w:rFonts w:eastAsia="Times New Roman" w:cs="Times New Roman"/>
          <w:szCs w:val="24"/>
        </w:rPr>
        <w:t xml:space="preserve"> με στόχο την προώθηση του μελιού στην εσωτερική κατανάλωση και στο εξωτερικό.</w:t>
      </w:r>
    </w:p>
    <w:p w14:paraId="2E24745B"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Προτείνεται, λοιπόν</w:t>
      </w:r>
      <w:r>
        <w:rPr>
          <w:rFonts w:eastAsia="Times New Roman" w:cs="Times New Roman"/>
          <w:szCs w:val="24"/>
        </w:rPr>
        <w:t xml:space="preserve">, και </w:t>
      </w:r>
      <w:r>
        <w:rPr>
          <w:rFonts w:eastAsia="Times New Roman" w:cs="Times New Roman"/>
          <w:szCs w:val="24"/>
        </w:rPr>
        <w:t xml:space="preserve"> </w:t>
      </w:r>
      <w:proofErr w:type="spellStart"/>
      <w:r>
        <w:rPr>
          <w:rFonts w:eastAsia="Times New Roman" w:cs="Times New Roman"/>
          <w:szCs w:val="24"/>
        </w:rPr>
        <w:t>το</w:t>
      </w:r>
      <w:r>
        <w:rPr>
          <w:rFonts w:eastAsia="Times New Roman" w:cs="Times New Roman"/>
          <w:szCs w:val="24"/>
        </w:rPr>
        <w:t>λάβουν</w:t>
      </w:r>
      <w:proofErr w:type="spellEnd"/>
      <w:r>
        <w:rPr>
          <w:rFonts w:eastAsia="Times New Roman" w:cs="Times New Roman"/>
          <w:szCs w:val="24"/>
        </w:rPr>
        <w:t xml:space="preserve"> υπόψη </w:t>
      </w:r>
      <w:r>
        <w:rPr>
          <w:rFonts w:eastAsia="Times New Roman" w:cs="Times New Roman"/>
          <w:szCs w:val="24"/>
        </w:rPr>
        <w:t xml:space="preserve">το Υπουργείο Παιδείας </w:t>
      </w:r>
      <w:r>
        <w:rPr>
          <w:rFonts w:eastAsia="Times New Roman" w:cs="Times New Roman"/>
          <w:szCs w:val="24"/>
        </w:rPr>
        <w:t>και οι πανεπιστημιακές αρχές</w:t>
      </w:r>
      <w:r>
        <w:rPr>
          <w:rFonts w:eastAsia="Times New Roman" w:cs="Times New Roman"/>
          <w:szCs w:val="24"/>
        </w:rPr>
        <w:t xml:space="preserve">, να εξεταστεί για επιλογή, </w:t>
      </w:r>
      <w:r>
        <w:rPr>
          <w:rFonts w:eastAsia="Times New Roman" w:cs="Times New Roman"/>
          <w:szCs w:val="24"/>
        </w:rPr>
        <w:t>-</w:t>
      </w:r>
      <w:r>
        <w:rPr>
          <w:rFonts w:eastAsia="Times New Roman" w:cs="Times New Roman"/>
          <w:szCs w:val="24"/>
        </w:rPr>
        <w:t xml:space="preserve"> ως έδρα του Ινστιτούτου</w:t>
      </w:r>
      <w:r>
        <w:rPr>
          <w:rFonts w:eastAsia="Times New Roman" w:cs="Times New Roman"/>
          <w:szCs w:val="24"/>
        </w:rPr>
        <w:t>,</w:t>
      </w:r>
      <w:r>
        <w:rPr>
          <w:rFonts w:eastAsia="Times New Roman" w:cs="Times New Roman"/>
          <w:szCs w:val="24"/>
        </w:rPr>
        <w:t xml:space="preserve"> η Βυτίνα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βρίσκεται </w:t>
      </w:r>
      <w:r>
        <w:rPr>
          <w:rFonts w:eastAsia="Times New Roman" w:cs="Times New Roman"/>
          <w:szCs w:val="24"/>
        </w:rPr>
        <w:t xml:space="preserve">στην περιοχή του </w:t>
      </w:r>
      <w:proofErr w:type="spellStart"/>
      <w:r>
        <w:rPr>
          <w:rFonts w:eastAsia="Times New Roman" w:cs="Times New Roman"/>
          <w:szCs w:val="24"/>
        </w:rPr>
        <w:t>Μαινάλου</w:t>
      </w:r>
      <w:proofErr w:type="spellEnd"/>
      <w:r>
        <w:rPr>
          <w:rFonts w:eastAsia="Times New Roman" w:cs="Times New Roman"/>
          <w:szCs w:val="24"/>
        </w:rPr>
        <w:t>. Η Βυτίνα</w:t>
      </w:r>
      <w:r>
        <w:rPr>
          <w:rFonts w:eastAsia="Times New Roman" w:cs="Times New Roman"/>
          <w:szCs w:val="24"/>
        </w:rPr>
        <w:t xml:space="preserve"> προσφέρεται γι’ αυτό. </w:t>
      </w:r>
    </w:p>
    <w:p w14:paraId="2E24745C"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Παπαηλιού, έχετε φτάσει στα εν</w:t>
      </w:r>
      <w:r>
        <w:rPr>
          <w:rFonts w:eastAsia="Times New Roman" w:cs="Times New Roman"/>
          <w:szCs w:val="24"/>
        </w:rPr>
        <w:t>νέα λεπτά. Με φέρνετε σε δύσκολη θέση.</w:t>
      </w:r>
    </w:p>
    <w:p w14:paraId="2E24745D"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Στην περιοχή παράγεται το περίφημο </w:t>
      </w:r>
      <w:r>
        <w:rPr>
          <w:rFonts w:eastAsia="Times New Roman" w:cs="Times New Roman"/>
          <w:szCs w:val="24"/>
        </w:rPr>
        <w:t>μ</w:t>
      </w:r>
      <w:r>
        <w:rPr>
          <w:rFonts w:eastAsia="Times New Roman" w:cs="Times New Roman"/>
          <w:szCs w:val="24"/>
        </w:rPr>
        <w:t xml:space="preserve">έλι </w:t>
      </w:r>
      <w:r>
        <w:rPr>
          <w:rFonts w:eastAsia="Times New Roman" w:cs="Times New Roman"/>
          <w:szCs w:val="24"/>
        </w:rPr>
        <w:t xml:space="preserve">ΠΟΠ </w:t>
      </w:r>
      <w:r>
        <w:rPr>
          <w:rFonts w:eastAsia="Times New Roman" w:cs="Times New Roman"/>
          <w:szCs w:val="24"/>
        </w:rPr>
        <w:t>β</w:t>
      </w:r>
      <w:r>
        <w:rPr>
          <w:rFonts w:eastAsia="Times New Roman" w:cs="Times New Roman"/>
          <w:szCs w:val="24"/>
        </w:rPr>
        <w:t xml:space="preserve">ανίλια </w:t>
      </w:r>
      <w:proofErr w:type="spellStart"/>
      <w:r>
        <w:rPr>
          <w:rFonts w:eastAsia="Times New Roman" w:cs="Times New Roman"/>
          <w:szCs w:val="24"/>
        </w:rPr>
        <w:t>Μαινάλου</w:t>
      </w:r>
      <w:r>
        <w:rPr>
          <w:rFonts w:eastAsia="Times New Roman" w:cs="Times New Roman"/>
          <w:szCs w:val="24"/>
        </w:rPr>
        <w:t>-</w:t>
      </w:r>
      <w:r>
        <w:rPr>
          <w:rFonts w:eastAsia="Times New Roman" w:cs="Times New Roman"/>
          <w:szCs w:val="24"/>
        </w:rPr>
        <w:t>Βυτίνης</w:t>
      </w:r>
      <w:proofErr w:type="spellEnd"/>
      <w:r>
        <w:rPr>
          <w:rFonts w:eastAsia="Times New Roman" w:cs="Times New Roman"/>
          <w:szCs w:val="24"/>
        </w:rPr>
        <w:t>, όπως επίσης υπάρχ</w:t>
      </w:r>
      <w:r>
        <w:rPr>
          <w:rFonts w:eastAsia="Times New Roman" w:cs="Times New Roman"/>
          <w:szCs w:val="24"/>
        </w:rPr>
        <w:t>ουν</w:t>
      </w:r>
      <w:r>
        <w:rPr>
          <w:rFonts w:eastAsia="Times New Roman" w:cs="Times New Roman"/>
          <w:szCs w:val="24"/>
        </w:rPr>
        <w:t xml:space="preserve"> και </w:t>
      </w:r>
      <w:r>
        <w:rPr>
          <w:rFonts w:eastAsia="Times New Roman" w:cs="Times New Roman"/>
          <w:szCs w:val="24"/>
        </w:rPr>
        <w:t xml:space="preserve">οι </w:t>
      </w:r>
      <w:r>
        <w:rPr>
          <w:rFonts w:eastAsia="Times New Roman" w:cs="Times New Roman"/>
          <w:szCs w:val="24"/>
        </w:rPr>
        <w:t>εγκατ</w:t>
      </w:r>
      <w:r>
        <w:rPr>
          <w:rFonts w:eastAsia="Times New Roman" w:cs="Times New Roman"/>
          <w:szCs w:val="24"/>
        </w:rPr>
        <w:t>α</w:t>
      </w:r>
      <w:r>
        <w:rPr>
          <w:rFonts w:eastAsia="Times New Roman" w:cs="Times New Roman"/>
          <w:szCs w:val="24"/>
        </w:rPr>
        <w:t>στ</w:t>
      </w:r>
      <w:r>
        <w:rPr>
          <w:rFonts w:eastAsia="Times New Roman" w:cs="Times New Roman"/>
          <w:szCs w:val="24"/>
        </w:rPr>
        <w:t>ά</w:t>
      </w:r>
      <w:r>
        <w:rPr>
          <w:rFonts w:eastAsia="Times New Roman" w:cs="Times New Roman"/>
          <w:szCs w:val="24"/>
        </w:rPr>
        <w:t>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της  Γεωργικής Σχολής, στην οποία περιλαμβάνεται και το κρατικό κτήμα </w:t>
      </w:r>
      <w:r>
        <w:rPr>
          <w:rFonts w:eastAsia="Times New Roman" w:cs="Times New Roman"/>
          <w:szCs w:val="24"/>
        </w:rPr>
        <w:t xml:space="preserve">Βυτίνας, που </w:t>
      </w:r>
      <w:proofErr w:type="spellStart"/>
      <w:r>
        <w:rPr>
          <w:rFonts w:eastAsia="Times New Roman" w:cs="Times New Roman"/>
          <w:szCs w:val="24"/>
        </w:rPr>
        <w:t>προρί</w:t>
      </w:r>
      <w:r>
        <w:rPr>
          <w:rFonts w:eastAsia="Times New Roman" w:cs="Times New Roman"/>
          <w:szCs w:val="24"/>
        </w:rPr>
        <w:lastRenderedPageBreak/>
        <w:t>ζεται</w:t>
      </w:r>
      <w:proofErr w:type="spellEnd"/>
      <w:r>
        <w:rPr>
          <w:rFonts w:eastAsia="Times New Roman" w:cs="Times New Roman"/>
          <w:szCs w:val="24"/>
        </w:rPr>
        <w:t xml:space="preserve"> </w:t>
      </w:r>
      <w:r>
        <w:rPr>
          <w:rFonts w:eastAsia="Times New Roman" w:cs="Times New Roman"/>
          <w:szCs w:val="24"/>
        </w:rPr>
        <w:t>για πειραματικές καλλιέργειες. Ας ληφθεί υπόψη</w:t>
      </w:r>
      <w:r>
        <w:rPr>
          <w:rFonts w:eastAsia="Times New Roman" w:cs="Times New Roman"/>
          <w:szCs w:val="24"/>
        </w:rPr>
        <w:t>, ας εξεταστεί</w:t>
      </w:r>
      <w:r>
        <w:rPr>
          <w:rFonts w:eastAsia="Times New Roman" w:cs="Times New Roman"/>
          <w:szCs w:val="24"/>
        </w:rPr>
        <w:t xml:space="preserve"> και ας προταθεί η συγκεκριμένη πρόταση προς τη Σύγκλητο του Πανεπιστημίου Πελοποννήσου.</w:t>
      </w:r>
    </w:p>
    <w:p w14:paraId="2E24745E"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24745F"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460" w14:textId="77777777" w:rsidR="00ED3BF8" w:rsidRDefault="009F432D">
      <w:pPr>
        <w:spacing w:after="0"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Pr>
          <w:rFonts w:eastAsia="Times New Roman" w:cs="Times New Roman"/>
          <w:szCs w:val="24"/>
        </w:rPr>
        <w:t>Θα το</w:t>
      </w:r>
      <w:r>
        <w:rPr>
          <w:rFonts w:eastAsia="Times New Roman" w:cs="Times New Roman"/>
          <w:szCs w:val="24"/>
        </w:rPr>
        <w:t xml:space="preserve"> πω για άλλη μια φορά: Είπαμε τα πέντε λεπτά τα κάνουμε επτά. Μην το εκμεταλλεύεσθε. Μέχρι στιγμής</w:t>
      </w:r>
      <w:r>
        <w:rPr>
          <w:rFonts w:eastAsia="Times New Roman" w:cs="Times New Roman"/>
          <w:szCs w:val="24"/>
        </w:rPr>
        <w:t>,</w:t>
      </w:r>
      <w:r>
        <w:rPr>
          <w:rFonts w:eastAsia="Times New Roman" w:cs="Times New Roman"/>
          <w:szCs w:val="24"/>
        </w:rPr>
        <w:t xml:space="preserve"> δύο συνάδελφοι το έχουν κάνει.</w:t>
      </w:r>
    </w:p>
    <w:p w14:paraId="2E247461"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Ακριώτης.</w:t>
      </w:r>
    </w:p>
    <w:p w14:paraId="2E247462"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Ευχαριστώ, κύριε Πρόεδρε. </w:t>
      </w:r>
    </w:p>
    <w:p w14:paraId="2E247463"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Αγαπητές κυρίες και κύριοι Βουλευτές, ο εκπαιδευτι</w:t>
      </w:r>
      <w:r>
        <w:rPr>
          <w:rFonts w:eastAsia="Times New Roman" w:cs="Times New Roman"/>
          <w:szCs w:val="24"/>
        </w:rPr>
        <w:t>κός χάρτης της Ελλάδας αλλάζει. Παθογένειες και στρεβλώσεις του παρελθόντος διορθώνονται. Στόχος της μεταρρυθμιστικής μας προσπάθειας η παροχή ποιοτικής δημόσιας δωρεάν παιδείας σε όλες τις βαθμίδες του εκπαιδευτικού συστήματος.</w:t>
      </w:r>
    </w:p>
    <w:p w14:paraId="2E24746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Αλλαγή δεν μπορεί να υπάρξε</w:t>
      </w:r>
      <w:r>
        <w:rPr>
          <w:rFonts w:eastAsia="Times New Roman" w:cs="Times New Roman"/>
          <w:szCs w:val="24"/>
        </w:rPr>
        <w:t>ι σίγουρα χωρίς διαφωνίες. Είναι διαφορετικό, όμως, να μιλάμε για διαφωνίες και εντελώς διαφορετικό πράγμα η σφοδρή επίθεση</w:t>
      </w:r>
      <w:r>
        <w:rPr>
          <w:rFonts w:eastAsia="Times New Roman" w:cs="Times New Roman"/>
          <w:szCs w:val="24"/>
        </w:rPr>
        <w:t>,</w:t>
      </w:r>
      <w:r>
        <w:rPr>
          <w:rFonts w:eastAsia="Times New Roman" w:cs="Times New Roman"/>
          <w:szCs w:val="24"/>
        </w:rPr>
        <w:t xml:space="preserve"> που εξαπέλυσε η Αντιπολίτευση</w:t>
      </w:r>
      <w:r>
        <w:rPr>
          <w:rFonts w:eastAsia="Times New Roman" w:cs="Times New Roman"/>
          <w:szCs w:val="24"/>
        </w:rPr>
        <w:t>,</w:t>
      </w:r>
      <w:r>
        <w:rPr>
          <w:rFonts w:eastAsia="Times New Roman" w:cs="Times New Roman"/>
          <w:szCs w:val="24"/>
        </w:rPr>
        <w:t xml:space="preserve"> με αφορμή το παρόν νομοσχέδιο. </w:t>
      </w:r>
    </w:p>
    <w:p w14:paraId="2E24746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Η εξίσωση των δημόσιων πανεπιστημίων με κέντρα κατασκευής μολότοφ κα</w:t>
      </w:r>
      <w:r>
        <w:rPr>
          <w:rFonts w:eastAsia="Times New Roman" w:cs="Times New Roman"/>
          <w:szCs w:val="24"/>
        </w:rPr>
        <w:t>ι άντρα, τα οποία δίνουν άσυλο σε εγκληματικές συμμορίες, συνιστά βαρύτατη απαξίωση του δημόσιου πανεπιστημίου από τον Αρχηγό της Αξιωματικής Αντιπολίτευσης, ενός πανεπιστημίου, όπου, παρά τα όποια προβλήματα, πραγματοποιείται σημαντικό διδακτικό και ερευν</w:t>
      </w:r>
      <w:r>
        <w:rPr>
          <w:rFonts w:eastAsia="Times New Roman" w:cs="Times New Roman"/>
          <w:szCs w:val="24"/>
        </w:rPr>
        <w:t>ητικό έργο</w:t>
      </w:r>
      <w:r>
        <w:rPr>
          <w:rFonts w:eastAsia="Times New Roman" w:cs="Times New Roman"/>
          <w:szCs w:val="24"/>
        </w:rPr>
        <w:t>,</w:t>
      </w:r>
      <w:r>
        <w:rPr>
          <w:rFonts w:eastAsia="Times New Roman" w:cs="Times New Roman"/>
          <w:szCs w:val="24"/>
        </w:rPr>
        <w:t xml:space="preserve"> με διεθνή αναγνώριση. Καλά τα ιδιωτικά κολλέγια, αλλά ας περάσει ο κ. Μητσοτάκης και καμ</w:t>
      </w:r>
      <w:r>
        <w:rPr>
          <w:rFonts w:eastAsia="Times New Roman" w:cs="Times New Roman"/>
          <w:szCs w:val="24"/>
        </w:rPr>
        <w:t>μ</w:t>
      </w:r>
      <w:r>
        <w:rPr>
          <w:rFonts w:eastAsia="Times New Roman" w:cs="Times New Roman"/>
          <w:szCs w:val="24"/>
        </w:rPr>
        <w:t xml:space="preserve">ία βόλτα από τα ελληνικά ΑΕΙ, για να δει τι γίνεται. </w:t>
      </w:r>
    </w:p>
    <w:p w14:paraId="2E24746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 παρόν νομοσχέδιο αντιμετωπίζεται ένα από τα βασικά προβλήματα στη </w:t>
      </w:r>
      <w:r>
        <w:rPr>
          <w:rFonts w:eastAsia="Times New Roman" w:cs="Times New Roman"/>
          <w:szCs w:val="24"/>
        </w:rPr>
        <w:t xml:space="preserve">δευτεροβάθμια εκπαίδευση: η ανυπαρξία της Γ΄ </w:t>
      </w:r>
      <w:r>
        <w:rPr>
          <w:rFonts w:eastAsia="Times New Roman" w:cs="Times New Roman"/>
          <w:szCs w:val="24"/>
        </w:rPr>
        <w:t>λ</w:t>
      </w:r>
      <w:r>
        <w:rPr>
          <w:rFonts w:eastAsia="Times New Roman" w:cs="Times New Roman"/>
          <w:szCs w:val="24"/>
        </w:rPr>
        <w:t xml:space="preserve">υκείου. </w:t>
      </w:r>
    </w:p>
    <w:p w14:paraId="2E24746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Ποια είναι η κατάσταση σήμερα; Ανύπαρκτη η Γ’ </w:t>
      </w:r>
      <w:r>
        <w:rPr>
          <w:rFonts w:eastAsia="Times New Roman" w:cs="Times New Roman"/>
          <w:szCs w:val="24"/>
        </w:rPr>
        <w:t>λ</w:t>
      </w:r>
      <w:r>
        <w:rPr>
          <w:rFonts w:eastAsia="Times New Roman" w:cs="Times New Roman"/>
          <w:szCs w:val="24"/>
        </w:rPr>
        <w:t xml:space="preserve">υκείου. Αντιμετωπίζεται ως πάρεργο. Περίπου 2,5 δισεκατομμύρια ευρώ δαπανώνται κάθε χρόνο για την προετοιμασία των υποψηφίων. Καλά νέα για τα </w:t>
      </w:r>
      <w:r>
        <w:rPr>
          <w:rFonts w:eastAsia="Times New Roman" w:cs="Times New Roman"/>
          <w:szCs w:val="24"/>
        </w:rPr>
        <w:t xml:space="preserve">φροντιστήρια, κακά νέα για την ελληνική οικογένεια. Ο μαθητής φεύγει τρέχοντας από τη σχολική αίθουσα, για να πάει στην αίθουσα του φροντιστηρίου, αναλογιζόμενος την </w:t>
      </w:r>
      <w:r>
        <w:rPr>
          <w:rFonts w:eastAsia="Times New Roman" w:cs="Times New Roman"/>
          <w:szCs w:val="24"/>
        </w:rPr>
        <w:lastRenderedPageBreak/>
        <w:t>αίθουσα του πανεπιστημίου, απουσιάζοντας τελικά από τη σχολική διαδικασία, για να καταλήξε</w:t>
      </w:r>
      <w:r>
        <w:rPr>
          <w:rFonts w:eastAsia="Times New Roman" w:cs="Times New Roman"/>
          <w:szCs w:val="24"/>
        </w:rPr>
        <w:t>ι σε ένα μεγάλο ποσοστό, όχι στη σχολή που επιθυμεί, αλλά όπου τύχει. Ένα απογοητευτικά μικρό ποσοστό</w:t>
      </w:r>
      <w:r>
        <w:rPr>
          <w:rFonts w:eastAsia="Times New Roman" w:cs="Times New Roman"/>
          <w:szCs w:val="24"/>
        </w:rPr>
        <w:t>,</w:t>
      </w:r>
      <w:r>
        <w:rPr>
          <w:rFonts w:eastAsia="Times New Roman" w:cs="Times New Roman"/>
          <w:szCs w:val="24"/>
        </w:rPr>
        <w:t xml:space="preserve"> της τάξης του 1/3 φαίνεται να μπαίνει στη σχολή της προτίμησής του. </w:t>
      </w:r>
    </w:p>
    <w:p w14:paraId="2E24746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δημόσιο σχολείο απαξιώνεται. Απαξιώνεται η εκπαιδευτική διαδικασία. Τι αλλάζει, λοιπόν, στη Γ’ </w:t>
      </w:r>
      <w:r>
        <w:rPr>
          <w:rFonts w:eastAsia="Times New Roman" w:cs="Times New Roman"/>
          <w:szCs w:val="24"/>
        </w:rPr>
        <w:t>λ</w:t>
      </w:r>
      <w:r>
        <w:rPr>
          <w:rFonts w:eastAsia="Times New Roman" w:cs="Times New Roman"/>
          <w:szCs w:val="24"/>
        </w:rPr>
        <w:t xml:space="preserve">υκείου με το παρόν νομοσχέδιο; Αλλάζουν η δομή και το πρόγραμμα. Νέα λιτή δομή, μείωση των αντικειμένων, αύξηση των διδακτικών ωρών και της διδακτέας ύλης. </w:t>
      </w:r>
    </w:p>
    <w:p w14:paraId="2E24746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πληροφορία σήμερα είναι τόσο μακριά όσο ένα κλικ. Αυτό που προέχει είναι να καλλιεργήσουμε τη δυνατότητα ανάλυσης και επεξεργασίας. Δίνουμε τη δυνατότητα για συζήτηση, αφομοίωση και εμβάθυνση με την αύξηση του διδακτικού χρόνου. </w:t>
      </w:r>
    </w:p>
    <w:p w14:paraId="2E24746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Αλλάζει ο τρόπος κτήσης </w:t>
      </w:r>
      <w:r>
        <w:rPr>
          <w:rFonts w:eastAsia="Times New Roman" w:cs="Times New Roman"/>
          <w:szCs w:val="24"/>
        </w:rPr>
        <w:t>του απολυτηρίου για ένα αναβαθμισμένο, αξιόπιστο απολυτήριο. Αλλάζει ο τρόπος εισαγω</w:t>
      </w:r>
      <w:r>
        <w:rPr>
          <w:rFonts w:eastAsia="Times New Roman" w:cs="Times New Roman"/>
          <w:szCs w:val="24"/>
        </w:rPr>
        <w:lastRenderedPageBreak/>
        <w:t xml:space="preserve">γής στην τριτοβάθμια. Τα τμήματα ελεύθερης πρόσβασης αποτελούν ένα πρώτο βήμα για τη σταδιακή καθιέρωση της ελεύθερης πρόσβασης στα ΑΕΙ. </w:t>
      </w:r>
    </w:p>
    <w:p w14:paraId="2E24746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Και πώς αντιδρά η Αντιπολίτευση σ’</w:t>
      </w:r>
      <w:r>
        <w:rPr>
          <w:rFonts w:eastAsia="Times New Roman" w:cs="Times New Roman"/>
          <w:szCs w:val="24"/>
        </w:rPr>
        <w:t xml:space="preserve"> αυτήν την αλλαγή; Με συλλήβδην αφορισμούς και αοριστίες, χωρίς προτάσεις. Η υπερβολή και η στείρα αντιπολίτευση στο μεγαλείο της. Αρμαγεδδών και τερατούργημα το παρόν νομοσχέδιο, κατά την άποψή τους. Μεγαλούργησαν, δηλαδή, μέχρι τώρα και εμείς πάμε να του</w:t>
      </w:r>
      <w:r>
        <w:rPr>
          <w:rFonts w:eastAsia="Times New Roman" w:cs="Times New Roman"/>
          <w:szCs w:val="24"/>
        </w:rPr>
        <w:t>ς χαλάσουμε το αριστούργημα; Μάλλον σαν τραγική ειρωνεία ακούγεται αυτό.</w:t>
      </w:r>
    </w:p>
    <w:p w14:paraId="2E24746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Εάν αναλογιστεί κανείς τα κενά</w:t>
      </w:r>
      <w:r>
        <w:rPr>
          <w:rFonts w:eastAsia="Times New Roman" w:cs="Times New Roman"/>
          <w:szCs w:val="24"/>
        </w:rPr>
        <w:t>,</w:t>
      </w:r>
      <w:r>
        <w:rPr>
          <w:rFonts w:eastAsia="Times New Roman" w:cs="Times New Roman"/>
          <w:szCs w:val="24"/>
        </w:rPr>
        <w:t xml:space="preserve"> που υπήρχαν στην εκπαίδευση, τους μαθητές που ξεκινούσαν τη σχολική τους χρονιά</w:t>
      </w:r>
      <w:r>
        <w:rPr>
          <w:rFonts w:eastAsia="Times New Roman" w:cs="Times New Roman"/>
          <w:szCs w:val="24"/>
        </w:rPr>
        <w:t>,</w:t>
      </w:r>
      <w:r>
        <w:rPr>
          <w:rFonts w:eastAsia="Times New Roman" w:cs="Times New Roman"/>
          <w:szCs w:val="24"/>
        </w:rPr>
        <w:t xml:space="preserve"> χωρίς τα σχολικά βιβλία, τα υποβαθμισμένα ΤΕΙ, σε τέτοιο βαθμό επιτυχί</w:t>
      </w:r>
      <w:r>
        <w:rPr>
          <w:rFonts w:eastAsia="Times New Roman" w:cs="Times New Roman"/>
          <w:szCs w:val="24"/>
        </w:rPr>
        <w:t xml:space="preserve">ας είχε φτάσει το αριστούργημά τους στη δημόσια παιδεία, που άνθιζαν τα φροντιστήρια και τα ιδιαίτερα. Σε τέτοια κατάσταση ήθελαν να φέρουν και την τριτοβάθμια εκπαίδευση, μπας και ιδρύσουν τα ιδιωτικά πανεπιστήμια, που τόσο πολύ και τόσο καιρό επιθυμούν. </w:t>
      </w:r>
    </w:p>
    <w:p w14:paraId="2E24746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Επιπλέον, με το παρόν νομοσχέδιο</w:t>
      </w:r>
      <w:r>
        <w:rPr>
          <w:rFonts w:eastAsia="Times New Roman" w:cs="Times New Roman"/>
          <w:szCs w:val="24"/>
        </w:rPr>
        <w:t>,</w:t>
      </w:r>
      <w:r>
        <w:rPr>
          <w:rFonts w:eastAsia="Times New Roman" w:cs="Times New Roman"/>
          <w:szCs w:val="24"/>
        </w:rPr>
        <w:t xml:space="preserve"> συνεχίζουμε την αναδιάταξη της αρχιτεκτονικής μας στην τριτοβάθμια εκπαίδευση, με στόχο ισχυρά εκπαιδευτικά ιδρύματα</w:t>
      </w:r>
      <w:r>
        <w:rPr>
          <w:rFonts w:eastAsia="Times New Roman" w:cs="Times New Roman"/>
          <w:szCs w:val="24"/>
        </w:rPr>
        <w:t>,</w:t>
      </w:r>
      <w:r>
        <w:rPr>
          <w:rFonts w:eastAsia="Times New Roman" w:cs="Times New Roman"/>
          <w:szCs w:val="24"/>
        </w:rPr>
        <w:t xml:space="preserve"> που να ανταποκρίνονται στις διεθνείς προκλήσεις, με νέα τμήματα, με νέα γνωστικά αντικείμενα. Δεν μένου</w:t>
      </w:r>
      <w:r>
        <w:rPr>
          <w:rFonts w:eastAsia="Times New Roman" w:cs="Times New Roman"/>
          <w:szCs w:val="24"/>
        </w:rPr>
        <w:t xml:space="preserve">με στην ταμπέλα, όπως έπραξαν οι προηγούμενες κυβερνήσεις, αλλά προχωρούμε στην ουσία για μία ποιοτική ανώτατη εκπαίδευση. </w:t>
      </w:r>
    </w:p>
    <w:p w14:paraId="2E24746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νέα αρχιτεκτονική περιλαμβάνει και τα διετή προγράμματα σπουδών για τους αποφοίτους των ΕΠΑΛ, θεσμός που θα συμβάλει καθοριστικά σ</w:t>
      </w:r>
      <w:r>
        <w:rPr>
          <w:rFonts w:eastAsia="Times New Roman" w:cs="Times New Roman"/>
          <w:szCs w:val="24"/>
        </w:rPr>
        <w:t xml:space="preserve">την ουσιαστική αναβάθμιση της επαγγελματικής εκπαίδευσης. </w:t>
      </w:r>
    </w:p>
    <w:p w14:paraId="2E24746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Ακόμη, αποκαθιστούμε την </w:t>
      </w:r>
      <w:proofErr w:type="spellStart"/>
      <w:r>
        <w:rPr>
          <w:rFonts w:eastAsia="Times New Roman" w:cs="Times New Roman"/>
          <w:szCs w:val="24"/>
        </w:rPr>
        <w:t>οργανικότητα</w:t>
      </w:r>
      <w:proofErr w:type="spellEnd"/>
      <w:r>
        <w:rPr>
          <w:rFonts w:eastAsia="Times New Roman" w:cs="Times New Roman"/>
          <w:szCs w:val="24"/>
        </w:rPr>
        <w:t xml:space="preserve"> των πειραματικών σχολείων, θεραπεύοντας μια από τις σημαντικότερες στρεβλώσεις</w:t>
      </w:r>
      <w:r>
        <w:rPr>
          <w:rFonts w:eastAsia="Times New Roman" w:cs="Times New Roman"/>
          <w:szCs w:val="24"/>
        </w:rPr>
        <w:t>,</w:t>
      </w:r>
      <w:r>
        <w:rPr>
          <w:rFonts w:eastAsia="Times New Roman" w:cs="Times New Roman"/>
          <w:szCs w:val="24"/>
        </w:rPr>
        <w:t xml:space="preserve"> που είχαν προκληθεί με την προηγούμενη νομοθεσία. Αναμορφώνουμε το νομοθετικό π</w:t>
      </w:r>
      <w:r>
        <w:rPr>
          <w:rFonts w:eastAsia="Times New Roman" w:cs="Times New Roman"/>
          <w:szCs w:val="24"/>
        </w:rPr>
        <w:t xml:space="preserve">λαίσιο για τα Γενικά Αρχεία του Κράτους, στοχεύοντας στην ενδυνάμωσή </w:t>
      </w:r>
      <w:r>
        <w:rPr>
          <w:rFonts w:eastAsia="Times New Roman" w:cs="Times New Roman"/>
          <w:szCs w:val="24"/>
        </w:rPr>
        <w:t>τους,</w:t>
      </w:r>
      <w:r>
        <w:rPr>
          <w:rFonts w:eastAsia="Times New Roman" w:cs="Times New Roman"/>
          <w:szCs w:val="24"/>
        </w:rPr>
        <w:t xml:space="preserve"> τόσο σε εθνικό όσο και σε διεθνές επίπεδο. Απλοποιούμε τις διαδικασίες και δίνουμε τέλος σε μία χρονοβόρα διαδικασία για όσους αποφοίτους </w:t>
      </w:r>
      <w:r>
        <w:rPr>
          <w:rFonts w:eastAsia="Times New Roman" w:cs="Times New Roman"/>
          <w:szCs w:val="24"/>
        </w:rPr>
        <w:lastRenderedPageBreak/>
        <w:t>κολλεγίων δικαιούνται να έχουν επαγγελματικ</w:t>
      </w:r>
      <w:r>
        <w:rPr>
          <w:rFonts w:eastAsia="Times New Roman" w:cs="Times New Roman"/>
          <w:szCs w:val="24"/>
        </w:rPr>
        <w:t>ά προσόντα</w:t>
      </w:r>
      <w:r>
        <w:rPr>
          <w:rFonts w:eastAsia="Times New Roman" w:cs="Times New Roman"/>
          <w:szCs w:val="24"/>
        </w:rPr>
        <w:t>,</w:t>
      </w:r>
      <w:r>
        <w:rPr>
          <w:rFonts w:eastAsia="Times New Roman" w:cs="Times New Roman"/>
          <w:szCs w:val="24"/>
        </w:rPr>
        <w:t xml:space="preserve"> σύμφωνα με την κοινοτική νομοθεσία. Κατάργηση του ΣΑΕΠ και αντικατάστασή του από το Αυτοτελές Τμήμα Ευρωπαϊκής Νομοθεσίας.</w:t>
      </w:r>
    </w:p>
    <w:p w14:paraId="2E24747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Αγαπητές κυρίες και αγαπητοί κύριοι συνάδελφοι, εν κατακλείδι, με το σύνολο της νομοθετικής μας πρωτοβουλίας θέτουμε ένα </w:t>
      </w:r>
      <w:r>
        <w:rPr>
          <w:rFonts w:eastAsia="Times New Roman" w:cs="Times New Roman"/>
          <w:szCs w:val="24"/>
        </w:rPr>
        <w:t>νέο πλαίσιο</w:t>
      </w:r>
      <w:r>
        <w:rPr>
          <w:rFonts w:eastAsia="Times New Roman" w:cs="Times New Roman"/>
          <w:szCs w:val="24"/>
        </w:rPr>
        <w:t>,</w:t>
      </w:r>
      <w:r>
        <w:rPr>
          <w:rFonts w:eastAsia="Times New Roman" w:cs="Times New Roman"/>
          <w:szCs w:val="24"/>
        </w:rPr>
        <w:t xml:space="preserve"> με στόχο την ποιοτική και ουσιαστική αναβάθμιση του εκπαιδευτικού συστήματος, μέσα από ανοικτές διαδικασίες διαλόγου και μέσα από μακρά διαβούλευση με όλους. Είναι απόλυτα υποκριτική η στάση των κομμάτων και των συνδικαλιστικών οργανώσεων. Έρχ</w:t>
      </w:r>
      <w:r>
        <w:rPr>
          <w:rFonts w:eastAsia="Times New Roman" w:cs="Times New Roman"/>
          <w:szCs w:val="24"/>
        </w:rPr>
        <w:t>ονται εκ των υστέρων να ασκήσουν δριμεία κριτική, όταν ήταν απόντες από τη διαδικασία, χωρίς επιχειρήματα και χωρίς προτάσεις.</w:t>
      </w:r>
    </w:p>
    <w:p w14:paraId="2E24747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Αγαπητοί συνάδελφοι, οι νεοφιλελεύθερες πολιτικές και η συνεχής περικοπή δαπανών για την παιδεία είχαν αφήσει βαρύ το αποτύπωμά τ</w:t>
      </w:r>
      <w:r>
        <w:rPr>
          <w:rFonts w:eastAsia="Times New Roman" w:cs="Times New Roman"/>
          <w:szCs w:val="24"/>
        </w:rPr>
        <w:t xml:space="preserve">ους στο εκπαιδευτικό σύστημα. Ακόμη και τώρα, στη μεταρρυθμιστική μας προσπάθεια, βλέπετε την καταστροφή. </w:t>
      </w:r>
    </w:p>
    <w:p w14:paraId="2E24747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Ο διάλογος για την παιδεία επιβά</w:t>
      </w:r>
      <w:r>
        <w:rPr>
          <w:rFonts w:eastAsia="Times New Roman" w:cs="Times New Roman"/>
          <w:szCs w:val="24"/>
        </w:rPr>
        <w:t>λ</w:t>
      </w:r>
      <w:r>
        <w:rPr>
          <w:rFonts w:eastAsia="Times New Roman" w:cs="Times New Roman"/>
          <w:szCs w:val="24"/>
        </w:rPr>
        <w:t xml:space="preserve">λει την παιδεία όσων συμμετέχουν στον διάλογο. Προϋποθέτει επιχειρήματα και προτάσεις. Μολότοφ, </w:t>
      </w:r>
      <w:proofErr w:type="spellStart"/>
      <w:r>
        <w:rPr>
          <w:rFonts w:eastAsia="Times New Roman" w:cs="Times New Roman"/>
          <w:szCs w:val="24"/>
        </w:rPr>
        <w:t>Αρμαγεδδόνες</w:t>
      </w:r>
      <w:proofErr w:type="spellEnd"/>
      <w:r>
        <w:rPr>
          <w:rFonts w:eastAsia="Times New Roman" w:cs="Times New Roman"/>
          <w:szCs w:val="24"/>
        </w:rPr>
        <w:t xml:space="preserve"> και τα </w:t>
      </w:r>
      <w:r>
        <w:rPr>
          <w:rFonts w:eastAsia="Times New Roman" w:cs="Times New Roman"/>
          <w:szCs w:val="24"/>
        </w:rPr>
        <w:t xml:space="preserve">συναφή </w:t>
      </w:r>
      <w:proofErr w:type="spellStart"/>
      <w:r>
        <w:rPr>
          <w:rFonts w:eastAsia="Times New Roman" w:cs="Times New Roman"/>
          <w:szCs w:val="24"/>
        </w:rPr>
        <w:t>απαξιωτικά</w:t>
      </w:r>
      <w:proofErr w:type="spellEnd"/>
      <w:r>
        <w:rPr>
          <w:rFonts w:eastAsia="Times New Roman" w:cs="Times New Roman"/>
          <w:szCs w:val="24"/>
        </w:rPr>
        <w:t>,</w:t>
      </w:r>
      <w:r>
        <w:rPr>
          <w:rFonts w:eastAsia="Times New Roman" w:cs="Times New Roman"/>
          <w:szCs w:val="24"/>
        </w:rPr>
        <w:t xml:space="preserve"> ας τα αφήσουμε στην άκρη. Η παιδεία δεν προσφέρεται για μικροπολιτική εκμετάλλευση.</w:t>
      </w:r>
    </w:p>
    <w:p w14:paraId="2E24747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Σε κάθε περίπτωση, εμείς προχωράμε μπροστά, με το βλέμμα στραμμένο στους μαθητές, στους δασκάλους, στους καθηγητές, στους γονείς. Συνεχίζουμε την προσπάθ</w:t>
      </w:r>
      <w:r>
        <w:rPr>
          <w:rFonts w:eastAsia="Times New Roman" w:cs="Times New Roman"/>
          <w:szCs w:val="24"/>
        </w:rPr>
        <w:t>ειά μας για ένα εκπαιδευτικό σύστημα ανοικτό, αξιοκρατικό, δημοκρατικό, για έναν ελεύθερα σκεπτόμενο πολίτη, με πραγματική και ουσιαστική μόρφωση.</w:t>
      </w:r>
    </w:p>
    <w:p w14:paraId="2E24747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w:t>
      </w:r>
    </w:p>
    <w:p w14:paraId="2E247475" w14:textId="77777777" w:rsidR="00ED3BF8" w:rsidRDefault="009F432D">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2E247476" w14:textId="77777777" w:rsidR="00ED3BF8" w:rsidRDefault="009F432D">
      <w:pPr>
        <w:spacing w:after="0" w:line="600" w:lineRule="auto"/>
        <w:ind w:firstLine="720"/>
        <w:jc w:val="both"/>
        <w:rPr>
          <w:rFonts w:eastAsia="Times New Roman" w:cs="Times New Roman"/>
          <w:szCs w:val="24"/>
        </w:rPr>
      </w:pPr>
      <w:r w:rsidRPr="00285319">
        <w:rPr>
          <w:rFonts w:eastAsia="Times New Roman" w:cs="Times New Roman"/>
          <w:b/>
          <w:szCs w:val="24"/>
        </w:rPr>
        <w:t>ΠΡΟΕΔΡΕΥΩΝ (Μάριος Γεωργιάδης):</w:t>
      </w:r>
      <w:r>
        <w:rPr>
          <w:rFonts w:eastAsia="Times New Roman" w:cs="Times New Roman"/>
          <w:szCs w:val="24"/>
        </w:rPr>
        <w:t xml:space="preserve"> Ευχαριστούμε τον κ. Ακ</w:t>
      </w:r>
      <w:r>
        <w:rPr>
          <w:rFonts w:eastAsia="Times New Roman" w:cs="Times New Roman"/>
          <w:szCs w:val="24"/>
        </w:rPr>
        <w:t>ριώτη.</w:t>
      </w:r>
    </w:p>
    <w:p w14:paraId="2E24747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 κ. Μιχελής έχει τον λόγο για πέντε λεπτά με σχετική ανοχή.</w:t>
      </w:r>
    </w:p>
    <w:p w14:paraId="2E247478" w14:textId="77777777" w:rsidR="00ED3BF8" w:rsidRDefault="009F432D">
      <w:pPr>
        <w:spacing w:after="0" w:line="600" w:lineRule="auto"/>
        <w:ind w:firstLine="720"/>
        <w:jc w:val="both"/>
        <w:rPr>
          <w:rFonts w:eastAsia="Times New Roman" w:cs="Times New Roman"/>
          <w:szCs w:val="24"/>
        </w:rPr>
      </w:pPr>
      <w:r w:rsidRPr="00285319">
        <w:rPr>
          <w:rFonts w:eastAsia="Times New Roman" w:cs="Times New Roman"/>
          <w:b/>
          <w:szCs w:val="24"/>
        </w:rPr>
        <w:t xml:space="preserve">ΑΘΑΝΑΣΙΟΣ ΜΙΧΕΛΗΣ: </w:t>
      </w:r>
      <w:r>
        <w:rPr>
          <w:rFonts w:eastAsia="Times New Roman" w:cs="Times New Roman"/>
          <w:szCs w:val="24"/>
        </w:rPr>
        <w:t>Ευχαριστώ, κύριε Πρόεδρε.</w:t>
      </w:r>
    </w:p>
    <w:p w14:paraId="2E24747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κύριε Υπουργέ, κύριοι συνάδελφοι, επειδή έχω την αίσθηση ότι τα επιχειρήματα για τα συγκεκριμένα ζητήματα του νομοσχεδίου, που α</w:t>
      </w:r>
      <w:r>
        <w:rPr>
          <w:rFonts w:eastAsia="Times New Roman" w:cs="Times New Roman"/>
          <w:szCs w:val="24"/>
        </w:rPr>
        <w:t xml:space="preserve">φορούν την τριτοβάθμια, τη δευτεροβάθμια και τις λοιπές διατάξεις, έχουν ολοκληρωθεί ένθεν κακείθεν, θα σταθώ σε γενικά ζητήματα, μιας και έγινε ενδιαφέρουσα συζήτηση για την κοινωνιολογία της εκπαίδευσης. Αναφέρθηκαν ο </w:t>
      </w:r>
      <w:proofErr w:type="spellStart"/>
      <w:r>
        <w:rPr>
          <w:rFonts w:eastAsia="Times New Roman" w:cs="Times New Roman"/>
          <w:szCs w:val="24"/>
        </w:rPr>
        <w:t>Πασερόν</w:t>
      </w:r>
      <w:proofErr w:type="spellEnd"/>
      <w:r>
        <w:rPr>
          <w:rFonts w:eastAsia="Times New Roman" w:cs="Times New Roman"/>
          <w:szCs w:val="24"/>
        </w:rPr>
        <w:t>, ο Μπουρντιέ και εγώ θα αναφ</w:t>
      </w:r>
      <w:r>
        <w:rPr>
          <w:rFonts w:eastAsia="Times New Roman" w:cs="Times New Roman"/>
          <w:szCs w:val="24"/>
        </w:rPr>
        <w:t xml:space="preserve">έρω και τον </w:t>
      </w:r>
      <w:proofErr w:type="spellStart"/>
      <w:r>
        <w:rPr>
          <w:rFonts w:eastAsia="Times New Roman" w:cs="Times New Roman"/>
          <w:szCs w:val="24"/>
        </w:rPr>
        <w:t>Αντουάν</w:t>
      </w:r>
      <w:proofErr w:type="spellEnd"/>
      <w:r>
        <w:rPr>
          <w:rFonts w:eastAsia="Times New Roman" w:cs="Times New Roman"/>
          <w:szCs w:val="24"/>
        </w:rPr>
        <w:t xml:space="preserve"> Προστ. Αναφέρθηκε, επίσης, και το ζήτημα της κινητικότητας</w:t>
      </w:r>
      <w:r>
        <w:rPr>
          <w:rFonts w:eastAsia="Times New Roman" w:cs="Times New Roman"/>
          <w:szCs w:val="24"/>
        </w:rPr>
        <w:t>,</w:t>
      </w:r>
      <w:r>
        <w:rPr>
          <w:rFonts w:eastAsia="Times New Roman" w:cs="Times New Roman"/>
          <w:szCs w:val="24"/>
        </w:rPr>
        <w:t xml:space="preserve"> από πλευράς συναδέλφων της Νέας Δημοκρατίας.</w:t>
      </w:r>
    </w:p>
    <w:p w14:paraId="2E24747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Ποιο είναι το πρόβλημα, λοιπόν, σήμερα; Υπάρχει πρόβλημα; Υπήρχε πρόβλημα και θα υπάρχει πρόβλημα, όσο η κοινωνία έχει τον χαρακτήρ</w:t>
      </w:r>
      <w:r>
        <w:rPr>
          <w:rFonts w:eastAsia="Times New Roman" w:cs="Times New Roman"/>
          <w:szCs w:val="24"/>
        </w:rPr>
        <w:t>α αυτόν</w:t>
      </w:r>
      <w:r>
        <w:rPr>
          <w:rFonts w:eastAsia="Times New Roman" w:cs="Times New Roman"/>
          <w:szCs w:val="24"/>
        </w:rPr>
        <w:t>,</w:t>
      </w:r>
      <w:r>
        <w:rPr>
          <w:rFonts w:eastAsia="Times New Roman" w:cs="Times New Roman"/>
          <w:szCs w:val="24"/>
        </w:rPr>
        <w:t xml:space="preserve"> που έχει και όσο η εκπαίδευση στην κοινωνία είναι μια λειτουργία της εκπαίδευσης. </w:t>
      </w:r>
    </w:p>
    <w:p w14:paraId="2E24747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αναφέρω ένα πρόβλημα. Είναι πρόβλημα η μετάβαση από βαθμίδα σε βαθμίδα της εκπαίδευσης και φτάνουμε να συζητάμε σήμερα το επίδικο της μετάβασης από τη δευτεροβάθ</w:t>
      </w:r>
      <w:r>
        <w:rPr>
          <w:rFonts w:eastAsia="Times New Roman" w:cs="Times New Roman"/>
          <w:szCs w:val="24"/>
        </w:rPr>
        <w:t>μια στην τριτοβάθμια; Είναι, ως απάντηση.</w:t>
      </w:r>
    </w:p>
    <w:p w14:paraId="2E24747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Επέμενε η συντηρητική δεξιά παράταξη από το 1929 </w:t>
      </w:r>
      <w:r>
        <w:rPr>
          <w:rFonts w:eastAsia="Times New Roman" w:cs="Times New Roman"/>
          <w:szCs w:val="24"/>
        </w:rPr>
        <w:t>-</w:t>
      </w:r>
      <w:r>
        <w:rPr>
          <w:rFonts w:eastAsia="Times New Roman" w:cs="Times New Roman"/>
          <w:szCs w:val="24"/>
        </w:rPr>
        <w:t xml:space="preserve">παρακαλώ!- όταν το </w:t>
      </w:r>
      <w:r>
        <w:rPr>
          <w:rFonts w:eastAsia="Times New Roman" w:cs="Times New Roman"/>
          <w:szCs w:val="24"/>
        </w:rPr>
        <w:t>δ</w:t>
      </w:r>
      <w:r>
        <w:rPr>
          <w:rFonts w:eastAsia="Times New Roman" w:cs="Times New Roman"/>
          <w:szCs w:val="24"/>
        </w:rPr>
        <w:t xml:space="preserve">ημοτικό ήταν τετραετές, να έχουμε εξετάσεις </w:t>
      </w:r>
      <w:r>
        <w:rPr>
          <w:rFonts w:eastAsia="Times New Roman" w:cs="Times New Roman"/>
          <w:szCs w:val="24"/>
        </w:rPr>
        <w:lastRenderedPageBreak/>
        <w:t xml:space="preserve">από το </w:t>
      </w:r>
      <w:r>
        <w:rPr>
          <w:rFonts w:eastAsia="Times New Roman" w:cs="Times New Roman"/>
          <w:szCs w:val="24"/>
        </w:rPr>
        <w:t>δ</w:t>
      </w:r>
      <w:r>
        <w:rPr>
          <w:rFonts w:eastAsia="Times New Roman" w:cs="Times New Roman"/>
          <w:szCs w:val="24"/>
        </w:rPr>
        <w:t xml:space="preserve">ημοτικό στο </w:t>
      </w:r>
      <w:r>
        <w:rPr>
          <w:rFonts w:eastAsia="Times New Roman" w:cs="Times New Roman"/>
          <w:szCs w:val="24"/>
        </w:rPr>
        <w:t>σ</w:t>
      </w:r>
      <w:r>
        <w:rPr>
          <w:rFonts w:eastAsia="Times New Roman" w:cs="Times New Roman"/>
          <w:szCs w:val="24"/>
        </w:rPr>
        <w:t xml:space="preserve">χολαρχείο, εξετάσεις από το </w:t>
      </w:r>
      <w:r>
        <w:rPr>
          <w:rFonts w:eastAsia="Times New Roman" w:cs="Times New Roman"/>
          <w:szCs w:val="24"/>
        </w:rPr>
        <w:t>σ</w:t>
      </w:r>
      <w:r>
        <w:rPr>
          <w:rFonts w:eastAsia="Times New Roman" w:cs="Times New Roman"/>
          <w:szCs w:val="24"/>
        </w:rPr>
        <w:t xml:space="preserve">χολαρχείο στο </w:t>
      </w:r>
      <w:r>
        <w:rPr>
          <w:rFonts w:eastAsia="Times New Roman" w:cs="Times New Roman"/>
          <w:szCs w:val="24"/>
        </w:rPr>
        <w:t>γ</w:t>
      </w:r>
      <w:r>
        <w:rPr>
          <w:rFonts w:eastAsia="Times New Roman" w:cs="Times New Roman"/>
          <w:szCs w:val="24"/>
        </w:rPr>
        <w:t xml:space="preserve">υμνάσιο, για να αποδεκατίζονται οι μαθητές και να φτάνουν στο τέλος του </w:t>
      </w:r>
      <w:r>
        <w:rPr>
          <w:rFonts w:eastAsia="Times New Roman" w:cs="Times New Roman"/>
          <w:szCs w:val="24"/>
        </w:rPr>
        <w:t>γ</w:t>
      </w:r>
      <w:r>
        <w:rPr>
          <w:rFonts w:eastAsia="Times New Roman" w:cs="Times New Roman"/>
          <w:szCs w:val="24"/>
        </w:rPr>
        <w:t>υμνασίου λιγότεροι απ’ ό</w:t>
      </w:r>
      <w:r>
        <w:rPr>
          <w:rFonts w:eastAsia="Times New Roman" w:cs="Times New Roman"/>
          <w:szCs w:val="24"/>
        </w:rPr>
        <w:t>σους</w:t>
      </w:r>
      <w:r>
        <w:rPr>
          <w:rFonts w:eastAsia="Times New Roman" w:cs="Times New Roman"/>
          <w:szCs w:val="24"/>
        </w:rPr>
        <w:t xml:space="preserve"> είναι να μπουν στο </w:t>
      </w:r>
      <w:r>
        <w:rPr>
          <w:rFonts w:eastAsia="Times New Roman" w:cs="Times New Roman"/>
          <w:szCs w:val="24"/>
        </w:rPr>
        <w:t>π</w:t>
      </w:r>
      <w:r>
        <w:rPr>
          <w:rFonts w:eastAsia="Times New Roman" w:cs="Times New Roman"/>
          <w:szCs w:val="24"/>
        </w:rPr>
        <w:t>ανεπιστήμιο; Επέμενε είναι η απάντηση.</w:t>
      </w:r>
    </w:p>
    <w:p w14:paraId="2E24747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Επέμενε η προοδευτική παράταξη της Κεντροαριστεράς, με όποια πολιτική μορφή και αν είχε, στο να</w:t>
      </w:r>
      <w:r>
        <w:rPr>
          <w:rFonts w:eastAsia="Times New Roman" w:cs="Times New Roman"/>
          <w:szCs w:val="24"/>
        </w:rPr>
        <w:t xml:space="preserve"> σταματήσουμε αυτές τις εξετάσεις, να αυξήσουμε τον αριθμό των ετών φοίτησης και να κάνουμε υποχρεωτική την εκπαίδευση, έξι χρόνια </w:t>
      </w:r>
      <w:proofErr w:type="spellStart"/>
      <w:r>
        <w:rPr>
          <w:rFonts w:eastAsia="Times New Roman" w:cs="Times New Roman"/>
          <w:szCs w:val="24"/>
        </w:rPr>
        <w:t>στο</w:t>
      </w:r>
      <w:r>
        <w:rPr>
          <w:rFonts w:eastAsia="Times New Roman" w:cs="Times New Roman"/>
          <w:szCs w:val="24"/>
        </w:rPr>
        <w:t>δ</w:t>
      </w:r>
      <w:r>
        <w:rPr>
          <w:rFonts w:eastAsia="Times New Roman" w:cs="Times New Roman"/>
          <w:szCs w:val="24"/>
        </w:rPr>
        <w:t>Δημοτικό</w:t>
      </w:r>
      <w:proofErr w:type="spellEnd"/>
      <w:r>
        <w:rPr>
          <w:rFonts w:eastAsia="Times New Roman" w:cs="Times New Roman"/>
          <w:szCs w:val="24"/>
        </w:rPr>
        <w:t xml:space="preserve">, άλλα τρία στο </w:t>
      </w:r>
      <w:r>
        <w:rPr>
          <w:rFonts w:eastAsia="Times New Roman" w:cs="Times New Roman"/>
          <w:szCs w:val="24"/>
        </w:rPr>
        <w:t>γ</w:t>
      </w:r>
      <w:r>
        <w:rPr>
          <w:rFonts w:eastAsia="Times New Roman" w:cs="Times New Roman"/>
          <w:szCs w:val="24"/>
        </w:rPr>
        <w:t xml:space="preserve">υμνάσιο, με τη μεταρρύθμιση Παπανδρέου, Παπανούτσου και </w:t>
      </w:r>
      <w:proofErr w:type="spellStart"/>
      <w:r>
        <w:rPr>
          <w:rFonts w:eastAsia="Times New Roman" w:cs="Times New Roman"/>
          <w:szCs w:val="24"/>
        </w:rPr>
        <w:t>Λουκή</w:t>
      </w:r>
      <w:proofErr w:type="spellEnd"/>
      <w:r>
        <w:rPr>
          <w:rFonts w:eastAsia="Times New Roman" w:cs="Times New Roman"/>
          <w:szCs w:val="24"/>
        </w:rPr>
        <w:t xml:space="preserve"> Ακρίτα και μετέπειτα, Ράλλη και Πα</w:t>
      </w:r>
      <w:r>
        <w:rPr>
          <w:rFonts w:eastAsia="Times New Roman" w:cs="Times New Roman"/>
          <w:szCs w:val="24"/>
        </w:rPr>
        <w:t>πανούτσου το 1975; Επέμενε. Αυτό είναι ένα ζήτημα κοινωνιολογίας της εκπαίδευσης για την αντίληψη</w:t>
      </w:r>
      <w:r>
        <w:rPr>
          <w:rFonts w:eastAsia="Times New Roman" w:cs="Times New Roman"/>
          <w:szCs w:val="24"/>
        </w:rPr>
        <w:t>,</w:t>
      </w:r>
      <w:r>
        <w:rPr>
          <w:rFonts w:eastAsia="Times New Roman" w:cs="Times New Roman"/>
          <w:szCs w:val="24"/>
        </w:rPr>
        <w:t xml:space="preserve"> που έχουμε σχετικά με το τι είδους προσβασιμότητα και φοίτηση στην εκπαίδευση έχουμε.</w:t>
      </w:r>
    </w:p>
    <w:p w14:paraId="2E24747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Δεύτερο ζήτημα. Πώς βλέπουμε την αξιολόγηση του μαθητή; Με συνεχείς εξε</w:t>
      </w:r>
      <w:r>
        <w:rPr>
          <w:rFonts w:eastAsia="Times New Roman" w:cs="Times New Roman"/>
          <w:szCs w:val="24"/>
        </w:rPr>
        <w:t>τάσεις και αυστηρές, απαντά η δεξιά συντηρητική παράταξη. Με καθημερινή αξιολόγηση από τον εκπαιδευτικό και παρεμβατικές διορθώσεις και ενισχυτική βοήθεια, απαντά η προοδευτική αριστερή παράταξη.</w:t>
      </w:r>
    </w:p>
    <w:p w14:paraId="2E24747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Κοιτάξτε το εξής: Στο κρίσιμο ζήτημα της πρόσβασης και των α</w:t>
      </w:r>
      <w:r>
        <w:rPr>
          <w:rFonts w:eastAsia="Times New Roman" w:cs="Times New Roman"/>
          <w:szCs w:val="24"/>
        </w:rPr>
        <w:t>υστηρών εξετάσεων, των πανελλαδικών και του μεγάλου αριθμού που θα προκύψει, εάν εμείς τώρα αφήσουμε ελεύθερη πρόσβαση στην τριτοβάθμια, που σκίζει τα ιμάτιά της η δεξιά παράταξη</w:t>
      </w:r>
      <w:r>
        <w:rPr>
          <w:rFonts w:eastAsia="Times New Roman" w:cs="Times New Roman"/>
          <w:szCs w:val="24"/>
        </w:rPr>
        <w:t>,</w:t>
      </w:r>
      <w:r>
        <w:rPr>
          <w:rFonts w:eastAsia="Times New Roman" w:cs="Times New Roman"/>
          <w:szCs w:val="24"/>
        </w:rPr>
        <w:t xml:space="preserve"> γιατί θα γεμίσουμε τα πανεπιστήμια, η ίδια ως αντίδοτο για τα παιδιά των αδύ</w:t>
      </w:r>
      <w:r>
        <w:rPr>
          <w:rFonts w:eastAsia="Times New Roman" w:cs="Times New Roman"/>
          <w:szCs w:val="24"/>
        </w:rPr>
        <w:t>ναμων κοινωνικών ομάδων επιμένει σε αυστηρές εξετάσεις, ενώ για τα παιδιά της οικονομικής και διοικητικής ελίτ, που πολιτικά εκφράζει, επιμένει για ιδιωτικά πανεπιστήμια</w:t>
      </w:r>
      <w:r>
        <w:rPr>
          <w:rFonts w:eastAsia="Times New Roman" w:cs="Times New Roman"/>
          <w:szCs w:val="24"/>
        </w:rPr>
        <w:t>,</w:t>
      </w:r>
      <w:r>
        <w:rPr>
          <w:rFonts w:eastAsia="Times New Roman" w:cs="Times New Roman"/>
          <w:szCs w:val="24"/>
        </w:rPr>
        <w:t xml:space="preserve"> με μοναδικές εξετάσεις «τα λεφτά του μπαμπά».</w:t>
      </w:r>
    </w:p>
    <w:p w14:paraId="2E24748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Ερωτώ: Σε αυτά τα ιδιωτικά πανεπιστήμια</w:t>
      </w:r>
      <w:r>
        <w:rPr>
          <w:rFonts w:eastAsia="Times New Roman" w:cs="Times New Roman"/>
          <w:szCs w:val="24"/>
        </w:rPr>
        <w:t>, τα ιδιωτικά κολέγια, οι εξετάσεις εισαγωγής και προαγωγής είναι εξετάσεις; Με εξετάσεις μπαίνουν στα ιδιωτικά πανεπιστήμια; Είναι σαφές, με το επιμίσθιο του πατέρα</w:t>
      </w:r>
      <w:r>
        <w:rPr>
          <w:rFonts w:eastAsia="Times New Roman" w:cs="Times New Roman"/>
          <w:szCs w:val="24"/>
        </w:rPr>
        <w:t>,</w:t>
      </w:r>
      <w:r>
        <w:rPr>
          <w:rFonts w:eastAsia="Times New Roman" w:cs="Times New Roman"/>
          <w:szCs w:val="24"/>
        </w:rPr>
        <w:t xml:space="preserve"> που πληρώνει. Και όταν συζητάμε για κοινωνική κινητικότητα</w:t>
      </w:r>
      <w:r w:rsidRPr="00B70416">
        <w:rPr>
          <w:rFonts w:eastAsia="Times New Roman" w:cs="Times New Roman"/>
          <w:szCs w:val="24"/>
        </w:rPr>
        <w:t>,</w:t>
      </w:r>
      <w:r>
        <w:rPr>
          <w:rFonts w:eastAsia="Times New Roman" w:cs="Times New Roman"/>
          <w:szCs w:val="24"/>
        </w:rPr>
        <w:t xml:space="preserve"> σε ένα εξαιρετικό βιβλίο του </w:t>
      </w:r>
      <w:proofErr w:type="spellStart"/>
      <w:r>
        <w:rPr>
          <w:rFonts w:eastAsia="Times New Roman" w:cs="Times New Roman"/>
          <w:szCs w:val="24"/>
        </w:rPr>
        <w:t>Αντουάν</w:t>
      </w:r>
      <w:proofErr w:type="spellEnd"/>
      <w:r>
        <w:rPr>
          <w:rFonts w:eastAsia="Times New Roman" w:cs="Times New Roman"/>
          <w:szCs w:val="24"/>
        </w:rPr>
        <w:t xml:space="preserve"> </w:t>
      </w:r>
      <w:proofErr w:type="spellStart"/>
      <w:r>
        <w:rPr>
          <w:rFonts w:eastAsia="Times New Roman" w:cs="Times New Roman"/>
          <w:szCs w:val="24"/>
        </w:rPr>
        <w:t>Προστ</w:t>
      </w:r>
      <w:proofErr w:type="spellEnd"/>
      <w:r>
        <w:rPr>
          <w:rFonts w:eastAsia="Times New Roman" w:cs="Times New Roman"/>
          <w:szCs w:val="24"/>
        </w:rPr>
        <w:t xml:space="preserve"> που δεν έχει μεταφραστεί στα ελληνικά, που θέτει το ερώτημα «Η εκπαίδευση είναι εκδημοκρατισμένη;», η απάντησή του είναι πως </w:t>
      </w:r>
      <w:r>
        <w:rPr>
          <w:rFonts w:eastAsia="Times New Roman" w:cs="Times New Roman"/>
          <w:szCs w:val="24"/>
        </w:rPr>
        <w:t>εκ</w:t>
      </w:r>
      <w:r>
        <w:rPr>
          <w:rFonts w:eastAsia="Times New Roman" w:cs="Times New Roman"/>
          <w:szCs w:val="24"/>
        </w:rPr>
        <w:t xml:space="preserve">δημοκρατισμένη εκπαίδευση είναι αυτή που επιτρέπει σε παιδιά κατώτερων κοινωνικών ομάδων, μέσω της εκπαίδευσης, να </w:t>
      </w:r>
      <w:r>
        <w:rPr>
          <w:rFonts w:eastAsia="Times New Roman" w:cs="Times New Roman"/>
          <w:szCs w:val="24"/>
        </w:rPr>
        <w:t xml:space="preserve">μπουν σε ανώτατα κοινωνικά στρώματα. Και </w:t>
      </w:r>
      <w:r>
        <w:rPr>
          <w:rFonts w:eastAsia="Times New Roman" w:cs="Times New Roman"/>
          <w:szCs w:val="24"/>
        </w:rPr>
        <w:lastRenderedPageBreak/>
        <w:t>αυτό, κυρίες και κύριοι συνάδελφοι, δεν γίνεται με τ</w:t>
      </w:r>
      <w:r>
        <w:rPr>
          <w:rFonts w:eastAsia="Times New Roman" w:cs="Times New Roman"/>
          <w:szCs w:val="24"/>
        </w:rPr>
        <w:t>ις</w:t>
      </w:r>
      <w:r>
        <w:rPr>
          <w:rFonts w:eastAsia="Times New Roman" w:cs="Times New Roman"/>
          <w:szCs w:val="24"/>
        </w:rPr>
        <w:t xml:space="preserve"> </w:t>
      </w:r>
      <w:proofErr w:type="spellStart"/>
      <w:r>
        <w:rPr>
          <w:rFonts w:eastAsia="Times New Roman" w:cs="Times New Roman"/>
          <w:szCs w:val="24"/>
          <w:lang w:val="en-US"/>
        </w:rPr>
        <w:t>Grandes</w:t>
      </w:r>
      <w:proofErr w:type="spellEnd"/>
      <w:r w:rsidRPr="0080542C">
        <w:rPr>
          <w:rFonts w:eastAsia="Times New Roman" w:cs="Times New Roman"/>
          <w:szCs w:val="24"/>
        </w:rPr>
        <w:t xml:space="preserve"> </w:t>
      </w:r>
      <w:proofErr w:type="spellStart"/>
      <w:r>
        <w:rPr>
          <w:rFonts w:eastAsia="Times New Roman" w:cs="Times New Roman"/>
          <w:szCs w:val="24"/>
          <w:lang w:val="en-US"/>
        </w:rPr>
        <w:t>Ecoles</w:t>
      </w:r>
      <w:proofErr w:type="spellEnd"/>
      <w:r>
        <w:rPr>
          <w:rFonts w:eastAsia="Times New Roman" w:cs="Times New Roman"/>
          <w:szCs w:val="24"/>
        </w:rPr>
        <w:t xml:space="preserve"> που έχουν στη Γαλλία, μια χωριστή ομάδα σχολείων ούτε με τα </w:t>
      </w:r>
      <w:r>
        <w:rPr>
          <w:rFonts w:eastAsia="Times New Roman" w:cs="Times New Roman"/>
          <w:szCs w:val="24"/>
        </w:rPr>
        <w:t>π</w:t>
      </w:r>
      <w:r>
        <w:rPr>
          <w:rFonts w:eastAsia="Times New Roman" w:cs="Times New Roman"/>
          <w:szCs w:val="24"/>
        </w:rPr>
        <w:t xml:space="preserve">ειραματικά και </w:t>
      </w:r>
      <w:r>
        <w:rPr>
          <w:rFonts w:eastAsia="Times New Roman" w:cs="Times New Roman"/>
          <w:szCs w:val="24"/>
        </w:rPr>
        <w:t>π</w:t>
      </w:r>
      <w:r>
        <w:rPr>
          <w:rFonts w:eastAsia="Times New Roman" w:cs="Times New Roman"/>
          <w:szCs w:val="24"/>
        </w:rPr>
        <w:t>ρότυπα</w:t>
      </w:r>
      <w:r>
        <w:rPr>
          <w:rFonts w:eastAsia="Times New Roman" w:cs="Times New Roman"/>
          <w:szCs w:val="24"/>
        </w:rPr>
        <w:t>,</w:t>
      </w:r>
      <w:r>
        <w:rPr>
          <w:rFonts w:eastAsia="Times New Roman" w:cs="Times New Roman"/>
          <w:szCs w:val="24"/>
        </w:rPr>
        <w:t xml:space="preserve"> που ως εκπαιδευτικός τριάντα πέντε χρόνια</w:t>
      </w:r>
      <w:r>
        <w:rPr>
          <w:rFonts w:eastAsia="Times New Roman" w:cs="Times New Roman"/>
          <w:szCs w:val="24"/>
        </w:rPr>
        <w:t>,</w:t>
      </w:r>
      <w:r>
        <w:rPr>
          <w:rFonts w:eastAsia="Times New Roman" w:cs="Times New Roman"/>
          <w:szCs w:val="24"/>
        </w:rPr>
        <w:t xml:space="preserve"> γνωρίζω πολύ καλά</w:t>
      </w:r>
      <w:r>
        <w:rPr>
          <w:rFonts w:eastAsia="Times New Roman" w:cs="Times New Roman"/>
          <w:szCs w:val="24"/>
        </w:rPr>
        <w:t xml:space="preserve"> ότι πέραν της σωστής οργάνωσης και καλής βοήθειας δεν διέφεραν ουσιαστικά σε τίποτα, γιατί δεν παρήγαν έρευνα και μελέτες εξειδικευμένων προγραμμάτων, που θα πρέπει να γίνεται αυτό. Η απάντηση στην κοινωνική κινητικότητα είναι να γίνουν άριστα και πρότυπα</w:t>
      </w:r>
      <w:r>
        <w:rPr>
          <w:rFonts w:eastAsia="Times New Roman" w:cs="Times New Roman"/>
          <w:szCs w:val="24"/>
        </w:rPr>
        <w:t xml:space="preserve"> όλα τα σχολεία. </w:t>
      </w:r>
    </w:p>
    <w:p w14:paraId="2E24748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σημερινό νομοθέτημα, λοιπόν, βλέπει τα προβλήματα, οι πολιτικές δυνάμεις βλέπουν το πρόβλημα, απλώς η καθεμιά πολιτική δύναμη απαντά με διαφορετική τοποθέτηση και γι’ αυτό αυτή η σημερινή ένταση στη Βουλή.</w:t>
      </w:r>
    </w:p>
    <w:p w14:paraId="2E24748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247483"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484" w14:textId="77777777" w:rsidR="00ED3BF8" w:rsidRDefault="009F432D">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Κι εμείς ευχαριστούμε.</w:t>
      </w:r>
    </w:p>
    <w:p w14:paraId="2E24748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Ούτε το πεντάλεπτο δεν χρειαστήκατε, κύριε Μιχελή, προς τιμή σας.</w:t>
      </w:r>
    </w:p>
    <w:p w14:paraId="2E24748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Σεβαστάκης</w:t>
      </w:r>
      <w:proofErr w:type="spellEnd"/>
      <w:r>
        <w:rPr>
          <w:rFonts w:eastAsia="Times New Roman" w:cs="Times New Roman"/>
          <w:szCs w:val="24"/>
        </w:rPr>
        <w:t xml:space="preserve"> από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του ΣΥΡΙΖΑ </w:t>
      </w:r>
      <w:r>
        <w:rPr>
          <w:rFonts w:eastAsia="Times New Roman" w:cs="Times New Roman"/>
          <w:szCs w:val="24"/>
        </w:rPr>
        <w:t xml:space="preserve">έχει το λόγο </w:t>
      </w:r>
      <w:r>
        <w:rPr>
          <w:rFonts w:eastAsia="Times New Roman" w:cs="Times New Roman"/>
          <w:szCs w:val="24"/>
        </w:rPr>
        <w:t xml:space="preserve">για πέντε λεπτά και </w:t>
      </w:r>
      <w:r>
        <w:rPr>
          <w:rFonts w:eastAsia="Times New Roman" w:cs="Times New Roman"/>
          <w:szCs w:val="24"/>
        </w:rPr>
        <w:t>αμέσως μετά ο κ. Φωτήλας.</w:t>
      </w:r>
    </w:p>
    <w:p w14:paraId="2E24748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Ευχαριστώ πολύ.</w:t>
      </w:r>
    </w:p>
    <w:p w14:paraId="2E24748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Συνήθως, οι συζητήσεις γύρω από τις νομοθετικές απόπειρες της Κυβέρνησης είναι γενικόλογες. Δηλαδή, αντιπολιτευτικά δεν αρθρώνεται ένας συγκεκριμένος, συντεταγμένος, συγκροτημένος λόγος, ο οπο</w:t>
      </w:r>
      <w:r>
        <w:rPr>
          <w:rFonts w:eastAsia="Times New Roman" w:cs="Times New Roman"/>
          <w:szCs w:val="24"/>
        </w:rPr>
        <w:t xml:space="preserve">ίος να έχει πραγματική στόχευση. Εύληπτη και κατανοητή η ιδεολογική διαφωνία. Είναι γενικόλογη και </w:t>
      </w:r>
      <w:proofErr w:type="spellStart"/>
      <w:r>
        <w:rPr>
          <w:rFonts w:eastAsia="Times New Roman" w:cs="Times New Roman"/>
          <w:szCs w:val="24"/>
        </w:rPr>
        <w:t>αποδομητική</w:t>
      </w:r>
      <w:proofErr w:type="spellEnd"/>
      <w:r>
        <w:rPr>
          <w:rFonts w:eastAsia="Times New Roman" w:cs="Times New Roman"/>
          <w:szCs w:val="24"/>
        </w:rPr>
        <w:t xml:space="preserve"> στην ίδια την ηθική πρόθεση της νομοθέτησης. Δηλαδή, δεν επιτρέπεται να υπάρχει νομοθέτηση, γιατί το νομοθέτημα είναι κακό. Πρόκειται για μια γεν</w:t>
      </w:r>
      <w:r>
        <w:rPr>
          <w:rFonts w:eastAsia="Times New Roman" w:cs="Times New Roman"/>
          <w:szCs w:val="24"/>
        </w:rPr>
        <w:t>ικότερη, δηλαδή, κατηγοριοποίηση, η οποία δεν βγάζει πουθενά και δεν ξέρω αν αποτελεί μια πολιτική επένδυση το να αναπτύσσεις όλη σου την εμπάθεια σε ζητήματα παιδείας και στοχασμού. Γιατί η παιδεία, εκτός από το ίδιο της το περιεχόμενο, είναι και στοχασμό</w:t>
      </w:r>
      <w:r>
        <w:rPr>
          <w:rFonts w:eastAsia="Times New Roman" w:cs="Times New Roman"/>
          <w:szCs w:val="24"/>
        </w:rPr>
        <w:t xml:space="preserve">ς πάνω στην οργάνωσή της και ένα πολύ μεγάλο μέρος των νομοθετικών διαβημάτων είναι αυτή η προσπάθεια η παιδεία να οργανώσει τον </w:t>
      </w:r>
      <w:r>
        <w:rPr>
          <w:rFonts w:eastAsia="Times New Roman" w:cs="Times New Roman"/>
          <w:szCs w:val="24"/>
        </w:rPr>
        <w:lastRenderedPageBreak/>
        <w:t>εαυτό της, να οργανώσει τον τρόπο</w:t>
      </w:r>
      <w:r>
        <w:rPr>
          <w:rFonts w:eastAsia="Times New Roman" w:cs="Times New Roman"/>
          <w:szCs w:val="24"/>
        </w:rPr>
        <w:t>,</w:t>
      </w:r>
      <w:r>
        <w:rPr>
          <w:rFonts w:eastAsia="Times New Roman" w:cs="Times New Roman"/>
          <w:szCs w:val="24"/>
        </w:rPr>
        <w:t xml:space="preserve"> με τον οποίο παραλαμβάνεται από το κοινωνικό σώμα.</w:t>
      </w:r>
    </w:p>
    <w:p w14:paraId="2E24748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Παραδείγματος χάριν, υπάρχει θρηνωδία για</w:t>
      </w:r>
      <w:r>
        <w:rPr>
          <w:rFonts w:eastAsia="Times New Roman" w:cs="Times New Roman"/>
          <w:szCs w:val="24"/>
        </w:rPr>
        <w:t xml:space="preserve"> την έκλειψη της τεχνολογικής εκπαίδευσης. Τα γνωστικά αντικείμενα δεν εξαφανίζονται, υπάρχουν. Το πρόβλημα του ότι έχει μειωμένη γοητεία στην ελληνική κοινωνία η τεχνολογική εκπαίδευση</w:t>
      </w:r>
      <w:r>
        <w:rPr>
          <w:rFonts w:eastAsia="Times New Roman" w:cs="Times New Roman"/>
          <w:szCs w:val="24"/>
        </w:rPr>
        <w:t>,</w:t>
      </w:r>
      <w:r>
        <w:rPr>
          <w:rFonts w:eastAsia="Times New Roman" w:cs="Times New Roman"/>
          <w:szCs w:val="24"/>
        </w:rPr>
        <w:t xml:space="preserve"> δεν οφείλεται στο ότι υπάρχει μια κοινωνική οίηση, όπως άφησε να εννο</w:t>
      </w:r>
      <w:r>
        <w:rPr>
          <w:rFonts w:eastAsia="Times New Roman" w:cs="Times New Roman"/>
          <w:szCs w:val="24"/>
        </w:rPr>
        <w:t>ηθεί ο κ. Γεωργιάδης, στο ότι έχει μια εγωπάθεια η κοινωνία</w:t>
      </w:r>
      <w:r>
        <w:rPr>
          <w:rFonts w:eastAsia="Times New Roman" w:cs="Times New Roman"/>
          <w:szCs w:val="24"/>
        </w:rPr>
        <w:t>,</w:t>
      </w:r>
      <w:r>
        <w:rPr>
          <w:rFonts w:eastAsia="Times New Roman" w:cs="Times New Roman"/>
          <w:szCs w:val="24"/>
        </w:rPr>
        <w:t xml:space="preserve"> που δεν της αρκεί η τεχνολογική εκπαίδευση</w:t>
      </w:r>
      <w:r>
        <w:rPr>
          <w:rFonts w:eastAsia="Times New Roman" w:cs="Times New Roman"/>
          <w:szCs w:val="24"/>
        </w:rPr>
        <w:t>,</w:t>
      </w:r>
      <w:r>
        <w:rPr>
          <w:rFonts w:eastAsia="Times New Roman" w:cs="Times New Roman"/>
          <w:szCs w:val="24"/>
        </w:rPr>
        <w:t xml:space="preserve"> για να πληρωθεί αυτή η εγωπάθεια, αλλά στο ότι δεν υπάρχει τεχνολογική ποιότητα στην ίδια την παραγωγή. Δεν γίνονται δελεαστικά, δηλαδή, τα γνωστικά αν</w:t>
      </w:r>
      <w:r>
        <w:rPr>
          <w:rFonts w:eastAsia="Times New Roman" w:cs="Times New Roman"/>
          <w:szCs w:val="24"/>
        </w:rPr>
        <w:t xml:space="preserve">τικείμενα, ακριβώς επειδή δεν υπάρχει η παραγωγική ποιότητα </w:t>
      </w:r>
      <w:r>
        <w:rPr>
          <w:rFonts w:eastAsia="Times New Roman" w:cs="Times New Roman"/>
          <w:szCs w:val="24"/>
        </w:rPr>
        <w:t xml:space="preserve">για </w:t>
      </w:r>
      <w:r>
        <w:rPr>
          <w:rFonts w:eastAsia="Times New Roman" w:cs="Times New Roman"/>
          <w:szCs w:val="24"/>
        </w:rPr>
        <w:t xml:space="preserve">να τα κάνει δελεαστικά. </w:t>
      </w:r>
    </w:p>
    <w:p w14:paraId="2E24748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Δεύτερον, μέρος της τεχνολογικής εκπαίδευσης είναι και η διερώτηση πάνω σε αυτήν. Δεν είναι μόνο να διδαχθείς το συγκεκριμένο αντικείμενο και τη συγκεκριμένη τεχνολογι</w:t>
      </w:r>
      <w:r>
        <w:rPr>
          <w:rFonts w:eastAsia="Times New Roman" w:cs="Times New Roman"/>
          <w:szCs w:val="24"/>
        </w:rPr>
        <w:t xml:space="preserve">κή πράξη, αλλά και ο στοχασμός πάνω στο </w:t>
      </w:r>
      <w:r>
        <w:rPr>
          <w:rFonts w:eastAsia="Times New Roman" w:cs="Times New Roman"/>
          <w:szCs w:val="24"/>
          <w:lang w:val="en-US"/>
        </w:rPr>
        <w:t>corpus</w:t>
      </w:r>
      <w:r>
        <w:rPr>
          <w:rFonts w:eastAsia="Times New Roman" w:cs="Times New Roman"/>
          <w:szCs w:val="24"/>
        </w:rPr>
        <w:t xml:space="preserve">, πάνω στη φιλοσοφία της τεχνολογικής εκπαίδευσης. </w:t>
      </w:r>
    </w:p>
    <w:p w14:paraId="2E24748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Έχουμε πει πολλές φορές ότι είναι ολέθριο</w:t>
      </w:r>
      <w:r>
        <w:rPr>
          <w:rFonts w:eastAsia="Times New Roman" w:cs="Times New Roman"/>
          <w:szCs w:val="24"/>
        </w:rPr>
        <w:t xml:space="preserve">, </w:t>
      </w:r>
      <w:r>
        <w:rPr>
          <w:rFonts w:eastAsia="Times New Roman" w:cs="Times New Roman"/>
          <w:szCs w:val="24"/>
        </w:rPr>
        <w:t xml:space="preserve">στην ελληνική περίπτωση </w:t>
      </w:r>
      <w:r>
        <w:rPr>
          <w:rFonts w:eastAsia="Times New Roman" w:cs="Times New Roman"/>
          <w:szCs w:val="24"/>
        </w:rPr>
        <w:t>-</w:t>
      </w:r>
      <w:r>
        <w:rPr>
          <w:rFonts w:eastAsia="Times New Roman" w:cs="Times New Roman"/>
          <w:szCs w:val="24"/>
        </w:rPr>
        <w:t>όχι γενικά- να συνδέεις την αγορά με το εκπαιδευτικό ζητούμενο, γιατί πολύ απλά</w:t>
      </w:r>
      <w:r>
        <w:rPr>
          <w:rFonts w:eastAsia="Times New Roman" w:cs="Times New Roman"/>
          <w:szCs w:val="24"/>
        </w:rPr>
        <w:t>,</w:t>
      </w:r>
      <w:r>
        <w:rPr>
          <w:rFonts w:eastAsia="Times New Roman" w:cs="Times New Roman"/>
          <w:szCs w:val="24"/>
        </w:rPr>
        <w:t xml:space="preserve"> η ελληνικ</w:t>
      </w:r>
      <w:r>
        <w:rPr>
          <w:rFonts w:eastAsia="Times New Roman" w:cs="Times New Roman"/>
          <w:szCs w:val="24"/>
        </w:rPr>
        <w:t xml:space="preserve">ή αγορά είναι πιο πίσω από το επίπεδο της εκπαίδευσης. Η εκπαίδευση είναι πιο προωθημένη. Το αντίθετο, η εκπαίδευση πρέπει να θέτει τους όρους και να προσαρμόζεται η αγορά. </w:t>
      </w:r>
    </w:p>
    <w:p w14:paraId="2E24748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Έχουμε την ευκαιρία, έχουμε τη δυνατότητα σαν μια ευρωπαϊκή ιδιοτυπία</w:t>
      </w:r>
      <w:r>
        <w:rPr>
          <w:rFonts w:eastAsia="Times New Roman" w:cs="Times New Roman"/>
          <w:szCs w:val="24"/>
        </w:rPr>
        <w:t>,</w:t>
      </w:r>
      <w:r>
        <w:rPr>
          <w:rFonts w:eastAsia="Times New Roman" w:cs="Times New Roman"/>
          <w:szCs w:val="24"/>
        </w:rPr>
        <w:t xml:space="preserve"> να εισηγηθο</w:t>
      </w:r>
      <w:r>
        <w:rPr>
          <w:rFonts w:eastAsia="Times New Roman" w:cs="Times New Roman"/>
          <w:szCs w:val="24"/>
        </w:rPr>
        <w:t>ύμε κάτι απροσδόκητο. Δεν περάσαμε τη βιομηχανική επανάσταση, δεν περάσαμε τις φάσεις ανάπτυξης του καπιταλισμού, είμαστε ένα υβρίδιο. Ε, αυτό το υβρίδιο πρέπει να το ακούσουμε και η εκπαίδευση με το 85% και πάνω περίπου των παιδιών</w:t>
      </w:r>
      <w:r>
        <w:rPr>
          <w:rFonts w:eastAsia="Times New Roman" w:cs="Times New Roman"/>
          <w:szCs w:val="24"/>
        </w:rPr>
        <w:t>,</w:t>
      </w:r>
      <w:r>
        <w:rPr>
          <w:rFonts w:eastAsia="Times New Roman" w:cs="Times New Roman"/>
          <w:szCs w:val="24"/>
        </w:rPr>
        <w:t xml:space="preserve"> που με κάποιο τρόπο επ</w:t>
      </w:r>
      <w:r>
        <w:rPr>
          <w:rFonts w:eastAsia="Times New Roman" w:cs="Times New Roman"/>
          <w:szCs w:val="24"/>
        </w:rPr>
        <w:t>ιθυμούν να μπουν στην τριτοβάθμια, να μπαίνουν τελικά. Αυτό το υβρίδιο, αυτή η διεθνής ιδιότυπη περίπτωση πρέπει να γίνει ευδιάκριτη</w:t>
      </w:r>
      <w:r>
        <w:rPr>
          <w:rFonts w:eastAsia="Times New Roman" w:cs="Times New Roman"/>
          <w:szCs w:val="24"/>
        </w:rPr>
        <w:t>,</w:t>
      </w:r>
      <w:r>
        <w:rPr>
          <w:rFonts w:eastAsia="Times New Roman" w:cs="Times New Roman"/>
          <w:szCs w:val="24"/>
        </w:rPr>
        <w:t xml:space="preserve"> να την ακούσουμε και να την εξορθολογήσουμε.</w:t>
      </w:r>
    </w:p>
    <w:p w14:paraId="2E24748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Στην πραγματικότητα, η τεχνολογική εκπαίδευση απορροφά όλα τα αιτήματα. Το πρ</w:t>
      </w:r>
      <w:r>
        <w:rPr>
          <w:rFonts w:eastAsia="Times New Roman" w:cs="Times New Roman"/>
          <w:szCs w:val="24"/>
        </w:rPr>
        <w:t>όβλημα είναι αν αυτά τα εκπαιδευτικά αιτήματα αντιστοιχούν στην κοινωνική φαντασίωση. Δεν εί</w:t>
      </w:r>
      <w:r>
        <w:rPr>
          <w:rFonts w:eastAsia="Times New Roman" w:cs="Times New Roman"/>
          <w:szCs w:val="24"/>
        </w:rPr>
        <w:lastRenderedPageBreak/>
        <w:t>ναι πάντα έτσι. Εν τούτοις, στη σημερινή συνθήκη με τη διεπιστημονικότητα, με τις διασταυρώσεις γνωστικών αντικειμένων, με την ακαριαία παραγωγή νέων γνωστικών αντι</w:t>
      </w:r>
      <w:r>
        <w:rPr>
          <w:rFonts w:eastAsia="Times New Roman" w:cs="Times New Roman"/>
          <w:szCs w:val="24"/>
        </w:rPr>
        <w:t>κειμένων, που η τεχνολογία ή η επικοινωνία της εξέλιξης της επιστήμης επιβά</w:t>
      </w:r>
      <w:r>
        <w:rPr>
          <w:rFonts w:eastAsia="Times New Roman" w:cs="Times New Roman"/>
          <w:szCs w:val="24"/>
        </w:rPr>
        <w:t>λ</w:t>
      </w:r>
      <w:r>
        <w:rPr>
          <w:rFonts w:eastAsia="Times New Roman" w:cs="Times New Roman"/>
          <w:szCs w:val="24"/>
        </w:rPr>
        <w:t>λει, νομίζω ότι έχουμε τη δυνατότητα</w:t>
      </w:r>
      <w:r>
        <w:rPr>
          <w:rFonts w:eastAsia="Times New Roman" w:cs="Times New Roman"/>
          <w:szCs w:val="24"/>
        </w:rPr>
        <w:t>,</w:t>
      </w:r>
      <w:r>
        <w:rPr>
          <w:rFonts w:eastAsia="Times New Roman" w:cs="Times New Roman"/>
          <w:szCs w:val="24"/>
        </w:rPr>
        <w:t xml:space="preserve"> το κοινωνικό φαντασιακό να πληρωθεί, να γεμίσει, να νιώθει ότι ένα γνωστικό αντικείμενο είναι ένα εργαλείο</w:t>
      </w:r>
      <w:r>
        <w:rPr>
          <w:rFonts w:eastAsia="Times New Roman" w:cs="Times New Roman"/>
          <w:szCs w:val="24"/>
        </w:rPr>
        <w:t>,</w:t>
      </w:r>
      <w:r>
        <w:rPr>
          <w:rFonts w:eastAsia="Times New Roman" w:cs="Times New Roman"/>
          <w:szCs w:val="24"/>
        </w:rPr>
        <w:t xml:space="preserve"> για να μάθεις τον ίδιο το μηχανισμ</w:t>
      </w:r>
      <w:r>
        <w:rPr>
          <w:rFonts w:eastAsia="Times New Roman" w:cs="Times New Roman"/>
          <w:szCs w:val="24"/>
        </w:rPr>
        <w:t>ό της μάθησης.</w:t>
      </w:r>
    </w:p>
    <w:p w14:paraId="2E24748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Έχουν ειπωθεί πάρα πολλά μαξιμαλιστικά, θα μείνω σε κάτι που με ενδιαφέρει πάρα πολύ και που με συγκινεί. Πάντα οι τοποθετήσεις του κ. Τζαβάρα έχουν μια ιδιαίτερη ποιότητα ή τουλάχιστον μπορώ να τους εκμεταλλευτώ εγώ</w:t>
      </w:r>
      <w:r w:rsidRPr="000309CB">
        <w:rPr>
          <w:rFonts w:eastAsia="Times New Roman" w:cs="Times New Roman"/>
          <w:szCs w:val="24"/>
        </w:rPr>
        <w:t>,</w:t>
      </w:r>
      <w:r>
        <w:rPr>
          <w:rFonts w:eastAsia="Times New Roman" w:cs="Times New Roman"/>
          <w:szCs w:val="24"/>
        </w:rPr>
        <w:t xml:space="preserve"> για να πω τα δικά μου, </w:t>
      </w:r>
      <w:r>
        <w:rPr>
          <w:rFonts w:eastAsia="Times New Roman" w:cs="Times New Roman"/>
          <w:szCs w:val="24"/>
        </w:rPr>
        <w:t xml:space="preserve">αυτά που είναι ο καημός μου για τη νεκρή γλώσσα, όπως είναι η αρχαία ελληνική. </w:t>
      </w:r>
    </w:p>
    <w:p w14:paraId="2E24748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Είναι η γενιά μας</w:t>
      </w:r>
      <w:r w:rsidRPr="00303D82">
        <w:rPr>
          <w:rFonts w:eastAsia="Times New Roman" w:cs="Times New Roman"/>
          <w:szCs w:val="24"/>
        </w:rPr>
        <w:t>,</w:t>
      </w:r>
      <w:r>
        <w:rPr>
          <w:rFonts w:eastAsia="Times New Roman" w:cs="Times New Roman"/>
          <w:szCs w:val="24"/>
        </w:rPr>
        <w:t xml:space="preserve"> που έχει καταπιεστεί πάρα πολύ από τη </w:t>
      </w:r>
      <w:proofErr w:type="spellStart"/>
      <w:r>
        <w:rPr>
          <w:rFonts w:eastAsia="Times New Roman" w:cs="Times New Roman"/>
          <w:szCs w:val="24"/>
        </w:rPr>
        <w:t>γραμματικοσυντακτική</w:t>
      </w:r>
      <w:proofErr w:type="spellEnd"/>
      <w:r>
        <w:rPr>
          <w:rFonts w:eastAsia="Times New Roman" w:cs="Times New Roman"/>
          <w:szCs w:val="24"/>
        </w:rPr>
        <w:t xml:space="preserve"> διδασκαλία της αρχαίας ελληνικής. Εν τούτοις, η γλώσσα και λειτουργικότητα της είναι και η μουσικό</w:t>
      </w:r>
      <w:r>
        <w:rPr>
          <w:rFonts w:eastAsia="Times New Roman" w:cs="Times New Roman"/>
          <w:szCs w:val="24"/>
        </w:rPr>
        <w:t xml:space="preserve">τητα, είναι και η ποίησή της. Αποκτάς γλωσσική διαίσθηση μέσα από τη διδασκαλία των αρχαίων. Δεν μαθαίνεις ένα </w:t>
      </w:r>
      <w:r>
        <w:rPr>
          <w:rFonts w:eastAsia="Times New Roman" w:cs="Times New Roman"/>
          <w:szCs w:val="24"/>
          <w:lang w:val="en-US"/>
        </w:rPr>
        <w:t>manual</w:t>
      </w:r>
      <w:r>
        <w:rPr>
          <w:rFonts w:eastAsia="Times New Roman" w:cs="Times New Roman"/>
          <w:szCs w:val="24"/>
        </w:rPr>
        <w:t xml:space="preserve"> </w:t>
      </w:r>
      <w:r>
        <w:rPr>
          <w:rFonts w:eastAsia="Times New Roman" w:cs="Times New Roman"/>
          <w:szCs w:val="24"/>
        </w:rPr>
        <w:lastRenderedPageBreak/>
        <w:t>γλωσσικό, δεν κατακτάς μια λεξικογραφική έννοια της γλώσσας, αλλά μια ποιητική κάρπωσή της. Διαισθάνεσαι τη γλώσσα. Σε συνδέει με τη σημερ</w:t>
      </w:r>
      <w:r>
        <w:rPr>
          <w:rFonts w:eastAsia="Times New Roman" w:cs="Times New Roman"/>
          <w:szCs w:val="24"/>
        </w:rPr>
        <w:t>ινή σου γλώσσα η γνώση των αρχαίων. Άρα, πρέπει να αλλάξεις νομίζω τα εργαλεία με τα οποία την προσεγγίζεις. Όχι μέσα από τους δογματισμούς, όχι μέσα από την κανονιστική καταπίεση, αλλά μέσα από την κατανόηση του κειμένου, την απόλαυση του κειμένου θα έλεγ</w:t>
      </w:r>
      <w:r>
        <w:rPr>
          <w:rFonts w:eastAsia="Times New Roman" w:cs="Times New Roman"/>
          <w:szCs w:val="24"/>
        </w:rPr>
        <w:t xml:space="preserve">ε ο Ρολάν </w:t>
      </w:r>
      <w:proofErr w:type="spellStart"/>
      <w:r>
        <w:rPr>
          <w:rFonts w:eastAsia="Times New Roman" w:cs="Times New Roman"/>
          <w:szCs w:val="24"/>
        </w:rPr>
        <w:t>Μπαρτ</w:t>
      </w:r>
      <w:proofErr w:type="spellEnd"/>
      <w:r>
        <w:rPr>
          <w:rFonts w:eastAsia="Times New Roman" w:cs="Times New Roman"/>
          <w:szCs w:val="24"/>
        </w:rPr>
        <w:t>.</w:t>
      </w:r>
    </w:p>
    <w:p w14:paraId="2E24749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Εγώ, λοιπόν, νομίζω ότι μπορούμε να βρούμε τέτοιους ιστούς</w:t>
      </w:r>
      <w:r>
        <w:rPr>
          <w:rFonts w:eastAsia="Times New Roman" w:cs="Times New Roman"/>
          <w:szCs w:val="24"/>
        </w:rPr>
        <w:t>,</w:t>
      </w:r>
      <w:r>
        <w:rPr>
          <w:rFonts w:eastAsia="Times New Roman" w:cs="Times New Roman"/>
          <w:szCs w:val="24"/>
        </w:rPr>
        <w:t xml:space="preserve"> που μας συνδέουν, όχι πια με τη γλώσσα, αλλά με την ιστορία και το κοινωνικό μας σώμα. Με αυτό που είμαστε, με την ταυτότητά μας. </w:t>
      </w:r>
      <w:proofErr w:type="spellStart"/>
      <w:r>
        <w:rPr>
          <w:rFonts w:eastAsia="Times New Roman" w:cs="Times New Roman"/>
          <w:szCs w:val="24"/>
        </w:rPr>
        <w:t>Ταυτοτική</w:t>
      </w:r>
      <w:proofErr w:type="spellEnd"/>
      <w:r>
        <w:rPr>
          <w:rFonts w:eastAsia="Times New Roman" w:cs="Times New Roman"/>
          <w:szCs w:val="24"/>
        </w:rPr>
        <w:t xml:space="preserve"> διερώτηση υπάρχει πολύ έντονη, ειδικά σ</w:t>
      </w:r>
      <w:r>
        <w:rPr>
          <w:rFonts w:eastAsia="Times New Roman" w:cs="Times New Roman"/>
          <w:szCs w:val="24"/>
        </w:rPr>
        <w:t xml:space="preserve">ε περιόδους ανασφάλειας. Νομίζω ότι η γλώσσα αποτελεί το εργαλείο, για να μπορέσουμε να το συζητήσουμε. </w:t>
      </w:r>
    </w:p>
    <w:p w14:paraId="2E24749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Μια τελευταία παρατήρηση γι</w:t>
      </w:r>
      <w:r>
        <w:rPr>
          <w:rFonts w:eastAsia="Times New Roman" w:cs="Times New Roman"/>
          <w:szCs w:val="24"/>
        </w:rPr>
        <w:t>’</w:t>
      </w:r>
      <w:r>
        <w:rPr>
          <w:rFonts w:eastAsia="Times New Roman" w:cs="Times New Roman"/>
          <w:szCs w:val="24"/>
        </w:rPr>
        <w:t xml:space="preserve"> αυτήν τη μείωση των μαθημάτων του </w:t>
      </w:r>
      <w:r>
        <w:rPr>
          <w:rFonts w:eastAsia="Times New Roman" w:cs="Times New Roman"/>
          <w:szCs w:val="24"/>
        </w:rPr>
        <w:t>λ</w:t>
      </w:r>
      <w:r>
        <w:rPr>
          <w:rFonts w:eastAsia="Times New Roman" w:cs="Times New Roman"/>
          <w:szCs w:val="24"/>
        </w:rPr>
        <w:t xml:space="preserve">υκείου. Υπάρχει ένα πρόβλημα, υπάρχει μια ανοχή, μια υπομονή για τα μαθήματα της γενικής παιδείας και μια </w:t>
      </w:r>
      <w:proofErr w:type="spellStart"/>
      <w:r>
        <w:rPr>
          <w:rFonts w:eastAsia="Times New Roman" w:cs="Times New Roman"/>
          <w:szCs w:val="24"/>
        </w:rPr>
        <w:t>υπερστόχευση</w:t>
      </w:r>
      <w:proofErr w:type="spellEnd"/>
      <w:r>
        <w:rPr>
          <w:rFonts w:eastAsia="Times New Roman" w:cs="Times New Roman"/>
          <w:szCs w:val="24"/>
        </w:rPr>
        <w:t xml:space="preserve"> των μαθητών της Γ’ </w:t>
      </w:r>
      <w:r>
        <w:rPr>
          <w:rFonts w:eastAsia="Times New Roman" w:cs="Times New Roman"/>
          <w:szCs w:val="24"/>
        </w:rPr>
        <w:t>λ</w:t>
      </w:r>
      <w:r>
        <w:rPr>
          <w:rFonts w:eastAsia="Times New Roman" w:cs="Times New Roman"/>
          <w:szCs w:val="24"/>
        </w:rPr>
        <w:t xml:space="preserve">υκείου στα μαθήματα εξέτασης για την τριτοβάθμια. </w:t>
      </w:r>
    </w:p>
    <w:p w14:paraId="2E24749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 νομοσχέδιο αποπειράται να το γεφυρώσει αυτό. Το σίγουρο είναι ό</w:t>
      </w:r>
      <w:r>
        <w:rPr>
          <w:rFonts w:eastAsia="Times New Roman" w:cs="Times New Roman"/>
          <w:szCs w:val="24"/>
        </w:rPr>
        <w:t>τι η εμβάθυνση από μόνη της αποτελεί θητεία και σε διαφορετικά γνωστικά πεδία. Αν, παραδείγματος χάριν, δεν εκτείνεσαι γνωστικά, αλλά μέσα από τα παραδείγματα βαραίνεις στο συγκεκριμένο αντικείμενο, στη Γλώσσα ας πούμε ή στα Μαθηματικά, θητεύεις αναγκαστικ</w:t>
      </w:r>
      <w:r>
        <w:rPr>
          <w:rFonts w:eastAsia="Times New Roman" w:cs="Times New Roman"/>
          <w:szCs w:val="24"/>
        </w:rPr>
        <w:t>ά σε πάρα πολλά διαφορετικά γνωστικά πεδία, ακόμα και αν δεν τιτλοφορείται το μάθημα ως τέτοιο. Δεν υπάρχουν αυτές οι κάθετες διαιρέσεις πια των αντικειμένων</w:t>
      </w:r>
      <w:r>
        <w:rPr>
          <w:rFonts w:eastAsia="Times New Roman" w:cs="Times New Roman"/>
          <w:szCs w:val="24"/>
        </w:rPr>
        <w:t>. Μ</w:t>
      </w:r>
      <w:r>
        <w:rPr>
          <w:rFonts w:eastAsia="Times New Roman" w:cs="Times New Roman"/>
          <w:szCs w:val="24"/>
        </w:rPr>
        <w:t>πορούμε να σκεφτόμαστε, να αισθανόμαστε και επομένως να είμαστε κριτικοί. Άρα, εμπάθειες και συγ</w:t>
      </w:r>
      <w:r>
        <w:rPr>
          <w:rFonts w:eastAsia="Times New Roman" w:cs="Times New Roman"/>
          <w:szCs w:val="24"/>
        </w:rPr>
        <w:t>κρούσεις νομίζω ότι περισσεύουν για τον δύσκολο και ακριβό χώρο</w:t>
      </w:r>
      <w:r>
        <w:rPr>
          <w:rFonts w:eastAsia="Times New Roman" w:cs="Times New Roman"/>
          <w:szCs w:val="24"/>
        </w:rPr>
        <w:t>,</w:t>
      </w:r>
      <w:r>
        <w:rPr>
          <w:rFonts w:eastAsia="Times New Roman" w:cs="Times New Roman"/>
          <w:szCs w:val="24"/>
        </w:rPr>
        <w:t xml:space="preserve"> στον οποίο προσπαθούμε να θητεύσουμε. Όχι στο χώρο της παιδείας, όσο στο χώρο της μόρφωσης και της απόλαυσης από τη μόρφωση.</w:t>
      </w:r>
    </w:p>
    <w:p w14:paraId="2E24749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w:t>
      </w:r>
    </w:p>
    <w:p w14:paraId="2E247494"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495" w14:textId="77777777" w:rsidR="00ED3BF8" w:rsidRDefault="009F432D">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w:t>
      </w:r>
      <w:r w:rsidRPr="009B0108">
        <w:rPr>
          <w:rFonts w:eastAsia="Times New Roman" w:cs="Times New Roman"/>
          <w:b/>
          <w:szCs w:val="24"/>
        </w:rPr>
        <w:t xml:space="preserve">(Μάριος Γεωργιάδης): </w:t>
      </w:r>
      <w:r>
        <w:rPr>
          <w:rFonts w:eastAsia="Times New Roman" w:cs="Times New Roman"/>
          <w:szCs w:val="24"/>
        </w:rPr>
        <w:t>Κι εμείς ευχαριστούμε.</w:t>
      </w:r>
    </w:p>
    <w:p w14:paraId="2E24749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Ο κ. Φωτήλας έχει τον λόγο για πέντε λεπτά</w:t>
      </w:r>
      <w:r>
        <w:rPr>
          <w:rFonts w:eastAsia="Times New Roman" w:cs="Times New Roman"/>
          <w:szCs w:val="24"/>
        </w:rPr>
        <w:t>,</w:t>
      </w:r>
      <w:r>
        <w:rPr>
          <w:rFonts w:eastAsia="Times New Roman" w:cs="Times New Roman"/>
          <w:szCs w:val="24"/>
        </w:rPr>
        <w:t xml:space="preserve"> με σχετική ανοχή.</w:t>
      </w:r>
    </w:p>
    <w:p w14:paraId="2E24749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Ευχαριστώ, κύριε Πρόεδρε.</w:t>
      </w:r>
    </w:p>
    <w:p w14:paraId="2E24749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μου προκαλούν εντύπωση ούτε οι διαδικασίες με τις οποίες ήρθε, αλλά ούτε </w:t>
      </w:r>
      <w:r>
        <w:rPr>
          <w:rFonts w:eastAsia="Times New Roman" w:cs="Times New Roman"/>
          <w:szCs w:val="24"/>
        </w:rPr>
        <w:t>και η ίδια η ουσία το</w:t>
      </w:r>
      <w:r>
        <w:rPr>
          <w:rFonts w:eastAsia="Times New Roman" w:cs="Times New Roman"/>
          <w:szCs w:val="24"/>
        </w:rPr>
        <w:t>ύ</w:t>
      </w:r>
      <w:r>
        <w:rPr>
          <w:rFonts w:eastAsia="Times New Roman" w:cs="Times New Roman"/>
          <w:szCs w:val="24"/>
        </w:rPr>
        <w:t xml:space="preserve"> προς ψήφιση νομοσχεδίου. Επί της διαδικασίας</w:t>
      </w:r>
      <w:r>
        <w:rPr>
          <w:rFonts w:eastAsia="Times New Roman" w:cs="Times New Roman"/>
          <w:szCs w:val="24"/>
        </w:rPr>
        <w:t>,</w:t>
      </w:r>
      <w:r>
        <w:rPr>
          <w:rFonts w:eastAsia="Times New Roman" w:cs="Times New Roman"/>
          <w:szCs w:val="24"/>
        </w:rPr>
        <w:t xml:space="preserve"> δυο ενστάσεις συγκράτησα, θέλω να τις αναφέρω. Η μια έγινε από τον κ. </w:t>
      </w:r>
      <w:proofErr w:type="spellStart"/>
      <w:r>
        <w:rPr>
          <w:rFonts w:eastAsia="Times New Roman" w:cs="Times New Roman"/>
          <w:szCs w:val="24"/>
        </w:rPr>
        <w:t>Παφίλη</w:t>
      </w:r>
      <w:proofErr w:type="spellEnd"/>
      <w:r>
        <w:rPr>
          <w:rFonts w:eastAsia="Times New Roman" w:cs="Times New Roman"/>
          <w:szCs w:val="24"/>
        </w:rPr>
        <w:t xml:space="preserve"> και το ΚΚΕ, ο οποίος στην ουσία σας είπε, κύριε Υπουργέ, για ποιον λόγο φέρνετε το νομοσχέδιο τη Μεγάλη Εβδομά</w:t>
      </w:r>
      <w:r>
        <w:rPr>
          <w:rFonts w:eastAsia="Times New Roman" w:cs="Times New Roman"/>
          <w:szCs w:val="24"/>
        </w:rPr>
        <w:t>δα</w:t>
      </w:r>
      <w:r>
        <w:rPr>
          <w:rFonts w:eastAsia="Times New Roman" w:cs="Times New Roman"/>
          <w:szCs w:val="24"/>
        </w:rPr>
        <w:t>,</w:t>
      </w:r>
      <w:r>
        <w:rPr>
          <w:rFonts w:eastAsia="Times New Roman" w:cs="Times New Roman"/>
          <w:szCs w:val="24"/>
        </w:rPr>
        <w:t xml:space="preserve"> που είναι κλειστά τα σχολεία και τα πανεπιστήμια. Και εσείς βέβαια</w:t>
      </w:r>
      <w:r>
        <w:rPr>
          <w:rFonts w:eastAsia="Times New Roman" w:cs="Times New Roman"/>
          <w:szCs w:val="24"/>
        </w:rPr>
        <w:t>,</w:t>
      </w:r>
      <w:r>
        <w:rPr>
          <w:rFonts w:eastAsia="Times New Roman" w:cs="Times New Roman"/>
          <w:szCs w:val="24"/>
        </w:rPr>
        <w:t xml:space="preserve"> δεν του δώσατε καμ</w:t>
      </w:r>
      <w:r>
        <w:rPr>
          <w:rFonts w:eastAsia="Times New Roman" w:cs="Times New Roman"/>
          <w:szCs w:val="24"/>
        </w:rPr>
        <w:t>μ</w:t>
      </w:r>
      <w:r>
        <w:rPr>
          <w:rFonts w:eastAsia="Times New Roman" w:cs="Times New Roman"/>
          <w:szCs w:val="24"/>
        </w:rPr>
        <w:t xml:space="preserve">ία απάντηση, παρά μόνο προσπαθήσατε να αστειευτείτε κατά κάποιον τρόπο, με ένα χαμηλό θα έλεγα επίπεδο χιούμορ, λέγοντάς τους «εσείς οι αριστεροί και η σχέση σας με </w:t>
      </w:r>
      <w:r>
        <w:rPr>
          <w:rFonts w:eastAsia="Times New Roman" w:cs="Times New Roman"/>
          <w:szCs w:val="24"/>
        </w:rPr>
        <w:t xml:space="preserve">την πίστη» και κάτι τέτοια φαιδρά. </w:t>
      </w:r>
    </w:p>
    <w:p w14:paraId="2E247499" w14:textId="77777777" w:rsidR="00ED3BF8" w:rsidRDefault="009F432D">
      <w:pPr>
        <w:spacing w:after="0" w:line="600" w:lineRule="auto"/>
        <w:ind w:firstLine="720"/>
        <w:jc w:val="both"/>
        <w:rPr>
          <w:rFonts w:eastAsia="Times New Roman"/>
          <w:szCs w:val="24"/>
        </w:rPr>
      </w:pPr>
      <w:r>
        <w:rPr>
          <w:rFonts w:eastAsia="Times New Roman"/>
          <w:szCs w:val="24"/>
        </w:rPr>
        <w:t xml:space="preserve">Η δεύτερη ένσταση έγινε από την </w:t>
      </w:r>
      <w:r>
        <w:rPr>
          <w:rFonts w:eastAsia="Times New Roman"/>
          <w:szCs w:val="24"/>
        </w:rPr>
        <w:t>ε</w:t>
      </w:r>
      <w:r>
        <w:rPr>
          <w:rFonts w:eastAsia="Times New Roman"/>
          <w:szCs w:val="24"/>
        </w:rPr>
        <w:t>ισηγήτρια μας, την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η οποία απλά σας ρώτησε για ποιόν λόγο -για άλλη μια φορά- επιλέγετε να ευτελίσετε τις κοινοβουλευτικές διαδικασίες, φέρνοντας ένα τόσο μεγάλο νομοσχέδιο, </w:t>
      </w:r>
      <w:r>
        <w:rPr>
          <w:rFonts w:eastAsia="Times New Roman"/>
          <w:szCs w:val="24"/>
        </w:rPr>
        <w:t>που αφορά ολό</w:t>
      </w:r>
      <w:r>
        <w:rPr>
          <w:rFonts w:eastAsia="Times New Roman"/>
          <w:szCs w:val="24"/>
        </w:rPr>
        <w:lastRenderedPageBreak/>
        <w:t>κληρη την ελληνική κοινωνία, σε ένα τόσο μικρό χρονικό διάστημα. Ούτε εκεί επιλέξατε να απαντήσετε, παρά και εκεί επιλέξατε, με ένα ακόμα πιο φθηνό είδος χιούμορ, να απαντήσετε στην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λέγοντάς της, «Εάν δεν μπορείτε να το καταλάβετε,</w:t>
      </w:r>
      <w:r>
        <w:rPr>
          <w:rFonts w:eastAsia="Times New Roman"/>
          <w:szCs w:val="24"/>
        </w:rPr>
        <w:t xml:space="preserve"> να σας στείλω έναν βοηθό».</w:t>
      </w:r>
      <w:r w:rsidRPr="00530E12">
        <w:rPr>
          <w:rFonts w:eastAsia="Times New Roman"/>
          <w:szCs w:val="24"/>
        </w:rPr>
        <w:t xml:space="preserve"> </w:t>
      </w:r>
    </w:p>
    <w:p w14:paraId="2E24749A" w14:textId="77777777" w:rsidR="00ED3BF8" w:rsidRDefault="009F432D">
      <w:pPr>
        <w:spacing w:after="0" w:line="600" w:lineRule="auto"/>
        <w:ind w:firstLine="720"/>
        <w:jc w:val="both"/>
        <w:rPr>
          <w:rFonts w:eastAsia="Times New Roman"/>
          <w:szCs w:val="24"/>
        </w:rPr>
      </w:pPr>
      <w:r>
        <w:rPr>
          <w:rFonts w:eastAsia="Times New Roman"/>
          <w:szCs w:val="24"/>
        </w:rPr>
        <w:t>Ξ</w:t>
      </w:r>
      <w:r w:rsidRPr="00530E12">
        <w:rPr>
          <w:rFonts w:eastAsia="Times New Roman"/>
          <w:szCs w:val="24"/>
        </w:rPr>
        <w:t>έρετε</w:t>
      </w:r>
      <w:r>
        <w:rPr>
          <w:rFonts w:eastAsia="Times New Roman"/>
          <w:szCs w:val="24"/>
        </w:rPr>
        <w:t>,</w:t>
      </w:r>
      <w:r w:rsidRPr="00530E12">
        <w:rPr>
          <w:rFonts w:eastAsia="Times New Roman"/>
          <w:szCs w:val="24"/>
        </w:rPr>
        <w:t xml:space="preserve"> δεν απαντάτε που δεν απαντάτε</w:t>
      </w:r>
      <w:r>
        <w:rPr>
          <w:rFonts w:eastAsia="Times New Roman"/>
          <w:szCs w:val="24"/>
        </w:rPr>
        <w:t>,</w:t>
      </w:r>
      <w:r w:rsidRPr="00530E12">
        <w:rPr>
          <w:rFonts w:eastAsia="Times New Roman"/>
          <w:szCs w:val="24"/>
        </w:rPr>
        <w:t xml:space="preserve"> </w:t>
      </w:r>
      <w:r>
        <w:rPr>
          <w:rFonts w:eastAsia="Times New Roman"/>
          <w:szCs w:val="24"/>
        </w:rPr>
        <w:t>τ</w:t>
      </w:r>
      <w:r w:rsidRPr="00530E12">
        <w:rPr>
          <w:rFonts w:eastAsia="Times New Roman"/>
          <w:szCs w:val="24"/>
        </w:rPr>
        <w:t xml:space="preserve">ουλάχιστον δεν είναι ανάγκη να </w:t>
      </w:r>
      <w:r>
        <w:rPr>
          <w:rFonts w:eastAsia="Times New Roman"/>
          <w:szCs w:val="24"/>
        </w:rPr>
        <w:t xml:space="preserve">προσβάλλετε </w:t>
      </w:r>
      <w:r w:rsidRPr="00530E12">
        <w:rPr>
          <w:rFonts w:eastAsia="Times New Roman"/>
          <w:szCs w:val="24"/>
        </w:rPr>
        <w:t xml:space="preserve">συνάδελφό </w:t>
      </w:r>
      <w:r>
        <w:rPr>
          <w:rFonts w:eastAsia="Times New Roman"/>
          <w:szCs w:val="24"/>
        </w:rPr>
        <w:t>σας.</w:t>
      </w:r>
      <w:r w:rsidRPr="00530E12">
        <w:rPr>
          <w:rFonts w:eastAsia="Times New Roman"/>
          <w:szCs w:val="24"/>
        </w:rPr>
        <w:t xml:space="preserve"> </w:t>
      </w:r>
      <w:r>
        <w:rPr>
          <w:rFonts w:eastAsia="Times New Roman"/>
          <w:szCs w:val="24"/>
        </w:rPr>
        <w:t>Α</w:t>
      </w:r>
      <w:r w:rsidRPr="00530E12">
        <w:rPr>
          <w:rFonts w:eastAsia="Times New Roman"/>
          <w:szCs w:val="24"/>
        </w:rPr>
        <w:t xml:space="preserve">ν το έλεγε κάποιος από </w:t>
      </w:r>
      <w:r>
        <w:rPr>
          <w:rFonts w:eastAsia="Times New Roman"/>
          <w:szCs w:val="24"/>
        </w:rPr>
        <w:t>εμάς,</w:t>
      </w:r>
      <w:r w:rsidRPr="00530E12">
        <w:rPr>
          <w:rFonts w:eastAsia="Times New Roman"/>
          <w:szCs w:val="24"/>
        </w:rPr>
        <w:t xml:space="preserve"> θα είχαμε κατηγορηθεί </w:t>
      </w:r>
      <w:r>
        <w:rPr>
          <w:rFonts w:eastAsia="Times New Roman"/>
          <w:szCs w:val="24"/>
        </w:rPr>
        <w:t>ί</w:t>
      </w:r>
      <w:r w:rsidRPr="00530E12">
        <w:rPr>
          <w:rFonts w:eastAsia="Times New Roman"/>
          <w:szCs w:val="24"/>
        </w:rPr>
        <w:t>σως και για σεξισμό γι</w:t>
      </w:r>
      <w:r>
        <w:rPr>
          <w:rFonts w:eastAsia="Times New Roman"/>
          <w:szCs w:val="24"/>
        </w:rPr>
        <w:t>’</w:t>
      </w:r>
      <w:r w:rsidRPr="00530E12">
        <w:rPr>
          <w:rFonts w:eastAsia="Times New Roman"/>
          <w:szCs w:val="24"/>
        </w:rPr>
        <w:t xml:space="preserve"> αυτό το </w:t>
      </w:r>
      <w:r>
        <w:rPr>
          <w:rFonts w:eastAsia="Times New Roman"/>
          <w:szCs w:val="24"/>
        </w:rPr>
        <w:t xml:space="preserve">σχόλιο. </w:t>
      </w:r>
      <w:r w:rsidRPr="00530E12">
        <w:rPr>
          <w:rFonts w:eastAsia="Times New Roman"/>
          <w:szCs w:val="24"/>
        </w:rPr>
        <w:t>Εμείς δεν το κάνουμε</w:t>
      </w:r>
      <w:r>
        <w:rPr>
          <w:rFonts w:eastAsia="Times New Roman"/>
          <w:szCs w:val="24"/>
        </w:rPr>
        <w:t>,</w:t>
      </w:r>
      <w:r w:rsidRPr="00530E12">
        <w:rPr>
          <w:rFonts w:eastAsia="Times New Roman"/>
          <w:szCs w:val="24"/>
        </w:rPr>
        <w:t xml:space="preserve"> </w:t>
      </w:r>
      <w:r>
        <w:rPr>
          <w:rFonts w:eastAsia="Times New Roman"/>
          <w:szCs w:val="24"/>
        </w:rPr>
        <w:t>γ</w:t>
      </w:r>
      <w:r w:rsidRPr="00530E12">
        <w:rPr>
          <w:rFonts w:eastAsia="Times New Roman"/>
          <w:szCs w:val="24"/>
        </w:rPr>
        <w:t xml:space="preserve">ιατί δεν </w:t>
      </w:r>
      <w:r w:rsidRPr="00530E12">
        <w:rPr>
          <w:rFonts w:eastAsia="Times New Roman"/>
          <w:szCs w:val="24"/>
        </w:rPr>
        <w:t>είναι σεξισμός</w:t>
      </w:r>
      <w:r>
        <w:rPr>
          <w:rFonts w:eastAsia="Times New Roman"/>
          <w:szCs w:val="24"/>
        </w:rPr>
        <w:t>. Π</w:t>
      </w:r>
      <w:r w:rsidRPr="00530E12">
        <w:rPr>
          <w:rFonts w:eastAsia="Times New Roman"/>
          <w:szCs w:val="24"/>
        </w:rPr>
        <w:t>αρά ταύτα</w:t>
      </w:r>
      <w:r>
        <w:rPr>
          <w:rFonts w:eastAsia="Times New Roman"/>
          <w:szCs w:val="24"/>
        </w:rPr>
        <w:t>,</w:t>
      </w:r>
      <w:r w:rsidRPr="00530E12">
        <w:rPr>
          <w:rFonts w:eastAsia="Times New Roman"/>
          <w:szCs w:val="24"/>
        </w:rPr>
        <w:t xml:space="preserve"> είναι προσβολή</w:t>
      </w:r>
      <w:r>
        <w:rPr>
          <w:rFonts w:eastAsia="Times New Roman"/>
          <w:szCs w:val="24"/>
        </w:rPr>
        <w:t>.</w:t>
      </w:r>
    </w:p>
    <w:p w14:paraId="2E24749B" w14:textId="77777777" w:rsidR="00ED3BF8" w:rsidRDefault="009F432D">
      <w:pPr>
        <w:spacing w:after="0" w:line="600" w:lineRule="auto"/>
        <w:ind w:firstLine="720"/>
        <w:jc w:val="both"/>
        <w:rPr>
          <w:rFonts w:eastAsia="Times New Roman"/>
          <w:szCs w:val="24"/>
        </w:rPr>
      </w:pPr>
      <w:r>
        <w:rPr>
          <w:rFonts w:eastAsia="Times New Roman"/>
          <w:szCs w:val="24"/>
        </w:rPr>
        <w:t>Η</w:t>
      </w:r>
      <w:r w:rsidRPr="00530E12">
        <w:rPr>
          <w:rFonts w:eastAsia="Times New Roman"/>
          <w:szCs w:val="24"/>
        </w:rPr>
        <w:t xml:space="preserve"> αλήθεια</w:t>
      </w:r>
      <w:r>
        <w:rPr>
          <w:rFonts w:eastAsia="Times New Roman"/>
          <w:szCs w:val="24"/>
        </w:rPr>
        <w:t>, κύριε Υπουργέ,</w:t>
      </w:r>
      <w:r w:rsidRPr="00530E12">
        <w:rPr>
          <w:rFonts w:eastAsia="Times New Roman"/>
          <w:szCs w:val="24"/>
        </w:rPr>
        <w:t xml:space="preserve"> είναι ότι δεν περίμενα να δώσετε </w:t>
      </w:r>
      <w:r>
        <w:rPr>
          <w:rFonts w:eastAsia="Times New Roman"/>
          <w:szCs w:val="24"/>
        </w:rPr>
        <w:t>απάντηση</w:t>
      </w:r>
      <w:r w:rsidRPr="00530E12">
        <w:rPr>
          <w:rFonts w:eastAsia="Times New Roman"/>
          <w:szCs w:val="24"/>
        </w:rPr>
        <w:t xml:space="preserve"> στα παραπάνω ερωτήματα</w:t>
      </w:r>
      <w:r>
        <w:rPr>
          <w:rFonts w:eastAsia="Times New Roman"/>
          <w:szCs w:val="24"/>
        </w:rPr>
        <w:t>,</w:t>
      </w:r>
      <w:r w:rsidRPr="00530E12">
        <w:rPr>
          <w:rFonts w:eastAsia="Times New Roman"/>
          <w:szCs w:val="24"/>
        </w:rPr>
        <w:t xml:space="preserve"> γιατί </w:t>
      </w:r>
      <w:r>
        <w:rPr>
          <w:rFonts w:eastAsia="Times New Roman"/>
          <w:szCs w:val="24"/>
        </w:rPr>
        <w:t xml:space="preserve">η μόνη </w:t>
      </w:r>
      <w:r w:rsidRPr="00530E12">
        <w:rPr>
          <w:rFonts w:eastAsia="Times New Roman"/>
          <w:szCs w:val="24"/>
        </w:rPr>
        <w:t>ειλικρινής απάντηση</w:t>
      </w:r>
      <w:r>
        <w:rPr>
          <w:rFonts w:eastAsia="Times New Roman"/>
          <w:szCs w:val="24"/>
        </w:rPr>
        <w:t>,</w:t>
      </w:r>
      <w:r w:rsidRPr="00530E12">
        <w:rPr>
          <w:rFonts w:eastAsia="Times New Roman"/>
          <w:szCs w:val="24"/>
        </w:rPr>
        <w:t xml:space="preserve"> στην οποία θα μπορούσατε να </w:t>
      </w:r>
      <w:r>
        <w:rPr>
          <w:rFonts w:eastAsia="Times New Roman"/>
          <w:szCs w:val="24"/>
        </w:rPr>
        <w:t xml:space="preserve">προβείτε </w:t>
      </w:r>
      <w:r w:rsidRPr="00530E12">
        <w:rPr>
          <w:rFonts w:eastAsia="Times New Roman"/>
          <w:szCs w:val="24"/>
        </w:rPr>
        <w:t xml:space="preserve">στο ερώτημα </w:t>
      </w:r>
      <w:r>
        <w:rPr>
          <w:rFonts w:eastAsia="Times New Roman"/>
          <w:szCs w:val="24"/>
        </w:rPr>
        <w:t>«Γ</w:t>
      </w:r>
      <w:r w:rsidRPr="00530E12">
        <w:rPr>
          <w:rFonts w:eastAsia="Times New Roman"/>
          <w:szCs w:val="24"/>
        </w:rPr>
        <w:t>ιατί το κάνετε</w:t>
      </w:r>
      <w:r>
        <w:rPr>
          <w:rFonts w:eastAsia="Times New Roman"/>
          <w:szCs w:val="24"/>
        </w:rPr>
        <w:t>;»,</w:t>
      </w:r>
      <w:r w:rsidRPr="00530E12">
        <w:rPr>
          <w:rFonts w:eastAsia="Times New Roman"/>
          <w:szCs w:val="24"/>
        </w:rPr>
        <w:t xml:space="preserve"> θα ήταν</w:t>
      </w:r>
      <w:r>
        <w:rPr>
          <w:rFonts w:eastAsia="Times New Roman"/>
          <w:szCs w:val="24"/>
        </w:rPr>
        <w:t>:</w:t>
      </w:r>
      <w:r>
        <w:rPr>
          <w:rFonts w:eastAsia="Times New Roman"/>
          <w:szCs w:val="24"/>
        </w:rPr>
        <w:t xml:space="preserve"> «Γ</w:t>
      </w:r>
      <w:r w:rsidRPr="00530E12">
        <w:rPr>
          <w:rFonts w:eastAsia="Times New Roman"/>
          <w:szCs w:val="24"/>
        </w:rPr>
        <w:t>ιατί α</w:t>
      </w:r>
      <w:r w:rsidRPr="00530E12">
        <w:rPr>
          <w:rFonts w:eastAsia="Times New Roman"/>
          <w:szCs w:val="24"/>
        </w:rPr>
        <w:t>υτό μας βολεύει</w:t>
      </w:r>
      <w:r>
        <w:rPr>
          <w:rFonts w:eastAsia="Times New Roman"/>
          <w:szCs w:val="24"/>
        </w:rPr>
        <w:t xml:space="preserve">». </w:t>
      </w:r>
    </w:p>
    <w:p w14:paraId="2E24749C" w14:textId="77777777" w:rsidR="00ED3BF8" w:rsidRDefault="009F432D">
      <w:pPr>
        <w:spacing w:after="0" w:line="600" w:lineRule="auto"/>
        <w:ind w:firstLine="720"/>
        <w:jc w:val="both"/>
        <w:rPr>
          <w:rFonts w:eastAsia="Times New Roman"/>
          <w:szCs w:val="24"/>
        </w:rPr>
      </w:pPr>
      <w:r>
        <w:rPr>
          <w:rFonts w:eastAsia="Times New Roman"/>
          <w:szCs w:val="24"/>
        </w:rPr>
        <w:t>Α</w:t>
      </w:r>
      <w:r w:rsidRPr="00530E12">
        <w:rPr>
          <w:rFonts w:eastAsia="Times New Roman"/>
          <w:szCs w:val="24"/>
        </w:rPr>
        <w:t>υτά</w:t>
      </w:r>
      <w:r>
        <w:rPr>
          <w:rFonts w:eastAsia="Times New Roman"/>
          <w:szCs w:val="24"/>
        </w:rPr>
        <w:t>,</w:t>
      </w:r>
      <w:r w:rsidRPr="00530E12">
        <w:rPr>
          <w:rFonts w:eastAsia="Times New Roman"/>
          <w:szCs w:val="24"/>
        </w:rPr>
        <w:t xml:space="preserve"> λοιπόν</w:t>
      </w:r>
      <w:r>
        <w:rPr>
          <w:rFonts w:eastAsia="Times New Roman"/>
          <w:szCs w:val="24"/>
        </w:rPr>
        <w:t>,</w:t>
      </w:r>
      <w:r w:rsidRPr="00530E12">
        <w:rPr>
          <w:rFonts w:eastAsia="Times New Roman"/>
          <w:szCs w:val="24"/>
        </w:rPr>
        <w:t xml:space="preserve"> όπως </w:t>
      </w:r>
      <w:r>
        <w:rPr>
          <w:rFonts w:eastAsia="Times New Roman"/>
          <w:szCs w:val="24"/>
        </w:rPr>
        <w:t>είπα, δεν μου</w:t>
      </w:r>
      <w:r w:rsidRPr="00530E12">
        <w:rPr>
          <w:rFonts w:eastAsia="Times New Roman"/>
          <w:szCs w:val="24"/>
        </w:rPr>
        <w:t xml:space="preserve"> προκαλούν εντύπωση</w:t>
      </w:r>
      <w:r>
        <w:rPr>
          <w:rFonts w:eastAsia="Times New Roman"/>
          <w:szCs w:val="24"/>
        </w:rPr>
        <w:t>,</w:t>
      </w:r>
      <w:r w:rsidRPr="00530E12">
        <w:rPr>
          <w:rFonts w:eastAsia="Times New Roman"/>
          <w:szCs w:val="24"/>
        </w:rPr>
        <w:t xml:space="preserve"> γιατί σας έχουμε μάθει</w:t>
      </w:r>
      <w:r>
        <w:rPr>
          <w:rFonts w:eastAsia="Times New Roman"/>
          <w:szCs w:val="24"/>
        </w:rPr>
        <w:t>.</w:t>
      </w:r>
      <w:r w:rsidRPr="00530E12">
        <w:rPr>
          <w:rFonts w:eastAsia="Times New Roman"/>
          <w:szCs w:val="24"/>
        </w:rPr>
        <w:t xml:space="preserve"> </w:t>
      </w:r>
      <w:r>
        <w:rPr>
          <w:rFonts w:eastAsia="Times New Roman"/>
          <w:szCs w:val="24"/>
        </w:rPr>
        <w:t>Π</w:t>
      </w:r>
      <w:r w:rsidRPr="00530E12">
        <w:rPr>
          <w:rFonts w:eastAsia="Times New Roman"/>
          <w:szCs w:val="24"/>
        </w:rPr>
        <w:t>αρ</w:t>
      </w:r>
      <w:r>
        <w:rPr>
          <w:rFonts w:eastAsia="Times New Roman"/>
          <w:szCs w:val="24"/>
        </w:rPr>
        <w:t xml:space="preserve">’ </w:t>
      </w:r>
      <w:r w:rsidRPr="00530E12">
        <w:rPr>
          <w:rFonts w:eastAsia="Times New Roman"/>
          <w:szCs w:val="24"/>
        </w:rPr>
        <w:t>όλο</w:t>
      </w:r>
      <w:r>
        <w:rPr>
          <w:rFonts w:eastAsia="Times New Roman"/>
          <w:szCs w:val="24"/>
        </w:rPr>
        <w:t xml:space="preserve">, όμως, </w:t>
      </w:r>
      <w:r w:rsidRPr="00530E12">
        <w:rPr>
          <w:rFonts w:eastAsia="Times New Roman"/>
          <w:szCs w:val="24"/>
        </w:rPr>
        <w:t>που σας έχουμε μάθει</w:t>
      </w:r>
      <w:r>
        <w:rPr>
          <w:rFonts w:eastAsia="Times New Roman"/>
          <w:szCs w:val="24"/>
        </w:rPr>
        <w:t>,</w:t>
      </w:r>
      <w:r w:rsidRPr="00530E12">
        <w:rPr>
          <w:rFonts w:eastAsia="Times New Roman"/>
          <w:szCs w:val="24"/>
        </w:rPr>
        <w:t xml:space="preserve"> δεν παύει να προκαλεί εντύπωση το μένος</w:t>
      </w:r>
      <w:r>
        <w:rPr>
          <w:rFonts w:eastAsia="Times New Roman"/>
          <w:szCs w:val="24"/>
        </w:rPr>
        <w:t>,</w:t>
      </w:r>
      <w:r w:rsidRPr="00530E12">
        <w:rPr>
          <w:rFonts w:eastAsia="Times New Roman"/>
          <w:szCs w:val="24"/>
        </w:rPr>
        <w:t xml:space="preserve"> </w:t>
      </w:r>
      <w:r>
        <w:rPr>
          <w:rFonts w:eastAsia="Times New Roman"/>
          <w:szCs w:val="24"/>
        </w:rPr>
        <w:t xml:space="preserve">που </w:t>
      </w:r>
      <w:r w:rsidRPr="00530E12">
        <w:rPr>
          <w:rFonts w:eastAsia="Times New Roman"/>
          <w:szCs w:val="24"/>
        </w:rPr>
        <w:t xml:space="preserve">αγγίζει τα όρια της υστερίας </w:t>
      </w:r>
      <w:r>
        <w:rPr>
          <w:rFonts w:eastAsia="Times New Roman"/>
          <w:szCs w:val="24"/>
        </w:rPr>
        <w:t>α</w:t>
      </w:r>
      <w:r w:rsidRPr="00530E12">
        <w:rPr>
          <w:rFonts w:eastAsia="Times New Roman"/>
          <w:szCs w:val="24"/>
        </w:rPr>
        <w:t xml:space="preserve">υτής της </w:t>
      </w:r>
      <w:r>
        <w:rPr>
          <w:rFonts w:eastAsia="Times New Roman"/>
          <w:szCs w:val="24"/>
        </w:rPr>
        <w:t>Κ</w:t>
      </w:r>
      <w:r w:rsidRPr="00530E12">
        <w:rPr>
          <w:rFonts w:eastAsia="Times New Roman"/>
          <w:szCs w:val="24"/>
        </w:rPr>
        <w:t>υβέρνησης</w:t>
      </w:r>
      <w:r>
        <w:rPr>
          <w:rFonts w:eastAsia="Times New Roman"/>
          <w:szCs w:val="24"/>
        </w:rPr>
        <w:t>,</w:t>
      </w:r>
      <w:r w:rsidRPr="00530E12">
        <w:rPr>
          <w:rFonts w:eastAsia="Times New Roman"/>
          <w:szCs w:val="24"/>
        </w:rPr>
        <w:t xml:space="preserve"> όχι να βελτιώσει τα προβλήματα στο εκπαιδευτικό σύστημα</w:t>
      </w:r>
      <w:r>
        <w:rPr>
          <w:rFonts w:eastAsia="Times New Roman"/>
          <w:szCs w:val="24"/>
        </w:rPr>
        <w:t>,</w:t>
      </w:r>
      <w:r w:rsidRPr="00530E12">
        <w:rPr>
          <w:rFonts w:eastAsia="Times New Roman"/>
          <w:szCs w:val="24"/>
        </w:rPr>
        <w:t xml:space="preserve"> αλλά να ξεθεμελιώ</w:t>
      </w:r>
      <w:r>
        <w:rPr>
          <w:rFonts w:eastAsia="Times New Roman"/>
          <w:szCs w:val="24"/>
        </w:rPr>
        <w:t>σ</w:t>
      </w:r>
      <w:r w:rsidRPr="00530E12">
        <w:rPr>
          <w:rFonts w:eastAsia="Times New Roman"/>
          <w:szCs w:val="24"/>
        </w:rPr>
        <w:t>ει ό</w:t>
      </w:r>
      <w:r>
        <w:rPr>
          <w:rFonts w:eastAsia="Times New Roman"/>
          <w:szCs w:val="24"/>
        </w:rPr>
        <w:t>,</w:t>
      </w:r>
      <w:r w:rsidRPr="00530E12">
        <w:rPr>
          <w:rFonts w:eastAsia="Times New Roman"/>
          <w:szCs w:val="24"/>
        </w:rPr>
        <w:t xml:space="preserve">τι </w:t>
      </w:r>
      <w:r w:rsidRPr="00530E12">
        <w:rPr>
          <w:rFonts w:eastAsia="Times New Roman"/>
          <w:szCs w:val="24"/>
        </w:rPr>
        <w:lastRenderedPageBreak/>
        <w:t>καλ</w:t>
      </w:r>
      <w:r>
        <w:rPr>
          <w:rFonts w:eastAsia="Times New Roman"/>
          <w:szCs w:val="24"/>
        </w:rPr>
        <w:t>ό</w:t>
      </w:r>
      <w:r w:rsidRPr="00530E12">
        <w:rPr>
          <w:rFonts w:eastAsia="Times New Roman"/>
          <w:szCs w:val="24"/>
        </w:rPr>
        <w:t xml:space="preserve"> υπήρχε σε αυτό</w:t>
      </w:r>
      <w:r>
        <w:rPr>
          <w:rFonts w:eastAsia="Times New Roman"/>
          <w:szCs w:val="24"/>
        </w:rPr>
        <w:t>,</w:t>
      </w:r>
      <w:r w:rsidRPr="00530E12">
        <w:rPr>
          <w:rFonts w:eastAsia="Times New Roman"/>
          <w:szCs w:val="24"/>
        </w:rPr>
        <w:t xml:space="preserve"> σε όλες σχεδόν τις βαθμίδες της εκπαίδευσης</w:t>
      </w:r>
      <w:r>
        <w:rPr>
          <w:rFonts w:eastAsia="Times New Roman"/>
          <w:szCs w:val="24"/>
        </w:rPr>
        <w:t xml:space="preserve">, αρχίζοντας από </w:t>
      </w:r>
      <w:r w:rsidRPr="00530E12">
        <w:rPr>
          <w:rFonts w:eastAsia="Times New Roman"/>
          <w:szCs w:val="24"/>
        </w:rPr>
        <w:t>την ανώτατη εκπαίδευση</w:t>
      </w:r>
      <w:r>
        <w:rPr>
          <w:rFonts w:eastAsia="Times New Roman"/>
          <w:szCs w:val="24"/>
        </w:rPr>
        <w:t>,</w:t>
      </w:r>
      <w:r w:rsidRPr="00530E12">
        <w:rPr>
          <w:rFonts w:eastAsia="Times New Roman"/>
          <w:szCs w:val="24"/>
        </w:rPr>
        <w:t xml:space="preserve"> με την άναρχη και χωρίς κριτήρια αναδιάταξη του ακαδημαϊκού χάρτη τ</w:t>
      </w:r>
      <w:r w:rsidRPr="00530E12">
        <w:rPr>
          <w:rFonts w:eastAsia="Times New Roman"/>
          <w:szCs w:val="24"/>
        </w:rPr>
        <w:t>ης χώρας</w:t>
      </w:r>
      <w:r>
        <w:rPr>
          <w:rFonts w:eastAsia="Times New Roman"/>
          <w:szCs w:val="24"/>
        </w:rPr>
        <w:t xml:space="preserve">, </w:t>
      </w:r>
      <w:r w:rsidRPr="00530E12">
        <w:rPr>
          <w:rFonts w:eastAsia="Times New Roman"/>
          <w:szCs w:val="24"/>
        </w:rPr>
        <w:t>που επιχειρείται</w:t>
      </w:r>
      <w:r>
        <w:rPr>
          <w:rFonts w:eastAsia="Times New Roman"/>
          <w:szCs w:val="24"/>
        </w:rPr>
        <w:t>.</w:t>
      </w:r>
      <w:r w:rsidRPr="00530E12">
        <w:rPr>
          <w:rFonts w:eastAsia="Times New Roman"/>
          <w:szCs w:val="24"/>
        </w:rPr>
        <w:t xml:space="preserve"> </w:t>
      </w:r>
      <w:r>
        <w:rPr>
          <w:rFonts w:eastAsia="Times New Roman"/>
          <w:szCs w:val="24"/>
        </w:rPr>
        <w:t>Γ</w:t>
      </w:r>
      <w:r w:rsidRPr="00530E12">
        <w:rPr>
          <w:rFonts w:eastAsia="Times New Roman"/>
          <w:szCs w:val="24"/>
        </w:rPr>
        <w:t>ιατί αναρωτιέμαι</w:t>
      </w:r>
      <w:r>
        <w:rPr>
          <w:rFonts w:eastAsia="Times New Roman"/>
          <w:szCs w:val="24"/>
        </w:rPr>
        <w:t>: Σε</w:t>
      </w:r>
      <w:r w:rsidRPr="00530E12">
        <w:rPr>
          <w:rFonts w:eastAsia="Times New Roman"/>
          <w:szCs w:val="24"/>
        </w:rPr>
        <w:t xml:space="preserve"> ποια λογική ανάπτυξης </w:t>
      </w:r>
      <w:r>
        <w:rPr>
          <w:rFonts w:eastAsia="Times New Roman"/>
          <w:szCs w:val="24"/>
        </w:rPr>
        <w:t xml:space="preserve">οδηγεί η ρύθμιση με την </w:t>
      </w:r>
      <w:r w:rsidRPr="00530E12">
        <w:rPr>
          <w:rFonts w:eastAsia="Times New Roman"/>
          <w:szCs w:val="24"/>
        </w:rPr>
        <w:t xml:space="preserve">οποία κάνετε πολυτεχνεία </w:t>
      </w:r>
      <w:r>
        <w:rPr>
          <w:rFonts w:eastAsia="Times New Roman"/>
          <w:szCs w:val="24"/>
        </w:rPr>
        <w:t>ό</w:t>
      </w:r>
      <w:r w:rsidRPr="00530E12">
        <w:rPr>
          <w:rFonts w:eastAsia="Times New Roman"/>
          <w:szCs w:val="24"/>
        </w:rPr>
        <w:t xml:space="preserve">λα τα τμήματα </w:t>
      </w:r>
      <w:r>
        <w:rPr>
          <w:rFonts w:eastAsia="Times New Roman"/>
          <w:szCs w:val="24"/>
        </w:rPr>
        <w:t>Σ</w:t>
      </w:r>
      <w:r w:rsidRPr="00530E12">
        <w:rPr>
          <w:rFonts w:eastAsia="Times New Roman"/>
          <w:szCs w:val="24"/>
        </w:rPr>
        <w:t xml:space="preserve">χολών </w:t>
      </w:r>
      <w:r>
        <w:rPr>
          <w:rFonts w:eastAsia="Times New Roman"/>
          <w:szCs w:val="24"/>
        </w:rPr>
        <w:t>Μ</w:t>
      </w:r>
      <w:r w:rsidRPr="00530E12">
        <w:rPr>
          <w:rFonts w:eastAsia="Times New Roman"/>
          <w:szCs w:val="24"/>
        </w:rPr>
        <w:t>ηχανικών</w:t>
      </w:r>
      <w:r>
        <w:rPr>
          <w:rFonts w:eastAsia="Times New Roman"/>
          <w:szCs w:val="24"/>
        </w:rPr>
        <w:t>,</w:t>
      </w:r>
      <w:r w:rsidRPr="00530E12">
        <w:rPr>
          <w:rFonts w:eastAsia="Times New Roman"/>
          <w:szCs w:val="24"/>
        </w:rPr>
        <w:t xml:space="preserve"> με μία και μόνο ουσιαστικά υπουργική απόφαση</w:t>
      </w:r>
      <w:r>
        <w:rPr>
          <w:rFonts w:eastAsia="Times New Roman"/>
          <w:szCs w:val="24"/>
        </w:rPr>
        <w:t>;</w:t>
      </w:r>
      <w:r w:rsidRPr="00530E12">
        <w:rPr>
          <w:rFonts w:eastAsia="Times New Roman"/>
          <w:szCs w:val="24"/>
        </w:rPr>
        <w:t xml:space="preserve"> </w:t>
      </w:r>
      <w:r>
        <w:rPr>
          <w:rFonts w:eastAsia="Times New Roman"/>
          <w:szCs w:val="24"/>
        </w:rPr>
        <w:t>Π</w:t>
      </w:r>
      <w:r w:rsidRPr="00530E12">
        <w:rPr>
          <w:rFonts w:eastAsia="Times New Roman"/>
          <w:szCs w:val="24"/>
        </w:rPr>
        <w:t>οιες ανάγκες της αγοράς εργασίας καλύπτονται</w:t>
      </w:r>
      <w:r>
        <w:rPr>
          <w:rFonts w:eastAsia="Times New Roman"/>
          <w:szCs w:val="24"/>
        </w:rPr>
        <w:t>;</w:t>
      </w:r>
      <w:r w:rsidRPr="00530E12">
        <w:rPr>
          <w:rFonts w:eastAsia="Times New Roman"/>
          <w:szCs w:val="24"/>
        </w:rPr>
        <w:t xml:space="preserve"> </w:t>
      </w:r>
      <w:r>
        <w:rPr>
          <w:rFonts w:eastAsia="Times New Roman"/>
          <w:szCs w:val="24"/>
        </w:rPr>
        <w:t>Π</w:t>
      </w:r>
      <w:r w:rsidRPr="00530E12">
        <w:rPr>
          <w:rFonts w:eastAsia="Times New Roman"/>
          <w:szCs w:val="24"/>
        </w:rPr>
        <w:t xml:space="preserve">οιες </w:t>
      </w:r>
      <w:r>
        <w:rPr>
          <w:rFonts w:eastAsia="Times New Roman"/>
          <w:szCs w:val="24"/>
        </w:rPr>
        <w:t xml:space="preserve">εκθέσεις </w:t>
      </w:r>
      <w:r w:rsidRPr="00530E12">
        <w:rPr>
          <w:rFonts w:eastAsia="Times New Roman"/>
          <w:szCs w:val="24"/>
        </w:rPr>
        <w:t>σκοπιμότητας και βιωσιμότητας υπάρχουν</w:t>
      </w:r>
      <w:r>
        <w:rPr>
          <w:rFonts w:eastAsia="Times New Roman"/>
          <w:szCs w:val="24"/>
        </w:rPr>
        <w:t>;</w:t>
      </w:r>
      <w:r w:rsidRPr="00530E12">
        <w:rPr>
          <w:rFonts w:eastAsia="Times New Roman"/>
          <w:szCs w:val="24"/>
        </w:rPr>
        <w:t xml:space="preserve"> </w:t>
      </w:r>
      <w:r>
        <w:rPr>
          <w:rFonts w:eastAsia="Times New Roman"/>
          <w:szCs w:val="24"/>
        </w:rPr>
        <w:t>Τ</w:t>
      </w:r>
      <w:r w:rsidRPr="00530E12">
        <w:rPr>
          <w:rFonts w:eastAsia="Times New Roman"/>
          <w:szCs w:val="24"/>
        </w:rPr>
        <w:t>έλος</w:t>
      </w:r>
      <w:r>
        <w:rPr>
          <w:rFonts w:eastAsia="Times New Roman"/>
          <w:szCs w:val="24"/>
        </w:rPr>
        <w:t>,</w:t>
      </w:r>
      <w:r w:rsidRPr="00530E12">
        <w:rPr>
          <w:rFonts w:eastAsia="Times New Roman"/>
          <w:szCs w:val="24"/>
        </w:rPr>
        <w:t xml:space="preserve"> </w:t>
      </w:r>
      <w:r>
        <w:rPr>
          <w:rFonts w:eastAsia="Times New Roman"/>
          <w:szCs w:val="24"/>
        </w:rPr>
        <w:t xml:space="preserve">ποια </w:t>
      </w:r>
      <w:r w:rsidRPr="00530E12">
        <w:rPr>
          <w:rFonts w:eastAsia="Times New Roman"/>
          <w:szCs w:val="24"/>
        </w:rPr>
        <w:t>επαγγελματικά δικαιώματα των αποφοίτων εξυπηρετούνται</w:t>
      </w:r>
      <w:r>
        <w:rPr>
          <w:rFonts w:eastAsia="Times New Roman"/>
          <w:szCs w:val="24"/>
        </w:rPr>
        <w:t xml:space="preserve">; </w:t>
      </w:r>
    </w:p>
    <w:p w14:paraId="2E24749D" w14:textId="77777777" w:rsidR="00ED3BF8" w:rsidRDefault="009F432D">
      <w:pPr>
        <w:spacing w:after="0" w:line="600" w:lineRule="auto"/>
        <w:ind w:firstLine="720"/>
        <w:jc w:val="both"/>
        <w:rPr>
          <w:rFonts w:eastAsia="Times New Roman"/>
          <w:szCs w:val="24"/>
        </w:rPr>
      </w:pPr>
      <w:r>
        <w:rPr>
          <w:rFonts w:eastAsia="Times New Roman"/>
          <w:szCs w:val="24"/>
        </w:rPr>
        <w:t xml:space="preserve">Όμως, τώρα τι ρωτάω; Εκθέσεις </w:t>
      </w:r>
      <w:r w:rsidRPr="00530E12">
        <w:rPr>
          <w:rFonts w:eastAsia="Times New Roman"/>
          <w:szCs w:val="24"/>
        </w:rPr>
        <w:t>σκοπιμότητας</w:t>
      </w:r>
      <w:r>
        <w:rPr>
          <w:rFonts w:eastAsia="Times New Roman"/>
          <w:szCs w:val="24"/>
        </w:rPr>
        <w:t>,</w:t>
      </w:r>
      <w:r w:rsidRPr="00530E12">
        <w:rPr>
          <w:rFonts w:eastAsia="Times New Roman"/>
          <w:szCs w:val="24"/>
        </w:rPr>
        <w:t xml:space="preserve"> βιωσιμότητα</w:t>
      </w:r>
      <w:r>
        <w:rPr>
          <w:rFonts w:eastAsia="Times New Roman"/>
          <w:szCs w:val="24"/>
        </w:rPr>
        <w:t xml:space="preserve">ς, σχεδιασμοί. </w:t>
      </w:r>
      <w:r w:rsidRPr="00530E12">
        <w:rPr>
          <w:rFonts w:eastAsia="Times New Roman"/>
          <w:szCs w:val="24"/>
        </w:rPr>
        <w:t xml:space="preserve">Αυτά είναι ψιλά γράμματα για </w:t>
      </w:r>
      <w:r>
        <w:rPr>
          <w:rFonts w:eastAsia="Times New Roman"/>
          <w:szCs w:val="24"/>
        </w:rPr>
        <w:t xml:space="preserve">εσάς. </w:t>
      </w:r>
    </w:p>
    <w:p w14:paraId="2E24749E" w14:textId="77777777" w:rsidR="00ED3BF8" w:rsidRDefault="009F432D">
      <w:pPr>
        <w:spacing w:after="0" w:line="600" w:lineRule="auto"/>
        <w:ind w:firstLine="720"/>
        <w:jc w:val="both"/>
        <w:rPr>
          <w:rFonts w:eastAsia="Times New Roman"/>
          <w:szCs w:val="24"/>
        </w:rPr>
      </w:pPr>
      <w:r w:rsidRPr="00530E12">
        <w:rPr>
          <w:rFonts w:eastAsia="Times New Roman"/>
          <w:szCs w:val="24"/>
        </w:rPr>
        <w:t>Φτάσατε</w:t>
      </w:r>
      <w:r>
        <w:rPr>
          <w:rFonts w:eastAsia="Times New Roman"/>
          <w:szCs w:val="24"/>
        </w:rPr>
        <w:t>,</w:t>
      </w:r>
      <w:r w:rsidRPr="00530E12">
        <w:rPr>
          <w:rFonts w:eastAsia="Times New Roman"/>
          <w:szCs w:val="24"/>
        </w:rPr>
        <w:t xml:space="preserve"> μάλιστα</w:t>
      </w:r>
      <w:r>
        <w:rPr>
          <w:rFonts w:eastAsia="Times New Roman"/>
          <w:szCs w:val="24"/>
        </w:rPr>
        <w:t>,</w:t>
      </w:r>
      <w:r w:rsidRPr="00530E12">
        <w:rPr>
          <w:rFonts w:eastAsia="Times New Roman"/>
          <w:szCs w:val="24"/>
        </w:rPr>
        <w:t xml:space="preserve"> στο σημείο</w:t>
      </w:r>
      <w:r>
        <w:rPr>
          <w:rFonts w:eastAsia="Times New Roman"/>
          <w:szCs w:val="24"/>
        </w:rPr>
        <w:t>,</w:t>
      </w:r>
      <w:r w:rsidRPr="00530E12">
        <w:rPr>
          <w:rFonts w:eastAsia="Times New Roman"/>
          <w:szCs w:val="24"/>
        </w:rPr>
        <w:t xml:space="preserve"> σε </w:t>
      </w:r>
      <w:r w:rsidRPr="00530E12">
        <w:rPr>
          <w:rFonts w:eastAsia="Times New Roman"/>
          <w:szCs w:val="24"/>
        </w:rPr>
        <w:t>ό</w:t>
      </w:r>
      <w:r>
        <w:rPr>
          <w:rFonts w:eastAsia="Times New Roman"/>
          <w:szCs w:val="24"/>
        </w:rPr>
        <w:t>,</w:t>
      </w:r>
      <w:r w:rsidRPr="00530E12">
        <w:rPr>
          <w:rFonts w:eastAsia="Times New Roman"/>
          <w:szCs w:val="24"/>
        </w:rPr>
        <w:t>τι αφορ</w:t>
      </w:r>
      <w:r>
        <w:rPr>
          <w:rFonts w:eastAsia="Times New Roman"/>
          <w:szCs w:val="24"/>
        </w:rPr>
        <w:t xml:space="preserve">ά τις συγχωνεύσεις τμημάτων ΤΕΙ </w:t>
      </w:r>
      <w:r w:rsidRPr="00530E12">
        <w:rPr>
          <w:rFonts w:eastAsia="Times New Roman"/>
          <w:szCs w:val="24"/>
        </w:rPr>
        <w:t>στο Πανεπιστήμιο Πατρών</w:t>
      </w:r>
      <w:r>
        <w:rPr>
          <w:rFonts w:eastAsia="Times New Roman"/>
          <w:szCs w:val="24"/>
        </w:rPr>
        <w:t>,</w:t>
      </w:r>
      <w:r w:rsidRPr="00530E12">
        <w:rPr>
          <w:rFonts w:eastAsia="Times New Roman"/>
          <w:szCs w:val="24"/>
        </w:rPr>
        <w:t xml:space="preserve"> να προσπαθήσετε </w:t>
      </w:r>
      <w:r>
        <w:rPr>
          <w:rFonts w:eastAsia="Times New Roman"/>
          <w:szCs w:val="24"/>
        </w:rPr>
        <w:t>έμμεσα να εκβιάσετε</w:t>
      </w:r>
      <w:r w:rsidRPr="00530E12">
        <w:rPr>
          <w:rFonts w:eastAsia="Times New Roman"/>
          <w:szCs w:val="24"/>
        </w:rPr>
        <w:t xml:space="preserve"> το Πανεπιστήμιο</w:t>
      </w:r>
      <w:r>
        <w:rPr>
          <w:rFonts w:eastAsia="Times New Roman"/>
          <w:szCs w:val="24"/>
        </w:rPr>
        <w:t>,</w:t>
      </w:r>
      <w:r w:rsidRPr="00530E12">
        <w:rPr>
          <w:rFonts w:eastAsia="Times New Roman"/>
          <w:szCs w:val="24"/>
        </w:rPr>
        <w:t xml:space="preserve"> </w:t>
      </w:r>
      <w:r>
        <w:rPr>
          <w:rFonts w:eastAsia="Times New Roman"/>
          <w:szCs w:val="24"/>
        </w:rPr>
        <w:t>λ</w:t>
      </w:r>
      <w:r w:rsidRPr="00530E12">
        <w:rPr>
          <w:rFonts w:eastAsia="Times New Roman"/>
          <w:szCs w:val="24"/>
        </w:rPr>
        <w:t>έγοντάς του επί της ουσίας ότι αν δεν προχωρήσει η συγχώνευση με το ΤΕΙ Δυτικής Ελλάδος</w:t>
      </w:r>
      <w:r>
        <w:rPr>
          <w:rFonts w:eastAsia="Times New Roman"/>
          <w:szCs w:val="24"/>
        </w:rPr>
        <w:t>,</w:t>
      </w:r>
      <w:r w:rsidRPr="00530E12">
        <w:rPr>
          <w:rFonts w:eastAsia="Times New Roman"/>
          <w:szCs w:val="24"/>
        </w:rPr>
        <w:t xml:space="preserve"> </w:t>
      </w:r>
      <w:r>
        <w:rPr>
          <w:rFonts w:eastAsia="Times New Roman"/>
          <w:szCs w:val="24"/>
        </w:rPr>
        <w:t>μ</w:t>
      </w:r>
      <w:r w:rsidRPr="00530E12">
        <w:rPr>
          <w:rFonts w:eastAsia="Times New Roman"/>
          <w:szCs w:val="24"/>
        </w:rPr>
        <w:t xml:space="preserve">ην περιμένετε ούτε </w:t>
      </w:r>
      <w:r>
        <w:rPr>
          <w:rFonts w:eastAsia="Times New Roman"/>
          <w:szCs w:val="24"/>
        </w:rPr>
        <w:t xml:space="preserve">Νομική, </w:t>
      </w:r>
      <w:r w:rsidRPr="00530E12">
        <w:rPr>
          <w:rFonts w:eastAsia="Times New Roman"/>
          <w:szCs w:val="24"/>
        </w:rPr>
        <w:t xml:space="preserve">ούτε </w:t>
      </w:r>
      <w:r>
        <w:rPr>
          <w:rFonts w:eastAsia="Times New Roman"/>
          <w:szCs w:val="24"/>
        </w:rPr>
        <w:t>Γεωπονική. Έ</w:t>
      </w:r>
      <w:r w:rsidRPr="00530E12">
        <w:rPr>
          <w:rFonts w:eastAsia="Times New Roman"/>
          <w:szCs w:val="24"/>
        </w:rPr>
        <w:t>τσ</w:t>
      </w:r>
      <w:r w:rsidRPr="00530E12">
        <w:rPr>
          <w:rFonts w:eastAsia="Times New Roman"/>
          <w:szCs w:val="24"/>
        </w:rPr>
        <w:t>ι λειτουργείτε</w:t>
      </w:r>
      <w:r>
        <w:rPr>
          <w:rFonts w:eastAsia="Times New Roman"/>
          <w:szCs w:val="24"/>
        </w:rPr>
        <w:t>,</w:t>
      </w:r>
      <w:r w:rsidRPr="00530E12">
        <w:rPr>
          <w:rFonts w:eastAsia="Times New Roman"/>
          <w:szCs w:val="24"/>
        </w:rPr>
        <w:t xml:space="preserve"> με εκβιασμούς και ρουσφέτια</w:t>
      </w:r>
      <w:r>
        <w:rPr>
          <w:rFonts w:eastAsia="Times New Roman"/>
          <w:szCs w:val="24"/>
        </w:rPr>
        <w:t>.</w:t>
      </w:r>
    </w:p>
    <w:p w14:paraId="2E24749F"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Φυσικά, </w:t>
      </w:r>
      <w:r w:rsidRPr="00530E12">
        <w:rPr>
          <w:rFonts w:eastAsia="Times New Roman"/>
          <w:szCs w:val="24"/>
        </w:rPr>
        <w:t>να μην ξεχνάμε ότι η πρώτη σας κίνηση</w:t>
      </w:r>
      <w:r>
        <w:rPr>
          <w:rFonts w:eastAsia="Times New Roman"/>
          <w:szCs w:val="24"/>
        </w:rPr>
        <w:t xml:space="preserve"> -</w:t>
      </w:r>
      <w:r w:rsidRPr="00530E12">
        <w:rPr>
          <w:rFonts w:eastAsia="Times New Roman"/>
          <w:szCs w:val="24"/>
        </w:rPr>
        <w:t xml:space="preserve">που </w:t>
      </w:r>
      <w:r>
        <w:rPr>
          <w:rFonts w:eastAsia="Times New Roman"/>
          <w:szCs w:val="24"/>
        </w:rPr>
        <w:t>ευτυχώς απέτυχε- ήταν να προσπαθήσετε</w:t>
      </w:r>
      <w:r w:rsidRPr="00530E12">
        <w:rPr>
          <w:rFonts w:eastAsia="Times New Roman"/>
          <w:szCs w:val="24"/>
        </w:rPr>
        <w:t xml:space="preserve"> να διαλύσετε το </w:t>
      </w:r>
      <w:r>
        <w:rPr>
          <w:rFonts w:eastAsia="Times New Roman"/>
          <w:szCs w:val="24"/>
        </w:rPr>
        <w:t>Ε</w:t>
      </w:r>
      <w:r w:rsidRPr="00530E12">
        <w:rPr>
          <w:rFonts w:eastAsia="Times New Roman"/>
          <w:szCs w:val="24"/>
        </w:rPr>
        <w:t>λληνικό Ανοιχτό Πανεπιστήμιο</w:t>
      </w:r>
      <w:r>
        <w:rPr>
          <w:rFonts w:eastAsia="Times New Roman"/>
          <w:szCs w:val="24"/>
        </w:rPr>
        <w:t>.</w:t>
      </w:r>
      <w:r w:rsidRPr="00530E12">
        <w:rPr>
          <w:rFonts w:eastAsia="Times New Roman"/>
          <w:szCs w:val="24"/>
        </w:rPr>
        <w:t xml:space="preserve"> </w:t>
      </w:r>
      <w:r>
        <w:rPr>
          <w:rFonts w:eastAsia="Times New Roman"/>
          <w:szCs w:val="24"/>
        </w:rPr>
        <w:t>Ή</w:t>
      </w:r>
      <w:r w:rsidRPr="00530E12">
        <w:rPr>
          <w:rFonts w:eastAsia="Times New Roman"/>
          <w:szCs w:val="24"/>
        </w:rPr>
        <w:t>ρθατε</w:t>
      </w:r>
      <w:r>
        <w:rPr>
          <w:rFonts w:eastAsia="Times New Roman"/>
          <w:szCs w:val="24"/>
        </w:rPr>
        <w:t>,</w:t>
      </w:r>
      <w:r w:rsidRPr="00530E12">
        <w:rPr>
          <w:rFonts w:eastAsia="Times New Roman"/>
          <w:szCs w:val="24"/>
        </w:rPr>
        <w:t xml:space="preserve"> </w:t>
      </w:r>
      <w:r>
        <w:rPr>
          <w:rFonts w:eastAsia="Times New Roman"/>
          <w:szCs w:val="24"/>
        </w:rPr>
        <w:t>όμως,</w:t>
      </w:r>
      <w:r w:rsidRPr="00530E12">
        <w:rPr>
          <w:rFonts w:eastAsia="Times New Roman"/>
          <w:szCs w:val="24"/>
        </w:rPr>
        <w:t xml:space="preserve"> αντιμέτωποι με την καθολική αντίδραση των εκπαιδευτικών φορέων της πόλης της Πάτρας</w:t>
      </w:r>
      <w:r>
        <w:rPr>
          <w:rFonts w:eastAsia="Times New Roman"/>
          <w:szCs w:val="24"/>
        </w:rPr>
        <w:t>,</w:t>
      </w:r>
      <w:r w:rsidRPr="00530E12">
        <w:rPr>
          <w:rFonts w:eastAsia="Times New Roman"/>
          <w:szCs w:val="24"/>
        </w:rPr>
        <w:t xml:space="preserve"> και αναγκαστήκατε να αλλάξετε γνώμη</w:t>
      </w:r>
      <w:r>
        <w:rPr>
          <w:rFonts w:eastAsia="Times New Roman"/>
          <w:szCs w:val="24"/>
        </w:rPr>
        <w:t>.</w:t>
      </w:r>
      <w:r w:rsidRPr="00530E12">
        <w:rPr>
          <w:rFonts w:eastAsia="Times New Roman"/>
          <w:szCs w:val="24"/>
        </w:rPr>
        <w:t xml:space="preserve"> </w:t>
      </w:r>
    </w:p>
    <w:p w14:paraId="2E2474A0" w14:textId="77777777" w:rsidR="00ED3BF8" w:rsidRDefault="009F432D">
      <w:pPr>
        <w:spacing w:after="0" w:line="600" w:lineRule="auto"/>
        <w:ind w:firstLine="720"/>
        <w:jc w:val="both"/>
        <w:rPr>
          <w:rFonts w:eastAsia="Times New Roman"/>
          <w:szCs w:val="24"/>
        </w:rPr>
      </w:pPr>
      <w:r>
        <w:rPr>
          <w:rFonts w:eastAsia="Times New Roman"/>
          <w:szCs w:val="24"/>
        </w:rPr>
        <w:t>Τ</w:t>
      </w:r>
      <w:r w:rsidRPr="00530E12">
        <w:rPr>
          <w:rFonts w:eastAsia="Times New Roman"/>
          <w:szCs w:val="24"/>
        </w:rPr>
        <w:t xml:space="preserve">α ίδια </w:t>
      </w:r>
      <w:r>
        <w:rPr>
          <w:rFonts w:eastAsia="Times New Roman"/>
          <w:szCs w:val="24"/>
        </w:rPr>
        <w:t xml:space="preserve">κάνατε και στο ΤΕΙ στο Αίγιο, </w:t>
      </w:r>
      <w:r w:rsidRPr="00530E12">
        <w:rPr>
          <w:rFonts w:eastAsia="Times New Roman"/>
          <w:szCs w:val="24"/>
        </w:rPr>
        <w:t>που από διατήρηση και ανάπτυξη</w:t>
      </w:r>
      <w:r>
        <w:rPr>
          <w:rFonts w:eastAsia="Times New Roman"/>
          <w:szCs w:val="24"/>
        </w:rPr>
        <w:t>,</w:t>
      </w:r>
      <w:r w:rsidRPr="00530E12">
        <w:rPr>
          <w:rFonts w:eastAsia="Times New Roman"/>
          <w:szCs w:val="24"/>
        </w:rPr>
        <w:t xml:space="preserve"> στην πράξη </w:t>
      </w:r>
      <w:r>
        <w:rPr>
          <w:rFonts w:eastAsia="Times New Roman"/>
          <w:szCs w:val="24"/>
        </w:rPr>
        <w:t xml:space="preserve">το οδηγούσατε </w:t>
      </w:r>
      <w:r w:rsidRPr="00530E12">
        <w:rPr>
          <w:rFonts w:eastAsia="Times New Roman"/>
          <w:szCs w:val="24"/>
        </w:rPr>
        <w:t>σε αποδυνάμωση και κλείσιμο</w:t>
      </w:r>
      <w:r>
        <w:rPr>
          <w:rFonts w:eastAsia="Times New Roman"/>
          <w:szCs w:val="24"/>
        </w:rPr>
        <w:t>.</w:t>
      </w:r>
      <w:r w:rsidRPr="00530E12">
        <w:rPr>
          <w:rFonts w:eastAsia="Times New Roman"/>
          <w:szCs w:val="24"/>
        </w:rPr>
        <w:t xml:space="preserve"> </w:t>
      </w:r>
      <w:r>
        <w:rPr>
          <w:rFonts w:eastAsia="Times New Roman"/>
          <w:szCs w:val="24"/>
        </w:rPr>
        <w:t>Κι</w:t>
      </w:r>
      <w:r w:rsidRPr="00530E12">
        <w:rPr>
          <w:rFonts w:eastAsia="Times New Roman"/>
          <w:szCs w:val="24"/>
        </w:rPr>
        <w:t xml:space="preserve"> αν δε</w:t>
      </w:r>
      <w:r w:rsidRPr="00530E12">
        <w:rPr>
          <w:rFonts w:eastAsia="Times New Roman"/>
          <w:szCs w:val="24"/>
        </w:rPr>
        <w:t>ν αντιδρούσε και εκεί η τοπική κοινωνία</w:t>
      </w:r>
      <w:r>
        <w:rPr>
          <w:rFonts w:eastAsia="Times New Roman"/>
          <w:szCs w:val="24"/>
        </w:rPr>
        <w:t>,</w:t>
      </w:r>
      <w:r w:rsidRPr="00530E12">
        <w:rPr>
          <w:rFonts w:eastAsia="Times New Roman"/>
          <w:szCs w:val="24"/>
        </w:rPr>
        <w:t xml:space="preserve"> δεν θα </w:t>
      </w:r>
      <w:r>
        <w:rPr>
          <w:rFonts w:eastAsia="Times New Roman"/>
          <w:szCs w:val="24"/>
        </w:rPr>
        <w:t xml:space="preserve">παίρνατε </w:t>
      </w:r>
      <w:r w:rsidRPr="00530E12">
        <w:rPr>
          <w:rFonts w:eastAsia="Times New Roman"/>
          <w:szCs w:val="24"/>
        </w:rPr>
        <w:t xml:space="preserve">πίσω μέρος του σχεδίου </w:t>
      </w:r>
      <w:r>
        <w:rPr>
          <w:rFonts w:eastAsia="Times New Roman"/>
          <w:szCs w:val="24"/>
        </w:rPr>
        <w:t>σας.</w:t>
      </w:r>
    </w:p>
    <w:p w14:paraId="2E2474A1" w14:textId="77777777" w:rsidR="00ED3BF8" w:rsidRDefault="009F432D">
      <w:pPr>
        <w:spacing w:after="0" w:line="600" w:lineRule="auto"/>
        <w:ind w:firstLine="720"/>
        <w:jc w:val="both"/>
        <w:rPr>
          <w:rFonts w:eastAsia="Times New Roman"/>
          <w:szCs w:val="24"/>
        </w:rPr>
      </w:pPr>
      <w:r>
        <w:rPr>
          <w:rFonts w:eastAsia="Times New Roman"/>
          <w:szCs w:val="24"/>
        </w:rPr>
        <w:t xml:space="preserve">Η αλήθεια, κύριε </w:t>
      </w:r>
      <w:r w:rsidRPr="00530E12">
        <w:rPr>
          <w:rFonts w:eastAsia="Times New Roman"/>
          <w:szCs w:val="24"/>
        </w:rPr>
        <w:t>Υπουργέ</w:t>
      </w:r>
      <w:r>
        <w:rPr>
          <w:rFonts w:eastAsia="Times New Roman"/>
          <w:szCs w:val="24"/>
        </w:rPr>
        <w:t>,</w:t>
      </w:r>
      <w:r w:rsidRPr="00530E12">
        <w:rPr>
          <w:rFonts w:eastAsia="Times New Roman"/>
          <w:szCs w:val="24"/>
        </w:rPr>
        <w:t xml:space="preserve"> είναι ότι πουλάτε</w:t>
      </w:r>
      <w:r>
        <w:rPr>
          <w:rFonts w:eastAsia="Times New Roman"/>
          <w:szCs w:val="24"/>
        </w:rPr>
        <w:t>,</w:t>
      </w:r>
      <w:r w:rsidRPr="00530E12">
        <w:rPr>
          <w:rFonts w:eastAsia="Times New Roman"/>
          <w:szCs w:val="24"/>
        </w:rPr>
        <w:t xml:space="preserve"> για ψηφοθηρικούς λόγους</w:t>
      </w:r>
      <w:r>
        <w:rPr>
          <w:rFonts w:eastAsia="Times New Roman"/>
          <w:szCs w:val="24"/>
        </w:rPr>
        <w:t>,</w:t>
      </w:r>
      <w:r w:rsidRPr="00530E12">
        <w:rPr>
          <w:rFonts w:eastAsia="Times New Roman"/>
          <w:szCs w:val="24"/>
        </w:rPr>
        <w:t xml:space="preserve"> πανεπιστημιακά πτυχία στους </w:t>
      </w:r>
      <w:r>
        <w:rPr>
          <w:rFonts w:eastAsia="Times New Roman"/>
          <w:szCs w:val="24"/>
        </w:rPr>
        <w:t xml:space="preserve">νυν φοιτητές των ΤΕΙ. </w:t>
      </w:r>
    </w:p>
    <w:p w14:paraId="2E2474A2" w14:textId="77777777" w:rsidR="00ED3BF8" w:rsidRDefault="009F432D">
      <w:pPr>
        <w:spacing w:after="0" w:line="600" w:lineRule="auto"/>
        <w:ind w:firstLine="720"/>
        <w:jc w:val="both"/>
        <w:rPr>
          <w:rFonts w:eastAsia="Times New Roman"/>
          <w:szCs w:val="24"/>
        </w:rPr>
      </w:pPr>
      <w:r>
        <w:rPr>
          <w:rFonts w:eastAsia="Times New Roman"/>
          <w:szCs w:val="24"/>
        </w:rPr>
        <w:t>Ο</w:t>
      </w:r>
      <w:r w:rsidRPr="00530E12">
        <w:rPr>
          <w:rFonts w:eastAsia="Times New Roman"/>
          <w:szCs w:val="24"/>
        </w:rPr>
        <w:t xml:space="preserve">ι ίδιοι εκβιασμοί ισχύουν και για το </w:t>
      </w:r>
      <w:r>
        <w:rPr>
          <w:rFonts w:eastAsia="Times New Roman"/>
          <w:szCs w:val="24"/>
        </w:rPr>
        <w:t>Π</w:t>
      </w:r>
      <w:r w:rsidRPr="00530E12">
        <w:rPr>
          <w:rFonts w:eastAsia="Times New Roman"/>
          <w:szCs w:val="24"/>
        </w:rPr>
        <w:t>ανεπιστήμιο</w:t>
      </w:r>
      <w:r w:rsidRPr="00530E12">
        <w:rPr>
          <w:rFonts w:eastAsia="Times New Roman"/>
          <w:szCs w:val="24"/>
        </w:rPr>
        <w:t xml:space="preserve"> Πελοποννήσου</w:t>
      </w:r>
      <w:r>
        <w:rPr>
          <w:rFonts w:eastAsia="Times New Roman"/>
          <w:szCs w:val="24"/>
        </w:rPr>
        <w:t>,</w:t>
      </w:r>
      <w:r w:rsidRPr="00530E12">
        <w:rPr>
          <w:rFonts w:eastAsia="Times New Roman"/>
          <w:szCs w:val="24"/>
        </w:rPr>
        <w:t xml:space="preserve"> που </w:t>
      </w:r>
      <w:r>
        <w:rPr>
          <w:rFonts w:eastAsia="Times New Roman"/>
          <w:szCs w:val="24"/>
        </w:rPr>
        <w:t xml:space="preserve">απειλήσατε ότι ή </w:t>
      </w:r>
      <w:r w:rsidRPr="00530E12">
        <w:rPr>
          <w:rFonts w:eastAsia="Times New Roman"/>
          <w:szCs w:val="24"/>
        </w:rPr>
        <w:t xml:space="preserve">θα δεχτούν </w:t>
      </w:r>
      <w:r>
        <w:rPr>
          <w:rFonts w:eastAsia="Times New Roman"/>
          <w:szCs w:val="24"/>
        </w:rPr>
        <w:t xml:space="preserve">να </w:t>
      </w:r>
      <w:r w:rsidRPr="00530E12">
        <w:rPr>
          <w:rFonts w:eastAsia="Times New Roman"/>
          <w:szCs w:val="24"/>
        </w:rPr>
        <w:t xml:space="preserve">απορροφήσουν και τα δύο ΤΕΙ </w:t>
      </w:r>
      <w:r>
        <w:rPr>
          <w:rFonts w:eastAsia="Times New Roman"/>
          <w:szCs w:val="24"/>
        </w:rPr>
        <w:t>-</w:t>
      </w:r>
      <w:r w:rsidRPr="00530E12">
        <w:rPr>
          <w:rFonts w:eastAsia="Times New Roman"/>
          <w:szCs w:val="24"/>
        </w:rPr>
        <w:t>Δυτικής Ελλάδας και Πελοποννήσου</w:t>
      </w:r>
      <w:r>
        <w:rPr>
          <w:rFonts w:eastAsia="Times New Roman"/>
          <w:szCs w:val="24"/>
        </w:rPr>
        <w:t>-</w:t>
      </w:r>
      <w:r w:rsidRPr="00530E12">
        <w:rPr>
          <w:rFonts w:eastAsia="Times New Roman"/>
          <w:szCs w:val="24"/>
        </w:rPr>
        <w:t xml:space="preserve"> ή δεν θα συμπεριληφθούν στο νομοσχέδιο</w:t>
      </w:r>
      <w:r>
        <w:rPr>
          <w:rFonts w:eastAsia="Times New Roman"/>
          <w:szCs w:val="24"/>
        </w:rPr>
        <w:t>.</w:t>
      </w:r>
    </w:p>
    <w:p w14:paraId="2E2474A3" w14:textId="77777777" w:rsidR="00ED3BF8" w:rsidRDefault="009F432D">
      <w:pPr>
        <w:spacing w:after="0" w:line="600" w:lineRule="auto"/>
        <w:ind w:firstLine="720"/>
        <w:jc w:val="both"/>
        <w:rPr>
          <w:rFonts w:eastAsia="Times New Roman"/>
          <w:szCs w:val="24"/>
        </w:rPr>
      </w:pPr>
      <w:r w:rsidRPr="00637FF7">
        <w:rPr>
          <w:rFonts w:eastAsia="Times New Roman"/>
          <w:szCs w:val="24"/>
        </w:rPr>
        <w:t>Κυρίες και κύριοι συνάδελφοι,</w:t>
      </w:r>
      <w:r>
        <w:rPr>
          <w:rFonts w:eastAsia="Times New Roman"/>
          <w:szCs w:val="24"/>
        </w:rPr>
        <w:t xml:space="preserve"> </w:t>
      </w:r>
      <w:r w:rsidRPr="00530E12">
        <w:rPr>
          <w:rFonts w:eastAsia="Times New Roman"/>
          <w:szCs w:val="24"/>
        </w:rPr>
        <w:t xml:space="preserve">να πάμε και στο </w:t>
      </w:r>
      <w:r>
        <w:rPr>
          <w:rFonts w:eastAsia="Times New Roman"/>
          <w:szCs w:val="24"/>
        </w:rPr>
        <w:t>λ</w:t>
      </w:r>
      <w:r w:rsidRPr="00530E12">
        <w:rPr>
          <w:rFonts w:eastAsia="Times New Roman"/>
          <w:szCs w:val="24"/>
        </w:rPr>
        <w:t>ύκειο</w:t>
      </w:r>
      <w:r>
        <w:rPr>
          <w:rFonts w:eastAsia="Times New Roman"/>
          <w:szCs w:val="24"/>
        </w:rPr>
        <w:t>,</w:t>
      </w:r>
      <w:r w:rsidRPr="00530E12">
        <w:rPr>
          <w:rFonts w:eastAsia="Times New Roman"/>
          <w:szCs w:val="24"/>
        </w:rPr>
        <w:t xml:space="preserve"> </w:t>
      </w:r>
      <w:r>
        <w:rPr>
          <w:rFonts w:eastAsia="Times New Roman"/>
          <w:szCs w:val="24"/>
        </w:rPr>
        <w:t xml:space="preserve">για να </w:t>
      </w:r>
      <w:r w:rsidRPr="00530E12">
        <w:rPr>
          <w:rFonts w:eastAsia="Times New Roman"/>
          <w:szCs w:val="24"/>
        </w:rPr>
        <w:t>μην τα ξεχάσω</w:t>
      </w:r>
      <w:r>
        <w:rPr>
          <w:rFonts w:eastAsia="Times New Roman"/>
          <w:szCs w:val="24"/>
        </w:rPr>
        <w:t>.</w:t>
      </w:r>
      <w:r w:rsidRPr="00530E12">
        <w:rPr>
          <w:rFonts w:eastAsia="Times New Roman"/>
          <w:szCs w:val="24"/>
        </w:rPr>
        <w:t xml:space="preserve"> </w:t>
      </w:r>
      <w:r>
        <w:rPr>
          <w:rFonts w:eastAsia="Times New Roman"/>
          <w:szCs w:val="24"/>
        </w:rPr>
        <w:t>Ε</w:t>
      </w:r>
      <w:r w:rsidRPr="00530E12">
        <w:rPr>
          <w:rFonts w:eastAsia="Times New Roman"/>
          <w:szCs w:val="24"/>
        </w:rPr>
        <w:t>δώ πια το ψέμα και η απάτη</w:t>
      </w:r>
      <w:r w:rsidRPr="00530E12">
        <w:rPr>
          <w:rFonts w:eastAsia="Times New Roman"/>
          <w:szCs w:val="24"/>
        </w:rPr>
        <w:t xml:space="preserve"> ξεπερνάει κάθε </w:t>
      </w:r>
      <w:r w:rsidRPr="00530E12">
        <w:rPr>
          <w:rFonts w:eastAsia="Times New Roman"/>
          <w:szCs w:val="24"/>
        </w:rPr>
        <w:lastRenderedPageBreak/>
        <w:t>όριο</w:t>
      </w:r>
      <w:r>
        <w:rPr>
          <w:rFonts w:eastAsia="Times New Roman"/>
          <w:szCs w:val="24"/>
        </w:rPr>
        <w:t>.</w:t>
      </w:r>
      <w:r w:rsidRPr="00530E12">
        <w:rPr>
          <w:rFonts w:eastAsia="Times New Roman"/>
          <w:szCs w:val="24"/>
        </w:rPr>
        <w:t xml:space="preserve"> Επί δύο χρόνια μιλούσατε για δήθεν κατάργηση των εξετάσεων</w:t>
      </w:r>
      <w:r>
        <w:rPr>
          <w:rFonts w:eastAsia="Times New Roman"/>
          <w:szCs w:val="24"/>
        </w:rPr>
        <w:t xml:space="preserve">, για να καλοπιάσετε </w:t>
      </w:r>
      <w:r w:rsidRPr="00530E12">
        <w:rPr>
          <w:rFonts w:eastAsia="Times New Roman"/>
          <w:szCs w:val="24"/>
        </w:rPr>
        <w:t>τ</w:t>
      </w:r>
      <w:r>
        <w:rPr>
          <w:rFonts w:eastAsia="Times New Roman"/>
          <w:szCs w:val="24"/>
        </w:rPr>
        <w:t>ους μαθητές και τις οικογένει</w:t>
      </w:r>
      <w:r>
        <w:rPr>
          <w:rFonts w:eastAsia="Times New Roman"/>
          <w:szCs w:val="24"/>
        </w:rPr>
        <w:t>έ</w:t>
      </w:r>
      <w:r>
        <w:rPr>
          <w:rFonts w:eastAsia="Times New Roman"/>
          <w:szCs w:val="24"/>
        </w:rPr>
        <w:t>ς</w:t>
      </w:r>
      <w:r>
        <w:rPr>
          <w:rFonts w:eastAsia="Times New Roman"/>
          <w:szCs w:val="24"/>
        </w:rPr>
        <w:t xml:space="preserve"> τους</w:t>
      </w:r>
      <w:r>
        <w:rPr>
          <w:rFonts w:eastAsia="Times New Roman"/>
          <w:szCs w:val="24"/>
        </w:rPr>
        <w:t>. Κ</w:t>
      </w:r>
      <w:r w:rsidRPr="00530E12">
        <w:rPr>
          <w:rFonts w:eastAsia="Times New Roman"/>
          <w:szCs w:val="24"/>
        </w:rPr>
        <w:t xml:space="preserve">αι </w:t>
      </w:r>
      <w:r>
        <w:rPr>
          <w:rFonts w:eastAsia="Times New Roman"/>
          <w:szCs w:val="24"/>
        </w:rPr>
        <w:t xml:space="preserve">πού καταλήξατε </w:t>
      </w:r>
      <w:r w:rsidRPr="00530E12">
        <w:rPr>
          <w:rFonts w:eastAsia="Times New Roman"/>
          <w:szCs w:val="24"/>
        </w:rPr>
        <w:t>σήμερα</w:t>
      </w:r>
      <w:r>
        <w:rPr>
          <w:rFonts w:eastAsia="Times New Roman"/>
          <w:szCs w:val="24"/>
        </w:rPr>
        <w:t>;</w:t>
      </w:r>
      <w:r w:rsidRPr="00530E12">
        <w:rPr>
          <w:rFonts w:eastAsia="Times New Roman"/>
          <w:szCs w:val="24"/>
        </w:rPr>
        <w:t xml:space="preserve"> </w:t>
      </w:r>
      <w:r>
        <w:rPr>
          <w:rFonts w:eastAsia="Times New Roman"/>
          <w:szCs w:val="24"/>
        </w:rPr>
        <w:t>Στο ό</w:t>
      </w:r>
      <w:r w:rsidRPr="00530E12">
        <w:rPr>
          <w:rFonts w:eastAsia="Times New Roman"/>
          <w:szCs w:val="24"/>
        </w:rPr>
        <w:t xml:space="preserve">τι χρειάζονται </w:t>
      </w:r>
      <w:r>
        <w:rPr>
          <w:rFonts w:eastAsia="Times New Roman"/>
          <w:szCs w:val="24"/>
        </w:rPr>
        <w:t>π</w:t>
      </w:r>
      <w:r w:rsidRPr="00530E12">
        <w:rPr>
          <w:rFonts w:eastAsia="Times New Roman"/>
          <w:szCs w:val="24"/>
        </w:rPr>
        <w:t xml:space="preserve">ανελλαδικές </w:t>
      </w:r>
      <w:r>
        <w:rPr>
          <w:rFonts w:eastAsia="Times New Roman"/>
          <w:szCs w:val="24"/>
        </w:rPr>
        <w:t xml:space="preserve">εξετάσεις </w:t>
      </w:r>
      <w:r w:rsidRPr="00530E12">
        <w:rPr>
          <w:rFonts w:eastAsia="Times New Roman"/>
          <w:szCs w:val="24"/>
        </w:rPr>
        <w:t xml:space="preserve">για τις βασικές </w:t>
      </w:r>
      <w:r>
        <w:rPr>
          <w:rFonts w:eastAsia="Times New Roman"/>
          <w:szCs w:val="24"/>
        </w:rPr>
        <w:t>π</w:t>
      </w:r>
      <w:r w:rsidRPr="00530E12">
        <w:rPr>
          <w:rFonts w:eastAsia="Times New Roman"/>
          <w:szCs w:val="24"/>
        </w:rPr>
        <w:t>ανεπιστημιακές σχολές</w:t>
      </w:r>
      <w:r>
        <w:rPr>
          <w:rFonts w:eastAsia="Times New Roman"/>
          <w:szCs w:val="24"/>
        </w:rPr>
        <w:t>,</w:t>
      </w:r>
      <w:r w:rsidRPr="00530E12">
        <w:rPr>
          <w:rFonts w:eastAsia="Times New Roman"/>
          <w:szCs w:val="24"/>
        </w:rPr>
        <w:t xml:space="preserve"> με τέσσερα μαθήματα</w:t>
      </w:r>
      <w:r>
        <w:rPr>
          <w:rFonts w:eastAsia="Times New Roman"/>
          <w:szCs w:val="24"/>
        </w:rPr>
        <w:t>,</w:t>
      </w:r>
      <w:r w:rsidRPr="00530E12">
        <w:rPr>
          <w:rFonts w:eastAsia="Times New Roman"/>
          <w:szCs w:val="24"/>
        </w:rPr>
        <w:t xml:space="preserve"> δηλαδή </w:t>
      </w:r>
      <w:r>
        <w:rPr>
          <w:rFonts w:eastAsia="Times New Roman"/>
          <w:szCs w:val="24"/>
        </w:rPr>
        <w:t>ό</w:t>
      </w:r>
      <w:r w:rsidRPr="00530E12">
        <w:rPr>
          <w:rFonts w:eastAsia="Times New Roman"/>
          <w:szCs w:val="24"/>
        </w:rPr>
        <w:t>πως παλιότερ</w:t>
      </w:r>
      <w:r>
        <w:rPr>
          <w:rFonts w:eastAsia="Times New Roman"/>
          <w:szCs w:val="24"/>
        </w:rPr>
        <w:t>α</w:t>
      </w:r>
      <w:r>
        <w:rPr>
          <w:rFonts w:eastAsia="Times New Roman"/>
          <w:szCs w:val="24"/>
        </w:rPr>
        <w:t xml:space="preserve"> οι</w:t>
      </w:r>
      <w:r w:rsidRPr="00530E12">
        <w:rPr>
          <w:rFonts w:eastAsia="Times New Roman"/>
          <w:szCs w:val="24"/>
        </w:rPr>
        <w:t xml:space="preserve"> </w:t>
      </w:r>
      <w:r>
        <w:rPr>
          <w:rFonts w:eastAsia="Times New Roman"/>
          <w:szCs w:val="24"/>
        </w:rPr>
        <w:t>δέσμες. Τ</w:t>
      </w:r>
      <w:r w:rsidRPr="00530E12">
        <w:rPr>
          <w:rFonts w:eastAsia="Times New Roman"/>
          <w:szCs w:val="24"/>
        </w:rPr>
        <w:t>α</w:t>
      </w:r>
      <w:r>
        <w:rPr>
          <w:rFonts w:eastAsia="Times New Roman"/>
          <w:szCs w:val="24"/>
        </w:rPr>
        <w:t>, δε, θέματα των</w:t>
      </w:r>
      <w:r w:rsidRPr="00530E12">
        <w:rPr>
          <w:rFonts w:eastAsia="Times New Roman"/>
          <w:szCs w:val="24"/>
        </w:rPr>
        <w:t xml:space="preserve"> εξετάσεων δεν θα </w:t>
      </w:r>
      <w:r>
        <w:rPr>
          <w:rFonts w:eastAsia="Times New Roman"/>
          <w:szCs w:val="24"/>
        </w:rPr>
        <w:t xml:space="preserve">μπαίνουν </w:t>
      </w:r>
      <w:r w:rsidRPr="00530E12">
        <w:rPr>
          <w:rFonts w:eastAsia="Times New Roman"/>
          <w:szCs w:val="24"/>
        </w:rPr>
        <w:t>από ενιαία αρχή</w:t>
      </w:r>
      <w:r>
        <w:rPr>
          <w:rFonts w:eastAsia="Times New Roman"/>
          <w:szCs w:val="24"/>
        </w:rPr>
        <w:t>,</w:t>
      </w:r>
      <w:r w:rsidRPr="00530E12">
        <w:rPr>
          <w:rFonts w:eastAsia="Times New Roman"/>
          <w:szCs w:val="24"/>
        </w:rPr>
        <w:t xml:space="preserve"> αλλά από τις εκπαιδευτικές περιφέρειες</w:t>
      </w:r>
      <w:r>
        <w:rPr>
          <w:rFonts w:eastAsia="Times New Roman"/>
          <w:szCs w:val="24"/>
        </w:rPr>
        <w:t>.</w:t>
      </w:r>
      <w:r w:rsidRPr="00530E12">
        <w:rPr>
          <w:rFonts w:eastAsia="Times New Roman"/>
          <w:szCs w:val="24"/>
        </w:rPr>
        <w:t xml:space="preserve"> </w:t>
      </w:r>
    </w:p>
    <w:p w14:paraId="2E2474A4" w14:textId="77777777" w:rsidR="00ED3BF8" w:rsidRDefault="009F432D">
      <w:pPr>
        <w:spacing w:after="0" w:line="600" w:lineRule="auto"/>
        <w:ind w:firstLine="720"/>
        <w:jc w:val="both"/>
        <w:rPr>
          <w:rFonts w:eastAsia="Times New Roman"/>
          <w:szCs w:val="24"/>
        </w:rPr>
      </w:pPr>
      <w:r>
        <w:rPr>
          <w:rFonts w:eastAsia="Times New Roman"/>
          <w:szCs w:val="24"/>
        </w:rPr>
        <w:t>Και αναρωτιέμαι: Π</w:t>
      </w:r>
      <w:r w:rsidRPr="00530E12">
        <w:rPr>
          <w:rFonts w:eastAsia="Times New Roman"/>
          <w:szCs w:val="24"/>
        </w:rPr>
        <w:t>ώς θα εξασφαλιστεί το κατοχυρωμένο</w:t>
      </w:r>
      <w:r>
        <w:rPr>
          <w:rFonts w:eastAsia="Times New Roman"/>
          <w:szCs w:val="24"/>
        </w:rPr>
        <w:t>,</w:t>
      </w:r>
      <w:r w:rsidRPr="00530E12">
        <w:rPr>
          <w:rFonts w:eastAsia="Times New Roman"/>
          <w:szCs w:val="24"/>
        </w:rPr>
        <w:t xml:space="preserve"> από το </w:t>
      </w:r>
      <w:r>
        <w:rPr>
          <w:rFonts w:eastAsia="Times New Roman"/>
          <w:szCs w:val="24"/>
        </w:rPr>
        <w:t>Σ</w:t>
      </w:r>
      <w:r w:rsidRPr="00530E12">
        <w:rPr>
          <w:rFonts w:eastAsia="Times New Roman"/>
          <w:szCs w:val="24"/>
        </w:rPr>
        <w:t>ύνταγμα</w:t>
      </w:r>
      <w:r>
        <w:rPr>
          <w:rFonts w:eastAsia="Times New Roman"/>
          <w:szCs w:val="24"/>
        </w:rPr>
        <w:t>,</w:t>
      </w:r>
      <w:r w:rsidRPr="00530E12">
        <w:rPr>
          <w:rFonts w:eastAsia="Times New Roman"/>
          <w:szCs w:val="24"/>
        </w:rPr>
        <w:t xml:space="preserve"> δικαίωμα της ισονομίας</w:t>
      </w:r>
      <w:r>
        <w:rPr>
          <w:rFonts w:eastAsia="Times New Roman"/>
          <w:szCs w:val="24"/>
        </w:rPr>
        <w:t>,</w:t>
      </w:r>
      <w:r w:rsidRPr="00530E12">
        <w:rPr>
          <w:rFonts w:eastAsia="Times New Roman"/>
          <w:szCs w:val="24"/>
        </w:rPr>
        <w:t xml:space="preserve"> ότα</w:t>
      </w:r>
      <w:r w:rsidRPr="00530E12">
        <w:rPr>
          <w:rFonts w:eastAsia="Times New Roman"/>
          <w:szCs w:val="24"/>
        </w:rPr>
        <w:t xml:space="preserve">ν άλλα θέματα </w:t>
      </w:r>
      <w:r>
        <w:rPr>
          <w:rFonts w:eastAsia="Times New Roman"/>
          <w:szCs w:val="24"/>
        </w:rPr>
        <w:t>θα μπαίνουν</w:t>
      </w:r>
      <w:r w:rsidRPr="00530E12">
        <w:rPr>
          <w:rFonts w:eastAsia="Times New Roman"/>
          <w:szCs w:val="24"/>
        </w:rPr>
        <w:t xml:space="preserve"> στο σχολείο του Έβρου και άλλα θέματα στο σχολείο της Κρήτης</w:t>
      </w:r>
      <w:r>
        <w:rPr>
          <w:rFonts w:eastAsia="Times New Roman"/>
          <w:szCs w:val="24"/>
        </w:rPr>
        <w:t>;</w:t>
      </w:r>
      <w:r w:rsidRPr="00530E12">
        <w:rPr>
          <w:rFonts w:eastAsia="Times New Roman"/>
          <w:szCs w:val="24"/>
        </w:rPr>
        <w:t xml:space="preserve"> </w:t>
      </w:r>
      <w:r>
        <w:rPr>
          <w:rFonts w:eastAsia="Times New Roman"/>
          <w:szCs w:val="24"/>
        </w:rPr>
        <w:t>Α</w:t>
      </w:r>
      <w:r w:rsidRPr="00530E12">
        <w:rPr>
          <w:rFonts w:eastAsia="Times New Roman"/>
          <w:szCs w:val="24"/>
        </w:rPr>
        <w:t>λήθεια</w:t>
      </w:r>
      <w:r>
        <w:rPr>
          <w:rFonts w:eastAsia="Times New Roman"/>
          <w:szCs w:val="24"/>
        </w:rPr>
        <w:t>,</w:t>
      </w:r>
      <w:r w:rsidRPr="00530E12">
        <w:rPr>
          <w:rFonts w:eastAsia="Times New Roman"/>
          <w:szCs w:val="24"/>
        </w:rPr>
        <w:t xml:space="preserve"> αυτά είχατε στο</w:t>
      </w:r>
      <w:r>
        <w:rPr>
          <w:rFonts w:eastAsia="Times New Roman"/>
          <w:szCs w:val="24"/>
        </w:rPr>
        <w:t>ν</w:t>
      </w:r>
      <w:r w:rsidRPr="00530E12">
        <w:rPr>
          <w:rFonts w:eastAsia="Times New Roman"/>
          <w:szCs w:val="24"/>
        </w:rPr>
        <w:t xml:space="preserve"> νου </w:t>
      </w:r>
      <w:r>
        <w:rPr>
          <w:rFonts w:eastAsia="Times New Roman"/>
          <w:szCs w:val="24"/>
        </w:rPr>
        <w:t>σας,</w:t>
      </w:r>
      <w:r w:rsidRPr="00530E12">
        <w:rPr>
          <w:rFonts w:eastAsia="Times New Roman"/>
          <w:szCs w:val="24"/>
        </w:rPr>
        <w:t xml:space="preserve"> όταν μιλούσατε για αναβάθμιση του ρόλου </w:t>
      </w:r>
      <w:r>
        <w:rPr>
          <w:rFonts w:eastAsia="Times New Roman"/>
          <w:szCs w:val="24"/>
        </w:rPr>
        <w:t xml:space="preserve">του </w:t>
      </w:r>
      <w:r>
        <w:rPr>
          <w:rFonts w:eastAsia="Times New Roman"/>
          <w:szCs w:val="24"/>
        </w:rPr>
        <w:t>λ</w:t>
      </w:r>
      <w:r>
        <w:rPr>
          <w:rFonts w:eastAsia="Times New Roman"/>
          <w:szCs w:val="24"/>
        </w:rPr>
        <w:t xml:space="preserve">υκείου </w:t>
      </w:r>
      <w:r w:rsidRPr="00530E12">
        <w:rPr>
          <w:rFonts w:eastAsia="Times New Roman"/>
          <w:szCs w:val="24"/>
        </w:rPr>
        <w:t xml:space="preserve">και ειδικά της </w:t>
      </w:r>
      <w:r>
        <w:rPr>
          <w:rFonts w:eastAsia="Times New Roman"/>
          <w:szCs w:val="24"/>
        </w:rPr>
        <w:t xml:space="preserve">Γ΄ </w:t>
      </w:r>
      <w:r>
        <w:rPr>
          <w:rFonts w:eastAsia="Times New Roman"/>
          <w:szCs w:val="24"/>
        </w:rPr>
        <w:t>λ</w:t>
      </w:r>
      <w:r w:rsidRPr="00530E12">
        <w:rPr>
          <w:rFonts w:eastAsia="Times New Roman"/>
          <w:szCs w:val="24"/>
        </w:rPr>
        <w:t>υκείου</w:t>
      </w:r>
      <w:r>
        <w:rPr>
          <w:rFonts w:eastAsia="Times New Roman"/>
          <w:szCs w:val="24"/>
        </w:rPr>
        <w:t xml:space="preserve"> ή</w:t>
      </w:r>
      <w:r w:rsidRPr="00530E12">
        <w:rPr>
          <w:rFonts w:eastAsia="Times New Roman"/>
          <w:szCs w:val="24"/>
        </w:rPr>
        <w:t xml:space="preserve"> μήπως είναι αναβάθμιση </w:t>
      </w:r>
      <w:r>
        <w:rPr>
          <w:rFonts w:eastAsia="Times New Roman"/>
          <w:szCs w:val="24"/>
        </w:rPr>
        <w:t xml:space="preserve">η </w:t>
      </w:r>
      <w:r w:rsidRPr="00530E12">
        <w:rPr>
          <w:rFonts w:eastAsia="Times New Roman"/>
          <w:szCs w:val="24"/>
        </w:rPr>
        <w:t xml:space="preserve">κατάργηση του μαθήματος των </w:t>
      </w:r>
      <w:r w:rsidRPr="00530E12">
        <w:rPr>
          <w:rFonts w:eastAsia="Times New Roman"/>
          <w:szCs w:val="24"/>
        </w:rPr>
        <w:t>λατινικών</w:t>
      </w:r>
      <w:r>
        <w:rPr>
          <w:rFonts w:eastAsia="Times New Roman"/>
          <w:szCs w:val="24"/>
        </w:rPr>
        <w:t xml:space="preserve">, </w:t>
      </w:r>
      <w:r w:rsidRPr="00530E12">
        <w:rPr>
          <w:rFonts w:eastAsia="Times New Roman"/>
          <w:szCs w:val="24"/>
        </w:rPr>
        <w:t xml:space="preserve">που </w:t>
      </w:r>
      <w:r>
        <w:rPr>
          <w:rFonts w:eastAsia="Times New Roman"/>
          <w:szCs w:val="24"/>
        </w:rPr>
        <w:t xml:space="preserve">όσοι </w:t>
      </w:r>
      <w:r w:rsidRPr="00530E12">
        <w:rPr>
          <w:rFonts w:eastAsia="Times New Roman"/>
          <w:szCs w:val="24"/>
        </w:rPr>
        <w:t>σπουδάσαμε κλασικές σπουδές</w:t>
      </w:r>
      <w:r>
        <w:rPr>
          <w:rFonts w:eastAsia="Times New Roman"/>
          <w:szCs w:val="24"/>
        </w:rPr>
        <w:t>,</w:t>
      </w:r>
      <w:r w:rsidRPr="00530E12">
        <w:rPr>
          <w:rFonts w:eastAsia="Times New Roman"/>
          <w:szCs w:val="24"/>
        </w:rPr>
        <w:t xml:space="preserve"> γνωρίζουμε πόσο χρήσιμο μας φάνηκε</w:t>
      </w:r>
      <w:r>
        <w:rPr>
          <w:rFonts w:eastAsia="Times New Roman"/>
          <w:szCs w:val="24"/>
        </w:rPr>
        <w:t>;</w:t>
      </w:r>
      <w:r w:rsidRPr="00530E12">
        <w:rPr>
          <w:rFonts w:eastAsia="Times New Roman"/>
          <w:szCs w:val="24"/>
        </w:rPr>
        <w:t xml:space="preserve"> </w:t>
      </w:r>
      <w:r>
        <w:rPr>
          <w:rFonts w:eastAsia="Times New Roman"/>
          <w:szCs w:val="24"/>
        </w:rPr>
        <w:t>Α</w:t>
      </w:r>
      <w:r w:rsidRPr="00530E12">
        <w:rPr>
          <w:rFonts w:eastAsia="Times New Roman"/>
          <w:szCs w:val="24"/>
        </w:rPr>
        <w:t>υτό φαίνεται</w:t>
      </w:r>
      <w:r>
        <w:rPr>
          <w:rFonts w:eastAsia="Times New Roman"/>
          <w:szCs w:val="24"/>
        </w:rPr>
        <w:t>,</w:t>
      </w:r>
      <w:r w:rsidRPr="00530E12">
        <w:rPr>
          <w:rFonts w:eastAsia="Times New Roman"/>
          <w:szCs w:val="24"/>
        </w:rPr>
        <w:t xml:space="preserve"> </w:t>
      </w:r>
      <w:r>
        <w:rPr>
          <w:rFonts w:eastAsia="Times New Roman"/>
          <w:szCs w:val="24"/>
        </w:rPr>
        <w:t>β</w:t>
      </w:r>
      <w:r w:rsidRPr="00530E12">
        <w:rPr>
          <w:rFonts w:eastAsia="Times New Roman"/>
          <w:szCs w:val="24"/>
        </w:rPr>
        <w:t>έβαια</w:t>
      </w:r>
      <w:r>
        <w:rPr>
          <w:rFonts w:eastAsia="Times New Roman"/>
          <w:szCs w:val="24"/>
        </w:rPr>
        <w:t>, και</w:t>
      </w:r>
      <w:r w:rsidRPr="00530E12">
        <w:rPr>
          <w:rFonts w:eastAsia="Times New Roman"/>
          <w:szCs w:val="24"/>
        </w:rPr>
        <w:t xml:space="preserve"> </w:t>
      </w:r>
      <w:r>
        <w:rPr>
          <w:rFonts w:eastAsia="Times New Roman"/>
          <w:szCs w:val="24"/>
        </w:rPr>
        <w:t xml:space="preserve">από το γεγονός </w:t>
      </w:r>
      <w:r w:rsidRPr="00530E12">
        <w:rPr>
          <w:rFonts w:eastAsia="Times New Roman"/>
          <w:szCs w:val="24"/>
        </w:rPr>
        <w:t>ότι ολόκληρη η Ευρώπη</w:t>
      </w:r>
      <w:r>
        <w:rPr>
          <w:rFonts w:eastAsia="Times New Roman"/>
          <w:szCs w:val="24"/>
        </w:rPr>
        <w:t>,</w:t>
      </w:r>
      <w:r w:rsidRPr="00530E12">
        <w:rPr>
          <w:rFonts w:eastAsia="Times New Roman"/>
          <w:szCs w:val="24"/>
        </w:rPr>
        <w:t xml:space="preserve"> </w:t>
      </w:r>
      <w:r>
        <w:rPr>
          <w:rFonts w:eastAsia="Times New Roman"/>
          <w:szCs w:val="24"/>
        </w:rPr>
        <w:t xml:space="preserve">με προτεστάντισσα τη Γαλλία, </w:t>
      </w:r>
      <w:r w:rsidRPr="00530E12">
        <w:rPr>
          <w:rFonts w:eastAsia="Times New Roman"/>
          <w:szCs w:val="24"/>
        </w:rPr>
        <w:t xml:space="preserve">αντί να </w:t>
      </w:r>
      <w:r>
        <w:rPr>
          <w:rFonts w:eastAsia="Times New Roman"/>
          <w:szCs w:val="24"/>
        </w:rPr>
        <w:t xml:space="preserve">μειώνει, </w:t>
      </w:r>
      <w:r w:rsidRPr="00530E12">
        <w:rPr>
          <w:rFonts w:eastAsia="Times New Roman"/>
          <w:szCs w:val="24"/>
        </w:rPr>
        <w:t>αυξάνει τις ώρες των κλασικών αρχαίων γλωσσών</w:t>
      </w:r>
      <w:r>
        <w:rPr>
          <w:rFonts w:eastAsia="Times New Roman"/>
          <w:szCs w:val="24"/>
        </w:rPr>
        <w:t>,</w:t>
      </w:r>
      <w:r w:rsidRPr="00530E12">
        <w:rPr>
          <w:rFonts w:eastAsia="Times New Roman"/>
          <w:szCs w:val="24"/>
        </w:rPr>
        <w:t xml:space="preserve"> </w:t>
      </w:r>
      <w:r>
        <w:rPr>
          <w:rFonts w:eastAsia="Times New Roman"/>
          <w:szCs w:val="24"/>
        </w:rPr>
        <w:t>γ</w:t>
      </w:r>
      <w:r w:rsidRPr="00530E12">
        <w:rPr>
          <w:rFonts w:eastAsia="Times New Roman"/>
          <w:szCs w:val="24"/>
        </w:rPr>
        <w:t>νωρίζοντας τ</w:t>
      </w:r>
      <w:r w:rsidRPr="00530E12">
        <w:rPr>
          <w:rFonts w:eastAsia="Times New Roman"/>
          <w:szCs w:val="24"/>
        </w:rPr>
        <w:t xml:space="preserve">η σπουδαιότητά </w:t>
      </w:r>
      <w:r>
        <w:rPr>
          <w:rFonts w:eastAsia="Times New Roman"/>
          <w:szCs w:val="24"/>
        </w:rPr>
        <w:t>τους.</w:t>
      </w:r>
      <w:r w:rsidRPr="00530E12">
        <w:rPr>
          <w:rFonts w:eastAsia="Times New Roman"/>
          <w:szCs w:val="24"/>
        </w:rPr>
        <w:t xml:space="preserve"> </w:t>
      </w:r>
      <w:r>
        <w:rPr>
          <w:rFonts w:eastAsia="Times New Roman"/>
          <w:szCs w:val="24"/>
        </w:rPr>
        <w:t>Μόνο εσείς τις απαξιώνετε.</w:t>
      </w:r>
      <w:r w:rsidRPr="00530E12">
        <w:rPr>
          <w:rFonts w:eastAsia="Times New Roman"/>
          <w:szCs w:val="24"/>
        </w:rPr>
        <w:t xml:space="preserve"> </w:t>
      </w:r>
    </w:p>
    <w:p w14:paraId="2E2474A5" w14:textId="77777777" w:rsidR="00ED3BF8" w:rsidRDefault="009F432D">
      <w:pPr>
        <w:spacing w:after="0" w:line="600" w:lineRule="auto"/>
        <w:ind w:firstLine="720"/>
        <w:jc w:val="both"/>
        <w:rPr>
          <w:rFonts w:eastAsia="Times New Roman"/>
          <w:szCs w:val="24"/>
        </w:rPr>
      </w:pPr>
      <w:r w:rsidRPr="00530E12">
        <w:rPr>
          <w:rFonts w:eastAsia="Times New Roman"/>
          <w:szCs w:val="24"/>
        </w:rPr>
        <w:lastRenderedPageBreak/>
        <w:t>Για</w:t>
      </w:r>
      <w:r>
        <w:rPr>
          <w:rFonts w:eastAsia="Times New Roman"/>
          <w:szCs w:val="24"/>
        </w:rPr>
        <w:t>,</w:t>
      </w:r>
      <w:r w:rsidRPr="00530E12">
        <w:rPr>
          <w:rFonts w:eastAsia="Times New Roman"/>
          <w:szCs w:val="24"/>
        </w:rPr>
        <w:t xml:space="preserve"> δε</w:t>
      </w:r>
      <w:r>
        <w:rPr>
          <w:rFonts w:eastAsia="Times New Roman"/>
          <w:szCs w:val="24"/>
        </w:rPr>
        <w:t xml:space="preserve">, τα </w:t>
      </w:r>
      <w:r>
        <w:rPr>
          <w:rFonts w:eastAsia="Times New Roman"/>
          <w:szCs w:val="24"/>
        </w:rPr>
        <w:t>π</w:t>
      </w:r>
      <w:r w:rsidRPr="00530E12">
        <w:rPr>
          <w:rFonts w:eastAsia="Times New Roman"/>
          <w:szCs w:val="24"/>
        </w:rPr>
        <w:t xml:space="preserve">ρότυπα και τα </w:t>
      </w:r>
      <w:r>
        <w:rPr>
          <w:rFonts w:eastAsia="Times New Roman"/>
          <w:szCs w:val="24"/>
        </w:rPr>
        <w:t>π</w:t>
      </w:r>
      <w:r w:rsidRPr="00530E12">
        <w:rPr>
          <w:rFonts w:eastAsia="Times New Roman"/>
          <w:szCs w:val="24"/>
        </w:rPr>
        <w:t>ειραματικά</w:t>
      </w:r>
      <w:r>
        <w:rPr>
          <w:rFonts w:eastAsia="Times New Roman"/>
          <w:szCs w:val="24"/>
        </w:rPr>
        <w:t>,</w:t>
      </w:r>
      <w:r w:rsidRPr="00530E12">
        <w:rPr>
          <w:rFonts w:eastAsia="Times New Roman"/>
          <w:szCs w:val="24"/>
        </w:rPr>
        <w:t xml:space="preserve"> είναι εκπληκτικό </w:t>
      </w:r>
      <w:r>
        <w:rPr>
          <w:rFonts w:eastAsia="Times New Roman"/>
          <w:szCs w:val="24"/>
        </w:rPr>
        <w:t>επίσης</w:t>
      </w:r>
      <w:r w:rsidRPr="00530E12">
        <w:rPr>
          <w:rFonts w:eastAsia="Times New Roman"/>
          <w:szCs w:val="24"/>
        </w:rPr>
        <w:t xml:space="preserve"> το </w:t>
      </w:r>
      <w:r>
        <w:rPr>
          <w:rFonts w:eastAsia="Times New Roman"/>
          <w:szCs w:val="24"/>
        </w:rPr>
        <w:t xml:space="preserve">μένος σας, εδώ και τέσσερα χρόνια, για την </w:t>
      </w:r>
      <w:proofErr w:type="spellStart"/>
      <w:r>
        <w:rPr>
          <w:rFonts w:eastAsia="Times New Roman"/>
          <w:szCs w:val="24"/>
        </w:rPr>
        <w:t>ξε</w:t>
      </w:r>
      <w:r w:rsidRPr="00530E12">
        <w:rPr>
          <w:rFonts w:eastAsia="Times New Roman"/>
          <w:szCs w:val="24"/>
        </w:rPr>
        <w:t>θεμελίωση</w:t>
      </w:r>
      <w:proofErr w:type="spellEnd"/>
      <w:r w:rsidRPr="00530E12">
        <w:rPr>
          <w:rFonts w:eastAsia="Times New Roman"/>
          <w:szCs w:val="24"/>
        </w:rPr>
        <w:t xml:space="preserve"> των καλών </w:t>
      </w:r>
      <w:r>
        <w:rPr>
          <w:rFonts w:eastAsia="Times New Roman"/>
          <w:szCs w:val="24"/>
        </w:rPr>
        <w:t xml:space="preserve">αυτών </w:t>
      </w:r>
      <w:r w:rsidRPr="00530E12">
        <w:rPr>
          <w:rFonts w:eastAsia="Times New Roman"/>
          <w:szCs w:val="24"/>
        </w:rPr>
        <w:t>σχολείων</w:t>
      </w:r>
      <w:r>
        <w:rPr>
          <w:rFonts w:eastAsia="Times New Roman"/>
          <w:szCs w:val="24"/>
        </w:rPr>
        <w:t>,</w:t>
      </w:r>
      <w:r w:rsidRPr="00530E12">
        <w:rPr>
          <w:rFonts w:eastAsia="Times New Roman"/>
          <w:szCs w:val="24"/>
        </w:rPr>
        <w:t xml:space="preserve"> που είχαν γίνει στο παρελθόν</w:t>
      </w:r>
      <w:r>
        <w:rPr>
          <w:rFonts w:eastAsia="Times New Roman"/>
          <w:szCs w:val="24"/>
        </w:rPr>
        <w:t>.</w:t>
      </w:r>
      <w:r w:rsidRPr="00530E12">
        <w:rPr>
          <w:rFonts w:eastAsia="Times New Roman"/>
          <w:szCs w:val="24"/>
        </w:rPr>
        <w:t xml:space="preserve"> </w:t>
      </w:r>
      <w:r>
        <w:rPr>
          <w:rFonts w:eastAsia="Times New Roman"/>
          <w:szCs w:val="24"/>
        </w:rPr>
        <w:t>Και έ</w:t>
      </w:r>
      <w:r w:rsidRPr="00530E12">
        <w:rPr>
          <w:rFonts w:eastAsia="Times New Roman"/>
          <w:szCs w:val="24"/>
        </w:rPr>
        <w:t xml:space="preserve">ρχεστε σήμερα να τους </w:t>
      </w:r>
      <w:r w:rsidRPr="00530E12">
        <w:rPr>
          <w:rFonts w:eastAsia="Times New Roman"/>
          <w:szCs w:val="24"/>
        </w:rPr>
        <w:t>δώσετε το τελειωτικό χτύπημα</w:t>
      </w:r>
      <w:r>
        <w:rPr>
          <w:rFonts w:eastAsia="Times New Roman"/>
          <w:szCs w:val="24"/>
        </w:rPr>
        <w:t>,</w:t>
      </w:r>
      <w:r w:rsidRPr="00530E12">
        <w:rPr>
          <w:rFonts w:eastAsia="Times New Roman"/>
          <w:szCs w:val="24"/>
        </w:rPr>
        <w:t xml:space="preserve"> καταργώντας την </w:t>
      </w:r>
      <w:r>
        <w:rPr>
          <w:rFonts w:eastAsia="Times New Roman"/>
          <w:szCs w:val="24"/>
        </w:rPr>
        <w:t xml:space="preserve">όποια </w:t>
      </w:r>
      <w:r w:rsidRPr="00530E12">
        <w:rPr>
          <w:rFonts w:eastAsia="Times New Roman"/>
          <w:szCs w:val="24"/>
        </w:rPr>
        <w:t>αυτονομία είχαν</w:t>
      </w:r>
      <w:r>
        <w:rPr>
          <w:rFonts w:eastAsia="Times New Roman"/>
          <w:szCs w:val="24"/>
        </w:rPr>
        <w:t>,</w:t>
      </w:r>
      <w:r w:rsidRPr="00530E12">
        <w:rPr>
          <w:rFonts w:eastAsia="Times New Roman"/>
          <w:szCs w:val="24"/>
        </w:rPr>
        <w:t xml:space="preserve"> που τους επέτρεπε να υπηρετούν την αριστεία</w:t>
      </w:r>
      <w:r>
        <w:rPr>
          <w:rFonts w:eastAsia="Times New Roman"/>
          <w:szCs w:val="24"/>
        </w:rPr>
        <w:t>,</w:t>
      </w:r>
      <w:r w:rsidRPr="00530E12">
        <w:rPr>
          <w:rFonts w:eastAsia="Times New Roman"/>
          <w:szCs w:val="24"/>
        </w:rPr>
        <w:t xml:space="preserve"> διδάσκοντ</w:t>
      </w:r>
      <w:r>
        <w:rPr>
          <w:rFonts w:eastAsia="Times New Roman"/>
          <w:szCs w:val="24"/>
        </w:rPr>
        <w:t>α</w:t>
      </w:r>
      <w:r w:rsidRPr="00530E12">
        <w:rPr>
          <w:rFonts w:eastAsia="Times New Roman"/>
          <w:szCs w:val="24"/>
        </w:rPr>
        <w:t>ς τους μαθητές</w:t>
      </w:r>
      <w:r>
        <w:rPr>
          <w:rFonts w:eastAsia="Times New Roman"/>
          <w:szCs w:val="24"/>
        </w:rPr>
        <w:t>,</w:t>
      </w:r>
      <w:r w:rsidRPr="00530E12">
        <w:rPr>
          <w:rFonts w:eastAsia="Times New Roman"/>
          <w:szCs w:val="24"/>
        </w:rPr>
        <w:t xml:space="preserve"> με βάση τις καλύτερες πρακτικές της εκπαίδευση</w:t>
      </w:r>
      <w:r>
        <w:rPr>
          <w:rFonts w:eastAsia="Times New Roman"/>
          <w:szCs w:val="24"/>
        </w:rPr>
        <w:t>ς,</w:t>
      </w:r>
      <w:r w:rsidRPr="00530E12">
        <w:rPr>
          <w:rFonts w:eastAsia="Times New Roman"/>
          <w:szCs w:val="24"/>
        </w:rPr>
        <w:t xml:space="preserve"> με νέα γνωστικά αντικείμενα</w:t>
      </w:r>
      <w:r>
        <w:rPr>
          <w:rFonts w:eastAsia="Times New Roman"/>
          <w:szCs w:val="24"/>
        </w:rPr>
        <w:t>.</w:t>
      </w:r>
      <w:r w:rsidRPr="00530E12">
        <w:rPr>
          <w:rFonts w:eastAsia="Times New Roman"/>
          <w:szCs w:val="24"/>
        </w:rPr>
        <w:t xml:space="preserve"> </w:t>
      </w:r>
      <w:r>
        <w:rPr>
          <w:rFonts w:eastAsia="Times New Roman"/>
          <w:szCs w:val="24"/>
        </w:rPr>
        <w:t>Σ</w:t>
      </w:r>
      <w:r w:rsidRPr="00530E12">
        <w:rPr>
          <w:rFonts w:eastAsia="Times New Roman"/>
          <w:szCs w:val="24"/>
        </w:rPr>
        <w:t>ήμερα</w:t>
      </w:r>
      <w:r>
        <w:rPr>
          <w:rFonts w:eastAsia="Times New Roman"/>
          <w:szCs w:val="24"/>
        </w:rPr>
        <w:t>,</w:t>
      </w:r>
      <w:r w:rsidRPr="00530E12">
        <w:rPr>
          <w:rFonts w:eastAsia="Times New Roman"/>
          <w:szCs w:val="24"/>
        </w:rPr>
        <w:t xml:space="preserve"> με αυτό το νομοσχέδιο</w:t>
      </w:r>
      <w:r>
        <w:rPr>
          <w:rFonts w:eastAsia="Times New Roman"/>
          <w:szCs w:val="24"/>
        </w:rPr>
        <w:t>,</w:t>
      </w:r>
      <w:r w:rsidRPr="00530E12">
        <w:rPr>
          <w:rFonts w:eastAsia="Times New Roman"/>
          <w:szCs w:val="24"/>
        </w:rPr>
        <w:t xml:space="preserve"> έρχε</w:t>
      </w:r>
      <w:r>
        <w:rPr>
          <w:rFonts w:eastAsia="Times New Roman"/>
          <w:szCs w:val="24"/>
        </w:rPr>
        <w:t>στε</w:t>
      </w:r>
      <w:r w:rsidRPr="00530E12">
        <w:rPr>
          <w:rFonts w:eastAsia="Times New Roman"/>
          <w:szCs w:val="24"/>
        </w:rPr>
        <w:t xml:space="preserve"> να τους τελειώσετε </w:t>
      </w:r>
      <w:r>
        <w:rPr>
          <w:rFonts w:eastAsia="Times New Roman"/>
          <w:szCs w:val="24"/>
        </w:rPr>
        <w:t xml:space="preserve">και </w:t>
      </w:r>
      <w:r w:rsidRPr="00530E12">
        <w:rPr>
          <w:rFonts w:eastAsia="Times New Roman"/>
          <w:szCs w:val="24"/>
        </w:rPr>
        <w:t xml:space="preserve">να </w:t>
      </w:r>
      <w:r>
        <w:rPr>
          <w:rFonts w:eastAsia="Times New Roman"/>
          <w:szCs w:val="24"/>
        </w:rPr>
        <w:t xml:space="preserve">τους </w:t>
      </w:r>
      <w:r w:rsidRPr="00530E12">
        <w:rPr>
          <w:rFonts w:eastAsia="Times New Roman"/>
          <w:szCs w:val="24"/>
        </w:rPr>
        <w:t>μετατρ</w:t>
      </w:r>
      <w:r>
        <w:rPr>
          <w:rFonts w:eastAsia="Times New Roman"/>
          <w:szCs w:val="24"/>
        </w:rPr>
        <w:t>έψετε σε τυπικά δημόσια σχολεία. Η</w:t>
      </w:r>
      <w:r w:rsidRPr="00530E12">
        <w:rPr>
          <w:rFonts w:eastAsia="Times New Roman"/>
          <w:szCs w:val="24"/>
        </w:rPr>
        <w:t xml:space="preserve"> αλήθεια είναι ότι </w:t>
      </w:r>
      <w:r>
        <w:rPr>
          <w:rFonts w:eastAsia="Times New Roman"/>
          <w:szCs w:val="24"/>
        </w:rPr>
        <w:t>σε αυτό το κομμάτι εκπροσωπείτε</w:t>
      </w:r>
      <w:r w:rsidRPr="00530E12">
        <w:rPr>
          <w:rFonts w:eastAsia="Times New Roman"/>
          <w:szCs w:val="24"/>
        </w:rPr>
        <w:t xml:space="preserve"> επάξια</w:t>
      </w:r>
      <w:r>
        <w:rPr>
          <w:rFonts w:eastAsia="Times New Roman"/>
          <w:szCs w:val="24"/>
        </w:rPr>
        <w:t>,</w:t>
      </w:r>
      <w:r w:rsidRPr="00530E12">
        <w:rPr>
          <w:rFonts w:eastAsia="Times New Roman"/>
          <w:szCs w:val="24"/>
        </w:rPr>
        <w:t xml:space="preserve"> γνήσια αριστερές πολιτικές</w:t>
      </w:r>
      <w:r>
        <w:rPr>
          <w:rFonts w:eastAsia="Times New Roman"/>
          <w:szCs w:val="24"/>
        </w:rPr>
        <w:t>,</w:t>
      </w:r>
      <w:r w:rsidRPr="00530E12">
        <w:rPr>
          <w:rFonts w:eastAsia="Times New Roman"/>
          <w:szCs w:val="24"/>
        </w:rPr>
        <w:t xml:space="preserve"> όπως αυτή της λογικής της ήσσονος προσπάθειας</w:t>
      </w:r>
      <w:r>
        <w:rPr>
          <w:rFonts w:eastAsia="Times New Roman"/>
          <w:szCs w:val="24"/>
        </w:rPr>
        <w:t>,</w:t>
      </w:r>
      <w:r w:rsidRPr="00530E12">
        <w:rPr>
          <w:rFonts w:eastAsia="Times New Roman"/>
          <w:szCs w:val="24"/>
        </w:rPr>
        <w:t xml:space="preserve"> </w:t>
      </w:r>
      <w:r>
        <w:rPr>
          <w:rFonts w:eastAsia="Times New Roman"/>
          <w:szCs w:val="24"/>
        </w:rPr>
        <w:t xml:space="preserve">περνώντας </w:t>
      </w:r>
      <w:r w:rsidRPr="00530E12">
        <w:rPr>
          <w:rFonts w:eastAsia="Times New Roman"/>
          <w:szCs w:val="24"/>
        </w:rPr>
        <w:t>ένα μήνυμα ότι οποιοσδήποτε μαθητής μπορ</w:t>
      </w:r>
      <w:r w:rsidRPr="00530E12">
        <w:rPr>
          <w:rFonts w:eastAsia="Times New Roman"/>
          <w:szCs w:val="24"/>
        </w:rPr>
        <w:t xml:space="preserve">εί να γίνει από </w:t>
      </w:r>
      <w:r>
        <w:rPr>
          <w:rFonts w:eastAsia="Times New Roman"/>
          <w:szCs w:val="24"/>
        </w:rPr>
        <w:t xml:space="preserve">έσχατος, </w:t>
      </w:r>
      <w:r w:rsidRPr="00530E12">
        <w:rPr>
          <w:rFonts w:eastAsia="Times New Roman"/>
          <w:szCs w:val="24"/>
        </w:rPr>
        <w:t>πρώτος</w:t>
      </w:r>
      <w:r>
        <w:rPr>
          <w:rFonts w:eastAsia="Times New Roman"/>
          <w:szCs w:val="24"/>
        </w:rPr>
        <w:t xml:space="preserve">, </w:t>
      </w:r>
      <w:r w:rsidRPr="00530E12">
        <w:rPr>
          <w:rFonts w:eastAsia="Times New Roman"/>
          <w:szCs w:val="24"/>
        </w:rPr>
        <w:t>χωρίς να κουνήσει το δαχτυλάκι του</w:t>
      </w:r>
      <w:r>
        <w:rPr>
          <w:rFonts w:eastAsia="Times New Roman"/>
          <w:szCs w:val="24"/>
        </w:rPr>
        <w:t>, αρκεί -</w:t>
      </w:r>
      <w:r w:rsidRPr="00530E12">
        <w:rPr>
          <w:rFonts w:eastAsia="Times New Roman"/>
          <w:szCs w:val="24"/>
        </w:rPr>
        <w:t>για παράδειγμα</w:t>
      </w:r>
      <w:r>
        <w:rPr>
          <w:rFonts w:eastAsia="Times New Roman"/>
          <w:szCs w:val="24"/>
        </w:rPr>
        <w:t>-</w:t>
      </w:r>
      <w:r w:rsidRPr="00530E12">
        <w:rPr>
          <w:rFonts w:eastAsia="Times New Roman"/>
          <w:szCs w:val="24"/>
        </w:rPr>
        <w:t xml:space="preserve"> να είναι τυχερός σε μία κλήρωση</w:t>
      </w:r>
      <w:r>
        <w:rPr>
          <w:rFonts w:eastAsia="Times New Roman"/>
          <w:szCs w:val="24"/>
        </w:rPr>
        <w:t>,</w:t>
      </w:r>
      <w:r w:rsidRPr="00530E12">
        <w:rPr>
          <w:rFonts w:eastAsia="Times New Roman"/>
          <w:szCs w:val="24"/>
        </w:rPr>
        <w:t xml:space="preserve"> να πάρει τη σημαία</w:t>
      </w:r>
      <w:r>
        <w:rPr>
          <w:rFonts w:eastAsia="Times New Roman"/>
          <w:szCs w:val="24"/>
        </w:rPr>
        <w:t>.</w:t>
      </w:r>
      <w:r w:rsidRPr="00530E12">
        <w:rPr>
          <w:rFonts w:eastAsia="Times New Roman"/>
          <w:szCs w:val="24"/>
        </w:rPr>
        <w:t xml:space="preserve"> Δεν χρειάζεται να είναι άριστος </w:t>
      </w:r>
      <w:r>
        <w:rPr>
          <w:rFonts w:eastAsia="Times New Roman"/>
          <w:szCs w:val="24"/>
        </w:rPr>
        <w:t>σ</w:t>
      </w:r>
      <w:r w:rsidRPr="00530E12">
        <w:rPr>
          <w:rFonts w:eastAsia="Times New Roman"/>
          <w:szCs w:val="24"/>
        </w:rPr>
        <w:t>τα μαθήματ</w:t>
      </w:r>
      <w:r>
        <w:rPr>
          <w:rFonts w:eastAsia="Times New Roman"/>
          <w:szCs w:val="24"/>
        </w:rPr>
        <w:t>ά του. Α</w:t>
      </w:r>
      <w:r w:rsidRPr="00530E12">
        <w:rPr>
          <w:rFonts w:eastAsia="Times New Roman"/>
          <w:szCs w:val="24"/>
        </w:rPr>
        <w:t xml:space="preserve">υτό είναι η </w:t>
      </w:r>
      <w:r>
        <w:rPr>
          <w:rFonts w:eastAsia="Times New Roman"/>
          <w:szCs w:val="24"/>
        </w:rPr>
        <w:t>«</w:t>
      </w:r>
      <w:r w:rsidRPr="00530E12">
        <w:rPr>
          <w:rFonts w:eastAsia="Times New Roman"/>
          <w:szCs w:val="24"/>
        </w:rPr>
        <w:t xml:space="preserve">πρώτη φορά </w:t>
      </w:r>
      <w:r>
        <w:rPr>
          <w:rFonts w:eastAsia="Times New Roman"/>
          <w:szCs w:val="24"/>
        </w:rPr>
        <w:t>Α</w:t>
      </w:r>
      <w:r w:rsidRPr="00530E12">
        <w:rPr>
          <w:rFonts w:eastAsia="Times New Roman"/>
          <w:szCs w:val="24"/>
        </w:rPr>
        <w:t>ριστερά</w:t>
      </w:r>
      <w:r>
        <w:rPr>
          <w:rFonts w:eastAsia="Times New Roman"/>
          <w:szCs w:val="24"/>
        </w:rPr>
        <w:t>».</w:t>
      </w:r>
    </w:p>
    <w:p w14:paraId="2E2474A6" w14:textId="77777777" w:rsidR="00ED3BF8" w:rsidRDefault="009F432D">
      <w:pPr>
        <w:spacing w:after="0" w:line="600" w:lineRule="auto"/>
        <w:ind w:firstLine="720"/>
        <w:jc w:val="both"/>
        <w:rPr>
          <w:rFonts w:eastAsia="Times New Roman"/>
          <w:szCs w:val="24"/>
        </w:rPr>
      </w:pPr>
      <w:r>
        <w:rPr>
          <w:rFonts w:eastAsia="Times New Roman"/>
          <w:szCs w:val="24"/>
        </w:rPr>
        <w:t>Κ</w:t>
      </w:r>
      <w:r w:rsidRPr="00530E12">
        <w:rPr>
          <w:rFonts w:eastAsia="Times New Roman"/>
          <w:szCs w:val="24"/>
        </w:rPr>
        <w:t>υρίες και κύριοι συνάδελ</w:t>
      </w:r>
      <w:r w:rsidRPr="00530E12">
        <w:rPr>
          <w:rFonts w:eastAsia="Times New Roman"/>
          <w:szCs w:val="24"/>
        </w:rPr>
        <w:t>φοι</w:t>
      </w:r>
      <w:r>
        <w:rPr>
          <w:rFonts w:eastAsia="Times New Roman"/>
          <w:szCs w:val="24"/>
        </w:rPr>
        <w:t>,</w:t>
      </w:r>
      <w:r w:rsidRPr="00530E12">
        <w:rPr>
          <w:rFonts w:eastAsia="Times New Roman"/>
          <w:szCs w:val="24"/>
        </w:rPr>
        <w:t xml:space="preserve"> </w:t>
      </w:r>
      <w:r>
        <w:rPr>
          <w:rFonts w:eastAsia="Times New Roman"/>
          <w:szCs w:val="24"/>
        </w:rPr>
        <w:t>θ</w:t>
      </w:r>
      <w:r w:rsidRPr="00530E12">
        <w:rPr>
          <w:rFonts w:eastAsia="Times New Roman"/>
          <w:szCs w:val="24"/>
        </w:rPr>
        <w:t xml:space="preserve">α κλείσω την ομιλία μου με ένα </w:t>
      </w:r>
      <w:proofErr w:type="spellStart"/>
      <w:r w:rsidRPr="00530E12">
        <w:rPr>
          <w:rFonts w:eastAsia="Times New Roman"/>
          <w:szCs w:val="24"/>
        </w:rPr>
        <w:t>mail</w:t>
      </w:r>
      <w:proofErr w:type="spellEnd"/>
      <w:r w:rsidRPr="00530E12">
        <w:rPr>
          <w:rFonts w:eastAsia="Times New Roman"/>
          <w:szCs w:val="24"/>
        </w:rPr>
        <w:t xml:space="preserve"> που έλαβα από ένα</w:t>
      </w:r>
      <w:r>
        <w:rPr>
          <w:rFonts w:eastAsia="Times New Roman"/>
          <w:szCs w:val="24"/>
        </w:rPr>
        <w:t>ν</w:t>
      </w:r>
      <w:r w:rsidRPr="00530E12">
        <w:rPr>
          <w:rFonts w:eastAsia="Times New Roman"/>
          <w:szCs w:val="24"/>
        </w:rPr>
        <w:t xml:space="preserve"> μαθητή</w:t>
      </w:r>
      <w:r>
        <w:rPr>
          <w:rFonts w:eastAsia="Times New Roman"/>
          <w:szCs w:val="24"/>
        </w:rPr>
        <w:t>,</w:t>
      </w:r>
      <w:r w:rsidRPr="00530E12">
        <w:rPr>
          <w:rFonts w:eastAsia="Times New Roman"/>
          <w:szCs w:val="24"/>
        </w:rPr>
        <w:t xml:space="preserve"> </w:t>
      </w:r>
      <w:r>
        <w:rPr>
          <w:rFonts w:eastAsia="Times New Roman"/>
          <w:szCs w:val="24"/>
        </w:rPr>
        <w:t xml:space="preserve">συμπολίτη μου </w:t>
      </w:r>
      <w:r w:rsidRPr="00530E12">
        <w:rPr>
          <w:rFonts w:eastAsia="Times New Roman"/>
          <w:szCs w:val="24"/>
        </w:rPr>
        <w:t>της Β</w:t>
      </w:r>
      <w:r>
        <w:rPr>
          <w:rFonts w:eastAsia="Times New Roman"/>
          <w:szCs w:val="24"/>
        </w:rPr>
        <w:t>΄</w:t>
      </w:r>
      <w:r w:rsidRPr="00530E12">
        <w:rPr>
          <w:rFonts w:eastAsia="Times New Roman"/>
          <w:szCs w:val="24"/>
        </w:rPr>
        <w:t xml:space="preserve"> </w:t>
      </w:r>
      <w:r>
        <w:rPr>
          <w:rFonts w:eastAsia="Times New Roman"/>
          <w:szCs w:val="24"/>
        </w:rPr>
        <w:lastRenderedPageBreak/>
        <w:t>λ</w:t>
      </w:r>
      <w:r w:rsidRPr="00530E12">
        <w:rPr>
          <w:rFonts w:eastAsia="Times New Roman"/>
          <w:szCs w:val="24"/>
        </w:rPr>
        <w:t xml:space="preserve">υκείου του </w:t>
      </w:r>
      <w:r>
        <w:rPr>
          <w:rFonts w:eastAsia="Times New Roman"/>
          <w:szCs w:val="24"/>
        </w:rPr>
        <w:t>Πειραματικού</w:t>
      </w:r>
      <w:r w:rsidRPr="00530E12">
        <w:rPr>
          <w:rFonts w:eastAsia="Times New Roman"/>
          <w:szCs w:val="24"/>
        </w:rPr>
        <w:t xml:space="preserve"> ΓΕΛ Πατρών</w:t>
      </w:r>
      <w:r>
        <w:rPr>
          <w:rFonts w:eastAsia="Times New Roman"/>
          <w:szCs w:val="24"/>
        </w:rPr>
        <w:t>,</w:t>
      </w:r>
      <w:r w:rsidRPr="00530E12">
        <w:rPr>
          <w:rFonts w:eastAsia="Times New Roman"/>
          <w:szCs w:val="24"/>
        </w:rPr>
        <w:t xml:space="preserve"> ο οποίος </w:t>
      </w:r>
      <w:r>
        <w:rPr>
          <w:rFonts w:eastAsia="Times New Roman"/>
          <w:szCs w:val="24"/>
        </w:rPr>
        <w:t xml:space="preserve">μου λέει: «Κύριε Φωτήλα, </w:t>
      </w:r>
      <w:r w:rsidRPr="00530E12">
        <w:rPr>
          <w:rFonts w:eastAsia="Times New Roman"/>
          <w:szCs w:val="24"/>
        </w:rPr>
        <w:t>ονομάζομαι</w:t>
      </w:r>
      <w:r>
        <w:rPr>
          <w:rFonts w:eastAsia="Times New Roman"/>
          <w:szCs w:val="24"/>
        </w:rPr>
        <w:t>…</w:t>
      </w:r>
      <w:r>
        <w:rPr>
          <w:rFonts w:eastAsia="Times New Roman"/>
          <w:szCs w:val="24"/>
        </w:rPr>
        <w:br/>
      </w:r>
      <w:r w:rsidRPr="00530E12">
        <w:rPr>
          <w:rFonts w:eastAsia="Times New Roman"/>
          <w:szCs w:val="24"/>
        </w:rPr>
        <w:t xml:space="preserve"> </w:t>
      </w:r>
      <w:r>
        <w:rPr>
          <w:rFonts w:eastAsia="Times New Roman"/>
          <w:szCs w:val="24"/>
        </w:rPr>
        <w:t>-</w:t>
      </w:r>
      <w:r w:rsidRPr="00530E12">
        <w:rPr>
          <w:rFonts w:eastAsia="Times New Roman"/>
          <w:szCs w:val="24"/>
        </w:rPr>
        <w:t>παραλείπω το όνομα</w:t>
      </w:r>
      <w:r>
        <w:rPr>
          <w:rFonts w:eastAsia="Times New Roman"/>
          <w:szCs w:val="24"/>
        </w:rPr>
        <w:t>-,</w:t>
      </w:r>
      <w:r w:rsidRPr="00530E12">
        <w:rPr>
          <w:rFonts w:eastAsia="Times New Roman"/>
          <w:szCs w:val="24"/>
        </w:rPr>
        <w:t xml:space="preserve"> </w:t>
      </w:r>
      <w:r>
        <w:rPr>
          <w:rFonts w:eastAsia="Times New Roman"/>
          <w:szCs w:val="24"/>
        </w:rPr>
        <w:t>«…Είμαι μαθητής της</w:t>
      </w:r>
      <w:r w:rsidRPr="00530E12">
        <w:rPr>
          <w:rFonts w:eastAsia="Times New Roman"/>
          <w:szCs w:val="24"/>
        </w:rPr>
        <w:t xml:space="preserve"> </w:t>
      </w:r>
      <w:r w:rsidRPr="0015428C">
        <w:rPr>
          <w:rFonts w:eastAsia="Times New Roman"/>
          <w:szCs w:val="24"/>
        </w:rPr>
        <w:t>Β</w:t>
      </w:r>
      <w:r>
        <w:rPr>
          <w:rFonts w:eastAsia="Times New Roman"/>
          <w:szCs w:val="24"/>
        </w:rPr>
        <w:t>΄</w:t>
      </w:r>
      <w:r w:rsidRPr="00530E12">
        <w:rPr>
          <w:rFonts w:eastAsia="Times New Roman"/>
          <w:szCs w:val="24"/>
        </w:rPr>
        <w:t xml:space="preserve"> </w:t>
      </w:r>
      <w:r>
        <w:rPr>
          <w:rFonts w:eastAsia="Times New Roman"/>
          <w:szCs w:val="24"/>
        </w:rPr>
        <w:t>λ</w:t>
      </w:r>
      <w:r w:rsidRPr="00530E12">
        <w:rPr>
          <w:rFonts w:eastAsia="Times New Roman"/>
          <w:szCs w:val="24"/>
        </w:rPr>
        <w:t xml:space="preserve">υκείου </w:t>
      </w:r>
      <w:r>
        <w:rPr>
          <w:rFonts w:eastAsia="Times New Roman"/>
          <w:szCs w:val="24"/>
        </w:rPr>
        <w:t>του Πειραματικού</w:t>
      </w:r>
      <w:r w:rsidRPr="00530E12">
        <w:rPr>
          <w:rFonts w:eastAsia="Times New Roman"/>
          <w:szCs w:val="24"/>
        </w:rPr>
        <w:t xml:space="preserve"> ΓΕΛ Πατρών</w:t>
      </w:r>
      <w:r>
        <w:rPr>
          <w:rFonts w:eastAsia="Times New Roman"/>
          <w:szCs w:val="24"/>
        </w:rPr>
        <w:t>.</w:t>
      </w:r>
      <w:r w:rsidRPr="00530E12">
        <w:rPr>
          <w:rFonts w:eastAsia="Times New Roman"/>
          <w:szCs w:val="24"/>
        </w:rPr>
        <w:t xml:space="preserve"> </w:t>
      </w:r>
      <w:r>
        <w:rPr>
          <w:rFonts w:eastAsia="Times New Roman"/>
          <w:szCs w:val="24"/>
        </w:rPr>
        <w:t>Το 2018 συμμετείχα</w:t>
      </w:r>
      <w:r w:rsidRPr="00530E12">
        <w:rPr>
          <w:rFonts w:eastAsia="Times New Roman"/>
          <w:szCs w:val="24"/>
        </w:rPr>
        <w:t xml:space="preserve"> στον Πανελλήνιο Διαγωνισμό Πληροφορικής και ήμουν από τα τέσσερα άτομα που κατάφεραν να μπουν στην </w:t>
      </w:r>
      <w:r>
        <w:rPr>
          <w:rFonts w:eastAsia="Times New Roman"/>
          <w:szCs w:val="24"/>
        </w:rPr>
        <w:t>ε</w:t>
      </w:r>
      <w:r w:rsidRPr="00530E12">
        <w:rPr>
          <w:rFonts w:eastAsia="Times New Roman"/>
          <w:szCs w:val="24"/>
        </w:rPr>
        <w:t xml:space="preserve">θνική </w:t>
      </w:r>
      <w:r>
        <w:rPr>
          <w:rFonts w:eastAsia="Times New Roman"/>
          <w:szCs w:val="24"/>
        </w:rPr>
        <w:t>ο</w:t>
      </w:r>
      <w:r w:rsidRPr="00530E12">
        <w:rPr>
          <w:rFonts w:eastAsia="Times New Roman"/>
          <w:szCs w:val="24"/>
        </w:rPr>
        <w:t>μάδα</w:t>
      </w:r>
      <w:r>
        <w:rPr>
          <w:rFonts w:eastAsia="Times New Roman"/>
          <w:szCs w:val="24"/>
        </w:rPr>
        <w:t>.</w:t>
      </w:r>
      <w:r w:rsidRPr="00530E12">
        <w:rPr>
          <w:rFonts w:eastAsia="Times New Roman"/>
          <w:szCs w:val="24"/>
        </w:rPr>
        <w:t xml:space="preserve"> </w:t>
      </w:r>
      <w:r>
        <w:rPr>
          <w:rFonts w:eastAsia="Times New Roman"/>
          <w:szCs w:val="24"/>
        </w:rPr>
        <w:t>Έ</w:t>
      </w:r>
      <w:r w:rsidRPr="00530E12">
        <w:rPr>
          <w:rFonts w:eastAsia="Times New Roman"/>
          <w:szCs w:val="24"/>
        </w:rPr>
        <w:t xml:space="preserve">τσι </w:t>
      </w:r>
      <w:r>
        <w:rPr>
          <w:rFonts w:eastAsia="Times New Roman"/>
          <w:szCs w:val="24"/>
        </w:rPr>
        <w:t>διαγωνίστηκα</w:t>
      </w:r>
      <w:r w:rsidRPr="00530E12">
        <w:rPr>
          <w:rFonts w:eastAsia="Times New Roman"/>
          <w:szCs w:val="24"/>
        </w:rPr>
        <w:t xml:space="preserve"> στη Διεθνή Ολυμπιάδα </w:t>
      </w:r>
      <w:r>
        <w:rPr>
          <w:rFonts w:eastAsia="Times New Roman"/>
          <w:szCs w:val="24"/>
        </w:rPr>
        <w:t>Π</w:t>
      </w:r>
      <w:r w:rsidRPr="00530E12">
        <w:rPr>
          <w:rFonts w:eastAsia="Times New Roman"/>
          <w:szCs w:val="24"/>
        </w:rPr>
        <w:t>ληροφορικής στ</w:t>
      </w:r>
      <w:r>
        <w:rPr>
          <w:rFonts w:eastAsia="Times New Roman"/>
          <w:szCs w:val="24"/>
        </w:rPr>
        <w:t xml:space="preserve">ην Ιαπωνία, </w:t>
      </w:r>
      <w:r w:rsidRPr="00530E12">
        <w:rPr>
          <w:rFonts w:eastAsia="Times New Roman"/>
          <w:szCs w:val="24"/>
        </w:rPr>
        <w:t xml:space="preserve">στην </w:t>
      </w:r>
      <w:proofErr w:type="spellStart"/>
      <w:r>
        <w:rPr>
          <w:rFonts w:eastAsia="Times New Roman"/>
          <w:szCs w:val="24"/>
        </w:rPr>
        <w:t>Τσουκούμπα</w:t>
      </w:r>
      <w:proofErr w:type="spellEnd"/>
      <w:r>
        <w:rPr>
          <w:rFonts w:eastAsia="Times New Roman"/>
          <w:szCs w:val="24"/>
        </w:rPr>
        <w:t xml:space="preserve">, </w:t>
      </w:r>
      <w:r w:rsidRPr="00530E12">
        <w:rPr>
          <w:rFonts w:eastAsia="Times New Roman"/>
          <w:szCs w:val="24"/>
        </w:rPr>
        <w:t>όπου πήρα χάλκινο μετάλλιο</w:t>
      </w:r>
      <w:r>
        <w:rPr>
          <w:rFonts w:eastAsia="Times New Roman"/>
          <w:szCs w:val="24"/>
        </w:rPr>
        <w:t>, ε</w:t>
      </w:r>
      <w:r w:rsidRPr="00530E12">
        <w:rPr>
          <w:rFonts w:eastAsia="Times New Roman"/>
          <w:szCs w:val="24"/>
        </w:rPr>
        <w:t xml:space="preserve">πίσης στη </w:t>
      </w:r>
      <w:proofErr w:type="spellStart"/>
      <w:r>
        <w:rPr>
          <w:rFonts w:eastAsia="Times New Roman"/>
          <w:szCs w:val="24"/>
        </w:rPr>
        <w:t>Β</w:t>
      </w:r>
      <w:r w:rsidRPr="00530E12">
        <w:rPr>
          <w:rFonts w:eastAsia="Times New Roman"/>
          <w:szCs w:val="24"/>
        </w:rPr>
        <w:t>α</w:t>
      </w:r>
      <w:r w:rsidRPr="00530E12">
        <w:rPr>
          <w:rFonts w:eastAsia="Times New Roman"/>
          <w:szCs w:val="24"/>
        </w:rPr>
        <w:t>λκανιάδα</w:t>
      </w:r>
      <w:proofErr w:type="spellEnd"/>
      <w:r w:rsidRPr="00530E12">
        <w:rPr>
          <w:rFonts w:eastAsia="Times New Roman"/>
          <w:szCs w:val="24"/>
        </w:rPr>
        <w:t xml:space="preserve"> Πληροφορικής το 2018</w:t>
      </w:r>
      <w:r>
        <w:rPr>
          <w:rFonts w:eastAsia="Times New Roman"/>
          <w:szCs w:val="24"/>
        </w:rPr>
        <w:t xml:space="preserve"> κερδίζοντας</w:t>
      </w:r>
      <w:r w:rsidRPr="00530E12">
        <w:rPr>
          <w:rFonts w:eastAsia="Times New Roman"/>
          <w:szCs w:val="24"/>
        </w:rPr>
        <w:t xml:space="preserve"> χάλκινο μετάλλιο</w:t>
      </w:r>
      <w:r>
        <w:rPr>
          <w:rFonts w:eastAsia="Times New Roman"/>
          <w:szCs w:val="24"/>
        </w:rPr>
        <w:t>… -έ</w:t>
      </w:r>
      <w:r w:rsidRPr="00530E12">
        <w:rPr>
          <w:rFonts w:eastAsia="Times New Roman"/>
          <w:szCs w:val="24"/>
        </w:rPr>
        <w:t xml:space="preserve">χει και </w:t>
      </w:r>
      <w:r>
        <w:rPr>
          <w:rFonts w:eastAsia="Times New Roman"/>
          <w:szCs w:val="24"/>
        </w:rPr>
        <w:t xml:space="preserve">τους </w:t>
      </w:r>
      <w:r w:rsidRPr="00530E12">
        <w:rPr>
          <w:rFonts w:eastAsia="Times New Roman"/>
          <w:szCs w:val="24"/>
        </w:rPr>
        <w:t>συνδέσμο</w:t>
      </w:r>
      <w:r>
        <w:rPr>
          <w:rFonts w:eastAsia="Times New Roman"/>
          <w:szCs w:val="24"/>
        </w:rPr>
        <w:t>υς</w:t>
      </w:r>
      <w:r w:rsidRPr="00530E12">
        <w:rPr>
          <w:rFonts w:eastAsia="Times New Roman"/>
          <w:szCs w:val="24"/>
        </w:rPr>
        <w:t xml:space="preserve"> για να μη</w:t>
      </w:r>
      <w:r>
        <w:rPr>
          <w:rFonts w:eastAsia="Times New Roman"/>
          <w:szCs w:val="24"/>
        </w:rPr>
        <w:t>ν</w:t>
      </w:r>
      <w:r w:rsidRPr="00530E12">
        <w:rPr>
          <w:rFonts w:eastAsia="Times New Roman"/>
          <w:szCs w:val="24"/>
        </w:rPr>
        <w:t xml:space="preserve"> νομίζουμε ότι μας λέει ψέματα</w:t>
      </w:r>
      <w:r>
        <w:rPr>
          <w:rFonts w:eastAsia="Times New Roman"/>
          <w:szCs w:val="24"/>
        </w:rPr>
        <w:t>-</w:t>
      </w:r>
      <w:r w:rsidRPr="00530E12">
        <w:rPr>
          <w:rFonts w:eastAsia="Times New Roman"/>
          <w:szCs w:val="24"/>
        </w:rPr>
        <w:t xml:space="preserve"> </w:t>
      </w:r>
      <w:r>
        <w:rPr>
          <w:rFonts w:eastAsia="Times New Roman"/>
          <w:szCs w:val="24"/>
        </w:rPr>
        <w:t>«…</w:t>
      </w:r>
      <w:r w:rsidRPr="00530E12">
        <w:rPr>
          <w:rFonts w:eastAsia="Times New Roman"/>
          <w:szCs w:val="24"/>
        </w:rPr>
        <w:t>και στην Ευρωπαϊκή Ολυμπιάδα Πληροφορικής Νέων το 2017 αργυρό μετάλλιο</w:t>
      </w:r>
      <w:r>
        <w:rPr>
          <w:rFonts w:eastAsia="Times New Roman"/>
          <w:szCs w:val="24"/>
        </w:rPr>
        <w:t xml:space="preserve">». </w:t>
      </w:r>
    </w:p>
    <w:p w14:paraId="2E2474A7" w14:textId="77777777" w:rsidR="00ED3BF8" w:rsidRDefault="009F432D">
      <w:pPr>
        <w:spacing w:after="0" w:line="600" w:lineRule="auto"/>
        <w:ind w:firstLine="720"/>
        <w:jc w:val="both"/>
        <w:rPr>
          <w:rFonts w:eastAsia="Times New Roman"/>
          <w:szCs w:val="24"/>
        </w:rPr>
      </w:pPr>
      <w:r>
        <w:rPr>
          <w:rFonts w:eastAsia="Times New Roman"/>
          <w:szCs w:val="24"/>
        </w:rPr>
        <w:t>Σ</w:t>
      </w:r>
      <w:r w:rsidRPr="00530E12">
        <w:rPr>
          <w:rFonts w:eastAsia="Times New Roman"/>
          <w:szCs w:val="24"/>
        </w:rPr>
        <w:t>ύμφωνα με τους νόμους</w:t>
      </w:r>
      <w:r>
        <w:rPr>
          <w:rFonts w:eastAsia="Times New Roman"/>
          <w:szCs w:val="24"/>
        </w:rPr>
        <w:t>,</w:t>
      </w:r>
      <w:r w:rsidRPr="00530E12">
        <w:rPr>
          <w:rFonts w:eastAsia="Times New Roman"/>
          <w:szCs w:val="24"/>
        </w:rPr>
        <w:t xml:space="preserve"> </w:t>
      </w:r>
      <w:r>
        <w:rPr>
          <w:rFonts w:eastAsia="Times New Roman"/>
          <w:szCs w:val="24"/>
        </w:rPr>
        <w:t>λ</w:t>
      </w:r>
      <w:r w:rsidRPr="00530E12">
        <w:rPr>
          <w:rFonts w:eastAsia="Times New Roman"/>
          <w:szCs w:val="24"/>
        </w:rPr>
        <w:t>οιπόν</w:t>
      </w:r>
      <w:r>
        <w:rPr>
          <w:rFonts w:eastAsia="Times New Roman"/>
          <w:szCs w:val="24"/>
        </w:rPr>
        <w:t>,</w:t>
      </w:r>
      <w:r w:rsidRPr="00530E12">
        <w:rPr>
          <w:rFonts w:eastAsia="Times New Roman"/>
          <w:szCs w:val="24"/>
        </w:rPr>
        <w:t xml:space="preserve"> λέει του 2003 και το</w:t>
      </w:r>
      <w:r w:rsidRPr="00530E12">
        <w:rPr>
          <w:rFonts w:eastAsia="Times New Roman"/>
          <w:szCs w:val="24"/>
        </w:rPr>
        <w:t>υ 2015</w:t>
      </w:r>
      <w:r>
        <w:rPr>
          <w:rFonts w:eastAsia="Times New Roman"/>
          <w:szCs w:val="24"/>
        </w:rPr>
        <w:t>,</w:t>
      </w:r>
      <w:r w:rsidRPr="00530E12">
        <w:rPr>
          <w:rFonts w:eastAsia="Times New Roman"/>
          <w:szCs w:val="24"/>
        </w:rPr>
        <w:t xml:space="preserve"> </w:t>
      </w:r>
      <w:r>
        <w:rPr>
          <w:rFonts w:eastAsia="Times New Roman"/>
          <w:szCs w:val="24"/>
        </w:rPr>
        <w:t>κ</w:t>
      </w:r>
      <w:r w:rsidRPr="00530E12">
        <w:rPr>
          <w:rFonts w:eastAsia="Times New Roman"/>
          <w:szCs w:val="24"/>
        </w:rPr>
        <w:t>ύριε Υπουργέ</w:t>
      </w:r>
      <w:r>
        <w:rPr>
          <w:rFonts w:eastAsia="Times New Roman"/>
          <w:szCs w:val="24"/>
        </w:rPr>
        <w:t>,</w:t>
      </w:r>
      <w:r w:rsidRPr="00530E12">
        <w:rPr>
          <w:rFonts w:eastAsia="Times New Roman"/>
          <w:szCs w:val="24"/>
        </w:rPr>
        <w:t xml:space="preserve"> όσοι έχουν διακριθεί σε όλους αυτούς τους παραπάνω διαγωνισμούς</w:t>
      </w:r>
      <w:r>
        <w:rPr>
          <w:rFonts w:eastAsia="Times New Roman"/>
          <w:szCs w:val="24"/>
        </w:rPr>
        <w:t xml:space="preserve">, μπορούν </w:t>
      </w:r>
      <w:r w:rsidRPr="00530E12">
        <w:rPr>
          <w:rFonts w:eastAsia="Times New Roman"/>
          <w:szCs w:val="24"/>
        </w:rPr>
        <w:t>να περάσουν κ</w:t>
      </w:r>
      <w:r>
        <w:rPr>
          <w:rFonts w:eastAsia="Times New Roman"/>
          <w:szCs w:val="24"/>
        </w:rPr>
        <w:t xml:space="preserve">αθ’ </w:t>
      </w:r>
      <w:r w:rsidRPr="00530E12">
        <w:rPr>
          <w:rFonts w:eastAsia="Times New Roman"/>
          <w:szCs w:val="24"/>
        </w:rPr>
        <w:t>υπέ</w:t>
      </w:r>
      <w:r>
        <w:rPr>
          <w:rFonts w:eastAsia="Times New Roman"/>
          <w:szCs w:val="24"/>
        </w:rPr>
        <w:t xml:space="preserve">ρβαση του αριθμού εισακτέων σε </w:t>
      </w:r>
      <w:r>
        <w:rPr>
          <w:rFonts w:eastAsia="Times New Roman"/>
          <w:szCs w:val="24"/>
        </w:rPr>
        <w:t>τ</w:t>
      </w:r>
      <w:r w:rsidRPr="00530E12">
        <w:rPr>
          <w:rFonts w:eastAsia="Times New Roman"/>
          <w:szCs w:val="24"/>
        </w:rPr>
        <w:t xml:space="preserve">μήματα </w:t>
      </w:r>
      <w:r>
        <w:rPr>
          <w:rFonts w:eastAsia="Times New Roman"/>
          <w:szCs w:val="24"/>
        </w:rPr>
        <w:t>τ</w:t>
      </w:r>
      <w:r w:rsidRPr="00530E12">
        <w:rPr>
          <w:rFonts w:eastAsia="Times New Roman"/>
          <w:szCs w:val="24"/>
        </w:rPr>
        <w:t xml:space="preserve">ριτοβάθμιας </w:t>
      </w:r>
      <w:r>
        <w:rPr>
          <w:rFonts w:eastAsia="Times New Roman"/>
          <w:szCs w:val="24"/>
        </w:rPr>
        <w:t>ε</w:t>
      </w:r>
      <w:r w:rsidRPr="00530E12">
        <w:rPr>
          <w:rFonts w:eastAsia="Times New Roman"/>
          <w:szCs w:val="24"/>
        </w:rPr>
        <w:t>κπαίδευσης των κατευθύνσεων θετικών σπουδών</w:t>
      </w:r>
      <w:r>
        <w:rPr>
          <w:rFonts w:eastAsia="Times New Roman"/>
          <w:szCs w:val="24"/>
        </w:rPr>
        <w:t>,</w:t>
      </w:r>
      <w:r w:rsidRPr="00530E12">
        <w:rPr>
          <w:rFonts w:eastAsia="Times New Roman"/>
          <w:szCs w:val="24"/>
        </w:rPr>
        <w:t xml:space="preserve"> καθώς και </w:t>
      </w:r>
      <w:r>
        <w:rPr>
          <w:rFonts w:eastAsia="Times New Roman"/>
          <w:szCs w:val="24"/>
        </w:rPr>
        <w:t>Ο</w:t>
      </w:r>
      <w:r w:rsidRPr="00530E12">
        <w:rPr>
          <w:rFonts w:eastAsia="Times New Roman"/>
          <w:szCs w:val="24"/>
        </w:rPr>
        <w:t xml:space="preserve">ικονομίας και </w:t>
      </w:r>
      <w:r>
        <w:rPr>
          <w:rFonts w:eastAsia="Times New Roman"/>
          <w:szCs w:val="24"/>
        </w:rPr>
        <w:t>Π</w:t>
      </w:r>
      <w:r w:rsidRPr="00530E12">
        <w:rPr>
          <w:rFonts w:eastAsia="Times New Roman"/>
          <w:szCs w:val="24"/>
        </w:rPr>
        <w:t>ληροφορικής</w:t>
      </w:r>
      <w:r>
        <w:rPr>
          <w:rFonts w:eastAsia="Times New Roman"/>
          <w:szCs w:val="24"/>
        </w:rPr>
        <w:t>.</w:t>
      </w:r>
      <w:r w:rsidRPr="00530E12">
        <w:rPr>
          <w:rFonts w:eastAsia="Times New Roman"/>
          <w:szCs w:val="24"/>
        </w:rPr>
        <w:t xml:space="preserve"> </w:t>
      </w:r>
      <w:r>
        <w:rPr>
          <w:rFonts w:eastAsia="Times New Roman"/>
          <w:szCs w:val="24"/>
        </w:rPr>
        <w:t>«Όμως,</w:t>
      </w:r>
      <w:r w:rsidRPr="00530E12">
        <w:rPr>
          <w:rFonts w:eastAsia="Times New Roman"/>
          <w:szCs w:val="24"/>
        </w:rPr>
        <w:t xml:space="preserve"> με τις αλλαγές που έρχονται τώρα</w:t>
      </w:r>
      <w:r>
        <w:rPr>
          <w:rFonts w:eastAsia="Times New Roman"/>
          <w:szCs w:val="24"/>
        </w:rPr>
        <w:t>,</w:t>
      </w:r>
      <w:r w:rsidRPr="00530E12">
        <w:rPr>
          <w:rFonts w:eastAsia="Times New Roman"/>
          <w:szCs w:val="24"/>
        </w:rPr>
        <w:t xml:space="preserve"> </w:t>
      </w:r>
      <w:r>
        <w:rPr>
          <w:rFonts w:eastAsia="Times New Roman"/>
          <w:szCs w:val="24"/>
        </w:rPr>
        <w:t>κ</w:t>
      </w:r>
      <w:r w:rsidRPr="00530E12">
        <w:rPr>
          <w:rFonts w:eastAsia="Times New Roman"/>
          <w:szCs w:val="24"/>
        </w:rPr>
        <w:t>ύριε Υπουργέ</w:t>
      </w:r>
      <w:r>
        <w:rPr>
          <w:rFonts w:eastAsia="Times New Roman"/>
          <w:szCs w:val="24"/>
        </w:rPr>
        <w:t>…»</w:t>
      </w:r>
      <w:r w:rsidRPr="00530E12">
        <w:rPr>
          <w:rFonts w:eastAsia="Times New Roman"/>
          <w:szCs w:val="24"/>
        </w:rPr>
        <w:t xml:space="preserve"> </w:t>
      </w:r>
      <w:r>
        <w:rPr>
          <w:rFonts w:eastAsia="Times New Roman"/>
          <w:szCs w:val="24"/>
        </w:rPr>
        <w:t xml:space="preserve">-όπως </w:t>
      </w:r>
      <w:r w:rsidRPr="00530E12">
        <w:rPr>
          <w:rFonts w:eastAsia="Times New Roman"/>
          <w:szCs w:val="24"/>
        </w:rPr>
        <w:t>λέει ο μαθητής</w:t>
      </w:r>
      <w:r>
        <w:rPr>
          <w:rFonts w:eastAsia="Times New Roman"/>
          <w:szCs w:val="24"/>
        </w:rPr>
        <w:t>-</w:t>
      </w:r>
      <w:r w:rsidRPr="00530E12">
        <w:rPr>
          <w:rFonts w:eastAsia="Times New Roman"/>
          <w:szCs w:val="24"/>
        </w:rPr>
        <w:t xml:space="preserve"> </w:t>
      </w:r>
      <w:r>
        <w:rPr>
          <w:rFonts w:eastAsia="Times New Roman"/>
          <w:szCs w:val="24"/>
        </w:rPr>
        <w:t>«…</w:t>
      </w:r>
      <w:r w:rsidRPr="00530E12">
        <w:rPr>
          <w:rFonts w:eastAsia="Times New Roman"/>
          <w:szCs w:val="24"/>
        </w:rPr>
        <w:t xml:space="preserve">πλέον η </w:t>
      </w:r>
      <w:r>
        <w:rPr>
          <w:rFonts w:eastAsia="Times New Roman"/>
          <w:szCs w:val="24"/>
        </w:rPr>
        <w:lastRenderedPageBreak/>
        <w:t>π</w:t>
      </w:r>
      <w:r w:rsidRPr="00530E12">
        <w:rPr>
          <w:rFonts w:eastAsia="Times New Roman"/>
          <w:szCs w:val="24"/>
        </w:rPr>
        <w:t>ληροφορική παύει να είναι μάθημα</w:t>
      </w:r>
      <w:r>
        <w:rPr>
          <w:rFonts w:eastAsia="Times New Roman"/>
          <w:szCs w:val="24"/>
        </w:rPr>
        <w:t>,</w:t>
      </w:r>
      <w:r w:rsidRPr="00530E12">
        <w:rPr>
          <w:rFonts w:eastAsia="Times New Roman"/>
          <w:szCs w:val="24"/>
        </w:rPr>
        <w:t xml:space="preserve"> που περιλαμβάνεται στη θετική ομάδα προσανατολισμού</w:t>
      </w:r>
      <w:r>
        <w:rPr>
          <w:rFonts w:eastAsia="Times New Roman"/>
          <w:szCs w:val="24"/>
        </w:rPr>
        <w:t>,</w:t>
      </w:r>
      <w:r w:rsidRPr="00530E12">
        <w:rPr>
          <w:rFonts w:eastAsia="Times New Roman"/>
          <w:szCs w:val="24"/>
        </w:rPr>
        <w:t xml:space="preserve"> με αποτέλεσμα εγώ και οι άλλοι μαθητές</w:t>
      </w:r>
      <w:r>
        <w:rPr>
          <w:rFonts w:eastAsia="Times New Roman"/>
          <w:szCs w:val="24"/>
        </w:rPr>
        <w:t>,</w:t>
      </w:r>
      <w:r w:rsidRPr="00530E12">
        <w:rPr>
          <w:rFonts w:eastAsia="Times New Roman"/>
          <w:szCs w:val="24"/>
        </w:rPr>
        <w:t xml:space="preserve"> με τις ίδιες διακρίσεις στην </w:t>
      </w:r>
      <w:r>
        <w:rPr>
          <w:rFonts w:eastAsia="Times New Roman"/>
          <w:szCs w:val="24"/>
        </w:rPr>
        <w:t>π</w:t>
      </w:r>
      <w:r w:rsidRPr="00530E12">
        <w:rPr>
          <w:rFonts w:eastAsia="Times New Roman"/>
          <w:szCs w:val="24"/>
        </w:rPr>
        <w:t>ληροφορικ</w:t>
      </w:r>
      <w:r w:rsidRPr="00530E12">
        <w:rPr>
          <w:rFonts w:eastAsia="Times New Roman"/>
          <w:szCs w:val="24"/>
        </w:rPr>
        <w:t>ή</w:t>
      </w:r>
      <w:r>
        <w:rPr>
          <w:rFonts w:eastAsia="Times New Roman"/>
          <w:szCs w:val="24"/>
        </w:rPr>
        <w:t>, να αποκλειό</w:t>
      </w:r>
      <w:r w:rsidRPr="00530E12">
        <w:rPr>
          <w:rFonts w:eastAsia="Times New Roman"/>
          <w:szCs w:val="24"/>
        </w:rPr>
        <w:t xml:space="preserve">μαστε από τις </w:t>
      </w:r>
      <w:r>
        <w:rPr>
          <w:rFonts w:eastAsia="Times New Roman"/>
          <w:szCs w:val="24"/>
        </w:rPr>
        <w:t>σ</w:t>
      </w:r>
      <w:r w:rsidRPr="00530E12">
        <w:rPr>
          <w:rFonts w:eastAsia="Times New Roman"/>
          <w:szCs w:val="24"/>
        </w:rPr>
        <w:t>χολές των πολυτεχνείων</w:t>
      </w:r>
      <w:r>
        <w:rPr>
          <w:rFonts w:eastAsia="Times New Roman"/>
          <w:szCs w:val="24"/>
        </w:rPr>
        <w:t>,</w:t>
      </w:r>
      <w:r w:rsidRPr="00530E12">
        <w:rPr>
          <w:rFonts w:eastAsia="Times New Roman"/>
          <w:szCs w:val="24"/>
        </w:rPr>
        <w:t xml:space="preserve"> </w:t>
      </w:r>
      <w:r>
        <w:rPr>
          <w:rFonts w:eastAsia="Times New Roman"/>
          <w:szCs w:val="24"/>
        </w:rPr>
        <w:t xml:space="preserve">πέρα, </w:t>
      </w:r>
      <w:r w:rsidRPr="00530E12">
        <w:rPr>
          <w:rFonts w:eastAsia="Times New Roman"/>
          <w:szCs w:val="24"/>
        </w:rPr>
        <w:t>δηλαδή</w:t>
      </w:r>
      <w:r>
        <w:rPr>
          <w:rFonts w:eastAsia="Times New Roman"/>
          <w:szCs w:val="24"/>
        </w:rPr>
        <w:t>,</w:t>
      </w:r>
      <w:r w:rsidRPr="00530E12">
        <w:rPr>
          <w:rFonts w:eastAsia="Times New Roman"/>
          <w:szCs w:val="24"/>
        </w:rPr>
        <w:t xml:space="preserve"> από τον αριθμό των εισακτέων</w:t>
      </w:r>
      <w:r>
        <w:rPr>
          <w:rFonts w:eastAsia="Times New Roman"/>
          <w:szCs w:val="24"/>
        </w:rPr>
        <w:t>,</w:t>
      </w:r>
      <w:r w:rsidRPr="00530E12">
        <w:rPr>
          <w:rFonts w:eastAsia="Times New Roman"/>
          <w:szCs w:val="24"/>
        </w:rPr>
        <w:t xml:space="preserve"> όπως ίσχυε με το προηγούμενο νομοσχέδιο</w:t>
      </w:r>
      <w:r>
        <w:rPr>
          <w:rFonts w:eastAsia="Times New Roman"/>
          <w:szCs w:val="24"/>
        </w:rPr>
        <w:t>,</w:t>
      </w:r>
      <w:r w:rsidRPr="00530E12">
        <w:rPr>
          <w:rFonts w:eastAsia="Times New Roman"/>
          <w:szCs w:val="24"/>
        </w:rPr>
        <w:t xml:space="preserve"> πολλές από τις οποίες έχουν άμεση σχέση</w:t>
      </w:r>
      <w:r>
        <w:rPr>
          <w:rFonts w:eastAsia="Times New Roman"/>
          <w:szCs w:val="24"/>
        </w:rPr>
        <w:t xml:space="preserve">». </w:t>
      </w:r>
    </w:p>
    <w:p w14:paraId="2E2474A8" w14:textId="77777777" w:rsidR="00ED3BF8" w:rsidRDefault="009F432D">
      <w:pPr>
        <w:spacing w:after="0"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Από π</w:t>
      </w:r>
      <w:r>
        <w:rPr>
          <w:rFonts w:eastAsia="Times New Roman" w:cs="Times New Roman"/>
          <w:szCs w:val="24"/>
        </w:rPr>
        <w:t>ού προκύπτει αυτό;</w:t>
      </w:r>
    </w:p>
    <w:p w14:paraId="2E2474A9" w14:textId="77777777" w:rsidR="00ED3BF8" w:rsidRDefault="009F432D">
      <w:pPr>
        <w:spacing w:after="0" w:line="600" w:lineRule="auto"/>
        <w:ind w:firstLine="720"/>
        <w:jc w:val="both"/>
        <w:rPr>
          <w:rFonts w:eastAsia="Times New Roman"/>
          <w:szCs w:val="24"/>
        </w:rPr>
      </w:pPr>
      <w:r>
        <w:rPr>
          <w:rFonts w:eastAsia="Times New Roman" w:cs="Times New Roman"/>
          <w:b/>
          <w:szCs w:val="24"/>
        </w:rPr>
        <w:t xml:space="preserve">ΙΑΣΟΝΑΣ </w:t>
      </w:r>
      <w:r w:rsidRPr="00A94E90">
        <w:rPr>
          <w:rFonts w:eastAsia="Times New Roman" w:cs="Times New Roman"/>
          <w:b/>
          <w:szCs w:val="24"/>
        </w:rPr>
        <w:t>ΦΩΤΗΛΑΣ:</w:t>
      </w:r>
      <w:r>
        <w:rPr>
          <w:rFonts w:eastAsia="Times New Roman" w:cs="Times New Roman"/>
          <w:szCs w:val="24"/>
        </w:rPr>
        <w:t xml:space="preserve"> Π</w:t>
      </w:r>
      <w:r w:rsidRPr="00530E12">
        <w:rPr>
          <w:rFonts w:eastAsia="Times New Roman"/>
          <w:szCs w:val="24"/>
        </w:rPr>
        <w:t>ροκύπτει</w:t>
      </w:r>
      <w:r>
        <w:rPr>
          <w:rFonts w:eastAsia="Times New Roman"/>
          <w:szCs w:val="24"/>
        </w:rPr>
        <w:t>. Το λέει ο μαθητής. Δείτε μέσα. Προκύπτει.</w:t>
      </w:r>
    </w:p>
    <w:p w14:paraId="2E2474AA" w14:textId="77777777" w:rsidR="00ED3BF8" w:rsidRDefault="009F432D">
      <w:pPr>
        <w:spacing w:after="0" w:line="600" w:lineRule="auto"/>
        <w:ind w:firstLine="720"/>
        <w:jc w:val="both"/>
        <w:rPr>
          <w:rFonts w:eastAsia="Times New Roman"/>
          <w:szCs w:val="24"/>
        </w:rPr>
      </w:pPr>
      <w:r>
        <w:rPr>
          <w:rFonts w:eastAsia="Times New Roman"/>
          <w:szCs w:val="24"/>
        </w:rPr>
        <w:t>Και συνεχίζει ο μαθητής: «Είναι κατάφο</w:t>
      </w:r>
      <w:r w:rsidRPr="00530E12">
        <w:rPr>
          <w:rFonts w:eastAsia="Times New Roman"/>
          <w:szCs w:val="24"/>
        </w:rPr>
        <w:t>ρη αδικία να μην έχω</w:t>
      </w:r>
      <w:r>
        <w:rPr>
          <w:rFonts w:eastAsia="Times New Roman"/>
          <w:szCs w:val="24"/>
        </w:rPr>
        <w:t xml:space="preserve"> εγώ</w:t>
      </w:r>
      <w:r w:rsidRPr="00530E12">
        <w:rPr>
          <w:rFonts w:eastAsia="Times New Roman"/>
          <w:szCs w:val="24"/>
        </w:rPr>
        <w:t xml:space="preserve"> το προνόμιο αυτό</w:t>
      </w:r>
      <w:r>
        <w:rPr>
          <w:rFonts w:eastAsia="Times New Roman"/>
          <w:szCs w:val="24"/>
        </w:rPr>
        <w:t>,</w:t>
      </w:r>
      <w:r w:rsidRPr="00530E12">
        <w:rPr>
          <w:rFonts w:eastAsia="Times New Roman"/>
          <w:szCs w:val="24"/>
        </w:rPr>
        <w:t xml:space="preserve"> τη στιγμή που ο χρόνος και το διάβασμα που αφιερών</w:t>
      </w:r>
      <w:r>
        <w:rPr>
          <w:rFonts w:eastAsia="Times New Roman"/>
          <w:szCs w:val="24"/>
        </w:rPr>
        <w:t>ω</w:t>
      </w:r>
      <w:r w:rsidRPr="00530E12">
        <w:rPr>
          <w:rFonts w:eastAsia="Times New Roman"/>
          <w:szCs w:val="24"/>
        </w:rPr>
        <w:t xml:space="preserve"> στην προετοιμασία </w:t>
      </w:r>
      <w:r>
        <w:rPr>
          <w:rFonts w:eastAsia="Times New Roman"/>
          <w:szCs w:val="24"/>
        </w:rPr>
        <w:t>για τις διεθνείς</w:t>
      </w:r>
      <w:r>
        <w:rPr>
          <w:rFonts w:eastAsia="Times New Roman"/>
          <w:szCs w:val="24"/>
        </w:rPr>
        <w:t xml:space="preserve"> Ο</w:t>
      </w:r>
      <w:r w:rsidRPr="00530E12">
        <w:rPr>
          <w:rFonts w:eastAsia="Times New Roman"/>
          <w:szCs w:val="24"/>
        </w:rPr>
        <w:t>λυμπιάδες</w:t>
      </w:r>
      <w:r>
        <w:rPr>
          <w:rFonts w:eastAsia="Times New Roman"/>
          <w:szCs w:val="24"/>
        </w:rPr>
        <w:t>,</w:t>
      </w:r>
      <w:r w:rsidRPr="00530E12">
        <w:rPr>
          <w:rFonts w:eastAsia="Times New Roman"/>
          <w:szCs w:val="24"/>
        </w:rPr>
        <w:t xml:space="preserve"> είναι αναμφισβήτητα </w:t>
      </w:r>
      <w:r>
        <w:rPr>
          <w:rFonts w:eastAsia="Times New Roman"/>
          <w:szCs w:val="24"/>
        </w:rPr>
        <w:t>περισσότερος</w:t>
      </w:r>
      <w:r w:rsidRPr="00530E12">
        <w:rPr>
          <w:rFonts w:eastAsia="Times New Roman"/>
          <w:szCs w:val="24"/>
        </w:rPr>
        <w:t xml:space="preserve"> από </w:t>
      </w:r>
      <w:r>
        <w:rPr>
          <w:rFonts w:eastAsia="Times New Roman"/>
          <w:szCs w:val="24"/>
        </w:rPr>
        <w:t>ό,</w:t>
      </w:r>
      <w:r w:rsidRPr="00530E12">
        <w:rPr>
          <w:rFonts w:eastAsia="Times New Roman"/>
          <w:szCs w:val="24"/>
        </w:rPr>
        <w:t xml:space="preserve">τι </w:t>
      </w:r>
      <w:r>
        <w:rPr>
          <w:rFonts w:eastAsia="Times New Roman"/>
          <w:szCs w:val="24"/>
        </w:rPr>
        <w:t>α</w:t>
      </w:r>
      <w:r w:rsidRPr="00530E12">
        <w:rPr>
          <w:rFonts w:eastAsia="Times New Roman"/>
          <w:szCs w:val="24"/>
        </w:rPr>
        <w:t>παιτείται για τις πανελλ</w:t>
      </w:r>
      <w:r>
        <w:rPr>
          <w:rFonts w:eastAsia="Times New Roman"/>
          <w:szCs w:val="24"/>
        </w:rPr>
        <w:t xml:space="preserve">αδικές εξετάσεις. Το σύστημα εκπαίδευσης της χώρας μας </w:t>
      </w:r>
      <w:r w:rsidRPr="00530E12">
        <w:rPr>
          <w:rFonts w:eastAsia="Times New Roman"/>
          <w:szCs w:val="24"/>
        </w:rPr>
        <w:t xml:space="preserve">πρέπει να επενδύει σε μαθητές σαν και </w:t>
      </w:r>
      <w:r>
        <w:rPr>
          <w:rFonts w:eastAsia="Times New Roman"/>
          <w:szCs w:val="24"/>
        </w:rPr>
        <w:t>ε</w:t>
      </w:r>
      <w:r w:rsidRPr="00530E12">
        <w:rPr>
          <w:rFonts w:eastAsia="Times New Roman"/>
          <w:szCs w:val="24"/>
        </w:rPr>
        <w:t>μένα</w:t>
      </w:r>
      <w:r>
        <w:rPr>
          <w:rFonts w:eastAsia="Times New Roman"/>
          <w:szCs w:val="24"/>
        </w:rPr>
        <w:t>,</w:t>
      </w:r>
      <w:r w:rsidRPr="00530E12">
        <w:rPr>
          <w:rFonts w:eastAsia="Times New Roman"/>
          <w:szCs w:val="24"/>
        </w:rPr>
        <w:t xml:space="preserve"> αφού φέρνουμε τόσα μετάλλια στη χώρα </w:t>
      </w:r>
      <w:r>
        <w:rPr>
          <w:rFonts w:eastAsia="Times New Roman"/>
          <w:szCs w:val="24"/>
        </w:rPr>
        <w:t>μας.</w:t>
      </w:r>
      <w:r w:rsidRPr="00530E12">
        <w:rPr>
          <w:rFonts w:eastAsia="Times New Roman"/>
          <w:szCs w:val="24"/>
        </w:rPr>
        <w:t xml:space="preserve"> </w:t>
      </w:r>
      <w:r>
        <w:rPr>
          <w:rFonts w:eastAsia="Times New Roman"/>
          <w:szCs w:val="24"/>
        </w:rPr>
        <w:t>Σ</w:t>
      </w:r>
      <w:r w:rsidRPr="00530E12">
        <w:rPr>
          <w:rFonts w:eastAsia="Times New Roman"/>
          <w:szCs w:val="24"/>
        </w:rPr>
        <w:t>ας παρακαλώ πολύ</w:t>
      </w:r>
      <w:r>
        <w:rPr>
          <w:rFonts w:eastAsia="Times New Roman"/>
          <w:szCs w:val="24"/>
        </w:rPr>
        <w:t>,</w:t>
      </w:r>
      <w:r w:rsidRPr="00530E12">
        <w:rPr>
          <w:rFonts w:eastAsia="Times New Roman"/>
          <w:szCs w:val="24"/>
        </w:rPr>
        <w:t xml:space="preserve"> κύριε </w:t>
      </w:r>
      <w:r>
        <w:rPr>
          <w:rFonts w:eastAsia="Times New Roman"/>
          <w:szCs w:val="24"/>
        </w:rPr>
        <w:t>Φ</w:t>
      </w:r>
      <w:r w:rsidRPr="00530E12">
        <w:rPr>
          <w:rFonts w:eastAsia="Times New Roman"/>
          <w:szCs w:val="24"/>
        </w:rPr>
        <w:t>ωτήλα</w:t>
      </w:r>
      <w:r>
        <w:rPr>
          <w:rFonts w:eastAsia="Times New Roman"/>
          <w:szCs w:val="24"/>
        </w:rPr>
        <w:t>,</w:t>
      </w:r>
      <w:r w:rsidRPr="00530E12">
        <w:rPr>
          <w:rFonts w:eastAsia="Times New Roman"/>
          <w:szCs w:val="24"/>
        </w:rPr>
        <w:t xml:space="preserve"> ν</w:t>
      </w:r>
      <w:r w:rsidRPr="00530E12">
        <w:rPr>
          <w:rFonts w:eastAsia="Times New Roman"/>
          <w:szCs w:val="24"/>
        </w:rPr>
        <w:t xml:space="preserve">α </w:t>
      </w:r>
      <w:r>
        <w:rPr>
          <w:rFonts w:eastAsia="Times New Roman"/>
          <w:szCs w:val="24"/>
        </w:rPr>
        <w:t xml:space="preserve">μεριμνήσετε </w:t>
      </w:r>
      <w:r w:rsidRPr="00530E12">
        <w:rPr>
          <w:rFonts w:eastAsia="Times New Roman"/>
          <w:szCs w:val="24"/>
        </w:rPr>
        <w:t>να αλλάξει αυτή</w:t>
      </w:r>
      <w:r>
        <w:rPr>
          <w:rFonts w:eastAsia="Times New Roman"/>
          <w:szCs w:val="24"/>
        </w:rPr>
        <w:t>ν</w:t>
      </w:r>
      <w:r w:rsidRPr="00530E12">
        <w:rPr>
          <w:rFonts w:eastAsia="Times New Roman"/>
          <w:szCs w:val="24"/>
        </w:rPr>
        <w:t xml:space="preserve"> την αδικία ο κ</w:t>
      </w:r>
      <w:r>
        <w:rPr>
          <w:rFonts w:eastAsia="Times New Roman"/>
          <w:szCs w:val="24"/>
        </w:rPr>
        <w:t>.</w:t>
      </w:r>
      <w:r w:rsidRPr="00530E12">
        <w:rPr>
          <w:rFonts w:eastAsia="Times New Roman"/>
          <w:szCs w:val="24"/>
        </w:rPr>
        <w:t xml:space="preserve"> </w:t>
      </w:r>
      <w:proofErr w:type="spellStart"/>
      <w:r>
        <w:rPr>
          <w:rFonts w:eastAsia="Times New Roman"/>
          <w:szCs w:val="24"/>
        </w:rPr>
        <w:t>Γ</w:t>
      </w:r>
      <w:r w:rsidRPr="00530E12">
        <w:rPr>
          <w:rFonts w:eastAsia="Times New Roman"/>
          <w:szCs w:val="24"/>
        </w:rPr>
        <w:t>αβρόγλου</w:t>
      </w:r>
      <w:proofErr w:type="spellEnd"/>
      <w:r>
        <w:rPr>
          <w:rFonts w:eastAsia="Times New Roman"/>
          <w:szCs w:val="24"/>
        </w:rPr>
        <w:t xml:space="preserve">». </w:t>
      </w:r>
    </w:p>
    <w:p w14:paraId="2E2474AB"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Αυτά </w:t>
      </w:r>
      <w:r w:rsidRPr="00530E12">
        <w:rPr>
          <w:rFonts w:eastAsia="Times New Roman"/>
          <w:szCs w:val="24"/>
        </w:rPr>
        <w:t xml:space="preserve">λέει </w:t>
      </w:r>
      <w:r>
        <w:rPr>
          <w:rFonts w:eastAsia="Times New Roman"/>
          <w:szCs w:val="24"/>
        </w:rPr>
        <w:t xml:space="preserve">ο </w:t>
      </w:r>
      <w:r w:rsidRPr="00530E12">
        <w:rPr>
          <w:rFonts w:eastAsia="Times New Roman"/>
          <w:szCs w:val="24"/>
        </w:rPr>
        <w:t>μαθητής</w:t>
      </w:r>
      <w:r>
        <w:rPr>
          <w:rFonts w:eastAsia="Times New Roman"/>
          <w:szCs w:val="24"/>
        </w:rPr>
        <w:t>. Τι του απαντάτε, κ</w:t>
      </w:r>
      <w:r w:rsidRPr="00530E12">
        <w:rPr>
          <w:rFonts w:eastAsia="Times New Roman"/>
          <w:szCs w:val="24"/>
        </w:rPr>
        <w:t>ύριε Υπουργέ</w:t>
      </w:r>
      <w:r>
        <w:rPr>
          <w:rFonts w:eastAsia="Times New Roman"/>
          <w:szCs w:val="24"/>
        </w:rPr>
        <w:t>;</w:t>
      </w:r>
    </w:p>
    <w:p w14:paraId="2E2474AC" w14:textId="77777777" w:rsidR="00ED3BF8" w:rsidRDefault="009F432D">
      <w:pPr>
        <w:spacing w:after="0" w:line="600" w:lineRule="auto"/>
        <w:ind w:firstLine="720"/>
        <w:jc w:val="both"/>
        <w:rPr>
          <w:rFonts w:eastAsia="Times New Roman"/>
          <w:szCs w:val="24"/>
        </w:rPr>
      </w:pPr>
      <w:r w:rsidRPr="00530E12">
        <w:rPr>
          <w:rFonts w:eastAsia="Times New Roman"/>
          <w:szCs w:val="24"/>
        </w:rPr>
        <w:t>Εγώ ξέρω τι θα του απαντήσω</w:t>
      </w:r>
      <w:r>
        <w:rPr>
          <w:rFonts w:eastAsia="Times New Roman"/>
          <w:szCs w:val="24"/>
        </w:rPr>
        <w:t>.</w:t>
      </w:r>
      <w:r w:rsidRPr="00530E12">
        <w:rPr>
          <w:rFonts w:eastAsia="Times New Roman"/>
          <w:szCs w:val="24"/>
        </w:rPr>
        <w:t xml:space="preserve"> </w:t>
      </w:r>
      <w:r>
        <w:rPr>
          <w:rFonts w:eastAsia="Times New Roman"/>
          <w:szCs w:val="24"/>
        </w:rPr>
        <w:t>Ε</w:t>
      </w:r>
      <w:r w:rsidRPr="00530E12">
        <w:rPr>
          <w:rFonts w:eastAsia="Times New Roman"/>
          <w:szCs w:val="24"/>
        </w:rPr>
        <w:t xml:space="preserve">σείς </w:t>
      </w:r>
      <w:r>
        <w:rPr>
          <w:rFonts w:eastAsia="Times New Roman"/>
          <w:szCs w:val="24"/>
        </w:rPr>
        <w:t>του</w:t>
      </w:r>
      <w:r w:rsidRPr="00530E12">
        <w:rPr>
          <w:rFonts w:eastAsia="Times New Roman"/>
          <w:szCs w:val="24"/>
        </w:rPr>
        <w:t xml:space="preserve"> απαντήσατε και του είπα</w:t>
      </w:r>
      <w:r>
        <w:rPr>
          <w:rFonts w:eastAsia="Times New Roman"/>
          <w:szCs w:val="24"/>
        </w:rPr>
        <w:t>τε</w:t>
      </w:r>
      <w:r w:rsidRPr="00530E12">
        <w:rPr>
          <w:rFonts w:eastAsia="Times New Roman"/>
          <w:szCs w:val="24"/>
        </w:rPr>
        <w:t xml:space="preserve"> ότι</w:t>
      </w:r>
      <w:r>
        <w:rPr>
          <w:rFonts w:eastAsia="Times New Roman"/>
          <w:szCs w:val="24"/>
        </w:rPr>
        <w:t>:</w:t>
      </w:r>
      <w:r w:rsidRPr="00530E12">
        <w:rPr>
          <w:rFonts w:eastAsia="Times New Roman"/>
          <w:szCs w:val="24"/>
        </w:rPr>
        <w:t xml:space="preserve"> δεν πρέπει </w:t>
      </w:r>
      <w:r>
        <w:rPr>
          <w:rFonts w:eastAsia="Times New Roman"/>
          <w:szCs w:val="24"/>
        </w:rPr>
        <w:t>α</w:t>
      </w:r>
      <w:r w:rsidRPr="00530E12">
        <w:rPr>
          <w:rFonts w:eastAsia="Times New Roman"/>
          <w:szCs w:val="24"/>
        </w:rPr>
        <w:t>γόρι μου</w:t>
      </w:r>
      <w:r>
        <w:rPr>
          <w:rFonts w:eastAsia="Times New Roman"/>
          <w:szCs w:val="24"/>
        </w:rPr>
        <w:t>,</w:t>
      </w:r>
      <w:r w:rsidRPr="00530E12">
        <w:rPr>
          <w:rFonts w:eastAsia="Times New Roman"/>
          <w:szCs w:val="24"/>
        </w:rPr>
        <w:t xml:space="preserve"> εσύ και η οικογένειά σου</w:t>
      </w:r>
      <w:r>
        <w:rPr>
          <w:rFonts w:eastAsia="Times New Roman"/>
          <w:szCs w:val="24"/>
        </w:rPr>
        <w:t>,</w:t>
      </w:r>
      <w:r w:rsidRPr="00530E12">
        <w:rPr>
          <w:rFonts w:eastAsia="Times New Roman"/>
          <w:szCs w:val="24"/>
        </w:rPr>
        <w:t xml:space="preserve"> να επενδύετ</w:t>
      </w:r>
      <w:r>
        <w:rPr>
          <w:rFonts w:eastAsia="Times New Roman"/>
          <w:szCs w:val="24"/>
        </w:rPr>
        <w:t>ε</w:t>
      </w:r>
      <w:r w:rsidRPr="00530E12">
        <w:rPr>
          <w:rFonts w:eastAsia="Times New Roman"/>
          <w:szCs w:val="24"/>
        </w:rPr>
        <w:t xml:space="preserve"> στην αριστεί</w:t>
      </w:r>
      <w:r w:rsidRPr="00530E12">
        <w:rPr>
          <w:rFonts w:eastAsia="Times New Roman"/>
          <w:szCs w:val="24"/>
        </w:rPr>
        <w:t>α</w:t>
      </w:r>
      <w:r>
        <w:rPr>
          <w:rFonts w:eastAsia="Times New Roman"/>
          <w:szCs w:val="24"/>
        </w:rPr>
        <w:t>.</w:t>
      </w:r>
      <w:r w:rsidRPr="00530E12">
        <w:rPr>
          <w:rFonts w:eastAsia="Times New Roman"/>
          <w:szCs w:val="24"/>
        </w:rPr>
        <w:t xml:space="preserve"> </w:t>
      </w:r>
      <w:r>
        <w:rPr>
          <w:rFonts w:eastAsia="Times New Roman"/>
          <w:szCs w:val="24"/>
        </w:rPr>
        <w:t>Π</w:t>
      </w:r>
      <w:r w:rsidRPr="00530E12">
        <w:rPr>
          <w:rFonts w:eastAsia="Times New Roman"/>
          <w:szCs w:val="24"/>
        </w:rPr>
        <w:t>ρέπει να επενδύετ</w:t>
      </w:r>
      <w:r>
        <w:rPr>
          <w:rFonts w:eastAsia="Times New Roman"/>
          <w:szCs w:val="24"/>
        </w:rPr>
        <w:t>ε</w:t>
      </w:r>
      <w:r w:rsidRPr="00530E12">
        <w:rPr>
          <w:rFonts w:eastAsia="Times New Roman"/>
          <w:szCs w:val="24"/>
        </w:rPr>
        <w:t xml:space="preserve"> στην τύχη</w:t>
      </w:r>
      <w:r>
        <w:rPr>
          <w:rFonts w:eastAsia="Times New Roman"/>
          <w:szCs w:val="24"/>
        </w:rPr>
        <w:t>.</w:t>
      </w:r>
      <w:r w:rsidRPr="00530E12">
        <w:rPr>
          <w:rFonts w:eastAsia="Times New Roman"/>
          <w:szCs w:val="24"/>
        </w:rPr>
        <w:t xml:space="preserve"> Μόνο αν είσαι τυχερός</w:t>
      </w:r>
      <w:r>
        <w:rPr>
          <w:rFonts w:eastAsia="Times New Roman"/>
          <w:szCs w:val="24"/>
        </w:rPr>
        <w:t>,</w:t>
      </w:r>
      <w:r w:rsidRPr="00530E12">
        <w:rPr>
          <w:rFonts w:eastAsia="Times New Roman"/>
          <w:szCs w:val="24"/>
        </w:rPr>
        <w:t xml:space="preserve"> </w:t>
      </w:r>
      <w:r>
        <w:rPr>
          <w:rFonts w:eastAsia="Times New Roman"/>
          <w:szCs w:val="24"/>
        </w:rPr>
        <w:t xml:space="preserve">με </w:t>
      </w:r>
      <w:r w:rsidRPr="00530E12">
        <w:rPr>
          <w:rFonts w:eastAsia="Times New Roman"/>
          <w:szCs w:val="24"/>
        </w:rPr>
        <w:t>αυτή</w:t>
      </w:r>
      <w:r>
        <w:rPr>
          <w:rFonts w:eastAsia="Times New Roman"/>
          <w:szCs w:val="24"/>
        </w:rPr>
        <w:t>ν</w:t>
      </w:r>
      <w:r w:rsidRPr="00530E12">
        <w:rPr>
          <w:rFonts w:eastAsia="Times New Roman"/>
          <w:szCs w:val="24"/>
        </w:rPr>
        <w:t xml:space="preserve"> την </w:t>
      </w:r>
      <w:r>
        <w:rPr>
          <w:rFonts w:eastAsia="Times New Roman"/>
          <w:szCs w:val="24"/>
        </w:rPr>
        <w:t>Κ</w:t>
      </w:r>
      <w:r w:rsidRPr="00530E12">
        <w:rPr>
          <w:rFonts w:eastAsia="Times New Roman"/>
          <w:szCs w:val="24"/>
        </w:rPr>
        <w:t>υβέρνηση</w:t>
      </w:r>
      <w:r>
        <w:rPr>
          <w:rFonts w:eastAsia="Times New Roman"/>
          <w:szCs w:val="24"/>
        </w:rPr>
        <w:t>,</w:t>
      </w:r>
      <w:r w:rsidRPr="00530E12">
        <w:rPr>
          <w:rFonts w:eastAsia="Times New Roman"/>
          <w:szCs w:val="24"/>
        </w:rPr>
        <w:t xml:space="preserve"> μπορεί να έχεις προκοπή</w:t>
      </w:r>
      <w:r>
        <w:rPr>
          <w:rFonts w:eastAsia="Times New Roman"/>
          <w:szCs w:val="24"/>
        </w:rPr>
        <w:t>.</w:t>
      </w:r>
      <w:r w:rsidRPr="00530E12">
        <w:rPr>
          <w:rFonts w:eastAsia="Times New Roman"/>
          <w:szCs w:val="24"/>
        </w:rPr>
        <w:t xml:space="preserve"> </w:t>
      </w:r>
      <w:r>
        <w:rPr>
          <w:rFonts w:eastAsia="Times New Roman"/>
          <w:szCs w:val="24"/>
        </w:rPr>
        <w:t>Α</w:t>
      </w:r>
      <w:r w:rsidRPr="00530E12">
        <w:rPr>
          <w:rFonts w:eastAsia="Times New Roman"/>
          <w:szCs w:val="24"/>
        </w:rPr>
        <w:t xml:space="preserve">ν είσαι </w:t>
      </w:r>
      <w:r>
        <w:rPr>
          <w:rFonts w:eastAsia="Times New Roman"/>
          <w:szCs w:val="24"/>
        </w:rPr>
        <w:t xml:space="preserve">άριστος, </w:t>
      </w:r>
      <w:r w:rsidRPr="00530E12">
        <w:rPr>
          <w:rFonts w:eastAsia="Times New Roman"/>
          <w:szCs w:val="24"/>
        </w:rPr>
        <w:t>δεν έχεις κα</w:t>
      </w:r>
      <w:r>
        <w:rPr>
          <w:rFonts w:eastAsia="Times New Roman"/>
          <w:szCs w:val="24"/>
        </w:rPr>
        <w:t>μ</w:t>
      </w:r>
      <w:r w:rsidRPr="00530E12">
        <w:rPr>
          <w:rFonts w:eastAsia="Times New Roman"/>
          <w:szCs w:val="24"/>
        </w:rPr>
        <w:t>μία τύχη</w:t>
      </w:r>
      <w:r>
        <w:rPr>
          <w:rFonts w:eastAsia="Times New Roman"/>
          <w:szCs w:val="24"/>
        </w:rPr>
        <w:t>.</w:t>
      </w:r>
    </w:p>
    <w:p w14:paraId="2E2474AD" w14:textId="77777777" w:rsidR="00ED3BF8" w:rsidRDefault="009F432D">
      <w:pPr>
        <w:spacing w:after="0" w:line="600" w:lineRule="auto"/>
        <w:ind w:firstLine="720"/>
        <w:jc w:val="both"/>
        <w:rPr>
          <w:rFonts w:eastAsia="Times New Roman"/>
          <w:szCs w:val="24"/>
        </w:rPr>
      </w:pPr>
      <w:r>
        <w:rPr>
          <w:rFonts w:eastAsia="Times New Roman"/>
          <w:szCs w:val="24"/>
        </w:rPr>
        <w:t>Ε</w:t>
      </w:r>
      <w:r w:rsidRPr="00530E12">
        <w:rPr>
          <w:rFonts w:eastAsia="Times New Roman"/>
          <w:szCs w:val="24"/>
        </w:rPr>
        <w:t>γώ</w:t>
      </w:r>
      <w:r>
        <w:rPr>
          <w:rFonts w:eastAsia="Times New Roman"/>
          <w:szCs w:val="24"/>
        </w:rPr>
        <w:t>,</w:t>
      </w:r>
      <w:r w:rsidRPr="00530E12">
        <w:rPr>
          <w:rFonts w:eastAsia="Times New Roman"/>
          <w:szCs w:val="24"/>
        </w:rPr>
        <w:t xml:space="preserve"> </w:t>
      </w:r>
      <w:r>
        <w:rPr>
          <w:rFonts w:eastAsia="Times New Roman"/>
          <w:szCs w:val="24"/>
        </w:rPr>
        <w:t>λ</w:t>
      </w:r>
      <w:r w:rsidRPr="00530E12">
        <w:rPr>
          <w:rFonts w:eastAsia="Times New Roman"/>
          <w:szCs w:val="24"/>
        </w:rPr>
        <w:t>οιπόν</w:t>
      </w:r>
      <w:r>
        <w:rPr>
          <w:rFonts w:eastAsia="Times New Roman"/>
          <w:szCs w:val="24"/>
        </w:rPr>
        <w:t>,</w:t>
      </w:r>
      <w:r w:rsidRPr="00530E12">
        <w:rPr>
          <w:rFonts w:eastAsia="Times New Roman"/>
          <w:szCs w:val="24"/>
        </w:rPr>
        <w:t xml:space="preserve"> του λέω </w:t>
      </w:r>
      <w:r>
        <w:rPr>
          <w:rFonts w:eastAsia="Times New Roman"/>
          <w:szCs w:val="24"/>
        </w:rPr>
        <w:t xml:space="preserve">αυτού </w:t>
      </w:r>
      <w:r w:rsidRPr="00530E12">
        <w:rPr>
          <w:rFonts w:eastAsia="Times New Roman"/>
          <w:szCs w:val="24"/>
        </w:rPr>
        <w:t xml:space="preserve">του μαθητή να επενδύει </w:t>
      </w:r>
      <w:r>
        <w:rPr>
          <w:rFonts w:eastAsia="Times New Roman"/>
          <w:szCs w:val="24"/>
        </w:rPr>
        <w:t>στην αριστεία, γ</w:t>
      </w:r>
      <w:r w:rsidRPr="00530E12">
        <w:rPr>
          <w:rFonts w:eastAsia="Times New Roman"/>
          <w:szCs w:val="24"/>
        </w:rPr>
        <w:t xml:space="preserve">ιατί </w:t>
      </w:r>
      <w:r>
        <w:rPr>
          <w:rFonts w:eastAsia="Times New Roman"/>
          <w:szCs w:val="24"/>
        </w:rPr>
        <w:t xml:space="preserve">σύντομα εμείς θα την επιβραβεύσουμε </w:t>
      </w:r>
      <w:r>
        <w:rPr>
          <w:rFonts w:eastAsia="Times New Roman"/>
          <w:szCs w:val="24"/>
        </w:rPr>
        <w:t>και θα του δώσουμε</w:t>
      </w:r>
      <w:r w:rsidRPr="00530E12">
        <w:rPr>
          <w:rFonts w:eastAsia="Times New Roman"/>
          <w:szCs w:val="24"/>
        </w:rPr>
        <w:t xml:space="preserve"> εκείνο που του αξίζει</w:t>
      </w:r>
      <w:r>
        <w:rPr>
          <w:rFonts w:eastAsia="Times New Roman"/>
          <w:szCs w:val="24"/>
        </w:rPr>
        <w:t>.</w:t>
      </w:r>
    </w:p>
    <w:p w14:paraId="2E2474AE" w14:textId="77777777" w:rsidR="00ED3BF8" w:rsidRDefault="009F432D">
      <w:pPr>
        <w:spacing w:after="0" w:line="600" w:lineRule="auto"/>
        <w:ind w:firstLine="720"/>
        <w:jc w:val="both"/>
        <w:rPr>
          <w:rFonts w:eastAsia="Times New Roman"/>
          <w:szCs w:val="24"/>
        </w:rPr>
      </w:pPr>
      <w:r w:rsidRPr="00530E12">
        <w:rPr>
          <w:rFonts w:eastAsia="Times New Roman"/>
          <w:szCs w:val="24"/>
        </w:rPr>
        <w:t>Σας ευχαριστώ</w:t>
      </w:r>
      <w:r>
        <w:rPr>
          <w:rFonts w:eastAsia="Times New Roman"/>
          <w:szCs w:val="24"/>
        </w:rPr>
        <w:t>.</w:t>
      </w:r>
    </w:p>
    <w:p w14:paraId="2E2474AF" w14:textId="77777777" w:rsidR="00ED3BF8" w:rsidRDefault="009F432D">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2E2474B0" w14:textId="77777777" w:rsidR="00ED3BF8" w:rsidRDefault="009F432D">
      <w:pPr>
        <w:spacing w:after="0" w:line="600" w:lineRule="auto"/>
        <w:ind w:firstLine="720"/>
        <w:jc w:val="both"/>
        <w:rPr>
          <w:rFonts w:eastAsia="Times New Roman" w:cs="Times New Roman"/>
          <w:szCs w:val="24"/>
        </w:rPr>
      </w:pPr>
      <w:r w:rsidRPr="006D4AA9">
        <w:rPr>
          <w:rFonts w:eastAsia="Times New Roman" w:cs="Times New Roman"/>
          <w:b/>
          <w:szCs w:val="24"/>
        </w:rPr>
        <w:t>ΠΡΟΕΔΡΕΥΩΝ (</w:t>
      </w:r>
      <w:r>
        <w:rPr>
          <w:rFonts w:eastAsia="Times New Roman" w:cs="Times New Roman"/>
          <w:b/>
          <w:szCs w:val="24"/>
        </w:rPr>
        <w:t>Μάριος Γεωργιάδης</w:t>
      </w:r>
      <w:r w:rsidRPr="006D4AA9">
        <w:rPr>
          <w:rFonts w:eastAsia="Times New Roman" w:cs="Times New Roman"/>
          <w:b/>
          <w:szCs w:val="24"/>
        </w:rPr>
        <w:t xml:space="preserve">): </w:t>
      </w:r>
      <w:r>
        <w:rPr>
          <w:rFonts w:eastAsia="Times New Roman" w:cs="Times New Roman"/>
          <w:szCs w:val="24"/>
        </w:rPr>
        <w:t xml:space="preserve">Ευχαριστούμε τον κ. Φωτήλα. </w:t>
      </w:r>
    </w:p>
    <w:p w14:paraId="2E2474B1" w14:textId="77777777" w:rsidR="00ED3BF8" w:rsidRDefault="009F432D">
      <w:pPr>
        <w:spacing w:after="0" w:line="600" w:lineRule="auto"/>
        <w:ind w:firstLine="720"/>
        <w:jc w:val="both"/>
        <w:rPr>
          <w:rFonts w:eastAsia="Times New Roman"/>
          <w:szCs w:val="24"/>
        </w:rPr>
      </w:pPr>
      <w:r>
        <w:rPr>
          <w:rFonts w:eastAsia="Times New Roman" w:cs="Times New Roman"/>
          <w:szCs w:val="24"/>
        </w:rPr>
        <w:t>Ο Β</w:t>
      </w:r>
      <w:r w:rsidRPr="00530E12">
        <w:rPr>
          <w:rFonts w:eastAsia="Times New Roman"/>
          <w:szCs w:val="24"/>
        </w:rPr>
        <w:t>ουλευτή</w:t>
      </w:r>
      <w:r>
        <w:rPr>
          <w:rFonts w:eastAsia="Times New Roman"/>
          <w:szCs w:val="24"/>
        </w:rPr>
        <w:t xml:space="preserve">ς Κοζάνης κ. </w:t>
      </w:r>
      <w:proofErr w:type="spellStart"/>
      <w:r>
        <w:rPr>
          <w:rFonts w:eastAsia="Times New Roman"/>
          <w:szCs w:val="24"/>
        </w:rPr>
        <w:t>Μ</w:t>
      </w:r>
      <w:r w:rsidRPr="00530E12">
        <w:rPr>
          <w:rFonts w:eastAsia="Times New Roman"/>
          <w:szCs w:val="24"/>
        </w:rPr>
        <w:t>ουμουλίδη</w:t>
      </w:r>
      <w:r>
        <w:rPr>
          <w:rFonts w:eastAsia="Times New Roman"/>
          <w:szCs w:val="24"/>
        </w:rPr>
        <w:t>ς</w:t>
      </w:r>
      <w:proofErr w:type="spellEnd"/>
      <w:r>
        <w:rPr>
          <w:rFonts w:eastAsia="Times New Roman"/>
          <w:szCs w:val="24"/>
        </w:rPr>
        <w:t xml:space="preserve"> ζητεί άδεια ολιγοήμερης απουσίας στο εξωτερικό γι</w:t>
      </w:r>
      <w:r>
        <w:rPr>
          <w:rFonts w:eastAsia="Times New Roman"/>
          <w:szCs w:val="24"/>
        </w:rPr>
        <w:t xml:space="preserve">α προσωπικούς λόγους. Η Βουλή εγκρίνει; </w:t>
      </w:r>
    </w:p>
    <w:p w14:paraId="2E2474B2" w14:textId="77777777" w:rsidR="00ED3BF8" w:rsidRDefault="009F432D">
      <w:pPr>
        <w:spacing w:after="0" w:line="600" w:lineRule="auto"/>
        <w:ind w:firstLine="720"/>
        <w:jc w:val="both"/>
        <w:rPr>
          <w:rFonts w:eastAsia="Times New Roman"/>
          <w:szCs w:val="24"/>
        </w:rPr>
      </w:pPr>
      <w:r w:rsidRPr="00B8130D">
        <w:rPr>
          <w:rFonts w:eastAsia="Times New Roman"/>
          <w:b/>
          <w:szCs w:val="24"/>
        </w:rPr>
        <w:t xml:space="preserve">ΟΛΟΙ </w:t>
      </w:r>
      <w:r>
        <w:rPr>
          <w:rFonts w:eastAsia="Times New Roman"/>
          <w:b/>
          <w:szCs w:val="24"/>
        </w:rPr>
        <w:t xml:space="preserve">ΟΙ </w:t>
      </w:r>
      <w:r w:rsidRPr="00B8130D">
        <w:rPr>
          <w:rFonts w:eastAsia="Times New Roman"/>
          <w:b/>
          <w:szCs w:val="24"/>
        </w:rPr>
        <w:t>ΒΟΥΛΕΥΤΕΣ:</w:t>
      </w:r>
      <w:r>
        <w:rPr>
          <w:rFonts w:eastAsia="Times New Roman"/>
          <w:szCs w:val="24"/>
        </w:rPr>
        <w:t xml:space="preserve"> Μάλιστα, μάλιστα. </w:t>
      </w:r>
    </w:p>
    <w:p w14:paraId="2E2474B3" w14:textId="77777777" w:rsidR="00ED3BF8" w:rsidRDefault="009F432D">
      <w:pPr>
        <w:spacing w:after="0" w:line="600" w:lineRule="auto"/>
        <w:ind w:firstLine="720"/>
        <w:jc w:val="both"/>
        <w:rPr>
          <w:rFonts w:eastAsia="Times New Roman" w:cs="Times New Roman"/>
          <w:szCs w:val="24"/>
        </w:rPr>
      </w:pPr>
      <w:r w:rsidRPr="006D4AA9">
        <w:rPr>
          <w:rFonts w:eastAsia="Times New Roman" w:cs="Times New Roman"/>
          <w:b/>
          <w:szCs w:val="24"/>
        </w:rPr>
        <w:lastRenderedPageBreak/>
        <w:t>ΠΡΟΕΔΡΕΥΩΝ (</w:t>
      </w:r>
      <w:r>
        <w:rPr>
          <w:rFonts w:eastAsia="Times New Roman" w:cs="Times New Roman"/>
          <w:b/>
          <w:szCs w:val="24"/>
        </w:rPr>
        <w:t>Μάριος Γεωργιάδης</w:t>
      </w:r>
      <w:r w:rsidRPr="006D4AA9">
        <w:rPr>
          <w:rFonts w:eastAsia="Times New Roman" w:cs="Times New Roman"/>
          <w:b/>
          <w:szCs w:val="24"/>
        </w:rPr>
        <w:t xml:space="preserve">):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2E2474B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Υφυπουργός Αγροτικής Ανάπτυξης κ. </w:t>
      </w:r>
      <w:proofErr w:type="spellStart"/>
      <w:r>
        <w:rPr>
          <w:rFonts w:eastAsia="Times New Roman" w:cs="Times New Roman"/>
          <w:szCs w:val="24"/>
        </w:rPr>
        <w:t>Τελιγιορίδου</w:t>
      </w:r>
      <w:proofErr w:type="spellEnd"/>
      <w:r>
        <w:rPr>
          <w:rFonts w:eastAsia="Times New Roman" w:cs="Times New Roman"/>
          <w:szCs w:val="24"/>
        </w:rPr>
        <w:t xml:space="preserve">. </w:t>
      </w:r>
    </w:p>
    <w:p w14:paraId="2E2474B5" w14:textId="77777777" w:rsidR="00ED3BF8" w:rsidRDefault="009F432D">
      <w:pPr>
        <w:spacing w:after="0" w:line="600" w:lineRule="auto"/>
        <w:ind w:firstLine="720"/>
        <w:jc w:val="both"/>
        <w:rPr>
          <w:rFonts w:eastAsia="Times New Roman"/>
          <w:szCs w:val="24"/>
        </w:rPr>
      </w:pPr>
      <w:r>
        <w:rPr>
          <w:rFonts w:eastAsia="Times New Roman" w:cs="Times New Roman"/>
          <w:szCs w:val="24"/>
        </w:rPr>
        <w:t xml:space="preserve">Και για να προλάβω και κάποιους, </w:t>
      </w:r>
      <w:r>
        <w:rPr>
          <w:rFonts w:eastAsia="Times New Roman"/>
          <w:szCs w:val="24"/>
        </w:rPr>
        <w:t>με βάση</w:t>
      </w:r>
      <w:r w:rsidRPr="00530E12">
        <w:rPr>
          <w:rFonts w:eastAsia="Times New Roman"/>
          <w:szCs w:val="24"/>
        </w:rPr>
        <w:t xml:space="preserve"> το Σύνταγμα</w:t>
      </w:r>
      <w:r>
        <w:rPr>
          <w:rFonts w:eastAsia="Times New Roman"/>
          <w:szCs w:val="24"/>
        </w:rPr>
        <w:t>,</w:t>
      </w:r>
      <w:r w:rsidRPr="00530E12">
        <w:rPr>
          <w:rFonts w:eastAsia="Times New Roman"/>
          <w:szCs w:val="24"/>
        </w:rPr>
        <w:t xml:space="preserve"> </w:t>
      </w:r>
      <w:r>
        <w:rPr>
          <w:rFonts w:eastAsia="Times New Roman"/>
          <w:szCs w:val="24"/>
        </w:rPr>
        <w:t xml:space="preserve">το άρθρο 66, παράγραφος 2, </w:t>
      </w:r>
      <w:r w:rsidRPr="00530E12">
        <w:rPr>
          <w:rFonts w:eastAsia="Times New Roman"/>
          <w:szCs w:val="24"/>
        </w:rPr>
        <w:t xml:space="preserve">οι </w:t>
      </w:r>
      <w:r>
        <w:rPr>
          <w:rFonts w:eastAsia="Times New Roman"/>
          <w:szCs w:val="24"/>
        </w:rPr>
        <w:t>Υ</w:t>
      </w:r>
      <w:r w:rsidRPr="00530E12">
        <w:rPr>
          <w:rFonts w:eastAsia="Times New Roman"/>
          <w:szCs w:val="24"/>
        </w:rPr>
        <w:t xml:space="preserve">πουργοί και </w:t>
      </w:r>
      <w:r>
        <w:rPr>
          <w:rFonts w:eastAsia="Times New Roman"/>
          <w:szCs w:val="24"/>
        </w:rPr>
        <w:t>οι Υ</w:t>
      </w:r>
      <w:r w:rsidRPr="00530E12">
        <w:rPr>
          <w:rFonts w:eastAsia="Times New Roman"/>
          <w:szCs w:val="24"/>
        </w:rPr>
        <w:t xml:space="preserve">φυπουργοί έχουν ελεύθερη είσοδο </w:t>
      </w:r>
      <w:r>
        <w:rPr>
          <w:rFonts w:eastAsia="Times New Roman"/>
          <w:szCs w:val="24"/>
        </w:rPr>
        <w:t>στις συνεδριάσεις της Β</w:t>
      </w:r>
      <w:r w:rsidRPr="00530E12">
        <w:rPr>
          <w:rFonts w:eastAsia="Times New Roman"/>
          <w:szCs w:val="24"/>
        </w:rPr>
        <w:t xml:space="preserve">ουλής και ακούγονται </w:t>
      </w:r>
      <w:r>
        <w:rPr>
          <w:rFonts w:eastAsia="Times New Roman"/>
          <w:szCs w:val="24"/>
        </w:rPr>
        <w:t>ο</w:t>
      </w:r>
      <w:r w:rsidRPr="00530E12">
        <w:rPr>
          <w:rFonts w:eastAsia="Times New Roman"/>
          <w:szCs w:val="24"/>
        </w:rPr>
        <w:t>πότε ζητήσουν το</w:t>
      </w:r>
      <w:r>
        <w:rPr>
          <w:rFonts w:eastAsia="Times New Roman"/>
          <w:szCs w:val="24"/>
        </w:rPr>
        <w:t>ν</w:t>
      </w:r>
      <w:r w:rsidRPr="00530E12">
        <w:rPr>
          <w:rFonts w:eastAsia="Times New Roman"/>
          <w:szCs w:val="24"/>
        </w:rPr>
        <w:t xml:space="preserve"> λόγο</w:t>
      </w:r>
      <w:r>
        <w:rPr>
          <w:rFonts w:eastAsia="Times New Roman"/>
          <w:szCs w:val="24"/>
        </w:rPr>
        <w:t>.</w:t>
      </w:r>
    </w:p>
    <w:p w14:paraId="2E2474B6" w14:textId="77777777" w:rsidR="00ED3BF8" w:rsidRDefault="009F432D">
      <w:pPr>
        <w:spacing w:after="0" w:line="600" w:lineRule="auto"/>
        <w:ind w:firstLine="720"/>
        <w:jc w:val="both"/>
        <w:rPr>
          <w:rFonts w:eastAsia="Times New Roman"/>
          <w:szCs w:val="24"/>
        </w:rPr>
      </w:pPr>
      <w:r>
        <w:rPr>
          <w:rFonts w:eastAsia="Times New Roman"/>
          <w:szCs w:val="24"/>
        </w:rPr>
        <w:t xml:space="preserve">Κυρία Υφυπουργέ, έχετε τον λόγο για τρία λεπτά. </w:t>
      </w:r>
    </w:p>
    <w:p w14:paraId="2E2474B7" w14:textId="77777777" w:rsidR="00ED3BF8" w:rsidRDefault="009F432D">
      <w:pPr>
        <w:spacing w:after="0" w:line="600" w:lineRule="auto"/>
        <w:ind w:firstLine="720"/>
        <w:jc w:val="both"/>
        <w:rPr>
          <w:rFonts w:eastAsia="Times New Roman"/>
          <w:szCs w:val="24"/>
        </w:rPr>
      </w:pPr>
      <w:r w:rsidRPr="008B4B26">
        <w:rPr>
          <w:rFonts w:eastAsia="Times New Roman"/>
          <w:b/>
          <w:szCs w:val="24"/>
        </w:rPr>
        <w:t xml:space="preserve">ΟΛΥΜΠΙΑ ΤΕΛΙΓΙΟΡΙΔΟΥ </w:t>
      </w:r>
      <w:r>
        <w:rPr>
          <w:rFonts w:eastAsia="Times New Roman"/>
          <w:b/>
          <w:szCs w:val="24"/>
        </w:rPr>
        <w:t>(</w:t>
      </w:r>
      <w:r w:rsidRPr="008B4B26">
        <w:rPr>
          <w:rFonts w:eastAsia="Times New Roman"/>
          <w:b/>
          <w:szCs w:val="24"/>
        </w:rPr>
        <w:t>Υφυπουργός Αγροτ</w:t>
      </w:r>
      <w:r w:rsidRPr="008B4B26">
        <w:rPr>
          <w:rFonts w:eastAsia="Times New Roman"/>
          <w:b/>
          <w:szCs w:val="24"/>
        </w:rPr>
        <w:t>ικής Ανάπτυξης και Τροφίμων</w:t>
      </w:r>
      <w:r>
        <w:rPr>
          <w:rFonts w:eastAsia="Times New Roman"/>
          <w:b/>
          <w:szCs w:val="24"/>
        </w:rPr>
        <w:t>):</w:t>
      </w:r>
      <w:r w:rsidRPr="008B4B26">
        <w:rPr>
          <w:rFonts w:eastAsia="Times New Roman"/>
          <w:b/>
          <w:szCs w:val="24"/>
        </w:rPr>
        <w:t xml:space="preserve"> </w:t>
      </w:r>
      <w:r>
        <w:rPr>
          <w:rFonts w:eastAsia="Times New Roman"/>
          <w:szCs w:val="24"/>
        </w:rPr>
        <w:t xml:space="preserve">Ευχαριστώ πολύ, κύριε Πρόεδρε. </w:t>
      </w:r>
    </w:p>
    <w:p w14:paraId="2E2474B8" w14:textId="77777777" w:rsidR="00ED3BF8" w:rsidRDefault="009F432D">
      <w:pPr>
        <w:spacing w:after="0" w:line="600" w:lineRule="auto"/>
        <w:ind w:firstLine="720"/>
        <w:jc w:val="both"/>
        <w:rPr>
          <w:rFonts w:eastAsia="Times New Roman"/>
          <w:szCs w:val="24"/>
        </w:rPr>
      </w:pPr>
      <w:r>
        <w:rPr>
          <w:rFonts w:eastAsia="Times New Roman"/>
          <w:szCs w:val="24"/>
        </w:rPr>
        <w:t xml:space="preserve">Από ό,τι φαίνεται, κάποιοι και κάποιες δεν θέλουν να ακουστεί από αυτό το Βήμα η φωνή της Καστοριάς. Όσο, όμως, κι αν δυσκολεύονται με το εν λόγω νομοσχέδιο, </w:t>
      </w:r>
      <w:r w:rsidRPr="00530E12">
        <w:rPr>
          <w:rFonts w:eastAsia="Times New Roman"/>
          <w:szCs w:val="24"/>
        </w:rPr>
        <w:t xml:space="preserve">η φωνή της Καστοριάς </w:t>
      </w:r>
      <w:r>
        <w:rPr>
          <w:rFonts w:eastAsia="Times New Roman"/>
          <w:szCs w:val="24"/>
        </w:rPr>
        <w:t>θ</w:t>
      </w:r>
      <w:r w:rsidRPr="00530E12">
        <w:rPr>
          <w:rFonts w:eastAsia="Times New Roman"/>
          <w:szCs w:val="24"/>
        </w:rPr>
        <w:t>α ακουστεί</w:t>
      </w:r>
      <w:r>
        <w:rPr>
          <w:rFonts w:eastAsia="Times New Roman"/>
          <w:szCs w:val="24"/>
        </w:rPr>
        <w:t>…</w:t>
      </w:r>
    </w:p>
    <w:p w14:paraId="2E2474B9" w14:textId="77777777" w:rsidR="00ED3BF8" w:rsidRDefault="009F432D">
      <w:pPr>
        <w:spacing w:after="0" w:line="600" w:lineRule="auto"/>
        <w:ind w:firstLine="720"/>
        <w:jc w:val="both"/>
        <w:rPr>
          <w:rFonts w:eastAsia="Times New Roman"/>
          <w:szCs w:val="24"/>
        </w:rPr>
      </w:pPr>
      <w:r>
        <w:rPr>
          <w:rFonts w:eastAsia="Times New Roman"/>
          <w:b/>
          <w:szCs w:val="24"/>
        </w:rPr>
        <w:t>ΜΑ</w:t>
      </w:r>
      <w:r>
        <w:rPr>
          <w:rFonts w:eastAsia="Times New Roman"/>
          <w:b/>
          <w:szCs w:val="24"/>
        </w:rPr>
        <w:t>ΡΙΑ ΑΝΤΩΝΙΟΥ:</w:t>
      </w:r>
      <w:r>
        <w:rPr>
          <w:rFonts w:eastAsia="Times New Roman"/>
          <w:szCs w:val="24"/>
        </w:rPr>
        <w:t xml:space="preserve"> Η Καστοριά μίλησε. Πρώτη-πρώτη ακούστηκε.</w:t>
      </w:r>
    </w:p>
    <w:p w14:paraId="2E2474BA" w14:textId="77777777" w:rsidR="00ED3BF8" w:rsidRDefault="009F432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Σας παρακαλώ.</w:t>
      </w:r>
    </w:p>
    <w:p w14:paraId="2E2474BB" w14:textId="77777777" w:rsidR="00ED3BF8" w:rsidRDefault="009F432D">
      <w:pPr>
        <w:spacing w:after="0" w:line="600" w:lineRule="auto"/>
        <w:ind w:firstLine="720"/>
        <w:jc w:val="both"/>
        <w:rPr>
          <w:rFonts w:eastAsia="Times New Roman"/>
          <w:szCs w:val="24"/>
        </w:rPr>
      </w:pPr>
      <w:r w:rsidRPr="008B4B26">
        <w:rPr>
          <w:rFonts w:eastAsia="Times New Roman"/>
          <w:b/>
          <w:szCs w:val="24"/>
        </w:rPr>
        <w:lastRenderedPageBreak/>
        <w:t xml:space="preserve">ΟΛΥΜΠΙΑ ΤΕΛΙΓΙΟΡΙΔΟΥ </w:t>
      </w:r>
      <w:r>
        <w:rPr>
          <w:rFonts w:eastAsia="Times New Roman"/>
          <w:b/>
          <w:szCs w:val="24"/>
        </w:rPr>
        <w:t>(</w:t>
      </w:r>
      <w:r w:rsidRPr="008B4B26">
        <w:rPr>
          <w:rFonts w:eastAsia="Times New Roman"/>
          <w:b/>
          <w:szCs w:val="24"/>
        </w:rPr>
        <w:t>Υφυπουργός Αγροτικής Ανάπτυξης και Τροφίμων</w:t>
      </w:r>
      <w:r>
        <w:rPr>
          <w:rFonts w:eastAsia="Times New Roman"/>
          <w:b/>
          <w:szCs w:val="24"/>
        </w:rPr>
        <w:t xml:space="preserve">): </w:t>
      </w:r>
      <w:r>
        <w:rPr>
          <w:rFonts w:eastAsia="Times New Roman"/>
          <w:szCs w:val="24"/>
        </w:rPr>
        <w:t>…</w:t>
      </w:r>
      <w:r w:rsidRPr="00530E12">
        <w:rPr>
          <w:rFonts w:eastAsia="Times New Roman"/>
          <w:szCs w:val="24"/>
        </w:rPr>
        <w:t xml:space="preserve">και </w:t>
      </w:r>
      <w:r>
        <w:rPr>
          <w:rFonts w:eastAsia="Times New Roman"/>
          <w:szCs w:val="24"/>
        </w:rPr>
        <w:t xml:space="preserve">από </w:t>
      </w:r>
      <w:r w:rsidRPr="00530E12">
        <w:rPr>
          <w:rFonts w:eastAsia="Times New Roman"/>
          <w:szCs w:val="24"/>
        </w:rPr>
        <w:t xml:space="preserve">αυτό το </w:t>
      </w:r>
      <w:r>
        <w:rPr>
          <w:rFonts w:eastAsia="Times New Roman"/>
          <w:szCs w:val="24"/>
        </w:rPr>
        <w:t>Β</w:t>
      </w:r>
      <w:r w:rsidRPr="00530E12">
        <w:rPr>
          <w:rFonts w:eastAsia="Times New Roman"/>
          <w:szCs w:val="24"/>
        </w:rPr>
        <w:t xml:space="preserve">ήμα και </w:t>
      </w:r>
      <w:r>
        <w:rPr>
          <w:rFonts w:eastAsia="Times New Roman"/>
          <w:szCs w:val="24"/>
        </w:rPr>
        <w:t xml:space="preserve">καθημερινά από εδώ </w:t>
      </w:r>
      <w:r w:rsidRPr="00530E12">
        <w:rPr>
          <w:rFonts w:eastAsia="Times New Roman"/>
          <w:szCs w:val="24"/>
        </w:rPr>
        <w:t xml:space="preserve">και πέρα στην </w:t>
      </w:r>
      <w:r>
        <w:rPr>
          <w:rFonts w:eastAsia="Times New Roman"/>
          <w:szCs w:val="24"/>
        </w:rPr>
        <w:t xml:space="preserve">κοινή μας </w:t>
      </w:r>
      <w:r w:rsidRPr="00530E12">
        <w:rPr>
          <w:rFonts w:eastAsia="Times New Roman"/>
          <w:szCs w:val="24"/>
        </w:rPr>
        <w:t>εκλογική περιφέρε</w:t>
      </w:r>
      <w:r w:rsidRPr="00530E12">
        <w:rPr>
          <w:rFonts w:eastAsia="Times New Roman"/>
          <w:szCs w:val="24"/>
        </w:rPr>
        <w:t>ια</w:t>
      </w:r>
      <w:r>
        <w:rPr>
          <w:rFonts w:eastAsia="Times New Roman"/>
          <w:szCs w:val="24"/>
        </w:rPr>
        <w:t>.</w:t>
      </w:r>
    </w:p>
    <w:p w14:paraId="2E2474BC" w14:textId="77777777" w:rsidR="00ED3BF8" w:rsidRDefault="009F432D">
      <w:pPr>
        <w:spacing w:after="0" w:line="600" w:lineRule="auto"/>
        <w:ind w:firstLine="720"/>
        <w:jc w:val="both"/>
        <w:rPr>
          <w:rFonts w:eastAsia="Times New Roman"/>
          <w:szCs w:val="24"/>
        </w:rPr>
      </w:pPr>
      <w:r>
        <w:rPr>
          <w:rFonts w:eastAsia="Times New Roman"/>
          <w:szCs w:val="24"/>
        </w:rPr>
        <w:t xml:space="preserve">Σήμερα, λοιπόν, </w:t>
      </w:r>
      <w:r w:rsidRPr="00FA0138">
        <w:rPr>
          <w:rFonts w:eastAsia="Times New Roman"/>
          <w:szCs w:val="24"/>
        </w:rPr>
        <w:t>κυρίες και κύριοι συνάδελφοι,</w:t>
      </w:r>
      <w:r>
        <w:rPr>
          <w:rFonts w:eastAsia="Times New Roman"/>
          <w:szCs w:val="24"/>
        </w:rPr>
        <w:t xml:space="preserve"> </w:t>
      </w:r>
      <w:r w:rsidRPr="00530E12">
        <w:rPr>
          <w:rFonts w:eastAsia="Times New Roman"/>
          <w:szCs w:val="24"/>
        </w:rPr>
        <w:t>είναι μία μέρα</w:t>
      </w:r>
      <w:r>
        <w:rPr>
          <w:rFonts w:eastAsia="Times New Roman"/>
          <w:szCs w:val="24"/>
        </w:rPr>
        <w:t>-</w:t>
      </w:r>
      <w:r w:rsidRPr="00530E12">
        <w:rPr>
          <w:rFonts w:eastAsia="Times New Roman"/>
          <w:szCs w:val="24"/>
        </w:rPr>
        <w:t xml:space="preserve">σταθμός και για την </w:t>
      </w:r>
      <w:r>
        <w:rPr>
          <w:rFonts w:eastAsia="Times New Roman"/>
          <w:szCs w:val="24"/>
        </w:rPr>
        <w:t>αναβάθμιση του</w:t>
      </w:r>
      <w:r>
        <w:rPr>
          <w:rFonts w:eastAsia="Times New Roman"/>
          <w:szCs w:val="24"/>
        </w:rPr>
        <w:t xml:space="preserve"> γ</w:t>
      </w:r>
      <w:r>
        <w:rPr>
          <w:rFonts w:eastAsia="Times New Roman"/>
          <w:szCs w:val="24"/>
        </w:rPr>
        <w:t xml:space="preserve">ενικού </w:t>
      </w:r>
      <w:r>
        <w:rPr>
          <w:rFonts w:eastAsia="Times New Roman"/>
          <w:szCs w:val="24"/>
        </w:rPr>
        <w:t>σ</w:t>
      </w:r>
      <w:r>
        <w:rPr>
          <w:rFonts w:eastAsia="Times New Roman"/>
          <w:szCs w:val="24"/>
        </w:rPr>
        <w:t xml:space="preserve">χολείου, </w:t>
      </w:r>
      <w:r w:rsidRPr="00530E12">
        <w:rPr>
          <w:rFonts w:eastAsia="Times New Roman"/>
          <w:szCs w:val="24"/>
        </w:rPr>
        <w:t xml:space="preserve">μέσα από την αναβάθμιση της τάξης της </w:t>
      </w:r>
      <w:r>
        <w:rPr>
          <w:rFonts w:eastAsia="Times New Roman"/>
          <w:szCs w:val="24"/>
        </w:rPr>
        <w:t>Γ΄</w:t>
      </w:r>
      <w:r w:rsidRPr="00530E12">
        <w:rPr>
          <w:rFonts w:eastAsia="Times New Roman"/>
          <w:szCs w:val="24"/>
        </w:rPr>
        <w:t xml:space="preserve"> </w:t>
      </w:r>
      <w:r>
        <w:rPr>
          <w:rFonts w:eastAsia="Times New Roman"/>
          <w:szCs w:val="24"/>
        </w:rPr>
        <w:t>λ</w:t>
      </w:r>
      <w:r w:rsidRPr="00530E12">
        <w:rPr>
          <w:rFonts w:eastAsia="Times New Roman"/>
          <w:szCs w:val="24"/>
        </w:rPr>
        <w:t>υκείου</w:t>
      </w:r>
      <w:r>
        <w:rPr>
          <w:rFonts w:eastAsia="Times New Roman"/>
          <w:szCs w:val="24"/>
        </w:rPr>
        <w:t>,</w:t>
      </w:r>
      <w:r w:rsidRPr="00530E12">
        <w:rPr>
          <w:rFonts w:eastAsia="Times New Roman"/>
          <w:szCs w:val="24"/>
        </w:rPr>
        <w:t xml:space="preserve"> αλλά και για την ανώτατη εκπαίδευση</w:t>
      </w:r>
      <w:r>
        <w:rPr>
          <w:rFonts w:eastAsia="Times New Roman"/>
          <w:szCs w:val="24"/>
        </w:rPr>
        <w:t>,</w:t>
      </w:r>
      <w:r w:rsidRPr="00530E12">
        <w:rPr>
          <w:rFonts w:eastAsia="Times New Roman"/>
          <w:szCs w:val="24"/>
        </w:rPr>
        <w:t xml:space="preserve"> καθώς μετά από δύο χρόνια συζητήσεων</w:t>
      </w:r>
      <w:r>
        <w:rPr>
          <w:rFonts w:eastAsia="Times New Roman"/>
          <w:szCs w:val="24"/>
        </w:rPr>
        <w:t>,</w:t>
      </w:r>
      <w:r w:rsidRPr="00530E12">
        <w:rPr>
          <w:rFonts w:eastAsia="Times New Roman"/>
          <w:szCs w:val="24"/>
        </w:rPr>
        <w:t xml:space="preserve"> συνεργασιών και συνεργειών</w:t>
      </w:r>
      <w:r>
        <w:rPr>
          <w:rFonts w:eastAsia="Times New Roman"/>
          <w:szCs w:val="24"/>
        </w:rPr>
        <w:t>,</w:t>
      </w:r>
      <w:r w:rsidRPr="00530E12">
        <w:rPr>
          <w:rFonts w:eastAsia="Times New Roman"/>
          <w:szCs w:val="24"/>
        </w:rPr>
        <w:t xml:space="preserve"> το Υπουργείο Παιδείας έχει καταλήξει στη </w:t>
      </w:r>
      <w:r>
        <w:rPr>
          <w:rFonts w:eastAsia="Times New Roman"/>
          <w:szCs w:val="24"/>
        </w:rPr>
        <w:t>ν</w:t>
      </w:r>
      <w:r w:rsidRPr="00530E12">
        <w:rPr>
          <w:rFonts w:eastAsia="Times New Roman"/>
          <w:szCs w:val="24"/>
        </w:rPr>
        <w:t>έα αρχιτεκτονική της τριτοβάθμιας εκπαίδευσης</w:t>
      </w:r>
      <w:r>
        <w:rPr>
          <w:rFonts w:eastAsia="Times New Roman"/>
          <w:szCs w:val="24"/>
        </w:rPr>
        <w:t>.</w:t>
      </w:r>
    </w:p>
    <w:p w14:paraId="2E2474BD" w14:textId="77777777" w:rsidR="00ED3BF8" w:rsidRDefault="009F432D">
      <w:pPr>
        <w:spacing w:after="0" w:line="600" w:lineRule="auto"/>
        <w:ind w:firstLine="720"/>
        <w:jc w:val="both"/>
        <w:rPr>
          <w:rFonts w:eastAsia="Times New Roman"/>
          <w:szCs w:val="24"/>
        </w:rPr>
      </w:pPr>
      <w:r>
        <w:rPr>
          <w:rFonts w:eastAsia="Times New Roman"/>
          <w:szCs w:val="24"/>
        </w:rPr>
        <w:t>Μ</w:t>
      </w:r>
      <w:r w:rsidRPr="00530E12">
        <w:rPr>
          <w:rFonts w:eastAsia="Times New Roman"/>
          <w:szCs w:val="24"/>
        </w:rPr>
        <w:t>ε στόχο</w:t>
      </w:r>
      <w:r>
        <w:rPr>
          <w:rFonts w:eastAsia="Times New Roman"/>
          <w:szCs w:val="24"/>
        </w:rPr>
        <w:t>,</w:t>
      </w:r>
      <w:r w:rsidRPr="00530E12">
        <w:rPr>
          <w:rFonts w:eastAsia="Times New Roman"/>
          <w:szCs w:val="24"/>
        </w:rPr>
        <w:t xml:space="preserve"> λοιπόν</w:t>
      </w:r>
      <w:r>
        <w:rPr>
          <w:rFonts w:eastAsia="Times New Roman"/>
          <w:szCs w:val="24"/>
        </w:rPr>
        <w:t>,</w:t>
      </w:r>
      <w:r w:rsidRPr="00530E12">
        <w:rPr>
          <w:rFonts w:eastAsia="Times New Roman"/>
          <w:szCs w:val="24"/>
        </w:rPr>
        <w:t xml:space="preserve"> την αναβάθμιση της δημόσιας εκπαίδευσης και με γνώμονα πάντα ακαδημαϊκά και εκπαιδευτικά κριτήρια</w:t>
      </w:r>
      <w:r>
        <w:rPr>
          <w:rFonts w:eastAsia="Times New Roman"/>
          <w:szCs w:val="24"/>
        </w:rPr>
        <w:t>,</w:t>
      </w:r>
      <w:r w:rsidRPr="00530E12">
        <w:rPr>
          <w:rFonts w:eastAsia="Times New Roman"/>
          <w:szCs w:val="24"/>
        </w:rPr>
        <w:t xml:space="preserve"> αποφασίστηκε η συνεργ</w:t>
      </w:r>
      <w:r w:rsidRPr="00530E12">
        <w:rPr>
          <w:rFonts w:eastAsia="Times New Roman"/>
          <w:szCs w:val="24"/>
        </w:rPr>
        <w:t>ασία των ΤΕΙ με τα πανεπιστήμια</w:t>
      </w:r>
      <w:r>
        <w:rPr>
          <w:rFonts w:eastAsia="Times New Roman"/>
          <w:szCs w:val="24"/>
        </w:rPr>
        <w:t>,</w:t>
      </w:r>
      <w:r w:rsidRPr="00530E12">
        <w:rPr>
          <w:rFonts w:eastAsia="Times New Roman"/>
          <w:szCs w:val="24"/>
        </w:rPr>
        <w:t xml:space="preserve"> η δημιουργία νέων τμημάτων</w:t>
      </w:r>
      <w:r>
        <w:rPr>
          <w:rFonts w:eastAsia="Times New Roman"/>
          <w:szCs w:val="24"/>
        </w:rPr>
        <w:t>,</w:t>
      </w:r>
      <w:r w:rsidRPr="00530E12">
        <w:rPr>
          <w:rFonts w:eastAsia="Times New Roman"/>
          <w:szCs w:val="24"/>
        </w:rPr>
        <w:t xml:space="preserve"> συμβατ</w:t>
      </w:r>
      <w:r>
        <w:rPr>
          <w:rFonts w:eastAsia="Times New Roman"/>
          <w:szCs w:val="24"/>
        </w:rPr>
        <w:t>ών</w:t>
      </w:r>
      <w:r w:rsidRPr="00530E12">
        <w:rPr>
          <w:rFonts w:eastAsia="Times New Roman"/>
          <w:szCs w:val="24"/>
        </w:rPr>
        <w:t xml:space="preserve"> με την εκπαιδευτική και αναπτυξιακή δυναμική των ιδρυμάτων</w:t>
      </w:r>
      <w:r>
        <w:rPr>
          <w:rFonts w:eastAsia="Times New Roman"/>
          <w:szCs w:val="24"/>
        </w:rPr>
        <w:t>,</w:t>
      </w:r>
      <w:r w:rsidRPr="00530E12">
        <w:rPr>
          <w:rFonts w:eastAsia="Times New Roman"/>
          <w:szCs w:val="24"/>
        </w:rPr>
        <w:t xml:space="preserve"> η ίδρυση διετών προγραμμάτων σπουδών</w:t>
      </w:r>
      <w:r>
        <w:rPr>
          <w:rFonts w:eastAsia="Times New Roman"/>
          <w:szCs w:val="24"/>
        </w:rPr>
        <w:t>,</w:t>
      </w:r>
      <w:r w:rsidRPr="00530E12">
        <w:rPr>
          <w:rFonts w:eastAsia="Times New Roman"/>
          <w:szCs w:val="24"/>
        </w:rPr>
        <w:t xml:space="preserve"> η ίδρυση </w:t>
      </w:r>
      <w:r>
        <w:rPr>
          <w:rFonts w:eastAsia="Times New Roman"/>
          <w:szCs w:val="24"/>
        </w:rPr>
        <w:t>ι</w:t>
      </w:r>
      <w:r w:rsidRPr="00530E12">
        <w:rPr>
          <w:rFonts w:eastAsia="Times New Roman"/>
          <w:szCs w:val="24"/>
        </w:rPr>
        <w:t>νστιτούτ</w:t>
      </w:r>
      <w:r>
        <w:rPr>
          <w:rFonts w:eastAsia="Times New Roman"/>
          <w:szCs w:val="24"/>
        </w:rPr>
        <w:t>ων. Και όλα αυτά -</w:t>
      </w:r>
      <w:r w:rsidRPr="00530E12">
        <w:rPr>
          <w:rFonts w:eastAsia="Times New Roman"/>
          <w:szCs w:val="24"/>
        </w:rPr>
        <w:t xml:space="preserve">και τα </w:t>
      </w:r>
      <w:r>
        <w:rPr>
          <w:rFonts w:eastAsia="Times New Roman"/>
          <w:szCs w:val="24"/>
        </w:rPr>
        <w:t>διετή</w:t>
      </w:r>
      <w:r w:rsidRPr="00530E12">
        <w:rPr>
          <w:rFonts w:eastAsia="Times New Roman"/>
          <w:szCs w:val="24"/>
        </w:rPr>
        <w:t xml:space="preserve"> τμήματα</w:t>
      </w:r>
      <w:r>
        <w:rPr>
          <w:rFonts w:eastAsia="Times New Roman"/>
          <w:szCs w:val="24"/>
        </w:rPr>
        <w:t xml:space="preserve">, </w:t>
      </w:r>
      <w:r w:rsidRPr="00530E12">
        <w:rPr>
          <w:rFonts w:eastAsia="Times New Roman"/>
          <w:szCs w:val="24"/>
        </w:rPr>
        <w:t>γιατί κάπου ακούγεται ότι πλέο</w:t>
      </w:r>
      <w:r w:rsidRPr="00530E12">
        <w:rPr>
          <w:rFonts w:eastAsia="Times New Roman"/>
          <w:szCs w:val="24"/>
        </w:rPr>
        <w:t xml:space="preserve">ν δεν υπάρχει η τεχνική και </w:t>
      </w:r>
      <w:r>
        <w:rPr>
          <w:rFonts w:eastAsia="Times New Roman"/>
          <w:szCs w:val="24"/>
        </w:rPr>
        <w:t xml:space="preserve">η </w:t>
      </w:r>
      <w:r w:rsidRPr="00530E12">
        <w:rPr>
          <w:rFonts w:eastAsia="Times New Roman"/>
          <w:szCs w:val="24"/>
        </w:rPr>
        <w:t>τεχνολογική εκπαίδευση</w:t>
      </w:r>
      <w:r>
        <w:rPr>
          <w:rFonts w:eastAsia="Times New Roman"/>
          <w:szCs w:val="24"/>
        </w:rPr>
        <w:t>-</w:t>
      </w:r>
      <w:r w:rsidRPr="00530E12">
        <w:rPr>
          <w:rFonts w:eastAsia="Times New Roman"/>
          <w:szCs w:val="24"/>
        </w:rPr>
        <w:t xml:space="preserve"> </w:t>
      </w:r>
      <w:r>
        <w:rPr>
          <w:rFonts w:eastAsia="Times New Roman"/>
          <w:szCs w:val="24"/>
        </w:rPr>
        <w:t>θα δίνουν πλέον -ό</w:t>
      </w:r>
      <w:r w:rsidRPr="00530E12">
        <w:rPr>
          <w:rFonts w:eastAsia="Times New Roman"/>
          <w:szCs w:val="24"/>
        </w:rPr>
        <w:t>πως σε όλη την Ευρώπη</w:t>
      </w:r>
      <w:r>
        <w:rPr>
          <w:rFonts w:eastAsia="Times New Roman"/>
          <w:szCs w:val="24"/>
        </w:rPr>
        <w:t>-</w:t>
      </w:r>
      <w:r w:rsidRPr="00530E12">
        <w:rPr>
          <w:rFonts w:eastAsia="Times New Roman"/>
          <w:szCs w:val="24"/>
        </w:rPr>
        <w:t xml:space="preserve"> τίτλους επαγγελματικών πιστοποιητικών και επαγγελματικής επάρκειας</w:t>
      </w:r>
      <w:r>
        <w:rPr>
          <w:rFonts w:eastAsia="Times New Roman"/>
          <w:szCs w:val="24"/>
        </w:rPr>
        <w:t>.</w:t>
      </w:r>
    </w:p>
    <w:p w14:paraId="2E2474B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w:t>
      </w:r>
      <w:r>
        <w:rPr>
          <w:rFonts w:eastAsia="Times New Roman" w:cs="Times New Roman"/>
          <w:szCs w:val="24"/>
        </w:rPr>
        <w:t>,</w:t>
      </w:r>
      <w:r>
        <w:rPr>
          <w:rFonts w:eastAsia="Times New Roman" w:cs="Times New Roman"/>
          <w:szCs w:val="24"/>
        </w:rPr>
        <w:t xml:space="preserve"> μετά τον ολετήρα του σχεδίου «Α</w:t>
      </w:r>
      <w:r>
        <w:rPr>
          <w:rFonts w:eastAsia="Times New Roman" w:cs="Times New Roman"/>
          <w:szCs w:val="24"/>
        </w:rPr>
        <w:t>ΘΗΝΑ</w:t>
      </w:r>
      <w:r>
        <w:rPr>
          <w:rFonts w:eastAsia="Times New Roman" w:cs="Times New Roman"/>
          <w:szCs w:val="24"/>
        </w:rPr>
        <w:t>» στην τριτοβάθμια εκπαίδευση, έρχεται σ</w:t>
      </w:r>
      <w:r>
        <w:rPr>
          <w:rFonts w:eastAsia="Times New Roman" w:cs="Times New Roman"/>
          <w:szCs w:val="24"/>
        </w:rPr>
        <w:t>ήμερα και αντιδρά στην αναβάθμιση των δημόσιων πανεπιστημίων της χώρας. Και το κάνει αυτό</w:t>
      </w:r>
      <w:r>
        <w:rPr>
          <w:rFonts w:eastAsia="Times New Roman" w:cs="Times New Roman"/>
          <w:szCs w:val="24"/>
        </w:rPr>
        <w:t>,</w:t>
      </w:r>
      <w:r>
        <w:rPr>
          <w:rFonts w:eastAsia="Times New Roman" w:cs="Times New Roman"/>
          <w:szCs w:val="24"/>
        </w:rPr>
        <w:t xml:space="preserve"> όχι γιατί ενδιαφέρεται, με βάση εκπαιδευτικά και ακαδημαϊκά κριτήρια, για την τριτοβάθμια εκπαίδευση, αλλά γιατί έχει μία κρυφή ατζέντα. Δημόσια λένε ότι δεν πρέπει </w:t>
      </w:r>
      <w:r>
        <w:rPr>
          <w:rFonts w:eastAsia="Times New Roman" w:cs="Times New Roman"/>
          <w:szCs w:val="24"/>
        </w:rPr>
        <w:t>να γίνουν τα πανεπιστήμια και η συγχώνευση, γιατί αυτό -λέει- θα βγάζει πτυχιούχους</w:t>
      </w:r>
      <w:r>
        <w:rPr>
          <w:rFonts w:eastAsia="Times New Roman" w:cs="Times New Roman"/>
          <w:szCs w:val="24"/>
        </w:rPr>
        <w:t>,</w:t>
      </w:r>
      <w:r>
        <w:rPr>
          <w:rFonts w:eastAsia="Times New Roman" w:cs="Times New Roman"/>
          <w:szCs w:val="24"/>
        </w:rPr>
        <w:t xml:space="preserve"> οι οποίοι δεν συμβαδίζουν με την αγορά εργασίας. Δεν μας λένε, όμως, ότι στην πραγματικότητα επιθυμούν λιγότερους εισακτέους στα δημόσια πανεπιστήμια</w:t>
      </w:r>
      <w:r>
        <w:rPr>
          <w:rFonts w:eastAsia="Times New Roman" w:cs="Times New Roman"/>
          <w:szCs w:val="24"/>
        </w:rPr>
        <w:t>,</w:t>
      </w:r>
      <w:r>
        <w:rPr>
          <w:rFonts w:eastAsia="Times New Roman" w:cs="Times New Roman"/>
          <w:szCs w:val="24"/>
        </w:rPr>
        <w:t xml:space="preserve"> για να υπάρχουν «πελ</w:t>
      </w:r>
      <w:r>
        <w:rPr>
          <w:rFonts w:eastAsia="Times New Roman" w:cs="Times New Roman"/>
          <w:szCs w:val="24"/>
        </w:rPr>
        <w:t>άτες» για τα ιδιωτικά πανεπιστήμια</w:t>
      </w:r>
      <w:r>
        <w:rPr>
          <w:rFonts w:eastAsia="Times New Roman" w:cs="Times New Roman"/>
          <w:szCs w:val="24"/>
        </w:rPr>
        <w:t>,</w:t>
      </w:r>
      <w:r>
        <w:rPr>
          <w:rFonts w:eastAsia="Times New Roman" w:cs="Times New Roman"/>
          <w:szCs w:val="24"/>
        </w:rPr>
        <w:t xml:space="preserve"> που ονειρεύονται. Εκεί δεν τους νοιάζει αν οι πτυχιούχοι από τα ιδιωτικά πανεπιστήμια που θέλουν, θα έχουν συνέργεια με την αγορά εργασίας, γιατί εκεί θα πηγαίνουν τα παιδιά</w:t>
      </w:r>
      <w:r>
        <w:rPr>
          <w:rFonts w:eastAsia="Times New Roman" w:cs="Times New Roman"/>
          <w:szCs w:val="24"/>
        </w:rPr>
        <w:t>,</w:t>
      </w:r>
      <w:r>
        <w:rPr>
          <w:rFonts w:eastAsia="Times New Roman" w:cs="Times New Roman"/>
          <w:szCs w:val="24"/>
        </w:rPr>
        <w:t xml:space="preserve"> τα οποία μπορούν να πληρώνουν. Κι αυτά είναι </w:t>
      </w:r>
      <w:r>
        <w:rPr>
          <w:rFonts w:eastAsia="Times New Roman" w:cs="Times New Roman"/>
          <w:szCs w:val="24"/>
        </w:rPr>
        <w:t xml:space="preserve">μάλλον περισσότερο τα δικά τους παιδιά, τα παιδιά τον αρίστων οικονομικά. </w:t>
      </w:r>
    </w:p>
    <w:p w14:paraId="2E2474B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Αυτό που θέλει η Νέα Δημοκρατία και ο Αρχηγός της είναι στην πραγματικότητα</w:t>
      </w:r>
      <w:r>
        <w:rPr>
          <w:rFonts w:eastAsia="Times New Roman" w:cs="Times New Roman"/>
          <w:szCs w:val="24"/>
        </w:rPr>
        <w:t>,</w:t>
      </w:r>
      <w:r>
        <w:rPr>
          <w:rFonts w:eastAsia="Times New Roman" w:cs="Times New Roman"/>
          <w:szCs w:val="24"/>
        </w:rPr>
        <w:t xml:space="preserve"> να κλείσει τα περιφερειακά πανεπιστήμια και να δημιουργήσει πελάτες για τα ιδιωτικά. Ήδη έχουν αρχίσει </w:t>
      </w:r>
      <w:r>
        <w:rPr>
          <w:rFonts w:eastAsia="Times New Roman" w:cs="Times New Roman"/>
          <w:szCs w:val="24"/>
        </w:rPr>
        <w:lastRenderedPageBreak/>
        <w:t>να υπονομεύουν αυτή την προσπάθεια. Χαρακτηριστικό παράδειγμα</w:t>
      </w:r>
      <w:r>
        <w:rPr>
          <w:rFonts w:eastAsia="Times New Roman" w:cs="Times New Roman"/>
          <w:szCs w:val="24"/>
        </w:rPr>
        <w:t>,</w:t>
      </w:r>
      <w:r>
        <w:rPr>
          <w:rFonts w:eastAsia="Times New Roman" w:cs="Times New Roman"/>
          <w:szCs w:val="24"/>
        </w:rPr>
        <w:t xml:space="preserve"> είναι η συγχώνευση στο Πανεπιστήμιο και στο ΤΕΙ Δυτικής Μακεδονίας</w:t>
      </w:r>
      <w:r>
        <w:rPr>
          <w:rFonts w:eastAsia="Times New Roman" w:cs="Times New Roman"/>
          <w:szCs w:val="24"/>
        </w:rPr>
        <w:t>,</w:t>
      </w:r>
      <w:r>
        <w:rPr>
          <w:rFonts w:eastAsia="Times New Roman" w:cs="Times New Roman"/>
          <w:szCs w:val="24"/>
        </w:rPr>
        <w:t xml:space="preserve"> που προσπαθούν να την</w:t>
      </w:r>
      <w:r>
        <w:rPr>
          <w:rFonts w:eastAsia="Times New Roman" w:cs="Times New Roman"/>
          <w:szCs w:val="24"/>
        </w:rPr>
        <w:t xml:space="preserve"> υπονομεύσουν, παρ</w:t>
      </w:r>
      <w:r>
        <w:rPr>
          <w:rFonts w:eastAsia="Times New Roman" w:cs="Times New Roman"/>
          <w:szCs w:val="24"/>
        </w:rPr>
        <w:t xml:space="preserve">’ </w:t>
      </w:r>
      <w:r>
        <w:rPr>
          <w:rFonts w:eastAsia="Times New Roman" w:cs="Times New Roman"/>
          <w:szCs w:val="24"/>
        </w:rPr>
        <w:t xml:space="preserve">όλο που την έχουν υποδεχθεί με τον καλύτερο δυνατό τρόπο οι τοπικές κοινωνίες. </w:t>
      </w:r>
    </w:p>
    <w:p w14:paraId="2E2474C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Μόλις είδαν, λοιπόν, ότι αυτό το νομοσχέδιο ευνοεί το Πανεπιστήμιο και το ΤΕΙ στη Δυτική Μακεδονία, άρχισαν να λένε ότι δεν πρόκειται να γίνει και ότι είναι</w:t>
      </w:r>
      <w:r>
        <w:rPr>
          <w:rFonts w:eastAsia="Times New Roman" w:cs="Times New Roman"/>
          <w:szCs w:val="24"/>
        </w:rPr>
        <w:t xml:space="preserve"> η προεκλογική εξαγγελία. Και τώρα που βλέπουν ότι το </w:t>
      </w:r>
      <w:r>
        <w:rPr>
          <w:rFonts w:eastAsia="Times New Roman" w:cs="Times New Roman"/>
          <w:szCs w:val="24"/>
        </w:rPr>
        <w:t>π</w:t>
      </w:r>
      <w:r>
        <w:rPr>
          <w:rFonts w:eastAsia="Times New Roman" w:cs="Times New Roman"/>
          <w:szCs w:val="24"/>
        </w:rPr>
        <w:t xml:space="preserve">ανεπιστήμιο προχωράει και ψηφίζεται αύριο, έφτασαν στο σημείο να επιχειρούν να πουν ότι το </w:t>
      </w:r>
      <w:r>
        <w:rPr>
          <w:rFonts w:eastAsia="Times New Roman" w:cs="Times New Roman"/>
          <w:szCs w:val="24"/>
        </w:rPr>
        <w:t>π</w:t>
      </w:r>
      <w:r>
        <w:rPr>
          <w:rFonts w:eastAsia="Times New Roman" w:cs="Times New Roman"/>
          <w:szCs w:val="24"/>
        </w:rPr>
        <w:t xml:space="preserve">ανεπιστήμιο αυτό -και αυτό λέγεται από τοπικά στελέχη της Νέας Δημοκρατίας της περιοχής- θα είναι ένας χώρος </w:t>
      </w:r>
      <w:r>
        <w:rPr>
          <w:rFonts w:eastAsia="Times New Roman" w:cs="Times New Roman"/>
          <w:szCs w:val="24"/>
        </w:rPr>
        <w:t xml:space="preserve">ανομίας, ότι το </w:t>
      </w:r>
      <w:r>
        <w:rPr>
          <w:rFonts w:eastAsia="Times New Roman" w:cs="Times New Roman"/>
          <w:szCs w:val="24"/>
        </w:rPr>
        <w:t>π</w:t>
      </w:r>
      <w:r>
        <w:rPr>
          <w:rFonts w:eastAsia="Times New Roman" w:cs="Times New Roman"/>
          <w:szCs w:val="24"/>
        </w:rPr>
        <w:t>ανεπιστήμιο αυτό θα είναι άντρο ανομίας. Και μη μπορώντας να διαχειριστούν το θέμα στην τοπική κοινωνία, προσπαθούν να απαξιώσουν την πανεπιστημιακή κοινότητα και τους φοιτητές. Αυτό μας δείχνει το πόσο πολύ εκτιμούν την πανεπιστημιακή εκπ</w:t>
      </w:r>
      <w:r>
        <w:rPr>
          <w:rFonts w:eastAsia="Times New Roman" w:cs="Times New Roman"/>
          <w:szCs w:val="24"/>
        </w:rPr>
        <w:t xml:space="preserve">αίδευση, αλλά και την ελληνική νεολαία, που προσπαθούν να μας πουν εκ προοιμίου ότι είναι εγκληματική. Είναι απίστευτο αυτό που συμβαίνει, τουλάχιστον στη δική μας περιοχή. </w:t>
      </w:r>
    </w:p>
    <w:p w14:paraId="2E2474C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Αυτοί, λοιπόν, που ψήφισαν το σχέδιο «Α</w:t>
      </w:r>
      <w:r>
        <w:rPr>
          <w:rFonts w:eastAsia="Times New Roman" w:cs="Times New Roman"/>
          <w:szCs w:val="24"/>
        </w:rPr>
        <w:t>ΘΗΝΑ</w:t>
      </w:r>
      <w:r>
        <w:rPr>
          <w:rFonts w:eastAsia="Times New Roman" w:cs="Times New Roman"/>
          <w:szCs w:val="24"/>
        </w:rPr>
        <w:t>», καλά θα κάνουν σήμερα να είναι περισ</w:t>
      </w:r>
      <w:r>
        <w:rPr>
          <w:rFonts w:eastAsia="Times New Roman" w:cs="Times New Roman"/>
          <w:szCs w:val="24"/>
        </w:rPr>
        <w:t xml:space="preserve">σότερο προσεκτικοί, γιατί εμείς -και η τοπική κοινωνία- θυμόμαστε πάρα πολύ καλά τις δηλώσεις τους, όταν λέγανε για τους δικούς τους Υπουργούς, ότι δεν φοράνε παντελόνια. </w:t>
      </w:r>
    </w:p>
    <w:p w14:paraId="2E2474C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Καταθέτω το σχετικό έγγραφο για τα Πρακτικά.</w:t>
      </w:r>
    </w:p>
    <w:p w14:paraId="2E2474C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w:t>
      </w:r>
      <w:r w:rsidRPr="00EF4E79">
        <w:rPr>
          <w:rFonts w:eastAsia="Times New Roman"/>
          <w:szCs w:val="24"/>
        </w:rPr>
        <w:t>Υφυπουργός Αγροτικής</w:t>
      </w:r>
      <w:r w:rsidRPr="00EF4E79">
        <w:rPr>
          <w:rFonts w:eastAsia="Times New Roman"/>
          <w:szCs w:val="24"/>
        </w:rPr>
        <w:t xml:space="preserve"> Ανάπτυξης και Τροφίμων</w:t>
      </w:r>
      <w:r>
        <w:rPr>
          <w:rFonts w:eastAsia="Times New Roman"/>
          <w:szCs w:val="24"/>
        </w:rPr>
        <w:t xml:space="preserve">, κυρία Ολυμπία </w:t>
      </w:r>
      <w:proofErr w:type="spellStart"/>
      <w:r>
        <w:rPr>
          <w:rFonts w:eastAsia="Times New Roman"/>
          <w:szCs w:val="24"/>
        </w:rPr>
        <w:t>Τελιγιορίδου</w:t>
      </w:r>
      <w:proofErr w:type="spellEnd"/>
      <w:r>
        <w:rPr>
          <w:rFonts w:eastAsia="Times New Roman"/>
          <w:szCs w:val="24"/>
        </w:rPr>
        <w:t xml:space="preserve">, καταθέτει για τα Πρακτικά το προαναφερθέν </w:t>
      </w:r>
      <w:r>
        <w:rPr>
          <w:rFonts w:eastAsia="Times New Roman" w:cs="Times New Roman"/>
          <w:szCs w:val="24"/>
        </w:rPr>
        <w:t>έγγραφο, το οποίο βρίσκεται στο αρχείο του Τμήματος Γραμματείας της Διεύθυνσης Στενογραφίας και Πρακτικών της Βουλής)</w:t>
      </w:r>
    </w:p>
    <w:p w14:paraId="2E2474C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Οι δικοί μας, λοιπόν, Υπουργοί είναι διαφορ</w:t>
      </w:r>
      <w:r>
        <w:rPr>
          <w:rFonts w:eastAsia="Times New Roman" w:cs="Times New Roman"/>
          <w:szCs w:val="24"/>
        </w:rPr>
        <w:t xml:space="preserve">ετικοί. Στηρίζουμε την επένδυση στην </w:t>
      </w:r>
      <w:r>
        <w:rPr>
          <w:rFonts w:eastAsia="Times New Roman" w:cs="Times New Roman"/>
          <w:szCs w:val="24"/>
        </w:rPr>
        <w:t>π</w:t>
      </w:r>
      <w:r>
        <w:rPr>
          <w:rFonts w:eastAsia="Times New Roman" w:cs="Times New Roman"/>
          <w:szCs w:val="24"/>
        </w:rPr>
        <w:t xml:space="preserve">αιδεία, στην ελληνική οικογένεια, στα παιδιά μας, γιατί πιστεύουμε ότι δεν επιτρέπεται να καταληστέψουν τα ιδιωτικά συμφέροντα, την ελληνική κοινωνία, μέσω του μεγαλύτερου αγαθού του πολιτισμού μας, που είναι η </w:t>
      </w:r>
      <w:r>
        <w:rPr>
          <w:rFonts w:eastAsia="Times New Roman" w:cs="Times New Roman"/>
          <w:szCs w:val="24"/>
        </w:rPr>
        <w:t>π</w:t>
      </w:r>
      <w:r>
        <w:rPr>
          <w:rFonts w:eastAsia="Times New Roman" w:cs="Times New Roman"/>
          <w:szCs w:val="24"/>
        </w:rPr>
        <w:t>αιδεία</w:t>
      </w:r>
      <w:r>
        <w:rPr>
          <w:rFonts w:eastAsia="Times New Roman" w:cs="Times New Roman"/>
          <w:szCs w:val="24"/>
        </w:rPr>
        <w:t xml:space="preserve">.  </w:t>
      </w:r>
    </w:p>
    <w:p w14:paraId="2E2474C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E2474C6"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4C7" w14:textId="77777777" w:rsidR="00ED3BF8" w:rsidRDefault="009F432D">
      <w:pPr>
        <w:spacing w:after="0" w:line="600" w:lineRule="auto"/>
        <w:ind w:firstLine="720"/>
        <w:jc w:val="both"/>
        <w:rPr>
          <w:rFonts w:eastAsia="Times New Roman" w:cs="Times New Roman"/>
          <w:szCs w:val="24"/>
        </w:rPr>
      </w:pPr>
      <w:r w:rsidRPr="00903ADE">
        <w:rPr>
          <w:rFonts w:eastAsia="Times New Roman" w:cs="Times New Roman"/>
          <w:b/>
          <w:szCs w:val="24"/>
        </w:rPr>
        <w:lastRenderedPageBreak/>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τον λόγο για πέντε λεπτά, με σχετική ανοχή. </w:t>
      </w:r>
    </w:p>
    <w:p w14:paraId="2E2474C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2E2474C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Έχω μόνο πέντε λεπτά, και θα μπω κατε</w:t>
      </w:r>
      <w:r>
        <w:rPr>
          <w:rFonts w:eastAsia="Times New Roman" w:cs="Times New Roman"/>
          <w:szCs w:val="24"/>
        </w:rPr>
        <w:t>υθείαν στην ουσία, χωρίς να αναφερθώ στην απαράδεκτη διαδικασία</w:t>
      </w:r>
      <w:r>
        <w:rPr>
          <w:rFonts w:eastAsia="Times New Roman" w:cs="Times New Roman"/>
          <w:szCs w:val="24"/>
        </w:rPr>
        <w:t>,</w:t>
      </w:r>
      <w:r>
        <w:rPr>
          <w:rFonts w:eastAsia="Times New Roman" w:cs="Times New Roman"/>
          <w:szCs w:val="24"/>
        </w:rPr>
        <w:t xml:space="preserve"> που ακολουθείται συστηματικά στα θέματα </w:t>
      </w:r>
      <w:r>
        <w:rPr>
          <w:rFonts w:eastAsia="Times New Roman" w:cs="Times New Roman"/>
          <w:szCs w:val="24"/>
        </w:rPr>
        <w:t>π</w:t>
      </w:r>
      <w:r>
        <w:rPr>
          <w:rFonts w:eastAsia="Times New Roman" w:cs="Times New Roman"/>
          <w:szCs w:val="24"/>
        </w:rPr>
        <w:t>αιδείας. Η Βουλή θεωρείται διακοσμητική, ενώ εδώ θα μπορούσε να γίνει ουσιαστική δουλειά και να διορθωθούν -όσο γίνεται- οι ολοφάνερες βλάβες</w:t>
      </w:r>
      <w:r>
        <w:rPr>
          <w:rFonts w:eastAsia="Times New Roman" w:cs="Times New Roman"/>
          <w:szCs w:val="24"/>
        </w:rPr>
        <w:t>,</w:t>
      </w:r>
      <w:r>
        <w:rPr>
          <w:rFonts w:eastAsia="Times New Roman" w:cs="Times New Roman"/>
          <w:szCs w:val="24"/>
        </w:rPr>
        <w:t xml:space="preserve"> που επι</w:t>
      </w:r>
      <w:r>
        <w:rPr>
          <w:rFonts w:eastAsia="Times New Roman" w:cs="Times New Roman"/>
          <w:szCs w:val="24"/>
        </w:rPr>
        <w:t xml:space="preserve">φέρει το νομοσχέδιο. Γι’ αυτό και δεν αποχωρούμε από τη διαδικασία, θεωρώντας ότι πρέπει να δώσουμε αυτή τη μάχη μέχρι την τελευταία λέξη, μέχρι την τελευταία στιγμή, μήπως και κάτι διασώσουμε. </w:t>
      </w:r>
    </w:p>
    <w:p w14:paraId="2E2474C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συγκεκριμένο </w:t>
      </w:r>
      <w:proofErr w:type="spellStart"/>
      <w:r>
        <w:rPr>
          <w:rFonts w:eastAsia="Times New Roman" w:cs="Times New Roman"/>
          <w:szCs w:val="24"/>
        </w:rPr>
        <w:t>υπερ</w:t>
      </w:r>
      <w:proofErr w:type="spellEnd"/>
      <w:r>
        <w:rPr>
          <w:rFonts w:eastAsia="Times New Roman" w:cs="Times New Roman"/>
          <w:szCs w:val="24"/>
        </w:rPr>
        <w:t xml:space="preserve">-πολυνομοσχέδιο είναι το αποτέλεσμα ενός </w:t>
      </w:r>
      <w:r>
        <w:rPr>
          <w:rFonts w:eastAsia="Times New Roman" w:cs="Times New Roman"/>
          <w:szCs w:val="24"/>
        </w:rPr>
        <w:t>βεβιασμένου ψηφοθηρικού παζαριού διαφόρων παραγόντων</w:t>
      </w:r>
      <w:r>
        <w:rPr>
          <w:rFonts w:eastAsia="Times New Roman" w:cs="Times New Roman"/>
          <w:szCs w:val="24"/>
        </w:rPr>
        <w:t>,</w:t>
      </w:r>
      <w:r>
        <w:rPr>
          <w:rFonts w:eastAsia="Times New Roman" w:cs="Times New Roman"/>
          <w:szCs w:val="24"/>
        </w:rPr>
        <w:t xml:space="preserve"> με θύμα την ανώτατη εκπαίδευση και θύτη την Κυβέρνηση ΣΥΡΙΖΑ. Ακόμη και σήμερα</w:t>
      </w:r>
      <w:r>
        <w:rPr>
          <w:rFonts w:eastAsia="Times New Roman" w:cs="Times New Roman"/>
          <w:szCs w:val="24"/>
        </w:rPr>
        <w:t>,</w:t>
      </w:r>
      <w:r>
        <w:rPr>
          <w:rFonts w:eastAsia="Times New Roman" w:cs="Times New Roman"/>
          <w:szCs w:val="24"/>
        </w:rPr>
        <w:t xml:space="preserve"> έρχονται βουλευτικές τροπολογίες</w:t>
      </w:r>
      <w:r>
        <w:rPr>
          <w:rFonts w:eastAsia="Times New Roman" w:cs="Times New Roman"/>
          <w:szCs w:val="24"/>
        </w:rPr>
        <w:t>,</w:t>
      </w:r>
      <w:r>
        <w:rPr>
          <w:rFonts w:eastAsia="Times New Roman" w:cs="Times New Roman"/>
          <w:szCs w:val="24"/>
        </w:rPr>
        <w:t xml:space="preserve"> που ζητούν την ίδρυση πανεπιστημιακών τμημάτων και ινστιτούτων. Έτσι θα πάμε, κυρίες και</w:t>
      </w:r>
      <w:r>
        <w:rPr>
          <w:rFonts w:eastAsia="Times New Roman" w:cs="Times New Roman"/>
          <w:szCs w:val="24"/>
        </w:rPr>
        <w:t xml:space="preserve"> κύριοι του ΣΥΡΙΖΑ; Να δούμε και πόσες θα γίνουν αποδεκτές, κύριε Υπουργέ.</w:t>
      </w:r>
    </w:p>
    <w:p w14:paraId="2E2474C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τα πάρουμε από την αρχή. Σήμερα μπαίνει οριστική ταφόπλακα στη βαθμίδα των ΤΕΙ, χωρίς να έχουμε συμφωνήσει αν χρειαζόμαστε στο παραγωγικό μας μοντέλο αυτή τη βαθμίδα. Το ερώτημα </w:t>
      </w:r>
      <w:r>
        <w:rPr>
          <w:rFonts w:eastAsia="Times New Roman" w:cs="Times New Roman"/>
          <w:szCs w:val="24"/>
        </w:rPr>
        <w:t>είναι το εξής: Από πού θα αντλούνται, πλέον, τα μεσαία στελέχη, τα στελέχη εφαρμογών</w:t>
      </w:r>
      <w:r>
        <w:rPr>
          <w:rFonts w:eastAsia="Times New Roman" w:cs="Times New Roman"/>
          <w:szCs w:val="24"/>
        </w:rPr>
        <w:t>,</w:t>
      </w:r>
      <w:r>
        <w:rPr>
          <w:rFonts w:eastAsia="Times New Roman" w:cs="Times New Roman"/>
          <w:szCs w:val="24"/>
        </w:rPr>
        <w:t xml:space="preserve"> που είναι απαραίτητα στην πυραμίδα παραγωγής; Από τις διετείς δομές</w:t>
      </w:r>
      <w:r>
        <w:rPr>
          <w:rFonts w:eastAsia="Times New Roman" w:cs="Times New Roman"/>
          <w:szCs w:val="24"/>
        </w:rPr>
        <w:t>,</w:t>
      </w:r>
      <w:r>
        <w:rPr>
          <w:rFonts w:eastAsia="Times New Roman" w:cs="Times New Roman"/>
          <w:szCs w:val="24"/>
        </w:rPr>
        <w:t xml:space="preserve"> που φαντάζεται ο Υπουργός ότι θα λειτουργήσουν στα πανεπιστήμια ή θα είναι όλοι πτυχιούχοι πανεπιστημ</w:t>
      </w:r>
      <w:r>
        <w:rPr>
          <w:rFonts w:eastAsia="Times New Roman" w:cs="Times New Roman"/>
          <w:szCs w:val="24"/>
        </w:rPr>
        <w:t xml:space="preserve">ίων σε ένα </w:t>
      </w:r>
      <w:proofErr w:type="spellStart"/>
      <w:r>
        <w:rPr>
          <w:rFonts w:eastAsia="Times New Roman" w:cs="Times New Roman"/>
          <w:szCs w:val="24"/>
        </w:rPr>
        <w:t>πληθωρισμένο</w:t>
      </w:r>
      <w:proofErr w:type="spellEnd"/>
      <w:r>
        <w:rPr>
          <w:rFonts w:eastAsia="Times New Roman" w:cs="Times New Roman"/>
          <w:szCs w:val="24"/>
        </w:rPr>
        <w:t xml:space="preserve"> επαγγελματικό περιβάλλον, όπου, όπως και στην οικονομία, θα οδηγηθούμε, τελικά, σε υποτίμηση του «νομίσματος»; Και ποιο είναι το νόμισμα στην περίπτωσή μας; Το πτυχίο. Άρα, θα οδηγηθούμε σε χαμηλότερες απολαβές όλων. Το ίδιο γίνεται</w:t>
      </w:r>
      <w:r>
        <w:rPr>
          <w:rFonts w:eastAsia="Times New Roman" w:cs="Times New Roman"/>
          <w:szCs w:val="24"/>
        </w:rPr>
        <w:t xml:space="preserve"> και με τις διαδικασίες αναβάθμισης των τετραετών σπουδών μηχανικών σε πενταετείς πολυτεχνικές σπουδές. Έτσι με έναν νόμο, με ένα άρθρο. </w:t>
      </w:r>
    </w:p>
    <w:p w14:paraId="2E2474C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Και τρέχουμε για να γίνουν όλα αυτά</w:t>
      </w:r>
      <w:r>
        <w:rPr>
          <w:rFonts w:eastAsia="Times New Roman" w:cs="Times New Roman"/>
          <w:szCs w:val="24"/>
        </w:rPr>
        <w:t>,</w:t>
      </w:r>
      <w:r>
        <w:rPr>
          <w:rFonts w:eastAsia="Times New Roman" w:cs="Times New Roman"/>
          <w:szCs w:val="24"/>
        </w:rPr>
        <w:t xml:space="preserve"> από τον επόμενο Σεπτέμβριο. Τι θα γίνει τελικά; Απλώς</w:t>
      </w:r>
      <w:r>
        <w:rPr>
          <w:rFonts w:eastAsia="Times New Roman" w:cs="Times New Roman"/>
          <w:szCs w:val="24"/>
        </w:rPr>
        <w:t>,</w:t>
      </w:r>
      <w:r>
        <w:rPr>
          <w:rFonts w:eastAsia="Times New Roman" w:cs="Times New Roman"/>
          <w:szCs w:val="24"/>
        </w:rPr>
        <w:t xml:space="preserve"> θα γεμίσουμε τα μηχανογραφ</w:t>
      </w:r>
      <w:r>
        <w:rPr>
          <w:rFonts w:eastAsia="Times New Roman" w:cs="Times New Roman"/>
          <w:szCs w:val="24"/>
        </w:rPr>
        <w:t xml:space="preserve">ικά των ανυποψίαστων παιδιών που θα βλέπουν ωραίους τίτλους τμημάτων, που στην ουσία, όμως, θα είναι </w:t>
      </w:r>
      <w:r>
        <w:rPr>
          <w:rFonts w:eastAsia="Times New Roman" w:cs="Times New Roman"/>
          <w:szCs w:val="24"/>
        </w:rPr>
        <w:t>«</w:t>
      </w:r>
      <w:r>
        <w:rPr>
          <w:rFonts w:eastAsia="Times New Roman" w:cs="Times New Roman"/>
          <w:szCs w:val="24"/>
        </w:rPr>
        <w:t xml:space="preserve">αδειανά </w:t>
      </w:r>
      <w:r>
        <w:rPr>
          <w:rFonts w:eastAsia="Times New Roman" w:cs="Times New Roman"/>
          <w:szCs w:val="24"/>
        </w:rPr>
        <w:lastRenderedPageBreak/>
        <w:t>πουκάμισα</w:t>
      </w:r>
      <w:r>
        <w:rPr>
          <w:rFonts w:eastAsia="Times New Roman" w:cs="Times New Roman"/>
          <w:szCs w:val="24"/>
        </w:rPr>
        <w:t>»</w:t>
      </w:r>
      <w:r>
        <w:rPr>
          <w:rFonts w:eastAsia="Times New Roman" w:cs="Times New Roman"/>
          <w:szCs w:val="24"/>
        </w:rPr>
        <w:t xml:space="preserve">. Γιατί ούτε το προσωπικό ούτε τις υποδομές, ούτε καν το πρόγραμμα σπουδών προλαβαίνουν να αποκτήσουν σε μερικούς μήνες. Τα νομοθετείτε </w:t>
      </w:r>
      <w:r>
        <w:rPr>
          <w:rFonts w:eastAsia="Times New Roman" w:cs="Times New Roman"/>
          <w:szCs w:val="24"/>
        </w:rPr>
        <w:t xml:space="preserve">τώρα, για να δημιουργήσετε προσδοκίες και μετά γαία </w:t>
      </w:r>
      <w:proofErr w:type="spellStart"/>
      <w:r>
        <w:rPr>
          <w:rFonts w:eastAsia="Times New Roman" w:cs="Times New Roman"/>
          <w:szCs w:val="24"/>
        </w:rPr>
        <w:t>πυρί</w:t>
      </w:r>
      <w:proofErr w:type="spellEnd"/>
      <w:r>
        <w:rPr>
          <w:rFonts w:eastAsia="Times New Roman" w:cs="Times New Roman"/>
          <w:szCs w:val="24"/>
        </w:rPr>
        <w:t xml:space="preserve"> </w:t>
      </w:r>
      <w:proofErr w:type="spellStart"/>
      <w:r>
        <w:rPr>
          <w:rFonts w:eastAsia="Times New Roman" w:cs="Times New Roman"/>
          <w:szCs w:val="24"/>
        </w:rPr>
        <w:t>μιχθήτω</w:t>
      </w:r>
      <w:proofErr w:type="spellEnd"/>
      <w:r>
        <w:rPr>
          <w:rFonts w:eastAsia="Times New Roman" w:cs="Times New Roman"/>
          <w:szCs w:val="24"/>
        </w:rPr>
        <w:t xml:space="preserve">. </w:t>
      </w:r>
    </w:p>
    <w:p w14:paraId="2E2474C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 κύριος Υπουργός σήμερα παραδέχθηκε ότι το Ποτάμι είναι το μόνο</w:t>
      </w:r>
      <w:r>
        <w:rPr>
          <w:rFonts w:eastAsia="Times New Roman" w:cs="Times New Roman"/>
          <w:szCs w:val="24"/>
        </w:rPr>
        <w:t>,</w:t>
      </w:r>
      <w:r>
        <w:rPr>
          <w:rFonts w:eastAsia="Times New Roman" w:cs="Times New Roman"/>
          <w:szCs w:val="24"/>
        </w:rPr>
        <w:t xml:space="preserve"> που κάνει προτάσεις, άσχετα αν, βέβαια, δεν της υιοθετεί ποτέ, ας μην τον διαψεύσω, να κάνω κάποιες προτάσεις. </w:t>
      </w:r>
    </w:p>
    <w:p w14:paraId="2E2474C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Για την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τα είχαμε πει πριν από δύο χρόνια στην Επιτροπή Μορφωτικών Υποθέσεων, όπου </w:t>
      </w:r>
      <w:proofErr w:type="spellStart"/>
      <w:r>
        <w:rPr>
          <w:rFonts w:eastAsia="Times New Roman" w:cs="Times New Roman"/>
          <w:szCs w:val="24"/>
        </w:rPr>
        <w:t>προήδρευε</w:t>
      </w:r>
      <w:proofErr w:type="spellEnd"/>
      <w:r>
        <w:rPr>
          <w:rFonts w:eastAsia="Times New Roman" w:cs="Times New Roman"/>
          <w:szCs w:val="24"/>
        </w:rPr>
        <w:t xml:space="preserve"> ο ίδιος. Τι λέγαμε τότε; Ότι κάποια τμήματα ΤΕΙ είναι πολύ καλά, εφάμιλλα πανεπιστημιακών και μπορεί να </w:t>
      </w:r>
      <w:proofErr w:type="spellStart"/>
      <w:r>
        <w:rPr>
          <w:rFonts w:eastAsia="Times New Roman" w:cs="Times New Roman"/>
          <w:szCs w:val="24"/>
        </w:rPr>
        <w:t>πανεπιστημιοποιηθούν</w:t>
      </w:r>
      <w:proofErr w:type="spellEnd"/>
      <w:r>
        <w:rPr>
          <w:rFonts w:eastAsia="Times New Roman" w:cs="Times New Roman"/>
          <w:szCs w:val="24"/>
        </w:rPr>
        <w:t xml:space="preserve">. Κάποια θα </w:t>
      </w:r>
      <w:r>
        <w:rPr>
          <w:rFonts w:eastAsia="Times New Roman" w:cs="Times New Roman"/>
          <w:szCs w:val="24"/>
        </w:rPr>
        <w:t xml:space="preserve">χρειαστούν μία μεταβατική περίοδο τριών, τεσσάρων ετών και κάποια δεν θα γίνουν ποτέ πανεπιστημιακά. Τόσο απλά, τόσο ξεκάθαρα. </w:t>
      </w:r>
    </w:p>
    <w:p w14:paraId="2E2474C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Εσείς, όμως, κύριε Υπουργέ, τα ξεχάσετε όλα αυτά και έρχεστε</w:t>
      </w:r>
      <w:r>
        <w:rPr>
          <w:rFonts w:eastAsia="Times New Roman" w:cs="Times New Roman"/>
          <w:szCs w:val="24"/>
        </w:rPr>
        <w:t>,</w:t>
      </w:r>
      <w:r>
        <w:rPr>
          <w:rFonts w:eastAsia="Times New Roman" w:cs="Times New Roman"/>
          <w:szCs w:val="24"/>
        </w:rPr>
        <w:t xml:space="preserve"> σαν τον </w:t>
      </w:r>
      <w:proofErr w:type="spellStart"/>
      <w:r>
        <w:rPr>
          <w:rFonts w:eastAsia="Times New Roman" w:cs="Times New Roman"/>
          <w:szCs w:val="24"/>
        </w:rPr>
        <w:t>Harry</w:t>
      </w:r>
      <w:proofErr w:type="spellEnd"/>
      <w:r>
        <w:rPr>
          <w:rFonts w:eastAsia="Times New Roman" w:cs="Times New Roman"/>
          <w:szCs w:val="24"/>
        </w:rPr>
        <w:t xml:space="preserve"> </w:t>
      </w:r>
      <w:proofErr w:type="spellStart"/>
      <w:r>
        <w:rPr>
          <w:rFonts w:eastAsia="Times New Roman" w:cs="Times New Roman"/>
          <w:szCs w:val="24"/>
        </w:rPr>
        <w:t>Potter</w:t>
      </w:r>
      <w:proofErr w:type="spellEnd"/>
      <w:r>
        <w:rPr>
          <w:rFonts w:eastAsia="Times New Roman" w:cs="Times New Roman"/>
          <w:szCs w:val="24"/>
        </w:rPr>
        <w:t xml:space="preserve">, με το μαγικό ραβδί και τα κάνετε όλα πανεπιστήμια σε μία χρονιά. Αν, πράγματι, θέλουμε να κάνουμε παντού πανεπιστημιακά τμήματα, να το κάνουμε Πώς; Να </w:t>
      </w:r>
      <w:r>
        <w:rPr>
          <w:rFonts w:eastAsia="Times New Roman" w:cs="Times New Roman"/>
          <w:szCs w:val="24"/>
        </w:rPr>
        <w:lastRenderedPageBreak/>
        <w:t>βάλουμε ένα κατώφλι εισαγωγής στα πανεπιστήμια, παραδείγματος χάρη, τα οκτώ χιλιάδ</w:t>
      </w:r>
      <w:r>
        <w:rPr>
          <w:rFonts w:eastAsia="Times New Roman" w:cs="Times New Roman"/>
          <w:szCs w:val="24"/>
        </w:rPr>
        <w:t>ες μόρια -να μην πούμε τα δέκα χιλιάδες που είναι η μέση της βαθμολογικής κλίμακας- και μετά ας ανοίξουμε όσα τμήματα θέλουμε. Αν δεν βρίσκονται ούτε σαράντα, πενήντα παιδιά να έχουνε γράψει πάνω από οκτώ χιλιάδες μόρια και να επιθυμούν να φοιτήσουν στο τμ</w:t>
      </w:r>
      <w:r>
        <w:rPr>
          <w:rFonts w:eastAsia="Times New Roman" w:cs="Times New Roman"/>
          <w:szCs w:val="24"/>
        </w:rPr>
        <w:t>ήμα -προσοχή, όχι ως πρώτη τους επιλογή, αλλά ως κάποια επιλογή τους- τότε γιατί να υπάρχει ως πανεπιστημιακό τμήμα; Μόνο για τους καθηγητές, τους διοικητικούς και τις καφετέριες της πόλης; Έτσι θα φύγουμε και από αυτά που και εσείς στηλιτεύατε, αλλά δυστυ</w:t>
      </w:r>
      <w:r>
        <w:rPr>
          <w:rFonts w:eastAsia="Times New Roman" w:cs="Times New Roman"/>
          <w:szCs w:val="24"/>
        </w:rPr>
        <w:t xml:space="preserve">χώς ακολουθείτε. Ποια; Κάθε πόλη και σχολή, κάθε χωριό και τμήμα. </w:t>
      </w:r>
    </w:p>
    <w:p w14:paraId="2E2474D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Οι πρώτοι διδάξαντες μπορεί να μην βρίσκονται σήμερα στην αίθουσα, ώστε να μην ψηφίσουν εναντίον σε κάτι που φέρνει ψήφους στην περιφέρεια, αλλά εσείς νομίζω τους έχετε ξεπεράσει.</w:t>
      </w:r>
    </w:p>
    <w:p w14:paraId="2E2474D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Πάμε και </w:t>
      </w:r>
      <w:r>
        <w:rPr>
          <w:rFonts w:eastAsia="Times New Roman" w:cs="Times New Roman"/>
          <w:szCs w:val="24"/>
        </w:rPr>
        <w:t xml:space="preserve">στα του </w:t>
      </w:r>
      <w:r>
        <w:rPr>
          <w:rFonts w:eastAsia="Times New Roman" w:cs="Times New Roman"/>
          <w:szCs w:val="24"/>
        </w:rPr>
        <w:t>λ</w:t>
      </w:r>
      <w:r>
        <w:rPr>
          <w:rFonts w:eastAsia="Times New Roman" w:cs="Times New Roman"/>
          <w:szCs w:val="24"/>
        </w:rPr>
        <w:t xml:space="preserve">υκείου. Συμφωνούμε όλοι ότι το </w:t>
      </w:r>
      <w:r>
        <w:rPr>
          <w:rFonts w:eastAsia="Times New Roman" w:cs="Times New Roman"/>
          <w:szCs w:val="24"/>
        </w:rPr>
        <w:t>λ</w:t>
      </w:r>
      <w:r>
        <w:rPr>
          <w:rFonts w:eastAsia="Times New Roman" w:cs="Times New Roman"/>
          <w:szCs w:val="24"/>
        </w:rPr>
        <w:t xml:space="preserve">ύκειο έχει χάσει τον χαρακτήρα του, ότι πρέπει να αναβαθμιστεί και να αποκτήσει ξανά το πραγματικό του νόημα. Εμείς θεωρούμε ότι αυτό δεν μπορεί να γίνει χωρίς ένα ενιαίο εθνικό απολυτήριο. </w:t>
      </w:r>
      <w:r>
        <w:rPr>
          <w:rFonts w:eastAsia="Times New Roman" w:cs="Times New Roman"/>
          <w:szCs w:val="24"/>
        </w:rPr>
        <w:lastRenderedPageBreak/>
        <w:t xml:space="preserve">Σας είπαμε τις προτάσεις </w:t>
      </w:r>
      <w:r>
        <w:rPr>
          <w:rFonts w:eastAsia="Times New Roman" w:cs="Times New Roman"/>
          <w:szCs w:val="24"/>
        </w:rPr>
        <w:t>μας, ώστε να είναι αξιόπιστο το απολυτήριο και να μην είναι το απολυτήριο του «όλοι είκοσι», όπως το δρομολογείτε, καθ</w:t>
      </w:r>
      <w:r>
        <w:rPr>
          <w:rFonts w:eastAsia="Times New Roman" w:cs="Times New Roman"/>
          <w:szCs w:val="24"/>
        </w:rPr>
        <w:t xml:space="preserve">’ </w:t>
      </w:r>
      <w:r>
        <w:rPr>
          <w:rFonts w:eastAsia="Times New Roman" w:cs="Times New Roman"/>
          <w:szCs w:val="24"/>
        </w:rPr>
        <w:t xml:space="preserve">ότι θα </w:t>
      </w:r>
      <w:proofErr w:type="spellStart"/>
      <w:r>
        <w:rPr>
          <w:rFonts w:eastAsia="Times New Roman" w:cs="Times New Roman"/>
          <w:szCs w:val="24"/>
        </w:rPr>
        <w:t>προσμετράται</w:t>
      </w:r>
      <w:proofErr w:type="spellEnd"/>
      <w:r>
        <w:rPr>
          <w:rFonts w:eastAsia="Times New Roman" w:cs="Times New Roman"/>
          <w:szCs w:val="24"/>
        </w:rPr>
        <w:t xml:space="preserve"> στην εισαγωγή στα ΑΕΙ και θα πέφτει όλο το βάρος στους καθηγητές, </w:t>
      </w:r>
      <w:r>
        <w:rPr>
          <w:rFonts w:eastAsia="Times New Roman" w:cs="Times New Roman"/>
          <w:szCs w:val="24"/>
        </w:rPr>
        <w:t>«</w:t>
      </w:r>
      <w:r>
        <w:rPr>
          <w:rFonts w:eastAsia="Times New Roman" w:cs="Times New Roman"/>
          <w:szCs w:val="24"/>
        </w:rPr>
        <w:t>μην κόψουν το μέλλον των παιδιών</w:t>
      </w:r>
      <w:r>
        <w:rPr>
          <w:rFonts w:eastAsia="Times New Roman" w:cs="Times New Roman"/>
          <w:szCs w:val="24"/>
        </w:rPr>
        <w:t>»</w:t>
      </w:r>
      <w:r>
        <w:rPr>
          <w:rFonts w:eastAsia="Times New Roman" w:cs="Times New Roman"/>
          <w:szCs w:val="24"/>
        </w:rPr>
        <w:t xml:space="preserve">. </w:t>
      </w:r>
    </w:p>
    <w:p w14:paraId="2E2474D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λύση είναι </w:t>
      </w:r>
      <w:r>
        <w:rPr>
          <w:rFonts w:eastAsia="Times New Roman" w:cs="Times New Roman"/>
          <w:szCs w:val="24"/>
        </w:rPr>
        <w:t>η αντικειμενική, ομοιόμορφη και ενιαία αξιολόγηση</w:t>
      </w:r>
      <w:r>
        <w:rPr>
          <w:rFonts w:eastAsia="Times New Roman" w:cs="Times New Roman"/>
          <w:szCs w:val="24"/>
        </w:rPr>
        <w:t>,</w:t>
      </w:r>
      <w:r>
        <w:rPr>
          <w:rFonts w:eastAsia="Times New Roman" w:cs="Times New Roman"/>
          <w:szCs w:val="24"/>
        </w:rPr>
        <w:t xml:space="preserve"> μέσω μιας εξελιγμένης μορφής </w:t>
      </w:r>
      <w:r>
        <w:rPr>
          <w:rFonts w:eastAsia="Times New Roman" w:cs="Times New Roman"/>
          <w:szCs w:val="24"/>
        </w:rPr>
        <w:t>τ</w:t>
      </w:r>
      <w:r>
        <w:rPr>
          <w:rFonts w:eastAsia="Times New Roman" w:cs="Times New Roman"/>
          <w:szCs w:val="24"/>
        </w:rPr>
        <w:t xml:space="preserve">ράπεζας </w:t>
      </w:r>
      <w:r>
        <w:rPr>
          <w:rFonts w:eastAsia="Times New Roman" w:cs="Times New Roman"/>
          <w:szCs w:val="24"/>
        </w:rPr>
        <w:t>θ</w:t>
      </w:r>
      <w:r>
        <w:rPr>
          <w:rFonts w:eastAsia="Times New Roman" w:cs="Times New Roman"/>
          <w:szCs w:val="24"/>
        </w:rPr>
        <w:t>εμάτων, με θέματα κρίσης, πολλαπλής επιλογής, εύκολα στη διόρθωση, ώστε να μειώνεται η ευθύνη και το βάρος στους καθηγητές. Γιατί</w:t>
      </w:r>
      <w:r>
        <w:rPr>
          <w:rFonts w:eastAsia="Times New Roman" w:cs="Times New Roman"/>
          <w:szCs w:val="24"/>
        </w:rPr>
        <w:t>,</w:t>
      </w:r>
      <w:r>
        <w:rPr>
          <w:rFonts w:eastAsia="Times New Roman" w:cs="Times New Roman"/>
          <w:szCs w:val="24"/>
        </w:rPr>
        <w:t xml:space="preserve"> όταν ένας καθηγητής κάνει καλά τη δ</w:t>
      </w:r>
      <w:r>
        <w:rPr>
          <w:rFonts w:eastAsia="Times New Roman" w:cs="Times New Roman"/>
          <w:szCs w:val="24"/>
        </w:rPr>
        <w:t>ουλειά του και βάζει κανονικά θέματα</w:t>
      </w:r>
      <w:r>
        <w:rPr>
          <w:rFonts w:eastAsia="Times New Roman" w:cs="Times New Roman"/>
          <w:szCs w:val="24"/>
        </w:rPr>
        <w:t>,</w:t>
      </w:r>
      <w:r>
        <w:rPr>
          <w:rFonts w:eastAsia="Times New Roman" w:cs="Times New Roman"/>
          <w:szCs w:val="24"/>
        </w:rPr>
        <w:t xml:space="preserve"> για να κάνει πραγματική αξιολόγηση και στο διπλανό σχολείο ένας άλλος καθηγητής βάζει εύκολα θέματα για να γράψουν καλά όλα τα παιδιά, </w:t>
      </w:r>
      <w:r>
        <w:rPr>
          <w:rFonts w:eastAsia="Times New Roman" w:cs="Times New Roman"/>
          <w:szCs w:val="24"/>
        </w:rPr>
        <w:t>«</w:t>
      </w:r>
      <w:r>
        <w:rPr>
          <w:rFonts w:eastAsia="Times New Roman" w:cs="Times New Roman"/>
          <w:szCs w:val="24"/>
        </w:rPr>
        <w:t>μην τους κόψει το μέλλον</w:t>
      </w:r>
      <w:r>
        <w:rPr>
          <w:rFonts w:eastAsia="Times New Roman" w:cs="Times New Roman"/>
          <w:szCs w:val="24"/>
        </w:rPr>
        <w:t>»</w:t>
      </w:r>
      <w:r>
        <w:rPr>
          <w:rFonts w:eastAsia="Times New Roman" w:cs="Times New Roman"/>
          <w:szCs w:val="24"/>
        </w:rPr>
        <w:t>, καταλαβαίνετε ότι εκεί υπάρχει μία αδικία. Και το σύστη</w:t>
      </w:r>
      <w:r>
        <w:rPr>
          <w:rFonts w:eastAsia="Times New Roman" w:cs="Times New Roman"/>
          <w:szCs w:val="24"/>
        </w:rPr>
        <w:t>μα θα οδηγηθεί σιγά-σιγά στο να βάζουν όλοι εύκολα, να βάζουν όλοι εικοσάρια. Και μετά θα αναρωτιόμαστε γιατί πέφτει το επίπεδο</w:t>
      </w:r>
      <w:r>
        <w:rPr>
          <w:rFonts w:eastAsia="Times New Roman" w:cs="Times New Roman"/>
          <w:szCs w:val="24"/>
        </w:rPr>
        <w:t>,</w:t>
      </w:r>
      <w:r>
        <w:rPr>
          <w:rFonts w:eastAsia="Times New Roman" w:cs="Times New Roman"/>
          <w:szCs w:val="24"/>
        </w:rPr>
        <w:t xml:space="preserve"> στο όνομα μιας δήθεν αταξικής πολιτικής. </w:t>
      </w:r>
    </w:p>
    <w:p w14:paraId="2E2474D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Και μια που είπα «αταξική», ας πάμε και στα </w:t>
      </w:r>
      <w:r>
        <w:rPr>
          <w:rFonts w:eastAsia="Times New Roman" w:cs="Times New Roman"/>
          <w:szCs w:val="24"/>
        </w:rPr>
        <w:t>π</w:t>
      </w:r>
      <w:r>
        <w:rPr>
          <w:rFonts w:eastAsia="Times New Roman" w:cs="Times New Roman"/>
          <w:szCs w:val="24"/>
        </w:rPr>
        <w:t xml:space="preserve">ρότυπα και </w:t>
      </w:r>
      <w:r>
        <w:rPr>
          <w:rFonts w:eastAsia="Times New Roman" w:cs="Times New Roman"/>
          <w:szCs w:val="24"/>
        </w:rPr>
        <w:t>π</w:t>
      </w:r>
      <w:r>
        <w:rPr>
          <w:rFonts w:eastAsia="Times New Roman" w:cs="Times New Roman"/>
          <w:szCs w:val="24"/>
        </w:rPr>
        <w:t xml:space="preserve">ειραματικά </w:t>
      </w:r>
      <w:r>
        <w:rPr>
          <w:rFonts w:eastAsia="Times New Roman" w:cs="Times New Roman"/>
          <w:szCs w:val="24"/>
        </w:rPr>
        <w:t>σ</w:t>
      </w:r>
      <w:r>
        <w:rPr>
          <w:rFonts w:eastAsia="Times New Roman" w:cs="Times New Roman"/>
          <w:szCs w:val="24"/>
        </w:rPr>
        <w:t>χολεία, τον θεσμ</w:t>
      </w:r>
      <w:r>
        <w:rPr>
          <w:rFonts w:eastAsia="Times New Roman" w:cs="Times New Roman"/>
          <w:szCs w:val="24"/>
        </w:rPr>
        <w:t xml:space="preserve">ό εκείνον που δείχνει τον δρόμο </w:t>
      </w:r>
      <w:r>
        <w:rPr>
          <w:rFonts w:eastAsia="Times New Roman" w:cs="Times New Roman"/>
          <w:szCs w:val="24"/>
        </w:rPr>
        <w:lastRenderedPageBreak/>
        <w:t>στη δημόσια εκπαίδευση</w:t>
      </w:r>
      <w:r>
        <w:rPr>
          <w:rFonts w:eastAsia="Times New Roman" w:cs="Times New Roman"/>
          <w:szCs w:val="24"/>
        </w:rPr>
        <w:t>,</w:t>
      </w:r>
      <w:r>
        <w:rPr>
          <w:rFonts w:eastAsia="Times New Roman" w:cs="Times New Roman"/>
          <w:szCs w:val="24"/>
        </w:rPr>
        <w:t xml:space="preserve"> με το εκπαιδευτικό επίπεδο</w:t>
      </w:r>
      <w:r>
        <w:rPr>
          <w:rFonts w:eastAsia="Times New Roman" w:cs="Times New Roman"/>
          <w:szCs w:val="24"/>
        </w:rPr>
        <w:t>,</w:t>
      </w:r>
      <w:r>
        <w:rPr>
          <w:rFonts w:eastAsia="Times New Roman" w:cs="Times New Roman"/>
          <w:szCs w:val="24"/>
        </w:rPr>
        <w:t xml:space="preserve"> που παρείχε σε παιδιά απ’ όλες τις κοινωνικές τάξεις. Γιατί αλλάζετε το καθεστώς τους; Το αξιολογήσατε και είδατε ότι κάτι δεν πάει καλά ή απλώς ακούσατε τους συνδικαλιστές</w:t>
      </w:r>
      <w:r>
        <w:rPr>
          <w:rFonts w:eastAsia="Times New Roman" w:cs="Times New Roman"/>
          <w:szCs w:val="24"/>
        </w:rPr>
        <w:t xml:space="preserve"> συμβούλους σας που έχουν </w:t>
      </w:r>
      <w:proofErr w:type="spellStart"/>
      <w:r>
        <w:rPr>
          <w:rFonts w:eastAsia="Times New Roman" w:cs="Times New Roman"/>
          <w:szCs w:val="24"/>
        </w:rPr>
        <w:t>στοχοποιήσει</w:t>
      </w:r>
      <w:proofErr w:type="spellEnd"/>
      <w:r>
        <w:rPr>
          <w:rFonts w:eastAsia="Times New Roman" w:cs="Times New Roman"/>
          <w:szCs w:val="24"/>
        </w:rPr>
        <w:t xml:space="preserve"> τα </w:t>
      </w:r>
      <w:r>
        <w:rPr>
          <w:rFonts w:eastAsia="Times New Roman" w:cs="Times New Roman"/>
          <w:szCs w:val="24"/>
        </w:rPr>
        <w:t>π</w:t>
      </w:r>
      <w:r>
        <w:rPr>
          <w:rFonts w:eastAsia="Times New Roman" w:cs="Times New Roman"/>
          <w:szCs w:val="24"/>
        </w:rPr>
        <w:t xml:space="preserve">ρότυπα </w:t>
      </w:r>
      <w:r>
        <w:rPr>
          <w:rFonts w:eastAsia="Times New Roman" w:cs="Times New Roman"/>
          <w:szCs w:val="24"/>
        </w:rPr>
        <w:t>π</w:t>
      </w:r>
      <w:r>
        <w:rPr>
          <w:rFonts w:eastAsia="Times New Roman" w:cs="Times New Roman"/>
          <w:szCs w:val="24"/>
        </w:rPr>
        <w:t xml:space="preserve">ειραματικά </w:t>
      </w:r>
      <w:r>
        <w:rPr>
          <w:rFonts w:eastAsia="Times New Roman" w:cs="Times New Roman"/>
          <w:szCs w:val="24"/>
        </w:rPr>
        <w:t>σ</w:t>
      </w:r>
      <w:r>
        <w:rPr>
          <w:rFonts w:eastAsia="Times New Roman" w:cs="Times New Roman"/>
          <w:szCs w:val="24"/>
        </w:rPr>
        <w:t>χολεία, όχι τώρα, από το 2015;</w:t>
      </w:r>
    </w:p>
    <w:p w14:paraId="2E2474D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Οι προτάσεις μας και εδώ είναι καθαρές. Ο θεσμός των </w:t>
      </w:r>
      <w:r>
        <w:rPr>
          <w:rFonts w:eastAsia="Times New Roman" w:cs="Times New Roman"/>
          <w:szCs w:val="24"/>
        </w:rPr>
        <w:t>π</w:t>
      </w:r>
      <w:r>
        <w:rPr>
          <w:rFonts w:eastAsia="Times New Roman" w:cs="Times New Roman"/>
          <w:szCs w:val="24"/>
        </w:rPr>
        <w:t xml:space="preserve">ρότυπων </w:t>
      </w:r>
      <w:r>
        <w:rPr>
          <w:rFonts w:eastAsia="Times New Roman" w:cs="Times New Roman"/>
          <w:szCs w:val="24"/>
        </w:rPr>
        <w:t>π</w:t>
      </w:r>
      <w:r>
        <w:rPr>
          <w:rFonts w:eastAsia="Times New Roman" w:cs="Times New Roman"/>
          <w:szCs w:val="24"/>
        </w:rPr>
        <w:t>ειραματικών πρέπει να επεκταθεί σε κάθε νομό και στα ΕΠΑΛ και όχι να υπονομευθεί. Να κρατήσουν αυτέ</w:t>
      </w:r>
      <w:r>
        <w:rPr>
          <w:rFonts w:eastAsia="Times New Roman" w:cs="Times New Roman"/>
          <w:szCs w:val="24"/>
        </w:rPr>
        <w:t xml:space="preserve">ς τις ελάχιστες δυνατότητες αυτονομίας που είχαν, ώστε να κάνουν το έργο τους, όπως </w:t>
      </w:r>
      <w:r>
        <w:rPr>
          <w:rFonts w:eastAsia="Times New Roman" w:cs="Times New Roman"/>
          <w:szCs w:val="24"/>
        </w:rPr>
        <w:t>τ</w:t>
      </w:r>
      <w:r>
        <w:rPr>
          <w:rFonts w:eastAsia="Times New Roman" w:cs="Times New Roman"/>
          <w:szCs w:val="24"/>
        </w:rPr>
        <w:t xml:space="preserve">η δυνατότητα τροποποιημένου ωραρίου που τα αφήνει να αναπνέουν και να δημιουργούν, να κάνουν ομίλους κι άλλες καινοτόμες δραστηριότητες. </w:t>
      </w:r>
    </w:p>
    <w:p w14:paraId="2E2474D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Να σεβαστούμε τις ιδιαιτερότητές </w:t>
      </w:r>
      <w:r>
        <w:rPr>
          <w:rFonts w:eastAsia="Times New Roman" w:cs="Times New Roman"/>
          <w:szCs w:val="24"/>
        </w:rPr>
        <w:t>τους,</w:t>
      </w:r>
      <w:r>
        <w:rPr>
          <w:rFonts w:eastAsia="Times New Roman" w:cs="Times New Roman"/>
          <w:szCs w:val="24"/>
        </w:rPr>
        <w:t xml:space="preserve"> που τα κάνουν τους μόνους ανταγωνιστές των ιδιωτικών σχολείων. Να προσπαθήσουμε να διαχύσουμε τις πρακτικές τους στα υπόλοιπα δημόσια σχολεία και όχι να κάνουμε το αντίθετο, δηλαδή να επιβάλουμε τις πρακτικές των συμβατικών σχολείων και στα </w:t>
      </w:r>
      <w:r>
        <w:rPr>
          <w:rFonts w:eastAsia="Times New Roman" w:cs="Times New Roman"/>
          <w:szCs w:val="24"/>
        </w:rPr>
        <w:t>π</w:t>
      </w:r>
      <w:r>
        <w:rPr>
          <w:rFonts w:eastAsia="Times New Roman" w:cs="Times New Roman"/>
          <w:szCs w:val="24"/>
        </w:rPr>
        <w:t xml:space="preserve">ρότυπα </w:t>
      </w:r>
      <w:r>
        <w:rPr>
          <w:rFonts w:eastAsia="Times New Roman" w:cs="Times New Roman"/>
          <w:szCs w:val="24"/>
        </w:rPr>
        <w:t>π</w:t>
      </w:r>
      <w:r>
        <w:rPr>
          <w:rFonts w:eastAsia="Times New Roman" w:cs="Times New Roman"/>
          <w:szCs w:val="24"/>
        </w:rPr>
        <w:t xml:space="preserve">ειραματικά, όπως επιχειρείται τώρα. </w:t>
      </w:r>
    </w:p>
    <w:p w14:paraId="2E2474D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κύριε Υπουργέ, θα ήθελα να πω ότι, δυστυχώς, το νομοθετικό κύκνειο άσμα σας είναι μια ωδή στον ακαδημαϊκό λαϊκισμό και στην ψηφοθηρία. Ποσοτική επέκταση και όχι ποιοτική αναβάθμιση για την πανεπιστημιακή εκπ</w:t>
      </w:r>
      <w:r>
        <w:rPr>
          <w:rFonts w:eastAsia="Times New Roman" w:cs="Times New Roman"/>
          <w:szCs w:val="24"/>
        </w:rPr>
        <w:t xml:space="preserve">αίδευση, αυτό που πράγματι έχει ανάγκη η χώρα. Η ζημιά θα είναι, δυστυχώς, </w:t>
      </w:r>
      <w:proofErr w:type="spellStart"/>
      <w:r>
        <w:rPr>
          <w:rFonts w:eastAsia="Times New Roman" w:cs="Times New Roman"/>
          <w:szCs w:val="24"/>
        </w:rPr>
        <w:t>αναντίστρεπτη</w:t>
      </w:r>
      <w:proofErr w:type="spellEnd"/>
      <w:r>
        <w:rPr>
          <w:rFonts w:eastAsia="Times New Roman" w:cs="Times New Roman"/>
          <w:szCs w:val="24"/>
        </w:rPr>
        <w:t xml:space="preserve">, με εκπαιδευτικές και ακαδημαϊκές εκπτώσεις, που θα τις πληρώσουμε όμως ακριβά στο μέλλον. </w:t>
      </w:r>
    </w:p>
    <w:p w14:paraId="2E2474D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Ξέρω ότι είναι </w:t>
      </w:r>
      <w:proofErr w:type="spellStart"/>
      <w:r>
        <w:rPr>
          <w:rFonts w:eastAsia="Times New Roman" w:cs="Times New Roman"/>
          <w:szCs w:val="24"/>
        </w:rPr>
        <w:t>αντιδημοφιλή</w:t>
      </w:r>
      <w:proofErr w:type="spellEnd"/>
      <w:r>
        <w:rPr>
          <w:rFonts w:eastAsia="Times New Roman" w:cs="Times New Roman"/>
          <w:szCs w:val="24"/>
        </w:rPr>
        <w:t xml:space="preserve"> αυτά που λέω, δεν φέρνουν ψήφους και γι’ αυτό κ</w:t>
      </w:r>
      <w:r>
        <w:rPr>
          <w:rFonts w:eastAsia="Times New Roman" w:cs="Times New Roman"/>
          <w:szCs w:val="24"/>
        </w:rPr>
        <w:t>αι δεν θα τα ακούσετε από τα άλλα κόμματα, αλλά κάποια στιγμή</w:t>
      </w:r>
      <w:r>
        <w:rPr>
          <w:rFonts w:eastAsia="Times New Roman" w:cs="Times New Roman"/>
          <w:szCs w:val="24"/>
        </w:rPr>
        <w:t>,</w:t>
      </w:r>
      <w:r>
        <w:rPr>
          <w:rFonts w:eastAsia="Times New Roman" w:cs="Times New Roman"/>
          <w:szCs w:val="24"/>
        </w:rPr>
        <w:t xml:space="preserve"> πρέπει να μάθουμε να λέμε μόνο αλήθειες. Αν απλώς παραμυθιάζουμε την κοινωνία και τους νέους μας, θα έχουμε όλο και περισσότερους αδιάφορους φοιτητές σε υποβαθμισμένα τμήματα, που θα παράγουν πτυχιούχους</w:t>
      </w:r>
      <w:r>
        <w:rPr>
          <w:rFonts w:eastAsia="Times New Roman" w:cs="Times New Roman"/>
          <w:szCs w:val="24"/>
        </w:rPr>
        <w:t>,</w:t>
      </w:r>
      <w:r>
        <w:rPr>
          <w:rFonts w:eastAsia="Times New Roman" w:cs="Times New Roman"/>
          <w:szCs w:val="24"/>
        </w:rPr>
        <w:t xml:space="preserve"> για να έχουν ένα χαρτί, μπας και μετά το αξιοποιήσ</w:t>
      </w:r>
      <w:r>
        <w:rPr>
          <w:rFonts w:eastAsia="Times New Roman" w:cs="Times New Roman"/>
          <w:szCs w:val="24"/>
        </w:rPr>
        <w:t>ουν κάπου</w:t>
      </w:r>
      <w:r>
        <w:rPr>
          <w:rFonts w:eastAsia="Times New Roman" w:cs="Times New Roman"/>
          <w:szCs w:val="24"/>
        </w:rPr>
        <w:t>. Τ</w:t>
      </w:r>
      <w:r>
        <w:rPr>
          <w:rFonts w:eastAsia="Times New Roman" w:cs="Times New Roman"/>
          <w:szCs w:val="24"/>
        </w:rPr>
        <w:t>ο χαρτί, όχι τις γνώσεις. Όμως, πρέπει κάποια στιγμή</w:t>
      </w:r>
      <w:r>
        <w:rPr>
          <w:rFonts w:eastAsia="Times New Roman" w:cs="Times New Roman"/>
          <w:szCs w:val="24"/>
        </w:rPr>
        <w:t>,</w:t>
      </w:r>
      <w:r>
        <w:rPr>
          <w:rFonts w:eastAsia="Times New Roman" w:cs="Times New Roman"/>
          <w:szCs w:val="24"/>
        </w:rPr>
        <w:t xml:space="preserve"> να περάσουμε από τα χαρτιά στα γράμματα, αν μας ενδιαφέρουν οι επόμενες γενιές και όχι οι επόμενες κάλπες. </w:t>
      </w:r>
    </w:p>
    <w:p w14:paraId="2E2474D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E2474D9" w14:textId="77777777" w:rsidR="00ED3BF8" w:rsidRDefault="009F432D">
      <w:pPr>
        <w:spacing w:after="0" w:line="600" w:lineRule="auto"/>
        <w:ind w:firstLine="720"/>
        <w:jc w:val="both"/>
        <w:rPr>
          <w:rFonts w:eastAsia="Times New Roman" w:cs="Times New Roman"/>
          <w:szCs w:val="24"/>
        </w:rPr>
      </w:pPr>
      <w:r w:rsidRPr="00F024B6">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Μαυρωτά</w:t>
      </w:r>
      <w:proofErr w:type="spellEnd"/>
      <w:r>
        <w:rPr>
          <w:rFonts w:eastAsia="Times New Roman" w:cs="Times New Roman"/>
          <w:szCs w:val="24"/>
        </w:rPr>
        <w:t xml:space="preserve">. </w:t>
      </w:r>
    </w:p>
    <w:p w14:paraId="2E2474D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Τον λόγο</w:t>
      </w:r>
      <w:r>
        <w:rPr>
          <w:rFonts w:eastAsia="Times New Roman" w:cs="Times New Roman"/>
          <w:szCs w:val="24"/>
        </w:rPr>
        <w:t xml:space="preserve"> έχει ο </w:t>
      </w:r>
      <w:r w:rsidRPr="00C16DAD">
        <w:rPr>
          <w:rFonts w:eastAsia="Times New Roman" w:cs="Times New Roman"/>
          <w:szCs w:val="24"/>
        </w:rPr>
        <w:t>Γενικός Γραμματέας της Κεντρικής Επιτροπής</w:t>
      </w:r>
      <w:r w:rsidRPr="003E04DE">
        <w:rPr>
          <w:rFonts w:eastAsia="Times New Roman" w:cs="Times New Roman"/>
          <w:b/>
          <w:szCs w:val="24"/>
        </w:rPr>
        <w:t xml:space="preserve"> </w:t>
      </w:r>
      <w:r>
        <w:rPr>
          <w:rFonts w:eastAsia="Times New Roman" w:cs="Times New Roman"/>
          <w:szCs w:val="24"/>
        </w:rPr>
        <w:t>της του Κομμουνιστικού Κόμματος Ελλάδας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Κουτσούμπας</w:t>
      </w:r>
      <w:proofErr w:type="spellEnd"/>
      <w:r>
        <w:rPr>
          <w:rFonts w:eastAsia="Times New Roman" w:cs="Times New Roman"/>
          <w:szCs w:val="24"/>
        </w:rPr>
        <w:t xml:space="preserve"> για δώδεκα λεπτά με σχετική ανοχή στον χρόνο. </w:t>
      </w:r>
    </w:p>
    <w:p w14:paraId="2E2474DB" w14:textId="77777777" w:rsidR="00ED3BF8" w:rsidRDefault="009F432D">
      <w:pPr>
        <w:spacing w:after="0" w:line="600" w:lineRule="auto"/>
        <w:ind w:firstLine="720"/>
        <w:jc w:val="both"/>
        <w:rPr>
          <w:rFonts w:eastAsia="Times New Roman" w:cs="Times New Roman"/>
          <w:szCs w:val="24"/>
        </w:rPr>
      </w:pPr>
      <w:r w:rsidRPr="003E04DE">
        <w:rPr>
          <w:rFonts w:eastAsia="Times New Roman" w:cs="Times New Roman"/>
          <w:b/>
          <w:szCs w:val="24"/>
        </w:rPr>
        <w:t xml:space="preserve">ΔΗΜΗΤΡΙΟΣ ΚΟΥΤΣΟΥΜΠΑΣ (Γενικός Γραμματέας της Κεντρικής Επιτροπής του Κομμουνιστικού Κόμματος </w:t>
      </w:r>
      <w:r w:rsidRPr="003E04DE">
        <w:rPr>
          <w:rFonts w:eastAsia="Times New Roman" w:cs="Times New Roman"/>
          <w:b/>
          <w:szCs w:val="24"/>
        </w:rPr>
        <w:t>Ελλάδ</w:t>
      </w:r>
      <w:r>
        <w:rPr>
          <w:rFonts w:eastAsia="Times New Roman" w:cs="Times New Roman"/>
          <w:b/>
          <w:szCs w:val="24"/>
        </w:rPr>
        <w:t>α</w:t>
      </w:r>
      <w:r w:rsidRPr="003E04DE">
        <w:rPr>
          <w:rFonts w:eastAsia="Times New Roman" w:cs="Times New Roman"/>
          <w:b/>
          <w:szCs w:val="24"/>
        </w:rPr>
        <w:t>ς</w:t>
      </w:r>
      <w:r w:rsidRPr="003E04DE">
        <w:rPr>
          <w:rFonts w:eastAsia="Times New Roman" w:cs="Times New Roman"/>
          <w:b/>
          <w:szCs w:val="24"/>
        </w:rPr>
        <w:t>):</w:t>
      </w:r>
      <w:r>
        <w:rPr>
          <w:rFonts w:eastAsia="Times New Roman" w:cs="Times New Roman"/>
          <w:szCs w:val="24"/>
        </w:rPr>
        <w:t xml:space="preserve"> Κυρίες και κύριοι, ο κόσμος το ’χει τούμπανο κι εσείς κρυφό καμάρι! Προκειμένου να αποφύγετε τις αντιδράσεις για το σχέδιο νόμου για το λύκειο, τις αρνητικές συνέπειες από τις συγχωνεύσεις στον χώρο της ανώτατης εκπαίδευσης, είστε ικανοί να το φέρετε ακόμ</w:t>
      </w:r>
      <w:r>
        <w:rPr>
          <w:rFonts w:eastAsia="Times New Roman" w:cs="Times New Roman"/>
          <w:szCs w:val="24"/>
        </w:rPr>
        <w:t xml:space="preserve">α και την Κυριακή του Πάσχα. Όμως, και πάλι από μόνη της αυτή η κίνηση της Κυβέρνησής σας, να το ψηφίσετε δηλαδή με κλειστά πανεπιστήμια, με κλειστά σχολεία, χωρίς να πούμε τίποτα άλλο, αποδεικνύει τον βαθύ αντιδραστικό χαρακτήρα αυτού του νομοσχεδίου. </w:t>
      </w:r>
    </w:p>
    <w:p w14:paraId="2E2474D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Τέ</w:t>
      </w:r>
      <w:r>
        <w:rPr>
          <w:rFonts w:eastAsia="Times New Roman" w:cs="Times New Roman"/>
          <w:szCs w:val="24"/>
        </w:rPr>
        <w:t xml:space="preserve">τοιο </w:t>
      </w:r>
      <w:proofErr w:type="spellStart"/>
      <w:r>
        <w:rPr>
          <w:rFonts w:eastAsia="Times New Roman" w:cs="Times New Roman"/>
          <w:szCs w:val="24"/>
        </w:rPr>
        <w:t>φιλομαθητικό</w:t>
      </w:r>
      <w:proofErr w:type="spellEnd"/>
      <w:r>
        <w:rPr>
          <w:rFonts w:eastAsia="Times New Roman" w:cs="Times New Roman"/>
          <w:szCs w:val="24"/>
        </w:rPr>
        <w:t xml:space="preserve"> προφίλ το ζηλεύει και η Νέα Δημοκρατία, που η αλήθεια είναι ότι ζορίζεται αρκετά</w:t>
      </w:r>
      <w:r>
        <w:rPr>
          <w:rFonts w:eastAsia="Times New Roman" w:cs="Times New Roman"/>
          <w:szCs w:val="24"/>
        </w:rPr>
        <w:t>,</w:t>
      </w:r>
      <w:r>
        <w:rPr>
          <w:rFonts w:eastAsia="Times New Roman" w:cs="Times New Roman"/>
          <w:szCs w:val="24"/>
        </w:rPr>
        <w:t xml:space="preserve"> γιατί η Κυβέρνηση του ΣΥΡΙΖΑ δέχεται συγχαρητήρια από διάφορες πλευρές </w:t>
      </w:r>
      <w:r>
        <w:rPr>
          <w:rFonts w:eastAsia="Times New Roman" w:cs="Times New Roman"/>
          <w:szCs w:val="24"/>
        </w:rPr>
        <w:lastRenderedPageBreak/>
        <w:t xml:space="preserve">και για τα ζητήματα της εκπαίδευσης, όπως και σε άλλα ζητήματα άλλωστε, και τα </w:t>
      </w:r>
      <w:proofErr w:type="spellStart"/>
      <w:r>
        <w:rPr>
          <w:rFonts w:eastAsia="Times New Roman" w:cs="Times New Roman"/>
          <w:szCs w:val="24"/>
        </w:rPr>
        <w:t>χατιρά</w:t>
      </w:r>
      <w:r>
        <w:rPr>
          <w:rFonts w:eastAsia="Times New Roman" w:cs="Times New Roman"/>
          <w:szCs w:val="24"/>
        </w:rPr>
        <w:t>κια</w:t>
      </w:r>
      <w:proofErr w:type="spellEnd"/>
      <w:r>
        <w:rPr>
          <w:rFonts w:eastAsia="Times New Roman" w:cs="Times New Roman"/>
          <w:szCs w:val="24"/>
        </w:rPr>
        <w:t xml:space="preserve"> προς τους καπιταλιστές δίνουν και παίρνουν και μια τα τηλέφωνα των εφοπλιστών για μηχανικούς διετών προγραμμάτων σπουδών -το είπαν οι ίδιοι οι σύμβουλοί σας με περηφάνεια στη συνάντηση στην ΠΟΣΔΕΠ, προφανώς, γιατί είναι φθηνοί- μια τα ραντεβού με τον </w:t>
      </w:r>
      <w:r>
        <w:rPr>
          <w:rFonts w:eastAsia="Times New Roman" w:cs="Times New Roman"/>
          <w:szCs w:val="24"/>
        </w:rPr>
        <w:t>π</w:t>
      </w:r>
      <w:r>
        <w:rPr>
          <w:rFonts w:eastAsia="Times New Roman" w:cs="Times New Roman"/>
          <w:szCs w:val="24"/>
        </w:rPr>
        <w:t xml:space="preserve">ρέσβη –ένας είναι ο </w:t>
      </w:r>
      <w:r>
        <w:rPr>
          <w:rFonts w:eastAsia="Times New Roman" w:cs="Times New Roman"/>
          <w:szCs w:val="24"/>
        </w:rPr>
        <w:t>π</w:t>
      </w:r>
      <w:r>
        <w:rPr>
          <w:rFonts w:eastAsia="Times New Roman" w:cs="Times New Roman"/>
          <w:szCs w:val="24"/>
        </w:rPr>
        <w:t xml:space="preserve">ρέσβης- που αμέσως μετά ανακοινώνετε και προγράμματα γνωριμίας με το </w:t>
      </w:r>
      <w:r>
        <w:rPr>
          <w:rFonts w:eastAsia="Times New Roman" w:cs="Times New Roman"/>
          <w:szCs w:val="24"/>
          <w:lang w:val="en-US"/>
        </w:rPr>
        <w:t>State</w:t>
      </w:r>
      <w:r>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την αμερικάνικη </w:t>
      </w:r>
      <w:r>
        <w:rPr>
          <w:rFonts w:eastAsia="Times New Roman" w:cs="Times New Roman"/>
          <w:szCs w:val="24"/>
        </w:rPr>
        <w:t>π</w:t>
      </w:r>
      <w:r>
        <w:rPr>
          <w:rFonts w:eastAsia="Times New Roman" w:cs="Times New Roman"/>
          <w:szCs w:val="24"/>
        </w:rPr>
        <w:t xml:space="preserve">ρεσβεία. Από τόσο προοδευτικό, λέμε εμείς, θα πάθετε και τίποτα! </w:t>
      </w:r>
    </w:p>
    <w:p w14:paraId="2E2474D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πάρτε πίσω το νομοσχέδιο για το λύκειο. Πάρτε </w:t>
      </w:r>
      <w:r>
        <w:rPr>
          <w:rFonts w:eastAsia="Times New Roman" w:cs="Times New Roman"/>
          <w:szCs w:val="24"/>
        </w:rPr>
        <w:t xml:space="preserve">το πίσω, έστω και την τελευταία στιγμή. Έχετε απέναντί σας τους μαθητές, τους φοιτητές, τους γονείς, τους καθηγητές. Μόνο οι ιδιοκτήτες των μεγάλων αλυσίδων φροντιστηρίων τρίβουν τα χέρια τους. Δεν το λέμε εμείς. Γράφονται στην «ΑΥΓΗ» αυτά. </w:t>
      </w:r>
    </w:p>
    <w:p w14:paraId="2E2474DE" w14:textId="77777777" w:rsidR="00ED3BF8" w:rsidRDefault="009F432D">
      <w:pPr>
        <w:spacing w:after="0" w:line="600" w:lineRule="auto"/>
        <w:ind w:firstLine="720"/>
        <w:jc w:val="both"/>
        <w:rPr>
          <w:rFonts w:eastAsia="Times New Roman" w:cs="Times New Roman"/>
          <w:szCs w:val="24"/>
        </w:rPr>
      </w:pPr>
      <w:r w:rsidRPr="00090E18">
        <w:rPr>
          <w:rFonts w:eastAsia="Times New Roman" w:cs="Times New Roman"/>
          <w:szCs w:val="24"/>
        </w:rPr>
        <w:t>(Στο σημείο αυ</w:t>
      </w:r>
      <w:r w:rsidRPr="00090E18">
        <w:rPr>
          <w:rFonts w:eastAsia="Times New Roman" w:cs="Times New Roman"/>
          <w:szCs w:val="24"/>
        </w:rPr>
        <w:t xml:space="preserve">τό την Προεδρική Έδρα καταλαμβάνει ο </w:t>
      </w:r>
      <w:r>
        <w:rPr>
          <w:rFonts w:eastAsia="Times New Roman" w:cs="Times New Roman"/>
          <w:szCs w:val="24"/>
        </w:rPr>
        <w:t>Α΄</w:t>
      </w:r>
      <w:r w:rsidRPr="00090E18">
        <w:rPr>
          <w:rFonts w:eastAsia="Times New Roman" w:cs="Times New Roman"/>
          <w:szCs w:val="24"/>
        </w:rPr>
        <w:t xml:space="preserve"> Αντιπρόεδρος της Βουλής κ. </w:t>
      </w:r>
      <w:r w:rsidRPr="00A50CEE">
        <w:rPr>
          <w:rFonts w:eastAsia="Times New Roman" w:cs="Times New Roman"/>
          <w:b/>
          <w:szCs w:val="24"/>
        </w:rPr>
        <w:t>ΑΝΑΣΤΑΣΙΟΣ ΚΟΥΡΑΚΗΣ</w:t>
      </w:r>
      <w:r w:rsidRPr="00090E18">
        <w:rPr>
          <w:rFonts w:eastAsia="Times New Roman" w:cs="Times New Roman"/>
          <w:szCs w:val="24"/>
        </w:rPr>
        <w:t>)</w:t>
      </w:r>
    </w:p>
    <w:p w14:paraId="2E2474D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Μάλιστα, εκπρόσωπος των φροντιστηρίων έγραψε στην εφημερίδα σας ότι είναι σίγουρος πως με αυτό το νομοσχέδιό </w:t>
      </w:r>
      <w:r>
        <w:rPr>
          <w:rFonts w:eastAsia="Times New Roman" w:cs="Times New Roman"/>
          <w:szCs w:val="24"/>
        </w:rPr>
        <w:lastRenderedPageBreak/>
        <w:t xml:space="preserve">σας πως θα ανέβουν οι εγγραφές τους. Τι να πούμε; </w:t>
      </w:r>
      <w:r>
        <w:rPr>
          <w:rFonts w:eastAsia="Times New Roman" w:cs="Times New Roman"/>
          <w:szCs w:val="24"/>
        </w:rPr>
        <w:t>«</w:t>
      </w:r>
      <w:r>
        <w:rPr>
          <w:rFonts w:eastAsia="Times New Roman" w:cs="Times New Roman"/>
          <w:szCs w:val="24"/>
        </w:rPr>
        <w:t xml:space="preserve">Πιο </w:t>
      </w:r>
      <w:proofErr w:type="spellStart"/>
      <w:r>
        <w:rPr>
          <w:rFonts w:eastAsia="Times New Roman" w:cs="Times New Roman"/>
          <w:szCs w:val="24"/>
        </w:rPr>
        <w:t>φιλο</w:t>
      </w:r>
      <w:r>
        <w:rPr>
          <w:rFonts w:eastAsia="Times New Roman" w:cs="Times New Roman"/>
          <w:szCs w:val="24"/>
        </w:rPr>
        <w:t>μαθητικό</w:t>
      </w:r>
      <w:proofErr w:type="spellEnd"/>
      <w:r>
        <w:rPr>
          <w:rFonts w:eastAsia="Times New Roman" w:cs="Times New Roman"/>
          <w:szCs w:val="24"/>
        </w:rPr>
        <w:t xml:space="preserve"> νομοσχέδιο</w:t>
      </w:r>
      <w:r>
        <w:rPr>
          <w:rFonts w:eastAsia="Times New Roman" w:cs="Times New Roman"/>
          <w:szCs w:val="24"/>
        </w:rPr>
        <w:t>,</w:t>
      </w:r>
      <w:r>
        <w:rPr>
          <w:rFonts w:eastAsia="Times New Roman" w:cs="Times New Roman"/>
          <w:szCs w:val="24"/>
        </w:rPr>
        <w:t xml:space="preserve"> πεθαίνεις</w:t>
      </w:r>
      <w:r>
        <w:rPr>
          <w:rFonts w:eastAsia="Times New Roman" w:cs="Times New Roman"/>
          <w:szCs w:val="24"/>
        </w:rPr>
        <w:t>»</w:t>
      </w:r>
      <w:r>
        <w:rPr>
          <w:rFonts w:eastAsia="Times New Roman" w:cs="Times New Roman"/>
          <w:szCs w:val="24"/>
        </w:rPr>
        <w:t xml:space="preserve">, όπως λένε και οι ίδιοι οι μαθητές. </w:t>
      </w:r>
    </w:p>
    <w:p w14:paraId="2E2474E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Δημιουργείται ένα λύκειο-αρένα ανταγωνισμού. Όχι πως το λύκειο που ζούμε τώρα είναι κα</w:t>
      </w:r>
      <w:r>
        <w:rPr>
          <w:rFonts w:eastAsia="Times New Roman" w:cs="Times New Roman"/>
          <w:szCs w:val="24"/>
        </w:rPr>
        <w:t>μ</w:t>
      </w:r>
      <w:r>
        <w:rPr>
          <w:rFonts w:eastAsia="Times New Roman" w:cs="Times New Roman"/>
          <w:szCs w:val="24"/>
        </w:rPr>
        <w:t>μία όαση ολοκληρωμένης μόρφωσης και γι’ αυτό άλλωστε δεν το υπερασπιζόμαστε. Αντίθετα, ξέρετε ότι το</w:t>
      </w:r>
      <w:r>
        <w:rPr>
          <w:rFonts w:eastAsia="Times New Roman" w:cs="Times New Roman"/>
          <w:szCs w:val="24"/>
        </w:rPr>
        <w:t xml:space="preserve"> ΚΚΕ και οι δυνάμεις της ΚΝΕ μέσα στα σχολεία, οι προοδευτικοί εκπαιδευτικοί, οι γονείς αντιτάχθηκαν στο λύκειο</w:t>
      </w:r>
      <w:r>
        <w:rPr>
          <w:rFonts w:eastAsia="Times New Roman" w:cs="Times New Roman"/>
          <w:szCs w:val="24"/>
        </w:rPr>
        <w:t>,</w:t>
      </w:r>
      <w:r>
        <w:rPr>
          <w:rFonts w:eastAsia="Times New Roman" w:cs="Times New Roman"/>
          <w:szCs w:val="24"/>
        </w:rPr>
        <w:t xml:space="preserve"> που προώθησε η Νέα Δημοκρατία. </w:t>
      </w:r>
    </w:p>
    <w:p w14:paraId="2E2474E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Πάψτε, λοιπόν, να ισχυρίζεστε ότι η αντίθεση του ΚΚΕ σ’ αυτό το νομοσχέδιο είναι η υπεράσπιση</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του σημερ</w:t>
      </w:r>
      <w:r>
        <w:rPr>
          <w:rFonts w:eastAsia="Times New Roman" w:cs="Times New Roman"/>
          <w:szCs w:val="24"/>
        </w:rPr>
        <w:t>ινού σχολείου. Η δική σας Κυβέρνηση, εσείς, πιάνετε το νήμα από εκεί που σταμάτησε με τη Νέα Δημοκρατία και το ΠΑΣΟΚ και ολοκληρώνετε αυτό το έγκλημα και γι’ αυτό και χρησιμοποιείτε περίπου την ίδια γλώσσα, περίπου την ίδια προπαγάνδα. Βλέπετε</w:t>
      </w:r>
      <w:r>
        <w:rPr>
          <w:rFonts w:eastAsia="Times New Roman" w:cs="Times New Roman"/>
          <w:szCs w:val="24"/>
        </w:rPr>
        <w:t>,</w:t>
      </w:r>
      <w:r>
        <w:rPr>
          <w:rFonts w:eastAsia="Times New Roman" w:cs="Times New Roman"/>
          <w:szCs w:val="24"/>
        </w:rPr>
        <w:t xml:space="preserve"> σας έπιασε </w:t>
      </w:r>
      <w:r>
        <w:rPr>
          <w:rFonts w:eastAsia="Times New Roman" w:cs="Times New Roman"/>
          <w:szCs w:val="24"/>
        </w:rPr>
        <w:t>ο πόνος για την εφηβεία, όπως λέτε, για τη νεολαία, όπως ακριβώς είχε πιάσει ο πόνος την κ</w:t>
      </w:r>
      <w:r>
        <w:rPr>
          <w:rFonts w:eastAsia="Times New Roman" w:cs="Times New Roman"/>
          <w:szCs w:val="24"/>
        </w:rPr>
        <w:t>.</w:t>
      </w:r>
      <w:r>
        <w:rPr>
          <w:rFonts w:eastAsia="Times New Roman" w:cs="Times New Roman"/>
          <w:szCs w:val="24"/>
        </w:rPr>
        <w:t xml:space="preserve"> Διαμαντοπούλου</w:t>
      </w:r>
      <w:r>
        <w:rPr>
          <w:rFonts w:eastAsia="Times New Roman" w:cs="Times New Roman"/>
          <w:szCs w:val="24"/>
        </w:rPr>
        <w:t>,</w:t>
      </w:r>
      <w:r>
        <w:rPr>
          <w:rFonts w:eastAsia="Times New Roman" w:cs="Times New Roman"/>
          <w:szCs w:val="24"/>
        </w:rPr>
        <w:t xml:space="preserve"> που έλεγε το 2011 ότι είναι πρόβλημα που οι πανελλαδικές </w:t>
      </w:r>
      <w:r>
        <w:rPr>
          <w:rFonts w:eastAsia="Times New Roman" w:cs="Times New Roman"/>
          <w:szCs w:val="24"/>
        </w:rPr>
        <w:lastRenderedPageBreak/>
        <w:t>εξετάσεις γίνονται πρωτοσέλιδα, όπως είχε πιάσει πόνος το 2013 τη Νέα Δημοκρατία</w:t>
      </w:r>
      <w:r>
        <w:rPr>
          <w:rFonts w:eastAsia="Times New Roman" w:cs="Times New Roman"/>
          <w:szCs w:val="24"/>
        </w:rPr>
        <w:t>,</w:t>
      </w:r>
      <w:r>
        <w:rPr>
          <w:rFonts w:eastAsia="Times New Roman" w:cs="Times New Roman"/>
          <w:szCs w:val="24"/>
        </w:rPr>
        <w:t xml:space="preserve"> που έλεγε</w:t>
      </w:r>
      <w:r>
        <w:rPr>
          <w:rFonts w:eastAsia="Times New Roman" w:cs="Times New Roman"/>
          <w:szCs w:val="24"/>
        </w:rPr>
        <w:t xml:space="preserve"> ότι το λύκειο απαξιώνεται. </w:t>
      </w:r>
    </w:p>
    <w:p w14:paraId="2E2474E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Τα ίδια επί της ουσίας λέτε κι εσείς όταν υπερασπίζεστε ότι η Ελλάδα είναι η  μόνη χώρα που δεν έχει Γ΄ </w:t>
      </w:r>
      <w:r>
        <w:rPr>
          <w:rFonts w:eastAsia="Times New Roman" w:cs="Times New Roman"/>
          <w:szCs w:val="24"/>
        </w:rPr>
        <w:t>λ</w:t>
      </w:r>
      <w:r>
        <w:rPr>
          <w:rFonts w:eastAsia="Times New Roman" w:cs="Times New Roman"/>
          <w:szCs w:val="24"/>
        </w:rPr>
        <w:t>υκείου. Αυτό είναι το πρόβλημα, κύριοι της Κυβέρνησης;</w:t>
      </w:r>
    </w:p>
    <w:p w14:paraId="2E2474E3" w14:textId="77777777" w:rsidR="00ED3BF8" w:rsidRDefault="009F432D">
      <w:pPr>
        <w:spacing w:after="0"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Θρησκευμάτων</w:t>
      </w:r>
      <w:r w:rsidRPr="007B71DA">
        <w:rPr>
          <w:rFonts w:eastAsia="Times New Roman" w:cs="Times New Roman"/>
          <w:b/>
          <w:szCs w:val="24"/>
        </w:rPr>
        <w:t>):</w:t>
      </w:r>
      <w:r>
        <w:rPr>
          <w:rFonts w:eastAsia="Times New Roman" w:cs="Times New Roman"/>
          <w:szCs w:val="24"/>
        </w:rPr>
        <w:t xml:space="preserve"> Δεν είναι αυτό πρόβλημα; </w:t>
      </w:r>
    </w:p>
    <w:p w14:paraId="2E2474E4" w14:textId="77777777" w:rsidR="00ED3BF8" w:rsidRDefault="009F432D">
      <w:pPr>
        <w:spacing w:after="0" w:line="600" w:lineRule="auto"/>
        <w:ind w:firstLine="720"/>
        <w:jc w:val="both"/>
        <w:rPr>
          <w:rFonts w:eastAsia="Times New Roman" w:cs="Times New Roman"/>
          <w:szCs w:val="24"/>
        </w:rPr>
      </w:pPr>
      <w:r w:rsidRPr="003E04DE">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sidRPr="003E04DE">
        <w:rPr>
          <w:rFonts w:eastAsia="Times New Roman" w:cs="Times New Roman"/>
          <w:b/>
          <w:szCs w:val="24"/>
        </w:rPr>
        <w:t>ς):</w:t>
      </w:r>
      <w:r>
        <w:rPr>
          <w:rFonts w:eastAsia="Times New Roman" w:cs="Times New Roman"/>
          <w:szCs w:val="24"/>
        </w:rPr>
        <w:t xml:space="preserve"> Οπωσδήποτε όχι. Γιατί το πρόβλημα του λυκείου, κύριε </w:t>
      </w:r>
      <w:proofErr w:type="spellStart"/>
      <w:r>
        <w:rPr>
          <w:rFonts w:eastAsia="Times New Roman" w:cs="Times New Roman"/>
          <w:szCs w:val="24"/>
        </w:rPr>
        <w:t>Γαβρόγλου</w:t>
      </w:r>
      <w:proofErr w:type="spellEnd"/>
      <w:r>
        <w:rPr>
          <w:rFonts w:eastAsia="Times New Roman" w:cs="Times New Roman"/>
          <w:szCs w:val="24"/>
        </w:rPr>
        <w:t xml:space="preserve"> –που πετάγεστε συνεχώς με αυτό το </w:t>
      </w:r>
      <w:proofErr w:type="spellStart"/>
      <w:r>
        <w:rPr>
          <w:rFonts w:eastAsia="Times New Roman" w:cs="Times New Roman"/>
          <w:szCs w:val="24"/>
        </w:rPr>
        <w:t>υφάκι</w:t>
      </w:r>
      <w:proofErr w:type="spellEnd"/>
      <w:r>
        <w:rPr>
          <w:rFonts w:eastAsia="Times New Roman" w:cs="Times New Roman"/>
          <w:szCs w:val="24"/>
        </w:rPr>
        <w:t xml:space="preserve">, που κάνετε ότι δεν </w:t>
      </w:r>
      <w:r>
        <w:rPr>
          <w:rFonts w:eastAsia="Times New Roman" w:cs="Times New Roman"/>
          <w:szCs w:val="24"/>
        </w:rPr>
        <w:t xml:space="preserve">καταλαβαίνετε και σας το έχουμε πει, κόφτε το, ιδιαίτερα όταν μιλάει εκπρόσωπος άλλου πολιτικού κόμματος- να το δώσετε στον Αρχηγό σας να απαντήσει μετά που θα μιλήσει. </w:t>
      </w:r>
    </w:p>
    <w:p w14:paraId="2E2474E5" w14:textId="77777777" w:rsidR="00ED3BF8" w:rsidRDefault="009F432D">
      <w:pPr>
        <w:spacing w:after="0"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ρώτησα τη δι</w:t>
      </w:r>
      <w:r>
        <w:rPr>
          <w:rFonts w:eastAsia="Times New Roman" w:cs="Times New Roman"/>
          <w:szCs w:val="24"/>
        </w:rPr>
        <w:t xml:space="preserve">κή σας άποψη, κύριε </w:t>
      </w:r>
      <w:proofErr w:type="spellStart"/>
      <w:r>
        <w:rPr>
          <w:rFonts w:eastAsia="Times New Roman" w:cs="Times New Roman"/>
          <w:szCs w:val="24"/>
        </w:rPr>
        <w:t>Κουτσούμπα</w:t>
      </w:r>
      <w:proofErr w:type="spellEnd"/>
      <w:r>
        <w:rPr>
          <w:rFonts w:eastAsia="Times New Roman" w:cs="Times New Roman"/>
          <w:szCs w:val="24"/>
        </w:rPr>
        <w:t>. Τι μου λέτε, λοιπόν;</w:t>
      </w:r>
    </w:p>
    <w:p w14:paraId="2E2474E6" w14:textId="77777777" w:rsidR="00ED3BF8" w:rsidRDefault="009F432D">
      <w:pPr>
        <w:spacing w:after="0" w:line="600" w:lineRule="auto"/>
        <w:ind w:firstLine="720"/>
        <w:jc w:val="both"/>
        <w:rPr>
          <w:rFonts w:eastAsia="Times New Roman" w:cs="Times New Roman"/>
          <w:szCs w:val="24"/>
        </w:rPr>
      </w:pPr>
      <w:r w:rsidRPr="003E04DE">
        <w:rPr>
          <w:rFonts w:eastAsia="Times New Roman" w:cs="Times New Roman"/>
          <w:b/>
          <w:szCs w:val="24"/>
        </w:rPr>
        <w:lastRenderedPageBreak/>
        <w:t xml:space="preserve">ΔΗΜΗΤΡΙΟΣ ΚΟΥΤΣΟΥΜΠΑΣ (Γενικός Γραμματέας της Κεντρικής Επιτροπής του Κομμουνιστικού Κόμματος </w:t>
      </w:r>
      <w:r w:rsidRPr="003E04DE">
        <w:rPr>
          <w:rFonts w:eastAsia="Times New Roman" w:cs="Times New Roman"/>
          <w:b/>
          <w:szCs w:val="24"/>
        </w:rPr>
        <w:t>Ελλάδ</w:t>
      </w:r>
      <w:r>
        <w:rPr>
          <w:rFonts w:eastAsia="Times New Roman" w:cs="Times New Roman"/>
          <w:b/>
          <w:szCs w:val="24"/>
        </w:rPr>
        <w:t>α</w:t>
      </w:r>
      <w:r w:rsidRPr="003E04DE">
        <w:rPr>
          <w:rFonts w:eastAsia="Times New Roman" w:cs="Times New Roman"/>
          <w:b/>
          <w:szCs w:val="24"/>
        </w:rPr>
        <w:t>ς</w:t>
      </w:r>
      <w:r w:rsidRPr="003E04DE">
        <w:rPr>
          <w:rFonts w:eastAsia="Times New Roman" w:cs="Times New Roman"/>
          <w:b/>
          <w:szCs w:val="24"/>
        </w:rPr>
        <w:t>):</w:t>
      </w:r>
      <w:r>
        <w:rPr>
          <w:rFonts w:eastAsia="Times New Roman" w:cs="Times New Roman"/>
          <w:szCs w:val="24"/>
        </w:rPr>
        <w:t xml:space="preserve"> Και απαντώ «οπωσδήποτε όχι». Το πρόβλημα του λυκείου είναι ο </w:t>
      </w:r>
      <w:proofErr w:type="spellStart"/>
      <w:r>
        <w:rPr>
          <w:rFonts w:eastAsia="Times New Roman" w:cs="Times New Roman"/>
          <w:szCs w:val="24"/>
        </w:rPr>
        <w:t>εξετασειοκεντρικός</w:t>
      </w:r>
      <w:proofErr w:type="spellEnd"/>
      <w:r>
        <w:rPr>
          <w:rFonts w:eastAsia="Times New Roman" w:cs="Times New Roman"/>
          <w:szCs w:val="24"/>
        </w:rPr>
        <w:t xml:space="preserve"> του χαρακτήρας, για</w:t>
      </w:r>
      <w:r>
        <w:rPr>
          <w:rFonts w:eastAsia="Times New Roman" w:cs="Times New Roman"/>
          <w:szCs w:val="24"/>
        </w:rPr>
        <w:t xml:space="preserve"> να το πω έτσι ακριβώς όπως είναι και όπως το λέει όλη η εκπαιδευτική κοινότητα, είναι η </w:t>
      </w:r>
      <w:proofErr w:type="spellStart"/>
      <w:r>
        <w:rPr>
          <w:rFonts w:eastAsia="Times New Roman" w:cs="Times New Roman"/>
          <w:szCs w:val="24"/>
        </w:rPr>
        <w:t>φροντιστηριοποίησή</w:t>
      </w:r>
      <w:proofErr w:type="spellEnd"/>
      <w:r>
        <w:rPr>
          <w:rFonts w:eastAsia="Times New Roman" w:cs="Times New Roman"/>
          <w:szCs w:val="24"/>
        </w:rPr>
        <w:t xml:space="preserve"> του. Αυτό κάνει ανιαρό το λύκειο. Αυτά οδηγούν νέους και νέες που βρίσκονται σε φάση αναζήτησης, σε φάση ψαξίματος να βάζουν πρόβλημα, να βάζουν φρέ</w:t>
      </w:r>
      <w:r>
        <w:rPr>
          <w:rFonts w:eastAsia="Times New Roman" w:cs="Times New Roman"/>
          <w:szCs w:val="24"/>
        </w:rPr>
        <w:t xml:space="preserve">νο στους ίδιους τους προβληματισμούς τους, στις γνώσεις μέσα στο σχολείο, αφού αυτά, βλέπετε, δεν είναι για τις εξετάσεις τους και τα αναζητούν αλλού. </w:t>
      </w:r>
    </w:p>
    <w:p w14:paraId="2E2474E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Θέλετε να μιλήσουμε για προβλήματα πραγματικά, κύριοι της Κυβέρνησης; Το πρόβλημα είναι η ίδια η ζωή των</w:t>
      </w:r>
      <w:r>
        <w:rPr>
          <w:rFonts w:eastAsia="Times New Roman" w:cs="Times New Roman"/>
          <w:szCs w:val="24"/>
        </w:rPr>
        <w:t xml:space="preserve"> νέων. Είναι ο ελεύθερος χρόνος που εξαφανίζεται και αυτό δεν σώνεται ούτε αν στα σχολεία το κουδούνι χτυπάει στις 9.00΄ γιατί η πίεση και το τρεχαλητό θα συνεχίσουν, θα μεταφερθούν μια ώρα αργότερα. Είναι το άγχος, είναι η πίεση, τα προβλήματα στο σπίτι, </w:t>
      </w:r>
      <w:r>
        <w:rPr>
          <w:rFonts w:eastAsia="Times New Roman" w:cs="Times New Roman"/>
          <w:szCs w:val="24"/>
        </w:rPr>
        <w:t xml:space="preserve">οι </w:t>
      </w:r>
      <w:r>
        <w:rPr>
          <w:rFonts w:eastAsia="Times New Roman" w:cs="Times New Roman"/>
          <w:szCs w:val="24"/>
        </w:rPr>
        <w:lastRenderedPageBreak/>
        <w:t xml:space="preserve">ευαισθησίες της εφηβείας, οι μαθησιακές δυσκολίες, για τις οποίες δεν υπάρχει καμία βοήθεια στο λύκειο. Όλα αυτά διαλύουν τους μαθητές σε μια πραγματικά όμορφη και ευαίσθητη ηλικία. </w:t>
      </w:r>
    </w:p>
    <w:p w14:paraId="2E2474E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Πείτε μας τι απ’ όλα αυτά αντιμετωπίσατε τέσσερα χρόνια και τρεις μήνε</w:t>
      </w:r>
      <w:r>
        <w:rPr>
          <w:rFonts w:eastAsia="Times New Roman" w:cs="Times New Roman"/>
          <w:szCs w:val="24"/>
        </w:rPr>
        <w:t xml:space="preserve">ς που είστε στην Κυβέρνηση; Όμως οι μαθητές θέλουν και να ζήσουν, θέλουν και να μάθουν. Οι γονείς θέλουν να βλέπουν τα παιδιά τους να προοδεύουν, να θέτουν στόχους για να τους πιάνουν και θέλουν ένα σχολείο που θα βοηθά ουσιαστικά και δεν θα αποκλείει από </w:t>
      </w:r>
      <w:r>
        <w:rPr>
          <w:rFonts w:eastAsia="Times New Roman" w:cs="Times New Roman"/>
          <w:szCs w:val="24"/>
        </w:rPr>
        <w:t>τη γνώση. Δεν θέλουν, δεν μπορούν και δεν αντέχουν να βάζουν άλλο το χέρι στην τσέπη. Οι εκπαιδευτικοί δεν θέλουν να είναι τροχονόμοι επιδόσεων σε ένα σχολείο-φροντιστήριο αρένα, αλλά να συμβάλουν, στο μέτρο του δυνατού, οι μαθητές τους να προσεγγίζουν τον</w:t>
      </w:r>
      <w:r>
        <w:rPr>
          <w:rFonts w:eastAsia="Times New Roman" w:cs="Times New Roman"/>
          <w:szCs w:val="24"/>
        </w:rPr>
        <w:t xml:space="preserve"> κόσμο επιστημονικά. Όμως, για κάτι τέτοιο ούτε λόγος, κύριοι. </w:t>
      </w:r>
    </w:p>
    <w:p w14:paraId="2E2474E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σας θυμίσουμε –μήπως το έχετε ξεχάσει- ότι βρίσκεστε τέσσερα και χρόνια στην Κυβέρνηση και δεν αλλάξει ούτε τα σχολικά βιβλία, παρά μόνο δυο-τρία. Τόσο προοδευτικοί είστε που διατηρείτε ανά</w:t>
      </w:r>
      <w:r>
        <w:rPr>
          <w:rFonts w:eastAsia="Times New Roman" w:cs="Times New Roman"/>
          <w:szCs w:val="24"/>
        </w:rPr>
        <w:t xml:space="preserve">μεσα στα άλλα το βιβλίο της Ιστορίας της Γ΄ </w:t>
      </w:r>
      <w:r>
        <w:rPr>
          <w:rFonts w:eastAsia="Times New Roman" w:cs="Times New Roman"/>
          <w:szCs w:val="24"/>
        </w:rPr>
        <w:lastRenderedPageBreak/>
        <w:t>λ</w:t>
      </w:r>
      <w:r>
        <w:rPr>
          <w:rFonts w:eastAsia="Times New Roman" w:cs="Times New Roman"/>
          <w:szCs w:val="24"/>
        </w:rPr>
        <w:t xml:space="preserve">υκείου που έχει τη σφραγίδα της Νέας Δημοκρατίας και το ξέρετε αυτό. </w:t>
      </w:r>
    </w:p>
    <w:p w14:paraId="2E2474E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Μην μας πείτε ότι δεν προλαβαίνατε. Ο ίδιος ο Υπουργός Παιδείας έχει δηλώσει ότι ένα νέο βιβλίο χρειάζεται ενάμιση χρόνο για να βγει. Άρα αλλ</w:t>
      </w:r>
      <w:r>
        <w:rPr>
          <w:rFonts w:eastAsia="Times New Roman" w:cs="Times New Roman"/>
          <w:szCs w:val="24"/>
        </w:rPr>
        <w:t xml:space="preserve">ού είναι το θέμα, στην επί της ουσίας συμφωνία σας στο περιεχόμενο των βιβλίων που μπήκαν επί Νέας Δημοκρατίας το 2006, τα κράτησε το ΠΑΣΟΚ και τα διατηρήσατε κι εσείς. </w:t>
      </w:r>
    </w:p>
    <w:p w14:paraId="2E2474EB"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Κύριοι της Κυβέρνησης</w:t>
      </w:r>
      <w:r>
        <w:rPr>
          <w:rFonts w:eastAsia="Times New Roman" w:cs="Times New Roman"/>
          <w:szCs w:val="24"/>
        </w:rPr>
        <w:t>,</w:t>
      </w:r>
      <w:r w:rsidRPr="00686004">
        <w:rPr>
          <w:rFonts w:eastAsia="Times New Roman" w:cs="Times New Roman"/>
          <w:szCs w:val="24"/>
        </w:rPr>
        <w:t xml:space="preserve"> </w:t>
      </w:r>
      <w:r>
        <w:rPr>
          <w:rFonts w:eastAsia="Times New Roman" w:cs="Times New Roman"/>
          <w:szCs w:val="24"/>
        </w:rPr>
        <w:t>κ</w:t>
      </w:r>
      <w:r w:rsidRPr="00686004">
        <w:rPr>
          <w:rFonts w:eastAsia="Times New Roman" w:cs="Times New Roman"/>
          <w:szCs w:val="24"/>
        </w:rPr>
        <w:t xml:space="preserve">οροϊδεύετε τον κόσμο όταν λέτε ότι με τις αλλαγές στο λύκειο </w:t>
      </w:r>
      <w:r w:rsidRPr="00686004">
        <w:rPr>
          <w:rFonts w:eastAsia="Times New Roman" w:cs="Times New Roman"/>
          <w:szCs w:val="24"/>
        </w:rPr>
        <w:t>θα μειωθεί η ανάγκη για φροντιστήριο</w:t>
      </w:r>
      <w:r>
        <w:rPr>
          <w:rFonts w:eastAsia="Times New Roman" w:cs="Times New Roman"/>
          <w:szCs w:val="24"/>
        </w:rPr>
        <w:t>.</w:t>
      </w:r>
      <w:r w:rsidRPr="00686004">
        <w:rPr>
          <w:rFonts w:eastAsia="Times New Roman" w:cs="Times New Roman"/>
          <w:szCs w:val="24"/>
        </w:rPr>
        <w:t xml:space="preserve"> Πάρτι κάνουν οι διάφοροι </w:t>
      </w:r>
      <w:proofErr w:type="spellStart"/>
      <w:r>
        <w:rPr>
          <w:rFonts w:eastAsia="Times New Roman" w:cs="Times New Roman"/>
          <w:szCs w:val="24"/>
        </w:rPr>
        <w:t>φροντιστηριάρχες</w:t>
      </w:r>
      <w:proofErr w:type="spellEnd"/>
      <w:r>
        <w:rPr>
          <w:rFonts w:eastAsia="Times New Roman" w:cs="Times New Roman"/>
          <w:szCs w:val="24"/>
        </w:rPr>
        <w:t xml:space="preserve">. Αυτοί, </w:t>
      </w:r>
      <w:r w:rsidRPr="00686004">
        <w:rPr>
          <w:rFonts w:eastAsia="Times New Roman" w:cs="Times New Roman"/>
          <w:szCs w:val="24"/>
        </w:rPr>
        <w:t>βέβαια</w:t>
      </w:r>
      <w:r>
        <w:rPr>
          <w:rFonts w:eastAsia="Times New Roman" w:cs="Times New Roman"/>
          <w:szCs w:val="24"/>
        </w:rPr>
        <w:t>,</w:t>
      </w:r>
      <w:r w:rsidRPr="00686004">
        <w:rPr>
          <w:rFonts w:eastAsia="Times New Roman" w:cs="Times New Roman"/>
          <w:szCs w:val="24"/>
        </w:rPr>
        <w:t xml:space="preserve"> κάτι παραπάνω ξέρουν </w:t>
      </w:r>
      <w:r>
        <w:rPr>
          <w:rFonts w:eastAsia="Times New Roman" w:cs="Times New Roman"/>
          <w:szCs w:val="24"/>
        </w:rPr>
        <w:t xml:space="preserve">απ’ ό,τι καταλαβαίνουμε. </w:t>
      </w:r>
    </w:p>
    <w:p w14:paraId="2E2474EC"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 xml:space="preserve">Οι μαθητές δεν </w:t>
      </w:r>
      <w:r>
        <w:rPr>
          <w:rFonts w:eastAsia="Times New Roman" w:cs="Times New Roman"/>
          <w:szCs w:val="24"/>
        </w:rPr>
        <w:t xml:space="preserve">πηγαίνουν </w:t>
      </w:r>
      <w:r w:rsidRPr="00686004">
        <w:rPr>
          <w:rFonts w:eastAsia="Times New Roman" w:cs="Times New Roman"/>
          <w:szCs w:val="24"/>
        </w:rPr>
        <w:t>φροντιστήριο</w:t>
      </w:r>
      <w:r>
        <w:rPr>
          <w:rFonts w:eastAsia="Times New Roman" w:cs="Times New Roman"/>
          <w:szCs w:val="24"/>
        </w:rPr>
        <w:t>,</w:t>
      </w:r>
      <w:r w:rsidRPr="00686004">
        <w:rPr>
          <w:rFonts w:eastAsia="Times New Roman" w:cs="Times New Roman"/>
          <w:szCs w:val="24"/>
        </w:rPr>
        <w:t xml:space="preserve"> επειδή υπάρχουν </w:t>
      </w:r>
      <w:r>
        <w:rPr>
          <w:rFonts w:eastAsia="Times New Roman" w:cs="Times New Roman"/>
          <w:szCs w:val="24"/>
        </w:rPr>
        <w:t>τρία, τέσσερα μαθήματα γ</w:t>
      </w:r>
      <w:r w:rsidRPr="00686004">
        <w:rPr>
          <w:rFonts w:eastAsia="Times New Roman" w:cs="Times New Roman"/>
          <w:szCs w:val="24"/>
        </w:rPr>
        <w:t xml:space="preserve">ενικής </w:t>
      </w:r>
      <w:r>
        <w:rPr>
          <w:rFonts w:eastAsia="Times New Roman" w:cs="Times New Roman"/>
          <w:szCs w:val="24"/>
        </w:rPr>
        <w:t>π</w:t>
      </w:r>
      <w:r w:rsidRPr="00686004">
        <w:rPr>
          <w:rFonts w:eastAsia="Times New Roman" w:cs="Times New Roman"/>
          <w:szCs w:val="24"/>
        </w:rPr>
        <w:t>αιδείας παρ</w:t>
      </w:r>
      <w:r>
        <w:rPr>
          <w:rFonts w:eastAsia="Times New Roman" w:cs="Times New Roman"/>
          <w:szCs w:val="24"/>
        </w:rPr>
        <w:t xml:space="preserve">απάνω και τώρα </w:t>
      </w:r>
      <w:r>
        <w:rPr>
          <w:rFonts w:eastAsia="Times New Roman" w:cs="Times New Roman"/>
          <w:szCs w:val="24"/>
        </w:rPr>
        <w:t xml:space="preserve">που τα μειώνετε, </w:t>
      </w:r>
      <w:r w:rsidRPr="00686004">
        <w:rPr>
          <w:rFonts w:eastAsia="Times New Roman" w:cs="Times New Roman"/>
          <w:szCs w:val="24"/>
        </w:rPr>
        <w:t xml:space="preserve">θα σταματήσουν </w:t>
      </w:r>
      <w:r>
        <w:rPr>
          <w:rFonts w:eastAsia="Times New Roman" w:cs="Times New Roman"/>
          <w:szCs w:val="24"/>
        </w:rPr>
        <w:t xml:space="preserve">–δήθεν- να πηγαίνουν. </w:t>
      </w:r>
      <w:r w:rsidRPr="00686004">
        <w:rPr>
          <w:rFonts w:eastAsia="Times New Roman" w:cs="Times New Roman"/>
          <w:szCs w:val="24"/>
        </w:rPr>
        <w:t>Είναι τουλάχιστον αστείο να επικαλείστε τέτοιο επιχείρημα</w:t>
      </w:r>
      <w:r>
        <w:rPr>
          <w:rFonts w:eastAsia="Times New Roman" w:cs="Times New Roman"/>
          <w:szCs w:val="24"/>
        </w:rPr>
        <w:t>.</w:t>
      </w:r>
    </w:p>
    <w:p w14:paraId="2E2474ED"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 xml:space="preserve"> Μάλιστα</w:t>
      </w:r>
      <w:r>
        <w:rPr>
          <w:rFonts w:eastAsia="Times New Roman" w:cs="Times New Roman"/>
          <w:szCs w:val="24"/>
        </w:rPr>
        <w:t>,</w:t>
      </w:r>
      <w:r w:rsidRPr="00686004">
        <w:rPr>
          <w:rFonts w:eastAsia="Times New Roman" w:cs="Times New Roman"/>
          <w:szCs w:val="24"/>
        </w:rPr>
        <w:t xml:space="preserve"> είπατε και το εξωφρενικό ότι με τα έξι μαθήματα που θα έχουν οι μαθητές στην </w:t>
      </w:r>
      <w:r>
        <w:rPr>
          <w:rFonts w:eastAsia="Times New Roman" w:cs="Times New Roman"/>
          <w:szCs w:val="24"/>
        </w:rPr>
        <w:t xml:space="preserve">Γ΄ </w:t>
      </w:r>
      <w:r w:rsidRPr="00686004">
        <w:rPr>
          <w:rFonts w:eastAsia="Times New Roman" w:cs="Times New Roman"/>
          <w:szCs w:val="24"/>
        </w:rPr>
        <w:t>λυκείου</w:t>
      </w:r>
      <w:r>
        <w:rPr>
          <w:rFonts w:eastAsia="Times New Roman" w:cs="Times New Roman"/>
          <w:szCs w:val="24"/>
        </w:rPr>
        <w:t>,</w:t>
      </w:r>
      <w:r w:rsidRPr="00686004">
        <w:rPr>
          <w:rFonts w:eastAsia="Times New Roman" w:cs="Times New Roman"/>
          <w:szCs w:val="24"/>
        </w:rPr>
        <w:t xml:space="preserve"> ο εκπαιδευτικός θα μπορεί κάποια στιγμή να π</w:t>
      </w:r>
      <w:r w:rsidRPr="00686004">
        <w:rPr>
          <w:rFonts w:eastAsia="Times New Roman" w:cs="Times New Roman"/>
          <w:szCs w:val="24"/>
        </w:rPr>
        <w:t xml:space="preserve">ει </w:t>
      </w:r>
      <w:r>
        <w:rPr>
          <w:rFonts w:eastAsia="Times New Roman" w:cs="Times New Roman"/>
          <w:szCs w:val="24"/>
        </w:rPr>
        <w:t>«</w:t>
      </w:r>
      <w:r w:rsidRPr="00686004">
        <w:rPr>
          <w:rFonts w:eastAsia="Times New Roman" w:cs="Times New Roman"/>
          <w:szCs w:val="24"/>
        </w:rPr>
        <w:t>σήμερα</w:t>
      </w:r>
      <w:r>
        <w:rPr>
          <w:rFonts w:eastAsia="Times New Roman" w:cs="Times New Roman"/>
          <w:szCs w:val="24"/>
        </w:rPr>
        <w:t>,</w:t>
      </w:r>
      <w:r w:rsidRPr="00686004">
        <w:rPr>
          <w:rFonts w:eastAsia="Times New Roman" w:cs="Times New Roman"/>
          <w:szCs w:val="24"/>
        </w:rPr>
        <w:t xml:space="preserve"> </w:t>
      </w:r>
      <w:r>
        <w:rPr>
          <w:rFonts w:eastAsia="Times New Roman" w:cs="Times New Roman"/>
          <w:szCs w:val="24"/>
        </w:rPr>
        <w:t xml:space="preserve">θα συζητήσουμε παιδιά </w:t>
      </w:r>
      <w:r>
        <w:rPr>
          <w:rFonts w:eastAsia="Times New Roman" w:cs="Times New Roman"/>
          <w:szCs w:val="24"/>
        </w:rPr>
        <w:lastRenderedPageBreak/>
        <w:t>ένα θέμα ε</w:t>
      </w:r>
      <w:r w:rsidRPr="00686004">
        <w:rPr>
          <w:rFonts w:eastAsia="Times New Roman" w:cs="Times New Roman"/>
          <w:szCs w:val="24"/>
        </w:rPr>
        <w:t>πίκαιρο και εκτός ύλης</w:t>
      </w:r>
      <w:r>
        <w:rPr>
          <w:rFonts w:eastAsia="Times New Roman" w:cs="Times New Roman"/>
          <w:szCs w:val="24"/>
        </w:rPr>
        <w:t>».</w:t>
      </w:r>
      <w:r w:rsidRPr="00686004">
        <w:rPr>
          <w:rFonts w:eastAsia="Times New Roman" w:cs="Times New Roman"/>
          <w:szCs w:val="24"/>
        </w:rPr>
        <w:t xml:space="preserve"> Εδώ</w:t>
      </w:r>
      <w:r>
        <w:rPr>
          <w:rFonts w:eastAsia="Times New Roman" w:cs="Times New Roman"/>
          <w:szCs w:val="24"/>
        </w:rPr>
        <w:t>,</w:t>
      </w:r>
      <w:r w:rsidRPr="00686004">
        <w:rPr>
          <w:rFonts w:eastAsia="Times New Roman" w:cs="Times New Roman"/>
          <w:szCs w:val="24"/>
        </w:rPr>
        <w:t xml:space="preserve"> μόνο γελάνε</w:t>
      </w:r>
      <w:r>
        <w:rPr>
          <w:rFonts w:eastAsia="Times New Roman" w:cs="Times New Roman"/>
          <w:szCs w:val="24"/>
        </w:rPr>
        <w:t>.</w:t>
      </w:r>
      <w:r w:rsidRPr="00686004">
        <w:rPr>
          <w:rFonts w:eastAsia="Times New Roman" w:cs="Times New Roman"/>
          <w:szCs w:val="24"/>
        </w:rPr>
        <w:t xml:space="preserve"> Μα</w:t>
      </w:r>
      <w:r>
        <w:rPr>
          <w:rFonts w:eastAsia="Times New Roman" w:cs="Times New Roman"/>
          <w:szCs w:val="24"/>
        </w:rPr>
        <w:t>,</w:t>
      </w:r>
      <w:r w:rsidRPr="00686004">
        <w:rPr>
          <w:rFonts w:eastAsia="Times New Roman" w:cs="Times New Roman"/>
          <w:szCs w:val="24"/>
        </w:rPr>
        <w:t xml:space="preserve"> καλά</w:t>
      </w:r>
      <w:r>
        <w:rPr>
          <w:rFonts w:eastAsia="Times New Roman" w:cs="Times New Roman"/>
          <w:szCs w:val="24"/>
        </w:rPr>
        <w:t>,</w:t>
      </w:r>
      <w:r w:rsidRPr="00686004">
        <w:rPr>
          <w:rFonts w:eastAsia="Times New Roman" w:cs="Times New Roman"/>
          <w:szCs w:val="24"/>
        </w:rPr>
        <w:t xml:space="preserve"> δεν ξέρουμε τι γίνεται</w:t>
      </w:r>
      <w:r>
        <w:rPr>
          <w:rFonts w:eastAsia="Times New Roman" w:cs="Times New Roman"/>
          <w:szCs w:val="24"/>
        </w:rPr>
        <w:t>;</w:t>
      </w:r>
      <w:r w:rsidRPr="00686004">
        <w:rPr>
          <w:rFonts w:eastAsia="Times New Roman" w:cs="Times New Roman"/>
          <w:szCs w:val="24"/>
        </w:rPr>
        <w:t xml:space="preserve"> Δεν </w:t>
      </w:r>
      <w:r>
        <w:rPr>
          <w:rFonts w:eastAsia="Times New Roman" w:cs="Times New Roman"/>
          <w:szCs w:val="24"/>
        </w:rPr>
        <w:t>ξέρετε τι γίνεται σε</w:t>
      </w:r>
      <w:r w:rsidRPr="00686004">
        <w:rPr>
          <w:rFonts w:eastAsia="Times New Roman" w:cs="Times New Roman"/>
          <w:szCs w:val="24"/>
        </w:rPr>
        <w:t xml:space="preserve"> σχολική τάξη</w:t>
      </w:r>
      <w:r>
        <w:rPr>
          <w:rFonts w:eastAsia="Times New Roman" w:cs="Times New Roman"/>
          <w:szCs w:val="24"/>
        </w:rPr>
        <w:t>;</w:t>
      </w:r>
      <w:r w:rsidRPr="00686004">
        <w:rPr>
          <w:rFonts w:eastAsia="Times New Roman" w:cs="Times New Roman"/>
          <w:szCs w:val="24"/>
        </w:rPr>
        <w:t xml:space="preserve"> Ίσα-ίσα</w:t>
      </w:r>
      <w:r>
        <w:rPr>
          <w:rFonts w:eastAsia="Times New Roman" w:cs="Times New Roman"/>
          <w:szCs w:val="24"/>
        </w:rPr>
        <w:t>,</w:t>
      </w:r>
      <w:r w:rsidRPr="00686004">
        <w:rPr>
          <w:rFonts w:eastAsia="Times New Roman" w:cs="Times New Roman"/>
          <w:szCs w:val="24"/>
        </w:rPr>
        <w:t xml:space="preserve"> </w:t>
      </w:r>
      <w:r>
        <w:rPr>
          <w:rFonts w:eastAsia="Times New Roman" w:cs="Times New Roman"/>
          <w:szCs w:val="24"/>
        </w:rPr>
        <w:t xml:space="preserve">η όποια </w:t>
      </w:r>
      <w:r w:rsidRPr="00686004">
        <w:rPr>
          <w:rFonts w:eastAsia="Times New Roman" w:cs="Times New Roman"/>
          <w:szCs w:val="24"/>
        </w:rPr>
        <w:t>περιορισμένη δυνατότητα είχε μέχρι σήμερα ο εκπαιδευτικός να συζητήσει για γενι</w:t>
      </w:r>
      <w:r w:rsidRPr="00686004">
        <w:rPr>
          <w:rFonts w:eastAsia="Times New Roman" w:cs="Times New Roman"/>
          <w:szCs w:val="24"/>
        </w:rPr>
        <w:t>κότερα ζητήματα με τους μαθητές του θα περιοριστεί πάρα πέρα</w:t>
      </w:r>
      <w:r>
        <w:rPr>
          <w:rFonts w:eastAsia="Times New Roman" w:cs="Times New Roman"/>
          <w:szCs w:val="24"/>
        </w:rPr>
        <w:t>,</w:t>
      </w:r>
      <w:r w:rsidRPr="00686004">
        <w:rPr>
          <w:rFonts w:eastAsia="Times New Roman" w:cs="Times New Roman"/>
          <w:szCs w:val="24"/>
        </w:rPr>
        <w:t xml:space="preserve"> γιατί πολύ απλά</w:t>
      </w:r>
      <w:r>
        <w:rPr>
          <w:rFonts w:eastAsia="Times New Roman" w:cs="Times New Roman"/>
          <w:szCs w:val="24"/>
        </w:rPr>
        <w:t>,</w:t>
      </w:r>
      <w:r w:rsidRPr="00686004">
        <w:rPr>
          <w:rFonts w:eastAsia="Times New Roman" w:cs="Times New Roman"/>
          <w:szCs w:val="24"/>
        </w:rPr>
        <w:t xml:space="preserve"> θα πρέπει να βγάλει όλη την ύλη</w:t>
      </w:r>
      <w:r>
        <w:rPr>
          <w:rFonts w:eastAsia="Times New Roman" w:cs="Times New Roman"/>
          <w:szCs w:val="24"/>
        </w:rPr>
        <w:t>, τα «</w:t>
      </w:r>
      <w:proofErr w:type="spellStart"/>
      <w:r>
        <w:rPr>
          <w:rFonts w:eastAsia="Times New Roman" w:cs="Times New Roman"/>
          <w:szCs w:val="24"/>
          <w:lang w:val="en-US"/>
        </w:rPr>
        <w:t>sos</w:t>
      </w:r>
      <w:proofErr w:type="spellEnd"/>
      <w:r>
        <w:rPr>
          <w:rFonts w:eastAsia="Times New Roman" w:cs="Times New Roman"/>
          <w:szCs w:val="24"/>
        </w:rPr>
        <w:t>»,</w:t>
      </w:r>
      <w:r w:rsidRPr="00686004">
        <w:rPr>
          <w:rFonts w:eastAsia="Times New Roman" w:cs="Times New Roman"/>
          <w:szCs w:val="24"/>
        </w:rPr>
        <w:t xml:space="preserve"> ακ</w:t>
      </w:r>
      <w:r>
        <w:rPr>
          <w:rFonts w:eastAsia="Times New Roman" w:cs="Times New Roman"/>
          <w:szCs w:val="24"/>
        </w:rPr>
        <w:t>ριβώς επειδή μιλάμε για σχολείο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686004">
        <w:rPr>
          <w:rFonts w:eastAsia="Times New Roman" w:cs="Times New Roman"/>
          <w:szCs w:val="24"/>
        </w:rPr>
        <w:t>φροντιστήριο</w:t>
      </w:r>
      <w:r>
        <w:rPr>
          <w:rFonts w:eastAsia="Times New Roman" w:cs="Times New Roman"/>
          <w:szCs w:val="24"/>
        </w:rPr>
        <w:t>.</w:t>
      </w:r>
      <w:r w:rsidRPr="00686004">
        <w:rPr>
          <w:rFonts w:eastAsia="Times New Roman" w:cs="Times New Roman"/>
          <w:szCs w:val="24"/>
        </w:rPr>
        <w:t xml:space="preserve"> </w:t>
      </w:r>
      <w:r>
        <w:rPr>
          <w:rFonts w:eastAsia="Times New Roman" w:cs="Times New Roman"/>
          <w:szCs w:val="24"/>
        </w:rPr>
        <w:t xml:space="preserve">Κι ένα </w:t>
      </w:r>
      <w:r w:rsidRPr="00686004">
        <w:rPr>
          <w:rFonts w:eastAsia="Times New Roman" w:cs="Times New Roman"/>
          <w:szCs w:val="24"/>
        </w:rPr>
        <w:t>σχολείο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686004">
        <w:rPr>
          <w:rFonts w:eastAsia="Times New Roman" w:cs="Times New Roman"/>
          <w:szCs w:val="24"/>
        </w:rPr>
        <w:t>φροντιστήριο</w:t>
      </w:r>
      <w:r>
        <w:rPr>
          <w:rFonts w:eastAsia="Times New Roman" w:cs="Times New Roman"/>
          <w:szCs w:val="24"/>
        </w:rPr>
        <w:t>,</w:t>
      </w:r>
      <w:r w:rsidRPr="00686004">
        <w:rPr>
          <w:rFonts w:eastAsia="Times New Roman" w:cs="Times New Roman"/>
          <w:szCs w:val="24"/>
        </w:rPr>
        <w:t xml:space="preserve"> ένα σχολ</w:t>
      </w:r>
      <w:r>
        <w:rPr>
          <w:rFonts w:eastAsia="Times New Roman" w:cs="Times New Roman"/>
          <w:szCs w:val="24"/>
        </w:rPr>
        <w:t>ε</w:t>
      </w:r>
      <w:r w:rsidRPr="00686004">
        <w:rPr>
          <w:rFonts w:eastAsia="Times New Roman" w:cs="Times New Roman"/>
          <w:szCs w:val="24"/>
        </w:rPr>
        <w:t>ίο εξεταστικό κέντρο δηλαδή</w:t>
      </w:r>
      <w:r>
        <w:rPr>
          <w:rFonts w:eastAsia="Times New Roman" w:cs="Times New Roman"/>
          <w:szCs w:val="24"/>
        </w:rPr>
        <w:t>,</w:t>
      </w:r>
      <w:r w:rsidRPr="00686004">
        <w:rPr>
          <w:rFonts w:eastAsia="Times New Roman" w:cs="Times New Roman"/>
          <w:szCs w:val="24"/>
        </w:rPr>
        <w:t xml:space="preserve"> όπως το κάνετε</w:t>
      </w:r>
      <w:r>
        <w:rPr>
          <w:rFonts w:eastAsia="Times New Roman" w:cs="Times New Roman"/>
          <w:szCs w:val="24"/>
        </w:rPr>
        <w:t>,</w:t>
      </w:r>
      <w:r w:rsidRPr="00686004">
        <w:rPr>
          <w:rFonts w:eastAsia="Times New Roman" w:cs="Times New Roman"/>
          <w:szCs w:val="24"/>
        </w:rPr>
        <w:t xml:space="preserve"> είναι ένα σχολείο </w:t>
      </w:r>
      <w:r>
        <w:rPr>
          <w:rFonts w:eastAsia="Times New Roman" w:cs="Times New Roman"/>
          <w:szCs w:val="24"/>
        </w:rPr>
        <w:t>που οδηγεί τους εκπαιδευτικούς ν</w:t>
      </w:r>
      <w:r w:rsidRPr="00686004">
        <w:rPr>
          <w:rFonts w:eastAsia="Times New Roman" w:cs="Times New Roman"/>
          <w:szCs w:val="24"/>
        </w:rPr>
        <w:t>α τρέχουν την ύλη</w:t>
      </w:r>
      <w:r>
        <w:rPr>
          <w:rFonts w:eastAsia="Times New Roman" w:cs="Times New Roman"/>
          <w:szCs w:val="24"/>
        </w:rPr>
        <w:t>,</w:t>
      </w:r>
      <w:r w:rsidRPr="00686004">
        <w:rPr>
          <w:rFonts w:eastAsia="Times New Roman" w:cs="Times New Roman"/>
          <w:szCs w:val="24"/>
        </w:rPr>
        <w:t xml:space="preserve"> γιατί πρόκειται για ύλη εξεταστέα σε πανελλαδικές εξετάσεις</w:t>
      </w:r>
      <w:r>
        <w:rPr>
          <w:rFonts w:eastAsia="Times New Roman" w:cs="Times New Roman"/>
          <w:szCs w:val="24"/>
        </w:rPr>
        <w:t>.</w:t>
      </w:r>
      <w:r w:rsidRPr="00686004">
        <w:rPr>
          <w:rFonts w:eastAsia="Times New Roman" w:cs="Times New Roman"/>
          <w:szCs w:val="24"/>
        </w:rPr>
        <w:t xml:space="preserve"> </w:t>
      </w:r>
    </w:p>
    <w:p w14:paraId="2E2474EE"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 ερώτημα παραμένει: </w:t>
      </w:r>
      <w:r w:rsidRPr="00686004">
        <w:rPr>
          <w:rFonts w:eastAsia="Times New Roman" w:cs="Times New Roman"/>
          <w:szCs w:val="24"/>
        </w:rPr>
        <w:t xml:space="preserve">Αυτό το σχολείο σταματά να είναι εξοντωτικό </w:t>
      </w:r>
      <w:r>
        <w:rPr>
          <w:rFonts w:eastAsia="Times New Roman" w:cs="Times New Roman"/>
          <w:szCs w:val="24"/>
        </w:rPr>
        <w:t xml:space="preserve">και </w:t>
      </w:r>
      <w:r w:rsidRPr="00686004">
        <w:rPr>
          <w:rFonts w:eastAsia="Times New Roman" w:cs="Times New Roman"/>
          <w:szCs w:val="24"/>
        </w:rPr>
        <w:t>απωθητικό</w:t>
      </w:r>
      <w:r>
        <w:rPr>
          <w:rFonts w:eastAsia="Times New Roman" w:cs="Times New Roman"/>
          <w:szCs w:val="24"/>
        </w:rPr>
        <w:t>;</w:t>
      </w:r>
      <w:r w:rsidRPr="00686004">
        <w:rPr>
          <w:rFonts w:eastAsia="Times New Roman" w:cs="Times New Roman"/>
          <w:szCs w:val="24"/>
        </w:rPr>
        <w:t xml:space="preserve"> Σίγουρα</w:t>
      </w:r>
      <w:r>
        <w:rPr>
          <w:rFonts w:eastAsia="Times New Roman" w:cs="Times New Roman"/>
          <w:szCs w:val="24"/>
        </w:rPr>
        <w:t xml:space="preserve">, όχι, λέμε εμείς. </w:t>
      </w:r>
    </w:p>
    <w:p w14:paraId="2E2474EF"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Κάποιοι</w:t>
      </w:r>
      <w:r>
        <w:rPr>
          <w:rFonts w:eastAsia="Times New Roman" w:cs="Times New Roman"/>
          <w:szCs w:val="24"/>
        </w:rPr>
        <w:t>,</w:t>
      </w:r>
      <w:r w:rsidRPr="00686004">
        <w:rPr>
          <w:rFonts w:eastAsia="Times New Roman" w:cs="Times New Roman"/>
          <w:szCs w:val="24"/>
        </w:rPr>
        <w:t xml:space="preserve"> εδώ μέσ</w:t>
      </w:r>
      <w:r w:rsidRPr="00686004">
        <w:rPr>
          <w:rFonts w:eastAsia="Times New Roman" w:cs="Times New Roman"/>
          <w:szCs w:val="24"/>
        </w:rPr>
        <w:t>α</w:t>
      </w:r>
      <w:r>
        <w:rPr>
          <w:rFonts w:eastAsia="Times New Roman" w:cs="Times New Roman"/>
          <w:szCs w:val="24"/>
        </w:rPr>
        <w:t xml:space="preserve"> </w:t>
      </w:r>
      <w:r w:rsidRPr="00686004">
        <w:rPr>
          <w:rFonts w:eastAsia="Times New Roman" w:cs="Times New Roman"/>
          <w:szCs w:val="24"/>
        </w:rPr>
        <w:t>συνεχώς</w:t>
      </w:r>
      <w:r>
        <w:rPr>
          <w:rFonts w:eastAsia="Times New Roman" w:cs="Times New Roman"/>
          <w:szCs w:val="24"/>
        </w:rPr>
        <w:t xml:space="preserve"> </w:t>
      </w:r>
      <w:r w:rsidRPr="00686004">
        <w:rPr>
          <w:rFonts w:eastAsia="Times New Roman" w:cs="Times New Roman"/>
          <w:szCs w:val="24"/>
        </w:rPr>
        <w:t xml:space="preserve">ζητάνε τις προτάσεις του </w:t>
      </w:r>
      <w:r>
        <w:rPr>
          <w:rFonts w:eastAsia="Times New Roman" w:cs="Times New Roman"/>
          <w:szCs w:val="24"/>
        </w:rPr>
        <w:t>ΚΚΕ, α</w:t>
      </w:r>
      <w:r w:rsidRPr="00686004">
        <w:rPr>
          <w:rFonts w:eastAsia="Times New Roman" w:cs="Times New Roman"/>
          <w:szCs w:val="24"/>
        </w:rPr>
        <w:t>ν και λένε ότι τις διαβάζουν καλά</w:t>
      </w:r>
      <w:r>
        <w:rPr>
          <w:rFonts w:eastAsia="Times New Roman" w:cs="Times New Roman"/>
          <w:szCs w:val="24"/>
        </w:rPr>
        <w:t>,</w:t>
      </w:r>
      <w:r w:rsidRPr="00686004">
        <w:rPr>
          <w:rFonts w:eastAsia="Times New Roman" w:cs="Times New Roman"/>
          <w:szCs w:val="24"/>
        </w:rPr>
        <w:t xml:space="preserve"> ενημερώνονται από αυτές</w:t>
      </w:r>
      <w:r>
        <w:rPr>
          <w:rFonts w:eastAsia="Times New Roman" w:cs="Times New Roman"/>
          <w:szCs w:val="24"/>
        </w:rPr>
        <w:t>,</w:t>
      </w:r>
      <w:r w:rsidRPr="00686004">
        <w:rPr>
          <w:rFonts w:eastAsia="Times New Roman" w:cs="Times New Roman"/>
          <w:szCs w:val="24"/>
        </w:rPr>
        <w:t xml:space="preserve"> όπως ισχυρίζονται</w:t>
      </w:r>
      <w:r>
        <w:rPr>
          <w:rFonts w:eastAsia="Times New Roman" w:cs="Times New Roman"/>
          <w:szCs w:val="24"/>
        </w:rPr>
        <w:t>.</w:t>
      </w:r>
      <w:r w:rsidRPr="00686004">
        <w:rPr>
          <w:rFonts w:eastAsia="Times New Roman" w:cs="Times New Roman"/>
          <w:szCs w:val="24"/>
        </w:rPr>
        <w:t xml:space="preserve"> Να σας </w:t>
      </w:r>
      <w:r>
        <w:rPr>
          <w:rFonts w:eastAsia="Times New Roman" w:cs="Times New Roman"/>
          <w:szCs w:val="24"/>
        </w:rPr>
        <w:t xml:space="preserve">επαναλάβουμε </w:t>
      </w:r>
      <w:r w:rsidRPr="00686004">
        <w:rPr>
          <w:rFonts w:eastAsia="Times New Roman" w:cs="Times New Roman"/>
          <w:szCs w:val="24"/>
        </w:rPr>
        <w:t xml:space="preserve">ότι το </w:t>
      </w:r>
      <w:r>
        <w:rPr>
          <w:rFonts w:eastAsia="Times New Roman" w:cs="Times New Roman"/>
          <w:szCs w:val="24"/>
        </w:rPr>
        <w:t xml:space="preserve">ΚΚΕ </w:t>
      </w:r>
      <w:r w:rsidRPr="00686004">
        <w:rPr>
          <w:rFonts w:eastAsia="Times New Roman" w:cs="Times New Roman"/>
          <w:szCs w:val="24"/>
        </w:rPr>
        <w:t>έχει παρουσιάσει αναλυτικά τις θέσει</w:t>
      </w:r>
      <w:r>
        <w:rPr>
          <w:rFonts w:eastAsia="Times New Roman" w:cs="Times New Roman"/>
          <w:szCs w:val="24"/>
        </w:rPr>
        <w:t>ς του για το ενιαίο δωδεκάχρονο σχολείο σύγχρονης π</w:t>
      </w:r>
      <w:r w:rsidRPr="00686004">
        <w:rPr>
          <w:rFonts w:eastAsia="Times New Roman" w:cs="Times New Roman"/>
          <w:szCs w:val="24"/>
        </w:rPr>
        <w:t>αιδείας</w:t>
      </w:r>
      <w:r>
        <w:rPr>
          <w:rFonts w:eastAsia="Times New Roman" w:cs="Times New Roman"/>
          <w:szCs w:val="24"/>
        </w:rPr>
        <w:t>.</w:t>
      </w:r>
      <w:r w:rsidRPr="00686004">
        <w:rPr>
          <w:rFonts w:eastAsia="Times New Roman" w:cs="Times New Roman"/>
          <w:szCs w:val="24"/>
        </w:rPr>
        <w:t xml:space="preserve"> Το σχολεί</w:t>
      </w:r>
      <w:r>
        <w:rPr>
          <w:rFonts w:eastAsia="Times New Roman" w:cs="Times New Roman"/>
          <w:szCs w:val="24"/>
        </w:rPr>
        <w:t>ο που διεκδικούμε ανοίγει τους ο</w:t>
      </w:r>
      <w:r w:rsidRPr="00686004">
        <w:rPr>
          <w:rFonts w:eastAsia="Times New Roman" w:cs="Times New Roman"/>
          <w:szCs w:val="24"/>
        </w:rPr>
        <w:t>ρίζοντες των νέων</w:t>
      </w:r>
      <w:r>
        <w:rPr>
          <w:rFonts w:eastAsia="Times New Roman" w:cs="Times New Roman"/>
          <w:szCs w:val="24"/>
        </w:rPr>
        <w:t>,</w:t>
      </w:r>
      <w:r w:rsidRPr="00686004">
        <w:rPr>
          <w:rFonts w:eastAsia="Times New Roman" w:cs="Times New Roman"/>
          <w:szCs w:val="24"/>
        </w:rPr>
        <w:t xml:space="preserve"> τους βοηθάει να αναπτύσσουν ο</w:t>
      </w:r>
      <w:r w:rsidRPr="00686004">
        <w:rPr>
          <w:rFonts w:eastAsia="Times New Roman" w:cs="Times New Roman"/>
          <w:szCs w:val="24"/>
        </w:rPr>
        <w:lastRenderedPageBreak/>
        <w:t xml:space="preserve">λόπλευρα την προσωπικότητά </w:t>
      </w:r>
      <w:r>
        <w:rPr>
          <w:rFonts w:eastAsia="Times New Roman" w:cs="Times New Roman"/>
          <w:szCs w:val="24"/>
        </w:rPr>
        <w:t>τους,</w:t>
      </w:r>
      <w:r w:rsidRPr="00686004">
        <w:rPr>
          <w:rFonts w:eastAsia="Times New Roman" w:cs="Times New Roman"/>
          <w:szCs w:val="24"/>
        </w:rPr>
        <w:t xml:space="preserve"> συμβάλλει στη σφαιρική ανάπτυξη του συνόλου των ικανοτήτων </w:t>
      </w:r>
      <w:r>
        <w:rPr>
          <w:rFonts w:eastAsia="Times New Roman" w:cs="Times New Roman"/>
          <w:szCs w:val="24"/>
        </w:rPr>
        <w:t>τους,</w:t>
      </w:r>
      <w:r w:rsidRPr="00686004">
        <w:rPr>
          <w:rFonts w:eastAsia="Times New Roman" w:cs="Times New Roman"/>
          <w:szCs w:val="24"/>
        </w:rPr>
        <w:t xml:space="preserve"> καλλιεργεί</w:t>
      </w:r>
      <w:r>
        <w:rPr>
          <w:rFonts w:eastAsia="Times New Roman" w:cs="Times New Roman"/>
          <w:szCs w:val="24"/>
        </w:rPr>
        <w:t>,</w:t>
      </w:r>
      <w:r w:rsidRPr="00686004">
        <w:rPr>
          <w:rFonts w:eastAsia="Times New Roman" w:cs="Times New Roman"/>
          <w:szCs w:val="24"/>
        </w:rPr>
        <w:t xml:space="preserve"> δίνει </w:t>
      </w:r>
      <w:r>
        <w:rPr>
          <w:rFonts w:eastAsia="Times New Roman" w:cs="Times New Roman"/>
          <w:szCs w:val="24"/>
        </w:rPr>
        <w:t>ώθηση στις κλί</w:t>
      </w:r>
      <w:r w:rsidRPr="00686004">
        <w:rPr>
          <w:rFonts w:eastAsia="Times New Roman" w:cs="Times New Roman"/>
          <w:szCs w:val="24"/>
        </w:rPr>
        <w:t xml:space="preserve">σεις στα ενδιαφέροντά </w:t>
      </w:r>
      <w:r>
        <w:rPr>
          <w:rFonts w:eastAsia="Times New Roman" w:cs="Times New Roman"/>
          <w:szCs w:val="24"/>
        </w:rPr>
        <w:t>τους,</w:t>
      </w:r>
      <w:r w:rsidRPr="00686004">
        <w:rPr>
          <w:rFonts w:eastAsia="Times New Roman" w:cs="Times New Roman"/>
          <w:szCs w:val="24"/>
        </w:rPr>
        <w:t xml:space="preserve"> προωθεί την πρωτοβ</w:t>
      </w:r>
      <w:r w:rsidRPr="00686004">
        <w:rPr>
          <w:rFonts w:eastAsia="Times New Roman" w:cs="Times New Roman"/>
          <w:szCs w:val="24"/>
        </w:rPr>
        <w:t xml:space="preserve">ουλία και την εφευρετικότητά </w:t>
      </w:r>
      <w:r>
        <w:rPr>
          <w:rFonts w:eastAsia="Times New Roman" w:cs="Times New Roman"/>
          <w:szCs w:val="24"/>
        </w:rPr>
        <w:t>τους.</w:t>
      </w:r>
      <w:r w:rsidRPr="00686004">
        <w:rPr>
          <w:rFonts w:eastAsia="Times New Roman" w:cs="Times New Roman"/>
          <w:szCs w:val="24"/>
        </w:rPr>
        <w:t xml:space="preserve"> </w:t>
      </w:r>
    </w:p>
    <w:p w14:paraId="2E2474F0"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Πού να τα καταλάβετε όλα αυτά εσείς όμως,</w:t>
      </w:r>
      <w:r w:rsidRPr="00686004">
        <w:rPr>
          <w:rFonts w:eastAsia="Times New Roman" w:cs="Times New Roman"/>
          <w:szCs w:val="24"/>
        </w:rPr>
        <w:t xml:space="preserve"> όταν </w:t>
      </w:r>
      <w:r>
        <w:rPr>
          <w:rFonts w:eastAsia="Times New Roman" w:cs="Times New Roman"/>
          <w:szCs w:val="24"/>
        </w:rPr>
        <w:t xml:space="preserve">την νεανική </w:t>
      </w:r>
      <w:r w:rsidRPr="00686004">
        <w:rPr>
          <w:rFonts w:eastAsia="Times New Roman" w:cs="Times New Roman"/>
          <w:szCs w:val="24"/>
        </w:rPr>
        <w:t xml:space="preserve">ανησυχία </w:t>
      </w:r>
      <w:r>
        <w:rPr>
          <w:rFonts w:eastAsia="Times New Roman" w:cs="Times New Roman"/>
          <w:szCs w:val="24"/>
        </w:rPr>
        <w:t xml:space="preserve">τη στοιβάζετε </w:t>
      </w:r>
      <w:r w:rsidRPr="00686004">
        <w:rPr>
          <w:rFonts w:eastAsia="Times New Roman" w:cs="Times New Roman"/>
          <w:szCs w:val="24"/>
        </w:rPr>
        <w:t>στα στενά όρια της επιχειρηματικότητας</w:t>
      </w:r>
      <w:r>
        <w:rPr>
          <w:rFonts w:eastAsia="Times New Roman" w:cs="Times New Roman"/>
          <w:szCs w:val="24"/>
        </w:rPr>
        <w:t>, ό</w:t>
      </w:r>
      <w:r w:rsidRPr="00686004">
        <w:rPr>
          <w:rFonts w:eastAsia="Times New Roman" w:cs="Times New Roman"/>
          <w:szCs w:val="24"/>
        </w:rPr>
        <w:t xml:space="preserve">πως </w:t>
      </w:r>
      <w:r>
        <w:rPr>
          <w:rFonts w:eastAsia="Times New Roman" w:cs="Times New Roman"/>
          <w:szCs w:val="24"/>
        </w:rPr>
        <w:t xml:space="preserve">ζητά βέβαια </w:t>
      </w:r>
      <w:r w:rsidRPr="00686004">
        <w:rPr>
          <w:rFonts w:eastAsia="Times New Roman" w:cs="Times New Roman"/>
          <w:szCs w:val="24"/>
        </w:rPr>
        <w:t>και απαιτεί η Ευρωπαϊκή Ένωση να γίνεται</w:t>
      </w:r>
      <w:r>
        <w:rPr>
          <w:rFonts w:eastAsia="Times New Roman" w:cs="Times New Roman"/>
          <w:szCs w:val="24"/>
        </w:rPr>
        <w:t xml:space="preserve"> από την προσχολική ηλικία κιόλας.</w:t>
      </w:r>
      <w:r w:rsidRPr="00686004">
        <w:rPr>
          <w:rFonts w:eastAsia="Times New Roman" w:cs="Times New Roman"/>
          <w:szCs w:val="24"/>
        </w:rPr>
        <w:t xml:space="preserve"> </w:t>
      </w:r>
    </w:p>
    <w:p w14:paraId="2E2474F1"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θα το λέμε και θα το φωνάζουμε: </w:t>
      </w:r>
      <w:r w:rsidRPr="00686004">
        <w:rPr>
          <w:rFonts w:eastAsia="Times New Roman" w:cs="Times New Roman"/>
          <w:szCs w:val="24"/>
        </w:rPr>
        <w:t>Με όποιο επάγγελμα και αν ασχοληθεί ο άνθ</w:t>
      </w:r>
      <w:r>
        <w:rPr>
          <w:rFonts w:eastAsia="Times New Roman" w:cs="Times New Roman"/>
          <w:szCs w:val="24"/>
        </w:rPr>
        <w:t>ρωπος στην πορεία της ζωής του, π</w:t>
      </w:r>
      <w:r w:rsidRPr="00686004">
        <w:rPr>
          <w:rFonts w:eastAsia="Times New Roman" w:cs="Times New Roman"/>
          <w:szCs w:val="24"/>
        </w:rPr>
        <w:t xml:space="preserve">ρέπει πρώτα και κύρια να έχει μία βασική </w:t>
      </w:r>
      <w:r>
        <w:rPr>
          <w:rFonts w:eastAsia="Times New Roman" w:cs="Times New Roman"/>
          <w:szCs w:val="24"/>
        </w:rPr>
        <w:t xml:space="preserve">ειδικότητα, να </w:t>
      </w:r>
      <w:r w:rsidRPr="00686004">
        <w:rPr>
          <w:rFonts w:eastAsia="Times New Roman" w:cs="Times New Roman"/>
          <w:szCs w:val="24"/>
        </w:rPr>
        <w:t>είναι άνθρωπος</w:t>
      </w:r>
      <w:r>
        <w:rPr>
          <w:rFonts w:eastAsia="Times New Roman" w:cs="Times New Roman"/>
          <w:szCs w:val="24"/>
        </w:rPr>
        <w:t>.</w:t>
      </w:r>
      <w:r w:rsidRPr="00686004">
        <w:rPr>
          <w:rFonts w:eastAsia="Times New Roman" w:cs="Times New Roman"/>
          <w:szCs w:val="24"/>
        </w:rPr>
        <w:t xml:space="preserve"> Όταν ο άνθρωπος καταντά να είναι μόνο μαθητής παύει να είναι άνθρωπος</w:t>
      </w:r>
      <w:r>
        <w:rPr>
          <w:rFonts w:eastAsia="Times New Roman" w:cs="Times New Roman"/>
          <w:szCs w:val="24"/>
        </w:rPr>
        <w:t>.</w:t>
      </w:r>
      <w:r w:rsidRPr="00686004">
        <w:rPr>
          <w:rFonts w:eastAsia="Times New Roman" w:cs="Times New Roman"/>
          <w:szCs w:val="24"/>
        </w:rPr>
        <w:t xml:space="preserve"> Και γι</w:t>
      </w:r>
      <w:r w:rsidRPr="00686004">
        <w:rPr>
          <w:rFonts w:eastAsia="Times New Roman" w:cs="Times New Roman"/>
          <w:szCs w:val="24"/>
        </w:rPr>
        <w:t>α να το κάνω πιο λιανά</w:t>
      </w:r>
      <w:r>
        <w:rPr>
          <w:rFonts w:eastAsia="Times New Roman" w:cs="Times New Roman"/>
          <w:szCs w:val="24"/>
        </w:rPr>
        <w:t>, επειδή κάποιοι ί</w:t>
      </w:r>
      <w:r w:rsidRPr="00686004">
        <w:rPr>
          <w:rFonts w:eastAsia="Times New Roman" w:cs="Times New Roman"/>
          <w:szCs w:val="24"/>
        </w:rPr>
        <w:t xml:space="preserve">σως </w:t>
      </w:r>
      <w:r>
        <w:rPr>
          <w:rFonts w:eastAsia="Times New Roman" w:cs="Times New Roman"/>
          <w:szCs w:val="24"/>
        </w:rPr>
        <w:t xml:space="preserve">νέοι </w:t>
      </w:r>
      <w:proofErr w:type="spellStart"/>
      <w:r>
        <w:rPr>
          <w:rFonts w:eastAsia="Times New Roman" w:cs="Times New Roman"/>
          <w:szCs w:val="24"/>
        </w:rPr>
        <w:t>γιάπις</w:t>
      </w:r>
      <w:proofErr w:type="spellEnd"/>
      <w:r>
        <w:rPr>
          <w:rFonts w:eastAsia="Times New Roman" w:cs="Times New Roman"/>
          <w:szCs w:val="24"/>
        </w:rPr>
        <w:t xml:space="preserve"> είτε στην Κυβέρνησή σας </w:t>
      </w:r>
      <w:r w:rsidRPr="00686004">
        <w:rPr>
          <w:rFonts w:eastAsia="Times New Roman" w:cs="Times New Roman"/>
          <w:szCs w:val="24"/>
        </w:rPr>
        <w:t>ή πιθανόν και σε άλλα κόμματα μπορεί να μην αντιλαμβάνονται και τα στοιχειώδη ελληνικά</w:t>
      </w:r>
      <w:r>
        <w:rPr>
          <w:rFonts w:eastAsia="Times New Roman" w:cs="Times New Roman"/>
          <w:szCs w:val="24"/>
        </w:rPr>
        <w:t xml:space="preserve"> </w:t>
      </w:r>
      <w:r w:rsidRPr="00686004">
        <w:rPr>
          <w:rFonts w:eastAsia="Times New Roman" w:cs="Times New Roman"/>
          <w:szCs w:val="24"/>
        </w:rPr>
        <w:t>πλέον</w:t>
      </w:r>
      <w:r>
        <w:rPr>
          <w:rFonts w:eastAsia="Times New Roman" w:cs="Times New Roman"/>
          <w:szCs w:val="24"/>
        </w:rPr>
        <w:t>,</w:t>
      </w:r>
      <w:r w:rsidRPr="00686004">
        <w:rPr>
          <w:rFonts w:eastAsia="Times New Roman" w:cs="Times New Roman"/>
          <w:szCs w:val="24"/>
        </w:rPr>
        <w:t xml:space="preserve"> λέμε το εξής</w:t>
      </w:r>
      <w:r>
        <w:rPr>
          <w:rFonts w:eastAsia="Times New Roman" w:cs="Times New Roman"/>
          <w:szCs w:val="24"/>
        </w:rPr>
        <w:t>:</w:t>
      </w:r>
      <w:r w:rsidRPr="00686004">
        <w:rPr>
          <w:rFonts w:eastAsia="Times New Roman" w:cs="Times New Roman"/>
          <w:szCs w:val="24"/>
        </w:rPr>
        <w:t xml:space="preserve"> Όποιο επάγγελμα και αν κάνει κάποιος πρέπει να είναι μορφωμένος</w:t>
      </w:r>
      <w:r>
        <w:rPr>
          <w:rFonts w:eastAsia="Times New Roman" w:cs="Times New Roman"/>
          <w:szCs w:val="24"/>
        </w:rPr>
        <w:t>,</w:t>
      </w:r>
      <w:r w:rsidRPr="00686004">
        <w:rPr>
          <w:rFonts w:eastAsia="Times New Roman" w:cs="Times New Roman"/>
          <w:szCs w:val="24"/>
        </w:rPr>
        <w:t xml:space="preserve"> να γνωρίσει την ιστορία του τόπου του</w:t>
      </w:r>
      <w:r>
        <w:rPr>
          <w:rFonts w:eastAsia="Times New Roman" w:cs="Times New Roman"/>
          <w:szCs w:val="24"/>
        </w:rPr>
        <w:t>, να γνωρίζει τη</w:t>
      </w:r>
      <w:r w:rsidRPr="00686004">
        <w:rPr>
          <w:rFonts w:eastAsia="Times New Roman" w:cs="Times New Roman"/>
          <w:szCs w:val="24"/>
        </w:rPr>
        <w:t xml:space="preserve"> γλώσσα του</w:t>
      </w:r>
      <w:r>
        <w:rPr>
          <w:rFonts w:eastAsia="Times New Roman" w:cs="Times New Roman"/>
          <w:szCs w:val="24"/>
        </w:rPr>
        <w:t>,</w:t>
      </w:r>
      <w:r w:rsidRPr="00686004">
        <w:rPr>
          <w:rFonts w:eastAsia="Times New Roman" w:cs="Times New Roman"/>
          <w:szCs w:val="24"/>
        </w:rPr>
        <w:t xml:space="preserve"> βασικές αρχές</w:t>
      </w:r>
      <w:r>
        <w:rPr>
          <w:rFonts w:eastAsia="Times New Roman" w:cs="Times New Roman"/>
          <w:szCs w:val="24"/>
        </w:rPr>
        <w:t>,</w:t>
      </w:r>
      <w:r w:rsidRPr="00686004">
        <w:rPr>
          <w:rFonts w:eastAsia="Times New Roman" w:cs="Times New Roman"/>
          <w:szCs w:val="24"/>
        </w:rPr>
        <w:t xml:space="preserve"> αλλά και τα νέα πορίσματα των ταχύτατα αναπτυσσόμενων </w:t>
      </w:r>
      <w:r w:rsidRPr="00686004">
        <w:rPr>
          <w:rFonts w:eastAsia="Times New Roman" w:cs="Times New Roman"/>
          <w:szCs w:val="24"/>
        </w:rPr>
        <w:lastRenderedPageBreak/>
        <w:t>φυσικών επιστημών και των εφαρμογών τους για να μπορούν οι νέοι να βρίσκουν άκρη σε αυτό</w:t>
      </w:r>
      <w:r>
        <w:rPr>
          <w:rFonts w:eastAsia="Times New Roman" w:cs="Times New Roman"/>
          <w:szCs w:val="24"/>
        </w:rPr>
        <w:t>ν</w:t>
      </w:r>
      <w:r w:rsidRPr="00686004">
        <w:rPr>
          <w:rFonts w:eastAsia="Times New Roman" w:cs="Times New Roman"/>
          <w:szCs w:val="24"/>
        </w:rPr>
        <w:t xml:space="preserve"> τον ωκεανό της παραπληροφόρηση</w:t>
      </w:r>
      <w:r w:rsidRPr="00686004">
        <w:rPr>
          <w:rFonts w:eastAsia="Times New Roman" w:cs="Times New Roman"/>
          <w:szCs w:val="24"/>
        </w:rPr>
        <w:t>ς</w:t>
      </w:r>
      <w:r>
        <w:rPr>
          <w:rFonts w:eastAsia="Times New Roman" w:cs="Times New Roman"/>
          <w:szCs w:val="24"/>
        </w:rPr>
        <w:t>,</w:t>
      </w:r>
      <w:r w:rsidRPr="00686004">
        <w:rPr>
          <w:rFonts w:eastAsia="Times New Roman" w:cs="Times New Roman"/>
          <w:szCs w:val="24"/>
        </w:rPr>
        <w:t xml:space="preserve"> να αποκτούν επιστημονικό κριτήριο</w:t>
      </w:r>
      <w:r>
        <w:rPr>
          <w:rFonts w:eastAsia="Times New Roman" w:cs="Times New Roman"/>
          <w:szCs w:val="24"/>
        </w:rPr>
        <w:t>.</w:t>
      </w:r>
      <w:r w:rsidRPr="00686004">
        <w:rPr>
          <w:rFonts w:eastAsia="Times New Roman" w:cs="Times New Roman"/>
          <w:szCs w:val="24"/>
        </w:rPr>
        <w:t xml:space="preserve"> </w:t>
      </w:r>
    </w:p>
    <w:p w14:paraId="2E2474F2"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 xml:space="preserve">Αυτό το </w:t>
      </w:r>
      <w:r>
        <w:rPr>
          <w:rFonts w:eastAsia="Times New Roman" w:cs="Times New Roman"/>
          <w:szCs w:val="24"/>
        </w:rPr>
        <w:t xml:space="preserve">σχολείο </w:t>
      </w:r>
      <w:r w:rsidRPr="00686004">
        <w:rPr>
          <w:rFonts w:eastAsia="Times New Roman" w:cs="Times New Roman"/>
          <w:szCs w:val="24"/>
        </w:rPr>
        <w:t>φωνάζει πως όλοι οι μαθητές έχουν χέρια για να γράφουν</w:t>
      </w:r>
      <w:r>
        <w:rPr>
          <w:rFonts w:eastAsia="Times New Roman" w:cs="Times New Roman"/>
          <w:szCs w:val="24"/>
        </w:rPr>
        <w:t>, αλλά και για να ζωγραφίζ</w:t>
      </w:r>
      <w:r w:rsidRPr="00686004">
        <w:rPr>
          <w:rFonts w:eastAsia="Times New Roman" w:cs="Times New Roman"/>
          <w:szCs w:val="24"/>
        </w:rPr>
        <w:t>ουν</w:t>
      </w:r>
      <w:r>
        <w:rPr>
          <w:rFonts w:eastAsia="Times New Roman" w:cs="Times New Roman"/>
          <w:szCs w:val="24"/>
        </w:rPr>
        <w:t>,</w:t>
      </w:r>
      <w:r w:rsidRPr="00686004">
        <w:rPr>
          <w:rFonts w:eastAsia="Times New Roman" w:cs="Times New Roman"/>
          <w:szCs w:val="24"/>
        </w:rPr>
        <w:t xml:space="preserve"> να κάνουν γλυπτική</w:t>
      </w:r>
      <w:r>
        <w:rPr>
          <w:rFonts w:eastAsia="Times New Roman" w:cs="Times New Roman"/>
          <w:szCs w:val="24"/>
        </w:rPr>
        <w:t>,</w:t>
      </w:r>
      <w:r w:rsidRPr="00686004">
        <w:rPr>
          <w:rFonts w:eastAsia="Times New Roman" w:cs="Times New Roman"/>
          <w:szCs w:val="24"/>
        </w:rPr>
        <w:t xml:space="preserve"> να ασχολούνται με απλές και σύγχρονες μηχανές</w:t>
      </w:r>
      <w:r>
        <w:rPr>
          <w:rFonts w:eastAsia="Times New Roman" w:cs="Times New Roman"/>
          <w:szCs w:val="24"/>
        </w:rPr>
        <w:t>.</w:t>
      </w:r>
      <w:r w:rsidRPr="00686004">
        <w:rPr>
          <w:rFonts w:eastAsia="Times New Roman" w:cs="Times New Roman"/>
          <w:szCs w:val="24"/>
        </w:rPr>
        <w:t xml:space="preserve"> Έχουν στόμα για να λένε το μάθημα</w:t>
      </w:r>
      <w:r>
        <w:rPr>
          <w:rFonts w:eastAsia="Times New Roman" w:cs="Times New Roman"/>
          <w:szCs w:val="24"/>
        </w:rPr>
        <w:t>,</w:t>
      </w:r>
      <w:r w:rsidRPr="00686004">
        <w:rPr>
          <w:rFonts w:eastAsia="Times New Roman" w:cs="Times New Roman"/>
          <w:szCs w:val="24"/>
        </w:rPr>
        <w:t xml:space="preserve"> αλλά και για ν</w:t>
      </w:r>
      <w:r w:rsidRPr="00686004">
        <w:rPr>
          <w:rFonts w:eastAsia="Times New Roman" w:cs="Times New Roman"/>
          <w:szCs w:val="24"/>
        </w:rPr>
        <w:t>α τραγουδάνε</w:t>
      </w:r>
      <w:r>
        <w:rPr>
          <w:rFonts w:eastAsia="Times New Roman" w:cs="Times New Roman"/>
          <w:szCs w:val="24"/>
        </w:rPr>
        <w:t>,</w:t>
      </w:r>
      <w:r w:rsidRPr="00686004">
        <w:rPr>
          <w:rFonts w:eastAsia="Times New Roman" w:cs="Times New Roman"/>
          <w:szCs w:val="24"/>
        </w:rPr>
        <w:t xml:space="preserve"> να παίζουν θέατρο</w:t>
      </w:r>
      <w:r>
        <w:rPr>
          <w:rFonts w:eastAsia="Times New Roman" w:cs="Times New Roman"/>
          <w:szCs w:val="24"/>
        </w:rPr>
        <w:t>.</w:t>
      </w:r>
      <w:r w:rsidRPr="00686004">
        <w:rPr>
          <w:rFonts w:eastAsia="Times New Roman" w:cs="Times New Roman"/>
          <w:szCs w:val="24"/>
        </w:rPr>
        <w:t xml:space="preserve"> Έχουν πόδια για να πηγαινοέρχονται στο σχολείο</w:t>
      </w:r>
      <w:r>
        <w:rPr>
          <w:rFonts w:eastAsia="Times New Roman" w:cs="Times New Roman"/>
          <w:szCs w:val="24"/>
        </w:rPr>
        <w:t>, αλλά και για να χορεύουν, ν</w:t>
      </w:r>
      <w:r w:rsidRPr="00686004">
        <w:rPr>
          <w:rFonts w:eastAsia="Times New Roman" w:cs="Times New Roman"/>
          <w:szCs w:val="24"/>
        </w:rPr>
        <w:t>α τρέχουν</w:t>
      </w:r>
      <w:r>
        <w:rPr>
          <w:rFonts w:eastAsia="Times New Roman" w:cs="Times New Roman"/>
          <w:szCs w:val="24"/>
        </w:rPr>
        <w:t>,</w:t>
      </w:r>
      <w:r w:rsidRPr="00686004">
        <w:rPr>
          <w:rFonts w:eastAsia="Times New Roman" w:cs="Times New Roman"/>
          <w:szCs w:val="24"/>
        </w:rPr>
        <w:t xml:space="preserve"> να στέκονται σε αυτά και να βρίσκουν το δικό τους σταθερό βήμα στη ζωή</w:t>
      </w:r>
      <w:r>
        <w:rPr>
          <w:rFonts w:eastAsia="Times New Roman" w:cs="Times New Roman"/>
          <w:szCs w:val="24"/>
        </w:rPr>
        <w:t>.</w:t>
      </w:r>
      <w:r w:rsidRPr="00686004">
        <w:rPr>
          <w:rFonts w:eastAsia="Times New Roman" w:cs="Times New Roman"/>
          <w:szCs w:val="24"/>
        </w:rPr>
        <w:t xml:space="preserve"> Έχουν μάτια για να βλέπουν στον πίνακα</w:t>
      </w:r>
      <w:r>
        <w:rPr>
          <w:rFonts w:eastAsia="Times New Roman" w:cs="Times New Roman"/>
          <w:szCs w:val="24"/>
        </w:rPr>
        <w:t>,</w:t>
      </w:r>
      <w:r w:rsidRPr="00686004">
        <w:rPr>
          <w:rFonts w:eastAsia="Times New Roman" w:cs="Times New Roman"/>
          <w:szCs w:val="24"/>
        </w:rPr>
        <w:t xml:space="preserve"> να διαβάζουν</w:t>
      </w:r>
      <w:r>
        <w:rPr>
          <w:rFonts w:eastAsia="Times New Roman" w:cs="Times New Roman"/>
          <w:szCs w:val="24"/>
        </w:rPr>
        <w:t>, α</w:t>
      </w:r>
      <w:r w:rsidRPr="00686004">
        <w:rPr>
          <w:rFonts w:eastAsia="Times New Roman" w:cs="Times New Roman"/>
          <w:szCs w:val="24"/>
        </w:rPr>
        <w:t>λλά και να</w:t>
      </w:r>
      <w:r w:rsidRPr="00686004">
        <w:rPr>
          <w:rFonts w:eastAsia="Times New Roman" w:cs="Times New Roman"/>
          <w:szCs w:val="24"/>
        </w:rPr>
        <w:t xml:space="preserve"> απολαμβάνουν το θέατρο</w:t>
      </w:r>
      <w:r>
        <w:rPr>
          <w:rFonts w:eastAsia="Times New Roman" w:cs="Times New Roman"/>
          <w:szCs w:val="24"/>
        </w:rPr>
        <w:t>,</w:t>
      </w:r>
      <w:r w:rsidRPr="00686004">
        <w:rPr>
          <w:rFonts w:eastAsia="Times New Roman" w:cs="Times New Roman"/>
          <w:szCs w:val="24"/>
        </w:rPr>
        <w:t xml:space="preserve"> τον κινηματογράφο</w:t>
      </w:r>
      <w:r>
        <w:rPr>
          <w:rFonts w:eastAsia="Times New Roman" w:cs="Times New Roman"/>
          <w:szCs w:val="24"/>
        </w:rPr>
        <w:t>, τα</w:t>
      </w:r>
      <w:r w:rsidRPr="00686004">
        <w:rPr>
          <w:rFonts w:eastAsia="Times New Roman" w:cs="Times New Roman"/>
          <w:szCs w:val="24"/>
        </w:rPr>
        <w:t xml:space="preserve"> αστέρια</w:t>
      </w:r>
      <w:r>
        <w:rPr>
          <w:rFonts w:eastAsia="Times New Roman" w:cs="Times New Roman"/>
          <w:szCs w:val="24"/>
        </w:rPr>
        <w:t>,</w:t>
      </w:r>
      <w:r w:rsidRPr="00686004">
        <w:rPr>
          <w:rFonts w:eastAsia="Times New Roman" w:cs="Times New Roman"/>
          <w:szCs w:val="24"/>
        </w:rPr>
        <w:t xml:space="preserve"> τη θάλασσα</w:t>
      </w:r>
      <w:r>
        <w:rPr>
          <w:rFonts w:eastAsia="Times New Roman" w:cs="Times New Roman"/>
          <w:szCs w:val="24"/>
        </w:rPr>
        <w:t>.</w:t>
      </w:r>
      <w:r w:rsidRPr="00686004">
        <w:rPr>
          <w:rFonts w:eastAsia="Times New Roman" w:cs="Times New Roman"/>
          <w:szCs w:val="24"/>
        </w:rPr>
        <w:t xml:space="preserve"> Και όσοι στερούνται για διάφορους λόγους κάποια από αυτά</w:t>
      </w:r>
      <w:r>
        <w:rPr>
          <w:rFonts w:eastAsia="Times New Roman" w:cs="Times New Roman"/>
          <w:szCs w:val="24"/>
        </w:rPr>
        <w:t xml:space="preserve"> πρέπει</w:t>
      </w:r>
      <w:r w:rsidRPr="00686004">
        <w:rPr>
          <w:rFonts w:eastAsia="Times New Roman" w:cs="Times New Roman"/>
          <w:szCs w:val="24"/>
        </w:rPr>
        <w:t xml:space="preserve"> να στηρίζονται μέσα από τις κρατικές δομές για να μπορούν να στέκονται ισότιμα επί </w:t>
      </w:r>
      <w:proofErr w:type="spellStart"/>
      <w:r w:rsidRPr="00686004">
        <w:rPr>
          <w:rFonts w:eastAsia="Times New Roman" w:cs="Times New Roman"/>
          <w:szCs w:val="24"/>
        </w:rPr>
        <w:t>ίσοις</w:t>
      </w:r>
      <w:proofErr w:type="spellEnd"/>
      <w:r w:rsidRPr="00686004">
        <w:rPr>
          <w:rFonts w:eastAsia="Times New Roman" w:cs="Times New Roman"/>
          <w:szCs w:val="24"/>
        </w:rPr>
        <w:t xml:space="preserve"> </w:t>
      </w:r>
      <w:proofErr w:type="spellStart"/>
      <w:r w:rsidRPr="00686004">
        <w:rPr>
          <w:rFonts w:eastAsia="Times New Roman" w:cs="Times New Roman"/>
          <w:szCs w:val="24"/>
        </w:rPr>
        <w:t>όροις</w:t>
      </w:r>
      <w:proofErr w:type="spellEnd"/>
      <w:r w:rsidRPr="00686004">
        <w:rPr>
          <w:rFonts w:eastAsia="Times New Roman" w:cs="Times New Roman"/>
          <w:szCs w:val="24"/>
        </w:rPr>
        <w:t xml:space="preserve"> με τους υπόλοιπους</w:t>
      </w:r>
      <w:r>
        <w:rPr>
          <w:rFonts w:eastAsia="Times New Roman" w:cs="Times New Roman"/>
          <w:szCs w:val="24"/>
        </w:rPr>
        <w:t>.</w:t>
      </w:r>
      <w:r w:rsidRPr="00686004">
        <w:rPr>
          <w:rFonts w:eastAsia="Times New Roman" w:cs="Times New Roman"/>
          <w:szCs w:val="24"/>
        </w:rPr>
        <w:t xml:space="preserve"> </w:t>
      </w:r>
      <w:r>
        <w:rPr>
          <w:rFonts w:eastAsia="Times New Roman" w:cs="Times New Roman"/>
          <w:szCs w:val="24"/>
        </w:rPr>
        <w:t xml:space="preserve">Γιατί </w:t>
      </w:r>
      <w:r w:rsidRPr="00686004">
        <w:rPr>
          <w:rFonts w:eastAsia="Times New Roman" w:cs="Times New Roman"/>
          <w:szCs w:val="24"/>
        </w:rPr>
        <w:t>η ε</w:t>
      </w:r>
      <w:r w:rsidRPr="00686004">
        <w:rPr>
          <w:rFonts w:eastAsia="Times New Roman" w:cs="Times New Roman"/>
          <w:szCs w:val="24"/>
        </w:rPr>
        <w:t>πιστήμη έχει προοδεύσει</w:t>
      </w:r>
      <w:r>
        <w:rPr>
          <w:rFonts w:eastAsia="Times New Roman" w:cs="Times New Roman"/>
          <w:szCs w:val="24"/>
        </w:rPr>
        <w:t xml:space="preserve"> και γιατί </w:t>
      </w:r>
      <w:r w:rsidRPr="00686004">
        <w:rPr>
          <w:rFonts w:eastAsia="Times New Roman" w:cs="Times New Roman"/>
          <w:szCs w:val="24"/>
        </w:rPr>
        <w:t>η εποχή μας έχει βελτιώσει την ίδια την ειδική αγωγή</w:t>
      </w:r>
      <w:r>
        <w:rPr>
          <w:rFonts w:eastAsia="Times New Roman" w:cs="Times New Roman"/>
          <w:szCs w:val="24"/>
        </w:rPr>
        <w:t>,</w:t>
      </w:r>
      <w:r w:rsidRPr="00686004">
        <w:rPr>
          <w:rFonts w:eastAsia="Times New Roman" w:cs="Times New Roman"/>
          <w:szCs w:val="24"/>
        </w:rPr>
        <w:t xml:space="preserve"> να υπάρχει πρόσβαση και για τα άτομα με ειδικές ανάγκες</w:t>
      </w:r>
      <w:r>
        <w:rPr>
          <w:rFonts w:eastAsia="Times New Roman" w:cs="Times New Roman"/>
          <w:szCs w:val="24"/>
        </w:rPr>
        <w:t>.</w:t>
      </w:r>
    </w:p>
    <w:p w14:paraId="2E2474F3"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lastRenderedPageBreak/>
        <w:t xml:space="preserve"> Τέλος</w:t>
      </w:r>
      <w:r>
        <w:rPr>
          <w:rFonts w:eastAsia="Times New Roman" w:cs="Times New Roman"/>
          <w:szCs w:val="24"/>
        </w:rPr>
        <w:t>,</w:t>
      </w:r>
      <w:r w:rsidRPr="00686004">
        <w:rPr>
          <w:rFonts w:eastAsia="Times New Roman" w:cs="Times New Roman"/>
          <w:szCs w:val="24"/>
        </w:rPr>
        <w:t xml:space="preserve"> οι μαθητές κα</w:t>
      </w:r>
      <w:r>
        <w:rPr>
          <w:rFonts w:eastAsia="Times New Roman" w:cs="Times New Roman"/>
          <w:szCs w:val="24"/>
        </w:rPr>
        <w:t>ι οι μαθήτριες έχουν και μυαλό, ό</w:t>
      </w:r>
      <w:r w:rsidRPr="00686004">
        <w:rPr>
          <w:rFonts w:eastAsia="Times New Roman" w:cs="Times New Roman"/>
          <w:szCs w:val="24"/>
        </w:rPr>
        <w:t>χι για να αποθηκεύουν όμως διάφορες πληροφορίες</w:t>
      </w:r>
      <w:r>
        <w:rPr>
          <w:rFonts w:eastAsia="Times New Roman" w:cs="Times New Roman"/>
          <w:szCs w:val="24"/>
        </w:rPr>
        <w:t>, α</w:t>
      </w:r>
      <w:r w:rsidRPr="00686004">
        <w:rPr>
          <w:rFonts w:eastAsia="Times New Roman" w:cs="Times New Roman"/>
          <w:szCs w:val="24"/>
        </w:rPr>
        <w:t>λλά κυρ</w:t>
      </w:r>
      <w:r w:rsidRPr="00686004">
        <w:rPr>
          <w:rFonts w:eastAsia="Times New Roman" w:cs="Times New Roman"/>
          <w:szCs w:val="24"/>
        </w:rPr>
        <w:t>ίως για να σκέφτονται</w:t>
      </w:r>
      <w:r>
        <w:rPr>
          <w:rFonts w:eastAsia="Times New Roman" w:cs="Times New Roman"/>
          <w:szCs w:val="24"/>
        </w:rPr>
        <w:t>,</w:t>
      </w:r>
      <w:r w:rsidRPr="00686004">
        <w:rPr>
          <w:rFonts w:eastAsia="Times New Roman" w:cs="Times New Roman"/>
          <w:szCs w:val="24"/>
        </w:rPr>
        <w:t xml:space="preserve"> να φαντάζονται να ονειρεύονται</w:t>
      </w:r>
      <w:r>
        <w:rPr>
          <w:rFonts w:eastAsia="Times New Roman" w:cs="Times New Roman"/>
          <w:szCs w:val="24"/>
        </w:rPr>
        <w:t>,</w:t>
      </w:r>
      <w:r w:rsidRPr="00686004">
        <w:rPr>
          <w:rFonts w:eastAsia="Times New Roman" w:cs="Times New Roman"/>
          <w:szCs w:val="24"/>
        </w:rPr>
        <w:t xml:space="preserve"> να δημιουργούν</w:t>
      </w:r>
      <w:r>
        <w:rPr>
          <w:rFonts w:eastAsia="Times New Roman" w:cs="Times New Roman"/>
          <w:szCs w:val="24"/>
        </w:rPr>
        <w:t>. Όσο γι’ αυτούς που δεν τα καταλαβαίνουν αυτά ή</w:t>
      </w:r>
      <w:r w:rsidRPr="00686004">
        <w:rPr>
          <w:rFonts w:eastAsia="Times New Roman" w:cs="Times New Roman"/>
          <w:szCs w:val="24"/>
        </w:rPr>
        <w:t xml:space="preserve"> λένε </w:t>
      </w:r>
      <w:r>
        <w:rPr>
          <w:rFonts w:eastAsia="Times New Roman" w:cs="Times New Roman"/>
          <w:szCs w:val="24"/>
        </w:rPr>
        <w:t xml:space="preserve">«τώρα, το ΚΚΕ μας </w:t>
      </w:r>
      <w:r w:rsidRPr="00686004">
        <w:rPr>
          <w:rFonts w:eastAsia="Times New Roman" w:cs="Times New Roman"/>
          <w:szCs w:val="24"/>
        </w:rPr>
        <w:t>λέει πάλι αυτά τα γενικά</w:t>
      </w:r>
      <w:r>
        <w:rPr>
          <w:rFonts w:eastAsia="Times New Roman" w:cs="Times New Roman"/>
          <w:szCs w:val="24"/>
        </w:rPr>
        <w:t xml:space="preserve"> κ.λπ.»</w:t>
      </w:r>
      <w:r w:rsidRPr="00686004">
        <w:rPr>
          <w:rFonts w:eastAsia="Times New Roman" w:cs="Times New Roman"/>
          <w:szCs w:val="24"/>
        </w:rPr>
        <w:t xml:space="preserve"> και </w:t>
      </w:r>
      <w:r>
        <w:rPr>
          <w:rFonts w:eastAsia="Times New Roman" w:cs="Times New Roman"/>
          <w:szCs w:val="24"/>
        </w:rPr>
        <w:t>α</w:t>
      </w:r>
      <w:r w:rsidRPr="00686004">
        <w:rPr>
          <w:rFonts w:eastAsia="Times New Roman" w:cs="Times New Roman"/>
          <w:szCs w:val="24"/>
        </w:rPr>
        <w:t xml:space="preserve">ναρωτιούνται </w:t>
      </w:r>
      <w:r>
        <w:rPr>
          <w:rFonts w:eastAsia="Times New Roman" w:cs="Times New Roman"/>
          <w:szCs w:val="24"/>
        </w:rPr>
        <w:t xml:space="preserve">έστω </w:t>
      </w:r>
      <w:r w:rsidRPr="00686004">
        <w:rPr>
          <w:rFonts w:eastAsia="Times New Roman" w:cs="Times New Roman"/>
          <w:szCs w:val="24"/>
        </w:rPr>
        <w:t>ειλικρινά για το τι προτείνει το Κ</w:t>
      </w:r>
      <w:r>
        <w:rPr>
          <w:rFonts w:eastAsia="Times New Roman" w:cs="Times New Roman"/>
          <w:szCs w:val="24"/>
        </w:rPr>
        <w:t>ΚΕ ε</w:t>
      </w:r>
      <w:r w:rsidRPr="00686004">
        <w:rPr>
          <w:rFonts w:eastAsia="Times New Roman" w:cs="Times New Roman"/>
          <w:szCs w:val="24"/>
        </w:rPr>
        <w:t>δώ και τώρα</w:t>
      </w:r>
      <w:r>
        <w:rPr>
          <w:rFonts w:eastAsia="Times New Roman" w:cs="Times New Roman"/>
          <w:szCs w:val="24"/>
        </w:rPr>
        <w:t>,</w:t>
      </w:r>
      <w:r w:rsidRPr="00686004">
        <w:rPr>
          <w:rFonts w:eastAsia="Times New Roman" w:cs="Times New Roman"/>
          <w:szCs w:val="24"/>
        </w:rPr>
        <w:t xml:space="preserve"> αυτή τη σ</w:t>
      </w:r>
      <w:r w:rsidRPr="00686004">
        <w:rPr>
          <w:rFonts w:eastAsia="Times New Roman" w:cs="Times New Roman"/>
          <w:szCs w:val="24"/>
        </w:rPr>
        <w:t>τιγμή</w:t>
      </w:r>
      <w:r>
        <w:rPr>
          <w:rFonts w:eastAsia="Times New Roman" w:cs="Times New Roman"/>
          <w:szCs w:val="24"/>
        </w:rPr>
        <w:t>,</w:t>
      </w:r>
      <w:r w:rsidRPr="00686004">
        <w:rPr>
          <w:rFonts w:eastAsia="Times New Roman" w:cs="Times New Roman"/>
          <w:szCs w:val="24"/>
        </w:rPr>
        <w:t xml:space="preserve"> τους απαντάμε</w:t>
      </w:r>
      <w:r>
        <w:rPr>
          <w:rFonts w:eastAsia="Times New Roman" w:cs="Times New Roman"/>
          <w:szCs w:val="24"/>
        </w:rPr>
        <w:t>:</w:t>
      </w:r>
      <w:r w:rsidRPr="00686004">
        <w:rPr>
          <w:rFonts w:eastAsia="Times New Roman" w:cs="Times New Roman"/>
          <w:szCs w:val="24"/>
        </w:rPr>
        <w:t xml:space="preserve"> Το </w:t>
      </w:r>
      <w:r>
        <w:rPr>
          <w:rFonts w:eastAsia="Times New Roman" w:cs="Times New Roman"/>
          <w:szCs w:val="24"/>
        </w:rPr>
        <w:t xml:space="preserve">ΚΚΕ </w:t>
      </w:r>
      <w:r w:rsidRPr="00686004">
        <w:rPr>
          <w:rFonts w:eastAsia="Times New Roman" w:cs="Times New Roman"/>
          <w:szCs w:val="24"/>
        </w:rPr>
        <w:t>παλεύει και σήμερα για ένα</w:t>
      </w:r>
      <w:r>
        <w:rPr>
          <w:rFonts w:eastAsia="Times New Roman" w:cs="Times New Roman"/>
          <w:szCs w:val="24"/>
        </w:rPr>
        <w:t>ν</w:t>
      </w:r>
      <w:r w:rsidRPr="00686004">
        <w:rPr>
          <w:rFonts w:eastAsia="Times New Roman" w:cs="Times New Roman"/>
          <w:szCs w:val="24"/>
        </w:rPr>
        <w:t xml:space="preserve"> διαφορετικό τρόπο πρόσβασης</w:t>
      </w:r>
      <w:r>
        <w:rPr>
          <w:rFonts w:eastAsia="Times New Roman" w:cs="Times New Roman"/>
          <w:szCs w:val="24"/>
        </w:rPr>
        <w:t>,</w:t>
      </w:r>
      <w:r w:rsidRPr="00686004">
        <w:rPr>
          <w:rFonts w:eastAsia="Times New Roman" w:cs="Times New Roman"/>
          <w:szCs w:val="24"/>
        </w:rPr>
        <w:t xml:space="preserve"> έστω ως μέτρο ανακούφισης</w:t>
      </w:r>
      <w:r>
        <w:rPr>
          <w:rFonts w:eastAsia="Times New Roman" w:cs="Times New Roman"/>
          <w:szCs w:val="24"/>
        </w:rPr>
        <w:t>,</w:t>
      </w:r>
      <w:r w:rsidRPr="00686004">
        <w:rPr>
          <w:rFonts w:eastAsia="Times New Roman" w:cs="Times New Roman"/>
          <w:szCs w:val="24"/>
        </w:rPr>
        <w:t xml:space="preserve"> ως μέτρο ενίσχυσης της προσπάθειας των</w:t>
      </w:r>
      <w:r>
        <w:rPr>
          <w:rFonts w:eastAsia="Times New Roman" w:cs="Times New Roman"/>
          <w:szCs w:val="24"/>
        </w:rPr>
        <w:t xml:space="preserve"> μαθητών των λαϊκών οικογενειών, </w:t>
      </w:r>
      <w:r w:rsidRPr="00686004">
        <w:rPr>
          <w:rFonts w:eastAsia="Times New Roman" w:cs="Times New Roman"/>
          <w:szCs w:val="24"/>
        </w:rPr>
        <w:t>με απεριόριστη δυνατότη</w:t>
      </w:r>
      <w:r>
        <w:rPr>
          <w:rFonts w:eastAsia="Times New Roman" w:cs="Times New Roman"/>
          <w:szCs w:val="24"/>
        </w:rPr>
        <w:t>τα πολλαπλών επιλογών προτίμηση</w:t>
      </w:r>
      <w:r w:rsidRPr="00686004">
        <w:rPr>
          <w:rFonts w:eastAsia="Times New Roman" w:cs="Times New Roman"/>
          <w:szCs w:val="24"/>
        </w:rPr>
        <w:t>ς</w:t>
      </w:r>
      <w:r>
        <w:rPr>
          <w:rFonts w:eastAsia="Times New Roman" w:cs="Times New Roman"/>
          <w:szCs w:val="24"/>
        </w:rPr>
        <w:t>,</w:t>
      </w:r>
      <w:r w:rsidRPr="00686004">
        <w:rPr>
          <w:rFonts w:eastAsia="Times New Roman" w:cs="Times New Roman"/>
          <w:szCs w:val="24"/>
        </w:rPr>
        <w:t xml:space="preserve"> με δικαίωμα επανάληψης της διαδικασίας όσες </w:t>
      </w:r>
      <w:r>
        <w:rPr>
          <w:rFonts w:eastAsia="Times New Roman" w:cs="Times New Roman"/>
          <w:szCs w:val="24"/>
        </w:rPr>
        <w:t xml:space="preserve">φορές </w:t>
      </w:r>
      <w:r w:rsidRPr="00686004">
        <w:rPr>
          <w:rFonts w:eastAsia="Times New Roman" w:cs="Times New Roman"/>
          <w:szCs w:val="24"/>
        </w:rPr>
        <w:t>επι</w:t>
      </w:r>
      <w:r>
        <w:rPr>
          <w:rFonts w:eastAsia="Times New Roman" w:cs="Times New Roman"/>
          <w:szCs w:val="24"/>
        </w:rPr>
        <w:t>θυμούν ο</w:t>
      </w:r>
      <w:r w:rsidRPr="00686004">
        <w:rPr>
          <w:rFonts w:eastAsia="Times New Roman" w:cs="Times New Roman"/>
          <w:szCs w:val="24"/>
        </w:rPr>
        <w:t>ι υποψήφιοι</w:t>
      </w:r>
      <w:r>
        <w:rPr>
          <w:rFonts w:eastAsia="Times New Roman" w:cs="Times New Roman"/>
          <w:szCs w:val="24"/>
        </w:rPr>
        <w:t>, μ</w:t>
      </w:r>
      <w:r w:rsidRPr="00686004">
        <w:rPr>
          <w:rFonts w:eastAsia="Times New Roman" w:cs="Times New Roman"/>
          <w:szCs w:val="24"/>
        </w:rPr>
        <w:t>ε δυνατότητα κατοχύρωσης βαθμολογίας μαθημάτων και για τις επόμενες χρονιές</w:t>
      </w:r>
      <w:r>
        <w:rPr>
          <w:rFonts w:eastAsia="Times New Roman" w:cs="Times New Roman"/>
          <w:szCs w:val="24"/>
        </w:rPr>
        <w:t>.</w:t>
      </w:r>
      <w:r w:rsidRPr="00686004">
        <w:rPr>
          <w:rFonts w:eastAsia="Times New Roman" w:cs="Times New Roman"/>
          <w:szCs w:val="24"/>
        </w:rPr>
        <w:t xml:space="preserve"> </w:t>
      </w:r>
    </w:p>
    <w:p w14:paraId="2E2474F4"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 xml:space="preserve">Τις προτάσεις αυτές τις έχει καταθέσει στη Βουλή το κόμμα μας και η Κυβέρνηση </w:t>
      </w:r>
      <w:r>
        <w:rPr>
          <w:rFonts w:eastAsia="Times New Roman" w:cs="Times New Roman"/>
          <w:szCs w:val="24"/>
        </w:rPr>
        <w:t>ΣΥΡΙΖΑ τις</w:t>
      </w:r>
      <w:r w:rsidRPr="00686004">
        <w:rPr>
          <w:rFonts w:eastAsia="Times New Roman" w:cs="Times New Roman"/>
          <w:szCs w:val="24"/>
        </w:rPr>
        <w:t xml:space="preserve"> έχει απορρίψε</w:t>
      </w:r>
      <w:r w:rsidRPr="00686004">
        <w:rPr>
          <w:rFonts w:eastAsia="Times New Roman" w:cs="Times New Roman"/>
          <w:szCs w:val="24"/>
        </w:rPr>
        <w:t>ι</w:t>
      </w:r>
      <w:r>
        <w:rPr>
          <w:rFonts w:eastAsia="Times New Roman" w:cs="Times New Roman"/>
          <w:szCs w:val="24"/>
        </w:rPr>
        <w:t>.</w:t>
      </w:r>
      <w:r w:rsidRPr="00686004">
        <w:rPr>
          <w:rFonts w:eastAsia="Times New Roman" w:cs="Times New Roman"/>
          <w:szCs w:val="24"/>
        </w:rPr>
        <w:t xml:space="preserve"> Και </w:t>
      </w:r>
      <w:r>
        <w:rPr>
          <w:rFonts w:eastAsia="Times New Roman" w:cs="Times New Roman"/>
          <w:szCs w:val="24"/>
        </w:rPr>
        <w:t xml:space="preserve">η Κυβέρνηση έχει απορρίψει τις προτάσεις μας </w:t>
      </w:r>
      <w:r w:rsidRPr="00686004">
        <w:rPr>
          <w:rFonts w:eastAsia="Times New Roman" w:cs="Times New Roman"/>
          <w:szCs w:val="24"/>
        </w:rPr>
        <w:t>με ένα εντελώς γέλιο σκεπτικό ότι δήθεν</w:t>
      </w:r>
      <w:r>
        <w:rPr>
          <w:rFonts w:eastAsia="Times New Roman" w:cs="Times New Roman"/>
          <w:szCs w:val="24"/>
        </w:rPr>
        <w:t xml:space="preserve"> </w:t>
      </w:r>
      <w:r w:rsidRPr="00686004">
        <w:rPr>
          <w:rFonts w:eastAsia="Times New Roman" w:cs="Times New Roman"/>
          <w:szCs w:val="24"/>
        </w:rPr>
        <w:t xml:space="preserve">οι προτάσεις αυτές ωφελούν </w:t>
      </w:r>
      <w:r>
        <w:rPr>
          <w:rFonts w:eastAsia="Times New Roman" w:cs="Times New Roman"/>
          <w:szCs w:val="24"/>
        </w:rPr>
        <w:t>–</w:t>
      </w:r>
      <w:r w:rsidRPr="00686004">
        <w:rPr>
          <w:rFonts w:eastAsia="Times New Roman" w:cs="Times New Roman"/>
          <w:szCs w:val="24"/>
        </w:rPr>
        <w:t>λέει</w:t>
      </w:r>
      <w:r>
        <w:rPr>
          <w:rFonts w:eastAsia="Times New Roman" w:cs="Times New Roman"/>
          <w:szCs w:val="24"/>
        </w:rPr>
        <w:t>-</w:t>
      </w:r>
      <w:r w:rsidRPr="00686004">
        <w:rPr>
          <w:rFonts w:eastAsia="Times New Roman" w:cs="Times New Roman"/>
          <w:szCs w:val="24"/>
        </w:rPr>
        <w:t xml:space="preserve"> τα παιδιά των εύπορων τάξεων</w:t>
      </w:r>
      <w:r>
        <w:rPr>
          <w:rFonts w:eastAsia="Times New Roman" w:cs="Times New Roman"/>
          <w:szCs w:val="24"/>
        </w:rPr>
        <w:t>.</w:t>
      </w:r>
      <w:r w:rsidRPr="00686004">
        <w:rPr>
          <w:rFonts w:eastAsia="Times New Roman" w:cs="Times New Roman"/>
          <w:szCs w:val="24"/>
        </w:rPr>
        <w:t xml:space="preserve"> Αν είναι δυνατόν</w:t>
      </w:r>
      <w:r>
        <w:rPr>
          <w:rFonts w:eastAsia="Times New Roman" w:cs="Times New Roman"/>
          <w:szCs w:val="24"/>
        </w:rPr>
        <w:t>.</w:t>
      </w:r>
      <w:r w:rsidRPr="00686004">
        <w:rPr>
          <w:rFonts w:eastAsia="Times New Roman" w:cs="Times New Roman"/>
          <w:szCs w:val="24"/>
        </w:rPr>
        <w:t xml:space="preserve"> Οι εύπορες τάξεις έχουν λύσει τέτοιας φύσης προβλήματα</w:t>
      </w:r>
      <w:r>
        <w:rPr>
          <w:rFonts w:eastAsia="Times New Roman" w:cs="Times New Roman"/>
          <w:szCs w:val="24"/>
        </w:rPr>
        <w:t>.</w:t>
      </w:r>
      <w:r w:rsidRPr="00686004">
        <w:rPr>
          <w:rFonts w:eastAsia="Times New Roman" w:cs="Times New Roman"/>
          <w:szCs w:val="24"/>
        </w:rPr>
        <w:t xml:space="preserve"> Έχουν εναλλακτικές </w:t>
      </w:r>
      <w:r w:rsidRPr="00686004">
        <w:rPr>
          <w:rFonts w:eastAsia="Times New Roman" w:cs="Times New Roman"/>
          <w:szCs w:val="24"/>
        </w:rPr>
        <w:lastRenderedPageBreak/>
        <w:t>αρκετές</w:t>
      </w:r>
      <w:r>
        <w:rPr>
          <w:rFonts w:eastAsia="Times New Roman" w:cs="Times New Roman"/>
          <w:szCs w:val="24"/>
        </w:rPr>
        <w:t>,</w:t>
      </w:r>
      <w:r w:rsidRPr="00686004">
        <w:rPr>
          <w:rFonts w:eastAsia="Times New Roman" w:cs="Times New Roman"/>
          <w:szCs w:val="24"/>
        </w:rPr>
        <w:t xml:space="preserve"> πάρα </w:t>
      </w:r>
      <w:r>
        <w:rPr>
          <w:rFonts w:eastAsia="Times New Roman" w:cs="Times New Roman"/>
          <w:szCs w:val="24"/>
        </w:rPr>
        <w:t>πολλές.</w:t>
      </w:r>
      <w:r w:rsidRPr="00686004">
        <w:rPr>
          <w:rFonts w:eastAsia="Times New Roman" w:cs="Times New Roman"/>
          <w:szCs w:val="24"/>
        </w:rPr>
        <w:t xml:space="preserve"> Έχουν </w:t>
      </w:r>
      <w:r>
        <w:rPr>
          <w:rFonts w:eastAsia="Times New Roman" w:cs="Times New Roman"/>
          <w:szCs w:val="24"/>
        </w:rPr>
        <w:t>αποφασίσει από πολύ πιο πριν πού</w:t>
      </w:r>
      <w:r w:rsidRPr="00686004">
        <w:rPr>
          <w:rFonts w:eastAsia="Times New Roman" w:cs="Times New Roman"/>
          <w:szCs w:val="24"/>
        </w:rPr>
        <w:t xml:space="preserve"> θα στείλουν τα πα</w:t>
      </w:r>
      <w:r>
        <w:rPr>
          <w:rFonts w:eastAsia="Times New Roman" w:cs="Times New Roman"/>
          <w:szCs w:val="24"/>
        </w:rPr>
        <w:t>ιδιά τους αν δεν πετύχουν στις π</w:t>
      </w:r>
      <w:r w:rsidRPr="00686004">
        <w:rPr>
          <w:rFonts w:eastAsia="Times New Roman" w:cs="Times New Roman"/>
          <w:szCs w:val="24"/>
        </w:rPr>
        <w:t>ανελλαδικές</w:t>
      </w:r>
      <w:r>
        <w:rPr>
          <w:rFonts w:eastAsia="Times New Roman" w:cs="Times New Roman"/>
          <w:szCs w:val="24"/>
        </w:rPr>
        <w:t>, στο π</w:t>
      </w:r>
      <w:r w:rsidRPr="00686004">
        <w:rPr>
          <w:rFonts w:eastAsia="Times New Roman" w:cs="Times New Roman"/>
          <w:szCs w:val="24"/>
        </w:rPr>
        <w:t xml:space="preserve">ανεπιστημιακό </w:t>
      </w:r>
      <w:r>
        <w:rPr>
          <w:rFonts w:eastAsia="Times New Roman" w:cs="Times New Roman"/>
          <w:szCs w:val="24"/>
        </w:rPr>
        <w:t>τ</w:t>
      </w:r>
      <w:r w:rsidRPr="00686004">
        <w:rPr>
          <w:rFonts w:eastAsia="Times New Roman" w:cs="Times New Roman"/>
          <w:szCs w:val="24"/>
        </w:rPr>
        <w:t xml:space="preserve">μήμα της επιλογής </w:t>
      </w:r>
      <w:r>
        <w:rPr>
          <w:rFonts w:eastAsia="Times New Roman" w:cs="Times New Roman"/>
          <w:szCs w:val="24"/>
        </w:rPr>
        <w:t>τους.</w:t>
      </w:r>
      <w:r w:rsidRPr="00686004">
        <w:rPr>
          <w:rFonts w:eastAsia="Times New Roman" w:cs="Times New Roman"/>
          <w:szCs w:val="24"/>
        </w:rPr>
        <w:t xml:space="preserve"> Θα το</w:t>
      </w:r>
      <w:r>
        <w:rPr>
          <w:rFonts w:eastAsia="Times New Roman" w:cs="Times New Roman"/>
          <w:szCs w:val="24"/>
        </w:rPr>
        <w:t>υς</w:t>
      </w:r>
      <w:r w:rsidRPr="00686004">
        <w:rPr>
          <w:rFonts w:eastAsia="Times New Roman" w:cs="Times New Roman"/>
          <w:szCs w:val="24"/>
        </w:rPr>
        <w:t xml:space="preserve"> στείλουν σε κάποιο καλό πανεπιστήμιο πιθανόν του εξωτερικού</w:t>
      </w:r>
      <w:r>
        <w:rPr>
          <w:rFonts w:eastAsia="Times New Roman" w:cs="Times New Roman"/>
          <w:szCs w:val="24"/>
        </w:rPr>
        <w:t xml:space="preserve">. </w:t>
      </w:r>
    </w:p>
    <w:p w14:paraId="2E2474F5"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Μόνο, κυρίως, τα</w:t>
      </w:r>
      <w:r w:rsidRPr="00686004">
        <w:rPr>
          <w:rFonts w:eastAsia="Times New Roman" w:cs="Times New Roman"/>
          <w:szCs w:val="24"/>
        </w:rPr>
        <w:t xml:space="preserve"> παιδιά τω</w:t>
      </w:r>
      <w:r w:rsidRPr="00686004">
        <w:rPr>
          <w:rFonts w:eastAsia="Times New Roman" w:cs="Times New Roman"/>
          <w:szCs w:val="24"/>
        </w:rPr>
        <w:t>ν λαϊκών οικογενειών μπορούν να βοηθηθούν με αυτά τα μέτρα που προτείνουμε για να περάσουν σε τμήματα των πρώτων τους επιλογών</w:t>
      </w:r>
      <w:r>
        <w:rPr>
          <w:rFonts w:eastAsia="Times New Roman" w:cs="Times New Roman"/>
          <w:szCs w:val="24"/>
        </w:rPr>
        <w:t>. Αυτό έχει δείξει, ά</w:t>
      </w:r>
      <w:r w:rsidRPr="00686004">
        <w:rPr>
          <w:rFonts w:eastAsia="Times New Roman" w:cs="Times New Roman"/>
          <w:szCs w:val="24"/>
        </w:rPr>
        <w:t xml:space="preserve">λλωστε και η πείρα της δεκαετίας του </w:t>
      </w:r>
      <w:r>
        <w:rPr>
          <w:rFonts w:eastAsia="Times New Roman" w:cs="Times New Roman"/>
          <w:szCs w:val="24"/>
        </w:rPr>
        <w:t>΄</w:t>
      </w:r>
      <w:r w:rsidRPr="00686004">
        <w:rPr>
          <w:rFonts w:eastAsia="Times New Roman" w:cs="Times New Roman"/>
          <w:szCs w:val="24"/>
        </w:rPr>
        <w:t xml:space="preserve">80 και των αρχών του </w:t>
      </w:r>
      <w:r>
        <w:rPr>
          <w:rFonts w:eastAsia="Times New Roman" w:cs="Times New Roman"/>
          <w:szCs w:val="24"/>
        </w:rPr>
        <w:t>΄</w:t>
      </w:r>
      <w:r w:rsidRPr="00686004">
        <w:rPr>
          <w:rFonts w:eastAsia="Times New Roman" w:cs="Times New Roman"/>
          <w:szCs w:val="24"/>
        </w:rPr>
        <w:t>90</w:t>
      </w:r>
      <w:r>
        <w:rPr>
          <w:rFonts w:eastAsia="Times New Roman" w:cs="Times New Roman"/>
          <w:szCs w:val="24"/>
        </w:rPr>
        <w:t>.</w:t>
      </w:r>
      <w:r w:rsidRPr="00686004">
        <w:rPr>
          <w:rFonts w:eastAsia="Times New Roman" w:cs="Times New Roman"/>
          <w:szCs w:val="24"/>
        </w:rPr>
        <w:t xml:space="preserve"> Μέχρι που ήρθε ο </w:t>
      </w:r>
      <w:r>
        <w:rPr>
          <w:rFonts w:eastAsia="Times New Roman" w:cs="Times New Roman"/>
          <w:szCs w:val="24"/>
        </w:rPr>
        <w:t xml:space="preserve">μακαρίτης ο </w:t>
      </w:r>
      <w:r w:rsidRPr="00686004">
        <w:rPr>
          <w:rFonts w:eastAsia="Times New Roman" w:cs="Times New Roman"/>
          <w:szCs w:val="24"/>
        </w:rPr>
        <w:t>Αρσένης του ΠΑΣΟ</w:t>
      </w:r>
      <w:r w:rsidRPr="00686004">
        <w:rPr>
          <w:rFonts w:eastAsia="Times New Roman" w:cs="Times New Roman"/>
          <w:szCs w:val="24"/>
        </w:rPr>
        <w:t>Κ</w:t>
      </w:r>
      <w:r>
        <w:rPr>
          <w:rFonts w:eastAsia="Times New Roman" w:cs="Times New Roman"/>
          <w:szCs w:val="24"/>
        </w:rPr>
        <w:t xml:space="preserve"> και τα έφερε όλα τ</w:t>
      </w:r>
      <w:r w:rsidRPr="00686004">
        <w:rPr>
          <w:rFonts w:eastAsia="Times New Roman" w:cs="Times New Roman"/>
          <w:szCs w:val="24"/>
        </w:rPr>
        <w:t>ούμπα</w:t>
      </w:r>
      <w:r>
        <w:rPr>
          <w:rFonts w:eastAsia="Times New Roman" w:cs="Times New Roman"/>
          <w:szCs w:val="24"/>
        </w:rPr>
        <w:t>.</w:t>
      </w:r>
      <w:r w:rsidRPr="00686004">
        <w:rPr>
          <w:rFonts w:eastAsia="Times New Roman" w:cs="Times New Roman"/>
          <w:szCs w:val="24"/>
        </w:rPr>
        <w:t xml:space="preserve"> Και </w:t>
      </w:r>
      <w:r>
        <w:rPr>
          <w:rFonts w:eastAsia="Times New Roman" w:cs="Times New Roman"/>
          <w:szCs w:val="24"/>
        </w:rPr>
        <w:t>για να μην ξεχνιόμαστε, όλοι αυτοί γ</w:t>
      </w:r>
      <w:r w:rsidRPr="00686004">
        <w:rPr>
          <w:rFonts w:eastAsia="Times New Roman" w:cs="Times New Roman"/>
          <w:szCs w:val="24"/>
        </w:rPr>
        <w:t>ια ισχυρό απολυτήριο λυκείου μιλούσαν</w:t>
      </w:r>
      <w:r>
        <w:rPr>
          <w:rFonts w:eastAsia="Times New Roman" w:cs="Times New Roman"/>
          <w:szCs w:val="24"/>
        </w:rPr>
        <w:t>.</w:t>
      </w:r>
      <w:r w:rsidRPr="00686004">
        <w:rPr>
          <w:rFonts w:eastAsia="Times New Roman" w:cs="Times New Roman"/>
          <w:szCs w:val="24"/>
        </w:rPr>
        <w:t xml:space="preserve"> Για αυτό άνοιξαν το</w:t>
      </w:r>
      <w:r>
        <w:rPr>
          <w:rFonts w:eastAsia="Times New Roman" w:cs="Times New Roman"/>
          <w:szCs w:val="24"/>
        </w:rPr>
        <w:t>ν δρόμο για αυτό το λύκειο-</w:t>
      </w:r>
      <w:r w:rsidRPr="00686004">
        <w:rPr>
          <w:rFonts w:eastAsia="Times New Roman" w:cs="Times New Roman"/>
          <w:szCs w:val="24"/>
        </w:rPr>
        <w:t>εξεταστικό κέντρο</w:t>
      </w:r>
      <w:r>
        <w:rPr>
          <w:rFonts w:eastAsia="Times New Roman" w:cs="Times New Roman"/>
          <w:szCs w:val="24"/>
        </w:rPr>
        <w:t>.</w:t>
      </w:r>
      <w:r w:rsidRPr="00686004">
        <w:rPr>
          <w:rFonts w:eastAsia="Times New Roman" w:cs="Times New Roman"/>
          <w:szCs w:val="24"/>
        </w:rPr>
        <w:t xml:space="preserve"> </w:t>
      </w:r>
    </w:p>
    <w:p w14:paraId="2E2474F6"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Κι </w:t>
      </w:r>
      <w:r w:rsidRPr="00686004">
        <w:rPr>
          <w:rFonts w:eastAsia="Times New Roman" w:cs="Times New Roman"/>
          <w:szCs w:val="24"/>
        </w:rPr>
        <w:t>εκείνοι</w:t>
      </w:r>
      <w:r>
        <w:rPr>
          <w:rFonts w:eastAsia="Times New Roman" w:cs="Times New Roman"/>
          <w:szCs w:val="24"/>
        </w:rPr>
        <w:t>, όμως,</w:t>
      </w:r>
      <w:r w:rsidRPr="00686004">
        <w:rPr>
          <w:rFonts w:eastAsia="Times New Roman" w:cs="Times New Roman"/>
          <w:szCs w:val="24"/>
        </w:rPr>
        <w:t xml:space="preserve"> όπως και </w:t>
      </w:r>
      <w:r>
        <w:rPr>
          <w:rFonts w:eastAsia="Times New Roman" w:cs="Times New Roman"/>
          <w:szCs w:val="24"/>
        </w:rPr>
        <w:t>εσείς,</w:t>
      </w:r>
      <w:r w:rsidRPr="00686004">
        <w:rPr>
          <w:rFonts w:eastAsia="Times New Roman" w:cs="Times New Roman"/>
          <w:szCs w:val="24"/>
        </w:rPr>
        <w:t xml:space="preserve"> </w:t>
      </w:r>
      <w:r>
        <w:rPr>
          <w:rFonts w:eastAsia="Times New Roman" w:cs="Times New Roman"/>
          <w:szCs w:val="24"/>
        </w:rPr>
        <w:t xml:space="preserve">πήρατε </w:t>
      </w:r>
      <w:r w:rsidRPr="00686004">
        <w:rPr>
          <w:rFonts w:eastAsia="Times New Roman" w:cs="Times New Roman"/>
          <w:szCs w:val="24"/>
        </w:rPr>
        <w:t>απάντηση από τους νέους και τις νέες</w:t>
      </w:r>
      <w:r>
        <w:rPr>
          <w:rFonts w:eastAsia="Times New Roman" w:cs="Times New Roman"/>
          <w:szCs w:val="24"/>
        </w:rPr>
        <w:t>.</w:t>
      </w:r>
      <w:r w:rsidRPr="00686004">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έχετε πάρει ήδη απάντηση</w:t>
      </w:r>
      <w:r w:rsidRPr="00686004">
        <w:rPr>
          <w:rFonts w:eastAsia="Times New Roman" w:cs="Times New Roman"/>
          <w:szCs w:val="24"/>
        </w:rPr>
        <w:t xml:space="preserve"> από τη νεολαία</w:t>
      </w:r>
      <w:r>
        <w:rPr>
          <w:rFonts w:eastAsia="Times New Roman" w:cs="Times New Roman"/>
          <w:szCs w:val="24"/>
        </w:rPr>
        <w:t>.</w:t>
      </w:r>
      <w:r w:rsidRPr="00686004">
        <w:rPr>
          <w:rFonts w:eastAsia="Times New Roman" w:cs="Times New Roman"/>
          <w:szCs w:val="24"/>
        </w:rPr>
        <w:t xml:space="preserve"> Και </w:t>
      </w:r>
      <w:r>
        <w:rPr>
          <w:rFonts w:eastAsia="Times New Roman" w:cs="Times New Roman"/>
          <w:szCs w:val="24"/>
        </w:rPr>
        <w:t>θ</w:t>
      </w:r>
      <w:r w:rsidRPr="00686004">
        <w:rPr>
          <w:rFonts w:eastAsia="Times New Roman" w:cs="Times New Roman"/>
          <w:szCs w:val="24"/>
        </w:rPr>
        <w:t>α την πάρετε και σήμερα</w:t>
      </w:r>
      <w:r>
        <w:rPr>
          <w:rFonts w:eastAsia="Times New Roman" w:cs="Times New Roman"/>
          <w:szCs w:val="24"/>
        </w:rPr>
        <w:t>, διότι</w:t>
      </w:r>
      <w:r w:rsidRPr="00686004">
        <w:rPr>
          <w:rFonts w:eastAsia="Times New Roman" w:cs="Times New Roman"/>
          <w:szCs w:val="24"/>
        </w:rPr>
        <w:t xml:space="preserve"> αυτή την ώρα</w:t>
      </w:r>
      <w:r>
        <w:rPr>
          <w:rFonts w:eastAsia="Times New Roman" w:cs="Times New Roman"/>
          <w:szCs w:val="24"/>
        </w:rPr>
        <w:t>,</w:t>
      </w:r>
      <w:r w:rsidRPr="00686004">
        <w:rPr>
          <w:rFonts w:eastAsia="Times New Roman" w:cs="Times New Roman"/>
          <w:szCs w:val="24"/>
        </w:rPr>
        <w:t xml:space="preserve"> διαδηλώνουν στους δρόμους της Αθήνας</w:t>
      </w:r>
      <w:r>
        <w:rPr>
          <w:rFonts w:eastAsia="Times New Roman" w:cs="Times New Roman"/>
          <w:szCs w:val="24"/>
        </w:rPr>
        <w:t>.</w:t>
      </w:r>
      <w:r w:rsidRPr="00686004">
        <w:rPr>
          <w:rFonts w:eastAsia="Times New Roman" w:cs="Times New Roman"/>
          <w:szCs w:val="24"/>
        </w:rPr>
        <w:t xml:space="preserve"> Είναι </w:t>
      </w:r>
      <w:r>
        <w:rPr>
          <w:rFonts w:eastAsia="Times New Roman" w:cs="Times New Roman"/>
          <w:szCs w:val="24"/>
        </w:rPr>
        <w:t xml:space="preserve">οι </w:t>
      </w:r>
      <w:r w:rsidRPr="00686004">
        <w:rPr>
          <w:rFonts w:eastAsia="Times New Roman" w:cs="Times New Roman"/>
          <w:szCs w:val="24"/>
        </w:rPr>
        <w:t xml:space="preserve">πάνω από </w:t>
      </w:r>
      <w:r>
        <w:rPr>
          <w:rFonts w:eastAsia="Times New Roman" w:cs="Times New Roman"/>
          <w:szCs w:val="24"/>
        </w:rPr>
        <w:t xml:space="preserve">είκοσι χιλιάδες </w:t>
      </w:r>
      <w:r w:rsidRPr="00686004">
        <w:rPr>
          <w:rFonts w:eastAsia="Times New Roman" w:cs="Times New Roman"/>
          <w:szCs w:val="24"/>
        </w:rPr>
        <w:t xml:space="preserve">μαθητές που κινητοποιήθηκαν με διάφορους και </w:t>
      </w:r>
      <w:r>
        <w:rPr>
          <w:rFonts w:eastAsia="Times New Roman" w:cs="Times New Roman"/>
          <w:szCs w:val="24"/>
        </w:rPr>
        <w:t xml:space="preserve">πολύμορφους τρόπους καθ’ όλη </w:t>
      </w:r>
      <w:r w:rsidRPr="00686004">
        <w:rPr>
          <w:rFonts w:eastAsia="Times New Roman" w:cs="Times New Roman"/>
          <w:szCs w:val="24"/>
        </w:rPr>
        <w:t>τη διάρκεια της φετ</w:t>
      </w:r>
      <w:r w:rsidRPr="00686004">
        <w:rPr>
          <w:rFonts w:eastAsia="Times New Roman" w:cs="Times New Roman"/>
          <w:szCs w:val="24"/>
        </w:rPr>
        <w:t xml:space="preserve">ινής χρονιάς σε κάθε πόλη της χώρας </w:t>
      </w:r>
      <w:r>
        <w:rPr>
          <w:rFonts w:eastAsia="Times New Roman" w:cs="Times New Roman"/>
          <w:szCs w:val="24"/>
        </w:rPr>
        <w:t>μας.</w:t>
      </w:r>
      <w:r w:rsidRPr="00686004">
        <w:rPr>
          <w:rFonts w:eastAsia="Times New Roman" w:cs="Times New Roman"/>
          <w:szCs w:val="24"/>
        </w:rPr>
        <w:t xml:space="preserve"> Είναι </w:t>
      </w:r>
      <w:r>
        <w:rPr>
          <w:rFonts w:eastAsia="Times New Roman" w:cs="Times New Roman"/>
          <w:szCs w:val="24"/>
        </w:rPr>
        <w:t>οι παρεμβάσεις και ο</w:t>
      </w:r>
      <w:r w:rsidRPr="00686004">
        <w:rPr>
          <w:rFonts w:eastAsia="Times New Roman" w:cs="Times New Roman"/>
          <w:szCs w:val="24"/>
        </w:rPr>
        <w:t xml:space="preserve">ι δράσεις </w:t>
      </w:r>
      <w:r w:rsidRPr="00686004">
        <w:rPr>
          <w:rFonts w:eastAsia="Times New Roman" w:cs="Times New Roman"/>
          <w:szCs w:val="24"/>
        </w:rPr>
        <w:lastRenderedPageBreak/>
        <w:t xml:space="preserve">των </w:t>
      </w:r>
      <w:r>
        <w:rPr>
          <w:rFonts w:eastAsia="Times New Roman" w:cs="Times New Roman"/>
          <w:szCs w:val="24"/>
        </w:rPr>
        <w:t>ε</w:t>
      </w:r>
      <w:r w:rsidRPr="00686004">
        <w:rPr>
          <w:rFonts w:eastAsia="Times New Roman" w:cs="Times New Roman"/>
          <w:szCs w:val="24"/>
        </w:rPr>
        <w:t>νώσεων</w:t>
      </w:r>
      <w:r>
        <w:rPr>
          <w:rFonts w:eastAsia="Times New Roman" w:cs="Times New Roman"/>
          <w:szCs w:val="24"/>
        </w:rPr>
        <w:t>,</w:t>
      </w:r>
      <w:r w:rsidRPr="00686004">
        <w:rPr>
          <w:rFonts w:eastAsia="Times New Roman" w:cs="Times New Roman"/>
          <w:szCs w:val="24"/>
        </w:rPr>
        <w:t xml:space="preserve"> των </w:t>
      </w:r>
      <w:r>
        <w:rPr>
          <w:rFonts w:eastAsia="Times New Roman" w:cs="Times New Roman"/>
          <w:szCs w:val="24"/>
        </w:rPr>
        <w:t>συλλόγων γ</w:t>
      </w:r>
      <w:r w:rsidRPr="00686004">
        <w:rPr>
          <w:rFonts w:eastAsia="Times New Roman" w:cs="Times New Roman"/>
          <w:szCs w:val="24"/>
        </w:rPr>
        <w:t>ονέων</w:t>
      </w:r>
      <w:r>
        <w:rPr>
          <w:rFonts w:eastAsia="Times New Roman" w:cs="Times New Roman"/>
          <w:szCs w:val="24"/>
        </w:rPr>
        <w:t>.</w:t>
      </w:r>
      <w:r w:rsidRPr="00686004">
        <w:rPr>
          <w:rFonts w:eastAsia="Times New Roman" w:cs="Times New Roman"/>
          <w:szCs w:val="24"/>
        </w:rPr>
        <w:t xml:space="preserve"> Είναι η ανησυχία που έχουν εκφράσει οι καθηγητές με τις πρόσφατες κινητοποιήσεις </w:t>
      </w:r>
      <w:r>
        <w:rPr>
          <w:rFonts w:eastAsia="Times New Roman" w:cs="Times New Roman"/>
          <w:szCs w:val="24"/>
        </w:rPr>
        <w:t>τους.</w:t>
      </w:r>
      <w:r w:rsidRPr="00686004">
        <w:rPr>
          <w:rFonts w:eastAsia="Times New Roman" w:cs="Times New Roman"/>
          <w:szCs w:val="24"/>
        </w:rPr>
        <w:t xml:space="preserve"> </w:t>
      </w:r>
    </w:p>
    <w:p w14:paraId="2E2474F7"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Κατά τα άλλα</w:t>
      </w:r>
      <w:r>
        <w:rPr>
          <w:rFonts w:eastAsia="Times New Roman" w:cs="Times New Roman"/>
          <w:szCs w:val="24"/>
        </w:rPr>
        <w:t>, κόπτεστε</w:t>
      </w:r>
      <w:r w:rsidRPr="00686004">
        <w:rPr>
          <w:rFonts w:eastAsia="Times New Roman" w:cs="Times New Roman"/>
          <w:szCs w:val="24"/>
        </w:rPr>
        <w:t xml:space="preserve"> για να ακούγεται η φωνή των νέων </w:t>
      </w:r>
      <w:r>
        <w:rPr>
          <w:rFonts w:eastAsia="Times New Roman" w:cs="Times New Roman"/>
          <w:szCs w:val="24"/>
        </w:rPr>
        <w:t>μ</w:t>
      </w:r>
      <w:r>
        <w:rPr>
          <w:rFonts w:eastAsia="Times New Roman" w:cs="Times New Roman"/>
          <w:szCs w:val="24"/>
        </w:rPr>
        <w:t>ας.</w:t>
      </w:r>
      <w:r w:rsidRPr="00686004">
        <w:rPr>
          <w:rFonts w:eastAsia="Times New Roman" w:cs="Times New Roman"/>
          <w:szCs w:val="24"/>
        </w:rPr>
        <w:t xml:space="preserve"> </w:t>
      </w:r>
      <w:r>
        <w:rPr>
          <w:rFonts w:eastAsia="Times New Roman" w:cs="Times New Roman"/>
          <w:szCs w:val="24"/>
        </w:rPr>
        <w:t xml:space="preserve">Επιτεθήκατε </w:t>
      </w:r>
      <w:r w:rsidRPr="00686004">
        <w:rPr>
          <w:rFonts w:eastAsia="Times New Roman" w:cs="Times New Roman"/>
          <w:szCs w:val="24"/>
        </w:rPr>
        <w:t>στις μαθητικές κινητοποιήσεις</w:t>
      </w:r>
      <w:r>
        <w:rPr>
          <w:rFonts w:eastAsia="Times New Roman" w:cs="Times New Roman"/>
          <w:szCs w:val="24"/>
        </w:rPr>
        <w:t>,</w:t>
      </w:r>
      <w:r w:rsidRPr="00686004">
        <w:rPr>
          <w:rFonts w:eastAsia="Times New Roman" w:cs="Times New Roman"/>
          <w:szCs w:val="24"/>
        </w:rPr>
        <w:t xml:space="preserve"> όταν ο ίδιος ο Υπουργός Παιδείας δεν δίστασε να χλευάσει το σύνθημα των μαθητών </w:t>
      </w:r>
      <w:r>
        <w:rPr>
          <w:rFonts w:eastAsia="Times New Roman" w:cs="Times New Roman"/>
          <w:szCs w:val="24"/>
        </w:rPr>
        <w:t>«σχολείο</w:t>
      </w:r>
      <w:r w:rsidRPr="00686004">
        <w:rPr>
          <w:rFonts w:eastAsia="Times New Roman" w:cs="Times New Roman"/>
          <w:szCs w:val="24"/>
        </w:rPr>
        <w:t xml:space="preserve"> να μορφώνει και όχι να εξοντώνει</w:t>
      </w:r>
      <w:r>
        <w:rPr>
          <w:rFonts w:eastAsia="Times New Roman" w:cs="Times New Roman"/>
          <w:szCs w:val="24"/>
        </w:rPr>
        <w:t>» και να το χαρακτηρίσει μ</w:t>
      </w:r>
      <w:r w:rsidRPr="00686004">
        <w:rPr>
          <w:rFonts w:eastAsia="Times New Roman" w:cs="Times New Roman"/>
          <w:szCs w:val="24"/>
        </w:rPr>
        <w:t>άλιστα</w:t>
      </w:r>
      <w:r>
        <w:rPr>
          <w:rFonts w:eastAsia="Times New Roman" w:cs="Times New Roman"/>
          <w:szCs w:val="24"/>
        </w:rPr>
        <w:t xml:space="preserve"> κ</w:t>
      </w:r>
      <w:r w:rsidRPr="00686004">
        <w:rPr>
          <w:rFonts w:eastAsia="Times New Roman" w:cs="Times New Roman"/>
          <w:szCs w:val="24"/>
        </w:rPr>
        <w:t>αι ουτοπικό</w:t>
      </w:r>
      <w:r>
        <w:rPr>
          <w:rFonts w:eastAsia="Times New Roman" w:cs="Times New Roman"/>
          <w:szCs w:val="24"/>
        </w:rPr>
        <w:t>.</w:t>
      </w:r>
      <w:r w:rsidRPr="00686004">
        <w:rPr>
          <w:rFonts w:eastAsia="Times New Roman" w:cs="Times New Roman"/>
          <w:szCs w:val="24"/>
        </w:rPr>
        <w:t xml:space="preserve"> </w:t>
      </w:r>
    </w:p>
    <w:p w14:paraId="2E2474F8" w14:textId="77777777" w:rsidR="00ED3BF8" w:rsidRDefault="009F432D">
      <w:pPr>
        <w:tabs>
          <w:tab w:val="left" w:pos="6168"/>
        </w:tabs>
        <w:spacing w:after="0" w:line="600" w:lineRule="auto"/>
        <w:ind w:firstLine="720"/>
        <w:jc w:val="both"/>
        <w:rPr>
          <w:rFonts w:eastAsia="Times New Roman" w:cs="Times New Roman"/>
          <w:szCs w:val="24"/>
        </w:rPr>
      </w:pPr>
      <w:r w:rsidRPr="00686004">
        <w:rPr>
          <w:rFonts w:eastAsia="Times New Roman" w:cs="Times New Roman"/>
          <w:szCs w:val="24"/>
        </w:rPr>
        <w:t>Αλήθεια</w:t>
      </w:r>
      <w:r>
        <w:rPr>
          <w:rFonts w:eastAsia="Times New Roman" w:cs="Times New Roman"/>
          <w:szCs w:val="24"/>
        </w:rPr>
        <w:t>,</w:t>
      </w:r>
      <w:r w:rsidRPr="00686004">
        <w:rPr>
          <w:rFonts w:eastAsia="Times New Roman" w:cs="Times New Roman"/>
          <w:szCs w:val="24"/>
        </w:rPr>
        <w:t xml:space="preserve"> τι θέλατε να φωνάζουν οι μαθητέ</w:t>
      </w:r>
      <w:r w:rsidRPr="00686004">
        <w:rPr>
          <w:rFonts w:eastAsia="Times New Roman" w:cs="Times New Roman"/>
          <w:szCs w:val="24"/>
        </w:rPr>
        <w:t>ς</w:t>
      </w:r>
      <w:r>
        <w:rPr>
          <w:rFonts w:eastAsia="Times New Roman" w:cs="Times New Roman"/>
          <w:szCs w:val="24"/>
        </w:rPr>
        <w:t>;</w:t>
      </w:r>
      <w:r w:rsidRPr="00686004">
        <w:rPr>
          <w:rFonts w:eastAsia="Times New Roman" w:cs="Times New Roman"/>
          <w:szCs w:val="24"/>
        </w:rPr>
        <w:t xml:space="preserve"> </w:t>
      </w:r>
      <w:r>
        <w:rPr>
          <w:rFonts w:eastAsia="Times New Roman" w:cs="Times New Roman"/>
          <w:szCs w:val="24"/>
        </w:rPr>
        <w:t>Θέλατε να φωνάζουν «ζ</w:t>
      </w:r>
      <w:r w:rsidRPr="00686004">
        <w:rPr>
          <w:rFonts w:eastAsia="Times New Roman" w:cs="Times New Roman"/>
          <w:szCs w:val="24"/>
        </w:rPr>
        <w:t>ήτω η Κυβέρνηση του ΣΥΡΙΖΑ</w:t>
      </w:r>
      <w:r>
        <w:rPr>
          <w:rFonts w:eastAsia="Times New Roman" w:cs="Times New Roman"/>
          <w:szCs w:val="24"/>
        </w:rPr>
        <w:t>», «ζ</w:t>
      </w:r>
      <w:r w:rsidRPr="00686004">
        <w:rPr>
          <w:rFonts w:eastAsia="Times New Roman" w:cs="Times New Roman"/>
          <w:szCs w:val="24"/>
        </w:rPr>
        <w:t xml:space="preserve">ήτω η </w:t>
      </w:r>
      <w:r>
        <w:rPr>
          <w:rFonts w:eastAsia="Times New Roman" w:cs="Times New Roman"/>
          <w:szCs w:val="24"/>
        </w:rPr>
        <w:t>π</w:t>
      </w:r>
      <w:r w:rsidRPr="00686004">
        <w:rPr>
          <w:rFonts w:eastAsia="Times New Roman" w:cs="Times New Roman"/>
          <w:szCs w:val="24"/>
        </w:rPr>
        <w:t>αιδεία εμπόρευμα</w:t>
      </w:r>
      <w:r>
        <w:rPr>
          <w:rFonts w:eastAsia="Times New Roman" w:cs="Times New Roman"/>
          <w:szCs w:val="24"/>
        </w:rPr>
        <w:t>»;</w:t>
      </w:r>
    </w:p>
    <w:p w14:paraId="2E2474F9"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Επιτεθήκατε</w:t>
      </w:r>
      <w:r w:rsidRPr="00686004">
        <w:rPr>
          <w:rFonts w:eastAsia="Times New Roman" w:cs="Times New Roman"/>
          <w:szCs w:val="24"/>
        </w:rPr>
        <w:t xml:space="preserve"> στους γονείς της Ανώτατης Συνομοσπονδίας Γονέων Μαθητών Ελλάδας </w:t>
      </w:r>
      <w:r>
        <w:rPr>
          <w:rFonts w:eastAsia="Times New Roman" w:cs="Times New Roman"/>
          <w:szCs w:val="24"/>
        </w:rPr>
        <w:t xml:space="preserve">που </w:t>
      </w:r>
      <w:r w:rsidRPr="00686004">
        <w:rPr>
          <w:rFonts w:eastAsia="Times New Roman" w:cs="Times New Roman"/>
          <w:szCs w:val="24"/>
        </w:rPr>
        <w:t>ούτε μία φορά δεν τους έχετε συναντήσει</w:t>
      </w:r>
      <w:r>
        <w:rPr>
          <w:rFonts w:eastAsia="Times New Roman" w:cs="Times New Roman"/>
          <w:szCs w:val="24"/>
        </w:rPr>
        <w:t>.</w:t>
      </w:r>
      <w:r w:rsidRPr="00686004">
        <w:rPr>
          <w:rFonts w:eastAsia="Times New Roman" w:cs="Times New Roman"/>
          <w:szCs w:val="24"/>
        </w:rPr>
        <w:t xml:space="preserve"> Τους κατηγορήσατε και αυτούς ότι δεν έχουν προτάσεις</w:t>
      </w:r>
      <w:r>
        <w:rPr>
          <w:rFonts w:eastAsia="Times New Roman" w:cs="Times New Roman"/>
          <w:szCs w:val="24"/>
        </w:rPr>
        <w:t xml:space="preserve">. </w:t>
      </w:r>
      <w:r>
        <w:rPr>
          <w:rFonts w:eastAsia="Times New Roman" w:cs="Times New Roman"/>
          <w:szCs w:val="24"/>
        </w:rPr>
        <w:t>Εννοείτε, π</w:t>
      </w:r>
      <w:r w:rsidRPr="00686004">
        <w:rPr>
          <w:rFonts w:eastAsia="Times New Roman" w:cs="Times New Roman"/>
          <w:szCs w:val="24"/>
        </w:rPr>
        <w:t>ροφανώς</w:t>
      </w:r>
      <w:r>
        <w:rPr>
          <w:rFonts w:eastAsia="Times New Roman" w:cs="Times New Roman"/>
          <w:szCs w:val="24"/>
        </w:rPr>
        <w:t>,</w:t>
      </w:r>
      <w:r w:rsidRPr="00686004">
        <w:rPr>
          <w:rFonts w:eastAsia="Times New Roman" w:cs="Times New Roman"/>
          <w:szCs w:val="24"/>
        </w:rPr>
        <w:t xml:space="preserve"> ότι δεν έχουν προτάσεις που να αρέσουν στη δική σας Κυβέρνηση</w:t>
      </w:r>
      <w:r>
        <w:rPr>
          <w:rFonts w:eastAsia="Times New Roman" w:cs="Times New Roman"/>
          <w:szCs w:val="24"/>
        </w:rPr>
        <w:t>.</w:t>
      </w:r>
      <w:r w:rsidRPr="00686004">
        <w:rPr>
          <w:rFonts w:eastAsia="Times New Roman" w:cs="Times New Roman"/>
          <w:szCs w:val="24"/>
        </w:rPr>
        <w:t xml:space="preserve"> </w:t>
      </w:r>
    </w:p>
    <w:p w14:paraId="2E2474FA"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Και προχωρήσατε παραπέρα. Όπου </w:t>
      </w:r>
      <w:r w:rsidRPr="00686004">
        <w:rPr>
          <w:rFonts w:eastAsia="Times New Roman" w:cs="Times New Roman"/>
          <w:szCs w:val="24"/>
        </w:rPr>
        <w:t>δεν πιάνει ψεύτικος λόγος</w:t>
      </w:r>
      <w:r>
        <w:rPr>
          <w:rFonts w:eastAsia="Times New Roman" w:cs="Times New Roman"/>
          <w:szCs w:val="24"/>
        </w:rPr>
        <w:t>,</w:t>
      </w:r>
      <w:r w:rsidRPr="00686004">
        <w:rPr>
          <w:rFonts w:eastAsia="Times New Roman" w:cs="Times New Roman"/>
          <w:szCs w:val="24"/>
        </w:rPr>
        <w:t xml:space="preserve"> πέφτει ράβδος</w:t>
      </w:r>
      <w:r>
        <w:rPr>
          <w:rFonts w:eastAsia="Times New Roman" w:cs="Times New Roman"/>
          <w:szCs w:val="24"/>
        </w:rPr>
        <w:t>. Η Κυβέρνησή σας επιστράτευσε τα ΜΑΤ,</w:t>
      </w:r>
      <w:r w:rsidRPr="00686004">
        <w:rPr>
          <w:rFonts w:eastAsia="Times New Roman" w:cs="Times New Roman"/>
          <w:szCs w:val="24"/>
        </w:rPr>
        <w:t xml:space="preserve"> την καταστολή</w:t>
      </w:r>
      <w:r>
        <w:rPr>
          <w:rFonts w:eastAsia="Times New Roman" w:cs="Times New Roman"/>
          <w:szCs w:val="24"/>
        </w:rPr>
        <w:t>, τις αποβολές, τ</w:t>
      </w:r>
      <w:r w:rsidRPr="00686004">
        <w:rPr>
          <w:rFonts w:eastAsia="Times New Roman" w:cs="Times New Roman"/>
          <w:szCs w:val="24"/>
        </w:rPr>
        <w:t xml:space="preserve">α γνωστά </w:t>
      </w:r>
      <w:proofErr w:type="spellStart"/>
      <w:r>
        <w:rPr>
          <w:rFonts w:eastAsia="Times New Roman" w:cs="Times New Roman"/>
          <w:szCs w:val="24"/>
        </w:rPr>
        <w:t>μαθητοδικεία</w:t>
      </w:r>
      <w:proofErr w:type="spellEnd"/>
      <w:r>
        <w:rPr>
          <w:rFonts w:eastAsia="Times New Roman" w:cs="Times New Roman"/>
          <w:szCs w:val="24"/>
        </w:rPr>
        <w:t xml:space="preserve">. </w:t>
      </w:r>
      <w:r w:rsidRPr="00686004">
        <w:rPr>
          <w:rFonts w:eastAsia="Times New Roman" w:cs="Times New Roman"/>
          <w:szCs w:val="24"/>
        </w:rPr>
        <w:t>Φέτος</w:t>
      </w:r>
      <w:r>
        <w:rPr>
          <w:rFonts w:eastAsia="Times New Roman" w:cs="Times New Roman"/>
          <w:szCs w:val="24"/>
        </w:rPr>
        <w:t>,</w:t>
      </w:r>
      <w:r w:rsidRPr="00686004">
        <w:rPr>
          <w:rFonts w:eastAsia="Times New Roman" w:cs="Times New Roman"/>
          <w:szCs w:val="24"/>
        </w:rPr>
        <w:t xml:space="preserve"> </w:t>
      </w:r>
      <w:r w:rsidRPr="00686004">
        <w:rPr>
          <w:rFonts w:eastAsia="Times New Roman" w:cs="Times New Roman"/>
          <w:szCs w:val="24"/>
        </w:rPr>
        <w:lastRenderedPageBreak/>
        <w:t>τα κρούσματα αυταρχισμού</w:t>
      </w:r>
      <w:r>
        <w:rPr>
          <w:rFonts w:eastAsia="Times New Roman" w:cs="Times New Roman"/>
          <w:szCs w:val="24"/>
        </w:rPr>
        <w:t xml:space="preserve"> και</w:t>
      </w:r>
      <w:r w:rsidRPr="00686004">
        <w:rPr>
          <w:rFonts w:eastAsia="Times New Roman" w:cs="Times New Roman"/>
          <w:szCs w:val="24"/>
        </w:rPr>
        <w:t xml:space="preserve"> τρομοκρατίας </w:t>
      </w:r>
      <w:r>
        <w:rPr>
          <w:rFonts w:eastAsia="Times New Roman" w:cs="Times New Roman"/>
          <w:szCs w:val="24"/>
        </w:rPr>
        <w:t>σ</w:t>
      </w:r>
      <w:r w:rsidRPr="00686004">
        <w:rPr>
          <w:rFonts w:eastAsia="Times New Roman" w:cs="Times New Roman"/>
          <w:szCs w:val="24"/>
        </w:rPr>
        <w:t xml:space="preserve">τα σχολεία </w:t>
      </w:r>
      <w:r>
        <w:rPr>
          <w:rFonts w:eastAsia="Times New Roman" w:cs="Times New Roman"/>
          <w:szCs w:val="24"/>
        </w:rPr>
        <w:t xml:space="preserve">ήταν </w:t>
      </w:r>
      <w:r w:rsidRPr="00686004">
        <w:rPr>
          <w:rFonts w:eastAsia="Times New Roman" w:cs="Times New Roman"/>
          <w:szCs w:val="24"/>
        </w:rPr>
        <w:t>περισσότερα από κάθε άλλη χρονιά</w:t>
      </w:r>
      <w:r>
        <w:rPr>
          <w:rFonts w:eastAsia="Times New Roman" w:cs="Times New Roman"/>
          <w:szCs w:val="24"/>
        </w:rPr>
        <w:t>.</w:t>
      </w:r>
      <w:r w:rsidRPr="00686004">
        <w:rPr>
          <w:rFonts w:eastAsia="Times New Roman" w:cs="Times New Roman"/>
          <w:szCs w:val="24"/>
        </w:rPr>
        <w:t xml:space="preserve"> Μέχρι και συλλήψεις ανηλίκων μαθητών είχαμε από την Αστυνομία</w:t>
      </w:r>
      <w:r>
        <w:rPr>
          <w:rFonts w:eastAsia="Times New Roman" w:cs="Times New Roman"/>
          <w:szCs w:val="24"/>
        </w:rPr>
        <w:t>.</w:t>
      </w:r>
      <w:r w:rsidRPr="00686004">
        <w:rPr>
          <w:rFonts w:eastAsia="Times New Roman" w:cs="Times New Roman"/>
          <w:szCs w:val="24"/>
        </w:rPr>
        <w:t xml:space="preserve"> </w:t>
      </w:r>
      <w:r>
        <w:rPr>
          <w:rFonts w:eastAsia="Times New Roman" w:cs="Times New Roman"/>
          <w:szCs w:val="24"/>
        </w:rPr>
        <w:t xml:space="preserve">Και </w:t>
      </w:r>
      <w:r w:rsidRPr="00686004">
        <w:rPr>
          <w:rFonts w:eastAsia="Times New Roman" w:cs="Times New Roman"/>
          <w:szCs w:val="24"/>
        </w:rPr>
        <w:t xml:space="preserve">όλα αυτά και κατά παραγγελία </w:t>
      </w:r>
      <w:r>
        <w:rPr>
          <w:rFonts w:eastAsia="Times New Roman" w:cs="Times New Roman"/>
          <w:szCs w:val="24"/>
        </w:rPr>
        <w:t xml:space="preserve">αρκετών </w:t>
      </w:r>
      <w:r w:rsidRPr="00686004">
        <w:rPr>
          <w:rFonts w:eastAsia="Times New Roman" w:cs="Times New Roman"/>
          <w:szCs w:val="24"/>
        </w:rPr>
        <w:t>διευθυντών που τους γνωρίζετε</w:t>
      </w:r>
      <w:r>
        <w:rPr>
          <w:rFonts w:eastAsia="Times New Roman" w:cs="Times New Roman"/>
          <w:szCs w:val="24"/>
        </w:rPr>
        <w:t>,</w:t>
      </w:r>
      <w:r w:rsidRPr="00686004">
        <w:rPr>
          <w:rFonts w:eastAsia="Times New Roman" w:cs="Times New Roman"/>
          <w:szCs w:val="24"/>
        </w:rPr>
        <w:t xml:space="preserve"> κύριοι της Κυβέρνησης</w:t>
      </w:r>
      <w:r>
        <w:rPr>
          <w:rFonts w:eastAsia="Times New Roman" w:cs="Times New Roman"/>
          <w:szCs w:val="24"/>
        </w:rPr>
        <w:t>,</w:t>
      </w:r>
      <w:r w:rsidRPr="00686004">
        <w:rPr>
          <w:rFonts w:eastAsia="Times New Roman" w:cs="Times New Roman"/>
          <w:szCs w:val="24"/>
        </w:rPr>
        <w:t xml:space="preserve"> καθό</w:t>
      </w:r>
      <w:r w:rsidRPr="00686004">
        <w:rPr>
          <w:rFonts w:eastAsia="Times New Roman" w:cs="Times New Roman"/>
          <w:szCs w:val="24"/>
        </w:rPr>
        <w:t>τι είστε μέλη και στο ίδιο κόμμα</w:t>
      </w:r>
      <w:r>
        <w:rPr>
          <w:rFonts w:eastAsia="Times New Roman" w:cs="Times New Roman"/>
          <w:szCs w:val="24"/>
        </w:rPr>
        <w:t>,</w:t>
      </w:r>
      <w:r w:rsidRPr="00686004">
        <w:rPr>
          <w:rFonts w:eastAsia="Times New Roman" w:cs="Times New Roman"/>
          <w:szCs w:val="24"/>
        </w:rPr>
        <w:t xml:space="preserve"> στο</w:t>
      </w:r>
      <w:r>
        <w:rPr>
          <w:rFonts w:eastAsia="Times New Roman" w:cs="Times New Roman"/>
          <w:szCs w:val="24"/>
        </w:rPr>
        <w:t>ν</w:t>
      </w:r>
      <w:r w:rsidRPr="00686004">
        <w:rPr>
          <w:rFonts w:eastAsia="Times New Roman" w:cs="Times New Roman"/>
          <w:szCs w:val="24"/>
        </w:rPr>
        <w:t xml:space="preserve"> ΣΥΡΙΖΑ</w:t>
      </w:r>
      <w:r>
        <w:rPr>
          <w:rFonts w:eastAsia="Times New Roman" w:cs="Times New Roman"/>
          <w:szCs w:val="24"/>
        </w:rPr>
        <w:t>.</w:t>
      </w:r>
    </w:p>
    <w:p w14:paraId="2E2474FB"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Κυρίες και κύριοι, φέρατε ένα νομοσχέδιο-</w:t>
      </w:r>
      <w:r w:rsidRPr="00686004">
        <w:rPr>
          <w:rFonts w:eastAsia="Times New Roman" w:cs="Times New Roman"/>
          <w:szCs w:val="24"/>
        </w:rPr>
        <w:t xml:space="preserve">σκούπα </w:t>
      </w:r>
      <w:r>
        <w:rPr>
          <w:rFonts w:eastAsia="Times New Roman" w:cs="Times New Roman"/>
          <w:szCs w:val="24"/>
        </w:rPr>
        <w:t xml:space="preserve">που </w:t>
      </w:r>
      <w:r w:rsidRPr="00686004">
        <w:rPr>
          <w:rFonts w:eastAsia="Times New Roman" w:cs="Times New Roman"/>
          <w:szCs w:val="24"/>
        </w:rPr>
        <w:t>ολοκληρώνει το τοπίο στην ανώτατη εκπαίδευση</w:t>
      </w:r>
      <w:r>
        <w:rPr>
          <w:rFonts w:eastAsia="Times New Roman" w:cs="Times New Roman"/>
          <w:szCs w:val="24"/>
        </w:rPr>
        <w:t>,</w:t>
      </w:r>
      <w:r w:rsidRPr="00686004">
        <w:rPr>
          <w:rFonts w:eastAsia="Times New Roman" w:cs="Times New Roman"/>
          <w:szCs w:val="24"/>
        </w:rPr>
        <w:t xml:space="preserve"> όπως είχατε υποσχεθεί και στους θεσμούς</w:t>
      </w:r>
      <w:r>
        <w:rPr>
          <w:rFonts w:eastAsia="Times New Roman" w:cs="Times New Roman"/>
          <w:szCs w:val="24"/>
        </w:rPr>
        <w:t>,</w:t>
      </w:r>
      <w:r w:rsidRPr="00686004">
        <w:rPr>
          <w:rFonts w:eastAsia="Times New Roman" w:cs="Times New Roman"/>
          <w:szCs w:val="24"/>
        </w:rPr>
        <w:t xml:space="preserve"> στην </w:t>
      </w:r>
      <w:r>
        <w:rPr>
          <w:rFonts w:eastAsia="Times New Roman" w:cs="Times New Roman"/>
          <w:szCs w:val="24"/>
        </w:rPr>
        <w:t>τ</w:t>
      </w:r>
      <w:r w:rsidRPr="00686004">
        <w:rPr>
          <w:rFonts w:eastAsia="Times New Roman" w:cs="Times New Roman"/>
          <w:szCs w:val="24"/>
        </w:rPr>
        <w:t>ρόικα</w:t>
      </w:r>
      <w:r>
        <w:rPr>
          <w:rFonts w:eastAsia="Times New Roman" w:cs="Times New Roman"/>
          <w:szCs w:val="24"/>
        </w:rPr>
        <w:t>,</w:t>
      </w:r>
      <w:r w:rsidRPr="00686004">
        <w:rPr>
          <w:rFonts w:eastAsia="Times New Roman" w:cs="Times New Roman"/>
          <w:szCs w:val="24"/>
        </w:rPr>
        <w:t xml:space="preserve"> το κουαρτέτο</w:t>
      </w:r>
      <w:r>
        <w:rPr>
          <w:rFonts w:eastAsia="Times New Roman" w:cs="Times New Roman"/>
          <w:szCs w:val="24"/>
        </w:rPr>
        <w:t>,</w:t>
      </w:r>
      <w:r w:rsidRPr="00686004">
        <w:rPr>
          <w:rFonts w:eastAsia="Times New Roman" w:cs="Times New Roman"/>
          <w:szCs w:val="24"/>
        </w:rPr>
        <w:t xml:space="preserve"> τέλος πάντων</w:t>
      </w:r>
      <w:r>
        <w:rPr>
          <w:rFonts w:eastAsia="Times New Roman" w:cs="Times New Roman"/>
          <w:szCs w:val="24"/>
        </w:rPr>
        <w:t>,</w:t>
      </w:r>
      <w:r w:rsidRPr="00686004">
        <w:rPr>
          <w:rFonts w:eastAsia="Times New Roman" w:cs="Times New Roman"/>
          <w:szCs w:val="24"/>
        </w:rPr>
        <w:t xml:space="preserve"> στον ΟΟΣΑ και άλλα ευαγή ιδρύ</w:t>
      </w:r>
      <w:r w:rsidRPr="00686004">
        <w:rPr>
          <w:rFonts w:eastAsia="Times New Roman" w:cs="Times New Roman"/>
          <w:szCs w:val="24"/>
        </w:rPr>
        <w:t>ματα</w:t>
      </w:r>
      <w:r>
        <w:rPr>
          <w:rFonts w:eastAsia="Times New Roman" w:cs="Times New Roman"/>
          <w:szCs w:val="24"/>
        </w:rPr>
        <w:t>. Φέρατε</w:t>
      </w:r>
      <w:r w:rsidRPr="00686004">
        <w:rPr>
          <w:rFonts w:eastAsia="Times New Roman" w:cs="Times New Roman"/>
          <w:szCs w:val="24"/>
        </w:rPr>
        <w:t xml:space="preserve"> ένα νομοσχέδιο που είναι αναλυτικό μέχρι κεραίας για τα ζητή</w:t>
      </w:r>
      <w:r>
        <w:rPr>
          <w:rFonts w:eastAsia="Times New Roman" w:cs="Times New Roman"/>
          <w:szCs w:val="24"/>
        </w:rPr>
        <w:t xml:space="preserve">ματα της σύνδεσης των ιδρυμάτων </w:t>
      </w:r>
      <w:r w:rsidRPr="00686004">
        <w:rPr>
          <w:rFonts w:eastAsia="Times New Roman" w:cs="Times New Roman"/>
          <w:szCs w:val="24"/>
        </w:rPr>
        <w:t>με την κερδοφορία του κεφαλαίου</w:t>
      </w:r>
      <w:r>
        <w:rPr>
          <w:rFonts w:eastAsia="Times New Roman" w:cs="Times New Roman"/>
          <w:szCs w:val="24"/>
        </w:rPr>
        <w:t>.</w:t>
      </w:r>
      <w:r w:rsidRPr="00686004">
        <w:rPr>
          <w:rFonts w:eastAsia="Times New Roman" w:cs="Times New Roman"/>
          <w:szCs w:val="24"/>
        </w:rPr>
        <w:t xml:space="preserve"> </w:t>
      </w:r>
    </w:p>
    <w:p w14:paraId="2E2474FC"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Αντίθετα</w:t>
      </w:r>
      <w:r>
        <w:rPr>
          <w:rFonts w:eastAsia="Times New Roman" w:cs="Times New Roman"/>
          <w:szCs w:val="24"/>
        </w:rPr>
        <w:t>,</w:t>
      </w:r>
      <w:r w:rsidRPr="009839EA">
        <w:rPr>
          <w:rFonts w:eastAsia="Times New Roman" w:cs="Times New Roman"/>
          <w:szCs w:val="24"/>
        </w:rPr>
        <w:t xml:space="preserve"> τα ζητήματα της καθημερινότητας των φοιτητών βρίσκονται στον αέρα</w:t>
      </w:r>
      <w:r>
        <w:rPr>
          <w:rFonts w:eastAsia="Times New Roman" w:cs="Times New Roman"/>
          <w:szCs w:val="24"/>
        </w:rPr>
        <w:t xml:space="preserve">. </w:t>
      </w:r>
      <w:r w:rsidRPr="009839EA">
        <w:rPr>
          <w:rFonts w:eastAsia="Times New Roman" w:cs="Times New Roman"/>
          <w:szCs w:val="24"/>
        </w:rPr>
        <w:t>Και γεννιέται το ερώτημα</w:t>
      </w:r>
      <w:r>
        <w:rPr>
          <w:rFonts w:eastAsia="Times New Roman" w:cs="Times New Roman"/>
          <w:szCs w:val="24"/>
        </w:rPr>
        <w:t>: Με τι καθηγητέ</w:t>
      </w:r>
      <w:r>
        <w:rPr>
          <w:rFonts w:eastAsia="Times New Roman" w:cs="Times New Roman"/>
          <w:szCs w:val="24"/>
        </w:rPr>
        <w:t xml:space="preserve">ς, με τι </w:t>
      </w:r>
      <w:r w:rsidRPr="009839EA">
        <w:rPr>
          <w:rFonts w:eastAsia="Times New Roman" w:cs="Times New Roman"/>
          <w:szCs w:val="24"/>
        </w:rPr>
        <w:t>υποδομές</w:t>
      </w:r>
      <w:r>
        <w:rPr>
          <w:rFonts w:eastAsia="Times New Roman" w:cs="Times New Roman"/>
          <w:szCs w:val="24"/>
        </w:rPr>
        <w:t>, τι αίθουσες, τι εργαστήρια, μ</w:t>
      </w:r>
      <w:r w:rsidRPr="009839EA">
        <w:rPr>
          <w:rFonts w:eastAsia="Times New Roman" w:cs="Times New Roman"/>
          <w:szCs w:val="24"/>
        </w:rPr>
        <w:t xml:space="preserve">ε ποιες γραμματείες και προσωπικό θα στηριχθεί η υποτιθέμενη </w:t>
      </w:r>
      <w:proofErr w:type="spellStart"/>
      <w:r w:rsidRPr="009839EA">
        <w:rPr>
          <w:rFonts w:eastAsia="Times New Roman" w:cs="Times New Roman"/>
          <w:szCs w:val="24"/>
        </w:rPr>
        <w:t>πανεπιστημιοποίηση</w:t>
      </w:r>
      <w:proofErr w:type="spellEnd"/>
      <w:r>
        <w:rPr>
          <w:rFonts w:eastAsia="Times New Roman" w:cs="Times New Roman"/>
          <w:szCs w:val="24"/>
        </w:rPr>
        <w:t>;</w:t>
      </w:r>
      <w:r w:rsidRPr="009839EA">
        <w:rPr>
          <w:rFonts w:eastAsia="Times New Roman" w:cs="Times New Roman"/>
          <w:szCs w:val="24"/>
        </w:rPr>
        <w:t xml:space="preserve"> Χωρί</w:t>
      </w:r>
      <w:r>
        <w:rPr>
          <w:rFonts w:eastAsia="Times New Roman" w:cs="Times New Roman"/>
          <w:szCs w:val="24"/>
        </w:rPr>
        <w:t xml:space="preserve">ς αύξηση της </w:t>
      </w:r>
      <w:r w:rsidRPr="009839EA">
        <w:rPr>
          <w:rFonts w:eastAsia="Times New Roman" w:cs="Times New Roman"/>
          <w:szCs w:val="24"/>
        </w:rPr>
        <w:t>κρατικής χρηματοδότησης</w:t>
      </w:r>
      <w:r>
        <w:rPr>
          <w:rFonts w:eastAsia="Times New Roman" w:cs="Times New Roman"/>
          <w:szCs w:val="24"/>
        </w:rPr>
        <w:t>;</w:t>
      </w:r>
      <w:r w:rsidRPr="009839EA">
        <w:rPr>
          <w:rFonts w:eastAsia="Times New Roman" w:cs="Times New Roman"/>
          <w:szCs w:val="24"/>
        </w:rPr>
        <w:t xml:space="preserve"> Χωρίς προκήρυξη θέσεων διδασκόντων</w:t>
      </w:r>
      <w:r>
        <w:rPr>
          <w:rFonts w:eastAsia="Times New Roman" w:cs="Times New Roman"/>
          <w:szCs w:val="24"/>
        </w:rPr>
        <w:t>;</w:t>
      </w:r>
      <w:r w:rsidRPr="009839EA">
        <w:rPr>
          <w:rFonts w:eastAsia="Times New Roman" w:cs="Times New Roman"/>
          <w:szCs w:val="24"/>
        </w:rPr>
        <w:t xml:space="preserve"> </w:t>
      </w:r>
    </w:p>
    <w:p w14:paraId="2E2474FD"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Και μη</w:t>
      </w:r>
      <w:r>
        <w:rPr>
          <w:rFonts w:eastAsia="Times New Roman" w:cs="Times New Roman"/>
          <w:szCs w:val="24"/>
        </w:rPr>
        <w:t>ν</w:t>
      </w:r>
      <w:r w:rsidRPr="009839EA">
        <w:rPr>
          <w:rFonts w:eastAsia="Times New Roman" w:cs="Times New Roman"/>
          <w:szCs w:val="24"/>
        </w:rPr>
        <w:t xml:space="preserve"> μας πείτε για τις θέσεις ΔΕΠ που έχετε </w:t>
      </w:r>
      <w:r>
        <w:rPr>
          <w:rFonts w:eastAsia="Times New Roman" w:cs="Times New Roman"/>
          <w:szCs w:val="24"/>
        </w:rPr>
        <w:t>ε</w:t>
      </w:r>
      <w:r>
        <w:rPr>
          <w:rFonts w:eastAsia="Times New Roman" w:cs="Times New Roman"/>
          <w:szCs w:val="24"/>
        </w:rPr>
        <w:t xml:space="preserve">ξαγγείλει. </w:t>
      </w:r>
      <w:r w:rsidRPr="009839EA">
        <w:rPr>
          <w:rFonts w:eastAsia="Times New Roman" w:cs="Times New Roman"/>
          <w:szCs w:val="24"/>
        </w:rPr>
        <w:t xml:space="preserve">Εδώ υπάρχουν πάρα πολλά τμήματα που τα τελευταία χρόνια </w:t>
      </w:r>
      <w:r w:rsidRPr="009839EA">
        <w:rPr>
          <w:rFonts w:eastAsia="Times New Roman" w:cs="Times New Roman"/>
          <w:szCs w:val="24"/>
        </w:rPr>
        <w:lastRenderedPageBreak/>
        <w:t xml:space="preserve">έχουν χάσει έως και </w:t>
      </w:r>
      <w:r>
        <w:rPr>
          <w:rFonts w:eastAsia="Times New Roman" w:cs="Times New Roman"/>
          <w:szCs w:val="24"/>
        </w:rPr>
        <w:t>εκατό</w:t>
      </w:r>
      <w:r w:rsidRPr="009839EA">
        <w:rPr>
          <w:rFonts w:eastAsia="Times New Roman" w:cs="Times New Roman"/>
          <w:szCs w:val="24"/>
        </w:rPr>
        <w:t xml:space="preserve"> διδάσκοντες</w:t>
      </w:r>
      <w:r>
        <w:rPr>
          <w:rFonts w:eastAsia="Times New Roman" w:cs="Times New Roman"/>
          <w:szCs w:val="24"/>
        </w:rPr>
        <w:t>,</w:t>
      </w:r>
      <w:r w:rsidRPr="009839EA">
        <w:rPr>
          <w:rFonts w:eastAsia="Times New Roman" w:cs="Times New Roman"/>
          <w:szCs w:val="24"/>
        </w:rPr>
        <w:t xml:space="preserve"> λόγω συνταξιοδότησης</w:t>
      </w:r>
      <w:r>
        <w:rPr>
          <w:rFonts w:eastAsia="Times New Roman" w:cs="Times New Roman"/>
          <w:szCs w:val="24"/>
        </w:rPr>
        <w:t>.</w:t>
      </w:r>
      <w:r w:rsidRPr="009839EA">
        <w:rPr>
          <w:rFonts w:eastAsia="Times New Roman" w:cs="Times New Roman"/>
          <w:szCs w:val="24"/>
        </w:rPr>
        <w:t xml:space="preserve"> Άρα οι θέσεις αυτές</w:t>
      </w:r>
      <w:r>
        <w:rPr>
          <w:rFonts w:eastAsia="Times New Roman" w:cs="Times New Roman"/>
          <w:szCs w:val="24"/>
        </w:rPr>
        <w:t>,</w:t>
      </w:r>
      <w:r w:rsidRPr="009839EA">
        <w:rPr>
          <w:rFonts w:eastAsia="Times New Roman" w:cs="Times New Roman"/>
          <w:szCs w:val="24"/>
        </w:rPr>
        <w:t xml:space="preserve"> τη στιγμή μάλιστα που δημιουργούνται τ</w:t>
      </w:r>
      <w:r>
        <w:rPr>
          <w:rFonts w:eastAsia="Times New Roman" w:cs="Times New Roman"/>
          <w:szCs w:val="24"/>
        </w:rPr>
        <w:t>όσα νέα τμήματα και θέλετε να τα</w:t>
      </w:r>
      <w:r w:rsidRPr="009839EA">
        <w:rPr>
          <w:rFonts w:eastAsia="Times New Roman" w:cs="Times New Roman"/>
          <w:szCs w:val="24"/>
        </w:rPr>
        <w:t xml:space="preserve"> βαπτίσετε και πανεπιστημιακά</w:t>
      </w:r>
      <w:r>
        <w:rPr>
          <w:rFonts w:eastAsia="Times New Roman" w:cs="Times New Roman"/>
          <w:szCs w:val="24"/>
        </w:rPr>
        <w:t>,</w:t>
      </w:r>
      <w:r w:rsidRPr="009839EA">
        <w:rPr>
          <w:rFonts w:eastAsia="Times New Roman" w:cs="Times New Roman"/>
          <w:szCs w:val="24"/>
        </w:rPr>
        <w:t xml:space="preserve"> είναι κυριολεκτικά σταγόνα στον ωκεανό</w:t>
      </w:r>
      <w:r>
        <w:rPr>
          <w:rFonts w:eastAsia="Times New Roman" w:cs="Times New Roman"/>
          <w:szCs w:val="24"/>
        </w:rPr>
        <w:t>.</w:t>
      </w:r>
      <w:r w:rsidRPr="009839EA">
        <w:rPr>
          <w:rFonts w:eastAsia="Times New Roman" w:cs="Times New Roman"/>
          <w:szCs w:val="24"/>
        </w:rPr>
        <w:t xml:space="preserve"> </w:t>
      </w:r>
    </w:p>
    <w:p w14:paraId="2E2474FE"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 xml:space="preserve">Και </w:t>
      </w:r>
      <w:r>
        <w:rPr>
          <w:rFonts w:eastAsia="Times New Roman" w:cs="Times New Roman"/>
          <w:szCs w:val="24"/>
        </w:rPr>
        <w:t>π</w:t>
      </w:r>
      <w:r w:rsidRPr="009839EA">
        <w:rPr>
          <w:rFonts w:eastAsia="Times New Roman" w:cs="Times New Roman"/>
          <w:szCs w:val="24"/>
        </w:rPr>
        <w:t xml:space="preserve">οιος σας είπε ότι η ίδρυση ενός </w:t>
      </w:r>
      <w:r>
        <w:rPr>
          <w:rFonts w:eastAsia="Times New Roman" w:cs="Times New Roman"/>
          <w:szCs w:val="24"/>
        </w:rPr>
        <w:t>π</w:t>
      </w:r>
      <w:r w:rsidRPr="009839EA">
        <w:rPr>
          <w:rFonts w:eastAsia="Times New Roman" w:cs="Times New Roman"/>
          <w:szCs w:val="24"/>
        </w:rPr>
        <w:t>ανεπιστημιακού τμήματος δεν πρέπει να συνοδεύεται από ίδρυση εστιών</w:t>
      </w:r>
      <w:r>
        <w:rPr>
          <w:rFonts w:eastAsia="Times New Roman" w:cs="Times New Roman"/>
          <w:szCs w:val="24"/>
        </w:rPr>
        <w:t>, λεσχών, δομών</w:t>
      </w:r>
      <w:r w:rsidRPr="009839EA">
        <w:rPr>
          <w:rFonts w:eastAsia="Times New Roman" w:cs="Times New Roman"/>
          <w:szCs w:val="24"/>
        </w:rPr>
        <w:t xml:space="preserve"> φοιτητικής μέριμνας που έχουν να κάνουν και με τον πολιτισμό και με την ψυχαγωγία</w:t>
      </w:r>
      <w:r>
        <w:rPr>
          <w:rFonts w:eastAsia="Times New Roman" w:cs="Times New Roman"/>
          <w:szCs w:val="24"/>
        </w:rPr>
        <w:t xml:space="preserve"> και</w:t>
      </w:r>
      <w:r w:rsidRPr="009839EA">
        <w:rPr>
          <w:rFonts w:eastAsia="Times New Roman" w:cs="Times New Roman"/>
          <w:szCs w:val="24"/>
        </w:rPr>
        <w:t xml:space="preserve"> την άθλ</w:t>
      </w:r>
      <w:r w:rsidRPr="009839EA">
        <w:rPr>
          <w:rFonts w:eastAsia="Times New Roman" w:cs="Times New Roman"/>
          <w:szCs w:val="24"/>
        </w:rPr>
        <w:t>ηση των φοιτητών</w:t>
      </w:r>
      <w:r>
        <w:rPr>
          <w:rFonts w:eastAsia="Times New Roman" w:cs="Times New Roman"/>
          <w:szCs w:val="24"/>
        </w:rPr>
        <w:t>.</w:t>
      </w:r>
      <w:r w:rsidRPr="009839EA">
        <w:rPr>
          <w:rFonts w:eastAsia="Times New Roman" w:cs="Times New Roman"/>
          <w:szCs w:val="24"/>
        </w:rPr>
        <w:t xml:space="preserve"> Δηλαδή</w:t>
      </w:r>
      <w:r>
        <w:rPr>
          <w:rFonts w:eastAsia="Times New Roman" w:cs="Times New Roman"/>
          <w:szCs w:val="24"/>
        </w:rPr>
        <w:t>, θα τα θεωρήσουμε σήμερα όλα αυτά πολυτ</w:t>
      </w:r>
      <w:r w:rsidRPr="009839EA">
        <w:rPr>
          <w:rFonts w:eastAsia="Times New Roman" w:cs="Times New Roman"/>
          <w:szCs w:val="24"/>
        </w:rPr>
        <w:t>έλειες</w:t>
      </w:r>
      <w:r>
        <w:rPr>
          <w:rFonts w:eastAsia="Times New Roman" w:cs="Times New Roman"/>
          <w:szCs w:val="24"/>
        </w:rPr>
        <w:t>;</w:t>
      </w:r>
      <w:r w:rsidRPr="009839EA">
        <w:rPr>
          <w:rFonts w:eastAsia="Times New Roman" w:cs="Times New Roman"/>
          <w:szCs w:val="24"/>
        </w:rPr>
        <w:t xml:space="preserve"> Δεν είναι καθόλου πολυτέλεια για τη λαϊκή οικογένεια να ξέρει ότι δεν χρειάζεται να βάλει πάλι συνεχώς βαθιά το χέρι στην τσέπη για να σπουδάσει τα παιδιά </w:t>
      </w:r>
      <w:r>
        <w:rPr>
          <w:rFonts w:eastAsia="Times New Roman" w:cs="Times New Roman"/>
          <w:szCs w:val="24"/>
        </w:rPr>
        <w:t>της, να πληρώσει νοίκι,</w:t>
      </w:r>
      <w:r w:rsidRPr="009839EA">
        <w:rPr>
          <w:rFonts w:eastAsia="Times New Roman" w:cs="Times New Roman"/>
          <w:szCs w:val="24"/>
        </w:rPr>
        <w:t xml:space="preserve"> σίτισ</w:t>
      </w:r>
      <w:r w:rsidRPr="009839EA">
        <w:rPr>
          <w:rFonts w:eastAsia="Times New Roman" w:cs="Times New Roman"/>
          <w:szCs w:val="24"/>
        </w:rPr>
        <w:t xml:space="preserve">η </w:t>
      </w:r>
      <w:r>
        <w:rPr>
          <w:rFonts w:eastAsia="Times New Roman" w:cs="Times New Roman"/>
          <w:szCs w:val="24"/>
        </w:rPr>
        <w:t>κ</w:t>
      </w:r>
      <w:r w:rsidRPr="009839EA">
        <w:rPr>
          <w:rFonts w:eastAsia="Times New Roman" w:cs="Times New Roman"/>
          <w:szCs w:val="24"/>
        </w:rPr>
        <w:t>αι τόσα άλλα</w:t>
      </w:r>
      <w:r>
        <w:rPr>
          <w:rFonts w:eastAsia="Times New Roman" w:cs="Times New Roman"/>
          <w:szCs w:val="24"/>
        </w:rPr>
        <w:t>.</w:t>
      </w:r>
      <w:r w:rsidRPr="009839EA">
        <w:rPr>
          <w:rFonts w:eastAsia="Times New Roman" w:cs="Times New Roman"/>
          <w:szCs w:val="24"/>
        </w:rPr>
        <w:t xml:space="preserve"> </w:t>
      </w:r>
    </w:p>
    <w:p w14:paraId="2E2474F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σταθώ </w:t>
      </w:r>
      <w:r w:rsidRPr="009839EA">
        <w:rPr>
          <w:rFonts w:eastAsia="Times New Roman" w:cs="Times New Roman"/>
          <w:szCs w:val="24"/>
        </w:rPr>
        <w:t>σε</w:t>
      </w:r>
      <w:r>
        <w:rPr>
          <w:rFonts w:eastAsia="Times New Roman" w:cs="Times New Roman"/>
          <w:szCs w:val="24"/>
        </w:rPr>
        <w:t xml:space="preserve"> ένα γενικότερο ζήτημα αντίληψη</w:t>
      </w:r>
      <w:r w:rsidRPr="009839EA">
        <w:rPr>
          <w:rFonts w:eastAsia="Times New Roman" w:cs="Times New Roman"/>
          <w:szCs w:val="24"/>
        </w:rPr>
        <w:t>ς</w:t>
      </w:r>
      <w:r>
        <w:rPr>
          <w:rFonts w:eastAsia="Times New Roman" w:cs="Times New Roman"/>
          <w:szCs w:val="24"/>
        </w:rPr>
        <w:t>,</w:t>
      </w:r>
      <w:r w:rsidRPr="009839EA">
        <w:rPr>
          <w:rFonts w:eastAsia="Times New Roman" w:cs="Times New Roman"/>
          <w:szCs w:val="24"/>
        </w:rPr>
        <w:t xml:space="preserve"> με τ</w:t>
      </w:r>
      <w:r>
        <w:rPr>
          <w:rFonts w:eastAsia="Times New Roman" w:cs="Times New Roman"/>
          <w:szCs w:val="24"/>
        </w:rPr>
        <w:t>ο</w:t>
      </w:r>
      <w:r w:rsidRPr="009839EA">
        <w:rPr>
          <w:rFonts w:eastAsia="Times New Roman" w:cs="Times New Roman"/>
          <w:szCs w:val="24"/>
        </w:rPr>
        <w:t xml:space="preserve"> οποί</w:t>
      </w:r>
      <w:r>
        <w:rPr>
          <w:rFonts w:eastAsia="Times New Roman" w:cs="Times New Roman"/>
          <w:szCs w:val="24"/>
        </w:rPr>
        <w:t>ο</w:t>
      </w:r>
      <w:r w:rsidRPr="009839EA">
        <w:rPr>
          <w:rFonts w:eastAsia="Times New Roman" w:cs="Times New Roman"/>
          <w:szCs w:val="24"/>
        </w:rPr>
        <w:t xml:space="preserve"> προσπαθεί η </w:t>
      </w:r>
      <w:r>
        <w:rPr>
          <w:rFonts w:eastAsia="Times New Roman" w:cs="Times New Roman"/>
          <w:szCs w:val="24"/>
        </w:rPr>
        <w:t>Κυβέρνησή</w:t>
      </w:r>
      <w:r w:rsidRPr="009839EA">
        <w:rPr>
          <w:rFonts w:eastAsia="Times New Roman" w:cs="Times New Roman"/>
          <w:szCs w:val="24"/>
        </w:rPr>
        <w:t xml:space="preserve"> σας να βγάλει λάδι</w:t>
      </w:r>
      <w:r>
        <w:rPr>
          <w:rFonts w:eastAsia="Times New Roman" w:cs="Times New Roman"/>
          <w:szCs w:val="24"/>
        </w:rPr>
        <w:t xml:space="preserve"> και να προωθήσει επίσης την πολιτική </w:t>
      </w:r>
      <w:r w:rsidRPr="009839EA">
        <w:rPr>
          <w:rFonts w:eastAsia="Times New Roman" w:cs="Times New Roman"/>
          <w:szCs w:val="24"/>
        </w:rPr>
        <w:t>της Ευρωπαϊκής Ένωσης</w:t>
      </w:r>
      <w:r>
        <w:rPr>
          <w:rFonts w:eastAsia="Times New Roman" w:cs="Times New Roman"/>
          <w:szCs w:val="24"/>
        </w:rPr>
        <w:t>.</w:t>
      </w:r>
      <w:r w:rsidRPr="009839EA">
        <w:rPr>
          <w:rFonts w:eastAsia="Times New Roman" w:cs="Times New Roman"/>
          <w:szCs w:val="24"/>
        </w:rPr>
        <w:t xml:space="preserve"> Το λέει ο Πρωθυπουργός</w:t>
      </w:r>
      <w:r>
        <w:rPr>
          <w:rFonts w:eastAsia="Times New Roman" w:cs="Times New Roman"/>
          <w:szCs w:val="24"/>
        </w:rPr>
        <w:t>,</w:t>
      </w:r>
      <w:r w:rsidRPr="009839EA">
        <w:rPr>
          <w:rFonts w:eastAsia="Times New Roman" w:cs="Times New Roman"/>
          <w:szCs w:val="24"/>
        </w:rPr>
        <w:t xml:space="preserve"> ο κύριος Υπουργός</w:t>
      </w:r>
      <w:r>
        <w:rPr>
          <w:rFonts w:eastAsia="Times New Roman" w:cs="Times New Roman"/>
          <w:szCs w:val="24"/>
        </w:rPr>
        <w:t>,</w:t>
      </w:r>
      <w:r w:rsidRPr="009839EA">
        <w:rPr>
          <w:rFonts w:eastAsia="Times New Roman" w:cs="Times New Roman"/>
          <w:szCs w:val="24"/>
        </w:rPr>
        <w:t xml:space="preserve"> το λένε οι Υφυπουργο</w:t>
      </w:r>
      <w:r>
        <w:rPr>
          <w:rFonts w:eastAsia="Times New Roman" w:cs="Times New Roman"/>
          <w:szCs w:val="24"/>
        </w:rPr>
        <w:t>ί κ</w:t>
      </w:r>
      <w:r>
        <w:rPr>
          <w:rFonts w:eastAsia="Times New Roman" w:cs="Times New Roman"/>
          <w:szCs w:val="24"/>
        </w:rPr>
        <w:t>αι</w:t>
      </w:r>
      <w:r w:rsidRPr="009839EA">
        <w:rPr>
          <w:rFonts w:eastAsia="Times New Roman" w:cs="Times New Roman"/>
          <w:szCs w:val="24"/>
        </w:rPr>
        <w:t xml:space="preserve"> πάει αυτή η </w:t>
      </w:r>
      <w:r>
        <w:rPr>
          <w:rFonts w:eastAsia="Times New Roman" w:cs="Times New Roman"/>
          <w:szCs w:val="24"/>
        </w:rPr>
        <w:t xml:space="preserve">«καραμέλα» </w:t>
      </w:r>
      <w:r w:rsidRPr="009839EA">
        <w:rPr>
          <w:rFonts w:eastAsia="Times New Roman" w:cs="Times New Roman"/>
          <w:szCs w:val="24"/>
        </w:rPr>
        <w:t>από στόμα σε στόμα</w:t>
      </w:r>
      <w:r>
        <w:rPr>
          <w:rFonts w:eastAsia="Times New Roman" w:cs="Times New Roman"/>
          <w:szCs w:val="24"/>
        </w:rPr>
        <w:t xml:space="preserve">. </w:t>
      </w:r>
      <w:r w:rsidRPr="009839EA">
        <w:rPr>
          <w:rFonts w:eastAsia="Times New Roman" w:cs="Times New Roman"/>
          <w:szCs w:val="24"/>
        </w:rPr>
        <w:t>Λέει</w:t>
      </w:r>
      <w:r>
        <w:rPr>
          <w:rFonts w:eastAsia="Times New Roman" w:cs="Times New Roman"/>
          <w:szCs w:val="24"/>
        </w:rPr>
        <w:t>,</w:t>
      </w:r>
      <w:r w:rsidRPr="009839EA">
        <w:rPr>
          <w:rFonts w:eastAsia="Times New Roman" w:cs="Times New Roman"/>
          <w:szCs w:val="24"/>
        </w:rPr>
        <w:t xml:space="preserve"> για παράδειγμα</w:t>
      </w:r>
      <w:r>
        <w:rPr>
          <w:rFonts w:eastAsia="Times New Roman" w:cs="Times New Roman"/>
          <w:szCs w:val="24"/>
        </w:rPr>
        <w:t>,</w:t>
      </w:r>
      <w:r w:rsidRPr="009839EA">
        <w:rPr>
          <w:rFonts w:eastAsia="Times New Roman" w:cs="Times New Roman"/>
          <w:szCs w:val="24"/>
        </w:rPr>
        <w:t xml:space="preserve"> ο κύριος Πρωθυπουργός στη Βουλή </w:t>
      </w:r>
      <w:r>
        <w:rPr>
          <w:rFonts w:eastAsia="Times New Roman" w:cs="Times New Roman"/>
          <w:szCs w:val="24"/>
        </w:rPr>
        <w:t xml:space="preserve">στις </w:t>
      </w:r>
      <w:r w:rsidRPr="009839EA">
        <w:rPr>
          <w:rFonts w:eastAsia="Times New Roman" w:cs="Times New Roman"/>
          <w:szCs w:val="24"/>
        </w:rPr>
        <w:lastRenderedPageBreak/>
        <w:t>23 Νοεμβρίου του 2018</w:t>
      </w:r>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 xml:space="preserve">«Η γνώση είναι </w:t>
      </w:r>
      <w:proofErr w:type="spellStart"/>
      <w:r>
        <w:rPr>
          <w:rFonts w:eastAsia="Times New Roman" w:cs="Times New Roman"/>
          <w:szCs w:val="24"/>
        </w:rPr>
        <w:t>αυταξία</w:t>
      </w:r>
      <w:proofErr w:type="spellEnd"/>
      <w:r>
        <w:rPr>
          <w:rFonts w:eastAsia="Times New Roman" w:cs="Times New Roman"/>
          <w:szCs w:val="24"/>
        </w:rPr>
        <w:t>, ανεξαρτήτως του α</w:t>
      </w:r>
      <w:r w:rsidRPr="009839EA">
        <w:rPr>
          <w:rFonts w:eastAsia="Times New Roman" w:cs="Times New Roman"/>
          <w:szCs w:val="24"/>
        </w:rPr>
        <w:t>ν αυτός που θα πά</w:t>
      </w:r>
      <w:r>
        <w:rPr>
          <w:rFonts w:eastAsia="Times New Roman" w:cs="Times New Roman"/>
          <w:szCs w:val="24"/>
        </w:rPr>
        <w:t>ρ</w:t>
      </w:r>
      <w:r w:rsidRPr="009839EA">
        <w:rPr>
          <w:rFonts w:eastAsia="Times New Roman" w:cs="Times New Roman"/>
          <w:szCs w:val="24"/>
        </w:rPr>
        <w:t>ει ένα δίπλωμα από το πανεπιστήμιο θα έχει τη δυνατότητα να βρει μετά</w:t>
      </w:r>
      <w:r w:rsidRPr="009839EA">
        <w:rPr>
          <w:rFonts w:eastAsia="Times New Roman" w:cs="Times New Roman"/>
          <w:szCs w:val="24"/>
        </w:rPr>
        <w:t xml:space="preserve"> εργασία</w:t>
      </w:r>
      <w:r>
        <w:rPr>
          <w:rFonts w:eastAsia="Times New Roman" w:cs="Times New Roman"/>
          <w:szCs w:val="24"/>
        </w:rPr>
        <w:t>,</w:t>
      </w:r>
      <w:r w:rsidRPr="009839EA">
        <w:rPr>
          <w:rFonts w:eastAsia="Times New Roman" w:cs="Times New Roman"/>
          <w:szCs w:val="24"/>
        </w:rPr>
        <w:t xml:space="preserve"> γιατί αυτό είναι μία άλλη ιστορία</w:t>
      </w:r>
      <w:r>
        <w:rPr>
          <w:rFonts w:eastAsia="Times New Roman" w:cs="Times New Roman"/>
          <w:szCs w:val="24"/>
        </w:rPr>
        <w:t>.</w:t>
      </w:r>
      <w:r w:rsidRPr="009839EA">
        <w:rPr>
          <w:rFonts w:eastAsia="Times New Roman" w:cs="Times New Roman"/>
          <w:szCs w:val="24"/>
        </w:rPr>
        <w:t xml:space="preserve"> Αυτό</w:t>
      </w:r>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όμως,</w:t>
      </w:r>
      <w:r w:rsidRPr="009839EA">
        <w:rPr>
          <w:rFonts w:eastAsia="Times New Roman" w:cs="Times New Roman"/>
          <w:szCs w:val="24"/>
        </w:rPr>
        <w:t xml:space="preserve"> είναι ένα ζήτημα που αφορά την αγορά</w:t>
      </w:r>
      <w:r>
        <w:rPr>
          <w:rFonts w:eastAsia="Times New Roman" w:cs="Times New Roman"/>
          <w:szCs w:val="24"/>
        </w:rPr>
        <w:t>».</w:t>
      </w:r>
    </w:p>
    <w:p w14:paraId="2E247500"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 xml:space="preserve">Είστε </w:t>
      </w:r>
      <w:r>
        <w:rPr>
          <w:rFonts w:eastAsia="Times New Roman" w:cs="Times New Roman"/>
          <w:szCs w:val="24"/>
        </w:rPr>
        <w:t>α</w:t>
      </w:r>
      <w:r w:rsidRPr="009839EA">
        <w:rPr>
          <w:rFonts w:eastAsia="Times New Roman" w:cs="Times New Roman"/>
          <w:szCs w:val="24"/>
        </w:rPr>
        <w:t>παράδεκτοι</w:t>
      </w:r>
      <w:r>
        <w:rPr>
          <w:rFonts w:eastAsia="Times New Roman" w:cs="Times New Roman"/>
          <w:szCs w:val="24"/>
        </w:rPr>
        <w:t>.</w:t>
      </w:r>
      <w:r w:rsidRPr="009839EA">
        <w:rPr>
          <w:rFonts w:eastAsia="Times New Roman" w:cs="Times New Roman"/>
          <w:szCs w:val="24"/>
        </w:rPr>
        <w:t xml:space="preserve"> Ουσιαστικά λέτε στους </w:t>
      </w:r>
      <w:r>
        <w:rPr>
          <w:rFonts w:eastAsia="Times New Roman" w:cs="Times New Roman"/>
          <w:szCs w:val="24"/>
        </w:rPr>
        <w:t>ν</w:t>
      </w:r>
      <w:r w:rsidRPr="009839EA">
        <w:rPr>
          <w:rFonts w:eastAsia="Times New Roman" w:cs="Times New Roman"/>
          <w:szCs w:val="24"/>
        </w:rPr>
        <w:t>έους να β</w:t>
      </w:r>
      <w:r>
        <w:rPr>
          <w:rFonts w:eastAsia="Times New Roman" w:cs="Times New Roman"/>
          <w:szCs w:val="24"/>
        </w:rPr>
        <w:t xml:space="preserve">άλουν τα πτυχία τους σε κορνίζα, </w:t>
      </w:r>
      <w:r w:rsidRPr="009839EA">
        <w:rPr>
          <w:rFonts w:eastAsia="Times New Roman" w:cs="Times New Roman"/>
          <w:szCs w:val="24"/>
        </w:rPr>
        <w:t>να παραιτηθούν από την απαίτηση να δουλεύου</w:t>
      </w:r>
      <w:r>
        <w:rPr>
          <w:rFonts w:eastAsia="Times New Roman" w:cs="Times New Roman"/>
          <w:szCs w:val="24"/>
        </w:rPr>
        <w:t xml:space="preserve">ν στο αντικείμενο που σπούδασαν. </w:t>
      </w:r>
      <w:r w:rsidRPr="009839EA">
        <w:rPr>
          <w:rFonts w:eastAsia="Times New Roman" w:cs="Times New Roman"/>
          <w:szCs w:val="24"/>
        </w:rPr>
        <w:t>Μεγαλύτερη προσφορ</w:t>
      </w:r>
      <w:r>
        <w:rPr>
          <w:rFonts w:eastAsia="Times New Roman" w:cs="Times New Roman"/>
          <w:szCs w:val="24"/>
        </w:rPr>
        <w:t xml:space="preserve">ά στους </w:t>
      </w:r>
      <w:proofErr w:type="spellStart"/>
      <w:r>
        <w:rPr>
          <w:rFonts w:eastAsia="Times New Roman" w:cs="Times New Roman"/>
          <w:szCs w:val="24"/>
        </w:rPr>
        <w:t>μεγαλοεργοδότες</w:t>
      </w:r>
      <w:proofErr w:type="spellEnd"/>
      <w:r>
        <w:rPr>
          <w:rFonts w:eastAsia="Times New Roman" w:cs="Times New Roman"/>
          <w:szCs w:val="24"/>
        </w:rPr>
        <w:t>, που ζητούν</w:t>
      </w:r>
      <w:r w:rsidRPr="009839EA">
        <w:rPr>
          <w:rFonts w:eastAsia="Times New Roman" w:cs="Times New Roman"/>
          <w:szCs w:val="24"/>
        </w:rPr>
        <w:t xml:space="preserve"> μειωμένες απαιτήσεις </w:t>
      </w:r>
      <w:r>
        <w:rPr>
          <w:rFonts w:eastAsia="Times New Roman" w:cs="Times New Roman"/>
          <w:szCs w:val="24"/>
        </w:rPr>
        <w:t>α</w:t>
      </w:r>
      <w:r w:rsidRPr="009839EA">
        <w:rPr>
          <w:rFonts w:eastAsia="Times New Roman" w:cs="Times New Roman"/>
          <w:szCs w:val="24"/>
        </w:rPr>
        <w:t>πό τους νέους και τις νέες</w:t>
      </w:r>
      <w:r>
        <w:rPr>
          <w:rFonts w:eastAsia="Times New Roman" w:cs="Times New Roman"/>
          <w:szCs w:val="24"/>
        </w:rPr>
        <w:t>,</w:t>
      </w:r>
      <w:r w:rsidRPr="009839EA">
        <w:rPr>
          <w:rFonts w:eastAsia="Times New Roman" w:cs="Times New Roman"/>
          <w:szCs w:val="24"/>
        </w:rPr>
        <w:t xml:space="preserve"> δεν υπάρχει</w:t>
      </w:r>
      <w:r>
        <w:rPr>
          <w:rFonts w:eastAsia="Times New Roman" w:cs="Times New Roman"/>
          <w:szCs w:val="24"/>
        </w:rPr>
        <w:t xml:space="preserve">. </w:t>
      </w:r>
    </w:p>
    <w:p w14:paraId="2E24750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Αλλά</w:t>
      </w:r>
      <w:r w:rsidRPr="009839EA">
        <w:rPr>
          <w:rFonts w:eastAsia="Times New Roman" w:cs="Times New Roman"/>
          <w:szCs w:val="24"/>
        </w:rPr>
        <w:t xml:space="preserve"> για </w:t>
      </w:r>
      <w:r>
        <w:rPr>
          <w:rFonts w:eastAsia="Times New Roman" w:cs="Times New Roman"/>
          <w:szCs w:val="24"/>
        </w:rPr>
        <w:t xml:space="preserve">να είμαστε και δίκαιοι μαζί σας, </w:t>
      </w:r>
      <w:r w:rsidRPr="009839EA">
        <w:rPr>
          <w:rFonts w:eastAsia="Times New Roman" w:cs="Times New Roman"/>
          <w:szCs w:val="24"/>
        </w:rPr>
        <w:t>εδώ ο δήθεν ακαδημαϊσμός πάει χέρι-χέρι με την αγορά που χορεύει στο ρυθμό που παίζετε εσείς και</w:t>
      </w:r>
      <w:r w:rsidRPr="009839EA">
        <w:rPr>
          <w:rFonts w:eastAsia="Times New Roman" w:cs="Times New Roman"/>
          <w:szCs w:val="24"/>
        </w:rPr>
        <w:t xml:space="preserve"> η Κυβέρνησή </w:t>
      </w:r>
      <w:r>
        <w:rPr>
          <w:rFonts w:eastAsia="Times New Roman" w:cs="Times New Roman"/>
          <w:szCs w:val="24"/>
        </w:rPr>
        <w:t xml:space="preserve">σας. </w:t>
      </w:r>
      <w:r w:rsidRPr="009839EA">
        <w:rPr>
          <w:rFonts w:eastAsia="Times New Roman" w:cs="Times New Roman"/>
          <w:szCs w:val="24"/>
        </w:rPr>
        <w:t>Προφανώς γι</w:t>
      </w:r>
      <w:r>
        <w:rPr>
          <w:rFonts w:eastAsia="Times New Roman" w:cs="Times New Roman"/>
          <w:szCs w:val="24"/>
        </w:rPr>
        <w:t>’</w:t>
      </w:r>
      <w:r w:rsidRPr="009839EA">
        <w:rPr>
          <w:rFonts w:eastAsia="Times New Roman" w:cs="Times New Roman"/>
          <w:szCs w:val="24"/>
        </w:rPr>
        <w:t xml:space="preserve"> αυτό παίρνετε πρακτικά μέτρα για την αποσύνδεση του πτυχίου </w:t>
      </w:r>
      <w:r>
        <w:rPr>
          <w:rFonts w:eastAsia="Times New Roman" w:cs="Times New Roman"/>
          <w:szCs w:val="24"/>
        </w:rPr>
        <w:t xml:space="preserve">από το </w:t>
      </w:r>
      <w:r w:rsidRPr="009839EA">
        <w:rPr>
          <w:rFonts w:eastAsia="Times New Roman" w:cs="Times New Roman"/>
          <w:szCs w:val="24"/>
        </w:rPr>
        <w:t>επάγγελμα</w:t>
      </w:r>
      <w:r>
        <w:rPr>
          <w:rFonts w:eastAsia="Times New Roman" w:cs="Times New Roman"/>
          <w:szCs w:val="24"/>
        </w:rPr>
        <w:t>,</w:t>
      </w:r>
      <w:r w:rsidRPr="009839EA">
        <w:rPr>
          <w:rFonts w:eastAsia="Times New Roman" w:cs="Times New Roman"/>
          <w:szCs w:val="24"/>
        </w:rPr>
        <w:t xml:space="preserve"> από διάθεση εναντίωση</w:t>
      </w:r>
      <w:r>
        <w:rPr>
          <w:rFonts w:eastAsia="Times New Roman" w:cs="Times New Roman"/>
          <w:szCs w:val="24"/>
        </w:rPr>
        <w:t>ς</w:t>
      </w:r>
      <w:r w:rsidRPr="009839EA">
        <w:rPr>
          <w:rFonts w:eastAsia="Times New Roman" w:cs="Times New Roman"/>
          <w:szCs w:val="24"/>
        </w:rPr>
        <w:t xml:space="preserve"> στην αγορά και </w:t>
      </w:r>
      <w:r>
        <w:rPr>
          <w:rFonts w:eastAsia="Times New Roman" w:cs="Times New Roman"/>
          <w:szCs w:val="24"/>
        </w:rPr>
        <w:t xml:space="preserve">στους εργοδότες. </w:t>
      </w:r>
      <w:r w:rsidRPr="009839EA">
        <w:rPr>
          <w:rFonts w:eastAsia="Times New Roman" w:cs="Times New Roman"/>
          <w:szCs w:val="24"/>
        </w:rPr>
        <w:t>Σα</w:t>
      </w:r>
      <w:r>
        <w:rPr>
          <w:rFonts w:eastAsia="Times New Roman" w:cs="Times New Roman"/>
          <w:szCs w:val="24"/>
        </w:rPr>
        <w:t xml:space="preserve">ν δεν </w:t>
      </w:r>
      <w:r w:rsidRPr="009839EA">
        <w:rPr>
          <w:rFonts w:eastAsia="Times New Roman" w:cs="Times New Roman"/>
          <w:szCs w:val="24"/>
        </w:rPr>
        <w:t>ντρεπόμαστε</w:t>
      </w:r>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 xml:space="preserve">Γιατί τέτοια μέτρα παίρνετε. </w:t>
      </w:r>
      <w:r w:rsidRPr="009839EA">
        <w:rPr>
          <w:rFonts w:eastAsia="Times New Roman" w:cs="Times New Roman"/>
          <w:szCs w:val="24"/>
        </w:rPr>
        <w:t>Το είδαμε και στον απαράδεκτο</w:t>
      </w:r>
      <w:r>
        <w:rPr>
          <w:rFonts w:eastAsia="Times New Roman" w:cs="Times New Roman"/>
          <w:szCs w:val="24"/>
        </w:rPr>
        <w:t xml:space="preserve"> νόμο</w:t>
      </w:r>
      <w:r w:rsidRPr="009839EA">
        <w:rPr>
          <w:rFonts w:eastAsia="Times New Roman" w:cs="Times New Roman"/>
          <w:szCs w:val="24"/>
        </w:rPr>
        <w:t xml:space="preserve"> που ψηφ</w:t>
      </w:r>
      <w:r w:rsidRPr="009839EA">
        <w:rPr>
          <w:rFonts w:eastAsia="Times New Roman" w:cs="Times New Roman"/>
          <w:szCs w:val="24"/>
        </w:rPr>
        <w:t>ίσατε για το</w:t>
      </w:r>
      <w:r>
        <w:rPr>
          <w:rFonts w:eastAsia="Times New Roman" w:cs="Times New Roman"/>
          <w:szCs w:val="24"/>
        </w:rPr>
        <w:t>ν</w:t>
      </w:r>
      <w:r w:rsidRPr="009839EA">
        <w:rPr>
          <w:rFonts w:eastAsia="Times New Roman" w:cs="Times New Roman"/>
          <w:szCs w:val="24"/>
        </w:rPr>
        <w:t xml:space="preserve"> διορισμό των εκπαιδευτικών</w:t>
      </w:r>
      <w:r>
        <w:rPr>
          <w:rFonts w:eastAsia="Times New Roman" w:cs="Times New Roman"/>
          <w:szCs w:val="24"/>
        </w:rPr>
        <w:t>,</w:t>
      </w:r>
      <w:r w:rsidRPr="009839EA">
        <w:rPr>
          <w:rFonts w:eastAsia="Times New Roman" w:cs="Times New Roman"/>
          <w:szCs w:val="24"/>
        </w:rPr>
        <w:t xml:space="preserve"> που οδηγεί σε μία ανταγωνιστική </w:t>
      </w:r>
      <w:r w:rsidRPr="009839EA">
        <w:rPr>
          <w:rFonts w:eastAsia="Times New Roman" w:cs="Times New Roman"/>
          <w:szCs w:val="24"/>
        </w:rPr>
        <w:lastRenderedPageBreak/>
        <w:t>διαδικασία απόκτησης προσόντων</w:t>
      </w:r>
      <w:r>
        <w:rPr>
          <w:rFonts w:eastAsia="Times New Roman" w:cs="Times New Roman"/>
          <w:szCs w:val="24"/>
        </w:rPr>
        <w:t>,</w:t>
      </w:r>
      <w:r w:rsidRPr="009839EA">
        <w:rPr>
          <w:rFonts w:eastAsia="Times New Roman" w:cs="Times New Roman"/>
          <w:szCs w:val="24"/>
        </w:rPr>
        <w:t xml:space="preserve"> αφού τα </w:t>
      </w:r>
      <w:r>
        <w:rPr>
          <w:rFonts w:eastAsia="Times New Roman" w:cs="Times New Roman"/>
          <w:szCs w:val="24"/>
        </w:rPr>
        <w:t>πτυχία</w:t>
      </w:r>
      <w:r w:rsidRPr="009839EA">
        <w:rPr>
          <w:rFonts w:eastAsia="Times New Roman" w:cs="Times New Roman"/>
          <w:szCs w:val="24"/>
        </w:rPr>
        <w:t xml:space="preserve"> δεν δίνουν πρόσβαση στο επάγγελμα ανάμεσα στους αποφοίτους</w:t>
      </w:r>
      <w:r>
        <w:rPr>
          <w:rFonts w:eastAsia="Times New Roman" w:cs="Times New Roman"/>
          <w:szCs w:val="24"/>
        </w:rPr>
        <w:t>.</w:t>
      </w:r>
      <w:r w:rsidRPr="009839EA">
        <w:rPr>
          <w:rFonts w:eastAsia="Times New Roman" w:cs="Times New Roman"/>
          <w:szCs w:val="24"/>
        </w:rPr>
        <w:t xml:space="preserve"> </w:t>
      </w:r>
    </w:p>
    <w:p w14:paraId="2E247502"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Λοιπόν</w:t>
      </w:r>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σας το λέμε ξεκάθαρα και το λέμ</w:t>
      </w:r>
      <w:r w:rsidRPr="009839EA">
        <w:rPr>
          <w:rFonts w:eastAsia="Times New Roman" w:cs="Times New Roman"/>
          <w:szCs w:val="24"/>
        </w:rPr>
        <w:t>ε δυνατά να το ακούσετε</w:t>
      </w:r>
      <w:r>
        <w:rPr>
          <w:rFonts w:eastAsia="Times New Roman" w:cs="Times New Roman"/>
          <w:szCs w:val="24"/>
        </w:rPr>
        <w:t>,</w:t>
      </w:r>
      <w:r w:rsidRPr="009839EA">
        <w:rPr>
          <w:rFonts w:eastAsia="Times New Roman" w:cs="Times New Roman"/>
          <w:szCs w:val="24"/>
        </w:rPr>
        <w:t xml:space="preserve"> μήπως η νε</w:t>
      </w:r>
      <w:r w:rsidRPr="009839EA">
        <w:rPr>
          <w:rFonts w:eastAsia="Times New Roman" w:cs="Times New Roman"/>
          <w:szCs w:val="24"/>
        </w:rPr>
        <w:t xml:space="preserve">ολαία του ΣΥΡΙΖΑ στα </w:t>
      </w:r>
      <w:r>
        <w:rPr>
          <w:rFonts w:eastAsia="Times New Roman" w:cs="Times New Roman"/>
          <w:szCs w:val="24"/>
        </w:rPr>
        <w:t>π</w:t>
      </w:r>
      <w:r w:rsidRPr="009839EA">
        <w:rPr>
          <w:rFonts w:eastAsia="Times New Roman" w:cs="Times New Roman"/>
          <w:szCs w:val="24"/>
        </w:rPr>
        <w:t>ανεπιστήμια</w:t>
      </w:r>
      <w:r>
        <w:rPr>
          <w:rFonts w:eastAsia="Times New Roman" w:cs="Times New Roman"/>
          <w:szCs w:val="24"/>
        </w:rPr>
        <w:t>,</w:t>
      </w:r>
      <w:r w:rsidRPr="009839EA">
        <w:rPr>
          <w:rFonts w:eastAsia="Times New Roman" w:cs="Times New Roman"/>
          <w:szCs w:val="24"/>
        </w:rPr>
        <w:t xml:space="preserve"> του 2% των τελευταίων εκλογών</w:t>
      </w:r>
      <w:r>
        <w:rPr>
          <w:rFonts w:eastAsia="Times New Roman" w:cs="Times New Roman"/>
          <w:szCs w:val="24"/>
        </w:rPr>
        <w:t>,</w:t>
      </w:r>
      <w:r w:rsidRPr="009839EA">
        <w:rPr>
          <w:rFonts w:eastAsia="Times New Roman" w:cs="Times New Roman"/>
          <w:szCs w:val="24"/>
        </w:rPr>
        <w:t xml:space="preserve"> δεν σας το έχει πει</w:t>
      </w:r>
      <w:r>
        <w:rPr>
          <w:rFonts w:eastAsia="Times New Roman" w:cs="Times New Roman"/>
          <w:szCs w:val="24"/>
        </w:rPr>
        <w:t xml:space="preserve">: </w:t>
      </w:r>
      <w:r w:rsidRPr="009839EA">
        <w:rPr>
          <w:rFonts w:eastAsia="Times New Roman" w:cs="Times New Roman"/>
          <w:szCs w:val="24"/>
        </w:rPr>
        <w:t>Οι νέοι δεν σπουδάζουν γενικά για να γίνουν επιστήμονες</w:t>
      </w:r>
      <w:r>
        <w:rPr>
          <w:rFonts w:eastAsia="Times New Roman" w:cs="Times New Roman"/>
          <w:szCs w:val="24"/>
        </w:rPr>
        <w:t>,</w:t>
      </w:r>
      <w:r w:rsidRPr="009839EA">
        <w:rPr>
          <w:rFonts w:eastAsia="Times New Roman" w:cs="Times New Roman"/>
          <w:szCs w:val="24"/>
        </w:rPr>
        <w:t xml:space="preserve"> αλλά εργαζόμενοι επιστήμονες</w:t>
      </w:r>
      <w:r>
        <w:rPr>
          <w:rFonts w:eastAsia="Times New Roman" w:cs="Times New Roman"/>
          <w:szCs w:val="24"/>
        </w:rPr>
        <w:t>.</w:t>
      </w:r>
      <w:r w:rsidRPr="009839EA">
        <w:rPr>
          <w:rFonts w:eastAsia="Times New Roman" w:cs="Times New Roman"/>
          <w:szCs w:val="24"/>
        </w:rPr>
        <w:t xml:space="preserve"> Εμείς</w:t>
      </w:r>
      <w:r>
        <w:rPr>
          <w:rFonts w:eastAsia="Times New Roman" w:cs="Times New Roman"/>
          <w:szCs w:val="24"/>
        </w:rPr>
        <w:t>,</w:t>
      </w:r>
      <w:r w:rsidRPr="009839EA">
        <w:rPr>
          <w:rFonts w:eastAsia="Times New Roman" w:cs="Times New Roman"/>
          <w:szCs w:val="24"/>
        </w:rPr>
        <w:t xml:space="preserve"> επιπλέον</w:t>
      </w:r>
      <w:r>
        <w:rPr>
          <w:rFonts w:eastAsia="Times New Roman" w:cs="Times New Roman"/>
          <w:szCs w:val="24"/>
        </w:rPr>
        <w:t xml:space="preserve">, λέμε: Για </w:t>
      </w:r>
      <w:r w:rsidRPr="009839EA">
        <w:rPr>
          <w:rFonts w:eastAsia="Times New Roman" w:cs="Times New Roman"/>
          <w:szCs w:val="24"/>
        </w:rPr>
        <w:t xml:space="preserve">να συμβάλουν σε αυτό που έγραφε και ο </w:t>
      </w:r>
      <w:proofErr w:type="spellStart"/>
      <w:r w:rsidRPr="009839EA">
        <w:rPr>
          <w:rFonts w:eastAsia="Times New Roman" w:cs="Times New Roman"/>
          <w:szCs w:val="24"/>
        </w:rPr>
        <w:t>Μπρεχτ</w:t>
      </w:r>
      <w:proofErr w:type="spellEnd"/>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w:t>
      </w:r>
      <w:r w:rsidRPr="009839EA">
        <w:rPr>
          <w:rFonts w:eastAsia="Times New Roman" w:cs="Times New Roman"/>
          <w:szCs w:val="24"/>
        </w:rPr>
        <w:t>στην ελά</w:t>
      </w:r>
      <w:r w:rsidRPr="009839EA">
        <w:rPr>
          <w:rFonts w:eastAsia="Times New Roman" w:cs="Times New Roman"/>
          <w:szCs w:val="24"/>
        </w:rPr>
        <w:t>φρυνση του μόχθου της ανθρώπινης ύπαρξης</w:t>
      </w:r>
      <w:r>
        <w:rPr>
          <w:rFonts w:eastAsia="Times New Roman" w:cs="Times New Roman"/>
          <w:szCs w:val="24"/>
        </w:rPr>
        <w:t>».</w:t>
      </w:r>
      <w:r w:rsidRPr="009839EA">
        <w:rPr>
          <w:rFonts w:eastAsia="Times New Roman" w:cs="Times New Roman"/>
          <w:szCs w:val="24"/>
        </w:rPr>
        <w:t xml:space="preserve"> Δεν </w:t>
      </w:r>
      <w:r>
        <w:rPr>
          <w:rFonts w:eastAsia="Times New Roman" w:cs="Times New Roman"/>
          <w:szCs w:val="24"/>
        </w:rPr>
        <w:t>ξεπαραδιάστηκαν</w:t>
      </w:r>
      <w:r w:rsidRPr="009839EA">
        <w:rPr>
          <w:rFonts w:eastAsia="Times New Roman" w:cs="Times New Roman"/>
          <w:szCs w:val="24"/>
        </w:rPr>
        <w:t xml:space="preserve"> οι γονείς </w:t>
      </w:r>
      <w:r>
        <w:rPr>
          <w:rFonts w:eastAsia="Times New Roman" w:cs="Times New Roman"/>
          <w:szCs w:val="24"/>
        </w:rPr>
        <w:t>τους,</w:t>
      </w:r>
      <w:r w:rsidRPr="009839EA">
        <w:rPr>
          <w:rFonts w:eastAsia="Times New Roman" w:cs="Times New Roman"/>
          <w:szCs w:val="24"/>
        </w:rPr>
        <w:t xml:space="preserve"> για να τους βλέπουν να φεύγουν στα ξένα</w:t>
      </w:r>
      <w:r>
        <w:rPr>
          <w:rFonts w:eastAsia="Times New Roman" w:cs="Times New Roman"/>
          <w:szCs w:val="24"/>
        </w:rPr>
        <w:t>, να είναι άνεργοι ή να κάνουν</w:t>
      </w:r>
      <w:r w:rsidRPr="009839EA">
        <w:rPr>
          <w:rFonts w:eastAsia="Times New Roman" w:cs="Times New Roman"/>
          <w:szCs w:val="24"/>
        </w:rPr>
        <w:t xml:space="preserve"> δουλειές του ποδαριού</w:t>
      </w:r>
      <w:r>
        <w:rPr>
          <w:rFonts w:eastAsia="Times New Roman" w:cs="Times New Roman"/>
          <w:szCs w:val="24"/>
        </w:rPr>
        <w:t>,</w:t>
      </w:r>
      <w:r w:rsidRPr="009839EA">
        <w:rPr>
          <w:rFonts w:eastAsia="Times New Roman" w:cs="Times New Roman"/>
          <w:szCs w:val="24"/>
        </w:rPr>
        <w:t xml:space="preserve"> άσχετες με αυτές που σπούδασαν</w:t>
      </w:r>
      <w:r>
        <w:rPr>
          <w:rFonts w:eastAsia="Times New Roman" w:cs="Times New Roman"/>
          <w:szCs w:val="24"/>
        </w:rPr>
        <w:t xml:space="preserve">. </w:t>
      </w:r>
    </w:p>
    <w:p w14:paraId="2E24750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Γι’ αυτό λέμε ότι</w:t>
      </w:r>
      <w:r w:rsidRPr="009839EA">
        <w:rPr>
          <w:rFonts w:eastAsia="Times New Roman" w:cs="Times New Roman"/>
          <w:szCs w:val="24"/>
        </w:rPr>
        <w:t xml:space="preserve"> σήμερα και όχι για κάποιο απώτερο</w:t>
      </w:r>
      <w:r w:rsidRPr="009839EA">
        <w:rPr>
          <w:rFonts w:eastAsia="Times New Roman" w:cs="Times New Roman"/>
          <w:szCs w:val="24"/>
        </w:rPr>
        <w:t xml:space="preserve"> μέλλον</w:t>
      </w:r>
      <w:r>
        <w:rPr>
          <w:rFonts w:eastAsia="Times New Roman" w:cs="Times New Roman"/>
          <w:szCs w:val="24"/>
        </w:rPr>
        <w:t>,</w:t>
      </w:r>
      <w:r w:rsidRPr="009839EA">
        <w:rPr>
          <w:rFonts w:eastAsia="Times New Roman" w:cs="Times New Roman"/>
          <w:szCs w:val="24"/>
        </w:rPr>
        <w:t xml:space="preserve"> είναι σύγχρονη </w:t>
      </w:r>
      <w:r>
        <w:rPr>
          <w:rFonts w:eastAsia="Times New Roman" w:cs="Times New Roman"/>
          <w:szCs w:val="24"/>
        </w:rPr>
        <w:t xml:space="preserve">ανάγκη να μπορούν οι απόφοιτοι, οι σημερινοί </w:t>
      </w:r>
      <w:r w:rsidRPr="009839EA">
        <w:rPr>
          <w:rFonts w:eastAsia="Times New Roman" w:cs="Times New Roman"/>
          <w:szCs w:val="24"/>
        </w:rPr>
        <w:t>επιστήμονες</w:t>
      </w:r>
      <w:r>
        <w:rPr>
          <w:rFonts w:eastAsia="Times New Roman" w:cs="Times New Roman"/>
          <w:szCs w:val="24"/>
        </w:rPr>
        <w:t>,</w:t>
      </w:r>
      <w:r w:rsidRPr="009839EA">
        <w:rPr>
          <w:rFonts w:eastAsia="Times New Roman" w:cs="Times New Roman"/>
          <w:szCs w:val="24"/>
        </w:rPr>
        <w:t xml:space="preserve"> με το πτυχίο τους να εργάζονται στο αντικείμενο που σπούδασαν</w:t>
      </w:r>
      <w:r>
        <w:rPr>
          <w:rFonts w:eastAsia="Times New Roman" w:cs="Times New Roman"/>
          <w:szCs w:val="24"/>
        </w:rPr>
        <w:t>.</w:t>
      </w:r>
      <w:r w:rsidRPr="009839EA">
        <w:rPr>
          <w:rFonts w:eastAsia="Times New Roman" w:cs="Times New Roman"/>
          <w:szCs w:val="24"/>
        </w:rPr>
        <w:t xml:space="preserve"> Και </w:t>
      </w:r>
      <w:r>
        <w:rPr>
          <w:rFonts w:eastAsia="Times New Roman" w:cs="Times New Roman"/>
          <w:szCs w:val="24"/>
        </w:rPr>
        <w:t>γι’ αυτόν τον λόγο παλεύουμε</w:t>
      </w:r>
      <w:r w:rsidRPr="009839EA">
        <w:rPr>
          <w:rFonts w:eastAsia="Times New Roman" w:cs="Times New Roman"/>
          <w:szCs w:val="24"/>
        </w:rPr>
        <w:t xml:space="preserve"> σήμερα</w:t>
      </w:r>
      <w:r>
        <w:rPr>
          <w:rFonts w:eastAsia="Times New Roman" w:cs="Times New Roman"/>
          <w:szCs w:val="24"/>
        </w:rPr>
        <w:t>,</w:t>
      </w:r>
      <w:r w:rsidRPr="009839EA">
        <w:rPr>
          <w:rFonts w:eastAsia="Times New Roman" w:cs="Times New Roman"/>
          <w:szCs w:val="24"/>
        </w:rPr>
        <w:t xml:space="preserve"> για να μην προστεθούν νέα και να ανατραπούν</w:t>
      </w:r>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επίσης, τα υπάρχοντα</w:t>
      </w:r>
      <w:r w:rsidRPr="009839EA">
        <w:rPr>
          <w:rFonts w:eastAsia="Times New Roman" w:cs="Times New Roman"/>
          <w:szCs w:val="24"/>
        </w:rPr>
        <w:t xml:space="preserve"> εμπόδια</w:t>
      </w:r>
      <w:r>
        <w:rPr>
          <w:rFonts w:eastAsia="Times New Roman" w:cs="Times New Roman"/>
          <w:szCs w:val="24"/>
        </w:rPr>
        <w:t xml:space="preserve"> με τις διάφορου τύπου πιστοποιήσει</w:t>
      </w:r>
      <w:r w:rsidRPr="009839EA">
        <w:rPr>
          <w:rFonts w:eastAsia="Times New Roman" w:cs="Times New Roman"/>
          <w:szCs w:val="24"/>
        </w:rPr>
        <w:t>ς</w:t>
      </w:r>
      <w:r>
        <w:rPr>
          <w:rFonts w:eastAsia="Times New Roman" w:cs="Times New Roman"/>
          <w:szCs w:val="24"/>
        </w:rPr>
        <w:t>,</w:t>
      </w:r>
      <w:r w:rsidRPr="009839EA">
        <w:rPr>
          <w:rFonts w:eastAsia="Times New Roman" w:cs="Times New Roman"/>
          <w:szCs w:val="24"/>
        </w:rPr>
        <w:t xml:space="preserve"> </w:t>
      </w:r>
      <w:r w:rsidRPr="009839EA">
        <w:rPr>
          <w:rFonts w:eastAsia="Times New Roman" w:cs="Times New Roman"/>
          <w:szCs w:val="24"/>
        </w:rPr>
        <w:lastRenderedPageBreak/>
        <w:t>που αλυσιδωτά και διαχρονικά υλοποιούν οι Κυβερνήσεις της Νέας Δημοκρατίας</w:t>
      </w:r>
      <w:r>
        <w:rPr>
          <w:rFonts w:eastAsia="Times New Roman" w:cs="Times New Roman"/>
          <w:szCs w:val="24"/>
        </w:rPr>
        <w:t xml:space="preserve"> και</w:t>
      </w:r>
      <w:r w:rsidRPr="009839EA">
        <w:rPr>
          <w:rFonts w:eastAsia="Times New Roman" w:cs="Times New Roman"/>
          <w:szCs w:val="24"/>
        </w:rPr>
        <w:t xml:space="preserve"> του ΠΑΣΟΚ πριν</w:t>
      </w:r>
      <w:r>
        <w:rPr>
          <w:rFonts w:eastAsia="Times New Roman" w:cs="Times New Roman"/>
          <w:szCs w:val="24"/>
        </w:rPr>
        <w:t>,</w:t>
      </w:r>
      <w:r w:rsidRPr="009839EA">
        <w:rPr>
          <w:rFonts w:eastAsia="Times New Roman" w:cs="Times New Roman"/>
          <w:szCs w:val="24"/>
        </w:rPr>
        <w:t xml:space="preserve"> του ΣΥΡΙΖΑ σήμερα</w:t>
      </w:r>
      <w:r>
        <w:rPr>
          <w:rFonts w:eastAsia="Times New Roman" w:cs="Times New Roman"/>
          <w:szCs w:val="24"/>
        </w:rPr>
        <w:t>.</w:t>
      </w:r>
      <w:r w:rsidRPr="009839EA">
        <w:rPr>
          <w:rFonts w:eastAsia="Times New Roman" w:cs="Times New Roman"/>
          <w:szCs w:val="24"/>
        </w:rPr>
        <w:t xml:space="preserve"> </w:t>
      </w:r>
    </w:p>
    <w:p w14:paraId="2E247504"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Κύριοι της Κυβέρνησης</w:t>
      </w:r>
      <w:r>
        <w:rPr>
          <w:rFonts w:eastAsia="Times New Roman" w:cs="Times New Roman"/>
          <w:szCs w:val="24"/>
        </w:rPr>
        <w:t>,</w:t>
      </w:r>
      <w:r w:rsidRPr="009839EA">
        <w:rPr>
          <w:rFonts w:eastAsia="Times New Roman" w:cs="Times New Roman"/>
          <w:szCs w:val="24"/>
        </w:rPr>
        <w:t xml:space="preserve"> έχετε αποδε</w:t>
      </w:r>
      <w:r>
        <w:rPr>
          <w:rFonts w:eastAsia="Times New Roman" w:cs="Times New Roman"/>
          <w:szCs w:val="24"/>
        </w:rPr>
        <w:t>ι</w:t>
      </w:r>
      <w:r w:rsidRPr="009839EA">
        <w:rPr>
          <w:rFonts w:eastAsia="Times New Roman" w:cs="Times New Roman"/>
          <w:szCs w:val="24"/>
        </w:rPr>
        <w:t>χθεί ο καλύτερος μαθητής της Ευρωπαϊκής Ένωσης</w:t>
      </w:r>
      <w:r>
        <w:rPr>
          <w:rFonts w:eastAsia="Times New Roman" w:cs="Times New Roman"/>
          <w:szCs w:val="24"/>
        </w:rPr>
        <w:t>,</w:t>
      </w:r>
      <w:r w:rsidRPr="009839EA">
        <w:rPr>
          <w:rFonts w:eastAsia="Times New Roman" w:cs="Times New Roman"/>
          <w:szCs w:val="24"/>
        </w:rPr>
        <w:t xml:space="preserve"> άξιος συνεχι</w:t>
      </w:r>
      <w:r w:rsidRPr="009839EA">
        <w:rPr>
          <w:rFonts w:eastAsia="Times New Roman" w:cs="Times New Roman"/>
          <w:szCs w:val="24"/>
        </w:rPr>
        <w:t xml:space="preserve">στής των πιο </w:t>
      </w:r>
      <w:r>
        <w:rPr>
          <w:rFonts w:eastAsia="Times New Roman" w:cs="Times New Roman"/>
          <w:szCs w:val="24"/>
        </w:rPr>
        <w:t>λαμπρώ</w:t>
      </w:r>
      <w:r w:rsidRPr="009839EA">
        <w:rPr>
          <w:rFonts w:eastAsia="Times New Roman" w:cs="Times New Roman"/>
          <w:szCs w:val="24"/>
        </w:rPr>
        <w:t xml:space="preserve">ν παρακαταθηκών που </w:t>
      </w:r>
      <w:r>
        <w:rPr>
          <w:rFonts w:eastAsia="Times New Roman" w:cs="Times New Roman"/>
          <w:szCs w:val="24"/>
        </w:rPr>
        <w:t>άφησαν</w:t>
      </w:r>
      <w:r w:rsidRPr="009839EA">
        <w:rPr>
          <w:rFonts w:eastAsia="Times New Roman" w:cs="Times New Roman"/>
          <w:szCs w:val="24"/>
        </w:rPr>
        <w:t xml:space="preserve"> όλες οι προηγούμενες </w:t>
      </w:r>
      <w:r>
        <w:rPr>
          <w:rFonts w:eastAsia="Times New Roman" w:cs="Times New Roman"/>
          <w:szCs w:val="24"/>
        </w:rPr>
        <w:t>κ</w:t>
      </w:r>
      <w:r w:rsidRPr="009839EA">
        <w:rPr>
          <w:rFonts w:eastAsia="Times New Roman" w:cs="Times New Roman"/>
          <w:szCs w:val="24"/>
        </w:rPr>
        <w:t>υβερνήσεις Νέας Δημοκρατίας και ΠΑΣΟΚ στο</w:t>
      </w:r>
      <w:r>
        <w:rPr>
          <w:rFonts w:eastAsia="Times New Roman" w:cs="Times New Roman"/>
          <w:szCs w:val="24"/>
        </w:rPr>
        <w:t>ν</w:t>
      </w:r>
      <w:r w:rsidRPr="009839EA">
        <w:rPr>
          <w:rFonts w:eastAsia="Times New Roman" w:cs="Times New Roman"/>
          <w:szCs w:val="24"/>
        </w:rPr>
        <w:t xml:space="preserve"> χώρο της ανώτατης εκπαίδευσης</w:t>
      </w:r>
      <w:r>
        <w:rPr>
          <w:rFonts w:eastAsia="Times New Roman" w:cs="Times New Roman"/>
          <w:szCs w:val="24"/>
        </w:rPr>
        <w:t>.</w:t>
      </w:r>
      <w:r w:rsidRPr="009839EA">
        <w:rPr>
          <w:rFonts w:eastAsia="Times New Roman" w:cs="Times New Roman"/>
          <w:szCs w:val="24"/>
        </w:rPr>
        <w:t xml:space="preserve"> </w:t>
      </w:r>
    </w:p>
    <w:p w14:paraId="2E247505"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Τι ζητάει το κεφάλαιο</w:t>
      </w:r>
      <w:r>
        <w:rPr>
          <w:rFonts w:eastAsia="Times New Roman" w:cs="Times New Roman"/>
          <w:szCs w:val="24"/>
        </w:rPr>
        <w:t>;</w:t>
      </w:r>
      <w:r w:rsidRPr="009839EA">
        <w:rPr>
          <w:rFonts w:eastAsia="Times New Roman" w:cs="Times New Roman"/>
          <w:szCs w:val="24"/>
        </w:rPr>
        <w:t xml:space="preserve"> Απλά πράγματα</w:t>
      </w:r>
      <w:r>
        <w:rPr>
          <w:rFonts w:eastAsia="Times New Roman" w:cs="Times New Roman"/>
          <w:szCs w:val="24"/>
        </w:rPr>
        <w:t xml:space="preserve">: </w:t>
      </w:r>
      <w:r w:rsidRPr="009839EA">
        <w:rPr>
          <w:rFonts w:eastAsia="Times New Roman" w:cs="Times New Roman"/>
          <w:szCs w:val="24"/>
        </w:rPr>
        <w:t>μία μεγάλη δεξαμενή αποφοίτων</w:t>
      </w:r>
      <w:r>
        <w:rPr>
          <w:rFonts w:eastAsia="Times New Roman" w:cs="Times New Roman"/>
          <w:szCs w:val="24"/>
        </w:rPr>
        <w:t>,</w:t>
      </w:r>
      <w:r w:rsidRPr="009839EA">
        <w:rPr>
          <w:rFonts w:eastAsia="Times New Roman" w:cs="Times New Roman"/>
          <w:szCs w:val="24"/>
        </w:rPr>
        <w:t xml:space="preserve"> με τους μισθούς να συμπιέζονται όλο και προς τα κάτω</w:t>
      </w:r>
      <w:r>
        <w:rPr>
          <w:rFonts w:eastAsia="Times New Roman" w:cs="Times New Roman"/>
          <w:szCs w:val="24"/>
        </w:rPr>
        <w:t>.</w:t>
      </w:r>
      <w:r w:rsidRPr="009839EA">
        <w:rPr>
          <w:rFonts w:eastAsia="Times New Roman" w:cs="Times New Roman"/>
          <w:szCs w:val="24"/>
        </w:rPr>
        <w:t xml:space="preserve"> Αυτό είναι και το βασικό νόημα των συγχωνεύσεων</w:t>
      </w:r>
      <w:r>
        <w:rPr>
          <w:rFonts w:eastAsia="Times New Roman" w:cs="Times New Roman"/>
          <w:szCs w:val="24"/>
        </w:rPr>
        <w:t>,</w:t>
      </w:r>
      <w:r w:rsidRPr="009839EA">
        <w:rPr>
          <w:rFonts w:eastAsia="Times New Roman" w:cs="Times New Roman"/>
          <w:szCs w:val="24"/>
        </w:rPr>
        <w:t xml:space="preserve"> ανάμεσα στα άλλα</w:t>
      </w:r>
      <w:r>
        <w:rPr>
          <w:rFonts w:eastAsia="Times New Roman" w:cs="Times New Roman"/>
          <w:szCs w:val="24"/>
        </w:rPr>
        <w:t xml:space="preserve">. </w:t>
      </w:r>
      <w:r w:rsidRPr="009839EA">
        <w:rPr>
          <w:rFonts w:eastAsia="Times New Roman" w:cs="Times New Roman"/>
          <w:szCs w:val="24"/>
        </w:rPr>
        <w:t>Αυτό καταφέρνει η Κυβέρνησή σας και με τις συγχωνεύσεις που συζητάμε σήμερα</w:t>
      </w:r>
      <w:r>
        <w:rPr>
          <w:rFonts w:eastAsia="Times New Roman" w:cs="Times New Roman"/>
          <w:szCs w:val="24"/>
        </w:rPr>
        <w:t>.</w:t>
      </w:r>
      <w:r w:rsidRPr="009839EA">
        <w:rPr>
          <w:rFonts w:eastAsia="Times New Roman" w:cs="Times New Roman"/>
          <w:szCs w:val="24"/>
        </w:rPr>
        <w:t xml:space="preserve"> Μεγαλώνει η κατηγοριοποίηση των ιδρυμάτων</w:t>
      </w:r>
      <w:r>
        <w:rPr>
          <w:rFonts w:eastAsia="Times New Roman" w:cs="Times New Roman"/>
          <w:szCs w:val="24"/>
        </w:rPr>
        <w:t>,</w:t>
      </w:r>
      <w:r w:rsidRPr="009839EA">
        <w:rPr>
          <w:rFonts w:eastAsia="Times New Roman" w:cs="Times New Roman"/>
          <w:szCs w:val="24"/>
        </w:rPr>
        <w:t xml:space="preserve"> των πτυχίων</w:t>
      </w:r>
      <w:r>
        <w:rPr>
          <w:rFonts w:eastAsia="Times New Roman" w:cs="Times New Roman"/>
          <w:szCs w:val="24"/>
        </w:rPr>
        <w:t>,</w:t>
      </w:r>
      <w:r w:rsidRPr="009839EA">
        <w:rPr>
          <w:rFonts w:eastAsia="Times New Roman" w:cs="Times New Roman"/>
          <w:szCs w:val="24"/>
        </w:rPr>
        <w:t xml:space="preserve"> τ</w:t>
      </w:r>
      <w:r w:rsidRPr="009839EA">
        <w:rPr>
          <w:rFonts w:eastAsia="Times New Roman" w:cs="Times New Roman"/>
          <w:szCs w:val="24"/>
        </w:rPr>
        <w:t>ων αποφοίτων</w:t>
      </w:r>
      <w:r>
        <w:rPr>
          <w:rFonts w:eastAsia="Times New Roman" w:cs="Times New Roman"/>
          <w:szCs w:val="24"/>
        </w:rPr>
        <w:t>,</w:t>
      </w:r>
      <w:r w:rsidRPr="009839EA">
        <w:rPr>
          <w:rFonts w:eastAsia="Times New Roman" w:cs="Times New Roman"/>
          <w:szCs w:val="24"/>
        </w:rPr>
        <w:t xml:space="preserve"> με πιο χαρακτηριστικό παράδειγμα τις διαφορετικές σχολές για το ίδιο αντικείμενο</w:t>
      </w:r>
      <w:r>
        <w:rPr>
          <w:rFonts w:eastAsia="Times New Roman" w:cs="Times New Roman"/>
          <w:szCs w:val="24"/>
        </w:rPr>
        <w:t>, με διαφορετική μ</w:t>
      </w:r>
      <w:r w:rsidRPr="009839EA">
        <w:rPr>
          <w:rFonts w:eastAsia="Times New Roman" w:cs="Times New Roman"/>
          <w:szCs w:val="24"/>
        </w:rPr>
        <w:t>άλιστα διάρκεια και πρόγραμμα σπουδών</w:t>
      </w:r>
      <w:r>
        <w:rPr>
          <w:rFonts w:eastAsia="Times New Roman" w:cs="Times New Roman"/>
          <w:szCs w:val="24"/>
        </w:rPr>
        <w:t>.</w:t>
      </w:r>
      <w:r w:rsidRPr="009839EA">
        <w:rPr>
          <w:rFonts w:eastAsia="Times New Roman" w:cs="Times New Roman"/>
          <w:szCs w:val="24"/>
        </w:rPr>
        <w:t xml:space="preserve"> </w:t>
      </w:r>
    </w:p>
    <w:p w14:paraId="2E247506"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 xml:space="preserve">Θέλετε ακόμα να μιλήσουμε για </w:t>
      </w:r>
      <w:r>
        <w:rPr>
          <w:rFonts w:eastAsia="Times New Roman" w:cs="Times New Roman"/>
          <w:szCs w:val="24"/>
        </w:rPr>
        <w:t xml:space="preserve">δίδακτρα; </w:t>
      </w:r>
      <w:r w:rsidRPr="009839EA">
        <w:rPr>
          <w:rFonts w:eastAsia="Times New Roman" w:cs="Times New Roman"/>
          <w:szCs w:val="24"/>
        </w:rPr>
        <w:t>Επί ΣΥΡΙΖΑ εγκρίθηκαν και λειτουργούν τα περισσότερα μεταπτυχιακ</w:t>
      </w:r>
      <w:r w:rsidRPr="009839EA">
        <w:rPr>
          <w:rFonts w:eastAsia="Times New Roman" w:cs="Times New Roman"/>
          <w:szCs w:val="24"/>
        </w:rPr>
        <w:t>ά με δίδακτρα που είχαμε ποτέ στα ελληνικά πανεπιστήμια</w:t>
      </w:r>
      <w:r>
        <w:rPr>
          <w:rFonts w:eastAsia="Times New Roman" w:cs="Times New Roman"/>
          <w:szCs w:val="24"/>
        </w:rPr>
        <w:t>.</w:t>
      </w:r>
      <w:r w:rsidRPr="009839EA">
        <w:rPr>
          <w:rFonts w:eastAsia="Times New Roman" w:cs="Times New Roman"/>
          <w:szCs w:val="24"/>
        </w:rPr>
        <w:t xml:space="preserve"> Με τόσα </w:t>
      </w:r>
      <w:r w:rsidRPr="009839EA">
        <w:rPr>
          <w:rFonts w:eastAsia="Times New Roman" w:cs="Times New Roman"/>
          <w:szCs w:val="24"/>
        </w:rPr>
        <w:lastRenderedPageBreak/>
        <w:t>νέα τμήματα που συγκροτούνται με το συγκεκριμένο νομοσχέδιο</w:t>
      </w:r>
      <w:r>
        <w:rPr>
          <w:rFonts w:eastAsia="Times New Roman" w:cs="Times New Roman"/>
          <w:szCs w:val="24"/>
        </w:rPr>
        <w:t>, ε</w:t>
      </w:r>
      <w:r w:rsidRPr="009839EA">
        <w:rPr>
          <w:rFonts w:eastAsia="Times New Roman" w:cs="Times New Roman"/>
          <w:szCs w:val="24"/>
        </w:rPr>
        <w:t xml:space="preserve">ίναι προφανές ότι το </w:t>
      </w:r>
      <w:r>
        <w:rPr>
          <w:rFonts w:eastAsia="Times New Roman" w:cs="Times New Roman"/>
          <w:szCs w:val="24"/>
        </w:rPr>
        <w:t xml:space="preserve">«ξεζούμισμα» </w:t>
      </w:r>
      <w:r w:rsidRPr="009839EA">
        <w:rPr>
          <w:rFonts w:eastAsia="Times New Roman" w:cs="Times New Roman"/>
          <w:szCs w:val="24"/>
        </w:rPr>
        <w:t>των φοιτητών για να συνεχίσουν σε μεταπτυχιακές σπουδές</w:t>
      </w:r>
      <w:r>
        <w:rPr>
          <w:rFonts w:eastAsia="Times New Roman" w:cs="Times New Roman"/>
          <w:szCs w:val="24"/>
        </w:rPr>
        <w:t>,</w:t>
      </w:r>
      <w:r w:rsidRPr="009839EA">
        <w:rPr>
          <w:rFonts w:eastAsia="Times New Roman" w:cs="Times New Roman"/>
          <w:szCs w:val="24"/>
        </w:rPr>
        <w:t xml:space="preserve"> μπας και συμπληρώσουν το βιογρα</w:t>
      </w:r>
      <w:r>
        <w:rPr>
          <w:rFonts w:eastAsia="Times New Roman" w:cs="Times New Roman"/>
          <w:szCs w:val="24"/>
        </w:rPr>
        <w:t>φικό το</w:t>
      </w:r>
      <w:r>
        <w:rPr>
          <w:rFonts w:eastAsia="Times New Roman" w:cs="Times New Roman"/>
          <w:szCs w:val="24"/>
        </w:rPr>
        <w:t>υς και βρουν πρόσκαιρα μι</w:t>
      </w:r>
      <w:r w:rsidRPr="009839EA">
        <w:rPr>
          <w:rFonts w:eastAsia="Times New Roman" w:cs="Times New Roman"/>
          <w:szCs w:val="24"/>
        </w:rPr>
        <w:t>α θέση στο</w:t>
      </w:r>
      <w:r>
        <w:rPr>
          <w:rFonts w:eastAsia="Times New Roman" w:cs="Times New Roman"/>
          <w:szCs w:val="24"/>
        </w:rPr>
        <w:t>ν</w:t>
      </w:r>
      <w:r w:rsidRPr="009839EA">
        <w:rPr>
          <w:rFonts w:eastAsia="Times New Roman" w:cs="Times New Roman"/>
          <w:szCs w:val="24"/>
        </w:rPr>
        <w:t xml:space="preserve"> σκοτεινιασμένα ήλιο της αγοράς εργασίας</w:t>
      </w:r>
      <w:r>
        <w:rPr>
          <w:rFonts w:eastAsia="Times New Roman" w:cs="Times New Roman"/>
          <w:szCs w:val="24"/>
        </w:rPr>
        <w:t>,</w:t>
      </w:r>
      <w:r w:rsidRPr="009839EA">
        <w:rPr>
          <w:rFonts w:eastAsia="Times New Roman" w:cs="Times New Roman"/>
          <w:szCs w:val="24"/>
        </w:rPr>
        <w:t xml:space="preserve"> θα φτάσει σε πρωτόγνωρα επίπεδα</w:t>
      </w:r>
      <w:r>
        <w:rPr>
          <w:rFonts w:eastAsia="Times New Roman" w:cs="Times New Roman"/>
          <w:szCs w:val="24"/>
        </w:rPr>
        <w:t>.</w:t>
      </w:r>
      <w:r w:rsidRPr="009839EA">
        <w:rPr>
          <w:rFonts w:eastAsia="Times New Roman" w:cs="Times New Roman"/>
          <w:szCs w:val="24"/>
        </w:rPr>
        <w:t xml:space="preserve"> </w:t>
      </w:r>
    </w:p>
    <w:p w14:paraId="2E247507"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Αλλά εδώ η Κυβέρνηση έχει βάλει πλέον στα γεμάτα στην ατζέντα και τα προπτυχιακά με δίδακτρα</w:t>
      </w:r>
      <w:r>
        <w:rPr>
          <w:rFonts w:eastAsia="Times New Roman" w:cs="Times New Roman"/>
          <w:szCs w:val="24"/>
        </w:rPr>
        <w:t>.</w:t>
      </w:r>
      <w:r w:rsidRPr="009839EA">
        <w:rPr>
          <w:rFonts w:eastAsia="Times New Roman" w:cs="Times New Roman"/>
          <w:szCs w:val="24"/>
        </w:rPr>
        <w:t xml:space="preserve"> Επί ΣΥΡΙΖΑ θεσπίζονται τα πρώτα τέτοια προγράμματα σε ελληνικά πανεπιστήμια</w:t>
      </w:r>
      <w:r>
        <w:rPr>
          <w:rFonts w:eastAsia="Times New Roman" w:cs="Times New Roman"/>
          <w:szCs w:val="24"/>
        </w:rPr>
        <w:t>.</w:t>
      </w:r>
      <w:r w:rsidRPr="009839EA">
        <w:rPr>
          <w:rFonts w:eastAsia="Times New Roman" w:cs="Times New Roman"/>
          <w:szCs w:val="24"/>
        </w:rPr>
        <w:t xml:space="preserve"> Και τολμάτε να καμώνε</w:t>
      </w:r>
      <w:r>
        <w:rPr>
          <w:rFonts w:eastAsia="Times New Roman" w:cs="Times New Roman"/>
          <w:szCs w:val="24"/>
        </w:rPr>
        <w:t xml:space="preserve">στε για </w:t>
      </w:r>
      <w:r w:rsidRPr="009839EA">
        <w:rPr>
          <w:rFonts w:eastAsia="Times New Roman" w:cs="Times New Roman"/>
          <w:szCs w:val="24"/>
        </w:rPr>
        <w:t>τους δήθεν υπερασπιστές του άρθρου</w:t>
      </w:r>
      <w:r>
        <w:rPr>
          <w:rFonts w:eastAsia="Times New Roman" w:cs="Times New Roman"/>
          <w:szCs w:val="24"/>
        </w:rPr>
        <w:t xml:space="preserve"> 16. </w:t>
      </w:r>
      <w:r w:rsidRPr="009839EA">
        <w:rPr>
          <w:rFonts w:eastAsia="Times New Roman" w:cs="Times New Roman"/>
          <w:szCs w:val="24"/>
        </w:rPr>
        <w:t xml:space="preserve">Τρομάρα </w:t>
      </w:r>
      <w:r>
        <w:rPr>
          <w:rFonts w:eastAsia="Times New Roman" w:cs="Times New Roman"/>
          <w:szCs w:val="24"/>
        </w:rPr>
        <w:t>σας!</w:t>
      </w:r>
      <w:r w:rsidRPr="009839EA">
        <w:rPr>
          <w:rFonts w:eastAsia="Times New Roman" w:cs="Times New Roman"/>
          <w:szCs w:val="24"/>
        </w:rPr>
        <w:t xml:space="preserve"> Πιο χαρακτηριστικό παράδειγμα από το συγκεκριμένο νομοσχέδιο δύσκολα θα μπορούσαμε να βρούμε</w:t>
      </w:r>
      <w:r>
        <w:rPr>
          <w:rFonts w:eastAsia="Times New Roman" w:cs="Times New Roman"/>
          <w:szCs w:val="24"/>
        </w:rPr>
        <w:t>.</w:t>
      </w:r>
      <w:r w:rsidRPr="009839EA">
        <w:rPr>
          <w:rFonts w:eastAsia="Times New Roman" w:cs="Times New Roman"/>
          <w:szCs w:val="24"/>
        </w:rPr>
        <w:t xml:space="preserve"> </w:t>
      </w:r>
    </w:p>
    <w:p w14:paraId="2E247508"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Στ</w:t>
      </w:r>
      <w:r w:rsidRPr="009839EA">
        <w:rPr>
          <w:rFonts w:eastAsia="Times New Roman" w:cs="Times New Roman"/>
          <w:szCs w:val="24"/>
        </w:rPr>
        <w:t>ο Διεθνές Πανεπιστήμιο προβλέπεται να λειτουργούν προγράμματα πρώτου κύκλου σπουδών απευθυνόμενα</w:t>
      </w:r>
      <w:r>
        <w:rPr>
          <w:rFonts w:eastAsia="Times New Roman" w:cs="Times New Roman"/>
          <w:szCs w:val="24"/>
        </w:rPr>
        <w:t xml:space="preserve"> σε Έλληνες και ξένους φοιτητές, </w:t>
      </w:r>
      <w:r w:rsidRPr="009839EA">
        <w:rPr>
          <w:rFonts w:eastAsia="Times New Roman" w:cs="Times New Roman"/>
          <w:szCs w:val="24"/>
        </w:rPr>
        <w:t>το κόστος των οποίων θα επωμίζονται οι ίδιοι</w:t>
      </w:r>
      <w:r>
        <w:rPr>
          <w:rFonts w:eastAsia="Times New Roman" w:cs="Times New Roman"/>
          <w:szCs w:val="24"/>
        </w:rPr>
        <w:t>.</w:t>
      </w:r>
      <w:r w:rsidRPr="009839EA">
        <w:rPr>
          <w:rFonts w:eastAsia="Times New Roman" w:cs="Times New Roman"/>
          <w:szCs w:val="24"/>
        </w:rPr>
        <w:t xml:space="preserve"> </w:t>
      </w:r>
    </w:p>
    <w:p w14:paraId="2E247509"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Θέλετε</w:t>
      </w:r>
      <w:r>
        <w:rPr>
          <w:rFonts w:eastAsia="Times New Roman" w:cs="Times New Roman"/>
          <w:szCs w:val="24"/>
        </w:rPr>
        <w:t>,</w:t>
      </w:r>
      <w:r w:rsidRPr="009839EA">
        <w:rPr>
          <w:rFonts w:eastAsia="Times New Roman" w:cs="Times New Roman"/>
          <w:szCs w:val="24"/>
        </w:rPr>
        <w:t xml:space="preserve"> τέλος</w:t>
      </w:r>
      <w:r>
        <w:rPr>
          <w:rFonts w:eastAsia="Times New Roman" w:cs="Times New Roman"/>
          <w:szCs w:val="24"/>
        </w:rPr>
        <w:t>,</w:t>
      </w:r>
      <w:r w:rsidRPr="009839EA">
        <w:rPr>
          <w:rFonts w:eastAsia="Times New Roman" w:cs="Times New Roman"/>
          <w:szCs w:val="24"/>
        </w:rPr>
        <w:t xml:space="preserve"> να πιάσουμε και το θέμα της επαγγελματικής </w:t>
      </w:r>
      <w:proofErr w:type="spellStart"/>
      <w:r>
        <w:rPr>
          <w:rFonts w:eastAsia="Times New Roman" w:cs="Times New Roman"/>
          <w:szCs w:val="24"/>
        </w:rPr>
        <w:t>ισοτίμησης</w:t>
      </w:r>
      <w:proofErr w:type="spellEnd"/>
      <w:r w:rsidRPr="009839EA">
        <w:rPr>
          <w:rFonts w:eastAsia="Times New Roman" w:cs="Times New Roman"/>
          <w:szCs w:val="24"/>
        </w:rPr>
        <w:t xml:space="preserve"> των τίτλων </w:t>
      </w:r>
      <w:r w:rsidRPr="009839EA">
        <w:rPr>
          <w:rFonts w:eastAsia="Times New Roman" w:cs="Times New Roman"/>
          <w:szCs w:val="24"/>
        </w:rPr>
        <w:t xml:space="preserve">των πάσης φύσεως κολεγίων με τα </w:t>
      </w:r>
      <w:r w:rsidRPr="009839EA">
        <w:rPr>
          <w:rFonts w:eastAsia="Times New Roman" w:cs="Times New Roman"/>
          <w:szCs w:val="24"/>
        </w:rPr>
        <w:lastRenderedPageBreak/>
        <w:t>πτυχία των ελληνικών πανεπιστημίων</w:t>
      </w:r>
      <w:r>
        <w:rPr>
          <w:rFonts w:eastAsia="Times New Roman" w:cs="Times New Roman"/>
          <w:szCs w:val="24"/>
        </w:rPr>
        <w:t>;</w:t>
      </w:r>
      <w:r w:rsidRPr="009839EA">
        <w:rPr>
          <w:rFonts w:eastAsia="Times New Roman" w:cs="Times New Roman"/>
          <w:szCs w:val="24"/>
        </w:rPr>
        <w:t xml:space="preserve"> Το είπε και ο εκπρόσωπος των ιδιωτικών κολεγίων στην Επιτροπή Μορφωτικών Υποθέσεων</w:t>
      </w:r>
      <w:r>
        <w:rPr>
          <w:rFonts w:eastAsia="Times New Roman" w:cs="Times New Roman"/>
          <w:szCs w:val="24"/>
        </w:rPr>
        <w:t>.</w:t>
      </w:r>
      <w:r w:rsidRPr="009839EA">
        <w:rPr>
          <w:rFonts w:eastAsia="Times New Roman" w:cs="Times New Roman"/>
          <w:szCs w:val="24"/>
        </w:rPr>
        <w:t xml:space="preserve"> Το </w:t>
      </w:r>
      <w:r>
        <w:rPr>
          <w:rFonts w:eastAsia="Times New Roman" w:cs="Times New Roman"/>
          <w:szCs w:val="24"/>
        </w:rPr>
        <w:t xml:space="preserve">νομοσχέδιο, είπε, </w:t>
      </w:r>
      <w:r w:rsidRPr="009839EA">
        <w:rPr>
          <w:rFonts w:eastAsia="Times New Roman" w:cs="Times New Roman"/>
          <w:szCs w:val="24"/>
        </w:rPr>
        <w:t>είναι σε σωστή κατεύθυνση</w:t>
      </w:r>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Κ</w:t>
      </w:r>
      <w:r w:rsidRPr="009839EA">
        <w:rPr>
          <w:rFonts w:eastAsia="Times New Roman" w:cs="Times New Roman"/>
          <w:szCs w:val="24"/>
        </w:rPr>
        <w:t xml:space="preserve">ι </w:t>
      </w:r>
      <w:r>
        <w:rPr>
          <w:rFonts w:eastAsia="Times New Roman" w:cs="Times New Roman"/>
          <w:szCs w:val="24"/>
        </w:rPr>
        <w:t>αυτός ξέρει, όπως και τα φροντιστήρια β</w:t>
      </w:r>
      <w:r w:rsidRPr="009839EA">
        <w:rPr>
          <w:rFonts w:eastAsia="Times New Roman" w:cs="Times New Roman"/>
          <w:szCs w:val="24"/>
        </w:rPr>
        <w:t>έβαια</w:t>
      </w:r>
      <w:r>
        <w:rPr>
          <w:rFonts w:eastAsia="Times New Roman" w:cs="Times New Roman"/>
          <w:szCs w:val="24"/>
        </w:rPr>
        <w:t>.</w:t>
      </w:r>
      <w:r w:rsidRPr="009839EA">
        <w:rPr>
          <w:rFonts w:eastAsia="Times New Roman" w:cs="Times New Roman"/>
          <w:szCs w:val="24"/>
        </w:rPr>
        <w:t xml:space="preserve"> </w:t>
      </w:r>
    </w:p>
    <w:p w14:paraId="2E24750A"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 xml:space="preserve">Με το </w:t>
      </w:r>
      <w:r w:rsidRPr="009839EA">
        <w:rPr>
          <w:rFonts w:eastAsia="Times New Roman" w:cs="Times New Roman"/>
          <w:szCs w:val="24"/>
        </w:rPr>
        <w:t>συγκεκριμένο νομοσχέδιο ο ΣΥΡΙΖΑ επιταχύνει τις διαδικασίες αναγνώρισης των τίτλων που προσφέρουν τα τριετών σπουδών ιδιωτικά κολλέγια</w:t>
      </w:r>
      <w:r>
        <w:rPr>
          <w:rFonts w:eastAsia="Times New Roman" w:cs="Times New Roman"/>
          <w:szCs w:val="24"/>
        </w:rPr>
        <w:t>, σφραγίζοντας έτσι τη δημιουργία</w:t>
      </w:r>
      <w:r w:rsidRPr="009839EA">
        <w:rPr>
          <w:rFonts w:eastAsia="Times New Roman" w:cs="Times New Roman"/>
          <w:szCs w:val="24"/>
        </w:rPr>
        <w:t xml:space="preserve"> ακόμα περισσότερων κατηγοριών πτυχίων και αποφοίτων</w:t>
      </w:r>
      <w:r>
        <w:rPr>
          <w:rFonts w:eastAsia="Times New Roman" w:cs="Times New Roman"/>
          <w:szCs w:val="24"/>
        </w:rPr>
        <w:t>,</w:t>
      </w:r>
      <w:r w:rsidRPr="009839EA">
        <w:rPr>
          <w:rFonts w:eastAsia="Times New Roman" w:cs="Times New Roman"/>
          <w:szCs w:val="24"/>
        </w:rPr>
        <w:t xml:space="preserve"> έτσι που τελικά υποβαθμίζονται τα δ</w:t>
      </w:r>
      <w:r w:rsidRPr="009839EA">
        <w:rPr>
          <w:rFonts w:eastAsia="Times New Roman" w:cs="Times New Roman"/>
          <w:szCs w:val="24"/>
        </w:rPr>
        <w:t>ικαιώματα και οι προοπτικές όλων</w:t>
      </w:r>
      <w:r>
        <w:rPr>
          <w:rFonts w:eastAsia="Times New Roman" w:cs="Times New Roman"/>
          <w:szCs w:val="24"/>
        </w:rPr>
        <w:t>.</w:t>
      </w:r>
      <w:r w:rsidRPr="009839EA">
        <w:rPr>
          <w:rFonts w:eastAsia="Times New Roman" w:cs="Times New Roman"/>
          <w:szCs w:val="24"/>
        </w:rPr>
        <w:t xml:space="preserve"> </w:t>
      </w:r>
    </w:p>
    <w:p w14:paraId="2E24750B"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 xml:space="preserve">Με την επιτάχυνση των διαδικασιών εφαρμογής της συγκεκριμένης </w:t>
      </w:r>
      <w:r>
        <w:rPr>
          <w:rFonts w:eastAsia="Times New Roman" w:cs="Times New Roman"/>
          <w:szCs w:val="24"/>
        </w:rPr>
        <w:t>ο</w:t>
      </w:r>
      <w:r w:rsidRPr="009839EA">
        <w:rPr>
          <w:rFonts w:eastAsia="Times New Roman" w:cs="Times New Roman"/>
          <w:szCs w:val="24"/>
        </w:rPr>
        <w:t>δηγίας της Ευρωπαϊκής Ένωσης γίνεται ακόμα ένα βήμα για την αναγνώριση και νομιμοποίηση της ιδιωτικής εκπαίδευσης</w:t>
      </w:r>
      <w:r>
        <w:rPr>
          <w:rFonts w:eastAsia="Times New Roman" w:cs="Times New Roman"/>
          <w:szCs w:val="24"/>
        </w:rPr>
        <w:t>,</w:t>
      </w:r>
      <w:r w:rsidRPr="009839EA">
        <w:rPr>
          <w:rFonts w:eastAsia="Times New Roman" w:cs="Times New Roman"/>
          <w:szCs w:val="24"/>
        </w:rPr>
        <w:t xml:space="preserve"> ακόμα ένα βήμα για την κατάργηση του άρθρου</w:t>
      </w:r>
      <w:r w:rsidRPr="009839EA">
        <w:rPr>
          <w:rFonts w:eastAsia="Times New Roman" w:cs="Times New Roman"/>
          <w:szCs w:val="24"/>
        </w:rPr>
        <w:t xml:space="preserve"> 16 στην πράξη</w:t>
      </w:r>
      <w:r>
        <w:rPr>
          <w:rFonts w:eastAsia="Times New Roman" w:cs="Times New Roman"/>
          <w:szCs w:val="24"/>
        </w:rPr>
        <w:t>.</w:t>
      </w:r>
      <w:r w:rsidRPr="009839EA">
        <w:rPr>
          <w:rFonts w:eastAsia="Times New Roman" w:cs="Times New Roman"/>
          <w:szCs w:val="24"/>
        </w:rPr>
        <w:t xml:space="preserve"> </w:t>
      </w:r>
    </w:p>
    <w:p w14:paraId="2E24750C"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Και δεν φτάνουν όλα αυτά</w:t>
      </w:r>
      <w:r>
        <w:rPr>
          <w:rFonts w:eastAsia="Times New Roman" w:cs="Times New Roman"/>
          <w:szCs w:val="24"/>
        </w:rPr>
        <w:t>, προχωρήσατε μ</w:t>
      </w:r>
      <w:r w:rsidRPr="009839EA">
        <w:rPr>
          <w:rFonts w:eastAsia="Times New Roman" w:cs="Times New Roman"/>
          <w:szCs w:val="24"/>
        </w:rPr>
        <w:t>άλιστα στην πρόσθεση ενός απαράδεκτου άρθρου στο νομοσχέδιο</w:t>
      </w:r>
      <w:r>
        <w:rPr>
          <w:rFonts w:eastAsia="Times New Roman" w:cs="Times New Roman"/>
          <w:szCs w:val="24"/>
        </w:rPr>
        <w:t>,</w:t>
      </w:r>
      <w:r w:rsidRPr="009839EA">
        <w:rPr>
          <w:rFonts w:eastAsia="Times New Roman" w:cs="Times New Roman"/>
          <w:szCs w:val="24"/>
        </w:rPr>
        <w:t xml:space="preserve"> με το οποίο ανοίγετε το</w:t>
      </w:r>
      <w:r>
        <w:rPr>
          <w:rFonts w:eastAsia="Times New Roman" w:cs="Times New Roman"/>
          <w:szCs w:val="24"/>
        </w:rPr>
        <w:t>ν</w:t>
      </w:r>
      <w:r w:rsidRPr="009839EA">
        <w:rPr>
          <w:rFonts w:eastAsia="Times New Roman" w:cs="Times New Roman"/>
          <w:szCs w:val="24"/>
        </w:rPr>
        <w:t xml:space="preserve"> δρόμο γ</w:t>
      </w:r>
      <w:r>
        <w:rPr>
          <w:rFonts w:eastAsia="Times New Roman" w:cs="Times New Roman"/>
          <w:szCs w:val="24"/>
        </w:rPr>
        <w:t xml:space="preserve">ια να στηθούν </w:t>
      </w:r>
      <w:proofErr w:type="spellStart"/>
      <w:r>
        <w:rPr>
          <w:rFonts w:eastAsia="Times New Roman" w:cs="Times New Roman"/>
          <w:szCs w:val="24"/>
        </w:rPr>
        <w:t>προκάτ</w:t>
      </w:r>
      <w:proofErr w:type="spellEnd"/>
      <w:r>
        <w:rPr>
          <w:rFonts w:eastAsia="Times New Roman" w:cs="Times New Roman"/>
          <w:szCs w:val="24"/>
        </w:rPr>
        <w:t xml:space="preserve"> με τετράχρονα, </w:t>
      </w:r>
      <w:r w:rsidRPr="009839EA">
        <w:rPr>
          <w:rFonts w:eastAsia="Times New Roman" w:cs="Times New Roman"/>
          <w:szCs w:val="24"/>
        </w:rPr>
        <w:lastRenderedPageBreak/>
        <w:t>με πεντάχρονα παιδιά σε γυμνάσια και λύκεια</w:t>
      </w:r>
      <w:r>
        <w:rPr>
          <w:rFonts w:eastAsia="Times New Roman" w:cs="Times New Roman"/>
          <w:szCs w:val="24"/>
        </w:rPr>
        <w:t>.</w:t>
      </w:r>
      <w:r w:rsidRPr="009839EA">
        <w:rPr>
          <w:rFonts w:eastAsia="Times New Roman" w:cs="Times New Roman"/>
          <w:szCs w:val="24"/>
        </w:rPr>
        <w:t xml:space="preserve"> Είστε </w:t>
      </w:r>
      <w:r>
        <w:rPr>
          <w:rFonts w:eastAsia="Times New Roman" w:cs="Times New Roman"/>
          <w:szCs w:val="24"/>
        </w:rPr>
        <w:t xml:space="preserve">απαράδεκτοι! </w:t>
      </w:r>
      <w:r w:rsidRPr="009839EA">
        <w:rPr>
          <w:rFonts w:eastAsia="Times New Roman" w:cs="Times New Roman"/>
          <w:szCs w:val="24"/>
        </w:rPr>
        <w:t>Πάρτε π</w:t>
      </w:r>
      <w:r w:rsidRPr="009839EA">
        <w:rPr>
          <w:rFonts w:eastAsia="Times New Roman" w:cs="Times New Roman"/>
          <w:szCs w:val="24"/>
        </w:rPr>
        <w:t>ίσω τη διάταξη αυτή εδώ και τώρα</w:t>
      </w:r>
      <w:r>
        <w:rPr>
          <w:rFonts w:eastAsia="Times New Roman" w:cs="Times New Roman"/>
          <w:szCs w:val="24"/>
        </w:rPr>
        <w:t>.</w:t>
      </w:r>
      <w:r w:rsidRPr="009839EA">
        <w:rPr>
          <w:rFonts w:eastAsia="Times New Roman" w:cs="Times New Roman"/>
          <w:szCs w:val="24"/>
        </w:rPr>
        <w:t xml:space="preserve"> </w:t>
      </w:r>
      <w:r>
        <w:rPr>
          <w:rFonts w:eastAsia="Times New Roman" w:cs="Times New Roman"/>
          <w:szCs w:val="24"/>
        </w:rPr>
        <w:t>Κ</w:t>
      </w:r>
      <w:r w:rsidRPr="009839EA">
        <w:rPr>
          <w:rFonts w:eastAsia="Times New Roman" w:cs="Times New Roman"/>
          <w:szCs w:val="24"/>
        </w:rPr>
        <w:t>ι αν θέλετε να μιλάτε για ουσιαστική</w:t>
      </w:r>
      <w:r>
        <w:rPr>
          <w:rFonts w:eastAsia="Times New Roman" w:cs="Times New Roman"/>
          <w:szCs w:val="24"/>
        </w:rPr>
        <w:t xml:space="preserve"> ένταξη των νηπίων και των </w:t>
      </w:r>
      <w:proofErr w:type="spellStart"/>
      <w:r>
        <w:rPr>
          <w:rFonts w:eastAsia="Times New Roman" w:cs="Times New Roman"/>
          <w:szCs w:val="24"/>
        </w:rPr>
        <w:t>προν</w:t>
      </w:r>
      <w:r w:rsidRPr="009839EA">
        <w:rPr>
          <w:rFonts w:eastAsia="Times New Roman" w:cs="Times New Roman"/>
          <w:szCs w:val="24"/>
        </w:rPr>
        <w:t>ηπίων</w:t>
      </w:r>
      <w:proofErr w:type="spellEnd"/>
      <w:r w:rsidRPr="009839EA">
        <w:rPr>
          <w:rFonts w:eastAsia="Times New Roman" w:cs="Times New Roman"/>
          <w:szCs w:val="24"/>
        </w:rPr>
        <w:t xml:space="preserve"> στις δομές προσχολικής αγωγής</w:t>
      </w:r>
      <w:r>
        <w:rPr>
          <w:rFonts w:eastAsia="Times New Roman" w:cs="Times New Roman"/>
          <w:szCs w:val="24"/>
        </w:rPr>
        <w:t xml:space="preserve">, πάρτε συγκεκριμένα μέτρα. </w:t>
      </w:r>
    </w:p>
    <w:p w14:paraId="2E24750D"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Η Κυβέρνηση μπορεί να βρει χρήματα από τα εκατομμύρια που χαρίζει στους επιχειρηματικούς ο</w:t>
      </w:r>
      <w:r w:rsidRPr="009839EA">
        <w:rPr>
          <w:rFonts w:eastAsia="Times New Roman" w:cs="Times New Roman"/>
          <w:szCs w:val="24"/>
        </w:rPr>
        <w:t>μίλους και από τα δισεκατο</w:t>
      </w:r>
      <w:r>
        <w:rPr>
          <w:rFonts w:eastAsia="Times New Roman" w:cs="Times New Roman"/>
          <w:szCs w:val="24"/>
        </w:rPr>
        <w:t>μμύρια που πληρώνει ο λαός μας κ</w:t>
      </w:r>
      <w:r w:rsidRPr="009839EA">
        <w:rPr>
          <w:rFonts w:eastAsia="Times New Roman" w:cs="Times New Roman"/>
          <w:szCs w:val="24"/>
        </w:rPr>
        <w:t>άθε χρόνο για τις αμυντικές δαπάνες</w:t>
      </w:r>
      <w:r>
        <w:rPr>
          <w:rFonts w:eastAsia="Times New Roman" w:cs="Times New Roman"/>
          <w:szCs w:val="24"/>
        </w:rPr>
        <w:t>,</w:t>
      </w:r>
      <w:r w:rsidRPr="009839EA">
        <w:rPr>
          <w:rFonts w:eastAsia="Times New Roman" w:cs="Times New Roman"/>
          <w:szCs w:val="24"/>
        </w:rPr>
        <w:t xml:space="preserve"> όχι της Ελλάδας</w:t>
      </w:r>
      <w:r>
        <w:rPr>
          <w:rFonts w:eastAsia="Times New Roman" w:cs="Times New Roman"/>
          <w:szCs w:val="24"/>
        </w:rPr>
        <w:t>,</w:t>
      </w:r>
      <w:r w:rsidRPr="009839EA">
        <w:rPr>
          <w:rFonts w:eastAsia="Times New Roman" w:cs="Times New Roman"/>
          <w:szCs w:val="24"/>
        </w:rPr>
        <w:t xml:space="preserve"> αλλά για τις επιθετικές ενέργειες του ΝΑΤΟ</w:t>
      </w:r>
      <w:r>
        <w:rPr>
          <w:rFonts w:eastAsia="Times New Roman" w:cs="Times New Roman"/>
          <w:szCs w:val="24"/>
        </w:rPr>
        <w:t>.</w:t>
      </w:r>
      <w:r w:rsidRPr="009839EA">
        <w:rPr>
          <w:rFonts w:eastAsia="Times New Roman" w:cs="Times New Roman"/>
          <w:szCs w:val="24"/>
        </w:rPr>
        <w:t xml:space="preserve"> </w:t>
      </w:r>
    </w:p>
    <w:p w14:paraId="2E24750E" w14:textId="77777777" w:rsidR="00ED3BF8" w:rsidRDefault="009F432D">
      <w:pPr>
        <w:spacing w:after="0" w:line="600" w:lineRule="auto"/>
        <w:ind w:firstLine="720"/>
        <w:jc w:val="both"/>
        <w:rPr>
          <w:rFonts w:eastAsia="Times New Roman" w:cs="Times New Roman"/>
          <w:szCs w:val="24"/>
        </w:rPr>
      </w:pPr>
      <w:r w:rsidRPr="009839EA">
        <w:rPr>
          <w:rFonts w:eastAsia="Times New Roman" w:cs="Times New Roman"/>
          <w:szCs w:val="24"/>
        </w:rPr>
        <w:t>Κυρίες και κύριοι της Κυβέρνησης</w:t>
      </w:r>
      <w:r>
        <w:rPr>
          <w:rFonts w:eastAsia="Times New Roman" w:cs="Times New Roman"/>
          <w:szCs w:val="24"/>
        </w:rPr>
        <w:t>, το ΚΚΕ</w:t>
      </w:r>
      <w:r w:rsidRPr="009839EA">
        <w:rPr>
          <w:rFonts w:eastAsia="Times New Roman" w:cs="Times New Roman"/>
          <w:szCs w:val="24"/>
        </w:rPr>
        <w:t xml:space="preserve"> σήμερα θα καταψηφίσει το σύνολο του νομοσχεδίου για όλους τους λόγους που προαναφέραμε και σήμερα αυτή τη στιγμή εγώ και οι Βουλευτές που μίλησαν και θα μιλήσουν</w:t>
      </w:r>
      <w:r>
        <w:rPr>
          <w:rFonts w:eastAsia="Times New Roman" w:cs="Times New Roman"/>
          <w:szCs w:val="24"/>
        </w:rPr>
        <w:t xml:space="preserve">. Αυτή </w:t>
      </w:r>
      <w:r w:rsidRPr="009839EA">
        <w:rPr>
          <w:rFonts w:eastAsia="Times New Roman" w:cs="Times New Roman"/>
          <w:szCs w:val="24"/>
        </w:rPr>
        <w:t xml:space="preserve">μας </w:t>
      </w:r>
      <w:r>
        <w:rPr>
          <w:rFonts w:eastAsia="Times New Roman" w:cs="Times New Roman"/>
          <w:szCs w:val="24"/>
        </w:rPr>
        <w:t xml:space="preserve">η </w:t>
      </w:r>
      <w:r w:rsidRPr="009839EA">
        <w:rPr>
          <w:rFonts w:eastAsia="Times New Roman" w:cs="Times New Roman"/>
          <w:szCs w:val="24"/>
        </w:rPr>
        <w:t>στάση εκφράζει τη συντριπτική πλειοψηφία των μαθητών</w:t>
      </w:r>
      <w:r>
        <w:rPr>
          <w:rFonts w:eastAsia="Times New Roman" w:cs="Times New Roman"/>
          <w:szCs w:val="24"/>
        </w:rPr>
        <w:t>,</w:t>
      </w:r>
      <w:r w:rsidRPr="009839EA">
        <w:rPr>
          <w:rFonts w:eastAsia="Times New Roman" w:cs="Times New Roman"/>
          <w:szCs w:val="24"/>
        </w:rPr>
        <w:t xml:space="preserve"> των φοιτητών</w:t>
      </w:r>
      <w:r>
        <w:rPr>
          <w:rFonts w:eastAsia="Times New Roman" w:cs="Times New Roman"/>
          <w:szCs w:val="24"/>
        </w:rPr>
        <w:t>,</w:t>
      </w:r>
      <w:r w:rsidRPr="009839EA">
        <w:rPr>
          <w:rFonts w:eastAsia="Times New Roman" w:cs="Times New Roman"/>
          <w:szCs w:val="24"/>
        </w:rPr>
        <w:t xml:space="preserve"> των γονιών</w:t>
      </w:r>
      <w:r>
        <w:rPr>
          <w:rFonts w:eastAsia="Times New Roman" w:cs="Times New Roman"/>
          <w:szCs w:val="24"/>
        </w:rPr>
        <w:t>,</w:t>
      </w:r>
      <w:r w:rsidRPr="009839EA">
        <w:rPr>
          <w:rFonts w:eastAsia="Times New Roman" w:cs="Times New Roman"/>
          <w:szCs w:val="24"/>
        </w:rPr>
        <w:t xml:space="preserve"> τ</w:t>
      </w:r>
      <w:r w:rsidRPr="009839EA">
        <w:rPr>
          <w:rFonts w:eastAsia="Times New Roman" w:cs="Times New Roman"/>
          <w:szCs w:val="24"/>
        </w:rPr>
        <w:t>ων εκπαιδευτικών</w:t>
      </w:r>
      <w:r>
        <w:rPr>
          <w:rFonts w:eastAsia="Times New Roman" w:cs="Times New Roman"/>
          <w:szCs w:val="24"/>
        </w:rPr>
        <w:t>,</w:t>
      </w:r>
      <w:r w:rsidRPr="009839EA">
        <w:rPr>
          <w:rFonts w:eastAsia="Times New Roman" w:cs="Times New Roman"/>
          <w:szCs w:val="24"/>
        </w:rPr>
        <w:t xml:space="preserve"> συνολικά του λαού και της νεολαίας</w:t>
      </w:r>
      <w:r>
        <w:rPr>
          <w:rFonts w:eastAsia="Times New Roman" w:cs="Times New Roman"/>
          <w:szCs w:val="24"/>
        </w:rPr>
        <w:t>,</w:t>
      </w:r>
      <w:r w:rsidRPr="009839EA">
        <w:rPr>
          <w:rFonts w:eastAsia="Times New Roman" w:cs="Times New Roman"/>
          <w:szCs w:val="24"/>
        </w:rPr>
        <w:t xml:space="preserve"> που διαμαρτύροντα</w:t>
      </w:r>
      <w:r>
        <w:rPr>
          <w:rFonts w:eastAsia="Times New Roman" w:cs="Times New Roman"/>
          <w:szCs w:val="24"/>
        </w:rPr>
        <w:t xml:space="preserve">ι ενάντια σε αυτό το νομοσχέδιο. </w:t>
      </w:r>
    </w:p>
    <w:p w14:paraId="2E24750F" w14:textId="77777777" w:rsidR="00ED3BF8" w:rsidRDefault="009F432D">
      <w:pPr>
        <w:spacing w:after="0" w:line="600" w:lineRule="auto"/>
        <w:jc w:val="both"/>
        <w:rPr>
          <w:rFonts w:eastAsia="Times New Roman"/>
          <w:szCs w:val="24"/>
        </w:rPr>
      </w:pPr>
      <w:r>
        <w:rPr>
          <w:rFonts w:eastAsia="Times New Roman" w:cs="Times New Roman"/>
          <w:szCs w:val="24"/>
        </w:rPr>
        <w:t xml:space="preserve">Οι νέοι </w:t>
      </w:r>
      <w:r w:rsidRPr="009839EA">
        <w:rPr>
          <w:rFonts w:eastAsia="Times New Roman" w:cs="Times New Roman"/>
          <w:szCs w:val="24"/>
        </w:rPr>
        <w:t>άνθρωποι</w:t>
      </w:r>
      <w:r>
        <w:rPr>
          <w:rFonts w:eastAsia="Times New Roman" w:cs="Times New Roman"/>
          <w:szCs w:val="24"/>
        </w:rPr>
        <w:t>,</w:t>
      </w:r>
      <w:r w:rsidRPr="009839EA">
        <w:rPr>
          <w:rFonts w:eastAsia="Times New Roman" w:cs="Times New Roman"/>
          <w:szCs w:val="24"/>
        </w:rPr>
        <w:t xml:space="preserve"> όλοι όσοι έχουν κινητοποιηθεί φέτος</w:t>
      </w:r>
      <w:r>
        <w:rPr>
          <w:rFonts w:eastAsia="Times New Roman" w:cs="Times New Roman"/>
          <w:szCs w:val="24"/>
        </w:rPr>
        <w:t>, ξ</w:t>
      </w:r>
      <w:r w:rsidRPr="009839EA">
        <w:rPr>
          <w:rFonts w:eastAsia="Times New Roman" w:cs="Times New Roman"/>
          <w:szCs w:val="24"/>
        </w:rPr>
        <w:t>έρουν πολύ καλά πως το Κ</w:t>
      </w:r>
      <w:r>
        <w:rPr>
          <w:rFonts w:eastAsia="Times New Roman" w:cs="Times New Roman"/>
          <w:szCs w:val="24"/>
        </w:rPr>
        <w:t>ΚΕ</w:t>
      </w:r>
      <w:r w:rsidRPr="009839EA">
        <w:rPr>
          <w:rFonts w:eastAsia="Times New Roman" w:cs="Times New Roman"/>
          <w:szCs w:val="24"/>
        </w:rPr>
        <w:t xml:space="preserve"> στάθηκε δίπλα </w:t>
      </w:r>
      <w:r>
        <w:rPr>
          <w:rFonts w:eastAsia="Times New Roman" w:cs="Times New Roman"/>
          <w:szCs w:val="24"/>
        </w:rPr>
        <w:t>τους,</w:t>
      </w:r>
      <w:r w:rsidRPr="009839EA">
        <w:rPr>
          <w:rFonts w:eastAsia="Times New Roman" w:cs="Times New Roman"/>
          <w:szCs w:val="24"/>
        </w:rPr>
        <w:t xml:space="preserve"> ενίσχυσε με όποιο</w:t>
      </w:r>
      <w:r>
        <w:rPr>
          <w:rFonts w:eastAsia="Times New Roman" w:cs="Times New Roman"/>
          <w:szCs w:val="24"/>
        </w:rPr>
        <w:t>ν</w:t>
      </w:r>
      <w:r w:rsidRPr="009839EA">
        <w:rPr>
          <w:rFonts w:eastAsia="Times New Roman" w:cs="Times New Roman"/>
          <w:szCs w:val="24"/>
        </w:rPr>
        <w:t xml:space="preserve"> τρόπο μπορούσε το δίκαιο αγών</w:t>
      </w:r>
      <w:r w:rsidRPr="009839EA">
        <w:rPr>
          <w:rFonts w:eastAsia="Times New Roman" w:cs="Times New Roman"/>
          <w:szCs w:val="24"/>
        </w:rPr>
        <w:t>α π</w:t>
      </w:r>
      <w:r>
        <w:rPr>
          <w:rFonts w:eastAsia="Times New Roman" w:cs="Times New Roman"/>
          <w:szCs w:val="24"/>
        </w:rPr>
        <w:t>ου δίνουν.</w:t>
      </w:r>
      <w:r w:rsidRPr="009839EA">
        <w:rPr>
          <w:rFonts w:eastAsia="Times New Roman" w:cs="Times New Roman"/>
          <w:szCs w:val="24"/>
        </w:rPr>
        <w:t xml:space="preserve"> Η νεολαία</w:t>
      </w:r>
      <w:r>
        <w:rPr>
          <w:rFonts w:eastAsia="Times New Roman" w:cs="Times New Roman"/>
          <w:szCs w:val="24"/>
        </w:rPr>
        <w:t>,</w:t>
      </w:r>
      <w:r w:rsidRPr="009839EA">
        <w:rPr>
          <w:rFonts w:eastAsia="Times New Roman" w:cs="Times New Roman"/>
          <w:szCs w:val="24"/>
        </w:rPr>
        <w:t xml:space="preserve"> που </w:t>
      </w:r>
      <w:r w:rsidRPr="009839EA">
        <w:rPr>
          <w:rFonts w:eastAsia="Times New Roman" w:cs="Times New Roman"/>
          <w:szCs w:val="24"/>
        </w:rPr>
        <w:lastRenderedPageBreak/>
        <w:t xml:space="preserve">την </w:t>
      </w:r>
      <w:r>
        <w:rPr>
          <w:rFonts w:eastAsia="Times New Roman" w:cs="Times New Roman"/>
          <w:szCs w:val="24"/>
        </w:rPr>
        <w:t>α</w:t>
      </w:r>
      <w:r w:rsidRPr="009839EA">
        <w:rPr>
          <w:rFonts w:eastAsia="Times New Roman" w:cs="Times New Roman"/>
          <w:szCs w:val="24"/>
        </w:rPr>
        <w:t>ποκλείετ</w:t>
      </w:r>
      <w:r>
        <w:rPr>
          <w:rFonts w:eastAsia="Times New Roman" w:cs="Times New Roman"/>
          <w:szCs w:val="24"/>
        </w:rPr>
        <w:t>ε</w:t>
      </w:r>
      <w:r w:rsidRPr="009839EA">
        <w:rPr>
          <w:rFonts w:eastAsia="Times New Roman" w:cs="Times New Roman"/>
          <w:szCs w:val="24"/>
        </w:rPr>
        <w:t xml:space="preserve"> από τη </w:t>
      </w:r>
      <w:r>
        <w:rPr>
          <w:rFonts w:eastAsia="Times New Roman" w:cs="Times New Roman"/>
          <w:szCs w:val="24"/>
        </w:rPr>
        <w:t>γνώση,</w:t>
      </w:r>
      <w:r w:rsidRPr="009839EA">
        <w:rPr>
          <w:rFonts w:eastAsia="Times New Roman" w:cs="Times New Roman"/>
          <w:szCs w:val="24"/>
        </w:rPr>
        <w:t xml:space="preserve"> γιατί θέλετε να την αποκλείσετε από μία ζωή με δικαιώματα</w:t>
      </w:r>
      <w:r>
        <w:rPr>
          <w:rFonts w:eastAsia="Times New Roman" w:cs="Times New Roman"/>
          <w:szCs w:val="24"/>
        </w:rPr>
        <w:t>,</w:t>
      </w:r>
      <w:r w:rsidRPr="009839EA">
        <w:rPr>
          <w:rFonts w:eastAsia="Times New Roman" w:cs="Times New Roman"/>
          <w:szCs w:val="24"/>
        </w:rPr>
        <w:t xml:space="preserve"> μπορεί να αλλάξει τη ζωή </w:t>
      </w:r>
      <w:r>
        <w:rPr>
          <w:rFonts w:eastAsia="Times New Roman" w:cs="Times New Roman"/>
          <w:szCs w:val="24"/>
        </w:rPr>
        <w:t xml:space="preserve">της. </w:t>
      </w:r>
      <w:r>
        <w:rPr>
          <w:rFonts w:eastAsia="Times New Roman"/>
          <w:szCs w:val="24"/>
        </w:rPr>
        <w:t>Μ</w:t>
      </w:r>
      <w:r w:rsidRPr="00C60247">
        <w:rPr>
          <w:rFonts w:eastAsia="Times New Roman"/>
          <w:szCs w:val="24"/>
        </w:rPr>
        <w:t>αζί με το</w:t>
      </w:r>
      <w:r>
        <w:rPr>
          <w:rFonts w:eastAsia="Times New Roman"/>
          <w:szCs w:val="24"/>
        </w:rPr>
        <w:t>ν</w:t>
      </w:r>
      <w:r w:rsidRPr="00C60247">
        <w:rPr>
          <w:rFonts w:eastAsia="Times New Roman"/>
          <w:szCs w:val="24"/>
        </w:rPr>
        <w:t xml:space="preserve"> λαό μπορεί να κάνει τη διαφορά για να χτίσουμε ένα</w:t>
      </w:r>
      <w:r>
        <w:rPr>
          <w:rFonts w:eastAsia="Times New Roman"/>
          <w:szCs w:val="24"/>
        </w:rPr>
        <w:t xml:space="preserve">ν κόσμο πραγματικά ελεύθερο, </w:t>
      </w:r>
      <w:r w:rsidRPr="00C60247">
        <w:rPr>
          <w:rFonts w:eastAsia="Times New Roman"/>
          <w:szCs w:val="24"/>
        </w:rPr>
        <w:t>ανοιχτό</w:t>
      </w:r>
      <w:r>
        <w:rPr>
          <w:rFonts w:eastAsia="Times New Roman"/>
          <w:szCs w:val="24"/>
        </w:rPr>
        <w:t>, γεμάτο ε</w:t>
      </w:r>
      <w:r w:rsidRPr="00C60247">
        <w:rPr>
          <w:rFonts w:eastAsia="Times New Roman"/>
          <w:szCs w:val="24"/>
        </w:rPr>
        <w:t>λ</w:t>
      </w:r>
      <w:r w:rsidRPr="00C60247">
        <w:rPr>
          <w:rFonts w:eastAsia="Times New Roman"/>
          <w:szCs w:val="24"/>
        </w:rPr>
        <w:t>πίδα</w:t>
      </w:r>
      <w:r>
        <w:rPr>
          <w:rFonts w:eastAsia="Times New Roman"/>
          <w:szCs w:val="24"/>
        </w:rPr>
        <w:t>.</w:t>
      </w:r>
    </w:p>
    <w:p w14:paraId="2E247510" w14:textId="77777777" w:rsidR="00ED3BF8" w:rsidRDefault="009F432D">
      <w:pPr>
        <w:spacing w:after="0" w:line="600" w:lineRule="auto"/>
        <w:ind w:firstLine="720"/>
        <w:jc w:val="both"/>
        <w:rPr>
          <w:rFonts w:eastAsia="Times New Roman"/>
          <w:szCs w:val="24"/>
        </w:rPr>
      </w:pPr>
      <w:r w:rsidRPr="00C60247">
        <w:rPr>
          <w:rFonts w:eastAsia="Times New Roman"/>
          <w:szCs w:val="24"/>
        </w:rPr>
        <w:t>Σας ευχαριστώ</w:t>
      </w:r>
      <w:r>
        <w:rPr>
          <w:rFonts w:eastAsia="Times New Roman"/>
          <w:szCs w:val="24"/>
        </w:rPr>
        <w:t>.</w:t>
      </w:r>
    </w:p>
    <w:p w14:paraId="2E247511" w14:textId="77777777" w:rsidR="00ED3BF8" w:rsidRDefault="009F432D">
      <w:pPr>
        <w:spacing w:after="0" w:line="600" w:lineRule="auto"/>
        <w:ind w:firstLine="720"/>
        <w:jc w:val="both"/>
        <w:rPr>
          <w:rFonts w:eastAsia="Times New Roman"/>
          <w:szCs w:val="24"/>
        </w:rPr>
      </w:pPr>
      <w:r w:rsidRPr="00137EEF">
        <w:rPr>
          <w:rFonts w:eastAsia="Times New Roman"/>
          <w:b/>
          <w:szCs w:val="24"/>
        </w:rPr>
        <w:t>ΠΡΟΕΔΡΕΥΩΝ (Αναστάσιος Κουράκης):</w:t>
      </w:r>
      <w:r>
        <w:rPr>
          <w:rFonts w:eastAsia="Times New Roman"/>
          <w:szCs w:val="24"/>
        </w:rPr>
        <w:t xml:space="preserve"> Ευχαριστούμε τον Πρόεδρο της Κοινοβουλευτικής Ομάδας του ΚΚΕ. </w:t>
      </w:r>
    </w:p>
    <w:p w14:paraId="2E247512" w14:textId="77777777" w:rsidR="00ED3BF8" w:rsidRDefault="009F432D">
      <w:pPr>
        <w:spacing w:after="0" w:line="600" w:lineRule="auto"/>
        <w:ind w:firstLine="720"/>
        <w:jc w:val="both"/>
        <w:rPr>
          <w:rFonts w:eastAsia="Times New Roman"/>
          <w:szCs w:val="24"/>
        </w:rPr>
      </w:pPr>
      <w:r w:rsidRPr="00C60247">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 θα μπορούσα να έχω τον λόγο;</w:t>
      </w:r>
    </w:p>
    <w:p w14:paraId="2E247513" w14:textId="77777777" w:rsidR="00ED3BF8" w:rsidRDefault="009F432D">
      <w:pPr>
        <w:spacing w:after="0" w:line="600" w:lineRule="auto"/>
        <w:ind w:firstLine="720"/>
        <w:jc w:val="both"/>
        <w:rPr>
          <w:rFonts w:eastAsia="Times New Roman"/>
          <w:szCs w:val="24"/>
        </w:rPr>
      </w:pPr>
      <w:r w:rsidRPr="00137EEF">
        <w:rPr>
          <w:rFonts w:eastAsia="Times New Roman"/>
          <w:b/>
          <w:szCs w:val="24"/>
        </w:rPr>
        <w:t xml:space="preserve">ΠΡΟΕΔΡΕΥΩΝ (Αναστάσιος </w:t>
      </w:r>
      <w:r w:rsidRPr="00137EEF">
        <w:rPr>
          <w:rFonts w:eastAsia="Times New Roman"/>
          <w:b/>
          <w:szCs w:val="24"/>
        </w:rPr>
        <w:t xml:space="preserve">Κουράκης): </w:t>
      </w:r>
      <w:r>
        <w:rPr>
          <w:rFonts w:eastAsia="Times New Roman"/>
          <w:szCs w:val="24"/>
        </w:rPr>
        <w:t>Ορίστε, κύριε Υπουργέ, έχετε τον λόγο.</w:t>
      </w:r>
    </w:p>
    <w:p w14:paraId="2E247514"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Θ</w:t>
      </w:r>
      <w:r w:rsidRPr="00C60247">
        <w:rPr>
          <w:rFonts w:eastAsia="Times New Roman"/>
          <w:szCs w:val="24"/>
        </w:rPr>
        <w:t xml:space="preserve">α ήθελα </w:t>
      </w:r>
      <w:r>
        <w:rPr>
          <w:rFonts w:eastAsia="Times New Roman"/>
          <w:szCs w:val="24"/>
        </w:rPr>
        <w:t xml:space="preserve">να κάνω </w:t>
      </w:r>
      <w:r w:rsidRPr="00C60247">
        <w:rPr>
          <w:rFonts w:eastAsia="Times New Roman"/>
          <w:szCs w:val="24"/>
        </w:rPr>
        <w:t>κάποιες διευκρινίσεις</w:t>
      </w:r>
      <w:r>
        <w:rPr>
          <w:rFonts w:eastAsia="Times New Roman"/>
          <w:szCs w:val="24"/>
        </w:rPr>
        <w:t>, όχι π</w:t>
      </w:r>
      <w:r w:rsidRPr="00C60247">
        <w:rPr>
          <w:rFonts w:eastAsia="Times New Roman"/>
          <w:szCs w:val="24"/>
        </w:rPr>
        <w:t>ροφανώς πολιτική αντιπαράθεση</w:t>
      </w:r>
      <w:r>
        <w:rPr>
          <w:rFonts w:eastAsia="Times New Roman"/>
          <w:szCs w:val="24"/>
        </w:rPr>
        <w:t>.</w:t>
      </w:r>
    </w:p>
    <w:p w14:paraId="2E247515" w14:textId="77777777" w:rsidR="00ED3BF8" w:rsidRDefault="009F432D">
      <w:pPr>
        <w:spacing w:after="0" w:line="600" w:lineRule="auto"/>
        <w:ind w:firstLine="720"/>
        <w:jc w:val="both"/>
        <w:rPr>
          <w:rFonts w:eastAsia="Times New Roman"/>
          <w:szCs w:val="24"/>
        </w:rPr>
      </w:pPr>
      <w:r>
        <w:rPr>
          <w:rFonts w:eastAsia="Times New Roman"/>
          <w:szCs w:val="24"/>
        </w:rPr>
        <w:t>Ό</w:t>
      </w:r>
      <w:r w:rsidRPr="00C60247">
        <w:rPr>
          <w:rFonts w:eastAsia="Times New Roman"/>
          <w:szCs w:val="24"/>
        </w:rPr>
        <w:t>ταν ήρθαν στην Επιτροπή Μορφωτικών Υποθέσεων οι φορείς</w:t>
      </w:r>
      <w:r>
        <w:rPr>
          <w:rFonts w:eastAsia="Times New Roman"/>
          <w:szCs w:val="24"/>
        </w:rPr>
        <w:t>,</w:t>
      </w:r>
      <w:r w:rsidRPr="00C60247">
        <w:rPr>
          <w:rFonts w:eastAsia="Times New Roman"/>
          <w:szCs w:val="24"/>
        </w:rPr>
        <w:t xml:space="preserve"> δύο εκπρόσωποι</w:t>
      </w:r>
      <w:r>
        <w:rPr>
          <w:rFonts w:eastAsia="Times New Roman"/>
          <w:szCs w:val="24"/>
        </w:rPr>
        <w:t>, οι εκπρόσωποι των</w:t>
      </w:r>
      <w:r w:rsidRPr="00C60247">
        <w:rPr>
          <w:rFonts w:eastAsia="Times New Roman"/>
          <w:szCs w:val="24"/>
        </w:rPr>
        <w:t xml:space="preserve"> φροντιστηρίων και οι εκπρόσωποι των ιδιωτικών κολεγίων</w:t>
      </w:r>
      <w:r>
        <w:rPr>
          <w:rFonts w:eastAsia="Times New Roman"/>
          <w:szCs w:val="24"/>
        </w:rPr>
        <w:t>,</w:t>
      </w:r>
      <w:r w:rsidRPr="00C60247">
        <w:rPr>
          <w:rFonts w:eastAsia="Times New Roman"/>
          <w:szCs w:val="24"/>
        </w:rPr>
        <w:t xml:space="preserve"> ήταν </w:t>
      </w:r>
      <w:r>
        <w:rPr>
          <w:rFonts w:eastAsia="Times New Roman"/>
          <w:szCs w:val="24"/>
        </w:rPr>
        <w:t>λαύρα ενάντιοι</w:t>
      </w:r>
      <w:r w:rsidRPr="00C60247">
        <w:rPr>
          <w:rFonts w:eastAsia="Times New Roman"/>
          <w:szCs w:val="24"/>
        </w:rPr>
        <w:t xml:space="preserve"> στο νομοσχέδιο</w:t>
      </w:r>
      <w:r>
        <w:rPr>
          <w:rFonts w:eastAsia="Times New Roman"/>
          <w:szCs w:val="24"/>
        </w:rPr>
        <w:t>.</w:t>
      </w:r>
      <w:r w:rsidRPr="00C60247">
        <w:rPr>
          <w:rFonts w:eastAsia="Times New Roman"/>
          <w:szCs w:val="24"/>
        </w:rPr>
        <w:t xml:space="preserve"> </w:t>
      </w:r>
    </w:p>
    <w:p w14:paraId="2E247516" w14:textId="77777777" w:rsidR="00ED3BF8" w:rsidRDefault="009F432D">
      <w:pPr>
        <w:spacing w:after="0" w:line="600" w:lineRule="auto"/>
        <w:ind w:firstLine="720"/>
        <w:jc w:val="both"/>
        <w:rPr>
          <w:rFonts w:eastAsia="Times New Roman"/>
          <w:szCs w:val="24"/>
        </w:rPr>
      </w:pPr>
      <w:r w:rsidRPr="00C60247">
        <w:rPr>
          <w:rFonts w:eastAsia="Times New Roman"/>
          <w:szCs w:val="24"/>
        </w:rPr>
        <w:lastRenderedPageBreak/>
        <w:t>Δεν ξέρω αν το θυμάσ</w:t>
      </w:r>
      <w:r>
        <w:rPr>
          <w:rFonts w:eastAsia="Times New Roman"/>
          <w:szCs w:val="24"/>
        </w:rPr>
        <w:t xml:space="preserve">τε, κύριε Δελή, </w:t>
      </w:r>
      <w:r w:rsidRPr="00C60247">
        <w:rPr>
          <w:rFonts w:eastAsia="Times New Roman"/>
          <w:szCs w:val="24"/>
        </w:rPr>
        <w:t>επειδή ήσασταν σε όλη τη διάρκεια</w:t>
      </w:r>
      <w:r>
        <w:rPr>
          <w:rFonts w:eastAsia="Times New Roman"/>
          <w:szCs w:val="24"/>
        </w:rPr>
        <w:t>.</w:t>
      </w:r>
    </w:p>
    <w:p w14:paraId="2E247517" w14:textId="77777777" w:rsidR="00ED3BF8" w:rsidRDefault="009F432D">
      <w:pPr>
        <w:spacing w:after="0" w:line="600" w:lineRule="auto"/>
        <w:ind w:firstLine="720"/>
        <w:jc w:val="both"/>
        <w:rPr>
          <w:rFonts w:eastAsia="Times New Roman"/>
          <w:szCs w:val="24"/>
        </w:rPr>
      </w:pPr>
      <w:r w:rsidRPr="00C60247">
        <w:rPr>
          <w:rFonts w:eastAsia="Times New Roman"/>
          <w:b/>
          <w:szCs w:val="24"/>
        </w:rPr>
        <w:t>ΙΩΑΝΝΗΣ ΔΕΛΗΣ:</w:t>
      </w:r>
      <w:r>
        <w:rPr>
          <w:rFonts w:eastAsia="Times New Roman"/>
          <w:szCs w:val="24"/>
        </w:rPr>
        <w:t xml:space="preserve"> Δεν ε</w:t>
      </w:r>
      <w:r w:rsidRPr="00C60247">
        <w:rPr>
          <w:rFonts w:eastAsia="Times New Roman"/>
          <w:szCs w:val="24"/>
        </w:rPr>
        <w:t xml:space="preserve">ίναι έτσι </w:t>
      </w:r>
      <w:r>
        <w:rPr>
          <w:rFonts w:eastAsia="Times New Roman"/>
          <w:szCs w:val="24"/>
        </w:rPr>
        <w:t>και το ξέρετε.</w:t>
      </w:r>
    </w:p>
    <w:p w14:paraId="2E247518"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w:t>
      </w:r>
      <w:r>
        <w:rPr>
          <w:rFonts w:eastAsia="Times New Roman"/>
          <w:b/>
          <w:szCs w:val="24"/>
        </w:rPr>
        <w:t xml:space="preserve"> ΓΑΒΡΟΓΛΟΥ  (Υπουργός Παιδείας, Έρευνας και Θρησκευμάτων):</w:t>
      </w:r>
      <w:r>
        <w:rPr>
          <w:rFonts w:eastAsia="Times New Roman"/>
          <w:szCs w:val="24"/>
        </w:rPr>
        <w:t xml:space="preserve"> Πώς δεν είναι έτσι; Ή</w:t>
      </w:r>
      <w:r w:rsidRPr="00C60247">
        <w:rPr>
          <w:rFonts w:eastAsia="Times New Roman"/>
          <w:szCs w:val="24"/>
        </w:rPr>
        <w:t>ταν υπέρ</w:t>
      </w:r>
      <w:r>
        <w:rPr>
          <w:rFonts w:eastAsia="Times New Roman"/>
          <w:szCs w:val="24"/>
        </w:rPr>
        <w:t>;</w:t>
      </w:r>
    </w:p>
    <w:p w14:paraId="2E247519" w14:textId="77777777" w:rsidR="00ED3BF8" w:rsidRDefault="009F432D">
      <w:pPr>
        <w:spacing w:after="0" w:line="600" w:lineRule="auto"/>
        <w:ind w:firstLine="720"/>
        <w:jc w:val="both"/>
        <w:rPr>
          <w:rFonts w:eastAsia="Times New Roman"/>
          <w:szCs w:val="24"/>
        </w:rPr>
      </w:pPr>
      <w:r w:rsidRPr="00C60247">
        <w:rPr>
          <w:rFonts w:eastAsia="Times New Roman"/>
          <w:b/>
          <w:szCs w:val="24"/>
        </w:rPr>
        <w:t>ΔΙΑΜΑΝΤΩ ΜΑΝΩΛΑΚΟΥ:</w:t>
      </w:r>
      <w:r>
        <w:rPr>
          <w:rFonts w:eastAsia="Times New Roman"/>
          <w:szCs w:val="24"/>
        </w:rPr>
        <w:t xml:space="preserve"> Δείτε το στα Π</w:t>
      </w:r>
      <w:r w:rsidRPr="00C60247">
        <w:rPr>
          <w:rFonts w:eastAsia="Times New Roman"/>
          <w:szCs w:val="24"/>
        </w:rPr>
        <w:t>ρακτικά</w:t>
      </w:r>
      <w:r>
        <w:rPr>
          <w:rFonts w:eastAsia="Times New Roman"/>
          <w:szCs w:val="24"/>
        </w:rPr>
        <w:t>.</w:t>
      </w:r>
    </w:p>
    <w:p w14:paraId="2E24751A" w14:textId="77777777" w:rsidR="00ED3BF8" w:rsidRDefault="009F432D">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Δείτε τα Πρακτικά. </w:t>
      </w:r>
    </w:p>
    <w:p w14:paraId="2E24751B"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Μα, ακριβώς υπάρχ</w:t>
      </w:r>
      <w:r>
        <w:rPr>
          <w:rFonts w:eastAsia="Times New Roman"/>
          <w:szCs w:val="24"/>
        </w:rPr>
        <w:t>ουν</w:t>
      </w:r>
      <w:r w:rsidRPr="00A321CE">
        <w:rPr>
          <w:rFonts w:eastAsia="Times New Roman"/>
          <w:szCs w:val="24"/>
        </w:rPr>
        <w:t xml:space="preserve"> </w:t>
      </w:r>
      <w:r>
        <w:rPr>
          <w:rFonts w:eastAsia="Times New Roman"/>
          <w:szCs w:val="24"/>
        </w:rPr>
        <w:t xml:space="preserve">στα Πρακτικά. Θέλετε να </w:t>
      </w:r>
      <w:r w:rsidRPr="00C60247">
        <w:rPr>
          <w:rFonts w:eastAsia="Times New Roman"/>
          <w:szCs w:val="24"/>
        </w:rPr>
        <w:t>πείτε ότι ήταν υπέρ</w:t>
      </w:r>
      <w:r>
        <w:rPr>
          <w:rFonts w:eastAsia="Times New Roman"/>
          <w:szCs w:val="24"/>
        </w:rPr>
        <w:t xml:space="preserve">; </w:t>
      </w:r>
    </w:p>
    <w:p w14:paraId="2E24751C" w14:textId="77777777" w:rsidR="00ED3BF8" w:rsidRDefault="009F432D">
      <w:pPr>
        <w:spacing w:after="0" w:line="600" w:lineRule="auto"/>
        <w:ind w:firstLine="720"/>
        <w:jc w:val="both"/>
        <w:rPr>
          <w:rFonts w:eastAsia="Times New Roman"/>
          <w:szCs w:val="24"/>
        </w:rPr>
      </w:pPr>
      <w:r>
        <w:rPr>
          <w:rFonts w:eastAsia="Times New Roman"/>
          <w:b/>
          <w:szCs w:val="24"/>
        </w:rPr>
        <w:t>ΙΩΑΝΝΗΣ ΔΕΛ</w:t>
      </w:r>
      <w:r w:rsidRPr="00137EEF">
        <w:rPr>
          <w:rFonts w:eastAsia="Times New Roman"/>
          <w:b/>
          <w:szCs w:val="24"/>
        </w:rPr>
        <w:t>ΗΣ</w:t>
      </w:r>
      <w:r>
        <w:rPr>
          <w:rFonts w:eastAsia="Times New Roman"/>
          <w:szCs w:val="24"/>
        </w:rPr>
        <w:t xml:space="preserve">: Θα σας τα δώσω, κύριε Υπουργέ. </w:t>
      </w:r>
    </w:p>
    <w:p w14:paraId="2E24751D"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Τ</w:t>
      </w:r>
      <w:r w:rsidRPr="00C60247">
        <w:rPr>
          <w:rFonts w:eastAsia="Times New Roman"/>
          <w:szCs w:val="24"/>
        </w:rPr>
        <w:t xml:space="preserve">ο φροντιστήριο </w:t>
      </w:r>
      <w:r>
        <w:rPr>
          <w:rFonts w:eastAsia="Times New Roman"/>
          <w:szCs w:val="24"/>
        </w:rPr>
        <w:t>–</w:t>
      </w:r>
      <w:r w:rsidRPr="00C60247">
        <w:rPr>
          <w:rFonts w:eastAsia="Times New Roman"/>
          <w:szCs w:val="24"/>
        </w:rPr>
        <w:t>θυμάστε</w:t>
      </w:r>
      <w:r>
        <w:rPr>
          <w:rFonts w:eastAsia="Times New Roman"/>
          <w:szCs w:val="24"/>
        </w:rPr>
        <w:t xml:space="preserve">- πήρε </w:t>
      </w:r>
      <w:r w:rsidRPr="00C60247">
        <w:rPr>
          <w:rFonts w:eastAsia="Times New Roman"/>
          <w:szCs w:val="24"/>
        </w:rPr>
        <w:t>μία</w:t>
      </w:r>
      <w:r>
        <w:rPr>
          <w:rFonts w:eastAsia="Times New Roman"/>
          <w:szCs w:val="24"/>
        </w:rPr>
        <w:t xml:space="preserve">, </w:t>
      </w:r>
      <w:r w:rsidRPr="00C60247">
        <w:rPr>
          <w:rFonts w:eastAsia="Times New Roman"/>
          <w:szCs w:val="24"/>
        </w:rPr>
        <w:t>μία κάθε φράση</w:t>
      </w:r>
      <w:r>
        <w:rPr>
          <w:rFonts w:eastAsia="Times New Roman"/>
          <w:szCs w:val="24"/>
        </w:rPr>
        <w:t>, κάθε ά</w:t>
      </w:r>
      <w:r w:rsidRPr="00C60247">
        <w:rPr>
          <w:rFonts w:eastAsia="Times New Roman"/>
          <w:szCs w:val="24"/>
        </w:rPr>
        <w:t>ρθρο για να πει ότι αυτό είναι</w:t>
      </w:r>
      <w:r w:rsidRPr="00C60247">
        <w:rPr>
          <w:rFonts w:eastAsia="Times New Roman"/>
          <w:szCs w:val="24"/>
        </w:rPr>
        <w:t xml:space="preserve"> λάθος και καλύτερα να συνεχίσουμε ως έχου</w:t>
      </w:r>
      <w:r>
        <w:rPr>
          <w:rFonts w:eastAsia="Times New Roman"/>
          <w:szCs w:val="24"/>
        </w:rPr>
        <w:t>ν.</w:t>
      </w:r>
    </w:p>
    <w:p w14:paraId="2E24751E" w14:textId="77777777" w:rsidR="00ED3BF8" w:rsidRDefault="009F432D">
      <w:pPr>
        <w:spacing w:after="0" w:line="600" w:lineRule="auto"/>
        <w:ind w:firstLine="720"/>
        <w:jc w:val="both"/>
        <w:rPr>
          <w:rFonts w:eastAsia="Times New Roman"/>
          <w:szCs w:val="24"/>
        </w:rPr>
      </w:pPr>
      <w:r>
        <w:rPr>
          <w:rFonts w:eastAsia="Times New Roman"/>
          <w:szCs w:val="24"/>
        </w:rPr>
        <w:t>Δ</w:t>
      </w:r>
      <w:r w:rsidRPr="00C60247">
        <w:rPr>
          <w:rFonts w:eastAsia="Times New Roman"/>
          <w:szCs w:val="24"/>
        </w:rPr>
        <w:t>εν βολεύουν οι τόσες μεγάλες παραποιήσ</w:t>
      </w:r>
      <w:r>
        <w:rPr>
          <w:rFonts w:eastAsia="Times New Roman"/>
          <w:szCs w:val="24"/>
        </w:rPr>
        <w:t>ει</w:t>
      </w:r>
      <w:r w:rsidRPr="00C60247">
        <w:rPr>
          <w:rFonts w:eastAsia="Times New Roman"/>
          <w:szCs w:val="24"/>
        </w:rPr>
        <w:t>ς</w:t>
      </w:r>
      <w:r>
        <w:rPr>
          <w:rFonts w:eastAsia="Times New Roman"/>
          <w:szCs w:val="24"/>
        </w:rPr>
        <w:t>.</w:t>
      </w:r>
      <w:r w:rsidRPr="00C60247">
        <w:rPr>
          <w:rFonts w:eastAsia="Times New Roman"/>
          <w:szCs w:val="24"/>
        </w:rPr>
        <w:t xml:space="preserve"> Εγώ δεν λέω</w:t>
      </w:r>
      <w:r>
        <w:rPr>
          <w:rFonts w:eastAsia="Times New Roman"/>
          <w:szCs w:val="24"/>
        </w:rPr>
        <w:t>,</w:t>
      </w:r>
      <w:r w:rsidRPr="00C60247">
        <w:rPr>
          <w:rFonts w:eastAsia="Times New Roman"/>
          <w:szCs w:val="24"/>
        </w:rPr>
        <w:t xml:space="preserve"> επειδή </w:t>
      </w:r>
      <w:r>
        <w:rPr>
          <w:rFonts w:eastAsia="Times New Roman"/>
          <w:szCs w:val="24"/>
        </w:rPr>
        <w:t>οι</w:t>
      </w:r>
      <w:r w:rsidRPr="00C60247">
        <w:rPr>
          <w:rFonts w:eastAsia="Times New Roman"/>
          <w:szCs w:val="24"/>
        </w:rPr>
        <w:t xml:space="preserve"> ιδ</w:t>
      </w:r>
      <w:r>
        <w:rPr>
          <w:rFonts w:eastAsia="Times New Roman"/>
          <w:szCs w:val="24"/>
        </w:rPr>
        <w:t xml:space="preserve">ιόκτητες των φροντιστηρίων ήταν αντίθετοι, </w:t>
      </w:r>
      <w:r w:rsidRPr="00C60247">
        <w:rPr>
          <w:rFonts w:eastAsia="Times New Roman"/>
          <w:szCs w:val="24"/>
        </w:rPr>
        <w:t xml:space="preserve">ότι </w:t>
      </w:r>
      <w:r w:rsidRPr="00C60247">
        <w:rPr>
          <w:rFonts w:eastAsia="Times New Roman"/>
          <w:szCs w:val="24"/>
        </w:rPr>
        <w:lastRenderedPageBreak/>
        <w:t>αυτό που κάνουμε είναι εκπληκτικό και ιδανικό</w:t>
      </w:r>
      <w:r>
        <w:rPr>
          <w:rFonts w:eastAsia="Times New Roman"/>
          <w:szCs w:val="24"/>
        </w:rPr>
        <w:t>. Όμως, τουλάχιστον να μην παραπλανού</w:t>
      </w:r>
      <w:r w:rsidRPr="00C60247">
        <w:rPr>
          <w:rFonts w:eastAsia="Times New Roman"/>
          <w:szCs w:val="24"/>
        </w:rPr>
        <w:t xml:space="preserve">με τον </w:t>
      </w:r>
      <w:r w:rsidRPr="00C60247">
        <w:rPr>
          <w:rFonts w:eastAsia="Times New Roman"/>
          <w:szCs w:val="24"/>
        </w:rPr>
        <w:t>ελληνικό λαό λέγοντας αυτά που ειπώθηκαν</w:t>
      </w:r>
      <w:r>
        <w:rPr>
          <w:rFonts w:eastAsia="Times New Roman"/>
          <w:szCs w:val="24"/>
        </w:rPr>
        <w:t>. Τ</w:t>
      </w:r>
      <w:r w:rsidRPr="00C60247">
        <w:rPr>
          <w:rFonts w:eastAsia="Times New Roman"/>
          <w:szCs w:val="24"/>
        </w:rPr>
        <w:t xml:space="preserve">ο ίδιο </w:t>
      </w:r>
      <w:r>
        <w:rPr>
          <w:rFonts w:eastAsia="Times New Roman"/>
          <w:szCs w:val="24"/>
        </w:rPr>
        <w:t xml:space="preserve">ισχύει </w:t>
      </w:r>
      <w:r w:rsidRPr="00C60247">
        <w:rPr>
          <w:rFonts w:eastAsia="Times New Roman"/>
          <w:szCs w:val="24"/>
        </w:rPr>
        <w:t>και τα ιδιωτικά κολλέγια</w:t>
      </w:r>
      <w:r>
        <w:rPr>
          <w:rFonts w:eastAsia="Times New Roman"/>
          <w:szCs w:val="24"/>
        </w:rPr>
        <w:t>.</w:t>
      </w:r>
    </w:p>
    <w:p w14:paraId="2E24751F" w14:textId="77777777" w:rsidR="00ED3BF8" w:rsidRDefault="009F432D">
      <w:pPr>
        <w:spacing w:after="0" w:line="600" w:lineRule="auto"/>
        <w:ind w:firstLine="720"/>
        <w:jc w:val="both"/>
        <w:rPr>
          <w:rFonts w:eastAsia="Times New Roman"/>
          <w:szCs w:val="24"/>
        </w:rPr>
      </w:pPr>
      <w:r>
        <w:rPr>
          <w:rFonts w:eastAsia="Times New Roman"/>
          <w:szCs w:val="24"/>
        </w:rPr>
        <w:t>Τώρα ω</w:t>
      </w:r>
      <w:r w:rsidRPr="00C60247">
        <w:rPr>
          <w:rFonts w:eastAsia="Times New Roman"/>
          <w:szCs w:val="24"/>
        </w:rPr>
        <w:t>ς προς τα μεταπτυχιακά</w:t>
      </w:r>
      <w:r>
        <w:rPr>
          <w:rFonts w:eastAsia="Times New Roman"/>
          <w:szCs w:val="24"/>
        </w:rPr>
        <w:t>,</w:t>
      </w:r>
      <w:r w:rsidRPr="00C60247">
        <w:rPr>
          <w:rFonts w:eastAsia="Times New Roman"/>
          <w:szCs w:val="24"/>
        </w:rPr>
        <w:t xml:space="preserve"> κρατήστε</w:t>
      </w:r>
      <w:r>
        <w:rPr>
          <w:rFonts w:eastAsia="Times New Roman"/>
          <w:szCs w:val="24"/>
        </w:rPr>
        <w:t>,</w:t>
      </w:r>
      <w:r w:rsidRPr="00C60247">
        <w:rPr>
          <w:rFonts w:eastAsia="Times New Roman"/>
          <w:szCs w:val="24"/>
        </w:rPr>
        <w:t xml:space="preserve"> σας παρακαλώ</w:t>
      </w:r>
      <w:r>
        <w:rPr>
          <w:rFonts w:eastAsia="Times New Roman"/>
          <w:szCs w:val="24"/>
        </w:rPr>
        <w:t>,</w:t>
      </w:r>
      <w:r w:rsidRPr="00C60247">
        <w:rPr>
          <w:rFonts w:eastAsia="Times New Roman"/>
          <w:szCs w:val="24"/>
        </w:rPr>
        <w:t xml:space="preserve"> τα νούμερα</w:t>
      </w:r>
      <w:r>
        <w:rPr>
          <w:rFonts w:eastAsia="Times New Roman"/>
          <w:szCs w:val="24"/>
        </w:rPr>
        <w:t>. Όσον αφορά τα</w:t>
      </w:r>
      <w:r w:rsidRPr="00C60247">
        <w:rPr>
          <w:rFonts w:eastAsia="Times New Roman"/>
          <w:szCs w:val="24"/>
        </w:rPr>
        <w:t xml:space="preserve"> μεταπτυχιακά που έγιναν μετά το</w:t>
      </w:r>
      <w:r>
        <w:rPr>
          <w:rFonts w:eastAsia="Times New Roman"/>
          <w:szCs w:val="24"/>
        </w:rPr>
        <w:t>ν</w:t>
      </w:r>
      <w:r w:rsidRPr="00C60247">
        <w:rPr>
          <w:rFonts w:eastAsia="Times New Roman"/>
          <w:szCs w:val="24"/>
        </w:rPr>
        <w:t xml:space="preserve"> νόμο που ψηφίστηκε τον Αύγουστο του 2017 και που η Νέα Δημοκρατία θεωρούσε ότι τινάζεται όλο το σύστημα στον αέρα</w:t>
      </w:r>
      <w:r>
        <w:rPr>
          <w:rFonts w:eastAsia="Times New Roman"/>
          <w:szCs w:val="24"/>
        </w:rPr>
        <w:t>,</w:t>
      </w:r>
      <w:r w:rsidRPr="00C60247">
        <w:rPr>
          <w:rFonts w:eastAsia="Times New Roman"/>
          <w:szCs w:val="24"/>
        </w:rPr>
        <w:t xml:space="preserve"> έχ</w:t>
      </w:r>
      <w:r>
        <w:rPr>
          <w:rFonts w:eastAsia="Times New Roman"/>
          <w:szCs w:val="24"/>
        </w:rPr>
        <w:t xml:space="preserve">ει </w:t>
      </w:r>
      <w:r w:rsidRPr="00C60247">
        <w:rPr>
          <w:rFonts w:eastAsia="Times New Roman"/>
          <w:szCs w:val="24"/>
        </w:rPr>
        <w:t>αυξηθεί ο</w:t>
      </w:r>
      <w:r>
        <w:rPr>
          <w:rFonts w:eastAsia="Times New Roman"/>
          <w:szCs w:val="24"/>
        </w:rPr>
        <w:t xml:space="preserve"> αριθμός των δωρεάν μεταπτυχιακών. Σε</w:t>
      </w:r>
      <w:r w:rsidRPr="00C60247">
        <w:rPr>
          <w:rFonts w:eastAsia="Times New Roman"/>
          <w:szCs w:val="24"/>
        </w:rPr>
        <w:t xml:space="preserve"> σχέση με αυτά που ήταν</w:t>
      </w:r>
      <w:r>
        <w:rPr>
          <w:rFonts w:eastAsia="Times New Roman"/>
          <w:szCs w:val="24"/>
        </w:rPr>
        <w:t>,</w:t>
      </w:r>
      <w:r w:rsidRPr="00C60247">
        <w:rPr>
          <w:rFonts w:eastAsia="Times New Roman"/>
          <w:szCs w:val="24"/>
        </w:rPr>
        <w:t xml:space="preserve"> αυξήθηκε κατά 25%</w:t>
      </w:r>
      <w:r>
        <w:rPr>
          <w:rFonts w:eastAsia="Times New Roman"/>
          <w:szCs w:val="24"/>
        </w:rPr>
        <w:t xml:space="preserve">. Επίσης, </w:t>
      </w:r>
      <w:r w:rsidRPr="00C60247">
        <w:rPr>
          <w:rFonts w:eastAsia="Times New Roman"/>
          <w:szCs w:val="24"/>
        </w:rPr>
        <w:t>το 30% των φοιτητών όλων των μεταπτυχ</w:t>
      </w:r>
      <w:r w:rsidRPr="00C60247">
        <w:rPr>
          <w:rFonts w:eastAsia="Times New Roman"/>
          <w:szCs w:val="24"/>
        </w:rPr>
        <w:t>ιακών δεν πληρών</w:t>
      </w:r>
      <w:r>
        <w:rPr>
          <w:rFonts w:eastAsia="Times New Roman"/>
          <w:szCs w:val="24"/>
        </w:rPr>
        <w:t>ει</w:t>
      </w:r>
      <w:r w:rsidRPr="00C60247">
        <w:rPr>
          <w:rFonts w:eastAsia="Times New Roman"/>
          <w:szCs w:val="24"/>
        </w:rPr>
        <w:t xml:space="preserve"> δίδακτρα</w:t>
      </w:r>
      <w:r>
        <w:rPr>
          <w:rFonts w:eastAsia="Times New Roman"/>
          <w:szCs w:val="24"/>
        </w:rPr>
        <w:t>. Α</w:t>
      </w:r>
      <w:r w:rsidRPr="00C60247">
        <w:rPr>
          <w:rFonts w:eastAsia="Times New Roman"/>
          <w:szCs w:val="24"/>
        </w:rPr>
        <w:t xml:space="preserve">υτό έγινε επί ημερών </w:t>
      </w:r>
      <w:r>
        <w:rPr>
          <w:rFonts w:eastAsia="Times New Roman"/>
          <w:szCs w:val="24"/>
        </w:rPr>
        <w:t xml:space="preserve">μας, λοιπόν, </w:t>
      </w:r>
      <w:r w:rsidRPr="00C60247">
        <w:rPr>
          <w:rFonts w:eastAsia="Times New Roman"/>
          <w:szCs w:val="24"/>
        </w:rPr>
        <w:t xml:space="preserve">για να ξέρουμε </w:t>
      </w:r>
      <w:r>
        <w:rPr>
          <w:rFonts w:eastAsia="Times New Roman"/>
          <w:szCs w:val="24"/>
        </w:rPr>
        <w:t>λίγο τι λέμε.</w:t>
      </w:r>
    </w:p>
    <w:p w14:paraId="2E247520" w14:textId="77777777" w:rsidR="00ED3BF8" w:rsidRDefault="009F432D">
      <w:pPr>
        <w:spacing w:after="0" w:line="600" w:lineRule="auto"/>
        <w:ind w:firstLine="720"/>
        <w:jc w:val="both"/>
        <w:rPr>
          <w:rFonts w:eastAsia="Times New Roman"/>
          <w:szCs w:val="24"/>
        </w:rPr>
      </w:pPr>
      <w:r>
        <w:rPr>
          <w:rFonts w:eastAsia="Times New Roman"/>
          <w:szCs w:val="24"/>
        </w:rPr>
        <w:t>Κοιτάξτε μην παραπλανούμ</w:t>
      </w:r>
      <w:r w:rsidRPr="00C60247">
        <w:rPr>
          <w:rFonts w:eastAsia="Times New Roman"/>
          <w:szCs w:val="24"/>
        </w:rPr>
        <w:t>ε ότι υπάρχουν δίδακτρα σε προπτυχιακά</w:t>
      </w:r>
      <w:r>
        <w:rPr>
          <w:rFonts w:eastAsia="Times New Roman"/>
          <w:szCs w:val="24"/>
        </w:rPr>
        <w:t>, ε</w:t>
      </w:r>
      <w:r w:rsidRPr="00C60247">
        <w:rPr>
          <w:rFonts w:eastAsia="Times New Roman"/>
          <w:szCs w:val="24"/>
        </w:rPr>
        <w:t>κτός αν θέλετε να μην πληρώνουν δίδακτρα και όσοι έρχονται από χώρες εκτός Ευρωπαϊκής Ένωσης</w:t>
      </w:r>
      <w:r>
        <w:rPr>
          <w:rFonts w:eastAsia="Times New Roman"/>
          <w:szCs w:val="24"/>
        </w:rPr>
        <w:t>, γιατ</w:t>
      </w:r>
      <w:r>
        <w:rPr>
          <w:rFonts w:eastAsia="Times New Roman"/>
          <w:szCs w:val="24"/>
        </w:rPr>
        <w:t xml:space="preserve">ί για </w:t>
      </w:r>
      <w:r w:rsidRPr="00C60247">
        <w:rPr>
          <w:rFonts w:eastAsia="Times New Roman"/>
          <w:szCs w:val="24"/>
        </w:rPr>
        <w:t>το ένα τμήμα</w:t>
      </w:r>
      <w:r>
        <w:rPr>
          <w:rFonts w:eastAsia="Times New Roman"/>
          <w:szCs w:val="24"/>
        </w:rPr>
        <w:t>,</w:t>
      </w:r>
      <w:r w:rsidRPr="00C60247">
        <w:rPr>
          <w:rFonts w:eastAsia="Times New Roman"/>
          <w:szCs w:val="24"/>
        </w:rPr>
        <w:t xml:space="preserve"> που είναι στο Πανεπιστήμιο Αθηνών </w:t>
      </w:r>
      <w:r>
        <w:rPr>
          <w:rFonts w:eastAsia="Times New Roman"/>
          <w:szCs w:val="24"/>
        </w:rPr>
        <w:t>στη Φ</w:t>
      </w:r>
      <w:r w:rsidRPr="00C60247">
        <w:rPr>
          <w:rFonts w:eastAsia="Times New Roman"/>
          <w:szCs w:val="24"/>
        </w:rPr>
        <w:t>ιλοσοφική</w:t>
      </w:r>
      <w:r>
        <w:rPr>
          <w:rFonts w:eastAsia="Times New Roman"/>
          <w:szCs w:val="24"/>
        </w:rPr>
        <w:t>,</w:t>
      </w:r>
      <w:r w:rsidRPr="00C60247">
        <w:rPr>
          <w:rFonts w:eastAsia="Times New Roman"/>
          <w:szCs w:val="24"/>
        </w:rPr>
        <w:t xml:space="preserve"> το αγγλόφωνο</w:t>
      </w:r>
      <w:r>
        <w:rPr>
          <w:rFonts w:eastAsia="Times New Roman"/>
          <w:szCs w:val="24"/>
        </w:rPr>
        <w:t>,</w:t>
      </w:r>
      <w:r w:rsidRPr="00C60247">
        <w:rPr>
          <w:rFonts w:eastAsia="Times New Roman"/>
          <w:szCs w:val="24"/>
        </w:rPr>
        <w:t xml:space="preserve"> και αυτό του Διεθνούς Πανεπιστημίου λέει ότι τα άτομα που έρχονται εκτός Ευρωπαϊκής Ένωσης θα πληρώνουν </w:t>
      </w:r>
      <w:r>
        <w:rPr>
          <w:rFonts w:eastAsia="Times New Roman"/>
          <w:szCs w:val="24"/>
        </w:rPr>
        <w:t xml:space="preserve">τέλη </w:t>
      </w:r>
      <w:r w:rsidRPr="00C60247">
        <w:rPr>
          <w:rFonts w:eastAsia="Times New Roman"/>
          <w:szCs w:val="24"/>
        </w:rPr>
        <w:t>εγγραφής</w:t>
      </w:r>
      <w:r>
        <w:rPr>
          <w:rFonts w:eastAsia="Times New Roman"/>
          <w:szCs w:val="24"/>
        </w:rPr>
        <w:t>.</w:t>
      </w:r>
    </w:p>
    <w:p w14:paraId="2E247521" w14:textId="77777777" w:rsidR="00ED3BF8" w:rsidRDefault="009F432D">
      <w:pPr>
        <w:spacing w:after="0" w:line="600" w:lineRule="auto"/>
        <w:ind w:firstLine="720"/>
        <w:jc w:val="both"/>
        <w:rPr>
          <w:rFonts w:eastAsia="Times New Roman"/>
          <w:szCs w:val="24"/>
        </w:rPr>
      </w:pPr>
      <w:r>
        <w:rPr>
          <w:rFonts w:eastAsia="Times New Roman"/>
          <w:szCs w:val="24"/>
        </w:rPr>
        <w:lastRenderedPageBreak/>
        <w:t>Τ</w:t>
      </w:r>
      <w:r w:rsidRPr="00C60247">
        <w:rPr>
          <w:rFonts w:eastAsia="Times New Roman"/>
          <w:szCs w:val="24"/>
        </w:rPr>
        <w:t>έλος</w:t>
      </w:r>
      <w:r>
        <w:rPr>
          <w:rFonts w:eastAsia="Times New Roman"/>
          <w:szCs w:val="24"/>
        </w:rPr>
        <w:t>, α</w:t>
      </w:r>
      <w:r w:rsidRPr="00C60247">
        <w:rPr>
          <w:rFonts w:eastAsia="Times New Roman"/>
          <w:szCs w:val="24"/>
        </w:rPr>
        <w:t>γαπητοί συνάδελφοι</w:t>
      </w:r>
      <w:r>
        <w:rPr>
          <w:rFonts w:eastAsia="Times New Roman"/>
          <w:szCs w:val="24"/>
        </w:rPr>
        <w:t>, πραγματικά</w:t>
      </w:r>
      <w:r w:rsidRPr="00C60247">
        <w:rPr>
          <w:rFonts w:eastAsia="Times New Roman"/>
          <w:szCs w:val="24"/>
        </w:rPr>
        <w:t xml:space="preserve"> μου κάνει τρομ</w:t>
      </w:r>
      <w:r w:rsidRPr="00C60247">
        <w:rPr>
          <w:rFonts w:eastAsia="Times New Roman"/>
          <w:szCs w:val="24"/>
        </w:rPr>
        <w:t xml:space="preserve">ερή εντύπωση </w:t>
      </w:r>
      <w:r>
        <w:rPr>
          <w:rFonts w:eastAsia="Times New Roman"/>
          <w:szCs w:val="24"/>
        </w:rPr>
        <w:t>η</w:t>
      </w:r>
      <w:r w:rsidRPr="00C60247">
        <w:rPr>
          <w:rFonts w:eastAsia="Times New Roman"/>
          <w:szCs w:val="24"/>
        </w:rPr>
        <w:t xml:space="preserve"> </w:t>
      </w:r>
      <w:r>
        <w:rPr>
          <w:rFonts w:eastAsia="Times New Roman"/>
          <w:szCs w:val="24"/>
        </w:rPr>
        <w:t>τόσο</w:t>
      </w:r>
      <w:r w:rsidRPr="00C60247">
        <w:rPr>
          <w:rFonts w:eastAsia="Times New Roman"/>
          <w:szCs w:val="24"/>
        </w:rPr>
        <w:t xml:space="preserve"> μεγάλη έμφαση να θέλετε να προσαρμοστούν τα πανεπιστήμια στην αγορά εργασίας</w:t>
      </w:r>
      <w:r>
        <w:rPr>
          <w:rFonts w:eastAsia="Times New Roman"/>
          <w:szCs w:val="24"/>
        </w:rPr>
        <w:t>. Ε</w:t>
      </w:r>
      <w:r w:rsidRPr="00C60247">
        <w:rPr>
          <w:rFonts w:eastAsia="Times New Roman"/>
          <w:szCs w:val="24"/>
        </w:rPr>
        <w:t>γώ δεν το περίμενα από εσάς</w:t>
      </w:r>
      <w:r>
        <w:rPr>
          <w:rFonts w:eastAsia="Times New Roman"/>
          <w:szCs w:val="24"/>
        </w:rPr>
        <w:t>. Το περίμενα από αλλού, αλλά βλέπετε ήρθε από εσάς αυτό.</w:t>
      </w:r>
    </w:p>
    <w:p w14:paraId="2E247522" w14:textId="77777777" w:rsidR="00ED3BF8" w:rsidRDefault="009F432D">
      <w:pPr>
        <w:spacing w:after="0" w:line="600" w:lineRule="auto"/>
        <w:ind w:firstLine="720"/>
        <w:jc w:val="both"/>
        <w:rPr>
          <w:rFonts w:eastAsia="Times New Roman"/>
          <w:szCs w:val="24"/>
        </w:rPr>
      </w:pPr>
      <w:r w:rsidRPr="007A76CB">
        <w:rPr>
          <w:rFonts w:eastAsia="Times New Roman"/>
          <w:b/>
          <w:szCs w:val="24"/>
        </w:rPr>
        <w:t>ΑΘΑΝΑΣΙΟΣ ΠΑΦΙΛΗΣ:</w:t>
      </w:r>
      <w:r>
        <w:rPr>
          <w:rFonts w:eastAsia="Times New Roman"/>
          <w:szCs w:val="24"/>
        </w:rPr>
        <w:t xml:space="preserve"> Ε, καλά, εδώ γελάμε τώρα!</w:t>
      </w:r>
    </w:p>
    <w:p w14:paraId="2E247523" w14:textId="77777777" w:rsidR="00ED3BF8" w:rsidRDefault="009F432D">
      <w:pPr>
        <w:spacing w:after="0" w:line="600" w:lineRule="auto"/>
        <w:ind w:firstLine="720"/>
        <w:jc w:val="center"/>
        <w:rPr>
          <w:rFonts w:eastAsia="Times New Roman"/>
          <w:szCs w:val="24"/>
        </w:rPr>
      </w:pPr>
      <w:r>
        <w:rPr>
          <w:rFonts w:eastAsia="Times New Roman"/>
          <w:szCs w:val="24"/>
        </w:rPr>
        <w:t>(Θόρυβος από την πτέρυγα το</w:t>
      </w:r>
      <w:r>
        <w:rPr>
          <w:rFonts w:eastAsia="Times New Roman"/>
          <w:szCs w:val="24"/>
        </w:rPr>
        <w:t>υ ΚΚΕ)</w:t>
      </w:r>
    </w:p>
    <w:p w14:paraId="2E247524"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w:t>
      </w:r>
      <w:r w:rsidRPr="00C60247">
        <w:rPr>
          <w:rFonts w:eastAsia="Times New Roman"/>
          <w:szCs w:val="24"/>
        </w:rPr>
        <w:t>Εδώ γελάμε</w:t>
      </w:r>
      <w:r>
        <w:rPr>
          <w:rFonts w:eastAsia="Times New Roman"/>
          <w:szCs w:val="24"/>
        </w:rPr>
        <w:t xml:space="preserve">. Βεβαίως, </w:t>
      </w:r>
      <w:r w:rsidRPr="00C60247">
        <w:rPr>
          <w:rFonts w:eastAsia="Times New Roman"/>
          <w:szCs w:val="24"/>
        </w:rPr>
        <w:t>να γελάμε</w:t>
      </w:r>
      <w:r>
        <w:rPr>
          <w:rFonts w:eastAsia="Times New Roman"/>
          <w:szCs w:val="24"/>
        </w:rPr>
        <w:t xml:space="preserve"> και</w:t>
      </w:r>
      <w:r w:rsidRPr="00C60247">
        <w:rPr>
          <w:rFonts w:eastAsia="Times New Roman"/>
          <w:szCs w:val="24"/>
        </w:rPr>
        <w:t xml:space="preserve"> όσο θέλετε να γελά</w:t>
      </w:r>
      <w:r>
        <w:rPr>
          <w:rFonts w:eastAsia="Times New Roman"/>
          <w:szCs w:val="24"/>
        </w:rPr>
        <w:t>τε, α</w:t>
      </w:r>
      <w:r w:rsidRPr="00C60247">
        <w:rPr>
          <w:rFonts w:eastAsia="Times New Roman"/>
          <w:szCs w:val="24"/>
        </w:rPr>
        <w:t>λλά αυτό εγώ άκουσα</w:t>
      </w:r>
      <w:r>
        <w:rPr>
          <w:rFonts w:eastAsia="Times New Roman"/>
          <w:szCs w:val="24"/>
        </w:rPr>
        <w:t>,</w:t>
      </w:r>
      <w:r w:rsidRPr="00C60247">
        <w:rPr>
          <w:rFonts w:eastAsia="Times New Roman"/>
          <w:szCs w:val="24"/>
        </w:rPr>
        <w:t xml:space="preserve"> να προσαρμοστούν τα πανεπιστήμια στην αγορά εργασίας</w:t>
      </w:r>
      <w:r>
        <w:rPr>
          <w:rFonts w:eastAsia="Times New Roman"/>
          <w:szCs w:val="24"/>
        </w:rPr>
        <w:t>.</w:t>
      </w:r>
    </w:p>
    <w:p w14:paraId="2E247525" w14:textId="77777777" w:rsidR="00ED3BF8" w:rsidRDefault="009F432D">
      <w:pPr>
        <w:spacing w:after="0" w:line="600" w:lineRule="auto"/>
        <w:ind w:firstLine="720"/>
        <w:jc w:val="both"/>
        <w:rPr>
          <w:rFonts w:eastAsia="Times New Roman"/>
          <w:szCs w:val="24"/>
        </w:rPr>
      </w:pPr>
      <w:r>
        <w:rPr>
          <w:rFonts w:eastAsia="Times New Roman"/>
          <w:b/>
          <w:szCs w:val="24"/>
        </w:rPr>
        <w:t>ΑΛΕΞΑΝΔΡΑ</w:t>
      </w:r>
      <w:r w:rsidRPr="007A76CB">
        <w:rPr>
          <w:rFonts w:eastAsia="Times New Roman"/>
          <w:b/>
          <w:szCs w:val="24"/>
        </w:rPr>
        <w:t xml:space="preserve"> ΠΑΠΑΡΗΓΑ:</w:t>
      </w:r>
      <w:r>
        <w:rPr>
          <w:rFonts w:eastAsia="Times New Roman"/>
          <w:szCs w:val="24"/>
        </w:rPr>
        <w:t xml:space="preserve"> Να έχουν δουλειά!</w:t>
      </w:r>
    </w:p>
    <w:p w14:paraId="2E247526"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Ως </w:t>
      </w:r>
      <w:r w:rsidRPr="00C60247">
        <w:rPr>
          <w:rFonts w:eastAsia="Times New Roman"/>
          <w:szCs w:val="24"/>
        </w:rPr>
        <w:t>προς αυτά που είπατε για τα νή</w:t>
      </w:r>
      <w:r>
        <w:rPr>
          <w:rFonts w:eastAsia="Times New Roman"/>
          <w:szCs w:val="24"/>
        </w:rPr>
        <w:t xml:space="preserve">πια και τα </w:t>
      </w:r>
      <w:proofErr w:type="spellStart"/>
      <w:r>
        <w:rPr>
          <w:rFonts w:eastAsia="Times New Roman"/>
          <w:szCs w:val="24"/>
        </w:rPr>
        <w:t>προνήπια</w:t>
      </w:r>
      <w:proofErr w:type="spellEnd"/>
      <w:r>
        <w:rPr>
          <w:rFonts w:eastAsia="Times New Roman"/>
          <w:szCs w:val="24"/>
        </w:rPr>
        <w:t xml:space="preserve">, είναι σαφές </w:t>
      </w:r>
      <w:r w:rsidRPr="00C60247">
        <w:rPr>
          <w:rFonts w:eastAsia="Times New Roman"/>
          <w:szCs w:val="24"/>
        </w:rPr>
        <w:t>γιατί καταψηφίσ</w:t>
      </w:r>
      <w:r>
        <w:rPr>
          <w:rFonts w:eastAsia="Times New Roman"/>
          <w:szCs w:val="24"/>
        </w:rPr>
        <w:t>ατε</w:t>
      </w:r>
      <w:r w:rsidRPr="00C60247">
        <w:rPr>
          <w:rFonts w:eastAsia="Times New Roman"/>
          <w:szCs w:val="24"/>
        </w:rPr>
        <w:t xml:space="preserve"> την υποχρεωτική δίχρονη προσχολική εκπαίδευση</w:t>
      </w:r>
      <w:r>
        <w:rPr>
          <w:rFonts w:eastAsia="Times New Roman"/>
          <w:szCs w:val="24"/>
        </w:rPr>
        <w:t>.</w:t>
      </w:r>
      <w:r w:rsidRPr="00C60247">
        <w:rPr>
          <w:rFonts w:eastAsia="Times New Roman"/>
          <w:szCs w:val="24"/>
        </w:rPr>
        <w:t xml:space="preserve"> Είναι προφανές ότι δεν τη θέλετε</w:t>
      </w:r>
      <w:r>
        <w:rPr>
          <w:rFonts w:eastAsia="Times New Roman"/>
          <w:szCs w:val="24"/>
        </w:rPr>
        <w:t>. Δ</w:t>
      </w:r>
      <w:r w:rsidRPr="00C60247">
        <w:rPr>
          <w:rFonts w:eastAsia="Times New Roman"/>
          <w:szCs w:val="24"/>
        </w:rPr>
        <w:t>εν τη θέλετε</w:t>
      </w:r>
      <w:r>
        <w:rPr>
          <w:rFonts w:eastAsia="Times New Roman"/>
          <w:szCs w:val="24"/>
        </w:rPr>
        <w:t>,</w:t>
      </w:r>
      <w:r w:rsidRPr="00C60247">
        <w:rPr>
          <w:rFonts w:eastAsia="Times New Roman"/>
          <w:szCs w:val="24"/>
        </w:rPr>
        <w:t xml:space="preserve"> διότ</w:t>
      </w:r>
      <w:r w:rsidRPr="00C60247">
        <w:rPr>
          <w:rFonts w:eastAsia="Times New Roman"/>
          <w:szCs w:val="24"/>
        </w:rPr>
        <w:t>ι δεν θεωρείτ</w:t>
      </w:r>
      <w:r>
        <w:rPr>
          <w:rFonts w:eastAsia="Times New Roman"/>
          <w:szCs w:val="24"/>
        </w:rPr>
        <w:t>ε</w:t>
      </w:r>
      <w:r w:rsidRPr="00C60247">
        <w:rPr>
          <w:rFonts w:eastAsia="Times New Roman"/>
          <w:szCs w:val="24"/>
        </w:rPr>
        <w:t xml:space="preserve"> ότι πρέπει να έχουμε υποχρεωτικά δίχρονα νηπιαγωγεία</w:t>
      </w:r>
      <w:r>
        <w:rPr>
          <w:rFonts w:eastAsia="Times New Roman"/>
          <w:szCs w:val="24"/>
        </w:rPr>
        <w:t>.</w:t>
      </w:r>
    </w:p>
    <w:p w14:paraId="2E247527" w14:textId="77777777" w:rsidR="00ED3BF8" w:rsidRDefault="009F432D">
      <w:pPr>
        <w:spacing w:after="0" w:line="600" w:lineRule="auto"/>
        <w:ind w:firstLine="720"/>
        <w:jc w:val="both"/>
        <w:rPr>
          <w:rFonts w:eastAsia="Times New Roman"/>
          <w:szCs w:val="24"/>
        </w:rPr>
      </w:pPr>
      <w:r w:rsidRPr="007A76CB">
        <w:rPr>
          <w:rFonts w:eastAsia="Times New Roman"/>
          <w:b/>
          <w:szCs w:val="24"/>
        </w:rPr>
        <w:lastRenderedPageBreak/>
        <w:t>ΠΡΟΕΔΡΕΥΩΝ (Αναστάσιος Κουράκης):</w:t>
      </w:r>
      <w:r>
        <w:rPr>
          <w:rFonts w:eastAsia="Times New Roman"/>
          <w:szCs w:val="24"/>
        </w:rPr>
        <w:t xml:space="preserve"> Ο κ. Ανδρέας </w:t>
      </w:r>
      <w:proofErr w:type="spellStart"/>
      <w:r>
        <w:rPr>
          <w:rFonts w:eastAsia="Times New Roman"/>
          <w:szCs w:val="24"/>
        </w:rPr>
        <w:t>Ρ</w:t>
      </w:r>
      <w:r w:rsidRPr="00C60247">
        <w:rPr>
          <w:rFonts w:eastAsia="Times New Roman"/>
          <w:szCs w:val="24"/>
        </w:rPr>
        <w:t>ιζούλης</w:t>
      </w:r>
      <w:proofErr w:type="spellEnd"/>
      <w:r>
        <w:rPr>
          <w:rFonts w:eastAsia="Times New Roman"/>
          <w:szCs w:val="24"/>
        </w:rPr>
        <w:t>, Β</w:t>
      </w:r>
      <w:r w:rsidRPr="00C60247">
        <w:rPr>
          <w:rFonts w:eastAsia="Times New Roman"/>
          <w:szCs w:val="24"/>
        </w:rPr>
        <w:t>ουλευτής του ΣΥΡΙΖΑ</w:t>
      </w:r>
      <w:r>
        <w:rPr>
          <w:rFonts w:eastAsia="Times New Roman"/>
          <w:szCs w:val="24"/>
        </w:rPr>
        <w:t>, έχει τον λόγο παρακαλώ.</w:t>
      </w:r>
    </w:p>
    <w:p w14:paraId="2E247528" w14:textId="77777777" w:rsidR="00ED3BF8" w:rsidRDefault="009F432D">
      <w:pPr>
        <w:spacing w:after="0" w:line="600" w:lineRule="auto"/>
        <w:ind w:firstLine="720"/>
        <w:jc w:val="both"/>
        <w:rPr>
          <w:rFonts w:eastAsia="Times New Roman"/>
          <w:szCs w:val="24"/>
        </w:rPr>
      </w:pPr>
      <w:r w:rsidRPr="007A76CB">
        <w:rPr>
          <w:rFonts w:eastAsia="Times New Roman"/>
          <w:b/>
          <w:szCs w:val="24"/>
        </w:rPr>
        <w:t xml:space="preserve">ΑΝΔΡΕΑΣ ΡΙΖΟΥΛΗΣ: </w:t>
      </w:r>
      <w:r>
        <w:rPr>
          <w:rFonts w:eastAsia="Times New Roman"/>
          <w:szCs w:val="24"/>
        </w:rPr>
        <w:t>Ευχαριστώ, κύριε Πρόεδρε.</w:t>
      </w:r>
    </w:p>
    <w:p w14:paraId="2E247529" w14:textId="77777777" w:rsidR="00ED3BF8" w:rsidRDefault="009F432D">
      <w:pPr>
        <w:spacing w:after="0" w:line="600" w:lineRule="auto"/>
        <w:ind w:firstLine="720"/>
        <w:jc w:val="both"/>
        <w:rPr>
          <w:rFonts w:eastAsia="Times New Roman"/>
          <w:szCs w:val="24"/>
        </w:rPr>
      </w:pPr>
      <w:r>
        <w:rPr>
          <w:rFonts w:eastAsia="Times New Roman"/>
          <w:szCs w:val="24"/>
        </w:rPr>
        <w:t>Δεν το λέω, βέβαια, ε</w:t>
      </w:r>
      <w:r w:rsidRPr="00C60247">
        <w:rPr>
          <w:rFonts w:eastAsia="Times New Roman"/>
          <w:szCs w:val="24"/>
        </w:rPr>
        <w:t>πειδή άκουσα προηγο</w:t>
      </w:r>
      <w:r w:rsidRPr="00C60247">
        <w:rPr>
          <w:rFonts w:eastAsia="Times New Roman"/>
          <w:szCs w:val="24"/>
        </w:rPr>
        <w:t>υμένως το</w:t>
      </w:r>
      <w:r>
        <w:rPr>
          <w:rFonts w:eastAsia="Times New Roman"/>
          <w:szCs w:val="24"/>
        </w:rPr>
        <w:t>ν Γενικό Γ</w:t>
      </w:r>
      <w:r w:rsidRPr="00C60247">
        <w:rPr>
          <w:rFonts w:eastAsia="Times New Roman"/>
          <w:szCs w:val="24"/>
        </w:rPr>
        <w:t>ραμματέα του Κομμουνιστικού Κόμματος</w:t>
      </w:r>
      <w:r>
        <w:rPr>
          <w:rFonts w:eastAsia="Times New Roman"/>
          <w:szCs w:val="24"/>
        </w:rPr>
        <w:t>, α</w:t>
      </w:r>
      <w:r w:rsidRPr="00C60247">
        <w:rPr>
          <w:rFonts w:eastAsia="Times New Roman"/>
          <w:szCs w:val="24"/>
        </w:rPr>
        <w:t xml:space="preserve">λλά αυτό το γενικό </w:t>
      </w:r>
      <w:r>
        <w:rPr>
          <w:rFonts w:eastAsia="Times New Roman"/>
          <w:szCs w:val="24"/>
        </w:rPr>
        <w:t xml:space="preserve">–συγγνώμη που συμπληρώνω τώρα </w:t>
      </w:r>
      <w:r w:rsidRPr="00C60247">
        <w:rPr>
          <w:rFonts w:eastAsia="Times New Roman"/>
          <w:szCs w:val="24"/>
        </w:rPr>
        <w:t>και τον Υπουργό</w:t>
      </w:r>
      <w:r>
        <w:rPr>
          <w:rFonts w:eastAsia="Times New Roman"/>
          <w:szCs w:val="24"/>
        </w:rPr>
        <w:t>- για το τ</w:t>
      </w:r>
      <w:r w:rsidRPr="00C60247">
        <w:rPr>
          <w:rFonts w:eastAsia="Times New Roman"/>
          <w:szCs w:val="24"/>
        </w:rPr>
        <w:t>ι παιδεία και εκπαίδευση θέλουμε</w:t>
      </w:r>
      <w:r>
        <w:rPr>
          <w:rFonts w:eastAsia="Times New Roman"/>
          <w:szCs w:val="24"/>
        </w:rPr>
        <w:t xml:space="preserve">, αν κάποιος δει στα Πρακτικά τον </w:t>
      </w:r>
      <w:r>
        <w:rPr>
          <w:rFonts w:eastAsia="Times New Roman"/>
          <w:szCs w:val="24"/>
        </w:rPr>
        <w:t>π</w:t>
      </w:r>
      <w:r w:rsidRPr="00C60247">
        <w:rPr>
          <w:rFonts w:eastAsia="Times New Roman"/>
          <w:szCs w:val="24"/>
        </w:rPr>
        <w:t xml:space="preserve">ρύτανη </w:t>
      </w:r>
      <w:r>
        <w:rPr>
          <w:rFonts w:eastAsia="Times New Roman"/>
          <w:szCs w:val="24"/>
        </w:rPr>
        <w:t>της Ένωσης των Π</w:t>
      </w:r>
      <w:r w:rsidRPr="00C60247">
        <w:rPr>
          <w:rFonts w:eastAsia="Times New Roman"/>
          <w:szCs w:val="24"/>
        </w:rPr>
        <w:t>ρυτάνεων</w:t>
      </w:r>
      <w:r>
        <w:rPr>
          <w:rFonts w:eastAsia="Times New Roman"/>
          <w:szCs w:val="24"/>
        </w:rPr>
        <w:t>, θα δει ότι</w:t>
      </w:r>
      <w:r w:rsidRPr="00C60247">
        <w:rPr>
          <w:rFonts w:eastAsia="Times New Roman"/>
          <w:szCs w:val="24"/>
        </w:rPr>
        <w:t xml:space="preserve"> είπε αυτό ακρ</w:t>
      </w:r>
      <w:r w:rsidRPr="00C60247">
        <w:rPr>
          <w:rFonts w:eastAsia="Times New Roman"/>
          <w:szCs w:val="24"/>
        </w:rPr>
        <w:t>ιβώς</w:t>
      </w:r>
      <w:r>
        <w:rPr>
          <w:rFonts w:eastAsia="Times New Roman"/>
          <w:szCs w:val="24"/>
        </w:rPr>
        <w:t xml:space="preserve">. Είπε για την </w:t>
      </w:r>
      <w:r w:rsidRPr="00C60247">
        <w:rPr>
          <w:rFonts w:eastAsia="Times New Roman"/>
          <w:szCs w:val="24"/>
        </w:rPr>
        <w:t>παιδεία</w:t>
      </w:r>
      <w:r>
        <w:rPr>
          <w:rFonts w:eastAsia="Times New Roman"/>
          <w:szCs w:val="24"/>
        </w:rPr>
        <w:t xml:space="preserve"> </w:t>
      </w:r>
      <w:r w:rsidRPr="00C60247">
        <w:rPr>
          <w:rFonts w:eastAsia="Times New Roman"/>
          <w:szCs w:val="24"/>
        </w:rPr>
        <w:t>την οποία θέλουμε</w:t>
      </w:r>
      <w:r>
        <w:rPr>
          <w:rFonts w:eastAsia="Times New Roman"/>
          <w:szCs w:val="24"/>
        </w:rPr>
        <w:t>, είπε τι θέλουμε</w:t>
      </w:r>
      <w:r w:rsidRPr="00C60247">
        <w:rPr>
          <w:rFonts w:eastAsia="Times New Roman"/>
          <w:szCs w:val="24"/>
        </w:rPr>
        <w:t xml:space="preserve"> </w:t>
      </w:r>
      <w:r>
        <w:rPr>
          <w:rFonts w:eastAsia="Times New Roman"/>
          <w:szCs w:val="24"/>
        </w:rPr>
        <w:t xml:space="preserve">για τον νέο, αλλά και </w:t>
      </w:r>
      <w:r w:rsidRPr="00C60247">
        <w:rPr>
          <w:rFonts w:eastAsia="Times New Roman"/>
          <w:szCs w:val="24"/>
        </w:rPr>
        <w:t xml:space="preserve">διάφορα πράγματα όμορφα και ωραία και κλείνοντας </w:t>
      </w:r>
      <w:r>
        <w:rPr>
          <w:rFonts w:eastAsia="Times New Roman"/>
          <w:szCs w:val="24"/>
        </w:rPr>
        <w:t>σ</w:t>
      </w:r>
      <w:r w:rsidRPr="00C60247">
        <w:rPr>
          <w:rFonts w:eastAsia="Times New Roman"/>
          <w:szCs w:val="24"/>
        </w:rPr>
        <w:t xml:space="preserve">το τέλος είπε ότι περιμένει πότε θα πέσει </w:t>
      </w:r>
      <w:r>
        <w:rPr>
          <w:rFonts w:eastAsia="Times New Roman"/>
          <w:szCs w:val="24"/>
        </w:rPr>
        <w:t>αυτή η Κ</w:t>
      </w:r>
      <w:r w:rsidRPr="00C60247">
        <w:rPr>
          <w:rFonts w:eastAsia="Times New Roman"/>
          <w:szCs w:val="24"/>
        </w:rPr>
        <w:t>υβέρνηση για ν</w:t>
      </w:r>
      <w:r>
        <w:rPr>
          <w:rFonts w:eastAsia="Times New Roman"/>
          <w:szCs w:val="24"/>
        </w:rPr>
        <w:t xml:space="preserve">α μην εφαρμοστεί η αλλαγή στην </w:t>
      </w:r>
      <w:r>
        <w:rPr>
          <w:rFonts w:eastAsia="Times New Roman"/>
          <w:szCs w:val="24"/>
        </w:rPr>
        <w:t>τ</w:t>
      </w:r>
      <w:r>
        <w:rPr>
          <w:rFonts w:eastAsia="Times New Roman"/>
          <w:szCs w:val="24"/>
        </w:rPr>
        <w:t>ριτο</w:t>
      </w:r>
      <w:r w:rsidRPr="00C60247">
        <w:rPr>
          <w:rFonts w:eastAsia="Times New Roman"/>
          <w:szCs w:val="24"/>
        </w:rPr>
        <w:t xml:space="preserve">βάθμια </w:t>
      </w:r>
      <w:r>
        <w:rPr>
          <w:rFonts w:eastAsia="Times New Roman"/>
          <w:szCs w:val="24"/>
        </w:rPr>
        <w:t>ε</w:t>
      </w:r>
      <w:r w:rsidRPr="00C60247">
        <w:rPr>
          <w:rFonts w:eastAsia="Times New Roman"/>
          <w:szCs w:val="24"/>
        </w:rPr>
        <w:t>κπαίδευση</w:t>
      </w:r>
      <w:r>
        <w:rPr>
          <w:rFonts w:eastAsia="Times New Roman"/>
          <w:szCs w:val="24"/>
        </w:rPr>
        <w:t>. Α</w:t>
      </w:r>
      <w:r w:rsidRPr="00C60247">
        <w:rPr>
          <w:rFonts w:eastAsia="Times New Roman"/>
          <w:szCs w:val="24"/>
        </w:rPr>
        <w:t>κρ</w:t>
      </w:r>
      <w:r w:rsidRPr="00C60247">
        <w:rPr>
          <w:rFonts w:eastAsia="Times New Roman"/>
          <w:szCs w:val="24"/>
        </w:rPr>
        <w:t xml:space="preserve">ιβώς αυτά </w:t>
      </w:r>
      <w:r>
        <w:rPr>
          <w:rFonts w:eastAsia="Times New Roman"/>
          <w:szCs w:val="24"/>
        </w:rPr>
        <w:t xml:space="preserve">είπε. </w:t>
      </w:r>
      <w:r w:rsidRPr="00C60247">
        <w:rPr>
          <w:rFonts w:eastAsia="Times New Roman"/>
          <w:szCs w:val="24"/>
        </w:rPr>
        <w:t xml:space="preserve">Δεν ξέρω </w:t>
      </w:r>
      <w:r>
        <w:rPr>
          <w:rFonts w:eastAsia="Times New Roman"/>
          <w:szCs w:val="24"/>
        </w:rPr>
        <w:t>αν ήταν ΚΚΕ, διότι διάβασα, π</w:t>
      </w:r>
      <w:r w:rsidRPr="00C60247">
        <w:rPr>
          <w:rFonts w:eastAsia="Times New Roman"/>
          <w:szCs w:val="24"/>
        </w:rPr>
        <w:t>ραγματικά</w:t>
      </w:r>
      <w:r>
        <w:rPr>
          <w:rFonts w:eastAsia="Times New Roman"/>
          <w:szCs w:val="24"/>
        </w:rPr>
        <w:t>,</w:t>
      </w:r>
      <w:r w:rsidRPr="00C60247">
        <w:rPr>
          <w:rFonts w:eastAsia="Times New Roman"/>
          <w:szCs w:val="24"/>
        </w:rPr>
        <w:t xml:space="preserve"> αυτό το κομμάτι</w:t>
      </w:r>
      <w:r>
        <w:rPr>
          <w:rFonts w:eastAsia="Times New Roman"/>
          <w:szCs w:val="24"/>
        </w:rPr>
        <w:t>. Μετά, βέβαια, άλλον έδειξε για να κυβερνήσει.</w:t>
      </w:r>
    </w:p>
    <w:p w14:paraId="2E24752A" w14:textId="77777777" w:rsidR="00ED3BF8" w:rsidRDefault="009F432D">
      <w:pPr>
        <w:spacing w:after="0" w:line="600" w:lineRule="auto"/>
        <w:ind w:firstLine="720"/>
        <w:jc w:val="both"/>
        <w:rPr>
          <w:rFonts w:eastAsia="Times New Roman"/>
          <w:szCs w:val="24"/>
        </w:rPr>
      </w:pPr>
      <w:r w:rsidRPr="007A76CB">
        <w:rPr>
          <w:rFonts w:eastAsia="Times New Roman"/>
          <w:b/>
          <w:szCs w:val="24"/>
        </w:rPr>
        <w:t>ΕΜΜΑΝΟΥΗΛ ΣΥΝΤΥΧΑΚΗΣ:</w:t>
      </w:r>
      <w:r>
        <w:rPr>
          <w:rFonts w:eastAsia="Times New Roman"/>
          <w:szCs w:val="24"/>
        </w:rPr>
        <w:t xml:space="preserve"> Άστο, το έχασες!</w:t>
      </w:r>
    </w:p>
    <w:p w14:paraId="2E24752B" w14:textId="77777777" w:rsidR="00ED3BF8" w:rsidRDefault="009F432D">
      <w:pPr>
        <w:spacing w:after="0" w:line="600" w:lineRule="auto"/>
        <w:ind w:firstLine="720"/>
        <w:jc w:val="both"/>
        <w:rPr>
          <w:rFonts w:eastAsia="Times New Roman"/>
          <w:szCs w:val="24"/>
        </w:rPr>
      </w:pPr>
      <w:r w:rsidRPr="007A76CB">
        <w:rPr>
          <w:rFonts w:eastAsia="Times New Roman"/>
          <w:b/>
          <w:szCs w:val="24"/>
        </w:rPr>
        <w:t>ΑΝΔΡΕΑΣ ΡΙΖΟΥΛΗΣ:</w:t>
      </w:r>
      <w:r>
        <w:rPr>
          <w:rFonts w:eastAsia="Times New Roman"/>
          <w:szCs w:val="24"/>
        </w:rPr>
        <w:t xml:space="preserve"> Δ</w:t>
      </w:r>
      <w:r w:rsidRPr="00C60247">
        <w:rPr>
          <w:rFonts w:eastAsia="Times New Roman"/>
          <w:szCs w:val="24"/>
        </w:rPr>
        <w:t>εν πειράζει</w:t>
      </w:r>
      <w:r>
        <w:rPr>
          <w:rFonts w:eastAsia="Times New Roman"/>
          <w:szCs w:val="24"/>
        </w:rPr>
        <w:t>. Κοίταξέ το για να το δεις.</w:t>
      </w:r>
    </w:p>
    <w:p w14:paraId="2E24752C"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 xml:space="preserve">ρόεδρος των </w:t>
      </w:r>
      <w:r>
        <w:rPr>
          <w:rFonts w:eastAsia="Times New Roman"/>
          <w:szCs w:val="24"/>
        </w:rPr>
        <w:t>π</w:t>
      </w:r>
      <w:r>
        <w:rPr>
          <w:rFonts w:eastAsia="Times New Roman"/>
          <w:szCs w:val="24"/>
        </w:rPr>
        <w:t xml:space="preserve">ρυτάνεων, τον οποίον εμείς δεν καλέσαμε, αλλά ήρθε αυτόκλητος και δεχθήκαμε και μομφή γι’ αυτό, ερωτήθηκε για </w:t>
      </w:r>
      <w:r w:rsidRPr="00C60247">
        <w:rPr>
          <w:rFonts w:eastAsia="Times New Roman"/>
          <w:szCs w:val="24"/>
        </w:rPr>
        <w:t>δύο πράγματα</w:t>
      </w:r>
      <w:r>
        <w:rPr>
          <w:rFonts w:eastAsia="Times New Roman"/>
          <w:szCs w:val="24"/>
        </w:rPr>
        <w:t xml:space="preserve">. Κατ’ αρχάς, ρωτήθηκε για το ποιον εκπροσωπεί για όλα αυτά που είπε για το νομοσχέδιο και είπε ότι εκπροσωπεί </w:t>
      </w:r>
      <w:r w:rsidRPr="00C60247">
        <w:rPr>
          <w:rFonts w:eastAsia="Times New Roman"/>
          <w:szCs w:val="24"/>
        </w:rPr>
        <w:t>τον εαυτό του και</w:t>
      </w:r>
      <w:r>
        <w:rPr>
          <w:rFonts w:eastAsia="Times New Roman"/>
          <w:szCs w:val="24"/>
        </w:rPr>
        <w:t>, δεύτ</w:t>
      </w:r>
      <w:r>
        <w:rPr>
          <w:rFonts w:eastAsia="Times New Roman"/>
          <w:szCs w:val="24"/>
        </w:rPr>
        <w:t>ερον, όταν  ρωτήθηκε γ</w:t>
      </w:r>
      <w:r w:rsidRPr="00C60247">
        <w:rPr>
          <w:rFonts w:eastAsia="Times New Roman"/>
          <w:szCs w:val="24"/>
        </w:rPr>
        <w:t xml:space="preserve">ιατί δεν παίρνουν τα πανεπιστήμια </w:t>
      </w:r>
      <w:r>
        <w:rPr>
          <w:rFonts w:eastAsia="Times New Roman"/>
          <w:szCs w:val="24"/>
        </w:rPr>
        <w:t xml:space="preserve">όλους εκείνους τους καθηγητές οι οποίοι </w:t>
      </w:r>
      <w:r w:rsidRPr="00C60247">
        <w:rPr>
          <w:rFonts w:eastAsia="Times New Roman"/>
          <w:szCs w:val="24"/>
        </w:rPr>
        <w:t>υπάρχουν σ</w:t>
      </w:r>
      <w:r>
        <w:rPr>
          <w:rFonts w:eastAsia="Times New Roman"/>
          <w:szCs w:val="24"/>
        </w:rPr>
        <w:t xml:space="preserve">ε προσφορά από </w:t>
      </w:r>
      <w:r w:rsidRPr="00C60247">
        <w:rPr>
          <w:rFonts w:eastAsia="Times New Roman"/>
          <w:szCs w:val="24"/>
        </w:rPr>
        <w:t xml:space="preserve">το κράτος και </w:t>
      </w:r>
      <w:r>
        <w:rPr>
          <w:rFonts w:eastAsia="Times New Roman"/>
          <w:szCs w:val="24"/>
        </w:rPr>
        <w:t>από το Υ</w:t>
      </w:r>
      <w:r w:rsidRPr="00C60247">
        <w:rPr>
          <w:rFonts w:eastAsia="Times New Roman"/>
          <w:szCs w:val="24"/>
        </w:rPr>
        <w:t xml:space="preserve">πουργείο </w:t>
      </w:r>
      <w:r>
        <w:rPr>
          <w:rFonts w:eastAsia="Times New Roman"/>
          <w:szCs w:val="24"/>
        </w:rPr>
        <w:t xml:space="preserve">στα πανεπιστήμια και δεν </w:t>
      </w:r>
      <w:proofErr w:type="spellStart"/>
      <w:r>
        <w:rPr>
          <w:rFonts w:eastAsia="Times New Roman"/>
          <w:szCs w:val="24"/>
        </w:rPr>
        <w:t>απορροφούνται</w:t>
      </w:r>
      <w:proofErr w:type="spellEnd"/>
      <w:r>
        <w:rPr>
          <w:rFonts w:eastAsia="Times New Roman"/>
          <w:szCs w:val="24"/>
        </w:rPr>
        <w:t>, ούτε γι’ αυτό απάντησε. Στο μόνο που απάντησε είναι ότι περιμένε</w:t>
      </w:r>
      <w:r>
        <w:rPr>
          <w:rFonts w:eastAsia="Times New Roman"/>
          <w:szCs w:val="24"/>
        </w:rPr>
        <w:t>ι να πέσει αυτή η Κυβέρνηση.</w:t>
      </w:r>
    </w:p>
    <w:p w14:paraId="2E24752D" w14:textId="77777777" w:rsidR="00ED3BF8" w:rsidRDefault="009F432D">
      <w:pPr>
        <w:spacing w:after="0" w:line="600" w:lineRule="auto"/>
        <w:ind w:firstLine="720"/>
        <w:jc w:val="both"/>
        <w:rPr>
          <w:rFonts w:eastAsia="Times New Roman"/>
          <w:szCs w:val="24"/>
        </w:rPr>
      </w:pPr>
      <w:r>
        <w:rPr>
          <w:rFonts w:eastAsia="Times New Roman"/>
          <w:szCs w:val="24"/>
        </w:rPr>
        <w:t>Α</w:t>
      </w:r>
      <w:r w:rsidRPr="00C60247">
        <w:rPr>
          <w:rFonts w:eastAsia="Times New Roman"/>
          <w:szCs w:val="24"/>
        </w:rPr>
        <w:t xml:space="preserve">υτό που θέλω να πω </w:t>
      </w:r>
      <w:r>
        <w:rPr>
          <w:rFonts w:eastAsia="Times New Roman"/>
          <w:szCs w:val="24"/>
        </w:rPr>
        <w:t>εδώ και θα ε</w:t>
      </w:r>
      <w:r w:rsidRPr="00C60247">
        <w:rPr>
          <w:rFonts w:eastAsia="Times New Roman"/>
          <w:szCs w:val="24"/>
        </w:rPr>
        <w:t xml:space="preserve">ίναι </w:t>
      </w:r>
      <w:r>
        <w:rPr>
          <w:rFonts w:eastAsia="Times New Roman"/>
          <w:szCs w:val="24"/>
        </w:rPr>
        <w:t xml:space="preserve">ίσως </w:t>
      </w:r>
      <w:r w:rsidRPr="00C60247">
        <w:rPr>
          <w:rFonts w:eastAsia="Times New Roman"/>
          <w:szCs w:val="24"/>
        </w:rPr>
        <w:t xml:space="preserve">λίγο </w:t>
      </w:r>
      <w:proofErr w:type="spellStart"/>
      <w:r w:rsidRPr="00C60247">
        <w:rPr>
          <w:rFonts w:eastAsia="Times New Roman"/>
          <w:szCs w:val="24"/>
        </w:rPr>
        <w:t>μεγάλο</w:t>
      </w:r>
      <w:r>
        <w:rPr>
          <w:rFonts w:eastAsia="Times New Roman"/>
          <w:szCs w:val="24"/>
        </w:rPr>
        <w:t>σχημο</w:t>
      </w:r>
      <w:proofErr w:type="spellEnd"/>
      <w:r>
        <w:rPr>
          <w:rFonts w:eastAsia="Times New Roman"/>
          <w:szCs w:val="24"/>
        </w:rPr>
        <w:t xml:space="preserve"> λ</w:t>
      </w:r>
      <w:r w:rsidRPr="00C60247">
        <w:rPr>
          <w:rFonts w:eastAsia="Times New Roman"/>
          <w:szCs w:val="24"/>
        </w:rPr>
        <w:t>έγοντάς το</w:t>
      </w:r>
      <w:r>
        <w:rPr>
          <w:rFonts w:eastAsia="Times New Roman"/>
          <w:szCs w:val="24"/>
        </w:rPr>
        <w:t xml:space="preserve">, αλλά θα </w:t>
      </w:r>
      <w:r w:rsidRPr="00C60247">
        <w:rPr>
          <w:rFonts w:eastAsia="Times New Roman"/>
          <w:szCs w:val="24"/>
        </w:rPr>
        <w:t>το εξηγήσω</w:t>
      </w:r>
      <w:r>
        <w:rPr>
          <w:rFonts w:eastAsia="Times New Roman"/>
          <w:szCs w:val="24"/>
        </w:rPr>
        <w:t>,</w:t>
      </w:r>
      <w:r w:rsidRPr="00C60247">
        <w:rPr>
          <w:rFonts w:eastAsia="Times New Roman"/>
          <w:szCs w:val="24"/>
        </w:rPr>
        <w:t xml:space="preserve"> είναι ότι στην εφαρμογή </w:t>
      </w:r>
      <w:r>
        <w:rPr>
          <w:rFonts w:eastAsia="Times New Roman"/>
          <w:szCs w:val="24"/>
        </w:rPr>
        <w:t xml:space="preserve">αυτού </w:t>
      </w:r>
      <w:r w:rsidRPr="00C60247">
        <w:rPr>
          <w:rFonts w:eastAsia="Times New Roman"/>
          <w:szCs w:val="24"/>
        </w:rPr>
        <w:t>του νομοσχεδίου και στη συζήτησ</w:t>
      </w:r>
      <w:r>
        <w:rPr>
          <w:rFonts w:eastAsia="Times New Roman"/>
          <w:szCs w:val="24"/>
        </w:rPr>
        <w:t>ή</w:t>
      </w:r>
      <w:r w:rsidRPr="00C60247">
        <w:rPr>
          <w:rFonts w:eastAsia="Times New Roman"/>
          <w:szCs w:val="24"/>
        </w:rPr>
        <w:t xml:space="preserve"> του έχουμε αυτό το </w:t>
      </w:r>
      <w:r>
        <w:rPr>
          <w:rFonts w:eastAsia="Times New Roman"/>
          <w:szCs w:val="24"/>
        </w:rPr>
        <w:t xml:space="preserve">κλασικό </w:t>
      </w:r>
      <w:r w:rsidRPr="00C60247">
        <w:rPr>
          <w:rFonts w:eastAsia="Times New Roman"/>
          <w:szCs w:val="24"/>
        </w:rPr>
        <w:t>που λέμε</w:t>
      </w:r>
      <w:r>
        <w:rPr>
          <w:rFonts w:eastAsia="Times New Roman"/>
          <w:szCs w:val="24"/>
        </w:rPr>
        <w:t xml:space="preserve">, την αντιπαράθεση μεταξύ προόδου </w:t>
      </w:r>
      <w:r w:rsidRPr="00C60247">
        <w:rPr>
          <w:rFonts w:eastAsia="Times New Roman"/>
          <w:szCs w:val="24"/>
        </w:rPr>
        <w:t>και</w:t>
      </w:r>
      <w:r w:rsidRPr="00C60247">
        <w:rPr>
          <w:rFonts w:eastAsia="Times New Roman"/>
          <w:szCs w:val="24"/>
        </w:rPr>
        <w:t xml:space="preserve"> συντήρησης</w:t>
      </w:r>
      <w:r>
        <w:rPr>
          <w:rFonts w:eastAsia="Times New Roman"/>
          <w:szCs w:val="24"/>
        </w:rPr>
        <w:t>. Τ</w:t>
      </w:r>
      <w:r w:rsidRPr="00C60247">
        <w:rPr>
          <w:rFonts w:eastAsia="Times New Roman"/>
          <w:szCs w:val="24"/>
        </w:rPr>
        <w:t xml:space="preserve">ο λέω </w:t>
      </w:r>
      <w:r>
        <w:rPr>
          <w:rFonts w:eastAsia="Times New Roman"/>
          <w:szCs w:val="24"/>
        </w:rPr>
        <w:t xml:space="preserve">μεγαλόσχημο, </w:t>
      </w:r>
      <w:r w:rsidRPr="00C60247">
        <w:rPr>
          <w:rFonts w:eastAsia="Times New Roman"/>
          <w:szCs w:val="24"/>
        </w:rPr>
        <w:t>αλλά θα συμπληρώσ</w:t>
      </w:r>
      <w:r>
        <w:rPr>
          <w:rFonts w:eastAsia="Times New Roman"/>
          <w:szCs w:val="24"/>
        </w:rPr>
        <w:t>ω</w:t>
      </w:r>
      <w:r w:rsidRPr="00C60247">
        <w:rPr>
          <w:rFonts w:eastAsia="Times New Roman"/>
          <w:szCs w:val="24"/>
        </w:rPr>
        <w:t xml:space="preserve"> σε αυτό ότι δεν έχει χ</w:t>
      </w:r>
      <w:r>
        <w:rPr>
          <w:rFonts w:eastAsia="Times New Roman"/>
          <w:szCs w:val="24"/>
        </w:rPr>
        <w:t>ρ</w:t>
      </w:r>
      <w:r w:rsidRPr="00C60247">
        <w:rPr>
          <w:rFonts w:eastAsia="Times New Roman"/>
          <w:szCs w:val="24"/>
        </w:rPr>
        <w:t>ώμα</w:t>
      </w:r>
      <w:r>
        <w:rPr>
          <w:rFonts w:eastAsia="Times New Roman"/>
          <w:szCs w:val="24"/>
        </w:rPr>
        <w:t>.</w:t>
      </w:r>
      <w:r w:rsidRPr="00C60247">
        <w:rPr>
          <w:rFonts w:eastAsia="Times New Roman"/>
          <w:szCs w:val="24"/>
        </w:rPr>
        <w:t xml:space="preserve"> Εδώ είναι το περίεργο</w:t>
      </w:r>
      <w:r>
        <w:rPr>
          <w:rFonts w:eastAsia="Times New Roman"/>
          <w:szCs w:val="24"/>
        </w:rPr>
        <w:t>. Δεν έχει χρώμα.</w:t>
      </w:r>
    </w:p>
    <w:p w14:paraId="2E24752E" w14:textId="77777777" w:rsidR="00ED3BF8" w:rsidRDefault="009F432D">
      <w:pPr>
        <w:spacing w:after="0" w:line="600" w:lineRule="auto"/>
        <w:ind w:firstLine="720"/>
        <w:jc w:val="both"/>
        <w:rPr>
          <w:rFonts w:eastAsia="Times New Roman"/>
          <w:szCs w:val="24"/>
        </w:rPr>
      </w:pPr>
      <w:r>
        <w:rPr>
          <w:rFonts w:eastAsia="Times New Roman"/>
          <w:szCs w:val="24"/>
        </w:rPr>
        <w:t>Όλοι μά</w:t>
      </w:r>
      <w:r w:rsidRPr="00C60247">
        <w:rPr>
          <w:rFonts w:eastAsia="Times New Roman"/>
          <w:szCs w:val="24"/>
        </w:rPr>
        <w:t xml:space="preserve">ς </w:t>
      </w:r>
      <w:r>
        <w:rPr>
          <w:rFonts w:eastAsia="Times New Roman"/>
          <w:szCs w:val="24"/>
        </w:rPr>
        <w:t xml:space="preserve">λένε να το πάρουμε </w:t>
      </w:r>
      <w:r w:rsidRPr="00C60247">
        <w:rPr>
          <w:rFonts w:eastAsia="Times New Roman"/>
          <w:szCs w:val="24"/>
        </w:rPr>
        <w:t>πίσω</w:t>
      </w:r>
      <w:r>
        <w:rPr>
          <w:rFonts w:eastAsia="Times New Roman"/>
          <w:szCs w:val="24"/>
        </w:rPr>
        <w:t>. Ο</w:t>
      </w:r>
      <w:r w:rsidRPr="00C60247">
        <w:rPr>
          <w:rFonts w:eastAsia="Times New Roman"/>
          <w:szCs w:val="24"/>
        </w:rPr>
        <w:t xml:space="preserve"> καθένας για τους λόγους του</w:t>
      </w:r>
      <w:r>
        <w:rPr>
          <w:rFonts w:eastAsia="Times New Roman"/>
          <w:szCs w:val="24"/>
        </w:rPr>
        <w:t>,</w:t>
      </w:r>
      <w:r w:rsidRPr="00C60247">
        <w:rPr>
          <w:rFonts w:eastAsia="Times New Roman"/>
          <w:szCs w:val="24"/>
        </w:rPr>
        <w:t xml:space="preserve"> αλλά </w:t>
      </w:r>
      <w:r>
        <w:rPr>
          <w:rFonts w:eastAsia="Times New Roman"/>
          <w:szCs w:val="24"/>
        </w:rPr>
        <w:t>κανεί</w:t>
      </w:r>
      <w:r w:rsidRPr="00C60247">
        <w:rPr>
          <w:rFonts w:eastAsia="Times New Roman"/>
          <w:szCs w:val="24"/>
        </w:rPr>
        <w:t xml:space="preserve">ς </w:t>
      </w:r>
      <w:r>
        <w:rPr>
          <w:rFonts w:eastAsia="Times New Roman"/>
          <w:szCs w:val="24"/>
        </w:rPr>
        <w:t xml:space="preserve">δεν βλέπει κάτι καλό σε </w:t>
      </w:r>
      <w:r w:rsidRPr="00C60247">
        <w:rPr>
          <w:rFonts w:eastAsia="Times New Roman"/>
          <w:szCs w:val="24"/>
        </w:rPr>
        <w:t>αυτό</w:t>
      </w:r>
      <w:r>
        <w:rPr>
          <w:rFonts w:eastAsia="Times New Roman"/>
          <w:szCs w:val="24"/>
        </w:rPr>
        <w:t>. Σ</w:t>
      </w:r>
      <w:r w:rsidRPr="00C60247">
        <w:rPr>
          <w:rFonts w:eastAsia="Times New Roman"/>
          <w:szCs w:val="24"/>
        </w:rPr>
        <w:t>ε κάθε καινούργιο</w:t>
      </w:r>
      <w:r>
        <w:rPr>
          <w:rFonts w:eastAsia="Times New Roman"/>
          <w:szCs w:val="24"/>
        </w:rPr>
        <w:t>,</w:t>
      </w:r>
      <w:r w:rsidRPr="00C60247">
        <w:rPr>
          <w:rFonts w:eastAsia="Times New Roman"/>
          <w:szCs w:val="24"/>
        </w:rPr>
        <w:t xml:space="preserve"> αν</w:t>
      </w:r>
      <w:r>
        <w:rPr>
          <w:rFonts w:eastAsia="Times New Roman"/>
          <w:szCs w:val="24"/>
        </w:rPr>
        <w:t>εξάρτητα</w:t>
      </w:r>
      <w:r>
        <w:rPr>
          <w:rFonts w:eastAsia="Times New Roman"/>
          <w:szCs w:val="24"/>
        </w:rPr>
        <w:t xml:space="preserve"> αν</w:t>
      </w:r>
      <w:r w:rsidRPr="00C60247">
        <w:rPr>
          <w:rFonts w:eastAsia="Times New Roman"/>
          <w:szCs w:val="24"/>
        </w:rPr>
        <w:t xml:space="preserve"> θέλει να λύσει </w:t>
      </w:r>
      <w:r>
        <w:rPr>
          <w:rFonts w:eastAsia="Times New Roman"/>
          <w:szCs w:val="24"/>
        </w:rPr>
        <w:t xml:space="preserve">ή </w:t>
      </w:r>
      <w:r w:rsidRPr="00C60247">
        <w:rPr>
          <w:rFonts w:eastAsia="Times New Roman"/>
          <w:szCs w:val="24"/>
        </w:rPr>
        <w:t>λύνει προβλήματα</w:t>
      </w:r>
      <w:r>
        <w:rPr>
          <w:rFonts w:eastAsia="Times New Roman"/>
          <w:szCs w:val="24"/>
        </w:rPr>
        <w:t>,</w:t>
      </w:r>
      <w:r w:rsidRPr="00C60247">
        <w:rPr>
          <w:rFonts w:eastAsia="Times New Roman"/>
          <w:szCs w:val="24"/>
        </w:rPr>
        <w:t xml:space="preserve"> </w:t>
      </w:r>
      <w:r w:rsidRPr="00C60247">
        <w:rPr>
          <w:rFonts w:eastAsia="Times New Roman"/>
          <w:szCs w:val="24"/>
        </w:rPr>
        <w:lastRenderedPageBreak/>
        <w:t xml:space="preserve">εμφανίζονται </w:t>
      </w:r>
      <w:r>
        <w:rPr>
          <w:rFonts w:eastAsia="Times New Roman"/>
          <w:szCs w:val="24"/>
        </w:rPr>
        <w:t>α</w:t>
      </w:r>
      <w:r w:rsidRPr="00C60247">
        <w:rPr>
          <w:rFonts w:eastAsia="Times New Roman"/>
          <w:szCs w:val="24"/>
        </w:rPr>
        <w:t>ντιστάσε</w:t>
      </w:r>
      <w:r>
        <w:rPr>
          <w:rFonts w:eastAsia="Times New Roman"/>
          <w:szCs w:val="24"/>
        </w:rPr>
        <w:t>ι</w:t>
      </w:r>
      <w:r w:rsidRPr="00C60247">
        <w:rPr>
          <w:rFonts w:eastAsia="Times New Roman"/>
          <w:szCs w:val="24"/>
        </w:rPr>
        <w:t xml:space="preserve">ς </w:t>
      </w:r>
      <w:r>
        <w:rPr>
          <w:rFonts w:eastAsia="Times New Roman"/>
          <w:szCs w:val="24"/>
        </w:rPr>
        <w:t xml:space="preserve">ενός </w:t>
      </w:r>
      <w:r w:rsidRPr="00C60247">
        <w:rPr>
          <w:rFonts w:eastAsia="Times New Roman"/>
          <w:szCs w:val="24"/>
        </w:rPr>
        <w:t>κατεστημένου</w:t>
      </w:r>
      <w:r>
        <w:rPr>
          <w:rFonts w:eastAsia="Times New Roman"/>
          <w:szCs w:val="24"/>
        </w:rPr>
        <w:t xml:space="preserve">. Και μπορεί να είναι </w:t>
      </w:r>
      <w:r w:rsidRPr="00C60247">
        <w:rPr>
          <w:rFonts w:eastAsia="Times New Roman"/>
          <w:szCs w:val="24"/>
        </w:rPr>
        <w:t>πολιτικό</w:t>
      </w:r>
      <w:r>
        <w:rPr>
          <w:rFonts w:eastAsia="Times New Roman"/>
          <w:szCs w:val="24"/>
        </w:rPr>
        <w:t xml:space="preserve">, μπορεί να είναι </w:t>
      </w:r>
      <w:r w:rsidRPr="00C60247">
        <w:rPr>
          <w:rFonts w:eastAsia="Times New Roman"/>
          <w:szCs w:val="24"/>
        </w:rPr>
        <w:t xml:space="preserve">ακαδημαϊκό </w:t>
      </w:r>
      <w:r>
        <w:rPr>
          <w:rFonts w:eastAsia="Times New Roman"/>
          <w:szCs w:val="24"/>
        </w:rPr>
        <w:t>-</w:t>
      </w:r>
      <w:r w:rsidRPr="00C60247">
        <w:rPr>
          <w:rFonts w:eastAsia="Times New Roman"/>
          <w:szCs w:val="24"/>
        </w:rPr>
        <w:t xml:space="preserve">στην περίπτωσή μας είναι και </w:t>
      </w:r>
      <w:r>
        <w:rPr>
          <w:rFonts w:eastAsia="Times New Roman"/>
          <w:szCs w:val="24"/>
        </w:rPr>
        <w:t xml:space="preserve">ακαδημαϊκό-, </w:t>
      </w:r>
      <w:r w:rsidRPr="00C60247">
        <w:rPr>
          <w:rFonts w:eastAsia="Times New Roman"/>
          <w:szCs w:val="24"/>
        </w:rPr>
        <w:t xml:space="preserve">όχι μόνο </w:t>
      </w:r>
      <w:r>
        <w:rPr>
          <w:rFonts w:eastAsia="Times New Roman"/>
          <w:szCs w:val="24"/>
        </w:rPr>
        <w:t>από τον φόβο τ</w:t>
      </w:r>
      <w:r w:rsidRPr="00C60247">
        <w:rPr>
          <w:rFonts w:eastAsia="Times New Roman"/>
          <w:szCs w:val="24"/>
        </w:rPr>
        <w:t>ου νέου και της καινοτομίας</w:t>
      </w:r>
      <w:r>
        <w:rPr>
          <w:rFonts w:eastAsia="Times New Roman"/>
          <w:szCs w:val="24"/>
        </w:rPr>
        <w:t>,</w:t>
      </w:r>
      <w:r w:rsidRPr="00C60247">
        <w:rPr>
          <w:rFonts w:eastAsia="Times New Roman"/>
          <w:szCs w:val="24"/>
        </w:rPr>
        <w:t xml:space="preserve"> αλλά και από σκοπιμότητες</w:t>
      </w:r>
      <w:r>
        <w:rPr>
          <w:rFonts w:eastAsia="Times New Roman"/>
          <w:szCs w:val="24"/>
        </w:rPr>
        <w:t>.</w:t>
      </w:r>
    </w:p>
    <w:p w14:paraId="2E24752F" w14:textId="77777777" w:rsidR="00ED3BF8" w:rsidRDefault="009F432D">
      <w:pPr>
        <w:spacing w:after="0" w:line="600" w:lineRule="auto"/>
        <w:ind w:firstLine="720"/>
        <w:jc w:val="both"/>
        <w:rPr>
          <w:rFonts w:eastAsia="Times New Roman"/>
          <w:szCs w:val="24"/>
        </w:rPr>
      </w:pPr>
      <w:r>
        <w:rPr>
          <w:rFonts w:eastAsia="Times New Roman"/>
          <w:szCs w:val="24"/>
        </w:rPr>
        <w:t xml:space="preserve">Και τι γίνεται; Ποιο είναι το </w:t>
      </w:r>
      <w:r w:rsidRPr="00C60247">
        <w:rPr>
          <w:rFonts w:eastAsia="Times New Roman"/>
          <w:szCs w:val="24"/>
        </w:rPr>
        <w:t>αποτέλεσμα</w:t>
      </w:r>
      <w:r>
        <w:rPr>
          <w:rFonts w:eastAsia="Times New Roman"/>
          <w:szCs w:val="24"/>
        </w:rPr>
        <w:t>; Ό</w:t>
      </w:r>
      <w:r w:rsidRPr="00C60247">
        <w:rPr>
          <w:rFonts w:eastAsia="Times New Roman"/>
          <w:szCs w:val="24"/>
        </w:rPr>
        <w:t>τι επιλέγετ</w:t>
      </w:r>
      <w:r>
        <w:rPr>
          <w:rFonts w:eastAsia="Times New Roman"/>
          <w:szCs w:val="24"/>
        </w:rPr>
        <w:t xml:space="preserve">αι το παλιό, το προβληματικό, </w:t>
      </w:r>
      <w:r w:rsidRPr="00C60247">
        <w:rPr>
          <w:rFonts w:eastAsia="Times New Roman"/>
          <w:szCs w:val="24"/>
        </w:rPr>
        <w:t>αυτό που δημιουργεί προβλήματα</w:t>
      </w:r>
      <w:r>
        <w:rPr>
          <w:rFonts w:eastAsia="Times New Roman"/>
          <w:szCs w:val="24"/>
        </w:rPr>
        <w:t xml:space="preserve">. Αυτές οι αντιστάσεις </w:t>
      </w:r>
      <w:r w:rsidRPr="00C60247">
        <w:rPr>
          <w:rFonts w:eastAsia="Times New Roman"/>
          <w:szCs w:val="24"/>
        </w:rPr>
        <w:t xml:space="preserve"> οδηγούν </w:t>
      </w:r>
      <w:r>
        <w:rPr>
          <w:rFonts w:eastAsia="Times New Roman"/>
          <w:szCs w:val="24"/>
        </w:rPr>
        <w:t>εκεί. Και το λέμε, βέβαια, και φωναχτά.</w:t>
      </w:r>
    </w:p>
    <w:p w14:paraId="2E247530" w14:textId="77777777" w:rsidR="00ED3BF8" w:rsidRDefault="009F432D">
      <w:pPr>
        <w:spacing w:after="0" w:line="600" w:lineRule="auto"/>
        <w:ind w:firstLine="720"/>
        <w:jc w:val="both"/>
        <w:rPr>
          <w:rFonts w:eastAsia="Times New Roman"/>
          <w:szCs w:val="24"/>
        </w:rPr>
      </w:pPr>
      <w:r>
        <w:rPr>
          <w:rFonts w:eastAsia="Times New Roman"/>
          <w:szCs w:val="24"/>
        </w:rPr>
        <w:t>Η μόνη που μπορεί να φέρει αντίρρηση εδώ π</w:t>
      </w:r>
      <w:r>
        <w:rPr>
          <w:rFonts w:eastAsia="Times New Roman"/>
          <w:szCs w:val="24"/>
        </w:rPr>
        <w:t xml:space="preserve">έρα είναι η Νέα Δημοκρατία, που μπορεί να πει: Για σιγά, ρε παιδιά, </w:t>
      </w:r>
      <w:r w:rsidRPr="00C60247">
        <w:rPr>
          <w:rFonts w:eastAsia="Times New Roman"/>
          <w:szCs w:val="24"/>
        </w:rPr>
        <w:t>εμείς είμαστε προ</w:t>
      </w:r>
      <w:r>
        <w:rPr>
          <w:rFonts w:eastAsia="Times New Roman"/>
          <w:szCs w:val="24"/>
        </w:rPr>
        <w:t xml:space="preserve">οδευτικοί </w:t>
      </w:r>
      <w:r w:rsidRPr="00C60247">
        <w:rPr>
          <w:rFonts w:eastAsia="Times New Roman"/>
          <w:szCs w:val="24"/>
        </w:rPr>
        <w:t xml:space="preserve"> </w:t>
      </w:r>
      <w:r>
        <w:rPr>
          <w:rFonts w:eastAsia="Times New Roman"/>
          <w:szCs w:val="24"/>
        </w:rPr>
        <w:t>και είμαστε π</w:t>
      </w:r>
      <w:r w:rsidRPr="00C60247">
        <w:rPr>
          <w:rFonts w:eastAsia="Times New Roman"/>
          <w:szCs w:val="24"/>
        </w:rPr>
        <w:t>ροοδευ</w:t>
      </w:r>
      <w:r>
        <w:rPr>
          <w:rFonts w:eastAsia="Times New Roman"/>
          <w:szCs w:val="24"/>
        </w:rPr>
        <w:t xml:space="preserve">τικοί, </w:t>
      </w:r>
      <w:r w:rsidRPr="00C60247">
        <w:rPr>
          <w:rFonts w:eastAsia="Times New Roman"/>
          <w:szCs w:val="24"/>
        </w:rPr>
        <w:t>διότι</w:t>
      </w:r>
      <w:r>
        <w:rPr>
          <w:rFonts w:eastAsia="Times New Roman"/>
          <w:szCs w:val="24"/>
        </w:rPr>
        <w:t>, κατ’ αρχάς, εμείς ε</w:t>
      </w:r>
      <w:r w:rsidRPr="00C60247">
        <w:rPr>
          <w:rFonts w:eastAsia="Times New Roman"/>
          <w:szCs w:val="24"/>
        </w:rPr>
        <w:t xml:space="preserve">ίμαστε υπέρ της ιδιωτικής εκπαίδευσης και </w:t>
      </w:r>
      <w:r>
        <w:rPr>
          <w:rFonts w:eastAsia="Times New Roman"/>
          <w:szCs w:val="24"/>
        </w:rPr>
        <w:t xml:space="preserve">της </w:t>
      </w:r>
      <w:r w:rsidRPr="00C60247">
        <w:rPr>
          <w:rFonts w:eastAsia="Times New Roman"/>
          <w:szCs w:val="24"/>
        </w:rPr>
        <w:t>δυνατότητα</w:t>
      </w:r>
      <w:r>
        <w:rPr>
          <w:rFonts w:eastAsia="Times New Roman"/>
          <w:szCs w:val="24"/>
        </w:rPr>
        <w:t xml:space="preserve">ς του </w:t>
      </w:r>
      <w:r w:rsidRPr="00C60247">
        <w:rPr>
          <w:rFonts w:eastAsia="Times New Roman"/>
          <w:szCs w:val="24"/>
        </w:rPr>
        <w:t>οποιο</w:t>
      </w:r>
      <w:r>
        <w:rPr>
          <w:rFonts w:eastAsia="Times New Roman"/>
          <w:szCs w:val="24"/>
        </w:rPr>
        <w:t>υ</w:t>
      </w:r>
      <w:r w:rsidRPr="00C60247">
        <w:rPr>
          <w:rFonts w:eastAsia="Times New Roman"/>
          <w:szCs w:val="24"/>
        </w:rPr>
        <w:t xml:space="preserve">δήποτε να επιλέγει ιδιωτική </w:t>
      </w:r>
      <w:r>
        <w:rPr>
          <w:rFonts w:eastAsia="Times New Roman"/>
          <w:szCs w:val="24"/>
        </w:rPr>
        <w:t>ή δημόσια εκ</w:t>
      </w:r>
      <w:r>
        <w:rPr>
          <w:rFonts w:eastAsia="Times New Roman"/>
          <w:szCs w:val="24"/>
        </w:rPr>
        <w:t>παίδευση κα</w:t>
      </w:r>
      <w:r w:rsidRPr="00C60247">
        <w:rPr>
          <w:rFonts w:eastAsia="Times New Roman"/>
          <w:szCs w:val="24"/>
        </w:rPr>
        <w:t>ι της λογικής</w:t>
      </w:r>
      <w:r>
        <w:rPr>
          <w:rFonts w:eastAsia="Times New Roman"/>
          <w:szCs w:val="24"/>
        </w:rPr>
        <w:t xml:space="preserve">, βέβαια, </w:t>
      </w:r>
      <w:r w:rsidRPr="00C60247">
        <w:rPr>
          <w:rFonts w:eastAsia="Times New Roman"/>
          <w:szCs w:val="24"/>
        </w:rPr>
        <w:t xml:space="preserve">ότι στο τέλος ο </w:t>
      </w:r>
      <w:r>
        <w:rPr>
          <w:rFonts w:eastAsia="Times New Roman"/>
          <w:szCs w:val="24"/>
        </w:rPr>
        <w:t>ανταγω</w:t>
      </w:r>
      <w:r w:rsidRPr="00C60247">
        <w:rPr>
          <w:rFonts w:eastAsia="Times New Roman"/>
          <w:szCs w:val="24"/>
        </w:rPr>
        <w:t xml:space="preserve">νισμός </w:t>
      </w:r>
      <w:r>
        <w:rPr>
          <w:rFonts w:eastAsia="Times New Roman"/>
          <w:szCs w:val="24"/>
        </w:rPr>
        <w:t xml:space="preserve">της αγοράς θα </w:t>
      </w:r>
      <w:r w:rsidRPr="00C60247">
        <w:rPr>
          <w:rFonts w:eastAsia="Times New Roman"/>
          <w:szCs w:val="24"/>
        </w:rPr>
        <w:t>κα</w:t>
      </w:r>
      <w:r>
        <w:rPr>
          <w:rFonts w:eastAsia="Times New Roman"/>
          <w:szCs w:val="24"/>
        </w:rPr>
        <w:t xml:space="preserve">θορίσει </w:t>
      </w:r>
      <w:r w:rsidRPr="00C60247">
        <w:rPr>
          <w:rFonts w:eastAsia="Times New Roman"/>
          <w:szCs w:val="24"/>
        </w:rPr>
        <w:t>ποιος θα μείνει και ποιος θα φύγει</w:t>
      </w:r>
      <w:r>
        <w:rPr>
          <w:rFonts w:eastAsia="Times New Roman"/>
          <w:szCs w:val="24"/>
        </w:rPr>
        <w:t>. Και εδώ έρχεται</w:t>
      </w:r>
      <w:r w:rsidRPr="00C60247">
        <w:rPr>
          <w:rFonts w:eastAsia="Times New Roman"/>
          <w:szCs w:val="24"/>
        </w:rPr>
        <w:t xml:space="preserve"> η σκοπιμότητα</w:t>
      </w:r>
      <w:r>
        <w:rPr>
          <w:rFonts w:eastAsia="Times New Roman"/>
          <w:szCs w:val="24"/>
        </w:rPr>
        <w:t>. Αρνούνται την ανάπτυξη της δημόσιας εκπαίδευσης. Ό</w:t>
      </w:r>
      <w:r w:rsidRPr="00C60247">
        <w:rPr>
          <w:rFonts w:eastAsia="Times New Roman"/>
          <w:szCs w:val="24"/>
        </w:rPr>
        <w:t>χι στη Νομική</w:t>
      </w:r>
      <w:r>
        <w:rPr>
          <w:rFonts w:eastAsia="Times New Roman"/>
          <w:szCs w:val="24"/>
        </w:rPr>
        <w:t>, γ</w:t>
      </w:r>
      <w:r w:rsidRPr="00C60247">
        <w:rPr>
          <w:rFonts w:eastAsia="Times New Roman"/>
          <w:szCs w:val="24"/>
        </w:rPr>
        <w:t xml:space="preserve">ιατί δεν </w:t>
      </w:r>
      <w:r>
        <w:rPr>
          <w:rFonts w:eastAsia="Times New Roman"/>
          <w:szCs w:val="24"/>
        </w:rPr>
        <w:t xml:space="preserve">θα </w:t>
      </w:r>
      <w:r w:rsidRPr="00C60247">
        <w:rPr>
          <w:rFonts w:eastAsia="Times New Roman"/>
          <w:szCs w:val="24"/>
        </w:rPr>
        <w:t>έχουν δουλειά οι δικηγόρ</w:t>
      </w:r>
      <w:r w:rsidRPr="00C60247">
        <w:rPr>
          <w:rFonts w:eastAsia="Times New Roman"/>
          <w:szCs w:val="24"/>
        </w:rPr>
        <w:t>οι</w:t>
      </w:r>
      <w:r>
        <w:rPr>
          <w:rFonts w:eastAsia="Times New Roman"/>
          <w:szCs w:val="24"/>
        </w:rPr>
        <w:t xml:space="preserve">. Όμως, αν το ιδιωτικό πανεπιστήμιο θέλει νομικές σχολές, δεν μας ενδιαφέρει. Αυτό έχει να κάνει με την αγορά, να πάει </w:t>
      </w:r>
      <w:r>
        <w:rPr>
          <w:rFonts w:eastAsia="Times New Roman"/>
          <w:szCs w:val="24"/>
        </w:rPr>
        <w:lastRenderedPageBreak/>
        <w:t>να πληρώσει ο κόσμος και να παίρνει πτυχία δικηγόρων. Μην τυχόν και αναπτυχθεί το δημόσιο πανεπιστήμιο.</w:t>
      </w:r>
    </w:p>
    <w:p w14:paraId="2E247531" w14:textId="77777777" w:rsidR="00ED3BF8" w:rsidRDefault="009F432D">
      <w:pPr>
        <w:spacing w:after="0" w:line="600" w:lineRule="auto"/>
        <w:ind w:firstLine="720"/>
        <w:jc w:val="both"/>
        <w:rPr>
          <w:rFonts w:eastAsia="Times New Roman"/>
          <w:szCs w:val="24"/>
        </w:rPr>
      </w:pPr>
      <w:r>
        <w:rPr>
          <w:rFonts w:eastAsia="Times New Roman"/>
          <w:szCs w:val="24"/>
        </w:rPr>
        <w:t>Και επειδή</w:t>
      </w:r>
      <w:r w:rsidRPr="00C60247">
        <w:rPr>
          <w:rFonts w:eastAsia="Times New Roman"/>
          <w:szCs w:val="24"/>
        </w:rPr>
        <w:t xml:space="preserve"> </w:t>
      </w:r>
      <w:r>
        <w:rPr>
          <w:rFonts w:eastAsia="Times New Roman"/>
          <w:szCs w:val="24"/>
        </w:rPr>
        <w:t xml:space="preserve">εδώ </w:t>
      </w:r>
      <w:r w:rsidRPr="00C60247">
        <w:rPr>
          <w:rFonts w:eastAsia="Times New Roman"/>
          <w:szCs w:val="24"/>
        </w:rPr>
        <w:t>είναι ξεκάθαρ</w:t>
      </w:r>
      <w:r>
        <w:rPr>
          <w:rFonts w:eastAsia="Times New Roman"/>
          <w:szCs w:val="24"/>
        </w:rPr>
        <w:t>η η</w:t>
      </w:r>
      <w:r>
        <w:rPr>
          <w:rFonts w:eastAsia="Times New Roman"/>
          <w:szCs w:val="24"/>
        </w:rPr>
        <w:t xml:space="preserve"> </w:t>
      </w:r>
      <w:r w:rsidRPr="00C60247">
        <w:rPr>
          <w:rFonts w:eastAsia="Times New Roman"/>
          <w:szCs w:val="24"/>
        </w:rPr>
        <w:t>σοβαρή δου</w:t>
      </w:r>
      <w:r>
        <w:rPr>
          <w:rFonts w:eastAsia="Times New Roman"/>
          <w:szCs w:val="24"/>
        </w:rPr>
        <w:t>λειά που γίνεται με το Διεθνές Π</w:t>
      </w:r>
      <w:r w:rsidRPr="00C60247">
        <w:rPr>
          <w:rFonts w:eastAsia="Times New Roman"/>
          <w:szCs w:val="24"/>
        </w:rPr>
        <w:t>ανεπιστήμιο</w:t>
      </w:r>
      <w:r>
        <w:rPr>
          <w:rFonts w:eastAsia="Times New Roman"/>
          <w:szCs w:val="24"/>
        </w:rPr>
        <w:t>,</w:t>
      </w:r>
      <w:r w:rsidRPr="00C60247">
        <w:rPr>
          <w:rFonts w:eastAsia="Times New Roman"/>
          <w:szCs w:val="24"/>
        </w:rPr>
        <w:t xml:space="preserve"> δεν έχουμε κα</w:t>
      </w:r>
      <w:r>
        <w:rPr>
          <w:rFonts w:eastAsia="Times New Roman"/>
          <w:szCs w:val="24"/>
        </w:rPr>
        <w:t>μ</w:t>
      </w:r>
      <w:r w:rsidRPr="00C60247">
        <w:rPr>
          <w:rFonts w:eastAsia="Times New Roman"/>
          <w:szCs w:val="24"/>
        </w:rPr>
        <w:t>μία τοποθέτηση από τη Νέα Δημοκρατία</w:t>
      </w:r>
      <w:r>
        <w:rPr>
          <w:rFonts w:eastAsia="Times New Roman"/>
          <w:szCs w:val="24"/>
        </w:rPr>
        <w:t xml:space="preserve">, από την Αξιωματική Αντιπολίτευση </w:t>
      </w:r>
      <w:r w:rsidRPr="00C60247">
        <w:rPr>
          <w:rFonts w:eastAsia="Times New Roman"/>
          <w:szCs w:val="24"/>
        </w:rPr>
        <w:t xml:space="preserve">για το </w:t>
      </w:r>
      <w:r>
        <w:rPr>
          <w:rFonts w:eastAsia="Times New Roman"/>
          <w:szCs w:val="24"/>
        </w:rPr>
        <w:t>Διεθνές Π</w:t>
      </w:r>
      <w:r w:rsidRPr="00C60247">
        <w:rPr>
          <w:rFonts w:eastAsia="Times New Roman"/>
          <w:szCs w:val="24"/>
        </w:rPr>
        <w:t>ανεπιστήμιο</w:t>
      </w:r>
      <w:r>
        <w:rPr>
          <w:rFonts w:eastAsia="Times New Roman"/>
          <w:szCs w:val="24"/>
        </w:rPr>
        <w:t>. Δηλαδή, α</w:t>
      </w:r>
      <w:r w:rsidRPr="00C60247">
        <w:rPr>
          <w:rFonts w:eastAsia="Times New Roman"/>
          <w:szCs w:val="24"/>
        </w:rPr>
        <w:t xml:space="preserve">υτή </w:t>
      </w:r>
      <w:r>
        <w:rPr>
          <w:rFonts w:eastAsia="Times New Roman"/>
          <w:szCs w:val="24"/>
        </w:rPr>
        <w:t xml:space="preserve">η  </w:t>
      </w:r>
      <w:r w:rsidRPr="00C60247">
        <w:rPr>
          <w:rFonts w:eastAsia="Times New Roman"/>
          <w:szCs w:val="24"/>
        </w:rPr>
        <w:t>ανάπτυξη που γίνεται με νέα τμήματα</w:t>
      </w:r>
      <w:r>
        <w:rPr>
          <w:rFonts w:eastAsia="Times New Roman"/>
          <w:szCs w:val="24"/>
        </w:rPr>
        <w:t xml:space="preserve">, με </w:t>
      </w:r>
      <w:r w:rsidRPr="00C60247">
        <w:rPr>
          <w:rFonts w:eastAsia="Times New Roman"/>
          <w:szCs w:val="24"/>
        </w:rPr>
        <w:t>προσέγγιση παιδιών και από την</w:t>
      </w:r>
      <w:r w:rsidRPr="00C60247">
        <w:rPr>
          <w:rFonts w:eastAsia="Times New Roman"/>
          <w:szCs w:val="24"/>
        </w:rPr>
        <w:t xml:space="preserve"> Ελλάδα και κυρίως από το εξωτερικό</w:t>
      </w:r>
      <w:r>
        <w:rPr>
          <w:rFonts w:eastAsia="Times New Roman"/>
          <w:szCs w:val="24"/>
        </w:rPr>
        <w:t>,</w:t>
      </w:r>
      <w:r w:rsidRPr="00C60247">
        <w:rPr>
          <w:rFonts w:eastAsia="Times New Roman"/>
          <w:szCs w:val="24"/>
        </w:rPr>
        <w:t xml:space="preserve"> είναι σε καλή κατεύθυνση</w:t>
      </w:r>
      <w:r>
        <w:rPr>
          <w:rFonts w:eastAsia="Times New Roman"/>
          <w:szCs w:val="24"/>
        </w:rPr>
        <w:t>; Δεν ακούσαμε καμμία τοποθέτηση σε αυτό.</w:t>
      </w:r>
    </w:p>
    <w:p w14:paraId="2E247532" w14:textId="77777777" w:rsidR="00ED3BF8" w:rsidRDefault="009F432D">
      <w:pPr>
        <w:spacing w:after="0" w:line="600" w:lineRule="auto"/>
        <w:ind w:firstLine="720"/>
        <w:jc w:val="both"/>
        <w:rPr>
          <w:rFonts w:eastAsia="Times New Roman"/>
          <w:szCs w:val="24"/>
        </w:rPr>
      </w:pPr>
      <w:r>
        <w:rPr>
          <w:rFonts w:eastAsia="Times New Roman"/>
          <w:szCs w:val="24"/>
        </w:rPr>
        <w:t xml:space="preserve">Ακούσαμε, όμως, </w:t>
      </w:r>
      <w:r w:rsidRPr="00C60247">
        <w:rPr>
          <w:rFonts w:eastAsia="Times New Roman"/>
          <w:szCs w:val="24"/>
        </w:rPr>
        <w:t xml:space="preserve">ότι </w:t>
      </w:r>
      <w:r>
        <w:rPr>
          <w:rFonts w:eastAsia="Times New Roman"/>
          <w:szCs w:val="24"/>
        </w:rPr>
        <w:t xml:space="preserve">θα </w:t>
      </w:r>
      <w:r w:rsidRPr="00C60247">
        <w:rPr>
          <w:rFonts w:eastAsia="Times New Roman"/>
          <w:szCs w:val="24"/>
        </w:rPr>
        <w:t xml:space="preserve">υπάρχουν προβλήματα πλέον με την </w:t>
      </w:r>
      <w:proofErr w:type="spellStart"/>
      <w:r w:rsidRPr="00C60247">
        <w:rPr>
          <w:rFonts w:eastAsia="Times New Roman"/>
          <w:szCs w:val="24"/>
        </w:rPr>
        <w:t>πανεπιστημιοποίηση</w:t>
      </w:r>
      <w:proofErr w:type="spellEnd"/>
      <w:r w:rsidRPr="00C60247">
        <w:rPr>
          <w:rFonts w:eastAsia="Times New Roman"/>
          <w:szCs w:val="24"/>
        </w:rPr>
        <w:t xml:space="preserve"> σχολών</w:t>
      </w:r>
      <w:r>
        <w:rPr>
          <w:rFonts w:eastAsia="Times New Roman"/>
          <w:szCs w:val="24"/>
        </w:rPr>
        <w:t xml:space="preserve"> κ</w:t>
      </w:r>
      <w:r w:rsidRPr="00C60247">
        <w:rPr>
          <w:rFonts w:eastAsia="Times New Roman"/>
          <w:szCs w:val="24"/>
        </w:rPr>
        <w:t>αι ειδικά του Πολυτεχνείου</w:t>
      </w:r>
      <w:r>
        <w:rPr>
          <w:rFonts w:eastAsia="Times New Roman"/>
          <w:szCs w:val="24"/>
        </w:rPr>
        <w:t>,</w:t>
      </w:r>
      <w:r w:rsidRPr="00C60247">
        <w:rPr>
          <w:rFonts w:eastAsia="Times New Roman"/>
          <w:szCs w:val="24"/>
        </w:rPr>
        <w:t xml:space="preserve"> γιατί θα βγαίνουν πάρα πολλοί μηχανικοί </w:t>
      </w:r>
      <w:r>
        <w:rPr>
          <w:rFonts w:eastAsia="Times New Roman"/>
          <w:szCs w:val="24"/>
        </w:rPr>
        <w:t>–έ</w:t>
      </w:r>
      <w:r>
        <w:rPr>
          <w:rFonts w:eastAsia="Times New Roman"/>
          <w:szCs w:val="24"/>
        </w:rPr>
        <w:t xml:space="preserve">χει ειπωθεί </w:t>
      </w:r>
      <w:r w:rsidRPr="00C60247">
        <w:rPr>
          <w:rFonts w:eastAsia="Times New Roman"/>
          <w:szCs w:val="24"/>
        </w:rPr>
        <w:t xml:space="preserve">αυτό και από τη Νέα Δημοκρατία και </w:t>
      </w:r>
      <w:r>
        <w:rPr>
          <w:rFonts w:eastAsia="Times New Roman"/>
          <w:szCs w:val="24"/>
        </w:rPr>
        <w:t xml:space="preserve">από άλλους- </w:t>
      </w:r>
      <w:r w:rsidRPr="00C60247">
        <w:rPr>
          <w:rFonts w:eastAsia="Times New Roman"/>
          <w:szCs w:val="24"/>
        </w:rPr>
        <w:t>και θα δημιουργηθούν παραπάνω προβλήματα</w:t>
      </w:r>
      <w:r>
        <w:rPr>
          <w:rFonts w:eastAsia="Times New Roman"/>
          <w:szCs w:val="24"/>
        </w:rPr>
        <w:t>.</w:t>
      </w:r>
    </w:p>
    <w:p w14:paraId="2E247533" w14:textId="77777777" w:rsidR="00ED3BF8" w:rsidRDefault="009F432D">
      <w:pPr>
        <w:spacing w:after="0" w:line="600" w:lineRule="auto"/>
        <w:ind w:firstLine="720"/>
        <w:jc w:val="both"/>
        <w:rPr>
          <w:rFonts w:eastAsia="Times New Roman"/>
          <w:szCs w:val="24"/>
        </w:rPr>
      </w:pPr>
      <w:r>
        <w:rPr>
          <w:rFonts w:eastAsia="Times New Roman"/>
          <w:szCs w:val="24"/>
        </w:rPr>
        <w:t>Γι’ α</w:t>
      </w:r>
      <w:r w:rsidRPr="00C60247">
        <w:rPr>
          <w:rFonts w:eastAsia="Times New Roman"/>
          <w:szCs w:val="24"/>
        </w:rPr>
        <w:t>υτό το πράγμα</w:t>
      </w:r>
      <w:r>
        <w:rPr>
          <w:rFonts w:eastAsia="Times New Roman"/>
          <w:szCs w:val="24"/>
        </w:rPr>
        <w:t xml:space="preserve">, για το ότι </w:t>
      </w:r>
      <w:r w:rsidRPr="00C60247">
        <w:rPr>
          <w:rFonts w:eastAsia="Times New Roman"/>
          <w:szCs w:val="24"/>
        </w:rPr>
        <w:t>κρύβουμε</w:t>
      </w:r>
      <w:r>
        <w:rPr>
          <w:rFonts w:eastAsia="Times New Roman"/>
          <w:szCs w:val="24"/>
        </w:rPr>
        <w:t xml:space="preserve"> τα ΤΕΙ, τα οποία από το 1993 τα κάνα</w:t>
      </w:r>
      <w:r w:rsidRPr="00C60247">
        <w:rPr>
          <w:rFonts w:eastAsia="Times New Roman"/>
          <w:szCs w:val="24"/>
        </w:rPr>
        <w:t>με Α</w:t>
      </w:r>
      <w:r>
        <w:rPr>
          <w:rFonts w:eastAsia="Times New Roman"/>
          <w:szCs w:val="24"/>
        </w:rPr>
        <w:t xml:space="preserve">νώτατα </w:t>
      </w:r>
      <w:r w:rsidRPr="00C60247">
        <w:rPr>
          <w:rFonts w:eastAsia="Times New Roman"/>
          <w:szCs w:val="24"/>
        </w:rPr>
        <w:t>Τεχνολογικά Εκπαιδευτικά Ιδρύματα</w:t>
      </w:r>
      <w:r>
        <w:rPr>
          <w:rFonts w:eastAsia="Times New Roman"/>
          <w:szCs w:val="24"/>
        </w:rPr>
        <w:t xml:space="preserve"> και</w:t>
      </w:r>
      <w:r w:rsidRPr="00C60247">
        <w:rPr>
          <w:rFonts w:eastAsia="Times New Roman"/>
          <w:szCs w:val="24"/>
        </w:rPr>
        <w:t xml:space="preserve"> έχου</w:t>
      </w:r>
      <w:r>
        <w:rPr>
          <w:rFonts w:eastAsia="Times New Roman"/>
          <w:szCs w:val="24"/>
        </w:rPr>
        <w:t>με</w:t>
      </w:r>
      <w:r w:rsidRPr="00C60247">
        <w:rPr>
          <w:rFonts w:eastAsia="Times New Roman"/>
          <w:szCs w:val="24"/>
        </w:rPr>
        <w:t xml:space="preserve"> βγάλει δεκάδες χιλιάδες</w:t>
      </w:r>
      <w:r>
        <w:rPr>
          <w:rFonts w:eastAsia="Times New Roman"/>
          <w:szCs w:val="24"/>
        </w:rPr>
        <w:t xml:space="preserve"> -δεν ξέρω π</w:t>
      </w:r>
      <w:r w:rsidRPr="00C60247">
        <w:rPr>
          <w:rFonts w:eastAsia="Times New Roman"/>
          <w:szCs w:val="24"/>
        </w:rPr>
        <w:t>όσος</w:t>
      </w:r>
      <w:r>
        <w:rPr>
          <w:rFonts w:eastAsia="Times New Roman"/>
          <w:szCs w:val="24"/>
        </w:rPr>
        <w:t xml:space="preserve"> είναι ο αριθμός-</w:t>
      </w:r>
      <w:r w:rsidRPr="00C60247">
        <w:rPr>
          <w:rFonts w:eastAsia="Times New Roman"/>
          <w:szCs w:val="24"/>
        </w:rPr>
        <w:t xml:space="preserve"> ανθρώπων</w:t>
      </w:r>
      <w:r>
        <w:rPr>
          <w:rFonts w:eastAsia="Times New Roman"/>
          <w:szCs w:val="24"/>
        </w:rPr>
        <w:t xml:space="preserve"> από τα ΤΕΙ -</w:t>
      </w:r>
      <w:r w:rsidRPr="00C60247">
        <w:rPr>
          <w:rFonts w:eastAsia="Times New Roman"/>
          <w:szCs w:val="24"/>
        </w:rPr>
        <w:t>μηχανικούς</w:t>
      </w:r>
      <w:r>
        <w:rPr>
          <w:rFonts w:eastAsia="Times New Roman"/>
          <w:szCs w:val="24"/>
        </w:rPr>
        <w:t>,</w:t>
      </w:r>
      <w:r w:rsidRPr="00C60247">
        <w:rPr>
          <w:rFonts w:eastAsia="Times New Roman"/>
          <w:szCs w:val="24"/>
        </w:rPr>
        <w:t xml:space="preserve"> τεχνολόγους άλλων επιστημών</w:t>
      </w:r>
      <w:r>
        <w:rPr>
          <w:rFonts w:eastAsia="Times New Roman"/>
          <w:szCs w:val="24"/>
        </w:rPr>
        <w:t>-,</w:t>
      </w:r>
      <w:r w:rsidRPr="00C60247">
        <w:rPr>
          <w:rFonts w:eastAsia="Times New Roman"/>
          <w:szCs w:val="24"/>
        </w:rPr>
        <w:t xml:space="preserve"> οι οποίοι στερούνται επαγγελματικών </w:t>
      </w:r>
      <w:r w:rsidRPr="00C60247">
        <w:rPr>
          <w:rFonts w:eastAsia="Times New Roman"/>
          <w:szCs w:val="24"/>
        </w:rPr>
        <w:lastRenderedPageBreak/>
        <w:t>δικαιωμάτων</w:t>
      </w:r>
      <w:r>
        <w:rPr>
          <w:rFonts w:eastAsia="Times New Roman"/>
          <w:szCs w:val="24"/>
        </w:rPr>
        <w:t>,</w:t>
      </w:r>
      <w:r w:rsidRPr="00C60247">
        <w:rPr>
          <w:rFonts w:eastAsia="Times New Roman"/>
          <w:szCs w:val="24"/>
        </w:rPr>
        <w:t xml:space="preserve"> έχουν προβλήματα στην αγορά εργασίας</w:t>
      </w:r>
      <w:r>
        <w:rPr>
          <w:rFonts w:eastAsia="Times New Roman"/>
          <w:szCs w:val="24"/>
        </w:rPr>
        <w:t>,</w:t>
      </w:r>
      <w:r w:rsidRPr="00C60247">
        <w:rPr>
          <w:rFonts w:eastAsia="Times New Roman"/>
          <w:szCs w:val="24"/>
        </w:rPr>
        <w:t xml:space="preserve"> </w:t>
      </w:r>
      <w:r>
        <w:rPr>
          <w:rFonts w:eastAsia="Times New Roman"/>
          <w:szCs w:val="24"/>
        </w:rPr>
        <w:t xml:space="preserve">προέρχονται από </w:t>
      </w:r>
      <w:r w:rsidRPr="00C60247">
        <w:rPr>
          <w:rFonts w:eastAsia="Times New Roman"/>
          <w:szCs w:val="24"/>
        </w:rPr>
        <w:t>σχολές οι οποίες δεν έχουν κανένα επαγγελματικό δικαίωμα</w:t>
      </w:r>
      <w:r>
        <w:rPr>
          <w:rFonts w:eastAsia="Times New Roman"/>
          <w:szCs w:val="24"/>
        </w:rPr>
        <w:t>,</w:t>
      </w:r>
      <w:r w:rsidRPr="00C60247">
        <w:rPr>
          <w:rFonts w:eastAsia="Times New Roman"/>
          <w:szCs w:val="24"/>
        </w:rPr>
        <w:t xml:space="preserve"> </w:t>
      </w:r>
      <w:r>
        <w:rPr>
          <w:rFonts w:eastAsia="Times New Roman"/>
          <w:szCs w:val="24"/>
        </w:rPr>
        <w:t xml:space="preserve">εδώ δεν γίνεται κουβέντα. Απλά, λέμε </w:t>
      </w:r>
      <w:r w:rsidRPr="00C60247">
        <w:rPr>
          <w:rFonts w:eastAsia="Times New Roman"/>
          <w:szCs w:val="24"/>
        </w:rPr>
        <w:t>ότι εμείς θα το λύσουμε</w:t>
      </w:r>
      <w:r>
        <w:rPr>
          <w:rFonts w:eastAsia="Times New Roman"/>
          <w:szCs w:val="24"/>
        </w:rPr>
        <w:t>,</w:t>
      </w:r>
      <w:r w:rsidRPr="00C60247">
        <w:rPr>
          <w:rFonts w:eastAsia="Times New Roman"/>
          <w:szCs w:val="24"/>
        </w:rPr>
        <w:t xml:space="preserve"> όταν θα έρθουμε</w:t>
      </w:r>
      <w:r>
        <w:rPr>
          <w:rFonts w:eastAsia="Times New Roman"/>
          <w:szCs w:val="24"/>
        </w:rPr>
        <w:t>. Α</w:t>
      </w:r>
      <w:r w:rsidRPr="00C60247">
        <w:rPr>
          <w:rFonts w:eastAsia="Times New Roman"/>
          <w:szCs w:val="24"/>
        </w:rPr>
        <w:t xml:space="preserve">πό το </w:t>
      </w:r>
      <w:r>
        <w:rPr>
          <w:rFonts w:eastAsia="Times New Roman"/>
          <w:szCs w:val="24"/>
        </w:rPr>
        <w:t>19</w:t>
      </w:r>
      <w:r w:rsidRPr="00C60247">
        <w:rPr>
          <w:rFonts w:eastAsia="Times New Roman"/>
          <w:szCs w:val="24"/>
        </w:rPr>
        <w:t>93</w:t>
      </w:r>
      <w:r>
        <w:rPr>
          <w:rFonts w:eastAsia="Times New Roman"/>
          <w:szCs w:val="24"/>
        </w:rPr>
        <w:t>,</w:t>
      </w:r>
      <w:r w:rsidRPr="00C60247">
        <w:rPr>
          <w:rFonts w:eastAsia="Times New Roman"/>
          <w:szCs w:val="24"/>
        </w:rPr>
        <w:t xml:space="preserve"> </w:t>
      </w:r>
      <w:r>
        <w:rPr>
          <w:rFonts w:eastAsia="Times New Roman"/>
          <w:szCs w:val="24"/>
        </w:rPr>
        <w:t xml:space="preserve">από το </w:t>
      </w:r>
      <w:r w:rsidRPr="00C60247">
        <w:rPr>
          <w:rFonts w:eastAsia="Times New Roman"/>
          <w:szCs w:val="24"/>
        </w:rPr>
        <w:t>2001</w:t>
      </w:r>
      <w:r>
        <w:rPr>
          <w:rFonts w:eastAsia="Times New Roman"/>
          <w:szCs w:val="24"/>
        </w:rPr>
        <w:t xml:space="preserve">, από το 2018 θέλαμε τα ΤΕΙ να </w:t>
      </w:r>
      <w:r w:rsidRPr="00C60247">
        <w:rPr>
          <w:rFonts w:eastAsia="Times New Roman"/>
          <w:szCs w:val="24"/>
        </w:rPr>
        <w:t xml:space="preserve"> παράγουν </w:t>
      </w:r>
      <w:r>
        <w:rPr>
          <w:rFonts w:eastAsia="Times New Roman"/>
          <w:szCs w:val="24"/>
        </w:rPr>
        <w:t>-</w:t>
      </w:r>
      <w:r w:rsidRPr="00C60247">
        <w:rPr>
          <w:rFonts w:eastAsia="Times New Roman"/>
          <w:szCs w:val="24"/>
        </w:rPr>
        <w:t xml:space="preserve">για να </w:t>
      </w:r>
      <w:r>
        <w:rPr>
          <w:rFonts w:eastAsia="Times New Roman"/>
          <w:szCs w:val="24"/>
        </w:rPr>
        <w:t>β</w:t>
      </w:r>
      <w:r w:rsidRPr="00C60247">
        <w:rPr>
          <w:rFonts w:eastAsia="Times New Roman"/>
          <w:szCs w:val="24"/>
        </w:rPr>
        <w:t>ολεύουμε</w:t>
      </w:r>
      <w:r>
        <w:rPr>
          <w:rFonts w:eastAsia="Times New Roman"/>
          <w:szCs w:val="24"/>
        </w:rPr>
        <w:t xml:space="preserve"> κάποιους-</w:t>
      </w:r>
      <w:r w:rsidRPr="00C60247">
        <w:rPr>
          <w:rFonts w:eastAsia="Times New Roman"/>
          <w:szCs w:val="24"/>
        </w:rPr>
        <w:t xml:space="preserve"> επιστήμονες οι οποίοι δεν </w:t>
      </w:r>
      <w:r>
        <w:rPr>
          <w:rFonts w:eastAsia="Times New Roman"/>
          <w:szCs w:val="24"/>
        </w:rPr>
        <w:t>θ</w:t>
      </w:r>
      <w:r w:rsidRPr="00C60247">
        <w:rPr>
          <w:rFonts w:eastAsia="Times New Roman"/>
          <w:szCs w:val="24"/>
        </w:rPr>
        <w:t>α έχουν επαγγελματικ</w:t>
      </w:r>
      <w:r>
        <w:rPr>
          <w:rFonts w:eastAsia="Times New Roman"/>
          <w:szCs w:val="24"/>
        </w:rPr>
        <w:t>ό</w:t>
      </w:r>
      <w:r w:rsidRPr="00C60247">
        <w:rPr>
          <w:rFonts w:eastAsia="Times New Roman"/>
          <w:szCs w:val="24"/>
        </w:rPr>
        <w:t xml:space="preserve"> δικαίωμα</w:t>
      </w:r>
      <w:r>
        <w:rPr>
          <w:rFonts w:eastAsia="Times New Roman"/>
          <w:szCs w:val="24"/>
        </w:rPr>
        <w:t xml:space="preserve">, δεν θα </w:t>
      </w:r>
      <w:r w:rsidRPr="00C60247">
        <w:rPr>
          <w:rFonts w:eastAsia="Times New Roman"/>
          <w:szCs w:val="24"/>
        </w:rPr>
        <w:t xml:space="preserve">έχουν </w:t>
      </w:r>
      <w:r>
        <w:rPr>
          <w:rFonts w:eastAsia="Times New Roman"/>
          <w:szCs w:val="24"/>
        </w:rPr>
        <w:t xml:space="preserve">εργασιακό </w:t>
      </w:r>
      <w:r>
        <w:rPr>
          <w:rFonts w:eastAsia="Times New Roman"/>
          <w:szCs w:val="24"/>
        </w:rPr>
        <w:t>δικαίωμα.</w:t>
      </w:r>
    </w:p>
    <w:p w14:paraId="2E247534" w14:textId="77777777" w:rsidR="00ED3BF8" w:rsidRDefault="009F432D">
      <w:pPr>
        <w:spacing w:after="0" w:line="600" w:lineRule="auto"/>
        <w:ind w:firstLine="720"/>
        <w:jc w:val="both"/>
        <w:rPr>
          <w:rFonts w:eastAsia="Times New Roman"/>
          <w:szCs w:val="24"/>
        </w:rPr>
      </w:pPr>
      <w:r>
        <w:rPr>
          <w:rFonts w:eastAsia="Times New Roman"/>
          <w:szCs w:val="24"/>
        </w:rPr>
        <w:t xml:space="preserve">Σε αυτό που είπα για την πρόοδο και τη συντήρηση, θα επαναλάβω τα λόγια </w:t>
      </w:r>
      <w:r w:rsidRPr="00C60247">
        <w:rPr>
          <w:rFonts w:eastAsia="Times New Roman"/>
          <w:szCs w:val="24"/>
        </w:rPr>
        <w:t>του Συμβουλίου</w:t>
      </w:r>
      <w:r>
        <w:rPr>
          <w:rFonts w:eastAsia="Times New Roman"/>
          <w:szCs w:val="24"/>
        </w:rPr>
        <w:t>, αλλά και του Προέδρου του Π</w:t>
      </w:r>
      <w:r w:rsidRPr="00C60247">
        <w:rPr>
          <w:rFonts w:eastAsia="Times New Roman"/>
          <w:szCs w:val="24"/>
        </w:rPr>
        <w:t>αιδαγωγικού Τμήματος Δημοτικής Εκπαίδευσης Πανεπιστημίου Πατρών</w:t>
      </w:r>
      <w:r>
        <w:rPr>
          <w:rFonts w:eastAsia="Times New Roman"/>
          <w:szCs w:val="24"/>
        </w:rPr>
        <w:t xml:space="preserve">, που </w:t>
      </w:r>
      <w:r w:rsidRPr="00C60247">
        <w:rPr>
          <w:rFonts w:eastAsia="Times New Roman"/>
          <w:szCs w:val="24"/>
        </w:rPr>
        <w:t>έβγαλε μ</w:t>
      </w:r>
      <w:r>
        <w:rPr>
          <w:rFonts w:eastAsia="Times New Roman"/>
          <w:szCs w:val="24"/>
        </w:rPr>
        <w:t>ι</w:t>
      </w:r>
      <w:r w:rsidRPr="00C60247">
        <w:rPr>
          <w:rFonts w:eastAsia="Times New Roman"/>
          <w:szCs w:val="24"/>
        </w:rPr>
        <w:t>α ανακοίνωση</w:t>
      </w:r>
      <w:r>
        <w:rPr>
          <w:rFonts w:eastAsia="Times New Roman"/>
          <w:szCs w:val="24"/>
        </w:rPr>
        <w:t>,</w:t>
      </w:r>
      <w:r w:rsidRPr="00C60247">
        <w:rPr>
          <w:rFonts w:eastAsia="Times New Roman"/>
          <w:szCs w:val="24"/>
        </w:rPr>
        <w:t xml:space="preserve"> η οποία </w:t>
      </w:r>
      <w:r>
        <w:rPr>
          <w:rFonts w:eastAsia="Times New Roman"/>
          <w:szCs w:val="24"/>
        </w:rPr>
        <w:t xml:space="preserve">λέει ότι </w:t>
      </w:r>
      <w:r w:rsidRPr="00C60247">
        <w:rPr>
          <w:rFonts w:eastAsia="Times New Roman"/>
          <w:szCs w:val="24"/>
        </w:rPr>
        <w:t>συχνά η δύναμη της αδρ</w:t>
      </w:r>
      <w:r w:rsidRPr="00C60247">
        <w:rPr>
          <w:rFonts w:eastAsia="Times New Roman"/>
          <w:szCs w:val="24"/>
        </w:rPr>
        <w:t>άνειας υπονομεύει τις τολμηρές και καινοτόμες προτάσεις</w:t>
      </w:r>
      <w:r>
        <w:rPr>
          <w:rFonts w:eastAsia="Times New Roman"/>
          <w:szCs w:val="24"/>
        </w:rPr>
        <w:t>. Τ</w:t>
      </w:r>
      <w:r w:rsidRPr="00C60247">
        <w:rPr>
          <w:rFonts w:eastAsia="Times New Roman"/>
          <w:szCs w:val="24"/>
        </w:rPr>
        <w:t>ελικά είνα</w:t>
      </w:r>
      <w:r>
        <w:rPr>
          <w:rFonts w:eastAsia="Times New Roman"/>
          <w:szCs w:val="24"/>
        </w:rPr>
        <w:t>ι η ίδια ιστορία που δικαιώνει ή</w:t>
      </w:r>
      <w:r w:rsidRPr="00C60247">
        <w:rPr>
          <w:rFonts w:eastAsia="Times New Roman"/>
          <w:szCs w:val="24"/>
        </w:rPr>
        <w:t xml:space="preserve"> καταδικάζει τέτοιες επιλογές</w:t>
      </w:r>
      <w:r>
        <w:rPr>
          <w:rFonts w:eastAsia="Times New Roman"/>
          <w:szCs w:val="24"/>
        </w:rPr>
        <w:t>.</w:t>
      </w:r>
    </w:p>
    <w:p w14:paraId="2E247535" w14:textId="77777777" w:rsidR="00ED3BF8" w:rsidRDefault="009F432D">
      <w:pPr>
        <w:spacing w:after="0" w:line="600" w:lineRule="auto"/>
        <w:ind w:firstLine="720"/>
        <w:jc w:val="both"/>
        <w:rPr>
          <w:rFonts w:eastAsia="Times New Roman"/>
          <w:szCs w:val="24"/>
        </w:rPr>
      </w:pPr>
      <w:r>
        <w:rPr>
          <w:rFonts w:eastAsia="Times New Roman"/>
          <w:szCs w:val="24"/>
        </w:rPr>
        <w:t xml:space="preserve">Δεν έχουμε καταλάβει </w:t>
      </w:r>
      <w:r w:rsidRPr="00C60247">
        <w:rPr>
          <w:rFonts w:eastAsia="Times New Roman"/>
          <w:szCs w:val="24"/>
        </w:rPr>
        <w:t>τι θα φέρει</w:t>
      </w:r>
      <w:r>
        <w:rPr>
          <w:rFonts w:eastAsia="Times New Roman"/>
          <w:szCs w:val="24"/>
        </w:rPr>
        <w:t xml:space="preserve"> η Αξιωματική Αντιπολίτευση όταν θα το κα</w:t>
      </w:r>
      <w:r w:rsidRPr="00C60247">
        <w:rPr>
          <w:rFonts w:eastAsia="Times New Roman"/>
          <w:szCs w:val="24"/>
        </w:rPr>
        <w:t>ταργήσει αυτό</w:t>
      </w:r>
      <w:r>
        <w:rPr>
          <w:rFonts w:eastAsia="Times New Roman"/>
          <w:szCs w:val="24"/>
        </w:rPr>
        <w:t xml:space="preserve">. Δεν </w:t>
      </w:r>
      <w:r w:rsidRPr="00C60247">
        <w:rPr>
          <w:rFonts w:eastAsia="Times New Roman"/>
          <w:szCs w:val="24"/>
        </w:rPr>
        <w:t>το έχουμε καταλάβει</w:t>
      </w:r>
      <w:r>
        <w:rPr>
          <w:rFonts w:eastAsia="Times New Roman"/>
          <w:szCs w:val="24"/>
        </w:rPr>
        <w:t>. Μόνο από τον</w:t>
      </w:r>
      <w:r>
        <w:rPr>
          <w:rFonts w:eastAsia="Times New Roman"/>
          <w:szCs w:val="24"/>
        </w:rPr>
        <w:t xml:space="preserve"> κ. </w:t>
      </w:r>
      <w:proofErr w:type="spellStart"/>
      <w:r>
        <w:rPr>
          <w:rFonts w:eastAsia="Times New Roman"/>
          <w:szCs w:val="24"/>
        </w:rPr>
        <w:t>Μαυρωτά</w:t>
      </w:r>
      <w:proofErr w:type="spellEnd"/>
      <w:r>
        <w:rPr>
          <w:rFonts w:eastAsia="Times New Roman"/>
          <w:szCs w:val="24"/>
        </w:rPr>
        <w:t xml:space="preserve"> </w:t>
      </w:r>
      <w:r w:rsidRPr="00C60247">
        <w:rPr>
          <w:rFonts w:eastAsia="Times New Roman"/>
          <w:szCs w:val="24"/>
        </w:rPr>
        <w:t>άκουσ</w:t>
      </w:r>
      <w:r>
        <w:rPr>
          <w:rFonts w:eastAsia="Times New Roman"/>
          <w:szCs w:val="24"/>
        </w:rPr>
        <w:t>α</w:t>
      </w:r>
      <w:r w:rsidRPr="00C60247">
        <w:rPr>
          <w:rFonts w:eastAsia="Times New Roman"/>
          <w:szCs w:val="24"/>
        </w:rPr>
        <w:t xml:space="preserve"> κάποιες προτάσεις</w:t>
      </w:r>
      <w:r>
        <w:rPr>
          <w:rFonts w:eastAsia="Times New Roman"/>
          <w:szCs w:val="24"/>
        </w:rPr>
        <w:t>.</w:t>
      </w:r>
    </w:p>
    <w:p w14:paraId="2E247536" w14:textId="77777777" w:rsidR="00ED3BF8" w:rsidRDefault="009F432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E247537" w14:textId="77777777" w:rsidR="00ED3BF8" w:rsidRDefault="009F432D">
      <w:pPr>
        <w:spacing w:after="0" w:line="600" w:lineRule="auto"/>
        <w:ind w:firstLine="720"/>
        <w:jc w:val="both"/>
        <w:rPr>
          <w:rFonts w:eastAsia="Times New Roman"/>
          <w:szCs w:val="24"/>
        </w:rPr>
      </w:pPr>
      <w:r>
        <w:rPr>
          <w:rFonts w:eastAsia="Times New Roman"/>
          <w:szCs w:val="24"/>
        </w:rPr>
        <w:lastRenderedPageBreak/>
        <w:t>Τελειώνω, κύριε Πρόεδρε. Ε</w:t>
      </w:r>
      <w:r w:rsidRPr="00C60247">
        <w:rPr>
          <w:rFonts w:eastAsia="Times New Roman"/>
          <w:szCs w:val="24"/>
        </w:rPr>
        <w:t xml:space="preserve">ίμαι εντάξει στον </w:t>
      </w:r>
      <w:r>
        <w:rPr>
          <w:rFonts w:eastAsia="Times New Roman"/>
          <w:szCs w:val="24"/>
        </w:rPr>
        <w:t>χρόν</w:t>
      </w:r>
      <w:r w:rsidRPr="00C60247">
        <w:rPr>
          <w:rFonts w:eastAsia="Times New Roman"/>
          <w:szCs w:val="24"/>
        </w:rPr>
        <w:t>ο</w:t>
      </w:r>
      <w:r>
        <w:rPr>
          <w:rFonts w:eastAsia="Times New Roman"/>
          <w:szCs w:val="24"/>
        </w:rPr>
        <w:t xml:space="preserve"> μου.</w:t>
      </w:r>
    </w:p>
    <w:p w14:paraId="2E247538" w14:textId="77777777" w:rsidR="00ED3BF8" w:rsidRDefault="009F432D">
      <w:pPr>
        <w:spacing w:after="0" w:line="600" w:lineRule="auto"/>
        <w:ind w:firstLine="720"/>
        <w:jc w:val="both"/>
        <w:rPr>
          <w:rFonts w:eastAsia="Times New Roman"/>
          <w:szCs w:val="24"/>
        </w:rPr>
      </w:pPr>
      <w:r>
        <w:rPr>
          <w:rFonts w:eastAsia="Times New Roman"/>
          <w:szCs w:val="24"/>
        </w:rPr>
        <w:t>Τ</w:t>
      </w:r>
      <w:r w:rsidRPr="00C60247">
        <w:rPr>
          <w:rFonts w:eastAsia="Times New Roman"/>
          <w:szCs w:val="24"/>
        </w:rPr>
        <w:t xml:space="preserve">ελειώνοντας </w:t>
      </w:r>
      <w:r>
        <w:rPr>
          <w:rFonts w:eastAsia="Times New Roman"/>
          <w:szCs w:val="24"/>
        </w:rPr>
        <w:t xml:space="preserve">εδώ θα πω ότι έχετε </w:t>
      </w:r>
      <w:r w:rsidRPr="00C60247">
        <w:rPr>
          <w:rFonts w:eastAsia="Times New Roman"/>
          <w:szCs w:val="24"/>
        </w:rPr>
        <w:t xml:space="preserve">ένα μεγάλο πάθος και </w:t>
      </w:r>
      <w:r>
        <w:rPr>
          <w:rFonts w:eastAsia="Times New Roman"/>
          <w:szCs w:val="24"/>
        </w:rPr>
        <w:t xml:space="preserve">μια ισχυρή </w:t>
      </w:r>
      <w:r w:rsidRPr="00C60247">
        <w:rPr>
          <w:rFonts w:eastAsia="Times New Roman"/>
          <w:szCs w:val="24"/>
        </w:rPr>
        <w:t xml:space="preserve">θέληση με τις </w:t>
      </w:r>
      <w:r w:rsidRPr="00C60247">
        <w:rPr>
          <w:rFonts w:eastAsia="Times New Roman"/>
          <w:szCs w:val="24"/>
        </w:rPr>
        <w:t>καταργήσεις</w:t>
      </w:r>
      <w:r>
        <w:rPr>
          <w:rFonts w:eastAsia="Times New Roman"/>
          <w:szCs w:val="24"/>
        </w:rPr>
        <w:t>. Θ</w:t>
      </w:r>
      <w:r w:rsidRPr="00C60247">
        <w:rPr>
          <w:rFonts w:eastAsia="Times New Roman"/>
          <w:szCs w:val="24"/>
        </w:rPr>
        <w:t xml:space="preserve">α καταργήσουμε </w:t>
      </w:r>
      <w:r>
        <w:rPr>
          <w:rFonts w:eastAsia="Times New Roman"/>
          <w:szCs w:val="24"/>
        </w:rPr>
        <w:t xml:space="preserve">αυτό το νομοσχέδιο για την τριτοβάθμια </w:t>
      </w:r>
      <w:r w:rsidRPr="00C60247">
        <w:rPr>
          <w:rFonts w:eastAsia="Times New Roman"/>
          <w:szCs w:val="24"/>
        </w:rPr>
        <w:t xml:space="preserve">εκπαίδευση και όλες </w:t>
      </w:r>
      <w:r>
        <w:rPr>
          <w:rFonts w:eastAsia="Times New Roman"/>
          <w:szCs w:val="24"/>
        </w:rPr>
        <w:t xml:space="preserve">τις </w:t>
      </w:r>
      <w:r w:rsidRPr="00C60247">
        <w:rPr>
          <w:rFonts w:eastAsia="Times New Roman"/>
          <w:szCs w:val="24"/>
        </w:rPr>
        <w:t>άλλες διατάξεις που έρχονται με το νομοσχέδιο</w:t>
      </w:r>
      <w:r>
        <w:rPr>
          <w:rFonts w:eastAsia="Times New Roman"/>
          <w:szCs w:val="24"/>
        </w:rPr>
        <w:t xml:space="preserve">. </w:t>
      </w:r>
    </w:p>
    <w:p w14:paraId="2E247539" w14:textId="77777777" w:rsidR="00ED3BF8" w:rsidRDefault="009F432D">
      <w:pPr>
        <w:spacing w:after="0" w:line="600" w:lineRule="auto"/>
        <w:ind w:firstLine="720"/>
        <w:jc w:val="both"/>
        <w:rPr>
          <w:rFonts w:eastAsia="Times New Roman"/>
          <w:szCs w:val="24"/>
        </w:rPr>
      </w:pPr>
      <w:r>
        <w:rPr>
          <w:rFonts w:eastAsia="Times New Roman"/>
          <w:szCs w:val="24"/>
        </w:rPr>
        <w:t xml:space="preserve">Πρόσφατα, για να βγούμε και λίγο εκτός του νομοσχεδίου, είπατε ότι θα καταργήσετε </w:t>
      </w:r>
      <w:r w:rsidRPr="00C60247">
        <w:rPr>
          <w:rFonts w:eastAsia="Times New Roman"/>
          <w:szCs w:val="24"/>
        </w:rPr>
        <w:t>τα πάντα</w:t>
      </w:r>
      <w:r>
        <w:rPr>
          <w:rFonts w:eastAsia="Times New Roman"/>
          <w:szCs w:val="24"/>
        </w:rPr>
        <w:t>,</w:t>
      </w:r>
      <w:r w:rsidRPr="00C60247">
        <w:rPr>
          <w:rFonts w:eastAsia="Times New Roman"/>
          <w:szCs w:val="24"/>
        </w:rPr>
        <w:t xml:space="preserve"> </w:t>
      </w:r>
      <w:r>
        <w:rPr>
          <w:rFonts w:eastAsia="Times New Roman"/>
          <w:szCs w:val="24"/>
        </w:rPr>
        <w:t xml:space="preserve">όσα νομοθετεί αυτή η </w:t>
      </w:r>
      <w:r>
        <w:rPr>
          <w:rFonts w:eastAsia="Times New Roman"/>
          <w:szCs w:val="24"/>
        </w:rPr>
        <w:t xml:space="preserve">Κυβέρνηση. Όμως το πάτε και παρακάτω. Θα </w:t>
      </w:r>
      <w:r w:rsidRPr="00C60247">
        <w:rPr>
          <w:rFonts w:eastAsia="Times New Roman"/>
          <w:szCs w:val="24"/>
        </w:rPr>
        <w:t>καταργήσετε τα δώρα και προσφάτως</w:t>
      </w:r>
      <w:r>
        <w:rPr>
          <w:rFonts w:eastAsia="Times New Roman"/>
          <w:szCs w:val="24"/>
        </w:rPr>
        <w:t>,</w:t>
      </w:r>
      <w:r w:rsidRPr="00C60247">
        <w:rPr>
          <w:rFonts w:eastAsia="Times New Roman"/>
          <w:szCs w:val="24"/>
        </w:rPr>
        <w:t xml:space="preserve"> </w:t>
      </w:r>
      <w:r>
        <w:rPr>
          <w:rFonts w:eastAsia="Times New Roman"/>
          <w:szCs w:val="24"/>
        </w:rPr>
        <w:t>χθες, ο παλιός Π</w:t>
      </w:r>
      <w:r w:rsidRPr="00C60247">
        <w:rPr>
          <w:rFonts w:eastAsia="Times New Roman"/>
          <w:szCs w:val="24"/>
        </w:rPr>
        <w:t xml:space="preserve">ρόεδρος της ΟΝΝΕΔ και νυν </w:t>
      </w:r>
      <w:r>
        <w:rPr>
          <w:rFonts w:eastAsia="Times New Roman"/>
          <w:szCs w:val="24"/>
        </w:rPr>
        <w:t>ε</w:t>
      </w:r>
      <w:r w:rsidRPr="00C60247">
        <w:rPr>
          <w:rFonts w:eastAsia="Times New Roman"/>
          <w:szCs w:val="24"/>
        </w:rPr>
        <w:t>υρωβουλευτής</w:t>
      </w:r>
      <w:r>
        <w:rPr>
          <w:rFonts w:eastAsia="Times New Roman"/>
          <w:szCs w:val="24"/>
        </w:rPr>
        <w:t xml:space="preserve"> είπε ότι θα </w:t>
      </w:r>
      <w:r w:rsidRPr="00C60247">
        <w:rPr>
          <w:rFonts w:eastAsia="Times New Roman"/>
          <w:szCs w:val="24"/>
        </w:rPr>
        <w:t>καταργήσ</w:t>
      </w:r>
      <w:r>
        <w:rPr>
          <w:rFonts w:eastAsia="Times New Roman"/>
          <w:szCs w:val="24"/>
        </w:rPr>
        <w:t>ει και το επίδομα ανεργίας. Καταργούνται όλα.</w:t>
      </w:r>
    </w:p>
    <w:p w14:paraId="2E24753A" w14:textId="77777777" w:rsidR="00ED3BF8" w:rsidRDefault="009F432D">
      <w:pPr>
        <w:spacing w:after="0" w:line="600" w:lineRule="auto"/>
        <w:ind w:firstLine="720"/>
        <w:jc w:val="both"/>
        <w:rPr>
          <w:rFonts w:eastAsia="Times New Roman"/>
          <w:szCs w:val="24"/>
        </w:rPr>
      </w:pPr>
      <w:r>
        <w:rPr>
          <w:rFonts w:eastAsia="Times New Roman"/>
          <w:szCs w:val="24"/>
        </w:rPr>
        <w:t xml:space="preserve">Κύριε Υπουργέ, εγώ με τον κ. </w:t>
      </w:r>
      <w:proofErr w:type="spellStart"/>
      <w:r>
        <w:rPr>
          <w:rFonts w:eastAsia="Times New Roman"/>
          <w:szCs w:val="24"/>
        </w:rPr>
        <w:t>Σπαρτινό</w:t>
      </w:r>
      <w:proofErr w:type="spellEnd"/>
      <w:r>
        <w:rPr>
          <w:rFonts w:eastAsia="Times New Roman"/>
          <w:szCs w:val="24"/>
        </w:rPr>
        <w:t xml:space="preserve"> και την κ. Α</w:t>
      </w:r>
      <w:r w:rsidRPr="00C60247">
        <w:rPr>
          <w:rFonts w:eastAsia="Times New Roman"/>
          <w:szCs w:val="24"/>
        </w:rPr>
        <w:t>ναγνωστο</w:t>
      </w:r>
      <w:r w:rsidRPr="00C60247">
        <w:rPr>
          <w:rFonts w:eastAsia="Times New Roman"/>
          <w:szCs w:val="24"/>
        </w:rPr>
        <w:t xml:space="preserve">πούλου </w:t>
      </w:r>
      <w:r>
        <w:rPr>
          <w:rFonts w:eastAsia="Times New Roman"/>
          <w:szCs w:val="24"/>
        </w:rPr>
        <w:t xml:space="preserve">έχουμε </w:t>
      </w:r>
      <w:r w:rsidRPr="00C60247">
        <w:rPr>
          <w:rFonts w:eastAsia="Times New Roman"/>
          <w:szCs w:val="24"/>
        </w:rPr>
        <w:t>καταθέσει μ</w:t>
      </w:r>
      <w:r>
        <w:rPr>
          <w:rFonts w:eastAsia="Times New Roman"/>
          <w:szCs w:val="24"/>
        </w:rPr>
        <w:t>ι</w:t>
      </w:r>
      <w:r w:rsidRPr="00C60247">
        <w:rPr>
          <w:rFonts w:eastAsia="Times New Roman"/>
          <w:szCs w:val="24"/>
        </w:rPr>
        <w:t xml:space="preserve">α τροπολογία για τη σχολή στο </w:t>
      </w:r>
      <w:r>
        <w:rPr>
          <w:rFonts w:eastAsia="Times New Roman"/>
          <w:szCs w:val="24"/>
        </w:rPr>
        <w:t>Αίγιο και μί</w:t>
      </w:r>
      <w:r w:rsidRPr="00C60247">
        <w:rPr>
          <w:rFonts w:eastAsia="Times New Roman"/>
          <w:szCs w:val="24"/>
        </w:rPr>
        <w:t>α άλλη</w:t>
      </w:r>
      <w:r>
        <w:rPr>
          <w:rFonts w:eastAsia="Times New Roman"/>
          <w:szCs w:val="24"/>
        </w:rPr>
        <w:t>,</w:t>
      </w:r>
      <w:r w:rsidRPr="00C60247">
        <w:rPr>
          <w:rFonts w:eastAsia="Times New Roman"/>
          <w:szCs w:val="24"/>
        </w:rPr>
        <w:t xml:space="preserve"> η οποία αφορά το Κέντρο Επαγγελματικής Εκπαίδευσης</w:t>
      </w:r>
      <w:r>
        <w:rPr>
          <w:rFonts w:eastAsia="Times New Roman"/>
          <w:szCs w:val="24"/>
        </w:rPr>
        <w:t>,</w:t>
      </w:r>
      <w:r w:rsidRPr="00C60247">
        <w:rPr>
          <w:rFonts w:eastAsia="Times New Roman"/>
          <w:szCs w:val="24"/>
        </w:rPr>
        <w:t xml:space="preserve"> και θέλω να τη δεί</w:t>
      </w:r>
      <w:r>
        <w:rPr>
          <w:rFonts w:eastAsia="Times New Roman"/>
          <w:szCs w:val="24"/>
        </w:rPr>
        <w:t xml:space="preserve">τε </w:t>
      </w:r>
      <w:r w:rsidRPr="00C60247">
        <w:rPr>
          <w:rFonts w:eastAsia="Times New Roman"/>
          <w:szCs w:val="24"/>
        </w:rPr>
        <w:t>θετικά</w:t>
      </w:r>
      <w:r>
        <w:rPr>
          <w:rFonts w:eastAsia="Times New Roman"/>
          <w:szCs w:val="24"/>
        </w:rPr>
        <w:t>.</w:t>
      </w:r>
    </w:p>
    <w:p w14:paraId="2E24753B" w14:textId="77777777" w:rsidR="00ED3BF8" w:rsidRDefault="009F432D">
      <w:pPr>
        <w:spacing w:after="0" w:line="600" w:lineRule="auto"/>
        <w:ind w:firstLine="720"/>
        <w:jc w:val="both"/>
        <w:rPr>
          <w:rFonts w:eastAsia="Times New Roman"/>
          <w:szCs w:val="24"/>
        </w:rPr>
      </w:pPr>
      <w:r>
        <w:rPr>
          <w:rFonts w:eastAsia="Times New Roman"/>
          <w:szCs w:val="24"/>
        </w:rPr>
        <w:t xml:space="preserve">Επίσης, επειδή θα τα καταργήσετε όλα όταν </w:t>
      </w:r>
      <w:r w:rsidRPr="00C60247">
        <w:rPr>
          <w:rFonts w:eastAsia="Times New Roman"/>
          <w:szCs w:val="24"/>
        </w:rPr>
        <w:t xml:space="preserve">θα βγείτε </w:t>
      </w:r>
      <w:r>
        <w:rPr>
          <w:rFonts w:eastAsia="Times New Roman"/>
          <w:szCs w:val="24"/>
        </w:rPr>
        <w:t xml:space="preserve">στις επόμενες εκλογές, </w:t>
      </w:r>
      <w:r w:rsidRPr="00C60247">
        <w:rPr>
          <w:rFonts w:eastAsia="Times New Roman"/>
          <w:szCs w:val="24"/>
        </w:rPr>
        <w:t xml:space="preserve">θα </w:t>
      </w:r>
      <w:r>
        <w:rPr>
          <w:rFonts w:eastAsia="Times New Roman"/>
          <w:szCs w:val="24"/>
        </w:rPr>
        <w:t xml:space="preserve">ήθελα να ευχηθώ </w:t>
      </w:r>
      <w:r w:rsidRPr="00C60247">
        <w:rPr>
          <w:rFonts w:eastAsia="Times New Roman"/>
          <w:szCs w:val="24"/>
        </w:rPr>
        <w:t xml:space="preserve">Καλό </w:t>
      </w:r>
      <w:r w:rsidRPr="00C60247">
        <w:rPr>
          <w:rFonts w:eastAsia="Times New Roman"/>
          <w:szCs w:val="24"/>
        </w:rPr>
        <w:t>Πάσχα και να στείλω και χαιρετίσματα από το</w:t>
      </w:r>
      <w:r>
        <w:rPr>
          <w:rFonts w:eastAsia="Times New Roman"/>
          <w:szCs w:val="24"/>
        </w:rPr>
        <w:t>ν ΣΥΡΙΖΑ και από τη συγκέ</w:t>
      </w:r>
      <w:r>
        <w:rPr>
          <w:rFonts w:eastAsia="Times New Roman"/>
          <w:szCs w:val="24"/>
        </w:rPr>
        <w:lastRenderedPageBreak/>
        <w:t>ντρωσή</w:t>
      </w:r>
      <w:r w:rsidRPr="00C60247">
        <w:rPr>
          <w:rFonts w:eastAsia="Times New Roman"/>
          <w:szCs w:val="24"/>
        </w:rPr>
        <w:t xml:space="preserve"> μας προχθές στην Πάτρα</w:t>
      </w:r>
      <w:r>
        <w:rPr>
          <w:rFonts w:eastAsia="Times New Roman"/>
          <w:szCs w:val="24"/>
        </w:rPr>
        <w:t>. Και σχετικά με το αν θα πάρετε την κ</w:t>
      </w:r>
      <w:r w:rsidRPr="00C60247">
        <w:rPr>
          <w:rFonts w:eastAsia="Times New Roman"/>
          <w:szCs w:val="24"/>
        </w:rPr>
        <w:t>υβέρνηση</w:t>
      </w:r>
      <w:r>
        <w:rPr>
          <w:rFonts w:eastAsia="Times New Roman"/>
          <w:szCs w:val="24"/>
        </w:rPr>
        <w:t xml:space="preserve">, αυτό θα το δούμε πολύ καλά στις </w:t>
      </w:r>
      <w:r w:rsidRPr="00C60247">
        <w:rPr>
          <w:rFonts w:eastAsia="Times New Roman"/>
          <w:szCs w:val="24"/>
        </w:rPr>
        <w:t xml:space="preserve">εκλογές που </w:t>
      </w:r>
      <w:r>
        <w:rPr>
          <w:rFonts w:eastAsia="Times New Roman"/>
          <w:szCs w:val="24"/>
        </w:rPr>
        <w:t>θα έρθουν</w:t>
      </w:r>
      <w:r w:rsidRPr="00C60247">
        <w:rPr>
          <w:rFonts w:eastAsia="Times New Roman"/>
          <w:szCs w:val="24"/>
        </w:rPr>
        <w:t xml:space="preserve"> </w:t>
      </w:r>
      <w:r>
        <w:rPr>
          <w:rFonts w:eastAsia="Times New Roman"/>
          <w:szCs w:val="24"/>
        </w:rPr>
        <w:t>τον Σεπτέμβριο.</w:t>
      </w:r>
    </w:p>
    <w:p w14:paraId="2E24753C" w14:textId="77777777" w:rsidR="00ED3BF8" w:rsidRDefault="009F432D">
      <w:pPr>
        <w:spacing w:after="0" w:line="600" w:lineRule="auto"/>
        <w:ind w:firstLine="720"/>
        <w:jc w:val="both"/>
        <w:rPr>
          <w:rFonts w:eastAsia="Times New Roman"/>
          <w:szCs w:val="24"/>
        </w:rPr>
      </w:pPr>
      <w:r>
        <w:rPr>
          <w:rFonts w:eastAsia="Times New Roman"/>
          <w:szCs w:val="24"/>
        </w:rPr>
        <w:t>Εύχομαι κ</w:t>
      </w:r>
      <w:r w:rsidRPr="00C60247">
        <w:rPr>
          <w:rFonts w:eastAsia="Times New Roman"/>
          <w:szCs w:val="24"/>
        </w:rPr>
        <w:t>αλές γιορτές σε όλους και</w:t>
      </w:r>
      <w:r>
        <w:rPr>
          <w:rFonts w:eastAsia="Times New Roman"/>
          <w:szCs w:val="24"/>
        </w:rPr>
        <w:t xml:space="preserve"> βλέπου</w:t>
      </w:r>
      <w:r>
        <w:rPr>
          <w:rFonts w:eastAsia="Times New Roman"/>
          <w:szCs w:val="24"/>
        </w:rPr>
        <w:t>με.</w:t>
      </w:r>
    </w:p>
    <w:p w14:paraId="2E24753D" w14:textId="77777777" w:rsidR="00ED3BF8" w:rsidRDefault="009F432D">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του ΣΥΡΙΖΑ)   </w:t>
      </w:r>
    </w:p>
    <w:p w14:paraId="2E24753E"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Ριζούλη</w:t>
      </w:r>
      <w:proofErr w:type="spellEnd"/>
      <w:r>
        <w:rPr>
          <w:rFonts w:eastAsia="Times New Roman"/>
          <w:szCs w:val="24"/>
        </w:rPr>
        <w:t xml:space="preserve">. </w:t>
      </w:r>
    </w:p>
    <w:p w14:paraId="2E24753F"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Κύριε Υπουργέ, θέλετε τώρα να μας πείτε ποιες τροπολογίες κάνετε δεκτές, για να μπορούμε να προσανατολιστούμε; </w:t>
      </w:r>
    </w:p>
    <w:p w14:paraId="2E247540"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9967B9">
        <w:rPr>
          <w:rFonts w:eastAsia="Times New Roman"/>
          <w:b/>
          <w:szCs w:val="24"/>
        </w:rPr>
        <w:t>ΚΩΝΣΤΑΝΤΙΝΟΣ ΓΑΒΡΟΓΛΟΥ (Υπουρ</w:t>
      </w:r>
      <w:r w:rsidRPr="009967B9">
        <w:rPr>
          <w:rFonts w:eastAsia="Times New Roman"/>
          <w:b/>
          <w:szCs w:val="24"/>
        </w:rPr>
        <w:t>γός Παιδείας, Έρευνας και Θρησκευμάτων):</w:t>
      </w:r>
      <w:r>
        <w:rPr>
          <w:rFonts w:eastAsia="Times New Roman"/>
          <w:b/>
          <w:szCs w:val="24"/>
        </w:rPr>
        <w:t xml:space="preserve"> </w:t>
      </w:r>
      <w:r>
        <w:rPr>
          <w:rFonts w:eastAsia="Times New Roman"/>
          <w:szCs w:val="24"/>
        </w:rPr>
        <w:t xml:space="preserve">Ναι, κύριε Πρόεδρε, έχετε δίκιο. </w:t>
      </w:r>
    </w:p>
    <w:p w14:paraId="2E247541"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Ευχαριστώ. </w:t>
      </w:r>
    </w:p>
    <w:p w14:paraId="2E247542"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Ορίστε, έχετε τον λόγο. </w:t>
      </w:r>
    </w:p>
    <w:p w14:paraId="2E247543"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Υπάρχουν οι υπουργικές τροπολογίες και από άλλα Υπουργεία. Θα διαβάζω τον γενικό αριθμό</w:t>
      </w:r>
      <w:r>
        <w:rPr>
          <w:rFonts w:eastAsia="Times New Roman"/>
          <w:szCs w:val="24"/>
        </w:rPr>
        <w:t xml:space="preserve"> και τον ειδικό</w:t>
      </w:r>
      <w:r>
        <w:rPr>
          <w:rFonts w:eastAsia="Times New Roman"/>
          <w:szCs w:val="24"/>
        </w:rPr>
        <w:t xml:space="preserve">. </w:t>
      </w:r>
    </w:p>
    <w:p w14:paraId="2E247544"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Και από άλλα Υπουργεία;</w:t>
      </w:r>
    </w:p>
    <w:p w14:paraId="2E247545"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9967B9">
        <w:rPr>
          <w:rFonts w:eastAsia="Times New Roman"/>
          <w:b/>
          <w:szCs w:val="24"/>
        </w:rPr>
        <w:lastRenderedPageBreak/>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Ναι, μιλάω για αυτές </w:t>
      </w:r>
      <w:r>
        <w:rPr>
          <w:rFonts w:eastAsia="Times New Roman"/>
          <w:szCs w:val="24"/>
        </w:rPr>
        <w:t>για τις οποίες</w:t>
      </w:r>
      <w:r>
        <w:rPr>
          <w:rFonts w:eastAsia="Times New Roman"/>
          <w:szCs w:val="24"/>
        </w:rPr>
        <w:t xml:space="preserve"> </w:t>
      </w:r>
      <w:r>
        <w:rPr>
          <w:rFonts w:eastAsia="Times New Roman"/>
          <w:szCs w:val="24"/>
        </w:rPr>
        <w:t xml:space="preserve">ήρθαν εδώ οι συνάδελφοι </w:t>
      </w:r>
      <w:r>
        <w:rPr>
          <w:rFonts w:eastAsia="Times New Roman"/>
          <w:szCs w:val="24"/>
        </w:rPr>
        <w:t xml:space="preserve">να </w:t>
      </w:r>
      <w:r>
        <w:rPr>
          <w:rFonts w:eastAsia="Times New Roman"/>
          <w:szCs w:val="24"/>
        </w:rPr>
        <w:t xml:space="preserve">τις παρουσίασαν. </w:t>
      </w:r>
    </w:p>
    <w:p w14:paraId="2E247546"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Είναι η τροπολογία με </w:t>
      </w:r>
      <w:r>
        <w:rPr>
          <w:rFonts w:eastAsia="Times New Roman"/>
          <w:szCs w:val="24"/>
        </w:rPr>
        <w:t xml:space="preserve">γενικό αριθμό 2127 και </w:t>
      </w:r>
      <w:r>
        <w:rPr>
          <w:rFonts w:eastAsia="Times New Roman"/>
          <w:szCs w:val="24"/>
        </w:rPr>
        <w:t xml:space="preserve">ειδικό 236 που έχει σχέση με το Υπουργείο Αγροτικής Ανάπτυξης. </w:t>
      </w:r>
    </w:p>
    <w:p w14:paraId="2E247547"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Είναι η τροπολογία με </w:t>
      </w:r>
      <w:r>
        <w:rPr>
          <w:rFonts w:eastAsia="Times New Roman"/>
          <w:szCs w:val="24"/>
        </w:rPr>
        <w:t xml:space="preserve">γενικό αριθμό 2128 και </w:t>
      </w:r>
      <w:r>
        <w:rPr>
          <w:rFonts w:eastAsia="Times New Roman"/>
          <w:szCs w:val="24"/>
        </w:rPr>
        <w:t xml:space="preserve">ειδικό 237 και αφορά αυτό που ανέλυσε ο κ. </w:t>
      </w:r>
      <w:proofErr w:type="spellStart"/>
      <w:r>
        <w:rPr>
          <w:rFonts w:eastAsia="Times New Roman"/>
          <w:szCs w:val="24"/>
        </w:rPr>
        <w:t>Χαρίτσης</w:t>
      </w:r>
      <w:proofErr w:type="spellEnd"/>
      <w:r>
        <w:rPr>
          <w:rFonts w:eastAsia="Times New Roman"/>
          <w:szCs w:val="24"/>
        </w:rPr>
        <w:t xml:space="preserve">. </w:t>
      </w:r>
      <w:r>
        <w:rPr>
          <w:rFonts w:eastAsia="Times New Roman"/>
          <w:szCs w:val="24"/>
        </w:rPr>
        <w:t>Είν</w:t>
      </w:r>
      <w:r>
        <w:rPr>
          <w:rFonts w:eastAsia="Times New Roman"/>
          <w:szCs w:val="24"/>
        </w:rPr>
        <w:t xml:space="preserve">αι επίσης οι τροπολογίες </w:t>
      </w:r>
      <w:r>
        <w:rPr>
          <w:rFonts w:eastAsia="Times New Roman"/>
          <w:szCs w:val="24"/>
        </w:rPr>
        <w:t xml:space="preserve">με </w:t>
      </w:r>
      <w:r>
        <w:rPr>
          <w:rFonts w:eastAsia="Times New Roman"/>
          <w:szCs w:val="24"/>
        </w:rPr>
        <w:t xml:space="preserve">γενικό αριθμό 2129 και </w:t>
      </w:r>
      <w:r>
        <w:rPr>
          <w:rFonts w:eastAsia="Times New Roman"/>
          <w:szCs w:val="24"/>
        </w:rPr>
        <w:t>ειδικό 238</w:t>
      </w:r>
      <w:r>
        <w:rPr>
          <w:rFonts w:eastAsia="Times New Roman"/>
          <w:szCs w:val="24"/>
        </w:rPr>
        <w:t>,</w:t>
      </w:r>
      <w:r>
        <w:rPr>
          <w:rFonts w:eastAsia="Times New Roman"/>
          <w:szCs w:val="24"/>
        </w:rPr>
        <w:t xml:space="preserve"> </w:t>
      </w:r>
      <w:r>
        <w:rPr>
          <w:rFonts w:eastAsia="Times New Roman"/>
          <w:szCs w:val="24"/>
        </w:rPr>
        <w:t xml:space="preserve">με </w:t>
      </w:r>
      <w:r>
        <w:rPr>
          <w:rFonts w:eastAsia="Times New Roman"/>
          <w:szCs w:val="24"/>
        </w:rPr>
        <w:t xml:space="preserve">γενικό αριθμό 2131και </w:t>
      </w:r>
      <w:r>
        <w:rPr>
          <w:rFonts w:eastAsia="Times New Roman"/>
          <w:szCs w:val="24"/>
        </w:rPr>
        <w:t>ειδικό 240</w:t>
      </w:r>
      <w:r>
        <w:rPr>
          <w:rFonts w:eastAsia="Times New Roman"/>
          <w:szCs w:val="24"/>
        </w:rPr>
        <w:t xml:space="preserve">,  με </w:t>
      </w:r>
      <w:r>
        <w:rPr>
          <w:rFonts w:eastAsia="Times New Roman"/>
          <w:szCs w:val="24"/>
        </w:rPr>
        <w:t xml:space="preserve">γενικό αριθμό 2133 και </w:t>
      </w:r>
      <w:r>
        <w:rPr>
          <w:rFonts w:eastAsia="Times New Roman"/>
          <w:szCs w:val="24"/>
        </w:rPr>
        <w:t>ειδικό 242</w:t>
      </w:r>
      <w:r w:rsidRPr="00454787">
        <w:rPr>
          <w:rFonts w:eastAsia="Times New Roman"/>
          <w:szCs w:val="24"/>
        </w:rPr>
        <w:t xml:space="preserve">, </w:t>
      </w:r>
      <w:r>
        <w:rPr>
          <w:rFonts w:eastAsia="Times New Roman"/>
          <w:szCs w:val="24"/>
        </w:rPr>
        <w:t xml:space="preserve">με </w:t>
      </w:r>
      <w:r>
        <w:rPr>
          <w:rFonts w:eastAsia="Times New Roman"/>
          <w:szCs w:val="24"/>
        </w:rPr>
        <w:t xml:space="preserve">γενικό αριθμό 2134 και </w:t>
      </w:r>
      <w:r>
        <w:rPr>
          <w:rFonts w:eastAsia="Times New Roman"/>
          <w:szCs w:val="24"/>
        </w:rPr>
        <w:t>ειδικό 243</w:t>
      </w:r>
      <w:r w:rsidRPr="00454787">
        <w:rPr>
          <w:rFonts w:eastAsia="Times New Roman"/>
          <w:szCs w:val="24"/>
        </w:rPr>
        <w:t xml:space="preserve"> </w:t>
      </w:r>
      <w:r>
        <w:rPr>
          <w:rFonts w:eastAsia="Times New Roman"/>
          <w:szCs w:val="24"/>
        </w:rPr>
        <w:t xml:space="preserve">και </w:t>
      </w:r>
      <w:r>
        <w:rPr>
          <w:rFonts w:eastAsia="Times New Roman"/>
          <w:szCs w:val="24"/>
        </w:rPr>
        <w:t xml:space="preserve">με </w:t>
      </w:r>
      <w:r>
        <w:rPr>
          <w:rFonts w:eastAsia="Times New Roman"/>
          <w:szCs w:val="24"/>
        </w:rPr>
        <w:t>γενικό αριθμό 2139 και</w:t>
      </w:r>
      <w:r>
        <w:rPr>
          <w:rFonts w:eastAsia="Times New Roman"/>
          <w:szCs w:val="24"/>
        </w:rPr>
        <w:t xml:space="preserve"> ειδικό 248. </w:t>
      </w:r>
    </w:p>
    <w:p w14:paraId="2E247548"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Αυτές γίνονται δεκτές;</w:t>
      </w:r>
    </w:p>
    <w:p w14:paraId="2E247549"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Αυτές γίνονται δεκτές. </w:t>
      </w:r>
    </w:p>
    <w:p w14:paraId="2E24754A"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 xml:space="preserve">Είναι υπουργικές άλλων Υπουργείων; </w:t>
      </w:r>
    </w:p>
    <w:p w14:paraId="2E24754B"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Ναι, είναι άλλων Υπουργείων. </w:t>
      </w:r>
    </w:p>
    <w:p w14:paraId="2E24754C"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AA27B6">
        <w:rPr>
          <w:rFonts w:eastAsia="Times New Roman"/>
          <w:b/>
          <w:szCs w:val="24"/>
        </w:rPr>
        <w:lastRenderedPageBreak/>
        <w:t>ΝΙΚΗ ΚΕΡΑ</w:t>
      </w:r>
      <w:r w:rsidRPr="00AA27B6">
        <w:rPr>
          <w:rFonts w:eastAsia="Times New Roman"/>
          <w:b/>
          <w:szCs w:val="24"/>
        </w:rPr>
        <w:t xml:space="preserve">ΜΕΩΣ: </w:t>
      </w:r>
      <w:r w:rsidRPr="00AA27B6">
        <w:rPr>
          <w:rFonts w:eastAsia="Times New Roman"/>
          <w:szCs w:val="24"/>
        </w:rPr>
        <w:t xml:space="preserve">Ήταν που δεν θα δεχόσασταν </w:t>
      </w:r>
      <w:r>
        <w:rPr>
          <w:rFonts w:eastAsia="Times New Roman"/>
          <w:szCs w:val="24"/>
        </w:rPr>
        <w:t xml:space="preserve">άλλες υπουργικές, κύριε Υπουργέ. Εσείς το λέγατε. </w:t>
      </w:r>
    </w:p>
    <w:p w14:paraId="2E24754D"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Δεν είπα εγώ τίποτα τέτοιο. Δεν </w:t>
      </w:r>
      <w:r w:rsidRPr="00AA27B6">
        <w:rPr>
          <w:rFonts w:eastAsia="Times New Roman"/>
          <w:color w:val="212121"/>
          <w:szCs w:val="24"/>
        </w:rPr>
        <w:t xml:space="preserve">καταλαβαίνω ποιο ακριβώς είναι το </w:t>
      </w:r>
      <w:r>
        <w:rPr>
          <w:rFonts w:eastAsia="Times New Roman"/>
          <w:color w:val="212121"/>
          <w:szCs w:val="24"/>
        </w:rPr>
        <w:t>πρόβλημα.</w:t>
      </w:r>
    </w:p>
    <w:p w14:paraId="2E24754E"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Να σας πω</w:t>
      </w:r>
      <w:r w:rsidRPr="00AA27B6">
        <w:rPr>
          <w:rFonts w:eastAsia="Times New Roman"/>
          <w:color w:val="212121"/>
          <w:szCs w:val="24"/>
        </w:rPr>
        <w:t xml:space="preserve"> κάτι</w:t>
      </w:r>
      <w:r>
        <w:rPr>
          <w:rFonts w:eastAsia="Times New Roman"/>
          <w:color w:val="212121"/>
          <w:szCs w:val="24"/>
        </w:rPr>
        <w:t>,</w:t>
      </w:r>
      <w:r w:rsidRPr="00AA27B6">
        <w:rPr>
          <w:rFonts w:eastAsia="Times New Roman"/>
          <w:color w:val="212121"/>
          <w:szCs w:val="24"/>
        </w:rPr>
        <w:t xml:space="preserve"> </w:t>
      </w:r>
      <w:r>
        <w:rPr>
          <w:rFonts w:eastAsia="Times New Roman"/>
          <w:color w:val="212121"/>
          <w:szCs w:val="24"/>
        </w:rPr>
        <w:t>όμως; Δ</w:t>
      </w:r>
      <w:r w:rsidRPr="00AA27B6">
        <w:rPr>
          <w:rFonts w:eastAsia="Times New Roman"/>
          <w:color w:val="212121"/>
          <w:szCs w:val="24"/>
        </w:rPr>
        <w:t xml:space="preserve">εν γίνεται </w:t>
      </w:r>
      <w:r>
        <w:rPr>
          <w:rFonts w:eastAsia="Times New Roman"/>
          <w:color w:val="212121"/>
          <w:szCs w:val="24"/>
        </w:rPr>
        <w:t>για καθετί</w:t>
      </w:r>
      <w:r w:rsidRPr="00AA27B6">
        <w:rPr>
          <w:rFonts w:eastAsia="Times New Roman"/>
          <w:color w:val="212121"/>
          <w:szCs w:val="24"/>
        </w:rPr>
        <w:t xml:space="preserve"> που λέμε και </w:t>
      </w:r>
      <w:r>
        <w:rPr>
          <w:rFonts w:eastAsia="Times New Roman"/>
          <w:color w:val="212121"/>
          <w:szCs w:val="24"/>
        </w:rPr>
        <w:t>για καθετί που</w:t>
      </w:r>
      <w:r w:rsidRPr="00AA27B6">
        <w:rPr>
          <w:rFonts w:eastAsia="Times New Roman"/>
          <w:color w:val="212121"/>
          <w:szCs w:val="24"/>
        </w:rPr>
        <w:t xml:space="preserve"> διευκρινίζουμε </w:t>
      </w:r>
      <w:r>
        <w:rPr>
          <w:rFonts w:eastAsia="Times New Roman"/>
          <w:color w:val="212121"/>
          <w:szCs w:val="24"/>
        </w:rPr>
        <w:t xml:space="preserve">να διακοπτόμαστε. </w:t>
      </w:r>
      <w:r w:rsidRPr="00AA27B6">
        <w:rPr>
          <w:rFonts w:eastAsia="Times New Roman"/>
          <w:color w:val="212121"/>
          <w:szCs w:val="24"/>
        </w:rPr>
        <w:t>Έλεος</w:t>
      </w:r>
      <w:r>
        <w:rPr>
          <w:rFonts w:eastAsia="Times New Roman"/>
          <w:color w:val="212121"/>
          <w:szCs w:val="24"/>
        </w:rPr>
        <w:t xml:space="preserve">! </w:t>
      </w:r>
    </w:p>
    <w:p w14:paraId="2E24754F"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Πρώτη φορά γίνεται αυτό;  </w:t>
      </w:r>
    </w:p>
    <w:p w14:paraId="2E247550"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Υπ</w:t>
      </w:r>
      <w:r w:rsidRPr="00AA27B6">
        <w:rPr>
          <w:rFonts w:eastAsia="Times New Roman"/>
          <w:color w:val="212121"/>
          <w:szCs w:val="24"/>
        </w:rPr>
        <w:t xml:space="preserve">άρχει μία τροπολογία </w:t>
      </w:r>
      <w:r>
        <w:rPr>
          <w:rFonts w:eastAsia="Times New Roman"/>
          <w:color w:val="212121"/>
          <w:szCs w:val="24"/>
        </w:rPr>
        <w:t>-α</w:t>
      </w:r>
      <w:r w:rsidRPr="00AA27B6">
        <w:rPr>
          <w:rFonts w:eastAsia="Times New Roman"/>
          <w:color w:val="212121"/>
          <w:szCs w:val="24"/>
        </w:rPr>
        <w:t xml:space="preserve">υτές είναι </w:t>
      </w:r>
      <w:r>
        <w:rPr>
          <w:rFonts w:eastAsia="Times New Roman"/>
          <w:color w:val="212121"/>
          <w:szCs w:val="24"/>
        </w:rPr>
        <w:t>οι β</w:t>
      </w:r>
      <w:r w:rsidRPr="00AA27B6">
        <w:rPr>
          <w:rFonts w:eastAsia="Times New Roman"/>
          <w:color w:val="212121"/>
          <w:szCs w:val="24"/>
        </w:rPr>
        <w:t>ουλευτ</w:t>
      </w:r>
      <w:r w:rsidRPr="00AA27B6">
        <w:rPr>
          <w:rFonts w:eastAsia="Times New Roman"/>
          <w:color w:val="212121"/>
          <w:szCs w:val="24"/>
        </w:rPr>
        <w:t>ικές τροπολογίες</w:t>
      </w:r>
      <w:r>
        <w:rPr>
          <w:rFonts w:eastAsia="Times New Roman"/>
          <w:color w:val="212121"/>
          <w:szCs w:val="24"/>
        </w:rPr>
        <w:t>-</w:t>
      </w:r>
      <w:r w:rsidRPr="00AA27B6">
        <w:rPr>
          <w:rFonts w:eastAsia="Times New Roman"/>
          <w:color w:val="212121"/>
          <w:szCs w:val="24"/>
        </w:rPr>
        <w:t xml:space="preserve"> σχετικά </w:t>
      </w:r>
      <w:r>
        <w:rPr>
          <w:rFonts w:eastAsia="Times New Roman"/>
          <w:color w:val="212121"/>
          <w:szCs w:val="24"/>
        </w:rPr>
        <w:t>με την προσθήκη των διευθυντών πρωτοβάθμιας ε</w:t>
      </w:r>
      <w:r w:rsidRPr="00AA27B6">
        <w:rPr>
          <w:rFonts w:eastAsia="Times New Roman"/>
          <w:color w:val="212121"/>
          <w:szCs w:val="24"/>
        </w:rPr>
        <w:t xml:space="preserve">κπαίδευσης </w:t>
      </w:r>
      <w:r>
        <w:rPr>
          <w:rFonts w:eastAsia="Times New Roman"/>
          <w:color w:val="212121"/>
          <w:szCs w:val="24"/>
        </w:rPr>
        <w:t>και την απόσπασή τους</w:t>
      </w:r>
      <w:r w:rsidRPr="00AA27B6">
        <w:rPr>
          <w:rFonts w:eastAsia="Times New Roman"/>
          <w:color w:val="212121"/>
          <w:szCs w:val="24"/>
        </w:rPr>
        <w:t xml:space="preserve"> σε κέντρα επαγγελματικής εκπαίδευσης</w:t>
      </w:r>
      <w:r>
        <w:rPr>
          <w:rFonts w:eastAsia="Times New Roman"/>
          <w:color w:val="212121"/>
          <w:szCs w:val="24"/>
        </w:rPr>
        <w:t xml:space="preserve">. </w:t>
      </w:r>
      <w:r w:rsidRPr="00AA27B6">
        <w:rPr>
          <w:rFonts w:eastAsia="Times New Roman"/>
          <w:color w:val="212121"/>
          <w:szCs w:val="24"/>
        </w:rPr>
        <w:t>Αυτό έχει γίν</w:t>
      </w:r>
      <w:r>
        <w:rPr>
          <w:rFonts w:eastAsia="Times New Roman"/>
          <w:color w:val="212121"/>
          <w:szCs w:val="24"/>
        </w:rPr>
        <w:t>ει με νομοτεχνική βελτίωση και ά</w:t>
      </w:r>
      <w:r w:rsidRPr="00AA27B6">
        <w:rPr>
          <w:rFonts w:eastAsia="Times New Roman"/>
          <w:color w:val="212121"/>
          <w:szCs w:val="24"/>
        </w:rPr>
        <w:t>ρα δ</w:t>
      </w:r>
      <w:r>
        <w:rPr>
          <w:rFonts w:eastAsia="Times New Roman"/>
          <w:color w:val="212121"/>
          <w:szCs w:val="24"/>
        </w:rPr>
        <w:t xml:space="preserve">εν έχει νόημα να την κάνω δεκτή. </w:t>
      </w:r>
    </w:p>
    <w:p w14:paraId="2E247551"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δεύτερη είναι σχετικά με τη</w:t>
      </w:r>
      <w:r w:rsidRPr="00AA27B6">
        <w:rPr>
          <w:rFonts w:eastAsia="Times New Roman"/>
          <w:color w:val="212121"/>
          <w:szCs w:val="24"/>
        </w:rPr>
        <w:t xml:space="preserve"> βιομηχανική κάνναβη του κ</w:t>
      </w:r>
      <w:r>
        <w:rPr>
          <w:rFonts w:eastAsia="Times New Roman"/>
          <w:color w:val="212121"/>
          <w:szCs w:val="24"/>
        </w:rPr>
        <w:t>.</w:t>
      </w:r>
      <w:r w:rsidRPr="00AA27B6">
        <w:rPr>
          <w:rFonts w:eastAsia="Times New Roman"/>
          <w:color w:val="212121"/>
          <w:szCs w:val="24"/>
        </w:rPr>
        <w:t xml:space="preserve"> Παπαδόπουλου και του κ</w:t>
      </w:r>
      <w:r>
        <w:rPr>
          <w:rFonts w:eastAsia="Times New Roman"/>
          <w:color w:val="212121"/>
          <w:szCs w:val="24"/>
        </w:rPr>
        <w:t>.</w:t>
      </w:r>
      <w:r w:rsidRPr="00AA27B6">
        <w:rPr>
          <w:rFonts w:eastAsia="Times New Roman"/>
          <w:color w:val="212121"/>
          <w:szCs w:val="24"/>
        </w:rPr>
        <w:t xml:space="preserve"> Καματερού</w:t>
      </w:r>
      <w:r>
        <w:rPr>
          <w:rFonts w:eastAsia="Times New Roman"/>
          <w:color w:val="212121"/>
          <w:szCs w:val="24"/>
        </w:rPr>
        <w:t>. Α</w:t>
      </w:r>
      <w:r w:rsidRPr="00AA27B6">
        <w:rPr>
          <w:rFonts w:eastAsia="Times New Roman"/>
          <w:color w:val="212121"/>
          <w:szCs w:val="24"/>
        </w:rPr>
        <w:t>υτή γίνεται δεκτή</w:t>
      </w:r>
      <w:r>
        <w:rPr>
          <w:rFonts w:eastAsia="Times New Roman"/>
          <w:color w:val="212121"/>
          <w:szCs w:val="24"/>
        </w:rPr>
        <w:t>.</w:t>
      </w:r>
    </w:p>
    <w:p w14:paraId="2E247552"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Όσον αφορά την τροπολογία της κ</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Τζάκρη</w:t>
      </w:r>
      <w:proofErr w:type="spellEnd"/>
      <w:r>
        <w:rPr>
          <w:rFonts w:eastAsia="Times New Roman"/>
          <w:color w:val="212121"/>
          <w:szCs w:val="24"/>
        </w:rPr>
        <w:t xml:space="preserve"> και του κ. Σηφάκη για το Τμήμα </w:t>
      </w:r>
      <w:proofErr w:type="spellStart"/>
      <w:r>
        <w:rPr>
          <w:rFonts w:eastAsia="Times New Roman"/>
          <w:color w:val="212121"/>
          <w:szCs w:val="24"/>
        </w:rPr>
        <w:t>Μουσειολογίας</w:t>
      </w:r>
      <w:proofErr w:type="spellEnd"/>
      <w:r>
        <w:rPr>
          <w:rFonts w:eastAsia="Times New Roman"/>
          <w:color w:val="212121"/>
          <w:szCs w:val="24"/>
        </w:rPr>
        <w:t xml:space="preserve"> στο Διεθνές Π</w:t>
      </w:r>
      <w:r w:rsidRPr="00AA27B6">
        <w:rPr>
          <w:rFonts w:eastAsia="Times New Roman"/>
          <w:color w:val="212121"/>
          <w:szCs w:val="24"/>
        </w:rPr>
        <w:t>ανεπιστήμιο</w:t>
      </w:r>
      <w:r>
        <w:rPr>
          <w:rFonts w:eastAsia="Times New Roman"/>
          <w:color w:val="212121"/>
          <w:szCs w:val="24"/>
        </w:rPr>
        <w:t>,</w:t>
      </w:r>
      <w:r w:rsidRPr="00AA27B6">
        <w:rPr>
          <w:rFonts w:eastAsia="Times New Roman"/>
          <w:color w:val="212121"/>
          <w:szCs w:val="24"/>
        </w:rPr>
        <w:t xml:space="preserve"> γίνεται δεκτή</w:t>
      </w:r>
      <w:r>
        <w:rPr>
          <w:rFonts w:eastAsia="Times New Roman"/>
          <w:color w:val="212121"/>
          <w:szCs w:val="24"/>
        </w:rPr>
        <w:t>.</w:t>
      </w:r>
    </w:p>
    <w:p w14:paraId="2E247553"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Η τροπολογία της κ</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Βαγιωνάκη</w:t>
      </w:r>
      <w:proofErr w:type="spellEnd"/>
      <w:r>
        <w:rPr>
          <w:rFonts w:eastAsia="Times New Roman"/>
          <w:color w:val="212121"/>
          <w:szCs w:val="24"/>
        </w:rPr>
        <w:t xml:space="preserve">, του κ. </w:t>
      </w:r>
      <w:proofErr w:type="spellStart"/>
      <w:r w:rsidRPr="00AA27B6">
        <w:rPr>
          <w:rFonts w:eastAsia="Times New Roman"/>
          <w:color w:val="212121"/>
          <w:szCs w:val="24"/>
        </w:rPr>
        <w:t>Βαρδάκη</w:t>
      </w:r>
      <w:proofErr w:type="spellEnd"/>
      <w:r w:rsidRPr="00AA27B6">
        <w:rPr>
          <w:rFonts w:eastAsia="Times New Roman"/>
          <w:color w:val="212121"/>
          <w:szCs w:val="24"/>
        </w:rPr>
        <w:t xml:space="preserve"> κ</w:t>
      </w:r>
      <w:r w:rsidRPr="00AA27B6">
        <w:rPr>
          <w:rFonts w:eastAsia="Times New Roman"/>
          <w:color w:val="212121"/>
          <w:szCs w:val="24"/>
        </w:rPr>
        <w:t>α</w:t>
      </w:r>
      <w:r>
        <w:rPr>
          <w:rFonts w:eastAsia="Times New Roman"/>
          <w:color w:val="212121"/>
          <w:szCs w:val="24"/>
        </w:rPr>
        <w:t xml:space="preserve">ι του κ. </w:t>
      </w:r>
      <w:proofErr w:type="spellStart"/>
      <w:r>
        <w:rPr>
          <w:rFonts w:eastAsia="Times New Roman"/>
          <w:color w:val="212121"/>
          <w:szCs w:val="24"/>
        </w:rPr>
        <w:t>Δ</w:t>
      </w:r>
      <w:r w:rsidRPr="00AA27B6">
        <w:rPr>
          <w:rFonts w:eastAsia="Times New Roman"/>
          <w:color w:val="212121"/>
          <w:szCs w:val="24"/>
        </w:rPr>
        <w:t>ανέλλη</w:t>
      </w:r>
      <w:proofErr w:type="spellEnd"/>
      <w:r w:rsidRPr="00AA27B6">
        <w:rPr>
          <w:rFonts w:eastAsia="Times New Roman"/>
          <w:color w:val="212121"/>
          <w:szCs w:val="24"/>
        </w:rPr>
        <w:t xml:space="preserve"> για την ενίσχυση των πλημμυροπαθών στην Περιφέρεια Κρήτης γίνεται </w:t>
      </w:r>
      <w:r>
        <w:rPr>
          <w:rFonts w:eastAsia="Times New Roman"/>
          <w:color w:val="212121"/>
          <w:szCs w:val="24"/>
        </w:rPr>
        <w:t xml:space="preserve">δεκτή. </w:t>
      </w:r>
    </w:p>
    <w:p w14:paraId="2E247554"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Υ</w:t>
      </w:r>
      <w:r w:rsidRPr="00AA27B6">
        <w:rPr>
          <w:rFonts w:eastAsia="Times New Roman"/>
          <w:color w:val="212121"/>
          <w:szCs w:val="24"/>
        </w:rPr>
        <w:t>πάρ</w:t>
      </w:r>
      <w:r>
        <w:rPr>
          <w:rFonts w:eastAsia="Times New Roman"/>
          <w:color w:val="212121"/>
          <w:szCs w:val="24"/>
        </w:rPr>
        <w:t xml:space="preserve">χει μία τροπολογία από τον κ. Δελή, τον κ. </w:t>
      </w:r>
      <w:proofErr w:type="spellStart"/>
      <w:r>
        <w:rPr>
          <w:rFonts w:eastAsia="Times New Roman"/>
          <w:color w:val="212121"/>
          <w:szCs w:val="24"/>
        </w:rPr>
        <w:t>Παφίλη</w:t>
      </w:r>
      <w:proofErr w:type="spellEnd"/>
      <w:r>
        <w:rPr>
          <w:rFonts w:eastAsia="Times New Roman"/>
          <w:color w:val="212121"/>
          <w:szCs w:val="24"/>
        </w:rPr>
        <w:t>, τ</w:t>
      </w:r>
      <w:r w:rsidRPr="00AA27B6">
        <w:rPr>
          <w:rFonts w:eastAsia="Times New Roman"/>
          <w:color w:val="212121"/>
          <w:szCs w:val="24"/>
        </w:rPr>
        <w:t>ον κ</w:t>
      </w:r>
      <w:r>
        <w:rPr>
          <w:rFonts w:eastAsia="Times New Roman"/>
          <w:color w:val="212121"/>
          <w:szCs w:val="24"/>
        </w:rPr>
        <w:t xml:space="preserve">. Γκιόκα, τον κ. </w:t>
      </w:r>
      <w:proofErr w:type="spellStart"/>
      <w:r w:rsidRPr="00AA27B6">
        <w:rPr>
          <w:rFonts w:eastAsia="Times New Roman"/>
          <w:color w:val="212121"/>
          <w:szCs w:val="24"/>
        </w:rPr>
        <w:t>Καραθανασόπουλο</w:t>
      </w:r>
      <w:proofErr w:type="spellEnd"/>
      <w:r>
        <w:rPr>
          <w:rFonts w:eastAsia="Times New Roman"/>
          <w:color w:val="212121"/>
          <w:szCs w:val="24"/>
        </w:rPr>
        <w:t>, τον κ. Συντυχάκη και τον κ. Τάσσο</w:t>
      </w:r>
      <w:r w:rsidRPr="00AA27B6">
        <w:rPr>
          <w:rFonts w:eastAsia="Times New Roman"/>
          <w:color w:val="212121"/>
          <w:szCs w:val="24"/>
        </w:rPr>
        <w:t xml:space="preserve"> </w:t>
      </w:r>
      <w:r>
        <w:rPr>
          <w:rFonts w:eastAsia="Times New Roman"/>
          <w:color w:val="212121"/>
          <w:szCs w:val="24"/>
        </w:rPr>
        <w:t xml:space="preserve">και </w:t>
      </w:r>
      <w:r w:rsidRPr="00AA27B6">
        <w:rPr>
          <w:rFonts w:eastAsia="Times New Roman"/>
          <w:color w:val="212121"/>
          <w:szCs w:val="24"/>
        </w:rPr>
        <w:t xml:space="preserve">έχει σχέση με ρύθμιση για τις </w:t>
      </w:r>
      <w:r w:rsidRPr="00AA27B6">
        <w:rPr>
          <w:rFonts w:eastAsia="Times New Roman"/>
          <w:color w:val="212121"/>
          <w:szCs w:val="24"/>
        </w:rPr>
        <w:t>πανελλαδικές εξετάσεις</w:t>
      </w:r>
      <w:r>
        <w:rPr>
          <w:rFonts w:eastAsia="Times New Roman"/>
          <w:color w:val="212121"/>
          <w:szCs w:val="24"/>
        </w:rPr>
        <w:t>. Τ</w:t>
      </w:r>
      <w:r w:rsidRPr="00AA27B6">
        <w:rPr>
          <w:rFonts w:eastAsia="Times New Roman"/>
          <w:color w:val="212121"/>
          <w:szCs w:val="24"/>
        </w:rPr>
        <w:t xml:space="preserve">ο είπε πριν λίγο και ο Γενικός Γραμματέας του </w:t>
      </w:r>
      <w:r>
        <w:rPr>
          <w:rFonts w:eastAsia="Times New Roman"/>
          <w:color w:val="212121"/>
          <w:szCs w:val="24"/>
        </w:rPr>
        <w:t>ΚΚ</w:t>
      </w:r>
      <w:r w:rsidRPr="00AA27B6">
        <w:rPr>
          <w:rFonts w:eastAsia="Times New Roman"/>
          <w:color w:val="212121"/>
          <w:szCs w:val="24"/>
        </w:rPr>
        <w:t>Ε</w:t>
      </w:r>
      <w:r>
        <w:rPr>
          <w:rFonts w:eastAsia="Times New Roman"/>
          <w:color w:val="212121"/>
          <w:szCs w:val="24"/>
        </w:rPr>
        <w:t>.</w:t>
      </w:r>
    </w:p>
    <w:p w14:paraId="2E247555"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Εγώ π</w:t>
      </w:r>
      <w:r w:rsidRPr="00AA27B6">
        <w:rPr>
          <w:rFonts w:eastAsia="Times New Roman"/>
          <w:color w:val="212121"/>
          <w:szCs w:val="24"/>
        </w:rPr>
        <w:t>ραγματικά αδυνατώ να καταλάβω το περιεχόμενο αυτής της τροπολογίας</w:t>
      </w:r>
      <w:r>
        <w:rPr>
          <w:rFonts w:eastAsia="Times New Roman"/>
          <w:color w:val="212121"/>
          <w:szCs w:val="24"/>
        </w:rPr>
        <w:t>. Κ</w:t>
      </w:r>
      <w:r w:rsidRPr="00AA27B6">
        <w:rPr>
          <w:rFonts w:eastAsia="Times New Roman"/>
          <w:color w:val="212121"/>
          <w:szCs w:val="24"/>
        </w:rPr>
        <w:t xml:space="preserve">αταλαβαίνω σωστά ότι η τροπολογία λέει πως </w:t>
      </w:r>
      <w:r>
        <w:rPr>
          <w:rFonts w:eastAsia="Times New Roman"/>
          <w:color w:val="212121"/>
          <w:szCs w:val="24"/>
        </w:rPr>
        <w:t xml:space="preserve">πρέπει </w:t>
      </w:r>
      <w:r w:rsidRPr="00AA27B6">
        <w:rPr>
          <w:rFonts w:eastAsia="Times New Roman"/>
          <w:color w:val="212121"/>
          <w:szCs w:val="24"/>
        </w:rPr>
        <w:t xml:space="preserve">να δίνουν όλοι </w:t>
      </w:r>
      <w:r>
        <w:rPr>
          <w:rFonts w:eastAsia="Times New Roman"/>
          <w:color w:val="212121"/>
          <w:szCs w:val="24"/>
        </w:rPr>
        <w:t>όσες φορές θέλουν και να κρατούν</w:t>
      </w:r>
      <w:r w:rsidRPr="00AA27B6">
        <w:rPr>
          <w:rFonts w:eastAsia="Times New Roman"/>
          <w:color w:val="212121"/>
          <w:szCs w:val="24"/>
        </w:rPr>
        <w:t xml:space="preserve"> κάθε φορ</w:t>
      </w:r>
      <w:r w:rsidRPr="00AA27B6">
        <w:rPr>
          <w:rFonts w:eastAsia="Times New Roman"/>
          <w:color w:val="212121"/>
          <w:szCs w:val="24"/>
        </w:rPr>
        <w:t>ά οποίο μάθημα θεωρούν ότι τους ευνοεί</w:t>
      </w:r>
      <w:r>
        <w:rPr>
          <w:rFonts w:eastAsia="Times New Roman"/>
          <w:color w:val="212121"/>
          <w:szCs w:val="24"/>
        </w:rPr>
        <w:t xml:space="preserve">; Αν </w:t>
      </w:r>
      <w:r w:rsidRPr="00AA27B6">
        <w:rPr>
          <w:rFonts w:eastAsia="Times New Roman"/>
          <w:color w:val="212121"/>
          <w:szCs w:val="24"/>
        </w:rPr>
        <w:t xml:space="preserve">είναι </w:t>
      </w:r>
      <w:r>
        <w:rPr>
          <w:rFonts w:eastAsia="Times New Roman"/>
          <w:color w:val="212121"/>
          <w:szCs w:val="24"/>
        </w:rPr>
        <w:t xml:space="preserve">αυτή η τροπολογία, είναι </w:t>
      </w:r>
      <w:r w:rsidRPr="00AA27B6">
        <w:rPr>
          <w:rFonts w:eastAsia="Times New Roman"/>
          <w:color w:val="212121"/>
          <w:szCs w:val="24"/>
        </w:rPr>
        <w:t>αδιανόητη τροπολογία</w:t>
      </w:r>
      <w:r>
        <w:rPr>
          <w:rFonts w:eastAsia="Times New Roman"/>
          <w:color w:val="212121"/>
          <w:szCs w:val="24"/>
        </w:rPr>
        <w:t>, δεν μπορώ να την καταλάβω δηλαδή, ε</w:t>
      </w:r>
      <w:r w:rsidRPr="00AA27B6">
        <w:rPr>
          <w:rFonts w:eastAsia="Times New Roman"/>
          <w:color w:val="212121"/>
          <w:szCs w:val="24"/>
        </w:rPr>
        <w:t>κτός αν δεν αυτή</w:t>
      </w:r>
      <w:r>
        <w:rPr>
          <w:rFonts w:eastAsia="Times New Roman"/>
          <w:color w:val="212121"/>
          <w:szCs w:val="24"/>
        </w:rPr>
        <w:t>. Μ</w:t>
      </w:r>
      <w:r w:rsidRPr="00AA27B6">
        <w:rPr>
          <w:rFonts w:eastAsia="Times New Roman"/>
          <w:color w:val="212121"/>
          <w:szCs w:val="24"/>
        </w:rPr>
        <w:t>ε αυτή της τη μορφή</w:t>
      </w:r>
      <w:r>
        <w:rPr>
          <w:rFonts w:eastAsia="Times New Roman"/>
          <w:color w:val="212121"/>
          <w:szCs w:val="24"/>
        </w:rPr>
        <w:t>,</w:t>
      </w:r>
      <w:r w:rsidRPr="00AA27B6">
        <w:rPr>
          <w:rFonts w:eastAsia="Times New Roman"/>
          <w:color w:val="212121"/>
          <w:szCs w:val="24"/>
        </w:rPr>
        <w:t xml:space="preserve"> πάντως</w:t>
      </w:r>
      <w:r>
        <w:rPr>
          <w:rFonts w:eastAsia="Times New Roman"/>
          <w:color w:val="212121"/>
          <w:szCs w:val="24"/>
        </w:rPr>
        <w:t>,</w:t>
      </w:r>
      <w:r w:rsidRPr="00AA27B6">
        <w:rPr>
          <w:rFonts w:eastAsia="Times New Roman"/>
          <w:color w:val="212121"/>
          <w:szCs w:val="24"/>
        </w:rPr>
        <w:t xml:space="preserve"> που δίνει σαφέστατα αυτή την εντύπωση που σας λέω</w:t>
      </w:r>
      <w:r>
        <w:rPr>
          <w:rFonts w:eastAsia="Times New Roman"/>
          <w:color w:val="212121"/>
          <w:szCs w:val="24"/>
        </w:rPr>
        <w:t>,</w:t>
      </w:r>
      <w:r w:rsidRPr="00AA27B6">
        <w:rPr>
          <w:rFonts w:eastAsia="Times New Roman"/>
          <w:color w:val="212121"/>
          <w:szCs w:val="24"/>
        </w:rPr>
        <w:t xml:space="preserve"> δεν μπορεί να γίνει αποδεκ</w:t>
      </w:r>
      <w:r w:rsidRPr="00AA27B6">
        <w:rPr>
          <w:rFonts w:eastAsia="Times New Roman"/>
          <w:color w:val="212121"/>
          <w:szCs w:val="24"/>
        </w:rPr>
        <w:t>τή</w:t>
      </w:r>
      <w:r>
        <w:rPr>
          <w:rFonts w:eastAsia="Times New Roman"/>
          <w:color w:val="212121"/>
          <w:szCs w:val="24"/>
        </w:rPr>
        <w:t>.</w:t>
      </w:r>
    </w:p>
    <w:p w14:paraId="2E247556"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AA27B6">
        <w:rPr>
          <w:rFonts w:eastAsia="Times New Roman"/>
          <w:color w:val="212121"/>
          <w:szCs w:val="24"/>
        </w:rPr>
        <w:t>ώρα</w:t>
      </w:r>
      <w:r>
        <w:rPr>
          <w:rFonts w:eastAsia="Times New Roman"/>
          <w:color w:val="212121"/>
          <w:szCs w:val="24"/>
        </w:rPr>
        <w:t>, όσον αφορά τ</w:t>
      </w:r>
      <w:r w:rsidRPr="00AA27B6">
        <w:rPr>
          <w:rFonts w:eastAsia="Times New Roman"/>
          <w:color w:val="212121"/>
          <w:szCs w:val="24"/>
        </w:rPr>
        <w:t>η ρύθμιση για τους φοιτητές και αποφοίτο</w:t>
      </w:r>
      <w:r>
        <w:rPr>
          <w:rFonts w:eastAsia="Times New Roman"/>
          <w:color w:val="212121"/>
          <w:szCs w:val="24"/>
        </w:rPr>
        <w:t xml:space="preserve">υς τμημάτων που συγχωνεύονται, </w:t>
      </w:r>
      <w:proofErr w:type="spellStart"/>
      <w:r w:rsidRPr="00AA27B6">
        <w:rPr>
          <w:rFonts w:eastAsia="Times New Roman"/>
          <w:color w:val="212121"/>
          <w:szCs w:val="24"/>
        </w:rPr>
        <w:t>απορροφώνται</w:t>
      </w:r>
      <w:proofErr w:type="spellEnd"/>
      <w:r>
        <w:rPr>
          <w:rFonts w:eastAsia="Times New Roman"/>
          <w:color w:val="212121"/>
          <w:szCs w:val="24"/>
        </w:rPr>
        <w:t>,</w:t>
      </w:r>
      <w:r w:rsidRPr="00AA27B6">
        <w:rPr>
          <w:rFonts w:eastAsia="Times New Roman"/>
          <w:color w:val="212121"/>
          <w:szCs w:val="24"/>
        </w:rPr>
        <w:t xml:space="preserve"> καταργούνται</w:t>
      </w:r>
      <w:r>
        <w:rPr>
          <w:rFonts w:eastAsia="Times New Roman"/>
          <w:color w:val="212121"/>
          <w:szCs w:val="24"/>
        </w:rPr>
        <w:t xml:space="preserve"> με το παρόν νομοσχέδιο, </w:t>
      </w:r>
      <w:r w:rsidRPr="00AA27B6">
        <w:rPr>
          <w:rFonts w:eastAsia="Times New Roman"/>
          <w:color w:val="212121"/>
          <w:szCs w:val="24"/>
        </w:rPr>
        <w:t xml:space="preserve">πάλι </w:t>
      </w:r>
      <w:r>
        <w:rPr>
          <w:rFonts w:eastAsia="Times New Roman"/>
          <w:color w:val="212121"/>
          <w:szCs w:val="24"/>
        </w:rPr>
        <w:t>από τον κ. Δελή…</w:t>
      </w:r>
    </w:p>
    <w:p w14:paraId="2E247557"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lastRenderedPageBreak/>
        <w:t xml:space="preserve">ΝΙΚΗ ΚΕΡΑΜΕΩΣ: </w:t>
      </w:r>
      <w:r>
        <w:rPr>
          <w:rFonts w:eastAsia="Times New Roman"/>
          <w:color w:val="212121"/>
          <w:szCs w:val="24"/>
        </w:rPr>
        <w:t xml:space="preserve">Συγγνώμη, κύριε Υπουργέ, μπορείτε να μας λέτε αριθμούς; </w:t>
      </w:r>
    </w:p>
    <w:p w14:paraId="2E247558"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w:t>
      </w:r>
      <w:r w:rsidRPr="009967B9">
        <w:rPr>
          <w:rFonts w:eastAsia="Times New Roman"/>
          <w:b/>
          <w:szCs w:val="24"/>
        </w:rPr>
        <w:t>ΓΛΟΥ (Υπουργός Παιδείας, Έρευνας και Θρησκευμάτων):</w:t>
      </w:r>
      <w:r>
        <w:rPr>
          <w:rFonts w:eastAsia="Times New Roman"/>
          <w:b/>
          <w:szCs w:val="24"/>
        </w:rPr>
        <w:t xml:space="preserve"> </w:t>
      </w:r>
      <w:r>
        <w:rPr>
          <w:rFonts w:eastAsia="Times New Roman"/>
          <w:szCs w:val="24"/>
        </w:rPr>
        <w:t>Μ</w:t>
      </w:r>
      <w:r w:rsidRPr="00AA27B6">
        <w:rPr>
          <w:rFonts w:eastAsia="Times New Roman"/>
          <w:color w:val="212121"/>
          <w:szCs w:val="24"/>
        </w:rPr>
        <w:t xml:space="preserve">ε </w:t>
      </w:r>
      <w:proofErr w:type="spellStart"/>
      <w:r w:rsidRPr="00AA27B6">
        <w:rPr>
          <w:rFonts w:eastAsia="Times New Roman"/>
          <w:color w:val="212121"/>
          <w:szCs w:val="24"/>
        </w:rPr>
        <w:t>συγχωρείτε</w:t>
      </w:r>
      <w:proofErr w:type="spellEnd"/>
      <w:r w:rsidRPr="00AA27B6">
        <w:rPr>
          <w:rFonts w:eastAsia="Times New Roman"/>
          <w:color w:val="212121"/>
          <w:szCs w:val="24"/>
        </w:rPr>
        <w:t xml:space="preserve"> πάρα πολύ</w:t>
      </w:r>
      <w:r>
        <w:rPr>
          <w:rFonts w:eastAsia="Times New Roman"/>
          <w:color w:val="212121"/>
          <w:szCs w:val="24"/>
        </w:rPr>
        <w:t>, έ</w:t>
      </w:r>
      <w:r w:rsidRPr="00AA27B6">
        <w:rPr>
          <w:rFonts w:eastAsia="Times New Roman"/>
          <w:color w:val="212121"/>
          <w:szCs w:val="24"/>
        </w:rPr>
        <w:t>χετε απόλυτο δίκιο</w:t>
      </w:r>
      <w:r>
        <w:rPr>
          <w:rFonts w:eastAsia="Times New Roman"/>
          <w:color w:val="212121"/>
          <w:szCs w:val="24"/>
        </w:rPr>
        <w:t>. Ν</w:t>
      </w:r>
      <w:r w:rsidRPr="00AA27B6">
        <w:rPr>
          <w:rFonts w:eastAsia="Times New Roman"/>
          <w:color w:val="212121"/>
          <w:szCs w:val="24"/>
        </w:rPr>
        <w:t>α σας πω από την αρχή</w:t>
      </w:r>
      <w:r>
        <w:rPr>
          <w:rFonts w:eastAsia="Times New Roman"/>
          <w:color w:val="212121"/>
          <w:szCs w:val="24"/>
        </w:rPr>
        <w:t>, ή…;</w:t>
      </w:r>
    </w:p>
    <w:p w14:paraId="2E247559"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ΝΙΚΗ ΚΕΡΑΜΕΩΣ: </w:t>
      </w:r>
      <w:r>
        <w:rPr>
          <w:rFonts w:eastAsia="Times New Roman"/>
          <w:color w:val="212121"/>
          <w:szCs w:val="24"/>
        </w:rPr>
        <w:t>Αν μπορείτε, τουλάχιστον για τις βουλευτικές.</w:t>
      </w:r>
    </w:p>
    <w:p w14:paraId="2E24755A"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color w:val="212121"/>
          <w:szCs w:val="24"/>
        </w:rPr>
        <w:t>Βεβαίως. Γίνονται δεκτές οι εξής τροπολογίες, η τροπολογία με αριθμό 2111/224, η τροπολογία με αριθμό 21</w:t>
      </w:r>
      <w:r w:rsidRPr="00AA27B6">
        <w:rPr>
          <w:rFonts w:eastAsia="Times New Roman"/>
          <w:color w:val="212121"/>
          <w:szCs w:val="24"/>
        </w:rPr>
        <w:t>13</w:t>
      </w:r>
      <w:r>
        <w:rPr>
          <w:rFonts w:eastAsia="Times New Roman"/>
          <w:color w:val="212121"/>
          <w:szCs w:val="24"/>
        </w:rPr>
        <w:t>/</w:t>
      </w:r>
      <w:r w:rsidRPr="00AA27B6">
        <w:rPr>
          <w:rFonts w:eastAsia="Times New Roman"/>
          <w:color w:val="212121"/>
          <w:szCs w:val="24"/>
        </w:rPr>
        <w:t>225</w:t>
      </w:r>
      <w:r>
        <w:rPr>
          <w:rFonts w:eastAsia="Times New Roman"/>
          <w:color w:val="212121"/>
          <w:szCs w:val="24"/>
        </w:rPr>
        <w:t xml:space="preserve"> και η τροπολογία</w:t>
      </w:r>
      <w:r w:rsidRPr="00AA27B6">
        <w:rPr>
          <w:rFonts w:eastAsia="Times New Roman"/>
          <w:color w:val="212121"/>
          <w:szCs w:val="24"/>
        </w:rPr>
        <w:t xml:space="preserve"> </w:t>
      </w:r>
      <w:r>
        <w:rPr>
          <w:rFonts w:eastAsia="Times New Roman"/>
          <w:color w:val="212121"/>
          <w:szCs w:val="24"/>
        </w:rPr>
        <w:t>με αριθμό 2115/</w:t>
      </w:r>
      <w:r w:rsidRPr="00AA27B6">
        <w:rPr>
          <w:rFonts w:eastAsia="Times New Roman"/>
          <w:color w:val="212121"/>
          <w:szCs w:val="24"/>
        </w:rPr>
        <w:t>226</w:t>
      </w:r>
      <w:r>
        <w:rPr>
          <w:rFonts w:eastAsia="Times New Roman"/>
          <w:color w:val="212121"/>
          <w:szCs w:val="24"/>
        </w:rPr>
        <w:t>. Η τροπολογία με αριθμό 2118/227</w:t>
      </w:r>
      <w:r w:rsidRPr="00AA27B6">
        <w:rPr>
          <w:rFonts w:eastAsia="Times New Roman"/>
          <w:color w:val="212121"/>
          <w:szCs w:val="24"/>
        </w:rPr>
        <w:t xml:space="preserve"> </w:t>
      </w:r>
      <w:r>
        <w:rPr>
          <w:rFonts w:eastAsia="Times New Roman"/>
          <w:color w:val="212121"/>
          <w:szCs w:val="24"/>
        </w:rPr>
        <w:t xml:space="preserve">είναι </w:t>
      </w:r>
      <w:r w:rsidRPr="00AA27B6">
        <w:rPr>
          <w:rFonts w:eastAsia="Times New Roman"/>
          <w:color w:val="212121"/>
          <w:szCs w:val="24"/>
        </w:rPr>
        <w:t>μη αποδεκτή</w:t>
      </w:r>
      <w:r>
        <w:rPr>
          <w:rFonts w:eastAsia="Times New Roman"/>
          <w:color w:val="212121"/>
          <w:szCs w:val="24"/>
        </w:rPr>
        <w:t xml:space="preserve">. </w:t>
      </w:r>
    </w:p>
    <w:p w14:paraId="2E24755B"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AA27B6">
        <w:rPr>
          <w:rFonts w:eastAsia="Times New Roman"/>
          <w:color w:val="212121"/>
          <w:szCs w:val="24"/>
        </w:rPr>
        <w:t xml:space="preserve">αι τώρα είμαστε στην </w:t>
      </w:r>
      <w:r>
        <w:rPr>
          <w:rFonts w:eastAsia="Times New Roman"/>
          <w:color w:val="212121"/>
          <w:szCs w:val="24"/>
        </w:rPr>
        <w:t>τροπολογία με αριθμό 21</w:t>
      </w:r>
      <w:r w:rsidRPr="00AA27B6">
        <w:rPr>
          <w:rFonts w:eastAsia="Times New Roman"/>
          <w:color w:val="212121"/>
          <w:szCs w:val="24"/>
        </w:rPr>
        <w:t>19</w:t>
      </w:r>
      <w:r>
        <w:rPr>
          <w:rFonts w:eastAsia="Times New Roman"/>
          <w:color w:val="212121"/>
          <w:szCs w:val="24"/>
        </w:rPr>
        <w:t>/228</w:t>
      </w:r>
      <w:r w:rsidRPr="00AA27B6">
        <w:rPr>
          <w:rFonts w:eastAsia="Times New Roman"/>
          <w:color w:val="212121"/>
          <w:szCs w:val="24"/>
        </w:rPr>
        <w:t xml:space="preserve"> </w:t>
      </w:r>
      <w:r>
        <w:rPr>
          <w:rFonts w:eastAsia="Times New Roman"/>
          <w:color w:val="212121"/>
          <w:szCs w:val="24"/>
        </w:rPr>
        <w:t xml:space="preserve">που αφορά ρύθμιση </w:t>
      </w:r>
      <w:r w:rsidRPr="00AA27B6">
        <w:rPr>
          <w:rFonts w:eastAsia="Times New Roman"/>
          <w:color w:val="212121"/>
          <w:szCs w:val="24"/>
        </w:rPr>
        <w:t>για φοιτητές και αποφοίτους τμημάτων που συγχωνεύονται</w:t>
      </w:r>
      <w:r>
        <w:rPr>
          <w:rFonts w:eastAsia="Times New Roman"/>
          <w:color w:val="212121"/>
          <w:szCs w:val="24"/>
        </w:rPr>
        <w:t>,</w:t>
      </w:r>
      <w:r w:rsidRPr="00AA27B6">
        <w:rPr>
          <w:rFonts w:eastAsia="Times New Roman"/>
          <w:color w:val="212121"/>
          <w:szCs w:val="24"/>
        </w:rPr>
        <w:t xml:space="preserve"> </w:t>
      </w:r>
      <w:proofErr w:type="spellStart"/>
      <w:r w:rsidRPr="00AA27B6">
        <w:rPr>
          <w:rFonts w:eastAsia="Times New Roman"/>
          <w:color w:val="212121"/>
          <w:szCs w:val="24"/>
        </w:rPr>
        <w:t>απορροφώνται</w:t>
      </w:r>
      <w:proofErr w:type="spellEnd"/>
      <w:r>
        <w:rPr>
          <w:rFonts w:eastAsia="Times New Roman"/>
          <w:color w:val="212121"/>
          <w:szCs w:val="24"/>
        </w:rPr>
        <w:t>,</w:t>
      </w:r>
      <w:r w:rsidRPr="00AA27B6">
        <w:rPr>
          <w:rFonts w:eastAsia="Times New Roman"/>
          <w:color w:val="212121"/>
          <w:szCs w:val="24"/>
        </w:rPr>
        <w:t xml:space="preserve"> καταργούνται με το παρόν νομοσχέδιο</w:t>
      </w:r>
      <w:r>
        <w:rPr>
          <w:rFonts w:eastAsia="Times New Roman"/>
          <w:color w:val="212121"/>
          <w:szCs w:val="24"/>
        </w:rPr>
        <w:t>.</w:t>
      </w:r>
    </w:p>
    <w:p w14:paraId="2E24755C"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AA27B6">
        <w:rPr>
          <w:rFonts w:eastAsia="Times New Roman"/>
          <w:color w:val="212121"/>
          <w:szCs w:val="24"/>
        </w:rPr>
        <w:t>Προφανώς</w:t>
      </w:r>
      <w:r>
        <w:rPr>
          <w:rFonts w:eastAsia="Times New Roman"/>
          <w:color w:val="212121"/>
          <w:szCs w:val="24"/>
        </w:rPr>
        <w:t xml:space="preserve"> αναφέρε</w:t>
      </w:r>
      <w:r w:rsidRPr="00AA27B6">
        <w:rPr>
          <w:rFonts w:eastAsia="Times New Roman"/>
          <w:color w:val="212121"/>
          <w:szCs w:val="24"/>
        </w:rPr>
        <w:t>στε στους προηγούμενους αποφοίτους</w:t>
      </w:r>
      <w:r>
        <w:rPr>
          <w:rFonts w:eastAsia="Times New Roman"/>
          <w:color w:val="212121"/>
          <w:szCs w:val="24"/>
        </w:rPr>
        <w:t>,</w:t>
      </w:r>
      <w:r w:rsidRPr="00AA27B6">
        <w:rPr>
          <w:rFonts w:eastAsia="Times New Roman"/>
          <w:color w:val="212121"/>
          <w:szCs w:val="24"/>
        </w:rPr>
        <w:t xml:space="preserve"> αν δεν κάν</w:t>
      </w:r>
      <w:r>
        <w:rPr>
          <w:rFonts w:eastAsia="Times New Roman"/>
          <w:color w:val="212121"/>
          <w:szCs w:val="24"/>
        </w:rPr>
        <w:t>ω π</w:t>
      </w:r>
      <w:r w:rsidRPr="00AA27B6">
        <w:rPr>
          <w:rFonts w:eastAsia="Times New Roman"/>
          <w:color w:val="212121"/>
          <w:szCs w:val="24"/>
        </w:rPr>
        <w:t>άλι λάθος</w:t>
      </w:r>
      <w:r>
        <w:rPr>
          <w:rFonts w:eastAsia="Times New Roman"/>
          <w:color w:val="212121"/>
          <w:szCs w:val="24"/>
        </w:rPr>
        <w:t>. Κ</w:t>
      </w:r>
      <w:r w:rsidRPr="00AA27B6">
        <w:rPr>
          <w:rFonts w:eastAsia="Times New Roman"/>
          <w:color w:val="212121"/>
          <w:szCs w:val="24"/>
        </w:rPr>
        <w:t>αι πάλι δεν είναι καθόλου σαφής η τροπολογία</w:t>
      </w:r>
      <w:r>
        <w:rPr>
          <w:rFonts w:eastAsia="Times New Roman"/>
          <w:color w:val="212121"/>
          <w:szCs w:val="24"/>
        </w:rPr>
        <w:t>. Κ</w:t>
      </w:r>
      <w:r w:rsidRPr="00AA27B6">
        <w:rPr>
          <w:rFonts w:eastAsia="Times New Roman"/>
          <w:color w:val="212121"/>
          <w:szCs w:val="24"/>
        </w:rPr>
        <w:t>υρίως δ</w:t>
      </w:r>
      <w:r w:rsidRPr="00AA27B6">
        <w:rPr>
          <w:rFonts w:eastAsia="Times New Roman"/>
          <w:color w:val="212121"/>
          <w:szCs w:val="24"/>
        </w:rPr>
        <w:t>ε εγώ δεν τη</w:t>
      </w:r>
      <w:r>
        <w:rPr>
          <w:rFonts w:eastAsia="Times New Roman"/>
          <w:color w:val="212121"/>
          <w:szCs w:val="24"/>
        </w:rPr>
        <w:t xml:space="preserve">ν κατανοώ και μετά από όλη </w:t>
      </w:r>
      <w:r>
        <w:rPr>
          <w:rFonts w:eastAsia="Times New Roman"/>
          <w:color w:val="212121"/>
          <w:szCs w:val="24"/>
        </w:rPr>
        <w:lastRenderedPageBreak/>
        <w:t>αυτή</w:t>
      </w:r>
      <w:r w:rsidRPr="00AA27B6">
        <w:rPr>
          <w:rFonts w:eastAsia="Times New Roman"/>
          <w:color w:val="212121"/>
          <w:szCs w:val="24"/>
        </w:rPr>
        <w:t xml:space="preserve"> την ιστορία περί μικροκομματικών</w:t>
      </w:r>
      <w:r>
        <w:rPr>
          <w:rFonts w:eastAsia="Times New Roman"/>
          <w:color w:val="212121"/>
          <w:szCs w:val="24"/>
        </w:rPr>
        <w:t>,</w:t>
      </w:r>
      <w:r w:rsidRPr="00AA27B6">
        <w:rPr>
          <w:rFonts w:eastAsia="Times New Roman"/>
          <w:color w:val="212121"/>
          <w:szCs w:val="24"/>
        </w:rPr>
        <w:t xml:space="preserve"> </w:t>
      </w:r>
      <w:r>
        <w:rPr>
          <w:rFonts w:eastAsia="Times New Roman"/>
          <w:color w:val="212121"/>
          <w:szCs w:val="24"/>
        </w:rPr>
        <w:t>περί του ότι</w:t>
      </w:r>
      <w:r w:rsidRPr="00AA27B6">
        <w:rPr>
          <w:rFonts w:eastAsia="Times New Roman"/>
          <w:color w:val="212121"/>
          <w:szCs w:val="24"/>
        </w:rPr>
        <w:t xml:space="preserve"> όλα αυτά τα κάνουμε για ψηφοθηρικούς λόγους και τα λοιπά</w:t>
      </w:r>
      <w:r>
        <w:rPr>
          <w:rFonts w:eastAsia="Times New Roman"/>
          <w:color w:val="212121"/>
          <w:szCs w:val="24"/>
        </w:rPr>
        <w:t xml:space="preserve">. </w:t>
      </w:r>
      <w:r w:rsidRPr="00AA27B6">
        <w:rPr>
          <w:rFonts w:eastAsia="Times New Roman"/>
          <w:color w:val="212121"/>
          <w:szCs w:val="24"/>
        </w:rPr>
        <w:t xml:space="preserve"> </w:t>
      </w:r>
      <w:r>
        <w:rPr>
          <w:rFonts w:eastAsia="Times New Roman"/>
          <w:color w:val="212121"/>
          <w:szCs w:val="24"/>
        </w:rPr>
        <w:t>Μ</w:t>
      </w:r>
      <w:r w:rsidRPr="00AA27B6">
        <w:rPr>
          <w:rFonts w:eastAsia="Times New Roman"/>
          <w:color w:val="212121"/>
          <w:szCs w:val="24"/>
        </w:rPr>
        <w:t>ε αυτή της τη μορφή δεν μπορεί να γίνει αποδεκτή</w:t>
      </w:r>
      <w:r>
        <w:rPr>
          <w:rFonts w:eastAsia="Times New Roman"/>
          <w:color w:val="212121"/>
          <w:szCs w:val="24"/>
        </w:rPr>
        <w:t>.</w:t>
      </w:r>
    </w:p>
    <w:p w14:paraId="2E24755D"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AA27B6">
        <w:rPr>
          <w:rFonts w:eastAsia="Times New Roman"/>
          <w:color w:val="212121"/>
          <w:szCs w:val="24"/>
        </w:rPr>
        <w:t>ώρα</w:t>
      </w:r>
      <w:r>
        <w:rPr>
          <w:rFonts w:eastAsia="Times New Roman"/>
          <w:color w:val="212121"/>
          <w:szCs w:val="24"/>
        </w:rPr>
        <w:t xml:space="preserve">, όσον αφορά τις </w:t>
      </w:r>
      <w:r w:rsidRPr="00AA27B6">
        <w:rPr>
          <w:rFonts w:eastAsia="Times New Roman"/>
          <w:color w:val="212121"/>
          <w:szCs w:val="24"/>
        </w:rPr>
        <w:t>μετεγγραφές των φοιτητών και των σ</w:t>
      </w:r>
      <w:r w:rsidRPr="00AA27B6">
        <w:rPr>
          <w:rFonts w:eastAsia="Times New Roman"/>
          <w:color w:val="212121"/>
          <w:szCs w:val="24"/>
        </w:rPr>
        <w:t xml:space="preserve">πουδαστών </w:t>
      </w:r>
      <w:r>
        <w:rPr>
          <w:rFonts w:eastAsia="Times New Roman"/>
          <w:color w:val="212121"/>
          <w:szCs w:val="24"/>
        </w:rPr>
        <w:t>-</w:t>
      </w:r>
      <w:r w:rsidRPr="00AA27B6">
        <w:rPr>
          <w:rFonts w:eastAsia="Times New Roman"/>
          <w:color w:val="212121"/>
          <w:szCs w:val="24"/>
        </w:rPr>
        <w:t xml:space="preserve">είναι </w:t>
      </w:r>
      <w:r>
        <w:rPr>
          <w:rFonts w:eastAsia="Times New Roman"/>
          <w:color w:val="212121"/>
          <w:szCs w:val="24"/>
        </w:rPr>
        <w:t xml:space="preserve">η τροπολογία με </w:t>
      </w:r>
      <w:r>
        <w:rPr>
          <w:rFonts w:eastAsia="Times New Roman"/>
          <w:color w:val="212121"/>
          <w:szCs w:val="24"/>
        </w:rPr>
        <w:t xml:space="preserve">γενικό αριθμό 2120 και </w:t>
      </w:r>
      <w:r>
        <w:rPr>
          <w:rFonts w:eastAsia="Times New Roman"/>
          <w:color w:val="212121"/>
          <w:szCs w:val="24"/>
        </w:rPr>
        <w:t xml:space="preserve">ειδικό 229- </w:t>
      </w:r>
      <w:r w:rsidRPr="00AA27B6">
        <w:rPr>
          <w:rFonts w:eastAsia="Times New Roman"/>
          <w:color w:val="212121"/>
          <w:szCs w:val="24"/>
        </w:rPr>
        <w:t>κοιτάξτε</w:t>
      </w:r>
      <w:r>
        <w:rPr>
          <w:rFonts w:eastAsia="Times New Roman"/>
          <w:color w:val="212121"/>
          <w:szCs w:val="24"/>
        </w:rPr>
        <w:t>,</w:t>
      </w:r>
      <w:r w:rsidRPr="00AA27B6">
        <w:rPr>
          <w:rFonts w:eastAsia="Times New Roman"/>
          <w:color w:val="212121"/>
          <w:szCs w:val="24"/>
        </w:rPr>
        <w:t xml:space="preserve"> υπάρχει ένα πολύ σοβαρό θέμα με τις μετεγγραφές</w:t>
      </w:r>
      <w:r>
        <w:rPr>
          <w:rFonts w:eastAsia="Times New Roman"/>
          <w:color w:val="212121"/>
          <w:szCs w:val="24"/>
        </w:rPr>
        <w:t>. Ξ</w:t>
      </w:r>
      <w:r w:rsidRPr="00AA27B6">
        <w:rPr>
          <w:rFonts w:eastAsia="Times New Roman"/>
          <w:color w:val="212121"/>
          <w:szCs w:val="24"/>
        </w:rPr>
        <w:t>έρω ότ</w:t>
      </w:r>
      <w:r>
        <w:rPr>
          <w:rFonts w:eastAsia="Times New Roman"/>
          <w:color w:val="212121"/>
          <w:szCs w:val="24"/>
        </w:rPr>
        <w:t>ι σε αυτό το πράγμα διαφωνούμε. Εσείς θ</w:t>
      </w:r>
      <w:r w:rsidRPr="00AA27B6">
        <w:rPr>
          <w:rFonts w:eastAsia="Times New Roman"/>
          <w:color w:val="212121"/>
          <w:szCs w:val="24"/>
        </w:rPr>
        <w:t xml:space="preserve">εωρείτε ότι </w:t>
      </w:r>
      <w:r>
        <w:rPr>
          <w:rFonts w:eastAsia="Times New Roman"/>
          <w:color w:val="212121"/>
          <w:szCs w:val="24"/>
        </w:rPr>
        <w:t>θα πρέπει όσοι</w:t>
      </w:r>
      <w:r w:rsidRPr="00AA27B6">
        <w:rPr>
          <w:rFonts w:eastAsia="Times New Roman"/>
          <w:color w:val="212121"/>
          <w:szCs w:val="24"/>
        </w:rPr>
        <w:t xml:space="preserve"> κάνουν </w:t>
      </w:r>
      <w:r>
        <w:rPr>
          <w:rFonts w:eastAsia="Times New Roman"/>
          <w:color w:val="212121"/>
          <w:szCs w:val="24"/>
        </w:rPr>
        <w:t>αίτηση ν</w:t>
      </w:r>
      <w:r w:rsidRPr="00AA27B6">
        <w:rPr>
          <w:rFonts w:eastAsia="Times New Roman"/>
          <w:color w:val="212121"/>
          <w:szCs w:val="24"/>
        </w:rPr>
        <w:t>α μετεγγράφονται</w:t>
      </w:r>
      <w:r>
        <w:rPr>
          <w:rFonts w:eastAsia="Times New Roman"/>
          <w:color w:val="212121"/>
          <w:szCs w:val="24"/>
        </w:rPr>
        <w:t>. Αυτό δεν μπορεί</w:t>
      </w:r>
      <w:r w:rsidRPr="00AA27B6">
        <w:rPr>
          <w:rFonts w:eastAsia="Times New Roman"/>
          <w:color w:val="212121"/>
          <w:szCs w:val="24"/>
        </w:rPr>
        <w:t xml:space="preserve"> να γίνε</w:t>
      </w:r>
      <w:r w:rsidRPr="00AA27B6">
        <w:rPr>
          <w:rFonts w:eastAsia="Times New Roman"/>
          <w:color w:val="212121"/>
          <w:szCs w:val="24"/>
        </w:rPr>
        <w:t>ι</w:t>
      </w:r>
      <w:r>
        <w:rPr>
          <w:rFonts w:eastAsia="Times New Roman"/>
          <w:color w:val="212121"/>
          <w:szCs w:val="24"/>
        </w:rPr>
        <w:t>.</w:t>
      </w:r>
    </w:p>
    <w:p w14:paraId="2E24755E"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Εκείνο που μπορεί να γίνει ε</w:t>
      </w:r>
      <w:r w:rsidRPr="00AA27B6">
        <w:rPr>
          <w:rFonts w:eastAsia="Times New Roman"/>
          <w:color w:val="212121"/>
          <w:szCs w:val="24"/>
        </w:rPr>
        <w:t>ίναι όλα τα κ</w:t>
      </w:r>
      <w:r>
        <w:rPr>
          <w:rFonts w:eastAsia="Times New Roman"/>
          <w:color w:val="212121"/>
          <w:szCs w:val="24"/>
        </w:rPr>
        <w:t>όμματα να συνεννοηθούμε για το π</w:t>
      </w:r>
      <w:r w:rsidRPr="00AA27B6">
        <w:rPr>
          <w:rFonts w:eastAsia="Times New Roman"/>
          <w:color w:val="212121"/>
          <w:szCs w:val="24"/>
        </w:rPr>
        <w:t>οιοι είναι οι κανόνες των μετεγγραφών και κυρίως να συνεννοηθούμε για το θέμα των παιδιών με εξαιρετικά σοβαρά προβλήματα υγείας</w:t>
      </w:r>
      <w:r>
        <w:rPr>
          <w:rFonts w:eastAsia="Times New Roman"/>
          <w:color w:val="212121"/>
          <w:szCs w:val="24"/>
        </w:rPr>
        <w:t xml:space="preserve">, </w:t>
      </w:r>
      <w:r w:rsidRPr="00AA27B6">
        <w:rPr>
          <w:rFonts w:eastAsia="Times New Roman"/>
          <w:color w:val="212121"/>
          <w:szCs w:val="24"/>
        </w:rPr>
        <w:t>τα οποία πάρα πολλές φορές λόγω της διαδικασίας κα</w:t>
      </w:r>
      <w:r w:rsidRPr="00AA27B6">
        <w:rPr>
          <w:rFonts w:eastAsia="Times New Roman"/>
          <w:color w:val="212121"/>
          <w:szCs w:val="24"/>
        </w:rPr>
        <w:t>ι της γραφειοκρατίας ταλαιπωρούνται</w:t>
      </w:r>
      <w:r>
        <w:rPr>
          <w:rFonts w:eastAsia="Times New Roman"/>
          <w:color w:val="212121"/>
          <w:szCs w:val="24"/>
        </w:rPr>
        <w:t>.</w:t>
      </w:r>
    </w:p>
    <w:p w14:paraId="2E24755F"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AA27B6">
        <w:rPr>
          <w:rFonts w:eastAsia="Times New Roman"/>
          <w:color w:val="212121"/>
          <w:szCs w:val="24"/>
        </w:rPr>
        <w:t xml:space="preserve">έρυσι </w:t>
      </w:r>
      <w:r>
        <w:rPr>
          <w:rFonts w:eastAsia="Times New Roman"/>
          <w:color w:val="212121"/>
          <w:szCs w:val="24"/>
        </w:rPr>
        <w:t>ξεπεράσαμε</w:t>
      </w:r>
      <w:r w:rsidRPr="00AA27B6">
        <w:rPr>
          <w:rFonts w:eastAsia="Times New Roman"/>
          <w:color w:val="212121"/>
          <w:szCs w:val="24"/>
        </w:rPr>
        <w:t xml:space="preserve"> ποσοστιαία και σ</w:t>
      </w:r>
      <w:r>
        <w:rPr>
          <w:rFonts w:eastAsia="Times New Roman"/>
          <w:color w:val="212121"/>
          <w:szCs w:val="24"/>
        </w:rPr>
        <w:t>ε απόλυτο αριθμό τον αριθμό μετεγ</w:t>
      </w:r>
      <w:r w:rsidRPr="00AA27B6">
        <w:rPr>
          <w:rFonts w:eastAsia="Times New Roman"/>
          <w:color w:val="212121"/>
          <w:szCs w:val="24"/>
        </w:rPr>
        <w:t>γραφών</w:t>
      </w:r>
      <w:r>
        <w:rPr>
          <w:rFonts w:eastAsia="Times New Roman"/>
          <w:color w:val="212121"/>
          <w:szCs w:val="24"/>
        </w:rPr>
        <w:t>. Πολλές φορές ε</w:t>
      </w:r>
      <w:r w:rsidRPr="00AA27B6">
        <w:rPr>
          <w:rFonts w:eastAsia="Times New Roman"/>
          <w:color w:val="212121"/>
          <w:szCs w:val="24"/>
        </w:rPr>
        <w:t>ίναι σε βάρος άλλων τμημάτων</w:t>
      </w:r>
      <w:r>
        <w:rPr>
          <w:rFonts w:eastAsia="Times New Roman"/>
          <w:color w:val="212121"/>
          <w:szCs w:val="24"/>
        </w:rPr>
        <w:t>. Δ</w:t>
      </w:r>
      <w:r w:rsidRPr="00AA27B6">
        <w:rPr>
          <w:rFonts w:eastAsia="Times New Roman"/>
          <w:color w:val="212121"/>
          <w:szCs w:val="24"/>
        </w:rPr>
        <w:t>εν βοηθάει ακαδημαϊκά πάρα πολλές φορές</w:t>
      </w:r>
      <w:r>
        <w:rPr>
          <w:rFonts w:eastAsia="Times New Roman"/>
          <w:color w:val="212121"/>
          <w:szCs w:val="24"/>
        </w:rPr>
        <w:t xml:space="preserve">. </w:t>
      </w:r>
      <w:r w:rsidRPr="00E23C99">
        <w:rPr>
          <w:rFonts w:eastAsia="Times New Roman"/>
          <w:color w:val="212121"/>
          <w:szCs w:val="24"/>
        </w:rPr>
        <w:t xml:space="preserve">Προχωρήσαμε στο να μπορούν τα αδέρφια να σπουδάζουν μαζί </w:t>
      </w:r>
      <w:r w:rsidRPr="00E23C99">
        <w:rPr>
          <w:rFonts w:eastAsia="Times New Roman"/>
          <w:color w:val="212121"/>
          <w:szCs w:val="24"/>
        </w:rPr>
        <w:t>και άρα να μην είναι υποχρεωμένοι οι γονείς</w:t>
      </w:r>
      <w:r w:rsidRPr="00AA27B6">
        <w:rPr>
          <w:rFonts w:eastAsia="Times New Roman"/>
          <w:color w:val="212121"/>
          <w:szCs w:val="24"/>
        </w:rPr>
        <w:t xml:space="preserve"> </w:t>
      </w:r>
      <w:r>
        <w:rPr>
          <w:rFonts w:eastAsia="Times New Roman"/>
          <w:color w:val="212121"/>
          <w:szCs w:val="24"/>
        </w:rPr>
        <w:t>να έχουν</w:t>
      </w:r>
      <w:r w:rsidRPr="00AA27B6">
        <w:rPr>
          <w:rFonts w:eastAsia="Times New Roman"/>
          <w:color w:val="212121"/>
          <w:szCs w:val="24"/>
        </w:rPr>
        <w:t xml:space="preserve"> τα παιδιά </w:t>
      </w:r>
      <w:r>
        <w:rPr>
          <w:rFonts w:eastAsia="Times New Roman"/>
          <w:color w:val="212121"/>
          <w:szCs w:val="24"/>
        </w:rPr>
        <w:t xml:space="preserve">τους </w:t>
      </w:r>
      <w:r w:rsidRPr="00AA27B6">
        <w:rPr>
          <w:rFonts w:eastAsia="Times New Roman"/>
          <w:color w:val="212121"/>
          <w:szCs w:val="24"/>
        </w:rPr>
        <w:lastRenderedPageBreak/>
        <w:t>σε δύο διαφορετικά μέρη</w:t>
      </w:r>
      <w:r>
        <w:rPr>
          <w:rFonts w:eastAsia="Times New Roman"/>
          <w:color w:val="212121"/>
          <w:szCs w:val="24"/>
        </w:rPr>
        <w:t>,</w:t>
      </w:r>
      <w:r w:rsidRPr="00AA27B6">
        <w:rPr>
          <w:rFonts w:eastAsia="Times New Roman"/>
          <w:color w:val="212121"/>
          <w:szCs w:val="24"/>
        </w:rPr>
        <w:t xml:space="preserve"> αλλά δεν μπορεί </w:t>
      </w:r>
      <w:r>
        <w:rPr>
          <w:rFonts w:eastAsia="Times New Roman"/>
          <w:color w:val="212121"/>
          <w:szCs w:val="24"/>
        </w:rPr>
        <w:t>όποιος</w:t>
      </w:r>
      <w:r w:rsidRPr="00AA27B6">
        <w:rPr>
          <w:rFonts w:eastAsia="Times New Roman"/>
          <w:color w:val="212121"/>
          <w:szCs w:val="24"/>
        </w:rPr>
        <w:t xml:space="preserve"> κάνει αίτηση </w:t>
      </w:r>
      <w:r>
        <w:rPr>
          <w:rFonts w:eastAsia="Times New Roman"/>
          <w:color w:val="212121"/>
          <w:szCs w:val="24"/>
        </w:rPr>
        <w:t xml:space="preserve">να </w:t>
      </w:r>
      <w:r w:rsidRPr="00AA27B6">
        <w:rPr>
          <w:rFonts w:eastAsia="Times New Roman"/>
          <w:color w:val="212121"/>
          <w:szCs w:val="24"/>
        </w:rPr>
        <w:t>μετεγγράφεται</w:t>
      </w:r>
      <w:r>
        <w:rPr>
          <w:rFonts w:eastAsia="Times New Roman"/>
          <w:color w:val="212121"/>
          <w:szCs w:val="24"/>
        </w:rPr>
        <w:t>.</w:t>
      </w:r>
    </w:p>
    <w:p w14:paraId="2E247560"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Όσον αφορά τις</w:t>
      </w:r>
      <w:r w:rsidRPr="00AA27B6">
        <w:rPr>
          <w:rFonts w:eastAsia="Times New Roman"/>
          <w:color w:val="212121"/>
          <w:szCs w:val="24"/>
        </w:rPr>
        <w:t xml:space="preserve"> ρυθμίσεις για τις μετατάξεις των σχολικών φυλάκων </w:t>
      </w:r>
      <w:r>
        <w:rPr>
          <w:rFonts w:eastAsia="Times New Roman"/>
          <w:color w:val="212121"/>
          <w:szCs w:val="24"/>
        </w:rPr>
        <w:t>της κ</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Θ</w:t>
      </w:r>
      <w:r w:rsidRPr="00AA27B6">
        <w:rPr>
          <w:rFonts w:eastAsia="Times New Roman"/>
          <w:color w:val="212121"/>
          <w:szCs w:val="24"/>
        </w:rPr>
        <w:t>ελερίτη</w:t>
      </w:r>
      <w:proofErr w:type="spellEnd"/>
      <w:r>
        <w:rPr>
          <w:rFonts w:eastAsia="Times New Roman"/>
          <w:color w:val="212121"/>
          <w:szCs w:val="24"/>
        </w:rPr>
        <w:t xml:space="preserve">, του κ. </w:t>
      </w:r>
      <w:r w:rsidRPr="00AA27B6">
        <w:rPr>
          <w:rFonts w:eastAsia="Times New Roman"/>
          <w:color w:val="212121"/>
          <w:szCs w:val="24"/>
        </w:rPr>
        <w:t>Θηβαίου</w:t>
      </w:r>
      <w:r>
        <w:rPr>
          <w:rFonts w:eastAsia="Times New Roman"/>
          <w:color w:val="212121"/>
          <w:szCs w:val="24"/>
        </w:rPr>
        <w:t>, της κ</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Κ</w:t>
      </w:r>
      <w:r w:rsidRPr="00AA27B6">
        <w:rPr>
          <w:rFonts w:eastAsia="Times New Roman"/>
          <w:color w:val="212121"/>
          <w:szCs w:val="24"/>
        </w:rPr>
        <w:t>οζο</w:t>
      </w:r>
      <w:r w:rsidRPr="00AA27B6">
        <w:rPr>
          <w:rFonts w:eastAsia="Times New Roman"/>
          <w:color w:val="212121"/>
          <w:szCs w:val="24"/>
        </w:rPr>
        <w:t>μπόλη</w:t>
      </w:r>
      <w:proofErr w:type="spellEnd"/>
      <w:r>
        <w:rPr>
          <w:rFonts w:eastAsia="Times New Roman"/>
          <w:color w:val="212121"/>
          <w:szCs w:val="24"/>
        </w:rPr>
        <w:t xml:space="preserve">, του κ. </w:t>
      </w:r>
      <w:proofErr w:type="spellStart"/>
      <w:r>
        <w:rPr>
          <w:rFonts w:eastAsia="Times New Roman"/>
          <w:color w:val="212121"/>
          <w:szCs w:val="24"/>
        </w:rPr>
        <w:t>Μ</w:t>
      </w:r>
      <w:r w:rsidRPr="00AA27B6">
        <w:rPr>
          <w:rFonts w:eastAsia="Times New Roman"/>
          <w:color w:val="212121"/>
          <w:szCs w:val="24"/>
        </w:rPr>
        <w:t>ορφίδη</w:t>
      </w:r>
      <w:proofErr w:type="spellEnd"/>
      <w:r>
        <w:rPr>
          <w:rFonts w:eastAsia="Times New Roman"/>
          <w:color w:val="212121"/>
          <w:szCs w:val="24"/>
        </w:rPr>
        <w:t xml:space="preserve">, του κ. </w:t>
      </w:r>
      <w:proofErr w:type="spellStart"/>
      <w:r>
        <w:rPr>
          <w:rFonts w:eastAsia="Times New Roman"/>
          <w:color w:val="212121"/>
          <w:szCs w:val="24"/>
        </w:rPr>
        <w:t>Πρατσόλη</w:t>
      </w:r>
      <w:proofErr w:type="spellEnd"/>
      <w:r>
        <w:rPr>
          <w:rFonts w:eastAsia="Times New Roman"/>
          <w:color w:val="212121"/>
          <w:szCs w:val="24"/>
        </w:rPr>
        <w:t xml:space="preserve">, του κ. </w:t>
      </w:r>
      <w:r w:rsidRPr="00AA27B6">
        <w:rPr>
          <w:rFonts w:eastAsia="Times New Roman"/>
          <w:color w:val="212121"/>
          <w:szCs w:val="24"/>
        </w:rPr>
        <w:t xml:space="preserve">Σκουρλέτη και </w:t>
      </w:r>
      <w:r>
        <w:rPr>
          <w:rFonts w:eastAsia="Times New Roman"/>
          <w:color w:val="212121"/>
          <w:szCs w:val="24"/>
        </w:rPr>
        <w:t xml:space="preserve">του κ. </w:t>
      </w:r>
      <w:r w:rsidRPr="00AA27B6">
        <w:rPr>
          <w:rFonts w:eastAsia="Times New Roman"/>
          <w:color w:val="212121"/>
          <w:szCs w:val="24"/>
        </w:rPr>
        <w:t>Στέφου γίνεται αποδεκτή</w:t>
      </w:r>
      <w:r>
        <w:rPr>
          <w:rFonts w:eastAsia="Times New Roman"/>
          <w:color w:val="212121"/>
          <w:szCs w:val="24"/>
        </w:rPr>
        <w:t>. Ε</w:t>
      </w:r>
      <w:r w:rsidRPr="00AA27B6">
        <w:rPr>
          <w:rFonts w:eastAsia="Times New Roman"/>
          <w:color w:val="212121"/>
          <w:szCs w:val="24"/>
        </w:rPr>
        <w:t xml:space="preserve">ίναι </w:t>
      </w:r>
      <w:r>
        <w:rPr>
          <w:rFonts w:eastAsia="Times New Roman"/>
          <w:color w:val="212121"/>
          <w:szCs w:val="24"/>
        </w:rPr>
        <w:t xml:space="preserve">η τροπολογία με </w:t>
      </w:r>
      <w:r>
        <w:rPr>
          <w:rFonts w:eastAsia="Times New Roman"/>
          <w:color w:val="212121"/>
          <w:szCs w:val="24"/>
        </w:rPr>
        <w:t xml:space="preserve">γενικό αριθμό 2121 και </w:t>
      </w:r>
      <w:r>
        <w:rPr>
          <w:rFonts w:eastAsia="Times New Roman"/>
          <w:color w:val="212121"/>
          <w:szCs w:val="24"/>
        </w:rPr>
        <w:t xml:space="preserve">ειδικό </w:t>
      </w:r>
      <w:r w:rsidRPr="00AA27B6">
        <w:rPr>
          <w:rFonts w:eastAsia="Times New Roman"/>
          <w:color w:val="212121"/>
          <w:szCs w:val="24"/>
        </w:rPr>
        <w:t>230</w:t>
      </w:r>
      <w:r>
        <w:rPr>
          <w:rFonts w:eastAsia="Times New Roman"/>
          <w:color w:val="212121"/>
          <w:szCs w:val="24"/>
        </w:rPr>
        <w:t>.</w:t>
      </w:r>
    </w:p>
    <w:p w14:paraId="2E247561"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Η τροπολογία με αριθμό 2122/231, που αφορά την </w:t>
      </w:r>
      <w:r w:rsidRPr="00AA27B6">
        <w:rPr>
          <w:rFonts w:eastAsia="Times New Roman"/>
          <w:color w:val="212121"/>
          <w:szCs w:val="24"/>
        </w:rPr>
        <w:t>καταβολή προστίμου για τις αυθαίρ</w:t>
      </w:r>
      <w:r>
        <w:rPr>
          <w:rFonts w:eastAsia="Times New Roman"/>
          <w:color w:val="212121"/>
          <w:szCs w:val="24"/>
        </w:rPr>
        <w:t xml:space="preserve">ετες κατασκευές εντός </w:t>
      </w:r>
      <w:r>
        <w:rPr>
          <w:rFonts w:eastAsia="Times New Roman"/>
          <w:color w:val="212121"/>
          <w:szCs w:val="24"/>
        </w:rPr>
        <w:t>χ</w:t>
      </w:r>
      <w:r>
        <w:rPr>
          <w:rFonts w:eastAsia="Times New Roman"/>
          <w:color w:val="212121"/>
          <w:szCs w:val="24"/>
        </w:rPr>
        <w:t>ερσ</w:t>
      </w:r>
      <w:r>
        <w:rPr>
          <w:rFonts w:eastAsia="Times New Roman"/>
          <w:color w:val="212121"/>
          <w:szCs w:val="24"/>
        </w:rPr>
        <w:t xml:space="preserve">αίας </w:t>
      </w:r>
      <w:r>
        <w:rPr>
          <w:rFonts w:eastAsia="Times New Roman"/>
          <w:color w:val="212121"/>
          <w:szCs w:val="24"/>
        </w:rPr>
        <w:t>ζ</w:t>
      </w:r>
      <w:r w:rsidRPr="00AA27B6">
        <w:rPr>
          <w:rFonts w:eastAsia="Times New Roman"/>
          <w:color w:val="212121"/>
          <w:szCs w:val="24"/>
        </w:rPr>
        <w:t xml:space="preserve">ώνης </w:t>
      </w:r>
      <w:r>
        <w:rPr>
          <w:rFonts w:eastAsia="Times New Roman"/>
          <w:color w:val="212121"/>
          <w:szCs w:val="24"/>
        </w:rPr>
        <w:t>λ</w:t>
      </w:r>
      <w:r w:rsidRPr="00AA27B6">
        <w:rPr>
          <w:rFonts w:eastAsia="Times New Roman"/>
          <w:color w:val="212121"/>
          <w:szCs w:val="24"/>
        </w:rPr>
        <w:t>ιμένα</w:t>
      </w:r>
      <w:r>
        <w:rPr>
          <w:rFonts w:eastAsia="Times New Roman"/>
          <w:color w:val="212121"/>
          <w:szCs w:val="24"/>
        </w:rPr>
        <w:t xml:space="preserve">, γίνεται δεκτή. </w:t>
      </w:r>
    </w:p>
    <w:p w14:paraId="2E247562"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 κ. </w:t>
      </w:r>
      <w:proofErr w:type="spellStart"/>
      <w:r>
        <w:rPr>
          <w:rFonts w:eastAsia="Times New Roman"/>
          <w:color w:val="212121"/>
          <w:szCs w:val="24"/>
        </w:rPr>
        <w:t>Ριζούλης</w:t>
      </w:r>
      <w:proofErr w:type="spellEnd"/>
      <w:r>
        <w:rPr>
          <w:rFonts w:eastAsia="Times New Roman"/>
          <w:color w:val="212121"/>
          <w:szCs w:val="24"/>
        </w:rPr>
        <w:t xml:space="preserve"> και ο κ. </w:t>
      </w:r>
      <w:proofErr w:type="spellStart"/>
      <w:r>
        <w:rPr>
          <w:rFonts w:eastAsia="Times New Roman"/>
          <w:color w:val="212121"/>
          <w:szCs w:val="24"/>
        </w:rPr>
        <w:t>Σ</w:t>
      </w:r>
      <w:r w:rsidRPr="00AA27B6">
        <w:rPr>
          <w:rFonts w:eastAsia="Times New Roman"/>
          <w:color w:val="212121"/>
          <w:szCs w:val="24"/>
        </w:rPr>
        <w:t>παρτινός</w:t>
      </w:r>
      <w:proofErr w:type="spellEnd"/>
      <w:r w:rsidRPr="00AA27B6">
        <w:rPr>
          <w:rFonts w:eastAsia="Times New Roman"/>
          <w:color w:val="212121"/>
          <w:szCs w:val="24"/>
        </w:rPr>
        <w:t xml:space="preserve"> καταθέτουν μία τροπολογία </w:t>
      </w:r>
      <w:r>
        <w:rPr>
          <w:rFonts w:eastAsia="Times New Roman"/>
          <w:color w:val="212121"/>
          <w:szCs w:val="24"/>
        </w:rPr>
        <w:t xml:space="preserve">που αφορά το εξής, να είναι στο Αίγιο </w:t>
      </w:r>
      <w:r w:rsidRPr="00AA27B6">
        <w:rPr>
          <w:rFonts w:eastAsia="Times New Roman"/>
          <w:color w:val="212121"/>
          <w:szCs w:val="24"/>
        </w:rPr>
        <w:t>το κέντρο</w:t>
      </w:r>
      <w:r>
        <w:rPr>
          <w:rFonts w:eastAsia="Times New Roman"/>
          <w:color w:val="212121"/>
          <w:szCs w:val="24"/>
        </w:rPr>
        <w:t xml:space="preserve">, η </w:t>
      </w:r>
      <w:r w:rsidRPr="00AA27B6">
        <w:rPr>
          <w:rFonts w:eastAsia="Times New Roman"/>
          <w:color w:val="212121"/>
          <w:szCs w:val="24"/>
        </w:rPr>
        <w:t>έδρα των κέντρων επαγγελματικής εκπαίδευσης</w:t>
      </w:r>
      <w:r>
        <w:rPr>
          <w:rFonts w:eastAsia="Times New Roman"/>
          <w:color w:val="212121"/>
          <w:szCs w:val="24"/>
        </w:rPr>
        <w:t xml:space="preserve"> που</w:t>
      </w:r>
      <w:r w:rsidRPr="00AA27B6">
        <w:rPr>
          <w:rFonts w:eastAsia="Times New Roman"/>
          <w:color w:val="212121"/>
          <w:szCs w:val="24"/>
        </w:rPr>
        <w:t xml:space="preserve"> θα συντονίζουν τα διετή προγράμματα σπουδών</w:t>
      </w:r>
      <w:r>
        <w:rPr>
          <w:rFonts w:eastAsia="Times New Roman"/>
          <w:color w:val="212121"/>
          <w:szCs w:val="24"/>
        </w:rPr>
        <w:t>. Α</w:t>
      </w:r>
      <w:r w:rsidRPr="00AA27B6">
        <w:rPr>
          <w:rFonts w:eastAsia="Times New Roman"/>
          <w:color w:val="212121"/>
          <w:szCs w:val="24"/>
        </w:rPr>
        <w:t>υτή γίνεται αποδε</w:t>
      </w:r>
      <w:r w:rsidRPr="00AA27B6">
        <w:rPr>
          <w:rFonts w:eastAsia="Times New Roman"/>
          <w:color w:val="212121"/>
          <w:szCs w:val="24"/>
        </w:rPr>
        <w:t>κτή ως προς την πρόταση</w:t>
      </w:r>
      <w:r>
        <w:rPr>
          <w:rFonts w:eastAsia="Times New Roman"/>
          <w:color w:val="212121"/>
          <w:szCs w:val="24"/>
        </w:rPr>
        <w:t>,</w:t>
      </w:r>
      <w:r w:rsidRPr="00AA27B6">
        <w:rPr>
          <w:rFonts w:eastAsia="Times New Roman"/>
          <w:color w:val="212121"/>
          <w:szCs w:val="24"/>
        </w:rPr>
        <w:t xml:space="preserve"> αλλά αυτή </w:t>
      </w:r>
      <w:r>
        <w:rPr>
          <w:rFonts w:eastAsia="Times New Roman"/>
          <w:color w:val="212121"/>
          <w:szCs w:val="24"/>
        </w:rPr>
        <w:t>η πρόταση πρέπει να πάει στη Σ</w:t>
      </w:r>
      <w:r w:rsidRPr="00AA27B6">
        <w:rPr>
          <w:rFonts w:eastAsia="Times New Roman"/>
          <w:color w:val="212121"/>
          <w:szCs w:val="24"/>
        </w:rPr>
        <w:t>ύγκλητο του Πανεπιστημίου Πατρών</w:t>
      </w:r>
      <w:r>
        <w:rPr>
          <w:rFonts w:eastAsia="Times New Roman"/>
          <w:color w:val="212121"/>
          <w:szCs w:val="24"/>
        </w:rPr>
        <w:t>,</w:t>
      </w:r>
      <w:r w:rsidRPr="00AA27B6">
        <w:rPr>
          <w:rFonts w:eastAsia="Times New Roman"/>
          <w:color w:val="212121"/>
          <w:szCs w:val="24"/>
        </w:rPr>
        <w:t xml:space="preserve"> για να μπορέσει να αποφασιστεί</w:t>
      </w:r>
      <w:r>
        <w:rPr>
          <w:rFonts w:eastAsia="Times New Roman"/>
          <w:color w:val="212121"/>
          <w:szCs w:val="24"/>
        </w:rPr>
        <w:t xml:space="preserve">. </w:t>
      </w:r>
      <w:r w:rsidRPr="00AA27B6">
        <w:rPr>
          <w:rFonts w:eastAsia="Times New Roman"/>
          <w:color w:val="212121"/>
          <w:szCs w:val="24"/>
        </w:rPr>
        <w:t>Προφανώς θα πάει με θετική δική μας εισήγηση</w:t>
      </w:r>
      <w:r>
        <w:rPr>
          <w:rFonts w:eastAsia="Times New Roman"/>
          <w:color w:val="212121"/>
          <w:szCs w:val="24"/>
        </w:rPr>
        <w:t>.</w:t>
      </w:r>
    </w:p>
    <w:p w14:paraId="2E247563"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AA27B6">
        <w:rPr>
          <w:rFonts w:eastAsia="Times New Roman"/>
          <w:color w:val="212121"/>
          <w:szCs w:val="24"/>
        </w:rPr>
        <w:lastRenderedPageBreak/>
        <w:t xml:space="preserve">Το ίδιο </w:t>
      </w:r>
      <w:r>
        <w:rPr>
          <w:rFonts w:eastAsia="Times New Roman"/>
          <w:color w:val="212121"/>
          <w:szCs w:val="24"/>
        </w:rPr>
        <w:t xml:space="preserve">ισχύει </w:t>
      </w:r>
      <w:r w:rsidRPr="00AA27B6">
        <w:rPr>
          <w:rFonts w:eastAsia="Times New Roman"/>
          <w:color w:val="212121"/>
          <w:szCs w:val="24"/>
        </w:rPr>
        <w:t xml:space="preserve">πάλι </w:t>
      </w:r>
      <w:r>
        <w:rPr>
          <w:rFonts w:eastAsia="Times New Roman"/>
          <w:color w:val="212121"/>
          <w:szCs w:val="24"/>
        </w:rPr>
        <w:t xml:space="preserve">και για την τροπολογία από τον κ. </w:t>
      </w:r>
      <w:proofErr w:type="spellStart"/>
      <w:r>
        <w:rPr>
          <w:rFonts w:eastAsia="Times New Roman"/>
          <w:color w:val="212121"/>
          <w:szCs w:val="24"/>
        </w:rPr>
        <w:t>Ριζούλη</w:t>
      </w:r>
      <w:proofErr w:type="spellEnd"/>
      <w:r>
        <w:rPr>
          <w:rFonts w:eastAsia="Times New Roman"/>
          <w:color w:val="212121"/>
          <w:szCs w:val="24"/>
        </w:rPr>
        <w:t xml:space="preserve"> και τον κ. </w:t>
      </w:r>
      <w:proofErr w:type="spellStart"/>
      <w:r>
        <w:rPr>
          <w:rFonts w:eastAsia="Times New Roman"/>
          <w:color w:val="212121"/>
          <w:szCs w:val="24"/>
        </w:rPr>
        <w:t>Σπαρτινό</w:t>
      </w:r>
      <w:proofErr w:type="spellEnd"/>
      <w:r>
        <w:rPr>
          <w:rFonts w:eastAsia="Times New Roman"/>
          <w:color w:val="212121"/>
          <w:szCs w:val="24"/>
        </w:rPr>
        <w:t xml:space="preserve"> για το θέμα της </w:t>
      </w:r>
      <w:r>
        <w:rPr>
          <w:rFonts w:eastAsia="Times New Roman"/>
          <w:color w:val="212121"/>
          <w:szCs w:val="24"/>
        </w:rPr>
        <w:t>ο</w:t>
      </w:r>
      <w:r w:rsidRPr="00AA27B6">
        <w:rPr>
          <w:rFonts w:eastAsia="Times New Roman"/>
          <w:color w:val="212121"/>
          <w:szCs w:val="24"/>
        </w:rPr>
        <w:t>πτι</w:t>
      </w:r>
      <w:r>
        <w:rPr>
          <w:rFonts w:eastAsia="Times New Roman"/>
          <w:color w:val="212121"/>
          <w:szCs w:val="24"/>
        </w:rPr>
        <w:t xml:space="preserve">κής και </w:t>
      </w:r>
      <w:proofErr w:type="spellStart"/>
      <w:r>
        <w:rPr>
          <w:rFonts w:eastAsia="Times New Roman"/>
          <w:color w:val="212121"/>
          <w:szCs w:val="24"/>
        </w:rPr>
        <w:t>ο</w:t>
      </w:r>
      <w:r w:rsidRPr="00AA27B6">
        <w:rPr>
          <w:rFonts w:eastAsia="Times New Roman"/>
          <w:color w:val="212121"/>
          <w:szCs w:val="24"/>
        </w:rPr>
        <w:t>πτομετρίας</w:t>
      </w:r>
      <w:proofErr w:type="spellEnd"/>
      <w:r w:rsidRPr="00AA27B6">
        <w:rPr>
          <w:rFonts w:eastAsia="Times New Roman"/>
          <w:color w:val="212121"/>
          <w:szCs w:val="24"/>
        </w:rPr>
        <w:t xml:space="preserve"> που είναι στο Αίγιο</w:t>
      </w:r>
      <w:r>
        <w:rPr>
          <w:rFonts w:eastAsia="Times New Roman"/>
          <w:color w:val="212121"/>
          <w:szCs w:val="24"/>
        </w:rPr>
        <w:t>. Αυτό το τ</w:t>
      </w:r>
      <w:r w:rsidRPr="00AA27B6">
        <w:rPr>
          <w:rFonts w:eastAsia="Times New Roman"/>
          <w:color w:val="212121"/>
          <w:szCs w:val="24"/>
        </w:rPr>
        <w:t xml:space="preserve">μήμα θα έχει </w:t>
      </w:r>
      <w:r>
        <w:rPr>
          <w:rFonts w:eastAsia="Times New Roman"/>
          <w:color w:val="212121"/>
          <w:szCs w:val="24"/>
        </w:rPr>
        <w:t>μία ιδιαίτερη συνεργασία με το Τμήμα Ε</w:t>
      </w:r>
      <w:r w:rsidRPr="00AA27B6">
        <w:rPr>
          <w:rFonts w:eastAsia="Times New Roman"/>
          <w:color w:val="212121"/>
          <w:szCs w:val="24"/>
        </w:rPr>
        <w:t>πιστ</w:t>
      </w:r>
      <w:r>
        <w:rPr>
          <w:rFonts w:eastAsia="Times New Roman"/>
          <w:color w:val="212121"/>
          <w:szCs w:val="24"/>
        </w:rPr>
        <w:t>ήμης των Υ</w:t>
      </w:r>
      <w:r w:rsidRPr="00AA27B6">
        <w:rPr>
          <w:rFonts w:eastAsia="Times New Roman"/>
          <w:color w:val="212121"/>
          <w:szCs w:val="24"/>
        </w:rPr>
        <w:t>λικών και προφανώς</w:t>
      </w:r>
      <w:r>
        <w:rPr>
          <w:rFonts w:eastAsia="Times New Roman"/>
          <w:color w:val="212121"/>
          <w:szCs w:val="24"/>
        </w:rPr>
        <w:t xml:space="preserve">, μέχρι αυτά </w:t>
      </w:r>
      <w:r w:rsidRPr="00AA27B6">
        <w:rPr>
          <w:rFonts w:eastAsia="Times New Roman"/>
          <w:color w:val="212121"/>
          <w:szCs w:val="24"/>
        </w:rPr>
        <w:t>τα παιδιά να</w:t>
      </w:r>
      <w:r>
        <w:rPr>
          <w:rFonts w:eastAsia="Times New Roman"/>
          <w:color w:val="212121"/>
          <w:szCs w:val="24"/>
        </w:rPr>
        <w:t xml:space="preserve"> ολοκληρώσουν τη</w:t>
      </w:r>
      <w:r>
        <w:rPr>
          <w:rFonts w:eastAsia="Times New Roman"/>
          <w:color w:val="212121"/>
          <w:szCs w:val="24"/>
        </w:rPr>
        <w:t>ν παρούσα φάση τ</w:t>
      </w:r>
      <w:r w:rsidRPr="00AA27B6">
        <w:rPr>
          <w:rFonts w:eastAsia="Times New Roman"/>
          <w:color w:val="212121"/>
          <w:szCs w:val="24"/>
        </w:rPr>
        <w:t>ων σπουδών τους θα είναι στο Αίγιο</w:t>
      </w:r>
      <w:r>
        <w:rPr>
          <w:rFonts w:eastAsia="Times New Roman"/>
          <w:color w:val="212121"/>
          <w:szCs w:val="24"/>
        </w:rPr>
        <w:t>.</w:t>
      </w:r>
    </w:p>
    <w:p w14:paraId="2E247564"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AA27B6">
        <w:rPr>
          <w:rFonts w:eastAsia="Times New Roman"/>
          <w:color w:val="212121"/>
          <w:szCs w:val="24"/>
        </w:rPr>
        <w:t xml:space="preserve">Το ίδιο </w:t>
      </w:r>
      <w:r>
        <w:rPr>
          <w:rFonts w:eastAsia="Times New Roman"/>
          <w:color w:val="212121"/>
          <w:szCs w:val="24"/>
        </w:rPr>
        <w:t>ισχύει και με την τροπολογία με αριθμό 21</w:t>
      </w:r>
      <w:r w:rsidRPr="00AA27B6">
        <w:rPr>
          <w:rFonts w:eastAsia="Times New Roman"/>
          <w:color w:val="212121"/>
          <w:szCs w:val="24"/>
        </w:rPr>
        <w:t>25</w:t>
      </w:r>
      <w:r>
        <w:rPr>
          <w:rFonts w:eastAsia="Times New Roman"/>
          <w:color w:val="212121"/>
          <w:szCs w:val="24"/>
        </w:rPr>
        <w:t>/234. Είναι η πρόταση ίδρυσης Ινστιτούτων Αμπελουργίας και Οίνου και Μ</w:t>
      </w:r>
      <w:r w:rsidRPr="00AA27B6">
        <w:rPr>
          <w:rFonts w:eastAsia="Times New Roman"/>
          <w:color w:val="212121"/>
          <w:szCs w:val="24"/>
        </w:rPr>
        <w:t>ελισσοκομίας στο Πανεπιστήμιο Πελοποννήσου</w:t>
      </w:r>
      <w:r>
        <w:rPr>
          <w:rFonts w:eastAsia="Times New Roman"/>
          <w:color w:val="212121"/>
          <w:szCs w:val="24"/>
        </w:rPr>
        <w:t xml:space="preserve"> από την κ. </w:t>
      </w:r>
      <w:proofErr w:type="spellStart"/>
      <w:r>
        <w:rPr>
          <w:rFonts w:eastAsia="Times New Roman"/>
          <w:color w:val="212121"/>
          <w:szCs w:val="24"/>
        </w:rPr>
        <w:t>Θελερίτη</w:t>
      </w:r>
      <w:proofErr w:type="spellEnd"/>
      <w:r>
        <w:rPr>
          <w:rFonts w:eastAsia="Times New Roman"/>
          <w:color w:val="212121"/>
          <w:szCs w:val="24"/>
        </w:rPr>
        <w:t xml:space="preserve">, τον κ. </w:t>
      </w:r>
      <w:proofErr w:type="spellStart"/>
      <w:r>
        <w:rPr>
          <w:rFonts w:eastAsia="Times New Roman"/>
          <w:color w:val="212121"/>
          <w:szCs w:val="24"/>
        </w:rPr>
        <w:t>Γκιόλα</w:t>
      </w:r>
      <w:proofErr w:type="spellEnd"/>
      <w:r>
        <w:rPr>
          <w:rFonts w:eastAsia="Times New Roman"/>
          <w:color w:val="212121"/>
          <w:szCs w:val="24"/>
        </w:rPr>
        <w:t xml:space="preserve">, τον </w:t>
      </w:r>
      <w:r>
        <w:rPr>
          <w:rFonts w:eastAsia="Times New Roman"/>
          <w:color w:val="212121"/>
          <w:szCs w:val="24"/>
        </w:rPr>
        <w:t>κ. Τσόγκα και τον κ. Ψυχογιό. Αυτή πάλι γίνεται δεκτή επί της ουσίας, αλλά δεν μπορούμε εμείς να νομοθετήσουμε, αν δεν υπάρχει απόφαση της Συγκλήτου. Το Πανεπιστήμιο Πελοποννήσου έχει υποσχεθεί να μας στείλει τα ερευνητικά ινστιτούτα που προτείνει και άρα,</w:t>
      </w:r>
      <w:r w:rsidRPr="00AA27B6">
        <w:rPr>
          <w:rFonts w:eastAsia="Times New Roman"/>
          <w:color w:val="212121"/>
          <w:szCs w:val="24"/>
        </w:rPr>
        <w:t xml:space="preserve"> θα ζητήσουμε να είναι και αυτό ένα από αυτά</w:t>
      </w:r>
      <w:r>
        <w:rPr>
          <w:rFonts w:eastAsia="Times New Roman"/>
          <w:color w:val="212121"/>
          <w:szCs w:val="24"/>
        </w:rPr>
        <w:t>.</w:t>
      </w:r>
    </w:p>
    <w:p w14:paraId="2E247565"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Υ</w:t>
      </w:r>
      <w:r w:rsidRPr="00AA27B6">
        <w:rPr>
          <w:rFonts w:eastAsia="Times New Roman"/>
          <w:color w:val="212121"/>
          <w:szCs w:val="24"/>
        </w:rPr>
        <w:t>πάρχει μία πρόταση</w:t>
      </w:r>
      <w:r>
        <w:rPr>
          <w:rFonts w:eastAsia="Times New Roman"/>
          <w:color w:val="212121"/>
          <w:szCs w:val="24"/>
        </w:rPr>
        <w:t>,</w:t>
      </w:r>
      <w:r w:rsidRPr="00AA27B6">
        <w:rPr>
          <w:rFonts w:eastAsia="Times New Roman"/>
          <w:color w:val="212121"/>
          <w:szCs w:val="24"/>
        </w:rPr>
        <w:t xml:space="preserve"> μία τροπολογία</w:t>
      </w:r>
      <w:r>
        <w:rPr>
          <w:rFonts w:eastAsia="Times New Roman"/>
          <w:color w:val="212121"/>
          <w:szCs w:val="24"/>
        </w:rPr>
        <w:t>, η τροπολογία με αριθμό 2126/</w:t>
      </w:r>
      <w:r w:rsidRPr="00AA27B6">
        <w:rPr>
          <w:rFonts w:eastAsia="Times New Roman"/>
          <w:color w:val="212121"/>
          <w:szCs w:val="24"/>
        </w:rPr>
        <w:t>235</w:t>
      </w:r>
      <w:r>
        <w:rPr>
          <w:rFonts w:eastAsia="Times New Roman"/>
          <w:color w:val="212121"/>
          <w:szCs w:val="24"/>
        </w:rPr>
        <w:t xml:space="preserve"> για την εγγραφή αποφοίτων των Τμημάτων Φ</w:t>
      </w:r>
      <w:r w:rsidRPr="00AA27B6">
        <w:rPr>
          <w:rFonts w:eastAsia="Times New Roman"/>
          <w:color w:val="212121"/>
          <w:szCs w:val="24"/>
        </w:rPr>
        <w:t>υσικοθεραπεία</w:t>
      </w:r>
      <w:r>
        <w:rPr>
          <w:rFonts w:eastAsia="Times New Roman"/>
          <w:color w:val="212121"/>
          <w:szCs w:val="24"/>
        </w:rPr>
        <w:t>ς των ΑΕΙ ως μελών του Π</w:t>
      </w:r>
      <w:r w:rsidRPr="00AA27B6">
        <w:rPr>
          <w:rFonts w:eastAsia="Times New Roman"/>
          <w:color w:val="212121"/>
          <w:szCs w:val="24"/>
        </w:rPr>
        <w:t>ανελ</w:t>
      </w:r>
      <w:r>
        <w:rPr>
          <w:rFonts w:eastAsia="Times New Roman"/>
          <w:color w:val="212121"/>
          <w:szCs w:val="24"/>
        </w:rPr>
        <w:t>λήνιου Συλλόγου Φ</w:t>
      </w:r>
      <w:r w:rsidRPr="00AA27B6">
        <w:rPr>
          <w:rFonts w:eastAsia="Times New Roman"/>
          <w:color w:val="212121"/>
          <w:szCs w:val="24"/>
        </w:rPr>
        <w:t>υσικοθεραπευτών</w:t>
      </w:r>
      <w:r>
        <w:rPr>
          <w:rFonts w:eastAsia="Times New Roman"/>
          <w:color w:val="212121"/>
          <w:szCs w:val="24"/>
        </w:rPr>
        <w:t>.</w:t>
      </w:r>
      <w:r w:rsidRPr="00AA27B6">
        <w:rPr>
          <w:rFonts w:eastAsia="Times New Roman"/>
          <w:color w:val="212121"/>
          <w:szCs w:val="24"/>
        </w:rPr>
        <w:t xml:space="preserve"> Προφανώς γίνεται αποδεκτή</w:t>
      </w:r>
      <w:r>
        <w:rPr>
          <w:rFonts w:eastAsia="Times New Roman"/>
          <w:color w:val="212121"/>
          <w:szCs w:val="24"/>
        </w:rPr>
        <w:t>.</w:t>
      </w:r>
    </w:p>
    <w:p w14:paraId="2E247566"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Η τροπολογία του κ. Παρασκευόπουλου και του κ. Κ</w:t>
      </w:r>
      <w:r w:rsidRPr="00AA27B6">
        <w:rPr>
          <w:rFonts w:eastAsia="Times New Roman"/>
          <w:color w:val="212121"/>
          <w:szCs w:val="24"/>
        </w:rPr>
        <w:t>ουράκη</w:t>
      </w:r>
      <w:r>
        <w:rPr>
          <w:rFonts w:eastAsia="Times New Roman"/>
          <w:color w:val="212121"/>
          <w:szCs w:val="24"/>
        </w:rPr>
        <w:t xml:space="preserve"> με αριθμό 2130/239 γίνεται δεκτή. Αφορά το να δίνει </w:t>
      </w:r>
      <w:r w:rsidRPr="00AA27B6">
        <w:rPr>
          <w:rFonts w:eastAsia="Times New Roman"/>
          <w:color w:val="212121"/>
          <w:szCs w:val="24"/>
        </w:rPr>
        <w:t xml:space="preserve">το </w:t>
      </w:r>
      <w:r>
        <w:rPr>
          <w:rFonts w:eastAsia="Times New Roman"/>
          <w:color w:val="212121"/>
          <w:szCs w:val="24"/>
        </w:rPr>
        <w:t>Ίδρυμα Μελετών Χ</w:t>
      </w:r>
      <w:r w:rsidRPr="00AA27B6">
        <w:rPr>
          <w:rFonts w:eastAsia="Times New Roman"/>
          <w:color w:val="212121"/>
          <w:szCs w:val="24"/>
        </w:rPr>
        <w:t>ερσονήσου του Αίμου πιστοποιητικά γλωσσομάθειας διαφόρων γλωσσών</w:t>
      </w:r>
      <w:r>
        <w:rPr>
          <w:rFonts w:eastAsia="Times New Roman"/>
          <w:color w:val="212121"/>
          <w:szCs w:val="24"/>
        </w:rPr>
        <w:t>,</w:t>
      </w:r>
      <w:r w:rsidRPr="00AA27B6">
        <w:rPr>
          <w:rFonts w:eastAsia="Times New Roman"/>
          <w:color w:val="212121"/>
          <w:szCs w:val="24"/>
        </w:rPr>
        <w:t xml:space="preserve"> ανεξάρτητα </w:t>
      </w:r>
      <w:r>
        <w:rPr>
          <w:rFonts w:eastAsia="Times New Roman"/>
          <w:color w:val="212121"/>
          <w:szCs w:val="24"/>
        </w:rPr>
        <w:t xml:space="preserve">του </w:t>
      </w:r>
      <w:r w:rsidRPr="00AA27B6">
        <w:rPr>
          <w:rFonts w:eastAsia="Times New Roman"/>
          <w:color w:val="212121"/>
          <w:szCs w:val="24"/>
        </w:rPr>
        <w:t xml:space="preserve">αν </w:t>
      </w:r>
      <w:r>
        <w:rPr>
          <w:rFonts w:eastAsia="Times New Roman"/>
          <w:color w:val="212121"/>
          <w:szCs w:val="24"/>
        </w:rPr>
        <w:t xml:space="preserve">σε </w:t>
      </w:r>
      <w:r w:rsidRPr="00AA27B6">
        <w:rPr>
          <w:rFonts w:eastAsia="Times New Roman"/>
          <w:color w:val="212121"/>
          <w:szCs w:val="24"/>
        </w:rPr>
        <w:t>κάποιες από αυτές τις γλώσσες το πιστοποιη</w:t>
      </w:r>
      <w:r w:rsidRPr="00AA27B6">
        <w:rPr>
          <w:rFonts w:eastAsia="Times New Roman"/>
          <w:color w:val="212121"/>
          <w:szCs w:val="24"/>
        </w:rPr>
        <w:t>τικό μπορ</w:t>
      </w:r>
      <w:r>
        <w:rPr>
          <w:rFonts w:eastAsia="Times New Roman"/>
          <w:color w:val="212121"/>
          <w:szCs w:val="24"/>
        </w:rPr>
        <w:t>εί κανείς να το πάρει από αλλού. Π</w:t>
      </w:r>
      <w:r w:rsidRPr="00AA27B6">
        <w:rPr>
          <w:rFonts w:eastAsia="Times New Roman"/>
          <w:color w:val="212121"/>
          <w:szCs w:val="24"/>
        </w:rPr>
        <w:t xml:space="preserve">ροφανώς πρέπει και το </w:t>
      </w:r>
      <w:r>
        <w:rPr>
          <w:rFonts w:eastAsia="Times New Roman"/>
          <w:color w:val="212121"/>
          <w:szCs w:val="24"/>
        </w:rPr>
        <w:t xml:space="preserve">ΙΜΧΑ </w:t>
      </w:r>
      <w:r w:rsidRPr="00AA27B6">
        <w:rPr>
          <w:rFonts w:eastAsia="Times New Roman"/>
          <w:color w:val="212121"/>
          <w:szCs w:val="24"/>
        </w:rPr>
        <w:t xml:space="preserve">να δίνει τέτοιες </w:t>
      </w:r>
      <w:r>
        <w:rPr>
          <w:rFonts w:eastAsia="Times New Roman"/>
          <w:color w:val="212121"/>
          <w:szCs w:val="24"/>
        </w:rPr>
        <w:t xml:space="preserve">πιστοποιήσεις. </w:t>
      </w:r>
    </w:p>
    <w:p w14:paraId="2E247567"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 κ. </w:t>
      </w:r>
      <w:proofErr w:type="spellStart"/>
      <w:r>
        <w:rPr>
          <w:rFonts w:eastAsia="Times New Roman"/>
          <w:color w:val="212121"/>
          <w:szCs w:val="24"/>
        </w:rPr>
        <w:t>Στέφος</w:t>
      </w:r>
      <w:proofErr w:type="spellEnd"/>
      <w:r>
        <w:rPr>
          <w:rFonts w:eastAsia="Times New Roman"/>
          <w:color w:val="212121"/>
          <w:szCs w:val="24"/>
        </w:rPr>
        <w:t xml:space="preserve">, η κ. </w:t>
      </w:r>
      <w:proofErr w:type="spellStart"/>
      <w:r>
        <w:rPr>
          <w:rFonts w:eastAsia="Times New Roman"/>
          <w:color w:val="212121"/>
          <w:szCs w:val="24"/>
        </w:rPr>
        <w:t>Θ</w:t>
      </w:r>
      <w:r w:rsidRPr="00AA27B6">
        <w:rPr>
          <w:rFonts w:eastAsia="Times New Roman"/>
          <w:color w:val="212121"/>
          <w:szCs w:val="24"/>
        </w:rPr>
        <w:t>ελερίτη</w:t>
      </w:r>
      <w:proofErr w:type="spellEnd"/>
      <w:r>
        <w:rPr>
          <w:rFonts w:eastAsia="Times New Roman"/>
          <w:color w:val="212121"/>
          <w:szCs w:val="24"/>
        </w:rPr>
        <w:t xml:space="preserve">, ο κ. </w:t>
      </w:r>
      <w:proofErr w:type="spellStart"/>
      <w:r>
        <w:rPr>
          <w:rFonts w:eastAsia="Times New Roman"/>
          <w:color w:val="212121"/>
          <w:szCs w:val="24"/>
        </w:rPr>
        <w:t>Ρ</w:t>
      </w:r>
      <w:r w:rsidRPr="00AA27B6">
        <w:rPr>
          <w:rFonts w:eastAsia="Times New Roman"/>
          <w:color w:val="212121"/>
          <w:szCs w:val="24"/>
        </w:rPr>
        <w:t>ιζούλης</w:t>
      </w:r>
      <w:proofErr w:type="spellEnd"/>
      <w:r>
        <w:rPr>
          <w:rFonts w:eastAsia="Times New Roman"/>
          <w:color w:val="212121"/>
          <w:szCs w:val="24"/>
        </w:rPr>
        <w:t>…</w:t>
      </w:r>
    </w:p>
    <w:p w14:paraId="2E247568"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ΝΙΚΗ ΚΕΡΑΜΕΩΣ: </w:t>
      </w:r>
      <w:r>
        <w:rPr>
          <w:rFonts w:eastAsia="Times New Roman"/>
          <w:color w:val="212121"/>
          <w:szCs w:val="24"/>
        </w:rPr>
        <w:t xml:space="preserve">Με </w:t>
      </w:r>
      <w:proofErr w:type="spellStart"/>
      <w:r>
        <w:rPr>
          <w:rFonts w:eastAsia="Times New Roman"/>
          <w:color w:val="212121"/>
          <w:szCs w:val="24"/>
        </w:rPr>
        <w:t>συγχωρείτε</w:t>
      </w:r>
      <w:proofErr w:type="spellEnd"/>
      <w:r>
        <w:rPr>
          <w:rFonts w:eastAsia="Times New Roman"/>
          <w:color w:val="212121"/>
          <w:szCs w:val="24"/>
        </w:rPr>
        <w:t xml:space="preserve">, κύριε Υπουργέ, η τροπολογία με ειδικό 239 γίνεται δεκτή; </w:t>
      </w:r>
    </w:p>
    <w:p w14:paraId="2E247569"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ΓΑΒΡΟΓΛΟΥ</w:t>
      </w:r>
      <w:r w:rsidRPr="009967B9">
        <w:rPr>
          <w:rFonts w:eastAsia="Times New Roman"/>
          <w:b/>
          <w:szCs w:val="24"/>
        </w:rPr>
        <w:t xml:space="preserve"> (Υπουργός Παιδείας, Έρευνας και Θρησκευμάτων):</w:t>
      </w:r>
      <w:r>
        <w:rPr>
          <w:rFonts w:eastAsia="Times New Roman"/>
          <w:b/>
          <w:szCs w:val="24"/>
        </w:rPr>
        <w:t xml:space="preserve"> </w:t>
      </w:r>
      <w:r>
        <w:rPr>
          <w:rFonts w:eastAsia="Times New Roman"/>
          <w:szCs w:val="24"/>
        </w:rPr>
        <w:t>Γ</w:t>
      </w:r>
      <w:r>
        <w:rPr>
          <w:rFonts w:eastAsia="Times New Roman"/>
          <w:color w:val="212121"/>
          <w:szCs w:val="24"/>
        </w:rPr>
        <w:t>ίνεται δεκτή, π</w:t>
      </w:r>
      <w:r w:rsidRPr="00AA27B6">
        <w:rPr>
          <w:rFonts w:eastAsia="Times New Roman"/>
          <w:color w:val="212121"/>
          <w:szCs w:val="24"/>
        </w:rPr>
        <w:t>ροφανώς</w:t>
      </w:r>
      <w:r>
        <w:rPr>
          <w:rFonts w:eastAsia="Times New Roman"/>
          <w:color w:val="212121"/>
          <w:szCs w:val="24"/>
        </w:rPr>
        <w:t xml:space="preserve">. </w:t>
      </w:r>
    </w:p>
    <w:p w14:paraId="2E24756A"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Όσον αφορά την τροπολογία του κ. Στέφου, της κυρίας </w:t>
      </w:r>
      <w:proofErr w:type="spellStart"/>
      <w:r>
        <w:rPr>
          <w:rFonts w:eastAsia="Times New Roman"/>
          <w:color w:val="212121"/>
          <w:szCs w:val="24"/>
        </w:rPr>
        <w:t>Θ</w:t>
      </w:r>
      <w:r w:rsidRPr="00AA27B6">
        <w:rPr>
          <w:rFonts w:eastAsia="Times New Roman"/>
          <w:color w:val="212121"/>
          <w:szCs w:val="24"/>
        </w:rPr>
        <w:t>ελερίτη</w:t>
      </w:r>
      <w:proofErr w:type="spellEnd"/>
      <w:r>
        <w:rPr>
          <w:rFonts w:eastAsia="Times New Roman"/>
          <w:color w:val="212121"/>
          <w:szCs w:val="24"/>
        </w:rPr>
        <w:t xml:space="preserve">, του κ. </w:t>
      </w:r>
      <w:proofErr w:type="spellStart"/>
      <w:r>
        <w:rPr>
          <w:rFonts w:eastAsia="Times New Roman"/>
          <w:color w:val="212121"/>
          <w:szCs w:val="24"/>
        </w:rPr>
        <w:t>Ριζούλη</w:t>
      </w:r>
      <w:proofErr w:type="spellEnd"/>
      <w:r w:rsidRPr="00AA27B6">
        <w:rPr>
          <w:rFonts w:eastAsia="Times New Roman"/>
          <w:color w:val="212121"/>
          <w:szCs w:val="24"/>
        </w:rPr>
        <w:t xml:space="preserve"> για την ψηφοφορία των εφο</w:t>
      </w:r>
      <w:r>
        <w:rPr>
          <w:rFonts w:eastAsia="Times New Roman"/>
          <w:color w:val="212121"/>
          <w:szCs w:val="24"/>
        </w:rPr>
        <w:t xml:space="preserve">ρευτικών επιτροπών, γίνεται δεκτή. </w:t>
      </w:r>
    </w:p>
    <w:p w14:paraId="2E24756B"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AA27B6">
        <w:rPr>
          <w:rFonts w:eastAsia="Times New Roman"/>
          <w:color w:val="212121"/>
          <w:szCs w:val="24"/>
        </w:rPr>
        <w:t xml:space="preserve"> </w:t>
      </w:r>
      <w:proofErr w:type="spellStart"/>
      <w:r w:rsidRPr="00AA27B6">
        <w:rPr>
          <w:rFonts w:eastAsia="Times New Roman"/>
          <w:color w:val="212121"/>
          <w:szCs w:val="24"/>
        </w:rPr>
        <w:t>μοριοδότηση</w:t>
      </w:r>
      <w:proofErr w:type="spellEnd"/>
      <w:r w:rsidRPr="00AA27B6">
        <w:rPr>
          <w:rFonts w:eastAsia="Times New Roman"/>
          <w:color w:val="212121"/>
          <w:szCs w:val="24"/>
        </w:rPr>
        <w:t xml:space="preserve"> των υποψηφίων των πανελλαδικών εξετάσεων για το </w:t>
      </w:r>
      <w:r>
        <w:rPr>
          <w:rFonts w:eastAsia="Times New Roman"/>
          <w:color w:val="212121"/>
          <w:szCs w:val="24"/>
        </w:rPr>
        <w:t>20</w:t>
      </w:r>
      <w:r w:rsidRPr="00AA27B6">
        <w:rPr>
          <w:rFonts w:eastAsia="Times New Roman"/>
          <w:color w:val="212121"/>
          <w:szCs w:val="24"/>
        </w:rPr>
        <w:t>19 από τη</w:t>
      </w:r>
      <w:r>
        <w:rPr>
          <w:rFonts w:eastAsia="Times New Roman"/>
          <w:color w:val="212121"/>
          <w:szCs w:val="24"/>
        </w:rPr>
        <w:t xml:space="preserve"> Ζάκυνθο λόγω σεισμών του κ.</w:t>
      </w:r>
      <w:r w:rsidRPr="00AA27B6">
        <w:rPr>
          <w:rFonts w:eastAsia="Times New Roman"/>
          <w:color w:val="212121"/>
          <w:szCs w:val="24"/>
        </w:rPr>
        <w:t xml:space="preserve"> Κοντονή γίνεται δεκτή</w:t>
      </w:r>
      <w:r>
        <w:rPr>
          <w:rFonts w:eastAsia="Times New Roman"/>
          <w:color w:val="212121"/>
          <w:szCs w:val="24"/>
        </w:rPr>
        <w:t xml:space="preserve">. </w:t>
      </w:r>
    </w:p>
    <w:p w14:paraId="2E24756C"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Η τροπολογία με αριθμό </w:t>
      </w:r>
      <w:r w:rsidRPr="00AA27B6">
        <w:rPr>
          <w:rFonts w:eastAsia="Times New Roman"/>
          <w:color w:val="212121"/>
          <w:szCs w:val="24"/>
        </w:rPr>
        <w:t>2135</w:t>
      </w:r>
      <w:r>
        <w:rPr>
          <w:rFonts w:eastAsia="Times New Roman"/>
          <w:color w:val="212121"/>
          <w:szCs w:val="24"/>
        </w:rPr>
        <w:t>/</w:t>
      </w:r>
      <w:r w:rsidRPr="00AA27B6">
        <w:rPr>
          <w:rFonts w:eastAsia="Times New Roman"/>
          <w:color w:val="212121"/>
          <w:szCs w:val="24"/>
        </w:rPr>
        <w:t>244</w:t>
      </w:r>
      <w:r>
        <w:rPr>
          <w:rFonts w:eastAsia="Times New Roman"/>
          <w:color w:val="212121"/>
          <w:szCs w:val="24"/>
        </w:rPr>
        <w:t xml:space="preserve"> γίνεται δεκτή. </w:t>
      </w:r>
    </w:p>
    <w:p w14:paraId="2E24756D"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color w:val="212121"/>
          <w:szCs w:val="24"/>
        </w:rPr>
        <w:lastRenderedPageBreak/>
        <w:t>Η τροπολογία με αριθμό 2136/245 από την κ.</w:t>
      </w:r>
      <w:r w:rsidRPr="00AA27B6">
        <w:rPr>
          <w:rFonts w:eastAsia="Times New Roman"/>
          <w:color w:val="212121"/>
          <w:szCs w:val="24"/>
        </w:rPr>
        <w:t xml:space="preserve"> </w:t>
      </w:r>
      <w:r>
        <w:rPr>
          <w:rFonts w:eastAsia="Times New Roman"/>
          <w:color w:val="212121"/>
          <w:szCs w:val="24"/>
        </w:rPr>
        <w:t>Γεωργοπούλου-</w:t>
      </w:r>
      <w:proofErr w:type="spellStart"/>
      <w:r>
        <w:rPr>
          <w:rFonts w:eastAsia="Times New Roman"/>
          <w:color w:val="212121"/>
          <w:szCs w:val="24"/>
        </w:rPr>
        <w:t>Σαλτάρη</w:t>
      </w:r>
      <w:proofErr w:type="spellEnd"/>
      <w:r>
        <w:rPr>
          <w:rFonts w:eastAsia="Times New Roman"/>
          <w:color w:val="212121"/>
          <w:szCs w:val="24"/>
        </w:rPr>
        <w:t xml:space="preserve"> και τον κ. </w:t>
      </w:r>
      <w:proofErr w:type="spellStart"/>
      <w:r>
        <w:rPr>
          <w:rFonts w:eastAsia="Times New Roman"/>
          <w:color w:val="212121"/>
          <w:szCs w:val="24"/>
        </w:rPr>
        <w:t>Μ</w:t>
      </w:r>
      <w:r w:rsidRPr="00AA27B6">
        <w:rPr>
          <w:rFonts w:eastAsia="Times New Roman"/>
          <w:color w:val="212121"/>
          <w:szCs w:val="24"/>
        </w:rPr>
        <w:t>παλαούρα</w:t>
      </w:r>
      <w:proofErr w:type="spellEnd"/>
      <w:r w:rsidRPr="00AA27B6">
        <w:rPr>
          <w:rFonts w:eastAsia="Times New Roman"/>
          <w:color w:val="212121"/>
          <w:szCs w:val="24"/>
        </w:rPr>
        <w:t xml:space="preserve"> για την ίδρυση </w:t>
      </w:r>
      <w:r>
        <w:rPr>
          <w:rFonts w:eastAsia="Times New Roman"/>
          <w:color w:val="212121"/>
          <w:szCs w:val="24"/>
        </w:rPr>
        <w:t>ινστιτούτων πάλι στην Π</w:t>
      </w:r>
      <w:r w:rsidRPr="00AA27B6">
        <w:rPr>
          <w:rFonts w:eastAsia="Times New Roman"/>
          <w:color w:val="212121"/>
          <w:szCs w:val="24"/>
        </w:rPr>
        <w:t>εριφέρεια της Ηλείας</w:t>
      </w:r>
      <w:r>
        <w:rPr>
          <w:rFonts w:eastAsia="Times New Roman"/>
          <w:color w:val="212121"/>
          <w:szCs w:val="24"/>
        </w:rPr>
        <w:t>,</w:t>
      </w:r>
      <w:r w:rsidRPr="00AA27B6">
        <w:rPr>
          <w:rFonts w:eastAsia="Times New Roman"/>
          <w:color w:val="212121"/>
          <w:szCs w:val="24"/>
        </w:rPr>
        <w:t xml:space="preserve"> στην Αμαλιάδα</w:t>
      </w:r>
      <w:r>
        <w:rPr>
          <w:rFonts w:eastAsia="Times New Roman"/>
          <w:color w:val="212121"/>
          <w:szCs w:val="24"/>
        </w:rPr>
        <w:t>, δεν γίνεται δεκτή. Σ</w:t>
      </w:r>
      <w:r w:rsidRPr="00AA27B6">
        <w:rPr>
          <w:rFonts w:eastAsia="Times New Roman"/>
          <w:color w:val="212121"/>
          <w:szCs w:val="24"/>
        </w:rPr>
        <w:t xml:space="preserve">την προκειμένη περίπτωση το σημαντικό είναι </w:t>
      </w:r>
      <w:r>
        <w:rPr>
          <w:rFonts w:eastAsia="Times New Roman"/>
          <w:color w:val="212121"/>
          <w:szCs w:val="24"/>
        </w:rPr>
        <w:t>πάλι ότι θα το στείλουμε στο Πανεπιστήμιο Πατρών.</w:t>
      </w:r>
      <w:r w:rsidRPr="00AA27B6">
        <w:rPr>
          <w:rFonts w:eastAsia="Times New Roman"/>
          <w:szCs w:val="24"/>
        </w:rPr>
        <w:t xml:space="preserve"> </w:t>
      </w:r>
    </w:p>
    <w:p w14:paraId="2E24756E"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Όσον αφορά την τροπολογία του κ.</w:t>
      </w:r>
      <w:r w:rsidRPr="00706A7B">
        <w:rPr>
          <w:rFonts w:eastAsia="Times New Roman"/>
          <w:color w:val="212121"/>
          <w:szCs w:val="24"/>
        </w:rPr>
        <w:t xml:space="preserve"> </w:t>
      </w:r>
      <w:proofErr w:type="spellStart"/>
      <w:r w:rsidRPr="00706A7B">
        <w:rPr>
          <w:rFonts w:eastAsia="Times New Roman"/>
          <w:color w:val="212121"/>
          <w:szCs w:val="24"/>
        </w:rPr>
        <w:t>Μ</w:t>
      </w:r>
      <w:r>
        <w:rPr>
          <w:rFonts w:eastAsia="Times New Roman"/>
          <w:color w:val="212121"/>
          <w:szCs w:val="24"/>
        </w:rPr>
        <w:t>ηταφίδη</w:t>
      </w:r>
      <w:proofErr w:type="spellEnd"/>
      <w:r>
        <w:rPr>
          <w:rFonts w:eastAsia="Times New Roman"/>
          <w:color w:val="212121"/>
          <w:szCs w:val="24"/>
        </w:rPr>
        <w:t xml:space="preserve"> και του κ. Ακρι</w:t>
      </w:r>
      <w:r>
        <w:rPr>
          <w:rFonts w:eastAsia="Times New Roman"/>
          <w:color w:val="212121"/>
          <w:szCs w:val="24"/>
        </w:rPr>
        <w:t xml:space="preserve">ώτη, να σημειώσω ότι </w:t>
      </w:r>
      <w:r w:rsidRPr="00706A7B">
        <w:rPr>
          <w:rFonts w:eastAsia="Times New Roman"/>
          <w:color w:val="212121"/>
          <w:szCs w:val="24"/>
        </w:rPr>
        <w:t>υπήρχε ένα κενό στο</w:t>
      </w:r>
      <w:r>
        <w:rPr>
          <w:rFonts w:eastAsia="Times New Roman"/>
          <w:color w:val="212121"/>
          <w:szCs w:val="24"/>
        </w:rPr>
        <w:t>ν</w:t>
      </w:r>
      <w:r w:rsidRPr="00706A7B">
        <w:rPr>
          <w:rFonts w:eastAsia="Times New Roman"/>
          <w:color w:val="212121"/>
          <w:szCs w:val="24"/>
        </w:rPr>
        <w:t xml:space="preserve"> νόμο για τα κορίτσια που είχαν </w:t>
      </w:r>
      <w:r>
        <w:rPr>
          <w:rFonts w:eastAsia="Times New Roman"/>
          <w:color w:val="212121"/>
          <w:szCs w:val="24"/>
        </w:rPr>
        <w:t>διακριθεί σε Μαθηματικές Ο</w:t>
      </w:r>
      <w:r w:rsidRPr="00706A7B">
        <w:rPr>
          <w:rFonts w:eastAsia="Times New Roman"/>
          <w:color w:val="212121"/>
          <w:szCs w:val="24"/>
        </w:rPr>
        <w:t>λυμπιάδες</w:t>
      </w:r>
      <w:r>
        <w:rPr>
          <w:rFonts w:eastAsia="Times New Roman"/>
          <w:color w:val="212121"/>
          <w:szCs w:val="24"/>
        </w:rPr>
        <w:t>,</w:t>
      </w:r>
      <w:r w:rsidRPr="00706A7B">
        <w:rPr>
          <w:rFonts w:eastAsia="Times New Roman"/>
          <w:color w:val="212121"/>
          <w:szCs w:val="24"/>
        </w:rPr>
        <w:t xml:space="preserve"> για να μπορούν να έχουν μία ε</w:t>
      </w:r>
      <w:r>
        <w:rPr>
          <w:rFonts w:eastAsia="Times New Roman"/>
          <w:color w:val="212121"/>
          <w:szCs w:val="24"/>
        </w:rPr>
        <w:t xml:space="preserve">υνοϊκή είσοδο στα πανεπιστήμια. Ενώ προβλεπόταν </w:t>
      </w:r>
      <w:r w:rsidRPr="00706A7B">
        <w:rPr>
          <w:rFonts w:eastAsia="Times New Roman"/>
          <w:color w:val="212121"/>
          <w:szCs w:val="24"/>
        </w:rPr>
        <w:t xml:space="preserve">για </w:t>
      </w:r>
      <w:r>
        <w:rPr>
          <w:rFonts w:eastAsia="Times New Roman"/>
          <w:color w:val="212121"/>
          <w:szCs w:val="24"/>
        </w:rPr>
        <w:t>τα βαλκανικά, δεν προβλέπονταν για τα ε</w:t>
      </w:r>
      <w:r w:rsidRPr="00706A7B">
        <w:rPr>
          <w:rFonts w:eastAsia="Times New Roman"/>
          <w:color w:val="212121"/>
          <w:szCs w:val="24"/>
        </w:rPr>
        <w:t>υρωπαϊκά</w:t>
      </w:r>
      <w:r>
        <w:rPr>
          <w:rFonts w:eastAsia="Times New Roman"/>
          <w:color w:val="212121"/>
          <w:szCs w:val="24"/>
        </w:rPr>
        <w:t>. Το προβλέπουμε μ</w:t>
      </w:r>
      <w:r>
        <w:rPr>
          <w:rFonts w:eastAsia="Times New Roman"/>
          <w:color w:val="212121"/>
          <w:szCs w:val="24"/>
        </w:rPr>
        <w:t xml:space="preserve">ε την τροπολογία με </w:t>
      </w:r>
      <w:r>
        <w:rPr>
          <w:rFonts w:eastAsia="Times New Roman"/>
          <w:color w:val="212121"/>
          <w:szCs w:val="24"/>
        </w:rPr>
        <w:t>γενικό αριθμό 2</w:t>
      </w:r>
      <w:r w:rsidRPr="00706A7B">
        <w:rPr>
          <w:rFonts w:eastAsia="Times New Roman"/>
          <w:color w:val="212121"/>
          <w:szCs w:val="24"/>
        </w:rPr>
        <w:t>137</w:t>
      </w:r>
      <w:r>
        <w:rPr>
          <w:rFonts w:eastAsia="Times New Roman"/>
          <w:color w:val="212121"/>
          <w:szCs w:val="24"/>
        </w:rPr>
        <w:t xml:space="preserve"> και </w:t>
      </w:r>
      <w:r>
        <w:rPr>
          <w:rFonts w:eastAsia="Times New Roman"/>
          <w:color w:val="212121"/>
          <w:szCs w:val="24"/>
        </w:rPr>
        <w:t xml:space="preserve">ειδικό 246. </w:t>
      </w:r>
    </w:p>
    <w:p w14:paraId="2E24756F"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Η τροπολογία με </w:t>
      </w:r>
      <w:r>
        <w:rPr>
          <w:rFonts w:eastAsia="Times New Roman"/>
          <w:color w:val="212121"/>
          <w:szCs w:val="24"/>
        </w:rPr>
        <w:t xml:space="preserve">γενικό </w:t>
      </w:r>
      <w:r>
        <w:rPr>
          <w:rFonts w:eastAsia="Times New Roman"/>
          <w:color w:val="212121"/>
          <w:szCs w:val="24"/>
        </w:rPr>
        <w:t>αριθμό</w:t>
      </w:r>
      <w:r w:rsidRPr="00706A7B">
        <w:rPr>
          <w:rFonts w:eastAsia="Times New Roman"/>
          <w:color w:val="212121"/>
          <w:szCs w:val="24"/>
        </w:rPr>
        <w:t xml:space="preserve"> </w:t>
      </w:r>
      <w:r w:rsidRPr="00706A7B">
        <w:rPr>
          <w:rFonts w:eastAsia="Times New Roman"/>
          <w:color w:val="212121"/>
          <w:szCs w:val="24"/>
        </w:rPr>
        <w:t>2138</w:t>
      </w:r>
      <w:r>
        <w:rPr>
          <w:rFonts w:eastAsia="Times New Roman"/>
          <w:color w:val="212121"/>
          <w:szCs w:val="24"/>
        </w:rPr>
        <w:t xml:space="preserve"> και ειδικό </w:t>
      </w:r>
      <w:r w:rsidRPr="00706A7B">
        <w:rPr>
          <w:rFonts w:eastAsia="Times New Roman"/>
          <w:color w:val="212121"/>
          <w:szCs w:val="24"/>
        </w:rPr>
        <w:t>247 έχει σχέση με τους αμετάθετο</w:t>
      </w:r>
      <w:r>
        <w:rPr>
          <w:rFonts w:eastAsia="Times New Roman"/>
          <w:color w:val="212121"/>
          <w:szCs w:val="24"/>
        </w:rPr>
        <w:t>υς, ένας μικρός αριθμός από τους οποίους είχε μείνει έξω. Θ</w:t>
      </w:r>
      <w:r w:rsidRPr="00706A7B">
        <w:rPr>
          <w:rFonts w:eastAsia="Times New Roman"/>
          <w:color w:val="212121"/>
          <w:szCs w:val="24"/>
        </w:rPr>
        <w:t xml:space="preserve">εωρούμε ότι και αυτοί μπορούν να ενταχθούν στη διάταξη που </w:t>
      </w:r>
      <w:r w:rsidRPr="00706A7B">
        <w:rPr>
          <w:rFonts w:eastAsia="Times New Roman"/>
          <w:color w:val="212121"/>
          <w:szCs w:val="24"/>
        </w:rPr>
        <w:t>είχαμε ήδη ψηφίσει</w:t>
      </w:r>
      <w:r>
        <w:rPr>
          <w:rFonts w:eastAsia="Times New Roman"/>
          <w:color w:val="212121"/>
          <w:szCs w:val="24"/>
        </w:rPr>
        <w:t>.</w:t>
      </w:r>
    </w:p>
    <w:p w14:paraId="2E247570"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Η</w:t>
      </w:r>
      <w:r w:rsidRPr="00706A7B">
        <w:rPr>
          <w:rFonts w:eastAsia="Times New Roman"/>
          <w:color w:val="212121"/>
          <w:szCs w:val="24"/>
        </w:rPr>
        <w:t xml:space="preserve"> ένταξη των πυροσβεστών στον πίνακα επιλαχόντων </w:t>
      </w:r>
      <w:r>
        <w:rPr>
          <w:rFonts w:eastAsia="Times New Roman"/>
          <w:color w:val="212121"/>
          <w:szCs w:val="24"/>
        </w:rPr>
        <w:t xml:space="preserve">επιτυχόντων με την τροπολογία με </w:t>
      </w:r>
      <w:r>
        <w:rPr>
          <w:rFonts w:eastAsia="Times New Roman"/>
          <w:color w:val="212121"/>
          <w:szCs w:val="24"/>
        </w:rPr>
        <w:t>γενικό αριθμό 21</w:t>
      </w:r>
      <w:r w:rsidRPr="00706A7B">
        <w:rPr>
          <w:rFonts w:eastAsia="Times New Roman"/>
          <w:color w:val="212121"/>
          <w:szCs w:val="24"/>
        </w:rPr>
        <w:t xml:space="preserve">40 </w:t>
      </w:r>
      <w:r>
        <w:rPr>
          <w:rFonts w:eastAsia="Times New Roman"/>
          <w:color w:val="212121"/>
          <w:szCs w:val="24"/>
        </w:rPr>
        <w:t xml:space="preserve">και </w:t>
      </w:r>
      <w:r>
        <w:rPr>
          <w:rFonts w:eastAsia="Times New Roman"/>
          <w:color w:val="212121"/>
          <w:szCs w:val="24"/>
        </w:rPr>
        <w:t xml:space="preserve">ειδικό </w:t>
      </w:r>
      <w:r>
        <w:rPr>
          <w:rFonts w:eastAsia="Times New Roman"/>
          <w:color w:val="212121"/>
          <w:szCs w:val="24"/>
        </w:rPr>
        <w:lastRenderedPageBreak/>
        <w:t xml:space="preserve">249 και </w:t>
      </w:r>
      <w:r w:rsidRPr="00706A7B">
        <w:rPr>
          <w:rFonts w:eastAsia="Times New Roman"/>
          <w:color w:val="212121"/>
          <w:szCs w:val="24"/>
        </w:rPr>
        <w:t xml:space="preserve">από την </w:t>
      </w:r>
      <w:r>
        <w:rPr>
          <w:rFonts w:eastAsia="Times New Roman"/>
          <w:color w:val="212121"/>
          <w:szCs w:val="24"/>
        </w:rPr>
        <w:t xml:space="preserve">κ. </w:t>
      </w:r>
      <w:proofErr w:type="spellStart"/>
      <w:r>
        <w:rPr>
          <w:rFonts w:eastAsia="Times New Roman"/>
          <w:color w:val="212121"/>
          <w:szCs w:val="24"/>
        </w:rPr>
        <w:t>Κοζομπόλη</w:t>
      </w:r>
      <w:proofErr w:type="spellEnd"/>
      <w:r>
        <w:rPr>
          <w:rFonts w:eastAsia="Times New Roman"/>
          <w:color w:val="212121"/>
          <w:szCs w:val="24"/>
        </w:rPr>
        <w:t xml:space="preserve"> και τον κ. </w:t>
      </w:r>
      <w:proofErr w:type="spellStart"/>
      <w:r>
        <w:rPr>
          <w:rFonts w:eastAsia="Times New Roman"/>
          <w:color w:val="212121"/>
          <w:szCs w:val="24"/>
        </w:rPr>
        <w:t>Σ</w:t>
      </w:r>
      <w:r w:rsidRPr="00706A7B">
        <w:rPr>
          <w:rFonts w:eastAsia="Times New Roman"/>
          <w:color w:val="212121"/>
          <w:szCs w:val="24"/>
        </w:rPr>
        <w:t>αρίδη</w:t>
      </w:r>
      <w:proofErr w:type="spellEnd"/>
      <w:r w:rsidRPr="00706A7B">
        <w:rPr>
          <w:rFonts w:eastAsia="Times New Roman"/>
          <w:color w:val="212121"/>
          <w:szCs w:val="24"/>
        </w:rPr>
        <w:t xml:space="preserve"> γίνεται αποδεκτή</w:t>
      </w:r>
      <w:r>
        <w:rPr>
          <w:rFonts w:eastAsia="Times New Roman"/>
          <w:color w:val="212121"/>
          <w:szCs w:val="24"/>
        </w:rPr>
        <w:t>.</w:t>
      </w:r>
    </w:p>
    <w:p w14:paraId="2E247571" w14:textId="77777777" w:rsidR="00ED3BF8" w:rsidRDefault="009F432D">
      <w:pPr>
        <w:shd w:val="clear" w:color="auto" w:fill="FFFFFF"/>
        <w:spacing w:after="0" w:line="600" w:lineRule="auto"/>
        <w:ind w:firstLine="720"/>
        <w:jc w:val="both"/>
        <w:rPr>
          <w:rFonts w:eastAsia="Times New Roman"/>
          <w:color w:val="212121"/>
          <w:szCs w:val="24"/>
        </w:rPr>
      </w:pPr>
      <w:r w:rsidRPr="00706A7B">
        <w:rPr>
          <w:rFonts w:eastAsia="Times New Roman"/>
          <w:color w:val="212121"/>
          <w:szCs w:val="24"/>
        </w:rPr>
        <w:t xml:space="preserve"> </w:t>
      </w:r>
      <w:r>
        <w:rPr>
          <w:rFonts w:eastAsia="Times New Roman"/>
          <w:color w:val="212121"/>
          <w:szCs w:val="24"/>
        </w:rPr>
        <w:t xml:space="preserve">Η </w:t>
      </w:r>
      <w:r w:rsidRPr="00706A7B">
        <w:rPr>
          <w:rFonts w:eastAsia="Times New Roman"/>
          <w:color w:val="212121"/>
          <w:szCs w:val="24"/>
        </w:rPr>
        <w:t xml:space="preserve">ίδρυση στο Άργος </w:t>
      </w:r>
      <w:r>
        <w:rPr>
          <w:rFonts w:eastAsia="Times New Roman"/>
          <w:color w:val="212121"/>
          <w:szCs w:val="24"/>
        </w:rPr>
        <w:t>το 2021 ενός Τμήματος Αγροτικής Ο</w:t>
      </w:r>
      <w:r w:rsidRPr="00706A7B">
        <w:rPr>
          <w:rFonts w:eastAsia="Times New Roman"/>
          <w:color w:val="212121"/>
          <w:szCs w:val="24"/>
        </w:rPr>
        <w:t>ικονομ</w:t>
      </w:r>
      <w:r w:rsidRPr="00706A7B">
        <w:rPr>
          <w:rFonts w:eastAsia="Times New Roman"/>
          <w:color w:val="212121"/>
          <w:szCs w:val="24"/>
        </w:rPr>
        <w:t>ίας</w:t>
      </w:r>
      <w:r>
        <w:rPr>
          <w:rFonts w:eastAsia="Times New Roman"/>
          <w:color w:val="212121"/>
          <w:szCs w:val="24"/>
        </w:rPr>
        <w:t xml:space="preserve"> με την τροπολογία</w:t>
      </w:r>
      <w:r w:rsidRPr="00706A7B">
        <w:rPr>
          <w:rFonts w:eastAsia="Times New Roman"/>
          <w:color w:val="212121"/>
          <w:szCs w:val="24"/>
        </w:rPr>
        <w:t xml:space="preserve"> </w:t>
      </w:r>
      <w:r>
        <w:rPr>
          <w:rFonts w:eastAsia="Times New Roman"/>
          <w:color w:val="212121"/>
          <w:szCs w:val="24"/>
        </w:rPr>
        <w:t xml:space="preserve">με </w:t>
      </w:r>
      <w:r>
        <w:rPr>
          <w:rFonts w:eastAsia="Times New Roman"/>
          <w:color w:val="212121"/>
          <w:szCs w:val="24"/>
        </w:rPr>
        <w:t>γενικό αριθμό 2</w:t>
      </w:r>
      <w:r w:rsidRPr="00706A7B">
        <w:rPr>
          <w:rFonts w:eastAsia="Times New Roman"/>
          <w:color w:val="212121"/>
          <w:szCs w:val="24"/>
        </w:rPr>
        <w:t>141</w:t>
      </w:r>
      <w:r>
        <w:rPr>
          <w:rFonts w:eastAsia="Times New Roman"/>
          <w:color w:val="212121"/>
          <w:szCs w:val="24"/>
        </w:rPr>
        <w:t xml:space="preserve"> και </w:t>
      </w:r>
      <w:r>
        <w:rPr>
          <w:rFonts w:eastAsia="Times New Roman"/>
          <w:color w:val="212121"/>
          <w:szCs w:val="24"/>
        </w:rPr>
        <w:t xml:space="preserve">ειδικό </w:t>
      </w:r>
      <w:r w:rsidRPr="00706A7B">
        <w:rPr>
          <w:rFonts w:eastAsia="Times New Roman"/>
          <w:color w:val="212121"/>
          <w:szCs w:val="24"/>
        </w:rPr>
        <w:t>25</w:t>
      </w:r>
      <w:r>
        <w:rPr>
          <w:rFonts w:eastAsia="Times New Roman"/>
          <w:color w:val="212121"/>
          <w:szCs w:val="24"/>
        </w:rPr>
        <w:t xml:space="preserve">0 </w:t>
      </w:r>
      <w:r w:rsidRPr="00706A7B">
        <w:rPr>
          <w:rFonts w:eastAsia="Times New Roman"/>
          <w:color w:val="212121"/>
          <w:szCs w:val="24"/>
        </w:rPr>
        <w:t>από τον κ</w:t>
      </w:r>
      <w:r>
        <w:rPr>
          <w:rFonts w:eastAsia="Times New Roman"/>
          <w:color w:val="212121"/>
          <w:szCs w:val="24"/>
        </w:rPr>
        <w:t xml:space="preserve">. </w:t>
      </w:r>
      <w:proofErr w:type="spellStart"/>
      <w:r>
        <w:rPr>
          <w:rFonts w:eastAsia="Times New Roman"/>
          <w:color w:val="212121"/>
          <w:szCs w:val="24"/>
        </w:rPr>
        <w:t>Γκιόλα</w:t>
      </w:r>
      <w:proofErr w:type="spellEnd"/>
      <w:r w:rsidRPr="00706A7B">
        <w:rPr>
          <w:rFonts w:eastAsia="Times New Roman"/>
          <w:color w:val="212121"/>
          <w:szCs w:val="24"/>
        </w:rPr>
        <w:t xml:space="preserve"> γίνεται </w:t>
      </w:r>
      <w:r>
        <w:rPr>
          <w:rFonts w:eastAsia="Times New Roman"/>
          <w:color w:val="212121"/>
          <w:szCs w:val="24"/>
        </w:rPr>
        <w:t>απο</w:t>
      </w:r>
      <w:r w:rsidRPr="00706A7B">
        <w:rPr>
          <w:rFonts w:eastAsia="Times New Roman"/>
          <w:color w:val="212121"/>
          <w:szCs w:val="24"/>
        </w:rPr>
        <w:t>δεκ</w:t>
      </w:r>
      <w:r>
        <w:rPr>
          <w:rFonts w:eastAsia="Times New Roman"/>
          <w:color w:val="212121"/>
          <w:szCs w:val="24"/>
        </w:rPr>
        <w:t>τή.</w:t>
      </w:r>
    </w:p>
    <w:p w14:paraId="2E247572" w14:textId="77777777" w:rsidR="00ED3BF8" w:rsidRDefault="009F432D">
      <w:pPr>
        <w:shd w:val="clear" w:color="auto" w:fill="FFFFFF"/>
        <w:spacing w:after="0" w:line="600" w:lineRule="auto"/>
        <w:ind w:firstLine="720"/>
        <w:jc w:val="both"/>
        <w:rPr>
          <w:rFonts w:eastAsia="Times New Roman"/>
          <w:color w:val="212121"/>
          <w:szCs w:val="24"/>
        </w:rPr>
      </w:pPr>
      <w:r w:rsidRPr="004C5DD3">
        <w:rPr>
          <w:rFonts w:eastAsia="Times New Roman"/>
          <w:b/>
          <w:color w:val="212121"/>
          <w:szCs w:val="24"/>
        </w:rPr>
        <w:t>ΔΗΜΗΤΡΙΟΣ ΚΥΡΙΑΖΙΔΗΣ:</w:t>
      </w:r>
      <w:r>
        <w:rPr>
          <w:rFonts w:eastAsia="Times New Roman"/>
          <w:color w:val="212121"/>
          <w:szCs w:val="24"/>
        </w:rPr>
        <w:t xml:space="preserve"> Τώρα που γυρίζει, κύριε Υπουργέ…</w:t>
      </w:r>
    </w:p>
    <w:p w14:paraId="2E247573" w14:textId="77777777" w:rsidR="00ED3BF8" w:rsidRDefault="009F432D">
      <w:pPr>
        <w:shd w:val="clear" w:color="auto" w:fill="FFFFFF"/>
        <w:spacing w:after="0" w:line="600" w:lineRule="auto"/>
        <w:ind w:firstLine="720"/>
        <w:jc w:val="both"/>
        <w:rPr>
          <w:rFonts w:eastAsia="Times New Roman"/>
          <w:color w:val="212121"/>
          <w:szCs w:val="24"/>
        </w:rPr>
      </w:pPr>
      <w:r w:rsidRPr="004C5DD3">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xml:space="preserve"> Σας</w:t>
      </w:r>
      <w:r w:rsidRPr="00706A7B">
        <w:rPr>
          <w:rFonts w:eastAsia="Times New Roman"/>
          <w:color w:val="212121"/>
          <w:szCs w:val="24"/>
        </w:rPr>
        <w:t xml:space="preserve"> παρακαλώ</w:t>
      </w:r>
      <w:r>
        <w:rPr>
          <w:rFonts w:eastAsia="Times New Roman"/>
          <w:color w:val="212121"/>
          <w:szCs w:val="24"/>
        </w:rPr>
        <w:t>. Λίγη σοβαρότητα. Θα σα</w:t>
      </w:r>
      <w:r>
        <w:rPr>
          <w:rFonts w:eastAsia="Times New Roman"/>
          <w:color w:val="212121"/>
          <w:szCs w:val="24"/>
        </w:rPr>
        <w:t>ς παρακαλούσα λίγη</w:t>
      </w:r>
      <w:r w:rsidRPr="00706A7B">
        <w:rPr>
          <w:rFonts w:eastAsia="Times New Roman"/>
          <w:color w:val="212121"/>
          <w:szCs w:val="24"/>
        </w:rPr>
        <w:t xml:space="preserve"> σοβαρότητα</w:t>
      </w:r>
      <w:r>
        <w:rPr>
          <w:rFonts w:eastAsia="Times New Roman"/>
          <w:color w:val="212121"/>
          <w:szCs w:val="24"/>
        </w:rPr>
        <w:t>.</w:t>
      </w:r>
      <w:r w:rsidRPr="00706A7B">
        <w:rPr>
          <w:rFonts w:eastAsia="Times New Roman"/>
          <w:color w:val="212121"/>
          <w:szCs w:val="24"/>
        </w:rPr>
        <w:t xml:space="preserve"> Εντάξει</w:t>
      </w:r>
      <w:r>
        <w:rPr>
          <w:rFonts w:eastAsia="Times New Roman"/>
          <w:color w:val="212121"/>
          <w:szCs w:val="24"/>
        </w:rPr>
        <w:t xml:space="preserve">; Έχετε κάθε δικαίωμα να μιλήσετε από το Βήμα, </w:t>
      </w:r>
      <w:r w:rsidRPr="00706A7B">
        <w:rPr>
          <w:rFonts w:eastAsia="Times New Roman"/>
          <w:color w:val="212121"/>
          <w:szCs w:val="24"/>
        </w:rPr>
        <w:t>αλλά αυτό από κάτω</w:t>
      </w:r>
      <w:r>
        <w:rPr>
          <w:rFonts w:eastAsia="Times New Roman"/>
          <w:color w:val="212121"/>
          <w:szCs w:val="24"/>
        </w:rPr>
        <w:t xml:space="preserve">, ο τρόπος είναι απαράδεκτος, θα μου </w:t>
      </w:r>
      <w:r w:rsidRPr="00706A7B">
        <w:rPr>
          <w:rFonts w:eastAsia="Times New Roman"/>
          <w:color w:val="212121"/>
          <w:szCs w:val="24"/>
        </w:rPr>
        <w:t>επιτρέψετε</w:t>
      </w:r>
      <w:r>
        <w:rPr>
          <w:rFonts w:eastAsia="Times New Roman"/>
          <w:color w:val="212121"/>
          <w:szCs w:val="24"/>
        </w:rPr>
        <w:t>.</w:t>
      </w:r>
      <w:r w:rsidRPr="00706A7B">
        <w:rPr>
          <w:rFonts w:eastAsia="Times New Roman"/>
          <w:color w:val="212121"/>
          <w:szCs w:val="24"/>
        </w:rPr>
        <w:t xml:space="preserve"> </w:t>
      </w:r>
      <w:r>
        <w:rPr>
          <w:rFonts w:eastAsia="Times New Roman"/>
          <w:color w:val="212121"/>
          <w:szCs w:val="24"/>
        </w:rPr>
        <w:t>«Όσο γυρίζει», «τ</w:t>
      </w:r>
      <w:r w:rsidRPr="00706A7B">
        <w:rPr>
          <w:rFonts w:eastAsia="Times New Roman"/>
          <w:color w:val="212121"/>
          <w:szCs w:val="24"/>
        </w:rPr>
        <w:t>ώρα που γυρίζει</w:t>
      </w:r>
      <w:r>
        <w:rPr>
          <w:rFonts w:eastAsia="Times New Roman"/>
          <w:color w:val="212121"/>
          <w:szCs w:val="24"/>
        </w:rPr>
        <w:t>» δ</w:t>
      </w:r>
      <w:r w:rsidRPr="00706A7B">
        <w:rPr>
          <w:rFonts w:eastAsia="Times New Roman"/>
          <w:color w:val="212121"/>
          <w:szCs w:val="24"/>
        </w:rPr>
        <w:t>εν πρέπει να λ</w:t>
      </w:r>
      <w:r>
        <w:rPr>
          <w:rFonts w:eastAsia="Times New Roman"/>
          <w:color w:val="212121"/>
          <w:szCs w:val="24"/>
        </w:rPr>
        <w:t>έγονται εδώ. Έ</w:t>
      </w:r>
      <w:r w:rsidRPr="00706A7B">
        <w:rPr>
          <w:rFonts w:eastAsia="Times New Roman"/>
          <w:color w:val="212121"/>
          <w:szCs w:val="24"/>
        </w:rPr>
        <w:t>χετε επιχειρήματα</w:t>
      </w:r>
      <w:r>
        <w:rPr>
          <w:rFonts w:eastAsia="Times New Roman"/>
          <w:color w:val="212121"/>
          <w:szCs w:val="24"/>
        </w:rPr>
        <w:t>;</w:t>
      </w:r>
      <w:r w:rsidRPr="00706A7B">
        <w:rPr>
          <w:rFonts w:eastAsia="Times New Roman"/>
          <w:color w:val="212121"/>
          <w:szCs w:val="24"/>
        </w:rPr>
        <w:t xml:space="preserve"> </w:t>
      </w:r>
    </w:p>
    <w:p w14:paraId="2E247574"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b/>
          <w:color w:val="212121"/>
          <w:szCs w:val="24"/>
        </w:rPr>
        <w:t>ΔΗΜΗΤ</w:t>
      </w:r>
      <w:r w:rsidRPr="004C5DD3">
        <w:rPr>
          <w:rFonts w:eastAsia="Times New Roman"/>
          <w:b/>
          <w:color w:val="212121"/>
          <w:szCs w:val="24"/>
        </w:rPr>
        <w:t>ΡΙΟΣ ΚΥΡΙΑΖΙΔΗΣ:</w:t>
      </w:r>
      <w:r>
        <w:rPr>
          <w:rFonts w:eastAsia="Times New Roman"/>
          <w:color w:val="212121"/>
          <w:szCs w:val="24"/>
        </w:rPr>
        <w:t xml:space="preserve"> Έχουμε και θα τα πούμε.</w:t>
      </w:r>
    </w:p>
    <w:p w14:paraId="2E247575" w14:textId="77777777" w:rsidR="00ED3BF8" w:rsidRDefault="009F432D">
      <w:pPr>
        <w:shd w:val="clear" w:color="auto" w:fill="FFFFFF"/>
        <w:spacing w:after="0" w:line="600" w:lineRule="auto"/>
        <w:ind w:firstLine="720"/>
        <w:jc w:val="both"/>
        <w:rPr>
          <w:rFonts w:eastAsia="Times New Roman"/>
          <w:color w:val="212121"/>
          <w:szCs w:val="24"/>
        </w:rPr>
      </w:pPr>
      <w:r w:rsidRPr="0022146D">
        <w:rPr>
          <w:rFonts w:eastAsia="Times New Roman"/>
          <w:b/>
          <w:color w:val="212121"/>
          <w:szCs w:val="24"/>
        </w:rPr>
        <w:t xml:space="preserve">ΚΩΝΣΤΑΝΤΙΝΟΣ ΓΑΒΡΟΓΛΟΥ (Υπουργός Παιδείας, Έρευνας και Θρησκευμάτων): </w:t>
      </w:r>
      <w:r w:rsidRPr="00706A7B">
        <w:rPr>
          <w:rFonts w:eastAsia="Times New Roman"/>
          <w:color w:val="212121"/>
          <w:szCs w:val="24"/>
        </w:rPr>
        <w:t>Αν έχετε</w:t>
      </w:r>
      <w:r>
        <w:rPr>
          <w:rFonts w:eastAsia="Times New Roman"/>
          <w:color w:val="212121"/>
          <w:szCs w:val="24"/>
        </w:rPr>
        <w:t>,</w:t>
      </w:r>
      <w:r w:rsidRPr="00706A7B">
        <w:rPr>
          <w:rFonts w:eastAsia="Times New Roman"/>
          <w:color w:val="212121"/>
          <w:szCs w:val="24"/>
        </w:rPr>
        <w:t xml:space="preserve"> εδώ είναι </w:t>
      </w:r>
      <w:r>
        <w:rPr>
          <w:rFonts w:eastAsia="Times New Roman"/>
          <w:color w:val="212121"/>
          <w:szCs w:val="24"/>
        </w:rPr>
        <w:t>το Βήμα. Έ</w:t>
      </w:r>
      <w:r w:rsidRPr="00706A7B">
        <w:rPr>
          <w:rFonts w:eastAsia="Times New Roman"/>
          <w:color w:val="212121"/>
          <w:szCs w:val="24"/>
        </w:rPr>
        <w:t>χετε κάθε δικαίωμα να τα πείτε</w:t>
      </w:r>
      <w:r>
        <w:rPr>
          <w:rFonts w:eastAsia="Times New Roman"/>
          <w:color w:val="212121"/>
          <w:szCs w:val="24"/>
        </w:rPr>
        <w:t>, αλλά όχι «τ</w:t>
      </w:r>
      <w:r w:rsidRPr="00706A7B">
        <w:rPr>
          <w:rFonts w:eastAsia="Times New Roman"/>
          <w:color w:val="212121"/>
          <w:szCs w:val="24"/>
        </w:rPr>
        <w:t>ώρα που γυρίζει</w:t>
      </w:r>
      <w:r>
        <w:rPr>
          <w:rFonts w:eastAsia="Times New Roman"/>
          <w:color w:val="212121"/>
          <w:szCs w:val="24"/>
        </w:rPr>
        <w:t>». Στοιχειώδης σοβαρότητα.</w:t>
      </w:r>
    </w:p>
    <w:p w14:paraId="2E247576"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b/>
          <w:color w:val="212121"/>
          <w:szCs w:val="24"/>
        </w:rPr>
        <w:lastRenderedPageBreak/>
        <w:t>ΔΗΜΗΤΡ</w:t>
      </w:r>
      <w:r w:rsidRPr="004C5DD3">
        <w:rPr>
          <w:rFonts w:eastAsia="Times New Roman"/>
          <w:b/>
          <w:color w:val="212121"/>
          <w:szCs w:val="24"/>
        </w:rPr>
        <w:t>ΙΟΣ ΚΥΡΙΑΖΙΔΗΣ:</w:t>
      </w:r>
      <w:r>
        <w:rPr>
          <w:rFonts w:eastAsia="Times New Roman"/>
          <w:color w:val="212121"/>
          <w:szCs w:val="24"/>
        </w:rPr>
        <w:t xml:space="preserve"> Τώρα που στριφογυρίζει.</w:t>
      </w:r>
    </w:p>
    <w:p w14:paraId="2E247577" w14:textId="77777777" w:rsidR="00ED3BF8" w:rsidRDefault="009F432D">
      <w:pPr>
        <w:shd w:val="clear" w:color="auto" w:fill="FFFFFF"/>
        <w:spacing w:after="0" w:line="600" w:lineRule="auto"/>
        <w:ind w:firstLine="720"/>
        <w:jc w:val="both"/>
        <w:rPr>
          <w:rFonts w:eastAsia="Times New Roman"/>
          <w:color w:val="212121"/>
          <w:szCs w:val="24"/>
        </w:rPr>
      </w:pPr>
      <w:r w:rsidRPr="00706A7B">
        <w:rPr>
          <w:rFonts w:eastAsia="Times New Roman"/>
          <w:b/>
          <w:color w:val="212121"/>
          <w:szCs w:val="24"/>
        </w:rPr>
        <w:t xml:space="preserve"> </w:t>
      </w:r>
      <w:r w:rsidRPr="004C5DD3">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xml:space="preserve"> Σ</w:t>
      </w:r>
      <w:r w:rsidRPr="00706A7B">
        <w:rPr>
          <w:rFonts w:eastAsia="Times New Roman"/>
          <w:color w:val="212121"/>
          <w:szCs w:val="24"/>
        </w:rPr>
        <w:t xml:space="preserve">ας παρακαλώ μην το </w:t>
      </w:r>
      <w:r>
        <w:rPr>
          <w:rFonts w:eastAsia="Times New Roman"/>
          <w:color w:val="212121"/>
          <w:szCs w:val="24"/>
        </w:rPr>
        <w:t>χειροτερεύετε.</w:t>
      </w:r>
    </w:p>
    <w:p w14:paraId="2E247578" w14:textId="77777777" w:rsidR="00ED3BF8" w:rsidRDefault="009F432D">
      <w:pPr>
        <w:shd w:val="clear" w:color="auto" w:fill="FFFFFF"/>
        <w:spacing w:after="0" w:line="600" w:lineRule="auto"/>
        <w:ind w:firstLine="720"/>
        <w:jc w:val="both"/>
        <w:rPr>
          <w:rFonts w:eastAsia="Times New Roman"/>
          <w:color w:val="212121"/>
          <w:szCs w:val="24"/>
        </w:rPr>
      </w:pPr>
      <w:r w:rsidRPr="00706A7B">
        <w:rPr>
          <w:rFonts w:eastAsia="Times New Roman"/>
          <w:color w:val="212121"/>
          <w:szCs w:val="24"/>
        </w:rPr>
        <w:t xml:space="preserve"> </w:t>
      </w:r>
      <w:r>
        <w:rPr>
          <w:rFonts w:eastAsia="Times New Roman"/>
          <w:color w:val="212121"/>
          <w:szCs w:val="24"/>
        </w:rPr>
        <w:t xml:space="preserve">Υπάρχει </w:t>
      </w:r>
      <w:r w:rsidRPr="00706A7B">
        <w:rPr>
          <w:rFonts w:eastAsia="Times New Roman"/>
          <w:color w:val="212121"/>
          <w:szCs w:val="24"/>
        </w:rPr>
        <w:t>μία πρόταση για τη μεταφορά του Τμήματο</w:t>
      </w:r>
      <w:r>
        <w:rPr>
          <w:rFonts w:eastAsia="Times New Roman"/>
          <w:color w:val="212121"/>
          <w:szCs w:val="24"/>
        </w:rPr>
        <w:t>ς Αρχιτεκτονικής Τοπίου της Δράμας στο Κιλκίς. Α</w:t>
      </w:r>
      <w:r w:rsidRPr="00706A7B">
        <w:rPr>
          <w:rFonts w:eastAsia="Times New Roman"/>
          <w:color w:val="212121"/>
          <w:szCs w:val="24"/>
        </w:rPr>
        <w:t xml:space="preserve">υτή </w:t>
      </w:r>
      <w:proofErr w:type="spellStart"/>
      <w:r w:rsidRPr="00706A7B">
        <w:rPr>
          <w:rFonts w:eastAsia="Times New Roman"/>
          <w:color w:val="212121"/>
          <w:szCs w:val="24"/>
        </w:rPr>
        <w:t>απεσύρθη</w:t>
      </w:r>
      <w:proofErr w:type="spellEnd"/>
      <w:r w:rsidRPr="00706A7B">
        <w:rPr>
          <w:rFonts w:eastAsia="Times New Roman"/>
          <w:color w:val="212121"/>
          <w:szCs w:val="24"/>
        </w:rPr>
        <w:t xml:space="preserve"> και άρα εξ ορισμού δεν μπορεί να γίνει απ</w:t>
      </w:r>
      <w:r w:rsidRPr="00706A7B">
        <w:rPr>
          <w:rFonts w:eastAsia="Times New Roman"/>
          <w:color w:val="212121"/>
          <w:szCs w:val="24"/>
        </w:rPr>
        <w:t>οδεκτή</w:t>
      </w:r>
      <w:r>
        <w:rPr>
          <w:rFonts w:eastAsia="Times New Roman"/>
          <w:color w:val="212121"/>
          <w:szCs w:val="24"/>
        </w:rPr>
        <w:t>.</w:t>
      </w:r>
    </w:p>
    <w:p w14:paraId="2E247579"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Σας ευχαριστώ.</w:t>
      </w:r>
    </w:p>
    <w:p w14:paraId="2E24757A" w14:textId="77777777" w:rsidR="00ED3BF8" w:rsidRDefault="009F432D">
      <w:pPr>
        <w:shd w:val="clear" w:color="auto" w:fill="FFFFFF"/>
        <w:spacing w:after="0" w:line="600" w:lineRule="auto"/>
        <w:ind w:firstLine="720"/>
        <w:jc w:val="both"/>
        <w:rPr>
          <w:rFonts w:eastAsia="Times New Roman"/>
          <w:color w:val="212121"/>
          <w:szCs w:val="24"/>
        </w:rPr>
      </w:pPr>
      <w:r w:rsidRPr="004C5DD3">
        <w:rPr>
          <w:rFonts w:eastAsia="Times New Roman"/>
          <w:b/>
          <w:color w:val="212121"/>
          <w:szCs w:val="24"/>
        </w:rPr>
        <w:t>ΠΡΟΕΔΡΕΥΩΝ (Αναστάσιος Κουράκης):</w:t>
      </w:r>
      <w:r>
        <w:rPr>
          <w:rFonts w:eastAsia="Times New Roman"/>
          <w:color w:val="212121"/>
          <w:szCs w:val="24"/>
        </w:rPr>
        <w:t xml:space="preserve"> </w:t>
      </w:r>
      <w:r w:rsidRPr="00706A7B">
        <w:rPr>
          <w:rFonts w:eastAsia="Times New Roman"/>
          <w:color w:val="212121"/>
          <w:szCs w:val="24"/>
        </w:rPr>
        <w:t>Κύριε Υπουργέ</w:t>
      </w:r>
      <w:r>
        <w:rPr>
          <w:rFonts w:eastAsia="Times New Roman"/>
          <w:color w:val="212121"/>
          <w:szCs w:val="24"/>
        </w:rPr>
        <w:t xml:space="preserve">, οι </w:t>
      </w:r>
      <w:r>
        <w:rPr>
          <w:rFonts w:eastAsia="Times New Roman"/>
          <w:color w:val="212121"/>
          <w:szCs w:val="24"/>
        </w:rPr>
        <w:t>υ</w:t>
      </w:r>
      <w:r w:rsidRPr="00706A7B">
        <w:rPr>
          <w:rFonts w:eastAsia="Times New Roman"/>
          <w:color w:val="212121"/>
          <w:szCs w:val="24"/>
        </w:rPr>
        <w:t xml:space="preserve">πηρεσίες </w:t>
      </w:r>
      <w:r>
        <w:rPr>
          <w:rFonts w:eastAsia="Times New Roman"/>
          <w:color w:val="212121"/>
          <w:szCs w:val="24"/>
        </w:rPr>
        <w:t>της Βουλής παρακαλούν</w:t>
      </w:r>
      <w:r w:rsidRPr="00706A7B">
        <w:rPr>
          <w:rFonts w:eastAsia="Times New Roman"/>
          <w:color w:val="212121"/>
          <w:szCs w:val="24"/>
        </w:rPr>
        <w:t xml:space="preserve"> αν έχετε την καλοσύνη </w:t>
      </w:r>
      <w:r>
        <w:rPr>
          <w:rFonts w:eastAsia="Times New Roman"/>
          <w:color w:val="212121"/>
          <w:szCs w:val="24"/>
        </w:rPr>
        <w:t xml:space="preserve">να αναφέρετε </w:t>
      </w:r>
      <w:r w:rsidRPr="00706A7B">
        <w:rPr>
          <w:rFonts w:eastAsia="Times New Roman"/>
          <w:color w:val="212121"/>
          <w:szCs w:val="24"/>
        </w:rPr>
        <w:t>συνοπτικά</w:t>
      </w:r>
      <w:r>
        <w:rPr>
          <w:rFonts w:eastAsia="Times New Roman"/>
          <w:color w:val="212121"/>
          <w:szCs w:val="24"/>
        </w:rPr>
        <w:t>,</w:t>
      </w:r>
      <w:r w:rsidRPr="00706A7B">
        <w:rPr>
          <w:rFonts w:eastAsia="Times New Roman"/>
          <w:color w:val="212121"/>
          <w:szCs w:val="24"/>
        </w:rPr>
        <w:t xml:space="preserve"> </w:t>
      </w:r>
      <w:r>
        <w:rPr>
          <w:rFonts w:eastAsia="Times New Roman"/>
          <w:color w:val="212121"/>
          <w:szCs w:val="24"/>
        </w:rPr>
        <w:t>μόνο με τους αριθμούς, ποιες τροπολογίες γίνονται δεκτές, γιατί σε ορισμένες τροπολογίες β</w:t>
      </w:r>
      <w:r w:rsidRPr="00706A7B">
        <w:rPr>
          <w:rFonts w:eastAsia="Times New Roman"/>
          <w:color w:val="212121"/>
          <w:szCs w:val="24"/>
        </w:rPr>
        <w:t xml:space="preserve">ουλευτικές </w:t>
      </w:r>
      <w:r>
        <w:rPr>
          <w:rFonts w:eastAsia="Times New Roman"/>
          <w:color w:val="212121"/>
          <w:szCs w:val="24"/>
        </w:rPr>
        <w:t>λ</w:t>
      </w:r>
      <w:r>
        <w:rPr>
          <w:rFonts w:eastAsia="Times New Roman"/>
          <w:color w:val="212121"/>
          <w:szCs w:val="24"/>
        </w:rPr>
        <w:t>έγατε «ναι, κατ’ α</w:t>
      </w:r>
      <w:r w:rsidRPr="00706A7B">
        <w:rPr>
          <w:rFonts w:eastAsia="Times New Roman"/>
          <w:color w:val="212121"/>
          <w:szCs w:val="24"/>
        </w:rPr>
        <w:t>ρχήν</w:t>
      </w:r>
      <w:r>
        <w:rPr>
          <w:rFonts w:eastAsia="Times New Roman"/>
          <w:color w:val="212121"/>
          <w:szCs w:val="24"/>
        </w:rPr>
        <w:t>,</w:t>
      </w:r>
      <w:r w:rsidRPr="00706A7B">
        <w:rPr>
          <w:rFonts w:eastAsia="Times New Roman"/>
          <w:color w:val="212121"/>
          <w:szCs w:val="24"/>
        </w:rPr>
        <w:t xml:space="preserve"> αλλά θα πρέπει να </w:t>
      </w:r>
      <w:r>
        <w:rPr>
          <w:rFonts w:eastAsia="Times New Roman"/>
          <w:color w:val="212121"/>
          <w:szCs w:val="24"/>
        </w:rPr>
        <w:t>εγκριθεί κα από τη Σύγκλητο». Ν</w:t>
      </w:r>
      <w:r w:rsidRPr="00706A7B">
        <w:rPr>
          <w:rFonts w:eastAsia="Times New Roman"/>
          <w:color w:val="212121"/>
          <w:szCs w:val="24"/>
        </w:rPr>
        <w:t xml:space="preserve">α επαναλάβουμε τα </w:t>
      </w:r>
      <w:r>
        <w:rPr>
          <w:rFonts w:eastAsia="Times New Roman"/>
          <w:color w:val="212121"/>
          <w:szCs w:val="24"/>
        </w:rPr>
        <w:t xml:space="preserve">«ναι», </w:t>
      </w:r>
      <w:r w:rsidRPr="00706A7B">
        <w:rPr>
          <w:rFonts w:eastAsia="Times New Roman"/>
          <w:color w:val="212121"/>
          <w:szCs w:val="24"/>
        </w:rPr>
        <w:t xml:space="preserve">χωρίς </w:t>
      </w:r>
      <w:r>
        <w:rPr>
          <w:rFonts w:eastAsia="Times New Roman"/>
          <w:color w:val="212121"/>
          <w:szCs w:val="24"/>
        </w:rPr>
        <w:t>τις διευκρινίσεις.</w:t>
      </w:r>
    </w:p>
    <w:p w14:paraId="2E24757B" w14:textId="77777777" w:rsidR="00ED3BF8" w:rsidRDefault="009F432D">
      <w:pPr>
        <w:shd w:val="clear" w:color="auto" w:fill="FFFFFF"/>
        <w:spacing w:after="0" w:line="600" w:lineRule="auto"/>
        <w:ind w:firstLine="720"/>
        <w:jc w:val="both"/>
        <w:rPr>
          <w:rFonts w:eastAsia="Times New Roman"/>
          <w:color w:val="212121"/>
          <w:szCs w:val="24"/>
        </w:rPr>
      </w:pPr>
      <w:r w:rsidRPr="004C5DD3">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xml:space="preserve"> Βεβαίως.</w:t>
      </w:r>
    </w:p>
    <w:p w14:paraId="2E24757C"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Στα «</w:t>
      </w:r>
      <w:r>
        <w:rPr>
          <w:rFonts w:eastAsia="Times New Roman"/>
          <w:color w:val="212121"/>
          <w:szCs w:val="24"/>
        </w:rPr>
        <w:t>ναι</w:t>
      </w:r>
      <w:r>
        <w:rPr>
          <w:rFonts w:eastAsia="Times New Roman"/>
          <w:color w:val="212121"/>
          <w:szCs w:val="24"/>
        </w:rPr>
        <w:t xml:space="preserve">» είναι οι τροπολογίες με τους εξής ειδικούς: </w:t>
      </w:r>
      <w:r>
        <w:rPr>
          <w:rFonts w:eastAsia="Times New Roman"/>
          <w:color w:val="212121"/>
          <w:szCs w:val="24"/>
        </w:rPr>
        <w:t>2</w:t>
      </w:r>
      <w:r w:rsidRPr="00706A7B">
        <w:rPr>
          <w:rFonts w:eastAsia="Times New Roman"/>
          <w:color w:val="212121"/>
          <w:szCs w:val="24"/>
        </w:rPr>
        <w:t>24</w:t>
      </w:r>
      <w:r>
        <w:rPr>
          <w:rFonts w:eastAsia="Times New Roman"/>
          <w:color w:val="212121"/>
          <w:szCs w:val="24"/>
        </w:rPr>
        <w:t>,</w:t>
      </w:r>
      <w:r w:rsidRPr="00706A7B">
        <w:rPr>
          <w:rFonts w:eastAsia="Times New Roman"/>
          <w:color w:val="212121"/>
          <w:szCs w:val="24"/>
        </w:rPr>
        <w:t xml:space="preserve"> 2</w:t>
      </w:r>
      <w:r>
        <w:rPr>
          <w:rFonts w:eastAsia="Times New Roman"/>
          <w:color w:val="212121"/>
          <w:szCs w:val="24"/>
        </w:rPr>
        <w:t>2</w:t>
      </w:r>
      <w:r w:rsidRPr="00706A7B">
        <w:rPr>
          <w:rFonts w:eastAsia="Times New Roman"/>
          <w:color w:val="212121"/>
          <w:szCs w:val="24"/>
        </w:rPr>
        <w:t>5</w:t>
      </w:r>
      <w:r>
        <w:rPr>
          <w:rFonts w:eastAsia="Times New Roman"/>
          <w:color w:val="212121"/>
          <w:szCs w:val="24"/>
        </w:rPr>
        <w:t>,</w:t>
      </w:r>
      <w:r w:rsidRPr="00706A7B">
        <w:rPr>
          <w:rFonts w:eastAsia="Times New Roman"/>
          <w:color w:val="212121"/>
          <w:szCs w:val="24"/>
        </w:rPr>
        <w:t xml:space="preserve"> </w:t>
      </w:r>
      <w:r>
        <w:rPr>
          <w:rFonts w:eastAsia="Times New Roman"/>
          <w:color w:val="212121"/>
          <w:szCs w:val="24"/>
        </w:rPr>
        <w:t>2</w:t>
      </w:r>
      <w:r w:rsidRPr="00706A7B">
        <w:rPr>
          <w:rFonts w:eastAsia="Times New Roman"/>
          <w:color w:val="212121"/>
          <w:szCs w:val="24"/>
        </w:rPr>
        <w:t>26</w:t>
      </w:r>
      <w:r>
        <w:rPr>
          <w:rFonts w:eastAsia="Times New Roman"/>
          <w:color w:val="212121"/>
          <w:szCs w:val="24"/>
        </w:rPr>
        <w:t>.</w:t>
      </w:r>
    </w:p>
    <w:p w14:paraId="2E24757D" w14:textId="77777777" w:rsidR="00ED3BF8" w:rsidRDefault="009F432D">
      <w:pPr>
        <w:shd w:val="clear" w:color="auto" w:fill="FFFFFF"/>
        <w:spacing w:after="0" w:line="600" w:lineRule="auto"/>
        <w:ind w:firstLine="720"/>
        <w:jc w:val="both"/>
        <w:rPr>
          <w:rFonts w:eastAsia="Times New Roman"/>
          <w:color w:val="212121"/>
          <w:szCs w:val="24"/>
        </w:rPr>
      </w:pPr>
      <w:r w:rsidRPr="004C5DD3">
        <w:rPr>
          <w:rFonts w:eastAsia="Times New Roman"/>
          <w:b/>
          <w:color w:val="212121"/>
          <w:szCs w:val="24"/>
        </w:rPr>
        <w:lastRenderedPageBreak/>
        <w:t>ΝΙΚΗ ΚΕΡΑΜΕΩΣ:</w:t>
      </w:r>
      <w:r>
        <w:rPr>
          <w:rFonts w:eastAsia="Times New Roman"/>
          <w:color w:val="212121"/>
          <w:szCs w:val="24"/>
        </w:rPr>
        <w:t xml:space="preserve"> Είπατε «</w:t>
      </w:r>
      <w:r>
        <w:rPr>
          <w:rFonts w:eastAsia="Times New Roman"/>
          <w:color w:val="212121"/>
          <w:szCs w:val="24"/>
        </w:rPr>
        <w:t>όχι</w:t>
      </w:r>
      <w:r>
        <w:rPr>
          <w:rFonts w:eastAsia="Times New Roman"/>
          <w:color w:val="212121"/>
          <w:szCs w:val="24"/>
        </w:rPr>
        <w:t>» στην τροπολογία με ειδικό 224.</w:t>
      </w:r>
    </w:p>
    <w:p w14:paraId="2E24757E" w14:textId="77777777" w:rsidR="00ED3BF8" w:rsidRDefault="009F432D">
      <w:pPr>
        <w:shd w:val="clear" w:color="auto" w:fill="FFFFFF"/>
        <w:spacing w:after="0" w:line="600" w:lineRule="auto"/>
        <w:ind w:firstLine="720"/>
        <w:jc w:val="both"/>
        <w:rPr>
          <w:rFonts w:eastAsia="Times New Roman"/>
          <w:color w:val="212121"/>
          <w:szCs w:val="24"/>
        </w:rPr>
      </w:pPr>
      <w:r w:rsidRPr="004C5DD3">
        <w:rPr>
          <w:rFonts w:eastAsia="Times New Roman"/>
          <w:b/>
          <w:color w:val="212121"/>
          <w:szCs w:val="24"/>
        </w:rPr>
        <w:t>ΠΡΟΕΔΡΕΥΩΝ (Αναστάσιος Κουράκης):</w:t>
      </w:r>
      <w:r>
        <w:rPr>
          <w:rFonts w:eastAsia="Times New Roman"/>
          <w:color w:val="212121"/>
          <w:szCs w:val="24"/>
        </w:rPr>
        <w:t xml:space="preserve"> </w:t>
      </w:r>
      <w:r>
        <w:rPr>
          <w:rFonts w:eastAsia="Times New Roman"/>
          <w:color w:val="212121"/>
          <w:szCs w:val="24"/>
        </w:rPr>
        <w:t xml:space="preserve">Είχε πει </w:t>
      </w:r>
      <w:r>
        <w:rPr>
          <w:rFonts w:eastAsia="Times New Roman"/>
          <w:color w:val="212121"/>
          <w:szCs w:val="24"/>
        </w:rPr>
        <w:t>«</w:t>
      </w:r>
      <w:r>
        <w:rPr>
          <w:rFonts w:eastAsia="Times New Roman"/>
          <w:color w:val="212121"/>
          <w:szCs w:val="24"/>
        </w:rPr>
        <w:t>ναι</w:t>
      </w:r>
      <w:r>
        <w:rPr>
          <w:rFonts w:eastAsia="Times New Roman"/>
          <w:color w:val="212121"/>
          <w:szCs w:val="24"/>
        </w:rPr>
        <w:t>» στη τροπολογία με ειδικό 224.</w:t>
      </w:r>
      <w:r w:rsidRPr="0003630F">
        <w:rPr>
          <w:rFonts w:eastAsia="Times New Roman"/>
          <w:color w:val="212121"/>
          <w:szCs w:val="24"/>
        </w:rPr>
        <w:t xml:space="preserve"> </w:t>
      </w:r>
    </w:p>
    <w:p w14:paraId="2E24757F" w14:textId="77777777" w:rsidR="00ED3BF8" w:rsidRDefault="009F432D">
      <w:pPr>
        <w:shd w:val="clear" w:color="auto" w:fill="FFFFFF"/>
        <w:spacing w:after="0" w:line="600" w:lineRule="auto"/>
        <w:ind w:firstLine="720"/>
        <w:jc w:val="both"/>
        <w:rPr>
          <w:rFonts w:eastAsia="Times New Roman"/>
          <w:color w:val="212121"/>
          <w:szCs w:val="24"/>
        </w:rPr>
      </w:pPr>
      <w:r w:rsidRPr="0020182D">
        <w:rPr>
          <w:rFonts w:eastAsia="Times New Roman"/>
          <w:b/>
          <w:color w:val="212121"/>
          <w:szCs w:val="24"/>
        </w:rPr>
        <w:t xml:space="preserve">ΚΩΝΣΤΑΝΤΙΝΟΣ ΓΑΒΡΟΓΛΟΥ (Υπουργός Παιδείας, Έρευνας και Θρησκευμάτων): </w:t>
      </w:r>
      <w:r>
        <w:rPr>
          <w:rFonts w:eastAsia="Times New Roman"/>
          <w:color w:val="212121"/>
          <w:szCs w:val="24"/>
        </w:rPr>
        <w:t xml:space="preserve">Για τη βιομηχανική κάνναβη. Το </w:t>
      </w:r>
      <w:r>
        <w:rPr>
          <w:rFonts w:eastAsia="Times New Roman"/>
          <w:color w:val="212121"/>
          <w:szCs w:val="24"/>
        </w:rPr>
        <w:t>είχα διευκρινίσει κιόλας.</w:t>
      </w:r>
      <w:r w:rsidRPr="00706A7B">
        <w:rPr>
          <w:rFonts w:eastAsia="Times New Roman"/>
          <w:color w:val="212121"/>
          <w:szCs w:val="24"/>
        </w:rPr>
        <w:t xml:space="preserve"> </w:t>
      </w:r>
    </w:p>
    <w:p w14:paraId="2E247580" w14:textId="77777777" w:rsidR="00ED3BF8" w:rsidRDefault="009F432D">
      <w:pPr>
        <w:shd w:val="clear" w:color="auto" w:fill="FFFFFF"/>
        <w:spacing w:after="0" w:line="600" w:lineRule="auto"/>
        <w:ind w:firstLine="720"/>
        <w:jc w:val="both"/>
        <w:rPr>
          <w:rFonts w:eastAsia="Times New Roman"/>
          <w:color w:val="212121"/>
          <w:szCs w:val="24"/>
        </w:rPr>
      </w:pPr>
      <w:r w:rsidRPr="004C5DD3">
        <w:rPr>
          <w:rFonts w:eastAsia="Times New Roman"/>
          <w:b/>
          <w:color w:val="212121"/>
          <w:szCs w:val="24"/>
        </w:rPr>
        <w:t>ΠΡΟΕΔΡΕΥΩΝ (Αναστάσιος Κουράκης):</w:t>
      </w:r>
      <w:r>
        <w:rPr>
          <w:rFonts w:eastAsia="Times New Roman"/>
          <w:color w:val="212121"/>
          <w:szCs w:val="24"/>
        </w:rPr>
        <w:t xml:space="preserve"> Επομένως, προχωράμε καλά.</w:t>
      </w:r>
    </w:p>
    <w:p w14:paraId="2E247581"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xml:space="preserve"> Άρα λέω </w:t>
      </w:r>
      <w:r>
        <w:rPr>
          <w:rFonts w:eastAsia="Times New Roman"/>
          <w:color w:val="212121"/>
          <w:szCs w:val="24"/>
        </w:rPr>
        <w:t xml:space="preserve">«ναι» </w:t>
      </w:r>
      <w:r>
        <w:rPr>
          <w:rFonts w:eastAsia="Times New Roman"/>
          <w:color w:val="212121"/>
          <w:szCs w:val="24"/>
        </w:rPr>
        <w:t>στις τροπολογίες με τους εξής ειδικούς: 224, 225, 226, 230, 231, 234, 235, 239.</w:t>
      </w:r>
    </w:p>
    <w:p w14:paraId="2E247582"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ΠΡΟΕΔ</w:t>
      </w:r>
      <w:r w:rsidRPr="007D3CF0">
        <w:rPr>
          <w:rFonts w:eastAsia="Times New Roman"/>
          <w:b/>
          <w:color w:val="212121"/>
          <w:szCs w:val="24"/>
        </w:rPr>
        <w:t>ΡΕΥΩΝ (Αναστάσιος Κουράκης):</w:t>
      </w:r>
      <w:r>
        <w:rPr>
          <w:rFonts w:eastAsia="Times New Roman"/>
          <w:color w:val="212121"/>
          <w:szCs w:val="24"/>
        </w:rPr>
        <w:t xml:space="preserve"> Στην τροπολογία με ειδικό 234 είχαμε πει ότι είναι υπό αίρεση.</w:t>
      </w:r>
    </w:p>
    <w:p w14:paraId="2E247583"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 xml:space="preserve">ΚΩΝΣΤΑΝΤΙΝΟΣ ΓΑΒΡΟΓΛΟΥ (Υπουργός Παιδείας, Έρευνας και Θρησκευμάτων): </w:t>
      </w:r>
      <w:r>
        <w:rPr>
          <w:rFonts w:eastAsia="Times New Roman"/>
          <w:color w:val="212121"/>
          <w:szCs w:val="24"/>
        </w:rPr>
        <w:t>Έχετε απόλυτο δίκιο. Είναι δικό μου λάθος. Η 224 δεν γίνεται…</w:t>
      </w:r>
    </w:p>
    <w:p w14:paraId="2E247584"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 xml:space="preserve">ΠΡΟΕΔΡΕΥΩΝ (Αναστάσιος Κουράκης): </w:t>
      </w:r>
      <w:r>
        <w:rPr>
          <w:rFonts w:eastAsia="Times New Roman"/>
          <w:color w:val="212121"/>
          <w:szCs w:val="24"/>
        </w:rPr>
        <w:t>Η 234.</w:t>
      </w:r>
    </w:p>
    <w:p w14:paraId="2E247585"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lastRenderedPageBreak/>
        <w:t>ΚΩΝΣΤΑΝΤΙΝΟΣ ΓΑΒΡΟΓΛΟΥ (Υπουργός Παιδείας, Έρευνας και Θρησκευμάτων):</w:t>
      </w:r>
      <w:r>
        <w:rPr>
          <w:rFonts w:eastAsia="Times New Roman"/>
          <w:color w:val="212121"/>
          <w:szCs w:val="24"/>
        </w:rPr>
        <w:t xml:space="preserve"> Ναι. Γίνονται δεκτές οι τροπολογίες με τους εξής ειδικούς: 235, 239,  241, 244, 246, 247, 249 και 250. </w:t>
      </w:r>
    </w:p>
    <w:p w14:paraId="2E247586"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ΠΡΟΕΔΡΕΥΩΝ (Αναστάσιος Κουράκης):</w:t>
      </w:r>
      <w:r>
        <w:rPr>
          <w:rFonts w:eastAsia="Times New Roman"/>
          <w:color w:val="212121"/>
          <w:szCs w:val="24"/>
        </w:rPr>
        <w:t xml:space="preserve"> Πολύ ωρ</w:t>
      </w:r>
      <w:r>
        <w:rPr>
          <w:rFonts w:eastAsia="Times New Roman"/>
          <w:color w:val="212121"/>
          <w:szCs w:val="24"/>
        </w:rPr>
        <w:t>αία.</w:t>
      </w:r>
    </w:p>
    <w:p w14:paraId="2E247587" w14:textId="77777777" w:rsidR="00ED3BF8" w:rsidRDefault="009F432D">
      <w:pPr>
        <w:shd w:val="clear" w:color="auto" w:fill="FFFFFF"/>
        <w:spacing w:after="0" w:line="600" w:lineRule="auto"/>
        <w:ind w:firstLine="720"/>
        <w:jc w:val="both"/>
        <w:rPr>
          <w:rFonts w:eastAsia="Times New Roman"/>
          <w:color w:val="212121"/>
          <w:szCs w:val="24"/>
        </w:rPr>
      </w:pPr>
      <w:r w:rsidRPr="007B4A06">
        <w:rPr>
          <w:rFonts w:eastAsia="Times New Roman"/>
          <w:b/>
          <w:color w:val="212121"/>
          <w:szCs w:val="24"/>
        </w:rPr>
        <w:t>ΝΙΚΗ ΚΕΡΑΜΕΩΣ:</w:t>
      </w:r>
      <w:r w:rsidRPr="007B4A06">
        <w:rPr>
          <w:rFonts w:eastAsia="Times New Roman"/>
          <w:color w:val="212121"/>
          <w:szCs w:val="24"/>
        </w:rPr>
        <w:t xml:space="preserve"> Η </w:t>
      </w:r>
      <w:r>
        <w:rPr>
          <w:rFonts w:eastAsia="Times New Roman"/>
          <w:color w:val="212121"/>
          <w:szCs w:val="24"/>
        </w:rPr>
        <w:t xml:space="preserve">τροπολογία με ειδικό </w:t>
      </w:r>
      <w:r w:rsidRPr="007B4A06">
        <w:rPr>
          <w:rFonts w:eastAsia="Times New Roman"/>
          <w:color w:val="212121"/>
          <w:szCs w:val="24"/>
        </w:rPr>
        <w:t>232;</w:t>
      </w:r>
    </w:p>
    <w:p w14:paraId="2E247588"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ΠΡΟΕΔΡΕΥΩΝ (Αναστάσιος Κουράκης):</w:t>
      </w:r>
      <w:r>
        <w:rPr>
          <w:rFonts w:eastAsia="Times New Roman"/>
          <w:color w:val="212121"/>
          <w:szCs w:val="24"/>
        </w:rPr>
        <w:t xml:space="preserve"> Για τη 232 είπε «</w:t>
      </w:r>
      <w:r>
        <w:rPr>
          <w:rFonts w:eastAsia="Times New Roman"/>
          <w:color w:val="212121"/>
          <w:szCs w:val="24"/>
        </w:rPr>
        <w:t>όχι</w:t>
      </w:r>
      <w:r>
        <w:rPr>
          <w:rFonts w:eastAsia="Times New Roman"/>
          <w:color w:val="212121"/>
          <w:szCs w:val="24"/>
        </w:rPr>
        <w:t>». Θέλει έγκριση από τη Σύγκλητο.</w:t>
      </w:r>
    </w:p>
    <w:p w14:paraId="2E247589"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xml:space="preserve"> Ακριβώς.</w:t>
      </w:r>
    </w:p>
    <w:p w14:paraId="2E24758A"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ΠΡΟΕΔΡΕΥΩΝ (Αναστάσιος Κουράκης):</w:t>
      </w:r>
      <w:r>
        <w:rPr>
          <w:rFonts w:eastAsia="Times New Roman"/>
          <w:color w:val="212121"/>
          <w:szCs w:val="24"/>
        </w:rPr>
        <w:t xml:space="preserve"> Ναι, το έχω σημειώσει.</w:t>
      </w:r>
    </w:p>
    <w:p w14:paraId="2E24758B"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ΙΩΑΝΝΗΣ ΔΕΛΗΣ:</w:t>
      </w:r>
      <w:r>
        <w:rPr>
          <w:rFonts w:eastAsia="Times New Roman"/>
          <w:color w:val="212121"/>
          <w:szCs w:val="24"/>
        </w:rPr>
        <w:t xml:space="preserve"> Κύριε Πρόεδρε, θα ήθελα τον λόγο.</w:t>
      </w:r>
    </w:p>
    <w:p w14:paraId="2E24758C"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ΠΡΟΕΔΡΕΥΩΝ (Αναστάσιος Κουράκης):</w:t>
      </w:r>
      <w:r>
        <w:rPr>
          <w:rFonts w:eastAsia="Times New Roman"/>
          <w:color w:val="212121"/>
          <w:szCs w:val="24"/>
        </w:rPr>
        <w:t xml:space="preserve"> Σας ακούω, κύριε Δελή.</w:t>
      </w:r>
    </w:p>
    <w:p w14:paraId="2E24758D"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ΙΩΑΝΝΗΣ ΔΕΛΗΣ:</w:t>
      </w:r>
      <w:r>
        <w:rPr>
          <w:rFonts w:eastAsia="Times New Roman"/>
          <w:color w:val="212121"/>
          <w:szCs w:val="24"/>
        </w:rPr>
        <w:t xml:space="preserve"> Μας ρώτησε ο κύριος Υπουργός και πρέπει να απαντήσουμε</w:t>
      </w:r>
    </w:p>
    <w:p w14:paraId="2E24758E"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ΝΙΚΗ ΚΕΡΑΜΕΩΣ:</w:t>
      </w:r>
      <w:r>
        <w:rPr>
          <w:rFonts w:eastAsia="Times New Roman"/>
          <w:color w:val="212121"/>
          <w:szCs w:val="24"/>
        </w:rPr>
        <w:t xml:space="preserve"> Επί της διαδικασίας μου επιτρέπετε, κύριε</w:t>
      </w:r>
      <w:r>
        <w:rPr>
          <w:rFonts w:eastAsia="Times New Roman"/>
          <w:color w:val="212121"/>
          <w:szCs w:val="24"/>
        </w:rPr>
        <w:t xml:space="preserve"> Πρόεδρε. Ένα λεπτό. Δεν θα μακρηγορήσω.</w:t>
      </w:r>
    </w:p>
    <w:p w14:paraId="2E24758F"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lastRenderedPageBreak/>
        <w:t xml:space="preserve">ΠΡΟΕΔΡΕΥΩΝ (Αναστάσιος Κουράκης): </w:t>
      </w:r>
      <w:r>
        <w:rPr>
          <w:rFonts w:eastAsia="Times New Roman"/>
          <w:color w:val="212121"/>
          <w:szCs w:val="24"/>
        </w:rPr>
        <w:t xml:space="preserve">Κύριε Δελή, να προηγηθεί η κ. </w:t>
      </w:r>
      <w:proofErr w:type="spellStart"/>
      <w:r>
        <w:rPr>
          <w:rFonts w:eastAsia="Times New Roman"/>
          <w:color w:val="212121"/>
          <w:szCs w:val="24"/>
        </w:rPr>
        <w:t>Κεραμέως</w:t>
      </w:r>
      <w:proofErr w:type="spellEnd"/>
      <w:r>
        <w:rPr>
          <w:rFonts w:eastAsia="Times New Roman"/>
          <w:color w:val="212121"/>
          <w:szCs w:val="24"/>
        </w:rPr>
        <w:t>.</w:t>
      </w:r>
    </w:p>
    <w:p w14:paraId="2E247590"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ΙΩΑΝΝΗΣ ΔΕΛΗΣ:</w:t>
      </w:r>
      <w:r>
        <w:rPr>
          <w:rFonts w:eastAsia="Times New Roman"/>
          <w:color w:val="212121"/>
          <w:szCs w:val="24"/>
        </w:rPr>
        <w:t xml:space="preserve"> Ναι, κύριε Πρόεδρε.</w:t>
      </w:r>
    </w:p>
    <w:p w14:paraId="2E247591" w14:textId="77777777" w:rsidR="00ED3BF8" w:rsidRDefault="009F432D">
      <w:pPr>
        <w:shd w:val="clear" w:color="auto" w:fill="FFFFFF"/>
        <w:spacing w:after="0" w:line="600" w:lineRule="auto"/>
        <w:ind w:firstLine="720"/>
        <w:jc w:val="both"/>
        <w:rPr>
          <w:rFonts w:eastAsia="Times New Roman"/>
          <w:color w:val="212121"/>
          <w:szCs w:val="24"/>
        </w:rPr>
      </w:pPr>
      <w:r w:rsidRPr="00416335">
        <w:rPr>
          <w:rFonts w:eastAsia="Times New Roman"/>
          <w:b/>
          <w:color w:val="212121"/>
          <w:szCs w:val="24"/>
        </w:rPr>
        <w:t>ΠΡΟΕΔΡΕΥΩΝ (Αναστάσιος Κουράκης):</w:t>
      </w:r>
      <w:r w:rsidRPr="00416335">
        <w:rPr>
          <w:rFonts w:eastAsia="Times New Roman"/>
          <w:color w:val="212121"/>
          <w:szCs w:val="24"/>
        </w:rPr>
        <w:t xml:space="preserve"> </w:t>
      </w:r>
      <w:r>
        <w:rPr>
          <w:rFonts w:eastAsia="Times New Roman"/>
          <w:color w:val="212121"/>
          <w:szCs w:val="24"/>
        </w:rPr>
        <w:t xml:space="preserve">Ορίστε, κυρία </w:t>
      </w:r>
      <w:proofErr w:type="spellStart"/>
      <w:r>
        <w:rPr>
          <w:rFonts w:eastAsia="Times New Roman"/>
          <w:color w:val="212121"/>
          <w:szCs w:val="24"/>
        </w:rPr>
        <w:t>Κεραμέως</w:t>
      </w:r>
      <w:proofErr w:type="spellEnd"/>
      <w:r>
        <w:rPr>
          <w:rFonts w:eastAsia="Times New Roman"/>
          <w:color w:val="212121"/>
          <w:szCs w:val="24"/>
        </w:rPr>
        <w:t xml:space="preserve">, έχετε  τον λόγο. </w:t>
      </w:r>
    </w:p>
    <w:p w14:paraId="2E247592"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ΝΙΚΗ ΚΕΡΑΜΕΩΣ:</w:t>
      </w:r>
      <w:r>
        <w:rPr>
          <w:rFonts w:eastAsia="Times New Roman"/>
          <w:color w:val="212121"/>
          <w:szCs w:val="24"/>
        </w:rPr>
        <w:t xml:space="preserve"> Κύριε Πρόεδρε, </w:t>
      </w:r>
      <w:r>
        <w:rPr>
          <w:rFonts w:eastAsia="Times New Roman"/>
          <w:color w:val="212121"/>
          <w:szCs w:val="24"/>
        </w:rPr>
        <w:t>μία παράκληση: Επειδή έχω μπροστά μου</w:t>
      </w:r>
      <w:r w:rsidRPr="00706A7B">
        <w:rPr>
          <w:rFonts w:eastAsia="Times New Roman"/>
          <w:color w:val="212121"/>
          <w:szCs w:val="24"/>
        </w:rPr>
        <w:t xml:space="preserve"> καμιά τριανταριά τροπολογίες </w:t>
      </w:r>
      <w:r>
        <w:rPr>
          <w:rFonts w:eastAsia="Times New Roman"/>
          <w:color w:val="212121"/>
          <w:szCs w:val="24"/>
        </w:rPr>
        <w:t xml:space="preserve">υπουργικές και βουλευτικές, </w:t>
      </w:r>
      <w:r w:rsidRPr="00706A7B">
        <w:rPr>
          <w:rFonts w:eastAsia="Times New Roman"/>
          <w:color w:val="212121"/>
          <w:szCs w:val="24"/>
        </w:rPr>
        <w:t xml:space="preserve">μπορούμε να έχουμε μία κατάσταση αναλυτική με τους αριθμούς ποιες γίνονται </w:t>
      </w:r>
      <w:r>
        <w:rPr>
          <w:rFonts w:eastAsia="Times New Roman"/>
          <w:color w:val="212121"/>
          <w:szCs w:val="24"/>
        </w:rPr>
        <w:t>δεκτές και ποιες δεν γίνονται δεκτές, για να</w:t>
      </w:r>
      <w:r w:rsidRPr="00706A7B">
        <w:rPr>
          <w:rFonts w:eastAsia="Times New Roman"/>
          <w:color w:val="212121"/>
          <w:szCs w:val="24"/>
        </w:rPr>
        <w:t xml:space="preserve"> μπορέσουμε και εμείς</w:t>
      </w:r>
      <w:r>
        <w:rPr>
          <w:rFonts w:eastAsia="Times New Roman"/>
          <w:color w:val="212121"/>
          <w:szCs w:val="24"/>
        </w:rPr>
        <w:t xml:space="preserve"> να κάνουμε τη δουλει</w:t>
      </w:r>
      <w:r>
        <w:rPr>
          <w:rFonts w:eastAsia="Times New Roman"/>
          <w:color w:val="212121"/>
          <w:szCs w:val="24"/>
        </w:rPr>
        <w:t>ά μας και ν</w:t>
      </w:r>
      <w:r w:rsidRPr="00706A7B">
        <w:rPr>
          <w:rFonts w:eastAsia="Times New Roman"/>
          <w:color w:val="212121"/>
          <w:szCs w:val="24"/>
        </w:rPr>
        <w:t>α ξέρουμε ακριβώς τι θα ψηφίσουμε</w:t>
      </w:r>
      <w:r>
        <w:rPr>
          <w:rFonts w:eastAsia="Times New Roman"/>
          <w:color w:val="212121"/>
          <w:szCs w:val="24"/>
        </w:rPr>
        <w:t>;</w:t>
      </w:r>
    </w:p>
    <w:p w14:paraId="2E247593"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ΠΡΟΕΔΡΕΥΩΝ (Αναστάσιος Κουράκης):</w:t>
      </w:r>
      <w:r>
        <w:rPr>
          <w:rFonts w:eastAsia="Times New Roman"/>
          <w:color w:val="212121"/>
          <w:szCs w:val="24"/>
        </w:rPr>
        <w:t xml:space="preserve"> Θα ειδοποιήσουμε να μας φέρουν πίνακα, για να σας τον μοιράσουμε.</w:t>
      </w:r>
    </w:p>
    <w:p w14:paraId="2E247594"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ΝΙΚΗ ΚΕΡΑΜΕΩΣ:</w:t>
      </w:r>
      <w:r>
        <w:rPr>
          <w:rFonts w:eastAsia="Times New Roman"/>
          <w:color w:val="212121"/>
          <w:szCs w:val="24"/>
        </w:rPr>
        <w:t xml:space="preserve"> Ε</w:t>
      </w:r>
      <w:r w:rsidRPr="00706A7B">
        <w:rPr>
          <w:rFonts w:eastAsia="Times New Roman"/>
          <w:color w:val="212121"/>
          <w:szCs w:val="24"/>
        </w:rPr>
        <w:t>υχαριστώ</w:t>
      </w:r>
      <w:r>
        <w:rPr>
          <w:rFonts w:eastAsia="Times New Roman"/>
          <w:color w:val="212121"/>
          <w:szCs w:val="24"/>
        </w:rPr>
        <w:t>.</w:t>
      </w:r>
    </w:p>
    <w:p w14:paraId="2E247595"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Ορίστε, κύριε Δελή, έχετε τον λόγο.</w:t>
      </w:r>
    </w:p>
    <w:p w14:paraId="2E247596"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ΙΩΑΝΝΗΣ ΔΕΛΗΣ:</w:t>
      </w:r>
      <w:r w:rsidRPr="00706A7B">
        <w:rPr>
          <w:rFonts w:eastAsia="Times New Roman"/>
          <w:color w:val="212121"/>
          <w:szCs w:val="24"/>
        </w:rPr>
        <w:t xml:space="preserve"> </w:t>
      </w:r>
      <w:r>
        <w:rPr>
          <w:rFonts w:eastAsia="Times New Roman"/>
          <w:color w:val="212121"/>
          <w:szCs w:val="24"/>
        </w:rPr>
        <w:t>Ο κύριος Υ</w:t>
      </w:r>
      <w:r w:rsidRPr="00706A7B">
        <w:rPr>
          <w:rFonts w:eastAsia="Times New Roman"/>
          <w:color w:val="212121"/>
          <w:szCs w:val="24"/>
        </w:rPr>
        <w:t>πουργός απορρίπτοντας κ</w:t>
      </w:r>
      <w:r w:rsidRPr="00706A7B">
        <w:rPr>
          <w:rFonts w:eastAsia="Times New Roman"/>
          <w:color w:val="212121"/>
          <w:szCs w:val="24"/>
        </w:rPr>
        <w:t xml:space="preserve">αι τις τρεις τροπολογίες του </w:t>
      </w:r>
      <w:r>
        <w:rPr>
          <w:rFonts w:eastAsia="Times New Roman"/>
          <w:color w:val="212121"/>
          <w:szCs w:val="24"/>
        </w:rPr>
        <w:t>ΚΚΕ, με μία προσποιητή αφέλεια μας ρώτησε τι</w:t>
      </w:r>
      <w:r w:rsidRPr="00706A7B">
        <w:rPr>
          <w:rFonts w:eastAsia="Times New Roman"/>
          <w:color w:val="212121"/>
          <w:szCs w:val="24"/>
        </w:rPr>
        <w:t xml:space="preserve"> εννοούμε </w:t>
      </w:r>
      <w:r>
        <w:rPr>
          <w:rFonts w:eastAsia="Times New Roman"/>
          <w:color w:val="212121"/>
          <w:szCs w:val="24"/>
        </w:rPr>
        <w:t xml:space="preserve">όταν μιλάμε για την </w:t>
      </w:r>
      <w:r w:rsidRPr="00706A7B">
        <w:rPr>
          <w:rFonts w:eastAsia="Times New Roman"/>
          <w:color w:val="212121"/>
          <w:szCs w:val="24"/>
        </w:rPr>
        <w:t xml:space="preserve">κατοχύρωση της </w:t>
      </w:r>
      <w:r w:rsidRPr="00706A7B">
        <w:rPr>
          <w:rFonts w:eastAsia="Times New Roman"/>
          <w:color w:val="212121"/>
          <w:szCs w:val="24"/>
        </w:rPr>
        <w:lastRenderedPageBreak/>
        <w:t>βαθμολογί</w:t>
      </w:r>
      <w:r>
        <w:rPr>
          <w:rFonts w:eastAsia="Times New Roman"/>
          <w:color w:val="212121"/>
          <w:szCs w:val="24"/>
        </w:rPr>
        <w:t>ας. Γνωρίζει</w:t>
      </w:r>
      <w:r w:rsidRPr="00706A7B">
        <w:rPr>
          <w:rFonts w:eastAsia="Times New Roman"/>
          <w:color w:val="212121"/>
          <w:szCs w:val="24"/>
        </w:rPr>
        <w:t xml:space="preserve"> βέβαια πάρα πολύ καλά τι σημαίνει κατοχύρωσ</w:t>
      </w:r>
      <w:r>
        <w:rPr>
          <w:rFonts w:eastAsia="Times New Roman"/>
          <w:color w:val="212121"/>
          <w:szCs w:val="24"/>
        </w:rPr>
        <w:t>η της βαθμολογίας και απάντησε μάλιστα και ο ίδιος θ</w:t>
      </w:r>
      <w:r w:rsidRPr="00706A7B">
        <w:rPr>
          <w:rFonts w:eastAsia="Times New Roman"/>
          <w:color w:val="212121"/>
          <w:szCs w:val="24"/>
        </w:rPr>
        <w:t xml:space="preserve">εωρώντας ότι είναι </w:t>
      </w:r>
      <w:r w:rsidRPr="00706A7B">
        <w:rPr>
          <w:rFonts w:eastAsia="Times New Roman"/>
          <w:color w:val="212121"/>
          <w:szCs w:val="24"/>
        </w:rPr>
        <w:t>αδιανόητο αυτό</w:t>
      </w:r>
      <w:r>
        <w:rPr>
          <w:rFonts w:eastAsia="Times New Roman"/>
          <w:color w:val="212121"/>
          <w:szCs w:val="24"/>
        </w:rPr>
        <w:t>.</w:t>
      </w:r>
    </w:p>
    <w:p w14:paraId="2E247597"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Ε, λοιπόν, κ</w:t>
      </w:r>
      <w:r w:rsidRPr="00706A7B">
        <w:rPr>
          <w:rFonts w:eastAsia="Times New Roman"/>
          <w:color w:val="212121"/>
          <w:szCs w:val="24"/>
        </w:rPr>
        <w:t>ύριε Υπουργέ</w:t>
      </w:r>
      <w:r>
        <w:rPr>
          <w:rFonts w:eastAsia="Times New Roman"/>
          <w:color w:val="212121"/>
          <w:szCs w:val="24"/>
        </w:rPr>
        <w:t>, αυτό το «αδιανόητο» λ</w:t>
      </w:r>
      <w:r w:rsidRPr="00706A7B">
        <w:rPr>
          <w:rFonts w:eastAsia="Times New Roman"/>
          <w:color w:val="212121"/>
          <w:szCs w:val="24"/>
        </w:rPr>
        <w:t>ειτούργησε για αρκετά χρόνια</w:t>
      </w:r>
      <w:r>
        <w:rPr>
          <w:rFonts w:eastAsia="Times New Roman"/>
          <w:color w:val="212121"/>
          <w:szCs w:val="24"/>
        </w:rPr>
        <w:t>, μέχρι που το κατά</w:t>
      </w:r>
      <w:r w:rsidRPr="00706A7B">
        <w:rPr>
          <w:rFonts w:eastAsia="Times New Roman"/>
          <w:color w:val="212121"/>
          <w:szCs w:val="24"/>
        </w:rPr>
        <w:t>ργησε το ΠΑΣΟΚ με τον Α</w:t>
      </w:r>
      <w:r>
        <w:rPr>
          <w:rFonts w:eastAsia="Times New Roman"/>
          <w:color w:val="212121"/>
          <w:szCs w:val="24"/>
        </w:rPr>
        <w:t>ρσένη. Α</w:t>
      </w:r>
      <w:r w:rsidRPr="00706A7B">
        <w:rPr>
          <w:rFonts w:eastAsia="Times New Roman"/>
          <w:color w:val="212121"/>
          <w:szCs w:val="24"/>
        </w:rPr>
        <w:t xml:space="preserve">υτό το </w:t>
      </w:r>
      <w:r>
        <w:rPr>
          <w:rFonts w:eastAsia="Times New Roman"/>
          <w:color w:val="212121"/>
          <w:szCs w:val="24"/>
        </w:rPr>
        <w:t>«</w:t>
      </w:r>
      <w:r w:rsidRPr="00706A7B">
        <w:rPr>
          <w:rFonts w:eastAsia="Times New Roman"/>
          <w:color w:val="212121"/>
          <w:szCs w:val="24"/>
        </w:rPr>
        <w:t>αδιανόητο</w:t>
      </w:r>
      <w:r>
        <w:rPr>
          <w:rFonts w:eastAsia="Times New Roman"/>
          <w:color w:val="212121"/>
          <w:szCs w:val="24"/>
        </w:rPr>
        <w:t>»,</w:t>
      </w:r>
      <w:r w:rsidRPr="00706A7B">
        <w:rPr>
          <w:rFonts w:eastAsia="Times New Roman"/>
          <w:color w:val="212121"/>
          <w:szCs w:val="24"/>
        </w:rPr>
        <w:t xml:space="preserve"> που λέτε </w:t>
      </w:r>
      <w:r>
        <w:rPr>
          <w:rFonts w:eastAsia="Times New Roman"/>
          <w:color w:val="212121"/>
          <w:szCs w:val="24"/>
        </w:rPr>
        <w:t>εσείς,</w:t>
      </w:r>
      <w:r w:rsidRPr="00706A7B">
        <w:rPr>
          <w:rFonts w:eastAsia="Times New Roman"/>
          <w:color w:val="212121"/>
          <w:szCs w:val="24"/>
        </w:rPr>
        <w:t xml:space="preserve"> είναι αυτό που βοηθάει ακ</w:t>
      </w:r>
      <w:r>
        <w:rPr>
          <w:rFonts w:eastAsia="Times New Roman"/>
          <w:color w:val="212121"/>
          <w:szCs w:val="24"/>
        </w:rPr>
        <w:t xml:space="preserve">ριβώς τους φτωχούς μαθητές σιγά </w:t>
      </w:r>
      <w:r w:rsidRPr="00706A7B">
        <w:rPr>
          <w:rFonts w:eastAsia="Times New Roman"/>
          <w:color w:val="212121"/>
          <w:szCs w:val="24"/>
        </w:rPr>
        <w:t>σιγά κρατώντας τις βαθ</w:t>
      </w:r>
      <w:r w:rsidRPr="00706A7B">
        <w:rPr>
          <w:rFonts w:eastAsia="Times New Roman"/>
          <w:color w:val="212121"/>
          <w:szCs w:val="24"/>
        </w:rPr>
        <w:t>μολογίες τους να περάσουν στη σχολή που θέλουν και αυτό έγινε</w:t>
      </w:r>
      <w:r>
        <w:rPr>
          <w:rFonts w:eastAsia="Times New Roman"/>
          <w:color w:val="212121"/>
          <w:szCs w:val="24"/>
        </w:rPr>
        <w:t>.</w:t>
      </w:r>
    </w:p>
    <w:p w14:paraId="2E247598"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706A7B">
        <w:rPr>
          <w:rFonts w:eastAsia="Times New Roman"/>
          <w:color w:val="212121"/>
          <w:szCs w:val="24"/>
        </w:rPr>
        <w:t>έλος</w:t>
      </w:r>
      <w:r>
        <w:rPr>
          <w:rFonts w:eastAsia="Times New Roman"/>
          <w:color w:val="212121"/>
          <w:szCs w:val="24"/>
        </w:rPr>
        <w:t>,</w:t>
      </w:r>
      <w:r w:rsidRPr="00706A7B">
        <w:rPr>
          <w:rFonts w:eastAsia="Times New Roman"/>
          <w:color w:val="212121"/>
          <w:szCs w:val="24"/>
        </w:rPr>
        <w:t xml:space="preserve"> μας προξενεί εντύπωση ότι μιλάει για το αδιανόητο αυτής τη</w:t>
      </w:r>
      <w:r>
        <w:rPr>
          <w:rFonts w:eastAsia="Times New Roman"/>
          <w:color w:val="212121"/>
          <w:szCs w:val="24"/>
        </w:rPr>
        <w:t xml:space="preserve">ς δυνατότητας ο Υπουργός μιας Κυβέρνησης η οποία μέχρι πριν από λίγο καιρό </w:t>
      </w:r>
      <w:r w:rsidRPr="00706A7B">
        <w:rPr>
          <w:rFonts w:eastAsia="Times New Roman"/>
          <w:color w:val="212121"/>
          <w:szCs w:val="24"/>
        </w:rPr>
        <w:t xml:space="preserve"> ε</w:t>
      </w:r>
      <w:r>
        <w:rPr>
          <w:rFonts w:eastAsia="Times New Roman"/>
          <w:color w:val="212121"/>
          <w:szCs w:val="24"/>
        </w:rPr>
        <w:t>υαγγελιζόταν και διαφήμιζε την ε</w:t>
      </w:r>
      <w:r w:rsidRPr="00706A7B">
        <w:rPr>
          <w:rFonts w:eastAsia="Times New Roman"/>
          <w:color w:val="212121"/>
          <w:szCs w:val="24"/>
        </w:rPr>
        <w:t>λεύ</w:t>
      </w:r>
      <w:r>
        <w:rPr>
          <w:rFonts w:eastAsia="Times New Roman"/>
          <w:color w:val="212121"/>
          <w:szCs w:val="24"/>
        </w:rPr>
        <w:t>θερη πρόσβαση στ</w:t>
      </w:r>
      <w:r>
        <w:rPr>
          <w:rFonts w:eastAsia="Times New Roman"/>
          <w:color w:val="212121"/>
          <w:szCs w:val="24"/>
        </w:rPr>
        <w:t>α πανεπιστήμια.</w:t>
      </w:r>
    </w:p>
    <w:p w14:paraId="2E247599"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xml:space="preserve"> Για πόσα χρόνια, κύριε Δελή, ένας φοιτητής θα την κρατούσε;</w:t>
      </w:r>
    </w:p>
    <w:p w14:paraId="2E24759A"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ΙΩΑΝΝΗΣ ΔΕΛΗΣ:</w:t>
      </w:r>
      <w:r>
        <w:rPr>
          <w:rFonts w:eastAsia="Times New Roman"/>
          <w:color w:val="212121"/>
          <w:szCs w:val="24"/>
        </w:rPr>
        <w:t xml:space="preserve"> Για όσα χρειαστεί, κύριε Υπουργέ. </w:t>
      </w:r>
    </w:p>
    <w:p w14:paraId="2E24759B"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lastRenderedPageBreak/>
        <w:t>ΚΩΝΣΤΑΝΤΙΝΟΣ ΓΑΒΡΟΓΛΟΥ (Υπουργός Παιδείας, Έρευνας και Θρησκ</w:t>
      </w:r>
      <w:r w:rsidRPr="007D3CF0">
        <w:rPr>
          <w:rFonts w:eastAsia="Times New Roman"/>
          <w:b/>
          <w:color w:val="212121"/>
          <w:szCs w:val="24"/>
        </w:rPr>
        <w:t>ευμάτων):</w:t>
      </w:r>
      <w:r>
        <w:rPr>
          <w:rFonts w:eastAsia="Times New Roman"/>
          <w:color w:val="212121"/>
          <w:szCs w:val="24"/>
        </w:rPr>
        <w:t xml:space="preserve"> Για όσα χρειαστεί. Μάλιστα.</w:t>
      </w:r>
      <w:r>
        <w:rPr>
          <w:rFonts w:eastAsia="Times New Roman"/>
          <w:b/>
          <w:color w:val="212121"/>
          <w:szCs w:val="24"/>
        </w:rPr>
        <w:t xml:space="preserve"> </w:t>
      </w:r>
      <w:r>
        <w:rPr>
          <w:rFonts w:eastAsia="Times New Roman"/>
          <w:color w:val="212121"/>
          <w:szCs w:val="24"/>
        </w:rPr>
        <w:t xml:space="preserve">Ποτέ δεν ίσχυε το «για όσο χρειαστεί», κύριε Δελή. </w:t>
      </w:r>
    </w:p>
    <w:p w14:paraId="2E24759C"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ΠΡΟΕΔΡΕΥΩΝ (Αναστάσιος Κουράκης):</w:t>
      </w:r>
      <w:r>
        <w:rPr>
          <w:rFonts w:eastAsia="Times New Roman"/>
          <w:color w:val="212121"/>
          <w:szCs w:val="24"/>
        </w:rPr>
        <w:t xml:space="preserve"> Τον λόγο έχει ο κ. </w:t>
      </w:r>
      <w:proofErr w:type="spellStart"/>
      <w:r>
        <w:rPr>
          <w:rFonts w:eastAsia="Times New Roman"/>
          <w:color w:val="212121"/>
          <w:szCs w:val="24"/>
        </w:rPr>
        <w:t>Κατσιαντώνης</w:t>
      </w:r>
      <w:proofErr w:type="spellEnd"/>
      <w:r>
        <w:rPr>
          <w:rFonts w:eastAsia="Times New Roman"/>
          <w:color w:val="212121"/>
          <w:szCs w:val="24"/>
        </w:rPr>
        <w:t>,  για πέντε λεπτά.</w:t>
      </w:r>
    </w:p>
    <w:p w14:paraId="2E24759D" w14:textId="77777777" w:rsidR="00ED3BF8" w:rsidRDefault="009F432D">
      <w:pPr>
        <w:shd w:val="clear" w:color="auto" w:fill="FFFFFF"/>
        <w:spacing w:after="0" w:line="600" w:lineRule="auto"/>
        <w:ind w:firstLine="720"/>
        <w:jc w:val="both"/>
        <w:rPr>
          <w:rFonts w:eastAsia="Times New Roman"/>
          <w:color w:val="212121"/>
          <w:szCs w:val="24"/>
        </w:rPr>
      </w:pPr>
      <w:r w:rsidRPr="007D3CF0">
        <w:rPr>
          <w:rFonts w:eastAsia="Times New Roman"/>
          <w:b/>
          <w:color w:val="212121"/>
          <w:szCs w:val="24"/>
        </w:rPr>
        <w:t>ΓΕΩΡΓΙΟΣ ΚΑΤΣΙΑΝΤΩΝΗΣ:</w:t>
      </w:r>
      <w:r>
        <w:rPr>
          <w:rFonts w:eastAsia="Times New Roman"/>
          <w:color w:val="212121"/>
          <w:szCs w:val="24"/>
        </w:rPr>
        <w:t xml:space="preserve"> Σας ευχαριστώ, κύριε Πρόεδρε.</w:t>
      </w:r>
    </w:p>
    <w:p w14:paraId="2E24759E"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w:t>
      </w:r>
      <w:r>
        <w:rPr>
          <w:rFonts w:eastAsia="Times New Roman"/>
          <w:color w:val="212121"/>
          <w:szCs w:val="24"/>
        </w:rPr>
        <w:t>, γι</w:t>
      </w:r>
      <w:r w:rsidRPr="00706A7B">
        <w:rPr>
          <w:rFonts w:eastAsia="Times New Roman"/>
          <w:color w:val="212121"/>
          <w:szCs w:val="24"/>
        </w:rPr>
        <w:t>α ακόμη μία φορά τα τελευταία χρόνια που μας κυβερνάτε</w:t>
      </w:r>
      <w:r>
        <w:rPr>
          <w:rFonts w:eastAsia="Times New Roman"/>
          <w:color w:val="212121"/>
          <w:szCs w:val="24"/>
        </w:rPr>
        <w:t>,</w:t>
      </w:r>
      <w:r w:rsidRPr="00706A7B">
        <w:rPr>
          <w:rFonts w:eastAsia="Times New Roman"/>
          <w:color w:val="212121"/>
          <w:szCs w:val="24"/>
        </w:rPr>
        <w:t xml:space="preserve"> ερχόμαστε να συζητήσουμε για ένα πολυνομοσχέδιο χω</w:t>
      </w:r>
      <w:r>
        <w:rPr>
          <w:rFonts w:eastAsia="Times New Roman"/>
          <w:color w:val="212121"/>
          <w:szCs w:val="24"/>
        </w:rPr>
        <w:t>ρίς να είμαστε προετοιμασμένοι. Κ</w:t>
      </w:r>
      <w:r w:rsidRPr="00706A7B">
        <w:rPr>
          <w:rFonts w:eastAsia="Times New Roman"/>
          <w:color w:val="212121"/>
          <w:szCs w:val="24"/>
        </w:rPr>
        <w:t xml:space="preserve">αι δεν είμαστε προετοιμασμένοι γιατί κυρίως </w:t>
      </w:r>
      <w:r>
        <w:rPr>
          <w:rFonts w:eastAsia="Times New Roman"/>
          <w:color w:val="212121"/>
          <w:szCs w:val="24"/>
        </w:rPr>
        <w:t>εσείς, κύριοι της Κ</w:t>
      </w:r>
      <w:r w:rsidRPr="00706A7B">
        <w:rPr>
          <w:rFonts w:eastAsia="Times New Roman"/>
          <w:color w:val="212121"/>
          <w:szCs w:val="24"/>
        </w:rPr>
        <w:t>υβέρνησης</w:t>
      </w:r>
      <w:r>
        <w:rPr>
          <w:rFonts w:eastAsia="Times New Roman"/>
          <w:color w:val="212121"/>
          <w:szCs w:val="24"/>
        </w:rPr>
        <w:t>,</w:t>
      </w:r>
      <w:r w:rsidRPr="00706A7B">
        <w:rPr>
          <w:rFonts w:eastAsia="Times New Roman"/>
          <w:color w:val="212121"/>
          <w:szCs w:val="24"/>
        </w:rPr>
        <w:t xml:space="preserve"> είστε τελείως απρ</w:t>
      </w:r>
      <w:r>
        <w:rPr>
          <w:rFonts w:eastAsia="Times New Roman"/>
          <w:color w:val="212121"/>
          <w:szCs w:val="24"/>
        </w:rPr>
        <w:t xml:space="preserve">οετοίμαστοι. </w:t>
      </w:r>
    </w:p>
    <w:p w14:paraId="2E24759F"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Το </w:t>
      </w:r>
      <w:r>
        <w:rPr>
          <w:rFonts w:eastAsia="Times New Roman"/>
          <w:color w:val="212121"/>
          <w:szCs w:val="24"/>
        </w:rPr>
        <w:t>είπατε και εσείς, κ</w:t>
      </w:r>
      <w:r w:rsidRPr="00706A7B">
        <w:rPr>
          <w:rFonts w:eastAsia="Times New Roman"/>
          <w:color w:val="212121"/>
          <w:szCs w:val="24"/>
        </w:rPr>
        <w:t>ύριε Υπουργέ</w:t>
      </w:r>
      <w:r>
        <w:rPr>
          <w:rFonts w:eastAsia="Times New Roman"/>
          <w:color w:val="212121"/>
          <w:szCs w:val="24"/>
        </w:rPr>
        <w:t>,</w:t>
      </w:r>
      <w:r w:rsidRPr="00706A7B">
        <w:rPr>
          <w:rFonts w:eastAsia="Times New Roman"/>
          <w:color w:val="212121"/>
          <w:szCs w:val="24"/>
        </w:rPr>
        <w:t xml:space="preserve"> </w:t>
      </w:r>
      <w:r w:rsidRPr="002D72C3">
        <w:rPr>
          <w:rFonts w:eastAsia="Times New Roman"/>
          <w:color w:val="212121"/>
          <w:szCs w:val="24"/>
        </w:rPr>
        <w:t>ότι όντως, παρ’ όλο που είχατε και λιβανίζατε για τα τελευταία δύο χρόνια τις σκέψεις σας και τα γραπτά σας</w:t>
      </w:r>
      <w:r w:rsidRPr="00706A7B">
        <w:rPr>
          <w:rFonts w:eastAsia="Times New Roman"/>
          <w:color w:val="212121"/>
          <w:szCs w:val="24"/>
        </w:rPr>
        <w:t xml:space="preserve"> για την παιδεία </w:t>
      </w:r>
      <w:r>
        <w:rPr>
          <w:rFonts w:eastAsia="Times New Roman"/>
          <w:color w:val="212121"/>
          <w:szCs w:val="24"/>
        </w:rPr>
        <w:t>μας,</w:t>
      </w:r>
      <w:r w:rsidRPr="00706A7B">
        <w:rPr>
          <w:rFonts w:eastAsia="Times New Roman"/>
          <w:color w:val="212121"/>
          <w:szCs w:val="24"/>
        </w:rPr>
        <w:t xml:space="preserve"> εντούτοις δεν τ</w:t>
      </w:r>
      <w:r>
        <w:rPr>
          <w:rFonts w:eastAsia="Times New Roman"/>
          <w:color w:val="212121"/>
          <w:szCs w:val="24"/>
        </w:rPr>
        <w:t>ους ρωτήσατε και δεν τους ακούσατε όλους. Κα</w:t>
      </w:r>
      <w:r w:rsidRPr="00706A7B">
        <w:rPr>
          <w:rFonts w:eastAsia="Times New Roman"/>
          <w:color w:val="212121"/>
          <w:szCs w:val="24"/>
        </w:rPr>
        <w:t>ι σαν να μην έφτανε αυτό</w:t>
      </w:r>
      <w:r>
        <w:rPr>
          <w:rFonts w:eastAsia="Times New Roman"/>
          <w:color w:val="212121"/>
          <w:szCs w:val="24"/>
        </w:rPr>
        <w:t>,</w:t>
      </w:r>
      <w:r w:rsidRPr="00706A7B">
        <w:rPr>
          <w:rFonts w:eastAsia="Times New Roman"/>
          <w:color w:val="212121"/>
          <w:szCs w:val="24"/>
        </w:rPr>
        <w:t xml:space="preserve"> το τ</w:t>
      </w:r>
      <w:r>
        <w:rPr>
          <w:rFonts w:eastAsia="Times New Roman"/>
          <w:color w:val="212121"/>
          <w:szCs w:val="24"/>
        </w:rPr>
        <w:t>ερματίσατε το θέμα φέρνοντάς το</w:t>
      </w:r>
      <w:r w:rsidRPr="00706A7B">
        <w:rPr>
          <w:rFonts w:eastAsia="Times New Roman"/>
          <w:color w:val="212121"/>
          <w:szCs w:val="24"/>
        </w:rPr>
        <w:t xml:space="preserve"> νύχτα προς κατάθεση και προς ψήφιση με εξπρές διαδικασία</w:t>
      </w:r>
      <w:r>
        <w:rPr>
          <w:rFonts w:eastAsia="Times New Roman"/>
          <w:color w:val="212121"/>
          <w:szCs w:val="24"/>
        </w:rPr>
        <w:t xml:space="preserve">. </w:t>
      </w:r>
    </w:p>
    <w:p w14:paraId="2E2475A0"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Τώρα</w:t>
      </w:r>
      <w:r w:rsidRPr="00706A7B">
        <w:rPr>
          <w:rFonts w:eastAsia="Times New Roman"/>
          <w:color w:val="212121"/>
          <w:szCs w:val="24"/>
        </w:rPr>
        <w:t xml:space="preserve"> βέβαια θα μου πείτε</w:t>
      </w:r>
      <w:r>
        <w:rPr>
          <w:rFonts w:eastAsia="Times New Roman"/>
          <w:color w:val="212121"/>
          <w:szCs w:val="24"/>
        </w:rPr>
        <w:t>: Ε,</w:t>
      </w:r>
      <w:r w:rsidRPr="00706A7B">
        <w:rPr>
          <w:rFonts w:eastAsia="Times New Roman"/>
          <w:color w:val="212121"/>
          <w:szCs w:val="24"/>
        </w:rPr>
        <w:t xml:space="preserve"> καλά</w:t>
      </w:r>
      <w:r>
        <w:rPr>
          <w:rFonts w:eastAsia="Times New Roman"/>
          <w:color w:val="212121"/>
          <w:szCs w:val="24"/>
        </w:rPr>
        <w:t>,</w:t>
      </w:r>
      <w:r w:rsidRPr="00706A7B">
        <w:rPr>
          <w:rFonts w:eastAsia="Times New Roman"/>
          <w:color w:val="212121"/>
          <w:szCs w:val="24"/>
        </w:rPr>
        <w:t xml:space="preserve"> τα τελευταία τέσσερα χρόνια δεν μας είχατε συνηθίσει </w:t>
      </w:r>
      <w:r>
        <w:rPr>
          <w:rFonts w:eastAsia="Times New Roman"/>
          <w:color w:val="212121"/>
          <w:szCs w:val="24"/>
        </w:rPr>
        <w:t xml:space="preserve">με </w:t>
      </w:r>
      <w:r w:rsidRPr="00706A7B">
        <w:rPr>
          <w:rFonts w:eastAsia="Times New Roman"/>
          <w:color w:val="212121"/>
          <w:szCs w:val="24"/>
        </w:rPr>
        <w:t>αυτή</w:t>
      </w:r>
      <w:r>
        <w:rPr>
          <w:rFonts w:eastAsia="Times New Roman"/>
          <w:color w:val="212121"/>
          <w:szCs w:val="24"/>
        </w:rPr>
        <w:t>ν</w:t>
      </w:r>
      <w:r w:rsidRPr="00706A7B">
        <w:rPr>
          <w:rFonts w:eastAsia="Times New Roman"/>
          <w:color w:val="212121"/>
          <w:szCs w:val="24"/>
        </w:rPr>
        <w:t xml:space="preserve"> την τακτική</w:t>
      </w:r>
      <w:r>
        <w:rPr>
          <w:rFonts w:eastAsia="Times New Roman"/>
          <w:color w:val="212121"/>
          <w:szCs w:val="24"/>
        </w:rPr>
        <w:t>;</w:t>
      </w:r>
      <w:r w:rsidRPr="00706A7B">
        <w:rPr>
          <w:rFonts w:eastAsia="Times New Roman"/>
          <w:color w:val="212121"/>
          <w:szCs w:val="24"/>
        </w:rPr>
        <w:t xml:space="preserve"> Εννοείται</w:t>
      </w:r>
      <w:r>
        <w:rPr>
          <w:rFonts w:eastAsia="Times New Roman"/>
          <w:color w:val="212121"/>
          <w:szCs w:val="24"/>
        </w:rPr>
        <w:t>. Και σίγουρα δεν μας εκπλήσσετε.</w:t>
      </w:r>
      <w:r w:rsidRPr="00706A7B">
        <w:rPr>
          <w:rFonts w:eastAsia="Times New Roman"/>
          <w:color w:val="212121"/>
          <w:szCs w:val="24"/>
        </w:rPr>
        <w:t xml:space="preserve"> </w:t>
      </w:r>
      <w:r>
        <w:rPr>
          <w:rFonts w:eastAsia="Times New Roman"/>
          <w:color w:val="212121"/>
          <w:szCs w:val="24"/>
        </w:rPr>
        <w:t>Μας εκπλήσσε</w:t>
      </w:r>
      <w:r>
        <w:rPr>
          <w:rFonts w:eastAsia="Times New Roman"/>
          <w:color w:val="212121"/>
          <w:szCs w:val="24"/>
        </w:rPr>
        <w:t xml:space="preserve">τε, όμως, με το ότι </w:t>
      </w:r>
      <w:r w:rsidRPr="00706A7B">
        <w:rPr>
          <w:rFonts w:eastAsia="Times New Roman"/>
          <w:color w:val="212121"/>
          <w:szCs w:val="24"/>
        </w:rPr>
        <w:t xml:space="preserve">ούτε για το μέλλον της χώρας </w:t>
      </w:r>
      <w:r>
        <w:rPr>
          <w:rFonts w:eastAsia="Times New Roman"/>
          <w:color w:val="212121"/>
          <w:szCs w:val="24"/>
        </w:rPr>
        <w:t>μας, για τα παιδιά μας δεν κάνατ</w:t>
      </w:r>
      <w:r w:rsidRPr="00706A7B">
        <w:rPr>
          <w:rFonts w:eastAsia="Times New Roman"/>
          <w:color w:val="212121"/>
          <w:szCs w:val="24"/>
        </w:rPr>
        <w:t>ε έστω μία εξαίρεση</w:t>
      </w:r>
      <w:r>
        <w:rPr>
          <w:rFonts w:eastAsia="Times New Roman"/>
          <w:color w:val="212121"/>
          <w:szCs w:val="24"/>
        </w:rPr>
        <w:t xml:space="preserve">. </w:t>
      </w:r>
      <w:r w:rsidRPr="00706A7B">
        <w:rPr>
          <w:rFonts w:eastAsia="Times New Roman"/>
          <w:color w:val="212121"/>
          <w:szCs w:val="24"/>
        </w:rPr>
        <w:t>Έτσι</w:t>
      </w:r>
      <w:r>
        <w:rPr>
          <w:rFonts w:eastAsia="Times New Roman"/>
          <w:color w:val="212121"/>
          <w:szCs w:val="24"/>
        </w:rPr>
        <w:t>,</w:t>
      </w:r>
      <w:r w:rsidRPr="00706A7B">
        <w:rPr>
          <w:rFonts w:eastAsia="Times New Roman"/>
          <w:color w:val="212121"/>
          <w:szCs w:val="24"/>
        </w:rPr>
        <w:t xml:space="preserve"> είμαστε προ των πυλών να βιώσουμε πάλι τις αρνητ</w:t>
      </w:r>
      <w:r>
        <w:rPr>
          <w:rFonts w:eastAsia="Times New Roman"/>
          <w:color w:val="212121"/>
          <w:szCs w:val="24"/>
        </w:rPr>
        <w:t>ικές συνέπειες των αλλαγών που φέρνετε. Κ</w:t>
      </w:r>
      <w:r w:rsidRPr="00706A7B">
        <w:rPr>
          <w:rFonts w:eastAsia="Times New Roman"/>
          <w:color w:val="212121"/>
          <w:szCs w:val="24"/>
        </w:rPr>
        <w:t xml:space="preserve">αι θα τις νιώσουν </w:t>
      </w:r>
      <w:r>
        <w:rPr>
          <w:rFonts w:eastAsia="Times New Roman"/>
          <w:color w:val="212121"/>
          <w:szCs w:val="24"/>
        </w:rPr>
        <w:t>-να ε</w:t>
      </w:r>
      <w:r w:rsidRPr="00706A7B">
        <w:rPr>
          <w:rFonts w:eastAsia="Times New Roman"/>
          <w:color w:val="212121"/>
          <w:szCs w:val="24"/>
        </w:rPr>
        <w:t>ίστε σίγουροι</w:t>
      </w:r>
      <w:r>
        <w:rPr>
          <w:rFonts w:eastAsia="Times New Roman"/>
          <w:color w:val="212121"/>
          <w:szCs w:val="24"/>
        </w:rPr>
        <w:t>-</w:t>
      </w:r>
      <w:r w:rsidRPr="00706A7B">
        <w:rPr>
          <w:rFonts w:eastAsia="Times New Roman"/>
          <w:color w:val="212121"/>
          <w:szCs w:val="24"/>
        </w:rPr>
        <w:t xml:space="preserve"> στο πετσί τους οι μαθ</w:t>
      </w:r>
      <w:r w:rsidRPr="00706A7B">
        <w:rPr>
          <w:rFonts w:eastAsia="Times New Roman"/>
          <w:color w:val="212121"/>
          <w:szCs w:val="24"/>
        </w:rPr>
        <w:t>ητές</w:t>
      </w:r>
      <w:r>
        <w:rPr>
          <w:rFonts w:eastAsia="Times New Roman"/>
          <w:color w:val="212121"/>
          <w:szCs w:val="24"/>
        </w:rPr>
        <w:t>,</w:t>
      </w:r>
      <w:r w:rsidRPr="00706A7B">
        <w:rPr>
          <w:rFonts w:eastAsia="Times New Roman"/>
          <w:color w:val="212121"/>
          <w:szCs w:val="24"/>
        </w:rPr>
        <w:t xml:space="preserve"> </w:t>
      </w:r>
      <w:r>
        <w:rPr>
          <w:rFonts w:eastAsia="Times New Roman"/>
          <w:color w:val="212121"/>
          <w:szCs w:val="24"/>
        </w:rPr>
        <w:t>οι</w:t>
      </w:r>
      <w:r w:rsidRPr="00706A7B">
        <w:rPr>
          <w:rFonts w:eastAsia="Times New Roman"/>
          <w:color w:val="212121"/>
          <w:szCs w:val="24"/>
        </w:rPr>
        <w:t xml:space="preserve"> φο</w:t>
      </w:r>
      <w:r>
        <w:rPr>
          <w:rFonts w:eastAsia="Times New Roman"/>
          <w:color w:val="212121"/>
          <w:szCs w:val="24"/>
        </w:rPr>
        <w:t>ιτητές, ο</w:t>
      </w:r>
      <w:r w:rsidRPr="00706A7B">
        <w:rPr>
          <w:rFonts w:eastAsia="Times New Roman"/>
          <w:color w:val="212121"/>
          <w:szCs w:val="24"/>
        </w:rPr>
        <w:t>ι γο</w:t>
      </w:r>
      <w:r>
        <w:rPr>
          <w:rFonts w:eastAsia="Times New Roman"/>
          <w:color w:val="212121"/>
          <w:szCs w:val="24"/>
        </w:rPr>
        <w:t>νείς τους και οι εκπαιδευτικοί, αφού με όλα όσα φ</w:t>
      </w:r>
      <w:r w:rsidRPr="00706A7B">
        <w:rPr>
          <w:rFonts w:eastAsia="Times New Roman"/>
          <w:color w:val="212121"/>
          <w:szCs w:val="24"/>
        </w:rPr>
        <w:t>έρνετε όχι μ</w:t>
      </w:r>
      <w:r>
        <w:rPr>
          <w:rFonts w:eastAsia="Times New Roman"/>
          <w:color w:val="212121"/>
          <w:szCs w:val="24"/>
        </w:rPr>
        <w:t>όνο δεν θα έχουμε αποτελέσματα, α</w:t>
      </w:r>
      <w:r w:rsidRPr="00706A7B">
        <w:rPr>
          <w:rFonts w:eastAsia="Times New Roman"/>
          <w:color w:val="212121"/>
          <w:szCs w:val="24"/>
        </w:rPr>
        <w:t xml:space="preserve">λλά θα </w:t>
      </w:r>
      <w:r>
        <w:rPr>
          <w:rFonts w:eastAsia="Times New Roman"/>
          <w:color w:val="212121"/>
          <w:szCs w:val="24"/>
        </w:rPr>
        <w:t>«</w:t>
      </w:r>
      <w:r w:rsidRPr="00706A7B">
        <w:rPr>
          <w:rFonts w:eastAsia="Times New Roman"/>
          <w:color w:val="212121"/>
          <w:szCs w:val="24"/>
        </w:rPr>
        <w:t>χάσουν τα αυγά και τα πασχάλια</w:t>
      </w:r>
      <w:r>
        <w:rPr>
          <w:rFonts w:eastAsia="Times New Roman"/>
          <w:color w:val="212121"/>
          <w:szCs w:val="24"/>
        </w:rPr>
        <w:t>»</w:t>
      </w:r>
      <w:r w:rsidRPr="00706A7B">
        <w:rPr>
          <w:rFonts w:eastAsia="Times New Roman"/>
          <w:color w:val="212121"/>
          <w:szCs w:val="24"/>
        </w:rPr>
        <w:t xml:space="preserve"> όλοι όσοι ασχολούνται με την παιδεία</w:t>
      </w:r>
      <w:r>
        <w:rPr>
          <w:rFonts w:eastAsia="Times New Roman"/>
          <w:color w:val="212121"/>
          <w:szCs w:val="24"/>
        </w:rPr>
        <w:t>, αφού όλα όσα φέρνετε</w:t>
      </w:r>
      <w:r w:rsidRPr="00706A7B">
        <w:rPr>
          <w:rFonts w:eastAsia="Times New Roman"/>
          <w:color w:val="212121"/>
          <w:szCs w:val="24"/>
        </w:rPr>
        <w:t xml:space="preserve"> είναι στην κυριολεξία δουλειές του ποδα</w:t>
      </w:r>
      <w:r w:rsidRPr="00706A7B">
        <w:rPr>
          <w:rFonts w:eastAsia="Times New Roman"/>
          <w:color w:val="212121"/>
          <w:szCs w:val="24"/>
        </w:rPr>
        <w:t>ριού</w:t>
      </w:r>
      <w:r>
        <w:rPr>
          <w:rFonts w:eastAsia="Times New Roman"/>
          <w:color w:val="212121"/>
          <w:szCs w:val="24"/>
        </w:rPr>
        <w:t>,</w:t>
      </w:r>
      <w:r w:rsidRPr="00706A7B">
        <w:rPr>
          <w:rFonts w:eastAsia="Times New Roman"/>
          <w:color w:val="212121"/>
          <w:szCs w:val="24"/>
        </w:rPr>
        <w:t xml:space="preserve"> </w:t>
      </w:r>
      <w:r>
        <w:rPr>
          <w:rFonts w:eastAsia="Times New Roman"/>
          <w:color w:val="212121"/>
          <w:szCs w:val="24"/>
        </w:rPr>
        <w:t>όπως,</w:t>
      </w:r>
      <w:r w:rsidRPr="00706A7B">
        <w:rPr>
          <w:rFonts w:eastAsia="Times New Roman"/>
          <w:color w:val="212121"/>
          <w:szCs w:val="24"/>
        </w:rPr>
        <w:t xml:space="preserve"> για παράδειγμα</w:t>
      </w:r>
      <w:r>
        <w:rPr>
          <w:rFonts w:eastAsia="Times New Roman"/>
          <w:color w:val="212121"/>
          <w:szCs w:val="24"/>
        </w:rPr>
        <w:t>,</w:t>
      </w:r>
      <w:r w:rsidRPr="00706A7B">
        <w:rPr>
          <w:rFonts w:eastAsia="Times New Roman"/>
          <w:color w:val="212121"/>
          <w:szCs w:val="24"/>
        </w:rPr>
        <w:t xml:space="preserve"> η κατάργηση των ανώτατων ιδρυμάτων τεχνολογικού τομέα και η κατάτμηση και συγχώ</w:t>
      </w:r>
      <w:r>
        <w:rPr>
          <w:rFonts w:eastAsia="Times New Roman"/>
          <w:color w:val="212121"/>
          <w:szCs w:val="24"/>
        </w:rPr>
        <w:t>νευσή τους σε ανώτατα ιδρύματα πανεπιστημιακού τομέα.</w:t>
      </w:r>
      <w:r w:rsidRPr="00706A7B">
        <w:rPr>
          <w:rFonts w:eastAsia="Times New Roman"/>
          <w:color w:val="212121"/>
          <w:szCs w:val="24"/>
        </w:rPr>
        <w:t xml:space="preserve"> </w:t>
      </w:r>
    </w:p>
    <w:p w14:paraId="2E2475A1"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Τώρα πώς εσείς ξέρετε και εμείς δεν καταλαβαίνουμε γιατί ένα ΤΕΙ</w:t>
      </w:r>
      <w:r w:rsidRPr="00706A7B">
        <w:rPr>
          <w:rFonts w:eastAsia="Times New Roman"/>
          <w:color w:val="212121"/>
          <w:szCs w:val="24"/>
        </w:rPr>
        <w:t xml:space="preserve"> να κλείσει και ένα άλλο να αν</w:t>
      </w:r>
      <w:r w:rsidRPr="00706A7B">
        <w:rPr>
          <w:rFonts w:eastAsia="Times New Roman"/>
          <w:color w:val="212121"/>
          <w:szCs w:val="24"/>
        </w:rPr>
        <w:t>οίξει</w:t>
      </w:r>
      <w:r>
        <w:rPr>
          <w:rFonts w:eastAsia="Times New Roman"/>
          <w:color w:val="212121"/>
          <w:szCs w:val="24"/>
        </w:rPr>
        <w:t>, τ</w:t>
      </w:r>
      <w:r w:rsidRPr="00706A7B">
        <w:rPr>
          <w:rFonts w:eastAsia="Times New Roman"/>
          <w:color w:val="212121"/>
          <w:szCs w:val="24"/>
        </w:rPr>
        <w:t>ι να πω</w:t>
      </w:r>
      <w:r>
        <w:rPr>
          <w:rFonts w:eastAsia="Times New Roman"/>
          <w:color w:val="212121"/>
          <w:szCs w:val="24"/>
        </w:rPr>
        <w:t>; Π</w:t>
      </w:r>
      <w:r w:rsidRPr="00706A7B">
        <w:rPr>
          <w:rFonts w:eastAsia="Times New Roman"/>
          <w:color w:val="212121"/>
          <w:szCs w:val="24"/>
        </w:rPr>
        <w:t>ροσωπικά</w:t>
      </w:r>
      <w:r>
        <w:rPr>
          <w:rFonts w:eastAsia="Times New Roman"/>
          <w:color w:val="212121"/>
          <w:szCs w:val="24"/>
        </w:rPr>
        <w:t>,</w:t>
      </w:r>
      <w:r w:rsidRPr="00706A7B">
        <w:rPr>
          <w:rFonts w:eastAsia="Times New Roman"/>
          <w:color w:val="212121"/>
          <w:szCs w:val="24"/>
        </w:rPr>
        <w:t xml:space="preserve"> έχοντας ζήσει για αρκετά χρόνια στο εξωτερικό</w:t>
      </w:r>
      <w:r>
        <w:rPr>
          <w:rFonts w:eastAsia="Times New Roman"/>
          <w:color w:val="212121"/>
          <w:szCs w:val="24"/>
        </w:rPr>
        <w:t xml:space="preserve"> ως απόδημος Έλληνας κ</w:t>
      </w:r>
      <w:r w:rsidRPr="00706A7B">
        <w:rPr>
          <w:rFonts w:eastAsia="Times New Roman"/>
          <w:color w:val="212121"/>
          <w:szCs w:val="24"/>
        </w:rPr>
        <w:t>αι επ</w:t>
      </w:r>
      <w:r>
        <w:rPr>
          <w:rFonts w:eastAsia="Times New Roman"/>
          <w:color w:val="212121"/>
          <w:szCs w:val="24"/>
        </w:rPr>
        <w:t>ειδή είχα ενταχθεί στο σύστημα π</w:t>
      </w:r>
      <w:r w:rsidRPr="00706A7B">
        <w:rPr>
          <w:rFonts w:eastAsia="Times New Roman"/>
          <w:color w:val="212121"/>
          <w:szCs w:val="24"/>
        </w:rPr>
        <w:t xml:space="preserve">αιδείας </w:t>
      </w:r>
      <w:r>
        <w:rPr>
          <w:rFonts w:eastAsia="Times New Roman"/>
          <w:color w:val="212121"/>
          <w:szCs w:val="24"/>
        </w:rPr>
        <w:t>των Η</w:t>
      </w:r>
      <w:r>
        <w:rPr>
          <w:rFonts w:eastAsia="Times New Roman"/>
          <w:color w:val="212121"/>
          <w:szCs w:val="24"/>
        </w:rPr>
        <w:lastRenderedPageBreak/>
        <w:t xml:space="preserve">νωμένων Πολιτειών </w:t>
      </w:r>
      <w:r w:rsidRPr="00706A7B">
        <w:rPr>
          <w:rFonts w:eastAsia="Times New Roman"/>
          <w:color w:val="212121"/>
          <w:szCs w:val="24"/>
        </w:rPr>
        <w:t>από πολύ μικρή ηλικία ήξερα ότι όσες σχολές</w:t>
      </w:r>
      <w:r>
        <w:rPr>
          <w:rFonts w:eastAsia="Times New Roman"/>
          <w:color w:val="212121"/>
          <w:szCs w:val="24"/>
        </w:rPr>
        <w:t xml:space="preserve"> υπάρχουν εξυπηρετούν και κάποιον επαγγελματικό χώ</w:t>
      </w:r>
      <w:r>
        <w:rPr>
          <w:rFonts w:eastAsia="Times New Roman"/>
          <w:color w:val="212121"/>
          <w:szCs w:val="24"/>
        </w:rPr>
        <w:t>ρο. Κα</w:t>
      </w:r>
      <w:r w:rsidRPr="00706A7B">
        <w:rPr>
          <w:rFonts w:eastAsia="Times New Roman"/>
          <w:color w:val="212121"/>
          <w:szCs w:val="24"/>
        </w:rPr>
        <w:t>ι βέβαια εξυπηρετούσαν την κοινωνία και όχι τα μεμονωμένα συμφέροντα</w:t>
      </w:r>
      <w:r>
        <w:rPr>
          <w:rFonts w:eastAsia="Times New Roman"/>
          <w:color w:val="212121"/>
          <w:szCs w:val="24"/>
        </w:rPr>
        <w:t>, όπως εσείς τώρα κάνετε μ</w:t>
      </w:r>
      <w:r w:rsidRPr="00706A7B">
        <w:rPr>
          <w:rFonts w:eastAsia="Times New Roman"/>
          <w:color w:val="212121"/>
          <w:szCs w:val="24"/>
        </w:rPr>
        <w:t xml:space="preserve">ε τις ρυθμίσεις που </w:t>
      </w:r>
      <w:r>
        <w:rPr>
          <w:rFonts w:eastAsia="Times New Roman"/>
          <w:color w:val="212121"/>
          <w:szCs w:val="24"/>
        </w:rPr>
        <w:t>φέρνετε. Και</w:t>
      </w:r>
      <w:r w:rsidRPr="00706A7B">
        <w:rPr>
          <w:rFonts w:eastAsia="Times New Roman"/>
          <w:color w:val="212121"/>
          <w:szCs w:val="24"/>
        </w:rPr>
        <w:t xml:space="preserve"> δίνετε υπ</w:t>
      </w:r>
      <w:r>
        <w:rPr>
          <w:rFonts w:eastAsia="Times New Roman"/>
          <w:color w:val="212121"/>
          <w:szCs w:val="24"/>
        </w:rPr>
        <w:t xml:space="preserve">οσχέσεις και κόντρα υποσχέσεις. </w:t>
      </w:r>
      <w:r w:rsidRPr="007D3CF0">
        <w:rPr>
          <w:rFonts w:eastAsia="Times New Roman"/>
          <w:color w:val="212121"/>
          <w:szCs w:val="24"/>
        </w:rPr>
        <w:t>Και να μου</w:t>
      </w:r>
      <w:r>
        <w:rPr>
          <w:rFonts w:eastAsia="Times New Roman"/>
          <w:color w:val="212121"/>
          <w:szCs w:val="24"/>
        </w:rPr>
        <w:t xml:space="preserve"> το θ</w:t>
      </w:r>
      <w:r w:rsidRPr="00706A7B">
        <w:rPr>
          <w:rFonts w:eastAsia="Times New Roman"/>
          <w:color w:val="212121"/>
          <w:szCs w:val="24"/>
        </w:rPr>
        <w:t>υμηθείτε ότι το αποτέλεσμα στο τέλος θα είναι μηδέν</w:t>
      </w:r>
      <w:r>
        <w:rPr>
          <w:rFonts w:eastAsia="Times New Roman"/>
          <w:color w:val="212121"/>
          <w:szCs w:val="24"/>
        </w:rPr>
        <w:t>,</w:t>
      </w:r>
      <w:r w:rsidRPr="00706A7B">
        <w:rPr>
          <w:rFonts w:eastAsia="Times New Roman"/>
          <w:color w:val="212121"/>
          <w:szCs w:val="24"/>
        </w:rPr>
        <w:t xml:space="preserve"> όπως και πριν δύο χρόνια</w:t>
      </w:r>
      <w:r>
        <w:rPr>
          <w:rFonts w:eastAsia="Times New Roman"/>
          <w:color w:val="212121"/>
          <w:szCs w:val="24"/>
        </w:rPr>
        <w:t>,</w:t>
      </w:r>
      <w:r w:rsidRPr="00706A7B">
        <w:rPr>
          <w:rFonts w:eastAsia="Times New Roman"/>
          <w:color w:val="212121"/>
          <w:szCs w:val="24"/>
        </w:rPr>
        <w:t xml:space="preserve"> το</w:t>
      </w:r>
      <w:r>
        <w:rPr>
          <w:rFonts w:eastAsia="Times New Roman"/>
          <w:color w:val="212121"/>
          <w:szCs w:val="24"/>
        </w:rPr>
        <w:t>ν</w:t>
      </w:r>
      <w:r w:rsidRPr="00706A7B">
        <w:rPr>
          <w:rFonts w:eastAsia="Times New Roman"/>
          <w:color w:val="212121"/>
          <w:szCs w:val="24"/>
        </w:rPr>
        <w:t xml:space="preserve"> Μάιο του 2017</w:t>
      </w:r>
      <w:r>
        <w:rPr>
          <w:rFonts w:eastAsia="Times New Roman"/>
          <w:color w:val="212121"/>
          <w:szCs w:val="24"/>
        </w:rPr>
        <w:t>, π</w:t>
      </w:r>
      <w:r w:rsidRPr="00706A7B">
        <w:rPr>
          <w:rFonts w:eastAsia="Times New Roman"/>
          <w:color w:val="212121"/>
          <w:szCs w:val="24"/>
        </w:rPr>
        <w:t>ου λέγατε ότι θα καταργήσετε τις πανελλαδικές εξετάσεις</w:t>
      </w:r>
      <w:r>
        <w:rPr>
          <w:rFonts w:eastAsia="Times New Roman"/>
          <w:color w:val="212121"/>
          <w:szCs w:val="24"/>
        </w:rPr>
        <w:t>,</w:t>
      </w:r>
      <w:r w:rsidRPr="00706A7B">
        <w:rPr>
          <w:rFonts w:eastAsia="Times New Roman"/>
          <w:color w:val="212121"/>
          <w:szCs w:val="24"/>
        </w:rPr>
        <w:t xml:space="preserve"> αλλά </w:t>
      </w:r>
      <w:r>
        <w:rPr>
          <w:rFonts w:eastAsia="Times New Roman"/>
          <w:color w:val="212121"/>
          <w:szCs w:val="24"/>
        </w:rPr>
        <w:t>μάλλον στην πορεία αλλάξατε γνώμη γιατί προφανώς δεν εξυπηρετούνταν κάποια συμφέροντα.</w:t>
      </w:r>
    </w:p>
    <w:p w14:paraId="2E2475A2"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Και </w:t>
      </w:r>
      <w:r w:rsidRPr="00706A7B">
        <w:rPr>
          <w:rFonts w:eastAsia="Times New Roman"/>
          <w:color w:val="212121"/>
          <w:szCs w:val="24"/>
        </w:rPr>
        <w:t>α</w:t>
      </w:r>
      <w:r>
        <w:rPr>
          <w:rFonts w:eastAsia="Times New Roman"/>
          <w:color w:val="212121"/>
          <w:szCs w:val="24"/>
        </w:rPr>
        <w:t>φού δεν σας βγήκε αυτό το έργο, τι</w:t>
      </w:r>
      <w:r w:rsidRPr="00706A7B">
        <w:rPr>
          <w:rFonts w:eastAsia="Times New Roman"/>
          <w:color w:val="212121"/>
          <w:szCs w:val="24"/>
        </w:rPr>
        <w:t xml:space="preserve"> κάνετε τώρα</w:t>
      </w:r>
      <w:r>
        <w:rPr>
          <w:rFonts w:eastAsia="Times New Roman"/>
          <w:color w:val="212121"/>
          <w:szCs w:val="24"/>
        </w:rPr>
        <w:t>; Μας σε</w:t>
      </w:r>
      <w:r>
        <w:rPr>
          <w:rFonts w:eastAsia="Times New Roman"/>
          <w:color w:val="212121"/>
          <w:szCs w:val="24"/>
        </w:rPr>
        <w:t>ρβίρετε</w:t>
      </w:r>
      <w:r w:rsidRPr="00706A7B">
        <w:rPr>
          <w:rFonts w:eastAsia="Times New Roman"/>
          <w:color w:val="212121"/>
          <w:szCs w:val="24"/>
        </w:rPr>
        <w:t xml:space="preserve"> ένα κρύο πιάτο</w:t>
      </w:r>
      <w:r>
        <w:rPr>
          <w:rFonts w:eastAsia="Times New Roman"/>
          <w:color w:val="212121"/>
          <w:szCs w:val="24"/>
        </w:rPr>
        <w:t>,</w:t>
      </w:r>
      <w:r w:rsidRPr="00706A7B">
        <w:rPr>
          <w:rFonts w:eastAsia="Times New Roman"/>
          <w:color w:val="212121"/>
          <w:szCs w:val="24"/>
        </w:rPr>
        <w:t xml:space="preserve"> ένα πολύ παλιό σύστημα</w:t>
      </w:r>
      <w:r>
        <w:rPr>
          <w:rFonts w:eastAsia="Times New Roman"/>
          <w:color w:val="212121"/>
          <w:szCs w:val="24"/>
        </w:rPr>
        <w:t>,</w:t>
      </w:r>
      <w:r w:rsidRPr="00706A7B">
        <w:rPr>
          <w:rFonts w:eastAsia="Times New Roman"/>
          <w:color w:val="212121"/>
          <w:szCs w:val="24"/>
        </w:rPr>
        <w:t xml:space="preserve"> ένα σύστημα πιο παλιό από </w:t>
      </w:r>
      <w:r>
        <w:rPr>
          <w:rFonts w:eastAsia="Times New Roman"/>
          <w:color w:val="212121"/>
          <w:szCs w:val="24"/>
        </w:rPr>
        <w:t xml:space="preserve">το παλιό, </w:t>
      </w:r>
      <w:r w:rsidRPr="00706A7B">
        <w:rPr>
          <w:rFonts w:eastAsia="Times New Roman"/>
          <w:color w:val="212121"/>
          <w:szCs w:val="24"/>
        </w:rPr>
        <w:t>θα έλεγα</w:t>
      </w:r>
      <w:r>
        <w:rPr>
          <w:rFonts w:eastAsia="Times New Roman"/>
          <w:color w:val="212121"/>
          <w:szCs w:val="24"/>
        </w:rPr>
        <w:t>,</w:t>
      </w:r>
      <w:r w:rsidRPr="00706A7B">
        <w:rPr>
          <w:rFonts w:eastAsia="Times New Roman"/>
          <w:color w:val="212121"/>
          <w:szCs w:val="24"/>
        </w:rPr>
        <w:t xml:space="preserve"> αυτό με τις δέσμες</w:t>
      </w:r>
      <w:r>
        <w:rPr>
          <w:rFonts w:eastAsia="Times New Roman"/>
          <w:color w:val="212121"/>
          <w:szCs w:val="24"/>
        </w:rPr>
        <w:t>. Α</w:t>
      </w:r>
      <w:r w:rsidRPr="00706A7B">
        <w:rPr>
          <w:rFonts w:eastAsia="Times New Roman"/>
          <w:color w:val="212121"/>
          <w:szCs w:val="24"/>
        </w:rPr>
        <w:t>υτό που κάνετε</w:t>
      </w:r>
      <w:r>
        <w:rPr>
          <w:rFonts w:eastAsia="Times New Roman"/>
          <w:color w:val="212121"/>
          <w:szCs w:val="24"/>
        </w:rPr>
        <w:t>, όμως, είναι απλά να διαχωρίζετε</w:t>
      </w:r>
      <w:r w:rsidRPr="00706A7B">
        <w:rPr>
          <w:rFonts w:eastAsia="Times New Roman"/>
          <w:color w:val="212121"/>
          <w:szCs w:val="24"/>
        </w:rPr>
        <w:t xml:space="preserve"> σχολές ως υψηλο</w:t>
      </w:r>
      <w:r>
        <w:rPr>
          <w:rFonts w:eastAsia="Times New Roman"/>
          <w:color w:val="212121"/>
          <w:szCs w:val="24"/>
        </w:rPr>
        <w:t>ύ κύρους και αφήνετε τις άλλες γ</w:t>
      </w:r>
      <w:r w:rsidRPr="00706A7B">
        <w:rPr>
          <w:rFonts w:eastAsia="Times New Roman"/>
          <w:color w:val="212121"/>
          <w:szCs w:val="24"/>
        </w:rPr>
        <w:t xml:space="preserve">ια τους </w:t>
      </w:r>
      <w:r>
        <w:rPr>
          <w:rFonts w:eastAsia="Times New Roman"/>
          <w:color w:val="212121"/>
          <w:szCs w:val="24"/>
        </w:rPr>
        <w:t>άλλους.</w:t>
      </w:r>
      <w:r w:rsidRPr="00706A7B">
        <w:rPr>
          <w:rFonts w:eastAsia="Times New Roman"/>
          <w:color w:val="212121"/>
          <w:szCs w:val="24"/>
        </w:rPr>
        <w:t xml:space="preserve"> </w:t>
      </w:r>
    </w:p>
    <w:p w14:paraId="2E2475A3" w14:textId="77777777" w:rsidR="00ED3BF8" w:rsidRDefault="009F432D">
      <w:pPr>
        <w:spacing w:after="0" w:line="600" w:lineRule="auto"/>
        <w:ind w:firstLine="720"/>
        <w:jc w:val="both"/>
        <w:rPr>
          <w:rFonts w:eastAsia="Times New Roman"/>
          <w:szCs w:val="24"/>
        </w:rPr>
      </w:pPr>
      <w:r>
        <w:rPr>
          <w:rFonts w:eastAsia="Times New Roman"/>
          <w:szCs w:val="24"/>
        </w:rPr>
        <w:t>Διχάζετε στην ουσία τα παιδιά</w:t>
      </w:r>
      <w:r>
        <w:rPr>
          <w:rFonts w:eastAsia="Times New Roman"/>
          <w:szCs w:val="24"/>
        </w:rPr>
        <w:t xml:space="preserve"> μας, </w:t>
      </w:r>
      <w:r w:rsidRPr="00CD6E1E">
        <w:rPr>
          <w:rFonts w:eastAsia="Times New Roman"/>
          <w:szCs w:val="24"/>
        </w:rPr>
        <w:t xml:space="preserve">αφού τα βάζετε στη </w:t>
      </w:r>
      <w:r>
        <w:rPr>
          <w:rFonts w:eastAsia="Times New Roman"/>
          <w:szCs w:val="24"/>
        </w:rPr>
        <w:t>διαδικασία</w:t>
      </w:r>
      <w:r w:rsidRPr="00CD6E1E">
        <w:rPr>
          <w:rFonts w:eastAsia="Times New Roman"/>
          <w:szCs w:val="24"/>
        </w:rPr>
        <w:t xml:space="preserve"> εξετάσεων χωρίς τράπεζα θεμάτων</w:t>
      </w:r>
      <w:r>
        <w:rPr>
          <w:rFonts w:eastAsia="Times New Roman"/>
          <w:szCs w:val="24"/>
        </w:rPr>
        <w:t>. Και για να το καταλάβει ο κόσμος που</w:t>
      </w:r>
      <w:r w:rsidRPr="00CD6E1E">
        <w:rPr>
          <w:rFonts w:eastAsia="Times New Roman"/>
          <w:szCs w:val="24"/>
        </w:rPr>
        <w:t xml:space="preserve"> μας παρακολουθεί</w:t>
      </w:r>
      <w:r>
        <w:rPr>
          <w:rFonts w:eastAsia="Times New Roman"/>
          <w:szCs w:val="24"/>
        </w:rPr>
        <w:t>,</w:t>
      </w:r>
      <w:r w:rsidRPr="00CD6E1E">
        <w:rPr>
          <w:rFonts w:eastAsia="Times New Roman"/>
          <w:szCs w:val="24"/>
        </w:rPr>
        <w:t xml:space="preserve"> στην ουσία αυτό που </w:t>
      </w:r>
      <w:r w:rsidRPr="00CD6E1E">
        <w:rPr>
          <w:rFonts w:eastAsia="Times New Roman"/>
          <w:szCs w:val="24"/>
        </w:rPr>
        <w:lastRenderedPageBreak/>
        <w:t xml:space="preserve">θα συμβεί είναι ότι </w:t>
      </w:r>
      <w:r>
        <w:rPr>
          <w:rFonts w:eastAsia="Times New Roman"/>
          <w:szCs w:val="24"/>
        </w:rPr>
        <w:t>άλλα</w:t>
      </w:r>
      <w:r w:rsidRPr="00CD6E1E">
        <w:rPr>
          <w:rFonts w:eastAsia="Times New Roman"/>
          <w:szCs w:val="24"/>
        </w:rPr>
        <w:t xml:space="preserve"> θα είναι τα θέματα εξετάσεων στη Λάρισα</w:t>
      </w:r>
      <w:r>
        <w:rPr>
          <w:rFonts w:eastAsia="Times New Roman"/>
          <w:szCs w:val="24"/>
        </w:rPr>
        <w:t>, άλλα</w:t>
      </w:r>
      <w:r w:rsidRPr="00CD6E1E">
        <w:rPr>
          <w:rFonts w:eastAsia="Times New Roman"/>
          <w:szCs w:val="24"/>
        </w:rPr>
        <w:t xml:space="preserve"> στα Τρίκαλα</w:t>
      </w:r>
      <w:r>
        <w:rPr>
          <w:rFonts w:eastAsia="Times New Roman"/>
          <w:szCs w:val="24"/>
        </w:rPr>
        <w:t>, άλλα</w:t>
      </w:r>
      <w:r w:rsidRPr="00CD6E1E">
        <w:rPr>
          <w:rFonts w:eastAsia="Times New Roman"/>
          <w:szCs w:val="24"/>
        </w:rPr>
        <w:t xml:space="preserve"> στο</w:t>
      </w:r>
      <w:r>
        <w:rPr>
          <w:rFonts w:eastAsia="Times New Roman"/>
          <w:szCs w:val="24"/>
        </w:rPr>
        <w:t>ν</w:t>
      </w:r>
      <w:r w:rsidRPr="00CD6E1E">
        <w:rPr>
          <w:rFonts w:eastAsia="Times New Roman"/>
          <w:szCs w:val="24"/>
        </w:rPr>
        <w:t xml:space="preserve"> Βόλο</w:t>
      </w:r>
      <w:r>
        <w:rPr>
          <w:rFonts w:eastAsia="Times New Roman"/>
          <w:szCs w:val="24"/>
        </w:rPr>
        <w:t>, άλλα</w:t>
      </w:r>
      <w:r w:rsidRPr="00CD6E1E">
        <w:rPr>
          <w:rFonts w:eastAsia="Times New Roman"/>
          <w:szCs w:val="24"/>
        </w:rPr>
        <w:t xml:space="preserve"> στην Αθ</w:t>
      </w:r>
      <w:r w:rsidRPr="00CD6E1E">
        <w:rPr>
          <w:rFonts w:eastAsia="Times New Roman"/>
          <w:szCs w:val="24"/>
        </w:rPr>
        <w:t>ήνα</w:t>
      </w:r>
      <w:r>
        <w:rPr>
          <w:rFonts w:eastAsia="Times New Roman"/>
          <w:szCs w:val="24"/>
        </w:rPr>
        <w:t>,</w:t>
      </w:r>
      <w:r w:rsidRPr="00CD6E1E">
        <w:rPr>
          <w:rFonts w:eastAsia="Times New Roman"/>
          <w:szCs w:val="24"/>
        </w:rPr>
        <w:t xml:space="preserve"> γιατί όπως λέτε</w:t>
      </w:r>
      <w:r>
        <w:rPr>
          <w:rFonts w:eastAsia="Times New Roman"/>
          <w:szCs w:val="24"/>
        </w:rPr>
        <w:t>,</w:t>
      </w:r>
      <w:r w:rsidRPr="00CD6E1E">
        <w:rPr>
          <w:rFonts w:eastAsia="Times New Roman"/>
          <w:szCs w:val="24"/>
        </w:rPr>
        <w:t xml:space="preserve"> θα τα διαλέγουν τοπικές ομάδες εκπαιδευτικών</w:t>
      </w:r>
      <w:r>
        <w:rPr>
          <w:rFonts w:eastAsia="Times New Roman"/>
          <w:szCs w:val="24"/>
        </w:rPr>
        <w:t xml:space="preserve">. </w:t>
      </w:r>
    </w:p>
    <w:p w14:paraId="2E2475A4" w14:textId="77777777" w:rsidR="00ED3BF8" w:rsidRDefault="009F432D">
      <w:pPr>
        <w:spacing w:after="0" w:line="600" w:lineRule="auto"/>
        <w:ind w:firstLine="720"/>
        <w:jc w:val="both"/>
        <w:rPr>
          <w:rFonts w:eastAsia="Times New Roman"/>
          <w:szCs w:val="24"/>
        </w:rPr>
      </w:pPr>
      <w:r>
        <w:rPr>
          <w:rFonts w:eastAsia="Times New Roman"/>
          <w:szCs w:val="24"/>
        </w:rPr>
        <w:t>Κ</w:t>
      </w:r>
      <w:r w:rsidRPr="00CD6E1E">
        <w:rPr>
          <w:rFonts w:eastAsia="Times New Roman"/>
          <w:szCs w:val="24"/>
        </w:rPr>
        <w:t xml:space="preserve">αι </w:t>
      </w:r>
      <w:r>
        <w:rPr>
          <w:rFonts w:eastAsia="Times New Roman"/>
          <w:szCs w:val="24"/>
        </w:rPr>
        <w:t>π</w:t>
      </w:r>
      <w:r w:rsidRPr="00CD6E1E">
        <w:rPr>
          <w:rFonts w:eastAsia="Times New Roman"/>
          <w:szCs w:val="24"/>
        </w:rPr>
        <w:t>ώς δηλαδή</w:t>
      </w:r>
      <w:r>
        <w:rPr>
          <w:rFonts w:eastAsia="Times New Roman"/>
          <w:szCs w:val="24"/>
        </w:rPr>
        <w:t xml:space="preserve">, </w:t>
      </w:r>
      <w:r w:rsidRPr="00CD6E1E">
        <w:rPr>
          <w:rFonts w:eastAsia="Times New Roman"/>
          <w:bCs/>
        </w:rPr>
        <w:t>κύριε Υπουργέ,</w:t>
      </w:r>
      <w:r w:rsidRPr="00CD6E1E">
        <w:rPr>
          <w:rFonts w:eastAsia="Times New Roman"/>
          <w:szCs w:val="24"/>
        </w:rPr>
        <w:t xml:space="preserve"> θα διασφαλίσουμε την </w:t>
      </w:r>
      <w:r>
        <w:rPr>
          <w:rFonts w:eastAsia="Times New Roman"/>
          <w:szCs w:val="24"/>
        </w:rPr>
        <w:t>ίση</w:t>
      </w:r>
      <w:r w:rsidRPr="00CD6E1E">
        <w:rPr>
          <w:rFonts w:eastAsia="Times New Roman"/>
          <w:szCs w:val="24"/>
        </w:rPr>
        <w:t xml:space="preserve"> μεταχείριση όλων των παιδιών ανεξαιρέτως</w:t>
      </w:r>
      <w:r>
        <w:rPr>
          <w:rFonts w:eastAsia="Times New Roman"/>
          <w:szCs w:val="24"/>
        </w:rPr>
        <w:t>; Τα καταργείτε</w:t>
      </w:r>
      <w:r w:rsidRPr="00CD6E1E">
        <w:rPr>
          <w:rFonts w:eastAsia="Times New Roman"/>
          <w:szCs w:val="24"/>
        </w:rPr>
        <w:t xml:space="preserve"> όλα και δεν ξέρετε γιατί</w:t>
      </w:r>
      <w:r>
        <w:rPr>
          <w:rFonts w:eastAsia="Times New Roman"/>
          <w:szCs w:val="24"/>
        </w:rPr>
        <w:t xml:space="preserve"> </w:t>
      </w:r>
      <w:r w:rsidRPr="00CD6E1E">
        <w:rPr>
          <w:rFonts w:eastAsia="Times New Roman"/>
          <w:szCs w:val="24"/>
        </w:rPr>
        <w:t>το κάνετε</w:t>
      </w:r>
      <w:r>
        <w:rPr>
          <w:rFonts w:eastAsia="Times New Roman"/>
          <w:szCs w:val="24"/>
        </w:rPr>
        <w:t>, όπως παραδείγματος χάριν και</w:t>
      </w:r>
      <w:r w:rsidRPr="00CD6E1E">
        <w:rPr>
          <w:rFonts w:eastAsia="Times New Roman"/>
          <w:szCs w:val="24"/>
        </w:rPr>
        <w:t xml:space="preserve"> με τα λατινικά</w:t>
      </w:r>
      <w:r>
        <w:rPr>
          <w:rFonts w:eastAsia="Times New Roman"/>
          <w:szCs w:val="24"/>
        </w:rPr>
        <w:t>. Α</w:t>
      </w:r>
      <w:r w:rsidRPr="00CD6E1E">
        <w:rPr>
          <w:rFonts w:eastAsia="Times New Roman"/>
          <w:szCs w:val="24"/>
        </w:rPr>
        <w:t>ντί να ενισχύσετε τα κλασικά γράμματα</w:t>
      </w:r>
      <w:r>
        <w:rPr>
          <w:rFonts w:eastAsia="Times New Roman"/>
          <w:szCs w:val="24"/>
        </w:rPr>
        <w:t>,</w:t>
      </w:r>
      <w:r w:rsidRPr="00CD6E1E">
        <w:rPr>
          <w:rFonts w:eastAsia="Times New Roman"/>
          <w:szCs w:val="24"/>
        </w:rPr>
        <w:t xml:space="preserve"> όπως κάνουν τόσες και τόσες άλλες χώρες ανά τον κόσμο</w:t>
      </w:r>
      <w:r>
        <w:rPr>
          <w:rFonts w:eastAsia="Times New Roman"/>
          <w:szCs w:val="24"/>
        </w:rPr>
        <w:t>, εσείς τα καταργείτε</w:t>
      </w:r>
      <w:r w:rsidRPr="00CD6E1E">
        <w:rPr>
          <w:rFonts w:eastAsia="Times New Roman"/>
          <w:szCs w:val="24"/>
        </w:rPr>
        <w:t xml:space="preserve"> και τα ρίχνετε στην κυριολεξία στον Καιάδα</w:t>
      </w:r>
      <w:r>
        <w:rPr>
          <w:rFonts w:eastAsia="Times New Roman"/>
          <w:szCs w:val="24"/>
        </w:rPr>
        <w:t>.</w:t>
      </w:r>
    </w:p>
    <w:p w14:paraId="2E2475A5" w14:textId="77777777" w:rsidR="00ED3BF8" w:rsidRDefault="009F432D">
      <w:pPr>
        <w:spacing w:after="0" w:line="600" w:lineRule="auto"/>
        <w:ind w:firstLine="720"/>
        <w:jc w:val="both"/>
        <w:rPr>
          <w:rFonts w:eastAsia="Times New Roman"/>
          <w:szCs w:val="24"/>
        </w:rPr>
      </w:pPr>
      <w:r>
        <w:rPr>
          <w:rFonts w:eastAsia="Times New Roman"/>
          <w:szCs w:val="24"/>
        </w:rPr>
        <w:t>Κ</w:t>
      </w:r>
      <w:r w:rsidRPr="00CD6E1E">
        <w:rPr>
          <w:rFonts w:eastAsia="Times New Roman"/>
          <w:szCs w:val="24"/>
        </w:rPr>
        <w:t>αι κατα</w:t>
      </w:r>
      <w:r>
        <w:rPr>
          <w:rFonts w:eastAsia="Times New Roman"/>
          <w:szCs w:val="24"/>
        </w:rPr>
        <w:t>θέτω στα Π</w:t>
      </w:r>
      <w:r w:rsidRPr="00CD6E1E">
        <w:rPr>
          <w:rFonts w:eastAsia="Times New Roman"/>
          <w:szCs w:val="24"/>
        </w:rPr>
        <w:t>ρακτικά ένα δημοσίευμα των τελευταίων δύο μηνών</w:t>
      </w:r>
      <w:r>
        <w:rPr>
          <w:rFonts w:eastAsia="Times New Roman"/>
          <w:szCs w:val="24"/>
        </w:rPr>
        <w:t xml:space="preserve"> όπου αναφέρετα</w:t>
      </w:r>
      <w:r>
        <w:rPr>
          <w:rFonts w:eastAsia="Times New Roman"/>
          <w:szCs w:val="24"/>
        </w:rPr>
        <w:t>ι ότι εννέα στα δέκα</w:t>
      </w:r>
      <w:r w:rsidRPr="00CD6E1E">
        <w:rPr>
          <w:rFonts w:eastAsia="Times New Roman"/>
          <w:szCs w:val="24"/>
        </w:rPr>
        <w:t xml:space="preserve"> γυμνάσια στη Γαλλία επέλεξαν την εκμάθηση αρχαίων ελληνικών</w:t>
      </w:r>
      <w:r>
        <w:rPr>
          <w:rFonts w:eastAsia="Times New Roman"/>
          <w:szCs w:val="24"/>
        </w:rPr>
        <w:t xml:space="preserve">. Καταθέτω, επίσης, στα Πρακτικά δημοσίευμα με τίτλο: «Μαθητές στη Γάνδη διαδηλώνουν </w:t>
      </w:r>
      <w:r w:rsidRPr="00753029">
        <w:rPr>
          <w:rFonts w:eastAsia="Times New Roman"/>
          <w:szCs w:val="24"/>
        </w:rPr>
        <w:t>γιατί</w:t>
      </w:r>
      <w:r>
        <w:rPr>
          <w:rFonts w:eastAsia="Times New Roman"/>
          <w:szCs w:val="24"/>
        </w:rPr>
        <w:t xml:space="preserve"> θέλουν να συνεχίζουν να διδάσκονται αρχαία ελληνικά και λατινικά». Και τέλος, καταθέτ</w:t>
      </w:r>
      <w:r>
        <w:rPr>
          <w:rFonts w:eastAsia="Times New Roman"/>
          <w:szCs w:val="24"/>
        </w:rPr>
        <w:t xml:space="preserve">ω για τα Πρακτικά δημοσίευμα που αναφέρει ότι στη Ρωσία τα ελληνικά ξεκίνησαν να διδάσκονται ως επίσημη γλώσσα της χώρας. </w:t>
      </w:r>
    </w:p>
    <w:p w14:paraId="2E2475A6" w14:textId="77777777" w:rsidR="00ED3BF8" w:rsidRDefault="009F432D">
      <w:pPr>
        <w:spacing w:after="0"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Γεώργιος </w:t>
      </w:r>
      <w:proofErr w:type="spellStart"/>
      <w:r>
        <w:rPr>
          <w:rFonts w:eastAsia="Times New Roman"/>
          <w:szCs w:val="24"/>
        </w:rPr>
        <w:t>Κατσιαντώνης</w:t>
      </w:r>
      <w:proofErr w:type="spellEnd"/>
      <w:r w:rsidRPr="00760F69">
        <w:rPr>
          <w:rFonts w:eastAsia="Times New Roman"/>
          <w:szCs w:val="24"/>
        </w:rPr>
        <w:t xml:space="preserve"> καταθέτει για τα Πρακτικά τα προαναφερθέντα </w:t>
      </w:r>
      <w:r>
        <w:rPr>
          <w:rFonts w:eastAsia="Times New Roman"/>
          <w:szCs w:val="24"/>
        </w:rPr>
        <w:t>δημοσιεύματα</w:t>
      </w:r>
      <w:r w:rsidRPr="00760F69">
        <w:rPr>
          <w:rFonts w:eastAsia="Times New Roman"/>
          <w:szCs w:val="24"/>
        </w:rPr>
        <w:t xml:space="preserve">, τα </w:t>
      </w:r>
      <w:r w:rsidRPr="00760F69">
        <w:rPr>
          <w:rFonts w:eastAsia="Times New Roman"/>
          <w:szCs w:val="24"/>
        </w:rPr>
        <w:lastRenderedPageBreak/>
        <w:t>οποία βρίσκονται σ</w:t>
      </w:r>
      <w:r w:rsidRPr="00760F69">
        <w:rPr>
          <w:rFonts w:eastAsia="Times New Roman"/>
          <w:szCs w:val="24"/>
        </w:rPr>
        <w:t>το αρχείο του Τμήματος Γραμματείας της Διεύθυνσης Στενογραφίας και Πρακτικών της Βουλής)</w:t>
      </w:r>
    </w:p>
    <w:p w14:paraId="2E2475A7" w14:textId="77777777" w:rsidR="00ED3BF8" w:rsidRDefault="009F432D">
      <w:pPr>
        <w:spacing w:after="0" w:line="600" w:lineRule="auto"/>
        <w:ind w:firstLine="720"/>
        <w:jc w:val="both"/>
        <w:rPr>
          <w:rFonts w:eastAsia="Times New Roman"/>
          <w:szCs w:val="24"/>
        </w:rPr>
      </w:pPr>
      <w:r>
        <w:rPr>
          <w:rFonts w:eastAsia="Times New Roman"/>
          <w:szCs w:val="24"/>
        </w:rPr>
        <w:t>Μ</w:t>
      </w:r>
      <w:r w:rsidRPr="00CD6E1E">
        <w:rPr>
          <w:rFonts w:eastAsia="Times New Roman"/>
          <w:szCs w:val="24"/>
        </w:rPr>
        <w:t>ε</w:t>
      </w:r>
      <w:r>
        <w:rPr>
          <w:rFonts w:eastAsia="Times New Roman"/>
          <w:szCs w:val="24"/>
        </w:rPr>
        <w:t xml:space="preserve"> το σύστημα που φ</w:t>
      </w:r>
      <w:r w:rsidRPr="00CD6E1E">
        <w:rPr>
          <w:rFonts w:eastAsia="Times New Roman"/>
          <w:szCs w:val="24"/>
        </w:rPr>
        <w:t>έρνετε</w:t>
      </w:r>
      <w:r>
        <w:rPr>
          <w:rFonts w:eastAsia="Times New Roman"/>
          <w:szCs w:val="24"/>
        </w:rPr>
        <w:t>, τ</w:t>
      </w:r>
      <w:r w:rsidRPr="00CD6E1E">
        <w:rPr>
          <w:rFonts w:eastAsia="Times New Roman"/>
          <w:szCs w:val="24"/>
        </w:rPr>
        <w:t xml:space="preserve">ο μόνο που θα καταφέρετε είναι να </w:t>
      </w:r>
      <w:r>
        <w:rPr>
          <w:rFonts w:eastAsia="Times New Roman"/>
          <w:szCs w:val="24"/>
        </w:rPr>
        <w:t>ξανα</w:t>
      </w:r>
      <w:r w:rsidRPr="00CD6E1E">
        <w:rPr>
          <w:rFonts w:eastAsia="Times New Roman"/>
          <w:szCs w:val="24"/>
        </w:rPr>
        <w:t xml:space="preserve">δημιουργήσετε </w:t>
      </w:r>
      <w:r>
        <w:rPr>
          <w:rFonts w:eastAsia="Times New Roman"/>
          <w:szCs w:val="24"/>
        </w:rPr>
        <w:t>«</w:t>
      </w:r>
      <w:r w:rsidRPr="00CD6E1E">
        <w:rPr>
          <w:rFonts w:eastAsia="Times New Roman"/>
          <w:szCs w:val="24"/>
        </w:rPr>
        <w:t>παπαγαλάκια</w:t>
      </w:r>
      <w:r>
        <w:rPr>
          <w:rFonts w:eastAsia="Times New Roman"/>
          <w:szCs w:val="24"/>
        </w:rPr>
        <w:t>»</w:t>
      </w:r>
      <w:r w:rsidRPr="00CD6E1E">
        <w:rPr>
          <w:rFonts w:eastAsia="Times New Roman"/>
          <w:szCs w:val="24"/>
        </w:rPr>
        <w:t xml:space="preserve"> που θα τρέχουν για τον </w:t>
      </w:r>
      <w:r>
        <w:rPr>
          <w:rFonts w:eastAsia="Times New Roman"/>
          <w:szCs w:val="24"/>
        </w:rPr>
        <w:t>υψηλό βαθμό, χ</w:t>
      </w:r>
      <w:r w:rsidRPr="00CD6E1E">
        <w:rPr>
          <w:rFonts w:eastAsia="Times New Roman"/>
          <w:szCs w:val="24"/>
        </w:rPr>
        <w:t>ωρίς βέβαια να νοι</w:t>
      </w:r>
      <w:r>
        <w:rPr>
          <w:rFonts w:eastAsia="Times New Roman"/>
          <w:szCs w:val="24"/>
        </w:rPr>
        <w:t>άζεστε αν τελικά τ</w:t>
      </w:r>
      <w:r>
        <w:rPr>
          <w:rFonts w:eastAsia="Times New Roman"/>
          <w:szCs w:val="24"/>
        </w:rPr>
        <w:t>α παιδιά μας θ</w:t>
      </w:r>
      <w:r w:rsidRPr="00CD6E1E">
        <w:rPr>
          <w:rFonts w:eastAsia="Times New Roman"/>
          <w:szCs w:val="24"/>
        </w:rPr>
        <w:t>α μάθουν κάτι</w:t>
      </w:r>
      <w:r>
        <w:rPr>
          <w:rFonts w:eastAsia="Times New Roman"/>
          <w:szCs w:val="24"/>
        </w:rPr>
        <w:t>. Και πώ</w:t>
      </w:r>
      <w:r w:rsidRPr="00CD6E1E">
        <w:rPr>
          <w:rFonts w:eastAsia="Times New Roman"/>
          <w:szCs w:val="24"/>
        </w:rPr>
        <w:t xml:space="preserve">ς </w:t>
      </w:r>
      <w:r>
        <w:rPr>
          <w:rFonts w:eastAsia="Times New Roman"/>
          <w:szCs w:val="24"/>
        </w:rPr>
        <w:t>ν</w:t>
      </w:r>
      <w:r w:rsidRPr="00CD6E1E">
        <w:rPr>
          <w:rFonts w:eastAsia="Times New Roman"/>
          <w:szCs w:val="24"/>
        </w:rPr>
        <w:t xml:space="preserve">α σας </w:t>
      </w:r>
      <w:r>
        <w:rPr>
          <w:rFonts w:eastAsia="Times New Roman"/>
          <w:szCs w:val="24"/>
        </w:rPr>
        <w:t>νοιάξει,</w:t>
      </w:r>
      <w:r w:rsidRPr="00CD6E1E">
        <w:rPr>
          <w:rFonts w:eastAsia="Times New Roman"/>
          <w:szCs w:val="24"/>
        </w:rPr>
        <w:t xml:space="preserve"> αφού το μόνο που τους λέτε είναι </w:t>
      </w:r>
      <w:r>
        <w:rPr>
          <w:rFonts w:eastAsia="Times New Roman"/>
          <w:szCs w:val="24"/>
        </w:rPr>
        <w:t>«</w:t>
      </w:r>
      <w:r w:rsidRPr="00CD6E1E">
        <w:rPr>
          <w:rFonts w:eastAsia="Times New Roman"/>
          <w:szCs w:val="24"/>
        </w:rPr>
        <w:t>Ορίστε</w:t>
      </w:r>
      <w:r>
        <w:rPr>
          <w:rFonts w:eastAsia="Times New Roman"/>
          <w:szCs w:val="24"/>
        </w:rPr>
        <w:t>,</w:t>
      </w:r>
      <w:r w:rsidRPr="00CD6E1E">
        <w:rPr>
          <w:rFonts w:eastAsia="Times New Roman"/>
          <w:szCs w:val="24"/>
        </w:rPr>
        <w:t xml:space="preserve"> οι πόρτες έχουν ανοίξει</w:t>
      </w:r>
      <w:r>
        <w:rPr>
          <w:rFonts w:eastAsia="Times New Roman"/>
          <w:szCs w:val="24"/>
        </w:rPr>
        <w:t>, μ</w:t>
      </w:r>
      <w:r w:rsidRPr="00CD6E1E">
        <w:rPr>
          <w:rFonts w:eastAsia="Times New Roman"/>
          <w:szCs w:val="24"/>
        </w:rPr>
        <w:t>πείτε σε σχολές</w:t>
      </w:r>
      <w:r>
        <w:rPr>
          <w:rFonts w:eastAsia="Times New Roman"/>
          <w:szCs w:val="24"/>
        </w:rPr>
        <w:t>». Σε τι σ</w:t>
      </w:r>
      <w:r w:rsidRPr="00CD6E1E">
        <w:rPr>
          <w:rFonts w:eastAsia="Times New Roman"/>
          <w:szCs w:val="24"/>
        </w:rPr>
        <w:t>χολές</w:t>
      </w:r>
      <w:r>
        <w:rPr>
          <w:rFonts w:eastAsia="Times New Roman"/>
          <w:szCs w:val="24"/>
        </w:rPr>
        <w:t>, όμως;</w:t>
      </w:r>
      <w:r w:rsidRPr="00CD6E1E">
        <w:rPr>
          <w:rFonts w:eastAsia="Times New Roman"/>
          <w:szCs w:val="24"/>
        </w:rPr>
        <w:t xml:space="preserve"> Προφανώς </w:t>
      </w:r>
      <w:r>
        <w:rPr>
          <w:rFonts w:eastAsia="Times New Roman"/>
          <w:szCs w:val="24"/>
        </w:rPr>
        <w:t xml:space="preserve">θα </w:t>
      </w:r>
      <w:r w:rsidRPr="006D7640">
        <w:rPr>
          <w:rFonts w:eastAsia="Times New Roman"/>
          <w:szCs w:val="24"/>
        </w:rPr>
        <w:t>είναι</w:t>
      </w:r>
      <w:r>
        <w:rPr>
          <w:rFonts w:eastAsia="Times New Roman"/>
          <w:szCs w:val="24"/>
        </w:rPr>
        <w:t xml:space="preserve"> </w:t>
      </w:r>
      <w:r w:rsidRPr="00CD6E1E">
        <w:rPr>
          <w:rFonts w:eastAsia="Times New Roman"/>
          <w:szCs w:val="24"/>
        </w:rPr>
        <w:t>σχολές δύο ταχυτήτων</w:t>
      </w:r>
      <w:r>
        <w:rPr>
          <w:rFonts w:eastAsia="Times New Roman"/>
          <w:szCs w:val="24"/>
        </w:rPr>
        <w:t>. Α</w:t>
      </w:r>
      <w:r w:rsidRPr="00CD6E1E">
        <w:rPr>
          <w:rFonts w:eastAsia="Times New Roman"/>
          <w:szCs w:val="24"/>
        </w:rPr>
        <w:t xml:space="preserve">υτούς που τους </w:t>
      </w:r>
      <w:r>
        <w:rPr>
          <w:rFonts w:eastAsia="Times New Roman"/>
          <w:szCs w:val="24"/>
        </w:rPr>
        <w:t>«</w:t>
      </w:r>
      <w:r w:rsidRPr="00CD6E1E">
        <w:rPr>
          <w:rFonts w:eastAsia="Times New Roman"/>
          <w:szCs w:val="24"/>
        </w:rPr>
        <w:t>παίρνει</w:t>
      </w:r>
      <w:r>
        <w:rPr>
          <w:rFonts w:eastAsia="Times New Roman"/>
          <w:szCs w:val="24"/>
        </w:rPr>
        <w:t>», τους προωθείτε</w:t>
      </w:r>
      <w:r w:rsidRPr="00CD6E1E">
        <w:rPr>
          <w:rFonts w:eastAsia="Times New Roman"/>
          <w:szCs w:val="24"/>
        </w:rPr>
        <w:t xml:space="preserve"> στις δημοφιλείς</w:t>
      </w:r>
      <w:r w:rsidRPr="00CD6E1E">
        <w:rPr>
          <w:rFonts w:eastAsia="Times New Roman"/>
          <w:szCs w:val="24"/>
        </w:rPr>
        <w:t xml:space="preserve"> σχολές και τους άλλους </w:t>
      </w:r>
      <w:r>
        <w:rPr>
          <w:rFonts w:eastAsia="Times New Roman"/>
          <w:szCs w:val="24"/>
        </w:rPr>
        <w:t>στις</w:t>
      </w:r>
      <w:r w:rsidRPr="00CD6E1E">
        <w:rPr>
          <w:rFonts w:eastAsia="Times New Roman"/>
          <w:szCs w:val="24"/>
        </w:rPr>
        <w:t xml:space="preserve"> </w:t>
      </w:r>
      <w:r>
        <w:rPr>
          <w:rFonts w:eastAsia="Times New Roman"/>
          <w:szCs w:val="24"/>
        </w:rPr>
        <w:t>άλλες,</w:t>
      </w:r>
      <w:r w:rsidRPr="00CD6E1E">
        <w:rPr>
          <w:rFonts w:eastAsia="Times New Roman"/>
          <w:szCs w:val="24"/>
        </w:rPr>
        <w:t xml:space="preserve"> με αυτές τις κενές θέσεις</w:t>
      </w:r>
      <w:r>
        <w:rPr>
          <w:rFonts w:eastAsia="Times New Roman"/>
          <w:szCs w:val="24"/>
        </w:rPr>
        <w:t>.</w:t>
      </w:r>
    </w:p>
    <w:p w14:paraId="2E2475A8" w14:textId="77777777" w:rsidR="00ED3BF8" w:rsidRDefault="009F432D">
      <w:pPr>
        <w:spacing w:after="0" w:line="600" w:lineRule="auto"/>
        <w:ind w:firstLine="720"/>
        <w:jc w:val="both"/>
        <w:rPr>
          <w:rFonts w:eastAsia="Times New Roman"/>
          <w:szCs w:val="24"/>
        </w:rPr>
      </w:pPr>
      <w:r w:rsidRPr="006D7640">
        <w:rPr>
          <w:rFonts w:eastAsia="Times New Roman"/>
          <w:szCs w:val="24"/>
        </w:rPr>
        <w:t>Κ</w:t>
      </w:r>
      <w:r>
        <w:rPr>
          <w:rFonts w:eastAsia="Times New Roman"/>
          <w:szCs w:val="24"/>
        </w:rPr>
        <w:t xml:space="preserve">ύριοι της </w:t>
      </w:r>
      <w:r w:rsidRPr="006D7640">
        <w:rPr>
          <w:rFonts w:eastAsia="Times New Roman"/>
          <w:szCs w:val="24"/>
        </w:rPr>
        <w:t>Κυβέρνηση</w:t>
      </w:r>
      <w:r>
        <w:rPr>
          <w:rFonts w:eastAsia="Times New Roman"/>
          <w:szCs w:val="24"/>
        </w:rPr>
        <w:t>ς,</w:t>
      </w:r>
      <w:r w:rsidRPr="00CD6E1E">
        <w:rPr>
          <w:rFonts w:eastAsia="Times New Roman"/>
          <w:szCs w:val="24"/>
        </w:rPr>
        <w:t xml:space="preserve"> το μόνο που κάνετε και με αυτό</w:t>
      </w:r>
      <w:r>
        <w:rPr>
          <w:rFonts w:eastAsia="Times New Roman"/>
          <w:szCs w:val="24"/>
        </w:rPr>
        <w:t xml:space="preserve"> το νομοσχέδιο είναι να χτίζετε</w:t>
      </w:r>
      <w:r w:rsidRPr="00CD6E1E">
        <w:rPr>
          <w:rFonts w:eastAsia="Times New Roman"/>
          <w:szCs w:val="24"/>
        </w:rPr>
        <w:t xml:space="preserve"> παλάτια στην άμμο</w:t>
      </w:r>
      <w:r>
        <w:rPr>
          <w:rFonts w:eastAsia="Times New Roman"/>
          <w:szCs w:val="24"/>
        </w:rPr>
        <w:t>.</w:t>
      </w:r>
      <w:r w:rsidRPr="00CD6E1E">
        <w:rPr>
          <w:rFonts w:eastAsia="Times New Roman"/>
          <w:szCs w:val="24"/>
        </w:rPr>
        <w:t xml:space="preserve"> Γιατί αυτό συμβαίνει και με τις αλλαγές που </w:t>
      </w:r>
      <w:r>
        <w:rPr>
          <w:rFonts w:eastAsia="Times New Roman"/>
          <w:szCs w:val="24"/>
        </w:rPr>
        <w:t>φέρνετε</w:t>
      </w:r>
      <w:r w:rsidRPr="00CD6E1E">
        <w:rPr>
          <w:rFonts w:eastAsia="Times New Roman"/>
          <w:szCs w:val="24"/>
        </w:rPr>
        <w:t xml:space="preserve"> για τη λειτουργία των </w:t>
      </w:r>
      <w:r>
        <w:rPr>
          <w:rFonts w:eastAsia="Times New Roman"/>
          <w:szCs w:val="24"/>
        </w:rPr>
        <w:t xml:space="preserve">ΤΕΙ. Τι </w:t>
      </w:r>
      <w:r w:rsidRPr="00CD6E1E">
        <w:rPr>
          <w:rFonts w:eastAsia="Times New Roman"/>
          <w:szCs w:val="24"/>
        </w:rPr>
        <w:t>κ</w:t>
      </w:r>
      <w:r>
        <w:rPr>
          <w:rFonts w:eastAsia="Times New Roman"/>
          <w:szCs w:val="24"/>
        </w:rPr>
        <w:t>α</w:t>
      </w:r>
      <w:r w:rsidRPr="00CD6E1E">
        <w:rPr>
          <w:rFonts w:eastAsia="Times New Roman"/>
          <w:szCs w:val="24"/>
        </w:rPr>
        <w:t xml:space="preserve">ι αν </w:t>
      </w:r>
      <w:r w:rsidRPr="00CD6E1E">
        <w:rPr>
          <w:rFonts w:eastAsia="Times New Roman"/>
          <w:szCs w:val="24"/>
        </w:rPr>
        <w:t>φωνάζουν οι σύγκλητοι του Αριστοτελείου Πανεπιστημίου</w:t>
      </w:r>
      <w:r>
        <w:rPr>
          <w:rFonts w:eastAsia="Times New Roman"/>
          <w:szCs w:val="24"/>
        </w:rPr>
        <w:t>, του Μετσόβιου Πολυτεχνείου, του Π</w:t>
      </w:r>
      <w:r w:rsidRPr="00CD6E1E">
        <w:rPr>
          <w:rFonts w:eastAsia="Times New Roman"/>
          <w:szCs w:val="24"/>
        </w:rPr>
        <w:t>ανεπιστημίου Πελοποννήσου</w:t>
      </w:r>
      <w:r>
        <w:rPr>
          <w:rFonts w:eastAsia="Times New Roman"/>
          <w:szCs w:val="24"/>
        </w:rPr>
        <w:t>, ε</w:t>
      </w:r>
      <w:r w:rsidRPr="00CD6E1E">
        <w:rPr>
          <w:rFonts w:eastAsia="Times New Roman"/>
          <w:szCs w:val="24"/>
        </w:rPr>
        <w:t>σείς το</w:t>
      </w:r>
      <w:r>
        <w:rPr>
          <w:rFonts w:eastAsia="Times New Roman"/>
          <w:szCs w:val="24"/>
        </w:rPr>
        <w:t>ν</w:t>
      </w:r>
      <w:r w:rsidRPr="00CD6E1E">
        <w:rPr>
          <w:rFonts w:eastAsia="Times New Roman"/>
          <w:szCs w:val="24"/>
        </w:rPr>
        <w:t xml:space="preserve"> χαβά </w:t>
      </w:r>
      <w:r>
        <w:rPr>
          <w:rFonts w:eastAsia="Times New Roman"/>
          <w:szCs w:val="24"/>
        </w:rPr>
        <w:t>σας. Ούτε τους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ο</w:t>
      </w:r>
      <w:r w:rsidRPr="00CD6E1E">
        <w:rPr>
          <w:rFonts w:eastAsia="Times New Roman"/>
          <w:szCs w:val="24"/>
        </w:rPr>
        <w:t>ύτε τους ακούτε ούτε και δικαιώματα τους αφήνετε</w:t>
      </w:r>
      <w:r>
        <w:rPr>
          <w:rFonts w:eastAsia="Times New Roman"/>
          <w:szCs w:val="24"/>
        </w:rPr>
        <w:t xml:space="preserve">. Ερήμην </w:t>
      </w:r>
      <w:r>
        <w:rPr>
          <w:rFonts w:eastAsia="Times New Roman"/>
          <w:szCs w:val="24"/>
        </w:rPr>
        <w:lastRenderedPageBreak/>
        <w:t xml:space="preserve">τους παίρνετε </w:t>
      </w:r>
      <w:r w:rsidRPr="00CD6E1E">
        <w:rPr>
          <w:rFonts w:eastAsia="Times New Roman"/>
          <w:szCs w:val="24"/>
        </w:rPr>
        <w:t>αποφάσεις</w:t>
      </w:r>
      <w:r>
        <w:rPr>
          <w:rFonts w:eastAsia="Times New Roman"/>
          <w:szCs w:val="24"/>
        </w:rPr>
        <w:t xml:space="preserve"> με την</w:t>
      </w:r>
      <w:r w:rsidRPr="00CD6E1E">
        <w:rPr>
          <w:rFonts w:eastAsia="Times New Roman"/>
          <w:szCs w:val="24"/>
        </w:rPr>
        <w:t xml:space="preserve"> </w:t>
      </w:r>
      <w:r>
        <w:rPr>
          <w:rFonts w:eastAsia="Times New Roman"/>
          <w:szCs w:val="24"/>
        </w:rPr>
        <w:t>τακ</w:t>
      </w:r>
      <w:r>
        <w:rPr>
          <w:rFonts w:eastAsia="Times New Roman"/>
          <w:szCs w:val="24"/>
        </w:rPr>
        <w:t xml:space="preserve">τική </w:t>
      </w:r>
      <w:proofErr w:type="spellStart"/>
      <w:r>
        <w:rPr>
          <w:rFonts w:eastAsia="Times New Roman"/>
          <w:szCs w:val="24"/>
        </w:rPr>
        <w:t>αποφασίζομεν</w:t>
      </w:r>
      <w:proofErr w:type="spellEnd"/>
      <w:r>
        <w:rPr>
          <w:rFonts w:eastAsia="Times New Roman"/>
          <w:szCs w:val="24"/>
        </w:rPr>
        <w:t xml:space="preserve"> και </w:t>
      </w:r>
      <w:proofErr w:type="spellStart"/>
      <w:r>
        <w:rPr>
          <w:rFonts w:eastAsia="Times New Roman"/>
          <w:szCs w:val="24"/>
        </w:rPr>
        <w:t>διατάζ</w:t>
      </w:r>
      <w:r w:rsidRPr="00CD6E1E">
        <w:rPr>
          <w:rFonts w:eastAsia="Times New Roman"/>
          <w:szCs w:val="24"/>
        </w:rPr>
        <w:t>ομεν</w:t>
      </w:r>
      <w:proofErr w:type="spellEnd"/>
      <w:r>
        <w:rPr>
          <w:rFonts w:eastAsia="Times New Roman"/>
          <w:szCs w:val="24"/>
        </w:rPr>
        <w:t xml:space="preserve">, για όλους και για όλα. </w:t>
      </w:r>
    </w:p>
    <w:p w14:paraId="2E2475A9" w14:textId="77777777" w:rsidR="00ED3BF8" w:rsidRDefault="009F432D">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2E2475AA" w14:textId="77777777" w:rsidR="00ED3BF8" w:rsidRDefault="009F432D">
      <w:pPr>
        <w:spacing w:after="0" w:line="600" w:lineRule="auto"/>
        <w:ind w:firstLine="720"/>
        <w:jc w:val="both"/>
        <w:rPr>
          <w:rFonts w:eastAsia="Times New Roman"/>
          <w:szCs w:val="24"/>
        </w:rPr>
      </w:pPr>
      <w:r>
        <w:rPr>
          <w:rFonts w:eastAsia="Times New Roman"/>
          <w:szCs w:val="24"/>
        </w:rPr>
        <w:t>Κ</w:t>
      </w:r>
      <w:r w:rsidRPr="00CD6E1E">
        <w:rPr>
          <w:rFonts w:eastAsia="Times New Roman"/>
          <w:szCs w:val="24"/>
        </w:rPr>
        <w:t>αι δεν σας ξέφυγαν ούτε τα πειραματικά και τα πρότυπα σχολεία</w:t>
      </w:r>
      <w:r>
        <w:rPr>
          <w:rFonts w:eastAsia="Times New Roman"/>
          <w:szCs w:val="24"/>
        </w:rPr>
        <w:t xml:space="preserve">, για τα οποία θέλετε, </w:t>
      </w:r>
      <w:r w:rsidRPr="00CD6E1E">
        <w:rPr>
          <w:rFonts w:eastAsia="Times New Roman"/>
          <w:szCs w:val="24"/>
        </w:rPr>
        <w:t>λέτε</w:t>
      </w:r>
      <w:r>
        <w:rPr>
          <w:rFonts w:eastAsia="Times New Roman"/>
          <w:szCs w:val="24"/>
        </w:rPr>
        <w:t>,</w:t>
      </w:r>
      <w:r w:rsidRPr="00CD6E1E">
        <w:rPr>
          <w:rFonts w:eastAsia="Times New Roman"/>
          <w:szCs w:val="24"/>
        </w:rPr>
        <w:t xml:space="preserve"> να εισάγονται οι μαθητέ</w:t>
      </w:r>
      <w:r w:rsidRPr="00CD6E1E">
        <w:rPr>
          <w:rFonts w:eastAsia="Times New Roman"/>
          <w:szCs w:val="24"/>
        </w:rPr>
        <w:t>ς μετά από πρόταση του συλλόγου διδασκό</w:t>
      </w:r>
      <w:r>
        <w:rPr>
          <w:rFonts w:eastAsia="Times New Roman"/>
          <w:szCs w:val="24"/>
        </w:rPr>
        <w:t>ντων και με τελική έγκριση του Υ</w:t>
      </w:r>
      <w:r w:rsidRPr="00CD6E1E">
        <w:rPr>
          <w:rFonts w:eastAsia="Times New Roman"/>
          <w:szCs w:val="24"/>
        </w:rPr>
        <w:t>πουργού</w:t>
      </w:r>
      <w:r>
        <w:rPr>
          <w:rFonts w:eastAsia="Times New Roman"/>
          <w:szCs w:val="24"/>
        </w:rPr>
        <w:t>, δ</w:t>
      </w:r>
      <w:r w:rsidRPr="00CD6E1E">
        <w:rPr>
          <w:rFonts w:eastAsia="Times New Roman"/>
          <w:szCs w:val="24"/>
        </w:rPr>
        <w:t xml:space="preserve">ηλαδή </w:t>
      </w:r>
      <w:r>
        <w:rPr>
          <w:rFonts w:eastAsia="Times New Roman"/>
          <w:szCs w:val="24"/>
        </w:rPr>
        <w:t xml:space="preserve">τη δική σας, </w:t>
      </w:r>
      <w:r w:rsidRPr="00880DF1">
        <w:rPr>
          <w:rFonts w:eastAsia="Times New Roman"/>
          <w:bCs/>
        </w:rPr>
        <w:t>κύριε Υπουργέ</w:t>
      </w:r>
      <w:r>
        <w:rPr>
          <w:rFonts w:eastAsia="Times New Roman"/>
          <w:bCs/>
        </w:rPr>
        <w:t>. Ο παντοκράτορας! Θ</w:t>
      </w:r>
      <w:r w:rsidRPr="00CD6E1E">
        <w:rPr>
          <w:rFonts w:eastAsia="Times New Roman"/>
          <w:szCs w:val="24"/>
        </w:rPr>
        <w:t>α έλεγα κάτι γι</w:t>
      </w:r>
      <w:r>
        <w:rPr>
          <w:rFonts w:eastAsia="Times New Roman"/>
          <w:szCs w:val="24"/>
        </w:rPr>
        <w:t xml:space="preserve">α την Μαρία </w:t>
      </w:r>
      <w:proofErr w:type="spellStart"/>
      <w:r>
        <w:rPr>
          <w:rFonts w:eastAsia="Times New Roman"/>
          <w:szCs w:val="24"/>
        </w:rPr>
        <w:t>Αντουανέτα</w:t>
      </w:r>
      <w:proofErr w:type="spellEnd"/>
      <w:r>
        <w:rPr>
          <w:rFonts w:eastAsia="Times New Roman"/>
          <w:szCs w:val="24"/>
        </w:rPr>
        <w:t xml:space="preserve"> που είπε σ</w:t>
      </w:r>
      <w:r w:rsidRPr="00CD6E1E">
        <w:rPr>
          <w:rFonts w:eastAsia="Times New Roman"/>
          <w:szCs w:val="24"/>
        </w:rPr>
        <w:t xml:space="preserve">το λαό της </w:t>
      </w:r>
      <w:r>
        <w:rPr>
          <w:rFonts w:eastAsia="Times New Roman"/>
          <w:szCs w:val="24"/>
        </w:rPr>
        <w:t>α</w:t>
      </w:r>
      <w:r w:rsidRPr="00CD6E1E">
        <w:rPr>
          <w:rFonts w:eastAsia="Times New Roman"/>
          <w:szCs w:val="24"/>
        </w:rPr>
        <w:t>φού δεν έχει ψωμί</w:t>
      </w:r>
      <w:r>
        <w:rPr>
          <w:rFonts w:eastAsia="Times New Roman"/>
          <w:szCs w:val="24"/>
        </w:rPr>
        <w:t>,</w:t>
      </w:r>
      <w:r w:rsidRPr="00CD6E1E">
        <w:rPr>
          <w:rFonts w:eastAsia="Times New Roman"/>
          <w:szCs w:val="24"/>
        </w:rPr>
        <w:t xml:space="preserve"> να φάει παντεσπάνι</w:t>
      </w:r>
      <w:r>
        <w:rPr>
          <w:rFonts w:eastAsia="Times New Roman"/>
          <w:szCs w:val="24"/>
        </w:rPr>
        <w:t>,</w:t>
      </w:r>
      <w:r w:rsidRPr="00CD6E1E">
        <w:rPr>
          <w:rFonts w:eastAsia="Times New Roman"/>
          <w:szCs w:val="24"/>
        </w:rPr>
        <w:t xml:space="preserve"> αλλά δεν θέλω να παρεξηγ</w:t>
      </w:r>
      <w:r w:rsidRPr="00CD6E1E">
        <w:rPr>
          <w:rFonts w:eastAsia="Times New Roman"/>
          <w:szCs w:val="24"/>
        </w:rPr>
        <w:t>ηθώ</w:t>
      </w:r>
      <w:r>
        <w:rPr>
          <w:rFonts w:eastAsia="Times New Roman"/>
          <w:szCs w:val="24"/>
        </w:rPr>
        <w:t>.</w:t>
      </w:r>
      <w:r w:rsidRPr="00CD6E1E">
        <w:rPr>
          <w:rFonts w:eastAsia="Times New Roman"/>
          <w:szCs w:val="24"/>
        </w:rPr>
        <w:t xml:space="preserve"> </w:t>
      </w:r>
    </w:p>
    <w:p w14:paraId="2E2475AB" w14:textId="77777777" w:rsidR="00ED3BF8" w:rsidRDefault="009F432D">
      <w:pPr>
        <w:spacing w:after="0" w:line="600" w:lineRule="auto"/>
        <w:ind w:firstLine="720"/>
        <w:jc w:val="both"/>
        <w:rPr>
          <w:rFonts w:eastAsia="Times New Roman"/>
          <w:szCs w:val="24"/>
        </w:rPr>
      </w:pPr>
      <w:r w:rsidRPr="00CD6E1E">
        <w:rPr>
          <w:rFonts w:eastAsia="Times New Roman"/>
          <w:szCs w:val="24"/>
        </w:rPr>
        <w:t>Εδώ δεν έχουμε σχολεία</w:t>
      </w:r>
      <w:r>
        <w:rPr>
          <w:rFonts w:eastAsia="Times New Roman"/>
          <w:szCs w:val="24"/>
        </w:rPr>
        <w:t>,</w:t>
      </w:r>
      <w:r w:rsidRPr="00CD6E1E">
        <w:rPr>
          <w:rFonts w:eastAsia="Times New Roman"/>
          <w:szCs w:val="24"/>
        </w:rPr>
        <w:t xml:space="preserve"> δεν έχουμε καθηγητές και κάθε χρόνο φτάνουμε</w:t>
      </w:r>
      <w:r>
        <w:rPr>
          <w:rFonts w:eastAsia="Times New Roman"/>
          <w:szCs w:val="24"/>
        </w:rPr>
        <w:t xml:space="preserve"> Νοέμβρη να καλύψουμε τα κενά κ</w:t>
      </w:r>
      <w:r w:rsidRPr="00CD6E1E">
        <w:rPr>
          <w:rFonts w:eastAsia="Times New Roman"/>
          <w:szCs w:val="24"/>
        </w:rPr>
        <w:t>ι εσείς θέλετε μέσα στη γραφειοκρατ</w:t>
      </w:r>
      <w:r>
        <w:rPr>
          <w:rFonts w:eastAsia="Times New Roman"/>
          <w:szCs w:val="24"/>
        </w:rPr>
        <w:t>ία που σας κυνηγάει, να εγκρίνετε</w:t>
      </w:r>
      <w:r w:rsidRPr="00CD6E1E">
        <w:rPr>
          <w:rFonts w:eastAsia="Times New Roman"/>
          <w:szCs w:val="24"/>
        </w:rPr>
        <w:t xml:space="preserve"> τους μαθητές που θα γραφτούν στα σχολεία</w:t>
      </w:r>
      <w:r>
        <w:rPr>
          <w:rFonts w:eastAsia="Times New Roman"/>
          <w:szCs w:val="24"/>
        </w:rPr>
        <w:t>! Χριστέ</w:t>
      </w:r>
      <w:r w:rsidRPr="00CD6E1E">
        <w:rPr>
          <w:rFonts w:eastAsia="Times New Roman"/>
          <w:szCs w:val="24"/>
        </w:rPr>
        <w:t xml:space="preserve"> και Κύριε</w:t>
      </w:r>
      <w:r>
        <w:rPr>
          <w:rFonts w:eastAsia="Times New Roman"/>
          <w:szCs w:val="24"/>
        </w:rPr>
        <w:t>!</w:t>
      </w:r>
      <w:r w:rsidRPr="00CD6E1E">
        <w:rPr>
          <w:rFonts w:eastAsia="Times New Roman"/>
          <w:szCs w:val="24"/>
        </w:rPr>
        <w:t xml:space="preserve"> </w:t>
      </w:r>
    </w:p>
    <w:p w14:paraId="2E2475AC" w14:textId="77777777" w:rsidR="00ED3BF8" w:rsidRDefault="009F432D">
      <w:pPr>
        <w:spacing w:after="0" w:line="600" w:lineRule="auto"/>
        <w:ind w:firstLine="720"/>
        <w:jc w:val="both"/>
        <w:rPr>
          <w:rFonts w:eastAsia="Times New Roman"/>
          <w:szCs w:val="24"/>
        </w:rPr>
      </w:pPr>
      <w:r>
        <w:rPr>
          <w:rFonts w:eastAsia="Times New Roman"/>
          <w:szCs w:val="24"/>
        </w:rPr>
        <w:t>Κ</w:t>
      </w:r>
      <w:r w:rsidRPr="00CD6E1E">
        <w:rPr>
          <w:rFonts w:eastAsia="Times New Roman"/>
          <w:szCs w:val="24"/>
        </w:rPr>
        <w:t xml:space="preserve">αι μιας και </w:t>
      </w:r>
      <w:r>
        <w:rPr>
          <w:rFonts w:eastAsia="Times New Roman"/>
          <w:szCs w:val="24"/>
        </w:rPr>
        <w:t>μιλάμε</w:t>
      </w:r>
      <w:r w:rsidRPr="00CD6E1E">
        <w:rPr>
          <w:rFonts w:eastAsia="Times New Roman"/>
          <w:szCs w:val="24"/>
        </w:rPr>
        <w:t xml:space="preserve"> γ</w:t>
      </w:r>
      <w:r w:rsidRPr="00CD6E1E">
        <w:rPr>
          <w:rFonts w:eastAsia="Times New Roman"/>
          <w:szCs w:val="24"/>
        </w:rPr>
        <w:t>ια γραφειοκρατία</w:t>
      </w:r>
      <w:r>
        <w:rPr>
          <w:rFonts w:eastAsia="Times New Roman"/>
          <w:szCs w:val="24"/>
        </w:rPr>
        <w:t>,</w:t>
      </w:r>
      <w:r w:rsidRPr="00CD6E1E">
        <w:rPr>
          <w:rFonts w:eastAsia="Times New Roman"/>
          <w:szCs w:val="24"/>
        </w:rPr>
        <w:t xml:space="preserve"> ας προσθέσουμε λίγη ακόμη για τα παιδιά που πάνε στα μουσικά και καλλιτεχνικά σχολεία</w:t>
      </w:r>
      <w:r>
        <w:rPr>
          <w:rFonts w:eastAsia="Times New Roman"/>
          <w:szCs w:val="24"/>
        </w:rPr>
        <w:t>,</w:t>
      </w:r>
      <w:r w:rsidRPr="00CD6E1E">
        <w:rPr>
          <w:rFonts w:eastAsia="Times New Roman"/>
          <w:szCs w:val="24"/>
        </w:rPr>
        <w:t xml:space="preserve"> που φέτος τους λέτε ξαφνικά να δώσουν εξετάσεις με </w:t>
      </w:r>
      <w:r w:rsidRPr="00CD6E1E">
        <w:rPr>
          <w:rFonts w:eastAsia="Times New Roman"/>
          <w:szCs w:val="24"/>
        </w:rPr>
        <w:lastRenderedPageBreak/>
        <w:t>νέο σύστημα</w:t>
      </w:r>
      <w:r>
        <w:rPr>
          <w:rFonts w:eastAsia="Times New Roman"/>
          <w:szCs w:val="24"/>
        </w:rPr>
        <w:t xml:space="preserve"> και ύλη</w:t>
      </w:r>
      <w:r w:rsidRPr="00CD6E1E">
        <w:rPr>
          <w:rFonts w:eastAsia="Times New Roman"/>
          <w:szCs w:val="24"/>
        </w:rPr>
        <w:t xml:space="preserve"> που θα τους πείτε αργότερα</w:t>
      </w:r>
      <w:r>
        <w:rPr>
          <w:rFonts w:eastAsia="Times New Roman"/>
          <w:szCs w:val="24"/>
        </w:rPr>
        <w:t xml:space="preserve">. Μάλλον θεωρείτε και </w:t>
      </w:r>
      <w:r w:rsidRPr="00CD6E1E">
        <w:rPr>
          <w:rFonts w:eastAsia="Times New Roman"/>
          <w:szCs w:val="24"/>
        </w:rPr>
        <w:t xml:space="preserve">πιστεύετε ότι </w:t>
      </w:r>
      <w:r>
        <w:rPr>
          <w:rFonts w:eastAsia="Times New Roman"/>
          <w:szCs w:val="24"/>
        </w:rPr>
        <w:t xml:space="preserve">ένας μήνας είναι </w:t>
      </w:r>
      <w:r>
        <w:rPr>
          <w:rFonts w:eastAsia="Times New Roman"/>
          <w:szCs w:val="24"/>
        </w:rPr>
        <w:t>υπεραρκετός γι’ αυτά</w:t>
      </w:r>
      <w:r w:rsidRPr="00CD6E1E">
        <w:rPr>
          <w:rFonts w:eastAsia="Times New Roman"/>
          <w:szCs w:val="24"/>
        </w:rPr>
        <w:t xml:space="preserve"> τα παιδιά να προετοιμαστούν</w:t>
      </w:r>
      <w:r>
        <w:rPr>
          <w:rFonts w:eastAsia="Times New Roman"/>
          <w:szCs w:val="24"/>
        </w:rPr>
        <w:t>.</w:t>
      </w:r>
      <w:r w:rsidRPr="00CD6E1E">
        <w:rPr>
          <w:rFonts w:eastAsia="Times New Roman"/>
          <w:szCs w:val="24"/>
        </w:rPr>
        <w:t xml:space="preserve"> </w:t>
      </w:r>
    </w:p>
    <w:p w14:paraId="2E2475AD" w14:textId="77777777" w:rsidR="00ED3BF8" w:rsidRDefault="009F432D">
      <w:pPr>
        <w:spacing w:after="0" w:line="600" w:lineRule="auto"/>
        <w:ind w:firstLine="720"/>
        <w:jc w:val="both"/>
        <w:rPr>
          <w:rFonts w:eastAsia="Times New Roman"/>
          <w:szCs w:val="24"/>
        </w:rPr>
      </w:pPr>
      <w:r>
        <w:rPr>
          <w:rFonts w:eastAsia="Times New Roman"/>
          <w:szCs w:val="24"/>
        </w:rPr>
        <w:t>Κ</w:t>
      </w:r>
      <w:r w:rsidRPr="00CD6E1E">
        <w:rPr>
          <w:rFonts w:eastAsia="Times New Roman"/>
          <w:szCs w:val="24"/>
        </w:rPr>
        <w:t xml:space="preserve">αι μιας και </w:t>
      </w:r>
      <w:r>
        <w:rPr>
          <w:rFonts w:eastAsia="Times New Roman"/>
          <w:szCs w:val="24"/>
        </w:rPr>
        <w:t>μιλάμε</w:t>
      </w:r>
      <w:r w:rsidRPr="00CD6E1E">
        <w:rPr>
          <w:rFonts w:eastAsia="Times New Roman"/>
          <w:szCs w:val="24"/>
        </w:rPr>
        <w:t xml:space="preserve"> για χρόνο</w:t>
      </w:r>
      <w:r>
        <w:rPr>
          <w:rFonts w:eastAsia="Times New Roman"/>
          <w:szCs w:val="24"/>
        </w:rPr>
        <w:t>,</w:t>
      </w:r>
      <w:r w:rsidRPr="00CD6E1E">
        <w:rPr>
          <w:rFonts w:eastAsia="Times New Roman"/>
          <w:szCs w:val="24"/>
        </w:rPr>
        <w:t xml:space="preserve"> σας φάνηκε φαίνεται πολύς ο χρόνος που πέρασε από την αναγνώριση των πτυχίων των κολεγίων και </w:t>
      </w:r>
      <w:r>
        <w:rPr>
          <w:rFonts w:eastAsia="Times New Roman"/>
          <w:szCs w:val="24"/>
        </w:rPr>
        <w:t xml:space="preserve">είπατε «δεν τον </w:t>
      </w:r>
      <w:proofErr w:type="spellStart"/>
      <w:r>
        <w:rPr>
          <w:rFonts w:eastAsia="Times New Roman"/>
          <w:szCs w:val="24"/>
        </w:rPr>
        <w:t>ξαναλλάζουμε</w:t>
      </w:r>
      <w:proofErr w:type="spellEnd"/>
      <w:r>
        <w:rPr>
          <w:rFonts w:eastAsia="Times New Roman"/>
          <w:szCs w:val="24"/>
        </w:rPr>
        <w:t>;» κ</w:t>
      </w:r>
      <w:r w:rsidRPr="00CD6E1E">
        <w:rPr>
          <w:rFonts w:eastAsia="Times New Roman"/>
          <w:szCs w:val="24"/>
        </w:rPr>
        <w:t>αι ορίστε</w:t>
      </w:r>
      <w:r>
        <w:rPr>
          <w:rFonts w:eastAsia="Times New Roman"/>
          <w:szCs w:val="24"/>
        </w:rPr>
        <w:t>, φέρατε τη διάταξη και κουνάτε</w:t>
      </w:r>
      <w:r w:rsidRPr="00CD6E1E">
        <w:rPr>
          <w:rFonts w:eastAsia="Times New Roman"/>
          <w:szCs w:val="24"/>
        </w:rPr>
        <w:t xml:space="preserve"> το μαντ</w:t>
      </w:r>
      <w:r w:rsidRPr="00CD6E1E">
        <w:rPr>
          <w:rFonts w:eastAsia="Times New Roman"/>
          <w:szCs w:val="24"/>
        </w:rPr>
        <w:t>ήλι σε αυτά τα παιδιά</w:t>
      </w:r>
      <w:r>
        <w:rPr>
          <w:rFonts w:eastAsia="Times New Roman"/>
          <w:szCs w:val="24"/>
        </w:rPr>
        <w:t xml:space="preserve">. </w:t>
      </w:r>
    </w:p>
    <w:p w14:paraId="2E2475AE" w14:textId="77777777" w:rsidR="00ED3BF8" w:rsidRDefault="009F432D">
      <w:pPr>
        <w:spacing w:after="0" w:line="600" w:lineRule="auto"/>
        <w:ind w:firstLine="720"/>
        <w:jc w:val="both"/>
        <w:rPr>
          <w:rFonts w:eastAsia="Times New Roman"/>
          <w:szCs w:val="24"/>
        </w:rPr>
      </w:pPr>
      <w:r>
        <w:rPr>
          <w:rFonts w:eastAsia="Times New Roman"/>
          <w:szCs w:val="24"/>
        </w:rPr>
        <w:t>Ειλικρινά δεν ξέρω, σκέφτεστε</w:t>
      </w:r>
      <w:r w:rsidRPr="00CD6E1E">
        <w:rPr>
          <w:rFonts w:eastAsia="Times New Roman"/>
          <w:szCs w:val="24"/>
        </w:rPr>
        <w:t xml:space="preserve"> καθόλου όταν γράφετε</w:t>
      </w:r>
      <w:r>
        <w:rPr>
          <w:rFonts w:eastAsia="Times New Roman"/>
          <w:szCs w:val="24"/>
        </w:rPr>
        <w:t>;</w:t>
      </w:r>
      <w:r w:rsidRPr="00CD6E1E">
        <w:rPr>
          <w:rFonts w:eastAsia="Times New Roman"/>
          <w:szCs w:val="24"/>
        </w:rPr>
        <w:t xml:space="preserve"> Και αν ναι</w:t>
      </w:r>
      <w:r>
        <w:rPr>
          <w:rFonts w:eastAsia="Times New Roman"/>
          <w:szCs w:val="24"/>
        </w:rPr>
        <w:t>,</w:t>
      </w:r>
      <w:r w:rsidRPr="00CD6E1E">
        <w:rPr>
          <w:rFonts w:eastAsia="Times New Roman"/>
          <w:szCs w:val="24"/>
        </w:rPr>
        <w:t xml:space="preserve"> τι σκεφτήκατε και καταλήξατε ότι θα δούμε καλό από την απορρόφηση των ΤΕΙ Κεντρικής Μακεδονίας</w:t>
      </w:r>
      <w:r>
        <w:rPr>
          <w:rFonts w:eastAsia="Times New Roman"/>
          <w:szCs w:val="24"/>
        </w:rPr>
        <w:t>, Α</w:t>
      </w:r>
      <w:r w:rsidRPr="00CD6E1E">
        <w:rPr>
          <w:rFonts w:eastAsia="Times New Roman"/>
          <w:szCs w:val="24"/>
        </w:rPr>
        <w:t xml:space="preserve">νατολικής Μακεδονίας και Θράκης και του </w:t>
      </w:r>
      <w:r>
        <w:rPr>
          <w:rFonts w:eastAsia="Times New Roman"/>
          <w:szCs w:val="24"/>
        </w:rPr>
        <w:t>ΑΤΕΙ Θεσσαλονίκης από το Διεθνέ</w:t>
      </w:r>
      <w:r>
        <w:rPr>
          <w:rFonts w:eastAsia="Times New Roman"/>
          <w:szCs w:val="24"/>
        </w:rPr>
        <w:t>ς Π</w:t>
      </w:r>
      <w:r w:rsidRPr="00CD6E1E">
        <w:rPr>
          <w:rFonts w:eastAsia="Times New Roman"/>
          <w:szCs w:val="24"/>
        </w:rPr>
        <w:t>ανεπιστήμιο της Ελλάδος</w:t>
      </w:r>
      <w:r>
        <w:rPr>
          <w:rFonts w:eastAsia="Times New Roman"/>
          <w:szCs w:val="24"/>
        </w:rPr>
        <w:t>; Δ</w:t>
      </w:r>
      <w:r w:rsidRPr="00CD6E1E">
        <w:rPr>
          <w:rFonts w:eastAsia="Times New Roman"/>
          <w:szCs w:val="24"/>
        </w:rPr>
        <w:t xml:space="preserve">ηλαδή πιστεύετε ότι αν δημιουργήσετε </w:t>
      </w:r>
      <w:r>
        <w:rPr>
          <w:rFonts w:eastAsia="Times New Roman"/>
          <w:szCs w:val="24"/>
        </w:rPr>
        <w:t>ένα</w:t>
      </w:r>
      <w:r w:rsidRPr="00CD6E1E">
        <w:rPr>
          <w:rFonts w:eastAsia="Times New Roman"/>
          <w:szCs w:val="24"/>
        </w:rPr>
        <w:t xml:space="preserve"> πανεπιστήμιο </w:t>
      </w:r>
      <w:r>
        <w:rPr>
          <w:rFonts w:eastAsia="Times New Roman"/>
          <w:szCs w:val="24"/>
        </w:rPr>
        <w:t>το οποίο</w:t>
      </w:r>
      <w:r w:rsidRPr="00CD6E1E">
        <w:rPr>
          <w:rFonts w:eastAsia="Times New Roman"/>
          <w:szCs w:val="24"/>
        </w:rPr>
        <w:t xml:space="preserve"> θα έχει </w:t>
      </w:r>
      <w:r>
        <w:rPr>
          <w:rFonts w:eastAsia="Times New Roman"/>
          <w:szCs w:val="24"/>
        </w:rPr>
        <w:t>σαράντα</w:t>
      </w:r>
      <w:r w:rsidRPr="00CD6E1E">
        <w:rPr>
          <w:rFonts w:eastAsia="Times New Roman"/>
          <w:szCs w:val="24"/>
        </w:rPr>
        <w:t xml:space="preserve"> χιλιάδες φοιτητές</w:t>
      </w:r>
      <w:r>
        <w:rPr>
          <w:rFonts w:eastAsia="Times New Roman"/>
          <w:szCs w:val="24"/>
        </w:rPr>
        <w:t>, θα εξυπηρετηθεί όλος αυτός ο κόσμος; Δ</w:t>
      </w:r>
      <w:r w:rsidRPr="00CD6E1E">
        <w:rPr>
          <w:rFonts w:eastAsia="Times New Roman"/>
          <w:szCs w:val="24"/>
        </w:rPr>
        <w:t>εν μπορώ να το καταλάβω</w:t>
      </w:r>
      <w:r>
        <w:rPr>
          <w:rFonts w:eastAsia="Times New Roman"/>
          <w:szCs w:val="24"/>
        </w:rPr>
        <w:t>. Και τι</w:t>
      </w:r>
      <w:r w:rsidRPr="00CD6E1E">
        <w:rPr>
          <w:rFonts w:eastAsia="Times New Roman"/>
          <w:szCs w:val="24"/>
        </w:rPr>
        <w:t xml:space="preserve"> θα πετύχετε </w:t>
      </w:r>
      <w:r>
        <w:rPr>
          <w:rFonts w:eastAsia="Times New Roman"/>
          <w:szCs w:val="24"/>
        </w:rPr>
        <w:t>αν</w:t>
      </w:r>
      <w:r w:rsidRPr="00CD6E1E">
        <w:rPr>
          <w:rFonts w:eastAsia="Times New Roman"/>
          <w:szCs w:val="24"/>
        </w:rPr>
        <w:t xml:space="preserve"> αυτά τα τρία </w:t>
      </w:r>
      <w:r>
        <w:rPr>
          <w:rFonts w:eastAsia="Times New Roman"/>
          <w:szCs w:val="24"/>
        </w:rPr>
        <w:t>πανεπιστήμια συγχωνευτούν με το</w:t>
      </w:r>
      <w:r w:rsidRPr="00CD6E1E">
        <w:rPr>
          <w:rFonts w:eastAsia="Times New Roman"/>
          <w:szCs w:val="24"/>
        </w:rPr>
        <w:t xml:space="preserve"> διεθνές</w:t>
      </w:r>
      <w:r>
        <w:rPr>
          <w:rFonts w:eastAsia="Times New Roman"/>
          <w:szCs w:val="24"/>
        </w:rPr>
        <w:t>,</w:t>
      </w:r>
      <w:r w:rsidRPr="00CD6E1E">
        <w:rPr>
          <w:rFonts w:eastAsia="Times New Roman"/>
          <w:szCs w:val="24"/>
        </w:rPr>
        <w:t xml:space="preserve"> που ως τώρα </w:t>
      </w:r>
      <w:r>
        <w:rPr>
          <w:rFonts w:eastAsia="Times New Roman"/>
          <w:szCs w:val="24"/>
        </w:rPr>
        <w:t>δίνει</w:t>
      </w:r>
      <w:r w:rsidRPr="00CD6E1E">
        <w:rPr>
          <w:rFonts w:eastAsia="Times New Roman"/>
          <w:szCs w:val="24"/>
        </w:rPr>
        <w:t xml:space="preserve"> μόνο μεταπτυχιακά</w:t>
      </w:r>
      <w:r>
        <w:rPr>
          <w:rFonts w:eastAsia="Times New Roman"/>
          <w:szCs w:val="24"/>
        </w:rPr>
        <w:t>;</w:t>
      </w:r>
      <w:r w:rsidRPr="00CD6E1E">
        <w:rPr>
          <w:rFonts w:eastAsia="Times New Roman"/>
          <w:szCs w:val="24"/>
        </w:rPr>
        <w:t xml:space="preserve"> </w:t>
      </w:r>
    </w:p>
    <w:p w14:paraId="2E2475AF" w14:textId="77777777" w:rsidR="00ED3BF8" w:rsidRDefault="009F432D">
      <w:pPr>
        <w:spacing w:after="0" w:line="600" w:lineRule="auto"/>
        <w:ind w:firstLine="720"/>
        <w:jc w:val="both"/>
        <w:rPr>
          <w:rFonts w:eastAsia="Times New Roman"/>
          <w:szCs w:val="24"/>
        </w:rPr>
      </w:pPr>
      <w:r w:rsidRPr="00CD6E1E">
        <w:rPr>
          <w:rFonts w:eastAsia="Times New Roman"/>
          <w:szCs w:val="24"/>
        </w:rPr>
        <w:t>Δυστυχώς</w:t>
      </w:r>
      <w:r>
        <w:rPr>
          <w:rFonts w:eastAsia="Times New Roman"/>
          <w:szCs w:val="24"/>
        </w:rPr>
        <w:t>,</w:t>
      </w:r>
      <w:r w:rsidRPr="00CD6E1E">
        <w:rPr>
          <w:rFonts w:eastAsia="Times New Roman"/>
          <w:szCs w:val="24"/>
        </w:rPr>
        <w:t xml:space="preserve"> όλα αυτά που </w:t>
      </w:r>
      <w:r>
        <w:rPr>
          <w:rFonts w:eastAsia="Times New Roman"/>
          <w:szCs w:val="24"/>
        </w:rPr>
        <w:t xml:space="preserve">φέρνετε </w:t>
      </w:r>
      <w:r w:rsidRPr="00BD1F49">
        <w:rPr>
          <w:rFonts w:eastAsia="Times New Roman"/>
          <w:szCs w:val="24"/>
        </w:rPr>
        <w:t>είναι</w:t>
      </w:r>
      <w:r>
        <w:rPr>
          <w:rFonts w:eastAsia="Times New Roman"/>
          <w:szCs w:val="24"/>
        </w:rPr>
        <w:t xml:space="preserve"> ασυνάρτητα.</w:t>
      </w:r>
    </w:p>
    <w:p w14:paraId="2E2475B0" w14:textId="77777777" w:rsidR="00ED3BF8" w:rsidRDefault="009F432D">
      <w:pPr>
        <w:spacing w:after="0" w:line="600" w:lineRule="auto"/>
        <w:ind w:firstLine="720"/>
        <w:jc w:val="both"/>
        <w:rPr>
          <w:rFonts w:eastAsia="Times New Roman"/>
          <w:szCs w:val="24"/>
        </w:rPr>
      </w:pPr>
      <w:r w:rsidRPr="00BD1F49">
        <w:rPr>
          <w:rFonts w:eastAsia="Times New Roman"/>
          <w:b/>
          <w:bCs/>
        </w:rPr>
        <w:t>ΠΡΟΕΔΡΕΥΩΝ (Αναστάσιος Κουράκης):</w:t>
      </w:r>
      <w:r>
        <w:rPr>
          <w:rFonts w:eastAsia="Times New Roman"/>
          <w:szCs w:val="24"/>
        </w:rPr>
        <w:t xml:space="preserve"> Αν έχετε την καλοσύνη, ολοκληρώστε σας </w:t>
      </w:r>
      <w:r w:rsidRPr="00BD1F49">
        <w:rPr>
          <w:rFonts w:eastAsia="Times New Roman"/>
          <w:bCs/>
        </w:rPr>
        <w:t>παρακαλώ</w:t>
      </w:r>
      <w:r>
        <w:rPr>
          <w:rFonts w:eastAsia="Times New Roman"/>
          <w:szCs w:val="24"/>
        </w:rPr>
        <w:t>.</w:t>
      </w:r>
    </w:p>
    <w:p w14:paraId="2E2475B1" w14:textId="77777777" w:rsidR="00ED3BF8" w:rsidRDefault="009F432D">
      <w:pPr>
        <w:spacing w:after="0" w:line="600" w:lineRule="auto"/>
        <w:ind w:firstLine="720"/>
        <w:jc w:val="both"/>
        <w:rPr>
          <w:rFonts w:eastAsia="Times New Roman"/>
          <w:szCs w:val="24"/>
        </w:rPr>
      </w:pPr>
      <w:r w:rsidRPr="00BD1F49">
        <w:rPr>
          <w:rFonts w:eastAsia="Times New Roman"/>
          <w:b/>
          <w:szCs w:val="24"/>
        </w:rPr>
        <w:lastRenderedPageBreak/>
        <w:t>ΓΕΩΡΓΙΟΣ ΚΑΤΣΙΑΝΤΩΝΗΣ:</w:t>
      </w:r>
      <w:r>
        <w:rPr>
          <w:rFonts w:eastAsia="Times New Roman"/>
          <w:szCs w:val="24"/>
        </w:rPr>
        <w:t xml:space="preserve"> Κλείνω, </w:t>
      </w:r>
      <w:r w:rsidRPr="00BD1F49">
        <w:rPr>
          <w:rFonts w:eastAsia="Times New Roman"/>
          <w:bCs/>
        </w:rPr>
        <w:t>κύριε Πρόεδρε,</w:t>
      </w:r>
      <w:r>
        <w:rPr>
          <w:rFonts w:eastAsia="Times New Roman"/>
          <w:szCs w:val="24"/>
        </w:rPr>
        <w:t xml:space="preserve"> και σας ευχαριστώ για την ανοχ</w:t>
      </w:r>
      <w:r>
        <w:rPr>
          <w:rFonts w:eastAsia="Times New Roman"/>
          <w:szCs w:val="24"/>
        </w:rPr>
        <w:t>ή σας.</w:t>
      </w:r>
    </w:p>
    <w:p w14:paraId="2E2475B2" w14:textId="77777777" w:rsidR="00ED3BF8" w:rsidRDefault="009F432D">
      <w:pPr>
        <w:spacing w:after="0" w:line="600" w:lineRule="auto"/>
        <w:ind w:firstLine="720"/>
        <w:jc w:val="both"/>
        <w:rPr>
          <w:rFonts w:eastAsia="Times New Roman"/>
          <w:szCs w:val="24"/>
        </w:rPr>
      </w:pPr>
      <w:r>
        <w:rPr>
          <w:rFonts w:eastAsia="Times New Roman"/>
          <w:szCs w:val="24"/>
        </w:rPr>
        <w:t>Μάλλον σας πιέζει</w:t>
      </w:r>
      <w:r w:rsidRPr="00CD6E1E">
        <w:rPr>
          <w:rFonts w:eastAsia="Times New Roman"/>
          <w:szCs w:val="24"/>
        </w:rPr>
        <w:t xml:space="preserve"> η οργή του λαού και φοβάστε το αποτέλεσμα της κάλπης</w:t>
      </w:r>
      <w:r>
        <w:rPr>
          <w:rFonts w:eastAsia="Times New Roman"/>
          <w:szCs w:val="24"/>
        </w:rPr>
        <w:t>. Κ</w:t>
      </w:r>
      <w:r w:rsidRPr="00CD6E1E">
        <w:rPr>
          <w:rFonts w:eastAsia="Times New Roman"/>
          <w:szCs w:val="24"/>
        </w:rPr>
        <w:t>αι στο</w:t>
      </w:r>
      <w:r>
        <w:rPr>
          <w:rFonts w:eastAsia="Times New Roman"/>
          <w:szCs w:val="24"/>
        </w:rPr>
        <w:t>ν</w:t>
      </w:r>
      <w:r w:rsidRPr="00CD6E1E">
        <w:rPr>
          <w:rFonts w:eastAsia="Times New Roman"/>
          <w:szCs w:val="24"/>
        </w:rPr>
        <w:t xml:space="preserve"> βωμό της ταραχής </w:t>
      </w:r>
      <w:r>
        <w:rPr>
          <w:rFonts w:eastAsia="Times New Roman"/>
          <w:szCs w:val="24"/>
        </w:rPr>
        <w:t>σας παίρνετε δ</w:t>
      </w:r>
      <w:r w:rsidRPr="00CD6E1E">
        <w:rPr>
          <w:rFonts w:eastAsia="Times New Roman"/>
          <w:szCs w:val="24"/>
        </w:rPr>
        <w:t xml:space="preserve">υστυχώς τα παιδιά </w:t>
      </w:r>
      <w:r>
        <w:rPr>
          <w:rFonts w:eastAsia="Times New Roman"/>
          <w:szCs w:val="24"/>
        </w:rPr>
        <w:t>μας, τ</w:t>
      </w:r>
      <w:r w:rsidRPr="00CD6E1E">
        <w:rPr>
          <w:rFonts w:eastAsia="Times New Roman"/>
          <w:szCs w:val="24"/>
        </w:rPr>
        <w:t xml:space="preserve">ο μέλλον μας και τη χώρα </w:t>
      </w:r>
      <w:r>
        <w:rPr>
          <w:rFonts w:eastAsia="Times New Roman"/>
          <w:szCs w:val="24"/>
        </w:rPr>
        <w:t>μας, όπως πρόσφατα και με τη συγχώνευση του Π</w:t>
      </w:r>
      <w:r w:rsidRPr="00CD6E1E">
        <w:rPr>
          <w:rFonts w:eastAsia="Times New Roman"/>
          <w:szCs w:val="24"/>
        </w:rPr>
        <w:t>ανεπιστημίου Θεσσαλίας που τόσο προκλητικά</w:t>
      </w:r>
      <w:r>
        <w:rPr>
          <w:rFonts w:eastAsia="Times New Roman"/>
          <w:szCs w:val="24"/>
        </w:rPr>
        <w:t xml:space="preserve">, </w:t>
      </w:r>
      <w:r w:rsidRPr="00BD1F49">
        <w:rPr>
          <w:rFonts w:eastAsia="Times New Roman"/>
          <w:bCs/>
        </w:rPr>
        <w:t>κύριε Υπουργέ,</w:t>
      </w:r>
      <w:r>
        <w:rPr>
          <w:rFonts w:eastAsia="Times New Roman"/>
          <w:bCs/>
        </w:rPr>
        <w:t xml:space="preserve"> </w:t>
      </w:r>
      <w:r w:rsidRPr="00CD6E1E">
        <w:rPr>
          <w:rFonts w:eastAsia="Times New Roman"/>
          <w:szCs w:val="24"/>
        </w:rPr>
        <w:t>λέγατε ότι δεν σας ενδιαφέρει η επαγγελματική αποκατάσταση των φοιτητών</w:t>
      </w:r>
      <w:r>
        <w:rPr>
          <w:rFonts w:eastAsia="Times New Roman"/>
          <w:szCs w:val="24"/>
        </w:rPr>
        <w:t>, α</w:t>
      </w:r>
      <w:r w:rsidRPr="00CD6E1E">
        <w:rPr>
          <w:rFonts w:eastAsia="Times New Roman"/>
          <w:szCs w:val="24"/>
        </w:rPr>
        <w:t xml:space="preserve">λλά μόνο </w:t>
      </w:r>
      <w:r>
        <w:rPr>
          <w:rFonts w:eastAsia="Times New Roman"/>
          <w:szCs w:val="24"/>
        </w:rPr>
        <w:t xml:space="preserve">η </w:t>
      </w:r>
      <w:r w:rsidRPr="00CD6E1E">
        <w:rPr>
          <w:rFonts w:eastAsia="Times New Roman"/>
          <w:szCs w:val="24"/>
        </w:rPr>
        <w:t xml:space="preserve">εισαγωγή </w:t>
      </w:r>
      <w:r>
        <w:rPr>
          <w:rFonts w:eastAsia="Times New Roman"/>
          <w:szCs w:val="24"/>
        </w:rPr>
        <w:t>τους. Ωραίο μέλλον στρώνετε για τα</w:t>
      </w:r>
      <w:r w:rsidRPr="00CD6E1E">
        <w:rPr>
          <w:rFonts w:eastAsia="Times New Roman"/>
          <w:szCs w:val="24"/>
        </w:rPr>
        <w:t xml:space="preserve"> νιάτα </w:t>
      </w:r>
      <w:r>
        <w:rPr>
          <w:rFonts w:eastAsia="Times New Roman"/>
          <w:szCs w:val="24"/>
        </w:rPr>
        <w:t>μας!</w:t>
      </w:r>
      <w:r w:rsidRPr="00CD6E1E">
        <w:rPr>
          <w:rFonts w:eastAsia="Times New Roman"/>
          <w:szCs w:val="24"/>
        </w:rPr>
        <w:t xml:space="preserve"> </w:t>
      </w:r>
    </w:p>
    <w:p w14:paraId="2E2475B3" w14:textId="77777777" w:rsidR="00ED3BF8" w:rsidRDefault="009F432D">
      <w:pPr>
        <w:spacing w:after="0" w:line="600" w:lineRule="auto"/>
        <w:ind w:firstLine="720"/>
        <w:jc w:val="both"/>
        <w:rPr>
          <w:rFonts w:eastAsia="Times New Roman"/>
          <w:szCs w:val="24"/>
        </w:rPr>
      </w:pPr>
      <w:r>
        <w:rPr>
          <w:rFonts w:eastAsia="Times New Roman"/>
          <w:szCs w:val="24"/>
        </w:rPr>
        <w:t xml:space="preserve">Όμως </w:t>
      </w:r>
      <w:r w:rsidRPr="00CD6E1E">
        <w:rPr>
          <w:rFonts w:eastAsia="Times New Roman"/>
          <w:szCs w:val="24"/>
        </w:rPr>
        <w:t>να θυμάστε κάτι</w:t>
      </w:r>
      <w:r>
        <w:rPr>
          <w:rFonts w:eastAsia="Times New Roman"/>
          <w:szCs w:val="24"/>
        </w:rPr>
        <w:t xml:space="preserve">, κύριοι της </w:t>
      </w:r>
      <w:r w:rsidRPr="00BD1F49">
        <w:rPr>
          <w:rFonts w:eastAsia="Times New Roman"/>
          <w:szCs w:val="24"/>
        </w:rPr>
        <w:t>Κυβέρνηση</w:t>
      </w:r>
      <w:r>
        <w:rPr>
          <w:rFonts w:eastAsia="Times New Roman"/>
          <w:szCs w:val="24"/>
        </w:rPr>
        <w:t>ς,</w:t>
      </w:r>
      <w:r w:rsidRPr="00CD6E1E">
        <w:rPr>
          <w:rFonts w:eastAsia="Times New Roman"/>
          <w:szCs w:val="24"/>
        </w:rPr>
        <w:t xml:space="preserve"> ότι η κάλπη είναι γένους θηλυκού και είναι απρόβλεπτη</w:t>
      </w:r>
      <w:r w:rsidRPr="00CD6E1E">
        <w:rPr>
          <w:rFonts w:eastAsia="Times New Roman"/>
          <w:szCs w:val="24"/>
        </w:rPr>
        <w:t xml:space="preserve"> και ο λαός την ημέρα των εκλογών θα σας τιμωρήσει</w:t>
      </w:r>
      <w:r>
        <w:rPr>
          <w:rFonts w:eastAsia="Times New Roman"/>
          <w:szCs w:val="24"/>
        </w:rPr>
        <w:t>.</w:t>
      </w:r>
      <w:r w:rsidRPr="00CD6E1E">
        <w:rPr>
          <w:rFonts w:eastAsia="Times New Roman"/>
          <w:szCs w:val="24"/>
        </w:rPr>
        <w:t xml:space="preserve"> </w:t>
      </w:r>
    </w:p>
    <w:p w14:paraId="2E2475B4" w14:textId="77777777" w:rsidR="00ED3BF8" w:rsidRDefault="009F432D">
      <w:pPr>
        <w:spacing w:after="0" w:line="600" w:lineRule="auto"/>
        <w:ind w:firstLine="720"/>
        <w:jc w:val="both"/>
        <w:rPr>
          <w:rFonts w:eastAsia="Times New Roman"/>
          <w:szCs w:val="24"/>
        </w:rPr>
      </w:pPr>
      <w:r w:rsidRPr="00CD6E1E">
        <w:rPr>
          <w:rFonts w:eastAsia="Times New Roman"/>
          <w:szCs w:val="24"/>
        </w:rPr>
        <w:t>Σας ευχαριστώ πολύ</w:t>
      </w:r>
      <w:r>
        <w:rPr>
          <w:rFonts w:eastAsia="Times New Roman"/>
          <w:szCs w:val="24"/>
        </w:rPr>
        <w:t>.</w:t>
      </w:r>
    </w:p>
    <w:p w14:paraId="2E2475B5" w14:textId="77777777" w:rsidR="00ED3BF8" w:rsidRDefault="009F432D">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της </w:t>
      </w:r>
      <w:r w:rsidRPr="009D4EAB">
        <w:rPr>
          <w:rFonts w:eastAsia="Times New Roman"/>
        </w:rPr>
        <w:t>Νέας Δημοκρατίας</w:t>
      </w:r>
      <w:r>
        <w:rPr>
          <w:rFonts w:eastAsia="Times New Roman"/>
          <w:szCs w:val="24"/>
        </w:rPr>
        <w:t>)</w:t>
      </w:r>
    </w:p>
    <w:p w14:paraId="2E2475B6" w14:textId="77777777" w:rsidR="00ED3BF8" w:rsidRDefault="009F432D">
      <w:pPr>
        <w:spacing w:after="0" w:line="600" w:lineRule="auto"/>
        <w:ind w:firstLine="720"/>
        <w:jc w:val="both"/>
        <w:rPr>
          <w:rFonts w:eastAsia="Times New Roman"/>
          <w:szCs w:val="24"/>
        </w:rPr>
      </w:pPr>
      <w:r w:rsidRPr="00BD1F49">
        <w:rPr>
          <w:rFonts w:eastAsia="Times New Roman"/>
          <w:b/>
          <w:bCs/>
        </w:rPr>
        <w:t>ΠΡΟΕΔΡΕΥΩΝ (Αναστάσιος Κουράκης):</w:t>
      </w:r>
      <w:r w:rsidRPr="00BD1F49">
        <w:rPr>
          <w:rFonts w:eastAsia="Times New Roman"/>
          <w:szCs w:val="24"/>
        </w:rPr>
        <w:t xml:space="preserve"> </w:t>
      </w:r>
      <w:r>
        <w:rPr>
          <w:rFonts w:eastAsia="Times New Roman"/>
          <w:szCs w:val="24"/>
        </w:rPr>
        <w:t>Πριν δώσω τον λόγο στον κ. Χατζηδάκη, κ</w:t>
      </w:r>
      <w:r w:rsidRPr="00BD12B3">
        <w:rPr>
          <w:rFonts w:eastAsia="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w:t>
      </w:r>
      <w:r w:rsidRPr="00BD12B3">
        <w:rPr>
          <w:rFonts w:eastAsia="Times New Roman"/>
          <w:szCs w:val="24"/>
        </w:rPr>
        <w:lastRenderedPageBreak/>
        <w:t xml:space="preserve">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w:t>
      </w:r>
      <w:r w:rsidRPr="00BD12B3">
        <w:rPr>
          <w:rFonts w:eastAsia="Times New Roman"/>
          <w:szCs w:val="24"/>
        </w:rPr>
        <w:t xml:space="preserve">ον τρόπο οργάνωσης και λειτουργίας της Βουλής, </w:t>
      </w:r>
      <w:r>
        <w:rPr>
          <w:rFonts w:eastAsia="Times New Roman"/>
          <w:szCs w:val="24"/>
        </w:rPr>
        <w:t>πενήντα έξι σπουδάστριες και σπουδαστές</w:t>
      </w:r>
      <w:r w:rsidRPr="00BD12B3">
        <w:rPr>
          <w:rFonts w:eastAsia="Times New Roman"/>
          <w:szCs w:val="24"/>
        </w:rPr>
        <w:t xml:space="preserve"> και </w:t>
      </w:r>
      <w:r>
        <w:rPr>
          <w:rFonts w:eastAsia="Times New Roman"/>
          <w:szCs w:val="24"/>
        </w:rPr>
        <w:t>τρεις</w:t>
      </w:r>
      <w:r w:rsidRPr="00BD12B3">
        <w:rPr>
          <w:rFonts w:eastAsia="Times New Roman"/>
          <w:szCs w:val="24"/>
        </w:rPr>
        <w:t xml:space="preserve"> </w:t>
      </w:r>
      <w:r>
        <w:rPr>
          <w:rFonts w:eastAsia="Times New Roman"/>
          <w:szCs w:val="24"/>
        </w:rPr>
        <w:t>συνοδοί τους από τη Στρατιωτική Σχολή Αξιωματικών Σωμάτων (ΣΣΑΣ).</w:t>
      </w:r>
      <w:r w:rsidRPr="00BD12B3">
        <w:rPr>
          <w:rFonts w:eastAsia="Times New Roman"/>
          <w:szCs w:val="24"/>
        </w:rPr>
        <w:t xml:space="preserve"> </w:t>
      </w:r>
    </w:p>
    <w:p w14:paraId="2E2475B7" w14:textId="77777777" w:rsidR="00ED3BF8" w:rsidRDefault="009F432D">
      <w:pPr>
        <w:spacing w:after="0"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w:t>
      </w:r>
      <w:r w:rsidRPr="00BD12B3">
        <w:rPr>
          <w:rFonts w:eastAsia="Times New Roman"/>
          <w:szCs w:val="24"/>
        </w:rPr>
        <w:t xml:space="preserve"> καλωσορίζει. </w:t>
      </w:r>
    </w:p>
    <w:p w14:paraId="2E2475B8" w14:textId="77777777" w:rsidR="00ED3BF8" w:rsidRDefault="009F432D">
      <w:pPr>
        <w:spacing w:after="0"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2E2475B9" w14:textId="77777777" w:rsidR="00ED3BF8" w:rsidRDefault="009F432D">
      <w:pPr>
        <w:spacing w:after="0" w:line="600" w:lineRule="auto"/>
        <w:ind w:firstLine="720"/>
        <w:jc w:val="both"/>
        <w:rPr>
          <w:rFonts w:eastAsia="Times New Roman"/>
          <w:szCs w:val="24"/>
        </w:rPr>
      </w:pPr>
      <w:r>
        <w:rPr>
          <w:rFonts w:eastAsia="Times New Roman"/>
          <w:szCs w:val="24"/>
        </w:rPr>
        <w:t>Να ενημερώσω τις</w:t>
      </w:r>
      <w:r>
        <w:rPr>
          <w:rFonts w:eastAsia="Times New Roman"/>
          <w:szCs w:val="24"/>
        </w:rPr>
        <w:t xml:space="preserve"> </w:t>
      </w:r>
      <w:r w:rsidRPr="00CD6E1E">
        <w:rPr>
          <w:rFonts w:eastAsia="Times New Roman"/>
          <w:szCs w:val="24"/>
        </w:rPr>
        <w:t xml:space="preserve">σπουδάστριες και </w:t>
      </w:r>
      <w:r>
        <w:rPr>
          <w:rFonts w:eastAsia="Times New Roman"/>
          <w:szCs w:val="24"/>
        </w:rPr>
        <w:t xml:space="preserve">τους </w:t>
      </w:r>
      <w:r w:rsidRPr="00CD6E1E">
        <w:rPr>
          <w:rFonts w:eastAsia="Times New Roman"/>
          <w:szCs w:val="24"/>
        </w:rPr>
        <w:t>σπουδαστές</w:t>
      </w:r>
      <w:r>
        <w:rPr>
          <w:rFonts w:eastAsia="Times New Roman"/>
          <w:szCs w:val="24"/>
        </w:rPr>
        <w:t>,</w:t>
      </w:r>
      <w:r w:rsidRPr="00CD6E1E">
        <w:rPr>
          <w:rFonts w:eastAsia="Times New Roman"/>
          <w:szCs w:val="24"/>
        </w:rPr>
        <w:t xml:space="preserve"> </w:t>
      </w:r>
      <w:r>
        <w:rPr>
          <w:rFonts w:eastAsia="Times New Roman"/>
          <w:szCs w:val="24"/>
        </w:rPr>
        <w:t xml:space="preserve">που παρακολουθούν τη συνεδρίαση της Ολομέλειας, </w:t>
      </w:r>
      <w:r w:rsidRPr="00CD6E1E">
        <w:rPr>
          <w:rFonts w:eastAsia="Times New Roman"/>
          <w:szCs w:val="24"/>
        </w:rPr>
        <w:t>ότι συζητούμε σχέδιο νόμ</w:t>
      </w:r>
      <w:r>
        <w:rPr>
          <w:rFonts w:eastAsia="Times New Roman"/>
          <w:szCs w:val="24"/>
        </w:rPr>
        <w:t>ου του Υπουργείου Παιδείας, Έ</w:t>
      </w:r>
      <w:r w:rsidRPr="00CD6E1E">
        <w:rPr>
          <w:rFonts w:eastAsia="Times New Roman"/>
          <w:szCs w:val="24"/>
        </w:rPr>
        <w:t>ρευνας και Θρησκευμάτων</w:t>
      </w:r>
      <w:r>
        <w:rPr>
          <w:rFonts w:eastAsia="Times New Roman"/>
          <w:szCs w:val="24"/>
        </w:rPr>
        <w:t>, με θέμα: «Σ</w:t>
      </w:r>
      <w:r w:rsidRPr="00CD6E1E">
        <w:rPr>
          <w:rFonts w:eastAsia="Times New Roman"/>
          <w:szCs w:val="24"/>
        </w:rPr>
        <w:t xml:space="preserve">υνέργειες πανεπιστημίων </w:t>
      </w:r>
      <w:r>
        <w:rPr>
          <w:rFonts w:eastAsia="Times New Roman"/>
          <w:szCs w:val="24"/>
        </w:rPr>
        <w:t xml:space="preserve">και ΤΕΙ, </w:t>
      </w:r>
      <w:r w:rsidRPr="00CD6E1E">
        <w:rPr>
          <w:rFonts w:eastAsia="Times New Roman"/>
          <w:szCs w:val="24"/>
        </w:rPr>
        <w:t>πρόσβαση στην τριτοβάθμια εκπαίδευση</w:t>
      </w:r>
      <w:r>
        <w:rPr>
          <w:rFonts w:eastAsia="Times New Roman"/>
          <w:szCs w:val="24"/>
        </w:rPr>
        <w:t>,</w:t>
      </w:r>
      <w:r w:rsidRPr="00CD6E1E">
        <w:rPr>
          <w:rFonts w:eastAsia="Times New Roman"/>
          <w:szCs w:val="24"/>
        </w:rPr>
        <w:t xml:space="preserve"> πειραματικά σ</w:t>
      </w:r>
      <w:r w:rsidRPr="00CD6E1E">
        <w:rPr>
          <w:rFonts w:eastAsia="Times New Roman"/>
          <w:szCs w:val="24"/>
        </w:rPr>
        <w:t>χολεία</w:t>
      </w:r>
      <w:r>
        <w:rPr>
          <w:rFonts w:eastAsia="Times New Roman"/>
          <w:szCs w:val="24"/>
        </w:rPr>
        <w:t>, Γενικά Αρχεία του Κ</w:t>
      </w:r>
      <w:r w:rsidRPr="00CD6E1E">
        <w:rPr>
          <w:rFonts w:eastAsia="Times New Roman"/>
          <w:szCs w:val="24"/>
        </w:rPr>
        <w:t>ράτους και λοιπές διατάξεις</w:t>
      </w:r>
      <w:r>
        <w:rPr>
          <w:rFonts w:eastAsia="Times New Roman"/>
          <w:szCs w:val="24"/>
        </w:rPr>
        <w:t>».</w:t>
      </w:r>
    </w:p>
    <w:p w14:paraId="2E2475BA" w14:textId="77777777" w:rsidR="00ED3BF8" w:rsidRDefault="009F432D">
      <w:pPr>
        <w:spacing w:after="0" w:line="600" w:lineRule="auto"/>
        <w:ind w:firstLine="720"/>
        <w:jc w:val="both"/>
        <w:rPr>
          <w:rFonts w:eastAsia="Times New Roman"/>
          <w:szCs w:val="24"/>
        </w:rPr>
      </w:pPr>
      <w:r>
        <w:rPr>
          <w:rFonts w:eastAsia="Times New Roman"/>
          <w:szCs w:val="24"/>
        </w:rPr>
        <w:t>Σήμερα είμαστε στη</w:t>
      </w:r>
      <w:r w:rsidRPr="00CD6E1E">
        <w:rPr>
          <w:rFonts w:eastAsia="Times New Roman"/>
          <w:szCs w:val="24"/>
        </w:rPr>
        <w:t xml:space="preserve"> συζήτηση του νομοσχεδίου</w:t>
      </w:r>
      <w:r>
        <w:rPr>
          <w:rFonts w:eastAsia="Times New Roman"/>
          <w:szCs w:val="24"/>
        </w:rPr>
        <w:t xml:space="preserve"> και τον</w:t>
      </w:r>
      <w:r w:rsidRPr="00CD6E1E">
        <w:rPr>
          <w:rFonts w:eastAsia="Times New Roman"/>
          <w:szCs w:val="24"/>
        </w:rPr>
        <w:t xml:space="preserve"> λόγο παίρνουν οι </w:t>
      </w:r>
      <w:r>
        <w:rPr>
          <w:rFonts w:eastAsia="Times New Roman"/>
          <w:szCs w:val="24"/>
        </w:rPr>
        <w:t>Βουλευτές. Α</w:t>
      </w:r>
      <w:r w:rsidRPr="00CD6E1E">
        <w:rPr>
          <w:rFonts w:eastAsia="Times New Roman"/>
          <w:szCs w:val="24"/>
        </w:rPr>
        <w:t xml:space="preserve">ναμένεται </w:t>
      </w:r>
      <w:r>
        <w:rPr>
          <w:rFonts w:eastAsia="Times New Roman"/>
          <w:szCs w:val="24"/>
        </w:rPr>
        <w:t>η συζήτηση να συνεχιστεί</w:t>
      </w:r>
      <w:r w:rsidRPr="00CD6E1E">
        <w:rPr>
          <w:rFonts w:eastAsia="Times New Roman"/>
          <w:szCs w:val="24"/>
        </w:rPr>
        <w:t xml:space="preserve"> αύριο το πρωί και αύριο το μεσημέρι θα γίνει η ονομαστική ψηφοφορία</w:t>
      </w:r>
      <w:r>
        <w:rPr>
          <w:rFonts w:eastAsia="Times New Roman"/>
          <w:szCs w:val="24"/>
        </w:rPr>
        <w:t>,</w:t>
      </w:r>
      <w:r w:rsidRPr="00CD6E1E">
        <w:rPr>
          <w:rFonts w:eastAsia="Times New Roman"/>
          <w:szCs w:val="24"/>
        </w:rPr>
        <w:t xml:space="preserve"> ώστε αν εγκριθεί </w:t>
      </w:r>
      <w:r>
        <w:rPr>
          <w:rFonts w:eastAsia="Times New Roman"/>
          <w:szCs w:val="24"/>
        </w:rPr>
        <w:t xml:space="preserve">-ή όσα </w:t>
      </w:r>
      <w:r w:rsidRPr="00031550">
        <w:rPr>
          <w:rFonts w:eastAsia="Times New Roman"/>
          <w:szCs w:val="24"/>
        </w:rPr>
        <w:t>άρθρ</w:t>
      </w:r>
      <w:r>
        <w:rPr>
          <w:rFonts w:eastAsia="Times New Roman"/>
          <w:szCs w:val="24"/>
        </w:rPr>
        <w:t>α</w:t>
      </w:r>
      <w:r w:rsidRPr="00CD6E1E">
        <w:rPr>
          <w:rFonts w:eastAsia="Times New Roman"/>
          <w:szCs w:val="24"/>
        </w:rPr>
        <w:t xml:space="preserve"> εγκριθούν</w:t>
      </w:r>
      <w:r>
        <w:rPr>
          <w:rFonts w:eastAsia="Times New Roman"/>
          <w:szCs w:val="24"/>
        </w:rPr>
        <w:t>-</w:t>
      </w:r>
      <w:r w:rsidRPr="00CD6E1E">
        <w:rPr>
          <w:rFonts w:eastAsia="Times New Roman"/>
          <w:szCs w:val="24"/>
        </w:rPr>
        <w:t xml:space="preserve"> θα είναι πλέον </w:t>
      </w:r>
      <w:r>
        <w:rPr>
          <w:rFonts w:eastAsia="Times New Roman"/>
          <w:szCs w:val="24"/>
        </w:rPr>
        <w:t>νόμος του κ</w:t>
      </w:r>
      <w:r w:rsidRPr="00CD6E1E">
        <w:rPr>
          <w:rFonts w:eastAsia="Times New Roman"/>
          <w:szCs w:val="24"/>
        </w:rPr>
        <w:t>ράτους</w:t>
      </w:r>
      <w:r>
        <w:rPr>
          <w:rFonts w:eastAsia="Times New Roman"/>
          <w:szCs w:val="24"/>
        </w:rPr>
        <w:t>.</w:t>
      </w:r>
      <w:r w:rsidRPr="00CD6E1E">
        <w:rPr>
          <w:rFonts w:eastAsia="Times New Roman"/>
          <w:szCs w:val="24"/>
        </w:rPr>
        <w:t xml:space="preserve"> </w:t>
      </w:r>
    </w:p>
    <w:p w14:paraId="2E2475BB" w14:textId="77777777" w:rsidR="00ED3BF8" w:rsidRDefault="009F432D">
      <w:pPr>
        <w:spacing w:after="0" w:line="600" w:lineRule="auto"/>
        <w:ind w:firstLine="720"/>
        <w:jc w:val="both"/>
        <w:rPr>
          <w:rFonts w:eastAsia="Times New Roman"/>
          <w:szCs w:val="24"/>
        </w:rPr>
      </w:pPr>
      <w:r w:rsidRPr="00CD6E1E">
        <w:rPr>
          <w:rFonts w:eastAsia="Times New Roman"/>
          <w:szCs w:val="24"/>
        </w:rPr>
        <w:lastRenderedPageBreak/>
        <w:t xml:space="preserve">Αυτή είναι μία από </w:t>
      </w:r>
      <w:r>
        <w:rPr>
          <w:rFonts w:eastAsia="Times New Roman"/>
          <w:szCs w:val="24"/>
        </w:rPr>
        <w:t>τις δύο λειτουργίες που έχει η Ολομέλεια της Β</w:t>
      </w:r>
      <w:r w:rsidRPr="00CD6E1E">
        <w:rPr>
          <w:rFonts w:eastAsia="Times New Roman"/>
          <w:szCs w:val="24"/>
        </w:rPr>
        <w:t>ουλής και η άλλη λειτουργία είναι ο κοινοβουλευτικός έλεγχος</w:t>
      </w:r>
      <w:r>
        <w:rPr>
          <w:rFonts w:eastAsia="Times New Roman"/>
          <w:szCs w:val="24"/>
        </w:rPr>
        <w:t>, ο οποίος ασκείται</w:t>
      </w:r>
      <w:r w:rsidRPr="00CD6E1E">
        <w:rPr>
          <w:rFonts w:eastAsia="Times New Roman"/>
          <w:szCs w:val="24"/>
        </w:rPr>
        <w:t xml:space="preserve"> από όλους του</w:t>
      </w:r>
      <w:r>
        <w:rPr>
          <w:rFonts w:eastAsia="Times New Roman"/>
          <w:szCs w:val="24"/>
        </w:rPr>
        <w:t>ς Β</w:t>
      </w:r>
      <w:r w:rsidRPr="00CD6E1E">
        <w:rPr>
          <w:rFonts w:eastAsia="Times New Roman"/>
          <w:szCs w:val="24"/>
        </w:rPr>
        <w:t xml:space="preserve">ουλευτές όλων των </w:t>
      </w:r>
      <w:r w:rsidRPr="00CD6E1E">
        <w:rPr>
          <w:rFonts w:eastAsia="Times New Roman"/>
          <w:szCs w:val="24"/>
        </w:rPr>
        <w:t xml:space="preserve">κομμάτων </w:t>
      </w:r>
      <w:r>
        <w:rPr>
          <w:rFonts w:eastAsia="Times New Roman"/>
          <w:szCs w:val="24"/>
        </w:rPr>
        <w:t>προς τους Υπουργούς της Κ</w:t>
      </w:r>
      <w:r w:rsidRPr="00CD6E1E">
        <w:rPr>
          <w:rFonts w:eastAsia="Times New Roman"/>
          <w:szCs w:val="24"/>
        </w:rPr>
        <w:t>υβέρνησης</w:t>
      </w:r>
      <w:r>
        <w:rPr>
          <w:rFonts w:eastAsia="Times New Roman"/>
          <w:szCs w:val="24"/>
        </w:rPr>
        <w:t xml:space="preserve"> </w:t>
      </w:r>
      <w:r w:rsidRPr="00CD6E1E">
        <w:rPr>
          <w:rFonts w:eastAsia="Times New Roman"/>
          <w:szCs w:val="24"/>
        </w:rPr>
        <w:t>για τα πεπραγμένα</w:t>
      </w:r>
      <w:r>
        <w:rPr>
          <w:rFonts w:eastAsia="Times New Roman"/>
          <w:szCs w:val="24"/>
        </w:rPr>
        <w:t>. Υ</w:t>
      </w:r>
      <w:r w:rsidRPr="00CD6E1E">
        <w:rPr>
          <w:rFonts w:eastAsia="Times New Roman"/>
          <w:szCs w:val="24"/>
        </w:rPr>
        <w:t>πάρχουν διάφοροι τρόποι κοινοβουλευτικού ελέγχου</w:t>
      </w:r>
      <w:r>
        <w:rPr>
          <w:rFonts w:eastAsia="Times New Roman"/>
          <w:szCs w:val="24"/>
        </w:rPr>
        <w:t>. Ίσως μι</w:t>
      </w:r>
      <w:r w:rsidRPr="00CD6E1E">
        <w:rPr>
          <w:rFonts w:eastAsia="Times New Roman"/>
          <w:szCs w:val="24"/>
        </w:rPr>
        <w:t xml:space="preserve">α άλλη φορά που </w:t>
      </w:r>
      <w:r>
        <w:rPr>
          <w:rFonts w:eastAsia="Times New Roman"/>
          <w:szCs w:val="24"/>
        </w:rPr>
        <w:t>θα έρθετε, θα μπορέσετε</w:t>
      </w:r>
      <w:r w:rsidRPr="00CD6E1E">
        <w:rPr>
          <w:rFonts w:eastAsia="Times New Roman"/>
          <w:szCs w:val="24"/>
        </w:rPr>
        <w:t xml:space="preserve"> να παρακολουθ</w:t>
      </w:r>
      <w:r>
        <w:rPr>
          <w:rFonts w:eastAsia="Times New Roman"/>
          <w:szCs w:val="24"/>
        </w:rPr>
        <w:t>ήσετε</w:t>
      </w:r>
      <w:r w:rsidRPr="00CD6E1E">
        <w:rPr>
          <w:rFonts w:eastAsia="Times New Roman"/>
          <w:szCs w:val="24"/>
        </w:rPr>
        <w:t xml:space="preserve"> και αυτή τη διαδικασία</w:t>
      </w:r>
      <w:r>
        <w:rPr>
          <w:rFonts w:eastAsia="Times New Roman"/>
          <w:szCs w:val="24"/>
        </w:rPr>
        <w:t>.</w:t>
      </w:r>
    </w:p>
    <w:p w14:paraId="2E2475BC" w14:textId="77777777" w:rsidR="00ED3BF8" w:rsidRDefault="009F432D">
      <w:pPr>
        <w:spacing w:after="0" w:line="600" w:lineRule="auto"/>
        <w:ind w:firstLine="720"/>
        <w:jc w:val="both"/>
        <w:rPr>
          <w:rFonts w:eastAsia="Times New Roman"/>
          <w:szCs w:val="24"/>
        </w:rPr>
      </w:pPr>
      <w:r>
        <w:rPr>
          <w:rFonts w:eastAsia="Times New Roman"/>
          <w:szCs w:val="24"/>
        </w:rPr>
        <w:t>Τ</w:t>
      </w:r>
      <w:r w:rsidRPr="00CD6E1E">
        <w:rPr>
          <w:rFonts w:eastAsia="Times New Roman"/>
          <w:szCs w:val="24"/>
        </w:rPr>
        <w:t>ώρα</w:t>
      </w:r>
      <w:r>
        <w:rPr>
          <w:rFonts w:eastAsia="Times New Roman"/>
          <w:szCs w:val="24"/>
        </w:rPr>
        <w:t>,</w:t>
      </w:r>
      <w:r w:rsidRPr="00CD6E1E">
        <w:rPr>
          <w:rFonts w:eastAsia="Times New Roman"/>
          <w:szCs w:val="24"/>
        </w:rPr>
        <w:t xml:space="preserve"> </w:t>
      </w:r>
      <w:r>
        <w:rPr>
          <w:rFonts w:eastAsia="Times New Roman"/>
          <w:szCs w:val="24"/>
        </w:rPr>
        <w:t>λοιπόν, είμαστε</w:t>
      </w:r>
      <w:r w:rsidRPr="00CD6E1E">
        <w:rPr>
          <w:rFonts w:eastAsia="Times New Roman"/>
          <w:szCs w:val="24"/>
        </w:rPr>
        <w:t xml:space="preserve"> στη νομοθετική διαδικασία </w:t>
      </w:r>
      <w:r>
        <w:rPr>
          <w:rFonts w:eastAsia="Times New Roman"/>
          <w:szCs w:val="24"/>
        </w:rPr>
        <w:t xml:space="preserve">και </w:t>
      </w:r>
      <w:r>
        <w:rPr>
          <w:rFonts w:eastAsia="Times New Roman"/>
          <w:szCs w:val="24"/>
        </w:rPr>
        <w:t>θα συνεχίσουμε με τον Β</w:t>
      </w:r>
      <w:r w:rsidRPr="00CD6E1E">
        <w:rPr>
          <w:rFonts w:eastAsia="Times New Roman"/>
          <w:szCs w:val="24"/>
        </w:rPr>
        <w:t>ουλευτή της Νέας Δημοκρατίας</w:t>
      </w:r>
      <w:r>
        <w:rPr>
          <w:rFonts w:eastAsia="Times New Roman"/>
          <w:szCs w:val="24"/>
        </w:rPr>
        <w:t>, κ.</w:t>
      </w:r>
      <w:r w:rsidRPr="00CD6E1E">
        <w:rPr>
          <w:rFonts w:eastAsia="Times New Roman"/>
          <w:szCs w:val="24"/>
        </w:rPr>
        <w:t xml:space="preserve"> Κωνσταντίνο Χατζηδάκη</w:t>
      </w:r>
      <w:r>
        <w:rPr>
          <w:rFonts w:eastAsia="Times New Roman"/>
          <w:szCs w:val="24"/>
        </w:rPr>
        <w:t xml:space="preserve">. </w:t>
      </w:r>
    </w:p>
    <w:p w14:paraId="2E2475BD" w14:textId="77777777" w:rsidR="00ED3BF8" w:rsidRDefault="009F432D">
      <w:pPr>
        <w:spacing w:after="0" w:line="600" w:lineRule="auto"/>
        <w:ind w:firstLine="720"/>
        <w:jc w:val="both"/>
        <w:rPr>
          <w:rFonts w:eastAsia="Times New Roman"/>
          <w:szCs w:val="24"/>
        </w:rPr>
      </w:pPr>
      <w:r>
        <w:rPr>
          <w:rFonts w:eastAsia="Times New Roman"/>
          <w:szCs w:val="24"/>
        </w:rPr>
        <w:t>Κύριε Χατζηδάκη, έχετε τον λόγο για πέντε</w:t>
      </w:r>
      <w:r w:rsidRPr="00CD6E1E">
        <w:rPr>
          <w:rFonts w:eastAsia="Times New Roman"/>
          <w:szCs w:val="24"/>
        </w:rPr>
        <w:t xml:space="preserve"> λεπτά</w:t>
      </w:r>
      <w:r>
        <w:rPr>
          <w:rFonts w:eastAsia="Times New Roman"/>
          <w:szCs w:val="24"/>
        </w:rPr>
        <w:t>.</w:t>
      </w:r>
      <w:r w:rsidRPr="00CD6E1E">
        <w:rPr>
          <w:rFonts w:eastAsia="Times New Roman"/>
          <w:szCs w:val="24"/>
        </w:rPr>
        <w:t xml:space="preserve"> </w:t>
      </w:r>
    </w:p>
    <w:p w14:paraId="2E2475BE" w14:textId="77777777" w:rsidR="00ED3BF8" w:rsidRDefault="009F432D">
      <w:pPr>
        <w:spacing w:after="0" w:line="600" w:lineRule="auto"/>
        <w:ind w:firstLine="720"/>
        <w:jc w:val="both"/>
        <w:rPr>
          <w:rFonts w:eastAsia="Times New Roman"/>
          <w:szCs w:val="24"/>
        </w:rPr>
      </w:pPr>
      <w:r w:rsidRPr="002010B3">
        <w:rPr>
          <w:rFonts w:eastAsia="Times New Roman"/>
          <w:b/>
          <w:szCs w:val="24"/>
        </w:rPr>
        <w:t>ΚΩΝΣΤΑΝΤΙΝΟΣ ΧΑΤΖΗΔΑΚΗΣ:</w:t>
      </w:r>
      <w:r>
        <w:rPr>
          <w:rFonts w:eastAsia="Times New Roman"/>
          <w:szCs w:val="24"/>
        </w:rPr>
        <w:t xml:space="preserve"> Κύριε Π</w:t>
      </w:r>
      <w:r w:rsidRPr="00CD6E1E">
        <w:rPr>
          <w:rFonts w:eastAsia="Times New Roman"/>
          <w:szCs w:val="24"/>
        </w:rPr>
        <w:t>ρόεδρε</w:t>
      </w:r>
      <w:r>
        <w:rPr>
          <w:rFonts w:eastAsia="Times New Roman"/>
          <w:szCs w:val="24"/>
        </w:rPr>
        <w:t>,</w:t>
      </w:r>
      <w:r w:rsidRPr="00CD6E1E">
        <w:rPr>
          <w:rFonts w:eastAsia="Times New Roman"/>
          <w:szCs w:val="24"/>
        </w:rPr>
        <w:t xml:space="preserve"> κυρίες και κύριοι συνάδελφοι</w:t>
      </w:r>
      <w:r>
        <w:rPr>
          <w:rFonts w:eastAsia="Times New Roman"/>
          <w:szCs w:val="24"/>
        </w:rPr>
        <w:t>,</w:t>
      </w:r>
      <w:r w:rsidRPr="00CD6E1E">
        <w:rPr>
          <w:rFonts w:eastAsia="Times New Roman"/>
          <w:szCs w:val="24"/>
        </w:rPr>
        <w:t xml:space="preserve"> ο ΣΥΡΙΖΑ το τρίτο μνημόνιο το έφερε παραμονή του Δεκαπεν</w:t>
      </w:r>
      <w:r w:rsidRPr="00CD6E1E">
        <w:rPr>
          <w:rFonts w:eastAsia="Times New Roman"/>
          <w:szCs w:val="24"/>
        </w:rPr>
        <w:t>ταύγουστου</w:t>
      </w:r>
      <w:r>
        <w:rPr>
          <w:rFonts w:eastAsia="Times New Roman"/>
          <w:szCs w:val="24"/>
        </w:rPr>
        <w:t>. Τ</w:t>
      </w:r>
      <w:r w:rsidRPr="00CD6E1E">
        <w:rPr>
          <w:rFonts w:eastAsia="Times New Roman"/>
          <w:szCs w:val="24"/>
        </w:rPr>
        <w:t xml:space="preserve">ούτο </w:t>
      </w:r>
      <w:r>
        <w:rPr>
          <w:rFonts w:eastAsia="Times New Roman"/>
          <w:szCs w:val="24"/>
        </w:rPr>
        <w:t>εδώ</w:t>
      </w:r>
      <w:r w:rsidRPr="00CD6E1E">
        <w:rPr>
          <w:rFonts w:eastAsia="Times New Roman"/>
          <w:szCs w:val="24"/>
        </w:rPr>
        <w:t xml:space="preserve"> το απερίγραπτο νομοσχέδιο το φέρνει Μεγάλη Εβδομάδα</w:t>
      </w:r>
      <w:r>
        <w:rPr>
          <w:rFonts w:eastAsia="Times New Roman"/>
          <w:szCs w:val="24"/>
        </w:rPr>
        <w:t>,</w:t>
      </w:r>
      <w:r w:rsidRPr="00CD6E1E">
        <w:rPr>
          <w:rFonts w:eastAsia="Times New Roman"/>
          <w:szCs w:val="24"/>
        </w:rPr>
        <w:t xml:space="preserve"> παραμονές του Πάσχα</w:t>
      </w:r>
      <w:r>
        <w:rPr>
          <w:rFonts w:eastAsia="Times New Roman"/>
          <w:szCs w:val="24"/>
        </w:rPr>
        <w:t>.</w:t>
      </w:r>
      <w:r w:rsidRPr="00CD6E1E">
        <w:rPr>
          <w:rFonts w:eastAsia="Times New Roman"/>
          <w:szCs w:val="24"/>
        </w:rPr>
        <w:t xml:space="preserve"> Ευτυχώς που μεσολαβούν εκλογές</w:t>
      </w:r>
      <w:r>
        <w:rPr>
          <w:rFonts w:eastAsia="Times New Roman"/>
          <w:szCs w:val="24"/>
        </w:rPr>
        <w:t>,</w:t>
      </w:r>
      <w:r w:rsidRPr="00CD6E1E">
        <w:rPr>
          <w:rFonts w:eastAsia="Times New Roman"/>
          <w:szCs w:val="24"/>
        </w:rPr>
        <w:t xml:space="preserve"> έτσι ώστε τα Χριστούγεννα να μη συνεχίσουν αυτές οι πολύ ευχάριστες εκπλήξεις</w:t>
      </w:r>
      <w:r>
        <w:rPr>
          <w:rFonts w:eastAsia="Times New Roman"/>
          <w:szCs w:val="24"/>
        </w:rPr>
        <w:t>, οι προσφορές της Κ</w:t>
      </w:r>
      <w:r w:rsidRPr="00CD6E1E">
        <w:rPr>
          <w:rFonts w:eastAsia="Times New Roman"/>
          <w:szCs w:val="24"/>
        </w:rPr>
        <w:t>υβέρνησης στον ελληνικό λαό</w:t>
      </w:r>
      <w:r>
        <w:rPr>
          <w:rFonts w:eastAsia="Times New Roman"/>
          <w:szCs w:val="24"/>
        </w:rPr>
        <w:t>.</w:t>
      </w:r>
      <w:r w:rsidRPr="00CD6E1E">
        <w:rPr>
          <w:rFonts w:eastAsia="Times New Roman"/>
          <w:szCs w:val="24"/>
        </w:rPr>
        <w:t xml:space="preserve"> </w:t>
      </w:r>
    </w:p>
    <w:p w14:paraId="2E2475BF" w14:textId="77777777" w:rsidR="00ED3BF8" w:rsidRDefault="009F432D">
      <w:pPr>
        <w:spacing w:after="0" w:line="600" w:lineRule="auto"/>
        <w:ind w:firstLine="720"/>
        <w:jc w:val="both"/>
        <w:rPr>
          <w:rFonts w:eastAsia="Times New Roman"/>
          <w:szCs w:val="24"/>
        </w:rPr>
      </w:pPr>
      <w:r>
        <w:rPr>
          <w:rFonts w:eastAsia="Times New Roman"/>
          <w:szCs w:val="24"/>
        </w:rPr>
        <w:lastRenderedPageBreak/>
        <w:t>Τ</w:t>
      </w:r>
      <w:r w:rsidRPr="00CD6E1E">
        <w:rPr>
          <w:rFonts w:eastAsia="Times New Roman"/>
          <w:szCs w:val="24"/>
        </w:rPr>
        <w:t>ο νομοσχ</w:t>
      </w:r>
      <w:r>
        <w:rPr>
          <w:rFonts w:eastAsia="Times New Roman"/>
          <w:szCs w:val="24"/>
        </w:rPr>
        <w:t xml:space="preserve">έδιο που σήμερα συζητάμε είναι, </w:t>
      </w:r>
      <w:r w:rsidRPr="00CD6E1E">
        <w:rPr>
          <w:rFonts w:eastAsia="Times New Roman"/>
          <w:szCs w:val="24"/>
        </w:rPr>
        <w:t>θα έλεγα</w:t>
      </w:r>
      <w:r>
        <w:rPr>
          <w:rFonts w:eastAsia="Times New Roman"/>
          <w:szCs w:val="24"/>
        </w:rPr>
        <w:t>,</w:t>
      </w:r>
      <w:r w:rsidRPr="00CD6E1E">
        <w:rPr>
          <w:rFonts w:eastAsia="Times New Roman"/>
          <w:szCs w:val="24"/>
        </w:rPr>
        <w:t xml:space="preserve"> το </w:t>
      </w:r>
      <w:r>
        <w:rPr>
          <w:rFonts w:eastAsia="Times New Roman"/>
          <w:szCs w:val="24"/>
        </w:rPr>
        <w:t>πιο «</w:t>
      </w:r>
      <w:proofErr w:type="spellStart"/>
      <w:r>
        <w:rPr>
          <w:rFonts w:eastAsia="Times New Roman"/>
          <w:szCs w:val="24"/>
        </w:rPr>
        <w:t>συριζαϊκό</w:t>
      </w:r>
      <w:proofErr w:type="spellEnd"/>
      <w:r>
        <w:rPr>
          <w:rFonts w:eastAsia="Times New Roman"/>
          <w:szCs w:val="24"/>
        </w:rPr>
        <w:t>»</w:t>
      </w:r>
      <w:r w:rsidRPr="00CD6E1E">
        <w:rPr>
          <w:rFonts w:eastAsia="Times New Roman"/>
          <w:szCs w:val="24"/>
        </w:rPr>
        <w:t xml:space="preserve"> </w:t>
      </w:r>
      <w:r>
        <w:rPr>
          <w:rFonts w:eastAsia="Times New Roman"/>
          <w:szCs w:val="24"/>
        </w:rPr>
        <w:t>νομο</w:t>
      </w:r>
      <w:r w:rsidRPr="00CD6E1E">
        <w:rPr>
          <w:rFonts w:eastAsia="Times New Roman"/>
          <w:szCs w:val="24"/>
        </w:rPr>
        <w:t>σχέδιο της τετραετίας που έχει περάσει</w:t>
      </w:r>
      <w:r>
        <w:rPr>
          <w:rFonts w:eastAsia="Times New Roman"/>
          <w:szCs w:val="24"/>
        </w:rPr>
        <w:t>. διότι συμπυκνώνει την Κ</w:t>
      </w:r>
      <w:r w:rsidRPr="00CD6E1E">
        <w:rPr>
          <w:rFonts w:eastAsia="Times New Roman"/>
          <w:szCs w:val="24"/>
        </w:rPr>
        <w:t>υβέρνηση</w:t>
      </w:r>
      <w:r>
        <w:rPr>
          <w:rFonts w:eastAsia="Times New Roman"/>
          <w:szCs w:val="24"/>
        </w:rPr>
        <w:t>,</w:t>
      </w:r>
      <w:r w:rsidRPr="00CD6E1E">
        <w:rPr>
          <w:rFonts w:eastAsia="Times New Roman"/>
          <w:szCs w:val="24"/>
        </w:rPr>
        <w:t xml:space="preserve"> τη φιλοσοφία </w:t>
      </w:r>
      <w:r>
        <w:rPr>
          <w:rFonts w:eastAsia="Times New Roman"/>
          <w:szCs w:val="24"/>
        </w:rPr>
        <w:t>της,</w:t>
      </w:r>
      <w:r w:rsidRPr="00CD6E1E">
        <w:rPr>
          <w:rFonts w:eastAsia="Times New Roman"/>
          <w:szCs w:val="24"/>
        </w:rPr>
        <w:t xml:space="preserve"> είναι κατ</w:t>
      </w:r>
      <w:r>
        <w:rPr>
          <w:rFonts w:eastAsia="Times New Roman"/>
          <w:szCs w:val="24"/>
        </w:rPr>
        <w:t xml:space="preserve">’ </w:t>
      </w:r>
      <w:r w:rsidRPr="00CD6E1E">
        <w:rPr>
          <w:rFonts w:eastAsia="Times New Roman"/>
          <w:szCs w:val="24"/>
        </w:rPr>
        <w:t>εικόνα και καθ</w:t>
      </w:r>
      <w:r>
        <w:rPr>
          <w:rFonts w:eastAsia="Times New Roman"/>
          <w:szCs w:val="24"/>
        </w:rPr>
        <w:t xml:space="preserve">’ </w:t>
      </w:r>
      <w:proofErr w:type="spellStart"/>
      <w:r>
        <w:rPr>
          <w:rFonts w:eastAsia="Times New Roman"/>
          <w:szCs w:val="24"/>
        </w:rPr>
        <w:t>ομοίωσιν</w:t>
      </w:r>
      <w:proofErr w:type="spellEnd"/>
      <w:r w:rsidRPr="00CD6E1E">
        <w:rPr>
          <w:rFonts w:eastAsia="Times New Roman"/>
          <w:szCs w:val="24"/>
        </w:rPr>
        <w:t xml:space="preserve"> αυ</w:t>
      </w:r>
      <w:r>
        <w:rPr>
          <w:rFonts w:eastAsia="Times New Roman"/>
          <w:szCs w:val="24"/>
        </w:rPr>
        <w:t>τής της Κ</w:t>
      </w:r>
      <w:r w:rsidRPr="00CD6E1E">
        <w:rPr>
          <w:rFonts w:eastAsia="Times New Roman"/>
          <w:szCs w:val="24"/>
        </w:rPr>
        <w:t>υβέρνησης</w:t>
      </w:r>
      <w:r>
        <w:rPr>
          <w:rFonts w:eastAsia="Times New Roman"/>
          <w:szCs w:val="24"/>
        </w:rPr>
        <w:t>. Ερασιτεχνισμός,</w:t>
      </w:r>
      <w:r w:rsidRPr="00CD6E1E">
        <w:rPr>
          <w:rFonts w:eastAsia="Times New Roman"/>
          <w:szCs w:val="24"/>
        </w:rPr>
        <w:t xml:space="preserve"> προχειρότητα</w:t>
      </w:r>
      <w:r>
        <w:rPr>
          <w:rFonts w:eastAsia="Times New Roman"/>
          <w:szCs w:val="24"/>
        </w:rPr>
        <w:t>,</w:t>
      </w:r>
      <w:r w:rsidRPr="00CD6E1E">
        <w:rPr>
          <w:rFonts w:eastAsia="Times New Roman"/>
          <w:szCs w:val="24"/>
        </w:rPr>
        <w:t xml:space="preserve"> αριστερή </w:t>
      </w:r>
      <w:r>
        <w:rPr>
          <w:rFonts w:eastAsia="Times New Roman"/>
          <w:szCs w:val="24"/>
        </w:rPr>
        <w:t>ιδεοληψία και</w:t>
      </w:r>
      <w:r w:rsidRPr="00CD6E1E">
        <w:rPr>
          <w:rFonts w:eastAsia="Times New Roman"/>
          <w:szCs w:val="24"/>
        </w:rPr>
        <w:t xml:space="preserve"> η λογική </w:t>
      </w:r>
      <w:r>
        <w:rPr>
          <w:rFonts w:eastAsia="Times New Roman"/>
          <w:szCs w:val="24"/>
        </w:rPr>
        <w:t>«</w:t>
      </w:r>
      <w:r w:rsidRPr="00CD6E1E">
        <w:rPr>
          <w:rFonts w:eastAsia="Times New Roman"/>
          <w:szCs w:val="24"/>
        </w:rPr>
        <w:t>θυσιάζω τα πάντα για το μικροκομματικό συμφέρον</w:t>
      </w:r>
      <w:r>
        <w:rPr>
          <w:rFonts w:eastAsia="Times New Roman"/>
          <w:szCs w:val="24"/>
        </w:rPr>
        <w:t>». Φ</w:t>
      </w:r>
      <w:r w:rsidRPr="00CD6E1E">
        <w:rPr>
          <w:rFonts w:eastAsia="Times New Roman"/>
          <w:szCs w:val="24"/>
        </w:rPr>
        <w:t>άνηκε έτσι κι αλλιώς από αυτό που μεσολάβησε μόλις προηγ</w:t>
      </w:r>
      <w:r>
        <w:rPr>
          <w:rFonts w:eastAsia="Times New Roman"/>
          <w:szCs w:val="24"/>
        </w:rPr>
        <w:t>ουμένως από την τοποθέτηση του Υ</w:t>
      </w:r>
      <w:r w:rsidRPr="00CD6E1E">
        <w:rPr>
          <w:rFonts w:eastAsia="Times New Roman"/>
          <w:szCs w:val="24"/>
        </w:rPr>
        <w:t>πουργού</w:t>
      </w:r>
      <w:r>
        <w:rPr>
          <w:rFonts w:eastAsia="Times New Roman"/>
          <w:szCs w:val="24"/>
        </w:rPr>
        <w:t>,</w:t>
      </w:r>
      <w:r w:rsidRPr="00CD6E1E">
        <w:rPr>
          <w:rFonts w:eastAsia="Times New Roman"/>
          <w:szCs w:val="24"/>
        </w:rPr>
        <w:t xml:space="preserve"> για τις τροπολογίες </w:t>
      </w:r>
      <w:r>
        <w:rPr>
          <w:rFonts w:eastAsia="Times New Roman"/>
          <w:szCs w:val="24"/>
        </w:rPr>
        <w:t xml:space="preserve">εννοώ. </w:t>
      </w:r>
    </w:p>
    <w:p w14:paraId="2E2475C0" w14:textId="77777777" w:rsidR="00ED3BF8" w:rsidRDefault="009F432D">
      <w:pPr>
        <w:spacing w:after="0" w:line="600" w:lineRule="auto"/>
        <w:ind w:firstLine="720"/>
        <w:jc w:val="both"/>
        <w:rPr>
          <w:rFonts w:eastAsia="Times New Roman"/>
          <w:szCs w:val="24"/>
        </w:rPr>
      </w:pPr>
      <w:r>
        <w:rPr>
          <w:rFonts w:eastAsia="Times New Roman"/>
          <w:szCs w:val="24"/>
        </w:rPr>
        <w:t>Έχουμε τη</w:t>
      </w:r>
      <w:r w:rsidRPr="00CD6E1E">
        <w:rPr>
          <w:rFonts w:eastAsia="Times New Roman"/>
          <w:szCs w:val="24"/>
        </w:rPr>
        <w:t xml:space="preserve"> διαδικασία του κατεπείγοντος</w:t>
      </w:r>
      <w:r>
        <w:rPr>
          <w:rFonts w:eastAsia="Times New Roman"/>
          <w:szCs w:val="24"/>
        </w:rPr>
        <w:t>,</w:t>
      </w:r>
      <w:r w:rsidRPr="00CD6E1E">
        <w:rPr>
          <w:rFonts w:eastAsia="Times New Roman"/>
          <w:szCs w:val="24"/>
        </w:rPr>
        <w:t xml:space="preserve"> του επ</w:t>
      </w:r>
      <w:r w:rsidRPr="00CD6E1E">
        <w:rPr>
          <w:rFonts w:eastAsia="Times New Roman"/>
          <w:szCs w:val="24"/>
        </w:rPr>
        <w:t>είγοντος</w:t>
      </w:r>
      <w:r>
        <w:rPr>
          <w:rFonts w:eastAsia="Times New Roman"/>
          <w:szCs w:val="24"/>
        </w:rPr>
        <w:t xml:space="preserve"> όπως λέει η Κ</w:t>
      </w:r>
      <w:r w:rsidRPr="00CD6E1E">
        <w:rPr>
          <w:rFonts w:eastAsia="Times New Roman"/>
          <w:szCs w:val="24"/>
        </w:rPr>
        <w:t>υβέρνηση</w:t>
      </w:r>
      <w:r>
        <w:rPr>
          <w:rFonts w:eastAsia="Times New Roman"/>
          <w:szCs w:val="24"/>
        </w:rPr>
        <w:t>, αλλά</w:t>
      </w:r>
      <w:r w:rsidRPr="00CD6E1E">
        <w:rPr>
          <w:rFonts w:eastAsia="Times New Roman"/>
          <w:szCs w:val="24"/>
        </w:rPr>
        <w:t xml:space="preserve"> ουσιαστικά κατεπείγοντος</w:t>
      </w:r>
      <w:r>
        <w:rPr>
          <w:rFonts w:eastAsia="Times New Roman"/>
          <w:szCs w:val="24"/>
        </w:rPr>
        <w:t>. Ε</w:t>
      </w:r>
      <w:r w:rsidRPr="00CD6E1E">
        <w:rPr>
          <w:rFonts w:eastAsia="Times New Roman"/>
          <w:szCs w:val="24"/>
        </w:rPr>
        <w:t xml:space="preserve">ίχαμε τη δυνατότητα να μελετήσουμε το νομοσχέδιο για </w:t>
      </w:r>
      <w:r>
        <w:rPr>
          <w:rFonts w:eastAsia="Times New Roman"/>
          <w:szCs w:val="24"/>
        </w:rPr>
        <w:t>πέντε</w:t>
      </w:r>
      <w:r w:rsidRPr="00CD6E1E">
        <w:rPr>
          <w:rFonts w:eastAsia="Times New Roman"/>
          <w:szCs w:val="24"/>
        </w:rPr>
        <w:t xml:space="preserve"> ώρες πριν ξεκινήσει η διαδικασία στην επιτροπή</w:t>
      </w:r>
      <w:r>
        <w:rPr>
          <w:rFonts w:eastAsia="Times New Roman"/>
          <w:szCs w:val="24"/>
        </w:rPr>
        <w:t>. Διότι</w:t>
      </w:r>
      <w:r w:rsidRPr="00CD6E1E">
        <w:rPr>
          <w:rFonts w:eastAsia="Times New Roman"/>
          <w:szCs w:val="24"/>
        </w:rPr>
        <w:t xml:space="preserve"> ήταν επείγον</w:t>
      </w:r>
      <w:r>
        <w:rPr>
          <w:rFonts w:eastAsia="Times New Roman"/>
          <w:szCs w:val="24"/>
        </w:rPr>
        <w:t xml:space="preserve"> και</w:t>
      </w:r>
      <w:r w:rsidRPr="00CD6E1E">
        <w:rPr>
          <w:rFonts w:eastAsia="Times New Roman"/>
          <w:szCs w:val="24"/>
        </w:rPr>
        <w:t xml:space="preserve"> έπρεπε να εφαρμοστούν κάποιες διατάξεις</w:t>
      </w:r>
      <w:r>
        <w:rPr>
          <w:rFonts w:eastAsia="Times New Roman"/>
          <w:szCs w:val="24"/>
        </w:rPr>
        <w:t>. Λέει ο Υ</w:t>
      </w:r>
      <w:r w:rsidRPr="00CD6E1E">
        <w:rPr>
          <w:rFonts w:eastAsia="Times New Roman"/>
          <w:szCs w:val="24"/>
        </w:rPr>
        <w:t xml:space="preserve">πουργός </w:t>
      </w:r>
      <w:r>
        <w:rPr>
          <w:rFonts w:eastAsia="Times New Roman"/>
          <w:szCs w:val="24"/>
        </w:rPr>
        <w:t>«</w:t>
      </w:r>
      <w:r w:rsidRPr="00CD6E1E">
        <w:rPr>
          <w:rFonts w:eastAsia="Times New Roman"/>
          <w:szCs w:val="24"/>
        </w:rPr>
        <w:t>κάνα</w:t>
      </w:r>
      <w:r w:rsidRPr="00CD6E1E">
        <w:rPr>
          <w:rFonts w:eastAsia="Times New Roman"/>
          <w:szCs w:val="24"/>
        </w:rPr>
        <w:t xml:space="preserve">με </w:t>
      </w:r>
      <w:r>
        <w:rPr>
          <w:rFonts w:eastAsia="Times New Roman"/>
          <w:szCs w:val="24"/>
        </w:rPr>
        <w:t>δεκαεπτά</w:t>
      </w:r>
      <w:r w:rsidRPr="00CD6E1E">
        <w:rPr>
          <w:rFonts w:eastAsia="Times New Roman"/>
          <w:szCs w:val="24"/>
        </w:rPr>
        <w:t xml:space="preserve"> μήνες διάλογο</w:t>
      </w:r>
      <w:r>
        <w:rPr>
          <w:rFonts w:eastAsia="Times New Roman"/>
          <w:szCs w:val="24"/>
        </w:rPr>
        <w:t xml:space="preserve">». </w:t>
      </w:r>
    </w:p>
    <w:p w14:paraId="2E2475C1" w14:textId="77777777" w:rsidR="00ED3BF8" w:rsidRDefault="009F432D">
      <w:pPr>
        <w:spacing w:after="0" w:line="600" w:lineRule="auto"/>
        <w:ind w:firstLine="720"/>
        <w:jc w:val="both"/>
        <w:rPr>
          <w:rFonts w:eastAsia="Times New Roman"/>
          <w:szCs w:val="24"/>
        </w:rPr>
      </w:pPr>
      <w:r>
        <w:rPr>
          <w:rFonts w:eastAsia="Times New Roman"/>
          <w:szCs w:val="24"/>
        </w:rPr>
        <w:t>Δεκαεπτά μ</w:t>
      </w:r>
      <w:r w:rsidRPr="00CD6E1E">
        <w:rPr>
          <w:rFonts w:eastAsia="Times New Roman"/>
          <w:szCs w:val="24"/>
        </w:rPr>
        <w:t xml:space="preserve">ήνες διάλογο </w:t>
      </w:r>
      <w:r>
        <w:rPr>
          <w:rFonts w:eastAsia="Times New Roman"/>
          <w:szCs w:val="24"/>
        </w:rPr>
        <w:t>καλώς τον έκανε ο Υ</w:t>
      </w:r>
      <w:r w:rsidRPr="00CD6E1E">
        <w:rPr>
          <w:rFonts w:eastAsia="Times New Roman"/>
          <w:szCs w:val="24"/>
        </w:rPr>
        <w:t>πουργός</w:t>
      </w:r>
      <w:r>
        <w:rPr>
          <w:rFonts w:eastAsia="Times New Roman"/>
          <w:szCs w:val="24"/>
        </w:rPr>
        <w:t>,</w:t>
      </w:r>
      <w:r w:rsidRPr="00CD6E1E">
        <w:rPr>
          <w:rFonts w:eastAsia="Times New Roman"/>
          <w:szCs w:val="24"/>
        </w:rPr>
        <w:t xml:space="preserve"> αλλά δεν μπορούσε να εξοικονομήσει κάποιο χρόνο έτσι ώστε στη Βουλή να γίνει κάποιος διάλογος</w:t>
      </w:r>
      <w:r>
        <w:rPr>
          <w:rFonts w:eastAsia="Times New Roman"/>
          <w:szCs w:val="24"/>
        </w:rPr>
        <w:t>;</w:t>
      </w:r>
      <w:r w:rsidRPr="00CD6E1E">
        <w:rPr>
          <w:rFonts w:eastAsia="Times New Roman"/>
          <w:szCs w:val="24"/>
        </w:rPr>
        <w:t xml:space="preserve"> </w:t>
      </w:r>
      <w:r>
        <w:rPr>
          <w:rFonts w:eastAsia="Times New Roman"/>
          <w:szCs w:val="24"/>
        </w:rPr>
        <w:t>Διότι</w:t>
      </w:r>
      <w:r w:rsidRPr="00CD6E1E">
        <w:rPr>
          <w:rFonts w:eastAsia="Times New Roman"/>
          <w:szCs w:val="24"/>
        </w:rPr>
        <w:t xml:space="preserve"> το ανώτε</w:t>
      </w:r>
      <w:r>
        <w:rPr>
          <w:rFonts w:eastAsia="Times New Roman"/>
          <w:szCs w:val="24"/>
        </w:rPr>
        <w:t>ρο στάδιο διαλόγου και κατά το Σ</w:t>
      </w:r>
      <w:r w:rsidRPr="00CD6E1E">
        <w:rPr>
          <w:rFonts w:eastAsia="Times New Roman"/>
          <w:szCs w:val="24"/>
        </w:rPr>
        <w:t>ύνταγ</w:t>
      </w:r>
      <w:r>
        <w:rPr>
          <w:rFonts w:eastAsia="Times New Roman"/>
          <w:szCs w:val="24"/>
        </w:rPr>
        <w:t>μα είναι μέσα σε αυτήν εδώ την</w:t>
      </w:r>
      <w:r>
        <w:rPr>
          <w:rFonts w:eastAsia="Times New Roman"/>
          <w:szCs w:val="24"/>
        </w:rPr>
        <w:t xml:space="preserve"> Α</w:t>
      </w:r>
      <w:r w:rsidRPr="00CD6E1E">
        <w:rPr>
          <w:rFonts w:eastAsia="Times New Roman"/>
          <w:szCs w:val="24"/>
        </w:rPr>
        <w:t>ίθουσα</w:t>
      </w:r>
      <w:r>
        <w:rPr>
          <w:rFonts w:eastAsia="Times New Roman"/>
          <w:szCs w:val="24"/>
        </w:rPr>
        <w:t>. Ε</w:t>
      </w:r>
      <w:r w:rsidRPr="00CD6E1E">
        <w:rPr>
          <w:rFonts w:eastAsia="Times New Roman"/>
          <w:szCs w:val="24"/>
        </w:rPr>
        <w:t xml:space="preserve">ίναι ο ναός της </w:t>
      </w:r>
      <w:r>
        <w:rPr>
          <w:rFonts w:eastAsia="Times New Roman"/>
          <w:szCs w:val="24"/>
        </w:rPr>
        <w:t>δ</w:t>
      </w:r>
      <w:r w:rsidRPr="00CD6E1E">
        <w:rPr>
          <w:rFonts w:eastAsia="Times New Roman"/>
          <w:szCs w:val="24"/>
        </w:rPr>
        <w:t>ημοκρατίας</w:t>
      </w:r>
      <w:r>
        <w:rPr>
          <w:rFonts w:eastAsia="Times New Roman"/>
          <w:szCs w:val="24"/>
        </w:rPr>
        <w:t>.</w:t>
      </w:r>
      <w:r w:rsidRPr="00CD6E1E">
        <w:rPr>
          <w:rFonts w:eastAsia="Times New Roman"/>
          <w:szCs w:val="24"/>
        </w:rPr>
        <w:t xml:space="preserve"> </w:t>
      </w:r>
    </w:p>
    <w:p w14:paraId="2E2475C2" w14:textId="77777777" w:rsidR="00ED3BF8" w:rsidRDefault="009F432D">
      <w:pPr>
        <w:spacing w:after="0" w:line="600" w:lineRule="auto"/>
        <w:ind w:firstLine="720"/>
        <w:jc w:val="both"/>
        <w:rPr>
          <w:rFonts w:eastAsia="Times New Roman"/>
          <w:szCs w:val="24"/>
        </w:rPr>
      </w:pPr>
      <w:r>
        <w:rPr>
          <w:rFonts w:eastAsia="Times New Roman"/>
          <w:szCs w:val="24"/>
        </w:rPr>
        <w:lastRenderedPageBreak/>
        <w:t>Κ</w:t>
      </w:r>
      <w:r w:rsidRPr="00CD6E1E">
        <w:rPr>
          <w:rFonts w:eastAsia="Times New Roman"/>
          <w:szCs w:val="24"/>
        </w:rPr>
        <w:t>αι μετά</w:t>
      </w:r>
      <w:r>
        <w:rPr>
          <w:rFonts w:eastAsia="Times New Roman"/>
          <w:szCs w:val="24"/>
        </w:rPr>
        <w:t>, αφού περιφρονεί το Κοινοβούλιο σε σχέση με τη</w:t>
      </w:r>
      <w:r w:rsidRPr="00CD6E1E">
        <w:rPr>
          <w:rFonts w:eastAsia="Times New Roman"/>
          <w:szCs w:val="24"/>
        </w:rPr>
        <w:t xml:space="preserve"> διαδικασία του επείγοντος</w:t>
      </w:r>
      <w:r>
        <w:rPr>
          <w:rFonts w:eastAsia="Times New Roman"/>
          <w:szCs w:val="24"/>
        </w:rPr>
        <w:t>,</w:t>
      </w:r>
      <w:r w:rsidRPr="00CD6E1E">
        <w:rPr>
          <w:rFonts w:eastAsia="Times New Roman"/>
          <w:szCs w:val="24"/>
        </w:rPr>
        <w:t xml:space="preserve"> ζήσαμε αυτό που ζήσαμε προηγουμένως</w:t>
      </w:r>
      <w:r>
        <w:rPr>
          <w:rFonts w:eastAsia="Times New Roman"/>
          <w:szCs w:val="24"/>
        </w:rPr>
        <w:t>. Ε</w:t>
      </w:r>
      <w:r w:rsidRPr="00CD6E1E">
        <w:rPr>
          <w:rFonts w:eastAsia="Times New Roman"/>
          <w:szCs w:val="24"/>
        </w:rPr>
        <w:t>γώ θα εισηγηθώ στη Νέα Δημοκρατία την τοποθέτηση του κ</w:t>
      </w:r>
      <w:r>
        <w:rPr>
          <w:rFonts w:eastAsia="Times New Roman"/>
          <w:szCs w:val="24"/>
        </w:rPr>
        <w:t xml:space="preserve">. </w:t>
      </w:r>
      <w:proofErr w:type="spellStart"/>
      <w:r>
        <w:rPr>
          <w:rFonts w:eastAsia="Times New Roman"/>
          <w:szCs w:val="24"/>
        </w:rPr>
        <w:t>Γ</w:t>
      </w:r>
      <w:r w:rsidRPr="00CD6E1E">
        <w:rPr>
          <w:rFonts w:eastAsia="Times New Roman"/>
          <w:szCs w:val="24"/>
        </w:rPr>
        <w:t>αβρόγλου</w:t>
      </w:r>
      <w:proofErr w:type="spellEnd"/>
      <w:r>
        <w:rPr>
          <w:rFonts w:eastAsia="Times New Roman"/>
          <w:szCs w:val="24"/>
        </w:rPr>
        <w:t xml:space="preserve"> -</w:t>
      </w:r>
      <w:r w:rsidRPr="00CD6E1E">
        <w:rPr>
          <w:rFonts w:eastAsia="Times New Roman"/>
          <w:szCs w:val="24"/>
        </w:rPr>
        <w:t>αυτήν εδώ προηγουμένως</w:t>
      </w:r>
      <w:r>
        <w:rPr>
          <w:rFonts w:eastAsia="Times New Roman"/>
          <w:szCs w:val="24"/>
        </w:rPr>
        <w:t>-</w:t>
      </w:r>
      <w:r w:rsidRPr="00CD6E1E">
        <w:rPr>
          <w:rFonts w:eastAsia="Times New Roman"/>
          <w:szCs w:val="24"/>
        </w:rPr>
        <w:t xml:space="preserve"> να </w:t>
      </w:r>
      <w:r w:rsidRPr="00CD6E1E">
        <w:rPr>
          <w:rFonts w:eastAsia="Times New Roman"/>
          <w:szCs w:val="24"/>
        </w:rPr>
        <w:t>την κάνουμε προεκλογικό σποτ</w:t>
      </w:r>
      <w:r>
        <w:rPr>
          <w:rFonts w:eastAsia="Times New Roman"/>
          <w:szCs w:val="24"/>
        </w:rPr>
        <w:t>,</w:t>
      </w:r>
      <w:r w:rsidRPr="00CD6E1E">
        <w:rPr>
          <w:rFonts w:eastAsia="Times New Roman"/>
          <w:szCs w:val="24"/>
        </w:rPr>
        <w:t xml:space="preserve"> διότι δείχνει και ποιος είναι ο κ</w:t>
      </w:r>
      <w:r>
        <w:rPr>
          <w:rFonts w:eastAsia="Times New Roman"/>
          <w:szCs w:val="24"/>
        </w:rPr>
        <w:t xml:space="preserve">. </w:t>
      </w:r>
      <w:proofErr w:type="spellStart"/>
      <w:r>
        <w:rPr>
          <w:rFonts w:eastAsia="Times New Roman"/>
          <w:szCs w:val="24"/>
        </w:rPr>
        <w:t>Γ</w:t>
      </w:r>
      <w:r w:rsidRPr="00CD6E1E">
        <w:rPr>
          <w:rFonts w:eastAsia="Times New Roman"/>
          <w:szCs w:val="24"/>
        </w:rPr>
        <w:t>αβρόγλου</w:t>
      </w:r>
      <w:proofErr w:type="spellEnd"/>
      <w:r w:rsidRPr="00CD6E1E">
        <w:rPr>
          <w:rFonts w:eastAsia="Times New Roman"/>
          <w:szCs w:val="24"/>
        </w:rPr>
        <w:t xml:space="preserve"> και ποιο είναι το Υπουρ</w:t>
      </w:r>
      <w:r>
        <w:rPr>
          <w:rFonts w:eastAsia="Times New Roman"/>
          <w:szCs w:val="24"/>
        </w:rPr>
        <w:t>γείο Παιδείας και ποια είναι η Κ</w:t>
      </w:r>
      <w:r w:rsidRPr="00CD6E1E">
        <w:rPr>
          <w:rFonts w:eastAsia="Times New Roman"/>
          <w:szCs w:val="24"/>
        </w:rPr>
        <w:t>υβέρνηση και ποιος είναι ο κ</w:t>
      </w:r>
      <w:r>
        <w:rPr>
          <w:rFonts w:eastAsia="Times New Roman"/>
          <w:szCs w:val="24"/>
        </w:rPr>
        <w:t>.</w:t>
      </w:r>
      <w:r w:rsidRPr="00CD6E1E">
        <w:rPr>
          <w:rFonts w:eastAsia="Times New Roman"/>
          <w:szCs w:val="24"/>
        </w:rPr>
        <w:t xml:space="preserve"> Τσίπρας</w:t>
      </w:r>
      <w:r>
        <w:rPr>
          <w:rFonts w:eastAsia="Times New Roman"/>
          <w:szCs w:val="24"/>
        </w:rPr>
        <w:t>.</w:t>
      </w:r>
      <w:r w:rsidRPr="00CD6E1E">
        <w:rPr>
          <w:rFonts w:eastAsia="Times New Roman"/>
          <w:szCs w:val="24"/>
        </w:rPr>
        <w:t xml:space="preserve"> </w:t>
      </w:r>
    </w:p>
    <w:p w14:paraId="2E2475C3" w14:textId="77777777" w:rsidR="00ED3BF8" w:rsidRDefault="009F432D">
      <w:pPr>
        <w:spacing w:after="0" w:line="600" w:lineRule="auto"/>
        <w:ind w:firstLine="720"/>
        <w:jc w:val="both"/>
        <w:rPr>
          <w:rFonts w:eastAsia="Times New Roman"/>
          <w:szCs w:val="24"/>
        </w:rPr>
      </w:pPr>
      <w:r w:rsidRPr="00F81EA9">
        <w:rPr>
          <w:rFonts w:eastAsia="Times New Roman"/>
          <w:szCs w:val="24"/>
        </w:rPr>
        <w:t>Ακούστε</w:t>
      </w:r>
      <w:r>
        <w:rPr>
          <w:rFonts w:eastAsia="Times New Roman"/>
          <w:szCs w:val="24"/>
        </w:rPr>
        <w:t>,</w:t>
      </w:r>
      <w:r w:rsidRPr="00F81EA9">
        <w:rPr>
          <w:rFonts w:eastAsia="Times New Roman"/>
          <w:szCs w:val="24"/>
        </w:rPr>
        <w:t xml:space="preserve"> κυρίες και κύριοι συνάδελφοι</w:t>
      </w:r>
      <w:r>
        <w:rPr>
          <w:rFonts w:eastAsia="Times New Roman"/>
          <w:szCs w:val="24"/>
        </w:rPr>
        <w:t>.</w:t>
      </w:r>
      <w:r w:rsidRPr="00F81EA9">
        <w:rPr>
          <w:rFonts w:eastAsia="Times New Roman"/>
          <w:szCs w:val="24"/>
        </w:rPr>
        <w:t xml:space="preserve"> </w:t>
      </w:r>
      <w:r>
        <w:rPr>
          <w:rFonts w:eastAsia="Times New Roman"/>
          <w:szCs w:val="24"/>
        </w:rPr>
        <w:t>Τ</w:t>
      </w:r>
      <w:r w:rsidRPr="00F81EA9">
        <w:rPr>
          <w:rFonts w:eastAsia="Times New Roman"/>
          <w:szCs w:val="24"/>
        </w:rPr>
        <w:t xml:space="preserve">ο </w:t>
      </w:r>
      <w:r>
        <w:rPr>
          <w:rFonts w:eastAsia="Times New Roman"/>
          <w:szCs w:val="24"/>
        </w:rPr>
        <w:t>Σ</w:t>
      </w:r>
      <w:r w:rsidRPr="00F81EA9">
        <w:rPr>
          <w:rFonts w:eastAsia="Times New Roman"/>
          <w:szCs w:val="24"/>
        </w:rPr>
        <w:t>ύ</w:t>
      </w:r>
      <w:r>
        <w:rPr>
          <w:rFonts w:eastAsia="Times New Roman"/>
          <w:szCs w:val="24"/>
        </w:rPr>
        <w:t>νταγμα και ο Κ</w:t>
      </w:r>
      <w:r w:rsidRPr="00F81EA9">
        <w:rPr>
          <w:rFonts w:eastAsia="Times New Roman"/>
          <w:szCs w:val="24"/>
        </w:rPr>
        <w:t xml:space="preserve">ανονισμός της </w:t>
      </w:r>
      <w:r>
        <w:rPr>
          <w:rFonts w:eastAsia="Times New Roman"/>
          <w:szCs w:val="24"/>
        </w:rPr>
        <w:t>Β</w:t>
      </w:r>
      <w:r w:rsidRPr="00F81EA9">
        <w:rPr>
          <w:rFonts w:eastAsia="Times New Roman"/>
          <w:szCs w:val="24"/>
        </w:rPr>
        <w:t xml:space="preserve">ουλής προβλέπουν ότι δεν μπορούμε στα νομοσχέδια να δεχόμαστε άσχετες τροπολογίες και προβλέπουν επίσης ότι μπορούμε να δεχόμαστε το πολύ </w:t>
      </w:r>
      <w:r>
        <w:rPr>
          <w:rFonts w:eastAsia="Times New Roman"/>
          <w:szCs w:val="24"/>
        </w:rPr>
        <w:t>τ</w:t>
      </w:r>
      <w:r w:rsidRPr="00F81EA9">
        <w:rPr>
          <w:rFonts w:eastAsia="Times New Roman"/>
          <w:szCs w:val="24"/>
        </w:rPr>
        <w:t>ρεις τροπολογίες</w:t>
      </w:r>
      <w:r>
        <w:rPr>
          <w:rFonts w:eastAsia="Times New Roman"/>
          <w:szCs w:val="24"/>
        </w:rPr>
        <w:t>.</w:t>
      </w:r>
      <w:r w:rsidRPr="00F81EA9">
        <w:rPr>
          <w:rFonts w:eastAsia="Times New Roman"/>
          <w:szCs w:val="24"/>
        </w:rPr>
        <w:t xml:space="preserve"> </w:t>
      </w:r>
      <w:r>
        <w:rPr>
          <w:rFonts w:eastAsia="Times New Roman"/>
          <w:szCs w:val="24"/>
        </w:rPr>
        <w:t>Η</w:t>
      </w:r>
      <w:r w:rsidRPr="00F81EA9">
        <w:rPr>
          <w:rFonts w:eastAsia="Times New Roman"/>
          <w:szCs w:val="24"/>
        </w:rPr>
        <w:t xml:space="preserve"> </w:t>
      </w:r>
      <w:r>
        <w:rPr>
          <w:rFonts w:eastAsia="Times New Roman"/>
          <w:szCs w:val="24"/>
        </w:rPr>
        <w:t>Κ</w:t>
      </w:r>
      <w:r w:rsidRPr="00F81EA9">
        <w:rPr>
          <w:rFonts w:eastAsia="Times New Roman"/>
          <w:szCs w:val="24"/>
        </w:rPr>
        <w:t>υβέρνηση</w:t>
      </w:r>
      <w:r>
        <w:rPr>
          <w:rFonts w:eastAsia="Times New Roman"/>
          <w:szCs w:val="24"/>
        </w:rPr>
        <w:t>,</w:t>
      </w:r>
      <w:r w:rsidRPr="00F81EA9">
        <w:rPr>
          <w:rFonts w:eastAsia="Times New Roman"/>
          <w:szCs w:val="24"/>
        </w:rPr>
        <w:t xml:space="preserve"> διά του </w:t>
      </w:r>
      <w:r>
        <w:rPr>
          <w:rFonts w:eastAsia="Times New Roman"/>
          <w:szCs w:val="24"/>
        </w:rPr>
        <w:t>Υ</w:t>
      </w:r>
      <w:r w:rsidRPr="00F81EA9">
        <w:rPr>
          <w:rFonts w:eastAsia="Times New Roman"/>
          <w:szCs w:val="24"/>
        </w:rPr>
        <w:t>πουργού</w:t>
      </w:r>
      <w:r>
        <w:rPr>
          <w:rFonts w:eastAsia="Times New Roman"/>
          <w:szCs w:val="24"/>
        </w:rPr>
        <w:t>,</w:t>
      </w:r>
      <w:r w:rsidRPr="00F81EA9">
        <w:rPr>
          <w:rFonts w:eastAsia="Times New Roman"/>
          <w:szCs w:val="24"/>
        </w:rPr>
        <w:t xml:space="preserve"> γράφει </w:t>
      </w:r>
      <w:r>
        <w:rPr>
          <w:rFonts w:eastAsia="Times New Roman"/>
          <w:szCs w:val="24"/>
        </w:rPr>
        <w:t>σ</w:t>
      </w:r>
      <w:r w:rsidRPr="00F81EA9">
        <w:rPr>
          <w:rFonts w:eastAsia="Times New Roman"/>
          <w:szCs w:val="24"/>
        </w:rPr>
        <w:t xml:space="preserve">τα παλαιότερα των υποδημάτων της τις προβλέψεις του </w:t>
      </w:r>
      <w:r>
        <w:rPr>
          <w:rFonts w:eastAsia="Times New Roman"/>
          <w:szCs w:val="24"/>
        </w:rPr>
        <w:t>Σ</w:t>
      </w:r>
      <w:r w:rsidRPr="00F81EA9">
        <w:rPr>
          <w:rFonts w:eastAsia="Times New Roman"/>
          <w:szCs w:val="24"/>
        </w:rPr>
        <w:t>υντάγμα</w:t>
      </w:r>
      <w:r w:rsidRPr="00F81EA9">
        <w:rPr>
          <w:rFonts w:eastAsia="Times New Roman"/>
          <w:szCs w:val="24"/>
        </w:rPr>
        <w:t xml:space="preserve">τος και του </w:t>
      </w:r>
      <w:r>
        <w:rPr>
          <w:rFonts w:eastAsia="Times New Roman"/>
          <w:szCs w:val="24"/>
        </w:rPr>
        <w:t>Κ</w:t>
      </w:r>
      <w:r w:rsidRPr="00F81EA9">
        <w:rPr>
          <w:rFonts w:eastAsia="Times New Roman"/>
          <w:szCs w:val="24"/>
        </w:rPr>
        <w:t xml:space="preserve">ανονισμού της </w:t>
      </w:r>
      <w:r>
        <w:rPr>
          <w:rFonts w:eastAsia="Times New Roman"/>
          <w:szCs w:val="24"/>
        </w:rPr>
        <w:t>Β</w:t>
      </w:r>
      <w:r w:rsidRPr="00F81EA9">
        <w:rPr>
          <w:rFonts w:eastAsia="Times New Roman"/>
          <w:szCs w:val="24"/>
        </w:rPr>
        <w:t>ουλής και δέχεται</w:t>
      </w:r>
      <w:r>
        <w:rPr>
          <w:rFonts w:eastAsia="Times New Roman"/>
          <w:szCs w:val="24"/>
        </w:rPr>
        <w:t xml:space="preserve"> -</w:t>
      </w:r>
      <w:r w:rsidRPr="00F81EA9">
        <w:rPr>
          <w:rFonts w:eastAsia="Times New Roman"/>
          <w:szCs w:val="24"/>
        </w:rPr>
        <w:t>αν μέτρησα σωστά</w:t>
      </w:r>
      <w:r>
        <w:rPr>
          <w:rFonts w:eastAsia="Times New Roman"/>
          <w:szCs w:val="24"/>
        </w:rPr>
        <w:t>, μπορεί να μέτρησα και λάθος-</w:t>
      </w:r>
      <w:r w:rsidRPr="00F81EA9">
        <w:rPr>
          <w:rFonts w:eastAsia="Times New Roman"/>
          <w:szCs w:val="24"/>
        </w:rPr>
        <w:t xml:space="preserve"> </w:t>
      </w:r>
      <w:r>
        <w:rPr>
          <w:rFonts w:eastAsia="Times New Roman"/>
          <w:szCs w:val="24"/>
        </w:rPr>
        <w:t>οκτώ</w:t>
      </w:r>
      <w:r w:rsidRPr="00F81EA9">
        <w:rPr>
          <w:rFonts w:eastAsia="Times New Roman"/>
          <w:szCs w:val="24"/>
        </w:rPr>
        <w:t xml:space="preserve"> ή </w:t>
      </w:r>
      <w:r>
        <w:rPr>
          <w:rFonts w:eastAsia="Times New Roman"/>
          <w:szCs w:val="24"/>
        </w:rPr>
        <w:t>εννιά</w:t>
      </w:r>
      <w:r w:rsidRPr="00F81EA9">
        <w:rPr>
          <w:rFonts w:eastAsia="Times New Roman"/>
          <w:szCs w:val="24"/>
        </w:rPr>
        <w:t xml:space="preserve"> υπουργικές τροπολογίες </w:t>
      </w:r>
      <w:r>
        <w:rPr>
          <w:rFonts w:eastAsia="Times New Roman"/>
          <w:szCs w:val="24"/>
        </w:rPr>
        <w:t>που όλες,</w:t>
      </w:r>
      <w:r w:rsidRPr="00F81EA9">
        <w:rPr>
          <w:rFonts w:eastAsia="Times New Roman"/>
          <w:szCs w:val="24"/>
        </w:rPr>
        <w:t xml:space="preserve"> νομίζω</w:t>
      </w:r>
      <w:r>
        <w:rPr>
          <w:rFonts w:eastAsia="Times New Roman"/>
          <w:szCs w:val="24"/>
        </w:rPr>
        <w:t>,</w:t>
      </w:r>
      <w:r w:rsidRPr="00F81EA9">
        <w:rPr>
          <w:rFonts w:eastAsia="Times New Roman"/>
          <w:szCs w:val="24"/>
        </w:rPr>
        <w:t xml:space="preserve"> είναι άσχετες με το νομοσχέδιο</w:t>
      </w:r>
      <w:r>
        <w:rPr>
          <w:rFonts w:eastAsia="Times New Roman"/>
          <w:szCs w:val="24"/>
        </w:rPr>
        <w:t>.</w:t>
      </w:r>
      <w:r w:rsidRPr="00F81EA9">
        <w:rPr>
          <w:rFonts w:eastAsia="Times New Roman"/>
          <w:szCs w:val="24"/>
        </w:rPr>
        <w:t xml:space="preserve"> </w:t>
      </w:r>
      <w:r>
        <w:rPr>
          <w:rFonts w:eastAsia="Times New Roman"/>
          <w:szCs w:val="24"/>
        </w:rPr>
        <w:t xml:space="preserve">Είναι </w:t>
      </w:r>
      <w:r w:rsidRPr="00F81EA9">
        <w:rPr>
          <w:rFonts w:eastAsia="Times New Roman"/>
          <w:szCs w:val="24"/>
        </w:rPr>
        <w:t xml:space="preserve">του </w:t>
      </w:r>
      <w:r>
        <w:rPr>
          <w:rFonts w:eastAsia="Times New Roman"/>
          <w:szCs w:val="24"/>
        </w:rPr>
        <w:t>Υ</w:t>
      </w:r>
      <w:r w:rsidRPr="00F81EA9">
        <w:rPr>
          <w:rFonts w:eastAsia="Times New Roman"/>
          <w:szCs w:val="24"/>
        </w:rPr>
        <w:t>πουργείου Γεωργίας</w:t>
      </w:r>
      <w:r>
        <w:rPr>
          <w:rFonts w:eastAsia="Times New Roman"/>
          <w:szCs w:val="24"/>
        </w:rPr>
        <w:t xml:space="preserve">, του Υπουργείου Εσωτερικών κλπ. </w:t>
      </w:r>
    </w:p>
    <w:p w14:paraId="2E2475C4" w14:textId="77777777" w:rsidR="00ED3BF8" w:rsidRDefault="009F432D">
      <w:pPr>
        <w:spacing w:after="0" w:line="600" w:lineRule="auto"/>
        <w:ind w:firstLine="720"/>
        <w:jc w:val="both"/>
        <w:rPr>
          <w:rFonts w:eastAsia="Times New Roman"/>
          <w:szCs w:val="24"/>
        </w:rPr>
      </w:pPr>
      <w:r>
        <w:rPr>
          <w:rFonts w:eastAsia="Times New Roman"/>
          <w:szCs w:val="24"/>
        </w:rPr>
        <w:t xml:space="preserve">Εσείς, </w:t>
      </w:r>
      <w:r w:rsidRPr="00F81EA9">
        <w:rPr>
          <w:rFonts w:eastAsia="Times New Roman"/>
          <w:szCs w:val="24"/>
        </w:rPr>
        <w:t>που εί</w:t>
      </w:r>
      <w:r w:rsidRPr="00F81EA9">
        <w:rPr>
          <w:rFonts w:eastAsia="Times New Roman"/>
          <w:szCs w:val="24"/>
        </w:rPr>
        <w:t xml:space="preserve">στε </w:t>
      </w:r>
      <w:r>
        <w:rPr>
          <w:rFonts w:eastAsia="Times New Roman"/>
          <w:szCs w:val="24"/>
        </w:rPr>
        <w:t>π</w:t>
      </w:r>
      <w:r w:rsidRPr="00F81EA9">
        <w:rPr>
          <w:rFonts w:eastAsia="Times New Roman"/>
          <w:szCs w:val="24"/>
        </w:rPr>
        <w:t>ροοδευτικ</w:t>
      </w:r>
      <w:r>
        <w:rPr>
          <w:rFonts w:eastAsia="Times New Roman"/>
          <w:szCs w:val="24"/>
        </w:rPr>
        <w:t>οί</w:t>
      </w:r>
      <w:r w:rsidRPr="00F81EA9">
        <w:rPr>
          <w:rFonts w:eastAsia="Times New Roman"/>
          <w:szCs w:val="24"/>
        </w:rPr>
        <w:t xml:space="preserve"> και κάθε μέρα μας κουνάτε το δάχτυλο ότι εμείς είμαστε</w:t>
      </w:r>
      <w:r>
        <w:rPr>
          <w:rFonts w:eastAsia="Times New Roman"/>
          <w:szCs w:val="24"/>
        </w:rPr>
        <w:t>,</w:t>
      </w:r>
      <w:r w:rsidRPr="00F81EA9">
        <w:rPr>
          <w:rFonts w:eastAsia="Times New Roman"/>
          <w:szCs w:val="24"/>
        </w:rPr>
        <w:t xml:space="preserve"> δήθεν</w:t>
      </w:r>
      <w:r>
        <w:rPr>
          <w:rFonts w:eastAsia="Times New Roman"/>
          <w:szCs w:val="24"/>
        </w:rPr>
        <w:t>,</w:t>
      </w:r>
      <w:r w:rsidRPr="00F81EA9">
        <w:rPr>
          <w:rFonts w:eastAsia="Times New Roman"/>
          <w:szCs w:val="24"/>
        </w:rPr>
        <w:t xml:space="preserve"> η συντήρηση και εσείς είστε </w:t>
      </w:r>
      <w:r>
        <w:rPr>
          <w:rFonts w:eastAsia="Times New Roman"/>
          <w:szCs w:val="24"/>
        </w:rPr>
        <w:lastRenderedPageBreak/>
        <w:t>η</w:t>
      </w:r>
      <w:r w:rsidRPr="00F81EA9">
        <w:rPr>
          <w:rFonts w:eastAsia="Times New Roman"/>
          <w:szCs w:val="24"/>
        </w:rPr>
        <w:t xml:space="preserve"> </w:t>
      </w:r>
      <w:r>
        <w:rPr>
          <w:rFonts w:eastAsia="Times New Roman"/>
          <w:szCs w:val="24"/>
        </w:rPr>
        <w:t>π</w:t>
      </w:r>
      <w:r w:rsidRPr="00F81EA9">
        <w:rPr>
          <w:rFonts w:eastAsia="Times New Roman"/>
          <w:szCs w:val="24"/>
        </w:rPr>
        <w:t>ρόοδος</w:t>
      </w:r>
      <w:r>
        <w:rPr>
          <w:rFonts w:eastAsia="Times New Roman"/>
          <w:szCs w:val="24"/>
        </w:rPr>
        <w:t>,</w:t>
      </w:r>
      <w:r w:rsidRPr="00F81EA9">
        <w:rPr>
          <w:rFonts w:eastAsia="Times New Roman"/>
          <w:szCs w:val="24"/>
        </w:rPr>
        <w:t xml:space="preserve"> </w:t>
      </w:r>
      <w:r>
        <w:rPr>
          <w:rFonts w:eastAsia="Times New Roman"/>
          <w:szCs w:val="24"/>
        </w:rPr>
        <w:t>δεν</w:t>
      </w:r>
      <w:r w:rsidRPr="00F81EA9">
        <w:rPr>
          <w:rFonts w:eastAsia="Times New Roman"/>
          <w:szCs w:val="24"/>
        </w:rPr>
        <w:t xml:space="preserve"> ενοχλείστε από αυτό</w:t>
      </w:r>
      <w:r>
        <w:rPr>
          <w:rFonts w:eastAsia="Times New Roman"/>
          <w:szCs w:val="24"/>
        </w:rPr>
        <w:t>; Δεν ενοχλείστε από αυτό που ακολούθησε στη συνέχεια;</w:t>
      </w:r>
      <w:r w:rsidRPr="00F81EA9">
        <w:rPr>
          <w:rFonts w:eastAsia="Times New Roman"/>
          <w:szCs w:val="24"/>
        </w:rPr>
        <w:t xml:space="preserve"> </w:t>
      </w:r>
      <w:r>
        <w:rPr>
          <w:rFonts w:eastAsia="Times New Roman"/>
          <w:szCs w:val="24"/>
        </w:rPr>
        <w:t>Δ</w:t>
      </w:r>
      <w:r w:rsidRPr="00F81EA9">
        <w:rPr>
          <w:rFonts w:eastAsia="Times New Roman"/>
          <w:szCs w:val="24"/>
        </w:rPr>
        <w:t xml:space="preserve">έχτηκε </w:t>
      </w:r>
      <w:r>
        <w:rPr>
          <w:rFonts w:eastAsia="Times New Roman"/>
          <w:szCs w:val="24"/>
        </w:rPr>
        <w:t xml:space="preserve">–δεν </w:t>
      </w:r>
      <w:r w:rsidRPr="00F81EA9">
        <w:rPr>
          <w:rFonts w:eastAsia="Times New Roman"/>
          <w:szCs w:val="24"/>
        </w:rPr>
        <w:t xml:space="preserve">ξέρω </w:t>
      </w:r>
      <w:r>
        <w:rPr>
          <w:rFonts w:eastAsia="Times New Roman"/>
          <w:szCs w:val="24"/>
        </w:rPr>
        <w:t>κι ε</w:t>
      </w:r>
      <w:r w:rsidRPr="00F81EA9">
        <w:rPr>
          <w:rFonts w:eastAsia="Times New Roman"/>
          <w:szCs w:val="24"/>
        </w:rPr>
        <w:t>γώ πόσες</w:t>
      </w:r>
      <w:r>
        <w:rPr>
          <w:rFonts w:eastAsia="Times New Roman"/>
          <w:szCs w:val="24"/>
        </w:rPr>
        <w:t>-</w:t>
      </w:r>
      <w:r w:rsidRPr="00F81EA9">
        <w:rPr>
          <w:rFonts w:eastAsia="Times New Roman"/>
          <w:szCs w:val="24"/>
        </w:rPr>
        <w:t xml:space="preserve"> </w:t>
      </w:r>
      <w:r>
        <w:rPr>
          <w:rFonts w:eastAsia="Times New Roman"/>
          <w:szCs w:val="24"/>
        </w:rPr>
        <w:t xml:space="preserve">είκοσι πέντε, τριάντα </w:t>
      </w:r>
      <w:r>
        <w:rPr>
          <w:rFonts w:eastAsia="Times New Roman"/>
          <w:szCs w:val="24"/>
        </w:rPr>
        <w:t>βουλευτικές τροπολογίες.</w:t>
      </w:r>
      <w:r w:rsidRPr="00F81EA9">
        <w:rPr>
          <w:rFonts w:eastAsia="Times New Roman"/>
          <w:szCs w:val="24"/>
        </w:rPr>
        <w:t xml:space="preserve"> </w:t>
      </w:r>
      <w:r>
        <w:rPr>
          <w:rFonts w:eastAsia="Times New Roman"/>
          <w:szCs w:val="24"/>
        </w:rPr>
        <w:t>Έχω εδώ τον κατάλογο.</w:t>
      </w:r>
    </w:p>
    <w:p w14:paraId="2E2475C5"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Δεκατρείς.</w:t>
      </w:r>
    </w:p>
    <w:p w14:paraId="2E2475C6"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w:t>
      </w:r>
      <w:r w:rsidRPr="009872D6">
        <w:rPr>
          <w:rFonts w:eastAsia="Times New Roman"/>
          <w:b/>
          <w:szCs w:val="24"/>
        </w:rPr>
        <w:t>Σ ΧΑΤΖΗΔΑΚΗΣ:</w:t>
      </w:r>
      <w:r>
        <w:rPr>
          <w:rFonts w:eastAsia="Times New Roman"/>
          <w:szCs w:val="24"/>
        </w:rPr>
        <w:t xml:space="preserve"> Όσες ήταν, κύριε Πρόεδρε. Όλες μαζί ήταν πάνω από είκοσι. </w:t>
      </w:r>
    </w:p>
    <w:p w14:paraId="2E2475C7" w14:textId="77777777" w:rsidR="00ED3BF8" w:rsidRDefault="009F432D">
      <w:pPr>
        <w:spacing w:after="0" w:line="600" w:lineRule="auto"/>
        <w:ind w:firstLine="720"/>
        <w:jc w:val="both"/>
        <w:rPr>
          <w:rFonts w:eastAsia="Times New Roman"/>
          <w:szCs w:val="24"/>
        </w:rPr>
      </w:pPr>
      <w:r>
        <w:rPr>
          <w:rFonts w:eastAsia="Times New Roman"/>
          <w:szCs w:val="24"/>
        </w:rPr>
        <w:t xml:space="preserve">Έχω εδώ τον κατάλογο. Όλες οι τροπολογίες που δέχθηκε </w:t>
      </w:r>
      <w:r>
        <w:rPr>
          <w:rFonts w:eastAsia="Times New Roman" w:cs="Times New Roman"/>
          <w:szCs w:val="24"/>
        </w:rPr>
        <w:t>ο Υπουργός της εκσυγχρονισ</w:t>
      </w:r>
      <w:r>
        <w:rPr>
          <w:rFonts w:eastAsia="Times New Roman" w:cs="Times New Roman"/>
          <w:szCs w:val="24"/>
        </w:rPr>
        <w:t xml:space="preserve">τικής </w:t>
      </w:r>
      <w:r w:rsidRPr="00F81EA9">
        <w:rPr>
          <w:rFonts w:eastAsia="Times New Roman"/>
          <w:szCs w:val="24"/>
        </w:rPr>
        <w:t xml:space="preserve">και </w:t>
      </w:r>
      <w:r>
        <w:rPr>
          <w:rFonts w:eastAsia="Times New Roman"/>
          <w:szCs w:val="24"/>
        </w:rPr>
        <w:t>π</w:t>
      </w:r>
      <w:r w:rsidRPr="00F81EA9">
        <w:rPr>
          <w:rFonts w:eastAsia="Times New Roman"/>
          <w:szCs w:val="24"/>
        </w:rPr>
        <w:t xml:space="preserve">ροοδευτικής </w:t>
      </w:r>
      <w:r>
        <w:rPr>
          <w:rFonts w:eastAsia="Times New Roman"/>
          <w:szCs w:val="24"/>
        </w:rPr>
        <w:t>αυτής</w:t>
      </w:r>
      <w:r w:rsidRPr="00F81EA9">
        <w:rPr>
          <w:rFonts w:eastAsia="Times New Roman"/>
          <w:szCs w:val="24"/>
        </w:rPr>
        <w:t xml:space="preserve"> </w:t>
      </w:r>
      <w:r>
        <w:rPr>
          <w:rFonts w:eastAsia="Times New Roman"/>
          <w:szCs w:val="24"/>
        </w:rPr>
        <w:t>Κυβέρνησης –όλες!-</w:t>
      </w:r>
      <w:r w:rsidRPr="00F81EA9">
        <w:rPr>
          <w:rFonts w:eastAsia="Times New Roman"/>
          <w:szCs w:val="24"/>
        </w:rPr>
        <w:t xml:space="preserve"> είναι </w:t>
      </w:r>
      <w:r>
        <w:rPr>
          <w:rFonts w:eastAsia="Times New Roman"/>
          <w:szCs w:val="24"/>
        </w:rPr>
        <w:t>εκπρόθεσμες. Ζ</w:t>
      </w:r>
      <w:r w:rsidRPr="00F81EA9">
        <w:rPr>
          <w:rFonts w:eastAsia="Times New Roman"/>
          <w:szCs w:val="24"/>
        </w:rPr>
        <w:t xml:space="preserve">ητώ </w:t>
      </w:r>
      <w:r>
        <w:rPr>
          <w:rFonts w:eastAsia="Times New Roman"/>
          <w:szCs w:val="24"/>
        </w:rPr>
        <w:t xml:space="preserve">ο </w:t>
      </w:r>
      <w:r w:rsidRPr="00F81EA9">
        <w:rPr>
          <w:rFonts w:eastAsia="Times New Roman"/>
          <w:szCs w:val="24"/>
        </w:rPr>
        <w:t xml:space="preserve">εκσυγχρονισμός και η </w:t>
      </w:r>
      <w:r>
        <w:rPr>
          <w:rFonts w:eastAsia="Times New Roman"/>
          <w:szCs w:val="24"/>
        </w:rPr>
        <w:t>π</w:t>
      </w:r>
      <w:r w:rsidRPr="00F81EA9">
        <w:rPr>
          <w:rFonts w:eastAsia="Times New Roman"/>
          <w:szCs w:val="24"/>
        </w:rPr>
        <w:t>ρόοδος του ΣΥΡΙΖΑ</w:t>
      </w:r>
      <w:r>
        <w:rPr>
          <w:rFonts w:eastAsia="Times New Roman"/>
          <w:szCs w:val="24"/>
        </w:rPr>
        <w:t>!</w:t>
      </w:r>
      <w:r w:rsidRPr="00F81EA9">
        <w:rPr>
          <w:rFonts w:eastAsia="Times New Roman"/>
          <w:szCs w:val="24"/>
        </w:rPr>
        <w:t xml:space="preserve"> </w:t>
      </w:r>
      <w:r>
        <w:rPr>
          <w:rFonts w:eastAsia="Times New Roman"/>
          <w:szCs w:val="24"/>
        </w:rPr>
        <w:t>Ν</w:t>
      </w:r>
      <w:r w:rsidRPr="00F81EA9">
        <w:rPr>
          <w:rFonts w:eastAsia="Times New Roman"/>
          <w:szCs w:val="24"/>
        </w:rPr>
        <w:t>α σας βλέπουν οι Έλληνες</w:t>
      </w:r>
      <w:r>
        <w:rPr>
          <w:rFonts w:eastAsia="Times New Roman"/>
          <w:szCs w:val="24"/>
        </w:rPr>
        <w:t>,</w:t>
      </w:r>
      <w:r w:rsidRPr="00F81EA9">
        <w:rPr>
          <w:rFonts w:eastAsia="Times New Roman"/>
          <w:szCs w:val="24"/>
        </w:rPr>
        <w:t xml:space="preserve"> οι οποίοι πίστεψαν ότι θα φέρετε δήθεν το νέο</w:t>
      </w:r>
      <w:r>
        <w:rPr>
          <w:rFonts w:eastAsia="Times New Roman"/>
          <w:szCs w:val="24"/>
        </w:rPr>
        <w:t>,</w:t>
      </w:r>
      <w:r w:rsidRPr="00F81EA9">
        <w:rPr>
          <w:rFonts w:eastAsia="Times New Roman"/>
          <w:szCs w:val="24"/>
        </w:rPr>
        <w:t xml:space="preserve"> για να ενταθεί </w:t>
      </w:r>
      <w:r>
        <w:rPr>
          <w:rFonts w:eastAsia="Times New Roman"/>
          <w:szCs w:val="24"/>
        </w:rPr>
        <w:t xml:space="preserve">ακόμα περισσότερο η απογοήτευσή τους. Είστε </w:t>
      </w:r>
      <w:r w:rsidRPr="00F81EA9">
        <w:rPr>
          <w:rFonts w:eastAsia="Times New Roman"/>
          <w:szCs w:val="24"/>
        </w:rPr>
        <w:t>η σύγχρο</w:t>
      </w:r>
      <w:r w:rsidRPr="00F81EA9">
        <w:rPr>
          <w:rFonts w:eastAsia="Times New Roman"/>
          <w:szCs w:val="24"/>
        </w:rPr>
        <w:t xml:space="preserve">νη έκδοση του </w:t>
      </w:r>
      <w:r>
        <w:rPr>
          <w:rFonts w:eastAsia="Times New Roman"/>
          <w:szCs w:val="24"/>
        </w:rPr>
        <w:t>«Τζουμπέ». Ε</w:t>
      </w:r>
      <w:r w:rsidRPr="00F81EA9">
        <w:rPr>
          <w:rFonts w:eastAsia="Times New Roman"/>
          <w:szCs w:val="24"/>
        </w:rPr>
        <w:t xml:space="preserve">ίστε η </w:t>
      </w:r>
      <w:r>
        <w:rPr>
          <w:rFonts w:eastAsia="Times New Roman"/>
          <w:szCs w:val="24"/>
        </w:rPr>
        <w:t>Κ</w:t>
      </w:r>
      <w:r w:rsidRPr="00F81EA9">
        <w:rPr>
          <w:rFonts w:eastAsia="Times New Roman"/>
          <w:szCs w:val="24"/>
        </w:rPr>
        <w:t xml:space="preserve">υβέρνηση που δεν είναι </w:t>
      </w:r>
      <w:r>
        <w:rPr>
          <w:rFonts w:eastAsia="Times New Roman"/>
          <w:szCs w:val="24"/>
        </w:rPr>
        <w:t>τ</w:t>
      </w:r>
      <w:r w:rsidRPr="00F81EA9">
        <w:rPr>
          <w:rFonts w:eastAsia="Times New Roman"/>
          <w:szCs w:val="24"/>
        </w:rPr>
        <w:t xml:space="preserve">ίποτα λιγότερο τίποτα περισσότερο </w:t>
      </w:r>
      <w:r>
        <w:rPr>
          <w:rFonts w:eastAsia="Times New Roman"/>
          <w:szCs w:val="24"/>
        </w:rPr>
        <w:t>παρά ο «Τζουμπές» του 21ου αιώνα.</w:t>
      </w:r>
      <w:r w:rsidRPr="00F81EA9">
        <w:rPr>
          <w:rFonts w:eastAsia="Times New Roman"/>
          <w:szCs w:val="24"/>
        </w:rPr>
        <w:t xml:space="preserve"> </w:t>
      </w:r>
      <w:r>
        <w:rPr>
          <w:rFonts w:eastAsia="Times New Roman"/>
          <w:szCs w:val="24"/>
        </w:rPr>
        <w:t>Αυτό!</w:t>
      </w:r>
    </w:p>
    <w:p w14:paraId="2E2475C8" w14:textId="77777777" w:rsidR="00ED3BF8" w:rsidRDefault="009F432D">
      <w:pPr>
        <w:spacing w:after="0" w:line="600" w:lineRule="auto"/>
        <w:ind w:firstLine="720"/>
        <w:jc w:val="both"/>
        <w:rPr>
          <w:rFonts w:eastAsia="Times New Roman"/>
          <w:szCs w:val="24"/>
        </w:rPr>
      </w:pPr>
      <w:r>
        <w:rPr>
          <w:rFonts w:eastAsia="Times New Roman"/>
          <w:szCs w:val="24"/>
        </w:rPr>
        <w:t>Α</w:t>
      </w:r>
      <w:r w:rsidRPr="00F81EA9">
        <w:rPr>
          <w:rFonts w:eastAsia="Times New Roman"/>
          <w:szCs w:val="24"/>
        </w:rPr>
        <w:t>πό κει και πέρα</w:t>
      </w:r>
      <w:r>
        <w:rPr>
          <w:rFonts w:eastAsia="Times New Roman"/>
          <w:szCs w:val="24"/>
        </w:rPr>
        <w:t>,</w:t>
      </w:r>
      <w:r w:rsidRPr="00F81EA9">
        <w:rPr>
          <w:rFonts w:eastAsia="Times New Roman"/>
          <w:szCs w:val="24"/>
        </w:rPr>
        <w:t xml:space="preserve"> </w:t>
      </w:r>
      <w:r>
        <w:rPr>
          <w:rFonts w:eastAsia="Times New Roman"/>
          <w:szCs w:val="24"/>
        </w:rPr>
        <w:t>έρχομαι</w:t>
      </w:r>
      <w:r w:rsidRPr="00F81EA9">
        <w:rPr>
          <w:rFonts w:eastAsia="Times New Roman"/>
          <w:szCs w:val="24"/>
        </w:rPr>
        <w:t xml:space="preserve"> στην ουσία του νομοσχεδίου</w:t>
      </w:r>
      <w:r>
        <w:rPr>
          <w:rFonts w:eastAsia="Times New Roman"/>
          <w:szCs w:val="24"/>
        </w:rPr>
        <w:t>.</w:t>
      </w:r>
      <w:r w:rsidRPr="00F81EA9">
        <w:rPr>
          <w:rFonts w:eastAsia="Times New Roman"/>
          <w:szCs w:val="24"/>
        </w:rPr>
        <w:t xml:space="preserve"> </w:t>
      </w:r>
      <w:r>
        <w:rPr>
          <w:rFonts w:eastAsia="Times New Roman"/>
          <w:szCs w:val="24"/>
        </w:rPr>
        <w:t>Έ</w:t>
      </w:r>
      <w:r w:rsidRPr="00F81EA9">
        <w:rPr>
          <w:rFonts w:eastAsia="Times New Roman"/>
          <w:szCs w:val="24"/>
        </w:rPr>
        <w:t>χετε θέμα με τα πειραματικά και τα πρότυπα σχολεία</w:t>
      </w:r>
      <w:r>
        <w:rPr>
          <w:rFonts w:eastAsia="Times New Roman"/>
          <w:szCs w:val="24"/>
        </w:rPr>
        <w:t>.</w:t>
      </w:r>
      <w:r w:rsidRPr="00F81EA9">
        <w:rPr>
          <w:rFonts w:eastAsia="Times New Roman"/>
          <w:szCs w:val="24"/>
        </w:rPr>
        <w:t xml:space="preserve"> </w:t>
      </w:r>
      <w:r>
        <w:rPr>
          <w:rFonts w:eastAsia="Times New Roman"/>
          <w:szCs w:val="24"/>
        </w:rPr>
        <w:t>Τ</w:t>
      </w:r>
      <w:r w:rsidRPr="00F81EA9">
        <w:rPr>
          <w:rFonts w:eastAsia="Times New Roman"/>
          <w:szCs w:val="24"/>
        </w:rPr>
        <w:t>α θεωρείτ</w:t>
      </w:r>
      <w:r>
        <w:rPr>
          <w:rFonts w:eastAsia="Times New Roman"/>
          <w:szCs w:val="24"/>
        </w:rPr>
        <w:t>ε</w:t>
      </w:r>
      <w:r w:rsidRPr="00F81EA9">
        <w:rPr>
          <w:rFonts w:eastAsia="Times New Roman"/>
          <w:szCs w:val="24"/>
        </w:rPr>
        <w:t xml:space="preserve"> σχ</w:t>
      </w:r>
      <w:r>
        <w:rPr>
          <w:rFonts w:eastAsia="Times New Roman"/>
          <w:szCs w:val="24"/>
        </w:rPr>
        <w:t>ολε</w:t>
      </w:r>
      <w:r>
        <w:rPr>
          <w:rFonts w:eastAsia="Times New Roman"/>
          <w:szCs w:val="24"/>
        </w:rPr>
        <w:t>ία</w:t>
      </w:r>
      <w:r w:rsidRPr="00F81EA9">
        <w:rPr>
          <w:rFonts w:eastAsia="Times New Roman"/>
          <w:szCs w:val="24"/>
        </w:rPr>
        <w:t xml:space="preserve"> των ελίτ</w:t>
      </w:r>
      <w:r>
        <w:rPr>
          <w:rFonts w:eastAsia="Times New Roman"/>
          <w:szCs w:val="24"/>
        </w:rPr>
        <w:t>.</w:t>
      </w:r>
      <w:r w:rsidRPr="00F81EA9">
        <w:rPr>
          <w:rFonts w:eastAsia="Times New Roman"/>
          <w:szCs w:val="24"/>
        </w:rPr>
        <w:t xml:space="preserve"> </w:t>
      </w:r>
      <w:r>
        <w:rPr>
          <w:rFonts w:eastAsia="Times New Roman"/>
          <w:szCs w:val="24"/>
        </w:rPr>
        <w:t>Σ</w:t>
      </w:r>
      <w:r w:rsidRPr="00F81EA9">
        <w:rPr>
          <w:rFonts w:eastAsia="Times New Roman"/>
          <w:szCs w:val="24"/>
        </w:rPr>
        <w:t xml:space="preserve">την πραγματικότητα είναι βασικοί μοχλοί </w:t>
      </w:r>
      <w:r w:rsidRPr="00F81EA9">
        <w:rPr>
          <w:rFonts w:eastAsia="Times New Roman"/>
          <w:szCs w:val="24"/>
        </w:rPr>
        <w:lastRenderedPageBreak/>
        <w:t>κοινωνικής κινητικότητας</w:t>
      </w:r>
      <w:r>
        <w:rPr>
          <w:rFonts w:eastAsia="Times New Roman"/>
          <w:szCs w:val="24"/>
        </w:rPr>
        <w:t xml:space="preserve">, </w:t>
      </w:r>
      <w:r w:rsidRPr="00F81EA9">
        <w:rPr>
          <w:rFonts w:eastAsia="Times New Roman"/>
          <w:szCs w:val="24"/>
        </w:rPr>
        <w:t>σχ</w:t>
      </w:r>
      <w:r>
        <w:rPr>
          <w:rFonts w:eastAsia="Times New Roman"/>
          <w:szCs w:val="24"/>
        </w:rPr>
        <w:t>ολεί</w:t>
      </w:r>
      <w:r w:rsidRPr="00F81EA9">
        <w:rPr>
          <w:rFonts w:eastAsia="Times New Roman"/>
          <w:szCs w:val="24"/>
        </w:rPr>
        <w:t>α για ίσες ευκαιρίες στα παιδιά των φτωχών οικογενειών</w:t>
      </w:r>
      <w:r>
        <w:rPr>
          <w:rFonts w:eastAsia="Times New Roman"/>
          <w:szCs w:val="24"/>
        </w:rPr>
        <w:t>,</w:t>
      </w:r>
      <w:r w:rsidRPr="00F81EA9">
        <w:rPr>
          <w:rFonts w:eastAsia="Times New Roman"/>
          <w:szCs w:val="24"/>
        </w:rPr>
        <w:t xml:space="preserve"> τα οποία έχουν ικανότητες </w:t>
      </w:r>
      <w:r>
        <w:rPr>
          <w:rFonts w:eastAsia="Times New Roman"/>
          <w:szCs w:val="24"/>
        </w:rPr>
        <w:t>σ</w:t>
      </w:r>
      <w:r w:rsidRPr="00F81EA9">
        <w:rPr>
          <w:rFonts w:eastAsia="Times New Roman"/>
          <w:szCs w:val="24"/>
        </w:rPr>
        <w:t xml:space="preserve">τις σπουδές </w:t>
      </w:r>
      <w:r>
        <w:rPr>
          <w:rFonts w:eastAsia="Times New Roman"/>
          <w:szCs w:val="24"/>
        </w:rPr>
        <w:t>τους.</w:t>
      </w:r>
      <w:r w:rsidRPr="00F81EA9">
        <w:rPr>
          <w:rFonts w:eastAsia="Times New Roman"/>
          <w:szCs w:val="24"/>
        </w:rPr>
        <w:t xml:space="preserve"> </w:t>
      </w:r>
      <w:r>
        <w:rPr>
          <w:rFonts w:eastAsia="Times New Roman"/>
          <w:szCs w:val="24"/>
        </w:rPr>
        <w:t>Έρχεστε κι</w:t>
      </w:r>
      <w:r w:rsidRPr="00F81EA9">
        <w:rPr>
          <w:rFonts w:eastAsia="Times New Roman"/>
          <w:szCs w:val="24"/>
        </w:rPr>
        <w:t xml:space="preserve"> εδώ </w:t>
      </w:r>
      <w:r>
        <w:rPr>
          <w:rFonts w:eastAsia="Times New Roman"/>
          <w:szCs w:val="24"/>
        </w:rPr>
        <w:t xml:space="preserve">και αφαιρείτε </w:t>
      </w:r>
      <w:r w:rsidRPr="00F81EA9">
        <w:rPr>
          <w:rFonts w:eastAsia="Times New Roman"/>
          <w:szCs w:val="24"/>
        </w:rPr>
        <w:t>κάθε αυτονομία</w:t>
      </w:r>
      <w:r>
        <w:rPr>
          <w:rFonts w:eastAsia="Times New Roman"/>
          <w:szCs w:val="24"/>
        </w:rPr>
        <w:t>.</w:t>
      </w:r>
      <w:r w:rsidRPr="00F81EA9">
        <w:rPr>
          <w:rFonts w:eastAsia="Times New Roman"/>
          <w:szCs w:val="24"/>
        </w:rPr>
        <w:t xml:space="preserve"> </w:t>
      </w:r>
      <w:r>
        <w:rPr>
          <w:rFonts w:eastAsia="Times New Roman"/>
          <w:szCs w:val="24"/>
        </w:rPr>
        <w:t>Τ</w:t>
      </w:r>
      <w:r w:rsidRPr="00F81EA9">
        <w:rPr>
          <w:rFonts w:eastAsia="Times New Roman"/>
          <w:szCs w:val="24"/>
        </w:rPr>
        <w:t>α πάντα θα τ</w:t>
      </w:r>
      <w:r>
        <w:rPr>
          <w:rFonts w:eastAsia="Times New Roman"/>
          <w:szCs w:val="24"/>
        </w:rPr>
        <w:t>α</w:t>
      </w:r>
      <w:r w:rsidRPr="00F81EA9">
        <w:rPr>
          <w:rFonts w:eastAsia="Times New Roman"/>
          <w:szCs w:val="24"/>
        </w:rPr>
        <w:t xml:space="preserve"> αποφασί</w:t>
      </w:r>
      <w:r>
        <w:rPr>
          <w:rFonts w:eastAsia="Times New Roman"/>
          <w:szCs w:val="24"/>
        </w:rPr>
        <w:t>ζ</w:t>
      </w:r>
      <w:r w:rsidRPr="00F81EA9">
        <w:rPr>
          <w:rFonts w:eastAsia="Times New Roman"/>
          <w:szCs w:val="24"/>
        </w:rPr>
        <w:t>ει το Υπουργείο Παιδείας</w:t>
      </w:r>
      <w:r>
        <w:rPr>
          <w:rFonts w:eastAsia="Times New Roman"/>
          <w:szCs w:val="24"/>
        </w:rPr>
        <w:t>.</w:t>
      </w:r>
      <w:r w:rsidRPr="00F81EA9">
        <w:rPr>
          <w:rFonts w:eastAsia="Times New Roman"/>
          <w:szCs w:val="24"/>
        </w:rPr>
        <w:t xml:space="preserve"> </w:t>
      </w:r>
      <w:r>
        <w:rPr>
          <w:rFonts w:eastAsia="Times New Roman"/>
          <w:szCs w:val="24"/>
        </w:rPr>
        <w:t>Δ</w:t>
      </w:r>
      <w:r w:rsidRPr="00F81EA9">
        <w:rPr>
          <w:rFonts w:eastAsia="Times New Roman"/>
          <w:szCs w:val="24"/>
        </w:rPr>
        <w:t xml:space="preserve">εν θα έχουν τη δυνατότητα τα πειραματικά σχολεία να εκπληρώνουν αυτό που λέει ο τίτλος </w:t>
      </w:r>
      <w:r>
        <w:rPr>
          <w:rFonts w:eastAsia="Times New Roman"/>
          <w:szCs w:val="24"/>
        </w:rPr>
        <w:t>τους,</w:t>
      </w:r>
      <w:r w:rsidRPr="00F81EA9">
        <w:rPr>
          <w:rFonts w:eastAsia="Times New Roman"/>
          <w:szCs w:val="24"/>
        </w:rPr>
        <w:t xml:space="preserve"> να έχουν μία στοιχειώδη πρωτ</w:t>
      </w:r>
      <w:r>
        <w:rPr>
          <w:rFonts w:eastAsia="Times New Roman"/>
          <w:szCs w:val="24"/>
        </w:rPr>
        <w:t xml:space="preserve">οτυπία. </w:t>
      </w:r>
    </w:p>
    <w:p w14:paraId="2E2475C9" w14:textId="77777777" w:rsidR="00ED3BF8" w:rsidRDefault="009F432D">
      <w:pPr>
        <w:spacing w:after="0" w:line="600" w:lineRule="auto"/>
        <w:ind w:firstLine="720"/>
        <w:jc w:val="both"/>
        <w:rPr>
          <w:rFonts w:eastAsia="Times New Roman"/>
          <w:szCs w:val="24"/>
        </w:rPr>
      </w:pPr>
      <w:r>
        <w:rPr>
          <w:rFonts w:eastAsia="Times New Roman"/>
          <w:szCs w:val="24"/>
        </w:rPr>
        <w:t>Π</w:t>
      </w:r>
      <w:r w:rsidRPr="00F81EA9">
        <w:rPr>
          <w:rFonts w:eastAsia="Times New Roman"/>
          <w:szCs w:val="24"/>
        </w:rPr>
        <w:t>ροχωρώ περαιτέρω</w:t>
      </w:r>
      <w:r>
        <w:rPr>
          <w:rFonts w:eastAsia="Times New Roman"/>
          <w:szCs w:val="24"/>
        </w:rPr>
        <w:t>, στο</w:t>
      </w:r>
      <w:r w:rsidRPr="00F81EA9">
        <w:rPr>
          <w:rFonts w:eastAsia="Times New Roman"/>
          <w:szCs w:val="24"/>
        </w:rPr>
        <w:t xml:space="preserve"> εξεταστικό σύστημα</w:t>
      </w:r>
      <w:r>
        <w:rPr>
          <w:rFonts w:eastAsia="Times New Roman"/>
          <w:szCs w:val="24"/>
        </w:rPr>
        <w:t>.</w:t>
      </w:r>
      <w:r w:rsidRPr="00F81EA9">
        <w:rPr>
          <w:rFonts w:eastAsia="Times New Roman"/>
          <w:szCs w:val="24"/>
        </w:rPr>
        <w:t xml:space="preserve"> </w:t>
      </w:r>
      <w:r>
        <w:rPr>
          <w:rFonts w:eastAsia="Times New Roman"/>
          <w:szCs w:val="24"/>
        </w:rPr>
        <w:t>Α</w:t>
      </w:r>
      <w:r w:rsidRPr="00F81EA9">
        <w:rPr>
          <w:rFonts w:eastAsia="Times New Roman"/>
          <w:szCs w:val="24"/>
        </w:rPr>
        <w:t xml:space="preserve">φού είχατε </w:t>
      </w:r>
      <w:r>
        <w:rPr>
          <w:rFonts w:eastAsia="Times New Roman"/>
          <w:szCs w:val="24"/>
        </w:rPr>
        <w:t>εξαγγείλει</w:t>
      </w:r>
      <w:r w:rsidRPr="00F81EA9">
        <w:rPr>
          <w:rFonts w:eastAsia="Times New Roman"/>
          <w:szCs w:val="24"/>
        </w:rPr>
        <w:t xml:space="preserve"> την κατάρ</w:t>
      </w:r>
      <w:r>
        <w:rPr>
          <w:rFonts w:eastAsia="Times New Roman"/>
          <w:szCs w:val="24"/>
        </w:rPr>
        <w:t xml:space="preserve">γηση των </w:t>
      </w:r>
      <w:r>
        <w:rPr>
          <w:rFonts w:eastAsia="Times New Roman"/>
          <w:szCs w:val="24"/>
        </w:rPr>
        <w:t>π</w:t>
      </w:r>
      <w:r>
        <w:rPr>
          <w:rFonts w:eastAsia="Times New Roman"/>
          <w:szCs w:val="24"/>
        </w:rPr>
        <w:t xml:space="preserve">ανελληνίων </w:t>
      </w:r>
      <w:r>
        <w:rPr>
          <w:rFonts w:eastAsia="Times New Roman"/>
          <w:szCs w:val="24"/>
        </w:rPr>
        <w:t>ε</w:t>
      </w:r>
      <w:r>
        <w:rPr>
          <w:rFonts w:eastAsia="Times New Roman"/>
          <w:szCs w:val="24"/>
        </w:rPr>
        <w:t>ξε</w:t>
      </w:r>
      <w:r>
        <w:rPr>
          <w:rFonts w:eastAsia="Times New Roman"/>
          <w:szCs w:val="24"/>
        </w:rPr>
        <w:t>τάσεων –ε</w:t>
      </w:r>
      <w:r w:rsidRPr="00F81EA9">
        <w:rPr>
          <w:rFonts w:eastAsia="Times New Roman"/>
          <w:szCs w:val="24"/>
        </w:rPr>
        <w:t>ντάξει</w:t>
      </w:r>
      <w:r>
        <w:rPr>
          <w:rFonts w:eastAsia="Times New Roman"/>
          <w:szCs w:val="24"/>
        </w:rPr>
        <w:t>,</w:t>
      </w:r>
      <w:r w:rsidRPr="00F81EA9">
        <w:rPr>
          <w:rFonts w:eastAsia="Times New Roman"/>
          <w:szCs w:val="24"/>
        </w:rPr>
        <w:t xml:space="preserve"> είναι η κλασσική εξαγγελία όλων των δημαγωγών στην Ελλάδα</w:t>
      </w:r>
      <w:r>
        <w:rPr>
          <w:rFonts w:eastAsia="Times New Roman"/>
          <w:szCs w:val="24"/>
        </w:rPr>
        <w:t>-</w:t>
      </w:r>
      <w:r w:rsidRPr="00F81EA9">
        <w:rPr>
          <w:rFonts w:eastAsia="Times New Roman"/>
          <w:szCs w:val="24"/>
        </w:rPr>
        <w:t xml:space="preserve"> στη συνέχεια ο </w:t>
      </w:r>
      <w:r>
        <w:rPr>
          <w:rFonts w:eastAsia="Times New Roman"/>
          <w:szCs w:val="24"/>
        </w:rPr>
        <w:t>Υ</w:t>
      </w:r>
      <w:r w:rsidRPr="00F81EA9">
        <w:rPr>
          <w:rFonts w:eastAsia="Times New Roman"/>
          <w:szCs w:val="24"/>
        </w:rPr>
        <w:t>πουργός άλλαζε κάθε τρεις και λίγο τις ρυθμίσεις που θα έφερνε για το εξεταστικό σύστημα</w:t>
      </w:r>
      <w:r>
        <w:rPr>
          <w:rFonts w:eastAsia="Times New Roman"/>
          <w:szCs w:val="24"/>
        </w:rPr>
        <w:t>.</w:t>
      </w:r>
      <w:r w:rsidRPr="00F81EA9">
        <w:rPr>
          <w:rFonts w:eastAsia="Times New Roman"/>
          <w:szCs w:val="24"/>
        </w:rPr>
        <w:t xml:space="preserve"> </w:t>
      </w:r>
      <w:r>
        <w:rPr>
          <w:rFonts w:eastAsia="Times New Roman"/>
          <w:szCs w:val="24"/>
        </w:rPr>
        <w:t>Τις</w:t>
      </w:r>
      <w:r w:rsidRPr="00F81EA9">
        <w:rPr>
          <w:rFonts w:eastAsia="Times New Roman"/>
          <w:szCs w:val="24"/>
        </w:rPr>
        <w:t xml:space="preserve"> </w:t>
      </w:r>
      <w:r>
        <w:rPr>
          <w:rFonts w:eastAsia="Times New Roman"/>
          <w:szCs w:val="24"/>
        </w:rPr>
        <w:t>άλλαξε ξανά, β</w:t>
      </w:r>
      <w:r w:rsidRPr="00F81EA9">
        <w:rPr>
          <w:rFonts w:eastAsia="Times New Roman"/>
          <w:szCs w:val="24"/>
        </w:rPr>
        <w:t>εβαίως</w:t>
      </w:r>
      <w:r>
        <w:rPr>
          <w:rFonts w:eastAsia="Times New Roman"/>
          <w:szCs w:val="24"/>
        </w:rPr>
        <w:t>,</w:t>
      </w:r>
      <w:r w:rsidRPr="00F81EA9">
        <w:rPr>
          <w:rFonts w:eastAsia="Times New Roman"/>
          <w:szCs w:val="24"/>
        </w:rPr>
        <w:t xml:space="preserve"> λίγο πριν καταθέσει το νομοσχέδιο</w:t>
      </w:r>
      <w:r>
        <w:rPr>
          <w:rFonts w:eastAsia="Times New Roman"/>
          <w:szCs w:val="24"/>
        </w:rPr>
        <w:t>.</w:t>
      </w:r>
      <w:r w:rsidRPr="00F81EA9">
        <w:rPr>
          <w:rFonts w:eastAsia="Times New Roman"/>
          <w:szCs w:val="24"/>
        </w:rPr>
        <w:t xml:space="preserve"> </w:t>
      </w:r>
    </w:p>
    <w:p w14:paraId="2E2475CA" w14:textId="77777777" w:rsidR="00ED3BF8" w:rsidRDefault="009F432D">
      <w:pPr>
        <w:spacing w:after="0" w:line="600" w:lineRule="auto"/>
        <w:ind w:firstLine="720"/>
        <w:jc w:val="both"/>
        <w:rPr>
          <w:rFonts w:eastAsia="Times New Roman"/>
          <w:szCs w:val="24"/>
        </w:rPr>
      </w:pPr>
      <w:r>
        <w:rPr>
          <w:rFonts w:eastAsia="Times New Roman"/>
          <w:szCs w:val="24"/>
        </w:rPr>
        <w:t>Κ</w:t>
      </w:r>
      <w:r w:rsidRPr="00F81EA9">
        <w:rPr>
          <w:rFonts w:eastAsia="Times New Roman"/>
          <w:szCs w:val="24"/>
        </w:rPr>
        <w:t>αι τι κάνετ</w:t>
      </w:r>
      <w:r w:rsidRPr="00F81EA9">
        <w:rPr>
          <w:rFonts w:eastAsia="Times New Roman"/>
          <w:szCs w:val="24"/>
        </w:rPr>
        <w:t>ε</w:t>
      </w:r>
      <w:r>
        <w:rPr>
          <w:rFonts w:eastAsia="Times New Roman"/>
          <w:szCs w:val="24"/>
        </w:rPr>
        <w:t>;</w:t>
      </w:r>
      <w:r w:rsidRPr="00F81EA9">
        <w:rPr>
          <w:rFonts w:eastAsia="Times New Roman"/>
          <w:szCs w:val="24"/>
        </w:rPr>
        <w:t xml:space="preserve"> Αφού </w:t>
      </w:r>
      <w:r>
        <w:rPr>
          <w:rFonts w:eastAsia="Times New Roman"/>
          <w:szCs w:val="24"/>
        </w:rPr>
        <w:t>φέρνετε</w:t>
      </w:r>
      <w:r w:rsidRPr="00F81EA9">
        <w:rPr>
          <w:rFonts w:eastAsia="Times New Roman"/>
          <w:szCs w:val="24"/>
        </w:rPr>
        <w:t xml:space="preserve"> αυτό το ιδιότυπο σύστημα</w:t>
      </w:r>
      <w:r>
        <w:rPr>
          <w:rFonts w:eastAsia="Times New Roman"/>
          <w:szCs w:val="24"/>
        </w:rPr>
        <w:t>,</w:t>
      </w:r>
      <w:r w:rsidRPr="00F81EA9">
        <w:rPr>
          <w:rFonts w:eastAsia="Times New Roman"/>
          <w:szCs w:val="24"/>
        </w:rPr>
        <w:t xml:space="preserve"> το οποίο </w:t>
      </w:r>
      <w:r>
        <w:rPr>
          <w:rFonts w:eastAsia="Times New Roman"/>
          <w:szCs w:val="24"/>
        </w:rPr>
        <w:t xml:space="preserve">εν πάση </w:t>
      </w:r>
      <w:proofErr w:type="spellStart"/>
      <w:r>
        <w:rPr>
          <w:rFonts w:eastAsia="Times New Roman"/>
          <w:szCs w:val="24"/>
        </w:rPr>
        <w:t>περιπτώσει</w:t>
      </w:r>
      <w:proofErr w:type="spellEnd"/>
      <w:r w:rsidRPr="00F81EA9">
        <w:rPr>
          <w:rFonts w:eastAsia="Times New Roman"/>
          <w:szCs w:val="24"/>
        </w:rPr>
        <w:t xml:space="preserve"> δεν έχω καιρό να αναλύσω</w:t>
      </w:r>
      <w:r>
        <w:rPr>
          <w:rFonts w:eastAsia="Times New Roman"/>
          <w:szCs w:val="24"/>
        </w:rPr>
        <w:t>,</w:t>
      </w:r>
      <w:r w:rsidRPr="00F81EA9">
        <w:rPr>
          <w:rFonts w:eastAsia="Times New Roman"/>
          <w:szCs w:val="24"/>
        </w:rPr>
        <w:t xml:space="preserve"> αποφασίζετε</w:t>
      </w:r>
      <w:r>
        <w:rPr>
          <w:rFonts w:eastAsia="Times New Roman"/>
          <w:szCs w:val="24"/>
        </w:rPr>
        <w:t xml:space="preserve"> -για να μη χάσετε την ευκαιρία, τέτοιο </w:t>
      </w:r>
      <w:r w:rsidRPr="00F81EA9">
        <w:rPr>
          <w:rFonts w:eastAsia="Times New Roman"/>
          <w:szCs w:val="24"/>
        </w:rPr>
        <w:t>φοβερό</w:t>
      </w:r>
      <w:r>
        <w:rPr>
          <w:rFonts w:eastAsia="Times New Roman"/>
          <w:szCs w:val="24"/>
        </w:rPr>
        <w:t>,</w:t>
      </w:r>
      <w:r w:rsidRPr="00F81EA9">
        <w:rPr>
          <w:rFonts w:eastAsia="Times New Roman"/>
          <w:szCs w:val="24"/>
        </w:rPr>
        <w:t xml:space="preserve"> καινοτόμο σύστημα να μην εφαρμοστεί αμέσως</w:t>
      </w:r>
      <w:r>
        <w:rPr>
          <w:rFonts w:eastAsia="Times New Roman"/>
          <w:szCs w:val="24"/>
        </w:rPr>
        <w:t>-</w:t>
      </w:r>
      <w:r w:rsidRPr="00F81EA9">
        <w:rPr>
          <w:rFonts w:eastAsia="Times New Roman"/>
          <w:szCs w:val="24"/>
        </w:rPr>
        <w:t xml:space="preserve"> </w:t>
      </w:r>
      <w:r>
        <w:rPr>
          <w:rFonts w:eastAsia="Times New Roman"/>
          <w:szCs w:val="24"/>
        </w:rPr>
        <w:t>ότι</w:t>
      </w:r>
      <w:r w:rsidRPr="00F81EA9">
        <w:rPr>
          <w:rFonts w:eastAsia="Times New Roman"/>
          <w:szCs w:val="24"/>
        </w:rPr>
        <w:t xml:space="preserve"> το ψηφίζουμε Απρίλιο </w:t>
      </w:r>
      <w:r>
        <w:rPr>
          <w:rFonts w:eastAsia="Times New Roman"/>
          <w:szCs w:val="24"/>
        </w:rPr>
        <w:t xml:space="preserve">και </w:t>
      </w:r>
      <w:r w:rsidRPr="00F81EA9">
        <w:rPr>
          <w:rFonts w:eastAsia="Times New Roman"/>
          <w:szCs w:val="24"/>
        </w:rPr>
        <w:t xml:space="preserve">θα εφαρμοστεί </w:t>
      </w:r>
      <w:r>
        <w:rPr>
          <w:rFonts w:eastAsia="Times New Roman"/>
          <w:szCs w:val="24"/>
        </w:rPr>
        <w:t xml:space="preserve">το Μάιο. </w:t>
      </w:r>
    </w:p>
    <w:p w14:paraId="2E2475CB" w14:textId="77777777" w:rsidR="00ED3BF8" w:rsidRDefault="009F432D">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w:t>
      </w:r>
      <w:r w:rsidRPr="009A65EF">
        <w:rPr>
          <w:rFonts w:eastAsia="Times New Roman" w:cs="Times New Roman"/>
          <w:szCs w:val="24"/>
        </w:rPr>
        <w:t xml:space="preserve"> σημείο αυτό κτυπάει το κουδούνι λήξεως του χρόνου ομιλίας του κυρίου Βουλευτή)</w:t>
      </w:r>
    </w:p>
    <w:p w14:paraId="2E2475CC" w14:textId="77777777" w:rsidR="00ED3BF8" w:rsidRDefault="009F432D">
      <w:pPr>
        <w:spacing w:after="0" w:line="600" w:lineRule="auto"/>
        <w:ind w:firstLine="720"/>
        <w:jc w:val="both"/>
        <w:rPr>
          <w:rFonts w:eastAsia="Times New Roman"/>
          <w:szCs w:val="24"/>
        </w:rPr>
      </w:pPr>
      <w:r>
        <w:rPr>
          <w:rFonts w:eastAsia="Times New Roman"/>
          <w:szCs w:val="24"/>
        </w:rPr>
        <w:lastRenderedPageBreak/>
        <w:t>Έ</w:t>
      </w:r>
      <w:r w:rsidRPr="00F81EA9">
        <w:rPr>
          <w:rFonts w:eastAsia="Times New Roman"/>
          <w:szCs w:val="24"/>
        </w:rPr>
        <w:t>χουν περάσει δεκάδες κυβ</w:t>
      </w:r>
      <w:r>
        <w:rPr>
          <w:rFonts w:eastAsia="Times New Roman"/>
          <w:szCs w:val="24"/>
        </w:rPr>
        <w:t>ερνήσεις</w:t>
      </w:r>
      <w:r w:rsidRPr="00F81EA9">
        <w:rPr>
          <w:rFonts w:eastAsia="Times New Roman"/>
          <w:szCs w:val="24"/>
        </w:rPr>
        <w:t xml:space="preserve"> σε αυτή</w:t>
      </w:r>
      <w:r>
        <w:rPr>
          <w:rFonts w:eastAsia="Times New Roman"/>
          <w:szCs w:val="24"/>
        </w:rPr>
        <w:t>ν</w:t>
      </w:r>
      <w:r w:rsidRPr="00F81EA9">
        <w:rPr>
          <w:rFonts w:eastAsia="Times New Roman"/>
          <w:szCs w:val="24"/>
        </w:rPr>
        <w:t xml:space="preserve"> τη χώρα</w:t>
      </w:r>
      <w:r>
        <w:rPr>
          <w:rFonts w:eastAsia="Times New Roman"/>
          <w:szCs w:val="24"/>
        </w:rPr>
        <w:t>. Ποια κ</w:t>
      </w:r>
      <w:r w:rsidRPr="00F81EA9">
        <w:rPr>
          <w:rFonts w:eastAsia="Times New Roman"/>
          <w:szCs w:val="24"/>
        </w:rPr>
        <w:t>υβέρνηση το έχει κάνει</w:t>
      </w:r>
      <w:r>
        <w:rPr>
          <w:rFonts w:eastAsia="Times New Roman"/>
          <w:szCs w:val="24"/>
        </w:rPr>
        <w:t>;</w:t>
      </w:r>
      <w:r w:rsidRPr="00F81EA9">
        <w:rPr>
          <w:rFonts w:eastAsia="Times New Roman"/>
          <w:szCs w:val="24"/>
        </w:rPr>
        <w:t xml:space="preserve"> Ποια κυβέρνηση</w:t>
      </w:r>
      <w:r>
        <w:rPr>
          <w:rFonts w:eastAsia="Times New Roman"/>
          <w:szCs w:val="24"/>
        </w:rPr>
        <w:t>;</w:t>
      </w:r>
      <w:r w:rsidRPr="00F81EA9">
        <w:rPr>
          <w:rFonts w:eastAsia="Times New Roman"/>
          <w:szCs w:val="24"/>
        </w:rPr>
        <w:t xml:space="preserve"> </w:t>
      </w:r>
      <w:r>
        <w:rPr>
          <w:rFonts w:eastAsia="Times New Roman"/>
          <w:szCs w:val="24"/>
        </w:rPr>
        <w:t>Τ</w:t>
      </w:r>
      <w:r w:rsidRPr="00F81EA9">
        <w:rPr>
          <w:rFonts w:eastAsia="Times New Roman"/>
          <w:szCs w:val="24"/>
        </w:rPr>
        <w:t>ι σας εμποδίζει</w:t>
      </w:r>
      <w:r>
        <w:rPr>
          <w:rFonts w:eastAsia="Times New Roman"/>
          <w:szCs w:val="24"/>
        </w:rPr>
        <w:t>;</w:t>
      </w:r>
      <w:r w:rsidRPr="00F81EA9">
        <w:rPr>
          <w:rFonts w:eastAsia="Times New Roman"/>
          <w:szCs w:val="24"/>
        </w:rPr>
        <w:t xml:space="preserve"> </w:t>
      </w:r>
      <w:r>
        <w:rPr>
          <w:rFonts w:eastAsia="Times New Roman"/>
          <w:szCs w:val="24"/>
        </w:rPr>
        <w:t>Α</w:t>
      </w:r>
      <w:r w:rsidRPr="00F81EA9">
        <w:rPr>
          <w:rFonts w:eastAsia="Times New Roman"/>
          <w:szCs w:val="24"/>
        </w:rPr>
        <w:t xml:space="preserve">φού θέλετε </w:t>
      </w:r>
      <w:r>
        <w:rPr>
          <w:rFonts w:eastAsia="Times New Roman"/>
          <w:szCs w:val="24"/>
        </w:rPr>
        <w:t xml:space="preserve">να </w:t>
      </w:r>
      <w:r w:rsidRPr="00F81EA9">
        <w:rPr>
          <w:rFonts w:eastAsia="Times New Roman"/>
          <w:szCs w:val="24"/>
        </w:rPr>
        <w:t xml:space="preserve">το </w:t>
      </w:r>
      <w:r>
        <w:rPr>
          <w:rFonts w:eastAsia="Times New Roman"/>
          <w:szCs w:val="24"/>
        </w:rPr>
        <w:t>νομοθετήσετε,</w:t>
      </w:r>
      <w:r w:rsidRPr="00F81EA9">
        <w:rPr>
          <w:rFonts w:eastAsia="Times New Roman"/>
          <w:szCs w:val="24"/>
        </w:rPr>
        <w:t xml:space="preserve"> </w:t>
      </w:r>
      <w:r>
        <w:rPr>
          <w:rFonts w:eastAsia="Times New Roman"/>
          <w:szCs w:val="24"/>
        </w:rPr>
        <w:t xml:space="preserve">εν πάση </w:t>
      </w:r>
      <w:proofErr w:type="spellStart"/>
      <w:r w:rsidRPr="00F81EA9">
        <w:rPr>
          <w:rFonts w:eastAsia="Times New Roman"/>
          <w:szCs w:val="24"/>
        </w:rPr>
        <w:t>περιπτώσει</w:t>
      </w:r>
      <w:proofErr w:type="spellEnd"/>
      <w:r>
        <w:rPr>
          <w:rFonts w:eastAsia="Times New Roman"/>
          <w:szCs w:val="24"/>
        </w:rPr>
        <w:t>,</w:t>
      </w:r>
      <w:r w:rsidRPr="00F81EA9">
        <w:rPr>
          <w:rFonts w:eastAsia="Times New Roman"/>
          <w:szCs w:val="24"/>
        </w:rPr>
        <w:t xml:space="preserve"> για να ταυτιστεί</w:t>
      </w:r>
      <w:r>
        <w:rPr>
          <w:rFonts w:eastAsia="Times New Roman"/>
          <w:szCs w:val="24"/>
        </w:rPr>
        <w:t xml:space="preserve">τε με αυτή τη φοβερή καινοτομία, </w:t>
      </w:r>
      <w:r w:rsidRPr="00F81EA9">
        <w:rPr>
          <w:rFonts w:eastAsia="Times New Roman"/>
          <w:szCs w:val="24"/>
        </w:rPr>
        <w:t xml:space="preserve">να πείτε </w:t>
      </w:r>
      <w:r>
        <w:rPr>
          <w:rFonts w:eastAsia="Times New Roman"/>
          <w:szCs w:val="24"/>
        </w:rPr>
        <w:t xml:space="preserve">ότι </w:t>
      </w:r>
      <w:r w:rsidRPr="00F81EA9">
        <w:rPr>
          <w:rFonts w:eastAsia="Times New Roman"/>
          <w:szCs w:val="24"/>
        </w:rPr>
        <w:t>θα εφαρμοστεί από του χρόνου</w:t>
      </w:r>
      <w:r>
        <w:rPr>
          <w:rFonts w:eastAsia="Times New Roman"/>
          <w:szCs w:val="24"/>
        </w:rPr>
        <w:t>. Να μείνει</w:t>
      </w:r>
      <w:r w:rsidRPr="00F81EA9">
        <w:rPr>
          <w:rFonts w:eastAsia="Times New Roman"/>
          <w:szCs w:val="24"/>
        </w:rPr>
        <w:t xml:space="preserve"> ένας χρόνος </w:t>
      </w:r>
      <w:r>
        <w:rPr>
          <w:rFonts w:eastAsia="Times New Roman"/>
          <w:szCs w:val="24"/>
        </w:rPr>
        <w:t>σ</w:t>
      </w:r>
      <w:r w:rsidRPr="00F81EA9">
        <w:rPr>
          <w:rFonts w:eastAsia="Times New Roman"/>
          <w:szCs w:val="24"/>
        </w:rPr>
        <w:t>τα παιδιά να προετοιμαστούν</w:t>
      </w:r>
      <w:r>
        <w:rPr>
          <w:rFonts w:eastAsia="Times New Roman"/>
          <w:szCs w:val="24"/>
        </w:rPr>
        <w:t>.</w:t>
      </w:r>
      <w:r w:rsidRPr="00F81EA9">
        <w:rPr>
          <w:rFonts w:eastAsia="Times New Roman"/>
          <w:szCs w:val="24"/>
        </w:rPr>
        <w:t xml:space="preserve"> </w:t>
      </w:r>
      <w:r>
        <w:rPr>
          <w:rFonts w:eastAsia="Times New Roman"/>
          <w:szCs w:val="24"/>
        </w:rPr>
        <w:t>Πόση πια</w:t>
      </w:r>
      <w:r w:rsidRPr="00F81EA9">
        <w:rPr>
          <w:rFonts w:eastAsia="Times New Roman"/>
          <w:szCs w:val="24"/>
        </w:rPr>
        <w:t xml:space="preserve"> αλαζονεία</w:t>
      </w:r>
      <w:r>
        <w:rPr>
          <w:rFonts w:eastAsia="Times New Roman"/>
          <w:szCs w:val="24"/>
        </w:rPr>
        <w:t xml:space="preserve"> </w:t>
      </w:r>
      <w:r w:rsidRPr="00F81EA9">
        <w:rPr>
          <w:rFonts w:eastAsia="Times New Roman"/>
          <w:szCs w:val="24"/>
        </w:rPr>
        <w:t xml:space="preserve">και </w:t>
      </w:r>
      <w:r>
        <w:rPr>
          <w:rFonts w:eastAsia="Times New Roman"/>
          <w:szCs w:val="24"/>
        </w:rPr>
        <w:t>πόση</w:t>
      </w:r>
      <w:r w:rsidRPr="00F81EA9">
        <w:rPr>
          <w:rFonts w:eastAsia="Times New Roman"/>
          <w:szCs w:val="24"/>
        </w:rPr>
        <w:t xml:space="preserve"> ιδεοληψία</w:t>
      </w:r>
      <w:r>
        <w:rPr>
          <w:rFonts w:eastAsia="Times New Roman"/>
          <w:szCs w:val="24"/>
        </w:rPr>
        <w:t>!</w:t>
      </w:r>
    </w:p>
    <w:p w14:paraId="2E2475CD" w14:textId="77777777" w:rsidR="00ED3BF8" w:rsidRDefault="009F432D">
      <w:pPr>
        <w:spacing w:after="0" w:line="600" w:lineRule="auto"/>
        <w:ind w:firstLine="720"/>
        <w:jc w:val="both"/>
        <w:rPr>
          <w:rFonts w:eastAsia="Times New Roman"/>
          <w:szCs w:val="24"/>
        </w:rPr>
      </w:pPr>
      <w:r>
        <w:rPr>
          <w:rFonts w:eastAsia="Times New Roman"/>
          <w:szCs w:val="24"/>
        </w:rPr>
        <w:t>Να</w:t>
      </w:r>
      <w:r w:rsidRPr="00F81EA9">
        <w:rPr>
          <w:rFonts w:eastAsia="Times New Roman"/>
          <w:szCs w:val="24"/>
        </w:rPr>
        <w:t xml:space="preserve"> προχωρήσω παρακάτω</w:t>
      </w:r>
      <w:r>
        <w:rPr>
          <w:rFonts w:eastAsia="Times New Roman"/>
          <w:szCs w:val="24"/>
        </w:rPr>
        <w:t>.</w:t>
      </w:r>
      <w:r w:rsidRPr="00F81EA9">
        <w:rPr>
          <w:rFonts w:eastAsia="Times New Roman"/>
          <w:szCs w:val="24"/>
        </w:rPr>
        <w:t xml:space="preserve"> </w:t>
      </w:r>
      <w:r>
        <w:rPr>
          <w:rFonts w:eastAsia="Times New Roman"/>
          <w:szCs w:val="24"/>
        </w:rPr>
        <w:t xml:space="preserve">Να </w:t>
      </w:r>
      <w:r w:rsidRPr="00F81EA9">
        <w:rPr>
          <w:rFonts w:eastAsia="Times New Roman"/>
          <w:szCs w:val="24"/>
        </w:rPr>
        <w:t>πω για την αναγνώριση της επαγγ</w:t>
      </w:r>
      <w:r>
        <w:rPr>
          <w:rFonts w:eastAsia="Times New Roman"/>
          <w:szCs w:val="24"/>
        </w:rPr>
        <w:t xml:space="preserve">ελματικής ισοδυναμίας αποφοίτων </w:t>
      </w:r>
      <w:r w:rsidRPr="00F81EA9">
        <w:rPr>
          <w:rFonts w:eastAsia="Times New Roman"/>
          <w:szCs w:val="24"/>
        </w:rPr>
        <w:t>ευρωπαϊκών πανεπιστημίων που συνεργάζονται με κολλέγια στην Ελλάδα</w:t>
      </w:r>
      <w:r>
        <w:rPr>
          <w:rFonts w:eastAsia="Times New Roman"/>
          <w:szCs w:val="24"/>
        </w:rPr>
        <w:t>. Σας</w:t>
      </w:r>
      <w:r w:rsidRPr="00F81EA9">
        <w:rPr>
          <w:rFonts w:eastAsia="Times New Roman"/>
          <w:szCs w:val="24"/>
        </w:rPr>
        <w:t xml:space="preserve"> </w:t>
      </w:r>
      <w:r>
        <w:rPr>
          <w:rFonts w:eastAsia="Times New Roman"/>
          <w:szCs w:val="24"/>
        </w:rPr>
        <w:t>τα λέει η Ε</w:t>
      </w:r>
      <w:r w:rsidRPr="00F81EA9">
        <w:rPr>
          <w:rFonts w:eastAsia="Times New Roman"/>
          <w:szCs w:val="24"/>
        </w:rPr>
        <w:t>πιστημονική Επιτροπή της Βουλής</w:t>
      </w:r>
      <w:r>
        <w:rPr>
          <w:rFonts w:eastAsia="Times New Roman"/>
          <w:szCs w:val="24"/>
        </w:rPr>
        <w:t>.</w:t>
      </w:r>
      <w:r w:rsidRPr="00F81EA9">
        <w:rPr>
          <w:rFonts w:eastAsia="Times New Roman"/>
          <w:szCs w:val="24"/>
        </w:rPr>
        <w:t xml:space="preserve"> </w:t>
      </w:r>
      <w:r>
        <w:rPr>
          <w:rFonts w:eastAsia="Times New Roman"/>
          <w:szCs w:val="24"/>
        </w:rPr>
        <w:t>Σας λέει</w:t>
      </w:r>
      <w:r w:rsidRPr="00F81EA9">
        <w:rPr>
          <w:rFonts w:eastAsia="Times New Roman"/>
          <w:szCs w:val="24"/>
        </w:rPr>
        <w:t xml:space="preserve"> ότι οι ρυθμίσεις είναι αντισυνταγματικές</w:t>
      </w:r>
      <w:r>
        <w:rPr>
          <w:rFonts w:eastAsia="Times New Roman"/>
          <w:szCs w:val="24"/>
        </w:rPr>
        <w:t>.</w:t>
      </w:r>
      <w:r w:rsidRPr="00F81EA9">
        <w:rPr>
          <w:rFonts w:eastAsia="Times New Roman"/>
          <w:szCs w:val="24"/>
        </w:rPr>
        <w:t xml:space="preserve"> </w:t>
      </w:r>
      <w:r>
        <w:rPr>
          <w:rFonts w:eastAsia="Times New Roman"/>
          <w:szCs w:val="24"/>
        </w:rPr>
        <w:t>Κ</w:t>
      </w:r>
      <w:r w:rsidRPr="00F81EA9">
        <w:rPr>
          <w:rFonts w:eastAsia="Times New Roman"/>
          <w:szCs w:val="24"/>
        </w:rPr>
        <w:t>αι τυχαίνει να το ξέρω</w:t>
      </w:r>
      <w:r>
        <w:rPr>
          <w:rFonts w:eastAsia="Times New Roman"/>
          <w:szCs w:val="24"/>
        </w:rPr>
        <w:t>,</w:t>
      </w:r>
      <w:r w:rsidRPr="00F81EA9">
        <w:rPr>
          <w:rFonts w:eastAsia="Times New Roman"/>
          <w:szCs w:val="24"/>
        </w:rPr>
        <w:t xml:space="preserve"> γιατί το ξέρω από τότε που ήμουν</w:t>
      </w:r>
      <w:r w:rsidRPr="00F81EA9">
        <w:rPr>
          <w:rFonts w:eastAsia="Times New Roman"/>
          <w:szCs w:val="24"/>
        </w:rPr>
        <w:t xml:space="preserve"> Ευρωβουλευτής ακόμα</w:t>
      </w:r>
      <w:r>
        <w:rPr>
          <w:rFonts w:eastAsia="Times New Roman"/>
          <w:szCs w:val="24"/>
        </w:rPr>
        <w:t>.</w:t>
      </w:r>
      <w:r w:rsidRPr="00F81EA9">
        <w:rPr>
          <w:rFonts w:eastAsia="Times New Roman"/>
          <w:szCs w:val="24"/>
        </w:rPr>
        <w:t xml:space="preserve"> </w:t>
      </w:r>
      <w:r>
        <w:rPr>
          <w:rFonts w:eastAsia="Times New Roman"/>
          <w:szCs w:val="24"/>
        </w:rPr>
        <w:t>Ε</w:t>
      </w:r>
      <w:r w:rsidRPr="00F81EA9">
        <w:rPr>
          <w:rFonts w:eastAsia="Times New Roman"/>
          <w:szCs w:val="24"/>
        </w:rPr>
        <w:t>ίναι καταφανώς αντισυνταγματικές ρυθμίσεις</w:t>
      </w:r>
      <w:r>
        <w:rPr>
          <w:rFonts w:eastAsia="Times New Roman"/>
          <w:szCs w:val="24"/>
        </w:rPr>
        <w:t>,</w:t>
      </w:r>
      <w:r w:rsidRPr="00F81EA9">
        <w:rPr>
          <w:rFonts w:eastAsia="Times New Roman"/>
          <w:szCs w:val="24"/>
        </w:rPr>
        <w:t xml:space="preserve"> οι οποίες</w:t>
      </w:r>
      <w:r>
        <w:rPr>
          <w:rFonts w:eastAsia="Times New Roman"/>
          <w:szCs w:val="24"/>
        </w:rPr>
        <w:t>,</w:t>
      </w:r>
      <w:r w:rsidRPr="00F81EA9">
        <w:rPr>
          <w:rFonts w:eastAsia="Times New Roman"/>
          <w:szCs w:val="24"/>
        </w:rPr>
        <w:t xml:space="preserve"> </w:t>
      </w:r>
      <w:r>
        <w:rPr>
          <w:rFonts w:eastAsia="Times New Roman"/>
          <w:szCs w:val="24"/>
        </w:rPr>
        <w:t>β</w:t>
      </w:r>
      <w:r w:rsidRPr="00F81EA9">
        <w:rPr>
          <w:rFonts w:eastAsia="Times New Roman"/>
          <w:szCs w:val="24"/>
        </w:rPr>
        <w:t>εβαίως</w:t>
      </w:r>
      <w:r>
        <w:rPr>
          <w:rFonts w:eastAsia="Times New Roman"/>
          <w:szCs w:val="24"/>
        </w:rPr>
        <w:t>,</w:t>
      </w:r>
      <w:r w:rsidRPr="00F81EA9">
        <w:rPr>
          <w:rFonts w:eastAsia="Times New Roman"/>
          <w:szCs w:val="24"/>
        </w:rPr>
        <w:t xml:space="preserve"> δεν θα μακροημερεύσ</w:t>
      </w:r>
      <w:r>
        <w:rPr>
          <w:rFonts w:eastAsia="Times New Roman"/>
          <w:szCs w:val="24"/>
        </w:rPr>
        <w:t>ουν,</w:t>
      </w:r>
      <w:r w:rsidRPr="00F81EA9">
        <w:rPr>
          <w:rFonts w:eastAsia="Times New Roman"/>
          <w:szCs w:val="24"/>
        </w:rPr>
        <w:t xml:space="preserve"> </w:t>
      </w:r>
      <w:r>
        <w:rPr>
          <w:rFonts w:eastAsia="Times New Roman"/>
          <w:szCs w:val="24"/>
        </w:rPr>
        <w:t xml:space="preserve">διότι </w:t>
      </w:r>
      <w:r w:rsidRPr="00F81EA9">
        <w:rPr>
          <w:rFonts w:eastAsia="Times New Roman"/>
          <w:szCs w:val="24"/>
        </w:rPr>
        <w:t>μετά τις εκλογές θα ακυρωθούν από τη Νέα Δημοκρατία</w:t>
      </w:r>
      <w:r>
        <w:rPr>
          <w:rFonts w:eastAsia="Times New Roman"/>
          <w:szCs w:val="24"/>
        </w:rPr>
        <w:t>.</w:t>
      </w:r>
      <w:r w:rsidRPr="00F81EA9">
        <w:rPr>
          <w:rFonts w:eastAsia="Times New Roman"/>
          <w:szCs w:val="24"/>
        </w:rPr>
        <w:t xml:space="preserve"> </w:t>
      </w:r>
      <w:r>
        <w:rPr>
          <w:rFonts w:eastAsia="Times New Roman"/>
          <w:szCs w:val="24"/>
        </w:rPr>
        <w:t>Ε</w:t>
      </w:r>
      <w:r w:rsidRPr="00F81EA9">
        <w:rPr>
          <w:rFonts w:eastAsia="Times New Roman"/>
          <w:szCs w:val="24"/>
        </w:rPr>
        <w:t xml:space="preserve">ίναι ρυθμίσεις που είναι κατάφωρα εναντίον του </w:t>
      </w:r>
      <w:proofErr w:type="spellStart"/>
      <w:r>
        <w:rPr>
          <w:rFonts w:eastAsia="Times New Roman"/>
          <w:szCs w:val="24"/>
        </w:rPr>
        <w:t>Ε</w:t>
      </w:r>
      <w:r w:rsidRPr="00F81EA9">
        <w:rPr>
          <w:rFonts w:eastAsia="Times New Roman"/>
          <w:szCs w:val="24"/>
        </w:rPr>
        <w:t>νωσιακού</w:t>
      </w:r>
      <w:proofErr w:type="spellEnd"/>
      <w:r w:rsidRPr="00F81EA9">
        <w:rPr>
          <w:rFonts w:eastAsia="Times New Roman"/>
          <w:szCs w:val="24"/>
        </w:rPr>
        <w:t xml:space="preserve"> </w:t>
      </w:r>
      <w:r>
        <w:rPr>
          <w:rFonts w:eastAsia="Times New Roman"/>
          <w:szCs w:val="24"/>
        </w:rPr>
        <w:t>Δ</w:t>
      </w:r>
      <w:r w:rsidRPr="00F81EA9">
        <w:rPr>
          <w:rFonts w:eastAsia="Times New Roman"/>
          <w:szCs w:val="24"/>
        </w:rPr>
        <w:t>ικαίου</w:t>
      </w:r>
      <w:r>
        <w:rPr>
          <w:rFonts w:eastAsia="Times New Roman"/>
          <w:szCs w:val="24"/>
        </w:rPr>
        <w:t>,</w:t>
      </w:r>
      <w:r w:rsidRPr="00F81EA9">
        <w:rPr>
          <w:rFonts w:eastAsia="Times New Roman"/>
          <w:szCs w:val="24"/>
        </w:rPr>
        <w:t xml:space="preserve"> εναντίον και των δεσμεύσεων της χώρας στην Ευρωπαϊκή Ένωση και εναντίον των παιδιών που έχουν πάρει αυτά τα πτυχία</w:t>
      </w:r>
      <w:r>
        <w:rPr>
          <w:rFonts w:eastAsia="Times New Roman"/>
          <w:szCs w:val="24"/>
        </w:rPr>
        <w:t>.</w:t>
      </w:r>
    </w:p>
    <w:p w14:paraId="2E2475CE" w14:textId="77777777" w:rsidR="00ED3BF8" w:rsidRDefault="009F432D">
      <w:pPr>
        <w:spacing w:after="0" w:line="600" w:lineRule="auto"/>
        <w:ind w:firstLine="720"/>
        <w:jc w:val="both"/>
        <w:rPr>
          <w:rFonts w:eastAsia="Times New Roman"/>
          <w:szCs w:val="24"/>
        </w:rPr>
      </w:pPr>
      <w:r>
        <w:rPr>
          <w:rFonts w:eastAsia="Times New Roman"/>
          <w:szCs w:val="24"/>
        </w:rPr>
        <w:lastRenderedPageBreak/>
        <w:t>Βεβαίως, κάνετε και το</w:t>
      </w:r>
      <w:r w:rsidRPr="00F81EA9">
        <w:rPr>
          <w:rFonts w:eastAsia="Times New Roman"/>
          <w:szCs w:val="24"/>
        </w:rPr>
        <w:t xml:space="preserve"> αδιανόητο</w:t>
      </w:r>
      <w:r>
        <w:rPr>
          <w:rFonts w:eastAsia="Times New Roman"/>
          <w:szCs w:val="24"/>
        </w:rPr>
        <w:t>,</w:t>
      </w:r>
      <w:r w:rsidRPr="00F81EA9">
        <w:rPr>
          <w:rFonts w:eastAsia="Times New Roman"/>
          <w:szCs w:val="24"/>
        </w:rPr>
        <w:t xml:space="preserve"> που είπε ο </w:t>
      </w:r>
      <w:r>
        <w:rPr>
          <w:rFonts w:eastAsia="Times New Roman"/>
          <w:szCs w:val="24"/>
        </w:rPr>
        <w:t>Υ</w:t>
      </w:r>
      <w:r w:rsidRPr="00F81EA9">
        <w:rPr>
          <w:rFonts w:eastAsia="Times New Roman"/>
          <w:szCs w:val="24"/>
        </w:rPr>
        <w:t>πουργός μιλώντας προηγουμένως για άλλη διάταξη</w:t>
      </w:r>
      <w:r>
        <w:rPr>
          <w:rFonts w:eastAsia="Times New Roman"/>
          <w:szCs w:val="24"/>
        </w:rPr>
        <w:t>,</w:t>
      </w:r>
      <w:r w:rsidRPr="00F81EA9">
        <w:rPr>
          <w:rFonts w:eastAsia="Times New Roman"/>
          <w:szCs w:val="24"/>
        </w:rPr>
        <w:t xml:space="preserve"> </w:t>
      </w:r>
      <w:r>
        <w:rPr>
          <w:rFonts w:eastAsia="Times New Roman"/>
          <w:szCs w:val="24"/>
        </w:rPr>
        <w:t>με τα ΤΕΙ.</w:t>
      </w:r>
      <w:r w:rsidRPr="00F81EA9">
        <w:rPr>
          <w:rFonts w:eastAsia="Times New Roman"/>
          <w:szCs w:val="24"/>
        </w:rPr>
        <w:t xml:space="preserve"> </w:t>
      </w:r>
      <w:r>
        <w:rPr>
          <w:rFonts w:eastAsia="Times New Roman"/>
          <w:szCs w:val="24"/>
        </w:rPr>
        <w:t>Αποφασίζετε, επειδή έτσι</w:t>
      </w:r>
      <w:r w:rsidRPr="00F81EA9">
        <w:rPr>
          <w:rFonts w:eastAsia="Times New Roman"/>
          <w:szCs w:val="24"/>
        </w:rPr>
        <w:t xml:space="preserve"> </w:t>
      </w:r>
      <w:r>
        <w:rPr>
          <w:rFonts w:eastAsia="Times New Roman"/>
          <w:szCs w:val="24"/>
        </w:rPr>
        <w:t>ξ</w:t>
      </w:r>
      <w:r w:rsidRPr="00F81EA9">
        <w:rPr>
          <w:rFonts w:eastAsia="Times New Roman"/>
          <w:szCs w:val="24"/>
        </w:rPr>
        <w:t>υπνήσατε</w:t>
      </w:r>
      <w:r w:rsidRPr="00F81EA9">
        <w:rPr>
          <w:rFonts w:eastAsia="Times New Roman"/>
          <w:szCs w:val="24"/>
        </w:rPr>
        <w:t xml:space="preserve"> μία μέρα</w:t>
      </w:r>
      <w:r>
        <w:rPr>
          <w:rFonts w:eastAsia="Times New Roman"/>
          <w:szCs w:val="24"/>
        </w:rPr>
        <w:t>, να κάνετε</w:t>
      </w:r>
      <w:r w:rsidRPr="00F81EA9">
        <w:rPr>
          <w:rFonts w:eastAsia="Times New Roman"/>
          <w:szCs w:val="24"/>
        </w:rPr>
        <w:t xml:space="preserve"> όλα τα ΤΕΙ </w:t>
      </w:r>
      <w:r>
        <w:rPr>
          <w:rFonts w:eastAsia="Times New Roman"/>
          <w:szCs w:val="24"/>
        </w:rPr>
        <w:t>π</w:t>
      </w:r>
      <w:r w:rsidRPr="00F81EA9">
        <w:rPr>
          <w:rFonts w:eastAsia="Times New Roman"/>
          <w:szCs w:val="24"/>
        </w:rPr>
        <w:t>ανεπιστήμια</w:t>
      </w:r>
      <w:r>
        <w:rPr>
          <w:rFonts w:eastAsia="Times New Roman"/>
          <w:szCs w:val="24"/>
        </w:rPr>
        <w:t>.</w:t>
      </w:r>
      <w:r w:rsidRPr="00F81EA9">
        <w:rPr>
          <w:rFonts w:eastAsia="Times New Roman"/>
          <w:szCs w:val="24"/>
        </w:rPr>
        <w:t xml:space="preserve"> Εγώ δεν σ</w:t>
      </w:r>
      <w:r>
        <w:rPr>
          <w:rFonts w:eastAsia="Times New Roman"/>
          <w:szCs w:val="24"/>
        </w:rPr>
        <w:t>ας</w:t>
      </w:r>
      <w:r w:rsidRPr="00F81EA9">
        <w:rPr>
          <w:rFonts w:eastAsia="Times New Roman"/>
          <w:szCs w:val="24"/>
        </w:rPr>
        <w:t xml:space="preserve"> λέω</w:t>
      </w:r>
      <w:r>
        <w:rPr>
          <w:rFonts w:eastAsia="Times New Roman"/>
          <w:szCs w:val="24"/>
        </w:rPr>
        <w:t>, για</w:t>
      </w:r>
      <w:r w:rsidRPr="00F81EA9">
        <w:rPr>
          <w:rFonts w:eastAsia="Times New Roman"/>
          <w:szCs w:val="24"/>
        </w:rPr>
        <w:t xml:space="preserve"> κάποια από αυτά θα μπορούσαμε να εξετάσουμε </w:t>
      </w:r>
      <w:r>
        <w:rPr>
          <w:rFonts w:eastAsia="Times New Roman"/>
          <w:szCs w:val="24"/>
        </w:rPr>
        <w:t xml:space="preserve">και </w:t>
      </w:r>
      <w:r w:rsidRPr="00F81EA9">
        <w:rPr>
          <w:rFonts w:eastAsia="Times New Roman"/>
          <w:szCs w:val="24"/>
        </w:rPr>
        <w:t>να δούμε ένα άλλο μέλλον</w:t>
      </w:r>
      <w:r>
        <w:rPr>
          <w:rFonts w:eastAsia="Times New Roman"/>
          <w:szCs w:val="24"/>
        </w:rPr>
        <w:t>,</w:t>
      </w:r>
      <w:r w:rsidRPr="00F81EA9">
        <w:rPr>
          <w:rFonts w:eastAsia="Times New Roman"/>
          <w:szCs w:val="24"/>
        </w:rPr>
        <w:t xml:space="preserve"> μία άλλη προοπτική</w:t>
      </w:r>
      <w:r>
        <w:rPr>
          <w:rFonts w:eastAsia="Times New Roman"/>
          <w:szCs w:val="24"/>
        </w:rPr>
        <w:t>.</w:t>
      </w:r>
      <w:r w:rsidRPr="00F81EA9">
        <w:rPr>
          <w:rFonts w:eastAsia="Times New Roman"/>
          <w:szCs w:val="24"/>
        </w:rPr>
        <w:t xml:space="preserve"> </w:t>
      </w:r>
      <w:r>
        <w:rPr>
          <w:rFonts w:eastAsia="Times New Roman"/>
          <w:szCs w:val="24"/>
        </w:rPr>
        <w:t>Όλα</w:t>
      </w:r>
      <w:r w:rsidRPr="00F81EA9">
        <w:rPr>
          <w:rFonts w:eastAsia="Times New Roman"/>
          <w:szCs w:val="24"/>
        </w:rPr>
        <w:t xml:space="preserve"> αυτά</w:t>
      </w:r>
      <w:r>
        <w:rPr>
          <w:rFonts w:eastAsia="Times New Roman"/>
          <w:szCs w:val="24"/>
        </w:rPr>
        <w:t>, όμως,</w:t>
      </w:r>
      <w:r w:rsidRPr="00F81EA9">
        <w:rPr>
          <w:rFonts w:eastAsia="Times New Roman"/>
          <w:szCs w:val="24"/>
        </w:rPr>
        <w:t xml:space="preserve"> δεν γίνονται επειδή δέχεται ο κ</w:t>
      </w:r>
      <w:r>
        <w:rPr>
          <w:rFonts w:eastAsia="Times New Roman"/>
          <w:szCs w:val="24"/>
        </w:rPr>
        <w:t>.</w:t>
      </w:r>
      <w:r w:rsidRPr="00F81EA9">
        <w:rPr>
          <w:rFonts w:eastAsia="Times New Roman"/>
          <w:szCs w:val="24"/>
        </w:rPr>
        <w:t xml:space="preserve"> </w:t>
      </w:r>
      <w:proofErr w:type="spellStart"/>
      <w:r>
        <w:rPr>
          <w:rFonts w:eastAsia="Times New Roman"/>
          <w:szCs w:val="24"/>
        </w:rPr>
        <w:t>Γ</w:t>
      </w:r>
      <w:r w:rsidRPr="00F81EA9">
        <w:rPr>
          <w:rFonts w:eastAsia="Times New Roman"/>
          <w:szCs w:val="24"/>
        </w:rPr>
        <w:t>αβρόγλου</w:t>
      </w:r>
      <w:proofErr w:type="spellEnd"/>
      <w:r>
        <w:rPr>
          <w:rFonts w:eastAsia="Times New Roman"/>
          <w:szCs w:val="24"/>
        </w:rPr>
        <w:t xml:space="preserve"> την</w:t>
      </w:r>
      <w:r w:rsidRPr="00F81EA9">
        <w:rPr>
          <w:rFonts w:eastAsia="Times New Roman"/>
          <w:szCs w:val="24"/>
        </w:rPr>
        <w:t xml:space="preserve"> τελευταία στιγμή κάποιες τροπολο</w:t>
      </w:r>
      <w:r w:rsidRPr="00F81EA9">
        <w:rPr>
          <w:rFonts w:eastAsia="Times New Roman"/>
          <w:szCs w:val="24"/>
        </w:rPr>
        <w:t xml:space="preserve">γίες ή επειδή αποφασίζει να κάνει </w:t>
      </w:r>
      <w:r>
        <w:rPr>
          <w:rFonts w:eastAsia="Times New Roman"/>
          <w:szCs w:val="24"/>
        </w:rPr>
        <w:t>κ</w:t>
      </w:r>
      <w:r w:rsidRPr="00F81EA9">
        <w:rPr>
          <w:rFonts w:eastAsia="Times New Roman"/>
          <w:szCs w:val="24"/>
        </w:rPr>
        <w:t>άποιες συναλλαγές με ορισμένα τμήματα πανεπιστημίων ή ΤΕΙ</w:t>
      </w:r>
      <w:r>
        <w:rPr>
          <w:rFonts w:eastAsia="Times New Roman"/>
          <w:szCs w:val="24"/>
        </w:rPr>
        <w:t>.</w:t>
      </w:r>
      <w:r w:rsidRPr="00F81EA9">
        <w:rPr>
          <w:rFonts w:eastAsia="Times New Roman"/>
          <w:szCs w:val="24"/>
        </w:rPr>
        <w:t xml:space="preserve"> </w:t>
      </w:r>
      <w:r>
        <w:rPr>
          <w:rFonts w:eastAsia="Times New Roman"/>
          <w:szCs w:val="24"/>
        </w:rPr>
        <w:t>Α</w:t>
      </w:r>
      <w:r w:rsidRPr="00F81EA9">
        <w:rPr>
          <w:rFonts w:eastAsia="Times New Roman"/>
          <w:szCs w:val="24"/>
        </w:rPr>
        <w:t>υτά γίνονται βάσει κάποιων αρχών και κυρίως γίνονται βάσει κάποιας αξιολόγησης</w:t>
      </w:r>
      <w:r>
        <w:rPr>
          <w:rFonts w:eastAsia="Times New Roman"/>
          <w:szCs w:val="24"/>
        </w:rPr>
        <w:t>.</w:t>
      </w:r>
      <w:r w:rsidRPr="00F81EA9">
        <w:rPr>
          <w:rFonts w:eastAsia="Times New Roman"/>
          <w:szCs w:val="24"/>
        </w:rPr>
        <w:t xml:space="preserve"> </w:t>
      </w:r>
    </w:p>
    <w:p w14:paraId="2E2475CF" w14:textId="77777777" w:rsidR="00ED3BF8" w:rsidRDefault="009F432D">
      <w:pPr>
        <w:spacing w:after="0" w:line="600" w:lineRule="auto"/>
        <w:ind w:firstLine="720"/>
        <w:jc w:val="both"/>
        <w:rPr>
          <w:rFonts w:eastAsia="Times New Roman"/>
          <w:szCs w:val="24"/>
        </w:rPr>
      </w:pPr>
      <w:r>
        <w:rPr>
          <w:rFonts w:eastAsia="Times New Roman"/>
          <w:szCs w:val="24"/>
        </w:rPr>
        <w:t>Ποια είναι</w:t>
      </w:r>
      <w:r w:rsidRPr="00F81EA9">
        <w:rPr>
          <w:rFonts w:eastAsia="Times New Roman"/>
          <w:szCs w:val="24"/>
        </w:rPr>
        <w:t xml:space="preserve"> η αξιολόγηση</w:t>
      </w:r>
      <w:r>
        <w:rPr>
          <w:rFonts w:eastAsia="Times New Roman"/>
          <w:szCs w:val="24"/>
        </w:rPr>
        <w:t>;</w:t>
      </w:r>
      <w:r w:rsidRPr="00F81EA9">
        <w:rPr>
          <w:rFonts w:eastAsia="Times New Roman"/>
          <w:szCs w:val="24"/>
        </w:rPr>
        <w:t xml:space="preserve"> </w:t>
      </w:r>
      <w:r>
        <w:rPr>
          <w:rFonts w:eastAsia="Times New Roman"/>
          <w:szCs w:val="24"/>
        </w:rPr>
        <w:t>Π</w:t>
      </w:r>
      <w:r w:rsidRPr="00F81EA9">
        <w:rPr>
          <w:rFonts w:eastAsia="Times New Roman"/>
          <w:szCs w:val="24"/>
        </w:rPr>
        <w:t>ώς προχωρεί αυτό το πράγμα</w:t>
      </w:r>
      <w:r>
        <w:rPr>
          <w:rFonts w:eastAsia="Times New Roman"/>
          <w:szCs w:val="24"/>
        </w:rPr>
        <w:t xml:space="preserve">; Μία μείζονα </w:t>
      </w:r>
      <w:r w:rsidRPr="00F81EA9">
        <w:rPr>
          <w:rFonts w:eastAsia="Times New Roman"/>
          <w:szCs w:val="24"/>
        </w:rPr>
        <w:t>αλλαγή στην εκ</w:t>
      </w:r>
      <w:r w:rsidRPr="00F81EA9">
        <w:rPr>
          <w:rFonts w:eastAsia="Times New Roman"/>
          <w:szCs w:val="24"/>
        </w:rPr>
        <w:t>παίδευση στο πόδι</w:t>
      </w:r>
      <w:r>
        <w:rPr>
          <w:rFonts w:eastAsia="Times New Roman"/>
          <w:szCs w:val="24"/>
        </w:rPr>
        <w:t>.</w:t>
      </w:r>
      <w:r w:rsidRPr="00F81EA9">
        <w:rPr>
          <w:rFonts w:eastAsia="Times New Roman"/>
          <w:szCs w:val="24"/>
        </w:rPr>
        <w:t xml:space="preserve"> </w:t>
      </w:r>
      <w:r>
        <w:rPr>
          <w:rFonts w:eastAsia="Times New Roman"/>
          <w:szCs w:val="24"/>
        </w:rPr>
        <w:t>Α</w:t>
      </w:r>
      <w:r w:rsidRPr="00F81EA9">
        <w:rPr>
          <w:rFonts w:eastAsia="Times New Roman"/>
          <w:szCs w:val="24"/>
        </w:rPr>
        <w:t>ποφασίζετ</w:t>
      </w:r>
      <w:r>
        <w:rPr>
          <w:rFonts w:eastAsia="Times New Roman"/>
          <w:szCs w:val="24"/>
        </w:rPr>
        <w:t xml:space="preserve">ε </w:t>
      </w:r>
      <w:r w:rsidRPr="00F81EA9">
        <w:rPr>
          <w:rFonts w:eastAsia="Times New Roman"/>
          <w:szCs w:val="24"/>
        </w:rPr>
        <w:t>ότι χρειαζόμαστε γεωπόνους και μηχανικούς</w:t>
      </w:r>
      <w:r>
        <w:rPr>
          <w:rFonts w:eastAsia="Times New Roman"/>
          <w:szCs w:val="24"/>
        </w:rPr>
        <w:t>.</w:t>
      </w:r>
      <w:r w:rsidRPr="00F81EA9">
        <w:rPr>
          <w:rFonts w:eastAsia="Times New Roman"/>
          <w:szCs w:val="24"/>
        </w:rPr>
        <w:t xml:space="preserve"> </w:t>
      </w:r>
      <w:r>
        <w:rPr>
          <w:rFonts w:eastAsia="Times New Roman"/>
          <w:szCs w:val="24"/>
        </w:rPr>
        <w:t>Μ</w:t>
      </w:r>
      <w:r w:rsidRPr="00F81EA9">
        <w:rPr>
          <w:rFonts w:eastAsia="Times New Roman"/>
          <w:szCs w:val="24"/>
        </w:rPr>
        <w:t>άλιστα</w:t>
      </w:r>
      <w:r>
        <w:rPr>
          <w:rFonts w:eastAsia="Times New Roman"/>
          <w:szCs w:val="24"/>
        </w:rPr>
        <w:t xml:space="preserve">. Χρειαζόμαστε άνεργους </w:t>
      </w:r>
      <w:r w:rsidRPr="00F81EA9">
        <w:rPr>
          <w:rFonts w:eastAsia="Times New Roman"/>
          <w:szCs w:val="24"/>
        </w:rPr>
        <w:t>γεωπόνους και άνεργους μηχανικούς</w:t>
      </w:r>
      <w:r>
        <w:rPr>
          <w:rFonts w:eastAsia="Times New Roman"/>
          <w:szCs w:val="24"/>
        </w:rPr>
        <w:t>,</w:t>
      </w:r>
      <w:r w:rsidRPr="00F81EA9">
        <w:rPr>
          <w:rFonts w:eastAsia="Times New Roman"/>
          <w:szCs w:val="24"/>
        </w:rPr>
        <w:t xml:space="preserve"> χωρίς</w:t>
      </w:r>
      <w:r>
        <w:rPr>
          <w:rFonts w:eastAsia="Times New Roman"/>
          <w:szCs w:val="24"/>
        </w:rPr>
        <w:t>,</w:t>
      </w:r>
      <w:r w:rsidRPr="00F81EA9">
        <w:rPr>
          <w:rFonts w:eastAsia="Times New Roman"/>
          <w:szCs w:val="24"/>
        </w:rPr>
        <w:t xml:space="preserve"> </w:t>
      </w:r>
      <w:r>
        <w:rPr>
          <w:rFonts w:eastAsia="Times New Roman"/>
          <w:szCs w:val="24"/>
        </w:rPr>
        <w:t>β</w:t>
      </w:r>
      <w:r w:rsidRPr="00F81EA9">
        <w:rPr>
          <w:rFonts w:eastAsia="Times New Roman"/>
          <w:szCs w:val="24"/>
        </w:rPr>
        <w:t>εβαίως</w:t>
      </w:r>
      <w:r>
        <w:rPr>
          <w:rFonts w:eastAsia="Times New Roman"/>
          <w:szCs w:val="24"/>
        </w:rPr>
        <w:t>,</w:t>
      </w:r>
      <w:r w:rsidRPr="00F81EA9">
        <w:rPr>
          <w:rFonts w:eastAsia="Times New Roman"/>
          <w:szCs w:val="24"/>
        </w:rPr>
        <w:t xml:space="preserve"> και να ρυθμίζετ</w:t>
      </w:r>
      <w:r>
        <w:rPr>
          <w:rFonts w:eastAsia="Times New Roman"/>
          <w:szCs w:val="24"/>
        </w:rPr>
        <w:t>ε</w:t>
      </w:r>
      <w:r w:rsidRPr="00F81EA9">
        <w:rPr>
          <w:rFonts w:eastAsia="Times New Roman"/>
          <w:szCs w:val="24"/>
        </w:rPr>
        <w:t xml:space="preserve"> και τα επαγγελματικά δικαιώματα των παιδιών που επιχειρείτ</w:t>
      </w:r>
      <w:r>
        <w:rPr>
          <w:rFonts w:eastAsia="Times New Roman"/>
          <w:szCs w:val="24"/>
        </w:rPr>
        <w:t>ε</w:t>
      </w:r>
      <w:r w:rsidRPr="00F81EA9">
        <w:rPr>
          <w:rFonts w:eastAsia="Times New Roman"/>
          <w:szCs w:val="24"/>
        </w:rPr>
        <w:t xml:space="preserve"> να κοροϊδέψετε</w:t>
      </w:r>
      <w:r>
        <w:rPr>
          <w:rFonts w:eastAsia="Times New Roman"/>
          <w:szCs w:val="24"/>
        </w:rPr>
        <w:t>,</w:t>
      </w:r>
      <w:r w:rsidRPr="00F81EA9">
        <w:rPr>
          <w:rFonts w:eastAsia="Times New Roman"/>
          <w:szCs w:val="24"/>
        </w:rPr>
        <w:t xml:space="preserve"> </w:t>
      </w:r>
      <w:r>
        <w:rPr>
          <w:rFonts w:eastAsia="Times New Roman"/>
          <w:szCs w:val="24"/>
        </w:rPr>
        <w:t>των</w:t>
      </w:r>
      <w:r w:rsidRPr="00F81EA9">
        <w:rPr>
          <w:rFonts w:eastAsia="Times New Roman"/>
          <w:szCs w:val="24"/>
        </w:rPr>
        <w:t xml:space="preserve"> ανθρώπ</w:t>
      </w:r>
      <w:r>
        <w:rPr>
          <w:rFonts w:eastAsia="Times New Roman"/>
          <w:szCs w:val="24"/>
        </w:rPr>
        <w:t>ων</w:t>
      </w:r>
      <w:r w:rsidRPr="00F81EA9">
        <w:rPr>
          <w:rFonts w:eastAsia="Times New Roman"/>
          <w:szCs w:val="24"/>
        </w:rPr>
        <w:t xml:space="preserve"> που είναι και θα μπουν στα σημερινά τμήματα </w:t>
      </w:r>
      <w:r>
        <w:rPr>
          <w:rFonts w:eastAsia="Times New Roman"/>
          <w:szCs w:val="24"/>
        </w:rPr>
        <w:t>των ΤΕΙ. Είναι</w:t>
      </w:r>
      <w:r w:rsidRPr="00F81EA9">
        <w:rPr>
          <w:rFonts w:eastAsia="Times New Roman"/>
          <w:szCs w:val="24"/>
        </w:rPr>
        <w:t xml:space="preserve"> μία ρύθμιση που είναι η φωτογραφία της δημαγωγίας</w:t>
      </w:r>
      <w:r>
        <w:rPr>
          <w:rFonts w:eastAsia="Times New Roman"/>
          <w:szCs w:val="24"/>
        </w:rPr>
        <w:t>. Είναι</w:t>
      </w:r>
      <w:r w:rsidRPr="00F81EA9">
        <w:rPr>
          <w:rFonts w:eastAsia="Times New Roman"/>
          <w:szCs w:val="24"/>
        </w:rPr>
        <w:t xml:space="preserve"> πράγματα που ξεπερνά</w:t>
      </w:r>
      <w:r>
        <w:rPr>
          <w:rFonts w:eastAsia="Times New Roman"/>
          <w:szCs w:val="24"/>
        </w:rPr>
        <w:t>νε</w:t>
      </w:r>
      <w:r w:rsidRPr="00F81EA9">
        <w:rPr>
          <w:rFonts w:eastAsia="Times New Roman"/>
          <w:szCs w:val="24"/>
        </w:rPr>
        <w:t xml:space="preserve"> τη φαντασία</w:t>
      </w:r>
      <w:r>
        <w:rPr>
          <w:rFonts w:eastAsia="Times New Roman"/>
          <w:szCs w:val="24"/>
        </w:rPr>
        <w:t>.</w:t>
      </w:r>
      <w:r w:rsidRPr="00F81EA9">
        <w:rPr>
          <w:rFonts w:eastAsia="Times New Roman"/>
          <w:szCs w:val="24"/>
        </w:rPr>
        <w:t xml:space="preserve"> </w:t>
      </w:r>
    </w:p>
    <w:p w14:paraId="2E2475D0" w14:textId="77777777" w:rsidR="00ED3BF8" w:rsidRDefault="009F432D">
      <w:pPr>
        <w:spacing w:after="0" w:line="600" w:lineRule="auto"/>
        <w:ind w:firstLine="720"/>
        <w:jc w:val="both"/>
        <w:rPr>
          <w:rFonts w:eastAsia="Times New Roman"/>
          <w:szCs w:val="24"/>
        </w:rPr>
      </w:pPr>
      <w:r>
        <w:rPr>
          <w:rFonts w:eastAsia="Times New Roman"/>
          <w:szCs w:val="24"/>
        </w:rPr>
        <w:lastRenderedPageBreak/>
        <w:t>Δ</w:t>
      </w:r>
      <w:r w:rsidRPr="00F81EA9">
        <w:rPr>
          <w:rFonts w:eastAsia="Times New Roman"/>
          <w:szCs w:val="24"/>
        </w:rPr>
        <w:t>ιερωτώμαι</w:t>
      </w:r>
      <w:r>
        <w:rPr>
          <w:rFonts w:eastAsia="Times New Roman"/>
          <w:szCs w:val="24"/>
        </w:rPr>
        <w:t>,</w:t>
      </w:r>
      <w:r w:rsidRPr="00F81EA9">
        <w:rPr>
          <w:rFonts w:eastAsia="Times New Roman"/>
          <w:szCs w:val="24"/>
        </w:rPr>
        <w:t xml:space="preserve"> εσείς οι </w:t>
      </w:r>
      <w:r>
        <w:rPr>
          <w:rFonts w:eastAsia="Times New Roman"/>
          <w:szCs w:val="24"/>
        </w:rPr>
        <w:t>Β</w:t>
      </w:r>
      <w:r w:rsidRPr="00F81EA9">
        <w:rPr>
          <w:rFonts w:eastAsia="Times New Roman"/>
          <w:szCs w:val="24"/>
        </w:rPr>
        <w:t xml:space="preserve">ουλευτές της </w:t>
      </w:r>
      <w:r>
        <w:rPr>
          <w:rFonts w:eastAsia="Times New Roman"/>
          <w:szCs w:val="24"/>
        </w:rPr>
        <w:t>σ</w:t>
      </w:r>
      <w:r w:rsidRPr="00F81EA9">
        <w:rPr>
          <w:rFonts w:eastAsia="Times New Roman"/>
          <w:szCs w:val="24"/>
        </w:rPr>
        <w:t>υμπολίτευσης</w:t>
      </w:r>
      <w:r>
        <w:rPr>
          <w:rFonts w:eastAsia="Times New Roman"/>
          <w:szCs w:val="24"/>
        </w:rPr>
        <w:t>,</w:t>
      </w:r>
      <w:r w:rsidRPr="00F81EA9">
        <w:rPr>
          <w:rFonts w:eastAsia="Times New Roman"/>
          <w:szCs w:val="24"/>
        </w:rPr>
        <w:t xml:space="preserve"> </w:t>
      </w:r>
      <w:r>
        <w:rPr>
          <w:rFonts w:eastAsia="Times New Roman"/>
          <w:szCs w:val="24"/>
        </w:rPr>
        <w:t>π</w:t>
      </w:r>
      <w:r w:rsidRPr="00F81EA9">
        <w:rPr>
          <w:rFonts w:eastAsia="Times New Roman"/>
          <w:szCs w:val="24"/>
        </w:rPr>
        <w:t xml:space="preserve">ώς </w:t>
      </w:r>
      <w:r>
        <w:rPr>
          <w:rFonts w:eastAsia="Times New Roman"/>
          <w:szCs w:val="24"/>
        </w:rPr>
        <w:t>δεν ορθώνετε τη φωνή σας, να πείτε «στο</w:t>
      </w:r>
      <w:r>
        <w:rPr>
          <w:rFonts w:eastAsia="Times New Roman"/>
          <w:szCs w:val="24"/>
        </w:rPr>
        <w:t xml:space="preserve">π» στον κ. </w:t>
      </w:r>
      <w:proofErr w:type="spellStart"/>
      <w:r>
        <w:rPr>
          <w:rFonts w:eastAsia="Times New Roman"/>
          <w:szCs w:val="24"/>
        </w:rPr>
        <w:t>Γαβρόγλου</w:t>
      </w:r>
      <w:proofErr w:type="spellEnd"/>
      <w:r>
        <w:rPr>
          <w:rFonts w:eastAsia="Times New Roman"/>
          <w:szCs w:val="24"/>
        </w:rPr>
        <w:t xml:space="preserve">; </w:t>
      </w:r>
      <w:r w:rsidRPr="00F81EA9">
        <w:rPr>
          <w:rFonts w:eastAsia="Times New Roman"/>
          <w:szCs w:val="24"/>
        </w:rPr>
        <w:t>Είναι πράγματα που θα σας συνοδεύουν στα επόμενα χρόνια</w:t>
      </w:r>
      <w:r>
        <w:rPr>
          <w:rFonts w:eastAsia="Times New Roman"/>
          <w:szCs w:val="24"/>
        </w:rPr>
        <w:t>.</w:t>
      </w:r>
      <w:r w:rsidRPr="00F81EA9">
        <w:rPr>
          <w:rFonts w:eastAsia="Times New Roman"/>
          <w:szCs w:val="24"/>
        </w:rPr>
        <w:t xml:space="preserve"> </w:t>
      </w:r>
      <w:r>
        <w:rPr>
          <w:rFonts w:eastAsia="Times New Roman"/>
          <w:szCs w:val="24"/>
        </w:rPr>
        <w:t>Ε</w:t>
      </w:r>
      <w:r w:rsidRPr="00F81EA9">
        <w:rPr>
          <w:rFonts w:eastAsia="Times New Roman"/>
          <w:szCs w:val="24"/>
        </w:rPr>
        <w:t>ίναι ακρότητες που δεν έχουν προηγούμενο στη σύγχρονη ελληνική ιστορία της εκπαίδευσης</w:t>
      </w:r>
      <w:r>
        <w:rPr>
          <w:rFonts w:eastAsia="Times New Roman"/>
          <w:szCs w:val="24"/>
        </w:rPr>
        <w:t>.</w:t>
      </w:r>
      <w:r w:rsidRPr="00F81EA9">
        <w:rPr>
          <w:rFonts w:eastAsia="Times New Roman"/>
          <w:szCs w:val="24"/>
        </w:rPr>
        <w:t xml:space="preserve"> </w:t>
      </w:r>
    </w:p>
    <w:p w14:paraId="2E2475D1" w14:textId="77777777" w:rsidR="00ED3BF8" w:rsidRDefault="009F432D">
      <w:pPr>
        <w:spacing w:after="0" w:line="600" w:lineRule="auto"/>
        <w:ind w:firstLine="720"/>
        <w:jc w:val="both"/>
        <w:rPr>
          <w:rFonts w:eastAsia="Times New Roman"/>
          <w:szCs w:val="24"/>
        </w:rPr>
      </w:pPr>
      <w:r w:rsidRPr="00F81EA9">
        <w:rPr>
          <w:rFonts w:eastAsia="Times New Roman"/>
          <w:szCs w:val="24"/>
        </w:rPr>
        <w:t>Βεβαίως</w:t>
      </w:r>
      <w:r>
        <w:rPr>
          <w:rFonts w:eastAsia="Times New Roman"/>
          <w:szCs w:val="24"/>
        </w:rPr>
        <w:t>,</w:t>
      </w:r>
      <w:r w:rsidRPr="00F81EA9">
        <w:rPr>
          <w:rFonts w:eastAsia="Times New Roman"/>
          <w:szCs w:val="24"/>
        </w:rPr>
        <w:t xml:space="preserve"> θα άξιζε να καταψηφιστεί αυτό το νομοσχέδιο </w:t>
      </w:r>
      <w:r>
        <w:rPr>
          <w:rFonts w:eastAsia="Times New Roman"/>
          <w:szCs w:val="24"/>
        </w:rPr>
        <w:t>μόνο -</w:t>
      </w:r>
      <w:r w:rsidRPr="00F81EA9">
        <w:rPr>
          <w:rFonts w:eastAsia="Times New Roman"/>
          <w:szCs w:val="24"/>
        </w:rPr>
        <w:t>λέω εγώ</w:t>
      </w:r>
      <w:r>
        <w:rPr>
          <w:rFonts w:eastAsia="Times New Roman"/>
          <w:szCs w:val="24"/>
        </w:rPr>
        <w:t>-</w:t>
      </w:r>
      <w:r w:rsidRPr="00F81EA9">
        <w:rPr>
          <w:rFonts w:eastAsia="Times New Roman"/>
          <w:szCs w:val="24"/>
        </w:rPr>
        <w:t xml:space="preserve"> για τη διάταξη που </w:t>
      </w:r>
      <w:r>
        <w:rPr>
          <w:rFonts w:eastAsia="Times New Roman"/>
          <w:szCs w:val="24"/>
        </w:rPr>
        <w:t>φ</w:t>
      </w:r>
      <w:r w:rsidRPr="00F81EA9">
        <w:rPr>
          <w:rFonts w:eastAsia="Times New Roman"/>
          <w:szCs w:val="24"/>
        </w:rPr>
        <w:t>έρνετε για το Διεθνές Πανεπιστήμιο</w:t>
      </w:r>
      <w:r>
        <w:rPr>
          <w:rFonts w:eastAsia="Times New Roman"/>
          <w:szCs w:val="24"/>
        </w:rPr>
        <w:t>.</w:t>
      </w:r>
      <w:r w:rsidRPr="00F81EA9">
        <w:rPr>
          <w:rFonts w:eastAsia="Times New Roman"/>
          <w:szCs w:val="24"/>
        </w:rPr>
        <w:t xml:space="preserve"> </w:t>
      </w:r>
      <w:r>
        <w:rPr>
          <w:rFonts w:eastAsia="Times New Roman"/>
          <w:szCs w:val="24"/>
        </w:rPr>
        <w:t>Ε</w:t>
      </w:r>
      <w:r w:rsidRPr="00F81EA9">
        <w:rPr>
          <w:rFonts w:eastAsia="Times New Roman"/>
          <w:szCs w:val="24"/>
        </w:rPr>
        <w:t>ίναι μία ρύθμιση</w:t>
      </w:r>
      <w:r>
        <w:rPr>
          <w:rFonts w:eastAsia="Times New Roman"/>
          <w:szCs w:val="24"/>
        </w:rPr>
        <w:t>,</w:t>
      </w:r>
      <w:r w:rsidRPr="00F81EA9">
        <w:rPr>
          <w:rFonts w:eastAsia="Times New Roman"/>
          <w:szCs w:val="24"/>
        </w:rPr>
        <w:t xml:space="preserve"> ένα πανεπιστήμιο</w:t>
      </w:r>
      <w:r>
        <w:rPr>
          <w:rFonts w:eastAsia="Times New Roman"/>
          <w:szCs w:val="24"/>
        </w:rPr>
        <w:t>,</w:t>
      </w:r>
      <w:r w:rsidRPr="00F81EA9">
        <w:rPr>
          <w:rFonts w:eastAsia="Times New Roman"/>
          <w:szCs w:val="24"/>
        </w:rPr>
        <w:t xml:space="preserve"> της κυβέρνησης Καραμανλή</w:t>
      </w:r>
      <w:r>
        <w:rPr>
          <w:rFonts w:eastAsia="Times New Roman"/>
          <w:szCs w:val="24"/>
        </w:rPr>
        <w:t>,</w:t>
      </w:r>
      <w:r w:rsidRPr="00F81EA9">
        <w:rPr>
          <w:rFonts w:eastAsia="Times New Roman"/>
          <w:szCs w:val="24"/>
        </w:rPr>
        <w:t xml:space="preserve"> </w:t>
      </w:r>
      <w:r>
        <w:rPr>
          <w:rFonts w:eastAsia="Times New Roman"/>
          <w:szCs w:val="24"/>
        </w:rPr>
        <w:t>έ</w:t>
      </w:r>
      <w:r w:rsidRPr="00F81EA9">
        <w:rPr>
          <w:rFonts w:eastAsia="Times New Roman"/>
          <w:szCs w:val="24"/>
        </w:rPr>
        <w:t>να πραγματικά καινοτόμο πανεπιστήμιο για να προσελκύσουμε φοιτητές από τα Βαλκάνια</w:t>
      </w:r>
      <w:r>
        <w:rPr>
          <w:rFonts w:eastAsia="Times New Roman"/>
          <w:szCs w:val="24"/>
        </w:rPr>
        <w:t>,</w:t>
      </w:r>
      <w:r w:rsidRPr="00F81EA9">
        <w:rPr>
          <w:rFonts w:eastAsia="Times New Roman"/>
          <w:szCs w:val="24"/>
        </w:rPr>
        <w:t xml:space="preserve"> από την ευρύτερη γειτονιά της χώρας</w:t>
      </w:r>
      <w:r>
        <w:rPr>
          <w:rFonts w:eastAsia="Times New Roman"/>
          <w:szCs w:val="24"/>
        </w:rPr>
        <w:t>. Είναι ένα</w:t>
      </w:r>
      <w:r w:rsidRPr="00F81EA9">
        <w:rPr>
          <w:rFonts w:eastAsia="Times New Roman"/>
          <w:szCs w:val="24"/>
        </w:rPr>
        <w:t xml:space="preserve"> ξενόγλωσσο πανεπιστήμιο</w:t>
      </w:r>
      <w:r>
        <w:rPr>
          <w:rFonts w:eastAsia="Times New Roman"/>
          <w:szCs w:val="24"/>
        </w:rPr>
        <w:t>,</w:t>
      </w:r>
      <w:r w:rsidRPr="00F81EA9">
        <w:rPr>
          <w:rFonts w:eastAsia="Times New Roman"/>
          <w:szCs w:val="24"/>
        </w:rPr>
        <w:t xml:space="preserve"> το οποίο αποφασίζετ</w:t>
      </w:r>
      <w:r>
        <w:rPr>
          <w:rFonts w:eastAsia="Times New Roman"/>
          <w:szCs w:val="24"/>
        </w:rPr>
        <w:t>ε,</w:t>
      </w:r>
      <w:r w:rsidRPr="00F81EA9">
        <w:rPr>
          <w:rFonts w:eastAsia="Times New Roman"/>
          <w:szCs w:val="24"/>
        </w:rPr>
        <w:t xml:space="preserve"> για κάποιο λόγο που </w:t>
      </w:r>
      <w:r>
        <w:rPr>
          <w:rFonts w:eastAsia="Times New Roman"/>
          <w:szCs w:val="24"/>
        </w:rPr>
        <w:t>πραγματικά ουδείς καταλαβαίνει -</w:t>
      </w:r>
      <w:r w:rsidRPr="00F81EA9">
        <w:rPr>
          <w:rFonts w:eastAsia="Times New Roman"/>
          <w:szCs w:val="24"/>
        </w:rPr>
        <w:t xml:space="preserve">υποθέτω ούτε </w:t>
      </w:r>
      <w:r>
        <w:rPr>
          <w:rFonts w:eastAsia="Times New Roman"/>
          <w:szCs w:val="24"/>
        </w:rPr>
        <w:t>εσείς-</w:t>
      </w:r>
      <w:r w:rsidRPr="00F81EA9">
        <w:rPr>
          <w:rFonts w:eastAsia="Times New Roman"/>
          <w:szCs w:val="24"/>
        </w:rPr>
        <w:t xml:space="preserve"> να το συγχωνεύσετε με τα παρακείμενα </w:t>
      </w:r>
      <w:r>
        <w:rPr>
          <w:rFonts w:eastAsia="Times New Roman"/>
          <w:szCs w:val="24"/>
        </w:rPr>
        <w:t>ΤΕΙ</w:t>
      </w:r>
      <w:r w:rsidRPr="00F81EA9">
        <w:rPr>
          <w:rFonts w:eastAsia="Times New Roman"/>
          <w:szCs w:val="24"/>
        </w:rPr>
        <w:t xml:space="preserve"> και να γίνει </w:t>
      </w:r>
      <w:r>
        <w:rPr>
          <w:rFonts w:eastAsia="Times New Roman"/>
          <w:szCs w:val="24"/>
        </w:rPr>
        <w:t>ένα ΤΕΙ-</w:t>
      </w:r>
      <w:r w:rsidRPr="00F81EA9">
        <w:rPr>
          <w:rFonts w:eastAsia="Times New Roman"/>
          <w:szCs w:val="24"/>
        </w:rPr>
        <w:t>πανεπιστήμιο</w:t>
      </w:r>
      <w:r>
        <w:rPr>
          <w:rFonts w:eastAsia="Times New Roman"/>
          <w:szCs w:val="24"/>
        </w:rPr>
        <w:t xml:space="preserve"> που -</w:t>
      </w:r>
      <w:r w:rsidRPr="00F81EA9">
        <w:rPr>
          <w:rFonts w:eastAsia="Times New Roman"/>
          <w:szCs w:val="24"/>
        </w:rPr>
        <w:t>Θεός και η ψυχή του</w:t>
      </w:r>
      <w:r>
        <w:rPr>
          <w:rFonts w:eastAsia="Times New Roman"/>
          <w:szCs w:val="24"/>
        </w:rPr>
        <w:t>-</w:t>
      </w:r>
      <w:r w:rsidRPr="00F81EA9">
        <w:rPr>
          <w:rFonts w:eastAsia="Times New Roman"/>
          <w:szCs w:val="24"/>
        </w:rPr>
        <w:t xml:space="preserve"> τ</w:t>
      </w:r>
      <w:r>
        <w:rPr>
          <w:rFonts w:eastAsia="Times New Roman"/>
          <w:szCs w:val="24"/>
        </w:rPr>
        <w:t xml:space="preserve">ι ταυτότητα θα έχει! </w:t>
      </w:r>
    </w:p>
    <w:p w14:paraId="2E2475D2" w14:textId="77777777" w:rsidR="00ED3BF8" w:rsidRDefault="009F432D">
      <w:pPr>
        <w:spacing w:after="0" w:line="600" w:lineRule="auto"/>
        <w:ind w:firstLine="720"/>
        <w:jc w:val="both"/>
        <w:rPr>
          <w:rFonts w:eastAsia="Times New Roman"/>
          <w:szCs w:val="24"/>
        </w:rPr>
      </w:pPr>
      <w:r>
        <w:rPr>
          <w:rFonts w:eastAsia="Times New Roman"/>
          <w:szCs w:val="24"/>
        </w:rPr>
        <w:t xml:space="preserve">Τι είναι </w:t>
      </w:r>
      <w:r w:rsidRPr="00F81EA9">
        <w:rPr>
          <w:rFonts w:eastAsia="Times New Roman"/>
          <w:szCs w:val="24"/>
        </w:rPr>
        <w:t>αυτά τα πράγματα</w:t>
      </w:r>
      <w:r>
        <w:rPr>
          <w:rFonts w:eastAsia="Times New Roman"/>
          <w:szCs w:val="24"/>
        </w:rPr>
        <w:t>!</w:t>
      </w:r>
      <w:r w:rsidRPr="00F81EA9">
        <w:rPr>
          <w:rFonts w:eastAsia="Times New Roman"/>
          <w:szCs w:val="24"/>
        </w:rPr>
        <w:t xml:space="preserve"> </w:t>
      </w:r>
      <w:r>
        <w:rPr>
          <w:rFonts w:eastAsia="Times New Roman"/>
          <w:szCs w:val="24"/>
        </w:rPr>
        <w:t>Δ</w:t>
      </w:r>
      <w:r w:rsidRPr="00F81EA9">
        <w:rPr>
          <w:rFonts w:eastAsia="Times New Roman"/>
          <w:szCs w:val="24"/>
        </w:rPr>
        <w:t>ηλαδή</w:t>
      </w:r>
      <w:r>
        <w:rPr>
          <w:rFonts w:eastAsia="Times New Roman"/>
          <w:szCs w:val="24"/>
        </w:rPr>
        <w:t>, αυ</w:t>
      </w:r>
      <w:r>
        <w:rPr>
          <w:rFonts w:eastAsia="Times New Roman"/>
          <w:szCs w:val="24"/>
        </w:rPr>
        <w:t>τά αν τ</w:t>
      </w:r>
      <w:r w:rsidRPr="00F81EA9">
        <w:rPr>
          <w:rFonts w:eastAsia="Times New Roman"/>
          <w:szCs w:val="24"/>
        </w:rPr>
        <w:t xml:space="preserve">α διηγηθούμε </w:t>
      </w:r>
      <w:r>
        <w:rPr>
          <w:rFonts w:eastAsia="Times New Roman"/>
          <w:szCs w:val="24"/>
        </w:rPr>
        <w:t>κ</w:t>
      </w:r>
      <w:r w:rsidRPr="00F81EA9">
        <w:rPr>
          <w:rFonts w:eastAsia="Times New Roman"/>
          <w:szCs w:val="24"/>
        </w:rPr>
        <w:t>άπου στο εξωτερικό</w:t>
      </w:r>
      <w:r>
        <w:rPr>
          <w:rFonts w:eastAsia="Times New Roman"/>
          <w:szCs w:val="24"/>
        </w:rPr>
        <w:t>,</w:t>
      </w:r>
      <w:r w:rsidRPr="00F81EA9">
        <w:rPr>
          <w:rFonts w:eastAsia="Times New Roman"/>
          <w:szCs w:val="24"/>
        </w:rPr>
        <w:t xml:space="preserve"> θα νομίζουν ότι είναι ανέκδοτα</w:t>
      </w:r>
      <w:r>
        <w:rPr>
          <w:rFonts w:eastAsia="Times New Roman"/>
          <w:szCs w:val="24"/>
        </w:rPr>
        <w:t>.</w:t>
      </w:r>
      <w:r w:rsidRPr="00F81EA9">
        <w:rPr>
          <w:rFonts w:eastAsia="Times New Roman"/>
          <w:szCs w:val="24"/>
        </w:rPr>
        <w:t xml:space="preserve"> </w:t>
      </w:r>
      <w:r>
        <w:rPr>
          <w:rFonts w:eastAsia="Times New Roman"/>
          <w:szCs w:val="24"/>
        </w:rPr>
        <w:t>Π</w:t>
      </w:r>
      <w:r w:rsidRPr="00F81EA9">
        <w:rPr>
          <w:rFonts w:eastAsia="Times New Roman"/>
          <w:szCs w:val="24"/>
        </w:rPr>
        <w:t>αίρνετε ένα Διεθνές Πανεπιστήμιο και το συγχωνεύετ</w:t>
      </w:r>
      <w:r>
        <w:rPr>
          <w:rFonts w:eastAsia="Times New Roman"/>
          <w:szCs w:val="24"/>
        </w:rPr>
        <w:t>ε</w:t>
      </w:r>
      <w:r w:rsidRPr="00F81EA9">
        <w:rPr>
          <w:rFonts w:eastAsia="Times New Roman"/>
          <w:szCs w:val="24"/>
        </w:rPr>
        <w:t xml:space="preserve"> με τα </w:t>
      </w:r>
      <w:r>
        <w:rPr>
          <w:rFonts w:eastAsia="Times New Roman"/>
          <w:szCs w:val="24"/>
        </w:rPr>
        <w:lastRenderedPageBreak/>
        <w:t>ΤΕΙ.</w:t>
      </w:r>
      <w:r w:rsidRPr="00F81EA9">
        <w:rPr>
          <w:rFonts w:eastAsia="Times New Roman"/>
          <w:szCs w:val="24"/>
        </w:rPr>
        <w:t xml:space="preserve"> </w:t>
      </w:r>
      <w:r>
        <w:rPr>
          <w:rFonts w:eastAsia="Times New Roman"/>
          <w:szCs w:val="24"/>
        </w:rPr>
        <w:t>Π</w:t>
      </w:r>
      <w:r w:rsidRPr="00F81EA9">
        <w:rPr>
          <w:rFonts w:eastAsia="Times New Roman"/>
          <w:szCs w:val="24"/>
        </w:rPr>
        <w:t xml:space="preserve">οια σχέση έχουν τα </w:t>
      </w:r>
      <w:r>
        <w:rPr>
          <w:rFonts w:eastAsia="Times New Roman"/>
          <w:szCs w:val="24"/>
        </w:rPr>
        <w:t>ΤΕΙ</w:t>
      </w:r>
      <w:r w:rsidRPr="00F81EA9">
        <w:rPr>
          <w:rFonts w:eastAsia="Times New Roman"/>
          <w:szCs w:val="24"/>
        </w:rPr>
        <w:t xml:space="preserve"> με το αντικείμενο του Διεθνούς Πανεπιστημίου και αντιστρόφως</w:t>
      </w:r>
      <w:r>
        <w:rPr>
          <w:rFonts w:eastAsia="Times New Roman"/>
          <w:szCs w:val="24"/>
        </w:rPr>
        <w:t>;</w:t>
      </w:r>
    </w:p>
    <w:p w14:paraId="2E2475D3" w14:textId="77777777" w:rsidR="00ED3BF8" w:rsidRDefault="009F432D">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 xml:space="preserve">Αν έχετε την καλοσύνη, κύριε Χατζηδάκη, συντομεύστε, σας παρακαλώ. </w:t>
      </w:r>
    </w:p>
    <w:p w14:paraId="2E2475D4"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w:t>
      </w:r>
      <w:r w:rsidRPr="009872D6">
        <w:rPr>
          <w:rFonts w:eastAsia="Times New Roman"/>
          <w:b/>
          <w:szCs w:val="24"/>
        </w:rPr>
        <w:t>Σ ΧΑΤΖΗΔΑΚΗΣ:</w:t>
      </w:r>
      <w:r>
        <w:rPr>
          <w:rFonts w:eastAsia="Times New Roman"/>
          <w:szCs w:val="24"/>
        </w:rPr>
        <w:t xml:space="preserve"> Και δεν σηκώνεται </w:t>
      </w:r>
      <w:r w:rsidRPr="00F81EA9">
        <w:rPr>
          <w:rFonts w:eastAsia="Times New Roman"/>
          <w:szCs w:val="24"/>
        </w:rPr>
        <w:t>ένας από τους συναδέλφους του ΣΥΡΙΖΑ να πει τουλάχιστον αυτό ας μην το κάνουμε</w:t>
      </w:r>
      <w:r>
        <w:rPr>
          <w:rFonts w:eastAsia="Times New Roman"/>
          <w:szCs w:val="24"/>
        </w:rPr>
        <w:t>!</w:t>
      </w:r>
    </w:p>
    <w:p w14:paraId="2E2475D5" w14:textId="77777777" w:rsidR="00ED3BF8" w:rsidRDefault="009F432D">
      <w:pPr>
        <w:spacing w:after="0" w:line="600" w:lineRule="auto"/>
        <w:ind w:firstLine="720"/>
        <w:jc w:val="both"/>
        <w:rPr>
          <w:rFonts w:eastAsia="Times New Roman"/>
          <w:szCs w:val="24"/>
        </w:rPr>
      </w:pPr>
      <w:r>
        <w:rPr>
          <w:rFonts w:eastAsia="Times New Roman"/>
          <w:szCs w:val="24"/>
        </w:rPr>
        <w:t xml:space="preserve">Κοίταξε, </w:t>
      </w:r>
      <w:r w:rsidRPr="00F81EA9">
        <w:rPr>
          <w:rFonts w:eastAsia="Times New Roman"/>
          <w:szCs w:val="24"/>
        </w:rPr>
        <w:t>δεν έχουμε να κερδίσου</w:t>
      </w:r>
      <w:r w:rsidRPr="00F81EA9">
        <w:rPr>
          <w:rFonts w:eastAsia="Times New Roman"/>
          <w:szCs w:val="24"/>
        </w:rPr>
        <w:t>με τίποτα από αυτά που σας λέ</w:t>
      </w:r>
      <w:r>
        <w:rPr>
          <w:rFonts w:eastAsia="Times New Roman"/>
          <w:szCs w:val="24"/>
        </w:rPr>
        <w:t>μ</w:t>
      </w:r>
      <w:r w:rsidRPr="00F81EA9">
        <w:rPr>
          <w:rFonts w:eastAsia="Times New Roman"/>
          <w:szCs w:val="24"/>
        </w:rPr>
        <w:t>ε</w:t>
      </w:r>
      <w:r>
        <w:rPr>
          <w:rFonts w:eastAsia="Times New Roman"/>
          <w:szCs w:val="24"/>
        </w:rPr>
        <w:t>.</w:t>
      </w:r>
      <w:r w:rsidRPr="00F81EA9">
        <w:rPr>
          <w:rFonts w:eastAsia="Times New Roman"/>
          <w:szCs w:val="24"/>
        </w:rPr>
        <w:t xml:space="preserve"> </w:t>
      </w:r>
      <w:r>
        <w:rPr>
          <w:rFonts w:eastAsia="Times New Roman"/>
          <w:szCs w:val="24"/>
        </w:rPr>
        <w:t>Τ</w:t>
      </w:r>
      <w:r w:rsidRPr="00F81EA9">
        <w:rPr>
          <w:rFonts w:eastAsia="Times New Roman"/>
          <w:szCs w:val="24"/>
        </w:rPr>
        <w:t>α καταθέτουμε ως Έλληνες πολίτες</w:t>
      </w:r>
      <w:r>
        <w:rPr>
          <w:rFonts w:eastAsia="Times New Roman"/>
          <w:szCs w:val="24"/>
        </w:rPr>
        <w:t>. Έ</w:t>
      </w:r>
      <w:r w:rsidRPr="00F81EA9">
        <w:rPr>
          <w:rFonts w:eastAsia="Times New Roman"/>
          <w:szCs w:val="24"/>
        </w:rPr>
        <w:t>τσι κι αλλιώς</w:t>
      </w:r>
      <w:r>
        <w:rPr>
          <w:rFonts w:eastAsia="Times New Roman"/>
          <w:szCs w:val="24"/>
        </w:rPr>
        <w:t>,</w:t>
      </w:r>
      <w:r w:rsidRPr="00F81EA9">
        <w:rPr>
          <w:rFonts w:eastAsia="Times New Roman"/>
          <w:szCs w:val="24"/>
        </w:rPr>
        <w:t xml:space="preserve"> ο κόσμος είναι απέναντί σας και έτσι κι αλλιώς</w:t>
      </w:r>
      <w:r>
        <w:rPr>
          <w:rFonts w:eastAsia="Times New Roman"/>
          <w:szCs w:val="24"/>
        </w:rPr>
        <w:t>,</w:t>
      </w:r>
      <w:r w:rsidRPr="00F81EA9">
        <w:rPr>
          <w:rFonts w:eastAsia="Times New Roman"/>
          <w:szCs w:val="24"/>
        </w:rPr>
        <w:t xml:space="preserve"> </w:t>
      </w:r>
      <w:r>
        <w:rPr>
          <w:rFonts w:eastAsia="Times New Roman"/>
          <w:szCs w:val="24"/>
        </w:rPr>
        <w:t>όποιες</w:t>
      </w:r>
      <w:r w:rsidRPr="00F81EA9">
        <w:rPr>
          <w:rFonts w:eastAsia="Times New Roman"/>
          <w:szCs w:val="24"/>
        </w:rPr>
        <w:t xml:space="preserve"> πρακτικές </w:t>
      </w:r>
      <w:r>
        <w:rPr>
          <w:rFonts w:eastAsia="Times New Roman"/>
          <w:szCs w:val="24"/>
        </w:rPr>
        <w:t>«</w:t>
      </w:r>
      <w:proofErr w:type="spellStart"/>
      <w:r w:rsidRPr="00F81EA9">
        <w:rPr>
          <w:rFonts w:eastAsia="Times New Roman"/>
          <w:szCs w:val="24"/>
        </w:rPr>
        <w:t>Μαυρογιαλούρου</w:t>
      </w:r>
      <w:proofErr w:type="spellEnd"/>
      <w:r>
        <w:rPr>
          <w:rFonts w:eastAsia="Times New Roman"/>
          <w:szCs w:val="24"/>
        </w:rPr>
        <w:t>»</w:t>
      </w:r>
      <w:r w:rsidRPr="00F81EA9">
        <w:rPr>
          <w:rFonts w:eastAsia="Times New Roman"/>
          <w:szCs w:val="24"/>
        </w:rPr>
        <w:t xml:space="preserve"> και αν μετέ</w:t>
      </w:r>
      <w:r>
        <w:rPr>
          <w:rFonts w:eastAsia="Times New Roman"/>
          <w:szCs w:val="24"/>
        </w:rPr>
        <w:t>λθ</w:t>
      </w:r>
      <w:r w:rsidRPr="00F81EA9">
        <w:rPr>
          <w:rFonts w:eastAsia="Times New Roman"/>
          <w:szCs w:val="24"/>
        </w:rPr>
        <w:t>ετε</w:t>
      </w:r>
      <w:r>
        <w:rPr>
          <w:rFonts w:eastAsia="Times New Roman"/>
          <w:szCs w:val="24"/>
        </w:rPr>
        <w:t>,</w:t>
      </w:r>
      <w:r w:rsidRPr="00F81EA9">
        <w:rPr>
          <w:rFonts w:eastAsia="Times New Roman"/>
          <w:szCs w:val="24"/>
        </w:rPr>
        <w:t xml:space="preserve"> τις εκλογές είναι ξεκάθαρο ότι τις </w:t>
      </w:r>
      <w:r>
        <w:rPr>
          <w:rFonts w:eastAsia="Times New Roman"/>
          <w:szCs w:val="24"/>
        </w:rPr>
        <w:t xml:space="preserve">χάνετε και κοιτάξτε να </w:t>
      </w:r>
      <w:r w:rsidRPr="00F81EA9">
        <w:rPr>
          <w:rFonts w:eastAsia="Times New Roman"/>
          <w:szCs w:val="24"/>
        </w:rPr>
        <w:t>τις χάσετε αξι</w:t>
      </w:r>
      <w:r w:rsidRPr="00F81EA9">
        <w:rPr>
          <w:rFonts w:eastAsia="Times New Roman"/>
          <w:szCs w:val="24"/>
        </w:rPr>
        <w:t>οπρεπώς</w:t>
      </w:r>
      <w:r>
        <w:rPr>
          <w:rFonts w:eastAsia="Times New Roman"/>
          <w:szCs w:val="24"/>
        </w:rPr>
        <w:t>.</w:t>
      </w:r>
    </w:p>
    <w:p w14:paraId="2E2475D6" w14:textId="77777777" w:rsidR="00ED3BF8" w:rsidRDefault="009F432D">
      <w:pPr>
        <w:spacing w:after="0" w:line="600" w:lineRule="auto"/>
        <w:ind w:firstLine="720"/>
        <w:jc w:val="both"/>
        <w:rPr>
          <w:rFonts w:eastAsia="Times New Roman"/>
          <w:szCs w:val="24"/>
        </w:rPr>
      </w:pPr>
      <w:r>
        <w:rPr>
          <w:rFonts w:eastAsia="Times New Roman"/>
          <w:szCs w:val="24"/>
        </w:rPr>
        <w:t xml:space="preserve">Η Νέα Δημοκρατία, </w:t>
      </w:r>
      <w:r w:rsidRPr="00F81EA9">
        <w:rPr>
          <w:rFonts w:eastAsia="Times New Roman"/>
          <w:szCs w:val="24"/>
        </w:rPr>
        <w:t>θέλω να σας πω</w:t>
      </w:r>
      <w:r>
        <w:rPr>
          <w:rFonts w:eastAsia="Times New Roman"/>
          <w:szCs w:val="24"/>
        </w:rPr>
        <w:t xml:space="preserve">, </w:t>
      </w:r>
      <w:r w:rsidRPr="00F81EA9">
        <w:rPr>
          <w:rFonts w:eastAsia="Times New Roman"/>
          <w:szCs w:val="24"/>
        </w:rPr>
        <w:t xml:space="preserve">δεν </w:t>
      </w:r>
      <w:r>
        <w:rPr>
          <w:rFonts w:eastAsia="Times New Roman"/>
          <w:szCs w:val="24"/>
        </w:rPr>
        <w:t xml:space="preserve">δεσμεύεται </w:t>
      </w:r>
      <w:r w:rsidRPr="00F81EA9">
        <w:rPr>
          <w:rFonts w:eastAsia="Times New Roman"/>
          <w:szCs w:val="24"/>
        </w:rPr>
        <w:t>από τα τετελεσμένα που επιχειρείτ</w:t>
      </w:r>
      <w:r>
        <w:rPr>
          <w:rFonts w:eastAsia="Times New Roman"/>
          <w:szCs w:val="24"/>
        </w:rPr>
        <w:t>ε</w:t>
      </w:r>
      <w:r w:rsidRPr="00F81EA9">
        <w:rPr>
          <w:rFonts w:eastAsia="Times New Roman"/>
          <w:szCs w:val="24"/>
        </w:rPr>
        <w:t xml:space="preserve"> να δημιουργήσετε</w:t>
      </w:r>
      <w:r>
        <w:rPr>
          <w:rFonts w:eastAsia="Times New Roman"/>
          <w:szCs w:val="24"/>
        </w:rPr>
        <w:t>.</w:t>
      </w:r>
      <w:r w:rsidRPr="00F81EA9">
        <w:rPr>
          <w:rFonts w:eastAsia="Times New Roman"/>
          <w:szCs w:val="24"/>
        </w:rPr>
        <w:t xml:space="preserve"> </w:t>
      </w:r>
      <w:r>
        <w:rPr>
          <w:rFonts w:eastAsia="Times New Roman"/>
          <w:szCs w:val="24"/>
        </w:rPr>
        <w:t>Ο</w:t>
      </w:r>
      <w:r w:rsidRPr="00F81EA9">
        <w:rPr>
          <w:rFonts w:eastAsia="Times New Roman"/>
          <w:szCs w:val="24"/>
        </w:rPr>
        <w:t>ι ρυθμίσεις που μπορούν να καταργηθούν</w:t>
      </w:r>
      <w:r>
        <w:rPr>
          <w:rFonts w:eastAsia="Times New Roman"/>
          <w:szCs w:val="24"/>
        </w:rPr>
        <w:t>,</w:t>
      </w:r>
      <w:r w:rsidRPr="00F81EA9">
        <w:rPr>
          <w:rFonts w:eastAsia="Times New Roman"/>
          <w:szCs w:val="24"/>
        </w:rPr>
        <w:t xml:space="preserve"> θα καταργηθούν</w:t>
      </w:r>
      <w:r>
        <w:rPr>
          <w:rFonts w:eastAsia="Times New Roman"/>
          <w:szCs w:val="24"/>
        </w:rPr>
        <w:t>.</w:t>
      </w:r>
      <w:r w:rsidRPr="00F81EA9">
        <w:rPr>
          <w:rFonts w:eastAsia="Times New Roman"/>
          <w:szCs w:val="24"/>
        </w:rPr>
        <w:t xml:space="preserve"> </w:t>
      </w:r>
      <w:r>
        <w:rPr>
          <w:rFonts w:eastAsia="Times New Roman"/>
          <w:szCs w:val="24"/>
        </w:rPr>
        <w:t>Έ</w:t>
      </w:r>
      <w:r w:rsidRPr="00F81EA9">
        <w:rPr>
          <w:rFonts w:eastAsia="Times New Roman"/>
          <w:szCs w:val="24"/>
        </w:rPr>
        <w:t xml:space="preserve">χουμε το πρόγραμμά </w:t>
      </w:r>
      <w:r>
        <w:rPr>
          <w:rFonts w:eastAsia="Times New Roman"/>
          <w:szCs w:val="24"/>
        </w:rPr>
        <w:t>μας.</w:t>
      </w:r>
      <w:r w:rsidRPr="00F81EA9">
        <w:rPr>
          <w:rFonts w:eastAsia="Times New Roman"/>
          <w:szCs w:val="24"/>
        </w:rPr>
        <w:t xml:space="preserve"> </w:t>
      </w:r>
      <w:r>
        <w:rPr>
          <w:rFonts w:eastAsia="Times New Roman"/>
          <w:szCs w:val="24"/>
        </w:rPr>
        <w:t>Δ</w:t>
      </w:r>
      <w:r w:rsidRPr="00F81EA9">
        <w:rPr>
          <w:rFonts w:eastAsia="Times New Roman"/>
          <w:szCs w:val="24"/>
        </w:rPr>
        <w:t>εν θα εφαρμόσουμε τα σχέδια και τις ιδεοληψίες του κ</w:t>
      </w:r>
      <w:r>
        <w:rPr>
          <w:rFonts w:eastAsia="Times New Roman"/>
          <w:szCs w:val="24"/>
        </w:rPr>
        <w:t xml:space="preserve">. </w:t>
      </w:r>
      <w:proofErr w:type="spellStart"/>
      <w:r>
        <w:rPr>
          <w:rFonts w:eastAsia="Times New Roman"/>
          <w:szCs w:val="24"/>
        </w:rPr>
        <w:t>Γαβρόγλο</w:t>
      </w:r>
      <w:r>
        <w:rPr>
          <w:rFonts w:eastAsia="Times New Roman"/>
          <w:szCs w:val="24"/>
        </w:rPr>
        <w:t>υ</w:t>
      </w:r>
      <w:proofErr w:type="spellEnd"/>
      <w:r>
        <w:rPr>
          <w:rFonts w:eastAsia="Times New Roman"/>
          <w:szCs w:val="24"/>
        </w:rPr>
        <w:t xml:space="preserve">. Θα εφαρμόσουμε το πρόγραμμα της Νέας Δημοκρατίας, με την εντολή που θα πάρουμε από τον ελληνικό λαό. </w:t>
      </w:r>
    </w:p>
    <w:p w14:paraId="2E2475D7" w14:textId="77777777" w:rsidR="00ED3BF8" w:rsidRDefault="009F432D">
      <w:pPr>
        <w:spacing w:after="0" w:line="600" w:lineRule="auto"/>
        <w:ind w:firstLine="720"/>
        <w:jc w:val="both"/>
        <w:rPr>
          <w:rFonts w:eastAsia="Times New Roman"/>
          <w:szCs w:val="24"/>
        </w:rPr>
      </w:pPr>
      <w:r>
        <w:rPr>
          <w:rFonts w:eastAsia="Times New Roman"/>
          <w:b/>
          <w:szCs w:val="24"/>
        </w:rPr>
        <w:lastRenderedPageBreak/>
        <w:t xml:space="preserve">ΘΕΜΙΣΤΟΚΛΗΣ ΜΟΥΜΟΥΛΙΔΗΣ: </w:t>
      </w:r>
      <w:r>
        <w:rPr>
          <w:rFonts w:eastAsia="Times New Roman"/>
          <w:szCs w:val="24"/>
        </w:rPr>
        <w:t>Με έναν πολιτικό πολιτισμό όμως. Περιμένουν ακόμα εξήντα Βουλευτές να μιλήσουν, κύριε Πρόεδρε.</w:t>
      </w:r>
    </w:p>
    <w:p w14:paraId="2E2475D8" w14:textId="77777777" w:rsidR="00ED3BF8" w:rsidRDefault="009F432D">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Καλώς. Ολοκληρώστε. </w:t>
      </w:r>
    </w:p>
    <w:p w14:paraId="2E2475D9"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Να ξεχάσετε τις ιδεοληψίες σας, να ξεχάσετε την ισοπέδωση προς τα κάτω που προσπαθείτε να δημιουργήστε. </w:t>
      </w:r>
    </w:p>
    <w:p w14:paraId="2E2475DA" w14:textId="77777777" w:rsidR="00ED3BF8" w:rsidRDefault="009F432D">
      <w:pPr>
        <w:spacing w:after="0" w:line="600" w:lineRule="auto"/>
        <w:ind w:firstLine="720"/>
        <w:jc w:val="both"/>
        <w:rPr>
          <w:rFonts w:eastAsia="Times New Roman"/>
          <w:szCs w:val="24"/>
        </w:rPr>
      </w:pPr>
      <w:r>
        <w:rPr>
          <w:rFonts w:eastAsia="Times New Roman"/>
          <w:b/>
          <w:szCs w:val="24"/>
        </w:rPr>
        <w:t xml:space="preserve">ΘΕΜΙΣΤΟΚΛΗΣ ΜΟΥΜΟΥΛΙΔΗΣ: </w:t>
      </w:r>
      <w:r>
        <w:rPr>
          <w:rFonts w:eastAsia="Times New Roman"/>
          <w:szCs w:val="24"/>
        </w:rPr>
        <w:t xml:space="preserve">Δεν αλλάζετε! Είστε ίδιοι, διαχρονικά! Απαράδεκτοι! </w:t>
      </w:r>
    </w:p>
    <w:p w14:paraId="2E2475DB"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Να ξέρετε ότι η εκπαίδευση στην Ελλάδα, μετά τις εκλογές, κύριε </w:t>
      </w:r>
      <w:proofErr w:type="spellStart"/>
      <w:r>
        <w:rPr>
          <w:rFonts w:eastAsia="Times New Roman"/>
          <w:szCs w:val="24"/>
        </w:rPr>
        <w:t>Μουμουλίδη</w:t>
      </w:r>
      <w:proofErr w:type="spellEnd"/>
      <w:r>
        <w:rPr>
          <w:rFonts w:eastAsia="Times New Roman"/>
          <w:szCs w:val="24"/>
        </w:rPr>
        <w:t xml:space="preserve">, θα προχωρήσει με γνώμονα την αυτονομία στα σχολεία και στα πανεπιστήμια, με γνώμονα την αξιολόγηση, με γνώμονα την αξιοκρατία, με γνώμονα την προσπάθεια. </w:t>
      </w:r>
    </w:p>
    <w:p w14:paraId="2E2475DC" w14:textId="77777777" w:rsidR="00ED3BF8" w:rsidRDefault="009F432D">
      <w:pPr>
        <w:spacing w:after="0" w:line="600" w:lineRule="auto"/>
        <w:ind w:firstLine="720"/>
        <w:jc w:val="both"/>
        <w:rPr>
          <w:rFonts w:eastAsia="Times New Roman"/>
          <w:szCs w:val="24"/>
        </w:rPr>
      </w:pPr>
      <w:r>
        <w:rPr>
          <w:rFonts w:eastAsia="Times New Roman"/>
          <w:szCs w:val="24"/>
        </w:rPr>
        <w:t>Ανήκετε στο παρελθόν! Θα</w:t>
      </w:r>
      <w:r>
        <w:rPr>
          <w:rFonts w:eastAsia="Times New Roman"/>
          <w:szCs w:val="24"/>
        </w:rPr>
        <w:t xml:space="preserve"> το διαπιστώστε σε δυο μήνες! Δυστυχώς, έχετε αποφασίσει να χάσετε αναξιοπρεπώς! </w:t>
      </w:r>
    </w:p>
    <w:p w14:paraId="2E2475DD" w14:textId="77777777" w:rsidR="00ED3BF8" w:rsidRDefault="009F432D">
      <w:pPr>
        <w:spacing w:after="0"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14:paraId="2E2475DE" w14:textId="77777777" w:rsidR="00ED3BF8" w:rsidRDefault="009F432D">
      <w:pPr>
        <w:spacing w:after="0"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Τον λόγο έχει η </w:t>
      </w:r>
      <w:r>
        <w:rPr>
          <w:rFonts w:eastAsia="Times New Roman"/>
          <w:szCs w:val="24"/>
        </w:rPr>
        <w:t xml:space="preserve">κ. </w:t>
      </w:r>
      <w:r>
        <w:rPr>
          <w:rFonts w:eastAsia="Times New Roman"/>
          <w:szCs w:val="24"/>
        </w:rPr>
        <w:t xml:space="preserve">Ευφροσύνη </w:t>
      </w:r>
      <w:proofErr w:type="spellStart"/>
      <w:r>
        <w:rPr>
          <w:rFonts w:eastAsia="Times New Roman"/>
          <w:szCs w:val="24"/>
        </w:rPr>
        <w:t>Κ</w:t>
      </w:r>
      <w:r w:rsidRPr="00881C06">
        <w:rPr>
          <w:rFonts w:eastAsia="Times New Roman"/>
          <w:szCs w:val="24"/>
        </w:rPr>
        <w:t>αρασαρλίδου</w:t>
      </w:r>
      <w:proofErr w:type="spellEnd"/>
      <w:r>
        <w:rPr>
          <w:rFonts w:eastAsia="Times New Roman"/>
          <w:szCs w:val="24"/>
        </w:rPr>
        <w:t xml:space="preserve">, </w:t>
      </w:r>
      <w:proofErr w:type="spellStart"/>
      <w:r>
        <w:rPr>
          <w:rFonts w:eastAsia="Times New Roman"/>
          <w:szCs w:val="24"/>
        </w:rPr>
        <w:t>Βουλεύτρια</w:t>
      </w:r>
      <w:proofErr w:type="spellEnd"/>
      <w:r>
        <w:rPr>
          <w:rFonts w:eastAsia="Times New Roman"/>
          <w:szCs w:val="24"/>
        </w:rPr>
        <w:t xml:space="preserve"> Ημαθίας. </w:t>
      </w:r>
    </w:p>
    <w:p w14:paraId="2E2475DF" w14:textId="77777777" w:rsidR="00ED3BF8" w:rsidRDefault="009F432D">
      <w:pPr>
        <w:spacing w:after="0" w:line="600" w:lineRule="auto"/>
        <w:ind w:firstLine="720"/>
        <w:jc w:val="center"/>
        <w:rPr>
          <w:rFonts w:eastAsia="Times New Roman"/>
          <w:bCs/>
        </w:rPr>
      </w:pPr>
      <w:r>
        <w:rPr>
          <w:rFonts w:eastAsia="Times New Roman"/>
          <w:bCs/>
        </w:rPr>
        <w:t>(Θόρυβος</w:t>
      </w:r>
      <w:r>
        <w:rPr>
          <w:rFonts w:eastAsia="Times New Roman"/>
          <w:bCs/>
        </w:rPr>
        <w:t xml:space="preserve"> </w:t>
      </w:r>
      <w:r>
        <w:rPr>
          <w:rFonts w:eastAsia="Times New Roman"/>
          <w:bCs/>
        </w:rPr>
        <w:t>-</w:t>
      </w:r>
      <w:r>
        <w:rPr>
          <w:rFonts w:eastAsia="Times New Roman"/>
          <w:bCs/>
        </w:rPr>
        <w:t xml:space="preserve"> </w:t>
      </w:r>
      <w:r>
        <w:rPr>
          <w:rFonts w:eastAsia="Times New Roman"/>
          <w:bCs/>
        </w:rPr>
        <w:t>διαμαρτυρίε</w:t>
      </w:r>
      <w:r>
        <w:rPr>
          <w:rFonts w:eastAsia="Times New Roman"/>
          <w:bCs/>
        </w:rPr>
        <w:t>ς από την πτέρυγα του ΣΥΡΙΖΑ)</w:t>
      </w:r>
    </w:p>
    <w:p w14:paraId="2E2475E0" w14:textId="77777777" w:rsidR="00ED3BF8" w:rsidRDefault="009F432D">
      <w:pPr>
        <w:spacing w:after="0" w:line="600" w:lineRule="auto"/>
        <w:ind w:firstLine="720"/>
        <w:jc w:val="both"/>
        <w:rPr>
          <w:rFonts w:eastAsia="Times New Roman"/>
          <w:bCs/>
        </w:rPr>
      </w:pPr>
      <w:r>
        <w:rPr>
          <w:rFonts w:eastAsia="Times New Roman"/>
          <w:bCs/>
        </w:rPr>
        <w:t>Μη δημιουργείτε θέμα για την ώρα, σας παρακαλώ. Υπάρχει μια ανοχή.</w:t>
      </w:r>
    </w:p>
    <w:p w14:paraId="2E2475E1" w14:textId="77777777" w:rsidR="00ED3BF8" w:rsidRDefault="009F432D">
      <w:pPr>
        <w:spacing w:after="0" w:line="600" w:lineRule="auto"/>
        <w:ind w:firstLine="720"/>
        <w:jc w:val="both"/>
        <w:rPr>
          <w:rFonts w:eastAsia="Times New Roman"/>
          <w:bCs/>
        </w:rPr>
      </w:pPr>
      <w:r>
        <w:rPr>
          <w:rFonts w:eastAsia="Times New Roman"/>
          <w:bCs/>
        </w:rPr>
        <w:t xml:space="preserve">Κυρία </w:t>
      </w:r>
      <w:proofErr w:type="spellStart"/>
      <w:r>
        <w:rPr>
          <w:rFonts w:eastAsia="Times New Roman"/>
          <w:bCs/>
        </w:rPr>
        <w:t>Καρασαρλίδου</w:t>
      </w:r>
      <w:proofErr w:type="spellEnd"/>
      <w:r>
        <w:rPr>
          <w:rFonts w:eastAsia="Times New Roman"/>
          <w:bCs/>
        </w:rPr>
        <w:t xml:space="preserve">, έχετε τον λόγο. </w:t>
      </w:r>
    </w:p>
    <w:p w14:paraId="2E2475E2" w14:textId="77777777" w:rsidR="00ED3BF8" w:rsidRDefault="009F432D">
      <w:pPr>
        <w:spacing w:after="0" w:line="600" w:lineRule="auto"/>
        <w:ind w:firstLine="720"/>
        <w:jc w:val="both"/>
        <w:rPr>
          <w:rFonts w:eastAsia="Times New Roman"/>
          <w:szCs w:val="24"/>
        </w:rPr>
      </w:pPr>
      <w:r w:rsidRPr="00881C06">
        <w:rPr>
          <w:rFonts w:eastAsia="Times New Roman"/>
          <w:b/>
          <w:szCs w:val="24"/>
        </w:rPr>
        <w:t xml:space="preserve">ΕΥΦΡΟΣΥΝΗ </w:t>
      </w:r>
      <w:r>
        <w:rPr>
          <w:rFonts w:eastAsia="Times New Roman"/>
          <w:b/>
          <w:szCs w:val="24"/>
        </w:rPr>
        <w:t xml:space="preserve">(ΦΡΟΣΩ) </w:t>
      </w:r>
      <w:r w:rsidRPr="00881C06">
        <w:rPr>
          <w:rFonts w:eastAsia="Times New Roman"/>
          <w:b/>
          <w:szCs w:val="24"/>
        </w:rPr>
        <w:t>ΚΑΡΑΣΑΡΛΙΔΟΥ:</w:t>
      </w:r>
      <w:r>
        <w:rPr>
          <w:rFonts w:eastAsia="Times New Roman"/>
          <w:b/>
          <w:szCs w:val="24"/>
        </w:rPr>
        <w:t xml:space="preserve"> </w:t>
      </w:r>
      <w:r>
        <w:rPr>
          <w:rFonts w:eastAsia="Times New Roman"/>
          <w:szCs w:val="24"/>
        </w:rPr>
        <w:t>Ευχαριστώ πολύ, κύριε Πρόεδρε.</w:t>
      </w:r>
    </w:p>
    <w:p w14:paraId="2E2475E3" w14:textId="77777777" w:rsidR="00ED3BF8" w:rsidRDefault="009F432D">
      <w:pPr>
        <w:spacing w:after="0" w:line="600" w:lineRule="auto"/>
        <w:ind w:firstLine="720"/>
        <w:jc w:val="both"/>
        <w:rPr>
          <w:rFonts w:eastAsia="Times New Roman"/>
          <w:szCs w:val="24"/>
        </w:rPr>
      </w:pPr>
      <w:r>
        <w:rPr>
          <w:rFonts w:eastAsia="Times New Roman"/>
          <w:szCs w:val="24"/>
        </w:rPr>
        <w:t xml:space="preserve">Κυρία Υπουργέ, κυρίες και κύριοι συνάδελφοι, </w:t>
      </w:r>
      <w:r w:rsidRPr="00F81EA9">
        <w:rPr>
          <w:rFonts w:eastAsia="Times New Roman"/>
          <w:szCs w:val="24"/>
        </w:rPr>
        <w:t>με την ευκαιρί</w:t>
      </w:r>
      <w:r w:rsidRPr="00F81EA9">
        <w:rPr>
          <w:rFonts w:eastAsia="Times New Roman"/>
          <w:szCs w:val="24"/>
        </w:rPr>
        <w:t>α της κατάθεσης αυτού του σχεδίου νόμου</w:t>
      </w:r>
      <w:r>
        <w:rPr>
          <w:rFonts w:eastAsia="Times New Roman"/>
          <w:szCs w:val="24"/>
        </w:rPr>
        <w:t>,</w:t>
      </w:r>
      <w:r w:rsidRPr="00F81EA9">
        <w:rPr>
          <w:rFonts w:eastAsia="Times New Roman"/>
          <w:szCs w:val="24"/>
        </w:rPr>
        <w:t xml:space="preserve"> θα ήθελα να θέσω υπ</w:t>
      </w:r>
      <w:r>
        <w:rPr>
          <w:rFonts w:eastAsia="Times New Roman"/>
          <w:szCs w:val="24"/>
        </w:rPr>
        <w:t xml:space="preserve">’ </w:t>
      </w:r>
      <w:proofErr w:type="spellStart"/>
      <w:r w:rsidRPr="00F81EA9">
        <w:rPr>
          <w:rFonts w:eastAsia="Times New Roman"/>
          <w:szCs w:val="24"/>
        </w:rPr>
        <w:t>όψ</w:t>
      </w:r>
      <w:r>
        <w:rPr>
          <w:rFonts w:eastAsia="Times New Roman"/>
          <w:szCs w:val="24"/>
        </w:rPr>
        <w:t>ιν</w:t>
      </w:r>
      <w:proofErr w:type="spellEnd"/>
      <w:r w:rsidRPr="00F81EA9">
        <w:rPr>
          <w:rFonts w:eastAsia="Times New Roman"/>
          <w:szCs w:val="24"/>
        </w:rPr>
        <w:t xml:space="preserve"> σας από αυτό εδώ το </w:t>
      </w:r>
      <w:r>
        <w:rPr>
          <w:rFonts w:eastAsia="Times New Roman"/>
          <w:szCs w:val="24"/>
        </w:rPr>
        <w:t>Β</w:t>
      </w:r>
      <w:r w:rsidRPr="00F81EA9">
        <w:rPr>
          <w:rFonts w:eastAsia="Times New Roman"/>
          <w:szCs w:val="24"/>
        </w:rPr>
        <w:t xml:space="preserve">ήμα την πρόταση την οποία έχω καταθέσει εδώ και πολύ καιρό στο </w:t>
      </w:r>
      <w:r>
        <w:rPr>
          <w:rFonts w:eastAsia="Times New Roman"/>
          <w:szCs w:val="24"/>
        </w:rPr>
        <w:t>Υ</w:t>
      </w:r>
      <w:r w:rsidRPr="00F81EA9">
        <w:rPr>
          <w:rFonts w:eastAsia="Times New Roman"/>
          <w:szCs w:val="24"/>
        </w:rPr>
        <w:t xml:space="preserve">πουργείο και </w:t>
      </w:r>
      <w:r>
        <w:rPr>
          <w:rFonts w:eastAsia="Times New Roman"/>
          <w:szCs w:val="24"/>
        </w:rPr>
        <w:t>β</w:t>
      </w:r>
      <w:r w:rsidRPr="00F81EA9">
        <w:rPr>
          <w:rFonts w:eastAsia="Times New Roman"/>
          <w:szCs w:val="24"/>
        </w:rPr>
        <w:t>εβαίως</w:t>
      </w:r>
      <w:r>
        <w:rPr>
          <w:rFonts w:eastAsia="Times New Roman"/>
          <w:szCs w:val="24"/>
        </w:rPr>
        <w:t>,</w:t>
      </w:r>
      <w:r w:rsidRPr="00F81EA9">
        <w:rPr>
          <w:rFonts w:eastAsia="Times New Roman"/>
          <w:szCs w:val="24"/>
        </w:rPr>
        <w:t xml:space="preserve"> έχω συζητήσει αρκετές φορές με τον κύριο Υπουργό και θα επικεντρωθώ μόνο σε αυτό τ</w:t>
      </w:r>
      <w:r w:rsidRPr="00F81EA9">
        <w:rPr>
          <w:rFonts w:eastAsia="Times New Roman"/>
          <w:szCs w:val="24"/>
        </w:rPr>
        <w:t xml:space="preserve">ο θέμα </w:t>
      </w:r>
      <w:r>
        <w:rPr>
          <w:rFonts w:eastAsia="Times New Roman"/>
          <w:szCs w:val="24"/>
        </w:rPr>
        <w:t xml:space="preserve">για </w:t>
      </w:r>
      <w:r w:rsidRPr="00F81EA9">
        <w:rPr>
          <w:rFonts w:eastAsia="Times New Roman"/>
          <w:szCs w:val="24"/>
        </w:rPr>
        <w:t>να μου φτάσει ο χρόνος</w:t>
      </w:r>
      <w:r>
        <w:rPr>
          <w:rFonts w:eastAsia="Times New Roman"/>
          <w:szCs w:val="24"/>
        </w:rPr>
        <w:t>.</w:t>
      </w:r>
    </w:p>
    <w:p w14:paraId="2E2475E4" w14:textId="77777777" w:rsidR="00ED3BF8" w:rsidRDefault="009F432D">
      <w:pPr>
        <w:spacing w:after="0" w:line="600" w:lineRule="auto"/>
        <w:ind w:firstLine="720"/>
        <w:jc w:val="both"/>
        <w:rPr>
          <w:rFonts w:eastAsia="Times New Roman"/>
          <w:szCs w:val="24"/>
        </w:rPr>
      </w:pPr>
      <w:r>
        <w:rPr>
          <w:rFonts w:eastAsia="Times New Roman"/>
          <w:szCs w:val="24"/>
        </w:rPr>
        <w:t>Η</w:t>
      </w:r>
      <w:r w:rsidRPr="00F81EA9">
        <w:rPr>
          <w:rFonts w:eastAsia="Times New Roman"/>
          <w:szCs w:val="24"/>
        </w:rPr>
        <w:t xml:space="preserve"> πρότα</w:t>
      </w:r>
      <w:r>
        <w:rPr>
          <w:rFonts w:eastAsia="Times New Roman"/>
          <w:szCs w:val="24"/>
        </w:rPr>
        <w:t xml:space="preserve">σή μου </w:t>
      </w:r>
      <w:r w:rsidRPr="00F81EA9">
        <w:rPr>
          <w:rFonts w:eastAsia="Times New Roman"/>
          <w:szCs w:val="24"/>
        </w:rPr>
        <w:t xml:space="preserve">αφορά την ίδρυση </w:t>
      </w:r>
      <w:r>
        <w:rPr>
          <w:rFonts w:eastAsia="Times New Roman"/>
          <w:szCs w:val="24"/>
        </w:rPr>
        <w:t>και λειτουργία ενός Ινστιτούτου-Ε</w:t>
      </w:r>
      <w:r w:rsidRPr="00F81EA9">
        <w:rPr>
          <w:rFonts w:eastAsia="Times New Roman"/>
          <w:szCs w:val="24"/>
        </w:rPr>
        <w:t>ργαστηρίου Αριστοτελικών Μελετών</w:t>
      </w:r>
      <w:r>
        <w:rPr>
          <w:rFonts w:eastAsia="Times New Roman"/>
          <w:szCs w:val="24"/>
        </w:rPr>
        <w:t>,</w:t>
      </w:r>
      <w:r w:rsidRPr="00F81EA9">
        <w:rPr>
          <w:rFonts w:eastAsia="Times New Roman"/>
          <w:szCs w:val="24"/>
        </w:rPr>
        <w:t xml:space="preserve"> </w:t>
      </w:r>
      <w:r>
        <w:rPr>
          <w:rFonts w:eastAsia="Times New Roman"/>
          <w:szCs w:val="24"/>
        </w:rPr>
        <w:t>ενός ινστιτούτου στα</w:t>
      </w:r>
      <w:r w:rsidRPr="00F81EA9">
        <w:rPr>
          <w:rFonts w:eastAsia="Times New Roman"/>
          <w:szCs w:val="24"/>
        </w:rPr>
        <w:t xml:space="preserve"> πλαίσια του Διεθνούς Πανεπιστημίου</w:t>
      </w:r>
      <w:r>
        <w:rPr>
          <w:rFonts w:eastAsia="Times New Roman"/>
          <w:szCs w:val="24"/>
        </w:rPr>
        <w:t>,</w:t>
      </w:r>
      <w:r w:rsidRPr="00F81EA9">
        <w:rPr>
          <w:rFonts w:eastAsia="Times New Roman"/>
          <w:szCs w:val="24"/>
        </w:rPr>
        <w:t xml:space="preserve"> στην περιοχή της </w:t>
      </w:r>
      <w:r w:rsidRPr="00F81EA9">
        <w:rPr>
          <w:rFonts w:eastAsia="Times New Roman"/>
          <w:szCs w:val="24"/>
        </w:rPr>
        <w:lastRenderedPageBreak/>
        <w:t>Νάουσας</w:t>
      </w:r>
      <w:r>
        <w:rPr>
          <w:rFonts w:eastAsia="Times New Roman"/>
          <w:szCs w:val="24"/>
        </w:rPr>
        <w:t>,</w:t>
      </w:r>
      <w:r w:rsidRPr="00F81EA9">
        <w:rPr>
          <w:rFonts w:eastAsia="Times New Roman"/>
          <w:szCs w:val="24"/>
        </w:rPr>
        <w:t xml:space="preserve"> όπου κατά την αρχαιότητα συναντήθηκαν δύο εξέχουσες</w:t>
      </w:r>
      <w:r>
        <w:rPr>
          <w:rFonts w:eastAsia="Times New Roman"/>
          <w:szCs w:val="24"/>
        </w:rPr>
        <w:t>,</w:t>
      </w:r>
      <w:r w:rsidRPr="00F81EA9">
        <w:rPr>
          <w:rFonts w:eastAsia="Times New Roman"/>
          <w:szCs w:val="24"/>
        </w:rPr>
        <w:t xml:space="preserve"> δύο σπουδαίες προσωπικότητες</w:t>
      </w:r>
      <w:r>
        <w:rPr>
          <w:rFonts w:eastAsia="Times New Roman"/>
          <w:szCs w:val="24"/>
        </w:rPr>
        <w:t>,</w:t>
      </w:r>
      <w:r w:rsidRPr="00F81EA9">
        <w:rPr>
          <w:rFonts w:eastAsia="Times New Roman"/>
          <w:szCs w:val="24"/>
        </w:rPr>
        <w:t xml:space="preserve"> του Αριστοτέλη και του Αλέξανδρου</w:t>
      </w:r>
      <w:r>
        <w:rPr>
          <w:rFonts w:eastAsia="Times New Roman"/>
          <w:szCs w:val="24"/>
        </w:rPr>
        <w:t>. Σ</w:t>
      </w:r>
      <w:r w:rsidRPr="00F81EA9">
        <w:rPr>
          <w:rFonts w:eastAsia="Times New Roman"/>
          <w:szCs w:val="24"/>
        </w:rPr>
        <w:t xml:space="preserve">τη Νάουσα του νομού Ημαθίας βρίσκεται η αρχαία </w:t>
      </w:r>
      <w:proofErr w:type="spellStart"/>
      <w:r>
        <w:rPr>
          <w:rFonts w:eastAsia="Times New Roman"/>
          <w:szCs w:val="24"/>
        </w:rPr>
        <w:t>Μίεζα</w:t>
      </w:r>
      <w:proofErr w:type="spellEnd"/>
      <w:r>
        <w:rPr>
          <w:rFonts w:eastAsia="Times New Roman"/>
          <w:szCs w:val="24"/>
        </w:rPr>
        <w:t xml:space="preserve">, </w:t>
      </w:r>
      <w:r w:rsidRPr="00F81EA9">
        <w:rPr>
          <w:rFonts w:eastAsia="Times New Roman"/>
          <w:szCs w:val="24"/>
        </w:rPr>
        <w:t>όπως έλεγε ο Όμηρος μία από τις σπουδαιότερες πόλεις της Ερατεινής Ημαθίας</w:t>
      </w:r>
      <w:r>
        <w:rPr>
          <w:rFonts w:eastAsia="Times New Roman"/>
          <w:szCs w:val="24"/>
        </w:rPr>
        <w:t>,</w:t>
      </w:r>
      <w:r w:rsidRPr="00F81EA9">
        <w:rPr>
          <w:rFonts w:eastAsia="Times New Roman"/>
          <w:szCs w:val="24"/>
        </w:rPr>
        <w:t xml:space="preserve"> μία πό</w:t>
      </w:r>
      <w:r w:rsidRPr="00F81EA9">
        <w:rPr>
          <w:rFonts w:eastAsia="Times New Roman"/>
          <w:szCs w:val="24"/>
        </w:rPr>
        <w:t xml:space="preserve">λη ανάμεσα </w:t>
      </w:r>
      <w:r>
        <w:rPr>
          <w:rFonts w:eastAsia="Times New Roman"/>
          <w:szCs w:val="24"/>
        </w:rPr>
        <w:t xml:space="preserve">στην πρωτεύουσα του Μακεδονικού, τότε, βασιλείου, </w:t>
      </w:r>
      <w:r w:rsidRPr="00F81EA9">
        <w:rPr>
          <w:rFonts w:eastAsia="Times New Roman"/>
          <w:szCs w:val="24"/>
        </w:rPr>
        <w:t xml:space="preserve">την Πέλλα και τη </w:t>
      </w:r>
      <w:r>
        <w:rPr>
          <w:rFonts w:eastAsia="Times New Roman"/>
          <w:szCs w:val="24"/>
        </w:rPr>
        <w:t>β</w:t>
      </w:r>
      <w:r w:rsidRPr="00F81EA9">
        <w:rPr>
          <w:rFonts w:eastAsia="Times New Roman"/>
          <w:szCs w:val="24"/>
        </w:rPr>
        <w:t xml:space="preserve">ασιλική νεκρόπολη των </w:t>
      </w:r>
      <w:r>
        <w:rPr>
          <w:rFonts w:eastAsia="Times New Roman"/>
          <w:szCs w:val="24"/>
        </w:rPr>
        <w:t>Α</w:t>
      </w:r>
      <w:r w:rsidRPr="00F81EA9">
        <w:rPr>
          <w:rFonts w:eastAsia="Times New Roman"/>
          <w:szCs w:val="24"/>
        </w:rPr>
        <w:t>ιγών στη Βεργίνα</w:t>
      </w:r>
      <w:r>
        <w:rPr>
          <w:rFonts w:eastAsia="Times New Roman"/>
          <w:szCs w:val="24"/>
        </w:rPr>
        <w:t>.</w:t>
      </w:r>
    </w:p>
    <w:p w14:paraId="2E2475E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 αυτήν την περιοχή βρίσκονται εντυπωσιακά ευρήματα της αρχαίας κληρονομιάς της Μακεδονίας, όπως οι μακεδονικοί τάφοι της Κρίσεως, των </w:t>
      </w:r>
      <w:r>
        <w:rPr>
          <w:rFonts w:eastAsia="Times New Roman" w:cs="Times New Roman"/>
          <w:szCs w:val="24"/>
        </w:rPr>
        <w:t xml:space="preserve">Ανθεμίων, του </w:t>
      </w:r>
      <w:proofErr w:type="spellStart"/>
      <w:r w:rsidRPr="00BE30CC">
        <w:rPr>
          <w:rFonts w:eastAsia="Times New Roman" w:cs="Times New Roman"/>
          <w:szCs w:val="24"/>
        </w:rPr>
        <w:t>Kinch</w:t>
      </w:r>
      <w:proofErr w:type="spellEnd"/>
      <w:r>
        <w:rPr>
          <w:rFonts w:eastAsia="Times New Roman" w:cs="Times New Roman"/>
          <w:szCs w:val="24"/>
        </w:rPr>
        <w:t xml:space="preserve">, των </w:t>
      </w:r>
      <w:proofErr w:type="spellStart"/>
      <w:r>
        <w:rPr>
          <w:rFonts w:eastAsia="Times New Roman" w:cs="Times New Roman"/>
          <w:szCs w:val="24"/>
        </w:rPr>
        <w:t>Λύσωνος</w:t>
      </w:r>
      <w:proofErr w:type="spellEnd"/>
      <w:r>
        <w:rPr>
          <w:rFonts w:eastAsia="Times New Roman" w:cs="Times New Roman"/>
          <w:szCs w:val="24"/>
        </w:rPr>
        <w:t xml:space="preserve"> και </w:t>
      </w:r>
      <w:proofErr w:type="spellStart"/>
      <w:r>
        <w:rPr>
          <w:rFonts w:eastAsia="Times New Roman" w:cs="Times New Roman"/>
          <w:szCs w:val="24"/>
        </w:rPr>
        <w:t>Καλλικλέους</w:t>
      </w:r>
      <w:proofErr w:type="spellEnd"/>
      <w:r>
        <w:rPr>
          <w:rFonts w:eastAsia="Times New Roman" w:cs="Times New Roman"/>
          <w:szCs w:val="24"/>
        </w:rPr>
        <w:t xml:space="preserve"> και το Αρχαίο Θέατρο της </w:t>
      </w:r>
      <w:proofErr w:type="spellStart"/>
      <w:r>
        <w:rPr>
          <w:rFonts w:eastAsia="Times New Roman" w:cs="Times New Roman"/>
          <w:szCs w:val="24"/>
        </w:rPr>
        <w:t>Μίεζας</w:t>
      </w:r>
      <w:proofErr w:type="spellEnd"/>
      <w:r>
        <w:rPr>
          <w:rFonts w:eastAsia="Times New Roman" w:cs="Times New Roman"/>
          <w:szCs w:val="24"/>
        </w:rPr>
        <w:t xml:space="preserve">. </w:t>
      </w:r>
    </w:p>
    <w:p w14:paraId="2E2475E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 αυτήν την πόλη, τη </w:t>
      </w:r>
      <w:proofErr w:type="spellStart"/>
      <w:r>
        <w:rPr>
          <w:rFonts w:eastAsia="Times New Roman" w:cs="Times New Roman"/>
          <w:szCs w:val="24"/>
        </w:rPr>
        <w:t>Μίεζα</w:t>
      </w:r>
      <w:proofErr w:type="spellEnd"/>
      <w:r>
        <w:rPr>
          <w:rFonts w:eastAsia="Times New Roman" w:cs="Times New Roman"/>
          <w:szCs w:val="24"/>
        </w:rPr>
        <w:t>, βρίσκεται ο χώρος όπου ο Αριστοτέλης, ο μεγάλος αυτός Έλληνας φιλόσοφος, δίδαξε τον τότε έφηβο Αλέξανδρο. Σ’ αυτόν τον χώρο, έναν χώρο ιδιαίτερο</w:t>
      </w:r>
      <w:r>
        <w:rPr>
          <w:rFonts w:eastAsia="Times New Roman" w:cs="Times New Roman"/>
          <w:szCs w:val="24"/>
        </w:rPr>
        <w:t>υ φυσικού κάλλους, ο μεγάλος αυτός φιλόσοφος μύησε και εκπαίδευσε τον Μακεδόνα βασιλιά στην αριστοτελική φιλοσοφία, παιδαγωγική και σκέψη.</w:t>
      </w:r>
    </w:p>
    <w:p w14:paraId="2E2475E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σε όλους μας γνωστό το πόσο καθοριστική ήταν η διδασκαλία του Αριστοτέλη στη διαμόρφωση της προσωπικότητας του Αλέξανδρου και στη διάδοση του ελληνικού πνεύματος στην ανθρωπότητα μετά, μέσα από τις κατακτήσεις του. Η δυνατότητα της αξιοποίησης αυτού </w:t>
      </w:r>
      <w:r>
        <w:rPr>
          <w:rFonts w:eastAsia="Times New Roman" w:cs="Times New Roman"/>
          <w:szCs w:val="24"/>
        </w:rPr>
        <w:t xml:space="preserve">του μοναδικού χώρου, ώστε να δημιουργηθεί ένα </w:t>
      </w:r>
      <w:r>
        <w:rPr>
          <w:rFonts w:eastAsia="Times New Roman" w:cs="Times New Roman"/>
          <w:szCs w:val="24"/>
        </w:rPr>
        <w:t xml:space="preserve">ινστιτούτο </w:t>
      </w:r>
      <w:r>
        <w:rPr>
          <w:rFonts w:eastAsia="Times New Roman" w:cs="Times New Roman"/>
          <w:szCs w:val="24"/>
        </w:rPr>
        <w:t xml:space="preserve">στα πλαίσια του Διεθνούς Πανεπιστημίου το οποίο θα μπορεί να διδάξει την αριστοτελική φιλοσοφία και σε άλλη γλώσσα, κρίνουμε πως είναι εξαιρετικά σημαντική. Η προοπτική νέοι επιστήμονες από όλον τον </w:t>
      </w:r>
      <w:r>
        <w:rPr>
          <w:rFonts w:eastAsia="Times New Roman" w:cs="Times New Roman"/>
          <w:szCs w:val="24"/>
        </w:rPr>
        <w:t>κόσμο να διδαχτούν την αριστοτελική σκέψη στον ίδιο χώρο όπου αυτός ο μεγάλος φιλόσοφος δίδαξε τον νεαρό Αλέξανδρο, θεωρούμε ότι είναι και μοναδική και απαραίτητη.</w:t>
      </w:r>
    </w:p>
    <w:p w14:paraId="2E2475E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καταγραφή, η μελέτη και η έρευνα του αριστοτελικού έργου στη διαχρονική του διάσταση είναι</w:t>
      </w:r>
      <w:r>
        <w:rPr>
          <w:rFonts w:eastAsia="Times New Roman" w:cs="Times New Roman"/>
          <w:szCs w:val="24"/>
        </w:rPr>
        <w:t xml:space="preserve"> βέβαιο ότι προσελκύει το ενδιαφέρον της παγκόσμιας επιστημονικής κοινότητας. Η δε δυνατότητα συνεργασίας αυτού του προτεινόμενου </w:t>
      </w:r>
      <w:r>
        <w:rPr>
          <w:rFonts w:eastAsia="Times New Roman" w:cs="Times New Roman"/>
          <w:szCs w:val="24"/>
        </w:rPr>
        <w:t xml:space="preserve">ινστιτούτου </w:t>
      </w:r>
      <w:r>
        <w:rPr>
          <w:rFonts w:eastAsia="Times New Roman" w:cs="Times New Roman"/>
          <w:szCs w:val="24"/>
        </w:rPr>
        <w:t>με πανεπιστημιακά ιδρύματα, τόσο στο εσωτερικό της χώρας μας, όσο και στο εξωτερικό, καθιστά σπουδαίο το ερευνητικ</w:t>
      </w:r>
      <w:r>
        <w:rPr>
          <w:rFonts w:eastAsia="Times New Roman" w:cs="Times New Roman"/>
          <w:szCs w:val="24"/>
        </w:rPr>
        <w:t xml:space="preserve">ό του </w:t>
      </w:r>
      <w:r>
        <w:rPr>
          <w:rFonts w:eastAsia="Times New Roman" w:cs="Times New Roman"/>
          <w:szCs w:val="24"/>
        </w:rPr>
        <w:lastRenderedPageBreak/>
        <w:t>έργο, ενώ παράλληλα αξιοποιούμε τη μοναδικότητα αυτού του χώρου.</w:t>
      </w:r>
    </w:p>
    <w:p w14:paraId="2E2475E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ινστιτούτο</w:t>
      </w:r>
      <w:r>
        <w:rPr>
          <w:rFonts w:eastAsia="Times New Roman" w:cs="Times New Roman"/>
          <w:szCs w:val="24"/>
        </w:rPr>
        <w:t xml:space="preserve"> αυτό μπορεί να λειτουργήσει στην περιοχή της Νάουσας, όπου υπάρχουν όλες οι απαραίτητες υποδομές, όπως το ακίνητο Λόγγου-</w:t>
      </w:r>
      <w:proofErr w:type="spellStart"/>
      <w:r>
        <w:rPr>
          <w:rFonts w:eastAsia="Times New Roman" w:cs="Times New Roman"/>
          <w:szCs w:val="24"/>
        </w:rPr>
        <w:t>Τουρπάλη</w:t>
      </w:r>
      <w:proofErr w:type="spellEnd"/>
      <w:r>
        <w:rPr>
          <w:rFonts w:eastAsia="Times New Roman" w:cs="Times New Roman"/>
          <w:szCs w:val="24"/>
        </w:rPr>
        <w:t>, όπου μέχρι πρότινος στεγαζόταν τμήμα του</w:t>
      </w:r>
      <w:r>
        <w:rPr>
          <w:rFonts w:eastAsia="Times New Roman" w:cs="Times New Roman"/>
          <w:szCs w:val="24"/>
        </w:rPr>
        <w:t xml:space="preserve"> Πανεπιστημίου της Μακεδονίας και το οποίο βρίσκεται σε απόσταση αναπνοής από τη Σχολή του Αριστοτέλη, καθώς επίσης μπορεί να χρησιμοποιηθούν και σύγχρονοι χώροι, σύγχρονες εγκαταστάσεις του </w:t>
      </w:r>
      <w:r>
        <w:rPr>
          <w:rFonts w:eastAsia="Times New Roman" w:cs="Times New Roman"/>
          <w:szCs w:val="24"/>
        </w:rPr>
        <w:t>πολιτιστικού κέντρου</w:t>
      </w:r>
      <w:r>
        <w:rPr>
          <w:rFonts w:eastAsia="Times New Roman" w:cs="Times New Roman"/>
          <w:szCs w:val="24"/>
        </w:rPr>
        <w:t xml:space="preserve"> αυτής της σχολής ακριβώς απέναντι από τον ισ</w:t>
      </w:r>
      <w:r>
        <w:rPr>
          <w:rFonts w:eastAsia="Times New Roman" w:cs="Times New Roman"/>
          <w:szCs w:val="24"/>
        </w:rPr>
        <w:t>τορικό αυτό αρχαιολογικό χώρο.</w:t>
      </w:r>
    </w:p>
    <w:p w14:paraId="2E2475E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Έτσι είμαστε εμείς, κυρία Υπουργέ, που αναδεικνύουμε την ιστορία της Μακεδονίας. Είμαστε εμείς που αξιοποιούμε τα συγκριτικά πλεονεκτήματα της μακεδονικής γης, της αρχαίας ελληνικής φιλοσοφίας, της ιστορίας και της πολιτιστικ</w:t>
      </w:r>
      <w:r>
        <w:rPr>
          <w:rFonts w:eastAsia="Times New Roman" w:cs="Times New Roman"/>
          <w:szCs w:val="24"/>
        </w:rPr>
        <w:t xml:space="preserve">ής μας κληρονομιάς. Επιπρόσθετα, η λειτουργία ενός τέτοιου ερευνητικού </w:t>
      </w:r>
      <w:r>
        <w:rPr>
          <w:rFonts w:eastAsia="Times New Roman" w:cs="Times New Roman"/>
          <w:szCs w:val="24"/>
        </w:rPr>
        <w:t>ινστιτούτου</w:t>
      </w:r>
      <w:r>
        <w:rPr>
          <w:rFonts w:eastAsia="Times New Roman" w:cs="Times New Roman"/>
          <w:szCs w:val="24"/>
        </w:rPr>
        <w:t xml:space="preserve">, το οποίο αναμφίβολα, όπως </w:t>
      </w:r>
      <w:proofErr w:type="spellStart"/>
      <w:r>
        <w:rPr>
          <w:rFonts w:eastAsia="Times New Roman" w:cs="Times New Roman"/>
          <w:szCs w:val="24"/>
        </w:rPr>
        <w:t>προείπα</w:t>
      </w:r>
      <w:proofErr w:type="spellEnd"/>
      <w:r>
        <w:rPr>
          <w:rFonts w:eastAsia="Times New Roman" w:cs="Times New Roman"/>
          <w:szCs w:val="24"/>
        </w:rPr>
        <w:t xml:space="preserve">, θα συγκεντρώσει το ενδιαφέρον της παγκόσμιας επιστημονικής κοινότητας, θα έχει πολυποίκιλη συμβολή στην ανάπτυξη της περιοχής, </w:t>
      </w:r>
      <w:r>
        <w:rPr>
          <w:rFonts w:eastAsia="Times New Roman" w:cs="Times New Roman"/>
          <w:szCs w:val="24"/>
        </w:rPr>
        <w:lastRenderedPageBreak/>
        <w:t>αναδεικνύο</w:t>
      </w:r>
      <w:r>
        <w:rPr>
          <w:rFonts w:eastAsia="Times New Roman" w:cs="Times New Roman"/>
          <w:szCs w:val="24"/>
        </w:rPr>
        <w:t>ντας τα συγκριτικά ιστορικά της πλεονεκτήματα, αλλά και τα άλλα συγκριτικά της πλεονεκτήματα, δίνοντας ισχυρή ώθηση στην οικονομική ανάπτυξη με μια ολιστική εκμετάλλευση των δυνατοτήτων της, όπως άλλωστε παρατηρείται σε αρκετά επιτυχημένα παραδείγματα σε ά</w:t>
      </w:r>
      <w:r>
        <w:rPr>
          <w:rFonts w:eastAsia="Times New Roman" w:cs="Times New Roman"/>
          <w:szCs w:val="24"/>
        </w:rPr>
        <w:t xml:space="preserve">λλες ευρωπαϊκές περιοχές. Πιστεύουμε πως η πρότασή μας συναρθρώνεται με την εθνική πολιτική, η οποία λαμβάνει σοβαρά υπ’ </w:t>
      </w:r>
      <w:proofErr w:type="spellStart"/>
      <w:r>
        <w:rPr>
          <w:rFonts w:eastAsia="Times New Roman" w:cs="Times New Roman"/>
          <w:szCs w:val="24"/>
        </w:rPr>
        <w:t>όψιν</w:t>
      </w:r>
      <w:proofErr w:type="spellEnd"/>
      <w:r>
        <w:rPr>
          <w:rFonts w:eastAsia="Times New Roman" w:cs="Times New Roman"/>
          <w:szCs w:val="24"/>
        </w:rPr>
        <w:t xml:space="preserve"> της την αποκέντρωση και την περιφερειακή ανάπτυξη, όπως άλλωστε επιδιώκει και το ίδιο το νομοσχέδιο.</w:t>
      </w:r>
    </w:p>
    <w:p w14:paraId="2E2475E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Κλείνοντας, θέλω να τονίσω ξα</w:t>
      </w:r>
      <w:r>
        <w:rPr>
          <w:rFonts w:eastAsia="Times New Roman" w:cs="Times New Roman"/>
          <w:szCs w:val="24"/>
        </w:rPr>
        <w:t>νά, κυρία Υπουργέ, κυρίες και κύριοι συνάδελφοι, ότι η αποδοχή του αιτήματός μου αφ’ ενός μεν συμβάλλει στην προσπάθεια ανάκαμψης και ανάπτυξης της περιοχής, αφ’ ετέρου ανταποκρίνεται με την αναγκαία αίσθηση ευθύνης και στην επιστήμη και στην ιστορία.</w:t>
      </w:r>
    </w:p>
    <w:p w14:paraId="2E2475E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2E2475ED" w14:textId="77777777" w:rsidR="00ED3BF8" w:rsidRDefault="009F432D">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E2475E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w:t>
      </w:r>
      <w:r>
        <w:rPr>
          <w:rFonts w:eastAsia="Times New Roman" w:cs="Times New Roman"/>
          <w:szCs w:val="24"/>
        </w:rPr>
        <w:t xml:space="preserve">κ. </w:t>
      </w:r>
      <w:proofErr w:type="spellStart"/>
      <w:r>
        <w:rPr>
          <w:rFonts w:eastAsia="Times New Roman" w:cs="Times New Roman"/>
          <w:szCs w:val="24"/>
        </w:rPr>
        <w:t>Καρασαρλίδου</w:t>
      </w:r>
      <w:proofErr w:type="spellEnd"/>
      <w:r>
        <w:rPr>
          <w:rFonts w:eastAsia="Times New Roman" w:cs="Times New Roman"/>
          <w:szCs w:val="24"/>
        </w:rPr>
        <w:t xml:space="preserve">, </w:t>
      </w:r>
      <w:proofErr w:type="spellStart"/>
      <w:r>
        <w:rPr>
          <w:rFonts w:eastAsia="Times New Roman" w:cs="Times New Roman"/>
          <w:szCs w:val="24"/>
        </w:rPr>
        <w:t>Βουλεύτρια</w:t>
      </w:r>
      <w:proofErr w:type="spellEnd"/>
      <w:r>
        <w:rPr>
          <w:rFonts w:eastAsia="Times New Roman" w:cs="Times New Roman"/>
          <w:szCs w:val="24"/>
        </w:rPr>
        <w:t xml:space="preserve"> Ημαθίας του ΣΥΡΙΖΑ.</w:t>
      </w:r>
    </w:p>
    <w:p w14:paraId="2E2475E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Ιωάννης Σηφάκης, Βουλευτής Πέλλας του ΣΥΡΙΖΑ.</w:t>
      </w:r>
    </w:p>
    <w:p w14:paraId="2E2475F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Ευχαριστώ πολύ, κύρι</w:t>
      </w:r>
      <w:r>
        <w:rPr>
          <w:rFonts w:eastAsia="Times New Roman" w:cs="Times New Roman"/>
          <w:szCs w:val="24"/>
        </w:rPr>
        <w:t>ε Πρόεδρε.</w:t>
      </w:r>
    </w:p>
    <w:p w14:paraId="2E2475F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Κύριοι Υπουργοί, κυρία Υπουργέ, κυρίες και κύριοι συνάδελφοι, με το σημερινό νομοσχέδιο ολοκληρώνεται μια ουσιαστική εκπαιδευτική μεταρρύθμιση, στην οποία προχώρησε η Κυβέρνησή μας μετά από παρέλευση δεκαετιών –ας μου επιτρέψετε να πω- από την π</w:t>
      </w:r>
      <w:r>
        <w:rPr>
          <w:rFonts w:eastAsia="Times New Roman" w:cs="Times New Roman"/>
          <w:szCs w:val="24"/>
        </w:rPr>
        <w:t>ροηγούμενη μεταρρύθμιση, γιατί πέρασαν σ’ αυτή τη χώρα πολλές κατ' επίφαση εκπαιδευτικές μεταρρυθμίσεις, πολλές των οποίων αντί να αντιμετωπίσουν τα πραγματικά προβλήματα της παιδείας, δημιούργησαν περισσότερα.</w:t>
      </w:r>
    </w:p>
    <w:p w14:paraId="2E2475F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μεταρρύθμιση που έρχεται μετά από τριετή εξαντλητικό διάλογο ανάμεσα στο Υπουργείο και την εκπαιδευτική κοινότητα, αλλά και την κοινωνία. Αφορά και την τριτοβάθμια εκπαίδευση και τον χαρακτήρα της Γ΄ </w:t>
      </w:r>
      <w:r>
        <w:rPr>
          <w:rFonts w:eastAsia="Times New Roman" w:cs="Times New Roman"/>
          <w:szCs w:val="24"/>
        </w:rPr>
        <w:t xml:space="preserve">λυκείου </w:t>
      </w:r>
      <w:r>
        <w:rPr>
          <w:rFonts w:eastAsia="Times New Roman" w:cs="Times New Roman"/>
          <w:szCs w:val="24"/>
        </w:rPr>
        <w:t>και την εισαγωγή στην τριτοβάθ</w:t>
      </w:r>
      <w:r>
        <w:rPr>
          <w:rFonts w:eastAsia="Times New Roman" w:cs="Times New Roman"/>
          <w:szCs w:val="24"/>
        </w:rPr>
        <w:t>μια εκπαίδευση.</w:t>
      </w:r>
    </w:p>
    <w:p w14:paraId="2E2475F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Οι βασικοί άξονες της νέας αρχιτεκτονικής του εκπαιδευτικού συστήματος είναι η ίδρυση στην τριτοβάθμια εκπαίδευση νέων τμημάτων με νέα γνωστικά αντικείμενα και οι συνέργειες </w:t>
      </w:r>
      <w:r>
        <w:rPr>
          <w:rFonts w:eastAsia="Times New Roman" w:cs="Times New Roman"/>
          <w:szCs w:val="24"/>
        </w:rPr>
        <w:lastRenderedPageBreak/>
        <w:t>ανάμεσα στα ΑΕΙ και στα ΤΕΙ. Σ’ αυτό το νομοσχέδιο ιδρύεται ένα με</w:t>
      </w:r>
      <w:r>
        <w:rPr>
          <w:rFonts w:eastAsia="Times New Roman" w:cs="Times New Roman"/>
          <w:szCs w:val="24"/>
        </w:rPr>
        <w:t>γάλο πανεπιστήμιο, το Διεθνές Πανεπιστήμιο Ελλάδας με έδρα τη Θεσσαλονίκη, με συγχωνεύσεις πολλών ιδρυμάτων και με λογική εξωστρέφειας και με τα ξενόγλωσσα τμήματα που θα λειτουργούν στα πλαίσιά του. Ακόμα, ενισχύεται το Πανεπιστήμιο Δυτικής Μακεδονία</w:t>
      </w:r>
      <w:r>
        <w:rPr>
          <w:rFonts w:eastAsia="Times New Roman" w:cs="Times New Roman"/>
          <w:szCs w:val="24"/>
        </w:rPr>
        <w:t>ς</w:t>
      </w:r>
      <w:r>
        <w:rPr>
          <w:rFonts w:eastAsia="Times New Roman" w:cs="Times New Roman"/>
          <w:szCs w:val="24"/>
        </w:rPr>
        <w:t xml:space="preserve">, η </w:t>
      </w:r>
      <w:r>
        <w:rPr>
          <w:rFonts w:eastAsia="Times New Roman" w:cs="Times New Roman"/>
          <w:szCs w:val="24"/>
        </w:rPr>
        <w:t xml:space="preserve">λειτουργία πανεπιστημιακών ερευνητικών κέντρων και ινστιτούτων και η λειτουργία διετών πανεπιστημιακών προγραμμάτων για αποφοίτους ΕΠΑΛ που θα οδηγούν σε επαγγελματική πιστοποίηση «Επιπέδου 5», χωρίς άλλες διαδικασίες για τους απόφοιτους. </w:t>
      </w:r>
    </w:p>
    <w:p w14:paraId="2E2475F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Πανεπιστημιακά π</w:t>
      </w:r>
      <w:r>
        <w:rPr>
          <w:rFonts w:eastAsia="Times New Roman" w:cs="Times New Roman"/>
          <w:szCs w:val="24"/>
        </w:rPr>
        <w:t>ρογράμματα μπορεί να ιδρύονται και αποκεντρωμένα και ακόμη να έχουν σχέση με τις οικονομικές δραστηριότητες του τόπου στον οποίο εγκαθίστανται, εξασφαλίζοντας όχι μόνο την πρακτική άσκηση του σπουδαστών, αλλά και κατά μεγάλο μέρος την υποβοήθηση της επαγγε</w:t>
      </w:r>
      <w:r>
        <w:rPr>
          <w:rFonts w:eastAsia="Times New Roman" w:cs="Times New Roman"/>
          <w:szCs w:val="24"/>
        </w:rPr>
        <w:t>λματικής τους αποκατάστασης σε τοπικές επιχειρήσεις και δράσεις.</w:t>
      </w:r>
    </w:p>
    <w:p w14:paraId="2E2475F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Ακόμα, με το νομοσχέδιο αναγνωρίζεται μια πραγματικότητα που ουδείς μπορεί να αμφισβητήσει, ότι δηλαδή εδώ και δεκαετίες ουσιαστικά δεν υφίσταται εκπαιδευτικά η Γ΄ </w:t>
      </w:r>
      <w:r>
        <w:rPr>
          <w:rFonts w:eastAsia="Times New Roman" w:cs="Times New Roman"/>
          <w:szCs w:val="24"/>
        </w:rPr>
        <w:t>λυκείου</w:t>
      </w:r>
      <w:r>
        <w:rPr>
          <w:rFonts w:eastAsia="Times New Roman" w:cs="Times New Roman"/>
          <w:szCs w:val="24"/>
        </w:rPr>
        <w:t xml:space="preserve">, </w:t>
      </w:r>
      <w:r>
        <w:rPr>
          <w:rFonts w:eastAsia="Times New Roman" w:cs="Times New Roman"/>
          <w:szCs w:val="24"/>
        </w:rPr>
        <w:lastRenderedPageBreak/>
        <w:t xml:space="preserve">έχει υποβαθμιστεί </w:t>
      </w:r>
      <w:r>
        <w:rPr>
          <w:rFonts w:eastAsia="Times New Roman" w:cs="Times New Roman"/>
          <w:szCs w:val="24"/>
        </w:rPr>
        <w:t>το απολυτήριο και στα πανεπιστήμια ο μαθητής διαγωνίζεται με βάση κυρίως φροντιστηριακές σπουδές ή και ιδιαίτερα μαθήματα. Αυτό σαφώς για πολλά χρόνια υποβάθμιζε συνεχώς το δημόσιο σχολείο.</w:t>
      </w:r>
    </w:p>
    <w:p w14:paraId="2E2475F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αναγνώριση αυτής της πραγματικότητας, ότι δηλαδή η Γ΄ </w:t>
      </w:r>
      <w:r>
        <w:rPr>
          <w:rFonts w:eastAsia="Times New Roman" w:cs="Times New Roman"/>
          <w:szCs w:val="24"/>
        </w:rPr>
        <w:t xml:space="preserve">λυκείου </w:t>
      </w:r>
      <w:r>
        <w:rPr>
          <w:rFonts w:eastAsia="Times New Roman" w:cs="Times New Roman"/>
          <w:szCs w:val="24"/>
        </w:rPr>
        <w:t>εί</w:t>
      </w:r>
      <w:r>
        <w:rPr>
          <w:rFonts w:eastAsia="Times New Roman" w:cs="Times New Roman"/>
          <w:szCs w:val="24"/>
        </w:rPr>
        <w:t xml:space="preserve">ναι μια μεταβατική κατάσταση ανάμεσα στις ουσιαστικές </w:t>
      </w:r>
      <w:proofErr w:type="spellStart"/>
      <w:r>
        <w:rPr>
          <w:rFonts w:eastAsia="Times New Roman" w:cs="Times New Roman"/>
          <w:szCs w:val="24"/>
        </w:rPr>
        <w:t>λυκειακές</w:t>
      </w:r>
      <w:proofErr w:type="spellEnd"/>
      <w:r>
        <w:rPr>
          <w:rFonts w:eastAsia="Times New Roman" w:cs="Times New Roman"/>
          <w:szCs w:val="24"/>
        </w:rPr>
        <w:t xml:space="preserve"> σπουδές και στα πανεπιστήμια και, κατά συνέπεια, η λήψη μέτρων μείωσης του αριθμού των μαθημάτων, ενίσχυσης των ωρών διδασκαλίας στο πρόγραμμα του σχολείου στα μαθήματα που θα εξεταστούν οι τε</w:t>
      </w:r>
      <w:r>
        <w:rPr>
          <w:rFonts w:eastAsia="Times New Roman" w:cs="Times New Roman"/>
          <w:szCs w:val="24"/>
        </w:rPr>
        <w:t xml:space="preserve">λειόφοιτοι για την είσοδό τους στα πανεπιστήμια, ο υπολογισμός από τη μεθεπόμενη χρονιά του βαθμού του απολυτηρίου για την εισαγωγή στα πανεπιστήμια είναι σαφώς πράξεις </w:t>
      </w:r>
      <w:proofErr w:type="spellStart"/>
      <w:r>
        <w:rPr>
          <w:rFonts w:eastAsia="Times New Roman" w:cs="Times New Roman"/>
          <w:szCs w:val="24"/>
        </w:rPr>
        <w:t>εξορθολογισμού</w:t>
      </w:r>
      <w:proofErr w:type="spellEnd"/>
      <w:r>
        <w:rPr>
          <w:rFonts w:eastAsia="Times New Roman" w:cs="Times New Roman"/>
          <w:szCs w:val="24"/>
        </w:rPr>
        <w:t xml:space="preserve"> του συστήματος και αναβάθμισης της δημόσιας εκπαίδευσης.</w:t>
      </w:r>
    </w:p>
    <w:p w14:paraId="2E2475F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Ακόμα, η δυνατό</w:t>
      </w:r>
      <w:r>
        <w:rPr>
          <w:rFonts w:eastAsia="Times New Roman" w:cs="Times New Roman"/>
          <w:szCs w:val="24"/>
        </w:rPr>
        <w:t xml:space="preserve">τητα των τελειόφοιτων του λυκείου να επιλέγουν κάποιες πανεπιστημιακές σχολές όπου θα εισάγονται με τον βαθμό του απολυτηρίου, θα βοηθήσει κυρίως τα παιδιά </w:t>
      </w:r>
      <w:r>
        <w:rPr>
          <w:rFonts w:eastAsia="Times New Roman" w:cs="Times New Roman"/>
          <w:szCs w:val="24"/>
        </w:rPr>
        <w:lastRenderedPageBreak/>
        <w:t>λαϊκών οικογενειών και παιδιά με περισσότερες μαθησιακές δυσκολίες να μπορούν να έχουν πρόσβαση στην</w:t>
      </w:r>
      <w:r>
        <w:rPr>
          <w:rFonts w:eastAsia="Times New Roman" w:cs="Times New Roman"/>
          <w:szCs w:val="24"/>
        </w:rPr>
        <w:t xml:space="preserve"> πανεπιστημιακή εκπαίδευση.</w:t>
      </w:r>
    </w:p>
    <w:p w14:paraId="2E2475F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Η αντιμετώπιση ακόμη του ζητήματος των επαγγελματικών δικαιωμάτων των αποφοίτων τετραετούς φοίτησης στην τριτοβάθμια τεχνολογική εκπαίδευση με ακαδημαϊκά κριτήρια και με συμμετοχή και της ίδιας της εκπαιδευτικής κοινότητας λύνει</w:t>
      </w:r>
      <w:r>
        <w:rPr>
          <w:rFonts w:eastAsia="Times New Roman" w:cs="Times New Roman"/>
          <w:szCs w:val="24"/>
        </w:rPr>
        <w:t xml:space="preserve"> ένα θέμα άνω των τριάντα πέντε ετών που οι προηγούμενες κυβερνήσεις δεν το ακουμπούσαν προφανώς μετά από πιέσεις συγκεκριμένων λόμπι. </w:t>
      </w:r>
    </w:p>
    <w:p w14:paraId="2E2475F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Θυμάμαι αυτή τη συζήτηση και το παράπονο των σπουδαστών των ΤΕΙ από τότε που σπούδαζα προσωπικά στο Εθνικό Μετσόβιο Πολυ</w:t>
      </w:r>
      <w:r>
        <w:rPr>
          <w:rFonts w:eastAsia="Times New Roman" w:cs="Times New Roman"/>
          <w:szCs w:val="24"/>
        </w:rPr>
        <w:t>τεχνείο στις αρχές της δεκαετίας του 1980.</w:t>
      </w:r>
    </w:p>
    <w:p w14:paraId="2E2475FA" w14:textId="77777777" w:rsidR="00ED3BF8" w:rsidRDefault="009F432D">
      <w:pPr>
        <w:spacing w:after="0"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στα πλαίσια της ίδρυσης νέων πανεπιστημιακών τμημάτων θέλω να χαιρετίσω την απόφαση του Υπουργού να κάνει δεκτή βουλευτική τροπολογία που καταθέσαμε οι Βουλευτές του ΣΥΡΙΖΑ Πέλλας για</w:t>
      </w:r>
      <w:r>
        <w:rPr>
          <w:rFonts w:eastAsia="Times New Roman" w:cs="Times New Roman"/>
          <w:szCs w:val="24"/>
        </w:rPr>
        <w:t xml:space="preserve"> την ίδρυση στην Έδεσσα Πανεπιστημιακής Σχολής </w:t>
      </w:r>
      <w:proofErr w:type="spellStart"/>
      <w:r>
        <w:rPr>
          <w:rFonts w:eastAsia="Times New Roman" w:cs="Times New Roman"/>
          <w:szCs w:val="24"/>
        </w:rPr>
        <w:t>Μουσειολογίας</w:t>
      </w:r>
      <w:proofErr w:type="spellEnd"/>
      <w:r>
        <w:rPr>
          <w:rFonts w:eastAsia="Times New Roman" w:cs="Times New Roman"/>
          <w:szCs w:val="24"/>
        </w:rPr>
        <w:t xml:space="preserve"> στο πλαίσιο του Διεθνούς Πανεπιστημίου </w:t>
      </w:r>
      <w:r>
        <w:rPr>
          <w:rFonts w:eastAsia="Times New Roman" w:cs="Times New Roman"/>
          <w:szCs w:val="24"/>
        </w:rPr>
        <w:t>Ελλάδας</w:t>
      </w:r>
      <w:r>
        <w:rPr>
          <w:rFonts w:eastAsia="Times New Roman" w:cs="Times New Roman"/>
          <w:szCs w:val="24"/>
        </w:rPr>
        <w:t xml:space="preserve">, επαναφέροντας </w:t>
      </w:r>
      <w:r>
        <w:rPr>
          <w:rFonts w:eastAsia="Times New Roman" w:cs="Times New Roman"/>
          <w:szCs w:val="24"/>
        </w:rPr>
        <w:lastRenderedPageBreak/>
        <w:t xml:space="preserve">το πανεπιστήμιο στην Πέλλα μετά το κλείσιμο με το σχέδιο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xml:space="preserve"> της μοναδικής σχολής </w:t>
      </w:r>
      <w:proofErr w:type="spellStart"/>
      <w:r>
        <w:rPr>
          <w:rFonts w:eastAsia="Times New Roman" w:cs="Times New Roman"/>
          <w:szCs w:val="24"/>
        </w:rPr>
        <w:t>Marketing</w:t>
      </w:r>
      <w:proofErr w:type="spellEnd"/>
      <w:r>
        <w:rPr>
          <w:rFonts w:eastAsia="Times New Roman" w:cs="Times New Roman"/>
          <w:szCs w:val="24"/>
        </w:rPr>
        <w:t xml:space="preserve"> που λειτουργούσε στο πλαίσιο του Πανε</w:t>
      </w:r>
      <w:r>
        <w:rPr>
          <w:rFonts w:eastAsia="Times New Roman" w:cs="Times New Roman"/>
          <w:szCs w:val="24"/>
        </w:rPr>
        <w:t xml:space="preserve">πιστημίου Μακεδονίας έως το 2013. Η Νέα Δημοκρατία και το ΠΑΣΟΚ το 2013 έκλεισαν τη μοναδική πανεπιστημιακή σχολή που λειτουργούσε στην Πέλλα. </w:t>
      </w:r>
    </w:p>
    <w:p w14:paraId="2E2475F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ευθύνη και των κυβερνητικών κομμάτων το 2013, αλλά και των εκπροσώπων τους στο Κοινοβούλιο την περίοδο εκείνη </w:t>
      </w:r>
      <w:r>
        <w:rPr>
          <w:rFonts w:eastAsia="Times New Roman" w:cs="Times New Roman"/>
          <w:szCs w:val="24"/>
        </w:rPr>
        <w:t xml:space="preserve">–ορισμένοι εκ των οποίων είναι και σήμερα παρόντες στην κεντρική πολιτική σκηνή- είναι δεδομένη και δεν μπορεί να ξεχαστεί εύκολα από τους Εδεσσαίους και τους κατοίκους της Πέλλας στο σύνολό τους που ένιωσαν ιδιαίτερα θιγμένοι απ’ αυτήν την εξέλιξη. </w:t>
      </w:r>
    </w:p>
    <w:p w14:paraId="2E2475F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Ένιωσ</w:t>
      </w:r>
      <w:r>
        <w:rPr>
          <w:rFonts w:eastAsia="Times New Roman" w:cs="Times New Roman"/>
          <w:szCs w:val="24"/>
        </w:rPr>
        <w:t xml:space="preserve">αν ότι υποτιμήθηκαν, ότι έχασαν κάτι που δικαιωματικά τους ανήκει, καθ’ όσον αυτή η σχολή είχε </w:t>
      </w:r>
      <w:proofErr w:type="spellStart"/>
      <w:r>
        <w:rPr>
          <w:rFonts w:eastAsia="Times New Roman" w:cs="Times New Roman"/>
          <w:szCs w:val="24"/>
        </w:rPr>
        <w:t>πρωτοιδρυθεί</w:t>
      </w:r>
      <w:proofErr w:type="spellEnd"/>
      <w:r>
        <w:rPr>
          <w:rFonts w:eastAsia="Times New Roman" w:cs="Times New Roman"/>
          <w:szCs w:val="24"/>
        </w:rPr>
        <w:t xml:space="preserve"> με έδρα την Έδεσσα και η εξέλιξη αυτής της σχολής είναι γνωστή. Με το καταστροφικό σχέδιο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xml:space="preserve"> ενσωματώθηκε στη Σχολή Διοίκησης Επιχειρήσεων του </w:t>
      </w:r>
      <w:r>
        <w:rPr>
          <w:rFonts w:eastAsia="Times New Roman" w:cs="Times New Roman"/>
          <w:szCs w:val="24"/>
        </w:rPr>
        <w:t>Πανεπιστημίου Μακεδονίας και ουσιαστικά εκφυλίστηκε, όπως πρόσφατα μου επιβεβαίωσε και ο πρύτανης του Πανεπιστημίου Μακεδονίας.</w:t>
      </w:r>
    </w:p>
    <w:p w14:paraId="2E2475F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ΣΥΡΙΖΑ αποκαθιστά σήμερα αυτήν την αδικία ιδρύοντας τη Σχολή </w:t>
      </w:r>
      <w:proofErr w:type="spellStart"/>
      <w:r>
        <w:rPr>
          <w:rFonts w:eastAsia="Times New Roman" w:cs="Times New Roman"/>
          <w:szCs w:val="24"/>
        </w:rPr>
        <w:t>Μουσειολογίας</w:t>
      </w:r>
      <w:proofErr w:type="spellEnd"/>
      <w:r>
        <w:rPr>
          <w:rFonts w:eastAsia="Times New Roman" w:cs="Times New Roman"/>
          <w:szCs w:val="24"/>
        </w:rPr>
        <w:t xml:space="preserve"> –στην προοπτική, όμως, θέλω να πιστεύω περαιτέρω εν</w:t>
      </w:r>
      <w:r>
        <w:rPr>
          <w:rFonts w:eastAsia="Times New Roman" w:cs="Times New Roman"/>
          <w:szCs w:val="24"/>
        </w:rPr>
        <w:t xml:space="preserve">ίσχυσης και με νέες σχολές- για να μπορέσει να υπάρξει σταθερότητα και μακροημέρευση του </w:t>
      </w:r>
      <w:r>
        <w:rPr>
          <w:rFonts w:eastAsia="Times New Roman" w:cs="Times New Roman"/>
          <w:szCs w:val="24"/>
        </w:rPr>
        <w:t>πανεπιστημίου</w:t>
      </w:r>
      <w:r>
        <w:rPr>
          <w:rFonts w:eastAsia="Times New Roman" w:cs="Times New Roman"/>
          <w:szCs w:val="24"/>
        </w:rPr>
        <w:t xml:space="preserve">. Η ενίσχυση στην πορεία και με άλλες σχολές είναι κρίσιμη παράμετρος για να απομακρυνθεί η πιθανότητα απευκταίας επανάληψης καταστροφικών σχεδίων τύπου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xml:space="preserve"> στο μέλλον.</w:t>
      </w:r>
    </w:p>
    <w:p w14:paraId="2E2475F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Ακόμα, τόσο ο Υπουργός, όσο και ο </w:t>
      </w:r>
      <w:r>
        <w:rPr>
          <w:rFonts w:eastAsia="Times New Roman" w:cs="Times New Roman"/>
          <w:szCs w:val="24"/>
        </w:rPr>
        <w:t>π</w:t>
      </w:r>
      <w:r>
        <w:rPr>
          <w:rFonts w:eastAsia="Times New Roman" w:cs="Times New Roman"/>
          <w:szCs w:val="24"/>
        </w:rPr>
        <w:t>ρύτανης του Διεθνούς Πανεπιστημίου κι άλλοι πανεπιστημιακοί έχουν εκφράσει τη θετική γνώμη τους για τη λειτουργία σε πρώτη φάση τριών διετών πανεπιστημιακών προγραμμάτων για απόφοιτους ΕΠΑΛ σε Έδεσσα, Γ</w:t>
      </w:r>
      <w:r>
        <w:rPr>
          <w:rFonts w:eastAsia="Times New Roman" w:cs="Times New Roman"/>
          <w:szCs w:val="24"/>
        </w:rPr>
        <w:t xml:space="preserve">ιαννιτσά και </w:t>
      </w:r>
      <w:proofErr w:type="spellStart"/>
      <w:r>
        <w:rPr>
          <w:rFonts w:eastAsia="Times New Roman" w:cs="Times New Roman"/>
          <w:szCs w:val="24"/>
        </w:rPr>
        <w:t>Αριδαία</w:t>
      </w:r>
      <w:proofErr w:type="spellEnd"/>
      <w:r>
        <w:rPr>
          <w:rFonts w:eastAsia="Times New Roman" w:cs="Times New Roman"/>
          <w:szCs w:val="24"/>
        </w:rPr>
        <w:t>, πόλεις της Πέλλας στις οποίες λειτουργούν επαγγελματικά λύκεια.</w:t>
      </w:r>
      <w:r>
        <w:rPr>
          <w:rFonts w:eastAsia="Times New Roman" w:cs="Times New Roman"/>
          <w:szCs w:val="24"/>
        </w:rPr>
        <w:t xml:space="preserve"> </w:t>
      </w:r>
      <w:r>
        <w:rPr>
          <w:rFonts w:eastAsia="Times New Roman" w:cs="Times New Roman"/>
          <w:szCs w:val="24"/>
        </w:rPr>
        <w:t xml:space="preserve">Φυσικά η απόφαση αυτή θα ληφθεί από το </w:t>
      </w:r>
      <w:r>
        <w:rPr>
          <w:rFonts w:eastAsia="Times New Roman" w:cs="Times New Roman"/>
          <w:szCs w:val="24"/>
        </w:rPr>
        <w:t xml:space="preserve">πανεπιστήμιο </w:t>
      </w:r>
      <w:r>
        <w:rPr>
          <w:rFonts w:eastAsia="Times New Roman" w:cs="Times New Roman"/>
          <w:szCs w:val="24"/>
        </w:rPr>
        <w:t xml:space="preserve">μετά την ίδρυση στο Διεθνές Πανεπιστήμιο Ελλάδας του </w:t>
      </w:r>
      <w:r>
        <w:rPr>
          <w:rFonts w:eastAsia="Times New Roman" w:cs="Times New Roman"/>
          <w:szCs w:val="24"/>
        </w:rPr>
        <w:t>κέντρου επαγγελματικής εκπαίδευσης</w:t>
      </w:r>
      <w:r>
        <w:rPr>
          <w:rFonts w:eastAsia="Times New Roman" w:cs="Times New Roman"/>
          <w:szCs w:val="24"/>
        </w:rPr>
        <w:t>. Έχουν ήδη κατατεθεί στη διαβο</w:t>
      </w:r>
      <w:r>
        <w:rPr>
          <w:rFonts w:eastAsia="Times New Roman" w:cs="Times New Roman"/>
          <w:szCs w:val="24"/>
        </w:rPr>
        <w:t xml:space="preserve">ύλευση ανάμεσα στο </w:t>
      </w:r>
      <w:r>
        <w:rPr>
          <w:rFonts w:eastAsia="Times New Roman" w:cs="Times New Roman"/>
          <w:szCs w:val="24"/>
        </w:rPr>
        <w:t>πανεπιστήμιο</w:t>
      </w:r>
      <w:r>
        <w:rPr>
          <w:rFonts w:eastAsia="Times New Roman" w:cs="Times New Roman"/>
          <w:szCs w:val="24"/>
        </w:rPr>
        <w:t xml:space="preserve">, στην κοινωνία, τα ΕΠΑΛ και εμάς τους τοπικούς </w:t>
      </w:r>
      <w:r>
        <w:rPr>
          <w:rFonts w:eastAsia="Times New Roman" w:cs="Times New Roman"/>
          <w:szCs w:val="24"/>
        </w:rPr>
        <w:lastRenderedPageBreak/>
        <w:t>Βουλευτές, προτάσεις για τις ειδικότητες για τα πρώτα διετή προγράμματα, που έχουν άμεση συνάρτηση με τις ανάγκες της παραγωγικής ανασυγκρότησης της Πέλλας, με τις δραστηριότητε</w:t>
      </w:r>
      <w:r>
        <w:rPr>
          <w:rFonts w:eastAsia="Times New Roman" w:cs="Times New Roman"/>
          <w:szCs w:val="24"/>
        </w:rPr>
        <w:t>ς στις οποίες βασίζεται η οικονομία της και με κλάδους επιχειρήσεων που έχουν ανάγκη να απασχολούν περισσότερο εξειδικευμένο προσωπικό.</w:t>
      </w:r>
    </w:p>
    <w:p w14:paraId="2E2475FF"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Ακόμη, η ίδρυση αποκεντρωμένων δομών διετών πανεπιστημιακών προγραμμάτων μπορεί να βοηθήσει και την εν γένει ανάπτυξη επαρχιακών πόλεων που δεν θα μπορούσαν με άλλο τρόπο να αποκτήσουν οποιαδήποτε σχέση με τα πανεπιστήμια της χώρας. Η λειτουργία στην Έδεσσ</w:t>
      </w:r>
      <w:r>
        <w:rPr>
          <w:rFonts w:eastAsia="Times New Roman" w:cs="Times New Roman"/>
          <w:szCs w:val="24"/>
        </w:rPr>
        <w:t xml:space="preserve">α ειδικότητας σχετικής με τα τουριστικά επαγγέλματα, σε πρώτη φάση, στα Γιαννιτσά η </w:t>
      </w:r>
      <w:r>
        <w:rPr>
          <w:rFonts w:eastAsia="Times New Roman" w:cs="Times New Roman"/>
          <w:szCs w:val="24"/>
        </w:rPr>
        <w:t xml:space="preserve">ειδικότητα ζωικής </w:t>
      </w:r>
      <w:r>
        <w:rPr>
          <w:rFonts w:eastAsia="Times New Roman" w:cs="Times New Roman"/>
          <w:szCs w:val="24"/>
        </w:rPr>
        <w:t xml:space="preserve">ή </w:t>
      </w:r>
      <w:r>
        <w:rPr>
          <w:rFonts w:eastAsia="Times New Roman" w:cs="Times New Roman"/>
          <w:szCs w:val="24"/>
        </w:rPr>
        <w:t xml:space="preserve">φυτικής παραγωγής </w:t>
      </w:r>
      <w:r>
        <w:rPr>
          <w:rFonts w:eastAsia="Times New Roman" w:cs="Times New Roman"/>
          <w:szCs w:val="24"/>
        </w:rPr>
        <w:t xml:space="preserve">ή </w:t>
      </w:r>
      <w:r>
        <w:rPr>
          <w:rFonts w:eastAsia="Times New Roman" w:cs="Times New Roman"/>
          <w:szCs w:val="24"/>
        </w:rPr>
        <w:t xml:space="preserve">γαλακτοκομίας </w:t>
      </w:r>
      <w:r>
        <w:rPr>
          <w:rFonts w:eastAsia="Times New Roman" w:cs="Times New Roman"/>
          <w:szCs w:val="24"/>
        </w:rPr>
        <w:t xml:space="preserve">ή </w:t>
      </w:r>
      <w:r>
        <w:rPr>
          <w:rFonts w:eastAsia="Times New Roman" w:cs="Times New Roman"/>
          <w:szCs w:val="24"/>
        </w:rPr>
        <w:t>τυροκομίας</w:t>
      </w:r>
      <w:r>
        <w:rPr>
          <w:rFonts w:eastAsia="Times New Roman" w:cs="Times New Roman"/>
          <w:szCs w:val="24"/>
        </w:rPr>
        <w:t xml:space="preserve">, σε συνδυασμό με το μοναδικό Ινστιτούτο του ΕΘΙΑΓΕ στην Παραλίμνη Γιαννιτσών, με έντεκα ερευνητές ζωικής </w:t>
      </w:r>
      <w:r>
        <w:rPr>
          <w:rFonts w:eastAsia="Times New Roman" w:cs="Times New Roman"/>
          <w:szCs w:val="24"/>
        </w:rPr>
        <w:t xml:space="preserve">παραγωγής και με συγκεκριμένες εκτάσεις αγροτεμαχίων και αριθμούς ζώων που θα μπορούσαν να συνδυάσουν τις σπουδές με την πρακτική εκπαίδευση και με την έρευνα, όπως ακόμη και </w:t>
      </w:r>
      <w:r>
        <w:rPr>
          <w:rFonts w:eastAsia="Times New Roman" w:cs="Times New Roman"/>
          <w:szCs w:val="24"/>
        </w:rPr>
        <w:lastRenderedPageBreak/>
        <w:t xml:space="preserve">η ίδρυση στην </w:t>
      </w:r>
      <w:proofErr w:type="spellStart"/>
      <w:r>
        <w:rPr>
          <w:rFonts w:eastAsia="Times New Roman" w:cs="Times New Roman"/>
          <w:szCs w:val="24"/>
        </w:rPr>
        <w:t>Αριδαία</w:t>
      </w:r>
      <w:proofErr w:type="spellEnd"/>
      <w:r>
        <w:rPr>
          <w:rFonts w:eastAsia="Times New Roman" w:cs="Times New Roman"/>
          <w:szCs w:val="24"/>
        </w:rPr>
        <w:t xml:space="preserve"> ειδικότητας σχετικής με τον ιαματικό τουρισμό και τη λουτρο</w:t>
      </w:r>
      <w:r>
        <w:rPr>
          <w:rFonts w:eastAsia="Times New Roman" w:cs="Times New Roman"/>
          <w:szCs w:val="24"/>
        </w:rPr>
        <w:t xml:space="preserve">θεραπεία κοντά στα Λουτρά </w:t>
      </w:r>
      <w:proofErr w:type="spellStart"/>
      <w:r>
        <w:rPr>
          <w:rFonts w:eastAsia="Times New Roman" w:cs="Times New Roman"/>
          <w:szCs w:val="24"/>
        </w:rPr>
        <w:t>Πόζαρ</w:t>
      </w:r>
      <w:proofErr w:type="spellEnd"/>
      <w:r>
        <w:rPr>
          <w:rFonts w:eastAsia="Times New Roman" w:cs="Times New Roman"/>
          <w:szCs w:val="24"/>
        </w:rPr>
        <w:t xml:space="preserve"> και στη Σκύδρα σχετικές με τα </w:t>
      </w:r>
      <w:r>
        <w:rPr>
          <w:rFonts w:eastAsia="Times New Roman" w:cs="Times New Roman"/>
          <w:szCs w:val="24"/>
          <w:lang w:val="en-US"/>
        </w:rPr>
        <w:t>logistics</w:t>
      </w:r>
      <w:r w:rsidRPr="00E150D6">
        <w:rPr>
          <w:rFonts w:eastAsia="Times New Roman" w:cs="Times New Roman"/>
          <w:szCs w:val="24"/>
        </w:rPr>
        <w:t>,</w:t>
      </w:r>
      <w:r>
        <w:rPr>
          <w:rFonts w:eastAsia="Times New Roman" w:cs="Times New Roman"/>
          <w:szCs w:val="24"/>
        </w:rPr>
        <w:t xml:space="preserve"> με δεδομένη την ισχυρή μεταποίηση φρούτων της περιοχής που έχει σημαντικό εξαγωγικό προσανατολισμό</w:t>
      </w:r>
      <w:r w:rsidRPr="00E150D6">
        <w:rPr>
          <w:rFonts w:eastAsia="Times New Roman" w:cs="Times New Roman"/>
          <w:szCs w:val="24"/>
        </w:rPr>
        <w:t>,</w:t>
      </w:r>
      <w:r>
        <w:rPr>
          <w:rFonts w:eastAsia="Times New Roman" w:cs="Times New Roman"/>
          <w:szCs w:val="24"/>
        </w:rPr>
        <w:t xml:space="preserve"> είναι σκέψεις που η υλοποίησή τους θα βοηθήσει και τα ίδια τα προγράμματα να είναι </w:t>
      </w:r>
      <w:r>
        <w:rPr>
          <w:rFonts w:eastAsia="Times New Roman" w:cs="Times New Roman"/>
          <w:szCs w:val="24"/>
        </w:rPr>
        <w:t>θελκτικά, αλλά και την τοπική οικονομία και την παραγωγική ανασυγκρότηση της περιοχής.</w:t>
      </w:r>
    </w:p>
    <w:p w14:paraId="2E247600"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247601" w14:textId="77777777" w:rsidR="00ED3BF8" w:rsidRDefault="009F432D">
      <w:pPr>
        <w:spacing w:after="0" w:line="600" w:lineRule="auto"/>
        <w:ind w:firstLine="720"/>
        <w:contextualSpacing/>
        <w:jc w:val="center"/>
        <w:rPr>
          <w:rFonts w:eastAsia="Times New Roman" w:cs="Times New Roman"/>
          <w:szCs w:val="24"/>
        </w:rPr>
      </w:pPr>
      <w:r w:rsidRPr="00E150D6">
        <w:rPr>
          <w:rFonts w:eastAsia="Times New Roman" w:cs="Times New Roman"/>
          <w:szCs w:val="24"/>
        </w:rPr>
        <w:t>(Χειροκροτήματα από την πτέρυγα του ΣΥΡΙΖΑ)</w:t>
      </w:r>
    </w:p>
    <w:p w14:paraId="2E247602" w14:textId="77777777" w:rsidR="00ED3BF8" w:rsidRDefault="009F432D">
      <w:pPr>
        <w:spacing w:after="0" w:line="600" w:lineRule="auto"/>
        <w:ind w:firstLine="720"/>
        <w:contextualSpacing/>
        <w:jc w:val="both"/>
        <w:rPr>
          <w:rFonts w:eastAsia="Times New Roman" w:cs="Times New Roman"/>
          <w:szCs w:val="24"/>
        </w:rPr>
      </w:pPr>
      <w:r w:rsidRPr="00E150D6">
        <w:rPr>
          <w:rFonts w:eastAsia="Times New Roman" w:cs="Times New Roman"/>
          <w:b/>
          <w:szCs w:val="24"/>
        </w:rPr>
        <w:t>ΠΡΟΕΔΡΕΥΩΝ (Αναστάσιος Κουράκης):</w:t>
      </w:r>
      <w:r w:rsidRPr="00E150D6">
        <w:rPr>
          <w:rFonts w:eastAsia="Times New Roman" w:cs="Times New Roman"/>
          <w:szCs w:val="24"/>
        </w:rPr>
        <w:t xml:space="preserve">  </w:t>
      </w:r>
      <w:r>
        <w:rPr>
          <w:rFonts w:eastAsia="Times New Roman" w:cs="Times New Roman"/>
          <w:szCs w:val="24"/>
        </w:rPr>
        <w:t>Ευχαριστούμε, κύριε Σηφάκη.</w:t>
      </w:r>
    </w:p>
    <w:p w14:paraId="2E247603"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Ανδρέας </w:t>
      </w:r>
      <w:proofErr w:type="spellStart"/>
      <w:r>
        <w:rPr>
          <w:rFonts w:eastAsia="Times New Roman" w:cs="Times New Roman"/>
          <w:szCs w:val="24"/>
        </w:rPr>
        <w:t>Κουτσούμπας</w:t>
      </w:r>
      <w:proofErr w:type="spellEnd"/>
      <w:r>
        <w:rPr>
          <w:rFonts w:eastAsia="Times New Roman" w:cs="Times New Roman"/>
          <w:szCs w:val="24"/>
        </w:rPr>
        <w:t xml:space="preserve">, Βουλευτής Βοιωτίας της Νέας Δημοκρατίας, για πέντε λεπτά. </w:t>
      </w:r>
    </w:p>
    <w:p w14:paraId="2E247604"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Κύριε Πρόεδρε, ευχαριστώ.</w:t>
      </w:r>
    </w:p>
    <w:p w14:paraId="2E247605"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ξεκινήσω με μία συναινετική τοποθέτηση, με μια αποδοχή. Είναι γεγονός ότι κάθε μεταρρύθμιση -και πρέπει να </w:t>
      </w:r>
      <w:r>
        <w:rPr>
          <w:rFonts w:eastAsia="Times New Roman" w:cs="Times New Roman"/>
          <w:szCs w:val="24"/>
        </w:rPr>
        <w:t>το α</w:t>
      </w:r>
      <w:r>
        <w:rPr>
          <w:rFonts w:eastAsia="Times New Roman" w:cs="Times New Roman"/>
          <w:szCs w:val="24"/>
        </w:rPr>
        <w:lastRenderedPageBreak/>
        <w:t>ποδεχθούμε όλες οι πτέρυγες- όταν έρχεται από την όποια κυβέρνηση, έχει τις αντιδράσεις της. Τι όμως πρέπει να προσπαθεί η εκάστοτε κυβέρνηση; Θα πρέπει να μετριάζει αυτές τις αντιδράσεις και να κοιτάζει να αποκτήσει η όποια προσπάθειά της για τη νομοθ</w:t>
      </w:r>
      <w:r>
        <w:rPr>
          <w:rFonts w:eastAsia="Times New Roman" w:cs="Times New Roman"/>
          <w:szCs w:val="24"/>
        </w:rPr>
        <w:t>έτηση το ελάχιστο μίνιμουμ συναίνεσης</w:t>
      </w:r>
      <w:r w:rsidRPr="00C76687">
        <w:rPr>
          <w:rFonts w:eastAsia="Times New Roman" w:cs="Times New Roman"/>
          <w:szCs w:val="24"/>
        </w:rPr>
        <w:t>.</w:t>
      </w:r>
      <w:r>
        <w:rPr>
          <w:rFonts w:eastAsia="Times New Roman" w:cs="Times New Roman"/>
          <w:szCs w:val="24"/>
        </w:rPr>
        <w:t xml:space="preserve"> Επιτρέψτε μου να σας πω</w:t>
      </w:r>
      <w:r w:rsidRPr="00C76687">
        <w:rPr>
          <w:rFonts w:eastAsia="Times New Roman" w:cs="Times New Roman"/>
          <w:szCs w:val="24"/>
        </w:rPr>
        <w:t>,</w:t>
      </w:r>
      <w:r>
        <w:rPr>
          <w:rFonts w:eastAsia="Times New Roman" w:cs="Times New Roman"/>
          <w:szCs w:val="24"/>
        </w:rPr>
        <w:t xml:space="preserve"> λοιπόν, μεταφέροντας και τις απόψεις της νεότερης γενιάς, ότι αυτό δεν το προσπαθήσατε. Σήμερα, με τον τρόπο με τον οποίον νομοθετούμε, τη διαδικασία, δίνεται μία απάντηση σε ένα ερώτημα που β</w:t>
      </w:r>
      <w:r>
        <w:rPr>
          <w:rFonts w:eastAsia="Times New Roman" w:cs="Times New Roman"/>
          <w:szCs w:val="24"/>
        </w:rPr>
        <w:t xml:space="preserve">ασανίζει και τη νεότερη γενιά, αλλά και όλο τον κόσμο, για το γιατί νομοθετούμε λαθεμένα, γιατί δεν νομοθετούμε σωστά: γιατί νομοθετούμε βεβιασμένα και γιατί νομοθετούμε, όπως είπε προηγουμένως και ο συνάδελφος κ. </w:t>
      </w:r>
      <w:proofErr w:type="spellStart"/>
      <w:r>
        <w:rPr>
          <w:rFonts w:eastAsia="Times New Roman" w:cs="Times New Roman"/>
          <w:szCs w:val="24"/>
        </w:rPr>
        <w:t>Μαυρωτάς</w:t>
      </w:r>
      <w:proofErr w:type="spellEnd"/>
      <w:r>
        <w:rPr>
          <w:rFonts w:eastAsia="Times New Roman" w:cs="Times New Roman"/>
          <w:szCs w:val="24"/>
        </w:rPr>
        <w:t xml:space="preserve">, με τη σκέψη στις κάλπες και όχι </w:t>
      </w:r>
      <w:r>
        <w:rPr>
          <w:rFonts w:eastAsia="Times New Roman" w:cs="Times New Roman"/>
          <w:szCs w:val="24"/>
        </w:rPr>
        <w:t xml:space="preserve">στη νέα γενιά. Θα μπορούσε να ήταν διαφορετικά; Βεβαίως. Υπάρχουν προβλήματα στην εκπαίδευση; Βεβαίως. Δεν θα μπορούσαμε να βρούμε ένα μίνιμουμ συναίνεσης, να διορθώσουμε τα κακώς κείμενα και να δώσουμε ένα νομοσχέδιο στη νεότερη γενιά που θα οδηγήσει τον </w:t>
      </w:r>
      <w:r>
        <w:rPr>
          <w:rFonts w:eastAsia="Times New Roman" w:cs="Times New Roman"/>
          <w:szCs w:val="24"/>
        </w:rPr>
        <w:t xml:space="preserve">τόπο σε ένα καλύτερο μέλλον; </w:t>
      </w:r>
    </w:p>
    <w:p w14:paraId="2E247606"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Δίνεται και μια άλλη απάντηση με τη σημερινή προσπάθεια: Χάνουν οι λέξεις το νόημά τους, το ουσιαστικό τους περιεχόμενο, όσον αφορά το τι σημαίνει «αναβάθμιση» και τι σημαίνει «μεταρρύθμιση». Υπάρχει μία σύγχυση μεταξύ της υπο</w:t>
      </w:r>
      <w:r>
        <w:rPr>
          <w:rFonts w:eastAsia="Times New Roman" w:cs="Times New Roman"/>
          <w:szCs w:val="24"/>
        </w:rPr>
        <w:t xml:space="preserve">βάθμισης, της ισοπέδωσης και -αν θέλετε- κατάργησης των πάντων. Αυτό γίνεται σήμερα. Και πρέπει προφανώς να ανατρέξουμε στα λεξιλόγια, για να δούμε τι σημαίνει πραγματικά «αναβάθμιση», </w:t>
      </w:r>
      <w:r w:rsidRPr="00584FA7">
        <w:rPr>
          <w:rFonts w:eastAsia="Times New Roman" w:cs="Times New Roman"/>
          <w:szCs w:val="24"/>
        </w:rPr>
        <w:t>που</w:t>
      </w:r>
      <w:r>
        <w:rPr>
          <w:rFonts w:eastAsia="Times New Roman" w:cs="Times New Roman"/>
          <w:szCs w:val="24"/>
        </w:rPr>
        <w:t xml:space="preserve"> λέτε ότι αυτό γίνεται, και τι σημαίνει «μεταρρύθμιση», που θέλετε ν</w:t>
      </w:r>
      <w:r>
        <w:rPr>
          <w:rFonts w:eastAsia="Times New Roman" w:cs="Times New Roman"/>
          <w:szCs w:val="24"/>
        </w:rPr>
        <w:t>α κάνετε.</w:t>
      </w:r>
    </w:p>
    <w:p w14:paraId="2E247607"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τρίτο είναι το εξής. Δίνεται μια απάντηση συγχρόνως στο πώς νομοθετούμε. Είναι η κοινοβουλευτική δημοκρατία, πάντα αποφασίζει βεβαίως η πλειοψηφία. </w:t>
      </w:r>
      <w:proofErr w:type="spellStart"/>
      <w:r>
        <w:rPr>
          <w:rFonts w:eastAsia="Times New Roman" w:cs="Times New Roman"/>
          <w:szCs w:val="24"/>
        </w:rPr>
        <w:t>Δεκτόν</w:t>
      </w:r>
      <w:proofErr w:type="spellEnd"/>
      <w:r>
        <w:rPr>
          <w:rFonts w:eastAsia="Times New Roman" w:cs="Times New Roman"/>
          <w:szCs w:val="24"/>
        </w:rPr>
        <w:t xml:space="preserve">. Αλλά </w:t>
      </w:r>
      <w:proofErr w:type="spellStart"/>
      <w:r>
        <w:rPr>
          <w:rFonts w:eastAsia="Times New Roman" w:cs="Times New Roman"/>
          <w:szCs w:val="24"/>
        </w:rPr>
        <w:t>επιτρέψατέ</w:t>
      </w:r>
      <w:proofErr w:type="spellEnd"/>
      <w:r>
        <w:rPr>
          <w:rFonts w:eastAsia="Times New Roman" w:cs="Times New Roman"/>
          <w:szCs w:val="24"/>
        </w:rPr>
        <w:t xml:space="preserve"> μου να </w:t>
      </w:r>
      <w:r>
        <w:rPr>
          <w:rFonts w:eastAsia="Times New Roman" w:cs="Times New Roman"/>
          <w:szCs w:val="24"/>
        </w:rPr>
        <w:t>σας</w:t>
      </w:r>
      <w:r>
        <w:rPr>
          <w:rFonts w:eastAsia="Times New Roman" w:cs="Times New Roman"/>
          <w:szCs w:val="24"/>
        </w:rPr>
        <w:t xml:space="preserve"> πω -και δεν είναι σημερινή μου θέση για να κατηγορήσω εσάς, </w:t>
      </w:r>
      <w:r>
        <w:rPr>
          <w:rFonts w:eastAsia="Times New Roman" w:cs="Times New Roman"/>
          <w:szCs w:val="24"/>
        </w:rPr>
        <w:t>το έχω πει και σε προηγούμενες κυβερνήσεις και δικές μας- δυστυχώς, ναι, το κοινοβουλευτικό μας σύστημα, η κοινοβουλευτική μας δημοκρατία -που είναι το καλύτερο πολίτευμα, δεν υπάρχει άλλο πολίτευμα- έχει καταλήξει στο να είναι μία υπουργική κοινοβουλευτικ</w:t>
      </w:r>
      <w:r>
        <w:rPr>
          <w:rFonts w:eastAsia="Times New Roman" w:cs="Times New Roman"/>
          <w:szCs w:val="24"/>
        </w:rPr>
        <w:t xml:space="preserve">ή δημοκρατία, διότι ο Υπουργός φέρνει το νομοθέτημα και εμείς, εσείς, η εκάστοτε πλειοψηφία </w:t>
      </w:r>
      <w:r>
        <w:rPr>
          <w:rFonts w:eastAsia="Times New Roman" w:cs="Times New Roman"/>
          <w:szCs w:val="24"/>
        </w:rPr>
        <w:lastRenderedPageBreak/>
        <w:t xml:space="preserve">προσπαθούμε να αλλάξουμε κάτι. Δεν νομοθετούμε </w:t>
      </w:r>
      <w:r w:rsidRPr="00AA3CA3">
        <w:rPr>
          <w:rFonts w:eastAsia="Times New Roman" w:cs="Times New Roman"/>
          <w:szCs w:val="24"/>
        </w:rPr>
        <w:t>οι Βουλευτές</w:t>
      </w:r>
      <w:r>
        <w:rPr>
          <w:rFonts w:eastAsia="Times New Roman" w:cs="Times New Roman"/>
          <w:szCs w:val="24"/>
        </w:rPr>
        <w:t>, π</w:t>
      </w:r>
      <w:r w:rsidRPr="00AA3CA3">
        <w:rPr>
          <w:rFonts w:eastAsia="Times New Roman" w:cs="Times New Roman"/>
          <w:szCs w:val="24"/>
        </w:rPr>
        <w:t>αρεμβαίνουμε απλώς, να το ξεκαθαρίσουμε.</w:t>
      </w:r>
      <w:r>
        <w:rPr>
          <w:rFonts w:eastAsia="Times New Roman" w:cs="Times New Roman"/>
          <w:szCs w:val="24"/>
        </w:rPr>
        <w:t xml:space="preserve"> </w:t>
      </w:r>
    </w:p>
    <w:p w14:paraId="2E247608"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όσον αφορά το νομοσχέδιο αντιδράσεις υπάρ</w:t>
      </w:r>
      <w:r>
        <w:rPr>
          <w:rFonts w:eastAsia="Times New Roman" w:cs="Times New Roman"/>
          <w:szCs w:val="24"/>
        </w:rPr>
        <w:t xml:space="preserve">χουν. Η </w:t>
      </w:r>
      <w:proofErr w:type="spellStart"/>
      <w:r>
        <w:rPr>
          <w:rFonts w:eastAsia="Times New Roman" w:cs="Times New Roman"/>
          <w:szCs w:val="24"/>
        </w:rPr>
        <w:t>εισηγήτριά</w:t>
      </w:r>
      <w:proofErr w:type="spellEnd"/>
      <w:r>
        <w:rPr>
          <w:rFonts w:eastAsia="Times New Roman" w:cs="Times New Roman"/>
          <w:szCs w:val="24"/>
        </w:rPr>
        <w:t xml:space="preserve"> μας και οι συνάδελφοι τα ανέλυσαν διεξοδικά. Επιγραμματικά σας λέω, κύριε Υπουργέ, επειδή συμβαίνει να είμαι γονέας τέκνου που είναι στην εκπαίδευση και φοιτητού, που συναναστρέφομαι και με μικρούς μαθητές 15 και 16 ετών, αλλά και με νέο</w:t>
      </w:r>
      <w:r>
        <w:rPr>
          <w:rFonts w:eastAsia="Times New Roman" w:cs="Times New Roman"/>
          <w:szCs w:val="24"/>
        </w:rPr>
        <w:t>υς 20 και πλέον ετών, ότι υπάρχει μία σύγχυση, υπάρχει –αν θέλετε- ένας προβληματισμός στα νέα παιδιά για το τι μέλλει γενέσθαι. Και ο προβληματισμός αυτός</w:t>
      </w:r>
      <w:r w:rsidDel="00FF6E25">
        <w:rPr>
          <w:rFonts w:eastAsia="Times New Roman" w:cs="Times New Roman"/>
          <w:szCs w:val="24"/>
        </w:rPr>
        <w:t xml:space="preserve"> </w:t>
      </w:r>
      <w:r>
        <w:rPr>
          <w:rFonts w:eastAsia="Times New Roman" w:cs="Times New Roman"/>
          <w:szCs w:val="24"/>
        </w:rPr>
        <w:t>υπάρχει γιατί ευθυνόμαστε πάνω απ’ όλα όλοι εμείς. Γιατί εσείς, κολλημένοι σε ιδεοληψίες και προκατα</w:t>
      </w:r>
      <w:r>
        <w:rPr>
          <w:rFonts w:eastAsia="Times New Roman" w:cs="Times New Roman"/>
          <w:szCs w:val="24"/>
        </w:rPr>
        <w:t>λήψεις δεν αποδέχεσθε κάτι το κοινώς αποδεκτό, ότι το ζήτημα της παιδείας είναι εθνικό ζήτημα και πρέπει να υπάρξει συναίνεση, αλλά θέλετε να νομοθετήσετε με γνώμονα τις επικείμενες εκλογές και νομοθετείτε με αυτόν τον τρόπο. Για παράδειγμα, για τις πανελλ</w:t>
      </w:r>
      <w:r>
        <w:rPr>
          <w:rFonts w:eastAsia="Times New Roman" w:cs="Times New Roman"/>
          <w:szCs w:val="24"/>
        </w:rPr>
        <w:t>αδικές ε</w:t>
      </w:r>
      <w:r w:rsidRPr="00AA3CA3">
        <w:rPr>
          <w:rFonts w:eastAsia="Times New Roman" w:cs="Times New Roman"/>
          <w:szCs w:val="24"/>
        </w:rPr>
        <w:t>ξετάσεις άλλα</w:t>
      </w:r>
      <w:r>
        <w:rPr>
          <w:rFonts w:eastAsia="Times New Roman" w:cs="Times New Roman"/>
          <w:b/>
          <w:szCs w:val="24"/>
        </w:rPr>
        <w:t xml:space="preserve"> </w:t>
      </w:r>
      <w:r>
        <w:rPr>
          <w:rFonts w:eastAsia="Times New Roman" w:cs="Times New Roman"/>
          <w:szCs w:val="24"/>
        </w:rPr>
        <w:t>υποσχεθήκατε και είπατε</w:t>
      </w:r>
      <w:r>
        <w:rPr>
          <w:rFonts w:eastAsia="Times New Roman" w:cs="Times New Roman"/>
          <w:szCs w:val="24"/>
        </w:rPr>
        <w:t>.</w:t>
      </w:r>
      <w:r>
        <w:rPr>
          <w:rFonts w:eastAsia="Times New Roman" w:cs="Times New Roman"/>
          <w:szCs w:val="24"/>
        </w:rPr>
        <w:t xml:space="preserve"> Δεν θα σταθώ σε αυτό πολύ. Υπήρξαν α</w:t>
      </w:r>
      <w:r w:rsidRPr="0008780B">
        <w:rPr>
          <w:rFonts w:eastAsia="Times New Roman" w:cs="Times New Roman"/>
          <w:szCs w:val="24"/>
        </w:rPr>
        <w:t>ντιδράσεις</w:t>
      </w:r>
      <w:r>
        <w:rPr>
          <w:rFonts w:eastAsia="Times New Roman" w:cs="Times New Roman"/>
          <w:szCs w:val="24"/>
        </w:rPr>
        <w:t xml:space="preserve"> από τους μηχανικούς. Από την </w:t>
      </w:r>
      <w:r>
        <w:rPr>
          <w:rFonts w:eastAsia="Times New Roman" w:cs="Times New Roman"/>
          <w:szCs w:val="24"/>
        </w:rPr>
        <w:t>περιφέρειά</w:t>
      </w:r>
      <w:r>
        <w:rPr>
          <w:rFonts w:eastAsia="Times New Roman" w:cs="Times New Roman"/>
          <w:szCs w:val="24"/>
        </w:rPr>
        <w:t xml:space="preserve"> μου </w:t>
      </w:r>
      <w:r>
        <w:rPr>
          <w:rFonts w:eastAsia="Times New Roman" w:cs="Times New Roman"/>
          <w:szCs w:val="24"/>
        </w:rPr>
        <w:lastRenderedPageBreak/>
        <w:t>φέρνω αντιδράσεις από νέ</w:t>
      </w:r>
      <w:r>
        <w:rPr>
          <w:rFonts w:eastAsia="Times New Roman" w:cs="Times New Roman"/>
          <w:szCs w:val="24"/>
        </w:rPr>
        <w:t>α</w:t>
      </w:r>
      <w:r>
        <w:rPr>
          <w:rFonts w:eastAsia="Times New Roman" w:cs="Times New Roman"/>
          <w:szCs w:val="24"/>
        </w:rPr>
        <w:t xml:space="preserve"> παιδι</w:t>
      </w:r>
      <w:r>
        <w:rPr>
          <w:rFonts w:eastAsia="Times New Roman" w:cs="Times New Roman"/>
          <w:szCs w:val="24"/>
        </w:rPr>
        <w:t>ά</w:t>
      </w:r>
      <w:r>
        <w:rPr>
          <w:rFonts w:eastAsia="Times New Roman" w:cs="Times New Roman"/>
          <w:szCs w:val="24"/>
        </w:rPr>
        <w:t xml:space="preserve"> μηχανικ</w:t>
      </w:r>
      <w:r>
        <w:rPr>
          <w:rFonts w:eastAsia="Times New Roman" w:cs="Times New Roman"/>
          <w:szCs w:val="24"/>
        </w:rPr>
        <w:t>ούς</w:t>
      </w:r>
      <w:r>
        <w:rPr>
          <w:rFonts w:eastAsia="Times New Roman" w:cs="Times New Roman"/>
          <w:szCs w:val="24"/>
        </w:rPr>
        <w:t xml:space="preserve"> για αυτή την ισοπέδωση. </w:t>
      </w:r>
    </w:p>
    <w:p w14:paraId="2E247609"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Δεν θέλω να μπω σε άλλα ζητήματα. Θα μείνω περισσ</w:t>
      </w:r>
      <w:r>
        <w:rPr>
          <w:rFonts w:eastAsia="Times New Roman" w:cs="Times New Roman"/>
          <w:szCs w:val="24"/>
        </w:rPr>
        <w:t xml:space="preserve">ότερο, γιατί το έχω υποσχεθεί, στα νέα παιδιά, στους φοιτητές. Είχα και εγώ μία αμφιβολία αν η Νομική Κομοτηνής κάνει μία σωστή δουλειά. Εγώ είμαι απόφοιτος της Νομικής Σχολής Αθηνών. Και όταν ο γιός μου πέρασε εκεί και συναναστράφηκα με πολλά παιδιά είχα </w:t>
      </w:r>
      <w:r>
        <w:rPr>
          <w:rFonts w:eastAsia="Times New Roman" w:cs="Times New Roman"/>
          <w:szCs w:val="24"/>
        </w:rPr>
        <w:t xml:space="preserve">μία αμφιβολία, αν μπορεί αυτό το </w:t>
      </w:r>
      <w:r>
        <w:rPr>
          <w:rFonts w:eastAsia="Times New Roman" w:cs="Times New Roman"/>
          <w:szCs w:val="24"/>
        </w:rPr>
        <w:t>ίδρυμα</w:t>
      </w:r>
      <w:r>
        <w:rPr>
          <w:rFonts w:eastAsia="Times New Roman" w:cs="Times New Roman"/>
          <w:szCs w:val="24"/>
        </w:rPr>
        <w:t>, η Νομική Σχολή Κομοτηνής, να προσφέρει. Σας πληροφορώ ότι αισθάνομαι απέναντί τους πολλές φορές κατώτερος για τα πεδία δράσης που έχουν, την επιστημονική γνώση και -αν θέλετε- τις ανησυχίες για το μέλλον και για τις</w:t>
      </w:r>
      <w:r>
        <w:rPr>
          <w:rFonts w:eastAsia="Times New Roman" w:cs="Times New Roman"/>
          <w:szCs w:val="24"/>
        </w:rPr>
        <w:t xml:space="preserve"> επιτυχίες στις </w:t>
      </w:r>
      <w:r>
        <w:rPr>
          <w:rFonts w:eastAsia="Times New Roman" w:cs="Times New Roman"/>
          <w:szCs w:val="24"/>
        </w:rPr>
        <w:t>σχολές</w:t>
      </w:r>
      <w:r>
        <w:rPr>
          <w:rFonts w:eastAsia="Times New Roman" w:cs="Times New Roman"/>
          <w:szCs w:val="24"/>
        </w:rPr>
        <w:t>.</w:t>
      </w:r>
    </w:p>
    <w:p w14:paraId="2E24760A" w14:textId="77777777" w:rsidR="00ED3BF8" w:rsidRDefault="009F432D">
      <w:pPr>
        <w:spacing w:after="0" w:line="600" w:lineRule="auto"/>
        <w:ind w:firstLine="720"/>
        <w:contextualSpacing/>
        <w:jc w:val="both"/>
        <w:rPr>
          <w:rFonts w:eastAsia="Times New Roman" w:cs="Times New Roman"/>
          <w:szCs w:val="24"/>
        </w:rPr>
      </w:pPr>
      <w:r w:rsidRPr="00690C8B">
        <w:rPr>
          <w:rFonts w:eastAsia="Times New Roman" w:cs="Times New Roman"/>
          <w:szCs w:val="24"/>
        </w:rPr>
        <w:t>(Στο σημείο αυτό κτυπάει το κουδούνι λήξεως του χρόνου ομιλίας του κυρίου Βουλευτή)</w:t>
      </w:r>
    </w:p>
    <w:p w14:paraId="2E24760B"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θα επισημάνω το εξής και θα κλείσω, κύριε Πρόεδρε, δεν θα πω περισσότερα για το νομοσχέδιο. Έχω υποχρέωση να σας πω τρεις φράσεις -γιατί σας </w:t>
      </w:r>
      <w:r>
        <w:rPr>
          <w:rFonts w:eastAsia="Times New Roman" w:cs="Times New Roman"/>
          <w:szCs w:val="24"/>
        </w:rPr>
        <w:t>έστειλαν και τα ψηφίσματά τους- που τις αποστέλλουν σε όλους, και σε εσάς και σε εμάς.</w:t>
      </w:r>
    </w:p>
    <w:p w14:paraId="2E24760C"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επιστολή τιτλοφορείται «προς τους </w:t>
      </w:r>
      <w:proofErr w:type="spellStart"/>
      <w:r>
        <w:rPr>
          <w:rFonts w:eastAsia="Times New Roman" w:cs="Times New Roman"/>
          <w:szCs w:val="24"/>
        </w:rPr>
        <w:t>κωφεύοντες</w:t>
      </w:r>
      <w:proofErr w:type="spellEnd"/>
      <w:r>
        <w:rPr>
          <w:rFonts w:eastAsia="Times New Roman" w:cs="Times New Roman"/>
          <w:szCs w:val="24"/>
        </w:rPr>
        <w:t xml:space="preserve"> κυβερνητικούς αξιωματούχους και τη Βουλή των Ελλήνων». Ακούστε τι λένε οι φοιτητές της Νομικής, ότι εδώ –εγώ βάζω όλ</w:t>
      </w:r>
      <w:r>
        <w:rPr>
          <w:rFonts w:eastAsia="Times New Roman" w:cs="Times New Roman"/>
          <w:szCs w:val="24"/>
        </w:rPr>
        <w:t xml:space="preserve">ους, για να μην παρεξηγηθώ- αποφασίζουμε και διατάσσουμε, ότι έχουμε καταλήξει σε ένα ακατάσχετο παζάρι για το πού θα κάνουμε </w:t>
      </w:r>
      <w:r>
        <w:rPr>
          <w:rFonts w:eastAsia="Times New Roman" w:cs="Times New Roman"/>
          <w:szCs w:val="24"/>
        </w:rPr>
        <w:t>σχολές</w:t>
      </w:r>
      <w:r>
        <w:rPr>
          <w:rFonts w:eastAsia="Times New Roman" w:cs="Times New Roman"/>
          <w:szCs w:val="24"/>
        </w:rPr>
        <w:t>. Ακολουθούμε το παλιό δόγμα της 21</w:t>
      </w:r>
      <w:r>
        <w:rPr>
          <w:rFonts w:eastAsia="Times New Roman" w:cs="Times New Roman"/>
          <w:szCs w:val="24"/>
          <w:vertAlign w:val="superscript"/>
        </w:rPr>
        <w:t xml:space="preserve">ης </w:t>
      </w:r>
      <w:r>
        <w:rPr>
          <w:rFonts w:eastAsia="Times New Roman" w:cs="Times New Roman"/>
          <w:szCs w:val="24"/>
        </w:rPr>
        <w:t>Απριλίου: «Κάθε πόλη και στάδιο, κάθε χωριό και γυμναστήριο». Εδώ έχουμε κάθε πόλη και</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κάθε χωριό και </w:t>
      </w:r>
      <w:r>
        <w:rPr>
          <w:rFonts w:eastAsia="Times New Roman" w:cs="Times New Roman"/>
          <w:szCs w:val="24"/>
        </w:rPr>
        <w:t>τμήμα</w:t>
      </w:r>
      <w:r>
        <w:rPr>
          <w:rFonts w:eastAsia="Times New Roman" w:cs="Times New Roman"/>
          <w:szCs w:val="24"/>
        </w:rPr>
        <w:t>. Αυτό κάνουμε. Και συνεχίζουν: «Πρόκειται περί προεκλογικού ξεπεσμού και καιροσκοπικής διάστασης της πολιτικής αυτής απόφασης» –τα λένε οι φοιτητές, προσέξτε να ακούσετε κουβέντες- «εξακολουθεί να μας βρίσκει καθολικά αν</w:t>
      </w:r>
      <w:r>
        <w:rPr>
          <w:rFonts w:eastAsia="Times New Roman" w:cs="Times New Roman"/>
          <w:szCs w:val="24"/>
        </w:rPr>
        <w:t>τίθετους. Η αδιαλλαξία και η κυβερνητική αλαζονεία έχουν και τα όριά τους. Η ακριτική Νομική της Θράκης ήδη νιώθει να έρχεται η ακαδημαϊκή και επιστημονική της συρρίκνωση». Και σας ρωτάνε: «Ποιος επιβάλλει να γίνει κι άλλη Νομική; Ποια αναγκαιότητα και σκο</w:t>
      </w:r>
      <w:r>
        <w:rPr>
          <w:rFonts w:eastAsia="Times New Roman" w:cs="Times New Roman"/>
          <w:szCs w:val="24"/>
        </w:rPr>
        <w:t xml:space="preserve">πιμότητα; Έχουμε ανάγκη από περισσότερους δικηγόρους; Και μήπως δεν πρέπει να ξεχνάμε ότι η Νομική Κομοτηνής, η ίδρυση εκεί στη </w:t>
      </w:r>
      <w:r>
        <w:rPr>
          <w:rFonts w:eastAsia="Times New Roman" w:cs="Times New Roman"/>
          <w:szCs w:val="24"/>
        </w:rPr>
        <w:lastRenderedPageBreak/>
        <w:t>Θράκη αυτού του πανεπιστημίου έχει και μια άλλη σημασία, γεωγραφική, εθνική;». Και συνεχίζουν λέγοντας ότι εσείς ως Κυβέρνηση αγ</w:t>
      </w:r>
      <w:r>
        <w:rPr>
          <w:rFonts w:eastAsia="Times New Roman" w:cs="Times New Roman"/>
          <w:szCs w:val="24"/>
        </w:rPr>
        <w:t xml:space="preserve">νοείτε επιμελώς τις φωνές της ακαδημαϊκής και νομικής κοινότητας. </w:t>
      </w:r>
    </w:p>
    <w:p w14:paraId="2E24760D"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βεβαίως, θα καταλήξω με το ψήφισμα της </w:t>
      </w:r>
      <w:r>
        <w:rPr>
          <w:rFonts w:eastAsia="Times New Roman" w:cs="Times New Roman"/>
          <w:szCs w:val="24"/>
        </w:rPr>
        <w:t xml:space="preserve">συνέλευσης </w:t>
      </w:r>
      <w:r>
        <w:rPr>
          <w:rFonts w:eastAsia="Times New Roman" w:cs="Times New Roman"/>
          <w:szCs w:val="24"/>
        </w:rPr>
        <w:t>της Νομικής Σχολής, ολόκληρου του Δημοκριτείου Πανεπιστημίου Θράκης, με τα εξής: «Επαναλαμβάνεται η πλήρης εναντίωση όλων στην ίδρυση ν</w:t>
      </w:r>
      <w:r>
        <w:rPr>
          <w:rFonts w:eastAsia="Times New Roman" w:cs="Times New Roman"/>
          <w:szCs w:val="24"/>
        </w:rPr>
        <w:t>έας τέταρτης Νομικής Σχολής, που συμφωνούν και οι τρεις άλλες Νομικές Σχολές της χώρας, η οποία έρχεται σε αντίθεση αφ</w:t>
      </w:r>
      <w:r>
        <w:rPr>
          <w:rFonts w:eastAsia="Times New Roman" w:cs="Times New Roman"/>
          <w:szCs w:val="24"/>
        </w:rPr>
        <w:t xml:space="preserve">’ </w:t>
      </w:r>
      <w:r>
        <w:rPr>
          <w:rFonts w:eastAsia="Times New Roman" w:cs="Times New Roman"/>
          <w:szCs w:val="24"/>
        </w:rPr>
        <w:t xml:space="preserve">ενός μεν με τον κορεσμό των νομικών επαγγελμάτων και το έντονο κοινωνικό πρόβλημα της ανεργίας των νέων πτυχιούχων των νομικών </w:t>
      </w:r>
      <w:r>
        <w:rPr>
          <w:rFonts w:eastAsia="Times New Roman" w:cs="Times New Roman"/>
          <w:szCs w:val="24"/>
        </w:rPr>
        <w:t>Τμημάτων</w:t>
      </w:r>
      <w:r>
        <w:rPr>
          <w:rFonts w:eastAsia="Times New Roman" w:cs="Times New Roman"/>
          <w:szCs w:val="24"/>
        </w:rPr>
        <w:t>,</w:t>
      </w:r>
      <w:r>
        <w:rPr>
          <w:rFonts w:eastAsia="Times New Roman" w:cs="Times New Roman"/>
          <w:szCs w:val="24"/>
        </w:rPr>
        <w:t xml:space="preserve"> οι οποίοι υφίστα</w:t>
      </w:r>
      <w:r>
        <w:rPr>
          <w:rFonts w:eastAsia="Times New Roman" w:cs="Times New Roman"/>
          <w:szCs w:val="24"/>
        </w:rPr>
        <w:t>ν</w:t>
      </w:r>
      <w:r>
        <w:rPr>
          <w:rFonts w:eastAsia="Times New Roman" w:cs="Times New Roman"/>
          <w:szCs w:val="24"/>
        </w:rPr>
        <w:t>ται προσωπικά τις συνέπειες τ</w:t>
      </w:r>
      <w:r>
        <w:rPr>
          <w:rFonts w:eastAsia="Times New Roman" w:cs="Times New Roman"/>
          <w:szCs w:val="24"/>
        </w:rPr>
        <w:t>ι</w:t>
      </w:r>
      <w:r>
        <w:rPr>
          <w:rFonts w:eastAsia="Times New Roman" w:cs="Times New Roman"/>
          <w:szCs w:val="24"/>
        </w:rPr>
        <w:t>ς αδυναμί</w:t>
      </w:r>
      <w:r>
        <w:rPr>
          <w:rFonts w:eastAsia="Times New Roman" w:cs="Times New Roman"/>
          <w:szCs w:val="24"/>
        </w:rPr>
        <w:t>ε</w:t>
      </w:r>
      <w:r>
        <w:rPr>
          <w:rFonts w:eastAsia="Times New Roman" w:cs="Times New Roman"/>
          <w:szCs w:val="24"/>
        </w:rPr>
        <w:t>ς της πολιτείας να σχεδιάσει τις νομικές σπουδές σύμφωνα με τις ανάγκες της κοινωνίας και αφ</w:t>
      </w:r>
      <w:r>
        <w:rPr>
          <w:rFonts w:eastAsia="Times New Roman" w:cs="Times New Roman"/>
          <w:szCs w:val="24"/>
        </w:rPr>
        <w:t xml:space="preserve">’ </w:t>
      </w:r>
      <w:r>
        <w:rPr>
          <w:rFonts w:eastAsia="Times New Roman" w:cs="Times New Roman"/>
          <w:szCs w:val="24"/>
        </w:rPr>
        <w:t xml:space="preserve">ετέρου, με την </w:t>
      </w:r>
      <w:proofErr w:type="spellStart"/>
      <w:r>
        <w:rPr>
          <w:rFonts w:eastAsia="Times New Roman" w:cs="Times New Roman"/>
          <w:szCs w:val="24"/>
        </w:rPr>
        <w:t>επιβληθείσα</w:t>
      </w:r>
      <w:proofErr w:type="spellEnd"/>
      <w:r>
        <w:rPr>
          <w:rFonts w:eastAsia="Times New Roman" w:cs="Times New Roman"/>
          <w:szCs w:val="24"/>
        </w:rPr>
        <w:t xml:space="preserve"> και συνεχιζόμενη δραματική μείωση των χρηματοδοτήσεων για την τριτοβάθμια εκπ</w:t>
      </w:r>
      <w:r>
        <w:rPr>
          <w:rFonts w:eastAsia="Times New Roman" w:cs="Times New Roman"/>
          <w:szCs w:val="24"/>
        </w:rPr>
        <w:t xml:space="preserve">αίδευση, με συνέπεια τη δημιουργία σοβαρών λειτουργικών ελλείψεων, σημαντικής ελλείψεως υποδομών και τη συρρίκνωση του </w:t>
      </w:r>
      <w:r>
        <w:rPr>
          <w:rFonts w:eastAsia="Times New Roman" w:cs="Times New Roman"/>
          <w:szCs w:val="24"/>
        </w:rPr>
        <w:lastRenderedPageBreak/>
        <w:t xml:space="preserve">νομικού και διοικητικού προσωπικού των υφιστάμενων νομικών </w:t>
      </w:r>
      <w:r>
        <w:rPr>
          <w:rFonts w:eastAsia="Times New Roman" w:cs="Times New Roman"/>
          <w:szCs w:val="24"/>
        </w:rPr>
        <w:t xml:space="preserve">Τμημάτων </w:t>
      </w:r>
      <w:r>
        <w:rPr>
          <w:rFonts w:eastAsia="Times New Roman" w:cs="Times New Roman"/>
          <w:szCs w:val="24"/>
        </w:rPr>
        <w:t>της χώρας».</w:t>
      </w:r>
    </w:p>
    <w:p w14:paraId="2E24760E"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λένε επίσης ότι η ίδρυση αυ</w:t>
      </w:r>
      <w:r>
        <w:rPr>
          <w:rFonts w:eastAsia="Times New Roman" w:cs="Times New Roman"/>
          <w:szCs w:val="24"/>
        </w:rPr>
        <w:t xml:space="preserve">τής της </w:t>
      </w:r>
      <w:r>
        <w:rPr>
          <w:rFonts w:eastAsia="Times New Roman" w:cs="Times New Roman"/>
          <w:szCs w:val="24"/>
        </w:rPr>
        <w:t xml:space="preserve">σχολής </w:t>
      </w:r>
      <w:r>
        <w:rPr>
          <w:rFonts w:eastAsia="Times New Roman" w:cs="Times New Roman"/>
          <w:szCs w:val="24"/>
        </w:rPr>
        <w:t xml:space="preserve">συνιστά μια ανομιμοποίητη και αμφίβολης σκοπιμότητας επιλογή. Τα θέτω αυτά υπ’ </w:t>
      </w:r>
      <w:proofErr w:type="spellStart"/>
      <w:r>
        <w:rPr>
          <w:rFonts w:eastAsia="Times New Roman" w:cs="Times New Roman"/>
          <w:szCs w:val="24"/>
        </w:rPr>
        <w:t>όψιν</w:t>
      </w:r>
      <w:proofErr w:type="spellEnd"/>
      <w:r>
        <w:rPr>
          <w:rFonts w:eastAsia="Times New Roman" w:cs="Times New Roman"/>
          <w:szCs w:val="24"/>
        </w:rPr>
        <w:t xml:space="preserve"> σας.</w:t>
      </w:r>
    </w:p>
    <w:p w14:paraId="2E24760F"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κλείνω, όχι μόνο ως Βουλευτής </w:t>
      </w:r>
      <w:r w:rsidRPr="00AA3CA3">
        <w:rPr>
          <w:rFonts w:eastAsia="Times New Roman" w:cs="Times New Roman"/>
          <w:szCs w:val="24"/>
        </w:rPr>
        <w:t>της Αντιπολίτευσης</w:t>
      </w:r>
      <w:r>
        <w:rPr>
          <w:rFonts w:eastAsia="Times New Roman" w:cs="Times New Roman"/>
          <w:szCs w:val="24"/>
        </w:rPr>
        <w:t xml:space="preserve"> μεταφέροντας την άποψη της Νέας Δημοκρατίας, αλλά και ως πατέρας, με μία τελευταία έκκληση -αν θέλε</w:t>
      </w:r>
      <w:r>
        <w:rPr>
          <w:rFonts w:eastAsia="Times New Roman" w:cs="Times New Roman"/>
          <w:szCs w:val="24"/>
        </w:rPr>
        <w:t>τε- αποσύρετε το νομοσχέδιο. Ελάτε να δούμε ποια είναι τα κακώς κείμενα –διότι υπάρχουν κακώς κείμενα στην εκπαίδευση, στην ανώτατη παιδεία- και μαζί να βρούμε ένα κοινό μίνιμουμ</w:t>
      </w:r>
      <w:r w:rsidRPr="00F349FA">
        <w:rPr>
          <w:rFonts w:eastAsia="Times New Roman" w:cs="Times New Roman"/>
          <w:szCs w:val="24"/>
        </w:rPr>
        <w:t xml:space="preserve"> </w:t>
      </w:r>
      <w:r>
        <w:rPr>
          <w:rFonts w:eastAsia="Times New Roman" w:cs="Times New Roman"/>
          <w:szCs w:val="24"/>
        </w:rPr>
        <w:t>συμφωνίας, να τα επιλύσουμε και να αποφασίσουμε για την νεότερη γενιά.</w:t>
      </w:r>
    </w:p>
    <w:p w14:paraId="2E247610"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2E247611" w14:textId="77777777" w:rsidR="00ED3BF8" w:rsidRDefault="009F432D">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24761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Ανδρέα </w:t>
      </w:r>
      <w:proofErr w:type="spellStart"/>
      <w:r>
        <w:rPr>
          <w:rFonts w:eastAsia="Times New Roman" w:cs="Times New Roman"/>
          <w:szCs w:val="24"/>
        </w:rPr>
        <w:t>Κουτσούμπα</w:t>
      </w:r>
      <w:proofErr w:type="spellEnd"/>
      <w:r>
        <w:rPr>
          <w:rFonts w:eastAsia="Times New Roman" w:cs="Times New Roman"/>
          <w:szCs w:val="24"/>
        </w:rPr>
        <w:t>, Βουλευτή Βοιωτίας της Νέας Δημοκρατίας.</w:t>
      </w:r>
    </w:p>
    <w:p w14:paraId="2E24761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Αθανάσιος Δαβάκης, Βουλευτής Λακωνίας της Νέας Δημοκρατίας.</w:t>
      </w:r>
    </w:p>
    <w:p w14:paraId="2E247614" w14:textId="77777777" w:rsidR="00ED3BF8" w:rsidRDefault="009F432D">
      <w:pPr>
        <w:spacing w:after="0" w:line="600" w:lineRule="auto"/>
        <w:ind w:firstLine="720"/>
        <w:jc w:val="both"/>
        <w:rPr>
          <w:rFonts w:eastAsia="Times New Roman" w:cs="Times New Roman"/>
          <w:szCs w:val="24"/>
        </w:rPr>
      </w:pPr>
      <w:r w:rsidRPr="00134D6A">
        <w:rPr>
          <w:rFonts w:eastAsia="Times New Roman" w:cs="Times New Roman"/>
          <w:b/>
          <w:szCs w:val="24"/>
        </w:rPr>
        <w:t>Α</w:t>
      </w:r>
      <w:r w:rsidRPr="00134D6A">
        <w:rPr>
          <w:rFonts w:eastAsia="Times New Roman" w:cs="Times New Roman"/>
          <w:b/>
          <w:szCs w:val="24"/>
        </w:rPr>
        <w:t>ΘΑΝΑΣΙΟΣ ΔΑΒΑΚΗΣ:</w:t>
      </w:r>
      <w:r>
        <w:rPr>
          <w:rFonts w:eastAsia="Times New Roman" w:cs="Times New Roman"/>
          <w:szCs w:val="24"/>
        </w:rPr>
        <w:t xml:space="preserve"> Κυρίες και κύριοι συνάδελφοι, πριν ξεκινήσω την ομιλία μου θέλω να παρατηρήσω -πέραν των διαφόρων προβλημάτων που έχει η διαδικασία από το πρωί- ότι εδώ και αρκετή ώρα απουσιάζει ο Υπουργός, ο οποίος έχων τη νομοθετική πρωτοβουλία μάς έχε</w:t>
      </w:r>
      <w:r>
        <w:rPr>
          <w:rFonts w:eastAsia="Times New Roman" w:cs="Times New Roman"/>
          <w:szCs w:val="24"/>
        </w:rPr>
        <w:t xml:space="preserve">ι καλέσει να τοποθετηθούμε ως </w:t>
      </w:r>
      <w:r>
        <w:rPr>
          <w:rFonts w:eastAsia="Times New Roman" w:cs="Times New Roman"/>
          <w:szCs w:val="24"/>
        </w:rPr>
        <w:t>κόμματα</w:t>
      </w:r>
      <w:r>
        <w:rPr>
          <w:rFonts w:eastAsia="Times New Roman" w:cs="Times New Roman"/>
          <w:szCs w:val="24"/>
        </w:rPr>
        <w:t>, ως παρατάξεις και ως Βουλευτές για το συγκεκριμένο νομοσχέδιο.</w:t>
      </w:r>
    </w:p>
    <w:p w14:paraId="2E247615" w14:textId="77777777" w:rsidR="00ED3BF8" w:rsidRDefault="009F432D">
      <w:pPr>
        <w:spacing w:after="0" w:line="600" w:lineRule="auto"/>
        <w:ind w:firstLine="720"/>
        <w:jc w:val="both"/>
        <w:rPr>
          <w:rFonts w:eastAsia="Times New Roman"/>
          <w:color w:val="222222"/>
          <w:szCs w:val="24"/>
          <w:shd w:val="clear" w:color="auto" w:fill="FFFFFF"/>
        </w:rPr>
      </w:pPr>
      <w:r w:rsidRPr="0089046B">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Εδώ </w:t>
      </w:r>
      <w:r w:rsidRPr="0089046B">
        <w:rPr>
          <w:rFonts w:eastAsia="Times New Roman"/>
          <w:bCs/>
          <w:color w:val="222222"/>
          <w:shd w:val="clear" w:color="auto" w:fill="FFFFFF"/>
        </w:rPr>
        <w:t>είναι</w:t>
      </w:r>
      <w:r>
        <w:rPr>
          <w:rFonts w:eastAsia="Times New Roman"/>
          <w:color w:val="222222"/>
          <w:szCs w:val="24"/>
          <w:shd w:val="clear" w:color="auto" w:fill="FFFFFF"/>
        </w:rPr>
        <w:t>.</w:t>
      </w:r>
    </w:p>
    <w:p w14:paraId="2E247616" w14:textId="77777777" w:rsidR="00ED3BF8" w:rsidRDefault="009F432D">
      <w:pPr>
        <w:spacing w:after="0" w:line="600" w:lineRule="auto"/>
        <w:ind w:firstLine="720"/>
        <w:jc w:val="both"/>
        <w:rPr>
          <w:rFonts w:eastAsia="Times New Roman"/>
          <w:color w:val="222222"/>
          <w:szCs w:val="24"/>
          <w:shd w:val="clear" w:color="auto" w:fill="FFFFFF"/>
        </w:rPr>
      </w:pPr>
      <w:r w:rsidRPr="0089046B">
        <w:rPr>
          <w:rFonts w:eastAsia="Times New Roman"/>
          <w:b/>
          <w:color w:val="222222"/>
          <w:szCs w:val="24"/>
          <w:shd w:val="clear" w:color="auto" w:fill="FFFFFF"/>
        </w:rPr>
        <w:t>ΑΘΑΝΑΣΙΟΣ ΔΑΒΑΚΗΣ:</w:t>
      </w:r>
      <w:r>
        <w:rPr>
          <w:rFonts w:eastAsia="Times New Roman"/>
          <w:color w:val="222222"/>
          <w:szCs w:val="24"/>
          <w:shd w:val="clear" w:color="auto" w:fill="FFFFFF"/>
        </w:rPr>
        <w:t xml:space="preserve"> Παρίσταται, κύριε Φίλη, η Υφυπουργός, </w:t>
      </w:r>
      <w:r w:rsidRPr="0089046B">
        <w:rPr>
          <w:rFonts w:eastAsia="Times New Roman"/>
          <w:color w:val="222222"/>
          <w:shd w:val="clear" w:color="auto" w:fill="FFFFFF"/>
        </w:rPr>
        <w:t>αλλά</w:t>
      </w:r>
      <w:r>
        <w:rPr>
          <w:rFonts w:eastAsia="Times New Roman"/>
          <w:color w:val="222222"/>
          <w:szCs w:val="24"/>
          <w:shd w:val="clear" w:color="auto" w:fill="FFFFFF"/>
        </w:rPr>
        <w:t xml:space="preserve"> από ό,τι γνωρίζουμε, τη νομοθετική πρωτοβουλία την έχουν οι Υπουργοί και όχι οι Υφυπουργοί. Στοιχειωδώς, λοιπόν, κοινοβουλευτικά ευαισθητοποιούμενος…</w:t>
      </w:r>
    </w:p>
    <w:p w14:paraId="2E24761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απ’ ό,τι βλέπω, προσέρχεται ο κύριος Υπουργός και χαίρομαι. </w:t>
      </w:r>
      <w:proofErr w:type="spellStart"/>
      <w:r>
        <w:rPr>
          <w:rFonts w:eastAsia="Times New Roman"/>
          <w:color w:val="222222"/>
          <w:szCs w:val="24"/>
          <w:shd w:val="clear" w:color="auto" w:fill="FFFFFF"/>
        </w:rPr>
        <w:t>Συνέπεσε</w:t>
      </w:r>
      <w:proofErr w:type="spellEnd"/>
      <w:r>
        <w:rPr>
          <w:rFonts w:eastAsia="Times New Roman"/>
          <w:color w:val="222222"/>
          <w:szCs w:val="24"/>
          <w:shd w:val="clear" w:color="auto" w:fill="FFFFFF"/>
        </w:rPr>
        <w:t>.</w:t>
      </w:r>
    </w:p>
    <w:p w14:paraId="2E247618" w14:textId="77777777" w:rsidR="00ED3BF8" w:rsidRDefault="009F432D">
      <w:pPr>
        <w:spacing w:after="0" w:line="600" w:lineRule="auto"/>
        <w:ind w:firstLine="720"/>
        <w:jc w:val="both"/>
        <w:rPr>
          <w:rFonts w:eastAsia="Times New Roman"/>
          <w:color w:val="222222"/>
          <w:szCs w:val="24"/>
          <w:shd w:val="clear" w:color="auto" w:fill="FFFFFF"/>
        </w:rPr>
      </w:pPr>
      <w:r w:rsidRPr="0089046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σας καλούσαμε </w:t>
      </w:r>
      <w:r>
        <w:rPr>
          <w:rFonts w:eastAsia="Times New Roman"/>
          <w:color w:val="222222"/>
          <w:szCs w:val="24"/>
          <w:shd w:val="clear" w:color="auto" w:fill="FFFFFF"/>
        </w:rPr>
        <w:t>να μας ακούσετε.</w:t>
      </w:r>
    </w:p>
    <w:p w14:paraId="2E24761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ΓΑΒΡΟΓΛΟΥ (Υπουργός Παιδείας, Έρευνας </w:t>
      </w:r>
      <w:r>
        <w:rPr>
          <w:rFonts w:eastAsia="Times New Roman"/>
          <w:b/>
          <w:bCs/>
          <w:color w:val="222222"/>
          <w:shd w:val="clear" w:color="auto" w:fill="FFFFFF"/>
        </w:rPr>
        <w:t>και</w:t>
      </w:r>
      <w:r>
        <w:rPr>
          <w:rFonts w:eastAsia="Times New Roman"/>
          <w:b/>
          <w:color w:val="222222"/>
          <w:szCs w:val="24"/>
          <w:shd w:val="clear" w:color="auto" w:fill="FFFFFF"/>
        </w:rPr>
        <w:t xml:space="preserve"> Θρησκευμάτων):</w:t>
      </w:r>
      <w:r>
        <w:rPr>
          <w:rFonts w:eastAsia="Times New Roman"/>
          <w:color w:val="222222"/>
          <w:szCs w:val="24"/>
          <w:shd w:val="clear" w:color="auto" w:fill="FFFFFF"/>
        </w:rPr>
        <w:t xml:space="preserve"> Σας ακούμε.</w:t>
      </w:r>
    </w:p>
    <w:p w14:paraId="2E24761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ΑΘΑΝΑΣΙΟΣ ΔΑΒΑΚΗΣ:</w:t>
      </w:r>
      <w:r>
        <w:rPr>
          <w:rFonts w:eastAsia="Times New Roman"/>
          <w:color w:val="222222"/>
          <w:szCs w:val="24"/>
          <w:shd w:val="clear" w:color="auto" w:fill="FFFFFF"/>
        </w:rPr>
        <w:t xml:space="preserve"> Σας ευχαριστώ θερμά.</w:t>
      </w:r>
    </w:p>
    <w:p w14:paraId="2E24761B"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αναφερθώ σε όλη τη διαδικασία. Άλλωστε πολλά εκ των θεμάτων του νομοσχεδίου έχουν ακροθιγώς εξεταστεί και από </w:t>
      </w:r>
      <w:r>
        <w:rPr>
          <w:rFonts w:eastAsia="Times New Roman"/>
          <w:color w:val="222222"/>
          <w:szCs w:val="24"/>
          <w:shd w:val="clear" w:color="auto" w:fill="FFFFFF"/>
        </w:rPr>
        <w:t xml:space="preserve">την </w:t>
      </w:r>
      <w:proofErr w:type="spellStart"/>
      <w:r>
        <w:rPr>
          <w:rFonts w:eastAsia="Times New Roman"/>
          <w:color w:val="222222"/>
          <w:szCs w:val="24"/>
          <w:shd w:val="clear" w:color="auto" w:fill="FFFFFF"/>
        </w:rPr>
        <w:t>εισηγήτριά</w:t>
      </w:r>
      <w:proofErr w:type="spellEnd"/>
      <w:r>
        <w:rPr>
          <w:rFonts w:eastAsia="Times New Roman"/>
          <w:color w:val="222222"/>
          <w:szCs w:val="24"/>
          <w:shd w:val="clear" w:color="auto" w:fill="FFFFFF"/>
        </w:rPr>
        <w:t xml:space="preserve"> μας και από τον Αντιπρόεδρο του </w:t>
      </w:r>
      <w:r>
        <w:rPr>
          <w:rFonts w:eastAsia="Times New Roman"/>
          <w:color w:val="222222"/>
          <w:szCs w:val="24"/>
          <w:shd w:val="clear" w:color="auto" w:fill="FFFFFF"/>
        </w:rPr>
        <w:t>κόμματος</w:t>
      </w:r>
      <w:r>
        <w:rPr>
          <w:rFonts w:eastAsia="Times New Roman"/>
          <w:color w:val="222222"/>
          <w:szCs w:val="24"/>
          <w:shd w:val="clear" w:color="auto" w:fill="FFFFFF"/>
        </w:rPr>
        <w:t xml:space="preserve">, αλλά και από όλους τους συναδέλφους όλων των πτερύγων, όχι μόνο της Νέας Δημοκρατίας. </w:t>
      </w:r>
    </w:p>
    <w:p w14:paraId="2E24761C"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ωραία εντύπωση μου έκανε προηγουμένως η συνάδελφος από τη Νάουσα, η </w:t>
      </w:r>
      <w:r>
        <w:rPr>
          <w:rFonts w:eastAsia="Times New Roman"/>
          <w:color w:val="222222"/>
          <w:szCs w:val="24"/>
          <w:shd w:val="clear" w:color="auto" w:fill="FFFFFF"/>
        </w:rPr>
        <w:t xml:space="preserve">κ. </w:t>
      </w:r>
      <w:proofErr w:type="spellStart"/>
      <w:r>
        <w:rPr>
          <w:rFonts w:eastAsia="Times New Roman"/>
          <w:color w:val="222222"/>
          <w:szCs w:val="24"/>
          <w:shd w:val="clear" w:color="auto" w:fill="FFFFFF"/>
        </w:rPr>
        <w:t>Καρασαρλίδου</w:t>
      </w:r>
      <w:proofErr w:type="spellEnd"/>
      <w:r>
        <w:rPr>
          <w:rFonts w:eastAsia="Times New Roman"/>
          <w:color w:val="222222"/>
          <w:szCs w:val="24"/>
          <w:shd w:val="clear" w:color="auto" w:fill="FFFFFF"/>
        </w:rPr>
        <w:t>, που ζητούσε να της</w:t>
      </w:r>
      <w:r>
        <w:rPr>
          <w:rFonts w:eastAsia="Times New Roman"/>
          <w:color w:val="222222"/>
          <w:szCs w:val="24"/>
          <w:shd w:val="clear" w:color="auto" w:fill="FFFFFF"/>
        </w:rPr>
        <w:t xml:space="preserve"> φτιάξουμε και μια Σχολή Αριστοτελικών Μελετών στην πατρίδα της. Νομίζω ότι είναι Βουλευτής </w:t>
      </w:r>
      <w:proofErr w:type="spellStart"/>
      <w:r>
        <w:rPr>
          <w:rFonts w:eastAsia="Times New Roman"/>
          <w:color w:val="222222"/>
          <w:szCs w:val="24"/>
          <w:shd w:val="clear" w:color="auto" w:fill="FFFFFF"/>
        </w:rPr>
        <w:t>Ναούσης</w:t>
      </w:r>
      <w:proofErr w:type="spellEnd"/>
      <w:r>
        <w:rPr>
          <w:rFonts w:eastAsia="Times New Roman"/>
          <w:color w:val="222222"/>
          <w:szCs w:val="24"/>
          <w:shd w:val="clear" w:color="auto" w:fill="FFFFFF"/>
        </w:rPr>
        <w:t>.</w:t>
      </w:r>
    </w:p>
    <w:p w14:paraId="2E24761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Αντιλαμβάνεστε ότι όλα αυτά τα θέματα συνθέτουν μια εκρηκτική ατμόσφαιρα. Μάλιστα, γίνεται πιο εκρηκτική, όταν αυτά έχουν να κάνουν με την ελληνική παιδεία</w:t>
      </w:r>
      <w:r>
        <w:rPr>
          <w:rFonts w:eastAsia="Times New Roman"/>
          <w:color w:val="222222"/>
          <w:szCs w:val="24"/>
          <w:shd w:val="clear" w:color="auto" w:fill="FFFFFF"/>
        </w:rPr>
        <w:t xml:space="preserve">, με τα ζητήματα της παιδείας μας, ζητήματα τα οποία είναι ιδιαίτερα καυτά και σοβαρά αυτές τις περιόδους που περνάμε, ζητήματα τα οποία κάνουν κυρίως την ελληνική νεολαία να «κουμπώνεται» περισσότερο μπροστά σε εμάς, τους πολιτικούς, με όλα αυτά τα οποία </w:t>
      </w:r>
      <w:r>
        <w:rPr>
          <w:rFonts w:eastAsia="Times New Roman"/>
          <w:color w:val="222222"/>
          <w:szCs w:val="24"/>
          <w:shd w:val="clear" w:color="auto" w:fill="FFFFFF"/>
        </w:rPr>
        <w:t>μετερχόμαστε.</w:t>
      </w:r>
    </w:p>
    <w:p w14:paraId="2E24761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έρχομαι σε αυτό που με απασχολεί και θα με απασχολήσει στην ομιλία μου σχετικά με το άρθρο 46 και την περίφημη αρχιτεκτονική, όπως επικαλείται ο κύριος Υπουργός, για τα ελληνικά πανεπιστήμια και ιδιαίτερα τα πανεπιστήμια της ελληνικής περ</w:t>
      </w:r>
      <w:r>
        <w:rPr>
          <w:rFonts w:eastAsia="Times New Roman"/>
          <w:color w:val="222222"/>
          <w:szCs w:val="24"/>
          <w:shd w:val="clear" w:color="auto" w:fill="FFFFFF"/>
        </w:rPr>
        <w:t>ιφέρειας.</w:t>
      </w:r>
    </w:p>
    <w:p w14:paraId="2E24761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46, </w:t>
      </w:r>
      <w:r w:rsidRPr="0089046B">
        <w:rPr>
          <w:rFonts w:eastAsia="Times New Roman"/>
          <w:color w:val="222222"/>
          <w:szCs w:val="24"/>
          <w:shd w:val="clear" w:color="auto" w:fill="FFFFFF"/>
        </w:rPr>
        <w:t>λοιπόν</w:t>
      </w:r>
      <w:r>
        <w:rPr>
          <w:rFonts w:eastAsia="Times New Roman"/>
          <w:color w:val="222222"/>
          <w:szCs w:val="24"/>
          <w:shd w:val="clear" w:color="auto" w:fill="FFFFFF"/>
        </w:rPr>
        <w:t xml:space="preserve">, σε τρεις γραμμές μεταφέρει, κυρίες και κύριοι συνάδελφοι, τη Νοσηλευτική Σχολή της Σπάρτης από τη Σπάρτη στην Τρίπολη με τρεις γραμμές, </w:t>
      </w:r>
      <w:r w:rsidRPr="0089046B">
        <w:rPr>
          <w:rFonts w:eastAsia="Times New Roman"/>
          <w:color w:val="222222"/>
          <w:shd w:val="clear" w:color="auto" w:fill="FFFFFF"/>
        </w:rPr>
        <w:t>χωρίς</w:t>
      </w:r>
      <w:r>
        <w:rPr>
          <w:rFonts w:eastAsia="Times New Roman"/>
          <w:color w:val="222222"/>
          <w:szCs w:val="24"/>
          <w:shd w:val="clear" w:color="auto" w:fill="FFFFFF"/>
        </w:rPr>
        <w:t xml:space="preserve"> </w:t>
      </w:r>
      <w:r w:rsidRPr="0089046B">
        <w:rPr>
          <w:rFonts w:eastAsia="Times New Roman"/>
          <w:bCs/>
          <w:color w:val="222222"/>
          <w:shd w:val="clear" w:color="auto" w:fill="FFFFFF"/>
        </w:rPr>
        <w:t>να</w:t>
      </w:r>
      <w:r>
        <w:rPr>
          <w:rFonts w:eastAsia="Times New Roman"/>
          <w:color w:val="222222"/>
          <w:szCs w:val="24"/>
          <w:shd w:val="clear" w:color="auto" w:fill="FFFFFF"/>
        </w:rPr>
        <w:t xml:space="preserve"> </w:t>
      </w:r>
      <w:r w:rsidRPr="0089046B">
        <w:rPr>
          <w:rFonts w:eastAsia="Times New Roman"/>
          <w:color w:val="222222"/>
          <w:szCs w:val="24"/>
          <w:shd w:val="clear" w:color="auto" w:fill="FFFFFF"/>
        </w:rPr>
        <w:t>υπάρχει</w:t>
      </w:r>
      <w:r>
        <w:rPr>
          <w:rFonts w:eastAsia="Times New Roman"/>
          <w:color w:val="222222"/>
          <w:szCs w:val="24"/>
          <w:shd w:val="clear" w:color="auto" w:fill="FFFFFF"/>
        </w:rPr>
        <w:t xml:space="preserve"> </w:t>
      </w:r>
      <w:r w:rsidRPr="0089046B">
        <w:rPr>
          <w:rFonts w:eastAsia="Times New Roman"/>
          <w:bCs/>
          <w:color w:val="222222"/>
          <w:shd w:val="clear" w:color="auto" w:fill="FFFFFF"/>
        </w:rPr>
        <w:t>συγκεκριμέν</w:t>
      </w:r>
      <w:r>
        <w:rPr>
          <w:rFonts w:eastAsia="Times New Roman"/>
          <w:bCs/>
          <w:color w:val="222222"/>
          <w:shd w:val="clear" w:color="auto" w:fill="FFFFFF"/>
        </w:rPr>
        <w:t>η</w:t>
      </w:r>
      <w:r>
        <w:rPr>
          <w:rFonts w:eastAsia="Times New Roman"/>
          <w:color w:val="222222"/>
          <w:szCs w:val="24"/>
          <w:shd w:val="clear" w:color="auto" w:fill="FFFFFF"/>
        </w:rPr>
        <w:t xml:space="preserve"> τεκμηρίωση, χωρίς να υπάρχει διάλογος, κυρίες και κύριοι συνάδελφοι, χωρίς να υπάρχει τίποτα το οποίο να δικαιολογεί αυτή τη μετακίνηση. Σαν να έχουμε χαρτοκιβώτια σε μια μεταφορική εταιρεία και μεταφέρουμε μια σχολή από τη μια πόλη στην άλλη. </w:t>
      </w:r>
    </w:p>
    <w:p w14:paraId="2E24762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κύριος Υ</w:t>
      </w:r>
      <w:r>
        <w:rPr>
          <w:rFonts w:eastAsia="Times New Roman"/>
          <w:color w:val="222222"/>
          <w:szCs w:val="24"/>
          <w:shd w:val="clear" w:color="auto" w:fill="FFFFFF"/>
        </w:rPr>
        <w:t>πουργός μίλησε για διάλογο. Ποιο διάλογο</w:t>
      </w:r>
      <w:r w:rsidRPr="00402612">
        <w:rPr>
          <w:rFonts w:eastAsia="Times New Roman"/>
          <w:color w:val="222222"/>
          <w:szCs w:val="24"/>
          <w:shd w:val="clear" w:color="auto" w:fill="FFFFFF"/>
        </w:rPr>
        <w:t xml:space="preserve"> </w:t>
      </w:r>
      <w:r>
        <w:rPr>
          <w:rFonts w:eastAsia="Times New Roman"/>
          <w:color w:val="222222"/>
          <w:szCs w:val="24"/>
          <w:shd w:val="clear" w:color="auto" w:fill="FFFFFF"/>
        </w:rPr>
        <w:t>έχετε κάνει, κύριε Υπουργέ; Δεν λέω με αυτούς που εσείς θεωρείτε ανίκανους ή απαράδεκτο να συζητάτε, δηλαδή τους θεσμικούς εκπροσώπους, τους Βουλευτές, τις τοπικές αρχές, όλους αυτούς που εκπροσωπούν τον κόσμο των π</w:t>
      </w:r>
      <w:r>
        <w:rPr>
          <w:rFonts w:eastAsia="Times New Roman"/>
          <w:color w:val="222222"/>
          <w:szCs w:val="24"/>
          <w:shd w:val="clear" w:color="auto" w:fill="FFFFFF"/>
        </w:rPr>
        <w:t>εριφερειών…</w:t>
      </w:r>
    </w:p>
    <w:p w14:paraId="2E24762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ΚΩΝΣΤΑΝΤΙΝΟΣ ΓΑΒΡΟΓΛΟΥ (Υπουργός Παιδείας, Έρευνας </w:t>
      </w:r>
      <w:r>
        <w:rPr>
          <w:rFonts w:eastAsia="Times New Roman"/>
          <w:b/>
          <w:bCs/>
          <w:color w:val="222222"/>
          <w:shd w:val="clear" w:color="auto" w:fill="FFFFFF"/>
        </w:rPr>
        <w:t>και</w:t>
      </w:r>
      <w:r>
        <w:rPr>
          <w:rFonts w:eastAsia="Times New Roman"/>
          <w:b/>
          <w:color w:val="222222"/>
          <w:szCs w:val="24"/>
          <w:shd w:val="clear" w:color="auto" w:fill="FFFFFF"/>
        </w:rPr>
        <w:t xml:space="preserve"> Θρησκευμάτων):</w:t>
      </w:r>
      <w:r>
        <w:rPr>
          <w:rFonts w:eastAsia="Times New Roman"/>
          <w:color w:val="222222"/>
          <w:szCs w:val="24"/>
          <w:shd w:val="clear" w:color="auto" w:fill="FFFFFF"/>
        </w:rPr>
        <w:t xml:space="preserve"> Μα ήρθατε στο </w:t>
      </w:r>
      <w:r>
        <w:rPr>
          <w:rFonts w:eastAsia="Times New Roman"/>
          <w:color w:val="222222"/>
          <w:szCs w:val="24"/>
          <w:shd w:val="clear" w:color="auto" w:fill="FFFFFF"/>
        </w:rPr>
        <w:t xml:space="preserve">γραφείο </w:t>
      </w:r>
      <w:r>
        <w:rPr>
          <w:rFonts w:eastAsia="Times New Roman"/>
          <w:color w:val="222222"/>
          <w:szCs w:val="24"/>
          <w:shd w:val="clear" w:color="auto" w:fill="FFFFFF"/>
        </w:rPr>
        <w:t>μου.</w:t>
      </w:r>
    </w:p>
    <w:p w14:paraId="2E24762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ΔΑΒΑΚΗΣ:</w:t>
      </w:r>
      <w:r>
        <w:rPr>
          <w:rFonts w:eastAsia="Times New Roman"/>
          <w:color w:val="222222"/>
          <w:szCs w:val="24"/>
          <w:shd w:val="clear" w:color="auto" w:fill="FFFFFF"/>
        </w:rPr>
        <w:t xml:space="preserve"> Σας ευχαριστώ που με διακόπτετε. Περίμενα να με διακόψετε για να σας απαντήσω. Στο </w:t>
      </w:r>
      <w:r>
        <w:rPr>
          <w:rFonts w:eastAsia="Times New Roman"/>
          <w:color w:val="222222"/>
          <w:szCs w:val="24"/>
          <w:shd w:val="clear" w:color="auto" w:fill="FFFFFF"/>
        </w:rPr>
        <w:t>γ</w:t>
      </w:r>
      <w:r>
        <w:rPr>
          <w:rFonts w:eastAsia="Times New Roman"/>
          <w:color w:val="222222"/>
          <w:szCs w:val="24"/>
          <w:shd w:val="clear" w:color="auto" w:fill="FFFFFF"/>
        </w:rPr>
        <w:t>ραφείο σας ήρθαμε μετά από έξι μήνες που ζητ</w:t>
      </w:r>
      <w:r>
        <w:rPr>
          <w:rFonts w:eastAsia="Times New Roman"/>
          <w:color w:val="222222"/>
          <w:szCs w:val="24"/>
          <w:shd w:val="clear" w:color="auto" w:fill="FFFFFF"/>
        </w:rPr>
        <w:t xml:space="preserve">ούσαμε ραντεβού. </w:t>
      </w:r>
      <w:r w:rsidRPr="00402612">
        <w:rPr>
          <w:rFonts w:eastAsia="Times New Roman"/>
          <w:bCs/>
          <w:color w:val="222222"/>
          <w:shd w:val="clear" w:color="auto" w:fill="FFFFFF"/>
        </w:rPr>
        <w:t>Μάλιστα</w:t>
      </w:r>
      <w:r>
        <w:rPr>
          <w:rFonts w:eastAsia="Times New Roman"/>
          <w:bCs/>
          <w:color w:val="222222"/>
          <w:shd w:val="clear" w:color="auto" w:fill="FFFFFF"/>
        </w:rPr>
        <w:t xml:space="preserve">, </w:t>
      </w:r>
      <w:r>
        <w:rPr>
          <w:rFonts w:eastAsia="Times New Roman"/>
          <w:color w:val="222222"/>
          <w:szCs w:val="24"/>
          <w:shd w:val="clear" w:color="auto" w:fill="FFFFFF"/>
        </w:rPr>
        <w:t xml:space="preserve">ενώ ζητούσαμε εναγωνίως ραντεβού για να κάνουμε μια στοιχειώδη συζήτηση, την οποία κάναμε στο </w:t>
      </w:r>
      <w:r>
        <w:rPr>
          <w:rFonts w:eastAsia="Times New Roman"/>
          <w:color w:val="222222"/>
          <w:szCs w:val="24"/>
          <w:shd w:val="clear" w:color="auto" w:fill="FFFFFF"/>
        </w:rPr>
        <w:t xml:space="preserve">γραφείο </w:t>
      </w:r>
      <w:r>
        <w:rPr>
          <w:rFonts w:eastAsia="Times New Roman"/>
          <w:color w:val="222222"/>
          <w:szCs w:val="24"/>
          <w:shd w:val="clear" w:color="auto" w:fill="FFFFFF"/>
        </w:rPr>
        <w:t xml:space="preserve">σας πριν από μια εβδομάδα περίπου, μας καλέσατε </w:t>
      </w:r>
      <w:r w:rsidRPr="00402612">
        <w:rPr>
          <w:rFonts w:eastAsia="Times New Roman"/>
          <w:bCs/>
          <w:color w:val="222222"/>
          <w:shd w:val="clear" w:color="auto" w:fill="FFFFFF"/>
        </w:rPr>
        <w:t>και</w:t>
      </w:r>
      <w:r>
        <w:rPr>
          <w:rFonts w:eastAsia="Times New Roman"/>
          <w:color w:val="222222"/>
          <w:szCs w:val="24"/>
          <w:shd w:val="clear" w:color="auto" w:fill="FFFFFF"/>
        </w:rPr>
        <w:t xml:space="preserve"> ήρθαμε αφού είχε ήδη ανακοινωθεί διαδικτυακά ότι τη Δευτέρα -</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Παρασκευή μας καλέσατε- θα συναντήσετε συναδέλφους της Τρίπολης με την παρέμβαση του κυβερνητικού και νυν Υπουργού στη Λακωνία. </w:t>
      </w:r>
    </w:p>
    <w:p w14:paraId="2E24762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88550A">
        <w:rPr>
          <w:rFonts w:eastAsia="Times New Roman"/>
          <w:bCs/>
          <w:color w:val="222222"/>
          <w:shd w:val="clear" w:color="auto" w:fill="FFFFFF"/>
        </w:rPr>
        <w:t>εν</w:t>
      </w:r>
      <w:r>
        <w:rPr>
          <w:rFonts w:eastAsia="Times New Roman"/>
          <w:color w:val="222222"/>
          <w:szCs w:val="24"/>
          <w:shd w:val="clear" w:color="auto" w:fill="FFFFFF"/>
        </w:rPr>
        <w:t xml:space="preserve"> υπήρξε, </w:t>
      </w:r>
      <w:r w:rsidRPr="0088550A">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διάλογος ο οποίος να δικαιολογεί και ακαδημαϊκά και επιστημονικά τους λόγους που μετα</w:t>
      </w:r>
      <w:r>
        <w:rPr>
          <w:rFonts w:eastAsia="Times New Roman"/>
          <w:color w:val="222222"/>
          <w:szCs w:val="24"/>
          <w:shd w:val="clear" w:color="auto" w:fill="FFFFFF"/>
        </w:rPr>
        <w:t>φέρεται η Νοσηλευτική Σχολή από τη Σπάρτη στην Τρίπολη.</w:t>
      </w:r>
    </w:p>
    <w:p w14:paraId="2E24762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κύριος </w:t>
      </w:r>
      <w:r>
        <w:rPr>
          <w:rFonts w:eastAsia="Times New Roman"/>
          <w:color w:val="222222"/>
          <w:szCs w:val="24"/>
          <w:shd w:val="clear" w:color="auto" w:fill="FFFFFF"/>
        </w:rPr>
        <w:t>πρύτανης</w:t>
      </w:r>
      <w:r>
        <w:rPr>
          <w:rFonts w:eastAsia="Times New Roman"/>
          <w:color w:val="222222"/>
          <w:szCs w:val="24"/>
          <w:shd w:val="clear" w:color="auto" w:fill="FFFFFF"/>
        </w:rPr>
        <w:t xml:space="preserve"> στην επιτροπή στην οποία συμμετείχαμε, μας είπε αρχικά, αφήνοντάς το </w:t>
      </w:r>
      <w:proofErr w:type="spellStart"/>
      <w:r>
        <w:rPr>
          <w:rFonts w:eastAsia="Times New Roman"/>
          <w:color w:val="222222"/>
          <w:szCs w:val="24"/>
          <w:shd w:val="clear" w:color="auto" w:fill="FFFFFF"/>
        </w:rPr>
        <w:t>νεφελωδώς</w:t>
      </w:r>
      <w:proofErr w:type="spellEnd"/>
      <w:r>
        <w:rPr>
          <w:rFonts w:eastAsia="Times New Roman"/>
          <w:color w:val="222222"/>
          <w:szCs w:val="24"/>
          <w:shd w:val="clear" w:color="auto" w:fill="FFFFFF"/>
        </w:rPr>
        <w:t xml:space="preserve"> -οι καθηγητές το έχουν αυτό- και μετά πιεζόμενος πιο ουσιαστικά ότι υπάρχει </w:t>
      </w:r>
      <w:r>
        <w:rPr>
          <w:rFonts w:eastAsia="Times New Roman"/>
          <w:color w:val="222222"/>
          <w:szCs w:val="24"/>
          <w:shd w:val="clear" w:color="auto" w:fill="FFFFFF"/>
        </w:rPr>
        <w:lastRenderedPageBreak/>
        <w:t>πρόβλημα στη Νοσηλευτική τη</w:t>
      </w:r>
      <w:r>
        <w:rPr>
          <w:rFonts w:eastAsia="Times New Roman"/>
          <w:color w:val="222222"/>
          <w:szCs w:val="24"/>
          <w:shd w:val="clear" w:color="auto" w:fill="FFFFFF"/>
        </w:rPr>
        <w:t xml:space="preserve">ς Σπάρτης. Τον ρώτησα ποιο </w:t>
      </w:r>
      <w:r w:rsidRPr="0088550A">
        <w:rPr>
          <w:rFonts w:eastAsia="Times New Roman"/>
          <w:bCs/>
          <w:color w:val="222222"/>
          <w:shd w:val="clear" w:color="auto" w:fill="FFFFFF"/>
        </w:rPr>
        <w:t>είναι</w:t>
      </w:r>
      <w:r>
        <w:rPr>
          <w:rFonts w:eastAsia="Times New Roman"/>
          <w:color w:val="222222"/>
          <w:szCs w:val="24"/>
          <w:shd w:val="clear" w:color="auto" w:fill="FFFFFF"/>
        </w:rPr>
        <w:t xml:space="preserve"> το </w:t>
      </w:r>
      <w:r w:rsidRPr="0088550A">
        <w:rPr>
          <w:rFonts w:eastAsia="Times New Roman"/>
          <w:color w:val="222222"/>
          <w:szCs w:val="24"/>
          <w:shd w:val="clear" w:color="auto" w:fill="FFFFFF"/>
        </w:rPr>
        <w:t>πρόβλημα</w:t>
      </w:r>
      <w:r>
        <w:rPr>
          <w:rFonts w:eastAsia="Times New Roman"/>
          <w:color w:val="222222"/>
          <w:szCs w:val="24"/>
          <w:shd w:val="clear" w:color="auto" w:fill="FFFFFF"/>
        </w:rPr>
        <w:t>,</w:t>
      </w:r>
      <w:r w:rsidRPr="0088550A">
        <w:rPr>
          <w:rFonts w:eastAsia="Times New Roman"/>
          <w:color w:val="222222"/>
          <w:szCs w:val="24"/>
          <w:shd w:val="clear" w:color="auto" w:fill="FFFFFF"/>
        </w:rPr>
        <w:t xml:space="preserve"> </w:t>
      </w:r>
      <w:r>
        <w:rPr>
          <w:rFonts w:eastAsia="Times New Roman"/>
          <w:color w:val="222222"/>
          <w:szCs w:val="24"/>
          <w:shd w:val="clear" w:color="auto" w:fill="FFFFFF"/>
        </w:rPr>
        <w:t xml:space="preserve">κύριε </w:t>
      </w:r>
      <w:r>
        <w:rPr>
          <w:rFonts w:eastAsia="Times New Roman"/>
          <w:color w:val="222222"/>
          <w:szCs w:val="24"/>
          <w:shd w:val="clear" w:color="auto" w:fill="FFFFFF"/>
        </w:rPr>
        <w:t>πρύτανη</w:t>
      </w:r>
      <w:r>
        <w:rPr>
          <w:rFonts w:eastAsia="Times New Roman"/>
          <w:color w:val="222222"/>
          <w:szCs w:val="24"/>
          <w:shd w:val="clear" w:color="auto" w:fill="FFFFFF"/>
        </w:rPr>
        <w:t xml:space="preserve">, που έχετε στη Νοσηλευτική της Σπάρτης. </w:t>
      </w:r>
      <w:r w:rsidRPr="0088550A">
        <w:rPr>
          <w:rFonts w:eastAsia="Times New Roman"/>
          <w:bCs/>
          <w:color w:val="222222"/>
          <w:shd w:val="clear" w:color="auto" w:fill="FFFFFF"/>
        </w:rPr>
        <w:t>Δεν</w:t>
      </w:r>
      <w:r>
        <w:rPr>
          <w:rFonts w:eastAsia="Times New Roman"/>
          <w:color w:val="222222"/>
          <w:szCs w:val="24"/>
          <w:shd w:val="clear" w:color="auto" w:fill="FFFFFF"/>
        </w:rPr>
        <w:t xml:space="preserve"> </w:t>
      </w:r>
      <w:r w:rsidRPr="0088550A">
        <w:rPr>
          <w:rFonts w:eastAsia="Times New Roman"/>
          <w:bCs/>
          <w:color w:val="222222"/>
          <w:shd w:val="clear" w:color="auto" w:fill="FFFFFF"/>
        </w:rPr>
        <w:t>μπορ</w:t>
      </w:r>
      <w:r>
        <w:rPr>
          <w:rFonts w:eastAsia="Times New Roman"/>
          <w:bCs/>
          <w:color w:val="222222"/>
          <w:shd w:val="clear" w:color="auto" w:fill="FFFFFF"/>
        </w:rPr>
        <w:t xml:space="preserve">ώ </w:t>
      </w:r>
      <w:r w:rsidRPr="0088550A">
        <w:rPr>
          <w:rFonts w:eastAsia="Times New Roman"/>
          <w:bCs/>
          <w:color w:val="222222"/>
          <w:shd w:val="clear" w:color="auto" w:fill="FFFFFF"/>
        </w:rPr>
        <w:t>να</w:t>
      </w:r>
      <w:r>
        <w:rPr>
          <w:rFonts w:eastAsia="Times New Roman"/>
          <w:bCs/>
          <w:color w:val="222222"/>
          <w:shd w:val="clear" w:color="auto" w:fill="FFFFFF"/>
        </w:rPr>
        <w:t xml:space="preserve"> σας πω, απάντησε, </w:t>
      </w:r>
      <w:r>
        <w:rPr>
          <w:rFonts w:eastAsia="Times New Roman"/>
          <w:color w:val="222222"/>
          <w:szCs w:val="24"/>
          <w:shd w:val="clear" w:color="auto" w:fill="FFFFFF"/>
        </w:rPr>
        <w:t xml:space="preserve">υπάρχει πρόβλημα. Πιεζόμενος λίγο περισσότερο ο κύριος </w:t>
      </w:r>
      <w:r>
        <w:rPr>
          <w:rFonts w:eastAsia="Times New Roman"/>
          <w:color w:val="222222"/>
          <w:szCs w:val="24"/>
          <w:shd w:val="clear" w:color="auto" w:fill="FFFFFF"/>
        </w:rPr>
        <w:t xml:space="preserve">πρύτανης </w:t>
      </w:r>
      <w:r>
        <w:rPr>
          <w:rFonts w:eastAsia="Times New Roman"/>
          <w:color w:val="222222"/>
          <w:szCs w:val="24"/>
          <w:shd w:val="clear" w:color="auto" w:fill="FFFFFF"/>
        </w:rPr>
        <w:t>είπε ότι δεν έχουμε κλινική εκπαίδευση. Οι φοιτητές με βάση τ</w:t>
      </w:r>
      <w:r>
        <w:rPr>
          <w:rFonts w:eastAsia="Times New Roman"/>
          <w:color w:val="222222"/>
          <w:szCs w:val="24"/>
          <w:shd w:val="clear" w:color="auto" w:fill="FFFFFF"/>
        </w:rPr>
        <w:t xml:space="preserve">ις αξιολογήσεις χρειάζονται κλινική εκπαίδευση και το υπάρχον νοσοκομείο στη Σπάρτη δεν μπορεί να παράσχει την κατάλληλη κλινική εκπαίδευση στους φοιτητές της νοσηλευτικής. Έχουμε δε, είπε ο κύριος </w:t>
      </w:r>
      <w:r>
        <w:rPr>
          <w:rFonts w:eastAsia="Times New Roman"/>
          <w:color w:val="222222"/>
          <w:szCs w:val="24"/>
          <w:shd w:val="clear" w:color="auto" w:fill="FFFFFF"/>
        </w:rPr>
        <w:t>πρύτανης</w:t>
      </w:r>
      <w:r>
        <w:rPr>
          <w:rFonts w:eastAsia="Times New Roman"/>
          <w:color w:val="222222"/>
          <w:szCs w:val="24"/>
          <w:shd w:val="clear" w:color="auto" w:fill="FFFFFF"/>
        </w:rPr>
        <w:t>, και τις εισηγήσεις των διοικητών των δύο νοσοκομ</w:t>
      </w:r>
      <w:r>
        <w:rPr>
          <w:rFonts w:eastAsia="Times New Roman"/>
          <w:color w:val="222222"/>
          <w:szCs w:val="24"/>
          <w:shd w:val="clear" w:color="auto" w:fill="FFFFFF"/>
        </w:rPr>
        <w:t xml:space="preserve">είων, τόσο της Σπάρτης όσο και της Τρίπολης, που οι μεν λένε «αδυνατούμε» </w:t>
      </w:r>
      <w:r w:rsidRPr="00402612">
        <w:rPr>
          <w:rFonts w:eastAsia="Times New Roman"/>
          <w:bCs/>
          <w:color w:val="222222"/>
          <w:shd w:val="clear" w:color="auto" w:fill="FFFFFF"/>
        </w:rPr>
        <w:t>και</w:t>
      </w:r>
      <w:r>
        <w:rPr>
          <w:rFonts w:eastAsia="Times New Roman"/>
          <w:color w:val="222222"/>
          <w:szCs w:val="24"/>
          <w:shd w:val="clear" w:color="auto" w:fill="FFFFFF"/>
        </w:rPr>
        <w:t xml:space="preserve"> οι δε λένε ότι «μπορεί να γίνει εδώ κλινική εκπαίδευση».</w:t>
      </w:r>
    </w:p>
    <w:p w14:paraId="2E24762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ζήτημα είναι το εξής. Και θα ήθελα, κύριε Υπουργέ, να κατατεθούν αυτές οι εισηγήσεις, </w:t>
      </w:r>
      <w:r w:rsidRPr="00402612">
        <w:rPr>
          <w:rFonts w:eastAsia="Times New Roman"/>
          <w:bCs/>
          <w:color w:val="222222"/>
          <w:shd w:val="clear" w:color="auto" w:fill="FFFFFF"/>
        </w:rPr>
        <w:t>που</w:t>
      </w:r>
      <w:r>
        <w:rPr>
          <w:rFonts w:eastAsia="Times New Roman"/>
          <w:color w:val="222222"/>
          <w:szCs w:val="24"/>
          <w:shd w:val="clear" w:color="auto" w:fill="FFFFFF"/>
        </w:rPr>
        <w:t xml:space="preserve"> προφανώς </w:t>
      </w:r>
      <w:r w:rsidRPr="00402612">
        <w:rPr>
          <w:rFonts w:eastAsia="Times New Roman"/>
          <w:bCs/>
          <w:color w:val="222222"/>
          <w:shd w:val="clear" w:color="auto" w:fill="FFFFFF"/>
        </w:rPr>
        <w:t>είναι</w:t>
      </w:r>
      <w:r>
        <w:rPr>
          <w:rFonts w:eastAsia="Times New Roman"/>
          <w:color w:val="222222"/>
          <w:szCs w:val="24"/>
          <w:shd w:val="clear" w:color="auto" w:fill="FFFFFF"/>
        </w:rPr>
        <w:t xml:space="preserve"> γραπτές. Δεν </w:t>
      </w:r>
      <w:r>
        <w:rPr>
          <w:rFonts w:eastAsia="Times New Roman"/>
          <w:color w:val="222222"/>
          <w:szCs w:val="24"/>
          <w:shd w:val="clear" w:color="auto" w:fill="FFFFFF"/>
        </w:rPr>
        <w:t xml:space="preserve">νομίζω να έγινε αυτό με ένα απλό τηλεφώνημα. </w:t>
      </w:r>
      <w:r w:rsidRPr="00402612">
        <w:rPr>
          <w:rFonts w:eastAsia="Times New Roman"/>
          <w:color w:val="222222"/>
          <w:shd w:val="clear" w:color="auto" w:fill="FFFFFF"/>
        </w:rPr>
        <w:t>Πρέπει</w:t>
      </w:r>
      <w:r>
        <w:rPr>
          <w:rFonts w:eastAsia="Times New Roman"/>
          <w:color w:val="222222"/>
          <w:szCs w:val="24"/>
          <w:shd w:val="clear" w:color="auto" w:fill="FFFFFF"/>
        </w:rPr>
        <w:t xml:space="preserve"> να κατατεθούν αυτές οι εισηγήσεις, να δούμε ποιος λέει την αλήθεια και ποιος λέει ψέματα. Είναι όντως η μεταφορά της Νοσηλευτικής Σχολής της Σπάρτης η μόνη λύση; Σαφώς όχι, γιατί σύμ</w:t>
      </w:r>
      <w:r>
        <w:rPr>
          <w:rFonts w:eastAsia="Times New Roman"/>
          <w:color w:val="222222"/>
          <w:szCs w:val="24"/>
          <w:shd w:val="clear" w:color="auto" w:fill="FFFFFF"/>
        </w:rPr>
        <w:lastRenderedPageBreak/>
        <w:t>φωνα με το κείμενο της εξωτερικής αξιολόγησης, το οποίο μονίμως επικαλούν</w:t>
      </w:r>
      <w:r>
        <w:rPr>
          <w:rFonts w:eastAsia="Times New Roman"/>
          <w:color w:val="222222"/>
          <w:szCs w:val="24"/>
          <w:shd w:val="clear" w:color="auto" w:fill="FFFFFF"/>
        </w:rPr>
        <w:t xml:space="preserve">ται αυτοί που θέλουν τη μεταφορά, του Δεκεμβρίου του 2013,… </w:t>
      </w:r>
    </w:p>
    <w:p w14:paraId="2E247626" w14:textId="77777777" w:rsidR="00ED3BF8" w:rsidRDefault="009F432D">
      <w:pPr>
        <w:spacing w:after="0" w:line="600" w:lineRule="auto"/>
        <w:ind w:firstLine="720"/>
        <w:jc w:val="both"/>
        <w:rPr>
          <w:rFonts w:eastAsia="Times New Roman"/>
          <w:bCs/>
        </w:rPr>
      </w:pPr>
      <w:r w:rsidRPr="00F8084C">
        <w:rPr>
          <w:rFonts w:eastAsia="Times New Roman"/>
          <w:bCs/>
        </w:rPr>
        <w:t xml:space="preserve">(Στο σημείο αυτό κτυπάει </w:t>
      </w:r>
      <w:r>
        <w:rPr>
          <w:rFonts w:eastAsia="Times New Roman"/>
          <w:bCs/>
        </w:rPr>
        <w:t xml:space="preserve">προειδοποιητικά </w:t>
      </w:r>
      <w:r w:rsidRPr="00F8084C">
        <w:rPr>
          <w:rFonts w:eastAsia="Times New Roman"/>
          <w:bCs/>
        </w:rPr>
        <w:t>το κουδούνι λήξεως του χρόνου ομιλίας του κυρίου Βουλευτή)</w:t>
      </w:r>
    </w:p>
    <w:p w14:paraId="2E24762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Λίγα λεπτά ακόμη, </w:t>
      </w:r>
      <w:r w:rsidRPr="0088550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2E24762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κείμενο αναφέρει στη σελίδα 24, ότι στις επιλογές του πανε</w:t>
      </w:r>
      <w:r>
        <w:rPr>
          <w:rFonts w:eastAsia="Times New Roman"/>
          <w:color w:val="222222"/>
          <w:szCs w:val="24"/>
          <w:shd w:val="clear" w:color="auto" w:fill="FFFFFF"/>
        </w:rPr>
        <w:t xml:space="preserve">πιστημίου συμπεριλαμβάνεται η παραμονή του Τμήματος Νοσηλευτικής στη Σπάρτη και η αναδιοργάνωση της κλινικής εκπαίδευσης με τη συνέργεια και άλλων νοσηλευτικών μονάδων. </w:t>
      </w:r>
    </w:p>
    <w:p w14:paraId="2E24762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κάνει κάποιον προϋπολογισμό, </w:t>
      </w:r>
      <w:r w:rsidRPr="0088550A">
        <w:rPr>
          <w:rFonts w:eastAsia="Times New Roman"/>
          <w:color w:val="222222"/>
          <w:szCs w:val="24"/>
          <w:shd w:val="clear" w:color="auto" w:fill="FFFFFF"/>
        </w:rPr>
        <w:t>κύριε Υπουργέ</w:t>
      </w:r>
      <w:r>
        <w:rPr>
          <w:rFonts w:eastAsia="Times New Roman"/>
          <w:color w:val="222222"/>
          <w:szCs w:val="24"/>
          <w:shd w:val="clear" w:color="auto" w:fill="FFFFFF"/>
        </w:rPr>
        <w:t>, σχετικά με το κόστος αυτής της μεταφ</w:t>
      </w:r>
      <w:r>
        <w:rPr>
          <w:rFonts w:eastAsia="Times New Roman"/>
          <w:color w:val="222222"/>
          <w:szCs w:val="24"/>
          <w:shd w:val="clear" w:color="auto" w:fill="FFFFFF"/>
        </w:rPr>
        <w:t>οράς; Διότι, από ό,τι γνωρίζω, η μεταφορά των φοιτητών, εάν γίνεται, που γίνεται και τώρα μεταφορά για κλινική εκπαίδευση, κάνει 6.000 ευρώ τον χρόνο. Πόσο θα στοιχίσει η μεταφορά σε νέους χώρους, σε νέες δομές; Κατ’ εκτίμηση της νέας αξιολόγησης, αυτή η μ</w:t>
      </w:r>
      <w:r>
        <w:rPr>
          <w:rFonts w:eastAsia="Times New Roman"/>
          <w:color w:val="222222"/>
          <w:szCs w:val="24"/>
          <w:shd w:val="clear" w:color="auto" w:fill="FFFFFF"/>
        </w:rPr>
        <w:t xml:space="preserve">εταφορά είναι 70 με 80 χιλιάδες ευρώ σε ενοίκια. </w:t>
      </w:r>
    </w:p>
    <w:p w14:paraId="2E24762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σίγουρο ότι στην Τρίπολη παρέχονται καλύτερες κλινικές εκπαιδεύσεις στους φοιτητές της Νοσηλευτικής Σχολής; </w:t>
      </w:r>
      <w:r>
        <w:rPr>
          <w:rFonts w:eastAsia="Times New Roman"/>
          <w:color w:val="222222"/>
          <w:szCs w:val="24"/>
          <w:shd w:val="clear" w:color="auto" w:fill="FFFFFF"/>
        </w:rPr>
        <w:lastRenderedPageBreak/>
        <w:t>Ουδεμία απάντηση. Γνωρίζω μόνον ότι η ΜΕΘ της Τρίπολης έχει μόνο τρία κρεβάτια, η ψυχική υγε</w:t>
      </w:r>
      <w:r>
        <w:rPr>
          <w:rFonts w:eastAsia="Times New Roman"/>
          <w:color w:val="222222"/>
          <w:szCs w:val="24"/>
          <w:shd w:val="clear" w:color="auto" w:fill="FFFFFF"/>
        </w:rPr>
        <w:t xml:space="preserve">ία έχει τεράστια προβλήματα με το ψυχιατρείο της Τρίπολης, και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αυτά τα παιδιά τα οποία τα μεταφέρουμε από ιδιόκτητο πανεπιστήμιο, σύγχρονο πανεπιστήμιο, πανεπιστήμιο το οποίο έχει κλινική εκπαίδευση και μπορεί να κάνει κλινική εκπαίδευση</w:t>
      </w:r>
      <w:r>
        <w:rPr>
          <w:rFonts w:eastAsia="Times New Roman"/>
          <w:color w:val="222222"/>
          <w:szCs w:val="24"/>
          <w:shd w:val="clear" w:color="auto" w:fill="FFFFFF"/>
        </w:rPr>
        <w:t xml:space="preserve"> καλύτερη και με βάση τη διαφαινόμενη μεγάλη γενναιόδωρη δωρεά του Ιδρύματος </w:t>
      </w:r>
      <w:r>
        <w:rPr>
          <w:rFonts w:eastAsia="Times New Roman"/>
          <w:color w:val="222222"/>
          <w:szCs w:val="24"/>
          <w:shd w:val="clear" w:color="auto" w:fill="FFFFFF"/>
        </w:rPr>
        <w:t>«</w:t>
      </w:r>
      <w:r>
        <w:rPr>
          <w:rFonts w:eastAsia="Times New Roman"/>
          <w:color w:val="222222"/>
          <w:szCs w:val="24"/>
          <w:shd w:val="clear" w:color="auto" w:fill="FFFFFF"/>
        </w:rPr>
        <w:t>Νιάρχου</w:t>
      </w:r>
      <w:r>
        <w:rPr>
          <w:rFonts w:eastAsia="Times New Roman"/>
          <w:color w:val="222222"/>
          <w:szCs w:val="24"/>
          <w:shd w:val="clear" w:color="auto" w:fill="FFFFFF"/>
        </w:rPr>
        <w:t>»</w:t>
      </w:r>
      <w:r>
        <w:rPr>
          <w:rFonts w:eastAsia="Times New Roman"/>
          <w:color w:val="222222"/>
          <w:szCs w:val="24"/>
          <w:shd w:val="clear" w:color="auto" w:fill="FFFFFF"/>
        </w:rPr>
        <w:t xml:space="preserve"> στο Νοσοκομείο της Σπάρτης, τα παίρνουμε και τα πάμε σαν χαρτοκιβώτια στην Τρίπολη.</w:t>
      </w:r>
    </w:p>
    <w:p w14:paraId="2E24762B" w14:textId="77777777" w:rsidR="00ED3BF8" w:rsidRDefault="009F432D">
      <w:pPr>
        <w:spacing w:after="0" w:line="600" w:lineRule="auto"/>
        <w:ind w:firstLine="720"/>
        <w:jc w:val="both"/>
        <w:rPr>
          <w:rFonts w:eastAsia="Times New Roman"/>
          <w:color w:val="222222"/>
          <w:szCs w:val="24"/>
          <w:shd w:val="clear" w:color="auto" w:fill="FFFFFF"/>
        </w:rPr>
      </w:pPr>
      <w:r w:rsidRPr="008379DB">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αυτά τα οποία γίνονται </w:t>
      </w:r>
      <w:r w:rsidRPr="008379DB">
        <w:rPr>
          <w:rFonts w:eastAsia="Times New Roman"/>
          <w:bCs/>
          <w:color w:val="222222"/>
          <w:shd w:val="clear" w:color="auto" w:fill="FFFFFF"/>
        </w:rPr>
        <w:t>είναι</w:t>
      </w:r>
      <w:r>
        <w:rPr>
          <w:rFonts w:eastAsia="Times New Roman"/>
          <w:color w:val="222222"/>
          <w:szCs w:val="24"/>
          <w:shd w:val="clear" w:color="auto" w:fill="FFFFFF"/>
        </w:rPr>
        <w:t xml:space="preserve"> πρωτοφανή. </w:t>
      </w:r>
      <w:r w:rsidRPr="008379DB">
        <w:rPr>
          <w:rFonts w:eastAsia="Times New Roman"/>
          <w:bCs/>
          <w:color w:val="222222"/>
          <w:shd w:val="clear" w:color="auto" w:fill="FFFFFF"/>
        </w:rPr>
        <w:t>Και</w:t>
      </w:r>
      <w:r>
        <w:rPr>
          <w:rFonts w:eastAsia="Times New Roman"/>
          <w:color w:val="222222"/>
          <w:szCs w:val="24"/>
          <w:shd w:val="clear" w:color="auto" w:fill="FFFFFF"/>
        </w:rPr>
        <w:t xml:space="preserve"> </w:t>
      </w:r>
      <w:r w:rsidRPr="008379DB">
        <w:rPr>
          <w:rFonts w:eastAsia="Times New Roman"/>
          <w:bCs/>
          <w:color w:val="222222"/>
          <w:shd w:val="clear" w:color="auto" w:fill="FFFFFF"/>
        </w:rPr>
        <w:t>είναι</w:t>
      </w:r>
      <w:r>
        <w:rPr>
          <w:rFonts w:eastAsia="Times New Roman"/>
          <w:color w:val="222222"/>
          <w:szCs w:val="24"/>
          <w:shd w:val="clear" w:color="auto" w:fill="FFFFFF"/>
        </w:rPr>
        <w:t xml:space="preserve"> πρωτο</w:t>
      </w:r>
      <w:r>
        <w:rPr>
          <w:rFonts w:eastAsia="Times New Roman"/>
          <w:color w:val="222222"/>
          <w:szCs w:val="24"/>
          <w:shd w:val="clear" w:color="auto" w:fill="FFFFFF"/>
        </w:rPr>
        <w:t xml:space="preserve">φανή, </w:t>
      </w:r>
      <w:r w:rsidRPr="008379DB">
        <w:rPr>
          <w:rFonts w:eastAsia="Times New Roman"/>
          <w:color w:val="222222"/>
          <w:shd w:val="clear" w:color="auto" w:fill="FFFFFF"/>
        </w:rPr>
        <w:t>διότι</w:t>
      </w:r>
      <w:r>
        <w:rPr>
          <w:rFonts w:eastAsia="Times New Roman"/>
          <w:color w:val="222222"/>
          <w:szCs w:val="24"/>
          <w:shd w:val="clear" w:color="auto" w:fill="FFFFFF"/>
        </w:rPr>
        <w:t xml:space="preserve"> επικαλείται η </w:t>
      </w:r>
      <w:r w:rsidRPr="008379DB">
        <w:rPr>
          <w:rFonts w:eastAsia="Times New Roman"/>
          <w:bCs/>
          <w:color w:val="222222"/>
          <w:shd w:val="clear" w:color="auto" w:fill="FFFFFF"/>
        </w:rPr>
        <w:t>Κυβέρνηση</w:t>
      </w:r>
      <w:r>
        <w:rPr>
          <w:rFonts w:eastAsia="Times New Roman"/>
          <w:color w:val="222222"/>
          <w:szCs w:val="24"/>
          <w:shd w:val="clear" w:color="auto" w:fill="FFFFFF"/>
        </w:rPr>
        <w:t xml:space="preserve"> </w:t>
      </w:r>
      <w:r w:rsidRPr="008379DB">
        <w:rPr>
          <w:rFonts w:eastAsia="Times New Roman"/>
          <w:bCs/>
          <w:color w:val="222222"/>
          <w:shd w:val="clear" w:color="auto" w:fill="FFFFFF"/>
        </w:rPr>
        <w:t>μια</w:t>
      </w:r>
      <w:r>
        <w:rPr>
          <w:rFonts w:eastAsia="Times New Roman"/>
          <w:color w:val="222222"/>
          <w:szCs w:val="24"/>
          <w:shd w:val="clear" w:color="auto" w:fill="FFFFFF"/>
        </w:rPr>
        <w:t xml:space="preserve"> επιτροπή αξιολόγησης, τα μέλη της οποίας είναι σαν φαντομάδες, </w:t>
      </w:r>
      <w:r w:rsidRPr="008379DB">
        <w:rPr>
          <w:rFonts w:eastAsia="Times New Roman"/>
          <w:bCs/>
          <w:color w:val="222222"/>
          <w:shd w:val="clear" w:color="auto" w:fill="FFFFFF"/>
        </w:rPr>
        <w:t>δεν</w:t>
      </w:r>
      <w:r>
        <w:rPr>
          <w:rFonts w:eastAsia="Times New Roman"/>
          <w:color w:val="222222"/>
          <w:szCs w:val="24"/>
          <w:shd w:val="clear" w:color="auto" w:fill="FFFFFF"/>
        </w:rPr>
        <w:t xml:space="preserve"> τους έχουμε δει πουθενά. Επικαλούνται προβλήματα, όσον αφορά την κλινική εκπαίδευση, αλλά ουσιαστικά δεν υπάρχει κανένα πρόβλημα κλινικής εκπαίδευσης. Υπάρχουν σκοπιμότητες, υπάρχουν ψέματα, υπάρχουν αναλήθειες.</w:t>
      </w:r>
    </w:p>
    <w:p w14:paraId="2E24762C"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Καταθέτω στα Πρακτικά το επίσημο </w:t>
      </w:r>
      <w:r>
        <w:rPr>
          <w:rFonts w:eastAsia="Times New Roman"/>
          <w:color w:val="222222"/>
          <w:szCs w:val="24"/>
          <w:shd w:val="clear" w:color="auto" w:fill="FFFFFF"/>
        </w:rPr>
        <w:t xml:space="preserve">δελτίο </w:t>
      </w:r>
      <w:r>
        <w:rPr>
          <w:rFonts w:eastAsia="Times New Roman"/>
          <w:color w:val="222222"/>
          <w:szCs w:val="24"/>
          <w:shd w:val="clear" w:color="auto" w:fill="FFFFFF"/>
        </w:rPr>
        <w:t>Τύπ</w:t>
      </w:r>
      <w:r>
        <w:rPr>
          <w:rFonts w:eastAsia="Times New Roman"/>
          <w:color w:val="222222"/>
          <w:szCs w:val="24"/>
          <w:shd w:val="clear" w:color="auto" w:fill="FFFFFF"/>
        </w:rPr>
        <w:t xml:space="preserve">ου, που βγήκε πριν από λίγο καιρό, όπου υπάρχουν προτάσεις και του </w:t>
      </w:r>
      <w:r>
        <w:rPr>
          <w:rFonts w:eastAsia="Times New Roman"/>
          <w:color w:val="222222"/>
          <w:szCs w:val="24"/>
          <w:shd w:val="clear" w:color="auto" w:fill="FFFFFF"/>
        </w:rPr>
        <w:lastRenderedPageBreak/>
        <w:t xml:space="preserve">κυβερνητικού Βουλευτή και του κ. </w:t>
      </w:r>
      <w:proofErr w:type="spellStart"/>
      <w:r>
        <w:rPr>
          <w:rFonts w:eastAsia="Times New Roman"/>
          <w:color w:val="222222"/>
          <w:szCs w:val="24"/>
          <w:shd w:val="clear" w:color="auto" w:fill="FFFFFF"/>
        </w:rPr>
        <w:t>Γαβρόγλου</w:t>
      </w:r>
      <w:proofErr w:type="spellEnd"/>
      <w:r>
        <w:rPr>
          <w:rFonts w:eastAsia="Times New Roman"/>
          <w:color w:val="222222"/>
          <w:szCs w:val="24"/>
          <w:shd w:val="clear" w:color="auto" w:fill="FFFFFF"/>
        </w:rPr>
        <w:t xml:space="preserve"> για στήριξη και αναβάθμιση της Νοσηλευτικής Σχολής στη Σπάρτη.</w:t>
      </w:r>
    </w:p>
    <w:p w14:paraId="2E24762D" w14:textId="77777777" w:rsidR="00ED3BF8" w:rsidRDefault="009F432D">
      <w:pPr>
        <w:spacing w:after="0"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Αθανάσιος Δαβάκης</w:t>
      </w:r>
      <w:r w:rsidRPr="000731CA">
        <w:rPr>
          <w:rFonts w:eastAsia="Times New Roman" w:cs="Times New Roman"/>
        </w:rPr>
        <w:t xml:space="preserve"> καταθέτει για τα Πρακτικά </w:t>
      </w:r>
      <w:r>
        <w:rPr>
          <w:rFonts w:eastAsia="Times New Roman" w:cs="Times New Roman"/>
        </w:rPr>
        <w:t>το προα</w:t>
      </w:r>
      <w:r>
        <w:rPr>
          <w:rFonts w:eastAsia="Times New Roman" w:cs="Times New Roman"/>
        </w:rPr>
        <w:t>ναφερθέν έγγραφο</w:t>
      </w:r>
      <w:r w:rsidRPr="000731CA">
        <w:rPr>
          <w:rFonts w:eastAsia="Times New Roman" w:cs="Times New Roman"/>
        </w:rPr>
        <w:t xml:space="preserve">, </w:t>
      </w:r>
      <w:r w:rsidRPr="009144BE">
        <w:rPr>
          <w:rFonts w:eastAsia="Times New Roman" w:cs="Times New Roman"/>
          <w:bCs/>
          <w:shd w:val="clear" w:color="auto" w:fill="FFFFFF"/>
        </w:rPr>
        <w:t>το οποίο</w:t>
      </w:r>
      <w:r>
        <w:rPr>
          <w:rFonts w:eastAsia="Times New Roman" w:cs="Times New Roman"/>
        </w:rPr>
        <w:t xml:space="preserve"> βρίσκεται</w:t>
      </w:r>
      <w:r w:rsidRPr="000731CA">
        <w:rPr>
          <w:rFonts w:eastAsia="Times New Roman" w:cs="Times New Roman"/>
        </w:rPr>
        <w:t xml:space="preserve"> στο αρχείο του Τμήματος Γραμματείας </w:t>
      </w:r>
      <w:r>
        <w:rPr>
          <w:rFonts w:eastAsia="Times New Roman" w:cs="Times New Roman"/>
        </w:rPr>
        <w:t>της Διεύθυνσης Στενογραφίας και</w:t>
      </w:r>
      <w:r w:rsidRPr="000731CA">
        <w:rPr>
          <w:rFonts w:eastAsia="Times New Roman" w:cs="Times New Roman"/>
        </w:rPr>
        <w:t xml:space="preserve"> Πρακτικών της Βουλής)</w:t>
      </w:r>
    </w:p>
    <w:p w14:paraId="2E24762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είναι απαράδεκτα και μάλιστα από ανθρώπους οι οποίοι επικαλούνται ηθικά πλεονεκτήματα, επικαλούνται ζητήματα τα οποία έχουν </w:t>
      </w:r>
      <w:r>
        <w:rPr>
          <w:rFonts w:eastAsia="Times New Roman"/>
          <w:color w:val="222222"/>
          <w:szCs w:val="24"/>
          <w:shd w:val="clear" w:color="auto" w:fill="FFFFFF"/>
        </w:rPr>
        <w:t xml:space="preserve">να κάνουν με την αλήθεια, με την Αριστερά και με όλα αυτά που βλέπουμε σήμερα διά τροπολογιών να συστήνετε </w:t>
      </w:r>
      <w:proofErr w:type="spellStart"/>
      <w:r>
        <w:rPr>
          <w:rFonts w:eastAsia="Times New Roman"/>
          <w:color w:val="222222"/>
          <w:szCs w:val="24"/>
          <w:shd w:val="clear" w:color="auto" w:fill="FFFFFF"/>
        </w:rPr>
        <w:t>τήδε</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κακείσε</w:t>
      </w:r>
      <w:proofErr w:type="spellEnd"/>
      <w:r>
        <w:rPr>
          <w:rFonts w:eastAsia="Times New Roman"/>
          <w:color w:val="222222"/>
          <w:szCs w:val="24"/>
          <w:shd w:val="clear" w:color="auto" w:fill="FFFFFF"/>
        </w:rPr>
        <w:t xml:space="preserve"> τμήματα, σχολές, ερευνητικά ινστιτούτα και ό,τι φανταστείτε.</w:t>
      </w:r>
    </w:p>
    <w:p w14:paraId="2E24762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άκουσα προηγουμένως από τον συμπολίτη μου Υπουργό Αγροτικής Ανάπτυ</w:t>
      </w:r>
      <w:r>
        <w:rPr>
          <w:rFonts w:eastAsia="Times New Roman"/>
          <w:color w:val="222222"/>
          <w:szCs w:val="24"/>
          <w:shd w:val="clear" w:color="auto" w:fill="FFFFFF"/>
        </w:rPr>
        <w:t xml:space="preserve">ξης ότι θα ιδρυθεί ένα Ινστιτούτο Οινοποιίας και Μελισσοκομίας, αν δεν κάνω λάθος, και ήρθατε εσείς, </w:t>
      </w:r>
      <w:r w:rsidRPr="008379D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8379DB">
        <w:rPr>
          <w:rFonts w:eastAsia="Times New Roman"/>
          <w:bCs/>
          <w:color w:val="222222"/>
          <w:shd w:val="clear" w:color="auto" w:fill="FFFFFF"/>
        </w:rPr>
        <w:t>να</w:t>
      </w:r>
      <w:r>
        <w:rPr>
          <w:rFonts w:eastAsia="Times New Roman"/>
          <w:color w:val="222222"/>
          <w:szCs w:val="24"/>
          <w:shd w:val="clear" w:color="auto" w:fill="FFFFFF"/>
        </w:rPr>
        <w:t xml:space="preserve"> πείτε, καλά, θα το κάνουμε, αλλά πρέπει πρώτα και οι σχολές να ζητήσουν να το κάνουμε. </w:t>
      </w:r>
      <w:r w:rsidRPr="008379DB">
        <w:rPr>
          <w:rFonts w:eastAsia="Times New Roman"/>
          <w:bCs/>
          <w:color w:val="222222"/>
          <w:shd w:val="clear" w:color="auto" w:fill="FFFFFF"/>
        </w:rPr>
        <w:t xml:space="preserve">Δηλαδή </w:t>
      </w:r>
      <w:r>
        <w:rPr>
          <w:rFonts w:eastAsia="Times New Roman"/>
          <w:color w:val="222222"/>
          <w:szCs w:val="24"/>
          <w:shd w:val="clear" w:color="auto" w:fill="FFFFFF"/>
        </w:rPr>
        <w:t>εσείς προηγείστε και των σχολών.</w:t>
      </w:r>
    </w:p>
    <w:p w14:paraId="2E247630" w14:textId="77777777" w:rsidR="00ED3BF8" w:rsidRDefault="009F432D">
      <w:pPr>
        <w:spacing w:after="0" w:line="600" w:lineRule="auto"/>
        <w:ind w:firstLine="720"/>
        <w:jc w:val="both"/>
        <w:rPr>
          <w:rFonts w:eastAsia="Times New Roman"/>
          <w:bCs/>
          <w:color w:val="222222"/>
          <w:shd w:val="clear" w:color="auto" w:fill="FFFFFF"/>
        </w:rPr>
      </w:pPr>
      <w:r w:rsidRPr="009144BE">
        <w:rPr>
          <w:rFonts w:eastAsia="Times New Roman"/>
          <w:b/>
          <w:color w:val="222222"/>
          <w:szCs w:val="24"/>
          <w:shd w:val="clear" w:color="auto" w:fill="FFFFFF"/>
        </w:rPr>
        <w:lastRenderedPageBreak/>
        <w:t>ΜΕΡΟΠΗ ΤΖΟ</w:t>
      </w:r>
      <w:r w:rsidRPr="009144BE">
        <w:rPr>
          <w:rFonts w:eastAsia="Times New Roman"/>
          <w:b/>
          <w:color w:val="222222"/>
          <w:szCs w:val="24"/>
          <w:shd w:val="clear" w:color="auto" w:fill="FFFFFF"/>
        </w:rPr>
        <w:t xml:space="preserve">ΥΦΗ (Υφυπουργός Παιδείας, Έρευνας </w:t>
      </w:r>
      <w:r w:rsidRPr="009144BE">
        <w:rPr>
          <w:rFonts w:eastAsia="Times New Roman"/>
          <w:b/>
          <w:bCs/>
          <w:color w:val="222222"/>
          <w:shd w:val="clear" w:color="auto" w:fill="FFFFFF"/>
        </w:rPr>
        <w:t>και</w:t>
      </w:r>
      <w:r w:rsidRPr="009144BE">
        <w:rPr>
          <w:rFonts w:eastAsia="Times New Roman"/>
          <w:b/>
          <w:color w:val="222222"/>
          <w:szCs w:val="24"/>
          <w:shd w:val="clear" w:color="auto" w:fill="FFFFFF"/>
        </w:rPr>
        <w:t xml:space="preserve"> Θρησκευμάτων): </w:t>
      </w:r>
      <w:r w:rsidRPr="008379DB">
        <w:rPr>
          <w:rFonts w:eastAsia="Times New Roman"/>
          <w:bCs/>
          <w:color w:val="222222"/>
          <w:shd w:val="clear" w:color="auto" w:fill="FFFFFF"/>
        </w:rPr>
        <w:t>Δεν</w:t>
      </w:r>
      <w:r>
        <w:rPr>
          <w:rFonts w:eastAsia="Times New Roman"/>
          <w:bCs/>
          <w:color w:val="222222"/>
          <w:shd w:val="clear" w:color="auto" w:fill="FFFFFF"/>
        </w:rPr>
        <w:t xml:space="preserve"> είπε αυτό.</w:t>
      </w:r>
    </w:p>
    <w:p w14:paraId="2E24763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ΔΑΒΑΚΗΣ:</w:t>
      </w:r>
      <w:r>
        <w:rPr>
          <w:rFonts w:eastAsia="Times New Roman"/>
          <w:color w:val="222222"/>
          <w:szCs w:val="24"/>
          <w:shd w:val="clear" w:color="auto" w:fill="FFFFFF"/>
        </w:rPr>
        <w:t xml:space="preserve"> Όλα αυτά είναι απαράδεκτα. Δείχνουν ότι πηγαίνουμε πολύ πίσω και στο </w:t>
      </w:r>
      <w:proofErr w:type="spellStart"/>
      <w:r>
        <w:rPr>
          <w:rFonts w:eastAsia="Times New Roman"/>
          <w:color w:val="222222"/>
          <w:szCs w:val="24"/>
          <w:shd w:val="clear" w:color="auto" w:fill="FFFFFF"/>
        </w:rPr>
        <w:t>νομοθετείν</w:t>
      </w:r>
      <w:proofErr w:type="spellEnd"/>
      <w:r>
        <w:rPr>
          <w:rFonts w:eastAsia="Times New Roman"/>
          <w:color w:val="222222"/>
          <w:szCs w:val="24"/>
          <w:shd w:val="clear" w:color="auto" w:fill="FFFFFF"/>
        </w:rPr>
        <w:t xml:space="preserve"> και σε όλα αυτά, τα οποία βλέπει σήμερα ο ελληνικός λαός και λέει ότι είστε αναξιόπιστοι. </w:t>
      </w:r>
    </w:p>
    <w:p w14:paraId="2E24763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και πάλι, κλείνοντας </w:t>
      </w:r>
      <w:r w:rsidRPr="008379DB">
        <w:rPr>
          <w:rFonts w:eastAsia="Times New Roman"/>
          <w:color w:val="222222"/>
          <w:szCs w:val="24"/>
          <w:shd w:val="clear" w:color="auto" w:fill="FFFFFF"/>
        </w:rPr>
        <w:t>κύριε Υπουργέ</w:t>
      </w:r>
      <w:r>
        <w:rPr>
          <w:rFonts w:eastAsia="Times New Roman"/>
          <w:color w:val="222222"/>
          <w:szCs w:val="24"/>
          <w:shd w:val="clear" w:color="auto" w:fill="FFFFFF"/>
        </w:rPr>
        <w:t>, να μου πείτε γιατί μετακινείτε τη Νοσηλευτι</w:t>
      </w:r>
      <w:r>
        <w:rPr>
          <w:rFonts w:eastAsia="Times New Roman"/>
          <w:color w:val="222222"/>
          <w:szCs w:val="24"/>
          <w:shd w:val="clear" w:color="auto" w:fill="FFFFFF"/>
        </w:rPr>
        <w:t xml:space="preserve">κή από τη Σπάρτη στην Τρίπολη. Μέσα σας πιστεύετε ότι </w:t>
      </w:r>
      <w:proofErr w:type="spellStart"/>
      <w:r>
        <w:rPr>
          <w:rFonts w:eastAsia="Times New Roman"/>
          <w:color w:val="222222"/>
          <w:szCs w:val="24"/>
          <w:shd w:val="clear" w:color="auto" w:fill="FFFFFF"/>
        </w:rPr>
        <w:t>ευσταθούν</w:t>
      </w:r>
      <w:proofErr w:type="spellEnd"/>
      <w:r>
        <w:rPr>
          <w:rFonts w:eastAsia="Times New Roman"/>
          <w:color w:val="222222"/>
          <w:szCs w:val="24"/>
          <w:shd w:val="clear" w:color="auto" w:fill="FFFFFF"/>
        </w:rPr>
        <w:t xml:space="preserve"> αυτά τα οποία λένε κάποιοι ακαδημαϊκοί δάσκαλοι; Έχουμε και εμείς τη δική μας εμπειρία, γιατί σπουδάσαμε σε επαρχιακό πανεπιστήμιο στην Κομοτηνή, η οποία ήταν ο προθάλαμος της μετακινήσεως των</w:t>
      </w:r>
      <w:r>
        <w:rPr>
          <w:rFonts w:eastAsia="Times New Roman"/>
          <w:color w:val="222222"/>
          <w:szCs w:val="24"/>
          <w:shd w:val="clear" w:color="auto" w:fill="FFFFFF"/>
        </w:rPr>
        <w:t xml:space="preserve"> πανεπιστημιακών στην Αθήνα. Έχετε εσείς μέσα σας </w:t>
      </w:r>
      <w:r w:rsidRPr="008379DB">
        <w:rPr>
          <w:rFonts w:eastAsia="Times New Roman"/>
          <w:bCs/>
          <w:color w:val="222222"/>
          <w:shd w:val="clear" w:color="auto" w:fill="FFFFFF"/>
        </w:rPr>
        <w:t>και</w:t>
      </w:r>
      <w:r>
        <w:rPr>
          <w:rFonts w:eastAsia="Times New Roman"/>
          <w:color w:val="222222"/>
          <w:szCs w:val="24"/>
          <w:shd w:val="clear" w:color="auto" w:fill="FFFFFF"/>
        </w:rPr>
        <w:t xml:space="preserve"> ως πανεπιστημιακός δάσκαλος στερεή την άποψη ότι πρέπει να μετακινηθεί η Νοσηλευτική από τη Σπάρτη, όταν δεν υπάρχει καμμία ουσιαστική αιτιολόγηση αυτής της περίφημης κλινικής εκπαίδευσης;</w:t>
      </w:r>
    </w:p>
    <w:p w14:paraId="2E247633" w14:textId="77777777" w:rsidR="00ED3BF8" w:rsidRDefault="009F432D">
      <w:pPr>
        <w:spacing w:after="0" w:line="600" w:lineRule="auto"/>
        <w:ind w:firstLine="720"/>
        <w:jc w:val="both"/>
        <w:rPr>
          <w:rFonts w:eastAsia="Times New Roman"/>
          <w:color w:val="222222"/>
          <w:szCs w:val="24"/>
          <w:shd w:val="clear" w:color="auto" w:fill="FFFFFF"/>
        </w:rPr>
      </w:pPr>
      <w:r w:rsidRPr="008379DB">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 xml:space="preserve">Ολοκληρώστε, </w:t>
      </w:r>
      <w:r w:rsidRPr="008379DB">
        <w:rPr>
          <w:rFonts w:eastAsia="Times New Roman"/>
          <w:color w:val="222222"/>
          <w:szCs w:val="24"/>
          <w:shd w:val="clear" w:color="auto" w:fill="FFFFFF"/>
        </w:rPr>
        <w:t>παρακαλώ</w:t>
      </w:r>
      <w:r>
        <w:rPr>
          <w:rFonts w:eastAsia="Times New Roman"/>
          <w:color w:val="222222"/>
          <w:szCs w:val="24"/>
          <w:shd w:val="clear" w:color="auto" w:fill="FFFFFF"/>
        </w:rPr>
        <w:t>.</w:t>
      </w:r>
    </w:p>
    <w:p w14:paraId="2E24763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ΑΘΑΝΑΣΙΟΣ ΔΑΒΑΚΗΣ:</w:t>
      </w:r>
      <w:r>
        <w:rPr>
          <w:rFonts w:eastAsia="Times New Roman"/>
          <w:color w:val="222222"/>
          <w:szCs w:val="24"/>
          <w:shd w:val="clear" w:color="auto" w:fill="FFFFFF"/>
        </w:rPr>
        <w:t xml:space="preserve"> Κλείνω, </w:t>
      </w:r>
      <w:r w:rsidRPr="008379DB">
        <w:rPr>
          <w:rFonts w:eastAsia="Times New Roman"/>
          <w:color w:val="222222"/>
          <w:szCs w:val="24"/>
          <w:shd w:val="clear" w:color="auto" w:fill="FFFFFF"/>
        </w:rPr>
        <w:t>κύριε Πρόεδρε</w:t>
      </w:r>
      <w:r>
        <w:rPr>
          <w:rFonts w:eastAsia="Times New Roman"/>
          <w:color w:val="222222"/>
          <w:szCs w:val="24"/>
          <w:shd w:val="clear" w:color="auto" w:fill="FFFFFF"/>
        </w:rPr>
        <w:t>, ευχαριστώ.</w:t>
      </w:r>
    </w:p>
    <w:p w14:paraId="2E24763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μάλιστα σε μια περίοδο, που </w:t>
      </w:r>
      <w:r w:rsidRPr="000B5CD5">
        <w:rPr>
          <w:rFonts w:eastAsia="Times New Roman"/>
          <w:color w:val="222222"/>
          <w:szCs w:val="24"/>
          <w:shd w:val="clear" w:color="auto" w:fill="FFFFFF"/>
        </w:rPr>
        <w:t>λ</w:t>
      </w:r>
      <w:r>
        <w:rPr>
          <w:rFonts w:eastAsia="Times New Roman"/>
          <w:color w:val="222222"/>
          <w:szCs w:val="24"/>
          <w:shd w:val="clear" w:color="auto" w:fill="FFFFFF"/>
        </w:rPr>
        <w:t>έμε ότι και το τελευταίο ευρώ έχει αξία, όταν βλέπουμε σήμερα διάφορες αιτιάσεις συναδέλφων κυβερνητικών Βουλευτώ</w:t>
      </w:r>
      <w:r>
        <w:rPr>
          <w:rFonts w:eastAsia="Times New Roman"/>
          <w:color w:val="222222"/>
          <w:szCs w:val="24"/>
          <w:shd w:val="clear" w:color="auto" w:fill="FFFFFF"/>
        </w:rPr>
        <w:t>ν να φυτρώνουν αριστερά και δεξιά στις εκλογικές τους περιφέρειες διάφορα τμήματα, σχολές, λίγο καιρό πριν την προεκλογική περίοδο;</w:t>
      </w:r>
    </w:p>
    <w:p w14:paraId="2E24763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Λυπούμαι πάρα πολύ. Είμαι βέβαιος ότι η επερχόμενη Κυβέρνηση της Νέας Δημοκρατίας θα ξαναδεί πολύ σοβαρά το ζήτημα της </w:t>
      </w:r>
      <w:r>
        <w:rPr>
          <w:rFonts w:eastAsia="Times New Roman"/>
          <w:color w:val="222222"/>
          <w:szCs w:val="24"/>
          <w:shd w:val="clear" w:color="auto" w:fill="FFFFFF"/>
        </w:rPr>
        <w:t>Νοσηλευτικής Σχολής στη Σπάρτη, διότι αποτελεί όνειδος και για την Κυβέρνησή σας και για εσάς προσωπικά, όσον αφορά αυτή την πολιτική επιλογή.</w:t>
      </w:r>
    </w:p>
    <w:p w14:paraId="2E24763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2E247638" w14:textId="77777777" w:rsidR="00ED3BF8" w:rsidRDefault="009F432D">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2E247639" w14:textId="77777777" w:rsidR="00ED3BF8" w:rsidRDefault="009F432D">
      <w:pPr>
        <w:spacing w:after="0" w:line="600" w:lineRule="auto"/>
        <w:ind w:firstLine="720"/>
        <w:jc w:val="both"/>
        <w:rPr>
          <w:rFonts w:eastAsia="Times New Roman"/>
          <w:color w:val="222222"/>
          <w:szCs w:val="24"/>
          <w:shd w:val="clear" w:color="auto" w:fill="FFFFFF"/>
        </w:rPr>
      </w:pPr>
      <w:r w:rsidRPr="008379DB">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Ευχαριστούμε τ</w:t>
      </w:r>
      <w:r>
        <w:rPr>
          <w:rFonts w:eastAsia="Times New Roman"/>
          <w:color w:val="222222"/>
          <w:szCs w:val="24"/>
          <w:shd w:val="clear" w:color="auto" w:fill="FFFFFF"/>
        </w:rPr>
        <w:t xml:space="preserve">ον κύριο Δαβάκη. </w:t>
      </w:r>
    </w:p>
    <w:p w14:paraId="2E24763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Προχωρούμε με τον Βουλευτή Γρεβενών του ΣΥΡΙΖΑ, τον κ. Χρήστο </w:t>
      </w:r>
      <w:proofErr w:type="spellStart"/>
      <w:r>
        <w:rPr>
          <w:rFonts w:eastAsia="Times New Roman"/>
          <w:color w:val="222222"/>
          <w:szCs w:val="24"/>
          <w:shd w:val="clear" w:color="auto" w:fill="FFFFFF"/>
        </w:rPr>
        <w:t>Μπγιάλα</w:t>
      </w:r>
      <w:proofErr w:type="spellEnd"/>
      <w:r>
        <w:rPr>
          <w:rFonts w:eastAsia="Times New Roman"/>
          <w:color w:val="222222"/>
          <w:szCs w:val="24"/>
          <w:shd w:val="clear" w:color="auto" w:fill="FFFFFF"/>
        </w:rPr>
        <w:t xml:space="preserve">. Ελάτε, κύριε </w:t>
      </w:r>
      <w:proofErr w:type="spellStart"/>
      <w:r>
        <w:rPr>
          <w:rFonts w:eastAsia="Times New Roman"/>
          <w:color w:val="222222"/>
          <w:szCs w:val="24"/>
          <w:shd w:val="clear" w:color="auto" w:fill="FFFFFF"/>
        </w:rPr>
        <w:t>Μπγιάλα</w:t>
      </w:r>
      <w:proofErr w:type="spellEnd"/>
      <w:r>
        <w:rPr>
          <w:rFonts w:eastAsia="Times New Roman"/>
          <w:color w:val="222222"/>
          <w:szCs w:val="24"/>
          <w:shd w:val="clear" w:color="auto" w:fill="FFFFFF"/>
        </w:rPr>
        <w:t>.</w:t>
      </w:r>
    </w:p>
    <w:p w14:paraId="2E24763B"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ΚΩΝΣΤΑΝΤΙΝΟΣ ΓΑΒΡΟΓΛΟΥ (Υπουργός Παιδείας, Έρευνας </w:t>
      </w:r>
      <w:r>
        <w:rPr>
          <w:rFonts w:eastAsia="Times New Roman"/>
          <w:b/>
          <w:bCs/>
          <w:color w:val="222222"/>
          <w:shd w:val="clear" w:color="auto" w:fill="FFFFFF"/>
        </w:rPr>
        <w:t>και</w:t>
      </w:r>
      <w:r>
        <w:rPr>
          <w:rFonts w:eastAsia="Times New Roman"/>
          <w:b/>
          <w:color w:val="222222"/>
          <w:szCs w:val="24"/>
          <w:shd w:val="clear" w:color="auto" w:fill="FFFFFF"/>
        </w:rPr>
        <w:t xml:space="preserve"> Θρησκευμάτων): </w:t>
      </w:r>
      <w:r w:rsidRPr="009144BE">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μπορώ </w:t>
      </w:r>
      <w:r w:rsidRPr="009144BE">
        <w:rPr>
          <w:rFonts w:eastAsia="Times New Roman"/>
          <w:bCs/>
          <w:color w:val="222222"/>
          <w:shd w:val="clear" w:color="auto" w:fill="FFFFFF"/>
        </w:rPr>
        <w:t>να</w:t>
      </w:r>
      <w:r>
        <w:rPr>
          <w:rFonts w:eastAsia="Times New Roman"/>
          <w:color w:val="222222"/>
          <w:szCs w:val="24"/>
          <w:shd w:val="clear" w:color="auto" w:fill="FFFFFF"/>
        </w:rPr>
        <w:t xml:space="preserve"> έχω τον λόγο για τριάντα δεύτερα, κυριολεκτικά; Θα </w:t>
      </w:r>
      <w:r>
        <w:rPr>
          <w:rFonts w:eastAsia="Times New Roman"/>
          <w:color w:val="222222"/>
          <w:szCs w:val="24"/>
          <w:shd w:val="clear" w:color="auto" w:fill="FFFFFF"/>
        </w:rPr>
        <w:t xml:space="preserve">ήθελα </w:t>
      </w:r>
      <w:r w:rsidRPr="009144BE">
        <w:rPr>
          <w:rFonts w:eastAsia="Times New Roman"/>
          <w:bCs/>
          <w:color w:val="222222"/>
          <w:shd w:val="clear" w:color="auto" w:fill="FFFFFF"/>
        </w:rPr>
        <w:t>να</w:t>
      </w:r>
      <w:r>
        <w:rPr>
          <w:rFonts w:eastAsia="Times New Roman"/>
          <w:color w:val="222222"/>
          <w:szCs w:val="24"/>
          <w:shd w:val="clear" w:color="auto" w:fill="FFFFFF"/>
        </w:rPr>
        <w:t xml:space="preserve"> κάνω μόνο </w:t>
      </w:r>
      <w:r w:rsidRPr="009144BE">
        <w:rPr>
          <w:rFonts w:eastAsia="Times New Roman"/>
          <w:bCs/>
          <w:color w:val="222222"/>
          <w:shd w:val="clear" w:color="auto" w:fill="FFFFFF"/>
        </w:rPr>
        <w:t>μια</w:t>
      </w:r>
      <w:r>
        <w:rPr>
          <w:rFonts w:eastAsia="Times New Roman"/>
          <w:color w:val="222222"/>
          <w:szCs w:val="24"/>
          <w:shd w:val="clear" w:color="auto" w:fill="FFFFFF"/>
        </w:rPr>
        <w:t xml:space="preserve"> διευκρίνιση. </w:t>
      </w:r>
    </w:p>
    <w:p w14:paraId="2E24763C" w14:textId="77777777" w:rsidR="00ED3BF8" w:rsidRDefault="009F432D">
      <w:pPr>
        <w:spacing w:after="0" w:line="600" w:lineRule="auto"/>
        <w:ind w:firstLine="720"/>
        <w:jc w:val="both"/>
        <w:rPr>
          <w:rFonts w:eastAsia="Times New Roman"/>
          <w:color w:val="222222"/>
          <w:szCs w:val="24"/>
          <w:shd w:val="clear" w:color="auto" w:fill="FFFFFF"/>
        </w:rPr>
      </w:pPr>
      <w:r w:rsidRPr="009144BE">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Μπγιάλα</w:t>
      </w:r>
      <w:proofErr w:type="spellEnd"/>
      <w:r>
        <w:rPr>
          <w:rFonts w:eastAsia="Times New Roman"/>
          <w:color w:val="222222"/>
          <w:szCs w:val="24"/>
          <w:shd w:val="clear" w:color="auto" w:fill="FFFFFF"/>
        </w:rPr>
        <w:t xml:space="preserve">, μισό λεπτό. Τον λόγο </w:t>
      </w:r>
      <w:r w:rsidRPr="009144BE">
        <w:rPr>
          <w:rFonts w:eastAsia="Times New Roman"/>
          <w:bCs/>
          <w:color w:val="222222"/>
          <w:shd w:val="clear" w:color="auto" w:fill="FFFFFF"/>
        </w:rPr>
        <w:t>έχει</w:t>
      </w:r>
      <w:r>
        <w:rPr>
          <w:rFonts w:eastAsia="Times New Roman"/>
          <w:color w:val="222222"/>
          <w:szCs w:val="24"/>
          <w:shd w:val="clear" w:color="auto" w:fill="FFFFFF"/>
        </w:rPr>
        <w:t xml:space="preserve"> ο κύριος Υπουργός. </w:t>
      </w:r>
    </w:p>
    <w:p w14:paraId="2E24763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ΓΑΒΡΟΓΛΟΥ (Υπουργός Παιδείας, Έρευνας </w:t>
      </w:r>
      <w:r>
        <w:rPr>
          <w:rFonts w:eastAsia="Times New Roman"/>
          <w:b/>
          <w:bCs/>
          <w:color w:val="222222"/>
          <w:shd w:val="clear" w:color="auto" w:fill="FFFFFF"/>
        </w:rPr>
        <w:t>και</w:t>
      </w:r>
      <w:r>
        <w:rPr>
          <w:rFonts w:eastAsia="Times New Roman"/>
          <w:b/>
          <w:color w:val="222222"/>
          <w:szCs w:val="24"/>
          <w:shd w:val="clear" w:color="auto" w:fill="FFFFFF"/>
        </w:rPr>
        <w:t xml:space="preserve"> Θρησκευμάτων): </w:t>
      </w:r>
      <w:r w:rsidRPr="009144BE">
        <w:rPr>
          <w:rFonts w:eastAsia="Times New Roman"/>
          <w:bCs/>
          <w:color w:val="222222"/>
          <w:shd w:val="clear" w:color="auto" w:fill="FFFFFF"/>
        </w:rPr>
        <w:t>Νομίζω</w:t>
      </w:r>
      <w:r>
        <w:rPr>
          <w:rFonts w:eastAsia="Times New Roman"/>
          <w:color w:val="222222"/>
          <w:szCs w:val="24"/>
          <w:shd w:val="clear" w:color="auto" w:fill="FFFFFF"/>
        </w:rPr>
        <w:t xml:space="preserve"> </w:t>
      </w:r>
      <w:r w:rsidRPr="009144BE">
        <w:rPr>
          <w:rFonts w:eastAsia="Times New Roman"/>
          <w:bCs/>
          <w:color w:val="222222"/>
          <w:shd w:val="clear" w:color="auto" w:fill="FFFFFF"/>
        </w:rPr>
        <w:t>ότι</w:t>
      </w:r>
      <w:r>
        <w:rPr>
          <w:rFonts w:eastAsia="Times New Roman"/>
          <w:color w:val="222222"/>
          <w:szCs w:val="24"/>
          <w:shd w:val="clear" w:color="auto" w:fill="FFFFFF"/>
        </w:rPr>
        <w:t xml:space="preserve"> </w:t>
      </w:r>
      <w:r w:rsidRPr="009144BE">
        <w:rPr>
          <w:rFonts w:eastAsia="Times New Roman"/>
          <w:color w:val="222222"/>
          <w:shd w:val="clear" w:color="auto" w:fill="FFFFFF"/>
        </w:rPr>
        <w:t>πρέπει</w:t>
      </w:r>
      <w:r>
        <w:rPr>
          <w:rFonts w:eastAsia="Times New Roman"/>
          <w:color w:val="222222"/>
          <w:szCs w:val="24"/>
          <w:shd w:val="clear" w:color="auto" w:fill="FFFFFF"/>
        </w:rPr>
        <w:t xml:space="preserve"> κανείς </w:t>
      </w:r>
      <w:r w:rsidRPr="009144BE">
        <w:rPr>
          <w:rFonts w:eastAsia="Times New Roman"/>
          <w:bCs/>
          <w:color w:val="222222"/>
          <w:shd w:val="clear" w:color="auto" w:fill="FFFFFF"/>
        </w:rPr>
        <w:t>να</w:t>
      </w:r>
      <w:r>
        <w:rPr>
          <w:rFonts w:eastAsia="Times New Roman"/>
          <w:color w:val="222222"/>
          <w:szCs w:val="24"/>
          <w:shd w:val="clear" w:color="auto" w:fill="FFFFFF"/>
        </w:rPr>
        <w:t xml:space="preserve"> πάρει υπ</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την ομόφωνη</w:t>
      </w:r>
      <w:r>
        <w:rPr>
          <w:rFonts w:eastAsia="Times New Roman"/>
          <w:color w:val="222222"/>
          <w:szCs w:val="24"/>
          <w:shd w:val="clear" w:color="auto" w:fill="FFFFFF"/>
        </w:rPr>
        <w:t xml:space="preserve"> απόφαση των καθηγητών του Τμήματος Νοσηλευτικής και των φοιτητών για αυτήν την μετακίνηση, η οποία…</w:t>
      </w:r>
    </w:p>
    <w:p w14:paraId="2E24763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ΔΑΒΑΚΗΣ:</w:t>
      </w:r>
      <w:r>
        <w:rPr>
          <w:rFonts w:eastAsia="Times New Roman"/>
          <w:color w:val="222222"/>
          <w:szCs w:val="24"/>
          <w:shd w:val="clear" w:color="auto" w:fill="FFFFFF"/>
        </w:rPr>
        <w:t xml:space="preserve"> Δεν ήταν ομόφωνη, </w:t>
      </w:r>
      <w:r w:rsidRPr="009144BE">
        <w:rPr>
          <w:rFonts w:eastAsia="Times New Roman"/>
          <w:color w:val="222222"/>
          <w:szCs w:val="24"/>
          <w:shd w:val="clear" w:color="auto" w:fill="FFFFFF"/>
        </w:rPr>
        <w:t>κύριε Υπουργέ</w:t>
      </w:r>
      <w:r>
        <w:rPr>
          <w:rFonts w:eastAsia="Times New Roman"/>
          <w:color w:val="222222"/>
          <w:szCs w:val="24"/>
          <w:shd w:val="clear" w:color="auto" w:fill="FFFFFF"/>
        </w:rPr>
        <w:t>.</w:t>
      </w:r>
    </w:p>
    <w:p w14:paraId="2E24763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ΓΑΒΡΟΓΛΟΥ (Υπουργός Παιδείας, Έρευνας </w:t>
      </w:r>
      <w:r>
        <w:rPr>
          <w:rFonts w:eastAsia="Times New Roman"/>
          <w:b/>
          <w:bCs/>
          <w:color w:val="222222"/>
          <w:shd w:val="clear" w:color="auto" w:fill="FFFFFF"/>
        </w:rPr>
        <w:t>και</w:t>
      </w:r>
      <w:r>
        <w:rPr>
          <w:rFonts w:eastAsia="Times New Roman"/>
          <w:b/>
          <w:color w:val="222222"/>
          <w:szCs w:val="24"/>
          <w:shd w:val="clear" w:color="auto" w:fill="FFFFFF"/>
        </w:rPr>
        <w:t xml:space="preserve"> Θρησκευμάτων):</w:t>
      </w:r>
      <w:r>
        <w:rPr>
          <w:rFonts w:eastAsia="Times New Roman"/>
          <w:color w:val="222222"/>
          <w:szCs w:val="24"/>
          <w:shd w:val="clear" w:color="auto" w:fill="FFFFFF"/>
        </w:rPr>
        <w:t xml:space="preserve"> Ωραία, αν </w:t>
      </w:r>
      <w:r w:rsidRPr="009144BE">
        <w:rPr>
          <w:rFonts w:eastAsia="Times New Roman"/>
          <w:bCs/>
          <w:color w:val="222222"/>
          <w:shd w:val="clear" w:color="auto" w:fill="FFFFFF"/>
        </w:rPr>
        <w:t>δεν</w:t>
      </w:r>
      <w:r>
        <w:rPr>
          <w:rFonts w:eastAsia="Times New Roman"/>
          <w:color w:val="222222"/>
          <w:szCs w:val="24"/>
          <w:shd w:val="clear" w:color="auto" w:fill="FFFFFF"/>
        </w:rPr>
        <w:t xml:space="preserve"> ήταν ομόφωνη, πάντω</w:t>
      </w:r>
      <w:r>
        <w:rPr>
          <w:rFonts w:eastAsia="Times New Roman"/>
          <w:color w:val="222222"/>
          <w:szCs w:val="24"/>
          <w:shd w:val="clear" w:color="auto" w:fill="FFFFFF"/>
        </w:rPr>
        <w:t xml:space="preserve">ς ήταν με τεράστια πλειοψηφία.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w:t>
      </w:r>
      <w:r w:rsidRPr="00DD0ED4">
        <w:rPr>
          <w:rFonts w:eastAsia="Times New Roman"/>
          <w:color w:val="222222"/>
          <w:shd w:val="clear" w:color="auto" w:fill="FFFFFF"/>
        </w:rPr>
        <w:t>Πρέπει</w:t>
      </w:r>
      <w:r w:rsidRPr="00DD0ED4">
        <w:rPr>
          <w:rFonts w:eastAsia="Times New Roman"/>
          <w:color w:val="222222"/>
          <w:szCs w:val="24"/>
          <w:shd w:val="clear" w:color="auto" w:fill="FFFFFF"/>
        </w:rPr>
        <w:t xml:space="preserve">, λοιπόν, κανείς </w:t>
      </w:r>
      <w:r w:rsidRPr="00DD0ED4">
        <w:rPr>
          <w:rFonts w:eastAsia="Times New Roman"/>
          <w:bCs/>
          <w:color w:val="222222"/>
          <w:shd w:val="clear" w:color="auto" w:fill="FFFFFF"/>
        </w:rPr>
        <w:t>να</w:t>
      </w:r>
      <w:r w:rsidRPr="00DD0ED4">
        <w:rPr>
          <w:rFonts w:eastAsia="Times New Roman"/>
          <w:color w:val="222222"/>
          <w:szCs w:val="24"/>
          <w:shd w:val="clear" w:color="auto" w:fill="FFFFFF"/>
        </w:rPr>
        <w:t xml:space="preserve"> πάρει υπ</w:t>
      </w:r>
      <w:r>
        <w:rPr>
          <w:rFonts w:eastAsia="Times New Roman"/>
          <w:color w:val="222222"/>
          <w:szCs w:val="24"/>
          <w:shd w:val="clear" w:color="auto" w:fill="FFFFFF"/>
        </w:rPr>
        <w:t xml:space="preserve">’ </w:t>
      </w:r>
      <w:proofErr w:type="spellStart"/>
      <w:r w:rsidRPr="00DD0ED4">
        <w:rPr>
          <w:rFonts w:eastAsia="Times New Roman"/>
          <w:color w:val="222222"/>
          <w:szCs w:val="24"/>
          <w:shd w:val="clear" w:color="auto" w:fill="FFFFFF"/>
        </w:rPr>
        <w:t>όψ</w:t>
      </w:r>
      <w:r>
        <w:rPr>
          <w:rFonts w:eastAsia="Times New Roman"/>
          <w:color w:val="222222"/>
          <w:szCs w:val="24"/>
          <w:shd w:val="clear" w:color="auto" w:fill="FFFFFF"/>
        </w:rPr>
        <w:t>ιν</w:t>
      </w:r>
      <w:proofErr w:type="spellEnd"/>
      <w:r w:rsidRPr="00DD0ED4">
        <w:rPr>
          <w:rFonts w:eastAsia="Times New Roman"/>
          <w:color w:val="222222"/>
          <w:szCs w:val="24"/>
          <w:shd w:val="clear" w:color="auto" w:fill="FFFFFF"/>
        </w:rPr>
        <w:t xml:space="preserve"> την τεράστιας πλειοψηφίας α</w:t>
      </w:r>
      <w:r w:rsidRPr="00DD0ED4">
        <w:rPr>
          <w:rFonts w:eastAsia="Times New Roman"/>
          <w:color w:val="222222"/>
          <w:szCs w:val="24"/>
          <w:shd w:val="clear" w:color="auto" w:fill="FFFFFF"/>
        </w:rPr>
        <w:lastRenderedPageBreak/>
        <w:t>πόφαση, των καθηγητών και των φοιτητών για αυτήν την μετακίνηση,</w:t>
      </w:r>
      <w:r>
        <w:rPr>
          <w:rFonts w:eastAsia="Times New Roman"/>
          <w:color w:val="222222"/>
          <w:szCs w:val="24"/>
          <w:shd w:val="clear" w:color="auto" w:fill="FFFFFF"/>
        </w:rPr>
        <w:t xml:space="preserve"> οι οποίοι επικαλούνται ακαδημαϊκούς λόγους. Αυτό, τίποτα παραπάνω.</w:t>
      </w:r>
    </w:p>
    <w:p w14:paraId="2E24764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ΑΘΑΝΑΣΙΟΣ </w:t>
      </w:r>
      <w:r>
        <w:rPr>
          <w:rFonts w:eastAsia="Times New Roman"/>
          <w:b/>
          <w:color w:val="222222"/>
          <w:szCs w:val="24"/>
          <w:shd w:val="clear" w:color="auto" w:fill="FFFFFF"/>
        </w:rPr>
        <w:t>ΔΑΒΑΚΗΣ:</w:t>
      </w:r>
      <w:r>
        <w:rPr>
          <w:rFonts w:eastAsia="Times New Roman"/>
          <w:color w:val="222222"/>
          <w:szCs w:val="24"/>
          <w:shd w:val="clear" w:color="auto" w:fill="FFFFFF"/>
        </w:rPr>
        <w:t xml:space="preserve"> </w:t>
      </w:r>
      <w:r w:rsidRPr="009144BE">
        <w:rPr>
          <w:rFonts w:eastAsia="Times New Roman"/>
          <w:bCs/>
          <w:color w:val="222222"/>
          <w:shd w:val="clear" w:color="auto" w:fill="FFFFFF"/>
        </w:rPr>
        <w:t>Να</w:t>
      </w:r>
      <w:r>
        <w:rPr>
          <w:rFonts w:eastAsia="Times New Roman"/>
          <w:color w:val="222222"/>
          <w:szCs w:val="24"/>
          <w:shd w:val="clear" w:color="auto" w:fill="FFFFFF"/>
        </w:rPr>
        <w:t xml:space="preserve"> μας τους πουν. Να έρθουν </w:t>
      </w:r>
      <w:r w:rsidRPr="009144BE">
        <w:rPr>
          <w:rFonts w:eastAsia="Times New Roman"/>
          <w:bCs/>
          <w:color w:val="222222"/>
          <w:shd w:val="clear" w:color="auto" w:fill="FFFFFF"/>
        </w:rPr>
        <w:t>και</w:t>
      </w:r>
      <w:r>
        <w:rPr>
          <w:rFonts w:eastAsia="Times New Roman"/>
          <w:color w:val="222222"/>
          <w:szCs w:val="24"/>
          <w:shd w:val="clear" w:color="auto" w:fill="FFFFFF"/>
        </w:rPr>
        <w:t xml:space="preserve"> </w:t>
      </w:r>
      <w:r w:rsidRPr="009144BE">
        <w:rPr>
          <w:rFonts w:eastAsia="Times New Roman"/>
          <w:bCs/>
          <w:color w:val="222222"/>
          <w:shd w:val="clear" w:color="auto" w:fill="FFFFFF"/>
        </w:rPr>
        <w:t>να</w:t>
      </w:r>
      <w:r>
        <w:rPr>
          <w:rFonts w:eastAsia="Times New Roman"/>
          <w:color w:val="222222"/>
          <w:szCs w:val="24"/>
          <w:shd w:val="clear" w:color="auto" w:fill="FFFFFF"/>
        </w:rPr>
        <w:t xml:space="preserve"> τους καταθέσουν εδώ. </w:t>
      </w:r>
    </w:p>
    <w:p w14:paraId="2E247641" w14:textId="77777777" w:rsidR="00ED3BF8" w:rsidRDefault="009F432D">
      <w:pPr>
        <w:spacing w:after="0" w:line="600" w:lineRule="auto"/>
        <w:ind w:firstLine="720"/>
        <w:jc w:val="both"/>
        <w:rPr>
          <w:rFonts w:eastAsia="Times New Roman"/>
          <w:color w:val="222222"/>
          <w:szCs w:val="24"/>
          <w:shd w:val="clear" w:color="auto" w:fill="FFFFFF"/>
        </w:rPr>
      </w:pPr>
      <w:r w:rsidRPr="009144BE">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Μπγιάλα</w:t>
      </w:r>
      <w:proofErr w:type="spellEnd"/>
      <w:r>
        <w:rPr>
          <w:rFonts w:eastAsia="Times New Roman"/>
          <w:color w:val="222222"/>
          <w:szCs w:val="24"/>
          <w:shd w:val="clear" w:color="auto" w:fill="FFFFFF"/>
        </w:rPr>
        <w:t xml:space="preserve">, αρχίστε, σας </w:t>
      </w:r>
      <w:r w:rsidRPr="009144BE">
        <w:rPr>
          <w:rFonts w:eastAsia="Times New Roman"/>
          <w:color w:val="222222"/>
          <w:szCs w:val="24"/>
          <w:shd w:val="clear" w:color="auto" w:fill="FFFFFF"/>
        </w:rPr>
        <w:t>παρακαλώ</w:t>
      </w:r>
      <w:r>
        <w:rPr>
          <w:rFonts w:eastAsia="Times New Roman"/>
          <w:color w:val="222222"/>
          <w:szCs w:val="24"/>
          <w:shd w:val="clear" w:color="auto" w:fill="FFFFFF"/>
        </w:rPr>
        <w:t>.</w:t>
      </w:r>
    </w:p>
    <w:p w14:paraId="2E247642" w14:textId="77777777" w:rsidR="00ED3BF8" w:rsidRDefault="009F432D">
      <w:pPr>
        <w:spacing w:after="0" w:line="600" w:lineRule="auto"/>
        <w:ind w:firstLine="720"/>
        <w:jc w:val="both"/>
        <w:rPr>
          <w:rFonts w:eastAsia="Times New Roman"/>
          <w:color w:val="222222"/>
          <w:shd w:val="clear" w:color="auto" w:fill="FFFFFF"/>
        </w:rPr>
      </w:pPr>
      <w:r w:rsidRPr="009144BE">
        <w:rPr>
          <w:rFonts w:eastAsia="Times New Roman"/>
          <w:b/>
          <w:color w:val="222222"/>
          <w:szCs w:val="24"/>
          <w:shd w:val="clear" w:color="auto" w:fill="FFFFFF"/>
        </w:rPr>
        <w:t>ΧΡΗΣΤΟΣ ΜΠΓΙΑΛΑΣ:</w:t>
      </w:r>
      <w:r>
        <w:rPr>
          <w:rFonts w:eastAsia="Times New Roman"/>
          <w:color w:val="222222"/>
          <w:szCs w:val="24"/>
          <w:shd w:val="clear" w:color="auto" w:fill="FFFFFF"/>
        </w:rPr>
        <w:t xml:space="preserve"> </w:t>
      </w:r>
      <w:r w:rsidRPr="009144BE">
        <w:rPr>
          <w:rFonts w:eastAsia="Times New Roman"/>
          <w:color w:val="222222"/>
          <w:shd w:val="clear" w:color="auto" w:fill="FFFFFF"/>
        </w:rPr>
        <w:t>Ευχαριστώ, κύριε Πρόεδρε.</w:t>
      </w:r>
    </w:p>
    <w:p w14:paraId="2E24764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hd w:val="clear" w:color="auto" w:fill="FFFFFF"/>
        </w:rPr>
        <w:t xml:space="preserve">Συζητάμε το </w:t>
      </w:r>
      <w:r>
        <w:rPr>
          <w:rFonts w:eastAsia="Times New Roman"/>
          <w:color w:val="222222"/>
          <w:szCs w:val="24"/>
          <w:shd w:val="clear" w:color="auto" w:fill="FFFFFF"/>
        </w:rPr>
        <w:t>νομοσχέδιο του Υπουργείου Παιδείας, το οποίο ολοκληρώνει μια μεταρρύθμιση στην τριτοβάθμια εκπαίδευση. Μπαίνουν πολλά ερωτήματα και από την πλευρά της Αντιπολίτευσης. Αναρωτιέμαι, τελικά το ερώτημα για την Αντιπολίτευση είναι αν αυτό το νομοσχέδιο διορθώνε</w:t>
      </w:r>
      <w:r>
        <w:rPr>
          <w:rFonts w:eastAsia="Times New Roman"/>
          <w:color w:val="222222"/>
          <w:szCs w:val="24"/>
          <w:shd w:val="clear" w:color="auto" w:fill="FFFFFF"/>
        </w:rPr>
        <w:t xml:space="preserve">ι κάποια κακώς κείμενα μέσα στο πλαίσιο μιας </w:t>
      </w:r>
      <w:proofErr w:type="spellStart"/>
      <w:r>
        <w:rPr>
          <w:rFonts w:eastAsia="Times New Roman"/>
          <w:color w:val="222222"/>
          <w:szCs w:val="24"/>
          <w:shd w:val="clear" w:color="auto" w:fill="FFFFFF"/>
        </w:rPr>
        <w:t>στοχευμένης</w:t>
      </w:r>
      <w:proofErr w:type="spellEnd"/>
      <w:r>
        <w:rPr>
          <w:rFonts w:eastAsia="Times New Roman"/>
          <w:color w:val="222222"/>
          <w:szCs w:val="24"/>
          <w:shd w:val="clear" w:color="auto" w:fill="FFFFFF"/>
        </w:rPr>
        <w:t xml:space="preserve"> πολιτικής κατεύθυνσης ενίσχυσης του δημόσιου πανεπιστημίου ή το ερώτημά τους είναι ότι όντως δεν </w:t>
      </w:r>
      <w:r w:rsidRPr="009144BE">
        <w:rPr>
          <w:rFonts w:eastAsia="Times New Roman"/>
          <w:color w:val="222222"/>
          <w:shd w:val="clear" w:color="auto" w:fill="FFFFFF"/>
        </w:rPr>
        <w:t>έπρεπε</w:t>
      </w:r>
      <w:r>
        <w:rPr>
          <w:rFonts w:eastAsia="Times New Roman"/>
          <w:color w:val="222222"/>
          <w:szCs w:val="24"/>
          <w:shd w:val="clear" w:color="auto" w:fill="FFFFFF"/>
        </w:rPr>
        <w:t xml:space="preserve"> να κάνουμε τίποτα, να αφήσουμε αυτά τα κακώς κείμενα της προηγούμενης μεταρρύθμισης που έκανε η</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κυβέρνηση </w:t>
      </w:r>
      <w:r>
        <w:rPr>
          <w:rFonts w:eastAsia="Times New Roman"/>
          <w:color w:val="222222"/>
          <w:szCs w:val="24"/>
          <w:shd w:val="clear" w:color="auto" w:fill="FFFFFF"/>
        </w:rPr>
        <w:t xml:space="preserve">Σαμαρά - Βενιζέλου </w:t>
      </w:r>
      <w:r w:rsidRPr="009144BE">
        <w:rPr>
          <w:rFonts w:eastAsia="Times New Roman"/>
          <w:bCs/>
          <w:color w:val="222222"/>
          <w:shd w:val="clear" w:color="auto" w:fill="FFFFFF"/>
        </w:rPr>
        <w:t>και</w:t>
      </w:r>
      <w:r>
        <w:rPr>
          <w:rFonts w:eastAsia="Times New Roman"/>
          <w:color w:val="222222"/>
          <w:szCs w:val="24"/>
          <w:shd w:val="clear" w:color="auto" w:fill="FFFFFF"/>
        </w:rPr>
        <w:t xml:space="preserve"> </w:t>
      </w:r>
      <w:r w:rsidRPr="009144BE">
        <w:rPr>
          <w:rFonts w:eastAsia="Times New Roman"/>
          <w:bCs/>
          <w:color w:val="222222"/>
          <w:shd w:val="clear" w:color="auto" w:fill="FFFFFF"/>
        </w:rPr>
        <w:t>να</w:t>
      </w:r>
      <w:r>
        <w:rPr>
          <w:rFonts w:eastAsia="Times New Roman"/>
          <w:color w:val="222222"/>
          <w:szCs w:val="24"/>
          <w:shd w:val="clear" w:color="auto" w:fill="FFFFFF"/>
        </w:rPr>
        <w:t xml:space="preserve"> οδηγηθεί η τριτοβάθμια εκπαίδευση εκεί που ήθελαν να την οδηγήσουν;</w:t>
      </w:r>
    </w:p>
    <w:p w14:paraId="2E247644" w14:textId="77777777" w:rsidR="00ED3BF8" w:rsidRDefault="009F432D">
      <w:pPr>
        <w:spacing w:after="0" w:line="600" w:lineRule="auto"/>
        <w:jc w:val="both"/>
        <w:rPr>
          <w:rFonts w:eastAsia="Times New Roman" w:cs="Times New Roman"/>
          <w:szCs w:val="24"/>
        </w:rPr>
      </w:pPr>
      <w:r>
        <w:rPr>
          <w:rFonts w:eastAsia="Times New Roman" w:cs="Times New Roman"/>
          <w:szCs w:val="24"/>
        </w:rPr>
        <w:lastRenderedPageBreak/>
        <w:t xml:space="preserve">Πού ήθελαν να την οδηγήσουν; Επειδή τα ζητήματα τίθενται και </w:t>
      </w:r>
      <w:proofErr w:type="spellStart"/>
      <w:r>
        <w:rPr>
          <w:rFonts w:eastAsia="Times New Roman" w:cs="Times New Roman"/>
          <w:szCs w:val="24"/>
        </w:rPr>
        <w:t>πολιτικοϊδεολογικά</w:t>
      </w:r>
      <w:proofErr w:type="spellEnd"/>
      <w:r>
        <w:rPr>
          <w:rFonts w:eastAsia="Times New Roman" w:cs="Times New Roman"/>
          <w:szCs w:val="24"/>
        </w:rPr>
        <w:t xml:space="preserve"> αλλά και ταξικά, ποια είναι η άποψη της Νέας Δημοκρατίας; Ιδιωτικά πανε</w:t>
      </w:r>
      <w:r>
        <w:rPr>
          <w:rFonts w:eastAsia="Times New Roman" w:cs="Times New Roman"/>
          <w:szCs w:val="24"/>
        </w:rPr>
        <w:t>πιστήμια, που σημαίνει ότι προσπαθούμε ως πολιτική αυτής της κατεύθυνσης να υποβαθμίσουμε τα δημόσια πανεπιστήμια για να ενισχύσουμε και να δώσουμε τροφή αλλά και βήμα στα ιδιωτικά πανεπιστήμια. Όμως, παρ’ όλα αυτά, τη μια μας τα λένε έτσι, την άλλη μας τα</w:t>
      </w:r>
      <w:r>
        <w:rPr>
          <w:rFonts w:eastAsia="Times New Roman" w:cs="Times New Roman"/>
          <w:szCs w:val="24"/>
        </w:rPr>
        <w:t xml:space="preserve"> λένε αλλιώς. Δηλαδή, μας λένε ότι αυτό το νομοσχέδιο η επερχόμενη, όπως φαντάζονται, Κυβέρνηση της Νέας Δημοκρατίας θα το καταργήσει. </w:t>
      </w:r>
    </w:p>
    <w:p w14:paraId="2E24764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Από τη μια θα το καταργήσει, από την άλλη θέτουν ζητήματα, όπως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ότι θα έρθει η Νέα Δημοκρατία κ</w:t>
      </w:r>
      <w:r>
        <w:rPr>
          <w:rFonts w:eastAsia="Times New Roman" w:cs="Times New Roman"/>
          <w:szCs w:val="24"/>
        </w:rPr>
        <w:t xml:space="preserve">αι θα το φτιάξει πάλι. Ποιο θα φτιάξει; Αυτό το </w:t>
      </w:r>
      <w:r>
        <w:rPr>
          <w:rFonts w:eastAsia="Times New Roman" w:cs="Times New Roman"/>
          <w:szCs w:val="24"/>
        </w:rPr>
        <w:t>τμήμα</w:t>
      </w:r>
      <w:r>
        <w:rPr>
          <w:rFonts w:eastAsia="Times New Roman" w:cs="Times New Roman"/>
          <w:szCs w:val="24"/>
        </w:rPr>
        <w:t>, το οποίο θεωρητικά αυτή τη στιγμή το παίρνει από τη μια περιοχή η Κυβέρνηση και το πάει σε κάποια άλλη.</w:t>
      </w:r>
    </w:p>
    <w:p w14:paraId="2E24764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Άκουσα την εισηγήτρια της Νέας Δημοκρατίας, η οποία μας έδωσε το μήνυμα ότι με αυτό το νομοσχέδιο</w:t>
      </w:r>
      <w:r>
        <w:rPr>
          <w:rFonts w:eastAsia="Times New Roman" w:cs="Times New Roman"/>
          <w:szCs w:val="24"/>
        </w:rPr>
        <w:t xml:space="preserve"> κινδυνεύουν, λέει, -και το σημείωσα ακριβώς- τα ελληνικά πανεπιστήμια να </w:t>
      </w:r>
      <w:r>
        <w:rPr>
          <w:rFonts w:eastAsia="Times New Roman" w:cs="Times New Roman"/>
          <w:szCs w:val="24"/>
        </w:rPr>
        <w:lastRenderedPageBreak/>
        <w:t>χάσουν το κύρος που έχουν αποκτήσει τα τελευταία χρόνια παγκοσμίως. Μα, εδώ έχουμε όλα αυτά τα χρόνια αυτή τη συζήτηση, όπως και τη συζήτηση, αν θέλετε, της Αναθεώρησης του Συντάγματ</w:t>
      </w:r>
      <w:r>
        <w:rPr>
          <w:rFonts w:eastAsia="Times New Roman" w:cs="Times New Roman"/>
          <w:szCs w:val="24"/>
        </w:rPr>
        <w:t>ος, που μας «πυροβολούσαν» γιατί δεν θέλουμε τα ιδιωτικά πανεπιστήμια.</w:t>
      </w:r>
    </w:p>
    <w:p w14:paraId="2E24764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της Νέας Δημοκρατίας, θέλουμε σοβαρό δημόσιο πανεπιστήμιο, γιατί πιστεύουμε στον δημόσιο χαρακτήρα της εκπαίδευσης και όχι στην εμπορευματοποίηση την οποία εσεί</w:t>
      </w:r>
      <w:r>
        <w:rPr>
          <w:rFonts w:eastAsia="Times New Roman" w:cs="Times New Roman"/>
          <w:szCs w:val="24"/>
        </w:rPr>
        <w:t xml:space="preserve">ς πιστεύετε. Γιατί το δημόσιο πανεπιστήμιο έρχεται και ενισχύεται στη </w:t>
      </w:r>
      <w:r>
        <w:rPr>
          <w:rFonts w:eastAsia="Times New Roman" w:cs="Times New Roman"/>
          <w:szCs w:val="24"/>
        </w:rPr>
        <w:t xml:space="preserve">δυτική </w:t>
      </w:r>
      <w:r>
        <w:rPr>
          <w:rFonts w:eastAsia="Times New Roman" w:cs="Times New Roman"/>
          <w:szCs w:val="24"/>
        </w:rPr>
        <w:t xml:space="preserve">Μακεδονία, στην </w:t>
      </w:r>
      <w:r>
        <w:rPr>
          <w:rFonts w:eastAsia="Times New Roman" w:cs="Times New Roman"/>
          <w:szCs w:val="24"/>
        </w:rPr>
        <w:t xml:space="preserve">κεντρική </w:t>
      </w:r>
      <w:r>
        <w:rPr>
          <w:rFonts w:eastAsia="Times New Roman" w:cs="Times New Roman"/>
          <w:szCs w:val="24"/>
        </w:rPr>
        <w:t xml:space="preserve">Μακεδονία, στη Θράκη και σε όλες τις ακριτικές περιοχές. Το ιδιωτικό πανεπιστήμιο που εσείς θέλετε, δεν θα ερχόταν ποτέ στη </w:t>
      </w:r>
      <w:r>
        <w:rPr>
          <w:rFonts w:eastAsia="Times New Roman" w:cs="Times New Roman"/>
          <w:szCs w:val="24"/>
        </w:rPr>
        <w:t xml:space="preserve">δυτική </w:t>
      </w:r>
      <w:r>
        <w:rPr>
          <w:rFonts w:eastAsia="Times New Roman" w:cs="Times New Roman"/>
          <w:szCs w:val="24"/>
        </w:rPr>
        <w:t>Μακεδονία και ούτε θα έ</w:t>
      </w:r>
      <w:r>
        <w:rPr>
          <w:rFonts w:eastAsia="Times New Roman" w:cs="Times New Roman"/>
          <w:szCs w:val="24"/>
        </w:rPr>
        <w:t>κανε τμήματα στα Γρεβενά.</w:t>
      </w:r>
    </w:p>
    <w:p w14:paraId="2E24764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Ακούστηκε και η άποψη να δούμε ένα μίνιμουμ συναίνεσης. Σε ποιον δρόμο; Στην ενίσχυση του δημοσίου πανεπιστημίου ή στη δημιουργία ιδιωτικού; Εκεί είναι το ζητούμενο για εμάς.</w:t>
      </w:r>
    </w:p>
    <w:p w14:paraId="2E24764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2013 κλείσατε σχολές. Το ΤΕΙ Δυτικής Μακεδονίας, το </w:t>
      </w:r>
      <w:r>
        <w:rPr>
          <w:rFonts w:eastAsia="Times New Roman" w:cs="Times New Roman"/>
          <w:szCs w:val="24"/>
        </w:rPr>
        <w:t xml:space="preserve">Τμήμα των ΤΕΙ στα Γρεβενά είχε τρία τμήματα και λειτουργούσαν </w:t>
      </w:r>
      <w:r>
        <w:rPr>
          <w:rFonts w:eastAsia="Times New Roman" w:cs="Times New Roman"/>
          <w:szCs w:val="24"/>
        </w:rPr>
        <w:lastRenderedPageBreak/>
        <w:t xml:space="preserve">τα δυο. Είχε τρία τμήματα, το 2013 το υποβαθμίσατε και τα κάνατε ένα </w:t>
      </w:r>
      <w:r>
        <w:rPr>
          <w:rFonts w:eastAsia="Times New Roman" w:cs="Times New Roman"/>
          <w:szCs w:val="24"/>
        </w:rPr>
        <w:t xml:space="preserve">τμήμα </w:t>
      </w:r>
      <w:r>
        <w:rPr>
          <w:rFonts w:eastAsia="Times New Roman" w:cs="Times New Roman"/>
          <w:szCs w:val="24"/>
        </w:rPr>
        <w:t>με κατεύθυνση και στόχευση να κλείσει και αυτό.</w:t>
      </w:r>
    </w:p>
    <w:p w14:paraId="2E24764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Σήμερα το νομοσχέδιο έρχεται και δημιουργεί τρία τμήματα πανεπιστημιακά</w:t>
      </w:r>
      <w:r>
        <w:rPr>
          <w:rFonts w:eastAsia="Times New Roman" w:cs="Times New Roman"/>
          <w:szCs w:val="24"/>
        </w:rPr>
        <w:t>, αναβαθμίζοντας το Τμήμα Οργάνωσης και Διοίκησης Επιχειρήσεων σε πανεπιστημιακό, δημιουργώντας το Τμήμα Στατιστικής και Ασφαλιστικής Επιστήμης και το Τμήμα Μάρκετινγκ, ταυτόχρονα κάνοντας μέσα στα πλαίσια του Πανεπιστημιακού Ερευνητικού Κέντρου, το Ερευνη</w:t>
      </w:r>
      <w:r>
        <w:rPr>
          <w:rFonts w:eastAsia="Times New Roman" w:cs="Times New Roman"/>
          <w:szCs w:val="24"/>
        </w:rPr>
        <w:t>τικό Κέντρο Αειφόρου Ανάπτυξης και Διαχείρισης Φυσικών Πόρων και βέβαια ενισχύοντας τα Τμήματα του Πανεπιστημίου των Γρεβενών με τα διετή προγράμματα σπουδών.</w:t>
      </w:r>
    </w:p>
    <w:p w14:paraId="2E24764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συνάδερφοι, από ένα ΤΕΙ Γρεβενών που το οδηγούσατε σε διάλυση, χωρίς μέλη ΔΕΠ, </w:t>
      </w:r>
      <w:r>
        <w:rPr>
          <w:rFonts w:eastAsia="Times New Roman" w:cs="Times New Roman"/>
          <w:szCs w:val="24"/>
        </w:rPr>
        <w:t xml:space="preserve">με ένα υπέροχο κτήριο, πολύ σύγχρονο, εμείς κάνουμε τρία τμήματα πανεπιστημιακής εκπαίδευσης. </w:t>
      </w:r>
    </w:p>
    <w:p w14:paraId="2E24764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Λέτε τώρα ότι όταν εκλεγείτε, εάν και εφόσον εκλεγείτε, θα το καταργήσετε. Πρέπει να απαντήσετε, κύριοι συνάδερφοι. Δηλαδή, θα επαναφέρετε ένα </w:t>
      </w:r>
      <w:r>
        <w:rPr>
          <w:rFonts w:eastAsia="Times New Roman" w:cs="Times New Roman"/>
          <w:szCs w:val="24"/>
        </w:rPr>
        <w:t xml:space="preserve">τμήμα </w:t>
      </w:r>
      <w:r>
        <w:rPr>
          <w:rFonts w:eastAsia="Times New Roman" w:cs="Times New Roman"/>
          <w:szCs w:val="24"/>
        </w:rPr>
        <w:t xml:space="preserve">ΤΕΙ στα Γρεβενά; Θα καταργήσετε το Πανεπιστήμιο Δυτικής Μακεδονίας ή θα κάνετε ΤΕΙ και </w:t>
      </w:r>
      <w:r>
        <w:rPr>
          <w:rFonts w:eastAsia="Times New Roman" w:cs="Times New Roman"/>
          <w:szCs w:val="24"/>
        </w:rPr>
        <w:lastRenderedPageBreak/>
        <w:t xml:space="preserve">πανεπιστήμιο </w:t>
      </w:r>
      <w:r>
        <w:rPr>
          <w:rFonts w:eastAsia="Times New Roman" w:cs="Times New Roman"/>
          <w:szCs w:val="24"/>
        </w:rPr>
        <w:t xml:space="preserve">με τη μορφή που υπάρχει σήμερα; Αυτή την εκπαίδευση θέλετε; Πείτε καθαρά στους πολίτες ότι εσείς θα το καταργήσετε. Γιατί το λέτε με </w:t>
      </w:r>
      <w:proofErr w:type="spellStart"/>
      <w:r>
        <w:rPr>
          <w:rFonts w:eastAsia="Times New Roman" w:cs="Times New Roman"/>
          <w:szCs w:val="24"/>
        </w:rPr>
        <w:t>μισόλογα</w:t>
      </w:r>
      <w:proofErr w:type="spellEnd"/>
      <w:r>
        <w:rPr>
          <w:rFonts w:eastAsia="Times New Roman" w:cs="Times New Roman"/>
          <w:szCs w:val="24"/>
        </w:rPr>
        <w:t>;</w:t>
      </w:r>
      <w:r>
        <w:rPr>
          <w:rFonts w:eastAsia="Times New Roman" w:cs="Times New Roman"/>
          <w:szCs w:val="24"/>
        </w:rPr>
        <w:t xml:space="preserve"> Θα μας επαναφ</w:t>
      </w:r>
      <w:r>
        <w:rPr>
          <w:rFonts w:eastAsia="Times New Roman" w:cs="Times New Roman"/>
          <w:szCs w:val="24"/>
        </w:rPr>
        <w:t>έρετε πού; Εκεί είναι το ζητούμενο. Δεν είναι το ζητούμενο μόνο να λέμε ότι δεν μας αρέσει αυτό, θα πρέπει να πείτε και τι θέλετε να κάνετε.</w:t>
      </w:r>
    </w:p>
    <w:p w14:paraId="2E24764D" w14:textId="77777777" w:rsidR="00ED3BF8" w:rsidRDefault="009F432D">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E24764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 σε μι</w:t>
      </w:r>
      <w:r>
        <w:rPr>
          <w:rFonts w:eastAsia="Times New Roman" w:cs="Times New Roman"/>
          <w:szCs w:val="24"/>
        </w:rPr>
        <w:t>σό λεπτό.</w:t>
      </w:r>
    </w:p>
    <w:p w14:paraId="2E24764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Οργανωμένα δυσφημείτε το ελληνικό πανεπιστήμιο. Και το δυσφημείτε με όλους τους τρόπους. Να σκεφτεί κανείς, κυρίες και κύριοι συνάδελφοι, ότι ο Αρχηγός της Νέας Δημοκρατίας, ο κ. Μητσοτάκης, είπε τις προάλλες ότι τα ελληνικά πανεπιστήμια κάνουν μ</w:t>
      </w:r>
      <w:r>
        <w:rPr>
          <w:rFonts w:eastAsia="Times New Roman" w:cs="Times New Roman"/>
          <w:szCs w:val="24"/>
        </w:rPr>
        <w:t>ολότοφ. Οκτώ ελληνικά πανεπιστήμια βρίσκονται στα κορυφαία του κόσμου και σε όλους τους διαγωνισμούς που γίνονται διεθνώς τα ελληνικά πανεπιστήμια πρωτεύουν, κυρίες και κύριοι συνάδελφοι. Αυτά δεν είναι πανεπιστήμια που είναι μπάχαλο, όπως εσείς λέτε, αλλά</w:t>
      </w:r>
      <w:r>
        <w:rPr>
          <w:rFonts w:eastAsia="Times New Roman" w:cs="Times New Roman"/>
          <w:szCs w:val="24"/>
        </w:rPr>
        <w:t xml:space="preserve"> είναι πανεπιστήμια της γνώσης. Αυτά τα πανεπιστήμια είναι που βγάζουν αυτούς τους ανθρώπους με αυτήν την εκπαίδευση, που γίνονται περιζήτητοι και στα </w:t>
      </w:r>
      <w:r>
        <w:rPr>
          <w:rFonts w:eastAsia="Times New Roman" w:cs="Times New Roman"/>
          <w:szCs w:val="24"/>
        </w:rPr>
        <w:lastRenderedPageBreak/>
        <w:t>ξένα πανεπιστήμια αλλά και σε ανεπτυγμένες ευρωπαϊκές χώρες όπου έχοντας τον τίτλο των ελληνικών πανεπιστ</w:t>
      </w:r>
      <w:r>
        <w:rPr>
          <w:rFonts w:eastAsia="Times New Roman" w:cs="Times New Roman"/>
          <w:szCs w:val="24"/>
        </w:rPr>
        <w:t xml:space="preserve">ημίων όλοι αυτοί οι επιστήμονες γίνονται ανάρπαστοι για οποιαδήποτε θέση εργασίας. </w:t>
      </w:r>
    </w:p>
    <w:p w14:paraId="2E24765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Αυτό το πανεπιστήμιο εμείς με αυτό το νομοσχέδιο θέλουμε να το ενισχύσουμε ακόμη περισσότερο, καθώς και τον δημόσιο χαρακτήρα του και να του δώσουμε ακόμη μεγαλύτερη βαρύτη</w:t>
      </w:r>
      <w:r>
        <w:rPr>
          <w:rFonts w:eastAsia="Times New Roman" w:cs="Times New Roman"/>
          <w:szCs w:val="24"/>
        </w:rPr>
        <w:t xml:space="preserve">τα, γιατί θέλουμε τα ελληνόπαιδα να μπορούν να σπουδάσουν όλα και όχι επιλεκτικά μόνο αυτοί που έχουν οικονομική ευρωστία. </w:t>
      </w:r>
    </w:p>
    <w:p w14:paraId="2E24765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247652"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24765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w:t>
      </w:r>
      <w:r w:rsidRPr="006C450F">
        <w:rPr>
          <w:rFonts w:eastAsia="Times New Roman" w:cs="Times New Roman"/>
          <w:b/>
          <w:szCs w:val="24"/>
        </w:rPr>
        <w:t>Ρ</w:t>
      </w:r>
      <w:r>
        <w:rPr>
          <w:rFonts w:eastAsia="Times New Roman" w:cs="Times New Roman"/>
          <w:b/>
          <w:szCs w:val="24"/>
        </w:rPr>
        <w:t>Ο</w:t>
      </w:r>
      <w:r w:rsidRPr="006C450F">
        <w:rPr>
          <w:rFonts w:eastAsia="Times New Roman" w:cs="Times New Roman"/>
          <w:b/>
          <w:szCs w:val="24"/>
        </w:rPr>
        <w:t>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κ. Χρήστο </w:t>
      </w:r>
      <w:proofErr w:type="spellStart"/>
      <w:r>
        <w:rPr>
          <w:rFonts w:eastAsia="Times New Roman" w:cs="Times New Roman"/>
          <w:szCs w:val="24"/>
        </w:rPr>
        <w:t>Μπγιάλα</w:t>
      </w:r>
      <w:proofErr w:type="spellEnd"/>
      <w:r>
        <w:rPr>
          <w:rFonts w:eastAsia="Times New Roman" w:cs="Times New Roman"/>
          <w:szCs w:val="24"/>
        </w:rPr>
        <w:t>, Βου</w:t>
      </w:r>
      <w:r>
        <w:rPr>
          <w:rFonts w:eastAsia="Times New Roman" w:cs="Times New Roman"/>
          <w:szCs w:val="24"/>
        </w:rPr>
        <w:t xml:space="preserve">λευτή </w:t>
      </w:r>
      <w:r>
        <w:rPr>
          <w:rFonts w:eastAsia="Times New Roman" w:cs="Times New Roman"/>
          <w:szCs w:val="24"/>
        </w:rPr>
        <w:t xml:space="preserve">Γρεβενών </w:t>
      </w:r>
      <w:r>
        <w:rPr>
          <w:rFonts w:eastAsia="Times New Roman" w:cs="Times New Roman"/>
          <w:szCs w:val="24"/>
        </w:rPr>
        <w:t>του ΣΥΡΙΖΑ.</w:t>
      </w:r>
    </w:p>
    <w:p w14:paraId="2E24765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Αντιγόνη </w:t>
      </w:r>
      <w:proofErr w:type="spellStart"/>
      <w:r>
        <w:rPr>
          <w:rFonts w:eastAsia="Times New Roman" w:cs="Times New Roman"/>
          <w:szCs w:val="24"/>
        </w:rPr>
        <w:t>Λυμπεράκη</w:t>
      </w:r>
      <w:proofErr w:type="spellEnd"/>
      <w:r>
        <w:rPr>
          <w:rFonts w:eastAsia="Times New Roman" w:cs="Times New Roman"/>
          <w:szCs w:val="24"/>
        </w:rPr>
        <w:t xml:space="preserve">, Ανεξάρτητη Βουλευτής, για πέντε λεπτά. </w:t>
      </w:r>
    </w:p>
    <w:p w14:paraId="2E24765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ΑΝΤΙΓΟΝΗ ΛΥΜΠΕΡΑΚΗ: </w:t>
      </w:r>
      <w:r>
        <w:rPr>
          <w:rFonts w:eastAsia="Times New Roman" w:cs="Times New Roman"/>
          <w:szCs w:val="24"/>
        </w:rPr>
        <w:t xml:space="preserve">Κυρίες και κύριοι συνάδελφοι χαίρομαι πολύ που η πρώτη μου ομιλία μετά το 2015 είναι για τα </w:t>
      </w:r>
      <w:r>
        <w:rPr>
          <w:rFonts w:eastAsia="Times New Roman" w:cs="Times New Roman"/>
          <w:szCs w:val="24"/>
        </w:rPr>
        <w:lastRenderedPageBreak/>
        <w:t>θέματα της εκπαίδευσης. Θα ξεκινήσω λέ</w:t>
      </w:r>
      <w:r>
        <w:rPr>
          <w:rFonts w:eastAsia="Times New Roman" w:cs="Times New Roman"/>
          <w:szCs w:val="24"/>
        </w:rPr>
        <w:t xml:space="preserve">γοντας ότι όσο θυμάμαι τον εαυτό μου πάγιο αίτημα της Αριστεράς ήταν το δικαίωμα στην εκπαίδευση, η άρση ταξικών και λοιπών φραγμών στη γνώση και εν γένει η αντίληψη για την παιδεία σαν </w:t>
      </w:r>
      <w:proofErr w:type="spellStart"/>
      <w:r>
        <w:rPr>
          <w:rFonts w:eastAsia="Times New Roman" w:cs="Times New Roman"/>
          <w:szCs w:val="24"/>
        </w:rPr>
        <w:t>αυταξία</w:t>
      </w:r>
      <w:proofErr w:type="spellEnd"/>
      <w:r>
        <w:rPr>
          <w:rFonts w:eastAsia="Times New Roman" w:cs="Times New Roman"/>
          <w:szCs w:val="24"/>
        </w:rPr>
        <w:t xml:space="preserve">, σαν αυτοτελή σκοπό, σαν αυτοσκοπό. </w:t>
      </w:r>
    </w:p>
    <w:p w14:paraId="2E24765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Είχε δίκιο η Αριστερά και</w:t>
      </w:r>
      <w:r>
        <w:rPr>
          <w:rFonts w:eastAsia="Times New Roman" w:cs="Times New Roman"/>
          <w:szCs w:val="24"/>
        </w:rPr>
        <w:t xml:space="preserve"> όλοι οι άλλοι που υποστήριζαν τη σημασία της εκπαίδευσης. Όπως θα μπορούσε πολύ εύκολα να πιστοποιήσει κάθε οικονομολόγος σε όποιο μέρος του κόσμου και αν βρισκόταν, η συσχέτιση ανάμεσα στην προσωπική ευημερία και στο εκπαιδευτικό επίπεδο ήταν και είναι σ</w:t>
      </w:r>
      <w:r>
        <w:rPr>
          <w:rFonts w:eastAsia="Times New Roman" w:cs="Times New Roman"/>
          <w:szCs w:val="24"/>
        </w:rPr>
        <w:t>υντριπτική ως τώρα, σε βαθμό που όταν δεν έχουμε στοιχεία ατομικού εισοδήματος χρησιμοποιούμε σαν προσέγγιση το εκπαιδευτικό επίπεδο και μας οδηγεί ακριβώς στη σωστή οικονομική διαστρωμάτωση. Όμως, αυτό που θέλω να πω είναι ότι συζητώντας σήμερα και κοιτάζ</w:t>
      </w:r>
      <w:r>
        <w:rPr>
          <w:rFonts w:eastAsia="Times New Roman" w:cs="Times New Roman"/>
          <w:szCs w:val="24"/>
        </w:rPr>
        <w:t>οντας το αύριο πρέπει να αναγνωρίσουμε ότι αυτή η πολύ μακρά ισχυρή σχέση ταύτισης ανάμεσα στους τίτλους σπουδών και στην ευημερία των ανθρώπων βρίσκεται σε μεγάλη αμφισβήτηση. Τα τυπικά προσόντα, τα πτυχία, τα χαρτιά, που πιστοποιούν συμβολικά και ουσιαστ</w:t>
      </w:r>
      <w:r>
        <w:rPr>
          <w:rFonts w:eastAsia="Times New Roman" w:cs="Times New Roman"/>
          <w:szCs w:val="24"/>
        </w:rPr>
        <w:t xml:space="preserve">ικά τις παρεχόμενες </w:t>
      </w:r>
      <w:r>
        <w:rPr>
          <w:rFonts w:eastAsia="Times New Roman" w:cs="Times New Roman"/>
          <w:szCs w:val="24"/>
        </w:rPr>
        <w:lastRenderedPageBreak/>
        <w:t xml:space="preserve">γνώσεις, το περιτύλιγμα, αν θέλετε, του εκπαιδευτικού συστήματος δέχεται μια φοβερή πίεση και είναι σαν να αδειάζει από το ουσιαστικό περιεχόμενό του. Αυτό συμβαίνει επειδή δέχεται την πίεση δύο τεράστιων ανατρεπτικών δυνάμεων. Η πρώτη </w:t>
      </w:r>
      <w:r>
        <w:rPr>
          <w:rFonts w:eastAsia="Times New Roman" w:cs="Times New Roman"/>
          <w:szCs w:val="24"/>
        </w:rPr>
        <w:t>δύναμη που ανατρέπει τα δεδομένα είναι η τεχνολογία με την τεχνητή νοημοσύνη που για πρώτη φορά υποκαθιστά θέσεις εργασίας σε τομείς προστατευμένους μέχρι σήμερα, δηλαδή στον τομέα των υπηρεσιών στα ελεύθερα επαγγέλματα.</w:t>
      </w:r>
    </w:p>
    <w:p w14:paraId="2E24765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Αν η μια πίεση έρχεται από τη τεχνο</w:t>
      </w:r>
      <w:r>
        <w:rPr>
          <w:rFonts w:eastAsia="Times New Roman" w:cs="Times New Roman"/>
          <w:szCs w:val="24"/>
        </w:rPr>
        <w:t>λογία, η δεύτερη ανατρεπτική πίεση έρχεται από την παγκοσμιοποίηση, όχι τόσο με την τεχνητή νοημοσύνη, αλλά με την εξ αποστάσεως νοημοσύνη, δηλαδή από το γεγονός ότι ένας άνθρωπος που διαθέτει πραγματικές γνώσεις μπορεί να προσφέρει τις υπηρεσίες του οπουδ</w:t>
      </w:r>
      <w:r>
        <w:rPr>
          <w:rFonts w:eastAsia="Times New Roman" w:cs="Times New Roman"/>
          <w:szCs w:val="24"/>
        </w:rPr>
        <w:t xml:space="preserve">ήποτε στον κόσμο χωρίς καν να γνωρίζει τη γλώσσα και χωρίς καν να χρειαστεί να ταξιδέψει. Αυτό το φαινόμενο, η συνύφανση τεχνολογικών και </w:t>
      </w:r>
      <w:proofErr w:type="spellStart"/>
      <w:r>
        <w:rPr>
          <w:rFonts w:eastAsia="Times New Roman" w:cs="Times New Roman"/>
          <w:szCs w:val="24"/>
        </w:rPr>
        <w:t>παγκοσμιοποιημένων</w:t>
      </w:r>
      <w:proofErr w:type="spellEnd"/>
      <w:r>
        <w:rPr>
          <w:rFonts w:eastAsia="Times New Roman" w:cs="Times New Roman"/>
          <w:szCs w:val="24"/>
        </w:rPr>
        <w:t xml:space="preserve"> επιδράσεων λέγεται </w:t>
      </w:r>
      <w:r>
        <w:rPr>
          <w:rFonts w:eastAsia="Times New Roman" w:cs="Times New Roman"/>
          <w:szCs w:val="24"/>
        </w:rPr>
        <w:t>«</w:t>
      </w:r>
      <w:proofErr w:type="spellStart"/>
      <w:r>
        <w:rPr>
          <w:rFonts w:eastAsia="Times New Roman" w:cs="Times New Roman"/>
          <w:szCs w:val="24"/>
          <w:lang w:val="en-US"/>
        </w:rPr>
        <w:t>globotics</w:t>
      </w:r>
      <w:proofErr w:type="spellEnd"/>
      <w:r>
        <w:rPr>
          <w:rFonts w:eastAsia="Times New Roman" w:cs="Times New Roman"/>
          <w:szCs w:val="24"/>
        </w:rPr>
        <w:t>»</w:t>
      </w:r>
      <w:r w:rsidRPr="00C00739">
        <w:rPr>
          <w:rFonts w:eastAsia="Times New Roman" w:cs="Times New Roman"/>
          <w:szCs w:val="24"/>
        </w:rPr>
        <w:t>,</w:t>
      </w:r>
      <w:r>
        <w:rPr>
          <w:rFonts w:eastAsia="Times New Roman" w:cs="Times New Roman"/>
          <w:szCs w:val="24"/>
        </w:rPr>
        <w:t xml:space="preserve"> που βγαίνει από το </w:t>
      </w:r>
      <w:r>
        <w:rPr>
          <w:rFonts w:eastAsia="Times New Roman" w:cs="Times New Roman"/>
          <w:szCs w:val="24"/>
          <w:lang w:val="en-US"/>
        </w:rPr>
        <w:t>globalization</w:t>
      </w:r>
      <w:r>
        <w:rPr>
          <w:rFonts w:eastAsia="Times New Roman" w:cs="Times New Roman"/>
          <w:szCs w:val="24"/>
        </w:rPr>
        <w:t xml:space="preserve"> και το </w:t>
      </w:r>
      <w:r>
        <w:rPr>
          <w:rFonts w:eastAsia="Times New Roman" w:cs="Times New Roman"/>
          <w:szCs w:val="24"/>
          <w:lang w:val="en-US"/>
        </w:rPr>
        <w:t>robotics</w:t>
      </w:r>
      <w:r>
        <w:rPr>
          <w:rFonts w:eastAsia="Times New Roman" w:cs="Times New Roman"/>
          <w:szCs w:val="24"/>
        </w:rPr>
        <w:t>. Και πραγματικά φα</w:t>
      </w:r>
      <w:r>
        <w:rPr>
          <w:rFonts w:eastAsia="Times New Roman" w:cs="Times New Roman"/>
          <w:szCs w:val="24"/>
        </w:rPr>
        <w:t>ίνεται ότι αυτό ανοίγει κάποιους ανέμους τρομερών ανατροπών στις αγορές εργασίας παντού.</w:t>
      </w:r>
    </w:p>
    <w:p w14:paraId="2E247658" w14:textId="77777777" w:rsidR="00ED3BF8" w:rsidRDefault="009F432D">
      <w:pPr>
        <w:tabs>
          <w:tab w:val="left" w:pos="6168"/>
        </w:tabs>
        <w:spacing w:after="0" w:line="600" w:lineRule="auto"/>
        <w:jc w:val="both"/>
        <w:rPr>
          <w:rFonts w:eastAsia="Times New Roman" w:cs="Times New Roman"/>
          <w:szCs w:val="24"/>
        </w:rPr>
      </w:pPr>
      <w:r>
        <w:rPr>
          <w:rFonts w:eastAsia="Times New Roman" w:cs="Times New Roman"/>
          <w:szCs w:val="24"/>
        </w:rPr>
        <w:lastRenderedPageBreak/>
        <w:t>Η εντύπωση που παίρνω είναι ότι για τους εμπνευστές αυτού του νόμου που σήμερα συζητάμε στη Βουλή φαίνεται ότι ο κόσμος έχει σταματήσει σε προηγούμενη στάση, δηλαδή σε</w:t>
      </w:r>
      <w:r>
        <w:rPr>
          <w:rFonts w:eastAsia="Times New Roman" w:cs="Times New Roman"/>
          <w:szCs w:val="24"/>
        </w:rPr>
        <w:t xml:space="preserve"> μια εποχή όπου μπορούσες να προβλέψεις περίπου τα τυπικά προσόντα και τα ουσιαστικά που χρειαζόσουν, μπορούσες να τα σχεδιάσεις, να τα βελτιώσεις και να τα τρέξεις για αρκετά χρόνια μπροστά.</w:t>
      </w:r>
      <w:r>
        <w:rPr>
          <w:rFonts w:eastAsia="Times New Roman" w:cs="Times New Roman"/>
          <w:szCs w:val="24"/>
        </w:rPr>
        <w:t xml:space="preserve"> </w:t>
      </w:r>
      <w:r>
        <w:rPr>
          <w:rFonts w:eastAsia="Times New Roman" w:cs="Times New Roman"/>
          <w:szCs w:val="24"/>
        </w:rPr>
        <w:t xml:space="preserve">Ήταν </w:t>
      </w:r>
      <w:r w:rsidRPr="00D07D61">
        <w:rPr>
          <w:rFonts w:eastAsia="Times New Roman" w:cs="Times New Roman"/>
          <w:szCs w:val="24"/>
        </w:rPr>
        <w:t>μία εποχή που τα τυπικά προσόντα εξασφάλιζαν τους ανθρώπους</w:t>
      </w:r>
      <w:r w:rsidRPr="00D07D61">
        <w:rPr>
          <w:rFonts w:eastAsia="Times New Roman" w:cs="Times New Roman"/>
          <w:szCs w:val="24"/>
        </w:rPr>
        <w:t xml:space="preserve"> που </w:t>
      </w:r>
      <w:r>
        <w:rPr>
          <w:rFonts w:eastAsia="Times New Roman" w:cs="Times New Roman"/>
          <w:szCs w:val="24"/>
        </w:rPr>
        <w:t>τα</w:t>
      </w:r>
      <w:r w:rsidRPr="00D07D61">
        <w:rPr>
          <w:rFonts w:eastAsia="Times New Roman" w:cs="Times New Roman"/>
          <w:szCs w:val="24"/>
        </w:rPr>
        <w:t xml:space="preserve"> </w:t>
      </w:r>
      <w:r w:rsidRPr="00D07D61">
        <w:rPr>
          <w:rFonts w:eastAsia="Times New Roman" w:cs="Times New Roman"/>
          <w:szCs w:val="24"/>
        </w:rPr>
        <w:t>κατείχαν</w:t>
      </w:r>
      <w:r>
        <w:rPr>
          <w:rFonts w:eastAsia="Times New Roman" w:cs="Times New Roman"/>
          <w:szCs w:val="24"/>
        </w:rPr>
        <w:t>.</w:t>
      </w:r>
    </w:p>
    <w:p w14:paraId="2E247659" w14:textId="77777777" w:rsidR="00ED3BF8" w:rsidRDefault="009F432D">
      <w:pPr>
        <w:tabs>
          <w:tab w:val="left" w:pos="6168"/>
        </w:tabs>
        <w:spacing w:after="0" w:line="600" w:lineRule="auto"/>
        <w:ind w:firstLine="720"/>
        <w:jc w:val="both"/>
        <w:rPr>
          <w:rFonts w:eastAsia="Times New Roman" w:cs="Times New Roman"/>
          <w:szCs w:val="24"/>
        </w:rPr>
      </w:pPr>
      <w:r w:rsidRPr="00D07D61">
        <w:rPr>
          <w:rFonts w:eastAsia="Times New Roman" w:cs="Times New Roman"/>
          <w:szCs w:val="24"/>
        </w:rPr>
        <w:t>Ειλικρινά</w:t>
      </w:r>
      <w:r>
        <w:rPr>
          <w:rFonts w:eastAsia="Times New Roman" w:cs="Times New Roman"/>
          <w:szCs w:val="24"/>
        </w:rPr>
        <w:t>,</w:t>
      </w:r>
      <w:r w:rsidRPr="00D07D61">
        <w:rPr>
          <w:rFonts w:eastAsia="Times New Roman" w:cs="Times New Roman"/>
          <w:szCs w:val="24"/>
        </w:rPr>
        <w:t xml:space="preserve"> νομίζω ότι καλόπιστα η Κυβέρνηση πιστεύει ότι θερ</w:t>
      </w:r>
      <w:r>
        <w:rPr>
          <w:rFonts w:eastAsia="Times New Roman" w:cs="Times New Roman"/>
          <w:szCs w:val="24"/>
        </w:rPr>
        <w:t>απεύει τις ανισότητες και την ανασφάλεια</w:t>
      </w:r>
      <w:r w:rsidRPr="00D07D61">
        <w:rPr>
          <w:rFonts w:eastAsia="Times New Roman" w:cs="Times New Roman"/>
          <w:szCs w:val="24"/>
        </w:rPr>
        <w:t xml:space="preserve"> με το να διευρύνει τον κύκλο των δικαιούχων πανεπιστημιακών πτυχίων</w:t>
      </w:r>
      <w:r>
        <w:rPr>
          <w:rFonts w:eastAsia="Times New Roman" w:cs="Times New Roman"/>
          <w:szCs w:val="24"/>
        </w:rPr>
        <w:t>.</w:t>
      </w:r>
      <w:r w:rsidRPr="00D07D61">
        <w:rPr>
          <w:rFonts w:eastAsia="Times New Roman" w:cs="Times New Roman"/>
          <w:szCs w:val="24"/>
        </w:rPr>
        <w:t xml:space="preserve"> Ουσιαστικά</w:t>
      </w:r>
      <w:r>
        <w:rPr>
          <w:rFonts w:eastAsia="Times New Roman" w:cs="Times New Roman"/>
          <w:szCs w:val="24"/>
        </w:rPr>
        <w:t>,</w:t>
      </w:r>
      <w:r w:rsidRPr="00D07D61">
        <w:rPr>
          <w:rFonts w:eastAsia="Times New Roman" w:cs="Times New Roman"/>
          <w:szCs w:val="24"/>
        </w:rPr>
        <w:t xml:space="preserve"> δηλαδή</w:t>
      </w:r>
      <w:r>
        <w:rPr>
          <w:rFonts w:eastAsia="Times New Roman" w:cs="Times New Roman"/>
          <w:szCs w:val="24"/>
        </w:rPr>
        <w:t>,</w:t>
      </w:r>
      <w:r w:rsidRPr="00D07D61">
        <w:rPr>
          <w:rFonts w:eastAsia="Times New Roman" w:cs="Times New Roman"/>
          <w:szCs w:val="24"/>
        </w:rPr>
        <w:t xml:space="preserve"> φτιάχνει ένα τεράστιο</w:t>
      </w:r>
      <w:r>
        <w:rPr>
          <w:rFonts w:eastAsia="Times New Roman" w:cs="Times New Roman"/>
          <w:szCs w:val="24"/>
        </w:rPr>
        <w:t>,</w:t>
      </w:r>
      <w:r w:rsidRPr="00D07D61">
        <w:rPr>
          <w:rFonts w:eastAsia="Times New Roman" w:cs="Times New Roman"/>
          <w:szCs w:val="24"/>
        </w:rPr>
        <w:t xml:space="preserve"> ένα ευρύχωρο ασανσέρ</w:t>
      </w:r>
      <w:r>
        <w:rPr>
          <w:rFonts w:eastAsia="Times New Roman" w:cs="Times New Roman"/>
          <w:szCs w:val="24"/>
        </w:rPr>
        <w:t>,</w:t>
      </w:r>
      <w:r w:rsidRPr="00D07D61">
        <w:rPr>
          <w:rFonts w:eastAsia="Times New Roman" w:cs="Times New Roman"/>
          <w:szCs w:val="24"/>
        </w:rPr>
        <w:t xml:space="preserve"> βάζει μέσα σπουδαστές και σπουδάστριες των ΤΕΙ</w:t>
      </w:r>
      <w:r>
        <w:rPr>
          <w:rFonts w:eastAsia="Times New Roman" w:cs="Times New Roman"/>
          <w:szCs w:val="24"/>
        </w:rPr>
        <w:t>, τ</w:t>
      </w:r>
      <w:r w:rsidRPr="00D07D61">
        <w:rPr>
          <w:rFonts w:eastAsia="Times New Roman" w:cs="Times New Roman"/>
          <w:szCs w:val="24"/>
        </w:rPr>
        <w:t xml:space="preserve">ους καθηγητές </w:t>
      </w:r>
      <w:r>
        <w:rPr>
          <w:rFonts w:eastAsia="Times New Roman" w:cs="Times New Roman"/>
          <w:szCs w:val="24"/>
        </w:rPr>
        <w:t xml:space="preserve">και τις </w:t>
      </w:r>
      <w:r w:rsidRPr="00D07D61">
        <w:rPr>
          <w:rFonts w:eastAsia="Times New Roman" w:cs="Times New Roman"/>
          <w:szCs w:val="24"/>
        </w:rPr>
        <w:t xml:space="preserve">καθηγήτριες </w:t>
      </w:r>
      <w:r>
        <w:rPr>
          <w:rFonts w:eastAsia="Times New Roman" w:cs="Times New Roman"/>
          <w:szCs w:val="24"/>
        </w:rPr>
        <w:t xml:space="preserve">τους, </w:t>
      </w:r>
      <w:r w:rsidRPr="00D07D61">
        <w:rPr>
          <w:rFonts w:eastAsia="Times New Roman" w:cs="Times New Roman"/>
          <w:szCs w:val="24"/>
        </w:rPr>
        <w:t>το διοικητικό προσωπικό</w:t>
      </w:r>
      <w:r>
        <w:rPr>
          <w:rFonts w:eastAsia="Times New Roman" w:cs="Times New Roman"/>
          <w:szCs w:val="24"/>
        </w:rPr>
        <w:t>, τους συγγενείς τους και τους λ</w:t>
      </w:r>
      <w:r w:rsidRPr="00D07D61">
        <w:rPr>
          <w:rFonts w:eastAsia="Times New Roman" w:cs="Times New Roman"/>
          <w:szCs w:val="24"/>
        </w:rPr>
        <w:t>έει</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w:t>
      </w:r>
      <w:r w:rsidRPr="00D07D61">
        <w:rPr>
          <w:rFonts w:eastAsia="Times New Roman" w:cs="Times New Roman"/>
          <w:szCs w:val="24"/>
        </w:rPr>
        <w:t>Υπάρχει ένα κουμπί μόνο</w:t>
      </w:r>
      <w:r>
        <w:rPr>
          <w:rFonts w:eastAsia="Times New Roman" w:cs="Times New Roman"/>
          <w:szCs w:val="24"/>
        </w:rPr>
        <w:t>.</w:t>
      </w:r>
      <w:r w:rsidRPr="00D07D61">
        <w:rPr>
          <w:rFonts w:eastAsia="Times New Roman" w:cs="Times New Roman"/>
          <w:szCs w:val="24"/>
        </w:rPr>
        <w:t xml:space="preserve"> Λέει </w:t>
      </w:r>
      <w:r>
        <w:rPr>
          <w:rFonts w:eastAsia="Times New Roman" w:cs="Times New Roman"/>
          <w:szCs w:val="24"/>
        </w:rPr>
        <w:t>«</w:t>
      </w:r>
      <w:r w:rsidRPr="00D07D61">
        <w:rPr>
          <w:rFonts w:eastAsia="Times New Roman" w:cs="Times New Roman"/>
          <w:szCs w:val="24"/>
        </w:rPr>
        <w:t>πανεπιστήμιο</w:t>
      </w:r>
      <w:r>
        <w:rPr>
          <w:rFonts w:eastAsia="Times New Roman" w:cs="Times New Roman"/>
          <w:szCs w:val="24"/>
        </w:rPr>
        <w:t>». Θ</w:t>
      </w:r>
      <w:r w:rsidRPr="00D07D61">
        <w:rPr>
          <w:rFonts w:eastAsia="Times New Roman" w:cs="Times New Roman"/>
          <w:szCs w:val="24"/>
        </w:rPr>
        <w:t xml:space="preserve">α ανεβείτε </w:t>
      </w:r>
      <w:r>
        <w:rPr>
          <w:rFonts w:eastAsia="Times New Roman" w:cs="Times New Roman"/>
          <w:szCs w:val="24"/>
        </w:rPr>
        <w:t xml:space="preserve">έναν </w:t>
      </w:r>
      <w:r w:rsidRPr="00D07D61">
        <w:rPr>
          <w:rFonts w:eastAsia="Times New Roman" w:cs="Times New Roman"/>
          <w:szCs w:val="24"/>
        </w:rPr>
        <w:t>όροφο</w:t>
      </w:r>
      <w:r>
        <w:rPr>
          <w:rFonts w:eastAsia="Times New Roman" w:cs="Times New Roman"/>
          <w:szCs w:val="24"/>
        </w:rPr>
        <w:t>».</w:t>
      </w:r>
    </w:p>
    <w:p w14:paraId="2E24765A" w14:textId="77777777" w:rsidR="00ED3BF8" w:rsidRDefault="009F432D">
      <w:pPr>
        <w:tabs>
          <w:tab w:val="left" w:pos="6168"/>
        </w:tabs>
        <w:spacing w:after="0" w:line="600" w:lineRule="auto"/>
        <w:ind w:firstLine="720"/>
        <w:jc w:val="both"/>
        <w:rPr>
          <w:rFonts w:eastAsia="Times New Roman" w:cs="Times New Roman"/>
          <w:szCs w:val="24"/>
        </w:rPr>
      </w:pPr>
      <w:r w:rsidRPr="00D07D61">
        <w:rPr>
          <w:rFonts w:eastAsia="Times New Roman" w:cs="Times New Roman"/>
          <w:szCs w:val="24"/>
        </w:rPr>
        <w:t xml:space="preserve">Και αυτό θα ήταν μία χαρά </w:t>
      </w:r>
      <w:r>
        <w:rPr>
          <w:rFonts w:eastAsia="Times New Roman" w:cs="Times New Roman"/>
          <w:szCs w:val="24"/>
        </w:rPr>
        <w:t>ρουσφέτι</w:t>
      </w:r>
      <w:r>
        <w:rPr>
          <w:rFonts w:eastAsia="Times New Roman" w:cs="Times New Roman"/>
          <w:szCs w:val="24"/>
        </w:rPr>
        <w:t xml:space="preserve"> ή </w:t>
      </w:r>
      <w:r w:rsidRPr="00D07D61">
        <w:rPr>
          <w:rFonts w:eastAsia="Times New Roman" w:cs="Times New Roman"/>
          <w:szCs w:val="24"/>
        </w:rPr>
        <w:t>τακτοποίηση</w:t>
      </w:r>
      <w:r>
        <w:rPr>
          <w:rFonts w:eastAsia="Times New Roman" w:cs="Times New Roman"/>
          <w:szCs w:val="24"/>
        </w:rPr>
        <w:t xml:space="preserve"> ή</w:t>
      </w:r>
      <w:r w:rsidRPr="00D07D61">
        <w:rPr>
          <w:rFonts w:eastAsia="Times New Roman" w:cs="Times New Roman"/>
          <w:szCs w:val="24"/>
        </w:rPr>
        <w:t xml:space="preserve"> όπως θέλετε καλοπροαίρετα</w:t>
      </w:r>
      <w:r>
        <w:rPr>
          <w:rFonts w:eastAsia="Times New Roman" w:cs="Times New Roman"/>
          <w:szCs w:val="24"/>
        </w:rPr>
        <w:t>, μία μεγάλη δύναμη κατά της ανα</w:t>
      </w:r>
      <w:r>
        <w:rPr>
          <w:rFonts w:eastAsia="Times New Roman" w:cs="Times New Roman"/>
          <w:szCs w:val="24"/>
        </w:rPr>
        <w:lastRenderedPageBreak/>
        <w:t>σφάλεια</w:t>
      </w:r>
      <w:r w:rsidRPr="00D07D61">
        <w:rPr>
          <w:rFonts w:eastAsia="Times New Roman" w:cs="Times New Roman"/>
          <w:szCs w:val="24"/>
        </w:rPr>
        <w:t xml:space="preserve">ς και των ανισοτήτων αν η τροχαλία ανόδου δεν είχε κάποιες </w:t>
      </w:r>
      <w:r>
        <w:rPr>
          <w:rFonts w:eastAsia="Times New Roman" w:cs="Times New Roman"/>
          <w:szCs w:val="24"/>
        </w:rPr>
        <w:t xml:space="preserve">αθέλητες </w:t>
      </w:r>
      <w:r w:rsidRPr="00D07D61">
        <w:rPr>
          <w:rFonts w:eastAsia="Times New Roman" w:cs="Times New Roman"/>
          <w:szCs w:val="24"/>
        </w:rPr>
        <w:t>παρενέργειες</w:t>
      </w:r>
      <w:r>
        <w:rPr>
          <w:rFonts w:eastAsia="Times New Roman" w:cs="Times New Roman"/>
          <w:szCs w:val="24"/>
        </w:rPr>
        <w:t>.</w:t>
      </w:r>
      <w:r w:rsidRPr="00D07D61">
        <w:rPr>
          <w:rFonts w:eastAsia="Times New Roman" w:cs="Times New Roman"/>
          <w:szCs w:val="24"/>
        </w:rPr>
        <w:t xml:space="preserve"> Καθώς ανεβαίνει </w:t>
      </w:r>
      <w:r>
        <w:rPr>
          <w:rFonts w:eastAsia="Times New Roman" w:cs="Times New Roman"/>
          <w:szCs w:val="24"/>
        </w:rPr>
        <w:t xml:space="preserve">αυτό </w:t>
      </w:r>
      <w:r w:rsidRPr="00D07D61">
        <w:rPr>
          <w:rFonts w:eastAsia="Times New Roman" w:cs="Times New Roman"/>
          <w:szCs w:val="24"/>
        </w:rPr>
        <w:t>το ασανσέρ έναν όροφο</w:t>
      </w:r>
      <w:r>
        <w:rPr>
          <w:rFonts w:eastAsia="Times New Roman" w:cs="Times New Roman"/>
          <w:szCs w:val="24"/>
        </w:rPr>
        <w:t>, το αντίβαρο κατεβάζει το κτή</w:t>
      </w:r>
      <w:r w:rsidRPr="00D07D61">
        <w:rPr>
          <w:rFonts w:eastAsia="Times New Roman" w:cs="Times New Roman"/>
          <w:szCs w:val="24"/>
        </w:rPr>
        <w:t>ριο της ανώτατης εκπα</w:t>
      </w:r>
      <w:r w:rsidRPr="00D07D61">
        <w:rPr>
          <w:rFonts w:eastAsia="Times New Roman" w:cs="Times New Roman"/>
          <w:szCs w:val="24"/>
        </w:rPr>
        <w:t>ίδευσης στο τέταρτο υπόγειο</w:t>
      </w:r>
      <w:r>
        <w:rPr>
          <w:rFonts w:eastAsia="Times New Roman" w:cs="Times New Roman"/>
          <w:szCs w:val="24"/>
        </w:rPr>
        <w:t>.</w:t>
      </w:r>
    </w:p>
    <w:p w14:paraId="2E24765B" w14:textId="77777777" w:rsidR="00ED3BF8" w:rsidRDefault="009F432D">
      <w:pPr>
        <w:tabs>
          <w:tab w:val="left" w:pos="6168"/>
        </w:tabs>
        <w:spacing w:after="0" w:line="600" w:lineRule="auto"/>
        <w:ind w:firstLine="720"/>
        <w:jc w:val="both"/>
        <w:rPr>
          <w:rFonts w:eastAsia="Times New Roman" w:cs="Times New Roman"/>
          <w:szCs w:val="24"/>
        </w:rPr>
      </w:pPr>
      <w:r w:rsidRPr="00D07D61">
        <w:rPr>
          <w:rFonts w:eastAsia="Times New Roman" w:cs="Times New Roman"/>
          <w:szCs w:val="24"/>
        </w:rPr>
        <w:t xml:space="preserve">Και δεν θέλω να το </w:t>
      </w:r>
      <w:r>
        <w:rPr>
          <w:rFonts w:eastAsia="Times New Roman" w:cs="Times New Roman"/>
          <w:szCs w:val="24"/>
        </w:rPr>
        <w:t xml:space="preserve">δραματοποιήσω, </w:t>
      </w:r>
      <w:r w:rsidRPr="00D07D61">
        <w:rPr>
          <w:rFonts w:eastAsia="Times New Roman" w:cs="Times New Roman"/>
          <w:szCs w:val="24"/>
        </w:rPr>
        <w:t>διότι η πραγματικότητα είναι ότι μπορεί με τις καλύτερες προθέσεις να οδηγήσει κανείς σε μία κατάσταση</w:t>
      </w:r>
      <w:r>
        <w:rPr>
          <w:rFonts w:eastAsia="Times New Roman" w:cs="Times New Roman"/>
          <w:szCs w:val="24"/>
        </w:rPr>
        <w:t>,</w:t>
      </w:r>
      <w:r w:rsidRPr="00D07D61">
        <w:rPr>
          <w:rFonts w:eastAsia="Times New Roman" w:cs="Times New Roman"/>
          <w:szCs w:val="24"/>
        </w:rPr>
        <w:t xml:space="preserve"> όπου δεν προστατεύει αυτούς που νομίζει ότι προστατεύει</w:t>
      </w:r>
      <w:r>
        <w:rPr>
          <w:rFonts w:eastAsia="Times New Roman" w:cs="Times New Roman"/>
          <w:szCs w:val="24"/>
        </w:rPr>
        <w:t>.</w:t>
      </w:r>
      <w:r w:rsidRPr="00D07D61">
        <w:rPr>
          <w:rFonts w:eastAsia="Times New Roman" w:cs="Times New Roman"/>
          <w:szCs w:val="24"/>
        </w:rPr>
        <w:t xml:space="preserve"> Ταυτοχρόνως</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όμως, βάζει έναν </w:t>
      </w:r>
      <w:r w:rsidRPr="00D07D61">
        <w:rPr>
          <w:rFonts w:eastAsia="Times New Roman" w:cs="Times New Roman"/>
          <w:szCs w:val="24"/>
        </w:rPr>
        <w:t>τε</w:t>
      </w:r>
      <w:r w:rsidRPr="00D07D61">
        <w:rPr>
          <w:rFonts w:eastAsia="Times New Roman" w:cs="Times New Roman"/>
          <w:szCs w:val="24"/>
        </w:rPr>
        <w:t xml:space="preserve">ράστιο </w:t>
      </w:r>
      <w:r>
        <w:rPr>
          <w:rFonts w:eastAsia="Times New Roman" w:cs="Times New Roman"/>
          <w:szCs w:val="24"/>
        </w:rPr>
        <w:t xml:space="preserve">φόρο, </w:t>
      </w:r>
      <w:r w:rsidRPr="00D07D61">
        <w:rPr>
          <w:rFonts w:eastAsia="Times New Roman" w:cs="Times New Roman"/>
          <w:szCs w:val="24"/>
        </w:rPr>
        <w:t>μία επιβάρυνση σε αυτούς που πραγματικά προσπαθούν</w:t>
      </w:r>
      <w:r>
        <w:rPr>
          <w:rFonts w:eastAsia="Times New Roman" w:cs="Times New Roman"/>
          <w:szCs w:val="24"/>
        </w:rPr>
        <w:t>,</w:t>
      </w:r>
      <w:r w:rsidRPr="00D07D61">
        <w:rPr>
          <w:rFonts w:eastAsia="Times New Roman" w:cs="Times New Roman"/>
          <w:szCs w:val="24"/>
        </w:rPr>
        <w:t xml:space="preserve"> πραγματικά θα μπορούσαν να πετύχουν</w:t>
      </w:r>
      <w:r>
        <w:rPr>
          <w:rFonts w:eastAsia="Times New Roman" w:cs="Times New Roman"/>
          <w:szCs w:val="24"/>
        </w:rPr>
        <w:t>,</w:t>
      </w:r>
      <w:r w:rsidRPr="00D07D61">
        <w:rPr>
          <w:rFonts w:eastAsia="Times New Roman" w:cs="Times New Roman"/>
          <w:szCs w:val="24"/>
        </w:rPr>
        <w:t xml:space="preserve"> αλλά τους κρατάει πίσω</w:t>
      </w:r>
      <w:r>
        <w:rPr>
          <w:rFonts w:eastAsia="Times New Roman" w:cs="Times New Roman"/>
          <w:szCs w:val="24"/>
        </w:rPr>
        <w:t>.</w:t>
      </w:r>
      <w:r w:rsidRPr="00D07D61">
        <w:rPr>
          <w:rFonts w:eastAsia="Times New Roman" w:cs="Times New Roman"/>
          <w:szCs w:val="24"/>
        </w:rPr>
        <w:t xml:space="preserve"> Είναι </w:t>
      </w:r>
      <w:r>
        <w:rPr>
          <w:rFonts w:eastAsia="Times New Roman" w:cs="Times New Roman"/>
          <w:szCs w:val="24"/>
        </w:rPr>
        <w:t>ένα πληθωρισμός γενίκευσης πτυχίων π</w:t>
      </w:r>
      <w:r w:rsidRPr="00D07D61">
        <w:rPr>
          <w:rFonts w:eastAsia="Times New Roman" w:cs="Times New Roman"/>
          <w:szCs w:val="24"/>
        </w:rPr>
        <w:t xml:space="preserve">ου κάνει καλό </w:t>
      </w:r>
      <w:r>
        <w:rPr>
          <w:rFonts w:eastAsia="Times New Roman" w:cs="Times New Roman"/>
          <w:szCs w:val="24"/>
        </w:rPr>
        <w:t>μόνο στους κορνιζοποιούς</w:t>
      </w:r>
      <w:r w:rsidRPr="00D07D61">
        <w:rPr>
          <w:rFonts w:eastAsia="Times New Roman" w:cs="Times New Roman"/>
          <w:szCs w:val="24"/>
        </w:rPr>
        <w:t xml:space="preserve"> αν συνεχίσουμε να τα </w:t>
      </w:r>
      <w:r>
        <w:rPr>
          <w:rFonts w:eastAsia="Times New Roman" w:cs="Times New Roman"/>
          <w:szCs w:val="24"/>
        </w:rPr>
        <w:t>κορνιζώνουμε. Έχουμε ένα, δύ</w:t>
      </w:r>
      <w:r>
        <w:rPr>
          <w:rFonts w:eastAsia="Times New Roman" w:cs="Times New Roman"/>
          <w:szCs w:val="24"/>
        </w:rPr>
        <w:t xml:space="preserve">ο, τρία, σαράντα δύο πτυχία. </w:t>
      </w:r>
    </w:p>
    <w:p w14:paraId="2E24765C"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Θα ή</w:t>
      </w:r>
      <w:r w:rsidRPr="00D07D61">
        <w:rPr>
          <w:rFonts w:eastAsia="Times New Roman" w:cs="Times New Roman"/>
          <w:szCs w:val="24"/>
        </w:rPr>
        <w:t xml:space="preserve">θελα να </w:t>
      </w:r>
      <w:r>
        <w:rPr>
          <w:rFonts w:eastAsia="Times New Roman" w:cs="Times New Roman"/>
          <w:szCs w:val="24"/>
        </w:rPr>
        <w:t>κάνω δύο π</w:t>
      </w:r>
      <w:r w:rsidRPr="00D07D61">
        <w:rPr>
          <w:rFonts w:eastAsia="Times New Roman" w:cs="Times New Roman"/>
          <w:szCs w:val="24"/>
        </w:rPr>
        <w:t>ολύ σύντομα σχόλια</w:t>
      </w:r>
      <w:r>
        <w:rPr>
          <w:rFonts w:eastAsia="Times New Roman" w:cs="Times New Roman"/>
          <w:szCs w:val="24"/>
        </w:rPr>
        <w:t>.</w:t>
      </w:r>
      <w:r w:rsidRPr="00D07D61">
        <w:rPr>
          <w:rFonts w:eastAsia="Times New Roman" w:cs="Times New Roman"/>
          <w:szCs w:val="24"/>
        </w:rPr>
        <w:t xml:space="preserve"> Θέλω οπωσδήποτε να πω κάτι θετικό για το νομοσχέδιο</w:t>
      </w:r>
      <w:r>
        <w:rPr>
          <w:rFonts w:eastAsia="Times New Roman" w:cs="Times New Roman"/>
          <w:szCs w:val="24"/>
        </w:rPr>
        <w:t>.</w:t>
      </w:r>
      <w:r w:rsidRPr="00D07D61">
        <w:rPr>
          <w:rFonts w:eastAsia="Times New Roman" w:cs="Times New Roman"/>
          <w:szCs w:val="24"/>
        </w:rPr>
        <w:t xml:space="preserve"> Αυτό είναι η έμφαση που δίνει στο λύκειο</w:t>
      </w:r>
      <w:r>
        <w:rPr>
          <w:rFonts w:eastAsia="Times New Roman" w:cs="Times New Roman"/>
          <w:szCs w:val="24"/>
        </w:rPr>
        <w:t>.</w:t>
      </w:r>
      <w:r w:rsidRPr="00D07D61">
        <w:rPr>
          <w:rFonts w:eastAsia="Times New Roman" w:cs="Times New Roman"/>
          <w:szCs w:val="24"/>
        </w:rPr>
        <w:t xml:space="preserve"> Φυσικά</w:t>
      </w:r>
      <w:r>
        <w:rPr>
          <w:rFonts w:eastAsia="Times New Roman" w:cs="Times New Roman"/>
          <w:szCs w:val="24"/>
        </w:rPr>
        <w:t>,</w:t>
      </w:r>
      <w:r w:rsidRPr="00D07D61">
        <w:rPr>
          <w:rFonts w:eastAsia="Times New Roman" w:cs="Times New Roman"/>
          <w:szCs w:val="24"/>
        </w:rPr>
        <w:t xml:space="preserve"> υπάρχουν πολλές πλευρές</w:t>
      </w:r>
      <w:r>
        <w:rPr>
          <w:rFonts w:eastAsia="Times New Roman" w:cs="Times New Roman"/>
          <w:szCs w:val="24"/>
        </w:rPr>
        <w:t>.</w:t>
      </w:r>
      <w:r w:rsidRPr="00D07D61">
        <w:rPr>
          <w:rFonts w:eastAsia="Times New Roman" w:cs="Times New Roman"/>
          <w:szCs w:val="24"/>
        </w:rPr>
        <w:t xml:space="preserve"> Δεν </w:t>
      </w:r>
      <w:r>
        <w:rPr>
          <w:rFonts w:eastAsia="Times New Roman" w:cs="Times New Roman"/>
          <w:szCs w:val="24"/>
        </w:rPr>
        <w:t>θέλω να τις</w:t>
      </w:r>
      <w:r w:rsidRPr="00D07D61">
        <w:rPr>
          <w:rFonts w:eastAsia="Times New Roman" w:cs="Times New Roman"/>
          <w:szCs w:val="24"/>
        </w:rPr>
        <w:t xml:space="preserve"> </w:t>
      </w:r>
      <w:r>
        <w:rPr>
          <w:rFonts w:eastAsia="Times New Roman" w:cs="Times New Roman"/>
          <w:szCs w:val="24"/>
        </w:rPr>
        <w:t xml:space="preserve">αναπτύξω. </w:t>
      </w:r>
      <w:r w:rsidRPr="00D07D61">
        <w:rPr>
          <w:rFonts w:eastAsia="Times New Roman" w:cs="Times New Roman"/>
          <w:szCs w:val="24"/>
        </w:rPr>
        <w:t xml:space="preserve">Θα </w:t>
      </w:r>
      <w:r>
        <w:rPr>
          <w:rFonts w:eastAsia="Times New Roman" w:cs="Times New Roman"/>
          <w:szCs w:val="24"/>
        </w:rPr>
        <w:t xml:space="preserve">μπορούσαμε </w:t>
      </w:r>
      <w:r w:rsidRPr="00D07D61">
        <w:rPr>
          <w:rFonts w:eastAsia="Times New Roman" w:cs="Times New Roman"/>
          <w:szCs w:val="24"/>
        </w:rPr>
        <w:t xml:space="preserve">να ξεκινήσουμε </w:t>
      </w:r>
      <w:r>
        <w:rPr>
          <w:rFonts w:eastAsia="Times New Roman" w:cs="Times New Roman"/>
          <w:szCs w:val="24"/>
        </w:rPr>
        <w:lastRenderedPageBreak/>
        <w:t xml:space="preserve">αυτή τη συζήτηση </w:t>
      </w:r>
      <w:r w:rsidRPr="00D07D61">
        <w:rPr>
          <w:rFonts w:eastAsia="Times New Roman" w:cs="Times New Roman"/>
          <w:szCs w:val="24"/>
        </w:rPr>
        <w:t>λίγο πιο νωρίς από το λύκειο</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Διότι </w:t>
      </w:r>
      <w:r w:rsidRPr="00D07D61">
        <w:rPr>
          <w:rFonts w:eastAsia="Times New Roman" w:cs="Times New Roman"/>
          <w:szCs w:val="24"/>
        </w:rPr>
        <w:t>για να δουλέψει το λύκειο πρέπει να έχεις από πριν</w:t>
      </w:r>
      <w:r>
        <w:rPr>
          <w:rFonts w:eastAsia="Times New Roman" w:cs="Times New Roman"/>
          <w:szCs w:val="24"/>
        </w:rPr>
        <w:t xml:space="preserve"> σωστές υποδομές και υποστηρίξεις. Νομίζω, όμως, ότι είναι πολύ υγιές αυτό.</w:t>
      </w:r>
    </w:p>
    <w:p w14:paraId="2E24765D"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Αυτό, όμως,</w:t>
      </w:r>
      <w:r w:rsidRPr="00D07D61">
        <w:rPr>
          <w:rFonts w:eastAsia="Times New Roman" w:cs="Times New Roman"/>
          <w:szCs w:val="24"/>
        </w:rPr>
        <w:t xml:space="preserve"> τ</w:t>
      </w:r>
      <w:r>
        <w:rPr>
          <w:rFonts w:eastAsia="Times New Roman" w:cs="Times New Roman"/>
          <w:szCs w:val="24"/>
        </w:rPr>
        <w:t>ο οποίο θέλω να πω για τελευταίο</w:t>
      </w:r>
      <w:r w:rsidRPr="00D07D61">
        <w:rPr>
          <w:rFonts w:eastAsia="Times New Roman" w:cs="Times New Roman"/>
          <w:szCs w:val="24"/>
        </w:rPr>
        <w:t xml:space="preserve"> είναι ότι βλέπω σήμερα</w:t>
      </w:r>
      <w:r>
        <w:rPr>
          <w:rFonts w:eastAsia="Times New Roman" w:cs="Times New Roman"/>
          <w:szCs w:val="24"/>
        </w:rPr>
        <w:t>,</w:t>
      </w:r>
      <w:r w:rsidRPr="00D07D61">
        <w:rPr>
          <w:rFonts w:eastAsia="Times New Roman" w:cs="Times New Roman"/>
          <w:szCs w:val="24"/>
        </w:rPr>
        <w:t xml:space="preserve"> το 2019</w:t>
      </w:r>
      <w:r>
        <w:rPr>
          <w:rFonts w:eastAsia="Times New Roman" w:cs="Times New Roman"/>
          <w:szCs w:val="24"/>
        </w:rPr>
        <w:t>,</w:t>
      </w:r>
      <w:r w:rsidRPr="00D07D61">
        <w:rPr>
          <w:rFonts w:eastAsia="Times New Roman" w:cs="Times New Roman"/>
          <w:szCs w:val="24"/>
        </w:rPr>
        <w:t xml:space="preserve"> μία υπόθεση πίσω από το νομοσχέδιο ότι τα παιδιά και οι νέοι είναι γηγενείς</w:t>
      </w:r>
      <w:r>
        <w:rPr>
          <w:rFonts w:eastAsia="Times New Roman" w:cs="Times New Roman"/>
          <w:szCs w:val="24"/>
        </w:rPr>
        <w:t>,</w:t>
      </w:r>
      <w:r w:rsidRPr="00D07D61">
        <w:rPr>
          <w:rFonts w:eastAsia="Times New Roman" w:cs="Times New Roman"/>
          <w:szCs w:val="24"/>
        </w:rPr>
        <w:t xml:space="preserve"> είναι αυτόχθονες</w:t>
      </w:r>
      <w:r>
        <w:rPr>
          <w:rFonts w:eastAsia="Times New Roman" w:cs="Times New Roman"/>
          <w:szCs w:val="24"/>
        </w:rPr>
        <w:t xml:space="preserve"> και ότι γνωρίζουν όλοι πάρα πολύ καλά ε</w:t>
      </w:r>
      <w:r w:rsidRPr="00D07D61">
        <w:rPr>
          <w:rFonts w:eastAsia="Times New Roman" w:cs="Times New Roman"/>
          <w:szCs w:val="24"/>
        </w:rPr>
        <w:t>λληνικά</w:t>
      </w:r>
      <w:r>
        <w:rPr>
          <w:rFonts w:eastAsia="Times New Roman" w:cs="Times New Roman"/>
          <w:szCs w:val="24"/>
        </w:rPr>
        <w:t>.</w:t>
      </w:r>
      <w:r w:rsidRPr="00D07D61">
        <w:rPr>
          <w:rFonts w:eastAsia="Times New Roman" w:cs="Times New Roman"/>
          <w:szCs w:val="24"/>
        </w:rPr>
        <w:t xml:space="preserve"> Θέλω να σας πω ότι δεν ισχύει ούτε σήμερα και πολύ λιγότερο</w:t>
      </w:r>
      <w:r>
        <w:rPr>
          <w:rFonts w:eastAsia="Times New Roman" w:cs="Times New Roman"/>
          <w:szCs w:val="24"/>
        </w:rPr>
        <w:t>,</w:t>
      </w:r>
      <w:r w:rsidRPr="00D07D61">
        <w:rPr>
          <w:rFonts w:eastAsia="Times New Roman" w:cs="Times New Roman"/>
          <w:szCs w:val="24"/>
        </w:rPr>
        <w:t xml:space="preserve"> δεν θα ισχύσει </w:t>
      </w:r>
      <w:r>
        <w:rPr>
          <w:rFonts w:eastAsia="Times New Roman" w:cs="Times New Roman"/>
          <w:szCs w:val="24"/>
        </w:rPr>
        <w:t>σ</w:t>
      </w:r>
      <w:r w:rsidRPr="00D07D61">
        <w:rPr>
          <w:rFonts w:eastAsia="Times New Roman" w:cs="Times New Roman"/>
          <w:szCs w:val="24"/>
        </w:rPr>
        <w:t>το μέλλον</w:t>
      </w:r>
      <w:r>
        <w:rPr>
          <w:rFonts w:eastAsia="Times New Roman" w:cs="Times New Roman"/>
          <w:szCs w:val="24"/>
        </w:rPr>
        <w:t>.</w:t>
      </w:r>
      <w:r w:rsidRPr="00D07D61">
        <w:rPr>
          <w:rFonts w:eastAsia="Times New Roman" w:cs="Times New Roman"/>
          <w:szCs w:val="24"/>
        </w:rPr>
        <w:t xml:space="preserve"> Πρέπει να επινοήσουμε με</w:t>
      </w:r>
      <w:r w:rsidRPr="00D07D61">
        <w:rPr>
          <w:rFonts w:eastAsia="Times New Roman" w:cs="Times New Roman"/>
          <w:szCs w:val="24"/>
        </w:rPr>
        <w:t xml:space="preserve"> καλή πρόθεση </w:t>
      </w:r>
      <w:r w:rsidRPr="00D07D61">
        <w:rPr>
          <w:rFonts w:eastAsia="Times New Roman" w:cs="Times New Roman"/>
          <w:szCs w:val="24"/>
          <w:lang w:val="en-US"/>
        </w:rPr>
        <w:t>fast</w:t>
      </w:r>
      <w:r>
        <w:rPr>
          <w:rFonts w:eastAsia="Times New Roman" w:cs="Times New Roman"/>
          <w:szCs w:val="24"/>
        </w:rPr>
        <w:t xml:space="preserve"> </w:t>
      </w:r>
      <w:r w:rsidRPr="00D07D61">
        <w:rPr>
          <w:rFonts w:eastAsia="Times New Roman" w:cs="Times New Roman"/>
          <w:szCs w:val="24"/>
          <w:lang w:val="en-US"/>
        </w:rPr>
        <w:t>track</w:t>
      </w:r>
      <w:r w:rsidRPr="00D07D61">
        <w:rPr>
          <w:rFonts w:eastAsia="Times New Roman" w:cs="Times New Roman"/>
          <w:szCs w:val="24"/>
        </w:rPr>
        <w:t xml:space="preserve"> διαδικασίες ομαλής προσγείωσης ανθρώπων με </w:t>
      </w:r>
      <w:r>
        <w:rPr>
          <w:rFonts w:eastAsia="Times New Roman" w:cs="Times New Roman"/>
          <w:szCs w:val="24"/>
        </w:rPr>
        <w:t>διάθεση, μ</w:t>
      </w:r>
      <w:r w:rsidRPr="00D07D61">
        <w:rPr>
          <w:rFonts w:eastAsia="Times New Roman" w:cs="Times New Roman"/>
          <w:szCs w:val="24"/>
        </w:rPr>
        <w:t>ε όνειρα</w:t>
      </w:r>
      <w:r>
        <w:rPr>
          <w:rFonts w:eastAsia="Times New Roman" w:cs="Times New Roman"/>
          <w:szCs w:val="24"/>
        </w:rPr>
        <w:t>,</w:t>
      </w:r>
      <w:r w:rsidRPr="00D07D61">
        <w:rPr>
          <w:rFonts w:eastAsia="Times New Roman" w:cs="Times New Roman"/>
          <w:szCs w:val="24"/>
        </w:rPr>
        <w:t xml:space="preserve"> με επιθυμίες που πραγματικά έχουν όλα τα φόντα να πετύχουν και να ξεπεράσουν αυτά που θεωρούσα</w:t>
      </w:r>
      <w:r>
        <w:rPr>
          <w:rFonts w:eastAsia="Times New Roman" w:cs="Times New Roman"/>
          <w:szCs w:val="24"/>
        </w:rPr>
        <w:t>με</w:t>
      </w:r>
      <w:r w:rsidRPr="00D07D61">
        <w:rPr>
          <w:rFonts w:eastAsia="Times New Roman" w:cs="Times New Roman"/>
          <w:szCs w:val="24"/>
        </w:rPr>
        <w:t xml:space="preserve"> </w:t>
      </w:r>
      <w:r>
        <w:rPr>
          <w:rFonts w:eastAsia="Times New Roman" w:cs="Times New Roman"/>
          <w:szCs w:val="24"/>
        </w:rPr>
        <w:t xml:space="preserve">έως τώρα </w:t>
      </w:r>
      <w:r w:rsidRPr="00D07D61">
        <w:rPr>
          <w:rFonts w:eastAsia="Times New Roman" w:cs="Times New Roman"/>
          <w:szCs w:val="24"/>
        </w:rPr>
        <w:t>αυτονόητα</w:t>
      </w:r>
      <w:r>
        <w:rPr>
          <w:rFonts w:eastAsia="Times New Roman" w:cs="Times New Roman"/>
          <w:szCs w:val="24"/>
        </w:rPr>
        <w:t>.</w:t>
      </w:r>
      <w:r w:rsidRPr="00D07D61">
        <w:rPr>
          <w:rFonts w:eastAsia="Times New Roman" w:cs="Times New Roman"/>
          <w:szCs w:val="24"/>
        </w:rPr>
        <w:t xml:space="preserve"> Ο κόσμος αλλάζει</w:t>
      </w:r>
      <w:r>
        <w:rPr>
          <w:rFonts w:eastAsia="Times New Roman" w:cs="Times New Roman"/>
          <w:szCs w:val="24"/>
        </w:rPr>
        <w:t>.</w:t>
      </w:r>
      <w:r w:rsidRPr="00D07D61">
        <w:rPr>
          <w:rFonts w:eastAsia="Times New Roman" w:cs="Times New Roman"/>
          <w:szCs w:val="24"/>
        </w:rPr>
        <w:t xml:space="preserve"> Και οι καλές προθέσεις πρέπει να </w:t>
      </w:r>
      <w:r w:rsidRPr="00D07D61">
        <w:rPr>
          <w:rFonts w:eastAsia="Times New Roman" w:cs="Times New Roman"/>
          <w:szCs w:val="24"/>
        </w:rPr>
        <w:t xml:space="preserve">μας κάνουν </w:t>
      </w:r>
      <w:r>
        <w:rPr>
          <w:rFonts w:eastAsia="Times New Roman" w:cs="Times New Roman"/>
          <w:szCs w:val="24"/>
        </w:rPr>
        <w:t xml:space="preserve">να </w:t>
      </w:r>
      <w:r w:rsidRPr="00D07D61">
        <w:rPr>
          <w:rFonts w:eastAsia="Times New Roman" w:cs="Times New Roman"/>
          <w:szCs w:val="24"/>
        </w:rPr>
        <w:t xml:space="preserve">αλλάζουμε και </w:t>
      </w:r>
      <w:r>
        <w:rPr>
          <w:rFonts w:eastAsia="Times New Roman" w:cs="Times New Roman"/>
          <w:szCs w:val="24"/>
        </w:rPr>
        <w:t>εμεί</w:t>
      </w:r>
      <w:r w:rsidRPr="00D07D61">
        <w:rPr>
          <w:rFonts w:eastAsia="Times New Roman" w:cs="Times New Roman"/>
          <w:szCs w:val="24"/>
        </w:rPr>
        <w:t>ς</w:t>
      </w:r>
      <w:r>
        <w:rPr>
          <w:rFonts w:eastAsia="Times New Roman" w:cs="Times New Roman"/>
          <w:szCs w:val="24"/>
        </w:rPr>
        <w:t>.</w:t>
      </w:r>
    </w:p>
    <w:p w14:paraId="2E24765E" w14:textId="77777777" w:rsidR="00ED3BF8" w:rsidRDefault="009F432D">
      <w:pPr>
        <w:tabs>
          <w:tab w:val="left" w:pos="6168"/>
        </w:tabs>
        <w:spacing w:after="0" w:line="600" w:lineRule="auto"/>
        <w:ind w:firstLine="720"/>
        <w:jc w:val="both"/>
        <w:rPr>
          <w:rFonts w:eastAsia="Times New Roman" w:cs="Times New Roman"/>
          <w:szCs w:val="24"/>
        </w:rPr>
      </w:pPr>
      <w:r w:rsidRPr="00D07D61">
        <w:rPr>
          <w:rFonts w:eastAsia="Times New Roman" w:cs="Times New Roman"/>
          <w:szCs w:val="24"/>
        </w:rPr>
        <w:t>Ευχαριστώ πολύ</w:t>
      </w:r>
      <w:r>
        <w:rPr>
          <w:rFonts w:eastAsia="Times New Roman" w:cs="Times New Roman"/>
          <w:szCs w:val="24"/>
        </w:rPr>
        <w:t>.</w:t>
      </w:r>
    </w:p>
    <w:p w14:paraId="2E24765F" w14:textId="77777777" w:rsidR="00ED3BF8" w:rsidRDefault="009F432D">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E24766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Αντιγόνη </w:t>
      </w:r>
      <w:proofErr w:type="spellStart"/>
      <w:r>
        <w:rPr>
          <w:rFonts w:eastAsia="Times New Roman" w:cs="Times New Roman"/>
          <w:szCs w:val="24"/>
        </w:rPr>
        <w:t>Λυμπεράκη</w:t>
      </w:r>
      <w:proofErr w:type="spellEnd"/>
      <w:r>
        <w:rPr>
          <w:rFonts w:eastAsia="Times New Roman" w:cs="Times New Roman"/>
          <w:szCs w:val="24"/>
        </w:rPr>
        <w:t xml:space="preserve">, Ανεξάρτητη </w:t>
      </w:r>
      <w:proofErr w:type="spellStart"/>
      <w:r>
        <w:rPr>
          <w:rFonts w:eastAsia="Times New Roman" w:cs="Times New Roman"/>
          <w:szCs w:val="24"/>
        </w:rPr>
        <w:t>Βουλεύτρια</w:t>
      </w:r>
      <w:proofErr w:type="spellEnd"/>
      <w:r>
        <w:rPr>
          <w:rFonts w:eastAsia="Times New Roman" w:cs="Times New Roman"/>
          <w:szCs w:val="24"/>
        </w:rPr>
        <w:t xml:space="preserve">. </w:t>
      </w:r>
    </w:p>
    <w:p w14:paraId="2E24766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Φωτεινή Αραμπατζή, </w:t>
      </w:r>
      <w:proofErr w:type="spellStart"/>
      <w:r>
        <w:rPr>
          <w:rFonts w:eastAsia="Times New Roman" w:cs="Times New Roman"/>
          <w:szCs w:val="24"/>
        </w:rPr>
        <w:t>Βουλεύτρια</w:t>
      </w:r>
      <w:proofErr w:type="spellEnd"/>
      <w:r>
        <w:rPr>
          <w:rFonts w:eastAsia="Times New Roman" w:cs="Times New Roman"/>
          <w:szCs w:val="24"/>
        </w:rPr>
        <w:t xml:space="preserve"> Σερρών της Νέας Δημοκρατίας, για πέντε λεπτά. </w:t>
      </w:r>
    </w:p>
    <w:p w14:paraId="2E24766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2E24766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w:t>
      </w:r>
      <w:r>
        <w:rPr>
          <w:rFonts w:eastAsia="Times New Roman" w:cs="Times New Roman"/>
          <w:szCs w:val="24"/>
        </w:rPr>
        <w:t xml:space="preserve"> Υπουργέ, κυρίες και κύριοι συνάδελφοι, το ότι σήμερα είναι Μεγάλη Δευτέρα και η Βουλή καλείται μέχρι αύριο να ψηφίσει με διαδικασίες </w:t>
      </w:r>
      <w:r w:rsidRPr="00D07D61">
        <w:rPr>
          <w:rFonts w:eastAsia="Times New Roman" w:cs="Times New Roman"/>
          <w:szCs w:val="24"/>
        </w:rPr>
        <w:t>εξπρές</w:t>
      </w:r>
      <w:r>
        <w:rPr>
          <w:rFonts w:eastAsia="Times New Roman" w:cs="Times New Roman"/>
          <w:szCs w:val="24"/>
        </w:rPr>
        <w:t>,</w:t>
      </w:r>
      <w:r w:rsidRPr="00D07D61">
        <w:rPr>
          <w:rFonts w:eastAsia="Times New Roman" w:cs="Times New Roman"/>
          <w:szCs w:val="24"/>
        </w:rPr>
        <w:t xml:space="preserve"> ένα μήνα πριν τις </w:t>
      </w:r>
      <w:r>
        <w:rPr>
          <w:rFonts w:eastAsia="Times New Roman" w:cs="Times New Roman"/>
          <w:szCs w:val="24"/>
        </w:rPr>
        <w:t>ε</w:t>
      </w:r>
      <w:r w:rsidRPr="00D07D61">
        <w:rPr>
          <w:rFonts w:eastAsia="Times New Roman" w:cs="Times New Roman"/>
          <w:szCs w:val="24"/>
        </w:rPr>
        <w:t>υρωεκλογές</w:t>
      </w:r>
      <w:r>
        <w:rPr>
          <w:rFonts w:eastAsia="Times New Roman" w:cs="Times New Roman"/>
          <w:szCs w:val="24"/>
        </w:rPr>
        <w:t>,</w:t>
      </w:r>
      <w:r w:rsidRPr="00D07D61">
        <w:rPr>
          <w:rFonts w:eastAsia="Times New Roman" w:cs="Times New Roman"/>
          <w:szCs w:val="24"/>
        </w:rPr>
        <w:t xml:space="preserve"> ένα πολυνομοσχέδιο που φέρνει τα πάνω</w:t>
      </w:r>
      <w:r>
        <w:rPr>
          <w:rFonts w:eastAsia="Times New Roman" w:cs="Times New Roman"/>
          <w:szCs w:val="24"/>
        </w:rPr>
        <w:t>-</w:t>
      </w:r>
      <w:r w:rsidRPr="00D07D61">
        <w:rPr>
          <w:rFonts w:eastAsia="Times New Roman" w:cs="Times New Roman"/>
          <w:szCs w:val="24"/>
        </w:rPr>
        <w:t>κάτω στο</w:t>
      </w:r>
      <w:r>
        <w:rPr>
          <w:rFonts w:eastAsia="Times New Roman" w:cs="Times New Roman"/>
          <w:szCs w:val="24"/>
        </w:rPr>
        <w:t>ν</w:t>
      </w:r>
      <w:r w:rsidRPr="00D07D61">
        <w:rPr>
          <w:rFonts w:eastAsia="Times New Roman" w:cs="Times New Roman"/>
          <w:szCs w:val="24"/>
        </w:rPr>
        <w:t xml:space="preserve"> χώρο της </w:t>
      </w:r>
      <w:r>
        <w:rPr>
          <w:rFonts w:eastAsia="Times New Roman" w:cs="Times New Roman"/>
          <w:szCs w:val="24"/>
        </w:rPr>
        <w:t>τ</w:t>
      </w:r>
      <w:r w:rsidRPr="00D07D61">
        <w:rPr>
          <w:rFonts w:eastAsia="Times New Roman" w:cs="Times New Roman"/>
          <w:szCs w:val="24"/>
        </w:rPr>
        <w:t xml:space="preserve">ριτοβάθμιας και της </w:t>
      </w:r>
      <w:r>
        <w:rPr>
          <w:rFonts w:eastAsia="Times New Roman" w:cs="Times New Roman"/>
          <w:szCs w:val="24"/>
        </w:rPr>
        <w:t>δ</w:t>
      </w:r>
      <w:r w:rsidRPr="00D07D61">
        <w:rPr>
          <w:rFonts w:eastAsia="Times New Roman" w:cs="Times New Roman"/>
          <w:szCs w:val="24"/>
        </w:rPr>
        <w:t>ευτε</w:t>
      </w:r>
      <w:r w:rsidRPr="00D07D61">
        <w:rPr>
          <w:rFonts w:eastAsia="Times New Roman" w:cs="Times New Roman"/>
          <w:szCs w:val="24"/>
        </w:rPr>
        <w:t xml:space="preserve">ροβάθμιας </w:t>
      </w:r>
      <w:r>
        <w:rPr>
          <w:rFonts w:eastAsia="Times New Roman" w:cs="Times New Roman"/>
          <w:szCs w:val="24"/>
        </w:rPr>
        <w:t>ε</w:t>
      </w:r>
      <w:r w:rsidRPr="00D07D61">
        <w:rPr>
          <w:rFonts w:eastAsia="Times New Roman" w:cs="Times New Roman"/>
          <w:szCs w:val="24"/>
        </w:rPr>
        <w:t>κπαίδευσης</w:t>
      </w:r>
      <w:r>
        <w:rPr>
          <w:rFonts w:eastAsia="Times New Roman" w:cs="Times New Roman"/>
          <w:szCs w:val="24"/>
        </w:rPr>
        <w:t>,</w:t>
      </w:r>
      <w:r w:rsidRPr="00D07D61">
        <w:rPr>
          <w:rFonts w:eastAsia="Times New Roman" w:cs="Times New Roman"/>
          <w:szCs w:val="24"/>
        </w:rPr>
        <w:t xml:space="preserve"> νομίζω ότι αποδεικνύει με τον πιο </w:t>
      </w:r>
      <w:r>
        <w:rPr>
          <w:rFonts w:eastAsia="Times New Roman" w:cs="Times New Roman"/>
          <w:szCs w:val="24"/>
        </w:rPr>
        <w:t xml:space="preserve">αποστομωτικό </w:t>
      </w:r>
      <w:r w:rsidRPr="00D07D61">
        <w:rPr>
          <w:rFonts w:eastAsia="Times New Roman" w:cs="Times New Roman"/>
          <w:szCs w:val="24"/>
        </w:rPr>
        <w:t xml:space="preserve">τρόπο </w:t>
      </w:r>
      <w:r>
        <w:rPr>
          <w:rFonts w:eastAsia="Times New Roman" w:cs="Times New Roman"/>
          <w:szCs w:val="24"/>
        </w:rPr>
        <w:t xml:space="preserve">πόσο </w:t>
      </w:r>
      <w:r w:rsidRPr="00D07D61">
        <w:rPr>
          <w:rFonts w:eastAsia="Times New Roman" w:cs="Times New Roman"/>
          <w:szCs w:val="24"/>
        </w:rPr>
        <w:t>ανερμάτιστη</w:t>
      </w:r>
      <w:r>
        <w:rPr>
          <w:rFonts w:eastAsia="Times New Roman" w:cs="Times New Roman"/>
          <w:szCs w:val="24"/>
        </w:rPr>
        <w:t>,</w:t>
      </w:r>
      <w:r w:rsidRPr="00D07D61">
        <w:rPr>
          <w:rFonts w:eastAsia="Times New Roman" w:cs="Times New Roman"/>
          <w:szCs w:val="24"/>
        </w:rPr>
        <w:t xml:space="preserve"> πρόχειρη και ψηφοθηρική είναι η πολιτική σας και στον ευαίσθητο τομέα της </w:t>
      </w:r>
      <w:r>
        <w:rPr>
          <w:rFonts w:eastAsia="Times New Roman" w:cs="Times New Roman"/>
          <w:szCs w:val="24"/>
        </w:rPr>
        <w:t>π</w:t>
      </w:r>
      <w:r w:rsidRPr="00D07D61">
        <w:rPr>
          <w:rFonts w:eastAsia="Times New Roman" w:cs="Times New Roman"/>
          <w:szCs w:val="24"/>
        </w:rPr>
        <w:t>αιδείας</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δ</w:t>
      </w:r>
      <w:r w:rsidRPr="00D07D61">
        <w:rPr>
          <w:rFonts w:eastAsia="Times New Roman" w:cs="Times New Roman"/>
          <w:szCs w:val="24"/>
        </w:rPr>
        <w:t>υστυχώς</w:t>
      </w:r>
      <w:r>
        <w:rPr>
          <w:rFonts w:eastAsia="Times New Roman" w:cs="Times New Roman"/>
          <w:szCs w:val="24"/>
        </w:rPr>
        <w:t>.</w:t>
      </w:r>
    </w:p>
    <w:p w14:paraId="2E247664"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 xml:space="preserve">Ακούσαμε τον κύριο Υπουργό να λέει στην </w:t>
      </w:r>
      <w:r>
        <w:rPr>
          <w:rFonts w:eastAsia="Times New Roman" w:cs="Times New Roman"/>
          <w:szCs w:val="24"/>
        </w:rPr>
        <w:t>ε</w:t>
      </w:r>
      <w:r w:rsidRPr="00D07D61">
        <w:rPr>
          <w:rFonts w:eastAsia="Times New Roman" w:cs="Times New Roman"/>
          <w:szCs w:val="24"/>
        </w:rPr>
        <w:t xml:space="preserve">πιτροπή </w:t>
      </w:r>
      <w:r w:rsidRPr="00D07D61">
        <w:rPr>
          <w:rFonts w:eastAsia="Times New Roman" w:cs="Times New Roman"/>
          <w:szCs w:val="24"/>
        </w:rPr>
        <w:t>ότι αυτό το κείμενο</w:t>
      </w:r>
      <w:r w:rsidRPr="00D07D61">
        <w:rPr>
          <w:rFonts w:eastAsia="Times New Roman" w:cs="Times New Roman"/>
          <w:szCs w:val="24"/>
        </w:rPr>
        <w:t xml:space="preserve"> των </w:t>
      </w:r>
      <w:r>
        <w:rPr>
          <w:rFonts w:eastAsia="Times New Roman" w:cs="Times New Roman"/>
          <w:szCs w:val="24"/>
        </w:rPr>
        <w:t xml:space="preserve">χιλίων </w:t>
      </w:r>
      <w:proofErr w:type="spellStart"/>
      <w:r>
        <w:rPr>
          <w:rFonts w:eastAsia="Times New Roman" w:cs="Times New Roman"/>
          <w:szCs w:val="24"/>
        </w:rPr>
        <w:t>εκατόν</w:t>
      </w:r>
      <w:proofErr w:type="spellEnd"/>
      <w:r>
        <w:rPr>
          <w:rFonts w:eastAsia="Times New Roman" w:cs="Times New Roman"/>
          <w:szCs w:val="24"/>
        </w:rPr>
        <w:t xml:space="preserve"> είκοσι σελίδων και των διακοσίων είκοσι έξι άρθρων είναι αποτέλεσμα </w:t>
      </w:r>
      <w:r w:rsidRPr="00D07D61">
        <w:rPr>
          <w:rFonts w:eastAsia="Times New Roman" w:cs="Times New Roman"/>
          <w:szCs w:val="24"/>
        </w:rPr>
        <w:t>ενός διαλόγου δυόμισι ετών</w:t>
      </w:r>
      <w:r>
        <w:rPr>
          <w:rFonts w:eastAsia="Times New Roman" w:cs="Times New Roman"/>
          <w:szCs w:val="24"/>
        </w:rPr>
        <w:t xml:space="preserve">. Δυόμισι </w:t>
      </w:r>
      <w:r w:rsidRPr="00D07D61">
        <w:rPr>
          <w:rFonts w:eastAsia="Times New Roman" w:cs="Times New Roman"/>
          <w:szCs w:val="24"/>
        </w:rPr>
        <w:t>χρόνια και το φέρατε στη Βουλή στην κυριολεξία μεσάνυχτα</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Χίλιες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D07D61">
        <w:rPr>
          <w:rFonts w:eastAsia="Times New Roman" w:cs="Times New Roman"/>
          <w:szCs w:val="24"/>
        </w:rPr>
        <w:t xml:space="preserve">σελίδες για να συζητηθούν άρον-άρον στην </w:t>
      </w:r>
      <w:r>
        <w:rPr>
          <w:rFonts w:eastAsia="Times New Roman" w:cs="Times New Roman"/>
          <w:szCs w:val="24"/>
        </w:rPr>
        <w:t>ε</w:t>
      </w:r>
      <w:r w:rsidRPr="00D07D61">
        <w:rPr>
          <w:rFonts w:eastAsia="Times New Roman" w:cs="Times New Roman"/>
          <w:szCs w:val="24"/>
        </w:rPr>
        <w:t>πιτροπή</w:t>
      </w:r>
      <w:r>
        <w:rPr>
          <w:rFonts w:eastAsia="Times New Roman" w:cs="Times New Roman"/>
          <w:szCs w:val="24"/>
        </w:rPr>
        <w:t>,</w:t>
      </w:r>
      <w:r w:rsidRPr="00D07D61">
        <w:rPr>
          <w:rFonts w:eastAsia="Times New Roman" w:cs="Times New Roman"/>
          <w:szCs w:val="24"/>
        </w:rPr>
        <w:t xml:space="preserve"> την</w:t>
      </w:r>
      <w:r w:rsidRPr="00D07D61">
        <w:rPr>
          <w:rFonts w:eastAsia="Times New Roman" w:cs="Times New Roman"/>
          <w:szCs w:val="24"/>
        </w:rPr>
        <w:t xml:space="preserve"> ώρα</w:t>
      </w:r>
      <w:r>
        <w:rPr>
          <w:rFonts w:eastAsia="Times New Roman" w:cs="Times New Roman"/>
          <w:szCs w:val="24"/>
        </w:rPr>
        <w:t>,</w:t>
      </w:r>
      <w:r w:rsidRPr="00D07D61">
        <w:rPr>
          <w:rFonts w:eastAsia="Times New Roman" w:cs="Times New Roman"/>
          <w:szCs w:val="24"/>
        </w:rPr>
        <w:t xml:space="preserve"> που η Ολομέλεια συζητούσε το πολύ σημαντικό θέμα των γερμανικών αποζημιώσεων</w:t>
      </w:r>
      <w:r>
        <w:rPr>
          <w:rFonts w:eastAsia="Times New Roman" w:cs="Times New Roman"/>
          <w:szCs w:val="24"/>
        </w:rPr>
        <w:t>;</w:t>
      </w:r>
      <w:r w:rsidRPr="00D07D61">
        <w:rPr>
          <w:rFonts w:eastAsia="Times New Roman" w:cs="Times New Roman"/>
          <w:szCs w:val="24"/>
        </w:rPr>
        <w:t xml:space="preserve"> Και </w:t>
      </w:r>
      <w:r>
        <w:rPr>
          <w:rFonts w:eastAsia="Times New Roman" w:cs="Times New Roman"/>
          <w:szCs w:val="24"/>
        </w:rPr>
        <w:t>έρχεστε σήμερα και έ</w:t>
      </w:r>
      <w:r w:rsidRPr="00D07D61">
        <w:rPr>
          <w:rFonts w:eastAsia="Times New Roman" w:cs="Times New Roman"/>
          <w:szCs w:val="24"/>
        </w:rPr>
        <w:t xml:space="preserve">χετε το θράσος το πολιτικό να ειρωνεύεστε </w:t>
      </w:r>
      <w:r w:rsidRPr="00D07D61">
        <w:rPr>
          <w:rFonts w:eastAsia="Times New Roman" w:cs="Times New Roman"/>
          <w:szCs w:val="24"/>
        </w:rPr>
        <w:lastRenderedPageBreak/>
        <w:t xml:space="preserve">την Εθνική Αντιπροσωπεία </w:t>
      </w:r>
      <w:r>
        <w:rPr>
          <w:rFonts w:eastAsia="Times New Roman" w:cs="Times New Roman"/>
          <w:szCs w:val="24"/>
        </w:rPr>
        <w:t>και να μας λέτ</w:t>
      </w:r>
      <w:r w:rsidRPr="00D07D61">
        <w:rPr>
          <w:rFonts w:eastAsia="Times New Roman" w:cs="Times New Roman"/>
          <w:szCs w:val="24"/>
        </w:rPr>
        <w:t>ε ότι θα μας στείλετε βοηθούς για να το διαβάσουμε</w:t>
      </w:r>
      <w:r>
        <w:rPr>
          <w:rFonts w:eastAsia="Times New Roman" w:cs="Times New Roman"/>
          <w:szCs w:val="24"/>
        </w:rPr>
        <w:t>;</w:t>
      </w:r>
      <w:r w:rsidRPr="00D07D61">
        <w:rPr>
          <w:rFonts w:eastAsia="Times New Roman" w:cs="Times New Roman"/>
          <w:szCs w:val="24"/>
        </w:rPr>
        <w:t xml:space="preserve"> Μήπως</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κ</w:t>
      </w:r>
      <w:r w:rsidRPr="00D07D61">
        <w:rPr>
          <w:rFonts w:eastAsia="Times New Roman" w:cs="Times New Roman"/>
          <w:szCs w:val="24"/>
        </w:rPr>
        <w:t>ύριε Υπ</w:t>
      </w:r>
      <w:r w:rsidRPr="00D07D61">
        <w:rPr>
          <w:rFonts w:eastAsia="Times New Roman" w:cs="Times New Roman"/>
          <w:szCs w:val="24"/>
        </w:rPr>
        <w:t>ουργέ</w:t>
      </w:r>
      <w:r>
        <w:rPr>
          <w:rFonts w:eastAsia="Times New Roman" w:cs="Times New Roman"/>
          <w:szCs w:val="24"/>
        </w:rPr>
        <w:t>,</w:t>
      </w:r>
      <w:r w:rsidRPr="00D07D61">
        <w:rPr>
          <w:rFonts w:eastAsia="Times New Roman" w:cs="Times New Roman"/>
          <w:szCs w:val="24"/>
        </w:rPr>
        <w:t xml:space="preserve"> να μας στείλετε και τις ομιλίες</w:t>
      </w:r>
      <w:r>
        <w:rPr>
          <w:rFonts w:eastAsia="Times New Roman" w:cs="Times New Roman"/>
          <w:szCs w:val="24"/>
        </w:rPr>
        <w:t>,</w:t>
      </w:r>
      <w:r w:rsidRPr="00D07D61">
        <w:rPr>
          <w:rFonts w:eastAsia="Times New Roman" w:cs="Times New Roman"/>
          <w:szCs w:val="24"/>
        </w:rPr>
        <w:t xml:space="preserve"> που </w:t>
      </w:r>
      <w:r>
        <w:rPr>
          <w:rFonts w:eastAsia="Times New Roman" w:cs="Times New Roman"/>
          <w:szCs w:val="24"/>
        </w:rPr>
        <w:t>ενδεχομένως θέλετε να εκφωνήσουμε</w:t>
      </w:r>
      <w:r w:rsidRPr="00D07D61">
        <w:rPr>
          <w:rFonts w:eastAsia="Times New Roman" w:cs="Times New Roman"/>
          <w:szCs w:val="24"/>
        </w:rPr>
        <w:t xml:space="preserve"> εδώ</w:t>
      </w:r>
      <w:r>
        <w:rPr>
          <w:rFonts w:eastAsia="Times New Roman" w:cs="Times New Roman"/>
          <w:szCs w:val="24"/>
        </w:rPr>
        <w:t>,</w:t>
      </w:r>
      <w:r w:rsidRPr="00D07D61">
        <w:rPr>
          <w:rFonts w:eastAsia="Times New Roman" w:cs="Times New Roman"/>
          <w:szCs w:val="24"/>
        </w:rPr>
        <w:t xml:space="preserve"> από το Βήμα της Βουλής</w:t>
      </w:r>
      <w:r>
        <w:rPr>
          <w:rFonts w:eastAsia="Times New Roman" w:cs="Times New Roman"/>
          <w:szCs w:val="24"/>
        </w:rPr>
        <w:t>;</w:t>
      </w:r>
    </w:p>
    <w:p w14:paraId="2E247665"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Και την ίδια στιγμή</w:t>
      </w:r>
      <w:r>
        <w:rPr>
          <w:rFonts w:eastAsia="Times New Roman" w:cs="Times New Roman"/>
          <w:szCs w:val="24"/>
        </w:rPr>
        <w:t>,</w:t>
      </w:r>
      <w:r w:rsidRPr="00D07D61">
        <w:rPr>
          <w:rFonts w:eastAsia="Times New Roman" w:cs="Times New Roman"/>
          <w:szCs w:val="24"/>
        </w:rPr>
        <w:t xml:space="preserve"> που μιλάτε για διάλογο</w:t>
      </w:r>
      <w:r>
        <w:rPr>
          <w:rFonts w:eastAsia="Times New Roman" w:cs="Times New Roman"/>
          <w:szCs w:val="24"/>
        </w:rPr>
        <w:t>,</w:t>
      </w:r>
      <w:r w:rsidRPr="00D07D61">
        <w:rPr>
          <w:rFonts w:eastAsia="Times New Roman" w:cs="Times New Roman"/>
          <w:szCs w:val="24"/>
        </w:rPr>
        <w:t xml:space="preserve"> στην πράξη αποδεικνύετ</w:t>
      </w:r>
      <w:r>
        <w:rPr>
          <w:rFonts w:eastAsia="Times New Roman" w:cs="Times New Roman"/>
          <w:szCs w:val="24"/>
        </w:rPr>
        <w:t>ε</w:t>
      </w:r>
      <w:r w:rsidRPr="00D07D61">
        <w:rPr>
          <w:rFonts w:eastAsia="Times New Roman" w:cs="Times New Roman"/>
          <w:szCs w:val="24"/>
        </w:rPr>
        <w:t xml:space="preserve"> ότι το μόνο που θέλετε</w:t>
      </w:r>
      <w:r>
        <w:rPr>
          <w:rFonts w:eastAsia="Times New Roman" w:cs="Times New Roman"/>
          <w:szCs w:val="24"/>
        </w:rPr>
        <w:t>,</w:t>
      </w:r>
      <w:r w:rsidRPr="00D07D61">
        <w:rPr>
          <w:rFonts w:eastAsia="Times New Roman" w:cs="Times New Roman"/>
          <w:szCs w:val="24"/>
        </w:rPr>
        <w:t xml:space="preserve"> δυστυχώς</w:t>
      </w:r>
      <w:r>
        <w:rPr>
          <w:rFonts w:eastAsia="Times New Roman" w:cs="Times New Roman"/>
          <w:szCs w:val="24"/>
        </w:rPr>
        <w:t>,</w:t>
      </w:r>
      <w:r w:rsidRPr="00D07D61">
        <w:rPr>
          <w:rFonts w:eastAsia="Times New Roman" w:cs="Times New Roman"/>
          <w:szCs w:val="24"/>
        </w:rPr>
        <w:t xml:space="preserve"> είναι την επιβολή της δικής σας </w:t>
      </w:r>
      <w:r>
        <w:rPr>
          <w:rFonts w:eastAsia="Times New Roman" w:cs="Times New Roman"/>
          <w:szCs w:val="24"/>
        </w:rPr>
        <w:t>άποψης. Διότι</w:t>
      </w:r>
      <w:r w:rsidRPr="00D07D61">
        <w:rPr>
          <w:rFonts w:eastAsia="Times New Roman" w:cs="Times New Roman"/>
          <w:szCs w:val="24"/>
        </w:rPr>
        <w:t xml:space="preserve"> ήταν πραγματικά θλιβερή </w:t>
      </w:r>
      <w:r>
        <w:rPr>
          <w:rFonts w:eastAsia="Times New Roman" w:cs="Times New Roman"/>
          <w:szCs w:val="24"/>
        </w:rPr>
        <w:t xml:space="preserve">η </w:t>
      </w:r>
      <w:r w:rsidRPr="00D07D61">
        <w:rPr>
          <w:rFonts w:eastAsia="Times New Roman" w:cs="Times New Roman"/>
          <w:szCs w:val="24"/>
        </w:rPr>
        <w:t xml:space="preserve">εικόνα του Υπουργού στην </w:t>
      </w:r>
      <w:r>
        <w:rPr>
          <w:rFonts w:eastAsia="Times New Roman" w:cs="Times New Roman"/>
          <w:szCs w:val="24"/>
        </w:rPr>
        <w:t>ε</w:t>
      </w:r>
      <w:r w:rsidRPr="00D07D61">
        <w:rPr>
          <w:rFonts w:eastAsia="Times New Roman" w:cs="Times New Roman"/>
          <w:szCs w:val="24"/>
        </w:rPr>
        <w:t>πιτροπή</w:t>
      </w:r>
      <w:r>
        <w:rPr>
          <w:rFonts w:eastAsia="Times New Roman" w:cs="Times New Roman"/>
          <w:szCs w:val="24"/>
        </w:rPr>
        <w:t>,</w:t>
      </w:r>
      <w:r w:rsidRPr="00D07D61">
        <w:rPr>
          <w:rFonts w:eastAsia="Times New Roman" w:cs="Times New Roman"/>
          <w:szCs w:val="24"/>
        </w:rPr>
        <w:t xml:space="preserve"> </w:t>
      </w:r>
      <w:r w:rsidRPr="00D07D61">
        <w:rPr>
          <w:rFonts w:eastAsia="Times New Roman" w:cs="Times New Roman"/>
          <w:szCs w:val="24"/>
        </w:rPr>
        <w:t xml:space="preserve">που ειρωνευόταν τον </w:t>
      </w:r>
      <w:r>
        <w:rPr>
          <w:rFonts w:eastAsia="Times New Roman" w:cs="Times New Roman"/>
          <w:szCs w:val="24"/>
        </w:rPr>
        <w:t>π</w:t>
      </w:r>
      <w:r w:rsidRPr="00D07D61">
        <w:rPr>
          <w:rFonts w:eastAsia="Times New Roman" w:cs="Times New Roman"/>
          <w:szCs w:val="24"/>
        </w:rPr>
        <w:t xml:space="preserve">ρύτανη </w:t>
      </w:r>
      <w:r w:rsidRPr="00D07D61">
        <w:rPr>
          <w:rFonts w:eastAsia="Times New Roman" w:cs="Times New Roman"/>
          <w:szCs w:val="24"/>
        </w:rPr>
        <w:t>του Μετσόβιου Πολυτεχνείου</w:t>
      </w:r>
      <w:r>
        <w:rPr>
          <w:rFonts w:eastAsia="Times New Roman" w:cs="Times New Roman"/>
          <w:szCs w:val="24"/>
        </w:rPr>
        <w:t>,</w:t>
      </w:r>
      <w:r w:rsidRPr="00D07D61">
        <w:rPr>
          <w:rFonts w:eastAsia="Times New Roman" w:cs="Times New Roman"/>
          <w:szCs w:val="24"/>
        </w:rPr>
        <w:t xml:space="preserve"> λέγοντας ότι </w:t>
      </w:r>
      <w:r>
        <w:rPr>
          <w:rFonts w:eastAsia="Times New Roman" w:cs="Times New Roman"/>
          <w:szCs w:val="24"/>
        </w:rPr>
        <w:t>«</w:t>
      </w:r>
      <w:r w:rsidRPr="00D07D61">
        <w:rPr>
          <w:rFonts w:eastAsia="Times New Roman" w:cs="Times New Roman"/>
          <w:szCs w:val="24"/>
        </w:rPr>
        <w:t>εδώ δεν κάνουμε αριθμητική</w:t>
      </w:r>
      <w:r>
        <w:rPr>
          <w:rFonts w:eastAsia="Times New Roman" w:cs="Times New Roman"/>
          <w:szCs w:val="24"/>
        </w:rPr>
        <w:t>»</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Αγνοεί φαίνεται ο κύριος Υπουργός </w:t>
      </w:r>
      <w:r w:rsidRPr="00D07D61">
        <w:rPr>
          <w:rFonts w:eastAsia="Times New Roman" w:cs="Times New Roman"/>
          <w:szCs w:val="24"/>
        </w:rPr>
        <w:t xml:space="preserve">ότι βασικό χαρακτηριστικό της </w:t>
      </w:r>
      <w:r>
        <w:rPr>
          <w:rFonts w:eastAsia="Times New Roman" w:cs="Times New Roman"/>
          <w:szCs w:val="24"/>
        </w:rPr>
        <w:t>π</w:t>
      </w:r>
      <w:r w:rsidRPr="00D07D61">
        <w:rPr>
          <w:rFonts w:eastAsia="Times New Roman" w:cs="Times New Roman"/>
          <w:szCs w:val="24"/>
        </w:rPr>
        <w:t xml:space="preserve">αιδείας </w:t>
      </w:r>
      <w:r w:rsidRPr="00D07D61">
        <w:rPr>
          <w:rFonts w:eastAsia="Times New Roman" w:cs="Times New Roman"/>
          <w:szCs w:val="24"/>
        </w:rPr>
        <w:t>είναι η εμπέδωση του σ</w:t>
      </w:r>
      <w:r w:rsidRPr="00D07D61">
        <w:rPr>
          <w:rFonts w:eastAsia="Times New Roman" w:cs="Times New Roman"/>
          <w:szCs w:val="24"/>
        </w:rPr>
        <w:t>εβασμού στο</w:t>
      </w:r>
      <w:r>
        <w:rPr>
          <w:rFonts w:eastAsia="Times New Roman" w:cs="Times New Roman"/>
          <w:szCs w:val="24"/>
        </w:rPr>
        <w:t>ν</w:t>
      </w:r>
      <w:r w:rsidRPr="00D07D61">
        <w:rPr>
          <w:rFonts w:eastAsia="Times New Roman" w:cs="Times New Roman"/>
          <w:szCs w:val="24"/>
        </w:rPr>
        <w:t xml:space="preserve"> δάσκαλο με την ευρεία έννοια</w:t>
      </w:r>
      <w:r>
        <w:rPr>
          <w:rFonts w:eastAsia="Times New Roman" w:cs="Times New Roman"/>
          <w:szCs w:val="24"/>
        </w:rPr>
        <w:t>,</w:t>
      </w:r>
      <w:r w:rsidRPr="00D07D61">
        <w:rPr>
          <w:rFonts w:eastAsia="Times New Roman" w:cs="Times New Roman"/>
          <w:szCs w:val="24"/>
        </w:rPr>
        <w:t xml:space="preserve"> </w:t>
      </w:r>
      <w:proofErr w:type="spellStart"/>
      <w:r w:rsidRPr="00D07D61">
        <w:rPr>
          <w:rFonts w:eastAsia="Times New Roman" w:cs="Times New Roman"/>
          <w:szCs w:val="24"/>
        </w:rPr>
        <w:t>πολλώ</w:t>
      </w:r>
      <w:proofErr w:type="spellEnd"/>
      <w:r w:rsidRPr="00D07D61">
        <w:rPr>
          <w:rFonts w:eastAsia="Times New Roman" w:cs="Times New Roman"/>
          <w:szCs w:val="24"/>
        </w:rPr>
        <w:t xml:space="preserve"> δε μάλλον σε έναν </w:t>
      </w:r>
      <w:r>
        <w:rPr>
          <w:rFonts w:eastAsia="Times New Roman" w:cs="Times New Roman"/>
          <w:szCs w:val="24"/>
        </w:rPr>
        <w:t>π</w:t>
      </w:r>
      <w:r w:rsidRPr="00D07D61">
        <w:rPr>
          <w:rFonts w:eastAsia="Times New Roman" w:cs="Times New Roman"/>
          <w:szCs w:val="24"/>
        </w:rPr>
        <w:t>ρύτανη</w:t>
      </w:r>
      <w:r>
        <w:rPr>
          <w:rFonts w:eastAsia="Times New Roman" w:cs="Times New Roman"/>
          <w:szCs w:val="24"/>
        </w:rPr>
        <w:t>.</w:t>
      </w:r>
      <w:r w:rsidRPr="00D07D61">
        <w:rPr>
          <w:rFonts w:eastAsia="Times New Roman" w:cs="Times New Roman"/>
          <w:szCs w:val="24"/>
        </w:rPr>
        <w:t xml:space="preserve"> </w:t>
      </w:r>
    </w:p>
    <w:p w14:paraId="2E247666"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Βεβαίως</w:t>
      </w:r>
      <w:r>
        <w:rPr>
          <w:rFonts w:eastAsia="Times New Roman" w:cs="Times New Roman"/>
          <w:szCs w:val="24"/>
        </w:rPr>
        <w:t>,</w:t>
      </w:r>
      <w:r w:rsidRPr="00D07D61">
        <w:rPr>
          <w:rFonts w:eastAsia="Times New Roman" w:cs="Times New Roman"/>
          <w:szCs w:val="24"/>
        </w:rPr>
        <w:t xml:space="preserve"> η ειρωνεία και ο αυταρχισμός του </w:t>
      </w:r>
      <w:r>
        <w:rPr>
          <w:rFonts w:eastAsia="Times New Roman" w:cs="Times New Roman"/>
          <w:szCs w:val="24"/>
        </w:rPr>
        <w:t>κ.</w:t>
      </w:r>
      <w:r w:rsidRPr="00D07D61">
        <w:rPr>
          <w:rFonts w:eastAsia="Times New Roman" w:cs="Times New Roman"/>
          <w:szCs w:val="24"/>
        </w:rPr>
        <w:t xml:space="preserve"> </w:t>
      </w:r>
      <w:proofErr w:type="spellStart"/>
      <w:r w:rsidRPr="00D07D61">
        <w:rPr>
          <w:rFonts w:eastAsia="Times New Roman" w:cs="Times New Roman"/>
          <w:szCs w:val="24"/>
        </w:rPr>
        <w:t>Γαβρόγλου</w:t>
      </w:r>
      <w:proofErr w:type="spellEnd"/>
      <w:r w:rsidRPr="00D07D61">
        <w:rPr>
          <w:rFonts w:eastAsia="Times New Roman" w:cs="Times New Roman"/>
          <w:szCs w:val="24"/>
        </w:rPr>
        <w:t xml:space="preserve"> δεν είναι</w:t>
      </w:r>
      <w:r>
        <w:rPr>
          <w:rFonts w:eastAsia="Times New Roman" w:cs="Times New Roman"/>
          <w:szCs w:val="24"/>
        </w:rPr>
        <w:t>,</w:t>
      </w:r>
      <w:r w:rsidRPr="00D07D61">
        <w:rPr>
          <w:rFonts w:eastAsia="Times New Roman" w:cs="Times New Roman"/>
          <w:szCs w:val="24"/>
        </w:rPr>
        <w:t xml:space="preserve"> δυστυχώς</w:t>
      </w:r>
      <w:r>
        <w:rPr>
          <w:rFonts w:eastAsia="Times New Roman" w:cs="Times New Roman"/>
          <w:szCs w:val="24"/>
        </w:rPr>
        <w:t>,</w:t>
      </w:r>
      <w:r w:rsidRPr="00D07D61">
        <w:rPr>
          <w:rFonts w:eastAsia="Times New Roman" w:cs="Times New Roman"/>
          <w:szCs w:val="24"/>
        </w:rPr>
        <w:t xml:space="preserve"> κάτι καινοφανές</w:t>
      </w:r>
      <w:r>
        <w:rPr>
          <w:rFonts w:eastAsia="Times New Roman" w:cs="Times New Roman"/>
          <w:szCs w:val="24"/>
        </w:rPr>
        <w:t>.</w:t>
      </w:r>
      <w:r w:rsidRPr="00D07D61">
        <w:rPr>
          <w:rFonts w:eastAsia="Times New Roman" w:cs="Times New Roman"/>
          <w:szCs w:val="24"/>
        </w:rPr>
        <w:t xml:space="preserve"> Με θλίψη θυμόμαστε στις Σέρρες και στην κεντρική Μακεδονία τα καμώματά </w:t>
      </w:r>
      <w:r>
        <w:rPr>
          <w:rFonts w:eastAsia="Times New Roman" w:cs="Times New Roman"/>
          <w:szCs w:val="24"/>
        </w:rPr>
        <w:t>σας,</w:t>
      </w:r>
      <w:r w:rsidRPr="00D07D61">
        <w:rPr>
          <w:rFonts w:eastAsia="Times New Roman" w:cs="Times New Roman"/>
          <w:szCs w:val="24"/>
        </w:rPr>
        <w:t xml:space="preserve"> ό</w:t>
      </w:r>
      <w:r>
        <w:rPr>
          <w:rFonts w:eastAsia="Times New Roman" w:cs="Times New Roman"/>
          <w:szCs w:val="24"/>
        </w:rPr>
        <w:t>ταν τον Ι</w:t>
      </w:r>
      <w:r>
        <w:rPr>
          <w:rFonts w:eastAsia="Times New Roman" w:cs="Times New Roman"/>
          <w:szCs w:val="24"/>
        </w:rPr>
        <w:t xml:space="preserve">ούλιο του 2018 </w:t>
      </w:r>
      <w:r>
        <w:rPr>
          <w:rFonts w:eastAsia="Times New Roman" w:cs="Times New Roman"/>
          <w:szCs w:val="24"/>
        </w:rPr>
        <w:t>«</w:t>
      </w:r>
      <w:r>
        <w:rPr>
          <w:rFonts w:eastAsia="Times New Roman" w:cs="Times New Roman"/>
          <w:szCs w:val="24"/>
        </w:rPr>
        <w:t>αδειάσατε</w:t>
      </w:r>
      <w:r>
        <w:rPr>
          <w:rFonts w:eastAsia="Times New Roman" w:cs="Times New Roman"/>
          <w:szCs w:val="24"/>
        </w:rPr>
        <w:t>»</w:t>
      </w:r>
      <w:r>
        <w:rPr>
          <w:rFonts w:eastAsia="Times New Roman" w:cs="Times New Roman"/>
          <w:szCs w:val="24"/>
        </w:rPr>
        <w:t>,</w:t>
      </w:r>
      <w:r w:rsidRPr="00D07D61">
        <w:rPr>
          <w:rFonts w:eastAsia="Times New Roman" w:cs="Times New Roman"/>
          <w:szCs w:val="24"/>
        </w:rPr>
        <w:t xml:space="preserve"> κυριολεκτικά</w:t>
      </w:r>
      <w:r>
        <w:rPr>
          <w:rFonts w:eastAsia="Times New Roman" w:cs="Times New Roman"/>
          <w:szCs w:val="24"/>
        </w:rPr>
        <w:t>, τ</w:t>
      </w:r>
      <w:r w:rsidRPr="00D07D61">
        <w:rPr>
          <w:rFonts w:eastAsia="Times New Roman" w:cs="Times New Roman"/>
          <w:szCs w:val="24"/>
        </w:rPr>
        <w:t xml:space="preserve">ο πόρισμα της </w:t>
      </w:r>
      <w:r>
        <w:rPr>
          <w:rFonts w:eastAsia="Times New Roman" w:cs="Times New Roman"/>
          <w:szCs w:val="24"/>
        </w:rPr>
        <w:t>ε</w:t>
      </w:r>
      <w:r w:rsidRPr="00D07D61">
        <w:rPr>
          <w:rFonts w:eastAsia="Times New Roman" w:cs="Times New Roman"/>
          <w:szCs w:val="24"/>
        </w:rPr>
        <w:t>πιτροπής</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δύο ΤΕΙ </w:t>
      </w:r>
      <w:r w:rsidRPr="00D07D61">
        <w:rPr>
          <w:rFonts w:eastAsia="Times New Roman" w:cs="Times New Roman"/>
          <w:szCs w:val="24"/>
        </w:rPr>
        <w:t xml:space="preserve">και του </w:t>
      </w:r>
      <w:r>
        <w:rPr>
          <w:rFonts w:eastAsia="Times New Roman" w:cs="Times New Roman"/>
          <w:szCs w:val="24"/>
        </w:rPr>
        <w:t xml:space="preserve">ΔΙΠΑΕ, </w:t>
      </w:r>
      <w:r w:rsidRPr="00D07D61">
        <w:rPr>
          <w:rFonts w:eastAsia="Times New Roman" w:cs="Times New Roman"/>
          <w:szCs w:val="24"/>
        </w:rPr>
        <w:t>που τους βάλετε να διαβουλεύ</w:t>
      </w:r>
      <w:r w:rsidRPr="00D07D61">
        <w:rPr>
          <w:rFonts w:eastAsia="Times New Roman" w:cs="Times New Roman"/>
          <w:szCs w:val="24"/>
        </w:rPr>
        <w:lastRenderedPageBreak/>
        <w:t xml:space="preserve">ονται με </w:t>
      </w:r>
      <w:proofErr w:type="spellStart"/>
      <w:r w:rsidRPr="00D07D61">
        <w:rPr>
          <w:rFonts w:eastAsia="Times New Roman" w:cs="Times New Roman"/>
          <w:szCs w:val="24"/>
        </w:rPr>
        <w:t>προεδρεύοντα</w:t>
      </w:r>
      <w:proofErr w:type="spellEnd"/>
      <w:r w:rsidRPr="00D07D61">
        <w:rPr>
          <w:rFonts w:eastAsia="Times New Roman" w:cs="Times New Roman"/>
          <w:szCs w:val="24"/>
        </w:rPr>
        <w:t xml:space="preserve"> τον δικό σας Γενικό Γραμματέα</w:t>
      </w:r>
      <w:r>
        <w:rPr>
          <w:rFonts w:eastAsia="Times New Roman" w:cs="Times New Roman"/>
          <w:szCs w:val="24"/>
        </w:rPr>
        <w:t>,</w:t>
      </w:r>
      <w:r w:rsidRPr="00D07D61">
        <w:rPr>
          <w:rFonts w:eastAsia="Times New Roman" w:cs="Times New Roman"/>
          <w:szCs w:val="24"/>
        </w:rPr>
        <w:t xml:space="preserve"> πετώντας</w:t>
      </w:r>
      <w:r>
        <w:rPr>
          <w:rFonts w:eastAsia="Times New Roman" w:cs="Times New Roman"/>
          <w:szCs w:val="24"/>
        </w:rPr>
        <w:t>,</w:t>
      </w:r>
      <w:r w:rsidRPr="00D07D61">
        <w:rPr>
          <w:rFonts w:eastAsia="Times New Roman" w:cs="Times New Roman"/>
          <w:szCs w:val="24"/>
        </w:rPr>
        <w:t xml:space="preserve"> την τελευταία στιγμή</w:t>
      </w:r>
      <w:r>
        <w:rPr>
          <w:rFonts w:eastAsia="Times New Roman" w:cs="Times New Roman"/>
          <w:szCs w:val="24"/>
        </w:rPr>
        <w:t>,</w:t>
      </w:r>
      <w:r w:rsidRPr="00D07D61">
        <w:rPr>
          <w:rFonts w:eastAsia="Times New Roman" w:cs="Times New Roman"/>
          <w:szCs w:val="24"/>
        </w:rPr>
        <w:t xml:space="preserve"> στο καλάθι των </w:t>
      </w:r>
      <w:proofErr w:type="spellStart"/>
      <w:r w:rsidRPr="00D07D61">
        <w:rPr>
          <w:rFonts w:eastAsia="Times New Roman" w:cs="Times New Roman"/>
          <w:szCs w:val="24"/>
        </w:rPr>
        <w:t>αχρήστων</w:t>
      </w:r>
      <w:proofErr w:type="spellEnd"/>
      <w:r w:rsidRPr="00D07D61">
        <w:rPr>
          <w:rFonts w:eastAsia="Times New Roman" w:cs="Times New Roman"/>
          <w:szCs w:val="24"/>
        </w:rPr>
        <w:t xml:space="preserve"> την εισήγησή </w:t>
      </w:r>
      <w:r>
        <w:rPr>
          <w:rFonts w:eastAsia="Times New Roman" w:cs="Times New Roman"/>
          <w:szCs w:val="24"/>
        </w:rPr>
        <w:t>τους.</w:t>
      </w:r>
      <w:r w:rsidRPr="00D07D61">
        <w:rPr>
          <w:rFonts w:eastAsia="Times New Roman" w:cs="Times New Roman"/>
          <w:szCs w:val="24"/>
        </w:rPr>
        <w:t xml:space="preserve"> Με ποια δικαιολογία το κάνατε</w:t>
      </w:r>
      <w:r>
        <w:rPr>
          <w:rFonts w:eastAsia="Times New Roman" w:cs="Times New Roman"/>
          <w:szCs w:val="24"/>
        </w:rPr>
        <w:t>;</w:t>
      </w:r>
      <w:r w:rsidRPr="00D07D61">
        <w:rPr>
          <w:rFonts w:eastAsia="Times New Roman" w:cs="Times New Roman"/>
          <w:szCs w:val="24"/>
        </w:rPr>
        <w:t xml:space="preserve"> Με </w:t>
      </w:r>
      <w:r>
        <w:rPr>
          <w:rFonts w:eastAsia="Times New Roman" w:cs="Times New Roman"/>
          <w:szCs w:val="24"/>
        </w:rPr>
        <w:t>κα</w:t>
      </w:r>
      <w:r>
        <w:rPr>
          <w:rFonts w:eastAsia="Times New Roman" w:cs="Times New Roman"/>
          <w:szCs w:val="24"/>
        </w:rPr>
        <w:t>μ</w:t>
      </w:r>
      <w:r>
        <w:rPr>
          <w:rFonts w:eastAsia="Times New Roman" w:cs="Times New Roman"/>
          <w:szCs w:val="24"/>
        </w:rPr>
        <w:t>μιά α</w:t>
      </w:r>
      <w:r w:rsidRPr="00D07D61">
        <w:rPr>
          <w:rFonts w:eastAsia="Times New Roman" w:cs="Times New Roman"/>
          <w:szCs w:val="24"/>
        </w:rPr>
        <w:t>σφαλώς</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λλά </w:t>
      </w:r>
      <w:r w:rsidRPr="00D07D61">
        <w:rPr>
          <w:rFonts w:eastAsia="Times New Roman" w:cs="Times New Roman"/>
          <w:szCs w:val="24"/>
        </w:rPr>
        <w:t xml:space="preserve">με τον πολιτικό εκβιασμό της συμμετοχής του </w:t>
      </w:r>
      <w:proofErr w:type="spellStart"/>
      <w:r w:rsidRPr="00D07D61">
        <w:rPr>
          <w:rFonts w:eastAsia="Times New Roman" w:cs="Times New Roman"/>
          <w:szCs w:val="24"/>
        </w:rPr>
        <w:t>Αλεξάνδρειου</w:t>
      </w:r>
      <w:proofErr w:type="spellEnd"/>
      <w:r w:rsidRPr="00D07D61">
        <w:rPr>
          <w:rFonts w:eastAsia="Times New Roman" w:cs="Times New Roman"/>
          <w:szCs w:val="24"/>
        </w:rPr>
        <w:t xml:space="preserve"> ΤΕΙ Θεσσαλονίκης στο</w:t>
      </w:r>
      <w:r>
        <w:rPr>
          <w:rFonts w:eastAsia="Times New Roman" w:cs="Times New Roman"/>
          <w:szCs w:val="24"/>
        </w:rPr>
        <w:t>ν</w:t>
      </w:r>
      <w:r w:rsidRPr="00D07D61">
        <w:rPr>
          <w:rFonts w:eastAsia="Times New Roman" w:cs="Times New Roman"/>
          <w:szCs w:val="24"/>
        </w:rPr>
        <w:t xml:space="preserve"> δεύτερο γύρο τ</w:t>
      </w:r>
      <w:r>
        <w:rPr>
          <w:rFonts w:eastAsia="Times New Roman" w:cs="Times New Roman"/>
          <w:szCs w:val="24"/>
        </w:rPr>
        <w:t>ων διαπραγματεύσεων που φυσικά, σ</w:t>
      </w:r>
      <w:r w:rsidRPr="00D07D61">
        <w:rPr>
          <w:rFonts w:eastAsia="Times New Roman" w:cs="Times New Roman"/>
          <w:szCs w:val="24"/>
        </w:rPr>
        <w:t>την αρχή</w:t>
      </w:r>
      <w:r>
        <w:rPr>
          <w:rFonts w:eastAsia="Times New Roman" w:cs="Times New Roman"/>
          <w:szCs w:val="24"/>
        </w:rPr>
        <w:t>,</w:t>
      </w:r>
      <w:r w:rsidRPr="00D07D61">
        <w:rPr>
          <w:rFonts w:eastAsia="Times New Roman" w:cs="Times New Roman"/>
          <w:szCs w:val="24"/>
        </w:rPr>
        <w:t xml:space="preserve"> είχε αρνηθεί τη συμμετοχή του στη διαβούλευση</w:t>
      </w:r>
      <w:r>
        <w:rPr>
          <w:rFonts w:eastAsia="Times New Roman" w:cs="Times New Roman"/>
          <w:szCs w:val="24"/>
        </w:rPr>
        <w:t>.</w:t>
      </w:r>
      <w:r w:rsidRPr="00D07D61">
        <w:rPr>
          <w:rFonts w:eastAsia="Times New Roman" w:cs="Times New Roman"/>
          <w:szCs w:val="24"/>
        </w:rPr>
        <w:t xml:space="preserve"> Τέτοιο σεβασμό </w:t>
      </w:r>
      <w:r>
        <w:rPr>
          <w:rFonts w:eastAsia="Times New Roman" w:cs="Times New Roman"/>
          <w:szCs w:val="24"/>
        </w:rPr>
        <w:t>δε</w:t>
      </w:r>
      <w:r>
        <w:rPr>
          <w:rFonts w:eastAsia="Times New Roman" w:cs="Times New Roman"/>
          <w:szCs w:val="24"/>
        </w:rPr>
        <w:t xml:space="preserve">ίχνετε στη </w:t>
      </w:r>
      <w:r>
        <w:rPr>
          <w:rFonts w:eastAsia="Times New Roman" w:cs="Times New Roman"/>
          <w:szCs w:val="24"/>
        </w:rPr>
        <w:t>«</w:t>
      </w:r>
      <w:r>
        <w:rPr>
          <w:rFonts w:eastAsia="Times New Roman" w:cs="Times New Roman"/>
          <w:szCs w:val="24"/>
        </w:rPr>
        <w:t>δήθεν ελεύθερη</w:t>
      </w:r>
      <w:r w:rsidRPr="00D07D61">
        <w:rPr>
          <w:rFonts w:eastAsia="Times New Roman" w:cs="Times New Roman"/>
          <w:szCs w:val="24"/>
        </w:rPr>
        <w:t xml:space="preserve"> </w:t>
      </w:r>
      <w:r>
        <w:rPr>
          <w:rFonts w:eastAsia="Times New Roman" w:cs="Times New Roman"/>
          <w:szCs w:val="24"/>
        </w:rPr>
        <w:t xml:space="preserve">ακαδημαϊκή </w:t>
      </w:r>
      <w:r w:rsidRPr="00D07D61">
        <w:rPr>
          <w:rFonts w:eastAsia="Times New Roman" w:cs="Times New Roman"/>
          <w:szCs w:val="24"/>
        </w:rPr>
        <w:t>διαβούλευση</w:t>
      </w:r>
      <w:r>
        <w:rPr>
          <w:rFonts w:eastAsia="Times New Roman" w:cs="Times New Roman"/>
          <w:szCs w:val="24"/>
        </w:rPr>
        <w:t>»</w:t>
      </w:r>
      <w:r>
        <w:rPr>
          <w:rFonts w:eastAsia="Times New Roman" w:cs="Times New Roman"/>
          <w:szCs w:val="24"/>
        </w:rPr>
        <w:t xml:space="preserve">, τέτοιο σεβασμό </w:t>
      </w:r>
      <w:r w:rsidRPr="00D07D61">
        <w:rPr>
          <w:rFonts w:eastAsia="Times New Roman" w:cs="Times New Roman"/>
          <w:szCs w:val="24"/>
        </w:rPr>
        <w:t>και στον κοινοβουλευτικό έλεγχο</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που από τις 17 Ιουλίου 2018 </w:t>
      </w:r>
      <w:r w:rsidRPr="00D07D61">
        <w:rPr>
          <w:rFonts w:eastAsia="Times New Roman" w:cs="Times New Roman"/>
          <w:szCs w:val="24"/>
        </w:rPr>
        <w:t xml:space="preserve">ο Υπουργός </w:t>
      </w:r>
      <w:r>
        <w:rPr>
          <w:rFonts w:eastAsia="Times New Roman" w:cs="Times New Roman"/>
          <w:szCs w:val="24"/>
        </w:rPr>
        <w:t>επιδεικτικά δεν απαντά</w:t>
      </w:r>
      <w:r w:rsidRPr="00D07D61">
        <w:rPr>
          <w:rFonts w:eastAsia="Times New Roman" w:cs="Times New Roman"/>
          <w:szCs w:val="24"/>
        </w:rPr>
        <w:t xml:space="preserve"> σε σχετική ερώτηση μου</w:t>
      </w:r>
      <w:r>
        <w:rPr>
          <w:rFonts w:eastAsia="Times New Roman" w:cs="Times New Roman"/>
          <w:szCs w:val="24"/>
        </w:rPr>
        <w:t>,</w:t>
      </w:r>
      <w:r w:rsidRPr="00D07D61">
        <w:rPr>
          <w:rFonts w:eastAsia="Times New Roman" w:cs="Times New Roman"/>
          <w:szCs w:val="24"/>
        </w:rPr>
        <w:t xml:space="preserve"> την οποία καταθέτω στα Πρακτικά</w:t>
      </w:r>
      <w:r>
        <w:rPr>
          <w:rFonts w:eastAsia="Times New Roman" w:cs="Times New Roman"/>
          <w:szCs w:val="24"/>
        </w:rPr>
        <w:t>.</w:t>
      </w:r>
    </w:p>
    <w:p w14:paraId="2E24766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Φωτει</w:t>
      </w:r>
      <w:r>
        <w:rPr>
          <w:rFonts w:eastAsia="Times New Roman" w:cs="Times New Roman"/>
          <w:szCs w:val="24"/>
        </w:rPr>
        <w:t>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247668"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 xml:space="preserve">Και έρχεστε σήμερα </w:t>
      </w:r>
      <w:r>
        <w:rPr>
          <w:rFonts w:eastAsia="Times New Roman" w:cs="Times New Roman"/>
          <w:szCs w:val="24"/>
        </w:rPr>
        <w:t xml:space="preserve">για να αποτελειώσετε </w:t>
      </w:r>
      <w:r w:rsidRPr="00D07D61">
        <w:rPr>
          <w:rFonts w:eastAsia="Times New Roman" w:cs="Times New Roman"/>
          <w:szCs w:val="24"/>
        </w:rPr>
        <w:t>με μανία</w:t>
      </w:r>
      <w:r>
        <w:rPr>
          <w:rFonts w:eastAsia="Times New Roman" w:cs="Times New Roman"/>
          <w:szCs w:val="24"/>
        </w:rPr>
        <w:t>,</w:t>
      </w:r>
      <w:r w:rsidRPr="00D07D61">
        <w:rPr>
          <w:rFonts w:eastAsia="Times New Roman" w:cs="Times New Roman"/>
          <w:szCs w:val="24"/>
        </w:rPr>
        <w:t xml:space="preserve"> με εκδικητική διάθεση ό</w:t>
      </w:r>
      <w:r>
        <w:rPr>
          <w:rFonts w:eastAsia="Times New Roman" w:cs="Times New Roman"/>
          <w:szCs w:val="24"/>
        </w:rPr>
        <w:t>,</w:t>
      </w:r>
      <w:r w:rsidRPr="00D07D61">
        <w:rPr>
          <w:rFonts w:eastAsia="Times New Roman" w:cs="Times New Roman"/>
          <w:szCs w:val="24"/>
        </w:rPr>
        <w:t>τι έχει μ</w:t>
      </w:r>
      <w:r w:rsidRPr="00D07D61">
        <w:rPr>
          <w:rFonts w:eastAsia="Times New Roman" w:cs="Times New Roman"/>
          <w:szCs w:val="24"/>
        </w:rPr>
        <w:t>είνει όρθιο στο εκπαιδευτικό μας σύστημα</w:t>
      </w:r>
      <w:r>
        <w:rPr>
          <w:rFonts w:eastAsia="Times New Roman" w:cs="Times New Roman"/>
          <w:szCs w:val="24"/>
        </w:rPr>
        <w:t>.</w:t>
      </w:r>
      <w:r w:rsidRPr="00D07D61">
        <w:rPr>
          <w:rFonts w:eastAsia="Times New Roman" w:cs="Times New Roman"/>
          <w:szCs w:val="24"/>
        </w:rPr>
        <w:t xml:space="preserve"> Ο ίδιος ο </w:t>
      </w:r>
      <w:r>
        <w:rPr>
          <w:rFonts w:eastAsia="Times New Roman" w:cs="Times New Roman"/>
          <w:szCs w:val="24"/>
        </w:rPr>
        <w:t>π</w:t>
      </w:r>
      <w:r w:rsidRPr="00D07D61">
        <w:rPr>
          <w:rFonts w:eastAsia="Times New Roman" w:cs="Times New Roman"/>
          <w:szCs w:val="24"/>
        </w:rPr>
        <w:t xml:space="preserve">ρύτανης </w:t>
      </w:r>
      <w:r w:rsidRPr="00D07D61">
        <w:rPr>
          <w:rFonts w:eastAsia="Times New Roman" w:cs="Times New Roman"/>
          <w:szCs w:val="24"/>
        </w:rPr>
        <w:t xml:space="preserve">του Μετσόβιου σας κατηγορεί για </w:t>
      </w:r>
      <w:r w:rsidRPr="00D07D61">
        <w:rPr>
          <w:rFonts w:eastAsia="Times New Roman" w:cs="Times New Roman"/>
          <w:szCs w:val="24"/>
        </w:rPr>
        <w:lastRenderedPageBreak/>
        <w:t xml:space="preserve">τεχνητή </w:t>
      </w:r>
      <w:r>
        <w:rPr>
          <w:rFonts w:eastAsia="Times New Roman" w:cs="Times New Roman"/>
          <w:szCs w:val="24"/>
        </w:rPr>
        <w:t>«</w:t>
      </w:r>
      <w:proofErr w:type="spellStart"/>
      <w:r w:rsidRPr="00D07D61">
        <w:rPr>
          <w:rFonts w:eastAsia="Times New Roman" w:cs="Times New Roman"/>
          <w:szCs w:val="24"/>
        </w:rPr>
        <w:t>πανεπιστη</w:t>
      </w:r>
      <w:r>
        <w:rPr>
          <w:rFonts w:eastAsia="Times New Roman" w:cs="Times New Roman"/>
          <w:szCs w:val="24"/>
        </w:rPr>
        <w:t>μιοποίηση</w:t>
      </w:r>
      <w:proofErr w:type="spellEnd"/>
      <w:r>
        <w:rPr>
          <w:rFonts w:eastAsia="Times New Roman" w:cs="Times New Roman"/>
          <w:szCs w:val="24"/>
        </w:rPr>
        <w:t>»,</w:t>
      </w:r>
      <w:r>
        <w:rPr>
          <w:rFonts w:eastAsia="Times New Roman" w:cs="Times New Roman"/>
          <w:szCs w:val="24"/>
        </w:rPr>
        <w:t xml:space="preserve"> που θα υποβαθμίσει όλ</w:t>
      </w:r>
      <w:r w:rsidRPr="00D07D61">
        <w:rPr>
          <w:rFonts w:eastAsia="Times New Roman" w:cs="Times New Roman"/>
          <w:szCs w:val="24"/>
        </w:rPr>
        <w:t>α τα διπλώματα</w:t>
      </w:r>
      <w:r>
        <w:rPr>
          <w:rFonts w:eastAsia="Times New Roman" w:cs="Times New Roman"/>
          <w:szCs w:val="24"/>
        </w:rPr>
        <w:t>.</w:t>
      </w:r>
      <w:r w:rsidRPr="00D07D61">
        <w:rPr>
          <w:rFonts w:eastAsia="Times New Roman" w:cs="Times New Roman"/>
          <w:szCs w:val="24"/>
        </w:rPr>
        <w:t xml:space="preserve"> Γιατί</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Διότι </w:t>
      </w:r>
      <w:r w:rsidRPr="00D07D61">
        <w:rPr>
          <w:rFonts w:eastAsia="Times New Roman" w:cs="Times New Roman"/>
          <w:szCs w:val="24"/>
        </w:rPr>
        <w:t xml:space="preserve">μέσα </w:t>
      </w:r>
      <w:r>
        <w:rPr>
          <w:rFonts w:eastAsia="Times New Roman" w:cs="Times New Roman"/>
          <w:szCs w:val="24"/>
        </w:rPr>
        <w:t>από τ</w:t>
      </w:r>
      <w:r w:rsidRPr="00D07D61">
        <w:rPr>
          <w:rFonts w:eastAsia="Times New Roman" w:cs="Times New Roman"/>
          <w:szCs w:val="24"/>
        </w:rPr>
        <w:t>ις διατάξεις του νομοσχεδίου πρ</w:t>
      </w:r>
      <w:r>
        <w:rPr>
          <w:rFonts w:eastAsia="Times New Roman" w:cs="Times New Roman"/>
          <w:szCs w:val="24"/>
        </w:rPr>
        <w:t>οχωράτε άτσαλα και υστερόβουλα</w:t>
      </w:r>
      <w:r w:rsidRPr="00D07D61">
        <w:rPr>
          <w:rFonts w:eastAsia="Times New Roman" w:cs="Times New Roman"/>
          <w:szCs w:val="24"/>
        </w:rPr>
        <w:t xml:space="preserve"> στην αναδιάταξη του ακαδημαϊκού χάρτη της χώρας και στην κατάργηση των τελευταίων </w:t>
      </w:r>
      <w:r>
        <w:rPr>
          <w:rFonts w:eastAsia="Times New Roman" w:cs="Times New Roman"/>
          <w:szCs w:val="24"/>
        </w:rPr>
        <w:t xml:space="preserve">ΤΕΙ, </w:t>
      </w:r>
      <w:r w:rsidRPr="00D07D61">
        <w:rPr>
          <w:rFonts w:eastAsia="Times New Roman" w:cs="Times New Roman"/>
          <w:szCs w:val="24"/>
        </w:rPr>
        <w:t>ρίχνοντας τη χαριστική βολή στην τεχνολογική εκπαίδευση</w:t>
      </w:r>
      <w:r>
        <w:rPr>
          <w:rFonts w:eastAsia="Times New Roman" w:cs="Times New Roman"/>
          <w:szCs w:val="24"/>
        </w:rPr>
        <w:t>.</w:t>
      </w:r>
    </w:p>
    <w:p w14:paraId="2E247669"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Σε μία εποχή</w:t>
      </w:r>
      <w:r>
        <w:rPr>
          <w:rFonts w:eastAsia="Times New Roman" w:cs="Times New Roman"/>
          <w:szCs w:val="24"/>
        </w:rPr>
        <w:t>,</w:t>
      </w:r>
      <w:r w:rsidRPr="00D07D61">
        <w:rPr>
          <w:rFonts w:eastAsia="Times New Roman" w:cs="Times New Roman"/>
          <w:szCs w:val="24"/>
        </w:rPr>
        <w:t xml:space="preserve"> που σε όλη την Ευρώπη </w:t>
      </w:r>
      <w:r>
        <w:rPr>
          <w:rFonts w:eastAsia="Times New Roman" w:cs="Times New Roman"/>
          <w:szCs w:val="24"/>
        </w:rPr>
        <w:t xml:space="preserve">ο </w:t>
      </w:r>
      <w:r w:rsidRPr="00D07D61">
        <w:rPr>
          <w:rFonts w:eastAsia="Times New Roman" w:cs="Times New Roman"/>
          <w:szCs w:val="24"/>
        </w:rPr>
        <w:t>τεχνολογικός τομέας αναβαθμίζεται και ενισχύεται</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εσείς εδώ τον καταργείτ</w:t>
      </w:r>
      <w:r>
        <w:rPr>
          <w:rFonts w:eastAsia="Times New Roman" w:cs="Times New Roman"/>
          <w:szCs w:val="24"/>
        </w:rPr>
        <w:t>ε.</w:t>
      </w:r>
      <w:r w:rsidRPr="00D07D61">
        <w:rPr>
          <w:rFonts w:eastAsia="Times New Roman" w:cs="Times New Roman"/>
          <w:szCs w:val="24"/>
        </w:rPr>
        <w:t xml:space="preserve"> Τέτοια </w:t>
      </w:r>
      <w:r>
        <w:rPr>
          <w:rFonts w:eastAsia="Times New Roman" w:cs="Times New Roman"/>
          <w:szCs w:val="24"/>
        </w:rPr>
        <w:t>α</w:t>
      </w:r>
      <w:r w:rsidRPr="00D07D61">
        <w:rPr>
          <w:rFonts w:eastAsia="Times New Roman" w:cs="Times New Roman"/>
          <w:szCs w:val="24"/>
        </w:rPr>
        <w:t>ριστερή πρόοδος επί ΣΥΡΙΖΑ</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Τμήματα κ</w:t>
      </w:r>
      <w:r w:rsidRPr="00D07D61">
        <w:rPr>
          <w:rFonts w:eastAsia="Times New Roman" w:cs="Times New Roman"/>
          <w:szCs w:val="24"/>
        </w:rPr>
        <w:t>λείνουν</w:t>
      </w:r>
      <w:r>
        <w:rPr>
          <w:rFonts w:eastAsia="Times New Roman" w:cs="Times New Roman"/>
          <w:szCs w:val="24"/>
        </w:rPr>
        <w:t>.</w:t>
      </w:r>
      <w:r w:rsidRPr="00D07D61">
        <w:rPr>
          <w:rFonts w:eastAsia="Times New Roman" w:cs="Times New Roman"/>
          <w:szCs w:val="24"/>
        </w:rPr>
        <w:t xml:space="preserve"> Πολλά περισσότερα </w:t>
      </w:r>
      <w:r>
        <w:rPr>
          <w:rFonts w:eastAsia="Times New Roman" w:cs="Times New Roman"/>
          <w:szCs w:val="24"/>
        </w:rPr>
        <w:t xml:space="preserve">τμήματα </w:t>
      </w:r>
      <w:r w:rsidRPr="00D07D61">
        <w:rPr>
          <w:rFonts w:eastAsia="Times New Roman" w:cs="Times New Roman"/>
          <w:szCs w:val="24"/>
        </w:rPr>
        <w:t>ιδρύονται</w:t>
      </w:r>
      <w:r>
        <w:rPr>
          <w:rFonts w:eastAsia="Times New Roman" w:cs="Times New Roman"/>
          <w:szCs w:val="24"/>
        </w:rPr>
        <w:t>. Έχουμε συγχωνεύσεις και άτακτη διανομή</w:t>
      </w:r>
      <w:r w:rsidRPr="00D07D61">
        <w:rPr>
          <w:rFonts w:eastAsia="Times New Roman" w:cs="Times New Roman"/>
          <w:szCs w:val="24"/>
        </w:rPr>
        <w:t xml:space="preserve"> σε πανεπιστήμια</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 xml:space="preserve">Όλα αυτά, όμως, </w:t>
      </w:r>
      <w:r w:rsidRPr="00D07D61">
        <w:rPr>
          <w:rFonts w:eastAsia="Times New Roman" w:cs="Times New Roman"/>
          <w:szCs w:val="24"/>
        </w:rPr>
        <w:t>χωρίς σχέδιο</w:t>
      </w:r>
      <w:r>
        <w:rPr>
          <w:rFonts w:eastAsia="Times New Roman" w:cs="Times New Roman"/>
          <w:szCs w:val="24"/>
        </w:rPr>
        <w:t>,</w:t>
      </w:r>
      <w:r w:rsidRPr="00D07D61">
        <w:rPr>
          <w:rFonts w:eastAsia="Times New Roman" w:cs="Times New Roman"/>
          <w:szCs w:val="24"/>
        </w:rPr>
        <w:t xml:space="preserve"> χωρίς ακαδημαϊκά κριτήρια</w:t>
      </w:r>
      <w:r>
        <w:rPr>
          <w:rFonts w:eastAsia="Times New Roman" w:cs="Times New Roman"/>
          <w:szCs w:val="24"/>
        </w:rPr>
        <w:t>,</w:t>
      </w:r>
      <w:r w:rsidRPr="00D07D61">
        <w:rPr>
          <w:rFonts w:eastAsia="Times New Roman" w:cs="Times New Roman"/>
          <w:szCs w:val="24"/>
        </w:rPr>
        <w:t xml:space="preserve"> αδιαφορώντας για τις ανάγκες της αγοράς εργασίας</w:t>
      </w:r>
      <w:r>
        <w:rPr>
          <w:rFonts w:eastAsia="Times New Roman" w:cs="Times New Roman"/>
          <w:szCs w:val="24"/>
        </w:rPr>
        <w:t>,</w:t>
      </w:r>
      <w:r w:rsidRPr="00D07D61">
        <w:rPr>
          <w:rFonts w:eastAsia="Times New Roman" w:cs="Times New Roman"/>
          <w:szCs w:val="24"/>
        </w:rPr>
        <w:t xml:space="preserve"> για τα επαγγελματικ</w:t>
      </w:r>
      <w:r>
        <w:rPr>
          <w:rFonts w:eastAsia="Times New Roman" w:cs="Times New Roman"/>
          <w:szCs w:val="24"/>
        </w:rPr>
        <w:t>ά δικαιώματα των αποφοίτων και β</w:t>
      </w:r>
      <w:r w:rsidRPr="00D07D61">
        <w:rPr>
          <w:rFonts w:eastAsia="Times New Roman" w:cs="Times New Roman"/>
          <w:szCs w:val="24"/>
        </w:rPr>
        <w:t xml:space="preserve">εβαίως την αποκατάστασή </w:t>
      </w:r>
      <w:r>
        <w:rPr>
          <w:rFonts w:eastAsia="Times New Roman" w:cs="Times New Roman"/>
          <w:szCs w:val="24"/>
        </w:rPr>
        <w:t>τους.</w:t>
      </w:r>
    </w:p>
    <w:p w14:paraId="2E24766A"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Αποκλειστικό</w:t>
      </w:r>
      <w:r>
        <w:rPr>
          <w:rFonts w:eastAsia="Times New Roman" w:cs="Times New Roman"/>
          <w:szCs w:val="24"/>
        </w:rPr>
        <w:t>ς,</w:t>
      </w:r>
      <w:r w:rsidRPr="00D07D61">
        <w:rPr>
          <w:rFonts w:eastAsia="Times New Roman" w:cs="Times New Roman"/>
          <w:szCs w:val="24"/>
        </w:rPr>
        <w:t xml:space="preserve"> στρατηγικός </w:t>
      </w:r>
      <w:r>
        <w:rPr>
          <w:rFonts w:eastAsia="Times New Roman" w:cs="Times New Roman"/>
          <w:szCs w:val="24"/>
        </w:rPr>
        <w:t>στόχος του νομοσχεδίου, β</w:t>
      </w:r>
      <w:r w:rsidRPr="00D07D61">
        <w:rPr>
          <w:rFonts w:eastAsia="Times New Roman" w:cs="Times New Roman"/>
          <w:szCs w:val="24"/>
        </w:rPr>
        <w:t>εβαίως</w:t>
      </w:r>
      <w:r>
        <w:rPr>
          <w:rFonts w:eastAsia="Times New Roman" w:cs="Times New Roman"/>
          <w:szCs w:val="24"/>
        </w:rPr>
        <w:t>, είναι</w:t>
      </w:r>
      <w:r w:rsidRPr="00D07D61">
        <w:rPr>
          <w:rFonts w:eastAsia="Times New Roman" w:cs="Times New Roman"/>
          <w:szCs w:val="24"/>
        </w:rPr>
        <w:t xml:space="preserve"> η ψηφοθηρία</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w:t>
      </w:r>
      <w:r w:rsidRPr="00D07D61">
        <w:rPr>
          <w:rFonts w:eastAsia="Times New Roman" w:cs="Times New Roman"/>
          <w:szCs w:val="24"/>
        </w:rPr>
        <w:t>το κλείσιμο του ματιού</w:t>
      </w:r>
      <w:r>
        <w:rPr>
          <w:rFonts w:eastAsia="Times New Roman" w:cs="Times New Roman"/>
          <w:szCs w:val="24"/>
        </w:rPr>
        <w:t>»</w:t>
      </w:r>
      <w:r w:rsidRPr="00D07D61">
        <w:rPr>
          <w:rFonts w:eastAsia="Times New Roman" w:cs="Times New Roman"/>
          <w:szCs w:val="24"/>
        </w:rPr>
        <w:t xml:space="preserve"> σε φοιτητές και καθηγητές</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που κατ’ όνομα τους αναβαθμίζετε σε ένα ακό</w:t>
      </w:r>
      <w:r>
        <w:rPr>
          <w:rFonts w:eastAsia="Times New Roman" w:cs="Times New Roman"/>
          <w:szCs w:val="24"/>
        </w:rPr>
        <w:t>μη κ</w:t>
      </w:r>
      <w:r w:rsidRPr="00D07D61">
        <w:rPr>
          <w:rFonts w:eastAsia="Times New Roman" w:cs="Times New Roman"/>
          <w:szCs w:val="24"/>
        </w:rPr>
        <w:t>ρεσέντο λαϊκισμού και μικροκομματικών παιχνιδιών με τις τοπικές κοινωνίες</w:t>
      </w:r>
      <w:r>
        <w:rPr>
          <w:rFonts w:eastAsia="Times New Roman" w:cs="Times New Roman"/>
          <w:szCs w:val="24"/>
        </w:rPr>
        <w:t>.</w:t>
      </w:r>
    </w:p>
    <w:p w14:paraId="2E24766B"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lastRenderedPageBreak/>
        <w:t>Θα αναφερθώ στις Σέρρες και την ευρύτερη περιοχή της Μακεδονίας</w:t>
      </w:r>
      <w:r>
        <w:rPr>
          <w:rFonts w:eastAsia="Times New Roman" w:cs="Times New Roman"/>
          <w:szCs w:val="24"/>
        </w:rPr>
        <w:t>.</w:t>
      </w:r>
      <w:r w:rsidRPr="00D07D61">
        <w:rPr>
          <w:rFonts w:eastAsia="Times New Roman" w:cs="Times New Roman"/>
          <w:szCs w:val="24"/>
        </w:rPr>
        <w:t xml:space="preserve"> Προχωράτε στην κατάργηση των ΤΕΙ </w:t>
      </w:r>
      <w:r>
        <w:rPr>
          <w:rFonts w:eastAsia="Times New Roman" w:cs="Times New Roman"/>
          <w:szCs w:val="24"/>
        </w:rPr>
        <w:t>κ</w:t>
      </w:r>
      <w:r w:rsidRPr="00D07D61">
        <w:rPr>
          <w:rFonts w:eastAsia="Times New Roman" w:cs="Times New Roman"/>
          <w:szCs w:val="24"/>
        </w:rPr>
        <w:t xml:space="preserve">εντρικής </w:t>
      </w:r>
      <w:r w:rsidRPr="00D07D61">
        <w:rPr>
          <w:rFonts w:eastAsia="Times New Roman" w:cs="Times New Roman"/>
          <w:szCs w:val="24"/>
        </w:rPr>
        <w:t>Μακεδονίας</w:t>
      </w:r>
      <w:r>
        <w:rPr>
          <w:rFonts w:eastAsia="Times New Roman" w:cs="Times New Roman"/>
          <w:szCs w:val="24"/>
        </w:rPr>
        <w:t>,</w:t>
      </w:r>
      <w:r w:rsidRPr="00D07D61">
        <w:rPr>
          <w:rFonts w:eastAsia="Times New Roman" w:cs="Times New Roman"/>
          <w:szCs w:val="24"/>
        </w:rPr>
        <w:t xml:space="preserve"> </w:t>
      </w:r>
      <w:r>
        <w:rPr>
          <w:rFonts w:eastAsia="Times New Roman" w:cs="Times New Roman"/>
          <w:szCs w:val="24"/>
        </w:rPr>
        <w:t>α</w:t>
      </w:r>
      <w:r w:rsidRPr="00D07D61">
        <w:rPr>
          <w:rFonts w:eastAsia="Times New Roman" w:cs="Times New Roman"/>
          <w:szCs w:val="24"/>
        </w:rPr>
        <w:t xml:space="preserve">νατολικής </w:t>
      </w:r>
      <w:r w:rsidRPr="00D07D61">
        <w:rPr>
          <w:rFonts w:eastAsia="Times New Roman" w:cs="Times New Roman"/>
          <w:szCs w:val="24"/>
        </w:rPr>
        <w:t>Μακεδονίας και Θράκης και Θεσσαλονίκης</w:t>
      </w:r>
      <w:r>
        <w:rPr>
          <w:rFonts w:eastAsia="Times New Roman" w:cs="Times New Roman"/>
          <w:szCs w:val="24"/>
        </w:rPr>
        <w:t>,</w:t>
      </w:r>
      <w:r w:rsidRPr="00D07D61">
        <w:rPr>
          <w:rFonts w:eastAsia="Times New Roman" w:cs="Times New Roman"/>
          <w:szCs w:val="24"/>
        </w:rPr>
        <w:t xml:space="preserve"> απορρο</w:t>
      </w:r>
      <w:r w:rsidRPr="00D07D61">
        <w:rPr>
          <w:rFonts w:eastAsia="Times New Roman" w:cs="Times New Roman"/>
          <w:szCs w:val="24"/>
        </w:rPr>
        <w:t xml:space="preserve">φώντας τα από το Διεθνές Πανεπιστήμιο </w:t>
      </w:r>
      <w:r w:rsidRPr="00D07D61">
        <w:rPr>
          <w:rFonts w:eastAsia="Times New Roman" w:cs="Times New Roman"/>
          <w:szCs w:val="24"/>
        </w:rPr>
        <w:t>Ελλάδ</w:t>
      </w:r>
      <w:r>
        <w:rPr>
          <w:rFonts w:eastAsia="Times New Roman" w:cs="Times New Roman"/>
          <w:szCs w:val="24"/>
        </w:rPr>
        <w:t>α</w:t>
      </w:r>
      <w:r w:rsidRPr="00D07D61">
        <w:rPr>
          <w:rFonts w:eastAsia="Times New Roman" w:cs="Times New Roman"/>
          <w:szCs w:val="24"/>
        </w:rPr>
        <w:t>ς</w:t>
      </w:r>
      <w:r>
        <w:rPr>
          <w:rFonts w:eastAsia="Times New Roman" w:cs="Times New Roman"/>
          <w:szCs w:val="24"/>
        </w:rPr>
        <w:t>.</w:t>
      </w:r>
      <w:r w:rsidRPr="00D07D61">
        <w:rPr>
          <w:rFonts w:eastAsia="Times New Roman" w:cs="Times New Roman"/>
          <w:szCs w:val="24"/>
        </w:rPr>
        <w:t xml:space="preserve"> Τρία ανώτατα ιδρύματα τεχνολογικού τομέα συγχωνεύονται με το μοναδικό </w:t>
      </w:r>
      <w:r>
        <w:rPr>
          <w:rFonts w:eastAsia="Times New Roman" w:cs="Times New Roman"/>
          <w:szCs w:val="24"/>
        </w:rPr>
        <w:t>α</w:t>
      </w:r>
      <w:r w:rsidRPr="00D07D61">
        <w:rPr>
          <w:rFonts w:eastAsia="Times New Roman" w:cs="Times New Roman"/>
          <w:szCs w:val="24"/>
        </w:rPr>
        <w:t xml:space="preserve">νώτατο </w:t>
      </w:r>
      <w:r>
        <w:rPr>
          <w:rFonts w:eastAsia="Times New Roman" w:cs="Times New Roman"/>
          <w:szCs w:val="24"/>
        </w:rPr>
        <w:t>ί</w:t>
      </w:r>
      <w:r w:rsidRPr="00D07D61">
        <w:rPr>
          <w:rFonts w:eastAsia="Times New Roman" w:cs="Times New Roman"/>
          <w:szCs w:val="24"/>
        </w:rPr>
        <w:t>δρυμα της χώρας</w:t>
      </w:r>
      <w:r>
        <w:rPr>
          <w:rFonts w:eastAsia="Times New Roman" w:cs="Times New Roman"/>
          <w:szCs w:val="24"/>
        </w:rPr>
        <w:t>, το οποίο παρέχει αποκλειστικά μ</w:t>
      </w:r>
      <w:r w:rsidRPr="00D07D61">
        <w:rPr>
          <w:rFonts w:eastAsia="Times New Roman" w:cs="Times New Roman"/>
          <w:szCs w:val="24"/>
        </w:rPr>
        <w:t>εταπτυχιακά προγράμματα και αποκλειστικά σε ξένη γλώσσα</w:t>
      </w:r>
      <w:r>
        <w:rPr>
          <w:rFonts w:eastAsia="Times New Roman" w:cs="Times New Roman"/>
          <w:szCs w:val="24"/>
        </w:rPr>
        <w:t>.</w:t>
      </w:r>
      <w:r w:rsidRPr="00D07D61">
        <w:rPr>
          <w:rFonts w:eastAsia="Times New Roman" w:cs="Times New Roman"/>
          <w:szCs w:val="24"/>
        </w:rPr>
        <w:t xml:space="preserve"> </w:t>
      </w:r>
    </w:p>
    <w:p w14:paraId="2E24766C"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Προφανώς</w:t>
      </w:r>
      <w:r>
        <w:rPr>
          <w:rFonts w:eastAsia="Times New Roman" w:cs="Times New Roman"/>
          <w:szCs w:val="24"/>
        </w:rPr>
        <w:t>, γνωρίζετε, κ</w:t>
      </w:r>
      <w:r w:rsidRPr="00D07D61">
        <w:rPr>
          <w:rFonts w:eastAsia="Times New Roman" w:cs="Times New Roman"/>
          <w:szCs w:val="24"/>
        </w:rPr>
        <w:t>ύριε Υπουργέ</w:t>
      </w:r>
      <w:r>
        <w:rPr>
          <w:rFonts w:eastAsia="Times New Roman" w:cs="Times New Roman"/>
          <w:szCs w:val="24"/>
        </w:rPr>
        <w:t xml:space="preserve"> -τα είπε</w:t>
      </w:r>
      <w:r w:rsidRPr="00D07D61">
        <w:rPr>
          <w:rFonts w:eastAsia="Times New Roman" w:cs="Times New Roman"/>
          <w:szCs w:val="24"/>
        </w:rPr>
        <w:t xml:space="preserve"> στην ακρόαση φορέων </w:t>
      </w:r>
      <w:r>
        <w:rPr>
          <w:rFonts w:eastAsia="Times New Roman" w:cs="Times New Roman"/>
          <w:szCs w:val="24"/>
        </w:rPr>
        <w:t xml:space="preserve">πολύ εύληπτα ο κ. Στάμου- </w:t>
      </w:r>
      <w:r w:rsidRPr="00D07D61">
        <w:rPr>
          <w:rFonts w:eastAsia="Times New Roman" w:cs="Times New Roman"/>
          <w:szCs w:val="24"/>
        </w:rPr>
        <w:t xml:space="preserve">ότι στο Διεθνές Πανεπιστήμιο </w:t>
      </w:r>
      <w:r w:rsidRPr="00D07D61">
        <w:rPr>
          <w:rFonts w:eastAsia="Times New Roman" w:cs="Times New Roman"/>
          <w:szCs w:val="24"/>
        </w:rPr>
        <w:t>Ελλάδ</w:t>
      </w:r>
      <w:r>
        <w:rPr>
          <w:rFonts w:eastAsia="Times New Roman" w:cs="Times New Roman"/>
          <w:szCs w:val="24"/>
        </w:rPr>
        <w:t>α</w:t>
      </w:r>
      <w:r w:rsidRPr="00D07D61">
        <w:rPr>
          <w:rFonts w:eastAsia="Times New Roman" w:cs="Times New Roman"/>
          <w:szCs w:val="24"/>
        </w:rPr>
        <w:t xml:space="preserve">ς </w:t>
      </w:r>
      <w:r w:rsidRPr="00D07D61">
        <w:rPr>
          <w:rFonts w:eastAsia="Times New Roman" w:cs="Times New Roman"/>
          <w:szCs w:val="24"/>
        </w:rPr>
        <w:t xml:space="preserve">υπάρχει </w:t>
      </w:r>
      <w:r>
        <w:rPr>
          <w:rFonts w:eastAsia="Times New Roman" w:cs="Times New Roman"/>
          <w:szCs w:val="24"/>
        </w:rPr>
        <w:t xml:space="preserve">ελλιπής </w:t>
      </w:r>
      <w:r w:rsidRPr="00D07D61">
        <w:rPr>
          <w:rFonts w:eastAsia="Times New Roman" w:cs="Times New Roman"/>
          <w:szCs w:val="24"/>
        </w:rPr>
        <w:t xml:space="preserve">ακαδημαϊκή και διοικητική </w:t>
      </w:r>
      <w:r>
        <w:rPr>
          <w:rFonts w:eastAsia="Times New Roman" w:cs="Times New Roman"/>
          <w:szCs w:val="24"/>
        </w:rPr>
        <w:t>στελέχωση, ότι υπηρετούν αυτήν τη στιγμή</w:t>
      </w:r>
      <w:r w:rsidRPr="00D07D61">
        <w:rPr>
          <w:rFonts w:eastAsia="Times New Roman" w:cs="Times New Roman"/>
          <w:szCs w:val="24"/>
        </w:rPr>
        <w:t xml:space="preserve"> μόνο επτά μέλη ΔΕΠ</w:t>
      </w:r>
      <w:r>
        <w:rPr>
          <w:rFonts w:eastAsia="Times New Roman" w:cs="Times New Roman"/>
          <w:szCs w:val="24"/>
        </w:rPr>
        <w:t xml:space="preserve"> κι </w:t>
      </w:r>
      <w:r w:rsidRPr="00D07D61">
        <w:rPr>
          <w:rFonts w:eastAsia="Times New Roman" w:cs="Times New Roman"/>
          <w:szCs w:val="24"/>
        </w:rPr>
        <w:t xml:space="preserve">έρχεστε σε αυτό το </w:t>
      </w:r>
      <w:r>
        <w:rPr>
          <w:rFonts w:eastAsia="Times New Roman" w:cs="Times New Roman"/>
          <w:szCs w:val="24"/>
        </w:rPr>
        <w:t xml:space="preserve">πανεπιστήμιο </w:t>
      </w:r>
      <w:r>
        <w:rPr>
          <w:rFonts w:eastAsia="Times New Roman" w:cs="Times New Roman"/>
          <w:szCs w:val="24"/>
        </w:rPr>
        <w:t>να</w:t>
      </w:r>
      <w:r w:rsidRPr="00D07D61">
        <w:rPr>
          <w:rFonts w:eastAsia="Times New Roman" w:cs="Times New Roman"/>
          <w:szCs w:val="24"/>
        </w:rPr>
        <w:t xml:space="preserve"> απορροφήστε</w:t>
      </w:r>
      <w:r w:rsidRPr="00D07D61">
        <w:rPr>
          <w:rFonts w:eastAsia="Times New Roman" w:cs="Times New Roman"/>
          <w:szCs w:val="24"/>
        </w:rPr>
        <w:t xml:space="preserve"> τρία κορυφαία τεχνολογι</w:t>
      </w:r>
      <w:r>
        <w:rPr>
          <w:rFonts w:eastAsia="Times New Roman" w:cs="Times New Roman"/>
          <w:szCs w:val="24"/>
        </w:rPr>
        <w:t>κά ιδρύματα της χώρας με κοντά σ</w:t>
      </w:r>
      <w:r w:rsidRPr="00D07D61">
        <w:rPr>
          <w:rFonts w:eastAsia="Times New Roman" w:cs="Times New Roman"/>
          <w:szCs w:val="24"/>
        </w:rPr>
        <w:t>αράντα χιλιάδες φοιτητές και διεθνή αναγνώριση</w:t>
      </w:r>
      <w:r>
        <w:rPr>
          <w:rFonts w:eastAsia="Times New Roman" w:cs="Times New Roman"/>
          <w:szCs w:val="24"/>
        </w:rPr>
        <w:t>.</w:t>
      </w:r>
    </w:p>
    <w:p w14:paraId="2E24766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E24766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w:t>
      </w:r>
      <w:r w:rsidRPr="00D07D61">
        <w:rPr>
          <w:rFonts w:eastAsia="Times New Roman" w:cs="Times New Roman"/>
          <w:szCs w:val="24"/>
        </w:rPr>
        <w:t xml:space="preserve">με την ανοχή </w:t>
      </w:r>
      <w:r>
        <w:rPr>
          <w:rFonts w:eastAsia="Times New Roman" w:cs="Times New Roman"/>
          <w:szCs w:val="24"/>
        </w:rPr>
        <w:t>σας</w:t>
      </w:r>
      <w:r w:rsidRPr="00D07D61">
        <w:rPr>
          <w:rFonts w:eastAsia="Times New Roman" w:cs="Times New Roman"/>
          <w:szCs w:val="24"/>
        </w:rPr>
        <w:t xml:space="preserve"> θα χρειαστώ δύο λεπτά</w:t>
      </w:r>
      <w:r>
        <w:rPr>
          <w:rFonts w:eastAsia="Times New Roman" w:cs="Times New Roman"/>
          <w:szCs w:val="24"/>
        </w:rPr>
        <w:t>.</w:t>
      </w:r>
    </w:p>
    <w:p w14:paraId="2E24766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Με ποιο</w:t>
      </w:r>
      <w:r>
        <w:rPr>
          <w:rFonts w:eastAsia="Times New Roman" w:cs="Times New Roman"/>
          <w:szCs w:val="24"/>
        </w:rPr>
        <w:t>ν</w:t>
      </w:r>
      <w:r>
        <w:rPr>
          <w:rFonts w:eastAsia="Times New Roman" w:cs="Times New Roman"/>
          <w:szCs w:val="24"/>
        </w:rPr>
        <w:t xml:space="preserve"> οδι</w:t>
      </w:r>
      <w:r>
        <w:rPr>
          <w:rFonts w:eastAsia="Times New Roman" w:cs="Times New Roman"/>
          <w:szCs w:val="24"/>
        </w:rPr>
        <w:t xml:space="preserve">κό χάρτη; Γιατί </w:t>
      </w:r>
      <w:r w:rsidRPr="00D07D61">
        <w:rPr>
          <w:rFonts w:eastAsia="Times New Roman" w:cs="Times New Roman"/>
          <w:szCs w:val="24"/>
        </w:rPr>
        <w:t>πέρα από τα πρόσκαιρα συμφέροντα της ακαδημαϊκής κοινότητας</w:t>
      </w:r>
      <w:r>
        <w:rPr>
          <w:rFonts w:eastAsia="Times New Roman" w:cs="Times New Roman"/>
          <w:szCs w:val="24"/>
        </w:rPr>
        <w:t xml:space="preserve"> </w:t>
      </w:r>
      <w:r w:rsidRPr="00D07D61">
        <w:rPr>
          <w:rFonts w:eastAsia="Times New Roman" w:cs="Times New Roman"/>
          <w:szCs w:val="24"/>
        </w:rPr>
        <w:t xml:space="preserve">θα πρέπει να </w:t>
      </w:r>
      <w:r>
        <w:rPr>
          <w:rFonts w:eastAsia="Times New Roman" w:cs="Times New Roman"/>
          <w:szCs w:val="24"/>
        </w:rPr>
        <w:t xml:space="preserve">διασφαλίζεται το συμφέρον και η </w:t>
      </w:r>
      <w:r w:rsidRPr="00D07D61">
        <w:rPr>
          <w:rFonts w:eastAsia="Times New Roman" w:cs="Times New Roman"/>
          <w:szCs w:val="24"/>
        </w:rPr>
        <w:t>προοπτική των φοιτητών</w:t>
      </w:r>
      <w:r>
        <w:rPr>
          <w:rFonts w:eastAsia="Times New Roman" w:cs="Times New Roman"/>
          <w:szCs w:val="24"/>
        </w:rPr>
        <w:t>.</w:t>
      </w:r>
      <w:r w:rsidRPr="00D07D61">
        <w:rPr>
          <w:rFonts w:eastAsia="Times New Roman" w:cs="Times New Roman"/>
          <w:szCs w:val="24"/>
        </w:rPr>
        <w:t xml:space="preserve"> Και </w:t>
      </w:r>
      <w:r>
        <w:rPr>
          <w:rFonts w:eastAsia="Times New Roman" w:cs="Times New Roman"/>
          <w:szCs w:val="24"/>
        </w:rPr>
        <w:t>π</w:t>
      </w:r>
      <w:r w:rsidRPr="00D07D61">
        <w:rPr>
          <w:rFonts w:eastAsia="Times New Roman" w:cs="Times New Roman"/>
          <w:szCs w:val="24"/>
        </w:rPr>
        <w:t>εριμένω με αγωνία την τοποθέτηση των αρμοδίων για μία χώρα</w:t>
      </w:r>
      <w:r>
        <w:rPr>
          <w:rFonts w:eastAsia="Times New Roman" w:cs="Times New Roman"/>
          <w:szCs w:val="24"/>
        </w:rPr>
        <w:t>,</w:t>
      </w:r>
      <w:r w:rsidRPr="00D07D61">
        <w:rPr>
          <w:rFonts w:eastAsia="Times New Roman" w:cs="Times New Roman"/>
          <w:szCs w:val="24"/>
        </w:rPr>
        <w:t xml:space="preserve"> που θα έχει γεμίσει με πολυτεχνικές και οικονο</w:t>
      </w:r>
      <w:r w:rsidRPr="00D07D61">
        <w:rPr>
          <w:rFonts w:eastAsia="Times New Roman" w:cs="Times New Roman"/>
          <w:szCs w:val="24"/>
        </w:rPr>
        <w:t xml:space="preserve">μικές σχολές αλλά και εξηγήσεις </w:t>
      </w:r>
      <w:r>
        <w:rPr>
          <w:rFonts w:eastAsia="Times New Roman" w:cs="Times New Roman"/>
          <w:szCs w:val="24"/>
        </w:rPr>
        <w:t>σ</w:t>
      </w:r>
      <w:r w:rsidRPr="00D07D61">
        <w:rPr>
          <w:rFonts w:eastAsia="Times New Roman" w:cs="Times New Roman"/>
          <w:szCs w:val="24"/>
        </w:rPr>
        <w:t xml:space="preserve">την τοπική κοινωνία για το </w:t>
      </w:r>
      <w:r>
        <w:rPr>
          <w:rFonts w:eastAsia="Times New Roman" w:cs="Times New Roman"/>
          <w:szCs w:val="24"/>
        </w:rPr>
        <w:t>«</w:t>
      </w:r>
      <w:r w:rsidRPr="00D07D61">
        <w:rPr>
          <w:rFonts w:eastAsia="Times New Roman" w:cs="Times New Roman"/>
          <w:szCs w:val="24"/>
        </w:rPr>
        <w:t>αύριο</w:t>
      </w:r>
      <w:r>
        <w:rPr>
          <w:rFonts w:eastAsia="Times New Roman" w:cs="Times New Roman"/>
          <w:szCs w:val="24"/>
        </w:rPr>
        <w:t>»</w:t>
      </w:r>
      <w:r w:rsidRPr="00D07D61">
        <w:rPr>
          <w:rFonts w:eastAsia="Times New Roman" w:cs="Times New Roman"/>
          <w:szCs w:val="24"/>
        </w:rPr>
        <w:t xml:space="preserve"> της επιβίωσης των τμημάτων αυτών</w:t>
      </w:r>
      <w:r>
        <w:rPr>
          <w:rFonts w:eastAsia="Times New Roman" w:cs="Times New Roman"/>
          <w:szCs w:val="24"/>
        </w:rPr>
        <w:t>.</w:t>
      </w:r>
    </w:p>
    <w:p w14:paraId="2E247670"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Την ίδια στιγμή</w:t>
      </w:r>
      <w:r>
        <w:rPr>
          <w:rFonts w:eastAsia="Times New Roman" w:cs="Times New Roman"/>
          <w:szCs w:val="24"/>
        </w:rPr>
        <w:t>, δεν άκουσα, β</w:t>
      </w:r>
      <w:r w:rsidRPr="00D07D61">
        <w:rPr>
          <w:rFonts w:eastAsia="Times New Roman" w:cs="Times New Roman"/>
          <w:szCs w:val="24"/>
        </w:rPr>
        <w:t>εβαίως</w:t>
      </w:r>
      <w:r>
        <w:rPr>
          <w:rFonts w:eastAsia="Times New Roman" w:cs="Times New Roman"/>
          <w:szCs w:val="24"/>
        </w:rPr>
        <w:t>,</w:t>
      </w:r>
      <w:r w:rsidRPr="00D07D61">
        <w:rPr>
          <w:rFonts w:eastAsia="Times New Roman" w:cs="Times New Roman"/>
          <w:szCs w:val="24"/>
        </w:rPr>
        <w:t xml:space="preserve"> κουβέντα για την αγωνία</w:t>
      </w:r>
      <w:r>
        <w:rPr>
          <w:rFonts w:eastAsia="Times New Roman" w:cs="Times New Roman"/>
          <w:szCs w:val="24"/>
        </w:rPr>
        <w:t>,</w:t>
      </w:r>
      <w:r w:rsidRPr="00D07D61">
        <w:rPr>
          <w:rFonts w:eastAsia="Times New Roman" w:cs="Times New Roman"/>
          <w:szCs w:val="24"/>
        </w:rPr>
        <w:t xml:space="preserve"> που εξέφρασε ο </w:t>
      </w:r>
      <w:r>
        <w:rPr>
          <w:rFonts w:eastAsia="Times New Roman" w:cs="Times New Roman"/>
          <w:szCs w:val="24"/>
        </w:rPr>
        <w:t>π</w:t>
      </w:r>
      <w:r w:rsidRPr="00D07D61">
        <w:rPr>
          <w:rFonts w:eastAsia="Times New Roman" w:cs="Times New Roman"/>
          <w:szCs w:val="24"/>
        </w:rPr>
        <w:t xml:space="preserve">ρύτανης </w:t>
      </w:r>
      <w:r>
        <w:rPr>
          <w:rFonts w:eastAsia="Times New Roman" w:cs="Times New Roman"/>
          <w:szCs w:val="24"/>
        </w:rPr>
        <w:t xml:space="preserve">του ΤΕΙ </w:t>
      </w:r>
      <w:r>
        <w:rPr>
          <w:rFonts w:eastAsia="Times New Roman" w:cs="Times New Roman"/>
          <w:szCs w:val="24"/>
        </w:rPr>
        <w:t>κ</w:t>
      </w:r>
      <w:r w:rsidRPr="00D07D61">
        <w:rPr>
          <w:rFonts w:eastAsia="Times New Roman" w:cs="Times New Roman"/>
          <w:szCs w:val="24"/>
        </w:rPr>
        <w:t>εντρικής Μακεδονίας για την πα</w:t>
      </w:r>
      <w:r>
        <w:rPr>
          <w:rFonts w:eastAsia="Times New Roman" w:cs="Times New Roman"/>
          <w:szCs w:val="24"/>
        </w:rPr>
        <w:t>ράγραφο 5 του άρθρου 8, ό</w:t>
      </w:r>
      <w:r w:rsidRPr="00D07D61">
        <w:rPr>
          <w:rFonts w:eastAsia="Times New Roman" w:cs="Times New Roman"/>
          <w:szCs w:val="24"/>
        </w:rPr>
        <w:t xml:space="preserve">που η χρονική προϋπόθεση των </w:t>
      </w:r>
      <w:r>
        <w:rPr>
          <w:rFonts w:eastAsia="Times New Roman" w:cs="Times New Roman"/>
          <w:szCs w:val="24"/>
        </w:rPr>
        <w:t>πέντε</w:t>
      </w:r>
      <w:r w:rsidRPr="00D07D61">
        <w:rPr>
          <w:rFonts w:eastAsia="Times New Roman" w:cs="Times New Roman"/>
          <w:szCs w:val="24"/>
        </w:rPr>
        <w:t xml:space="preserve"> ετών παραμονής στα περιφερειακά ΤΕΙ των μελών ΔΕΠ εξαφανίζεται με ό</w:t>
      </w:r>
      <w:r>
        <w:rPr>
          <w:rFonts w:eastAsia="Times New Roman" w:cs="Times New Roman"/>
          <w:szCs w:val="24"/>
        </w:rPr>
        <w:t>,</w:t>
      </w:r>
      <w:r w:rsidRPr="00D07D61">
        <w:rPr>
          <w:rFonts w:eastAsia="Times New Roman" w:cs="Times New Roman"/>
          <w:szCs w:val="24"/>
        </w:rPr>
        <w:t>τι αυτό συνεπάγεται για την αποψίλωση των ΤΕΙ</w:t>
      </w:r>
      <w:r>
        <w:rPr>
          <w:rFonts w:eastAsia="Times New Roman" w:cs="Times New Roman"/>
          <w:szCs w:val="24"/>
        </w:rPr>
        <w:t>.</w:t>
      </w:r>
      <w:r w:rsidRPr="00D07D61">
        <w:rPr>
          <w:rFonts w:eastAsia="Times New Roman" w:cs="Times New Roman"/>
          <w:szCs w:val="24"/>
        </w:rPr>
        <w:t xml:space="preserve"> Κουβέντα</w:t>
      </w:r>
      <w:r>
        <w:rPr>
          <w:rFonts w:eastAsia="Times New Roman" w:cs="Times New Roman"/>
          <w:szCs w:val="24"/>
        </w:rPr>
        <w:t>, όμως, δεν γίνεται</w:t>
      </w:r>
      <w:r w:rsidRPr="00D07D61">
        <w:rPr>
          <w:rFonts w:eastAsia="Times New Roman" w:cs="Times New Roman"/>
          <w:szCs w:val="24"/>
        </w:rPr>
        <w:t xml:space="preserve"> </w:t>
      </w:r>
      <w:r>
        <w:rPr>
          <w:rFonts w:eastAsia="Times New Roman" w:cs="Times New Roman"/>
          <w:szCs w:val="24"/>
        </w:rPr>
        <w:t xml:space="preserve">και </w:t>
      </w:r>
      <w:r w:rsidRPr="00D07D61">
        <w:rPr>
          <w:rFonts w:eastAsia="Times New Roman" w:cs="Times New Roman"/>
          <w:szCs w:val="24"/>
        </w:rPr>
        <w:t>για τους διοικητικούς υπαλλήλους</w:t>
      </w:r>
      <w:r>
        <w:rPr>
          <w:rFonts w:eastAsia="Times New Roman" w:cs="Times New Roman"/>
          <w:szCs w:val="24"/>
        </w:rPr>
        <w:t>,</w:t>
      </w:r>
      <w:r w:rsidRPr="00D07D61">
        <w:rPr>
          <w:rFonts w:eastAsia="Times New Roman" w:cs="Times New Roman"/>
          <w:szCs w:val="24"/>
        </w:rPr>
        <w:t xml:space="preserve"> που μπορούν να μετατίθενται σε άλλη πόλη</w:t>
      </w:r>
      <w:r w:rsidRPr="00D07D61">
        <w:rPr>
          <w:rFonts w:eastAsia="Times New Roman" w:cs="Times New Roman"/>
          <w:szCs w:val="24"/>
        </w:rPr>
        <w:t xml:space="preserve"> εργασίας χωρίς αίτησή </w:t>
      </w:r>
      <w:r>
        <w:rPr>
          <w:rFonts w:eastAsia="Times New Roman" w:cs="Times New Roman"/>
          <w:szCs w:val="24"/>
        </w:rPr>
        <w:t>τους,</w:t>
      </w:r>
      <w:r w:rsidRPr="00D07D61">
        <w:rPr>
          <w:rFonts w:eastAsia="Times New Roman" w:cs="Times New Roman"/>
          <w:szCs w:val="24"/>
        </w:rPr>
        <w:t xml:space="preserve"> σε αντίθεση με ό</w:t>
      </w:r>
      <w:r>
        <w:rPr>
          <w:rFonts w:eastAsia="Times New Roman" w:cs="Times New Roman"/>
          <w:szCs w:val="24"/>
        </w:rPr>
        <w:t>,</w:t>
      </w:r>
      <w:r w:rsidRPr="00D07D61">
        <w:rPr>
          <w:rFonts w:eastAsia="Times New Roman" w:cs="Times New Roman"/>
          <w:szCs w:val="24"/>
        </w:rPr>
        <w:t xml:space="preserve">τι </w:t>
      </w:r>
      <w:r>
        <w:rPr>
          <w:rFonts w:eastAsia="Times New Roman" w:cs="Times New Roman"/>
          <w:szCs w:val="24"/>
        </w:rPr>
        <w:t xml:space="preserve">προβλέψατε </w:t>
      </w:r>
      <w:r w:rsidRPr="00D07D61">
        <w:rPr>
          <w:rFonts w:eastAsia="Times New Roman" w:cs="Times New Roman"/>
          <w:szCs w:val="24"/>
        </w:rPr>
        <w:t>για το ΤΕΙ Ηπείρου</w:t>
      </w:r>
      <w:r>
        <w:rPr>
          <w:rFonts w:eastAsia="Times New Roman" w:cs="Times New Roman"/>
          <w:szCs w:val="24"/>
        </w:rPr>
        <w:t>.</w:t>
      </w:r>
      <w:r w:rsidRPr="00D07D61">
        <w:rPr>
          <w:rFonts w:eastAsia="Times New Roman" w:cs="Times New Roman"/>
          <w:szCs w:val="24"/>
        </w:rPr>
        <w:t xml:space="preserve"> </w:t>
      </w:r>
    </w:p>
    <w:p w14:paraId="2E247671" w14:textId="77777777" w:rsidR="00ED3BF8" w:rsidRDefault="009F432D">
      <w:pPr>
        <w:spacing w:after="0" w:line="600" w:lineRule="auto"/>
        <w:ind w:firstLine="720"/>
        <w:jc w:val="both"/>
        <w:rPr>
          <w:rFonts w:eastAsia="Times New Roman" w:cs="Times New Roman"/>
          <w:szCs w:val="24"/>
        </w:rPr>
      </w:pPr>
      <w:r w:rsidRPr="00D07D61">
        <w:rPr>
          <w:rFonts w:eastAsia="Times New Roman" w:cs="Times New Roman"/>
          <w:szCs w:val="24"/>
        </w:rPr>
        <w:t>Το καταθέτω στα Πρακτικά</w:t>
      </w:r>
      <w:r>
        <w:rPr>
          <w:rFonts w:eastAsia="Times New Roman" w:cs="Times New Roman"/>
          <w:szCs w:val="24"/>
        </w:rPr>
        <w:t>.</w:t>
      </w:r>
    </w:p>
    <w:p w14:paraId="2E24767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Φωτεινή Αραμπατζή καταθέτει για τα Πρακτικά το προαναφερθέν έγγραφο, το οποίο βρίσκεται στο αρχείο του Τμήματος Γραμμ</w:t>
      </w:r>
      <w:r>
        <w:rPr>
          <w:rFonts w:eastAsia="Times New Roman" w:cs="Times New Roman"/>
          <w:szCs w:val="24"/>
        </w:rPr>
        <w:t>ατείας της Διεύθυνσης Στενογραφίας και Πρακτικών της Βουλής)</w:t>
      </w:r>
    </w:p>
    <w:p w14:paraId="2E247673"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 xml:space="preserve">Όμως το νομοσχέδιο </w:t>
      </w:r>
      <w:r>
        <w:rPr>
          <w:rFonts w:eastAsia="Times New Roman" w:cs="Times New Roman"/>
          <w:szCs w:val="24"/>
        </w:rPr>
        <w:t>δεν διαλύει</w:t>
      </w:r>
      <w:r w:rsidRPr="00894ED1">
        <w:rPr>
          <w:rFonts w:eastAsia="Times New Roman" w:cs="Times New Roman"/>
          <w:szCs w:val="24"/>
        </w:rPr>
        <w:t xml:space="preserve"> μόνο την τεχνολογική εκπαίδευση</w:t>
      </w:r>
      <w:r>
        <w:rPr>
          <w:rFonts w:eastAsia="Times New Roman" w:cs="Times New Roman"/>
          <w:szCs w:val="24"/>
        </w:rPr>
        <w:t>.</w:t>
      </w:r>
      <w:r w:rsidRPr="00894ED1">
        <w:rPr>
          <w:rFonts w:eastAsia="Times New Roman" w:cs="Times New Roman"/>
          <w:szCs w:val="24"/>
        </w:rPr>
        <w:t xml:space="preserve"> Ναρκοθετεί το λύκειο ενισχύοντας τη λογική της απαξίωσης και της αποτελμάτωση</w:t>
      </w:r>
      <w:r>
        <w:rPr>
          <w:rFonts w:eastAsia="Times New Roman" w:cs="Times New Roman"/>
          <w:szCs w:val="24"/>
        </w:rPr>
        <w:t xml:space="preserve">ς. </w:t>
      </w:r>
      <w:r w:rsidRPr="00894ED1">
        <w:rPr>
          <w:rFonts w:eastAsia="Times New Roman" w:cs="Times New Roman"/>
          <w:szCs w:val="24"/>
        </w:rPr>
        <w:t>Δύο χρόνια τώρα</w:t>
      </w:r>
      <w:r>
        <w:rPr>
          <w:rFonts w:eastAsia="Times New Roman" w:cs="Times New Roman"/>
          <w:szCs w:val="24"/>
        </w:rPr>
        <w:t>, όποτε</w:t>
      </w:r>
      <w:r w:rsidRPr="00894ED1">
        <w:rPr>
          <w:rFonts w:eastAsia="Times New Roman" w:cs="Times New Roman"/>
          <w:szCs w:val="24"/>
        </w:rPr>
        <w:t xml:space="preserve"> βρισκόσασταν σε </w:t>
      </w:r>
      <w:r>
        <w:rPr>
          <w:rFonts w:eastAsia="Times New Roman" w:cs="Times New Roman"/>
          <w:szCs w:val="24"/>
        </w:rPr>
        <w:t>πολιτικές</w:t>
      </w:r>
      <w:r w:rsidRPr="00894ED1">
        <w:rPr>
          <w:rFonts w:eastAsia="Times New Roman" w:cs="Times New Roman"/>
          <w:szCs w:val="24"/>
        </w:rPr>
        <w:t xml:space="preserve"> δυ</w:t>
      </w:r>
      <w:r w:rsidRPr="00894ED1">
        <w:rPr>
          <w:rFonts w:eastAsia="Times New Roman" w:cs="Times New Roman"/>
          <w:szCs w:val="24"/>
        </w:rPr>
        <w:t>σκολίες</w:t>
      </w:r>
      <w:r>
        <w:rPr>
          <w:rFonts w:eastAsia="Times New Roman" w:cs="Times New Roman"/>
          <w:szCs w:val="24"/>
        </w:rPr>
        <w:t>,</w:t>
      </w:r>
      <w:r w:rsidRPr="00894ED1">
        <w:rPr>
          <w:rFonts w:eastAsia="Times New Roman" w:cs="Times New Roman"/>
          <w:szCs w:val="24"/>
        </w:rPr>
        <w:t xml:space="preserve"> τόσο εσείς όσο και ο ίδιος ο Πρωθυπουργός</w:t>
      </w:r>
      <w:r>
        <w:rPr>
          <w:rFonts w:eastAsia="Times New Roman" w:cs="Times New Roman"/>
          <w:szCs w:val="24"/>
        </w:rPr>
        <w:t>,</w:t>
      </w:r>
      <w:r w:rsidRPr="00894ED1">
        <w:rPr>
          <w:rFonts w:eastAsia="Times New Roman" w:cs="Times New Roman"/>
          <w:szCs w:val="24"/>
        </w:rPr>
        <w:t xml:space="preserve"> κάνατε εξαγγελίες κατάργησης των πανελλαδικών εξετάσεων</w:t>
      </w:r>
      <w:r>
        <w:rPr>
          <w:rFonts w:eastAsia="Times New Roman" w:cs="Times New Roman"/>
          <w:szCs w:val="24"/>
        </w:rPr>
        <w:t>.</w:t>
      </w:r>
      <w:r w:rsidRPr="00894ED1">
        <w:rPr>
          <w:rFonts w:eastAsia="Times New Roman" w:cs="Times New Roman"/>
          <w:szCs w:val="24"/>
        </w:rPr>
        <w:t xml:space="preserve"> Επί δύο χρόνια </w:t>
      </w:r>
      <w:r>
        <w:rPr>
          <w:rFonts w:eastAsia="Times New Roman" w:cs="Times New Roman"/>
          <w:szCs w:val="24"/>
        </w:rPr>
        <w:t>αναστατώνατε</w:t>
      </w:r>
      <w:r w:rsidRPr="00894ED1">
        <w:rPr>
          <w:rFonts w:eastAsia="Times New Roman" w:cs="Times New Roman"/>
          <w:szCs w:val="24"/>
        </w:rPr>
        <w:t xml:space="preserve"> τους πάντες και </w:t>
      </w:r>
      <w:r>
        <w:rPr>
          <w:rFonts w:eastAsia="Times New Roman" w:cs="Times New Roman"/>
          <w:szCs w:val="24"/>
        </w:rPr>
        <w:t>εμ</w:t>
      </w:r>
      <w:r w:rsidRPr="00894ED1">
        <w:rPr>
          <w:rFonts w:eastAsia="Times New Roman" w:cs="Times New Roman"/>
          <w:szCs w:val="24"/>
        </w:rPr>
        <w:t>παίζατε σύσσωμη την εκπαιδευτική κοινότητα</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 xml:space="preserve">Αποτέλεσμα; </w:t>
      </w:r>
      <w:r w:rsidRPr="00894ED1">
        <w:rPr>
          <w:rFonts w:eastAsia="Times New Roman" w:cs="Times New Roman"/>
          <w:szCs w:val="24"/>
        </w:rPr>
        <w:t>Επιστροφή στο παρελθόν των δεσμών</w:t>
      </w:r>
      <w:r>
        <w:rPr>
          <w:rFonts w:eastAsia="Times New Roman" w:cs="Times New Roman"/>
          <w:szCs w:val="24"/>
        </w:rPr>
        <w:t>,</w:t>
      </w:r>
      <w:r w:rsidRPr="00894ED1">
        <w:rPr>
          <w:rFonts w:eastAsia="Times New Roman" w:cs="Times New Roman"/>
          <w:szCs w:val="24"/>
        </w:rPr>
        <w:t xml:space="preserve"> όμως με πο</w:t>
      </w:r>
      <w:r w:rsidRPr="00894ED1">
        <w:rPr>
          <w:rFonts w:eastAsia="Times New Roman" w:cs="Times New Roman"/>
          <w:szCs w:val="24"/>
        </w:rPr>
        <w:t xml:space="preserve">λύ αριστερίστικη ιδεοληψία και </w:t>
      </w:r>
      <w:proofErr w:type="spellStart"/>
      <w:r w:rsidRPr="00894ED1">
        <w:rPr>
          <w:rFonts w:eastAsia="Times New Roman" w:cs="Times New Roman"/>
          <w:szCs w:val="24"/>
        </w:rPr>
        <w:t>ισοπεδω</w:t>
      </w:r>
      <w:r>
        <w:rPr>
          <w:rFonts w:eastAsia="Times New Roman" w:cs="Times New Roman"/>
          <w:szCs w:val="24"/>
        </w:rPr>
        <w:t>τισμό</w:t>
      </w:r>
      <w:proofErr w:type="spellEnd"/>
      <w:r>
        <w:rPr>
          <w:rFonts w:eastAsia="Times New Roman" w:cs="Times New Roman"/>
          <w:szCs w:val="24"/>
        </w:rPr>
        <w:t xml:space="preserve">. </w:t>
      </w:r>
    </w:p>
    <w:p w14:paraId="2E247674"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Φτάσατε στο σημείο να κατηγοριοποιεί</w:t>
      </w:r>
      <w:r>
        <w:rPr>
          <w:rFonts w:eastAsia="Times New Roman" w:cs="Times New Roman"/>
          <w:szCs w:val="24"/>
        </w:rPr>
        <w:t>τε</w:t>
      </w:r>
      <w:r w:rsidRPr="00894ED1">
        <w:rPr>
          <w:rFonts w:eastAsia="Times New Roman" w:cs="Times New Roman"/>
          <w:szCs w:val="24"/>
        </w:rPr>
        <w:t xml:space="preserve"> </w:t>
      </w:r>
      <w:r>
        <w:rPr>
          <w:rFonts w:eastAsia="Times New Roman" w:cs="Times New Roman"/>
          <w:szCs w:val="24"/>
        </w:rPr>
        <w:t>σχολές,</w:t>
      </w:r>
      <w:r w:rsidRPr="00894ED1">
        <w:rPr>
          <w:rFonts w:eastAsia="Times New Roman" w:cs="Times New Roman"/>
          <w:szCs w:val="24"/>
        </w:rPr>
        <w:t xml:space="preserve"> από τη μία </w:t>
      </w:r>
      <w:r>
        <w:rPr>
          <w:rFonts w:eastAsia="Times New Roman" w:cs="Times New Roman"/>
          <w:szCs w:val="24"/>
        </w:rPr>
        <w:t xml:space="preserve">οι κόκκινες, </w:t>
      </w:r>
      <w:r w:rsidRPr="00894ED1">
        <w:rPr>
          <w:rFonts w:eastAsia="Times New Roman" w:cs="Times New Roman"/>
          <w:szCs w:val="24"/>
        </w:rPr>
        <w:t xml:space="preserve">που διατηρούν </w:t>
      </w:r>
      <w:r>
        <w:rPr>
          <w:rFonts w:eastAsia="Times New Roman" w:cs="Times New Roman"/>
          <w:szCs w:val="24"/>
        </w:rPr>
        <w:t>α</w:t>
      </w:r>
      <w:r w:rsidRPr="00894ED1">
        <w:rPr>
          <w:rFonts w:eastAsia="Times New Roman" w:cs="Times New Roman"/>
          <w:szCs w:val="24"/>
        </w:rPr>
        <w:t xml:space="preserve">υξημένο κύρος και οι οποίες θα χρειάζονται εξετάσεις για την εισαγωγή σε αυτές και </w:t>
      </w:r>
      <w:r>
        <w:rPr>
          <w:rFonts w:eastAsia="Times New Roman" w:cs="Times New Roman"/>
          <w:szCs w:val="24"/>
        </w:rPr>
        <w:t xml:space="preserve">από </w:t>
      </w:r>
      <w:r w:rsidRPr="00894ED1">
        <w:rPr>
          <w:rFonts w:eastAsia="Times New Roman" w:cs="Times New Roman"/>
          <w:szCs w:val="24"/>
        </w:rPr>
        <w:t xml:space="preserve">την άλλη </w:t>
      </w:r>
      <w:r>
        <w:rPr>
          <w:rFonts w:eastAsia="Times New Roman" w:cs="Times New Roman"/>
          <w:szCs w:val="24"/>
        </w:rPr>
        <w:t xml:space="preserve">οι </w:t>
      </w:r>
      <w:r w:rsidRPr="00894ED1">
        <w:rPr>
          <w:rFonts w:eastAsia="Times New Roman" w:cs="Times New Roman"/>
          <w:szCs w:val="24"/>
        </w:rPr>
        <w:t>πράσινες</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οι</w:t>
      </w:r>
      <w:r w:rsidRPr="00894ED1">
        <w:rPr>
          <w:rFonts w:eastAsia="Times New Roman" w:cs="Times New Roman"/>
          <w:szCs w:val="24"/>
        </w:rPr>
        <w:t xml:space="preserve"> </w:t>
      </w:r>
      <w:proofErr w:type="spellStart"/>
      <w:r w:rsidRPr="00894ED1">
        <w:rPr>
          <w:rFonts w:eastAsia="Times New Roman" w:cs="Times New Roman"/>
          <w:szCs w:val="24"/>
        </w:rPr>
        <w:t>απαξιωμένες</w:t>
      </w:r>
      <w:proofErr w:type="spellEnd"/>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σ</w:t>
      </w:r>
      <w:r w:rsidRPr="00894ED1">
        <w:rPr>
          <w:rFonts w:eastAsia="Times New Roman" w:cs="Times New Roman"/>
          <w:szCs w:val="24"/>
        </w:rPr>
        <w:t>τις οποίες τα παιδιά θα μπαίνουν χωρίς εξετάσεις</w:t>
      </w:r>
      <w:r>
        <w:rPr>
          <w:rFonts w:eastAsia="Times New Roman" w:cs="Times New Roman"/>
          <w:szCs w:val="24"/>
        </w:rPr>
        <w:t xml:space="preserve"> κ</w:t>
      </w:r>
      <w:r w:rsidRPr="00894ED1">
        <w:rPr>
          <w:rFonts w:eastAsia="Times New Roman" w:cs="Times New Roman"/>
          <w:szCs w:val="24"/>
        </w:rPr>
        <w:t>αι τα παιδιά στη θέση των τζογαδόρων</w:t>
      </w:r>
      <w:r>
        <w:rPr>
          <w:rFonts w:eastAsia="Times New Roman" w:cs="Times New Roman"/>
          <w:szCs w:val="24"/>
        </w:rPr>
        <w:t>.</w:t>
      </w:r>
      <w:r w:rsidRPr="00894ED1">
        <w:rPr>
          <w:rFonts w:eastAsia="Times New Roman" w:cs="Times New Roman"/>
          <w:szCs w:val="24"/>
        </w:rPr>
        <w:t xml:space="preserve"> Από τη Β</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λ</w:t>
      </w:r>
      <w:r w:rsidRPr="00894ED1">
        <w:rPr>
          <w:rFonts w:eastAsia="Times New Roman" w:cs="Times New Roman"/>
          <w:szCs w:val="24"/>
        </w:rPr>
        <w:t>υκείου</w:t>
      </w:r>
      <w:r w:rsidRPr="00894ED1">
        <w:rPr>
          <w:rFonts w:eastAsia="Times New Roman" w:cs="Times New Roman"/>
          <w:szCs w:val="24"/>
        </w:rPr>
        <w:t xml:space="preserve"> θα καλούνται να </w:t>
      </w:r>
      <w:r>
        <w:rPr>
          <w:rFonts w:eastAsia="Times New Roman" w:cs="Times New Roman"/>
          <w:szCs w:val="24"/>
        </w:rPr>
        <w:t xml:space="preserve">μαντέψουν τις πράσινες </w:t>
      </w:r>
      <w:r>
        <w:rPr>
          <w:rFonts w:eastAsia="Times New Roman" w:cs="Times New Roman"/>
          <w:szCs w:val="24"/>
        </w:rPr>
        <w:lastRenderedPageBreak/>
        <w:t>και τις κ</w:t>
      </w:r>
      <w:r w:rsidRPr="00894ED1">
        <w:rPr>
          <w:rFonts w:eastAsia="Times New Roman" w:cs="Times New Roman"/>
          <w:szCs w:val="24"/>
        </w:rPr>
        <w:t>όκκινες σχολές</w:t>
      </w:r>
      <w:r>
        <w:rPr>
          <w:rFonts w:eastAsia="Times New Roman" w:cs="Times New Roman"/>
          <w:szCs w:val="24"/>
        </w:rPr>
        <w:t>,</w:t>
      </w:r>
      <w:r w:rsidRPr="00894ED1">
        <w:rPr>
          <w:rFonts w:eastAsia="Times New Roman" w:cs="Times New Roman"/>
          <w:szCs w:val="24"/>
        </w:rPr>
        <w:t xml:space="preserve"> αντί να επενδύουν στην προετοιμασία</w:t>
      </w:r>
      <w:r>
        <w:rPr>
          <w:rFonts w:eastAsia="Times New Roman" w:cs="Times New Roman"/>
          <w:szCs w:val="24"/>
        </w:rPr>
        <w:t>,</w:t>
      </w:r>
      <w:r w:rsidRPr="00894ED1">
        <w:rPr>
          <w:rFonts w:eastAsia="Times New Roman" w:cs="Times New Roman"/>
          <w:szCs w:val="24"/>
        </w:rPr>
        <w:t xml:space="preserve"> τη γνώση</w:t>
      </w:r>
      <w:r>
        <w:rPr>
          <w:rFonts w:eastAsia="Times New Roman" w:cs="Times New Roman"/>
          <w:szCs w:val="24"/>
        </w:rPr>
        <w:t>,</w:t>
      </w:r>
      <w:r w:rsidRPr="00894ED1">
        <w:rPr>
          <w:rFonts w:eastAsia="Times New Roman" w:cs="Times New Roman"/>
          <w:szCs w:val="24"/>
        </w:rPr>
        <w:t xml:space="preserve"> την προσπάθεια</w:t>
      </w:r>
      <w:r>
        <w:rPr>
          <w:rFonts w:eastAsia="Times New Roman" w:cs="Times New Roman"/>
          <w:szCs w:val="24"/>
        </w:rPr>
        <w:t xml:space="preserve">. </w:t>
      </w:r>
      <w:r>
        <w:rPr>
          <w:rFonts w:eastAsia="Times New Roman" w:cs="Times New Roman"/>
          <w:szCs w:val="24"/>
        </w:rPr>
        <w:t>Μ</w:t>
      </w:r>
      <w:r>
        <w:rPr>
          <w:rFonts w:eastAsia="Times New Roman" w:cs="Times New Roman"/>
          <w:szCs w:val="24"/>
        </w:rPr>
        <w:t>ια αδιανόητη λοταρία</w:t>
      </w:r>
      <w:r>
        <w:rPr>
          <w:rFonts w:eastAsia="Times New Roman" w:cs="Times New Roman"/>
          <w:szCs w:val="24"/>
        </w:rPr>
        <w:t xml:space="preserve">, μια ρουλέτα </w:t>
      </w:r>
      <w:r w:rsidRPr="00894ED1">
        <w:rPr>
          <w:rFonts w:eastAsia="Times New Roman" w:cs="Times New Roman"/>
          <w:szCs w:val="24"/>
        </w:rPr>
        <w:t>ΣΥΡΙΖΑ στα σπλάχνα της εκπαίδευσης</w:t>
      </w:r>
      <w:r>
        <w:rPr>
          <w:rFonts w:eastAsia="Times New Roman" w:cs="Times New Roman"/>
          <w:szCs w:val="24"/>
        </w:rPr>
        <w:t>,</w:t>
      </w:r>
      <w:r w:rsidRPr="00894ED1">
        <w:rPr>
          <w:rFonts w:eastAsia="Times New Roman" w:cs="Times New Roman"/>
          <w:szCs w:val="24"/>
        </w:rPr>
        <w:t xml:space="preserve"> ένας </w:t>
      </w:r>
      <w:r>
        <w:rPr>
          <w:rFonts w:eastAsia="Times New Roman" w:cs="Times New Roman"/>
          <w:szCs w:val="24"/>
        </w:rPr>
        <w:t>-.</w:t>
      </w:r>
      <w:r w:rsidRPr="00894ED1">
        <w:rPr>
          <w:rFonts w:eastAsia="Times New Roman" w:cs="Times New Roman"/>
          <w:szCs w:val="24"/>
        </w:rPr>
        <w:t xml:space="preserve">τζόγος κατάλοιπο του πρώην </w:t>
      </w:r>
      <w:r>
        <w:rPr>
          <w:rFonts w:eastAsia="Times New Roman" w:cs="Times New Roman"/>
          <w:szCs w:val="24"/>
        </w:rPr>
        <w:t>συγ</w:t>
      </w:r>
      <w:r w:rsidRPr="00894ED1">
        <w:rPr>
          <w:rFonts w:eastAsia="Times New Roman" w:cs="Times New Roman"/>
          <w:szCs w:val="24"/>
        </w:rPr>
        <w:t xml:space="preserve">κυβερνήτη </w:t>
      </w:r>
      <w:r>
        <w:rPr>
          <w:rFonts w:eastAsia="Times New Roman" w:cs="Times New Roman"/>
          <w:szCs w:val="24"/>
        </w:rPr>
        <w:t>σας,</w:t>
      </w:r>
      <w:r w:rsidRPr="00894ED1">
        <w:rPr>
          <w:rFonts w:eastAsia="Times New Roman" w:cs="Times New Roman"/>
          <w:szCs w:val="24"/>
        </w:rPr>
        <w:t xml:space="preserve"> του </w:t>
      </w:r>
      <w:r>
        <w:rPr>
          <w:rFonts w:eastAsia="Times New Roman" w:cs="Times New Roman"/>
          <w:szCs w:val="24"/>
        </w:rPr>
        <w:t>κ.</w:t>
      </w:r>
      <w:r w:rsidRPr="00894ED1">
        <w:rPr>
          <w:rFonts w:eastAsia="Times New Roman" w:cs="Times New Roman"/>
          <w:szCs w:val="24"/>
        </w:rPr>
        <w:t xml:space="preserve"> Καμμένου</w:t>
      </w:r>
      <w:r>
        <w:rPr>
          <w:rFonts w:eastAsia="Times New Roman" w:cs="Times New Roman"/>
          <w:szCs w:val="24"/>
        </w:rPr>
        <w:t>.</w:t>
      </w:r>
      <w:r w:rsidRPr="00894ED1">
        <w:rPr>
          <w:rFonts w:eastAsia="Times New Roman" w:cs="Times New Roman"/>
          <w:szCs w:val="24"/>
        </w:rPr>
        <w:t xml:space="preserve"> </w:t>
      </w:r>
    </w:p>
    <w:p w14:paraId="2E247675"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 xml:space="preserve">Την </w:t>
      </w:r>
      <w:r>
        <w:rPr>
          <w:rFonts w:eastAsia="Times New Roman" w:cs="Times New Roman"/>
          <w:szCs w:val="24"/>
        </w:rPr>
        <w:t>ίδια στιγμή οδηγείτε</w:t>
      </w:r>
      <w:r w:rsidRPr="00894ED1">
        <w:rPr>
          <w:rFonts w:eastAsia="Times New Roman" w:cs="Times New Roman"/>
          <w:szCs w:val="24"/>
        </w:rPr>
        <w:t xml:space="preserve"> και σε απολυτήριο δύο ταχυτήτων</w:t>
      </w:r>
      <w:r>
        <w:rPr>
          <w:rFonts w:eastAsia="Times New Roman" w:cs="Times New Roman"/>
          <w:szCs w:val="24"/>
        </w:rPr>
        <w:t>,</w:t>
      </w:r>
      <w:r w:rsidRPr="00894ED1">
        <w:rPr>
          <w:rFonts w:eastAsia="Times New Roman" w:cs="Times New Roman"/>
          <w:szCs w:val="24"/>
        </w:rPr>
        <w:t xml:space="preserve"> αφού χωρίς τα εχέγγυα της Τράπεζας Θεμάτων για τον ενιαίο βαθμό δυσκολίας </w:t>
      </w:r>
      <w:r>
        <w:rPr>
          <w:rFonts w:eastAsia="Times New Roman" w:cs="Times New Roman"/>
          <w:szCs w:val="24"/>
        </w:rPr>
        <w:t>στις</w:t>
      </w:r>
      <w:r w:rsidRPr="00894ED1">
        <w:rPr>
          <w:rFonts w:eastAsia="Times New Roman" w:cs="Times New Roman"/>
          <w:szCs w:val="24"/>
        </w:rPr>
        <w:t xml:space="preserve"> </w:t>
      </w:r>
      <w:r>
        <w:rPr>
          <w:rFonts w:eastAsia="Times New Roman" w:cs="Times New Roman"/>
          <w:szCs w:val="24"/>
        </w:rPr>
        <w:t>εξετάσεις</w:t>
      </w:r>
      <w:r w:rsidRPr="00894ED1">
        <w:rPr>
          <w:rFonts w:eastAsia="Times New Roman" w:cs="Times New Roman"/>
          <w:szCs w:val="24"/>
        </w:rPr>
        <w:t xml:space="preserve"> του απολυτηρίου</w:t>
      </w:r>
      <w:r>
        <w:rPr>
          <w:rFonts w:eastAsia="Times New Roman" w:cs="Times New Roman"/>
          <w:szCs w:val="24"/>
        </w:rPr>
        <w:t>,</w:t>
      </w:r>
      <w:r w:rsidRPr="00894ED1">
        <w:rPr>
          <w:rFonts w:eastAsia="Times New Roman" w:cs="Times New Roman"/>
          <w:szCs w:val="24"/>
        </w:rPr>
        <w:t xml:space="preserve"> εκ των πραγμάτων </w:t>
      </w:r>
      <w:r>
        <w:rPr>
          <w:rFonts w:eastAsia="Times New Roman" w:cs="Times New Roman"/>
          <w:szCs w:val="24"/>
        </w:rPr>
        <w:t>θ</w:t>
      </w:r>
      <w:r w:rsidRPr="00894ED1">
        <w:rPr>
          <w:rFonts w:eastAsia="Times New Roman" w:cs="Times New Roman"/>
          <w:szCs w:val="24"/>
        </w:rPr>
        <w:t>α μπαίνουν θέματα διαφορετικών ταχυτήτων δυσκολίας</w:t>
      </w:r>
      <w:r>
        <w:rPr>
          <w:rFonts w:eastAsia="Times New Roman" w:cs="Times New Roman"/>
          <w:szCs w:val="24"/>
        </w:rPr>
        <w:t>,</w:t>
      </w:r>
      <w:r w:rsidRPr="00894ED1">
        <w:rPr>
          <w:rFonts w:eastAsia="Times New Roman" w:cs="Times New Roman"/>
          <w:szCs w:val="24"/>
        </w:rPr>
        <w:t xml:space="preserve"> βάλλοντας κατά της ισονομίας του συστήματος</w:t>
      </w:r>
      <w:r>
        <w:rPr>
          <w:rFonts w:eastAsia="Times New Roman" w:cs="Times New Roman"/>
          <w:szCs w:val="24"/>
        </w:rPr>
        <w:t>.</w:t>
      </w:r>
      <w:r w:rsidRPr="00894ED1">
        <w:rPr>
          <w:rFonts w:eastAsia="Times New Roman" w:cs="Times New Roman"/>
          <w:szCs w:val="24"/>
        </w:rPr>
        <w:t xml:space="preserve"> Και βέβαια το πνεύμα καταδίωξη</w:t>
      </w:r>
      <w:r>
        <w:rPr>
          <w:rFonts w:eastAsia="Times New Roman" w:cs="Times New Roman"/>
          <w:szCs w:val="24"/>
        </w:rPr>
        <w:t>ς</w:t>
      </w:r>
      <w:r w:rsidRPr="00894ED1">
        <w:rPr>
          <w:rFonts w:eastAsia="Times New Roman" w:cs="Times New Roman"/>
          <w:szCs w:val="24"/>
        </w:rPr>
        <w:t xml:space="preserve"> στις κλασικές σπουδές</w:t>
      </w:r>
      <w:r>
        <w:rPr>
          <w:rFonts w:eastAsia="Times New Roman" w:cs="Times New Roman"/>
          <w:szCs w:val="24"/>
        </w:rPr>
        <w:t>,</w:t>
      </w:r>
      <w:r w:rsidRPr="00894ED1">
        <w:rPr>
          <w:rFonts w:eastAsia="Times New Roman" w:cs="Times New Roman"/>
          <w:szCs w:val="24"/>
        </w:rPr>
        <w:t xml:space="preserve"> στα </w:t>
      </w:r>
      <w:r>
        <w:rPr>
          <w:rFonts w:eastAsia="Times New Roman" w:cs="Times New Roman"/>
          <w:szCs w:val="24"/>
        </w:rPr>
        <w:t>α</w:t>
      </w:r>
      <w:r w:rsidRPr="00894ED1">
        <w:rPr>
          <w:rFonts w:eastAsia="Times New Roman" w:cs="Times New Roman"/>
          <w:szCs w:val="24"/>
        </w:rPr>
        <w:t xml:space="preserve">ρχαία </w:t>
      </w:r>
      <w:r>
        <w:rPr>
          <w:rFonts w:eastAsia="Times New Roman" w:cs="Times New Roman"/>
          <w:szCs w:val="24"/>
        </w:rPr>
        <w:t>ε</w:t>
      </w:r>
      <w:r w:rsidRPr="00894ED1">
        <w:rPr>
          <w:rFonts w:eastAsia="Times New Roman" w:cs="Times New Roman"/>
          <w:szCs w:val="24"/>
        </w:rPr>
        <w:t>λληνικά</w:t>
      </w:r>
      <w:r>
        <w:rPr>
          <w:rFonts w:eastAsia="Times New Roman" w:cs="Times New Roman"/>
          <w:szCs w:val="24"/>
        </w:rPr>
        <w:t>, στα λατινικά, που τα θεωρείτε</w:t>
      </w:r>
      <w:r w:rsidRPr="00894ED1">
        <w:rPr>
          <w:rFonts w:eastAsia="Times New Roman" w:cs="Times New Roman"/>
          <w:szCs w:val="24"/>
        </w:rPr>
        <w:t xml:space="preserve"> νεκρή γ</w:t>
      </w:r>
      <w:r w:rsidRPr="00894ED1">
        <w:rPr>
          <w:rFonts w:eastAsia="Times New Roman" w:cs="Times New Roman"/>
          <w:szCs w:val="24"/>
        </w:rPr>
        <w:t>λώσσα</w:t>
      </w:r>
      <w:r>
        <w:rPr>
          <w:rFonts w:eastAsia="Times New Roman" w:cs="Times New Roman"/>
          <w:szCs w:val="24"/>
        </w:rPr>
        <w:t>, εφορμά</w:t>
      </w:r>
      <w:r w:rsidRPr="00894ED1">
        <w:rPr>
          <w:rFonts w:eastAsia="Times New Roman" w:cs="Times New Roman"/>
          <w:szCs w:val="24"/>
        </w:rPr>
        <w:t xml:space="preserve"> ακάθεκτο από την Κυβέρνηση του ΣΥΡΙΖΑ</w:t>
      </w:r>
      <w:r>
        <w:rPr>
          <w:rFonts w:eastAsia="Times New Roman" w:cs="Times New Roman"/>
          <w:szCs w:val="24"/>
        </w:rPr>
        <w:t>.</w:t>
      </w:r>
      <w:r w:rsidRPr="00894ED1">
        <w:rPr>
          <w:rFonts w:eastAsia="Times New Roman" w:cs="Times New Roman"/>
          <w:szCs w:val="24"/>
        </w:rPr>
        <w:t xml:space="preserve"> </w:t>
      </w:r>
    </w:p>
    <w:p w14:paraId="2E247676"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 xml:space="preserve">Αλλά </w:t>
      </w:r>
      <w:r>
        <w:rPr>
          <w:rFonts w:eastAsia="Times New Roman" w:cs="Times New Roman"/>
          <w:szCs w:val="24"/>
        </w:rPr>
        <w:t>για ε</w:t>
      </w:r>
      <w:r w:rsidRPr="00894ED1">
        <w:rPr>
          <w:rFonts w:eastAsia="Times New Roman" w:cs="Times New Roman"/>
          <w:szCs w:val="24"/>
        </w:rPr>
        <w:t>σ</w:t>
      </w:r>
      <w:r>
        <w:rPr>
          <w:rFonts w:eastAsia="Times New Roman" w:cs="Times New Roman"/>
          <w:szCs w:val="24"/>
        </w:rPr>
        <w:t>ά</w:t>
      </w:r>
      <w:r w:rsidRPr="00894ED1">
        <w:rPr>
          <w:rFonts w:eastAsia="Times New Roman" w:cs="Times New Roman"/>
          <w:szCs w:val="24"/>
        </w:rPr>
        <w:t>ς μέτρα</w:t>
      </w:r>
      <w:r>
        <w:rPr>
          <w:rFonts w:eastAsia="Times New Roman" w:cs="Times New Roman"/>
          <w:szCs w:val="24"/>
        </w:rPr>
        <w:t>,</w:t>
      </w:r>
      <w:r w:rsidRPr="00894ED1">
        <w:rPr>
          <w:rFonts w:eastAsia="Times New Roman" w:cs="Times New Roman"/>
          <w:szCs w:val="24"/>
        </w:rPr>
        <w:t xml:space="preserve"> δυστυχώς</w:t>
      </w:r>
      <w:r>
        <w:rPr>
          <w:rFonts w:eastAsia="Times New Roman" w:cs="Times New Roman"/>
          <w:szCs w:val="24"/>
        </w:rPr>
        <w:t>,</w:t>
      </w:r>
      <w:r w:rsidRPr="00894ED1">
        <w:rPr>
          <w:rFonts w:eastAsia="Times New Roman" w:cs="Times New Roman"/>
          <w:szCs w:val="24"/>
        </w:rPr>
        <w:t xml:space="preserve"> μόνο η λογική της ήσσονος προσπάθειας και η εμπάθεια σας για την αριστεία</w:t>
      </w:r>
      <w:r>
        <w:rPr>
          <w:rFonts w:eastAsia="Times New Roman" w:cs="Times New Roman"/>
          <w:szCs w:val="24"/>
        </w:rPr>
        <w:t xml:space="preserve">. Το </w:t>
      </w:r>
      <w:r w:rsidRPr="00894ED1">
        <w:rPr>
          <w:rFonts w:eastAsia="Times New Roman" w:cs="Times New Roman"/>
          <w:szCs w:val="24"/>
        </w:rPr>
        <w:t>αποδεικνύεται για άλλη μία φορά με τις δ</w:t>
      </w:r>
      <w:r>
        <w:rPr>
          <w:rFonts w:eastAsia="Times New Roman" w:cs="Times New Roman"/>
          <w:szCs w:val="24"/>
        </w:rPr>
        <w:t>ιατάξεις του νόμου που αφορούν, δ</w:t>
      </w:r>
      <w:r w:rsidRPr="00894ED1">
        <w:rPr>
          <w:rFonts w:eastAsia="Times New Roman" w:cs="Times New Roman"/>
          <w:szCs w:val="24"/>
        </w:rPr>
        <w:t>υστυχώς</w:t>
      </w:r>
      <w:r>
        <w:rPr>
          <w:rFonts w:eastAsia="Times New Roman" w:cs="Times New Roman"/>
          <w:szCs w:val="24"/>
        </w:rPr>
        <w:t>,</w:t>
      </w:r>
      <w:r w:rsidRPr="00894ED1">
        <w:rPr>
          <w:rFonts w:eastAsia="Times New Roman" w:cs="Times New Roman"/>
          <w:szCs w:val="24"/>
        </w:rPr>
        <w:t xml:space="preserve"> τα πρότυπα και πειραματικά σχολεία</w:t>
      </w:r>
      <w:r>
        <w:rPr>
          <w:rFonts w:eastAsia="Times New Roman" w:cs="Times New Roman"/>
          <w:szCs w:val="24"/>
        </w:rPr>
        <w:t>.</w:t>
      </w:r>
      <w:r w:rsidRPr="00894ED1">
        <w:rPr>
          <w:rFonts w:eastAsia="Times New Roman" w:cs="Times New Roman"/>
          <w:szCs w:val="24"/>
        </w:rPr>
        <w:t xml:space="preserve"> Ουσιαστικά </w:t>
      </w:r>
      <w:r>
        <w:rPr>
          <w:rFonts w:eastAsia="Times New Roman" w:cs="Times New Roman"/>
          <w:szCs w:val="24"/>
        </w:rPr>
        <w:t xml:space="preserve">τα καταργείτε εξομοιώνοντάς τα </w:t>
      </w:r>
      <w:r w:rsidRPr="00894ED1">
        <w:rPr>
          <w:rFonts w:eastAsia="Times New Roman" w:cs="Times New Roman"/>
          <w:szCs w:val="24"/>
        </w:rPr>
        <w:t xml:space="preserve">με τα υπόλοιπα σχολεία της </w:t>
      </w:r>
      <w:r>
        <w:rPr>
          <w:rFonts w:eastAsia="Times New Roman" w:cs="Times New Roman"/>
          <w:szCs w:val="24"/>
        </w:rPr>
        <w:t>δ</w:t>
      </w:r>
      <w:r w:rsidRPr="00894ED1">
        <w:rPr>
          <w:rFonts w:eastAsia="Times New Roman" w:cs="Times New Roman"/>
          <w:szCs w:val="24"/>
        </w:rPr>
        <w:t xml:space="preserve">ημόσιας </w:t>
      </w:r>
      <w:r>
        <w:rPr>
          <w:rFonts w:eastAsia="Times New Roman" w:cs="Times New Roman"/>
          <w:szCs w:val="24"/>
        </w:rPr>
        <w:t>εκπαίδευσης,</w:t>
      </w:r>
      <w:r w:rsidRPr="00894ED1">
        <w:rPr>
          <w:rFonts w:eastAsia="Times New Roman" w:cs="Times New Roman"/>
          <w:szCs w:val="24"/>
        </w:rPr>
        <w:t xml:space="preserve"> με κερασά</w:t>
      </w:r>
      <w:r>
        <w:rPr>
          <w:rFonts w:eastAsia="Times New Roman" w:cs="Times New Roman"/>
          <w:szCs w:val="24"/>
        </w:rPr>
        <w:t>κι βέβαια την εισαγωγή σε αυτά μ</w:t>
      </w:r>
      <w:r w:rsidRPr="00894ED1">
        <w:rPr>
          <w:rFonts w:eastAsia="Times New Roman" w:cs="Times New Roman"/>
          <w:szCs w:val="24"/>
        </w:rPr>
        <w:t>ε κλήρωση</w:t>
      </w:r>
      <w:r>
        <w:rPr>
          <w:rFonts w:eastAsia="Times New Roman" w:cs="Times New Roman"/>
          <w:szCs w:val="24"/>
        </w:rPr>
        <w:t>.</w:t>
      </w:r>
    </w:p>
    <w:p w14:paraId="2E247677" w14:textId="77777777" w:rsidR="00ED3BF8" w:rsidRDefault="009F432D">
      <w:pPr>
        <w:spacing w:after="0" w:line="600" w:lineRule="auto"/>
        <w:ind w:firstLine="720"/>
        <w:jc w:val="both"/>
        <w:rPr>
          <w:rFonts w:eastAsia="Times New Roman" w:cs="Times New Roman"/>
          <w:szCs w:val="24"/>
        </w:rPr>
      </w:pPr>
      <w:r w:rsidRPr="00EB2FB3">
        <w:rPr>
          <w:rFonts w:eastAsia="Times New Roman" w:cs="Times New Roman"/>
          <w:b/>
          <w:szCs w:val="24"/>
        </w:rPr>
        <w:lastRenderedPageBreak/>
        <w:t>ΠΡΟΕΔΡΕΥΩΝ (Αναστάσιος Κουράκης):</w:t>
      </w:r>
      <w:r>
        <w:rPr>
          <w:rFonts w:eastAsia="Times New Roman" w:cs="Times New Roman"/>
          <w:szCs w:val="24"/>
        </w:rPr>
        <w:t xml:space="preserve"> Ολοκληρώστε, παρακαλώ.</w:t>
      </w:r>
    </w:p>
    <w:p w14:paraId="2E24767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Τελείωσα, κύριε Πρόεδρε.</w:t>
      </w:r>
    </w:p>
    <w:p w14:paraId="2E247679"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Κλ</w:t>
      </w:r>
      <w:r>
        <w:rPr>
          <w:rFonts w:eastAsia="Times New Roman" w:cs="Times New Roman"/>
          <w:szCs w:val="24"/>
        </w:rPr>
        <w:t>ηρώσεις</w:t>
      </w:r>
      <w:r w:rsidRPr="00894ED1">
        <w:rPr>
          <w:rFonts w:eastAsia="Times New Roman" w:cs="Times New Roman"/>
          <w:szCs w:val="24"/>
        </w:rPr>
        <w:t xml:space="preserve"> παντού</w:t>
      </w:r>
      <w:r>
        <w:rPr>
          <w:rFonts w:eastAsia="Times New Roman" w:cs="Times New Roman"/>
          <w:szCs w:val="24"/>
        </w:rPr>
        <w:t>,</w:t>
      </w:r>
      <w:r w:rsidRPr="00894ED1">
        <w:rPr>
          <w:rFonts w:eastAsia="Times New Roman" w:cs="Times New Roman"/>
          <w:szCs w:val="24"/>
        </w:rPr>
        <w:t xml:space="preserve"> στα πρότυπα</w:t>
      </w:r>
      <w:r>
        <w:rPr>
          <w:rFonts w:eastAsia="Times New Roman" w:cs="Times New Roman"/>
          <w:szCs w:val="24"/>
        </w:rPr>
        <w:t>,</w:t>
      </w:r>
      <w:r w:rsidRPr="00894ED1">
        <w:rPr>
          <w:rFonts w:eastAsia="Times New Roman" w:cs="Times New Roman"/>
          <w:szCs w:val="24"/>
        </w:rPr>
        <w:t xml:space="preserve"> στις πράσινες και κόκκινες σ</w:t>
      </w:r>
      <w:r>
        <w:rPr>
          <w:rFonts w:eastAsia="Times New Roman" w:cs="Times New Roman"/>
          <w:szCs w:val="24"/>
        </w:rPr>
        <w:t>χ</w:t>
      </w:r>
      <w:r w:rsidRPr="00894ED1">
        <w:rPr>
          <w:rFonts w:eastAsia="Times New Roman" w:cs="Times New Roman"/>
          <w:szCs w:val="24"/>
        </w:rPr>
        <w:t>ολές</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σ</w:t>
      </w:r>
      <w:r w:rsidRPr="00894ED1">
        <w:rPr>
          <w:rFonts w:eastAsia="Times New Roman" w:cs="Times New Roman"/>
          <w:szCs w:val="24"/>
        </w:rPr>
        <w:t xml:space="preserve">τα δημοτικά σχολεία </w:t>
      </w:r>
      <w:r>
        <w:rPr>
          <w:rFonts w:eastAsia="Times New Roman" w:cs="Times New Roman"/>
          <w:szCs w:val="24"/>
        </w:rPr>
        <w:t xml:space="preserve">για την επιλογή των σημαιοφόρων. </w:t>
      </w:r>
      <w:proofErr w:type="spellStart"/>
      <w:r>
        <w:rPr>
          <w:rFonts w:eastAsia="Times New Roman" w:cs="Times New Roman"/>
          <w:szCs w:val="24"/>
        </w:rPr>
        <w:t>Ισοπεδωτισμός</w:t>
      </w:r>
      <w:proofErr w:type="spellEnd"/>
      <w:r>
        <w:rPr>
          <w:rFonts w:eastAsia="Times New Roman" w:cs="Times New Roman"/>
          <w:szCs w:val="24"/>
        </w:rPr>
        <w:t xml:space="preserve"> </w:t>
      </w:r>
      <w:r w:rsidRPr="00894ED1">
        <w:rPr>
          <w:rFonts w:eastAsia="Times New Roman" w:cs="Times New Roman"/>
          <w:szCs w:val="24"/>
        </w:rPr>
        <w:t>και άρνηση της επιβράβευσης</w:t>
      </w:r>
      <w:r>
        <w:rPr>
          <w:rFonts w:eastAsia="Times New Roman" w:cs="Times New Roman"/>
          <w:szCs w:val="24"/>
        </w:rPr>
        <w:t>,</w:t>
      </w:r>
      <w:r w:rsidRPr="00894ED1">
        <w:rPr>
          <w:rFonts w:eastAsia="Times New Roman" w:cs="Times New Roman"/>
          <w:szCs w:val="24"/>
        </w:rPr>
        <w:t xml:space="preserve"> του κόπου και της προσπάθειας</w:t>
      </w:r>
      <w:r>
        <w:rPr>
          <w:rFonts w:eastAsia="Times New Roman" w:cs="Times New Roman"/>
          <w:szCs w:val="24"/>
        </w:rPr>
        <w:t>,</w:t>
      </w:r>
      <w:r w:rsidRPr="00894ED1">
        <w:rPr>
          <w:rFonts w:eastAsia="Times New Roman" w:cs="Times New Roman"/>
          <w:szCs w:val="24"/>
        </w:rPr>
        <w:t xml:space="preserve"> που πρέπει να ανταμείβεται για να προ</w:t>
      </w:r>
      <w:r w:rsidRPr="00894ED1">
        <w:rPr>
          <w:rFonts w:eastAsia="Times New Roman" w:cs="Times New Roman"/>
          <w:szCs w:val="24"/>
        </w:rPr>
        <w:t>κόβει η κοινωνία</w:t>
      </w:r>
      <w:r>
        <w:rPr>
          <w:rFonts w:eastAsia="Times New Roman" w:cs="Times New Roman"/>
          <w:szCs w:val="24"/>
        </w:rPr>
        <w:t>, μία κοινωνία που ισοπεδώσατε</w:t>
      </w:r>
      <w:r w:rsidRPr="00894ED1">
        <w:rPr>
          <w:rFonts w:eastAsia="Times New Roman" w:cs="Times New Roman"/>
          <w:szCs w:val="24"/>
        </w:rPr>
        <w:t xml:space="preserve"> οικονομικά</w:t>
      </w:r>
      <w:r>
        <w:rPr>
          <w:rFonts w:eastAsia="Times New Roman" w:cs="Times New Roman"/>
          <w:szCs w:val="24"/>
        </w:rPr>
        <w:t>,</w:t>
      </w:r>
      <w:r w:rsidRPr="00894ED1">
        <w:rPr>
          <w:rFonts w:eastAsia="Times New Roman" w:cs="Times New Roman"/>
          <w:szCs w:val="24"/>
        </w:rPr>
        <w:t xml:space="preserve"> </w:t>
      </w:r>
      <w:proofErr w:type="spellStart"/>
      <w:r w:rsidRPr="00894ED1">
        <w:rPr>
          <w:rFonts w:eastAsia="Times New Roman" w:cs="Times New Roman"/>
          <w:szCs w:val="24"/>
        </w:rPr>
        <w:t>αξιακά</w:t>
      </w:r>
      <w:proofErr w:type="spellEnd"/>
      <w:r w:rsidRPr="00894ED1">
        <w:rPr>
          <w:rFonts w:eastAsia="Times New Roman" w:cs="Times New Roman"/>
          <w:szCs w:val="24"/>
        </w:rPr>
        <w:t xml:space="preserve"> και ηθικά</w:t>
      </w:r>
      <w:r>
        <w:rPr>
          <w:rFonts w:eastAsia="Times New Roman" w:cs="Times New Roman"/>
          <w:szCs w:val="24"/>
        </w:rPr>
        <w:t>, μια</w:t>
      </w:r>
      <w:r w:rsidRPr="00894ED1">
        <w:rPr>
          <w:rFonts w:eastAsia="Times New Roman" w:cs="Times New Roman"/>
          <w:szCs w:val="24"/>
        </w:rPr>
        <w:t xml:space="preserve"> κοινωνία </w:t>
      </w:r>
      <w:r>
        <w:rPr>
          <w:rFonts w:eastAsia="Times New Roman" w:cs="Times New Roman"/>
          <w:szCs w:val="24"/>
        </w:rPr>
        <w:t>όμως</w:t>
      </w:r>
      <w:r w:rsidRPr="00894ED1">
        <w:rPr>
          <w:rFonts w:eastAsia="Times New Roman" w:cs="Times New Roman"/>
          <w:szCs w:val="24"/>
        </w:rPr>
        <w:t xml:space="preserve"> που </w:t>
      </w:r>
      <w:r>
        <w:rPr>
          <w:rFonts w:eastAsia="Times New Roman" w:cs="Times New Roman"/>
          <w:szCs w:val="24"/>
        </w:rPr>
        <w:t xml:space="preserve">πολύ </w:t>
      </w:r>
      <w:r w:rsidRPr="00894ED1">
        <w:rPr>
          <w:rFonts w:eastAsia="Times New Roman" w:cs="Times New Roman"/>
          <w:szCs w:val="24"/>
        </w:rPr>
        <w:t xml:space="preserve">σύντομα θα σας αντισταθεί με την </w:t>
      </w:r>
      <w:r>
        <w:rPr>
          <w:rFonts w:eastAsia="Times New Roman" w:cs="Times New Roman"/>
          <w:szCs w:val="24"/>
        </w:rPr>
        <w:t xml:space="preserve">ηχηρή αποδοκιμασία σας </w:t>
      </w:r>
      <w:r>
        <w:rPr>
          <w:rFonts w:eastAsia="Times New Roman" w:cs="Times New Roman"/>
          <w:szCs w:val="24"/>
        </w:rPr>
        <w:t>σ</w:t>
      </w:r>
      <w:r>
        <w:rPr>
          <w:rFonts w:eastAsia="Times New Roman" w:cs="Times New Roman"/>
          <w:szCs w:val="24"/>
        </w:rPr>
        <w:t>τις κάλπ</w:t>
      </w:r>
      <w:r w:rsidRPr="00894ED1">
        <w:rPr>
          <w:rFonts w:eastAsia="Times New Roman" w:cs="Times New Roman"/>
          <w:szCs w:val="24"/>
        </w:rPr>
        <w:t>ες</w:t>
      </w:r>
      <w:r>
        <w:rPr>
          <w:rFonts w:eastAsia="Times New Roman" w:cs="Times New Roman"/>
          <w:szCs w:val="24"/>
        </w:rPr>
        <w:t>.</w:t>
      </w:r>
      <w:r w:rsidRPr="00894ED1">
        <w:rPr>
          <w:rFonts w:eastAsia="Times New Roman" w:cs="Times New Roman"/>
          <w:szCs w:val="24"/>
        </w:rPr>
        <w:t xml:space="preserve"> </w:t>
      </w:r>
    </w:p>
    <w:p w14:paraId="2E24767A"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Ευχαριστώ</w:t>
      </w:r>
      <w:r>
        <w:rPr>
          <w:rFonts w:eastAsia="Times New Roman" w:cs="Times New Roman"/>
          <w:szCs w:val="24"/>
        </w:rPr>
        <w:t>,</w:t>
      </w:r>
      <w:r w:rsidRPr="00894ED1">
        <w:rPr>
          <w:rFonts w:eastAsia="Times New Roman" w:cs="Times New Roman"/>
          <w:szCs w:val="24"/>
        </w:rPr>
        <w:t xml:space="preserve"> κύριε Πρόεδρε</w:t>
      </w:r>
      <w:r>
        <w:rPr>
          <w:rFonts w:eastAsia="Times New Roman" w:cs="Times New Roman"/>
          <w:szCs w:val="24"/>
        </w:rPr>
        <w:t>,</w:t>
      </w:r>
      <w:r w:rsidRPr="00894ED1">
        <w:rPr>
          <w:rFonts w:eastAsia="Times New Roman" w:cs="Times New Roman"/>
          <w:szCs w:val="24"/>
        </w:rPr>
        <w:t xml:space="preserve"> και για την ανοχή</w:t>
      </w:r>
      <w:r>
        <w:rPr>
          <w:rFonts w:eastAsia="Times New Roman" w:cs="Times New Roman"/>
          <w:szCs w:val="24"/>
        </w:rPr>
        <w:t>.</w:t>
      </w:r>
    </w:p>
    <w:p w14:paraId="2E24767B" w14:textId="77777777" w:rsidR="00ED3BF8" w:rsidRDefault="009F432D">
      <w:pPr>
        <w:spacing w:after="0"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Νέας Δημοκρατίας)</w:t>
      </w:r>
    </w:p>
    <w:p w14:paraId="2E24767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w:t>
      </w:r>
      <w:r>
        <w:rPr>
          <w:rFonts w:eastAsia="Times New Roman" w:cs="Times New Roman"/>
          <w:szCs w:val="24"/>
        </w:rPr>
        <w:t xml:space="preserve">κ. </w:t>
      </w:r>
      <w:r>
        <w:rPr>
          <w:rFonts w:eastAsia="Times New Roman" w:cs="Times New Roman"/>
          <w:szCs w:val="24"/>
        </w:rPr>
        <w:t>Φωτεινή Αραμπατζή.</w:t>
      </w:r>
    </w:p>
    <w:p w14:paraId="2E24767D"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Το</w:t>
      </w:r>
      <w:r>
        <w:rPr>
          <w:rFonts w:eastAsia="Times New Roman" w:cs="Times New Roman"/>
          <w:szCs w:val="24"/>
        </w:rPr>
        <w:t>ν</w:t>
      </w:r>
      <w:r w:rsidRPr="00894ED1">
        <w:rPr>
          <w:rFonts w:eastAsia="Times New Roman" w:cs="Times New Roman"/>
          <w:szCs w:val="24"/>
        </w:rPr>
        <w:t xml:space="preserve"> λόγο </w:t>
      </w:r>
      <w:r>
        <w:rPr>
          <w:rFonts w:eastAsia="Times New Roman" w:cs="Times New Roman"/>
          <w:szCs w:val="24"/>
        </w:rPr>
        <w:t xml:space="preserve">έχει ο Βουλευτής Αχαΐας της Νέας Δημοκρατίας κ. Ανδρέας </w:t>
      </w:r>
      <w:proofErr w:type="spellStart"/>
      <w:r>
        <w:rPr>
          <w:rFonts w:eastAsia="Times New Roman" w:cs="Times New Roman"/>
          <w:szCs w:val="24"/>
        </w:rPr>
        <w:t>Κατσανιώτης</w:t>
      </w:r>
      <w:proofErr w:type="spellEnd"/>
      <w:r>
        <w:rPr>
          <w:rFonts w:eastAsia="Times New Roman" w:cs="Times New Roman"/>
          <w:szCs w:val="24"/>
        </w:rPr>
        <w:t>.</w:t>
      </w:r>
    </w:p>
    <w:p w14:paraId="2E24767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Κατσανιώτη</w:t>
      </w:r>
      <w:proofErr w:type="spellEnd"/>
      <w:r>
        <w:rPr>
          <w:rFonts w:eastAsia="Times New Roman" w:cs="Times New Roman"/>
          <w:szCs w:val="24"/>
        </w:rPr>
        <w:t xml:space="preserve">, έχετε τον λόγο </w:t>
      </w:r>
      <w:r w:rsidRPr="00894ED1">
        <w:rPr>
          <w:rFonts w:eastAsia="Times New Roman" w:cs="Times New Roman"/>
          <w:szCs w:val="24"/>
        </w:rPr>
        <w:t xml:space="preserve">για </w:t>
      </w:r>
      <w:r>
        <w:rPr>
          <w:rFonts w:eastAsia="Times New Roman" w:cs="Times New Roman"/>
          <w:szCs w:val="24"/>
        </w:rPr>
        <w:t xml:space="preserve">πέντε </w:t>
      </w:r>
      <w:r w:rsidRPr="00894ED1">
        <w:rPr>
          <w:rFonts w:eastAsia="Times New Roman" w:cs="Times New Roman"/>
          <w:szCs w:val="24"/>
        </w:rPr>
        <w:t>λεπτά</w:t>
      </w:r>
      <w:r>
        <w:rPr>
          <w:rFonts w:eastAsia="Times New Roman" w:cs="Times New Roman"/>
          <w:szCs w:val="24"/>
        </w:rPr>
        <w:t>.</w:t>
      </w:r>
    </w:p>
    <w:p w14:paraId="2E24767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Ευχαριστώ, </w:t>
      </w:r>
      <w:r w:rsidRPr="00894ED1">
        <w:rPr>
          <w:rFonts w:eastAsia="Times New Roman" w:cs="Times New Roman"/>
          <w:szCs w:val="24"/>
        </w:rPr>
        <w:t>κύριε</w:t>
      </w:r>
      <w:r w:rsidRPr="00894ED1">
        <w:rPr>
          <w:rFonts w:eastAsia="Times New Roman" w:cs="Times New Roman"/>
          <w:szCs w:val="24"/>
        </w:rPr>
        <w:t xml:space="preserve"> Πρόεδρε</w:t>
      </w:r>
      <w:r>
        <w:rPr>
          <w:rFonts w:eastAsia="Times New Roman" w:cs="Times New Roman"/>
          <w:szCs w:val="24"/>
        </w:rPr>
        <w:t>.</w:t>
      </w:r>
      <w:r w:rsidRPr="00894ED1">
        <w:rPr>
          <w:rFonts w:eastAsia="Times New Roman" w:cs="Times New Roman"/>
          <w:szCs w:val="24"/>
        </w:rPr>
        <w:t xml:space="preserve"> </w:t>
      </w:r>
    </w:p>
    <w:p w14:paraId="2E247680"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lastRenderedPageBreak/>
        <w:t>Κυρίες και κύριοι</w:t>
      </w:r>
      <w:r>
        <w:rPr>
          <w:rFonts w:eastAsia="Times New Roman" w:cs="Times New Roman"/>
          <w:szCs w:val="24"/>
        </w:rPr>
        <w:t>,</w:t>
      </w:r>
      <w:r w:rsidRPr="00894ED1">
        <w:rPr>
          <w:rFonts w:eastAsia="Times New Roman" w:cs="Times New Roman"/>
          <w:szCs w:val="24"/>
        </w:rPr>
        <w:t xml:space="preserve"> το νομοσχέδιο που συζητούμε σήμερα είναι ακόμα ένα χαρακτηριστικό νομοσχέδιο της παρούσας Κυβέρνησης</w:t>
      </w:r>
      <w:r>
        <w:rPr>
          <w:rFonts w:eastAsia="Times New Roman" w:cs="Times New Roman"/>
          <w:szCs w:val="24"/>
        </w:rPr>
        <w:t>.</w:t>
      </w:r>
      <w:r w:rsidRPr="00894ED1">
        <w:rPr>
          <w:rFonts w:eastAsia="Times New Roman" w:cs="Times New Roman"/>
          <w:szCs w:val="24"/>
        </w:rPr>
        <w:t xml:space="preserve"> Είναι προϊόν παζαριού</w:t>
      </w:r>
      <w:r>
        <w:rPr>
          <w:rFonts w:eastAsia="Times New Roman" w:cs="Times New Roman"/>
          <w:szCs w:val="24"/>
        </w:rPr>
        <w:t>,</w:t>
      </w:r>
      <w:r w:rsidRPr="00894ED1">
        <w:rPr>
          <w:rFonts w:eastAsia="Times New Roman" w:cs="Times New Roman"/>
          <w:szCs w:val="24"/>
        </w:rPr>
        <w:t xml:space="preserve"> βασισμένο σε ψέματα</w:t>
      </w:r>
      <w:r>
        <w:rPr>
          <w:rFonts w:eastAsia="Times New Roman" w:cs="Times New Roman"/>
          <w:szCs w:val="24"/>
        </w:rPr>
        <w:t>,</w:t>
      </w:r>
      <w:r w:rsidRPr="00894ED1">
        <w:rPr>
          <w:rFonts w:eastAsia="Times New Roman" w:cs="Times New Roman"/>
          <w:szCs w:val="24"/>
        </w:rPr>
        <w:t xml:space="preserve"> από έναν αναξιόπιστο Υπουργό</w:t>
      </w:r>
      <w:r>
        <w:rPr>
          <w:rFonts w:eastAsia="Times New Roman" w:cs="Times New Roman"/>
          <w:szCs w:val="24"/>
        </w:rPr>
        <w:t>.</w:t>
      </w:r>
      <w:r w:rsidRPr="00894ED1">
        <w:rPr>
          <w:rFonts w:eastAsia="Times New Roman" w:cs="Times New Roman"/>
          <w:szCs w:val="24"/>
        </w:rPr>
        <w:t xml:space="preserve"> Αναξιόπιστο </w:t>
      </w:r>
      <w:r>
        <w:rPr>
          <w:rFonts w:eastAsia="Times New Roman" w:cs="Times New Roman"/>
          <w:szCs w:val="24"/>
        </w:rPr>
        <w:t>Υπουργό,</w:t>
      </w:r>
      <w:r w:rsidRPr="00894ED1">
        <w:rPr>
          <w:rFonts w:eastAsia="Times New Roman" w:cs="Times New Roman"/>
          <w:szCs w:val="24"/>
        </w:rPr>
        <w:t xml:space="preserve"> γιατί</w:t>
      </w:r>
      <w:r>
        <w:rPr>
          <w:rFonts w:eastAsia="Times New Roman" w:cs="Times New Roman"/>
          <w:szCs w:val="24"/>
        </w:rPr>
        <w:t>;</w:t>
      </w:r>
      <w:r w:rsidRPr="00894ED1">
        <w:rPr>
          <w:rFonts w:eastAsia="Times New Roman" w:cs="Times New Roman"/>
          <w:szCs w:val="24"/>
        </w:rPr>
        <w:t xml:space="preserve"> Μας </w:t>
      </w:r>
      <w:r>
        <w:rPr>
          <w:rFonts w:eastAsia="Times New Roman" w:cs="Times New Roman"/>
          <w:szCs w:val="24"/>
        </w:rPr>
        <w:t xml:space="preserve">λέει ότι </w:t>
      </w:r>
      <w:r w:rsidRPr="00894ED1">
        <w:rPr>
          <w:rFonts w:eastAsia="Times New Roman" w:cs="Times New Roman"/>
          <w:szCs w:val="24"/>
        </w:rPr>
        <w:t>σέβεται τ</w:t>
      </w:r>
      <w:r w:rsidRPr="00894ED1">
        <w:rPr>
          <w:rFonts w:eastAsia="Times New Roman" w:cs="Times New Roman"/>
          <w:szCs w:val="24"/>
        </w:rPr>
        <w:t>α πανεπιστημιακά όργανα</w:t>
      </w:r>
      <w:r>
        <w:rPr>
          <w:rFonts w:eastAsia="Times New Roman" w:cs="Times New Roman"/>
          <w:szCs w:val="24"/>
        </w:rPr>
        <w:t>.</w:t>
      </w:r>
      <w:r w:rsidRPr="00894ED1">
        <w:rPr>
          <w:rFonts w:eastAsia="Times New Roman" w:cs="Times New Roman"/>
          <w:szCs w:val="24"/>
        </w:rPr>
        <w:t xml:space="preserve"> Αντί </w:t>
      </w:r>
      <w:r>
        <w:rPr>
          <w:rFonts w:eastAsia="Times New Roman" w:cs="Times New Roman"/>
          <w:szCs w:val="24"/>
        </w:rPr>
        <w:t>γι’</w:t>
      </w:r>
      <w:r w:rsidRPr="00894ED1">
        <w:rPr>
          <w:rFonts w:eastAsia="Times New Roman" w:cs="Times New Roman"/>
          <w:szCs w:val="24"/>
        </w:rPr>
        <w:t xml:space="preserve"> αυτό</w:t>
      </w:r>
      <w:r>
        <w:rPr>
          <w:rFonts w:eastAsia="Times New Roman" w:cs="Times New Roman"/>
          <w:szCs w:val="24"/>
        </w:rPr>
        <w:t>,</w:t>
      </w:r>
      <w:r w:rsidRPr="00894ED1">
        <w:rPr>
          <w:rFonts w:eastAsia="Times New Roman" w:cs="Times New Roman"/>
          <w:szCs w:val="24"/>
        </w:rPr>
        <w:t xml:space="preserve"> επιτίθεται σε όποιον διαφωνεί μαζί του</w:t>
      </w:r>
      <w:r>
        <w:rPr>
          <w:rFonts w:eastAsia="Times New Roman" w:cs="Times New Roman"/>
          <w:szCs w:val="24"/>
        </w:rPr>
        <w:t>.</w:t>
      </w:r>
      <w:r w:rsidRPr="00894ED1">
        <w:rPr>
          <w:rFonts w:eastAsia="Times New Roman" w:cs="Times New Roman"/>
          <w:szCs w:val="24"/>
        </w:rPr>
        <w:t xml:space="preserve"> Όποιος τολμά να έχει αντίθετη άποψη είναι αδιάβαστος</w:t>
      </w:r>
      <w:r>
        <w:rPr>
          <w:rFonts w:eastAsia="Times New Roman" w:cs="Times New Roman"/>
          <w:szCs w:val="24"/>
        </w:rPr>
        <w:t>.</w:t>
      </w:r>
      <w:r w:rsidRPr="00894ED1">
        <w:rPr>
          <w:rFonts w:eastAsia="Times New Roman" w:cs="Times New Roman"/>
          <w:szCs w:val="24"/>
        </w:rPr>
        <w:t xml:space="preserve"> </w:t>
      </w:r>
    </w:p>
    <w:p w14:paraId="2E24768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Αδιάβαστοι </w:t>
      </w:r>
      <w:r w:rsidRPr="00894ED1">
        <w:rPr>
          <w:rFonts w:eastAsia="Times New Roman" w:cs="Times New Roman"/>
          <w:szCs w:val="24"/>
        </w:rPr>
        <w:t xml:space="preserve">οι </w:t>
      </w:r>
      <w:r>
        <w:rPr>
          <w:rFonts w:eastAsia="Times New Roman" w:cs="Times New Roman"/>
          <w:szCs w:val="24"/>
        </w:rPr>
        <w:t>κ</w:t>
      </w:r>
      <w:r w:rsidRPr="00894ED1">
        <w:rPr>
          <w:rFonts w:eastAsia="Times New Roman" w:cs="Times New Roman"/>
          <w:szCs w:val="24"/>
        </w:rPr>
        <w:t xml:space="preserve">οσμήτορες </w:t>
      </w:r>
      <w:r w:rsidRPr="00894ED1">
        <w:rPr>
          <w:rFonts w:eastAsia="Times New Roman" w:cs="Times New Roman"/>
          <w:szCs w:val="24"/>
        </w:rPr>
        <w:t>του Ανοικτού Πανεπιστημίου της Πάτρας</w:t>
      </w:r>
      <w:r>
        <w:rPr>
          <w:rFonts w:eastAsia="Times New Roman" w:cs="Times New Roman"/>
          <w:szCs w:val="24"/>
        </w:rPr>
        <w:t>,</w:t>
      </w:r>
      <w:r w:rsidRPr="00894ED1">
        <w:rPr>
          <w:rFonts w:eastAsia="Times New Roman" w:cs="Times New Roman"/>
          <w:szCs w:val="24"/>
        </w:rPr>
        <w:t xml:space="preserve"> αδιάβαστος ο </w:t>
      </w:r>
      <w:r>
        <w:rPr>
          <w:rFonts w:eastAsia="Times New Roman" w:cs="Times New Roman"/>
          <w:szCs w:val="24"/>
        </w:rPr>
        <w:t>κ</w:t>
      </w:r>
      <w:r w:rsidRPr="00894ED1">
        <w:rPr>
          <w:rFonts w:eastAsia="Times New Roman" w:cs="Times New Roman"/>
          <w:szCs w:val="24"/>
        </w:rPr>
        <w:t xml:space="preserve">οσμήτορας </w:t>
      </w:r>
      <w:r>
        <w:rPr>
          <w:rFonts w:eastAsia="Times New Roman" w:cs="Times New Roman"/>
          <w:szCs w:val="24"/>
        </w:rPr>
        <w:t xml:space="preserve">της </w:t>
      </w:r>
      <w:r w:rsidRPr="00894ED1">
        <w:rPr>
          <w:rFonts w:eastAsia="Times New Roman" w:cs="Times New Roman"/>
          <w:szCs w:val="24"/>
        </w:rPr>
        <w:t>Πολυτεχνικής Σχολής της Πάτρα</w:t>
      </w:r>
      <w:r w:rsidRPr="00894ED1">
        <w:rPr>
          <w:rFonts w:eastAsia="Times New Roman" w:cs="Times New Roman"/>
          <w:szCs w:val="24"/>
        </w:rPr>
        <w:t>ς</w:t>
      </w:r>
      <w:r>
        <w:rPr>
          <w:rFonts w:eastAsia="Times New Roman" w:cs="Times New Roman"/>
          <w:szCs w:val="24"/>
        </w:rPr>
        <w:t>,</w:t>
      </w:r>
      <w:r w:rsidRPr="00894ED1">
        <w:rPr>
          <w:rFonts w:eastAsia="Times New Roman" w:cs="Times New Roman"/>
          <w:szCs w:val="24"/>
        </w:rPr>
        <w:t xml:space="preserve"> αδιάβαστος ο </w:t>
      </w:r>
      <w:r>
        <w:rPr>
          <w:rFonts w:eastAsia="Times New Roman" w:cs="Times New Roman"/>
          <w:szCs w:val="24"/>
        </w:rPr>
        <w:t>π</w:t>
      </w:r>
      <w:r w:rsidRPr="00894ED1">
        <w:rPr>
          <w:rFonts w:eastAsia="Times New Roman" w:cs="Times New Roman"/>
          <w:szCs w:val="24"/>
        </w:rPr>
        <w:t xml:space="preserve">ρύτανης </w:t>
      </w:r>
      <w:r w:rsidRPr="00894ED1">
        <w:rPr>
          <w:rFonts w:eastAsia="Times New Roman" w:cs="Times New Roman"/>
          <w:szCs w:val="24"/>
        </w:rPr>
        <w:t xml:space="preserve">του Εθνικού Μετσόβιου Πολυτεχνείου </w:t>
      </w:r>
      <w:r>
        <w:rPr>
          <w:rFonts w:eastAsia="Times New Roman" w:cs="Times New Roman"/>
          <w:szCs w:val="24"/>
        </w:rPr>
        <w:t>και π</w:t>
      </w:r>
      <w:r w:rsidRPr="00894ED1">
        <w:rPr>
          <w:rFonts w:eastAsia="Times New Roman" w:cs="Times New Roman"/>
          <w:szCs w:val="24"/>
        </w:rPr>
        <w:t>ροσεχώς αδιάβαστ</w:t>
      </w:r>
      <w:r>
        <w:rPr>
          <w:rFonts w:eastAsia="Times New Roman" w:cs="Times New Roman"/>
          <w:szCs w:val="24"/>
        </w:rPr>
        <w:t>οι</w:t>
      </w:r>
      <w:r w:rsidRPr="00894ED1">
        <w:rPr>
          <w:rFonts w:eastAsia="Times New Roman" w:cs="Times New Roman"/>
          <w:szCs w:val="24"/>
        </w:rPr>
        <w:t xml:space="preserve"> όλα τα μέλη της Συγκλήτου του Πανεπιστημίου της Πάτρας και της Πελοποννήσο</w:t>
      </w:r>
      <w:r>
        <w:rPr>
          <w:rFonts w:eastAsia="Times New Roman" w:cs="Times New Roman"/>
          <w:szCs w:val="24"/>
        </w:rPr>
        <w:t xml:space="preserve">υ που δεν συμφωνούν με το σχέδιό του. </w:t>
      </w:r>
      <w:proofErr w:type="spellStart"/>
      <w:r>
        <w:rPr>
          <w:rFonts w:eastAsia="Times New Roman" w:cs="Times New Roman"/>
          <w:szCs w:val="24"/>
        </w:rPr>
        <w:t>Διαβαστερό</w:t>
      </w:r>
      <w:r w:rsidRPr="00894ED1">
        <w:rPr>
          <w:rFonts w:eastAsia="Times New Roman" w:cs="Times New Roman"/>
          <w:szCs w:val="24"/>
        </w:rPr>
        <w:t>ς</w:t>
      </w:r>
      <w:proofErr w:type="spellEnd"/>
      <w:r w:rsidRPr="00894ED1">
        <w:rPr>
          <w:rFonts w:eastAsia="Times New Roman" w:cs="Times New Roman"/>
          <w:szCs w:val="24"/>
        </w:rPr>
        <w:t xml:space="preserve"> </w:t>
      </w:r>
      <w:r>
        <w:rPr>
          <w:rFonts w:eastAsia="Times New Roman" w:cs="Times New Roman"/>
          <w:szCs w:val="24"/>
        </w:rPr>
        <w:t xml:space="preserve">μας βγήκε μόνο κ. </w:t>
      </w:r>
      <w:proofErr w:type="spellStart"/>
      <w:r w:rsidRPr="00894ED1">
        <w:rPr>
          <w:rFonts w:eastAsia="Times New Roman" w:cs="Times New Roman"/>
          <w:szCs w:val="24"/>
        </w:rPr>
        <w:t>Γαβρόγλου</w:t>
      </w:r>
      <w:proofErr w:type="spellEnd"/>
      <w:r>
        <w:rPr>
          <w:rFonts w:eastAsia="Times New Roman" w:cs="Times New Roman"/>
          <w:szCs w:val="24"/>
        </w:rPr>
        <w:t>.</w:t>
      </w:r>
      <w:r w:rsidRPr="00894ED1">
        <w:rPr>
          <w:rFonts w:eastAsia="Times New Roman" w:cs="Times New Roman"/>
          <w:szCs w:val="24"/>
        </w:rPr>
        <w:t xml:space="preserve"> </w:t>
      </w:r>
    </w:p>
    <w:p w14:paraId="2E247682"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 xml:space="preserve">Ας θυμηθούμε λίγο τι μας έλεγε ο </w:t>
      </w:r>
      <w:r>
        <w:rPr>
          <w:rFonts w:eastAsia="Times New Roman" w:cs="Times New Roman"/>
          <w:szCs w:val="24"/>
        </w:rPr>
        <w:t>«</w:t>
      </w:r>
      <w:proofErr w:type="spellStart"/>
      <w:r w:rsidRPr="00894ED1">
        <w:rPr>
          <w:rFonts w:eastAsia="Times New Roman" w:cs="Times New Roman"/>
          <w:szCs w:val="24"/>
        </w:rPr>
        <w:t>διαβαστερ</w:t>
      </w:r>
      <w:r>
        <w:rPr>
          <w:rFonts w:eastAsia="Times New Roman" w:cs="Times New Roman"/>
          <w:szCs w:val="24"/>
        </w:rPr>
        <w:t>ό</w:t>
      </w:r>
      <w:r w:rsidRPr="00894ED1">
        <w:rPr>
          <w:rFonts w:eastAsia="Times New Roman" w:cs="Times New Roman"/>
          <w:szCs w:val="24"/>
        </w:rPr>
        <w:t>ς</w:t>
      </w:r>
      <w:proofErr w:type="spellEnd"/>
      <w:r>
        <w:rPr>
          <w:rFonts w:eastAsia="Times New Roman" w:cs="Times New Roman"/>
          <w:szCs w:val="24"/>
        </w:rPr>
        <w:t>»</w:t>
      </w:r>
      <w:r w:rsidRPr="00894ED1">
        <w:rPr>
          <w:rFonts w:eastAsia="Times New Roman" w:cs="Times New Roman"/>
          <w:szCs w:val="24"/>
        </w:rPr>
        <w:t xml:space="preserve"> πριν λίγο καιρό</w:t>
      </w:r>
      <w:r>
        <w:rPr>
          <w:rFonts w:eastAsia="Times New Roman" w:cs="Times New Roman"/>
          <w:szCs w:val="24"/>
        </w:rPr>
        <w:t>.</w:t>
      </w:r>
      <w:r w:rsidRPr="00894ED1">
        <w:rPr>
          <w:rFonts w:eastAsia="Times New Roman" w:cs="Times New Roman"/>
          <w:szCs w:val="24"/>
        </w:rPr>
        <w:t xml:space="preserve"> Σε </w:t>
      </w:r>
      <w:r>
        <w:rPr>
          <w:rFonts w:eastAsia="Times New Roman" w:cs="Times New Roman"/>
          <w:szCs w:val="24"/>
        </w:rPr>
        <w:t>επίκαιρη ερώτησή</w:t>
      </w:r>
      <w:r w:rsidRPr="00894ED1">
        <w:rPr>
          <w:rFonts w:eastAsia="Times New Roman" w:cs="Times New Roman"/>
          <w:szCs w:val="24"/>
        </w:rPr>
        <w:t xml:space="preserve"> μου στις 22 Φεβρουαρίου ο κ</w:t>
      </w:r>
      <w:r>
        <w:rPr>
          <w:rFonts w:eastAsia="Times New Roman" w:cs="Times New Roman"/>
          <w:szCs w:val="24"/>
        </w:rPr>
        <w:t>.</w:t>
      </w:r>
      <w:r w:rsidRPr="00894ED1">
        <w:rPr>
          <w:rFonts w:eastAsia="Times New Roman" w:cs="Times New Roman"/>
          <w:szCs w:val="24"/>
        </w:rPr>
        <w:t xml:space="preserve"> </w:t>
      </w:r>
      <w:proofErr w:type="spellStart"/>
      <w:r w:rsidRPr="00894ED1">
        <w:rPr>
          <w:rFonts w:eastAsia="Times New Roman" w:cs="Times New Roman"/>
          <w:szCs w:val="24"/>
        </w:rPr>
        <w:t>Γαβρόγλου</w:t>
      </w:r>
      <w:proofErr w:type="spellEnd"/>
      <w:r w:rsidRPr="00894ED1">
        <w:rPr>
          <w:rFonts w:eastAsia="Times New Roman" w:cs="Times New Roman"/>
          <w:szCs w:val="24"/>
        </w:rPr>
        <w:t xml:space="preserve"> είπε</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w:t>
      </w:r>
      <w:r w:rsidRPr="00894ED1">
        <w:rPr>
          <w:rFonts w:eastAsia="Times New Roman" w:cs="Times New Roman"/>
          <w:szCs w:val="24"/>
        </w:rPr>
        <w:t>Προτείνουμε την ί</w:t>
      </w:r>
      <w:r>
        <w:rPr>
          <w:rFonts w:eastAsia="Times New Roman" w:cs="Times New Roman"/>
          <w:szCs w:val="24"/>
        </w:rPr>
        <w:t>δρυση στην Πάτρα ενός δεύτερου π</w:t>
      </w:r>
      <w:r w:rsidRPr="00894ED1">
        <w:rPr>
          <w:rFonts w:eastAsia="Times New Roman" w:cs="Times New Roman"/>
          <w:szCs w:val="24"/>
        </w:rPr>
        <w:t>ανεπιστημίου</w:t>
      </w:r>
      <w:r>
        <w:rPr>
          <w:rFonts w:eastAsia="Times New Roman" w:cs="Times New Roman"/>
          <w:szCs w:val="24"/>
        </w:rPr>
        <w:t>.</w:t>
      </w:r>
      <w:r w:rsidRPr="00894ED1">
        <w:rPr>
          <w:rFonts w:eastAsia="Times New Roman" w:cs="Times New Roman"/>
          <w:szCs w:val="24"/>
        </w:rPr>
        <w:t xml:space="preserve"> Σε αυτό το πανεπιστήμιο θα πάει η δομή του ΕΑΠ ως έχει και </w:t>
      </w:r>
      <w:r>
        <w:rPr>
          <w:rFonts w:eastAsia="Times New Roman" w:cs="Times New Roman"/>
          <w:szCs w:val="24"/>
        </w:rPr>
        <w:t>θα έ</w:t>
      </w:r>
      <w:r>
        <w:rPr>
          <w:rFonts w:eastAsia="Times New Roman" w:cs="Times New Roman"/>
          <w:szCs w:val="24"/>
        </w:rPr>
        <w:t xml:space="preserve">χει και παραδοσιακά τμήματα. </w:t>
      </w:r>
      <w:r w:rsidRPr="00894ED1">
        <w:rPr>
          <w:rFonts w:eastAsia="Times New Roman" w:cs="Times New Roman"/>
          <w:szCs w:val="24"/>
        </w:rPr>
        <w:t xml:space="preserve">Αυτή η </w:t>
      </w:r>
      <w:r w:rsidRPr="00894ED1">
        <w:rPr>
          <w:rFonts w:eastAsia="Times New Roman" w:cs="Times New Roman"/>
          <w:szCs w:val="24"/>
        </w:rPr>
        <w:lastRenderedPageBreak/>
        <w:t xml:space="preserve">δομή του </w:t>
      </w:r>
      <w:r>
        <w:rPr>
          <w:rFonts w:eastAsia="Times New Roman" w:cs="Times New Roman"/>
          <w:szCs w:val="24"/>
        </w:rPr>
        <w:t>ΕΑΠ</w:t>
      </w:r>
      <w:r w:rsidRPr="00894ED1">
        <w:rPr>
          <w:rFonts w:eastAsia="Times New Roman" w:cs="Times New Roman"/>
          <w:szCs w:val="24"/>
        </w:rPr>
        <w:t xml:space="preserve"> θα μπορέσει να αναβαθμιστεί</w:t>
      </w:r>
      <w:r>
        <w:rPr>
          <w:rFonts w:eastAsia="Times New Roman" w:cs="Times New Roman"/>
          <w:szCs w:val="24"/>
        </w:rPr>
        <w:t>,</w:t>
      </w:r>
      <w:r w:rsidRPr="00894ED1">
        <w:rPr>
          <w:rFonts w:eastAsia="Times New Roman" w:cs="Times New Roman"/>
          <w:szCs w:val="24"/>
        </w:rPr>
        <w:t xml:space="preserve"> όχι μόνο μέσω συνεργειών</w:t>
      </w:r>
      <w:r>
        <w:rPr>
          <w:rFonts w:eastAsia="Times New Roman" w:cs="Times New Roman"/>
          <w:szCs w:val="24"/>
        </w:rPr>
        <w:t>,</w:t>
      </w:r>
      <w:r w:rsidRPr="00894ED1">
        <w:rPr>
          <w:rFonts w:eastAsia="Times New Roman" w:cs="Times New Roman"/>
          <w:szCs w:val="24"/>
        </w:rPr>
        <w:t xml:space="preserve"> αλλά και μέσω των δυνατοτήτων που θα έχει ένα πολύ μεγαλύτερο πανεπιστήμιο</w:t>
      </w:r>
      <w:r>
        <w:rPr>
          <w:rFonts w:eastAsia="Times New Roman" w:cs="Times New Roman"/>
          <w:szCs w:val="24"/>
        </w:rPr>
        <w:t>.</w:t>
      </w:r>
      <w:r w:rsidRPr="00894ED1">
        <w:rPr>
          <w:rFonts w:eastAsia="Times New Roman" w:cs="Times New Roman"/>
          <w:szCs w:val="24"/>
        </w:rPr>
        <w:t xml:space="preserve"> Αυτή είναι η λογική</w:t>
      </w:r>
      <w:r>
        <w:rPr>
          <w:rFonts w:eastAsia="Times New Roman" w:cs="Times New Roman"/>
          <w:szCs w:val="24"/>
        </w:rPr>
        <w:t>».</w:t>
      </w:r>
      <w:r w:rsidRPr="00894ED1">
        <w:rPr>
          <w:rFonts w:eastAsia="Times New Roman" w:cs="Times New Roman"/>
          <w:szCs w:val="24"/>
        </w:rPr>
        <w:t xml:space="preserve"> </w:t>
      </w:r>
    </w:p>
    <w:p w14:paraId="2E247683"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 xml:space="preserve">Καταθέτω </w:t>
      </w:r>
      <w:r>
        <w:rPr>
          <w:rFonts w:eastAsia="Times New Roman" w:cs="Times New Roman"/>
          <w:szCs w:val="24"/>
        </w:rPr>
        <w:t>στα Πρακτικά</w:t>
      </w:r>
      <w:r>
        <w:rPr>
          <w:rFonts w:eastAsia="Times New Roman" w:cs="Times New Roman"/>
          <w:szCs w:val="24"/>
        </w:rPr>
        <w:t>,</w:t>
      </w:r>
      <w:r>
        <w:rPr>
          <w:rFonts w:eastAsia="Times New Roman" w:cs="Times New Roman"/>
          <w:szCs w:val="24"/>
        </w:rPr>
        <w:t xml:space="preserve"> τ</w:t>
      </w:r>
      <w:r w:rsidRPr="00894ED1">
        <w:rPr>
          <w:rFonts w:eastAsia="Times New Roman" w:cs="Times New Roman"/>
          <w:szCs w:val="24"/>
        </w:rPr>
        <w:t xml:space="preserve">α Πρακτικά της Βουλής από τη </w:t>
      </w:r>
      <w:r w:rsidRPr="00894ED1">
        <w:rPr>
          <w:rFonts w:eastAsia="Times New Roman" w:cs="Times New Roman"/>
          <w:szCs w:val="24"/>
        </w:rPr>
        <w:t>συγκεκριμένη επίκαιρη ερώτηση</w:t>
      </w:r>
      <w:r>
        <w:rPr>
          <w:rFonts w:eastAsia="Times New Roman" w:cs="Times New Roman"/>
          <w:szCs w:val="24"/>
        </w:rPr>
        <w:t>.</w:t>
      </w:r>
    </w:p>
    <w:p w14:paraId="2E247684" w14:textId="77777777" w:rsidR="00ED3BF8" w:rsidRDefault="009F432D">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Ανδρέας </w:t>
      </w:r>
      <w:proofErr w:type="spellStart"/>
      <w:r>
        <w:rPr>
          <w:rFonts w:eastAsia="Times New Roman" w:cs="Times New Roman"/>
          <w:szCs w:val="24"/>
        </w:rPr>
        <w:t>Κατσανιώτης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24768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Δυο μέρες </w:t>
      </w:r>
      <w:r>
        <w:rPr>
          <w:rFonts w:eastAsia="Times New Roman" w:cs="Times New Roman"/>
          <w:szCs w:val="24"/>
        </w:rPr>
        <w:t>μετά</w:t>
      </w:r>
      <w:r w:rsidRPr="00894ED1">
        <w:rPr>
          <w:rFonts w:eastAsia="Times New Roman" w:cs="Times New Roman"/>
          <w:szCs w:val="24"/>
        </w:rPr>
        <w:t xml:space="preserve"> ο κ</w:t>
      </w:r>
      <w:r>
        <w:rPr>
          <w:rFonts w:eastAsia="Times New Roman" w:cs="Times New Roman"/>
          <w:szCs w:val="24"/>
        </w:rPr>
        <w:t>.</w:t>
      </w:r>
      <w:r w:rsidRPr="00894ED1">
        <w:rPr>
          <w:rFonts w:eastAsia="Times New Roman" w:cs="Times New Roman"/>
          <w:szCs w:val="24"/>
        </w:rPr>
        <w:t xml:space="preserve"> </w:t>
      </w:r>
      <w:proofErr w:type="spellStart"/>
      <w:r w:rsidRPr="00894ED1">
        <w:rPr>
          <w:rFonts w:eastAsia="Times New Roman" w:cs="Times New Roman"/>
          <w:szCs w:val="24"/>
        </w:rPr>
        <w:t>Γαβρόγλου</w:t>
      </w:r>
      <w:proofErr w:type="spellEnd"/>
      <w:r w:rsidRPr="00894ED1">
        <w:rPr>
          <w:rFonts w:eastAsia="Times New Roman" w:cs="Times New Roman"/>
          <w:szCs w:val="24"/>
        </w:rPr>
        <w:t xml:space="preserve"> επανέλαβε σε συνέντευξή του στην εφημερίδα </w:t>
      </w:r>
      <w:r>
        <w:rPr>
          <w:rFonts w:eastAsia="Times New Roman" w:cs="Times New Roman"/>
          <w:szCs w:val="24"/>
        </w:rPr>
        <w:t>«</w:t>
      </w:r>
      <w:r w:rsidRPr="00894ED1">
        <w:rPr>
          <w:rFonts w:eastAsia="Times New Roman" w:cs="Times New Roman"/>
          <w:szCs w:val="24"/>
        </w:rPr>
        <w:t>Πελοπόννησο</w:t>
      </w:r>
      <w:r>
        <w:rPr>
          <w:rFonts w:eastAsia="Times New Roman" w:cs="Times New Roman"/>
          <w:szCs w:val="24"/>
        </w:rPr>
        <w:t>ς», την</w:t>
      </w:r>
      <w:r w:rsidRPr="00894ED1">
        <w:rPr>
          <w:rFonts w:eastAsia="Times New Roman" w:cs="Times New Roman"/>
          <w:szCs w:val="24"/>
        </w:rPr>
        <w:t xml:space="preserve"> Κυριακή 25 Φεβρουαρίου</w:t>
      </w:r>
      <w:r>
        <w:rPr>
          <w:rFonts w:eastAsia="Times New Roman" w:cs="Times New Roman"/>
          <w:szCs w:val="24"/>
        </w:rPr>
        <w:t>,</w:t>
      </w:r>
      <w:r w:rsidRPr="00894ED1">
        <w:rPr>
          <w:rFonts w:eastAsia="Times New Roman" w:cs="Times New Roman"/>
          <w:szCs w:val="24"/>
        </w:rPr>
        <w:t xml:space="preserve"> ακριβώς τα ίδια πράγματα</w:t>
      </w:r>
      <w:r>
        <w:rPr>
          <w:rFonts w:eastAsia="Times New Roman" w:cs="Times New Roman"/>
          <w:szCs w:val="24"/>
        </w:rPr>
        <w:t>.</w:t>
      </w:r>
      <w:r w:rsidRPr="00894ED1">
        <w:rPr>
          <w:rFonts w:eastAsia="Times New Roman" w:cs="Times New Roman"/>
          <w:szCs w:val="24"/>
        </w:rPr>
        <w:t xml:space="preserve"> Δεν άλλαξε λέξη</w:t>
      </w:r>
      <w:r>
        <w:rPr>
          <w:rFonts w:eastAsia="Times New Roman" w:cs="Times New Roman"/>
          <w:szCs w:val="24"/>
        </w:rPr>
        <w:t>.</w:t>
      </w:r>
      <w:r w:rsidRPr="00894ED1">
        <w:rPr>
          <w:rFonts w:eastAsia="Times New Roman" w:cs="Times New Roman"/>
          <w:szCs w:val="24"/>
        </w:rPr>
        <w:t xml:space="preserve"> </w:t>
      </w:r>
    </w:p>
    <w:p w14:paraId="2E247686"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 xml:space="preserve">Καταθέτω </w:t>
      </w:r>
      <w:r>
        <w:rPr>
          <w:rFonts w:eastAsia="Times New Roman" w:cs="Times New Roman"/>
          <w:szCs w:val="24"/>
        </w:rPr>
        <w:t>και την ε</w:t>
      </w:r>
      <w:r w:rsidRPr="00894ED1">
        <w:rPr>
          <w:rFonts w:eastAsia="Times New Roman" w:cs="Times New Roman"/>
          <w:szCs w:val="24"/>
        </w:rPr>
        <w:t xml:space="preserve">φημερίδα </w:t>
      </w:r>
      <w:r>
        <w:rPr>
          <w:rFonts w:eastAsia="Times New Roman" w:cs="Times New Roman"/>
          <w:szCs w:val="24"/>
        </w:rPr>
        <w:t>«</w:t>
      </w:r>
      <w:r w:rsidRPr="00894ED1">
        <w:rPr>
          <w:rFonts w:eastAsia="Times New Roman" w:cs="Times New Roman"/>
          <w:szCs w:val="24"/>
        </w:rPr>
        <w:t>Πελοπόννησος</w:t>
      </w:r>
      <w:r>
        <w:rPr>
          <w:rFonts w:eastAsia="Times New Roman" w:cs="Times New Roman"/>
          <w:szCs w:val="24"/>
        </w:rPr>
        <w:t>» στ</w:t>
      </w:r>
      <w:r w:rsidRPr="00894ED1">
        <w:rPr>
          <w:rFonts w:eastAsia="Times New Roman" w:cs="Times New Roman"/>
          <w:szCs w:val="24"/>
        </w:rPr>
        <w:t xml:space="preserve">α </w:t>
      </w:r>
      <w:r>
        <w:rPr>
          <w:rFonts w:eastAsia="Times New Roman" w:cs="Times New Roman"/>
          <w:szCs w:val="24"/>
        </w:rPr>
        <w:t>Πρακτικά.</w:t>
      </w:r>
    </w:p>
    <w:p w14:paraId="2E247687" w14:textId="77777777" w:rsidR="00ED3BF8" w:rsidRDefault="009F432D">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Ανδρέας </w:t>
      </w:r>
      <w:proofErr w:type="spellStart"/>
      <w:r>
        <w:rPr>
          <w:rFonts w:eastAsia="Times New Roman" w:cs="Times New Roman"/>
          <w:szCs w:val="24"/>
        </w:rPr>
        <w:t>Κατσανιώτ</w:t>
      </w:r>
      <w:r>
        <w:rPr>
          <w:rFonts w:eastAsia="Times New Roman" w:cs="Times New Roman"/>
          <w:szCs w:val="24"/>
        </w:rPr>
        <w:t>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247688"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lastRenderedPageBreak/>
        <w:t>Πριν τέσσερις μέρες στην Επιτροπή Μορφωτικών είπε</w:t>
      </w:r>
      <w:r>
        <w:rPr>
          <w:rFonts w:eastAsia="Times New Roman" w:cs="Times New Roman"/>
          <w:szCs w:val="24"/>
        </w:rPr>
        <w:t>: «Ποτέ δεν</w:t>
      </w:r>
      <w:r w:rsidRPr="00894ED1">
        <w:rPr>
          <w:rFonts w:eastAsia="Times New Roman" w:cs="Times New Roman"/>
          <w:szCs w:val="24"/>
        </w:rPr>
        <w:t xml:space="preserve"> συζητήθηκε η συνένωση του ΤΕΙ Δυ</w:t>
      </w:r>
      <w:r w:rsidRPr="00894ED1">
        <w:rPr>
          <w:rFonts w:eastAsia="Times New Roman" w:cs="Times New Roman"/>
          <w:szCs w:val="24"/>
        </w:rPr>
        <w:t xml:space="preserve">τικής Ελλάδας με το </w:t>
      </w:r>
      <w:r>
        <w:rPr>
          <w:rFonts w:eastAsia="Times New Roman" w:cs="Times New Roman"/>
          <w:szCs w:val="24"/>
        </w:rPr>
        <w:t xml:space="preserve">Ανοικτό </w:t>
      </w:r>
      <w:r>
        <w:rPr>
          <w:rFonts w:eastAsia="Times New Roman" w:cs="Times New Roman"/>
          <w:szCs w:val="24"/>
        </w:rPr>
        <w:t xml:space="preserve">Πανεπιστήμιο». </w:t>
      </w:r>
      <w:r w:rsidRPr="00894ED1">
        <w:rPr>
          <w:rFonts w:eastAsia="Times New Roman" w:cs="Times New Roman"/>
          <w:szCs w:val="24"/>
        </w:rPr>
        <w:t xml:space="preserve">Έλεγε </w:t>
      </w:r>
      <w:r>
        <w:rPr>
          <w:rFonts w:eastAsia="Times New Roman" w:cs="Times New Roman"/>
          <w:szCs w:val="24"/>
        </w:rPr>
        <w:t>ότι λέμε ψέματα.</w:t>
      </w:r>
    </w:p>
    <w:p w14:paraId="2E247689"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Καταθέτω αυτά που έλεγε πριν τέσσερις μέρες</w:t>
      </w:r>
      <w:r>
        <w:rPr>
          <w:rFonts w:eastAsia="Times New Roman" w:cs="Times New Roman"/>
          <w:szCs w:val="24"/>
        </w:rPr>
        <w:t>.</w:t>
      </w:r>
      <w:r w:rsidRPr="00894ED1">
        <w:rPr>
          <w:rFonts w:eastAsia="Times New Roman" w:cs="Times New Roman"/>
          <w:szCs w:val="24"/>
        </w:rPr>
        <w:t xml:space="preserve"> Είναι </w:t>
      </w:r>
      <w:r>
        <w:rPr>
          <w:rFonts w:eastAsia="Times New Roman" w:cs="Times New Roman"/>
          <w:szCs w:val="24"/>
        </w:rPr>
        <w:t xml:space="preserve">τα </w:t>
      </w:r>
      <w:r w:rsidRPr="00894ED1">
        <w:rPr>
          <w:rFonts w:eastAsia="Times New Roman" w:cs="Times New Roman"/>
          <w:szCs w:val="24"/>
        </w:rPr>
        <w:t xml:space="preserve">Πρακτικά της </w:t>
      </w:r>
      <w:r>
        <w:rPr>
          <w:rFonts w:eastAsia="Times New Roman" w:cs="Times New Roman"/>
          <w:szCs w:val="24"/>
        </w:rPr>
        <w:t>ε</w:t>
      </w:r>
      <w:r w:rsidRPr="00894ED1">
        <w:rPr>
          <w:rFonts w:eastAsia="Times New Roman" w:cs="Times New Roman"/>
          <w:szCs w:val="24"/>
        </w:rPr>
        <w:t xml:space="preserve">πιτροπής </w:t>
      </w:r>
      <w:r w:rsidRPr="00894ED1">
        <w:rPr>
          <w:rFonts w:eastAsia="Times New Roman" w:cs="Times New Roman"/>
          <w:szCs w:val="24"/>
        </w:rPr>
        <w:t xml:space="preserve">που έλεγε ότι ποτέ δεν έχει συζητηθεί από τον ίδιο ή συγχώνευση κομματιού του ΤΕΙ Δυτικής Ελλάδας με το </w:t>
      </w:r>
      <w:r w:rsidRPr="00894ED1">
        <w:rPr>
          <w:rFonts w:eastAsia="Times New Roman" w:cs="Times New Roman"/>
          <w:szCs w:val="24"/>
        </w:rPr>
        <w:t>Ανοι</w:t>
      </w:r>
      <w:r>
        <w:rPr>
          <w:rFonts w:eastAsia="Times New Roman" w:cs="Times New Roman"/>
          <w:szCs w:val="24"/>
        </w:rPr>
        <w:t>κ</w:t>
      </w:r>
      <w:r w:rsidRPr="00894ED1">
        <w:rPr>
          <w:rFonts w:eastAsia="Times New Roman" w:cs="Times New Roman"/>
          <w:szCs w:val="24"/>
        </w:rPr>
        <w:t xml:space="preserve">τό </w:t>
      </w:r>
      <w:r w:rsidRPr="00894ED1">
        <w:rPr>
          <w:rFonts w:eastAsia="Times New Roman" w:cs="Times New Roman"/>
          <w:szCs w:val="24"/>
        </w:rPr>
        <w:t>Πανεπιστήμιο της Πάτρας</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lang w:val="en-US"/>
        </w:rPr>
        <w:t>Fake</w:t>
      </w:r>
      <w:r w:rsidRPr="000179A4">
        <w:rPr>
          <w:rFonts w:eastAsia="Times New Roman" w:cs="Times New Roman"/>
          <w:szCs w:val="24"/>
        </w:rPr>
        <w:t xml:space="preserve"> </w:t>
      </w:r>
      <w:r>
        <w:rPr>
          <w:rFonts w:eastAsia="Times New Roman" w:cs="Times New Roman"/>
          <w:szCs w:val="24"/>
          <w:lang w:val="en-US"/>
        </w:rPr>
        <w:t>news</w:t>
      </w:r>
      <w:r w:rsidRPr="000179A4">
        <w:rPr>
          <w:rFonts w:eastAsia="Times New Roman" w:cs="Times New Roman"/>
          <w:szCs w:val="24"/>
        </w:rPr>
        <w:t xml:space="preserve"> </w:t>
      </w:r>
      <w:r>
        <w:rPr>
          <w:rFonts w:eastAsia="Times New Roman" w:cs="Times New Roman"/>
          <w:szCs w:val="24"/>
        </w:rPr>
        <w:t xml:space="preserve">έλεγε τότε </w:t>
      </w:r>
      <w:r w:rsidRPr="00894ED1">
        <w:rPr>
          <w:rFonts w:eastAsia="Times New Roman" w:cs="Times New Roman"/>
          <w:szCs w:val="24"/>
        </w:rPr>
        <w:t xml:space="preserve">για </w:t>
      </w:r>
      <w:r>
        <w:rPr>
          <w:rFonts w:eastAsia="Times New Roman" w:cs="Times New Roman"/>
          <w:szCs w:val="24"/>
        </w:rPr>
        <w:t>ό</w:t>
      </w:r>
      <w:r w:rsidRPr="00894ED1">
        <w:rPr>
          <w:rFonts w:eastAsia="Times New Roman" w:cs="Times New Roman"/>
          <w:szCs w:val="24"/>
        </w:rPr>
        <w:t xml:space="preserve">ποιον έλεγε πράγματα που δεν συμφωνούσε </w:t>
      </w:r>
      <w:r>
        <w:rPr>
          <w:rFonts w:eastAsia="Times New Roman" w:cs="Times New Roman"/>
          <w:szCs w:val="24"/>
        </w:rPr>
        <w:t xml:space="preserve">ο </w:t>
      </w:r>
      <w:r w:rsidRPr="00894ED1">
        <w:rPr>
          <w:rFonts w:eastAsia="Times New Roman" w:cs="Times New Roman"/>
          <w:szCs w:val="24"/>
        </w:rPr>
        <w:t>Υπουργός</w:t>
      </w:r>
      <w:r>
        <w:rPr>
          <w:rFonts w:eastAsia="Times New Roman" w:cs="Times New Roman"/>
          <w:szCs w:val="24"/>
        </w:rPr>
        <w:t xml:space="preserve">, </w:t>
      </w:r>
      <w:r>
        <w:rPr>
          <w:rFonts w:eastAsia="Times New Roman" w:cs="Times New Roman"/>
          <w:szCs w:val="24"/>
          <w:lang w:val="en-US"/>
        </w:rPr>
        <w:t>fake</w:t>
      </w:r>
      <w:r>
        <w:rPr>
          <w:rFonts w:eastAsia="Times New Roman" w:cs="Times New Roman"/>
          <w:szCs w:val="24"/>
        </w:rPr>
        <w:t xml:space="preserve"> πανεπιστήμια δημιουργεί. </w:t>
      </w:r>
    </w:p>
    <w:p w14:paraId="2E24768A" w14:textId="77777777" w:rsidR="00ED3BF8" w:rsidRDefault="009F432D">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Ανδρέας </w:t>
      </w:r>
      <w:proofErr w:type="spellStart"/>
      <w:r>
        <w:rPr>
          <w:rFonts w:eastAsia="Times New Roman" w:cs="Times New Roman"/>
          <w:szCs w:val="24"/>
        </w:rPr>
        <w:t>Κατσανιώτης</w:t>
      </w:r>
      <w:proofErr w:type="spellEnd"/>
      <w:r>
        <w:rPr>
          <w:rFonts w:eastAsia="Times New Roman" w:cs="Times New Roman"/>
          <w:szCs w:val="24"/>
        </w:rPr>
        <w:t xml:space="preserve"> καταθέτει για τα Πρακτικά τα προαναφερθέντα έγγραφα, τα οποία βρίσκοντ</w:t>
      </w:r>
      <w:r>
        <w:rPr>
          <w:rFonts w:eastAsia="Times New Roman" w:cs="Times New Roman"/>
          <w:szCs w:val="24"/>
        </w:rPr>
        <w:t>αι στο αρχείο του Τμήματος Γραμματείας της Διεύθυνσης Στενογραφίας και Πρακτικών της Βουλής)</w:t>
      </w:r>
    </w:p>
    <w:p w14:paraId="2E24768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Τώρα, α</w:t>
      </w:r>
      <w:r w:rsidRPr="00894ED1">
        <w:rPr>
          <w:rFonts w:eastAsia="Times New Roman" w:cs="Times New Roman"/>
          <w:szCs w:val="24"/>
        </w:rPr>
        <w:t>ς δούμε τον τρόπο που ο Υπουργός συμπεριφέρθηκε στο ΤΕΙ Δυτικής Ελλάδας</w:t>
      </w:r>
      <w:r>
        <w:rPr>
          <w:rFonts w:eastAsia="Times New Roman" w:cs="Times New Roman"/>
          <w:szCs w:val="24"/>
        </w:rPr>
        <w:t>. Το ΤΕΙ Δυτικής Ελλάδας</w:t>
      </w:r>
      <w:r w:rsidRPr="00894ED1">
        <w:rPr>
          <w:rFonts w:eastAsia="Times New Roman" w:cs="Times New Roman"/>
          <w:szCs w:val="24"/>
        </w:rPr>
        <w:t xml:space="preserve"> αρχικά </w:t>
      </w:r>
      <w:r>
        <w:rPr>
          <w:rFonts w:eastAsia="Times New Roman" w:cs="Times New Roman"/>
          <w:szCs w:val="24"/>
        </w:rPr>
        <w:t>θα συγχωνευόταν</w:t>
      </w:r>
      <w:r w:rsidRPr="00894ED1">
        <w:rPr>
          <w:rFonts w:eastAsia="Times New Roman" w:cs="Times New Roman"/>
          <w:szCs w:val="24"/>
        </w:rPr>
        <w:t xml:space="preserve"> με το Πανεπιστήμιο Πατρών</w:t>
      </w:r>
      <w:r>
        <w:rPr>
          <w:rFonts w:eastAsia="Times New Roman" w:cs="Times New Roman"/>
          <w:szCs w:val="24"/>
        </w:rPr>
        <w:t>,</w:t>
      </w:r>
      <w:r w:rsidRPr="00894ED1">
        <w:rPr>
          <w:rFonts w:eastAsia="Times New Roman" w:cs="Times New Roman"/>
          <w:szCs w:val="24"/>
        </w:rPr>
        <w:t xml:space="preserve"> στη συνέχε</w:t>
      </w:r>
      <w:r w:rsidRPr="00894ED1">
        <w:rPr>
          <w:rFonts w:eastAsia="Times New Roman" w:cs="Times New Roman"/>
          <w:szCs w:val="24"/>
        </w:rPr>
        <w:t xml:space="preserve">ια με το </w:t>
      </w:r>
      <w:r w:rsidRPr="00894ED1">
        <w:rPr>
          <w:rFonts w:eastAsia="Times New Roman" w:cs="Times New Roman"/>
          <w:szCs w:val="24"/>
        </w:rPr>
        <w:t>Ανοι</w:t>
      </w:r>
      <w:r>
        <w:rPr>
          <w:rFonts w:eastAsia="Times New Roman" w:cs="Times New Roman"/>
          <w:szCs w:val="24"/>
        </w:rPr>
        <w:t>κ</w:t>
      </w:r>
      <w:r w:rsidRPr="00894ED1">
        <w:rPr>
          <w:rFonts w:eastAsia="Times New Roman" w:cs="Times New Roman"/>
          <w:szCs w:val="24"/>
        </w:rPr>
        <w:t xml:space="preserve">τό </w:t>
      </w:r>
      <w:r w:rsidRPr="00894ED1">
        <w:rPr>
          <w:rFonts w:eastAsia="Times New Roman" w:cs="Times New Roman"/>
          <w:szCs w:val="24"/>
        </w:rPr>
        <w:t>Πανεπιστήμιο</w:t>
      </w:r>
      <w:r>
        <w:rPr>
          <w:rFonts w:eastAsia="Times New Roman" w:cs="Times New Roman"/>
          <w:szCs w:val="24"/>
        </w:rPr>
        <w:t>,</w:t>
      </w:r>
      <w:r w:rsidRPr="00894ED1">
        <w:rPr>
          <w:rFonts w:eastAsia="Times New Roman" w:cs="Times New Roman"/>
          <w:szCs w:val="24"/>
        </w:rPr>
        <w:t xml:space="preserve"> μετά ξανά με το Πανεπιστήμιο Πατρών</w:t>
      </w:r>
      <w:r>
        <w:rPr>
          <w:rFonts w:eastAsia="Times New Roman" w:cs="Times New Roman"/>
          <w:szCs w:val="24"/>
        </w:rPr>
        <w:t>,</w:t>
      </w:r>
      <w:r w:rsidRPr="00894ED1">
        <w:rPr>
          <w:rFonts w:eastAsia="Times New Roman" w:cs="Times New Roman"/>
          <w:szCs w:val="24"/>
        </w:rPr>
        <w:t xml:space="preserve"> στη συνέχεια με το Πανεπιστήμιο </w:t>
      </w:r>
      <w:r>
        <w:rPr>
          <w:rFonts w:eastAsia="Times New Roman" w:cs="Times New Roman"/>
          <w:szCs w:val="24"/>
        </w:rPr>
        <w:t xml:space="preserve">Πελοποννήσου. </w:t>
      </w:r>
      <w:r w:rsidRPr="00894ED1">
        <w:rPr>
          <w:rFonts w:eastAsia="Times New Roman" w:cs="Times New Roman"/>
          <w:szCs w:val="24"/>
        </w:rPr>
        <w:t>Σήμερα κόβετ</w:t>
      </w:r>
      <w:r>
        <w:rPr>
          <w:rFonts w:eastAsia="Times New Roman" w:cs="Times New Roman"/>
          <w:szCs w:val="24"/>
        </w:rPr>
        <w:t>αι</w:t>
      </w:r>
      <w:r w:rsidRPr="00894ED1">
        <w:rPr>
          <w:rFonts w:eastAsia="Times New Roman" w:cs="Times New Roman"/>
          <w:szCs w:val="24"/>
        </w:rPr>
        <w:t xml:space="preserve"> στη μέση</w:t>
      </w:r>
      <w:r>
        <w:rPr>
          <w:rFonts w:eastAsia="Times New Roman" w:cs="Times New Roman"/>
          <w:szCs w:val="24"/>
        </w:rPr>
        <w:t>.</w:t>
      </w:r>
      <w:r w:rsidRPr="00894ED1">
        <w:rPr>
          <w:rFonts w:eastAsia="Times New Roman" w:cs="Times New Roman"/>
          <w:szCs w:val="24"/>
        </w:rPr>
        <w:t xml:space="preserve"> Το μισό πηγαίνει στο Πανεπιστήμιο Πατρών </w:t>
      </w:r>
      <w:r w:rsidRPr="00894ED1">
        <w:rPr>
          <w:rFonts w:eastAsia="Times New Roman" w:cs="Times New Roman"/>
          <w:szCs w:val="24"/>
        </w:rPr>
        <w:lastRenderedPageBreak/>
        <w:t>και το άλλο μισό στο Πανεπιστήμιο Πελοποννήσου</w:t>
      </w:r>
      <w:r>
        <w:rPr>
          <w:rFonts w:eastAsia="Times New Roman" w:cs="Times New Roman"/>
          <w:szCs w:val="24"/>
        </w:rPr>
        <w:t>. «</w:t>
      </w:r>
      <w:proofErr w:type="spellStart"/>
      <w:r>
        <w:rPr>
          <w:rFonts w:eastAsia="Times New Roman" w:cs="Times New Roman"/>
          <w:szCs w:val="24"/>
        </w:rPr>
        <w:t>Διεμερίσαντο</w:t>
      </w:r>
      <w:proofErr w:type="spellEnd"/>
      <w:r>
        <w:rPr>
          <w:rFonts w:eastAsia="Times New Roman" w:cs="Times New Roman"/>
          <w:szCs w:val="24"/>
        </w:rPr>
        <w:t xml:space="preserve"> </w:t>
      </w:r>
      <w:r w:rsidRPr="00894ED1">
        <w:rPr>
          <w:rFonts w:eastAsia="Times New Roman" w:cs="Times New Roman"/>
          <w:szCs w:val="24"/>
        </w:rPr>
        <w:t xml:space="preserve">τα </w:t>
      </w:r>
      <w:r>
        <w:rPr>
          <w:rFonts w:eastAsia="Times New Roman" w:cs="Times New Roman"/>
          <w:szCs w:val="24"/>
        </w:rPr>
        <w:t>ιμάτιά</w:t>
      </w:r>
      <w:r w:rsidRPr="00894ED1">
        <w:rPr>
          <w:rFonts w:eastAsia="Times New Roman" w:cs="Times New Roman"/>
          <w:szCs w:val="24"/>
        </w:rPr>
        <w:t xml:space="preserve"> μου</w:t>
      </w:r>
      <w:r>
        <w:rPr>
          <w:rFonts w:eastAsia="Times New Roman" w:cs="Times New Roman"/>
          <w:szCs w:val="24"/>
        </w:rPr>
        <w:t>»</w:t>
      </w:r>
      <w:r>
        <w:rPr>
          <w:rFonts w:eastAsia="Times New Roman" w:cs="Times New Roman"/>
          <w:szCs w:val="24"/>
        </w:rPr>
        <w:t>, όπως θ</w:t>
      </w:r>
      <w:r w:rsidRPr="00894ED1">
        <w:rPr>
          <w:rFonts w:eastAsia="Times New Roman" w:cs="Times New Roman"/>
          <w:szCs w:val="24"/>
        </w:rPr>
        <w:t xml:space="preserve">α </w:t>
      </w:r>
      <w:r>
        <w:rPr>
          <w:rFonts w:eastAsia="Times New Roman" w:cs="Times New Roman"/>
          <w:szCs w:val="24"/>
        </w:rPr>
        <w:t>έψελνε ο κ.</w:t>
      </w:r>
      <w:r w:rsidRPr="00894ED1">
        <w:rPr>
          <w:rFonts w:eastAsia="Times New Roman" w:cs="Times New Roman"/>
          <w:szCs w:val="24"/>
        </w:rPr>
        <w:t xml:space="preserve"> Φίλης αυτές τις μέρες</w:t>
      </w:r>
      <w:r>
        <w:rPr>
          <w:rFonts w:eastAsia="Times New Roman" w:cs="Times New Roman"/>
          <w:szCs w:val="24"/>
        </w:rPr>
        <w:t>.</w:t>
      </w:r>
      <w:r w:rsidRPr="00894ED1">
        <w:rPr>
          <w:rFonts w:eastAsia="Times New Roman" w:cs="Times New Roman"/>
          <w:szCs w:val="24"/>
        </w:rPr>
        <w:t xml:space="preserve"> </w:t>
      </w:r>
    </w:p>
    <w:p w14:paraId="2E24768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w:t>
      </w:r>
      <w:r w:rsidRPr="00894ED1">
        <w:rPr>
          <w:rFonts w:eastAsia="Times New Roman" w:cs="Times New Roman"/>
          <w:szCs w:val="24"/>
        </w:rPr>
        <w:t>ατάργηση της τεχνολογικής εκπαίδευσης</w:t>
      </w:r>
      <w:r>
        <w:rPr>
          <w:rFonts w:eastAsia="Times New Roman" w:cs="Times New Roman"/>
          <w:szCs w:val="24"/>
        </w:rPr>
        <w:t xml:space="preserve">. </w:t>
      </w:r>
      <w:r w:rsidRPr="00894ED1">
        <w:rPr>
          <w:rFonts w:eastAsia="Times New Roman" w:cs="Times New Roman"/>
          <w:szCs w:val="24"/>
        </w:rPr>
        <w:t xml:space="preserve">Αρνούμαστε το νομοσχέδιό </w:t>
      </w:r>
      <w:r>
        <w:rPr>
          <w:rFonts w:eastAsia="Times New Roman" w:cs="Times New Roman"/>
          <w:szCs w:val="24"/>
        </w:rPr>
        <w:t>σας,</w:t>
      </w:r>
      <w:r w:rsidRPr="00894ED1">
        <w:rPr>
          <w:rFonts w:eastAsia="Times New Roman" w:cs="Times New Roman"/>
          <w:szCs w:val="24"/>
        </w:rPr>
        <w:t xml:space="preserve"> κύριε </w:t>
      </w:r>
      <w:proofErr w:type="spellStart"/>
      <w:r w:rsidRPr="00894ED1">
        <w:rPr>
          <w:rFonts w:eastAsia="Times New Roman" w:cs="Times New Roman"/>
          <w:szCs w:val="24"/>
        </w:rPr>
        <w:t>Γαβρόγλου</w:t>
      </w:r>
      <w:proofErr w:type="spellEnd"/>
      <w:r>
        <w:rPr>
          <w:rFonts w:eastAsia="Times New Roman" w:cs="Times New Roman"/>
          <w:szCs w:val="24"/>
        </w:rPr>
        <w:t>,</w:t>
      </w:r>
      <w:r w:rsidRPr="00894ED1">
        <w:rPr>
          <w:rFonts w:eastAsia="Times New Roman" w:cs="Times New Roman"/>
          <w:szCs w:val="24"/>
        </w:rPr>
        <w:t xml:space="preserve"> γιατί είναι </w:t>
      </w:r>
      <w:r>
        <w:rPr>
          <w:rFonts w:eastAsia="Times New Roman" w:cs="Times New Roman"/>
          <w:szCs w:val="24"/>
        </w:rPr>
        <w:t>μνημείο</w:t>
      </w:r>
      <w:r w:rsidRPr="00894ED1">
        <w:rPr>
          <w:rFonts w:eastAsia="Times New Roman" w:cs="Times New Roman"/>
          <w:szCs w:val="24"/>
        </w:rPr>
        <w:t xml:space="preserve"> προχειρότητας</w:t>
      </w:r>
      <w:r>
        <w:rPr>
          <w:rFonts w:eastAsia="Times New Roman" w:cs="Times New Roman"/>
          <w:szCs w:val="24"/>
        </w:rPr>
        <w:t>.</w:t>
      </w:r>
      <w:r w:rsidRPr="00894ED1">
        <w:rPr>
          <w:rFonts w:eastAsia="Times New Roman" w:cs="Times New Roman"/>
          <w:szCs w:val="24"/>
        </w:rPr>
        <w:t xml:space="preserve"> Αφού αντιμετωπίσατε </w:t>
      </w:r>
      <w:r>
        <w:rPr>
          <w:rFonts w:eastAsia="Times New Roman" w:cs="Times New Roman"/>
          <w:szCs w:val="24"/>
        </w:rPr>
        <w:t>το ΤΕΙ σαν</w:t>
      </w:r>
      <w:r w:rsidRPr="00894ED1">
        <w:rPr>
          <w:rFonts w:eastAsia="Times New Roman" w:cs="Times New Roman"/>
          <w:szCs w:val="24"/>
        </w:rPr>
        <w:t xml:space="preserve"> φτωχό συγγενή</w:t>
      </w:r>
      <w:r>
        <w:rPr>
          <w:rFonts w:eastAsia="Times New Roman" w:cs="Times New Roman"/>
          <w:szCs w:val="24"/>
        </w:rPr>
        <w:t>, κάνοντά</w:t>
      </w:r>
      <w:r w:rsidRPr="00894ED1">
        <w:rPr>
          <w:rFonts w:eastAsia="Times New Roman" w:cs="Times New Roman"/>
          <w:szCs w:val="24"/>
        </w:rPr>
        <w:t>ς</w:t>
      </w:r>
      <w:r>
        <w:rPr>
          <w:rFonts w:eastAsia="Times New Roman" w:cs="Times New Roman"/>
          <w:szCs w:val="24"/>
        </w:rPr>
        <w:t xml:space="preserve"> το</w:t>
      </w:r>
      <w:r w:rsidRPr="00894ED1">
        <w:rPr>
          <w:rFonts w:eastAsia="Times New Roman" w:cs="Times New Roman"/>
          <w:szCs w:val="24"/>
        </w:rPr>
        <w:t xml:space="preserve"> βόλτα </w:t>
      </w:r>
      <w:r>
        <w:rPr>
          <w:rFonts w:eastAsia="Times New Roman" w:cs="Times New Roman"/>
          <w:szCs w:val="24"/>
        </w:rPr>
        <w:t xml:space="preserve">μία στο ΕΑΠ, </w:t>
      </w:r>
      <w:r w:rsidRPr="00894ED1">
        <w:rPr>
          <w:rFonts w:eastAsia="Times New Roman" w:cs="Times New Roman"/>
          <w:szCs w:val="24"/>
        </w:rPr>
        <w:t xml:space="preserve">μία στο Πανεπιστήμιο </w:t>
      </w:r>
      <w:r>
        <w:rPr>
          <w:rFonts w:eastAsia="Times New Roman" w:cs="Times New Roman"/>
          <w:szCs w:val="24"/>
        </w:rPr>
        <w:t>της Πάτρας και στο τέλος το κόψατε στα δύο, αφού το συκοφαντήσατε</w:t>
      </w:r>
      <w:r w:rsidRPr="00894ED1">
        <w:rPr>
          <w:rFonts w:eastAsia="Times New Roman" w:cs="Times New Roman"/>
          <w:szCs w:val="24"/>
        </w:rPr>
        <w:t xml:space="preserve"> χωρίς να σέβεστε φοιτητές</w:t>
      </w:r>
      <w:r>
        <w:rPr>
          <w:rFonts w:eastAsia="Times New Roman" w:cs="Times New Roman"/>
          <w:szCs w:val="24"/>
        </w:rPr>
        <w:t>,</w:t>
      </w:r>
      <w:r w:rsidRPr="00894ED1">
        <w:rPr>
          <w:rFonts w:eastAsia="Times New Roman" w:cs="Times New Roman"/>
          <w:szCs w:val="24"/>
        </w:rPr>
        <w:t xml:space="preserve"> απόφοιτους</w:t>
      </w:r>
      <w:r>
        <w:rPr>
          <w:rFonts w:eastAsia="Times New Roman" w:cs="Times New Roman"/>
          <w:szCs w:val="24"/>
        </w:rPr>
        <w:t>,</w:t>
      </w:r>
      <w:r w:rsidRPr="00894ED1">
        <w:rPr>
          <w:rFonts w:eastAsia="Times New Roman" w:cs="Times New Roman"/>
          <w:szCs w:val="24"/>
        </w:rPr>
        <w:t xml:space="preserve"> καθηγητές</w:t>
      </w:r>
      <w:r>
        <w:rPr>
          <w:rFonts w:eastAsia="Times New Roman" w:cs="Times New Roman"/>
          <w:szCs w:val="24"/>
        </w:rPr>
        <w:t xml:space="preserve">, προσωπικό, γιατί </w:t>
      </w:r>
      <w:r w:rsidRPr="00894ED1">
        <w:rPr>
          <w:rFonts w:eastAsia="Times New Roman" w:cs="Times New Roman"/>
          <w:szCs w:val="24"/>
        </w:rPr>
        <w:t xml:space="preserve">δήθεν είχε </w:t>
      </w:r>
      <w:r>
        <w:rPr>
          <w:rFonts w:eastAsia="Times New Roman" w:cs="Times New Roman"/>
          <w:szCs w:val="24"/>
        </w:rPr>
        <w:t>χαμηλή αξιολόγηση,</w:t>
      </w:r>
      <w:r w:rsidRPr="00894ED1">
        <w:rPr>
          <w:rFonts w:eastAsia="Times New Roman" w:cs="Times New Roman"/>
          <w:szCs w:val="24"/>
        </w:rPr>
        <w:t xml:space="preserve"> τώρα το κλείνετε</w:t>
      </w:r>
      <w:r>
        <w:rPr>
          <w:rFonts w:eastAsia="Times New Roman" w:cs="Times New Roman"/>
          <w:szCs w:val="24"/>
        </w:rPr>
        <w:t>.</w:t>
      </w:r>
      <w:r w:rsidRPr="00894ED1">
        <w:rPr>
          <w:rFonts w:eastAsia="Times New Roman" w:cs="Times New Roman"/>
          <w:szCs w:val="24"/>
        </w:rPr>
        <w:t xml:space="preserve"> </w:t>
      </w:r>
    </w:p>
    <w:p w14:paraId="2E24768D"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Αντίθετα</w:t>
      </w:r>
      <w:r>
        <w:rPr>
          <w:rFonts w:eastAsia="Times New Roman" w:cs="Times New Roman"/>
          <w:szCs w:val="24"/>
        </w:rPr>
        <w:t>, στην Κρήτη, το ΤΕΙ</w:t>
      </w:r>
      <w:r w:rsidRPr="00894ED1">
        <w:rPr>
          <w:rFonts w:eastAsia="Times New Roman" w:cs="Times New Roman"/>
          <w:szCs w:val="24"/>
        </w:rPr>
        <w:t xml:space="preserve"> μετατρέπεται σε Μεσογεια</w:t>
      </w:r>
      <w:r w:rsidRPr="00894ED1">
        <w:rPr>
          <w:rFonts w:eastAsia="Times New Roman" w:cs="Times New Roman"/>
          <w:szCs w:val="24"/>
        </w:rPr>
        <w:t xml:space="preserve">κό </w:t>
      </w:r>
      <w:r>
        <w:rPr>
          <w:rFonts w:eastAsia="Times New Roman" w:cs="Times New Roman"/>
          <w:szCs w:val="24"/>
        </w:rPr>
        <w:t>π</w:t>
      </w:r>
      <w:r w:rsidRPr="00894ED1">
        <w:rPr>
          <w:rFonts w:eastAsia="Times New Roman" w:cs="Times New Roman"/>
          <w:szCs w:val="24"/>
        </w:rPr>
        <w:t>ανεπιστήμιο</w:t>
      </w:r>
      <w:r>
        <w:rPr>
          <w:rFonts w:eastAsia="Times New Roman" w:cs="Times New Roman"/>
          <w:szCs w:val="24"/>
        </w:rPr>
        <w:t>.</w:t>
      </w:r>
      <w:r w:rsidRPr="00894ED1">
        <w:rPr>
          <w:rFonts w:eastAsia="Times New Roman" w:cs="Times New Roman"/>
          <w:szCs w:val="24"/>
        </w:rPr>
        <w:t xml:space="preserve"> Φαίνεται </w:t>
      </w:r>
      <w:r>
        <w:rPr>
          <w:rFonts w:eastAsia="Times New Roman" w:cs="Times New Roman"/>
          <w:szCs w:val="24"/>
        </w:rPr>
        <w:t>πως οι</w:t>
      </w:r>
      <w:r w:rsidRPr="00894ED1">
        <w:rPr>
          <w:rFonts w:eastAsia="Times New Roman" w:cs="Times New Roman"/>
          <w:szCs w:val="24"/>
        </w:rPr>
        <w:t xml:space="preserve"> τοπικοί φορείς διαπραγματεύτηκαν πιο σκληρά και πιο καλά</w:t>
      </w:r>
      <w:r>
        <w:rPr>
          <w:rFonts w:eastAsia="Times New Roman" w:cs="Times New Roman"/>
          <w:szCs w:val="24"/>
        </w:rPr>
        <w:t>.</w:t>
      </w:r>
      <w:r w:rsidRPr="00894ED1">
        <w:rPr>
          <w:rFonts w:eastAsia="Times New Roman" w:cs="Times New Roman"/>
          <w:szCs w:val="24"/>
        </w:rPr>
        <w:t xml:space="preserve"> Στην Πάτρα και στη Δυτική Ελλάδα</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όμως,</w:t>
      </w:r>
      <w:r w:rsidRPr="00894ED1">
        <w:rPr>
          <w:rFonts w:eastAsia="Times New Roman" w:cs="Times New Roman"/>
          <w:szCs w:val="24"/>
        </w:rPr>
        <w:t xml:space="preserve"> το </w:t>
      </w:r>
      <w:r>
        <w:rPr>
          <w:rFonts w:eastAsia="Times New Roman" w:cs="Times New Roman"/>
          <w:szCs w:val="24"/>
        </w:rPr>
        <w:t>ΤΕΙ</w:t>
      </w:r>
      <w:r w:rsidRPr="00894ED1">
        <w:rPr>
          <w:rFonts w:eastAsia="Times New Roman" w:cs="Times New Roman"/>
          <w:szCs w:val="24"/>
        </w:rPr>
        <w:t xml:space="preserve"> καταργείται</w:t>
      </w:r>
      <w:r>
        <w:rPr>
          <w:rFonts w:eastAsia="Times New Roman" w:cs="Times New Roman"/>
          <w:szCs w:val="24"/>
        </w:rPr>
        <w:t>.</w:t>
      </w:r>
      <w:r w:rsidRPr="00894ED1">
        <w:rPr>
          <w:rFonts w:eastAsia="Times New Roman" w:cs="Times New Roman"/>
          <w:szCs w:val="24"/>
        </w:rPr>
        <w:t xml:space="preserve"> </w:t>
      </w:r>
    </w:p>
    <w:p w14:paraId="2E24768E"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Ας δούμε τώρα τι λέει το Πανεπιστήμιο Πατρών</w:t>
      </w:r>
      <w:r>
        <w:rPr>
          <w:rFonts w:eastAsia="Times New Roman" w:cs="Times New Roman"/>
          <w:szCs w:val="24"/>
        </w:rPr>
        <w:t>.</w:t>
      </w:r>
      <w:r w:rsidRPr="00894ED1">
        <w:rPr>
          <w:rFonts w:eastAsia="Times New Roman" w:cs="Times New Roman"/>
          <w:szCs w:val="24"/>
        </w:rPr>
        <w:t xml:space="preserve"> Το σχέδιο νόμου που προτάθηκε απορρίφθηκε από την συντριπτ</w:t>
      </w:r>
      <w:r w:rsidRPr="00894ED1">
        <w:rPr>
          <w:rFonts w:eastAsia="Times New Roman" w:cs="Times New Roman"/>
          <w:szCs w:val="24"/>
        </w:rPr>
        <w:t>ική πλειοψηφία των τμημάτων</w:t>
      </w:r>
      <w:r>
        <w:rPr>
          <w:rFonts w:eastAsia="Times New Roman" w:cs="Times New Roman"/>
          <w:szCs w:val="24"/>
        </w:rPr>
        <w:t>, είκοσι στα είκοσι τέσσερα,</w:t>
      </w:r>
      <w:r w:rsidRPr="00894ED1">
        <w:rPr>
          <w:rFonts w:eastAsia="Times New Roman" w:cs="Times New Roman"/>
          <w:szCs w:val="24"/>
        </w:rPr>
        <w:t xml:space="preserve"> </w:t>
      </w:r>
      <w:r>
        <w:rPr>
          <w:rFonts w:eastAsia="Times New Roman" w:cs="Times New Roman"/>
          <w:szCs w:val="24"/>
        </w:rPr>
        <w:t xml:space="preserve">από τον </w:t>
      </w:r>
      <w:r>
        <w:rPr>
          <w:rFonts w:eastAsia="Times New Roman" w:cs="Times New Roman"/>
          <w:szCs w:val="24"/>
        </w:rPr>
        <w:t>σ</w:t>
      </w:r>
      <w:r w:rsidRPr="00894ED1">
        <w:rPr>
          <w:rFonts w:eastAsia="Times New Roman" w:cs="Times New Roman"/>
          <w:szCs w:val="24"/>
        </w:rPr>
        <w:t xml:space="preserve">ύλλογο </w:t>
      </w:r>
      <w:r>
        <w:rPr>
          <w:rFonts w:eastAsia="Times New Roman" w:cs="Times New Roman"/>
          <w:szCs w:val="24"/>
        </w:rPr>
        <w:t>μ</w:t>
      </w:r>
      <w:r w:rsidRPr="00894ED1">
        <w:rPr>
          <w:rFonts w:eastAsia="Times New Roman" w:cs="Times New Roman"/>
          <w:szCs w:val="24"/>
        </w:rPr>
        <w:t>ελών</w:t>
      </w:r>
      <w:r w:rsidRPr="00894ED1">
        <w:rPr>
          <w:rFonts w:eastAsia="Times New Roman" w:cs="Times New Roman"/>
          <w:szCs w:val="24"/>
        </w:rPr>
        <w:t xml:space="preserve"> ΔΕΠ</w:t>
      </w:r>
      <w:r>
        <w:rPr>
          <w:rFonts w:eastAsia="Times New Roman" w:cs="Times New Roman"/>
          <w:szCs w:val="24"/>
        </w:rPr>
        <w:t xml:space="preserve">, από τον </w:t>
      </w:r>
      <w:r>
        <w:rPr>
          <w:rFonts w:eastAsia="Times New Roman" w:cs="Times New Roman"/>
          <w:szCs w:val="24"/>
        </w:rPr>
        <w:t>σ</w:t>
      </w:r>
      <w:r w:rsidRPr="00894ED1">
        <w:rPr>
          <w:rFonts w:eastAsia="Times New Roman" w:cs="Times New Roman"/>
          <w:szCs w:val="24"/>
        </w:rPr>
        <w:t xml:space="preserve">ύλλογο </w:t>
      </w:r>
      <w:r>
        <w:rPr>
          <w:rFonts w:eastAsia="Times New Roman" w:cs="Times New Roman"/>
          <w:szCs w:val="24"/>
        </w:rPr>
        <w:t>δ</w:t>
      </w:r>
      <w:r w:rsidRPr="00894ED1">
        <w:rPr>
          <w:rFonts w:eastAsia="Times New Roman" w:cs="Times New Roman"/>
          <w:szCs w:val="24"/>
        </w:rPr>
        <w:t xml:space="preserve">ιοικητικού </w:t>
      </w:r>
      <w:r>
        <w:rPr>
          <w:rFonts w:eastAsia="Times New Roman" w:cs="Times New Roman"/>
          <w:szCs w:val="24"/>
        </w:rPr>
        <w:t>προσωπικού</w:t>
      </w:r>
      <w:r>
        <w:rPr>
          <w:rFonts w:eastAsia="Times New Roman" w:cs="Times New Roman"/>
          <w:szCs w:val="24"/>
        </w:rPr>
        <w:t xml:space="preserve">, από </w:t>
      </w:r>
      <w:r w:rsidRPr="00894ED1">
        <w:rPr>
          <w:rFonts w:eastAsia="Times New Roman" w:cs="Times New Roman"/>
          <w:szCs w:val="24"/>
        </w:rPr>
        <w:t>τους συλλόγους των φοιτητών και</w:t>
      </w:r>
      <w:r>
        <w:rPr>
          <w:rFonts w:eastAsia="Times New Roman" w:cs="Times New Roman"/>
          <w:szCs w:val="24"/>
        </w:rPr>
        <w:t xml:space="preserve"> από</w:t>
      </w:r>
      <w:r w:rsidRPr="00894ED1">
        <w:rPr>
          <w:rFonts w:eastAsia="Times New Roman" w:cs="Times New Roman"/>
          <w:szCs w:val="24"/>
        </w:rPr>
        <w:t xml:space="preserve"> τη Σύγκλητο τ</w:t>
      </w:r>
      <w:r>
        <w:rPr>
          <w:rFonts w:eastAsia="Times New Roman" w:cs="Times New Roman"/>
          <w:szCs w:val="24"/>
        </w:rPr>
        <w:t xml:space="preserve">ου </w:t>
      </w:r>
      <w:r>
        <w:rPr>
          <w:rFonts w:eastAsia="Times New Roman" w:cs="Times New Roman"/>
          <w:szCs w:val="24"/>
        </w:rPr>
        <w:lastRenderedPageBreak/>
        <w:t>Πανεπιστημίου Πατρών στις 19 Μαρτίου.</w:t>
      </w:r>
      <w:r w:rsidRPr="00894ED1">
        <w:rPr>
          <w:rFonts w:eastAsia="Times New Roman" w:cs="Times New Roman"/>
          <w:szCs w:val="24"/>
        </w:rPr>
        <w:t xml:space="preserve"> Η Σύγκλητος του Πανεπιστημίου σε </w:t>
      </w:r>
      <w:r>
        <w:rPr>
          <w:rFonts w:eastAsia="Times New Roman" w:cs="Times New Roman"/>
          <w:szCs w:val="24"/>
        </w:rPr>
        <w:t>νέα, έ</w:t>
      </w:r>
      <w:r>
        <w:rPr>
          <w:rFonts w:eastAsia="Times New Roman" w:cs="Times New Roman"/>
          <w:szCs w:val="24"/>
        </w:rPr>
        <w:t>κτακτη συνεδρίασή της στις 8 Απριλίου</w:t>
      </w:r>
      <w:r w:rsidRPr="00894ED1">
        <w:rPr>
          <w:rFonts w:eastAsia="Times New Roman" w:cs="Times New Roman"/>
          <w:szCs w:val="24"/>
        </w:rPr>
        <w:t xml:space="preserve"> απέρριψε εκ νέου</w:t>
      </w:r>
      <w:r>
        <w:rPr>
          <w:rFonts w:eastAsia="Times New Roman" w:cs="Times New Roman"/>
          <w:szCs w:val="24"/>
        </w:rPr>
        <w:t>,</w:t>
      </w:r>
      <w:r w:rsidRPr="00894ED1">
        <w:rPr>
          <w:rFonts w:eastAsia="Times New Roman" w:cs="Times New Roman"/>
          <w:szCs w:val="24"/>
        </w:rPr>
        <w:t xml:space="preserve"> με ισχυρότατη πλειοψηφία δύο τρίτων</w:t>
      </w:r>
      <w:r>
        <w:rPr>
          <w:rFonts w:eastAsia="Times New Roman" w:cs="Times New Roman"/>
          <w:szCs w:val="24"/>
        </w:rPr>
        <w:t>, τις δήθεν νέες</w:t>
      </w:r>
      <w:r w:rsidRPr="00894ED1">
        <w:rPr>
          <w:rFonts w:eastAsia="Times New Roman" w:cs="Times New Roman"/>
          <w:szCs w:val="24"/>
        </w:rPr>
        <w:t xml:space="preserve"> προτάσε</w:t>
      </w:r>
      <w:r>
        <w:rPr>
          <w:rFonts w:eastAsia="Times New Roman" w:cs="Times New Roman"/>
          <w:szCs w:val="24"/>
        </w:rPr>
        <w:t>ις</w:t>
      </w:r>
      <w:r w:rsidRPr="00894ED1">
        <w:rPr>
          <w:rFonts w:eastAsia="Times New Roman" w:cs="Times New Roman"/>
          <w:szCs w:val="24"/>
        </w:rPr>
        <w:t xml:space="preserve"> </w:t>
      </w:r>
      <w:r>
        <w:rPr>
          <w:rFonts w:eastAsia="Times New Roman" w:cs="Times New Roman"/>
          <w:szCs w:val="24"/>
        </w:rPr>
        <w:t>σας.</w:t>
      </w:r>
      <w:r w:rsidRPr="00894ED1">
        <w:rPr>
          <w:rFonts w:eastAsia="Times New Roman" w:cs="Times New Roman"/>
          <w:szCs w:val="24"/>
        </w:rPr>
        <w:t xml:space="preserve"> </w:t>
      </w:r>
      <w:r>
        <w:rPr>
          <w:rFonts w:eastAsia="Times New Roman" w:cs="Times New Roman"/>
          <w:szCs w:val="24"/>
        </w:rPr>
        <w:t xml:space="preserve">Δυστυχώς, </w:t>
      </w:r>
      <w:r w:rsidRPr="00894ED1">
        <w:rPr>
          <w:rFonts w:eastAsia="Times New Roman" w:cs="Times New Roman"/>
          <w:szCs w:val="24"/>
        </w:rPr>
        <w:t xml:space="preserve">ο Υπουργός Παιδείας αγνόησε τις αποφάσεις των συλλογικών οργάνων και μετέτρεψε αυθαίρετα το </w:t>
      </w:r>
      <w:r>
        <w:rPr>
          <w:rFonts w:eastAsia="Times New Roman" w:cs="Times New Roman"/>
          <w:szCs w:val="24"/>
        </w:rPr>
        <w:t>«</w:t>
      </w:r>
      <w:r>
        <w:rPr>
          <w:rFonts w:eastAsia="Times New Roman" w:cs="Times New Roman"/>
          <w:szCs w:val="24"/>
          <w:lang w:val="en-US"/>
        </w:rPr>
        <w:t>OXI</w:t>
      </w:r>
      <w:r>
        <w:rPr>
          <w:rFonts w:eastAsia="Times New Roman" w:cs="Times New Roman"/>
          <w:szCs w:val="24"/>
        </w:rPr>
        <w:t>»</w:t>
      </w:r>
      <w:r w:rsidRPr="00894ED1">
        <w:rPr>
          <w:rFonts w:eastAsia="Times New Roman" w:cs="Times New Roman"/>
          <w:szCs w:val="24"/>
        </w:rPr>
        <w:t xml:space="preserve"> σε </w:t>
      </w:r>
      <w:r>
        <w:rPr>
          <w:rFonts w:eastAsia="Times New Roman" w:cs="Times New Roman"/>
          <w:szCs w:val="24"/>
        </w:rPr>
        <w:t>«NAI».</w:t>
      </w:r>
    </w:p>
    <w:p w14:paraId="2E24768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το κουδούνι λήξεως του χρόνου ομιλίας του κυρίου Βουλευτή)</w:t>
      </w:r>
    </w:p>
    <w:p w14:paraId="2E247690"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Κύριε Πρόεδρε</w:t>
      </w:r>
      <w:r>
        <w:rPr>
          <w:rFonts w:eastAsia="Times New Roman" w:cs="Times New Roman"/>
          <w:szCs w:val="24"/>
        </w:rPr>
        <w:t>, θα χρειαστώ</w:t>
      </w:r>
      <w:r w:rsidRPr="00894ED1">
        <w:rPr>
          <w:rFonts w:eastAsia="Times New Roman" w:cs="Times New Roman"/>
          <w:szCs w:val="24"/>
        </w:rPr>
        <w:t xml:space="preserve"> </w:t>
      </w:r>
      <w:r>
        <w:rPr>
          <w:rFonts w:eastAsia="Times New Roman" w:cs="Times New Roman"/>
          <w:szCs w:val="24"/>
        </w:rPr>
        <w:t>τα δύο λεπτά επιπλέον χρόνο που δίνετε</w:t>
      </w:r>
      <w:r w:rsidRPr="00894ED1">
        <w:rPr>
          <w:rFonts w:eastAsia="Times New Roman" w:cs="Times New Roman"/>
          <w:szCs w:val="24"/>
        </w:rPr>
        <w:t xml:space="preserve"> σε όλους</w:t>
      </w:r>
      <w:r>
        <w:rPr>
          <w:rFonts w:eastAsia="Times New Roman" w:cs="Times New Roman"/>
          <w:szCs w:val="24"/>
        </w:rPr>
        <w:t>.</w:t>
      </w:r>
      <w:r w:rsidRPr="00894ED1">
        <w:rPr>
          <w:rFonts w:eastAsia="Times New Roman" w:cs="Times New Roman"/>
          <w:szCs w:val="24"/>
        </w:rPr>
        <w:t xml:space="preserve"> </w:t>
      </w:r>
    </w:p>
    <w:p w14:paraId="2E247691"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Από την άλλη πλευρά</w:t>
      </w:r>
      <w:r>
        <w:rPr>
          <w:rFonts w:eastAsia="Times New Roman" w:cs="Times New Roman"/>
          <w:szCs w:val="24"/>
        </w:rPr>
        <w:t>,</w:t>
      </w:r>
      <w:r w:rsidRPr="00894ED1">
        <w:rPr>
          <w:rFonts w:eastAsia="Times New Roman" w:cs="Times New Roman"/>
          <w:szCs w:val="24"/>
        </w:rPr>
        <w:t xml:space="preserve"> οι τοπικοί Βουλευτές </w:t>
      </w:r>
      <w:r>
        <w:rPr>
          <w:rFonts w:eastAsia="Times New Roman" w:cs="Times New Roman"/>
          <w:szCs w:val="24"/>
        </w:rPr>
        <w:t>του ΣΥΡΙΖΑ κινούνται ως άλλοι</w:t>
      </w:r>
      <w:r w:rsidRPr="00894ED1">
        <w:rPr>
          <w:rFonts w:eastAsia="Times New Roman" w:cs="Times New Roman"/>
          <w:szCs w:val="24"/>
        </w:rPr>
        <w:t xml:space="preserve"> πραματευτάδες</w:t>
      </w:r>
      <w:r>
        <w:rPr>
          <w:rFonts w:eastAsia="Times New Roman" w:cs="Times New Roman"/>
          <w:szCs w:val="24"/>
        </w:rPr>
        <w:t>, τά</w:t>
      </w:r>
      <w:r w:rsidRPr="00894ED1">
        <w:rPr>
          <w:rFonts w:eastAsia="Times New Roman" w:cs="Times New Roman"/>
          <w:szCs w:val="24"/>
        </w:rPr>
        <w:t>ζοντας στις μικρές</w:t>
      </w:r>
      <w:r w:rsidRPr="00894ED1">
        <w:rPr>
          <w:rFonts w:eastAsia="Times New Roman" w:cs="Times New Roman"/>
          <w:szCs w:val="24"/>
        </w:rPr>
        <w:t xml:space="preserve"> κοινωνίες</w:t>
      </w:r>
      <w:r>
        <w:rPr>
          <w:rFonts w:eastAsia="Times New Roman" w:cs="Times New Roman"/>
          <w:szCs w:val="24"/>
        </w:rPr>
        <w:t>.</w:t>
      </w:r>
      <w:r w:rsidRPr="00894ED1">
        <w:rPr>
          <w:rFonts w:eastAsia="Times New Roman" w:cs="Times New Roman"/>
          <w:szCs w:val="24"/>
        </w:rPr>
        <w:t xml:space="preserve"> Ήρθαν και </w:t>
      </w:r>
      <w:r>
        <w:rPr>
          <w:rFonts w:eastAsia="Times New Roman" w:cs="Times New Roman"/>
          <w:szCs w:val="24"/>
        </w:rPr>
        <w:t>σ</w:t>
      </w:r>
      <w:r w:rsidRPr="00894ED1">
        <w:rPr>
          <w:rFonts w:eastAsia="Times New Roman" w:cs="Times New Roman"/>
          <w:szCs w:val="24"/>
        </w:rPr>
        <w:t>ας είδαν</w:t>
      </w:r>
      <w:r>
        <w:rPr>
          <w:rFonts w:eastAsia="Times New Roman" w:cs="Times New Roman"/>
          <w:szCs w:val="24"/>
        </w:rPr>
        <w:t>,</w:t>
      </w:r>
      <w:r w:rsidRPr="00894ED1">
        <w:rPr>
          <w:rFonts w:eastAsia="Times New Roman" w:cs="Times New Roman"/>
          <w:szCs w:val="24"/>
        </w:rPr>
        <w:t xml:space="preserve"> </w:t>
      </w:r>
      <w:r>
        <w:rPr>
          <w:rFonts w:eastAsia="Times New Roman" w:cs="Times New Roman"/>
          <w:szCs w:val="24"/>
        </w:rPr>
        <w:t>κ</w:t>
      </w:r>
      <w:r w:rsidRPr="00894ED1">
        <w:rPr>
          <w:rFonts w:eastAsia="Times New Roman" w:cs="Times New Roman"/>
          <w:szCs w:val="24"/>
        </w:rPr>
        <w:t>ύριε Υπουργέ</w:t>
      </w:r>
      <w:r>
        <w:rPr>
          <w:rFonts w:eastAsia="Times New Roman" w:cs="Times New Roman"/>
          <w:szCs w:val="24"/>
        </w:rPr>
        <w:t>,</w:t>
      </w:r>
      <w:r w:rsidRPr="00894ED1">
        <w:rPr>
          <w:rFonts w:eastAsia="Times New Roman" w:cs="Times New Roman"/>
          <w:szCs w:val="24"/>
        </w:rPr>
        <w:t xml:space="preserve"> μαζί με το</w:t>
      </w:r>
      <w:r>
        <w:rPr>
          <w:rFonts w:eastAsia="Times New Roman" w:cs="Times New Roman"/>
          <w:szCs w:val="24"/>
        </w:rPr>
        <w:t>ν</w:t>
      </w:r>
      <w:r w:rsidRPr="00894ED1">
        <w:rPr>
          <w:rFonts w:eastAsia="Times New Roman" w:cs="Times New Roman"/>
          <w:szCs w:val="24"/>
        </w:rPr>
        <w:t xml:space="preserve"> </w:t>
      </w:r>
      <w:r>
        <w:rPr>
          <w:rFonts w:eastAsia="Times New Roman" w:cs="Times New Roman"/>
          <w:szCs w:val="24"/>
        </w:rPr>
        <w:t>δ</w:t>
      </w:r>
      <w:r w:rsidRPr="00894ED1">
        <w:rPr>
          <w:rFonts w:eastAsia="Times New Roman" w:cs="Times New Roman"/>
          <w:szCs w:val="24"/>
        </w:rPr>
        <w:t xml:space="preserve">ήμαρχο </w:t>
      </w:r>
      <w:r w:rsidRPr="00894ED1">
        <w:rPr>
          <w:rFonts w:eastAsia="Times New Roman" w:cs="Times New Roman"/>
          <w:szCs w:val="24"/>
        </w:rPr>
        <w:t>του Αιγίου και δεσμευτ</w:t>
      </w:r>
      <w:r>
        <w:rPr>
          <w:rFonts w:eastAsia="Times New Roman" w:cs="Times New Roman"/>
          <w:szCs w:val="24"/>
        </w:rPr>
        <w:t xml:space="preserve">ήκατε </w:t>
      </w:r>
      <w:r w:rsidRPr="00894ED1">
        <w:rPr>
          <w:rFonts w:eastAsia="Times New Roman" w:cs="Times New Roman"/>
          <w:szCs w:val="24"/>
        </w:rPr>
        <w:t xml:space="preserve">ότι θα έρθει η τροπολογία μέσω της οποίας το κομμάτι της </w:t>
      </w:r>
      <w:r>
        <w:rPr>
          <w:rFonts w:eastAsia="Times New Roman" w:cs="Times New Roman"/>
          <w:szCs w:val="24"/>
        </w:rPr>
        <w:t xml:space="preserve">οπτικής θα παραμείνει ως κατεύθυνση στο νέο τμήμα </w:t>
      </w:r>
      <w:r w:rsidRPr="00894ED1">
        <w:rPr>
          <w:rFonts w:eastAsia="Times New Roman" w:cs="Times New Roman"/>
          <w:szCs w:val="24"/>
        </w:rPr>
        <w:t>που δημιουργείται</w:t>
      </w:r>
      <w:r>
        <w:rPr>
          <w:rFonts w:eastAsia="Times New Roman" w:cs="Times New Roman"/>
          <w:szCs w:val="24"/>
        </w:rPr>
        <w:t>.</w:t>
      </w:r>
      <w:r w:rsidRPr="00894ED1">
        <w:rPr>
          <w:rFonts w:eastAsia="Times New Roman" w:cs="Times New Roman"/>
          <w:szCs w:val="24"/>
        </w:rPr>
        <w:t xml:space="preserve"> Έφεραν τροπολογία και δυστυχώς πάλ</w:t>
      </w:r>
      <w:r w:rsidRPr="00894ED1">
        <w:rPr>
          <w:rFonts w:eastAsia="Times New Roman" w:cs="Times New Roman"/>
          <w:szCs w:val="24"/>
        </w:rPr>
        <w:t xml:space="preserve">ι ψέματα </w:t>
      </w:r>
      <w:r>
        <w:rPr>
          <w:rFonts w:eastAsia="Times New Roman" w:cs="Times New Roman"/>
          <w:szCs w:val="24"/>
        </w:rPr>
        <w:t xml:space="preserve">είπατε </w:t>
      </w:r>
      <w:r w:rsidRPr="00894ED1">
        <w:rPr>
          <w:rFonts w:eastAsia="Times New Roman" w:cs="Times New Roman"/>
          <w:szCs w:val="24"/>
        </w:rPr>
        <w:t>για τις τοπικές κοινωνίες</w:t>
      </w:r>
      <w:r>
        <w:rPr>
          <w:rFonts w:eastAsia="Times New Roman" w:cs="Times New Roman"/>
          <w:szCs w:val="24"/>
        </w:rPr>
        <w:t>. Πάλι ψέματα, μόνο ψέματα!</w:t>
      </w:r>
    </w:p>
    <w:p w14:paraId="2E247692"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lastRenderedPageBreak/>
        <w:t>Κυρίες και κύριοι</w:t>
      </w:r>
      <w:r>
        <w:rPr>
          <w:rFonts w:eastAsia="Times New Roman" w:cs="Times New Roman"/>
          <w:szCs w:val="24"/>
        </w:rPr>
        <w:t>, ε</w:t>
      </w:r>
      <w:r w:rsidRPr="00894ED1">
        <w:rPr>
          <w:rFonts w:eastAsia="Times New Roman" w:cs="Times New Roman"/>
          <w:szCs w:val="24"/>
        </w:rPr>
        <w:t>μείς υποστηρίζουμε τη δωρεάν παιδεία</w:t>
      </w:r>
      <w:r>
        <w:rPr>
          <w:rFonts w:eastAsia="Times New Roman" w:cs="Times New Roman"/>
          <w:szCs w:val="24"/>
        </w:rPr>
        <w:t xml:space="preserve">, όχι την κρατική </w:t>
      </w:r>
      <w:r>
        <w:rPr>
          <w:rFonts w:eastAsia="Times New Roman" w:cs="Times New Roman"/>
          <w:szCs w:val="24"/>
        </w:rPr>
        <w:t>παιδεία</w:t>
      </w:r>
      <w:r>
        <w:rPr>
          <w:rFonts w:eastAsia="Times New Roman" w:cs="Times New Roman"/>
          <w:szCs w:val="24"/>
        </w:rPr>
        <w:t xml:space="preserve">. Υποστηρίζουμε </w:t>
      </w:r>
      <w:r w:rsidRPr="00894ED1">
        <w:rPr>
          <w:rFonts w:eastAsia="Times New Roman" w:cs="Times New Roman"/>
          <w:szCs w:val="24"/>
        </w:rPr>
        <w:t>τη δημόσια παιδεία</w:t>
      </w:r>
      <w:r>
        <w:rPr>
          <w:rFonts w:eastAsia="Times New Roman" w:cs="Times New Roman"/>
          <w:szCs w:val="24"/>
        </w:rPr>
        <w:t>.</w:t>
      </w:r>
      <w:r w:rsidRPr="00894ED1">
        <w:rPr>
          <w:rFonts w:eastAsia="Times New Roman" w:cs="Times New Roman"/>
          <w:szCs w:val="24"/>
        </w:rPr>
        <w:t xml:space="preserve"> Και η διαφορά μας ανάμεσα στη δημόσια και στην κρατική </w:t>
      </w:r>
      <w:r>
        <w:rPr>
          <w:rFonts w:eastAsia="Times New Roman" w:cs="Times New Roman"/>
          <w:szCs w:val="24"/>
        </w:rPr>
        <w:t>ε</w:t>
      </w:r>
      <w:r w:rsidRPr="00894ED1">
        <w:rPr>
          <w:rFonts w:eastAsia="Times New Roman" w:cs="Times New Roman"/>
          <w:szCs w:val="24"/>
        </w:rPr>
        <w:t>ίναι τεράστια</w:t>
      </w:r>
      <w:r>
        <w:rPr>
          <w:rFonts w:eastAsia="Times New Roman" w:cs="Times New Roman"/>
          <w:szCs w:val="24"/>
        </w:rPr>
        <w:t>.</w:t>
      </w:r>
      <w:r w:rsidRPr="00894ED1">
        <w:rPr>
          <w:rFonts w:eastAsia="Times New Roman" w:cs="Times New Roman"/>
          <w:szCs w:val="24"/>
        </w:rPr>
        <w:t xml:space="preserve"> </w:t>
      </w:r>
    </w:p>
    <w:p w14:paraId="2E247693"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Στη δημόσια παιδεία κάθε παιδί έχει τη δυνατότητα να σπουδάσει αυτό που θέλει και να φτάσει ψηλά</w:t>
      </w:r>
      <w:r>
        <w:rPr>
          <w:rFonts w:eastAsia="Times New Roman" w:cs="Times New Roman"/>
          <w:szCs w:val="24"/>
        </w:rPr>
        <w:t>,</w:t>
      </w:r>
      <w:r w:rsidRPr="00894ED1">
        <w:rPr>
          <w:rFonts w:eastAsia="Times New Roman" w:cs="Times New Roman"/>
          <w:szCs w:val="24"/>
        </w:rPr>
        <w:t xml:space="preserve"> ανεξάρτητα από τον τόπο καταγωγής του και τις οικονομικές δυνατότητες της οικογένειάς του</w:t>
      </w:r>
      <w:r>
        <w:rPr>
          <w:rFonts w:eastAsia="Times New Roman" w:cs="Times New Roman"/>
          <w:szCs w:val="24"/>
        </w:rPr>
        <w:t>.</w:t>
      </w:r>
      <w:r w:rsidRPr="00894ED1">
        <w:rPr>
          <w:rFonts w:eastAsia="Times New Roman" w:cs="Times New Roman"/>
          <w:szCs w:val="24"/>
        </w:rPr>
        <w:t xml:space="preserve"> Στη δημόσια παιδεία επιτυγχάνεται η κοινωνική κινητικότητα</w:t>
      </w:r>
      <w:r>
        <w:rPr>
          <w:rFonts w:eastAsia="Times New Roman" w:cs="Times New Roman"/>
          <w:szCs w:val="24"/>
        </w:rPr>
        <w:t>.</w:t>
      </w:r>
      <w:r w:rsidRPr="00894ED1">
        <w:rPr>
          <w:rFonts w:eastAsia="Times New Roman" w:cs="Times New Roman"/>
          <w:szCs w:val="24"/>
        </w:rPr>
        <w:t xml:space="preserve"> Ο καλός </w:t>
      </w:r>
      <w:r>
        <w:rPr>
          <w:rFonts w:eastAsia="Times New Roman" w:cs="Times New Roman"/>
          <w:szCs w:val="24"/>
        </w:rPr>
        <w:t xml:space="preserve">μπορεί </w:t>
      </w:r>
      <w:r w:rsidRPr="00894ED1">
        <w:rPr>
          <w:rFonts w:eastAsia="Times New Roman" w:cs="Times New Roman"/>
          <w:szCs w:val="24"/>
        </w:rPr>
        <w:t>να γίνεται καλύτερος και ο καλύτερος να γίνεται άριστος</w:t>
      </w:r>
      <w:r>
        <w:rPr>
          <w:rFonts w:eastAsia="Times New Roman" w:cs="Times New Roman"/>
          <w:szCs w:val="24"/>
        </w:rPr>
        <w:t>.</w:t>
      </w:r>
      <w:r w:rsidRPr="00894ED1">
        <w:rPr>
          <w:rFonts w:eastAsia="Times New Roman" w:cs="Times New Roman"/>
          <w:szCs w:val="24"/>
        </w:rPr>
        <w:t xml:space="preserve"> Ένα παιδί από το τελευταίο χωριό της Αχαΐας να μπορεί να κάνει πράξη τα </w:t>
      </w:r>
      <w:r>
        <w:rPr>
          <w:rFonts w:eastAsia="Times New Roman" w:cs="Times New Roman"/>
          <w:szCs w:val="24"/>
        </w:rPr>
        <w:t>όνειρα των</w:t>
      </w:r>
      <w:r w:rsidRPr="00894ED1">
        <w:rPr>
          <w:rFonts w:eastAsia="Times New Roman" w:cs="Times New Roman"/>
          <w:szCs w:val="24"/>
        </w:rPr>
        <w:t xml:space="preserve"> σπουδών και της επαγγελματικής </w:t>
      </w:r>
      <w:r>
        <w:rPr>
          <w:rFonts w:eastAsia="Times New Roman" w:cs="Times New Roman"/>
          <w:szCs w:val="24"/>
        </w:rPr>
        <w:t xml:space="preserve">του αποκατάστασης, </w:t>
      </w:r>
      <w:r w:rsidRPr="00894ED1">
        <w:rPr>
          <w:rFonts w:eastAsia="Times New Roman" w:cs="Times New Roman"/>
          <w:szCs w:val="24"/>
        </w:rPr>
        <w:t>στοχεύοντας στην κορυφή</w:t>
      </w:r>
      <w:r>
        <w:rPr>
          <w:rFonts w:eastAsia="Times New Roman" w:cs="Times New Roman"/>
          <w:szCs w:val="24"/>
        </w:rPr>
        <w:t>,</w:t>
      </w:r>
      <w:r w:rsidRPr="00894ED1">
        <w:rPr>
          <w:rFonts w:eastAsia="Times New Roman" w:cs="Times New Roman"/>
          <w:szCs w:val="24"/>
        </w:rPr>
        <w:t xml:space="preserve"> στην αριστεία</w:t>
      </w:r>
      <w:r>
        <w:rPr>
          <w:rFonts w:eastAsia="Times New Roman" w:cs="Times New Roman"/>
          <w:szCs w:val="24"/>
        </w:rPr>
        <w:t>.</w:t>
      </w:r>
    </w:p>
    <w:p w14:paraId="2E247694" w14:textId="77777777" w:rsidR="00ED3BF8" w:rsidRDefault="009F432D">
      <w:pPr>
        <w:spacing w:after="0" w:line="600" w:lineRule="auto"/>
        <w:ind w:firstLine="720"/>
        <w:jc w:val="both"/>
        <w:rPr>
          <w:rFonts w:eastAsia="Times New Roman" w:cs="Times New Roman"/>
          <w:szCs w:val="24"/>
        </w:rPr>
      </w:pPr>
      <w:r w:rsidRPr="00894ED1">
        <w:rPr>
          <w:rFonts w:eastAsia="Times New Roman" w:cs="Times New Roman"/>
          <w:szCs w:val="24"/>
        </w:rPr>
        <w:t>Αντίθετα</w:t>
      </w:r>
      <w:r>
        <w:rPr>
          <w:rFonts w:eastAsia="Times New Roman" w:cs="Times New Roman"/>
          <w:szCs w:val="24"/>
        </w:rPr>
        <w:t>,</w:t>
      </w:r>
      <w:r w:rsidRPr="00894ED1">
        <w:rPr>
          <w:rFonts w:eastAsia="Times New Roman" w:cs="Times New Roman"/>
          <w:szCs w:val="24"/>
        </w:rPr>
        <w:t xml:space="preserve"> η δική σας </w:t>
      </w:r>
      <w:r>
        <w:rPr>
          <w:rFonts w:eastAsia="Times New Roman" w:cs="Times New Roman"/>
          <w:szCs w:val="24"/>
        </w:rPr>
        <w:t>κρατική παιδεία</w:t>
      </w:r>
      <w:r w:rsidRPr="00894ED1">
        <w:rPr>
          <w:rFonts w:eastAsia="Times New Roman" w:cs="Times New Roman"/>
          <w:szCs w:val="24"/>
        </w:rPr>
        <w:t xml:space="preserve"> ισοπεδώνει τα πάντα και τους πάντες προς τα κάτω</w:t>
      </w:r>
      <w:r>
        <w:rPr>
          <w:rFonts w:eastAsia="Times New Roman" w:cs="Times New Roman"/>
          <w:szCs w:val="24"/>
        </w:rPr>
        <w:t>.</w:t>
      </w:r>
      <w:r w:rsidRPr="00894ED1">
        <w:rPr>
          <w:rFonts w:eastAsia="Times New Roman" w:cs="Times New Roman"/>
          <w:szCs w:val="24"/>
        </w:rPr>
        <w:t xml:space="preserve"> Δεν αντέχετε την πρόοδο</w:t>
      </w:r>
      <w:r>
        <w:rPr>
          <w:rFonts w:eastAsia="Times New Roman" w:cs="Times New Roman"/>
          <w:szCs w:val="24"/>
        </w:rPr>
        <w:t>.</w:t>
      </w:r>
      <w:r w:rsidRPr="00894ED1">
        <w:rPr>
          <w:rFonts w:eastAsia="Times New Roman" w:cs="Times New Roman"/>
          <w:szCs w:val="24"/>
        </w:rPr>
        <w:t xml:space="preserve"> Δεν θέλετε την προσωπική ανέλιξη μέσα από τη σκληρή δουλειά</w:t>
      </w:r>
      <w:r>
        <w:rPr>
          <w:rFonts w:eastAsia="Times New Roman" w:cs="Times New Roman"/>
          <w:szCs w:val="24"/>
        </w:rPr>
        <w:t>.</w:t>
      </w:r>
      <w:r w:rsidRPr="00894ED1">
        <w:rPr>
          <w:rFonts w:eastAsia="Times New Roman" w:cs="Times New Roman"/>
          <w:szCs w:val="24"/>
        </w:rPr>
        <w:t xml:space="preserve"> Άλλωστε η αριστεία είναι ρετσινιά</w:t>
      </w:r>
      <w:r>
        <w:rPr>
          <w:rFonts w:eastAsia="Times New Roman" w:cs="Times New Roman"/>
          <w:szCs w:val="24"/>
        </w:rPr>
        <w:t>.</w:t>
      </w:r>
      <w:r w:rsidRPr="00894ED1">
        <w:rPr>
          <w:rFonts w:eastAsia="Times New Roman" w:cs="Times New Roman"/>
          <w:szCs w:val="24"/>
        </w:rPr>
        <w:t xml:space="preserve"> </w:t>
      </w:r>
    </w:p>
    <w:p w14:paraId="2E24769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Στον </w:t>
      </w:r>
      <w:r w:rsidRPr="00894ED1">
        <w:rPr>
          <w:rFonts w:eastAsia="Times New Roman" w:cs="Times New Roman"/>
          <w:szCs w:val="24"/>
        </w:rPr>
        <w:t xml:space="preserve">δικό σας κόσμο </w:t>
      </w:r>
      <w:r>
        <w:rPr>
          <w:rFonts w:eastAsia="Times New Roman" w:cs="Times New Roman"/>
          <w:szCs w:val="24"/>
        </w:rPr>
        <w:t xml:space="preserve">πρότυπο είναι ο </w:t>
      </w:r>
      <w:r w:rsidRPr="00894ED1">
        <w:rPr>
          <w:rFonts w:eastAsia="Times New Roman" w:cs="Times New Roman"/>
          <w:szCs w:val="24"/>
        </w:rPr>
        <w:t>Καρανίκας</w:t>
      </w:r>
      <w:r>
        <w:rPr>
          <w:rFonts w:eastAsia="Times New Roman" w:cs="Times New Roman"/>
          <w:szCs w:val="24"/>
        </w:rPr>
        <w:t>,</w:t>
      </w:r>
      <w:r w:rsidRPr="00894ED1">
        <w:rPr>
          <w:rFonts w:eastAsia="Times New Roman" w:cs="Times New Roman"/>
          <w:szCs w:val="24"/>
        </w:rPr>
        <w:t xml:space="preserve"> ένας που </w:t>
      </w:r>
      <w:r w:rsidRPr="00894ED1">
        <w:rPr>
          <w:rFonts w:eastAsia="Times New Roman" w:cs="Times New Roman"/>
          <w:szCs w:val="24"/>
        </w:rPr>
        <w:t xml:space="preserve">μπορεί μέσα από την κομματική του ανέλιξη να φτάσει να </w:t>
      </w:r>
      <w:r w:rsidRPr="00894ED1">
        <w:rPr>
          <w:rFonts w:eastAsia="Times New Roman" w:cs="Times New Roman"/>
          <w:szCs w:val="24"/>
        </w:rPr>
        <w:lastRenderedPageBreak/>
        <w:t xml:space="preserve">γίνει μέχρι και σύμβουλος </w:t>
      </w:r>
      <w:r>
        <w:rPr>
          <w:rFonts w:eastAsia="Times New Roman" w:cs="Times New Roman"/>
          <w:szCs w:val="24"/>
        </w:rPr>
        <w:t xml:space="preserve">του </w:t>
      </w:r>
      <w:r w:rsidRPr="00894ED1">
        <w:rPr>
          <w:rFonts w:eastAsia="Times New Roman" w:cs="Times New Roman"/>
          <w:szCs w:val="24"/>
        </w:rPr>
        <w:t>Πρωθυπουργού</w:t>
      </w:r>
      <w:r>
        <w:rPr>
          <w:rFonts w:eastAsia="Times New Roman" w:cs="Times New Roman"/>
          <w:szCs w:val="24"/>
        </w:rPr>
        <w:t>,</w:t>
      </w:r>
      <w:r w:rsidRPr="00894ED1">
        <w:rPr>
          <w:rFonts w:eastAsia="Times New Roman" w:cs="Times New Roman"/>
          <w:szCs w:val="24"/>
        </w:rPr>
        <w:t xml:space="preserve"> που βλέπει αρκετά </w:t>
      </w:r>
      <w:proofErr w:type="spellStart"/>
      <w:r w:rsidRPr="00894ED1">
        <w:rPr>
          <w:rFonts w:eastAsia="Times New Roman" w:cs="Times New Roman"/>
          <w:szCs w:val="24"/>
        </w:rPr>
        <w:t>Μενεγάκη</w:t>
      </w:r>
      <w:proofErr w:type="spellEnd"/>
      <w:r w:rsidRPr="00894ED1">
        <w:rPr>
          <w:rFonts w:eastAsia="Times New Roman" w:cs="Times New Roman"/>
          <w:szCs w:val="24"/>
        </w:rPr>
        <w:t>.</w:t>
      </w:r>
    </w:p>
    <w:p w14:paraId="2E247696" w14:textId="77777777" w:rsidR="00ED3BF8" w:rsidRDefault="009F432D">
      <w:pPr>
        <w:spacing w:after="0" w:line="600" w:lineRule="auto"/>
        <w:ind w:firstLine="720"/>
        <w:jc w:val="both"/>
        <w:rPr>
          <w:rFonts w:eastAsia="Times New Roman"/>
          <w:szCs w:val="24"/>
        </w:rPr>
      </w:pPr>
      <w:r>
        <w:rPr>
          <w:rFonts w:eastAsia="Times New Roman"/>
          <w:szCs w:val="24"/>
        </w:rPr>
        <w:t>Σ</w:t>
      </w:r>
      <w:r w:rsidRPr="00CC728D">
        <w:rPr>
          <w:rFonts w:eastAsia="Times New Roman"/>
          <w:szCs w:val="24"/>
        </w:rPr>
        <w:t>το</w:t>
      </w:r>
      <w:r>
        <w:rPr>
          <w:rFonts w:eastAsia="Times New Roman"/>
          <w:szCs w:val="24"/>
        </w:rPr>
        <w:t>ν</w:t>
      </w:r>
      <w:r w:rsidRPr="00CC728D">
        <w:rPr>
          <w:rFonts w:eastAsia="Times New Roman"/>
          <w:szCs w:val="24"/>
        </w:rPr>
        <w:t xml:space="preserve"> δικό μου κόσμο ήρωας και αυτός </w:t>
      </w:r>
      <w:r>
        <w:rPr>
          <w:rFonts w:eastAsia="Times New Roman"/>
          <w:szCs w:val="24"/>
        </w:rPr>
        <w:t>που εκπροσωπώ</w:t>
      </w:r>
      <w:r w:rsidRPr="00CC728D">
        <w:rPr>
          <w:rFonts w:eastAsia="Times New Roman"/>
          <w:szCs w:val="24"/>
        </w:rPr>
        <w:t xml:space="preserve"> είναι ο Γιώργος Παναγιωτακόπουλος</w:t>
      </w:r>
      <w:r>
        <w:rPr>
          <w:rFonts w:eastAsia="Times New Roman"/>
          <w:szCs w:val="24"/>
        </w:rPr>
        <w:t>. Δεν τον ξέρετε. Είναι</w:t>
      </w:r>
      <w:r w:rsidRPr="00CC728D">
        <w:rPr>
          <w:rFonts w:eastAsia="Times New Roman"/>
          <w:szCs w:val="24"/>
        </w:rPr>
        <w:t xml:space="preserve"> ο άνθρωπος που μπήκε π</w:t>
      </w:r>
      <w:r w:rsidRPr="00CC728D">
        <w:rPr>
          <w:rFonts w:eastAsia="Times New Roman"/>
          <w:szCs w:val="24"/>
        </w:rPr>
        <w:t xml:space="preserve">ρώτος των πρώτων το 1989 στο </w:t>
      </w:r>
      <w:r>
        <w:rPr>
          <w:rFonts w:eastAsia="Times New Roman"/>
          <w:szCs w:val="24"/>
        </w:rPr>
        <w:t>π</w:t>
      </w:r>
      <w:r w:rsidRPr="00CC728D">
        <w:rPr>
          <w:rFonts w:eastAsia="Times New Roman"/>
          <w:szCs w:val="24"/>
        </w:rPr>
        <w:t>ανεπιστήμιο</w:t>
      </w:r>
      <w:r>
        <w:rPr>
          <w:rFonts w:eastAsia="Times New Roman"/>
          <w:szCs w:val="24"/>
        </w:rPr>
        <w:t xml:space="preserve">. Είναι </w:t>
      </w:r>
      <w:r w:rsidRPr="00CC728D">
        <w:rPr>
          <w:rFonts w:eastAsia="Times New Roman"/>
          <w:szCs w:val="24"/>
        </w:rPr>
        <w:t xml:space="preserve">ο άνθρωπος που τελείωσε υπότροφος στο </w:t>
      </w:r>
      <w:r>
        <w:rPr>
          <w:rFonts w:eastAsia="Times New Roman"/>
          <w:szCs w:val="24"/>
        </w:rPr>
        <w:t>Π</w:t>
      </w:r>
      <w:r w:rsidRPr="00CC728D">
        <w:rPr>
          <w:rFonts w:eastAsia="Times New Roman"/>
          <w:szCs w:val="24"/>
        </w:rPr>
        <w:t>ανεπιστήμιο της Πάτρας την</w:t>
      </w:r>
      <w:r>
        <w:rPr>
          <w:rFonts w:eastAsia="Times New Roman"/>
          <w:szCs w:val="24"/>
        </w:rPr>
        <w:t xml:space="preserve"> Ιατρική. Είναι</w:t>
      </w:r>
      <w:r w:rsidRPr="00CC728D">
        <w:rPr>
          <w:rFonts w:eastAsia="Times New Roman"/>
          <w:szCs w:val="24"/>
        </w:rPr>
        <w:t xml:space="preserve"> απόφοιτος </w:t>
      </w:r>
      <w:r>
        <w:rPr>
          <w:rFonts w:eastAsia="Times New Roman"/>
          <w:szCs w:val="24"/>
        </w:rPr>
        <w:t>δημοσίου</w:t>
      </w:r>
      <w:r w:rsidRPr="00CC728D">
        <w:rPr>
          <w:rFonts w:eastAsia="Times New Roman"/>
          <w:szCs w:val="24"/>
        </w:rPr>
        <w:t xml:space="preserve"> σχολείου</w:t>
      </w:r>
      <w:r>
        <w:rPr>
          <w:rFonts w:eastAsia="Times New Roman"/>
          <w:szCs w:val="24"/>
        </w:rPr>
        <w:t>, του 3</w:t>
      </w:r>
      <w:r w:rsidRPr="000F1582">
        <w:rPr>
          <w:rFonts w:eastAsia="Times New Roman"/>
          <w:szCs w:val="24"/>
          <w:vertAlign w:val="superscript"/>
        </w:rPr>
        <w:t>ου</w:t>
      </w:r>
      <w:r>
        <w:rPr>
          <w:rFonts w:eastAsia="Times New Roman"/>
          <w:szCs w:val="24"/>
        </w:rPr>
        <w:t xml:space="preserve"> Γ</w:t>
      </w:r>
      <w:r w:rsidRPr="00CC728D">
        <w:rPr>
          <w:rFonts w:eastAsia="Times New Roman"/>
          <w:szCs w:val="24"/>
        </w:rPr>
        <w:t>υμνασίου της Πάτρας</w:t>
      </w:r>
      <w:r>
        <w:rPr>
          <w:rFonts w:eastAsia="Times New Roman"/>
          <w:szCs w:val="24"/>
        </w:rPr>
        <w:t>,</w:t>
      </w:r>
      <w:r w:rsidRPr="00CC728D">
        <w:rPr>
          <w:rFonts w:eastAsia="Times New Roman"/>
          <w:szCs w:val="24"/>
        </w:rPr>
        <w:t xml:space="preserve"> γιος εκπαιδευτικού και δημοσίου υπαλλήλου</w:t>
      </w:r>
      <w:r>
        <w:rPr>
          <w:rFonts w:eastAsia="Times New Roman"/>
          <w:szCs w:val="24"/>
        </w:rPr>
        <w:t>,</w:t>
      </w:r>
      <w:r w:rsidRPr="00CC728D">
        <w:rPr>
          <w:rFonts w:eastAsia="Times New Roman"/>
          <w:szCs w:val="24"/>
        </w:rPr>
        <w:t xml:space="preserve"> που </w:t>
      </w:r>
      <w:r>
        <w:rPr>
          <w:rFonts w:eastAsia="Times New Roman"/>
          <w:szCs w:val="24"/>
        </w:rPr>
        <w:t xml:space="preserve">τέλειωσε </w:t>
      </w:r>
      <w:r w:rsidRPr="00CC728D">
        <w:rPr>
          <w:rFonts w:eastAsia="Times New Roman"/>
          <w:szCs w:val="24"/>
        </w:rPr>
        <w:t xml:space="preserve">υπότροφος </w:t>
      </w:r>
      <w:r>
        <w:rPr>
          <w:rFonts w:eastAsia="Times New Roman"/>
          <w:szCs w:val="24"/>
        </w:rPr>
        <w:t>τ</w:t>
      </w:r>
      <w:r>
        <w:rPr>
          <w:rFonts w:eastAsia="Times New Roman"/>
          <w:szCs w:val="24"/>
        </w:rPr>
        <w:t>ο μ</w:t>
      </w:r>
      <w:r w:rsidRPr="00CC728D">
        <w:rPr>
          <w:rFonts w:eastAsia="Times New Roman"/>
          <w:szCs w:val="24"/>
        </w:rPr>
        <w:t xml:space="preserve">εταπτυχιακό του στην </w:t>
      </w:r>
      <w:r>
        <w:rPr>
          <w:rFonts w:eastAsia="Times New Roman"/>
          <w:szCs w:val="24"/>
        </w:rPr>
        <w:t>Ιατρ</w:t>
      </w:r>
      <w:r w:rsidRPr="00CC728D">
        <w:rPr>
          <w:rFonts w:eastAsia="Times New Roman"/>
          <w:szCs w:val="24"/>
        </w:rPr>
        <w:t>ική της Αθήνας</w:t>
      </w:r>
      <w:r>
        <w:rPr>
          <w:rFonts w:eastAsia="Times New Roman"/>
          <w:szCs w:val="24"/>
        </w:rPr>
        <w:t xml:space="preserve">, που πήγε </w:t>
      </w:r>
      <w:r w:rsidRPr="00CC728D">
        <w:rPr>
          <w:rFonts w:eastAsia="Times New Roman"/>
          <w:szCs w:val="24"/>
        </w:rPr>
        <w:t xml:space="preserve">υπότροφος στο Λονδίνο και </w:t>
      </w:r>
      <w:r>
        <w:rPr>
          <w:rFonts w:eastAsia="Times New Roman"/>
          <w:szCs w:val="24"/>
        </w:rPr>
        <w:t>έγινε</w:t>
      </w:r>
      <w:r w:rsidRPr="00CC728D">
        <w:rPr>
          <w:rFonts w:eastAsia="Times New Roman"/>
          <w:szCs w:val="24"/>
        </w:rPr>
        <w:t xml:space="preserve"> καθηγητής </w:t>
      </w:r>
      <w:r>
        <w:rPr>
          <w:rFonts w:eastAsia="Times New Roman"/>
          <w:szCs w:val="24"/>
        </w:rPr>
        <w:t>ι</w:t>
      </w:r>
      <w:r w:rsidRPr="00CC728D">
        <w:rPr>
          <w:rFonts w:eastAsia="Times New Roman"/>
          <w:szCs w:val="24"/>
        </w:rPr>
        <w:t>ατρικής</w:t>
      </w:r>
      <w:r>
        <w:rPr>
          <w:rFonts w:eastAsia="Times New Roman"/>
          <w:szCs w:val="24"/>
        </w:rPr>
        <w:t xml:space="preserve">, που γύρισε </w:t>
      </w:r>
      <w:r w:rsidRPr="00CC728D">
        <w:rPr>
          <w:rFonts w:eastAsia="Times New Roman"/>
          <w:szCs w:val="24"/>
        </w:rPr>
        <w:t xml:space="preserve">στην Ελλάδα της κρίσης και </w:t>
      </w:r>
      <w:r>
        <w:rPr>
          <w:rFonts w:eastAsia="Times New Roman"/>
          <w:szCs w:val="24"/>
        </w:rPr>
        <w:t xml:space="preserve">είναι πια καθηγητής στην Ελλάδα. Είναι αυτός που δεν ξέρετε, αλλά σε αυτόν θα πηγαίνατε, αν ήσασταν άρρωστοι και </w:t>
      </w:r>
      <w:r>
        <w:rPr>
          <w:rFonts w:eastAsia="Times New Roman"/>
          <w:szCs w:val="24"/>
        </w:rPr>
        <w:t>όχι στον Καρανίκα!</w:t>
      </w:r>
    </w:p>
    <w:p w14:paraId="2E247697" w14:textId="77777777" w:rsidR="00ED3BF8" w:rsidRDefault="009F432D">
      <w:pPr>
        <w:spacing w:after="0" w:line="600" w:lineRule="auto"/>
        <w:ind w:firstLine="720"/>
        <w:jc w:val="both"/>
        <w:rPr>
          <w:rFonts w:eastAsia="Times New Roman"/>
          <w:szCs w:val="24"/>
        </w:rPr>
      </w:pPr>
      <w:r>
        <w:rPr>
          <w:rFonts w:eastAsia="Times New Roman"/>
          <w:szCs w:val="24"/>
        </w:rPr>
        <w:t>Α</w:t>
      </w:r>
      <w:r w:rsidRPr="00CC728D">
        <w:rPr>
          <w:rFonts w:eastAsia="Times New Roman"/>
          <w:szCs w:val="24"/>
        </w:rPr>
        <w:t xml:space="preserve">υτή είναι η διαφορά </w:t>
      </w:r>
      <w:r>
        <w:rPr>
          <w:rFonts w:eastAsia="Times New Roman"/>
          <w:szCs w:val="24"/>
        </w:rPr>
        <w:t xml:space="preserve">μας. Αυτή είναι η διαφορά </w:t>
      </w:r>
      <w:r w:rsidRPr="00CC728D">
        <w:rPr>
          <w:rFonts w:eastAsia="Times New Roman"/>
          <w:szCs w:val="24"/>
        </w:rPr>
        <w:t xml:space="preserve">των δύο κόσμων </w:t>
      </w:r>
      <w:r>
        <w:rPr>
          <w:rFonts w:eastAsia="Times New Roman"/>
          <w:szCs w:val="24"/>
        </w:rPr>
        <w:t>μας!</w:t>
      </w:r>
    </w:p>
    <w:p w14:paraId="2E247698" w14:textId="77777777" w:rsidR="00ED3BF8" w:rsidRDefault="009F432D">
      <w:pPr>
        <w:spacing w:after="0" w:line="600" w:lineRule="auto"/>
        <w:ind w:firstLine="720"/>
        <w:jc w:val="both"/>
        <w:rPr>
          <w:rFonts w:eastAsia="Times New Roman"/>
          <w:szCs w:val="24"/>
        </w:rPr>
      </w:pPr>
      <w:r w:rsidRPr="00CA73CC">
        <w:rPr>
          <w:rFonts w:eastAsia="Times New Roman"/>
          <w:b/>
          <w:szCs w:val="24"/>
        </w:rPr>
        <w:t>ΙΩΑΝΝΗΣ ΣΤΕΦΟΣ:</w:t>
      </w:r>
      <w:r>
        <w:rPr>
          <w:rFonts w:eastAsia="Times New Roman"/>
          <w:szCs w:val="24"/>
        </w:rPr>
        <w:t xml:space="preserve"> Είναι γιατρός ο Καρανίκας;</w:t>
      </w:r>
    </w:p>
    <w:p w14:paraId="2E247699" w14:textId="77777777" w:rsidR="00ED3BF8" w:rsidRDefault="009F432D">
      <w:pPr>
        <w:spacing w:after="0" w:line="600" w:lineRule="auto"/>
        <w:ind w:firstLine="720"/>
        <w:jc w:val="both"/>
        <w:rPr>
          <w:rFonts w:eastAsia="Times New Roman"/>
          <w:szCs w:val="24"/>
        </w:rPr>
      </w:pPr>
      <w:r w:rsidRPr="00CA73CC">
        <w:rPr>
          <w:rFonts w:eastAsia="Times New Roman"/>
          <w:b/>
          <w:szCs w:val="24"/>
        </w:rPr>
        <w:lastRenderedPageBreak/>
        <w:t>ΑΝΔΡΕΑΣ ΚΑΤΣΑΝΙΩΤΗΣ:</w:t>
      </w:r>
      <w:r>
        <w:rPr>
          <w:rFonts w:eastAsia="Times New Roman"/>
          <w:szCs w:val="24"/>
        </w:rPr>
        <w:t xml:space="preserve"> Δε</w:t>
      </w:r>
      <w:r w:rsidRPr="00CC728D">
        <w:rPr>
          <w:rFonts w:eastAsia="Times New Roman"/>
          <w:szCs w:val="24"/>
        </w:rPr>
        <w:t>ν θα μπορούσε</w:t>
      </w:r>
      <w:r>
        <w:rPr>
          <w:rFonts w:eastAsia="Times New Roman"/>
          <w:szCs w:val="24"/>
        </w:rPr>
        <w:t xml:space="preserve">! Αυτό που εκπροσωπεί ο Καρανίκας είναι το πρόβλημα, και όχι αν είναι γιατρός. Είναι η </w:t>
      </w:r>
      <w:r>
        <w:rPr>
          <w:rFonts w:eastAsia="Times New Roman"/>
          <w:szCs w:val="24"/>
        </w:rPr>
        <w:t>διαφορά του δημόσιου από το κρατικό.</w:t>
      </w:r>
    </w:p>
    <w:p w14:paraId="2E24769A" w14:textId="77777777" w:rsidR="00ED3BF8" w:rsidRDefault="009F432D">
      <w:pPr>
        <w:spacing w:after="0" w:line="600" w:lineRule="auto"/>
        <w:ind w:firstLine="720"/>
        <w:jc w:val="center"/>
        <w:rPr>
          <w:rFonts w:eastAsia="Times New Roman"/>
          <w:szCs w:val="24"/>
        </w:rPr>
      </w:pPr>
      <w:r>
        <w:rPr>
          <w:rFonts w:eastAsia="Times New Roman"/>
          <w:szCs w:val="24"/>
        </w:rPr>
        <w:t>(Διαμαρτυρίες από την πτέρυγα του ΣΥΡΙΖΑ)</w:t>
      </w:r>
    </w:p>
    <w:p w14:paraId="2E24769B" w14:textId="77777777" w:rsidR="00ED3BF8" w:rsidRDefault="009F432D">
      <w:pPr>
        <w:spacing w:after="0" w:line="600" w:lineRule="auto"/>
        <w:ind w:firstLine="720"/>
        <w:jc w:val="both"/>
        <w:rPr>
          <w:rFonts w:eastAsia="Times New Roman"/>
          <w:szCs w:val="24"/>
        </w:rPr>
      </w:pPr>
      <w:r w:rsidRPr="00CA73CC">
        <w:rPr>
          <w:rFonts w:eastAsia="Times New Roman"/>
          <w:b/>
          <w:szCs w:val="24"/>
        </w:rPr>
        <w:t>ΝΙΚΟ</w:t>
      </w:r>
      <w:r>
        <w:rPr>
          <w:rFonts w:eastAsia="Times New Roman"/>
          <w:b/>
          <w:szCs w:val="24"/>
        </w:rPr>
        <w:t>ΛΑΟΣ</w:t>
      </w:r>
      <w:r w:rsidRPr="00CA73CC">
        <w:rPr>
          <w:rFonts w:eastAsia="Times New Roman"/>
          <w:b/>
          <w:szCs w:val="24"/>
        </w:rPr>
        <w:t xml:space="preserve"> ΦΙΛΗΣ:</w:t>
      </w:r>
      <w:r>
        <w:rPr>
          <w:rFonts w:eastAsia="Times New Roman"/>
          <w:b/>
          <w:szCs w:val="24"/>
        </w:rPr>
        <w:t xml:space="preserve"> </w:t>
      </w:r>
      <w:r>
        <w:rPr>
          <w:rFonts w:eastAsia="Times New Roman"/>
          <w:szCs w:val="24"/>
        </w:rPr>
        <w:t>Είναι ανεπίτρεπτο να αναφέρεστε προσωπικά σε απόντες. Ντροπή σας!</w:t>
      </w:r>
    </w:p>
    <w:p w14:paraId="2E24769C"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ΣΕΛΤΣΑΣ: </w:t>
      </w:r>
      <w:r>
        <w:rPr>
          <w:rFonts w:eastAsia="Times New Roman"/>
          <w:szCs w:val="24"/>
        </w:rPr>
        <w:t>Αυτό είναι το ήθος σας!</w:t>
      </w:r>
    </w:p>
    <w:p w14:paraId="2E24769D" w14:textId="77777777" w:rsidR="00ED3BF8" w:rsidRDefault="009F432D">
      <w:pPr>
        <w:spacing w:after="0"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Όμως, αυτός </w:t>
      </w:r>
      <w:r w:rsidRPr="00CC728D">
        <w:rPr>
          <w:rFonts w:eastAsia="Times New Roman"/>
          <w:szCs w:val="24"/>
        </w:rPr>
        <w:t xml:space="preserve">ο χρόνος </w:t>
      </w:r>
      <w:r>
        <w:rPr>
          <w:rFonts w:eastAsia="Times New Roman"/>
          <w:szCs w:val="24"/>
        </w:rPr>
        <w:t>που απέ</w:t>
      </w:r>
      <w:r>
        <w:rPr>
          <w:rFonts w:eastAsia="Times New Roman"/>
          <w:szCs w:val="24"/>
        </w:rPr>
        <w:t xml:space="preserve">μεινε μέχρι τις εκλογές δεν είναι πολύς. Το νομοσχέδιο του κ. </w:t>
      </w:r>
      <w:proofErr w:type="spellStart"/>
      <w:r>
        <w:rPr>
          <w:rFonts w:eastAsia="Times New Roman"/>
          <w:szCs w:val="24"/>
        </w:rPr>
        <w:t>Γαβρόγλου</w:t>
      </w:r>
      <w:proofErr w:type="spellEnd"/>
      <w:r>
        <w:rPr>
          <w:rFonts w:eastAsia="Times New Roman"/>
          <w:szCs w:val="24"/>
        </w:rPr>
        <w:t xml:space="preserve"> δεν θα εφαρμοστεί. </w:t>
      </w:r>
    </w:p>
    <w:p w14:paraId="2E24769E" w14:textId="77777777" w:rsidR="00ED3BF8" w:rsidRDefault="009F432D">
      <w:pPr>
        <w:spacing w:after="0" w:line="600" w:lineRule="auto"/>
        <w:ind w:firstLine="720"/>
        <w:jc w:val="both"/>
        <w:rPr>
          <w:rFonts w:eastAsia="Times New Roman"/>
          <w:szCs w:val="24"/>
        </w:rPr>
      </w:pPr>
      <w:r>
        <w:rPr>
          <w:rFonts w:eastAsia="Times New Roman"/>
          <w:szCs w:val="24"/>
        </w:rPr>
        <w:t>Το ξέρουμε ότι με αυτού του είδους τα νομοσχέδια δυσκολεύετε το έργο μας. Ίσως αυτός είναι και ο στόχος σας. Φεύγοντας ίσως επιδιώκετε να ναρκοθετήσετε όσο περισσότ</w:t>
      </w:r>
      <w:r>
        <w:rPr>
          <w:rFonts w:eastAsia="Times New Roman"/>
          <w:szCs w:val="24"/>
        </w:rPr>
        <w:t xml:space="preserve">ερο μπορείτε την επόμενη κυβερνητική περίοδο. </w:t>
      </w:r>
    </w:p>
    <w:p w14:paraId="2E24769F" w14:textId="77777777" w:rsidR="00ED3BF8" w:rsidRDefault="009F432D">
      <w:pPr>
        <w:spacing w:after="0" w:line="600" w:lineRule="auto"/>
        <w:ind w:firstLine="720"/>
        <w:jc w:val="both"/>
        <w:rPr>
          <w:rFonts w:eastAsia="Times New Roman"/>
          <w:szCs w:val="24"/>
        </w:rPr>
      </w:pPr>
      <w:r>
        <w:rPr>
          <w:rFonts w:eastAsia="Times New Roman"/>
          <w:szCs w:val="24"/>
        </w:rPr>
        <w:t>Εκείνο που δεν έχετε καταλάβει είναι ότι θ</w:t>
      </w:r>
      <w:r w:rsidRPr="00CC728D">
        <w:rPr>
          <w:rFonts w:eastAsia="Times New Roman"/>
          <w:szCs w:val="24"/>
        </w:rPr>
        <w:t xml:space="preserve">α πέσετε στην παγίδα που </w:t>
      </w:r>
      <w:r>
        <w:rPr>
          <w:rFonts w:eastAsia="Times New Roman"/>
          <w:szCs w:val="24"/>
        </w:rPr>
        <w:t>εσείς σ</w:t>
      </w:r>
      <w:r w:rsidRPr="00CC728D">
        <w:rPr>
          <w:rFonts w:eastAsia="Times New Roman"/>
          <w:szCs w:val="24"/>
        </w:rPr>
        <w:t>τήνετ</w:t>
      </w:r>
      <w:r>
        <w:rPr>
          <w:rFonts w:eastAsia="Times New Roman"/>
          <w:szCs w:val="24"/>
        </w:rPr>
        <w:t xml:space="preserve">ε, </w:t>
      </w:r>
      <w:r w:rsidRPr="00CC728D">
        <w:rPr>
          <w:rFonts w:eastAsia="Times New Roman"/>
          <w:szCs w:val="24"/>
        </w:rPr>
        <w:t xml:space="preserve">γιατί οι Έλληνες </w:t>
      </w:r>
      <w:r>
        <w:rPr>
          <w:rFonts w:eastAsia="Times New Roman"/>
          <w:szCs w:val="24"/>
        </w:rPr>
        <w:t xml:space="preserve">σας </w:t>
      </w:r>
      <w:r w:rsidRPr="00CC728D">
        <w:rPr>
          <w:rFonts w:eastAsia="Times New Roman"/>
          <w:szCs w:val="24"/>
        </w:rPr>
        <w:t xml:space="preserve">γνωρίζουν πια </w:t>
      </w:r>
      <w:r>
        <w:rPr>
          <w:rFonts w:eastAsia="Times New Roman"/>
          <w:szCs w:val="24"/>
        </w:rPr>
        <w:t xml:space="preserve">και σας έχουν </w:t>
      </w:r>
      <w:r w:rsidRPr="00CC728D">
        <w:rPr>
          <w:rFonts w:eastAsia="Times New Roman"/>
          <w:szCs w:val="24"/>
        </w:rPr>
        <w:t>καταλάβει</w:t>
      </w:r>
      <w:r>
        <w:rPr>
          <w:rFonts w:eastAsia="Times New Roman"/>
          <w:szCs w:val="24"/>
        </w:rPr>
        <w:t>. Γι’ αυτό και το συγκεκριμένο νομοσχέδιο συναντά ήδη τη μεγάλη αντίδ</w:t>
      </w:r>
      <w:r>
        <w:rPr>
          <w:rFonts w:eastAsia="Times New Roman"/>
          <w:szCs w:val="24"/>
        </w:rPr>
        <w:t>ραση της ελληνικής κοινωνίας.</w:t>
      </w:r>
    </w:p>
    <w:p w14:paraId="2E2476A0"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Η ιστορία σας, κύριε </w:t>
      </w:r>
      <w:proofErr w:type="spellStart"/>
      <w:r>
        <w:rPr>
          <w:rFonts w:eastAsia="Times New Roman"/>
          <w:szCs w:val="24"/>
        </w:rPr>
        <w:t>Γαβρόγλου</w:t>
      </w:r>
      <w:proofErr w:type="spellEnd"/>
      <w:r>
        <w:rPr>
          <w:rFonts w:eastAsia="Times New Roman"/>
          <w:szCs w:val="24"/>
        </w:rPr>
        <w:t xml:space="preserve">, σίγουρα τελειώνει και ο βαθμός σας </w:t>
      </w:r>
      <w:r w:rsidRPr="00CC728D">
        <w:rPr>
          <w:rFonts w:eastAsia="Times New Roman"/>
          <w:szCs w:val="24"/>
        </w:rPr>
        <w:t xml:space="preserve">δεν θα είναι </w:t>
      </w:r>
      <w:proofErr w:type="spellStart"/>
      <w:r w:rsidRPr="00CC728D">
        <w:rPr>
          <w:rFonts w:eastAsia="Times New Roman"/>
          <w:szCs w:val="24"/>
        </w:rPr>
        <w:t>προ</w:t>
      </w:r>
      <w:r>
        <w:rPr>
          <w:rFonts w:eastAsia="Times New Roman"/>
          <w:szCs w:val="24"/>
        </w:rPr>
        <w:t>βι</w:t>
      </w:r>
      <w:r w:rsidRPr="00CC728D">
        <w:rPr>
          <w:rFonts w:eastAsia="Times New Roman"/>
          <w:szCs w:val="24"/>
        </w:rPr>
        <w:t>βάσιμος</w:t>
      </w:r>
      <w:proofErr w:type="spellEnd"/>
      <w:r w:rsidRPr="00CC728D">
        <w:rPr>
          <w:rFonts w:eastAsia="Times New Roman"/>
          <w:szCs w:val="24"/>
        </w:rPr>
        <w:t xml:space="preserve"> ούτε ο δικός σας ούτε της </w:t>
      </w:r>
      <w:r>
        <w:rPr>
          <w:rFonts w:eastAsia="Times New Roman"/>
          <w:szCs w:val="24"/>
        </w:rPr>
        <w:t xml:space="preserve">Κυβέρνησης </w:t>
      </w:r>
      <w:r w:rsidRPr="00CC728D">
        <w:rPr>
          <w:rFonts w:eastAsia="Times New Roman"/>
          <w:szCs w:val="24"/>
        </w:rPr>
        <w:t>που υπηρετείτε</w:t>
      </w:r>
      <w:r>
        <w:rPr>
          <w:rFonts w:eastAsia="Times New Roman"/>
          <w:szCs w:val="24"/>
        </w:rPr>
        <w:t>.</w:t>
      </w:r>
    </w:p>
    <w:p w14:paraId="2E2476A1" w14:textId="77777777" w:rsidR="00ED3BF8" w:rsidRDefault="009F432D">
      <w:pPr>
        <w:spacing w:after="0" w:line="600" w:lineRule="auto"/>
        <w:ind w:firstLine="720"/>
        <w:jc w:val="both"/>
        <w:rPr>
          <w:rFonts w:eastAsia="Times New Roman"/>
          <w:szCs w:val="24"/>
        </w:rPr>
      </w:pPr>
      <w:r w:rsidRPr="00CC728D">
        <w:rPr>
          <w:rFonts w:eastAsia="Times New Roman"/>
          <w:szCs w:val="24"/>
        </w:rPr>
        <w:t>Καληνύχτα και ραντεβού στις εξετάσεις του φθινοπώρου</w:t>
      </w:r>
      <w:r>
        <w:rPr>
          <w:rFonts w:eastAsia="Times New Roman"/>
          <w:szCs w:val="24"/>
        </w:rPr>
        <w:t>.</w:t>
      </w:r>
    </w:p>
    <w:p w14:paraId="2E2476A2" w14:textId="77777777" w:rsidR="00ED3BF8" w:rsidRDefault="009F432D">
      <w:pPr>
        <w:spacing w:after="0" w:line="600" w:lineRule="auto"/>
        <w:ind w:firstLine="720"/>
        <w:jc w:val="center"/>
        <w:rPr>
          <w:rFonts w:eastAsia="Times New Roman"/>
          <w:szCs w:val="24"/>
        </w:rPr>
      </w:pPr>
      <w:r>
        <w:rPr>
          <w:rFonts w:eastAsia="Times New Roman"/>
          <w:szCs w:val="24"/>
        </w:rPr>
        <w:t>(Χειροκροτήματα από την πτ</w:t>
      </w:r>
      <w:r>
        <w:rPr>
          <w:rFonts w:eastAsia="Times New Roman"/>
          <w:szCs w:val="24"/>
        </w:rPr>
        <w:t>έρυγα της Νέας Δημοκρατίας)</w:t>
      </w:r>
    </w:p>
    <w:p w14:paraId="2E2476A3" w14:textId="77777777" w:rsidR="00ED3BF8" w:rsidRDefault="009F432D">
      <w:pPr>
        <w:spacing w:after="0" w:line="600" w:lineRule="auto"/>
        <w:ind w:firstLine="720"/>
        <w:jc w:val="both"/>
        <w:rPr>
          <w:rFonts w:eastAsia="Times New Roman"/>
          <w:szCs w:val="24"/>
        </w:rPr>
      </w:pPr>
      <w:r w:rsidRPr="00CA73CC">
        <w:rPr>
          <w:rFonts w:eastAsia="Times New Roman"/>
          <w:b/>
          <w:szCs w:val="24"/>
        </w:rPr>
        <w:t xml:space="preserve">ΠΡΟΕΔΡΕΥΩΝ (Αναστάσιος Κουράκης): </w:t>
      </w:r>
      <w:r w:rsidRPr="00CC728D">
        <w:rPr>
          <w:rFonts w:eastAsia="Times New Roman"/>
          <w:szCs w:val="24"/>
        </w:rPr>
        <w:t>Καλώ τον κ</w:t>
      </w:r>
      <w:r>
        <w:rPr>
          <w:rFonts w:eastAsia="Times New Roman"/>
          <w:szCs w:val="24"/>
        </w:rPr>
        <w:t>.</w:t>
      </w:r>
      <w:r w:rsidRPr="00CC728D">
        <w:rPr>
          <w:rFonts w:eastAsia="Times New Roman"/>
          <w:szCs w:val="24"/>
        </w:rPr>
        <w:t xml:space="preserve"> Ηλία Καματερό</w:t>
      </w:r>
      <w:r>
        <w:rPr>
          <w:rFonts w:eastAsia="Times New Roman"/>
          <w:szCs w:val="24"/>
        </w:rPr>
        <w:t xml:space="preserve">, Βουλευτή </w:t>
      </w:r>
      <w:r w:rsidRPr="00CC728D">
        <w:rPr>
          <w:rFonts w:eastAsia="Times New Roman"/>
          <w:szCs w:val="24"/>
        </w:rPr>
        <w:t>Δωδεκανήσου του ΣΥΡΙΖΑ</w:t>
      </w:r>
      <w:r>
        <w:rPr>
          <w:rFonts w:eastAsia="Times New Roman"/>
          <w:szCs w:val="24"/>
        </w:rPr>
        <w:t xml:space="preserve">, να </w:t>
      </w:r>
      <w:r w:rsidRPr="00CC728D">
        <w:rPr>
          <w:rFonts w:eastAsia="Times New Roman"/>
          <w:szCs w:val="24"/>
        </w:rPr>
        <w:t>έρθε</w:t>
      </w:r>
      <w:r>
        <w:rPr>
          <w:rFonts w:eastAsia="Times New Roman"/>
          <w:szCs w:val="24"/>
        </w:rPr>
        <w:t>ι</w:t>
      </w:r>
      <w:r w:rsidRPr="00CC728D">
        <w:rPr>
          <w:rFonts w:eastAsia="Times New Roman"/>
          <w:szCs w:val="24"/>
        </w:rPr>
        <w:t xml:space="preserve"> στο Βήμα</w:t>
      </w:r>
      <w:r>
        <w:rPr>
          <w:rFonts w:eastAsia="Times New Roman"/>
          <w:szCs w:val="24"/>
        </w:rPr>
        <w:t>.</w:t>
      </w:r>
    </w:p>
    <w:p w14:paraId="2E2476A4" w14:textId="77777777" w:rsidR="00ED3BF8" w:rsidRDefault="009F432D">
      <w:pPr>
        <w:spacing w:after="0" w:line="600" w:lineRule="auto"/>
        <w:ind w:firstLine="720"/>
        <w:jc w:val="both"/>
        <w:rPr>
          <w:rFonts w:eastAsia="Times New Roman"/>
          <w:szCs w:val="24"/>
        </w:rPr>
      </w:pPr>
      <w:r w:rsidRPr="00CA73CC">
        <w:rPr>
          <w:rFonts w:eastAsia="Times New Roman"/>
          <w:b/>
          <w:szCs w:val="24"/>
        </w:rPr>
        <w:t>ΗΛΙΑΣ ΚΑΜΑΤΕΡΟΣ:</w:t>
      </w:r>
      <w:r>
        <w:rPr>
          <w:rFonts w:eastAsia="Times New Roman"/>
          <w:szCs w:val="24"/>
        </w:rPr>
        <w:t xml:space="preserve"> Ε</w:t>
      </w:r>
      <w:r w:rsidRPr="00CC728D">
        <w:rPr>
          <w:rFonts w:eastAsia="Times New Roman"/>
          <w:szCs w:val="24"/>
        </w:rPr>
        <w:t>υχαριστώ</w:t>
      </w:r>
      <w:r>
        <w:rPr>
          <w:rFonts w:eastAsia="Times New Roman"/>
          <w:szCs w:val="24"/>
        </w:rPr>
        <w:t>, κύριε Π</w:t>
      </w:r>
      <w:r w:rsidRPr="00CC728D">
        <w:rPr>
          <w:rFonts w:eastAsia="Times New Roman"/>
          <w:szCs w:val="24"/>
        </w:rPr>
        <w:t>ρόεδρε</w:t>
      </w:r>
      <w:r>
        <w:rPr>
          <w:rFonts w:eastAsia="Times New Roman"/>
          <w:szCs w:val="24"/>
        </w:rPr>
        <w:t>.</w:t>
      </w:r>
    </w:p>
    <w:p w14:paraId="2E2476A5" w14:textId="77777777" w:rsidR="00ED3BF8" w:rsidRDefault="009F432D">
      <w:pPr>
        <w:spacing w:after="0" w:line="600" w:lineRule="auto"/>
        <w:ind w:firstLine="720"/>
        <w:jc w:val="both"/>
        <w:rPr>
          <w:rFonts w:eastAsia="Times New Roman"/>
          <w:szCs w:val="24"/>
        </w:rPr>
      </w:pPr>
      <w:r>
        <w:rPr>
          <w:rFonts w:eastAsia="Times New Roman"/>
          <w:szCs w:val="24"/>
        </w:rPr>
        <w:t xml:space="preserve">Αν η </w:t>
      </w:r>
      <w:r w:rsidRPr="00CC728D">
        <w:rPr>
          <w:rFonts w:eastAsia="Times New Roman"/>
          <w:szCs w:val="24"/>
        </w:rPr>
        <w:t xml:space="preserve">υπέρβαση του χρόνου εξαντλείται στα συνθήματα και στους </w:t>
      </w:r>
      <w:proofErr w:type="spellStart"/>
      <w:r>
        <w:rPr>
          <w:rFonts w:eastAsia="Times New Roman"/>
          <w:szCs w:val="24"/>
        </w:rPr>
        <w:t>εξυπνα</w:t>
      </w:r>
      <w:r w:rsidRPr="00CC728D">
        <w:rPr>
          <w:rFonts w:eastAsia="Times New Roman"/>
          <w:szCs w:val="24"/>
        </w:rPr>
        <w:t>κισμο</w:t>
      </w:r>
      <w:r w:rsidRPr="00CC728D">
        <w:rPr>
          <w:rFonts w:eastAsia="Times New Roman"/>
          <w:szCs w:val="24"/>
        </w:rPr>
        <w:t>ύς</w:t>
      </w:r>
      <w:proofErr w:type="spellEnd"/>
      <w:r>
        <w:rPr>
          <w:rFonts w:eastAsia="Times New Roman"/>
          <w:szCs w:val="24"/>
        </w:rPr>
        <w:t xml:space="preserve">, κύριε Πρόεδρε, </w:t>
      </w:r>
      <w:r w:rsidRPr="00CC728D">
        <w:rPr>
          <w:rFonts w:eastAsia="Times New Roman"/>
          <w:szCs w:val="24"/>
        </w:rPr>
        <w:t>κάτι να κάνουμε</w:t>
      </w:r>
      <w:r>
        <w:rPr>
          <w:rFonts w:eastAsia="Times New Roman"/>
          <w:szCs w:val="24"/>
        </w:rPr>
        <w:t>.</w:t>
      </w:r>
      <w:r w:rsidRPr="00CC728D">
        <w:rPr>
          <w:rFonts w:eastAsia="Times New Roman"/>
          <w:szCs w:val="24"/>
        </w:rPr>
        <w:t xml:space="preserve"> Θα προσπαθήσω να είναι ουσιαστικός</w:t>
      </w:r>
      <w:r>
        <w:rPr>
          <w:rFonts w:eastAsia="Times New Roman"/>
          <w:szCs w:val="24"/>
        </w:rPr>
        <w:t>.</w:t>
      </w:r>
    </w:p>
    <w:p w14:paraId="2E2476A6" w14:textId="77777777" w:rsidR="00ED3BF8" w:rsidRDefault="009F432D">
      <w:pPr>
        <w:spacing w:after="0" w:line="600" w:lineRule="auto"/>
        <w:ind w:firstLine="720"/>
        <w:jc w:val="both"/>
        <w:rPr>
          <w:rFonts w:eastAsia="Times New Roman"/>
          <w:szCs w:val="24"/>
        </w:rPr>
      </w:pPr>
      <w:r>
        <w:rPr>
          <w:rFonts w:eastAsia="Times New Roman"/>
          <w:szCs w:val="24"/>
        </w:rPr>
        <w:t xml:space="preserve">Κύριε Υπουργέ, </w:t>
      </w:r>
      <w:r w:rsidRPr="00CC728D">
        <w:rPr>
          <w:rFonts w:eastAsia="Times New Roman"/>
          <w:szCs w:val="24"/>
        </w:rPr>
        <w:t>κυρίες και κύριοι</w:t>
      </w:r>
      <w:r>
        <w:rPr>
          <w:rFonts w:eastAsia="Times New Roman"/>
          <w:szCs w:val="24"/>
        </w:rPr>
        <w:t xml:space="preserve">, </w:t>
      </w:r>
      <w:r w:rsidRPr="00CC728D">
        <w:rPr>
          <w:rFonts w:eastAsia="Times New Roman"/>
          <w:szCs w:val="24"/>
        </w:rPr>
        <w:t>δεν θα αναφερθώ σ</w:t>
      </w:r>
      <w:r>
        <w:rPr>
          <w:rFonts w:eastAsia="Times New Roman"/>
          <w:szCs w:val="24"/>
        </w:rPr>
        <w:t>ε τροπο</w:t>
      </w:r>
      <w:r w:rsidRPr="00CC728D">
        <w:rPr>
          <w:rFonts w:eastAsia="Times New Roman"/>
          <w:szCs w:val="24"/>
        </w:rPr>
        <w:t>λογίες</w:t>
      </w:r>
      <w:r>
        <w:rPr>
          <w:rFonts w:eastAsia="Times New Roman"/>
          <w:szCs w:val="24"/>
        </w:rPr>
        <w:t>.</w:t>
      </w:r>
      <w:r w:rsidRPr="00CC728D">
        <w:rPr>
          <w:rFonts w:eastAsia="Times New Roman"/>
          <w:szCs w:val="24"/>
        </w:rPr>
        <w:t xml:space="preserve"> Ήδη έχουν γίνει δεκτές κάποι</w:t>
      </w:r>
      <w:r>
        <w:rPr>
          <w:rFonts w:eastAsia="Times New Roman"/>
          <w:szCs w:val="24"/>
        </w:rPr>
        <w:t>ε</w:t>
      </w:r>
      <w:r w:rsidRPr="00CC728D">
        <w:rPr>
          <w:rFonts w:eastAsia="Times New Roman"/>
          <w:szCs w:val="24"/>
        </w:rPr>
        <w:t>ς που έχου</w:t>
      </w:r>
      <w:r>
        <w:rPr>
          <w:rFonts w:eastAsia="Times New Roman"/>
          <w:szCs w:val="24"/>
        </w:rPr>
        <w:t>με</w:t>
      </w:r>
      <w:r w:rsidRPr="00CC728D">
        <w:rPr>
          <w:rFonts w:eastAsia="Times New Roman"/>
          <w:szCs w:val="24"/>
        </w:rPr>
        <w:t xml:space="preserve"> καταθέσει </w:t>
      </w:r>
      <w:r>
        <w:rPr>
          <w:rFonts w:eastAsia="Times New Roman"/>
          <w:szCs w:val="24"/>
        </w:rPr>
        <w:t xml:space="preserve">από τον κύριο Υπουργό. </w:t>
      </w:r>
    </w:p>
    <w:p w14:paraId="2E2476A7" w14:textId="77777777" w:rsidR="00ED3BF8" w:rsidRDefault="009F432D">
      <w:pPr>
        <w:spacing w:after="0" w:line="600" w:lineRule="auto"/>
        <w:ind w:firstLine="720"/>
        <w:jc w:val="both"/>
        <w:rPr>
          <w:rFonts w:eastAsia="Times New Roman"/>
          <w:szCs w:val="24"/>
        </w:rPr>
      </w:pPr>
      <w:r>
        <w:rPr>
          <w:rFonts w:eastAsia="Times New Roman"/>
          <w:szCs w:val="24"/>
        </w:rPr>
        <w:t>Π</w:t>
      </w:r>
      <w:r w:rsidRPr="00CC728D">
        <w:rPr>
          <w:rFonts w:eastAsia="Times New Roman"/>
          <w:szCs w:val="24"/>
        </w:rPr>
        <w:t>ροσπαθούμε να φέρουμε</w:t>
      </w:r>
      <w:r>
        <w:rPr>
          <w:rFonts w:eastAsia="Times New Roman"/>
          <w:szCs w:val="24"/>
        </w:rPr>
        <w:t xml:space="preserve"> και άλλη μία που έχει να κάνει, κύ</w:t>
      </w:r>
      <w:r w:rsidRPr="00CC728D">
        <w:rPr>
          <w:rFonts w:eastAsia="Times New Roman"/>
          <w:szCs w:val="24"/>
        </w:rPr>
        <w:t>ριε Υπουργέ</w:t>
      </w:r>
      <w:r>
        <w:rPr>
          <w:rFonts w:eastAsia="Times New Roman"/>
          <w:szCs w:val="24"/>
        </w:rPr>
        <w:t>,</w:t>
      </w:r>
      <w:r w:rsidRPr="00CC728D">
        <w:rPr>
          <w:rFonts w:eastAsia="Times New Roman"/>
          <w:szCs w:val="24"/>
        </w:rPr>
        <w:t xml:space="preserve"> με τα δικαιώματα των όσων έχουν πάρει πτυχίο </w:t>
      </w:r>
      <w:r>
        <w:rPr>
          <w:rFonts w:eastAsia="Times New Roman"/>
          <w:szCs w:val="24"/>
        </w:rPr>
        <w:lastRenderedPageBreak/>
        <w:t xml:space="preserve">ως </w:t>
      </w:r>
      <w:r w:rsidRPr="00CC728D">
        <w:rPr>
          <w:rFonts w:eastAsia="Times New Roman"/>
          <w:szCs w:val="24"/>
        </w:rPr>
        <w:t xml:space="preserve">τα τώρα </w:t>
      </w:r>
      <w:r>
        <w:rPr>
          <w:rFonts w:eastAsia="Times New Roman"/>
          <w:szCs w:val="24"/>
        </w:rPr>
        <w:t xml:space="preserve">από την </w:t>
      </w:r>
      <w:r w:rsidRPr="00CC728D">
        <w:rPr>
          <w:rFonts w:eastAsia="Times New Roman"/>
          <w:szCs w:val="24"/>
        </w:rPr>
        <w:t xml:space="preserve">τετραετή φοίτηση </w:t>
      </w:r>
      <w:r>
        <w:rPr>
          <w:rFonts w:eastAsia="Times New Roman"/>
          <w:szCs w:val="24"/>
        </w:rPr>
        <w:t>από τα ΤΕΙ. Π</w:t>
      </w:r>
      <w:r w:rsidRPr="00CC728D">
        <w:rPr>
          <w:rFonts w:eastAsia="Times New Roman"/>
          <w:szCs w:val="24"/>
        </w:rPr>
        <w:t>αρακαλούμε να το δείτε</w:t>
      </w:r>
      <w:r>
        <w:rPr>
          <w:rFonts w:eastAsia="Times New Roman"/>
          <w:szCs w:val="24"/>
        </w:rPr>
        <w:t>, ώστε</w:t>
      </w:r>
      <w:r w:rsidRPr="00CC728D">
        <w:rPr>
          <w:rFonts w:eastAsia="Times New Roman"/>
          <w:szCs w:val="24"/>
        </w:rPr>
        <w:t xml:space="preserve"> να λύσουμε και αυτό το θέμα</w:t>
      </w:r>
      <w:r>
        <w:rPr>
          <w:rFonts w:eastAsia="Times New Roman"/>
          <w:szCs w:val="24"/>
        </w:rPr>
        <w:t>.</w:t>
      </w:r>
    </w:p>
    <w:p w14:paraId="2E2476A8" w14:textId="77777777" w:rsidR="00ED3BF8" w:rsidRDefault="009F432D">
      <w:pPr>
        <w:spacing w:after="0" w:line="600" w:lineRule="auto"/>
        <w:ind w:firstLine="720"/>
        <w:jc w:val="both"/>
        <w:rPr>
          <w:rFonts w:eastAsia="Times New Roman"/>
          <w:szCs w:val="24"/>
        </w:rPr>
      </w:pPr>
      <w:r>
        <w:rPr>
          <w:rFonts w:eastAsia="Times New Roman"/>
          <w:szCs w:val="24"/>
        </w:rPr>
        <w:t xml:space="preserve">Αυτοί που έφερναν </w:t>
      </w:r>
      <w:r w:rsidRPr="00CC728D">
        <w:rPr>
          <w:rFonts w:eastAsia="Times New Roman"/>
          <w:szCs w:val="24"/>
        </w:rPr>
        <w:t xml:space="preserve">ως τώρα </w:t>
      </w:r>
      <w:r>
        <w:rPr>
          <w:rFonts w:eastAsia="Times New Roman"/>
          <w:szCs w:val="24"/>
        </w:rPr>
        <w:t>τροπολογίες στα νομοσχέδια</w:t>
      </w:r>
      <w:r w:rsidRPr="00CC728D">
        <w:rPr>
          <w:rFonts w:eastAsia="Times New Roman"/>
          <w:szCs w:val="24"/>
        </w:rPr>
        <w:t xml:space="preserve"> συν</w:t>
      </w:r>
      <w:r w:rsidRPr="00CC728D">
        <w:rPr>
          <w:rFonts w:eastAsia="Times New Roman"/>
          <w:szCs w:val="24"/>
        </w:rPr>
        <w:t>ήθιζαν να ασχολούνται με την αλλαγή του τρόπου εισαγωγής τω</w:t>
      </w:r>
      <w:r>
        <w:rPr>
          <w:rFonts w:eastAsia="Times New Roman"/>
          <w:szCs w:val="24"/>
        </w:rPr>
        <w:t xml:space="preserve">ν μαθητών στα πανεπιστήμια. </w:t>
      </w:r>
    </w:p>
    <w:p w14:paraId="2E2476A9" w14:textId="77777777" w:rsidR="00ED3BF8" w:rsidRDefault="009F432D">
      <w:pPr>
        <w:spacing w:after="0" w:line="600" w:lineRule="auto"/>
        <w:ind w:firstLine="720"/>
        <w:jc w:val="both"/>
        <w:rPr>
          <w:rFonts w:eastAsia="Times New Roman"/>
          <w:szCs w:val="24"/>
        </w:rPr>
      </w:pPr>
      <w:r>
        <w:rPr>
          <w:rFonts w:eastAsia="Times New Roman"/>
          <w:szCs w:val="24"/>
        </w:rPr>
        <w:t xml:space="preserve">Κύριε Υπουργέ, </w:t>
      </w:r>
      <w:r w:rsidRPr="00CC728D">
        <w:rPr>
          <w:rFonts w:eastAsia="Times New Roman"/>
          <w:szCs w:val="24"/>
        </w:rPr>
        <w:t>όσοι γράφουν ακόμα τέτοια πράγματα</w:t>
      </w:r>
      <w:r>
        <w:rPr>
          <w:rFonts w:eastAsia="Times New Roman"/>
          <w:szCs w:val="24"/>
        </w:rPr>
        <w:t xml:space="preserve"> είτε</w:t>
      </w:r>
      <w:r w:rsidRPr="00CC728D">
        <w:rPr>
          <w:rFonts w:eastAsia="Times New Roman"/>
          <w:szCs w:val="24"/>
        </w:rPr>
        <w:t xml:space="preserve"> υποκρίνονται </w:t>
      </w:r>
      <w:r>
        <w:rPr>
          <w:rFonts w:eastAsia="Times New Roman"/>
          <w:szCs w:val="24"/>
        </w:rPr>
        <w:t xml:space="preserve">είτε </w:t>
      </w:r>
      <w:r w:rsidRPr="00CC728D">
        <w:rPr>
          <w:rFonts w:eastAsia="Times New Roman"/>
          <w:szCs w:val="24"/>
        </w:rPr>
        <w:t>δεν έχουν καταλάβει ότι το νομοσχέδιο που φ</w:t>
      </w:r>
      <w:r>
        <w:rPr>
          <w:rFonts w:eastAsia="Times New Roman"/>
          <w:szCs w:val="24"/>
        </w:rPr>
        <w:t>έρνετε -</w:t>
      </w:r>
      <w:r w:rsidRPr="00CC728D">
        <w:rPr>
          <w:rFonts w:eastAsia="Times New Roman"/>
          <w:szCs w:val="24"/>
        </w:rPr>
        <w:t xml:space="preserve">και είναι προς τιμήν </w:t>
      </w:r>
      <w:r>
        <w:rPr>
          <w:rFonts w:eastAsia="Times New Roman"/>
          <w:szCs w:val="24"/>
        </w:rPr>
        <w:t>σας-</w:t>
      </w:r>
      <w:r w:rsidRPr="00CC728D">
        <w:rPr>
          <w:rFonts w:eastAsia="Times New Roman"/>
          <w:szCs w:val="24"/>
        </w:rPr>
        <w:t xml:space="preserve"> είναι </w:t>
      </w:r>
      <w:r>
        <w:rPr>
          <w:rFonts w:eastAsia="Times New Roman"/>
          <w:szCs w:val="24"/>
        </w:rPr>
        <w:t>μια</w:t>
      </w:r>
      <w:r w:rsidRPr="00CC728D">
        <w:rPr>
          <w:rFonts w:eastAsia="Times New Roman"/>
          <w:szCs w:val="24"/>
        </w:rPr>
        <w:t xml:space="preserve"> τομή</w:t>
      </w:r>
      <w:r>
        <w:rPr>
          <w:rFonts w:eastAsia="Times New Roman"/>
          <w:szCs w:val="24"/>
        </w:rPr>
        <w:t>. Δ</w:t>
      </w:r>
      <w:r w:rsidRPr="00CC728D">
        <w:rPr>
          <w:rFonts w:eastAsia="Times New Roman"/>
          <w:szCs w:val="24"/>
        </w:rPr>
        <w:t>ε</w:t>
      </w:r>
      <w:r w:rsidRPr="00CC728D">
        <w:rPr>
          <w:rFonts w:eastAsia="Times New Roman"/>
          <w:szCs w:val="24"/>
        </w:rPr>
        <w:t>ν βλέπει την εισαγωγή στα πανεπιστήμια μόνο</w:t>
      </w:r>
      <w:r>
        <w:rPr>
          <w:rFonts w:eastAsia="Times New Roman"/>
          <w:szCs w:val="24"/>
        </w:rPr>
        <w:t>,</w:t>
      </w:r>
      <w:r w:rsidRPr="00CC728D">
        <w:rPr>
          <w:rFonts w:eastAsia="Times New Roman"/>
          <w:szCs w:val="24"/>
        </w:rPr>
        <w:t xml:space="preserve"> αλλά αλλάζ</w:t>
      </w:r>
      <w:r>
        <w:rPr>
          <w:rFonts w:eastAsia="Times New Roman"/>
          <w:szCs w:val="24"/>
        </w:rPr>
        <w:t>ει όλο το πλαίσιο της εκπαίδευση</w:t>
      </w:r>
      <w:r w:rsidRPr="00CC728D">
        <w:rPr>
          <w:rFonts w:eastAsia="Times New Roman"/>
          <w:szCs w:val="24"/>
        </w:rPr>
        <w:t>ς</w:t>
      </w:r>
      <w:r>
        <w:rPr>
          <w:rFonts w:eastAsia="Times New Roman"/>
          <w:szCs w:val="24"/>
        </w:rPr>
        <w:t>,</w:t>
      </w:r>
      <w:r w:rsidRPr="00CC728D">
        <w:rPr>
          <w:rFonts w:eastAsia="Times New Roman"/>
          <w:szCs w:val="24"/>
        </w:rPr>
        <w:t xml:space="preserve"> κάτι τ</w:t>
      </w:r>
      <w:r>
        <w:rPr>
          <w:rFonts w:eastAsia="Times New Roman"/>
          <w:szCs w:val="24"/>
        </w:rPr>
        <w:t xml:space="preserve">ο οποίο πρέπει να γίνει και δίνετε την </w:t>
      </w:r>
      <w:r w:rsidRPr="00CC728D">
        <w:rPr>
          <w:rFonts w:eastAsia="Times New Roman"/>
          <w:szCs w:val="24"/>
        </w:rPr>
        <w:t>ευκαιρία</w:t>
      </w:r>
      <w:r>
        <w:rPr>
          <w:rFonts w:eastAsia="Times New Roman"/>
          <w:szCs w:val="24"/>
        </w:rPr>
        <w:t>,</w:t>
      </w:r>
      <w:r w:rsidRPr="00CC728D">
        <w:rPr>
          <w:rFonts w:eastAsia="Times New Roman"/>
          <w:szCs w:val="24"/>
        </w:rPr>
        <w:t xml:space="preserve"> όπως πολύ καλά </w:t>
      </w:r>
      <w:r>
        <w:rPr>
          <w:rFonts w:eastAsia="Times New Roman"/>
          <w:szCs w:val="24"/>
        </w:rPr>
        <w:t xml:space="preserve">είπατε, </w:t>
      </w:r>
      <w:r w:rsidRPr="00CC728D">
        <w:rPr>
          <w:rFonts w:eastAsia="Times New Roman"/>
          <w:szCs w:val="24"/>
        </w:rPr>
        <w:t>σε περισσότερους</w:t>
      </w:r>
      <w:r>
        <w:rPr>
          <w:rFonts w:eastAsia="Times New Roman"/>
          <w:szCs w:val="24"/>
        </w:rPr>
        <w:t>,</w:t>
      </w:r>
      <w:r w:rsidRPr="00CC728D">
        <w:rPr>
          <w:rFonts w:eastAsia="Times New Roman"/>
          <w:szCs w:val="24"/>
        </w:rPr>
        <w:t xml:space="preserve"> στους πολλούς</w:t>
      </w:r>
      <w:r>
        <w:rPr>
          <w:rFonts w:eastAsia="Times New Roman"/>
          <w:szCs w:val="24"/>
        </w:rPr>
        <w:t>,</w:t>
      </w:r>
      <w:r w:rsidRPr="00CC728D">
        <w:rPr>
          <w:rFonts w:eastAsia="Times New Roman"/>
          <w:szCs w:val="24"/>
        </w:rPr>
        <w:t xml:space="preserve"> να έχουν τη δυνατότητα πρόσβασης στην εκπαίδευση</w:t>
      </w:r>
      <w:r>
        <w:rPr>
          <w:rFonts w:eastAsia="Times New Roman"/>
          <w:szCs w:val="24"/>
        </w:rPr>
        <w:t xml:space="preserve">, όπως </w:t>
      </w:r>
      <w:r>
        <w:rPr>
          <w:rFonts w:eastAsia="Times New Roman"/>
          <w:szCs w:val="24"/>
        </w:rPr>
        <w:t>μέχρι τώρα δεν είχαν.</w:t>
      </w:r>
    </w:p>
    <w:p w14:paraId="2E2476AA" w14:textId="77777777" w:rsidR="00ED3BF8" w:rsidRDefault="009F432D">
      <w:pPr>
        <w:spacing w:after="0" w:line="600" w:lineRule="auto"/>
        <w:ind w:firstLine="720"/>
        <w:jc w:val="both"/>
        <w:rPr>
          <w:rFonts w:eastAsia="Times New Roman"/>
          <w:szCs w:val="24"/>
        </w:rPr>
      </w:pPr>
      <w:r>
        <w:rPr>
          <w:rFonts w:eastAsia="Times New Roman"/>
          <w:szCs w:val="24"/>
        </w:rPr>
        <w:t>Όμως,</w:t>
      </w:r>
      <w:r w:rsidRPr="00CC728D">
        <w:rPr>
          <w:rFonts w:eastAsia="Times New Roman"/>
          <w:szCs w:val="24"/>
        </w:rPr>
        <w:t xml:space="preserve"> επιτρέψτε μου να αφιερώσ</w:t>
      </w:r>
      <w:r>
        <w:rPr>
          <w:rFonts w:eastAsia="Times New Roman"/>
          <w:szCs w:val="24"/>
        </w:rPr>
        <w:t xml:space="preserve">ω, να αναλώσω </w:t>
      </w:r>
      <w:r w:rsidRPr="00CC728D">
        <w:rPr>
          <w:rFonts w:eastAsia="Times New Roman"/>
          <w:szCs w:val="24"/>
        </w:rPr>
        <w:t>το</w:t>
      </w:r>
      <w:r>
        <w:rPr>
          <w:rFonts w:eastAsia="Times New Roman"/>
          <w:szCs w:val="24"/>
        </w:rPr>
        <w:t>ν</w:t>
      </w:r>
      <w:r w:rsidRPr="00CC728D">
        <w:rPr>
          <w:rFonts w:eastAsia="Times New Roman"/>
          <w:szCs w:val="24"/>
        </w:rPr>
        <w:t xml:space="preserve"> χρόνο </w:t>
      </w:r>
      <w:r>
        <w:rPr>
          <w:rFonts w:eastAsia="Times New Roman"/>
          <w:szCs w:val="24"/>
        </w:rPr>
        <w:t xml:space="preserve">μου </w:t>
      </w:r>
      <w:r w:rsidRPr="00CC728D">
        <w:rPr>
          <w:rFonts w:eastAsia="Times New Roman"/>
          <w:szCs w:val="24"/>
        </w:rPr>
        <w:t>πάνω σε ένα ζήτημα</w:t>
      </w:r>
      <w:r>
        <w:rPr>
          <w:rFonts w:eastAsia="Times New Roman"/>
          <w:szCs w:val="24"/>
        </w:rPr>
        <w:t>,</w:t>
      </w:r>
      <w:r w:rsidRPr="00CC728D">
        <w:rPr>
          <w:rFonts w:eastAsia="Times New Roman"/>
          <w:szCs w:val="24"/>
        </w:rPr>
        <w:t xml:space="preserve"> το οποίο δεν μπήκε και δεν </w:t>
      </w:r>
      <w:r>
        <w:rPr>
          <w:rFonts w:eastAsia="Times New Roman"/>
          <w:szCs w:val="24"/>
        </w:rPr>
        <w:t>μπαίνει από το νομοσχέδιο. Ε</w:t>
      </w:r>
      <w:r w:rsidRPr="00CC728D">
        <w:rPr>
          <w:rFonts w:eastAsia="Times New Roman"/>
          <w:szCs w:val="24"/>
        </w:rPr>
        <w:t xml:space="preserve">ίναι ο φακός τον οποίο εγώ προσπαθώ πάντα να </w:t>
      </w:r>
      <w:r>
        <w:rPr>
          <w:rFonts w:eastAsia="Times New Roman"/>
          <w:szCs w:val="24"/>
        </w:rPr>
        <w:t>β</w:t>
      </w:r>
      <w:r w:rsidRPr="00CC728D">
        <w:rPr>
          <w:rFonts w:eastAsia="Times New Roman"/>
          <w:szCs w:val="24"/>
        </w:rPr>
        <w:t>ά</w:t>
      </w:r>
      <w:r>
        <w:rPr>
          <w:rFonts w:eastAsia="Times New Roman"/>
          <w:szCs w:val="24"/>
        </w:rPr>
        <w:t>ζ</w:t>
      </w:r>
      <w:r w:rsidRPr="00CC728D">
        <w:rPr>
          <w:rFonts w:eastAsia="Times New Roman"/>
          <w:szCs w:val="24"/>
        </w:rPr>
        <w:t>ω σε κά</w:t>
      </w:r>
      <w:r>
        <w:rPr>
          <w:rFonts w:eastAsia="Times New Roman"/>
          <w:szCs w:val="24"/>
        </w:rPr>
        <w:t xml:space="preserve">θε </w:t>
      </w:r>
      <w:r w:rsidRPr="00CC728D">
        <w:rPr>
          <w:rFonts w:eastAsia="Times New Roman"/>
          <w:szCs w:val="24"/>
        </w:rPr>
        <w:t>νομοσχέδι</w:t>
      </w:r>
      <w:r>
        <w:rPr>
          <w:rFonts w:eastAsia="Times New Roman"/>
          <w:szCs w:val="24"/>
        </w:rPr>
        <w:t>ο</w:t>
      </w:r>
      <w:r w:rsidRPr="00CC728D">
        <w:rPr>
          <w:rFonts w:eastAsia="Times New Roman"/>
          <w:szCs w:val="24"/>
        </w:rPr>
        <w:t xml:space="preserve"> μέσα από τον οποίο το βλέπουμε</w:t>
      </w:r>
      <w:r>
        <w:rPr>
          <w:rFonts w:eastAsia="Times New Roman"/>
          <w:szCs w:val="24"/>
        </w:rPr>
        <w:t>,</w:t>
      </w:r>
      <w:r w:rsidRPr="00CC728D">
        <w:rPr>
          <w:rFonts w:eastAsia="Times New Roman"/>
          <w:szCs w:val="24"/>
        </w:rPr>
        <w:t xml:space="preserve"> </w:t>
      </w:r>
      <w:r>
        <w:rPr>
          <w:rFonts w:eastAsia="Times New Roman"/>
          <w:szCs w:val="24"/>
        </w:rPr>
        <w:t xml:space="preserve">ο φακός </w:t>
      </w:r>
      <w:r w:rsidRPr="00CC728D">
        <w:rPr>
          <w:rFonts w:eastAsia="Times New Roman"/>
          <w:szCs w:val="24"/>
        </w:rPr>
        <w:t>της νησιωτικής πολιτικής</w:t>
      </w:r>
      <w:r>
        <w:rPr>
          <w:rFonts w:eastAsia="Times New Roman"/>
          <w:szCs w:val="24"/>
        </w:rPr>
        <w:t>.</w:t>
      </w:r>
    </w:p>
    <w:p w14:paraId="2E2476AB" w14:textId="77777777" w:rsidR="00ED3BF8" w:rsidRDefault="009F432D">
      <w:pPr>
        <w:spacing w:after="0" w:line="600" w:lineRule="auto"/>
        <w:ind w:firstLine="720"/>
        <w:jc w:val="both"/>
        <w:rPr>
          <w:rFonts w:eastAsia="Times New Roman"/>
          <w:szCs w:val="24"/>
        </w:rPr>
      </w:pPr>
      <w:r>
        <w:rPr>
          <w:rFonts w:eastAsia="Times New Roman"/>
          <w:szCs w:val="24"/>
        </w:rPr>
        <w:lastRenderedPageBreak/>
        <w:t>Ξ</w:t>
      </w:r>
      <w:r w:rsidRPr="00CC728D">
        <w:rPr>
          <w:rFonts w:eastAsia="Times New Roman"/>
          <w:szCs w:val="24"/>
        </w:rPr>
        <w:t xml:space="preserve">έρετε </w:t>
      </w:r>
      <w:r>
        <w:rPr>
          <w:rFonts w:eastAsia="Times New Roman"/>
          <w:szCs w:val="24"/>
        </w:rPr>
        <w:t xml:space="preserve">ότι </w:t>
      </w:r>
      <w:r w:rsidRPr="00CC728D">
        <w:rPr>
          <w:rFonts w:eastAsia="Times New Roman"/>
          <w:szCs w:val="24"/>
        </w:rPr>
        <w:t xml:space="preserve">ασχολούμαστε μέχρι τώρα με </w:t>
      </w:r>
      <w:r>
        <w:rPr>
          <w:rFonts w:eastAsia="Times New Roman"/>
          <w:szCs w:val="24"/>
        </w:rPr>
        <w:t xml:space="preserve">τη νησιωτική πολιτική με πάρα πολλά ζητήματα. Όπως ξέρετε, τα κύρια ζητήματα στα νησιά </w:t>
      </w:r>
      <w:r w:rsidRPr="00CC728D">
        <w:rPr>
          <w:rFonts w:eastAsia="Times New Roman"/>
          <w:szCs w:val="24"/>
        </w:rPr>
        <w:t>είναι η παιδεία</w:t>
      </w:r>
      <w:r>
        <w:rPr>
          <w:rFonts w:eastAsia="Times New Roman"/>
          <w:szCs w:val="24"/>
        </w:rPr>
        <w:t>,</w:t>
      </w:r>
      <w:r w:rsidRPr="00CC728D">
        <w:rPr>
          <w:rFonts w:eastAsia="Times New Roman"/>
          <w:szCs w:val="24"/>
        </w:rPr>
        <w:t xml:space="preserve"> είναι η υγεία</w:t>
      </w:r>
      <w:r>
        <w:rPr>
          <w:rFonts w:eastAsia="Times New Roman"/>
          <w:szCs w:val="24"/>
        </w:rPr>
        <w:t>,</w:t>
      </w:r>
      <w:r w:rsidRPr="00CC728D">
        <w:rPr>
          <w:rFonts w:eastAsia="Times New Roman"/>
          <w:szCs w:val="24"/>
        </w:rPr>
        <w:t xml:space="preserve"> είναι </w:t>
      </w:r>
      <w:r>
        <w:rPr>
          <w:rFonts w:eastAsia="Times New Roman"/>
          <w:szCs w:val="24"/>
        </w:rPr>
        <w:t>οι υπηρεσίε</w:t>
      </w:r>
      <w:r w:rsidRPr="00CC728D">
        <w:rPr>
          <w:rFonts w:eastAsia="Times New Roman"/>
          <w:szCs w:val="24"/>
        </w:rPr>
        <w:t>ς</w:t>
      </w:r>
      <w:r>
        <w:rPr>
          <w:rFonts w:eastAsia="Times New Roman"/>
          <w:szCs w:val="24"/>
        </w:rPr>
        <w:t>,</w:t>
      </w:r>
      <w:r w:rsidRPr="00CC728D">
        <w:rPr>
          <w:rFonts w:eastAsia="Times New Roman"/>
          <w:szCs w:val="24"/>
        </w:rPr>
        <w:t xml:space="preserve"> είναι η ανάπτυξη</w:t>
      </w:r>
      <w:r>
        <w:rPr>
          <w:rFonts w:eastAsia="Times New Roman"/>
          <w:szCs w:val="24"/>
        </w:rPr>
        <w:t>. Ό</w:t>
      </w:r>
      <w:r w:rsidRPr="00CC728D">
        <w:rPr>
          <w:rFonts w:eastAsia="Times New Roman"/>
          <w:szCs w:val="24"/>
        </w:rPr>
        <w:t>λα αυτά προκύπτουν από τον</w:t>
      </w:r>
      <w:r w:rsidRPr="00CC728D">
        <w:rPr>
          <w:rFonts w:eastAsia="Times New Roman"/>
          <w:szCs w:val="24"/>
        </w:rPr>
        <w:t xml:space="preserve"> αποκλεισμό</w:t>
      </w:r>
      <w:r>
        <w:rPr>
          <w:rFonts w:eastAsia="Times New Roman"/>
          <w:szCs w:val="24"/>
        </w:rPr>
        <w:t>. Τ</w:t>
      </w:r>
      <w:r w:rsidRPr="00CC728D">
        <w:rPr>
          <w:rFonts w:eastAsia="Times New Roman"/>
          <w:szCs w:val="24"/>
        </w:rPr>
        <w:t>α νησιά είναι πεπερασμέν</w:t>
      </w:r>
      <w:r>
        <w:rPr>
          <w:rFonts w:eastAsia="Times New Roman"/>
          <w:szCs w:val="24"/>
        </w:rPr>
        <w:t>οι</w:t>
      </w:r>
      <w:r w:rsidRPr="00CC728D">
        <w:rPr>
          <w:rFonts w:eastAsia="Times New Roman"/>
          <w:szCs w:val="24"/>
        </w:rPr>
        <w:t xml:space="preserve"> χώροι</w:t>
      </w:r>
      <w:r>
        <w:rPr>
          <w:rFonts w:eastAsia="Times New Roman"/>
          <w:szCs w:val="24"/>
        </w:rPr>
        <w:t xml:space="preserve">, </w:t>
      </w:r>
      <w:r w:rsidRPr="00CC728D">
        <w:rPr>
          <w:rFonts w:eastAsia="Times New Roman"/>
          <w:szCs w:val="24"/>
        </w:rPr>
        <w:t xml:space="preserve">είναι </w:t>
      </w:r>
      <w:r>
        <w:rPr>
          <w:rFonts w:eastAsia="Times New Roman"/>
          <w:szCs w:val="24"/>
        </w:rPr>
        <w:t>π</w:t>
      </w:r>
      <w:r w:rsidRPr="00CC728D">
        <w:rPr>
          <w:rFonts w:eastAsia="Times New Roman"/>
          <w:szCs w:val="24"/>
        </w:rPr>
        <w:t>ερίκλ</w:t>
      </w:r>
      <w:r>
        <w:rPr>
          <w:rFonts w:eastAsia="Times New Roman"/>
          <w:szCs w:val="24"/>
        </w:rPr>
        <w:t xml:space="preserve">ειστοι χώροι </w:t>
      </w:r>
      <w:r w:rsidRPr="00CC728D">
        <w:rPr>
          <w:rFonts w:eastAsia="Times New Roman"/>
          <w:szCs w:val="24"/>
        </w:rPr>
        <w:t xml:space="preserve">και θέλουν </w:t>
      </w:r>
      <w:r>
        <w:rPr>
          <w:rFonts w:eastAsia="Times New Roman"/>
          <w:szCs w:val="24"/>
        </w:rPr>
        <w:t>μια</w:t>
      </w:r>
      <w:r w:rsidRPr="00CC728D">
        <w:rPr>
          <w:rFonts w:eastAsia="Times New Roman"/>
          <w:szCs w:val="24"/>
        </w:rPr>
        <w:t xml:space="preserve"> ιδιαίτερη πολιτική</w:t>
      </w:r>
      <w:r>
        <w:rPr>
          <w:rFonts w:eastAsia="Times New Roman"/>
          <w:szCs w:val="24"/>
        </w:rPr>
        <w:t>.</w:t>
      </w:r>
    </w:p>
    <w:p w14:paraId="2E2476AC" w14:textId="77777777" w:rsidR="00ED3BF8" w:rsidRDefault="009F432D">
      <w:pPr>
        <w:spacing w:after="0" w:line="600" w:lineRule="auto"/>
        <w:ind w:firstLine="720"/>
        <w:jc w:val="both"/>
        <w:rPr>
          <w:rFonts w:eastAsia="Times New Roman"/>
          <w:szCs w:val="24"/>
        </w:rPr>
      </w:pPr>
      <w:r>
        <w:rPr>
          <w:rFonts w:eastAsia="Times New Roman"/>
          <w:szCs w:val="24"/>
        </w:rPr>
        <w:t>Σ</w:t>
      </w:r>
      <w:r w:rsidRPr="00CC728D">
        <w:rPr>
          <w:rFonts w:eastAsia="Times New Roman"/>
          <w:szCs w:val="24"/>
        </w:rPr>
        <w:t>ε πολλά ζητήματα ξεκινήσ</w:t>
      </w:r>
      <w:r>
        <w:rPr>
          <w:rFonts w:eastAsia="Times New Roman"/>
          <w:szCs w:val="24"/>
        </w:rPr>
        <w:t xml:space="preserve">αμε και κάνουμε </w:t>
      </w:r>
      <w:r w:rsidRPr="00CC728D">
        <w:rPr>
          <w:rFonts w:eastAsia="Times New Roman"/>
          <w:szCs w:val="24"/>
        </w:rPr>
        <w:t>πολλά πράγματα</w:t>
      </w:r>
      <w:r>
        <w:rPr>
          <w:rFonts w:eastAsia="Times New Roman"/>
          <w:szCs w:val="24"/>
        </w:rPr>
        <w:t>. Σ</w:t>
      </w:r>
      <w:r w:rsidRPr="00CC728D">
        <w:rPr>
          <w:rFonts w:eastAsia="Times New Roman"/>
          <w:szCs w:val="24"/>
        </w:rPr>
        <w:t>το θέμα</w:t>
      </w:r>
      <w:r>
        <w:rPr>
          <w:rFonts w:eastAsia="Times New Roman"/>
          <w:szCs w:val="24"/>
        </w:rPr>
        <w:t>, για παράδειγμα, των μεταφορών έ</w:t>
      </w:r>
      <w:r w:rsidRPr="00CC728D">
        <w:rPr>
          <w:rFonts w:eastAsia="Times New Roman"/>
          <w:szCs w:val="24"/>
        </w:rPr>
        <w:t xml:space="preserve">χουμε ξεκινήσει το μεταφορικό </w:t>
      </w:r>
      <w:r>
        <w:rPr>
          <w:rFonts w:eastAsia="Times New Roman"/>
          <w:szCs w:val="24"/>
        </w:rPr>
        <w:t>ισοδύναμο με π</w:t>
      </w:r>
      <w:r w:rsidRPr="00CC728D">
        <w:rPr>
          <w:rFonts w:eastAsia="Times New Roman"/>
          <w:szCs w:val="24"/>
        </w:rPr>
        <w:t xml:space="preserve">άρα </w:t>
      </w:r>
      <w:proofErr w:type="spellStart"/>
      <w:r w:rsidRPr="00CC728D">
        <w:rPr>
          <w:rFonts w:eastAsia="Times New Roman"/>
          <w:szCs w:val="24"/>
        </w:rPr>
        <w:t>πά</w:t>
      </w:r>
      <w:r w:rsidRPr="00CC728D">
        <w:rPr>
          <w:rFonts w:eastAsia="Times New Roman"/>
          <w:szCs w:val="24"/>
        </w:rPr>
        <w:t>ρα</w:t>
      </w:r>
      <w:proofErr w:type="spellEnd"/>
      <w:r w:rsidRPr="00CC728D">
        <w:rPr>
          <w:rFonts w:eastAsia="Times New Roman"/>
          <w:szCs w:val="24"/>
        </w:rPr>
        <w:t xml:space="preserve"> πολύ καλά αποτελέσματα</w:t>
      </w:r>
      <w:r>
        <w:rPr>
          <w:rFonts w:eastAsia="Times New Roman"/>
          <w:szCs w:val="24"/>
        </w:rPr>
        <w:t>,</w:t>
      </w:r>
      <w:r w:rsidRPr="00CC728D">
        <w:rPr>
          <w:rFonts w:eastAsia="Times New Roman"/>
          <w:szCs w:val="24"/>
        </w:rPr>
        <w:t xml:space="preserve"> το οποίο εξελίσσεται και έχουμε στόχο να το φτάσου</w:t>
      </w:r>
      <w:r>
        <w:rPr>
          <w:rFonts w:eastAsia="Times New Roman"/>
          <w:szCs w:val="24"/>
        </w:rPr>
        <w:t>με στο σημείο να είναι καθολικό. Γ</w:t>
      </w:r>
      <w:r w:rsidRPr="00CC728D">
        <w:rPr>
          <w:rFonts w:eastAsia="Times New Roman"/>
          <w:szCs w:val="24"/>
        </w:rPr>
        <w:t xml:space="preserve">ρήγορα θα φέρουμε νομοσχέδιο που θα συμπεριλαμβάνει την κατηγοριοποίηση των </w:t>
      </w:r>
      <w:r>
        <w:rPr>
          <w:rFonts w:eastAsia="Times New Roman"/>
          <w:szCs w:val="24"/>
        </w:rPr>
        <w:t>νησ</w:t>
      </w:r>
      <w:r w:rsidRPr="00CC728D">
        <w:rPr>
          <w:rFonts w:eastAsia="Times New Roman"/>
          <w:szCs w:val="24"/>
        </w:rPr>
        <w:t>ιών για να βοηθήσει στην εφαρμογή οποιουδήποτε σχεδιασμ</w:t>
      </w:r>
      <w:r>
        <w:rPr>
          <w:rFonts w:eastAsia="Times New Roman"/>
          <w:szCs w:val="24"/>
        </w:rPr>
        <w:t xml:space="preserve">ού, </w:t>
      </w:r>
      <w:r w:rsidRPr="00CC728D">
        <w:rPr>
          <w:rFonts w:eastAsia="Times New Roman"/>
          <w:szCs w:val="24"/>
        </w:rPr>
        <w:t>οποιασδ</w:t>
      </w:r>
      <w:r w:rsidRPr="00CC728D">
        <w:rPr>
          <w:rFonts w:eastAsia="Times New Roman"/>
          <w:szCs w:val="24"/>
        </w:rPr>
        <w:t>ήποτε πολιτικής για τα νησιά</w:t>
      </w:r>
      <w:r>
        <w:rPr>
          <w:rFonts w:eastAsia="Times New Roman"/>
          <w:szCs w:val="24"/>
        </w:rPr>
        <w:t xml:space="preserve">. Για παράδειγμα, </w:t>
      </w:r>
      <w:r w:rsidRPr="00CC728D">
        <w:rPr>
          <w:rFonts w:eastAsia="Times New Roman"/>
          <w:szCs w:val="24"/>
        </w:rPr>
        <w:t>υπάρχει πρόταση που επεξεργάζεται το Υπουργείο Υ</w:t>
      </w:r>
      <w:r>
        <w:rPr>
          <w:rFonts w:eastAsia="Times New Roman"/>
          <w:szCs w:val="24"/>
        </w:rPr>
        <w:t xml:space="preserve">γείας για το θέμα της υγείας στα νησιά, πώς τα μεγαλύτερα, τα κομβικά νησιά </w:t>
      </w:r>
      <w:r w:rsidRPr="00CC728D">
        <w:rPr>
          <w:rFonts w:eastAsia="Times New Roman"/>
          <w:szCs w:val="24"/>
        </w:rPr>
        <w:t xml:space="preserve"> θα εξυπηρετούν τα μικρότερα για να λύσου</w:t>
      </w:r>
      <w:r>
        <w:rPr>
          <w:rFonts w:eastAsia="Times New Roman"/>
          <w:szCs w:val="24"/>
        </w:rPr>
        <w:t>με</w:t>
      </w:r>
      <w:r w:rsidRPr="00CC728D">
        <w:rPr>
          <w:rFonts w:eastAsia="Times New Roman"/>
          <w:szCs w:val="24"/>
        </w:rPr>
        <w:t xml:space="preserve"> το πρόβλημα που έχουμε τώρα</w:t>
      </w:r>
      <w:r>
        <w:rPr>
          <w:rFonts w:eastAsia="Times New Roman"/>
          <w:szCs w:val="24"/>
        </w:rPr>
        <w:t>, όπου</w:t>
      </w:r>
      <w:r w:rsidRPr="00CC728D">
        <w:rPr>
          <w:rFonts w:eastAsia="Times New Roman"/>
          <w:szCs w:val="24"/>
        </w:rPr>
        <w:t xml:space="preserve"> παρά τις</w:t>
      </w:r>
      <w:r w:rsidRPr="00CC728D">
        <w:rPr>
          <w:rFonts w:eastAsia="Times New Roman"/>
          <w:szCs w:val="24"/>
        </w:rPr>
        <w:t xml:space="preserve"> προκηρύξεις</w:t>
      </w:r>
      <w:r>
        <w:rPr>
          <w:rFonts w:eastAsia="Times New Roman"/>
          <w:szCs w:val="24"/>
        </w:rPr>
        <w:t xml:space="preserve">, παρά τις ενισχύσεις, </w:t>
      </w:r>
      <w:r w:rsidRPr="00CC728D">
        <w:rPr>
          <w:rFonts w:eastAsia="Times New Roman"/>
          <w:szCs w:val="24"/>
        </w:rPr>
        <w:t xml:space="preserve">δεν πηγαίνουν </w:t>
      </w:r>
      <w:r>
        <w:rPr>
          <w:rFonts w:eastAsia="Times New Roman"/>
          <w:szCs w:val="24"/>
        </w:rPr>
        <w:t>εύκολα οι γιατροί, ιδιαίτερα στα μικρά νησιά.</w:t>
      </w:r>
    </w:p>
    <w:p w14:paraId="2E2476AD" w14:textId="77777777" w:rsidR="00ED3BF8" w:rsidRDefault="009F432D">
      <w:pPr>
        <w:spacing w:after="0" w:line="600" w:lineRule="auto"/>
        <w:ind w:firstLine="720"/>
        <w:jc w:val="both"/>
        <w:rPr>
          <w:rFonts w:eastAsia="Times New Roman"/>
          <w:szCs w:val="24"/>
        </w:rPr>
      </w:pPr>
      <w:r>
        <w:rPr>
          <w:rFonts w:eastAsia="Times New Roman"/>
          <w:szCs w:val="24"/>
        </w:rPr>
        <w:lastRenderedPageBreak/>
        <w:t>Όμως,</w:t>
      </w:r>
      <w:r w:rsidRPr="00CC728D">
        <w:rPr>
          <w:rFonts w:eastAsia="Times New Roman"/>
          <w:szCs w:val="24"/>
        </w:rPr>
        <w:t xml:space="preserve"> </w:t>
      </w:r>
      <w:r>
        <w:rPr>
          <w:rFonts w:eastAsia="Times New Roman"/>
          <w:szCs w:val="24"/>
        </w:rPr>
        <w:t>θ</w:t>
      </w:r>
      <w:r w:rsidRPr="00CC728D">
        <w:rPr>
          <w:rFonts w:eastAsia="Times New Roman"/>
          <w:szCs w:val="24"/>
        </w:rPr>
        <w:t>α επικεντρωθώ στο θέμα της παιδείας</w:t>
      </w:r>
      <w:r>
        <w:rPr>
          <w:rFonts w:eastAsia="Times New Roman"/>
          <w:szCs w:val="24"/>
        </w:rPr>
        <w:t>, κύριε Υπουργέ. Θ</w:t>
      </w:r>
      <w:r w:rsidRPr="00CC728D">
        <w:rPr>
          <w:rFonts w:eastAsia="Times New Roman"/>
          <w:szCs w:val="24"/>
        </w:rPr>
        <w:t>υμάστε καλά όταν πήγα</w:t>
      </w:r>
      <w:r>
        <w:rPr>
          <w:rFonts w:eastAsia="Times New Roman"/>
          <w:szCs w:val="24"/>
        </w:rPr>
        <w:t>με</w:t>
      </w:r>
      <w:r w:rsidRPr="00CC728D">
        <w:rPr>
          <w:rFonts w:eastAsia="Times New Roman"/>
          <w:szCs w:val="24"/>
        </w:rPr>
        <w:t xml:space="preserve"> μαζί στο Αγαθονήσι</w:t>
      </w:r>
      <w:r>
        <w:rPr>
          <w:rFonts w:eastAsia="Times New Roman"/>
          <w:szCs w:val="24"/>
        </w:rPr>
        <w:t xml:space="preserve">, που </w:t>
      </w:r>
      <w:r w:rsidRPr="00CC728D">
        <w:rPr>
          <w:rFonts w:eastAsia="Times New Roman"/>
          <w:szCs w:val="24"/>
        </w:rPr>
        <w:t xml:space="preserve">είναι ένα χαρακτηριστικό παράδειγμα ενός νησιού </w:t>
      </w:r>
      <w:proofErr w:type="spellStart"/>
      <w:r>
        <w:rPr>
          <w:rFonts w:eastAsia="Times New Roman"/>
          <w:szCs w:val="24"/>
        </w:rPr>
        <w:t>εκατόν</w:t>
      </w:r>
      <w:proofErr w:type="spellEnd"/>
      <w:r>
        <w:rPr>
          <w:rFonts w:eastAsia="Times New Roman"/>
          <w:szCs w:val="24"/>
        </w:rPr>
        <w:t xml:space="preserve"> ογδόντα έξι </w:t>
      </w:r>
      <w:r w:rsidRPr="00CC728D">
        <w:rPr>
          <w:rFonts w:eastAsia="Times New Roman"/>
          <w:szCs w:val="24"/>
        </w:rPr>
        <w:t>κατοίκ</w:t>
      </w:r>
      <w:r>
        <w:rPr>
          <w:rFonts w:eastAsia="Times New Roman"/>
          <w:szCs w:val="24"/>
        </w:rPr>
        <w:t xml:space="preserve">ων. </w:t>
      </w:r>
      <w:r w:rsidRPr="00CC728D">
        <w:rPr>
          <w:rFonts w:eastAsia="Times New Roman"/>
          <w:szCs w:val="24"/>
        </w:rPr>
        <w:t>Δεν είναι</w:t>
      </w:r>
      <w:r>
        <w:rPr>
          <w:rFonts w:eastAsia="Times New Roman"/>
          <w:szCs w:val="24"/>
        </w:rPr>
        <w:t>,</w:t>
      </w:r>
      <w:r w:rsidRPr="00CC728D">
        <w:rPr>
          <w:rFonts w:eastAsia="Times New Roman"/>
          <w:szCs w:val="24"/>
        </w:rPr>
        <w:t xml:space="preserve"> </w:t>
      </w:r>
      <w:r>
        <w:rPr>
          <w:rFonts w:eastAsia="Times New Roman"/>
          <w:szCs w:val="24"/>
        </w:rPr>
        <w:t>όμως, μόνο εκεί τ</w:t>
      </w:r>
      <w:r w:rsidRPr="00CC728D">
        <w:rPr>
          <w:rFonts w:eastAsia="Times New Roman"/>
          <w:szCs w:val="24"/>
        </w:rPr>
        <w:t>ο πρόβλημα</w:t>
      </w:r>
      <w:r>
        <w:rPr>
          <w:rFonts w:eastAsia="Times New Roman"/>
          <w:szCs w:val="24"/>
        </w:rPr>
        <w:t>. Ε</w:t>
      </w:r>
      <w:r w:rsidRPr="00CC728D">
        <w:rPr>
          <w:rFonts w:eastAsia="Times New Roman"/>
          <w:szCs w:val="24"/>
        </w:rPr>
        <w:t xml:space="preserve">ίναι σε όλα τα </w:t>
      </w:r>
      <w:r>
        <w:rPr>
          <w:rFonts w:eastAsia="Times New Roman"/>
          <w:szCs w:val="24"/>
        </w:rPr>
        <w:t xml:space="preserve">μικρά </w:t>
      </w:r>
      <w:r w:rsidRPr="00CC728D">
        <w:rPr>
          <w:rFonts w:eastAsia="Times New Roman"/>
          <w:szCs w:val="24"/>
        </w:rPr>
        <w:t xml:space="preserve">νησιά που είναι κάτω από </w:t>
      </w:r>
      <w:r>
        <w:rPr>
          <w:rFonts w:eastAsia="Times New Roman"/>
          <w:szCs w:val="24"/>
        </w:rPr>
        <w:t>τριακόσιους κατοίκους. Ε</w:t>
      </w:r>
      <w:r w:rsidRPr="00CC728D">
        <w:rPr>
          <w:rFonts w:eastAsia="Times New Roman"/>
          <w:szCs w:val="24"/>
        </w:rPr>
        <w:t>γώ θα έλεγα και κάτω από χίλιους κατοίκους υπάρχουν τα προβλήματα αυτά της παιδείας</w:t>
      </w:r>
      <w:r>
        <w:rPr>
          <w:rFonts w:eastAsia="Times New Roman"/>
          <w:szCs w:val="24"/>
        </w:rPr>
        <w:t xml:space="preserve">. Είδατε πολύ καλά δύο μαθητές </w:t>
      </w:r>
      <w:r w:rsidRPr="00CC728D">
        <w:rPr>
          <w:rFonts w:eastAsia="Times New Roman"/>
          <w:szCs w:val="24"/>
        </w:rPr>
        <w:t>στ</w:t>
      </w:r>
      <w:r w:rsidRPr="00CC728D">
        <w:rPr>
          <w:rFonts w:eastAsia="Times New Roman"/>
          <w:szCs w:val="24"/>
        </w:rPr>
        <w:t>ο</w:t>
      </w:r>
      <w:r>
        <w:rPr>
          <w:rFonts w:eastAsia="Times New Roman"/>
          <w:szCs w:val="24"/>
        </w:rPr>
        <w:t xml:space="preserve"> νηπιαγωγείο, </w:t>
      </w:r>
      <w:r w:rsidRPr="00CC728D">
        <w:rPr>
          <w:rFonts w:eastAsia="Times New Roman"/>
          <w:szCs w:val="24"/>
        </w:rPr>
        <w:t>ένα</w:t>
      </w:r>
      <w:r>
        <w:rPr>
          <w:rFonts w:eastAsia="Times New Roman"/>
          <w:szCs w:val="24"/>
        </w:rPr>
        <w:t>ν</w:t>
      </w:r>
      <w:r w:rsidRPr="00CC728D">
        <w:rPr>
          <w:rFonts w:eastAsia="Times New Roman"/>
          <w:szCs w:val="24"/>
        </w:rPr>
        <w:t xml:space="preserve"> στο δημοτικό</w:t>
      </w:r>
      <w:r>
        <w:rPr>
          <w:rFonts w:eastAsia="Times New Roman"/>
          <w:szCs w:val="24"/>
        </w:rPr>
        <w:t xml:space="preserve">, έναν </w:t>
      </w:r>
      <w:r w:rsidRPr="00CC728D">
        <w:rPr>
          <w:rFonts w:eastAsia="Times New Roman"/>
          <w:szCs w:val="24"/>
        </w:rPr>
        <w:t>στο γυμνάσιο</w:t>
      </w:r>
      <w:r>
        <w:rPr>
          <w:rFonts w:eastAsia="Times New Roman"/>
          <w:szCs w:val="24"/>
        </w:rPr>
        <w:t>, δύο, α</w:t>
      </w:r>
      <w:r w:rsidRPr="00CC728D">
        <w:rPr>
          <w:rFonts w:eastAsia="Times New Roman"/>
          <w:szCs w:val="24"/>
        </w:rPr>
        <w:t>ν θυμάμαι καλά</w:t>
      </w:r>
      <w:r>
        <w:rPr>
          <w:rFonts w:eastAsia="Times New Roman"/>
          <w:szCs w:val="24"/>
        </w:rPr>
        <w:t>,</w:t>
      </w:r>
      <w:r w:rsidRPr="00CC728D">
        <w:rPr>
          <w:rFonts w:eastAsia="Times New Roman"/>
          <w:szCs w:val="24"/>
        </w:rPr>
        <w:t xml:space="preserve"> στο λύκειο και είχαμε εκεί </w:t>
      </w:r>
      <w:r>
        <w:rPr>
          <w:rFonts w:eastAsia="Times New Roman"/>
          <w:szCs w:val="24"/>
        </w:rPr>
        <w:t>-</w:t>
      </w:r>
      <w:r w:rsidRPr="00CC728D">
        <w:rPr>
          <w:rFonts w:eastAsia="Times New Roman"/>
          <w:szCs w:val="24"/>
        </w:rPr>
        <w:t>και καλά κάνου</w:t>
      </w:r>
      <w:r>
        <w:rPr>
          <w:rFonts w:eastAsia="Times New Roman"/>
          <w:szCs w:val="24"/>
        </w:rPr>
        <w:t>με-</w:t>
      </w:r>
      <w:r w:rsidRPr="00CC728D">
        <w:rPr>
          <w:rFonts w:eastAsia="Times New Roman"/>
          <w:szCs w:val="24"/>
        </w:rPr>
        <w:t xml:space="preserve"> δασκάλους και καθηγητές για όλα αυτά τα παιδιά</w:t>
      </w:r>
      <w:r>
        <w:rPr>
          <w:rFonts w:eastAsia="Times New Roman"/>
          <w:szCs w:val="24"/>
        </w:rPr>
        <w:t>.</w:t>
      </w:r>
    </w:p>
    <w:p w14:paraId="2E2476AE" w14:textId="77777777" w:rsidR="00ED3BF8" w:rsidRDefault="009F432D">
      <w:pPr>
        <w:spacing w:after="0" w:line="600" w:lineRule="auto"/>
        <w:ind w:firstLine="720"/>
        <w:jc w:val="both"/>
        <w:rPr>
          <w:rFonts w:eastAsia="Times New Roman"/>
          <w:szCs w:val="24"/>
        </w:rPr>
      </w:pPr>
      <w:r>
        <w:rPr>
          <w:rFonts w:eastAsia="Times New Roman"/>
          <w:szCs w:val="24"/>
        </w:rPr>
        <w:t>Δ</w:t>
      </w:r>
      <w:r w:rsidRPr="00CC728D">
        <w:rPr>
          <w:rFonts w:eastAsia="Times New Roman"/>
          <w:szCs w:val="24"/>
        </w:rPr>
        <w:t>εν είναι</w:t>
      </w:r>
      <w:r>
        <w:rPr>
          <w:rFonts w:eastAsia="Times New Roman"/>
          <w:szCs w:val="24"/>
        </w:rPr>
        <w:t>,</w:t>
      </w:r>
      <w:r w:rsidRPr="00CC728D">
        <w:rPr>
          <w:rFonts w:eastAsia="Times New Roman"/>
          <w:szCs w:val="24"/>
        </w:rPr>
        <w:t xml:space="preserve"> </w:t>
      </w:r>
      <w:r>
        <w:rPr>
          <w:rFonts w:eastAsia="Times New Roman"/>
          <w:szCs w:val="24"/>
        </w:rPr>
        <w:t>όμως,</w:t>
      </w:r>
      <w:r w:rsidRPr="00CC728D">
        <w:rPr>
          <w:rFonts w:eastAsia="Times New Roman"/>
          <w:szCs w:val="24"/>
        </w:rPr>
        <w:t xml:space="preserve"> μόνο αυτό το πρόβλημα</w:t>
      </w:r>
      <w:r>
        <w:rPr>
          <w:rFonts w:eastAsia="Times New Roman"/>
          <w:szCs w:val="24"/>
        </w:rPr>
        <w:t>. Η εκπαίδευση αυτών των</w:t>
      </w:r>
      <w:r w:rsidRPr="00CC728D">
        <w:rPr>
          <w:rFonts w:eastAsia="Times New Roman"/>
          <w:szCs w:val="24"/>
        </w:rPr>
        <w:t xml:space="preserve"> παιδ</w:t>
      </w:r>
      <w:r>
        <w:rPr>
          <w:rFonts w:eastAsia="Times New Roman"/>
          <w:szCs w:val="24"/>
        </w:rPr>
        <w:t>ιών, η παιδεία</w:t>
      </w:r>
      <w:r w:rsidRPr="00CC728D">
        <w:rPr>
          <w:rFonts w:eastAsia="Times New Roman"/>
          <w:szCs w:val="24"/>
        </w:rPr>
        <w:t xml:space="preserve"> </w:t>
      </w:r>
      <w:r>
        <w:rPr>
          <w:rFonts w:eastAsia="Times New Roman"/>
          <w:szCs w:val="24"/>
        </w:rPr>
        <w:t xml:space="preserve">αυτών των παιδιών, </w:t>
      </w:r>
      <w:r w:rsidRPr="00CC728D">
        <w:rPr>
          <w:rFonts w:eastAsia="Times New Roman"/>
          <w:szCs w:val="24"/>
        </w:rPr>
        <w:t>η κοινωνικότητα αυτών των παιδιών που δεν έχουν με άλλα παιδιά</w:t>
      </w:r>
      <w:r>
        <w:rPr>
          <w:rFonts w:eastAsia="Times New Roman"/>
          <w:szCs w:val="24"/>
        </w:rPr>
        <w:t>,</w:t>
      </w:r>
      <w:r w:rsidRPr="00CC728D">
        <w:rPr>
          <w:rFonts w:eastAsia="Times New Roman"/>
          <w:szCs w:val="24"/>
        </w:rPr>
        <w:t xml:space="preserve"> που δεν έχουν με τα άλλα σχολεία</w:t>
      </w:r>
      <w:r>
        <w:rPr>
          <w:rFonts w:eastAsia="Times New Roman"/>
          <w:szCs w:val="24"/>
        </w:rPr>
        <w:t>,</w:t>
      </w:r>
      <w:r w:rsidRPr="00CC728D">
        <w:rPr>
          <w:rFonts w:eastAsia="Times New Roman"/>
          <w:szCs w:val="24"/>
        </w:rPr>
        <w:t xml:space="preserve"> που δεν έχουν με την κοινωνία η οποία είναι μικρή</w:t>
      </w:r>
      <w:r>
        <w:rPr>
          <w:rFonts w:eastAsia="Times New Roman"/>
          <w:szCs w:val="24"/>
        </w:rPr>
        <w:t>,</w:t>
      </w:r>
      <w:r w:rsidRPr="00CC728D">
        <w:rPr>
          <w:rFonts w:eastAsia="Times New Roman"/>
          <w:szCs w:val="24"/>
        </w:rPr>
        <w:t xml:space="preserve"> δημιουργεί ένα σωρό άλλα προβλήματα</w:t>
      </w:r>
      <w:r>
        <w:rPr>
          <w:rFonts w:eastAsia="Times New Roman"/>
          <w:szCs w:val="24"/>
        </w:rPr>
        <w:t>.</w:t>
      </w:r>
    </w:p>
    <w:p w14:paraId="2E2476AF" w14:textId="77777777" w:rsidR="00ED3BF8" w:rsidRDefault="009F432D">
      <w:pPr>
        <w:spacing w:after="0" w:line="600" w:lineRule="auto"/>
        <w:ind w:firstLine="720"/>
        <w:jc w:val="both"/>
        <w:rPr>
          <w:rFonts w:eastAsia="Times New Roman"/>
          <w:szCs w:val="24"/>
        </w:rPr>
      </w:pPr>
      <w:r>
        <w:rPr>
          <w:rFonts w:eastAsia="Times New Roman"/>
          <w:szCs w:val="24"/>
        </w:rPr>
        <w:t xml:space="preserve">Πρέπει </w:t>
      </w:r>
      <w:r w:rsidRPr="00CC728D">
        <w:rPr>
          <w:rFonts w:eastAsia="Times New Roman"/>
          <w:szCs w:val="24"/>
        </w:rPr>
        <w:t>το θέμα της παιδείας και στα νησιά να το δού</w:t>
      </w:r>
      <w:r>
        <w:rPr>
          <w:rFonts w:eastAsia="Times New Roman"/>
          <w:szCs w:val="24"/>
        </w:rPr>
        <w:t>μ</w:t>
      </w:r>
      <w:r w:rsidRPr="00CC728D">
        <w:rPr>
          <w:rFonts w:eastAsia="Times New Roman"/>
          <w:szCs w:val="24"/>
        </w:rPr>
        <w:t>ε κάτω από ένα άλλο πρίσμα</w:t>
      </w:r>
      <w:r>
        <w:rPr>
          <w:rFonts w:eastAsia="Times New Roman"/>
          <w:szCs w:val="24"/>
        </w:rPr>
        <w:t>. Χ</w:t>
      </w:r>
      <w:r w:rsidRPr="00CC728D">
        <w:rPr>
          <w:rFonts w:eastAsia="Times New Roman"/>
          <w:szCs w:val="24"/>
        </w:rPr>
        <w:t xml:space="preserve">ρειάζεται </w:t>
      </w:r>
      <w:r>
        <w:rPr>
          <w:rFonts w:eastAsia="Times New Roman"/>
          <w:szCs w:val="24"/>
        </w:rPr>
        <w:t>μια</w:t>
      </w:r>
      <w:r w:rsidRPr="00CC728D">
        <w:rPr>
          <w:rFonts w:eastAsia="Times New Roman"/>
          <w:szCs w:val="24"/>
        </w:rPr>
        <w:t xml:space="preserve"> ιδιαίτερη πολιτική</w:t>
      </w:r>
      <w:r>
        <w:rPr>
          <w:rFonts w:eastAsia="Times New Roman"/>
          <w:szCs w:val="24"/>
        </w:rPr>
        <w:t>.</w:t>
      </w:r>
      <w:r w:rsidRPr="00CC728D">
        <w:rPr>
          <w:rFonts w:eastAsia="Times New Roman"/>
          <w:szCs w:val="24"/>
        </w:rPr>
        <w:t xml:space="preserve"> Όπως είπα πριν</w:t>
      </w:r>
      <w:r>
        <w:rPr>
          <w:rFonts w:eastAsia="Times New Roman"/>
          <w:szCs w:val="24"/>
        </w:rPr>
        <w:t>,</w:t>
      </w:r>
      <w:r w:rsidRPr="00CC728D">
        <w:rPr>
          <w:rFonts w:eastAsia="Times New Roman"/>
          <w:szCs w:val="24"/>
        </w:rPr>
        <w:t xml:space="preserve"> </w:t>
      </w:r>
      <w:r>
        <w:rPr>
          <w:rFonts w:eastAsia="Times New Roman"/>
          <w:szCs w:val="24"/>
        </w:rPr>
        <w:t>όμως,</w:t>
      </w:r>
      <w:r w:rsidRPr="00CC728D">
        <w:rPr>
          <w:rFonts w:eastAsia="Times New Roman"/>
          <w:szCs w:val="24"/>
        </w:rPr>
        <w:t xml:space="preserve"> παράδειγμα θα μπορούσε να γίνει κάτι αντίστοιχο που λέ</w:t>
      </w:r>
      <w:r>
        <w:rPr>
          <w:rFonts w:eastAsia="Times New Roman"/>
          <w:szCs w:val="24"/>
        </w:rPr>
        <w:t>μ</w:t>
      </w:r>
      <w:r w:rsidRPr="00CC728D">
        <w:rPr>
          <w:rFonts w:eastAsia="Times New Roman"/>
          <w:szCs w:val="24"/>
        </w:rPr>
        <w:t>ε για την υγεία</w:t>
      </w:r>
      <w:r>
        <w:rPr>
          <w:rFonts w:eastAsia="Times New Roman"/>
          <w:szCs w:val="24"/>
        </w:rPr>
        <w:t>,</w:t>
      </w:r>
      <w:r w:rsidRPr="00CC728D">
        <w:rPr>
          <w:rFonts w:eastAsia="Times New Roman"/>
          <w:szCs w:val="24"/>
        </w:rPr>
        <w:t xml:space="preserve"> να υιοθετήσουν μικρά νησιά </w:t>
      </w:r>
      <w:r w:rsidRPr="00CC728D">
        <w:rPr>
          <w:rFonts w:eastAsia="Times New Roman"/>
          <w:szCs w:val="24"/>
        </w:rPr>
        <w:lastRenderedPageBreak/>
        <w:t>κάποια πανεπιστήμια</w:t>
      </w:r>
      <w:r>
        <w:rPr>
          <w:rFonts w:eastAsia="Times New Roman"/>
          <w:szCs w:val="24"/>
        </w:rPr>
        <w:t>,</w:t>
      </w:r>
      <w:r w:rsidRPr="00CC728D">
        <w:rPr>
          <w:rFonts w:eastAsia="Times New Roman"/>
          <w:szCs w:val="24"/>
        </w:rPr>
        <w:t xml:space="preserve"> ούτως ώστε να κάνουνε σεμινάρια</w:t>
      </w:r>
      <w:r>
        <w:rPr>
          <w:rFonts w:eastAsia="Times New Roman"/>
          <w:szCs w:val="24"/>
        </w:rPr>
        <w:t>,</w:t>
      </w:r>
      <w:r w:rsidRPr="00CC728D">
        <w:rPr>
          <w:rFonts w:eastAsia="Times New Roman"/>
          <w:szCs w:val="24"/>
        </w:rPr>
        <w:t xml:space="preserve"> επισκέψεις</w:t>
      </w:r>
      <w:r>
        <w:rPr>
          <w:rFonts w:eastAsia="Times New Roman"/>
          <w:szCs w:val="24"/>
        </w:rPr>
        <w:t>,</w:t>
      </w:r>
      <w:r w:rsidRPr="00CC728D">
        <w:rPr>
          <w:rFonts w:eastAsia="Times New Roman"/>
          <w:szCs w:val="24"/>
        </w:rPr>
        <w:t xml:space="preserve"> κλήσε</w:t>
      </w:r>
      <w:r w:rsidRPr="00CC728D">
        <w:rPr>
          <w:rFonts w:eastAsia="Times New Roman"/>
          <w:szCs w:val="24"/>
        </w:rPr>
        <w:t>ις των παιδιών το καλοκαίρι</w:t>
      </w:r>
      <w:r>
        <w:rPr>
          <w:rFonts w:eastAsia="Times New Roman"/>
          <w:szCs w:val="24"/>
        </w:rPr>
        <w:t>,</w:t>
      </w:r>
      <w:r w:rsidRPr="00CC728D">
        <w:rPr>
          <w:rFonts w:eastAsia="Times New Roman"/>
          <w:szCs w:val="24"/>
        </w:rPr>
        <w:t xml:space="preserve"> αξιοποίηση και των φοιτητών για </w:t>
      </w:r>
      <w:r>
        <w:rPr>
          <w:rFonts w:eastAsia="Times New Roman"/>
          <w:szCs w:val="24"/>
        </w:rPr>
        <w:t xml:space="preserve">την </w:t>
      </w:r>
      <w:r w:rsidRPr="00CC728D">
        <w:rPr>
          <w:rFonts w:eastAsia="Times New Roman"/>
          <w:szCs w:val="24"/>
        </w:rPr>
        <w:t xml:space="preserve">πρακτική </w:t>
      </w:r>
      <w:r>
        <w:rPr>
          <w:rFonts w:eastAsia="Times New Roman"/>
          <w:szCs w:val="24"/>
        </w:rPr>
        <w:t>τους. Π</w:t>
      </w:r>
      <w:r w:rsidRPr="00CC728D">
        <w:rPr>
          <w:rFonts w:eastAsia="Times New Roman"/>
          <w:szCs w:val="24"/>
        </w:rPr>
        <w:t>ολλά πράγματα μπορούν να γίνουν στ</w:t>
      </w:r>
      <w:r>
        <w:rPr>
          <w:rFonts w:eastAsia="Times New Roman"/>
          <w:szCs w:val="24"/>
        </w:rPr>
        <w:t>ο</w:t>
      </w:r>
      <w:r w:rsidRPr="00CC728D">
        <w:rPr>
          <w:rFonts w:eastAsia="Times New Roman"/>
          <w:szCs w:val="24"/>
        </w:rPr>
        <w:t xml:space="preserve"> πλαίσι</w:t>
      </w:r>
      <w:r>
        <w:rPr>
          <w:rFonts w:eastAsia="Times New Roman"/>
          <w:szCs w:val="24"/>
        </w:rPr>
        <w:t>ο</w:t>
      </w:r>
      <w:r w:rsidRPr="00CC728D">
        <w:rPr>
          <w:rFonts w:eastAsia="Times New Roman"/>
          <w:szCs w:val="24"/>
        </w:rPr>
        <w:t xml:space="preserve"> μιας νησιωτικής πολιτικής</w:t>
      </w:r>
      <w:r>
        <w:rPr>
          <w:rFonts w:eastAsia="Times New Roman"/>
          <w:szCs w:val="24"/>
        </w:rPr>
        <w:t>.</w:t>
      </w:r>
    </w:p>
    <w:p w14:paraId="2E2476B0" w14:textId="77777777" w:rsidR="00ED3BF8" w:rsidRDefault="009F432D">
      <w:pPr>
        <w:spacing w:after="0" w:line="600" w:lineRule="auto"/>
        <w:ind w:firstLine="720"/>
        <w:jc w:val="both"/>
        <w:rPr>
          <w:rFonts w:eastAsia="Times New Roman"/>
          <w:szCs w:val="24"/>
        </w:rPr>
      </w:pPr>
      <w:r>
        <w:rPr>
          <w:rFonts w:eastAsia="Times New Roman"/>
          <w:szCs w:val="24"/>
        </w:rPr>
        <w:t>Όμως, η</w:t>
      </w:r>
      <w:r w:rsidRPr="00CC728D">
        <w:rPr>
          <w:rFonts w:eastAsia="Times New Roman"/>
          <w:szCs w:val="24"/>
        </w:rPr>
        <w:t xml:space="preserve"> νησιωτική πολιτική</w:t>
      </w:r>
      <w:r>
        <w:rPr>
          <w:rFonts w:eastAsia="Times New Roman"/>
          <w:szCs w:val="24"/>
        </w:rPr>
        <w:t xml:space="preserve">, κύριε Υπουργέ, είναι </w:t>
      </w:r>
      <w:r w:rsidRPr="00CC728D">
        <w:rPr>
          <w:rFonts w:eastAsia="Times New Roman"/>
          <w:szCs w:val="24"/>
        </w:rPr>
        <w:t>ένα σύνθετο θέμα</w:t>
      </w:r>
      <w:r>
        <w:rPr>
          <w:rFonts w:eastAsia="Times New Roman"/>
          <w:szCs w:val="24"/>
        </w:rPr>
        <w:t>. Ε</w:t>
      </w:r>
      <w:r w:rsidRPr="00CC728D">
        <w:rPr>
          <w:rFonts w:eastAsia="Times New Roman"/>
          <w:szCs w:val="24"/>
        </w:rPr>
        <w:t>ίναι επιστήμη</w:t>
      </w:r>
      <w:r>
        <w:rPr>
          <w:rFonts w:eastAsia="Times New Roman"/>
          <w:szCs w:val="24"/>
        </w:rPr>
        <w:t>. Εί</w:t>
      </w:r>
      <w:r w:rsidRPr="00CC728D">
        <w:rPr>
          <w:rFonts w:eastAsia="Times New Roman"/>
          <w:szCs w:val="24"/>
        </w:rPr>
        <w:t xml:space="preserve">ναι επιστήμη </w:t>
      </w:r>
      <w:r>
        <w:rPr>
          <w:rFonts w:eastAsia="Times New Roman"/>
          <w:szCs w:val="24"/>
        </w:rPr>
        <w:t xml:space="preserve">το να </w:t>
      </w:r>
      <w:r w:rsidRPr="00CC728D">
        <w:rPr>
          <w:rFonts w:eastAsia="Times New Roman"/>
          <w:szCs w:val="24"/>
        </w:rPr>
        <w:t>βλέπεις και να προσπαθείς να δώσεις λύσεις</w:t>
      </w:r>
      <w:r>
        <w:rPr>
          <w:rFonts w:eastAsia="Times New Roman"/>
          <w:szCs w:val="24"/>
        </w:rPr>
        <w:t xml:space="preserve"> σε προβλήματα που δημιουργούνται στα νησιά για να άρεις αυτόν τον αποκλεισμό.</w:t>
      </w:r>
    </w:p>
    <w:p w14:paraId="2E2476B1" w14:textId="77777777" w:rsidR="00ED3BF8" w:rsidRDefault="009F432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E2476B2" w14:textId="77777777" w:rsidR="00ED3BF8" w:rsidRDefault="009F432D">
      <w:pPr>
        <w:spacing w:after="0" w:line="600" w:lineRule="auto"/>
        <w:ind w:firstLine="720"/>
        <w:jc w:val="both"/>
        <w:rPr>
          <w:rFonts w:eastAsia="Times New Roman"/>
          <w:szCs w:val="24"/>
        </w:rPr>
      </w:pPr>
      <w:r>
        <w:rPr>
          <w:rFonts w:eastAsia="Times New Roman"/>
          <w:szCs w:val="24"/>
        </w:rPr>
        <w:t>Θ</w:t>
      </w:r>
      <w:r w:rsidRPr="00CC728D">
        <w:rPr>
          <w:rFonts w:eastAsia="Times New Roman"/>
          <w:szCs w:val="24"/>
        </w:rPr>
        <w:t>α είμαι μέσα στο</w:t>
      </w:r>
      <w:r>
        <w:rPr>
          <w:rFonts w:eastAsia="Times New Roman"/>
          <w:szCs w:val="24"/>
        </w:rPr>
        <w:t>ν</w:t>
      </w:r>
      <w:r w:rsidRPr="00CC728D">
        <w:rPr>
          <w:rFonts w:eastAsia="Times New Roman"/>
          <w:szCs w:val="24"/>
        </w:rPr>
        <w:t xml:space="preserve"> χρόνο </w:t>
      </w:r>
      <w:r>
        <w:rPr>
          <w:rFonts w:eastAsia="Times New Roman"/>
          <w:szCs w:val="24"/>
        </w:rPr>
        <w:t>που δίνετε σε όλους, κύριε</w:t>
      </w:r>
      <w:r>
        <w:rPr>
          <w:rFonts w:eastAsia="Times New Roman"/>
          <w:szCs w:val="24"/>
        </w:rPr>
        <w:t xml:space="preserve"> Πρόεδρε.</w:t>
      </w:r>
    </w:p>
    <w:p w14:paraId="2E2476B3" w14:textId="77777777" w:rsidR="00ED3BF8" w:rsidRDefault="009F432D">
      <w:pPr>
        <w:spacing w:after="0" w:line="600" w:lineRule="auto"/>
        <w:ind w:firstLine="720"/>
        <w:jc w:val="both"/>
        <w:rPr>
          <w:rFonts w:eastAsia="Times New Roman"/>
          <w:szCs w:val="24"/>
        </w:rPr>
      </w:pPr>
      <w:r>
        <w:rPr>
          <w:rFonts w:eastAsia="Times New Roman"/>
          <w:szCs w:val="24"/>
        </w:rPr>
        <w:t>Έ</w:t>
      </w:r>
      <w:r w:rsidRPr="00CC728D">
        <w:rPr>
          <w:rFonts w:eastAsia="Times New Roman"/>
          <w:szCs w:val="24"/>
        </w:rPr>
        <w:t>χουμε σχολές για διάφορα θέματα</w:t>
      </w:r>
      <w:r>
        <w:rPr>
          <w:rFonts w:eastAsia="Times New Roman"/>
          <w:szCs w:val="24"/>
        </w:rPr>
        <w:t>. Δ</w:t>
      </w:r>
      <w:r w:rsidRPr="00CC728D">
        <w:rPr>
          <w:rFonts w:eastAsia="Times New Roman"/>
          <w:szCs w:val="24"/>
        </w:rPr>
        <w:t>εν έχουμε σχολή για τη νησιωτική πολιτική</w:t>
      </w:r>
      <w:r>
        <w:rPr>
          <w:rFonts w:eastAsia="Times New Roman"/>
          <w:szCs w:val="24"/>
        </w:rPr>
        <w:t>.</w:t>
      </w:r>
      <w:r w:rsidRPr="00CC728D">
        <w:rPr>
          <w:rFonts w:eastAsia="Times New Roman"/>
          <w:szCs w:val="24"/>
        </w:rPr>
        <w:t xml:space="preserve"> Στ</w:t>
      </w:r>
      <w:r>
        <w:rPr>
          <w:rFonts w:eastAsia="Times New Roman"/>
          <w:szCs w:val="24"/>
        </w:rPr>
        <w:t>ο</w:t>
      </w:r>
      <w:r w:rsidRPr="00CC728D">
        <w:rPr>
          <w:rFonts w:eastAsia="Times New Roman"/>
          <w:szCs w:val="24"/>
        </w:rPr>
        <w:t xml:space="preserve"> πλαίσι</w:t>
      </w:r>
      <w:r>
        <w:rPr>
          <w:rFonts w:eastAsia="Times New Roman"/>
          <w:szCs w:val="24"/>
        </w:rPr>
        <w:t>ο</w:t>
      </w:r>
      <w:r w:rsidRPr="00CC728D">
        <w:rPr>
          <w:rFonts w:eastAsia="Times New Roman"/>
          <w:szCs w:val="24"/>
        </w:rPr>
        <w:t xml:space="preserve"> αυτ</w:t>
      </w:r>
      <w:r>
        <w:rPr>
          <w:rFonts w:eastAsia="Times New Roman"/>
          <w:szCs w:val="24"/>
        </w:rPr>
        <w:t>ό</w:t>
      </w:r>
      <w:r w:rsidRPr="00CC728D">
        <w:rPr>
          <w:rFonts w:eastAsia="Times New Roman"/>
          <w:szCs w:val="24"/>
        </w:rPr>
        <w:t xml:space="preserve"> που συζητάμε και που </w:t>
      </w:r>
      <w:r>
        <w:rPr>
          <w:rFonts w:eastAsia="Times New Roman"/>
          <w:szCs w:val="24"/>
        </w:rPr>
        <w:t xml:space="preserve">είπα </w:t>
      </w:r>
      <w:r w:rsidRPr="00CC728D">
        <w:rPr>
          <w:rFonts w:eastAsia="Times New Roman"/>
          <w:szCs w:val="24"/>
        </w:rPr>
        <w:t>πολύ σύντομα μ</w:t>
      </w:r>
      <w:r>
        <w:rPr>
          <w:rFonts w:eastAsia="Times New Roman"/>
          <w:szCs w:val="24"/>
        </w:rPr>
        <w:t xml:space="preserve">έχρι τώρα, </w:t>
      </w:r>
      <w:r w:rsidRPr="00CC728D">
        <w:rPr>
          <w:rFonts w:eastAsia="Times New Roman"/>
          <w:szCs w:val="24"/>
        </w:rPr>
        <w:t xml:space="preserve">γνώμη μου είναι </w:t>
      </w:r>
      <w:r>
        <w:rPr>
          <w:rFonts w:eastAsia="Times New Roman"/>
          <w:szCs w:val="24"/>
        </w:rPr>
        <w:t>-</w:t>
      </w:r>
      <w:r w:rsidRPr="00CC728D">
        <w:rPr>
          <w:rFonts w:eastAsia="Times New Roman"/>
          <w:szCs w:val="24"/>
        </w:rPr>
        <w:t xml:space="preserve">και νομίζω </w:t>
      </w:r>
      <w:r>
        <w:rPr>
          <w:rFonts w:eastAsia="Times New Roman"/>
          <w:szCs w:val="24"/>
        </w:rPr>
        <w:t xml:space="preserve">επειδή </w:t>
      </w:r>
      <w:r w:rsidRPr="00CC728D">
        <w:rPr>
          <w:rFonts w:eastAsia="Times New Roman"/>
          <w:szCs w:val="24"/>
        </w:rPr>
        <w:t>έχουμε κάνει συζητήσεις και με ακαδημαϊκούς</w:t>
      </w:r>
      <w:r>
        <w:rPr>
          <w:rFonts w:eastAsia="Times New Roman"/>
          <w:szCs w:val="24"/>
        </w:rPr>
        <w:t>-</w:t>
      </w:r>
      <w:r w:rsidRPr="00CC728D">
        <w:rPr>
          <w:rFonts w:eastAsia="Times New Roman"/>
          <w:szCs w:val="24"/>
        </w:rPr>
        <w:t xml:space="preserve"> ότι πρέπει να το δείτε</w:t>
      </w:r>
      <w:r>
        <w:rPr>
          <w:rFonts w:eastAsia="Times New Roman"/>
          <w:szCs w:val="24"/>
        </w:rPr>
        <w:t>,</w:t>
      </w:r>
      <w:r w:rsidRPr="00CC728D">
        <w:rPr>
          <w:rFonts w:eastAsia="Times New Roman"/>
          <w:szCs w:val="24"/>
        </w:rPr>
        <w:t xml:space="preserve"> γιατί γίνονται</w:t>
      </w:r>
      <w:r>
        <w:rPr>
          <w:rFonts w:eastAsia="Times New Roman"/>
          <w:szCs w:val="24"/>
        </w:rPr>
        <w:t>, απ’</w:t>
      </w:r>
      <w:r w:rsidRPr="00CC728D">
        <w:rPr>
          <w:rFonts w:eastAsia="Times New Roman"/>
          <w:szCs w:val="24"/>
        </w:rPr>
        <w:t xml:space="preserve"> ότι ξέρω</w:t>
      </w:r>
      <w:r>
        <w:rPr>
          <w:rFonts w:eastAsia="Times New Roman"/>
          <w:szCs w:val="24"/>
        </w:rPr>
        <w:t>,</w:t>
      </w:r>
      <w:r w:rsidRPr="00CC728D">
        <w:rPr>
          <w:rFonts w:eastAsia="Times New Roman"/>
          <w:szCs w:val="24"/>
        </w:rPr>
        <w:t xml:space="preserve"> και θα δημιουργηθούν και νέα τμήματα στο Πανεπιστήμιο Αιγαίου</w:t>
      </w:r>
      <w:r>
        <w:rPr>
          <w:rFonts w:eastAsia="Times New Roman"/>
          <w:szCs w:val="24"/>
        </w:rPr>
        <w:t>. Ν</w:t>
      </w:r>
      <w:r w:rsidRPr="00CC728D">
        <w:rPr>
          <w:rFonts w:eastAsia="Times New Roman"/>
          <w:szCs w:val="24"/>
        </w:rPr>
        <w:t>α δούμε</w:t>
      </w:r>
      <w:r>
        <w:rPr>
          <w:rFonts w:eastAsia="Times New Roman"/>
          <w:szCs w:val="24"/>
        </w:rPr>
        <w:t>, λοιπόν, τ</w:t>
      </w:r>
      <w:r w:rsidRPr="00CC728D">
        <w:rPr>
          <w:rFonts w:eastAsia="Times New Roman"/>
          <w:szCs w:val="24"/>
        </w:rPr>
        <w:t>η δημιουργία Τμήματος Νησιωτικής Πολιτικής</w:t>
      </w:r>
      <w:r>
        <w:rPr>
          <w:rFonts w:eastAsia="Times New Roman"/>
          <w:szCs w:val="24"/>
        </w:rPr>
        <w:t>.</w:t>
      </w:r>
    </w:p>
    <w:p w14:paraId="2E2476B4" w14:textId="77777777" w:rsidR="00ED3BF8" w:rsidRDefault="009F432D">
      <w:pPr>
        <w:spacing w:after="0" w:line="600" w:lineRule="auto"/>
        <w:ind w:firstLine="720"/>
        <w:jc w:val="both"/>
        <w:rPr>
          <w:rFonts w:eastAsia="Times New Roman"/>
          <w:szCs w:val="24"/>
        </w:rPr>
      </w:pPr>
      <w:r>
        <w:rPr>
          <w:rFonts w:eastAsia="Times New Roman"/>
          <w:szCs w:val="24"/>
        </w:rPr>
        <w:lastRenderedPageBreak/>
        <w:t>Η</w:t>
      </w:r>
      <w:r w:rsidRPr="00CC728D">
        <w:rPr>
          <w:rFonts w:eastAsia="Times New Roman"/>
          <w:szCs w:val="24"/>
        </w:rPr>
        <w:t xml:space="preserve"> επιστήμη </w:t>
      </w:r>
      <w:r>
        <w:rPr>
          <w:rFonts w:eastAsia="Times New Roman"/>
          <w:szCs w:val="24"/>
        </w:rPr>
        <w:t>α</w:t>
      </w:r>
      <w:r w:rsidRPr="00CC728D">
        <w:rPr>
          <w:rFonts w:eastAsia="Times New Roman"/>
          <w:szCs w:val="24"/>
        </w:rPr>
        <w:t>υτή είναι σύνθετη</w:t>
      </w:r>
      <w:r>
        <w:rPr>
          <w:rFonts w:eastAsia="Times New Roman"/>
          <w:szCs w:val="24"/>
        </w:rPr>
        <w:t>,</w:t>
      </w:r>
      <w:r w:rsidRPr="00CC728D">
        <w:rPr>
          <w:rFonts w:eastAsia="Times New Roman"/>
          <w:szCs w:val="24"/>
        </w:rPr>
        <w:t xml:space="preserve"> γιατί έχει να κάνει με τη χωροταξία</w:t>
      </w:r>
      <w:r>
        <w:rPr>
          <w:rFonts w:eastAsia="Times New Roman"/>
          <w:szCs w:val="24"/>
        </w:rPr>
        <w:t>,</w:t>
      </w:r>
      <w:r w:rsidRPr="00CC728D">
        <w:rPr>
          <w:rFonts w:eastAsia="Times New Roman"/>
          <w:szCs w:val="24"/>
        </w:rPr>
        <w:t xml:space="preserve"> έχει να</w:t>
      </w:r>
      <w:r w:rsidRPr="00CC728D">
        <w:rPr>
          <w:rFonts w:eastAsia="Times New Roman"/>
          <w:szCs w:val="24"/>
        </w:rPr>
        <w:t xml:space="preserve"> κάνει με την ανάπτυξη</w:t>
      </w:r>
      <w:r>
        <w:rPr>
          <w:rFonts w:eastAsia="Times New Roman"/>
          <w:szCs w:val="24"/>
        </w:rPr>
        <w:t>,</w:t>
      </w:r>
      <w:r w:rsidRPr="00CC728D">
        <w:rPr>
          <w:rFonts w:eastAsia="Times New Roman"/>
          <w:szCs w:val="24"/>
        </w:rPr>
        <w:t xml:space="preserve"> έχει να κάνει με την οικονο</w:t>
      </w:r>
      <w:r>
        <w:rPr>
          <w:rFonts w:eastAsia="Times New Roman"/>
          <w:szCs w:val="24"/>
        </w:rPr>
        <w:t>μία,</w:t>
      </w:r>
      <w:r w:rsidRPr="00CC728D">
        <w:rPr>
          <w:rFonts w:eastAsia="Times New Roman"/>
          <w:szCs w:val="24"/>
        </w:rPr>
        <w:t xml:space="preserve"> έχει να κάνει με τις μεταφορές και θα δώσει λύση σε όλα αυτά προβλήματα που λέμε</w:t>
      </w:r>
      <w:r>
        <w:rPr>
          <w:rFonts w:eastAsia="Times New Roman"/>
          <w:szCs w:val="24"/>
        </w:rPr>
        <w:t>. Για</w:t>
      </w:r>
      <w:r w:rsidRPr="00CC728D">
        <w:rPr>
          <w:rFonts w:eastAsia="Times New Roman"/>
          <w:szCs w:val="24"/>
        </w:rPr>
        <w:t xml:space="preserve"> παράδειγμα</w:t>
      </w:r>
      <w:r>
        <w:rPr>
          <w:rFonts w:eastAsia="Times New Roman"/>
          <w:szCs w:val="24"/>
        </w:rPr>
        <w:t>,</w:t>
      </w:r>
      <w:r w:rsidRPr="00CC728D">
        <w:rPr>
          <w:rFonts w:eastAsia="Times New Roman"/>
          <w:szCs w:val="24"/>
        </w:rPr>
        <w:t xml:space="preserve"> τη μελέτη για το μεταφορικό</w:t>
      </w:r>
      <w:r>
        <w:rPr>
          <w:rFonts w:eastAsia="Times New Roman"/>
          <w:szCs w:val="24"/>
        </w:rPr>
        <w:t>, που δεν είναι μ</w:t>
      </w:r>
      <w:r w:rsidRPr="00CC728D">
        <w:rPr>
          <w:rFonts w:eastAsia="Times New Roman"/>
          <w:szCs w:val="24"/>
        </w:rPr>
        <w:t xml:space="preserve">ελέτη ολοκληρωμένη για πλήρη εφαρμογή του μεταφορικού </w:t>
      </w:r>
      <w:r>
        <w:rPr>
          <w:rFonts w:eastAsia="Times New Roman"/>
          <w:szCs w:val="24"/>
        </w:rPr>
        <w:t>ισοδ</w:t>
      </w:r>
      <w:r>
        <w:rPr>
          <w:rFonts w:eastAsia="Times New Roman"/>
          <w:szCs w:val="24"/>
        </w:rPr>
        <w:t xml:space="preserve">υνάμου, </w:t>
      </w:r>
      <w:r w:rsidRPr="00CC728D">
        <w:rPr>
          <w:rFonts w:eastAsia="Times New Roman"/>
          <w:szCs w:val="24"/>
        </w:rPr>
        <w:t>την έκαν</w:t>
      </w:r>
      <w:r>
        <w:rPr>
          <w:rFonts w:eastAsia="Times New Roman"/>
          <w:szCs w:val="24"/>
        </w:rPr>
        <w:t>ε</w:t>
      </w:r>
      <w:r w:rsidRPr="00CC728D">
        <w:rPr>
          <w:rFonts w:eastAsia="Times New Roman"/>
          <w:szCs w:val="24"/>
        </w:rPr>
        <w:t xml:space="preserve"> το Πανεπιστήμιο Αιγαίου</w:t>
      </w:r>
      <w:r>
        <w:rPr>
          <w:rFonts w:eastAsia="Times New Roman"/>
          <w:szCs w:val="24"/>
        </w:rPr>
        <w:t>. Ό</w:t>
      </w:r>
      <w:r w:rsidRPr="00CC728D">
        <w:rPr>
          <w:rFonts w:eastAsia="Times New Roman"/>
          <w:szCs w:val="24"/>
        </w:rPr>
        <w:t>λα αυτά θα μπορούσαν να γίνουν μέσα από ένα τμήμα</w:t>
      </w:r>
      <w:r>
        <w:rPr>
          <w:rFonts w:eastAsia="Times New Roman"/>
          <w:szCs w:val="24"/>
        </w:rPr>
        <w:t xml:space="preserve">. </w:t>
      </w:r>
    </w:p>
    <w:p w14:paraId="2E2476B5" w14:textId="77777777" w:rsidR="00ED3BF8" w:rsidRDefault="009F432D">
      <w:pPr>
        <w:spacing w:after="0" w:line="600" w:lineRule="auto"/>
        <w:ind w:firstLine="720"/>
        <w:jc w:val="both"/>
        <w:rPr>
          <w:rFonts w:eastAsia="Times New Roman"/>
          <w:szCs w:val="24"/>
        </w:rPr>
      </w:pPr>
      <w:r>
        <w:rPr>
          <w:rFonts w:eastAsia="Times New Roman"/>
          <w:szCs w:val="24"/>
        </w:rPr>
        <w:t>Τελ</w:t>
      </w:r>
      <w:r w:rsidRPr="00CC728D">
        <w:rPr>
          <w:rFonts w:eastAsia="Times New Roman"/>
          <w:szCs w:val="24"/>
        </w:rPr>
        <w:t>ειώνοντας</w:t>
      </w:r>
      <w:r>
        <w:rPr>
          <w:rFonts w:eastAsia="Times New Roman"/>
          <w:szCs w:val="24"/>
        </w:rPr>
        <w:t>,</w:t>
      </w:r>
      <w:r w:rsidRPr="00CC728D">
        <w:rPr>
          <w:rFonts w:eastAsia="Times New Roman"/>
          <w:szCs w:val="24"/>
        </w:rPr>
        <w:t xml:space="preserve"> αν με ρωτήσε</w:t>
      </w:r>
      <w:r>
        <w:rPr>
          <w:rFonts w:eastAsia="Times New Roman"/>
          <w:szCs w:val="24"/>
        </w:rPr>
        <w:t xml:space="preserve">τε και </w:t>
      </w:r>
      <w:r w:rsidRPr="00CC728D">
        <w:rPr>
          <w:rFonts w:eastAsia="Times New Roman"/>
          <w:szCs w:val="24"/>
        </w:rPr>
        <w:t>που θα το κάνου</w:t>
      </w:r>
      <w:r>
        <w:rPr>
          <w:rFonts w:eastAsia="Times New Roman"/>
          <w:szCs w:val="24"/>
        </w:rPr>
        <w:t>με</w:t>
      </w:r>
      <w:r w:rsidRPr="00CC728D">
        <w:rPr>
          <w:rFonts w:eastAsia="Times New Roman"/>
          <w:szCs w:val="24"/>
        </w:rPr>
        <w:t xml:space="preserve"> αυτό το τμήμα</w:t>
      </w:r>
      <w:r>
        <w:rPr>
          <w:rFonts w:eastAsia="Times New Roman"/>
          <w:szCs w:val="24"/>
        </w:rPr>
        <w:t>,</w:t>
      </w:r>
      <w:r w:rsidRPr="00CC728D">
        <w:rPr>
          <w:rFonts w:eastAsia="Times New Roman"/>
          <w:szCs w:val="24"/>
        </w:rPr>
        <w:t xml:space="preserve"> ξέρετε </w:t>
      </w:r>
      <w:r>
        <w:rPr>
          <w:rFonts w:eastAsia="Times New Roman"/>
          <w:szCs w:val="24"/>
        </w:rPr>
        <w:t>-</w:t>
      </w:r>
      <w:r w:rsidRPr="00CC728D">
        <w:rPr>
          <w:rFonts w:eastAsia="Times New Roman"/>
          <w:szCs w:val="24"/>
        </w:rPr>
        <w:t>και το είπατε και εσείς και το είπαν κ</w:t>
      </w:r>
      <w:r>
        <w:rPr>
          <w:rFonts w:eastAsia="Times New Roman"/>
          <w:szCs w:val="24"/>
        </w:rPr>
        <w:t>αι άλλοι ως τώρα- ότι τα τμήματα τα σκόρπαγαν οι</w:t>
      </w:r>
      <w:r>
        <w:rPr>
          <w:rFonts w:eastAsia="Times New Roman"/>
          <w:szCs w:val="24"/>
        </w:rPr>
        <w:t xml:space="preserve"> κάθε Υ</w:t>
      </w:r>
      <w:r w:rsidRPr="00CC728D">
        <w:rPr>
          <w:rFonts w:eastAsia="Times New Roman"/>
          <w:szCs w:val="24"/>
        </w:rPr>
        <w:t>πουργ</w:t>
      </w:r>
      <w:r>
        <w:rPr>
          <w:rFonts w:eastAsia="Times New Roman"/>
          <w:szCs w:val="24"/>
        </w:rPr>
        <w:t>ο</w:t>
      </w:r>
      <w:r w:rsidRPr="00CC728D">
        <w:rPr>
          <w:rFonts w:eastAsia="Times New Roman"/>
          <w:szCs w:val="24"/>
        </w:rPr>
        <w:t>ί</w:t>
      </w:r>
      <w:r>
        <w:rPr>
          <w:rFonts w:eastAsia="Times New Roman"/>
          <w:szCs w:val="24"/>
        </w:rPr>
        <w:t xml:space="preserve"> όπου τους βόλευε, ό</w:t>
      </w:r>
      <w:r w:rsidRPr="00CC728D">
        <w:rPr>
          <w:rFonts w:eastAsia="Times New Roman"/>
          <w:szCs w:val="24"/>
        </w:rPr>
        <w:t>που ήθελαν να μαζέψουν ψήφους</w:t>
      </w:r>
      <w:r>
        <w:rPr>
          <w:rFonts w:eastAsia="Times New Roman"/>
          <w:szCs w:val="24"/>
        </w:rPr>
        <w:t>. Ό</w:t>
      </w:r>
      <w:r w:rsidRPr="00CC728D">
        <w:rPr>
          <w:rFonts w:eastAsia="Times New Roman"/>
          <w:szCs w:val="24"/>
        </w:rPr>
        <w:t>χι πάντα</w:t>
      </w:r>
      <w:r>
        <w:rPr>
          <w:rFonts w:eastAsia="Times New Roman"/>
          <w:szCs w:val="24"/>
        </w:rPr>
        <w:t>, αλλά</w:t>
      </w:r>
      <w:r w:rsidRPr="00CC728D">
        <w:rPr>
          <w:rFonts w:eastAsia="Times New Roman"/>
          <w:szCs w:val="24"/>
        </w:rPr>
        <w:t xml:space="preserve"> τα περισσότερα έτσι έγιναν</w:t>
      </w:r>
      <w:r>
        <w:rPr>
          <w:rFonts w:eastAsia="Times New Roman"/>
          <w:szCs w:val="24"/>
        </w:rPr>
        <w:t>. Έ</w:t>
      </w:r>
      <w:r w:rsidRPr="00CC728D">
        <w:rPr>
          <w:rFonts w:eastAsia="Times New Roman"/>
          <w:szCs w:val="24"/>
        </w:rPr>
        <w:t>τσι και το Πανεπιστήμιο Αιγαίου έχει διάσπαρτα τμήματα σε όλα τα νησιά του Αιγαίου</w:t>
      </w:r>
      <w:r>
        <w:rPr>
          <w:rFonts w:eastAsia="Times New Roman"/>
          <w:szCs w:val="24"/>
        </w:rPr>
        <w:t xml:space="preserve">. </w:t>
      </w:r>
    </w:p>
    <w:p w14:paraId="2E2476B6" w14:textId="77777777" w:rsidR="00ED3BF8" w:rsidRDefault="009F432D">
      <w:pPr>
        <w:spacing w:after="0" w:line="600" w:lineRule="auto"/>
        <w:ind w:firstLine="720"/>
        <w:jc w:val="both"/>
        <w:rPr>
          <w:rFonts w:eastAsia="Times New Roman"/>
          <w:szCs w:val="24"/>
        </w:rPr>
      </w:pPr>
      <w:r>
        <w:rPr>
          <w:rFonts w:eastAsia="Times New Roman"/>
          <w:szCs w:val="24"/>
        </w:rPr>
        <w:t>Ν</w:t>
      </w:r>
      <w:r w:rsidRPr="00CC728D">
        <w:rPr>
          <w:rFonts w:eastAsia="Times New Roman"/>
          <w:szCs w:val="24"/>
        </w:rPr>
        <w:t xml:space="preserve">α σας τονίσω ότι </w:t>
      </w:r>
      <w:r>
        <w:rPr>
          <w:rFonts w:eastAsia="Times New Roman"/>
          <w:szCs w:val="24"/>
        </w:rPr>
        <w:t xml:space="preserve">η Κως, </w:t>
      </w:r>
      <w:r w:rsidRPr="00CC728D">
        <w:rPr>
          <w:rFonts w:eastAsia="Times New Roman"/>
          <w:szCs w:val="24"/>
        </w:rPr>
        <w:t>που είναι το δεύτερο σε πληθυσμό νησ</w:t>
      </w:r>
      <w:r w:rsidRPr="00CC728D">
        <w:rPr>
          <w:rFonts w:eastAsia="Times New Roman"/>
          <w:szCs w:val="24"/>
        </w:rPr>
        <w:t xml:space="preserve">ί στο </w:t>
      </w:r>
      <w:r>
        <w:rPr>
          <w:rFonts w:eastAsia="Times New Roman"/>
          <w:szCs w:val="24"/>
        </w:rPr>
        <w:t>ν</w:t>
      </w:r>
      <w:r w:rsidRPr="00CC728D">
        <w:rPr>
          <w:rFonts w:eastAsia="Times New Roman"/>
          <w:szCs w:val="24"/>
        </w:rPr>
        <w:t>ότιο Αιγαίο</w:t>
      </w:r>
      <w:r>
        <w:rPr>
          <w:rFonts w:eastAsia="Times New Roman"/>
          <w:szCs w:val="24"/>
        </w:rPr>
        <w:t>,</w:t>
      </w:r>
      <w:r w:rsidRPr="00CC728D">
        <w:rPr>
          <w:rFonts w:eastAsia="Times New Roman"/>
          <w:szCs w:val="24"/>
        </w:rPr>
        <w:t xml:space="preserve"> που είναι ο τρίτος τουριστικός προορισμός</w:t>
      </w:r>
      <w:r>
        <w:rPr>
          <w:rFonts w:eastAsia="Times New Roman"/>
          <w:szCs w:val="24"/>
        </w:rPr>
        <w:t>,</w:t>
      </w:r>
      <w:r w:rsidRPr="00CC728D">
        <w:rPr>
          <w:rFonts w:eastAsia="Times New Roman"/>
          <w:szCs w:val="24"/>
        </w:rPr>
        <w:t xml:space="preserve"> που έχει τον χαμηλότερο συντελεστή ηλικίας </w:t>
      </w:r>
      <w:r>
        <w:rPr>
          <w:rFonts w:eastAsia="Times New Roman"/>
          <w:szCs w:val="24"/>
        </w:rPr>
        <w:t>-π</w:t>
      </w:r>
      <w:r w:rsidRPr="00CC728D">
        <w:rPr>
          <w:rFonts w:eastAsia="Times New Roman"/>
          <w:szCs w:val="24"/>
        </w:rPr>
        <w:t>ροσέξτε για όσους δεν το ξέρετε</w:t>
      </w:r>
      <w:r>
        <w:rPr>
          <w:rFonts w:eastAsia="Times New Roman"/>
          <w:szCs w:val="24"/>
        </w:rPr>
        <w:t xml:space="preserve">, τριάντα έξι περίπου </w:t>
      </w:r>
      <w:r w:rsidRPr="00CC728D">
        <w:rPr>
          <w:rFonts w:eastAsia="Times New Roman"/>
          <w:szCs w:val="24"/>
        </w:rPr>
        <w:t xml:space="preserve">ετών είναι </w:t>
      </w:r>
      <w:r>
        <w:rPr>
          <w:rFonts w:eastAsia="Times New Roman"/>
          <w:szCs w:val="24"/>
        </w:rPr>
        <w:t>η μέση ηλικία- και γ</w:t>
      </w:r>
      <w:r w:rsidRPr="00CC728D">
        <w:rPr>
          <w:rFonts w:eastAsia="Times New Roman"/>
          <w:szCs w:val="24"/>
        </w:rPr>
        <w:t>ια πολλούς άλλους λόγους δικαιούτ</w:t>
      </w:r>
      <w:r>
        <w:rPr>
          <w:rFonts w:eastAsia="Times New Roman"/>
          <w:szCs w:val="24"/>
        </w:rPr>
        <w:t>αι</w:t>
      </w:r>
      <w:r w:rsidRPr="00CC728D">
        <w:rPr>
          <w:rFonts w:eastAsia="Times New Roman"/>
          <w:szCs w:val="24"/>
        </w:rPr>
        <w:t xml:space="preserve"> να μπει στο</w:t>
      </w:r>
      <w:r>
        <w:rPr>
          <w:rFonts w:eastAsia="Times New Roman"/>
          <w:szCs w:val="24"/>
        </w:rPr>
        <w:t>ν</w:t>
      </w:r>
      <w:r w:rsidRPr="00CC728D">
        <w:rPr>
          <w:rFonts w:eastAsia="Times New Roman"/>
          <w:szCs w:val="24"/>
        </w:rPr>
        <w:t xml:space="preserve"> </w:t>
      </w:r>
      <w:r w:rsidRPr="00CC728D">
        <w:rPr>
          <w:rFonts w:eastAsia="Times New Roman"/>
          <w:szCs w:val="24"/>
        </w:rPr>
        <w:lastRenderedPageBreak/>
        <w:t>χάρτη των τ</w:t>
      </w:r>
      <w:r>
        <w:rPr>
          <w:rFonts w:eastAsia="Times New Roman"/>
          <w:szCs w:val="24"/>
        </w:rPr>
        <w:t>μημάτων</w:t>
      </w:r>
      <w:r>
        <w:rPr>
          <w:rFonts w:eastAsia="Times New Roman"/>
          <w:szCs w:val="24"/>
        </w:rPr>
        <w:t>,</w:t>
      </w:r>
      <w:r>
        <w:rPr>
          <w:rFonts w:eastAsia="Times New Roman"/>
          <w:szCs w:val="24"/>
        </w:rPr>
        <w:t xml:space="preserve"> και πρέπει να μπει</w:t>
      </w:r>
      <w:r>
        <w:rPr>
          <w:rFonts w:eastAsia="Times New Roman"/>
          <w:szCs w:val="24"/>
        </w:rPr>
        <w:t>,</w:t>
      </w:r>
      <w:r>
        <w:rPr>
          <w:rFonts w:eastAsia="Times New Roman"/>
          <w:szCs w:val="24"/>
        </w:rPr>
        <w:t xml:space="preserve"> του Π</w:t>
      </w:r>
      <w:r w:rsidRPr="00CC728D">
        <w:rPr>
          <w:rFonts w:eastAsia="Times New Roman"/>
          <w:szCs w:val="24"/>
        </w:rPr>
        <w:t>ανεπιστημίου Αιγαίου</w:t>
      </w:r>
      <w:r>
        <w:rPr>
          <w:rFonts w:eastAsia="Times New Roman"/>
          <w:szCs w:val="24"/>
        </w:rPr>
        <w:t>.</w:t>
      </w:r>
    </w:p>
    <w:p w14:paraId="2E2476B7" w14:textId="77777777" w:rsidR="00ED3BF8" w:rsidRDefault="009F432D">
      <w:pPr>
        <w:spacing w:after="0" w:line="600" w:lineRule="auto"/>
        <w:ind w:firstLine="720"/>
        <w:jc w:val="both"/>
        <w:rPr>
          <w:rFonts w:eastAsia="Times New Roman"/>
          <w:szCs w:val="24"/>
        </w:rPr>
      </w:pPr>
      <w:r>
        <w:rPr>
          <w:rFonts w:eastAsia="Times New Roman"/>
          <w:szCs w:val="24"/>
        </w:rPr>
        <w:t>Τ</w:t>
      </w:r>
      <w:r w:rsidRPr="00CC728D">
        <w:rPr>
          <w:rFonts w:eastAsia="Times New Roman"/>
          <w:szCs w:val="24"/>
        </w:rPr>
        <w:t>ι καλύτερο</w:t>
      </w:r>
      <w:r>
        <w:rPr>
          <w:rFonts w:eastAsia="Times New Roman"/>
          <w:szCs w:val="24"/>
        </w:rPr>
        <w:t>,</w:t>
      </w:r>
      <w:r w:rsidRPr="00CC728D">
        <w:rPr>
          <w:rFonts w:eastAsia="Times New Roman"/>
          <w:szCs w:val="24"/>
        </w:rPr>
        <w:t xml:space="preserve"> λοιπόν</w:t>
      </w:r>
      <w:r>
        <w:rPr>
          <w:rFonts w:eastAsia="Times New Roman"/>
          <w:szCs w:val="24"/>
        </w:rPr>
        <w:t xml:space="preserve">, ένα </w:t>
      </w:r>
      <w:r w:rsidRPr="00CC728D">
        <w:rPr>
          <w:rFonts w:eastAsia="Times New Roman"/>
          <w:szCs w:val="24"/>
        </w:rPr>
        <w:t>τέτοιο τμήμα</w:t>
      </w:r>
      <w:r>
        <w:rPr>
          <w:rFonts w:eastAsia="Times New Roman"/>
          <w:szCs w:val="24"/>
        </w:rPr>
        <w:t>,</w:t>
      </w:r>
      <w:r w:rsidRPr="00CC728D">
        <w:rPr>
          <w:rFonts w:eastAsia="Times New Roman"/>
          <w:szCs w:val="24"/>
        </w:rPr>
        <w:t xml:space="preserve"> Τμήμα Νησιωτικής Πολιτικής</w:t>
      </w:r>
      <w:r>
        <w:rPr>
          <w:rFonts w:eastAsia="Times New Roman"/>
          <w:szCs w:val="24"/>
        </w:rPr>
        <w:t>,</w:t>
      </w:r>
      <w:r w:rsidRPr="00CC728D">
        <w:rPr>
          <w:rFonts w:eastAsia="Times New Roman"/>
          <w:szCs w:val="24"/>
        </w:rPr>
        <w:t xml:space="preserve"> που θα είναι πρωτοπόρο</w:t>
      </w:r>
      <w:r>
        <w:rPr>
          <w:rFonts w:eastAsia="Times New Roman"/>
          <w:szCs w:val="24"/>
        </w:rPr>
        <w:t>, θ</w:t>
      </w:r>
      <w:r w:rsidRPr="00CC728D">
        <w:rPr>
          <w:rFonts w:eastAsia="Times New Roman"/>
          <w:szCs w:val="24"/>
        </w:rPr>
        <w:t xml:space="preserve">α είναι το μοναδικό όχι μόνο στη χώρα </w:t>
      </w:r>
      <w:r>
        <w:rPr>
          <w:rFonts w:eastAsia="Times New Roman"/>
          <w:szCs w:val="24"/>
        </w:rPr>
        <w:t>μας,</w:t>
      </w:r>
      <w:r w:rsidRPr="00CC728D">
        <w:rPr>
          <w:rFonts w:eastAsia="Times New Roman"/>
          <w:szCs w:val="24"/>
        </w:rPr>
        <w:t xml:space="preserve"> αλλά και στην Ευρώπη και θα </w:t>
      </w:r>
      <w:r>
        <w:rPr>
          <w:rFonts w:eastAsia="Times New Roman"/>
          <w:szCs w:val="24"/>
        </w:rPr>
        <w:t xml:space="preserve">συνδυάζει τις νέες τεχνολογίες με </w:t>
      </w:r>
      <w:r w:rsidRPr="00CC728D">
        <w:rPr>
          <w:rFonts w:eastAsia="Times New Roman"/>
          <w:szCs w:val="24"/>
        </w:rPr>
        <w:t>την</w:t>
      </w:r>
      <w:r w:rsidRPr="00CC728D">
        <w:rPr>
          <w:rFonts w:eastAsia="Times New Roman"/>
          <w:szCs w:val="24"/>
        </w:rPr>
        <w:t xml:space="preserve"> επιστήμη</w:t>
      </w:r>
      <w:r>
        <w:rPr>
          <w:rFonts w:eastAsia="Times New Roman"/>
          <w:szCs w:val="24"/>
        </w:rPr>
        <w:t>, με τις άλλες ε</w:t>
      </w:r>
      <w:r w:rsidRPr="00CC728D">
        <w:rPr>
          <w:rFonts w:eastAsia="Times New Roman"/>
          <w:szCs w:val="24"/>
        </w:rPr>
        <w:t>πιστήμες</w:t>
      </w:r>
      <w:r>
        <w:rPr>
          <w:rFonts w:eastAsia="Times New Roman"/>
          <w:szCs w:val="24"/>
        </w:rPr>
        <w:t xml:space="preserve"> και</w:t>
      </w:r>
      <w:r w:rsidRPr="00CC728D">
        <w:rPr>
          <w:rFonts w:eastAsia="Times New Roman"/>
          <w:szCs w:val="24"/>
        </w:rPr>
        <w:t xml:space="preserve"> θα δώσει πνοή και λύσεις στη νησιωτική χώρα </w:t>
      </w:r>
      <w:r>
        <w:rPr>
          <w:rFonts w:eastAsia="Times New Roman"/>
          <w:szCs w:val="24"/>
        </w:rPr>
        <w:t>μας,</w:t>
      </w:r>
      <w:r w:rsidRPr="00CC728D">
        <w:rPr>
          <w:rFonts w:eastAsia="Times New Roman"/>
          <w:szCs w:val="24"/>
        </w:rPr>
        <w:t xml:space="preserve"> στη χώρα μας που είναι κατ</w:t>
      </w:r>
      <w:r>
        <w:rPr>
          <w:rFonts w:eastAsia="Times New Roman"/>
          <w:szCs w:val="24"/>
        </w:rPr>
        <w:t xml:space="preserve">’ </w:t>
      </w:r>
      <w:r w:rsidRPr="00CC728D">
        <w:rPr>
          <w:rFonts w:eastAsia="Times New Roman"/>
          <w:szCs w:val="24"/>
        </w:rPr>
        <w:t xml:space="preserve">εξοχήν </w:t>
      </w:r>
      <w:r>
        <w:rPr>
          <w:rFonts w:eastAsia="Times New Roman"/>
          <w:szCs w:val="24"/>
        </w:rPr>
        <w:t>νησιωτική.</w:t>
      </w:r>
    </w:p>
    <w:p w14:paraId="2E2476B8" w14:textId="77777777" w:rsidR="00ED3BF8" w:rsidRDefault="009F432D">
      <w:pPr>
        <w:spacing w:after="0" w:line="600" w:lineRule="auto"/>
        <w:ind w:firstLine="720"/>
        <w:jc w:val="both"/>
        <w:rPr>
          <w:rFonts w:eastAsia="Times New Roman"/>
          <w:szCs w:val="24"/>
        </w:rPr>
      </w:pPr>
      <w:r>
        <w:rPr>
          <w:rFonts w:eastAsia="Times New Roman"/>
          <w:szCs w:val="24"/>
        </w:rPr>
        <w:t>Σ</w:t>
      </w:r>
      <w:r w:rsidRPr="00CC728D">
        <w:rPr>
          <w:rFonts w:eastAsia="Times New Roman"/>
          <w:szCs w:val="24"/>
        </w:rPr>
        <w:t>ας ευχαριστώ</w:t>
      </w:r>
      <w:r>
        <w:rPr>
          <w:rFonts w:eastAsia="Times New Roman"/>
          <w:szCs w:val="24"/>
        </w:rPr>
        <w:t>.</w:t>
      </w:r>
    </w:p>
    <w:p w14:paraId="2E2476B9" w14:textId="77777777" w:rsidR="00ED3BF8" w:rsidRDefault="009F432D">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του ΣΥΡΙΖΑ) </w:t>
      </w:r>
    </w:p>
    <w:p w14:paraId="2E2476BA"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100C4B">
        <w:rPr>
          <w:rFonts w:eastAsia="Times New Roman"/>
          <w:b/>
          <w:szCs w:val="24"/>
        </w:rPr>
        <w:t xml:space="preserve">ΠΡΟΕΔΡΕΥΩΝ (Αναστάσιος Κουράκης): </w:t>
      </w:r>
      <w:r w:rsidRPr="00100C4B">
        <w:rPr>
          <w:rFonts w:eastAsia="Times New Roman"/>
          <w:szCs w:val="24"/>
        </w:rPr>
        <w:t>Ευχαριστούμε τον κ. Καματερό</w:t>
      </w:r>
      <w:r>
        <w:rPr>
          <w:rFonts w:eastAsia="Times New Roman"/>
          <w:szCs w:val="24"/>
        </w:rPr>
        <w:t>,</w:t>
      </w:r>
      <w:r>
        <w:rPr>
          <w:rFonts w:eastAsia="Times New Roman"/>
          <w:szCs w:val="24"/>
        </w:rPr>
        <w:t xml:space="preserve"> Βουλευτή Δωδεκανήσου του ΣΥΡΙΖΑ</w:t>
      </w:r>
      <w:r w:rsidRPr="00100C4B">
        <w:rPr>
          <w:rFonts w:eastAsia="Times New Roman"/>
          <w:szCs w:val="24"/>
        </w:rPr>
        <w:t xml:space="preserve">. </w:t>
      </w:r>
    </w:p>
    <w:p w14:paraId="2E2476BB" w14:textId="77777777" w:rsidR="00ED3BF8" w:rsidRDefault="009F432D">
      <w:pPr>
        <w:tabs>
          <w:tab w:val="left" w:pos="2738"/>
          <w:tab w:val="center" w:pos="4753"/>
          <w:tab w:val="left" w:pos="5723"/>
        </w:tabs>
        <w:spacing w:after="0" w:line="600" w:lineRule="auto"/>
        <w:ind w:firstLine="720"/>
        <w:jc w:val="both"/>
        <w:rPr>
          <w:rFonts w:eastAsia="Times New Roman"/>
          <w:b/>
          <w:szCs w:val="24"/>
        </w:rPr>
      </w:pPr>
      <w:r w:rsidRPr="00100C4B">
        <w:rPr>
          <w:rFonts w:eastAsia="Times New Roman"/>
          <w:szCs w:val="24"/>
        </w:rPr>
        <w:t xml:space="preserve">Τον λόγο έχει ο κ. Εμμανουήλ </w:t>
      </w:r>
      <w:proofErr w:type="spellStart"/>
      <w:r w:rsidRPr="00100C4B">
        <w:rPr>
          <w:rFonts w:eastAsia="Times New Roman"/>
          <w:szCs w:val="24"/>
        </w:rPr>
        <w:t>Θραψανιώτης</w:t>
      </w:r>
      <w:proofErr w:type="spellEnd"/>
      <w:r>
        <w:rPr>
          <w:rFonts w:eastAsia="Times New Roman"/>
          <w:szCs w:val="24"/>
        </w:rPr>
        <w:t>, Βουλευτής Λασιθίου του ΣΥΡΙΖΑ, για πέντε λεπτά</w:t>
      </w:r>
      <w:r w:rsidRPr="00100C4B">
        <w:rPr>
          <w:rFonts w:eastAsia="Times New Roman"/>
          <w:szCs w:val="24"/>
        </w:rPr>
        <w:t>.</w:t>
      </w:r>
      <w:r w:rsidRPr="00100C4B">
        <w:rPr>
          <w:rFonts w:eastAsia="Times New Roman"/>
          <w:b/>
          <w:szCs w:val="24"/>
        </w:rPr>
        <w:t xml:space="preserve"> </w:t>
      </w:r>
    </w:p>
    <w:p w14:paraId="2E2476BC"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100C4B">
        <w:rPr>
          <w:rFonts w:eastAsia="Times New Roman"/>
          <w:b/>
          <w:szCs w:val="24"/>
        </w:rPr>
        <w:t xml:space="preserve">ΕΜΜΑΝΟΥΗΛ ΘΡΑΨΑΝΙΩΤΗΣ: </w:t>
      </w:r>
      <w:r w:rsidRPr="00100C4B">
        <w:rPr>
          <w:rFonts w:eastAsia="Times New Roman"/>
          <w:szCs w:val="24"/>
        </w:rPr>
        <w:t>Κύριε Υπουργέ, κυρίες και κύριοι Βουλευτές, συζητούμε σήμερα το σχέδιο νόμου</w:t>
      </w:r>
      <w:r>
        <w:rPr>
          <w:rFonts w:eastAsia="Times New Roman"/>
          <w:szCs w:val="24"/>
        </w:rPr>
        <w:t>:</w:t>
      </w:r>
      <w:r w:rsidRPr="00100C4B">
        <w:rPr>
          <w:rFonts w:eastAsia="Times New Roman"/>
          <w:szCs w:val="24"/>
        </w:rPr>
        <w:t xml:space="preserve"> «Συνέργειες Πανεπιστημίων και</w:t>
      </w:r>
      <w:r w:rsidRPr="00100C4B">
        <w:rPr>
          <w:rFonts w:eastAsia="Times New Roman"/>
          <w:szCs w:val="24"/>
        </w:rPr>
        <w:t xml:space="preserve"> Τ</w:t>
      </w:r>
      <w:r>
        <w:rPr>
          <w:rFonts w:eastAsia="Times New Roman"/>
          <w:szCs w:val="24"/>
        </w:rPr>
        <w:t>.</w:t>
      </w:r>
      <w:r w:rsidRPr="00100C4B">
        <w:rPr>
          <w:rFonts w:eastAsia="Times New Roman"/>
          <w:szCs w:val="24"/>
        </w:rPr>
        <w:t>Ε</w:t>
      </w:r>
      <w:r>
        <w:rPr>
          <w:rFonts w:eastAsia="Times New Roman"/>
          <w:szCs w:val="24"/>
        </w:rPr>
        <w:t>.</w:t>
      </w:r>
      <w:r w:rsidRPr="00100C4B">
        <w:rPr>
          <w:rFonts w:eastAsia="Times New Roman"/>
          <w:szCs w:val="24"/>
        </w:rPr>
        <w:t>Ι</w:t>
      </w:r>
      <w:r>
        <w:rPr>
          <w:rFonts w:eastAsia="Times New Roman"/>
          <w:szCs w:val="24"/>
        </w:rPr>
        <w:t>.</w:t>
      </w:r>
      <w:r w:rsidRPr="00100C4B">
        <w:rPr>
          <w:rFonts w:eastAsia="Times New Roman"/>
          <w:szCs w:val="24"/>
        </w:rPr>
        <w:t xml:space="preserve">, πρόσβαση στην τριτοβάθμια εκπαίδευση, πειραματικά σχολεία, Γενικά Αρχεία του Κράτους και λοιπές διατάξεις», ένα σχέδιο νόμου που φέρνει ουσιαστικές </w:t>
      </w:r>
      <w:r w:rsidRPr="00100C4B">
        <w:rPr>
          <w:rFonts w:eastAsia="Times New Roman"/>
          <w:szCs w:val="24"/>
        </w:rPr>
        <w:lastRenderedPageBreak/>
        <w:t>αλλαγές στον χάρτη της εκπαίδευσης, ώστε να μπορέσει να ανταποκριθεί στις σύγχρονες ανάγκες και απα</w:t>
      </w:r>
      <w:r w:rsidRPr="00100C4B">
        <w:rPr>
          <w:rFonts w:eastAsia="Times New Roman"/>
          <w:szCs w:val="24"/>
        </w:rPr>
        <w:t xml:space="preserve">ιτήσεις της κοινωνίας. </w:t>
      </w:r>
    </w:p>
    <w:p w14:paraId="2E2476BD"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100C4B">
        <w:rPr>
          <w:rFonts w:eastAsia="Times New Roman"/>
          <w:szCs w:val="24"/>
        </w:rPr>
        <w:t xml:space="preserve">Προσωπικά, επιτρέψτε μου να πω ότι αισθάνομαι ικανοποίηση και χαρά για τη δημιουργία του </w:t>
      </w:r>
      <w:r>
        <w:rPr>
          <w:rFonts w:eastAsia="Times New Roman"/>
          <w:szCs w:val="24"/>
        </w:rPr>
        <w:t>ν</w:t>
      </w:r>
      <w:r w:rsidRPr="00100C4B">
        <w:rPr>
          <w:rFonts w:eastAsia="Times New Roman"/>
          <w:szCs w:val="24"/>
        </w:rPr>
        <w:t xml:space="preserve">έου </w:t>
      </w:r>
      <w:r>
        <w:rPr>
          <w:rFonts w:eastAsia="Times New Roman"/>
          <w:szCs w:val="24"/>
        </w:rPr>
        <w:t>π</w:t>
      </w:r>
      <w:r w:rsidRPr="00100C4B">
        <w:rPr>
          <w:rFonts w:eastAsia="Times New Roman"/>
          <w:szCs w:val="24"/>
        </w:rPr>
        <w:t>ανεπιστημίου, χαρά γιατί το ΤΕΙ Κρήτης, ένα από τα καλύτερα της χώρας με βάση τις αξιολογήσεις, κατατάσσεται υψηλότερα ακόμα και από ορισ</w:t>
      </w:r>
      <w:r w:rsidRPr="00100C4B">
        <w:rPr>
          <w:rFonts w:eastAsia="Times New Roman"/>
          <w:szCs w:val="24"/>
        </w:rPr>
        <w:t xml:space="preserve">μένα ελληνικά πανεπιστήμια –επτά ανέφερε ο κύριος Υπουργός- αναβαθμίζεται σε πανεπιστήμιο και ονομάζεται Μεσογειακό Πανεπιστήμιο Κρήτης. </w:t>
      </w:r>
    </w:p>
    <w:p w14:paraId="2E2476BE"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100C4B">
        <w:rPr>
          <w:rFonts w:eastAsia="Times New Roman"/>
          <w:szCs w:val="24"/>
        </w:rPr>
        <w:t>Είναι ένα πανεπιστήμιο που σε συνεργασία με τα άλλα ιδρύματα της Κρήτης δημιουργεί τη βεβαιότητα ότι μέσα από τη συνερ</w:t>
      </w:r>
      <w:r w:rsidRPr="00100C4B">
        <w:rPr>
          <w:rFonts w:eastAsia="Times New Roman"/>
          <w:szCs w:val="24"/>
        </w:rPr>
        <w:t xml:space="preserve">γασία, αλλά και την </w:t>
      </w:r>
      <w:r>
        <w:rPr>
          <w:rFonts w:eastAsia="Times New Roman"/>
          <w:szCs w:val="24"/>
        </w:rPr>
        <w:t xml:space="preserve">άμιλλα </w:t>
      </w:r>
      <w:r w:rsidRPr="00100C4B">
        <w:rPr>
          <w:rFonts w:eastAsia="Times New Roman"/>
          <w:szCs w:val="24"/>
        </w:rPr>
        <w:t>θα δ</w:t>
      </w:r>
      <w:r>
        <w:rPr>
          <w:rFonts w:eastAsia="Times New Roman"/>
          <w:szCs w:val="24"/>
        </w:rPr>
        <w:t>ώσει</w:t>
      </w:r>
      <w:r w:rsidRPr="00100C4B">
        <w:rPr>
          <w:rFonts w:eastAsia="Times New Roman"/>
          <w:szCs w:val="24"/>
        </w:rPr>
        <w:t xml:space="preserve"> ώθηση στην πανεπιστημιακή εκπαίδευση</w:t>
      </w:r>
      <w:r>
        <w:rPr>
          <w:rFonts w:eastAsia="Times New Roman"/>
          <w:szCs w:val="24"/>
        </w:rPr>
        <w:t xml:space="preserve">, θα συμβάλλει με την έρευνα και την τεχνολογία στην ανάπτυξη και την παραγωγική ανασυγκρότηση. </w:t>
      </w:r>
    </w:p>
    <w:p w14:paraId="2E2476BF"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100C4B">
        <w:rPr>
          <w:rFonts w:eastAsia="Times New Roman"/>
          <w:color w:val="212121"/>
          <w:szCs w:val="24"/>
        </w:rPr>
        <w:t>αυτόχρονα</w:t>
      </w:r>
      <w:r>
        <w:rPr>
          <w:rFonts w:eastAsia="Times New Roman"/>
          <w:color w:val="212121"/>
          <w:szCs w:val="24"/>
        </w:rPr>
        <w:t>,</w:t>
      </w:r>
      <w:r w:rsidRPr="00100C4B">
        <w:rPr>
          <w:rFonts w:eastAsia="Times New Roman"/>
          <w:color w:val="212121"/>
          <w:szCs w:val="24"/>
        </w:rPr>
        <w:t xml:space="preserve"> αισθάνομ</w:t>
      </w:r>
      <w:r>
        <w:rPr>
          <w:rFonts w:eastAsia="Times New Roman"/>
          <w:color w:val="212121"/>
          <w:szCs w:val="24"/>
        </w:rPr>
        <w:t>αι αρκετά ικανοποιημένος γιατί επιτέλους ο Ν</w:t>
      </w:r>
      <w:r w:rsidRPr="00100C4B">
        <w:rPr>
          <w:rFonts w:eastAsia="Times New Roman"/>
          <w:color w:val="212121"/>
          <w:szCs w:val="24"/>
        </w:rPr>
        <w:t xml:space="preserve">ομός Λασιθίου αντιμετωπίζεται ισότιμα και δεν αποτελεί τον </w:t>
      </w:r>
      <w:r>
        <w:rPr>
          <w:rFonts w:eastAsia="Times New Roman"/>
          <w:color w:val="212121"/>
          <w:szCs w:val="24"/>
        </w:rPr>
        <w:t>παρία,</w:t>
      </w:r>
      <w:r w:rsidRPr="00100C4B">
        <w:rPr>
          <w:rFonts w:eastAsia="Times New Roman"/>
          <w:color w:val="212121"/>
          <w:szCs w:val="24"/>
        </w:rPr>
        <w:t xml:space="preserve"> όπως τόσα χρόνια</w:t>
      </w:r>
      <w:r>
        <w:rPr>
          <w:rFonts w:eastAsia="Times New Roman"/>
          <w:color w:val="212121"/>
          <w:szCs w:val="24"/>
        </w:rPr>
        <w:t xml:space="preserve">, ώστε να έχει γίνει ανέκδοτο, «η Κρήτη </w:t>
      </w:r>
      <w:r w:rsidRPr="00100C4B">
        <w:rPr>
          <w:rFonts w:eastAsia="Times New Roman"/>
          <w:color w:val="212121"/>
          <w:szCs w:val="24"/>
        </w:rPr>
        <w:t>έχει τέσσερις νομούς</w:t>
      </w:r>
      <w:r>
        <w:rPr>
          <w:rFonts w:eastAsia="Times New Roman"/>
          <w:color w:val="212121"/>
          <w:szCs w:val="24"/>
        </w:rPr>
        <w:t>,</w:t>
      </w:r>
      <w:r w:rsidRPr="00100C4B">
        <w:rPr>
          <w:rFonts w:eastAsia="Times New Roman"/>
          <w:color w:val="212121"/>
          <w:szCs w:val="24"/>
        </w:rPr>
        <w:t xml:space="preserve"> τους εξής τρεις</w:t>
      </w:r>
      <w:r>
        <w:rPr>
          <w:rFonts w:eastAsia="Times New Roman"/>
          <w:color w:val="212121"/>
          <w:szCs w:val="24"/>
        </w:rPr>
        <w:t xml:space="preserve">». </w:t>
      </w:r>
    </w:p>
    <w:p w14:paraId="2E2476C0"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100C4B">
        <w:rPr>
          <w:rFonts w:eastAsia="Times New Roman"/>
          <w:color w:val="212121"/>
          <w:szCs w:val="24"/>
        </w:rPr>
        <w:t>αταλαβαίνω ότι μπορεί να προκαλέσει ειρωνικά</w:t>
      </w:r>
      <w:r>
        <w:rPr>
          <w:rFonts w:eastAsia="Times New Roman"/>
          <w:color w:val="212121"/>
          <w:szCs w:val="24"/>
        </w:rPr>
        <w:t xml:space="preserve"> σχόλια, όπως αυτά του Κ</w:t>
      </w:r>
      <w:r w:rsidRPr="00100C4B">
        <w:rPr>
          <w:rFonts w:eastAsia="Times New Roman"/>
          <w:color w:val="212121"/>
          <w:szCs w:val="24"/>
        </w:rPr>
        <w:t xml:space="preserve">οινοβουλευτικού </w:t>
      </w:r>
      <w:r>
        <w:rPr>
          <w:rFonts w:eastAsia="Times New Roman"/>
          <w:color w:val="212121"/>
          <w:szCs w:val="24"/>
        </w:rPr>
        <w:t>Εκπροσώπ</w:t>
      </w:r>
      <w:r>
        <w:rPr>
          <w:rFonts w:eastAsia="Times New Roman"/>
          <w:color w:val="212121"/>
          <w:szCs w:val="24"/>
        </w:rPr>
        <w:t>ου της Αξιωματικής Α</w:t>
      </w:r>
      <w:r w:rsidRPr="00100C4B">
        <w:rPr>
          <w:rFonts w:eastAsia="Times New Roman"/>
          <w:color w:val="212121"/>
          <w:szCs w:val="24"/>
        </w:rPr>
        <w:t xml:space="preserve">ντιπολίτευσης κατά τη συζήτηση του προϋπολογισμού </w:t>
      </w:r>
      <w:r>
        <w:rPr>
          <w:rFonts w:eastAsia="Times New Roman"/>
          <w:color w:val="212121"/>
          <w:szCs w:val="24"/>
        </w:rPr>
        <w:t>τον Δεκέμβριο του 2018, όταν από αυτό εδώ το Βήμα επεσήμανα</w:t>
      </w:r>
      <w:r w:rsidRPr="00100C4B">
        <w:rPr>
          <w:rFonts w:eastAsia="Times New Roman"/>
          <w:color w:val="212121"/>
          <w:szCs w:val="24"/>
        </w:rPr>
        <w:t xml:space="preserve"> αυτή τη διαχρονική </w:t>
      </w:r>
      <w:r>
        <w:rPr>
          <w:rFonts w:eastAsia="Times New Roman"/>
          <w:color w:val="212121"/>
          <w:szCs w:val="24"/>
        </w:rPr>
        <w:t>αδικία και από τη θέση του σ</w:t>
      </w:r>
      <w:r w:rsidRPr="00100C4B">
        <w:rPr>
          <w:rFonts w:eastAsia="Times New Roman"/>
          <w:color w:val="212121"/>
          <w:szCs w:val="24"/>
        </w:rPr>
        <w:t xml:space="preserve">χολίασε </w:t>
      </w:r>
      <w:r>
        <w:rPr>
          <w:rFonts w:eastAsia="Times New Roman"/>
          <w:color w:val="212121"/>
          <w:szCs w:val="24"/>
        </w:rPr>
        <w:t>«</w:t>
      </w:r>
      <w:r w:rsidRPr="00100C4B">
        <w:rPr>
          <w:rFonts w:eastAsia="Times New Roman"/>
          <w:color w:val="212121"/>
          <w:szCs w:val="24"/>
        </w:rPr>
        <w:t>πάλι γκρινιάζει για το</w:t>
      </w:r>
      <w:r>
        <w:rPr>
          <w:rFonts w:eastAsia="Times New Roman"/>
          <w:color w:val="212121"/>
          <w:szCs w:val="24"/>
        </w:rPr>
        <w:t xml:space="preserve"> Λασίθι». Δ</w:t>
      </w:r>
      <w:r w:rsidRPr="00100C4B">
        <w:rPr>
          <w:rFonts w:eastAsia="Times New Roman"/>
          <w:color w:val="212121"/>
          <w:szCs w:val="24"/>
        </w:rPr>
        <w:t xml:space="preserve">εν ήταν </w:t>
      </w:r>
      <w:r>
        <w:rPr>
          <w:rFonts w:eastAsia="Times New Roman"/>
          <w:color w:val="212121"/>
          <w:szCs w:val="24"/>
        </w:rPr>
        <w:t>γκρίνια, ήταν μι</w:t>
      </w:r>
      <w:r w:rsidRPr="00100C4B">
        <w:rPr>
          <w:rFonts w:eastAsia="Times New Roman"/>
          <w:color w:val="212121"/>
          <w:szCs w:val="24"/>
        </w:rPr>
        <w:t>α πραγματικότ</w:t>
      </w:r>
      <w:r w:rsidRPr="00100C4B">
        <w:rPr>
          <w:rFonts w:eastAsia="Times New Roman"/>
          <w:color w:val="212121"/>
          <w:szCs w:val="24"/>
        </w:rPr>
        <w:t>ητα που αρχίζει να αλλάζει</w:t>
      </w:r>
      <w:r>
        <w:rPr>
          <w:rFonts w:eastAsia="Times New Roman"/>
          <w:color w:val="212121"/>
          <w:szCs w:val="24"/>
        </w:rPr>
        <w:t>.</w:t>
      </w:r>
    </w:p>
    <w:p w14:paraId="2E2476C1"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100C4B">
        <w:rPr>
          <w:rFonts w:eastAsia="Times New Roman"/>
          <w:color w:val="212121"/>
          <w:szCs w:val="24"/>
        </w:rPr>
        <w:t>ους καλώ</w:t>
      </w:r>
      <w:r>
        <w:rPr>
          <w:rFonts w:eastAsia="Times New Roman"/>
          <w:color w:val="212121"/>
          <w:szCs w:val="24"/>
        </w:rPr>
        <w:t>,</w:t>
      </w:r>
      <w:r w:rsidRPr="00100C4B">
        <w:rPr>
          <w:rFonts w:eastAsia="Times New Roman"/>
          <w:color w:val="212121"/>
          <w:szCs w:val="24"/>
        </w:rPr>
        <w:t xml:space="preserve"> λοιπόν</w:t>
      </w:r>
      <w:r>
        <w:rPr>
          <w:rFonts w:eastAsia="Times New Roman"/>
          <w:color w:val="212121"/>
          <w:szCs w:val="24"/>
        </w:rPr>
        <w:t>, να ψηφίσουν το νομοσχέδιο, ό</w:t>
      </w:r>
      <w:r w:rsidRPr="00100C4B">
        <w:rPr>
          <w:rFonts w:eastAsia="Times New Roman"/>
          <w:color w:val="212121"/>
          <w:szCs w:val="24"/>
        </w:rPr>
        <w:t>χι για να μην γκρινιάζω</w:t>
      </w:r>
      <w:r>
        <w:rPr>
          <w:rFonts w:eastAsia="Times New Roman"/>
          <w:color w:val="212121"/>
          <w:szCs w:val="24"/>
        </w:rPr>
        <w:t>,</w:t>
      </w:r>
      <w:r w:rsidRPr="00100C4B">
        <w:rPr>
          <w:rFonts w:eastAsia="Times New Roman"/>
          <w:color w:val="212121"/>
          <w:szCs w:val="24"/>
        </w:rPr>
        <w:t xml:space="preserve"> αλλά γιατί ένα δίκαιο διαχρονικά αίτημα των κατοίκων του νομού για ισότιμη και </w:t>
      </w:r>
      <w:r>
        <w:rPr>
          <w:rFonts w:eastAsia="Times New Roman"/>
          <w:color w:val="212121"/>
          <w:szCs w:val="24"/>
        </w:rPr>
        <w:t xml:space="preserve">ισόρροπη </w:t>
      </w:r>
      <w:r w:rsidRPr="00100C4B">
        <w:rPr>
          <w:rFonts w:eastAsia="Times New Roman"/>
          <w:color w:val="212121"/>
          <w:szCs w:val="24"/>
        </w:rPr>
        <w:t>αντιμ</w:t>
      </w:r>
      <w:r>
        <w:rPr>
          <w:rFonts w:eastAsia="Times New Roman"/>
          <w:color w:val="212121"/>
          <w:szCs w:val="24"/>
        </w:rPr>
        <w:t>ετώπιση γίνεται πραγματικότητα μ</w:t>
      </w:r>
      <w:r w:rsidRPr="00100C4B">
        <w:rPr>
          <w:rFonts w:eastAsia="Times New Roman"/>
          <w:color w:val="212121"/>
          <w:szCs w:val="24"/>
        </w:rPr>
        <w:t>ε αυτό το νομοσχέδιο</w:t>
      </w:r>
      <w:r>
        <w:rPr>
          <w:rFonts w:eastAsia="Times New Roman"/>
          <w:color w:val="212121"/>
          <w:szCs w:val="24"/>
        </w:rPr>
        <w:t xml:space="preserve">. </w:t>
      </w:r>
    </w:p>
    <w:p w14:paraId="2E2476C2"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Με το πα</w:t>
      </w:r>
      <w:r>
        <w:rPr>
          <w:rFonts w:eastAsia="Times New Roman"/>
          <w:color w:val="212121"/>
          <w:szCs w:val="24"/>
        </w:rPr>
        <w:t>ρόν</w:t>
      </w:r>
      <w:r w:rsidRPr="00100C4B">
        <w:rPr>
          <w:rFonts w:eastAsia="Times New Roman"/>
          <w:color w:val="212121"/>
          <w:szCs w:val="24"/>
        </w:rPr>
        <w:t xml:space="preserve"> σχέδιο νόμου ιδρύονται </w:t>
      </w:r>
      <w:r>
        <w:rPr>
          <w:rFonts w:eastAsia="Times New Roman"/>
          <w:color w:val="212121"/>
          <w:szCs w:val="24"/>
        </w:rPr>
        <w:t xml:space="preserve">πέντε νέες σχολές με το </w:t>
      </w:r>
      <w:r>
        <w:rPr>
          <w:rFonts w:eastAsia="Times New Roman"/>
          <w:color w:val="212121"/>
          <w:szCs w:val="24"/>
        </w:rPr>
        <w:t>ν</w:t>
      </w:r>
      <w:r>
        <w:rPr>
          <w:rFonts w:eastAsia="Times New Roman"/>
          <w:color w:val="212121"/>
          <w:szCs w:val="24"/>
        </w:rPr>
        <w:t xml:space="preserve">έο </w:t>
      </w:r>
      <w:r>
        <w:rPr>
          <w:rFonts w:eastAsia="Times New Roman"/>
          <w:color w:val="212121"/>
          <w:szCs w:val="24"/>
        </w:rPr>
        <w:t>π</w:t>
      </w:r>
      <w:r>
        <w:rPr>
          <w:rFonts w:eastAsia="Times New Roman"/>
          <w:color w:val="212121"/>
          <w:szCs w:val="24"/>
        </w:rPr>
        <w:t>ανεπιστήμιο,</w:t>
      </w:r>
      <w:r w:rsidRPr="00100C4B">
        <w:rPr>
          <w:rFonts w:eastAsia="Times New Roman"/>
          <w:color w:val="212121"/>
          <w:szCs w:val="24"/>
        </w:rPr>
        <w:t xml:space="preserve"> μία </w:t>
      </w:r>
      <w:r>
        <w:rPr>
          <w:rFonts w:eastAsia="Times New Roman"/>
          <w:color w:val="212121"/>
          <w:szCs w:val="24"/>
        </w:rPr>
        <w:t>εκ των οποίων, η Σχολή Επιστημών Διοίκησης και Ο</w:t>
      </w:r>
      <w:r w:rsidRPr="00100C4B">
        <w:rPr>
          <w:rFonts w:eastAsia="Times New Roman"/>
          <w:color w:val="212121"/>
          <w:szCs w:val="24"/>
        </w:rPr>
        <w:t>ικονομίας</w:t>
      </w:r>
      <w:r>
        <w:rPr>
          <w:rFonts w:eastAsia="Times New Roman"/>
          <w:color w:val="212121"/>
          <w:szCs w:val="24"/>
        </w:rPr>
        <w:t>, θα έχει έδρα τον Ά</w:t>
      </w:r>
      <w:r w:rsidRPr="00100C4B">
        <w:rPr>
          <w:rFonts w:eastAsia="Times New Roman"/>
          <w:color w:val="212121"/>
          <w:szCs w:val="24"/>
        </w:rPr>
        <w:t>γιο Νικόλαο</w:t>
      </w:r>
      <w:r>
        <w:rPr>
          <w:rFonts w:eastAsia="Times New Roman"/>
          <w:color w:val="212121"/>
          <w:szCs w:val="24"/>
        </w:rPr>
        <w:t>.</w:t>
      </w:r>
    </w:p>
    <w:p w14:paraId="2E2476C3"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Ιδρύονται, επίσης,</w:t>
      </w:r>
      <w:r w:rsidRPr="00100C4B">
        <w:rPr>
          <w:rFonts w:eastAsia="Times New Roman"/>
          <w:color w:val="212121"/>
          <w:szCs w:val="24"/>
        </w:rPr>
        <w:t xml:space="preserve"> τα εξής πανεπιστημιακά τμήματα</w:t>
      </w:r>
      <w:r>
        <w:rPr>
          <w:rFonts w:eastAsia="Times New Roman"/>
          <w:color w:val="212121"/>
          <w:szCs w:val="24"/>
        </w:rPr>
        <w:t>: Τμήμα Επιστημών Δ</w:t>
      </w:r>
      <w:r w:rsidRPr="00100C4B">
        <w:rPr>
          <w:rFonts w:eastAsia="Times New Roman"/>
          <w:color w:val="212121"/>
          <w:szCs w:val="24"/>
        </w:rPr>
        <w:t xml:space="preserve">ιατροφής και </w:t>
      </w:r>
      <w:proofErr w:type="spellStart"/>
      <w:r>
        <w:rPr>
          <w:rFonts w:eastAsia="Times New Roman"/>
          <w:color w:val="212121"/>
          <w:szCs w:val="24"/>
        </w:rPr>
        <w:t>Δ</w:t>
      </w:r>
      <w:r w:rsidRPr="00100C4B">
        <w:rPr>
          <w:rFonts w:eastAsia="Times New Roman"/>
          <w:color w:val="212121"/>
          <w:szCs w:val="24"/>
        </w:rPr>
        <w:t>ιαιτολογίας</w:t>
      </w:r>
      <w:proofErr w:type="spellEnd"/>
      <w:r w:rsidRPr="00100C4B">
        <w:rPr>
          <w:rFonts w:eastAsia="Times New Roman"/>
          <w:color w:val="212121"/>
          <w:szCs w:val="24"/>
        </w:rPr>
        <w:t xml:space="preserve"> με έδρα τη Σητεία</w:t>
      </w:r>
      <w:r>
        <w:rPr>
          <w:rFonts w:eastAsia="Times New Roman"/>
          <w:color w:val="212121"/>
          <w:szCs w:val="24"/>
        </w:rPr>
        <w:t>, το οποίο εντάσσεται στο Τμήμα Επιστημών Υ</w:t>
      </w:r>
      <w:r w:rsidRPr="00100C4B">
        <w:rPr>
          <w:rFonts w:eastAsia="Times New Roman"/>
          <w:color w:val="212121"/>
          <w:szCs w:val="24"/>
        </w:rPr>
        <w:t>γείας</w:t>
      </w:r>
      <w:r>
        <w:rPr>
          <w:rFonts w:eastAsia="Times New Roman"/>
          <w:color w:val="212121"/>
          <w:szCs w:val="24"/>
        </w:rPr>
        <w:t>, Τμήμα Διοικητικής Επιστήμης και Τεχνολογίας με έδρα τον Ά</w:t>
      </w:r>
      <w:r w:rsidRPr="00100C4B">
        <w:rPr>
          <w:rFonts w:eastAsia="Times New Roman"/>
          <w:color w:val="212121"/>
          <w:szCs w:val="24"/>
        </w:rPr>
        <w:t>γιο Νικόλαο</w:t>
      </w:r>
      <w:r>
        <w:rPr>
          <w:rFonts w:eastAsia="Times New Roman"/>
          <w:color w:val="212121"/>
          <w:szCs w:val="24"/>
        </w:rPr>
        <w:t xml:space="preserve">, το οποίο εντάσσεται στη Σχολή Επιστημών Διοίκησης και </w:t>
      </w:r>
      <w:r>
        <w:rPr>
          <w:rFonts w:eastAsia="Times New Roman"/>
          <w:color w:val="212121"/>
          <w:szCs w:val="24"/>
        </w:rPr>
        <w:lastRenderedPageBreak/>
        <w:t>Ο</w:t>
      </w:r>
      <w:r w:rsidRPr="00100C4B">
        <w:rPr>
          <w:rFonts w:eastAsia="Times New Roman"/>
          <w:color w:val="212121"/>
          <w:szCs w:val="24"/>
        </w:rPr>
        <w:t>ικονομίας</w:t>
      </w:r>
      <w:r>
        <w:rPr>
          <w:rFonts w:eastAsia="Times New Roman"/>
          <w:color w:val="212121"/>
          <w:szCs w:val="24"/>
        </w:rPr>
        <w:t>, Τμήμα Φυσικής Αγωγής και Α</w:t>
      </w:r>
      <w:r w:rsidRPr="00100C4B">
        <w:rPr>
          <w:rFonts w:eastAsia="Times New Roman"/>
          <w:color w:val="212121"/>
          <w:szCs w:val="24"/>
        </w:rPr>
        <w:t xml:space="preserve">θλητισμού με </w:t>
      </w:r>
      <w:r>
        <w:rPr>
          <w:rFonts w:eastAsia="Times New Roman"/>
          <w:color w:val="212121"/>
          <w:szCs w:val="24"/>
        </w:rPr>
        <w:t xml:space="preserve">έδρα, επίσης, </w:t>
      </w:r>
      <w:r w:rsidRPr="00100C4B">
        <w:rPr>
          <w:rFonts w:eastAsia="Times New Roman"/>
          <w:color w:val="212121"/>
          <w:szCs w:val="24"/>
        </w:rPr>
        <w:t>τον Άγιο Νικόλαο</w:t>
      </w:r>
      <w:r>
        <w:rPr>
          <w:rFonts w:eastAsia="Times New Roman"/>
          <w:color w:val="212121"/>
          <w:szCs w:val="24"/>
        </w:rPr>
        <w:t>, το οποίο εντάσσεται στη Σχολή Επιστημών Υ</w:t>
      </w:r>
      <w:r w:rsidRPr="00100C4B">
        <w:rPr>
          <w:rFonts w:eastAsia="Times New Roman"/>
          <w:color w:val="212121"/>
          <w:szCs w:val="24"/>
        </w:rPr>
        <w:t>γείας</w:t>
      </w:r>
      <w:r>
        <w:rPr>
          <w:rFonts w:eastAsia="Times New Roman"/>
          <w:color w:val="212121"/>
          <w:szCs w:val="24"/>
        </w:rPr>
        <w:t>, Τμήμα Φ</w:t>
      </w:r>
      <w:r w:rsidRPr="00100C4B">
        <w:rPr>
          <w:rFonts w:eastAsia="Times New Roman"/>
          <w:color w:val="212121"/>
          <w:szCs w:val="24"/>
        </w:rPr>
        <w:t>υσικοθεραπείας με έδρα την Ιεράπετρα</w:t>
      </w:r>
      <w:r>
        <w:rPr>
          <w:rFonts w:eastAsia="Times New Roman"/>
          <w:color w:val="212121"/>
          <w:szCs w:val="24"/>
        </w:rPr>
        <w:t>, το οποίο εντάσσεται στη Σχολή Επιστημών Υ</w:t>
      </w:r>
      <w:r w:rsidRPr="00100C4B">
        <w:rPr>
          <w:rFonts w:eastAsia="Times New Roman"/>
          <w:color w:val="212121"/>
          <w:szCs w:val="24"/>
        </w:rPr>
        <w:t>γείας</w:t>
      </w:r>
      <w:r>
        <w:rPr>
          <w:rFonts w:eastAsia="Times New Roman"/>
          <w:color w:val="212121"/>
          <w:szCs w:val="24"/>
        </w:rPr>
        <w:t>.</w:t>
      </w:r>
    </w:p>
    <w:p w14:paraId="2E2476C4"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Στο πλαίσιο του </w:t>
      </w:r>
      <w:r>
        <w:rPr>
          <w:rFonts w:eastAsia="Times New Roman"/>
          <w:color w:val="212121"/>
          <w:szCs w:val="24"/>
        </w:rPr>
        <w:t>ν</w:t>
      </w:r>
      <w:r w:rsidRPr="00100C4B">
        <w:rPr>
          <w:rFonts w:eastAsia="Times New Roman"/>
          <w:color w:val="212121"/>
          <w:szCs w:val="24"/>
        </w:rPr>
        <w:t xml:space="preserve">έου </w:t>
      </w:r>
      <w:r>
        <w:rPr>
          <w:rFonts w:eastAsia="Times New Roman"/>
          <w:color w:val="212121"/>
          <w:szCs w:val="24"/>
        </w:rPr>
        <w:t>π</w:t>
      </w:r>
      <w:r>
        <w:rPr>
          <w:rFonts w:eastAsia="Times New Roman"/>
          <w:color w:val="212121"/>
          <w:szCs w:val="24"/>
        </w:rPr>
        <w:t>ανεπιστημίου ιδρύεται, επίσης, Πανεπιστημιακό Ερευνητικό Κ</w:t>
      </w:r>
      <w:r w:rsidRPr="00100C4B">
        <w:rPr>
          <w:rFonts w:eastAsia="Times New Roman"/>
          <w:color w:val="212121"/>
          <w:szCs w:val="24"/>
        </w:rPr>
        <w:t>έντ</w:t>
      </w:r>
      <w:r w:rsidRPr="00100C4B">
        <w:rPr>
          <w:rFonts w:eastAsia="Times New Roman"/>
          <w:color w:val="212121"/>
          <w:szCs w:val="24"/>
        </w:rPr>
        <w:t>ρο με έδρα το Ηράκλειο και πέντε τμήματα</w:t>
      </w:r>
      <w:r>
        <w:rPr>
          <w:rFonts w:eastAsia="Times New Roman"/>
          <w:color w:val="212121"/>
          <w:szCs w:val="24"/>
        </w:rPr>
        <w:t>,</w:t>
      </w:r>
      <w:r w:rsidRPr="00100C4B">
        <w:rPr>
          <w:rFonts w:eastAsia="Times New Roman"/>
          <w:color w:val="212121"/>
          <w:szCs w:val="24"/>
        </w:rPr>
        <w:t xml:space="preserve"> ε</w:t>
      </w:r>
      <w:r>
        <w:rPr>
          <w:rFonts w:eastAsia="Times New Roman"/>
          <w:color w:val="212121"/>
          <w:szCs w:val="24"/>
        </w:rPr>
        <w:t>κ των οποίων το Πανεπιστημιακό Ερευνητικό Κέντρο Οικονομικής Α</w:t>
      </w:r>
      <w:r w:rsidRPr="00100C4B">
        <w:rPr>
          <w:rFonts w:eastAsia="Times New Roman"/>
          <w:color w:val="212121"/>
          <w:szCs w:val="24"/>
        </w:rPr>
        <w:t>νάλυσης</w:t>
      </w:r>
      <w:r>
        <w:rPr>
          <w:rFonts w:eastAsia="Times New Roman"/>
          <w:color w:val="212121"/>
          <w:szCs w:val="24"/>
        </w:rPr>
        <w:t>, Επιχειρηματικότητας και Τ</w:t>
      </w:r>
      <w:r w:rsidRPr="00100C4B">
        <w:rPr>
          <w:rFonts w:eastAsia="Times New Roman"/>
          <w:color w:val="212121"/>
          <w:szCs w:val="24"/>
        </w:rPr>
        <w:t xml:space="preserve">ουρισμού </w:t>
      </w:r>
      <w:r>
        <w:rPr>
          <w:rFonts w:eastAsia="Times New Roman"/>
          <w:color w:val="212121"/>
          <w:szCs w:val="24"/>
        </w:rPr>
        <w:t>θα έχει</w:t>
      </w:r>
      <w:r w:rsidRPr="00100C4B">
        <w:rPr>
          <w:rFonts w:eastAsia="Times New Roman"/>
          <w:color w:val="212121"/>
          <w:szCs w:val="24"/>
        </w:rPr>
        <w:t xml:space="preserve"> έδρα τον Άγιο Νικόλαο</w:t>
      </w:r>
      <w:r>
        <w:rPr>
          <w:rFonts w:eastAsia="Times New Roman"/>
          <w:color w:val="212121"/>
          <w:szCs w:val="24"/>
        </w:rPr>
        <w:t>. Τα ερευνητικά κέντρα αποσκοπούν μ</w:t>
      </w:r>
      <w:r w:rsidRPr="00100C4B">
        <w:rPr>
          <w:rFonts w:eastAsia="Times New Roman"/>
          <w:color w:val="212121"/>
          <w:szCs w:val="24"/>
        </w:rPr>
        <w:t>εταξύ άλλων στη βασική και εφαρμοσμένη έρευν</w:t>
      </w:r>
      <w:r w:rsidRPr="00100C4B">
        <w:rPr>
          <w:rFonts w:eastAsia="Times New Roman"/>
          <w:color w:val="212121"/>
          <w:szCs w:val="24"/>
        </w:rPr>
        <w:t>α</w:t>
      </w:r>
      <w:r>
        <w:rPr>
          <w:rFonts w:eastAsia="Times New Roman"/>
          <w:color w:val="212121"/>
          <w:szCs w:val="24"/>
        </w:rPr>
        <w:t>,</w:t>
      </w:r>
      <w:r w:rsidRPr="00100C4B">
        <w:rPr>
          <w:rFonts w:eastAsia="Times New Roman"/>
          <w:color w:val="212121"/>
          <w:szCs w:val="24"/>
        </w:rPr>
        <w:t xml:space="preserve"> την αξιοποίηση των αποτελεσμάτων</w:t>
      </w:r>
      <w:r>
        <w:rPr>
          <w:rFonts w:eastAsia="Times New Roman"/>
          <w:color w:val="212121"/>
          <w:szCs w:val="24"/>
        </w:rPr>
        <w:t>, τη συμβολή</w:t>
      </w:r>
      <w:r w:rsidRPr="00100C4B">
        <w:rPr>
          <w:rFonts w:eastAsia="Times New Roman"/>
          <w:color w:val="212121"/>
          <w:szCs w:val="24"/>
        </w:rPr>
        <w:t xml:space="preserve"> στην εξειδίκευση των νέων επιστημόνων και κυρίως </w:t>
      </w:r>
      <w:r>
        <w:rPr>
          <w:rFonts w:eastAsia="Times New Roman"/>
          <w:color w:val="212121"/>
          <w:szCs w:val="24"/>
        </w:rPr>
        <w:t>θα αναπτύσσουν δράσεις</w:t>
      </w:r>
      <w:r w:rsidRPr="00100C4B">
        <w:rPr>
          <w:rFonts w:eastAsia="Times New Roman"/>
          <w:color w:val="212121"/>
          <w:szCs w:val="24"/>
        </w:rPr>
        <w:t xml:space="preserve"> σε συνεργασία με τους τοπικούς φορείς</w:t>
      </w:r>
      <w:r>
        <w:rPr>
          <w:rFonts w:eastAsia="Times New Roman"/>
          <w:color w:val="212121"/>
          <w:szCs w:val="24"/>
        </w:rPr>
        <w:t>.</w:t>
      </w:r>
    </w:p>
    <w:p w14:paraId="2E2476C5"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100C4B">
        <w:rPr>
          <w:rFonts w:eastAsia="Times New Roman"/>
          <w:color w:val="212121"/>
          <w:szCs w:val="24"/>
        </w:rPr>
        <w:t>ε το π</w:t>
      </w:r>
      <w:r>
        <w:rPr>
          <w:rFonts w:eastAsia="Times New Roman"/>
          <w:color w:val="212121"/>
          <w:szCs w:val="24"/>
        </w:rPr>
        <w:t xml:space="preserve">αρόν σχέδιο νόμου αντιμετωπίζονται </w:t>
      </w:r>
      <w:r w:rsidRPr="00100C4B">
        <w:rPr>
          <w:rFonts w:eastAsia="Times New Roman"/>
          <w:color w:val="212121"/>
          <w:szCs w:val="24"/>
        </w:rPr>
        <w:t>ζητήματα οργάνωσης και στελέχωσης των νέων σχολών</w:t>
      </w:r>
      <w:r>
        <w:rPr>
          <w:rFonts w:eastAsia="Times New Roman"/>
          <w:color w:val="212121"/>
          <w:szCs w:val="24"/>
        </w:rPr>
        <w:t>,</w:t>
      </w:r>
      <w:r w:rsidRPr="00100C4B">
        <w:rPr>
          <w:rFonts w:eastAsia="Times New Roman"/>
          <w:color w:val="212121"/>
          <w:szCs w:val="24"/>
        </w:rPr>
        <w:t xml:space="preserve"> καθώς και του επιστημονικού προσωπικού</w:t>
      </w:r>
      <w:r>
        <w:rPr>
          <w:rFonts w:eastAsia="Times New Roman"/>
          <w:color w:val="212121"/>
          <w:szCs w:val="24"/>
        </w:rPr>
        <w:t xml:space="preserve"> σ</w:t>
      </w:r>
      <w:r w:rsidRPr="00100C4B">
        <w:rPr>
          <w:rFonts w:eastAsia="Times New Roman"/>
          <w:color w:val="212121"/>
          <w:szCs w:val="24"/>
        </w:rPr>
        <w:t>ε διοικητικό και οικονομικό επίπεδο</w:t>
      </w:r>
      <w:r>
        <w:rPr>
          <w:rFonts w:eastAsia="Times New Roman"/>
          <w:color w:val="212121"/>
          <w:szCs w:val="24"/>
        </w:rPr>
        <w:t>.</w:t>
      </w:r>
    </w:p>
    <w:p w14:paraId="2E2476C6"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Ο Ν</w:t>
      </w:r>
      <w:r w:rsidRPr="00100C4B">
        <w:rPr>
          <w:rFonts w:eastAsia="Times New Roman"/>
          <w:color w:val="212121"/>
          <w:szCs w:val="24"/>
        </w:rPr>
        <w:t>ομός Λασιθίου διαθέτει τις υποδομές</w:t>
      </w:r>
      <w:r>
        <w:rPr>
          <w:rFonts w:eastAsia="Times New Roman"/>
          <w:color w:val="212121"/>
          <w:szCs w:val="24"/>
        </w:rPr>
        <w:t>,</w:t>
      </w:r>
      <w:r w:rsidRPr="00100C4B">
        <w:rPr>
          <w:rFonts w:eastAsia="Times New Roman"/>
          <w:color w:val="212121"/>
          <w:szCs w:val="24"/>
        </w:rPr>
        <w:t xml:space="preserve"> αλλά και τη βούληση της το</w:t>
      </w:r>
      <w:r>
        <w:rPr>
          <w:rFonts w:eastAsia="Times New Roman"/>
          <w:color w:val="212121"/>
          <w:szCs w:val="24"/>
        </w:rPr>
        <w:t xml:space="preserve">πικής κοινωνίας να στηρίξει το νέο </w:t>
      </w:r>
      <w:r>
        <w:rPr>
          <w:rFonts w:eastAsia="Times New Roman"/>
          <w:color w:val="212121"/>
          <w:szCs w:val="24"/>
        </w:rPr>
        <w:t>π</w:t>
      </w:r>
      <w:r>
        <w:rPr>
          <w:rFonts w:eastAsia="Times New Roman"/>
          <w:color w:val="212121"/>
          <w:szCs w:val="24"/>
        </w:rPr>
        <w:t xml:space="preserve">ανεπιστήμιο. </w:t>
      </w:r>
      <w:r>
        <w:rPr>
          <w:rFonts w:eastAsia="Times New Roman"/>
          <w:color w:val="212121"/>
          <w:szCs w:val="24"/>
        </w:rPr>
        <w:lastRenderedPageBreak/>
        <w:t>Αυτό τ</w:t>
      </w:r>
      <w:r w:rsidRPr="00100C4B">
        <w:rPr>
          <w:rFonts w:eastAsia="Times New Roman"/>
          <w:color w:val="212121"/>
          <w:szCs w:val="24"/>
        </w:rPr>
        <w:t xml:space="preserve">ουλάχιστον δείχνει η </w:t>
      </w:r>
      <w:r>
        <w:rPr>
          <w:rFonts w:eastAsia="Times New Roman"/>
          <w:color w:val="212121"/>
          <w:szCs w:val="24"/>
        </w:rPr>
        <w:t xml:space="preserve">έως τώρα </w:t>
      </w:r>
      <w:r w:rsidRPr="00100C4B">
        <w:rPr>
          <w:rFonts w:eastAsia="Times New Roman"/>
          <w:color w:val="212121"/>
          <w:szCs w:val="24"/>
        </w:rPr>
        <w:t>εμπειρία</w:t>
      </w:r>
      <w:r>
        <w:rPr>
          <w:rFonts w:eastAsia="Times New Roman"/>
          <w:color w:val="212121"/>
          <w:szCs w:val="24"/>
        </w:rPr>
        <w:t>. Τ</w:t>
      </w:r>
      <w:r w:rsidRPr="00100C4B">
        <w:rPr>
          <w:rFonts w:eastAsia="Times New Roman"/>
          <w:color w:val="212121"/>
          <w:szCs w:val="24"/>
        </w:rPr>
        <w:t>α τμήματα που λε</w:t>
      </w:r>
      <w:r w:rsidRPr="00100C4B">
        <w:rPr>
          <w:rFonts w:eastAsia="Times New Roman"/>
          <w:color w:val="212121"/>
          <w:szCs w:val="24"/>
        </w:rPr>
        <w:t>ιτουργούν</w:t>
      </w:r>
      <w:r>
        <w:rPr>
          <w:rFonts w:eastAsia="Times New Roman"/>
          <w:color w:val="212121"/>
          <w:szCs w:val="24"/>
        </w:rPr>
        <w:t>,</w:t>
      </w:r>
      <w:r w:rsidRPr="00100C4B">
        <w:rPr>
          <w:rFonts w:eastAsia="Times New Roman"/>
          <w:color w:val="212121"/>
          <w:szCs w:val="24"/>
        </w:rPr>
        <w:t xml:space="preserve"> αλλά και αυτό που </w:t>
      </w:r>
      <w:r>
        <w:rPr>
          <w:rFonts w:eastAsia="Times New Roman"/>
          <w:color w:val="212121"/>
          <w:szCs w:val="24"/>
        </w:rPr>
        <w:t>έκλεισε με το σχέδιο «ΑΘΗΝΑ» της κυβέρνησης Σαμαρά</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 xml:space="preserve">Βενιζέλου, </w:t>
      </w:r>
      <w:r w:rsidRPr="00100C4B">
        <w:rPr>
          <w:rFonts w:eastAsia="Times New Roman"/>
          <w:color w:val="212121"/>
          <w:szCs w:val="24"/>
        </w:rPr>
        <w:t>είχαν θετική ανταπόκριση τόσο στην προτίμηση των υποψηφίων</w:t>
      </w:r>
      <w:r>
        <w:rPr>
          <w:rFonts w:eastAsia="Times New Roman"/>
          <w:color w:val="212121"/>
          <w:szCs w:val="24"/>
        </w:rPr>
        <w:t xml:space="preserve"> όσο και στο περιεχόμενο τ</w:t>
      </w:r>
      <w:r w:rsidRPr="00100C4B">
        <w:rPr>
          <w:rFonts w:eastAsia="Times New Roman"/>
          <w:color w:val="212121"/>
          <w:szCs w:val="24"/>
        </w:rPr>
        <w:t>ων σπουδών και την επαγγελματική απασχόληση</w:t>
      </w:r>
      <w:r>
        <w:rPr>
          <w:rFonts w:eastAsia="Times New Roman"/>
          <w:color w:val="212121"/>
          <w:szCs w:val="24"/>
        </w:rPr>
        <w:t>.</w:t>
      </w:r>
      <w:r w:rsidRPr="00100C4B">
        <w:rPr>
          <w:rFonts w:eastAsia="Times New Roman"/>
          <w:color w:val="212121"/>
          <w:szCs w:val="24"/>
        </w:rPr>
        <w:t xml:space="preserve"> Οι υποδομές που υπάρχουν μπορούν ν</w:t>
      </w:r>
      <w:r w:rsidRPr="00100C4B">
        <w:rPr>
          <w:rFonts w:eastAsia="Times New Roman"/>
          <w:color w:val="212121"/>
          <w:szCs w:val="24"/>
        </w:rPr>
        <w:t>α καλύψουν τις ανάγκες των νέων τμημάτων</w:t>
      </w:r>
      <w:r>
        <w:rPr>
          <w:rFonts w:eastAsia="Times New Roman"/>
          <w:color w:val="212121"/>
          <w:szCs w:val="24"/>
        </w:rPr>
        <w:t>.</w:t>
      </w:r>
      <w:r w:rsidRPr="00100C4B">
        <w:rPr>
          <w:rFonts w:eastAsia="Times New Roman"/>
          <w:color w:val="212121"/>
          <w:szCs w:val="24"/>
        </w:rPr>
        <w:t xml:space="preserve"> Προφανώς και χρειάζεται βελτίωση και των υποδομών και κυρίως</w:t>
      </w:r>
      <w:r>
        <w:rPr>
          <w:rFonts w:eastAsia="Times New Roman"/>
          <w:color w:val="212121"/>
          <w:szCs w:val="24"/>
        </w:rPr>
        <w:t xml:space="preserve"> χρειάζεται</w:t>
      </w:r>
      <w:r w:rsidRPr="00100C4B">
        <w:rPr>
          <w:rFonts w:eastAsia="Times New Roman"/>
          <w:color w:val="212121"/>
          <w:szCs w:val="24"/>
        </w:rPr>
        <w:t xml:space="preserve"> να καλυφθούν οι ανάγκες για φοιτητική μέριμνα</w:t>
      </w:r>
      <w:r>
        <w:rPr>
          <w:rFonts w:eastAsia="Times New Roman"/>
          <w:color w:val="212121"/>
          <w:szCs w:val="24"/>
        </w:rPr>
        <w:t>,</w:t>
      </w:r>
      <w:r w:rsidRPr="00100C4B">
        <w:rPr>
          <w:rFonts w:eastAsia="Times New Roman"/>
          <w:color w:val="212121"/>
          <w:szCs w:val="24"/>
        </w:rPr>
        <w:t xml:space="preserve"> για τη φοιτητική στέγη</w:t>
      </w:r>
      <w:r>
        <w:rPr>
          <w:rFonts w:eastAsia="Times New Roman"/>
          <w:color w:val="212121"/>
          <w:szCs w:val="24"/>
        </w:rPr>
        <w:t>. Η</w:t>
      </w:r>
      <w:r w:rsidRPr="00100C4B">
        <w:rPr>
          <w:rFonts w:eastAsia="Times New Roman"/>
          <w:color w:val="212121"/>
          <w:szCs w:val="24"/>
        </w:rPr>
        <w:t xml:space="preserve"> μέριμνα φοιτητικής στέγης αφορά όλα τα πανεπιστήμια και όχι μόνο τα </w:t>
      </w:r>
      <w:proofErr w:type="spellStart"/>
      <w:r w:rsidRPr="00100C4B">
        <w:rPr>
          <w:rFonts w:eastAsia="Times New Roman"/>
          <w:color w:val="212121"/>
          <w:szCs w:val="24"/>
        </w:rPr>
        <w:t>ν</w:t>
      </w:r>
      <w:r w:rsidRPr="00100C4B">
        <w:rPr>
          <w:rFonts w:eastAsia="Times New Roman"/>
          <w:color w:val="212121"/>
          <w:szCs w:val="24"/>
        </w:rPr>
        <w:t>εο</w:t>
      </w:r>
      <w:r>
        <w:rPr>
          <w:rFonts w:eastAsia="Times New Roman"/>
          <w:color w:val="212121"/>
          <w:szCs w:val="24"/>
        </w:rPr>
        <w:t>ϊδρυ</w:t>
      </w:r>
      <w:r w:rsidRPr="00100C4B">
        <w:rPr>
          <w:rFonts w:eastAsia="Times New Roman"/>
          <w:color w:val="212121"/>
          <w:szCs w:val="24"/>
        </w:rPr>
        <w:t>θέντα</w:t>
      </w:r>
      <w:proofErr w:type="spellEnd"/>
      <w:r>
        <w:rPr>
          <w:rFonts w:eastAsia="Times New Roman"/>
          <w:color w:val="212121"/>
          <w:szCs w:val="24"/>
        </w:rPr>
        <w:t>. Υ</w:t>
      </w:r>
      <w:r w:rsidRPr="00100C4B">
        <w:rPr>
          <w:rFonts w:eastAsia="Times New Roman"/>
          <w:color w:val="212121"/>
          <w:szCs w:val="24"/>
        </w:rPr>
        <w:t>πάρχουν διαθέσιμοι χώροι</w:t>
      </w:r>
      <w:r>
        <w:rPr>
          <w:rFonts w:eastAsia="Times New Roman"/>
          <w:color w:val="212121"/>
          <w:szCs w:val="24"/>
        </w:rPr>
        <w:t>,</w:t>
      </w:r>
      <w:r w:rsidRPr="00100C4B">
        <w:rPr>
          <w:rFonts w:eastAsia="Times New Roman"/>
          <w:color w:val="212121"/>
          <w:szCs w:val="24"/>
        </w:rPr>
        <w:t xml:space="preserve"> ώστε να δημιουργηθούν νέες υποδομές</w:t>
      </w:r>
      <w:r>
        <w:rPr>
          <w:rFonts w:eastAsia="Times New Roman"/>
          <w:color w:val="212121"/>
          <w:szCs w:val="24"/>
        </w:rPr>
        <w:t>,</w:t>
      </w:r>
      <w:r w:rsidRPr="00100C4B">
        <w:rPr>
          <w:rFonts w:eastAsia="Times New Roman"/>
          <w:color w:val="212121"/>
          <w:szCs w:val="24"/>
        </w:rPr>
        <w:t xml:space="preserve"> αλλά και προοπτική για βιώσιμη ανάπτυξη</w:t>
      </w:r>
      <w:r>
        <w:rPr>
          <w:rFonts w:eastAsia="Times New Roman"/>
          <w:color w:val="212121"/>
          <w:szCs w:val="24"/>
        </w:rPr>
        <w:t>.</w:t>
      </w:r>
    </w:p>
    <w:p w14:paraId="2E2476C7"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του κυρίου Βουλευτή)</w:t>
      </w:r>
    </w:p>
    <w:p w14:paraId="2E2476C8"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Το σημαντικότερο είναι ότι τα νέα τμήματα στον νομό </w:t>
      </w:r>
      <w:r>
        <w:rPr>
          <w:rFonts w:eastAsia="Times New Roman"/>
          <w:color w:val="212121"/>
          <w:szCs w:val="24"/>
        </w:rPr>
        <w:t>έχουν άμεση συνέργεια μεταξύ τους κ</w:t>
      </w:r>
      <w:r w:rsidRPr="00100C4B">
        <w:rPr>
          <w:rFonts w:eastAsia="Times New Roman"/>
          <w:color w:val="212121"/>
          <w:szCs w:val="24"/>
        </w:rPr>
        <w:t>αι αφορούν τομείς</w:t>
      </w:r>
      <w:r>
        <w:rPr>
          <w:rFonts w:eastAsia="Times New Roman"/>
          <w:color w:val="212121"/>
          <w:szCs w:val="24"/>
        </w:rPr>
        <w:t>,</w:t>
      </w:r>
      <w:r w:rsidRPr="00100C4B">
        <w:rPr>
          <w:rFonts w:eastAsia="Times New Roman"/>
          <w:color w:val="212121"/>
          <w:szCs w:val="24"/>
        </w:rPr>
        <w:t xml:space="preserve"> που αποσκοπούν στη</w:t>
      </w:r>
      <w:r>
        <w:rPr>
          <w:rFonts w:eastAsia="Times New Roman"/>
          <w:color w:val="212121"/>
          <w:szCs w:val="24"/>
        </w:rPr>
        <w:t xml:space="preserve"> </w:t>
      </w:r>
      <w:r w:rsidRPr="00100C4B">
        <w:rPr>
          <w:rFonts w:eastAsia="Times New Roman"/>
          <w:color w:val="212121"/>
          <w:szCs w:val="24"/>
        </w:rPr>
        <w:t>βελτίωση της ποιότητας ζωής</w:t>
      </w:r>
      <w:r>
        <w:rPr>
          <w:rFonts w:eastAsia="Times New Roman"/>
          <w:color w:val="212121"/>
          <w:szCs w:val="24"/>
        </w:rPr>
        <w:t>. Δημιουργείται έ</w:t>
      </w:r>
      <w:r>
        <w:rPr>
          <w:rFonts w:eastAsia="Times New Roman"/>
          <w:color w:val="212121"/>
          <w:szCs w:val="24"/>
        </w:rPr>
        <w:lastRenderedPageBreak/>
        <w:t>τσι ένας πόλ</w:t>
      </w:r>
      <w:r w:rsidRPr="00100C4B">
        <w:rPr>
          <w:rFonts w:eastAsia="Times New Roman"/>
          <w:color w:val="212121"/>
          <w:szCs w:val="24"/>
        </w:rPr>
        <w:t xml:space="preserve">ος εκπαίδευσης και έρευνας που καλύπτει εκπαιδευτικές </w:t>
      </w:r>
      <w:r>
        <w:rPr>
          <w:rFonts w:eastAsia="Times New Roman"/>
          <w:color w:val="212121"/>
          <w:szCs w:val="24"/>
        </w:rPr>
        <w:t>και</w:t>
      </w:r>
      <w:r w:rsidRPr="00100C4B">
        <w:rPr>
          <w:rFonts w:eastAsia="Times New Roman"/>
          <w:color w:val="212121"/>
          <w:szCs w:val="24"/>
        </w:rPr>
        <w:t xml:space="preserve"> παραγωγικές ανάγκες </w:t>
      </w:r>
      <w:r>
        <w:rPr>
          <w:rFonts w:eastAsia="Times New Roman"/>
          <w:color w:val="212121"/>
          <w:szCs w:val="24"/>
        </w:rPr>
        <w:t xml:space="preserve">που </w:t>
      </w:r>
      <w:r w:rsidRPr="00100C4B">
        <w:rPr>
          <w:rFonts w:eastAsia="Times New Roman"/>
          <w:color w:val="212121"/>
          <w:szCs w:val="24"/>
        </w:rPr>
        <w:t>δεν καλύπτονται σε επίπεδο Κρήτης μέχρι σήμερ</w:t>
      </w:r>
      <w:r w:rsidRPr="00100C4B">
        <w:rPr>
          <w:rFonts w:eastAsia="Times New Roman"/>
          <w:color w:val="212121"/>
          <w:szCs w:val="24"/>
        </w:rPr>
        <w:t>α</w:t>
      </w:r>
      <w:r>
        <w:rPr>
          <w:rFonts w:eastAsia="Times New Roman"/>
          <w:color w:val="212121"/>
          <w:szCs w:val="24"/>
        </w:rPr>
        <w:t>.</w:t>
      </w:r>
    </w:p>
    <w:p w14:paraId="2E2476C9"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Ν</w:t>
      </w:r>
      <w:r w:rsidRPr="00100C4B">
        <w:rPr>
          <w:rFonts w:eastAsia="Times New Roman"/>
          <w:color w:val="212121"/>
          <w:szCs w:val="24"/>
        </w:rPr>
        <w:t>α τονιστεί ότι με τη λειτουργί</w:t>
      </w:r>
      <w:r>
        <w:rPr>
          <w:rFonts w:eastAsia="Times New Roman"/>
          <w:color w:val="212121"/>
          <w:szCs w:val="24"/>
        </w:rPr>
        <w:t>α του Κέντρου Φυσικής Ιατρικής και Α</w:t>
      </w:r>
      <w:r w:rsidRPr="00100C4B">
        <w:rPr>
          <w:rFonts w:eastAsia="Times New Roman"/>
          <w:color w:val="212121"/>
          <w:szCs w:val="24"/>
        </w:rPr>
        <w:t>ποκατάστασης</w:t>
      </w:r>
      <w:r>
        <w:rPr>
          <w:rFonts w:eastAsia="Times New Roman"/>
          <w:color w:val="212121"/>
          <w:szCs w:val="24"/>
        </w:rPr>
        <w:t>,</w:t>
      </w:r>
      <w:r w:rsidRPr="00100C4B">
        <w:rPr>
          <w:rFonts w:eastAsia="Times New Roman"/>
          <w:color w:val="212121"/>
          <w:szCs w:val="24"/>
        </w:rPr>
        <w:t xml:space="preserve"> που δρ</w:t>
      </w:r>
      <w:r>
        <w:rPr>
          <w:rFonts w:eastAsia="Times New Roman"/>
          <w:color w:val="212121"/>
          <w:szCs w:val="24"/>
        </w:rPr>
        <w:t>ομολογείται στη Νεάπολη από το Υπουργείο Υ</w:t>
      </w:r>
      <w:r w:rsidRPr="00100C4B">
        <w:rPr>
          <w:rFonts w:eastAsia="Times New Roman"/>
          <w:color w:val="212121"/>
          <w:szCs w:val="24"/>
        </w:rPr>
        <w:t>γείας</w:t>
      </w:r>
      <w:r>
        <w:rPr>
          <w:rFonts w:eastAsia="Times New Roman"/>
          <w:color w:val="212121"/>
          <w:szCs w:val="24"/>
        </w:rPr>
        <w:t>,</w:t>
      </w:r>
      <w:r w:rsidRPr="00100C4B">
        <w:rPr>
          <w:rFonts w:eastAsia="Times New Roman"/>
          <w:color w:val="212121"/>
          <w:szCs w:val="24"/>
        </w:rPr>
        <w:t xml:space="preserve"> θα υπάρχει ισχυρή συνεργεία με τα </w:t>
      </w:r>
      <w:r>
        <w:rPr>
          <w:rFonts w:eastAsia="Times New Roman"/>
          <w:color w:val="212121"/>
          <w:szCs w:val="24"/>
        </w:rPr>
        <w:t>νέα τμήματα της Σχολής Επιστημών Υγείας του Νομού Λασιθίου και ιδίως με το Τμήμα Φ</w:t>
      </w:r>
      <w:r w:rsidRPr="00100C4B">
        <w:rPr>
          <w:rFonts w:eastAsia="Times New Roman"/>
          <w:color w:val="212121"/>
          <w:szCs w:val="24"/>
        </w:rPr>
        <w:t>υ</w:t>
      </w:r>
      <w:r w:rsidRPr="00100C4B">
        <w:rPr>
          <w:rFonts w:eastAsia="Times New Roman"/>
          <w:color w:val="212121"/>
          <w:szCs w:val="24"/>
        </w:rPr>
        <w:t>σικοθεραπείας στην Ιεράπετρα</w:t>
      </w:r>
      <w:r>
        <w:rPr>
          <w:rFonts w:eastAsia="Times New Roman"/>
          <w:color w:val="212121"/>
          <w:szCs w:val="24"/>
        </w:rPr>
        <w:t>. Υ</w:t>
      </w:r>
      <w:r w:rsidRPr="00100C4B">
        <w:rPr>
          <w:rFonts w:eastAsia="Times New Roman"/>
          <w:color w:val="212121"/>
          <w:szCs w:val="24"/>
        </w:rPr>
        <w:t xml:space="preserve">πάρχουν υποδομές που φιλοξενούν </w:t>
      </w:r>
      <w:r>
        <w:rPr>
          <w:rFonts w:eastAsia="Times New Roman"/>
          <w:color w:val="212121"/>
          <w:szCs w:val="24"/>
        </w:rPr>
        <w:t xml:space="preserve">ήδη </w:t>
      </w:r>
      <w:r w:rsidRPr="00100C4B">
        <w:rPr>
          <w:rFonts w:eastAsia="Times New Roman"/>
          <w:color w:val="212121"/>
          <w:szCs w:val="24"/>
        </w:rPr>
        <w:t>τα τμήματα που λειτουργούν και τα ο</w:t>
      </w:r>
      <w:r>
        <w:rPr>
          <w:rFonts w:eastAsia="Times New Roman"/>
          <w:color w:val="212121"/>
          <w:szCs w:val="24"/>
        </w:rPr>
        <w:t xml:space="preserve">ποία έχουν παραχωρηθεί στο νέο </w:t>
      </w:r>
      <w:r>
        <w:rPr>
          <w:rFonts w:eastAsia="Times New Roman"/>
          <w:color w:val="212121"/>
          <w:szCs w:val="24"/>
        </w:rPr>
        <w:t>π</w:t>
      </w:r>
      <w:r>
        <w:rPr>
          <w:rFonts w:eastAsia="Times New Roman"/>
          <w:color w:val="212121"/>
          <w:szCs w:val="24"/>
        </w:rPr>
        <w:t>ανεπιστήμιο μέσω του</w:t>
      </w:r>
      <w:r w:rsidRPr="00100C4B">
        <w:rPr>
          <w:rFonts w:eastAsia="Times New Roman"/>
          <w:color w:val="212121"/>
          <w:szCs w:val="24"/>
        </w:rPr>
        <w:t xml:space="preserve"> </w:t>
      </w:r>
      <w:r>
        <w:rPr>
          <w:rFonts w:eastAsia="Times New Roman"/>
          <w:color w:val="212121"/>
          <w:szCs w:val="24"/>
        </w:rPr>
        <w:t xml:space="preserve">ΤΕΙ </w:t>
      </w:r>
      <w:r w:rsidRPr="00100C4B">
        <w:rPr>
          <w:rFonts w:eastAsia="Times New Roman"/>
          <w:color w:val="212121"/>
          <w:szCs w:val="24"/>
        </w:rPr>
        <w:t xml:space="preserve">για τις ανάγκες </w:t>
      </w:r>
      <w:r>
        <w:rPr>
          <w:rFonts w:eastAsia="Times New Roman"/>
          <w:color w:val="212121"/>
          <w:szCs w:val="24"/>
        </w:rPr>
        <w:t>της τριτοβάθμιας</w:t>
      </w:r>
      <w:r w:rsidRPr="00100C4B">
        <w:rPr>
          <w:rFonts w:eastAsia="Times New Roman"/>
          <w:color w:val="212121"/>
          <w:szCs w:val="24"/>
        </w:rPr>
        <w:t xml:space="preserve"> εκπαίδευσης </w:t>
      </w:r>
      <w:r>
        <w:rPr>
          <w:rFonts w:eastAsia="Times New Roman"/>
          <w:color w:val="212121"/>
          <w:szCs w:val="24"/>
        </w:rPr>
        <w:t>σε Σητεία</w:t>
      </w:r>
      <w:r w:rsidRPr="00100C4B">
        <w:rPr>
          <w:rFonts w:eastAsia="Times New Roman"/>
          <w:color w:val="212121"/>
          <w:szCs w:val="24"/>
        </w:rPr>
        <w:t xml:space="preserve"> και </w:t>
      </w:r>
      <w:r>
        <w:rPr>
          <w:rFonts w:eastAsia="Times New Roman"/>
          <w:color w:val="212121"/>
          <w:szCs w:val="24"/>
        </w:rPr>
        <w:t xml:space="preserve">Άγιο Νικόλαο. </w:t>
      </w:r>
    </w:p>
    <w:p w14:paraId="2E2476CA"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Υπάρχουν, επίσης, κτή</w:t>
      </w:r>
      <w:r w:rsidRPr="00100C4B">
        <w:rPr>
          <w:rFonts w:eastAsia="Times New Roman"/>
          <w:color w:val="212121"/>
          <w:szCs w:val="24"/>
        </w:rPr>
        <w:t>ρι</w:t>
      </w:r>
      <w:r w:rsidRPr="00100C4B">
        <w:rPr>
          <w:rFonts w:eastAsia="Times New Roman"/>
          <w:color w:val="212121"/>
          <w:szCs w:val="24"/>
        </w:rPr>
        <w:t xml:space="preserve">α στην Ιεράπετρα που μπορούν να καλύψουν </w:t>
      </w:r>
      <w:r>
        <w:rPr>
          <w:rFonts w:eastAsia="Times New Roman"/>
          <w:color w:val="212121"/>
          <w:szCs w:val="24"/>
        </w:rPr>
        <w:t>τις ανάγκες για το Τμήμα Φ</w:t>
      </w:r>
      <w:r w:rsidRPr="00100C4B">
        <w:rPr>
          <w:rFonts w:eastAsia="Times New Roman"/>
          <w:color w:val="212121"/>
          <w:szCs w:val="24"/>
        </w:rPr>
        <w:t>υσικοθεραπείας</w:t>
      </w:r>
      <w:r>
        <w:rPr>
          <w:rFonts w:eastAsia="Times New Roman"/>
          <w:color w:val="212121"/>
          <w:szCs w:val="24"/>
        </w:rPr>
        <w:t>.</w:t>
      </w:r>
    </w:p>
    <w:p w14:paraId="2E2476CB"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100C4B">
        <w:rPr>
          <w:rFonts w:eastAsia="Times New Roman"/>
          <w:color w:val="212121"/>
          <w:szCs w:val="24"/>
        </w:rPr>
        <w:t>Τέλος</w:t>
      </w:r>
      <w:r>
        <w:rPr>
          <w:rFonts w:eastAsia="Times New Roman"/>
          <w:color w:val="212121"/>
          <w:szCs w:val="24"/>
        </w:rPr>
        <w:t>,</w:t>
      </w:r>
      <w:r w:rsidRPr="00100C4B">
        <w:rPr>
          <w:rFonts w:eastAsia="Times New Roman"/>
          <w:color w:val="212121"/>
          <w:szCs w:val="24"/>
        </w:rPr>
        <w:t xml:space="preserve"> η τοπ</w:t>
      </w:r>
      <w:r>
        <w:rPr>
          <w:rFonts w:eastAsia="Times New Roman"/>
          <w:color w:val="212121"/>
          <w:szCs w:val="24"/>
        </w:rPr>
        <w:t>ική κοινωνία έχει αποδείξει κατ’</w:t>
      </w:r>
      <w:r w:rsidRPr="00100C4B">
        <w:rPr>
          <w:rFonts w:eastAsia="Times New Roman"/>
          <w:color w:val="212121"/>
          <w:szCs w:val="24"/>
        </w:rPr>
        <w:t xml:space="preserve"> επανάληψη ότι </w:t>
      </w:r>
      <w:r>
        <w:rPr>
          <w:rFonts w:eastAsia="Times New Roman"/>
          <w:color w:val="212121"/>
          <w:szCs w:val="24"/>
        </w:rPr>
        <w:t>έχει τη βούληση</w:t>
      </w:r>
      <w:r w:rsidRPr="00100C4B">
        <w:rPr>
          <w:rFonts w:eastAsia="Times New Roman"/>
          <w:color w:val="212121"/>
          <w:szCs w:val="24"/>
        </w:rPr>
        <w:t xml:space="preserve"> να στηρίξει αυτή την προσπάθεια</w:t>
      </w:r>
      <w:r>
        <w:rPr>
          <w:rFonts w:eastAsia="Times New Roman"/>
          <w:color w:val="212121"/>
          <w:szCs w:val="24"/>
        </w:rPr>
        <w:t>.</w:t>
      </w:r>
    </w:p>
    <w:p w14:paraId="2E2476CC"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Κυρίες και κύριοι Β</w:t>
      </w:r>
      <w:r w:rsidRPr="00100C4B">
        <w:rPr>
          <w:rFonts w:eastAsia="Times New Roman"/>
          <w:color w:val="212121"/>
          <w:szCs w:val="24"/>
        </w:rPr>
        <w:t>ουλευτές</w:t>
      </w:r>
      <w:r>
        <w:rPr>
          <w:rFonts w:eastAsia="Times New Roman"/>
          <w:color w:val="212121"/>
          <w:szCs w:val="24"/>
        </w:rPr>
        <w:t xml:space="preserve">, </w:t>
      </w:r>
      <w:proofErr w:type="spellStart"/>
      <w:r>
        <w:rPr>
          <w:rFonts w:eastAsia="Times New Roman"/>
          <w:color w:val="212121"/>
          <w:szCs w:val="24"/>
        </w:rPr>
        <w:t>συγχωρέστε</w:t>
      </w:r>
      <w:proofErr w:type="spellEnd"/>
      <w:r>
        <w:rPr>
          <w:rFonts w:eastAsia="Times New Roman"/>
          <w:color w:val="212121"/>
          <w:szCs w:val="24"/>
        </w:rPr>
        <w:t xml:space="preserve"> με αν ο Ν</w:t>
      </w:r>
      <w:r w:rsidRPr="00100C4B">
        <w:rPr>
          <w:rFonts w:eastAsia="Times New Roman"/>
          <w:color w:val="212121"/>
          <w:szCs w:val="24"/>
        </w:rPr>
        <w:t>ομός</w:t>
      </w:r>
      <w:r>
        <w:rPr>
          <w:rFonts w:eastAsia="Times New Roman"/>
          <w:color w:val="212121"/>
          <w:szCs w:val="24"/>
        </w:rPr>
        <w:t xml:space="preserve"> Λασιθίου κα</w:t>
      </w:r>
      <w:r>
        <w:rPr>
          <w:rFonts w:eastAsia="Times New Roman"/>
          <w:color w:val="212121"/>
          <w:szCs w:val="24"/>
        </w:rPr>
        <w:t>ι η δημιουργία του ν</w:t>
      </w:r>
      <w:r w:rsidRPr="00100C4B">
        <w:rPr>
          <w:rFonts w:eastAsia="Times New Roman"/>
          <w:color w:val="212121"/>
          <w:szCs w:val="24"/>
        </w:rPr>
        <w:t xml:space="preserve">έου </w:t>
      </w:r>
      <w:r>
        <w:rPr>
          <w:rFonts w:eastAsia="Times New Roman"/>
          <w:color w:val="212121"/>
          <w:szCs w:val="24"/>
        </w:rPr>
        <w:t>π</w:t>
      </w:r>
      <w:r w:rsidRPr="00100C4B">
        <w:rPr>
          <w:rFonts w:eastAsia="Times New Roman"/>
          <w:color w:val="212121"/>
          <w:szCs w:val="24"/>
        </w:rPr>
        <w:t>ανεπιστημίου μονοπώλ</w:t>
      </w:r>
      <w:r>
        <w:rPr>
          <w:rFonts w:eastAsia="Times New Roman"/>
          <w:color w:val="212121"/>
          <w:szCs w:val="24"/>
        </w:rPr>
        <w:t xml:space="preserve">ησε </w:t>
      </w:r>
      <w:r w:rsidRPr="00100C4B">
        <w:rPr>
          <w:rFonts w:eastAsia="Times New Roman"/>
          <w:color w:val="212121"/>
          <w:szCs w:val="24"/>
        </w:rPr>
        <w:t>την τοποθέτησή μου</w:t>
      </w:r>
      <w:r>
        <w:rPr>
          <w:rFonts w:eastAsia="Times New Roman"/>
          <w:color w:val="212121"/>
          <w:szCs w:val="24"/>
        </w:rPr>
        <w:t>. Όμως,</w:t>
      </w:r>
      <w:r w:rsidRPr="00100C4B">
        <w:rPr>
          <w:rFonts w:eastAsia="Times New Roman"/>
          <w:color w:val="212121"/>
          <w:szCs w:val="24"/>
        </w:rPr>
        <w:t xml:space="preserve"> είναι εξαιρετικά σημαντική αυτή </w:t>
      </w:r>
      <w:r>
        <w:rPr>
          <w:rFonts w:eastAsia="Times New Roman"/>
          <w:color w:val="212121"/>
          <w:szCs w:val="24"/>
        </w:rPr>
        <w:t xml:space="preserve">η </w:t>
      </w:r>
      <w:r w:rsidRPr="00100C4B">
        <w:rPr>
          <w:rFonts w:eastAsia="Times New Roman"/>
          <w:color w:val="212121"/>
          <w:szCs w:val="24"/>
        </w:rPr>
        <w:lastRenderedPageBreak/>
        <w:t>εξέλιξη για τον τόπο μου</w:t>
      </w:r>
      <w:r>
        <w:rPr>
          <w:rFonts w:eastAsia="Times New Roman"/>
          <w:color w:val="212121"/>
          <w:szCs w:val="24"/>
        </w:rPr>
        <w:t>,</w:t>
      </w:r>
      <w:r w:rsidRPr="00100C4B">
        <w:rPr>
          <w:rFonts w:eastAsia="Times New Roman"/>
          <w:color w:val="212121"/>
          <w:szCs w:val="24"/>
        </w:rPr>
        <w:t xml:space="preserve"> καθώς δικαιώνεται </w:t>
      </w:r>
      <w:r>
        <w:rPr>
          <w:rFonts w:eastAsia="Times New Roman"/>
          <w:color w:val="212121"/>
          <w:szCs w:val="24"/>
        </w:rPr>
        <w:t>μια διεκδίκηση χρόνων και ολοκληρώθηκε μετά από μι</w:t>
      </w:r>
      <w:r w:rsidRPr="00100C4B">
        <w:rPr>
          <w:rFonts w:eastAsia="Times New Roman"/>
          <w:color w:val="212121"/>
          <w:szCs w:val="24"/>
        </w:rPr>
        <w:t>α δημιουργική διαδικασία διαλόγου με την πανεπιστημια</w:t>
      </w:r>
      <w:r w:rsidRPr="00100C4B">
        <w:rPr>
          <w:rFonts w:eastAsia="Times New Roman"/>
          <w:color w:val="212121"/>
          <w:szCs w:val="24"/>
        </w:rPr>
        <w:t>κή κοινότητα και κυρίως με την ηγεσία του Υπουργείου Παιδείας</w:t>
      </w:r>
      <w:r>
        <w:rPr>
          <w:rFonts w:eastAsia="Times New Roman"/>
          <w:color w:val="212121"/>
          <w:szCs w:val="24"/>
        </w:rPr>
        <w:t>.</w:t>
      </w:r>
    </w:p>
    <w:p w14:paraId="2E2476CD"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Γι’</w:t>
      </w:r>
      <w:r w:rsidRPr="00100C4B">
        <w:rPr>
          <w:rFonts w:eastAsia="Times New Roman"/>
          <w:color w:val="212121"/>
          <w:szCs w:val="24"/>
        </w:rPr>
        <w:t xml:space="preserve"> αυτό</w:t>
      </w:r>
      <w:r>
        <w:rPr>
          <w:rFonts w:eastAsia="Times New Roman"/>
          <w:color w:val="212121"/>
          <w:szCs w:val="24"/>
        </w:rPr>
        <w:t>,</w:t>
      </w:r>
      <w:r w:rsidRPr="00100C4B">
        <w:rPr>
          <w:rFonts w:eastAsia="Times New Roman"/>
          <w:color w:val="212121"/>
          <w:szCs w:val="24"/>
        </w:rPr>
        <w:t xml:space="preserve"> τελειώνοντας</w:t>
      </w:r>
      <w:r>
        <w:rPr>
          <w:rFonts w:eastAsia="Times New Roman"/>
          <w:color w:val="212121"/>
          <w:szCs w:val="24"/>
        </w:rPr>
        <w:t>,</w:t>
      </w:r>
      <w:r w:rsidRPr="00100C4B">
        <w:rPr>
          <w:rFonts w:eastAsia="Times New Roman"/>
          <w:color w:val="212121"/>
          <w:szCs w:val="24"/>
        </w:rPr>
        <w:t xml:space="preserve"> θέλω να</w:t>
      </w:r>
      <w:r>
        <w:rPr>
          <w:rFonts w:eastAsia="Times New Roman"/>
          <w:color w:val="212121"/>
          <w:szCs w:val="24"/>
        </w:rPr>
        <w:t xml:space="preserve"> εκφράσω τις θερμές μου ευχαριστίες, α</w:t>
      </w:r>
      <w:r w:rsidRPr="00100C4B">
        <w:rPr>
          <w:rFonts w:eastAsia="Times New Roman"/>
          <w:color w:val="212121"/>
          <w:szCs w:val="24"/>
        </w:rPr>
        <w:t>λλά και των κατοίκων του νομού</w:t>
      </w:r>
      <w:r>
        <w:rPr>
          <w:rFonts w:eastAsia="Times New Roman"/>
          <w:color w:val="212121"/>
          <w:szCs w:val="24"/>
        </w:rPr>
        <w:t>,</w:t>
      </w:r>
      <w:r w:rsidRPr="00100C4B">
        <w:rPr>
          <w:rFonts w:eastAsia="Times New Roman"/>
          <w:color w:val="212121"/>
          <w:szCs w:val="24"/>
        </w:rPr>
        <w:t xml:space="preserve"> στον Υπουργό Παιδείας κ</w:t>
      </w:r>
      <w:r>
        <w:rPr>
          <w:rFonts w:eastAsia="Times New Roman"/>
          <w:color w:val="212121"/>
          <w:szCs w:val="24"/>
        </w:rPr>
        <w:t xml:space="preserve">. Κώστα </w:t>
      </w:r>
      <w:proofErr w:type="spellStart"/>
      <w:r>
        <w:rPr>
          <w:rFonts w:eastAsia="Times New Roman"/>
          <w:color w:val="212121"/>
          <w:szCs w:val="24"/>
        </w:rPr>
        <w:t>Γ</w:t>
      </w:r>
      <w:r w:rsidRPr="00100C4B">
        <w:rPr>
          <w:rFonts w:eastAsia="Times New Roman"/>
          <w:color w:val="212121"/>
          <w:szCs w:val="24"/>
        </w:rPr>
        <w:t>αβρόγλου</w:t>
      </w:r>
      <w:proofErr w:type="spellEnd"/>
      <w:r>
        <w:rPr>
          <w:rFonts w:eastAsia="Times New Roman"/>
          <w:color w:val="212121"/>
          <w:szCs w:val="24"/>
        </w:rPr>
        <w:t>,</w:t>
      </w:r>
      <w:r w:rsidRPr="00100C4B">
        <w:rPr>
          <w:rFonts w:eastAsia="Times New Roman"/>
          <w:color w:val="212121"/>
          <w:szCs w:val="24"/>
        </w:rPr>
        <w:t xml:space="preserve"> ο οποίος </w:t>
      </w:r>
      <w:r>
        <w:rPr>
          <w:rFonts w:eastAsia="Times New Roman"/>
          <w:color w:val="212121"/>
          <w:szCs w:val="24"/>
        </w:rPr>
        <w:t>σ</w:t>
      </w:r>
      <w:r w:rsidRPr="00100C4B">
        <w:rPr>
          <w:rFonts w:eastAsia="Times New Roman"/>
          <w:color w:val="212121"/>
          <w:szCs w:val="24"/>
        </w:rPr>
        <w:t>τις συνεχείς πιέσεις</w:t>
      </w:r>
      <w:r>
        <w:rPr>
          <w:rFonts w:eastAsia="Times New Roman"/>
          <w:color w:val="212121"/>
          <w:szCs w:val="24"/>
        </w:rPr>
        <w:t>,</w:t>
      </w:r>
      <w:r w:rsidRPr="00100C4B">
        <w:rPr>
          <w:rFonts w:eastAsia="Times New Roman"/>
          <w:color w:val="212121"/>
          <w:szCs w:val="24"/>
        </w:rPr>
        <w:t xml:space="preserve"> καθώς μετέφερε και τις απόψεις των φορέων του νομού</w:t>
      </w:r>
      <w:r>
        <w:rPr>
          <w:rFonts w:eastAsia="Times New Roman"/>
          <w:color w:val="212121"/>
          <w:szCs w:val="24"/>
        </w:rPr>
        <w:t>, των δημάρχων, της Περιφερειακής Α</w:t>
      </w:r>
      <w:r w:rsidRPr="00100C4B">
        <w:rPr>
          <w:rFonts w:eastAsia="Times New Roman"/>
          <w:color w:val="212121"/>
          <w:szCs w:val="24"/>
        </w:rPr>
        <w:t>υτοδιοίκησης</w:t>
      </w:r>
      <w:r>
        <w:rPr>
          <w:rFonts w:eastAsia="Times New Roman"/>
          <w:color w:val="212121"/>
          <w:szCs w:val="24"/>
        </w:rPr>
        <w:t>, του Ε</w:t>
      </w:r>
      <w:r w:rsidRPr="00100C4B">
        <w:rPr>
          <w:rFonts w:eastAsia="Times New Roman"/>
          <w:color w:val="212121"/>
          <w:szCs w:val="24"/>
        </w:rPr>
        <w:t xml:space="preserve">ργατικού </w:t>
      </w:r>
      <w:r>
        <w:rPr>
          <w:rFonts w:eastAsia="Times New Roman"/>
          <w:color w:val="212121"/>
          <w:szCs w:val="24"/>
        </w:rPr>
        <w:t>Κ</w:t>
      </w:r>
      <w:r w:rsidRPr="00100C4B">
        <w:rPr>
          <w:rFonts w:eastAsia="Times New Roman"/>
          <w:color w:val="212121"/>
          <w:szCs w:val="24"/>
        </w:rPr>
        <w:t>έντρου</w:t>
      </w:r>
      <w:r>
        <w:rPr>
          <w:rFonts w:eastAsia="Times New Roman"/>
          <w:color w:val="212121"/>
          <w:szCs w:val="24"/>
        </w:rPr>
        <w:t>, του Επιμελητηρίου του Ν</w:t>
      </w:r>
      <w:r w:rsidRPr="00100C4B">
        <w:rPr>
          <w:rFonts w:eastAsia="Times New Roman"/>
          <w:color w:val="212121"/>
          <w:szCs w:val="24"/>
        </w:rPr>
        <w:t>ομού Λασιθίου</w:t>
      </w:r>
      <w:r>
        <w:rPr>
          <w:rFonts w:eastAsia="Times New Roman"/>
          <w:color w:val="212121"/>
          <w:szCs w:val="24"/>
        </w:rPr>
        <w:t>,</w:t>
      </w:r>
      <w:r w:rsidRPr="00100C4B">
        <w:rPr>
          <w:rFonts w:eastAsia="Times New Roman"/>
          <w:color w:val="212121"/>
          <w:szCs w:val="24"/>
        </w:rPr>
        <w:t xml:space="preserve"> μου απάντησε ως εξής</w:t>
      </w:r>
      <w:r>
        <w:rPr>
          <w:rFonts w:eastAsia="Times New Roman"/>
          <w:color w:val="212121"/>
          <w:szCs w:val="24"/>
        </w:rPr>
        <w:t>: «Φ</w:t>
      </w:r>
      <w:r w:rsidRPr="00100C4B">
        <w:rPr>
          <w:rFonts w:eastAsia="Times New Roman"/>
          <w:color w:val="212121"/>
          <w:szCs w:val="24"/>
        </w:rPr>
        <w:t>τάνει</w:t>
      </w:r>
      <w:r>
        <w:rPr>
          <w:rFonts w:eastAsia="Times New Roman"/>
          <w:color w:val="212121"/>
          <w:szCs w:val="24"/>
        </w:rPr>
        <w:t>,</w:t>
      </w:r>
      <w:r w:rsidRPr="00100C4B">
        <w:rPr>
          <w:rFonts w:eastAsia="Times New Roman"/>
          <w:color w:val="212121"/>
          <w:szCs w:val="24"/>
        </w:rPr>
        <w:t xml:space="preserve"> μην </w:t>
      </w:r>
      <w:r>
        <w:rPr>
          <w:rFonts w:eastAsia="Times New Roman"/>
          <w:color w:val="212121"/>
          <w:szCs w:val="24"/>
        </w:rPr>
        <w:t>επιχειρηματολογείς</w:t>
      </w:r>
      <w:r w:rsidRPr="00100C4B">
        <w:rPr>
          <w:rFonts w:eastAsia="Times New Roman"/>
          <w:color w:val="212121"/>
          <w:szCs w:val="24"/>
        </w:rPr>
        <w:t xml:space="preserve"> άλλο</w:t>
      </w:r>
      <w:r>
        <w:rPr>
          <w:rFonts w:eastAsia="Times New Roman"/>
          <w:color w:val="212121"/>
          <w:szCs w:val="24"/>
        </w:rPr>
        <w:t>,</w:t>
      </w:r>
      <w:r w:rsidRPr="00100C4B">
        <w:rPr>
          <w:rFonts w:eastAsia="Times New Roman"/>
          <w:color w:val="212121"/>
          <w:szCs w:val="24"/>
        </w:rPr>
        <w:t xml:space="preserve"> έχω </w:t>
      </w:r>
      <w:r>
        <w:rPr>
          <w:rFonts w:eastAsia="Times New Roman"/>
          <w:color w:val="212121"/>
          <w:szCs w:val="24"/>
        </w:rPr>
        <w:t>πεισθεί για το</w:t>
      </w:r>
      <w:r w:rsidRPr="00100C4B">
        <w:rPr>
          <w:rFonts w:eastAsia="Times New Roman"/>
          <w:color w:val="212121"/>
          <w:szCs w:val="24"/>
        </w:rPr>
        <w:t xml:space="preserve"> </w:t>
      </w:r>
      <w:r>
        <w:rPr>
          <w:rFonts w:eastAsia="Times New Roman"/>
          <w:color w:val="212121"/>
          <w:szCs w:val="24"/>
        </w:rPr>
        <w:t xml:space="preserve">έλλειμμα </w:t>
      </w:r>
      <w:r w:rsidRPr="00100C4B">
        <w:rPr>
          <w:rFonts w:eastAsia="Times New Roman"/>
          <w:color w:val="212121"/>
          <w:szCs w:val="24"/>
        </w:rPr>
        <w:t>της τρ</w:t>
      </w:r>
      <w:r w:rsidRPr="00100C4B">
        <w:rPr>
          <w:rFonts w:eastAsia="Times New Roman"/>
          <w:color w:val="212121"/>
          <w:szCs w:val="24"/>
        </w:rPr>
        <w:t xml:space="preserve">ιτοβάθμιας εκπαίδευσης </w:t>
      </w:r>
      <w:r>
        <w:rPr>
          <w:rFonts w:eastAsia="Times New Roman"/>
          <w:color w:val="212121"/>
          <w:szCs w:val="24"/>
        </w:rPr>
        <w:t xml:space="preserve">στο Λασίθι». </w:t>
      </w:r>
    </w:p>
    <w:p w14:paraId="2E2476CE"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π</w:t>
      </w:r>
      <w:r w:rsidRPr="00100C4B">
        <w:rPr>
          <w:rFonts w:eastAsia="Times New Roman"/>
          <w:color w:val="212121"/>
          <w:szCs w:val="24"/>
        </w:rPr>
        <w:t>ράγματι</w:t>
      </w:r>
      <w:r>
        <w:rPr>
          <w:rFonts w:eastAsia="Times New Roman"/>
          <w:color w:val="212121"/>
          <w:szCs w:val="24"/>
        </w:rPr>
        <w:t>,</w:t>
      </w:r>
      <w:r w:rsidRPr="00100C4B">
        <w:rPr>
          <w:rFonts w:eastAsia="Times New Roman"/>
          <w:color w:val="212121"/>
          <w:szCs w:val="24"/>
        </w:rPr>
        <w:t xml:space="preserve"> στο νομοσχέδιο </w:t>
      </w:r>
      <w:r>
        <w:rPr>
          <w:rFonts w:eastAsia="Times New Roman"/>
          <w:color w:val="212121"/>
          <w:szCs w:val="24"/>
        </w:rPr>
        <w:t>παρουσιάστηκε μι</w:t>
      </w:r>
      <w:r w:rsidRPr="00100C4B">
        <w:rPr>
          <w:rFonts w:eastAsia="Times New Roman"/>
          <w:color w:val="212121"/>
          <w:szCs w:val="24"/>
        </w:rPr>
        <w:t>α ολοκληρωμένη και τεκμηριωμένη πρόταση</w:t>
      </w:r>
      <w:r>
        <w:rPr>
          <w:rFonts w:eastAsia="Times New Roman"/>
          <w:color w:val="212121"/>
          <w:szCs w:val="24"/>
        </w:rPr>
        <w:t>. Ή</w:t>
      </w:r>
      <w:r w:rsidRPr="00100C4B">
        <w:rPr>
          <w:rFonts w:eastAsia="Times New Roman"/>
          <w:color w:val="212121"/>
          <w:szCs w:val="24"/>
        </w:rPr>
        <w:t>ταν ένα δίκαιο αίτημα και γίνεται πράξη</w:t>
      </w:r>
      <w:r>
        <w:rPr>
          <w:rFonts w:eastAsia="Times New Roman"/>
          <w:color w:val="212121"/>
          <w:szCs w:val="24"/>
        </w:rPr>
        <w:t>.</w:t>
      </w:r>
    </w:p>
    <w:p w14:paraId="2E2476CF"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(Στο σημείο αυτό την Προεδρική Έδρα καταλαμβάνει ο Ε΄ Αντιπρόεδρος της Βουλής κ. </w:t>
      </w:r>
      <w:r w:rsidRPr="00C36486">
        <w:rPr>
          <w:rFonts w:eastAsia="Times New Roman"/>
          <w:b/>
          <w:color w:val="212121"/>
          <w:szCs w:val="24"/>
        </w:rPr>
        <w:t xml:space="preserve">ΔΗΜΗΤΡΙΟΣ </w:t>
      </w:r>
      <w:r w:rsidRPr="00C36486">
        <w:rPr>
          <w:rFonts w:eastAsia="Times New Roman"/>
          <w:b/>
          <w:color w:val="212121"/>
          <w:szCs w:val="24"/>
        </w:rPr>
        <w:t>ΚΡΕΜΑΣΤΙΝΟΣ</w:t>
      </w:r>
      <w:r>
        <w:rPr>
          <w:rFonts w:eastAsia="Times New Roman"/>
          <w:color w:val="212121"/>
          <w:szCs w:val="24"/>
        </w:rPr>
        <w:t>)</w:t>
      </w:r>
    </w:p>
    <w:p w14:paraId="2E2476D0"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Πριν να κλείσω, όμως, επιτρέψτε μου να </w:t>
      </w:r>
      <w:r w:rsidRPr="00100C4B">
        <w:rPr>
          <w:rFonts w:eastAsia="Times New Roman"/>
          <w:color w:val="212121"/>
          <w:szCs w:val="24"/>
        </w:rPr>
        <w:t xml:space="preserve">σχολιάσω τις τοποθετήσεις </w:t>
      </w:r>
      <w:r>
        <w:rPr>
          <w:rFonts w:eastAsia="Times New Roman"/>
          <w:color w:val="212121"/>
          <w:szCs w:val="24"/>
        </w:rPr>
        <w:t>κυρίως των Βουλευτών της Αξιωματικής Α</w:t>
      </w:r>
      <w:r w:rsidRPr="00100C4B">
        <w:rPr>
          <w:rFonts w:eastAsia="Times New Roman"/>
          <w:color w:val="212121"/>
          <w:szCs w:val="24"/>
        </w:rPr>
        <w:t>ντιπολίτευσης</w:t>
      </w:r>
      <w:r>
        <w:rPr>
          <w:rFonts w:eastAsia="Times New Roman"/>
          <w:color w:val="212121"/>
          <w:szCs w:val="24"/>
        </w:rPr>
        <w:t>. Π</w:t>
      </w:r>
      <w:r w:rsidRPr="00100C4B">
        <w:rPr>
          <w:rFonts w:eastAsia="Times New Roman"/>
          <w:color w:val="212121"/>
          <w:szCs w:val="24"/>
        </w:rPr>
        <w:t>ροξενεί εντύπωση το γεγονός ότ</w:t>
      </w:r>
      <w:r>
        <w:rPr>
          <w:rFonts w:eastAsia="Times New Roman"/>
          <w:color w:val="212121"/>
          <w:szCs w:val="24"/>
        </w:rPr>
        <w:t>ι σύσσωμη η Αξιωματική Α</w:t>
      </w:r>
      <w:r w:rsidRPr="00100C4B">
        <w:rPr>
          <w:rFonts w:eastAsia="Times New Roman"/>
          <w:color w:val="212121"/>
          <w:szCs w:val="24"/>
        </w:rPr>
        <w:t>ντιπολίτευση επιδόθηκε σε απαράδεκτους χαρακτηρισμούς για τις τροπολογ</w:t>
      </w:r>
      <w:r w:rsidRPr="00100C4B">
        <w:rPr>
          <w:rFonts w:eastAsia="Times New Roman"/>
          <w:color w:val="212121"/>
          <w:szCs w:val="24"/>
        </w:rPr>
        <w:t>ίες</w:t>
      </w:r>
      <w:r>
        <w:rPr>
          <w:rFonts w:eastAsia="Times New Roman"/>
          <w:color w:val="212121"/>
          <w:szCs w:val="24"/>
        </w:rPr>
        <w:t>,</w:t>
      </w:r>
      <w:r w:rsidRPr="00100C4B">
        <w:rPr>
          <w:rFonts w:eastAsia="Times New Roman"/>
          <w:color w:val="212121"/>
          <w:szCs w:val="24"/>
        </w:rPr>
        <w:t xml:space="preserve"> για το νομοσχέδιο ενάντια στον Υπουργό</w:t>
      </w:r>
      <w:r>
        <w:rPr>
          <w:rFonts w:eastAsia="Times New Roman"/>
          <w:color w:val="212121"/>
          <w:szCs w:val="24"/>
        </w:rPr>
        <w:t xml:space="preserve">. </w:t>
      </w:r>
    </w:p>
    <w:p w14:paraId="2E2476D1"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Αλήθεια, να σας ρωτήσω κάτι: Τα ονόματα Χριστογιάννης, Τ</w:t>
      </w:r>
      <w:r w:rsidRPr="00100C4B">
        <w:rPr>
          <w:rFonts w:eastAsia="Times New Roman"/>
          <w:color w:val="212121"/>
          <w:szCs w:val="24"/>
        </w:rPr>
        <w:t>σουμάνη</w:t>
      </w:r>
      <w:r>
        <w:rPr>
          <w:rFonts w:eastAsia="Times New Roman"/>
          <w:color w:val="212121"/>
          <w:szCs w:val="24"/>
        </w:rPr>
        <w:t xml:space="preserve">ς </w:t>
      </w:r>
      <w:proofErr w:type="spellStart"/>
      <w:r>
        <w:rPr>
          <w:rFonts w:eastAsia="Times New Roman"/>
          <w:color w:val="212121"/>
          <w:szCs w:val="24"/>
        </w:rPr>
        <w:t>Σταμενίτης</w:t>
      </w:r>
      <w:proofErr w:type="spellEnd"/>
      <w:r>
        <w:rPr>
          <w:rFonts w:eastAsia="Times New Roman"/>
          <w:color w:val="212121"/>
          <w:szCs w:val="24"/>
        </w:rPr>
        <w:t xml:space="preserve"> σά</w:t>
      </w:r>
      <w:r w:rsidRPr="00100C4B">
        <w:rPr>
          <w:rFonts w:eastAsia="Times New Roman"/>
          <w:color w:val="212121"/>
          <w:szCs w:val="24"/>
        </w:rPr>
        <w:t>ς λένε τίποτα</w:t>
      </w:r>
      <w:r>
        <w:rPr>
          <w:rFonts w:eastAsia="Times New Roman"/>
          <w:color w:val="212121"/>
          <w:szCs w:val="24"/>
        </w:rPr>
        <w:t>; Είναι εκείνοι που</w:t>
      </w:r>
      <w:r w:rsidRPr="00100C4B">
        <w:rPr>
          <w:rFonts w:eastAsia="Times New Roman"/>
          <w:color w:val="212121"/>
          <w:szCs w:val="24"/>
        </w:rPr>
        <w:t xml:space="preserve"> κατέθεσαν </w:t>
      </w:r>
      <w:r>
        <w:rPr>
          <w:rFonts w:eastAsia="Times New Roman"/>
          <w:color w:val="212121"/>
          <w:szCs w:val="24"/>
        </w:rPr>
        <w:t>την τροπολογία στο π</w:t>
      </w:r>
      <w:r w:rsidRPr="00100C4B">
        <w:rPr>
          <w:rFonts w:eastAsia="Times New Roman"/>
          <w:color w:val="212121"/>
          <w:szCs w:val="24"/>
        </w:rPr>
        <w:t>αρά ένα της ψηφοφορίας</w:t>
      </w:r>
      <w:r>
        <w:rPr>
          <w:rFonts w:eastAsia="Times New Roman"/>
          <w:color w:val="212121"/>
          <w:szCs w:val="24"/>
        </w:rPr>
        <w:t>,</w:t>
      </w:r>
      <w:r w:rsidRPr="00100C4B">
        <w:rPr>
          <w:rFonts w:eastAsia="Times New Roman"/>
          <w:color w:val="212121"/>
          <w:szCs w:val="24"/>
        </w:rPr>
        <w:t xml:space="preserve"> για να απαλλάξουν εκείνους που χορήγησαν τα δ</w:t>
      </w:r>
      <w:r w:rsidRPr="00100C4B">
        <w:rPr>
          <w:rFonts w:eastAsia="Times New Roman"/>
          <w:color w:val="212121"/>
          <w:szCs w:val="24"/>
        </w:rPr>
        <w:t xml:space="preserve">άνεια στα κόμματά σας και τα οποία ακόμα χρωστάτε και </w:t>
      </w:r>
      <w:r>
        <w:rPr>
          <w:rFonts w:eastAsia="Times New Roman"/>
          <w:color w:val="212121"/>
          <w:szCs w:val="24"/>
        </w:rPr>
        <w:t xml:space="preserve">δεν </w:t>
      </w:r>
      <w:r w:rsidRPr="00100C4B">
        <w:rPr>
          <w:rFonts w:eastAsia="Times New Roman"/>
          <w:color w:val="212121"/>
          <w:szCs w:val="24"/>
        </w:rPr>
        <w:t xml:space="preserve">τα </w:t>
      </w:r>
      <w:r>
        <w:rPr>
          <w:rFonts w:eastAsia="Times New Roman"/>
          <w:color w:val="212121"/>
          <w:szCs w:val="24"/>
        </w:rPr>
        <w:t xml:space="preserve">έχετε </w:t>
      </w:r>
      <w:r w:rsidRPr="00100C4B">
        <w:rPr>
          <w:rFonts w:eastAsia="Times New Roman"/>
          <w:color w:val="212121"/>
          <w:szCs w:val="24"/>
        </w:rPr>
        <w:t>ξεπληρώ</w:t>
      </w:r>
      <w:r>
        <w:rPr>
          <w:rFonts w:eastAsia="Times New Roman"/>
          <w:color w:val="212121"/>
          <w:szCs w:val="24"/>
        </w:rPr>
        <w:t xml:space="preserve">σει σε βάρος του ελληνικού λαού. </w:t>
      </w:r>
    </w:p>
    <w:p w14:paraId="2E2476D2"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100C4B">
        <w:rPr>
          <w:rFonts w:eastAsia="Times New Roman"/>
          <w:color w:val="212121"/>
          <w:szCs w:val="24"/>
        </w:rPr>
        <w:t>Δεν είναι</w:t>
      </w:r>
      <w:r>
        <w:rPr>
          <w:rFonts w:eastAsia="Times New Roman"/>
          <w:color w:val="212121"/>
          <w:szCs w:val="24"/>
        </w:rPr>
        <w:t>,</w:t>
      </w:r>
      <w:r w:rsidRPr="00100C4B">
        <w:rPr>
          <w:rFonts w:eastAsia="Times New Roman"/>
          <w:color w:val="212121"/>
          <w:szCs w:val="24"/>
        </w:rPr>
        <w:t xml:space="preserve"> </w:t>
      </w:r>
      <w:r>
        <w:rPr>
          <w:rFonts w:eastAsia="Times New Roman"/>
          <w:color w:val="212121"/>
          <w:szCs w:val="24"/>
        </w:rPr>
        <w:t>όμως,</w:t>
      </w:r>
      <w:r w:rsidRPr="00100C4B">
        <w:rPr>
          <w:rFonts w:eastAsia="Times New Roman"/>
          <w:color w:val="212121"/>
          <w:szCs w:val="24"/>
        </w:rPr>
        <w:t xml:space="preserve"> εδώ </w:t>
      </w:r>
      <w:r>
        <w:rPr>
          <w:rFonts w:eastAsia="Times New Roman"/>
          <w:color w:val="212121"/>
          <w:szCs w:val="24"/>
        </w:rPr>
        <w:t xml:space="preserve">ο κ. </w:t>
      </w:r>
      <w:r w:rsidRPr="00100C4B">
        <w:rPr>
          <w:rFonts w:eastAsia="Times New Roman"/>
          <w:color w:val="212121"/>
          <w:szCs w:val="24"/>
        </w:rPr>
        <w:t>Χατζη</w:t>
      </w:r>
      <w:r>
        <w:rPr>
          <w:rFonts w:eastAsia="Times New Roman"/>
          <w:color w:val="212121"/>
          <w:szCs w:val="24"/>
        </w:rPr>
        <w:t>δάκης να τον ρωτήσω αν άραγε ο Π</w:t>
      </w:r>
      <w:r w:rsidRPr="00100C4B">
        <w:rPr>
          <w:rFonts w:eastAsia="Times New Roman"/>
          <w:color w:val="212121"/>
          <w:szCs w:val="24"/>
        </w:rPr>
        <w:t>ρωθυπουργός Αλέξης Τσίπρας συμπεριφερόταν κατά τον ίδ</w:t>
      </w:r>
      <w:r>
        <w:rPr>
          <w:rFonts w:eastAsia="Times New Roman"/>
          <w:color w:val="212121"/>
          <w:szCs w:val="24"/>
        </w:rPr>
        <w:t xml:space="preserve">ιο τρόπο που ο Αρχηγός της </w:t>
      </w:r>
      <w:r>
        <w:rPr>
          <w:rFonts w:eastAsia="Times New Roman"/>
          <w:color w:val="212121"/>
          <w:szCs w:val="24"/>
        </w:rPr>
        <w:t>Αξιωματικής Α</w:t>
      </w:r>
      <w:r w:rsidRPr="00100C4B">
        <w:rPr>
          <w:rFonts w:eastAsia="Times New Roman"/>
          <w:color w:val="212121"/>
          <w:szCs w:val="24"/>
        </w:rPr>
        <w:t>ντιπολίτευσης σ</w:t>
      </w:r>
      <w:r>
        <w:rPr>
          <w:rFonts w:eastAsia="Times New Roman"/>
          <w:color w:val="212121"/>
          <w:szCs w:val="24"/>
        </w:rPr>
        <w:t>υμπεριφέρθηκε στους δημιουργούς, πώς θα τον αποκαλούσατε, τι χαρακτηρισμούς θα κάνα</w:t>
      </w:r>
      <w:r w:rsidRPr="00100C4B">
        <w:rPr>
          <w:rFonts w:eastAsia="Times New Roman"/>
          <w:color w:val="212121"/>
          <w:szCs w:val="24"/>
        </w:rPr>
        <w:t>τε</w:t>
      </w:r>
      <w:r>
        <w:rPr>
          <w:rFonts w:eastAsia="Times New Roman"/>
          <w:color w:val="212121"/>
          <w:szCs w:val="24"/>
        </w:rPr>
        <w:t>.</w:t>
      </w:r>
      <w:r w:rsidRPr="00100C4B">
        <w:rPr>
          <w:rFonts w:eastAsia="Times New Roman"/>
          <w:color w:val="212121"/>
          <w:szCs w:val="24"/>
        </w:rPr>
        <w:t xml:space="preserve"> Προφανώς</w:t>
      </w:r>
      <w:r>
        <w:rPr>
          <w:rFonts w:eastAsia="Times New Roman"/>
          <w:color w:val="212121"/>
          <w:szCs w:val="24"/>
        </w:rPr>
        <w:t>, θα τον αποκαλούσατε</w:t>
      </w:r>
      <w:r w:rsidRPr="00100C4B">
        <w:rPr>
          <w:rFonts w:eastAsia="Times New Roman"/>
          <w:color w:val="212121"/>
          <w:szCs w:val="24"/>
        </w:rPr>
        <w:t xml:space="preserve"> απατεώνα</w:t>
      </w:r>
      <w:r>
        <w:rPr>
          <w:rFonts w:eastAsia="Times New Roman"/>
          <w:color w:val="212121"/>
          <w:szCs w:val="24"/>
        </w:rPr>
        <w:t xml:space="preserve">, ψεύτη, </w:t>
      </w:r>
      <w:r w:rsidRPr="00100C4B">
        <w:rPr>
          <w:rFonts w:eastAsia="Times New Roman"/>
          <w:color w:val="212121"/>
          <w:szCs w:val="24"/>
        </w:rPr>
        <w:t>λαϊκιστή</w:t>
      </w:r>
      <w:r>
        <w:rPr>
          <w:rFonts w:eastAsia="Times New Roman"/>
          <w:color w:val="212121"/>
          <w:szCs w:val="24"/>
        </w:rPr>
        <w:t>.</w:t>
      </w:r>
      <w:r w:rsidRPr="00100C4B">
        <w:rPr>
          <w:rFonts w:eastAsia="Times New Roman"/>
          <w:color w:val="212121"/>
          <w:szCs w:val="24"/>
        </w:rPr>
        <w:t xml:space="preserve"> Εγώ δεν πρόκειται να κάνω τέτοιους χαρακτηρισμούς</w:t>
      </w:r>
      <w:r>
        <w:rPr>
          <w:rFonts w:eastAsia="Times New Roman"/>
          <w:color w:val="212121"/>
          <w:szCs w:val="24"/>
        </w:rPr>
        <w:t>.</w:t>
      </w:r>
    </w:p>
    <w:p w14:paraId="2E2476D3"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lastRenderedPageBreak/>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Παρακαλώ, ολοκληρώστε. </w:t>
      </w:r>
    </w:p>
    <w:p w14:paraId="2E2476D4"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szCs w:val="24"/>
        </w:rPr>
        <w:t xml:space="preserve">ΕΜΜΑΝΟΥΗΛ ΘΡΑΨΑΝΙΩΤΗΣ: </w:t>
      </w:r>
      <w:r>
        <w:rPr>
          <w:rFonts w:eastAsia="Times New Roman"/>
          <w:szCs w:val="24"/>
        </w:rPr>
        <w:t xml:space="preserve">Θα </w:t>
      </w:r>
      <w:r w:rsidRPr="00100C4B">
        <w:rPr>
          <w:rFonts w:eastAsia="Times New Roman"/>
          <w:color w:val="212121"/>
          <w:szCs w:val="24"/>
        </w:rPr>
        <w:t>σας παραπέμψω</w:t>
      </w:r>
      <w:r>
        <w:rPr>
          <w:rFonts w:eastAsia="Times New Roman"/>
          <w:color w:val="212121"/>
          <w:szCs w:val="24"/>
        </w:rPr>
        <w:t>, όμως</w:t>
      </w:r>
      <w:r w:rsidRPr="00100C4B">
        <w:rPr>
          <w:rFonts w:eastAsia="Times New Roman"/>
          <w:color w:val="212121"/>
          <w:szCs w:val="24"/>
        </w:rPr>
        <w:t xml:space="preserve"> </w:t>
      </w:r>
      <w:r>
        <w:rPr>
          <w:rFonts w:eastAsia="Times New Roman"/>
          <w:color w:val="212121"/>
          <w:szCs w:val="24"/>
        </w:rPr>
        <w:t>-και θα την</w:t>
      </w:r>
      <w:r w:rsidRPr="00100C4B">
        <w:rPr>
          <w:rFonts w:eastAsia="Times New Roman"/>
          <w:color w:val="212121"/>
          <w:szCs w:val="24"/>
        </w:rPr>
        <w:t xml:space="preserve"> καταθέσω </w:t>
      </w:r>
      <w:r>
        <w:rPr>
          <w:rFonts w:eastAsia="Times New Roman"/>
          <w:color w:val="212121"/>
          <w:szCs w:val="24"/>
        </w:rPr>
        <w:t>στα Π</w:t>
      </w:r>
      <w:r w:rsidRPr="00100C4B">
        <w:rPr>
          <w:rFonts w:eastAsia="Times New Roman"/>
          <w:color w:val="212121"/>
          <w:szCs w:val="24"/>
        </w:rPr>
        <w:t>ρακτικά</w:t>
      </w:r>
      <w:r>
        <w:rPr>
          <w:rFonts w:eastAsia="Times New Roman"/>
          <w:color w:val="212121"/>
          <w:szCs w:val="24"/>
        </w:rPr>
        <w:t>-</w:t>
      </w:r>
      <w:r w:rsidRPr="00100C4B">
        <w:rPr>
          <w:rFonts w:eastAsia="Times New Roman"/>
          <w:color w:val="212121"/>
          <w:szCs w:val="24"/>
        </w:rPr>
        <w:t xml:space="preserve"> </w:t>
      </w:r>
      <w:r>
        <w:rPr>
          <w:rFonts w:eastAsia="Times New Roman"/>
          <w:color w:val="212121"/>
          <w:szCs w:val="24"/>
        </w:rPr>
        <w:t>σ</w:t>
      </w:r>
      <w:r w:rsidRPr="00100C4B">
        <w:rPr>
          <w:rFonts w:eastAsia="Times New Roman"/>
          <w:color w:val="212121"/>
          <w:szCs w:val="24"/>
        </w:rPr>
        <w:t xml:space="preserve">την ανάρτηση του </w:t>
      </w:r>
      <w:r>
        <w:rPr>
          <w:rFonts w:eastAsia="Times New Roman"/>
          <w:color w:val="212121"/>
          <w:szCs w:val="24"/>
        </w:rPr>
        <w:t xml:space="preserve">εξαίρετου </w:t>
      </w:r>
      <w:r w:rsidRPr="00100C4B">
        <w:rPr>
          <w:rFonts w:eastAsia="Times New Roman"/>
          <w:color w:val="212121"/>
          <w:szCs w:val="24"/>
        </w:rPr>
        <w:t>μουσικοσυνθέτη Σταύρου Ξαρχάκου</w:t>
      </w:r>
      <w:r>
        <w:rPr>
          <w:rFonts w:eastAsia="Times New Roman"/>
          <w:color w:val="212121"/>
          <w:szCs w:val="24"/>
        </w:rPr>
        <w:t>, ο οποί</w:t>
      </w:r>
      <w:r w:rsidRPr="00100C4B">
        <w:rPr>
          <w:rFonts w:eastAsia="Times New Roman"/>
          <w:color w:val="212121"/>
          <w:szCs w:val="24"/>
        </w:rPr>
        <w:t>ος λέει</w:t>
      </w:r>
      <w:r>
        <w:rPr>
          <w:rFonts w:eastAsia="Times New Roman"/>
          <w:color w:val="212121"/>
          <w:szCs w:val="24"/>
        </w:rPr>
        <w:t>: «Σ</w:t>
      </w:r>
      <w:r w:rsidRPr="00100C4B">
        <w:rPr>
          <w:rFonts w:eastAsia="Times New Roman"/>
          <w:color w:val="212121"/>
          <w:szCs w:val="24"/>
        </w:rPr>
        <w:t>ήμερα το πρωί πληροφορήθηκα ότι η χθεσινή συνάντηση μέρους των δημιουρ</w:t>
      </w:r>
      <w:r w:rsidRPr="00100C4B">
        <w:rPr>
          <w:rFonts w:eastAsia="Times New Roman"/>
          <w:color w:val="212121"/>
          <w:szCs w:val="24"/>
        </w:rPr>
        <w:t xml:space="preserve">γών με τον Κυριάκο Μητσοτάκη χρησιμοποιήθηκε σε </w:t>
      </w:r>
      <w:r>
        <w:rPr>
          <w:rFonts w:eastAsia="Times New Roman"/>
          <w:color w:val="212121"/>
          <w:szCs w:val="24"/>
        </w:rPr>
        <w:t>σποτ</w:t>
      </w:r>
      <w:r w:rsidRPr="00100C4B">
        <w:rPr>
          <w:rFonts w:eastAsia="Times New Roman"/>
          <w:color w:val="212121"/>
          <w:szCs w:val="24"/>
        </w:rPr>
        <w:t xml:space="preserve"> για να </w:t>
      </w:r>
      <w:r>
        <w:rPr>
          <w:rFonts w:eastAsia="Times New Roman"/>
          <w:color w:val="212121"/>
          <w:szCs w:val="24"/>
        </w:rPr>
        <w:t xml:space="preserve">εξυπηρετηθεί ο προεκλογικός του αγώνας. Λυπάμαι πάρα πολύ». </w:t>
      </w:r>
    </w:p>
    <w:p w14:paraId="2E2476D5"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Παρακαλώ, ολοκληρώνετε, μιλάτε οκτώ λεπτά. </w:t>
      </w:r>
    </w:p>
    <w:p w14:paraId="2E2476D6"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szCs w:val="24"/>
        </w:rPr>
        <w:t xml:space="preserve">ΕΜΜΑΝΟΥΗΛ ΘΡΑΨΑΝΙΩΤΗΣ: </w:t>
      </w:r>
      <w:r>
        <w:rPr>
          <w:rFonts w:eastAsia="Times New Roman"/>
          <w:szCs w:val="24"/>
        </w:rPr>
        <w:t>Και συνεχίζει: «Εδώ και αρκετά χ</w:t>
      </w:r>
      <w:r>
        <w:rPr>
          <w:rFonts w:eastAsia="Times New Roman"/>
          <w:szCs w:val="24"/>
        </w:rPr>
        <w:t xml:space="preserve">ρόνια το αυτονόητο, δηλαδή η προστασία των κόπων και των πνευματικών δικαιωμάτων των δημιουργών από το κράτος και τη </w:t>
      </w:r>
      <w:r>
        <w:rPr>
          <w:rFonts w:eastAsia="Times New Roman"/>
          <w:szCs w:val="24"/>
        </w:rPr>
        <w:t>δ</w:t>
      </w:r>
      <w:r>
        <w:rPr>
          <w:rFonts w:eastAsia="Times New Roman"/>
          <w:szCs w:val="24"/>
        </w:rPr>
        <w:t>ικαιοσύνη, δ</w:t>
      </w:r>
      <w:r w:rsidRPr="00100C4B">
        <w:rPr>
          <w:rFonts w:eastAsia="Times New Roman"/>
          <w:color w:val="212121"/>
          <w:szCs w:val="24"/>
        </w:rPr>
        <w:t>εν εφαρμοζόταν</w:t>
      </w:r>
      <w:r>
        <w:rPr>
          <w:rFonts w:eastAsia="Times New Roman"/>
          <w:color w:val="212121"/>
          <w:szCs w:val="24"/>
        </w:rPr>
        <w:t>. Εγώ ο ίδιος έ</w:t>
      </w:r>
      <w:r w:rsidRPr="00100C4B">
        <w:rPr>
          <w:rFonts w:eastAsia="Times New Roman"/>
          <w:color w:val="212121"/>
          <w:szCs w:val="24"/>
        </w:rPr>
        <w:t>χω συνα</w:t>
      </w:r>
      <w:r>
        <w:rPr>
          <w:rFonts w:eastAsia="Times New Roman"/>
          <w:color w:val="212121"/>
          <w:szCs w:val="24"/>
        </w:rPr>
        <w:t>ντηθεί κατά καιρούς με τους κ</w:t>
      </w:r>
      <w:r>
        <w:rPr>
          <w:rFonts w:eastAsia="Times New Roman"/>
          <w:color w:val="212121"/>
          <w:szCs w:val="24"/>
        </w:rPr>
        <w:t>υρίους</w:t>
      </w:r>
      <w:r w:rsidRPr="00100C4B">
        <w:rPr>
          <w:rFonts w:eastAsia="Times New Roman"/>
          <w:color w:val="212121"/>
          <w:szCs w:val="24"/>
        </w:rPr>
        <w:t xml:space="preserve"> Παπανδρέου</w:t>
      </w:r>
      <w:r>
        <w:rPr>
          <w:rFonts w:eastAsia="Times New Roman"/>
          <w:color w:val="212121"/>
          <w:szCs w:val="24"/>
        </w:rPr>
        <w:t xml:space="preserve"> και</w:t>
      </w:r>
      <w:r w:rsidRPr="00100C4B">
        <w:rPr>
          <w:rFonts w:eastAsia="Times New Roman"/>
          <w:color w:val="212121"/>
          <w:szCs w:val="24"/>
        </w:rPr>
        <w:t xml:space="preserve"> Σαμαρά χωρίς κανένα αποτέλεσμα </w:t>
      </w:r>
      <w:r>
        <w:rPr>
          <w:rFonts w:eastAsia="Times New Roman"/>
          <w:color w:val="212121"/>
          <w:szCs w:val="24"/>
        </w:rPr>
        <w:t xml:space="preserve">και </w:t>
      </w:r>
      <w:r>
        <w:rPr>
          <w:rFonts w:eastAsia="Times New Roman"/>
          <w:color w:val="212121"/>
          <w:szCs w:val="24"/>
        </w:rPr>
        <w:t>μάλιστα αυτή η αδιαφορία μού</w:t>
      </w:r>
      <w:r w:rsidRPr="00100C4B">
        <w:rPr>
          <w:rFonts w:eastAsia="Times New Roman"/>
          <w:color w:val="212121"/>
          <w:szCs w:val="24"/>
        </w:rPr>
        <w:t xml:space="preserve"> γέννησε ως και υποψίες</w:t>
      </w:r>
      <w:r>
        <w:rPr>
          <w:rFonts w:eastAsia="Times New Roman"/>
          <w:color w:val="212121"/>
          <w:szCs w:val="24"/>
        </w:rPr>
        <w:t>. Α</w:t>
      </w:r>
      <w:r w:rsidRPr="00100C4B">
        <w:rPr>
          <w:rFonts w:eastAsia="Times New Roman"/>
          <w:color w:val="212121"/>
          <w:szCs w:val="24"/>
        </w:rPr>
        <w:t>ντιθέτως</w:t>
      </w:r>
      <w:r>
        <w:rPr>
          <w:rFonts w:eastAsia="Times New Roman"/>
          <w:color w:val="212121"/>
          <w:szCs w:val="24"/>
        </w:rPr>
        <w:t>,</w:t>
      </w:r>
      <w:r w:rsidRPr="00100C4B">
        <w:rPr>
          <w:rFonts w:eastAsia="Times New Roman"/>
          <w:color w:val="212121"/>
          <w:szCs w:val="24"/>
        </w:rPr>
        <w:t xml:space="preserve"> ήταν</w:t>
      </w:r>
      <w:r>
        <w:rPr>
          <w:rFonts w:eastAsia="Times New Roman"/>
          <w:color w:val="212121"/>
          <w:szCs w:val="24"/>
        </w:rPr>
        <w:t xml:space="preserve"> ακαριαία η αντίδραση του κ.</w:t>
      </w:r>
      <w:r w:rsidRPr="00100C4B">
        <w:rPr>
          <w:rFonts w:eastAsia="Times New Roman"/>
          <w:color w:val="212121"/>
          <w:szCs w:val="24"/>
        </w:rPr>
        <w:t xml:space="preserve"> Τσίπρα</w:t>
      </w:r>
      <w:r>
        <w:rPr>
          <w:rFonts w:eastAsia="Times New Roman"/>
          <w:color w:val="212121"/>
          <w:szCs w:val="24"/>
        </w:rPr>
        <w:t xml:space="preserve">…». </w:t>
      </w:r>
    </w:p>
    <w:p w14:paraId="2E2476D7"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lastRenderedPageBreak/>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Ολοκληρώνετε, σας παρακαλώ!</w:t>
      </w:r>
    </w:p>
    <w:p w14:paraId="2E2476D8"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ΕΜΜΑΝΟΥΗΛ ΘΡΑΨΑΝΙΩΤΗΣ: </w:t>
      </w:r>
      <w:r>
        <w:rPr>
          <w:rFonts w:eastAsia="Times New Roman"/>
          <w:szCs w:val="24"/>
        </w:rPr>
        <w:t xml:space="preserve">Ολοκληρώνω, κύριε Πρόεδρε. </w:t>
      </w:r>
    </w:p>
    <w:p w14:paraId="2E2476D9"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Μιλάτε οκτώ λεπτά και ο κανονικός χρόνος είναι πέντε λεπτά. </w:t>
      </w:r>
    </w:p>
    <w:p w14:paraId="2E2476DA"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szCs w:val="24"/>
        </w:rPr>
        <w:t xml:space="preserve">ΕΜΜΑΝΟΥΗΛ ΘΡΑΨΑΝΙΩΤΗΣ: </w:t>
      </w:r>
      <w:r>
        <w:rPr>
          <w:rFonts w:eastAsia="Times New Roman"/>
          <w:szCs w:val="24"/>
        </w:rPr>
        <w:t>Μου κόβετε τον ει</w:t>
      </w:r>
      <w:r w:rsidRPr="00100C4B">
        <w:rPr>
          <w:rFonts w:eastAsia="Times New Roman"/>
          <w:color w:val="212121"/>
          <w:szCs w:val="24"/>
        </w:rPr>
        <w:t>ρμό</w:t>
      </w:r>
      <w:r>
        <w:rPr>
          <w:rFonts w:eastAsia="Times New Roman"/>
          <w:color w:val="212121"/>
          <w:szCs w:val="24"/>
        </w:rPr>
        <w:t>, κύριε Π</w:t>
      </w:r>
      <w:r w:rsidRPr="00100C4B">
        <w:rPr>
          <w:rFonts w:eastAsia="Times New Roman"/>
          <w:color w:val="212121"/>
          <w:szCs w:val="24"/>
        </w:rPr>
        <w:t>ρόεδρε</w:t>
      </w:r>
      <w:r>
        <w:rPr>
          <w:rFonts w:eastAsia="Times New Roman"/>
          <w:color w:val="212121"/>
          <w:szCs w:val="24"/>
        </w:rPr>
        <w:t>.</w:t>
      </w:r>
    </w:p>
    <w:p w14:paraId="2E2476DB"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Εν πάση </w:t>
      </w:r>
      <w:proofErr w:type="spellStart"/>
      <w:r>
        <w:rPr>
          <w:rFonts w:eastAsia="Times New Roman"/>
          <w:color w:val="212121"/>
          <w:szCs w:val="24"/>
        </w:rPr>
        <w:t>περιπτώσει</w:t>
      </w:r>
      <w:proofErr w:type="spellEnd"/>
      <w:r>
        <w:rPr>
          <w:rFonts w:eastAsia="Times New Roman"/>
          <w:color w:val="212121"/>
          <w:szCs w:val="24"/>
        </w:rPr>
        <w:t xml:space="preserve">, ολοκληρώνω. </w:t>
      </w:r>
    </w:p>
    <w:p w14:paraId="2E2476DC"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100C4B">
        <w:rPr>
          <w:rFonts w:eastAsia="Times New Roman"/>
          <w:color w:val="212121"/>
          <w:szCs w:val="24"/>
        </w:rPr>
        <w:t>ντιθέτως</w:t>
      </w:r>
      <w:r>
        <w:rPr>
          <w:rFonts w:eastAsia="Times New Roman"/>
          <w:color w:val="212121"/>
          <w:szCs w:val="24"/>
        </w:rPr>
        <w:t xml:space="preserve"> ήταν </w:t>
      </w:r>
      <w:r w:rsidRPr="00100C4B">
        <w:rPr>
          <w:rFonts w:eastAsia="Times New Roman"/>
          <w:color w:val="212121"/>
          <w:szCs w:val="24"/>
        </w:rPr>
        <w:t xml:space="preserve">ακαριαία </w:t>
      </w:r>
      <w:r>
        <w:rPr>
          <w:rFonts w:eastAsia="Times New Roman"/>
          <w:color w:val="212121"/>
          <w:szCs w:val="24"/>
        </w:rPr>
        <w:t>η αντίδραση του κ.</w:t>
      </w:r>
      <w:r w:rsidRPr="00100C4B">
        <w:rPr>
          <w:rFonts w:eastAsia="Times New Roman"/>
          <w:color w:val="212121"/>
          <w:szCs w:val="24"/>
        </w:rPr>
        <w:t xml:space="preserve"> Τσίπρα και οφείλω να πω</w:t>
      </w:r>
      <w:r>
        <w:rPr>
          <w:rFonts w:eastAsia="Times New Roman"/>
          <w:color w:val="212121"/>
          <w:szCs w:val="24"/>
        </w:rPr>
        <w:t xml:space="preserve"> ότι ήταν και η πρώτη φορά που α</w:t>
      </w:r>
      <w:r>
        <w:rPr>
          <w:rFonts w:eastAsia="Times New Roman"/>
          <w:color w:val="212121"/>
          <w:szCs w:val="24"/>
        </w:rPr>
        <w:t>ισθάνθηκα ότι ένας Πρωθυπουργός ε</w:t>
      </w:r>
      <w:r w:rsidRPr="00100C4B">
        <w:rPr>
          <w:rFonts w:eastAsia="Times New Roman"/>
          <w:color w:val="212121"/>
          <w:szCs w:val="24"/>
        </w:rPr>
        <w:t>νδιαφέρεται πραγματικά για αυτό το θέμα</w:t>
      </w:r>
      <w:r>
        <w:rPr>
          <w:rFonts w:eastAsia="Times New Roman"/>
          <w:color w:val="212121"/>
          <w:szCs w:val="24"/>
        </w:rPr>
        <w:t>,</w:t>
      </w:r>
      <w:r w:rsidRPr="00100C4B">
        <w:rPr>
          <w:rFonts w:eastAsia="Times New Roman"/>
          <w:color w:val="212121"/>
          <w:szCs w:val="24"/>
        </w:rPr>
        <w:t xml:space="preserve"> χωρίς να βγει στα κανάλια να το διαφημίσει</w:t>
      </w:r>
      <w:r>
        <w:rPr>
          <w:rFonts w:eastAsia="Times New Roman"/>
          <w:color w:val="212121"/>
          <w:szCs w:val="24"/>
        </w:rPr>
        <w:t xml:space="preserve">. </w:t>
      </w:r>
    </w:p>
    <w:p w14:paraId="2E2476DD"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Τέλος, να πληροφορήσω τον κ. </w:t>
      </w:r>
      <w:r w:rsidRPr="00100C4B">
        <w:rPr>
          <w:rFonts w:eastAsia="Times New Roman"/>
          <w:color w:val="212121"/>
          <w:szCs w:val="24"/>
        </w:rPr>
        <w:t xml:space="preserve">Μητσοτάκη ότι δεν ζητάμε κανένα συμβολικό </w:t>
      </w:r>
      <w:r>
        <w:rPr>
          <w:rFonts w:eastAsia="Times New Roman"/>
          <w:color w:val="212121"/>
          <w:szCs w:val="24"/>
        </w:rPr>
        <w:t xml:space="preserve">ποσό </w:t>
      </w:r>
      <w:r w:rsidRPr="00100C4B">
        <w:rPr>
          <w:rFonts w:eastAsia="Times New Roman"/>
          <w:color w:val="212121"/>
          <w:szCs w:val="24"/>
        </w:rPr>
        <w:t>από κανέναν</w:t>
      </w:r>
      <w:r>
        <w:rPr>
          <w:rFonts w:eastAsia="Times New Roman"/>
          <w:color w:val="212121"/>
          <w:szCs w:val="24"/>
        </w:rPr>
        <w:t>. Ο</w:t>
      </w:r>
      <w:r w:rsidRPr="00100C4B">
        <w:rPr>
          <w:rFonts w:eastAsia="Times New Roman"/>
          <w:color w:val="212121"/>
          <w:szCs w:val="24"/>
        </w:rPr>
        <w:t>ι καλλιτέχνες δεν είμαστε επαίτες</w:t>
      </w:r>
      <w:r>
        <w:rPr>
          <w:rFonts w:eastAsia="Times New Roman"/>
          <w:color w:val="212121"/>
          <w:szCs w:val="24"/>
        </w:rPr>
        <w:t>. Ζ</w:t>
      </w:r>
      <w:r w:rsidRPr="00100C4B">
        <w:rPr>
          <w:rFonts w:eastAsia="Times New Roman"/>
          <w:color w:val="212121"/>
          <w:szCs w:val="24"/>
        </w:rPr>
        <w:t>ητάμε του</w:t>
      </w:r>
      <w:r>
        <w:rPr>
          <w:rFonts w:eastAsia="Times New Roman"/>
          <w:color w:val="212121"/>
          <w:szCs w:val="24"/>
        </w:rPr>
        <w:t xml:space="preserve">ς </w:t>
      </w:r>
      <w:r>
        <w:rPr>
          <w:rFonts w:eastAsia="Times New Roman"/>
          <w:color w:val="212121"/>
          <w:szCs w:val="24"/>
        </w:rPr>
        <w:t>κόπους μας, ζητάμ</w:t>
      </w:r>
      <w:r w:rsidRPr="00100C4B">
        <w:rPr>
          <w:rFonts w:eastAsia="Times New Roman"/>
          <w:color w:val="212121"/>
          <w:szCs w:val="24"/>
        </w:rPr>
        <w:t>ε αυτά που σε όλες τις πολιτισμένες χώρες υπάρχουν</w:t>
      </w:r>
      <w:r>
        <w:rPr>
          <w:rFonts w:eastAsia="Times New Roman"/>
          <w:color w:val="212121"/>
          <w:szCs w:val="24"/>
        </w:rPr>
        <w:t>,</w:t>
      </w:r>
      <w:r w:rsidRPr="00100C4B">
        <w:rPr>
          <w:rFonts w:eastAsia="Times New Roman"/>
          <w:color w:val="212121"/>
          <w:szCs w:val="24"/>
        </w:rPr>
        <w:t xml:space="preserve"> ζητάμε να μπορούμε να ζούμε από το έργο </w:t>
      </w:r>
      <w:r>
        <w:rPr>
          <w:rFonts w:eastAsia="Times New Roman"/>
          <w:color w:val="212121"/>
          <w:szCs w:val="24"/>
        </w:rPr>
        <w:t>μας,</w:t>
      </w:r>
      <w:r w:rsidRPr="00100C4B">
        <w:rPr>
          <w:rFonts w:eastAsia="Times New Roman"/>
          <w:color w:val="212121"/>
          <w:szCs w:val="24"/>
        </w:rPr>
        <w:t xml:space="preserve"> </w:t>
      </w:r>
      <w:r>
        <w:rPr>
          <w:rFonts w:eastAsia="Times New Roman"/>
          <w:color w:val="212121"/>
          <w:szCs w:val="24"/>
        </w:rPr>
        <w:t xml:space="preserve">ζητάμε </w:t>
      </w:r>
      <w:r>
        <w:rPr>
          <w:rFonts w:eastAsia="Times New Roman"/>
          <w:color w:val="212121"/>
          <w:szCs w:val="24"/>
        </w:rPr>
        <w:t>δ</w:t>
      </w:r>
      <w:r w:rsidRPr="00100C4B">
        <w:rPr>
          <w:rFonts w:eastAsia="Times New Roman"/>
          <w:color w:val="212121"/>
          <w:szCs w:val="24"/>
        </w:rPr>
        <w:t>ικαιοσύνη</w:t>
      </w:r>
      <w:r>
        <w:rPr>
          <w:rFonts w:eastAsia="Times New Roman"/>
          <w:color w:val="212121"/>
          <w:szCs w:val="24"/>
        </w:rPr>
        <w:t xml:space="preserve">». </w:t>
      </w:r>
    </w:p>
    <w:p w14:paraId="2E2476DE"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Γνωρίζετε, π</w:t>
      </w:r>
      <w:r w:rsidRPr="00100C4B">
        <w:rPr>
          <w:rFonts w:eastAsia="Times New Roman"/>
          <w:color w:val="212121"/>
          <w:szCs w:val="24"/>
        </w:rPr>
        <w:t>ροφανώς</w:t>
      </w:r>
      <w:r>
        <w:rPr>
          <w:rFonts w:eastAsia="Times New Roman"/>
          <w:color w:val="212121"/>
          <w:szCs w:val="24"/>
        </w:rPr>
        <w:t>, ποιος είναι ο κ. Ξαρχάκος. Ήταν υποψήφιος Βο</w:t>
      </w:r>
      <w:r w:rsidRPr="00100C4B">
        <w:rPr>
          <w:rFonts w:eastAsia="Times New Roman"/>
          <w:color w:val="212121"/>
          <w:szCs w:val="24"/>
        </w:rPr>
        <w:t xml:space="preserve">υλευτής και </w:t>
      </w:r>
      <w:r>
        <w:rPr>
          <w:rFonts w:eastAsia="Times New Roman"/>
          <w:color w:val="212121"/>
          <w:szCs w:val="24"/>
        </w:rPr>
        <w:t>ε</w:t>
      </w:r>
      <w:r w:rsidRPr="00100C4B">
        <w:rPr>
          <w:rFonts w:eastAsia="Times New Roman"/>
          <w:color w:val="212121"/>
          <w:szCs w:val="24"/>
        </w:rPr>
        <w:t>υρωβουλευτής της Νέας Δημοκρατίας</w:t>
      </w:r>
      <w:r>
        <w:rPr>
          <w:rFonts w:eastAsia="Times New Roman"/>
          <w:color w:val="212121"/>
          <w:szCs w:val="24"/>
        </w:rPr>
        <w:t>.</w:t>
      </w:r>
    </w:p>
    <w:p w14:paraId="2E2476DF"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100C4B">
        <w:rPr>
          <w:rFonts w:eastAsia="Times New Roman"/>
          <w:color w:val="212121"/>
          <w:szCs w:val="24"/>
        </w:rPr>
        <w:t>υχαριστ</w:t>
      </w:r>
      <w:r w:rsidRPr="00100C4B">
        <w:rPr>
          <w:rFonts w:eastAsia="Times New Roman"/>
          <w:color w:val="212121"/>
          <w:szCs w:val="24"/>
        </w:rPr>
        <w:t>ώ πολύ</w:t>
      </w:r>
      <w:r>
        <w:rPr>
          <w:rFonts w:eastAsia="Times New Roman"/>
          <w:color w:val="212121"/>
          <w:szCs w:val="24"/>
        </w:rPr>
        <w:t xml:space="preserve">. </w:t>
      </w:r>
    </w:p>
    <w:p w14:paraId="2E2476E0" w14:textId="77777777" w:rsidR="00ED3BF8" w:rsidRDefault="009F432D">
      <w:pPr>
        <w:spacing w:after="0" w:line="600" w:lineRule="auto"/>
        <w:ind w:firstLine="720"/>
        <w:jc w:val="both"/>
        <w:rPr>
          <w:rFonts w:eastAsia="Times New Roman"/>
          <w:color w:val="212121"/>
          <w:szCs w:val="24"/>
        </w:rPr>
      </w:pPr>
      <w:r w:rsidRPr="00315976">
        <w:rPr>
          <w:rFonts w:eastAsia="Times New Roman" w:cs="Times New Roman"/>
          <w:szCs w:val="24"/>
        </w:rPr>
        <w:t xml:space="preserve">(Στο σημείο αυτό ο </w:t>
      </w:r>
      <w:r>
        <w:rPr>
          <w:rFonts w:eastAsia="Times New Roman" w:cs="Times New Roman"/>
          <w:szCs w:val="24"/>
        </w:rPr>
        <w:t xml:space="preserve">Βουλευτής κ. Εμμανουήλ </w:t>
      </w:r>
      <w:proofErr w:type="spellStart"/>
      <w:r>
        <w:rPr>
          <w:rFonts w:eastAsia="Times New Roman" w:cs="Times New Roman"/>
          <w:szCs w:val="24"/>
        </w:rPr>
        <w:t>Θραψανιώτης</w:t>
      </w:r>
      <w:proofErr w:type="spellEnd"/>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olor w:val="212121"/>
          <w:szCs w:val="24"/>
        </w:rPr>
        <w:t xml:space="preserve"> </w:t>
      </w:r>
    </w:p>
    <w:p w14:paraId="2E2476E1" w14:textId="77777777" w:rsidR="00ED3BF8" w:rsidRDefault="009F432D">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sidRPr="00B01A32">
        <w:rPr>
          <w:rFonts w:eastAsia="Times New Roman"/>
          <w:szCs w:val="24"/>
        </w:rPr>
        <w:t>του ΣΥΡΙΖΑ)</w:t>
      </w:r>
    </w:p>
    <w:p w14:paraId="2E2476E2"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Ο επόμενος Βουλευτής είναι ο κ. Τασούλας, Βουλευτής της Νέας Δημοκρατίας. </w:t>
      </w:r>
    </w:p>
    <w:p w14:paraId="2E2476E3"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Παράκληση: Εδώ μιλάτε εννέα λεπτά, ενώ ο κανονικός χρόνος είναι πέντε λεπτά. </w:t>
      </w:r>
    </w:p>
    <w:p w14:paraId="2E2476E4"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Κύριε Τασούλα, επειδή είστε ο επόμενος, τι θα κάνουμε; </w:t>
      </w:r>
    </w:p>
    <w:p w14:paraId="2E2476E5"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Οκτώ λεπτά, κύριε Πρόεδρε.</w:t>
      </w:r>
    </w:p>
    <w:p w14:paraId="2E2476E6"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Όχι οκτώ λεπτά, να τα βρούμε. </w:t>
      </w:r>
    </w:p>
    <w:p w14:paraId="2E2476E7"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lastRenderedPageBreak/>
        <w:t>Θα βάλουμε το θέμα στην Ολομέλεια. Αν καθένας…</w:t>
      </w:r>
    </w:p>
    <w:p w14:paraId="2E2476E8" w14:textId="77777777" w:rsidR="00ED3BF8" w:rsidRDefault="009F432D">
      <w:pPr>
        <w:spacing w:after="0" w:line="600" w:lineRule="auto"/>
        <w:ind w:firstLine="720"/>
        <w:jc w:val="both"/>
        <w:rPr>
          <w:rFonts w:eastAsia="Times New Roman" w:cs="Times New Roman"/>
          <w:szCs w:val="24"/>
        </w:rPr>
      </w:pPr>
      <w:r w:rsidRPr="00FC0E7C">
        <w:rPr>
          <w:rFonts w:eastAsia="Times New Roman" w:cs="Times New Roman"/>
          <w:b/>
          <w:szCs w:val="24"/>
        </w:rPr>
        <w:t>ΝΙΚΟΛΑΟΣ ΘΗΒΑΙΟΣ:</w:t>
      </w:r>
      <w:r>
        <w:rPr>
          <w:rFonts w:eastAsia="Times New Roman" w:cs="Times New Roman"/>
          <w:szCs w:val="24"/>
        </w:rPr>
        <w:t xml:space="preserve"> Όλοι οι Βουλευτές της Νέας Δημοκρατίας μίλησαν οκτώ λεπτά.</w:t>
      </w:r>
    </w:p>
    <w:p w14:paraId="2E2476E9" w14:textId="77777777" w:rsidR="00ED3BF8" w:rsidRDefault="009F432D">
      <w:pPr>
        <w:spacing w:after="0" w:line="600" w:lineRule="auto"/>
        <w:ind w:firstLine="720"/>
        <w:jc w:val="both"/>
        <w:rPr>
          <w:rFonts w:eastAsia="Times New Roman" w:cs="Times New Roman"/>
          <w:szCs w:val="24"/>
        </w:rPr>
      </w:pPr>
      <w:r w:rsidRPr="00FC0E7C">
        <w:rPr>
          <w:rFonts w:eastAsia="Times New Roman" w:cs="Times New Roman"/>
          <w:b/>
          <w:szCs w:val="24"/>
        </w:rPr>
        <w:t>ΠΡΟΕΔΡΕΥΩΝ (Δη</w:t>
      </w:r>
      <w:r w:rsidRPr="00FC0E7C">
        <w:rPr>
          <w:rFonts w:eastAsia="Times New Roman" w:cs="Times New Roman"/>
          <w:b/>
          <w:szCs w:val="24"/>
        </w:rPr>
        <w:t xml:space="preserve">μήτριος </w:t>
      </w:r>
      <w:proofErr w:type="spellStart"/>
      <w:r w:rsidRPr="00FC0E7C">
        <w:rPr>
          <w:rFonts w:eastAsia="Times New Roman" w:cs="Times New Roman"/>
          <w:b/>
          <w:szCs w:val="24"/>
        </w:rPr>
        <w:t>Κρεμαστινός</w:t>
      </w:r>
      <w:proofErr w:type="spellEnd"/>
      <w:r w:rsidRPr="00FC0E7C">
        <w:rPr>
          <w:rFonts w:eastAsia="Times New Roman" w:cs="Times New Roman"/>
          <w:b/>
          <w:szCs w:val="24"/>
        </w:rPr>
        <w:t>):</w:t>
      </w:r>
      <w:r>
        <w:rPr>
          <w:rFonts w:eastAsia="Times New Roman" w:cs="Times New Roman"/>
          <w:szCs w:val="24"/>
        </w:rPr>
        <w:t xml:space="preserve"> Έχουμε, όμως, πάρει απόφαση για πέντε λεπτά. Θέλετε να αλλάξουμε την απόφαση; </w:t>
      </w:r>
    </w:p>
    <w:p w14:paraId="2E2476EA" w14:textId="77777777" w:rsidR="00ED3BF8" w:rsidRDefault="009F432D">
      <w:pPr>
        <w:spacing w:after="0" w:line="600" w:lineRule="auto"/>
        <w:ind w:firstLine="720"/>
        <w:jc w:val="both"/>
        <w:rPr>
          <w:rFonts w:eastAsia="Times New Roman" w:cs="Times New Roman"/>
          <w:szCs w:val="24"/>
        </w:rPr>
      </w:pPr>
      <w:r w:rsidRPr="00FC0E7C">
        <w:rPr>
          <w:rFonts w:eastAsia="Times New Roman" w:cs="Times New Roman"/>
          <w:b/>
          <w:szCs w:val="24"/>
        </w:rPr>
        <w:t>ΝΙΚΟΛΑΟΣ ΘΗΒΑΙΟΣ:</w:t>
      </w:r>
      <w:r>
        <w:rPr>
          <w:rFonts w:eastAsia="Times New Roman" w:cs="Times New Roman"/>
          <w:szCs w:val="24"/>
        </w:rPr>
        <w:t xml:space="preserve"> Ίση μεταχείριση θέλουμε, κύριε Πρόεδρε. </w:t>
      </w:r>
    </w:p>
    <w:p w14:paraId="2E2476EB" w14:textId="77777777" w:rsidR="00ED3BF8" w:rsidRDefault="009F432D">
      <w:pPr>
        <w:spacing w:after="0" w:line="600" w:lineRule="auto"/>
        <w:ind w:firstLine="720"/>
        <w:jc w:val="both"/>
        <w:rPr>
          <w:rFonts w:eastAsia="Times New Roman"/>
          <w:color w:val="212121"/>
          <w:szCs w:val="24"/>
        </w:rPr>
      </w:pPr>
      <w:r w:rsidRPr="00FC0E7C">
        <w:rPr>
          <w:rFonts w:eastAsia="Times New Roman"/>
          <w:b/>
          <w:color w:val="212121"/>
          <w:szCs w:val="24"/>
        </w:rPr>
        <w:t xml:space="preserve">ΠΡΟΕΔΡΕΥΩΝ (Δημήτριος </w:t>
      </w:r>
      <w:proofErr w:type="spellStart"/>
      <w:r w:rsidRPr="00FC0E7C">
        <w:rPr>
          <w:rFonts w:eastAsia="Times New Roman"/>
          <w:b/>
          <w:color w:val="212121"/>
          <w:szCs w:val="24"/>
        </w:rPr>
        <w:t>Κρεμαστινός</w:t>
      </w:r>
      <w:proofErr w:type="spellEnd"/>
      <w:r w:rsidRPr="00FC0E7C">
        <w:rPr>
          <w:rFonts w:eastAsia="Times New Roman"/>
          <w:b/>
          <w:color w:val="212121"/>
          <w:szCs w:val="24"/>
        </w:rPr>
        <w:t>):</w:t>
      </w:r>
      <w:r>
        <w:rPr>
          <w:rFonts w:eastAsia="Times New Roman"/>
          <w:color w:val="212121"/>
          <w:szCs w:val="24"/>
        </w:rPr>
        <w:t xml:space="preserve"> Ναι, ίση μεταχείριση, αλλά στο άπειρο.</w:t>
      </w:r>
    </w:p>
    <w:p w14:paraId="2E2476EC" w14:textId="77777777" w:rsidR="00ED3BF8" w:rsidRDefault="009F432D">
      <w:pPr>
        <w:spacing w:after="0" w:line="600" w:lineRule="auto"/>
        <w:ind w:firstLine="720"/>
        <w:jc w:val="both"/>
        <w:rPr>
          <w:rFonts w:eastAsia="Times New Roman"/>
          <w:color w:val="212121"/>
          <w:szCs w:val="24"/>
        </w:rPr>
      </w:pPr>
      <w:r>
        <w:rPr>
          <w:rFonts w:eastAsia="Times New Roman"/>
          <w:color w:val="212121"/>
          <w:szCs w:val="24"/>
        </w:rPr>
        <w:t>Ορίστε, κύριε Τασούλα</w:t>
      </w:r>
      <w:r>
        <w:rPr>
          <w:rFonts w:eastAsia="Times New Roman"/>
          <w:color w:val="212121"/>
          <w:szCs w:val="24"/>
        </w:rPr>
        <w:t>, έχετε τον λόγο.</w:t>
      </w:r>
    </w:p>
    <w:p w14:paraId="2E2476ED" w14:textId="77777777" w:rsidR="00ED3BF8" w:rsidRDefault="009F432D">
      <w:pPr>
        <w:spacing w:after="0" w:line="600" w:lineRule="auto"/>
        <w:ind w:firstLine="720"/>
        <w:jc w:val="both"/>
        <w:rPr>
          <w:rFonts w:eastAsia="Times New Roman"/>
          <w:color w:val="212121"/>
          <w:szCs w:val="24"/>
          <w:shd w:val="clear" w:color="auto" w:fill="FFFFFF"/>
        </w:rPr>
      </w:pPr>
      <w:r w:rsidRPr="00FC0E7C">
        <w:rPr>
          <w:rFonts w:eastAsia="Times New Roman"/>
          <w:b/>
          <w:color w:val="212121"/>
          <w:szCs w:val="24"/>
        </w:rPr>
        <w:t>ΚΩΝΣΤΑΝΤΙΝΟΣ ΤΑΣΟΥΛΑΣ:</w:t>
      </w:r>
      <w:r>
        <w:rPr>
          <w:rFonts w:eastAsia="Times New Roman"/>
          <w:b/>
          <w:color w:val="212121"/>
          <w:szCs w:val="24"/>
        </w:rPr>
        <w:t xml:space="preserve"> </w:t>
      </w:r>
      <w:r>
        <w:rPr>
          <w:rFonts w:eastAsia="Times New Roman"/>
          <w:color w:val="212121"/>
          <w:szCs w:val="24"/>
          <w:shd w:val="clear" w:color="auto" w:fill="FFFFFF"/>
        </w:rPr>
        <w:t>Κυ</w:t>
      </w:r>
      <w:r w:rsidRPr="00FC0E7C">
        <w:rPr>
          <w:rFonts w:eastAsia="Times New Roman"/>
          <w:color w:val="212121"/>
          <w:szCs w:val="24"/>
          <w:shd w:val="clear" w:color="auto" w:fill="FFFFFF"/>
        </w:rPr>
        <w:t>ρίες και κύριοι συνάδελφοι</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ακούστηκαν διάφορες απόψεις για την παιδεία από υποστηρικτές ή απ</w:t>
      </w:r>
      <w:r>
        <w:rPr>
          <w:rFonts w:eastAsia="Times New Roman"/>
          <w:color w:val="212121"/>
          <w:szCs w:val="24"/>
          <w:shd w:val="clear" w:color="auto" w:fill="FFFFFF"/>
        </w:rPr>
        <w:t xml:space="preserve">ό επικριτές του νομοσχεδίου αυτού. </w:t>
      </w:r>
    </w:p>
    <w:p w14:paraId="2E2476EE"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FC0E7C">
        <w:rPr>
          <w:rFonts w:eastAsia="Times New Roman"/>
          <w:color w:val="212121"/>
          <w:szCs w:val="24"/>
          <w:shd w:val="clear" w:color="auto" w:fill="FFFFFF"/>
        </w:rPr>
        <w:t>α ήθελα να πω ότι η παιδεία είναι κάτι πολύ βαθύτερο και πολύ πιο ριζωμένο στο</w:t>
      </w:r>
      <w:r>
        <w:rPr>
          <w:rFonts w:eastAsia="Times New Roman"/>
          <w:color w:val="212121"/>
          <w:szCs w:val="24"/>
          <w:shd w:val="clear" w:color="auto" w:fill="FFFFFF"/>
        </w:rPr>
        <w:t>ν</w:t>
      </w:r>
      <w:r w:rsidRPr="00FC0E7C">
        <w:rPr>
          <w:rFonts w:eastAsia="Times New Roman"/>
          <w:color w:val="212121"/>
          <w:szCs w:val="24"/>
          <w:shd w:val="clear" w:color="auto" w:fill="FFFFFF"/>
        </w:rPr>
        <w:t xml:space="preserve"> χρόνο </w:t>
      </w:r>
      <w:r>
        <w:rPr>
          <w:rFonts w:eastAsia="Times New Roman"/>
          <w:color w:val="212121"/>
          <w:szCs w:val="24"/>
          <w:shd w:val="clear" w:color="auto" w:fill="FFFFFF"/>
        </w:rPr>
        <w:t xml:space="preserve">εν </w:t>
      </w:r>
      <w:proofErr w:type="spellStart"/>
      <w:r>
        <w:rPr>
          <w:rFonts w:eastAsia="Times New Roman"/>
          <w:color w:val="212121"/>
          <w:szCs w:val="24"/>
          <w:shd w:val="clear" w:color="auto" w:fill="FFFFFF"/>
        </w:rPr>
        <w:t>σχέσει</w:t>
      </w:r>
      <w:proofErr w:type="spellEnd"/>
      <w:r w:rsidRPr="00FC0E7C">
        <w:rPr>
          <w:rFonts w:eastAsia="Times New Roman"/>
          <w:color w:val="212121"/>
          <w:szCs w:val="24"/>
          <w:shd w:val="clear" w:color="auto" w:fill="FFFFFF"/>
        </w:rPr>
        <w:t xml:space="preserve"> με την αίσθηση ότι κάνουμε επανάσταση στην παιδεία και ότι μπορούμε να δημιουργήσουμε νέα δεδομένα τόσο εύκολα</w:t>
      </w:r>
      <w:r>
        <w:rPr>
          <w:rFonts w:eastAsia="Times New Roman"/>
          <w:color w:val="212121"/>
          <w:szCs w:val="24"/>
          <w:shd w:val="clear" w:color="auto" w:fill="FFFFFF"/>
        </w:rPr>
        <w:t xml:space="preserve">. </w:t>
      </w:r>
    </w:p>
    <w:p w14:paraId="2E2476EF"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Θ</w:t>
      </w:r>
      <w:r w:rsidRPr="00FC0E7C">
        <w:rPr>
          <w:rFonts w:eastAsia="Times New Roman"/>
          <w:color w:val="212121"/>
          <w:szCs w:val="24"/>
          <w:shd w:val="clear" w:color="auto" w:fill="FFFFFF"/>
        </w:rPr>
        <w:t xml:space="preserve">α σας πω ένα παράδειγμα για να καταλάβετε πόσο βαθύ θέμα είναι </w:t>
      </w:r>
      <w:r>
        <w:rPr>
          <w:rFonts w:eastAsia="Times New Roman"/>
          <w:color w:val="212121"/>
          <w:szCs w:val="24"/>
          <w:shd w:val="clear" w:color="auto" w:fill="FFFFFF"/>
        </w:rPr>
        <w:t>η παιδεία</w:t>
      </w:r>
      <w:r w:rsidRPr="00FC0E7C">
        <w:rPr>
          <w:rFonts w:eastAsia="Times New Roman"/>
          <w:color w:val="212121"/>
          <w:szCs w:val="24"/>
          <w:shd w:val="clear" w:color="auto" w:fill="FFFFFF"/>
        </w:rPr>
        <w:t xml:space="preserve"> εν </w:t>
      </w:r>
      <w:proofErr w:type="spellStart"/>
      <w:r w:rsidRPr="00FC0E7C">
        <w:rPr>
          <w:rFonts w:eastAsia="Times New Roman"/>
          <w:color w:val="212121"/>
          <w:szCs w:val="24"/>
          <w:shd w:val="clear" w:color="auto" w:fill="FFFFFF"/>
        </w:rPr>
        <w:t>σχέσει</w:t>
      </w:r>
      <w:proofErr w:type="spellEnd"/>
      <w:r w:rsidRPr="00FC0E7C">
        <w:rPr>
          <w:rFonts w:eastAsia="Times New Roman"/>
          <w:color w:val="212121"/>
          <w:szCs w:val="24"/>
          <w:shd w:val="clear" w:color="auto" w:fill="FFFFFF"/>
        </w:rPr>
        <w:t xml:space="preserve"> με τον επιφανειακό τρόπο που πολιτικές ηγε</w:t>
      </w:r>
      <w:r w:rsidRPr="00FC0E7C">
        <w:rPr>
          <w:rFonts w:eastAsia="Times New Roman"/>
          <w:color w:val="212121"/>
          <w:szCs w:val="24"/>
          <w:shd w:val="clear" w:color="auto" w:fill="FFFFFF"/>
        </w:rPr>
        <w:t>σίες κατά καιρούς τη διαχειρίζονται</w:t>
      </w:r>
      <w:r>
        <w:rPr>
          <w:rFonts w:eastAsia="Times New Roman"/>
          <w:color w:val="212121"/>
          <w:szCs w:val="24"/>
          <w:shd w:val="clear" w:color="auto" w:fill="FFFFFF"/>
        </w:rPr>
        <w:t xml:space="preserve">. </w:t>
      </w:r>
    </w:p>
    <w:p w14:paraId="2E2476F0"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Σύνταγμα, τ</w:t>
      </w:r>
      <w:r w:rsidRPr="00FC0E7C">
        <w:rPr>
          <w:rFonts w:eastAsia="Times New Roman"/>
          <w:color w:val="212121"/>
          <w:szCs w:val="24"/>
          <w:shd w:val="clear" w:color="auto" w:fill="FFFFFF"/>
        </w:rPr>
        <w:t>ο οποίο δεν το αλλάξαμε</w:t>
      </w:r>
      <w:r w:rsidRPr="0071564A">
        <w:rPr>
          <w:rFonts w:eastAsia="Times New Roman"/>
          <w:color w:val="212121"/>
          <w:szCs w:val="24"/>
          <w:shd w:val="clear" w:color="auto" w:fill="FFFFFF"/>
        </w:rPr>
        <w:t xml:space="preserve"> </w:t>
      </w:r>
      <w:r>
        <w:rPr>
          <w:rFonts w:eastAsia="Times New Roman"/>
          <w:color w:val="212121"/>
          <w:szCs w:val="24"/>
          <w:shd w:val="clear" w:color="auto" w:fill="FFFFFF"/>
        </w:rPr>
        <w:t>στο άρθρο 16,</w:t>
      </w:r>
      <w:r w:rsidRPr="00FC0E7C">
        <w:rPr>
          <w:rFonts w:eastAsia="Times New Roman"/>
          <w:color w:val="212121"/>
          <w:szCs w:val="24"/>
          <w:shd w:val="clear" w:color="auto" w:fill="FFFFFF"/>
        </w:rPr>
        <w:t xml:space="preserve"> καθορίζει το</w:t>
      </w:r>
      <w:r>
        <w:rPr>
          <w:rFonts w:eastAsia="Times New Roman"/>
          <w:color w:val="212121"/>
          <w:szCs w:val="24"/>
          <w:shd w:val="clear" w:color="auto" w:fill="FFFFFF"/>
        </w:rPr>
        <w:t>ν</w:t>
      </w:r>
      <w:r w:rsidRPr="00FC0E7C">
        <w:rPr>
          <w:rFonts w:eastAsia="Times New Roman"/>
          <w:color w:val="212121"/>
          <w:szCs w:val="24"/>
          <w:shd w:val="clear" w:color="auto" w:fill="FFFFFF"/>
        </w:rPr>
        <w:t xml:space="preserve"> σκοπό της παιδείας και λέει ότι η παιδεί</w:t>
      </w:r>
      <w:r>
        <w:rPr>
          <w:rFonts w:eastAsia="Times New Roman"/>
          <w:color w:val="212121"/>
          <w:szCs w:val="24"/>
          <w:shd w:val="clear" w:color="auto" w:fill="FFFFFF"/>
        </w:rPr>
        <w:t>α αποτελεί βασική αποστολή του κ</w:t>
      </w:r>
      <w:r w:rsidRPr="00FC0E7C">
        <w:rPr>
          <w:rFonts w:eastAsia="Times New Roman"/>
          <w:color w:val="212121"/>
          <w:szCs w:val="24"/>
          <w:shd w:val="clear" w:color="auto" w:fill="FFFFFF"/>
        </w:rPr>
        <w:t>ράτους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που αποσκοπεί στη φυσική</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επαγγελματική</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πνευματική και ηθική αγωγή των </w:t>
      </w:r>
      <w:r w:rsidRPr="00FC0E7C">
        <w:rPr>
          <w:rFonts w:eastAsia="Times New Roman"/>
          <w:color w:val="212121"/>
          <w:szCs w:val="24"/>
          <w:shd w:val="clear" w:color="auto" w:fill="FFFFFF"/>
        </w:rPr>
        <w:t>Ελλήνων</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στην ανάπτυξη της εθνικής και θρησκευτικής του</w:t>
      </w:r>
      <w:r>
        <w:rPr>
          <w:rFonts w:eastAsia="Times New Roman"/>
          <w:color w:val="212121"/>
          <w:szCs w:val="24"/>
          <w:shd w:val="clear" w:color="auto" w:fill="FFFFFF"/>
        </w:rPr>
        <w:t>ς</w:t>
      </w:r>
      <w:r w:rsidRPr="00FC0E7C">
        <w:rPr>
          <w:rFonts w:eastAsia="Times New Roman"/>
          <w:color w:val="212121"/>
          <w:szCs w:val="24"/>
          <w:shd w:val="clear" w:color="auto" w:fill="FFFFFF"/>
        </w:rPr>
        <w:t xml:space="preserve"> συνειδήσεως και στη </w:t>
      </w:r>
      <w:r>
        <w:rPr>
          <w:rFonts w:eastAsia="Times New Roman"/>
          <w:color w:val="212121"/>
          <w:szCs w:val="24"/>
          <w:shd w:val="clear" w:color="auto" w:fill="FFFFFF"/>
        </w:rPr>
        <w:t xml:space="preserve">διάπλασή </w:t>
      </w:r>
      <w:r w:rsidRPr="00FC0E7C">
        <w:rPr>
          <w:rFonts w:eastAsia="Times New Roman"/>
          <w:color w:val="212121"/>
          <w:szCs w:val="24"/>
          <w:shd w:val="clear" w:color="auto" w:fill="FFFFFF"/>
        </w:rPr>
        <w:t xml:space="preserve"> τους ως ε</w:t>
      </w:r>
      <w:r>
        <w:rPr>
          <w:rFonts w:eastAsia="Times New Roman"/>
          <w:color w:val="212121"/>
          <w:szCs w:val="24"/>
          <w:shd w:val="clear" w:color="auto" w:fill="FFFFFF"/>
        </w:rPr>
        <w:t xml:space="preserve">λεύθερων και υπεύθυνων πολιτών. </w:t>
      </w:r>
    </w:p>
    <w:p w14:paraId="2E2476F1"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w:t>
      </w:r>
      <w:r w:rsidRPr="00FC0E7C">
        <w:rPr>
          <w:rFonts w:eastAsia="Times New Roman"/>
          <w:color w:val="212121"/>
          <w:szCs w:val="24"/>
          <w:shd w:val="clear" w:color="auto" w:fill="FFFFFF"/>
        </w:rPr>
        <w:t>ροσέξτε να δείτε πόσο βαθύ είναι αυτό και</w:t>
      </w:r>
      <w:r>
        <w:rPr>
          <w:rFonts w:eastAsia="Times New Roman"/>
          <w:color w:val="212121"/>
          <w:szCs w:val="24"/>
          <w:shd w:val="clear" w:color="auto" w:fill="FFFFFF"/>
        </w:rPr>
        <w:t xml:space="preserve"> ότι</w:t>
      </w:r>
      <w:r w:rsidRPr="00FC0E7C">
        <w:rPr>
          <w:rFonts w:eastAsia="Times New Roman"/>
          <w:color w:val="212121"/>
          <w:szCs w:val="24"/>
          <w:shd w:val="clear" w:color="auto" w:fill="FFFFFF"/>
        </w:rPr>
        <w:t xml:space="preserve"> δεν έχει σχέση με τις τρέχουσες πολιτικές αντεγκλήσεις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w:t>
      </w:r>
    </w:p>
    <w:p w14:paraId="2E2476F2" w14:textId="77777777" w:rsidR="00ED3BF8" w:rsidRDefault="009F432D">
      <w:pPr>
        <w:spacing w:after="0" w:line="600" w:lineRule="auto"/>
        <w:ind w:firstLine="720"/>
        <w:jc w:val="both"/>
        <w:rPr>
          <w:rFonts w:eastAsia="Times New Roman"/>
          <w:color w:val="212121"/>
          <w:szCs w:val="24"/>
          <w:shd w:val="clear" w:color="auto" w:fill="FFFFFF"/>
        </w:rPr>
      </w:pPr>
      <w:r w:rsidRPr="00FC0E7C">
        <w:rPr>
          <w:rFonts w:eastAsia="Times New Roman"/>
          <w:color w:val="212121"/>
          <w:szCs w:val="24"/>
          <w:shd w:val="clear" w:color="auto" w:fill="FFFFFF"/>
        </w:rPr>
        <w:t>Κατ</w:t>
      </w:r>
      <w:r>
        <w:rPr>
          <w:rFonts w:eastAsia="Times New Roman"/>
          <w:color w:val="212121"/>
          <w:szCs w:val="24"/>
          <w:shd w:val="clear" w:color="auto" w:fill="FFFFFF"/>
        </w:rPr>
        <w:t>’ αρχ</w:t>
      </w:r>
      <w:r>
        <w:rPr>
          <w:rFonts w:eastAsia="Times New Roman"/>
          <w:color w:val="212121"/>
          <w:szCs w:val="24"/>
          <w:shd w:val="clear" w:color="auto" w:fill="FFFFFF"/>
        </w:rPr>
        <w:t>άς</w:t>
      </w:r>
      <w:r>
        <w:rPr>
          <w:rFonts w:eastAsia="Times New Roman"/>
          <w:color w:val="212121"/>
          <w:szCs w:val="24"/>
          <w:shd w:val="clear" w:color="auto" w:fill="FFFFFF"/>
        </w:rPr>
        <w:t xml:space="preserve"> α</w:t>
      </w:r>
      <w:r w:rsidRPr="00FC0E7C">
        <w:rPr>
          <w:rFonts w:eastAsia="Times New Roman"/>
          <w:color w:val="212121"/>
          <w:szCs w:val="24"/>
          <w:shd w:val="clear" w:color="auto" w:fill="FFFFFF"/>
        </w:rPr>
        <w:t xml:space="preserve">ς δούμε το </w:t>
      </w:r>
      <w:r w:rsidRPr="00FC0E7C">
        <w:rPr>
          <w:rFonts w:eastAsia="Times New Roman"/>
          <w:color w:val="212121"/>
          <w:szCs w:val="24"/>
          <w:shd w:val="clear" w:color="auto" w:fill="FFFFFF"/>
        </w:rPr>
        <w:t>θέμα της εθνικής συνειδήσεως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Ο Όμηρος τόσους αιώνες πριν γράφει ότι η Καλυψώ</w:t>
      </w:r>
      <w:r>
        <w:rPr>
          <w:rFonts w:eastAsia="Times New Roman"/>
          <w:color w:val="212121"/>
          <w:szCs w:val="24"/>
          <w:shd w:val="clear" w:color="auto" w:fill="FFFFFF"/>
        </w:rPr>
        <w:t>, κ</w:t>
      </w:r>
      <w:r w:rsidRPr="00FC0E7C">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έθελγε</w:t>
      </w:r>
      <w:r w:rsidRPr="00FC0E7C">
        <w:rPr>
          <w:rFonts w:eastAsia="Times New Roman"/>
          <w:color w:val="212121"/>
          <w:szCs w:val="24"/>
          <w:shd w:val="clear" w:color="auto" w:fill="FFFFFF"/>
        </w:rPr>
        <w:t xml:space="preserve"> τον Οδυσσέα όπως </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Ιθάκης </w:t>
      </w:r>
      <w:proofErr w:type="spellStart"/>
      <w:r>
        <w:rPr>
          <w:rFonts w:eastAsia="Times New Roman"/>
          <w:color w:val="212121"/>
          <w:szCs w:val="24"/>
          <w:shd w:val="clear" w:color="auto" w:fill="FFFFFF"/>
        </w:rPr>
        <w:t>επιλήσεται</w:t>
      </w:r>
      <w:proofErr w:type="spellEnd"/>
      <w:r>
        <w:rPr>
          <w:rFonts w:eastAsia="Times New Roman"/>
          <w:color w:val="212121"/>
          <w:szCs w:val="24"/>
          <w:shd w:val="clear" w:color="auto" w:fill="FFFFFF"/>
        </w:rPr>
        <w:t>». Τ</w:t>
      </w:r>
      <w:r w:rsidRPr="00FC0E7C">
        <w:rPr>
          <w:rFonts w:eastAsia="Times New Roman"/>
          <w:color w:val="212121"/>
          <w:szCs w:val="24"/>
          <w:shd w:val="clear" w:color="auto" w:fill="FFFFFF"/>
        </w:rPr>
        <w:t xml:space="preserve">ον </w:t>
      </w:r>
      <w:r>
        <w:rPr>
          <w:rFonts w:eastAsia="Times New Roman"/>
          <w:color w:val="212121"/>
          <w:szCs w:val="24"/>
          <w:shd w:val="clear" w:color="auto" w:fill="FFFFFF"/>
        </w:rPr>
        <w:t>έθελγε</w:t>
      </w:r>
      <w:r w:rsidRPr="00FC0E7C">
        <w:rPr>
          <w:rFonts w:eastAsia="Times New Roman"/>
          <w:color w:val="212121"/>
          <w:szCs w:val="24"/>
          <w:shd w:val="clear" w:color="auto" w:fill="FFFFFF"/>
        </w:rPr>
        <w:t xml:space="preserve"> η Καλυψώ για να ξεχάσει την Ιθάκη</w:t>
      </w:r>
      <w:r>
        <w:rPr>
          <w:rFonts w:eastAsia="Times New Roman"/>
          <w:color w:val="212121"/>
          <w:szCs w:val="24"/>
          <w:shd w:val="clear" w:color="auto" w:fill="FFFFFF"/>
        </w:rPr>
        <w:t>. Ό</w:t>
      </w:r>
      <w:r w:rsidRPr="00FC0E7C">
        <w:rPr>
          <w:rFonts w:eastAsia="Times New Roman"/>
          <w:color w:val="212121"/>
          <w:szCs w:val="24"/>
          <w:shd w:val="clear" w:color="auto" w:fill="FFFFFF"/>
        </w:rPr>
        <w:t>χι</w:t>
      </w:r>
      <w:r>
        <w:rPr>
          <w:rFonts w:eastAsia="Times New Roman"/>
          <w:color w:val="212121"/>
          <w:szCs w:val="24"/>
          <w:shd w:val="clear" w:color="auto" w:fill="FFFFFF"/>
        </w:rPr>
        <w:t xml:space="preserve"> να ξεχάσει την Πηνελόπη ή τον Τ</w:t>
      </w:r>
      <w:r w:rsidRPr="00FC0E7C">
        <w:rPr>
          <w:rFonts w:eastAsia="Times New Roman"/>
          <w:color w:val="212121"/>
          <w:szCs w:val="24"/>
          <w:shd w:val="clear" w:color="auto" w:fill="FFFFFF"/>
        </w:rPr>
        <w:t>ηλέμαχο</w:t>
      </w:r>
      <w:r>
        <w:rPr>
          <w:rFonts w:eastAsia="Times New Roman"/>
          <w:color w:val="212121"/>
          <w:szCs w:val="24"/>
          <w:shd w:val="clear" w:color="auto" w:fill="FFFFFF"/>
        </w:rPr>
        <w:t>. Ν</w:t>
      </w:r>
      <w:r w:rsidRPr="00FC0E7C">
        <w:rPr>
          <w:rFonts w:eastAsia="Times New Roman"/>
          <w:color w:val="212121"/>
          <w:szCs w:val="24"/>
          <w:shd w:val="clear" w:color="auto" w:fill="FFFFFF"/>
        </w:rPr>
        <w:t>α ξεχάσει την πατρίδα του</w:t>
      </w:r>
      <w:r>
        <w:rPr>
          <w:rFonts w:eastAsia="Times New Roman"/>
          <w:color w:val="212121"/>
          <w:szCs w:val="24"/>
          <w:shd w:val="clear" w:color="auto" w:fill="FFFFFF"/>
        </w:rPr>
        <w:t>.</w:t>
      </w:r>
      <w:r>
        <w:rPr>
          <w:rFonts w:eastAsia="Times New Roman"/>
          <w:color w:val="212121"/>
          <w:szCs w:val="24"/>
          <w:shd w:val="clear" w:color="auto" w:fill="FFFFFF"/>
        </w:rPr>
        <w:t xml:space="preserve"> Ένα </w:t>
      </w:r>
      <w:r w:rsidRPr="00FC0E7C">
        <w:rPr>
          <w:rFonts w:eastAsia="Times New Roman"/>
          <w:color w:val="212121"/>
          <w:szCs w:val="24"/>
          <w:shd w:val="clear" w:color="auto" w:fill="FFFFFF"/>
        </w:rPr>
        <w:t>από τα πρωτοπόρα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το πρωτοπόρο ελληνικό </w:t>
      </w:r>
      <w:r>
        <w:rPr>
          <w:rFonts w:eastAsia="Times New Roman"/>
          <w:color w:val="212121"/>
          <w:szCs w:val="24"/>
          <w:shd w:val="clear" w:color="auto" w:fill="FFFFFF"/>
        </w:rPr>
        <w:t>λ</w:t>
      </w:r>
      <w:r w:rsidRPr="00FC0E7C">
        <w:rPr>
          <w:rFonts w:eastAsia="Times New Roman"/>
          <w:color w:val="212121"/>
          <w:szCs w:val="24"/>
          <w:shd w:val="clear" w:color="auto" w:fill="FFFFFF"/>
        </w:rPr>
        <w:t>ογοτεχνικό κείμενο</w:t>
      </w:r>
      <w:r>
        <w:rPr>
          <w:rFonts w:eastAsia="Times New Roman"/>
          <w:color w:val="212121"/>
          <w:szCs w:val="24"/>
          <w:shd w:val="clear" w:color="auto" w:fill="FFFFFF"/>
        </w:rPr>
        <w:t>, δηλαδή,</w:t>
      </w:r>
      <w:r w:rsidRPr="00FC0E7C">
        <w:rPr>
          <w:rFonts w:eastAsia="Times New Roman"/>
          <w:color w:val="212121"/>
          <w:szCs w:val="24"/>
          <w:shd w:val="clear" w:color="auto" w:fill="FFFFFF"/>
        </w:rPr>
        <w:t xml:space="preserve"> έχει την ίδια</w:t>
      </w:r>
      <w:r>
        <w:rPr>
          <w:rFonts w:eastAsia="Times New Roman"/>
          <w:color w:val="212121"/>
          <w:szCs w:val="24"/>
          <w:shd w:val="clear" w:color="auto" w:fill="FFFFFF"/>
        </w:rPr>
        <w:t xml:space="preserve"> ανάπτυξη ε</w:t>
      </w:r>
      <w:r w:rsidRPr="00FC0E7C">
        <w:rPr>
          <w:rFonts w:eastAsia="Times New Roman"/>
          <w:color w:val="212121"/>
          <w:szCs w:val="24"/>
          <w:shd w:val="clear" w:color="auto" w:fill="FFFFFF"/>
        </w:rPr>
        <w:t xml:space="preserve">θνικής συνειδήσεως με το Σύνταγμα του </w:t>
      </w:r>
      <w:r>
        <w:rPr>
          <w:rFonts w:eastAsia="Times New Roman"/>
          <w:color w:val="212121"/>
          <w:szCs w:val="24"/>
          <w:shd w:val="clear" w:color="auto" w:fill="FFFFFF"/>
        </w:rPr>
        <w:t>’</w:t>
      </w:r>
      <w:r w:rsidRPr="00FC0E7C">
        <w:rPr>
          <w:rFonts w:eastAsia="Times New Roman"/>
          <w:color w:val="212121"/>
          <w:szCs w:val="24"/>
          <w:shd w:val="clear" w:color="auto" w:fill="FFFFFF"/>
        </w:rPr>
        <w:t>75</w:t>
      </w:r>
      <w:r>
        <w:rPr>
          <w:rFonts w:eastAsia="Times New Roman"/>
          <w:color w:val="212121"/>
          <w:szCs w:val="24"/>
          <w:shd w:val="clear" w:color="auto" w:fill="FFFFFF"/>
        </w:rPr>
        <w:t xml:space="preserve">. Είναι </w:t>
      </w:r>
      <w:r w:rsidRPr="00FC0E7C">
        <w:rPr>
          <w:rFonts w:eastAsia="Times New Roman"/>
          <w:color w:val="212121"/>
          <w:szCs w:val="24"/>
          <w:shd w:val="clear" w:color="auto" w:fill="FFFFFF"/>
        </w:rPr>
        <w:t xml:space="preserve">διδακτική </w:t>
      </w:r>
      <w:r>
        <w:rPr>
          <w:rFonts w:eastAsia="Times New Roman"/>
          <w:color w:val="212121"/>
          <w:szCs w:val="24"/>
          <w:shd w:val="clear" w:color="auto" w:fill="FFFFFF"/>
        </w:rPr>
        <w:t>η «</w:t>
      </w:r>
      <w:r w:rsidRPr="00FC0E7C">
        <w:rPr>
          <w:rFonts w:eastAsia="Times New Roman"/>
          <w:color w:val="212121"/>
          <w:szCs w:val="24"/>
          <w:shd w:val="clear" w:color="auto" w:fill="FFFFFF"/>
        </w:rPr>
        <w:t>Οδύσσεια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και</w:t>
      </w:r>
      <w:r>
        <w:rPr>
          <w:rFonts w:eastAsia="Times New Roman"/>
          <w:color w:val="212121"/>
          <w:szCs w:val="24"/>
          <w:shd w:val="clear" w:color="auto" w:fill="FFFFFF"/>
        </w:rPr>
        <w:t xml:space="preserve"> η</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w:t>
      </w:r>
      <w:proofErr w:type="spellStart"/>
      <w:r w:rsidRPr="00FC0E7C">
        <w:rPr>
          <w:rFonts w:eastAsia="Times New Roman"/>
          <w:color w:val="212121"/>
          <w:szCs w:val="24"/>
          <w:shd w:val="clear" w:color="auto" w:fill="FFFFFF"/>
        </w:rPr>
        <w:t>Ιλιάδα</w:t>
      </w:r>
      <w:proofErr w:type="spellEnd"/>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Κ</w:t>
      </w:r>
      <w:r w:rsidRPr="00FC0E7C">
        <w:rPr>
          <w:rFonts w:eastAsia="Times New Roman"/>
          <w:color w:val="212121"/>
          <w:szCs w:val="24"/>
          <w:shd w:val="clear" w:color="auto" w:fill="FFFFFF"/>
        </w:rPr>
        <w:t xml:space="preserve">αι για να πάμε στο θέμα της </w:t>
      </w:r>
      <w:r>
        <w:rPr>
          <w:rFonts w:eastAsia="Times New Roman"/>
          <w:color w:val="212121"/>
          <w:szCs w:val="24"/>
          <w:shd w:val="clear" w:color="auto" w:fill="FFFFFF"/>
        </w:rPr>
        <w:t>υπονομεύσεως</w:t>
      </w:r>
      <w:r w:rsidRPr="00FC0E7C">
        <w:rPr>
          <w:rFonts w:eastAsia="Times New Roman"/>
          <w:color w:val="212121"/>
          <w:szCs w:val="24"/>
          <w:shd w:val="clear" w:color="auto" w:fill="FFFFFF"/>
        </w:rPr>
        <w:t xml:space="preserve"> των αρχαίων ελληνικών από το</w:t>
      </w:r>
      <w:r w:rsidRPr="00FC0E7C">
        <w:rPr>
          <w:rFonts w:eastAsia="Times New Roman"/>
          <w:color w:val="212121"/>
          <w:szCs w:val="24"/>
          <w:shd w:val="clear" w:color="auto" w:fill="FFFFFF"/>
        </w:rPr>
        <w:t xml:space="preserve"> πρωτότυπο κείμενο </w:t>
      </w:r>
      <w:r>
        <w:rPr>
          <w:rFonts w:eastAsia="Times New Roman"/>
          <w:color w:val="212121"/>
          <w:szCs w:val="24"/>
          <w:shd w:val="clear" w:color="auto" w:fill="FFFFFF"/>
        </w:rPr>
        <w:t>-διότι εκεί είναι η γοητεία, κ</w:t>
      </w:r>
      <w:r w:rsidRPr="00FC0E7C">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των αρχαίων </w:t>
      </w:r>
      <w:r>
        <w:rPr>
          <w:rFonts w:eastAsia="Times New Roman"/>
          <w:color w:val="212121"/>
          <w:szCs w:val="24"/>
          <w:shd w:val="clear" w:color="auto" w:fill="FFFFFF"/>
        </w:rPr>
        <w:t>ελληνικών,</w:t>
      </w:r>
      <w:r w:rsidRPr="00FC0E7C">
        <w:rPr>
          <w:rFonts w:eastAsia="Times New Roman"/>
          <w:color w:val="212121"/>
          <w:szCs w:val="24"/>
          <w:shd w:val="clear" w:color="auto" w:fill="FFFFFF"/>
        </w:rPr>
        <w:t xml:space="preserve"> στο πρωτότυ</w:t>
      </w:r>
      <w:r>
        <w:rPr>
          <w:rFonts w:eastAsia="Times New Roman"/>
          <w:color w:val="212121"/>
          <w:szCs w:val="24"/>
          <w:shd w:val="clear" w:color="auto" w:fill="FFFFFF"/>
        </w:rPr>
        <w:t xml:space="preserve">πο, όχι </w:t>
      </w:r>
      <w:r w:rsidRPr="00FC0E7C">
        <w:rPr>
          <w:rFonts w:eastAsia="Times New Roman"/>
          <w:color w:val="212121"/>
          <w:szCs w:val="24"/>
          <w:shd w:val="clear" w:color="auto" w:fill="FFFFFF"/>
        </w:rPr>
        <w:t>στη μετάφραση</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θα σας πω </w:t>
      </w:r>
      <w:r>
        <w:rPr>
          <w:rFonts w:eastAsia="Times New Roman"/>
          <w:color w:val="212121"/>
          <w:szCs w:val="24"/>
          <w:shd w:val="clear" w:color="auto" w:fill="FFFFFF"/>
        </w:rPr>
        <w:t>το εξής: Γι</w:t>
      </w:r>
      <w:r w:rsidRPr="00FC0E7C">
        <w:rPr>
          <w:rFonts w:eastAsia="Times New Roman"/>
          <w:color w:val="212121"/>
          <w:szCs w:val="24"/>
          <w:shd w:val="clear" w:color="auto" w:fill="FFFFFF"/>
        </w:rPr>
        <w:t>α φανταστείτε</w:t>
      </w:r>
      <w:r>
        <w:rPr>
          <w:rFonts w:eastAsia="Times New Roman"/>
          <w:color w:val="212121"/>
          <w:szCs w:val="24"/>
          <w:shd w:val="clear" w:color="auto" w:fill="FFFFFF"/>
        </w:rPr>
        <w:t>, κύριοι συνάδελφοι, το όνομα «</w:t>
      </w:r>
      <w:r w:rsidRPr="00FC0E7C">
        <w:rPr>
          <w:rFonts w:eastAsia="Times New Roman"/>
          <w:color w:val="212121"/>
          <w:szCs w:val="24"/>
          <w:shd w:val="clear" w:color="auto" w:fill="FFFFFF"/>
        </w:rPr>
        <w:t>Καλ</w:t>
      </w:r>
      <w:r>
        <w:rPr>
          <w:rFonts w:eastAsia="Times New Roman"/>
          <w:color w:val="212121"/>
          <w:szCs w:val="24"/>
          <w:shd w:val="clear" w:color="auto" w:fill="FFFFFF"/>
        </w:rPr>
        <w:t>υ</w:t>
      </w:r>
      <w:r w:rsidRPr="00FC0E7C">
        <w:rPr>
          <w:rFonts w:eastAsia="Times New Roman"/>
          <w:color w:val="212121"/>
          <w:szCs w:val="24"/>
          <w:shd w:val="clear" w:color="auto" w:fill="FFFFFF"/>
        </w:rPr>
        <w:t>ψ</w:t>
      </w:r>
      <w:r>
        <w:rPr>
          <w:rFonts w:eastAsia="Times New Roman"/>
          <w:color w:val="212121"/>
          <w:szCs w:val="24"/>
          <w:shd w:val="clear" w:color="auto" w:fill="FFFFFF"/>
        </w:rPr>
        <w:t>ώ</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είναι από το ρήμα </w:t>
      </w:r>
      <w:r>
        <w:rPr>
          <w:rFonts w:eastAsia="Times New Roman"/>
          <w:color w:val="212121"/>
          <w:szCs w:val="24"/>
          <w:shd w:val="clear" w:color="auto" w:fill="FFFFFF"/>
        </w:rPr>
        <w:t>«καλύπτω», δ</w:t>
      </w:r>
      <w:r w:rsidRPr="00FC0E7C">
        <w:rPr>
          <w:rFonts w:eastAsia="Times New Roman"/>
          <w:color w:val="212121"/>
          <w:szCs w:val="24"/>
          <w:shd w:val="clear" w:color="auto" w:fill="FFFFFF"/>
        </w:rPr>
        <w:t xml:space="preserve">ηλαδή </w:t>
      </w:r>
      <w:r>
        <w:rPr>
          <w:rFonts w:eastAsia="Times New Roman"/>
          <w:color w:val="212121"/>
          <w:szCs w:val="24"/>
          <w:shd w:val="clear" w:color="auto" w:fill="FFFFFF"/>
        </w:rPr>
        <w:t>«</w:t>
      </w:r>
      <w:r w:rsidRPr="00FC0E7C">
        <w:rPr>
          <w:rFonts w:eastAsia="Times New Roman"/>
          <w:color w:val="212121"/>
          <w:szCs w:val="24"/>
          <w:shd w:val="clear" w:color="auto" w:fill="FFFFFF"/>
        </w:rPr>
        <w:t>αποκρύπτω</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δηλαδή </w:t>
      </w:r>
      <w:r>
        <w:rPr>
          <w:rFonts w:eastAsia="Times New Roman"/>
          <w:color w:val="212121"/>
          <w:szCs w:val="24"/>
          <w:shd w:val="clear" w:color="auto" w:fill="FFFFFF"/>
        </w:rPr>
        <w:t>«</w:t>
      </w:r>
      <w:r w:rsidRPr="00FC0E7C">
        <w:rPr>
          <w:rFonts w:eastAsia="Times New Roman"/>
          <w:color w:val="212121"/>
          <w:szCs w:val="24"/>
          <w:shd w:val="clear" w:color="auto" w:fill="FFFFFF"/>
        </w:rPr>
        <w:t>παραπλανώ</w:t>
      </w:r>
      <w:r>
        <w:rPr>
          <w:rFonts w:eastAsia="Times New Roman"/>
          <w:color w:val="212121"/>
          <w:szCs w:val="24"/>
          <w:shd w:val="clear" w:color="auto" w:fill="FFFFFF"/>
        </w:rPr>
        <w:t>». Η Καλυψώ είναι</w:t>
      </w:r>
      <w:r w:rsidRPr="00FC0E7C">
        <w:rPr>
          <w:rFonts w:eastAsia="Times New Roman"/>
          <w:color w:val="212121"/>
          <w:szCs w:val="24"/>
          <w:shd w:val="clear" w:color="auto" w:fill="FFFFFF"/>
        </w:rPr>
        <w:t xml:space="preserve"> αυτή</w:t>
      </w:r>
      <w:r>
        <w:rPr>
          <w:rFonts w:eastAsia="Times New Roman"/>
          <w:color w:val="212121"/>
          <w:szCs w:val="24"/>
          <w:shd w:val="clear" w:color="auto" w:fill="FFFFFF"/>
        </w:rPr>
        <w:t xml:space="preserve"> που παραπλανούσε τον Οδυσσέα επί</w:t>
      </w:r>
      <w:r w:rsidRPr="00FC0E7C">
        <w:rPr>
          <w:rFonts w:eastAsia="Times New Roman"/>
          <w:color w:val="212121"/>
          <w:szCs w:val="24"/>
          <w:shd w:val="clear" w:color="auto" w:fill="FFFFFF"/>
        </w:rPr>
        <w:t xml:space="preserve"> επτά χρόνια για</w:t>
      </w:r>
      <w:r>
        <w:rPr>
          <w:rFonts w:eastAsia="Times New Roman"/>
          <w:color w:val="212121"/>
          <w:szCs w:val="24"/>
          <w:shd w:val="clear" w:color="auto" w:fill="FFFFFF"/>
        </w:rPr>
        <w:t xml:space="preserve"> να μην πάει στην πατρίδα του. Η </w:t>
      </w:r>
      <w:r w:rsidRPr="00FC0E7C">
        <w:rPr>
          <w:rFonts w:eastAsia="Times New Roman"/>
          <w:color w:val="212121"/>
          <w:szCs w:val="24"/>
          <w:shd w:val="clear" w:color="auto" w:fill="FFFFFF"/>
        </w:rPr>
        <w:t>γοητεία είναι στο πρωτότυπο</w:t>
      </w:r>
      <w:r>
        <w:rPr>
          <w:rFonts w:eastAsia="Times New Roman"/>
          <w:color w:val="212121"/>
          <w:szCs w:val="24"/>
          <w:shd w:val="clear" w:color="auto" w:fill="FFFFFF"/>
        </w:rPr>
        <w:t>. Γι’</w:t>
      </w:r>
      <w:r w:rsidRPr="00FC0E7C">
        <w:rPr>
          <w:rFonts w:eastAsia="Times New Roman"/>
          <w:color w:val="212121"/>
          <w:szCs w:val="24"/>
          <w:shd w:val="clear" w:color="auto" w:fill="FFFFFF"/>
        </w:rPr>
        <w:t xml:space="preserve"> αυτό έχε</w:t>
      </w:r>
      <w:r>
        <w:rPr>
          <w:rFonts w:eastAsia="Times New Roman"/>
          <w:color w:val="212121"/>
          <w:szCs w:val="24"/>
          <w:shd w:val="clear" w:color="auto" w:fill="FFFFFF"/>
        </w:rPr>
        <w:t xml:space="preserve">ι βγει, κύριε Υπουργέ, </w:t>
      </w:r>
      <w:r w:rsidRPr="00FC0E7C">
        <w:rPr>
          <w:rFonts w:eastAsia="Times New Roman"/>
          <w:color w:val="212121"/>
          <w:szCs w:val="24"/>
          <w:shd w:val="clear" w:color="auto" w:fill="FFFFFF"/>
        </w:rPr>
        <w:t xml:space="preserve">και η περίφημη ιταλική φράση ότι </w:t>
      </w:r>
      <w:r>
        <w:rPr>
          <w:rFonts w:eastAsia="Times New Roman"/>
          <w:color w:val="212121"/>
          <w:szCs w:val="24"/>
          <w:shd w:val="clear" w:color="auto" w:fill="FFFFFF"/>
        </w:rPr>
        <w:t>«</w:t>
      </w:r>
      <w:proofErr w:type="spellStart"/>
      <w:r>
        <w:rPr>
          <w:rFonts w:eastAsia="Times New Roman"/>
          <w:color w:val="212121"/>
          <w:szCs w:val="24"/>
          <w:shd w:val="clear" w:color="auto" w:fill="FFFFFF"/>
        </w:rPr>
        <w:t>tradu</w:t>
      </w:r>
      <w:proofErr w:type="spellEnd"/>
      <w:r>
        <w:rPr>
          <w:rFonts w:eastAsia="Times New Roman"/>
          <w:color w:val="212121"/>
          <w:szCs w:val="24"/>
          <w:shd w:val="clear" w:color="auto" w:fill="FFFFFF"/>
          <w:lang w:val="en-US"/>
        </w:rPr>
        <w:t>t</w:t>
      </w:r>
      <w:proofErr w:type="spellStart"/>
      <w:r>
        <w:rPr>
          <w:rFonts w:eastAsia="Times New Roman"/>
          <w:color w:val="212121"/>
          <w:szCs w:val="24"/>
          <w:shd w:val="clear" w:color="auto" w:fill="FFFFFF"/>
        </w:rPr>
        <w:t>tor</w:t>
      </w:r>
      <w:proofErr w:type="spellEnd"/>
      <w:r>
        <w:rPr>
          <w:rFonts w:eastAsia="Times New Roman"/>
          <w:color w:val="212121"/>
          <w:szCs w:val="24"/>
          <w:shd w:val="clear" w:color="auto" w:fill="FFFFFF"/>
          <w:lang w:val="en-US"/>
        </w:rPr>
        <w:t>e</w:t>
      </w:r>
      <w:r w:rsidRPr="002C48C2">
        <w:rPr>
          <w:rFonts w:eastAsia="Times New Roman"/>
          <w:color w:val="212121"/>
          <w:szCs w:val="24"/>
          <w:shd w:val="clear" w:color="auto" w:fill="FFFFFF"/>
        </w:rPr>
        <w:t xml:space="preserve"> </w:t>
      </w:r>
      <w:proofErr w:type="spellStart"/>
      <w:r>
        <w:rPr>
          <w:rFonts w:eastAsia="Times New Roman"/>
          <w:color w:val="212121"/>
          <w:szCs w:val="24"/>
          <w:shd w:val="clear" w:color="auto" w:fill="FFFFFF"/>
          <w:lang w:val="en-US"/>
        </w:rPr>
        <w:t>e</w:t>
      </w:r>
      <w:proofErr w:type="spellEnd"/>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trad</w:t>
      </w:r>
      <w:r>
        <w:rPr>
          <w:rFonts w:eastAsia="Times New Roman"/>
          <w:color w:val="212121"/>
          <w:szCs w:val="24"/>
          <w:shd w:val="clear" w:color="auto" w:fill="FFFFFF"/>
          <w:lang w:val="en-US"/>
        </w:rPr>
        <w:t>itore</w:t>
      </w:r>
      <w:proofErr w:type="spellEnd"/>
      <w:r>
        <w:rPr>
          <w:rFonts w:eastAsia="Times New Roman"/>
          <w:color w:val="212121"/>
          <w:szCs w:val="24"/>
          <w:shd w:val="clear" w:color="auto" w:fill="FFFFFF"/>
        </w:rPr>
        <w:t>»,</w:t>
      </w:r>
      <w:r w:rsidRPr="00FC0E7C">
        <w:rPr>
          <w:rFonts w:eastAsia="Times New Roman"/>
          <w:color w:val="212121"/>
          <w:szCs w:val="24"/>
          <w:shd w:val="clear" w:color="auto" w:fill="FFFFFF"/>
        </w:rPr>
        <w:t xml:space="preserve"> ο </w:t>
      </w:r>
      <w:r>
        <w:rPr>
          <w:rFonts w:eastAsia="Times New Roman"/>
          <w:color w:val="212121"/>
          <w:szCs w:val="24"/>
          <w:shd w:val="clear" w:color="auto" w:fill="FFFFFF"/>
        </w:rPr>
        <w:t>«</w:t>
      </w:r>
      <w:r w:rsidRPr="00FC0E7C">
        <w:rPr>
          <w:rFonts w:eastAsia="Times New Roman"/>
          <w:color w:val="212121"/>
          <w:szCs w:val="24"/>
          <w:shd w:val="clear" w:color="auto" w:fill="FFFFFF"/>
        </w:rPr>
        <w:t>μεταφραστής είναι</w:t>
      </w:r>
      <w:r w:rsidRPr="00FC0E7C">
        <w:rPr>
          <w:rFonts w:eastAsia="Times New Roman"/>
          <w:color w:val="212121"/>
          <w:szCs w:val="24"/>
          <w:shd w:val="clear" w:color="auto" w:fill="FFFFFF"/>
        </w:rPr>
        <w:t xml:space="preserve"> προδότης</w:t>
      </w:r>
      <w:r>
        <w:rPr>
          <w:rFonts w:eastAsia="Times New Roman"/>
          <w:color w:val="212121"/>
          <w:szCs w:val="24"/>
          <w:shd w:val="clear" w:color="auto" w:fill="FFFFFF"/>
        </w:rPr>
        <w:t>». Κ</w:t>
      </w:r>
      <w:r w:rsidRPr="00FC0E7C">
        <w:rPr>
          <w:rFonts w:eastAsia="Times New Roman"/>
          <w:color w:val="212121"/>
          <w:szCs w:val="24"/>
          <w:shd w:val="clear" w:color="auto" w:fill="FFFFFF"/>
        </w:rPr>
        <w:t>αι</w:t>
      </w:r>
      <w:r>
        <w:rPr>
          <w:rFonts w:eastAsia="Times New Roman"/>
          <w:color w:val="212121"/>
          <w:szCs w:val="24"/>
          <w:shd w:val="clear" w:color="auto" w:fill="FFFFFF"/>
        </w:rPr>
        <w:t xml:space="preserve"> </w:t>
      </w:r>
      <w:r w:rsidRPr="00FC0E7C">
        <w:rPr>
          <w:rFonts w:eastAsia="Times New Roman"/>
          <w:color w:val="212121"/>
          <w:szCs w:val="24"/>
          <w:shd w:val="clear" w:color="auto" w:fill="FFFFFF"/>
        </w:rPr>
        <w:t xml:space="preserve"> όχι </w:t>
      </w:r>
      <w:r>
        <w:rPr>
          <w:rFonts w:eastAsia="Times New Roman"/>
          <w:color w:val="212121"/>
          <w:szCs w:val="24"/>
          <w:shd w:val="clear" w:color="auto" w:fill="FFFFFF"/>
        </w:rPr>
        <w:t>μόνο</w:t>
      </w:r>
      <w:r w:rsidRPr="00FC0E7C">
        <w:rPr>
          <w:rFonts w:eastAsia="Times New Roman"/>
          <w:color w:val="212121"/>
          <w:szCs w:val="24"/>
          <w:shd w:val="clear" w:color="auto" w:fill="FFFFFF"/>
        </w:rPr>
        <w:t xml:space="preserve"> εσείς και εμείς και όλες οι κυβερνήσεις της </w:t>
      </w:r>
      <w:r>
        <w:rPr>
          <w:rFonts w:eastAsia="Times New Roman"/>
          <w:color w:val="212121"/>
          <w:szCs w:val="24"/>
          <w:shd w:val="clear" w:color="auto" w:fill="FFFFFF"/>
        </w:rPr>
        <w:t>Μεταπολίτευσης,</w:t>
      </w:r>
      <w:r w:rsidRPr="00FC0E7C">
        <w:rPr>
          <w:rFonts w:eastAsia="Times New Roman"/>
          <w:color w:val="212121"/>
          <w:szCs w:val="24"/>
          <w:shd w:val="clear" w:color="auto" w:fill="FFFFFF"/>
        </w:rPr>
        <w:t xml:space="preserve"> με σπάνιες εξαιρέσεις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έχουν φερθεί στην π</w:t>
      </w:r>
      <w:r w:rsidRPr="00FC0E7C">
        <w:rPr>
          <w:rFonts w:eastAsia="Times New Roman"/>
          <w:color w:val="212121"/>
          <w:szCs w:val="24"/>
          <w:shd w:val="clear" w:color="auto" w:fill="FFFFFF"/>
        </w:rPr>
        <w:t>αιδεία με μία δημαγωγική τάση</w:t>
      </w:r>
      <w:r>
        <w:rPr>
          <w:rFonts w:eastAsia="Times New Roman"/>
          <w:color w:val="212121"/>
          <w:szCs w:val="24"/>
          <w:shd w:val="clear" w:color="auto" w:fill="FFFFFF"/>
        </w:rPr>
        <w:t>. Σ</w:t>
      </w:r>
      <w:r w:rsidRPr="00FC0E7C">
        <w:rPr>
          <w:rFonts w:eastAsia="Times New Roman"/>
          <w:color w:val="212121"/>
          <w:szCs w:val="24"/>
          <w:shd w:val="clear" w:color="auto" w:fill="FFFFFF"/>
        </w:rPr>
        <w:t>υναγωνιζόμαστε σε δημαγωγία στα θέματα της παιδείας</w:t>
      </w:r>
      <w:r>
        <w:rPr>
          <w:rFonts w:eastAsia="Times New Roman"/>
          <w:color w:val="212121"/>
          <w:szCs w:val="24"/>
          <w:shd w:val="clear" w:color="auto" w:fill="FFFFFF"/>
        </w:rPr>
        <w:t>, εισάγοντας τ</w:t>
      </w:r>
      <w:r w:rsidRPr="00FC0E7C">
        <w:rPr>
          <w:rFonts w:eastAsia="Times New Roman"/>
          <w:color w:val="212121"/>
          <w:szCs w:val="24"/>
          <w:shd w:val="clear" w:color="auto" w:fill="FFFFFF"/>
        </w:rPr>
        <w:t>ην κατ</w:t>
      </w:r>
      <w:r>
        <w:rPr>
          <w:rFonts w:eastAsia="Times New Roman"/>
          <w:color w:val="212121"/>
          <w:szCs w:val="24"/>
          <w:shd w:val="clear" w:color="auto" w:fill="FFFFFF"/>
        </w:rPr>
        <w:t xml:space="preserve">άρα της ευκολίας σε έναν </w:t>
      </w:r>
      <w:r>
        <w:rPr>
          <w:rFonts w:eastAsia="Times New Roman"/>
          <w:color w:val="212121"/>
          <w:szCs w:val="24"/>
          <w:shd w:val="clear" w:color="auto" w:fill="FFFFFF"/>
        </w:rPr>
        <w:t>τομέα ό</w:t>
      </w:r>
      <w:r w:rsidRPr="00FC0E7C">
        <w:rPr>
          <w:rFonts w:eastAsia="Times New Roman"/>
          <w:color w:val="212121"/>
          <w:szCs w:val="24"/>
          <w:shd w:val="clear" w:color="auto" w:fill="FFFFFF"/>
        </w:rPr>
        <w:t xml:space="preserve">που η ευκολία έχει δημιουργήσει </w:t>
      </w:r>
      <w:r>
        <w:rPr>
          <w:rFonts w:eastAsia="Times New Roman"/>
          <w:color w:val="212121"/>
          <w:szCs w:val="24"/>
          <w:shd w:val="clear" w:color="auto" w:fill="FFFFFF"/>
        </w:rPr>
        <w:t>μόνο</w:t>
      </w:r>
      <w:r w:rsidRPr="00FC0E7C">
        <w:rPr>
          <w:rFonts w:eastAsia="Times New Roman"/>
          <w:color w:val="212121"/>
          <w:szCs w:val="24"/>
          <w:shd w:val="clear" w:color="auto" w:fill="FFFFFF"/>
        </w:rPr>
        <w:t xml:space="preserve"> προβλήματα</w:t>
      </w:r>
      <w:r>
        <w:rPr>
          <w:rFonts w:eastAsia="Times New Roman"/>
          <w:color w:val="212121"/>
          <w:szCs w:val="24"/>
          <w:shd w:val="clear" w:color="auto" w:fill="FFFFFF"/>
        </w:rPr>
        <w:t xml:space="preserve">. </w:t>
      </w:r>
    </w:p>
    <w:p w14:paraId="2E2476F3"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παιδεία είναι το μόνο πεδίο, όπου η ευκολία προκαλεί ζημιά. Η </w:t>
      </w:r>
      <w:r w:rsidRPr="00FC0E7C">
        <w:rPr>
          <w:rFonts w:eastAsia="Times New Roman"/>
          <w:color w:val="212121"/>
          <w:szCs w:val="24"/>
          <w:shd w:val="clear" w:color="auto" w:fill="FFFFFF"/>
        </w:rPr>
        <w:t>παιδεία δεν είναι για ευκολία</w:t>
      </w:r>
      <w:r>
        <w:rPr>
          <w:rFonts w:eastAsia="Times New Roman"/>
          <w:color w:val="212121"/>
          <w:szCs w:val="24"/>
          <w:shd w:val="clear" w:color="auto" w:fill="FFFFFF"/>
        </w:rPr>
        <w:t>. Κ</w:t>
      </w:r>
      <w:r w:rsidRPr="00FC0E7C">
        <w:rPr>
          <w:rFonts w:eastAsia="Times New Roman"/>
          <w:color w:val="212121"/>
          <w:szCs w:val="24"/>
          <w:shd w:val="clear" w:color="auto" w:fill="FFFFFF"/>
        </w:rPr>
        <w:t>αι τα λατινικά</w:t>
      </w:r>
      <w:r>
        <w:rPr>
          <w:rFonts w:eastAsia="Times New Roman"/>
          <w:color w:val="212121"/>
          <w:szCs w:val="24"/>
          <w:shd w:val="clear" w:color="auto" w:fill="FFFFFF"/>
        </w:rPr>
        <w:t xml:space="preserve"> και τα αρχαία ελληνικά και οι τ</w:t>
      </w:r>
      <w:r w:rsidRPr="00FC0E7C">
        <w:rPr>
          <w:rFonts w:eastAsia="Times New Roman"/>
          <w:color w:val="212121"/>
          <w:szCs w:val="24"/>
          <w:shd w:val="clear" w:color="auto" w:fill="FFFFFF"/>
        </w:rPr>
        <w:t xml:space="preserve">όνοι και οι δασείες και </w:t>
      </w:r>
      <w:r>
        <w:rPr>
          <w:rFonts w:eastAsia="Times New Roman"/>
          <w:color w:val="212121"/>
          <w:szCs w:val="24"/>
          <w:shd w:val="clear" w:color="auto" w:fill="FFFFFF"/>
        </w:rPr>
        <w:t xml:space="preserve">οι περισπωμένες. </w:t>
      </w:r>
      <w:r>
        <w:rPr>
          <w:rFonts w:eastAsia="Times New Roman"/>
          <w:color w:val="212121"/>
          <w:szCs w:val="24"/>
          <w:shd w:val="clear" w:color="auto" w:fill="FFFFFF"/>
        </w:rPr>
        <w:lastRenderedPageBreak/>
        <w:t>Κ</w:t>
      </w:r>
      <w:r w:rsidRPr="00FC0E7C">
        <w:rPr>
          <w:rFonts w:eastAsia="Times New Roman"/>
          <w:color w:val="212121"/>
          <w:szCs w:val="24"/>
          <w:shd w:val="clear" w:color="auto" w:fill="FFFFFF"/>
        </w:rPr>
        <w:t>αι όλα αυτά</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επειδή ακριβώς δημιουργούν δυσκολία</w:t>
      </w:r>
      <w:r>
        <w:rPr>
          <w:rFonts w:eastAsia="Times New Roman"/>
          <w:color w:val="212121"/>
          <w:szCs w:val="24"/>
          <w:shd w:val="clear" w:color="auto" w:fill="FFFFFF"/>
        </w:rPr>
        <w:t>, έγιναν αντιπαθητικά. Και</w:t>
      </w:r>
      <w:r w:rsidRPr="00FC0E7C">
        <w:rPr>
          <w:rFonts w:eastAsia="Times New Roman"/>
          <w:color w:val="212121"/>
          <w:szCs w:val="24"/>
          <w:shd w:val="clear" w:color="auto" w:fill="FFFFFF"/>
        </w:rPr>
        <w:t xml:space="preserve"> ήρθαμε και εμείς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η Νέα Δημοκρατία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και </w:t>
      </w:r>
      <w:r>
        <w:rPr>
          <w:rFonts w:eastAsia="Times New Roman"/>
          <w:color w:val="212121"/>
          <w:szCs w:val="24"/>
          <w:shd w:val="clear" w:color="auto" w:fill="FFFFFF"/>
        </w:rPr>
        <w:t>εσείς, η Α</w:t>
      </w:r>
      <w:r w:rsidRPr="00FC0E7C">
        <w:rPr>
          <w:rFonts w:eastAsia="Times New Roman"/>
          <w:color w:val="212121"/>
          <w:szCs w:val="24"/>
          <w:shd w:val="clear" w:color="auto" w:fill="FFFFFF"/>
        </w:rPr>
        <w:t>ριστερά</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και αναλόγως των αντοχών μας εν </w:t>
      </w:r>
      <w:proofErr w:type="spellStart"/>
      <w:r w:rsidRPr="00FC0E7C">
        <w:rPr>
          <w:rFonts w:eastAsia="Times New Roman"/>
          <w:color w:val="212121"/>
          <w:szCs w:val="24"/>
          <w:shd w:val="clear" w:color="auto" w:fill="FFFFFF"/>
        </w:rPr>
        <w:t>σχέσει</w:t>
      </w:r>
      <w:proofErr w:type="spellEnd"/>
      <w:r w:rsidRPr="00FC0E7C">
        <w:rPr>
          <w:rFonts w:eastAsia="Times New Roman"/>
          <w:color w:val="212121"/>
          <w:szCs w:val="24"/>
          <w:shd w:val="clear" w:color="auto" w:fill="FFFFFF"/>
        </w:rPr>
        <w:t xml:space="preserve"> με το να εξηγήσουμε στον κόσμο ότι η παιδεία δεν έχει σχέση με την ευκολία </w:t>
      </w:r>
      <w:r>
        <w:rPr>
          <w:rFonts w:eastAsia="Times New Roman"/>
          <w:color w:val="212121"/>
          <w:szCs w:val="24"/>
          <w:shd w:val="clear" w:color="auto" w:fill="FFFFFF"/>
        </w:rPr>
        <w:t xml:space="preserve">και </w:t>
      </w:r>
      <w:r w:rsidRPr="00FC0E7C">
        <w:rPr>
          <w:rFonts w:eastAsia="Times New Roman"/>
          <w:color w:val="212121"/>
          <w:szCs w:val="24"/>
          <w:shd w:val="clear" w:color="auto" w:fill="FFFFFF"/>
        </w:rPr>
        <w:t>αφαιρούμε συνεχώ</w:t>
      </w:r>
      <w:r w:rsidRPr="00FC0E7C">
        <w:rPr>
          <w:rFonts w:eastAsia="Times New Roman"/>
          <w:color w:val="212121"/>
          <w:szCs w:val="24"/>
          <w:shd w:val="clear" w:color="auto" w:fill="FFFFFF"/>
        </w:rPr>
        <w:t>ς δυσκολίες από την παιδεία και κά</w:t>
      </w:r>
      <w:r>
        <w:rPr>
          <w:rFonts w:eastAsia="Times New Roman"/>
          <w:color w:val="212121"/>
          <w:szCs w:val="24"/>
          <w:shd w:val="clear" w:color="auto" w:fill="FFFFFF"/>
        </w:rPr>
        <w:t>νουμε την παιδεία ένα παιχνίδι. Δ</w:t>
      </w:r>
      <w:r w:rsidRPr="00FC0E7C">
        <w:rPr>
          <w:rFonts w:eastAsia="Times New Roman"/>
          <w:color w:val="212121"/>
          <w:szCs w:val="24"/>
          <w:shd w:val="clear" w:color="auto" w:fill="FFFFFF"/>
        </w:rPr>
        <w:t xml:space="preserve">εν είναι παιχνίδι </w:t>
      </w:r>
      <w:r>
        <w:rPr>
          <w:rFonts w:eastAsia="Times New Roman"/>
          <w:color w:val="212121"/>
          <w:szCs w:val="24"/>
          <w:shd w:val="clear" w:color="auto" w:fill="FFFFFF"/>
        </w:rPr>
        <w:t>η παιδεία. Ε</w:t>
      </w:r>
      <w:r w:rsidRPr="00FC0E7C">
        <w:rPr>
          <w:rFonts w:eastAsia="Times New Roman"/>
          <w:color w:val="212121"/>
          <w:szCs w:val="24"/>
          <w:shd w:val="clear" w:color="auto" w:fill="FFFFFF"/>
        </w:rPr>
        <w:t>ίναι ένα αγώνισμα δύσκολο</w:t>
      </w:r>
      <w:r>
        <w:rPr>
          <w:rFonts w:eastAsia="Times New Roman"/>
          <w:color w:val="212121"/>
          <w:szCs w:val="24"/>
          <w:shd w:val="clear" w:color="auto" w:fill="FFFFFF"/>
        </w:rPr>
        <w:t>, ενίοτε μονήρες, ό</w:t>
      </w:r>
      <w:r w:rsidRPr="00FC0E7C">
        <w:rPr>
          <w:rFonts w:eastAsia="Times New Roman"/>
          <w:color w:val="212121"/>
          <w:szCs w:val="24"/>
          <w:shd w:val="clear" w:color="auto" w:fill="FFFFFF"/>
        </w:rPr>
        <w:t>που ο καθηγητής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ο δάσκαλος πρέπει να εμπνεύσει το παιδί για να μπορέσει να </w:t>
      </w:r>
      <w:r>
        <w:rPr>
          <w:rFonts w:eastAsia="Times New Roman"/>
          <w:color w:val="212121"/>
          <w:szCs w:val="24"/>
          <w:shd w:val="clear" w:color="auto" w:fill="FFFFFF"/>
        </w:rPr>
        <w:t>απολαύσει</w:t>
      </w:r>
      <w:r w:rsidRPr="00FC0E7C">
        <w:rPr>
          <w:rFonts w:eastAsia="Times New Roman"/>
          <w:color w:val="212121"/>
          <w:szCs w:val="24"/>
          <w:shd w:val="clear" w:color="auto" w:fill="FFFFFF"/>
        </w:rPr>
        <w:t xml:space="preserve"> τη γοητεία το</w:t>
      </w:r>
      <w:r>
        <w:rPr>
          <w:rFonts w:eastAsia="Times New Roman"/>
          <w:color w:val="212121"/>
          <w:szCs w:val="24"/>
          <w:shd w:val="clear" w:color="auto" w:fill="FFFFFF"/>
        </w:rPr>
        <w:t>ύ</w:t>
      </w:r>
      <w:r w:rsidRPr="00FC0E7C">
        <w:rPr>
          <w:rFonts w:eastAsia="Times New Roman"/>
          <w:color w:val="212121"/>
          <w:szCs w:val="24"/>
          <w:shd w:val="clear" w:color="auto" w:fill="FFFFFF"/>
        </w:rPr>
        <w:t xml:space="preserve"> ότι η Καλυψώ </w:t>
      </w:r>
      <w:r>
        <w:rPr>
          <w:rFonts w:eastAsia="Times New Roman"/>
          <w:color w:val="212121"/>
          <w:szCs w:val="24"/>
          <w:shd w:val="clear" w:color="auto" w:fill="FFFFFF"/>
        </w:rPr>
        <w:t>έ</w:t>
      </w:r>
      <w:r>
        <w:rPr>
          <w:rFonts w:eastAsia="Times New Roman"/>
          <w:color w:val="212121"/>
          <w:szCs w:val="24"/>
          <w:shd w:val="clear" w:color="auto" w:fill="FFFFFF"/>
        </w:rPr>
        <w:t xml:space="preserve">θελγε </w:t>
      </w:r>
      <w:r w:rsidRPr="00FC0E7C">
        <w:rPr>
          <w:rFonts w:eastAsia="Times New Roman"/>
          <w:color w:val="212121"/>
          <w:szCs w:val="24"/>
          <w:shd w:val="clear" w:color="auto" w:fill="FFFFFF"/>
        </w:rPr>
        <w:t>τον Οδ</w:t>
      </w:r>
      <w:r>
        <w:rPr>
          <w:rFonts w:eastAsia="Times New Roman"/>
          <w:color w:val="212121"/>
          <w:szCs w:val="24"/>
          <w:shd w:val="clear" w:color="auto" w:fill="FFFFFF"/>
        </w:rPr>
        <w:t>υσσέα για να ξεχάσει την Ιθάκη.</w:t>
      </w:r>
    </w:p>
    <w:p w14:paraId="2E2476F4"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FC0E7C">
        <w:rPr>
          <w:rFonts w:eastAsia="Times New Roman"/>
          <w:color w:val="212121"/>
          <w:szCs w:val="24"/>
          <w:shd w:val="clear" w:color="auto" w:fill="FFFFFF"/>
        </w:rPr>
        <w:t>αι επειδή είπα για την αξία ορισμένω</w:t>
      </w:r>
      <w:r>
        <w:rPr>
          <w:rFonts w:eastAsia="Times New Roman"/>
          <w:color w:val="212121"/>
          <w:szCs w:val="24"/>
          <w:shd w:val="clear" w:color="auto" w:fill="FFFFFF"/>
        </w:rPr>
        <w:t>ν πραγμάτων που δεν είναι τωρινά,</w:t>
      </w:r>
      <w:r w:rsidRPr="00FC0E7C">
        <w:rPr>
          <w:rFonts w:eastAsia="Times New Roman"/>
          <w:color w:val="212121"/>
          <w:szCs w:val="24"/>
          <w:shd w:val="clear" w:color="auto" w:fill="FFFFFF"/>
        </w:rPr>
        <w:t xml:space="preserve"> θα σας πω ότι το άρθρο 114</w:t>
      </w:r>
      <w:r>
        <w:rPr>
          <w:rFonts w:eastAsia="Times New Roman"/>
          <w:color w:val="212121"/>
          <w:szCs w:val="24"/>
          <w:shd w:val="clear" w:color="auto" w:fill="FFFFFF"/>
        </w:rPr>
        <w:t>, κύριε Φ</w:t>
      </w:r>
      <w:r w:rsidRPr="00FC0E7C">
        <w:rPr>
          <w:rFonts w:eastAsia="Times New Roman"/>
          <w:color w:val="212121"/>
          <w:szCs w:val="24"/>
          <w:shd w:val="clear" w:color="auto" w:fill="FFFFFF"/>
        </w:rPr>
        <w:t>ίλη</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το σημερινό 120</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δη</w:t>
      </w:r>
      <w:r>
        <w:rPr>
          <w:rFonts w:eastAsia="Times New Roman"/>
          <w:color w:val="212121"/>
          <w:szCs w:val="24"/>
          <w:shd w:val="clear" w:color="auto" w:fill="FFFFFF"/>
        </w:rPr>
        <w:t>λαδή</w:t>
      </w:r>
      <w:r>
        <w:rPr>
          <w:rFonts w:eastAsia="Times New Roman"/>
          <w:color w:val="212121"/>
          <w:szCs w:val="24"/>
          <w:shd w:val="clear" w:color="auto" w:fill="FFFFFF"/>
        </w:rPr>
        <w:t>,</w:t>
      </w:r>
      <w:r>
        <w:rPr>
          <w:rFonts w:eastAsia="Times New Roman"/>
          <w:color w:val="212121"/>
          <w:szCs w:val="24"/>
          <w:shd w:val="clear" w:color="auto" w:fill="FFFFFF"/>
        </w:rPr>
        <w:t xml:space="preserve"> άρθρο του Σ</w:t>
      </w:r>
      <w:r w:rsidRPr="00FC0E7C">
        <w:rPr>
          <w:rFonts w:eastAsia="Times New Roman"/>
          <w:color w:val="212121"/>
          <w:szCs w:val="24"/>
          <w:shd w:val="clear" w:color="auto" w:fill="FFFFFF"/>
        </w:rPr>
        <w:t>υντάγματος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το οποίο λέει ότι κάθε πολίτης είναι υποχρεωμένος να </w:t>
      </w:r>
      <w:r w:rsidRPr="00FC0E7C">
        <w:rPr>
          <w:rFonts w:eastAsia="Times New Roman"/>
          <w:color w:val="212121"/>
          <w:szCs w:val="24"/>
          <w:shd w:val="clear" w:color="auto" w:fill="FFFFFF"/>
        </w:rPr>
        <w:t xml:space="preserve">προασπίζεται τη δημοκρατία εναντίον </w:t>
      </w:r>
      <w:r>
        <w:rPr>
          <w:rFonts w:eastAsia="Times New Roman"/>
          <w:color w:val="212121"/>
          <w:szCs w:val="24"/>
          <w:shd w:val="clear" w:color="auto" w:fill="FFFFFF"/>
        </w:rPr>
        <w:t>όποιου</w:t>
      </w:r>
      <w:r w:rsidRPr="00FC0E7C">
        <w:rPr>
          <w:rFonts w:eastAsia="Times New Roman"/>
          <w:color w:val="212121"/>
          <w:szCs w:val="24"/>
          <w:shd w:val="clear" w:color="auto" w:fill="FFFFFF"/>
        </w:rPr>
        <w:t xml:space="preserve"> επιθυμεί να την </w:t>
      </w:r>
      <w:r>
        <w:rPr>
          <w:rFonts w:eastAsia="Times New Roman"/>
          <w:color w:val="212121"/>
          <w:szCs w:val="24"/>
          <w:shd w:val="clear" w:color="auto" w:fill="FFFFFF"/>
        </w:rPr>
        <w:t xml:space="preserve">επιβουλευτεί, </w:t>
      </w:r>
      <w:r w:rsidRPr="00FC0E7C">
        <w:rPr>
          <w:rFonts w:eastAsia="Times New Roman"/>
          <w:color w:val="212121"/>
          <w:szCs w:val="24"/>
          <w:shd w:val="clear" w:color="auto" w:fill="FFFFFF"/>
        </w:rPr>
        <w:t>προέρχεται από τον όρκο του Αθηναίου εφήβου</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ο οποίος στα </w:t>
      </w:r>
      <w:r>
        <w:rPr>
          <w:rFonts w:eastAsia="Times New Roman"/>
          <w:color w:val="212121"/>
          <w:szCs w:val="24"/>
          <w:shd w:val="clear" w:color="auto" w:fill="FFFFFF"/>
        </w:rPr>
        <w:t xml:space="preserve">δεκαοκτώ </w:t>
      </w:r>
      <w:r w:rsidRPr="00FC0E7C">
        <w:rPr>
          <w:rFonts w:eastAsia="Times New Roman"/>
          <w:color w:val="212121"/>
          <w:szCs w:val="24"/>
          <w:shd w:val="clear" w:color="auto" w:fill="FFFFFF"/>
        </w:rPr>
        <w:t>του ορκίζεται</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αφού πάρει το δόρυ και την ασπίδα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και λέει</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«Κ</w:t>
      </w:r>
      <w:r w:rsidRPr="00FC0E7C">
        <w:rPr>
          <w:rFonts w:eastAsia="Times New Roman"/>
          <w:color w:val="212121"/>
          <w:szCs w:val="24"/>
          <w:shd w:val="clear" w:color="auto" w:fill="FFFFFF"/>
        </w:rPr>
        <w:t xml:space="preserve">αι </w:t>
      </w:r>
      <w:r>
        <w:rPr>
          <w:rFonts w:eastAsia="Times New Roman"/>
          <w:color w:val="212121"/>
          <w:szCs w:val="24"/>
          <w:shd w:val="clear" w:color="auto" w:fill="FFFFFF"/>
        </w:rPr>
        <w:t>αν τις αναιρ</w:t>
      </w:r>
      <w:r>
        <w:rPr>
          <w:rFonts w:eastAsia="Times New Roman"/>
          <w:color w:val="212121"/>
          <w:szCs w:val="24"/>
          <w:shd w:val="clear" w:color="auto" w:fill="FFFFFF"/>
        </w:rPr>
        <w:t>εί</w:t>
      </w:r>
      <w:r>
        <w:rPr>
          <w:rFonts w:eastAsia="Times New Roman"/>
          <w:color w:val="212121"/>
          <w:szCs w:val="24"/>
          <w:shd w:val="clear" w:color="auto" w:fill="FFFFFF"/>
        </w:rPr>
        <w:t xml:space="preserve"> τους θεσμούς ουκ</w:t>
      </w:r>
      <w:r w:rsidRPr="00FC0E7C">
        <w:rPr>
          <w:rFonts w:eastAsia="Times New Roman"/>
          <w:color w:val="212121"/>
          <w:szCs w:val="24"/>
          <w:shd w:val="clear" w:color="auto" w:fill="FFFFFF"/>
        </w:rPr>
        <w:t xml:space="preserve"> επιτρέψω</w:t>
      </w:r>
      <w:r>
        <w:rPr>
          <w:rFonts w:eastAsia="Times New Roman"/>
          <w:color w:val="212121"/>
          <w:szCs w:val="24"/>
          <w:shd w:val="clear" w:color="auto" w:fill="FFFFFF"/>
        </w:rPr>
        <w:t>». Είναι το</w:t>
      </w:r>
      <w:r>
        <w:rPr>
          <w:rFonts w:eastAsia="Times New Roman"/>
          <w:color w:val="212121"/>
          <w:szCs w:val="24"/>
          <w:shd w:val="clear" w:color="auto" w:fill="FFFFFF"/>
        </w:rPr>
        <w:t xml:space="preserve"> άρθρο</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 xml:space="preserve">114, αλλά έρχεται από τόσο παλιά. </w:t>
      </w:r>
    </w:p>
    <w:p w14:paraId="2E2476F5"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w:t>
      </w:r>
      <w:r w:rsidRPr="00FC0E7C">
        <w:rPr>
          <w:rFonts w:eastAsia="Times New Roman"/>
          <w:color w:val="212121"/>
          <w:szCs w:val="24"/>
          <w:shd w:val="clear" w:color="auto" w:fill="FFFFFF"/>
        </w:rPr>
        <w:t>αι τα</w:t>
      </w:r>
      <w:r>
        <w:rPr>
          <w:rFonts w:eastAsia="Times New Roman"/>
          <w:color w:val="212121"/>
          <w:szCs w:val="24"/>
          <w:shd w:val="clear" w:color="auto" w:fill="FFFFFF"/>
        </w:rPr>
        <w:t xml:space="preserve"> λέω όλα αυτά για να υπονομεύσω</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την</w:t>
      </w:r>
      <w:r w:rsidRPr="00FC0E7C">
        <w:rPr>
          <w:rFonts w:eastAsia="Times New Roman"/>
          <w:color w:val="212121"/>
          <w:szCs w:val="24"/>
          <w:shd w:val="clear" w:color="auto" w:fill="FFFFFF"/>
        </w:rPr>
        <w:t xml:space="preserve"> ψευδ</w:t>
      </w:r>
      <w:r>
        <w:rPr>
          <w:rFonts w:eastAsia="Times New Roman"/>
          <w:color w:val="212121"/>
          <w:szCs w:val="24"/>
          <w:shd w:val="clear" w:color="auto" w:fill="FFFFFF"/>
        </w:rPr>
        <w:t>αίσθηση ότι είμαστε πρωτοπόροι. Η</w:t>
      </w:r>
      <w:r w:rsidRPr="00FC0E7C">
        <w:rPr>
          <w:rFonts w:eastAsia="Times New Roman"/>
          <w:color w:val="212121"/>
          <w:szCs w:val="24"/>
          <w:shd w:val="clear" w:color="auto" w:fill="FFFFFF"/>
        </w:rPr>
        <w:t xml:space="preserve"> παιδεία έχει ρίζες</w:t>
      </w:r>
      <w:r>
        <w:rPr>
          <w:rFonts w:eastAsia="Times New Roman"/>
          <w:color w:val="212121"/>
          <w:szCs w:val="24"/>
          <w:shd w:val="clear" w:color="auto" w:fill="FFFFFF"/>
        </w:rPr>
        <w:t>, τ</w:t>
      </w:r>
      <w:r w:rsidRPr="00FC0E7C">
        <w:rPr>
          <w:rFonts w:eastAsia="Times New Roman"/>
          <w:color w:val="212121"/>
          <w:szCs w:val="24"/>
          <w:shd w:val="clear" w:color="auto" w:fill="FFFFFF"/>
        </w:rPr>
        <w:t xml:space="preserve">α </w:t>
      </w:r>
      <w:r>
        <w:rPr>
          <w:rFonts w:eastAsia="Times New Roman"/>
          <w:color w:val="212121"/>
          <w:szCs w:val="24"/>
          <w:shd w:val="clear" w:color="auto" w:fill="FFFFFF"/>
        </w:rPr>
        <w:t>αρχαία ελληνικά είναι χρήσιμα, η</w:t>
      </w:r>
      <w:r w:rsidRPr="00FC0E7C">
        <w:rPr>
          <w:rFonts w:eastAsia="Times New Roman"/>
          <w:color w:val="212121"/>
          <w:szCs w:val="24"/>
          <w:shd w:val="clear" w:color="auto" w:fill="FFFFFF"/>
        </w:rPr>
        <w:t xml:space="preserve"> δυσκολία είναι η επικεφαλίδα και η κορωνίδα και το νόημα της παιδείας και </w:t>
      </w:r>
      <w:r>
        <w:rPr>
          <w:rFonts w:eastAsia="Times New Roman"/>
          <w:color w:val="212121"/>
          <w:szCs w:val="24"/>
          <w:shd w:val="clear" w:color="auto" w:fill="FFFFFF"/>
        </w:rPr>
        <w:t xml:space="preserve">εσείς συνεχίζετε </w:t>
      </w:r>
      <w:r w:rsidRPr="00FC0E7C">
        <w:rPr>
          <w:rFonts w:eastAsia="Times New Roman"/>
          <w:color w:val="212121"/>
          <w:szCs w:val="24"/>
          <w:shd w:val="clear" w:color="auto" w:fill="FFFFFF"/>
        </w:rPr>
        <w:t>μία κακή μεταπολιτευτική παράδοση</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χειροτερεύοντας την κατάσταση στην π</w:t>
      </w:r>
      <w:r w:rsidRPr="00FC0E7C">
        <w:rPr>
          <w:rFonts w:eastAsia="Times New Roman"/>
          <w:color w:val="212121"/>
          <w:szCs w:val="24"/>
          <w:shd w:val="clear" w:color="auto" w:fill="FFFFFF"/>
        </w:rPr>
        <w:t>αιδεία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δίνοντας ακόμη περισσότερες ευκολίες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μοιράζοντας και σπέρνοντας παντού σχολές και δημιουργώντας νέες σχολές</w:t>
      </w:r>
      <w:r>
        <w:rPr>
          <w:rFonts w:eastAsia="Times New Roman"/>
          <w:color w:val="212121"/>
          <w:szCs w:val="24"/>
          <w:shd w:val="clear" w:color="auto" w:fill="FFFFFF"/>
        </w:rPr>
        <w:t xml:space="preserve"> χωρίς ακαδημαϊκά κριτήρια, ό</w:t>
      </w:r>
      <w:r w:rsidRPr="00FC0E7C">
        <w:rPr>
          <w:rFonts w:eastAsia="Times New Roman"/>
          <w:color w:val="212121"/>
          <w:szCs w:val="24"/>
          <w:shd w:val="clear" w:color="auto" w:fill="FFFFFF"/>
        </w:rPr>
        <w:t xml:space="preserve">πως πολύ σωστά </w:t>
      </w:r>
      <w:r>
        <w:rPr>
          <w:rFonts w:eastAsia="Times New Roman"/>
          <w:color w:val="212121"/>
          <w:szCs w:val="24"/>
          <w:shd w:val="clear" w:color="auto" w:fill="FFFFFF"/>
        </w:rPr>
        <w:t>ειπώθηκε</w:t>
      </w:r>
      <w:r>
        <w:rPr>
          <w:rFonts w:eastAsia="Times New Roman"/>
          <w:color w:val="212121"/>
          <w:szCs w:val="24"/>
          <w:shd w:val="clear" w:color="auto" w:fill="FFFFFF"/>
        </w:rPr>
        <w:t>.</w:t>
      </w:r>
    </w:p>
    <w:p w14:paraId="2E2476F6"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ομιλίας του κυρίου Βουλευτή)</w:t>
      </w:r>
    </w:p>
    <w:p w14:paraId="2E2476F7"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Θ</w:t>
      </w:r>
      <w:r w:rsidRPr="00FC0E7C">
        <w:rPr>
          <w:rFonts w:eastAsia="Times New Roman"/>
          <w:color w:val="212121"/>
          <w:szCs w:val="24"/>
          <w:shd w:val="clear" w:color="auto" w:fill="FFFFFF"/>
        </w:rPr>
        <w:t xml:space="preserve">α έρθω σε ένα θέμα </w:t>
      </w:r>
      <w:r>
        <w:rPr>
          <w:rFonts w:eastAsia="Times New Roman"/>
          <w:color w:val="212121"/>
          <w:szCs w:val="24"/>
          <w:shd w:val="clear" w:color="auto" w:fill="FFFFFF"/>
        </w:rPr>
        <w:t>-</w:t>
      </w:r>
      <w:r w:rsidRPr="00FC0E7C">
        <w:rPr>
          <w:rFonts w:eastAsia="Times New Roman"/>
          <w:color w:val="212121"/>
          <w:szCs w:val="24"/>
          <w:shd w:val="clear" w:color="auto" w:fill="FFFFFF"/>
        </w:rPr>
        <w:t>και τελειώνω</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το οποίο αφορά στην ιδιαίτερη πατρίδα μου και το οποίο αποτελεί μία ηχηρή παράλειψη</w:t>
      </w:r>
      <w:r>
        <w:rPr>
          <w:rFonts w:eastAsia="Times New Roman"/>
          <w:color w:val="212121"/>
          <w:szCs w:val="24"/>
          <w:shd w:val="clear" w:color="auto" w:fill="FFFFFF"/>
        </w:rPr>
        <w:t>, που είναι ένα δείγμα γραφής όλη</w:t>
      </w:r>
      <w:r w:rsidRPr="00FC0E7C">
        <w:rPr>
          <w:rFonts w:eastAsia="Times New Roman"/>
          <w:color w:val="212121"/>
          <w:szCs w:val="24"/>
          <w:shd w:val="clear" w:color="auto" w:fill="FFFFFF"/>
        </w:rPr>
        <w:t xml:space="preserve">ς </w:t>
      </w:r>
      <w:r>
        <w:rPr>
          <w:rFonts w:eastAsia="Times New Roman"/>
          <w:color w:val="212121"/>
          <w:szCs w:val="24"/>
          <w:shd w:val="clear" w:color="auto" w:fill="FFFFFF"/>
        </w:rPr>
        <w:t xml:space="preserve">της προχειρότητας αυτού του νομοσχεδίου. </w:t>
      </w:r>
    </w:p>
    <w:p w14:paraId="2E2476F8"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FC0E7C">
        <w:rPr>
          <w:rFonts w:eastAsia="Times New Roman"/>
          <w:color w:val="212121"/>
          <w:szCs w:val="24"/>
          <w:shd w:val="clear" w:color="auto" w:fill="FFFFFF"/>
        </w:rPr>
        <w:t xml:space="preserve">τα Γιάννενα υπάρχει </w:t>
      </w:r>
      <w:r>
        <w:rPr>
          <w:rFonts w:eastAsia="Times New Roman"/>
          <w:color w:val="212121"/>
          <w:szCs w:val="24"/>
          <w:shd w:val="clear" w:color="auto" w:fill="FFFFFF"/>
        </w:rPr>
        <w:t xml:space="preserve">το πιο παλιό ελληνικό σχολείο η γεραρά </w:t>
      </w:r>
      <w:proofErr w:type="spellStart"/>
      <w:r>
        <w:rPr>
          <w:rFonts w:eastAsia="Times New Roman"/>
          <w:color w:val="212121"/>
          <w:szCs w:val="24"/>
          <w:shd w:val="clear" w:color="auto" w:fill="FFFFFF"/>
        </w:rPr>
        <w:t>Ζωσιμαία</w:t>
      </w:r>
      <w:proofErr w:type="spellEnd"/>
      <w:r>
        <w:rPr>
          <w:rFonts w:eastAsia="Times New Roman"/>
          <w:color w:val="212121"/>
          <w:szCs w:val="24"/>
          <w:shd w:val="clear" w:color="auto" w:fill="FFFFFF"/>
        </w:rPr>
        <w:t xml:space="preserve"> Σ</w:t>
      </w:r>
      <w:r w:rsidRPr="00FC0E7C">
        <w:rPr>
          <w:rFonts w:eastAsia="Times New Roman"/>
          <w:color w:val="212121"/>
          <w:szCs w:val="24"/>
          <w:shd w:val="clear" w:color="auto" w:fill="FFFFFF"/>
        </w:rPr>
        <w:t>χολή από το 1828</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w:t>
      </w:r>
      <w:r>
        <w:rPr>
          <w:rFonts w:eastAsia="Times New Roman"/>
          <w:color w:val="212121"/>
          <w:szCs w:val="24"/>
          <w:shd w:val="clear" w:color="auto" w:fill="FFFFFF"/>
        </w:rPr>
        <w:t>Αυτό το σχολείο σήμερα, με βάση τον ν.43</w:t>
      </w:r>
      <w:r w:rsidRPr="00FC0E7C">
        <w:rPr>
          <w:rFonts w:eastAsia="Times New Roman"/>
          <w:color w:val="212121"/>
          <w:szCs w:val="24"/>
          <w:shd w:val="clear" w:color="auto" w:fill="FFFFFF"/>
        </w:rPr>
        <w:t>27</w:t>
      </w:r>
      <w:r>
        <w:rPr>
          <w:rFonts w:eastAsia="Times New Roman"/>
          <w:color w:val="212121"/>
          <w:szCs w:val="24"/>
          <w:shd w:val="clear" w:color="auto" w:fill="FFFFFF"/>
        </w:rPr>
        <w:t>/2015, ε</w:t>
      </w:r>
      <w:r w:rsidRPr="00FC0E7C">
        <w:rPr>
          <w:rFonts w:eastAsia="Times New Roman"/>
          <w:color w:val="212121"/>
          <w:szCs w:val="24"/>
          <w:shd w:val="clear" w:color="auto" w:fill="FFFFFF"/>
        </w:rPr>
        <w:t>ίναι το μοναδικό από τα πέντε ιστορικά πρότυπα σχολεία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που δεν είναι συνδεδ</w:t>
      </w:r>
      <w:r w:rsidRPr="00FC0E7C">
        <w:rPr>
          <w:rFonts w:eastAsia="Times New Roman"/>
          <w:color w:val="212121"/>
          <w:szCs w:val="24"/>
          <w:shd w:val="clear" w:color="auto" w:fill="FFFFFF"/>
        </w:rPr>
        <w:t>εμένο με λύκειο</w:t>
      </w:r>
      <w:r>
        <w:rPr>
          <w:rFonts w:eastAsia="Times New Roman"/>
          <w:color w:val="212121"/>
          <w:szCs w:val="24"/>
          <w:shd w:val="clear" w:color="auto" w:fill="FFFFFF"/>
        </w:rPr>
        <w:t xml:space="preserve">, που δεν </w:t>
      </w:r>
      <w:r>
        <w:rPr>
          <w:rFonts w:eastAsia="Times New Roman"/>
          <w:color w:val="212121"/>
          <w:szCs w:val="24"/>
          <w:shd w:val="clear" w:color="auto" w:fill="FFFFFF"/>
        </w:rPr>
        <w:lastRenderedPageBreak/>
        <w:t xml:space="preserve">είναι, </w:t>
      </w:r>
      <w:r w:rsidRPr="00FC0E7C">
        <w:rPr>
          <w:rFonts w:eastAsia="Times New Roman"/>
          <w:color w:val="212121"/>
          <w:szCs w:val="24"/>
          <w:shd w:val="clear" w:color="auto" w:fill="FFFFFF"/>
        </w:rPr>
        <w:t>δηλαδή</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ενιαία σχολική μονάδα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Υπάρχει μόνο Πρότυπο Γυμν</w:t>
      </w:r>
      <w:r>
        <w:rPr>
          <w:rFonts w:eastAsia="Times New Roman"/>
          <w:color w:val="212121"/>
          <w:szCs w:val="24"/>
          <w:shd w:val="clear" w:color="auto" w:fill="FFFFFF"/>
        </w:rPr>
        <w:t xml:space="preserve">άσιο </w:t>
      </w:r>
      <w:proofErr w:type="spellStart"/>
      <w:r>
        <w:rPr>
          <w:rFonts w:eastAsia="Times New Roman"/>
          <w:color w:val="212121"/>
          <w:szCs w:val="24"/>
          <w:shd w:val="clear" w:color="auto" w:fill="FFFFFF"/>
        </w:rPr>
        <w:t>Ζ</w:t>
      </w:r>
      <w:r w:rsidRPr="00FC0E7C">
        <w:rPr>
          <w:rFonts w:eastAsia="Times New Roman"/>
          <w:color w:val="212121"/>
          <w:szCs w:val="24"/>
          <w:shd w:val="clear" w:color="auto" w:fill="FFFFFF"/>
        </w:rPr>
        <w:t>ωσιμαίας</w:t>
      </w:r>
      <w:proofErr w:type="spellEnd"/>
      <w:r w:rsidRPr="00FC0E7C">
        <w:rPr>
          <w:rFonts w:eastAsia="Times New Roman"/>
          <w:color w:val="212121"/>
          <w:szCs w:val="24"/>
          <w:shd w:val="clear" w:color="auto" w:fill="FFFFFF"/>
        </w:rPr>
        <w:t xml:space="preserve"> στα Γι</w:t>
      </w:r>
      <w:r>
        <w:rPr>
          <w:rFonts w:eastAsia="Times New Roman"/>
          <w:color w:val="212121"/>
          <w:szCs w:val="24"/>
          <w:shd w:val="clear" w:color="auto" w:fill="FFFFFF"/>
        </w:rPr>
        <w:t>άννενα και δεν υπάρχει πρότυπο λ</w:t>
      </w:r>
      <w:r w:rsidRPr="00FC0E7C">
        <w:rPr>
          <w:rFonts w:eastAsia="Times New Roman"/>
          <w:color w:val="212121"/>
          <w:szCs w:val="24"/>
          <w:shd w:val="clear" w:color="auto" w:fill="FFFFFF"/>
        </w:rPr>
        <w:t>ύκειο</w:t>
      </w:r>
      <w:r>
        <w:rPr>
          <w:rFonts w:eastAsia="Times New Roman"/>
          <w:color w:val="212121"/>
          <w:szCs w:val="24"/>
          <w:shd w:val="clear" w:color="auto" w:fill="FFFFFF"/>
        </w:rPr>
        <w:t xml:space="preserve">, ενώ και η Βαρβάκειος και </w:t>
      </w:r>
      <w:r w:rsidRPr="00FC0E7C">
        <w:rPr>
          <w:rFonts w:eastAsia="Times New Roman"/>
          <w:color w:val="212121"/>
          <w:szCs w:val="24"/>
          <w:shd w:val="clear" w:color="auto" w:fill="FFFFFF"/>
        </w:rPr>
        <w:t xml:space="preserve">τα Ανάβρυτα και </w:t>
      </w:r>
      <w:r>
        <w:rPr>
          <w:rFonts w:eastAsia="Times New Roman"/>
          <w:color w:val="212121"/>
          <w:szCs w:val="24"/>
          <w:shd w:val="clear" w:color="auto" w:fill="FFFFFF"/>
        </w:rPr>
        <w:t xml:space="preserve">η </w:t>
      </w:r>
      <w:proofErr w:type="spellStart"/>
      <w:r>
        <w:rPr>
          <w:rFonts w:eastAsia="Times New Roman"/>
          <w:color w:val="212121"/>
          <w:szCs w:val="24"/>
          <w:shd w:val="clear" w:color="auto" w:fill="FFFFFF"/>
        </w:rPr>
        <w:t>Ιωνίδειος</w:t>
      </w:r>
      <w:proofErr w:type="spellEnd"/>
      <w:r w:rsidRPr="00FC0E7C">
        <w:rPr>
          <w:rFonts w:eastAsia="Times New Roman"/>
          <w:color w:val="212121"/>
          <w:szCs w:val="24"/>
          <w:shd w:val="clear" w:color="auto" w:fill="FFFFFF"/>
        </w:rPr>
        <w:t xml:space="preserve"> στον Πειραιά και η Ευαγγελική Σχολή της Νέας Σμύρνης </w:t>
      </w:r>
      <w:r>
        <w:rPr>
          <w:rFonts w:eastAsia="Times New Roman"/>
          <w:color w:val="212121"/>
          <w:szCs w:val="24"/>
          <w:shd w:val="clear" w:color="auto" w:fill="FFFFFF"/>
        </w:rPr>
        <w:t>-</w:t>
      </w:r>
      <w:r w:rsidRPr="00FC0E7C">
        <w:rPr>
          <w:rFonts w:eastAsia="Times New Roman"/>
          <w:color w:val="212121"/>
          <w:szCs w:val="24"/>
          <w:shd w:val="clear" w:color="auto" w:fill="FFFFFF"/>
        </w:rPr>
        <w:t>τ</w:t>
      </w:r>
      <w:r>
        <w:rPr>
          <w:rFonts w:eastAsia="Times New Roman"/>
          <w:color w:val="212121"/>
          <w:szCs w:val="24"/>
          <w:shd w:val="clear" w:color="auto" w:fill="FFFFFF"/>
        </w:rPr>
        <w:t xml:space="preserve">α άλλα ιστορικά πρότυπα σχολεία- </w:t>
      </w:r>
      <w:r w:rsidRPr="00FC0E7C">
        <w:rPr>
          <w:rFonts w:eastAsia="Times New Roman"/>
          <w:color w:val="212121"/>
          <w:szCs w:val="24"/>
          <w:shd w:val="clear" w:color="auto" w:fill="FFFFFF"/>
        </w:rPr>
        <w:t>είναι συνδεδεμένα με λύκε</w:t>
      </w:r>
      <w:r>
        <w:rPr>
          <w:rFonts w:eastAsia="Times New Roman"/>
          <w:color w:val="212121"/>
          <w:szCs w:val="24"/>
          <w:shd w:val="clear" w:color="auto" w:fill="FFFFFF"/>
        </w:rPr>
        <w:t>ιο και συγκροτούν γυμνάσιο και λ</w:t>
      </w:r>
      <w:r w:rsidRPr="00FC0E7C">
        <w:rPr>
          <w:rFonts w:eastAsia="Times New Roman"/>
          <w:color w:val="212121"/>
          <w:szCs w:val="24"/>
          <w:shd w:val="clear" w:color="auto" w:fill="FFFFFF"/>
        </w:rPr>
        <w:t>ύ</w:t>
      </w:r>
      <w:r>
        <w:rPr>
          <w:rFonts w:eastAsia="Times New Roman"/>
          <w:color w:val="212121"/>
          <w:szCs w:val="24"/>
          <w:shd w:val="clear" w:color="auto" w:fill="FFFFFF"/>
        </w:rPr>
        <w:t xml:space="preserve">κειο μία ενιαία σχολική μονάδα. </w:t>
      </w:r>
    </w:p>
    <w:p w14:paraId="2E2476F9"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Ξ</w:t>
      </w:r>
      <w:r w:rsidRPr="00FC0E7C">
        <w:rPr>
          <w:rFonts w:eastAsia="Times New Roman"/>
          <w:color w:val="212121"/>
          <w:szCs w:val="24"/>
          <w:shd w:val="clear" w:color="auto" w:fill="FFFFFF"/>
        </w:rPr>
        <w:t>έρω ότι υπάρχουν κάποι</w:t>
      </w:r>
      <w:r>
        <w:rPr>
          <w:rFonts w:eastAsia="Times New Roman"/>
          <w:color w:val="212121"/>
          <w:szCs w:val="24"/>
          <w:shd w:val="clear" w:color="auto" w:fill="FFFFFF"/>
        </w:rPr>
        <w:t xml:space="preserve">α προβλήματα εν </w:t>
      </w:r>
      <w:proofErr w:type="spellStart"/>
      <w:r>
        <w:rPr>
          <w:rFonts w:eastAsia="Times New Roman"/>
          <w:color w:val="212121"/>
          <w:szCs w:val="24"/>
          <w:shd w:val="clear" w:color="auto" w:fill="FFFFFF"/>
        </w:rPr>
        <w:t>σχέσει</w:t>
      </w:r>
      <w:proofErr w:type="spellEnd"/>
      <w:r>
        <w:rPr>
          <w:rFonts w:eastAsia="Times New Roman"/>
          <w:color w:val="212121"/>
          <w:szCs w:val="24"/>
          <w:shd w:val="clear" w:color="auto" w:fill="FFFFFF"/>
        </w:rPr>
        <w:t xml:space="preserve"> με τα κτή</w:t>
      </w:r>
      <w:r w:rsidRPr="00FC0E7C">
        <w:rPr>
          <w:rFonts w:eastAsia="Times New Roman"/>
          <w:color w:val="212121"/>
          <w:szCs w:val="24"/>
          <w:shd w:val="clear" w:color="auto" w:fill="FFFFFF"/>
        </w:rPr>
        <w:t>ρια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με τις υποδομές</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εν </w:t>
      </w:r>
      <w:proofErr w:type="spellStart"/>
      <w:r w:rsidRPr="00FC0E7C">
        <w:rPr>
          <w:rFonts w:eastAsia="Times New Roman"/>
          <w:color w:val="212121"/>
          <w:szCs w:val="24"/>
          <w:shd w:val="clear" w:color="auto" w:fill="FFFFFF"/>
        </w:rPr>
        <w:t>σχέσει</w:t>
      </w:r>
      <w:proofErr w:type="spellEnd"/>
      <w:r w:rsidRPr="00FC0E7C">
        <w:rPr>
          <w:rFonts w:eastAsia="Times New Roman"/>
          <w:color w:val="212121"/>
          <w:szCs w:val="24"/>
          <w:shd w:val="clear" w:color="auto" w:fill="FFFFFF"/>
        </w:rPr>
        <w:t xml:space="preserve"> με τους</w:t>
      </w:r>
      <w:r>
        <w:rPr>
          <w:rFonts w:eastAsia="Times New Roman"/>
          <w:color w:val="212121"/>
          <w:szCs w:val="24"/>
          <w:shd w:val="clear" w:color="auto" w:fill="FFFFFF"/>
        </w:rPr>
        <w:t xml:space="preserve"> καθηγητές του Γενικού Λυκείου </w:t>
      </w:r>
      <w:proofErr w:type="spellStart"/>
      <w:r>
        <w:rPr>
          <w:rFonts w:eastAsia="Times New Roman"/>
          <w:color w:val="212121"/>
          <w:szCs w:val="24"/>
          <w:shd w:val="clear" w:color="auto" w:fill="FFFFFF"/>
        </w:rPr>
        <w:t>Ζωσιμαί</w:t>
      </w:r>
      <w:r>
        <w:rPr>
          <w:rFonts w:eastAsia="Times New Roman"/>
          <w:color w:val="212121"/>
          <w:szCs w:val="24"/>
          <w:shd w:val="clear" w:color="auto" w:fill="FFFFFF"/>
        </w:rPr>
        <w:t>ας</w:t>
      </w:r>
      <w:proofErr w:type="spellEnd"/>
      <w:r>
        <w:rPr>
          <w:rFonts w:eastAsia="Times New Roman"/>
          <w:color w:val="212121"/>
          <w:szCs w:val="24"/>
          <w:shd w:val="clear" w:color="auto" w:fill="FFFFFF"/>
        </w:rPr>
        <w:t>, τ</w:t>
      </w:r>
      <w:r w:rsidRPr="00FC0E7C">
        <w:rPr>
          <w:rFonts w:eastAsia="Times New Roman"/>
          <w:color w:val="212121"/>
          <w:szCs w:val="24"/>
          <w:shd w:val="clear" w:color="auto" w:fill="FFFFFF"/>
        </w:rPr>
        <w:t xml:space="preserve">α οποία όμως προβλήματα από το </w:t>
      </w:r>
      <w:r>
        <w:rPr>
          <w:rFonts w:eastAsia="Times New Roman"/>
          <w:color w:val="212121"/>
          <w:szCs w:val="24"/>
          <w:shd w:val="clear" w:color="auto" w:fill="FFFFFF"/>
        </w:rPr>
        <w:t xml:space="preserve">2015 έως το 2019, τέσσερα </w:t>
      </w:r>
      <w:r w:rsidRPr="00FC0E7C">
        <w:rPr>
          <w:rFonts w:eastAsia="Times New Roman"/>
          <w:color w:val="212121"/>
          <w:szCs w:val="24"/>
          <w:shd w:val="clear" w:color="auto" w:fill="FFFFFF"/>
        </w:rPr>
        <w:t>χρόνια τώρα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θα μπορούσαν </w:t>
      </w:r>
      <w:r>
        <w:rPr>
          <w:rFonts w:eastAsia="Times New Roman"/>
          <w:color w:val="212121"/>
          <w:szCs w:val="24"/>
          <w:shd w:val="clear" w:color="auto" w:fill="FFFFFF"/>
        </w:rPr>
        <w:t xml:space="preserve">να </w:t>
      </w:r>
      <w:r w:rsidRPr="00FC0E7C">
        <w:rPr>
          <w:rFonts w:eastAsia="Times New Roman"/>
          <w:color w:val="212121"/>
          <w:szCs w:val="24"/>
          <w:shd w:val="clear" w:color="auto" w:fill="FFFFFF"/>
        </w:rPr>
        <w:t>είχαν λυθεί και να προ</w:t>
      </w:r>
      <w:r>
        <w:rPr>
          <w:rFonts w:eastAsia="Times New Roman"/>
          <w:color w:val="212121"/>
          <w:szCs w:val="24"/>
          <w:shd w:val="clear" w:color="auto" w:fill="FFFFFF"/>
        </w:rPr>
        <w:t>στεθούν</w:t>
      </w:r>
      <w:r w:rsidRPr="00FC0E7C">
        <w:rPr>
          <w:rFonts w:eastAsia="Times New Roman"/>
          <w:color w:val="212121"/>
          <w:szCs w:val="24"/>
          <w:shd w:val="clear" w:color="auto" w:fill="FFFFFF"/>
        </w:rPr>
        <w:t xml:space="preserve"> σ</w:t>
      </w:r>
      <w:r>
        <w:rPr>
          <w:rFonts w:eastAsia="Times New Roman"/>
          <w:color w:val="212121"/>
          <w:szCs w:val="24"/>
          <w:shd w:val="clear" w:color="auto" w:fill="FFFFFF"/>
        </w:rPr>
        <w:t xml:space="preserve">ήμερα σε αυτό το νομοσχέδιο δυο, </w:t>
      </w:r>
      <w:r w:rsidRPr="00FC0E7C">
        <w:rPr>
          <w:rFonts w:eastAsia="Times New Roman"/>
          <w:color w:val="212121"/>
          <w:szCs w:val="24"/>
          <w:shd w:val="clear" w:color="auto" w:fill="FFFFFF"/>
        </w:rPr>
        <w:t>τρεις λέξεις</w:t>
      </w:r>
      <w:r>
        <w:rPr>
          <w:rFonts w:eastAsia="Times New Roman"/>
          <w:color w:val="212121"/>
          <w:szCs w:val="24"/>
          <w:shd w:val="clear" w:color="auto" w:fill="FFFFFF"/>
        </w:rPr>
        <w:t xml:space="preserve">, οι οποίες θα συνέδεαν το Πρότυπο Γυμνάσιο </w:t>
      </w:r>
      <w:proofErr w:type="spellStart"/>
      <w:r>
        <w:rPr>
          <w:rFonts w:eastAsia="Times New Roman"/>
          <w:color w:val="212121"/>
          <w:szCs w:val="24"/>
          <w:shd w:val="clear" w:color="auto" w:fill="FFFFFF"/>
        </w:rPr>
        <w:t>Ζ</w:t>
      </w:r>
      <w:r w:rsidRPr="00FC0E7C">
        <w:rPr>
          <w:rFonts w:eastAsia="Times New Roman"/>
          <w:color w:val="212121"/>
          <w:szCs w:val="24"/>
          <w:shd w:val="clear" w:color="auto" w:fill="FFFFFF"/>
        </w:rPr>
        <w:t>ωσιμαίας</w:t>
      </w:r>
      <w:proofErr w:type="spellEnd"/>
      <w:r w:rsidRPr="00FC0E7C">
        <w:rPr>
          <w:rFonts w:eastAsia="Times New Roman"/>
          <w:color w:val="212121"/>
          <w:szCs w:val="24"/>
          <w:shd w:val="clear" w:color="auto" w:fill="FFFFFF"/>
        </w:rPr>
        <w:t xml:space="preserve"> με πρότυπο </w:t>
      </w:r>
      <w:r>
        <w:rPr>
          <w:rFonts w:eastAsia="Times New Roman"/>
          <w:color w:val="212121"/>
          <w:szCs w:val="24"/>
          <w:shd w:val="clear" w:color="auto" w:fill="FFFFFF"/>
        </w:rPr>
        <w:t>λ</w:t>
      </w:r>
      <w:r w:rsidRPr="00FC0E7C">
        <w:rPr>
          <w:rFonts w:eastAsia="Times New Roman"/>
          <w:color w:val="212121"/>
          <w:szCs w:val="24"/>
          <w:shd w:val="clear" w:color="auto" w:fill="FFFFFF"/>
        </w:rPr>
        <w:t>ύκειο</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έχοντας </w:t>
      </w:r>
      <w:r>
        <w:rPr>
          <w:rFonts w:eastAsia="Times New Roman"/>
          <w:color w:val="212121"/>
          <w:szCs w:val="24"/>
          <w:shd w:val="clear" w:color="auto" w:fill="FFFFFF"/>
        </w:rPr>
        <w:t>επιλύσει</w:t>
      </w:r>
      <w:r>
        <w:rPr>
          <w:rFonts w:eastAsia="Times New Roman"/>
          <w:color w:val="212121"/>
          <w:szCs w:val="24"/>
          <w:shd w:val="clear" w:color="auto" w:fill="FFFFFF"/>
        </w:rPr>
        <w:t xml:space="preserve"> η Κυβέρνηση αυτά τα χρόνια τ</w:t>
      </w:r>
      <w:r w:rsidRPr="00FC0E7C">
        <w:rPr>
          <w:rFonts w:eastAsia="Times New Roman"/>
          <w:color w:val="212121"/>
          <w:szCs w:val="24"/>
          <w:shd w:val="clear" w:color="auto" w:fill="FFFFFF"/>
        </w:rPr>
        <w:t>α προβλήματα τα στεγαστικά και της απασχόλησης των καθηγητών του Γενικού Λυκείου</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Ζωσιμαίας</w:t>
      </w:r>
      <w:proofErr w:type="spellEnd"/>
      <w:r>
        <w:rPr>
          <w:rFonts w:eastAsia="Times New Roman"/>
          <w:color w:val="212121"/>
          <w:szCs w:val="24"/>
          <w:shd w:val="clear" w:color="auto" w:fill="FFFFFF"/>
        </w:rPr>
        <w:t xml:space="preserve">. </w:t>
      </w:r>
    </w:p>
    <w:p w14:paraId="2E2476FA"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επανειλημμένα το κουδούνι λήξεως του χρόνου ομιλίας του κυρίου Βουλευτή)</w:t>
      </w:r>
    </w:p>
    <w:p w14:paraId="2E2476FB"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Κλείνω με αυτήν την πρόταση, κύριε Π</w:t>
      </w:r>
      <w:r>
        <w:rPr>
          <w:rFonts w:eastAsia="Times New Roman"/>
          <w:color w:val="212121"/>
          <w:szCs w:val="24"/>
          <w:shd w:val="clear" w:color="auto" w:fill="FFFFFF"/>
        </w:rPr>
        <w:t>ρόεδρε.</w:t>
      </w:r>
    </w:p>
    <w:p w14:paraId="2E2476FC"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Και έχουμε λ</w:t>
      </w:r>
      <w:r w:rsidRPr="00FC0E7C">
        <w:rPr>
          <w:rFonts w:eastAsia="Times New Roman"/>
          <w:color w:val="212121"/>
          <w:szCs w:val="24"/>
          <w:shd w:val="clear" w:color="auto" w:fill="FFFFFF"/>
        </w:rPr>
        <w:t>οιπόν σήμερα αυτό το φαινόμενο</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που δεν διο</w:t>
      </w:r>
      <w:r>
        <w:rPr>
          <w:rFonts w:eastAsia="Times New Roman"/>
          <w:color w:val="212121"/>
          <w:szCs w:val="24"/>
          <w:shd w:val="clear" w:color="auto" w:fill="FFFFFF"/>
        </w:rPr>
        <w:t>ρθώνεται με αυτό το νομοσχέδιο. Κ</w:t>
      </w:r>
      <w:r w:rsidRPr="00FC0E7C">
        <w:rPr>
          <w:rFonts w:eastAsia="Times New Roman"/>
          <w:color w:val="212121"/>
          <w:szCs w:val="24"/>
          <w:shd w:val="clear" w:color="auto" w:fill="FFFFFF"/>
        </w:rPr>
        <w:t xml:space="preserve">αι δεν διορθώνεται για μία σχολή και για μία οικογένεια ευεργετών που έχει προσφέρει </w:t>
      </w:r>
      <w:r>
        <w:rPr>
          <w:rFonts w:eastAsia="Times New Roman"/>
          <w:color w:val="212121"/>
          <w:szCs w:val="24"/>
          <w:shd w:val="clear" w:color="auto" w:fill="FFFFFF"/>
        </w:rPr>
        <w:t>-τα κ</w:t>
      </w:r>
      <w:r w:rsidRPr="00FC0E7C">
        <w:rPr>
          <w:rFonts w:eastAsia="Times New Roman"/>
          <w:color w:val="212121"/>
          <w:szCs w:val="24"/>
          <w:shd w:val="clear" w:color="auto" w:fill="FFFFFF"/>
        </w:rPr>
        <w:t>λ</w:t>
      </w:r>
      <w:r>
        <w:rPr>
          <w:rFonts w:eastAsia="Times New Roman"/>
          <w:color w:val="212121"/>
          <w:szCs w:val="24"/>
          <w:shd w:val="clear" w:color="auto" w:fill="FFFFFF"/>
        </w:rPr>
        <w:t xml:space="preserve">ηροδοτήματα </w:t>
      </w:r>
      <w:proofErr w:type="spellStart"/>
      <w:r>
        <w:rPr>
          <w:rFonts w:eastAsia="Times New Roman"/>
          <w:color w:val="212121"/>
          <w:szCs w:val="24"/>
          <w:shd w:val="clear" w:color="auto" w:fill="FFFFFF"/>
        </w:rPr>
        <w:t>Ζωσιμάδων</w:t>
      </w:r>
      <w:proofErr w:type="spellEnd"/>
      <w:r>
        <w:rPr>
          <w:rFonts w:eastAsia="Times New Roman"/>
          <w:color w:val="212121"/>
          <w:szCs w:val="24"/>
          <w:shd w:val="clear" w:color="auto" w:fill="FFFFFF"/>
        </w:rPr>
        <w:t xml:space="preserve">- </w:t>
      </w:r>
      <w:r w:rsidRPr="00FC0E7C">
        <w:rPr>
          <w:rFonts w:eastAsia="Times New Roman"/>
          <w:color w:val="212121"/>
          <w:szCs w:val="24"/>
          <w:shd w:val="clear" w:color="auto" w:fill="FFFFFF"/>
        </w:rPr>
        <w:t xml:space="preserve">στην πόλη των Ιωαννίνων </w:t>
      </w:r>
      <w:r>
        <w:rPr>
          <w:rFonts w:eastAsia="Times New Roman"/>
          <w:color w:val="212121"/>
          <w:szCs w:val="24"/>
          <w:shd w:val="clear" w:color="auto" w:fill="FFFFFF"/>
        </w:rPr>
        <w:t xml:space="preserve">είκοσι χιλιάδες </w:t>
      </w:r>
      <w:r w:rsidRPr="00FC0E7C">
        <w:rPr>
          <w:rFonts w:eastAsia="Times New Roman"/>
          <w:color w:val="212121"/>
          <w:szCs w:val="24"/>
          <w:shd w:val="clear" w:color="auto" w:fill="FFFFFF"/>
        </w:rPr>
        <w:t>τετραγ</w:t>
      </w:r>
      <w:r w:rsidRPr="00FC0E7C">
        <w:rPr>
          <w:rFonts w:eastAsia="Times New Roman"/>
          <w:color w:val="212121"/>
          <w:szCs w:val="24"/>
          <w:shd w:val="clear" w:color="auto" w:fill="FFFFFF"/>
        </w:rPr>
        <w:t>ωνικά μέ</w:t>
      </w:r>
      <w:r>
        <w:rPr>
          <w:rFonts w:eastAsia="Times New Roman"/>
          <w:color w:val="212121"/>
          <w:szCs w:val="24"/>
          <w:shd w:val="clear" w:color="auto" w:fill="FFFFFF"/>
        </w:rPr>
        <w:t xml:space="preserve">τρα ωφέλιμων σχολικών αιθουσών. Έχουν προσφέρει και εμείς ως </w:t>
      </w:r>
      <w:r w:rsidRPr="00FC0E7C">
        <w:rPr>
          <w:rFonts w:eastAsia="Times New Roman"/>
          <w:color w:val="212121"/>
          <w:szCs w:val="24"/>
          <w:shd w:val="clear" w:color="auto" w:fill="FFFFFF"/>
        </w:rPr>
        <w:t xml:space="preserve">αντάλλαγμα δεν τους αναγνωρίζουμε το δικαίωμα να έχουν </w:t>
      </w:r>
      <w:r>
        <w:rPr>
          <w:rFonts w:eastAsia="Times New Roman"/>
          <w:color w:val="212121"/>
          <w:szCs w:val="24"/>
          <w:shd w:val="clear" w:color="auto" w:fill="FFFFFF"/>
        </w:rPr>
        <w:t>σύνδεση με λύκειο. Κ</w:t>
      </w:r>
      <w:r w:rsidRPr="00FC0E7C">
        <w:rPr>
          <w:rFonts w:eastAsia="Times New Roman"/>
          <w:color w:val="212121"/>
          <w:szCs w:val="24"/>
          <w:shd w:val="clear" w:color="auto" w:fill="FFFFFF"/>
        </w:rPr>
        <w:t>αι δεν αναγνωρίζουμε</w:t>
      </w:r>
      <w:r>
        <w:rPr>
          <w:rFonts w:eastAsia="Times New Roman"/>
          <w:color w:val="212121"/>
          <w:szCs w:val="24"/>
          <w:shd w:val="clear" w:color="auto" w:fill="FFFFFF"/>
        </w:rPr>
        <w:t>, επίσης,</w:t>
      </w:r>
      <w:r w:rsidRPr="00FC0E7C">
        <w:rPr>
          <w:rFonts w:eastAsia="Times New Roman"/>
          <w:color w:val="212121"/>
          <w:szCs w:val="24"/>
          <w:shd w:val="clear" w:color="auto" w:fill="FFFFFF"/>
        </w:rPr>
        <w:t xml:space="preserve"> σε </w:t>
      </w:r>
      <w:r>
        <w:rPr>
          <w:rFonts w:eastAsia="Times New Roman"/>
          <w:color w:val="212121"/>
          <w:szCs w:val="24"/>
          <w:shd w:val="clear" w:color="auto" w:fill="FFFFFF"/>
        </w:rPr>
        <w:t xml:space="preserve">διακόσια εξήντα </w:t>
      </w:r>
      <w:r w:rsidRPr="00FC0E7C">
        <w:rPr>
          <w:rFonts w:eastAsia="Times New Roman"/>
          <w:color w:val="212121"/>
          <w:szCs w:val="24"/>
          <w:shd w:val="clear" w:color="auto" w:fill="FFFFFF"/>
        </w:rPr>
        <w:t>παιδιά το συνταγματικό δικαίωμα να ακολουθούν την πορε</w:t>
      </w:r>
      <w:r>
        <w:rPr>
          <w:rFonts w:eastAsia="Times New Roman"/>
          <w:color w:val="212121"/>
          <w:szCs w:val="24"/>
          <w:shd w:val="clear" w:color="auto" w:fill="FFFFFF"/>
        </w:rPr>
        <w:t>ία μετά τ</w:t>
      </w:r>
      <w:r>
        <w:rPr>
          <w:rFonts w:eastAsia="Times New Roman"/>
          <w:color w:val="212121"/>
          <w:szCs w:val="24"/>
          <w:shd w:val="clear" w:color="auto" w:fill="FFFFFF"/>
        </w:rPr>
        <w:t>ο γυμνάσιο σε πρότυπο λ</w:t>
      </w:r>
      <w:r w:rsidRPr="00FC0E7C">
        <w:rPr>
          <w:rFonts w:eastAsia="Times New Roman"/>
          <w:color w:val="212121"/>
          <w:szCs w:val="24"/>
          <w:shd w:val="clear" w:color="auto" w:fill="FFFFFF"/>
        </w:rPr>
        <w:t>ύκειο</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όπως το ακολουθούν όλα τα άλλα </w:t>
      </w:r>
      <w:r>
        <w:rPr>
          <w:rFonts w:eastAsia="Times New Roman"/>
          <w:color w:val="212121"/>
          <w:szCs w:val="24"/>
          <w:shd w:val="clear" w:color="auto" w:fill="FFFFFF"/>
        </w:rPr>
        <w:t xml:space="preserve">παιδιά που φοιτούν </w:t>
      </w:r>
      <w:r w:rsidRPr="00FC0E7C">
        <w:rPr>
          <w:rFonts w:eastAsia="Times New Roman"/>
          <w:color w:val="212121"/>
          <w:szCs w:val="24"/>
          <w:shd w:val="clear" w:color="auto" w:fill="FFFFFF"/>
        </w:rPr>
        <w:t>στα υπόλ</w:t>
      </w:r>
      <w:r>
        <w:rPr>
          <w:rFonts w:eastAsia="Times New Roman"/>
          <w:color w:val="212121"/>
          <w:szCs w:val="24"/>
          <w:shd w:val="clear" w:color="auto" w:fill="FFFFFF"/>
        </w:rPr>
        <w:t>οιπα πρότυπα ιστορικά γυμνάσια της χώρας.</w:t>
      </w:r>
    </w:p>
    <w:p w14:paraId="2E2476FD" w14:textId="77777777" w:rsidR="00ED3BF8" w:rsidRDefault="009F432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Οφείλουμε, λ</w:t>
      </w:r>
      <w:r w:rsidRPr="00FC0E7C">
        <w:rPr>
          <w:rFonts w:eastAsia="Times New Roman"/>
          <w:color w:val="212121"/>
          <w:szCs w:val="24"/>
          <w:shd w:val="clear" w:color="auto" w:fill="FFFFFF"/>
        </w:rPr>
        <w:t>οιπόν</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όλα αυτά να τα λύσουμε</w:t>
      </w:r>
      <w:r>
        <w:rPr>
          <w:rFonts w:eastAsia="Times New Roman"/>
          <w:color w:val="212121"/>
          <w:szCs w:val="24"/>
          <w:shd w:val="clear" w:color="auto" w:fill="FFFFFF"/>
        </w:rPr>
        <w:t>. Ο</w:t>
      </w:r>
      <w:r w:rsidRPr="00FC0E7C">
        <w:rPr>
          <w:rFonts w:eastAsia="Times New Roman"/>
          <w:color w:val="212121"/>
          <w:szCs w:val="24"/>
          <w:shd w:val="clear" w:color="auto" w:fill="FFFFFF"/>
        </w:rPr>
        <w:t>φείλουμε όλα αυτά να τα αντιλη</w:t>
      </w:r>
      <w:r>
        <w:rPr>
          <w:rFonts w:eastAsia="Times New Roman"/>
          <w:color w:val="212121"/>
          <w:szCs w:val="24"/>
          <w:shd w:val="clear" w:color="auto" w:fill="FFFFFF"/>
        </w:rPr>
        <w:t>φθούμε. Ο</w:t>
      </w:r>
      <w:r w:rsidRPr="00FC0E7C">
        <w:rPr>
          <w:rFonts w:eastAsia="Times New Roman"/>
          <w:color w:val="212121"/>
          <w:szCs w:val="24"/>
          <w:shd w:val="clear" w:color="auto" w:fill="FFFFFF"/>
        </w:rPr>
        <w:t>φείλουμε να μη θεωρούμε τη</w:t>
      </w:r>
      <w:r>
        <w:rPr>
          <w:rFonts w:eastAsia="Times New Roman"/>
          <w:color w:val="212121"/>
          <w:szCs w:val="24"/>
          <w:shd w:val="clear" w:color="auto" w:fill="FFFFFF"/>
        </w:rPr>
        <w:t>ν παιδεία σαν κά</w:t>
      </w:r>
      <w:r>
        <w:rPr>
          <w:rFonts w:eastAsia="Times New Roman"/>
          <w:color w:val="212121"/>
          <w:szCs w:val="24"/>
          <w:shd w:val="clear" w:color="auto" w:fill="FFFFFF"/>
        </w:rPr>
        <w:t>τι που εμείς τάχα τώρα το ξεκινούμε. Τα</w:t>
      </w:r>
      <w:r w:rsidRPr="00FC0E7C">
        <w:rPr>
          <w:rFonts w:eastAsia="Times New Roman"/>
          <w:color w:val="212121"/>
          <w:szCs w:val="24"/>
          <w:shd w:val="clear" w:color="auto" w:fill="FFFFFF"/>
        </w:rPr>
        <w:t xml:space="preserve"> σημερινά προβλήματα της παιδείας </w:t>
      </w:r>
      <w:r>
        <w:rPr>
          <w:rFonts w:eastAsia="Times New Roman"/>
          <w:color w:val="212121"/>
          <w:szCs w:val="24"/>
          <w:shd w:val="clear" w:color="auto" w:fill="FFFFFF"/>
        </w:rPr>
        <w:t>τα έχει περιγράψει ο Δ</w:t>
      </w:r>
      <w:r w:rsidRPr="00FC0E7C">
        <w:rPr>
          <w:rFonts w:eastAsia="Times New Roman"/>
          <w:color w:val="212121"/>
          <w:szCs w:val="24"/>
          <w:shd w:val="clear" w:color="auto" w:fill="FFFFFF"/>
        </w:rPr>
        <w:t xml:space="preserve">ελμούζος σε βιβλίο του </w:t>
      </w:r>
      <w:r>
        <w:rPr>
          <w:rFonts w:eastAsia="Times New Roman"/>
          <w:color w:val="212121"/>
          <w:szCs w:val="24"/>
          <w:shd w:val="clear" w:color="auto" w:fill="FFFFFF"/>
        </w:rPr>
        <w:t>από το 1944. Από το 1944 στο «Π</w:t>
      </w:r>
      <w:r w:rsidRPr="00FC0E7C">
        <w:rPr>
          <w:rFonts w:eastAsia="Times New Roman"/>
          <w:color w:val="212121"/>
          <w:szCs w:val="24"/>
          <w:shd w:val="clear" w:color="auto" w:fill="FFFFFF"/>
        </w:rPr>
        <w:t>ρόβλημα της Φιλοσοφικής Σχολής</w:t>
      </w:r>
      <w:r>
        <w:rPr>
          <w:rFonts w:eastAsia="Times New Roman"/>
          <w:color w:val="212121"/>
          <w:szCs w:val="24"/>
          <w:shd w:val="clear" w:color="auto" w:fill="FFFFFF"/>
        </w:rPr>
        <w:t>» ο Αλέξανδρος Δ</w:t>
      </w:r>
      <w:r w:rsidRPr="00FC0E7C">
        <w:rPr>
          <w:rFonts w:eastAsia="Times New Roman"/>
          <w:color w:val="212121"/>
          <w:szCs w:val="24"/>
          <w:shd w:val="clear" w:color="auto" w:fill="FFFFFF"/>
        </w:rPr>
        <w:t>ελμούζος μιλάε</w:t>
      </w:r>
      <w:r>
        <w:rPr>
          <w:rFonts w:eastAsia="Times New Roman"/>
          <w:color w:val="212121"/>
          <w:szCs w:val="24"/>
          <w:shd w:val="clear" w:color="auto" w:fill="FFFFFF"/>
        </w:rPr>
        <w:t xml:space="preserve">ι </w:t>
      </w:r>
      <w:r w:rsidRPr="00FC0E7C">
        <w:rPr>
          <w:rFonts w:eastAsia="Times New Roman"/>
          <w:color w:val="212121"/>
          <w:szCs w:val="24"/>
          <w:shd w:val="clear" w:color="auto" w:fill="FFFFFF"/>
        </w:rPr>
        <w:t>για το αβάσταχτο φορτίο της αποστήθισης</w:t>
      </w:r>
      <w:r>
        <w:rPr>
          <w:rFonts w:eastAsia="Times New Roman"/>
          <w:color w:val="212121"/>
          <w:szCs w:val="24"/>
          <w:shd w:val="clear" w:color="auto" w:fill="FFFFFF"/>
        </w:rPr>
        <w:t>, μιλά</w:t>
      </w:r>
      <w:r>
        <w:rPr>
          <w:rFonts w:eastAsia="Times New Roman"/>
          <w:color w:val="212121"/>
          <w:szCs w:val="24"/>
          <w:shd w:val="clear" w:color="auto" w:fill="FFFFFF"/>
        </w:rPr>
        <w:t>ει</w:t>
      </w:r>
      <w:r w:rsidRPr="00FC0E7C">
        <w:rPr>
          <w:rFonts w:eastAsia="Times New Roman"/>
          <w:color w:val="212121"/>
          <w:szCs w:val="24"/>
          <w:shd w:val="clear" w:color="auto" w:fill="FFFFFF"/>
        </w:rPr>
        <w:t xml:space="preserve"> για τις χαριστικές διατάξεις εισαγωγής </w:t>
      </w:r>
      <w:r>
        <w:rPr>
          <w:rFonts w:eastAsia="Times New Roman"/>
          <w:color w:val="212121"/>
          <w:szCs w:val="24"/>
          <w:shd w:val="clear" w:color="auto" w:fill="FFFFFF"/>
        </w:rPr>
        <w:t>στα π</w:t>
      </w:r>
      <w:r w:rsidRPr="00FC0E7C">
        <w:rPr>
          <w:rFonts w:eastAsia="Times New Roman"/>
          <w:color w:val="212121"/>
          <w:szCs w:val="24"/>
          <w:shd w:val="clear" w:color="auto" w:fill="FFFFFF"/>
        </w:rPr>
        <w:t xml:space="preserve">ανεπιστήμια και μιλάει για </w:t>
      </w:r>
      <w:proofErr w:type="spellStart"/>
      <w:r w:rsidRPr="00FC0E7C">
        <w:rPr>
          <w:rFonts w:eastAsia="Times New Roman"/>
          <w:color w:val="212121"/>
          <w:szCs w:val="24"/>
          <w:shd w:val="clear" w:color="auto" w:fill="FFFFFF"/>
        </w:rPr>
        <w:t>υπερπληθώρα</w:t>
      </w:r>
      <w:proofErr w:type="spellEnd"/>
      <w:r w:rsidRPr="00FC0E7C">
        <w:rPr>
          <w:rFonts w:eastAsia="Times New Roman"/>
          <w:color w:val="212121"/>
          <w:szCs w:val="24"/>
          <w:shd w:val="clear" w:color="auto" w:fill="FFFFFF"/>
        </w:rPr>
        <w:t xml:space="preserve"> </w:t>
      </w:r>
      <w:r w:rsidRPr="00FC0E7C">
        <w:rPr>
          <w:rFonts w:eastAsia="Times New Roman"/>
          <w:color w:val="212121"/>
          <w:szCs w:val="24"/>
          <w:shd w:val="clear" w:color="auto" w:fill="FFFFFF"/>
        </w:rPr>
        <w:lastRenderedPageBreak/>
        <w:t>φοιτητών</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που δεν αντιστοιχεί εν συνεχεία σε επαγγελματικά δικαιώματα</w:t>
      </w:r>
      <w:r>
        <w:rPr>
          <w:rFonts w:eastAsia="Times New Roman"/>
          <w:color w:val="212121"/>
          <w:szCs w:val="24"/>
          <w:shd w:val="clear" w:color="auto" w:fill="FFFFFF"/>
        </w:rPr>
        <w:t>.</w:t>
      </w:r>
      <w:r w:rsidRPr="00FC0E7C">
        <w:rPr>
          <w:rFonts w:eastAsia="Times New Roman"/>
          <w:color w:val="212121"/>
          <w:szCs w:val="24"/>
          <w:shd w:val="clear" w:color="auto" w:fill="FFFFFF"/>
        </w:rPr>
        <w:t xml:space="preserve"> </w:t>
      </w:r>
    </w:p>
    <w:p w14:paraId="2E2476FE" w14:textId="77777777" w:rsidR="00ED3BF8" w:rsidRDefault="009F432D">
      <w:pPr>
        <w:spacing w:after="0" w:line="600" w:lineRule="auto"/>
        <w:ind w:firstLine="720"/>
        <w:jc w:val="both"/>
        <w:rPr>
          <w:rFonts w:eastAsia="Times New Roman"/>
          <w:szCs w:val="24"/>
        </w:rPr>
      </w:pPr>
      <w:r>
        <w:rPr>
          <w:rFonts w:eastAsia="Times New Roman"/>
          <w:szCs w:val="24"/>
        </w:rPr>
        <w:t xml:space="preserve">Από το 1944 ως το </w:t>
      </w:r>
      <w:r w:rsidRPr="009059F0">
        <w:rPr>
          <w:rFonts w:eastAsia="Times New Roman"/>
          <w:szCs w:val="24"/>
        </w:rPr>
        <w:t>2019 τα ίδια προβλήματα</w:t>
      </w:r>
      <w:r>
        <w:rPr>
          <w:rFonts w:eastAsia="Times New Roman"/>
          <w:szCs w:val="24"/>
        </w:rPr>
        <w:t>,</w:t>
      </w:r>
      <w:r w:rsidRPr="009059F0">
        <w:rPr>
          <w:rFonts w:eastAsia="Times New Roman"/>
          <w:szCs w:val="24"/>
        </w:rPr>
        <w:t xml:space="preserve"> επειδή δεν</w:t>
      </w:r>
      <w:r>
        <w:rPr>
          <w:rFonts w:eastAsia="Times New Roman"/>
          <w:szCs w:val="24"/>
        </w:rPr>
        <w:t xml:space="preserve"> τολμάμε να λύσουμε τα θέματα και επειδή ο ΣΥΡΙΖΑ ό</w:t>
      </w:r>
      <w:r w:rsidRPr="009059F0">
        <w:rPr>
          <w:rFonts w:eastAsia="Times New Roman"/>
          <w:szCs w:val="24"/>
        </w:rPr>
        <w:t>χι απλώς δεν τολμά να τα λύσει</w:t>
      </w:r>
      <w:r>
        <w:rPr>
          <w:rFonts w:eastAsia="Times New Roman"/>
          <w:szCs w:val="24"/>
        </w:rPr>
        <w:t>,</w:t>
      </w:r>
      <w:r w:rsidRPr="009059F0">
        <w:rPr>
          <w:rFonts w:eastAsia="Times New Roman"/>
          <w:szCs w:val="24"/>
        </w:rPr>
        <w:t xml:space="preserve"> αλλά τα επιδεινώνει δραματικά</w:t>
      </w:r>
      <w:r>
        <w:rPr>
          <w:rFonts w:eastAsia="Times New Roman"/>
          <w:szCs w:val="24"/>
        </w:rPr>
        <w:t>.</w:t>
      </w:r>
      <w:r w:rsidRPr="009059F0">
        <w:rPr>
          <w:rFonts w:eastAsia="Times New Roman"/>
          <w:szCs w:val="24"/>
        </w:rPr>
        <w:t xml:space="preserve"> </w:t>
      </w:r>
    </w:p>
    <w:p w14:paraId="2E2476FF" w14:textId="77777777" w:rsidR="00ED3BF8" w:rsidRDefault="009F432D">
      <w:pPr>
        <w:spacing w:after="0" w:line="600" w:lineRule="auto"/>
        <w:ind w:firstLine="720"/>
        <w:jc w:val="both"/>
        <w:rPr>
          <w:rFonts w:eastAsia="Times New Roman"/>
          <w:szCs w:val="24"/>
        </w:rPr>
      </w:pPr>
      <w:r>
        <w:rPr>
          <w:rFonts w:eastAsia="Times New Roman"/>
          <w:szCs w:val="24"/>
        </w:rPr>
        <w:t>Ε</w:t>
      </w:r>
      <w:r w:rsidRPr="009059F0">
        <w:rPr>
          <w:rFonts w:eastAsia="Times New Roman"/>
          <w:szCs w:val="24"/>
        </w:rPr>
        <w:t>πιτρέψτε μου</w:t>
      </w:r>
      <w:r>
        <w:rPr>
          <w:rFonts w:eastAsia="Times New Roman"/>
          <w:szCs w:val="24"/>
        </w:rPr>
        <w:t>,</w:t>
      </w:r>
      <w:r w:rsidRPr="009059F0">
        <w:rPr>
          <w:rFonts w:eastAsia="Times New Roman"/>
          <w:szCs w:val="24"/>
        </w:rPr>
        <w:t xml:space="preserve"> τελειώνοντας</w:t>
      </w:r>
      <w:r>
        <w:rPr>
          <w:rFonts w:eastAsia="Times New Roman"/>
          <w:szCs w:val="24"/>
        </w:rPr>
        <w:t>, να καταθέσω στα Π</w:t>
      </w:r>
      <w:r w:rsidRPr="009059F0">
        <w:rPr>
          <w:rFonts w:eastAsia="Times New Roman"/>
          <w:szCs w:val="24"/>
        </w:rPr>
        <w:t xml:space="preserve">ρακτικά την ανακοίνωση της Ένωσης Αποφοίτων </w:t>
      </w:r>
      <w:proofErr w:type="spellStart"/>
      <w:r w:rsidRPr="009059F0">
        <w:rPr>
          <w:rFonts w:eastAsia="Times New Roman"/>
          <w:szCs w:val="24"/>
        </w:rPr>
        <w:t>Ζωσιμαίας</w:t>
      </w:r>
      <w:proofErr w:type="spellEnd"/>
      <w:r w:rsidRPr="009059F0">
        <w:rPr>
          <w:rFonts w:eastAsia="Times New Roman"/>
          <w:szCs w:val="24"/>
        </w:rPr>
        <w:t xml:space="preserve"> Σχολής </w:t>
      </w:r>
      <w:r>
        <w:rPr>
          <w:rFonts w:eastAsia="Times New Roman"/>
          <w:szCs w:val="24"/>
        </w:rPr>
        <w:t>Ιωαννίνων με την οποία</w:t>
      </w:r>
      <w:r w:rsidRPr="009059F0">
        <w:rPr>
          <w:rFonts w:eastAsia="Times New Roman"/>
          <w:szCs w:val="24"/>
        </w:rPr>
        <w:t xml:space="preserve"> καταγγέλλει</w:t>
      </w:r>
      <w:r w:rsidRPr="009059F0">
        <w:rPr>
          <w:rFonts w:eastAsia="Times New Roman"/>
          <w:szCs w:val="24"/>
        </w:rPr>
        <w:t xml:space="preserve"> το νομοσχέδιο για την πλήρη ισοπέδωση των πρότυπων σχολείων και την πρωτοφανή αδικία εις βάρος της </w:t>
      </w:r>
      <w:proofErr w:type="spellStart"/>
      <w:r w:rsidRPr="009059F0">
        <w:rPr>
          <w:rFonts w:eastAsia="Times New Roman"/>
          <w:szCs w:val="24"/>
        </w:rPr>
        <w:t>Ζωσιμαίας</w:t>
      </w:r>
      <w:proofErr w:type="spellEnd"/>
      <w:r w:rsidRPr="009059F0">
        <w:rPr>
          <w:rFonts w:eastAsia="Times New Roman"/>
          <w:szCs w:val="24"/>
        </w:rPr>
        <w:t xml:space="preserve"> Σχολής Ιωαννίνων</w:t>
      </w:r>
      <w:r>
        <w:rPr>
          <w:rFonts w:eastAsia="Times New Roman"/>
          <w:szCs w:val="24"/>
        </w:rPr>
        <w:t>.</w:t>
      </w:r>
      <w:r w:rsidRPr="009059F0">
        <w:rPr>
          <w:rFonts w:eastAsia="Times New Roman"/>
          <w:szCs w:val="24"/>
        </w:rPr>
        <w:t xml:space="preserve"> </w:t>
      </w:r>
    </w:p>
    <w:p w14:paraId="2E247700" w14:textId="77777777" w:rsidR="00ED3BF8" w:rsidRDefault="009F432D">
      <w:pPr>
        <w:spacing w:after="0" w:line="600" w:lineRule="auto"/>
        <w:ind w:firstLine="720"/>
        <w:jc w:val="both"/>
        <w:rPr>
          <w:rFonts w:eastAsia="Times New Roman"/>
          <w:szCs w:val="24"/>
        </w:rPr>
      </w:pPr>
      <w:r>
        <w:rPr>
          <w:rFonts w:eastAsia="Times New Roman"/>
          <w:szCs w:val="24"/>
        </w:rPr>
        <w:t>Ε</w:t>
      </w:r>
      <w:r w:rsidRPr="009059F0">
        <w:rPr>
          <w:rFonts w:eastAsia="Times New Roman"/>
          <w:szCs w:val="24"/>
        </w:rPr>
        <w:t>υχαριστώ</w:t>
      </w:r>
      <w:r>
        <w:rPr>
          <w:rFonts w:eastAsia="Times New Roman"/>
          <w:szCs w:val="24"/>
        </w:rPr>
        <w:t>.</w:t>
      </w:r>
    </w:p>
    <w:p w14:paraId="2E247701" w14:textId="77777777" w:rsidR="00ED3BF8" w:rsidRDefault="009F432D">
      <w:pPr>
        <w:spacing w:after="0"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Κωνσταντίνος Τασούλας καταθέτει για τα Πρακτικά το προαναφερθέν</w:t>
      </w:r>
      <w:r w:rsidRPr="00760F69">
        <w:rPr>
          <w:rFonts w:eastAsia="Times New Roman"/>
          <w:szCs w:val="24"/>
        </w:rPr>
        <w:t xml:space="preserve"> έ</w:t>
      </w:r>
      <w:r>
        <w:rPr>
          <w:rFonts w:eastAsia="Times New Roman"/>
          <w:szCs w:val="24"/>
        </w:rPr>
        <w:t>γγραφο, το οποίο βρ</w:t>
      </w:r>
      <w:r>
        <w:rPr>
          <w:rFonts w:eastAsia="Times New Roman"/>
          <w:szCs w:val="24"/>
        </w:rPr>
        <w:t>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2E247702" w14:textId="77777777" w:rsidR="00ED3BF8" w:rsidRDefault="009F432D">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2E247703" w14:textId="77777777" w:rsidR="00ED3BF8" w:rsidRDefault="009F432D">
      <w:pPr>
        <w:spacing w:after="0" w:line="600" w:lineRule="auto"/>
        <w:ind w:firstLine="720"/>
        <w:jc w:val="both"/>
        <w:rPr>
          <w:rFonts w:eastAsia="Times New Roman"/>
          <w:szCs w:val="24"/>
        </w:rPr>
      </w:pPr>
      <w:r w:rsidRPr="009059F0">
        <w:rPr>
          <w:rFonts w:eastAsia="Times New Roman"/>
          <w:b/>
          <w:bCs/>
        </w:rPr>
        <w:t xml:space="preserve">ΠΡΟΕΔΡΕΥΩΝ (Δημήτριος </w:t>
      </w:r>
      <w:proofErr w:type="spellStart"/>
      <w:r w:rsidRPr="009059F0">
        <w:rPr>
          <w:rFonts w:eastAsia="Times New Roman"/>
          <w:b/>
          <w:bCs/>
        </w:rPr>
        <w:t>Κρεμαστινός</w:t>
      </w:r>
      <w:proofErr w:type="spellEnd"/>
      <w:r w:rsidRPr="009059F0">
        <w:rPr>
          <w:rFonts w:eastAsia="Times New Roman"/>
          <w:b/>
          <w:bCs/>
        </w:rPr>
        <w:t>):</w:t>
      </w:r>
      <w:r w:rsidRPr="009059F0">
        <w:rPr>
          <w:rFonts w:eastAsia="Times New Roman"/>
          <w:szCs w:val="24"/>
        </w:rPr>
        <w:t xml:space="preserve"> </w:t>
      </w:r>
      <w:r>
        <w:rPr>
          <w:rFonts w:eastAsia="Times New Roman"/>
          <w:szCs w:val="24"/>
        </w:rPr>
        <w:t xml:space="preserve">Επειδή το </w:t>
      </w:r>
      <w:r w:rsidRPr="009059F0">
        <w:rPr>
          <w:rFonts w:eastAsia="Times New Roman"/>
          <w:szCs w:val="24"/>
        </w:rPr>
        <w:t>νομοσχέδιο</w:t>
      </w:r>
      <w:r>
        <w:rPr>
          <w:rFonts w:eastAsia="Times New Roman"/>
          <w:szCs w:val="24"/>
        </w:rPr>
        <w:t xml:space="preserve"> έχει χαρακτηριστεί ως επείγον, ο προβλεπόμενος</w:t>
      </w:r>
      <w:r w:rsidRPr="009059F0">
        <w:rPr>
          <w:rFonts w:eastAsia="Times New Roman"/>
          <w:szCs w:val="24"/>
        </w:rPr>
        <w:t xml:space="preserve"> </w:t>
      </w:r>
      <w:r w:rsidRPr="009059F0">
        <w:rPr>
          <w:rFonts w:eastAsia="Times New Roman"/>
          <w:szCs w:val="24"/>
        </w:rPr>
        <w:lastRenderedPageBreak/>
        <w:t>χρόνος</w:t>
      </w:r>
      <w:r>
        <w:rPr>
          <w:rFonts w:eastAsia="Times New Roman"/>
          <w:szCs w:val="24"/>
        </w:rPr>
        <w:t xml:space="preserve"> για κάθε ομιλητή είναι πέντε </w:t>
      </w:r>
      <w:r w:rsidRPr="009059F0">
        <w:rPr>
          <w:rFonts w:eastAsia="Times New Roman"/>
          <w:szCs w:val="24"/>
        </w:rPr>
        <w:t>λεπτά</w:t>
      </w:r>
      <w:r>
        <w:rPr>
          <w:rFonts w:eastAsia="Times New Roman"/>
          <w:szCs w:val="24"/>
        </w:rPr>
        <w:t>. Όμως, εάν θέλει η Ο</w:t>
      </w:r>
      <w:r w:rsidRPr="009059F0">
        <w:rPr>
          <w:rFonts w:eastAsia="Times New Roman"/>
          <w:szCs w:val="24"/>
        </w:rPr>
        <w:t>λομέλεια να εφαρμόσουμε κάποιο χρόνο</w:t>
      </w:r>
      <w:r>
        <w:rPr>
          <w:rFonts w:eastAsia="Times New Roman"/>
          <w:szCs w:val="24"/>
        </w:rPr>
        <w:t>,</w:t>
      </w:r>
      <w:r w:rsidRPr="009059F0">
        <w:rPr>
          <w:rFonts w:eastAsia="Times New Roman"/>
          <w:szCs w:val="24"/>
        </w:rPr>
        <w:t xml:space="preserve"> δεδομένου ότι οι δύο τελευτ</w:t>
      </w:r>
      <w:r>
        <w:rPr>
          <w:rFonts w:eastAsia="Times New Roman"/>
          <w:szCs w:val="24"/>
        </w:rPr>
        <w:t>αίοι ομιλητές μίλησαν πάνω από οκτώ</w:t>
      </w:r>
      <w:r w:rsidRPr="009059F0">
        <w:rPr>
          <w:rFonts w:eastAsia="Times New Roman"/>
          <w:szCs w:val="24"/>
        </w:rPr>
        <w:t xml:space="preserve"> λεπτά </w:t>
      </w:r>
      <w:r>
        <w:rPr>
          <w:rFonts w:eastAsia="Times New Roman"/>
          <w:szCs w:val="24"/>
        </w:rPr>
        <w:t>-εννέα</w:t>
      </w:r>
      <w:r w:rsidRPr="009059F0">
        <w:rPr>
          <w:rFonts w:eastAsia="Times New Roman"/>
          <w:szCs w:val="24"/>
        </w:rPr>
        <w:t xml:space="preserve"> συγκεκριμένα</w:t>
      </w:r>
      <w:r>
        <w:rPr>
          <w:rFonts w:eastAsia="Times New Roman"/>
          <w:szCs w:val="24"/>
        </w:rPr>
        <w:t>- οι Κοινοβουλευτικοί Ε</w:t>
      </w:r>
      <w:r w:rsidRPr="009059F0">
        <w:rPr>
          <w:rFonts w:eastAsia="Times New Roman"/>
          <w:szCs w:val="24"/>
        </w:rPr>
        <w:t>κπρόσωποι των κομμάτων θα έχουν το</w:t>
      </w:r>
      <w:r>
        <w:rPr>
          <w:rFonts w:eastAsia="Times New Roman"/>
          <w:szCs w:val="24"/>
        </w:rPr>
        <w:t>ν</w:t>
      </w:r>
      <w:r w:rsidRPr="009059F0">
        <w:rPr>
          <w:rFonts w:eastAsia="Times New Roman"/>
          <w:szCs w:val="24"/>
        </w:rPr>
        <w:t xml:space="preserve"> λόγο</w:t>
      </w:r>
      <w:r>
        <w:rPr>
          <w:rFonts w:eastAsia="Times New Roman"/>
          <w:szCs w:val="24"/>
        </w:rPr>
        <w:t>,</w:t>
      </w:r>
      <w:r w:rsidRPr="009059F0">
        <w:rPr>
          <w:rFonts w:eastAsia="Times New Roman"/>
          <w:szCs w:val="24"/>
        </w:rPr>
        <w:t xml:space="preserve"> να </w:t>
      </w:r>
      <w:r w:rsidRPr="009059F0">
        <w:rPr>
          <w:rFonts w:eastAsia="Times New Roman"/>
          <w:szCs w:val="24"/>
        </w:rPr>
        <w:t>συμφωνήσετε</w:t>
      </w:r>
      <w:r>
        <w:rPr>
          <w:rFonts w:eastAsia="Times New Roman"/>
          <w:szCs w:val="24"/>
        </w:rPr>
        <w:t>,</w:t>
      </w:r>
      <w:r w:rsidRPr="009059F0">
        <w:rPr>
          <w:rFonts w:eastAsia="Times New Roman"/>
          <w:szCs w:val="24"/>
        </w:rPr>
        <w:t xml:space="preserve"> </w:t>
      </w:r>
      <w:r>
        <w:rPr>
          <w:rFonts w:eastAsia="Times New Roman"/>
          <w:szCs w:val="24"/>
        </w:rPr>
        <w:t xml:space="preserve">κυρία </w:t>
      </w:r>
      <w:proofErr w:type="spellStart"/>
      <w:r>
        <w:rPr>
          <w:rFonts w:eastAsia="Times New Roman"/>
          <w:szCs w:val="24"/>
        </w:rPr>
        <w:t>Βάκη</w:t>
      </w:r>
      <w:proofErr w:type="spellEnd"/>
      <w:r>
        <w:rPr>
          <w:rFonts w:eastAsia="Times New Roman"/>
          <w:szCs w:val="24"/>
        </w:rPr>
        <w:t xml:space="preserve"> και</w:t>
      </w:r>
      <w:r w:rsidRPr="009059F0">
        <w:rPr>
          <w:rFonts w:eastAsia="Times New Roman"/>
          <w:szCs w:val="24"/>
        </w:rPr>
        <w:t xml:space="preserve"> κύριε Τζαβάρα</w:t>
      </w:r>
      <w:r>
        <w:rPr>
          <w:rFonts w:eastAsia="Times New Roman"/>
          <w:szCs w:val="24"/>
        </w:rPr>
        <w:t>, γ</w:t>
      </w:r>
      <w:r w:rsidRPr="009059F0">
        <w:rPr>
          <w:rFonts w:eastAsia="Times New Roman"/>
          <w:szCs w:val="24"/>
        </w:rPr>
        <w:t>ιατί δεν είναι σωστό</w:t>
      </w:r>
      <w:r>
        <w:rPr>
          <w:rFonts w:eastAsia="Times New Roman"/>
          <w:szCs w:val="24"/>
        </w:rPr>
        <w:t>…</w:t>
      </w:r>
    </w:p>
    <w:p w14:paraId="2E247704" w14:textId="77777777" w:rsidR="00ED3BF8" w:rsidRDefault="009F432D">
      <w:pPr>
        <w:spacing w:after="0" w:line="600" w:lineRule="auto"/>
        <w:ind w:firstLine="720"/>
        <w:jc w:val="both"/>
        <w:rPr>
          <w:rFonts w:eastAsia="Times New Roman"/>
          <w:szCs w:val="24"/>
        </w:rPr>
      </w:pPr>
      <w:r w:rsidRPr="00732993">
        <w:rPr>
          <w:rFonts w:eastAsia="Times New Roman"/>
          <w:b/>
          <w:szCs w:val="24"/>
        </w:rPr>
        <w:t>ΦΩΤΕΙΝΗ ΒΑΚΗ:</w:t>
      </w:r>
      <w:r>
        <w:rPr>
          <w:rFonts w:eastAsia="Times New Roman"/>
          <w:szCs w:val="24"/>
        </w:rPr>
        <w:t xml:space="preserve"> Εγώ έχω ήδη μιλήσει, κύριε Πρόεδρε. </w:t>
      </w:r>
    </w:p>
    <w:p w14:paraId="2E247705" w14:textId="77777777" w:rsidR="00ED3BF8" w:rsidRDefault="009F432D">
      <w:pPr>
        <w:spacing w:after="0" w:line="600" w:lineRule="auto"/>
        <w:ind w:firstLine="720"/>
        <w:jc w:val="both"/>
        <w:rPr>
          <w:rFonts w:eastAsia="Times New Roman"/>
          <w:szCs w:val="24"/>
        </w:rPr>
      </w:pPr>
      <w:r w:rsidRPr="00732993">
        <w:rPr>
          <w:rFonts w:eastAsia="Times New Roman"/>
          <w:b/>
          <w:bCs/>
        </w:rPr>
        <w:t xml:space="preserve">ΠΡΟΕΔΡΕΥΩΝ (Δημήτριος </w:t>
      </w:r>
      <w:proofErr w:type="spellStart"/>
      <w:r w:rsidRPr="00732993">
        <w:rPr>
          <w:rFonts w:eastAsia="Times New Roman"/>
          <w:b/>
          <w:bCs/>
        </w:rPr>
        <w:t>Κρεμαστινός</w:t>
      </w:r>
      <w:proofErr w:type="spellEnd"/>
      <w:r w:rsidRPr="00732993">
        <w:rPr>
          <w:rFonts w:eastAsia="Times New Roman"/>
          <w:b/>
          <w:bCs/>
        </w:rPr>
        <w:t>):</w:t>
      </w:r>
      <w:r w:rsidRPr="00732993">
        <w:rPr>
          <w:rFonts w:eastAsia="Times New Roman"/>
          <w:szCs w:val="24"/>
        </w:rPr>
        <w:t xml:space="preserve"> </w:t>
      </w:r>
      <w:r>
        <w:rPr>
          <w:rFonts w:eastAsia="Times New Roman"/>
          <w:szCs w:val="24"/>
        </w:rPr>
        <w:t>Ο Κανονισμός λέει πέντε λεπτά. Πόσο χρόνο να έχουν;</w:t>
      </w:r>
    </w:p>
    <w:p w14:paraId="2E247706" w14:textId="77777777" w:rsidR="00ED3BF8" w:rsidRDefault="009F432D">
      <w:pPr>
        <w:spacing w:after="0" w:line="600" w:lineRule="auto"/>
        <w:ind w:firstLine="720"/>
        <w:jc w:val="both"/>
        <w:rPr>
          <w:rFonts w:eastAsia="Times New Roman"/>
          <w:szCs w:val="24"/>
        </w:rPr>
      </w:pPr>
      <w:r w:rsidRPr="00732993">
        <w:rPr>
          <w:rFonts w:eastAsia="Times New Roman"/>
          <w:b/>
          <w:szCs w:val="24"/>
        </w:rPr>
        <w:t>ΚΩΝΣΤΑΝΤΙΝΟΣ ΤΖΑΒΑΡΑΣ:</w:t>
      </w:r>
      <w:r w:rsidRPr="009059F0">
        <w:rPr>
          <w:rFonts w:eastAsia="Times New Roman"/>
          <w:szCs w:val="24"/>
        </w:rPr>
        <w:t xml:space="preserve"> </w:t>
      </w:r>
      <w:r>
        <w:rPr>
          <w:rFonts w:eastAsia="Times New Roman"/>
          <w:szCs w:val="24"/>
        </w:rPr>
        <w:t>Απλώς είπαμε με ανοχή, κύριε</w:t>
      </w:r>
      <w:r>
        <w:rPr>
          <w:rFonts w:eastAsia="Times New Roman"/>
          <w:szCs w:val="24"/>
        </w:rPr>
        <w:t xml:space="preserve"> Πρόεδρε.</w:t>
      </w:r>
    </w:p>
    <w:p w14:paraId="2E247707" w14:textId="77777777" w:rsidR="00ED3BF8" w:rsidRDefault="009F432D">
      <w:pPr>
        <w:spacing w:after="0" w:line="600" w:lineRule="auto"/>
        <w:ind w:firstLine="720"/>
        <w:jc w:val="both"/>
        <w:rPr>
          <w:rFonts w:eastAsia="Times New Roman"/>
          <w:szCs w:val="24"/>
        </w:rPr>
      </w:pPr>
      <w:r w:rsidRPr="00732993">
        <w:rPr>
          <w:rFonts w:eastAsia="Times New Roman"/>
          <w:b/>
          <w:bCs/>
        </w:rPr>
        <w:t xml:space="preserve">ΠΡΟΕΔΡΕΥΩΝ (Δημήτριος </w:t>
      </w:r>
      <w:proofErr w:type="spellStart"/>
      <w:r w:rsidRPr="00732993">
        <w:rPr>
          <w:rFonts w:eastAsia="Times New Roman"/>
          <w:b/>
          <w:bCs/>
        </w:rPr>
        <w:t>Κρεμαστινός</w:t>
      </w:r>
      <w:proofErr w:type="spellEnd"/>
      <w:r w:rsidRPr="00732993">
        <w:rPr>
          <w:rFonts w:eastAsia="Times New Roman"/>
          <w:b/>
          <w:bCs/>
        </w:rPr>
        <w:t>):</w:t>
      </w:r>
      <w:r w:rsidRPr="00732993">
        <w:rPr>
          <w:rFonts w:eastAsia="Times New Roman"/>
          <w:szCs w:val="24"/>
        </w:rPr>
        <w:t xml:space="preserve"> </w:t>
      </w:r>
      <w:r>
        <w:rPr>
          <w:rFonts w:eastAsia="Times New Roman"/>
          <w:szCs w:val="24"/>
        </w:rPr>
        <w:t>Η ανοχή πόσο να φτάνει;</w:t>
      </w:r>
    </w:p>
    <w:p w14:paraId="2E247708" w14:textId="77777777" w:rsidR="00ED3BF8" w:rsidRDefault="009F432D">
      <w:pPr>
        <w:spacing w:after="0" w:line="600" w:lineRule="auto"/>
        <w:ind w:firstLine="720"/>
        <w:jc w:val="both"/>
        <w:rPr>
          <w:rFonts w:eastAsia="Times New Roman"/>
          <w:szCs w:val="24"/>
        </w:rPr>
      </w:pPr>
      <w:r w:rsidRPr="00732993">
        <w:rPr>
          <w:rFonts w:eastAsia="Times New Roman"/>
          <w:b/>
          <w:szCs w:val="24"/>
        </w:rPr>
        <w:t>ΚΩΝΣΤΑΝΤΙΝΟΣ ΤΖΑΒΑΡΑΣ:</w:t>
      </w:r>
      <w:r>
        <w:rPr>
          <w:rFonts w:eastAsia="Times New Roman"/>
          <w:szCs w:val="24"/>
        </w:rPr>
        <w:t xml:space="preserve"> Δύο λεπτά.</w:t>
      </w:r>
    </w:p>
    <w:p w14:paraId="2E247709" w14:textId="77777777" w:rsidR="00ED3BF8" w:rsidRDefault="009F432D">
      <w:pPr>
        <w:spacing w:after="0" w:line="600" w:lineRule="auto"/>
        <w:ind w:firstLine="720"/>
        <w:jc w:val="both"/>
        <w:rPr>
          <w:rFonts w:eastAsia="Times New Roman"/>
          <w:szCs w:val="24"/>
        </w:rPr>
      </w:pPr>
      <w:r w:rsidRPr="00732993">
        <w:rPr>
          <w:rFonts w:eastAsia="Times New Roman"/>
          <w:b/>
          <w:bCs/>
        </w:rPr>
        <w:t xml:space="preserve">ΠΡΟΕΔΡΕΥΩΝ (Δημήτριος </w:t>
      </w:r>
      <w:proofErr w:type="spellStart"/>
      <w:r w:rsidRPr="00732993">
        <w:rPr>
          <w:rFonts w:eastAsia="Times New Roman"/>
          <w:b/>
          <w:bCs/>
        </w:rPr>
        <w:t>Κρεμαστινός</w:t>
      </w:r>
      <w:proofErr w:type="spellEnd"/>
      <w:r w:rsidRPr="00732993">
        <w:rPr>
          <w:rFonts w:eastAsia="Times New Roman"/>
          <w:b/>
          <w:bCs/>
        </w:rPr>
        <w:t>):</w:t>
      </w:r>
      <w:r w:rsidRPr="00732993">
        <w:rPr>
          <w:rFonts w:eastAsia="Times New Roman"/>
          <w:szCs w:val="24"/>
        </w:rPr>
        <w:t xml:space="preserve"> </w:t>
      </w:r>
      <w:r>
        <w:rPr>
          <w:rFonts w:eastAsia="Times New Roman"/>
          <w:szCs w:val="24"/>
        </w:rPr>
        <w:t xml:space="preserve">Δύο λεπτά ανοχή. </w:t>
      </w:r>
      <w:r w:rsidRPr="00732993">
        <w:rPr>
          <w:rFonts w:eastAsia="Times New Roman"/>
          <w:szCs w:val="24"/>
        </w:rPr>
        <w:t>Γιατί</w:t>
      </w:r>
      <w:r>
        <w:rPr>
          <w:rFonts w:eastAsia="Times New Roman"/>
          <w:szCs w:val="24"/>
        </w:rPr>
        <w:t xml:space="preserve"> μιλούν τώρα για εννέα λεπτά, οπότε καταλαβαίνετε ότι π</w:t>
      </w:r>
      <w:r w:rsidRPr="00732993">
        <w:rPr>
          <w:rFonts w:eastAsia="Times New Roman"/>
          <w:szCs w:val="24"/>
        </w:rPr>
        <w:t>ρέπει</w:t>
      </w:r>
      <w:r>
        <w:rPr>
          <w:rFonts w:eastAsia="Times New Roman"/>
          <w:szCs w:val="24"/>
        </w:rPr>
        <w:t xml:space="preserve"> να βάλουμε ένα όριο. Άρα, </w:t>
      </w:r>
      <w:r w:rsidRPr="00732993">
        <w:rPr>
          <w:rFonts w:eastAsia="Times New Roman"/>
          <w:szCs w:val="24"/>
        </w:rPr>
        <w:t>λοιπόν</w:t>
      </w:r>
      <w:r>
        <w:rPr>
          <w:rFonts w:eastAsia="Times New Roman"/>
          <w:szCs w:val="24"/>
        </w:rPr>
        <w:t>,</w:t>
      </w:r>
      <w:r>
        <w:rPr>
          <w:rFonts w:eastAsia="Times New Roman"/>
          <w:szCs w:val="24"/>
        </w:rPr>
        <w:t xml:space="preserve"> πέντε λεπτά με ανοχή άλλα δύο, δηλαδή μέχρι επτά λεπτά.</w:t>
      </w:r>
    </w:p>
    <w:p w14:paraId="2E24770A" w14:textId="77777777" w:rsidR="00ED3BF8" w:rsidRDefault="009F432D">
      <w:pPr>
        <w:spacing w:after="0" w:line="600" w:lineRule="auto"/>
        <w:ind w:firstLine="720"/>
        <w:jc w:val="both"/>
        <w:rPr>
          <w:rFonts w:eastAsia="Times New Roman"/>
          <w:bCs/>
        </w:rPr>
      </w:pPr>
      <w:r w:rsidRPr="00732993">
        <w:rPr>
          <w:rFonts w:eastAsia="Times New Roman"/>
          <w:b/>
          <w:szCs w:val="24"/>
        </w:rPr>
        <w:lastRenderedPageBreak/>
        <w:t>ΝΙΚΟΛΑΟΣ ΦΙΛΗΣ:</w:t>
      </w:r>
      <w:r>
        <w:rPr>
          <w:rFonts w:eastAsia="Times New Roman"/>
          <w:szCs w:val="24"/>
        </w:rPr>
        <w:t xml:space="preserve"> Το ωράριο ποιο </w:t>
      </w:r>
      <w:r w:rsidRPr="00732993">
        <w:rPr>
          <w:rFonts w:eastAsia="Times New Roman"/>
          <w:szCs w:val="24"/>
        </w:rPr>
        <w:t>είναι</w:t>
      </w:r>
      <w:r>
        <w:rPr>
          <w:rFonts w:eastAsia="Times New Roman"/>
          <w:szCs w:val="24"/>
        </w:rPr>
        <w:t xml:space="preserve">, </w:t>
      </w:r>
      <w:r w:rsidRPr="00732993">
        <w:rPr>
          <w:rFonts w:eastAsia="Times New Roman"/>
          <w:bCs/>
        </w:rPr>
        <w:t>κύριε Πρόεδρε</w:t>
      </w:r>
      <w:r>
        <w:rPr>
          <w:rFonts w:eastAsia="Times New Roman"/>
          <w:bCs/>
        </w:rPr>
        <w:t>;</w:t>
      </w:r>
    </w:p>
    <w:p w14:paraId="2E24770B" w14:textId="77777777" w:rsidR="00ED3BF8" w:rsidRDefault="009F432D">
      <w:pPr>
        <w:spacing w:after="0" w:line="600" w:lineRule="auto"/>
        <w:ind w:firstLine="720"/>
        <w:jc w:val="both"/>
        <w:rPr>
          <w:rFonts w:eastAsia="Times New Roman"/>
          <w:bCs/>
        </w:rPr>
      </w:pPr>
      <w:r w:rsidRPr="00732993">
        <w:rPr>
          <w:rFonts w:eastAsia="Times New Roman"/>
          <w:b/>
          <w:bCs/>
        </w:rPr>
        <w:t xml:space="preserve">ΠΡΟΕΔΡΕΥΩΝ (Δημήτριος </w:t>
      </w:r>
      <w:proofErr w:type="spellStart"/>
      <w:r w:rsidRPr="00732993">
        <w:rPr>
          <w:rFonts w:eastAsia="Times New Roman"/>
          <w:b/>
          <w:bCs/>
        </w:rPr>
        <w:t>Κρεμαστινός</w:t>
      </w:r>
      <w:proofErr w:type="spellEnd"/>
      <w:r w:rsidRPr="00732993">
        <w:rPr>
          <w:rFonts w:eastAsia="Times New Roman"/>
          <w:b/>
          <w:bCs/>
        </w:rPr>
        <w:t>):</w:t>
      </w:r>
      <w:r w:rsidRPr="00732993">
        <w:rPr>
          <w:rFonts w:eastAsia="Times New Roman"/>
          <w:bCs/>
        </w:rPr>
        <w:t xml:space="preserve"> </w:t>
      </w:r>
      <w:r>
        <w:rPr>
          <w:rFonts w:eastAsia="Times New Roman"/>
          <w:bCs/>
        </w:rPr>
        <w:t>Τι είπατε, κύριε Φίλη;</w:t>
      </w:r>
    </w:p>
    <w:p w14:paraId="2E24770C" w14:textId="77777777" w:rsidR="00ED3BF8" w:rsidRDefault="009F432D">
      <w:pPr>
        <w:spacing w:after="0" w:line="600" w:lineRule="auto"/>
        <w:ind w:firstLine="720"/>
        <w:jc w:val="both"/>
        <w:rPr>
          <w:rFonts w:eastAsia="Times New Roman"/>
          <w:szCs w:val="24"/>
        </w:rPr>
      </w:pPr>
      <w:r w:rsidRPr="00732993">
        <w:rPr>
          <w:rFonts w:eastAsia="Times New Roman"/>
          <w:b/>
          <w:szCs w:val="24"/>
        </w:rPr>
        <w:t>ΝΙΚΟΛΑΟΣ ΦΙΛΗΣ:</w:t>
      </w:r>
      <w:r>
        <w:rPr>
          <w:rFonts w:eastAsia="Times New Roman"/>
          <w:szCs w:val="24"/>
        </w:rPr>
        <w:t xml:space="preserve"> Το πρόγραμμα </w:t>
      </w:r>
      <w:r w:rsidRPr="00732993">
        <w:rPr>
          <w:rFonts w:eastAsia="Times New Roman"/>
          <w:szCs w:val="24"/>
        </w:rPr>
        <w:t>είναι</w:t>
      </w:r>
      <w:r>
        <w:rPr>
          <w:rFonts w:eastAsia="Times New Roman"/>
          <w:szCs w:val="24"/>
        </w:rPr>
        <w:t xml:space="preserve"> μέχρι τις 23.00΄ απόψε και αύριο;</w:t>
      </w:r>
    </w:p>
    <w:p w14:paraId="2E24770D" w14:textId="77777777" w:rsidR="00ED3BF8" w:rsidRDefault="009F432D">
      <w:pPr>
        <w:spacing w:after="0" w:line="600" w:lineRule="auto"/>
        <w:ind w:firstLine="720"/>
        <w:jc w:val="both"/>
        <w:rPr>
          <w:rFonts w:eastAsia="Times New Roman"/>
          <w:szCs w:val="24"/>
        </w:rPr>
      </w:pPr>
      <w:r w:rsidRPr="00732993">
        <w:rPr>
          <w:rFonts w:eastAsia="Times New Roman"/>
          <w:b/>
          <w:bCs/>
        </w:rPr>
        <w:t>ΠΡΟΕΔΡΕΥΩΝ (Δημήτρ</w:t>
      </w:r>
      <w:r w:rsidRPr="00732993">
        <w:rPr>
          <w:rFonts w:eastAsia="Times New Roman"/>
          <w:b/>
          <w:bCs/>
        </w:rPr>
        <w:t xml:space="preserve">ιος </w:t>
      </w:r>
      <w:proofErr w:type="spellStart"/>
      <w:r w:rsidRPr="00732993">
        <w:rPr>
          <w:rFonts w:eastAsia="Times New Roman"/>
          <w:b/>
          <w:bCs/>
        </w:rPr>
        <w:t>Κρεμαστινός</w:t>
      </w:r>
      <w:proofErr w:type="spellEnd"/>
      <w:r w:rsidRPr="00732993">
        <w:rPr>
          <w:rFonts w:eastAsia="Times New Roman"/>
          <w:b/>
          <w:bCs/>
        </w:rPr>
        <w:t>):</w:t>
      </w:r>
      <w:r w:rsidRPr="00732993">
        <w:rPr>
          <w:rFonts w:eastAsia="Times New Roman"/>
          <w:szCs w:val="24"/>
        </w:rPr>
        <w:t xml:space="preserve"> </w:t>
      </w:r>
      <w:r>
        <w:rPr>
          <w:rFonts w:eastAsia="Times New Roman"/>
          <w:szCs w:val="24"/>
        </w:rPr>
        <w:t xml:space="preserve">Ναι, αλλά σας είπα να εφαρμόζουμε στοιχειωδώς τον Κανονισμό. Δεν </w:t>
      </w:r>
      <w:r w:rsidRPr="00732993">
        <w:rPr>
          <w:rFonts w:eastAsia="Times New Roman"/>
          <w:szCs w:val="24"/>
        </w:rPr>
        <w:t>είναι</w:t>
      </w:r>
      <w:r>
        <w:rPr>
          <w:rFonts w:eastAsia="Times New Roman"/>
          <w:szCs w:val="24"/>
        </w:rPr>
        <w:t xml:space="preserve"> έτσι;</w:t>
      </w:r>
    </w:p>
    <w:p w14:paraId="2E24770E" w14:textId="77777777" w:rsidR="00ED3BF8" w:rsidRDefault="009F432D">
      <w:pPr>
        <w:spacing w:after="0" w:line="600" w:lineRule="auto"/>
        <w:ind w:firstLine="720"/>
        <w:jc w:val="both"/>
        <w:rPr>
          <w:rFonts w:eastAsia="Times New Roman"/>
          <w:szCs w:val="24"/>
        </w:rPr>
      </w:pPr>
      <w:r w:rsidRPr="00732993">
        <w:rPr>
          <w:rFonts w:eastAsia="Times New Roman"/>
          <w:b/>
          <w:szCs w:val="24"/>
        </w:rPr>
        <w:t>ΝΙΚΟΛΑΟΣ ΦΙΛΗΣ:</w:t>
      </w:r>
      <w:r>
        <w:rPr>
          <w:rFonts w:eastAsia="Times New Roman"/>
          <w:szCs w:val="24"/>
        </w:rPr>
        <w:t xml:space="preserve"> Ναι. Θα έχουμε συνέχεια αύριο της διαδικασίας και με ομιλίες;</w:t>
      </w:r>
    </w:p>
    <w:p w14:paraId="2E24770F" w14:textId="77777777" w:rsidR="00ED3BF8" w:rsidRDefault="009F432D">
      <w:pPr>
        <w:spacing w:after="0" w:line="600" w:lineRule="auto"/>
        <w:ind w:firstLine="720"/>
        <w:jc w:val="both"/>
        <w:rPr>
          <w:rFonts w:eastAsia="Times New Roman"/>
          <w:szCs w:val="24"/>
        </w:rPr>
      </w:pPr>
      <w:r w:rsidRPr="00732993">
        <w:rPr>
          <w:rFonts w:eastAsia="Times New Roman"/>
          <w:b/>
          <w:bCs/>
        </w:rPr>
        <w:t xml:space="preserve">ΠΡΟΕΔΡΕΥΩΝ (Δημήτριος </w:t>
      </w:r>
      <w:proofErr w:type="spellStart"/>
      <w:r w:rsidRPr="00732993">
        <w:rPr>
          <w:rFonts w:eastAsia="Times New Roman"/>
          <w:b/>
          <w:bCs/>
        </w:rPr>
        <w:t>Κρεμαστινός</w:t>
      </w:r>
      <w:proofErr w:type="spellEnd"/>
      <w:r w:rsidRPr="00732993">
        <w:rPr>
          <w:rFonts w:eastAsia="Times New Roman"/>
          <w:b/>
          <w:bCs/>
        </w:rPr>
        <w:t>):</w:t>
      </w:r>
      <w:r w:rsidRPr="00732993">
        <w:rPr>
          <w:rFonts w:eastAsia="Times New Roman"/>
          <w:szCs w:val="24"/>
        </w:rPr>
        <w:t xml:space="preserve"> </w:t>
      </w:r>
      <w:r>
        <w:rPr>
          <w:rFonts w:eastAsia="Times New Roman"/>
          <w:szCs w:val="24"/>
        </w:rPr>
        <w:t>Ναι βέβαια.</w:t>
      </w:r>
    </w:p>
    <w:p w14:paraId="2E247710" w14:textId="77777777" w:rsidR="00ED3BF8" w:rsidRDefault="009F432D">
      <w:pPr>
        <w:spacing w:after="0" w:line="600" w:lineRule="auto"/>
        <w:ind w:firstLine="720"/>
        <w:jc w:val="both"/>
        <w:rPr>
          <w:rFonts w:eastAsia="Times New Roman"/>
          <w:szCs w:val="24"/>
        </w:rPr>
      </w:pPr>
      <w:r>
        <w:rPr>
          <w:rFonts w:eastAsia="Times New Roman"/>
          <w:szCs w:val="24"/>
        </w:rPr>
        <w:t xml:space="preserve">Τον λόγο έχει ζητήσει ο </w:t>
      </w:r>
      <w:r w:rsidRPr="00732993">
        <w:rPr>
          <w:rFonts w:eastAsia="Times New Roman"/>
          <w:bCs/>
        </w:rPr>
        <w:t>κύριος Υπου</w:t>
      </w:r>
      <w:r w:rsidRPr="00732993">
        <w:rPr>
          <w:rFonts w:eastAsia="Times New Roman"/>
          <w:bCs/>
        </w:rPr>
        <w:t>ργός</w:t>
      </w:r>
      <w:r>
        <w:rPr>
          <w:rFonts w:eastAsia="Times New Roman"/>
          <w:szCs w:val="24"/>
        </w:rPr>
        <w:t>.</w:t>
      </w:r>
    </w:p>
    <w:p w14:paraId="2E247711" w14:textId="77777777" w:rsidR="00ED3BF8" w:rsidRDefault="009F432D">
      <w:pPr>
        <w:spacing w:after="0" w:line="600" w:lineRule="auto"/>
        <w:ind w:firstLine="720"/>
        <w:jc w:val="both"/>
        <w:rPr>
          <w:rFonts w:eastAsia="Times New Roman"/>
          <w:szCs w:val="24"/>
        </w:rPr>
      </w:pPr>
      <w:r w:rsidRPr="00732993">
        <w:rPr>
          <w:rFonts w:eastAsia="Times New Roman"/>
          <w:b/>
          <w:szCs w:val="24"/>
        </w:rPr>
        <w:t>ΚΩΝΣΤΑΝΤΙΝΟΣ ΓΑΒΡΟΓΛΟΥ (Υπουργός Παιδείας, Έρευνας και Θρησκευμάτων):</w:t>
      </w:r>
      <w:r>
        <w:rPr>
          <w:rFonts w:eastAsia="Times New Roman"/>
          <w:szCs w:val="24"/>
        </w:rPr>
        <w:t xml:space="preserve"> Παρά το όποιο κλίμα αντιπαράθεσης, θέλω να υπερτονίσω αυτό που είπε ο κ. Τασούλας ότι η παιδεία δεν </w:t>
      </w:r>
      <w:r w:rsidRPr="00732993">
        <w:rPr>
          <w:rFonts w:eastAsia="Times New Roman"/>
          <w:szCs w:val="24"/>
        </w:rPr>
        <w:t>είναι</w:t>
      </w:r>
      <w:r>
        <w:rPr>
          <w:rFonts w:eastAsia="Times New Roman"/>
          <w:szCs w:val="24"/>
        </w:rPr>
        <w:t xml:space="preserve"> κάτι το εύκολο και να συμφωνήσουμε σε αυτό </w:t>
      </w:r>
      <w:proofErr w:type="spellStart"/>
      <w:r>
        <w:rPr>
          <w:rFonts w:eastAsia="Times New Roman"/>
          <w:szCs w:val="24"/>
        </w:rPr>
        <w:t>αξιακά</w:t>
      </w:r>
      <w:proofErr w:type="spellEnd"/>
      <w:r>
        <w:rPr>
          <w:rFonts w:eastAsia="Times New Roman"/>
          <w:szCs w:val="24"/>
        </w:rPr>
        <w:t xml:space="preserve">, πώς αυτό το πράγμα που δεν </w:t>
      </w:r>
      <w:r w:rsidRPr="00732993">
        <w:rPr>
          <w:rFonts w:eastAsia="Times New Roman"/>
          <w:szCs w:val="24"/>
        </w:rPr>
        <w:t>είναι</w:t>
      </w:r>
      <w:r>
        <w:rPr>
          <w:rFonts w:eastAsia="Times New Roman"/>
          <w:szCs w:val="24"/>
        </w:rPr>
        <w:t xml:space="preserve"> εύκολο θα προσπαθήσουμε να πείσουμε και την κοινωνία και να γίνει με τρόπους </w:t>
      </w:r>
      <w:r>
        <w:rPr>
          <w:rFonts w:eastAsia="Times New Roman"/>
          <w:szCs w:val="24"/>
        </w:rPr>
        <w:lastRenderedPageBreak/>
        <w:t xml:space="preserve">που δεν αποκλείουν. </w:t>
      </w:r>
      <w:r w:rsidRPr="00732993">
        <w:rPr>
          <w:rFonts w:eastAsia="Times New Roman"/>
          <w:szCs w:val="24"/>
        </w:rPr>
        <w:t>Είναι</w:t>
      </w:r>
      <w:r>
        <w:rPr>
          <w:rFonts w:eastAsia="Times New Roman"/>
          <w:szCs w:val="24"/>
        </w:rPr>
        <w:t xml:space="preserve"> πάντως μια διαπίστωση που με δυσκολία γίνεται σε αυτή την Αίθουσα κα</w:t>
      </w:r>
      <w:r>
        <w:rPr>
          <w:rFonts w:eastAsia="Times New Roman"/>
          <w:szCs w:val="24"/>
        </w:rPr>
        <w:t>ι θέλω να χαιρετίσω αυτή τη διαπίστωση.</w:t>
      </w:r>
    </w:p>
    <w:p w14:paraId="2E247712" w14:textId="77777777" w:rsidR="00ED3BF8" w:rsidRDefault="009F432D">
      <w:pPr>
        <w:spacing w:after="0" w:line="600" w:lineRule="auto"/>
        <w:ind w:firstLine="720"/>
        <w:jc w:val="both"/>
        <w:rPr>
          <w:rFonts w:eastAsia="Times New Roman"/>
          <w:szCs w:val="24"/>
        </w:rPr>
      </w:pPr>
      <w:r w:rsidRPr="00732993">
        <w:rPr>
          <w:rFonts w:eastAsia="Times New Roman"/>
          <w:b/>
          <w:bCs/>
        </w:rPr>
        <w:t xml:space="preserve">ΠΡΟΕΔΡΕΥΩΝ (Δημήτριος </w:t>
      </w:r>
      <w:proofErr w:type="spellStart"/>
      <w:r w:rsidRPr="00732993">
        <w:rPr>
          <w:rFonts w:eastAsia="Times New Roman"/>
          <w:b/>
          <w:bCs/>
        </w:rPr>
        <w:t>Κρεμαστινός</w:t>
      </w:r>
      <w:proofErr w:type="spellEnd"/>
      <w:r w:rsidRPr="00732993">
        <w:rPr>
          <w:rFonts w:eastAsia="Times New Roman"/>
          <w:b/>
          <w:bCs/>
        </w:rPr>
        <w:t>):</w:t>
      </w:r>
      <w:r w:rsidRPr="00732993">
        <w:rPr>
          <w:rFonts w:eastAsia="Times New Roman"/>
          <w:szCs w:val="24"/>
        </w:rPr>
        <w:t xml:space="preserve"> Ευχαριστώ</w:t>
      </w:r>
      <w:r>
        <w:rPr>
          <w:rFonts w:eastAsia="Times New Roman"/>
          <w:szCs w:val="24"/>
        </w:rPr>
        <w:t>.</w:t>
      </w:r>
    </w:p>
    <w:p w14:paraId="2E247713" w14:textId="77777777" w:rsidR="00ED3BF8" w:rsidRDefault="009F432D">
      <w:pPr>
        <w:spacing w:after="0" w:line="600" w:lineRule="auto"/>
        <w:ind w:firstLine="720"/>
        <w:jc w:val="both"/>
        <w:rPr>
          <w:rFonts w:eastAsia="Times New Roman"/>
          <w:szCs w:val="24"/>
        </w:rPr>
      </w:pPr>
      <w:r>
        <w:rPr>
          <w:rFonts w:eastAsia="Times New Roman"/>
          <w:szCs w:val="24"/>
        </w:rPr>
        <w:t>Συνεχίζουμε με τον κ. Θηβαίο, Βουλευτή του ΣΥΡΙΖΑ, με παράκληση να σεβαστούμε την απόφαση περί χρόνου ομιλίας πέντε λεπτών με ανοχή δύο λεπτών.</w:t>
      </w:r>
    </w:p>
    <w:p w14:paraId="2E247714" w14:textId="77777777" w:rsidR="00ED3BF8" w:rsidRDefault="009F432D">
      <w:pPr>
        <w:spacing w:after="0" w:line="600" w:lineRule="auto"/>
        <w:ind w:firstLine="720"/>
        <w:jc w:val="both"/>
        <w:rPr>
          <w:rFonts w:eastAsia="Times New Roman"/>
          <w:bCs/>
        </w:rPr>
      </w:pPr>
      <w:r w:rsidRPr="00732993">
        <w:rPr>
          <w:rFonts w:eastAsia="Times New Roman"/>
          <w:b/>
          <w:szCs w:val="24"/>
        </w:rPr>
        <w:t>ΝΙΚΟΛΑΟΣ ΘΗΒΑΙΟΣ:</w:t>
      </w:r>
      <w:r>
        <w:rPr>
          <w:rFonts w:eastAsia="Times New Roman"/>
          <w:szCs w:val="24"/>
        </w:rPr>
        <w:t xml:space="preserve"> </w:t>
      </w:r>
      <w:r w:rsidRPr="00732993">
        <w:rPr>
          <w:rFonts w:eastAsia="Times New Roman"/>
          <w:szCs w:val="24"/>
        </w:rPr>
        <w:t>Ευχαρισ</w:t>
      </w:r>
      <w:r w:rsidRPr="00732993">
        <w:rPr>
          <w:rFonts w:eastAsia="Times New Roman"/>
          <w:szCs w:val="24"/>
        </w:rPr>
        <w:t>τώ</w:t>
      </w:r>
      <w:r>
        <w:rPr>
          <w:rFonts w:eastAsia="Times New Roman"/>
          <w:szCs w:val="24"/>
        </w:rPr>
        <w:t xml:space="preserve">, </w:t>
      </w:r>
      <w:r w:rsidRPr="00732993">
        <w:rPr>
          <w:rFonts w:eastAsia="Times New Roman"/>
          <w:bCs/>
        </w:rPr>
        <w:t>κύριε Πρόεδρε</w:t>
      </w:r>
      <w:r>
        <w:rPr>
          <w:rFonts w:eastAsia="Times New Roman"/>
          <w:bCs/>
        </w:rPr>
        <w:t>.</w:t>
      </w:r>
    </w:p>
    <w:p w14:paraId="2E247715" w14:textId="77777777" w:rsidR="00ED3BF8" w:rsidRDefault="009F432D">
      <w:pPr>
        <w:spacing w:after="0" w:line="600" w:lineRule="auto"/>
        <w:ind w:firstLine="720"/>
        <w:jc w:val="both"/>
        <w:rPr>
          <w:rFonts w:eastAsia="Times New Roman"/>
          <w:bCs/>
        </w:rPr>
      </w:pPr>
      <w:r>
        <w:rPr>
          <w:rFonts w:eastAsia="Times New Roman"/>
          <w:bCs/>
        </w:rPr>
        <w:t xml:space="preserve">Δεν </w:t>
      </w:r>
      <w:r w:rsidRPr="00732993">
        <w:rPr>
          <w:rFonts w:eastAsia="Times New Roman"/>
          <w:bCs/>
        </w:rPr>
        <w:t>είναι</w:t>
      </w:r>
      <w:r>
        <w:rPr>
          <w:rFonts w:eastAsia="Times New Roman"/>
          <w:bCs/>
        </w:rPr>
        <w:t xml:space="preserve"> τυχαίο, αγαπητές </w:t>
      </w:r>
      <w:proofErr w:type="spellStart"/>
      <w:r>
        <w:rPr>
          <w:rFonts w:eastAsia="Times New Roman"/>
          <w:bCs/>
        </w:rPr>
        <w:t>συναδέλφισσες</w:t>
      </w:r>
      <w:proofErr w:type="spellEnd"/>
      <w:r>
        <w:rPr>
          <w:rFonts w:eastAsia="Times New Roman"/>
          <w:bCs/>
        </w:rPr>
        <w:t xml:space="preserve"> και αγαπητοί συνάδελφοι, ότι όλα τα </w:t>
      </w:r>
      <w:r w:rsidRPr="00732993">
        <w:rPr>
          <w:rFonts w:eastAsia="Times New Roman"/>
          <w:bCs/>
        </w:rPr>
        <w:t>νομοσχέδια</w:t>
      </w:r>
      <w:r>
        <w:rPr>
          <w:rFonts w:eastAsia="Times New Roman"/>
          <w:bCs/>
        </w:rPr>
        <w:t xml:space="preserve"> του Υπουργείου Παιδείας δέχονται την πιο σφοδρή επίθεση. Και δεν </w:t>
      </w:r>
      <w:r w:rsidRPr="00732993">
        <w:rPr>
          <w:rFonts w:eastAsia="Times New Roman"/>
          <w:bCs/>
        </w:rPr>
        <w:t>είναι</w:t>
      </w:r>
      <w:r>
        <w:rPr>
          <w:rFonts w:eastAsia="Times New Roman"/>
          <w:bCs/>
        </w:rPr>
        <w:t xml:space="preserve"> τυχαίο </w:t>
      </w:r>
      <w:r w:rsidRPr="00732993">
        <w:rPr>
          <w:rFonts w:eastAsia="Times New Roman"/>
          <w:bCs/>
        </w:rPr>
        <w:t>γιατί</w:t>
      </w:r>
      <w:r>
        <w:rPr>
          <w:rFonts w:eastAsia="Times New Roman"/>
          <w:bCs/>
        </w:rPr>
        <w:t xml:space="preserve"> ακριβώς μέσα από τα ζητήματα της παιδείας αναδεικνύονται οι κυρίαρχες ιδεολογικές διαφορές που </w:t>
      </w:r>
      <w:r w:rsidRPr="00732993">
        <w:rPr>
          <w:rFonts w:eastAsia="Times New Roman"/>
          <w:bCs/>
        </w:rPr>
        <w:t>υπάρχ</w:t>
      </w:r>
      <w:r>
        <w:rPr>
          <w:rFonts w:eastAsia="Times New Roman"/>
          <w:bCs/>
        </w:rPr>
        <w:t xml:space="preserve">ουν σήμερα ανάμεσα στην </w:t>
      </w:r>
      <w:r w:rsidRPr="00732993">
        <w:rPr>
          <w:rFonts w:eastAsia="Times New Roman"/>
          <w:bCs/>
        </w:rPr>
        <w:t>Κυβέρνηση</w:t>
      </w:r>
      <w:r>
        <w:rPr>
          <w:rFonts w:eastAsia="Times New Roman"/>
          <w:bCs/>
        </w:rPr>
        <w:t xml:space="preserve"> και την Αντιπολίτευση.</w:t>
      </w:r>
    </w:p>
    <w:p w14:paraId="2E247716" w14:textId="77777777" w:rsidR="00ED3BF8" w:rsidRDefault="009F432D">
      <w:pPr>
        <w:spacing w:after="0" w:line="600" w:lineRule="auto"/>
        <w:ind w:firstLine="720"/>
        <w:jc w:val="both"/>
        <w:rPr>
          <w:rFonts w:eastAsia="Times New Roman"/>
          <w:szCs w:val="24"/>
        </w:rPr>
      </w:pPr>
      <w:r>
        <w:rPr>
          <w:rFonts w:eastAsia="Times New Roman"/>
          <w:bCs/>
        </w:rPr>
        <w:t xml:space="preserve">Πραγματικά, </w:t>
      </w:r>
      <w:r w:rsidRPr="009059F0">
        <w:rPr>
          <w:rFonts w:eastAsia="Times New Roman"/>
          <w:szCs w:val="24"/>
        </w:rPr>
        <w:t>η κυβέρνηση σήμερα έχει ένα</w:t>
      </w:r>
      <w:r>
        <w:rPr>
          <w:rFonts w:eastAsia="Times New Roman"/>
          <w:szCs w:val="24"/>
        </w:rPr>
        <w:t>ν</w:t>
      </w:r>
      <w:r w:rsidRPr="009059F0">
        <w:rPr>
          <w:rFonts w:eastAsia="Times New Roman"/>
          <w:szCs w:val="24"/>
        </w:rPr>
        <w:t xml:space="preserve"> στόχο</w:t>
      </w:r>
      <w:r>
        <w:rPr>
          <w:rFonts w:eastAsia="Times New Roman"/>
          <w:szCs w:val="24"/>
        </w:rPr>
        <w:t>, την υπεράσπιση</w:t>
      </w:r>
      <w:r w:rsidRPr="009059F0">
        <w:rPr>
          <w:rFonts w:eastAsia="Times New Roman"/>
          <w:szCs w:val="24"/>
        </w:rPr>
        <w:t xml:space="preserve"> του δημόσιου </w:t>
      </w:r>
      <w:r>
        <w:rPr>
          <w:rFonts w:eastAsia="Times New Roman"/>
          <w:szCs w:val="24"/>
        </w:rPr>
        <w:t>σχολείου, την αναβάθμι</w:t>
      </w:r>
      <w:r>
        <w:rPr>
          <w:rFonts w:eastAsia="Times New Roman"/>
          <w:szCs w:val="24"/>
        </w:rPr>
        <w:t>ση του δημόσιου π</w:t>
      </w:r>
      <w:r w:rsidRPr="009059F0">
        <w:rPr>
          <w:rFonts w:eastAsia="Times New Roman"/>
          <w:szCs w:val="24"/>
        </w:rPr>
        <w:t>ανεπιστημίου</w:t>
      </w:r>
      <w:r>
        <w:rPr>
          <w:rFonts w:eastAsia="Times New Roman"/>
          <w:szCs w:val="24"/>
        </w:rPr>
        <w:t>. Ο</w:t>
      </w:r>
      <w:r w:rsidRPr="009059F0">
        <w:rPr>
          <w:rFonts w:eastAsia="Times New Roman"/>
          <w:szCs w:val="24"/>
        </w:rPr>
        <w:t xml:space="preserve">ι επιδιώξεις </w:t>
      </w:r>
      <w:r>
        <w:rPr>
          <w:rFonts w:eastAsia="Times New Roman"/>
          <w:szCs w:val="24"/>
        </w:rPr>
        <w:t xml:space="preserve">της </w:t>
      </w:r>
      <w:r w:rsidRPr="009059F0">
        <w:rPr>
          <w:rFonts w:eastAsia="Times New Roman"/>
          <w:szCs w:val="24"/>
        </w:rPr>
        <w:t>αντιπολίτευσης είναι στον αντίποδα</w:t>
      </w:r>
      <w:r>
        <w:rPr>
          <w:rFonts w:eastAsia="Times New Roman"/>
          <w:szCs w:val="24"/>
        </w:rPr>
        <w:t>,</w:t>
      </w:r>
      <w:r w:rsidRPr="009059F0">
        <w:rPr>
          <w:rFonts w:eastAsia="Times New Roman"/>
          <w:szCs w:val="24"/>
        </w:rPr>
        <w:t xml:space="preserve"> στην ενίσχυση της ιδιωτικής εκπαίδευσης σε όλες τις βαθμίδες</w:t>
      </w:r>
      <w:r>
        <w:rPr>
          <w:rFonts w:eastAsia="Times New Roman"/>
          <w:szCs w:val="24"/>
        </w:rPr>
        <w:t>,</w:t>
      </w:r>
      <w:r w:rsidRPr="009059F0">
        <w:rPr>
          <w:rFonts w:eastAsia="Times New Roman"/>
          <w:szCs w:val="24"/>
        </w:rPr>
        <w:t xml:space="preserve"> σε όλα τα επίπεδα</w:t>
      </w:r>
      <w:r>
        <w:rPr>
          <w:rFonts w:eastAsia="Times New Roman"/>
          <w:szCs w:val="24"/>
        </w:rPr>
        <w:t>.</w:t>
      </w:r>
    </w:p>
    <w:p w14:paraId="2E247717"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Ακούσαμε πραγματικά ορισμένα ζητήματα. Και ποιο είναι το τραγικό εδώ; Στην </w:t>
      </w:r>
      <w:r w:rsidRPr="009059F0">
        <w:rPr>
          <w:rFonts w:eastAsia="Times New Roman"/>
          <w:szCs w:val="24"/>
        </w:rPr>
        <w:t>κριτική που γίν</w:t>
      </w:r>
      <w:r w:rsidRPr="009059F0">
        <w:rPr>
          <w:rFonts w:eastAsia="Times New Roman"/>
          <w:szCs w:val="24"/>
        </w:rPr>
        <w:t xml:space="preserve">εται </w:t>
      </w:r>
      <w:r>
        <w:rPr>
          <w:rFonts w:eastAsia="Times New Roman"/>
          <w:szCs w:val="24"/>
        </w:rPr>
        <w:t>για το Π</w:t>
      </w:r>
      <w:r w:rsidRPr="009059F0">
        <w:rPr>
          <w:rFonts w:eastAsia="Times New Roman"/>
          <w:szCs w:val="24"/>
        </w:rPr>
        <w:t>ανεπιστήμιο Δυτικής Αττικής</w:t>
      </w:r>
      <w:r>
        <w:rPr>
          <w:rFonts w:eastAsia="Times New Roman"/>
          <w:szCs w:val="24"/>
        </w:rPr>
        <w:t xml:space="preserve"> που μπαίνει στο </w:t>
      </w:r>
      <w:r w:rsidRPr="00650B2F">
        <w:rPr>
          <w:rFonts w:eastAsia="Times New Roman"/>
          <w:szCs w:val="24"/>
        </w:rPr>
        <w:t>νομοσχέδιο</w:t>
      </w:r>
      <w:r>
        <w:rPr>
          <w:rFonts w:eastAsia="Times New Roman"/>
          <w:szCs w:val="24"/>
        </w:rPr>
        <w:t>, δεν έχουμε</w:t>
      </w:r>
      <w:r w:rsidRPr="009059F0">
        <w:rPr>
          <w:rFonts w:eastAsia="Times New Roman"/>
          <w:szCs w:val="24"/>
        </w:rPr>
        <w:t xml:space="preserve"> κα</w:t>
      </w:r>
      <w:r>
        <w:rPr>
          <w:rFonts w:eastAsia="Times New Roman"/>
          <w:szCs w:val="24"/>
        </w:rPr>
        <w:t>μ</w:t>
      </w:r>
      <w:r w:rsidRPr="009059F0">
        <w:rPr>
          <w:rFonts w:eastAsia="Times New Roman"/>
          <w:szCs w:val="24"/>
        </w:rPr>
        <w:t>μία θέση από την Αντιπολίτευση</w:t>
      </w:r>
      <w:r>
        <w:rPr>
          <w:rFonts w:eastAsia="Times New Roman"/>
          <w:szCs w:val="24"/>
        </w:rPr>
        <w:t>, για</w:t>
      </w:r>
      <w:r w:rsidRPr="009059F0">
        <w:rPr>
          <w:rFonts w:eastAsia="Times New Roman"/>
          <w:szCs w:val="24"/>
        </w:rPr>
        <w:t xml:space="preserve"> τις συνέργειες </w:t>
      </w:r>
      <w:r>
        <w:rPr>
          <w:rFonts w:eastAsia="Times New Roman"/>
          <w:szCs w:val="24"/>
        </w:rPr>
        <w:t>των πανεπιστημίων σ</w:t>
      </w:r>
      <w:r w:rsidRPr="009059F0">
        <w:rPr>
          <w:rFonts w:eastAsia="Times New Roman"/>
          <w:szCs w:val="24"/>
        </w:rPr>
        <w:t>την Ήπειρο και τα νησιά του Ιονίου</w:t>
      </w:r>
      <w:r>
        <w:rPr>
          <w:rFonts w:eastAsia="Times New Roman"/>
          <w:szCs w:val="24"/>
        </w:rPr>
        <w:t xml:space="preserve"> κα</w:t>
      </w:r>
      <w:r>
        <w:rPr>
          <w:rFonts w:eastAsia="Times New Roman"/>
          <w:szCs w:val="24"/>
        </w:rPr>
        <w:t>μ</w:t>
      </w:r>
      <w:r>
        <w:rPr>
          <w:rFonts w:eastAsia="Times New Roman"/>
          <w:szCs w:val="24"/>
        </w:rPr>
        <w:t>μία</w:t>
      </w:r>
      <w:r w:rsidRPr="009059F0">
        <w:rPr>
          <w:rFonts w:eastAsia="Times New Roman"/>
          <w:szCs w:val="24"/>
        </w:rPr>
        <w:t xml:space="preserve"> πρόταση</w:t>
      </w:r>
      <w:r>
        <w:rPr>
          <w:rFonts w:eastAsia="Times New Roman"/>
          <w:szCs w:val="24"/>
        </w:rPr>
        <w:t>,</w:t>
      </w:r>
      <w:r w:rsidRPr="009059F0">
        <w:rPr>
          <w:rFonts w:eastAsia="Times New Roman"/>
          <w:szCs w:val="24"/>
        </w:rPr>
        <w:t xml:space="preserve"> </w:t>
      </w:r>
      <w:r>
        <w:rPr>
          <w:rFonts w:eastAsia="Times New Roman"/>
          <w:szCs w:val="24"/>
        </w:rPr>
        <w:t xml:space="preserve">για τις συνέργειες Γεωπονικών </w:t>
      </w:r>
      <w:r w:rsidRPr="009059F0">
        <w:rPr>
          <w:rFonts w:eastAsia="Times New Roman"/>
          <w:szCs w:val="24"/>
        </w:rPr>
        <w:t>Θεσσαλίας</w:t>
      </w:r>
      <w:r>
        <w:rPr>
          <w:rFonts w:eastAsia="Times New Roman"/>
          <w:szCs w:val="24"/>
        </w:rPr>
        <w:t>, Στερεάς Ελλ</w:t>
      </w:r>
      <w:r>
        <w:rPr>
          <w:rFonts w:eastAsia="Times New Roman"/>
          <w:szCs w:val="24"/>
        </w:rPr>
        <w:t>άδας και ΕΚΠΑ</w:t>
      </w:r>
      <w:r w:rsidRPr="009059F0">
        <w:rPr>
          <w:rFonts w:eastAsia="Times New Roman"/>
          <w:szCs w:val="24"/>
        </w:rPr>
        <w:t xml:space="preserve"> κα</w:t>
      </w:r>
      <w:r>
        <w:rPr>
          <w:rFonts w:eastAsia="Times New Roman"/>
          <w:szCs w:val="24"/>
        </w:rPr>
        <w:t>μ</w:t>
      </w:r>
      <w:r w:rsidRPr="009059F0">
        <w:rPr>
          <w:rFonts w:eastAsia="Times New Roman"/>
          <w:szCs w:val="24"/>
        </w:rPr>
        <w:t>μία πρόταση</w:t>
      </w:r>
      <w:r>
        <w:rPr>
          <w:rFonts w:eastAsia="Times New Roman"/>
          <w:szCs w:val="24"/>
        </w:rPr>
        <w:t>. Έ</w:t>
      </w:r>
      <w:r w:rsidRPr="009059F0">
        <w:rPr>
          <w:rFonts w:eastAsia="Times New Roman"/>
          <w:szCs w:val="24"/>
        </w:rPr>
        <w:t xml:space="preserve">χουν μιλήσει μέχρι </w:t>
      </w:r>
      <w:r>
        <w:rPr>
          <w:rFonts w:eastAsia="Times New Roman"/>
          <w:szCs w:val="24"/>
        </w:rPr>
        <w:t>στιγμής είκοσι</w:t>
      </w:r>
      <w:r w:rsidRPr="009059F0">
        <w:rPr>
          <w:rFonts w:eastAsia="Times New Roman"/>
          <w:szCs w:val="24"/>
        </w:rPr>
        <w:t xml:space="preserve"> ομιλητές της Νέας Δημοκρατίας για το συγκεκριμένο νομοσχέδιο</w:t>
      </w:r>
      <w:r>
        <w:rPr>
          <w:rFonts w:eastAsia="Times New Roman"/>
          <w:szCs w:val="24"/>
        </w:rPr>
        <w:t>, αλλά δεν υπάρχει κα</w:t>
      </w:r>
      <w:r>
        <w:rPr>
          <w:rFonts w:eastAsia="Times New Roman"/>
          <w:szCs w:val="24"/>
        </w:rPr>
        <w:t>μ</w:t>
      </w:r>
      <w:r>
        <w:rPr>
          <w:rFonts w:eastAsia="Times New Roman"/>
          <w:szCs w:val="24"/>
        </w:rPr>
        <w:t xml:space="preserve">μία πρόταση! </w:t>
      </w:r>
    </w:p>
    <w:p w14:paraId="2E247718" w14:textId="77777777" w:rsidR="00ED3BF8" w:rsidRDefault="009F432D">
      <w:pPr>
        <w:spacing w:after="0" w:line="600" w:lineRule="auto"/>
        <w:ind w:firstLine="720"/>
        <w:jc w:val="both"/>
        <w:rPr>
          <w:rFonts w:eastAsia="Times New Roman"/>
          <w:szCs w:val="24"/>
        </w:rPr>
      </w:pPr>
      <w:r>
        <w:rPr>
          <w:rFonts w:eastAsia="Times New Roman"/>
          <w:szCs w:val="24"/>
        </w:rPr>
        <w:t>Κι έρχονται, λ</w:t>
      </w:r>
      <w:r w:rsidRPr="009059F0">
        <w:rPr>
          <w:rFonts w:eastAsia="Times New Roman"/>
          <w:szCs w:val="24"/>
        </w:rPr>
        <w:t>οιπόν</w:t>
      </w:r>
      <w:r>
        <w:rPr>
          <w:rFonts w:eastAsia="Times New Roman"/>
          <w:szCs w:val="24"/>
        </w:rPr>
        <w:t>, σήμερα και ρωτάνε</w:t>
      </w:r>
      <w:r w:rsidRPr="009059F0">
        <w:rPr>
          <w:rFonts w:eastAsia="Times New Roman"/>
          <w:szCs w:val="24"/>
        </w:rPr>
        <w:t xml:space="preserve"> ποιες είναι </w:t>
      </w:r>
      <w:r>
        <w:rPr>
          <w:rFonts w:eastAsia="Times New Roman"/>
          <w:szCs w:val="24"/>
        </w:rPr>
        <w:t>οι μελέτες</w:t>
      </w:r>
      <w:r w:rsidRPr="009059F0">
        <w:rPr>
          <w:rFonts w:eastAsia="Times New Roman"/>
          <w:szCs w:val="24"/>
        </w:rPr>
        <w:t xml:space="preserve"> </w:t>
      </w:r>
      <w:r>
        <w:rPr>
          <w:rFonts w:eastAsia="Times New Roman"/>
          <w:szCs w:val="24"/>
        </w:rPr>
        <w:t>σκοπιμότητας βιωσιμότητας για την</w:t>
      </w:r>
      <w:r>
        <w:rPr>
          <w:rFonts w:eastAsia="Times New Roman"/>
          <w:szCs w:val="24"/>
        </w:rPr>
        <w:t xml:space="preserve"> πρόταση που κάνουμε. Σ</w:t>
      </w:r>
      <w:r w:rsidRPr="009059F0">
        <w:rPr>
          <w:rFonts w:eastAsia="Times New Roman"/>
          <w:szCs w:val="24"/>
        </w:rPr>
        <w:t xml:space="preserve">αφώς είναι πολύ πιο σοβαρές από τις μηδενικές μελέτες του σχεδίου </w:t>
      </w:r>
      <w:r>
        <w:rPr>
          <w:rFonts w:eastAsia="Times New Roman"/>
          <w:szCs w:val="24"/>
        </w:rPr>
        <w:t>«</w:t>
      </w:r>
      <w:r w:rsidRPr="009059F0">
        <w:rPr>
          <w:rFonts w:eastAsia="Times New Roman"/>
          <w:szCs w:val="24"/>
        </w:rPr>
        <w:t>ΑΘΗΝΑ</w:t>
      </w:r>
      <w:r>
        <w:rPr>
          <w:rFonts w:eastAsia="Times New Roman"/>
          <w:szCs w:val="24"/>
        </w:rPr>
        <w:t>»</w:t>
      </w:r>
      <w:r w:rsidRPr="009059F0">
        <w:rPr>
          <w:rFonts w:eastAsia="Times New Roman"/>
          <w:szCs w:val="24"/>
        </w:rPr>
        <w:t xml:space="preserve"> που οδήγησαν σ</w:t>
      </w:r>
      <w:r>
        <w:rPr>
          <w:rFonts w:eastAsia="Times New Roman"/>
          <w:szCs w:val="24"/>
        </w:rPr>
        <w:t>ε</w:t>
      </w:r>
      <w:r w:rsidRPr="009059F0">
        <w:rPr>
          <w:rFonts w:eastAsia="Times New Roman"/>
          <w:szCs w:val="24"/>
        </w:rPr>
        <w:t xml:space="preserve"> χειρότερο επίπεδο τα ελληνικά πανεπιστήμια</w:t>
      </w:r>
      <w:r>
        <w:rPr>
          <w:rFonts w:eastAsia="Times New Roman"/>
          <w:szCs w:val="24"/>
        </w:rPr>
        <w:t>.</w:t>
      </w:r>
      <w:r w:rsidRPr="009059F0">
        <w:rPr>
          <w:rFonts w:eastAsia="Times New Roman"/>
          <w:szCs w:val="24"/>
        </w:rPr>
        <w:t xml:space="preserve"> </w:t>
      </w:r>
    </w:p>
    <w:p w14:paraId="2E247719" w14:textId="77777777" w:rsidR="00ED3BF8" w:rsidRDefault="009F432D">
      <w:pPr>
        <w:spacing w:after="0" w:line="600" w:lineRule="auto"/>
        <w:ind w:firstLine="720"/>
        <w:jc w:val="both"/>
        <w:rPr>
          <w:rFonts w:eastAsia="Times New Roman"/>
          <w:szCs w:val="24"/>
        </w:rPr>
      </w:pPr>
      <w:r>
        <w:rPr>
          <w:rFonts w:eastAsia="Times New Roman"/>
          <w:szCs w:val="24"/>
        </w:rPr>
        <w:t>Π</w:t>
      </w:r>
      <w:r w:rsidRPr="009059F0">
        <w:rPr>
          <w:rFonts w:eastAsia="Times New Roman"/>
          <w:szCs w:val="24"/>
        </w:rPr>
        <w:t xml:space="preserve">ρέπει να επισημάνουμε </w:t>
      </w:r>
      <w:r>
        <w:rPr>
          <w:rFonts w:eastAsia="Times New Roman"/>
          <w:szCs w:val="24"/>
        </w:rPr>
        <w:t>κάτι. Ε</w:t>
      </w:r>
      <w:r w:rsidRPr="009059F0">
        <w:rPr>
          <w:rFonts w:eastAsia="Times New Roman"/>
          <w:szCs w:val="24"/>
        </w:rPr>
        <w:t xml:space="preserve">δώ πρέπει να απαντήσει </w:t>
      </w:r>
      <w:r>
        <w:rPr>
          <w:rFonts w:eastAsia="Times New Roman"/>
          <w:szCs w:val="24"/>
        </w:rPr>
        <w:t>η</w:t>
      </w:r>
      <w:r w:rsidRPr="009059F0">
        <w:rPr>
          <w:rFonts w:eastAsia="Times New Roman"/>
          <w:szCs w:val="24"/>
        </w:rPr>
        <w:t xml:space="preserve"> Αντιπολίτευση</w:t>
      </w:r>
      <w:r>
        <w:rPr>
          <w:rFonts w:eastAsia="Times New Roman"/>
          <w:szCs w:val="24"/>
        </w:rPr>
        <w:t>. Θ</w:t>
      </w:r>
      <w:r w:rsidRPr="009059F0">
        <w:rPr>
          <w:rFonts w:eastAsia="Times New Roman"/>
          <w:szCs w:val="24"/>
        </w:rPr>
        <w:t>έλει τα σημερινά Τ</w:t>
      </w:r>
      <w:r>
        <w:rPr>
          <w:rFonts w:eastAsia="Times New Roman"/>
          <w:szCs w:val="24"/>
        </w:rPr>
        <w:t>ΕΙ</w:t>
      </w:r>
      <w:r w:rsidRPr="009059F0">
        <w:rPr>
          <w:rFonts w:eastAsia="Times New Roman"/>
          <w:szCs w:val="24"/>
        </w:rPr>
        <w:t xml:space="preserve"> να συν</w:t>
      </w:r>
      <w:r w:rsidRPr="009059F0">
        <w:rPr>
          <w:rFonts w:eastAsia="Times New Roman"/>
          <w:szCs w:val="24"/>
        </w:rPr>
        <w:t xml:space="preserve">εχίσουν να </w:t>
      </w:r>
      <w:r>
        <w:rPr>
          <w:rFonts w:eastAsia="Times New Roman"/>
          <w:szCs w:val="24"/>
        </w:rPr>
        <w:t>είναι ιδρύματα που το</w:t>
      </w:r>
      <w:r w:rsidRPr="009059F0">
        <w:rPr>
          <w:rFonts w:eastAsia="Times New Roman"/>
          <w:szCs w:val="24"/>
        </w:rPr>
        <w:t xml:space="preserve"> 20% των </w:t>
      </w:r>
      <w:r>
        <w:rPr>
          <w:rFonts w:eastAsia="Times New Roman"/>
          <w:szCs w:val="24"/>
        </w:rPr>
        <w:t>αποφοίτων τους δεν θ</w:t>
      </w:r>
      <w:r w:rsidRPr="009059F0">
        <w:rPr>
          <w:rFonts w:eastAsia="Times New Roman"/>
          <w:szCs w:val="24"/>
        </w:rPr>
        <w:t xml:space="preserve">α </w:t>
      </w:r>
      <w:r>
        <w:rPr>
          <w:rFonts w:eastAsia="Times New Roman"/>
          <w:szCs w:val="24"/>
        </w:rPr>
        <w:t>έχει</w:t>
      </w:r>
      <w:r w:rsidRPr="009059F0">
        <w:rPr>
          <w:rFonts w:eastAsia="Times New Roman"/>
          <w:szCs w:val="24"/>
        </w:rPr>
        <w:t xml:space="preserve"> επαγγελματικά δικαιώματα</w:t>
      </w:r>
      <w:r>
        <w:rPr>
          <w:rFonts w:eastAsia="Times New Roman"/>
          <w:szCs w:val="24"/>
        </w:rPr>
        <w:t>,</w:t>
      </w:r>
      <w:r w:rsidRPr="009059F0">
        <w:rPr>
          <w:rFonts w:eastAsia="Times New Roman"/>
          <w:szCs w:val="24"/>
        </w:rPr>
        <w:t xml:space="preserve"> κα</w:t>
      </w:r>
      <w:r>
        <w:rPr>
          <w:rFonts w:eastAsia="Times New Roman"/>
          <w:szCs w:val="24"/>
        </w:rPr>
        <w:t>μ</w:t>
      </w:r>
      <w:r w:rsidRPr="009059F0">
        <w:rPr>
          <w:rFonts w:eastAsia="Times New Roman"/>
          <w:szCs w:val="24"/>
        </w:rPr>
        <w:t>μία τύχη σε μεταπτυχιακά</w:t>
      </w:r>
      <w:r>
        <w:rPr>
          <w:rFonts w:eastAsia="Times New Roman"/>
          <w:szCs w:val="24"/>
        </w:rPr>
        <w:t xml:space="preserve"> και</w:t>
      </w:r>
      <w:r w:rsidRPr="009059F0">
        <w:rPr>
          <w:rFonts w:eastAsia="Times New Roman"/>
          <w:szCs w:val="24"/>
        </w:rPr>
        <w:t xml:space="preserve"> κα</w:t>
      </w:r>
      <w:r>
        <w:rPr>
          <w:rFonts w:eastAsia="Times New Roman"/>
          <w:szCs w:val="24"/>
        </w:rPr>
        <w:t>μ</w:t>
      </w:r>
      <w:r w:rsidRPr="009059F0">
        <w:rPr>
          <w:rFonts w:eastAsia="Times New Roman"/>
          <w:szCs w:val="24"/>
        </w:rPr>
        <w:t xml:space="preserve">μία </w:t>
      </w:r>
      <w:r w:rsidRPr="009059F0">
        <w:rPr>
          <w:rFonts w:eastAsia="Times New Roman"/>
          <w:szCs w:val="24"/>
        </w:rPr>
        <w:lastRenderedPageBreak/>
        <w:t>προοπτική εργασίας</w:t>
      </w:r>
      <w:r>
        <w:rPr>
          <w:rFonts w:eastAsia="Times New Roman"/>
          <w:szCs w:val="24"/>
        </w:rPr>
        <w:t xml:space="preserve">; </w:t>
      </w:r>
      <w:r w:rsidRPr="006C3FE6">
        <w:rPr>
          <w:rFonts w:eastAsia="Times New Roman"/>
          <w:szCs w:val="24"/>
        </w:rPr>
        <w:t>Εδώ πρέπει να απαντήσουμε.</w:t>
      </w:r>
      <w:r>
        <w:rPr>
          <w:rFonts w:eastAsia="Times New Roman"/>
          <w:szCs w:val="24"/>
        </w:rPr>
        <w:t xml:space="preserve"> Διότι οι</w:t>
      </w:r>
      <w:r w:rsidRPr="009059F0">
        <w:rPr>
          <w:rFonts w:eastAsia="Times New Roman"/>
          <w:szCs w:val="24"/>
        </w:rPr>
        <w:t xml:space="preserve"> συνέργειες</w:t>
      </w:r>
      <w:r>
        <w:rPr>
          <w:rFonts w:eastAsia="Times New Roman"/>
          <w:szCs w:val="24"/>
        </w:rPr>
        <w:t>,</w:t>
      </w:r>
      <w:r w:rsidRPr="009059F0">
        <w:rPr>
          <w:rFonts w:eastAsia="Times New Roman"/>
          <w:szCs w:val="24"/>
        </w:rPr>
        <w:t xml:space="preserve"> που γίνονται </w:t>
      </w:r>
      <w:r>
        <w:rPr>
          <w:rFonts w:eastAsia="Times New Roman"/>
          <w:szCs w:val="24"/>
        </w:rPr>
        <w:t>με την ένταξή τους στα</w:t>
      </w:r>
      <w:r w:rsidRPr="009059F0">
        <w:rPr>
          <w:rFonts w:eastAsia="Times New Roman"/>
          <w:szCs w:val="24"/>
        </w:rPr>
        <w:t xml:space="preserve"> πανεπιστημιακά ιδρύ</w:t>
      </w:r>
      <w:r w:rsidRPr="009059F0">
        <w:rPr>
          <w:rFonts w:eastAsia="Times New Roman"/>
          <w:szCs w:val="24"/>
        </w:rPr>
        <w:t xml:space="preserve">ματα στοχεύουν ακριβώς στην αναβάθμισή </w:t>
      </w:r>
      <w:r>
        <w:rPr>
          <w:rFonts w:eastAsia="Times New Roman"/>
          <w:szCs w:val="24"/>
        </w:rPr>
        <w:t>τους, με</w:t>
      </w:r>
      <w:r w:rsidRPr="009059F0">
        <w:rPr>
          <w:rFonts w:eastAsia="Times New Roman"/>
          <w:szCs w:val="24"/>
        </w:rPr>
        <w:t xml:space="preserve"> μεταπτυχιακά</w:t>
      </w:r>
      <w:r>
        <w:rPr>
          <w:rFonts w:eastAsia="Times New Roman"/>
          <w:szCs w:val="24"/>
        </w:rPr>
        <w:t xml:space="preserve"> και με</w:t>
      </w:r>
      <w:r w:rsidRPr="009059F0">
        <w:rPr>
          <w:rFonts w:eastAsia="Times New Roman"/>
          <w:szCs w:val="24"/>
        </w:rPr>
        <w:t xml:space="preserve"> εργασιακά δικαιώματα τα οποία μέρα με τη μέρα </w:t>
      </w:r>
      <w:proofErr w:type="spellStart"/>
      <w:r w:rsidRPr="009059F0">
        <w:rPr>
          <w:rFonts w:eastAsia="Times New Roman"/>
          <w:szCs w:val="24"/>
        </w:rPr>
        <w:t>κατακτώνται</w:t>
      </w:r>
      <w:proofErr w:type="spellEnd"/>
      <w:r>
        <w:rPr>
          <w:rFonts w:eastAsia="Times New Roman"/>
          <w:szCs w:val="24"/>
        </w:rPr>
        <w:t>.</w:t>
      </w:r>
      <w:r w:rsidRPr="009059F0">
        <w:rPr>
          <w:rFonts w:eastAsia="Times New Roman"/>
          <w:szCs w:val="24"/>
        </w:rPr>
        <w:t xml:space="preserve"> </w:t>
      </w:r>
    </w:p>
    <w:p w14:paraId="2E24771A" w14:textId="77777777" w:rsidR="00ED3BF8" w:rsidRDefault="009F432D">
      <w:pPr>
        <w:spacing w:after="0" w:line="600" w:lineRule="auto"/>
        <w:ind w:firstLine="720"/>
        <w:jc w:val="both"/>
        <w:rPr>
          <w:rFonts w:eastAsia="Times New Roman"/>
          <w:szCs w:val="24"/>
        </w:rPr>
      </w:pPr>
      <w:r>
        <w:rPr>
          <w:rFonts w:eastAsia="Times New Roman"/>
          <w:szCs w:val="24"/>
        </w:rPr>
        <w:t>Θ</w:t>
      </w:r>
      <w:r w:rsidRPr="009059F0">
        <w:rPr>
          <w:rFonts w:eastAsia="Times New Roman"/>
          <w:szCs w:val="24"/>
        </w:rPr>
        <w:t xml:space="preserve">έλω να έρθω στο θέμα της </w:t>
      </w:r>
      <w:r>
        <w:rPr>
          <w:rFonts w:eastAsia="Times New Roman"/>
          <w:szCs w:val="24"/>
        </w:rPr>
        <w:t>δ</w:t>
      </w:r>
      <w:r w:rsidRPr="009059F0">
        <w:rPr>
          <w:rFonts w:eastAsia="Times New Roman"/>
          <w:szCs w:val="24"/>
        </w:rPr>
        <w:t xml:space="preserve">ευτεροβάθμιας </w:t>
      </w:r>
      <w:r>
        <w:rPr>
          <w:rFonts w:eastAsia="Times New Roman"/>
          <w:szCs w:val="24"/>
        </w:rPr>
        <w:t>ε</w:t>
      </w:r>
      <w:r w:rsidRPr="009059F0">
        <w:rPr>
          <w:rFonts w:eastAsia="Times New Roman"/>
          <w:szCs w:val="24"/>
        </w:rPr>
        <w:t>κπαίδευσης</w:t>
      </w:r>
      <w:r>
        <w:rPr>
          <w:rFonts w:eastAsia="Times New Roman"/>
          <w:szCs w:val="24"/>
        </w:rPr>
        <w:t>.</w:t>
      </w:r>
      <w:r w:rsidRPr="009059F0">
        <w:rPr>
          <w:rFonts w:eastAsia="Times New Roman"/>
          <w:szCs w:val="24"/>
        </w:rPr>
        <w:t xml:space="preserve"> Υποτίθεται ότι όλοι όλα αυτά τα χρόνια λέ</w:t>
      </w:r>
      <w:r>
        <w:rPr>
          <w:rFonts w:eastAsia="Times New Roman"/>
          <w:szCs w:val="24"/>
        </w:rPr>
        <w:t>ν</w:t>
      </w:r>
      <w:r w:rsidRPr="009059F0">
        <w:rPr>
          <w:rFonts w:eastAsia="Times New Roman"/>
          <w:szCs w:val="24"/>
        </w:rPr>
        <w:t>ε ότι το λύκειο με τη σημερινή τ</w:t>
      </w:r>
      <w:r w:rsidRPr="009059F0">
        <w:rPr>
          <w:rFonts w:eastAsia="Times New Roman"/>
          <w:szCs w:val="24"/>
        </w:rPr>
        <w:t>ου μορφή δεν πάει άλλο</w:t>
      </w:r>
      <w:r>
        <w:rPr>
          <w:rFonts w:eastAsia="Times New Roman"/>
          <w:szCs w:val="24"/>
        </w:rPr>
        <w:t>. Λ</w:t>
      </w:r>
      <w:r w:rsidRPr="009059F0">
        <w:rPr>
          <w:rFonts w:eastAsia="Times New Roman"/>
          <w:szCs w:val="24"/>
        </w:rPr>
        <w:t xml:space="preserve">ένε ότι υπάρχει πρόβλημα στην </w:t>
      </w:r>
      <w:r w:rsidRPr="008D41F6">
        <w:rPr>
          <w:rFonts w:eastAsia="Times New Roman"/>
          <w:szCs w:val="24"/>
        </w:rPr>
        <w:t>Γ</w:t>
      </w:r>
      <w:r>
        <w:rPr>
          <w:rFonts w:eastAsia="Times New Roman"/>
          <w:szCs w:val="24"/>
        </w:rPr>
        <w:t xml:space="preserve">΄ </w:t>
      </w:r>
      <w:r>
        <w:rPr>
          <w:rFonts w:eastAsia="Times New Roman"/>
          <w:szCs w:val="24"/>
        </w:rPr>
        <w:t>λ</w:t>
      </w:r>
      <w:r w:rsidRPr="009059F0">
        <w:rPr>
          <w:rFonts w:eastAsia="Times New Roman"/>
          <w:szCs w:val="24"/>
        </w:rPr>
        <w:t>υκείου</w:t>
      </w:r>
      <w:r>
        <w:rPr>
          <w:rFonts w:eastAsia="Times New Roman"/>
          <w:szCs w:val="24"/>
        </w:rPr>
        <w:t>, ότι χρειάζεται μι</w:t>
      </w:r>
      <w:r w:rsidRPr="009059F0">
        <w:rPr>
          <w:rFonts w:eastAsia="Times New Roman"/>
          <w:szCs w:val="24"/>
        </w:rPr>
        <w:t>α κριτική αντιμετώπιση τη</w:t>
      </w:r>
      <w:r>
        <w:rPr>
          <w:rFonts w:eastAsia="Times New Roman"/>
          <w:szCs w:val="24"/>
        </w:rPr>
        <w:t>ς γνώσης. Όμως, ποιες είναι πάλι οι προτάσεις; Κ</w:t>
      </w:r>
      <w:r w:rsidRPr="009059F0">
        <w:rPr>
          <w:rFonts w:eastAsia="Times New Roman"/>
          <w:szCs w:val="24"/>
        </w:rPr>
        <w:t>α</w:t>
      </w:r>
      <w:r>
        <w:rPr>
          <w:rFonts w:eastAsia="Times New Roman"/>
          <w:szCs w:val="24"/>
        </w:rPr>
        <w:t>μ</w:t>
      </w:r>
      <w:r w:rsidRPr="009059F0">
        <w:rPr>
          <w:rFonts w:eastAsia="Times New Roman"/>
          <w:szCs w:val="24"/>
        </w:rPr>
        <w:t>μία πρόταση</w:t>
      </w:r>
      <w:r>
        <w:rPr>
          <w:rFonts w:eastAsia="Times New Roman"/>
          <w:szCs w:val="24"/>
        </w:rPr>
        <w:t xml:space="preserve">. </w:t>
      </w:r>
    </w:p>
    <w:p w14:paraId="2E24771B" w14:textId="77777777" w:rsidR="00ED3BF8" w:rsidRDefault="009F432D">
      <w:pPr>
        <w:spacing w:after="0" w:line="600" w:lineRule="auto"/>
        <w:ind w:firstLine="720"/>
        <w:jc w:val="both"/>
        <w:rPr>
          <w:rFonts w:eastAsia="Times New Roman"/>
          <w:szCs w:val="24"/>
        </w:rPr>
      </w:pPr>
      <w:r>
        <w:rPr>
          <w:rFonts w:eastAsia="Times New Roman"/>
          <w:szCs w:val="24"/>
        </w:rPr>
        <w:t>Ν</w:t>
      </w:r>
      <w:r w:rsidRPr="009059F0">
        <w:rPr>
          <w:rFonts w:eastAsia="Times New Roman"/>
          <w:szCs w:val="24"/>
        </w:rPr>
        <w:t xml:space="preserve">ομίζω </w:t>
      </w:r>
      <w:r>
        <w:rPr>
          <w:rFonts w:eastAsia="Times New Roman"/>
          <w:szCs w:val="24"/>
        </w:rPr>
        <w:t xml:space="preserve">ότι εδώ </w:t>
      </w:r>
      <w:r w:rsidRPr="009059F0">
        <w:rPr>
          <w:rFonts w:eastAsia="Times New Roman"/>
          <w:szCs w:val="24"/>
        </w:rPr>
        <w:t xml:space="preserve">η Αντιπολίτευση κάνει το μεγάλο λάθος να μην εμπιστεύεται πρώτα από </w:t>
      </w:r>
      <w:r w:rsidRPr="009059F0">
        <w:rPr>
          <w:rFonts w:eastAsia="Times New Roman"/>
          <w:szCs w:val="24"/>
        </w:rPr>
        <w:t>όλα τον εκπαιδευτικό</w:t>
      </w:r>
      <w:r>
        <w:rPr>
          <w:rFonts w:eastAsia="Times New Roman"/>
          <w:szCs w:val="24"/>
        </w:rPr>
        <w:t>. Ο</w:t>
      </w:r>
      <w:r w:rsidRPr="009059F0">
        <w:rPr>
          <w:rFonts w:eastAsia="Times New Roman"/>
          <w:szCs w:val="24"/>
        </w:rPr>
        <w:t>ι προτάσεις που έρχονται σήμερα για τη δευτεροβάθμια εκπαίδευση</w:t>
      </w:r>
      <w:r>
        <w:rPr>
          <w:rFonts w:eastAsia="Times New Roman"/>
          <w:szCs w:val="24"/>
        </w:rPr>
        <w:t xml:space="preserve">, ο τρόπος με τον οποίο </w:t>
      </w:r>
      <w:r w:rsidRPr="009059F0">
        <w:rPr>
          <w:rFonts w:eastAsia="Times New Roman"/>
          <w:szCs w:val="24"/>
        </w:rPr>
        <w:t>διαμορφώνονται τα τέσσερα μαθήματα στη</w:t>
      </w:r>
      <w:r>
        <w:rPr>
          <w:rFonts w:eastAsia="Times New Roman"/>
          <w:szCs w:val="24"/>
        </w:rPr>
        <w:t>ν</w:t>
      </w:r>
      <w:r w:rsidRPr="009059F0">
        <w:rPr>
          <w:rFonts w:eastAsia="Times New Roman"/>
          <w:szCs w:val="24"/>
        </w:rPr>
        <w:t xml:space="preserve"> </w:t>
      </w:r>
      <w:r w:rsidRPr="008D41F6">
        <w:rPr>
          <w:rFonts w:eastAsia="Times New Roman"/>
          <w:szCs w:val="24"/>
        </w:rPr>
        <w:t>Γ</w:t>
      </w:r>
      <w:r>
        <w:rPr>
          <w:rFonts w:eastAsia="Times New Roman"/>
          <w:szCs w:val="24"/>
        </w:rPr>
        <w:t>΄</w:t>
      </w:r>
      <w:r w:rsidRPr="009059F0">
        <w:rPr>
          <w:rFonts w:eastAsia="Times New Roman"/>
          <w:szCs w:val="24"/>
        </w:rPr>
        <w:t xml:space="preserve"> </w:t>
      </w:r>
      <w:r>
        <w:rPr>
          <w:rFonts w:eastAsia="Times New Roman"/>
          <w:szCs w:val="24"/>
        </w:rPr>
        <w:t>λ</w:t>
      </w:r>
      <w:r w:rsidRPr="009059F0">
        <w:rPr>
          <w:rFonts w:eastAsia="Times New Roman"/>
          <w:szCs w:val="24"/>
        </w:rPr>
        <w:t>υκείου</w:t>
      </w:r>
      <w:r>
        <w:rPr>
          <w:rFonts w:eastAsia="Times New Roman"/>
          <w:szCs w:val="24"/>
        </w:rPr>
        <w:t>,</w:t>
      </w:r>
      <w:r w:rsidRPr="009059F0">
        <w:rPr>
          <w:rFonts w:eastAsia="Times New Roman"/>
          <w:szCs w:val="24"/>
        </w:rPr>
        <w:t xml:space="preserve"> απαιτούν πρώτα από όλα εμπιστοσύνη στον εκπαιδευτικό</w:t>
      </w:r>
      <w:r>
        <w:rPr>
          <w:rFonts w:eastAsia="Times New Roman"/>
          <w:szCs w:val="24"/>
        </w:rPr>
        <w:t>.</w:t>
      </w:r>
      <w:r w:rsidRPr="009059F0">
        <w:rPr>
          <w:rFonts w:eastAsia="Times New Roman"/>
          <w:szCs w:val="24"/>
        </w:rPr>
        <w:t xml:space="preserve"> </w:t>
      </w:r>
    </w:p>
    <w:p w14:paraId="2E24771C" w14:textId="77777777" w:rsidR="00ED3BF8" w:rsidRDefault="009F432D">
      <w:pPr>
        <w:spacing w:after="0" w:line="600" w:lineRule="auto"/>
        <w:ind w:firstLine="720"/>
        <w:jc w:val="both"/>
        <w:rPr>
          <w:rFonts w:eastAsia="Times New Roman"/>
          <w:szCs w:val="24"/>
        </w:rPr>
      </w:pPr>
      <w:r>
        <w:rPr>
          <w:rFonts w:eastAsia="Times New Roman"/>
          <w:szCs w:val="24"/>
        </w:rPr>
        <w:lastRenderedPageBreak/>
        <w:t>Η</w:t>
      </w:r>
      <w:r w:rsidRPr="009059F0">
        <w:rPr>
          <w:rFonts w:eastAsia="Times New Roman"/>
          <w:szCs w:val="24"/>
        </w:rPr>
        <w:t xml:space="preserve"> κ</w:t>
      </w:r>
      <w:r>
        <w:rPr>
          <w:rFonts w:eastAsia="Times New Roman"/>
          <w:szCs w:val="24"/>
        </w:rPr>
        <w:t xml:space="preserve">υβέρνηση της Νέας Δημοκρατίας την περίοδο 2010-2014 έδειξε το χειρότερο πρόσωπό </w:t>
      </w:r>
      <w:r w:rsidRPr="009059F0">
        <w:rPr>
          <w:rFonts w:eastAsia="Times New Roman"/>
          <w:szCs w:val="24"/>
        </w:rPr>
        <w:t>της απέναντι στον εκπαιδευτικό</w:t>
      </w:r>
      <w:r>
        <w:rPr>
          <w:rFonts w:eastAsia="Times New Roman"/>
          <w:szCs w:val="24"/>
        </w:rPr>
        <w:t>.</w:t>
      </w:r>
      <w:r w:rsidRPr="009059F0">
        <w:rPr>
          <w:rFonts w:eastAsia="Times New Roman"/>
          <w:szCs w:val="24"/>
        </w:rPr>
        <w:t xml:space="preserve"> Όχι μονάχα τον απέλυσε</w:t>
      </w:r>
      <w:r>
        <w:rPr>
          <w:rFonts w:eastAsia="Times New Roman"/>
          <w:szCs w:val="24"/>
        </w:rPr>
        <w:t>, όχι μονάχα τον λοιδόρησε,</w:t>
      </w:r>
      <w:r w:rsidRPr="009059F0">
        <w:rPr>
          <w:rFonts w:eastAsia="Times New Roman"/>
          <w:szCs w:val="24"/>
        </w:rPr>
        <w:t xml:space="preserve"> αλλά και δεν επέδειξε</w:t>
      </w:r>
      <w:r>
        <w:rPr>
          <w:rFonts w:eastAsia="Times New Roman"/>
          <w:szCs w:val="24"/>
        </w:rPr>
        <w:t>,</w:t>
      </w:r>
      <w:r w:rsidRPr="009059F0">
        <w:rPr>
          <w:rFonts w:eastAsia="Times New Roman"/>
          <w:szCs w:val="24"/>
        </w:rPr>
        <w:t xml:space="preserve"> αν θέλετε</w:t>
      </w:r>
      <w:r>
        <w:rPr>
          <w:rFonts w:eastAsia="Times New Roman"/>
          <w:szCs w:val="24"/>
        </w:rPr>
        <w:t>,</w:t>
      </w:r>
      <w:r w:rsidRPr="009059F0">
        <w:rPr>
          <w:rFonts w:eastAsia="Times New Roman"/>
          <w:szCs w:val="24"/>
        </w:rPr>
        <w:t xml:space="preserve"> καμ</w:t>
      </w:r>
      <w:r>
        <w:rPr>
          <w:rFonts w:eastAsia="Times New Roman"/>
          <w:szCs w:val="24"/>
        </w:rPr>
        <w:t>μ</w:t>
      </w:r>
      <w:r w:rsidRPr="009059F0">
        <w:rPr>
          <w:rFonts w:eastAsia="Times New Roman"/>
          <w:szCs w:val="24"/>
        </w:rPr>
        <w:t xml:space="preserve">ία </w:t>
      </w:r>
      <w:r>
        <w:rPr>
          <w:rFonts w:eastAsia="Times New Roman"/>
          <w:szCs w:val="24"/>
        </w:rPr>
        <w:t>διάθεση</w:t>
      </w:r>
      <w:r w:rsidRPr="009059F0">
        <w:rPr>
          <w:rFonts w:eastAsia="Times New Roman"/>
          <w:szCs w:val="24"/>
        </w:rPr>
        <w:t xml:space="preserve"> συνεργασίας</w:t>
      </w:r>
      <w:r>
        <w:rPr>
          <w:rFonts w:eastAsia="Times New Roman"/>
          <w:szCs w:val="24"/>
        </w:rPr>
        <w:t>.</w:t>
      </w:r>
      <w:r w:rsidRPr="009059F0">
        <w:rPr>
          <w:rFonts w:eastAsia="Times New Roman"/>
          <w:szCs w:val="24"/>
        </w:rPr>
        <w:t xml:space="preserve"> </w:t>
      </w:r>
    </w:p>
    <w:p w14:paraId="2E24771D" w14:textId="77777777" w:rsidR="00ED3BF8" w:rsidRDefault="009F432D">
      <w:pPr>
        <w:spacing w:after="0" w:line="600" w:lineRule="auto"/>
        <w:ind w:firstLine="720"/>
        <w:jc w:val="both"/>
        <w:rPr>
          <w:rFonts w:eastAsia="Times New Roman"/>
          <w:szCs w:val="24"/>
        </w:rPr>
      </w:pPr>
      <w:r>
        <w:rPr>
          <w:rFonts w:eastAsia="Times New Roman"/>
          <w:szCs w:val="24"/>
        </w:rPr>
        <w:t>Μιλάν</w:t>
      </w:r>
      <w:r w:rsidRPr="009059F0">
        <w:rPr>
          <w:rFonts w:eastAsia="Times New Roman"/>
          <w:szCs w:val="24"/>
        </w:rPr>
        <w:t>ε για την τράπεζα θεμάτων</w:t>
      </w:r>
      <w:r>
        <w:rPr>
          <w:rFonts w:eastAsia="Times New Roman"/>
          <w:szCs w:val="24"/>
        </w:rPr>
        <w:t>.</w:t>
      </w:r>
      <w:r>
        <w:rPr>
          <w:rFonts w:eastAsia="Times New Roman"/>
          <w:szCs w:val="24"/>
        </w:rPr>
        <w:t xml:space="preserve"> Ειλικρινά ως</w:t>
      </w:r>
      <w:r w:rsidRPr="009059F0">
        <w:rPr>
          <w:rFonts w:eastAsia="Times New Roman"/>
          <w:szCs w:val="24"/>
        </w:rPr>
        <w:t xml:space="preserve"> εκπαιδευτικός πρέπει να σας πω ότι η τράπεζα θεμάτων δεν είναι κακό</w:t>
      </w:r>
      <w:r>
        <w:rPr>
          <w:rFonts w:eastAsia="Times New Roman"/>
          <w:szCs w:val="24"/>
        </w:rPr>
        <w:t>. Εγώ θα την ονόμαζα</w:t>
      </w:r>
      <w:r w:rsidRPr="009059F0">
        <w:rPr>
          <w:rFonts w:eastAsia="Times New Roman"/>
          <w:szCs w:val="24"/>
        </w:rPr>
        <w:t xml:space="preserve"> </w:t>
      </w:r>
      <w:r>
        <w:rPr>
          <w:rFonts w:eastAsia="Times New Roman"/>
          <w:szCs w:val="24"/>
        </w:rPr>
        <w:t>«</w:t>
      </w:r>
      <w:r w:rsidRPr="009059F0">
        <w:rPr>
          <w:rFonts w:eastAsia="Times New Roman"/>
          <w:szCs w:val="24"/>
        </w:rPr>
        <w:t>βιβλιοθήκη θεμάτων</w:t>
      </w:r>
      <w:r>
        <w:rPr>
          <w:rFonts w:eastAsia="Times New Roman"/>
          <w:szCs w:val="24"/>
        </w:rPr>
        <w:t>». Τα θέματα που δίνουν οι συνάδελφοι</w:t>
      </w:r>
      <w:r w:rsidRPr="009059F0">
        <w:rPr>
          <w:rFonts w:eastAsia="Times New Roman"/>
          <w:szCs w:val="24"/>
        </w:rPr>
        <w:t xml:space="preserve"> στους μαθητές τους είναι πολύ καλύτερα από αυτά</w:t>
      </w:r>
      <w:r>
        <w:rPr>
          <w:rFonts w:eastAsia="Times New Roman"/>
          <w:szCs w:val="24"/>
        </w:rPr>
        <w:t>,</w:t>
      </w:r>
      <w:r w:rsidRPr="009059F0">
        <w:rPr>
          <w:rFonts w:eastAsia="Times New Roman"/>
          <w:szCs w:val="24"/>
        </w:rPr>
        <w:t xml:space="preserve"> που περιέχει</w:t>
      </w:r>
      <w:r>
        <w:rPr>
          <w:rFonts w:eastAsia="Times New Roman"/>
          <w:szCs w:val="24"/>
        </w:rPr>
        <w:t xml:space="preserve"> η</w:t>
      </w:r>
      <w:r w:rsidRPr="009059F0">
        <w:rPr>
          <w:rFonts w:eastAsia="Times New Roman"/>
          <w:szCs w:val="24"/>
        </w:rPr>
        <w:t xml:space="preserve"> τράπεζα θεμάτων</w:t>
      </w:r>
      <w:r>
        <w:rPr>
          <w:rFonts w:eastAsia="Times New Roman"/>
          <w:szCs w:val="24"/>
        </w:rPr>
        <w:t xml:space="preserve">. </w:t>
      </w:r>
      <w:r w:rsidRPr="009C261F">
        <w:rPr>
          <w:rFonts w:eastAsia="Times New Roman"/>
          <w:szCs w:val="24"/>
        </w:rPr>
        <w:t>Είναι</w:t>
      </w:r>
      <w:r>
        <w:rPr>
          <w:rFonts w:eastAsia="Times New Roman"/>
          <w:szCs w:val="24"/>
        </w:rPr>
        <w:t xml:space="preserve"> ένα μοντέλ</w:t>
      </w:r>
      <w:r>
        <w:rPr>
          <w:rFonts w:eastAsia="Times New Roman"/>
          <w:szCs w:val="24"/>
        </w:rPr>
        <w:t>ο</w:t>
      </w:r>
      <w:r w:rsidRPr="009059F0">
        <w:rPr>
          <w:rFonts w:eastAsia="Times New Roman"/>
          <w:szCs w:val="24"/>
        </w:rPr>
        <w:t xml:space="preserve"> τ</w:t>
      </w:r>
      <w:r>
        <w:rPr>
          <w:rFonts w:eastAsia="Times New Roman"/>
          <w:szCs w:val="24"/>
        </w:rPr>
        <w:t>ο οποίο δεν προσέφερε τίποτα, κατά την</w:t>
      </w:r>
      <w:r w:rsidRPr="009059F0">
        <w:rPr>
          <w:rFonts w:eastAsia="Times New Roman"/>
          <w:szCs w:val="24"/>
        </w:rPr>
        <w:t xml:space="preserve"> ταπεινή μου γνώμη</w:t>
      </w:r>
      <w:r>
        <w:rPr>
          <w:rFonts w:eastAsia="Times New Roman"/>
          <w:szCs w:val="24"/>
        </w:rPr>
        <w:t xml:space="preserve">. </w:t>
      </w:r>
    </w:p>
    <w:p w14:paraId="2E24771E" w14:textId="77777777" w:rsidR="00ED3BF8" w:rsidRDefault="009F432D">
      <w:pPr>
        <w:spacing w:after="0" w:line="600" w:lineRule="auto"/>
        <w:ind w:firstLine="720"/>
        <w:jc w:val="both"/>
        <w:rPr>
          <w:rFonts w:eastAsia="Times New Roman"/>
          <w:szCs w:val="24"/>
        </w:rPr>
      </w:pPr>
      <w:r>
        <w:rPr>
          <w:rFonts w:eastAsia="Times New Roman"/>
          <w:szCs w:val="24"/>
        </w:rPr>
        <w:t>Ερχόμαστε, λ</w:t>
      </w:r>
      <w:r w:rsidRPr="009059F0">
        <w:rPr>
          <w:rFonts w:eastAsia="Times New Roman"/>
          <w:szCs w:val="24"/>
        </w:rPr>
        <w:t>οιπόν</w:t>
      </w:r>
      <w:r>
        <w:rPr>
          <w:rFonts w:eastAsia="Times New Roman"/>
          <w:szCs w:val="24"/>
        </w:rPr>
        <w:t>,</w:t>
      </w:r>
      <w:r w:rsidRPr="009059F0">
        <w:rPr>
          <w:rFonts w:eastAsia="Times New Roman"/>
          <w:szCs w:val="24"/>
        </w:rPr>
        <w:t xml:space="preserve"> σήμερα και προσπαθούμε πραγματικά μ</w:t>
      </w:r>
      <w:r>
        <w:rPr>
          <w:rFonts w:eastAsia="Times New Roman"/>
          <w:szCs w:val="24"/>
        </w:rPr>
        <w:t>ε προτάσεις να αναβαθμίσουμε τη</w:t>
      </w:r>
      <w:r w:rsidRPr="009059F0">
        <w:rPr>
          <w:rFonts w:eastAsia="Times New Roman"/>
          <w:szCs w:val="24"/>
        </w:rPr>
        <w:t xml:space="preserve"> δευτεροβάθμια εκπαίδευση και να ανοίξουμε το</w:t>
      </w:r>
      <w:r>
        <w:rPr>
          <w:rFonts w:eastAsia="Times New Roman"/>
          <w:szCs w:val="24"/>
        </w:rPr>
        <w:t>ν</w:t>
      </w:r>
      <w:r w:rsidRPr="009059F0">
        <w:rPr>
          <w:rFonts w:eastAsia="Times New Roman"/>
          <w:szCs w:val="24"/>
        </w:rPr>
        <w:t xml:space="preserve"> δρόμο για την εισαγωγή των μαθητών</w:t>
      </w:r>
      <w:r>
        <w:rPr>
          <w:rFonts w:eastAsia="Times New Roman"/>
          <w:szCs w:val="24"/>
        </w:rPr>
        <w:t>. Ό</w:t>
      </w:r>
      <w:r w:rsidRPr="009059F0">
        <w:rPr>
          <w:rFonts w:eastAsia="Times New Roman"/>
          <w:szCs w:val="24"/>
        </w:rPr>
        <w:t>λα αυτά πώς αντιμετωπίζον</w:t>
      </w:r>
      <w:r w:rsidRPr="009059F0">
        <w:rPr>
          <w:rFonts w:eastAsia="Times New Roman"/>
          <w:szCs w:val="24"/>
        </w:rPr>
        <w:t>ται από την πλευρά της Αντιπολίτευσης</w:t>
      </w:r>
      <w:r>
        <w:rPr>
          <w:rFonts w:eastAsia="Times New Roman"/>
          <w:szCs w:val="24"/>
        </w:rPr>
        <w:t>; Σ</w:t>
      </w:r>
      <w:r w:rsidRPr="009059F0">
        <w:rPr>
          <w:rFonts w:eastAsia="Times New Roman"/>
          <w:szCs w:val="24"/>
        </w:rPr>
        <w:t>αν αριστερή ιδεοληψία</w:t>
      </w:r>
      <w:r>
        <w:rPr>
          <w:rFonts w:eastAsia="Times New Roman"/>
          <w:szCs w:val="24"/>
        </w:rPr>
        <w:t>. Ε, νομίζω ότι αυτό το</w:t>
      </w:r>
      <w:r w:rsidRPr="009059F0">
        <w:rPr>
          <w:rFonts w:eastAsia="Times New Roman"/>
          <w:szCs w:val="24"/>
        </w:rPr>
        <w:t xml:space="preserve"> παραμύθι πια πρέπει να τελειώνει</w:t>
      </w:r>
      <w:r>
        <w:rPr>
          <w:rFonts w:eastAsia="Times New Roman"/>
          <w:szCs w:val="24"/>
        </w:rPr>
        <w:t>.</w:t>
      </w:r>
      <w:r w:rsidRPr="009059F0">
        <w:rPr>
          <w:rFonts w:eastAsia="Times New Roman"/>
          <w:szCs w:val="24"/>
        </w:rPr>
        <w:t xml:space="preserve"> </w:t>
      </w:r>
    </w:p>
    <w:p w14:paraId="2E24771F" w14:textId="77777777" w:rsidR="00ED3BF8" w:rsidRDefault="009F432D">
      <w:pPr>
        <w:spacing w:after="0" w:line="600" w:lineRule="auto"/>
        <w:ind w:firstLine="720"/>
        <w:jc w:val="both"/>
        <w:rPr>
          <w:rFonts w:eastAsia="Times New Roman"/>
          <w:szCs w:val="24"/>
        </w:rPr>
      </w:pPr>
      <w:r>
        <w:rPr>
          <w:rFonts w:eastAsia="Times New Roman"/>
          <w:szCs w:val="24"/>
        </w:rPr>
        <w:t>Εμείς, λ</w:t>
      </w:r>
      <w:r w:rsidRPr="009059F0">
        <w:rPr>
          <w:rFonts w:eastAsia="Times New Roman"/>
          <w:szCs w:val="24"/>
        </w:rPr>
        <w:t>οιπόν</w:t>
      </w:r>
      <w:r>
        <w:rPr>
          <w:rFonts w:eastAsia="Times New Roman"/>
          <w:szCs w:val="24"/>
        </w:rPr>
        <w:t>,</w:t>
      </w:r>
      <w:r w:rsidRPr="009059F0">
        <w:rPr>
          <w:rFonts w:eastAsia="Times New Roman"/>
          <w:szCs w:val="24"/>
        </w:rPr>
        <w:t xml:space="preserve"> από αριστερή ιδεοληψία λέμε </w:t>
      </w:r>
      <w:r>
        <w:rPr>
          <w:rFonts w:eastAsia="Times New Roman"/>
          <w:szCs w:val="24"/>
        </w:rPr>
        <w:t>«</w:t>
      </w:r>
      <w:r>
        <w:rPr>
          <w:rFonts w:eastAsia="Times New Roman"/>
          <w:szCs w:val="24"/>
        </w:rPr>
        <w:t>ναι</w:t>
      </w:r>
      <w:r>
        <w:rPr>
          <w:rFonts w:eastAsia="Times New Roman"/>
          <w:szCs w:val="24"/>
        </w:rPr>
        <w:t>»</w:t>
      </w:r>
      <w:r w:rsidRPr="009059F0">
        <w:rPr>
          <w:rFonts w:eastAsia="Times New Roman"/>
          <w:szCs w:val="24"/>
        </w:rPr>
        <w:t xml:space="preserve"> στις συνέργειες </w:t>
      </w:r>
      <w:r>
        <w:rPr>
          <w:rFonts w:eastAsia="Times New Roman"/>
          <w:szCs w:val="24"/>
        </w:rPr>
        <w:t>ΑΕΙ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ΤΕΙ</w:t>
      </w:r>
      <w:r w:rsidRPr="009059F0">
        <w:rPr>
          <w:rFonts w:eastAsia="Times New Roman"/>
          <w:szCs w:val="24"/>
        </w:rPr>
        <w:t xml:space="preserve"> και ένταξη των </w:t>
      </w:r>
      <w:r>
        <w:rPr>
          <w:rFonts w:eastAsia="Times New Roman"/>
          <w:szCs w:val="24"/>
        </w:rPr>
        <w:t>ΤΕΙ σε π</w:t>
      </w:r>
      <w:r w:rsidRPr="009059F0">
        <w:rPr>
          <w:rFonts w:eastAsia="Times New Roman"/>
          <w:szCs w:val="24"/>
        </w:rPr>
        <w:t xml:space="preserve">ανεπιστημιακές </w:t>
      </w:r>
      <w:r w:rsidRPr="009059F0">
        <w:rPr>
          <w:rFonts w:eastAsia="Times New Roman"/>
          <w:szCs w:val="24"/>
        </w:rPr>
        <w:lastRenderedPageBreak/>
        <w:t>σχολές με αναβαθμισμένα</w:t>
      </w:r>
      <w:r w:rsidRPr="009059F0">
        <w:rPr>
          <w:rFonts w:eastAsia="Times New Roman"/>
          <w:szCs w:val="24"/>
        </w:rPr>
        <w:t xml:space="preserve"> προγράμματα σπουδών</w:t>
      </w:r>
      <w:r>
        <w:rPr>
          <w:rFonts w:eastAsia="Times New Roman"/>
          <w:szCs w:val="24"/>
        </w:rPr>
        <w:t xml:space="preserve"> και κατοχύρωση των επαγγελματικών δικαιωμάτων.</w:t>
      </w:r>
    </w:p>
    <w:p w14:paraId="2E247720" w14:textId="77777777" w:rsidR="00ED3BF8" w:rsidRDefault="009F432D">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E247721" w14:textId="77777777" w:rsidR="00ED3BF8" w:rsidRDefault="009F432D">
      <w:pPr>
        <w:spacing w:after="0" w:line="600" w:lineRule="auto"/>
        <w:ind w:firstLine="720"/>
        <w:jc w:val="both"/>
        <w:rPr>
          <w:rFonts w:eastAsia="Times New Roman"/>
          <w:bCs/>
        </w:rPr>
      </w:pPr>
      <w:r>
        <w:rPr>
          <w:rFonts w:eastAsia="Times New Roman"/>
          <w:szCs w:val="24"/>
        </w:rPr>
        <w:t>Έ</w:t>
      </w:r>
      <w:r w:rsidRPr="009059F0">
        <w:rPr>
          <w:rFonts w:eastAsia="Times New Roman"/>
          <w:szCs w:val="24"/>
        </w:rPr>
        <w:t xml:space="preserve">να λεπτό </w:t>
      </w:r>
      <w:r>
        <w:rPr>
          <w:rFonts w:eastAsia="Times New Roman"/>
          <w:szCs w:val="24"/>
        </w:rPr>
        <w:t xml:space="preserve">ανοχή, </w:t>
      </w:r>
      <w:r w:rsidRPr="006D5F81">
        <w:rPr>
          <w:rFonts w:eastAsia="Times New Roman"/>
          <w:bCs/>
        </w:rPr>
        <w:t>κύριε Πρόεδρε</w:t>
      </w:r>
      <w:r>
        <w:rPr>
          <w:rFonts w:eastAsia="Times New Roman"/>
          <w:bCs/>
        </w:rPr>
        <w:t>.</w:t>
      </w:r>
    </w:p>
    <w:p w14:paraId="2E247722" w14:textId="77777777" w:rsidR="00ED3BF8" w:rsidRDefault="009F432D">
      <w:pPr>
        <w:spacing w:after="0" w:line="600" w:lineRule="auto"/>
        <w:ind w:firstLine="720"/>
        <w:jc w:val="both"/>
        <w:rPr>
          <w:rFonts w:eastAsia="Times New Roman"/>
          <w:szCs w:val="24"/>
        </w:rPr>
      </w:pPr>
      <w:r>
        <w:rPr>
          <w:rFonts w:eastAsia="Times New Roman"/>
          <w:szCs w:val="24"/>
        </w:rPr>
        <w:t>Από</w:t>
      </w:r>
      <w:r w:rsidRPr="009059F0">
        <w:rPr>
          <w:rFonts w:eastAsia="Times New Roman"/>
          <w:szCs w:val="24"/>
        </w:rPr>
        <w:t xml:space="preserve"> αριστερή ιδεοληψία</w:t>
      </w:r>
      <w:r>
        <w:rPr>
          <w:rFonts w:eastAsia="Times New Roman"/>
          <w:szCs w:val="24"/>
        </w:rPr>
        <w:t>, λ</w:t>
      </w:r>
      <w:r w:rsidRPr="009059F0">
        <w:rPr>
          <w:rFonts w:eastAsia="Times New Roman"/>
          <w:szCs w:val="24"/>
        </w:rPr>
        <w:t>οιπόν</w:t>
      </w:r>
      <w:r>
        <w:rPr>
          <w:rFonts w:eastAsia="Times New Roman"/>
          <w:szCs w:val="24"/>
        </w:rPr>
        <w:t>,</w:t>
      </w:r>
      <w:r w:rsidRPr="009059F0">
        <w:rPr>
          <w:rFonts w:eastAsia="Times New Roman"/>
          <w:szCs w:val="24"/>
        </w:rPr>
        <w:t xml:space="preserve"> λέμε </w:t>
      </w:r>
      <w:r>
        <w:rPr>
          <w:rFonts w:eastAsia="Times New Roman"/>
          <w:szCs w:val="24"/>
        </w:rPr>
        <w:t>«</w:t>
      </w:r>
      <w:r w:rsidRPr="009059F0">
        <w:rPr>
          <w:rFonts w:eastAsia="Times New Roman"/>
          <w:szCs w:val="24"/>
        </w:rPr>
        <w:t>ναι</w:t>
      </w:r>
      <w:r>
        <w:rPr>
          <w:rFonts w:eastAsia="Times New Roman"/>
          <w:szCs w:val="24"/>
        </w:rPr>
        <w:t>»</w:t>
      </w:r>
      <w:r w:rsidRPr="009059F0">
        <w:rPr>
          <w:rFonts w:eastAsia="Times New Roman"/>
          <w:szCs w:val="24"/>
        </w:rPr>
        <w:t xml:space="preserve"> σε χίλιους διορισμούς πανεπισ</w:t>
      </w:r>
      <w:r w:rsidRPr="009059F0">
        <w:rPr>
          <w:rFonts w:eastAsia="Times New Roman"/>
          <w:szCs w:val="24"/>
        </w:rPr>
        <w:t xml:space="preserve">τημιακών μετά από </w:t>
      </w:r>
      <w:r>
        <w:rPr>
          <w:rFonts w:eastAsia="Times New Roman"/>
          <w:szCs w:val="24"/>
        </w:rPr>
        <w:t>δέκα</w:t>
      </w:r>
      <w:r w:rsidRPr="009059F0">
        <w:rPr>
          <w:rFonts w:eastAsia="Times New Roman"/>
          <w:szCs w:val="24"/>
        </w:rPr>
        <w:t xml:space="preserve"> χρόνια</w:t>
      </w:r>
      <w:r>
        <w:rPr>
          <w:rFonts w:eastAsia="Times New Roman"/>
          <w:szCs w:val="24"/>
        </w:rPr>
        <w:t>. Α</w:t>
      </w:r>
      <w:r w:rsidRPr="009059F0">
        <w:rPr>
          <w:rFonts w:eastAsia="Times New Roman"/>
          <w:szCs w:val="24"/>
        </w:rPr>
        <w:t>πό αριστερή ιδεοληψία</w:t>
      </w:r>
      <w:r>
        <w:rPr>
          <w:rFonts w:eastAsia="Times New Roman"/>
          <w:szCs w:val="24"/>
        </w:rPr>
        <w:t xml:space="preserve">, </w:t>
      </w:r>
      <w:r w:rsidRPr="006D5F81">
        <w:rPr>
          <w:rFonts w:eastAsia="Times New Roman"/>
          <w:szCs w:val="24"/>
        </w:rPr>
        <w:t>λοιπόν</w:t>
      </w:r>
      <w:r>
        <w:rPr>
          <w:rFonts w:eastAsia="Times New Roman"/>
          <w:szCs w:val="24"/>
        </w:rPr>
        <w:t>, λέμε «</w:t>
      </w:r>
      <w:r>
        <w:rPr>
          <w:rFonts w:eastAsia="Times New Roman"/>
          <w:szCs w:val="24"/>
        </w:rPr>
        <w:t>ναι</w:t>
      </w:r>
      <w:r>
        <w:rPr>
          <w:rFonts w:eastAsia="Times New Roman"/>
          <w:szCs w:val="24"/>
        </w:rPr>
        <w:t>» στους δεκαπέντε χιλιάδες</w:t>
      </w:r>
      <w:r w:rsidRPr="009059F0">
        <w:rPr>
          <w:rFonts w:eastAsia="Times New Roman"/>
          <w:szCs w:val="24"/>
        </w:rPr>
        <w:t xml:space="preserve"> δι</w:t>
      </w:r>
      <w:r>
        <w:rPr>
          <w:rFonts w:eastAsia="Times New Roman"/>
          <w:szCs w:val="24"/>
        </w:rPr>
        <w:t>ορισμούς στη δευτεροβάθμια και πρωτοβάθμια ε</w:t>
      </w:r>
      <w:r w:rsidRPr="009059F0">
        <w:rPr>
          <w:rFonts w:eastAsia="Times New Roman"/>
          <w:szCs w:val="24"/>
        </w:rPr>
        <w:t>κπαίδευση</w:t>
      </w:r>
      <w:r>
        <w:rPr>
          <w:rFonts w:eastAsia="Times New Roman"/>
          <w:szCs w:val="24"/>
        </w:rPr>
        <w:t>. Α</w:t>
      </w:r>
      <w:r w:rsidRPr="009059F0">
        <w:rPr>
          <w:rFonts w:eastAsia="Times New Roman"/>
          <w:szCs w:val="24"/>
        </w:rPr>
        <w:t xml:space="preserve">πό αριστερή ιδεοληψία λέμε </w:t>
      </w:r>
      <w:r>
        <w:rPr>
          <w:rFonts w:eastAsia="Times New Roman"/>
          <w:szCs w:val="24"/>
        </w:rPr>
        <w:t>«</w:t>
      </w:r>
      <w:r w:rsidRPr="009059F0">
        <w:rPr>
          <w:rFonts w:eastAsia="Times New Roman"/>
          <w:szCs w:val="24"/>
        </w:rPr>
        <w:t>ναι</w:t>
      </w:r>
      <w:r>
        <w:rPr>
          <w:rFonts w:eastAsia="Times New Roman"/>
          <w:szCs w:val="24"/>
        </w:rPr>
        <w:t>»</w:t>
      </w:r>
      <w:r w:rsidRPr="009059F0">
        <w:rPr>
          <w:rFonts w:eastAsia="Times New Roman"/>
          <w:szCs w:val="24"/>
        </w:rPr>
        <w:t xml:space="preserve"> στην είσοδο μεγάλης μερίδας φοιτητών χωρίς εξετάσεις</w:t>
      </w:r>
      <w:r>
        <w:rPr>
          <w:rFonts w:eastAsia="Times New Roman"/>
          <w:szCs w:val="24"/>
        </w:rPr>
        <w:t>. Από αριστερή</w:t>
      </w:r>
      <w:r>
        <w:rPr>
          <w:rFonts w:eastAsia="Times New Roman"/>
          <w:szCs w:val="24"/>
        </w:rPr>
        <w:t xml:space="preserve"> ιδεοληψία,</w:t>
      </w:r>
      <w:r w:rsidRPr="009059F0">
        <w:rPr>
          <w:rFonts w:eastAsia="Times New Roman"/>
          <w:szCs w:val="24"/>
        </w:rPr>
        <w:t xml:space="preserve"> λοιπόν</w:t>
      </w:r>
      <w:r>
        <w:rPr>
          <w:rFonts w:eastAsia="Times New Roman"/>
          <w:szCs w:val="24"/>
        </w:rPr>
        <w:t>,</w:t>
      </w:r>
      <w:r w:rsidRPr="009059F0">
        <w:rPr>
          <w:rFonts w:eastAsia="Times New Roman"/>
          <w:szCs w:val="24"/>
        </w:rPr>
        <w:t xml:space="preserve"> λέμε </w:t>
      </w:r>
      <w:r>
        <w:rPr>
          <w:rFonts w:eastAsia="Times New Roman"/>
          <w:szCs w:val="24"/>
        </w:rPr>
        <w:t>«</w:t>
      </w:r>
      <w:r>
        <w:rPr>
          <w:rFonts w:eastAsia="Times New Roman"/>
          <w:szCs w:val="24"/>
        </w:rPr>
        <w:t>ναι</w:t>
      </w:r>
      <w:r>
        <w:rPr>
          <w:rFonts w:eastAsia="Times New Roman"/>
          <w:szCs w:val="24"/>
        </w:rPr>
        <w:t>» στο να σπουδάζ</w:t>
      </w:r>
      <w:r w:rsidRPr="009059F0">
        <w:rPr>
          <w:rFonts w:eastAsia="Times New Roman"/>
          <w:szCs w:val="24"/>
        </w:rPr>
        <w:t>ουν τα αδέρφια στην ίδια πόλη</w:t>
      </w:r>
      <w:r>
        <w:rPr>
          <w:rFonts w:eastAsia="Times New Roman"/>
          <w:szCs w:val="24"/>
        </w:rPr>
        <w:t>. Α</w:t>
      </w:r>
      <w:r w:rsidRPr="009059F0">
        <w:rPr>
          <w:rFonts w:eastAsia="Times New Roman"/>
          <w:szCs w:val="24"/>
        </w:rPr>
        <w:t xml:space="preserve">πό αριστερή ιδεοληψία λέμε </w:t>
      </w:r>
      <w:r>
        <w:rPr>
          <w:rFonts w:eastAsia="Times New Roman"/>
          <w:szCs w:val="24"/>
        </w:rPr>
        <w:t>«</w:t>
      </w:r>
      <w:r>
        <w:rPr>
          <w:rFonts w:eastAsia="Times New Roman"/>
          <w:szCs w:val="24"/>
        </w:rPr>
        <w:t>ναι</w:t>
      </w:r>
      <w:r>
        <w:rPr>
          <w:rFonts w:eastAsia="Times New Roman"/>
          <w:szCs w:val="24"/>
        </w:rPr>
        <w:t xml:space="preserve">» </w:t>
      </w:r>
      <w:r w:rsidRPr="009059F0">
        <w:rPr>
          <w:rFonts w:eastAsia="Times New Roman"/>
          <w:szCs w:val="24"/>
        </w:rPr>
        <w:t>στην αναβάθμιση επαγγελματικής εκπαίδευσης και στα επαγγελματικά δικαιώματα</w:t>
      </w:r>
      <w:r>
        <w:rPr>
          <w:rFonts w:eastAsia="Times New Roman"/>
          <w:szCs w:val="24"/>
        </w:rPr>
        <w:t>. Και από αριστερή</w:t>
      </w:r>
      <w:r w:rsidRPr="009059F0">
        <w:rPr>
          <w:rFonts w:eastAsia="Times New Roman"/>
          <w:szCs w:val="24"/>
        </w:rPr>
        <w:t xml:space="preserve"> ιδεοληψία προσπαθούμε να πείσουμε την κοινωνία</w:t>
      </w:r>
      <w:r>
        <w:rPr>
          <w:rFonts w:eastAsia="Times New Roman"/>
          <w:szCs w:val="24"/>
        </w:rPr>
        <w:t>,</w:t>
      </w:r>
      <w:r w:rsidRPr="009059F0">
        <w:rPr>
          <w:rFonts w:eastAsia="Times New Roman"/>
          <w:szCs w:val="24"/>
        </w:rPr>
        <w:t xml:space="preserve"> δίνο</w:t>
      </w:r>
      <w:r w:rsidRPr="009059F0">
        <w:rPr>
          <w:rFonts w:eastAsia="Times New Roman"/>
          <w:szCs w:val="24"/>
        </w:rPr>
        <w:t xml:space="preserve">υμε τον αγώνα </w:t>
      </w:r>
      <w:r>
        <w:rPr>
          <w:rFonts w:eastAsia="Times New Roman"/>
          <w:szCs w:val="24"/>
        </w:rPr>
        <w:t>αυτόν</w:t>
      </w:r>
      <w:r w:rsidRPr="009059F0">
        <w:rPr>
          <w:rFonts w:eastAsia="Times New Roman"/>
          <w:szCs w:val="24"/>
        </w:rPr>
        <w:t xml:space="preserve"> καθημερινά για να μπορέσουμε πραγματικά να απελευθερωθεί η εφηβική ζωντάνια </w:t>
      </w:r>
      <w:r>
        <w:rPr>
          <w:rFonts w:eastAsia="Times New Roman"/>
          <w:szCs w:val="24"/>
        </w:rPr>
        <w:t xml:space="preserve">και να μπει δυναμικά στο όνειρο, τη ζωή και </w:t>
      </w:r>
      <w:r w:rsidRPr="009059F0">
        <w:rPr>
          <w:rFonts w:eastAsia="Times New Roman"/>
          <w:szCs w:val="24"/>
        </w:rPr>
        <w:t>τη δημιουργία</w:t>
      </w:r>
      <w:r>
        <w:rPr>
          <w:rFonts w:eastAsia="Times New Roman"/>
          <w:szCs w:val="24"/>
        </w:rPr>
        <w:t>.</w:t>
      </w:r>
    </w:p>
    <w:p w14:paraId="2E247723" w14:textId="77777777" w:rsidR="00ED3BF8" w:rsidRDefault="009F432D">
      <w:pPr>
        <w:spacing w:after="0" w:line="600" w:lineRule="auto"/>
        <w:ind w:firstLine="720"/>
        <w:jc w:val="both"/>
        <w:rPr>
          <w:rFonts w:eastAsia="Times New Roman"/>
          <w:szCs w:val="24"/>
        </w:rPr>
      </w:pPr>
      <w:r>
        <w:rPr>
          <w:rFonts w:eastAsia="Times New Roman"/>
          <w:szCs w:val="24"/>
        </w:rPr>
        <w:t>Ε</w:t>
      </w:r>
      <w:r w:rsidRPr="009059F0">
        <w:rPr>
          <w:rFonts w:eastAsia="Times New Roman"/>
          <w:szCs w:val="24"/>
        </w:rPr>
        <w:t>υχαριστώ</w:t>
      </w:r>
      <w:r>
        <w:rPr>
          <w:rFonts w:eastAsia="Times New Roman"/>
          <w:szCs w:val="24"/>
        </w:rPr>
        <w:t>.</w:t>
      </w:r>
    </w:p>
    <w:p w14:paraId="2E247724" w14:textId="77777777" w:rsidR="00ED3BF8" w:rsidRDefault="009F432D">
      <w:pPr>
        <w:tabs>
          <w:tab w:val="left" w:pos="1800"/>
        </w:tabs>
        <w:spacing w:after="0" w:line="600" w:lineRule="auto"/>
        <w:ind w:firstLine="720"/>
        <w:jc w:val="center"/>
        <w:rPr>
          <w:rFonts w:eastAsia="Times New Roman"/>
          <w:szCs w:val="24"/>
        </w:rPr>
      </w:pPr>
      <w:r w:rsidRPr="009B2526">
        <w:rPr>
          <w:rFonts w:eastAsia="Times New Roman"/>
          <w:szCs w:val="24"/>
        </w:rPr>
        <w:lastRenderedPageBreak/>
        <w:t>(Χειροκροτήματα από την πτέρυγα του ΣΥΡΙΖΑ)</w:t>
      </w:r>
    </w:p>
    <w:p w14:paraId="2E247725" w14:textId="77777777" w:rsidR="00ED3BF8" w:rsidRDefault="009F432D">
      <w:pPr>
        <w:spacing w:after="0" w:line="600" w:lineRule="auto"/>
        <w:ind w:firstLine="720"/>
        <w:jc w:val="both"/>
        <w:rPr>
          <w:rFonts w:eastAsia="Times New Roman"/>
          <w:szCs w:val="24"/>
        </w:rPr>
      </w:pPr>
      <w:r>
        <w:rPr>
          <w:rFonts w:eastAsia="Times New Roman"/>
          <w:szCs w:val="24"/>
        </w:rPr>
        <w:t xml:space="preserve"> </w:t>
      </w:r>
      <w:r w:rsidRPr="006D5F81">
        <w:rPr>
          <w:rFonts w:eastAsia="Times New Roman"/>
          <w:b/>
          <w:bCs/>
        </w:rPr>
        <w:t xml:space="preserve">ΠΡΟΕΔΡΕΥΩΝ (Δημήτριος </w:t>
      </w:r>
      <w:proofErr w:type="spellStart"/>
      <w:r w:rsidRPr="006D5F81">
        <w:rPr>
          <w:rFonts w:eastAsia="Times New Roman"/>
          <w:b/>
          <w:bCs/>
        </w:rPr>
        <w:t>Κρεμαστινός</w:t>
      </w:r>
      <w:proofErr w:type="spellEnd"/>
      <w:r w:rsidRPr="006D5F81">
        <w:rPr>
          <w:rFonts w:eastAsia="Times New Roman"/>
          <w:b/>
          <w:bCs/>
        </w:rPr>
        <w:t>):</w:t>
      </w:r>
      <w:r>
        <w:rPr>
          <w:rFonts w:eastAsia="Times New Roman"/>
          <w:szCs w:val="24"/>
        </w:rPr>
        <w:t xml:space="preserve"> Ε</w:t>
      </w:r>
      <w:r w:rsidRPr="009059F0">
        <w:rPr>
          <w:rFonts w:eastAsia="Times New Roman"/>
          <w:szCs w:val="24"/>
        </w:rPr>
        <w:t xml:space="preserve">γώ </w:t>
      </w:r>
      <w:r w:rsidRPr="009059F0">
        <w:rPr>
          <w:rFonts w:eastAsia="Times New Roman"/>
          <w:szCs w:val="24"/>
        </w:rPr>
        <w:t>ευχαριστώ</w:t>
      </w:r>
      <w:r>
        <w:rPr>
          <w:rFonts w:eastAsia="Times New Roman"/>
          <w:szCs w:val="24"/>
        </w:rPr>
        <w:t xml:space="preserve">. Και συνεχίζουμε με τον κ. </w:t>
      </w:r>
      <w:proofErr w:type="spellStart"/>
      <w:r>
        <w:rPr>
          <w:rFonts w:eastAsia="Times New Roman"/>
          <w:szCs w:val="24"/>
        </w:rPr>
        <w:t>Σ</w:t>
      </w:r>
      <w:r w:rsidRPr="009059F0">
        <w:rPr>
          <w:rFonts w:eastAsia="Times New Roman"/>
          <w:szCs w:val="24"/>
        </w:rPr>
        <w:t>τέφο</w:t>
      </w:r>
      <w:proofErr w:type="spellEnd"/>
      <w:r>
        <w:rPr>
          <w:rFonts w:eastAsia="Times New Roman"/>
          <w:szCs w:val="24"/>
        </w:rPr>
        <w:t>, Β</w:t>
      </w:r>
      <w:r w:rsidRPr="009059F0">
        <w:rPr>
          <w:rFonts w:eastAsia="Times New Roman"/>
          <w:szCs w:val="24"/>
        </w:rPr>
        <w:t>ουλευτή του ΣΥΡΙΖΑ</w:t>
      </w:r>
      <w:r>
        <w:rPr>
          <w:rFonts w:eastAsia="Times New Roman"/>
          <w:szCs w:val="24"/>
        </w:rPr>
        <w:t>.</w:t>
      </w:r>
    </w:p>
    <w:p w14:paraId="2E247726" w14:textId="77777777" w:rsidR="00ED3BF8" w:rsidRDefault="009F432D">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Στέφο</w:t>
      </w:r>
      <w:proofErr w:type="spellEnd"/>
      <w:r>
        <w:rPr>
          <w:rFonts w:eastAsia="Times New Roman"/>
          <w:szCs w:val="24"/>
        </w:rPr>
        <w:t xml:space="preserve">, έχετε τον λόγο. </w:t>
      </w:r>
    </w:p>
    <w:p w14:paraId="2E247727" w14:textId="77777777" w:rsidR="00ED3BF8" w:rsidRDefault="009F432D">
      <w:pPr>
        <w:spacing w:after="0" w:line="600" w:lineRule="auto"/>
        <w:ind w:firstLine="720"/>
        <w:jc w:val="both"/>
        <w:rPr>
          <w:rFonts w:eastAsia="Times New Roman"/>
          <w:szCs w:val="24"/>
        </w:rPr>
      </w:pPr>
      <w:r>
        <w:rPr>
          <w:rFonts w:eastAsia="Times New Roman"/>
          <w:b/>
          <w:szCs w:val="24"/>
        </w:rPr>
        <w:t>ΙΩΑΝΝΗΣ</w:t>
      </w:r>
      <w:r w:rsidRPr="009E5233">
        <w:rPr>
          <w:rFonts w:eastAsia="Times New Roman"/>
          <w:b/>
          <w:szCs w:val="24"/>
        </w:rPr>
        <w:t xml:space="preserve"> ΣΤΕΦΟΣ:</w:t>
      </w:r>
      <w:r>
        <w:rPr>
          <w:rFonts w:eastAsia="Times New Roman"/>
          <w:szCs w:val="24"/>
        </w:rPr>
        <w:t xml:space="preserve"> </w:t>
      </w:r>
      <w:r w:rsidRPr="006D5F81">
        <w:rPr>
          <w:rFonts w:eastAsia="Times New Roman"/>
          <w:bCs/>
        </w:rPr>
        <w:t>Κυρίες και κύριοι συνάδελφοι,</w:t>
      </w:r>
      <w:r>
        <w:rPr>
          <w:rFonts w:eastAsia="Times New Roman"/>
          <w:bCs/>
        </w:rPr>
        <w:t xml:space="preserve"> τ</w:t>
      </w:r>
      <w:r w:rsidRPr="009059F0">
        <w:rPr>
          <w:rFonts w:eastAsia="Times New Roman"/>
          <w:szCs w:val="24"/>
        </w:rPr>
        <w:t>ο παρόν νομοσχέδιο προβ</w:t>
      </w:r>
      <w:r>
        <w:rPr>
          <w:rFonts w:eastAsia="Times New Roman"/>
          <w:szCs w:val="24"/>
        </w:rPr>
        <w:t>λέπει τη νέα αρχιτεκτονική του Π</w:t>
      </w:r>
      <w:r w:rsidRPr="009059F0">
        <w:rPr>
          <w:rFonts w:eastAsia="Times New Roman"/>
          <w:szCs w:val="24"/>
        </w:rPr>
        <w:t>ανεπιστημίου Δυτικής Μακεδονίας</w:t>
      </w:r>
      <w:r>
        <w:rPr>
          <w:rFonts w:eastAsia="Times New Roman"/>
          <w:szCs w:val="24"/>
        </w:rPr>
        <w:t>,</w:t>
      </w:r>
      <w:r w:rsidRPr="009059F0">
        <w:rPr>
          <w:rFonts w:eastAsia="Times New Roman"/>
          <w:szCs w:val="24"/>
        </w:rPr>
        <w:t xml:space="preserve"> του Διεθνούς Πανεπ</w:t>
      </w:r>
      <w:r w:rsidRPr="009059F0">
        <w:rPr>
          <w:rFonts w:eastAsia="Times New Roman"/>
          <w:szCs w:val="24"/>
        </w:rPr>
        <w:t>ιστημίου Ελλάδος</w:t>
      </w:r>
      <w:r>
        <w:rPr>
          <w:rFonts w:eastAsia="Times New Roman"/>
          <w:szCs w:val="24"/>
        </w:rPr>
        <w:t>,</w:t>
      </w:r>
      <w:r w:rsidRPr="009059F0">
        <w:rPr>
          <w:rFonts w:eastAsia="Times New Roman"/>
          <w:szCs w:val="24"/>
        </w:rPr>
        <w:t xml:space="preserve"> του Πανε</w:t>
      </w:r>
      <w:r>
        <w:rPr>
          <w:rFonts w:eastAsia="Times New Roman"/>
          <w:szCs w:val="24"/>
        </w:rPr>
        <w:t>πιστημίου Πατρών, του Πανεπιστημίου Π</w:t>
      </w:r>
      <w:r w:rsidRPr="009059F0">
        <w:rPr>
          <w:rFonts w:eastAsia="Times New Roman"/>
          <w:szCs w:val="24"/>
        </w:rPr>
        <w:t>ελοποννήσου και του Μεσογειακού Πανεπιστημίου Κρήτης</w:t>
      </w:r>
      <w:r>
        <w:rPr>
          <w:rFonts w:eastAsia="Times New Roman"/>
          <w:szCs w:val="24"/>
        </w:rPr>
        <w:t xml:space="preserve">. </w:t>
      </w:r>
    </w:p>
    <w:p w14:paraId="2E247728" w14:textId="77777777" w:rsidR="00ED3BF8" w:rsidRDefault="009F432D">
      <w:pPr>
        <w:spacing w:after="0" w:line="600" w:lineRule="auto"/>
        <w:ind w:firstLine="720"/>
        <w:jc w:val="both"/>
        <w:rPr>
          <w:rFonts w:eastAsia="Times New Roman"/>
          <w:szCs w:val="24"/>
        </w:rPr>
      </w:pPr>
      <w:r>
        <w:rPr>
          <w:rFonts w:eastAsia="Times New Roman"/>
          <w:szCs w:val="24"/>
        </w:rPr>
        <w:t>Κ</w:t>
      </w:r>
      <w:r w:rsidRPr="009059F0">
        <w:rPr>
          <w:rFonts w:eastAsia="Times New Roman"/>
          <w:szCs w:val="24"/>
        </w:rPr>
        <w:t>αι αυτό το νομοσχέδιο</w:t>
      </w:r>
      <w:r>
        <w:rPr>
          <w:rFonts w:eastAsia="Times New Roman"/>
          <w:szCs w:val="24"/>
        </w:rPr>
        <w:t>, ό</w:t>
      </w:r>
      <w:r w:rsidRPr="009059F0">
        <w:rPr>
          <w:rFonts w:eastAsia="Times New Roman"/>
          <w:szCs w:val="24"/>
        </w:rPr>
        <w:t>πως και τα πρ</w:t>
      </w:r>
      <w:r>
        <w:rPr>
          <w:rFonts w:eastAsia="Times New Roman"/>
          <w:szCs w:val="24"/>
        </w:rPr>
        <w:t>οηγούμενα</w:t>
      </w:r>
      <w:r>
        <w:rPr>
          <w:rFonts w:eastAsia="Times New Roman"/>
          <w:szCs w:val="24"/>
        </w:rPr>
        <w:t>,</w:t>
      </w:r>
      <w:r>
        <w:rPr>
          <w:rFonts w:eastAsia="Times New Roman"/>
          <w:szCs w:val="24"/>
        </w:rPr>
        <w:t xml:space="preserve"> που αφορούσαν συμπράξει</w:t>
      </w:r>
      <w:r w:rsidRPr="009059F0">
        <w:rPr>
          <w:rFonts w:eastAsia="Times New Roman"/>
          <w:szCs w:val="24"/>
        </w:rPr>
        <w:t>ς εκπαιδευτικών ιδρυμάτων</w:t>
      </w:r>
      <w:r>
        <w:rPr>
          <w:rFonts w:eastAsia="Times New Roman"/>
          <w:szCs w:val="24"/>
        </w:rPr>
        <w:t>,</w:t>
      </w:r>
      <w:r w:rsidRPr="009059F0">
        <w:rPr>
          <w:rFonts w:eastAsia="Times New Roman"/>
          <w:szCs w:val="24"/>
        </w:rPr>
        <w:t xml:space="preserve"> εξυπηρετούν την κατεύθυνσ</w:t>
      </w:r>
      <w:r>
        <w:rPr>
          <w:rFonts w:eastAsia="Times New Roman"/>
          <w:szCs w:val="24"/>
        </w:rPr>
        <w:t xml:space="preserve">η της </w:t>
      </w:r>
      <w:r>
        <w:rPr>
          <w:rFonts w:eastAsia="Times New Roman"/>
          <w:szCs w:val="24"/>
        </w:rPr>
        <w:t>αναβάθμισης του δημόσιου π</w:t>
      </w:r>
      <w:r w:rsidRPr="009059F0">
        <w:rPr>
          <w:rFonts w:eastAsia="Times New Roman"/>
          <w:szCs w:val="24"/>
        </w:rPr>
        <w:t>ανεπιστημίου</w:t>
      </w:r>
      <w:r>
        <w:rPr>
          <w:rFonts w:eastAsia="Times New Roman"/>
          <w:szCs w:val="24"/>
        </w:rPr>
        <w:t>,</w:t>
      </w:r>
      <w:r w:rsidRPr="009059F0">
        <w:rPr>
          <w:rFonts w:eastAsia="Times New Roman"/>
          <w:szCs w:val="24"/>
        </w:rPr>
        <w:t xml:space="preserve"> της δημόσιας εκπαίδευσης και της έρευνας που θα εξυπηρετεί το σύνολο της κοινωνίας και όχι συμφέροντα</w:t>
      </w:r>
      <w:r>
        <w:rPr>
          <w:rFonts w:eastAsia="Times New Roman"/>
          <w:szCs w:val="24"/>
        </w:rPr>
        <w:t xml:space="preserve"> ελίτ</w:t>
      </w:r>
      <w:r w:rsidRPr="009059F0">
        <w:rPr>
          <w:rFonts w:eastAsia="Times New Roman"/>
          <w:szCs w:val="24"/>
        </w:rPr>
        <w:t xml:space="preserve"> και κρυφών ομάδων</w:t>
      </w:r>
      <w:r>
        <w:rPr>
          <w:rFonts w:eastAsia="Times New Roman"/>
          <w:szCs w:val="24"/>
        </w:rPr>
        <w:t>.</w:t>
      </w:r>
      <w:r w:rsidRPr="009059F0">
        <w:rPr>
          <w:rFonts w:eastAsia="Times New Roman"/>
          <w:szCs w:val="24"/>
        </w:rPr>
        <w:t xml:space="preserve"> </w:t>
      </w:r>
    </w:p>
    <w:p w14:paraId="2E247729" w14:textId="77777777" w:rsidR="00ED3BF8" w:rsidRDefault="009F432D">
      <w:pPr>
        <w:spacing w:after="0" w:line="600" w:lineRule="auto"/>
        <w:ind w:firstLine="720"/>
        <w:jc w:val="both"/>
        <w:rPr>
          <w:rFonts w:eastAsia="Times New Roman"/>
          <w:szCs w:val="24"/>
        </w:rPr>
      </w:pPr>
      <w:r>
        <w:rPr>
          <w:rFonts w:eastAsia="Times New Roman"/>
          <w:szCs w:val="24"/>
        </w:rPr>
        <w:t xml:space="preserve">Είναι </w:t>
      </w:r>
      <w:r w:rsidRPr="000B0CF4">
        <w:rPr>
          <w:rFonts w:eastAsia="Times New Roman"/>
          <w:szCs w:val="24"/>
        </w:rPr>
        <w:t>νομοσχέδια</w:t>
      </w:r>
      <w:r>
        <w:rPr>
          <w:rFonts w:eastAsia="Times New Roman"/>
          <w:szCs w:val="24"/>
        </w:rPr>
        <w:t>,</w:t>
      </w:r>
      <w:r w:rsidRPr="000B0CF4">
        <w:rPr>
          <w:rFonts w:eastAsia="Times New Roman"/>
          <w:szCs w:val="24"/>
        </w:rPr>
        <w:t xml:space="preserve"> που δί</w:t>
      </w:r>
      <w:r>
        <w:rPr>
          <w:rFonts w:eastAsia="Times New Roman"/>
          <w:szCs w:val="24"/>
        </w:rPr>
        <w:t>νουν</w:t>
      </w:r>
      <w:r w:rsidRPr="000B0CF4">
        <w:rPr>
          <w:rFonts w:eastAsia="Times New Roman"/>
          <w:szCs w:val="24"/>
        </w:rPr>
        <w:t xml:space="preserve"> </w:t>
      </w:r>
      <w:r>
        <w:rPr>
          <w:rFonts w:eastAsia="Times New Roman"/>
          <w:szCs w:val="24"/>
        </w:rPr>
        <w:t>έ</w:t>
      </w:r>
      <w:r w:rsidRPr="000B0CF4">
        <w:rPr>
          <w:rFonts w:eastAsia="Times New Roman"/>
          <w:szCs w:val="24"/>
        </w:rPr>
        <w:t>να διαφορετικό στίγμα και στέλν</w:t>
      </w:r>
      <w:r>
        <w:rPr>
          <w:rFonts w:eastAsia="Times New Roman"/>
          <w:szCs w:val="24"/>
        </w:rPr>
        <w:t>ουν</w:t>
      </w:r>
      <w:r w:rsidRPr="000B0CF4">
        <w:rPr>
          <w:rFonts w:eastAsia="Times New Roman"/>
          <w:szCs w:val="24"/>
        </w:rPr>
        <w:t xml:space="preserve"> ένα πολιτικό μήνυμα για </w:t>
      </w:r>
      <w:r w:rsidRPr="000B0CF4">
        <w:rPr>
          <w:rFonts w:eastAsia="Times New Roman"/>
          <w:szCs w:val="24"/>
        </w:rPr>
        <w:t>το τι παι</w:t>
      </w:r>
      <w:r>
        <w:rPr>
          <w:rFonts w:eastAsia="Times New Roman"/>
          <w:szCs w:val="24"/>
        </w:rPr>
        <w:t>δεία</w:t>
      </w:r>
      <w:r w:rsidRPr="000B0CF4">
        <w:rPr>
          <w:rFonts w:eastAsia="Times New Roman"/>
          <w:szCs w:val="24"/>
        </w:rPr>
        <w:t xml:space="preserve"> θέλουμε</w:t>
      </w:r>
      <w:r>
        <w:rPr>
          <w:rFonts w:eastAsia="Times New Roman"/>
          <w:szCs w:val="24"/>
        </w:rPr>
        <w:t>,</w:t>
      </w:r>
      <w:r w:rsidRPr="000B0CF4">
        <w:rPr>
          <w:rFonts w:eastAsia="Times New Roman"/>
          <w:szCs w:val="24"/>
        </w:rPr>
        <w:t xml:space="preserve"> τ</w:t>
      </w:r>
      <w:r>
        <w:rPr>
          <w:rFonts w:eastAsia="Times New Roman"/>
          <w:szCs w:val="24"/>
        </w:rPr>
        <w:t>ι</w:t>
      </w:r>
      <w:r w:rsidRPr="000B0CF4">
        <w:rPr>
          <w:rFonts w:eastAsia="Times New Roman"/>
          <w:szCs w:val="24"/>
        </w:rPr>
        <w:t xml:space="preserve"> αγορά εργασίας θέλουμε και τι κοινωνία θέλουμε</w:t>
      </w:r>
      <w:r>
        <w:rPr>
          <w:rFonts w:eastAsia="Times New Roman"/>
          <w:szCs w:val="24"/>
        </w:rPr>
        <w:t>.</w:t>
      </w:r>
      <w:r w:rsidRPr="000B0CF4">
        <w:rPr>
          <w:rFonts w:eastAsia="Times New Roman"/>
          <w:szCs w:val="24"/>
        </w:rPr>
        <w:t xml:space="preserve"> </w:t>
      </w:r>
      <w:r>
        <w:rPr>
          <w:rFonts w:eastAsia="Times New Roman"/>
          <w:szCs w:val="24"/>
        </w:rPr>
        <w:t>Κ</w:t>
      </w:r>
      <w:r w:rsidRPr="000B0CF4">
        <w:rPr>
          <w:rFonts w:eastAsia="Times New Roman"/>
          <w:szCs w:val="24"/>
        </w:rPr>
        <w:t xml:space="preserve">αι αυτό που θέλουμε είναι να </w:t>
      </w:r>
      <w:r>
        <w:rPr>
          <w:rFonts w:eastAsia="Times New Roman"/>
          <w:szCs w:val="24"/>
        </w:rPr>
        <w:t>ανα</w:t>
      </w:r>
      <w:r w:rsidRPr="000B0CF4">
        <w:rPr>
          <w:rFonts w:eastAsia="Times New Roman"/>
          <w:szCs w:val="24"/>
        </w:rPr>
        <w:t xml:space="preserve">δείξουμε την παιδεία σε </w:t>
      </w:r>
      <w:r>
        <w:rPr>
          <w:rFonts w:eastAsia="Times New Roman"/>
          <w:szCs w:val="24"/>
        </w:rPr>
        <w:t>α</w:t>
      </w:r>
      <w:r w:rsidRPr="000B0CF4">
        <w:rPr>
          <w:rFonts w:eastAsia="Times New Roman"/>
          <w:szCs w:val="24"/>
        </w:rPr>
        <w:t>υτό πραγματικά είναι</w:t>
      </w:r>
      <w:r w:rsidRPr="0069507C">
        <w:rPr>
          <w:rFonts w:eastAsia="Times New Roman"/>
          <w:szCs w:val="24"/>
        </w:rPr>
        <w:t>,</w:t>
      </w:r>
      <w:r w:rsidRPr="000B0CF4">
        <w:rPr>
          <w:rFonts w:eastAsia="Times New Roman"/>
          <w:szCs w:val="24"/>
        </w:rPr>
        <w:t xml:space="preserve"> ένα </w:t>
      </w:r>
      <w:r w:rsidRPr="000B0CF4">
        <w:rPr>
          <w:rFonts w:eastAsia="Times New Roman"/>
          <w:szCs w:val="24"/>
        </w:rPr>
        <w:lastRenderedPageBreak/>
        <w:t>δημόσιο αγαθό το οποίο απευθύνεται σε όλους και εξυπηρετεί όλους</w:t>
      </w:r>
      <w:r>
        <w:rPr>
          <w:rFonts w:eastAsia="Times New Roman"/>
          <w:szCs w:val="24"/>
        </w:rPr>
        <w:t>,</w:t>
      </w:r>
      <w:r w:rsidRPr="000B0CF4">
        <w:rPr>
          <w:rFonts w:eastAsia="Times New Roman"/>
          <w:szCs w:val="24"/>
        </w:rPr>
        <w:t xml:space="preserve"> ένα </w:t>
      </w:r>
      <w:r>
        <w:rPr>
          <w:rFonts w:eastAsia="Times New Roman"/>
          <w:szCs w:val="24"/>
        </w:rPr>
        <w:t>αγαθό</w:t>
      </w:r>
      <w:r w:rsidRPr="000B0CF4">
        <w:rPr>
          <w:rFonts w:eastAsia="Times New Roman"/>
          <w:szCs w:val="24"/>
        </w:rPr>
        <w:t xml:space="preserve"> </w:t>
      </w:r>
      <w:r>
        <w:rPr>
          <w:rFonts w:eastAsia="Times New Roman"/>
          <w:szCs w:val="24"/>
        </w:rPr>
        <w:t>σ</w:t>
      </w:r>
      <w:r w:rsidRPr="000B0CF4">
        <w:rPr>
          <w:rFonts w:eastAsia="Times New Roman"/>
          <w:szCs w:val="24"/>
        </w:rPr>
        <w:t xml:space="preserve">το οποίο δικαιωματικά συμμετέχουν όλοι και όλοι μπορούν να </w:t>
      </w:r>
      <w:r>
        <w:rPr>
          <w:rFonts w:eastAsia="Times New Roman"/>
          <w:szCs w:val="24"/>
        </w:rPr>
        <w:t>αντλήσουν</w:t>
      </w:r>
      <w:r w:rsidRPr="000B0CF4">
        <w:rPr>
          <w:rFonts w:eastAsia="Times New Roman"/>
          <w:szCs w:val="24"/>
        </w:rPr>
        <w:t xml:space="preserve"> από τα οφέλη του</w:t>
      </w:r>
      <w:r>
        <w:rPr>
          <w:rFonts w:eastAsia="Times New Roman"/>
          <w:szCs w:val="24"/>
        </w:rPr>
        <w:t>,</w:t>
      </w:r>
      <w:r w:rsidRPr="000B0CF4">
        <w:rPr>
          <w:rFonts w:eastAsia="Times New Roman"/>
          <w:szCs w:val="24"/>
        </w:rPr>
        <w:t xml:space="preserve"> ένα αγα</w:t>
      </w:r>
      <w:r>
        <w:rPr>
          <w:rFonts w:eastAsia="Times New Roman"/>
          <w:szCs w:val="24"/>
        </w:rPr>
        <w:t>θό που απευθύνεται σε πολίτες κα</w:t>
      </w:r>
      <w:r w:rsidRPr="000B0CF4">
        <w:rPr>
          <w:rFonts w:eastAsia="Times New Roman"/>
          <w:szCs w:val="24"/>
        </w:rPr>
        <w:t>ι όχι καταναλωτές</w:t>
      </w:r>
      <w:r>
        <w:rPr>
          <w:rFonts w:eastAsia="Times New Roman"/>
          <w:szCs w:val="24"/>
        </w:rPr>
        <w:t>, γιατί η</w:t>
      </w:r>
      <w:r w:rsidRPr="000B0CF4">
        <w:rPr>
          <w:rFonts w:eastAsia="Times New Roman"/>
          <w:szCs w:val="24"/>
        </w:rPr>
        <w:t xml:space="preserve"> γνώση </w:t>
      </w:r>
      <w:r>
        <w:rPr>
          <w:rFonts w:eastAsia="Times New Roman"/>
          <w:szCs w:val="24"/>
        </w:rPr>
        <w:t xml:space="preserve">δεν </w:t>
      </w:r>
      <w:r w:rsidRPr="000B0CF4">
        <w:rPr>
          <w:rFonts w:eastAsia="Times New Roman"/>
          <w:szCs w:val="24"/>
        </w:rPr>
        <w:t xml:space="preserve">είναι </w:t>
      </w:r>
      <w:r>
        <w:rPr>
          <w:rFonts w:eastAsia="Times New Roman"/>
          <w:szCs w:val="24"/>
        </w:rPr>
        <w:t>εμπόρευμα.</w:t>
      </w:r>
      <w:r w:rsidRPr="000B0CF4">
        <w:rPr>
          <w:rFonts w:eastAsia="Times New Roman"/>
          <w:szCs w:val="24"/>
        </w:rPr>
        <w:t xml:space="preserve"> </w:t>
      </w:r>
    </w:p>
    <w:p w14:paraId="2E24772A" w14:textId="77777777" w:rsidR="00ED3BF8" w:rsidRDefault="009F432D">
      <w:pPr>
        <w:spacing w:after="0" w:line="600" w:lineRule="auto"/>
        <w:ind w:firstLine="720"/>
        <w:jc w:val="both"/>
        <w:rPr>
          <w:rFonts w:eastAsia="Times New Roman"/>
          <w:szCs w:val="24"/>
        </w:rPr>
      </w:pPr>
      <w:r>
        <w:rPr>
          <w:rFonts w:eastAsia="Times New Roman"/>
          <w:szCs w:val="24"/>
        </w:rPr>
        <w:t>Η γνώση, για εμάς,</w:t>
      </w:r>
      <w:r w:rsidRPr="000B0CF4">
        <w:rPr>
          <w:rFonts w:eastAsia="Times New Roman"/>
          <w:szCs w:val="24"/>
        </w:rPr>
        <w:t xml:space="preserve"> δεν είναι </w:t>
      </w:r>
      <w:r>
        <w:rPr>
          <w:rFonts w:eastAsia="Times New Roman"/>
          <w:szCs w:val="24"/>
        </w:rPr>
        <w:t xml:space="preserve">κάποιες </w:t>
      </w:r>
      <w:r w:rsidRPr="000B0CF4">
        <w:rPr>
          <w:rFonts w:eastAsia="Times New Roman"/>
          <w:szCs w:val="24"/>
        </w:rPr>
        <w:t>δεξιότητες που θα αποκτήσει κανείς για</w:t>
      </w:r>
      <w:r w:rsidRPr="000B0CF4">
        <w:rPr>
          <w:rFonts w:eastAsia="Times New Roman"/>
          <w:szCs w:val="24"/>
        </w:rPr>
        <w:t xml:space="preserve"> να γίνει αναλώσιμο συστατικό σε μία αέναη διαδικασία αναπαραγωγής του νεοφιλελεύθερου μοντέλου</w:t>
      </w:r>
      <w:r>
        <w:rPr>
          <w:rFonts w:eastAsia="Times New Roman"/>
          <w:szCs w:val="24"/>
        </w:rPr>
        <w:t>,</w:t>
      </w:r>
      <w:r w:rsidRPr="000B0CF4">
        <w:rPr>
          <w:rFonts w:eastAsia="Times New Roman"/>
          <w:szCs w:val="24"/>
        </w:rPr>
        <w:t xml:space="preserve"> που προτείνει </w:t>
      </w:r>
      <w:r>
        <w:rPr>
          <w:rFonts w:eastAsia="Times New Roman"/>
          <w:szCs w:val="24"/>
        </w:rPr>
        <w:t>η</w:t>
      </w:r>
      <w:r w:rsidRPr="000B0CF4">
        <w:rPr>
          <w:rFonts w:eastAsia="Times New Roman"/>
          <w:szCs w:val="24"/>
        </w:rPr>
        <w:t xml:space="preserve"> Αξιωματική Αντιπολίτευση</w:t>
      </w:r>
      <w:r>
        <w:rPr>
          <w:rFonts w:eastAsia="Times New Roman"/>
          <w:szCs w:val="24"/>
        </w:rPr>
        <w:t>.</w:t>
      </w:r>
      <w:r w:rsidRPr="000B0CF4">
        <w:rPr>
          <w:rFonts w:eastAsia="Times New Roman"/>
          <w:szCs w:val="24"/>
        </w:rPr>
        <w:t xml:space="preserve"> </w:t>
      </w:r>
      <w:r>
        <w:rPr>
          <w:rFonts w:eastAsia="Times New Roman"/>
          <w:szCs w:val="24"/>
        </w:rPr>
        <w:t>Γ</w:t>
      </w:r>
      <w:r w:rsidRPr="000B0CF4">
        <w:rPr>
          <w:rFonts w:eastAsia="Times New Roman"/>
          <w:szCs w:val="24"/>
        </w:rPr>
        <w:t>ιατί μέσα στο πλαίσιο αυτό</w:t>
      </w:r>
      <w:r>
        <w:rPr>
          <w:rFonts w:eastAsia="Times New Roman"/>
          <w:szCs w:val="24"/>
        </w:rPr>
        <w:t>,</w:t>
      </w:r>
      <w:r w:rsidRPr="000B0CF4">
        <w:rPr>
          <w:rFonts w:eastAsia="Times New Roman"/>
          <w:szCs w:val="24"/>
        </w:rPr>
        <w:t xml:space="preserve"> η αριστεία για σας δεν είναι τίποτα άλλο παρά η κυριαρχία των ιδιωτικών συμφερόντων</w:t>
      </w:r>
      <w:r>
        <w:rPr>
          <w:rFonts w:eastAsia="Times New Roman"/>
          <w:szCs w:val="24"/>
        </w:rPr>
        <w:t>,</w:t>
      </w:r>
      <w:r w:rsidRPr="000B0CF4">
        <w:rPr>
          <w:rFonts w:eastAsia="Times New Roman"/>
          <w:szCs w:val="24"/>
        </w:rPr>
        <w:t xml:space="preserve"> της</w:t>
      </w:r>
      <w:r w:rsidRPr="000B0CF4">
        <w:rPr>
          <w:rFonts w:eastAsia="Times New Roman"/>
          <w:szCs w:val="24"/>
        </w:rPr>
        <w:t xml:space="preserve"> λ</w:t>
      </w:r>
      <w:r>
        <w:rPr>
          <w:rFonts w:eastAsia="Times New Roman"/>
          <w:szCs w:val="24"/>
        </w:rPr>
        <w:t>ογικής της</w:t>
      </w:r>
      <w:r w:rsidRPr="000B0CF4">
        <w:rPr>
          <w:rFonts w:eastAsia="Times New Roman"/>
          <w:szCs w:val="24"/>
        </w:rPr>
        <w:t xml:space="preserve"> αγοράς και του ανταγωνισμού</w:t>
      </w:r>
      <w:r>
        <w:rPr>
          <w:rFonts w:eastAsia="Times New Roman"/>
          <w:szCs w:val="24"/>
        </w:rPr>
        <w:t>.</w:t>
      </w:r>
      <w:r w:rsidRPr="000B0CF4">
        <w:rPr>
          <w:rFonts w:eastAsia="Times New Roman"/>
          <w:szCs w:val="24"/>
        </w:rPr>
        <w:t xml:space="preserve"> </w:t>
      </w:r>
      <w:r>
        <w:rPr>
          <w:rFonts w:eastAsia="Times New Roman"/>
          <w:szCs w:val="24"/>
        </w:rPr>
        <w:t>Όπως</w:t>
      </w:r>
      <w:r w:rsidRPr="000B0CF4">
        <w:rPr>
          <w:rFonts w:eastAsia="Times New Roman"/>
          <w:szCs w:val="24"/>
        </w:rPr>
        <w:t xml:space="preserve"> βλέπουμε καθημερινά</w:t>
      </w:r>
      <w:r>
        <w:rPr>
          <w:rFonts w:eastAsia="Times New Roman"/>
          <w:szCs w:val="24"/>
        </w:rPr>
        <w:t>,</w:t>
      </w:r>
      <w:r w:rsidRPr="000B0CF4">
        <w:rPr>
          <w:rFonts w:eastAsia="Times New Roman"/>
          <w:szCs w:val="24"/>
        </w:rPr>
        <w:t xml:space="preserve"> </w:t>
      </w:r>
      <w:r>
        <w:rPr>
          <w:rFonts w:eastAsia="Times New Roman"/>
          <w:szCs w:val="24"/>
        </w:rPr>
        <w:t xml:space="preserve">μόνο άριστοι δεν είναι όσοι εμπλέκονται με την </w:t>
      </w:r>
      <w:r>
        <w:rPr>
          <w:rFonts w:eastAsia="Times New Roman"/>
          <w:szCs w:val="24"/>
        </w:rPr>
        <w:t>«</w:t>
      </w:r>
      <w:r>
        <w:rPr>
          <w:rFonts w:eastAsia="Times New Roman"/>
          <w:szCs w:val="24"/>
          <w:lang w:val="en-US"/>
        </w:rPr>
        <w:t>NOVARTIS</w:t>
      </w:r>
      <w:r>
        <w:rPr>
          <w:rFonts w:eastAsia="Times New Roman"/>
          <w:szCs w:val="24"/>
        </w:rPr>
        <w:t>»</w:t>
      </w:r>
      <w:r w:rsidRPr="006A3256">
        <w:rPr>
          <w:rFonts w:eastAsia="Times New Roman"/>
          <w:szCs w:val="24"/>
        </w:rPr>
        <w:t xml:space="preserve">, </w:t>
      </w:r>
      <w:r>
        <w:rPr>
          <w:rFonts w:eastAsia="Times New Roman"/>
          <w:szCs w:val="24"/>
        </w:rPr>
        <w:t xml:space="preserve">τις </w:t>
      </w:r>
      <w:r>
        <w:rPr>
          <w:rFonts w:eastAsia="Times New Roman"/>
          <w:szCs w:val="24"/>
          <w:lang w:val="en-US"/>
        </w:rPr>
        <w:t>offshore</w:t>
      </w:r>
      <w:r>
        <w:rPr>
          <w:rFonts w:eastAsia="Times New Roman"/>
          <w:szCs w:val="24"/>
        </w:rPr>
        <w:t xml:space="preserve">, το ΚΕΕΛΠΝΟ, τα θαλασσοδάνεια των κομμάτων, τη </w:t>
      </w:r>
      <w:r>
        <w:rPr>
          <w:rFonts w:eastAsia="Times New Roman"/>
          <w:szCs w:val="24"/>
        </w:rPr>
        <w:t>«</w:t>
      </w:r>
      <w:r>
        <w:rPr>
          <w:rFonts w:eastAsia="Times New Roman"/>
          <w:szCs w:val="24"/>
          <w:lang w:val="en-US"/>
        </w:rPr>
        <w:t>SIEMENS</w:t>
      </w:r>
      <w:r>
        <w:rPr>
          <w:rFonts w:eastAsia="Times New Roman"/>
          <w:szCs w:val="24"/>
        </w:rPr>
        <w:t>»</w:t>
      </w:r>
      <w:r w:rsidRPr="006A3256">
        <w:rPr>
          <w:rFonts w:eastAsia="Times New Roman"/>
          <w:szCs w:val="24"/>
        </w:rPr>
        <w:t xml:space="preserve">, </w:t>
      </w:r>
      <w:r>
        <w:rPr>
          <w:rFonts w:eastAsia="Times New Roman"/>
          <w:szCs w:val="24"/>
        </w:rPr>
        <w:t xml:space="preserve">το Χρηματιστήριο </w:t>
      </w:r>
      <w:r w:rsidRPr="000B0CF4">
        <w:rPr>
          <w:rFonts w:eastAsia="Times New Roman"/>
          <w:szCs w:val="24"/>
        </w:rPr>
        <w:t>και διάφορα άλλα σκάνδαλα</w:t>
      </w:r>
      <w:r>
        <w:rPr>
          <w:rFonts w:eastAsia="Times New Roman"/>
          <w:szCs w:val="24"/>
        </w:rPr>
        <w:t>.</w:t>
      </w:r>
    </w:p>
    <w:p w14:paraId="2E24772B" w14:textId="77777777" w:rsidR="00ED3BF8" w:rsidRDefault="009F432D">
      <w:pPr>
        <w:spacing w:after="0" w:line="600" w:lineRule="auto"/>
        <w:ind w:firstLine="720"/>
        <w:jc w:val="both"/>
        <w:rPr>
          <w:rFonts w:eastAsia="Times New Roman"/>
          <w:szCs w:val="24"/>
        </w:rPr>
      </w:pPr>
      <w:r>
        <w:rPr>
          <w:rFonts w:eastAsia="Times New Roman"/>
          <w:szCs w:val="24"/>
        </w:rPr>
        <w:t>Η Νέα Δημοκρατ</w:t>
      </w:r>
      <w:r>
        <w:rPr>
          <w:rFonts w:eastAsia="Times New Roman"/>
          <w:szCs w:val="24"/>
        </w:rPr>
        <w:t xml:space="preserve">ία </w:t>
      </w:r>
      <w:r w:rsidRPr="000B0CF4">
        <w:rPr>
          <w:rFonts w:eastAsia="Times New Roman"/>
          <w:szCs w:val="24"/>
        </w:rPr>
        <w:t>χαρακτήρισε το νομοσχέδιο</w:t>
      </w:r>
      <w:r>
        <w:rPr>
          <w:rFonts w:eastAsia="Times New Roman"/>
          <w:szCs w:val="24"/>
        </w:rPr>
        <w:t>,</w:t>
      </w:r>
      <w:r w:rsidRPr="000B0CF4">
        <w:rPr>
          <w:rFonts w:eastAsia="Times New Roman"/>
          <w:szCs w:val="24"/>
        </w:rPr>
        <w:t xml:space="preserve"> που συζητάμε σήμερα</w:t>
      </w:r>
      <w:r>
        <w:rPr>
          <w:rFonts w:eastAsia="Times New Roman"/>
          <w:szCs w:val="24"/>
        </w:rPr>
        <w:t>,</w:t>
      </w:r>
      <w:r w:rsidRPr="000B0CF4">
        <w:rPr>
          <w:rFonts w:eastAsia="Times New Roman"/>
          <w:szCs w:val="24"/>
        </w:rPr>
        <w:t xml:space="preserve"> </w:t>
      </w:r>
      <w:proofErr w:type="spellStart"/>
      <w:r>
        <w:rPr>
          <w:rFonts w:eastAsia="Times New Roman"/>
          <w:szCs w:val="24"/>
        </w:rPr>
        <w:t>Α</w:t>
      </w:r>
      <w:r w:rsidRPr="000B0CF4">
        <w:rPr>
          <w:rFonts w:eastAsia="Times New Roman"/>
          <w:szCs w:val="24"/>
        </w:rPr>
        <w:t>ρμαγεδδών</w:t>
      </w:r>
      <w:r>
        <w:rPr>
          <w:rFonts w:eastAsia="Times New Roman"/>
          <w:szCs w:val="24"/>
        </w:rPr>
        <w:t>α</w:t>
      </w:r>
      <w:proofErr w:type="spellEnd"/>
      <w:r>
        <w:rPr>
          <w:rFonts w:eastAsia="Times New Roman"/>
          <w:szCs w:val="24"/>
        </w:rPr>
        <w:t>.</w:t>
      </w:r>
      <w:r w:rsidRPr="000B0CF4">
        <w:rPr>
          <w:rFonts w:eastAsia="Times New Roman"/>
          <w:szCs w:val="24"/>
        </w:rPr>
        <w:t xml:space="preserve"> </w:t>
      </w:r>
      <w:r>
        <w:rPr>
          <w:rFonts w:eastAsia="Times New Roman"/>
          <w:szCs w:val="24"/>
        </w:rPr>
        <w:t xml:space="preserve">Ξέχασε, </w:t>
      </w:r>
      <w:r w:rsidRPr="000B0CF4">
        <w:rPr>
          <w:rFonts w:eastAsia="Times New Roman"/>
          <w:szCs w:val="24"/>
        </w:rPr>
        <w:t>φαίνεται</w:t>
      </w:r>
      <w:r>
        <w:rPr>
          <w:rFonts w:eastAsia="Times New Roman"/>
          <w:szCs w:val="24"/>
        </w:rPr>
        <w:t>,</w:t>
      </w:r>
      <w:r w:rsidRPr="000B0CF4">
        <w:rPr>
          <w:rFonts w:eastAsia="Times New Roman"/>
          <w:szCs w:val="24"/>
        </w:rPr>
        <w:t xml:space="preserve"> </w:t>
      </w:r>
      <w:r>
        <w:rPr>
          <w:rFonts w:eastAsia="Times New Roman"/>
          <w:szCs w:val="24"/>
        </w:rPr>
        <w:t>τη διαθεσιμότητα</w:t>
      </w:r>
      <w:r w:rsidRPr="000B0CF4">
        <w:rPr>
          <w:rFonts w:eastAsia="Times New Roman"/>
          <w:szCs w:val="24"/>
        </w:rPr>
        <w:t xml:space="preserve"> </w:t>
      </w:r>
      <w:r>
        <w:rPr>
          <w:rFonts w:eastAsia="Times New Roman"/>
          <w:szCs w:val="24"/>
        </w:rPr>
        <w:t xml:space="preserve">δυόμισι χιλιάδων, </w:t>
      </w:r>
      <w:r w:rsidRPr="000B0CF4">
        <w:rPr>
          <w:rFonts w:eastAsia="Times New Roman"/>
          <w:szCs w:val="24"/>
        </w:rPr>
        <w:t>περίπου</w:t>
      </w:r>
      <w:r>
        <w:rPr>
          <w:rFonts w:eastAsia="Times New Roman"/>
          <w:szCs w:val="24"/>
        </w:rPr>
        <w:t>,</w:t>
      </w:r>
      <w:r w:rsidRPr="000B0CF4">
        <w:rPr>
          <w:rFonts w:eastAsia="Times New Roman"/>
          <w:szCs w:val="24"/>
        </w:rPr>
        <w:t xml:space="preserve"> εκπαιδευτικ</w:t>
      </w:r>
      <w:r>
        <w:rPr>
          <w:rFonts w:eastAsia="Times New Roman"/>
          <w:szCs w:val="24"/>
        </w:rPr>
        <w:t>ών</w:t>
      </w:r>
      <w:r w:rsidRPr="000B0CF4">
        <w:rPr>
          <w:rFonts w:eastAsia="Times New Roman"/>
          <w:szCs w:val="24"/>
        </w:rPr>
        <w:t xml:space="preserve"> της </w:t>
      </w:r>
      <w:r>
        <w:rPr>
          <w:rFonts w:eastAsia="Times New Roman"/>
          <w:szCs w:val="24"/>
        </w:rPr>
        <w:t>τ</w:t>
      </w:r>
      <w:r w:rsidRPr="000B0CF4">
        <w:rPr>
          <w:rFonts w:eastAsia="Times New Roman"/>
          <w:szCs w:val="24"/>
        </w:rPr>
        <w:t xml:space="preserve">εχνολογικής </w:t>
      </w:r>
      <w:r>
        <w:rPr>
          <w:rFonts w:eastAsia="Times New Roman"/>
          <w:szCs w:val="24"/>
        </w:rPr>
        <w:t>ε</w:t>
      </w:r>
      <w:r w:rsidRPr="000B0CF4">
        <w:rPr>
          <w:rFonts w:eastAsia="Times New Roman"/>
          <w:szCs w:val="24"/>
        </w:rPr>
        <w:t>κπαίδευσης</w:t>
      </w:r>
      <w:r>
        <w:rPr>
          <w:rFonts w:eastAsia="Times New Roman"/>
          <w:szCs w:val="24"/>
        </w:rPr>
        <w:t>,</w:t>
      </w:r>
      <w:r w:rsidRPr="000B0CF4">
        <w:rPr>
          <w:rFonts w:eastAsia="Times New Roman"/>
          <w:szCs w:val="24"/>
        </w:rPr>
        <w:t xml:space="preserve"> την </w:t>
      </w:r>
      <w:proofErr w:type="spellStart"/>
      <w:r w:rsidRPr="000B0CF4">
        <w:rPr>
          <w:rFonts w:eastAsia="Times New Roman"/>
          <w:szCs w:val="24"/>
        </w:rPr>
        <w:t>υποχρηματοδότηση</w:t>
      </w:r>
      <w:proofErr w:type="spellEnd"/>
      <w:r w:rsidRPr="000B0CF4">
        <w:rPr>
          <w:rFonts w:eastAsia="Times New Roman"/>
          <w:szCs w:val="24"/>
        </w:rPr>
        <w:t xml:space="preserve"> όλων των σχολικών </w:t>
      </w:r>
      <w:r w:rsidRPr="000B0CF4">
        <w:rPr>
          <w:rFonts w:eastAsia="Times New Roman"/>
          <w:szCs w:val="24"/>
        </w:rPr>
        <w:lastRenderedPageBreak/>
        <w:t>μονάδων και των πανεπιστημίων και ΤΕΙ της χώρας</w:t>
      </w:r>
      <w:r>
        <w:rPr>
          <w:rFonts w:eastAsia="Times New Roman"/>
          <w:szCs w:val="24"/>
        </w:rPr>
        <w:t>,</w:t>
      </w:r>
      <w:r w:rsidRPr="000B0CF4">
        <w:rPr>
          <w:rFonts w:eastAsia="Times New Roman"/>
          <w:szCs w:val="24"/>
        </w:rPr>
        <w:t xml:space="preserve"> το κλίμα εκφοβισμού και τρομοκρατίας που βίωσαν οι εκπαιδευτικοί τα προηγούμενα χρόνια</w:t>
      </w:r>
      <w:r>
        <w:rPr>
          <w:rFonts w:eastAsia="Times New Roman"/>
          <w:szCs w:val="24"/>
        </w:rPr>
        <w:t>.</w:t>
      </w:r>
      <w:r w:rsidRPr="000B0CF4">
        <w:rPr>
          <w:rFonts w:eastAsia="Times New Roman"/>
          <w:szCs w:val="24"/>
        </w:rPr>
        <w:t xml:space="preserve"> </w:t>
      </w:r>
      <w:r>
        <w:rPr>
          <w:rFonts w:eastAsia="Times New Roman"/>
          <w:szCs w:val="24"/>
        </w:rPr>
        <w:t>Ξ</w:t>
      </w:r>
      <w:r w:rsidRPr="000B0CF4">
        <w:rPr>
          <w:rFonts w:eastAsia="Times New Roman"/>
          <w:szCs w:val="24"/>
        </w:rPr>
        <w:t xml:space="preserve">έχασε την πλήρη ανυποληψία στην οποία είχε περιέλθει η </w:t>
      </w:r>
      <w:r>
        <w:rPr>
          <w:rFonts w:eastAsia="Times New Roman"/>
          <w:szCs w:val="24"/>
        </w:rPr>
        <w:t>δ</w:t>
      </w:r>
      <w:r w:rsidRPr="000B0CF4">
        <w:rPr>
          <w:rFonts w:eastAsia="Times New Roman"/>
          <w:szCs w:val="24"/>
        </w:rPr>
        <w:t>ημόσια εκπαίδευση</w:t>
      </w:r>
      <w:r>
        <w:rPr>
          <w:rFonts w:eastAsia="Times New Roman"/>
          <w:szCs w:val="24"/>
        </w:rPr>
        <w:t>,</w:t>
      </w:r>
      <w:r w:rsidRPr="000B0CF4">
        <w:rPr>
          <w:rFonts w:eastAsia="Times New Roman"/>
          <w:szCs w:val="24"/>
        </w:rPr>
        <w:t xml:space="preserve"> </w:t>
      </w:r>
      <w:r>
        <w:rPr>
          <w:rFonts w:eastAsia="Times New Roman"/>
          <w:szCs w:val="24"/>
        </w:rPr>
        <w:t>την</w:t>
      </w:r>
      <w:r w:rsidRPr="000B0CF4">
        <w:rPr>
          <w:rFonts w:eastAsia="Times New Roman"/>
          <w:szCs w:val="24"/>
        </w:rPr>
        <w:t xml:space="preserve"> </w:t>
      </w:r>
      <w:r>
        <w:rPr>
          <w:rFonts w:eastAsia="Times New Roman"/>
          <w:szCs w:val="24"/>
        </w:rPr>
        <w:t>κατα</w:t>
      </w:r>
      <w:r w:rsidRPr="000B0CF4">
        <w:rPr>
          <w:rFonts w:eastAsia="Times New Roman"/>
          <w:szCs w:val="24"/>
        </w:rPr>
        <w:t>συκοφάντηση του Έλληνα εκπαιδευτικού</w:t>
      </w:r>
      <w:r>
        <w:rPr>
          <w:rFonts w:eastAsia="Times New Roman"/>
          <w:szCs w:val="24"/>
        </w:rPr>
        <w:t>,</w:t>
      </w:r>
      <w:r w:rsidRPr="000B0CF4">
        <w:rPr>
          <w:rFonts w:eastAsia="Times New Roman"/>
          <w:szCs w:val="24"/>
        </w:rPr>
        <w:t xml:space="preserve"> την πλήρη υποτίμηση του </w:t>
      </w:r>
      <w:r>
        <w:rPr>
          <w:rFonts w:eastAsia="Times New Roman"/>
          <w:szCs w:val="24"/>
        </w:rPr>
        <w:t xml:space="preserve">έργου του </w:t>
      </w:r>
      <w:r w:rsidRPr="000B0CF4">
        <w:rPr>
          <w:rFonts w:eastAsia="Times New Roman"/>
          <w:szCs w:val="24"/>
        </w:rPr>
        <w:t>δημόσιου σ</w:t>
      </w:r>
      <w:r w:rsidRPr="000B0CF4">
        <w:rPr>
          <w:rFonts w:eastAsia="Times New Roman"/>
          <w:szCs w:val="24"/>
        </w:rPr>
        <w:t>χολείου</w:t>
      </w:r>
      <w:r>
        <w:rPr>
          <w:rFonts w:eastAsia="Times New Roman"/>
          <w:szCs w:val="24"/>
        </w:rPr>
        <w:t>.</w:t>
      </w:r>
      <w:r w:rsidRPr="000B0CF4">
        <w:rPr>
          <w:rFonts w:eastAsia="Times New Roman"/>
          <w:szCs w:val="24"/>
        </w:rPr>
        <w:t xml:space="preserve"> </w:t>
      </w:r>
      <w:r>
        <w:rPr>
          <w:rFonts w:eastAsia="Times New Roman"/>
          <w:szCs w:val="24"/>
        </w:rPr>
        <w:t>Ξ</w:t>
      </w:r>
      <w:r w:rsidRPr="000B0CF4">
        <w:rPr>
          <w:rFonts w:eastAsia="Times New Roman"/>
          <w:szCs w:val="24"/>
        </w:rPr>
        <w:t>έχασε τα σχολεία χωρίς βιβλία</w:t>
      </w:r>
      <w:r>
        <w:rPr>
          <w:rFonts w:eastAsia="Times New Roman"/>
          <w:szCs w:val="24"/>
        </w:rPr>
        <w:t>, τη</w:t>
      </w:r>
      <w:r w:rsidRPr="000B0CF4">
        <w:rPr>
          <w:rFonts w:eastAsia="Times New Roman"/>
          <w:szCs w:val="24"/>
        </w:rPr>
        <w:t xml:space="preserve"> μεταρρ</w:t>
      </w:r>
      <w:r>
        <w:rPr>
          <w:rFonts w:eastAsia="Times New Roman"/>
          <w:szCs w:val="24"/>
        </w:rPr>
        <w:t>ύθμιση</w:t>
      </w:r>
      <w:r w:rsidRPr="000B0CF4">
        <w:rPr>
          <w:rFonts w:eastAsia="Times New Roman"/>
          <w:szCs w:val="24"/>
        </w:rPr>
        <w:t xml:space="preserve"> Διαμαντοπούλου</w:t>
      </w:r>
      <w:r>
        <w:rPr>
          <w:rFonts w:eastAsia="Times New Roman"/>
          <w:szCs w:val="24"/>
        </w:rPr>
        <w:t>,</w:t>
      </w:r>
      <w:r w:rsidRPr="000B0CF4">
        <w:rPr>
          <w:rFonts w:eastAsia="Times New Roman"/>
          <w:szCs w:val="24"/>
        </w:rPr>
        <w:t xml:space="preserve"> </w:t>
      </w:r>
      <w:r>
        <w:rPr>
          <w:rFonts w:eastAsia="Times New Roman"/>
          <w:szCs w:val="24"/>
        </w:rPr>
        <w:t xml:space="preserve">την </w:t>
      </w:r>
      <w:proofErr w:type="spellStart"/>
      <w:r>
        <w:rPr>
          <w:rFonts w:eastAsia="Times New Roman"/>
          <w:szCs w:val="24"/>
        </w:rPr>
        <w:t>τιμωρητική</w:t>
      </w:r>
      <w:proofErr w:type="spellEnd"/>
      <w:r>
        <w:rPr>
          <w:rFonts w:eastAsia="Times New Roman"/>
          <w:szCs w:val="24"/>
        </w:rPr>
        <w:t xml:space="preserve"> αξιολόγηση,</w:t>
      </w:r>
      <w:r w:rsidRPr="000B0CF4">
        <w:rPr>
          <w:rFonts w:eastAsia="Times New Roman"/>
          <w:szCs w:val="24"/>
        </w:rPr>
        <w:t xml:space="preserve"> το σχέδιο </w:t>
      </w:r>
      <w:r>
        <w:rPr>
          <w:rFonts w:eastAsia="Times New Roman"/>
          <w:szCs w:val="24"/>
        </w:rPr>
        <w:t>«</w:t>
      </w:r>
      <w:r w:rsidRPr="000B0CF4">
        <w:rPr>
          <w:rFonts w:eastAsia="Times New Roman"/>
          <w:szCs w:val="24"/>
        </w:rPr>
        <w:t>ΑΘΗΝΑ</w:t>
      </w:r>
      <w:r>
        <w:rPr>
          <w:rFonts w:eastAsia="Times New Roman"/>
          <w:szCs w:val="24"/>
        </w:rPr>
        <w:t>»,</w:t>
      </w:r>
      <w:r w:rsidRPr="000B0CF4">
        <w:rPr>
          <w:rFonts w:eastAsia="Times New Roman"/>
          <w:szCs w:val="24"/>
        </w:rPr>
        <w:t xml:space="preserve"> </w:t>
      </w:r>
      <w:r>
        <w:rPr>
          <w:rFonts w:eastAsia="Times New Roman"/>
          <w:szCs w:val="24"/>
        </w:rPr>
        <w:t>τις άθλιες</w:t>
      </w:r>
      <w:r w:rsidRPr="000B0CF4">
        <w:rPr>
          <w:rFonts w:eastAsia="Times New Roman"/>
          <w:szCs w:val="24"/>
        </w:rPr>
        <w:t xml:space="preserve"> μεταθέσεις των εκπαιδευτικών </w:t>
      </w:r>
      <w:r>
        <w:rPr>
          <w:rFonts w:eastAsia="Times New Roman"/>
          <w:szCs w:val="24"/>
        </w:rPr>
        <w:t xml:space="preserve">από τη </w:t>
      </w:r>
      <w:r>
        <w:rPr>
          <w:rFonts w:eastAsia="Times New Roman"/>
          <w:szCs w:val="24"/>
        </w:rPr>
        <w:t>δ</w:t>
      </w:r>
      <w:r>
        <w:rPr>
          <w:rFonts w:eastAsia="Times New Roman"/>
          <w:szCs w:val="24"/>
        </w:rPr>
        <w:t>ευτεροβάθμια</w:t>
      </w:r>
      <w:r w:rsidRPr="000B0CF4">
        <w:rPr>
          <w:rFonts w:eastAsia="Times New Roman"/>
          <w:szCs w:val="24"/>
        </w:rPr>
        <w:t xml:space="preserve"> </w:t>
      </w:r>
      <w:r>
        <w:rPr>
          <w:rFonts w:eastAsia="Times New Roman"/>
          <w:szCs w:val="24"/>
        </w:rPr>
        <w:t>σ</w:t>
      </w:r>
      <w:r w:rsidRPr="000B0CF4">
        <w:rPr>
          <w:rFonts w:eastAsia="Times New Roman"/>
          <w:szCs w:val="24"/>
        </w:rPr>
        <w:t xml:space="preserve">την </w:t>
      </w:r>
      <w:r>
        <w:rPr>
          <w:rFonts w:eastAsia="Times New Roman"/>
          <w:szCs w:val="24"/>
        </w:rPr>
        <w:t>π</w:t>
      </w:r>
      <w:r w:rsidRPr="000B0CF4">
        <w:rPr>
          <w:rFonts w:eastAsia="Times New Roman"/>
          <w:szCs w:val="24"/>
        </w:rPr>
        <w:t>ρωτοβάθμια</w:t>
      </w:r>
      <w:r>
        <w:rPr>
          <w:rFonts w:eastAsia="Times New Roman"/>
          <w:szCs w:val="24"/>
        </w:rPr>
        <w:t>,</w:t>
      </w:r>
      <w:r w:rsidRPr="000B0CF4">
        <w:rPr>
          <w:rFonts w:eastAsia="Times New Roman"/>
          <w:szCs w:val="24"/>
        </w:rPr>
        <w:t xml:space="preserve"> </w:t>
      </w:r>
      <w:r>
        <w:rPr>
          <w:rFonts w:eastAsia="Times New Roman"/>
          <w:szCs w:val="24"/>
        </w:rPr>
        <w:t xml:space="preserve">την </w:t>
      </w:r>
      <w:r w:rsidRPr="000B0CF4">
        <w:rPr>
          <w:rFonts w:eastAsia="Times New Roman"/>
          <w:szCs w:val="24"/>
        </w:rPr>
        <w:t>αξιολόγηση και πολλά άλλα</w:t>
      </w:r>
      <w:r>
        <w:rPr>
          <w:rFonts w:eastAsia="Times New Roman"/>
          <w:szCs w:val="24"/>
        </w:rPr>
        <w:t xml:space="preserve">. </w:t>
      </w:r>
    </w:p>
    <w:p w14:paraId="2E24772C" w14:textId="77777777" w:rsidR="00ED3BF8" w:rsidRDefault="009F432D">
      <w:pPr>
        <w:spacing w:after="0" w:line="600" w:lineRule="auto"/>
        <w:ind w:firstLine="720"/>
        <w:jc w:val="both"/>
        <w:rPr>
          <w:rFonts w:eastAsia="Times New Roman"/>
          <w:szCs w:val="24"/>
        </w:rPr>
      </w:pPr>
      <w:r>
        <w:rPr>
          <w:rFonts w:eastAsia="Times New Roman"/>
          <w:szCs w:val="24"/>
        </w:rPr>
        <w:t>Τα</w:t>
      </w:r>
      <w:r w:rsidRPr="000B0CF4">
        <w:rPr>
          <w:rFonts w:eastAsia="Times New Roman"/>
          <w:szCs w:val="24"/>
        </w:rPr>
        <w:t xml:space="preserve"> θυμούνται</w:t>
      </w:r>
      <w:r>
        <w:rPr>
          <w:rFonts w:eastAsia="Times New Roman"/>
          <w:szCs w:val="24"/>
        </w:rPr>
        <w:t>,</w:t>
      </w:r>
      <w:r w:rsidRPr="000B0CF4">
        <w:rPr>
          <w:rFonts w:eastAsia="Times New Roman"/>
          <w:szCs w:val="24"/>
        </w:rPr>
        <w:t xml:space="preserve"> </w:t>
      </w:r>
      <w:r>
        <w:rPr>
          <w:rFonts w:eastAsia="Times New Roman"/>
          <w:szCs w:val="24"/>
        </w:rPr>
        <w:t>ω</w:t>
      </w:r>
      <w:r w:rsidRPr="000B0CF4">
        <w:rPr>
          <w:rFonts w:eastAsia="Times New Roman"/>
          <w:szCs w:val="24"/>
        </w:rPr>
        <w:t>στόσο</w:t>
      </w:r>
      <w:r>
        <w:rPr>
          <w:rFonts w:eastAsia="Times New Roman"/>
          <w:szCs w:val="24"/>
        </w:rPr>
        <w:t>,</w:t>
      </w:r>
      <w:r w:rsidRPr="000B0CF4">
        <w:rPr>
          <w:rFonts w:eastAsia="Times New Roman"/>
          <w:szCs w:val="24"/>
        </w:rPr>
        <w:t xml:space="preserve"> οι ε</w:t>
      </w:r>
      <w:r w:rsidRPr="000B0CF4">
        <w:rPr>
          <w:rFonts w:eastAsia="Times New Roman"/>
          <w:szCs w:val="24"/>
        </w:rPr>
        <w:t>κπαιδευτικοί</w:t>
      </w:r>
      <w:r>
        <w:rPr>
          <w:rFonts w:eastAsia="Times New Roman"/>
          <w:szCs w:val="24"/>
        </w:rPr>
        <w:t xml:space="preserve">. Γιατί </w:t>
      </w:r>
      <w:proofErr w:type="spellStart"/>
      <w:r>
        <w:rPr>
          <w:rFonts w:eastAsia="Times New Roman"/>
          <w:szCs w:val="24"/>
        </w:rPr>
        <w:t>Αρμαγεδδώνας</w:t>
      </w:r>
      <w:proofErr w:type="spellEnd"/>
      <w:r w:rsidRPr="000B0CF4">
        <w:rPr>
          <w:rFonts w:eastAsia="Times New Roman"/>
          <w:szCs w:val="24"/>
        </w:rPr>
        <w:t xml:space="preserve"> </w:t>
      </w:r>
      <w:r>
        <w:rPr>
          <w:rFonts w:eastAsia="Times New Roman"/>
          <w:szCs w:val="24"/>
        </w:rPr>
        <w:t>ήταν όλα αυτά! Κι αν</w:t>
      </w:r>
      <w:r w:rsidRPr="000B0CF4">
        <w:rPr>
          <w:rFonts w:eastAsia="Times New Roman"/>
          <w:szCs w:val="24"/>
        </w:rPr>
        <w:t xml:space="preserve"> χαρακτηρίζ</w:t>
      </w:r>
      <w:r>
        <w:rPr>
          <w:rFonts w:eastAsia="Times New Roman"/>
          <w:szCs w:val="24"/>
        </w:rPr>
        <w:t xml:space="preserve">εται το παρόν νομοσχέδιο </w:t>
      </w:r>
      <w:proofErr w:type="spellStart"/>
      <w:r>
        <w:rPr>
          <w:rFonts w:eastAsia="Times New Roman"/>
          <w:szCs w:val="24"/>
        </w:rPr>
        <w:t>Α</w:t>
      </w:r>
      <w:r w:rsidRPr="000B0CF4">
        <w:rPr>
          <w:rFonts w:eastAsia="Times New Roman"/>
          <w:szCs w:val="24"/>
        </w:rPr>
        <w:t>ρμαγεδώνας</w:t>
      </w:r>
      <w:proofErr w:type="spellEnd"/>
      <w:r w:rsidRPr="000B0CF4">
        <w:rPr>
          <w:rFonts w:eastAsia="Times New Roman"/>
          <w:szCs w:val="24"/>
        </w:rPr>
        <w:t xml:space="preserve"> είναι </w:t>
      </w:r>
      <w:r>
        <w:rPr>
          <w:rFonts w:eastAsia="Times New Roman"/>
          <w:szCs w:val="24"/>
        </w:rPr>
        <w:t xml:space="preserve">γιατί </w:t>
      </w:r>
      <w:r w:rsidRPr="000B0CF4">
        <w:rPr>
          <w:rFonts w:eastAsia="Times New Roman"/>
          <w:szCs w:val="24"/>
        </w:rPr>
        <w:t xml:space="preserve">δίνει μία διαφορετική </w:t>
      </w:r>
      <w:r>
        <w:rPr>
          <w:rFonts w:eastAsia="Times New Roman"/>
          <w:szCs w:val="24"/>
        </w:rPr>
        <w:t>προοπτική από αυτή που επιφυλάσσει η</w:t>
      </w:r>
      <w:r w:rsidRPr="000B0CF4">
        <w:rPr>
          <w:rFonts w:eastAsia="Times New Roman"/>
          <w:szCs w:val="24"/>
        </w:rPr>
        <w:t xml:space="preserve"> Αξιωματική Αντιπολίτευση για την παιδεία</w:t>
      </w:r>
      <w:r>
        <w:rPr>
          <w:rFonts w:eastAsia="Times New Roman"/>
          <w:szCs w:val="24"/>
        </w:rPr>
        <w:t>.</w:t>
      </w:r>
      <w:r w:rsidRPr="000B0CF4">
        <w:rPr>
          <w:rFonts w:eastAsia="Times New Roman"/>
          <w:szCs w:val="24"/>
        </w:rPr>
        <w:t xml:space="preserve"> </w:t>
      </w:r>
      <w:r>
        <w:rPr>
          <w:rFonts w:eastAsia="Times New Roman"/>
          <w:szCs w:val="24"/>
        </w:rPr>
        <w:t>Τ</w:t>
      </w:r>
      <w:r w:rsidRPr="000B0CF4">
        <w:rPr>
          <w:rFonts w:eastAsia="Times New Roman"/>
          <w:szCs w:val="24"/>
        </w:rPr>
        <w:t xml:space="preserve">έτοιους </w:t>
      </w:r>
      <w:proofErr w:type="spellStart"/>
      <w:r>
        <w:rPr>
          <w:rFonts w:eastAsia="Times New Roman"/>
          <w:szCs w:val="24"/>
        </w:rPr>
        <w:t>Αρμαγεδδώνες</w:t>
      </w:r>
      <w:proofErr w:type="spellEnd"/>
      <w:r w:rsidRPr="000B0CF4">
        <w:rPr>
          <w:rFonts w:eastAsia="Times New Roman"/>
          <w:szCs w:val="24"/>
        </w:rPr>
        <w:t xml:space="preserve"> χρειαζόμαστε</w:t>
      </w:r>
      <w:r>
        <w:rPr>
          <w:rFonts w:eastAsia="Times New Roman"/>
          <w:szCs w:val="24"/>
        </w:rPr>
        <w:t xml:space="preserve">! </w:t>
      </w:r>
      <w:r>
        <w:rPr>
          <w:rFonts w:eastAsia="Times New Roman"/>
          <w:szCs w:val="24"/>
        </w:rPr>
        <w:t>Χρειάζονται</w:t>
      </w:r>
      <w:r w:rsidRPr="000B0CF4">
        <w:rPr>
          <w:rFonts w:eastAsia="Times New Roman"/>
          <w:szCs w:val="24"/>
        </w:rPr>
        <w:t xml:space="preserve"> γιατί αντιστρέφουν τη φορά των πραγμάτων</w:t>
      </w:r>
      <w:r>
        <w:rPr>
          <w:rFonts w:eastAsia="Times New Roman"/>
          <w:szCs w:val="24"/>
        </w:rPr>
        <w:t>,</w:t>
      </w:r>
      <w:r w:rsidRPr="000B0CF4">
        <w:rPr>
          <w:rFonts w:eastAsia="Times New Roman"/>
          <w:szCs w:val="24"/>
        </w:rPr>
        <w:t xml:space="preserve"> </w:t>
      </w:r>
      <w:r>
        <w:rPr>
          <w:rFonts w:eastAsia="Times New Roman"/>
          <w:szCs w:val="24"/>
        </w:rPr>
        <w:t>γιατί δίνουν</w:t>
      </w:r>
      <w:r w:rsidRPr="000B0CF4">
        <w:rPr>
          <w:rFonts w:eastAsia="Times New Roman"/>
          <w:szCs w:val="24"/>
        </w:rPr>
        <w:t xml:space="preserve"> διαφορετικές </w:t>
      </w:r>
      <w:r>
        <w:rPr>
          <w:rFonts w:eastAsia="Times New Roman"/>
          <w:szCs w:val="24"/>
        </w:rPr>
        <w:t>προοπτικές,</w:t>
      </w:r>
      <w:r w:rsidRPr="000B0CF4">
        <w:rPr>
          <w:rFonts w:eastAsia="Times New Roman"/>
          <w:szCs w:val="24"/>
        </w:rPr>
        <w:t xml:space="preserve"> καλύτερες προοπτικές</w:t>
      </w:r>
      <w:r>
        <w:rPr>
          <w:rFonts w:eastAsia="Times New Roman"/>
          <w:szCs w:val="24"/>
        </w:rPr>
        <w:t>, σ’</w:t>
      </w:r>
      <w:r w:rsidRPr="000B0CF4">
        <w:rPr>
          <w:rFonts w:eastAsia="Times New Roman"/>
          <w:szCs w:val="24"/>
        </w:rPr>
        <w:t xml:space="preserve"> ένα</w:t>
      </w:r>
      <w:r>
        <w:rPr>
          <w:rFonts w:eastAsia="Times New Roman"/>
          <w:szCs w:val="24"/>
        </w:rPr>
        <w:t>ν κόσμο και σ’ έ</w:t>
      </w:r>
      <w:r w:rsidRPr="000B0CF4">
        <w:rPr>
          <w:rFonts w:eastAsia="Times New Roman"/>
          <w:szCs w:val="24"/>
        </w:rPr>
        <w:t xml:space="preserve">να σύστημα που μέχρι πριν λίγα χρόνια ήταν πλήρως </w:t>
      </w:r>
      <w:proofErr w:type="spellStart"/>
      <w:r w:rsidRPr="000B0CF4">
        <w:rPr>
          <w:rFonts w:eastAsia="Times New Roman"/>
          <w:szCs w:val="24"/>
        </w:rPr>
        <w:t>απαξιωμένο</w:t>
      </w:r>
      <w:proofErr w:type="spellEnd"/>
      <w:r w:rsidRPr="000B0CF4">
        <w:rPr>
          <w:rFonts w:eastAsia="Times New Roman"/>
          <w:szCs w:val="24"/>
        </w:rPr>
        <w:t xml:space="preserve"> και υποβαθμισμένο</w:t>
      </w:r>
      <w:r>
        <w:rPr>
          <w:rFonts w:eastAsia="Times New Roman"/>
          <w:szCs w:val="24"/>
        </w:rPr>
        <w:t>.</w:t>
      </w:r>
    </w:p>
    <w:p w14:paraId="2E24772D"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sidRPr="000B0CF4">
        <w:rPr>
          <w:rFonts w:eastAsia="Times New Roman"/>
          <w:szCs w:val="24"/>
        </w:rPr>
        <w:t xml:space="preserve">η </w:t>
      </w:r>
      <w:r>
        <w:rPr>
          <w:rFonts w:eastAsia="Times New Roman"/>
          <w:szCs w:val="24"/>
        </w:rPr>
        <w:t>Κ</w:t>
      </w:r>
      <w:r w:rsidRPr="000B0CF4">
        <w:rPr>
          <w:rFonts w:eastAsia="Times New Roman"/>
          <w:szCs w:val="24"/>
        </w:rPr>
        <w:t>υβέρνησ</w:t>
      </w:r>
      <w:r w:rsidRPr="000B0CF4">
        <w:rPr>
          <w:rFonts w:eastAsia="Times New Roman"/>
          <w:szCs w:val="24"/>
        </w:rPr>
        <w:t>η του ΣΥΡΙΖΑ με το νομοσχέδιο</w:t>
      </w:r>
      <w:r>
        <w:rPr>
          <w:rFonts w:eastAsia="Times New Roman"/>
          <w:szCs w:val="24"/>
        </w:rPr>
        <w:t xml:space="preserve"> για την παιδεία καθόρισε το πώς θέλουμε </w:t>
      </w:r>
      <w:r w:rsidRPr="000B0CF4">
        <w:rPr>
          <w:rFonts w:eastAsia="Times New Roman"/>
          <w:szCs w:val="24"/>
        </w:rPr>
        <w:t>την εκπαίδευση</w:t>
      </w:r>
      <w:r>
        <w:rPr>
          <w:rFonts w:eastAsia="Times New Roman"/>
          <w:szCs w:val="24"/>
        </w:rPr>
        <w:t>,</w:t>
      </w:r>
      <w:r w:rsidRPr="000B0CF4">
        <w:rPr>
          <w:rFonts w:eastAsia="Times New Roman"/>
          <w:szCs w:val="24"/>
        </w:rPr>
        <w:t xml:space="preserve"> την έρευνα και τον </w:t>
      </w:r>
      <w:r>
        <w:rPr>
          <w:rFonts w:eastAsia="Times New Roman"/>
          <w:szCs w:val="24"/>
        </w:rPr>
        <w:t>εκπαιδευτικό.</w:t>
      </w:r>
      <w:r w:rsidRPr="000B0CF4">
        <w:rPr>
          <w:rFonts w:eastAsia="Times New Roman"/>
          <w:szCs w:val="24"/>
        </w:rPr>
        <w:t xml:space="preserve"> </w:t>
      </w:r>
      <w:r>
        <w:rPr>
          <w:rFonts w:eastAsia="Times New Roman"/>
          <w:szCs w:val="24"/>
        </w:rPr>
        <w:t>Έ</w:t>
      </w:r>
      <w:r w:rsidRPr="000B0CF4">
        <w:rPr>
          <w:rFonts w:eastAsia="Times New Roman"/>
          <w:szCs w:val="24"/>
        </w:rPr>
        <w:t>δωσε στίγμα για τις προτεραιότητες</w:t>
      </w:r>
      <w:r>
        <w:rPr>
          <w:rFonts w:eastAsia="Times New Roman"/>
          <w:szCs w:val="24"/>
        </w:rPr>
        <w:t>,</w:t>
      </w:r>
      <w:r w:rsidRPr="000B0CF4">
        <w:rPr>
          <w:rFonts w:eastAsia="Times New Roman"/>
          <w:szCs w:val="24"/>
        </w:rPr>
        <w:t xml:space="preserve"> </w:t>
      </w:r>
      <w:r>
        <w:rPr>
          <w:rFonts w:eastAsia="Times New Roman"/>
          <w:szCs w:val="24"/>
        </w:rPr>
        <w:t>ό</w:t>
      </w:r>
      <w:r w:rsidRPr="000B0CF4">
        <w:rPr>
          <w:rFonts w:eastAsia="Times New Roman"/>
          <w:szCs w:val="24"/>
        </w:rPr>
        <w:t>σον αφορά την ειδική εκπαίδευση</w:t>
      </w:r>
      <w:r>
        <w:rPr>
          <w:rFonts w:eastAsia="Times New Roman"/>
          <w:szCs w:val="24"/>
        </w:rPr>
        <w:t>, την υποδοχή των προσφύγων, την αρωγή σε</w:t>
      </w:r>
      <w:r w:rsidRPr="000B0CF4">
        <w:rPr>
          <w:rFonts w:eastAsia="Times New Roman"/>
          <w:szCs w:val="24"/>
        </w:rPr>
        <w:t xml:space="preserve"> ευπαθείς από την κρίση ομά</w:t>
      </w:r>
      <w:r w:rsidRPr="000B0CF4">
        <w:rPr>
          <w:rFonts w:eastAsia="Times New Roman"/>
          <w:szCs w:val="24"/>
        </w:rPr>
        <w:t>δες</w:t>
      </w:r>
      <w:r>
        <w:rPr>
          <w:rFonts w:eastAsia="Times New Roman"/>
          <w:szCs w:val="24"/>
        </w:rPr>
        <w:t>,</w:t>
      </w:r>
      <w:r w:rsidRPr="000B0CF4">
        <w:rPr>
          <w:rFonts w:eastAsia="Times New Roman"/>
          <w:szCs w:val="24"/>
        </w:rPr>
        <w:t xml:space="preserve"> την αναβάθμιση της δημόσιας </w:t>
      </w:r>
      <w:r>
        <w:rPr>
          <w:rFonts w:eastAsia="Times New Roman"/>
          <w:szCs w:val="24"/>
        </w:rPr>
        <w:t>π</w:t>
      </w:r>
      <w:r w:rsidRPr="000B0CF4">
        <w:rPr>
          <w:rFonts w:eastAsia="Times New Roman"/>
          <w:szCs w:val="24"/>
        </w:rPr>
        <w:t>αιδείας</w:t>
      </w:r>
      <w:r>
        <w:rPr>
          <w:rFonts w:eastAsia="Times New Roman"/>
          <w:szCs w:val="24"/>
        </w:rPr>
        <w:t>.</w:t>
      </w:r>
      <w:r w:rsidRPr="000B0CF4">
        <w:rPr>
          <w:rFonts w:eastAsia="Times New Roman"/>
          <w:szCs w:val="24"/>
        </w:rPr>
        <w:t xml:space="preserve"> </w:t>
      </w:r>
      <w:r>
        <w:rPr>
          <w:rFonts w:eastAsia="Times New Roman"/>
          <w:szCs w:val="24"/>
        </w:rPr>
        <w:t>Τ</w:t>
      </w:r>
      <w:r w:rsidRPr="000B0CF4">
        <w:rPr>
          <w:rFonts w:eastAsia="Times New Roman"/>
          <w:szCs w:val="24"/>
        </w:rPr>
        <w:t>εσσερισήμισι χιλιάδες εκπαιδευτικοί μπαίν</w:t>
      </w:r>
      <w:r>
        <w:rPr>
          <w:rFonts w:eastAsia="Times New Roman"/>
          <w:szCs w:val="24"/>
        </w:rPr>
        <w:t>ουν</w:t>
      </w:r>
      <w:r w:rsidRPr="000B0CF4">
        <w:rPr>
          <w:rFonts w:eastAsia="Times New Roman"/>
          <w:szCs w:val="24"/>
        </w:rPr>
        <w:t xml:space="preserve"> στη διαδικασία διορισμού τις επόμενες ημέρες μέσω ΑΣΕΠ </w:t>
      </w:r>
      <w:r>
        <w:rPr>
          <w:rFonts w:eastAsia="Times New Roman"/>
          <w:szCs w:val="24"/>
        </w:rPr>
        <w:t>κ</w:t>
      </w:r>
      <w:r w:rsidRPr="000B0CF4">
        <w:rPr>
          <w:rFonts w:eastAsia="Times New Roman"/>
          <w:szCs w:val="24"/>
        </w:rPr>
        <w:t xml:space="preserve">ι άλλοι </w:t>
      </w:r>
      <w:r>
        <w:rPr>
          <w:rFonts w:eastAsia="Times New Roman"/>
          <w:szCs w:val="24"/>
        </w:rPr>
        <w:t>δέκα χιλιάδες πεντακόσιοι,</w:t>
      </w:r>
      <w:r w:rsidRPr="000B0CF4">
        <w:rPr>
          <w:rFonts w:eastAsia="Times New Roman"/>
          <w:szCs w:val="24"/>
        </w:rPr>
        <w:t xml:space="preserve"> περίπου</w:t>
      </w:r>
      <w:r>
        <w:rPr>
          <w:rFonts w:eastAsia="Times New Roman"/>
          <w:szCs w:val="24"/>
        </w:rPr>
        <w:t>,</w:t>
      </w:r>
      <w:r w:rsidRPr="000B0CF4">
        <w:rPr>
          <w:rFonts w:eastAsia="Times New Roman"/>
          <w:szCs w:val="24"/>
        </w:rPr>
        <w:t xml:space="preserve"> θα </w:t>
      </w:r>
      <w:r>
        <w:rPr>
          <w:rFonts w:eastAsia="Times New Roman"/>
          <w:szCs w:val="24"/>
        </w:rPr>
        <w:t>διοριστούν</w:t>
      </w:r>
      <w:r w:rsidRPr="000B0CF4">
        <w:rPr>
          <w:rFonts w:eastAsia="Times New Roman"/>
          <w:szCs w:val="24"/>
        </w:rPr>
        <w:t xml:space="preserve"> μέχρι το 2021</w:t>
      </w:r>
      <w:r>
        <w:rPr>
          <w:rFonts w:eastAsia="Times New Roman"/>
          <w:szCs w:val="24"/>
        </w:rPr>
        <w:t>.</w:t>
      </w:r>
      <w:r w:rsidRPr="000B0CF4">
        <w:rPr>
          <w:rFonts w:eastAsia="Times New Roman"/>
          <w:szCs w:val="24"/>
        </w:rPr>
        <w:t xml:space="preserve"> </w:t>
      </w:r>
      <w:r>
        <w:rPr>
          <w:rFonts w:eastAsia="Times New Roman"/>
          <w:szCs w:val="24"/>
        </w:rPr>
        <w:t>Σ</w:t>
      </w:r>
      <w:r w:rsidRPr="000B0CF4">
        <w:rPr>
          <w:rFonts w:eastAsia="Times New Roman"/>
          <w:szCs w:val="24"/>
        </w:rPr>
        <w:t xml:space="preserve">ε αυτούς θα προστεθούν </w:t>
      </w:r>
      <w:r>
        <w:rPr>
          <w:rFonts w:eastAsia="Times New Roman"/>
          <w:szCs w:val="24"/>
        </w:rPr>
        <w:t xml:space="preserve">πεντακόσιοι, </w:t>
      </w:r>
      <w:r w:rsidRPr="000B0CF4">
        <w:rPr>
          <w:rFonts w:eastAsia="Times New Roman"/>
          <w:szCs w:val="24"/>
        </w:rPr>
        <w:t>π</w:t>
      </w:r>
      <w:r w:rsidRPr="000B0CF4">
        <w:rPr>
          <w:rFonts w:eastAsia="Times New Roman"/>
          <w:szCs w:val="24"/>
        </w:rPr>
        <w:t>ερίπου</w:t>
      </w:r>
      <w:r>
        <w:rPr>
          <w:rFonts w:eastAsia="Times New Roman"/>
          <w:szCs w:val="24"/>
        </w:rPr>
        <w:t>,</w:t>
      </w:r>
      <w:r w:rsidRPr="000B0CF4">
        <w:rPr>
          <w:rFonts w:eastAsia="Times New Roman"/>
          <w:szCs w:val="24"/>
        </w:rPr>
        <w:t xml:space="preserve"> εκπαιδευτικοί οι οποίοι δικαιώθηκαν από</w:t>
      </w:r>
      <w:r>
        <w:rPr>
          <w:rFonts w:eastAsia="Times New Roman"/>
          <w:szCs w:val="24"/>
        </w:rPr>
        <w:t xml:space="preserve"> τον</w:t>
      </w:r>
      <w:r w:rsidRPr="000B0CF4">
        <w:rPr>
          <w:rFonts w:eastAsia="Times New Roman"/>
          <w:szCs w:val="24"/>
        </w:rPr>
        <w:t xml:space="preserve"> διαγωνισμό του 2008</w:t>
      </w:r>
      <w:r>
        <w:rPr>
          <w:rFonts w:eastAsia="Times New Roman"/>
          <w:szCs w:val="24"/>
        </w:rPr>
        <w:t>.</w:t>
      </w:r>
    </w:p>
    <w:p w14:paraId="2E24772E" w14:textId="77777777" w:rsidR="00ED3BF8" w:rsidRDefault="009F432D">
      <w:pPr>
        <w:spacing w:after="0" w:line="600" w:lineRule="auto"/>
        <w:ind w:firstLine="720"/>
        <w:jc w:val="both"/>
        <w:rPr>
          <w:rFonts w:eastAsia="Times New Roman"/>
          <w:szCs w:val="24"/>
        </w:rPr>
      </w:pPr>
      <w:r>
        <w:rPr>
          <w:rFonts w:eastAsia="Times New Roman"/>
          <w:szCs w:val="24"/>
        </w:rPr>
        <w:t>Η</w:t>
      </w:r>
      <w:r w:rsidRPr="000B0CF4">
        <w:rPr>
          <w:rFonts w:eastAsia="Times New Roman"/>
          <w:szCs w:val="24"/>
        </w:rPr>
        <w:t xml:space="preserve"> προσπάθεια για αναβάθμιση της </w:t>
      </w:r>
      <w:r>
        <w:rPr>
          <w:rFonts w:eastAsia="Times New Roman"/>
          <w:szCs w:val="24"/>
        </w:rPr>
        <w:t>τεχνολογικής</w:t>
      </w:r>
      <w:r w:rsidRPr="000B0CF4">
        <w:rPr>
          <w:rFonts w:eastAsia="Times New Roman"/>
          <w:szCs w:val="24"/>
        </w:rPr>
        <w:t xml:space="preserve"> και επαγγελματικής εκπαίδευσης συνεχίζεται</w:t>
      </w:r>
      <w:r>
        <w:rPr>
          <w:rFonts w:eastAsia="Times New Roman"/>
          <w:szCs w:val="24"/>
        </w:rPr>
        <w:t>.</w:t>
      </w:r>
      <w:r w:rsidRPr="000B0CF4">
        <w:rPr>
          <w:rFonts w:eastAsia="Times New Roman"/>
          <w:szCs w:val="24"/>
        </w:rPr>
        <w:t xml:space="preserve"> </w:t>
      </w:r>
      <w:r>
        <w:rPr>
          <w:rFonts w:eastAsia="Times New Roman"/>
          <w:szCs w:val="24"/>
        </w:rPr>
        <w:t>Η</w:t>
      </w:r>
      <w:r w:rsidRPr="000B0CF4">
        <w:rPr>
          <w:rFonts w:eastAsia="Times New Roman"/>
          <w:szCs w:val="24"/>
        </w:rPr>
        <w:t xml:space="preserve"> αναμόρφωση των αναλυτικών προγραμμάτων και των δύο τύπων </w:t>
      </w:r>
      <w:r>
        <w:rPr>
          <w:rFonts w:eastAsia="Times New Roman"/>
          <w:szCs w:val="24"/>
        </w:rPr>
        <w:t>λ</w:t>
      </w:r>
      <w:r w:rsidRPr="000B0CF4">
        <w:rPr>
          <w:rFonts w:eastAsia="Times New Roman"/>
          <w:szCs w:val="24"/>
        </w:rPr>
        <w:t xml:space="preserve">υκείου και ο </w:t>
      </w:r>
      <w:proofErr w:type="spellStart"/>
      <w:r w:rsidRPr="000B0CF4">
        <w:rPr>
          <w:rFonts w:eastAsia="Times New Roman"/>
          <w:szCs w:val="24"/>
        </w:rPr>
        <w:t>εξορθολογισμός</w:t>
      </w:r>
      <w:proofErr w:type="spellEnd"/>
      <w:r w:rsidRPr="000B0CF4">
        <w:rPr>
          <w:rFonts w:eastAsia="Times New Roman"/>
          <w:szCs w:val="24"/>
        </w:rPr>
        <w:t xml:space="preserve"> της ύλ</w:t>
      </w:r>
      <w:r w:rsidRPr="000B0CF4">
        <w:rPr>
          <w:rFonts w:eastAsia="Times New Roman"/>
          <w:szCs w:val="24"/>
        </w:rPr>
        <w:t>ης διαμορφώνονται</w:t>
      </w:r>
      <w:r>
        <w:rPr>
          <w:rFonts w:eastAsia="Times New Roman"/>
          <w:szCs w:val="24"/>
        </w:rPr>
        <w:t>.</w:t>
      </w:r>
      <w:r w:rsidRPr="000B0CF4">
        <w:rPr>
          <w:rFonts w:eastAsia="Times New Roman"/>
          <w:szCs w:val="24"/>
        </w:rPr>
        <w:t xml:space="preserve"> </w:t>
      </w:r>
      <w:r>
        <w:rPr>
          <w:rFonts w:eastAsia="Times New Roman"/>
          <w:szCs w:val="24"/>
        </w:rPr>
        <w:t>Η</w:t>
      </w:r>
      <w:r w:rsidRPr="000B0CF4">
        <w:rPr>
          <w:rFonts w:eastAsia="Times New Roman"/>
          <w:szCs w:val="24"/>
        </w:rPr>
        <w:t xml:space="preserve"> καθιέρωση της </w:t>
      </w:r>
      <w:r>
        <w:rPr>
          <w:rFonts w:eastAsia="Times New Roman"/>
          <w:szCs w:val="24"/>
        </w:rPr>
        <w:t xml:space="preserve">δίχρονης </w:t>
      </w:r>
      <w:r w:rsidRPr="000B0CF4">
        <w:rPr>
          <w:rFonts w:eastAsia="Times New Roman"/>
          <w:szCs w:val="24"/>
        </w:rPr>
        <w:t>προσχολικής εκπαίδευσης είναι γεγονός</w:t>
      </w:r>
      <w:r>
        <w:rPr>
          <w:rFonts w:eastAsia="Times New Roman"/>
          <w:szCs w:val="24"/>
        </w:rPr>
        <w:t>.</w:t>
      </w:r>
      <w:r w:rsidRPr="000B0CF4">
        <w:rPr>
          <w:rFonts w:eastAsia="Times New Roman"/>
          <w:szCs w:val="24"/>
        </w:rPr>
        <w:t xml:space="preserve"> </w:t>
      </w:r>
      <w:r>
        <w:rPr>
          <w:rFonts w:eastAsia="Times New Roman"/>
          <w:szCs w:val="24"/>
        </w:rPr>
        <w:t>Τ</w:t>
      </w:r>
      <w:r w:rsidRPr="000B0CF4">
        <w:rPr>
          <w:rFonts w:eastAsia="Times New Roman"/>
          <w:szCs w:val="24"/>
        </w:rPr>
        <w:t>ο δίκτυο σχολικών βιβλιοθηκών έχει γίνει πράξη</w:t>
      </w:r>
      <w:r>
        <w:rPr>
          <w:rFonts w:eastAsia="Times New Roman"/>
          <w:szCs w:val="24"/>
        </w:rPr>
        <w:t>.</w:t>
      </w:r>
      <w:r w:rsidRPr="000B0CF4">
        <w:rPr>
          <w:rFonts w:eastAsia="Times New Roman"/>
          <w:szCs w:val="24"/>
        </w:rPr>
        <w:t xml:space="preserve"> </w:t>
      </w:r>
      <w:r>
        <w:rPr>
          <w:rFonts w:eastAsia="Times New Roman"/>
          <w:szCs w:val="24"/>
        </w:rPr>
        <w:t>Η επέκταση του ολοήμερου σχολείου σε όλα τα σχολεία της χώρας ε</w:t>
      </w:r>
      <w:r w:rsidRPr="000B0CF4">
        <w:rPr>
          <w:rFonts w:eastAsia="Times New Roman"/>
          <w:szCs w:val="24"/>
        </w:rPr>
        <w:t>ίναι μία πραγματικότητα</w:t>
      </w:r>
      <w:r>
        <w:rPr>
          <w:rFonts w:eastAsia="Times New Roman"/>
          <w:szCs w:val="24"/>
        </w:rPr>
        <w:t>.</w:t>
      </w:r>
      <w:r w:rsidRPr="000B0CF4">
        <w:rPr>
          <w:rFonts w:eastAsia="Times New Roman"/>
          <w:szCs w:val="24"/>
        </w:rPr>
        <w:t xml:space="preserve"> </w:t>
      </w:r>
      <w:r>
        <w:rPr>
          <w:rFonts w:eastAsia="Times New Roman"/>
          <w:szCs w:val="24"/>
        </w:rPr>
        <w:lastRenderedPageBreak/>
        <w:t>Η</w:t>
      </w:r>
      <w:r w:rsidRPr="000B0CF4">
        <w:rPr>
          <w:rFonts w:eastAsia="Times New Roman"/>
          <w:szCs w:val="24"/>
        </w:rPr>
        <w:t xml:space="preserve"> αναδιάρθρωση των δομών υποστ</w:t>
      </w:r>
      <w:r>
        <w:rPr>
          <w:rFonts w:eastAsia="Times New Roman"/>
          <w:szCs w:val="24"/>
        </w:rPr>
        <w:t>ήριξης</w:t>
      </w:r>
      <w:r w:rsidRPr="000B0CF4">
        <w:rPr>
          <w:rFonts w:eastAsia="Times New Roman"/>
          <w:szCs w:val="24"/>
        </w:rPr>
        <w:t xml:space="preserve"> </w:t>
      </w:r>
      <w:r>
        <w:rPr>
          <w:rFonts w:eastAsia="Times New Roman"/>
          <w:szCs w:val="24"/>
        </w:rPr>
        <w:t>στα σχολεία</w:t>
      </w:r>
      <w:r w:rsidRPr="000B0CF4">
        <w:rPr>
          <w:rFonts w:eastAsia="Times New Roman"/>
          <w:szCs w:val="24"/>
        </w:rPr>
        <w:t xml:space="preserve"> είναι</w:t>
      </w:r>
      <w:r>
        <w:rPr>
          <w:rFonts w:eastAsia="Times New Roman"/>
          <w:szCs w:val="24"/>
        </w:rPr>
        <w:t>,</w:t>
      </w:r>
      <w:r w:rsidRPr="000B0CF4">
        <w:rPr>
          <w:rFonts w:eastAsia="Times New Roman"/>
          <w:szCs w:val="24"/>
        </w:rPr>
        <w:t xml:space="preserve"> </w:t>
      </w:r>
      <w:r>
        <w:rPr>
          <w:rFonts w:eastAsia="Times New Roman"/>
          <w:szCs w:val="24"/>
        </w:rPr>
        <w:t>επίσης,</w:t>
      </w:r>
      <w:r w:rsidRPr="000B0CF4">
        <w:rPr>
          <w:rFonts w:eastAsia="Times New Roman"/>
          <w:szCs w:val="24"/>
        </w:rPr>
        <w:t xml:space="preserve"> μία πραγματικότητα</w:t>
      </w:r>
      <w:r>
        <w:rPr>
          <w:rFonts w:eastAsia="Times New Roman"/>
          <w:szCs w:val="24"/>
        </w:rPr>
        <w:t>.</w:t>
      </w:r>
      <w:r w:rsidRPr="000B0CF4">
        <w:rPr>
          <w:rFonts w:eastAsia="Times New Roman"/>
          <w:szCs w:val="24"/>
        </w:rPr>
        <w:t xml:space="preserve"> </w:t>
      </w:r>
    </w:p>
    <w:p w14:paraId="2E24772F" w14:textId="77777777" w:rsidR="00ED3BF8" w:rsidRDefault="009F432D">
      <w:pPr>
        <w:spacing w:after="0" w:line="600" w:lineRule="auto"/>
        <w:ind w:firstLine="720"/>
        <w:jc w:val="both"/>
        <w:rPr>
          <w:rFonts w:eastAsia="Times New Roman"/>
          <w:szCs w:val="24"/>
        </w:rPr>
      </w:pPr>
      <w:r>
        <w:rPr>
          <w:rFonts w:eastAsia="Times New Roman"/>
          <w:szCs w:val="24"/>
        </w:rPr>
        <w:t xml:space="preserve">Και για να μην </w:t>
      </w:r>
      <w:r w:rsidRPr="000B0CF4">
        <w:rPr>
          <w:rFonts w:eastAsia="Times New Roman"/>
          <w:szCs w:val="24"/>
        </w:rPr>
        <w:t>ξεχνιόμαστε</w:t>
      </w:r>
      <w:r>
        <w:rPr>
          <w:rFonts w:eastAsia="Times New Roman"/>
          <w:szCs w:val="24"/>
        </w:rPr>
        <w:t>,</w:t>
      </w:r>
      <w:r w:rsidRPr="000B0CF4">
        <w:rPr>
          <w:rFonts w:eastAsia="Times New Roman"/>
          <w:szCs w:val="24"/>
        </w:rPr>
        <w:t xml:space="preserve"> η κατάργηση της </w:t>
      </w:r>
      <w:proofErr w:type="spellStart"/>
      <w:r>
        <w:rPr>
          <w:rFonts w:eastAsia="Times New Roman"/>
          <w:szCs w:val="24"/>
        </w:rPr>
        <w:t>τιμωρητικής</w:t>
      </w:r>
      <w:proofErr w:type="spellEnd"/>
      <w:r>
        <w:rPr>
          <w:rFonts w:eastAsia="Times New Roman"/>
          <w:szCs w:val="24"/>
        </w:rPr>
        <w:t xml:space="preserve"> αξιολόγησης </w:t>
      </w:r>
      <w:r w:rsidRPr="000B0CF4">
        <w:rPr>
          <w:rFonts w:eastAsia="Times New Roman"/>
          <w:szCs w:val="24"/>
        </w:rPr>
        <w:t>είναι πράξη</w:t>
      </w:r>
      <w:r>
        <w:rPr>
          <w:rFonts w:eastAsia="Times New Roman"/>
          <w:szCs w:val="24"/>
        </w:rPr>
        <w:t xml:space="preserve">. Η κατάργηση της </w:t>
      </w:r>
      <w:proofErr w:type="spellStart"/>
      <w:r>
        <w:rPr>
          <w:rFonts w:eastAsia="Times New Roman"/>
          <w:szCs w:val="24"/>
        </w:rPr>
        <w:t>αυτοδίκαιας</w:t>
      </w:r>
      <w:proofErr w:type="spellEnd"/>
      <w:r w:rsidRPr="000B0CF4">
        <w:rPr>
          <w:rFonts w:eastAsia="Times New Roman"/>
          <w:szCs w:val="24"/>
        </w:rPr>
        <w:t xml:space="preserve"> </w:t>
      </w:r>
      <w:r>
        <w:rPr>
          <w:rFonts w:eastAsia="Times New Roman"/>
          <w:szCs w:val="24"/>
        </w:rPr>
        <w:t>αργίας του εκπαιδευτικού είναι πράξη. Η κατάργηση</w:t>
      </w:r>
      <w:r w:rsidRPr="000B0CF4">
        <w:rPr>
          <w:rFonts w:eastAsia="Times New Roman"/>
          <w:szCs w:val="24"/>
        </w:rPr>
        <w:t xml:space="preserve"> της πολιτικής επιστράτευσης </w:t>
      </w:r>
      <w:r>
        <w:rPr>
          <w:rFonts w:eastAsia="Times New Roman"/>
          <w:szCs w:val="24"/>
        </w:rPr>
        <w:t>των απεργών</w:t>
      </w:r>
      <w:r w:rsidRPr="000B0CF4">
        <w:rPr>
          <w:rFonts w:eastAsia="Times New Roman"/>
          <w:szCs w:val="24"/>
        </w:rPr>
        <w:t xml:space="preserve"> είναι πρ</w:t>
      </w:r>
      <w:r w:rsidRPr="000B0CF4">
        <w:rPr>
          <w:rFonts w:eastAsia="Times New Roman"/>
          <w:szCs w:val="24"/>
        </w:rPr>
        <w:t>άξη</w:t>
      </w:r>
      <w:r>
        <w:rPr>
          <w:rFonts w:eastAsia="Times New Roman"/>
          <w:szCs w:val="24"/>
        </w:rPr>
        <w:t>.</w:t>
      </w:r>
      <w:r w:rsidRPr="000B0CF4">
        <w:rPr>
          <w:rFonts w:eastAsia="Times New Roman"/>
          <w:szCs w:val="24"/>
        </w:rPr>
        <w:t xml:space="preserve"> </w:t>
      </w:r>
      <w:r>
        <w:rPr>
          <w:rFonts w:eastAsia="Times New Roman"/>
          <w:szCs w:val="24"/>
        </w:rPr>
        <w:t>Η</w:t>
      </w:r>
      <w:r w:rsidRPr="000B0CF4">
        <w:rPr>
          <w:rFonts w:eastAsia="Times New Roman"/>
          <w:szCs w:val="24"/>
        </w:rPr>
        <w:t xml:space="preserve"> επαναφορά της εποπτείας των ιδιωτικών σχολείων στο Υπουργείο Παιδείας είναι πράξη</w:t>
      </w:r>
      <w:r>
        <w:rPr>
          <w:rFonts w:eastAsia="Times New Roman"/>
          <w:szCs w:val="24"/>
        </w:rPr>
        <w:t>,</w:t>
      </w:r>
      <w:r w:rsidRPr="000B0CF4">
        <w:rPr>
          <w:rFonts w:eastAsia="Times New Roman"/>
          <w:szCs w:val="24"/>
        </w:rPr>
        <w:t xml:space="preserve"> </w:t>
      </w:r>
      <w:r>
        <w:rPr>
          <w:rFonts w:eastAsia="Times New Roman"/>
          <w:szCs w:val="24"/>
        </w:rPr>
        <w:t>α</w:t>
      </w:r>
      <w:r w:rsidRPr="000B0CF4">
        <w:rPr>
          <w:rFonts w:eastAsia="Times New Roman"/>
          <w:szCs w:val="24"/>
        </w:rPr>
        <w:t xml:space="preserve">υτή που τόσο σκληρά πολεμήσετε </w:t>
      </w:r>
      <w:r>
        <w:rPr>
          <w:rFonts w:eastAsia="Times New Roman"/>
          <w:szCs w:val="24"/>
        </w:rPr>
        <w:t>εσείς στη Νέα Δημοκρατία και το ΠΑΣΟΚ.</w:t>
      </w:r>
    </w:p>
    <w:p w14:paraId="2E247730" w14:textId="77777777" w:rsidR="00ED3BF8" w:rsidRDefault="009F432D">
      <w:pPr>
        <w:spacing w:after="0" w:line="600" w:lineRule="auto"/>
        <w:ind w:firstLine="720"/>
        <w:jc w:val="both"/>
        <w:rPr>
          <w:rFonts w:eastAsia="Times New Roman"/>
          <w:szCs w:val="24"/>
        </w:rPr>
      </w:pPr>
      <w:r>
        <w:rPr>
          <w:rFonts w:eastAsia="Times New Roman"/>
          <w:szCs w:val="24"/>
        </w:rPr>
        <w:t>Ας επανέλθουμε, όμως, στο νομοσχέδιο</w:t>
      </w:r>
      <w:r w:rsidRPr="000B0CF4">
        <w:rPr>
          <w:rFonts w:eastAsia="Times New Roman"/>
          <w:szCs w:val="24"/>
        </w:rPr>
        <w:t xml:space="preserve"> που συζητάμε</w:t>
      </w:r>
      <w:r>
        <w:rPr>
          <w:rFonts w:eastAsia="Times New Roman"/>
          <w:szCs w:val="24"/>
        </w:rPr>
        <w:t>.</w:t>
      </w:r>
      <w:r w:rsidRPr="000B0CF4">
        <w:rPr>
          <w:rFonts w:eastAsia="Times New Roman"/>
          <w:szCs w:val="24"/>
        </w:rPr>
        <w:t xml:space="preserve"> </w:t>
      </w:r>
      <w:r>
        <w:rPr>
          <w:rFonts w:eastAsia="Times New Roman"/>
          <w:szCs w:val="24"/>
        </w:rPr>
        <w:t>Με το παρόν νομοσχέδιο</w:t>
      </w:r>
      <w:r w:rsidRPr="000B0CF4">
        <w:rPr>
          <w:rFonts w:eastAsia="Times New Roman"/>
          <w:szCs w:val="24"/>
        </w:rPr>
        <w:t xml:space="preserve"> καθορίζονται</w:t>
      </w:r>
      <w:r>
        <w:rPr>
          <w:rFonts w:eastAsia="Times New Roman"/>
          <w:szCs w:val="24"/>
        </w:rPr>
        <w:t>,</w:t>
      </w:r>
      <w:r w:rsidRPr="000B0CF4">
        <w:rPr>
          <w:rFonts w:eastAsia="Times New Roman"/>
          <w:szCs w:val="24"/>
        </w:rPr>
        <w:t xml:space="preserve"> </w:t>
      </w:r>
      <w:r>
        <w:rPr>
          <w:rFonts w:eastAsia="Times New Roman"/>
          <w:szCs w:val="24"/>
        </w:rPr>
        <w:t>επίσης,</w:t>
      </w:r>
      <w:r w:rsidRPr="000B0CF4">
        <w:rPr>
          <w:rFonts w:eastAsia="Times New Roman"/>
          <w:szCs w:val="24"/>
        </w:rPr>
        <w:t xml:space="preserve"> τα προγράμματα σπουδών της </w:t>
      </w:r>
      <w:r>
        <w:rPr>
          <w:rFonts w:eastAsia="Times New Roman"/>
          <w:szCs w:val="24"/>
        </w:rPr>
        <w:t>Γ</w:t>
      </w:r>
      <w:r>
        <w:rPr>
          <w:rFonts w:eastAsia="Times New Roman"/>
          <w:szCs w:val="24"/>
        </w:rPr>
        <w:t>΄</w:t>
      </w:r>
      <w:r w:rsidRPr="000B0CF4">
        <w:rPr>
          <w:rFonts w:eastAsia="Times New Roman"/>
          <w:szCs w:val="24"/>
        </w:rPr>
        <w:t xml:space="preserve"> </w:t>
      </w:r>
      <w:r>
        <w:rPr>
          <w:rFonts w:eastAsia="Times New Roman"/>
          <w:szCs w:val="24"/>
        </w:rPr>
        <w:t>λ</w:t>
      </w:r>
      <w:r w:rsidRPr="000B0CF4">
        <w:rPr>
          <w:rFonts w:eastAsia="Times New Roman"/>
          <w:szCs w:val="24"/>
        </w:rPr>
        <w:t>υκείου</w:t>
      </w:r>
      <w:r>
        <w:rPr>
          <w:rFonts w:eastAsia="Times New Roman"/>
          <w:szCs w:val="24"/>
        </w:rPr>
        <w:t>,</w:t>
      </w:r>
      <w:r w:rsidRPr="000B0CF4">
        <w:rPr>
          <w:rFonts w:eastAsia="Times New Roman"/>
          <w:szCs w:val="24"/>
        </w:rPr>
        <w:t xml:space="preserve"> ο τρόπος απόκτησης </w:t>
      </w:r>
      <w:r>
        <w:rPr>
          <w:rFonts w:eastAsia="Times New Roman"/>
          <w:szCs w:val="24"/>
        </w:rPr>
        <w:t xml:space="preserve">του </w:t>
      </w:r>
      <w:r w:rsidRPr="000B0CF4">
        <w:rPr>
          <w:rFonts w:eastAsia="Times New Roman"/>
          <w:szCs w:val="24"/>
        </w:rPr>
        <w:t xml:space="preserve">απολυτηρίου και </w:t>
      </w:r>
      <w:r>
        <w:rPr>
          <w:rFonts w:eastAsia="Times New Roman"/>
          <w:szCs w:val="24"/>
        </w:rPr>
        <w:t xml:space="preserve">η </w:t>
      </w:r>
      <w:r w:rsidRPr="000B0CF4">
        <w:rPr>
          <w:rFonts w:eastAsia="Times New Roman"/>
          <w:szCs w:val="24"/>
        </w:rPr>
        <w:t xml:space="preserve">εισαγωγή των μαθητών στην </w:t>
      </w:r>
      <w:r>
        <w:rPr>
          <w:rFonts w:eastAsia="Times New Roman"/>
          <w:szCs w:val="24"/>
        </w:rPr>
        <w:t>τριτο</w:t>
      </w:r>
      <w:r w:rsidRPr="000B0CF4">
        <w:rPr>
          <w:rFonts w:eastAsia="Times New Roman"/>
          <w:szCs w:val="24"/>
        </w:rPr>
        <w:t>βάθμια εκπαίδευση</w:t>
      </w:r>
      <w:r>
        <w:rPr>
          <w:rFonts w:eastAsia="Times New Roman"/>
          <w:szCs w:val="24"/>
        </w:rPr>
        <w:t xml:space="preserve">. Είναι ένα πρόγραμμα σπουδών που εξυπηρετεί τη μάθηση </w:t>
      </w:r>
      <w:r w:rsidRPr="000B0CF4">
        <w:rPr>
          <w:rFonts w:eastAsia="Times New Roman"/>
          <w:szCs w:val="24"/>
        </w:rPr>
        <w:t>μέσα στο σχολείο και ό</w:t>
      </w:r>
      <w:r>
        <w:rPr>
          <w:rFonts w:eastAsia="Times New Roman"/>
          <w:szCs w:val="24"/>
        </w:rPr>
        <w:t>χι</w:t>
      </w:r>
      <w:r w:rsidRPr="000B0CF4">
        <w:rPr>
          <w:rFonts w:eastAsia="Times New Roman"/>
          <w:szCs w:val="24"/>
        </w:rPr>
        <w:t xml:space="preserve"> στο φροντιστήριο</w:t>
      </w:r>
      <w:r>
        <w:rPr>
          <w:rFonts w:eastAsia="Times New Roman"/>
          <w:szCs w:val="24"/>
        </w:rPr>
        <w:t>. Είναι ένα πρόγραμμα με το οπο</w:t>
      </w:r>
      <w:r>
        <w:rPr>
          <w:rFonts w:eastAsia="Times New Roman"/>
          <w:szCs w:val="24"/>
        </w:rPr>
        <w:t xml:space="preserve">ίο επιχειρείται, </w:t>
      </w:r>
      <w:r w:rsidRPr="000B0CF4">
        <w:rPr>
          <w:rFonts w:eastAsia="Times New Roman"/>
          <w:szCs w:val="24"/>
        </w:rPr>
        <w:t>όπως πολλές φορές</w:t>
      </w:r>
      <w:r>
        <w:rPr>
          <w:rFonts w:eastAsia="Times New Roman"/>
          <w:szCs w:val="24"/>
        </w:rPr>
        <w:t xml:space="preserve"> τονίστηκε από τον κύριο Υπουργό,</w:t>
      </w:r>
      <w:r w:rsidRPr="000B0CF4">
        <w:rPr>
          <w:rFonts w:eastAsia="Times New Roman"/>
          <w:szCs w:val="24"/>
        </w:rPr>
        <w:t xml:space="preserve"> να ξανα</w:t>
      </w:r>
      <w:r>
        <w:rPr>
          <w:rFonts w:eastAsia="Times New Roman"/>
          <w:szCs w:val="24"/>
        </w:rPr>
        <w:t>κερδηθεί</w:t>
      </w:r>
      <w:r w:rsidRPr="000B0CF4">
        <w:rPr>
          <w:rFonts w:eastAsia="Times New Roman"/>
          <w:szCs w:val="24"/>
        </w:rPr>
        <w:t xml:space="preserve"> η Γ</w:t>
      </w:r>
      <w:r>
        <w:rPr>
          <w:rFonts w:eastAsia="Times New Roman"/>
          <w:szCs w:val="24"/>
        </w:rPr>
        <w:t>΄</w:t>
      </w:r>
      <w:r w:rsidRPr="000B0CF4">
        <w:rPr>
          <w:rFonts w:eastAsia="Times New Roman"/>
          <w:szCs w:val="24"/>
        </w:rPr>
        <w:t xml:space="preserve"> </w:t>
      </w:r>
      <w:r>
        <w:rPr>
          <w:rFonts w:eastAsia="Times New Roman"/>
          <w:szCs w:val="24"/>
        </w:rPr>
        <w:t>λ</w:t>
      </w:r>
      <w:r w:rsidRPr="000B0CF4">
        <w:rPr>
          <w:rFonts w:eastAsia="Times New Roman"/>
          <w:szCs w:val="24"/>
        </w:rPr>
        <w:t>υκείου</w:t>
      </w:r>
      <w:r>
        <w:rPr>
          <w:rFonts w:eastAsia="Times New Roman"/>
          <w:szCs w:val="24"/>
        </w:rPr>
        <w:t>.</w:t>
      </w:r>
      <w:r w:rsidRPr="000B0CF4">
        <w:rPr>
          <w:rFonts w:eastAsia="Times New Roman"/>
          <w:szCs w:val="24"/>
        </w:rPr>
        <w:t xml:space="preserve"> </w:t>
      </w:r>
      <w:r>
        <w:rPr>
          <w:rFonts w:eastAsia="Times New Roman"/>
          <w:szCs w:val="24"/>
        </w:rPr>
        <w:t>Λ</w:t>
      </w:r>
      <w:r w:rsidRPr="000B0CF4">
        <w:rPr>
          <w:rFonts w:eastAsia="Times New Roman"/>
          <w:szCs w:val="24"/>
        </w:rPr>
        <w:t xml:space="preserve">ιγότερα μαθήματα </w:t>
      </w:r>
      <w:r>
        <w:rPr>
          <w:rFonts w:eastAsia="Times New Roman"/>
          <w:szCs w:val="24"/>
        </w:rPr>
        <w:lastRenderedPageBreak/>
        <w:t>γ</w:t>
      </w:r>
      <w:r w:rsidRPr="000B0CF4">
        <w:rPr>
          <w:rFonts w:eastAsia="Times New Roman"/>
          <w:szCs w:val="24"/>
        </w:rPr>
        <w:t xml:space="preserve">ενικής </w:t>
      </w:r>
      <w:r>
        <w:rPr>
          <w:rFonts w:eastAsia="Times New Roman"/>
          <w:szCs w:val="24"/>
        </w:rPr>
        <w:t>π</w:t>
      </w:r>
      <w:r w:rsidRPr="000B0CF4">
        <w:rPr>
          <w:rFonts w:eastAsia="Times New Roman"/>
          <w:szCs w:val="24"/>
        </w:rPr>
        <w:t>αιδείας</w:t>
      </w:r>
      <w:r>
        <w:rPr>
          <w:rFonts w:eastAsia="Times New Roman"/>
          <w:szCs w:val="24"/>
        </w:rPr>
        <w:t>,</w:t>
      </w:r>
      <w:r w:rsidRPr="000B0CF4">
        <w:rPr>
          <w:rFonts w:eastAsia="Times New Roman"/>
          <w:szCs w:val="24"/>
        </w:rPr>
        <w:t xml:space="preserve"> περισσότερες </w:t>
      </w:r>
      <w:r>
        <w:rPr>
          <w:rFonts w:eastAsia="Times New Roman"/>
          <w:szCs w:val="24"/>
        </w:rPr>
        <w:t>ώ</w:t>
      </w:r>
      <w:r w:rsidRPr="000B0CF4">
        <w:rPr>
          <w:rFonts w:eastAsia="Times New Roman"/>
          <w:szCs w:val="24"/>
        </w:rPr>
        <w:t>ρες διδασκαλίας στα μαθήματα που εξετάζονται πανελλαδικά</w:t>
      </w:r>
      <w:r>
        <w:rPr>
          <w:rFonts w:eastAsia="Times New Roman"/>
          <w:szCs w:val="24"/>
        </w:rPr>
        <w:t>,</w:t>
      </w:r>
      <w:r w:rsidRPr="000B0CF4">
        <w:rPr>
          <w:rFonts w:eastAsia="Times New Roman"/>
          <w:szCs w:val="24"/>
        </w:rPr>
        <w:t xml:space="preserve"> δίν</w:t>
      </w:r>
      <w:r>
        <w:rPr>
          <w:rFonts w:eastAsia="Times New Roman"/>
          <w:szCs w:val="24"/>
        </w:rPr>
        <w:t>ουν</w:t>
      </w:r>
      <w:r w:rsidRPr="000B0CF4">
        <w:rPr>
          <w:rFonts w:eastAsia="Times New Roman"/>
          <w:szCs w:val="24"/>
        </w:rPr>
        <w:t xml:space="preserve"> τέλος </w:t>
      </w:r>
      <w:r>
        <w:rPr>
          <w:rFonts w:eastAsia="Times New Roman"/>
          <w:szCs w:val="24"/>
        </w:rPr>
        <w:t>σ</w:t>
      </w:r>
      <w:r w:rsidRPr="000B0CF4">
        <w:rPr>
          <w:rFonts w:eastAsia="Times New Roman"/>
          <w:szCs w:val="24"/>
        </w:rPr>
        <w:t xml:space="preserve">την υποκρισία που διέλυσε στην τελευταία τάξη του </w:t>
      </w:r>
      <w:r>
        <w:rPr>
          <w:rFonts w:eastAsia="Times New Roman"/>
          <w:szCs w:val="24"/>
        </w:rPr>
        <w:t>λ</w:t>
      </w:r>
      <w:r w:rsidRPr="000B0CF4">
        <w:rPr>
          <w:rFonts w:eastAsia="Times New Roman"/>
          <w:szCs w:val="24"/>
        </w:rPr>
        <w:t>υκείου</w:t>
      </w:r>
      <w:r>
        <w:rPr>
          <w:rFonts w:eastAsia="Times New Roman"/>
          <w:szCs w:val="24"/>
        </w:rPr>
        <w:t>.</w:t>
      </w:r>
    </w:p>
    <w:p w14:paraId="2E247731" w14:textId="77777777" w:rsidR="00ED3BF8" w:rsidRDefault="009F432D">
      <w:pPr>
        <w:spacing w:after="0" w:line="600" w:lineRule="auto"/>
        <w:ind w:firstLine="720"/>
        <w:jc w:val="both"/>
        <w:rPr>
          <w:rFonts w:eastAsia="Times New Roman"/>
          <w:szCs w:val="24"/>
        </w:rPr>
      </w:pPr>
      <w:r w:rsidRPr="000B0CF4">
        <w:rPr>
          <w:rFonts w:eastAsia="Times New Roman"/>
          <w:szCs w:val="24"/>
        </w:rPr>
        <w:t>Βεβαίως</w:t>
      </w:r>
      <w:r>
        <w:rPr>
          <w:rFonts w:eastAsia="Times New Roman"/>
          <w:szCs w:val="24"/>
        </w:rPr>
        <w:t>,</w:t>
      </w:r>
      <w:r w:rsidRPr="000B0CF4">
        <w:rPr>
          <w:rFonts w:eastAsia="Times New Roman"/>
          <w:szCs w:val="24"/>
        </w:rPr>
        <w:t xml:space="preserve"> προσωπικά δεν κατανοώ</w:t>
      </w:r>
      <w:r>
        <w:rPr>
          <w:rFonts w:eastAsia="Times New Roman"/>
          <w:szCs w:val="24"/>
        </w:rPr>
        <w:t>,</w:t>
      </w:r>
      <w:r w:rsidRPr="000B0CF4">
        <w:rPr>
          <w:rFonts w:eastAsia="Times New Roman"/>
          <w:szCs w:val="24"/>
        </w:rPr>
        <w:t xml:space="preserve"> όπως και πολλοί άλλοι</w:t>
      </w:r>
      <w:r>
        <w:rPr>
          <w:rFonts w:eastAsia="Times New Roman"/>
          <w:szCs w:val="24"/>
        </w:rPr>
        <w:t>,</w:t>
      </w:r>
      <w:r w:rsidRPr="000B0CF4">
        <w:rPr>
          <w:rFonts w:eastAsia="Times New Roman"/>
          <w:szCs w:val="24"/>
        </w:rPr>
        <w:t xml:space="preserve"> την αναγκαιότητα της διατήρησης σαν μάθημα γενικής αγωγής τ</w:t>
      </w:r>
      <w:r>
        <w:rPr>
          <w:rFonts w:eastAsia="Times New Roman"/>
          <w:szCs w:val="24"/>
        </w:rPr>
        <w:t>ων</w:t>
      </w:r>
      <w:r w:rsidRPr="000B0CF4">
        <w:rPr>
          <w:rFonts w:eastAsia="Times New Roman"/>
          <w:szCs w:val="24"/>
        </w:rPr>
        <w:t xml:space="preserve"> </w:t>
      </w:r>
      <w:r>
        <w:rPr>
          <w:rFonts w:eastAsia="Times New Roman"/>
          <w:szCs w:val="24"/>
        </w:rPr>
        <w:t>θ</w:t>
      </w:r>
      <w:r w:rsidRPr="000B0CF4">
        <w:rPr>
          <w:rFonts w:eastAsia="Times New Roman"/>
          <w:szCs w:val="24"/>
        </w:rPr>
        <w:t>ρησκευτικ</w:t>
      </w:r>
      <w:r>
        <w:rPr>
          <w:rFonts w:eastAsia="Times New Roman"/>
          <w:szCs w:val="24"/>
        </w:rPr>
        <w:t>ών,</w:t>
      </w:r>
      <w:r w:rsidRPr="000B0CF4">
        <w:rPr>
          <w:rFonts w:eastAsia="Times New Roman"/>
          <w:szCs w:val="24"/>
        </w:rPr>
        <w:t xml:space="preserve"> </w:t>
      </w:r>
      <w:r>
        <w:rPr>
          <w:rFonts w:eastAsia="Times New Roman"/>
          <w:szCs w:val="24"/>
        </w:rPr>
        <w:t>μ</w:t>
      </w:r>
      <w:r w:rsidRPr="000B0CF4">
        <w:rPr>
          <w:rFonts w:eastAsia="Times New Roman"/>
          <w:szCs w:val="24"/>
        </w:rPr>
        <w:t>ιας και ένα μάθημα</w:t>
      </w:r>
      <w:r>
        <w:rPr>
          <w:rFonts w:eastAsia="Times New Roman"/>
          <w:szCs w:val="24"/>
        </w:rPr>
        <w:t>,</w:t>
      </w:r>
      <w:r w:rsidRPr="000B0CF4">
        <w:rPr>
          <w:rFonts w:eastAsia="Times New Roman"/>
          <w:szCs w:val="24"/>
        </w:rPr>
        <w:t xml:space="preserve"> αυτό της σύγχρονης ιστορίας</w:t>
      </w:r>
      <w:r>
        <w:rPr>
          <w:rFonts w:eastAsia="Times New Roman"/>
          <w:szCs w:val="24"/>
        </w:rPr>
        <w:t>,</w:t>
      </w:r>
      <w:r w:rsidRPr="000B0CF4">
        <w:rPr>
          <w:rFonts w:eastAsia="Times New Roman"/>
          <w:szCs w:val="24"/>
        </w:rPr>
        <w:t xml:space="preserve"> θα ήταν πολλαπλώ</w:t>
      </w:r>
      <w:r w:rsidRPr="000B0CF4">
        <w:rPr>
          <w:rFonts w:eastAsia="Times New Roman"/>
          <w:szCs w:val="24"/>
        </w:rPr>
        <w:t>ς χρήσιμ</w:t>
      </w:r>
      <w:r>
        <w:rPr>
          <w:rFonts w:eastAsia="Times New Roman"/>
          <w:szCs w:val="24"/>
        </w:rPr>
        <w:t>ο.</w:t>
      </w:r>
      <w:r w:rsidRPr="000B0CF4">
        <w:rPr>
          <w:rFonts w:eastAsia="Times New Roman"/>
          <w:szCs w:val="24"/>
        </w:rPr>
        <w:t xml:space="preserve"> </w:t>
      </w:r>
      <w:r>
        <w:rPr>
          <w:rFonts w:eastAsia="Times New Roman"/>
          <w:szCs w:val="24"/>
        </w:rPr>
        <w:t>Κ</w:t>
      </w:r>
      <w:r w:rsidRPr="000B0CF4">
        <w:rPr>
          <w:rFonts w:eastAsia="Times New Roman"/>
          <w:szCs w:val="24"/>
        </w:rPr>
        <w:t>αι</w:t>
      </w:r>
      <w:r>
        <w:rPr>
          <w:rFonts w:eastAsia="Times New Roman"/>
          <w:szCs w:val="24"/>
        </w:rPr>
        <w:t xml:space="preserve"> για</w:t>
      </w:r>
      <w:r w:rsidRPr="000B0CF4">
        <w:rPr>
          <w:rFonts w:eastAsia="Times New Roman"/>
          <w:szCs w:val="24"/>
        </w:rPr>
        <w:t xml:space="preserve"> να το πω διαφορετικά</w:t>
      </w:r>
      <w:r>
        <w:rPr>
          <w:rFonts w:eastAsia="Times New Roman"/>
          <w:szCs w:val="24"/>
        </w:rPr>
        <w:t>,</w:t>
      </w:r>
      <w:r w:rsidRPr="000B0CF4">
        <w:rPr>
          <w:rFonts w:eastAsia="Times New Roman"/>
          <w:szCs w:val="24"/>
        </w:rPr>
        <w:t xml:space="preserve"> είναι η γνώση που οι φασίστες μισούν </w:t>
      </w:r>
      <w:r>
        <w:rPr>
          <w:rFonts w:eastAsia="Times New Roman"/>
          <w:szCs w:val="24"/>
        </w:rPr>
        <w:t>πάνω απ’ όλα.</w:t>
      </w:r>
    </w:p>
    <w:p w14:paraId="2E247732" w14:textId="77777777" w:rsidR="00ED3BF8" w:rsidRDefault="009F432D">
      <w:pPr>
        <w:spacing w:after="0" w:line="600" w:lineRule="auto"/>
        <w:ind w:firstLine="720"/>
        <w:jc w:val="both"/>
        <w:rPr>
          <w:rFonts w:eastAsia="Times New Roman"/>
          <w:szCs w:val="24"/>
        </w:rPr>
      </w:pPr>
      <w:r>
        <w:rPr>
          <w:rFonts w:eastAsia="Times New Roman"/>
          <w:szCs w:val="24"/>
        </w:rPr>
        <w:t>Κυρίες και κύριοι συνάδελφοι,</w:t>
      </w:r>
      <w:r w:rsidRPr="000B0CF4">
        <w:rPr>
          <w:rFonts w:eastAsia="Times New Roman"/>
          <w:szCs w:val="24"/>
        </w:rPr>
        <w:t xml:space="preserve"> για το</w:t>
      </w:r>
      <w:r>
        <w:rPr>
          <w:rFonts w:eastAsia="Times New Roman"/>
          <w:szCs w:val="24"/>
        </w:rPr>
        <w:t>ν</w:t>
      </w:r>
      <w:r w:rsidRPr="000B0CF4">
        <w:rPr>
          <w:rFonts w:eastAsia="Times New Roman"/>
          <w:szCs w:val="24"/>
        </w:rPr>
        <w:t xml:space="preserve"> ΣΥΡΙΖΑ η παιδεία δεν είναι πεδίο ανταγωνισμού και προσωπικής </w:t>
      </w:r>
      <w:r>
        <w:rPr>
          <w:rFonts w:eastAsia="Times New Roman"/>
          <w:szCs w:val="24"/>
        </w:rPr>
        <w:t>ανάδειξης.</w:t>
      </w:r>
      <w:r w:rsidRPr="000B0CF4">
        <w:rPr>
          <w:rFonts w:eastAsia="Times New Roman"/>
          <w:szCs w:val="24"/>
        </w:rPr>
        <w:t xml:space="preserve"> </w:t>
      </w:r>
      <w:r>
        <w:rPr>
          <w:rFonts w:eastAsia="Times New Roman"/>
          <w:szCs w:val="24"/>
        </w:rPr>
        <w:t>Γ</w:t>
      </w:r>
      <w:r w:rsidRPr="000B0CF4">
        <w:rPr>
          <w:rFonts w:eastAsia="Times New Roman"/>
          <w:szCs w:val="24"/>
        </w:rPr>
        <w:t>ια το</w:t>
      </w:r>
      <w:r>
        <w:rPr>
          <w:rFonts w:eastAsia="Times New Roman"/>
          <w:szCs w:val="24"/>
        </w:rPr>
        <w:t>ν</w:t>
      </w:r>
      <w:r w:rsidRPr="000B0CF4">
        <w:rPr>
          <w:rFonts w:eastAsia="Times New Roman"/>
          <w:szCs w:val="24"/>
        </w:rPr>
        <w:t xml:space="preserve"> ΣΥΡΙΖΑ η παιδεία και </w:t>
      </w:r>
      <w:r>
        <w:rPr>
          <w:rFonts w:eastAsia="Times New Roman"/>
          <w:szCs w:val="24"/>
        </w:rPr>
        <w:t>αριστεία</w:t>
      </w:r>
      <w:r w:rsidRPr="000B0CF4">
        <w:rPr>
          <w:rFonts w:eastAsia="Times New Roman"/>
          <w:szCs w:val="24"/>
        </w:rPr>
        <w:t xml:space="preserve"> είναι συνεχής πρ</w:t>
      </w:r>
      <w:r w:rsidRPr="000B0CF4">
        <w:rPr>
          <w:rFonts w:eastAsia="Times New Roman"/>
          <w:szCs w:val="24"/>
        </w:rPr>
        <w:t>οσπάθεια για να γίνουμε καλύτεροι</w:t>
      </w:r>
      <w:r>
        <w:rPr>
          <w:rFonts w:eastAsia="Times New Roman"/>
          <w:szCs w:val="24"/>
        </w:rPr>
        <w:t>.</w:t>
      </w:r>
      <w:r w:rsidRPr="000B0CF4">
        <w:rPr>
          <w:rFonts w:eastAsia="Times New Roman"/>
          <w:szCs w:val="24"/>
        </w:rPr>
        <w:t xml:space="preserve"> </w:t>
      </w:r>
      <w:r>
        <w:rPr>
          <w:rFonts w:eastAsia="Times New Roman"/>
          <w:szCs w:val="24"/>
        </w:rPr>
        <w:t>Γ</w:t>
      </w:r>
      <w:r w:rsidRPr="000B0CF4">
        <w:rPr>
          <w:rFonts w:eastAsia="Times New Roman"/>
          <w:szCs w:val="24"/>
        </w:rPr>
        <w:t xml:space="preserve">ιατί το ζητούμενο της </w:t>
      </w:r>
      <w:r>
        <w:rPr>
          <w:rFonts w:eastAsia="Times New Roman"/>
          <w:szCs w:val="24"/>
        </w:rPr>
        <w:t xml:space="preserve">αριστείας </w:t>
      </w:r>
      <w:r w:rsidRPr="000B0CF4">
        <w:rPr>
          <w:rFonts w:eastAsia="Times New Roman"/>
          <w:szCs w:val="24"/>
        </w:rPr>
        <w:t>είναι αυτό</w:t>
      </w:r>
      <w:r>
        <w:rPr>
          <w:rFonts w:eastAsia="Times New Roman"/>
          <w:szCs w:val="24"/>
        </w:rPr>
        <w:t>,</w:t>
      </w:r>
      <w:r w:rsidRPr="000B0CF4">
        <w:rPr>
          <w:rFonts w:eastAsia="Times New Roman"/>
          <w:szCs w:val="24"/>
        </w:rPr>
        <w:t xml:space="preserve"> πώς θα γίνουμε καλύτεροι</w:t>
      </w:r>
      <w:r>
        <w:rPr>
          <w:rFonts w:eastAsia="Times New Roman"/>
          <w:szCs w:val="24"/>
        </w:rPr>
        <w:t>,</w:t>
      </w:r>
      <w:r w:rsidRPr="000B0CF4">
        <w:rPr>
          <w:rFonts w:eastAsia="Times New Roman"/>
          <w:szCs w:val="24"/>
        </w:rPr>
        <w:t xml:space="preserve"> </w:t>
      </w:r>
      <w:r>
        <w:rPr>
          <w:rFonts w:eastAsia="Times New Roman"/>
          <w:szCs w:val="24"/>
        </w:rPr>
        <w:t>όχι πως θα γίνουμε οι καλύτεροι. Γ</w:t>
      </w:r>
      <w:r w:rsidRPr="000B0CF4">
        <w:rPr>
          <w:rFonts w:eastAsia="Times New Roman"/>
          <w:szCs w:val="24"/>
        </w:rPr>
        <w:t xml:space="preserve">ιατί </w:t>
      </w:r>
      <w:r>
        <w:rPr>
          <w:rFonts w:eastAsia="Times New Roman"/>
          <w:szCs w:val="24"/>
        </w:rPr>
        <w:t xml:space="preserve">με το να </w:t>
      </w:r>
      <w:r w:rsidRPr="000B0CF4">
        <w:rPr>
          <w:rFonts w:eastAsia="Times New Roman"/>
          <w:szCs w:val="24"/>
        </w:rPr>
        <w:t xml:space="preserve">γινόμαστε καλύτεροι </w:t>
      </w:r>
      <w:r>
        <w:rPr>
          <w:rFonts w:eastAsia="Times New Roman"/>
          <w:szCs w:val="24"/>
        </w:rPr>
        <w:t>οι συνέπειες</w:t>
      </w:r>
      <w:r w:rsidRPr="000B0CF4">
        <w:rPr>
          <w:rFonts w:eastAsia="Times New Roman"/>
          <w:szCs w:val="24"/>
        </w:rPr>
        <w:t xml:space="preserve"> </w:t>
      </w:r>
      <w:r>
        <w:rPr>
          <w:rFonts w:eastAsia="Times New Roman"/>
          <w:szCs w:val="24"/>
        </w:rPr>
        <w:t xml:space="preserve">αντανακλώνται </w:t>
      </w:r>
      <w:r w:rsidRPr="000B0CF4">
        <w:rPr>
          <w:rFonts w:eastAsia="Times New Roman"/>
          <w:szCs w:val="24"/>
        </w:rPr>
        <w:t>στο σύνολο της κοινωνίας</w:t>
      </w:r>
      <w:r>
        <w:rPr>
          <w:rFonts w:eastAsia="Times New Roman"/>
          <w:szCs w:val="24"/>
        </w:rPr>
        <w:t>.</w:t>
      </w:r>
      <w:r w:rsidRPr="000B0CF4">
        <w:rPr>
          <w:rFonts w:eastAsia="Times New Roman"/>
          <w:szCs w:val="24"/>
        </w:rPr>
        <w:t xml:space="preserve"> Αντίθετα</w:t>
      </w:r>
      <w:r>
        <w:rPr>
          <w:rFonts w:eastAsia="Times New Roman"/>
          <w:szCs w:val="24"/>
        </w:rPr>
        <w:t>, με το</w:t>
      </w:r>
      <w:r w:rsidRPr="000B0CF4">
        <w:rPr>
          <w:rFonts w:eastAsia="Times New Roman"/>
          <w:szCs w:val="24"/>
        </w:rPr>
        <w:t xml:space="preserve"> να γινόμαστε </w:t>
      </w:r>
      <w:r>
        <w:rPr>
          <w:rFonts w:eastAsia="Times New Roman"/>
          <w:szCs w:val="24"/>
        </w:rPr>
        <w:t xml:space="preserve">οι </w:t>
      </w:r>
      <w:r w:rsidRPr="000B0CF4">
        <w:rPr>
          <w:rFonts w:eastAsia="Times New Roman"/>
          <w:szCs w:val="24"/>
        </w:rPr>
        <w:t xml:space="preserve">καλύτεροι </w:t>
      </w:r>
      <w:r>
        <w:rPr>
          <w:rFonts w:eastAsia="Times New Roman"/>
          <w:szCs w:val="24"/>
        </w:rPr>
        <w:t>σημαίνει ότι</w:t>
      </w:r>
      <w:r w:rsidRPr="000B0CF4">
        <w:rPr>
          <w:rFonts w:eastAsia="Times New Roman"/>
          <w:szCs w:val="24"/>
        </w:rPr>
        <w:t xml:space="preserve"> μπαίνου</w:t>
      </w:r>
      <w:r>
        <w:rPr>
          <w:rFonts w:eastAsia="Times New Roman"/>
          <w:szCs w:val="24"/>
        </w:rPr>
        <w:t>με</w:t>
      </w:r>
      <w:r w:rsidRPr="000B0CF4">
        <w:rPr>
          <w:rFonts w:eastAsia="Times New Roman"/>
          <w:szCs w:val="24"/>
        </w:rPr>
        <w:t xml:space="preserve"> σε μία διαδικασία ανταγωνισμού</w:t>
      </w:r>
      <w:r>
        <w:rPr>
          <w:rFonts w:eastAsia="Times New Roman"/>
          <w:szCs w:val="24"/>
        </w:rPr>
        <w:t>,</w:t>
      </w:r>
      <w:r w:rsidRPr="000B0CF4">
        <w:rPr>
          <w:rFonts w:eastAsia="Times New Roman"/>
          <w:szCs w:val="24"/>
        </w:rPr>
        <w:t xml:space="preserve"> εχθρότητας και πικρίας</w:t>
      </w:r>
      <w:r>
        <w:rPr>
          <w:rFonts w:eastAsia="Times New Roman"/>
          <w:szCs w:val="24"/>
        </w:rPr>
        <w:t>.</w:t>
      </w:r>
      <w:r w:rsidRPr="000B0CF4">
        <w:rPr>
          <w:rFonts w:eastAsia="Times New Roman"/>
          <w:szCs w:val="24"/>
        </w:rPr>
        <w:t xml:space="preserve"> </w:t>
      </w:r>
    </w:p>
    <w:p w14:paraId="2E247733" w14:textId="77777777" w:rsidR="00ED3BF8" w:rsidRDefault="009F432D">
      <w:pPr>
        <w:spacing w:after="0" w:line="600" w:lineRule="auto"/>
        <w:ind w:firstLine="720"/>
        <w:jc w:val="both"/>
        <w:rPr>
          <w:rFonts w:eastAsia="Times New Roman"/>
          <w:szCs w:val="24"/>
        </w:rPr>
      </w:pPr>
      <w:r>
        <w:rPr>
          <w:rFonts w:eastAsia="Times New Roman"/>
          <w:szCs w:val="24"/>
        </w:rPr>
        <w:lastRenderedPageBreak/>
        <w:t>Πώς, λ</w:t>
      </w:r>
      <w:r w:rsidRPr="000B0CF4">
        <w:rPr>
          <w:rFonts w:eastAsia="Times New Roman"/>
          <w:szCs w:val="24"/>
        </w:rPr>
        <w:t>οιπόν</w:t>
      </w:r>
      <w:r>
        <w:rPr>
          <w:rFonts w:eastAsia="Times New Roman"/>
          <w:szCs w:val="24"/>
        </w:rPr>
        <w:t>,</w:t>
      </w:r>
      <w:r w:rsidRPr="000B0CF4">
        <w:rPr>
          <w:rFonts w:eastAsia="Times New Roman"/>
          <w:szCs w:val="24"/>
        </w:rPr>
        <w:t xml:space="preserve"> </w:t>
      </w:r>
      <w:r>
        <w:rPr>
          <w:rFonts w:eastAsia="Times New Roman"/>
          <w:szCs w:val="24"/>
        </w:rPr>
        <w:t>αντι</w:t>
      </w:r>
      <w:r w:rsidRPr="000B0CF4">
        <w:rPr>
          <w:rFonts w:eastAsia="Times New Roman"/>
          <w:szCs w:val="24"/>
        </w:rPr>
        <w:t xml:space="preserve">λαμβάνονται στη Νέα Δημοκρατία την </w:t>
      </w:r>
      <w:r>
        <w:rPr>
          <w:rFonts w:eastAsia="Times New Roman"/>
          <w:szCs w:val="24"/>
        </w:rPr>
        <w:t>αριστεία; Τι</w:t>
      </w:r>
      <w:r w:rsidRPr="000B0CF4">
        <w:rPr>
          <w:rFonts w:eastAsia="Times New Roman"/>
          <w:szCs w:val="24"/>
        </w:rPr>
        <w:t xml:space="preserve"> είπε ο κ</w:t>
      </w:r>
      <w:r>
        <w:rPr>
          <w:rFonts w:eastAsia="Times New Roman"/>
          <w:szCs w:val="24"/>
        </w:rPr>
        <w:t>.</w:t>
      </w:r>
      <w:r w:rsidRPr="000B0CF4">
        <w:rPr>
          <w:rFonts w:eastAsia="Times New Roman"/>
          <w:szCs w:val="24"/>
        </w:rPr>
        <w:t xml:space="preserve"> Μητσοτάκης πρόσφατα</w:t>
      </w:r>
      <w:r>
        <w:rPr>
          <w:rFonts w:eastAsia="Times New Roman"/>
          <w:szCs w:val="24"/>
        </w:rPr>
        <w:t>; Δ</w:t>
      </w:r>
      <w:r w:rsidRPr="000B0CF4">
        <w:rPr>
          <w:rFonts w:eastAsia="Times New Roman"/>
          <w:szCs w:val="24"/>
        </w:rPr>
        <w:t xml:space="preserve">ήλωσε ότι θέλει </w:t>
      </w:r>
      <w:r>
        <w:rPr>
          <w:rFonts w:eastAsia="Times New Roman"/>
          <w:szCs w:val="24"/>
        </w:rPr>
        <w:t>ο νέοι</w:t>
      </w:r>
      <w:r w:rsidRPr="000B0CF4">
        <w:rPr>
          <w:rFonts w:eastAsia="Times New Roman"/>
          <w:szCs w:val="24"/>
        </w:rPr>
        <w:t xml:space="preserve"> να μη</w:t>
      </w:r>
      <w:r>
        <w:rPr>
          <w:rFonts w:eastAsia="Times New Roman"/>
          <w:szCs w:val="24"/>
        </w:rPr>
        <w:t>ν</w:t>
      </w:r>
      <w:r w:rsidRPr="000B0CF4">
        <w:rPr>
          <w:rFonts w:eastAsia="Times New Roman"/>
          <w:szCs w:val="24"/>
        </w:rPr>
        <w:t xml:space="preserve"> χρειά</w:t>
      </w:r>
      <w:r>
        <w:rPr>
          <w:rFonts w:eastAsia="Times New Roman"/>
          <w:szCs w:val="24"/>
        </w:rPr>
        <w:t xml:space="preserve">ζονται </w:t>
      </w:r>
      <w:r w:rsidRPr="000B0CF4">
        <w:rPr>
          <w:rFonts w:eastAsia="Times New Roman"/>
          <w:szCs w:val="24"/>
        </w:rPr>
        <w:t>ελεημοσύνες</w:t>
      </w:r>
      <w:r>
        <w:rPr>
          <w:rFonts w:eastAsia="Times New Roman"/>
          <w:szCs w:val="24"/>
        </w:rPr>
        <w:t>,</w:t>
      </w:r>
      <w:r w:rsidRPr="000B0CF4">
        <w:rPr>
          <w:rFonts w:eastAsia="Times New Roman"/>
          <w:szCs w:val="24"/>
        </w:rPr>
        <w:t xml:space="preserve"> αυτός που </w:t>
      </w:r>
      <w:r>
        <w:rPr>
          <w:rFonts w:eastAsia="Times New Roman"/>
          <w:szCs w:val="24"/>
        </w:rPr>
        <w:t>έφτασε την ανεργία σ</w:t>
      </w:r>
      <w:r w:rsidRPr="000B0CF4">
        <w:rPr>
          <w:rFonts w:eastAsia="Times New Roman"/>
          <w:szCs w:val="24"/>
        </w:rPr>
        <w:t xml:space="preserve">το 28% </w:t>
      </w:r>
      <w:r>
        <w:rPr>
          <w:rFonts w:eastAsia="Times New Roman"/>
          <w:szCs w:val="24"/>
        </w:rPr>
        <w:t>κι έδιωξε από</w:t>
      </w:r>
      <w:r w:rsidRPr="000B0CF4">
        <w:rPr>
          <w:rFonts w:eastAsia="Times New Roman"/>
          <w:szCs w:val="24"/>
        </w:rPr>
        <w:t xml:space="preserve"> την Ελλάδα </w:t>
      </w:r>
      <w:r>
        <w:rPr>
          <w:rFonts w:eastAsia="Times New Roman"/>
          <w:szCs w:val="24"/>
        </w:rPr>
        <w:t>τετρακόσιες</w:t>
      </w:r>
      <w:r w:rsidRPr="000B0CF4">
        <w:rPr>
          <w:rFonts w:eastAsia="Times New Roman"/>
          <w:szCs w:val="24"/>
        </w:rPr>
        <w:t xml:space="preserve"> χιλιάδες πτυχιούχους</w:t>
      </w:r>
      <w:r>
        <w:rPr>
          <w:rFonts w:eastAsia="Times New Roman"/>
          <w:szCs w:val="24"/>
        </w:rPr>
        <w:t>.</w:t>
      </w:r>
      <w:r w:rsidRPr="000B0CF4">
        <w:rPr>
          <w:rFonts w:eastAsia="Times New Roman"/>
          <w:szCs w:val="24"/>
        </w:rPr>
        <w:t xml:space="preserve"> </w:t>
      </w:r>
      <w:r>
        <w:rPr>
          <w:rFonts w:eastAsia="Times New Roman"/>
          <w:szCs w:val="24"/>
        </w:rPr>
        <w:t>Τ</w:t>
      </w:r>
      <w:r w:rsidRPr="000B0CF4">
        <w:rPr>
          <w:rFonts w:eastAsia="Times New Roman"/>
          <w:szCs w:val="24"/>
        </w:rPr>
        <w:t>ι είπε ο κ</w:t>
      </w:r>
      <w:r>
        <w:rPr>
          <w:rFonts w:eastAsia="Times New Roman"/>
          <w:szCs w:val="24"/>
        </w:rPr>
        <w:t>.</w:t>
      </w:r>
      <w:r w:rsidRPr="000B0CF4">
        <w:rPr>
          <w:rFonts w:eastAsia="Times New Roman"/>
          <w:szCs w:val="24"/>
        </w:rPr>
        <w:t xml:space="preserve"> </w:t>
      </w:r>
      <w:proofErr w:type="spellStart"/>
      <w:r w:rsidRPr="000B0CF4">
        <w:rPr>
          <w:rFonts w:eastAsia="Times New Roman"/>
          <w:szCs w:val="24"/>
        </w:rPr>
        <w:t>Κικίλιας</w:t>
      </w:r>
      <w:proofErr w:type="spellEnd"/>
      <w:r>
        <w:rPr>
          <w:rFonts w:eastAsia="Times New Roman"/>
          <w:szCs w:val="24"/>
        </w:rPr>
        <w:t>; Είπε</w:t>
      </w:r>
      <w:r w:rsidRPr="000B0CF4">
        <w:rPr>
          <w:rFonts w:eastAsia="Times New Roman"/>
          <w:szCs w:val="24"/>
        </w:rPr>
        <w:t xml:space="preserve"> ότι η κοινωνική στήριξη κ</w:t>
      </w:r>
      <w:r>
        <w:rPr>
          <w:rFonts w:eastAsia="Times New Roman"/>
          <w:szCs w:val="24"/>
        </w:rPr>
        <w:t>άνει</w:t>
      </w:r>
      <w:r w:rsidRPr="000B0CF4">
        <w:rPr>
          <w:rFonts w:eastAsia="Times New Roman"/>
          <w:szCs w:val="24"/>
        </w:rPr>
        <w:t xml:space="preserve"> τους </w:t>
      </w:r>
      <w:r>
        <w:rPr>
          <w:rFonts w:eastAsia="Times New Roman"/>
          <w:szCs w:val="24"/>
        </w:rPr>
        <w:t>φτωχούς</w:t>
      </w:r>
      <w:r w:rsidRPr="000B0CF4">
        <w:rPr>
          <w:rFonts w:eastAsia="Times New Roman"/>
          <w:szCs w:val="24"/>
        </w:rPr>
        <w:t xml:space="preserve"> αδρανείς και τεμπέλη</w:t>
      </w:r>
      <w:r>
        <w:rPr>
          <w:rFonts w:eastAsia="Times New Roman"/>
          <w:szCs w:val="24"/>
        </w:rPr>
        <w:t>δες.</w:t>
      </w:r>
      <w:r w:rsidRPr="000B0CF4">
        <w:rPr>
          <w:rFonts w:eastAsia="Times New Roman"/>
          <w:szCs w:val="24"/>
        </w:rPr>
        <w:t xml:space="preserve"> </w:t>
      </w:r>
      <w:r>
        <w:rPr>
          <w:rFonts w:eastAsia="Times New Roman"/>
          <w:szCs w:val="24"/>
        </w:rPr>
        <w:t>Τι</w:t>
      </w:r>
      <w:r w:rsidRPr="000B0CF4">
        <w:rPr>
          <w:rFonts w:eastAsia="Times New Roman"/>
          <w:szCs w:val="24"/>
        </w:rPr>
        <w:t xml:space="preserve"> είπε ο κύριος </w:t>
      </w:r>
      <w:r>
        <w:rPr>
          <w:rFonts w:eastAsia="Times New Roman"/>
          <w:szCs w:val="24"/>
        </w:rPr>
        <w:t xml:space="preserve">Πρόεδρος της ΟΝΝΕΔ; Είπε ότι τα επιδόματα </w:t>
      </w:r>
      <w:r w:rsidRPr="000B0CF4">
        <w:rPr>
          <w:rFonts w:eastAsia="Times New Roman"/>
          <w:szCs w:val="24"/>
        </w:rPr>
        <w:t xml:space="preserve">κάνουν </w:t>
      </w:r>
      <w:r>
        <w:rPr>
          <w:rFonts w:eastAsia="Times New Roman"/>
          <w:szCs w:val="24"/>
        </w:rPr>
        <w:t>τ</w:t>
      </w:r>
      <w:r w:rsidRPr="000B0CF4">
        <w:rPr>
          <w:rFonts w:eastAsia="Times New Roman"/>
          <w:szCs w:val="24"/>
        </w:rPr>
        <w:t>ους ανέ</w:t>
      </w:r>
      <w:r w:rsidRPr="000B0CF4">
        <w:rPr>
          <w:rFonts w:eastAsia="Times New Roman"/>
          <w:szCs w:val="24"/>
        </w:rPr>
        <w:t>ργους να μην αναζητούν δουλειά</w:t>
      </w:r>
      <w:r>
        <w:rPr>
          <w:rFonts w:eastAsia="Times New Roman"/>
          <w:szCs w:val="24"/>
        </w:rPr>
        <w:t xml:space="preserve">. Και ο κ. </w:t>
      </w:r>
      <w:proofErr w:type="spellStart"/>
      <w:r>
        <w:rPr>
          <w:rFonts w:eastAsia="Times New Roman"/>
          <w:szCs w:val="24"/>
        </w:rPr>
        <w:t>Κυμπ</w:t>
      </w:r>
      <w:r>
        <w:rPr>
          <w:rFonts w:eastAsia="Times New Roman"/>
          <w:szCs w:val="24"/>
        </w:rPr>
        <w:t>ου</w:t>
      </w:r>
      <w:r>
        <w:rPr>
          <w:rFonts w:eastAsia="Times New Roman"/>
          <w:szCs w:val="24"/>
        </w:rPr>
        <w:t>ρόπουλος</w:t>
      </w:r>
      <w:proofErr w:type="spellEnd"/>
      <w:r>
        <w:rPr>
          <w:rFonts w:eastAsia="Times New Roman"/>
          <w:szCs w:val="24"/>
        </w:rPr>
        <w:t>, όμως,</w:t>
      </w:r>
      <w:r w:rsidRPr="000B0CF4">
        <w:rPr>
          <w:rFonts w:eastAsia="Times New Roman"/>
          <w:szCs w:val="24"/>
        </w:rPr>
        <w:t xml:space="preserve"> άνθρωπος αξιολογότατο</w:t>
      </w:r>
      <w:r>
        <w:rPr>
          <w:rFonts w:eastAsia="Times New Roman"/>
          <w:szCs w:val="24"/>
        </w:rPr>
        <w:t>ς, ΑΜΕΑ,</w:t>
      </w:r>
      <w:r w:rsidRPr="000B0CF4">
        <w:rPr>
          <w:rFonts w:eastAsia="Times New Roman"/>
          <w:szCs w:val="24"/>
        </w:rPr>
        <w:t xml:space="preserve"> υποψήφιος </w:t>
      </w:r>
      <w:r>
        <w:rPr>
          <w:rFonts w:eastAsia="Times New Roman"/>
          <w:szCs w:val="24"/>
        </w:rPr>
        <w:t xml:space="preserve">στο </w:t>
      </w:r>
      <w:proofErr w:type="spellStart"/>
      <w:r>
        <w:rPr>
          <w:rFonts w:eastAsia="Times New Roman"/>
          <w:szCs w:val="24"/>
        </w:rPr>
        <w:t>ευρωψηφοδέλτιο</w:t>
      </w:r>
      <w:proofErr w:type="spellEnd"/>
      <w:r>
        <w:rPr>
          <w:rFonts w:eastAsia="Times New Roman"/>
          <w:szCs w:val="24"/>
        </w:rPr>
        <w:t xml:space="preserve">, είπε </w:t>
      </w:r>
      <w:r w:rsidRPr="000B0CF4">
        <w:rPr>
          <w:rFonts w:eastAsia="Times New Roman"/>
          <w:szCs w:val="24"/>
        </w:rPr>
        <w:t>ότι δεν θέλει επιδόματα και χαρές</w:t>
      </w:r>
      <w:r>
        <w:rPr>
          <w:rFonts w:eastAsia="Times New Roman"/>
          <w:szCs w:val="24"/>
        </w:rPr>
        <w:t>.</w:t>
      </w:r>
    </w:p>
    <w:p w14:paraId="2E247734" w14:textId="77777777" w:rsidR="00ED3BF8" w:rsidRDefault="009F432D">
      <w:pPr>
        <w:spacing w:after="0" w:line="600" w:lineRule="auto"/>
        <w:ind w:firstLine="720"/>
        <w:jc w:val="both"/>
        <w:rPr>
          <w:rFonts w:eastAsia="Times New Roman"/>
          <w:szCs w:val="24"/>
        </w:rPr>
      </w:pPr>
      <w:r>
        <w:rPr>
          <w:rFonts w:eastAsia="Times New Roman"/>
          <w:szCs w:val="24"/>
        </w:rPr>
        <w:t>Κ</w:t>
      </w:r>
      <w:r w:rsidRPr="000B0CF4">
        <w:rPr>
          <w:rFonts w:eastAsia="Times New Roman"/>
          <w:szCs w:val="24"/>
        </w:rPr>
        <w:t>ανονικά</w:t>
      </w:r>
      <w:r>
        <w:rPr>
          <w:rFonts w:eastAsia="Times New Roman"/>
          <w:szCs w:val="24"/>
        </w:rPr>
        <w:t>,</w:t>
      </w:r>
      <w:r w:rsidRPr="000B0CF4">
        <w:rPr>
          <w:rFonts w:eastAsia="Times New Roman"/>
          <w:szCs w:val="24"/>
        </w:rPr>
        <w:t xml:space="preserve"> </w:t>
      </w:r>
      <w:r>
        <w:rPr>
          <w:rFonts w:eastAsia="Times New Roman"/>
          <w:szCs w:val="24"/>
        </w:rPr>
        <w:t>λ</w:t>
      </w:r>
      <w:r w:rsidRPr="000B0CF4">
        <w:rPr>
          <w:rFonts w:eastAsia="Times New Roman"/>
          <w:szCs w:val="24"/>
        </w:rPr>
        <w:t>οιπόν</w:t>
      </w:r>
      <w:r>
        <w:rPr>
          <w:rFonts w:eastAsia="Times New Roman"/>
          <w:szCs w:val="24"/>
        </w:rPr>
        <w:t>,</w:t>
      </w:r>
      <w:r w:rsidRPr="000B0CF4">
        <w:rPr>
          <w:rFonts w:eastAsia="Times New Roman"/>
          <w:szCs w:val="24"/>
        </w:rPr>
        <w:t xml:space="preserve"> σύμφωνα με του</w:t>
      </w:r>
      <w:r>
        <w:rPr>
          <w:rFonts w:eastAsia="Times New Roman"/>
          <w:szCs w:val="24"/>
        </w:rPr>
        <w:t xml:space="preserve">ς άριστους, </w:t>
      </w:r>
      <w:r w:rsidRPr="000B0CF4">
        <w:rPr>
          <w:rFonts w:eastAsia="Times New Roman"/>
          <w:szCs w:val="24"/>
        </w:rPr>
        <w:t>για τους αρρώστους</w:t>
      </w:r>
      <w:r>
        <w:rPr>
          <w:rFonts w:eastAsia="Times New Roman"/>
          <w:szCs w:val="24"/>
        </w:rPr>
        <w:t>,</w:t>
      </w:r>
      <w:r w:rsidRPr="000B0CF4">
        <w:rPr>
          <w:rFonts w:eastAsia="Times New Roman"/>
          <w:szCs w:val="24"/>
        </w:rPr>
        <w:t xml:space="preserve"> τους άνεργους</w:t>
      </w:r>
      <w:r>
        <w:rPr>
          <w:rFonts w:eastAsia="Times New Roman"/>
          <w:szCs w:val="24"/>
        </w:rPr>
        <w:t>, τους ανέργους,</w:t>
      </w:r>
      <w:r>
        <w:rPr>
          <w:rFonts w:eastAsia="Times New Roman"/>
          <w:szCs w:val="24"/>
        </w:rPr>
        <w:t xml:space="preserve"> τους ανήμπορους, τους φτωχούς, </w:t>
      </w:r>
      <w:r w:rsidRPr="000B0CF4">
        <w:rPr>
          <w:rFonts w:eastAsia="Times New Roman"/>
          <w:szCs w:val="24"/>
        </w:rPr>
        <w:t xml:space="preserve">δεν πρέπει να </w:t>
      </w:r>
      <w:r>
        <w:rPr>
          <w:rFonts w:eastAsia="Times New Roman"/>
          <w:szCs w:val="24"/>
        </w:rPr>
        <w:t>μεριμνά</w:t>
      </w:r>
      <w:r w:rsidRPr="000B0CF4">
        <w:rPr>
          <w:rFonts w:eastAsia="Times New Roman"/>
          <w:szCs w:val="24"/>
        </w:rPr>
        <w:t xml:space="preserve"> το κράτος</w:t>
      </w:r>
      <w:r>
        <w:rPr>
          <w:rFonts w:eastAsia="Times New Roman"/>
          <w:szCs w:val="24"/>
        </w:rPr>
        <w:t>.</w:t>
      </w:r>
      <w:r w:rsidRPr="000B0CF4">
        <w:rPr>
          <w:rFonts w:eastAsia="Times New Roman"/>
          <w:szCs w:val="24"/>
        </w:rPr>
        <w:t xml:space="preserve"> Γιατί</w:t>
      </w:r>
      <w:r>
        <w:rPr>
          <w:rFonts w:eastAsia="Times New Roman"/>
          <w:szCs w:val="24"/>
        </w:rPr>
        <w:t>,</w:t>
      </w:r>
      <w:r w:rsidRPr="000B0CF4">
        <w:rPr>
          <w:rFonts w:eastAsia="Times New Roman"/>
          <w:szCs w:val="24"/>
        </w:rPr>
        <w:t xml:space="preserve"> στο κάτω-κάτω</w:t>
      </w:r>
      <w:r>
        <w:rPr>
          <w:rFonts w:eastAsia="Times New Roman"/>
          <w:szCs w:val="24"/>
        </w:rPr>
        <w:t>,</w:t>
      </w:r>
      <w:r w:rsidRPr="000B0CF4">
        <w:rPr>
          <w:rFonts w:eastAsia="Times New Roman"/>
          <w:szCs w:val="24"/>
        </w:rPr>
        <w:t xml:space="preserve"> σύμφωνα με μία ε</w:t>
      </w:r>
      <w:r>
        <w:rPr>
          <w:rFonts w:eastAsia="Times New Roman"/>
          <w:szCs w:val="24"/>
        </w:rPr>
        <w:t>υγονική</w:t>
      </w:r>
      <w:r w:rsidRPr="000B0CF4">
        <w:rPr>
          <w:rFonts w:eastAsia="Times New Roman"/>
          <w:szCs w:val="24"/>
        </w:rPr>
        <w:t xml:space="preserve"> θεωρία</w:t>
      </w:r>
      <w:r>
        <w:rPr>
          <w:rFonts w:eastAsia="Times New Roman"/>
          <w:szCs w:val="24"/>
        </w:rPr>
        <w:t>,</w:t>
      </w:r>
      <w:r w:rsidRPr="000B0CF4">
        <w:rPr>
          <w:rFonts w:eastAsia="Times New Roman"/>
          <w:szCs w:val="24"/>
        </w:rPr>
        <w:t xml:space="preserve"> </w:t>
      </w:r>
      <w:r>
        <w:rPr>
          <w:rFonts w:eastAsia="Times New Roman"/>
          <w:szCs w:val="24"/>
        </w:rPr>
        <w:t>η</w:t>
      </w:r>
      <w:r w:rsidRPr="000B0CF4">
        <w:rPr>
          <w:rFonts w:eastAsia="Times New Roman"/>
          <w:szCs w:val="24"/>
        </w:rPr>
        <w:t xml:space="preserve"> φύση μπορεί να τα ρυθμίσει αυτά</w:t>
      </w:r>
      <w:r>
        <w:rPr>
          <w:rFonts w:eastAsia="Times New Roman"/>
          <w:szCs w:val="24"/>
        </w:rPr>
        <w:t>,</w:t>
      </w:r>
      <w:r w:rsidRPr="000B0CF4">
        <w:rPr>
          <w:rFonts w:eastAsia="Times New Roman"/>
          <w:szCs w:val="24"/>
        </w:rPr>
        <w:t xml:space="preserve"> ενώ η κοινωνική δικαιοσύνη είναι εφεύρεση </w:t>
      </w:r>
      <w:r>
        <w:rPr>
          <w:rFonts w:eastAsia="Times New Roman"/>
          <w:szCs w:val="24"/>
        </w:rPr>
        <w:t xml:space="preserve">της </w:t>
      </w:r>
      <w:r w:rsidRPr="000B0CF4">
        <w:rPr>
          <w:rFonts w:eastAsia="Times New Roman"/>
          <w:szCs w:val="24"/>
        </w:rPr>
        <w:t>Αριστεράς</w:t>
      </w:r>
      <w:r>
        <w:rPr>
          <w:rFonts w:eastAsia="Times New Roman"/>
          <w:szCs w:val="24"/>
        </w:rPr>
        <w:t>,</w:t>
      </w:r>
      <w:r w:rsidRPr="000B0CF4">
        <w:rPr>
          <w:rFonts w:eastAsia="Times New Roman"/>
          <w:szCs w:val="24"/>
        </w:rPr>
        <w:t xml:space="preserve"> της κακής </w:t>
      </w:r>
      <w:r>
        <w:rPr>
          <w:rFonts w:eastAsia="Times New Roman"/>
          <w:szCs w:val="24"/>
        </w:rPr>
        <w:t>Α</w:t>
      </w:r>
      <w:r w:rsidRPr="000B0CF4">
        <w:rPr>
          <w:rFonts w:eastAsia="Times New Roman"/>
          <w:szCs w:val="24"/>
        </w:rPr>
        <w:t>ριστεράς και κοστίζει πολύ στο ταμ</w:t>
      </w:r>
      <w:r w:rsidRPr="000B0CF4">
        <w:rPr>
          <w:rFonts w:eastAsia="Times New Roman"/>
          <w:szCs w:val="24"/>
        </w:rPr>
        <w:t xml:space="preserve">είο της </w:t>
      </w:r>
      <w:r>
        <w:rPr>
          <w:rFonts w:eastAsia="Times New Roman"/>
          <w:szCs w:val="24"/>
        </w:rPr>
        <w:t>ε</w:t>
      </w:r>
      <w:r w:rsidRPr="000B0CF4">
        <w:rPr>
          <w:rFonts w:eastAsia="Times New Roman"/>
          <w:szCs w:val="24"/>
        </w:rPr>
        <w:t>λεύθερης αγοράς</w:t>
      </w:r>
      <w:r>
        <w:rPr>
          <w:rFonts w:eastAsia="Times New Roman"/>
          <w:szCs w:val="24"/>
        </w:rPr>
        <w:t>.</w:t>
      </w:r>
    </w:p>
    <w:p w14:paraId="2E247735" w14:textId="77777777" w:rsidR="00ED3BF8" w:rsidRDefault="009F432D">
      <w:pPr>
        <w:spacing w:after="0" w:line="600" w:lineRule="auto"/>
        <w:ind w:firstLine="720"/>
        <w:jc w:val="both"/>
        <w:rPr>
          <w:rFonts w:eastAsia="Times New Roman"/>
          <w:szCs w:val="24"/>
        </w:rPr>
      </w:pPr>
      <w:r>
        <w:rPr>
          <w:rFonts w:eastAsia="Times New Roman"/>
          <w:szCs w:val="24"/>
        </w:rPr>
        <w:t>Κ</w:t>
      </w:r>
      <w:r w:rsidRPr="000B0CF4">
        <w:rPr>
          <w:rFonts w:eastAsia="Times New Roman"/>
          <w:szCs w:val="24"/>
        </w:rPr>
        <w:t>υρίες και κύριοι</w:t>
      </w:r>
      <w:r>
        <w:rPr>
          <w:rFonts w:eastAsia="Times New Roman"/>
          <w:szCs w:val="24"/>
        </w:rPr>
        <w:t>,</w:t>
      </w:r>
      <w:r w:rsidRPr="000B0CF4">
        <w:rPr>
          <w:rFonts w:eastAsia="Times New Roman"/>
          <w:szCs w:val="24"/>
        </w:rPr>
        <w:t xml:space="preserve"> </w:t>
      </w:r>
      <w:r>
        <w:rPr>
          <w:rFonts w:eastAsia="Times New Roman"/>
          <w:szCs w:val="24"/>
        </w:rPr>
        <w:t>αν αυτές</w:t>
      </w:r>
      <w:r w:rsidRPr="000B0CF4">
        <w:rPr>
          <w:rFonts w:eastAsia="Times New Roman"/>
          <w:szCs w:val="24"/>
        </w:rPr>
        <w:t xml:space="preserve"> είναι οι σκέψεις για την αριστεία</w:t>
      </w:r>
      <w:r>
        <w:rPr>
          <w:rFonts w:eastAsia="Times New Roman"/>
          <w:szCs w:val="24"/>
        </w:rPr>
        <w:t>,</w:t>
      </w:r>
      <w:r w:rsidRPr="000B0CF4">
        <w:rPr>
          <w:rFonts w:eastAsia="Times New Roman"/>
          <w:szCs w:val="24"/>
        </w:rPr>
        <w:t xml:space="preserve"> πολύ φοβούμαι ότι </w:t>
      </w:r>
      <w:r>
        <w:rPr>
          <w:rFonts w:eastAsia="Times New Roman"/>
          <w:szCs w:val="24"/>
        </w:rPr>
        <w:t>σύγχρονος</w:t>
      </w:r>
      <w:r w:rsidRPr="000B0CF4">
        <w:rPr>
          <w:rFonts w:eastAsia="Times New Roman"/>
          <w:szCs w:val="24"/>
        </w:rPr>
        <w:t xml:space="preserve"> φασισμός δεν έρχεται με</w:t>
      </w:r>
      <w:r>
        <w:rPr>
          <w:rFonts w:eastAsia="Times New Roman"/>
          <w:szCs w:val="24"/>
        </w:rPr>
        <w:t xml:space="preserve"> </w:t>
      </w:r>
      <w:r>
        <w:rPr>
          <w:rFonts w:eastAsia="Times New Roman"/>
          <w:szCs w:val="24"/>
        </w:rPr>
        <w:lastRenderedPageBreak/>
        <w:t xml:space="preserve">τανκς </w:t>
      </w:r>
      <w:r w:rsidRPr="000B0CF4">
        <w:rPr>
          <w:rFonts w:eastAsia="Times New Roman"/>
          <w:szCs w:val="24"/>
        </w:rPr>
        <w:t xml:space="preserve">ούτε </w:t>
      </w:r>
      <w:r>
        <w:rPr>
          <w:rFonts w:eastAsia="Times New Roman"/>
          <w:szCs w:val="24"/>
        </w:rPr>
        <w:t xml:space="preserve">με </w:t>
      </w:r>
      <w:r w:rsidRPr="000B0CF4">
        <w:rPr>
          <w:rFonts w:eastAsia="Times New Roman"/>
          <w:szCs w:val="24"/>
        </w:rPr>
        <w:t>εμβατήρια</w:t>
      </w:r>
      <w:r>
        <w:rPr>
          <w:rFonts w:eastAsia="Times New Roman"/>
          <w:szCs w:val="24"/>
        </w:rPr>
        <w:t>.</w:t>
      </w:r>
      <w:r w:rsidRPr="000B0CF4">
        <w:rPr>
          <w:rFonts w:eastAsia="Times New Roman"/>
          <w:szCs w:val="24"/>
        </w:rPr>
        <w:t xml:space="preserve"> </w:t>
      </w:r>
      <w:r>
        <w:rPr>
          <w:rFonts w:eastAsia="Times New Roman"/>
          <w:szCs w:val="24"/>
        </w:rPr>
        <w:t>Ο σύγχρονος</w:t>
      </w:r>
      <w:r w:rsidRPr="000B0CF4">
        <w:rPr>
          <w:rFonts w:eastAsia="Times New Roman"/>
          <w:szCs w:val="24"/>
        </w:rPr>
        <w:t xml:space="preserve"> φασισμός έ</w:t>
      </w:r>
      <w:r>
        <w:rPr>
          <w:rFonts w:eastAsia="Times New Roman"/>
          <w:szCs w:val="24"/>
        </w:rPr>
        <w:t>ρ</w:t>
      </w:r>
      <w:r w:rsidRPr="000B0CF4">
        <w:rPr>
          <w:rFonts w:eastAsia="Times New Roman"/>
          <w:szCs w:val="24"/>
        </w:rPr>
        <w:t xml:space="preserve">χεται </w:t>
      </w:r>
      <w:r>
        <w:rPr>
          <w:rFonts w:eastAsia="Times New Roman"/>
          <w:szCs w:val="24"/>
        </w:rPr>
        <w:t xml:space="preserve">από </w:t>
      </w:r>
      <w:r w:rsidRPr="000B0CF4">
        <w:rPr>
          <w:rFonts w:eastAsia="Times New Roman"/>
          <w:szCs w:val="24"/>
        </w:rPr>
        <w:t xml:space="preserve">την αβάσταχτη ελαφρότητα </w:t>
      </w:r>
      <w:r>
        <w:rPr>
          <w:rFonts w:eastAsia="Times New Roman"/>
          <w:szCs w:val="24"/>
        </w:rPr>
        <w:t>και τη θεοποιημένη έπαρση</w:t>
      </w:r>
      <w:r w:rsidRPr="000B0CF4">
        <w:rPr>
          <w:rFonts w:eastAsia="Times New Roman"/>
          <w:szCs w:val="24"/>
        </w:rPr>
        <w:t xml:space="preserve"> </w:t>
      </w:r>
      <w:r>
        <w:rPr>
          <w:rFonts w:eastAsia="Times New Roman"/>
          <w:szCs w:val="24"/>
        </w:rPr>
        <w:t xml:space="preserve">της αριστείας, </w:t>
      </w:r>
      <w:r w:rsidRPr="000B0CF4">
        <w:rPr>
          <w:rFonts w:eastAsia="Times New Roman"/>
          <w:szCs w:val="24"/>
        </w:rPr>
        <w:t xml:space="preserve">από την </w:t>
      </w:r>
      <w:r>
        <w:rPr>
          <w:rFonts w:eastAsia="Times New Roman"/>
          <w:szCs w:val="24"/>
        </w:rPr>
        <w:t>αυθάδεια της αριστείας, η οποία βλέπει τους</w:t>
      </w:r>
      <w:r w:rsidRPr="000B0CF4">
        <w:rPr>
          <w:rFonts w:eastAsia="Times New Roman"/>
          <w:szCs w:val="24"/>
        </w:rPr>
        <w:t xml:space="preserve"> αδύναμους</w:t>
      </w:r>
      <w:r>
        <w:rPr>
          <w:rFonts w:eastAsia="Times New Roman"/>
          <w:szCs w:val="24"/>
        </w:rPr>
        <w:t xml:space="preserve"> ως</w:t>
      </w:r>
      <w:r w:rsidRPr="000B0CF4">
        <w:rPr>
          <w:rFonts w:eastAsia="Times New Roman"/>
          <w:szCs w:val="24"/>
        </w:rPr>
        <w:t xml:space="preserve"> εμ</w:t>
      </w:r>
      <w:r>
        <w:rPr>
          <w:rFonts w:eastAsia="Times New Roman"/>
          <w:szCs w:val="24"/>
        </w:rPr>
        <w:t xml:space="preserve">πόδιο στην οποιαδήποτε ανάπτυξη, </w:t>
      </w:r>
      <w:r w:rsidRPr="000B0CF4">
        <w:rPr>
          <w:rFonts w:eastAsia="Times New Roman"/>
          <w:szCs w:val="24"/>
        </w:rPr>
        <w:t xml:space="preserve">παραγωγή και στα κέρδη </w:t>
      </w:r>
      <w:r>
        <w:rPr>
          <w:rFonts w:eastAsia="Times New Roman"/>
          <w:szCs w:val="24"/>
        </w:rPr>
        <w:t>της.</w:t>
      </w:r>
    </w:p>
    <w:p w14:paraId="2E247736" w14:textId="77777777" w:rsidR="00ED3BF8" w:rsidRDefault="009F432D">
      <w:pPr>
        <w:spacing w:after="0" w:line="600" w:lineRule="auto"/>
        <w:ind w:firstLine="720"/>
        <w:jc w:val="both"/>
        <w:rPr>
          <w:rFonts w:eastAsia="Times New Roman"/>
          <w:szCs w:val="24"/>
        </w:rPr>
      </w:pPr>
      <w:r>
        <w:rPr>
          <w:rFonts w:eastAsia="Times New Roman"/>
          <w:szCs w:val="24"/>
        </w:rPr>
        <w:t>Θ</w:t>
      </w:r>
      <w:r w:rsidRPr="000B0CF4">
        <w:rPr>
          <w:rFonts w:eastAsia="Times New Roman"/>
          <w:szCs w:val="24"/>
        </w:rPr>
        <w:t>α έρθει</w:t>
      </w:r>
      <w:r>
        <w:rPr>
          <w:rFonts w:eastAsia="Times New Roman"/>
          <w:szCs w:val="24"/>
        </w:rPr>
        <w:t>,</w:t>
      </w:r>
      <w:r w:rsidRPr="000B0CF4">
        <w:rPr>
          <w:rFonts w:eastAsia="Times New Roman"/>
          <w:szCs w:val="24"/>
        </w:rPr>
        <w:t xml:space="preserve"> κυρίες και κύριοι</w:t>
      </w:r>
      <w:r>
        <w:rPr>
          <w:rFonts w:eastAsia="Times New Roman"/>
          <w:szCs w:val="24"/>
        </w:rPr>
        <w:t>,</w:t>
      </w:r>
      <w:r w:rsidRPr="000B0CF4">
        <w:rPr>
          <w:rFonts w:eastAsia="Times New Roman"/>
          <w:szCs w:val="24"/>
        </w:rPr>
        <w:t xml:space="preserve"> τελειώνοντας</w:t>
      </w:r>
      <w:r>
        <w:rPr>
          <w:rFonts w:eastAsia="Times New Roman"/>
          <w:szCs w:val="24"/>
        </w:rPr>
        <w:t>,</w:t>
      </w:r>
      <w:r w:rsidRPr="000B0CF4">
        <w:rPr>
          <w:rFonts w:eastAsia="Times New Roman"/>
          <w:szCs w:val="24"/>
        </w:rPr>
        <w:t xml:space="preserve"> εξωρ</w:t>
      </w:r>
      <w:r>
        <w:rPr>
          <w:rFonts w:eastAsia="Times New Roman"/>
          <w:szCs w:val="24"/>
        </w:rPr>
        <w:t>α</w:t>
      </w:r>
      <w:r w:rsidRPr="000B0CF4">
        <w:rPr>
          <w:rFonts w:eastAsia="Times New Roman"/>
          <w:szCs w:val="24"/>
        </w:rPr>
        <w:t xml:space="preserve">ϊσμένος μέσα από </w:t>
      </w:r>
      <w:r>
        <w:rPr>
          <w:rFonts w:eastAsia="Times New Roman"/>
          <w:szCs w:val="24"/>
        </w:rPr>
        <w:t xml:space="preserve">ατσαλάκωτα </w:t>
      </w:r>
      <w:r w:rsidRPr="000B0CF4">
        <w:rPr>
          <w:rFonts w:eastAsia="Times New Roman"/>
          <w:szCs w:val="24"/>
        </w:rPr>
        <w:t>κοστούμια και λευκά κολάρα</w:t>
      </w:r>
      <w:r>
        <w:rPr>
          <w:rFonts w:eastAsia="Times New Roman"/>
          <w:szCs w:val="24"/>
        </w:rPr>
        <w:t xml:space="preserve"> και τ</w:t>
      </w:r>
      <w:r w:rsidRPr="000B0CF4">
        <w:rPr>
          <w:rFonts w:eastAsia="Times New Roman"/>
          <w:szCs w:val="24"/>
        </w:rPr>
        <w:t>ο όνο</w:t>
      </w:r>
      <w:r w:rsidRPr="000B0CF4">
        <w:rPr>
          <w:rFonts w:eastAsia="Times New Roman"/>
          <w:szCs w:val="24"/>
        </w:rPr>
        <w:t xml:space="preserve">μά του θα είναι </w:t>
      </w:r>
      <w:r>
        <w:rPr>
          <w:rFonts w:eastAsia="Times New Roman"/>
          <w:szCs w:val="24"/>
        </w:rPr>
        <w:t xml:space="preserve">άκρατος </w:t>
      </w:r>
      <w:r w:rsidRPr="000B0CF4">
        <w:rPr>
          <w:rFonts w:eastAsia="Times New Roman"/>
          <w:szCs w:val="24"/>
        </w:rPr>
        <w:t>νεοφιλελευθερισμός</w:t>
      </w:r>
      <w:r>
        <w:rPr>
          <w:rFonts w:eastAsia="Times New Roman"/>
          <w:szCs w:val="24"/>
        </w:rPr>
        <w:t>.</w:t>
      </w:r>
    </w:p>
    <w:p w14:paraId="2E247737" w14:textId="77777777" w:rsidR="00ED3BF8" w:rsidRDefault="009F432D">
      <w:pPr>
        <w:spacing w:after="0" w:line="600" w:lineRule="auto"/>
        <w:ind w:firstLine="720"/>
        <w:jc w:val="both"/>
        <w:rPr>
          <w:rFonts w:eastAsia="Times New Roman"/>
          <w:szCs w:val="24"/>
        </w:rPr>
      </w:pPr>
      <w:r>
        <w:rPr>
          <w:rFonts w:eastAsia="Times New Roman"/>
          <w:szCs w:val="24"/>
        </w:rPr>
        <w:t>Ευ</w:t>
      </w:r>
      <w:r w:rsidRPr="000B0CF4">
        <w:rPr>
          <w:rFonts w:eastAsia="Times New Roman"/>
          <w:szCs w:val="24"/>
        </w:rPr>
        <w:t>χαριστώ</w:t>
      </w:r>
      <w:r>
        <w:rPr>
          <w:rFonts w:eastAsia="Times New Roman"/>
          <w:szCs w:val="24"/>
        </w:rPr>
        <w:t>.</w:t>
      </w:r>
    </w:p>
    <w:p w14:paraId="2E247738" w14:textId="77777777" w:rsidR="00ED3BF8" w:rsidRDefault="009F432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E247739"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Κι εγώ ευχαριστώ. </w:t>
      </w:r>
    </w:p>
    <w:p w14:paraId="2E24773A" w14:textId="77777777" w:rsidR="00ED3BF8" w:rsidRDefault="009F432D">
      <w:pPr>
        <w:spacing w:after="0" w:line="600" w:lineRule="auto"/>
        <w:ind w:firstLine="720"/>
        <w:jc w:val="both"/>
        <w:rPr>
          <w:rFonts w:eastAsia="Times New Roman"/>
          <w:szCs w:val="24"/>
        </w:rPr>
      </w:pPr>
      <w:r w:rsidRPr="00404E28">
        <w:rPr>
          <w:rFonts w:eastAsia="Times New Roman"/>
          <w:szCs w:val="24"/>
        </w:rPr>
        <w:t xml:space="preserve">Κυρίες και κύριοι συνάδελφοι, έχω την τιμή να ανακοινώσω στο Σώμα ότι τη συνεδρίασή μας παρακολουθούν </w:t>
      </w:r>
      <w:r w:rsidRPr="00404E28">
        <w:rPr>
          <w:rFonts w:eastAsia="Times New Roman"/>
          <w:szCs w:val="24"/>
        </w:rPr>
        <w:t xml:space="preserve">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είκοσι μέλη από τον Πολιτιστικό Σύλλογο Χαλανδρίου «ΑΡΓ</w:t>
      </w:r>
      <w:r>
        <w:rPr>
          <w:rFonts w:eastAsia="Times New Roman"/>
          <w:szCs w:val="24"/>
        </w:rPr>
        <w:t>Ω».</w:t>
      </w:r>
    </w:p>
    <w:p w14:paraId="2E24773B" w14:textId="77777777" w:rsidR="00ED3BF8" w:rsidRDefault="009F432D">
      <w:pPr>
        <w:spacing w:after="0" w:line="600" w:lineRule="auto"/>
        <w:ind w:firstLine="720"/>
        <w:rPr>
          <w:rFonts w:eastAsia="Times New Roman"/>
          <w:szCs w:val="24"/>
        </w:rPr>
      </w:pPr>
      <w:r>
        <w:rPr>
          <w:rFonts w:eastAsia="Times New Roman"/>
          <w:szCs w:val="24"/>
        </w:rPr>
        <w:lastRenderedPageBreak/>
        <w:t>Η Βουλή τού</w:t>
      </w:r>
      <w:r w:rsidRPr="00404E28">
        <w:rPr>
          <w:rFonts w:eastAsia="Times New Roman"/>
          <w:szCs w:val="24"/>
        </w:rPr>
        <w:t>ς καλωσορίζει.</w:t>
      </w:r>
    </w:p>
    <w:p w14:paraId="2E24773C" w14:textId="77777777" w:rsidR="00ED3BF8" w:rsidRDefault="009F432D">
      <w:pPr>
        <w:spacing w:after="0"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2E24773D" w14:textId="77777777" w:rsidR="00ED3BF8" w:rsidRDefault="009F432D">
      <w:pPr>
        <w:spacing w:after="0" w:line="600" w:lineRule="auto"/>
        <w:ind w:firstLine="720"/>
        <w:jc w:val="both"/>
        <w:rPr>
          <w:rFonts w:eastAsia="Times New Roman"/>
          <w:szCs w:val="24"/>
        </w:rPr>
      </w:pPr>
      <w:r w:rsidRPr="005D4837">
        <w:rPr>
          <w:rFonts w:eastAsia="Times New Roman"/>
          <w:b/>
          <w:szCs w:val="24"/>
        </w:rPr>
        <w:t xml:space="preserve">ΚΩΝΣΤΑΝΤΙΝΟΣ ΤΑΣΟΥΛΑΣ: </w:t>
      </w:r>
      <w:r>
        <w:rPr>
          <w:rFonts w:eastAsia="Times New Roman"/>
          <w:szCs w:val="24"/>
        </w:rPr>
        <w:t xml:space="preserve">Κύριε Πρόεδρε, θα ήθελα να κάνω μία μικρή διευκρίνιση για το έγγραφο που κατέθεσα. </w:t>
      </w:r>
    </w:p>
    <w:p w14:paraId="2E24773E"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Τασούλα, έχετε τον λόγο. </w:t>
      </w:r>
    </w:p>
    <w:p w14:paraId="2E24773F" w14:textId="77777777" w:rsidR="00ED3BF8" w:rsidRDefault="009F432D">
      <w:pPr>
        <w:spacing w:after="0" w:line="600" w:lineRule="auto"/>
        <w:ind w:firstLine="720"/>
        <w:jc w:val="both"/>
        <w:rPr>
          <w:rFonts w:eastAsia="Times New Roman"/>
          <w:szCs w:val="24"/>
        </w:rPr>
      </w:pPr>
      <w:r w:rsidRPr="005D4837">
        <w:rPr>
          <w:rFonts w:eastAsia="Times New Roman"/>
          <w:b/>
          <w:szCs w:val="24"/>
        </w:rPr>
        <w:t>Κ</w:t>
      </w:r>
      <w:r w:rsidRPr="005D4837">
        <w:rPr>
          <w:rFonts w:eastAsia="Times New Roman"/>
          <w:b/>
          <w:szCs w:val="24"/>
        </w:rPr>
        <w:t>ΩΝΣΤΑΝΤΙΝΟΣ ΤΑΣΟΥΛΑΣ:</w:t>
      </w:r>
      <w:r>
        <w:rPr>
          <w:rFonts w:eastAsia="Times New Roman"/>
          <w:b/>
          <w:szCs w:val="24"/>
        </w:rPr>
        <w:t xml:space="preserve"> </w:t>
      </w:r>
      <w:r>
        <w:rPr>
          <w:rFonts w:eastAsia="Times New Roman"/>
          <w:szCs w:val="24"/>
        </w:rPr>
        <w:t xml:space="preserve">Κατέθεσα ένα έγγραφο της Ένωσης Αποφοίτων </w:t>
      </w:r>
      <w:proofErr w:type="spellStart"/>
      <w:r>
        <w:rPr>
          <w:rFonts w:eastAsia="Times New Roman"/>
          <w:szCs w:val="24"/>
        </w:rPr>
        <w:t>Ζ</w:t>
      </w:r>
      <w:r w:rsidRPr="000B0CF4">
        <w:rPr>
          <w:rFonts w:eastAsia="Times New Roman"/>
          <w:szCs w:val="24"/>
        </w:rPr>
        <w:t>ωσιμαίας</w:t>
      </w:r>
      <w:proofErr w:type="spellEnd"/>
      <w:r w:rsidRPr="000B0CF4">
        <w:rPr>
          <w:rFonts w:eastAsia="Times New Roman"/>
          <w:szCs w:val="24"/>
        </w:rPr>
        <w:t xml:space="preserve"> Σχολής Ιωαννίνων όπου διαμαρτύρονται για το γεγονός ότι δεν αντιμετωπίζεται ως ενιαία σχολική μονάδα το </w:t>
      </w:r>
      <w:r>
        <w:rPr>
          <w:rFonts w:eastAsia="Times New Roman"/>
          <w:szCs w:val="24"/>
        </w:rPr>
        <w:t>Π</w:t>
      </w:r>
      <w:r w:rsidRPr="000B0CF4">
        <w:rPr>
          <w:rFonts w:eastAsia="Times New Roman"/>
          <w:szCs w:val="24"/>
        </w:rPr>
        <w:t xml:space="preserve">ρότυπο Γυμνάσιο </w:t>
      </w:r>
      <w:proofErr w:type="spellStart"/>
      <w:r>
        <w:rPr>
          <w:rFonts w:eastAsia="Times New Roman"/>
          <w:szCs w:val="24"/>
        </w:rPr>
        <w:t>Ζ</w:t>
      </w:r>
      <w:r w:rsidRPr="000B0CF4">
        <w:rPr>
          <w:rFonts w:eastAsia="Times New Roman"/>
          <w:szCs w:val="24"/>
        </w:rPr>
        <w:t>ωσιμαίας</w:t>
      </w:r>
      <w:proofErr w:type="spellEnd"/>
      <w:r w:rsidRPr="000B0CF4">
        <w:rPr>
          <w:rFonts w:eastAsia="Times New Roman"/>
          <w:szCs w:val="24"/>
        </w:rPr>
        <w:t xml:space="preserve"> στα Γιάννενα</w:t>
      </w:r>
      <w:r>
        <w:rPr>
          <w:rFonts w:eastAsia="Times New Roman"/>
          <w:szCs w:val="24"/>
        </w:rPr>
        <w:t>.</w:t>
      </w:r>
    </w:p>
    <w:p w14:paraId="2E247740" w14:textId="77777777" w:rsidR="00ED3BF8" w:rsidRDefault="009F432D">
      <w:pPr>
        <w:spacing w:after="0" w:line="600" w:lineRule="auto"/>
        <w:ind w:firstLine="720"/>
        <w:jc w:val="both"/>
        <w:rPr>
          <w:rFonts w:eastAsia="Times New Roman"/>
          <w:szCs w:val="24"/>
        </w:rPr>
      </w:pPr>
      <w:r w:rsidRPr="000B0CF4">
        <w:rPr>
          <w:rFonts w:eastAsia="Times New Roman"/>
          <w:szCs w:val="24"/>
        </w:rPr>
        <w:t>Εννοείται ότι καταθέτοντας αυτό</w:t>
      </w:r>
      <w:r>
        <w:rPr>
          <w:rFonts w:eastAsia="Times New Roman"/>
          <w:szCs w:val="24"/>
        </w:rPr>
        <w:t>,</w:t>
      </w:r>
      <w:r w:rsidRPr="000B0CF4">
        <w:rPr>
          <w:rFonts w:eastAsia="Times New Roman"/>
          <w:szCs w:val="24"/>
        </w:rPr>
        <w:t xml:space="preserve"> η Νέα Δημοκρατία</w:t>
      </w:r>
      <w:r>
        <w:rPr>
          <w:rFonts w:eastAsia="Times New Roman"/>
          <w:szCs w:val="24"/>
        </w:rPr>
        <w:t>,</w:t>
      </w:r>
      <w:r w:rsidRPr="000B0CF4">
        <w:rPr>
          <w:rFonts w:eastAsia="Times New Roman"/>
          <w:szCs w:val="24"/>
        </w:rPr>
        <w:t xml:space="preserve"> όπως έχει πει και η κ</w:t>
      </w:r>
      <w:r>
        <w:rPr>
          <w:rFonts w:eastAsia="Times New Roman"/>
          <w:szCs w:val="24"/>
        </w:rPr>
        <w:t>.</w:t>
      </w:r>
      <w:r w:rsidRPr="000B0CF4">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κατ’ </w:t>
      </w:r>
      <w:r w:rsidRPr="000B0CF4">
        <w:rPr>
          <w:rFonts w:eastAsia="Times New Roman"/>
          <w:szCs w:val="24"/>
        </w:rPr>
        <w:t>επανάληψη</w:t>
      </w:r>
      <w:r>
        <w:rPr>
          <w:rFonts w:eastAsia="Times New Roman"/>
          <w:szCs w:val="24"/>
        </w:rPr>
        <w:t>, αντιμετωπίζει</w:t>
      </w:r>
      <w:r w:rsidRPr="000B0CF4">
        <w:rPr>
          <w:rFonts w:eastAsia="Times New Roman"/>
          <w:szCs w:val="24"/>
        </w:rPr>
        <w:t xml:space="preserve"> </w:t>
      </w:r>
      <w:r>
        <w:rPr>
          <w:rFonts w:eastAsia="Times New Roman"/>
          <w:szCs w:val="24"/>
        </w:rPr>
        <w:t>το Π</w:t>
      </w:r>
      <w:r w:rsidRPr="000B0CF4">
        <w:rPr>
          <w:rFonts w:eastAsia="Times New Roman"/>
          <w:szCs w:val="24"/>
        </w:rPr>
        <w:t xml:space="preserve">ρότυπο </w:t>
      </w:r>
      <w:proofErr w:type="spellStart"/>
      <w:r>
        <w:rPr>
          <w:rFonts w:eastAsia="Times New Roman"/>
          <w:szCs w:val="24"/>
        </w:rPr>
        <w:t>Ζ</w:t>
      </w:r>
      <w:r w:rsidRPr="000B0CF4">
        <w:rPr>
          <w:rFonts w:eastAsia="Times New Roman"/>
          <w:szCs w:val="24"/>
        </w:rPr>
        <w:t>ωσιμαίας</w:t>
      </w:r>
      <w:proofErr w:type="spellEnd"/>
      <w:r w:rsidRPr="000B0CF4">
        <w:rPr>
          <w:rFonts w:eastAsia="Times New Roman"/>
          <w:szCs w:val="24"/>
        </w:rPr>
        <w:t xml:space="preserve"> των Ιωαννίνων ως </w:t>
      </w:r>
      <w:r>
        <w:rPr>
          <w:rFonts w:eastAsia="Times New Roman"/>
          <w:szCs w:val="24"/>
        </w:rPr>
        <w:t>ενιαία</w:t>
      </w:r>
      <w:r w:rsidRPr="000B0CF4">
        <w:rPr>
          <w:rFonts w:eastAsia="Times New Roman"/>
          <w:szCs w:val="24"/>
        </w:rPr>
        <w:t xml:space="preserve"> </w:t>
      </w:r>
      <w:r>
        <w:rPr>
          <w:rFonts w:eastAsia="Times New Roman"/>
          <w:szCs w:val="24"/>
        </w:rPr>
        <w:t>σχολική</w:t>
      </w:r>
      <w:r w:rsidRPr="000B0CF4">
        <w:rPr>
          <w:rFonts w:eastAsia="Times New Roman"/>
          <w:szCs w:val="24"/>
        </w:rPr>
        <w:t xml:space="preserve"> μονάδα και </w:t>
      </w:r>
      <w:r>
        <w:rPr>
          <w:rFonts w:eastAsia="Times New Roman"/>
          <w:szCs w:val="24"/>
        </w:rPr>
        <w:t>με γ</w:t>
      </w:r>
      <w:r w:rsidRPr="000B0CF4">
        <w:rPr>
          <w:rFonts w:eastAsia="Times New Roman"/>
          <w:szCs w:val="24"/>
        </w:rPr>
        <w:t xml:space="preserve">υμνάσιο και </w:t>
      </w:r>
      <w:r>
        <w:rPr>
          <w:rFonts w:eastAsia="Times New Roman"/>
          <w:szCs w:val="24"/>
        </w:rPr>
        <w:t xml:space="preserve">με </w:t>
      </w:r>
      <w:r w:rsidRPr="000B0CF4">
        <w:rPr>
          <w:rFonts w:eastAsia="Times New Roman"/>
          <w:szCs w:val="24"/>
        </w:rPr>
        <w:t>λύκειο και αυτό θα θεσμοθετηθεί από τη Νέα Δημοκρατία</w:t>
      </w:r>
      <w:r>
        <w:rPr>
          <w:rFonts w:eastAsia="Times New Roman"/>
          <w:szCs w:val="24"/>
        </w:rPr>
        <w:t>.</w:t>
      </w:r>
    </w:p>
    <w:p w14:paraId="2E247741" w14:textId="77777777" w:rsidR="00ED3BF8" w:rsidRDefault="009F432D">
      <w:pPr>
        <w:spacing w:after="0" w:line="600" w:lineRule="auto"/>
        <w:ind w:firstLine="720"/>
        <w:jc w:val="both"/>
        <w:rPr>
          <w:rFonts w:eastAsia="Times New Roman"/>
          <w:szCs w:val="24"/>
        </w:rPr>
      </w:pPr>
      <w:r w:rsidRPr="006A753F">
        <w:rPr>
          <w:rFonts w:eastAsia="Times New Roman"/>
          <w:b/>
          <w:szCs w:val="24"/>
        </w:rPr>
        <w:t xml:space="preserve">ΚΩΝΣΤΑΝΤΙΝΟΣ ΓΑΒΡΟΓΛΟΥ (Υπουργός </w:t>
      </w:r>
      <w:r w:rsidRPr="006A753F">
        <w:rPr>
          <w:rFonts w:eastAsia="Times New Roman"/>
          <w:b/>
          <w:szCs w:val="24"/>
        </w:rPr>
        <w:t>Παιδείας, Έρευνας και Θρησκευμάτων):</w:t>
      </w:r>
      <w:r w:rsidRPr="006A753F">
        <w:rPr>
          <w:rFonts w:eastAsia="Times New Roman"/>
          <w:szCs w:val="24"/>
        </w:rPr>
        <w:t xml:space="preserve"> </w:t>
      </w:r>
      <w:r>
        <w:rPr>
          <w:rFonts w:eastAsia="Times New Roman"/>
          <w:szCs w:val="24"/>
        </w:rPr>
        <w:t xml:space="preserve">Κύριε Πρόεδρε, θα ήθελα να καταθέσω κάποιες νομοτεχνικές βελτιώσεις. </w:t>
      </w:r>
    </w:p>
    <w:p w14:paraId="2E247742" w14:textId="77777777" w:rsidR="00ED3BF8" w:rsidRDefault="009F432D">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Έχετε τον λόγο, κύριε Υπουργέ. </w:t>
      </w:r>
    </w:p>
    <w:p w14:paraId="2E247743" w14:textId="77777777" w:rsidR="00ED3BF8" w:rsidRDefault="009F432D">
      <w:pPr>
        <w:spacing w:after="0" w:line="600" w:lineRule="auto"/>
        <w:ind w:firstLine="720"/>
        <w:jc w:val="both"/>
        <w:rPr>
          <w:rFonts w:eastAsia="Times New Roman"/>
          <w:szCs w:val="24"/>
        </w:rPr>
      </w:pPr>
      <w:r w:rsidRPr="006A753F">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Ευχαριστώ, </w:t>
      </w:r>
      <w:r>
        <w:rPr>
          <w:rFonts w:eastAsia="Times New Roman"/>
          <w:szCs w:val="24"/>
        </w:rPr>
        <w:t>κύριε Πρόεδρε.</w:t>
      </w:r>
    </w:p>
    <w:p w14:paraId="2E247744" w14:textId="77777777" w:rsidR="00ED3BF8" w:rsidRDefault="009F432D">
      <w:pPr>
        <w:spacing w:after="0" w:line="600" w:lineRule="auto"/>
        <w:ind w:firstLine="720"/>
        <w:jc w:val="both"/>
        <w:rPr>
          <w:rFonts w:eastAsia="Times New Roman"/>
          <w:szCs w:val="24"/>
        </w:rPr>
      </w:pPr>
      <w:r>
        <w:rPr>
          <w:rFonts w:eastAsia="Times New Roman"/>
          <w:szCs w:val="24"/>
        </w:rPr>
        <w:t xml:space="preserve">Θέλω να καταθέσω τις νομοτεχνικές βελτιώσεις και επίσης, να αναφέρω τις εξής βουλευτικές τροπολογίες. </w:t>
      </w:r>
    </w:p>
    <w:p w14:paraId="2E247745" w14:textId="77777777" w:rsidR="00ED3BF8" w:rsidRDefault="009F432D">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2E247746"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Ησυχία, παρακαλώ! </w:t>
      </w:r>
    </w:p>
    <w:p w14:paraId="2E247747" w14:textId="77777777" w:rsidR="00ED3BF8" w:rsidRDefault="009F432D">
      <w:pPr>
        <w:spacing w:after="0" w:line="600" w:lineRule="auto"/>
        <w:ind w:firstLine="720"/>
        <w:jc w:val="both"/>
        <w:rPr>
          <w:rFonts w:eastAsia="Times New Roman"/>
          <w:szCs w:val="24"/>
        </w:rPr>
      </w:pPr>
      <w:r>
        <w:rPr>
          <w:rFonts w:eastAsia="Times New Roman"/>
          <w:szCs w:val="24"/>
        </w:rPr>
        <w:t>Κύριε Υπουργέ, συνεχίστε.</w:t>
      </w:r>
    </w:p>
    <w:p w14:paraId="2E247748" w14:textId="77777777" w:rsidR="00ED3BF8" w:rsidRDefault="009F432D">
      <w:pPr>
        <w:spacing w:after="0" w:line="600" w:lineRule="auto"/>
        <w:ind w:firstLine="720"/>
        <w:jc w:val="both"/>
        <w:rPr>
          <w:rFonts w:eastAsia="Times New Roman"/>
          <w:szCs w:val="24"/>
        </w:rPr>
      </w:pPr>
      <w:r>
        <w:rPr>
          <w:rFonts w:eastAsia="Times New Roman"/>
          <w:b/>
          <w:szCs w:val="24"/>
        </w:rPr>
        <w:t>ΚΩΝΣΤΑΝΤΙΝ</w:t>
      </w:r>
      <w:r>
        <w:rPr>
          <w:rFonts w:eastAsia="Times New Roman"/>
          <w:b/>
          <w:szCs w:val="24"/>
        </w:rPr>
        <w:t xml:space="preserve">ΟΣ ΓΑΒΡΟΓΛΟΥ (Υπουργός Παιδείας, Έρευνας και Θρησκευμάτων): </w:t>
      </w:r>
      <w:r>
        <w:rPr>
          <w:rFonts w:eastAsia="Times New Roman"/>
          <w:szCs w:val="24"/>
        </w:rPr>
        <w:t>Δεν είναι το θέμα της ησυχίας. Είναι αυτά που λέγονται και δεν επιτρέπονται να λέγονται. Αυτό θέλω να σας πω. Ο κύριος Βουλευτής επαναλαμβάνει…</w:t>
      </w:r>
    </w:p>
    <w:p w14:paraId="2E247749" w14:textId="77777777" w:rsidR="00ED3BF8" w:rsidRDefault="009F432D">
      <w:pPr>
        <w:spacing w:after="0" w:line="600" w:lineRule="auto"/>
        <w:ind w:firstLine="720"/>
        <w:jc w:val="both"/>
        <w:rPr>
          <w:rFonts w:eastAsia="Times New Roman"/>
          <w:szCs w:val="24"/>
        </w:rPr>
      </w:pPr>
      <w:r w:rsidRPr="00E8672F">
        <w:rPr>
          <w:rFonts w:eastAsia="Times New Roman"/>
          <w:b/>
          <w:szCs w:val="24"/>
        </w:rPr>
        <w:t>ΚΩΝΣΤΑΝΤΙΝΟΣ ΤΖΑΒΑΡΑΣ:</w:t>
      </w:r>
      <w:r>
        <w:rPr>
          <w:rFonts w:eastAsia="Times New Roman"/>
          <w:szCs w:val="24"/>
        </w:rPr>
        <w:t xml:space="preserve"> Είναι το σύστημα νομοθέτησης…</w:t>
      </w:r>
    </w:p>
    <w:p w14:paraId="2E24774A"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Τζαβάρα, παρακαλώ. </w:t>
      </w:r>
    </w:p>
    <w:p w14:paraId="2E24774B" w14:textId="77777777" w:rsidR="00ED3BF8" w:rsidRDefault="009F432D">
      <w:pPr>
        <w:spacing w:after="0" w:line="600" w:lineRule="auto"/>
        <w:ind w:firstLine="720"/>
        <w:jc w:val="both"/>
        <w:rPr>
          <w:rFonts w:eastAsia="Times New Roman"/>
          <w:szCs w:val="24"/>
        </w:rPr>
      </w:pPr>
      <w:r>
        <w:rPr>
          <w:rFonts w:eastAsia="Times New Roman"/>
          <w:b/>
          <w:szCs w:val="24"/>
        </w:rPr>
        <w:lastRenderedPageBreak/>
        <w:t xml:space="preserve">ΚΩΝΣΤΑΝΤΙΝΟΣ ΓΑΒΡΟΓΛΟΥ (Υπουργός Παιδείας, Έρευνας και Θρησκευμάτων): </w:t>
      </w:r>
      <w:r>
        <w:rPr>
          <w:rFonts w:eastAsia="Times New Roman"/>
          <w:szCs w:val="24"/>
        </w:rPr>
        <w:t>Το πεζοδρόμιο είναι πεζοδρόμιο και η Βουλή είναι Βουλή.</w:t>
      </w:r>
    </w:p>
    <w:p w14:paraId="2E24774C"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Τζαβάρα, να σας δώσω τον </w:t>
      </w:r>
      <w:r>
        <w:rPr>
          <w:rFonts w:eastAsia="Times New Roman"/>
          <w:szCs w:val="24"/>
        </w:rPr>
        <w:t xml:space="preserve">λόγο αν θέλετε. </w:t>
      </w:r>
    </w:p>
    <w:p w14:paraId="2E24774D" w14:textId="77777777" w:rsidR="00ED3BF8" w:rsidRDefault="009F432D">
      <w:pPr>
        <w:spacing w:after="0" w:line="600" w:lineRule="auto"/>
        <w:ind w:firstLine="720"/>
        <w:jc w:val="both"/>
        <w:rPr>
          <w:rFonts w:eastAsia="Times New Roman"/>
          <w:szCs w:val="24"/>
        </w:rPr>
      </w:pPr>
      <w:r w:rsidRPr="007C0F11">
        <w:rPr>
          <w:rFonts w:eastAsia="Times New Roman"/>
          <w:b/>
          <w:szCs w:val="24"/>
        </w:rPr>
        <w:t>ΚΩΝΣΤΑΝΤΙΝΟΣ ΤΖΑΒΑΡΑΣ:</w:t>
      </w:r>
      <w:r>
        <w:rPr>
          <w:rFonts w:eastAsia="Times New Roman"/>
          <w:szCs w:val="24"/>
        </w:rPr>
        <w:t xml:space="preserve"> Θα μου δώσετε τον λόγο αμέσως μετά. </w:t>
      </w:r>
    </w:p>
    <w:p w14:paraId="2E24774E" w14:textId="77777777" w:rsidR="00ED3BF8" w:rsidRDefault="009F432D">
      <w:pPr>
        <w:spacing w:after="0" w:line="600" w:lineRule="auto"/>
        <w:ind w:firstLine="720"/>
        <w:jc w:val="both"/>
        <w:rPr>
          <w:rFonts w:eastAsia="Times New Roman"/>
          <w:szCs w:val="24"/>
        </w:rPr>
      </w:pPr>
      <w:r w:rsidRPr="007C0F11">
        <w:rPr>
          <w:rFonts w:eastAsia="Times New Roman"/>
          <w:b/>
          <w:bCs/>
        </w:rPr>
        <w:t xml:space="preserve">ΠΡΟΕΔΡΕΥΩΝ (Δημήτριος </w:t>
      </w:r>
      <w:proofErr w:type="spellStart"/>
      <w:r w:rsidRPr="007C0F11">
        <w:rPr>
          <w:rFonts w:eastAsia="Times New Roman"/>
          <w:b/>
          <w:bCs/>
        </w:rPr>
        <w:t>Κρεμαστινός</w:t>
      </w:r>
      <w:proofErr w:type="spellEnd"/>
      <w:r w:rsidRPr="007C0F11">
        <w:rPr>
          <w:rFonts w:eastAsia="Times New Roman"/>
          <w:b/>
          <w:bCs/>
        </w:rPr>
        <w:t>):</w:t>
      </w:r>
      <w:r>
        <w:rPr>
          <w:rFonts w:eastAsia="Times New Roman"/>
          <w:szCs w:val="24"/>
        </w:rPr>
        <w:t xml:space="preserve"> Κύριε Υπουργέ, συνεχίστε. </w:t>
      </w:r>
    </w:p>
    <w:p w14:paraId="2E24774F"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Γίνονται δεκτές η τροπολογία με γενικό αριθμό </w:t>
      </w:r>
      <w:r>
        <w:rPr>
          <w:rFonts w:eastAsia="Times New Roman"/>
          <w:szCs w:val="24"/>
        </w:rPr>
        <w:t>2144 και ειδικό 253, η τροπολογία με γενικό αριθμό 2146 και ειδικό 255, η τροπολογία με γενικό αριθμό 2147 και ειδικό 256 και η τροπολογία με γενικό αριθμό 2148 και ειδικό 257.</w:t>
      </w:r>
    </w:p>
    <w:p w14:paraId="2E247750" w14:textId="77777777" w:rsidR="00ED3BF8" w:rsidRDefault="009F432D">
      <w:pPr>
        <w:spacing w:after="0" w:line="600" w:lineRule="auto"/>
        <w:ind w:firstLine="720"/>
        <w:jc w:val="both"/>
        <w:rPr>
          <w:rFonts w:eastAsia="Times New Roman"/>
          <w:szCs w:val="24"/>
        </w:rPr>
      </w:pPr>
      <w:r w:rsidRPr="00404E28">
        <w:rPr>
          <w:rFonts w:eastAsia="Times New Roman"/>
          <w:szCs w:val="24"/>
        </w:rPr>
        <w:t xml:space="preserve">(Στο σημείο αυτό ο </w:t>
      </w:r>
      <w:r w:rsidRPr="005868B3">
        <w:rPr>
          <w:rFonts w:eastAsia="Times New Roman"/>
          <w:szCs w:val="24"/>
        </w:rPr>
        <w:t>Υπουργός Παιδείας, Έρευνας και Θρησκευμάτων</w:t>
      </w:r>
      <w:r w:rsidRPr="00404E28">
        <w:rPr>
          <w:rFonts w:eastAsia="Times New Roman"/>
          <w:szCs w:val="24"/>
        </w:rPr>
        <w:t xml:space="preserve"> κ. </w:t>
      </w:r>
      <w:r>
        <w:rPr>
          <w:rFonts w:eastAsia="Times New Roman"/>
          <w:szCs w:val="24"/>
        </w:rPr>
        <w:t xml:space="preserve">Κωνσταντίνος </w:t>
      </w:r>
      <w:proofErr w:type="spellStart"/>
      <w:r>
        <w:rPr>
          <w:rFonts w:eastAsia="Times New Roman"/>
          <w:szCs w:val="24"/>
        </w:rPr>
        <w:t>Γαβρόγλου</w:t>
      </w:r>
      <w:proofErr w:type="spellEnd"/>
      <w:r>
        <w:rPr>
          <w:rFonts w:eastAsia="Times New Roman"/>
          <w:szCs w:val="24"/>
        </w:rPr>
        <w:t xml:space="preserve"> </w:t>
      </w:r>
      <w:r w:rsidRPr="00404E28">
        <w:rPr>
          <w:rFonts w:eastAsia="Times New Roman"/>
          <w:szCs w:val="24"/>
        </w:rPr>
        <w:t xml:space="preserve">καταθέτει για τα </w:t>
      </w:r>
      <w:r w:rsidRPr="00404E28">
        <w:rPr>
          <w:rFonts w:eastAsia="Times New Roman"/>
          <w:szCs w:val="24"/>
        </w:rPr>
        <w:lastRenderedPageBreak/>
        <w:t>Πρακτικά τ</w:t>
      </w:r>
      <w:r>
        <w:rPr>
          <w:rFonts w:eastAsia="Times New Roman"/>
          <w:szCs w:val="24"/>
        </w:rPr>
        <w:t>ο</w:t>
      </w:r>
      <w:r w:rsidRPr="00404E28">
        <w:rPr>
          <w:rFonts w:eastAsia="Times New Roman"/>
          <w:szCs w:val="24"/>
        </w:rPr>
        <w:t xml:space="preserve"> προαναφερθέν</w:t>
      </w:r>
      <w:r>
        <w:rPr>
          <w:rFonts w:eastAsia="Times New Roman"/>
          <w:szCs w:val="24"/>
        </w:rPr>
        <w:t xml:space="preserve"> έγγραφο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2E247751" w14:textId="77777777" w:rsidR="00ED3BF8" w:rsidRDefault="009F432D">
      <w:pPr>
        <w:spacing w:after="0" w:line="600" w:lineRule="auto"/>
        <w:ind w:firstLine="720"/>
        <w:jc w:val="both"/>
        <w:rPr>
          <w:rFonts w:eastAsia="Times New Roman"/>
          <w:szCs w:val="24"/>
        </w:rPr>
      </w:pPr>
      <w:r>
        <w:rPr>
          <w:rFonts w:eastAsia="Times New Roman"/>
          <w:szCs w:val="24"/>
        </w:rPr>
        <w:t>Επίσης, υπάρχει μία πρόταση η οποία δεν μπορεί να γίνει δεκτή τυπικά, αλλ</w:t>
      </w:r>
      <w:r>
        <w:rPr>
          <w:rFonts w:eastAsia="Times New Roman"/>
          <w:szCs w:val="24"/>
        </w:rPr>
        <w:t>ά μπορεί να γίνει ουσιαστικά, όπως κάναμε για τις υπόλοιπες για τα ερευνητικά ινστιτούτα, που μπορεί να είναι παρά τη Βιβλιοθήκη της Κοζάνης, όπως είπα το πρωί μια ιστορική βιβλιοθήκη, σημαντική σε όλη την Ευρώπη και τη δημιουργία ενός Ινστιτούτου Αρχειακή</w:t>
      </w:r>
      <w:r>
        <w:rPr>
          <w:rFonts w:eastAsia="Times New Roman"/>
          <w:szCs w:val="24"/>
        </w:rPr>
        <w:t xml:space="preserve">ς Τεκμηρίωσης. Αυτό, όμως, θα πάει στη </w:t>
      </w:r>
      <w:r>
        <w:rPr>
          <w:rFonts w:eastAsia="Times New Roman"/>
          <w:szCs w:val="24"/>
        </w:rPr>
        <w:t>σ</w:t>
      </w:r>
      <w:r>
        <w:rPr>
          <w:rFonts w:eastAsia="Times New Roman"/>
          <w:szCs w:val="24"/>
        </w:rPr>
        <w:t xml:space="preserve">ύγκλητο του Πανεπιστημίου Δυτικής Μακεδονίας κι από εκεί θα πρέπει να έρθει η απόφαση. Πάντως, είναι μια πολύ ενδιαφέρουσα πρόταση. </w:t>
      </w:r>
    </w:p>
    <w:p w14:paraId="2E247752" w14:textId="77777777" w:rsidR="00ED3BF8" w:rsidRDefault="009F432D">
      <w:pPr>
        <w:spacing w:after="0" w:line="600" w:lineRule="auto"/>
        <w:ind w:firstLine="720"/>
        <w:jc w:val="both"/>
        <w:rPr>
          <w:rFonts w:eastAsia="Times New Roman"/>
          <w:szCs w:val="24"/>
        </w:rPr>
      </w:pPr>
      <w:r w:rsidRPr="00404E28">
        <w:rPr>
          <w:rFonts w:eastAsia="Times New Roman"/>
          <w:szCs w:val="24"/>
        </w:rPr>
        <w:t xml:space="preserve">(Στο σημείο αυτό ο </w:t>
      </w:r>
      <w:r w:rsidRPr="005868B3">
        <w:rPr>
          <w:rFonts w:eastAsia="Times New Roman"/>
          <w:szCs w:val="24"/>
        </w:rPr>
        <w:t>Υπουργός Παιδείας, Έρευνας και Θρησκευμάτων</w:t>
      </w:r>
      <w:r w:rsidRPr="00404E28">
        <w:rPr>
          <w:rFonts w:eastAsia="Times New Roman"/>
          <w:szCs w:val="24"/>
        </w:rPr>
        <w:t xml:space="preserve">, κ. </w:t>
      </w:r>
      <w:r>
        <w:rPr>
          <w:rFonts w:eastAsia="Times New Roman"/>
          <w:szCs w:val="24"/>
        </w:rPr>
        <w:t xml:space="preserve">Κωνσταντίνος </w:t>
      </w:r>
      <w:proofErr w:type="spellStart"/>
      <w:r>
        <w:rPr>
          <w:rFonts w:eastAsia="Times New Roman"/>
          <w:szCs w:val="24"/>
        </w:rPr>
        <w:t>Γαβ</w:t>
      </w:r>
      <w:r>
        <w:rPr>
          <w:rFonts w:eastAsia="Times New Roman"/>
          <w:szCs w:val="24"/>
        </w:rPr>
        <w:t>ρόγλου</w:t>
      </w:r>
      <w:proofErr w:type="spellEnd"/>
      <w:r>
        <w:rPr>
          <w:rFonts w:eastAsia="Times New Roman"/>
          <w:szCs w:val="24"/>
        </w:rPr>
        <w:t xml:space="preserve"> </w:t>
      </w:r>
      <w:r w:rsidRPr="00404E28">
        <w:rPr>
          <w:rFonts w:eastAsia="Times New Roman"/>
          <w:szCs w:val="24"/>
        </w:rPr>
        <w:t>καταθέτει για τα Πρακτικά τις προαναφερθείσες νομοτεχνικές βελτιώσεις</w:t>
      </w:r>
      <w:r>
        <w:rPr>
          <w:rFonts w:eastAsia="Times New Roman"/>
          <w:szCs w:val="24"/>
        </w:rPr>
        <w:t>, οι οποίες έχουν ως εξής:</w:t>
      </w:r>
    </w:p>
    <w:p w14:paraId="2E247753" w14:textId="77777777" w:rsidR="00ED3BF8" w:rsidRDefault="009F432D">
      <w:pPr>
        <w:spacing w:after="0" w:line="600" w:lineRule="auto"/>
        <w:ind w:firstLine="720"/>
        <w:jc w:val="center"/>
        <w:rPr>
          <w:rFonts w:eastAsia="Times New Roman"/>
          <w:color w:val="FF0000"/>
          <w:szCs w:val="24"/>
        </w:rPr>
      </w:pPr>
      <w:r>
        <w:rPr>
          <w:rFonts w:eastAsia="Times New Roman"/>
          <w:color w:val="FF0000"/>
          <w:szCs w:val="24"/>
        </w:rPr>
        <w:t>(</w:t>
      </w:r>
      <w:r w:rsidRPr="006E7DD9">
        <w:rPr>
          <w:rFonts w:eastAsia="Times New Roman"/>
          <w:color w:val="FF0000"/>
          <w:szCs w:val="24"/>
        </w:rPr>
        <w:t>ΑΛΛΑΓΗ ΣΕΛΙΔΑΣ</w:t>
      </w:r>
      <w:r>
        <w:rPr>
          <w:rFonts w:eastAsia="Times New Roman"/>
          <w:color w:val="FF0000"/>
          <w:szCs w:val="24"/>
        </w:rPr>
        <w:t>)</w:t>
      </w:r>
    </w:p>
    <w:p w14:paraId="2E247754" w14:textId="77777777" w:rsidR="00ED3BF8" w:rsidRDefault="009F432D">
      <w:pPr>
        <w:spacing w:after="0" w:line="600" w:lineRule="auto"/>
        <w:ind w:firstLine="720"/>
        <w:jc w:val="center"/>
        <w:rPr>
          <w:rFonts w:eastAsia="Times New Roman"/>
          <w:szCs w:val="24"/>
        </w:rPr>
      </w:pPr>
      <w:r>
        <w:rPr>
          <w:rFonts w:eastAsia="Times New Roman"/>
          <w:szCs w:val="24"/>
        </w:rPr>
        <w:t>(Να μπουν οι σελίδες 438-454)</w:t>
      </w:r>
    </w:p>
    <w:p w14:paraId="2E247755" w14:textId="77777777" w:rsidR="00ED3BF8" w:rsidRDefault="009F432D">
      <w:pPr>
        <w:spacing w:after="0" w:line="600" w:lineRule="auto"/>
        <w:ind w:firstLine="720"/>
        <w:jc w:val="center"/>
        <w:rPr>
          <w:rFonts w:eastAsia="Times New Roman"/>
          <w:color w:val="FF0000"/>
          <w:szCs w:val="24"/>
        </w:rPr>
      </w:pPr>
      <w:r>
        <w:rPr>
          <w:rFonts w:eastAsia="Times New Roman"/>
          <w:color w:val="FF0000"/>
          <w:szCs w:val="24"/>
        </w:rPr>
        <w:t>(</w:t>
      </w:r>
      <w:r w:rsidRPr="006E7DD9">
        <w:rPr>
          <w:rFonts w:eastAsia="Times New Roman"/>
          <w:color w:val="FF0000"/>
          <w:szCs w:val="24"/>
        </w:rPr>
        <w:t>ΑΛΛΑΓΗ ΣΕΛΙΔΑΣ</w:t>
      </w:r>
      <w:r>
        <w:rPr>
          <w:rFonts w:eastAsia="Times New Roman"/>
          <w:color w:val="FF0000"/>
          <w:szCs w:val="24"/>
        </w:rPr>
        <w:t>)</w:t>
      </w:r>
    </w:p>
    <w:p w14:paraId="2E24775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ΣΕΛΤΣΑΣ: </w:t>
      </w:r>
      <w:r>
        <w:rPr>
          <w:rFonts w:eastAsia="Times New Roman" w:cs="Times New Roman"/>
          <w:szCs w:val="24"/>
        </w:rPr>
        <w:t>Κύριε Υπουργέ, η τροπολογία με γενικό αριθμό 2148;</w:t>
      </w:r>
    </w:p>
    <w:p w14:paraId="2E24775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ΚΩΝΣΤΑΝΤΙΝΟΣ ΓΑΒ</w:t>
      </w:r>
      <w:r>
        <w:rPr>
          <w:rFonts w:eastAsia="Times New Roman" w:cs="Times New Roman"/>
          <w:b/>
          <w:szCs w:val="24"/>
        </w:rPr>
        <w:t xml:space="preserve">ΡΟΓΛΟΥ (Υπουργός Παιδείας, Έρευνας και Θρησκευμάτων): </w:t>
      </w:r>
      <w:r>
        <w:rPr>
          <w:rFonts w:eastAsia="Times New Roman" w:cs="Times New Roman"/>
          <w:szCs w:val="24"/>
        </w:rPr>
        <w:t>Μόλις τώρα είπα ότι γίνεται αποδεκτή.</w:t>
      </w:r>
    </w:p>
    <w:p w14:paraId="2E24775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 κ. Τζαβάρας έχει ζητήσει τον λόγο.</w:t>
      </w:r>
    </w:p>
    <w:p w14:paraId="2E24775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Ορίστε, κύριε Τζαβάρα, έχετε τον λόγο για τρία λεπτά.</w:t>
      </w:r>
    </w:p>
    <w:p w14:paraId="2E24775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Υπουργέ,</w:t>
      </w:r>
      <w:r>
        <w:rPr>
          <w:rFonts w:eastAsia="Times New Roman" w:cs="Times New Roman"/>
          <w:szCs w:val="24"/>
        </w:rPr>
        <w:t xml:space="preserve"> βλέπω ότι διαμαρτύρεστε αδίκως. Παρ’ όλο που γνωρίζετε πολύ καλά ότι αυτός ο τρόπος νομοθέτησης δεν είναι ο ορθός και δεν είναι ο κοινοβουλευτικά πρέπων, γιατί με αυτές τις «</w:t>
      </w:r>
      <w:proofErr w:type="spellStart"/>
      <w:r>
        <w:rPr>
          <w:rFonts w:eastAsia="Times New Roman" w:cs="Times New Roman"/>
          <w:szCs w:val="24"/>
        </w:rPr>
        <w:t>κρυπτο</w:t>
      </w:r>
      <w:proofErr w:type="spellEnd"/>
      <w:r>
        <w:rPr>
          <w:rFonts w:eastAsia="Times New Roman" w:cs="Times New Roman"/>
          <w:szCs w:val="24"/>
        </w:rPr>
        <w:t>-υπουργικές» τροπολογίες</w:t>
      </w:r>
      <w:r>
        <w:rPr>
          <w:rFonts w:eastAsia="Times New Roman" w:cs="Times New Roman"/>
          <w:szCs w:val="24"/>
        </w:rPr>
        <w:t>,</w:t>
      </w:r>
      <w:r>
        <w:rPr>
          <w:rFonts w:eastAsia="Times New Roman" w:cs="Times New Roman"/>
          <w:szCs w:val="24"/>
        </w:rPr>
        <w:t xml:space="preserve"> που ναι μεν υπογράφονται από συναδέλφους της Πλει</w:t>
      </w:r>
      <w:r>
        <w:rPr>
          <w:rFonts w:eastAsia="Times New Roman" w:cs="Times New Roman"/>
          <w:szCs w:val="24"/>
        </w:rPr>
        <w:t xml:space="preserve">οψηφίας, αλλά απ’ ό,τι φαίνεται είναι εκ των προτέρων </w:t>
      </w:r>
      <w:proofErr w:type="spellStart"/>
      <w:r>
        <w:rPr>
          <w:rFonts w:eastAsia="Times New Roman" w:cs="Times New Roman"/>
          <w:szCs w:val="24"/>
        </w:rPr>
        <w:t>συνεννοημένοι</w:t>
      </w:r>
      <w:proofErr w:type="spellEnd"/>
      <w:r>
        <w:rPr>
          <w:rFonts w:eastAsia="Times New Roman" w:cs="Times New Roman"/>
          <w:szCs w:val="24"/>
        </w:rPr>
        <w:t xml:space="preserve"> μαζί σας, δημιουργείτε τεράστιο θέμα, πρώτον γιατί δημιουργείται τυπικός νόμος κατά παρέκκλιση και κατά τρόπο που αποφεύγεται η διέλευση του συγκεκριμένου νόμου από το Γενικό Λογιστήριο το</w:t>
      </w:r>
      <w:r>
        <w:rPr>
          <w:rFonts w:eastAsia="Times New Roman" w:cs="Times New Roman"/>
          <w:szCs w:val="24"/>
        </w:rPr>
        <w:t>υ Κράτους και κυρίως από την Επιστημονική Επιτροπή της Βουλής.</w:t>
      </w:r>
    </w:p>
    <w:p w14:paraId="2E24775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λοιπόν, αυτό που θέλω να πω, κύριε Πρόεδρε, είναι ότι δεν είναι εικόνα δημοκρατικού </w:t>
      </w:r>
      <w:r>
        <w:rPr>
          <w:rFonts w:eastAsia="Times New Roman" w:cs="Times New Roman"/>
          <w:szCs w:val="24"/>
        </w:rPr>
        <w:t>Κ</w:t>
      </w:r>
      <w:r>
        <w:rPr>
          <w:rFonts w:eastAsia="Times New Roman" w:cs="Times New Roman"/>
          <w:szCs w:val="24"/>
        </w:rPr>
        <w:t xml:space="preserve">οινοβουλίου αυτή να έρχονται ένας-ένας, δύο-δύο οι Βουλευτές του ΣΥΡΙΖΑ να υπογράφουν μία τροπολογία </w:t>
      </w:r>
      <w:r>
        <w:rPr>
          <w:rFonts w:eastAsia="Times New Roman" w:cs="Times New Roman"/>
          <w:szCs w:val="24"/>
        </w:rPr>
        <w:t>την οποία προηγουμένως την έχουν διαπραγματευτεί με τον Υπουργό και ο Υπουργός ως Άγιος Βασίλης να μοιράζει σχολές σε όλες τις περιφέρειες.</w:t>
      </w:r>
    </w:p>
    <w:p w14:paraId="2E24775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Και για να τελειώσω, από το πρωί έχω ένα προσωπικό θέμα. Μου είπε ο κύριος Υπουργός ότι ήμουν αδιάβαστος, γιατί του </w:t>
      </w:r>
      <w:r>
        <w:rPr>
          <w:rFonts w:eastAsia="Times New Roman" w:cs="Times New Roman"/>
          <w:szCs w:val="24"/>
        </w:rPr>
        <w:t>είπα και του αντέτεινα όταν αγόρευα στη Βουλή, ότι υπάρχει στον Πύργο της Ηλείας ένα ΤΕΦΑΑ –κύριος οίδε πότε θα ιδρυθεί, αν ιδρυθεί- το οποίο έχει ενταχθεί μέχρι τώρα που μιλάμε, έτσι λέει το νομοσχέδιο, στη Σχολή Επιστημών Αποκατάστασης της Υγείας.</w:t>
      </w:r>
    </w:p>
    <w:p w14:paraId="2E24775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Μου εί</w:t>
      </w:r>
      <w:r>
        <w:rPr>
          <w:rFonts w:eastAsia="Times New Roman" w:cs="Times New Roman"/>
          <w:szCs w:val="24"/>
        </w:rPr>
        <w:t>πε, λοιπόν, ότι δεν ήμουν διαβασμένος. Πληροφορήθηκα από τον κ. Φίλη ότι έκανε μια προφορική δήλωση κατά τη διαδικασία εξέτασης των φορέων ότι αυτό θα αλλάξει. Μέχρι τώρα δεν έχω πληροφορηθεί κάτι, παρ’ όλο που δεν είμαι αδιάβαστος και είχα μελετήσει όλα τ</w:t>
      </w:r>
      <w:r>
        <w:rPr>
          <w:rFonts w:eastAsia="Times New Roman" w:cs="Times New Roman"/>
          <w:szCs w:val="24"/>
        </w:rPr>
        <w:t>α γραπτά κείμενα που αφορούσαν το συγκεκριμένο ζήτημα. Μέχρι τώρα δεν ξέρω τι θα γίνει.</w:t>
      </w:r>
    </w:p>
    <w:p w14:paraId="2E24775E" w14:textId="77777777" w:rsidR="00ED3BF8" w:rsidRDefault="009F432D">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Μήπως μπορείτε να με ενημερώσετε, κύριε Υπουργέ; Το ότι με προσβάλατε, εν πάση </w:t>
      </w:r>
      <w:proofErr w:type="spellStart"/>
      <w:r>
        <w:rPr>
          <w:rFonts w:eastAsia="Times New Roman" w:cs="Times New Roman"/>
          <w:szCs w:val="24"/>
        </w:rPr>
        <w:t>περιπτώσει</w:t>
      </w:r>
      <w:proofErr w:type="spellEnd"/>
      <w:r>
        <w:rPr>
          <w:rFonts w:eastAsia="Times New Roman" w:cs="Times New Roman"/>
          <w:szCs w:val="24"/>
        </w:rPr>
        <w:t>, σας το συγχωρώ. Και η ηλικία σας και η ακαδημαϊκή σας εξάρτηση σ</w:t>
      </w:r>
      <w:r>
        <w:rPr>
          <w:rFonts w:eastAsia="Times New Roman" w:cs="Times New Roman"/>
          <w:szCs w:val="24"/>
        </w:rPr>
        <w:t>ά</w:t>
      </w:r>
      <w:r>
        <w:rPr>
          <w:rFonts w:eastAsia="Times New Roman" w:cs="Times New Roman"/>
          <w:szCs w:val="24"/>
        </w:rPr>
        <w:t xml:space="preserve">ς επιτρέπει </w:t>
      </w:r>
      <w:r>
        <w:rPr>
          <w:rFonts w:eastAsia="Times New Roman" w:cs="Times New Roman"/>
          <w:szCs w:val="24"/>
        </w:rPr>
        <w:t>να με προσβάλλετε. Δεν πειράζει.</w:t>
      </w:r>
      <w:r w:rsidRPr="006C3592">
        <w:rPr>
          <w:rFonts w:eastAsia="Times New Roman" w:cs="Times New Roman"/>
          <w:b/>
          <w:szCs w:val="24"/>
        </w:rPr>
        <w:t xml:space="preserve"> </w:t>
      </w:r>
    </w:p>
    <w:p w14:paraId="2E24775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Ορίστε, κύριε Υπουργέ, έχετε τον λόγο.</w:t>
      </w:r>
    </w:p>
    <w:p w14:paraId="2E24776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Η ηλικία μου δεν είναι δικαιολογία να προσβάλλω κανέναν συνάδελφο. Η ηλικία μ</w:t>
      </w:r>
      <w:r>
        <w:rPr>
          <w:rFonts w:eastAsia="Times New Roman" w:cs="Times New Roman"/>
          <w:szCs w:val="24"/>
        </w:rPr>
        <w:t xml:space="preserve">ου μπορεί να είναι δικαιολογημένη στο να μπερδεύω τις λέξεις. </w:t>
      </w:r>
    </w:p>
    <w:p w14:paraId="2E247761"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Όχι, καθόλου.</w:t>
      </w:r>
    </w:p>
    <w:p w14:paraId="2E24776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Η λέξη «αδιάβαστος» ενδεχομένως να ήταν λάθος. «Ανενημέρωτος» ήταν η σωστή λέξη. Προφα</w:t>
      </w:r>
      <w:r>
        <w:rPr>
          <w:rFonts w:eastAsia="Times New Roman" w:cs="Times New Roman"/>
          <w:szCs w:val="24"/>
        </w:rPr>
        <w:t>νώς, το διορθώνω.</w:t>
      </w:r>
    </w:p>
    <w:p w14:paraId="2E24776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Το δέχομαι.</w:t>
      </w:r>
    </w:p>
    <w:p w14:paraId="2E24776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Κοιτάξτε, όλες οι εφημερίδες, </w:t>
      </w:r>
      <w:r>
        <w:rPr>
          <w:rFonts w:eastAsia="Times New Roman" w:cs="Times New Roman"/>
          <w:szCs w:val="24"/>
        </w:rPr>
        <w:lastRenderedPageBreak/>
        <w:t>όλος ο δημόσιος λόγος το «έπαιξε». Είναι στις νομοτεχνικές αλλαγές</w:t>
      </w:r>
      <w:r>
        <w:rPr>
          <w:rFonts w:eastAsia="Times New Roman" w:cs="Times New Roman"/>
          <w:szCs w:val="24"/>
        </w:rPr>
        <w:t>,</w:t>
      </w:r>
      <w:r>
        <w:rPr>
          <w:rFonts w:eastAsia="Times New Roman" w:cs="Times New Roman"/>
          <w:szCs w:val="24"/>
        </w:rPr>
        <w:t xml:space="preserve"> που τώρα κατέθεσα.</w:t>
      </w:r>
    </w:p>
    <w:p w14:paraId="2E24776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 xml:space="preserve">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Μουμουλίδης</w:t>
      </w:r>
      <w:proofErr w:type="spellEnd"/>
      <w:r>
        <w:rPr>
          <w:rFonts w:eastAsia="Times New Roman" w:cs="Times New Roman"/>
          <w:szCs w:val="24"/>
        </w:rPr>
        <w:t xml:space="preserve"> έχει τον λόγο.</w:t>
      </w:r>
    </w:p>
    <w:p w14:paraId="2E24776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Ευχαριστώ, κύριε Πρόεδρε.</w:t>
      </w:r>
    </w:p>
    <w:p w14:paraId="2E24776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Ευτυχώς, ο αξιότιμος κ. Τζαβάρας διαθέτει χιούμορ και αυτό είναι παρήγορο σ' αυτήν την Αίθουσα, γιατί είστε μία ουσιαστική νότα, όπως και ο συνάδελφός σα</w:t>
      </w:r>
      <w:r>
        <w:rPr>
          <w:rFonts w:eastAsia="Times New Roman" w:cs="Times New Roman"/>
          <w:szCs w:val="24"/>
        </w:rPr>
        <w:t xml:space="preserve">ς, γιατί σήμερα –επιτρέψτε μου την έκφραση, αγαπητοί συνάδελφοι της Αξιωματικής Αντιπολίτευσης, κοινοβουλευτικά δεν συνηθίζω να εκφράζομαι έτσι- μάλλον ξεφύγατε. </w:t>
      </w:r>
    </w:p>
    <w:p w14:paraId="2E24776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Ακούσαμε απίστευτες εκφράσεις σ' αυτήν την Αίθουσα σήμερα. Περιμένουμε για περισσότερες από ο</w:t>
      </w:r>
      <w:r>
        <w:rPr>
          <w:rFonts w:eastAsia="Times New Roman" w:cs="Times New Roman"/>
          <w:szCs w:val="24"/>
        </w:rPr>
        <w:t xml:space="preserve">κτώ, δέκα ώρες και μόνο ακούμε. Σπανίως αντιδράσαμε. Προσωπικά, αναρωτιέμαι πώς έχετε στήσει σήμερα όλη αυτή τη διαδικασία. Προφανώς έχετε μία πολιτική επιλογή επικοινωνιακά να βομβαρδίζετε την Κυβέρνηση προκειμένου να κερδίσετε την απαξίωσή της με όλα </w:t>
      </w:r>
      <w:r>
        <w:rPr>
          <w:rFonts w:eastAsia="Times New Roman" w:cs="Times New Roman"/>
          <w:szCs w:val="24"/>
        </w:rPr>
        <w:lastRenderedPageBreak/>
        <w:t>αυτ</w:t>
      </w:r>
      <w:r>
        <w:rPr>
          <w:rFonts w:eastAsia="Times New Roman" w:cs="Times New Roman"/>
          <w:szCs w:val="24"/>
        </w:rPr>
        <w:t>ά που λέτε. Όμως, επί της ουσίας δεν έχει ειπωθεί τίποτα απολύτως σ’ αυτήν την Αίθουσα από την πλευρά της Αξιωματικής Αντιπολίτευσης. Και δεν εννοώ σε επίπεδο προτάσεων. Δικαίωμά σας είναι να μην κάνετε προτάσεις. Όμως, δεν έχει ειπωθεί τίποτα επί της ουσί</w:t>
      </w:r>
      <w:r>
        <w:rPr>
          <w:rFonts w:eastAsia="Times New Roman" w:cs="Times New Roman"/>
          <w:szCs w:val="24"/>
        </w:rPr>
        <w:t>ας πάνω σε ένα νομοσχέδιο που αφορά στο μέλλον της ελληνικής παιδείας.</w:t>
      </w:r>
    </w:p>
    <w:p w14:paraId="2E24776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Επομένως, θα μπορούσε κάποιος να υποθέσει ότι είστε πολύ ικανοποιημένοι μ’ αυτό που υπάρχει στην ελληνική παιδεία διαχρονικά και ότι δεν θα επιθυμούσατε κα</w:t>
      </w:r>
      <w:r>
        <w:rPr>
          <w:rFonts w:eastAsia="Times New Roman" w:cs="Times New Roman"/>
          <w:szCs w:val="24"/>
        </w:rPr>
        <w:t>μ</w:t>
      </w:r>
      <w:r>
        <w:rPr>
          <w:rFonts w:eastAsia="Times New Roman" w:cs="Times New Roman"/>
          <w:szCs w:val="24"/>
        </w:rPr>
        <w:t xml:space="preserve">μία αλλαγή. Επειδή, μάλιστα, </w:t>
      </w:r>
      <w:r>
        <w:rPr>
          <w:rFonts w:eastAsia="Times New Roman" w:cs="Times New Roman"/>
          <w:szCs w:val="24"/>
        </w:rPr>
        <w:t>επί τρία και πλέον έτη το μοναδικό αίτημα και η μοναδική πρόταση</w:t>
      </w:r>
      <w:r>
        <w:rPr>
          <w:rFonts w:eastAsia="Times New Roman" w:cs="Times New Roman"/>
          <w:szCs w:val="24"/>
        </w:rPr>
        <w:t>,</w:t>
      </w:r>
      <w:r>
        <w:rPr>
          <w:rFonts w:eastAsia="Times New Roman" w:cs="Times New Roman"/>
          <w:szCs w:val="24"/>
        </w:rPr>
        <w:t xml:space="preserve"> που έχετε ως Νέα Δημοκρατία είναι η </w:t>
      </w:r>
      <w:proofErr w:type="spellStart"/>
      <w:r>
        <w:rPr>
          <w:rFonts w:eastAsia="Times New Roman" w:cs="Times New Roman"/>
          <w:szCs w:val="24"/>
        </w:rPr>
        <w:t>εμμονική</w:t>
      </w:r>
      <w:proofErr w:type="spellEnd"/>
      <w:r>
        <w:rPr>
          <w:rFonts w:eastAsia="Times New Roman" w:cs="Times New Roman"/>
          <w:szCs w:val="24"/>
        </w:rPr>
        <w:t xml:space="preserve"> πλέον επιθυμία για πρόωρη προσφυγή στις κάλπες, διαπιστώνω ότι δυστυχώς έχει και η πολιτική τα δικά της φαινόμενα συνδρόμου στέρησης και καθώς ο </w:t>
      </w:r>
      <w:r>
        <w:rPr>
          <w:rFonts w:eastAsia="Times New Roman" w:cs="Times New Roman"/>
          <w:szCs w:val="24"/>
        </w:rPr>
        <w:t>χρόνος μικραίνει, βλέποντας πως ο στόχος δεν επιτυγχάνεται και οι εκλογές θα γίνουν στην ώρα τους και το έργο της Κυβέρνησης εξελίσσεται, εσείς προχωράτε σε μία σειρά ατοπημάτων.</w:t>
      </w:r>
    </w:p>
    <w:p w14:paraId="2E24776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Σήμερα υπήρξε μία ημέρα συνεχώ</w:t>
      </w:r>
      <w:r>
        <w:rPr>
          <w:rFonts w:eastAsia="Times New Roman" w:cs="Times New Roman"/>
          <w:szCs w:val="24"/>
        </w:rPr>
        <w:t>ν</w:t>
      </w:r>
      <w:r>
        <w:rPr>
          <w:rFonts w:eastAsia="Times New Roman" w:cs="Times New Roman"/>
          <w:szCs w:val="24"/>
        </w:rPr>
        <w:t xml:space="preserve"> ατοπημάτων για τη Νέα Δημοκρατία. Υπήρξαν </w:t>
      </w:r>
      <w:proofErr w:type="spellStart"/>
      <w:r>
        <w:rPr>
          <w:rFonts w:eastAsia="Times New Roman" w:cs="Times New Roman"/>
          <w:szCs w:val="24"/>
        </w:rPr>
        <w:t>βαρ</w:t>
      </w:r>
      <w:r>
        <w:rPr>
          <w:rFonts w:eastAsia="Times New Roman" w:cs="Times New Roman"/>
          <w:szCs w:val="24"/>
        </w:rPr>
        <w:t>είς</w:t>
      </w:r>
      <w:proofErr w:type="spellEnd"/>
      <w:r>
        <w:rPr>
          <w:rFonts w:eastAsia="Times New Roman" w:cs="Times New Roman"/>
          <w:szCs w:val="24"/>
        </w:rPr>
        <w:t xml:space="preserve"> χαρακτηρισμοί, λόγος απαράδεκτος για την κοινοβουλευτική διαδικασία, λόγος που ξεφεύγει της αυστηρότητας και γίνεται βαθιά προσβλητικός και βαθιά προσωπικός.</w:t>
      </w:r>
    </w:p>
    <w:p w14:paraId="2E24776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λοιπόν, επιχειρεί μάλλον, όπως εγώ εκτιμώ, να δημιουργήσει ένα κλίμα </w:t>
      </w:r>
      <w:proofErr w:type="spellStart"/>
      <w:r>
        <w:rPr>
          <w:rFonts w:eastAsia="Times New Roman" w:cs="Times New Roman"/>
          <w:szCs w:val="24"/>
        </w:rPr>
        <w:t>βέβαιας</w:t>
      </w:r>
      <w:proofErr w:type="spellEnd"/>
      <w:r>
        <w:rPr>
          <w:rFonts w:eastAsia="Times New Roman" w:cs="Times New Roman"/>
          <w:szCs w:val="24"/>
        </w:rPr>
        <w:t xml:space="preserve"> επανόδου στη διακυβέρνηση της χώρας. Όμως, δυστυχώς, πρέπει να προσέξετε γιατί είναι απολύτως αντιληπτό από την κοινωνία και, ξέρετε, η κοινωνία την επάνοδο στο ένδοξο παρελθόν σας τη φοβάται. Θα επιθυμούσε, λοιπόν, ένα άλλο πρόσωπο και αυτό είναι καλό να</w:t>
      </w:r>
      <w:r>
        <w:rPr>
          <w:rFonts w:eastAsia="Times New Roman" w:cs="Times New Roman"/>
          <w:szCs w:val="24"/>
        </w:rPr>
        <w:t xml:space="preserve"> το λάβετε υπ’ </w:t>
      </w:r>
      <w:proofErr w:type="spellStart"/>
      <w:r>
        <w:rPr>
          <w:rFonts w:eastAsia="Times New Roman" w:cs="Times New Roman"/>
          <w:szCs w:val="24"/>
        </w:rPr>
        <w:t>όψιν</w:t>
      </w:r>
      <w:proofErr w:type="spellEnd"/>
      <w:r>
        <w:rPr>
          <w:rFonts w:eastAsia="Times New Roman" w:cs="Times New Roman"/>
          <w:szCs w:val="24"/>
        </w:rPr>
        <w:t xml:space="preserve"> σας για το μέχρι τις εκλογές διάστημα.</w:t>
      </w:r>
    </w:p>
    <w:p w14:paraId="2E24776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Επιγραμματικά, λοιπόν, για το σχέδιο νόμου θα πω ότι ολοκληρώνει ένα κύκλο νομοθετημάτων για το σύνολο των τριών βαθμίδων εκπαίδευσης. Αν και η συζήτηση για την παιδεία δεν σταματάει πουθενά, καθώς</w:t>
      </w:r>
      <w:r>
        <w:rPr>
          <w:rFonts w:eastAsia="Times New Roman" w:cs="Times New Roman"/>
          <w:szCs w:val="24"/>
        </w:rPr>
        <w:t xml:space="preserve"> είναι μία αέναη διαδικασία ανανέωσης και εκσυγχρονισμού, το παρόν σχέδιο αλλάζει το σύστημα εισόδου στα τριτοβάθμια ιδρύματα, αναβαθμίζοντας την καταργημένη έτσι κι αλλιώς στην πράξη Γ΄ </w:t>
      </w:r>
      <w:r>
        <w:rPr>
          <w:rFonts w:eastAsia="Times New Roman" w:cs="Times New Roman"/>
          <w:szCs w:val="24"/>
        </w:rPr>
        <w:t>λ</w:t>
      </w:r>
      <w:r>
        <w:rPr>
          <w:rFonts w:eastAsia="Times New Roman" w:cs="Times New Roman"/>
          <w:szCs w:val="24"/>
        </w:rPr>
        <w:t xml:space="preserve">υκείου και ανακουφίζει την </w:t>
      </w:r>
      <w:r>
        <w:rPr>
          <w:rFonts w:eastAsia="Times New Roman" w:cs="Times New Roman"/>
          <w:szCs w:val="24"/>
        </w:rPr>
        <w:lastRenderedPageBreak/>
        <w:t>ελληνική οικογένεια που δαπανά περισσότερ</w:t>
      </w:r>
      <w:r>
        <w:rPr>
          <w:rFonts w:eastAsia="Times New Roman" w:cs="Times New Roman"/>
          <w:szCs w:val="24"/>
        </w:rPr>
        <w:t>α από 2,5 δισεκατομμύρια ευρώ ετησίως για την εισαγωγή μαθητών στην τριτοβάθμια εκπαίδευση.</w:t>
      </w:r>
    </w:p>
    <w:p w14:paraId="2E24776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έλεγα ότι με το νομοσχέδιο αυτό η ελληνική Κυβέρνηση, το ελληνικό Υπουργείο Παιδείας τολμά να ολοκληρώσει για πρώτη φορά σε ένα διάστημα μικρότερο της τετραετίας</w:t>
      </w:r>
      <w:r>
        <w:rPr>
          <w:rFonts w:eastAsia="Times New Roman" w:cs="Times New Roman"/>
          <w:szCs w:val="24"/>
        </w:rPr>
        <w:t xml:space="preserve"> ένα σύνολο μεταρρυθμίσεων, με όποιες αδυναμίες. Σημασία έχει, όμως, ότι είναι ένα σύνολο μεταρρυθμίσεων, το οποίο μόνο θετικά συμβάλλει.</w:t>
      </w:r>
    </w:p>
    <w:p w14:paraId="2E24776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Σημαντική τομή, κατά τη γνώμη μου, είναι η δημιουργία Εθνικού Κέντρου Επιμόρφωσης Εκπαιδευτικών.</w:t>
      </w:r>
    </w:p>
    <w:p w14:paraId="2E24776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αναφερθώ τώρα στην</w:t>
      </w:r>
      <w:r>
        <w:rPr>
          <w:rFonts w:eastAsia="Times New Roman" w:cs="Times New Roman"/>
          <w:szCs w:val="24"/>
        </w:rPr>
        <w:t xml:space="preserve"> περιοχή που εκπροσωπώ, στη </w:t>
      </w:r>
      <w:r>
        <w:rPr>
          <w:rFonts w:eastAsia="Times New Roman" w:cs="Times New Roman"/>
          <w:szCs w:val="24"/>
        </w:rPr>
        <w:t>δ</w:t>
      </w:r>
      <w:r>
        <w:rPr>
          <w:rFonts w:eastAsia="Times New Roman" w:cs="Times New Roman"/>
          <w:szCs w:val="24"/>
        </w:rPr>
        <w:t xml:space="preserve">υτική Μακεδονία, όπου στην πραγματικότητα έχουμε την ενσωμάτωση του ΤΕΙ στο </w:t>
      </w:r>
      <w:r>
        <w:rPr>
          <w:rFonts w:eastAsia="Times New Roman" w:cs="Times New Roman"/>
          <w:szCs w:val="24"/>
        </w:rPr>
        <w:t>π</w:t>
      </w:r>
      <w:r>
        <w:rPr>
          <w:rFonts w:eastAsia="Times New Roman" w:cs="Times New Roman"/>
          <w:szCs w:val="24"/>
        </w:rPr>
        <w:t>ανεπιστήμιο με ομόφωνες αποφάσεις των πρυτανικών αρχών. Εδώ δημιουργούνται σημαντικά ισχυρές πανεπιστημιακές σχολές και τμήματα που συνδέονται με το α</w:t>
      </w:r>
      <w:r>
        <w:rPr>
          <w:rFonts w:eastAsia="Times New Roman" w:cs="Times New Roman"/>
          <w:szCs w:val="24"/>
        </w:rPr>
        <w:t xml:space="preserve">ναπτυξιακό μοντέλο της περιοχής. Δημιουργείται ένα ανταγωνιστικό, επιτέλους, πανεπιστήμιο στη </w:t>
      </w:r>
      <w:r>
        <w:rPr>
          <w:rFonts w:eastAsia="Times New Roman" w:cs="Times New Roman"/>
          <w:szCs w:val="24"/>
        </w:rPr>
        <w:t>δ</w:t>
      </w:r>
      <w:r>
        <w:rPr>
          <w:rFonts w:eastAsia="Times New Roman" w:cs="Times New Roman"/>
          <w:szCs w:val="24"/>
        </w:rPr>
        <w:t>υτική Μακεδονία</w:t>
      </w:r>
      <w:r>
        <w:rPr>
          <w:rFonts w:eastAsia="Times New Roman" w:cs="Times New Roman"/>
          <w:szCs w:val="24"/>
        </w:rPr>
        <w:t>,</w:t>
      </w:r>
      <w:r>
        <w:rPr>
          <w:rFonts w:eastAsia="Times New Roman" w:cs="Times New Roman"/>
          <w:szCs w:val="24"/>
        </w:rPr>
        <w:t xml:space="preserve"> που δεν θα είναι ο φτωχός συγγενής του ακαδημαϊκού χάρτη στη χώρα. </w:t>
      </w:r>
      <w:r>
        <w:rPr>
          <w:rFonts w:eastAsia="Times New Roman" w:cs="Times New Roman"/>
          <w:szCs w:val="24"/>
        </w:rPr>
        <w:lastRenderedPageBreak/>
        <w:t>Πρόκειται για έναν ισχυρό πανεπιστημιακό πόλο</w:t>
      </w:r>
      <w:r>
        <w:rPr>
          <w:rFonts w:eastAsia="Times New Roman" w:cs="Times New Roman"/>
          <w:szCs w:val="24"/>
        </w:rPr>
        <w:t>,</w:t>
      </w:r>
      <w:r>
        <w:rPr>
          <w:rFonts w:eastAsia="Times New Roman" w:cs="Times New Roman"/>
          <w:szCs w:val="24"/>
        </w:rPr>
        <w:t xml:space="preserve"> που συνδέεται με τις σύγχρονες</w:t>
      </w:r>
      <w:r>
        <w:rPr>
          <w:rFonts w:eastAsia="Times New Roman" w:cs="Times New Roman"/>
          <w:szCs w:val="24"/>
        </w:rPr>
        <w:t xml:space="preserve"> ακαδημαϊκές εξελίξεις τόσο στην Ελλάδα, όσο και στην Ευρώπη. Συνδέεται, όμως, κυρίως με την επόμενη μέρα, αλλά και το παραγωγικό μοντέλο μιας περιοχής ιδιαίτερα ταλαιπωρημένης από πολιτικές δεκαετιών.</w:t>
      </w:r>
    </w:p>
    <w:p w14:paraId="2E24777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Επομένως, έχουμε ως άθροισμα ένα πανεπιστημιακό ίδρυμα</w:t>
      </w:r>
      <w:r>
        <w:rPr>
          <w:rFonts w:eastAsia="Times New Roman" w:cs="Times New Roman"/>
          <w:szCs w:val="24"/>
        </w:rPr>
        <w:t xml:space="preserve"> το οποίο μπορεί να διαδραματίσει ρόλο ισχυρού αναπτυξιακού πυλώνα στη </w:t>
      </w:r>
      <w:r>
        <w:rPr>
          <w:rFonts w:eastAsia="Times New Roman" w:cs="Times New Roman"/>
          <w:szCs w:val="24"/>
        </w:rPr>
        <w:t>δ</w:t>
      </w:r>
      <w:r>
        <w:rPr>
          <w:rFonts w:eastAsia="Times New Roman" w:cs="Times New Roman"/>
          <w:szCs w:val="24"/>
        </w:rPr>
        <w:t>υτική Μακεδονία με περισσότερες από είκοσι επτά, απ’ ό,τι ακούσαμε πριν από λίγο, πανεπιστημιακές σχολές.</w:t>
      </w:r>
    </w:p>
    <w:p w14:paraId="2E24777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Στην Κοζάνη έχουμε μια πανίσχυρη </w:t>
      </w:r>
      <w:r>
        <w:rPr>
          <w:rFonts w:eastAsia="Times New Roman" w:cs="Times New Roman"/>
          <w:szCs w:val="24"/>
        </w:rPr>
        <w:t>π</w:t>
      </w:r>
      <w:r>
        <w:rPr>
          <w:rFonts w:eastAsia="Times New Roman" w:cs="Times New Roman"/>
          <w:szCs w:val="24"/>
        </w:rPr>
        <w:t xml:space="preserve">ολυτεχνική </w:t>
      </w:r>
      <w:r>
        <w:rPr>
          <w:rFonts w:eastAsia="Times New Roman" w:cs="Times New Roman"/>
          <w:szCs w:val="24"/>
        </w:rPr>
        <w:t>σ</w:t>
      </w:r>
      <w:r>
        <w:rPr>
          <w:rFonts w:eastAsia="Times New Roman" w:cs="Times New Roman"/>
          <w:szCs w:val="24"/>
        </w:rPr>
        <w:t xml:space="preserve">χολή. Έχουμε μία ισχυρή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ε</w:t>
      </w:r>
      <w:r>
        <w:rPr>
          <w:rFonts w:eastAsia="Times New Roman" w:cs="Times New Roman"/>
          <w:szCs w:val="24"/>
        </w:rPr>
        <w:t xml:space="preserve">πιστημών που από σήμερα διά στόματος του κυρίου Υπουργού διαθέτει και το Ε΄ </w:t>
      </w:r>
      <w:r>
        <w:rPr>
          <w:rFonts w:eastAsia="Times New Roman" w:cs="Times New Roman"/>
          <w:szCs w:val="24"/>
        </w:rPr>
        <w:t>τ</w:t>
      </w:r>
      <w:r>
        <w:rPr>
          <w:rFonts w:eastAsia="Times New Roman" w:cs="Times New Roman"/>
          <w:szCs w:val="24"/>
        </w:rPr>
        <w:t>μήμα της, το οποίο μάλιστα θα ασχολείται με ένα αντικείμενο που για πρώτη φορά φαίνεται ότι θα παράγεται στην Ελλάδα.</w:t>
      </w:r>
    </w:p>
    <w:p w14:paraId="2E24777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Στην Πτολεμαΐδα έχουμε την έδρα της Σχολής Επιστη</w:t>
      </w:r>
      <w:r>
        <w:rPr>
          <w:rFonts w:eastAsia="Times New Roman" w:cs="Times New Roman"/>
          <w:szCs w:val="24"/>
        </w:rPr>
        <w:t xml:space="preserve">μών Υγείας, τρία τμήματα </w:t>
      </w:r>
      <w:r>
        <w:rPr>
          <w:rFonts w:eastAsia="Times New Roman" w:cs="Times New Roman"/>
          <w:szCs w:val="24"/>
        </w:rPr>
        <w:t>ε</w:t>
      </w:r>
      <w:r>
        <w:rPr>
          <w:rFonts w:eastAsia="Times New Roman" w:cs="Times New Roman"/>
          <w:szCs w:val="24"/>
        </w:rPr>
        <w:t xml:space="preserve">πιστημών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που θα συμβάλουν πλέον σημαντικά στο αναπτυξιακό μοντέλο μιας περιοχής που έχει λεηλατηθεί στην κυριολεξία. Έχει συμβάλει τα μέγιστα στην </w:t>
      </w:r>
      <w:r>
        <w:rPr>
          <w:rFonts w:eastAsia="Times New Roman" w:cs="Times New Roman"/>
          <w:szCs w:val="24"/>
        </w:rPr>
        <w:lastRenderedPageBreak/>
        <w:t>εθνική οικονομία, έχει πάρει ελάχιστα και η Πολιτεία έρχεται διά του Υπουργ</w:t>
      </w:r>
      <w:r>
        <w:rPr>
          <w:rFonts w:eastAsia="Times New Roman" w:cs="Times New Roman"/>
          <w:szCs w:val="24"/>
        </w:rPr>
        <w:t>είου Παιδείας –φαντάζομαι και με άλλες χειρονομίες- να δώσει ευκαιρίες αξιοποίησης και κατάκτησης ενός διαφορετικού μέλλοντος.</w:t>
      </w:r>
    </w:p>
    <w:p w14:paraId="2E24777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Υπάρχει μια πολύ μεγάλη εξέλιξη στη χώρα, την οποία αξίζει τον κόπο να παρακολουθήσουμε. Ξέρετε ότι μια από τις μεγαλύτερες βιομη</w:t>
      </w:r>
      <w:r>
        <w:rPr>
          <w:rFonts w:eastAsia="Times New Roman" w:cs="Times New Roman"/>
          <w:szCs w:val="24"/>
        </w:rPr>
        <w:t xml:space="preserve">χανίες παγκόσμια είναι η βιομηχανία των οπτικοακουστικών μέσων. Η ελληνική Κυβέρνηση έχει κάνει σημαντικά βήματα, άλματα σε αυτήν την τετραετία. Έχει νομοθετήσει, έχει συνομιλήσει, έχει καταφέρει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 τη στιγμή στην Ελλάδα να γυρίζονται </w:t>
      </w:r>
      <w:r>
        <w:rPr>
          <w:rFonts w:eastAsia="Times New Roman" w:cs="Times New Roman"/>
          <w:szCs w:val="24"/>
        </w:rPr>
        <w:t>περισσότερες από πενήντα ταινίες και η εκτίμηση είναι ότι μέχρι το τέλος του χρόνου οι ταινίες θα ξεπερνούν τον αριθμό των εκατό.</w:t>
      </w:r>
    </w:p>
    <w:p w14:paraId="2E247774" w14:textId="77777777" w:rsidR="00ED3BF8" w:rsidRDefault="009F432D">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λήξης του χρόνου ομιλίας του κυρίου Βουλευτή)</w:t>
      </w:r>
    </w:p>
    <w:p w14:paraId="2E24777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Δώστε μου ένα λεπτό ακόμα, κύριε Πρόεδρε.</w:t>
      </w:r>
    </w:p>
    <w:p w14:paraId="2E247776"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Σ</w:t>
      </w:r>
      <w:r w:rsidRPr="00037600">
        <w:rPr>
          <w:rFonts w:eastAsia="Times New Roman" w:cs="Times New Roman"/>
          <w:szCs w:val="24"/>
        </w:rPr>
        <w:t xml:space="preserve">τους χώρους του </w:t>
      </w:r>
      <w:r>
        <w:rPr>
          <w:rFonts w:eastAsia="Times New Roman" w:cs="Times New Roman"/>
          <w:szCs w:val="24"/>
        </w:rPr>
        <w:t>ΑΗΣ</w:t>
      </w:r>
      <w:r w:rsidRPr="00037600">
        <w:rPr>
          <w:rFonts w:eastAsia="Times New Roman" w:cs="Times New Roman"/>
          <w:szCs w:val="24"/>
        </w:rPr>
        <w:t xml:space="preserve"> Πτολεμαΐδας</w:t>
      </w:r>
      <w:r>
        <w:rPr>
          <w:rFonts w:eastAsia="Times New Roman" w:cs="Times New Roman"/>
          <w:szCs w:val="24"/>
        </w:rPr>
        <w:t>,</w:t>
      </w:r>
      <w:r w:rsidRPr="00037600">
        <w:rPr>
          <w:rFonts w:eastAsia="Times New Roman" w:cs="Times New Roman"/>
          <w:szCs w:val="24"/>
        </w:rPr>
        <w:t xml:space="preserve"> δηλαδή στους χώρους όπου </w:t>
      </w:r>
      <w:r>
        <w:rPr>
          <w:rFonts w:eastAsia="Times New Roman" w:cs="Times New Roman"/>
          <w:szCs w:val="24"/>
        </w:rPr>
        <w:t>η καρδιά</w:t>
      </w:r>
      <w:r w:rsidRPr="00037600">
        <w:rPr>
          <w:rFonts w:eastAsia="Times New Roman" w:cs="Times New Roman"/>
          <w:szCs w:val="24"/>
        </w:rPr>
        <w:t xml:space="preserve"> της Πτολεμαΐδας χτύπησε </w:t>
      </w:r>
      <w:r>
        <w:rPr>
          <w:rFonts w:eastAsia="Times New Roman" w:cs="Times New Roman"/>
          <w:szCs w:val="24"/>
        </w:rPr>
        <w:t xml:space="preserve">για περισσότερα </w:t>
      </w:r>
      <w:r>
        <w:rPr>
          <w:rFonts w:eastAsia="Times New Roman" w:cs="Times New Roman"/>
          <w:szCs w:val="24"/>
        </w:rPr>
        <w:lastRenderedPageBreak/>
        <w:t>από εξήντα</w:t>
      </w:r>
      <w:r w:rsidRPr="00037600">
        <w:rPr>
          <w:rFonts w:eastAsia="Times New Roman" w:cs="Times New Roman"/>
          <w:szCs w:val="24"/>
        </w:rPr>
        <w:t xml:space="preserve"> χρόνια και σήμερα είναι ανενεργές εγκαταστάσεις επιφάνειας μεγαλύτερης των </w:t>
      </w:r>
      <w:proofErr w:type="spellStart"/>
      <w:r>
        <w:rPr>
          <w:rFonts w:eastAsia="Times New Roman" w:cs="Times New Roman"/>
          <w:szCs w:val="24"/>
        </w:rPr>
        <w:t>εκατόν</w:t>
      </w:r>
      <w:proofErr w:type="spellEnd"/>
      <w:r>
        <w:rPr>
          <w:rFonts w:eastAsia="Times New Roman" w:cs="Times New Roman"/>
          <w:szCs w:val="24"/>
        </w:rPr>
        <w:t xml:space="preserve"> σαράντα</w:t>
      </w:r>
      <w:r w:rsidRPr="00037600">
        <w:rPr>
          <w:rFonts w:eastAsia="Times New Roman" w:cs="Times New Roman"/>
          <w:szCs w:val="24"/>
        </w:rPr>
        <w:t xml:space="preserve"> χιλιάδων τετραγωνικών μέτρων</w:t>
      </w:r>
      <w:r>
        <w:rPr>
          <w:rFonts w:eastAsia="Times New Roman" w:cs="Times New Roman"/>
          <w:szCs w:val="24"/>
        </w:rPr>
        <w:t xml:space="preserve">, η ΔΕΗ και </w:t>
      </w:r>
      <w:r w:rsidRPr="00037600">
        <w:rPr>
          <w:rFonts w:eastAsia="Times New Roman" w:cs="Times New Roman"/>
          <w:szCs w:val="24"/>
        </w:rPr>
        <w:t>η τοπική</w:t>
      </w:r>
      <w:r w:rsidRPr="00037600">
        <w:rPr>
          <w:rFonts w:eastAsia="Times New Roman" w:cs="Times New Roman"/>
          <w:szCs w:val="24"/>
        </w:rPr>
        <w:t xml:space="preserve"> κοινωνία επιλέγει να επιχειρήσει την προοπτική της δημιουργίας κινηματογραφικών στούντιο</w:t>
      </w:r>
      <w:r>
        <w:rPr>
          <w:rFonts w:eastAsia="Times New Roman" w:cs="Times New Roman"/>
          <w:szCs w:val="24"/>
        </w:rPr>
        <w:t>. Δ</w:t>
      </w:r>
      <w:r w:rsidRPr="00037600">
        <w:rPr>
          <w:rFonts w:eastAsia="Times New Roman" w:cs="Times New Roman"/>
          <w:szCs w:val="24"/>
        </w:rPr>
        <w:t>ημιουργείται έτσι ένα αισιόδοξο μέλλον που απαντά άμεσα στο</w:t>
      </w:r>
      <w:r>
        <w:rPr>
          <w:rFonts w:eastAsia="Times New Roman" w:cs="Times New Roman"/>
          <w:szCs w:val="24"/>
        </w:rPr>
        <w:t xml:space="preserve"> ζήτημα </w:t>
      </w:r>
      <w:r w:rsidRPr="00037600">
        <w:rPr>
          <w:rFonts w:eastAsia="Times New Roman" w:cs="Times New Roman"/>
          <w:szCs w:val="24"/>
        </w:rPr>
        <w:t>της ανεργίας</w:t>
      </w:r>
      <w:r>
        <w:rPr>
          <w:rFonts w:eastAsia="Times New Roman" w:cs="Times New Roman"/>
          <w:szCs w:val="24"/>
        </w:rPr>
        <w:t>, α</w:t>
      </w:r>
      <w:r w:rsidRPr="00037600">
        <w:rPr>
          <w:rFonts w:eastAsia="Times New Roman" w:cs="Times New Roman"/>
          <w:szCs w:val="24"/>
        </w:rPr>
        <w:t>λλά και της ποιότητας ζωής</w:t>
      </w:r>
      <w:r>
        <w:rPr>
          <w:rFonts w:eastAsia="Times New Roman" w:cs="Times New Roman"/>
          <w:szCs w:val="24"/>
        </w:rPr>
        <w:t xml:space="preserve">. </w:t>
      </w:r>
    </w:p>
    <w:p w14:paraId="2E247777"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Μ</w:t>
      </w:r>
      <w:r w:rsidRPr="00037600">
        <w:rPr>
          <w:rFonts w:eastAsia="Times New Roman" w:cs="Times New Roman"/>
          <w:szCs w:val="24"/>
        </w:rPr>
        <w:t>ία μεγάλη ευκαιρία δημιουργείται στον άξονα Κοζάνη</w:t>
      </w:r>
      <w:r>
        <w:rPr>
          <w:rFonts w:eastAsia="Times New Roman" w:cs="Times New Roman"/>
          <w:szCs w:val="24"/>
        </w:rPr>
        <w:t xml:space="preserve"> –</w:t>
      </w:r>
      <w:r>
        <w:rPr>
          <w:rFonts w:eastAsia="Times New Roman" w:cs="Times New Roman"/>
          <w:szCs w:val="24"/>
        </w:rPr>
        <w:t xml:space="preserve"> </w:t>
      </w:r>
      <w:r w:rsidRPr="00037600">
        <w:rPr>
          <w:rFonts w:eastAsia="Times New Roman" w:cs="Times New Roman"/>
          <w:szCs w:val="24"/>
        </w:rPr>
        <w:t>Πτολεμαΐδα</w:t>
      </w:r>
      <w:r>
        <w:rPr>
          <w:rFonts w:eastAsia="Times New Roman" w:cs="Times New Roman"/>
          <w:szCs w:val="24"/>
        </w:rPr>
        <w:t xml:space="preserve"> – </w:t>
      </w:r>
      <w:r w:rsidRPr="00037600">
        <w:rPr>
          <w:rFonts w:eastAsia="Times New Roman" w:cs="Times New Roman"/>
          <w:szCs w:val="24"/>
        </w:rPr>
        <w:t>Φλώρινα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037600">
        <w:rPr>
          <w:rFonts w:eastAsia="Times New Roman" w:cs="Times New Roman"/>
          <w:szCs w:val="24"/>
        </w:rPr>
        <w:t>Βαλκάνια στο</w:t>
      </w:r>
      <w:r>
        <w:rPr>
          <w:rFonts w:eastAsia="Times New Roman" w:cs="Times New Roman"/>
          <w:szCs w:val="24"/>
        </w:rPr>
        <w:t>ν τομέα των οπτικοακουστικών. Εδώ</w:t>
      </w:r>
      <w:r w:rsidRPr="00037600">
        <w:rPr>
          <w:rFonts w:eastAsia="Times New Roman" w:cs="Times New Roman"/>
          <w:szCs w:val="24"/>
        </w:rPr>
        <w:t xml:space="preserve"> θέλω να ευχαριστήσω τον κύριο Υπουργό</w:t>
      </w:r>
      <w:r>
        <w:rPr>
          <w:rFonts w:eastAsia="Times New Roman" w:cs="Times New Roman"/>
          <w:szCs w:val="24"/>
        </w:rPr>
        <w:t>,</w:t>
      </w:r>
      <w:r w:rsidRPr="00037600">
        <w:rPr>
          <w:rFonts w:eastAsia="Times New Roman" w:cs="Times New Roman"/>
          <w:szCs w:val="24"/>
        </w:rPr>
        <w:t xml:space="preserve"> διότι άκουσα </w:t>
      </w:r>
      <w:r>
        <w:rPr>
          <w:rFonts w:eastAsia="Times New Roman" w:cs="Times New Roman"/>
          <w:szCs w:val="24"/>
        </w:rPr>
        <w:t>μ</w:t>
      </w:r>
      <w:r w:rsidRPr="00037600">
        <w:rPr>
          <w:rFonts w:eastAsia="Times New Roman" w:cs="Times New Roman"/>
          <w:szCs w:val="24"/>
        </w:rPr>
        <w:t>ε πολλή προσοχή</w:t>
      </w:r>
      <w:r>
        <w:rPr>
          <w:rFonts w:eastAsia="Times New Roman" w:cs="Times New Roman"/>
          <w:szCs w:val="24"/>
        </w:rPr>
        <w:t>,</w:t>
      </w:r>
      <w:r w:rsidRPr="00037600">
        <w:rPr>
          <w:rFonts w:eastAsia="Times New Roman" w:cs="Times New Roman"/>
          <w:szCs w:val="24"/>
        </w:rPr>
        <w:t xml:space="preserve"> με πολλές επιφυλάξεις το εγχείρημα</w:t>
      </w:r>
      <w:r>
        <w:rPr>
          <w:rFonts w:eastAsia="Times New Roman" w:cs="Times New Roman"/>
          <w:szCs w:val="24"/>
        </w:rPr>
        <w:t>. Κ</w:t>
      </w:r>
      <w:r w:rsidRPr="00037600">
        <w:rPr>
          <w:rFonts w:eastAsia="Times New Roman" w:cs="Times New Roman"/>
          <w:szCs w:val="24"/>
        </w:rPr>
        <w:t>αι σήμερα</w:t>
      </w:r>
      <w:r>
        <w:rPr>
          <w:rFonts w:eastAsia="Times New Roman" w:cs="Times New Roman"/>
          <w:szCs w:val="24"/>
        </w:rPr>
        <w:t>,</w:t>
      </w:r>
      <w:r w:rsidRPr="00037600">
        <w:rPr>
          <w:rFonts w:eastAsia="Times New Roman" w:cs="Times New Roman"/>
          <w:szCs w:val="24"/>
        </w:rPr>
        <w:t xml:space="preserve"> έδωσε στην περιοχή δύο σημαντικά τμήματα</w:t>
      </w:r>
      <w:r>
        <w:rPr>
          <w:rFonts w:eastAsia="Times New Roman" w:cs="Times New Roman"/>
          <w:szCs w:val="24"/>
        </w:rPr>
        <w:t>, τα</w:t>
      </w:r>
      <w:r w:rsidRPr="00037600">
        <w:rPr>
          <w:rFonts w:eastAsia="Times New Roman" w:cs="Times New Roman"/>
          <w:szCs w:val="24"/>
        </w:rPr>
        <w:t xml:space="preserve"> οποία δεν είναι όπως το αντιλαμβάνεστε υπό μορφή συσσιτίου</w:t>
      </w:r>
      <w:r>
        <w:rPr>
          <w:rFonts w:eastAsia="Times New Roman" w:cs="Times New Roman"/>
          <w:szCs w:val="24"/>
        </w:rPr>
        <w:t xml:space="preserve">. </w:t>
      </w:r>
    </w:p>
    <w:p w14:paraId="2E247778" w14:textId="77777777" w:rsidR="00ED3BF8" w:rsidRDefault="009F432D">
      <w:pPr>
        <w:spacing w:after="0" w:line="600" w:lineRule="auto"/>
        <w:ind w:firstLine="720"/>
        <w:contextualSpacing/>
        <w:jc w:val="both"/>
        <w:rPr>
          <w:rFonts w:eastAsia="Times New Roman" w:cs="Times New Roman"/>
          <w:szCs w:val="24"/>
        </w:rPr>
      </w:pPr>
      <w:r w:rsidRPr="002748E1">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2E247779" w14:textId="77777777" w:rsidR="00ED3BF8" w:rsidRDefault="009F432D">
      <w:pPr>
        <w:spacing w:after="0" w:line="600" w:lineRule="auto"/>
        <w:ind w:firstLine="720"/>
        <w:contextualSpacing/>
        <w:jc w:val="both"/>
        <w:rPr>
          <w:rFonts w:eastAsia="Times New Roman" w:cs="Times New Roman"/>
          <w:szCs w:val="24"/>
        </w:rPr>
      </w:pPr>
      <w:r w:rsidRPr="00037600">
        <w:rPr>
          <w:rFonts w:eastAsia="Times New Roman" w:cs="Times New Roman"/>
          <w:szCs w:val="24"/>
        </w:rPr>
        <w:t>Συγγνώμη</w:t>
      </w:r>
      <w:r>
        <w:rPr>
          <w:rFonts w:eastAsia="Times New Roman" w:cs="Times New Roman"/>
          <w:szCs w:val="24"/>
        </w:rPr>
        <w:t>, κύριε Πρόεδρε, θα ήθελα τριάντα δευτερόλεπτα.</w:t>
      </w:r>
    </w:p>
    <w:p w14:paraId="2E24777A"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το </w:t>
      </w:r>
      <w:r w:rsidRPr="00037600">
        <w:rPr>
          <w:rFonts w:eastAsia="Times New Roman" w:cs="Times New Roman"/>
          <w:szCs w:val="24"/>
        </w:rPr>
        <w:t>καταλάβετε</w:t>
      </w:r>
      <w:r>
        <w:rPr>
          <w:rFonts w:eastAsia="Times New Roman" w:cs="Times New Roman"/>
          <w:szCs w:val="24"/>
        </w:rPr>
        <w:t>.</w:t>
      </w:r>
      <w:r w:rsidRPr="00037600">
        <w:rPr>
          <w:rFonts w:eastAsia="Times New Roman" w:cs="Times New Roman"/>
          <w:szCs w:val="24"/>
        </w:rPr>
        <w:t xml:space="preserve"> Τα δύο αυτά </w:t>
      </w:r>
      <w:r w:rsidRPr="00037600">
        <w:rPr>
          <w:rFonts w:eastAsia="Times New Roman" w:cs="Times New Roman"/>
          <w:szCs w:val="24"/>
        </w:rPr>
        <w:t xml:space="preserve">τμήματα είναι </w:t>
      </w:r>
      <w:r w:rsidRPr="00F72EDE">
        <w:rPr>
          <w:rFonts w:eastAsia="Times New Roman" w:cs="Times New Roman"/>
          <w:szCs w:val="24"/>
        </w:rPr>
        <w:t>το μ</w:t>
      </w:r>
      <w:r>
        <w:rPr>
          <w:rFonts w:eastAsia="Times New Roman" w:cs="Times New Roman"/>
          <w:szCs w:val="24"/>
        </w:rPr>
        <w:t>έλλον. Τ</w:t>
      </w:r>
      <w:r w:rsidRPr="00037600">
        <w:rPr>
          <w:rFonts w:eastAsia="Times New Roman" w:cs="Times New Roman"/>
          <w:szCs w:val="24"/>
        </w:rPr>
        <w:t>ο πρώτο τμήμα</w:t>
      </w:r>
      <w:r>
        <w:rPr>
          <w:rFonts w:eastAsia="Times New Roman" w:cs="Times New Roman"/>
          <w:szCs w:val="24"/>
        </w:rPr>
        <w:t>, λ</w:t>
      </w:r>
      <w:r w:rsidRPr="00037600">
        <w:rPr>
          <w:rFonts w:eastAsia="Times New Roman" w:cs="Times New Roman"/>
          <w:szCs w:val="24"/>
        </w:rPr>
        <w:t>οιπόν</w:t>
      </w:r>
      <w:r>
        <w:rPr>
          <w:rFonts w:eastAsia="Times New Roman" w:cs="Times New Roman"/>
          <w:szCs w:val="24"/>
        </w:rPr>
        <w:t>,</w:t>
      </w:r>
      <w:r w:rsidRPr="00037600">
        <w:rPr>
          <w:rFonts w:eastAsia="Times New Roman" w:cs="Times New Roman"/>
          <w:szCs w:val="24"/>
        </w:rPr>
        <w:t xml:space="preserve"> με έδρα την Κοζάνη</w:t>
      </w:r>
      <w:r>
        <w:rPr>
          <w:rFonts w:eastAsia="Times New Roman" w:cs="Times New Roman"/>
          <w:szCs w:val="24"/>
        </w:rPr>
        <w:t>,</w:t>
      </w:r>
      <w:r w:rsidRPr="00037600">
        <w:rPr>
          <w:rFonts w:eastAsia="Times New Roman" w:cs="Times New Roman"/>
          <w:szCs w:val="24"/>
        </w:rPr>
        <w:t xml:space="preserve"> αφορά στο </w:t>
      </w:r>
      <w:r>
        <w:rPr>
          <w:rFonts w:eastAsia="Times New Roman" w:cs="Times New Roman"/>
          <w:szCs w:val="24"/>
        </w:rPr>
        <w:t xml:space="preserve">Τμήμα </w:t>
      </w:r>
      <w:r w:rsidRPr="00037600">
        <w:rPr>
          <w:rFonts w:eastAsia="Times New Roman" w:cs="Times New Roman"/>
          <w:szCs w:val="24"/>
        </w:rPr>
        <w:t>Παραγωγής Οπτικοακουστικών Μέσων</w:t>
      </w:r>
      <w:r>
        <w:rPr>
          <w:rFonts w:eastAsia="Times New Roman" w:cs="Times New Roman"/>
          <w:szCs w:val="24"/>
        </w:rPr>
        <w:t>.</w:t>
      </w:r>
      <w:r w:rsidRPr="00037600">
        <w:rPr>
          <w:rFonts w:eastAsia="Times New Roman" w:cs="Times New Roman"/>
          <w:szCs w:val="24"/>
        </w:rPr>
        <w:t xml:space="preserve"> Είναι μία </w:t>
      </w:r>
      <w:r w:rsidRPr="00037600">
        <w:rPr>
          <w:rFonts w:eastAsia="Times New Roman" w:cs="Times New Roman"/>
          <w:szCs w:val="24"/>
        </w:rPr>
        <w:lastRenderedPageBreak/>
        <w:t>διαδικασία</w:t>
      </w:r>
      <w:r>
        <w:rPr>
          <w:rFonts w:eastAsia="Times New Roman" w:cs="Times New Roman"/>
          <w:szCs w:val="24"/>
        </w:rPr>
        <w:t>,</w:t>
      </w:r>
      <w:r w:rsidRPr="00037600">
        <w:rPr>
          <w:rFonts w:eastAsia="Times New Roman" w:cs="Times New Roman"/>
          <w:szCs w:val="24"/>
        </w:rPr>
        <w:t xml:space="preserve"> που δεν υπάρχει στην Ελληνική πραγματικότητα</w:t>
      </w:r>
      <w:r>
        <w:rPr>
          <w:rFonts w:eastAsia="Times New Roman" w:cs="Times New Roman"/>
          <w:szCs w:val="24"/>
        </w:rPr>
        <w:t>. Γ</w:t>
      </w:r>
      <w:r w:rsidRPr="00037600">
        <w:rPr>
          <w:rFonts w:eastAsia="Times New Roman" w:cs="Times New Roman"/>
          <w:szCs w:val="24"/>
        </w:rPr>
        <w:t>ια να εκπαιδευτεί κάποιο</w:t>
      </w:r>
      <w:r>
        <w:rPr>
          <w:rFonts w:eastAsia="Times New Roman" w:cs="Times New Roman"/>
          <w:szCs w:val="24"/>
        </w:rPr>
        <w:t xml:space="preserve">ς στον </w:t>
      </w:r>
      <w:r w:rsidRPr="00037600">
        <w:rPr>
          <w:rFonts w:eastAsia="Times New Roman" w:cs="Times New Roman"/>
          <w:szCs w:val="24"/>
        </w:rPr>
        <w:t xml:space="preserve">συγκεκριμένο τομέα </w:t>
      </w:r>
      <w:r>
        <w:rPr>
          <w:rFonts w:eastAsia="Times New Roman" w:cs="Times New Roman"/>
          <w:szCs w:val="24"/>
        </w:rPr>
        <w:t>θα πρέπει να πάει</w:t>
      </w:r>
      <w:r w:rsidRPr="00037600">
        <w:rPr>
          <w:rFonts w:eastAsia="Times New Roman" w:cs="Times New Roman"/>
          <w:szCs w:val="24"/>
        </w:rPr>
        <w:t xml:space="preserve"> </w:t>
      </w:r>
      <w:r w:rsidRPr="00037600">
        <w:rPr>
          <w:rFonts w:eastAsia="Times New Roman" w:cs="Times New Roman"/>
          <w:szCs w:val="24"/>
        </w:rPr>
        <w:t>στο Λονδίνο ή στην Αμερική</w:t>
      </w:r>
      <w:r>
        <w:rPr>
          <w:rFonts w:eastAsia="Times New Roman" w:cs="Times New Roman"/>
          <w:szCs w:val="24"/>
        </w:rPr>
        <w:t>. Α</w:t>
      </w:r>
      <w:r w:rsidRPr="00037600">
        <w:rPr>
          <w:rFonts w:eastAsia="Times New Roman" w:cs="Times New Roman"/>
          <w:szCs w:val="24"/>
        </w:rPr>
        <w:t xml:space="preserve">υτό </w:t>
      </w:r>
      <w:r>
        <w:rPr>
          <w:rFonts w:eastAsia="Times New Roman" w:cs="Times New Roman"/>
          <w:szCs w:val="24"/>
        </w:rPr>
        <w:t>σήμερα το α</w:t>
      </w:r>
      <w:r w:rsidRPr="00037600">
        <w:rPr>
          <w:rFonts w:eastAsia="Times New Roman" w:cs="Times New Roman"/>
          <w:szCs w:val="24"/>
        </w:rPr>
        <w:t>ναγγέλλει το Υπουργείο</w:t>
      </w:r>
      <w:r>
        <w:rPr>
          <w:rFonts w:eastAsia="Times New Roman" w:cs="Times New Roman"/>
          <w:szCs w:val="24"/>
        </w:rPr>
        <w:t>.</w:t>
      </w:r>
    </w:p>
    <w:p w14:paraId="2E24777B"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Κ</w:t>
      </w:r>
      <w:r w:rsidRPr="00037600">
        <w:rPr>
          <w:rFonts w:eastAsia="Times New Roman" w:cs="Times New Roman"/>
          <w:szCs w:val="24"/>
        </w:rPr>
        <w:t>αι το δεύτερο</w:t>
      </w:r>
      <w:r>
        <w:rPr>
          <w:rFonts w:eastAsia="Times New Roman" w:cs="Times New Roman"/>
          <w:szCs w:val="24"/>
        </w:rPr>
        <w:t>,</w:t>
      </w:r>
      <w:r w:rsidRPr="00037600">
        <w:rPr>
          <w:rFonts w:eastAsia="Times New Roman" w:cs="Times New Roman"/>
          <w:szCs w:val="24"/>
        </w:rPr>
        <w:t xml:space="preserve"> που </w:t>
      </w:r>
      <w:r>
        <w:rPr>
          <w:rFonts w:eastAsia="Times New Roman" w:cs="Times New Roman"/>
          <w:szCs w:val="24"/>
        </w:rPr>
        <w:t>ε</w:t>
      </w:r>
      <w:r w:rsidRPr="00037600">
        <w:rPr>
          <w:rFonts w:eastAsia="Times New Roman" w:cs="Times New Roman"/>
          <w:szCs w:val="24"/>
        </w:rPr>
        <w:t>ίναι συγκινητικό</w:t>
      </w:r>
      <w:r>
        <w:rPr>
          <w:rFonts w:eastAsia="Times New Roman" w:cs="Times New Roman"/>
          <w:szCs w:val="24"/>
        </w:rPr>
        <w:t xml:space="preserve"> είναι το εξής.</w:t>
      </w:r>
      <w:r w:rsidRPr="00037600">
        <w:rPr>
          <w:rFonts w:eastAsia="Times New Roman" w:cs="Times New Roman"/>
          <w:szCs w:val="24"/>
        </w:rPr>
        <w:t xml:space="preserve"> </w:t>
      </w:r>
      <w:r>
        <w:rPr>
          <w:rFonts w:eastAsia="Times New Roman" w:cs="Times New Roman"/>
          <w:szCs w:val="24"/>
        </w:rPr>
        <w:t>Σ</w:t>
      </w:r>
      <w:r w:rsidRPr="00037600">
        <w:rPr>
          <w:rFonts w:eastAsia="Times New Roman" w:cs="Times New Roman"/>
          <w:szCs w:val="24"/>
        </w:rPr>
        <w:t>τη Φλώρινα</w:t>
      </w:r>
      <w:r>
        <w:rPr>
          <w:rFonts w:eastAsia="Times New Roman" w:cs="Times New Roman"/>
          <w:szCs w:val="24"/>
        </w:rPr>
        <w:t xml:space="preserve">, στην ιστορική Φλώρινα, δημιουργείται ένα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κ</w:t>
      </w:r>
      <w:r w:rsidRPr="00037600">
        <w:rPr>
          <w:rFonts w:eastAsia="Times New Roman" w:cs="Times New Roman"/>
          <w:szCs w:val="24"/>
        </w:rPr>
        <w:t>ινηματογράφου</w:t>
      </w:r>
      <w:r>
        <w:rPr>
          <w:rFonts w:eastAsia="Times New Roman" w:cs="Times New Roman"/>
          <w:szCs w:val="24"/>
        </w:rPr>
        <w:t>. Στη Φλώρινα π</w:t>
      </w:r>
      <w:r w:rsidRPr="00037600">
        <w:rPr>
          <w:rFonts w:eastAsia="Times New Roman" w:cs="Times New Roman"/>
          <w:szCs w:val="24"/>
        </w:rPr>
        <w:t xml:space="preserve">ου αγάπησε ο Θόδωρος </w:t>
      </w:r>
      <w:r>
        <w:rPr>
          <w:rFonts w:eastAsia="Times New Roman" w:cs="Times New Roman"/>
          <w:szCs w:val="24"/>
        </w:rPr>
        <w:t xml:space="preserve">Αγγελόπουλος, </w:t>
      </w:r>
      <w:r w:rsidRPr="00037600">
        <w:rPr>
          <w:rFonts w:eastAsia="Times New Roman" w:cs="Times New Roman"/>
          <w:szCs w:val="24"/>
        </w:rPr>
        <w:t xml:space="preserve">δίνουμε </w:t>
      </w:r>
      <w:r>
        <w:rPr>
          <w:rFonts w:eastAsia="Times New Roman" w:cs="Times New Roman"/>
          <w:szCs w:val="24"/>
        </w:rPr>
        <w:t xml:space="preserve">ως </w:t>
      </w:r>
      <w:r w:rsidRPr="00037600">
        <w:rPr>
          <w:rFonts w:eastAsia="Times New Roman" w:cs="Times New Roman"/>
          <w:szCs w:val="24"/>
        </w:rPr>
        <w:t>έναν ελάχιστο</w:t>
      </w:r>
      <w:r>
        <w:rPr>
          <w:rFonts w:eastAsia="Times New Roman" w:cs="Times New Roman"/>
          <w:szCs w:val="24"/>
        </w:rPr>
        <w:t xml:space="preserve"> </w:t>
      </w:r>
      <w:r w:rsidRPr="00037600">
        <w:rPr>
          <w:rFonts w:eastAsia="Times New Roman" w:cs="Times New Roman"/>
          <w:szCs w:val="24"/>
        </w:rPr>
        <w:t>στο φόρο τιμής</w:t>
      </w:r>
      <w:r>
        <w:rPr>
          <w:rFonts w:eastAsia="Times New Roman" w:cs="Times New Roman"/>
          <w:szCs w:val="24"/>
        </w:rPr>
        <w:t xml:space="preserve">, ένα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κ</w:t>
      </w:r>
      <w:r w:rsidRPr="00037600">
        <w:rPr>
          <w:rFonts w:eastAsia="Times New Roman" w:cs="Times New Roman"/>
          <w:szCs w:val="24"/>
        </w:rPr>
        <w:t>ινηματογράφου</w:t>
      </w:r>
      <w:r>
        <w:rPr>
          <w:rFonts w:eastAsia="Times New Roman" w:cs="Times New Roman"/>
          <w:szCs w:val="24"/>
        </w:rPr>
        <w:t xml:space="preserve">, για να τιμήσουμε έναν από τους μεγαλύτερους </w:t>
      </w:r>
      <w:r>
        <w:rPr>
          <w:rFonts w:eastAsia="Times New Roman" w:cs="Times New Roman"/>
          <w:szCs w:val="24"/>
        </w:rPr>
        <w:t>κ</w:t>
      </w:r>
      <w:r>
        <w:rPr>
          <w:rFonts w:eastAsia="Times New Roman" w:cs="Times New Roman"/>
          <w:szCs w:val="24"/>
        </w:rPr>
        <w:t>ινηματογραφιστές.</w:t>
      </w:r>
    </w:p>
    <w:p w14:paraId="2E24777C"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Κ</w:t>
      </w:r>
      <w:r w:rsidRPr="00037600">
        <w:rPr>
          <w:rFonts w:eastAsia="Times New Roman" w:cs="Times New Roman"/>
          <w:szCs w:val="24"/>
        </w:rPr>
        <w:t>λείνω συνοπτικά</w:t>
      </w:r>
      <w:r>
        <w:rPr>
          <w:rFonts w:eastAsia="Times New Roman" w:cs="Times New Roman"/>
          <w:szCs w:val="24"/>
        </w:rPr>
        <w:t>, κύριε Υπουργέ, μ</w:t>
      </w:r>
      <w:r w:rsidRPr="00037600">
        <w:rPr>
          <w:rFonts w:eastAsia="Times New Roman" w:cs="Times New Roman"/>
          <w:szCs w:val="24"/>
        </w:rPr>
        <w:t>ε το κεφά</w:t>
      </w:r>
      <w:r>
        <w:rPr>
          <w:rFonts w:eastAsia="Times New Roman" w:cs="Times New Roman"/>
          <w:szCs w:val="24"/>
        </w:rPr>
        <w:t xml:space="preserve">λαιο της κρατικής </w:t>
      </w:r>
      <w:r w:rsidRPr="00037600">
        <w:rPr>
          <w:rFonts w:eastAsia="Times New Roman" w:cs="Times New Roman"/>
          <w:szCs w:val="24"/>
        </w:rPr>
        <w:t>εκπαίδευσης</w:t>
      </w:r>
      <w:r>
        <w:rPr>
          <w:rFonts w:eastAsia="Times New Roman" w:cs="Times New Roman"/>
          <w:szCs w:val="24"/>
        </w:rPr>
        <w:t>. Έ</w:t>
      </w:r>
      <w:r w:rsidRPr="00037600">
        <w:rPr>
          <w:rFonts w:eastAsia="Times New Roman" w:cs="Times New Roman"/>
          <w:szCs w:val="24"/>
        </w:rPr>
        <w:t>χω πει ότι το κεφάλαιο της παιδείας και το κεφάλ</w:t>
      </w:r>
      <w:r>
        <w:rPr>
          <w:rFonts w:eastAsia="Times New Roman" w:cs="Times New Roman"/>
          <w:szCs w:val="24"/>
        </w:rPr>
        <w:t xml:space="preserve">αιο </w:t>
      </w:r>
      <w:r w:rsidRPr="00037600">
        <w:rPr>
          <w:rFonts w:eastAsia="Times New Roman" w:cs="Times New Roman"/>
          <w:szCs w:val="24"/>
        </w:rPr>
        <w:t xml:space="preserve">του </w:t>
      </w:r>
      <w:r w:rsidRPr="00037600">
        <w:rPr>
          <w:rFonts w:eastAsia="Times New Roman" w:cs="Times New Roman"/>
          <w:szCs w:val="24"/>
        </w:rPr>
        <w:t>πολιτισμού δεν είναι υπόθεση ενός ταλαντούχου Υπουργού</w:t>
      </w:r>
      <w:r>
        <w:rPr>
          <w:rFonts w:eastAsia="Times New Roman" w:cs="Times New Roman"/>
          <w:szCs w:val="24"/>
        </w:rPr>
        <w:t>, μία σειράς συμβούλων ή μιας Κ</w:t>
      </w:r>
      <w:r w:rsidRPr="00037600">
        <w:rPr>
          <w:rFonts w:eastAsia="Times New Roman" w:cs="Times New Roman"/>
          <w:szCs w:val="24"/>
        </w:rPr>
        <w:t>υβέρνησης</w:t>
      </w:r>
      <w:r>
        <w:rPr>
          <w:rFonts w:eastAsia="Times New Roman" w:cs="Times New Roman"/>
          <w:szCs w:val="24"/>
        </w:rPr>
        <w:t>,</w:t>
      </w:r>
      <w:r w:rsidRPr="00037600">
        <w:rPr>
          <w:rFonts w:eastAsia="Times New Roman" w:cs="Times New Roman"/>
          <w:szCs w:val="24"/>
        </w:rPr>
        <w:t xml:space="preserve"> είναι ένα ζήτημα διαχρονικό</w:t>
      </w:r>
      <w:r>
        <w:rPr>
          <w:rFonts w:eastAsia="Times New Roman" w:cs="Times New Roman"/>
          <w:szCs w:val="24"/>
        </w:rPr>
        <w:t xml:space="preserve">. </w:t>
      </w:r>
    </w:p>
    <w:p w14:paraId="2E24777D"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Τ</w:t>
      </w:r>
      <w:r w:rsidRPr="00037600">
        <w:rPr>
          <w:rFonts w:eastAsia="Times New Roman" w:cs="Times New Roman"/>
          <w:szCs w:val="24"/>
        </w:rPr>
        <w:t>ο κομμάτι</w:t>
      </w:r>
      <w:r>
        <w:rPr>
          <w:rFonts w:eastAsia="Times New Roman" w:cs="Times New Roman"/>
          <w:szCs w:val="24"/>
        </w:rPr>
        <w:t>, λοιπόν, της κρατικής εκπαίδευσης</w:t>
      </w:r>
      <w:r w:rsidRPr="00037600">
        <w:rPr>
          <w:rFonts w:eastAsia="Times New Roman" w:cs="Times New Roman"/>
          <w:szCs w:val="24"/>
        </w:rPr>
        <w:t xml:space="preserve"> </w:t>
      </w:r>
      <w:r>
        <w:rPr>
          <w:rFonts w:eastAsia="Times New Roman" w:cs="Times New Roman"/>
          <w:szCs w:val="24"/>
        </w:rPr>
        <w:t xml:space="preserve">και της κρατικής παιδείας νομίζω ότι πρέπει </w:t>
      </w:r>
      <w:r w:rsidRPr="00037600">
        <w:rPr>
          <w:rFonts w:eastAsia="Times New Roman" w:cs="Times New Roman"/>
          <w:szCs w:val="24"/>
        </w:rPr>
        <w:t xml:space="preserve">να μας απασχολήσει </w:t>
      </w:r>
      <w:r>
        <w:rPr>
          <w:rFonts w:eastAsia="Times New Roman" w:cs="Times New Roman"/>
          <w:szCs w:val="24"/>
        </w:rPr>
        <w:t>σ</w:t>
      </w:r>
      <w:r w:rsidRPr="00037600">
        <w:rPr>
          <w:rFonts w:eastAsia="Times New Roman" w:cs="Times New Roman"/>
          <w:szCs w:val="24"/>
        </w:rPr>
        <w:t>το αμέσως επόμενο διά</w:t>
      </w:r>
      <w:r w:rsidRPr="00037600">
        <w:rPr>
          <w:rFonts w:eastAsia="Times New Roman" w:cs="Times New Roman"/>
          <w:szCs w:val="24"/>
        </w:rPr>
        <w:t>στημα</w:t>
      </w:r>
      <w:r>
        <w:rPr>
          <w:rFonts w:eastAsia="Times New Roman" w:cs="Times New Roman"/>
          <w:szCs w:val="24"/>
        </w:rPr>
        <w:t>. Κ</w:t>
      </w:r>
      <w:r w:rsidRPr="00037600">
        <w:rPr>
          <w:rFonts w:eastAsia="Times New Roman" w:cs="Times New Roman"/>
          <w:szCs w:val="24"/>
        </w:rPr>
        <w:t xml:space="preserve">αι νομίζω ότι είναι ώριμες οι συνθήκες για να δημιουργηθεί σημαντικός χώρος στον τομέα των </w:t>
      </w:r>
      <w:r w:rsidRPr="00037600">
        <w:rPr>
          <w:rFonts w:eastAsia="Times New Roman" w:cs="Times New Roman"/>
          <w:szCs w:val="24"/>
        </w:rPr>
        <w:lastRenderedPageBreak/>
        <w:t>οπτικοακουστικών μέσων</w:t>
      </w:r>
      <w:r>
        <w:rPr>
          <w:rFonts w:eastAsia="Times New Roman" w:cs="Times New Roman"/>
          <w:szCs w:val="24"/>
        </w:rPr>
        <w:t>,</w:t>
      </w:r>
      <w:r w:rsidRPr="00037600">
        <w:rPr>
          <w:rFonts w:eastAsia="Times New Roman" w:cs="Times New Roman"/>
          <w:szCs w:val="24"/>
        </w:rPr>
        <w:t xml:space="preserve"> που είναι μέλλον</w:t>
      </w:r>
      <w:r>
        <w:rPr>
          <w:rFonts w:eastAsia="Times New Roman" w:cs="Times New Roman"/>
          <w:szCs w:val="24"/>
        </w:rPr>
        <w:t>,</w:t>
      </w:r>
      <w:r w:rsidRPr="00037600">
        <w:rPr>
          <w:rFonts w:eastAsia="Times New Roman" w:cs="Times New Roman"/>
          <w:szCs w:val="24"/>
        </w:rPr>
        <w:t xml:space="preserve"> είναι</w:t>
      </w:r>
      <w:r>
        <w:rPr>
          <w:rFonts w:eastAsia="Times New Roman" w:cs="Times New Roman"/>
          <w:szCs w:val="24"/>
        </w:rPr>
        <w:t xml:space="preserve"> ώριμες οι συν</w:t>
      </w:r>
      <w:r w:rsidRPr="00037600">
        <w:rPr>
          <w:rFonts w:eastAsia="Times New Roman" w:cs="Times New Roman"/>
          <w:szCs w:val="24"/>
        </w:rPr>
        <w:t>θήκες για ρυθμίσεις στο</w:t>
      </w:r>
      <w:r>
        <w:rPr>
          <w:rFonts w:eastAsia="Times New Roman" w:cs="Times New Roman"/>
          <w:szCs w:val="24"/>
        </w:rPr>
        <w:t>ν</w:t>
      </w:r>
      <w:r w:rsidRPr="00037600">
        <w:rPr>
          <w:rFonts w:eastAsia="Times New Roman" w:cs="Times New Roman"/>
          <w:szCs w:val="24"/>
        </w:rPr>
        <w:t xml:space="preserve"> τομέα της </w:t>
      </w:r>
      <w:r>
        <w:rPr>
          <w:rFonts w:eastAsia="Times New Roman" w:cs="Times New Roman"/>
          <w:szCs w:val="24"/>
        </w:rPr>
        <w:t xml:space="preserve">κρατικής παιδείας και της κρατικής </w:t>
      </w:r>
      <w:r w:rsidRPr="00037600">
        <w:rPr>
          <w:rFonts w:eastAsia="Times New Roman" w:cs="Times New Roman"/>
          <w:szCs w:val="24"/>
        </w:rPr>
        <w:t>εκπαίδευσης</w:t>
      </w:r>
      <w:r>
        <w:rPr>
          <w:rFonts w:eastAsia="Times New Roman" w:cs="Times New Roman"/>
          <w:szCs w:val="24"/>
        </w:rPr>
        <w:t xml:space="preserve">. Υπάρχει ο </w:t>
      </w:r>
      <w:r w:rsidRPr="00037600">
        <w:rPr>
          <w:rFonts w:eastAsia="Times New Roman" w:cs="Times New Roman"/>
          <w:szCs w:val="24"/>
        </w:rPr>
        <w:t>ελλ</w:t>
      </w:r>
      <w:r w:rsidRPr="00037600">
        <w:rPr>
          <w:rFonts w:eastAsia="Times New Roman" w:cs="Times New Roman"/>
          <w:szCs w:val="24"/>
        </w:rPr>
        <w:t>ηνικός πολιτισμός</w:t>
      </w:r>
      <w:r>
        <w:rPr>
          <w:rFonts w:eastAsia="Times New Roman" w:cs="Times New Roman"/>
          <w:szCs w:val="24"/>
        </w:rPr>
        <w:t>,</w:t>
      </w:r>
      <w:r w:rsidRPr="00037600">
        <w:rPr>
          <w:rFonts w:eastAsia="Times New Roman" w:cs="Times New Roman"/>
          <w:szCs w:val="24"/>
        </w:rPr>
        <w:t xml:space="preserve"> ο οποίος πρέπει να ενσωματωθεί </w:t>
      </w:r>
      <w:r>
        <w:rPr>
          <w:rFonts w:eastAsia="Times New Roman" w:cs="Times New Roman"/>
          <w:szCs w:val="24"/>
        </w:rPr>
        <w:t>επί της ουσίας στο ε</w:t>
      </w:r>
      <w:r w:rsidRPr="00037600">
        <w:rPr>
          <w:rFonts w:eastAsia="Times New Roman" w:cs="Times New Roman"/>
          <w:szCs w:val="24"/>
        </w:rPr>
        <w:t>λληνικό παιδαγωγικό σύστημα</w:t>
      </w:r>
      <w:r>
        <w:rPr>
          <w:rFonts w:eastAsia="Times New Roman" w:cs="Times New Roman"/>
          <w:szCs w:val="24"/>
        </w:rPr>
        <w:t>.</w:t>
      </w:r>
    </w:p>
    <w:p w14:paraId="2E24777E"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2E24777F" w14:textId="77777777" w:rsidR="00ED3BF8" w:rsidRDefault="009F432D">
      <w:pPr>
        <w:spacing w:after="0" w:line="600" w:lineRule="auto"/>
        <w:ind w:firstLine="720"/>
        <w:contextualSpacing/>
        <w:jc w:val="both"/>
        <w:rPr>
          <w:rFonts w:eastAsia="Times New Roman" w:cs="Times New Roman"/>
          <w:szCs w:val="24"/>
        </w:rPr>
      </w:pPr>
      <w:r w:rsidRPr="00F72EDE">
        <w:rPr>
          <w:rFonts w:eastAsia="Times New Roman" w:cs="Times New Roman"/>
          <w:b/>
          <w:szCs w:val="24"/>
        </w:rPr>
        <w:t xml:space="preserve">ΠΡΟΕΔΡΕΥΩΝ (Δημήτριος </w:t>
      </w:r>
      <w:proofErr w:type="spellStart"/>
      <w:r w:rsidRPr="00F72EDE">
        <w:rPr>
          <w:rFonts w:eastAsia="Times New Roman" w:cs="Times New Roman"/>
          <w:b/>
          <w:szCs w:val="24"/>
        </w:rPr>
        <w:t>Κρεμαστινός</w:t>
      </w:r>
      <w:proofErr w:type="spellEnd"/>
      <w:r w:rsidRPr="00F72EDE">
        <w:rPr>
          <w:rFonts w:eastAsia="Times New Roman" w:cs="Times New Roman"/>
          <w:b/>
          <w:szCs w:val="24"/>
        </w:rPr>
        <w:t>):</w:t>
      </w:r>
      <w:r w:rsidRPr="00F72EDE">
        <w:rPr>
          <w:rFonts w:eastAsia="Times New Roman" w:cs="Times New Roman"/>
          <w:szCs w:val="24"/>
        </w:rPr>
        <w:t xml:space="preserve"> </w:t>
      </w:r>
      <w:r>
        <w:rPr>
          <w:rFonts w:eastAsia="Times New Roman" w:cs="Times New Roman"/>
          <w:szCs w:val="24"/>
        </w:rPr>
        <w:t>Ολοκληρώστε, παρακαλώ.</w:t>
      </w:r>
    </w:p>
    <w:p w14:paraId="2E247780"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b/>
          <w:szCs w:val="24"/>
        </w:rPr>
        <w:t>Θ</w:t>
      </w:r>
      <w:r w:rsidRPr="00F72EDE">
        <w:rPr>
          <w:rFonts w:eastAsia="Times New Roman" w:cs="Times New Roman"/>
          <w:b/>
          <w:szCs w:val="24"/>
        </w:rPr>
        <w:t xml:space="preserve">ΕΜΙΣΤΟΚΛΗΣ ΜΟΥΜΟΥΛΙΔΗΣ: </w:t>
      </w:r>
      <w:r>
        <w:rPr>
          <w:rFonts w:eastAsia="Times New Roman" w:cs="Times New Roman"/>
          <w:szCs w:val="24"/>
        </w:rPr>
        <w:t>Ο</w:t>
      </w:r>
      <w:r w:rsidRPr="00037600">
        <w:rPr>
          <w:rFonts w:eastAsia="Times New Roman" w:cs="Times New Roman"/>
          <w:szCs w:val="24"/>
        </w:rPr>
        <w:t>λοκληρώνω</w:t>
      </w:r>
      <w:r>
        <w:rPr>
          <w:rFonts w:eastAsia="Times New Roman" w:cs="Times New Roman"/>
          <w:szCs w:val="24"/>
        </w:rPr>
        <w:t>.</w:t>
      </w:r>
    </w:p>
    <w:p w14:paraId="2E247781"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Ε</w:t>
      </w:r>
      <w:r w:rsidRPr="00037600">
        <w:rPr>
          <w:rFonts w:eastAsia="Times New Roman" w:cs="Times New Roman"/>
          <w:szCs w:val="24"/>
        </w:rPr>
        <w:t xml:space="preserve">πειδή μας ταλαιπώρησε πολύ το ζήτημα των </w:t>
      </w:r>
      <w:r>
        <w:rPr>
          <w:rFonts w:eastAsia="Times New Roman" w:cs="Times New Roman"/>
          <w:szCs w:val="24"/>
        </w:rPr>
        <w:t>ω</w:t>
      </w:r>
      <w:r>
        <w:rPr>
          <w:rFonts w:eastAsia="Times New Roman" w:cs="Times New Roman"/>
          <w:szCs w:val="24"/>
        </w:rPr>
        <w:t xml:space="preserve">δείων, το ζήτημα των </w:t>
      </w:r>
      <w:r>
        <w:rPr>
          <w:rFonts w:eastAsia="Times New Roman" w:cs="Times New Roman"/>
          <w:szCs w:val="24"/>
        </w:rPr>
        <w:t>μ</w:t>
      </w:r>
      <w:r>
        <w:rPr>
          <w:rFonts w:eastAsia="Times New Roman" w:cs="Times New Roman"/>
          <w:szCs w:val="24"/>
        </w:rPr>
        <w:t xml:space="preserve">ουσικών </w:t>
      </w:r>
      <w:r>
        <w:rPr>
          <w:rFonts w:eastAsia="Times New Roman" w:cs="Times New Roman"/>
          <w:szCs w:val="24"/>
        </w:rPr>
        <w:t>σ</w:t>
      </w:r>
      <w:r w:rsidRPr="00037600">
        <w:rPr>
          <w:rFonts w:eastAsia="Times New Roman" w:cs="Times New Roman"/>
          <w:szCs w:val="24"/>
        </w:rPr>
        <w:t>χολείων</w:t>
      </w:r>
      <w:r>
        <w:rPr>
          <w:rFonts w:eastAsia="Times New Roman" w:cs="Times New Roman"/>
          <w:szCs w:val="24"/>
        </w:rPr>
        <w:t>,</w:t>
      </w:r>
      <w:r w:rsidRPr="00037600">
        <w:rPr>
          <w:rFonts w:eastAsia="Times New Roman" w:cs="Times New Roman"/>
          <w:szCs w:val="24"/>
        </w:rPr>
        <w:t xml:space="preserve"> νομίζω ότι η απ</w:t>
      </w:r>
      <w:r>
        <w:rPr>
          <w:rFonts w:eastAsia="Times New Roman" w:cs="Times New Roman"/>
          <w:szCs w:val="24"/>
        </w:rPr>
        <w:t xml:space="preserve">άντηση </w:t>
      </w:r>
      <w:r w:rsidRPr="00037600">
        <w:rPr>
          <w:rFonts w:eastAsia="Times New Roman" w:cs="Times New Roman"/>
          <w:szCs w:val="24"/>
        </w:rPr>
        <w:t xml:space="preserve">στο ζήτημα της μουσικής </w:t>
      </w:r>
      <w:r>
        <w:rPr>
          <w:rFonts w:eastAsia="Times New Roman" w:cs="Times New Roman"/>
          <w:szCs w:val="24"/>
        </w:rPr>
        <w:t>π</w:t>
      </w:r>
      <w:r w:rsidRPr="00037600">
        <w:rPr>
          <w:rFonts w:eastAsia="Times New Roman" w:cs="Times New Roman"/>
          <w:szCs w:val="24"/>
        </w:rPr>
        <w:t>αιδείας</w:t>
      </w:r>
      <w:r>
        <w:rPr>
          <w:rFonts w:eastAsia="Times New Roman" w:cs="Times New Roman"/>
          <w:szCs w:val="24"/>
        </w:rPr>
        <w:t>, κ</w:t>
      </w:r>
      <w:r w:rsidRPr="00037600">
        <w:rPr>
          <w:rFonts w:eastAsia="Times New Roman" w:cs="Times New Roman"/>
          <w:szCs w:val="24"/>
        </w:rPr>
        <w:t>ύριε Υπουργέ</w:t>
      </w:r>
      <w:r>
        <w:rPr>
          <w:rFonts w:eastAsia="Times New Roman" w:cs="Times New Roman"/>
          <w:szCs w:val="24"/>
        </w:rPr>
        <w:t>,</w:t>
      </w:r>
      <w:r w:rsidRPr="00037600">
        <w:rPr>
          <w:rFonts w:eastAsia="Times New Roman" w:cs="Times New Roman"/>
          <w:szCs w:val="24"/>
        </w:rPr>
        <w:t xml:space="preserve"> είναι να επιχειρήσετε </w:t>
      </w:r>
      <w:r>
        <w:rPr>
          <w:rFonts w:eastAsia="Times New Roman" w:cs="Times New Roman"/>
          <w:szCs w:val="24"/>
        </w:rPr>
        <w:t>-</w:t>
      </w:r>
      <w:r w:rsidRPr="00037600">
        <w:rPr>
          <w:rFonts w:eastAsia="Times New Roman" w:cs="Times New Roman"/>
          <w:szCs w:val="24"/>
        </w:rPr>
        <w:t>για πρώτη φορά</w:t>
      </w:r>
      <w:r>
        <w:rPr>
          <w:rFonts w:eastAsia="Times New Roman" w:cs="Times New Roman"/>
          <w:szCs w:val="24"/>
        </w:rPr>
        <w:t xml:space="preserve">- το </w:t>
      </w:r>
      <w:proofErr w:type="spellStart"/>
      <w:r>
        <w:rPr>
          <w:rFonts w:eastAsia="Times New Roman" w:cs="Times New Roman"/>
          <w:szCs w:val="24"/>
        </w:rPr>
        <w:t>ενν</w:t>
      </w:r>
      <w:r>
        <w:rPr>
          <w:rFonts w:eastAsia="Times New Roman" w:cs="Times New Roman"/>
          <w:szCs w:val="24"/>
        </w:rPr>
        <w:t>ε</w:t>
      </w:r>
      <w:r>
        <w:rPr>
          <w:rFonts w:eastAsia="Times New Roman" w:cs="Times New Roman"/>
          <w:szCs w:val="24"/>
        </w:rPr>
        <w:t>ατάξιο</w:t>
      </w:r>
      <w:proofErr w:type="spellEnd"/>
      <w:r w:rsidRPr="00037600">
        <w:rPr>
          <w:rFonts w:eastAsia="Times New Roman" w:cs="Times New Roman"/>
          <w:szCs w:val="24"/>
        </w:rPr>
        <w:t xml:space="preserve"> </w:t>
      </w:r>
      <w:r>
        <w:rPr>
          <w:rFonts w:eastAsia="Times New Roman" w:cs="Times New Roman"/>
          <w:szCs w:val="24"/>
        </w:rPr>
        <w:t>μ</w:t>
      </w:r>
      <w:r w:rsidRPr="00037600">
        <w:rPr>
          <w:rFonts w:eastAsia="Times New Roman" w:cs="Times New Roman"/>
          <w:szCs w:val="24"/>
        </w:rPr>
        <w:t xml:space="preserve">ουσικό </w:t>
      </w:r>
      <w:r>
        <w:rPr>
          <w:rFonts w:eastAsia="Times New Roman" w:cs="Times New Roman"/>
          <w:szCs w:val="24"/>
        </w:rPr>
        <w:t>σ</w:t>
      </w:r>
      <w:r w:rsidRPr="00037600">
        <w:rPr>
          <w:rFonts w:eastAsia="Times New Roman" w:cs="Times New Roman"/>
          <w:szCs w:val="24"/>
        </w:rPr>
        <w:t>χολείο</w:t>
      </w:r>
      <w:r>
        <w:rPr>
          <w:rFonts w:eastAsia="Times New Roman" w:cs="Times New Roman"/>
          <w:szCs w:val="24"/>
        </w:rPr>
        <w:t>. Ε</w:t>
      </w:r>
      <w:r w:rsidRPr="00037600">
        <w:rPr>
          <w:rFonts w:eastAsia="Times New Roman" w:cs="Times New Roman"/>
          <w:szCs w:val="24"/>
        </w:rPr>
        <w:t>ίναι η πιο επιστημονικά τεκμηριωμένη εκδοχή</w:t>
      </w:r>
      <w:r>
        <w:rPr>
          <w:rFonts w:eastAsia="Times New Roman" w:cs="Times New Roman"/>
          <w:szCs w:val="24"/>
        </w:rPr>
        <w:t xml:space="preserve">. Αυτό κάνει η </w:t>
      </w:r>
      <w:r w:rsidRPr="00037600">
        <w:rPr>
          <w:rFonts w:eastAsia="Times New Roman" w:cs="Times New Roman"/>
          <w:szCs w:val="24"/>
        </w:rPr>
        <w:t>υπόλοιπη Ευρώπη</w:t>
      </w:r>
      <w:r>
        <w:rPr>
          <w:rFonts w:eastAsia="Times New Roman" w:cs="Times New Roman"/>
          <w:szCs w:val="24"/>
        </w:rPr>
        <w:t>, άρα ας μην ταλαιπωρούμαστε.</w:t>
      </w:r>
    </w:p>
    <w:p w14:paraId="2E247782"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Σ</w:t>
      </w:r>
      <w:r w:rsidRPr="00037600">
        <w:rPr>
          <w:rFonts w:eastAsia="Times New Roman" w:cs="Times New Roman"/>
          <w:szCs w:val="24"/>
        </w:rPr>
        <w:t>ας ευχαριστώ πάρα πολύ</w:t>
      </w:r>
      <w:r>
        <w:rPr>
          <w:rFonts w:eastAsia="Times New Roman" w:cs="Times New Roman"/>
          <w:szCs w:val="24"/>
        </w:rPr>
        <w:t>.</w:t>
      </w:r>
    </w:p>
    <w:p w14:paraId="2E247783" w14:textId="77777777" w:rsidR="00ED3BF8" w:rsidRDefault="009F432D">
      <w:pPr>
        <w:spacing w:after="0" w:line="600" w:lineRule="auto"/>
        <w:ind w:firstLine="720"/>
        <w:contextualSpacing/>
        <w:jc w:val="center"/>
        <w:rPr>
          <w:rFonts w:eastAsia="Times New Roman" w:cs="Times New Roman"/>
          <w:szCs w:val="24"/>
        </w:rPr>
      </w:pPr>
      <w:r w:rsidRPr="00F72EDE">
        <w:rPr>
          <w:rFonts w:eastAsia="Times New Roman" w:cs="Times New Roman"/>
          <w:szCs w:val="24"/>
        </w:rPr>
        <w:t>(Χειροκροτήματα από την πτέρυγα του ΣΥΡΙΖΑ)</w:t>
      </w:r>
    </w:p>
    <w:p w14:paraId="2E247784"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Συνεχίζουμε με την επόμενη ομιλήτρια, η</w:t>
      </w:r>
      <w:r>
        <w:rPr>
          <w:rFonts w:eastAsia="Times New Roman" w:cs="Times New Roman"/>
          <w:szCs w:val="24"/>
        </w:rPr>
        <w:t xml:space="preserve"> οποία είναι η Βο</w:t>
      </w:r>
      <w:r w:rsidRPr="00037600">
        <w:rPr>
          <w:rFonts w:eastAsia="Times New Roman" w:cs="Times New Roman"/>
          <w:szCs w:val="24"/>
        </w:rPr>
        <w:t>υλευτής του ΣΥΡΙΖΑ</w:t>
      </w:r>
      <w:r>
        <w:rPr>
          <w:rFonts w:eastAsia="Times New Roman" w:cs="Times New Roman"/>
          <w:szCs w:val="24"/>
        </w:rPr>
        <w:t xml:space="preserve"> κ. </w:t>
      </w:r>
      <w:proofErr w:type="spellStart"/>
      <w:r>
        <w:rPr>
          <w:rFonts w:eastAsia="Times New Roman" w:cs="Times New Roman"/>
          <w:szCs w:val="24"/>
        </w:rPr>
        <w:t>Θελερίτη</w:t>
      </w:r>
      <w:proofErr w:type="spellEnd"/>
      <w:r>
        <w:rPr>
          <w:rFonts w:eastAsia="Times New Roman" w:cs="Times New Roman"/>
          <w:szCs w:val="24"/>
        </w:rPr>
        <w:t>.</w:t>
      </w:r>
    </w:p>
    <w:p w14:paraId="2E247785"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Θελερίτη</w:t>
      </w:r>
      <w:proofErr w:type="spellEnd"/>
      <w:r>
        <w:rPr>
          <w:rFonts w:eastAsia="Times New Roman" w:cs="Times New Roman"/>
          <w:szCs w:val="24"/>
        </w:rPr>
        <w:t>, έχετε τον λόγο.</w:t>
      </w:r>
    </w:p>
    <w:p w14:paraId="2E247786" w14:textId="77777777" w:rsidR="00ED3BF8" w:rsidRDefault="009F432D">
      <w:pPr>
        <w:spacing w:after="0" w:line="600" w:lineRule="auto"/>
        <w:ind w:firstLine="720"/>
        <w:contextualSpacing/>
        <w:jc w:val="both"/>
        <w:rPr>
          <w:rFonts w:eastAsia="Times New Roman" w:cs="Times New Roman"/>
          <w:szCs w:val="24"/>
        </w:rPr>
      </w:pPr>
      <w:r w:rsidRPr="00F72EDE">
        <w:rPr>
          <w:rFonts w:eastAsia="Times New Roman" w:cs="Times New Roman"/>
          <w:b/>
          <w:szCs w:val="24"/>
        </w:rPr>
        <w:t>ΜΑΡΙΑ ΘΕΛΕΡΙΤΗ:</w:t>
      </w:r>
      <w:r>
        <w:rPr>
          <w:rFonts w:eastAsia="Times New Roman" w:cs="Times New Roman"/>
          <w:szCs w:val="24"/>
        </w:rPr>
        <w:t xml:space="preserve">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w:t>
      </w:r>
      <w:r w:rsidRPr="00037600">
        <w:rPr>
          <w:rFonts w:eastAsia="Times New Roman" w:cs="Times New Roman"/>
          <w:szCs w:val="24"/>
        </w:rPr>
        <w:t>γαπητοί συνάδελφοι</w:t>
      </w:r>
      <w:r>
        <w:rPr>
          <w:rFonts w:eastAsia="Times New Roman" w:cs="Times New Roman"/>
          <w:szCs w:val="24"/>
        </w:rPr>
        <w:t>,</w:t>
      </w:r>
      <w:r w:rsidRPr="00037600">
        <w:rPr>
          <w:rFonts w:eastAsia="Times New Roman" w:cs="Times New Roman"/>
          <w:szCs w:val="24"/>
        </w:rPr>
        <w:t xml:space="preserve"> όπ</w:t>
      </w:r>
      <w:r>
        <w:rPr>
          <w:rFonts w:eastAsia="Times New Roman" w:cs="Times New Roman"/>
          <w:szCs w:val="24"/>
        </w:rPr>
        <w:t xml:space="preserve">ως ανέφερε και ο Νίκος Φίλης, </w:t>
      </w:r>
      <w:r>
        <w:rPr>
          <w:rFonts w:eastAsia="Times New Roman" w:cs="Times New Roman"/>
          <w:szCs w:val="24"/>
        </w:rPr>
        <w:t>ε</w:t>
      </w:r>
      <w:r w:rsidRPr="00037600">
        <w:rPr>
          <w:rFonts w:eastAsia="Times New Roman" w:cs="Times New Roman"/>
          <w:szCs w:val="24"/>
        </w:rPr>
        <w:t>ισηγητής του ΣΥΡΙΖΑ</w:t>
      </w:r>
      <w:r>
        <w:rPr>
          <w:rFonts w:eastAsia="Times New Roman" w:cs="Times New Roman"/>
          <w:szCs w:val="24"/>
        </w:rPr>
        <w:t>,</w:t>
      </w:r>
      <w:r w:rsidRPr="00037600">
        <w:rPr>
          <w:rFonts w:eastAsia="Times New Roman" w:cs="Times New Roman"/>
          <w:szCs w:val="24"/>
        </w:rPr>
        <w:t xml:space="preserve"> με</w:t>
      </w:r>
      <w:r>
        <w:rPr>
          <w:rFonts w:eastAsia="Times New Roman" w:cs="Times New Roman"/>
          <w:szCs w:val="24"/>
        </w:rPr>
        <w:t xml:space="preserve"> το πολυνομοσχέδιο που ψηφίζουμε </w:t>
      </w:r>
      <w:r w:rsidRPr="00037600">
        <w:rPr>
          <w:rFonts w:eastAsia="Times New Roman" w:cs="Times New Roman"/>
          <w:szCs w:val="24"/>
        </w:rPr>
        <w:t xml:space="preserve">σήμερα η </w:t>
      </w:r>
      <w:r>
        <w:rPr>
          <w:rFonts w:eastAsia="Times New Roman" w:cs="Times New Roman"/>
          <w:szCs w:val="24"/>
        </w:rPr>
        <w:t>Κυβέρνηση επι</w:t>
      </w:r>
      <w:r>
        <w:rPr>
          <w:rFonts w:eastAsia="Times New Roman" w:cs="Times New Roman"/>
          <w:szCs w:val="24"/>
        </w:rPr>
        <w:t>χειρεί να δώσει ένα δείγμα για την αναγκαία δ</w:t>
      </w:r>
      <w:r w:rsidRPr="00037600">
        <w:rPr>
          <w:rFonts w:eastAsia="Times New Roman" w:cs="Times New Roman"/>
          <w:szCs w:val="24"/>
        </w:rPr>
        <w:t>ημοκρατική μεταρρύθμιση στην εκπαίδευση</w:t>
      </w:r>
      <w:r>
        <w:rPr>
          <w:rFonts w:eastAsia="Times New Roman" w:cs="Times New Roman"/>
          <w:szCs w:val="24"/>
        </w:rPr>
        <w:t>, να περάσουμε δ</w:t>
      </w:r>
      <w:r w:rsidRPr="00037600">
        <w:rPr>
          <w:rFonts w:eastAsia="Times New Roman" w:cs="Times New Roman"/>
          <w:szCs w:val="24"/>
        </w:rPr>
        <w:t>ηλαδή από το σχολείο της κρίσης στο σχολείο της ανάπτυξης</w:t>
      </w:r>
      <w:r>
        <w:rPr>
          <w:rFonts w:eastAsia="Times New Roman" w:cs="Times New Roman"/>
          <w:szCs w:val="24"/>
        </w:rPr>
        <w:t xml:space="preserve">. </w:t>
      </w:r>
    </w:p>
    <w:p w14:paraId="2E247787"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Στόχος αυτής της Κ</w:t>
      </w:r>
      <w:r w:rsidRPr="00037600">
        <w:rPr>
          <w:rFonts w:eastAsia="Times New Roman" w:cs="Times New Roman"/>
          <w:szCs w:val="24"/>
        </w:rPr>
        <w:t>υβέρνησης είναι να διαμορφώσει ένα νέο χάρτη για την παιδεία</w:t>
      </w:r>
      <w:r>
        <w:rPr>
          <w:rFonts w:eastAsia="Times New Roman" w:cs="Times New Roman"/>
          <w:szCs w:val="24"/>
        </w:rPr>
        <w:t>,</w:t>
      </w:r>
      <w:r w:rsidRPr="00037600">
        <w:rPr>
          <w:rFonts w:eastAsia="Times New Roman" w:cs="Times New Roman"/>
          <w:szCs w:val="24"/>
        </w:rPr>
        <w:t xml:space="preserve"> </w:t>
      </w:r>
      <w:r>
        <w:rPr>
          <w:rFonts w:eastAsia="Times New Roman" w:cs="Times New Roman"/>
          <w:szCs w:val="24"/>
        </w:rPr>
        <w:t>μ</w:t>
      </w:r>
      <w:r w:rsidRPr="00037600">
        <w:rPr>
          <w:rFonts w:eastAsia="Times New Roman" w:cs="Times New Roman"/>
          <w:szCs w:val="24"/>
        </w:rPr>
        <w:t xml:space="preserve">ε </w:t>
      </w:r>
      <w:r>
        <w:rPr>
          <w:rFonts w:eastAsia="Times New Roman" w:cs="Times New Roman"/>
          <w:szCs w:val="24"/>
        </w:rPr>
        <w:t>έμφαση στην α</w:t>
      </w:r>
      <w:r w:rsidRPr="00037600">
        <w:rPr>
          <w:rFonts w:eastAsia="Times New Roman" w:cs="Times New Roman"/>
          <w:szCs w:val="24"/>
        </w:rPr>
        <w:t xml:space="preserve">νώτατη παιδεία και τη δρομολόγηση ενός νέου συστήματος εισαγωγής </w:t>
      </w:r>
      <w:r>
        <w:rPr>
          <w:rFonts w:eastAsia="Times New Roman" w:cs="Times New Roman"/>
          <w:szCs w:val="24"/>
        </w:rPr>
        <w:t>στην τ</w:t>
      </w:r>
      <w:r w:rsidRPr="00037600">
        <w:rPr>
          <w:rFonts w:eastAsia="Times New Roman" w:cs="Times New Roman"/>
          <w:szCs w:val="24"/>
        </w:rPr>
        <w:t xml:space="preserve">ριτοβάθμια </w:t>
      </w:r>
      <w:r>
        <w:rPr>
          <w:rFonts w:eastAsia="Times New Roman" w:cs="Times New Roman"/>
          <w:szCs w:val="24"/>
        </w:rPr>
        <w:t>ε</w:t>
      </w:r>
      <w:r w:rsidRPr="00037600">
        <w:rPr>
          <w:rFonts w:eastAsia="Times New Roman" w:cs="Times New Roman"/>
          <w:szCs w:val="24"/>
        </w:rPr>
        <w:t>κπαίδευση</w:t>
      </w:r>
      <w:r>
        <w:rPr>
          <w:rFonts w:eastAsia="Times New Roman" w:cs="Times New Roman"/>
          <w:szCs w:val="24"/>
        </w:rPr>
        <w:t>. Τ</w:t>
      </w:r>
      <w:r w:rsidRPr="00037600">
        <w:rPr>
          <w:rFonts w:eastAsia="Times New Roman" w:cs="Times New Roman"/>
          <w:szCs w:val="24"/>
        </w:rPr>
        <w:t>ο παρόν σχέδιο νόμου</w:t>
      </w:r>
      <w:r>
        <w:rPr>
          <w:rFonts w:eastAsia="Times New Roman" w:cs="Times New Roman"/>
          <w:szCs w:val="24"/>
        </w:rPr>
        <w:t>, λ</w:t>
      </w:r>
      <w:r w:rsidRPr="00037600">
        <w:rPr>
          <w:rFonts w:eastAsia="Times New Roman" w:cs="Times New Roman"/>
          <w:szCs w:val="24"/>
        </w:rPr>
        <w:t>οιπόν</w:t>
      </w:r>
      <w:r>
        <w:rPr>
          <w:rFonts w:eastAsia="Times New Roman" w:cs="Times New Roman"/>
          <w:szCs w:val="24"/>
        </w:rPr>
        <w:t>,</w:t>
      </w:r>
      <w:r w:rsidRPr="00037600">
        <w:rPr>
          <w:rFonts w:eastAsia="Times New Roman" w:cs="Times New Roman"/>
          <w:szCs w:val="24"/>
        </w:rPr>
        <w:t xml:space="preserve"> αποτελεί εξέλιξη των παρεμβάσεων</w:t>
      </w:r>
      <w:r>
        <w:rPr>
          <w:rFonts w:eastAsia="Times New Roman" w:cs="Times New Roman"/>
          <w:szCs w:val="24"/>
        </w:rPr>
        <w:t>,</w:t>
      </w:r>
      <w:r w:rsidRPr="00037600">
        <w:rPr>
          <w:rFonts w:eastAsia="Times New Roman" w:cs="Times New Roman"/>
          <w:szCs w:val="24"/>
        </w:rPr>
        <w:t xml:space="preserve"> που ψηφίστηκαν τα τελευταία τέσσερα χρόνια και είχ</w:t>
      </w:r>
      <w:r>
        <w:rPr>
          <w:rFonts w:eastAsia="Times New Roman" w:cs="Times New Roman"/>
          <w:szCs w:val="24"/>
        </w:rPr>
        <w:t>αν σαν στόχο να ενισχύσουν την τ</w:t>
      </w:r>
      <w:r w:rsidRPr="00037600">
        <w:rPr>
          <w:rFonts w:eastAsia="Times New Roman" w:cs="Times New Roman"/>
          <w:szCs w:val="24"/>
        </w:rPr>
        <w:t xml:space="preserve">ριτοβάθμια </w:t>
      </w:r>
      <w:r>
        <w:rPr>
          <w:rFonts w:eastAsia="Times New Roman" w:cs="Times New Roman"/>
          <w:szCs w:val="24"/>
        </w:rPr>
        <w:t>ε</w:t>
      </w:r>
      <w:r w:rsidRPr="00037600">
        <w:rPr>
          <w:rFonts w:eastAsia="Times New Roman" w:cs="Times New Roman"/>
          <w:szCs w:val="24"/>
        </w:rPr>
        <w:t>κπα</w:t>
      </w:r>
      <w:r w:rsidRPr="00037600">
        <w:rPr>
          <w:rFonts w:eastAsia="Times New Roman" w:cs="Times New Roman"/>
          <w:szCs w:val="24"/>
        </w:rPr>
        <w:t>ίδευση και τον κοιν</w:t>
      </w:r>
      <w:r>
        <w:rPr>
          <w:rFonts w:eastAsia="Times New Roman" w:cs="Times New Roman"/>
          <w:szCs w:val="24"/>
        </w:rPr>
        <w:t>ωνικό και δ</w:t>
      </w:r>
      <w:r w:rsidRPr="00037600">
        <w:rPr>
          <w:rFonts w:eastAsia="Times New Roman" w:cs="Times New Roman"/>
          <w:szCs w:val="24"/>
        </w:rPr>
        <w:t xml:space="preserve">ημόσιο χαρακτήρα </w:t>
      </w:r>
      <w:r>
        <w:rPr>
          <w:rFonts w:eastAsia="Times New Roman" w:cs="Times New Roman"/>
          <w:szCs w:val="24"/>
        </w:rPr>
        <w:t>της.</w:t>
      </w:r>
    </w:p>
    <w:p w14:paraId="2E247788"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Α</w:t>
      </w:r>
      <w:r w:rsidRPr="00037600">
        <w:rPr>
          <w:rFonts w:eastAsia="Times New Roman" w:cs="Times New Roman"/>
          <w:szCs w:val="24"/>
        </w:rPr>
        <w:t>γαπητοί συνάδελφοι της Νέας Δημοκρατίας</w:t>
      </w:r>
      <w:r>
        <w:rPr>
          <w:rFonts w:eastAsia="Times New Roman" w:cs="Times New Roman"/>
          <w:szCs w:val="24"/>
        </w:rPr>
        <w:t>, όπως</w:t>
      </w:r>
      <w:r w:rsidRPr="00037600">
        <w:rPr>
          <w:rFonts w:eastAsia="Times New Roman" w:cs="Times New Roman"/>
          <w:szCs w:val="24"/>
        </w:rPr>
        <w:t xml:space="preserve"> ακούσαμε από </w:t>
      </w:r>
      <w:r>
        <w:rPr>
          <w:rFonts w:eastAsia="Times New Roman" w:cs="Times New Roman"/>
          <w:szCs w:val="24"/>
        </w:rPr>
        <w:t>πολλούς από σας στο</w:t>
      </w:r>
      <w:r w:rsidRPr="00037600">
        <w:rPr>
          <w:rFonts w:eastAsia="Times New Roman" w:cs="Times New Roman"/>
          <w:szCs w:val="24"/>
        </w:rPr>
        <w:t xml:space="preserve"> </w:t>
      </w:r>
      <w:r>
        <w:rPr>
          <w:rFonts w:eastAsia="Times New Roman" w:cs="Times New Roman"/>
          <w:szCs w:val="24"/>
        </w:rPr>
        <w:t xml:space="preserve">Βήμα, ναι, </w:t>
      </w:r>
      <w:r w:rsidRPr="00037600">
        <w:rPr>
          <w:rFonts w:eastAsia="Times New Roman" w:cs="Times New Roman"/>
          <w:szCs w:val="24"/>
        </w:rPr>
        <w:t xml:space="preserve">θα μπορούσαμε </w:t>
      </w:r>
      <w:r w:rsidRPr="00037600">
        <w:rPr>
          <w:rFonts w:eastAsia="Times New Roman" w:cs="Times New Roman"/>
          <w:szCs w:val="24"/>
        </w:rPr>
        <w:lastRenderedPageBreak/>
        <w:t xml:space="preserve">να πούμε ότι μπορούμε να έχουμε </w:t>
      </w:r>
      <w:r>
        <w:rPr>
          <w:rFonts w:eastAsia="Times New Roman" w:cs="Times New Roman"/>
          <w:szCs w:val="24"/>
        </w:rPr>
        <w:t xml:space="preserve">ιδεοληψία </w:t>
      </w:r>
      <w:r w:rsidRPr="00037600">
        <w:rPr>
          <w:rFonts w:eastAsia="Times New Roman" w:cs="Times New Roman"/>
          <w:szCs w:val="24"/>
        </w:rPr>
        <w:t>σε ό</w:t>
      </w:r>
      <w:r>
        <w:rPr>
          <w:rFonts w:eastAsia="Times New Roman" w:cs="Times New Roman"/>
          <w:szCs w:val="24"/>
        </w:rPr>
        <w:t>,</w:t>
      </w:r>
      <w:r w:rsidRPr="00037600">
        <w:rPr>
          <w:rFonts w:eastAsia="Times New Roman" w:cs="Times New Roman"/>
          <w:szCs w:val="24"/>
        </w:rPr>
        <w:t>τι αφορά το δημόσιο χαρακτήρα της εκπαίδευσης</w:t>
      </w:r>
      <w:r>
        <w:rPr>
          <w:rFonts w:eastAsia="Times New Roman" w:cs="Times New Roman"/>
          <w:szCs w:val="24"/>
        </w:rPr>
        <w:t xml:space="preserve">. Άρα, εμείς θέλουμε να </w:t>
      </w:r>
      <w:r w:rsidRPr="00037600">
        <w:rPr>
          <w:rFonts w:eastAsia="Times New Roman" w:cs="Times New Roman"/>
          <w:szCs w:val="24"/>
        </w:rPr>
        <w:t>το</w:t>
      </w:r>
      <w:r>
        <w:rPr>
          <w:rFonts w:eastAsia="Times New Roman" w:cs="Times New Roman"/>
          <w:szCs w:val="24"/>
        </w:rPr>
        <w:t xml:space="preserve">ν στηρίξουμε αυτόν τον </w:t>
      </w:r>
      <w:r w:rsidRPr="00037600">
        <w:rPr>
          <w:rFonts w:eastAsia="Times New Roman" w:cs="Times New Roman"/>
          <w:szCs w:val="24"/>
        </w:rPr>
        <w:t>δημόσιο χαρακτήρα και αυτή</w:t>
      </w:r>
      <w:r>
        <w:rPr>
          <w:rFonts w:eastAsia="Times New Roman" w:cs="Times New Roman"/>
          <w:szCs w:val="24"/>
        </w:rPr>
        <w:t xml:space="preserve"> η μεταρρύθμιση που επιχειρείται, </w:t>
      </w:r>
      <w:r w:rsidRPr="00037600">
        <w:rPr>
          <w:rFonts w:eastAsia="Times New Roman" w:cs="Times New Roman"/>
          <w:szCs w:val="24"/>
        </w:rPr>
        <w:t>έρχεται ακριβώς να επιβεβαιώσει ότι η εκπαίδευση θα έχει δημόσιο χαρακτήρα</w:t>
      </w:r>
      <w:r>
        <w:rPr>
          <w:rFonts w:eastAsia="Times New Roman" w:cs="Times New Roman"/>
          <w:szCs w:val="24"/>
        </w:rPr>
        <w:t>.</w:t>
      </w:r>
    </w:p>
    <w:p w14:paraId="2E247789" w14:textId="77777777" w:rsidR="00ED3BF8" w:rsidRDefault="009F432D">
      <w:pPr>
        <w:spacing w:after="0" w:line="600" w:lineRule="auto"/>
        <w:ind w:firstLine="720"/>
        <w:contextualSpacing/>
        <w:jc w:val="both"/>
        <w:rPr>
          <w:rFonts w:eastAsia="Times New Roman" w:cs="Times New Roman"/>
          <w:szCs w:val="24"/>
        </w:rPr>
      </w:pPr>
      <w:r w:rsidRPr="00037600">
        <w:rPr>
          <w:rFonts w:eastAsia="Times New Roman" w:cs="Times New Roman"/>
          <w:szCs w:val="24"/>
        </w:rPr>
        <w:t>Ποιοι είναι αυτοί οι βασικοί άξονες της νέας αρχιτεκτονικής</w:t>
      </w:r>
      <w:r>
        <w:rPr>
          <w:rFonts w:eastAsia="Times New Roman" w:cs="Times New Roman"/>
          <w:szCs w:val="24"/>
        </w:rPr>
        <w:t>,</w:t>
      </w:r>
      <w:r w:rsidRPr="00037600">
        <w:rPr>
          <w:rFonts w:eastAsia="Times New Roman" w:cs="Times New Roman"/>
          <w:szCs w:val="24"/>
        </w:rPr>
        <w:t xml:space="preserve"> που εδώ κα</w:t>
      </w:r>
      <w:r w:rsidRPr="00037600">
        <w:rPr>
          <w:rFonts w:eastAsia="Times New Roman" w:cs="Times New Roman"/>
          <w:szCs w:val="24"/>
        </w:rPr>
        <w:t xml:space="preserve">ι </w:t>
      </w:r>
      <w:r>
        <w:rPr>
          <w:rFonts w:eastAsia="Times New Roman" w:cs="Times New Roman"/>
          <w:szCs w:val="24"/>
        </w:rPr>
        <w:t>τριάντα πέντε χρόνια επιχειρήσα</w:t>
      </w:r>
      <w:r w:rsidRPr="00037600">
        <w:rPr>
          <w:rFonts w:eastAsia="Times New Roman" w:cs="Times New Roman"/>
          <w:szCs w:val="24"/>
        </w:rPr>
        <w:t xml:space="preserve">τε να φέρετε </w:t>
      </w:r>
      <w:r>
        <w:rPr>
          <w:rFonts w:eastAsia="Times New Roman" w:cs="Times New Roman"/>
          <w:szCs w:val="24"/>
        </w:rPr>
        <w:t>μια ανα</w:t>
      </w:r>
      <w:r w:rsidRPr="00037600">
        <w:rPr>
          <w:rFonts w:eastAsia="Times New Roman" w:cs="Times New Roman"/>
          <w:szCs w:val="24"/>
        </w:rPr>
        <w:t>βάθμιση στην εκπαίδευση και δεν τα καταφέρατε</w:t>
      </w:r>
      <w:r>
        <w:rPr>
          <w:rFonts w:eastAsia="Times New Roman" w:cs="Times New Roman"/>
          <w:szCs w:val="24"/>
        </w:rPr>
        <w:t>; Τέσσερις είναι οι ά</w:t>
      </w:r>
      <w:r w:rsidRPr="00037600">
        <w:rPr>
          <w:rFonts w:eastAsia="Times New Roman" w:cs="Times New Roman"/>
          <w:szCs w:val="24"/>
        </w:rPr>
        <w:t>ξονες</w:t>
      </w:r>
      <w:r>
        <w:rPr>
          <w:rFonts w:eastAsia="Times New Roman" w:cs="Times New Roman"/>
          <w:szCs w:val="24"/>
        </w:rPr>
        <w:t>: Δ</w:t>
      </w:r>
      <w:r w:rsidRPr="00037600">
        <w:rPr>
          <w:rFonts w:eastAsia="Times New Roman" w:cs="Times New Roman"/>
          <w:szCs w:val="24"/>
        </w:rPr>
        <w:t>ημιουργία νέων τμημάτων</w:t>
      </w:r>
      <w:r>
        <w:rPr>
          <w:rFonts w:eastAsia="Times New Roman" w:cs="Times New Roman"/>
          <w:szCs w:val="24"/>
        </w:rPr>
        <w:t>,</w:t>
      </w:r>
      <w:r w:rsidRPr="00037600">
        <w:rPr>
          <w:rFonts w:eastAsia="Times New Roman" w:cs="Times New Roman"/>
          <w:szCs w:val="24"/>
        </w:rPr>
        <w:t xml:space="preserve"> συνεργασίες μεταξύ </w:t>
      </w:r>
      <w:r>
        <w:rPr>
          <w:rFonts w:eastAsia="Times New Roman" w:cs="Times New Roman"/>
          <w:szCs w:val="24"/>
        </w:rPr>
        <w:t>ΑΕΙ και ΤΕΙ,</w:t>
      </w:r>
      <w:r w:rsidRPr="00037600">
        <w:rPr>
          <w:rFonts w:eastAsia="Times New Roman" w:cs="Times New Roman"/>
          <w:szCs w:val="24"/>
        </w:rPr>
        <w:t xml:space="preserve"> </w:t>
      </w:r>
      <w:r>
        <w:rPr>
          <w:rFonts w:eastAsia="Times New Roman" w:cs="Times New Roman"/>
          <w:szCs w:val="24"/>
        </w:rPr>
        <w:t xml:space="preserve">σύσταση </w:t>
      </w:r>
      <w:r>
        <w:rPr>
          <w:rFonts w:eastAsia="Times New Roman" w:cs="Times New Roman"/>
          <w:szCs w:val="24"/>
        </w:rPr>
        <w:t>π</w:t>
      </w:r>
      <w:r w:rsidRPr="00037600">
        <w:rPr>
          <w:rFonts w:eastAsia="Times New Roman" w:cs="Times New Roman"/>
          <w:szCs w:val="24"/>
        </w:rPr>
        <w:t xml:space="preserve">ανεπιστημιακών </w:t>
      </w:r>
      <w:r>
        <w:rPr>
          <w:rFonts w:eastAsia="Times New Roman" w:cs="Times New Roman"/>
          <w:szCs w:val="24"/>
        </w:rPr>
        <w:t>ε</w:t>
      </w:r>
      <w:r w:rsidRPr="00037600">
        <w:rPr>
          <w:rFonts w:eastAsia="Times New Roman" w:cs="Times New Roman"/>
          <w:szCs w:val="24"/>
        </w:rPr>
        <w:t xml:space="preserve">ρευνητικών </w:t>
      </w:r>
      <w:r>
        <w:rPr>
          <w:rFonts w:eastAsia="Times New Roman" w:cs="Times New Roman"/>
          <w:szCs w:val="24"/>
        </w:rPr>
        <w:t>κ</w:t>
      </w:r>
      <w:r w:rsidRPr="00037600">
        <w:rPr>
          <w:rFonts w:eastAsia="Times New Roman" w:cs="Times New Roman"/>
          <w:szCs w:val="24"/>
        </w:rPr>
        <w:t xml:space="preserve">έντρων και πρόβλεψη για </w:t>
      </w:r>
      <w:r>
        <w:rPr>
          <w:rFonts w:eastAsia="Times New Roman" w:cs="Times New Roman"/>
          <w:szCs w:val="24"/>
        </w:rPr>
        <w:t>ε</w:t>
      </w:r>
      <w:r w:rsidRPr="00037600">
        <w:rPr>
          <w:rFonts w:eastAsia="Times New Roman" w:cs="Times New Roman"/>
          <w:szCs w:val="24"/>
        </w:rPr>
        <w:t xml:space="preserve">ρευνητικά </w:t>
      </w:r>
      <w:r>
        <w:rPr>
          <w:rFonts w:eastAsia="Times New Roman" w:cs="Times New Roman"/>
          <w:szCs w:val="24"/>
        </w:rPr>
        <w:t>ι</w:t>
      </w:r>
      <w:r w:rsidRPr="00037600">
        <w:rPr>
          <w:rFonts w:eastAsia="Times New Roman" w:cs="Times New Roman"/>
          <w:szCs w:val="24"/>
        </w:rPr>
        <w:t>νστιτούτα και διετή προγράμματα σπουδών για τους αποφοίτους των ΕΠΑΛ</w:t>
      </w:r>
      <w:r>
        <w:rPr>
          <w:rFonts w:eastAsia="Times New Roman" w:cs="Times New Roman"/>
          <w:szCs w:val="24"/>
        </w:rPr>
        <w:t>,</w:t>
      </w:r>
      <w:r w:rsidRPr="00037600">
        <w:rPr>
          <w:rFonts w:eastAsia="Times New Roman" w:cs="Times New Roman"/>
          <w:szCs w:val="24"/>
        </w:rPr>
        <w:t xml:space="preserve"> που θα οδηγούν </w:t>
      </w:r>
      <w:r>
        <w:rPr>
          <w:rFonts w:eastAsia="Times New Roman" w:cs="Times New Roman"/>
          <w:szCs w:val="24"/>
        </w:rPr>
        <w:t>σ</w:t>
      </w:r>
      <w:r w:rsidRPr="00037600">
        <w:rPr>
          <w:rFonts w:eastAsia="Times New Roman" w:cs="Times New Roman"/>
          <w:szCs w:val="24"/>
        </w:rPr>
        <w:t>τα επαγγελματικά πιστοποιητικά</w:t>
      </w:r>
      <w:r>
        <w:rPr>
          <w:rFonts w:eastAsia="Times New Roman" w:cs="Times New Roman"/>
          <w:szCs w:val="24"/>
        </w:rPr>
        <w:t>, με</w:t>
      </w:r>
      <w:r w:rsidRPr="00037600">
        <w:rPr>
          <w:rFonts w:eastAsia="Times New Roman" w:cs="Times New Roman"/>
          <w:szCs w:val="24"/>
        </w:rPr>
        <w:t xml:space="preserve"> ευρωπαϊκά προσόντα</w:t>
      </w:r>
      <w:r>
        <w:rPr>
          <w:rFonts w:eastAsia="Times New Roman" w:cs="Times New Roman"/>
          <w:szCs w:val="24"/>
        </w:rPr>
        <w:t xml:space="preserve">. </w:t>
      </w:r>
    </w:p>
    <w:p w14:paraId="2E24778A"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Κ</w:t>
      </w:r>
      <w:r w:rsidRPr="00037600">
        <w:rPr>
          <w:rFonts w:eastAsia="Times New Roman" w:cs="Times New Roman"/>
          <w:szCs w:val="24"/>
        </w:rPr>
        <w:t xml:space="preserve">αι εδώ είναι πολύ σημαντική </w:t>
      </w:r>
      <w:r>
        <w:rPr>
          <w:rFonts w:eastAsia="Times New Roman" w:cs="Times New Roman"/>
          <w:szCs w:val="24"/>
        </w:rPr>
        <w:t xml:space="preserve">η </w:t>
      </w:r>
      <w:r w:rsidRPr="00037600">
        <w:rPr>
          <w:rFonts w:eastAsia="Times New Roman" w:cs="Times New Roman"/>
          <w:szCs w:val="24"/>
        </w:rPr>
        <w:t>αναβάθμιση που γίνεται στο θεσμό της επαγγελματικής εκπαίδευσης</w:t>
      </w:r>
      <w:r>
        <w:rPr>
          <w:rFonts w:eastAsia="Times New Roman" w:cs="Times New Roman"/>
          <w:szCs w:val="24"/>
        </w:rPr>
        <w:t>, όχι μόνο γιατί πα</w:t>
      </w:r>
      <w:r>
        <w:rPr>
          <w:rFonts w:eastAsia="Times New Roman" w:cs="Times New Roman"/>
          <w:szCs w:val="24"/>
        </w:rPr>
        <w:t>ρέχει έναν περισσότερο -</w:t>
      </w:r>
      <w:r w:rsidRPr="00037600">
        <w:rPr>
          <w:rFonts w:eastAsia="Times New Roman" w:cs="Times New Roman"/>
          <w:szCs w:val="24"/>
        </w:rPr>
        <w:t>θα λέγαμε</w:t>
      </w:r>
      <w:r>
        <w:rPr>
          <w:rFonts w:eastAsia="Times New Roman" w:cs="Times New Roman"/>
          <w:szCs w:val="24"/>
        </w:rPr>
        <w:t>-</w:t>
      </w:r>
      <w:r w:rsidRPr="00037600">
        <w:rPr>
          <w:rFonts w:eastAsia="Times New Roman" w:cs="Times New Roman"/>
          <w:szCs w:val="24"/>
        </w:rPr>
        <w:t xml:space="preserve"> προσανατολισμό προς την τεχνική εκπαίδευση</w:t>
      </w:r>
      <w:r>
        <w:rPr>
          <w:rFonts w:eastAsia="Times New Roman" w:cs="Times New Roman"/>
          <w:szCs w:val="24"/>
        </w:rPr>
        <w:t>,</w:t>
      </w:r>
      <w:r w:rsidRPr="00037600">
        <w:rPr>
          <w:rFonts w:eastAsia="Times New Roman" w:cs="Times New Roman"/>
          <w:szCs w:val="24"/>
        </w:rPr>
        <w:t xml:space="preserve"> αλλά γιατί έρχεται και ακουμπάει πραγματι</w:t>
      </w:r>
      <w:r w:rsidRPr="00037600">
        <w:rPr>
          <w:rFonts w:eastAsia="Times New Roman" w:cs="Times New Roman"/>
          <w:szCs w:val="24"/>
        </w:rPr>
        <w:lastRenderedPageBreak/>
        <w:t>κές ανάγκες της οικονομίας</w:t>
      </w:r>
      <w:r>
        <w:rPr>
          <w:rFonts w:eastAsia="Times New Roman" w:cs="Times New Roman"/>
          <w:szCs w:val="24"/>
        </w:rPr>
        <w:t>,</w:t>
      </w:r>
      <w:r w:rsidRPr="00037600">
        <w:rPr>
          <w:rFonts w:eastAsia="Times New Roman" w:cs="Times New Roman"/>
          <w:szCs w:val="24"/>
        </w:rPr>
        <w:t xml:space="preserve"> γεγονός που θα είναι επίσης ωφέλιμο και </w:t>
      </w:r>
      <w:r>
        <w:rPr>
          <w:rFonts w:eastAsia="Times New Roman" w:cs="Times New Roman"/>
          <w:szCs w:val="24"/>
        </w:rPr>
        <w:t xml:space="preserve">για τα ίδια </w:t>
      </w:r>
      <w:r w:rsidRPr="00037600">
        <w:rPr>
          <w:rFonts w:eastAsia="Times New Roman" w:cs="Times New Roman"/>
          <w:szCs w:val="24"/>
        </w:rPr>
        <w:t xml:space="preserve">τα </w:t>
      </w:r>
      <w:r>
        <w:rPr>
          <w:rFonts w:eastAsia="Times New Roman" w:cs="Times New Roman"/>
          <w:szCs w:val="24"/>
        </w:rPr>
        <w:t>π</w:t>
      </w:r>
      <w:r w:rsidRPr="00037600">
        <w:rPr>
          <w:rFonts w:eastAsia="Times New Roman" w:cs="Times New Roman"/>
          <w:szCs w:val="24"/>
        </w:rPr>
        <w:t>ανεπιστήμια</w:t>
      </w:r>
      <w:r>
        <w:rPr>
          <w:rFonts w:eastAsia="Times New Roman" w:cs="Times New Roman"/>
          <w:szCs w:val="24"/>
        </w:rPr>
        <w:t>, γιατί θ</w:t>
      </w:r>
      <w:r w:rsidRPr="00037600">
        <w:rPr>
          <w:rFonts w:eastAsia="Times New Roman" w:cs="Times New Roman"/>
          <w:szCs w:val="24"/>
        </w:rPr>
        <w:t>α καλύψει ένα κενό που υπάρχει σ</w:t>
      </w:r>
      <w:r w:rsidRPr="00037600">
        <w:rPr>
          <w:rFonts w:eastAsia="Times New Roman" w:cs="Times New Roman"/>
          <w:szCs w:val="24"/>
        </w:rPr>
        <w:t>την εφαρμοσμένη γνώση και στις δεξιότητες</w:t>
      </w:r>
      <w:r>
        <w:rPr>
          <w:rFonts w:eastAsia="Times New Roman" w:cs="Times New Roman"/>
          <w:szCs w:val="24"/>
        </w:rPr>
        <w:t>,</w:t>
      </w:r>
      <w:r w:rsidRPr="00037600">
        <w:rPr>
          <w:rFonts w:eastAsia="Times New Roman" w:cs="Times New Roman"/>
          <w:szCs w:val="24"/>
        </w:rPr>
        <w:t xml:space="preserve"> στοιχεία τα οποία αποτελούν τη βάση των διετών προγραμμάτων</w:t>
      </w:r>
      <w:r>
        <w:rPr>
          <w:rFonts w:eastAsia="Times New Roman" w:cs="Times New Roman"/>
          <w:szCs w:val="24"/>
        </w:rPr>
        <w:t>.</w:t>
      </w:r>
    </w:p>
    <w:p w14:paraId="2E24778B"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Μ</w:t>
      </w:r>
      <w:r w:rsidRPr="00037600">
        <w:rPr>
          <w:rFonts w:eastAsia="Times New Roman" w:cs="Times New Roman"/>
          <w:szCs w:val="24"/>
        </w:rPr>
        <w:t>ε το σχέδιο νόμου</w:t>
      </w:r>
      <w:r>
        <w:rPr>
          <w:rFonts w:eastAsia="Times New Roman" w:cs="Times New Roman"/>
          <w:szCs w:val="24"/>
        </w:rPr>
        <w:t>, λοιπόν, η Κ</w:t>
      </w:r>
      <w:r w:rsidRPr="00037600">
        <w:rPr>
          <w:rFonts w:eastAsia="Times New Roman" w:cs="Times New Roman"/>
          <w:szCs w:val="24"/>
        </w:rPr>
        <w:t>υβέρνηση επιχειρεί να απαντήσει σε σημαντικά προβλήματα και ανάγκες</w:t>
      </w:r>
      <w:r>
        <w:rPr>
          <w:rFonts w:eastAsia="Times New Roman" w:cs="Times New Roman"/>
          <w:szCs w:val="24"/>
        </w:rPr>
        <w:t>,</w:t>
      </w:r>
      <w:r w:rsidRPr="00037600">
        <w:rPr>
          <w:rFonts w:eastAsia="Times New Roman" w:cs="Times New Roman"/>
          <w:szCs w:val="24"/>
        </w:rPr>
        <w:t xml:space="preserve"> γι</w:t>
      </w:r>
      <w:r>
        <w:rPr>
          <w:rFonts w:eastAsia="Times New Roman" w:cs="Times New Roman"/>
          <w:szCs w:val="24"/>
        </w:rPr>
        <w:t xml:space="preserve">α παράδειγμα στο γεγονός ότι η Γ’ </w:t>
      </w:r>
      <w:r>
        <w:rPr>
          <w:rFonts w:eastAsia="Times New Roman" w:cs="Times New Roman"/>
          <w:szCs w:val="24"/>
        </w:rPr>
        <w:t>λ</w:t>
      </w:r>
      <w:r w:rsidRPr="00037600">
        <w:rPr>
          <w:rFonts w:eastAsia="Times New Roman" w:cs="Times New Roman"/>
          <w:szCs w:val="24"/>
        </w:rPr>
        <w:t>υκείου έχει</w:t>
      </w:r>
      <w:r>
        <w:rPr>
          <w:rFonts w:eastAsia="Times New Roman" w:cs="Times New Roman"/>
          <w:szCs w:val="24"/>
        </w:rPr>
        <w:t>,</w:t>
      </w:r>
      <w:r w:rsidRPr="00037600">
        <w:rPr>
          <w:rFonts w:eastAsia="Times New Roman" w:cs="Times New Roman"/>
          <w:szCs w:val="24"/>
        </w:rPr>
        <w:t xml:space="preserve"> επ</w:t>
      </w:r>
      <w:r w:rsidRPr="00037600">
        <w:rPr>
          <w:rFonts w:eastAsia="Times New Roman" w:cs="Times New Roman"/>
          <w:szCs w:val="24"/>
        </w:rPr>
        <w:t>ί της ουσίας και</w:t>
      </w:r>
      <w:r>
        <w:rPr>
          <w:rFonts w:eastAsia="Times New Roman" w:cs="Times New Roman"/>
          <w:szCs w:val="24"/>
        </w:rPr>
        <w:t xml:space="preserve"> εν </w:t>
      </w:r>
      <w:r w:rsidRPr="00037600">
        <w:rPr>
          <w:rFonts w:eastAsia="Times New Roman" w:cs="Times New Roman"/>
          <w:szCs w:val="24"/>
        </w:rPr>
        <w:t xml:space="preserve">τοις </w:t>
      </w:r>
      <w:proofErr w:type="spellStart"/>
      <w:r w:rsidRPr="00037600">
        <w:rPr>
          <w:rFonts w:eastAsia="Times New Roman" w:cs="Times New Roman"/>
          <w:szCs w:val="24"/>
        </w:rPr>
        <w:t>πράγμασι</w:t>
      </w:r>
      <w:proofErr w:type="spellEnd"/>
      <w:r>
        <w:rPr>
          <w:rFonts w:eastAsia="Times New Roman" w:cs="Times New Roman"/>
          <w:szCs w:val="24"/>
        </w:rPr>
        <w:t>,</w:t>
      </w:r>
      <w:r w:rsidRPr="00037600">
        <w:rPr>
          <w:rFonts w:eastAsia="Times New Roman" w:cs="Times New Roman"/>
          <w:szCs w:val="24"/>
        </w:rPr>
        <w:t xml:space="preserve"> καταργηθεί και για να επιλυθεί</w:t>
      </w:r>
      <w:r>
        <w:rPr>
          <w:rFonts w:eastAsia="Times New Roman" w:cs="Times New Roman"/>
          <w:szCs w:val="24"/>
        </w:rPr>
        <w:t>,</w:t>
      </w:r>
      <w:r w:rsidRPr="00037600">
        <w:rPr>
          <w:rFonts w:eastAsia="Times New Roman" w:cs="Times New Roman"/>
          <w:szCs w:val="24"/>
        </w:rPr>
        <w:t xml:space="preserve"> προχωράει σε ένα πρόγραμμα σπουδών</w:t>
      </w:r>
      <w:r>
        <w:rPr>
          <w:rFonts w:eastAsia="Times New Roman" w:cs="Times New Roman"/>
          <w:szCs w:val="24"/>
        </w:rPr>
        <w:t>. Κ</w:t>
      </w:r>
      <w:r w:rsidRPr="00037600">
        <w:rPr>
          <w:rFonts w:eastAsia="Times New Roman" w:cs="Times New Roman"/>
          <w:szCs w:val="24"/>
        </w:rPr>
        <w:t>αι εγώ θα πρέπει να αναρωτηθούμε</w:t>
      </w:r>
      <w:r>
        <w:rPr>
          <w:rFonts w:eastAsia="Times New Roman" w:cs="Times New Roman"/>
          <w:szCs w:val="24"/>
        </w:rPr>
        <w:t>:</w:t>
      </w:r>
      <w:r w:rsidRPr="00037600">
        <w:rPr>
          <w:rFonts w:eastAsia="Times New Roman" w:cs="Times New Roman"/>
          <w:szCs w:val="24"/>
        </w:rPr>
        <w:t xml:space="preserve"> Αυτό </w:t>
      </w:r>
      <w:r>
        <w:rPr>
          <w:rFonts w:eastAsia="Times New Roman" w:cs="Times New Roman"/>
          <w:szCs w:val="24"/>
        </w:rPr>
        <w:t>το πρόγραμμα</w:t>
      </w:r>
      <w:r w:rsidRPr="00037600">
        <w:rPr>
          <w:rFonts w:eastAsia="Times New Roman" w:cs="Times New Roman"/>
          <w:szCs w:val="24"/>
        </w:rPr>
        <w:t xml:space="preserve"> </w:t>
      </w:r>
      <w:r>
        <w:rPr>
          <w:rFonts w:eastAsia="Times New Roman" w:cs="Times New Roman"/>
          <w:szCs w:val="24"/>
        </w:rPr>
        <w:t xml:space="preserve">σπουδών </w:t>
      </w:r>
      <w:r w:rsidRPr="00037600">
        <w:rPr>
          <w:rFonts w:eastAsia="Times New Roman" w:cs="Times New Roman"/>
          <w:szCs w:val="24"/>
        </w:rPr>
        <w:t>έρχεται να απαντήσει σε υπαρκτά προβλήματα</w:t>
      </w:r>
      <w:r>
        <w:rPr>
          <w:rFonts w:eastAsia="Times New Roman" w:cs="Times New Roman"/>
          <w:szCs w:val="24"/>
        </w:rPr>
        <w:t>,</w:t>
      </w:r>
      <w:r w:rsidRPr="00037600">
        <w:rPr>
          <w:rFonts w:eastAsia="Times New Roman" w:cs="Times New Roman"/>
          <w:szCs w:val="24"/>
        </w:rPr>
        <w:t xml:space="preserve"> δηλαδή ότι το υφιστάμεν</w:t>
      </w:r>
      <w:r>
        <w:rPr>
          <w:rFonts w:eastAsia="Times New Roman" w:cs="Times New Roman"/>
          <w:szCs w:val="24"/>
        </w:rPr>
        <w:t xml:space="preserve">ο σύστημα εισαγωγής στα </w:t>
      </w:r>
      <w:r>
        <w:rPr>
          <w:rFonts w:eastAsia="Times New Roman" w:cs="Times New Roman"/>
          <w:szCs w:val="24"/>
        </w:rPr>
        <w:t>ΑΕΙ καταπονεί</w:t>
      </w:r>
      <w:r w:rsidRPr="00037600">
        <w:rPr>
          <w:rFonts w:eastAsia="Times New Roman" w:cs="Times New Roman"/>
          <w:szCs w:val="24"/>
        </w:rPr>
        <w:t xml:space="preserve"> τους υποψηφίους και τις υποψήφιες</w:t>
      </w:r>
      <w:r>
        <w:rPr>
          <w:rFonts w:eastAsia="Times New Roman" w:cs="Times New Roman"/>
          <w:szCs w:val="24"/>
        </w:rPr>
        <w:t xml:space="preserve">, εξαντλείται αποκλειστικά στη διδασκαλία </w:t>
      </w:r>
      <w:r w:rsidRPr="00037600">
        <w:rPr>
          <w:rFonts w:eastAsia="Times New Roman" w:cs="Times New Roman"/>
          <w:szCs w:val="24"/>
        </w:rPr>
        <w:t>τεχνικών εισαγωγή</w:t>
      </w:r>
      <w:r>
        <w:rPr>
          <w:rFonts w:eastAsia="Times New Roman" w:cs="Times New Roman"/>
          <w:szCs w:val="24"/>
        </w:rPr>
        <w:t>ς</w:t>
      </w:r>
      <w:r w:rsidRPr="00037600">
        <w:rPr>
          <w:rFonts w:eastAsia="Times New Roman" w:cs="Times New Roman"/>
          <w:szCs w:val="24"/>
        </w:rPr>
        <w:t xml:space="preserve"> στην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sidRPr="00037600">
        <w:rPr>
          <w:rFonts w:eastAsia="Times New Roman" w:cs="Times New Roman"/>
          <w:szCs w:val="24"/>
        </w:rPr>
        <w:t xml:space="preserve">κπαίδευση και δεν </w:t>
      </w:r>
      <w:r>
        <w:rPr>
          <w:rFonts w:eastAsia="Times New Roman" w:cs="Times New Roman"/>
          <w:szCs w:val="24"/>
        </w:rPr>
        <w:t>παρέ</w:t>
      </w:r>
      <w:r w:rsidRPr="00037600">
        <w:rPr>
          <w:rFonts w:eastAsia="Times New Roman" w:cs="Times New Roman"/>
          <w:szCs w:val="24"/>
        </w:rPr>
        <w:t>χει ουσιαστική μόρφωση</w:t>
      </w:r>
      <w:r>
        <w:rPr>
          <w:rFonts w:eastAsia="Times New Roman" w:cs="Times New Roman"/>
          <w:szCs w:val="24"/>
        </w:rPr>
        <w:t>;</w:t>
      </w:r>
      <w:r w:rsidRPr="00037600">
        <w:rPr>
          <w:rFonts w:eastAsia="Times New Roman" w:cs="Times New Roman"/>
          <w:szCs w:val="24"/>
        </w:rPr>
        <w:t xml:space="preserve"> </w:t>
      </w:r>
    </w:p>
    <w:p w14:paraId="2E24778C"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Ο</w:t>
      </w:r>
      <w:r w:rsidRPr="00037600">
        <w:rPr>
          <w:rFonts w:eastAsia="Times New Roman" w:cs="Times New Roman"/>
          <w:szCs w:val="24"/>
        </w:rPr>
        <w:t xml:space="preserve">ι </w:t>
      </w:r>
      <w:r>
        <w:rPr>
          <w:rFonts w:eastAsia="Times New Roman" w:cs="Times New Roman"/>
          <w:szCs w:val="24"/>
        </w:rPr>
        <w:t>π</w:t>
      </w:r>
      <w:r w:rsidRPr="00037600">
        <w:rPr>
          <w:rFonts w:eastAsia="Times New Roman" w:cs="Times New Roman"/>
          <w:szCs w:val="24"/>
        </w:rPr>
        <w:t xml:space="preserve">ανελλαδικές </w:t>
      </w:r>
      <w:r>
        <w:rPr>
          <w:rFonts w:eastAsia="Times New Roman" w:cs="Times New Roman"/>
          <w:szCs w:val="24"/>
        </w:rPr>
        <w:t>ε</w:t>
      </w:r>
      <w:r w:rsidRPr="00037600">
        <w:rPr>
          <w:rFonts w:eastAsia="Times New Roman" w:cs="Times New Roman"/>
          <w:szCs w:val="24"/>
        </w:rPr>
        <w:t>ξετάσεις</w:t>
      </w:r>
      <w:r>
        <w:rPr>
          <w:rFonts w:eastAsia="Times New Roman" w:cs="Times New Roman"/>
          <w:szCs w:val="24"/>
        </w:rPr>
        <w:t>,</w:t>
      </w:r>
      <w:r w:rsidRPr="00037600">
        <w:rPr>
          <w:rFonts w:eastAsia="Times New Roman" w:cs="Times New Roman"/>
          <w:szCs w:val="24"/>
        </w:rPr>
        <w:t xml:space="preserve"> όντως</w:t>
      </w:r>
      <w:r>
        <w:rPr>
          <w:rFonts w:eastAsia="Times New Roman" w:cs="Times New Roman"/>
          <w:szCs w:val="24"/>
        </w:rPr>
        <w:t>,</w:t>
      </w:r>
      <w:r w:rsidRPr="00037600">
        <w:rPr>
          <w:rFonts w:eastAsia="Times New Roman" w:cs="Times New Roman"/>
          <w:szCs w:val="24"/>
        </w:rPr>
        <w:t xml:space="preserve"> αδιαμφισβήτητα</w:t>
      </w:r>
      <w:r>
        <w:rPr>
          <w:rFonts w:eastAsia="Times New Roman" w:cs="Times New Roman"/>
          <w:szCs w:val="24"/>
        </w:rPr>
        <w:t>, είναι ένα</w:t>
      </w:r>
      <w:r w:rsidRPr="00037600">
        <w:rPr>
          <w:rFonts w:eastAsia="Times New Roman" w:cs="Times New Roman"/>
          <w:szCs w:val="24"/>
        </w:rPr>
        <w:t xml:space="preserve"> αδιάβλητο σύστημα</w:t>
      </w:r>
      <w:r>
        <w:rPr>
          <w:rFonts w:eastAsia="Times New Roman" w:cs="Times New Roman"/>
          <w:szCs w:val="24"/>
        </w:rPr>
        <w:t>,</w:t>
      </w:r>
      <w:r w:rsidRPr="00037600">
        <w:rPr>
          <w:rFonts w:eastAsia="Times New Roman" w:cs="Times New Roman"/>
          <w:szCs w:val="24"/>
        </w:rPr>
        <w:t xml:space="preserve"> το οποίο</w:t>
      </w:r>
      <w:r w:rsidRPr="00037600">
        <w:rPr>
          <w:rFonts w:eastAsia="Times New Roman" w:cs="Times New Roman"/>
          <w:szCs w:val="24"/>
        </w:rPr>
        <w:t xml:space="preserve"> </w:t>
      </w:r>
      <w:r>
        <w:rPr>
          <w:rFonts w:eastAsia="Times New Roman" w:cs="Times New Roman"/>
          <w:szCs w:val="24"/>
        </w:rPr>
        <w:t>όμως</w:t>
      </w:r>
      <w:r w:rsidRPr="00037600">
        <w:rPr>
          <w:rFonts w:eastAsia="Times New Roman" w:cs="Times New Roman"/>
          <w:szCs w:val="24"/>
        </w:rPr>
        <w:t xml:space="preserve"> έχει προβληματίσει πολύ </w:t>
      </w:r>
      <w:r>
        <w:rPr>
          <w:rFonts w:eastAsia="Times New Roman" w:cs="Times New Roman"/>
          <w:szCs w:val="24"/>
        </w:rPr>
        <w:t xml:space="preserve">ως </w:t>
      </w:r>
      <w:r w:rsidRPr="00037600">
        <w:rPr>
          <w:rFonts w:eastAsia="Times New Roman" w:cs="Times New Roman"/>
          <w:szCs w:val="24"/>
        </w:rPr>
        <w:t xml:space="preserve">προς την παιδαγωγική </w:t>
      </w:r>
      <w:r>
        <w:rPr>
          <w:rFonts w:eastAsia="Times New Roman" w:cs="Times New Roman"/>
          <w:szCs w:val="24"/>
        </w:rPr>
        <w:t>του αξιοπιστία. Οι οικογένειε</w:t>
      </w:r>
      <w:r w:rsidRPr="00037600">
        <w:rPr>
          <w:rFonts w:eastAsia="Times New Roman" w:cs="Times New Roman"/>
          <w:szCs w:val="24"/>
        </w:rPr>
        <w:t>ς των παιδιών</w:t>
      </w:r>
      <w:r>
        <w:rPr>
          <w:rFonts w:eastAsia="Times New Roman" w:cs="Times New Roman"/>
          <w:szCs w:val="24"/>
        </w:rPr>
        <w:t>,</w:t>
      </w:r>
      <w:r w:rsidRPr="00037600">
        <w:rPr>
          <w:rFonts w:eastAsia="Times New Roman" w:cs="Times New Roman"/>
          <w:szCs w:val="24"/>
        </w:rPr>
        <w:t xml:space="preserve"> που δίν</w:t>
      </w:r>
      <w:r>
        <w:rPr>
          <w:rFonts w:eastAsia="Times New Roman" w:cs="Times New Roman"/>
          <w:szCs w:val="24"/>
        </w:rPr>
        <w:t>ουν</w:t>
      </w:r>
      <w:r w:rsidRPr="00037600">
        <w:rPr>
          <w:rFonts w:eastAsia="Times New Roman" w:cs="Times New Roman"/>
          <w:szCs w:val="24"/>
        </w:rPr>
        <w:t xml:space="preserve"> εξετάσεις</w:t>
      </w:r>
      <w:r>
        <w:rPr>
          <w:rFonts w:eastAsia="Times New Roman" w:cs="Times New Roman"/>
          <w:szCs w:val="24"/>
        </w:rPr>
        <w:t xml:space="preserve"> δαπανούν κάθε χρόνο 2,5</w:t>
      </w:r>
      <w:r w:rsidRPr="00037600">
        <w:rPr>
          <w:rFonts w:eastAsia="Times New Roman" w:cs="Times New Roman"/>
          <w:szCs w:val="24"/>
        </w:rPr>
        <w:t xml:space="preserve"> δι</w:t>
      </w:r>
      <w:r>
        <w:rPr>
          <w:rFonts w:eastAsia="Times New Roman" w:cs="Times New Roman"/>
          <w:szCs w:val="24"/>
        </w:rPr>
        <w:t>σεκατομμύρια</w:t>
      </w:r>
      <w:r w:rsidRPr="00037600">
        <w:rPr>
          <w:rFonts w:eastAsia="Times New Roman" w:cs="Times New Roman"/>
          <w:szCs w:val="24"/>
        </w:rPr>
        <w:t xml:space="preserve"> ευρώ και μόνο το 30% εισάγεται σε </w:t>
      </w:r>
      <w:r>
        <w:rPr>
          <w:rFonts w:eastAsia="Times New Roman" w:cs="Times New Roman"/>
          <w:szCs w:val="24"/>
        </w:rPr>
        <w:t>σ</w:t>
      </w:r>
      <w:r w:rsidRPr="00037600">
        <w:rPr>
          <w:rFonts w:eastAsia="Times New Roman" w:cs="Times New Roman"/>
          <w:szCs w:val="24"/>
        </w:rPr>
        <w:t>χολές</w:t>
      </w:r>
      <w:r>
        <w:rPr>
          <w:rFonts w:eastAsia="Times New Roman" w:cs="Times New Roman"/>
          <w:szCs w:val="24"/>
        </w:rPr>
        <w:t>,</w:t>
      </w:r>
      <w:r w:rsidRPr="00037600">
        <w:rPr>
          <w:rFonts w:eastAsia="Times New Roman" w:cs="Times New Roman"/>
          <w:szCs w:val="24"/>
        </w:rPr>
        <w:t xml:space="preserve"> που </w:t>
      </w:r>
      <w:r w:rsidRPr="00037600">
        <w:rPr>
          <w:rFonts w:eastAsia="Times New Roman" w:cs="Times New Roman"/>
          <w:szCs w:val="24"/>
        </w:rPr>
        <w:lastRenderedPageBreak/>
        <w:t>έχει επιλέξει και στις οποίες επιθυμεί να σπουδά</w:t>
      </w:r>
      <w:r>
        <w:rPr>
          <w:rFonts w:eastAsia="Times New Roman" w:cs="Times New Roman"/>
          <w:szCs w:val="24"/>
        </w:rPr>
        <w:t>σ</w:t>
      </w:r>
      <w:r w:rsidRPr="00037600">
        <w:rPr>
          <w:rFonts w:eastAsia="Times New Roman" w:cs="Times New Roman"/>
          <w:szCs w:val="24"/>
        </w:rPr>
        <w:t>ει</w:t>
      </w:r>
      <w:r>
        <w:rPr>
          <w:rFonts w:eastAsia="Times New Roman" w:cs="Times New Roman"/>
          <w:szCs w:val="24"/>
        </w:rPr>
        <w:t>.</w:t>
      </w:r>
      <w:r>
        <w:rPr>
          <w:rFonts w:eastAsia="Times New Roman" w:cs="Times New Roman"/>
          <w:szCs w:val="24"/>
        </w:rPr>
        <w:t xml:space="preserve"> Άρα, </w:t>
      </w:r>
      <w:r w:rsidRPr="00037600">
        <w:rPr>
          <w:rFonts w:eastAsia="Times New Roman" w:cs="Times New Roman"/>
          <w:szCs w:val="24"/>
        </w:rPr>
        <w:t xml:space="preserve">είναι αναγκαία η αλλαγή που επιχειρείται και μπορεί να δώσει στο μέλλον ελεύθερη πρόσβαση με το απολυτήριο </w:t>
      </w:r>
      <w:r>
        <w:rPr>
          <w:rFonts w:eastAsia="Times New Roman" w:cs="Times New Roman"/>
          <w:szCs w:val="24"/>
        </w:rPr>
        <w:t>λ</w:t>
      </w:r>
      <w:r>
        <w:rPr>
          <w:rFonts w:eastAsia="Times New Roman" w:cs="Times New Roman"/>
          <w:szCs w:val="24"/>
        </w:rPr>
        <w:t xml:space="preserve">υκείου. Άρα, αρχίζει και </w:t>
      </w:r>
      <w:r w:rsidRPr="00037600">
        <w:rPr>
          <w:rFonts w:eastAsia="Times New Roman" w:cs="Times New Roman"/>
          <w:szCs w:val="24"/>
        </w:rPr>
        <w:t>υπάρχει ένα σύστημα με μία δυναμική και με μία προοπτική</w:t>
      </w:r>
      <w:r>
        <w:rPr>
          <w:rFonts w:eastAsia="Times New Roman" w:cs="Times New Roman"/>
          <w:szCs w:val="24"/>
        </w:rPr>
        <w:t>.</w:t>
      </w:r>
    </w:p>
    <w:p w14:paraId="2E24778D"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Τέλος, επιχειρεί η Κ</w:t>
      </w:r>
      <w:r w:rsidRPr="00037600">
        <w:rPr>
          <w:rFonts w:eastAsia="Times New Roman" w:cs="Times New Roman"/>
          <w:szCs w:val="24"/>
        </w:rPr>
        <w:t>υβέρνηση να καταστήσ</w:t>
      </w:r>
      <w:r>
        <w:rPr>
          <w:rFonts w:eastAsia="Times New Roman" w:cs="Times New Roman"/>
          <w:szCs w:val="24"/>
        </w:rPr>
        <w:t>ει ισότιμα τα δύο σ</w:t>
      </w:r>
      <w:r>
        <w:rPr>
          <w:rFonts w:eastAsia="Times New Roman" w:cs="Times New Roman"/>
          <w:szCs w:val="24"/>
        </w:rPr>
        <w:t xml:space="preserve">κέλη της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ε</w:t>
      </w:r>
      <w:r w:rsidRPr="00037600">
        <w:rPr>
          <w:rFonts w:eastAsia="Times New Roman" w:cs="Times New Roman"/>
          <w:szCs w:val="24"/>
        </w:rPr>
        <w:t>κπαίδευσης</w:t>
      </w:r>
      <w:r>
        <w:rPr>
          <w:rFonts w:eastAsia="Times New Roman" w:cs="Times New Roman"/>
          <w:szCs w:val="24"/>
        </w:rPr>
        <w:t>, ΑΕΙ και ΤΕΙ, αντιμετωπίζοντά</w:t>
      </w:r>
      <w:r w:rsidRPr="00037600">
        <w:rPr>
          <w:rFonts w:eastAsia="Times New Roman" w:cs="Times New Roman"/>
          <w:szCs w:val="24"/>
        </w:rPr>
        <w:t>ς τα ενιαία</w:t>
      </w:r>
      <w:r>
        <w:rPr>
          <w:rFonts w:eastAsia="Times New Roman" w:cs="Times New Roman"/>
          <w:szCs w:val="24"/>
        </w:rPr>
        <w:t>,</w:t>
      </w:r>
      <w:r w:rsidRPr="00037600">
        <w:rPr>
          <w:rFonts w:eastAsia="Times New Roman" w:cs="Times New Roman"/>
          <w:szCs w:val="24"/>
        </w:rPr>
        <w:t xml:space="preserve"> σ</w:t>
      </w:r>
      <w:r>
        <w:rPr>
          <w:rFonts w:eastAsia="Times New Roman" w:cs="Times New Roman"/>
          <w:szCs w:val="24"/>
        </w:rPr>
        <w:t xml:space="preserve">ε ένα πλαίσιο για 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sidRPr="00037600">
        <w:rPr>
          <w:rFonts w:eastAsia="Times New Roman" w:cs="Times New Roman"/>
          <w:szCs w:val="24"/>
        </w:rPr>
        <w:t>κπαίδευση</w:t>
      </w:r>
      <w:r>
        <w:rPr>
          <w:rFonts w:eastAsia="Times New Roman" w:cs="Times New Roman"/>
          <w:szCs w:val="24"/>
        </w:rPr>
        <w:t>.</w:t>
      </w:r>
    </w:p>
    <w:p w14:paraId="2E24778E"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Και εδώ γ</w:t>
      </w:r>
      <w:r w:rsidRPr="00037600">
        <w:rPr>
          <w:rFonts w:eastAsia="Times New Roman" w:cs="Times New Roman"/>
          <w:szCs w:val="24"/>
        </w:rPr>
        <w:t>νωρίζουμ</w:t>
      </w:r>
      <w:r>
        <w:rPr>
          <w:rFonts w:eastAsia="Times New Roman" w:cs="Times New Roman"/>
          <w:szCs w:val="24"/>
        </w:rPr>
        <w:t>ε πολύ καλά ότι είχε επιχειρηθεί</w:t>
      </w:r>
      <w:r w:rsidRPr="00037600">
        <w:rPr>
          <w:rFonts w:eastAsia="Times New Roman" w:cs="Times New Roman"/>
          <w:szCs w:val="24"/>
        </w:rPr>
        <w:t xml:space="preserve"> και στο παρελθόν</w:t>
      </w:r>
      <w:r>
        <w:rPr>
          <w:rFonts w:eastAsia="Times New Roman" w:cs="Times New Roman"/>
          <w:szCs w:val="24"/>
        </w:rPr>
        <w:t>,</w:t>
      </w:r>
      <w:r w:rsidRPr="00037600">
        <w:rPr>
          <w:rFonts w:eastAsia="Times New Roman" w:cs="Times New Roman"/>
          <w:szCs w:val="24"/>
        </w:rPr>
        <w:t xml:space="preserve"> είχε μείνει στα χαρτιά</w:t>
      </w:r>
      <w:r>
        <w:rPr>
          <w:rFonts w:eastAsia="Times New Roman" w:cs="Times New Roman"/>
          <w:szCs w:val="24"/>
        </w:rPr>
        <w:t>. Κ</w:t>
      </w:r>
      <w:r w:rsidRPr="00037600">
        <w:rPr>
          <w:rFonts w:eastAsia="Times New Roman" w:cs="Times New Roman"/>
          <w:szCs w:val="24"/>
        </w:rPr>
        <w:t>αι φυσικά δεν θα ήθελα να αναφερθώ στο σχέδιο</w:t>
      </w:r>
      <w:r>
        <w:rPr>
          <w:rFonts w:eastAsia="Times New Roman" w:cs="Times New Roman"/>
          <w:szCs w:val="24"/>
        </w:rPr>
        <w:t>,</w:t>
      </w:r>
      <w:r w:rsidRPr="00037600">
        <w:rPr>
          <w:rFonts w:eastAsia="Times New Roman" w:cs="Times New Roman"/>
          <w:szCs w:val="24"/>
        </w:rPr>
        <w:t xml:space="preserve"> το λεγόμενο </w:t>
      </w:r>
      <w:r>
        <w:rPr>
          <w:rFonts w:eastAsia="Times New Roman" w:cs="Times New Roman"/>
          <w:szCs w:val="24"/>
        </w:rPr>
        <w:t>«ΑΘΗ</w:t>
      </w:r>
      <w:r w:rsidRPr="00037600">
        <w:rPr>
          <w:rFonts w:eastAsia="Times New Roman" w:cs="Times New Roman"/>
          <w:szCs w:val="24"/>
        </w:rPr>
        <w:t>ΝΑ</w:t>
      </w:r>
      <w:r>
        <w:rPr>
          <w:rFonts w:eastAsia="Times New Roman" w:cs="Times New Roman"/>
          <w:szCs w:val="24"/>
        </w:rPr>
        <w:t>»,</w:t>
      </w:r>
      <w:r w:rsidRPr="00037600">
        <w:rPr>
          <w:rFonts w:eastAsia="Times New Roman" w:cs="Times New Roman"/>
          <w:szCs w:val="24"/>
        </w:rPr>
        <w:t xml:space="preserve"> που επιχειρήθηκε να εφαρμοστεί το </w:t>
      </w:r>
      <w:r>
        <w:rPr>
          <w:rFonts w:eastAsia="Times New Roman" w:cs="Times New Roman"/>
          <w:szCs w:val="24"/>
        </w:rPr>
        <w:t>2013.</w:t>
      </w:r>
      <w:r w:rsidRPr="00037600">
        <w:rPr>
          <w:rFonts w:eastAsia="Times New Roman" w:cs="Times New Roman"/>
          <w:szCs w:val="24"/>
        </w:rPr>
        <w:t xml:space="preserve"> </w:t>
      </w:r>
      <w:r>
        <w:rPr>
          <w:rFonts w:eastAsia="Times New Roman" w:cs="Times New Roman"/>
          <w:szCs w:val="24"/>
        </w:rPr>
        <w:t>Κ</w:t>
      </w:r>
      <w:r w:rsidRPr="00037600">
        <w:rPr>
          <w:rFonts w:eastAsia="Times New Roman" w:cs="Times New Roman"/>
          <w:szCs w:val="24"/>
        </w:rPr>
        <w:t xml:space="preserve">αταλαβαίνουμε </w:t>
      </w:r>
      <w:r>
        <w:rPr>
          <w:rFonts w:eastAsia="Times New Roman" w:cs="Times New Roman"/>
          <w:szCs w:val="24"/>
        </w:rPr>
        <w:t xml:space="preserve">και </w:t>
      </w:r>
      <w:r w:rsidRPr="00037600">
        <w:rPr>
          <w:rFonts w:eastAsia="Times New Roman" w:cs="Times New Roman"/>
          <w:szCs w:val="24"/>
        </w:rPr>
        <w:t>γνωρίζουμε πολύ καλά ότι αντί να λύσει</w:t>
      </w:r>
      <w:r>
        <w:rPr>
          <w:rFonts w:eastAsia="Times New Roman" w:cs="Times New Roman"/>
          <w:szCs w:val="24"/>
        </w:rPr>
        <w:t>, επιδείνωνε</w:t>
      </w:r>
      <w:r w:rsidRPr="00037600">
        <w:rPr>
          <w:rFonts w:eastAsia="Times New Roman" w:cs="Times New Roman"/>
          <w:szCs w:val="24"/>
        </w:rPr>
        <w:t xml:space="preserve"> τα προβλήματα</w:t>
      </w:r>
      <w:r>
        <w:rPr>
          <w:rFonts w:eastAsia="Times New Roman" w:cs="Times New Roman"/>
          <w:szCs w:val="24"/>
        </w:rPr>
        <w:t xml:space="preserve"> κλείνοντας ΤΕΙ </w:t>
      </w:r>
      <w:proofErr w:type="spellStart"/>
      <w:r>
        <w:rPr>
          <w:rFonts w:eastAsia="Times New Roman" w:cs="Times New Roman"/>
          <w:szCs w:val="24"/>
        </w:rPr>
        <w:t>κ.ο.κ.</w:t>
      </w:r>
      <w:proofErr w:type="spellEnd"/>
      <w:r>
        <w:rPr>
          <w:rFonts w:eastAsia="Times New Roman" w:cs="Times New Roman"/>
          <w:szCs w:val="24"/>
        </w:rPr>
        <w:t>. Α</w:t>
      </w:r>
      <w:r w:rsidRPr="00037600">
        <w:rPr>
          <w:rFonts w:eastAsia="Times New Roman" w:cs="Times New Roman"/>
          <w:szCs w:val="24"/>
        </w:rPr>
        <w:t>ναφέρθηκαν από τους συναδέλφους μου</w:t>
      </w:r>
      <w:r>
        <w:rPr>
          <w:rFonts w:eastAsia="Times New Roman" w:cs="Times New Roman"/>
          <w:szCs w:val="24"/>
        </w:rPr>
        <w:t>.</w:t>
      </w:r>
    </w:p>
    <w:p w14:paraId="2E24778F"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Τέλος, μ</w:t>
      </w:r>
      <w:r w:rsidRPr="00037600">
        <w:rPr>
          <w:rFonts w:eastAsia="Times New Roman" w:cs="Times New Roman"/>
          <w:szCs w:val="24"/>
        </w:rPr>
        <w:t xml:space="preserve">ιλάμε για τη </w:t>
      </w:r>
      <w:r>
        <w:rPr>
          <w:rFonts w:eastAsia="Times New Roman" w:cs="Times New Roman"/>
          <w:szCs w:val="24"/>
        </w:rPr>
        <w:t xml:space="preserve">ενίσχυση των </w:t>
      </w:r>
      <w:r>
        <w:rPr>
          <w:rFonts w:eastAsia="Times New Roman" w:cs="Times New Roman"/>
          <w:szCs w:val="24"/>
        </w:rPr>
        <w:t>π</w:t>
      </w:r>
      <w:r>
        <w:rPr>
          <w:rFonts w:eastAsia="Times New Roman" w:cs="Times New Roman"/>
          <w:szCs w:val="24"/>
        </w:rPr>
        <w:t>ανεπιστημίων μ</w:t>
      </w:r>
      <w:r>
        <w:rPr>
          <w:rFonts w:eastAsia="Times New Roman" w:cs="Times New Roman"/>
          <w:szCs w:val="24"/>
        </w:rPr>
        <w:t xml:space="preserve">ε </w:t>
      </w:r>
      <w:r w:rsidRPr="00037600">
        <w:rPr>
          <w:rFonts w:eastAsia="Times New Roman" w:cs="Times New Roman"/>
          <w:szCs w:val="24"/>
        </w:rPr>
        <w:t xml:space="preserve">αναδιάρθρωση </w:t>
      </w:r>
      <w:r>
        <w:rPr>
          <w:rFonts w:eastAsia="Times New Roman" w:cs="Times New Roman"/>
          <w:szCs w:val="24"/>
        </w:rPr>
        <w:t>α</w:t>
      </w:r>
      <w:r w:rsidRPr="00037600">
        <w:rPr>
          <w:rFonts w:eastAsia="Times New Roman" w:cs="Times New Roman"/>
          <w:szCs w:val="24"/>
        </w:rPr>
        <w:t xml:space="preserve">καδημαϊκών </w:t>
      </w:r>
      <w:r>
        <w:rPr>
          <w:rFonts w:eastAsia="Times New Roman" w:cs="Times New Roman"/>
          <w:szCs w:val="24"/>
        </w:rPr>
        <w:t>τ</w:t>
      </w:r>
      <w:r w:rsidRPr="00037600">
        <w:rPr>
          <w:rFonts w:eastAsia="Times New Roman" w:cs="Times New Roman"/>
          <w:szCs w:val="24"/>
        </w:rPr>
        <w:t>μημάτων</w:t>
      </w:r>
      <w:r>
        <w:rPr>
          <w:rFonts w:eastAsia="Times New Roman" w:cs="Times New Roman"/>
          <w:szCs w:val="24"/>
        </w:rPr>
        <w:t>,</w:t>
      </w:r>
      <w:r w:rsidRPr="00037600">
        <w:rPr>
          <w:rFonts w:eastAsia="Times New Roman" w:cs="Times New Roman"/>
          <w:szCs w:val="24"/>
        </w:rPr>
        <w:t xml:space="preserve"> δημιουργί</w:t>
      </w:r>
      <w:r>
        <w:rPr>
          <w:rFonts w:eastAsia="Times New Roman" w:cs="Times New Roman"/>
          <w:szCs w:val="24"/>
        </w:rPr>
        <w:t xml:space="preserve">α νέων και δυναμικών αντικειμένων </w:t>
      </w:r>
      <w:r w:rsidRPr="00037600">
        <w:rPr>
          <w:rFonts w:eastAsia="Times New Roman" w:cs="Times New Roman"/>
          <w:szCs w:val="24"/>
        </w:rPr>
        <w:t>σπουδών</w:t>
      </w:r>
      <w:r>
        <w:rPr>
          <w:rFonts w:eastAsia="Times New Roman" w:cs="Times New Roman"/>
          <w:szCs w:val="24"/>
        </w:rPr>
        <w:t>, μ</w:t>
      </w:r>
      <w:r w:rsidRPr="00037600">
        <w:rPr>
          <w:rFonts w:eastAsia="Times New Roman" w:cs="Times New Roman"/>
          <w:szCs w:val="24"/>
        </w:rPr>
        <w:t xml:space="preserve">ε σκοπό να μπορούμε </w:t>
      </w:r>
      <w:r>
        <w:rPr>
          <w:rFonts w:eastAsia="Times New Roman" w:cs="Times New Roman"/>
          <w:szCs w:val="24"/>
        </w:rPr>
        <w:t>να υπάρχει μία ενεργή</w:t>
      </w:r>
      <w:r w:rsidRPr="00037600">
        <w:rPr>
          <w:rFonts w:eastAsia="Times New Roman" w:cs="Times New Roman"/>
          <w:szCs w:val="24"/>
        </w:rPr>
        <w:t xml:space="preserve"> απάντηση στις </w:t>
      </w:r>
      <w:r>
        <w:rPr>
          <w:rFonts w:eastAsia="Times New Roman" w:cs="Times New Roman"/>
          <w:szCs w:val="24"/>
        </w:rPr>
        <w:t xml:space="preserve">διεθνείς </w:t>
      </w:r>
      <w:r w:rsidRPr="00037600">
        <w:rPr>
          <w:rFonts w:eastAsia="Times New Roman" w:cs="Times New Roman"/>
          <w:szCs w:val="24"/>
        </w:rPr>
        <w:t>προκλήσεις</w:t>
      </w:r>
      <w:r>
        <w:rPr>
          <w:rFonts w:eastAsia="Times New Roman" w:cs="Times New Roman"/>
          <w:szCs w:val="24"/>
        </w:rPr>
        <w:t>. Αυτή η</w:t>
      </w:r>
      <w:r w:rsidRPr="00037600">
        <w:rPr>
          <w:rFonts w:eastAsia="Times New Roman" w:cs="Times New Roman"/>
          <w:szCs w:val="24"/>
        </w:rPr>
        <w:t xml:space="preserve"> αναβάθμιση επιχειρείται </w:t>
      </w:r>
      <w:r>
        <w:rPr>
          <w:rFonts w:eastAsia="Times New Roman" w:cs="Times New Roman"/>
          <w:szCs w:val="24"/>
        </w:rPr>
        <w:t xml:space="preserve">και για το </w:t>
      </w:r>
      <w:r>
        <w:rPr>
          <w:rFonts w:eastAsia="Times New Roman" w:cs="Times New Roman"/>
          <w:szCs w:val="24"/>
        </w:rPr>
        <w:t>Π</w:t>
      </w:r>
      <w:r>
        <w:rPr>
          <w:rFonts w:eastAsia="Times New Roman" w:cs="Times New Roman"/>
          <w:szCs w:val="24"/>
        </w:rPr>
        <w:t xml:space="preserve">ανεπιστήμιο της </w:t>
      </w:r>
      <w:r w:rsidRPr="00037600">
        <w:rPr>
          <w:rFonts w:eastAsia="Times New Roman" w:cs="Times New Roman"/>
          <w:szCs w:val="24"/>
        </w:rPr>
        <w:t>Πελοποννήσου</w:t>
      </w:r>
      <w:r>
        <w:rPr>
          <w:rFonts w:eastAsia="Times New Roman" w:cs="Times New Roman"/>
          <w:szCs w:val="24"/>
        </w:rPr>
        <w:t>, με ακαδημαϊκά τ</w:t>
      </w:r>
      <w:r w:rsidRPr="00037600">
        <w:rPr>
          <w:rFonts w:eastAsia="Times New Roman" w:cs="Times New Roman"/>
          <w:szCs w:val="24"/>
        </w:rPr>
        <w:t>μ</w:t>
      </w:r>
      <w:r w:rsidRPr="00037600">
        <w:rPr>
          <w:rFonts w:eastAsia="Times New Roman" w:cs="Times New Roman"/>
          <w:szCs w:val="24"/>
        </w:rPr>
        <w:t>ήματα</w:t>
      </w:r>
      <w:r>
        <w:rPr>
          <w:rFonts w:eastAsia="Times New Roman" w:cs="Times New Roman"/>
          <w:szCs w:val="24"/>
        </w:rPr>
        <w:t>,</w:t>
      </w:r>
      <w:r w:rsidRPr="00037600">
        <w:rPr>
          <w:rFonts w:eastAsia="Times New Roman" w:cs="Times New Roman"/>
          <w:szCs w:val="24"/>
        </w:rPr>
        <w:t xml:space="preserve"> τα οποία είναι στραμμένα στις </w:t>
      </w:r>
      <w:r w:rsidRPr="00037600">
        <w:rPr>
          <w:rFonts w:eastAsia="Times New Roman" w:cs="Times New Roman"/>
          <w:szCs w:val="24"/>
        </w:rPr>
        <w:lastRenderedPageBreak/>
        <w:t xml:space="preserve">σύγχρονες προκλήσεις και τα μελλοντικά </w:t>
      </w:r>
      <w:proofErr w:type="spellStart"/>
      <w:r w:rsidRPr="00037600">
        <w:rPr>
          <w:rFonts w:eastAsia="Times New Roman" w:cs="Times New Roman"/>
          <w:szCs w:val="24"/>
        </w:rPr>
        <w:t>διακυβεύματα</w:t>
      </w:r>
      <w:proofErr w:type="spellEnd"/>
      <w:r w:rsidRPr="00037600">
        <w:rPr>
          <w:rFonts w:eastAsia="Times New Roman" w:cs="Times New Roman"/>
          <w:szCs w:val="24"/>
        </w:rPr>
        <w:t xml:space="preserve"> στο χώρο των </w:t>
      </w:r>
      <w:r>
        <w:rPr>
          <w:rFonts w:eastAsia="Times New Roman" w:cs="Times New Roman"/>
          <w:szCs w:val="24"/>
        </w:rPr>
        <w:t>τ</w:t>
      </w:r>
      <w:r w:rsidRPr="00037600">
        <w:rPr>
          <w:rFonts w:eastAsia="Times New Roman" w:cs="Times New Roman"/>
          <w:szCs w:val="24"/>
        </w:rPr>
        <w:t>εχνών</w:t>
      </w:r>
      <w:r>
        <w:rPr>
          <w:rFonts w:eastAsia="Times New Roman" w:cs="Times New Roman"/>
          <w:szCs w:val="24"/>
        </w:rPr>
        <w:t>,</w:t>
      </w:r>
      <w:r w:rsidRPr="00037600">
        <w:rPr>
          <w:rFonts w:eastAsia="Times New Roman" w:cs="Times New Roman"/>
          <w:szCs w:val="24"/>
        </w:rPr>
        <w:t xml:space="preserve"> της διατροφής</w:t>
      </w:r>
      <w:r>
        <w:rPr>
          <w:rFonts w:eastAsia="Times New Roman" w:cs="Times New Roman"/>
          <w:szCs w:val="24"/>
        </w:rPr>
        <w:t>,</w:t>
      </w:r>
      <w:r w:rsidRPr="00037600">
        <w:rPr>
          <w:rFonts w:eastAsia="Times New Roman" w:cs="Times New Roman"/>
          <w:szCs w:val="24"/>
        </w:rPr>
        <w:t xml:space="preserve"> των επιστημών υγείας και της τεχνολογίας</w:t>
      </w:r>
      <w:r>
        <w:rPr>
          <w:rFonts w:eastAsia="Times New Roman" w:cs="Times New Roman"/>
          <w:szCs w:val="24"/>
        </w:rPr>
        <w:t>.</w:t>
      </w:r>
    </w:p>
    <w:p w14:paraId="2E247790"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Π</w:t>
      </w:r>
      <w:r w:rsidRPr="00037600">
        <w:rPr>
          <w:rFonts w:eastAsia="Times New Roman" w:cs="Times New Roman"/>
          <w:szCs w:val="24"/>
        </w:rPr>
        <w:t>ολ</w:t>
      </w:r>
      <w:r>
        <w:rPr>
          <w:rFonts w:eastAsia="Times New Roman" w:cs="Times New Roman"/>
          <w:szCs w:val="24"/>
        </w:rPr>
        <w:t>ύ σημαντικό είναι η</w:t>
      </w:r>
      <w:r w:rsidRPr="00037600">
        <w:rPr>
          <w:rFonts w:eastAsia="Times New Roman" w:cs="Times New Roman"/>
          <w:szCs w:val="24"/>
        </w:rPr>
        <w:t xml:space="preserve"> θέσπιση νέων δομών </w:t>
      </w:r>
      <w:r>
        <w:rPr>
          <w:rFonts w:eastAsia="Times New Roman" w:cs="Times New Roman"/>
          <w:szCs w:val="24"/>
        </w:rPr>
        <w:t xml:space="preserve">εντός </w:t>
      </w:r>
      <w:r>
        <w:rPr>
          <w:rFonts w:eastAsia="Times New Roman" w:cs="Times New Roman"/>
          <w:szCs w:val="24"/>
        </w:rPr>
        <w:t>π</w:t>
      </w:r>
      <w:r w:rsidRPr="00037600">
        <w:rPr>
          <w:rFonts w:eastAsia="Times New Roman" w:cs="Times New Roman"/>
          <w:szCs w:val="24"/>
        </w:rPr>
        <w:t>ανεπιστ</w:t>
      </w:r>
      <w:r>
        <w:rPr>
          <w:rFonts w:eastAsia="Times New Roman" w:cs="Times New Roman"/>
          <w:szCs w:val="24"/>
        </w:rPr>
        <w:t xml:space="preserve">ημίου, όπως τα </w:t>
      </w:r>
      <w:r>
        <w:rPr>
          <w:rFonts w:eastAsia="Times New Roman" w:cs="Times New Roman"/>
          <w:szCs w:val="24"/>
        </w:rPr>
        <w:t>π</w:t>
      </w:r>
      <w:r>
        <w:rPr>
          <w:rFonts w:eastAsia="Times New Roman" w:cs="Times New Roman"/>
          <w:szCs w:val="24"/>
        </w:rPr>
        <w:t xml:space="preserve">ανεπιστημιακά </w:t>
      </w:r>
      <w:r>
        <w:rPr>
          <w:rFonts w:eastAsia="Times New Roman" w:cs="Times New Roman"/>
          <w:szCs w:val="24"/>
        </w:rPr>
        <w:t>ε</w:t>
      </w:r>
      <w:r>
        <w:rPr>
          <w:rFonts w:eastAsia="Times New Roman" w:cs="Times New Roman"/>
          <w:szCs w:val="24"/>
        </w:rPr>
        <w:t xml:space="preserve">ρευνητικά </w:t>
      </w:r>
      <w:r>
        <w:rPr>
          <w:rFonts w:eastAsia="Times New Roman" w:cs="Times New Roman"/>
          <w:szCs w:val="24"/>
        </w:rPr>
        <w:t>κ</w:t>
      </w:r>
      <w:r w:rsidRPr="00037600">
        <w:rPr>
          <w:rFonts w:eastAsia="Times New Roman" w:cs="Times New Roman"/>
          <w:szCs w:val="24"/>
        </w:rPr>
        <w:t>έντρα</w:t>
      </w:r>
      <w:r>
        <w:rPr>
          <w:rFonts w:eastAsia="Times New Roman" w:cs="Times New Roman"/>
          <w:szCs w:val="24"/>
        </w:rPr>
        <w:t>. Κ</w:t>
      </w:r>
      <w:r w:rsidRPr="00037600">
        <w:rPr>
          <w:rFonts w:eastAsia="Times New Roman" w:cs="Times New Roman"/>
          <w:szCs w:val="24"/>
        </w:rPr>
        <w:t>αι εδώ θα ήθελα να αναφερθώ σ</w:t>
      </w:r>
      <w:r>
        <w:rPr>
          <w:rFonts w:eastAsia="Times New Roman" w:cs="Times New Roman"/>
          <w:szCs w:val="24"/>
        </w:rPr>
        <w:t>την</w:t>
      </w:r>
      <w:r w:rsidRPr="00037600">
        <w:rPr>
          <w:rFonts w:eastAsia="Times New Roman" w:cs="Times New Roman"/>
          <w:szCs w:val="24"/>
        </w:rPr>
        <w:t xml:space="preserve"> τροπολογία που </w:t>
      </w:r>
      <w:r>
        <w:rPr>
          <w:rFonts w:eastAsia="Times New Roman" w:cs="Times New Roman"/>
          <w:szCs w:val="24"/>
        </w:rPr>
        <w:t>έχουμε καταθέσει από κοινού με Β</w:t>
      </w:r>
      <w:r w:rsidRPr="00037600">
        <w:rPr>
          <w:rFonts w:eastAsia="Times New Roman" w:cs="Times New Roman"/>
          <w:szCs w:val="24"/>
        </w:rPr>
        <w:t xml:space="preserve">ουλευτές Κορινθίας και Αργολίδος και αφορά τη δημιουργία </w:t>
      </w:r>
      <w:r>
        <w:rPr>
          <w:rFonts w:eastAsia="Times New Roman" w:cs="Times New Roman"/>
          <w:szCs w:val="24"/>
        </w:rPr>
        <w:t xml:space="preserve">Ινστιτούτου Αμπελουργίας και Οίνου και Μελισσοκομίας. </w:t>
      </w:r>
    </w:p>
    <w:p w14:paraId="2E247791"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Θα αναφερθώ σ</w:t>
      </w:r>
      <w:r w:rsidRPr="00037600">
        <w:rPr>
          <w:rFonts w:eastAsia="Times New Roman" w:cs="Times New Roman"/>
          <w:szCs w:val="24"/>
        </w:rPr>
        <w:t xml:space="preserve">το </w:t>
      </w:r>
      <w:r w:rsidRPr="00037600">
        <w:rPr>
          <w:rFonts w:eastAsia="Times New Roman" w:cs="Times New Roman"/>
          <w:szCs w:val="24"/>
        </w:rPr>
        <w:t>ι</w:t>
      </w:r>
      <w:r w:rsidRPr="00037600">
        <w:rPr>
          <w:rFonts w:eastAsia="Times New Roman" w:cs="Times New Roman"/>
          <w:szCs w:val="24"/>
        </w:rPr>
        <w:t xml:space="preserve">νστιτούτο </w:t>
      </w:r>
      <w:r>
        <w:rPr>
          <w:rFonts w:eastAsia="Times New Roman" w:cs="Times New Roman"/>
          <w:szCs w:val="24"/>
        </w:rPr>
        <w:t>α</w:t>
      </w:r>
      <w:r>
        <w:rPr>
          <w:rFonts w:eastAsia="Times New Roman" w:cs="Times New Roman"/>
          <w:szCs w:val="24"/>
        </w:rPr>
        <w:t xml:space="preserve">μπελουργίας και </w:t>
      </w:r>
      <w:r>
        <w:rPr>
          <w:rFonts w:eastAsia="Times New Roman" w:cs="Times New Roman"/>
          <w:szCs w:val="24"/>
        </w:rPr>
        <w:t>ο</w:t>
      </w:r>
      <w:r w:rsidRPr="00037600">
        <w:rPr>
          <w:rFonts w:eastAsia="Times New Roman" w:cs="Times New Roman"/>
          <w:szCs w:val="24"/>
        </w:rPr>
        <w:t>ίνου</w:t>
      </w:r>
      <w:r>
        <w:rPr>
          <w:rFonts w:eastAsia="Times New Roman" w:cs="Times New Roman"/>
          <w:szCs w:val="24"/>
        </w:rPr>
        <w:t>,</w:t>
      </w:r>
      <w:r w:rsidRPr="00037600">
        <w:rPr>
          <w:rFonts w:eastAsia="Times New Roman" w:cs="Times New Roman"/>
          <w:szCs w:val="24"/>
        </w:rPr>
        <w:t xml:space="preserve"> </w:t>
      </w:r>
      <w:r>
        <w:rPr>
          <w:rFonts w:eastAsia="Times New Roman" w:cs="Times New Roman"/>
          <w:szCs w:val="24"/>
        </w:rPr>
        <w:t xml:space="preserve">αφού </w:t>
      </w:r>
      <w:r w:rsidRPr="00037600">
        <w:rPr>
          <w:rFonts w:eastAsia="Times New Roman" w:cs="Times New Roman"/>
          <w:szCs w:val="24"/>
        </w:rPr>
        <w:t xml:space="preserve">γνωρίζουμε όλοι ότι </w:t>
      </w:r>
      <w:r>
        <w:rPr>
          <w:rFonts w:eastAsia="Times New Roman" w:cs="Times New Roman"/>
          <w:szCs w:val="24"/>
        </w:rPr>
        <w:t xml:space="preserve">η </w:t>
      </w:r>
      <w:r w:rsidRPr="00037600">
        <w:rPr>
          <w:rFonts w:eastAsia="Times New Roman" w:cs="Times New Roman"/>
          <w:szCs w:val="24"/>
        </w:rPr>
        <w:t>Πελοπόννησο</w:t>
      </w:r>
      <w:r>
        <w:rPr>
          <w:rFonts w:eastAsia="Times New Roman" w:cs="Times New Roman"/>
          <w:szCs w:val="24"/>
        </w:rPr>
        <w:t>ς</w:t>
      </w:r>
      <w:r w:rsidRPr="00037600">
        <w:rPr>
          <w:rFonts w:eastAsia="Times New Roman" w:cs="Times New Roman"/>
          <w:szCs w:val="24"/>
        </w:rPr>
        <w:t xml:space="preserve"> αποτελεί ένα από τα αμπελουργικά διαμερίσματα της χώρας που παρουσιάζουν εξαιρετικά σημαντικό οικολογικό ενδιαφέρον</w:t>
      </w:r>
      <w:r>
        <w:rPr>
          <w:rFonts w:eastAsia="Times New Roman" w:cs="Times New Roman"/>
          <w:szCs w:val="24"/>
        </w:rPr>
        <w:t xml:space="preserve">, κυρίως </w:t>
      </w:r>
      <w:r w:rsidRPr="00037600">
        <w:rPr>
          <w:rFonts w:eastAsia="Times New Roman" w:cs="Times New Roman"/>
          <w:szCs w:val="24"/>
        </w:rPr>
        <w:t xml:space="preserve">στο </w:t>
      </w:r>
      <w:r>
        <w:rPr>
          <w:rFonts w:eastAsia="Times New Roman" w:cs="Times New Roman"/>
          <w:szCs w:val="24"/>
        </w:rPr>
        <w:t>Ν</w:t>
      </w:r>
      <w:r w:rsidRPr="00037600">
        <w:rPr>
          <w:rFonts w:eastAsia="Times New Roman" w:cs="Times New Roman"/>
          <w:szCs w:val="24"/>
        </w:rPr>
        <w:t>ομό Κορινθίας</w:t>
      </w:r>
      <w:r>
        <w:rPr>
          <w:rFonts w:eastAsia="Times New Roman" w:cs="Times New Roman"/>
          <w:szCs w:val="24"/>
        </w:rPr>
        <w:t xml:space="preserve"> και ιδιαίτερα σ</w:t>
      </w:r>
      <w:r w:rsidRPr="00037600">
        <w:rPr>
          <w:rFonts w:eastAsia="Times New Roman" w:cs="Times New Roman"/>
          <w:szCs w:val="24"/>
        </w:rPr>
        <w:t>την περιοχή της Νεμέας</w:t>
      </w:r>
      <w:r>
        <w:rPr>
          <w:rFonts w:eastAsia="Times New Roman" w:cs="Times New Roman"/>
          <w:szCs w:val="24"/>
        </w:rPr>
        <w:t>.</w:t>
      </w:r>
      <w:r w:rsidRPr="00037600">
        <w:rPr>
          <w:rFonts w:eastAsia="Times New Roman" w:cs="Times New Roman"/>
          <w:szCs w:val="24"/>
        </w:rPr>
        <w:t xml:space="preserve"> </w:t>
      </w:r>
    </w:p>
    <w:p w14:paraId="2E247792"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η </w:t>
      </w:r>
      <w:r w:rsidRPr="00037600">
        <w:rPr>
          <w:rFonts w:eastAsia="Times New Roman" w:cs="Times New Roman"/>
          <w:szCs w:val="24"/>
        </w:rPr>
        <w:t>Πελοπόννησος</w:t>
      </w:r>
      <w:r w:rsidRPr="00037600">
        <w:rPr>
          <w:rFonts w:eastAsia="Times New Roman" w:cs="Times New Roman"/>
          <w:szCs w:val="24"/>
        </w:rPr>
        <w:t xml:space="preserve"> παρουσιάζει αυτό το </w:t>
      </w:r>
      <w:r>
        <w:rPr>
          <w:rFonts w:eastAsia="Times New Roman" w:cs="Times New Roman"/>
          <w:szCs w:val="24"/>
        </w:rPr>
        <w:t xml:space="preserve">οινολογικό και αμπελουργικό </w:t>
      </w:r>
      <w:r w:rsidRPr="00037600">
        <w:rPr>
          <w:rFonts w:eastAsia="Times New Roman" w:cs="Times New Roman"/>
          <w:szCs w:val="24"/>
        </w:rPr>
        <w:t>ενδιαφέρον</w:t>
      </w:r>
      <w:r>
        <w:rPr>
          <w:rFonts w:eastAsia="Times New Roman" w:cs="Times New Roman"/>
          <w:szCs w:val="24"/>
        </w:rPr>
        <w:t xml:space="preserve"> και </w:t>
      </w:r>
      <w:r w:rsidRPr="00037600">
        <w:rPr>
          <w:rFonts w:eastAsia="Times New Roman" w:cs="Times New Roman"/>
          <w:szCs w:val="24"/>
        </w:rPr>
        <w:t xml:space="preserve"> παρά </w:t>
      </w:r>
      <w:r>
        <w:rPr>
          <w:rFonts w:eastAsia="Times New Roman" w:cs="Times New Roman"/>
          <w:szCs w:val="24"/>
        </w:rPr>
        <w:t>τη σημαντική δυναμικότητα που έχει ο κλάδος,</w:t>
      </w:r>
      <w:r w:rsidRPr="00037600">
        <w:rPr>
          <w:rFonts w:eastAsia="Times New Roman" w:cs="Times New Roman"/>
          <w:szCs w:val="24"/>
        </w:rPr>
        <w:t xml:space="preserve"> μέχρι σήμερα δεν έχει θεσμοθετηθεί φορέας της πολιτείας π</w:t>
      </w:r>
      <w:r>
        <w:rPr>
          <w:rFonts w:eastAsia="Times New Roman" w:cs="Times New Roman"/>
          <w:szCs w:val="24"/>
        </w:rPr>
        <w:t xml:space="preserve">ου θα αναλάβει την ολοκληρωμένη, </w:t>
      </w:r>
      <w:r w:rsidRPr="00037600">
        <w:rPr>
          <w:rFonts w:eastAsia="Times New Roman" w:cs="Times New Roman"/>
          <w:szCs w:val="24"/>
        </w:rPr>
        <w:t>συστηματική και εφαρμοσμένη έρευνα για τον τομέα αυ</w:t>
      </w:r>
      <w:r w:rsidRPr="00037600">
        <w:rPr>
          <w:rFonts w:eastAsia="Times New Roman" w:cs="Times New Roman"/>
          <w:szCs w:val="24"/>
        </w:rPr>
        <w:t>τό</w:t>
      </w:r>
      <w:r>
        <w:rPr>
          <w:rFonts w:eastAsia="Times New Roman" w:cs="Times New Roman"/>
          <w:szCs w:val="24"/>
        </w:rPr>
        <w:t xml:space="preserve">. </w:t>
      </w:r>
      <w:r>
        <w:rPr>
          <w:rFonts w:eastAsia="Times New Roman" w:cs="Times New Roman"/>
          <w:szCs w:val="24"/>
        </w:rPr>
        <w:lastRenderedPageBreak/>
        <w:t xml:space="preserve">Η πρόταση, λοιπόν, για την </w:t>
      </w:r>
      <w:r w:rsidRPr="00037600">
        <w:rPr>
          <w:rFonts w:eastAsia="Times New Roman" w:cs="Times New Roman"/>
          <w:szCs w:val="24"/>
        </w:rPr>
        <w:t xml:space="preserve">ίδρυση του Ινστιτούτου </w:t>
      </w:r>
      <w:r>
        <w:rPr>
          <w:rFonts w:eastAsia="Times New Roman" w:cs="Times New Roman"/>
          <w:szCs w:val="24"/>
        </w:rPr>
        <w:t>Α</w:t>
      </w:r>
      <w:r w:rsidRPr="00037600">
        <w:rPr>
          <w:rFonts w:eastAsia="Times New Roman" w:cs="Times New Roman"/>
          <w:szCs w:val="24"/>
        </w:rPr>
        <w:t xml:space="preserve">μπελουργίας και </w:t>
      </w:r>
      <w:r>
        <w:rPr>
          <w:rFonts w:eastAsia="Times New Roman" w:cs="Times New Roman"/>
          <w:szCs w:val="24"/>
        </w:rPr>
        <w:t xml:space="preserve">Οίνου με έδρα τη </w:t>
      </w:r>
      <w:r w:rsidRPr="00037600">
        <w:rPr>
          <w:rFonts w:eastAsia="Times New Roman" w:cs="Times New Roman"/>
          <w:szCs w:val="24"/>
        </w:rPr>
        <w:t>Νεμέα</w:t>
      </w:r>
      <w:r>
        <w:rPr>
          <w:rFonts w:eastAsia="Times New Roman" w:cs="Times New Roman"/>
          <w:szCs w:val="24"/>
        </w:rPr>
        <w:t>, αναβαθμίζει το Π</w:t>
      </w:r>
      <w:r w:rsidRPr="00037600">
        <w:rPr>
          <w:rFonts w:eastAsia="Times New Roman" w:cs="Times New Roman"/>
          <w:szCs w:val="24"/>
        </w:rPr>
        <w:t>ανεπιστήμιο Πελοποννήσου και μάλιστα</w:t>
      </w:r>
      <w:r>
        <w:rPr>
          <w:rFonts w:eastAsia="Times New Roman" w:cs="Times New Roman"/>
          <w:szCs w:val="24"/>
        </w:rPr>
        <w:t>,</w:t>
      </w:r>
      <w:r w:rsidRPr="00037600">
        <w:rPr>
          <w:rFonts w:eastAsia="Times New Roman" w:cs="Times New Roman"/>
          <w:szCs w:val="24"/>
        </w:rPr>
        <w:t xml:space="preserve"> στοχεύει να καλύψει την ανάγκη αυτή</w:t>
      </w:r>
      <w:r>
        <w:rPr>
          <w:rFonts w:eastAsia="Times New Roman" w:cs="Times New Roman"/>
          <w:szCs w:val="24"/>
        </w:rPr>
        <w:t>.</w:t>
      </w:r>
    </w:p>
    <w:p w14:paraId="2E24779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w:t>
      </w:r>
      <w:r>
        <w:rPr>
          <w:rFonts w:eastAsia="Times New Roman" w:cs="Times New Roman"/>
          <w:szCs w:val="24"/>
        </w:rPr>
        <w:t xml:space="preserve"> ομιλίας της κυρίας Βουλευτού) </w:t>
      </w:r>
    </w:p>
    <w:p w14:paraId="2E247794" w14:textId="77777777" w:rsidR="00ED3BF8" w:rsidRDefault="009F432D">
      <w:pPr>
        <w:spacing w:after="0" w:line="600" w:lineRule="auto"/>
        <w:ind w:firstLine="720"/>
        <w:contextualSpacing/>
        <w:jc w:val="both"/>
        <w:rPr>
          <w:rFonts w:eastAsia="Times New Roman" w:cs="Times New Roman"/>
          <w:szCs w:val="24"/>
        </w:rPr>
      </w:pPr>
      <w:r>
        <w:rPr>
          <w:rFonts w:eastAsia="Times New Roman" w:cs="Times New Roman"/>
          <w:szCs w:val="24"/>
        </w:rPr>
        <w:t>Κ</w:t>
      </w:r>
      <w:r w:rsidRPr="00037600">
        <w:rPr>
          <w:rFonts w:eastAsia="Times New Roman" w:cs="Times New Roman"/>
          <w:szCs w:val="24"/>
        </w:rPr>
        <w:t>αι επιπλέον</w:t>
      </w:r>
      <w:r>
        <w:rPr>
          <w:rFonts w:eastAsia="Times New Roman" w:cs="Times New Roman"/>
          <w:szCs w:val="24"/>
        </w:rPr>
        <w:t>,</w:t>
      </w:r>
      <w:r w:rsidRPr="00037600">
        <w:rPr>
          <w:rFonts w:eastAsia="Times New Roman" w:cs="Times New Roman"/>
          <w:szCs w:val="24"/>
        </w:rPr>
        <w:t xml:space="preserve"> η σύσταση του προτεινόμενου </w:t>
      </w:r>
      <w:r>
        <w:rPr>
          <w:rFonts w:eastAsia="Times New Roman" w:cs="Times New Roman"/>
          <w:szCs w:val="24"/>
        </w:rPr>
        <w:t>ι</w:t>
      </w:r>
      <w:r>
        <w:rPr>
          <w:rFonts w:eastAsia="Times New Roman" w:cs="Times New Roman"/>
          <w:szCs w:val="24"/>
        </w:rPr>
        <w:t xml:space="preserve">νστιτούτου </w:t>
      </w:r>
      <w:r w:rsidRPr="00037600">
        <w:rPr>
          <w:rFonts w:eastAsia="Times New Roman" w:cs="Times New Roman"/>
          <w:szCs w:val="24"/>
        </w:rPr>
        <w:t xml:space="preserve">θα συμβάλει στην </w:t>
      </w:r>
      <w:r>
        <w:rPr>
          <w:rFonts w:eastAsia="Times New Roman" w:cs="Times New Roman"/>
          <w:szCs w:val="24"/>
        </w:rPr>
        <w:t xml:space="preserve">παραγωγική </w:t>
      </w:r>
      <w:r w:rsidRPr="00037600">
        <w:rPr>
          <w:rFonts w:eastAsia="Times New Roman" w:cs="Times New Roman"/>
          <w:szCs w:val="24"/>
        </w:rPr>
        <w:t xml:space="preserve">ανασυγκρότηση </w:t>
      </w:r>
      <w:r>
        <w:rPr>
          <w:rFonts w:eastAsia="Times New Roman" w:cs="Times New Roman"/>
          <w:szCs w:val="24"/>
        </w:rPr>
        <w:t>της Π</w:t>
      </w:r>
      <w:r w:rsidRPr="00037600">
        <w:rPr>
          <w:rFonts w:eastAsia="Times New Roman" w:cs="Times New Roman"/>
          <w:szCs w:val="24"/>
        </w:rPr>
        <w:t xml:space="preserve">εριφέρειας </w:t>
      </w:r>
      <w:r>
        <w:rPr>
          <w:rFonts w:eastAsia="Times New Roman" w:cs="Times New Roman"/>
          <w:szCs w:val="24"/>
        </w:rPr>
        <w:t>Π</w:t>
      </w:r>
      <w:r w:rsidRPr="00037600">
        <w:rPr>
          <w:rFonts w:eastAsia="Times New Roman" w:cs="Times New Roman"/>
          <w:szCs w:val="24"/>
        </w:rPr>
        <w:t>ελοποννήσου</w:t>
      </w:r>
      <w:r>
        <w:rPr>
          <w:rFonts w:eastAsia="Times New Roman" w:cs="Times New Roman"/>
          <w:szCs w:val="24"/>
        </w:rPr>
        <w:t xml:space="preserve"> και θα στηρίζει μέσω της έρευνα</w:t>
      </w:r>
      <w:r w:rsidRPr="00037600">
        <w:rPr>
          <w:rFonts w:eastAsia="Times New Roman" w:cs="Times New Roman"/>
          <w:szCs w:val="24"/>
        </w:rPr>
        <w:t>ς τους παραγωγούς και του</w:t>
      </w:r>
      <w:r>
        <w:rPr>
          <w:rFonts w:eastAsia="Times New Roman" w:cs="Times New Roman"/>
          <w:szCs w:val="24"/>
        </w:rPr>
        <w:t>ς</w:t>
      </w:r>
      <w:r w:rsidRPr="00037600">
        <w:rPr>
          <w:rFonts w:eastAsia="Times New Roman" w:cs="Times New Roman"/>
          <w:szCs w:val="24"/>
        </w:rPr>
        <w:t xml:space="preserve"> συνεταιριστικού</w:t>
      </w:r>
      <w:r>
        <w:rPr>
          <w:rFonts w:eastAsia="Times New Roman" w:cs="Times New Roman"/>
          <w:szCs w:val="24"/>
        </w:rPr>
        <w:t>ς</w:t>
      </w:r>
      <w:r w:rsidRPr="00037600">
        <w:rPr>
          <w:rFonts w:eastAsia="Times New Roman" w:cs="Times New Roman"/>
          <w:szCs w:val="24"/>
        </w:rPr>
        <w:t xml:space="preserve"> φορείς της περιοχής</w:t>
      </w:r>
      <w:r>
        <w:rPr>
          <w:rFonts w:eastAsia="Times New Roman" w:cs="Times New Roman"/>
          <w:szCs w:val="24"/>
        </w:rPr>
        <w:t>,</w:t>
      </w:r>
      <w:r w:rsidRPr="00037600">
        <w:rPr>
          <w:rFonts w:eastAsia="Times New Roman" w:cs="Times New Roman"/>
          <w:szCs w:val="24"/>
        </w:rPr>
        <w:t xml:space="preserve"> στη</w:t>
      </w:r>
      <w:r w:rsidRPr="00037600">
        <w:rPr>
          <w:rFonts w:eastAsia="Times New Roman" w:cs="Times New Roman"/>
          <w:szCs w:val="24"/>
        </w:rPr>
        <w:t xml:space="preserve">ν κατεύθυνση του </w:t>
      </w:r>
      <w:proofErr w:type="spellStart"/>
      <w:r>
        <w:rPr>
          <w:rFonts w:eastAsia="Times New Roman" w:cs="Times New Roman"/>
          <w:szCs w:val="24"/>
        </w:rPr>
        <w:t>ποικιλιακού</w:t>
      </w:r>
      <w:proofErr w:type="spellEnd"/>
      <w:r>
        <w:rPr>
          <w:rFonts w:eastAsia="Times New Roman" w:cs="Times New Roman"/>
          <w:szCs w:val="24"/>
        </w:rPr>
        <w:t xml:space="preserve"> </w:t>
      </w:r>
      <w:r w:rsidRPr="00037600">
        <w:rPr>
          <w:rFonts w:eastAsia="Times New Roman" w:cs="Times New Roman"/>
          <w:szCs w:val="24"/>
        </w:rPr>
        <w:t>αναπροσανατολισμού των αμπελώνων της Πελοποννήσου</w:t>
      </w:r>
      <w:r>
        <w:rPr>
          <w:rFonts w:eastAsia="Times New Roman" w:cs="Times New Roman"/>
          <w:szCs w:val="24"/>
        </w:rPr>
        <w:t>,</w:t>
      </w:r>
      <w:r w:rsidRPr="00037600">
        <w:rPr>
          <w:rFonts w:eastAsia="Times New Roman" w:cs="Times New Roman"/>
          <w:szCs w:val="24"/>
        </w:rPr>
        <w:t xml:space="preserve"> στη διασφάλιση υψηλής ποιότητας και στην ενίσχυση εξαγωγικού χαρακτήρα των παραγόμενων προϊόντων</w:t>
      </w:r>
      <w:r>
        <w:rPr>
          <w:rFonts w:eastAsia="Times New Roman" w:cs="Times New Roman"/>
          <w:szCs w:val="24"/>
        </w:rPr>
        <w:t>.</w:t>
      </w:r>
    </w:p>
    <w:p w14:paraId="2E24779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πολύ σημαντικό να υπάρχει αυτή η εφαρμοσμένη έρευνα </w:t>
      </w:r>
      <w:r>
        <w:rPr>
          <w:rFonts w:eastAsia="Times New Roman"/>
          <w:color w:val="222222"/>
          <w:szCs w:val="24"/>
          <w:shd w:val="clear" w:color="auto" w:fill="FFFFFF"/>
        </w:rPr>
        <w:t xml:space="preserve">σ’ </w:t>
      </w:r>
      <w:r>
        <w:rPr>
          <w:rFonts w:eastAsia="Times New Roman"/>
          <w:color w:val="222222"/>
          <w:szCs w:val="24"/>
          <w:shd w:val="clear" w:color="auto" w:fill="FFFFFF"/>
        </w:rPr>
        <w:t>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περιοχή, γιατί θα συμβάλει και σε μεγαλύτερη εξειδίκευση και σε αποτελεσματικότητα των καλλιεργειών. Μάλιστα, θα μπορέσουν και οι παραγωγοί να υιοθετήσουν τα ερευνητικά αποτελέσματα. </w:t>
      </w:r>
    </w:p>
    <w:p w14:paraId="2E24779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είναι πάρα πολύ σημαντικό ότι οι παραγωγοί σταφυλιών και οι </w:t>
      </w:r>
      <w:r>
        <w:rPr>
          <w:rFonts w:eastAsia="Times New Roman"/>
          <w:color w:val="222222"/>
          <w:szCs w:val="24"/>
          <w:shd w:val="clear" w:color="auto" w:fill="FFFFFF"/>
        </w:rPr>
        <w:t xml:space="preserve">οινοπαραγωγοί θα υποστηριχτούν, προκειμένου να υιοθετήσουν νέες και καινοτόμες καλλιέργειες, </w:t>
      </w:r>
      <w:r w:rsidRPr="009D5BE9">
        <w:rPr>
          <w:rFonts w:eastAsia="Times New Roman"/>
          <w:bCs/>
          <w:color w:val="222222"/>
          <w:shd w:val="clear" w:color="auto" w:fill="FFFFFF"/>
        </w:rPr>
        <w:t>που</w:t>
      </w:r>
      <w:r>
        <w:rPr>
          <w:rFonts w:eastAsia="Times New Roman"/>
          <w:color w:val="222222"/>
          <w:szCs w:val="24"/>
          <w:shd w:val="clear" w:color="auto" w:fill="FFFFFF"/>
        </w:rPr>
        <w:t xml:space="preserve"> με τη σειρά τους θα συμβάλουν στη διασφάλιση υψηλής ποιότητας.</w:t>
      </w:r>
    </w:p>
    <w:p w14:paraId="2E24779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το ινστιτούτο θα μπορούσε να αξιοποιήσει σε μεγαλύτερο βαθμό τα </w:t>
      </w:r>
      <w:proofErr w:type="spellStart"/>
      <w:r>
        <w:rPr>
          <w:rFonts w:eastAsia="Times New Roman"/>
          <w:color w:val="222222"/>
          <w:szCs w:val="24"/>
          <w:shd w:val="clear" w:color="auto" w:fill="FFFFFF"/>
        </w:rPr>
        <w:t>ενδοποικιλιακά</w:t>
      </w:r>
      <w:proofErr w:type="spellEnd"/>
      <w:r>
        <w:rPr>
          <w:rFonts w:eastAsia="Times New Roman"/>
          <w:color w:val="222222"/>
          <w:szCs w:val="24"/>
          <w:shd w:val="clear" w:color="auto" w:fill="FFFFFF"/>
        </w:rPr>
        <w:t xml:space="preserve"> του χαρακτ</w:t>
      </w:r>
      <w:r>
        <w:rPr>
          <w:rFonts w:eastAsia="Times New Roman"/>
          <w:color w:val="222222"/>
          <w:szCs w:val="24"/>
          <w:shd w:val="clear" w:color="auto" w:fill="FFFFFF"/>
        </w:rPr>
        <w:t xml:space="preserve">ηριστικά, </w:t>
      </w:r>
      <w:r w:rsidRPr="00D631E3">
        <w:rPr>
          <w:rFonts w:eastAsia="Times New Roman"/>
          <w:bCs/>
          <w:color w:val="222222"/>
          <w:shd w:val="clear" w:color="auto" w:fill="FFFFFF"/>
        </w:rPr>
        <w:t>δηλαδή</w:t>
      </w:r>
      <w:r>
        <w:rPr>
          <w:rFonts w:eastAsia="Times New Roman"/>
          <w:color w:val="222222"/>
          <w:szCs w:val="24"/>
          <w:shd w:val="clear" w:color="auto" w:fill="FFFFFF"/>
        </w:rPr>
        <w:t xml:space="preserve"> του ελληνικού αμπελώνα, και να αναπτύξει νέες ποικιλίες για την παραγωγή τοπικών οίνων. Η Νεμέα προτείνεται όχι μόνο για ιστορικούς λόγους, αλλά επειδή διαθέτει πλήθος συγκριτικών πλεονεκτημάτων, σύγχρονα οινοποιεία, υψηλή τεχνογνωσία στην</w:t>
      </w:r>
      <w:r>
        <w:rPr>
          <w:rFonts w:eastAsia="Times New Roman"/>
          <w:color w:val="222222"/>
          <w:szCs w:val="24"/>
          <w:shd w:val="clear" w:color="auto" w:fill="FFFFFF"/>
        </w:rPr>
        <w:t xml:space="preserve"> αμπελουργία, παραγωγή υψηλής ποιότητας, εμπειρία στον οινικό τουρισμό και υποδομές. </w:t>
      </w:r>
    </w:p>
    <w:p w14:paraId="2E24779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θεωρούμε ότι ο Υπουργός θα πρέπει να υιοθετήσει την πρόταση για τη σύσταση του ινστιτούτου και να κάνει δεκτή την τροπολογία.</w:t>
      </w:r>
    </w:p>
    <w:p w14:paraId="2E24779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Δύο λέξεις για τις δύο τροπολογίες που έ</w:t>
      </w:r>
      <w:r>
        <w:rPr>
          <w:rFonts w:eastAsia="Times New Roman"/>
          <w:color w:val="222222"/>
          <w:szCs w:val="24"/>
          <w:shd w:val="clear" w:color="auto" w:fill="FFFFFF"/>
        </w:rPr>
        <w:t xml:space="preserve">χουν κατατεθεί. Η μια αφορά </w:t>
      </w:r>
      <w:r>
        <w:rPr>
          <w:rFonts w:eastAsia="Times New Roman"/>
          <w:color w:val="222222"/>
          <w:szCs w:val="24"/>
          <w:shd w:val="clear" w:color="auto" w:fill="FFFFFF"/>
        </w:rPr>
        <w:t>σ</w:t>
      </w:r>
      <w:r>
        <w:rPr>
          <w:rFonts w:eastAsia="Times New Roman"/>
          <w:color w:val="222222"/>
          <w:szCs w:val="24"/>
          <w:shd w:val="clear" w:color="auto" w:fill="FFFFFF"/>
        </w:rPr>
        <w:t xml:space="preserve">τους σχολικούς φύλακες. Νομίζουμε ότι με την τροπολογία αυτή ολοκληρώνεται η διαδικασία που ξεκίνησε με </w:t>
      </w:r>
      <w:r>
        <w:rPr>
          <w:rFonts w:eastAsia="Times New Roman"/>
          <w:color w:val="222222"/>
          <w:szCs w:val="24"/>
          <w:shd w:val="clear" w:color="auto" w:fill="FFFFFF"/>
        </w:rPr>
        <w:lastRenderedPageBreak/>
        <w:t>τον ν.4604/2019 για την αποκατάσταση των αδικιών των σχολικών φυλάκων στους δήμους, οι οποίοι μεταφέρονται από τα νοσοκομεί</w:t>
      </w:r>
      <w:r>
        <w:rPr>
          <w:rFonts w:eastAsia="Times New Roman"/>
          <w:color w:val="222222"/>
          <w:szCs w:val="24"/>
          <w:shd w:val="clear" w:color="auto" w:fill="FFFFFF"/>
        </w:rPr>
        <w:t xml:space="preserve">α στους δήμους, όπου είχαν πάει μέσω της υποχρεωτικής διαθεσιμότητας. </w:t>
      </w:r>
    </w:p>
    <w:p w14:paraId="2E24779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τροπολογία τι έρχεται να κάνει; Να διευκρινίσει ότι στο ποσοστό κάλυψης 50% που απαιτείται για τις θέσεις ειδικότητας, στην οποία ανήκει αυτός ο υπάλληλος που μετατάσσεται, θα συ</w:t>
      </w:r>
      <w:r>
        <w:rPr>
          <w:rFonts w:eastAsia="Times New Roman"/>
          <w:color w:val="222222"/>
          <w:szCs w:val="24"/>
          <w:shd w:val="clear" w:color="auto" w:fill="FFFFFF"/>
        </w:rPr>
        <w:t xml:space="preserve">νυπολογίζονται και οι υπάλληλοι που υπηρετούν σε προσωποπαγείς θέσεις. </w:t>
      </w:r>
    </w:p>
    <w:p w14:paraId="2E24779B" w14:textId="77777777" w:rsidR="00ED3BF8" w:rsidRDefault="009F432D">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2E24779C"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Δώστε μου δύο δευτερόλεπτα, </w:t>
      </w:r>
      <w:r w:rsidRPr="00E90CB6">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2E24779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η πρόταση αφορά </w:t>
      </w:r>
      <w:r>
        <w:rPr>
          <w:rFonts w:eastAsia="Times New Roman"/>
          <w:color w:val="222222"/>
          <w:szCs w:val="24"/>
          <w:shd w:val="clear" w:color="auto" w:fill="FFFFFF"/>
        </w:rPr>
        <w:t>σ</w:t>
      </w:r>
      <w:r>
        <w:rPr>
          <w:rFonts w:eastAsia="Times New Roman"/>
          <w:color w:val="222222"/>
          <w:szCs w:val="24"/>
          <w:shd w:val="clear" w:color="auto" w:fill="FFFFFF"/>
        </w:rPr>
        <w:t>την υπουργική τροπολογία που δίν</w:t>
      </w:r>
      <w:r>
        <w:rPr>
          <w:rFonts w:eastAsia="Times New Roman"/>
          <w:color w:val="222222"/>
          <w:szCs w:val="24"/>
          <w:shd w:val="clear" w:color="auto" w:fill="FFFFFF"/>
        </w:rPr>
        <w:t xml:space="preserve">ει τη δυνατότητα σε μικρούς νησιωτικούς δήμους να συστήσουν μόνιμο προσωπικό για το πρόγραμμα «Βοήθεια στο Σπίτι», όχι με βάση πόσες συμβάσεις είναι ενεργές σήμερα αλλά με βάση τις θέσεις </w:t>
      </w:r>
      <w:r w:rsidRPr="00E90CB6">
        <w:rPr>
          <w:rFonts w:eastAsia="Times New Roman"/>
          <w:bCs/>
          <w:color w:val="222222"/>
          <w:shd w:val="clear" w:color="auto" w:fill="FFFFFF"/>
        </w:rPr>
        <w:t>που</w:t>
      </w:r>
      <w:r>
        <w:rPr>
          <w:rFonts w:eastAsia="Times New Roman"/>
          <w:color w:val="222222"/>
          <w:szCs w:val="24"/>
          <w:shd w:val="clear" w:color="auto" w:fill="FFFFFF"/>
        </w:rPr>
        <w:t xml:space="preserve"> προβλέπουν οι συμβάσεις αυτές, τις οποίες έχουν συνάψει οι δήμοι</w:t>
      </w:r>
      <w:r>
        <w:rPr>
          <w:rFonts w:eastAsia="Times New Roman"/>
          <w:color w:val="222222"/>
          <w:szCs w:val="24"/>
          <w:shd w:val="clear" w:color="auto" w:fill="FFFFFF"/>
        </w:rPr>
        <w:t xml:space="preserve"> με την Εταιρεία Ανάπτυξης και Αυτοδιοίκησης.</w:t>
      </w:r>
    </w:p>
    <w:p w14:paraId="2E24779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Αγαπητοί συνάδελφοι και </w:t>
      </w:r>
      <w:proofErr w:type="spellStart"/>
      <w:r>
        <w:rPr>
          <w:rFonts w:eastAsia="Times New Roman"/>
          <w:color w:val="222222"/>
          <w:szCs w:val="24"/>
          <w:shd w:val="clear" w:color="auto" w:fill="FFFFFF"/>
        </w:rPr>
        <w:t>συναδέλφισσες</w:t>
      </w:r>
      <w:proofErr w:type="spellEnd"/>
      <w:r>
        <w:rPr>
          <w:rFonts w:eastAsia="Times New Roman"/>
          <w:color w:val="222222"/>
          <w:szCs w:val="24"/>
          <w:shd w:val="clear" w:color="auto" w:fill="FFFFFF"/>
        </w:rPr>
        <w:t xml:space="preserve">, υλοποιούμε τη συνταγματική επιταγή για ειδική προστασία της </w:t>
      </w:r>
      <w:proofErr w:type="spellStart"/>
      <w:r>
        <w:rPr>
          <w:rFonts w:eastAsia="Times New Roman"/>
          <w:color w:val="222222"/>
          <w:szCs w:val="24"/>
          <w:shd w:val="clear" w:color="auto" w:fill="FFFFFF"/>
        </w:rPr>
        <w:t>νησιωτικότητας</w:t>
      </w:r>
      <w:proofErr w:type="spellEnd"/>
      <w:r>
        <w:rPr>
          <w:rFonts w:eastAsia="Times New Roman"/>
          <w:color w:val="222222"/>
          <w:szCs w:val="24"/>
          <w:shd w:val="clear" w:color="auto" w:fill="FFFFFF"/>
        </w:rPr>
        <w:t>…</w:t>
      </w:r>
    </w:p>
    <w:p w14:paraId="2E24779F" w14:textId="77777777" w:rsidR="00ED3BF8" w:rsidRDefault="009F432D">
      <w:pPr>
        <w:spacing w:after="0" w:line="600" w:lineRule="auto"/>
        <w:ind w:firstLine="720"/>
        <w:jc w:val="both"/>
        <w:rPr>
          <w:rFonts w:eastAsia="Times New Roman" w:cs="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xml:space="preserve">, κυρία </w:t>
      </w:r>
      <w:proofErr w:type="spellStart"/>
      <w:r>
        <w:rPr>
          <w:rFonts w:eastAsia="Times New Roman" w:cs="Times New Roman"/>
          <w:szCs w:val="24"/>
        </w:rPr>
        <w:t>Θελερίτη</w:t>
      </w:r>
      <w:proofErr w:type="spellEnd"/>
      <w:r>
        <w:rPr>
          <w:rFonts w:eastAsia="Times New Roman" w:cs="Times New Roman"/>
          <w:szCs w:val="24"/>
        </w:rPr>
        <w:t xml:space="preserve">, μιλάτε δέκα λεπτά. </w:t>
      </w:r>
    </w:p>
    <w:p w14:paraId="2E2477A0" w14:textId="77777777" w:rsidR="00ED3BF8" w:rsidRDefault="009F432D">
      <w:pPr>
        <w:spacing w:after="0" w:line="600" w:lineRule="auto"/>
        <w:ind w:firstLine="720"/>
        <w:jc w:val="both"/>
        <w:rPr>
          <w:rFonts w:eastAsia="Times New Roman" w:cs="Times New Roman"/>
          <w:szCs w:val="24"/>
        </w:rPr>
      </w:pPr>
      <w:r w:rsidRPr="00E90CB6">
        <w:rPr>
          <w:rFonts w:eastAsia="Times New Roman" w:cs="Times New Roman"/>
          <w:b/>
          <w:szCs w:val="24"/>
        </w:rPr>
        <w:t xml:space="preserve">ΜΑΡΙΑ </w:t>
      </w:r>
      <w:r w:rsidRPr="00E90CB6">
        <w:rPr>
          <w:rFonts w:eastAsia="Times New Roman" w:cs="Times New Roman"/>
          <w:b/>
          <w:szCs w:val="24"/>
        </w:rPr>
        <w:t>ΘΕΛΕΡΙΤΗ:</w:t>
      </w:r>
      <w:r>
        <w:rPr>
          <w:rFonts w:eastAsia="Times New Roman" w:cs="Times New Roman"/>
          <w:szCs w:val="24"/>
        </w:rPr>
        <w:t xml:space="preserve"> Τελειώνω. </w:t>
      </w:r>
    </w:p>
    <w:p w14:paraId="2E2477A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s="Times New Roman"/>
          <w:szCs w:val="24"/>
        </w:rPr>
        <w:t>Τ</w:t>
      </w:r>
      <w:r>
        <w:rPr>
          <w:rFonts w:eastAsia="Times New Roman"/>
          <w:color w:val="222222"/>
          <w:szCs w:val="24"/>
          <w:shd w:val="clear" w:color="auto" w:fill="FFFFFF"/>
        </w:rPr>
        <w:t>αυτόχρονα, δίνουμε τη δυνατότητα στις περιοχές αυτές να δημιουργήσουν ισχυρές δομές φροντίδας και να παρέχουν φροντίδα σε απομακρυσμένες περιοχές.</w:t>
      </w:r>
    </w:p>
    <w:p w14:paraId="2E2477A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2E2477A3" w14:textId="77777777" w:rsidR="00ED3BF8" w:rsidRDefault="009F432D">
      <w:pPr>
        <w:spacing w:after="0"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14:paraId="2E2477A4" w14:textId="77777777" w:rsidR="00ED3BF8" w:rsidRDefault="009F432D">
      <w:pPr>
        <w:spacing w:after="0" w:line="600" w:lineRule="auto"/>
        <w:ind w:firstLine="720"/>
        <w:jc w:val="both"/>
        <w:rPr>
          <w:rFonts w:eastAsia="Times New Roman" w:cs="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w:t>
      </w:r>
      <w:r w:rsidRPr="00FB4239">
        <w:rPr>
          <w:rFonts w:eastAsia="Times New Roman"/>
          <w:b/>
          <w:bCs/>
        </w:rPr>
        <w:t>στινός</w:t>
      </w:r>
      <w:proofErr w:type="spellEnd"/>
      <w:r w:rsidRPr="00FB4239">
        <w:rPr>
          <w:rFonts w:eastAsia="Times New Roman"/>
          <w:b/>
          <w:bCs/>
        </w:rPr>
        <w:t>):</w:t>
      </w:r>
      <w:r>
        <w:rPr>
          <w:rFonts w:eastAsia="Times New Roman" w:cs="Times New Roman"/>
          <w:szCs w:val="24"/>
        </w:rPr>
        <w:t xml:space="preserve"> </w:t>
      </w:r>
      <w:r w:rsidRPr="00A91272">
        <w:rPr>
          <w:rFonts w:eastAsia="Times New Roman" w:cs="Times New Roman"/>
          <w:szCs w:val="24"/>
        </w:rPr>
        <w:t>Ευχαριστώ</w:t>
      </w:r>
      <w:r>
        <w:rPr>
          <w:rFonts w:eastAsia="Times New Roman" w:cs="Times New Roman"/>
          <w:szCs w:val="24"/>
        </w:rPr>
        <w:t>.</w:t>
      </w:r>
    </w:p>
    <w:p w14:paraId="2E2477A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s="Times New Roman"/>
          <w:szCs w:val="24"/>
        </w:rPr>
        <w:t>Προχ</w:t>
      </w:r>
      <w:r>
        <w:rPr>
          <w:rFonts w:eastAsia="Times New Roman"/>
          <w:color w:val="222222"/>
          <w:szCs w:val="24"/>
          <w:shd w:val="clear" w:color="auto" w:fill="FFFFFF"/>
        </w:rPr>
        <w:t xml:space="preserve">ωρούμε στον επόμενο ομιλητή, τον </w:t>
      </w:r>
      <w:r>
        <w:rPr>
          <w:rFonts w:eastAsia="Times New Roman"/>
          <w:color w:val="222222"/>
          <w:szCs w:val="24"/>
          <w:shd w:val="clear" w:color="auto" w:fill="FFFFFF"/>
        </w:rPr>
        <w:t xml:space="preserve">κ. </w:t>
      </w:r>
      <w:r>
        <w:rPr>
          <w:rFonts w:eastAsia="Times New Roman"/>
          <w:color w:val="222222"/>
          <w:szCs w:val="24"/>
          <w:shd w:val="clear" w:color="auto" w:fill="FFFFFF"/>
        </w:rPr>
        <w:t>Δημητριάδη, Βουλευτή του ΣΥΡΙΖΑ. Παρακαλώ για την τήρηση του χρόνου.</w:t>
      </w:r>
    </w:p>
    <w:p w14:paraId="2E2477A6" w14:textId="77777777" w:rsidR="00ED3BF8" w:rsidRDefault="009F432D">
      <w:pPr>
        <w:spacing w:after="0" w:line="600" w:lineRule="auto"/>
        <w:ind w:firstLine="720"/>
        <w:jc w:val="both"/>
        <w:rPr>
          <w:rFonts w:eastAsia="Times New Roman"/>
          <w:color w:val="222222"/>
          <w:szCs w:val="24"/>
          <w:shd w:val="clear" w:color="auto" w:fill="FFFFFF"/>
        </w:rPr>
      </w:pPr>
      <w:r w:rsidRPr="00E90CB6">
        <w:rPr>
          <w:rFonts w:eastAsia="Times New Roman"/>
          <w:b/>
          <w:color w:val="222222"/>
          <w:szCs w:val="24"/>
          <w:shd w:val="clear" w:color="auto" w:fill="FFFFFF"/>
        </w:rPr>
        <w:t>ΔΗΜΗΤΡΙΟΣ ΔΗΜΗΤΡΙΑΔΗΣ:</w:t>
      </w:r>
      <w:r>
        <w:rPr>
          <w:rFonts w:eastAsia="Times New Roman"/>
          <w:color w:val="222222"/>
          <w:szCs w:val="24"/>
          <w:shd w:val="clear" w:color="auto" w:fill="FFFFFF"/>
        </w:rPr>
        <w:t xml:space="preserve"> Ευχαριστώ, κύριε Πρόεδρε. Θα προσπαθήσω να είμαι εντάξει με τον χρόνο.</w:t>
      </w:r>
    </w:p>
    <w:p w14:paraId="2E2477A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w:t>
      </w:r>
      <w:r w:rsidRPr="000B1A94">
        <w:rPr>
          <w:rFonts w:eastAsia="Times New Roman"/>
          <w:bCs/>
          <w:color w:val="222222"/>
          <w:shd w:val="clear" w:color="auto" w:fill="FFFFFF"/>
        </w:rPr>
        <w:t>και</w:t>
      </w:r>
      <w:r>
        <w:rPr>
          <w:rFonts w:eastAsia="Times New Roman"/>
          <w:color w:val="222222"/>
          <w:szCs w:val="24"/>
          <w:shd w:val="clear" w:color="auto" w:fill="FFFFFF"/>
        </w:rPr>
        <w:t xml:space="preserve"> κύριε Υπουργέ, </w:t>
      </w:r>
      <w:r>
        <w:rPr>
          <w:rFonts w:eastAsia="Times New Roman"/>
          <w:color w:val="222222"/>
          <w:szCs w:val="24"/>
          <w:shd w:val="clear" w:color="auto" w:fill="FFFFFF"/>
        </w:rPr>
        <w:t xml:space="preserve">κυρίες και κύριοι συνάδελφοι, το συγκεκριμένο νομοσχέδιο αφορά έναν κύκλο αλλαγών </w:t>
      </w:r>
      <w:r w:rsidRPr="000B1A94">
        <w:rPr>
          <w:rFonts w:eastAsia="Times New Roman"/>
          <w:bCs/>
          <w:color w:val="222222"/>
          <w:shd w:val="clear" w:color="auto" w:fill="FFFFFF"/>
        </w:rPr>
        <w:t>και</w:t>
      </w:r>
      <w:r>
        <w:rPr>
          <w:rFonts w:eastAsia="Times New Roman"/>
          <w:color w:val="222222"/>
          <w:szCs w:val="24"/>
          <w:shd w:val="clear" w:color="auto" w:fill="FFFFFF"/>
        </w:rPr>
        <w:t xml:space="preserve"> </w:t>
      </w:r>
      <w:r w:rsidRPr="000B1A94">
        <w:rPr>
          <w:rFonts w:eastAsia="Times New Roman"/>
          <w:bCs/>
          <w:color w:val="222222"/>
          <w:shd w:val="clear" w:color="auto" w:fill="FFFFFF"/>
        </w:rPr>
        <w:t>μεταρρυθμίσεων</w:t>
      </w:r>
      <w:r>
        <w:rPr>
          <w:rFonts w:eastAsia="Times New Roman"/>
          <w:color w:val="222222"/>
          <w:szCs w:val="24"/>
          <w:shd w:val="clear" w:color="auto" w:fill="FFFFFF"/>
        </w:rPr>
        <w:t xml:space="preserve"> που κάναμε και κάνουμε στην παιδεία. </w:t>
      </w:r>
      <w:r>
        <w:rPr>
          <w:rFonts w:eastAsia="Times New Roman"/>
          <w:color w:val="222222"/>
          <w:szCs w:val="24"/>
          <w:shd w:val="clear" w:color="auto" w:fill="FFFFFF"/>
        </w:rPr>
        <w:lastRenderedPageBreak/>
        <w:t>Αυτές οι μεταρρυθμίσεις είναι πάντα επί δικαίου, είναι πάντα με γνώμονα το δημόσιο συμφέρον και τις ανάγκες για έρευνα, γνώση, με λίγα λόγια την αναζήτηση της χειραφέτησης με στόχο την ελευθερία.</w:t>
      </w:r>
    </w:p>
    <w:p w14:paraId="2E2477A8" w14:textId="77777777" w:rsidR="00ED3BF8" w:rsidRDefault="009F432D">
      <w:pPr>
        <w:spacing w:after="0" w:line="600" w:lineRule="auto"/>
        <w:ind w:firstLine="720"/>
        <w:jc w:val="both"/>
        <w:rPr>
          <w:rFonts w:eastAsia="Times New Roman"/>
          <w:color w:val="222222"/>
          <w:szCs w:val="24"/>
          <w:shd w:val="clear" w:color="auto" w:fill="FFFFFF"/>
        </w:rPr>
      </w:pPr>
      <w:r w:rsidRPr="00AD5C3D">
        <w:rPr>
          <w:rFonts w:eastAsia="Times New Roman"/>
          <w:color w:val="222222"/>
          <w:szCs w:val="24"/>
          <w:shd w:val="clear" w:color="auto" w:fill="FFFFFF"/>
        </w:rPr>
        <w:t xml:space="preserve">Για πρώτη φορά </w:t>
      </w:r>
      <w:r>
        <w:rPr>
          <w:rFonts w:eastAsia="Times New Roman"/>
          <w:color w:val="222222"/>
          <w:szCs w:val="24"/>
          <w:shd w:val="clear" w:color="auto" w:fill="FFFFFF"/>
        </w:rPr>
        <w:t>θα υπάρ</w:t>
      </w:r>
      <w:r>
        <w:rPr>
          <w:rFonts w:eastAsia="Times New Roman"/>
          <w:color w:val="222222"/>
          <w:szCs w:val="24"/>
          <w:shd w:val="clear" w:color="auto" w:fill="FFFFFF"/>
        </w:rPr>
        <w:t>χουν</w:t>
      </w:r>
      <w:r w:rsidRPr="00AD5C3D">
        <w:rPr>
          <w:rFonts w:eastAsia="Times New Roman"/>
          <w:color w:val="222222"/>
          <w:szCs w:val="24"/>
          <w:shd w:val="clear" w:color="auto" w:fill="FFFFFF"/>
        </w:rPr>
        <w:t xml:space="preserve"> στα μηχανογραφικά της χώρας μηχανογραφικά </w:t>
      </w:r>
      <w:r w:rsidRPr="00AD5C3D">
        <w:rPr>
          <w:rFonts w:eastAsia="Times New Roman"/>
          <w:bCs/>
          <w:color w:val="222222"/>
          <w:shd w:val="clear" w:color="auto" w:fill="FFFFFF"/>
        </w:rPr>
        <w:t>που</w:t>
      </w:r>
      <w:r w:rsidRPr="00AD5C3D">
        <w:rPr>
          <w:rFonts w:eastAsia="Times New Roman"/>
          <w:color w:val="222222"/>
          <w:szCs w:val="24"/>
          <w:shd w:val="clear" w:color="auto" w:fill="FFFFFF"/>
        </w:rPr>
        <w:t xml:space="preserve"> </w:t>
      </w:r>
      <w:r w:rsidRPr="00AD5C3D">
        <w:rPr>
          <w:rFonts w:eastAsia="Times New Roman"/>
          <w:bCs/>
          <w:color w:val="222222"/>
          <w:shd w:val="clear" w:color="auto" w:fill="FFFFFF"/>
        </w:rPr>
        <w:t>θα</w:t>
      </w:r>
      <w:r w:rsidRPr="00AD5C3D">
        <w:rPr>
          <w:rFonts w:eastAsia="Times New Roman"/>
          <w:color w:val="222222"/>
          <w:szCs w:val="24"/>
          <w:shd w:val="clear" w:color="auto" w:fill="FFFFFF"/>
        </w:rPr>
        <w:t xml:space="preserve"> έχουν μόνο πανεπιστημιακές σχολές.</w:t>
      </w:r>
      <w:r>
        <w:rPr>
          <w:rFonts w:eastAsia="Times New Roman"/>
          <w:color w:val="222222"/>
          <w:szCs w:val="24"/>
          <w:shd w:val="clear" w:color="auto" w:fill="FFFFFF"/>
        </w:rPr>
        <w:t xml:space="preserve"> Ο μύθος ότι καταργείται η τεχνολογική εκπαίδευση είναι πράγματι ένας μύθος απλώς, διότι εμείς πιστεύουμε ακράδαντα πως η θεωρία συμβαδίζει με την πράξη. </w:t>
      </w:r>
    </w:p>
    <w:p w14:paraId="2E2477A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Ξέρουμε </w:t>
      </w:r>
      <w:r w:rsidRPr="000B1A94">
        <w:rPr>
          <w:rFonts w:eastAsia="Times New Roman"/>
          <w:bCs/>
          <w:color w:val="222222"/>
          <w:shd w:val="clear" w:color="auto" w:fill="FFFFFF"/>
        </w:rPr>
        <w:t>και</w:t>
      </w:r>
      <w:r>
        <w:rPr>
          <w:rFonts w:eastAsia="Times New Roman"/>
          <w:color w:val="222222"/>
          <w:szCs w:val="24"/>
          <w:shd w:val="clear" w:color="auto" w:fill="FFFFFF"/>
        </w:rPr>
        <w:t xml:space="preserve"> </w:t>
      </w:r>
      <w:r w:rsidRPr="000B1A94">
        <w:rPr>
          <w:rFonts w:eastAsia="Times New Roman"/>
          <w:bCs/>
          <w:color w:val="222222"/>
          <w:shd w:val="clear" w:color="auto" w:fill="FFFFFF"/>
        </w:rPr>
        <w:t>είναι</w:t>
      </w:r>
      <w:r>
        <w:rPr>
          <w:rFonts w:eastAsia="Times New Roman"/>
          <w:color w:val="222222"/>
          <w:szCs w:val="24"/>
          <w:shd w:val="clear" w:color="auto" w:fill="FFFFFF"/>
        </w:rPr>
        <w:t xml:space="preserve"> αλήθεια πως η τεχνολογική εκπαίδευση είναι υποτιμημένη και είναι κυρίως υποτιμημένη στη συνείδηση των συντηρητικών. Γι’ αυτό τη θέλουν πάντοτε χωριστή, τη θέλουν υποτιμημένη. Εμείς όμως αντ’ αυτού δημιουργούμε μια νέα αρχιτεκτονική στην τριτοβάθμια ε</w:t>
      </w:r>
      <w:r>
        <w:rPr>
          <w:rFonts w:eastAsia="Times New Roman"/>
          <w:color w:val="222222"/>
          <w:szCs w:val="24"/>
          <w:shd w:val="clear" w:color="auto" w:fill="FFFFFF"/>
        </w:rPr>
        <w:t>κπαίδευση με νέα δεδομένα. Όσον αφορά την τεχνολογική εκπαίδευση, προτείνουμε στο σύνολο της δευτεροβάθμιας τεχνολογικής εκπαίδευσης και των ΙΕΚ τα διετή προγράμματα, με τα οποία πιστεύουμε ότι κλείνουμε τον κύκλο άρτια</w:t>
      </w:r>
      <w:r w:rsidRPr="00AD5C3D">
        <w:rPr>
          <w:rFonts w:eastAsia="Times New Roman"/>
          <w:color w:val="222222"/>
          <w:szCs w:val="24"/>
          <w:shd w:val="clear" w:color="auto" w:fill="FFFFFF"/>
        </w:rPr>
        <w:t xml:space="preserve"> </w:t>
      </w:r>
      <w:r>
        <w:rPr>
          <w:rFonts w:eastAsia="Times New Roman"/>
          <w:color w:val="222222"/>
          <w:szCs w:val="24"/>
          <w:shd w:val="clear" w:color="auto" w:fill="FFFFFF"/>
        </w:rPr>
        <w:t>στο ζήτημα της τεχνολογικής εκπαίδευ</w:t>
      </w:r>
      <w:r>
        <w:rPr>
          <w:rFonts w:eastAsia="Times New Roman"/>
          <w:color w:val="222222"/>
          <w:szCs w:val="24"/>
          <w:shd w:val="clear" w:color="auto" w:fill="FFFFFF"/>
        </w:rPr>
        <w:t>σης.</w:t>
      </w:r>
    </w:p>
    <w:p w14:paraId="2E2477A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πράξη των μέχρι τώρα αναβαθμίσεων των τεχνολογικών ιδρυμάτων σε πανεπιστημιακά μας δίνει μια τεράστια δυναμική και ενισχύει αυτή την πρωτοβουλία και την ολοκλήρωσή της. Στόχος μας είναι η ένταξη νέων τμημάτων </w:t>
      </w:r>
      <w:r w:rsidRPr="00F10238">
        <w:rPr>
          <w:rFonts w:eastAsia="Times New Roman"/>
          <w:bCs/>
          <w:color w:val="222222"/>
          <w:shd w:val="clear" w:color="auto" w:fill="FFFFFF"/>
        </w:rPr>
        <w:t>και</w:t>
      </w:r>
      <w:r>
        <w:rPr>
          <w:rFonts w:eastAsia="Times New Roman"/>
          <w:color w:val="222222"/>
          <w:szCs w:val="24"/>
          <w:shd w:val="clear" w:color="auto" w:fill="FFFFFF"/>
        </w:rPr>
        <w:t xml:space="preserve"> νέων επιστημονικών τομέων και ενδιαφ</w:t>
      </w:r>
      <w:r>
        <w:rPr>
          <w:rFonts w:eastAsia="Times New Roman"/>
          <w:color w:val="222222"/>
          <w:szCs w:val="24"/>
          <w:shd w:val="clear" w:color="auto" w:fill="FFFFFF"/>
        </w:rPr>
        <w:t>ερόντων. Δεύτερον, η συνέργεια των ΤΕΙ με τα πανεπιστημιακά ιδρύματα. Τρίτον, να προάγουμε όσο το δυνατόν περισσότερο, γιατί ακριβώς αυτός είναι ο σημαντικός στόχος για εμάς, την πανεπιστημιακή έρευνα και την τεχνολογία στη χώρα μας. Και τέταρτον, να δώσου</w:t>
      </w:r>
      <w:r>
        <w:rPr>
          <w:rFonts w:eastAsia="Times New Roman"/>
          <w:color w:val="222222"/>
          <w:szCs w:val="24"/>
          <w:shd w:val="clear" w:color="auto" w:fill="FFFFFF"/>
        </w:rPr>
        <w:t xml:space="preserve">με τη δέουσα σημασία στα διετή προγράμματα σπουδών, ώστε να λύσουμε πραγματικά τα προβλήματα της παραγωγής με υψηλά καταρτισμένο τεχνικό προσωπικό. </w:t>
      </w:r>
    </w:p>
    <w:p w14:paraId="2E2477AB"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λίγα λόγια, καταφέρνουμε </w:t>
      </w:r>
      <w:r w:rsidRPr="00F10238">
        <w:rPr>
          <w:rFonts w:eastAsia="Times New Roman"/>
          <w:bCs/>
          <w:color w:val="222222"/>
          <w:shd w:val="clear" w:color="auto" w:fill="FFFFFF"/>
        </w:rPr>
        <w:t>και</w:t>
      </w:r>
      <w:r>
        <w:rPr>
          <w:rFonts w:eastAsia="Times New Roman"/>
          <w:color w:val="222222"/>
          <w:szCs w:val="24"/>
          <w:shd w:val="clear" w:color="auto" w:fill="FFFFFF"/>
        </w:rPr>
        <w:t xml:space="preserve"> δίνουμε </w:t>
      </w:r>
      <w:r w:rsidRPr="00F10238">
        <w:rPr>
          <w:rFonts w:eastAsia="Times New Roman"/>
          <w:bCs/>
          <w:color w:val="222222"/>
          <w:shd w:val="clear" w:color="auto" w:fill="FFFFFF"/>
        </w:rPr>
        <w:t>και</w:t>
      </w:r>
      <w:r w:rsidRPr="00F10238">
        <w:rPr>
          <w:rFonts w:eastAsia="Times New Roman"/>
          <w:color w:val="222222"/>
          <w:szCs w:val="24"/>
          <w:shd w:val="clear" w:color="auto" w:fill="FFFFFF"/>
        </w:rPr>
        <w:t xml:space="preserve"> νέους πόρους και νέες εργασιακές</w:t>
      </w:r>
      <w:r>
        <w:rPr>
          <w:rFonts w:eastAsia="Times New Roman"/>
          <w:color w:val="222222"/>
          <w:szCs w:val="24"/>
          <w:shd w:val="clear" w:color="auto" w:fill="FFFFFF"/>
        </w:rPr>
        <w:t xml:space="preserve"> θέσεις σε μια σειρά πράγματα π</w:t>
      </w:r>
      <w:r>
        <w:rPr>
          <w:rFonts w:eastAsia="Times New Roman"/>
          <w:color w:val="222222"/>
          <w:szCs w:val="24"/>
          <w:shd w:val="clear" w:color="auto" w:fill="FFFFFF"/>
        </w:rPr>
        <w:t xml:space="preserve">ου αφορούν </w:t>
      </w:r>
      <w:r>
        <w:rPr>
          <w:rFonts w:eastAsia="Times New Roman"/>
          <w:color w:val="222222"/>
          <w:szCs w:val="24"/>
          <w:shd w:val="clear" w:color="auto" w:fill="FFFFFF"/>
        </w:rPr>
        <w:t>σ</w:t>
      </w:r>
      <w:r>
        <w:rPr>
          <w:rFonts w:eastAsia="Times New Roman"/>
          <w:color w:val="222222"/>
          <w:szCs w:val="24"/>
          <w:shd w:val="clear" w:color="auto" w:fill="FFFFFF"/>
        </w:rPr>
        <w:t>τη δημόσια εκπαίδευση με μια προοπτική προόδου. Κατ</w:t>
      </w:r>
      <w:r>
        <w:rPr>
          <w:rFonts w:eastAsia="Times New Roman"/>
          <w:color w:val="222222"/>
          <w:szCs w:val="24"/>
          <w:shd w:val="clear" w:color="auto" w:fill="FFFFFF"/>
        </w:rPr>
        <w:t>’ αρχάς</w:t>
      </w:r>
      <w:r>
        <w:rPr>
          <w:rFonts w:eastAsia="Times New Roman"/>
          <w:color w:val="222222"/>
          <w:szCs w:val="24"/>
          <w:shd w:val="clear" w:color="auto" w:fill="FFFFFF"/>
        </w:rPr>
        <w:t xml:space="preserve">, προσφέρουμε καλύτερη παιδεία στους χρήστες και στα παιδιά μας. Δεύτερον, αυτή η προοπτική είναι και απολύτως αναπτυξιακή </w:t>
      </w:r>
      <w:r w:rsidRPr="00F10238">
        <w:rPr>
          <w:rFonts w:eastAsia="Times New Roman"/>
          <w:bCs/>
          <w:color w:val="222222"/>
          <w:shd w:val="clear" w:color="auto" w:fill="FFFFFF"/>
        </w:rPr>
        <w:t>και</w:t>
      </w:r>
      <w:r>
        <w:rPr>
          <w:rFonts w:eastAsia="Times New Roman"/>
          <w:color w:val="222222"/>
          <w:szCs w:val="24"/>
          <w:shd w:val="clear" w:color="auto" w:fill="FFFFFF"/>
        </w:rPr>
        <w:t xml:space="preserve"> συμβατή με τα αναπτυξιακά μας θέλω, ακριβώς </w:t>
      </w:r>
      <w:r>
        <w:rPr>
          <w:rFonts w:eastAsia="Times New Roman"/>
          <w:color w:val="222222"/>
          <w:szCs w:val="24"/>
          <w:shd w:val="clear" w:color="auto" w:fill="FFFFFF"/>
        </w:rPr>
        <w:lastRenderedPageBreak/>
        <w:t>γιατί προσθέτου</w:t>
      </w:r>
      <w:r>
        <w:rPr>
          <w:rFonts w:eastAsia="Times New Roman"/>
          <w:color w:val="222222"/>
          <w:szCs w:val="24"/>
          <w:shd w:val="clear" w:color="auto" w:fill="FFFFFF"/>
        </w:rPr>
        <w:t xml:space="preserve">με εκατοντάδες νέες θέσεις εργασίας υψηλά καταρτισμένου προσωπικού και προσθέτουμε νέους πόρους πάνω από 15 εκατομμύρια ευρώ μέσω του ΕΣΠΑ, κυρίως στην αναβάθμιση της τριτοβάθμιας εκπαίδευσης της χώρας μας. </w:t>
      </w:r>
    </w:p>
    <w:p w14:paraId="2E2477AC"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μιλάω </w:t>
      </w:r>
      <w:r>
        <w:rPr>
          <w:rFonts w:eastAsia="Times New Roman"/>
          <w:color w:val="222222"/>
          <w:szCs w:val="24"/>
          <w:shd w:val="clear" w:color="auto" w:fill="FFFFFF"/>
        </w:rPr>
        <w:t xml:space="preserve">γι’ </w:t>
      </w:r>
      <w:r>
        <w:rPr>
          <w:rFonts w:eastAsia="Times New Roman"/>
          <w:color w:val="222222"/>
          <w:szCs w:val="24"/>
          <w:shd w:val="clear" w:color="auto" w:fill="FFFFFF"/>
        </w:rPr>
        <w:t>αυτό που με ενδιαφέρει περισσότερ</w:t>
      </w:r>
      <w:r>
        <w:rPr>
          <w:rFonts w:eastAsia="Times New Roman"/>
          <w:color w:val="222222"/>
          <w:szCs w:val="24"/>
          <w:shd w:val="clear" w:color="auto" w:fill="FFFFFF"/>
        </w:rPr>
        <w:t xml:space="preserve">ο και αφορά την περιοχή μου, τη </w:t>
      </w:r>
      <w:r>
        <w:rPr>
          <w:rFonts w:eastAsia="Times New Roman"/>
          <w:color w:val="222222"/>
          <w:szCs w:val="24"/>
          <w:shd w:val="clear" w:color="auto" w:fill="FFFFFF"/>
        </w:rPr>
        <w:t xml:space="preserve">δυτική </w:t>
      </w:r>
      <w:r>
        <w:rPr>
          <w:rFonts w:eastAsia="Times New Roman"/>
          <w:color w:val="222222"/>
          <w:szCs w:val="24"/>
          <w:shd w:val="clear" w:color="auto" w:fill="FFFFFF"/>
        </w:rPr>
        <w:t xml:space="preserve">Μακεδονία και το πανεπιστήμιό της. Μιλάμε για μια πλήρη αναβάθμιση. Είχαμε δύο συγκεκριμένους πόλους, μια πολύ μικρή πανεπιστημιακή κοινότητα και ένα αρκετά ισχυρό </w:t>
      </w:r>
      <w:r>
        <w:rPr>
          <w:rFonts w:eastAsia="Times New Roman"/>
          <w:color w:val="222222"/>
          <w:szCs w:val="24"/>
          <w:shd w:val="clear" w:color="auto" w:fill="FFFFFF"/>
        </w:rPr>
        <w:t>τεχνολογικό εκπαιδευτικό ί</w:t>
      </w:r>
      <w:r>
        <w:rPr>
          <w:rFonts w:eastAsia="Times New Roman"/>
          <w:color w:val="222222"/>
          <w:szCs w:val="24"/>
          <w:shd w:val="clear" w:color="auto" w:fill="FFFFFF"/>
        </w:rPr>
        <w:t xml:space="preserve">δρυμα. </w:t>
      </w:r>
    </w:p>
    <w:p w14:paraId="2E2477A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Καταφέρνουμε, λοιπόν, να τα περάσουμε σε μια ανασύνθεση, προσθέτοντας πολλά σημαντικά νέα τμήματα. Είκοσι πέντε συν δύο της τροπολογίας που κάναμε, είκοσι επτά στο σύνολο. </w:t>
      </w:r>
    </w:p>
    <w:p w14:paraId="2E2477A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w:t>
      </w:r>
      <w:r w:rsidRPr="00F10238">
        <w:rPr>
          <w:rFonts w:eastAsia="Times New Roman"/>
          <w:color w:val="222222"/>
          <w:szCs w:val="24"/>
          <w:shd w:val="clear" w:color="auto" w:fill="FFFFFF"/>
        </w:rPr>
        <w:t>υπάρχει</w:t>
      </w:r>
      <w:r>
        <w:rPr>
          <w:rFonts w:eastAsia="Times New Roman"/>
          <w:color w:val="222222"/>
          <w:szCs w:val="24"/>
          <w:shd w:val="clear" w:color="auto" w:fill="FFFFFF"/>
        </w:rPr>
        <w:t xml:space="preserve"> η δυνατότητα μετατροπής διάφορων </w:t>
      </w:r>
      <w:proofErr w:type="spellStart"/>
      <w:r>
        <w:rPr>
          <w:rFonts w:eastAsia="Times New Roman"/>
          <w:color w:val="222222"/>
          <w:szCs w:val="24"/>
          <w:shd w:val="clear" w:color="auto" w:fill="FFFFFF"/>
        </w:rPr>
        <w:t>μεγαεγκαταστάσεων</w:t>
      </w:r>
      <w:proofErr w:type="spellEnd"/>
      <w:r>
        <w:rPr>
          <w:rFonts w:eastAsia="Times New Roman"/>
          <w:color w:val="222222"/>
          <w:szCs w:val="24"/>
          <w:shd w:val="clear" w:color="auto" w:fill="FFFFFF"/>
        </w:rPr>
        <w:t xml:space="preserve"> </w:t>
      </w:r>
      <w:r w:rsidRPr="00F10238">
        <w:rPr>
          <w:rFonts w:eastAsia="Times New Roman"/>
          <w:bCs/>
          <w:color w:val="222222"/>
          <w:shd w:val="clear" w:color="auto" w:fill="FFFFFF"/>
        </w:rPr>
        <w:t>που</w:t>
      </w:r>
      <w:r>
        <w:rPr>
          <w:rFonts w:eastAsia="Times New Roman"/>
          <w:color w:val="222222"/>
          <w:szCs w:val="24"/>
          <w:shd w:val="clear" w:color="auto" w:fill="FFFFFF"/>
        </w:rPr>
        <w:t xml:space="preserve"> </w:t>
      </w:r>
      <w:r w:rsidRPr="00F10238">
        <w:rPr>
          <w:rFonts w:eastAsia="Times New Roman"/>
          <w:bCs/>
          <w:color w:val="222222"/>
          <w:shd w:val="clear" w:color="auto" w:fill="FFFFFF"/>
        </w:rPr>
        <w:t>υπάρχουν</w:t>
      </w:r>
      <w:r>
        <w:rPr>
          <w:rFonts w:eastAsia="Times New Roman"/>
          <w:color w:val="222222"/>
          <w:szCs w:val="24"/>
          <w:shd w:val="clear" w:color="auto" w:fill="FFFFFF"/>
        </w:rPr>
        <w:t xml:space="preserve"> στην περιοχή και αφορούν κυρίως τη ΔΕΗ, την ΑΕΒΑΛ, σε νέες χρήσεις είτε εργασιακές, αλλά στην προκειμένη περίπτωση εκπαιδευτικές </w:t>
      </w:r>
      <w:r w:rsidRPr="00F10238">
        <w:rPr>
          <w:rFonts w:eastAsia="Times New Roman"/>
          <w:bCs/>
          <w:color w:val="222222"/>
          <w:shd w:val="clear" w:color="auto" w:fill="FFFFFF"/>
        </w:rPr>
        <w:t>που</w:t>
      </w:r>
      <w:r>
        <w:rPr>
          <w:rFonts w:eastAsia="Times New Roman"/>
          <w:color w:val="222222"/>
          <w:szCs w:val="24"/>
          <w:shd w:val="clear" w:color="auto" w:fill="FFFFFF"/>
        </w:rPr>
        <w:t xml:space="preserve"> μας ενδιαφέρουν. </w:t>
      </w:r>
    </w:p>
    <w:p w14:paraId="2E2477A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Καταφέρνουμε να αξιοποιήσουμε την τεράστια και σημαντικότατη βιβλιοθήκη της Κοζάνης, δημιουργώντας ένα α</w:t>
      </w:r>
      <w:r>
        <w:rPr>
          <w:rFonts w:eastAsia="Times New Roman"/>
          <w:color w:val="222222"/>
          <w:szCs w:val="24"/>
          <w:shd w:val="clear" w:color="auto" w:fill="FFFFFF"/>
        </w:rPr>
        <w:t xml:space="preserve">ντίστοιχο ινστιτούτο προς τούτο. Ισχυροποιούμε τις δύο πανεπιστημιακές σχολές στην Φλώρινα. Δημιουργούμε πανεπιστημιακή σχολή στην Πτολεμαΐδα και στην Καστοριά. Ενισχύουμε τα Γρεβενά. Οι στόχοι μας γενικά είναι αυτοί. </w:t>
      </w:r>
    </w:p>
    <w:p w14:paraId="2E2477B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Συγκεκριμένα, για τη δυτική Μακεδονία</w:t>
      </w:r>
      <w:r>
        <w:rPr>
          <w:rFonts w:eastAsia="Times New Roman"/>
          <w:color w:val="222222"/>
          <w:szCs w:val="24"/>
          <w:shd w:val="clear" w:color="auto" w:fill="FFFFFF"/>
        </w:rPr>
        <w:t xml:space="preserve"> περνάμε τα </w:t>
      </w:r>
      <w:proofErr w:type="spellStart"/>
      <w:r>
        <w:rPr>
          <w:rFonts w:eastAsia="Times New Roman"/>
          <w:color w:val="222222"/>
          <w:szCs w:val="24"/>
          <w:shd w:val="clear" w:color="auto" w:fill="FFFFFF"/>
        </w:rPr>
        <w:t>εσκαμμένα</w:t>
      </w:r>
      <w:proofErr w:type="spellEnd"/>
      <w:r>
        <w:rPr>
          <w:rFonts w:eastAsia="Times New Roman"/>
          <w:color w:val="222222"/>
          <w:szCs w:val="24"/>
          <w:shd w:val="clear" w:color="auto" w:fill="FFFFFF"/>
        </w:rPr>
        <w:t xml:space="preserve">. Έχουμε μια υψηλότερη στόχευση που υπαγορεύεται από δύο σημαντικές παραμέτρους. Η πρώτη είναι </w:t>
      </w:r>
      <w:r w:rsidRPr="00F10238">
        <w:rPr>
          <w:rFonts w:eastAsia="Times New Roman"/>
          <w:bCs/>
          <w:color w:val="222222"/>
          <w:shd w:val="clear" w:color="auto" w:fill="FFFFFF"/>
        </w:rPr>
        <w:t>ότι</w:t>
      </w:r>
      <w:r>
        <w:rPr>
          <w:rFonts w:eastAsia="Times New Roman"/>
          <w:color w:val="222222"/>
          <w:szCs w:val="24"/>
          <w:shd w:val="clear" w:color="auto" w:fill="FFFFFF"/>
        </w:rPr>
        <w:t xml:space="preserve"> η δυτική Μακεδονία έχει μια υψηλή γεωπολιτική αξία για την περιοχή μας, με στόχο πάντα τα δυτικά Βαλκάνια. Είναι δεδομένο πως η δυτική Μ</w:t>
      </w:r>
      <w:r>
        <w:rPr>
          <w:rFonts w:eastAsia="Times New Roman"/>
          <w:color w:val="222222"/>
          <w:szCs w:val="24"/>
          <w:shd w:val="clear" w:color="auto" w:fill="FFFFFF"/>
        </w:rPr>
        <w:t xml:space="preserve">ακεδονία μέσω αυτής της διαδικασίας, </w:t>
      </w:r>
      <w:r w:rsidRPr="00F10238">
        <w:rPr>
          <w:rFonts w:eastAsia="Times New Roman"/>
          <w:bCs/>
          <w:color w:val="222222"/>
          <w:shd w:val="clear" w:color="auto" w:fill="FFFFFF"/>
        </w:rPr>
        <w:t>δηλαδή</w:t>
      </w:r>
      <w:r>
        <w:rPr>
          <w:rFonts w:eastAsia="Times New Roman"/>
          <w:color w:val="222222"/>
          <w:szCs w:val="24"/>
          <w:shd w:val="clear" w:color="auto" w:fill="FFFFFF"/>
        </w:rPr>
        <w:t xml:space="preserve"> της ενίσχυσης του πανεπιστημίου της, βγαίνει από την κρίση, βγαίνει από τα αδιέξοδα, βγαίνει από την απομόνωση που επέβαλαν οι στρεβλές ιστορικές περίοδοι. Δεύτερον, έχουμε το δεδομένο της μετάβασης από την οικον</w:t>
      </w:r>
      <w:r>
        <w:rPr>
          <w:rFonts w:eastAsia="Times New Roman"/>
          <w:color w:val="222222"/>
          <w:szCs w:val="24"/>
          <w:shd w:val="clear" w:color="auto" w:fill="FFFFFF"/>
        </w:rPr>
        <w:t xml:space="preserve">ομία του άνθρακα στην οικονομία της γνώσης, κάτι στο οποίο είμαστε πραγματικά υπεύθυνοι, ανταποκρινόμαστε, γιατί πιστεύουμε πως αυτό πρέπει να κάνουμε και αν δεν το κάναμε εμείς νομίζουμε ότι </w:t>
      </w:r>
      <w:r w:rsidRPr="00F10238">
        <w:rPr>
          <w:rFonts w:eastAsia="Times New Roman"/>
          <w:bCs/>
          <w:color w:val="222222"/>
          <w:shd w:val="clear" w:color="auto" w:fill="FFFFFF"/>
        </w:rPr>
        <w:t>δεν</w:t>
      </w:r>
      <w:r>
        <w:rPr>
          <w:rFonts w:eastAsia="Times New Roman"/>
          <w:color w:val="222222"/>
          <w:szCs w:val="24"/>
          <w:shd w:val="clear" w:color="auto" w:fill="FFFFFF"/>
        </w:rPr>
        <w:t xml:space="preserve"> θα το έκανε κανένας.</w:t>
      </w:r>
    </w:p>
    <w:p w14:paraId="2E2477B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λίγα λόγια, έχουμε στόχευση, όσον αφ</w:t>
      </w:r>
      <w:r>
        <w:rPr>
          <w:rFonts w:eastAsia="Times New Roman"/>
          <w:color w:val="222222"/>
          <w:szCs w:val="24"/>
          <w:shd w:val="clear" w:color="auto" w:fill="FFFFFF"/>
        </w:rPr>
        <w:t>ορά τον Νομό Κοζάνης συγκεκριμένα, και με τη σειρά που τα λέω, την Πτολεμαΐδα, την Κοζάνη, ακριβώς γιατί πλήττονται σημαντικά από την κατάρρευση της οικονομίας του λιγνίτη. Η προσπάθειά μας επομένως θα πρέπει να έχει έναν υπολογισμό. Άρα τα κεφάλαια, οι πό</w:t>
      </w:r>
      <w:r>
        <w:rPr>
          <w:rFonts w:eastAsia="Times New Roman"/>
          <w:color w:val="222222"/>
          <w:szCs w:val="24"/>
          <w:shd w:val="clear" w:color="auto" w:fill="FFFFFF"/>
        </w:rPr>
        <w:t xml:space="preserve">ροι και οι εκπαιδευτικές δυνατότητες θα πρέπει να επικεντρωθούν </w:t>
      </w:r>
      <w:r>
        <w:rPr>
          <w:rFonts w:eastAsia="Times New Roman"/>
          <w:color w:val="222222"/>
          <w:szCs w:val="24"/>
          <w:shd w:val="clear" w:color="auto" w:fill="FFFFFF"/>
        </w:rPr>
        <w:t xml:space="preserve">σ’ </w:t>
      </w:r>
      <w:r>
        <w:rPr>
          <w:rFonts w:eastAsia="Times New Roman"/>
          <w:color w:val="222222"/>
          <w:szCs w:val="24"/>
          <w:shd w:val="clear" w:color="auto" w:fill="FFFFFF"/>
        </w:rPr>
        <w:t>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περιοχή παραπάνω, ακριβώς </w:t>
      </w:r>
      <w:r>
        <w:rPr>
          <w:rFonts w:eastAsia="Times New Roman"/>
          <w:color w:val="222222"/>
          <w:szCs w:val="24"/>
          <w:shd w:val="clear" w:color="auto" w:fill="FFFFFF"/>
        </w:rPr>
        <w:t xml:space="preserve">γι’ </w:t>
      </w:r>
      <w:r>
        <w:rPr>
          <w:rFonts w:eastAsia="Times New Roman"/>
          <w:color w:val="222222"/>
          <w:szCs w:val="24"/>
          <w:shd w:val="clear" w:color="auto" w:fill="FFFFFF"/>
        </w:rPr>
        <w:t>αυτόν τον λόγο και δεν το κρύβουμε.</w:t>
      </w:r>
    </w:p>
    <w:p w14:paraId="2E2477B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λίγα λόγια, περνάω σε συγκεκριμένες προτάσεις. Πρώτον, στην Πτολεμαΐδα η </w:t>
      </w:r>
      <w:r>
        <w:rPr>
          <w:rFonts w:eastAsia="Times New Roman"/>
          <w:color w:val="222222"/>
          <w:szCs w:val="24"/>
          <w:shd w:val="clear" w:color="auto" w:fill="FFFFFF"/>
        </w:rPr>
        <w:t>σχολή επιστημών υγείας</w:t>
      </w:r>
      <w:r>
        <w:rPr>
          <w:rFonts w:eastAsia="Times New Roman"/>
          <w:color w:val="222222"/>
          <w:szCs w:val="24"/>
          <w:shd w:val="clear" w:color="auto" w:fill="FFFFFF"/>
        </w:rPr>
        <w:t>, που είναι μια</w:t>
      </w:r>
      <w:r>
        <w:rPr>
          <w:rFonts w:eastAsia="Times New Roman"/>
          <w:color w:val="222222"/>
          <w:szCs w:val="24"/>
          <w:shd w:val="clear" w:color="auto" w:fill="FFFFFF"/>
        </w:rPr>
        <w:t xml:space="preserve"> πολύ σημαντική παράμετρος, έχει δύο προϋποθέσεις. Η πρώτη είναι ότι πρέπει να λειτουργήσει κατά τη γνώμη μου ένα ακόμη τμήμα φέτος, εννοώ για τη σχολική χρονιά 2019-2020.</w:t>
      </w:r>
    </w:p>
    <w:p w14:paraId="2E2477B3" w14:textId="77777777" w:rsidR="00ED3BF8" w:rsidRDefault="009F432D">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2E2477B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λεπτό, </w:t>
      </w:r>
      <w:r w:rsidRPr="009D5BE9">
        <w:rPr>
          <w:rFonts w:eastAsia="Times New Roman"/>
          <w:color w:val="222222"/>
          <w:szCs w:val="24"/>
          <w:shd w:val="clear" w:color="auto" w:fill="FFFFFF"/>
        </w:rPr>
        <w:t>κύριε Πρόεδρε</w:t>
      </w:r>
      <w:r>
        <w:rPr>
          <w:rFonts w:eastAsia="Times New Roman"/>
          <w:color w:val="222222"/>
          <w:szCs w:val="24"/>
          <w:shd w:val="clear" w:color="auto" w:fill="FFFFFF"/>
        </w:rPr>
        <w:t>, τελειώνω.</w:t>
      </w:r>
    </w:p>
    <w:p w14:paraId="2E2477B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να προσθέσουμε στο υπάρχον </w:t>
      </w:r>
      <w:r>
        <w:rPr>
          <w:rFonts w:eastAsia="Times New Roman"/>
          <w:color w:val="222222"/>
          <w:szCs w:val="24"/>
          <w:shd w:val="clear" w:color="auto" w:fill="FFFFFF"/>
        </w:rPr>
        <w:t xml:space="preserve">τμήμα </w:t>
      </w:r>
      <w:r>
        <w:rPr>
          <w:rFonts w:eastAsia="Times New Roman"/>
          <w:color w:val="222222"/>
          <w:szCs w:val="24"/>
          <w:shd w:val="clear" w:color="auto" w:fill="FFFFFF"/>
        </w:rPr>
        <w:t xml:space="preserve">Μαιευτικής ακόμα ένα </w:t>
      </w:r>
      <w:r>
        <w:rPr>
          <w:rFonts w:eastAsia="Times New Roman"/>
          <w:color w:val="222222"/>
          <w:szCs w:val="24"/>
          <w:shd w:val="clear" w:color="auto" w:fill="FFFFFF"/>
        </w:rPr>
        <w:t xml:space="preserve">τμήμα </w:t>
      </w:r>
      <w:r>
        <w:rPr>
          <w:rFonts w:eastAsia="Times New Roman"/>
          <w:color w:val="222222"/>
          <w:szCs w:val="24"/>
          <w:shd w:val="clear" w:color="auto" w:fill="FFFFFF"/>
        </w:rPr>
        <w:t xml:space="preserve">εν λειτουργία, για να σταθεροποιηθεί η σχολή. </w:t>
      </w:r>
      <w:r>
        <w:rPr>
          <w:rFonts w:eastAsia="Times New Roman"/>
          <w:color w:val="222222"/>
          <w:szCs w:val="24"/>
          <w:shd w:val="clear" w:color="auto" w:fill="FFFFFF"/>
        </w:rPr>
        <w:lastRenderedPageBreak/>
        <w:t xml:space="preserve">Δεύτερο και σημαντικότερο, θα πρέπει το πανεπιστημιακό αντίστοιχο κομμάτι που αφορά το Νοσοκομείο </w:t>
      </w:r>
      <w:r>
        <w:rPr>
          <w:rFonts w:eastAsia="Times New Roman"/>
          <w:color w:val="222222"/>
          <w:szCs w:val="24"/>
          <w:shd w:val="clear" w:color="auto" w:fill="FFFFFF"/>
        </w:rPr>
        <w:t xml:space="preserve">Πτολεμαΐδας </w:t>
      </w:r>
      <w:r>
        <w:rPr>
          <w:rFonts w:eastAsia="Times New Roman"/>
          <w:color w:val="222222"/>
          <w:szCs w:val="24"/>
          <w:shd w:val="clear" w:color="auto" w:fill="FFFFFF"/>
        </w:rPr>
        <w:t xml:space="preserve">να δημιουργηθεί σύντομα </w:t>
      </w:r>
      <w:r>
        <w:rPr>
          <w:rFonts w:eastAsia="Times New Roman"/>
          <w:color w:val="222222"/>
          <w:szCs w:val="24"/>
          <w:shd w:val="clear" w:color="auto" w:fill="FFFFFF"/>
        </w:rPr>
        <w:t xml:space="preserve">σ’ </w:t>
      </w:r>
      <w:r>
        <w:rPr>
          <w:rFonts w:eastAsia="Times New Roman"/>
          <w:color w:val="222222"/>
          <w:szCs w:val="24"/>
          <w:shd w:val="clear" w:color="auto" w:fill="FFFFFF"/>
        </w:rPr>
        <w:t>αυτό το εξάμηνο, ώστε να μπορέσει να ανταποκριθεί στις αυξημένες απαιτήσεις της περιόδου που έρχεται.</w:t>
      </w:r>
    </w:p>
    <w:p w14:paraId="2E2477B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δημιουργία ινστιτούτου στην Κοζάνη. Το προτείναμε, το κάναμε τροπολογία </w:t>
      </w:r>
      <w:r w:rsidRPr="009D5BE9">
        <w:rPr>
          <w:rFonts w:eastAsia="Times New Roman"/>
          <w:bCs/>
          <w:color w:val="222222"/>
          <w:shd w:val="clear" w:color="auto" w:fill="FFFFFF"/>
        </w:rPr>
        <w:t>και</w:t>
      </w:r>
      <w:r>
        <w:rPr>
          <w:rFonts w:eastAsia="Times New Roman"/>
          <w:color w:val="222222"/>
          <w:szCs w:val="24"/>
          <w:shd w:val="clear" w:color="auto" w:fill="FFFFFF"/>
        </w:rPr>
        <w:t xml:space="preserve"> από ό,τι άκουσα μόλις πριν λίγο το αποδέχ</w:t>
      </w:r>
      <w:r>
        <w:rPr>
          <w:rFonts w:eastAsia="Times New Roman"/>
          <w:color w:val="222222"/>
          <w:szCs w:val="24"/>
          <w:shd w:val="clear" w:color="auto" w:fill="FFFFFF"/>
        </w:rPr>
        <w:t>θηκε ο κύριος Υπουργός. Άρα δεν έχω να πω πολλά πράγματα.</w:t>
      </w:r>
    </w:p>
    <w:p w14:paraId="2E2477B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θέλουμε να δημιουργηθεί μια νέα σχολή -το προτείναμε με συγκεκριμένη τροπολογία με τους συναδέλφους μου- στην Φλώρινα και στην Κοζάνη, με επίκεντρο την πιθανότητα δημιουργίας στις </w:t>
      </w:r>
      <w:proofErr w:type="spellStart"/>
      <w:r>
        <w:rPr>
          <w:rFonts w:eastAsia="Times New Roman"/>
          <w:color w:val="222222"/>
          <w:szCs w:val="24"/>
          <w:shd w:val="clear" w:color="auto" w:fill="FFFFFF"/>
        </w:rPr>
        <w:t>μεγαεγκατα</w:t>
      </w:r>
      <w:r>
        <w:rPr>
          <w:rFonts w:eastAsia="Times New Roman"/>
          <w:color w:val="222222"/>
          <w:szCs w:val="24"/>
          <w:shd w:val="clear" w:color="auto" w:fill="FFFFFF"/>
        </w:rPr>
        <w:t>στάσεις</w:t>
      </w:r>
      <w:proofErr w:type="spellEnd"/>
      <w:r>
        <w:rPr>
          <w:rFonts w:eastAsia="Times New Roman"/>
          <w:color w:val="222222"/>
          <w:szCs w:val="24"/>
          <w:shd w:val="clear" w:color="auto" w:fill="FFFFFF"/>
        </w:rPr>
        <w:t xml:space="preserve"> της Δημόσιας Επιχείρησης Ηλεκτρισμού των συνθηκών παραγωγής ταινιών </w:t>
      </w:r>
      <w:proofErr w:type="spellStart"/>
      <w:r>
        <w:rPr>
          <w:rFonts w:eastAsia="Times New Roman"/>
          <w:color w:val="222222"/>
          <w:szCs w:val="24"/>
          <w:shd w:val="clear" w:color="auto" w:fill="FFFFFF"/>
        </w:rPr>
        <w:t>multimedia</w:t>
      </w:r>
      <w:proofErr w:type="spellEnd"/>
      <w:r>
        <w:rPr>
          <w:rFonts w:eastAsia="Times New Roman"/>
          <w:color w:val="222222"/>
          <w:szCs w:val="24"/>
          <w:shd w:val="clear" w:color="auto" w:fill="FFFFFF"/>
        </w:rPr>
        <w:t xml:space="preserve"> και λοιπά. Οι τροπολογίες κατατέθηκαν, έγιναν αποδεκτές. Άρα είμαστε πάρα πολύ ικανοποιημένοι. </w:t>
      </w:r>
    </w:p>
    <w:p w14:paraId="2E2477B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ζήτημα του ΑΗΣ </w:t>
      </w:r>
      <w:r w:rsidRPr="009D5BE9">
        <w:rPr>
          <w:rFonts w:eastAsia="Times New Roman"/>
          <w:color w:val="222222"/>
          <w:shd w:val="clear" w:color="auto" w:fill="FFFFFF"/>
        </w:rPr>
        <w:t>πρέπει</w:t>
      </w:r>
      <w:r>
        <w:rPr>
          <w:rFonts w:eastAsia="Times New Roman"/>
          <w:color w:val="222222"/>
          <w:szCs w:val="24"/>
          <w:shd w:val="clear" w:color="auto" w:fill="FFFFFF"/>
        </w:rPr>
        <w:t xml:space="preserve"> </w:t>
      </w:r>
      <w:r w:rsidRPr="009D5BE9">
        <w:rPr>
          <w:rFonts w:eastAsia="Times New Roman"/>
          <w:bCs/>
          <w:color w:val="222222"/>
          <w:shd w:val="clear" w:color="auto" w:fill="FFFFFF"/>
        </w:rPr>
        <w:t>να</w:t>
      </w:r>
      <w:r>
        <w:rPr>
          <w:rFonts w:eastAsia="Times New Roman"/>
          <w:color w:val="222222"/>
          <w:szCs w:val="24"/>
          <w:shd w:val="clear" w:color="auto" w:fill="FFFFFF"/>
        </w:rPr>
        <w:t xml:space="preserve"> επισημάνουμε κάποια σημαντικά πράγματα. Για </w:t>
      </w:r>
      <w:r>
        <w:rPr>
          <w:rFonts w:eastAsia="Times New Roman"/>
          <w:color w:val="222222"/>
          <w:szCs w:val="24"/>
          <w:shd w:val="clear" w:color="auto" w:fill="FFFFFF"/>
        </w:rPr>
        <w:t>να είναι λειτουργική η πιθανότητα δη</w:t>
      </w:r>
      <w:r>
        <w:rPr>
          <w:rFonts w:eastAsia="Times New Roman"/>
          <w:color w:val="222222"/>
          <w:szCs w:val="24"/>
          <w:shd w:val="clear" w:color="auto" w:fill="FFFFFF"/>
        </w:rPr>
        <w:lastRenderedPageBreak/>
        <w:t>μιουργίας των ανταγωνιστικών περιόδων, γιατί μιλάμε για επενδύσεις στον ιδιωτικό τομέα, θα πρέπει να υπάρξει μια μεταβίβαση των ακινήτων προς το δημόσιο, ακριβώς για να μπορέσει να δώσει και κίνητρο στον μελλοντικό επενδ</w:t>
      </w:r>
      <w:r>
        <w:rPr>
          <w:rFonts w:eastAsia="Times New Roman"/>
          <w:color w:val="222222"/>
          <w:szCs w:val="24"/>
          <w:shd w:val="clear" w:color="auto" w:fill="FFFFFF"/>
        </w:rPr>
        <w:t xml:space="preserve">υτή. </w:t>
      </w:r>
      <w:r w:rsidRPr="009D5BE9">
        <w:rPr>
          <w:rFonts w:eastAsia="Times New Roman"/>
          <w:bCs/>
          <w:color w:val="222222"/>
          <w:shd w:val="clear" w:color="auto" w:fill="FFFFFF"/>
        </w:rPr>
        <w:t>Δεν</w:t>
      </w:r>
      <w:r>
        <w:rPr>
          <w:rFonts w:eastAsia="Times New Roman"/>
          <w:color w:val="222222"/>
          <w:szCs w:val="24"/>
          <w:shd w:val="clear" w:color="auto" w:fill="FFFFFF"/>
        </w:rPr>
        <w:t xml:space="preserve"> </w:t>
      </w:r>
      <w:r w:rsidRPr="009D5BE9">
        <w:rPr>
          <w:rFonts w:eastAsia="Times New Roman"/>
          <w:color w:val="222222"/>
          <w:shd w:val="clear" w:color="auto" w:fill="FFFFFF"/>
        </w:rPr>
        <w:t>πρέπει</w:t>
      </w:r>
      <w:r>
        <w:rPr>
          <w:rFonts w:eastAsia="Times New Roman"/>
          <w:color w:val="222222"/>
          <w:szCs w:val="24"/>
          <w:shd w:val="clear" w:color="auto" w:fill="FFFFFF"/>
        </w:rPr>
        <w:t xml:space="preserve"> </w:t>
      </w:r>
      <w:r w:rsidRPr="009D5BE9">
        <w:rPr>
          <w:rFonts w:eastAsia="Times New Roman"/>
          <w:bCs/>
          <w:color w:val="222222"/>
          <w:shd w:val="clear" w:color="auto" w:fill="FFFFFF"/>
        </w:rPr>
        <w:t>να</w:t>
      </w:r>
      <w:r>
        <w:rPr>
          <w:rFonts w:eastAsia="Times New Roman"/>
          <w:color w:val="222222"/>
          <w:szCs w:val="24"/>
          <w:shd w:val="clear" w:color="auto" w:fill="FFFFFF"/>
        </w:rPr>
        <w:t xml:space="preserve"> ξεχνάμε </w:t>
      </w:r>
      <w:r w:rsidRPr="009D5BE9">
        <w:rPr>
          <w:rFonts w:eastAsia="Times New Roman"/>
          <w:bCs/>
          <w:color w:val="222222"/>
          <w:shd w:val="clear" w:color="auto" w:fill="FFFFFF"/>
        </w:rPr>
        <w:t>ότι</w:t>
      </w:r>
      <w:r>
        <w:rPr>
          <w:rFonts w:eastAsia="Times New Roman"/>
          <w:color w:val="222222"/>
          <w:szCs w:val="24"/>
          <w:shd w:val="clear" w:color="auto" w:fill="FFFFFF"/>
        </w:rPr>
        <w:t xml:space="preserve"> ο </w:t>
      </w:r>
      <w:r w:rsidRPr="009D5BE9">
        <w:rPr>
          <w:rFonts w:eastAsia="Times New Roman"/>
          <w:bCs/>
          <w:color w:val="222222"/>
          <w:shd w:val="clear" w:color="auto" w:fill="FFFFFF"/>
        </w:rPr>
        <w:t>συγκεκριμέν</w:t>
      </w:r>
      <w:r>
        <w:rPr>
          <w:rFonts w:eastAsia="Times New Roman"/>
          <w:bCs/>
          <w:color w:val="222222"/>
          <w:shd w:val="clear" w:color="auto" w:fill="FFFFFF"/>
        </w:rPr>
        <w:t xml:space="preserve">ος ΑΗΣ </w:t>
      </w:r>
      <w:r>
        <w:rPr>
          <w:rFonts w:eastAsia="Times New Roman"/>
          <w:color w:val="222222"/>
          <w:szCs w:val="24"/>
          <w:shd w:val="clear" w:color="auto" w:fill="FFFFFF"/>
        </w:rPr>
        <w:t xml:space="preserve">είναι εν μέσω δύο σημαντικών ορυχείων και άρα μιας σημαντικής όχλησης και μιας διαδικασίας η οποία δεν συνάδει με διαδικασίες δημιουργικότητας. Άρα θα πρέπει σύντομα οι πρέπουσες αποκαταστάσεις, που ήδη </w:t>
      </w:r>
      <w:r w:rsidRPr="009D5BE9">
        <w:rPr>
          <w:rFonts w:eastAsia="Times New Roman"/>
          <w:bCs/>
          <w:color w:val="222222"/>
          <w:shd w:val="clear" w:color="auto" w:fill="FFFFFF"/>
        </w:rPr>
        <w:t>εί</w:t>
      </w:r>
      <w:r w:rsidRPr="009D5BE9">
        <w:rPr>
          <w:rFonts w:eastAsia="Times New Roman"/>
          <w:bCs/>
          <w:color w:val="222222"/>
          <w:shd w:val="clear" w:color="auto" w:fill="FFFFFF"/>
        </w:rPr>
        <w:t>ναι</w:t>
      </w:r>
      <w:r>
        <w:rPr>
          <w:rFonts w:eastAsia="Times New Roman"/>
          <w:color w:val="222222"/>
          <w:szCs w:val="24"/>
          <w:shd w:val="clear" w:color="auto" w:fill="FFFFFF"/>
        </w:rPr>
        <w:t xml:space="preserve"> προγραμματισμένες, να γίνουν, δηλαδή η δημιουργία λίμνης εκεί μπροστά που κάποτε υπήρχε, η οποία με τη σειρά της θα </w:t>
      </w:r>
      <w:r w:rsidRPr="002B5527">
        <w:rPr>
          <w:rFonts w:eastAsia="Times New Roman"/>
          <w:color w:val="222222"/>
          <w:szCs w:val="24"/>
          <w:shd w:val="clear" w:color="auto" w:fill="FFFFFF"/>
        </w:rPr>
        <w:t>αρδεύει</w:t>
      </w:r>
      <w:r>
        <w:rPr>
          <w:rFonts w:eastAsia="Times New Roman"/>
          <w:color w:val="222222"/>
          <w:szCs w:val="24"/>
          <w:shd w:val="clear" w:color="auto" w:fill="FFFFFF"/>
        </w:rPr>
        <w:t xml:space="preserve"> τον Κάμπο της Πτολεμαΐδας. </w:t>
      </w:r>
    </w:p>
    <w:p w14:paraId="2E2477B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Ταυτόχρονα, η αποκατάσταση του τόξου από το χωριό Προάστιο που είναι στον οπτικό ορίζοντα της πόλης </w:t>
      </w:r>
      <w:r>
        <w:rPr>
          <w:rFonts w:eastAsia="Times New Roman" w:cs="Times New Roman"/>
          <w:szCs w:val="24"/>
        </w:rPr>
        <w:t xml:space="preserve">μέχρι το </w:t>
      </w:r>
      <w:proofErr w:type="spellStart"/>
      <w:r>
        <w:rPr>
          <w:rFonts w:eastAsia="Times New Roman" w:cs="Times New Roman"/>
          <w:szCs w:val="24"/>
        </w:rPr>
        <w:t>Καρυοχώρι</w:t>
      </w:r>
      <w:proofErr w:type="spellEnd"/>
      <w:r>
        <w:rPr>
          <w:rFonts w:eastAsia="Times New Roman" w:cs="Times New Roman"/>
          <w:szCs w:val="24"/>
        </w:rPr>
        <w:t>, θα πρέπει να προχωρήσει το γρηγορότερο δυνατό. Οι προϋποθέσεις υπάρχουν, απλά πρέπει να υπάρξει πολιτική βούληση. Η δυνατότητα της δημιουργίας του μετασχηματισμού του ΑΗΣ σε παραγωγική διαδικασία επιτείνει αυτή</w:t>
      </w:r>
      <w:r>
        <w:rPr>
          <w:rFonts w:eastAsia="Times New Roman" w:cs="Times New Roman"/>
          <w:szCs w:val="24"/>
        </w:rPr>
        <w:t>ν</w:t>
      </w:r>
      <w:r>
        <w:rPr>
          <w:rFonts w:eastAsia="Times New Roman" w:cs="Times New Roman"/>
          <w:szCs w:val="24"/>
        </w:rPr>
        <w:t xml:space="preserve"> την προσπάθεια που πιστε</w:t>
      </w:r>
      <w:r>
        <w:rPr>
          <w:rFonts w:eastAsia="Times New Roman" w:cs="Times New Roman"/>
          <w:szCs w:val="24"/>
        </w:rPr>
        <w:t xml:space="preserve">ύω ότι θα είναι για το καλύτερο, διότι τα εξαντλημένα ορυχεία πρέπει κάποια στιγμή να έχουν </w:t>
      </w:r>
      <w:r>
        <w:rPr>
          <w:rFonts w:eastAsia="Times New Roman" w:cs="Times New Roman"/>
          <w:szCs w:val="24"/>
          <w:lang w:val="en-US"/>
        </w:rPr>
        <w:t>deadline</w:t>
      </w:r>
      <w:r>
        <w:rPr>
          <w:rFonts w:eastAsia="Times New Roman" w:cs="Times New Roman"/>
          <w:szCs w:val="24"/>
        </w:rPr>
        <w:t>.</w:t>
      </w:r>
    </w:p>
    <w:p w14:paraId="2E2477BA" w14:textId="77777777" w:rsidR="00ED3BF8" w:rsidRDefault="009F432D">
      <w:pPr>
        <w:spacing w:after="0"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E2477B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προοπτική πρέπει να δούμε και την αξιοποίηση της ΑΕΒΑΛ που είναι στην ίδια περιοχή -τελειώνω, </w:t>
      </w:r>
      <w:r w:rsidRPr="009B4350">
        <w:rPr>
          <w:rFonts w:eastAsia="Times New Roman" w:cs="Times New Roman"/>
          <w:szCs w:val="24"/>
        </w:rPr>
        <w:t>κύριε Πρόεδρε</w:t>
      </w:r>
      <w:r>
        <w:rPr>
          <w:rFonts w:eastAsia="Times New Roman" w:cs="Times New Roman"/>
          <w:szCs w:val="24"/>
        </w:rPr>
        <w:t xml:space="preserve">- και ταυτόχρονα είναι δημόσια. Πρέπει να συνδεθεί με την πολιτική προστασία που ήδη προβλέπεται στο ζήτημα του </w:t>
      </w:r>
      <w:r>
        <w:rPr>
          <w:rFonts w:eastAsia="Times New Roman" w:cs="Times New Roman"/>
          <w:szCs w:val="24"/>
        </w:rPr>
        <w:t>ινστιτούτου</w:t>
      </w:r>
      <w:r>
        <w:rPr>
          <w:rFonts w:eastAsia="Times New Roman" w:cs="Times New Roman"/>
          <w:szCs w:val="24"/>
        </w:rPr>
        <w:t xml:space="preserve">. </w:t>
      </w:r>
    </w:p>
    <w:p w14:paraId="2E2477B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Αυτή η πρότασή μας</w:t>
      </w:r>
      <w:r>
        <w:rPr>
          <w:rFonts w:eastAsia="Times New Roman" w:cs="Times New Roman"/>
          <w:szCs w:val="24"/>
        </w:rPr>
        <w:t xml:space="preserve"> ανεβάζει τον πήχη, πράγματι, πολύ ψηλά. Αρχίζει η προσπάθειά μας για να επιτύχουμε και είναι στο χέρι των δυνάμεων του τόπου μας, που είναι σημαντικές και μπορούν. Η επιτυχία του εγχειρήματος είναι κομμάτι μιας επιτυχίας του ευρύτερου σχεδίου ανάπτυξης τη</w:t>
      </w:r>
      <w:r>
        <w:rPr>
          <w:rFonts w:eastAsia="Times New Roman" w:cs="Times New Roman"/>
          <w:szCs w:val="24"/>
        </w:rPr>
        <w:t xml:space="preserve">ς χώρας και εν προκειμένω και της πολύπαθης </w:t>
      </w:r>
      <w:r>
        <w:rPr>
          <w:rFonts w:eastAsia="Times New Roman" w:cs="Times New Roman"/>
          <w:szCs w:val="24"/>
        </w:rPr>
        <w:t xml:space="preserve">δυτικής </w:t>
      </w:r>
      <w:r>
        <w:rPr>
          <w:rFonts w:eastAsia="Times New Roman" w:cs="Times New Roman"/>
          <w:szCs w:val="24"/>
        </w:rPr>
        <w:t>Μακεδονίας.</w:t>
      </w:r>
    </w:p>
    <w:p w14:paraId="2E2477BD" w14:textId="77777777" w:rsidR="00ED3BF8" w:rsidRDefault="009F432D">
      <w:pPr>
        <w:spacing w:after="0" w:line="600" w:lineRule="auto"/>
        <w:ind w:firstLine="720"/>
        <w:jc w:val="both"/>
        <w:rPr>
          <w:rFonts w:eastAsia="Times New Roman"/>
          <w:szCs w:val="24"/>
        </w:rPr>
      </w:pPr>
      <w:r w:rsidRPr="00C27BC7">
        <w:rPr>
          <w:rFonts w:eastAsia="Times New Roman"/>
          <w:b/>
          <w:szCs w:val="24"/>
        </w:rPr>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 xml:space="preserve">): </w:t>
      </w:r>
      <w:r>
        <w:rPr>
          <w:rFonts w:eastAsia="Times New Roman"/>
          <w:szCs w:val="24"/>
        </w:rPr>
        <w:t>Σας παρακαλώ, ολοκληρώστε.</w:t>
      </w:r>
    </w:p>
    <w:p w14:paraId="2E2477BE" w14:textId="77777777" w:rsidR="00ED3BF8" w:rsidRDefault="009F432D">
      <w:pPr>
        <w:spacing w:after="0"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Το πεπρωμένο της περιοχής μας είναι η εξωστρέφεια. Η περιοχή μας ήταν πάντα πρωταγωνιστής στα Βαλκάνια, όπ</w:t>
      </w:r>
      <w:r>
        <w:rPr>
          <w:rFonts w:eastAsia="Times New Roman"/>
          <w:szCs w:val="24"/>
        </w:rPr>
        <w:t xml:space="preserve">ως θα είναι και σύντομα. </w:t>
      </w:r>
    </w:p>
    <w:p w14:paraId="2E2477BF" w14:textId="77777777" w:rsidR="00ED3BF8" w:rsidRDefault="009F432D">
      <w:pPr>
        <w:spacing w:after="0" w:line="600" w:lineRule="auto"/>
        <w:ind w:firstLine="720"/>
        <w:jc w:val="both"/>
        <w:rPr>
          <w:rFonts w:eastAsia="Times New Roman"/>
          <w:szCs w:val="24"/>
        </w:rPr>
      </w:pPr>
      <w:r>
        <w:rPr>
          <w:rFonts w:eastAsia="Times New Roman"/>
          <w:szCs w:val="24"/>
        </w:rPr>
        <w:t>Ευχαριστώ πολύ.</w:t>
      </w:r>
    </w:p>
    <w:p w14:paraId="2E2477C0"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w:t>
      </w:r>
      <w:r w:rsidRPr="005630D1">
        <w:rPr>
          <w:rFonts w:eastAsia="Times New Roman" w:cs="Times New Roman"/>
          <w:szCs w:val="24"/>
        </w:rPr>
        <w:t>τέρυγα του ΣΥΡΙΖΑ)</w:t>
      </w:r>
    </w:p>
    <w:p w14:paraId="2E2477C1" w14:textId="77777777" w:rsidR="00ED3BF8" w:rsidRDefault="009F432D">
      <w:pPr>
        <w:spacing w:after="0" w:line="600" w:lineRule="auto"/>
        <w:ind w:firstLine="720"/>
        <w:jc w:val="both"/>
        <w:rPr>
          <w:rFonts w:eastAsia="Times New Roman"/>
          <w:szCs w:val="24"/>
        </w:rPr>
      </w:pPr>
      <w:r>
        <w:rPr>
          <w:rFonts w:eastAsia="Times New Roman"/>
          <w:szCs w:val="24"/>
        </w:rPr>
        <w:t xml:space="preserve"> </w:t>
      </w:r>
      <w:r w:rsidRPr="006D6E32">
        <w:rPr>
          <w:rFonts w:eastAsia="Times New Roman"/>
          <w:b/>
          <w:szCs w:val="24"/>
        </w:rPr>
        <w:t xml:space="preserve">ΠΡΟΕΔΡΕΥΩΝ (Δημήτριος </w:t>
      </w:r>
      <w:proofErr w:type="spellStart"/>
      <w:r w:rsidRPr="006D6E32">
        <w:rPr>
          <w:rFonts w:eastAsia="Times New Roman"/>
          <w:b/>
          <w:szCs w:val="24"/>
        </w:rPr>
        <w:t>Κρεμαστινός</w:t>
      </w:r>
      <w:proofErr w:type="spellEnd"/>
      <w:r w:rsidRPr="006D6E32">
        <w:rPr>
          <w:rFonts w:eastAsia="Times New Roman"/>
          <w:b/>
          <w:szCs w:val="24"/>
        </w:rPr>
        <w:t xml:space="preserve">): </w:t>
      </w:r>
      <w:r>
        <w:rPr>
          <w:rFonts w:eastAsia="Times New Roman"/>
          <w:szCs w:val="24"/>
        </w:rPr>
        <w:t>Ευχαριστούμε πολύ.</w:t>
      </w:r>
    </w:p>
    <w:p w14:paraId="2E2477C2" w14:textId="77777777" w:rsidR="00ED3BF8" w:rsidRDefault="009F432D">
      <w:pPr>
        <w:spacing w:after="0" w:line="600" w:lineRule="auto"/>
        <w:ind w:firstLine="720"/>
        <w:jc w:val="both"/>
        <w:rPr>
          <w:rFonts w:eastAsia="Times New Roman"/>
          <w:szCs w:val="24"/>
        </w:rPr>
      </w:pPr>
      <w:r>
        <w:rPr>
          <w:rFonts w:eastAsia="Times New Roman"/>
          <w:szCs w:val="24"/>
        </w:rPr>
        <w:t xml:space="preserve">Θα προχωρήσουμε με τον κ. </w:t>
      </w:r>
      <w:proofErr w:type="spellStart"/>
      <w:r>
        <w:rPr>
          <w:rFonts w:eastAsia="Times New Roman"/>
          <w:szCs w:val="24"/>
        </w:rPr>
        <w:t>Δημοσχάκη</w:t>
      </w:r>
      <w:proofErr w:type="spellEnd"/>
      <w:r>
        <w:rPr>
          <w:rFonts w:eastAsia="Times New Roman"/>
          <w:szCs w:val="24"/>
        </w:rPr>
        <w:t xml:space="preserve">, Βουλευτή της </w:t>
      </w:r>
      <w:r w:rsidRPr="006D6E32">
        <w:rPr>
          <w:rFonts w:eastAsia="Times New Roman"/>
          <w:szCs w:val="24"/>
        </w:rPr>
        <w:t>Νέας Δημοκρατίας</w:t>
      </w:r>
      <w:r>
        <w:rPr>
          <w:rFonts w:eastAsia="Times New Roman"/>
          <w:szCs w:val="24"/>
        </w:rPr>
        <w:t xml:space="preserve">. </w:t>
      </w:r>
    </w:p>
    <w:p w14:paraId="2E2477C3" w14:textId="77777777" w:rsidR="00ED3BF8" w:rsidRDefault="009F432D">
      <w:pPr>
        <w:spacing w:after="0" w:line="600" w:lineRule="auto"/>
        <w:ind w:firstLine="720"/>
        <w:jc w:val="both"/>
        <w:rPr>
          <w:rFonts w:eastAsia="Times New Roman"/>
          <w:szCs w:val="24"/>
        </w:rPr>
      </w:pPr>
      <w:r>
        <w:rPr>
          <w:rFonts w:eastAsia="Times New Roman"/>
          <w:szCs w:val="24"/>
        </w:rPr>
        <w:t>Υπενθυμίζω στους συναδέλφους να μην ξεπερνούν</w:t>
      </w:r>
      <w:r>
        <w:rPr>
          <w:rFonts w:eastAsia="Times New Roman"/>
          <w:szCs w:val="24"/>
        </w:rPr>
        <w:t xml:space="preserve"> το χρόνο.</w:t>
      </w:r>
    </w:p>
    <w:p w14:paraId="2E2477C4" w14:textId="77777777" w:rsidR="00ED3BF8" w:rsidRDefault="009F432D">
      <w:pPr>
        <w:spacing w:after="0" w:line="600" w:lineRule="auto"/>
        <w:ind w:firstLine="720"/>
        <w:jc w:val="both"/>
        <w:rPr>
          <w:rFonts w:eastAsia="Times New Roman"/>
          <w:szCs w:val="24"/>
        </w:rPr>
      </w:pPr>
      <w:r>
        <w:rPr>
          <w:rFonts w:eastAsia="Times New Roman"/>
          <w:szCs w:val="24"/>
        </w:rPr>
        <w:t>Κύριε συνάδελφε, έχετε τον λόγο.</w:t>
      </w:r>
    </w:p>
    <w:p w14:paraId="2E2477C5" w14:textId="77777777" w:rsidR="00ED3BF8" w:rsidRDefault="009F432D">
      <w:pPr>
        <w:spacing w:after="0" w:line="600" w:lineRule="auto"/>
        <w:ind w:firstLine="720"/>
        <w:jc w:val="both"/>
        <w:rPr>
          <w:rFonts w:eastAsia="Times New Roman"/>
          <w:szCs w:val="24"/>
        </w:rPr>
      </w:pPr>
      <w:r>
        <w:rPr>
          <w:rFonts w:eastAsia="Times New Roman"/>
          <w:b/>
          <w:szCs w:val="24"/>
        </w:rPr>
        <w:t xml:space="preserve">ΑΝΑΣΤΑΣΙΟΣ (ΤΑΣΟΣ) ΔΗΜΟΣΧΑΚΗΣ: </w:t>
      </w:r>
      <w:r w:rsidRPr="006D6E32">
        <w:rPr>
          <w:rFonts w:eastAsia="Times New Roman"/>
          <w:szCs w:val="24"/>
        </w:rPr>
        <w:t>Κύριε Πρόεδρε</w:t>
      </w:r>
      <w:r>
        <w:rPr>
          <w:rFonts w:eastAsia="Times New Roman"/>
          <w:szCs w:val="24"/>
        </w:rPr>
        <w:t>, ευχαριστώ πολύ.</w:t>
      </w:r>
    </w:p>
    <w:p w14:paraId="2E2477C6" w14:textId="77777777" w:rsidR="00ED3BF8" w:rsidRDefault="009F432D">
      <w:pPr>
        <w:spacing w:after="0" w:line="600" w:lineRule="auto"/>
        <w:ind w:firstLine="720"/>
        <w:jc w:val="both"/>
        <w:rPr>
          <w:rFonts w:eastAsia="Times New Roman"/>
          <w:szCs w:val="24"/>
        </w:rPr>
      </w:pPr>
      <w:r w:rsidRPr="006D6E32">
        <w:rPr>
          <w:rFonts w:eastAsia="Times New Roman"/>
          <w:szCs w:val="24"/>
        </w:rPr>
        <w:t>Κύριε Υπουργέ</w:t>
      </w:r>
      <w:r>
        <w:rPr>
          <w:rFonts w:eastAsia="Times New Roman"/>
          <w:szCs w:val="24"/>
        </w:rPr>
        <w:t xml:space="preserve">, καταθέσατε με διαδικασίες </w:t>
      </w:r>
      <w:r>
        <w:rPr>
          <w:rFonts w:eastAsia="Times New Roman"/>
          <w:szCs w:val="24"/>
          <w:lang w:val="en-US"/>
        </w:rPr>
        <w:t>fast</w:t>
      </w:r>
      <w:r w:rsidRPr="006D6E32">
        <w:rPr>
          <w:rFonts w:eastAsia="Times New Roman"/>
          <w:szCs w:val="24"/>
        </w:rPr>
        <w:t xml:space="preserve"> </w:t>
      </w:r>
      <w:r>
        <w:rPr>
          <w:rFonts w:eastAsia="Times New Roman"/>
          <w:szCs w:val="24"/>
          <w:lang w:val="en-US"/>
        </w:rPr>
        <w:t>track</w:t>
      </w:r>
      <w:r w:rsidRPr="006D6E32">
        <w:rPr>
          <w:rFonts w:eastAsia="Times New Roman"/>
          <w:szCs w:val="24"/>
        </w:rPr>
        <w:t xml:space="preserve"> </w:t>
      </w:r>
      <w:r>
        <w:rPr>
          <w:rFonts w:eastAsia="Times New Roman"/>
          <w:szCs w:val="24"/>
        </w:rPr>
        <w:t xml:space="preserve">ένα σχέδιο νόμου που αποτελεί μνημείο κυβερνητικής ανευθυνότητας. Δείξατε ασυγχώρητη προχειρότητα </w:t>
      </w:r>
      <w:r>
        <w:rPr>
          <w:rFonts w:eastAsia="Times New Roman"/>
          <w:szCs w:val="24"/>
        </w:rPr>
        <w:t xml:space="preserve">σε θέματα που αφορούν </w:t>
      </w:r>
      <w:r>
        <w:rPr>
          <w:rFonts w:eastAsia="Times New Roman"/>
          <w:szCs w:val="24"/>
        </w:rPr>
        <w:t>σ</w:t>
      </w:r>
      <w:r>
        <w:rPr>
          <w:rFonts w:eastAsia="Times New Roman"/>
          <w:szCs w:val="24"/>
        </w:rPr>
        <w:t>την παιδεία. Προχωρήσατε σε μια υπερμεγέθη ενοποίηση. Νομοθετείτε τη διάλυση του εκπαιδευτικού μας συστήματος προκαλώντας σοκ. Αναδιατάσσετε τον ακαδημαϊκό χάρτη της χώρας με κριτήρια ψηφοθηρικά, χωρίς σχέδιο, χωρίς έκθεση αξιολόγηση</w:t>
      </w:r>
      <w:r>
        <w:rPr>
          <w:rFonts w:eastAsia="Times New Roman"/>
          <w:szCs w:val="24"/>
        </w:rPr>
        <w:t xml:space="preserve">ς και χωρίς έκθεση βιωσιμότητας. Δικαιολογείτε </w:t>
      </w:r>
      <w:r>
        <w:rPr>
          <w:rFonts w:eastAsia="Times New Roman"/>
          <w:szCs w:val="24"/>
        </w:rPr>
        <w:t>μ’</w:t>
      </w:r>
      <w:r>
        <w:rPr>
          <w:rFonts w:eastAsia="Times New Roman"/>
          <w:szCs w:val="24"/>
        </w:rPr>
        <w:t xml:space="preserve"> αυτόν τον </w:t>
      </w:r>
      <w:r>
        <w:rPr>
          <w:rFonts w:eastAsia="Times New Roman"/>
          <w:szCs w:val="24"/>
        </w:rPr>
        <w:lastRenderedPageBreak/>
        <w:t xml:space="preserve">τρόπο την ιδεολογική αλλεργία σας στα ιδιωτικά πανεπιστήμια που θα αποτελούσαν την μεγαλύτερη επένδυση της χώρας. </w:t>
      </w:r>
    </w:p>
    <w:p w14:paraId="2E2477C7" w14:textId="77777777" w:rsidR="00ED3BF8" w:rsidRDefault="009F432D">
      <w:pPr>
        <w:spacing w:after="0" w:line="600" w:lineRule="auto"/>
        <w:ind w:firstLine="720"/>
        <w:jc w:val="both"/>
        <w:rPr>
          <w:rFonts w:eastAsia="Times New Roman" w:cs="Times New Roman"/>
          <w:szCs w:val="24"/>
        </w:rPr>
      </w:pPr>
      <w:r>
        <w:rPr>
          <w:rFonts w:eastAsia="Times New Roman"/>
          <w:szCs w:val="24"/>
        </w:rPr>
        <w:t xml:space="preserve">Η Κύπρος φωνάζει, όμως εσείς δυστυχώς δεν ακούτε. Δεν είχατε τη γενναιότητα να ψηφίσετε το άρθρο 16 και ρίχνετε την χώρα στον αθεράπευτο </w:t>
      </w:r>
      <w:proofErr w:type="spellStart"/>
      <w:r>
        <w:rPr>
          <w:rFonts w:eastAsia="Times New Roman"/>
          <w:szCs w:val="24"/>
        </w:rPr>
        <w:t>κρατικισμό</w:t>
      </w:r>
      <w:proofErr w:type="spellEnd"/>
      <w:r>
        <w:rPr>
          <w:rFonts w:eastAsia="Times New Roman"/>
          <w:szCs w:val="24"/>
        </w:rPr>
        <w:t xml:space="preserve">. </w:t>
      </w:r>
      <w:r>
        <w:rPr>
          <w:rFonts w:eastAsia="Times New Roman" w:cs="Times New Roman"/>
          <w:szCs w:val="24"/>
        </w:rPr>
        <w:t>Εμπνευστήκατε την υποβάθμιση, για να μην πω καλύτερα την κατάργηση, του τεχνολογικού τομέα της ανώτατης εκπ</w:t>
      </w:r>
      <w:r>
        <w:rPr>
          <w:rFonts w:eastAsia="Times New Roman" w:cs="Times New Roman"/>
          <w:szCs w:val="24"/>
        </w:rPr>
        <w:t>αίδευσης χωρίς να εξασφαλίζετε επαγγελματικά δικαιώματα των αποφοίτων.</w:t>
      </w:r>
    </w:p>
    <w:p w14:paraId="2E2477C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Ενοποιείτε ανόμοια πράγματα. Υπάγετε το ΤΕΙ Καβάλας, Δράμας, Διδυμοτείχου στο Διεθνές Πανεπιστήμιο Θεσσαλονίκης. Ξεχάσατε το Δημοκρίτειο Πανεπιστήμιο Θράκης. Θέτετε στο περιθώριο τη Θρά</w:t>
      </w:r>
      <w:r>
        <w:rPr>
          <w:rFonts w:eastAsia="Times New Roman" w:cs="Times New Roman"/>
          <w:szCs w:val="24"/>
        </w:rPr>
        <w:t xml:space="preserve">κη. Γιατί δεν πραγματοποιήσατε αυτή τη συνένωση, εφόσον το αποφασίσατε, με το Δημοκρίτειο Πανεπιστήμιο, ώστε να επιτύχετε και τη διεύρυνση του Ιδρύματος στα γεωγραφικά όρια της διοικητικής περιφέρειας; Δυστυχώς δημιουργείτε προβλήματα αντί να λύνετε. </w:t>
      </w:r>
    </w:p>
    <w:p w14:paraId="2E2477C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Ποιο</w:t>
      </w:r>
      <w:r>
        <w:rPr>
          <w:rFonts w:eastAsia="Times New Roman" w:cs="Times New Roman"/>
          <w:szCs w:val="24"/>
        </w:rPr>
        <w:t xml:space="preserve">ς τα εξασφαλίζει τα κονδύλια για τα ΤΕΙ που συνενώσατε; Η Περιφέρεια Ανατολικής Μακεδονίας και Θράκης ή η Περιφέρεια Κεντρικής Μακεδονίας, αφού υπήρχαν και υπάρχουν τμήματα και στις δύο περιφέρειες; </w:t>
      </w:r>
    </w:p>
    <w:p w14:paraId="2E2477C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Αποδεικνύετε την εμμονή σας σε οτιδήποτε έχει σχέση με τ</w:t>
      </w:r>
      <w:r>
        <w:rPr>
          <w:rFonts w:eastAsia="Times New Roman" w:cs="Times New Roman"/>
          <w:szCs w:val="24"/>
        </w:rPr>
        <w:t xml:space="preserve">ην πρόοδο του Δημοκριτείου Πανεπιστημίου Θράκης. Δεν βλέπετε τα θέματα της Θράκης με εθνική ματιά. Ιδρύετε τέταρτη Νομική στην Πάτρα. Απαξιώνετε τη Νομική της Κομοτηνής η οποία ιδρύθηκε το 1974 και το επιστημονικό της έργο ξεπερνά την ελληνική επικράτεια. </w:t>
      </w:r>
      <w:r>
        <w:rPr>
          <w:rFonts w:eastAsia="Times New Roman" w:cs="Times New Roman"/>
          <w:szCs w:val="24"/>
        </w:rPr>
        <w:t xml:space="preserve">Και το ερώτημα είναι εύγλωττο: Ποιος ακαδημαϊκός, ποιος διδάκτορας ή μεταπτυχιακός φοιτητής θα αποφασίσει να έρθει στη Νομική της ακριτικής Κομοτηνής όταν αναπτύσσετε μια νέα Νομική Σχολή πολύ κοντά στην πρωτεύουσα της χώρας; </w:t>
      </w:r>
    </w:p>
    <w:p w14:paraId="2E2477C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κατέθεσα στις 11 Δεκεμβρί</w:t>
      </w:r>
      <w:r>
        <w:rPr>
          <w:rFonts w:eastAsia="Times New Roman" w:cs="Times New Roman"/>
          <w:szCs w:val="24"/>
        </w:rPr>
        <w:t xml:space="preserve">ου 2018 και σχετική γραπτή ερώτηση, την οποία και συνυπέγραψαν οι Βουλευτές της Καβάλας και της Δράμας, ο κ. Παναγιωτόπουλος και ο κ. Κυριαζίδης. Φυσικά απάντηση δεν πήραμε, όπως και στις υπόλοιπες </w:t>
      </w:r>
      <w:r>
        <w:rPr>
          <w:rFonts w:eastAsia="Times New Roman" w:cs="Times New Roman"/>
          <w:szCs w:val="24"/>
        </w:rPr>
        <w:lastRenderedPageBreak/>
        <w:t>ερωτήσεις που έχουμε καταθέσει, διότι περιφρονείτε τον κοι</w:t>
      </w:r>
      <w:r>
        <w:rPr>
          <w:rFonts w:eastAsia="Times New Roman" w:cs="Times New Roman"/>
          <w:szCs w:val="24"/>
        </w:rPr>
        <w:t>νοβουλευτικό έλεγχο.</w:t>
      </w:r>
    </w:p>
    <w:p w14:paraId="2E2477C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Παράλληλα ξεφυτρώνουν </w:t>
      </w:r>
      <w:r>
        <w:rPr>
          <w:rFonts w:eastAsia="Times New Roman" w:cs="Times New Roman"/>
          <w:szCs w:val="24"/>
        </w:rPr>
        <w:t xml:space="preserve">τμήματα </w:t>
      </w:r>
      <w:r>
        <w:rPr>
          <w:rFonts w:eastAsia="Times New Roman" w:cs="Times New Roman"/>
          <w:szCs w:val="24"/>
        </w:rPr>
        <w:t xml:space="preserve">Μηχανικών από τη συνένωση των ΤΕΙ με τα πανεπιστήμια, αλλά και </w:t>
      </w:r>
      <w:r>
        <w:rPr>
          <w:rFonts w:eastAsia="Times New Roman" w:cs="Times New Roman"/>
          <w:szCs w:val="24"/>
        </w:rPr>
        <w:t xml:space="preserve">τμήματα </w:t>
      </w:r>
      <w:r>
        <w:rPr>
          <w:rFonts w:eastAsia="Times New Roman" w:cs="Times New Roman"/>
          <w:szCs w:val="24"/>
        </w:rPr>
        <w:t>Γεωπονίας, αλλά και Δασολογίας, όπως στην Πάτρα, στην Άρτα, στο Καρπενήσι και στην Καρδίτσα και όχι μόνο. Υποβαθμίζετε με αυτόν τον τρ</w:t>
      </w:r>
      <w:r>
        <w:rPr>
          <w:rFonts w:eastAsia="Times New Roman" w:cs="Times New Roman"/>
          <w:szCs w:val="24"/>
        </w:rPr>
        <w:t xml:space="preserve">όπο την ποιότητα των σπουδών. Δημιουργείτε συνθήκες ανταγωνισμού σε έναν επαγγελματικό κλάδο ήδη κορεσμένο. Αυτό αφορά τη Σχολή Επιστημών Γεωπονίας και Δασολογίας της Νέας Ορεστιάδας του Δημοκριτείου. </w:t>
      </w:r>
    </w:p>
    <w:p w14:paraId="2E2477C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ν</w:t>
      </w:r>
      <w:r>
        <w:rPr>
          <w:rFonts w:eastAsia="Times New Roman" w:cs="Times New Roman"/>
          <w:szCs w:val="24"/>
        </w:rPr>
        <w:t xml:space="preserve"> την κατεύθυνση υποβάλλεται η αλλαγή ονόματο</w:t>
      </w:r>
      <w:r>
        <w:rPr>
          <w:rFonts w:eastAsia="Times New Roman" w:cs="Times New Roman"/>
          <w:szCs w:val="24"/>
        </w:rPr>
        <w:t xml:space="preserve">ς στο </w:t>
      </w:r>
      <w:r>
        <w:rPr>
          <w:rFonts w:eastAsia="Times New Roman" w:cs="Times New Roman"/>
          <w:szCs w:val="24"/>
        </w:rPr>
        <w:t xml:space="preserve">τμήμα </w:t>
      </w:r>
      <w:r>
        <w:rPr>
          <w:rFonts w:eastAsia="Times New Roman" w:cs="Times New Roman"/>
          <w:szCs w:val="24"/>
        </w:rPr>
        <w:t xml:space="preserve">Αγροτικής Ανάπτυξης. Θέλετε να ονομαστεί Γεωπονικό ώστε να ξεχωρίσει από τα αντίστοιχα ομότιτλα </w:t>
      </w:r>
      <w:r>
        <w:rPr>
          <w:rFonts w:eastAsia="Times New Roman" w:cs="Times New Roman"/>
          <w:szCs w:val="24"/>
        </w:rPr>
        <w:t xml:space="preserve">τμήματα </w:t>
      </w:r>
      <w:r>
        <w:rPr>
          <w:rFonts w:eastAsia="Times New Roman" w:cs="Times New Roman"/>
          <w:szCs w:val="24"/>
        </w:rPr>
        <w:t xml:space="preserve">Αγροτικής Ανάπτυξης που έχετε φυτέψει </w:t>
      </w:r>
      <w:r>
        <w:rPr>
          <w:rFonts w:eastAsia="Times New Roman" w:cs="Times New Roman"/>
          <w:szCs w:val="24"/>
        </w:rPr>
        <w:t xml:space="preserve">σ’ </w:t>
      </w:r>
      <w:r>
        <w:rPr>
          <w:rFonts w:eastAsia="Times New Roman" w:cs="Times New Roman"/>
          <w:szCs w:val="24"/>
        </w:rPr>
        <w:t xml:space="preserve">όλη τη χώρα. </w:t>
      </w:r>
    </w:p>
    <w:p w14:paraId="2E2477C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περάσω σε ένα άλλο θέμα που αφορά τη Σχολή Νοσηλευτικής του Διδυμοτείχου. Την μετα</w:t>
      </w:r>
      <w:r>
        <w:rPr>
          <w:rFonts w:eastAsia="Times New Roman" w:cs="Times New Roman"/>
          <w:szCs w:val="24"/>
        </w:rPr>
        <w:t xml:space="preserve">τρέπετε σε </w:t>
      </w:r>
      <w:r>
        <w:rPr>
          <w:rFonts w:eastAsia="Times New Roman" w:cs="Times New Roman"/>
          <w:szCs w:val="24"/>
        </w:rPr>
        <w:t xml:space="preserve">παράρτημα </w:t>
      </w:r>
      <w:r>
        <w:rPr>
          <w:rFonts w:eastAsia="Times New Roman" w:cs="Times New Roman"/>
          <w:szCs w:val="24"/>
        </w:rPr>
        <w:t xml:space="preserve">του </w:t>
      </w:r>
      <w:r>
        <w:rPr>
          <w:rFonts w:eastAsia="Times New Roman" w:cs="Times New Roman"/>
          <w:szCs w:val="24"/>
        </w:rPr>
        <w:t xml:space="preserve">τμήματος </w:t>
      </w:r>
      <w:r>
        <w:rPr>
          <w:rFonts w:eastAsia="Times New Roman" w:cs="Times New Roman"/>
          <w:szCs w:val="24"/>
        </w:rPr>
        <w:t>Νοσηλευτικής Θεσσαλονίκης της Σχολής Επιστημών Υγείας. Την υποβαθμίζετε και την οδηγείτε σταδιακά σε συρρίκνωση, σε αφανισμό. Η λέξη «</w:t>
      </w:r>
      <w:r>
        <w:rPr>
          <w:rFonts w:eastAsia="Times New Roman" w:cs="Times New Roman"/>
          <w:szCs w:val="24"/>
        </w:rPr>
        <w:t>παράρτημα</w:t>
      </w:r>
      <w:r>
        <w:rPr>
          <w:rFonts w:eastAsia="Times New Roman" w:cs="Times New Roman"/>
          <w:szCs w:val="24"/>
        </w:rPr>
        <w:t xml:space="preserve">» είναι δική σας </w:t>
      </w:r>
      <w:r>
        <w:rPr>
          <w:rFonts w:eastAsia="Times New Roman" w:cs="Times New Roman"/>
          <w:szCs w:val="24"/>
        </w:rPr>
        <w:lastRenderedPageBreak/>
        <w:t>εφεύρεση. Για πείτε μου πού αλλού συναντάται στη δομή ενός σύγ</w:t>
      </w:r>
      <w:r>
        <w:rPr>
          <w:rFonts w:eastAsia="Times New Roman" w:cs="Times New Roman"/>
          <w:szCs w:val="24"/>
        </w:rPr>
        <w:t>χρονου ελληνικού πανεπιστημίου ο όρος «</w:t>
      </w:r>
      <w:r>
        <w:rPr>
          <w:rFonts w:eastAsia="Times New Roman" w:cs="Times New Roman"/>
          <w:szCs w:val="24"/>
        </w:rPr>
        <w:t>παράρτημα»;</w:t>
      </w:r>
    </w:p>
    <w:p w14:paraId="2E2477C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Εάν θέλατε να αναβαθμίσετε την ακριτική πόλη και ιστορική γενέτειρά μου θα δημιουργούσατε </w:t>
      </w:r>
      <w:r>
        <w:rPr>
          <w:rFonts w:eastAsia="Times New Roman" w:cs="Times New Roman"/>
          <w:szCs w:val="24"/>
        </w:rPr>
        <w:t xml:space="preserve">τμήμα </w:t>
      </w:r>
      <w:r>
        <w:rPr>
          <w:rFonts w:eastAsia="Times New Roman" w:cs="Times New Roman"/>
          <w:szCs w:val="24"/>
        </w:rPr>
        <w:t xml:space="preserve">Νοσηλευτικής με έδρα το Διδυμότειχο και </w:t>
      </w:r>
      <w:r>
        <w:rPr>
          <w:rFonts w:eastAsia="Times New Roman" w:cs="Times New Roman"/>
          <w:szCs w:val="24"/>
        </w:rPr>
        <w:t>παράρτημα</w:t>
      </w:r>
      <w:r>
        <w:rPr>
          <w:rFonts w:eastAsia="Times New Roman" w:cs="Times New Roman"/>
          <w:szCs w:val="24"/>
        </w:rPr>
        <w:t xml:space="preserve">, παρακαλώ, στη Θεσσαλονίκη.   </w:t>
      </w:r>
    </w:p>
    <w:p w14:paraId="2E2477D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Μη φοβάστε, δεν θα την υποβα</w:t>
      </w:r>
      <w:r>
        <w:rPr>
          <w:rFonts w:eastAsia="Times New Roman" w:cs="Times New Roman"/>
          <w:szCs w:val="24"/>
        </w:rPr>
        <w:t xml:space="preserve">θμίσετε </w:t>
      </w:r>
      <w:r>
        <w:rPr>
          <w:rFonts w:eastAsia="Times New Roman" w:cs="Times New Roman"/>
          <w:szCs w:val="24"/>
        </w:rPr>
        <w:t xml:space="preserve">μ’ </w:t>
      </w:r>
      <w:r>
        <w:rPr>
          <w:rFonts w:eastAsia="Times New Roman" w:cs="Times New Roman"/>
          <w:szCs w:val="24"/>
        </w:rPr>
        <w:t xml:space="preserve">αυτόν τον τρόπο τη συμπρωτεύουσα. Το κάνατε άλλωστε ηχηρά με την επιζήμια Συνθήκη των Πρεσπών. </w:t>
      </w:r>
    </w:p>
    <w:p w14:paraId="2E2477D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Γιατί δεν προβλέπετε στο παρόν σχέδιο νόμους θέσεις ΔΕΠ; Ποιος θα είναι ο αριθμός των εισακτέων; Σας έγραψα και στην ηλεκτρονική διαβούλευση τις προτ</w:t>
      </w:r>
      <w:r>
        <w:rPr>
          <w:rFonts w:eastAsia="Times New Roman" w:cs="Times New Roman"/>
          <w:szCs w:val="24"/>
        </w:rPr>
        <w:t xml:space="preserve">άσεις μου για την ίδρυση νέου παρεμφερούς </w:t>
      </w:r>
      <w:r>
        <w:rPr>
          <w:rFonts w:eastAsia="Times New Roman" w:cs="Times New Roman"/>
          <w:szCs w:val="24"/>
        </w:rPr>
        <w:t xml:space="preserve">τμήματος </w:t>
      </w:r>
      <w:r>
        <w:rPr>
          <w:rFonts w:eastAsia="Times New Roman" w:cs="Times New Roman"/>
          <w:szCs w:val="24"/>
        </w:rPr>
        <w:t xml:space="preserve">που θα «κουμπώσει» με το </w:t>
      </w:r>
      <w:r>
        <w:rPr>
          <w:rFonts w:eastAsia="Times New Roman" w:cs="Times New Roman"/>
          <w:szCs w:val="24"/>
        </w:rPr>
        <w:t xml:space="preserve">τμήμα </w:t>
      </w:r>
      <w:r>
        <w:rPr>
          <w:rFonts w:eastAsia="Times New Roman" w:cs="Times New Roman"/>
          <w:szCs w:val="24"/>
        </w:rPr>
        <w:t xml:space="preserve">της Νοσηλευτικής, για τη διασύνδεση του </w:t>
      </w:r>
      <w:r>
        <w:rPr>
          <w:rFonts w:eastAsia="Times New Roman" w:cs="Times New Roman"/>
          <w:szCs w:val="24"/>
        </w:rPr>
        <w:t xml:space="preserve">τμήματος </w:t>
      </w:r>
      <w:r>
        <w:rPr>
          <w:rFonts w:eastAsia="Times New Roman" w:cs="Times New Roman"/>
          <w:szCs w:val="24"/>
        </w:rPr>
        <w:t xml:space="preserve">με το Νοσοκομείου Διδυμοτείχου και τα υπόλοιπα </w:t>
      </w:r>
      <w:r>
        <w:rPr>
          <w:rFonts w:eastAsia="Times New Roman" w:cs="Times New Roman"/>
          <w:szCs w:val="24"/>
        </w:rPr>
        <w:t>κέντρα υγείας</w:t>
      </w:r>
      <w:r>
        <w:rPr>
          <w:rFonts w:eastAsia="Times New Roman" w:cs="Times New Roman"/>
          <w:szCs w:val="24"/>
        </w:rPr>
        <w:t>. Είμαι σίγουρος ότι ούτε καν τις διαβάσατε παρά το ότι μου είπατ</w:t>
      </w:r>
      <w:r>
        <w:rPr>
          <w:rFonts w:eastAsia="Times New Roman" w:cs="Times New Roman"/>
          <w:szCs w:val="24"/>
        </w:rPr>
        <w:t xml:space="preserve">ε να τις στείλω κιόλας και στο </w:t>
      </w:r>
      <w:r>
        <w:rPr>
          <w:rFonts w:eastAsia="Times New Roman" w:cs="Times New Roman"/>
          <w:szCs w:val="24"/>
          <w:lang w:val="en-US"/>
        </w:rPr>
        <w:t>email</w:t>
      </w:r>
      <w:r>
        <w:rPr>
          <w:rFonts w:eastAsia="Times New Roman" w:cs="Times New Roman"/>
          <w:szCs w:val="24"/>
        </w:rPr>
        <w:t xml:space="preserve"> σας, γι’ αυτό και τις καταθέτω εις διπλούν για εσάς, καθώς και για τα Πρακτικά της Βουλής, μήπως </w:t>
      </w:r>
      <w:r>
        <w:rPr>
          <w:rFonts w:eastAsia="Times New Roman" w:cs="Times New Roman"/>
          <w:szCs w:val="24"/>
        </w:rPr>
        <w:lastRenderedPageBreak/>
        <w:t>ρίξετε μια ματιά, για να απαντήσω και στον κ. Δημητριάδη ότι προτάσεις έχουμε, αλλά δεν τις ακούτε.</w:t>
      </w:r>
    </w:p>
    <w:p w14:paraId="2E2477D2" w14:textId="77777777" w:rsidR="00ED3BF8" w:rsidRDefault="009F432D">
      <w:pPr>
        <w:spacing w:after="0"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w:t>
      </w:r>
      <w:r>
        <w:rPr>
          <w:rFonts w:eastAsia="Times New Roman" w:cs="Times New Roman"/>
          <w:szCs w:val="24"/>
        </w:rPr>
        <w:t xml:space="preserve">λευτής κ. Αναστάσιος (Τάσος)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το </w:t>
      </w:r>
      <w:r w:rsidRPr="000D63A8">
        <w:rPr>
          <w:rFonts w:eastAsia="Times New Roman" w:cs="Times New Roman"/>
          <w:szCs w:val="24"/>
        </w:rPr>
        <w:t>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E2477D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Θα ήθελα να ολοκληρώσω κάνοντας μια αναφορά στις ρυθμίσε</w:t>
      </w:r>
      <w:r>
        <w:rPr>
          <w:rFonts w:eastAsia="Times New Roman" w:cs="Times New Roman"/>
          <w:szCs w:val="24"/>
        </w:rPr>
        <w:t>ις για τα πρότυπα και πειραματικά σχολεία. Ισοπεδώνετε αυτά τα σχολεία, καθώς σας ενοχλεί που αποτελούν κυψέλες αριστείας. Θέτετε στο περιθώριο την προσωπική προσπάθεια και τα εξισώνετε όλα προς τα κάτω.</w:t>
      </w:r>
    </w:p>
    <w:p w14:paraId="2E2477D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σας θυμίσω ότι η Νέα Δημοκρατία έχει υποσχεθεί ότ</w:t>
      </w:r>
      <w:r>
        <w:rPr>
          <w:rFonts w:eastAsia="Times New Roman" w:cs="Times New Roman"/>
          <w:szCs w:val="24"/>
        </w:rPr>
        <w:t xml:space="preserve">ι θα ιδρύσει ένα πρότυπο και ένα πειραματικό σχολείο σε κάθε περιφέρεια. Να είστε σίγουρος, </w:t>
      </w:r>
      <w:r w:rsidRPr="00D62B99">
        <w:rPr>
          <w:rFonts w:eastAsia="Times New Roman" w:cs="Times New Roman"/>
          <w:szCs w:val="24"/>
        </w:rPr>
        <w:t>κύριε Υπουργέ</w:t>
      </w:r>
      <w:r>
        <w:rPr>
          <w:rFonts w:eastAsia="Times New Roman" w:cs="Times New Roman"/>
          <w:szCs w:val="24"/>
        </w:rPr>
        <w:t xml:space="preserve">, ότι θα πραγματοποιήσει τη δέσμευσή της η Νέα Δημοκρατία. </w:t>
      </w:r>
    </w:p>
    <w:p w14:paraId="2E2477D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Επίσης, θέλω να υπογραμμίσω ότι ο Πρόεδρός μας είναι ένας από τους εν δυνάμει πρωθυπουργούς</w:t>
      </w:r>
      <w:r>
        <w:rPr>
          <w:rFonts w:eastAsia="Times New Roman" w:cs="Times New Roman"/>
          <w:szCs w:val="24"/>
        </w:rPr>
        <w:t xml:space="preserve"> που έχει υποσχεθεί και έχει δεσμευθεί ότι κάθε θέμα της Θράκης θα το βλέπει με εθνική ματιά.</w:t>
      </w:r>
    </w:p>
    <w:p w14:paraId="2E2477D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r w:rsidRPr="009B4350">
        <w:rPr>
          <w:rFonts w:eastAsia="Times New Roman" w:cs="Times New Roman"/>
          <w:szCs w:val="24"/>
        </w:rPr>
        <w:t>κύριε Πρόεδρε</w:t>
      </w:r>
      <w:r>
        <w:rPr>
          <w:rFonts w:eastAsia="Times New Roman" w:cs="Times New Roman"/>
          <w:szCs w:val="24"/>
        </w:rPr>
        <w:t>.</w:t>
      </w:r>
    </w:p>
    <w:p w14:paraId="2E2477D7" w14:textId="77777777" w:rsidR="00ED3BF8" w:rsidRDefault="009F43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2E2477D8" w14:textId="77777777" w:rsidR="00ED3BF8" w:rsidRDefault="009F432D">
      <w:pPr>
        <w:spacing w:after="0" w:line="600" w:lineRule="auto"/>
        <w:ind w:firstLine="720"/>
        <w:jc w:val="both"/>
        <w:rPr>
          <w:rFonts w:eastAsia="Times New Roman"/>
          <w:szCs w:val="24"/>
        </w:rPr>
      </w:pPr>
      <w:r>
        <w:rPr>
          <w:rFonts w:eastAsia="Times New Roman" w:cs="Times New Roman"/>
          <w:szCs w:val="24"/>
        </w:rPr>
        <w:t xml:space="preserve"> </w:t>
      </w:r>
      <w:r w:rsidRPr="00C27BC7">
        <w:rPr>
          <w:rFonts w:eastAsia="Times New Roman"/>
          <w:b/>
          <w:szCs w:val="24"/>
        </w:rPr>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 xml:space="preserve">): </w:t>
      </w:r>
      <w:r>
        <w:rPr>
          <w:rFonts w:eastAsia="Times New Roman"/>
          <w:szCs w:val="24"/>
        </w:rPr>
        <w:t>Και εγώ ευχαριστώ.</w:t>
      </w:r>
    </w:p>
    <w:p w14:paraId="2E2477D9" w14:textId="77777777" w:rsidR="00ED3BF8" w:rsidRDefault="009F432D">
      <w:pPr>
        <w:spacing w:after="0" w:line="600" w:lineRule="auto"/>
        <w:ind w:firstLine="720"/>
        <w:jc w:val="both"/>
        <w:rPr>
          <w:rFonts w:eastAsia="Times New Roman"/>
          <w:szCs w:val="24"/>
        </w:rPr>
      </w:pPr>
      <w:r>
        <w:rPr>
          <w:rFonts w:eastAsia="Times New Roman"/>
          <w:szCs w:val="24"/>
        </w:rPr>
        <w:t>Η Βουλευτής της Νέας Δ</w:t>
      </w:r>
      <w:r>
        <w:rPr>
          <w:rFonts w:eastAsia="Times New Roman"/>
          <w:szCs w:val="24"/>
        </w:rPr>
        <w:t>ημοκρατίας κ. Κεφαλογιάννη έχει τον λόγο.</w:t>
      </w:r>
    </w:p>
    <w:p w14:paraId="2E2477DA" w14:textId="77777777" w:rsidR="00ED3BF8" w:rsidRDefault="009F432D">
      <w:pPr>
        <w:spacing w:after="0" w:line="600" w:lineRule="auto"/>
        <w:ind w:firstLine="720"/>
        <w:jc w:val="both"/>
        <w:rPr>
          <w:rFonts w:eastAsia="Times New Roman"/>
          <w:szCs w:val="24"/>
        </w:rPr>
      </w:pPr>
      <w:r>
        <w:rPr>
          <w:rFonts w:eastAsia="Times New Roman"/>
          <w:b/>
          <w:szCs w:val="24"/>
        </w:rPr>
        <w:t xml:space="preserve">ΟΛΓΑ ΚΕΦΑΛΟΓΙΑΝΝΗ: </w:t>
      </w:r>
      <w:r>
        <w:rPr>
          <w:rFonts w:eastAsia="Times New Roman"/>
          <w:szCs w:val="24"/>
        </w:rPr>
        <w:t xml:space="preserve">Ευχαριστώ, </w:t>
      </w:r>
      <w:r w:rsidRPr="00131C3A">
        <w:rPr>
          <w:rFonts w:eastAsia="Times New Roman"/>
          <w:szCs w:val="24"/>
        </w:rPr>
        <w:t>κύριε Πρόεδρε</w:t>
      </w:r>
      <w:r>
        <w:rPr>
          <w:rFonts w:eastAsia="Times New Roman"/>
          <w:szCs w:val="24"/>
        </w:rPr>
        <w:t>.</w:t>
      </w:r>
    </w:p>
    <w:p w14:paraId="2E2477DB" w14:textId="77777777" w:rsidR="00ED3BF8" w:rsidRDefault="009F432D">
      <w:pPr>
        <w:spacing w:after="0"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η </w:t>
      </w:r>
      <w:r w:rsidRPr="00F92D06">
        <w:rPr>
          <w:rFonts w:eastAsia="Times New Roman"/>
          <w:szCs w:val="24"/>
        </w:rPr>
        <w:t>Κυβέρνηση</w:t>
      </w:r>
      <w:r>
        <w:rPr>
          <w:rFonts w:eastAsia="Times New Roman"/>
          <w:szCs w:val="24"/>
        </w:rPr>
        <w:t xml:space="preserve"> νομοθετεί σήμερα για την παιδεία απαξιώνοντας για άλλη μια φορά την κοινοβουλευτική διαδικασία και φυσικά την ελληνική κοινωνία</w:t>
      </w:r>
      <w:r>
        <w:rPr>
          <w:rFonts w:eastAsia="Times New Roman"/>
          <w:szCs w:val="24"/>
        </w:rPr>
        <w:t>, εισάγοντας την περασμένη εβδομάδα το παρόν νομοσχέδιο των διακοσίων και πλέον άρθρων και των χιλίων σελίδων, νομοσχέδιο που ρυθμίζει κρίσιμα ζητήματα για το εκπαιδευτικό σύστημα.</w:t>
      </w:r>
    </w:p>
    <w:p w14:paraId="2E2477DC" w14:textId="77777777" w:rsidR="00ED3BF8" w:rsidRDefault="009F432D">
      <w:pPr>
        <w:spacing w:after="0" w:line="600" w:lineRule="auto"/>
        <w:ind w:firstLine="720"/>
        <w:jc w:val="both"/>
        <w:rPr>
          <w:rFonts w:eastAsia="Times New Roman"/>
          <w:szCs w:val="24"/>
        </w:rPr>
      </w:pPr>
      <w:r>
        <w:rPr>
          <w:rFonts w:eastAsia="Times New Roman"/>
          <w:szCs w:val="24"/>
        </w:rPr>
        <w:t>Είναι πραγματικά ντροπή και είναι ακόμη μια μεθόδευση πλήρως ευθυγραμμισμέν</w:t>
      </w:r>
      <w:r>
        <w:rPr>
          <w:rFonts w:eastAsia="Times New Roman"/>
          <w:szCs w:val="24"/>
        </w:rPr>
        <w:t xml:space="preserve">η με την τετραετή πορεία κατάρρευσης του συστήματος κοινωνικών αξιών που χαράξατε ως </w:t>
      </w:r>
      <w:r w:rsidRPr="00F92D06">
        <w:rPr>
          <w:rFonts w:eastAsia="Times New Roman"/>
          <w:szCs w:val="24"/>
        </w:rPr>
        <w:t>Κυβέρνηση</w:t>
      </w:r>
      <w:r>
        <w:rPr>
          <w:rFonts w:eastAsia="Times New Roman"/>
          <w:szCs w:val="24"/>
        </w:rPr>
        <w:t xml:space="preserve">. </w:t>
      </w:r>
    </w:p>
    <w:p w14:paraId="2E2477DD"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Ένας ολόκληρος κυβερνητικός κύκλος κλείνει αφήνοντας πίσω του συντρίμμια, με την ελληνική κοινωνία να βιώνει σε ακραίο βαθμό την έλλειψη ευκαιριών για απασχόληση, εκπαίδευση, αμοιβή, καλή υγεία και ό,τι άλλο συνιστά δείκτη κοινωνικής ευημερίας. </w:t>
      </w:r>
    </w:p>
    <w:p w14:paraId="2E2477DE" w14:textId="77777777" w:rsidR="00ED3BF8" w:rsidRDefault="009F432D">
      <w:pPr>
        <w:spacing w:after="0" w:line="600" w:lineRule="auto"/>
        <w:ind w:firstLine="720"/>
        <w:jc w:val="both"/>
        <w:rPr>
          <w:rFonts w:eastAsia="Times New Roman"/>
          <w:szCs w:val="24"/>
        </w:rPr>
      </w:pPr>
      <w:r>
        <w:rPr>
          <w:rFonts w:eastAsia="Times New Roman"/>
          <w:szCs w:val="24"/>
        </w:rPr>
        <w:t>Κυρίες και</w:t>
      </w:r>
      <w:r>
        <w:rPr>
          <w:rFonts w:eastAsia="Times New Roman"/>
          <w:szCs w:val="24"/>
        </w:rPr>
        <w:t xml:space="preserve"> κύριοι συνάδελφοι, ολοκληρώνεται σήμερα το προγραμματισμένο και συστηματικό σχέδιο της </w:t>
      </w:r>
      <w:r w:rsidRPr="00F92D06">
        <w:rPr>
          <w:rFonts w:eastAsia="Times New Roman"/>
          <w:szCs w:val="24"/>
        </w:rPr>
        <w:t>Κυβέρνησης</w:t>
      </w:r>
      <w:r>
        <w:rPr>
          <w:rFonts w:eastAsia="Times New Roman"/>
          <w:szCs w:val="24"/>
        </w:rPr>
        <w:t xml:space="preserve"> ΣΥΡΙΖΑ να διαλύσει το σύνολο του ελληνικού εκπαιδευτικού συστήματος ξεκινώντας το 2015 με το νομοσχέδιο του τότε Υπουργού κ. Μπαλτά και που συνέχισε ο νυν Υπ</w:t>
      </w:r>
      <w:r>
        <w:rPr>
          <w:rFonts w:eastAsia="Times New Roman"/>
          <w:szCs w:val="24"/>
        </w:rPr>
        <w:t xml:space="preserve">ουργός κ. </w:t>
      </w:r>
      <w:proofErr w:type="spellStart"/>
      <w:r>
        <w:rPr>
          <w:rFonts w:eastAsia="Times New Roman"/>
          <w:szCs w:val="24"/>
        </w:rPr>
        <w:t>Γαβρόγλου</w:t>
      </w:r>
      <w:proofErr w:type="spellEnd"/>
      <w:r>
        <w:rPr>
          <w:rFonts w:eastAsia="Times New Roman"/>
          <w:szCs w:val="24"/>
        </w:rPr>
        <w:t xml:space="preserve"> το 2018, που έσβησε από τον ακαδημαϊκό χάρτη όλα τα ΤΕΙ, πλην ορισμένων που σβήνει σήμερα.</w:t>
      </w:r>
    </w:p>
    <w:p w14:paraId="2E2477DF" w14:textId="77777777" w:rsidR="00ED3BF8" w:rsidRDefault="009F432D">
      <w:pPr>
        <w:spacing w:after="0" w:line="600" w:lineRule="auto"/>
        <w:ind w:firstLine="720"/>
        <w:jc w:val="both"/>
        <w:rPr>
          <w:rFonts w:eastAsia="Times New Roman"/>
          <w:szCs w:val="24"/>
        </w:rPr>
      </w:pPr>
      <w:r>
        <w:rPr>
          <w:rFonts w:eastAsia="Times New Roman"/>
          <w:szCs w:val="24"/>
        </w:rPr>
        <w:t xml:space="preserve">Με το παρόν νομοσχέδιο ολοκληρώνεται η ισοπέδωση του </w:t>
      </w:r>
      <w:r>
        <w:rPr>
          <w:rFonts w:eastAsia="Times New Roman"/>
          <w:szCs w:val="24"/>
        </w:rPr>
        <w:t xml:space="preserve">λυκείου </w:t>
      </w:r>
      <w:r>
        <w:rPr>
          <w:rFonts w:eastAsia="Times New Roman"/>
          <w:szCs w:val="24"/>
        </w:rPr>
        <w:t xml:space="preserve">και της ανώτατης εκπαίδευσης, ενώ καταργείται η έννοια του πρότυπου σχολείου. Είναι </w:t>
      </w:r>
      <w:r>
        <w:rPr>
          <w:rFonts w:eastAsia="Times New Roman"/>
          <w:szCs w:val="24"/>
        </w:rPr>
        <w:t xml:space="preserve">μια ακόμη σφραγίδα της απέχθειας του ΣΥΡΙΖΑ για τις έννοιες της αριστείας, της αξιολόγησης και της καινοτομίας. Οφείλατε να νομοθετήσετε ώστε όλη </w:t>
      </w:r>
      <w:r>
        <w:rPr>
          <w:rFonts w:eastAsia="Times New Roman"/>
          <w:szCs w:val="24"/>
        </w:rPr>
        <w:lastRenderedPageBreak/>
        <w:t>η δευτεροβάθμια εκπαίδευση να κινείται κατά τα πρότυπα δημόσια εκπαιδευτήρια και όχι να επιδίδεστε σε ισοπεδωτ</w:t>
      </w:r>
      <w:r>
        <w:rPr>
          <w:rFonts w:eastAsia="Times New Roman"/>
          <w:szCs w:val="24"/>
        </w:rPr>
        <w:t xml:space="preserve">ικές υπεραπλουστεύσεις. </w:t>
      </w:r>
    </w:p>
    <w:p w14:paraId="2E2477E0"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Προσδίδετε, επίσης,</w:t>
      </w:r>
      <w:r w:rsidRPr="00856998">
        <w:rPr>
          <w:rFonts w:eastAsia="Times New Roman" w:cs="Times New Roman"/>
          <w:szCs w:val="24"/>
        </w:rPr>
        <w:t xml:space="preserve"> μονοσήμαντη διάσταση στο</w:t>
      </w:r>
      <w:r>
        <w:rPr>
          <w:rFonts w:eastAsia="Times New Roman" w:cs="Times New Roman"/>
          <w:szCs w:val="24"/>
        </w:rPr>
        <w:t>ν</w:t>
      </w:r>
      <w:r w:rsidRPr="00856998">
        <w:rPr>
          <w:rFonts w:eastAsia="Times New Roman" w:cs="Times New Roman"/>
          <w:szCs w:val="24"/>
        </w:rPr>
        <w:t xml:space="preserve"> ρόλο της </w:t>
      </w:r>
      <w:r>
        <w:rPr>
          <w:rFonts w:eastAsia="Times New Roman" w:cs="Times New Roman"/>
          <w:szCs w:val="24"/>
        </w:rPr>
        <w:t xml:space="preserve">Γ΄ </w:t>
      </w:r>
      <w:r>
        <w:rPr>
          <w:rFonts w:eastAsia="Times New Roman" w:cs="Times New Roman"/>
          <w:szCs w:val="24"/>
        </w:rPr>
        <w:t>λ</w:t>
      </w:r>
      <w:r w:rsidRPr="00856998">
        <w:rPr>
          <w:rFonts w:eastAsia="Times New Roman" w:cs="Times New Roman"/>
          <w:szCs w:val="24"/>
        </w:rPr>
        <w:t>υκείου</w:t>
      </w:r>
      <w:r>
        <w:rPr>
          <w:rFonts w:eastAsia="Times New Roman" w:cs="Times New Roman"/>
          <w:szCs w:val="24"/>
        </w:rPr>
        <w:t>,</w:t>
      </w:r>
      <w:r w:rsidRPr="00856998">
        <w:rPr>
          <w:rFonts w:eastAsia="Times New Roman" w:cs="Times New Roman"/>
          <w:szCs w:val="24"/>
        </w:rPr>
        <w:t xml:space="preserve"> καθώς περιορίζεται αποκλειστικά ως </w:t>
      </w:r>
      <w:r>
        <w:rPr>
          <w:rFonts w:eastAsia="Times New Roman" w:cs="Times New Roman"/>
          <w:szCs w:val="24"/>
        </w:rPr>
        <w:t>προεισαγωγικό έτος</w:t>
      </w:r>
      <w:r w:rsidRPr="00856998">
        <w:rPr>
          <w:rFonts w:eastAsia="Times New Roman" w:cs="Times New Roman"/>
          <w:szCs w:val="24"/>
        </w:rPr>
        <w:t xml:space="preserve"> στα ΑΕΙ</w:t>
      </w:r>
      <w:r>
        <w:rPr>
          <w:rFonts w:eastAsia="Times New Roman" w:cs="Times New Roman"/>
          <w:szCs w:val="24"/>
        </w:rPr>
        <w:t>, ε</w:t>
      </w:r>
      <w:r w:rsidRPr="00856998">
        <w:rPr>
          <w:rFonts w:eastAsia="Times New Roman" w:cs="Times New Roman"/>
          <w:szCs w:val="24"/>
        </w:rPr>
        <w:t xml:space="preserve">νώ οι μαθητές της </w:t>
      </w:r>
      <w:r>
        <w:rPr>
          <w:rFonts w:eastAsia="Times New Roman" w:cs="Times New Roman"/>
          <w:szCs w:val="24"/>
        </w:rPr>
        <w:t xml:space="preserve">Β΄ </w:t>
      </w:r>
      <w:r>
        <w:rPr>
          <w:rFonts w:eastAsia="Times New Roman" w:cs="Times New Roman"/>
          <w:szCs w:val="24"/>
        </w:rPr>
        <w:t>λ</w:t>
      </w:r>
      <w:r w:rsidRPr="00856998">
        <w:rPr>
          <w:rFonts w:eastAsia="Times New Roman" w:cs="Times New Roman"/>
          <w:szCs w:val="24"/>
        </w:rPr>
        <w:t xml:space="preserve">υκείου </w:t>
      </w:r>
      <w:r w:rsidRPr="00856998">
        <w:rPr>
          <w:rFonts w:eastAsia="Times New Roman" w:cs="Times New Roman"/>
          <w:szCs w:val="24"/>
        </w:rPr>
        <w:t>καλούνται να αποφασίσουν σε ποιες σχολές θα στρέψουν το ενδι</w:t>
      </w:r>
      <w:r>
        <w:rPr>
          <w:rFonts w:eastAsia="Times New Roman" w:cs="Times New Roman"/>
          <w:szCs w:val="24"/>
        </w:rPr>
        <w:t xml:space="preserve">αφέρον </w:t>
      </w:r>
      <w:r>
        <w:rPr>
          <w:rFonts w:eastAsia="Times New Roman" w:cs="Times New Roman"/>
          <w:szCs w:val="24"/>
        </w:rPr>
        <w:t>τους, χωρίς να γνωρίζουν π</w:t>
      </w:r>
      <w:r w:rsidRPr="00856998">
        <w:rPr>
          <w:rFonts w:eastAsia="Times New Roman" w:cs="Times New Roman"/>
          <w:szCs w:val="24"/>
        </w:rPr>
        <w:t xml:space="preserve">οιες </w:t>
      </w:r>
      <w:r w:rsidRPr="00856998">
        <w:rPr>
          <w:rFonts w:eastAsia="Times New Roman" w:cs="Times New Roman"/>
          <w:szCs w:val="24"/>
        </w:rPr>
        <w:t>απ</w:t>
      </w:r>
      <w:r>
        <w:rPr>
          <w:rFonts w:eastAsia="Times New Roman" w:cs="Times New Roman"/>
          <w:szCs w:val="24"/>
        </w:rPr>
        <w:t>’</w:t>
      </w:r>
      <w:r w:rsidRPr="00856998">
        <w:rPr>
          <w:rFonts w:eastAsia="Times New Roman" w:cs="Times New Roman"/>
          <w:szCs w:val="24"/>
        </w:rPr>
        <w:t xml:space="preserve"> </w:t>
      </w:r>
      <w:r w:rsidRPr="00856998">
        <w:rPr>
          <w:rFonts w:eastAsia="Times New Roman" w:cs="Times New Roman"/>
          <w:szCs w:val="24"/>
        </w:rPr>
        <w:t>αυτές θα είναι την επόμενη χρ</w:t>
      </w:r>
      <w:r>
        <w:rPr>
          <w:rFonts w:eastAsia="Times New Roman" w:cs="Times New Roman"/>
          <w:szCs w:val="24"/>
        </w:rPr>
        <w:t>ονιά στην κατηγορία των σχολών μ</w:t>
      </w:r>
      <w:r w:rsidRPr="00856998">
        <w:rPr>
          <w:rFonts w:eastAsia="Times New Roman" w:cs="Times New Roman"/>
          <w:szCs w:val="24"/>
        </w:rPr>
        <w:t>ε ή χωρίς εισαγωγικές εξετάσεις</w:t>
      </w:r>
      <w:r>
        <w:rPr>
          <w:rFonts w:eastAsia="Times New Roman" w:cs="Times New Roman"/>
          <w:szCs w:val="24"/>
        </w:rPr>
        <w:t xml:space="preserve">. Πρόκειται για επικίνδυνα </w:t>
      </w:r>
      <w:r w:rsidRPr="00856998">
        <w:rPr>
          <w:rFonts w:eastAsia="Times New Roman" w:cs="Times New Roman"/>
          <w:szCs w:val="24"/>
        </w:rPr>
        <w:t>παιχνίδια σε βάρος μαθητών</w:t>
      </w:r>
      <w:r>
        <w:rPr>
          <w:rFonts w:eastAsia="Times New Roman" w:cs="Times New Roman"/>
          <w:szCs w:val="24"/>
        </w:rPr>
        <w:t>,</w:t>
      </w:r>
      <w:r w:rsidRPr="00856998">
        <w:rPr>
          <w:rFonts w:eastAsia="Times New Roman" w:cs="Times New Roman"/>
          <w:szCs w:val="24"/>
        </w:rPr>
        <w:t xml:space="preserve"> εκπαιδευτικών</w:t>
      </w:r>
      <w:r>
        <w:rPr>
          <w:rFonts w:eastAsia="Times New Roman" w:cs="Times New Roman"/>
          <w:szCs w:val="24"/>
        </w:rPr>
        <w:t>,</w:t>
      </w:r>
      <w:r w:rsidRPr="00856998">
        <w:rPr>
          <w:rFonts w:eastAsia="Times New Roman" w:cs="Times New Roman"/>
          <w:szCs w:val="24"/>
        </w:rPr>
        <w:t xml:space="preserve"> γονέων</w:t>
      </w:r>
      <w:r>
        <w:rPr>
          <w:rFonts w:eastAsia="Times New Roman" w:cs="Times New Roman"/>
          <w:szCs w:val="24"/>
        </w:rPr>
        <w:t>,</w:t>
      </w:r>
      <w:r w:rsidRPr="00856998">
        <w:rPr>
          <w:rFonts w:eastAsia="Times New Roman" w:cs="Times New Roman"/>
          <w:szCs w:val="24"/>
        </w:rPr>
        <w:t xml:space="preserve"> μό</w:t>
      </w:r>
      <w:r>
        <w:rPr>
          <w:rFonts w:eastAsia="Times New Roman" w:cs="Times New Roman"/>
          <w:szCs w:val="24"/>
        </w:rPr>
        <w:t>νο και μόνο για να διατυμπανίζε</w:t>
      </w:r>
      <w:r w:rsidRPr="00856998">
        <w:rPr>
          <w:rFonts w:eastAsia="Times New Roman" w:cs="Times New Roman"/>
          <w:szCs w:val="24"/>
        </w:rPr>
        <w:t>τε προεκλογικά ότι</w:t>
      </w:r>
      <w:r w:rsidRPr="00856998">
        <w:rPr>
          <w:rFonts w:eastAsia="Times New Roman" w:cs="Times New Roman"/>
          <w:szCs w:val="24"/>
        </w:rPr>
        <w:t xml:space="preserve"> </w:t>
      </w:r>
      <w:r>
        <w:rPr>
          <w:rFonts w:eastAsia="Times New Roman" w:cs="Times New Roman"/>
          <w:szCs w:val="24"/>
        </w:rPr>
        <w:t>-</w:t>
      </w:r>
      <w:r w:rsidRPr="00856998">
        <w:rPr>
          <w:rFonts w:eastAsia="Times New Roman" w:cs="Times New Roman"/>
          <w:szCs w:val="24"/>
        </w:rPr>
        <w:t>δήθεν</w:t>
      </w:r>
      <w:r>
        <w:rPr>
          <w:rFonts w:eastAsia="Times New Roman" w:cs="Times New Roman"/>
          <w:szCs w:val="24"/>
        </w:rPr>
        <w:t>-</w:t>
      </w:r>
      <w:r w:rsidRPr="00856998">
        <w:rPr>
          <w:rFonts w:eastAsia="Times New Roman" w:cs="Times New Roman"/>
          <w:szCs w:val="24"/>
        </w:rPr>
        <w:t xml:space="preserve"> καταργήσατε τις πανελλαδικές εξετάσεις</w:t>
      </w:r>
      <w:r>
        <w:rPr>
          <w:rFonts w:eastAsia="Times New Roman" w:cs="Times New Roman"/>
          <w:szCs w:val="24"/>
        </w:rPr>
        <w:t>.</w:t>
      </w:r>
      <w:r w:rsidRPr="00856998">
        <w:rPr>
          <w:rFonts w:eastAsia="Times New Roman" w:cs="Times New Roman"/>
          <w:szCs w:val="24"/>
        </w:rPr>
        <w:t xml:space="preserve"> </w:t>
      </w:r>
    </w:p>
    <w:p w14:paraId="2E2477E1" w14:textId="77777777" w:rsidR="00ED3BF8" w:rsidRDefault="009F432D">
      <w:pPr>
        <w:tabs>
          <w:tab w:val="left" w:pos="6168"/>
        </w:tabs>
        <w:spacing w:after="0" w:line="600" w:lineRule="auto"/>
        <w:ind w:firstLine="720"/>
        <w:jc w:val="both"/>
        <w:rPr>
          <w:rFonts w:eastAsia="Times New Roman" w:cs="Times New Roman"/>
          <w:szCs w:val="24"/>
        </w:rPr>
      </w:pPr>
      <w:r w:rsidRPr="00856998">
        <w:rPr>
          <w:rFonts w:eastAsia="Times New Roman" w:cs="Times New Roman"/>
          <w:szCs w:val="24"/>
        </w:rPr>
        <w:t>Στην πραγματικότητα</w:t>
      </w:r>
      <w:r>
        <w:rPr>
          <w:rFonts w:eastAsia="Times New Roman" w:cs="Times New Roman"/>
          <w:szCs w:val="24"/>
        </w:rPr>
        <w:t>, όχι μόνο δεν τις καταργείτε, αλλά ε</w:t>
      </w:r>
      <w:r w:rsidRPr="00856998">
        <w:rPr>
          <w:rFonts w:eastAsia="Times New Roman" w:cs="Times New Roman"/>
          <w:szCs w:val="24"/>
        </w:rPr>
        <w:t xml:space="preserve">πιστρέφουμε </w:t>
      </w:r>
      <w:r w:rsidRPr="00856998">
        <w:rPr>
          <w:rFonts w:eastAsia="Times New Roman" w:cs="Times New Roman"/>
          <w:szCs w:val="24"/>
        </w:rPr>
        <w:t>σ</w:t>
      </w:r>
      <w:r>
        <w:rPr>
          <w:rFonts w:eastAsia="Times New Roman" w:cs="Times New Roman"/>
          <w:szCs w:val="24"/>
        </w:rPr>
        <w:t xml:space="preserve">’ </w:t>
      </w:r>
      <w:r w:rsidRPr="00856998">
        <w:rPr>
          <w:rFonts w:eastAsia="Times New Roman" w:cs="Times New Roman"/>
          <w:szCs w:val="24"/>
        </w:rPr>
        <w:t>ένα κακέκτυπο των τεσσάρων δεσμών</w:t>
      </w:r>
      <w:r>
        <w:rPr>
          <w:rFonts w:eastAsia="Times New Roman" w:cs="Times New Roman"/>
          <w:szCs w:val="24"/>
        </w:rPr>
        <w:t>,</w:t>
      </w:r>
      <w:r w:rsidRPr="00856998">
        <w:rPr>
          <w:rFonts w:eastAsia="Times New Roman" w:cs="Times New Roman"/>
          <w:szCs w:val="24"/>
        </w:rPr>
        <w:t xml:space="preserve"> με τη διαφορά ότι θεσμοθετείται η διάκριση μεταξύ σχολών ελεύθερης πρόσβασης και σχολών με πρόσβαση </w:t>
      </w:r>
      <w:r w:rsidRPr="00856998">
        <w:rPr>
          <w:rFonts w:eastAsia="Times New Roman" w:cs="Times New Roman"/>
          <w:szCs w:val="24"/>
        </w:rPr>
        <w:t>κατόπιν εισαγωγικών εξετάσεων</w:t>
      </w:r>
      <w:r>
        <w:rPr>
          <w:rFonts w:eastAsia="Times New Roman" w:cs="Times New Roman"/>
          <w:szCs w:val="24"/>
        </w:rPr>
        <w:t>. Θα έχουμε «πράσινες» και «κόκκινες» σ</w:t>
      </w:r>
      <w:r w:rsidRPr="00856998">
        <w:rPr>
          <w:rFonts w:eastAsia="Times New Roman" w:cs="Times New Roman"/>
          <w:szCs w:val="24"/>
        </w:rPr>
        <w:t>χολές που κάθε χρονιά θα αλλάζουν χρώμα ανάλογα με τον βαθμό προτίμησης για κάθε σχολή</w:t>
      </w:r>
      <w:r>
        <w:rPr>
          <w:rFonts w:eastAsia="Times New Roman" w:cs="Times New Roman"/>
          <w:szCs w:val="24"/>
        </w:rPr>
        <w:t>.</w:t>
      </w:r>
      <w:r w:rsidRPr="00856998">
        <w:rPr>
          <w:rFonts w:eastAsia="Times New Roman" w:cs="Times New Roman"/>
          <w:szCs w:val="24"/>
        </w:rPr>
        <w:t xml:space="preserve"> Είναι το πλέον καταστροφικό σενάριο</w:t>
      </w:r>
      <w:r>
        <w:rPr>
          <w:rFonts w:eastAsia="Times New Roman" w:cs="Times New Roman"/>
          <w:szCs w:val="24"/>
        </w:rPr>
        <w:t>,</w:t>
      </w:r>
      <w:r w:rsidRPr="00856998">
        <w:rPr>
          <w:rFonts w:eastAsia="Times New Roman" w:cs="Times New Roman"/>
          <w:szCs w:val="24"/>
        </w:rPr>
        <w:t xml:space="preserve"> </w:t>
      </w:r>
      <w:r w:rsidRPr="00856998">
        <w:rPr>
          <w:rFonts w:eastAsia="Times New Roman" w:cs="Times New Roman"/>
          <w:szCs w:val="24"/>
        </w:rPr>
        <w:lastRenderedPageBreak/>
        <w:t xml:space="preserve">τόσο για την </w:t>
      </w:r>
      <w:r>
        <w:rPr>
          <w:rFonts w:eastAsia="Times New Roman" w:cs="Times New Roman"/>
          <w:szCs w:val="24"/>
        </w:rPr>
        <w:t>δ</w:t>
      </w:r>
      <w:r w:rsidRPr="00856998">
        <w:rPr>
          <w:rFonts w:eastAsia="Times New Roman" w:cs="Times New Roman"/>
          <w:szCs w:val="24"/>
        </w:rPr>
        <w:t xml:space="preserve">ευτεροβάθμια όσο και για την </w:t>
      </w:r>
      <w:r>
        <w:rPr>
          <w:rFonts w:eastAsia="Times New Roman" w:cs="Times New Roman"/>
          <w:szCs w:val="24"/>
        </w:rPr>
        <w:t>τ</w:t>
      </w:r>
      <w:r w:rsidRPr="00856998">
        <w:rPr>
          <w:rFonts w:eastAsia="Times New Roman" w:cs="Times New Roman"/>
          <w:szCs w:val="24"/>
        </w:rPr>
        <w:t>ριτοβάθμια εκπαίδευ</w:t>
      </w:r>
      <w:r w:rsidRPr="00856998">
        <w:rPr>
          <w:rFonts w:eastAsia="Times New Roman" w:cs="Times New Roman"/>
          <w:szCs w:val="24"/>
        </w:rPr>
        <w:t>ση</w:t>
      </w:r>
      <w:r>
        <w:rPr>
          <w:rFonts w:eastAsia="Times New Roman" w:cs="Times New Roman"/>
          <w:szCs w:val="24"/>
        </w:rPr>
        <w:t>,</w:t>
      </w:r>
      <w:r w:rsidRPr="00856998">
        <w:rPr>
          <w:rFonts w:eastAsia="Times New Roman" w:cs="Times New Roman"/>
          <w:szCs w:val="24"/>
        </w:rPr>
        <w:t xml:space="preserve"> αφού εκτός από σχολές δύο ταχυτήτων</w:t>
      </w:r>
      <w:r>
        <w:rPr>
          <w:rFonts w:eastAsia="Times New Roman" w:cs="Times New Roman"/>
          <w:szCs w:val="24"/>
        </w:rPr>
        <w:t>,</w:t>
      </w:r>
      <w:r w:rsidRPr="00856998">
        <w:rPr>
          <w:rFonts w:eastAsia="Times New Roman" w:cs="Times New Roman"/>
          <w:szCs w:val="24"/>
        </w:rPr>
        <w:t xml:space="preserve"> αυξημένου κα</w:t>
      </w:r>
      <w:r>
        <w:rPr>
          <w:rFonts w:eastAsia="Times New Roman" w:cs="Times New Roman"/>
          <w:szCs w:val="24"/>
        </w:rPr>
        <w:t>ι μειωμένου κύρους, δημιουργείτε</w:t>
      </w:r>
      <w:r w:rsidRPr="00856998">
        <w:rPr>
          <w:rFonts w:eastAsia="Times New Roman" w:cs="Times New Roman"/>
          <w:szCs w:val="24"/>
        </w:rPr>
        <w:t xml:space="preserve"> και απολυτήρια δύο ταχυτήτων</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Νομοθετείτε</w:t>
      </w:r>
      <w:r w:rsidRPr="00856998">
        <w:rPr>
          <w:rFonts w:eastAsia="Times New Roman" w:cs="Times New Roman"/>
          <w:szCs w:val="24"/>
        </w:rPr>
        <w:t xml:space="preserve"> για την </w:t>
      </w:r>
      <w:r>
        <w:rPr>
          <w:rFonts w:eastAsia="Times New Roman" w:cs="Times New Roman"/>
          <w:szCs w:val="24"/>
        </w:rPr>
        <w:t>π</w:t>
      </w:r>
      <w:r w:rsidRPr="00856998">
        <w:rPr>
          <w:rFonts w:eastAsia="Times New Roman" w:cs="Times New Roman"/>
          <w:szCs w:val="24"/>
        </w:rPr>
        <w:t>αιδεία επικίνδυνα και στα όρια του Συντάγματος</w:t>
      </w:r>
      <w:r>
        <w:rPr>
          <w:rFonts w:eastAsia="Times New Roman" w:cs="Times New Roman"/>
          <w:szCs w:val="24"/>
        </w:rPr>
        <w:t>.</w:t>
      </w:r>
    </w:p>
    <w:p w14:paraId="2E2477E2" w14:textId="77777777" w:rsidR="00ED3BF8" w:rsidRDefault="009F432D">
      <w:pPr>
        <w:tabs>
          <w:tab w:val="left" w:pos="6168"/>
        </w:tabs>
        <w:spacing w:after="0" w:line="600" w:lineRule="auto"/>
        <w:ind w:firstLine="720"/>
        <w:jc w:val="both"/>
        <w:rPr>
          <w:rFonts w:eastAsia="Times New Roman" w:cs="Times New Roman"/>
          <w:szCs w:val="24"/>
        </w:rPr>
      </w:pPr>
      <w:r w:rsidRPr="00856998">
        <w:rPr>
          <w:rFonts w:eastAsia="Times New Roman" w:cs="Times New Roman"/>
          <w:szCs w:val="24"/>
        </w:rPr>
        <w:t xml:space="preserve"> Επιπλέον</w:t>
      </w:r>
      <w:r>
        <w:rPr>
          <w:rFonts w:eastAsia="Times New Roman" w:cs="Times New Roman"/>
          <w:szCs w:val="24"/>
        </w:rPr>
        <w:t>,</w:t>
      </w:r>
      <w:r w:rsidRPr="00856998">
        <w:rPr>
          <w:rFonts w:eastAsia="Times New Roman" w:cs="Times New Roman"/>
          <w:szCs w:val="24"/>
        </w:rPr>
        <w:t xml:space="preserve"> η Κυβέρνηση συνεχίζει το έργο ποσοτικής και όχι ποιοτικής με</w:t>
      </w:r>
      <w:r w:rsidRPr="00856998">
        <w:rPr>
          <w:rFonts w:eastAsia="Times New Roman" w:cs="Times New Roman"/>
          <w:szCs w:val="24"/>
        </w:rPr>
        <w:t>γέθυνσης της εκπαίδευσης</w:t>
      </w:r>
      <w:r>
        <w:rPr>
          <w:rFonts w:eastAsia="Times New Roman" w:cs="Times New Roman"/>
          <w:szCs w:val="24"/>
        </w:rPr>
        <w:t>,</w:t>
      </w:r>
      <w:r w:rsidRPr="00856998">
        <w:rPr>
          <w:rFonts w:eastAsia="Times New Roman" w:cs="Times New Roman"/>
          <w:szCs w:val="24"/>
        </w:rPr>
        <w:t xml:space="preserve"> με την ίδρυση σχολών και τμημάτων από συνέργειες </w:t>
      </w:r>
      <w:r>
        <w:rPr>
          <w:rFonts w:eastAsia="Times New Roman" w:cs="Times New Roman"/>
          <w:szCs w:val="24"/>
        </w:rPr>
        <w:t>πανεπιστημίων και ΤΕΙ, χωρίς μ</w:t>
      </w:r>
      <w:r w:rsidRPr="00856998">
        <w:rPr>
          <w:rFonts w:eastAsia="Times New Roman" w:cs="Times New Roman"/>
          <w:szCs w:val="24"/>
        </w:rPr>
        <w:t>ελέτη σκοπιμότητας</w:t>
      </w:r>
      <w:r>
        <w:rPr>
          <w:rFonts w:eastAsia="Times New Roman" w:cs="Times New Roman"/>
          <w:szCs w:val="24"/>
        </w:rPr>
        <w:t>,</w:t>
      </w:r>
      <w:r w:rsidRPr="00856998">
        <w:rPr>
          <w:rFonts w:eastAsia="Times New Roman" w:cs="Times New Roman"/>
          <w:szCs w:val="24"/>
        </w:rPr>
        <w:t xml:space="preserve"> χωρίς ακαδημαϊκά κριτήρια </w:t>
      </w:r>
      <w:r>
        <w:rPr>
          <w:rFonts w:eastAsia="Times New Roman" w:cs="Times New Roman"/>
          <w:szCs w:val="24"/>
        </w:rPr>
        <w:t>κ</w:t>
      </w:r>
      <w:r w:rsidRPr="00856998">
        <w:rPr>
          <w:rFonts w:eastAsia="Times New Roman" w:cs="Times New Roman"/>
          <w:szCs w:val="24"/>
        </w:rPr>
        <w:t>αι φυσικά χωρίς μελέτη για τις πραγματικές ανάγκες της αγοράς εργασίας</w:t>
      </w:r>
      <w:r>
        <w:rPr>
          <w:rFonts w:eastAsia="Times New Roman" w:cs="Times New Roman"/>
          <w:szCs w:val="24"/>
        </w:rPr>
        <w:t>,</w:t>
      </w:r>
      <w:r w:rsidRPr="00856998">
        <w:rPr>
          <w:rFonts w:eastAsia="Times New Roman" w:cs="Times New Roman"/>
          <w:szCs w:val="24"/>
        </w:rPr>
        <w:t xml:space="preserve"> κάτι που θα έπρεπε να αποτελεί </w:t>
      </w:r>
      <w:r>
        <w:rPr>
          <w:rFonts w:eastAsia="Times New Roman" w:cs="Times New Roman"/>
          <w:szCs w:val="24"/>
        </w:rPr>
        <w:t>κ</w:t>
      </w:r>
      <w:r>
        <w:rPr>
          <w:rFonts w:eastAsia="Times New Roman" w:cs="Times New Roman"/>
          <w:szCs w:val="24"/>
        </w:rPr>
        <w:t>ρίσιμη παράμετρο ίδρυσης ενός πανεπιστημιακού τμήματος ή σ</w:t>
      </w:r>
      <w:r w:rsidRPr="00856998">
        <w:rPr>
          <w:rFonts w:eastAsia="Times New Roman" w:cs="Times New Roman"/>
          <w:szCs w:val="24"/>
        </w:rPr>
        <w:t>χολής</w:t>
      </w:r>
      <w:r>
        <w:rPr>
          <w:rFonts w:eastAsia="Times New Roman" w:cs="Times New Roman"/>
          <w:szCs w:val="24"/>
        </w:rPr>
        <w:t>.</w:t>
      </w:r>
      <w:r w:rsidRPr="00856998">
        <w:rPr>
          <w:rFonts w:eastAsia="Times New Roman" w:cs="Times New Roman"/>
          <w:szCs w:val="24"/>
        </w:rPr>
        <w:t xml:space="preserve"> Αυτά είναι θέματα που προφανώς σας αφήνουν αδιάφορους</w:t>
      </w:r>
      <w:r>
        <w:rPr>
          <w:rFonts w:eastAsia="Times New Roman" w:cs="Times New Roman"/>
          <w:szCs w:val="24"/>
        </w:rPr>
        <w:t>.</w:t>
      </w:r>
    </w:p>
    <w:p w14:paraId="2E2477E3"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w:t>
      </w:r>
      <w:r w:rsidRPr="00856998">
        <w:rPr>
          <w:rFonts w:eastAsia="Times New Roman" w:cs="Times New Roman"/>
          <w:szCs w:val="24"/>
        </w:rPr>
        <w:t xml:space="preserve">θα ήθελα στο σημείο αυτό να σταθώ ιδιαίτερα στα άρθρα </w:t>
      </w:r>
      <w:r>
        <w:rPr>
          <w:rFonts w:eastAsia="Times New Roman" w:cs="Times New Roman"/>
          <w:szCs w:val="24"/>
        </w:rPr>
        <w:t xml:space="preserve">98 και 99. </w:t>
      </w:r>
      <w:r w:rsidRPr="00856998">
        <w:rPr>
          <w:rFonts w:eastAsia="Times New Roman" w:cs="Times New Roman"/>
          <w:szCs w:val="24"/>
        </w:rPr>
        <w:t>Η αναγνώριση ε</w:t>
      </w:r>
      <w:r>
        <w:rPr>
          <w:rFonts w:eastAsia="Times New Roman" w:cs="Times New Roman"/>
          <w:szCs w:val="24"/>
        </w:rPr>
        <w:t>παγγελματικής ισοδυναμίας τίτλου</w:t>
      </w:r>
      <w:r w:rsidRPr="00856998">
        <w:rPr>
          <w:rFonts w:eastAsia="Times New Roman" w:cs="Times New Roman"/>
          <w:szCs w:val="24"/>
        </w:rPr>
        <w:t xml:space="preserve"> τυπικ</w:t>
      </w:r>
      <w:r>
        <w:rPr>
          <w:rFonts w:eastAsia="Times New Roman" w:cs="Times New Roman"/>
          <w:szCs w:val="24"/>
        </w:rPr>
        <w:t xml:space="preserve">ής ανώτατης εκπαίδευσης κράτους - </w:t>
      </w:r>
      <w:r w:rsidRPr="00856998">
        <w:rPr>
          <w:rFonts w:eastAsia="Times New Roman" w:cs="Times New Roman"/>
          <w:szCs w:val="24"/>
        </w:rPr>
        <w:t>μέλους</w:t>
      </w:r>
      <w:r>
        <w:rPr>
          <w:rFonts w:eastAsia="Times New Roman" w:cs="Times New Roman"/>
          <w:szCs w:val="24"/>
        </w:rPr>
        <w:t>,</w:t>
      </w:r>
      <w:r w:rsidRPr="00856998">
        <w:rPr>
          <w:rFonts w:eastAsia="Times New Roman" w:cs="Times New Roman"/>
          <w:szCs w:val="24"/>
        </w:rPr>
        <w:t xml:space="preserve"> σύμφωνα με την ισχύουσα νομο</w:t>
      </w:r>
      <w:r>
        <w:rPr>
          <w:rFonts w:eastAsia="Times New Roman" w:cs="Times New Roman"/>
          <w:szCs w:val="24"/>
        </w:rPr>
        <w:t>θεσία, παρέχει στον δικαιούχο τη</w:t>
      </w:r>
      <w:r w:rsidRPr="00856998">
        <w:rPr>
          <w:rFonts w:eastAsia="Times New Roman" w:cs="Times New Roman"/>
          <w:szCs w:val="24"/>
        </w:rPr>
        <w:t xml:space="preserve"> δυνατότητα πρόσβασης σε κάθε οικονομική ή επαγγελ</w:t>
      </w:r>
      <w:r w:rsidRPr="00856998">
        <w:rPr>
          <w:rFonts w:eastAsia="Times New Roman" w:cs="Times New Roman"/>
          <w:szCs w:val="24"/>
        </w:rPr>
        <w:lastRenderedPageBreak/>
        <w:t xml:space="preserve">ματική δραστηριότητα με τις ίδιες προϋποθέσεις με τους κατόχους συγκρίσιμων τίτλων σπουδών του </w:t>
      </w:r>
      <w:r>
        <w:rPr>
          <w:rFonts w:eastAsia="Times New Roman" w:cs="Times New Roman"/>
          <w:szCs w:val="24"/>
        </w:rPr>
        <w:t>εκπαιδευτ</w:t>
      </w:r>
      <w:r>
        <w:rPr>
          <w:rFonts w:eastAsia="Times New Roman" w:cs="Times New Roman"/>
          <w:szCs w:val="24"/>
        </w:rPr>
        <w:t xml:space="preserve">ικού </w:t>
      </w:r>
      <w:r w:rsidRPr="00856998">
        <w:rPr>
          <w:rFonts w:eastAsia="Times New Roman" w:cs="Times New Roman"/>
          <w:szCs w:val="24"/>
        </w:rPr>
        <w:t>συστήματος της ημεδαπής χώρας</w:t>
      </w:r>
      <w:r>
        <w:rPr>
          <w:rFonts w:eastAsia="Times New Roman" w:cs="Times New Roman"/>
          <w:szCs w:val="24"/>
        </w:rPr>
        <w:t>.</w:t>
      </w:r>
      <w:r w:rsidRPr="00856998">
        <w:rPr>
          <w:rFonts w:eastAsia="Times New Roman" w:cs="Times New Roman"/>
          <w:szCs w:val="24"/>
        </w:rPr>
        <w:t xml:space="preserve"> </w:t>
      </w:r>
    </w:p>
    <w:p w14:paraId="2E2477E4" w14:textId="77777777" w:rsidR="00ED3BF8" w:rsidRDefault="009F432D">
      <w:pPr>
        <w:tabs>
          <w:tab w:val="left" w:pos="6168"/>
        </w:tabs>
        <w:spacing w:after="0" w:line="600" w:lineRule="auto"/>
        <w:ind w:firstLine="720"/>
        <w:jc w:val="both"/>
        <w:rPr>
          <w:rFonts w:eastAsia="Times New Roman" w:cs="Times New Roman"/>
          <w:szCs w:val="24"/>
        </w:rPr>
      </w:pPr>
      <w:r w:rsidRPr="00856998">
        <w:rPr>
          <w:rFonts w:eastAsia="Times New Roman" w:cs="Times New Roman"/>
          <w:szCs w:val="24"/>
        </w:rPr>
        <w:t xml:space="preserve">Είναι </w:t>
      </w:r>
      <w:r>
        <w:rPr>
          <w:rFonts w:eastAsia="Times New Roman" w:cs="Times New Roman"/>
          <w:szCs w:val="24"/>
        </w:rPr>
        <w:t>προ</w:t>
      </w:r>
      <w:r w:rsidRPr="00856998">
        <w:rPr>
          <w:rFonts w:eastAsia="Times New Roman" w:cs="Times New Roman"/>
          <w:szCs w:val="24"/>
        </w:rPr>
        <w:t>φανές ότι η κατάργηση της διαδικασίας αναγνώρισης της επαγγελμ</w:t>
      </w:r>
      <w:r>
        <w:rPr>
          <w:rFonts w:eastAsia="Times New Roman" w:cs="Times New Roman"/>
          <w:szCs w:val="24"/>
        </w:rPr>
        <w:t>ατικής ισοδυναμίας που εισάγετε</w:t>
      </w:r>
      <w:r w:rsidRPr="00856998">
        <w:rPr>
          <w:rFonts w:eastAsia="Times New Roman" w:cs="Times New Roman"/>
          <w:szCs w:val="24"/>
        </w:rPr>
        <w:t xml:space="preserve"> σημαίνει και κατάργηση στην πρόσβαση στην αγορά εργασίας</w:t>
      </w:r>
      <w:r>
        <w:rPr>
          <w:rFonts w:eastAsia="Times New Roman" w:cs="Times New Roman"/>
          <w:szCs w:val="24"/>
        </w:rPr>
        <w:t>.</w:t>
      </w:r>
      <w:r w:rsidRPr="00856998">
        <w:rPr>
          <w:rFonts w:eastAsia="Times New Roman" w:cs="Times New Roman"/>
          <w:szCs w:val="24"/>
        </w:rPr>
        <w:t xml:space="preserve"> Παραβιάζονται δηλαδή ευθέως η αρχή της οικονομικής ελευθερ</w:t>
      </w:r>
      <w:r w:rsidRPr="00856998">
        <w:rPr>
          <w:rFonts w:eastAsia="Times New Roman" w:cs="Times New Roman"/>
          <w:szCs w:val="24"/>
        </w:rPr>
        <w:t>ίας που προβλέπει το ίδιο το Σύνταγμα</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ό</w:t>
      </w:r>
      <w:r w:rsidRPr="00856998">
        <w:rPr>
          <w:rFonts w:eastAsia="Times New Roman" w:cs="Times New Roman"/>
          <w:szCs w:val="24"/>
        </w:rPr>
        <w:t>σο και τα σχετικά άρθρα της Συνθήκης λειτουργίας της Ευρωπαϊκής Ένωσης</w:t>
      </w:r>
      <w:r>
        <w:rPr>
          <w:rFonts w:eastAsia="Times New Roman" w:cs="Times New Roman"/>
          <w:szCs w:val="24"/>
        </w:rPr>
        <w:t>.</w:t>
      </w:r>
      <w:r w:rsidRPr="00856998">
        <w:rPr>
          <w:rFonts w:eastAsia="Times New Roman" w:cs="Times New Roman"/>
          <w:szCs w:val="24"/>
        </w:rPr>
        <w:t xml:space="preserve"> Συνεχίζετ</w:t>
      </w:r>
      <w:r>
        <w:rPr>
          <w:rFonts w:eastAsia="Times New Roman" w:cs="Times New Roman"/>
          <w:szCs w:val="24"/>
        </w:rPr>
        <w:t>ε</w:t>
      </w:r>
      <w:r w:rsidRPr="00856998">
        <w:rPr>
          <w:rFonts w:eastAsia="Times New Roman" w:cs="Times New Roman"/>
          <w:szCs w:val="24"/>
        </w:rPr>
        <w:t xml:space="preserve"> το έργο της υπονόμευσης της ακαδημαϊκής ελευθερίας</w:t>
      </w:r>
      <w:r>
        <w:rPr>
          <w:rFonts w:eastAsia="Times New Roman" w:cs="Times New Roman"/>
          <w:szCs w:val="24"/>
        </w:rPr>
        <w:t>,</w:t>
      </w:r>
      <w:r w:rsidRPr="00856998">
        <w:rPr>
          <w:rFonts w:eastAsia="Times New Roman" w:cs="Times New Roman"/>
          <w:szCs w:val="24"/>
        </w:rPr>
        <w:t xml:space="preserve"> της ισότητας των ευκαιριών στην εκπαίδευση και στην αγορά εργασίας</w:t>
      </w:r>
      <w:r>
        <w:rPr>
          <w:rFonts w:eastAsia="Times New Roman" w:cs="Times New Roman"/>
          <w:szCs w:val="24"/>
        </w:rPr>
        <w:t>,</w:t>
      </w:r>
      <w:r w:rsidRPr="00856998">
        <w:rPr>
          <w:rFonts w:eastAsia="Times New Roman" w:cs="Times New Roman"/>
          <w:szCs w:val="24"/>
        </w:rPr>
        <w:t xml:space="preserve"> όπως άλλωστε </w:t>
      </w:r>
      <w:r w:rsidRPr="00856998">
        <w:rPr>
          <w:rFonts w:eastAsia="Times New Roman" w:cs="Times New Roman"/>
          <w:szCs w:val="24"/>
        </w:rPr>
        <w:t>πράξατε και στην πρόσφατη διαδικασία αναθεώρησης του Συντάγματος</w:t>
      </w:r>
      <w:r>
        <w:rPr>
          <w:rFonts w:eastAsia="Times New Roman" w:cs="Times New Roman"/>
          <w:szCs w:val="24"/>
        </w:rPr>
        <w:t>.</w:t>
      </w:r>
      <w:r w:rsidRPr="00856998">
        <w:rPr>
          <w:rFonts w:eastAsia="Times New Roman" w:cs="Times New Roman"/>
          <w:szCs w:val="24"/>
        </w:rPr>
        <w:t xml:space="preserve"> </w:t>
      </w:r>
    </w:p>
    <w:p w14:paraId="2E2477E5"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Αγνοείτε</w:t>
      </w:r>
      <w:r w:rsidRPr="00856998">
        <w:rPr>
          <w:rFonts w:eastAsia="Times New Roman" w:cs="Times New Roman"/>
          <w:szCs w:val="24"/>
        </w:rPr>
        <w:t xml:space="preserve"> τα προβλήματα που δημιουργούνται στα νέα παιδιά που δεν επιθυμούν να εγκαταλείψουν τη χώρα για να σπουδάσουν στο εξωτερικό</w:t>
      </w:r>
      <w:r>
        <w:rPr>
          <w:rFonts w:eastAsia="Times New Roman" w:cs="Times New Roman"/>
          <w:szCs w:val="24"/>
        </w:rPr>
        <w:t>.</w:t>
      </w:r>
      <w:r w:rsidRPr="00856998">
        <w:rPr>
          <w:rFonts w:eastAsia="Times New Roman" w:cs="Times New Roman"/>
          <w:szCs w:val="24"/>
        </w:rPr>
        <w:t xml:space="preserve"> Αντί να δίνετε κίνητρα </w:t>
      </w:r>
      <w:r w:rsidRPr="00856998">
        <w:rPr>
          <w:rFonts w:eastAsia="Times New Roman" w:cs="Times New Roman"/>
          <w:szCs w:val="24"/>
        </w:rPr>
        <w:t>σ</w:t>
      </w:r>
      <w:r>
        <w:rPr>
          <w:rFonts w:eastAsia="Times New Roman" w:cs="Times New Roman"/>
          <w:szCs w:val="24"/>
        </w:rPr>
        <w:t>’</w:t>
      </w:r>
      <w:r w:rsidRPr="00856998">
        <w:rPr>
          <w:rFonts w:eastAsia="Times New Roman" w:cs="Times New Roman"/>
          <w:szCs w:val="24"/>
        </w:rPr>
        <w:t xml:space="preserve"> </w:t>
      </w:r>
      <w:r w:rsidRPr="00856998">
        <w:rPr>
          <w:rFonts w:eastAsia="Times New Roman" w:cs="Times New Roman"/>
          <w:szCs w:val="24"/>
        </w:rPr>
        <w:t>αυτά τ</w:t>
      </w:r>
      <w:r>
        <w:rPr>
          <w:rFonts w:eastAsia="Times New Roman" w:cs="Times New Roman"/>
          <w:szCs w:val="24"/>
        </w:rPr>
        <w:t>α παιδιά για να μην τραπ</w:t>
      </w:r>
      <w:r>
        <w:rPr>
          <w:rFonts w:eastAsia="Times New Roman" w:cs="Times New Roman"/>
          <w:szCs w:val="24"/>
        </w:rPr>
        <w:t>ούν σε φ</w:t>
      </w:r>
      <w:r w:rsidRPr="00856998">
        <w:rPr>
          <w:rFonts w:eastAsia="Times New Roman" w:cs="Times New Roman"/>
          <w:szCs w:val="24"/>
        </w:rPr>
        <w:t>υγή</w:t>
      </w:r>
      <w:r>
        <w:rPr>
          <w:rFonts w:eastAsia="Times New Roman" w:cs="Times New Roman"/>
          <w:szCs w:val="24"/>
        </w:rPr>
        <w:t>, τα ωθείτε</w:t>
      </w:r>
      <w:r w:rsidRPr="00856998">
        <w:rPr>
          <w:rFonts w:eastAsia="Times New Roman" w:cs="Times New Roman"/>
          <w:szCs w:val="24"/>
        </w:rPr>
        <w:t xml:space="preserve"> μαζί με τις οικογένειές τους στην ανασφάλεια</w:t>
      </w:r>
      <w:r>
        <w:rPr>
          <w:rFonts w:eastAsia="Times New Roman" w:cs="Times New Roman"/>
          <w:szCs w:val="24"/>
        </w:rPr>
        <w:t>.</w:t>
      </w:r>
    </w:p>
    <w:p w14:paraId="2E2477E6"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Πριν, λ</w:t>
      </w:r>
      <w:r w:rsidRPr="00856998">
        <w:rPr>
          <w:rFonts w:eastAsia="Times New Roman" w:cs="Times New Roman"/>
          <w:szCs w:val="24"/>
        </w:rPr>
        <w:t>οιπόν</w:t>
      </w:r>
      <w:r>
        <w:rPr>
          <w:rFonts w:eastAsia="Times New Roman" w:cs="Times New Roman"/>
          <w:szCs w:val="24"/>
        </w:rPr>
        <w:t>,</w:t>
      </w:r>
      <w:r w:rsidRPr="00856998">
        <w:rPr>
          <w:rFonts w:eastAsia="Times New Roman" w:cs="Times New Roman"/>
          <w:szCs w:val="24"/>
        </w:rPr>
        <w:t xml:space="preserve"> ο Πρωθυπουργός </w:t>
      </w:r>
      <w:r>
        <w:rPr>
          <w:rFonts w:eastAsia="Times New Roman" w:cs="Times New Roman"/>
          <w:szCs w:val="24"/>
        </w:rPr>
        <w:t xml:space="preserve">αναζητήσει </w:t>
      </w:r>
      <w:r w:rsidRPr="00856998">
        <w:rPr>
          <w:rFonts w:eastAsia="Times New Roman" w:cs="Times New Roman"/>
          <w:szCs w:val="24"/>
        </w:rPr>
        <w:t>τη λύση του δημογραφικού προβλήματος στην ενσωμάτωση των μεταναστών</w:t>
      </w:r>
      <w:r>
        <w:rPr>
          <w:rFonts w:eastAsia="Times New Roman" w:cs="Times New Roman"/>
          <w:szCs w:val="24"/>
        </w:rPr>
        <w:t>,</w:t>
      </w:r>
      <w:r w:rsidRPr="00856998">
        <w:rPr>
          <w:rFonts w:eastAsia="Times New Roman" w:cs="Times New Roman"/>
          <w:szCs w:val="24"/>
        </w:rPr>
        <w:t xml:space="preserve"> θα έπρεπε να φροντίσει να νομοθετούνται κίνητρα παραμονής του σπουδαίου ελληνι</w:t>
      </w:r>
      <w:r w:rsidRPr="00856998">
        <w:rPr>
          <w:rFonts w:eastAsia="Times New Roman" w:cs="Times New Roman"/>
          <w:szCs w:val="24"/>
        </w:rPr>
        <w:t xml:space="preserve">κού ανθρώπινου κεφαλαίου στην πατρίδα </w:t>
      </w:r>
      <w:r>
        <w:rPr>
          <w:rFonts w:eastAsia="Times New Roman" w:cs="Times New Roman"/>
          <w:szCs w:val="24"/>
        </w:rPr>
        <w:t>μας.</w:t>
      </w:r>
      <w:r w:rsidRPr="00856998">
        <w:rPr>
          <w:rFonts w:eastAsia="Times New Roman" w:cs="Times New Roman"/>
          <w:szCs w:val="24"/>
        </w:rPr>
        <w:t xml:space="preserve"> Το </w:t>
      </w:r>
      <w:r>
        <w:rPr>
          <w:rFonts w:eastAsia="Times New Roman" w:cs="Times New Roman"/>
          <w:szCs w:val="24"/>
        </w:rPr>
        <w:t>νομοσχέδιο που φέρνετε</w:t>
      </w:r>
      <w:r w:rsidRPr="00856998">
        <w:rPr>
          <w:rFonts w:eastAsia="Times New Roman" w:cs="Times New Roman"/>
          <w:szCs w:val="24"/>
        </w:rPr>
        <w:t xml:space="preserve"> όχι μόνο δεν αποτελεί μεταρρύθμιση</w:t>
      </w:r>
      <w:r>
        <w:rPr>
          <w:rFonts w:eastAsia="Times New Roman" w:cs="Times New Roman"/>
          <w:szCs w:val="24"/>
        </w:rPr>
        <w:t>,</w:t>
      </w:r>
      <w:r w:rsidRPr="00856998">
        <w:rPr>
          <w:rFonts w:eastAsia="Times New Roman" w:cs="Times New Roman"/>
          <w:szCs w:val="24"/>
        </w:rPr>
        <w:t xml:space="preserve"> αλλά είναι η τέλεια οπισθοδρόμηση</w:t>
      </w:r>
      <w:r>
        <w:rPr>
          <w:rFonts w:eastAsia="Times New Roman" w:cs="Times New Roman"/>
          <w:szCs w:val="24"/>
        </w:rPr>
        <w:t>. Τέσσερα χρόνια τώρα έ</w:t>
      </w:r>
      <w:r w:rsidRPr="00856998">
        <w:rPr>
          <w:rFonts w:eastAsia="Times New Roman" w:cs="Times New Roman"/>
          <w:szCs w:val="24"/>
        </w:rPr>
        <w:t>χετε παραδώσει την παιδεία στο χάος και στην ασυδοσία</w:t>
      </w:r>
      <w:r>
        <w:rPr>
          <w:rFonts w:eastAsia="Times New Roman" w:cs="Times New Roman"/>
          <w:szCs w:val="24"/>
        </w:rPr>
        <w:t>.</w:t>
      </w:r>
    </w:p>
    <w:p w14:paraId="2E2477E7" w14:textId="77777777" w:rsidR="00ED3BF8" w:rsidRDefault="009F432D">
      <w:pPr>
        <w:tabs>
          <w:tab w:val="left" w:pos="6168"/>
        </w:tabs>
        <w:spacing w:after="0" w:line="600" w:lineRule="auto"/>
        <w:ind w:firstLine="720"/>
        <w:jc w:val="both"/>
        <w:rPr>
          <w:rFonts w:eastAsia="Times New Roman" w:cs="Times New Roman"/>
          <w:szCs w:val="24"/>
        </w:rPr>
      </w:pPr>
      <w:r w:rsidRPr="00856998">
        <w:rPr>
          <w:rFonts w:eastAsia="Times New Roman" w:cs="Times New Roman"/>
          <w:szCs w:val="24"/>
        </w:rPr>
        <w:t xml:space="preserve"> </w:t>
      </w:r>
      <w:r>
        <w:rPr>
          <w:rFonts w:eastAsia="Times New Roman" w:cs="Times New Roman"/>
          <w:szCs w:val="24"/>
        </w:rPr>
        <w:t>Κύριοι συνάδελφοι, η</w:t>
      </w:r>
      <w:r w:rsidRPr="00856998">
        <w:rPr>
          <w:rFonts w:eastAsia="Times New Roman" w:cs="Times New Roman"/>
          <w:szCs w:val="24"/>
        </w:rPr>
        <w:t xml:space="preserve"> μετάβαση στον 21</w:t>
      </w:r>
      <w:r w:rsidRPr="00C4554F">
        <w:rPr>
          <w:rFonts w:eastAsia="Times New Roman" w:cs="Times New Roman"/>
          <w:szCs w:val="24"/>
          <w:vertAlign w:val="superscript"/>
        </w:rPr>
        <w:t>ο</w:t>
      </w:r>
      <w:r>
        <w:rPr>
          <w:rFonts w:eastAsia="Times New Roman" w:cs="Times New Roman"/>
          <w:szCs w:val="24"/>
        </w:rPr>
        <w:t xml:space="preserve"> </w:t>
      </w:r>
      <w:r w:rsidRPr="00856998">
        <w:rPr>
          <w:rFonts w:eastAsia="Times New Roman" w:cs="Times New Roman"/>
          <w:szCs w:val="24"/>
        </w:rPr>
        <w:t xml:space="preserve">αιώνα έχει σηματοδοτήσει </w:t>
      </w:r>
      <w:r>
        <w:rPr>
          <w:rFonts w:eastAsia="Times New Roman" w:cs="Times New Roman"/>
          <w:szCs w:val="24"/>
        </w:rPr>
        <w:t xml:space="preserve">ευρύτατους </w:t>
      </w:r>
      <w:r w:rsidRPr="00856998">
        <w:rPr>
          <w:rFonts w:eastAsia="Times New Roman" w:cs="Times New Roman"/>
          <w:szCs w:val="24"/>
        </w:rPr>
        <w:t>μετασχηματισμούς στον πολιτικό</w:t>
      </w:r>
      <w:r>
        <w:rPr>
          <w:rFonts w:eastAsia="Times New Roman" w:cs="Times New Roman"/>
          <w:szCs w:val="24"/>
        </w:rPr>
        <w:t>,</w:t>
      </w:r>
      <w:r w:rsidRPr="00856998">
        <w:rPr>
          <w:rFonts w:eastAsia="Times New Roman" w:cs="Times New Roman"/>
          <w:szCs w:val="24"/>
        </w:rPr>
        <w:t xml:space="preserve"> κοινωνικό και οικονομικό τομέα</w:t>
      </w:r>
      <w:r>
        <w:rPr>
          <w:rFonts w:eastAsia="Times New Roman" w:cs="Times New Roman"/>
          <w:szCs w:val="24"/>
        </w:rPr>
        <w:t>.</w:t>
      </w:r>
      <w:r w:rsidRPr="00856998">
        <w:rPr>
          <w:rFonts w:eastAsia="Times New Roman" w:cs="Times New Roman"/>
          <w:szCs w:val="24"/>
        </w:rPr>
        <w:t xml:space="preserve"> Βασικός συντελεστής προσαρμογής στη διαδικασί</w:t>
      </w:r>
      <w:r>
        <w:rPr>
          <w:rFonts w:eastAsia="Times New Roman" w:cs="Times New Roman"/>
          <w:szCs w:val="24"/>
        </w:rPr>
        <w:t>α αυτής της μετάβασης αποτελεί η γνώση ως μέσο ατομικής και κ</w:t>
      </w:r>
      <w:r w:rsidRPr="00856998">
        <w:rPr>
          <w:rFonts w:eastAsia="Times New Roman" w:cs="Times New Roman"/>
          <w:szCs w:val="24"/>
        </w:rPr>
        <w:t>οινωνικής ανάπτυξης</w:t>
      </w:r>
      <w:r>
        <w:rPr>
          <w:rFonts w:eastAsia="Times New Roman" w:cs="Times New Roman"/>
          <w:szCs w:val="24"/>
        </w:rPr>
        <w:t>.</w:t>
      </w:r>
      <w:r w:rsidRPr="00856998">
        <w:rPr>
          <w:rFonts w:eastAsia="Times New Roman" w:cs="Times New Roman"/>
          <w:szCs w:val="24"/>
        </w:rPr>
        <w:t xml:space="preserve"> Η χώρα είναι ανάγκη να αναπτύ</w:t>
      </w:r>
      <w:r w:rsidRPr="00856998">
        <w:rPr>
          <w:rFonts w:eastAsia="Times New Roman" w:cs="Times New Roman"/>
          <w:szCs w:val="24"/>
        </w:rPr>
        <w:t>ξει μία νέα αναπτυξιακή δυναμική με όχημα ένα εκπαιδευτικό σύστημα που θα ανταποκρίνεται στις νέες μεγάλες προκλήσεις των ραγδαίων οικονομικών και κοινωνικών αλλαγών</w:t>
      </w:r>
      <w:r>
        <w:rPr>
          <w:rFonts w:eastAsia="Times New Roman" w:cs="Times New Roman"/>
          <w:szCs w:val="24"/>
        </w:rPr>
        <w:t>,</w:t>
      </w:r>
      <w:r w:rsidRPr="00856998">
        <w:rPr>
          <w:rFonts w:eastAsia="Times New Roman" w:cs="Times New Roman"/>
          <w:szCs w:val="24"/>
        </w:rPr>
        <w:t xml:space="preserve"> σε ένα νέο φιλικό επενδυτικό περιβάλλον με συμπράξεις του δημό</w:t>
      </w:r>
      <w:r w:rsidRPr="00856998">
        <w:rPr>
          <w:rFonts w:eastAsia="Times New Roman" w:cs="Times New Roman"/>
          <w:szCs w:val="24"/>
        </w:rPr>
        <w:lastRenderedPageBreak/>
        <w:t>σιου και του ιδιωτικού τομέ</w:t>
      </w:r>
      <w:r w:rsidRPr="00856998">
        <w:rPr>
          <w:rFonts w:eastAsia="Times New Roman" w:cs="Times New Roman"/>
          <w:szCs w:val="24"/>
        </w:rPr>
        <w:t>α</w:t>
      </w:r>
      <w:r>
        <w:rPr>
          <w:rFonts w:eastAsia="Times New Roman" w:cs="Times New Roman"/>
          <w:szCs w:val="24"/>
        </w:rPr>
        <w:t>,</w:t>
      </w:r>
      <w:r w:rsidRPr="00856998">
        <w:rPr>
          <w:rFonts w:eastAsia="Times New Roman" w:cs="Times New Roman"/>
          <w:szCs w:val="24"/>
        </w:rPr>
        <w:t xml:space="preserve"> όπου θα δημιουργηθούν νέες θέσεις εργασίας με καλύτερες αμοιβές και περισσότερες </w:t>
      </w:r>
      <w:r>
        <w:rPr>
          <w:rFonts w:eastAsia="Times New Roman" w:cs="Times New Roman"/>
          <w:szCs w:val="24"/>
        </w:rPr>
        <w:t>προοπτικές</w:t>
      </w:r>
      <w:r>
        <w:rPr>
          <w:rFonts w:eastAsia="Times New Roman" w:cs="Times New Roman"/>
          <w:szCs w:val="24"/>
        </w:rPr>
        <w:t>.</w:t>
      </w:r>
      <w:r w:rsidRPr="00856998">
        <w:rPr>
          <w:rFonts w:eastAsia="Times New Roman" w:cs="Times New Roman"/>
          <w:szCs w:val="24"/>
        </w:rPr>
        <w:t xml:space="preserve"> </w:t>
      </w:r>
    </w:p>
    <w:p w14:paraId="2E2477E8" w14:textId="77777777" w:rsidR="00ED3BF8" w:rsidRDefault="009F432D">
      <w:pPr>
        <w:tabs>
          <w:tab w:val="left" w:pos="6168"/>
        </w:tabs>
        <w:spacing w:after="0" w:line="600" w:lineRule="auto"/>
        <w:ind w:firstLine="720"/>
        <w:jc w:val="both"/>
        <w:rPr>
          <w:rFonts w:eastAsia="Times New Roman" w:cs="Times New Roman"/>
          <w:szCs w:val="24"/>
        </w:rPr>
      </w:pPr>
      <w:r w:rsidRPr="00856998">
        <w:rPr>
          <w:rFonts w:eastAsia="Times New Roman" w:cs="Times New Roman"/>
          <w:szCs w:val="24"/>
        </w:rPr>
        <w:t>Μόνο μέσα από βαθιές μεταρρυθμιστικές τομές στην εκπαίδευση</w:t>
      </w:r>
      <w:r>
        <w:rPr>
          <w:rFonts w:eastAsia="Times New Roman" w:cs="Times New Roman"/>
          <w:szCs w:val="24"/>
        </w:rPr>
        <w:t>,</w:t>
      </w:r>
      <w:r w:rsidRPr="00856998">
        <w:rPr>
          <w:rFonts w:eastAsia="Times New Roman" w:cs="Times New Roman"/>
          <w:szCs w:val="24"/>
        </w:rPr>
        <w:t xml:space="preserve"> αλλά και στο κράτος μπορούμε και πάλι να προσβλέπουμε στην ανάκτηση των χαμένων κοινωνικών αξιών</w:t>
      </w:r>
      <w:r>
        <w:rPr>
          <w:rFonts w:eastAsia="Times New Roman" w:cs="Times New Roman"/>
          <w:szCs w:val="24"/>
        </w:rPr>
        <w:t>:</w:t>
      </w:r>
      <w:r w:rsidRPr="00856998">
        <w:rPr>
          <w:rFonts w:eastAsia="Times New Roman" w:cs="Times New Roman"/>
          <w:szCs w:val="24"/>
        </w:rPr>
        <w:t xml:space="preserve"> </w:t>
      </w:r>
      <w:r w:rsidRPr="00856998">
        <w:rPr>
          <w:rFonts w:eastAsia="Times New Roman" w:cs="Times New Roman"/>
          <w:szCs w:val="24"/>
        </w:rPr>
        <w:t>αξιοκρατία</w:t>
      </w:r>
      <w:r>
        <w:rPr>
          <w:rFonts w:eastAsia="Times New Roman" w:cs="Times New Roman"/>
          <w:szCs w:val="24"/>
        </w:rPr>
        <w:t>,</w:t>
      </w:r>
      <w:r w:rsidRPr="00856998">
        <w:rPr>
          <w:rFonts w:eastAsia="Times New Roman" w:cs="Times New Roman"/>
          <w:szCs w:val="24"/>
        </w:rPr>
        <w:t xml:space="preserve"> αξιολόγηση</w:t>
      </w:r>
      <w:r>
        <w:rPr>
          <w:rFonts w:eastAsia="Times New Roman" w:cs="Times New Roman"/>
          <w:szCs w:val="24"/>
        </w:rPr>
        <w:t>,</w:t>
      </w:r>
      <w:r w:rsidRPr="00856998">
        <w:rPr>
          <w:rFonts w:eastAsia="Times New Roman" w:cs="Times New Roman"/>
          <w:szCs w:val="24"/>
        </w:rPr>
        <w:t xml:space="preserve"> διαφάνεια</w:t>
      </w:r>
      <w:r>
        <w:rPr>
          <w:rFonts w:eastAsia="Times New Roman" w:cs="Times New Roman"/>
          <w:szCs w:val="24"/>
        </w:rPr>
        <w:t>,</w:t>
      </w:r>
      <w:r w:rsidRPr="00856998">
        <w:rPr>
          <w:rFonts w:eastAsia="Times New Roman" w:cs="Times New Roman"/>
          <w:szCs w:val="24"/>
        </w:rPr>
        <w:t xml:space="preserve"> ισότητα ευκαιριών</w:t>
      </w:r>
      <w:r>
        <w:rPr>
          <w:rFonts w:eastAsia="Times New Roman" w:cs="Times New Roman"/>
          <w:szCs w:val="24"/>
        </w:rPr>
        <w:t>.</w:t>
      </w:r>
      <w:r w:rsidRPr="00856998">
        <w:rPr>
          <w:rFonts w:eastAsia="Times New Roman" w:cs="Times New Roman"/>
          <w:szCs w:val="24"/>
        </w:rPr>
        <w:t xml:space="preserve"> Όλα αυτά χρειάζονται πολιτική βούληση</w:t>
      </w:r>
      <w:r>
        <w:rPr>
          <w:rFonts w:eastAsia="Times New Roman" w:cs="Times New Roman"/>
          <w:szCs w:val="24"/>
        </w:rPr>
        <w:t>,</w:t>
      </w:r>
      <w:r w:rsidRPr="00856998">
        <w:rPr>
          <w:rFonts w:eastAsia="Times New Roman" w:cs="Times New Roman"/>
          <w:szCs w:val="24"/>
        </w:rPr>
        <w:t xml:space="preserve"> που αυτή η Κυβέρνηση δεν έχει</w:t>
      </w:r>
      <w:r>
        <w:rPr>
          <w:rFonts w:eastAsia="Times New Roman" w:cs="Times New Roman"/>
          <w:szCs w:val="24"/>
        </w:rPr>
        <w:t>. Οι</w:t>
      </w:r>
      <w:r w:rsidRPr="00856998">
        <w:rPr>
          <w:rFonts w:eastAsia="Times New Roman" w:cs="Times New Roman"/>
          <w:szCs w:val="24"/>
        </w:rPr>
        <w:t xml:space="preserve"> </w:t>
      </w:r>
      <w:r>
        <w:rPr>
          <w:rFonts w:eastAsia="Times New Roman" w:cs="Times New Roman"/>
          <w:szCs w:val="24"/>
        </w:rPr>
        <w:t>ημέρες της αδιέξοδης ιδεοληπτική</w:t>
      </w:r>
      <w:r w:rsidRPr="00856998">
        <w:rPr>
          <w:rFonts w:eastAsia="Times New Roman" w:cs="Times New Roman"/>
          <w:szCs w:val="24"/>
        </w:rPr>
        <w:t>ς πολιτικής</w:t>
      </w:r>
      <w:r>
        <w:rPr>
          <w:rFonts w:eastAsia="Times New Roman" w:cs="Times New Roman"/>
          <w:szCs w:val="24"/>
        </w:rPr>
        <w:t>,</w:t>
      </w:r>
      <w:r w:rsidRPr="00856998">
        <w:rPr>
          <w:rFonts w:eastAsia="Times New Roman" w:cs="Times New Roman"/>
          <w:szCs w:val="24"/>
        </w:rPr>
        <w:t xml:space="preserve"> της φαυλότητα</w:t>
      </w:r>
      <w:r>
        <w:rPr>
          <w:rFonts w:eastAsia="Times New Roman" w:cs="Times New Roman"/>
          <w:szCs w:val="24"/>
        </w:rPr>
        <w:t>ς και του λαϊκισμού τελειώνουν π</w:t>
      </w:r>
      <w:r w:rsidRPr="00856998">
        <w:rPr>
          <w:rFonts w:eastAsia="Times New Roman" w:cs="Times New Roman"/>
          <w:szCs w:val="24"/>
        </w:rPr>
        <w:t>ολύ σύντομα</w:t>
      </w:r>
      <w:r>
        <w:rPr>
          <w:rFonts w:eastAsia="Times New Roman" w:cs="Times New Roman"/>
          <w:szCs w:val="24"/>
        </w:rPr>
        <w:t>.</w:t>
      </w:r>
    </w:p>
    <w:p w14:paraId="2E2477E9" w14:textId="77777777" w:rsidR="00ED3BF8" w:rsidRDefault="009F432D">
      <w:pPr>
        <w:tabs>
          <w:tab w:val="left" w:pos="6168"/>
        </w:tabs>
        <w:spacing w:after="0" w:line="600" w:lineRule="auto"/>
        <w:ind w:firstLine="720"/>
        <w:jc w:val="both"/>
        <w:rPr>
          <w:rFonts w:eastAsia="Times New Roman" w:cs="Times New Roman"/>
          <w:szCs w:val="24"/>
        </w:rPr>
      </w:pPr>
      <w:r w:rsidRPr="00856998">
        <w:rPr>
          <w:rFonts w:eastAsia="Times New Roman" w:cs="Times New Roman"/>
          <w:szCs w:val="24"/>
        </w:rPr>
        <w:t>Ευχαριστώ πολύ</w:t>
      </w:r>
      <w:r>
        <w:rPr>
          <w:rFonts w:eastAsia="Times New Roman" w:cs="Times New Roman"/>
          <w:szCs w:val="24"/>
        </w:rPr>
        <w:t>.</w:t>
      </w:r>
    </w:p>
    <w:p w14:paraId="2E2477EA" w14:textId="77777777" w:rsidR="00ED3BF8" w:rsidRDefault="009F432D">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της Νέας Δημοκρατίας)</w:t>
      </w:r>
    </w:p>
    <w:p w14:paraId="2E2477EB"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2E2477E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Δουζίνας</w:t>
      </w:r>
      <w:proofErr w:type="spellEnd"/>
      <w:r>
        <w:rPr>
          <w:rFonts w:eastAsia="Times New Roman" w:cs="Times New Roman"/>
          <w:szCs w:val="24"/>
        </w:rPr>
        <w:t xml:space="preserve">, Βουλευτής του ΣΥΡΙΖΑ, για πέντε λεπτά. </w:t>
      </w:r>
    </w:p>
    <w:p w14:paraId="2E2477E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Ευχαριστώ, κύριε Πρόεδρε. </w:t>
      </w:r>
    </w:p>
    <w:p w14:paraId="2E2477EE"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Πρέπει να πω ότι μου έχου</w:t>
      </w:r>
      <w:r>
        <w:rPr>
          <w:rFonts w:eastAsia="Times New Roman" w:cs="Times New Roman"/>
          <w:szCs w:val="24"/>
        </w:rPr>
        <w:t xml:space="preserve">ν κάνει τρομερή </w:t>
      </w:r>
      <w:r w:rsidRPr="00856998">
        <w:rPr>
          <w:rFonts w:eastAsia="Times New Roman" w:cs="Times New Roman"/>
          <w:szCs w:val="24"/>
        </w:rPr>
        <w:t xml:space="preserve">εντύπωση όλες αυτές οι </w:t>
      </w:r>
      <w:r>
        <w:rPr>
          <w:rFonts w:eastAsia="Times New Roman" w:cs="Times New Roman"/>
          <w:szCs w:val="24"/>
        </w:rPr>
        <w:t xml:space="preserve">θρηνωδίες, οι ιερεμιάδες, η </w:t>
      </w:r>
      <w:r w:rsidRPr="00856998">
        <w:rPr>
          <w:rFonts w:eastAsia="Times New Roman" w:cs="Times New Roman"/>
          <w:szCs w:val="24"/>
        </w:rPr>
        <w:t>καταστροφολογία που άκουσα εδώ από πολλούς συναδέλφους</w:t>
      </w:r>
      <w:r>
        <w:rPr>
          <w:rFonts w:eastAsia="Times New Roman" w:cs="Times New Roman"/>
          <w:szCs w:val="24"/>
        </w:rPr>
        <w:t>,</w:t>
      </w:r>
      <w:r w:rsidRPr="00856998">
        <w:rPr>
          <w:rFonts w:eastAsia="Times New Roman" w:cs="Times New Roman"/>
          <w:szCs w:val="24"/>
        </w:rPr>
        <w:t xml:space="preserve"> των οποίων η σχέση με το πανεπιστήμιο τελείωσε μερικές δεκαετίες πριν</w:t>
      </w:r>
      <w:r>
        <w:rPr>
          <w:rFonts w:eastAsia="Times New Roman" w:cs="Times New Roman"/>
          <w:szCs w:val="24"/>
        </w:rPr>
        <w:t>, όταν βγήκαν</w:t>
      </w:r>
      <w:r w:rsidRPr="00856998">
        <w:rPr>
          <w:rFonts w:eastAsia="Times New Roman" w:cs="Times New Roman"/>
          <w:szCs w:val="24"/>
        </w:rPr>
        <w:t xml:space="preserve"> από τα πανεπιστήμια και </w:t>
      </w:r>
      <w:r>
        <w:rPr>
          <w:rFonts w:eastAsia="Times New Roman" w:cs="Times New Roman"/>
          <w:szCs w:val="24"/>
        </w:rPr>
        <w:t xml:space="preserve">πήραν </w:t>
      </w:r>
      <w:r w:rsidRPr="00856998">
        <w:rPr>
          <w:rFonts w:eastAsia="Times New Roman" w:cs="Times New Roman"/>
          <w:szCs w:val="24"/>
        </w:rPr>
        <w:t xml:space="preserve">τα πτυχία </w:t>
      </w:r>
      <w:r>
        <w:rPr>
          <w:rFonts w:eastAsia="Times New Roman" w:cs="Times New Roman"/>
          <w:szCs w:val="24"/>
        </w:rPr>
        <w:t xml:space="preserve">τους. Και </w:t>
      </w:r>
      <w:r>
        <w:rPr>
          <w:rFonts w:eastAsia="Times New Roman" w:cs="Times New Roman"/>
          <w:szCs w:val="24"/>
        </w:rPr>
        <w:t xml:space="preserve">τώρα μιλούν για αριστεία, για τον </w:t>
      </w:r>
      <w:proofErr w:type="spellStart"/>
      <w:r>
        <w:rPr>
          <w:rFonts w:eastAsia="Times New Roman" w:cs="Times New Roman"/>
          <w:szCs w:val="24"/>
        </w:rPr>
        <w:t>Γαβρόγλου</w:t>
      </w:r>
      <w:proofErr w:type="spellEnd"/>
      <w:r>
        <w:rPr>
          <w:rFonts w:eastAsia="Times New Roman" w:cs="Times New Roman"/>
          <w:szCs w:val="24"/>
        </w:rPr>
        <w:t xml:space="preserve">, για τον Μπαλτά, </w:t>
      </w:r>
      <w:r w:rsidRPr="00856998">
        <w:rPr>
          <w:rFonts w:eastAsia="Times New Roman" w:cs="Times New Roman"/>
          <w:szCs w:val="24"/>
        </w:rPr>
        <w:t xml:space="preserve"> </w:t>
      </w:r>
      <w:r>
        <w:rPr>
          <w:rFonts w:eastAsia="Times New Roman" w:cs="Times New Roman"/>
          <w:szCs w:val="24"/>
        </w:rPr>
        <w:t xml:space="preserve">που έχουν γράψει περισσότερα βιβλία απ’ όσα οι υπόλοιποι –κι εγώ εν προκειμένω- έχουν διαβάσει. Πρέπει να είμαστε λίγο πιο σεμνοί, κυρίες και κύριοι. Δεν είναι δυνατόν να μιλάτε </w:t>
      </w:r>
      <w:r>
        <w:rPr>
          <w:rFonts w:eastAsia="Times New Roman" w:cs="Times New Roman"/>
          <w:szCs w:val="24"/>
        </w:rPr>
        <w:t xml:space="preserve">μ’ </w:t>
      </w:r>
      <w:r>
        <w:rPr>
          <w:rFonts w:eastAsia="Times New Roman" w:cs="Times New Roman"/>
          <w:szCs w:val="24"/>
        </w:rPr>
        <w:t>αυτόν τον τρό</w:t>
      </w:r>
      <w:r>
        <w:rPr>
          <w:rFonts w:eastAsia="Times New Roman" w:cs="Times New Roman"/>
          <w:szCs w:val="24"/>
        </w:rPr>
        <w:t xml:space="preserve">πο </w:t>
      </w:r>
      <w:r w:rsidRPr="00856998">
        <w:rPr>
          <w:rFonts w:eastAsia="Times New Roman" w:cs="Times New Roman"/>
          <w:szCs w:val="24"/>
        </w:rPr>
        <w:t>συνεχώς</w:t>
      </w:r>
      <w:r>
        <w:rPr>
          <w:rFonts w:eastAsia="Times New Roman" w:cs="Times New Roman"/>
          <w:szCs w:val="24"/>
        </w:rPr>
        <w:t>.</w:t>
      </w:r>
      <w:r w:rsidRPr="00856998">
        <w:rPr>
          <w:rFonts w:eastAsia="Times New Roman" w:cs="Times New Roman"/>
          <w:szCs w:val="24"/>
        </w:rPr>
        <w:t xml:space="preserve"> </w:t>
      </w:r>
    </w:p>
    <w:p w14:paraId="2E2477EF" w14:textId="77777777" w:rsidR="00ED3BF8" w:rsidRDefault="009F432D">
      <w:pPr>
        <w:spacing w:after="0" w:line="600" w:lineRule="auto"/>
        <w:ind w:firstLine="720"/>
        <w:jc w:val="both"/>
        <w:rPr>
          <w:rFonts w:eastAsia="Times New Roman" w:cs="Times New Roman"/>
          <w:szCs w:val="24"/>
        </w:rPr>
      </w:pPr>
      <w:r w:rsidRPr="00856998">
        <w:rPr>
          <w:rFonts w:eastAsia="Times New Roman" w:cs="Times New Roman"/>
          <w:szCs w:val="24"/>
        </w:rPr>
        <w:t>Εγώ</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λ</w:t>
      </w:r>
      <w:r w:rsidRPr="00856998">
        <w:rPr>
          <w:rFonts w:eastAsia="Times New Roman" w:cs="Times New Roman"/>
          <w:szCs w:val="24"/>
        </w:rPr>
        <w:t>οιπόν</w:t>
      </w:r>
      <w:r>
        <w:rPr>
          <w:rFonts w:eastAsia="Times New Roman" w:cs="Times New Roman"/>
          <w:szCs w:val="24"/>
        </w:rPr>
        <w:t>,</w:t>
      </w:r>
      <w:r w:rsidRPr="00856998">
        <w:rPr>
          <w:rFonts w:eastAsia="Times New Roman" w:cs="Times New Roman"/>
          <w:szCs w:val="24"/>
        </w:rPr>
        <w:t xml:space="preserve"> θα χρησιμοποιήσω τη μακρά </w:t>
      </w:r>
      <w:r>
        <w:rPr>
          <w:rFonts w:eastAsia="Times New Roman" w:cs="Times New Roman"/>
          <w:szCs w:val="24"/>
        </w:rPr>
        <w:t xml:space="preserve">μου </w:t>
      </w:r>
      <w:r w:rsidRPr="00856998">
        <w:rPr>
          <w:rFonts w:eastAsia="Times New Roman" w:cs="Times New Roman"/>
          <w:szCs w:val="24"/>
        </w:rPr>
        <w:t>εμπειρία</w:t>
      </w:r>
      <w:r>
        <w:rPr>
          <w:rFonts w:eastAsia="Times New Roman" w:cs="Times New Roman"/>
          <w:szCs w:val="24"/>
        </w:rPr>
        <w:t xml:space="preserve"> -σαράντα</w:t>
      </w:r>
      <w:r w:rsidRPr="00856998">
        <w:rPr>
          <w:rFonts w:eastAsia="Times New Roman" w:cs="Times New Roman"/>
          <w:szCs w:val="24"/>
        </w:rPr>
        <w:t xml:space="preserve"> χρόνια </w:t>
      </w:r>
      <w:r>
        <w:rPr>
          <w:rFonts w:eastAsia="Times New Roman" w:cs="Times New Roman"/>
          <w:szCs w:val="24"/>
        </w:rPr>
        <w:t xml:space="preserve">είμαι </w:t>
      </w:r>
      <w:r w:rsidRPr="00856998">
        <w:rPr>
          <w:rFonts w:eastAsia="Times New Roman" w:cs="Times New Roman"/>
          <w:szCs w:val="24"/>
        </w:rPr>
        <w:t xml:space="preserve">καθηγητής </w:t>
      </w:r>
      <w:r>
        <w:rPr>
          <w:rFonts w:eastAsia="Times New Roman" w:cs="Times New Roman"/>
          <w:szCs w:val="24"/>
        </w:rPr>
        <w:t xml:space="preserve">στο </w:t>
      </w:r>
      <w:r>
        <w:rPr>
          <w:rFonts w:eastAsia="Times New Roman" w:cs="Times New Roman"/>
          <w:szCs w:val="24"/>
        </w:rPr>
        <w:t xml:space="preserve">πανεπιστήμιο </w:t>
      </w:r>
      <w:r w:rsidRPr="00856998">
        <w:rPr>
          <w:rFonts w:eastAsia="Times New Roman" w:cs="Times New Roman"/>
          <w:szCs w:val="24"/>
        </w:rPr>
        <w:t>του Λονδίνου</w:t>
      </w:r>
      <w:r>
        <w:rPr>
          <w:rFonts w:eastAsia="Times New Roman" w:cs="Times New Roman"/>
          <w:szCs w:val="24"/>
        </w:rPr>
        <w:t>-</w:t>
      </w:r>
      <w:r w:rsidRPr="00856998">
        <w:rPr>
          <w:rFonts w:eastAsia="Times New Roman" w:cs="Times New Roman"/>
          <w:szCs w:val="24"/>
        </w:rPr>
        <w:t xml:space="preserve"> και </w:t>
      </w:r>
      <w:r>
        <w:rPr>
          <w:rFonts w:eastAsia="Times New Roman" w:cs="Times New Roman"/>
          <w:szCs w:val="24"/>
        </w:rPr>
        <w:t xml:space="preserve">τη </w:t>
      </w:r>
      <w:r w:rsidRPr="00856998">
        <w:rPr>
          <w:rFonts w:eastAsia="Times New Roman" w:cs="Times New Roman"/>
          <w:szCs w:val="24"/>
        </w:rPr>
        <w:t>διοικητική και</w:t>
      </w:r>
      <w:r>
        <w:rPr>
          <w:rFonts w:eastAsia="Times New Roman" w:cs="Times New Roman"/>
          <w:szCs w:val="24"/>
        </w:rPr>
        <w:t xml:space="preserve"> την </w:t>
      </w:r>
      <w:r w:rsidRPr="00856998">
        <w:rPr>
          <w:rFonts w:eastAsia="Times New Roman" w:cs="Times New Roman"/>
          <w:szCs w:val="24"/>
        </w:rPr>
        <w:t xml:space="preserve"> ακαδημαϊκή</w:t>
      </w:r>
      <w:r>
        <w:rPr>
          <w:rFonts w:eastAsia="Times New Roman" w:cs="Times New Roman"/>
          <w:szCs w:val="24"/>
        </w:rPr>
        <w:t>. Θα ήθελα ν</w:t>
      </w:r>
      <w:r w:rsidRPr="00856998">
        <w:rPr>
          <w:rFonts w:eastAsia="Times New Roman" w:cs="Times New Roman"/>
          <w:szCs w:val="24"/>
        </w:rPr>
        <w:t>α πω μερικά πράγματα για τα θέματα που έχουν σχέση με τα πανεπιστήμια</w:t>
      </w:r>
      <w:r>
        <w:rPr>
          <w:rFonts w:eastAsia="Times New Roman" w:cs="Times New Roman"/>
          <w:szCs w:val="24"/>
        </w:rPr>
        <w:t>.</w:t>
      </w:r>
    </w:p>
    <w:p w14:paraId="2E2477F0" w14:textId="77777777" w:rsidR="00ED3BF8" w:rsidRDefault="009F432D">
      <w:pPr>
        <w:spacing w:after="0" w:line="600" w:lineRule="auto"/>
        <w:ind w:firstLine="720"/>
        <w:jc w:val="both"/>
        <w:rPr>
          <w:rFonts w:eastAsia="Times New Roman" w:cs="Times New Roman"/>
          <w:szCs w:val="24"/>
        </w:rPr>
      </w:pPr>
      <w:r w:rsidRPr="00856998">
        <w:rPr>
          <w:rFonts w:eastAsia="Times New Roman" w:cs="Times New Roman"/>
          <w:szCs w:val="24"/>
        </w:rPr>
        <w:t xml:space="preserve"> </w:t>
      </w:r>
      <w:r>
        <w:rPr>
          <w:rFonts w:eastAsia="Times New Roman" w:cs="Times New Roman"/>
          <w:szCs w:val="24"/>
        </w:rPr>
        <w:t xml:space="preserve">Το εγχείρημα της σύμπραξης </w:t>
      </w:r>
      <w:r w:rsidRPr="00856998">
        <w:rPr>
          <w:rFonts w:eastAsia="Times New Roman" w:cs="Times New Roman"/>
          <w:szCs w:val="24"/>
        </w:rPr>
        <w:t xml:space="preserve">των ανώτατων </w:t>
      </w:r>
      <w:r>
        <w:rPr>
          <w:rFonts w:eastAsia="Times New Roman" w:cs="Times New Roman"/>
          <w:szCs w:val="24"/>
        </w:rPr>
        <w:t xml:space="preserve">εκπαιδευτικών ιδρυμάτων </w:t>
      </w:r>
      <w:r w:rsidRPr="00856998">
        <w:rPr>
          <w:rFonts w:eastAsia="Times New Roman" w:cs="Times New Roman"/>
          <w:szCs w:val="24"/>
        </w:rPr>
        <w:t>εναρμονίζει τη χώρα μας με τις εξελίξεις στην Ευρώπη</w:t>
      </w:r>
      <w:r>
        <w:rPr>
          <w:rFonts w:eastAsia="Times New Roman" w:cs="Times New Roman"/>
          <w:szCs w:val="24"/>
        </w:rPr>
        <w:t>.</w:t>
      </w:r>
      <w:r w:rsidRPr="00856998">
        <w:rPr>
          <w:rFonts w:eastAsia="Times New Roman" w:cs="Times New Roman"/>
          <w:szCs w:val="24"/>
        </w:rPr>
        <w:t xml:space="preserve"> Σε </w:t>
      </w:r>
      <w:r>
        <w:rPr>
          <w:rFonts w:eastAsia="Times New Roman" w:cs="Times New Roman"/>
          <w:szCs w:val="24"/>
        </w:rPr>
        <w:t>πολλές ε</w:t>
      </w:r>
      <w:r w:rsidRPr="00856998">
        <w:rPr>
          <w:rFonts w:eastAsia="Times New Roman" w:cs="Times New Roman"/>
          <w:szCs w:val="24"/>
        </w:rPr>
        <w:t>υρωπαϊκές χώρες η ανώτατη τεχνολογική εκπαίδευση έχει μετασχηματιστεί σε πανεπιστημιακή</w:t>
      </w:r>
      <w:r>
        <w:rPr>
          <w:rFonts w:eastAsia="Times New Roman" w:cs="Times New Roman"/>
          <w:szCs w:val="24"/>
        </w:rPr>
        <w:t>.</w:t>
      </w:r>
      <w:r w:rsidRPr="00856998">
        <w:rPr>
          <w:rFonts w:eastAsia="Times New Roman" w:cs="Times New Roman"/>
          <w:szCs w:val="24"/>
        </w:rPr>
        <w:t xml:space="preserve"> </w:t>
      </w:r>
    </w:p>
    <w:p w14:paraId="2E2477F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Το 1992, στην Αγγλία με μία νομοθετικ</w:t>
      </w:r>
      <w:r>
        <w:rPr>
          <w:rFonts w:eastAsia="Times New Roman" w:cs="Times New Roman"/>
          <w:szCs w:val="24"/>
        </w:rPr>
        <w:t xml:space="preserve">ή πράξη όλα τα </w:t>
      </w:r>
      <w:proofErr w:type="spellStart"/>
      <w:r w:rsidRPr="00337C32">
        <w:rPr>
          <w:rFonts w:eastAsia="Times New Roman" w:cs="Times New Roman"/>
          <w:szCs w:val="24"/>
        </w:rPr>
        <w:t>p</w:t>
      </w:r>
      <w:r w:rsidRPr="00337C32">
        <w:rPr>
          <w:rFonts w:eastAsia="Times New Roman" w:cs="Times New Roman"/>
          <w:szCs w:val="24"/>
        </w:rPr>
        <w:t>olytechnic</w:t>
      </w:r>
      <w:proofErr w:type="spellEnd"/>
      <w:r>
        <w:rPr>
          <w:rFonts w:eastAsia="Times New Roman" w:cs="Times New Roman"/>
          <w:szCs w:val="24"/>
          <w:lang w:val="en-US"/>
        </w:rPr>
        <w:t>s</w:t>
      </w:r>
      <w:r w:rsidRPr="00856998">
        <w:rPr>
          <w:rFonts w:eastAsia="Times New Roman" w:cs="Times New Roman"/>
          <w:szCs w:val="24"/>
        </w:rPr>
        <w:t xml:space="preserve"> </w:t>
      </w:r>
      <w:r>
        <w:rPr>
          <w:rFonts w:eastAsia="Times New Roman" w:cs="Times New Roman"/>
          <w:szCs w:val="24"/>
        </w:rPr>
        <w:t xml:space="preserve">έγιναν πανεπιστήμια. </w:t>
      </w:r>
      <w:r w:rsidRPr="00856998">
        <w:rPr>
          <w:rFonts w:eastAsia="Times New Roman" w:cs="Times New Roman"/>
          <w:szCs w:val="24"/>
        </w:rPr>
        <w:t xml:space="preserve">Εγώ έτυχε να είμαι </w:t>
      </w:r>
      <w:r>
        <w:rPr>
          <w:rFonts w:eastAsia="Times New Roman" w:cs="Times New Roman"/>
          <w:szCs w:val="24"/>
        </w:rPr>
        <w:t xml:space="preserve">τότε </w:t>
      </w:r>
      <w:r w:rsidRPr="00856998">
        <w:rPr>
          <w:rFonts w:eastAsia="Times New Roman" w:cs="Times New Roman"/>
          <w:szCs w:val="24"/>
        </w:rPr>
        <w:t xml:space="preserve">μέλος του </w:t>
      </w:r>
      <w:r w:rsidRPr="00856998">
        <w:rPr>
          <w:rFonts w:eastAsia="Times New Roman" w:cs="Times New Roman"/>
          <w:szCs w:val="24"/>
        </w:rPr>
        <w:t>ο</w:t>
      </w:r>
      <w:r w:rsidRPr="00856998">
        <w:rPr>
          <w:rFonts w:eastAsia="Times New Roman" w:cs="Times New Roman"/>
          <w:szCs w:val="24"/>
        </w:rPr>
        <w:t xml:space="preserve">ργάνου του </w:t>
      </w:r>
      <w:r w:rsidRPr="00856998">
        <w:rPr>
          <w:rFonts w:eastAsia="Times New Roman" w:cs="Times New Roman"/>
          <w:szCs w:val="24"/>
        </w:rPr>
        <w:t>σ</w:t>
      </w:r>
      <w:r w:rsidRPr="00856998">
        <w:rPr>
          <w:rFonts w:eastAsia="Times New Roman" w:cs="Times New Roman"/>
          <w:szCs w:val="24"/>
        </w:rPr>
        <w:t>υνδικάτου των πανεπιστημιακών</w:t>
      </w:r>
      <w:r>
        <w:rPr>
          <w:rFonts w:eastAsia="Times New Roman" w:cs="Times New Roman"/>
          <w:szCs w:val="24"/>
        </w:rPr>
        <w:t>.</w:t>
      </w:r>
      <w:r w:rsidRPr="00856998">
        <w:rPr>
          <w:rFonts w:eastAsia="Times New Roman" w:cs="Times New Roman"/>
          <w:szCs w:val="24"/>
        </w:rPr>
        <w:t xml:space="preserve"> Στη διαδικασία προς την </w:t>
      </w:r>
      <w:proofErr w:type="spellStart"/>
      <w:r w:rsidRPr="00856998">
        <w:rPr>
          <w:rFonts w:eastAsia="Times New Roman" w:cs="Times New Roman"/>
          <w:szCs w:val="24"/>
        </w:rPr>
        <w:t>πανεπιστημιοποίηση</w:t>
      </w:r>
      <w:proofErr w:type="spellEnd"/>
      <w:r w:rsidRPr="00856998">
        <w:rPr>
          <w:rFonts w:eastAsia="Times New Roman" w:cs="Times New Roman"/>
          <w:szCs w:val="24"/>
        </w:rPr>
        <w:t xml:space="preserve"> των </w:t>
      </w:r>
      <w:proofErr w:type="spellStart"/>
      <w:r>
        <w:rPr>
          <w:rFonts w:eastAsia="Times New Roman" w:cs="Times New Roman"/>
          <w:szCs w:val="24"/>
        </w:rPr>
        <w:t>p</w:t>
      </w:r>
      <w:r>
        <w:rPr>
          <w:rFonts w:eastAsia="Times New Roman" w:cs="Times New Roman"/>
          <w:szCs w:val="24"/>
        </w:rPr>
        <w:t>olytechnic</w:t>
      </w:r>
      <w:proofErr w:type="spellEnd"/>
      <w:r>
        <w:rPr>
          <w:rFonts w:eastAsia="Times New Roman" w:cs="Times New Roman"/>
          <w:szCs w:val="24"/>
          <w:lang w:val="en-US"/>
        </w:rPr>
        <w:t>s</w:t>
      </w:r>
      <w:r w:rsidRPr="00856998">
        <w:rPr>
          <w:rFonts w:eastAsia="Times New Roman" w:cs="Times New Roman"/>
          <w:szCs w:val="24"/>
        </w:rPr>
        <w:t xml:space="preserve"> και η </w:t>
      </w:r>
      <w:r w:rsidRPr="00856998">
        <w:rPr>
          <w:rFonts w:eastAsia="Times New Roman" w:cs="Times New Roman"/>
          <w:szCs w:val="24"/>
        </w:rPr>
        <w:t>κ</w:t>
      </w:r>
      <w:r w:rsidRPr="00856998">
        <w:rPr>
          <w:rFonts w:eastAsia="Times New Roman" w:cs="Times New Roman"/>
          <w:szCs w:val="24"/>
        </w:rPr>
        <w:t xml:space="preserve">υβέρνηση και </w:t>
      </w:r>
      <w:r w:rsidRPr="00856998">
        <w:rPr>
          <w:rFonts w:eastAsia="Times New Roman" w:cs="Times New Roman"/>
          <w:szCs w:val="24"/>
        </w:rPr>
        <w:t>α</w:t>
      </w:r>
      <w:r w:rsidRPr="00856998">
        <w:rPr>
          <w:rFonts w:eastAsia="Times New Roman" w:cs="Times New Roman"/>
          <w:szCs w:val="24"/>
        </w:rPr>
        <w:t xml:space="preserve">ντιπολίτευση </w:t>
      </w:r>
      <w:r>
        <w:rPr>
          <w:rFonts w:eastAsia="Times New Roman" w:cs="Times New Roman"/>
          <w:szCs w:val="24"/>
        </w:rPr>
        <w:t>-</w:t>
      </w:r>
      <w:r w:rsidRPr="00856998">
        <w:rPr>
          <w:rFonts w:eastAsia="Times New Roman" w:cs="Times New Roman"/>
          <w:szCs w:val="24"/>
        </w:rPr>
        <w:t>το Εργατικό Κόμμα τότε</w:t>
      </w:r>
      <w:r>
        <w:rPr>
          <w:rFonts w:eastAsia="Times New Roman" w:cs="Times New Roman"/>
          <w:szCs w:val="24"/>
        </w:rPr>
        <w:t>-</w:t>
      </w:r>
      <w:r w:rsidRPr="00856998">
        <w:rPr>
          <w:rFonts w:eastAsia="Times New Roman" w:cs="Times New Roman"/>
          <w:szCs w:val="24"/>
        </w:rPr>
        <w:t xml:space="preserve"> και τα συν</w:t>
      </w:r>
      <w:r w:rsidRPr="00856998">
        <w:rPr>
          <w:rFonts w:eastAsia="Times New Roman" w:cs="Times New Roman"/>
          <w:szCs w:val="24"/>
        </w:rPr>
        <w:t>δικάτα και</w:t>
      </w:r>
      <w:r>
        <w:rPr>
          <w:rFonts w:eastAsia="Times New Roman" w:cs="Times New Roman"/>
          <w:szCs w:val="24"/>
        </w:rPr>
        <w:t xml:space="preserve"> οι πρυτάνεις</w:t>
      </w:r>
      <w:r w:rsidRPr="00856998">
        <w:rPr>
          <w:rFonts w:eastAsia="Times New Roman" w:cs="Times New Roman"/>
          <w:szCs w:val="24"/>
        </w:rPr>
        <w:t xml:space="preserve"> </w:t>
      </w:r>
      <w:r>
        <w:rPr>
          <w:rFonts w:eastAsia="Times New Roman" w:cs="Times New Roman"/>
          <w:szCs w:val="24"/>
        </w:rPr>
        <w:t xml:space="preserve">μπήκαν </w:t>
      </w:r>
      <w:r w:rsidRPr="00856998">
        <w:rPr>
          <w:rFonts w:eastAsia="Times New Roman" w:cs="Times New Roman"/>
          <w:szCs w:val="24"/>
        </w:rPr>
        <w:t>σε μακρά συζήτηση</w:t>
      </w:r>
      <w:r>
        <w:rPr>
          <w:rFonts w:eastAsia="Times New Roman" w:cs="Times New Roman"/>
          <w:szCs w:val="24"/>
        </w:rPr>
        <w:t>,</w:t>
      </w:r>
      <w:r w:rsidRPr="00856998">
        <w:rPr>
          <w:rFonts w:eastAsia="Times New Roman" w:cs="Times New Roman"/>
          <w:szCs w:val="24"/>
        </w:rPr>
        <w:t xml:space="preserve"> διαπραγμάτευση με την </w:t>
      </w:r>
      <w:r w:rsidRPr="00856998">
        <w:rPr>
          <w:rFonts w:eastAsia="Times New Roman" w:cs="Times New Roman"/>
          <w:szCs w:val="24"/>
        </w:rPr>
        <w:t>κ</w:t>
      </w:r>
      <w:r w:rsidRPr="00856998">
        <w:rPr>
          <w:rFonts w:eastAsia="Times New Roman" w:cs="Times New Roman"/>
          <w:szCs w:val="24"/>
        </w:rPr>
        <w:t>υβέρνηση</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Όταν τελικά έγινε τ</w:t>
      </w:r>
      <w:r w:rsidRPr="00856998">
        <w:rPr>
          <w:rFonts w:eastAsia="Times New Roman" w:cs="Times New Roman"/>
          <w:szCs w:val="24"/>
        </w:rPr>
        <w:t>ο σχέδιο</w:t>
      </w:r>
      <w:r>
        <w:rPr>
          <w:rFonts w:eastAsia="Times New Roman" w:cs="Times New Roman"/>
          <w:szCs w:val="24"/>
        </w:rPr>
        <w:t>,</w:t>
      </w:r>
      <w:r w:rsidRPr="00856998">
        <w:rPr>
          <w:rFonts w:eastAsia="Times New Roman" w:cs="Times New Roman"/>
          <w:szCs w:val="24"/>
        </w:rPr>
        <w:t xml:space="preserve"> το καλωσόρισαν όλες οι πλευρές</w:t>
      </w:r>
      <w:r>
        <w:rPr>
          <w:rFonts w:eastAsia="Times New Roman" w:cs="Times New Roman"/>
          <w:szCs w:val="24"/>
        </w:rPr>
        <w:t>.</w:t>
      </w:r>
    </w:p>
    <w:p w14:paraId="2E2477F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Τι έχουμε ακούσει εδώ </w:t>
      </w:r>
      <w:r w:rsidRPr="00856998">
        <w:rPr>
          <w:rFonts w:eastAsia="Times New Roman" w:cs="Times New Roman"/>
          <w:szCs w:val="24"/>
        </w:rPr>
        <w:t xml:space="preserve">αυτές τις μέρες </w:t>
      </w:r>
      <w:r>
        <w:rPr>
          <w:rFonts w:eastAsia="Times New Roman" w:cs="Times New Roman"/>
          <w:szCs w:val="24"/>
        </w:rPr>
        <w:t>-</w:t>
      </w:r>
      <w:r w:rsidRPr="00856998">
        <w:rPr>
          <w:rFonts w:eastAsia="Times New Roman" w:cs="Times New Roman"/>
          <w:szCs w:val="24"/>
        </w:rPr>
        <w:t>και στην Επιτροπή</w:t>
      </w:r>
      <w:r>
        <w:rPr>
          <w:rFonts w:eastAsia="Times New Roman" w:cs="Times New Roman"/>
          <w:szCs w:val="24"/>
        </w:rPr>
        <w:t>-</w:t>
      </w:r>
      <w:r w:rsidRPr="00856998">
        <w:rPr>
          <w:rFonts w:eastAsia="Times New Roman" w:cs="Times New Roman"/>
          <w:szCs w:val="24"/>
        </w:rPr>
        <w:t xml:space="preserve"> από την Αντιπολίτευση</w:t>
      </w:r>
      <w:r>
        <w:rPr>
          <w:rFonts w:eastAsia="Times New Roman" w:cs="Times New Roman"/>
          <w:szCs w:val="24"/>
        </w:rPr>
        <w:t>,</w:t>
      </w:r>
      <w:r w:rsidRPr="00856998">
        <w:rPr>
          <w:rFonts w:eastAsia="Times New Roman" w:cs="Times New Roman"/>
          <w:szCs w:val="24"/>
        </w:rPr>
        <w:t xml:space="preserve"> αλλά ακόμα και τους συναδέλφους </w:t>
      </w:r>
      <w:r>
        <w:rPr>
          <w:rFonts w:eastAsia="Times New Roman" w:cs="Times New Roman"/>
          <w:szCs w:val="24"/>
        </w:rPr>
        <w:t xml:space="preserve">μας </w:t>
      </w:r>
      <w:r w:rsidRPr="00856998">
        <w:rPr>
          <w:rFonts w:eastAsia="Times New Roman" w:cs="Times New Roman"/>
          <w:szCs w:val="24"/>
        </w:rPr>
        <w:t xml:space="preserve">της </w:t>
      </w:r>
      <w:r>
        <w:rPr>
          <w:rFonts w:eastAsia="Times New Roman" w:cs="Times New Roman"/>
          <w:szCs w:val="24"/>
        </w:rPr>
        <w:t>ΠΟΣΔΕΠ, του συνδικάτου!  Έχουμε ακούσει μία βασική</w:t>
      </w:r>
      <w:r w:rsidRPr="00856998">
        <w:rPr>
          <w:rFonts w:eastAsia="Times New Roman" w:cs="Times New Roman"/>
          <w:szCs w:val="24"/>
        </w:rPr>
        <w:t xml:space="preserve"> αρχή</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 xml:space="preserve">«Αποσύρετέ το, </w:t>
      </w:r>
      <w:r w:rsidRPr="00856998">
        <w:rPr>
          <w:rFonts w:eastAsia="Times New Roman" w:cs="Times New Roman"/>
          <w:szCs w:val="24"/>
        </w:rPr>
        <w:t xml:space="preserve">βγάλτε </w:t>
      </w:r>
      <w:r>
        <w:rPr>
          <w:rFonts w:eastAsia="Times New Roman" w:cs="Times New Roman"/>
          <w:szCs w:val="24"/>
        </w:rPr>
        <w:t xml:space="preserve">το. </w:t>
      </w:r>
      <w:r w:rsidRPr="00856998">
        <w:rPr>
          <w:rFonts w:eastAsia="Times New Roman" w:cs="Times New Roman"/>
          <w:szCs w:val="24"/>
        </w:rPr>
        <w:t xml:space="preserve">Δεν </w:t>
      </w:r>
      <w:r>
        <w:rPr>
          <w:rFonts w:eastAsia="Times New Roman" w:cs="Times New Roman"/>
          <w:szCs w:val="24"/>
        </w:rPr>
        <w:t>είναι τίποτα κ</w:t>
      </w:r>
      <w:r w:rsidRPr="00856998">
        <w:rPr>
          <w:rFonts w:eastAsia="Times New Roman" w:cs="Times New Roman"/>
          <w:szCs w:val="24"/>
        </w:rPr>
        <w:t>αλό</w:t>
      </w:r>
      <w:r>
        <w:rPr>
          <w:rFonts w:eastAsia="Times New Roman" w:cs="Times New Roman"/>
          <w:szCs w:val="24"/>
        </w:rPr>
        <w:t>».</w:t>
      </w:r>
      <w:r w:rsidRPr="00856998">
        <w:rPr>
          <w:rFonts w:eastAsia="Times New Roman" w:cs="Times New Roman"/>
          <w:szCs w:val="24"/>
        </w:rPr>
        <w:t xml:space="preserve"> Δεν υπ</w:t>
      </w:r>
      <w:r>
        <w:rPr>
          <w:rFonts w:eastAsia="Times New Roman" w:cs="Times New Roman"/>
          <w:szCs w:val="24"/>
        </w:rPr>
        <w:t>ήρξ</w:t>
      </w:r>
      <w:r w:rsidRPr="00856998">
        <w:rPr>
          <w:rFonts w:eastAsia="Times New Roman" w:cs="Times New Roman"/>
          <w:szCs w:val="24"/>
        </w:rPr>
        <w:t>ε κα</w:t>
      </w:r>
      <w:r>
        <w:rPr>
          <w:rFonts w:eastAsia="Times New Roman" w:cs="Times New Roman"/>
          <w:szCs w:val="24"/>
        </w:rPr>
        <w:t>μ</w:t>
      </w:r>
      <w:r w:rsidRPr="00856998">
        <w:rPr>
          <w:rFonts w:eastAsia="Times New Roman" w:cs="Times New Roman"/>
          <w:szCs w:val="24"/>
        </w:rPr>
        <w:t>μία πρόταση</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που να άκουσα ε</w:t>
      </w:r>
      <w:r w:rsidRPr="00856998">
        <w:rPr>
          <w:rFonts w:eastAsia="Times New Roman" w:cs="Times New Roman"/>
          <w:szCs w:val="24"/>
        </w:rPr>
        <w:t>γώ τουλάχιστον</w:t>
      </w:r>
      <w:r>
        <w:rPr>
          <w:rFonts w:eastAsia="Times New Roman" w:cs="Times New Roman"/>
          <w:szCs w:val="24"/>
        </w:rPr>
        <w:t xml:space="preserve"> –τα έχασα </w:t>
      </w:r>
      <w:r w:rsidRPr="00856998">
        <w:rPr>
          <w:rFonts w:eastAsia="Times New Roman" w:cs="Times New Roman"/>
          <w:szCs w:val="24"/>
        </w:rPr>
        <w:t xml:space="preserve">βέβαια </w:t>
      </w:r>
      <w:r>
        <w:rPr>
          <w:rFonts w:eastAsia="Times New Roman" w:cs="Times New Roman"/>
          <w:szCs w:val="24"/>
        </w:rPr>
        <w:t xml:space="preserve">με </w:t>
      </w:r>
      <w:r w:rsidRPr="00856998">
        <w:rPr>
          <w:rFonts w:eastAsia="Times New Roman" w:cs="Times New Roman"/>
          <w:szCs w:val="24"/>
        </w:rPr>
        <w:t>τις προτάσεις</w:t>
      </w:r>
      <w:r>
        <w:rPr>
          <w:rFonts w:eastAsia="Times New Roman" w:cs="Times New Roman"/>
          <w:szCs w:val="24"/>
        </w:rPr>
        <w:t>-</w:t>
      </w:r>
      <w:r w:rsidRPr="00856998">
        <w:rPr>
          <w:rFonts w:eastAsia="Times New Roman" w:cs="Times New Roman"/>
          <w:szCs w:val="24"/>
        </w:rPr>
        <w:t xml:space="preserve"> συγκεκριμένη για</w:t>
      </w:r>
      <w:r w:rsidRPr="00856998">
        <w:rPr>
          <w:rFonts w:eastAsia="Times New Roman" w:cs="Times New Roman"/>
          <w:szCs w:val="24"/>
        </w:rPr>
        <w:t xml:space="preserve"> να βελτιωθεί το νομοσχέδιο</w:t>
      </w:r>
      <w:r>
        <w:rPr>
          <w:rFonts w:eastAsia="Times New Roman" w:cs="Times New Roman"/>
          <w:szCs w:val="24"/>
        </w:rPr>
        <w:t>.</w:t>
      </w:r>
    </w:p>
    <w:p w14:paraId="2E2477F3" w14:textId="77777777" w:rsidR="00ED3BF8" w:rsidRDefault="009F432D">
      <w:pPr>
        <w:spacing w:after="0" w:line="600" w:lineRule="auto"/>
        <w:ind w:firstLine="720"/>
        <w:jc w:val="both"/>
        <w:rPr>
          <w:rFonts w:eastAsia="Times New Roman" w:cs="Times New Roman"/>
          <w:szCs w:val="24"/>
        </w:rPr>
      </w:pPr>
      <w:r w:rsidRPr="00856998">
        <w:rPr>
          <w:rFonts w:eastAsia="Times New Roman" w:cs="Times New Roman"/>
          <w:szCs w:val="24"/>
        </w:rPr>
        <w:t>Τι θα πει</w:t>
      </w:r>
      <w:r>
        <w:rPr>
          <w:rFonts w:eastAsia="Times New Roman" w:cs="Times New Roman"/>
          <w:szCs w:val="24"/>
        </w:rPr>
        <w:t>,</w:t>
      </w:r>
      <w:r w:rsidRPr="00856998">
        <w:rPr>
          <w:rFonts w:eastAsia="Times New Roman" w:cs="Times New Roman"/>
          <w:szCs w:val="24"/>
        </w:rPr>
        <w:t xml:space="preserve"> λοιπόν</w:t>
      </w:r>
      <w:r>
        <w:rPr>
          <w:rFonts w:eastAsia="Times New Roman" w:cs="Times New Roman"/>
          <w:szCs w:val="24"/>
        </w:rPr>
        <w:t>,</w:t>
      </w:r>
      <w:r w:rsidRPr="00856998">
        <w:rPr>
          <w:rFonts w:eastAsia="Times New Roman" w:cs="Times New Roman"/>
          <w:szCs w:val="24"/>
        </w:rPr>
        <w:t xml:space="preserve"> ο </w:t>
      </w:r>
      <w:r w:rsidRPr="00856998">
        <w:rPr>
          <w:rFonts w:eastAsia="Times New Roman" w:cs="Times New Roman"/>
          <w:szCs w:val="24"/>
        </w:rPr>
        <w:t>κ</w:t>
      </w:r>
      <w:r>
        <w:rPr>
          <w:rFonts w:eastAsia="Times New Roman" w:cs="Times New Roman"/>
          <w:szCs w:val="24"/>
        </w:rPr>
        <w:t>.</w:t>
      </w:r>
      <w:r w:rsidRPr="00856998">
        <w:rPr>
          <w:rFonts w:eastAsia="Times New Roman" w:cs="Times New Roman"/>
          <w:szCs w:val="24"/>
        </w:rPr>
        <w:t xml:space="preserve"> </w:t>
      </w:r>
      <w:r w:rsidRPr="00856998">
        <w:rPr>
          <w:rFonts w:eastAsia="Times New Roman" w:cs="Times New Roman"/>
          <w:szCs w:val="24"/>
        </w:rPr>
        <w:t xml:space="preserve">Μητσοτάκης εάν </w:t>
      </w:r>
      <w:r>
        <w:rPr>
          <w:rFonts w:eastAsia="Times New Roman" w:cs="Times New Roman"/>
          <w:szCs w:val="24"/>
        </w:rPr>
        <w:t>-χτύπα ξύλο- γίνει πρωθ</w:t>
      </w:r>
      <w:r w:rsidRPr="00856998">
        <w:rPr>
          <w:rFonts w:eastAsia="Times New Roman" w:cs="Times New Roman"/>
          <w:szCs w:val="24"/>
        </w:rPr>
        <w:t xml:space="preserve">υπουργός σε αυτούς τους καθηγητές που είναι τώρα </w:t>
      </w:r>
      <w:r>
        <w:rPr>
          <w:rFonts w:eastAsia="Times New Roman" w:cs="Times New Roman"/>
          <w:szCs w:val="24"/>
        </w:rPr>
        <w:t xml:space="preserve">σε ΤΕΙ και θα είναι </w:t>
      </w:r>
      <w:r w:rsidRPr="00856998">
        <w:rPr>
          <w:rFonts w:eastAsia="Times New Roman" w:cs="Times New Roman"/>
          <w:szCs w:val="24"/>
        </w:rPr>
        <w:t>τότε πανεπιστημιακοί</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w:t>
      </w:r>
      <w:r w:rsidRPr="00856998">
        <w:rPr>
          <w:rFonts w:eastAsia="Times New Roman" w:cs="Times New Roman"/>
          <w:szCs w:val="24"/>
        </w:rPr>
        <w:t>Τελειώσατε</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Γυρίσ</w:t>
      </w:r>
      <w:r w:rsidRPr="00856998">
        <w:rPr>
          <w:rFonts w:eastAsia="Times New Roman" w:cs="Times New Roman"/>
          <w:szCs w:val="24"/>
        </w:rPr>
        <w:t xml:space="preserve">τε </w:t>
      </w:r>
      <w:r w:rsidRPr="00856998">
        <w:rPr>
          <w:rFonts w:eastAsia="Times New Roman" w:cs="Times New Roman"/>
          <w:szCs w:val="24"/>
        </w:rPr>
        <w:lastRenderedPageBreak/>
        <w:t>πίσω</w:t>
      </w:r>
      <w:r>
        <w:rPr>
          <w:rFonts w:eastAsia="Times New Roman" w:cs="Times New Roman"/>
          <w:szCs w:val="24"/>
        </w:rPr>
        <w:t>.</w:t>
      </w:r>
      <w:r w:rsidRPr="00856998">
        <w:rPr>
          <w:rFonts w:eastAsia="Times New Roman" w:cs="Times New Roman"/>
          <w:szCs w:val="24"/>
        </w:rPr>
        <w:t xml:space="preserve"> Να μην έχετε ερευνητικά κονδύλια</w:t>
      </w:r>
      <w:r>
        <w:rPr>
          <w:rFonts w:eastAsia="Times New Roman" w:cs="Times New Roman"/>
          <w:szCs w:val="24"/>
        </w:rPr>
        <w:t>.</w:t>
      </w:r>
      <w:r w:rsidRPr="00856998">
        <w:rPr>
          <w:rFonts w:eastAsia="Times New Roman" w:cs="Times New Roman"/>
          <w:szCs w:val="24"/>
        </w:rPr>
        <w:t xml:space="preserve"> Να μην έχετε </w:t>
      </w:r>
      <w:r w:rsidRPr="00856998">
        <w:rPr>
          <w:rFonts w:eastAsia="Times New Roman" w:cs="Times New Roman"/>
          <w:szCs w:val="24"/>
        </w:rPr>
        <w:t>τη δυνατότητα να επιβλέπετε διδακτορικά</w:t>
      </w:r>
      <w:r>
        <w:rPr>
          <w:rFonts w:eastAsia="Times New Roman" w:cs="Times New Roman"/>
          <w:szCs w:val="24"/>
        </w:rPr>
        <w:t>».</w:t>
      </w:r>
      <w:r w:rsidRPr="00856998">
        <w:rPr>
          <w:rFonts w:eastAsia="Times New Roman" w:cs="Times New Roman"/>
          <w:szCs w:val="24"/>
        </w:rPr>
        <w:t xml:space="preserve"> Τι θα πει στους φοιτητές που θα βγουν από </w:t>
      </w:r>
      <w:r>
        <w:rPr>
          <w:rFonts w:eastAsia="Times New Roman" w:cs="Times New Roman"/>
          <w:szCs w:val="24"/>
        </w:rPr>
        <w:t xml:space="preserve">τα </w:t>
      </w:r>
      <w:r>
        <w:rPr>
          <w:rFonts w:eastAsia="Times New Roman" w:cs="Times New Roman"/>
          <w:szCs w:val="24"/>
        </w:rPr>
        <w:t>π</w:t>
      </w:r>
      <w:r w:rsidRPr="00856998">
        <w:rPr>
          <w:rFonts w:eastAsia="Times New Roman" w:cs="Times New Roman"/>
          <w:szCs w:val="24"/>
        </w:rPr>
        <w:t>ανεπιστήμι</w:t>
      </w:r>
      <w:r>
        <w:rPr>
          <w:rFonts w:eastAsia="Times New Roman" w:cs="Times New Roman"/>
          <w:szCs w:val="24"/>
        </w:rPr>
        <w:t>α</w:t>
      </w:r>
      <w:r>
        <w:rPr>
          <w:rFonts w:eastAsia="Times New Roman" w:cs="Times New Roman"/>
          <w:szCs w:val="24"/>
        </w:rPr>
        <w:t>;</w:t>
      </w:r>
      <w:r w:rsidRPr="00856998">
        <w:rPr>
          <w:rFonts w:eastAsia="Times New Roman" w:cs="Times New Roman"/>
          <w:szCs w:val="24"/>
        </w:rPr>
        <w:t xml:space="preserve"> Θα τους πει </w:t>
      </w:r>
      <w:r>
        <w:rPr>
          <w:rFonts w:eastAsia="Times New Roman" w:cs="Times New Roman"/>
          <w:szCs w:val="24"/>
        </w:rPr>
        <w:t>«γ</w:t>
      </w:r>
      <w:r w:rsidRPr="00856998">
        <w:rPr>
          <w:rFonts w:eastAsia="Times New Roman" w:cs="Times New Roman"/>
          <w:szCs w:val="24"/>
        </w:rPr>
        <w:t>υρίστε πίσω</w:t>
      </w:r>
      <w:r>
        <w:rPr>
          <w:rFonts w:eastAsia="Times New Roman" w:cs="Times New Roman"/>
          <w:szCs w:val="24"/>
        </w:rPr>
        <w:t xml:space="preserve"> και γίνετε</w:t>
      </w:r>
      <w:r w:rsidRPr="00856998">
        <w:rPr>
          <w:rFonts w:eastAsia="Times New Roman" w:cs="Times New Roman"/>
          <w:szCs w:val="24"/>
        </w:rPr>
        <w:t xml:space="preserve"> φοιτητές </w:t>
      </w:r>
      <w:r>
        <w:rPr>
          <w:rFonts w:eastAsia="Times New Roman" w:cs="Times New Roman"/>
          <w:szCs w:val="24"/>
        </w:rPr>
        <w:t xml:space="preserve">ΤΕΙ»; </w:t>
      </w:r>
      <w:r w:rsidRPr="00856998">
        <w:rPr>
          <w:rFonts w:eastAsia="Times New Roman" w:cs="Times New Roman"/>
          <w:szCs w:val="24"/>
        </w:rPr>
        <w:t xml:space="preserve">Θα </w:t>
      </w:r>
      <w:r>
        <w:rPr>
          <w:rFonts w:eastAsia="Times New Roman" w:cs="Times New Roman"/>
          <w:szCs w:val="24"/>
        </w:rPr>
        <w:t xml:space="preserve">τους το πει αυτό; Ή θα έχουμε </w:t>
      </w:r>
      <w:r w:rsidRPr="00856998">
        <w:rPr>
          <w:rFonts w:eastAsia="Times New Roman" w:cs="Times New Roman"/>
          <w:szCs w:val="24"/>
        </w:rPr>
        <w:t xml:space="preserve">αυτό που ακούω για τις </w:t>
      </w:r>
      <w:r>
        <w:rPr>
          <w:rFonts w:eastAsia="Times New Roman" w:cs="Times New Roman"/>
          <w:szCs w:val="24"/>
        </w:rPr>
        <w:t>«</w:t>
      </w:r>
      <w:r w:rsidRPr="00856998">
        <w:rPr>
          <w:rFonts w:eastAsia="Times New Roman" w:cs="Times New Roman"/>
          <w:szCs w:val="24"/>
        </w:rPr>
        <w:t>Πρέσπες</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w:t>
      </w:r>
      <w:r w:rsidRPr="00856998">
        <w:rPr>
          <w:rFonts w:eastAsia="Times New Roman" w:cs="Times New Roman"/>
          <w:szCs w:val="24"/>
        </w:rPr>
        <w:t xml:space="preserve">Είμαστε εναντίον </w:t>
      </w:r>
      <w:r>
        <w:rPr>
          <w:rFonts w:eastAsia="Times New Roman" w:cs="Times New Roman"/>
          <w:szCs w:val="24"/>
        </w:rPr>
        <w:t xml:space="preserve">της Συμφωνίας </w:t>
      </w:r>
      <w:r w:rsidRPr="00856998">
        <w:rPr>
          <w:rFonts w:eastAsia="Times New Roman" w:cs="Times New Roman"/>
          <w:szCs w:val="24"/>
        </w:rPr>
        <w:t xml:space="preserve">των </w:t>
      </w:r>
      <w:r w:rsidRPr="00856998">
        <w:rPr>
          <w:rFonts w:eastAsia="Times New Roman" w:cs="Times New Roman"/>
          <w:szCs w:val="24"/>
        </w:rPr>
        <w:t>Πρεσπών</w:t>
      </w:r>
      <w:r>
        <w:rPr>
          <w:rFonts w:eastAsia="Times New Roman" w:cs="Times New Roman"/>
          <w:szCs w:val="24"/>
        </w:rPr>
        <w:t>,</w:t>
      </w:r>
      <w:r w:rsidRPr="00856998">
        <w:rPr>
          <w:rFonts w:eastAsia="Times New Roman" w:cs="Times New Roman"/>
          <w:szCs w:val="24"/>
        </w:rPr>
        <w:t xml:space="preserve"> αλλά από την άλλη πλευρά</w:t>
      </w:r>
      <w:r>
        <w:rPr>
          <w:rFonts w:eastAsia="Times New Roman" w:cs="Times New Roman"/>
          <w:szCs w:val="24"/>
        </w:rPr>
        <w:t>, δεν θα κάνουμ</w:t>
      </w:r>
      <w:r w:rsidRPr="00856998">
        <w:rPr>
          <w:rFonts w:eastAsia="Times New Roman" w:cs="Times New Roman"/>
          <w:szCs w:val="24"/>
        </w:rPr>
        <w:t xml:space="preserve">ε και τίποτα </w:t>
      </w:r>
      <w:r>
        <w:rPr>
          <w:rFonts w:eastAsia="Times New Roman" w:cs="Times New Roman"/>
          <w:szCs w:val="24"/>
        </w:rPr>
        <w:t xml:space="preserve">για </w:t>
      </w:r>
      <w:r w:rsidRPr="00856998">
        <w:rPr>
          <w:rFonts w:eastAsia="Times New Roman" w:cs="Times New Roman"/>
          <w:szCs w:val="24"/>
        </w:rPr>
        <w:t>να την αλλάξουμε</w:t>
      </w:r>
      <w:r>
        <w:rPr>
          <w:rFonts w:eastAsia="Times New Roman" w:cs="Times New Roman"/>
          <w:szCs w:val="24"/>
        </w:rPr>
        <w:t>».</w:t>
      </w:r>
      <w:r w:rsidRPr="00856998">
        <w:rPr>
          <w:rFonts w:eastAsia="Times New Roman" w:cs="Times New Roman"/>
          <w:szCs w:val="24"/>
        </w:rPr>
        <w:t xml:space="preserve"> Αυτό θα συμβεί και εδώ</w:t>
      </w:r>
      <w:r>
        <w:rPr>
          <w:rFonts w:eastAsia="Times New Roman" w:cs="Times New Roman"/>
          <w:szCs w:val="24"/>
        </w:rPr>
        <w:t>.</w:t>
      </w:r>
      <w:r w:rsidRPr="00856998">
        <w:rPr>
          <w:rFonts w:eastAsia="Times New Roman" w:cs="Times New Roman"/>
          <w:szCs w:val="24"/>
        </w:rPr>
        <w:t xml:space="preserve"> Νομίζω πρέπει να το έχουμε καταλάβει για </w:t>
      </w:r>
      <w:r>
        <w:rPr>
          <w:rFonts w:eastAsia="Times New Roman" w:cs="Times New Roman"/>
          <w:szCs w:val="24"/>
        </w:rPr>
        <w:t xml:space="preserve">τα </w:t>
      </w:r>
      <w:r w:rsidRPr="00856998">
        <w:rPr>
          <w:rFonts w:eastAsia="Times New Roman" w:cs="Times New Roman"/>
          <w:szCs w:val="24"/>
        </w:rPr>
        <w:t>καλά</w:t>
      </w:r>
      <w:r>
        <w:rPr>
          <w:rFonts w:eastAsia="Times New Roman" w:cs="Times New Roman"/>
          <w:szCs w:val="24"/>
        </w:rPr>
        <w:t>.</w:t>
      </w:r>
    </w:p>
    <w:p w14:paraId="2E2477F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Να γυρίσω σε δύο θέματα για τα οποία έ</w:t>
      </w:r>
      <w:r w:rsidRPr="00856998">
        <w:rPr>
          <w:rFonts w:eastAsia="Times New Roman" w:cs="Times New Roman"/>
          <w:szCs w:val="24"/>
        </w:rPr>
        <w:t>χω προσωπική σχέση και ένα προσωπικό ενδιαφέρον</w:t>
      </w:r>
      <w:r>
        <w:rPr>
          <w:rFonts w:eastAsia="Times New Roman" w:cs="Times New Roman"/>
          <w:szCs w:val="24"/>
        </w:rPr>
        <w:t>.</w:t>
      </w:r>
      <w:r w:rsidRPr="00856998">
        <w:rPr>
          <w:rFonts w:eastAsia="Times New Roman" w:cs="Times New Roman"/>
          <w:szCs w:val="24"/>
        </w:rPr>
        <w:t xml:space="preserve"> Το πρώτο είναι το θέμα του </w:t>
      </w:r>
      <w:r w:rsidRPr="00856998">
        <w:rPr>
          <w:rFonts w:eastAsia="Times New Roman" w:cs="Times New Roman"/>
          <w:szCs w:val="24"/>
        </w:rPr>
        <w:t>δ</w:t>
      </w:r>
      <w:r w:rsidRPr="00856998">
        <w:rPr>
          <w:rFonts w:eastAsia="Times New Roman" w:cs="Times New Roman"/>
          <w:szCs w:val="24"/>
        </w:rPr>
        <w:t xml:space="preserve">ιεθνούς </w:t>
      </w:r>
      <w:r w:rsidRPr="00856998">
        <w:rPr>
          <w:rFonts w:eastAsia="Times New Roman" w:cs="Times New Roman"/>
          <w:szCs w:val="24"/>
        </w:rPr>
        <w:t>π</w:t>
      </w:r>
      <w:r w:rsidRPr="00856998">
        <w:rPr>
          <w:rFonts w:eastAsia="Times New Roman" w:cs="Times New Roman"/>
          <w:szCs w:val="24"/>
        </w:rPr>
        <w:t>ανεπιστημίου</w:t>
      </w:r>
      <w:r>
        <w:rPr>
          <w:rFonts w:eastAsia="Times New Roman" w:cs="Times New Roman"/>
          <w:szCs w:val="24"/>
        </w:rPr>
        <w:t>.</w:t>
      </w:r>
      <w:r w:rsidRPr="00856998">
        <w:rPr>
          <w:rFonts w:eastAsia="Times New Roman" w:cs="Times New Roman"/>
          <w:szCs w:val="24"/>
        </w:rPr>
        <w:t xml:space="preserve"> Πέρ</w:t>
      </w:r>
      <w:r>
        <w:rPr>
          <w:rFonts w:eastAsia="Times New Roman" w:cs="Times New Roman"/>
          <w:szCs w:val="24"/>
        </w:rPr>
        <w:t>υ</w:t>
      </w:r>
      <w:r w:rsidRPr="00856998">
        <w:rPr>
          <w:rFonts w:eastAsia="Times New Roman" w:cs="Times New Roman"/>
          <w:szCs w:val="24"/>
        </w:rPr>
        <w:t>σι</w:t>
      </w:r>
      <w:r>
        <w:rPr>
          <w:rFonts w:eastAsia="Times New Roman" w:cs="Times New Roman"/>
          <w:szCs w:val="24"/>
        </w:rPr>
        <w:t>,</w:t>
      </w:r>
      <w:r w:rsidRPr="00856998">
        <w:rPr>
          <w:rFonts w:eastAsia="Times New Roman" w:cs="Times New Roman"/>
          <w:szCs w:val="24"/>
        </w:rPr>
        <w:t xml:space="preserve"> σε ένα άλλο νομοσχέδιο του Υπουργείου Παιδείας είχα την πρωτοβουλία μαζί με άλλους να βάλουμε μία τροπολογία</w:t>
      </w:r>
      <w:r>
        <w:rPr>
          <w:rFonts w:eastAsia="Times New Roman" w:cs="Times New Roman"/>
          <w:szCs w:val="24"/>
        </w:rPr>
        <w:t>,</w:t>
      </w:r>
      <w:r w:rsidRPr="00856998">
        <w:rPr>
          <w:rFonts w:eastAsia="Times New Roman" w:cs="Times New Roman"/>
          <w:szCs w:val="24"/>
        </w:rPr>
        <w:t xml:space="preserve"> η οποία επέτρεψε στο </w:t>
      </w:r>
      <w:r w:rsidRPr="00856998">
        <w:rPr>
          <w:rFonts w:eastAsia="Times New Roman" w:cs="Times New Roman"/>
          <w:szCs w:val="24"/>
        </w:rPr>
        <w:t>δ</w:t>
      </w:r>
      <w:r w:rsidRPr="00856998">
        <w:rPr>
          <w:rFonts w:eastAsia="Times New Roman" w:cs="Times New Roman"/>
          <w:szCs w:val="24"/>
        </w:rPr>
        <w:t xml:space="preserve">ιεθνές </w:t>
      </w:r>
      <w:r w:rsidRPr="00856998">
        <w:rPr>
          <w:rFonts w:eastAsia="Times New Roman" w:cs="Times New Roman"/>
          <w:szCs w:val="24"/>
        </w:rPr>
        <w:t>π</w:t>
      </w:r>
      <w:r w:rsidRPr="00856998">
        <w:rPr>
          <w:rFonts w:eastAsia="Times New Roman" w:cs="Times New Roman"/>
          <w:szCs w:val="24"/>
        </w:rPr>
        <w:t xml:space="preserve">ανεπιστήμιο </w:t>
      </w:r>
      <w:r>
        <w:rPr>
          <w:rFonts w:eastAsia="Times New Roman" w:cs="Times New Roman"/>
          <w:szCs w:val="24"/>
        </w:rPr>
        <w:t xml:space="preserve">σε </w:t>
      </w:r>
      <w:r w:rsidRPr="00856998">
        <w:rPr>
          <w:rFonts w:eastAsia="Times New Roman" w:cs="Times New Roman"/>
          <w:szCs w:val="24"/>
        </w:rPr>
        <w:t>συνεργασία με άλλα πανεπιστήμια να αρχίσο</w:t>
      </w:r>
      <w:r w:rsidRPr="00856998">
        <w:rPr>
          <w:rFonts w:eastAsia="Times New Roman" w:cs="Times New Roman"/>
          <w:szCs w:val="24"/>
        </w:rPr>
        <w:t>υν να έχουν τη δυνατότητα να κάνουν ξενόγλωσσα πτυχία</w:t>
      </w:r>
      <w:r>
        <w:rPr>
          <w:rFonts w:eastAsia="Times New Roman" w:cs="Times New Roman"/>
          <w:szCs w:val="24"/>
        </w:rPr>
        <w:t>.</w:t>
      </w:r>
      <w:r w:rsidRPr="00856998">
        <w:rPr>
          <w:rFonts w:eastAsia="Times New Roman" w:cs="Times New Roman"/>
          <w:szCs w:val="24"/>
        </w:rPr>
        <w:t xml:space="preserve"> </w:t>
      </w:r>
    </w:p>
    <w:p w14:paraId="2E2477F5" w14:textId="77777777" w:rsidR="00ED3BF8" w:rsidRDefault="009F432D">
      <w:pPr>
        <w:spacing w:after="0" w:line="600" w:lineRule="auto"/>
        <w:ind w:firstLine="720"/>
        <w:jc w:val="both"/>
        <w:rPr>
          <w:rFonts w:eastAsia="Times New Roman" w:cs="Times New Roman"/>
          <w:szCs w:val="24"/>
        </w:rPr>
      </w:pPr>
      <w:r w:rsidRPr="00856998">
        <w:rPr>
          <w:rFonts w:eastAsia="Times New Roman" w:cs="Times New Roman"/>
          <w:szCs w:val="24"/>
        </w:rPr>
        <w:t xml:space="preserve">Το </w:t>
      </w:r>
      <w:r w:rsidRPr="00856998">
        <w:rPr>
          <w:rFonts w:eastAsia="Times New Roman" w:cs="Times New Roman"/>
          <w:szCs w:val="24"/>
        </w:rPr>
        <w:t>δ</w:t>
      </w:r>
      <w:r w:rsidRPr="00856998">
        <w:rPr>
          <w:rFonts w:eastAsia="Times New Roman" w:cs="Times New Roman"/>
          <w:szCs w:val="24"/>
        </w:rPr>
        <w:t xml:space="preserve">ιεθνές </w:t>
      </w:r>
      <w:r w:rsidRPr="00856998">
        <w:rPr>
          <w:rFonts w:eastAsia="Times New Roman" w:cs="Times New Roman"/>
          <w:szCs w:val="24"/>
        </w:rPr>
        <w:t>π</w:t>
      </w:r>
      <w:r w:rsidRPr="00856998">
        <w:rPr>
          <w:rFonts w:eastAsia="Times New Roman" w:cs="Times New Roman"/>
          <w:szCs w:val="24"/>
        </w:rPr>
        <w:t>ανεπιστήμιο</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ό</w:t>
      </w:r>
      <w:r w:rsidRPr="00856998">
        <w:rPr>
          <w:rFonts w:eastAsia="Times New Roman" w:cs="Times New Roman"/>
          <w:szCs w:val="24"/>
        </w:rPr>
        <w:t>πως έχετε ακούσει</w:t>
      </w:r>
      <w:r>
        <w:rPr>
          <w:rFonts w:eastAsia="Times New Roman" w:cs="Times New Roman"/>
          <w:szCs w:val="24"/>
        </w:rPr>
        <w:t xml:space="preserve">, φτιάχτηκε πριν από δέκα </w:t>
      </w:r>
      <w:r w:rsidRPr="00856998">
        <w:rPr>
          <w:rFonts w:eastAsia="Times New Roman" w:cs="Times New Roman"/>
          <w:szCs w:val="24"/>
        </w:rPr>
        <w:t>χρόνια</w:t>
      </w:r>
      <w:r>
        <w:rPr>
          <w:rFonts w:eastAsia="Times New Roman" w:cs="Times New Roman"/>
          <w:szCs w:val="24"/>
        </w:rPr>
        <w:t>.</w:t>
      </w:r>
      <w:r w:rsidRPr="00856998">
        <w:rPr>
          <w:rFonts w:eastAsia="Times New Roman" w:cs="Times New Roman"/>
          <w:szCs w:val="24"/>
        </w:rPr>
        <w:t xml:space="preserve"> Σε αυτή</w:t>
      </w:r>
      <w:r>
        <w:rPr>
          <w:rFonts w:eastAsia="Times New Roman" w:cs="Times New Roman"/>
          <w:szCs w:val="24"/>
        </w:rPr>
        <w:t>ν</w:t>
      </w:r>
      <w:r w:rsidRPr="00856998">
        <w:rPr>
          <w:rFonts w:eastAsia="Times New Roman" w:cs="Times New Roman"/>
          <w:szCs w:val="24"/>
        </w:rPr>
        <w:t xml:space="preserve"> την περίοδο </w:t>
      </w:r>
      <w:r>
        <w:rPr>
          <w:rFonts w:eastAsia="Times New Roman" w:cs="Times New Roman"/>
          <w:szCs w:val="24"/>
        </w:rPr>
        <w:t xml:space="preserve">των δέκα </w:t>
      </w:r>
      <w:r w:rsidRPr="00856998">
        <w:rPr>
          <w:rFonts w:eastAsia="Times New Roman" w:cs="Times New Roman"/>
          <w:szCs w:val="24"/>
        </w:rPr>
        <w:t>ετών ου</w:t>
      </w:r>
      <w:r w:rsidRPr="00856998">
        <w:rPr>
          <w:rFonts w:eastAsia="Times New Roman" w:cs="Times New Roman"/>
          <w:szCs w:val="24"/>
        </w:rPr>
        <w:lastRenderedPageBreak/>
        <w:t>σιαστικά δεν πέτυχε πολλά πράγματα</w:t>
      </w:r>
      <w:r>
        <w:rPr>
          <w:rFonts w:eastAsia="Times New Roman" w:cs="Times New Roman"/>
          <w:szCs w:val="24"/>
        </w:rPr>
        <w:t>.</w:t>
      </w:r>
      <w:r w:rsidRPr="00856998">
        <w:rPr>
          <w:rFonts w:eastAsia="Times New Roman" w:cs="Times New Roman"/>
          <w:szCs w:val="24"/>
        </w:rPr>
        <w:t xml:space="preserve"> Είχε ένα σύνολο </w:t>
      </w:r>
      <w:r>
        <w:rPr>
          <w:rFonts w:eastAsia="Times New Roman" w:cs="Times New Roman"/>
          <w:szCs w:val="24"/>
        </w:rPr>
        <w:t xml:space="preserve">τριακοσίων πενήντα </w:t>
      </w:r>
      <w:r w:rsidRPr="00856998">
        <w:rPr>
          <w:rFonts w:eastAsia="Times New Roman" w:cs="Times New Roman"/>
          <w:szCs w:val="24"/>
        </w:rPr>
        <w:t>φοιτητών</w:t>
      </w:r>
      <w:r>
        <w:rPr>
          <w:rFonts w:eastAsia="Times New Roman" w:cs="Times New Roman"/>
          <w:szCs w:val="24"/>
        </w:rPr>
        <w:t xml:space="preserve"> </w:t>
      </w:r>
      <w:r w:rsidRPr="00856998">
        <w:rPr>
          <w:rFonts w:eastAsia="Times New Roman" w:cs="Times New Roman"/>
          <w:szCs w:val="24"/>
        </w:rPr>
        <w:t>εκ των</w:t>
      </w:r>
      <w:r w:rsidRPr="00856998">
        <w:rPr>
          <w:rFonts w:eastAsia="Times New Roman" w:cs="Times New Roman"/>
          <w:szCs w:val="24"/>
        </w:rPr>
        <w:t xml:space="preserve"> οποίων 10</w:t>
      </w:r>
      <w:r>
        <w:rPr>
          <w:rFonts w:eastAsia="Times New Roman" w:cs="Times New Roman"/>
          <w:szCs w:val="24"/>
        </w:rPr>
        <w:t>%</w:t>
      </w:r>
      <w:r w:rsidRPr="00856998">
        <w:rPr>
          <w:rFonts w:eastAsia="Times New Roman" w:cs="Times New Roman"/>
          <w:szCs w:val="24"/>
        </w:rPr>
        <w:t xml:space="preserve"> με 15% ήταν </w:t>
      </w:r>
      <w:r>
        <w:rPr>
          <w:rFonts w:eastAsia="Times New Roman" w:cs="Times New Roman"/>
          <w:szCs w:val="24"/>
        </w:rPr>
        <w:t xml:space="preserve">οι </w:t>
      </w:r>
      <w:r w:rsidRPr="00856998">
        <w:rPr>
          <w:rFonts w:eastAsia="Times New Roman" w:cs="Times New Roman"/>
          <w:szCs w:val="24"/>
        </w:rPr>
        <w:t>αλλοδαποί φοιτητές</w:t>
      </w:r>
      <w:r>
        <w:rPr>
          <w:rFonts w:eastAsia="Times New Roman" w:cs="Times New Roman"/>
          <w:szCs w:val="24"/>
        </w:rPr>
        <w:t>.</w:t>
      </w:r>
      <w:r w:rsidRPr="00856998">
        <w:rPr>
          <w:rFonts w:eastAsia="Times New Roman" w:cs="Times New Roman"/>
          <w:szCs w:val="24"/>
        </w:rPr>
        <w:t xml:space="preserve"> </w:t>
      </w:r>
    </w:p>
    <w:p w14:paraId="2E2477F6" w14:textId="77777777" w:rsidR="00ED3BF8" w:rsidRDefault="009F432D">
      <w:pPr>
        <w:spacing w:after="0" w:line="600" w:lineRule="auto"/>
        <w:ind w:firstLine="720"/>
        <w:jc w:val="both"/>
        <w:rPr>
          <w:rFonts w:eastAsia="Times New Roman" w:cs="Times New Roman"/>
          <w:szCs w:val="24"/>
        </w:rPr>
      </w:pPr>
      <w:r w:rsidRPr="00856998">
        <w:rPr>
          <w:rFonts w:eastAsia="Times New Roman" w:cs="Times New Roman"/>
          <w:szCs w:val="24"/>
        </w:rPr>
        <w:t>Τώρα</w:t>
      </w:r>
      <w:r>
        <w:rPr>
          <w:rFonts w:eastAsia="Times New Roman" w:cs="Times New Roman"/>
          <w:szCs w:val="24"/>
        </w:rPr>
        <w:t>,</w:t>
      </w:r>
      <w:r w:rsidRPr="00856998">
        <w:rPr>
          <w:rFonts w:eastAsia="Times New Roman" w:cs="Times New Roman"/>
          <w:szCs w:val="24"/>
        </w:rPr>
        <w:t xml:space="preserve"> δημιουργείται </w:t>
      </w:r>
      <w:r>
        <w:rPr>
          <w:rFonts w:eastAsia="Times New Roman" w:cs="Times New Roman"/>
          <w:szCs w:val="24"/>
        </w:rPr>
        <w:t xml:space="preserve">η </w:t>
      </w:r>
      <w:r w:rsidRPr="00856998">
        <w:rPr>
          <w:rFonts w:eastAsia="Times New Roman" w:cs="Times New Roman"/>
          <w:szCs w:val="24"/>
        </w:rPr>
        <w:t>δυνατότητα</w:t>
      </w:r>
      <w:r>
        <w:rPr>
          <w:rFonts w:eastAsia="Times New Roman" w:cs="Times New Roman"/>
          <w:szCs w:val="24"/>
        </w:rPr>
        <w:t>, μετά βέβαια την ενοποίησή</w:t>
      </w:r>
      <w:r w:rsidRPr="00856998">
        <w:rPr>
          <w:rFonts w:eastAsia="Times New Roman" w:cs="Times New Roman"/>
          <w:szCs w:val="24"/>
        </w:rPr>
        <w:t xml:space="preserve"> του </w:t>
      </w:r>
      <w:r>
        <w:rPr>
          <w:rFonts w:eastAsia="Times New Roman" w:cs="Times New Roman"/>
          <w:szCs w:val="24"/>
        </w:rPr>
        <w:t xml:space="preserve">με τρία ΤΕΙ </w:t>
      </w:r>
      <w:r w:rsidRPr="00856998">
        <w:rPr>
          <w:rFonts w:eastAsia="Times New Roman" w:cs="Times New Roman"/>
          <w:szCs w:val="24"/>
        </w:rPr>
        <w:t>της περιοχής της Μακεδονίας</w:t>
      </w:r>
      <w:r>
        <w:rPr>
          <w:rFonts w:eastAsia="Times New Roman" w:cs="Times New Roman"/>
          <w:szCs w:val="24"/>
        </w:rPr>
        <w:t>,</w:t>
      </w:r>
      <w:r w:rsidRPr="00856998">
        <w:rPr>
          <w:rFonts w:eastAsia="Times New Roman" w:cs="Times New Roman"/>
          <w:szCs w:val="24"/>
        </w:rPr>
        <w:t xml:space="preserve"> να μπορεί να έχει ξενόγλωσσα τμήματα και ξενόγλωσσα πτυχία και στους τρεις κύκλους σπουδών</w:t>
      </w:r>
      <w:r>
        <w:rPr>
          <w:rFonts w:eastAsia="Times New Roman" w:cs="Times New Roman"/>
          <w:szCs w:val="24"/>
        </w:rPr>
        <w:t>: πρώτο, δεύτ</w:t>
      </w:r>
      <w:r>
        <w:rPr>
          <w:rFonts w:eastAsia="Times New Roman" w:cs="Times New Roman"/>
          <w:szCs w:val="24"/>
        </w:rPr>
        <w:t xml:space="preserve">ερο και διδακτορικά. </w:t>
      </w:r>
      <w:r w:rsidRPr="00856998">
        <w:rPr>
          <w:rFonts w:eastAsia="Times New Roman" w:cs="Times New Roman"/>
          <w:szCs w:val="24"/>
        </w:rPr>
        <w:t xml:space="preserve"> </w:t>
      </w:r>
      <w:r>
        <w:rPr>
          <w:rFonts w:eastAsia="Times New Roman" w:cs="Times New Roman"/>
          <w:szCs w:val="24"/>
        </w:rPr>
        <w:t>Όσον αφορά α</w:t>
      </w:r>
      <w:r w:rsidRPr="00856998">
        <w:rPr>
          <w:rFonts w:eastAsia="Times New Roman" w:cs="Times New Roman"/>
          <w:szCs w:val="24"/>
        </w:rPr>
        <w:t>υτό</w:t>
      </w:r>
      <w:r>
        <w:rPr>
          <w:rFonts w:eastAsia="Times New Roman" w:cs="Times New Roman"/>
          <w:szCs w:val="24"/>
        </w:rPr>
        <w:t xml:space="preserve"> για</w:t>
      </w:r>
      <w:r w:rsidRPr="00856998">
        <w:rPr>
          <w:rFonts w:eastAsia="Times New Roman" w:cs="Times New Roman"/>
          <w:szCs w:val="24"/>
        </w:rPr>
        <w:t xml:space="preserve"> το οποίο</w:t>
      </w:r>
      <w:r>
        <w:rPr>
          <w:rFonts w:eastAsia="Times New Roman" w:cs="Times New Roman"/>
          <w:szCs w:val="24"/>
        </w:rPr>
        <w:t>, δηλαδή, μας κατηγορήσα</w:t>
      </w:r>
      <w:r w:rsidRPr="00856998">
        <w:rPr>
          <w:rFonts w:eastAsia="Times New Roman" w:cs="Times New Roman"/>
          <w:szCs w:val="24"/>
        </w:rPr>
        <w:t xml:space="preserve">τε επανειλημμένως </w:t>
      </w:r>
      <w:r>
        <w:rPr>
          <w:rFonts w:eastAsia="Times New Roman" w:cs="Times New Roman"/>
          <w:szCs w:val="24"/>
        </w:rPr>
        <w:t xml:space="preserve">-και δεν μπορείτε να κατηγορήσετε </w:t>
      </w:r>
      <w:r w:rsidRPr="00856998">
        <w:rPr>
          <w:rFonts w:eastAsia="Times New Roman" w:cs="Times New Roman"/>
          <w:szCs w:val="24"/>
        </w:rPr>
        <w:t>τώρα το</w:t>
      </w:r>
      <w:r>
        <w:rPr>
          <w:rFonts w:eastAsia="Times New Roman" w:cs="Times New Roman"/>
          <w:szCs w:val="24"/>
        </w:rPr>
        <w:t>ν</w:t>
      </w:r>
      <w:r w:rsidRPr="00856998">
        <w:rPr>
          <w:rFonts w:eastAsia="Times New Roman" w:cs="Times New Roman"/>
          <w:szCs w:val="24"/>
        </w:rPr>
        <w:t xml:space="preserve"> </w:t>
      </w:r>
      <w:proofErr w:type="spellStart"/>
      <w:r w:rsidRPr="00856998">
        <w:rPr>
          <w:rFonts w:eastAsia="Times New Roman" w:cs="Times New Roman"/>
          <w:szCs w:val="24"/>
        </w:rPr>
        <w:t>Γαβρόγλου</w:t>
      </w:r>
      <w:proofErr w:type="spellEnd"/>
      <w:r>
        <w:rPr>
          <w:rFonts w:eastAsia="Times New Roman" w:cs="Times New Roman"/>
          <w:szCs w:val="24"/>
        </w:rPr>
        <w:t>,</w:t>
      </w:r>
      <w:r w:rsidRPr="00856998">
        <w:rPr>
          <w:rFonts w:eastAsia="Times New Roman" w:cs="Times New Roman"/>
          <w:szCs w:val="24"/>
        </w:rPr>
        <w:t xml:space="preserve"> τον Μπαλτά και </w:t>
      </w:r>
      <w:r>
        <w:rPr>
          <w:rFonts w:eastAsia="Times New Roman" w:cs="Times New Roman"/>
          <w:szCs w:val="24"/>
        </w:rPr>
        <w:t>ε</w:t>
      </w:r>
      <w:r w:rsidRPr="00856998">
        <w:rPr>
          <w:rFonts w:eastAsia="Times New Roman" w:cs="Times New Roman"/>
          <w:szCs w:val="24"/>
        </w:rPr>
        <w:t xml:space="preserve">μένα </w:t>
      </w:r>
      <w:r>
        <w:rPr>
          <w:rFonts w:eastAsia="Times New Roman" w:cs="Times New Roman"/>
          <w:szCs w:val="24"/>
        </w:rPr>
        <w:t>για α</w:t>
      </w:r>
      <w:r w:rsidRPr="00856998">
        <w:rPr>
          <w:rFonts w:eastAsia="Times New Roman" w:cs="Times New Roman"/>
          <w:szCs w:val="24"/>
        </w:rPr>
        <w:t>υτό</w:t>
      </w:r>
      <w:r>
        <w:rPr>
          <w:rFonts w:eastAsia="Times New Roman" w:cs="Times New Roman"/>
          <w:szCs w:val="24"/>
        </w:rPr>
        <w:t>-,</w:t>
      </w:r>
      <w:r w:rsidRPr="00856998">
        <w:rPr>
          <w:rFonts w:eastAsia="Times New Roman" w:cs="Times New Roman"/>
          <w:szCs w:val="24"/>
        </w:rPr>
        <w:t xml:space="preserve"> ότι δεν έχουμε ε</w:t>
      </w:r>
      <w:r>
        <w:rPr>
          <w:rFonts w:eastAsia="Times New Roman" w:cs="Times New Roman"/>
          <w:szCs w:val="24"/>
        </w:rPr>
        <w:t>ξ</w:t>
      </w:r>
      <w:r w:rsidRPr="00856998">
        <w:rPr>
          <w:rFonts w:eastAsia="Times New Roman" w:cs="Times New Roman"/>
          <w:szCs w:val="24"/>
        </w:rPr>
        <w:t>ωστρέφεια</w:t>
      </w:r>
      <w:r>
        <w:rPr>
          <w:rFonts w:eastAsia="Times New Roman" w:cs="Times New Roman"/>
          <w:szCs w:val="24"/>
        </w:rPr>
        <w:t>,</w:t>
      </w:r>
      <w:r w:rsidRPr="00856998">
        <w:rPr>
          <w:rFonts w:eastAsia="Times New Roman" w:cs="Times New Roman"/>
          <w:szCs w:val="24"/>
        </w:rPr>
        <w:t xml:space="preserve"> ότι είμαστε εσωστρεφ</w:t>
      </w:r>
      <w:r>
        <w:rPr>
          <w:rFonts w:eastAsia="Times New Roman" w:cs="Times New Roman"/>
          <w:szCs w:val="24"/>
        </w:rPr>
        <w:t>εί</w:t>
      </w:r>
      <w:r w:rsidRPr="00856998">
        <w:rPr>
          <w:rFonts w:eastAsia="Times New Roman" w:cs="Times New Roman"/>
          <w:szCs w:val="24"/>
        </w:rPr>
        <w:t>ς</w:t>
      </w:r>
      <w:r>
        <w:rPr>
          <w:rFonts w:eastAsia="Times New Roman" w:cs="Times New Roman"/>
          <w:szCs w:val="24"/>
        </w:rPr>
        <w:t>,</w:t>
      </w:r>
      <w:r w:rsidRPr="00856998">
        <w:rPr>
          <w:rFonts w:eastAsia="Times New Roman" w:cs="Times New Roman"/>
          <w:szCs w:val="24"/>
        </w:rPr>
        <w:t xml:space="preserve"> ότι κατά κάπ</w:t>
      </w:r>
      <w:r>
        <w:rPr>
          <w:rFonts w:eastAsia="Times New Roman" w:cs="Times New Roman"/>
          <w:szCs w:val="24"/>
        </w:rPr>
        <w:t>οιον τρόπο δε</w:t>
      </w:r>
      <w:r>
        <w:rPr>
          <w:rFonts w:eastAsia="Times New Roman" w:cs="Times New Roman"/>
          <w:szCs w:val="24"/>
        </w:rPr>
        <w:t>ν μας ενδιαφέρει η δ</w:t>
      </w:r>
      <w:r w:rsidRPr="00856998">
        <w:rPr>
          <w:rFonts w:eastAsia="Times New Roman" w:cs="Times New Roman"/>
          <w:szCs w:val="24"/>
        </w:rPr>
        <w:t>ιεθνής πανεπιστημιακή σκηνή</w:t>
      </w:r>
      <w:r>
        <w:rPr>
          <w:rFonts w:eastAsia="Times New Roman" w:cs="Times New Roman"/>
          <w:szCs w:val="24"/>
        </w:rPr>
        <w:t>,</w:t>
      </w:r>
      <w:r w:rsidRPr="00856998">
        <w:rPr>
          <w:rFonts w:eastAsia="Times New Roman" w:cs="Times New Roman"/>
          <w:szCs w:val="24"/>
        </w:rPr>
        <w:t xml:space="preserve"> τώρα γίνεται ένα </w:t>
      </w:r>
      <w:r>
        <w:rPr>
          <w:rFonts w:eastAsia="Times New Roman" w:cs="Times New Roman"/>
          <w:szCs w:val="24"/>
        </w:rPr>
        <w:t>επόμενο</w:t>
      </w:r>
      <w:r w:rsidRPr="00856998">
        <w:rPr>
          <w:rFonts w:eastAsia="Times New Roman" w:cs="Times New Roman"/>
          <w:szCs w:val="24"/>
        </w:rPr>
        <w:t xml:space="preserve"> βήμα</w:t>
      </w:r>
      <w:r>
        <w:rPr>
          <w:rFonts w:eastAsia="Times New Roman" w:cs="Times New Roman"/>
          <w:szCs w:val="24"/>
        </w:rPr>
        <w:t>,</w:t>
      </w:r>
      <w:r w:rsidRPr="00856998">
        <w:rPr>
          <w:rFonts w:eastAsia="Times New Roman" w:cs="Times New Roman"/>
          <w:szCs w:val="24"/>
        </w:rPr>
        <w:t xml:space="preserve"> το οποίο εγώ </w:t>
      </w:r>
      <w:r>
        <w:rPr>
          <w:rFonts w:eastAsia="Times New Roman" w:cs="Times New Roman"/>
          <w:szCs w:val="24"/>
        </w:rPr>
        <w:t>ε</w:t>
      </w:r>
      <w:r w:rsidRPr="00856998">
        <w:rPr>
          <w:rFonts w:eastAsia="Times New Roman" w:cs="Times New Roman"/>
          <w:szCs w:val="24"/>
        </w:rPr>
        <w:t xml:space="preserve">λπίζω προσωπικά </w:t>
      </w:r>
      <w:r>
        <w:rPr>
          <w:rFonts w:eastAsia="Times New Roman" w:cs="Times New Roman"/>
          <w:szCs w:val="24"/>
        </w:rPr>
        <w:t xml:space="preserve">ότι </w:t>
      </w:r>
      <w:r w:rsidRPr="00856998">
        <w:rPr>
          <w:rFonts w:eastAsia="Times New Roman" w:cs="Times New Roman"/>
          <w:szCs w:val="24"/>
        </w:rPr>
        <w:t>θα μπορέσει να γενικευθεί και για άλλα πανεπιστήμια</w:t>
      </w:r>
      <w:r>
        <w:rPr>
          <w:rFonts w:eastAsia="Times New Roman" w:cs="Times New Roman"/>
          <w:szCs w:val="24"/>
        </w:rPr>
        <w:t>.</w:t>
      </w:r>
      <w:r w:rsidRPr="00856998">
        <w:rPr>
          <w:rFonts w:eastAsia="Times New Roman" w:cs="Times New Roman"/>
          <w:szCs w:val="24"/>
        </w:rPr>
        <w:t xml:space="preserve"> Ακούσαμε κανένα</w:t>
      </w:r>
      <w:r>
        <w:rPr>
          <w:rFonts w:eastAsia="Times New Roman" w:cs="Times New Roman"/>
          <w:szCs w:val="24"/>
        </w:rPr>
        <w:t>ν</w:t>
      </w:r>
      <w:r w:rsidRPr="00856998">
        <w:rPr>
          <w:rFonts w:eastAsia="Times New Roman" w:cs="Times New Roman"/>
          <w:szCs w:val="24"/>
        </w:rPr>
        <w:t xml:space="preserve"> να λέει </w:t>
      </w:r>
      <w:r>
        <w:rPr>
          <w:rFonts w:eastAsia="Times New Roman" w:cs="Times New Roman"/>
          <w:szCs w:val="24"/>
        </w:rPr>
        <w:t>«μ</w:t>
      </w:r>
      <w:r w:rsidRPr="00856998">
        <w:rPr>
          <w:rFonts w:eastAsia="Times New Roman" w:cs="Times New Roman"/>
          <w:szCs w:val="24"/>
        </w:rPr>
        <w:t>πράβο</w:t>
      </w:r>
      <w:r>
        <w:rPr>
          <w:rFonts w:eastAsia="Times New Roman" w:cs="Times New Roman"/>
          <w:szCs w:val="24"/>
        </w:rPr>
        <w:t>,</w:t>
      </w:r>
      <w:r w:rsidRPr="00856998">
        <w:rPr>
          <w:rFonts w:eastAsia="Times New Roman" w:cs="Times New Roman"/>
          <w:szCs w:val="24"/>
        </w:rPr>
        <w:t xml:space="preserve"> ρε παιδιά</w:t>
      </w:r>
      <w:r>
        <w:rPr>
          <w:rFonts w:eastAsia="Times New Roman" w:cs="Times New Roman"/>
          <w:szCs w:val="24"/>
        </w:rPr>
        <w:t>. Επιτρέπετε</w:t>
      </w:r>
      <w:r w:rsidRPr="00856998">
        <w:rPr>
          <w:rFonts w:eastAsia="Times New Roman" w:cs="Times New Roman"/>
          <w:szCs w:val="24"/>
        </w:rPr>
        <w:t xml:space="preserve"> πια αυτό το οποίο σας φωνάζαμε ότ</w:t>
      </w:r>
      <w:r w:rsidRPr="00856998">
        <w:rPr>
          <w:rFonts w:eastAsia="Times New Roman" w:cs="Times New Roman"/>
          <w:szCs w:val="24"/>
        </w:rPr>
        <w:t>ι δεν το κάνετε</w:t>
      </w:r>
      <w:r>
        <w:rPr>
          <w:rFonts w:eastAsia="Times New Roman" w:cs="Times New Roman"/>
          <w:szCs w:val="24"/>
        </w:rPr>
        <w:t>»; Το κάνουμε τώρα.</w:t>
      </w:r>
      <w:r w:rsidRPr="00856998">
        <w:rPr>
          <w:rFonts w:eastAsia="Times New Roman" w:cs="Times New Roman"/>
          <w:szCs w:val="24"/>
        </w:rPr>
        <w:t xml:space="preserve"> Δεν ακούστηκε ούτε μία κουβέντα</w:t>
      </w:r>
      <w:r>
        <w:rPr>
          <w:rFonts w:eastAsia="Times New Roman" w:cs="Times New Roman"/>
          <w:szCs w:val="24"/>
        </w:rPr>
        <w:t>.</w:t>
      </w:r>
    </w:p>
    <w:p w14:paraId="2E2477F7" w14:textId="77777777" w:rsidR="00ED3BF8" w:rsidRDefault="009F432D">
      <w:pPr>
        <w:spacing w:after="0" w:line="600" w:lineRule="auto"/>
        <w:ind w:firstLine="720"/>
        <w:jc w:val="both"/>
        <w:rPr>
          <w:rFonts w:eastAsia="Times New Roman" w:cs="Times New Roman"/>
          <w:szCs w:val="24"/>
        </w:rPr>
      </w:pPr>
      <w:r w:rsidRPr="00856998">
        <w:rPr>
          <w:rFonts w:eastAsia="Times New Roman" w:cs="Times New Roman"/>
          <w:szCs w:val="24"/>
        </w:rPr>
        <w:t xml:space="preserve">Το </w:t>
      </w:r>
      <w:r>
        <w:rPr>
          <w:rFonts w:eastAsia="Times New Roman" w:cs="Times New Roman"/>
          <w:szCs w:val="24"/>
        </w:rPr>
        <w:t xml:space="preserve">δεύτερο </w:t>
      </w:r>
      <w:r w:rsidRPr="00856998">
        <w:rPr>
          <w:rFonts w:eastAsia="Times New Roman" w:cs="Times New Roman"/>
          <w:szCs w:val="24"/>
        </w:rPr>
        <w:t xml:space="preserve">το οποίο ήθελα να πω έχει σχέση με την ομόφωνη απόφαση της </w:t>
      </w:r>
      <w:r>
        <w:rPr>
          <w:rFonts w:eastAsia="Times New Roman" w:cs="Times New Roman"/>
          <w:szCs w:val="24"/>
        </w:rPr>
        <w:t>σ</w:t>
      </w:r>
      <w:r w:rsidRPr="00856998">
        <w:rPr>
          <w:rFonts w:eastAsia="Times New Roman" w:cs="Times New Roman"/>
          <w:szCs w:val="24"/>
        </w:rPr>
        <w:t xml:space="preserve">υγκλήτου </w:t>
      </w:r>
      <w:r w:rsidRPr="00856998">
        <w:rPr>
          <w:rFonts w:eastAsia="Times New Roman" w:cs="Times New Roman"/>
          <w:szCs w:val="24"/>
        </w:rPr>
        <w:t xml:space="preserve">του Πανεπιστημίου Πατρών να </w:t>
      </w:r>
      <w:r w:rsidRPr="00856998">
        <w:rPr>
          <w:rFonts w:eastAsia="Times New Roman" w:cs="Times New Roman"/>
          <w:szCs w:val="24"/>
        </w:rPr>
        <w:lastRenderedPageBreak/>
        <w:t xml:space="preserve">δημιουργήσει μία </w:t>
      </w:r>
      <w:r>
        <w:rPr>
          <w:rFonts w:eastAsia="Times New Roman" w:cs="Times New Roman"/>
          <w:szCs w:val="24"/>
        </w:rPr>
        <w:t xml:space="preserve">τέταρτη </w:t>
      </w:r>
      <w:r>
        <w:rPr>
          <w:rFonts w:eastAsia="Times New Roman" w:cs="Times New Roman"/>
          <w:szCs w:val="24"/>
        </w:rPr>
        <w:t>ν</w:t>
      </w:r>
      <w:r w:rsidRPr="00856998">
        <w:rPr>
          <w:rFonts w:eastAsia="Times New Roman" w:cs="Times New Roman"/>
          <w:szCs w:val="24"/>
        </w:rPr>
        <w:t xml:space="preserve">ομική </w:t>
      </w:r>
      <w:r>
        <w:rPr>
          <w:rFonts w:eastAsia="Times New Roman" w:cs="Times New Roman"/>
          <w:szCs w:val="24"/>
        </w:rPr>
        <w:t>σ</w:t>
      </w:r>
      <w:r w:rsidRPr="00856998">
        <w:rPr>
          <w:rFonts w:eastAsia="Times New Roman" w:cs="Times New Roman"/>
          <w:szCs w:val="24"/>
        </w:rPr>
        <w:t>χολή</w:t>
      </w:r>
      <w:r>
        <w:rPr>
          <w:rFonts w:eastAsia="Times New Roman" w:cs="Times New Roman"/>
          <w:szCs w:val="24"/>
        </w:rPr>
        <w:t>,</w:t>
      </w:r>
      <w:r w:rsidRPr="00856998">
        <w:rPr>
          <w:rFonts w:eastAsia="Times New Roman" w:cs="Times New Roman"/>
          <w:szCs w:val="24"/>
        </w:rPr>
        <w:t xml:space="preserve"> </w:t>
      </w:r>
      <w:r>
        <w:rPr>
          <w:rFonts w:eastAsia="Times New Roman" w:cs="Times New Roman"/>
          <w:szCs w:val="24"/>
        </w:rPr>
        <w:t>που, όπως λένε, θα έχει χ</w:t>
      </w:r>
      <w:r w:rsidRPr="00856998">
        <w:rPr>
          <w:rFonts w:eastAsia="Times New Roman" w:cs="Times New Roman"/>
          <w:szCs w:val="24"/>
        </w:rPr>
        <w:t xml:space="preserve">αρακτηριστικά που </w:t>
      </w:r>
      <w:r>
        <w:rPr>
          <w:rFonts w:eastAsia="Times New Roman" w:cs="Times New Roman"/>
          <w:szCs w:val="24"/>
        </w:rPr>
        <w:t xml:space="preserve">θα </w:t>
      </w:r>
      <w:r w:rsidRPr="00856998">
        <w:rPr>
          <w:rFonts w:eastAsia="Times New Roman" w:cs="Times New Roman"/>
          <w:szCs w:val="24"/>
        </w:rPr>
        <w:t xml:space="preserve">τη διακρίνουν από τις τρεις υφιστάμενες </w:t>
      </w:r>
      <w:r>
        <w:rPr>
          <w:rFonts w:eastAsia="Times New Roman" w:cs="Times New Roman"/>
          <w:szCs w:val="24"/>
        </w:rPr>
        <w:t>ν</w:t>
      </w:r>
      <w:r w:rsidRPr="00856998">
        <w:rPr>
          <w:rFonts w:eastAsia="Times New Roman" w:cs="Times New Roman"/>
          <w:szCs w:val="24"/>
        </w:rPr>
        <w:t xml:space="preserve">ομικές </w:t>
      </w:r>
      <w:r>
        <w:rPr>
          <w:rFonts w:eastAsia="Times New Roman" w:cs="Times New Roman"/>
          <w:szCs w:val="24"/>
        </w:rPr>
        <w:t>σ</w:t>
      </w:r>
      <w:r w:rsidRPr="00856998">
        <w:rPr>
          <w:rFonts w:eastAsia="Times New Roman" w:cs="Times New Roman"/>
          <w:szCs w:val="24"/>
        </w:rPr>
        <w:t>χολές</w:t>
      </w:r>
      <w:r>
        <w:rPr>
          <w:rFonts w:eastAsia="Times New Roman" w:cs="Times New Roman"/>
          <w:szCs w:val="24"/>
        </w:rPr>
        <w:t xml:space="preserve"> κ</w:t>
      </w:r>
      <w:r w:rsidRPr="00856998">
        <w:rPr>
          <w:rFonts w:eastAsia="Times New Roman" w:cs="Times New Roman"/>
          <w:szCs w:val="24"/>
        </w:rPr>
        <w:t xml:space="preserve">αι αυτά τα χαρακτηριστικά αφορούν </w:t>
      </w:r>
      <w:r>
        <w:rPr>
          <w:rFonts w:eastAsia="Times New Roman" w:cs="Times New Roman"/>
          <w:szCs w:val="24"/>
        </w:rPr>
        <w:t>σ</w:t>
      </w:r>
      <w:r w:rsidRPr="00856998">
        <w:rPr>
          <w:rFonts w:eastAsia="Times New Roman" w:cs="Times New Roman"/>
          <w:szCs w:val="24"/>
        </w:rPr>
        <w:t xml:space="preserve">τη νομική σκέψη και πράξη </w:t>
      </w:r>
      <w:r>
        <w:rPr>
          <w:rFonts w:eastAsia="Times New Roman" w:cs="Times New Roman"/>
          <w:szCs w:val="24"/>
        </w:rPr>
        <w:t xml:space="preserve">του μέλλοντος. </w:t>
      </w:r>
    </w:p>
    <w:p w14:paraId="2E2477F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εγώ είχα την τιμή </w:t>
      </w:r>
      <w:r w:rsidRPr="00F648C7">
        <w:rPr>
          <w:rFonts w:eastAsia="Times New Roman" w:cs="Times New Roman"/>
          <w:szCs w:val="24"/>
        </w:rPr>
        <w:t xml:space="preserve">να φτιάξω δύο </w:t>
      </w:r>
      <w:r>
        <w:rPr>
          <w:rFonts w:eastAsia="Times New Roman" w:cs="Times New Roman"/>
          <w:szCs w:val="24"/>
        </w:rPr>
        <w:t>ν</w:t>
      </w:r>
      <w:r w:rsidRPr="00F648C7">
        <w:rPr>
          <w:rFonts w:eastAsia="Times New Roman" w:cs="Times New Roman"/>
          <w:szCs w:val="24"/>
        </w:rPr>
        <w:t xml:space="preserve">ομικές </w:t>
      </w:r>
      <w:r w:rsidRPr="00F648C7">
        <w:rPr>
          <w:rFonts w:eastAsia="Times New Roman" w:cs="Times New Roman"/>
          <w:szCs w:val="24"/>
        </w:rPr>
        <w:t>σ</w:t>
      </w:r>
      <w:r w:rsidRPr="00F648C7">
        <w:rPr>
          <w:rFonts w:eastAsia="Times New Roman" w:cs="Times New Roman"/>
          <w:szCs w:val="24"/>
        </w:rPr>
        <w:t>χολές</w:t>
      </w:r>
      <w:r>
        <w:rPr>
          <w:rFonts w:eastAsia="Times New Roman" w:cs="Times New Roman"/>
          <w:szCs w:val="24"/>
        </w:rPr>
        <w:t>. Η μία ήταν η</w:t>
      </w:r>
      <w:r w:rsidRPr="00F648C7">
        <w:rPr>
          <w:rFonts w:eastAsia="Times New Roman" w:cs="Times New Roman"/>
          <w:szCs w:val="24"/>
        </w:rPr>
        <w:t xml:space="preserve"> Νομική Σχολή του Κολ</w:t>
      </w:r>
      <w:r w:rsidRPr="00F648C7">
        <w:rPr>
          <w:rFonts w:eastAsia="Times New Roman" w:cs="Times New Roman"/>
          <w:szCs w:val="24"/>
        </w:rPr>
        <w:t xml:space="preserve">εγίου </w:t>
      </w:r>
      <w:proofErr w:type="spellStart"/>
      <w:r>
        <w:rPr>
          <w:rFonts w:eastAsia="Times New Roman" w:cs="Times New Roman"/>
          <w:szCs w:val="24"/>
          <w:lang w:val="en-US"/>
        </w:rPr>
        <w:t>Birkbeck</w:t>
      </w:r>
      <w:proofErr w:type="spellEnd"/>
      <w:r w:rsidRPr="00F648C7">
        <w:rPr>
          <w:rFonts w:eastAsia="Times New Roman" w:cs="Times New Roman"/>
          <w:szCs w:val="24"/>
        </w:rPr>
        <w:t xml:space="preserve"> του </w:t>
      </w:r>
      <w:r>
        <w:rPr>
          <w:rFonts w:eastAsia="Times New Roman" w:cs="Times New Roman"/>
          <w:szCs w:val="24"/>
        </w:rPr>
        <w:t xml:space="preserve">Πανεπιστημίου του Λονδίνου το 1992. Τρεις διοριστήκαμε να το </w:t>
      </w:r>
      <w:r w:rsidRPr="00F648C7">
        <w:rPr>
          <w:rFonts w:eastAsia="Times New Roman" w:cs="Times New Roman"/>
          <w:szCs w:val="24"/>
        </w:rPr>
        <w:t>κάνουμε αυτό</w:t>
      </w:r>
      <w:r>
        <w:rPr>
          <w:rFonts w:eastAsia="Times New Roman" w:cs="Times New Roman"/>
          <w:szCs w:val="24"/>
        </w:rPr>
        <w:t>.</w:t>
      </w:r>
      <w:r w:rsidRPr="00F648C7">
        <w:rPr>
          <w:rFonts w:eastAsia="Times New Roman" w:cs="Times New Roman"/>
          <w:szCs w:val="24"/>
        </w:rPr>
        <w:t xml:space="preserve"> Το Κολέγιο </w:t>
      </w:r>
      <w:proofErr w:type="spellStart"/>
      <w:r>
        <w:rPr>
          <w:rFonts w:eastAsia="Times New Roman" w:cs="Times New Roman"/>
          <w:szCs w:val="24"/>
          <w:lang w:val="en-US"/>
        </w:rPr>
        <w:t>Birkbeck</w:t>
      </w:r>
      <w:proofErr w:type="spellEnd"/>
      <w:r w:rsidRPr="00F648C7">
        <w:rPr>
          <w:rFonts w:eastAsia="Times New Roman" w:cs="Times New Roman"/>
          <w:szCs w:val="24"/>
        </w:rPr>
        <w:t xml:space="preserve"> είναι το παλιότερο </w:t>
      </w:r>
      <w:r>
        <w:rPr>
          <w:rFonts w:eastAsia="Times New Roman" w:cs="Times New Roman"/>
          <w:szCs w:val="24"/>
        </w:rPr>
        <w:t>κολέγιο του Πανεπιστημίου</w:t>
      </w:r>
      <w:r w:rsidRPr="00F648C7">
        <w:rPr>
          <w:rFonts w:eastAsia="Times New Roman" w:cs="Times New Roman"/>
          <w:szCs w:val="24"/>
        </w:rPr>
        <w:t xml:space="preserve"> του Λονδίνου</w:t>
      </w:r>
      <w:r>
        <w:rPr>
          <w:rFonts w:eastAsia="Times New Roman" w:cs="Times New Roman"/>
          <w:szCs w:val="24"/>
        </w:rPr>
        <w:t xml:space="preserve"> –γιορτάζει </w:t>
      </w:r>
      <w:r w:rsidRPr="00F648C7">
        <w:rPr>
          <w:rFonts w:eastAsia="Times New Roman" w:cs="Times New Roman"/>
          <w:szCs w:val="24"/>
        </w:rPr>
        <w:t xml:space="preserve">τα </w:t>
      </w:r>
      <w:r>
        <w:rPr>
          <w:rFonts w:eastAsia="Times New Roman" w:cs="Times New Roman"/>
          <w:szCs w:val="24"/>
        </w:rPr>
        <w:t xml:space="preserve">διακόσια του χρόνια το 2023, σαν την </w:t>
      </w:r>
      <w:r w:rsidRPr="00F648C7">
        <w:rPr>
          <w:rFonts w:eastAsia="Times New Roman" w:cs="Times New Roman"/>
          <w:szCs w:val="24"/>
        </w:rPr>
        <w:t>ελληνική Επανάσταση</w:t>
      </w:r>
      <w:r>
        <w:rPr>
          <w:rFonts w:eastAsia="Times New Roman" w:cs="Times New Roman"/>
          <w:szCs w:val="24"/>
        </w:rPr>
        <w:t>- αλλά δεν είχ</w:t>
      </w:r>
      <w:r>
        <w:rPr>
          <w:rFonts w:eastAsia="Times New Roman" w:cs="Times New Roman"/>
          <w:szCs w:val="24"/>
        </w:rPr>
        <w:t xml:space="preserve">ε </w:t>
      </w:r>
      <w:r>
        <w:rPr>
          <w:rFonts w:eastAsia="Times New Roman" w:cs="Times New Roman"/>
          <w:szCs w:val="24"/>
        </w:rPr>
        <w:t>ν</w:t>
      </w:r>
      <w:r w:rsidRPr="00F648C7">
        <w:rPr>
          <w:rFonts w:eastAsia="Times New Roman" w:cs="Times New Roman"/>
          <w:szCs w:val="24"/>
        </w:rPr>
        <w:t xml:space="preserve">ομική </w:t>
      </w:r>
      <w:r>
        <w:rPr>
          <w:rFonts w:eastAsia="Times New Roman" w:cs="Times New Roman"/>
          <w:szCs w:val="24"/>
        </w:rPr>
        <w:t>σ</w:t>
      </w:r>
      <w:r w:rsidRPr="00F648C7">
        <w:rPr>
          <w:rFonts w:eastAsia="Times New Roman" w:cs="Times New Roman"/>
          <w:szCs w:val="24"/>
        </w:rPr>
        <w:t xml:space="preserve">χολή </w:t>
      </w:r>
      <w:r>
        <w:rPr>
          <w:rFonts w:eastAsia="Times New Roman" w:cs="Times New Roman"/>
          <w:szCs w:val="24"/>
        </w:rPr>
        <w:t xml:space="preserve">και μας </w:t>
      </w:r>
      <w:r w:rsidRPr="00F648C7">
        <w:rPr>
          <w:rFonts w:eastAsia="Times New Roman" w:cs="Times New Roman"/>
          <w:szCs w:val="24"/>
        </w:rPr>
        <w:t xml:space="preserve">διόρισαν </w:t>
      </w:r>
      <w:r>
        <w:rPr>
          <w:rFonts w:eastAsia="Times New Roman" w:cs="Times New Roman"/>
          <w:szCs w:val="24"/>
        </w:rPr>
        <w:t xml:space="preserve">να τη φτιάξουμε. Αυτή η </w:t>
      </w:r>
      <w:r>
        <w:rPr>
          <w:rFonts w:eastAsia="Times New Roman" w:cs="Times New Roman"/>
          <w:szCs w:val="24"/>
        </w:rPr>
        <w:t>ν</w:t>
      </w:r>
      <w:r>
        <w:rPr>
          <w:rFonts w:eastAsia="Times New Roman" w:cs="Times New Roman"/>
          <w:szCs w:val="24"/>
        </w:rPr>
        <w:t xml:space="preserve">ομική </w:t>
      </w:r>
      <w:r>
        <w:rPr>
          <w:rFonts w:eastAsia="Times New Roman" w:cs="Times New Roman"/>
          <w:szCs w:val="24"/>
        </w:rPr>
        <w:t>σ</w:t>
      </w:r>
      <w:r>
        <w:rPr>
          <w:rFonts w:eastAsia="Times New Roman" w:cs="Times New Roman"/>
          <w:szCs w:val="24"/>
        </w:rPr>
        <w:t>χολή –που ήμασταν πέντε το 1992, σ</w:t>
      </w:r>
      <w:r w:rsidRPr="00F648C7">
        <w:rPr>
          <w:rFonts w:eastAsia="Times New Roman" w:cs="Times New Roman"/>
          <w:szCs w:val="24"/>
        </w:rPr>
        <w:t xml:space="preserve">ήμερα είναι </w:t>
      </w:r>
      <w:r>
        <w:rPr>
          <w:rFonts w:eastAsia="Times New Roman" w:cs="Times New Roman"/>
          <w:szCs w:val="24"/>
        </w:rPr>
        <w:t xml:space="preserve">τριάντα πέντε- </w:t>
      </w:r>
      <w:r w:rsidRPr="00F648C7">
        <w:rPr>
          <w:rFonts w:eastAsia="Times New Roman" w:cs="Times New Roman"/>
          <w:szCs w:val="24"/>
        </w:rPr>
        <w:t xml:space="preserve">είναι μέσα στις πρώτες </w:t>
      </w:r>
      <w:r>
        <w:rPr>
          <w:rFonts w:eastAsia="Times New Roman" w:cs="Times New Roman"/>
          <w:szCs w:val="24"/>
        </w:rPr>
        <w:t>δέκα από πλευράς</w:t>
      </w:r>
      <w:r w:rsidRPr="00F648C7">
        <w:rPr>
          <w:rFonts w:eastAsia="Times New Roman" w:cs="Times New Roman"/>
          <w:szCs w:val="24"/>
        </w:rPr>
        <w:t xml:space="preserve"> αξιολόγησης των </w:t>
      </w:r>
      <w:r>
        <w:rPr>
          <w:rFonts w:eastAsia="Times New Roman" w:cs="Times New Roman"/>
          <w:szCs w:val="24"/>
        </w:rPr>
        <w:t>ενενήντα</w:t>
      </w:r>
      <w:r w:rsidRPr="00F648C7">
        <w:rPr>
          <w:rFonts w:eastAsia="Times New Roman" w:cs="Times New Roman"/>
          <w:szCs w:val="24"/>
        </w:rPr>
        <w:t xml:space="preserve"> </w:t>
      </w:r>
      <w:r w:rsidRPr="00F648C7">
        <w:rPr>
          <w:rFonts w:eastAsia="Times New Roman" w:cs="Times New Roman"/>
          <w:szCs w:val="24"/>
        </w:rPr>
        <w:t>ν</w:t>
      </w:r>
      <w:r w:rsidRPr="00F648C7">
        <w:rPr>
          <w:rFonts w:eastAsia="Times New Roman" w:cs="Times New Roman"/>
          <w:szCs w:val="24"/>
        </w:rPr>
        <w:t xml:space="preserve">ομικών </w:t>
      </w:r>
      <w:r w:rsidRPr="00F648C7">
        <w:rPr>
          <w:rFonts w:eastAsia="Times New Roman" w:cs="Times New Roman"/>
          <w:szCs w:val="24"/>
        </w:rPr>
        <w:t>σ</w:t>
      </w:r>
      <w:r w:rsidRPr="00F648C7">
        <w:rPr>
          <w:rFonts w:eastAsia="Times New Roman" w:cs="Times New Roman"/>
          <w:szCs w:val="24"/>
        </w:rPr>
        <w:t xml:space="preserve">χολών της Μεγάλης Βρετανίας και η πρώτη </w:t>
      </w:r>
      <w:r>
        <w:rPr>
          <w:rFonts w:eastAsia="Times New Roman" w:cs="Times New Roman"/>
          <w:szCs w:val="24"/>
        </w:rPr>
        <w:t>στον κόσμο σαν το</w:t>
      </w:r>
      <w:r>
        <w:rPr>
          <w:rFonts w:eastAsia="Times New Roman" w:cs="Times New Roman"/>
          <w:szCs w:val="24"/>
        </w:rPr>
        <w:t xml:space="preserve"> κέντρο των κρι</w:t>
      </w:r>
      <w:r w:rsidRPr="00F648C7">
        <w:rPr>
          <w:rFonts w:eastAsia="Times New Roman" w:cs="Times New Roman"/>
          <w:szCs w:val="24"/>
        </w:rPr>
        <w:t>τικών νομικών μελετών</w:t>
      </w:r>
      <w:r>
        <w:rPr>
          <w:rFonts w:eastAsia="Times New Roman" w:cs="Times New Roman"/>
          <w:szCs w:val="24"/>
        </w:rPr>
        <w:t>.</w:t>
      </w:r>
      <w:r w:rsidRPr="00F648C7">
        <w:rPr>
          <w:rFonts w:eastAsia="Times New Roman" w:cs="Times New Roman"/>
          <w:szCs w:val="24"/>
        </w:rPr>
        <w:t xml:space="preserve"> Αυτό </w:t>
      </w:r>
      <w:r>
        <w:rPr>
          <w:rFonts w:eastAsia="Times New Roman" w:cs="Times New Roman"/>
          <w:szCs w:val="24"/>
        </w:rPr>
        <w:t xml:space="preserve">ελπίζω </w:t>
      </w:r>
      <w:r w:rsidRPr="00F648C7">
        <w:rPr>
          <w:rFonts w:eastAsia="Times New Roman" w:cs="Times New Roman"/>
          <w:szCs w:val="24"/>
        </w:rPr>
        <w:t>ότι θα μπορέσει να γίνει και στην Ελλάδα</w:t>
      </w:r>
      <w:r>
        <w:rPr>
          <w:rFonts w:eastAsia="Times New Roman" w:cs="Times New Roman"/>
          <w:szCs w:val="24"/>
        </w:rPr>
        <w:t xml:space="preserve">. </w:t>
      </w:r>
    </w:p>
    <w:p w14:paraId="2E2477F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Εκεί, λοιπόν, διδάσκουμε τους φοιτητές της </w:t>
      </w:r>
      <w:r>
        <w:rPr>
          <w:rFonts w:eastAsia="Times New Roman" w:cs="Times New Roman"/>
          <w:szCs w:val="24"/>
        </w:rPr>
        <w:t>ν</w:t>
      </w:r>
      <w:r w:rsidRPr="00F648C7">
        <w:rPr>
          <w:rFonts w:eastAsia="Times New Roman" w:cs="Times New Roman"/>
          <w:szCs w:val="24"/>
        </w:rPr>
        <w:t>ομικής όχι μία εκατοντάδα</w:t>
      </w:r>
      <w:r>
        <w:rPr>
          <w:rFonts w:eastAsia="Times New Roman" w:cs="Times New Roman"/>
          <w:szCs w:val="24"/>
        </w:rPr>
        <w:t xml:space="preserve"> ή </w:t>
      </w:r>
      <w:proofErr w:type="spellStart"/>
      <w:r>
        <w:rPr>
          <w:rFonts w:eastAsia="Times New Roman" w:cs="Times New Roman"/>
          <w:szCs w:val="24"/>
        </w:rPr>
        <w:t>πεντηκοντάδα</w:t>
      </w:r>
      <w:proofErr w:type="spellEnd"/>
      <w:r w:rsidRPr="00F648C7">
        <w:rPr>
          <w:rFonts w:eastAsia="Times New Roman" w:cs="Times New Roman"/>
          <w:szCs w:val="24"/>
        </w:rPr>
        <w:t xml:space="preserve"> θεμάτων και πλευρών που κάθε</w:t>
      </w:r>
      <w:r>
        <w:rPr>
          <w:rFonts w:eastAsia="Times New Roman" w:cs="Times New Roman"/>
          <w:szCs w:val="24"/>
        </w:rPr>
        <w:t xml:space="preserve"> </w:t>
      </w:r>
      <w:r w:rsidRPr="00F648C7">
        <w:rPr>
          <w:rFonts w:eastAsia="Times New Roman" w:cs="Times New Roman"/>
          <w:szCs w:val="24"/>
        </w:rPr>
        <w:lastRenderedPageBreak/>
        <w:t>καθηγητής θέλει να κάνει το διδακτορικό του</w:t>
      </w:r>
      <w:r>
        <w:rPr>
          <w:rFonts w:eastAsia="Times New Roman" w:cs="Times New Roman"/>
          <w:szCs w:val="24"/>
        </w:rPr>
        <w:t>,</w:t>
      </w:r>
      <w:r w:rsidRPr="00F648C7">
        <w:rPr>
          <w:rFonts w:eastAsia="Times New Roman" w:cs="Times New Roman"/>
          <w:szCs w:val="24"/>
        </w:rPr>
        <w:t xml:space="preserve"> αλλά λίγα μαθήματα</w:t>
      </w:r>
      <w:r>
        <w:rPr>
          <w:rFonts w:eastAsia="Times New Roman" w:cs="Times New Roman"/>
          <w:szCs w:val="24"/>
        </w:rPr>
        <w:t>.</w:t>
      </w:r>
      <w:r w:rsidRPr="00F648C7">
        <w:rPr>
          <w:rFonts w:eastAsia="Times New Roman" w:cs="Times New Roman"/>
          <w:szCs w:val="24"/>
        </w:rPr>
        <w:t xml:space="preserve"> </w:t>
      </w:r>
      <w:r>
        <w:rPr>
          <w:rFonts w:eastAsia="Times New Roman" w:cs="Times New Roman"/>
          <w:szCs w:val="24"/>
        </w:rPr>
        <w:t xml:space="preserve">Μαθαίνουνε </w:t>
      </w:r>
      <w:r w:rsidRPr="00F648C7">
        <w:rPr>
          <w:rFonts w:eastAsia="Times New Roman" w:cs="Times New Roman"/>
          <w:szCs w:val="24"/>
        </w:rPr>
        <w:t>τη νομική σκέψη</w:t>
      </w:r>
      <w:r>
        <w:rPr>
          <w:rFonts w:eastAsia="Times New Roman" w:cs="Times New Roman"/>
          <w:szCs w:val="24"/>
        </w:rPr>
        <w:t>,</w:t>
      </w:r>
      <w:r w:rsidRPr="00F648C7">
        <w:rPr>
          <w:rFonts w:eastAsia="Times New Roman" w:cs="Times New Roman"/>
          <w:szCs w:val="24"/>
        </w:rPr>
        <w:t xml:space="preserve"> αυτό που </w:t>
      </w:r>
      <w:r>
        <w:rPr>
          <w:rFonts w:eastAsia="Times New Roman" w:cs="Times New Roman"/>
          <w:szCs w:val="24"/>
        </w:rPr>
        <w:t>είπε ο κ. Τζαβάρας. Η νομική σκέψη είναι ο τρόπος να μιλάς, είναι ένας τρόπος</w:t>
      </w:r>
      <w:r w:rsidRPr="00F648C7">
        <w:rPr>
          <w:rFonts w:eastAsia="Times New Roman" w:cs="Times New Roman"/>
          <w:szCs w:val="24"/>
        </w:rPr>
        <w:t xml:space="preserve"> να καταλαβαίνεις</w:t>
      </w:r>
      <w:r>
        <w:rPr>
          <w:rFonts w:eastAsia="Times New Roman" w:cs="Times New Roman"/>
          <w:szCs w:val="24"/>
        </w:rPr>
        <w:t>. Δεν</w:t>
      </w:r>
      <w:r w:rsidRPr="00F648C7">
        <w:rPr>
          <w:rFonts w:eastAsia="Times New Roman" w:cs="Times New Roman"/>
          <w:szCs w:val="24"/>
        </w:rPr>
        <w:t xml:space="preserve"> είναι θέμα </w:t>
      </w:r>
      <w:r>
        <w:rPr>
          <w:rFonts w:eastAsia="Times New Roman" w:cs="Times New Roman"/>
          <w:szCs w:val="24"/>
        </w:rPr>
        <w:t xml:space="preserve">απομνημόνευσης νόμων, </w:t>
      </w:r>
      <w:r w:rsidRPr="00F648C7">
        <w:rPr>
          <w:rFonts w:eastAsia="Times New Roman" w:cs="Times New Roman"/>
          <w:szCs w:val="24"/>
        </w:rPr>
        <w:t>κωδικών και νομολογίας</w:t>
      </w:r>
      <w:r>
        <w:rPr>
          <w:rFonts w:eastAsia="Times New Roman" w:cs="Times New Roman"/>
          <w:szCs w:val="24"/>
        </w:rPr>
        <w:t>.</w:t>
      </w:r>
      <w:r w:rsidRPr="00F648C7">
        <w:rPr>
          <w:rFonts w:eastAsia="Times New Roman" w:cs="Times New Roman"/>
          <w:szCs w:val="24"/>
        </w:rPr>
        <w:t xml:space="preserve"> Είναι </w:t>
      </w:r>
      <w:r>
        <w:rPr>
          <w:rFonts w:eastAsia="Times New Roman" w:cs="Times New Roman"/>
          <w:szCs w:val="24"/>
        </w:rPr>
        <w:t>να μ</w:t>
      </w:r>
      <w:r w:rsidRPr="00F648C7">
        <w:rPr>
          <w:rFonts w:eastAsia="Times New Roman" w:cs="Times New Roman"/>
          <w:szCs w:val="24"/>
        </w:rPr>
        <w:t xml:space="preserve">αθαίνεις </w:t>
      </w:r>
      <w:r>
        <w:rPr>
          <w:rFonts w:eastAsia="Times New Roman" w:cs="Times New Roman"/>
          <w:szCs w:val="24"/>
        </w:rPr>
        <w:t xml:space="preserve">να μιλάς σαν νομικός, </w:t>
      </w:r>
      <w:r>
        <w:rPr>
          <w:rFonts w:eastAsia="Times New Roman" w:cs="Times New Roman"/>
          <w:szCs w:val="24"/>
        </w:rPr>
        <w:t>που σημαίνει να έχεις κρι</w:t>
      </w:r>
      <w:r w:rsidRPr="00F648C7">
        <w:rPr>
          <w:rFonts w:eastAsia="Times New Roman" w:cs="Times New Roman"/>
          <w:szCs w:val="24"/>
        </w:rPr>
        <w:t xml:space="preserve">τικό μυαλό και </w:t>
      </w:r>
      <w:r>
        <w:rPr>
          <w:rFonts w:eastAsia="Times New Roman" w:cs="Times New Roman"/>
          <w:szCs w:val="24"/>
        </w:rPr>
        <w:t xml:space="preserve">έναν </w:t>
      </w:r>
      <w:r w:rsidRPr="00F648C7">
        <w:rPr>
          <w:rFonts w:eastAsia="Times New Roman" w:cs="Times New Roman"/>
          <w:szCs w:val="24"/>
        </w:rPr>
        <w:t>τρόπο ομιλίας</w:t>
      </w:r>
      <w:r>
        <w:rPr>
          <w:rFonts w:eastAsia="Times New Roman" w:cs="Times New Roman"/>
          <w:szCs w:val="24"/>
        </w:rPr>
        <w:t>.</w:t>
      </w:r>
      <w:r w:rsidRPr="00F648C7">
        <w:rPr>
          <w:rFonts w:eastAsia="Times New Roman" w:cs="Times New Roman"/>
          <w:szCs w:val="24"/>
        </w:rPr>
        <w:t xml:space="preserve"> Αυτό κάναμε και έχουμε γίνει </w:t>
      </w:r>
      <w:r>
        <w:rPr>
          <w:rFonts w:eastAsia="Times New Roman" w:cs="Times New Roman"/>
          <w:szCs w:val="24"/>
        </w:rPr>
        <w:t>πρώτοι στον κόσμο.</w:t>
      </w:r>
    </w:p>
    <w:p w14:paraId="2E2477FA"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 xml:space="preserve">Έφτιαξα μαζί με άλλους τέσσερις τη Νομική Σχολή του </w:t>
      </w:r>
      <w:r>
        <w:rPr>
          <w:rFonts w:eastAsia="Times New Roman" w:cs="Times New Roman"/>
          <w:szCs w:val="24"/>
        </w:rPr>
        <w:t>Πανεπιστημίου</w:t>
      </w:r>
      <w:r w:rsidRPr="00F648C7">
        <w:rPr>
          <w:rFonts w:eastAsia="Times New Roman" w:cs="Times New Roman"/>
          <w:szCs w:val="24"/>
        </w:rPr>
        <w:t xml:space="preserve"> Κύπρο</w:t>
      </w:r>
      <w:r>
        <w:rPr>
          <w:rFonts w:eastAsia="Times New Roman" w:cs="Times New Roman"/>
          <w:szCs w:val="24"/>
        </w:rPr>
        <w:t xml:space="preserve">υ. Δεν είχε το Πανεπιστήμιο Κύπρου Νομική Σχολή. Διόρισε </w:t>
      </w:r>
      <w:r w:rsidRPr="00F648C7">
        <w:rPr>
          <w:rFonts w:eastAsia="Times New Roman" w:cs="Times New Roman"/>
          <w:szCs w:val="24"/>
        </w:rPr>
        <w:t xml:space="preserve">μία διεθνή </w:t>
      </w:r>
      <w:r>
        <w:rPr>
          <w:rFonts w:eastAsia="Times New Roman" w:cs="Times New Roman"/>
          <w:szCs w:val="24"/>
        </w:rPr>
        <w:t>ε</w:t>
      </w:r>
      <w:r w:rsidRPr="00F648C7">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ήμασταν </w:t>
      </w:r>
      <w:r w:rsidRPr="00F648C7">
        <w:rPr>
          <w:rFonts w:eastAsia="Times New Roman" w:cs="Times New Roman"/>
          <w:szCs w:val="24"/>
        </w:rPr>
        <w:t xml:space="preserve">δύο Έλληνες και </w:t>
      </w:r>
      <w:r>
        <w:rPr>
          <w:rFonts w:eastAsia="Times New Roman" w:cs="Times New Roman"/>
          <w:szCs w:val="24"/>
        </w:rPr>
        <w:t xml:space="preserve">τρεις από άλλα κράτη και φτιάξαμε </w:t>
      </w:r>
      <w:r w:rsidRPr="00F648C7">
        <w:rPr>
          <w:rFonts w:eastAsia="Times New Roman" w:cs="Times New Roman"/>
          <w:szCs w:val="24"/>
        </w:rPr>
        <w:t>τη Νομική Σχολή του Πανεπιστημίου Κύπρου</w:t>
      </w:r>
      <w:r>
        <w:rPr>
          <w:rFonts w:eastAsia="Times New Roman" w:cs="Times New Roman"/>
          <w:szCs w:val="24"/>
        </w:rPr>
        <w:t>.</w:t>
      </w:r>
      <w:r w:rsidRPr="00F648C7">
        <w:rPr>
          <w:rFonts w:eastAsia="Times New Roman" w:cs="Times New Roman"/>
          <w:szCs w:val="24"/>
        </w:rPr>
        <w:t xml:space="preserve"> Σήμερα η </w:t>
      </w:r>
      <w:r w:rsidRPr="00F648C7">
        <w:rPr>
          <w:rFonts w:eastAsia="Times New Roman" w:cs="Times New Roman"/>
          <w:szCs w:val="24"/>
        </w:rPr>
        <w:t>ν</w:t>
      </w:r>
      <w:r w:rsidRPr="00F648C7">
        <w:rPr>
          <w:rFonts w:eastAsia="Times New Roman" w:cs="Times New Roman"/>
          <w:szCs w:val="24"/>
        </w:rPr>
        <w:t xml:space="preserve">ομική </w:t>
      </w:r>
      <w:r w:rsidRPr="00F648C7">
        <w:rPr>
          <w:rFonts w:eastAsia="Times New Roman" w:cs="Times New Roman"/>
          <w:szCs w:val="24"/>
        </w:rPr>
        <w:t>σ</w:t>
      </w:r>
      <w:r w:rsidRPr="00F648C7">
        <w:rPr>
          <w:rFonts w:eastAsia="Times New Roman" w:cs="Times New Roman"/>
          <w:szCs w:val="24"/>
        </w:rPr>
        <w:t xml:space="preserve">χολή </w:t>
      </w:r>
      <w:r>
        <w:rPr>
          <w:rFonts w:eastAsia="Times New Roman" w:cs="Times New Roman"/>
          <w:szCs w:val="24"/>
        </w:rPr>
        <w:t>σ</w:t>
      </w:r>
      <w:r w:rsidRPr="00F648C7">
        <w:rPr>
          <w:rFonts w:eastAsia="Times New Roman" w:cs="Times New Roman"/>
          <w:szCs w:val="24"/>
        </w:rPr>
        <w:t xml:space="preserve">το δημόσιο </w:t>
      </w:r>
      <w:r>
        <w:rPr>
          <w:rFonts w:eastAsia="Times New Roman" w:cs="Times New Roman"/>
          <w:szCs w:val="24"/>
        </w:rPr>
        <w:t xml:space="preserve">πανεπιστήμιο </w:t>
      </w:r>
      <w:r w:rsidRPr="00F648C7">
        <w:rPr>
          <w:rFonts w:eastAsia="Times New Roman" w:cs="Times New Roman"/>
          <w:szCs w:val="24"/>
        </w:rPr>
        <w:t>έχει αναγνωριστεί παρ</w:t>
      </w:r>
      <w:r>
        <w:rPr>
          <w:rFonts w:eastAsia="Times New Roman" w:cs="Times New Roman"/>
          <w:szCs w:val="24"/>
        </w:rPr>
        <w:t xml:space="preserve">’ </w:t>
      </w:r>
      <w:r w:rsidRPr="00F648C7">
        <w:rPr>
          <w:rFonts w:eastAsia="Times New Roman" w:cs="Times New Roman"/>
          <w:szCs w:val="24"/>
        </w:rPr>
        <w:t>ότι ακόμα μικρότερο</w:t>
      </w:r>
      <w:r>
        <w:rPr>
          <w:rFonts w:eastAsia="Times New Roman" w:cs="Times New Roman"/>
          <w:szCs w:val="24"/>
        </w:rPr>
        <w:t xml:space="preserve">, νεότερο </w:t>
      </w:r>
      <w:r w:rsidRPr="00F648C7">
        <w:rPr>
          <w:rFonts w:eastAsia="Times New Roman" w:cs="Times New Roman"/>
          <w:szCs w:val="24"/>
        </w:rPr>
        <w:t xml:space="preserve">στην ηλικία σαν </w:t>
      </w:r>
      <w:r>
        <w:rPr>
          <w:rFonts w:eastAsia="Times New Roman" w:cs="Times New Roman"/>
          <w:szCs w:val="24"/>
        </w:rPr>
        <w:t xml:space="preserve">μια </w:t>
      </w:r>
      <w:r>
        <w:rPr>
          <w:rFonts w:eastAsia="Times New Roman" w:cs="Times New Roman"/>
          <w:szCs w:val="24"/>
        </w:rPr>
        <w:t>ν</w:t>
      </w:r>
      <w:r>
        <w:rPr>
          <w:rFonts w:eastAsia="Times New Roman" w:cs="Times New Roman"/>
          <w:szCs w:val="24"/>
        </w:rPr>
        <w:t xml:space="preserve">ομική </w:t>
      </w:r>
      <w:r>
        <w:rPr>
          <w:rFonts w:eastAsia="Times New Roman" w:cs="Times New Roman"/>
          <w:szCs w:val="24"/>
        </w:rPr>
        <w:t>σ</w:t>
      </w:r>
      <w:r>
        <w:rPr>
          <w:rFonts w:eastAsia="Times New Roman" w:cs="Times New Roman"/>
          <w:szCs w:val="24"/>
        </w:rPr>
        <w:t>χολή</w:t>
      </w:r>
      <w:r w:rsidRPr="00F648C7">
        <w:rPr>
          <w:rFonts w:eastAsia="Times New Roman" w:cs="Times New Roman"/>
          <w:szCs w:val="24"/>
        </w:rPr>
        <w:t xml:space="preserve"> που πραγματικά έχει αρχ</w:t>
      </w:r>
      <w:r w:rsidRPr="00F648C7">
        <w:rPr>
          <w:rFonts w:eastAsia="Times New Roman" w:cs="Times New Roman"/>
          <w:szCs w:val="24"/>
        </w:rPr>
        <w:t>ίσει να πετυχαίνει και να βάζει</w:t>
      </w:r>
      <w:r>
        <w:rPr>
          <w:rFonts w:eastAsia="Times New Roman" w:cs="Times New Roman"/>
          <w:szCs w:val="24"/>
        </w:rPr>
        <w:t xml:space="preserve"> ρίζες στη νομική παράδοση και στη</w:t>
      </w:r>
      <w:r w:rsidRPr="00F648C7">
        <w:rPr>
          <w:rFonts w:eastAsia="Times New Roman" w:cs="Times New Roman"/>
          <w:szCs w:val="24"/>
        </w:rPr>
        <w:t xml:space="preserve"> </w:t>
      </w:r>
      <w:r>
        <w:rPr>
          <w:rFonts w:eastAsia="Times New Roman" w:cs="Times New Roman"/>
          <w:szCs w:val="24"/>
        </w:rPr>
        <w:t>ν</w:t>
      </w:r>
      <w:r w:rsidRPr="00F648C7">
        <w:rPr>
          <w:rFonts w:eastAsia="Times New Roman" w:cs="Times New Roman"/>
          <w:szCs w:val="24"/>
        </w:rPr>
        <w:t xml:space="preserve">ομολογία της </w:t>
      </w:r>
      <w:r>
        <w:rPr>
          <w:rFonts w:eastAsia="Times New Roman" w:cs="Times New Roman"/>
          <w:szCs w:val="24"/>
        </w:rPr>
        <w:t>Δημοκρατίας της Κύπρου.</w:t>
      </w:r>
    </w:p>
    <w:p w14:paraId="2E2477F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Είχα, λ</w:t>
      </w:r>
      <w:r w:rsidRPr="00F648C7">
        <w:rPr>
          <w:rFonts w:eastAsia="Times New Roman" w:cs="Times New Roman"/>
          <w:szCs w:val="24"/>
        </w:rPr>
        <w:t>οιπόν</w:t>
      </w:r>
      <w:r>
        <w:rPr>
          <w:rFonts w:eastAsia="Times New Roman" w:cs="Times New Roman"/>
          <w:szCs w:val="24"/>
        </w:rPr>
        <w:t>,</w:t>
      </w:r>
      <w:r w:rsidRPr="00F648C7">
        <w:rPr>
          <w:rFonts w:eastAsia="Times New Roman" w:cs="Times New Roman"/>
          <w:szCs w:val="24"/>
        </w:rPr>
        <w:t xml:space="preserve"> αυτές οι εμπειρίες και νομίζω ότι αυτές είναι ακριβώς οι εμπειρίες οι οποίες χαρακτηρίζουν για μένα τα πιο σημαντικά κομμάτια αυτού του νο</w:t>
      </w:r>
      <w:r w:rsidRPr="00F648C7">
        <w:rPr>
          <w:rFonts w:eastAsia="Times New Roman" w:cs="Times New Roman"/>
          <w:szCs w:val="24"/>
        </w:rPr>
        <w:t>μοσχεδίου</w:t>
      </w:r>
      <w:r>
        <w:rPr>
          <w:rFonts w:eastAsia="Times New Roman" w:cs="Times New Roman"/>
          <w:szCs w:val="24"/>
        </w:rPr>
        <w:t xml:space="preserve">, διότι εισάγουν στο </w:t>
      </w:r>
      <w:r>
        <w:rPr>
          <w:rFonts w:eastAsia="Times New Roman" w:cs="Times New Roman"/>
          <w:szCs w:val="24"/>
        </w:rPr>
        <w:lastRenderedPageBreak/>
        <w:t>νομοσχέδιο μια</w:t>
      </w:r>
      <w:r w:rsidRPr="00F648C7">
        <w:rPr>
          <w:rFonts w:eastAsia="Times New Roman" w:cs="Times New Roman"/>
          <w:szCs w:val="24"/>
        </w:rPr>
        <w:t xml:space="preserve"> </w:t>
      </w:r>
      <w:r>
        <w:rPr>
          <w:rFonts w:eastAsia="Times New Roman" w:cs="Times New Roman"/>
          <w:szCs w:val="24"/>
        </w:rPr>
        <w:t xml:space="preserve">νέα </w:t>
      </w:r>
      <w:r w:rsidRPr="00F648C7">
        <w:rPr>
          <w:rFonts w:eastAsia="Times New Roman" w:cs="Times New Roman"/>
          <w:szCs w:val="24"/>
        </w:rPr>
        <w:t xml:space="preserve">λογική από αυτήν την οποίαν ξέραμε μέχρι τώρα </w:t>
      </w:r>
      <w:r>
        <w:rPr>
          <w:rFonts w:eastAsia="Times New Roman" w:cs="Times New Roman"/>
          <w:szCs w:val="24"/>
        </w:rPr>
        <w:t>στο π</w:t>
      </w:r>
      <w:r w:rsidRPr="00F648C7">
        <w:rPr>
          <w:rFonts w:eastAsia="Times New Roman" w:cs="Times New Roman"/>
          <w:szCs w:val="24"/>
        </w:rPr>
        <w:t>ανεπιστήμιο</w:t>
      </w:r>
      <w:r>
        <w:rPr>
          <w:rFonts w:eastAsia="Times New Roman" w:cs="Times New Roman"/>
          <w:szCs w:val="24"/>
        </w:rPr>
        <w:t>,</w:t>
      </w:r>
      <w:r w:rsidRPr="00F648C7">
        <w:rPr>
          <w:rFonts w:eastAsia="Times New Roman" w:cs="Times New Roman"/>
          <w:szCs w:val="24"/>
        </w:rPr>
        <w:t xml:space="preserve"> που </w:t>
      </w:r>
      <w:r>
        <w:rPr>
          <w:rFonts w:eastAsia="Times New Roman" w:cs="Times New Roman"/>
          <w:szCs w:val="24"/>
        </w:rPr>
        <w:t>κάποιος</w:t>
      </w:r>
      <w:r w:rsidRPr="00F648C7">
        <w:rPr>
          <w:rFonts w:eastAsia="Times New Roman" w:cs="Times New Roman"/>
          <w:szCs w:val="24"/>
        </w:rPr>
        <w:t xml:space="preserve"> </w:t>
      </w:r>
      <w:r w:rsidRPr="00F648C7">
        <w:rPr>
          <w:rFonts w:eastAsia="Times New Roman" w:cs="Times New Roman"/>
          <w:szCs w:val="24"/>
        </w:rPr>
        <w:t xml:space="preserve">πηγαίνει και βαριέται και </w:t>
      </w:r>
      <w:r>
        <w:rPr>
          <w:rFonts w:eastAsia="Times New Roman" w:cs="Times New Roman"/>
          <w:szCs w:val="24"/>
        </w:rPr>
        <w:t xml:space="preserve">αναμηρυκάζει . </w:t>
      </w:r>
      <w:r w:rsidRPr="00F648C7">
        <w:rPr>
          <w:rFonts w:eastAsia="Times New Roman" w:cs="Times New Roman"/>
          <w:szCs w:val="24"/>
        </w:rPr>
        <w:t xml:space="preserve">Αυτό που έλεγε </w:t>
      </w:r>
      <w:r>
        <w:rPr>
          <w:rFonts w:eastAsia="Times New Roman" w:cs="Times New Roman"/>
          <w:szCs w:val="24"/>
        </w:rPr>
        <w:t xml:space="preserve">ο Νίτσε, </w:t>
      </w:r>
      <w:r w:rsidRPr="00F648C7">
        <w:rPr>
          <w:rFonts w:eastAsia="Times New Roman" w:cs="Times New Roman"/>
          <w:szCs w:val="24"/>
        </w:rPr>
        <w:t>ότι όταν φοιτητές μόνο ακούνε</w:t>
      </w:r>
      <w:r>
        <w:rPr>
          <w:rFonts w:eastAsia="Times New Roman" w:cs="Times New Roman"/>
          <w:szCs w:val="24"/>
        </w:rPr>
        <w:t>,</w:t>
      </w:r>
      <w:r w:rsidRPr="00F648C7">
        <w:rPr>
          <w:rFonts w:eastAsia="Times New Roman" w:cs="Times New Roman"/>
          <w:szCs w:val="24"/>
        </w:rPr>
        <w:t xml:space="preserve"> μεγαλώνει το αυτί </w:t>
      </w:r>
      <w:r>
        <w:rPr>
          <w:rFonts w:eastAsia="Times New Roman" w:cs="Times New Roman"/>
          <w:szCs w:val="24"/>
        </w:rPr>
        <w:t>τους,</w:t>
      </w:r>
      <w:r w:rsidRPr="00F648C7">
        <w:rPr>
          <w:rFonts w:eastAsia="Times New Roman" w:cs="Times New Roman"/>
          <w:szCs w:val="24"/>
        </w:rPr>
        <w:t xml:space="preserve"> επειδή μόνο ακούνε τον καθηγητή και το αυτί μεγαλών</w:t>
      </w:r>
      <w:r>
        <w:rPr>
          <w:rFonts w:eastAsia="Times New Roman" w:cs="Times New Roman"/>
          <w:szCs w:val="24"/>
        </w:rPr>
        <w:t xml:space="preserve">ει γιατί τρώει τον εγκέφαλο. Παίρνει </w:t>
      </w:r>
      <w:r w:rsidRPr="00F648C7">
        <w:rPr>
          <w:rFonts w:eastAsia="Times New Roman" w:cs="Times New Roman"/>
          <w:szCs w:val="24"/>
        </w:rPr>
        <w:t>στοιχεία τον εγκέφαλο και μεγαλώνει το αυτί</w:t>
      </w:r>
      <w:r>
        <w:rPr>
          <w:rFonts w:eastAsia="Times New Roman" w:cs="Times New Roman"/>
          <w:szCs w:val="24"/>
        </w:rPr>
        <w:t>.</w:t>
      </w:r>
    </w:p>
    <w:p w14:paraId="2E2477F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Θα τελειώσω λέγοντας το </w:t>
      </w:r>
      <w:r w:rsidRPr="00F648C7">
        <w:rPr>
          <w:rFonts w:eastAsia="Times New Roman" w:cs="Times New Roman"/>
          <w:szCs w:val="24"/>
        </w:rPr>
        <w:t>εξής</w:t>
      </w:r>
      <w:r>
        <w:rPr>
          <w:rFonts w:eastAsia="Times New Roman" w:cs="Times New Roman"/>
          <w:szCs w:val="24"/>
        </w:rPr>
        <w:t>. Ο</w:t>
      </w:r>
      <w:r w:rsidRPr="00F648C7">
        <w:rPr>
          <w:rFonts w:eastAsia="Times New Roman" w:cs="Times New Roman"/>
          <w:szCs w:val="24"/>
        </w:rPr>
        <w:t xml:space="preserve"> </w:t>
      </w:r>
      <w:r>
        <w:rPr>
          <w:rFonts w:eastAsia="Times New Roman" w:cs="Times New Roman"/>
          <w:szCs w:val="24"/>
        </w:rPr>
        <w:t>κ.</w:t>
      </w:r>
      <w:r w:rsidRPr="00F648C7">
        <w:rPr>
          <w:rFonts w:eastAsia="Times New Roman" w:cs="Times New Roman"/>
          <w:szCs w:val="24"/>
        </w:rPr>
        <w:t xml:space="preserve"> Τασούλας</w:t>
      </w:r>
      <w:r>
        <w:rPr>
          <w:rFonts w:eastAsia="Times New Roman" w:cs="Times New Roman"/>
          <w:szCs w:val="24"/>
        </w:rPr>
        <w:t xml:space="preserve"> είπε</w:t>
      </w:r>
      <w:r w:rsidRPr="00F648C7">
        <w:rPr>
          <w:rFonts w:eastAsia="Times New Roman" w:cs="Times New Roman"/>
          <w:szCs w:val="24"/>
        </w:rPr>
        <w:t xml:space="preserve"> ορισμένα πράγματα πριν εξαιρετικά για την παιδεία</w:t>
      </w:r>
      <w:r>
        <w:rPr>
          <w:rFonts w:eastAsia="Times New Roman" w:cs="Times New Roman"/>
          <w:szCs w:val="24"/>
        </w:rPr>
        <w:t>, τα λέει και ο κ.</w:t>
      </w:r>
      <w:r w:rsidRPr="00F648C7">
        <w:rPr>
          <w:rFonts w:eastAsia="Times New Roman" w:cs="Times New Roman"/>
          <w:szCs w:val="24"/>
        </w:rPr>
        <w:t xml:space="preserve"> Τζαβά</w:t>
      </w:r>
      <w:r w:rsidRPr="00F648C7">
        <w:rPr>
          <w:rFonts w:eastAsia="Times New Roman" w:cs="Times New Roman"/>
          <w:szCs w:val="24"/>
        </w:rPr>
        <w:t>ρας και εκεί νομίζω συμφωνούμε γενικά</w:t>
      </w:r>
      <w:r>
        <w:rPr>
          <w:rFonts w:eastAsia="Times New Roman" w:cs="Times New Roman"/>
          <w:szCs w:val="24"/>
        </w:rPr>
        <w:t>,</w:t>
      </w:r>
      <w:r w:rsidRPr="00F648C7">
        <w:rPr>
          <w:rFonts w:eastAsia="Times New Roman" w:cs="Times New Roman"/>
          <w:szCs w:val="24"/>
        </w:rPr>
        <w:t xml:space="preserve"> αλλά θέλω</w:t>
      </w:r>
      <w:r>
        <w:rPr>
          <w:rFonts w:eastAsia="Times New Roman" w:cs="Times New Roman"/>
          <w:szCs w:val="24"/>
        </w:rPr>
        <w:t xml:space="preserve"> να πω</w:t>
      </w:r>
      <w:r w:rsidRPr="00F648C7">
        <w:rPr>
          <w:rFonts w:eastAsia="Times New Roman" w:cs="Times New Roman"/>
          <w:szCs w:val="24"/>
        </w:rPr>
        <w:t xml:space="preserve"> </w:t>
      </w:r>
      <w:r>
        <w:rPr>
          <w:rFonts w:eastAsia="Times New Roman" w:cs="Times New Roman"/>
          <w:szCs w:val="24"/>
        </w:rPr>
        <w:t>κάτι στο οποίο νομίζω ότι οι περισσότεροι θα συμφωνήσουν, αυτοί που έχουν διαβάσει, τ</w:t>
      </w:r>
      <w:r w:rsidRPr="00F648C7">
        <w:rPr>
          <w:rFonts w:eastAsia="Times New Roman" w:cs="Times New Roman"/>
          <w:szCs w:val="24"/>
        </w:rPr>
        <w:t>έλος πάντων</w:t>
      </w:r>
      <w:r>
        <w:rPr>
          <w:rFonts w:eastAsia="Times New Roman" w:cs="Times New Roman"/>
          <w:szCs w:val="24"/>
        </w:rPr>
        <w:t>.</w:t>
      </w:r>
      <w:r w:rsidRPr="00F648C7">
        <w:rPr>
          <w:rFonts w:eastAsia="Times New Roman" w:cs="Times New Roman"/>
          <w:szCs w:val="24"/>
        </w:rPr>
        <w:t xml:space="preserve"> Η παιδεία δεν έχει κα</w:t>
      </w:r>
      <w:r>
        <w:rPr>
          <w:rFonts w:eastAsia="Times New Roman" w:cs="Times New Roman"/>
          <w:szCs w:val="24"/>
        </w:rPr>
        <w:t>μ</w:t>
      </w:r>
      <w:r w:rsidRPr="00F648C7">
        <w:rPr>
          <w:rFonts w:eastAsia="Times New Roman" w:cs="Times New Roman"/>
          <w:szCs w:val="24"/>
        </w:rPr>
        <w:t>μία σχέση με τα πτυχία</w:t>
      </w:r>
      <w:r>
        <w:rPr>
          <w:rFonts w:eastAsia="Times New Roman" w:cs="Times New Roman"/>
          <w:szCs w:val="24"/>
        </w:rPr>
        <w:t xml:space="preserve">. Μπορεί να έχεις, όπως λένε, το πιο δυνατό </w:t>
      </w:r>
      <w:r>
        <w:rPr>
          <w:rFonts w:eastAsia="Times New Roman" w:cs="Times New Roman"/>
          <w:szCs w:val="24"/>
          <w:lang w:val="en-US"/>
        </w:rPr>
        <w:t>CV</w:t>
      </w:r>
      <w:r w:rsidRPr="001204F1">
        <w:rPr>
          <w:rFonts w:eastAsia="Times New Roman" w:cs="Times New Roman"/>
          <w:szCs w:val="24"/>
        </w:rPr>
        <w:t xml:space="preserve">, </w:t>
      </w:r>
      <w:r>
        <w:rPr>
          <w:rFonts w:eastAsia="Times New Roman" w:cs="Times New Roman"/>
          <w:szCs w:val="24"/>
        </w:rPr>
        <w:t>βιογραφικό</w:t>
      </w:r>
      <w:r w:rsidRPr="00F648C7">
        <w:rPr>
          <w:rFonts w:eastAsia="Times New Roman" w:cs="Times New Roman"/>
          <w:szCs w:val="24"/>
        </w:rPr>
        <w:t xml:space="preserve"> </w:t>
      </w:r>
      <w:r w:rsidRPr="00F648C7">
        <w:rPr>
          <w:rFonts w:eastAsia="Times New Roman" w:cs="Times New Roman"/>
          <w:szCs w:val="24"/>
        </w:rPr>
        <w:t>στη Βουλή ή άλλου και να είσαι τελείως αμόρφωτος</w:t>
      </w:r>
      <w:r>
        <w:rPr>
          <w:rFonts w:eastAsia="Times New Roman" w:cs="Times New Roman"/>
          <w:szCs w:val="24"/>
        </w:rPr>
        <w:t>. Διότι το να</w:t>
      </w:r>
      <w:r w:rsidRPr="00F648C7">
        <w:rPr>
          <w:rFonts w:eastAsia="Times New Roman" w:cs="Times New Roman"/>
          <w:szCs w:val="24"/>
        </w:rPr>
        <w:t xml:space="preserve"> είσαι μορφωμένος </w:t>
      </w:r>
      <w:r>
        <w:rPr>
          <w:rFonts w:eastAsia="Times New Roman" w:cs="Times New Roman"/>
          <w:szCs w:val="24"/>
        </w:rPr>
        <w:t>σημαίνει ότι έχεις μορφή, ότι έχεις μια αρμονία, ό</w:t>
      </w:r>
      <w:r w:rsidRPr="00F648C7">
        <w:rPr>
          <w:rFonts w:eastAsia="Times New Roman" w:cs="Times New Roman"/>
          <w:szCs w:val="24"/>
        </w:rPr>
        <w:t xml:space="preserve">τι </w:t>
      </w:r>
      <w:r>
        <w:rPr>
          <w:rFonts w:eastAsia="Times New Roman" w:cs="Times New Roman"/>
          <w:szCs w:val="24"/>
        </w:rPr>
        <w:t xml:space="preserve">έχεις κάτι που δεν έχει σχέση </w:t>
      </w:r>
      <w:r w:rsidRPr="00F648C7">
        <w:rPr>
          <w:rFonts w:eastAsia="Times New Roman" w:cs="Times New Roman"/>
          <w:szCs w:val="24"/>
        </w:rPr>
        <w:t xml:space="preserve">αν πήρες </w:t>
      </w:r>
      <w:r>
        <w:rPr>
          <w:rFonts w:eastAsia="Times New Roman" w:cs="Times New Roman"/>
          <w:szCs w:val="24"/>
        </w:rPr>
        <w:t>πτυχίο από</w:t>
      </w:r>
      <w:r w:rsidRPr="00F648C7">
        <w:rPr>
          <w:rFonts w:eastAsia="Times New Roman" w:cs="Times New Roman"/>
          <w:szCs w:val="24"/>
        </w:rPr>
        <w:t xml:space="preserve"> το Χάρβαρντ </w:t>
      </w:r>
      <w:r>
        <w:rPr>
          <w:rFonts w:eastAsia="Times New Roman" w:cs="Times New Roman"/>
          <w:szCs w:val="24"/>
        </w:rPr>
        <w:t>ή αν είσαι</w:t>
      </w:r>
      <w:r w:rsidRPr="00F648C7">
        <w:rPr>
          <w:rFonts w:eastAsia="Times New Roman" w:cs="Times New Roman"/>
          <w:szCs w:val="24"/>
        </w:rPr>
        <w:t xml:space="preserve"> καθηγητής </w:t>
      </w:r>
      <w:r>
        <w:rPr>
          <w:rFonts w:eastAsia="Times New Roman" w:cs="Times New Roman"/>
          <w:szCs w:val="24"/>
        </w:rPr>
        <w:t>εκεί ή</w:t>
      </w:r>
      <w:r w:rsidRPr="00F648C7">
        <w:rPr>
          <w:rFonts w:eastAsia="Times New Roman" w:cs="Times New Roman"/>
          <w:szCs w:val="24"/>
        </w:rPr>
        <w:t xml:space="preserve"> κάπου αλλού</w:t>
      </w:r>
      <w:r>
        <w:rPr>
          <w:rFonts w:eastAsia="Times New Roman" w:cs="Times New Roman"/>
          <w:szCs w:val="24"/>
        </w:rPr>
        <w:t>, αλλά</w:t>
      </w:r>
      <w:r w:rsidRPr="00F648C7">
        <w:rPr>
          <w:rFonts w:eastAsia="Times New Roman" w:cs="Times New Roman"/>
          <w:szCs w:val="24"/>
        </w:rPr>
        <w:t xml:space="preserve"> έχει σχέση με το</w:t>
      </w:r>
      <w:r w:rsidRPr="00F648C7">
        <w:rPr>
          <w:rFonts w:eastAsia="Times New Roman" w:cs="Times New Roman"/>
          <w:szCs w:val="24"/>
        </w:rPr>
        <w:t>ν τρόπο που η συνολική σου κατανόηση του κόσμου και του άλλ</w:t>
      </w:r>
      <w:r>
        <w:rPr>
          <w:rFonts w:eastAsia="Times New Roman" w:cs="Times New Roman"/>
          <w:szCs w:val="24"/>
        </w:rPr>
        <w:t>ου,</w:t>
      </w:r>
      <w:r w:rsidRPr="00F648C7">
        <w:rPr>
          <w:rFonts w:eastAsia="Times New Roman" w:cs="Times New Roman"/>
          <w:szCs w:val="24"/>
        </w:rPr>
        <w:t xml:space="preserve"> πραγματικά σε βάζει σε μία εσωτερική</w:t>
      </w:r>
      <w:r>
        <w:rPr>
          <w:rFonts w:eastAsia="Times New Roman" w:cs="Times New Roman"/>
          <w:szCs w:val="24"/>
        </w:rPr>
        <w:t>,</w:t>
      </w:r>
      <w:r w:rsidRPr="00F648C7">
        <w:rPr>
          <w:rFonts w:eastAsia="Times New Roman" w:cs="Times New Roman"/>
          <w:szCs w:val="24"/>
        </w:rPr>
        <w:t xml:space="preserve"> αρμονική</w:t>
      </w:r>
      <w:r>
        <w:rPr>
          <w:rFonts w:eastAsia="Times New Roman" w:cs="Times New Roman"/>
          <w:szCs w:val="24"/>
        </w:rPr>
        <w:t>,</w:t>
      </w:r>
      <w:r w:rsidRPr="00F648C7">
        <w:rPr>
          <w:rFonts w:eastAsia="Times New Roman" w:cs="Times New Roman"/>
          <w:szCs w:val="24"/>
        </w:rPr>
        <w:t xml:space="preserve"> οργανικά όμορφη σχέση με τον κόσμο</w:t>
      </w:r>
      <w:r>
        <w:rPr>
          <w:rFonts w:eastAsia="Times New Roman" w:cs="Times New Roman"/>
          <w:szCs w:val="24"/>
        </w:rPr>
        <w:t>.</w:t>
      </w:r>
      <w:r w:rsidRPr="00F648C7">
        <w:rPr>
          <w:rFonts w:eastAsia="Times New Roman" w:cs="Times New Roman"/>
          <w:szCs w:val="24"/>
        </w:rPr>
        <w:t xml:space="preserve"> </w:t>
      </w:r>
    </w:p>
    <w:p w14:paraId="2E2477FD"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lastRenderedPageBreak/>
        <w:t>Αυτό</w:t>
      </w:r>
      <w:r>
        <w:rPr>
          <w:rFonts w:eastAsia="Times New Roman" w:cs="Times New Roman"/>
          <w:szCs w:val="24"/>
        </w:rPr>
        <w:t>,</w:t>
      </w:r>
      <w:r w:rsidRPr="00F648C7">
        <w:rPr>
          <w:rFonts w:eastAsia="Times New Roman" w:cs="Times New Roman"/>
          <w:szCs w:val="24"/>
        </w:rPr>
        <w:t xml:space="preserve"> λοιπόν</w:t>
      </w:r>
      <w:r>
        <w:rPr>
          <w:rFonts w:eastAsia="Times New Roman" w:cs="Times New Roman"/>
          <w:szCs w:val="24"/>
        </w:rPr>
        <w:t>, δεν έχει σχέση με πτυχίο, όπως είπα κι εδ</w:t>
      </w:r>
      <w:r w:rsidRPr="00F648C7">
        <w:rPr>
          <w:rFonts w:eastAsia="Times New Roman" w:cs="Times New Roman"/>
          <w:szCs w:val="24"/>
        </w:rPr>
        <w:t xml:space="preserve">ώ είναι και η </w:t>
      </w:r>
      <w:r>
        <w:rPr>
          <w:rFonts w:eastAsia="Times New Roman" w:cs="Times New Roman"/>
          <w:szCs w:val="24"/>
        </w:rPr>
        <w:t>αριστεία από ό,τι καταλάβαμε, διότι</w:t>
      </w:r>
      <w:r w:rsidRPr="00F648C7">
        <w:rPr>
          <w:rFonts w:eastAsia="Times New Roman" w:cs="Times New Roman"/>
          <w:szCs w:val="24"/>
        </w:rPr>
        <w:t xml:space="preserve"> μπορείς να </w:t>
      </w:r>
      <w:r>
        <w:rPr>
          <w:rFonts w:eastAsia="Times New Roman" w:cs="Times New Roman"/>
          <w:szCs w:val="24"/>
        </w:rPr>
        <w:t xml:space="preserve">βρεις κι </w:t>
      </w:r>
      <w:r w:rsidRPr="00F648C7">
        <w:rPr>
          <w:rFonts w:eastAsia="Times New Roman" w:cs="Times New Roman"/>
          <w:szCs w:val="24"/>
        </w:rPr>
        <w:t xml:space="preserve">έχω βρει εγώ αγρότες που είχαν μεγαλύτερη </w:t>
      </w:r>
      <w:r>
        <w:rPr>
          <w:rFonts w:eastAsia="Times New Roman" w:cs="Times New Roman"/>
          <w:szCs w:val="24"/>
        </w:rPr>
        <w:t>αριστεία</w:t>
      </w:r>
      <w:r w:rsidRPr="00F648C7">
        <w:rPr>
          <w:rFonts w:eastAsia="Times New Roman" w:cs="Times New Roman"/>
          <w:szCs w:val="24"/>
        </w:rPr>
        <w:t xml:space="preserve"> στην αισθητική </w:t>
      </w:r>
      <w:r>
        <w:rPr>
          <w:rFonts w:eastAsia="Times New Roman" w:cs="Times New Roman"/>
          <w:szCs w:val="24"/>
        </w:rPr>
        <w:t>τους,</w:t>
      </w:r>
      <w:r w:rsidRPr="00F648C7">
        <w:rPr>
          <w:rFonts w:eastAsia="Times New Roman" w:cs="Times New Roman"/>
          <w:szCs w:val="24"/>
        </w:rPr>
        <w:t xml:space="preserve"> στον τρόπο με τον οποίο</w:t>
      </w:r>
      <w:r>
        <w:rPr>
          <w:rFonts w:eastAsia="Times New Roman" w:cs="Times New Roman"/>
          <w:szCs w:val="24"/>
        </w:rPr>
        <w:t xml:space="preserve"> καταλαβαίναν </w:t>
      </w:r>
      <w:r w:rsidRPr="00F648C7">
        <w:rPr>
          <w:rFonts w:eastAsia="Times New Roman" w:cs="Times New Roman"/>
          <w:szCs w:val="24"/>
        </w:rPr>
        <w:t>τη ζ</w:t>
      </w:r>
      <w:r>
        <w:rPr>
          <w:rFonts w:eastAsia="Times New Roman" w:cs="Times New Roman"/>
          <w:szCs w:val="24"/>
        </w:rPr>
        <w:t>ωή από πολλούς άλλους που είχανε</w:t>
      </w:r>
      <w:r w:rsidRPr="00F648C7">
        <w:rPr>
          <w:rFonts w:eastAsia="Times New Roman" w:cs="Times New Roman"/>
          <w:szCs w:val="24"/>
        </w:rPr>
        <w:t xml:space="preserve"> πάρα πολλά πτυχία από </w:t>
      </w:r>
      <w:r>
        <w:rPr>
          <w:rFonts w:eastAsia="Times New Roman" w:cs="Times New Roman"/>
          <w:szCs w:val="24"/>
        </w:rPr>
        <w:t xml:space="preserve">καλά πανεπιστήμια. </w:t>
      </w:r>
    </w:p>
    <w:p w14:paraId="2E2477FE"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Σας ευχαριστώ</w:t>
      </w:r>
      <w:r>
        <w:rPr>
          <w:rFonts w:eastAsia="Times New Roman" w:cs="Times New Roman"/>
          <w:szCs w:val="24"/>
        </w:rPr>
        <w:t>.</w:t>
      </w:r>
    </w:p>
    <w:p w14:paraId="2E2477FF" w14:textId="77777777" w:rsidR="00ED3BF8" w:rsidRDefault="009F432D">
      <w:pPr>
        <w:spacing w:after="0"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w:t>
      </w:r>
      <w:r w:rsidRPr="00517DAE">
        <w:rPr>
          <w:rFonts w:eastAsia="Times New Roman" w:cs="Times New Roman"/>
          <w:szCs w:val="24"/>
        </w:rPr>
        <w:t>του ΣΥΡΙΖΑ)</w:t>
      </w:r>
    </w:p>
    <w:p w14:paraId="2E247800" w14:textId="77777777" w:rsidR="00ED3BF8" w:rsidRDefault="009F432D">
      <w:pPr>
        <w:spacing w:after="0" w:line="600" w:lineRule="auto"/>
        <w:ind w:firstLine="720"/>
        <w:jc w:val="both"/>
        <w:rPr>
          <w:rFonts w:eastAsia="Times New Roman" w:cs="Times New Roman"/>
          <w:szCs w:val="24"/>
        </w:rPr>
      </w:pPr>
      <w:r w:rsidRPr="001204F1">
        <w:rPr>
          <w:rFonts w:eastAsia="Times New Roman" w:cs="Times New Roman"/>
          <w:b/>
          <w:szCs w:val="24"/>
        </w:rPr>
        <w:t xml:space="preserve">ΠΡΟΕΔΡΕΥΩΝ (Δημήτριος </w:t>
      </w:r>
      <w:proofErr w:type="spellStart"/>
      <w:r w:rsidRPr="001204F1">
        <w:rPr>
          <w:rFonts w:eastAsia="Times New Roman" w:cs="Times New Roman"/>
          <w:b/>
          <w:szCs w:val="24"/>
        </w:rPr>
        <w:t>Κρεμαστινός</w:t>
      </w:r>
      <w:proofErr w:type="spellEnd"/>
      <w:r w:rsidRPr="001204F1">
        <w:rPr>
          <w:rFonts w:eastAsia="Times New Roman" w:cs="Times New Roman"/>
          <w:b/>
          <w:szCs w:val="24"/>
        </w:rPr>
        <w:t>):</w:t>
      </w:r>
      <w:r>
        <w:rPr>
          <w:rFonts w:eastAsia="Times New Roman" w:cs="Times New Roman"/>
          <w:szCs w:val="24"/>
        </w:rPr>
        <w:t xml:space="preserve"> Κι εγώ ευχαριστώ.</w:t>
      </w:r>
    </w:p>
    <w:p w14:paraId="2E24780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Pr>
          <w:rFonts w:eastAsia="Times New Roman" w:cs="Times New Roman"/>
          <w:szCs w:val="24"/>
        </w:rPr>
        <w:t xml:space="preserve">κ. </w:t>
      </w:r>
      <w:r>
        <w:rPr>
          <w:rFonts w:eastAsia="Times New Roman" w:cs="Times New Roman"/>
          <w:szCs w:val="24"/>
        </w:rPr>
        <w:t>Τριανταφύλλου, Βουλευτής</w:t>
      </w:r>
      <w:r w:rsidRPr="00F648C7">
        <w:rPr>
          <w:rFonts w:eastAsia="Times New Roman" w:cs="Times New Roman"/>
          <w:szCs w:val="24"/>
        </w:rPr>
        <w:t xml:space="preserve"> του ΣΥΡΙΖΑ και μετά ο </w:t>
      </w:r>
      <w:r>
        <w:rPr>
          <w:rFonts w:eastAsia="Times New Roman" w:cs="Times New Roman"/>
          <w:szCs w:val="24"/>
        </w:rPr>
        <w:t>κ.</w:t>
      </w:r>
      <w:r w:rsidRPr="00F648C7">
        <w:rPr>
          <w:rFonts w:eastAsia="Times New Roman" w:cs="Times New Roman"/>
          <w:szCs w:val="24"/>
        </w:rPr>
        <w:t xml:space="preserve"> </w:t>
      </w:r>
      <w:proofErr w:type="spellStart"/>
      <w:r w:rsidRPr="00F648C7">
        <w:rPr>
          <w:rFonts w:eastAsia="Times New Roman" w:cs="Times New Roman"/>
          <w:szCs w:val="24"/>
        </w:rPr>
        <w:t>Καρασμάνης</w:t>
      </w:r>
      <w:proofErr w:type="spellEnd"/>
      <w:r>
        <w:rPr>
          <w:rFonts w:eastAsia="Times New Roman" w:cs="Times New Roman"/>
          <w:szCs w:val="24"/>
        </w:rPr>
        <w:t>.</w:t>
      </w:r>
    </w:p>
    <w:p w14:paraId="2E24780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Ορίστε, κυρία</w:t>
      </w:r>
      <w:r w:rsidRPr="00F648C7">
        <w:rPr>
          <w:rFonts w:eastAsia="Times New Roman" w:cs="Times New Roman"/>
          <w:szCs w:val="24"/>
        </w:rPr>
        <w:t xml:space="preserve"> </w:t>
      </w:r>
      <w:r>
        <w:rPr>
          <w:rFonts w:eastAsia="Times New Roman" w:cs="Times New Roman"/>
          <w:szCs w:val="24"/>
        </w:rPr>
        <w:t>Τριαντα</w:t>
      </w:r>
      <w:r w:rsidRPr="00F648C7">
        <w:rPr>
          <w:rFonts w:eastAsia="Times New Roman" w:cs="Times New Roman"/>
          <w:szCs w:val="24"/>
        </w:rPr>
        <w:t>φ</w:t>
      </w:r>
      <w:r>
        <w:rPr>
          <w:rFonts w:eastAsia="Times New Roman" w:cs="Times New Roman"/>
          <w:szCs w:val="24"/>
        </w:rPr>
        <w:t>ύ</w:t>
      </w:r>
      <w:r w:rsidRPr="00F648C7">
        <w:rPr>
          <w:rFonts w:eastAsia="Times New Roman" w:cs="Times New Roman"/>
          <w:szCs w:val="24"/>
        </w:rPr>
        <w:t>λλο</w:t>
      </w:r>
      <w:r>
        <w:rPr>
          <w:rFonts w:eastAsia="Times New Roman" w:cs="Times New Roman"/>
          <w:szCs w:val="24"/>
        </w:rPr>
        <w:t>υ, έχετε τον λόγο</w:t>
      </w:r>
      <w:r w:rsidRPr="00F648C7">
        <w:rPr>
          <w:rFonts w:eastAsia="Times New Roman" w:cs="Times New Roman"/>
          <w:szCs w:val="24"/>
        </w:rPr>
        <w:t xml:space="preserve"> </w:t>
      </w:r>
      <w:r>
        <w:rPr>
          <w:rFonts w:eastAsia="Times New Roman" w:cs="Times New Roman"/>
          <w:szCs w:val="24"/>
        </w:rPr>
        <w:t>για πέντε λεπτά.</w:t>
      </w:r>
    </w:p>
    <w:p w14:paraId="2E24780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Ευχαριστώ, κύριε Πρόεδ</w:t>
      </w:r>
      <w:r>
        <w:rPr>
          <w:rFonts w:eastAsia="Times New Roman" w:cs="Times New Roman"/>
          <w:szCs w:val="24"/>
        </w:rPr>
        <w:t xml:space="preserve">ρε. </w:t>
      </w:r>
    </w:p>
    <w:p w14:paraId="2E24780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Πράγματι, α</w:t>
      </w:r>
      <w:r w:rsidRPr="00F648C7">
        <w:rPr>
          <w:rFonts w:eastAsia="Times New Roman" w:cs="Times New Roman"/>
          <w:szCs w:val="24"/>
        </w:rPr>
        <w:t xml:space="preserve">ναφέρθηκε </w:t>
      </w:r>
      <w:r>
        <w:rPr>
          <w:rFonts w:eastAsia="Times New Roman" w:cs="Times New Roman"/>
          <w:szCs w:val="24"/>
        </w:rPr>
        <w:t>από αρκετούς</w:t>
      </w:r>
      <w:r w:rsidRPr="00F648C7">
        <w:rPr>
          <w:rFonts w:eastAsia="Times New Roman" w:cs="Times New Roman"/>
          <w:szCs w:val="24"/>
        </w:rPr>
        <w:t xml:space="preserve"> συναδέλφους</w:t>
      </w:r>
      <w:r>
        <w:rPr>
          <w:rFonts w:eastAsia="Times New Roman" w:cs="Times New Roman"/>
          <w:szCs w:val="24"/>
        </w:rPr>
        <w:t>,</w:t>
      </w:r>
      <w:r w:rsidRPr="00F648C7">
        <w:rPr>
          <w:rFonts w:eastAsia="Times New Roman" w:cs="Times New Roman"/>
          <w:szCs w:val="24"/>
        </w:rPr>
        <w:t xml:space="preserve"> η συζήτηση για ένα νομοσχέδιο που αφορά στην εκπαίδευση και </w:t>
      </w:r>
      <w:r w:rsidRPr="00F648C7">
        <w:rPr>
          <w:rFonts w:eastAsia="Times New Roman" w:cs="Times New Roman"/>
          <w:szCs w:val="24"/>
        </w:rPr>
        <w:lastRenderedPageBreak/>
        <w:t xml:space="preserve">στην παιδεία αρκετές φορές </w:t>
      </w:r>
      <w:r>
        <w:rPr>
          <w:rFonts w:eastAsia="Times New Roman" w:cs="Times New Roman"/>
          <w:szCs w:val="24"/>
        </w:rPr>
        <w:t>ε</w:t>
      </w:r>
      <w:r w:rsidRPr="00F648C7">
        <w:rPr>
          <w:rFonts w:eastAsia="Times New Roman" w:cs="Times New Roman"/>
          <w:szCs w:val="24"/>
        </w:rPr>
        <w:t>ίναι απογοητευτική</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w:t>
      </w:r>
      <w:r w:rsidRPr="00F648C7">
        <w:rPr>
          <w:rFonts w:eastAsia="Times New Roman" w:cs="Times New Roman"/>
          <w:szCs w:val="24"/>
        </w:rPr>
        <w:t xml:space="preserve">είναι ενδεικτική για </w:t>
      </w:r>
      <w:r>
        <w:rPr>
          <w:rFonts w:eastAsia="Times New Roman" w:cs="Times New Roman"/>
          <w:szCs w:val="24"/>
        </w:rPr>
        <w:t>τον τρόπο που</w:t>
      </w:r>
      <w:r w:rsidRPr="00F648C7">
        <w:rPr>
          <w:rFonts w:eastAsia="Times New Roman" w:cs="Times New Roman"/>
          <w:szCs w:val="24"/>
        </w:rPr>
        <w:t xml:space="preserve"> αντιμετωπίζουν κάποιοι συνάδελφοι τ</w:t>
      </w:r>
      <w:r w:rsidRPr="00F648C7">
        <w:rPr>
          <w:rFonts w:eastAsia="Times New Roman" w:cs="Times New Roman"/>
          <w:szCs w:val="24"/>
        </w:rPr>
        <w:t xml:space="preserve">α ζητήματα </w:t>
      </w:r>
      <w:r>
        <w:rPr>
          <w:rFonts w:eastAsia="Times New Roman" w:cs="Times New Roman"/>
          <w:szCs w:val="24"/>
        </w:rPr>
        <w:t>π</w:t>
      </w:r>
      <w:r w:rsidRPr="00F648C7">
        <w:rPr>
          <w:rFonts w:eastAsia="Times New Roman" w:cs="Times New Roman"/>
          <w:szCs w:val="24"/>
        </w:rPr>
        <w:t>αιδείας</w:t>
      </w:r>
      <w:r>
        <w:rPr>
          <w:rFonts w:eastAsia="Times New Roman" w:cs="Times New Roman"/>
          <w:szCs w:val="24"/>
        </w:rPr>
        <w:t>.</w:t>
      </w:r>
      <w:r w:rsidRPr="00F648C7">
        <w:rPr>
          <w:rFonts w:eastAsia="Times New Roman" w:cs="Times New Roman"/>
          <w:szCs w:val="24"/>
        </w:rPr>
        <w:t xml:space="preserve"> </w:t>
      </w:r>
    </w:p>
    <w:p w14:paraId="2E24780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Βέβαια, </w:t>
      </w:r>
      <w:r w:rsidRPr="00F648C7">
        <w:rPr>
          <w:rFonts w:eastAsia="Times New Roman" w:cs="Times New Roman"/>
          <w:szCs w:val="24"/>
        </w:rPr>
        <w:t>θα πρέπει να πω</w:t>
      </w:r>
      <w:r>
        <w:rPr>
          <w:rFonts w:eastAsia="Times New Roman" w:cs="Times New Roman"/>
          <w:szCs w:val="24"/>
        </w:rPr>
        <w:t>,</w:t>
      </w:r>
      <w:r w:rsidRPr="00F648C7">
        <w:rPr>
          <w:rFonts w:eastAsia="Times New Roman" w:cs="Times New Roman"/>
          <w:szCs w:val="24"/>
        </w:rPr>
        <w:t xml:space="preserve"> ξεκινώντας από τα πιο πρακτικά ζητήματα</w:t>
      </w:r>
      <w:r>
        <w:rPr>
          <w:rFonts w:eastAsia="Times New Roman" w:cs="Times New Roman"/>
          <w:szCs w:val="24"/>
        </w:rPr>
        <w:t>,</w:t>
      </w:r>
      <w:r w:rsidRPr="00F648C7">
        <w:rPr>
          <w:rFonts w:eastAsia="Times New Roman" w:cs="Times New Roman"/>
          <w:szCs w:val="24"/>
        </w:rPr>
        <w:t xml:space="preserve"> παραδείγματος </w:t>
      </w:r>
      <w:r w:rsidRPr="00F648C7">
        <w:rPr>
          <w:rFonts w:eastAsia="Times New Roman" w:cs="Times New Roman"/>
          <w:szCs w:val="24"/>
        </w:rPr>
        <w:t>χάρ</w:t>
      </w:r>
      <w:r>
        <w:rPr>
          <w:rFonts w:eastAsia="Times New Roman" w:cs="Times New Roman"/>
          <w:szCs w:val="24"/>
        </w:rPr>
        <w:t xml:space="preserve">ιν </w:t>
      </w:r>
      <w:r w:rsidRPr="00F648C7">
        <w:rPr>
          <w:rFonts w:eastAsia="Times New Roman" w:cs="Times New Roman"/>
          <w:szCs w:val="24"/>
        </w:rPr>
        <w:t>για τις νέες σχολές ή την αναδιάρθρωση</w:t>
      </w:r>
      <w:r>
        <w:rPr>
          <w:rFonts w:eastAsia="Times New Roman" w:cs="Times New Roman"/>
          <w:szCs w:val="24"/>
        </w:rPr>
        <w:t xml:space="preserve"> που </w:t>
      </w:r>
      <w:r w:rsidRPr="00F648C7">
        <w:rPr>
          <w:rFonts w:eastAsia="Times New Roman" w:cs="Times New Roman"/>
          <w:szCs w:val="24"/>
        </w:rPr>
        <w:t>επιχειρείται</w:t>
      </w:r>
      <w:r>
        <w:rPr>
          <w:rFonts w:eastAsia="Times New Roman" w:cs="Times New Roman"/>
          <w:szCs w:val="24"/>
        </w:rPr>
        <w:t xml:space="preserve">, ότι </w:t>
      </w:r>
      <w:r w:rsidRPr="00F648C7">
        <w:rPr>
          <w:rFonts w:eastAsia="Times New Roman" w:cs="Times New Roman"/>
          <w:szCs w:val="24"/>
        </w:rPr>
        <w:t xml:space="preserve">μιλάμε </w:t>
      </w:r>
      <w:r>
        <w:rPr>
          <w:rFonts w:eastAsia="Times New Roman" w:cs="Times New Roman"/>
          <w:szCs w:val="24"/>
        </w:rPr>
        <w:t xml:space="preserve">με </w:t>
      </w:r>
      <w:r w:rsidRPr="00F648C7">
        <w:rPr>
          <w:rFonts w:eastAsia="Times New Roman" w:cs="Times New Roman"/>
          <w:szCs w:val="24"/>
        </w:rPr>
        <w:t>μία ευκολία</w:t>
      </w:r>
      <w:r>
        <w:rPr>
          <w:rFonts w:eastAsia="Times New Roman" w:cs="Times New Roman"/>
          <w:szCs w:val="24"/>
        </w:rPr>
        <w:t>, ά</w:t>
      </w:r>
      <w:r w:rsidRPr="00F648C7">
        <w:rPr>
          <w:rFonts w:eastAsia="Times New Roman" w:cs="Times New Roman"/>
          <w:szCs w:val="24"/>
        </w:rPr>
        <w:t>νεργοι φοιτητές</w:t>
      </w:r>
      <w:r>
        <w:rPr>
          <w:rFonts w:eastAsia="Times New Roman" w:cs="Times New Roman"/>
          <w:szCs w:val="24"/>
        </w:rPr>
        <w:t>,</w:t>
      </w:r>
      <w:r w:rsidRPr="00F648C7">
        <w:rPr>
          <w:rFonts w:eastAsia="Times New Roman" w:cs="Times New Roman"/>
          <w:szCs w:val="24"/>
        </w:rPr>
        <w:t xml:space="preserve"> άνεργοι γεωπόνοι</w:t>
      </w:r>
      <w:r>
        <w:rPr>
          <w:rFonts w:eastAsia="Times New Roman" w:cs="Times New Roman"/>
          <w:szCs w:val="24"/>
        </w:rPr>
        <w:t>,</w:t>
      </w:r>
      <w:r w:rsidRPr="00F648C7">
        <w:rPr>
          <w:rFonts w:eastAsia="Times New Roman" w:cs="Times New Roman"/>
          <w:szCs w:val="24"/>
        </w:rPr>
        <w:t xml:space="preserve"> άνεργοι μηχανικοί και μάλιστα </w:t>
      </w:r>
      <w:r>
        <w:rPr>
          <w:rFonts w:eastAsia="Times New Roman" w:cs="Times New Roman"/>
          <w:szCs w:val="24"/>
        </w:rPr>
        <w:t>μ</w:t>
      </w:r>
      <w:r w:rsidRPr="00F648C7">
        <w:rPr>
          <w:rFonts w:eastAsia="Times New Roman" w:cs="Times New Roman"/>
          <w:szCs w:val="24"/>
        </w:rPr>
        <w:t xml:space="preserve">ιλάμε όταν </w:t>
      </w:r>
      <w:r>
        <w:rPr>
          <w:rFonts w:eastAsia="Times New Roman" w:cs="Times New Roman"/>
          <w:szCs w:val="24"/>
        </w:rPr>
        <w:t>γ</w:t>
      </w:r>
      <w:r w:rsidRPr="00F648C7">
        <w:rPr>
          <w:rFonts w:eastAsia="Times New Roman" w:cs="Times New Roman"/>
          <w:szCs w:val="24"/>
        </w:rPr>
        <w:t>νωρίζουμε πολύ καλά ότι φεύγουν τα παιδιά στο εξωτερικό και όταν θέλουμε να κρατήσου</w:t>
      </w:r>
      <w:r>
        <w:rPr>
          <w:rFonts w:eastAsia="Times New Roman" w:cs="Times New Roman"/>
          <w:szCs w:val="24"/>
        </w:rPr>
        <w:t>με αυτά τα παιδιά στο εσωτερικό.</w:t>
      </w:r>
    </w:p>
    <w:p w14:paraId="2E247806"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Άρα</w:t>
      </w:r>
      <w:r>
        <w:rPr>
          <w:rFonts w:eastAsia="Times New Roman" w:cs="Times New Roman"/>
          <w:szCs w:val="24"/>
        </w:rPr>
        <w:t>,</w:t>
      </w:r>
      <w:r w:rsidRPr="00F648C7">
        <w:rPr>
          <w:rFonts w:eastAsia="Times New Roman" w:cs="Times New Roman"/>
          <w:szCs w:val="24"/>
        </w:rPr>
        <w:t xml:space="preserve"> όταν μιλάτε για ιδιωτικά πανεπιστήμια</w:t>
      </w:r>
      <w:r>
        <w:rPr>
          <w:rFonts w:eastAsia="Times New Roman" w:cs="Times New Roman"/>
          <w:szCs w:val="24"/>
        </w:rPr>
        <w:t>,</w:t>
      </w:r>
      <w:r w:rsidRPr="00F648C7">
        <w:rPr>
          <w:rFonts w:eastAsia="Times New Roman" w:cs="Times New Roman"/>
          <w:szCs w:val="24"/>
        </w:rPr>
        <w:t xml:space="preserve"> </w:t>
      </w:r>
      <w:r>
        <w:rPr>
          <w:rFonts w:eastAsia="Times New Roman" w:cs="Times New Roman"/>
          <w:szCs w:val="24"/>
        </w:rPr>
        <w:t>γ</w:t>
      </w:r>
      <w:r w:rsidRPr="00F648C7">
        <w:rPr>
          <w:rFonts w:eastAsia="Times New Roman" w:cs="Times New Roman"/>
          <w:szCs w:val="24"/>
        </w:rPr>
        <w:t>ια ποια γνωστικά αντικείμενα μιλάτε</w:t>
      </w:r>
      <w:r>
        <w:rPr>
          <w:rFonts w:eastAsia="Times New Roman" w:cs="Times New Roman"/>
          <w:szCs w:val="24"/>
        </w:rPr>
        <w:t>;</w:t>
      </w:r>
      <w:r w:rsidRPr="00F648C7">
        <w:rPr>
          <w:rFonts w:eastAsia="Times New Roman" w:cs="Times New Roman"/>
          <w:szCs w:val="24"/>
        </w:rPr>
        <w:t xml:space="preserve"> </w:t>
      </w:r>
      <w:r>
        <w:rPr>
          <w:rFonts w:eastAsia="Times New Roman" w:cs="Times New Roman"/>
          <w:szCs w:val="24"/>
        </w:rPr>
        <w:t xml:space="preserve">Ποια </w:t>
      </w:r>
      <w:r w:rsidRPr="00F648C7">
        <w:rPr>
          <w:rFonts w:eastAsia="Times New Roman" w:cs="Times New Roman"/>
          <w:szCs w:val="24"/>
        </w:rPr>
        <w:t>γνωστικά</w:t>
      </w:r>
      <w:r w:rsidRPr="00F648C7">
        <w:rPr>
          <w:rFonts w:eastAsia="Times New Roman" w:cs="Times New Roman"/>
          <w:szCs w:val="24"/>
        </w:rPr>
        <w:t xml:space="preserve"> αντικείμενα θα έχουν αυτά τα ιδιωτικά πανεπιστήμια</w:t>
      </w:r>
      <w:r>
        <w:rPr>
          <w:rFonts w:eastAsia="Times New Roman" w:cs="Times New Roman"/>
          <w:szCs w:val="24"/>
        </w:rPr>
        <w:t>;</w:t>
      </w:r>
      <w:r w:rsidRPr="00F648C7">
        <w:rPr>
          <w:rFonts w:eastAsia="Times New Roman" w:cs="Times New Roman"/>
          <w:szCs w:val="24"/>
        </w:rPr>
        <w:t xml:space="preserve"> Γιατί αν δεν υπάρχει χώρος για δημόσια πανεπιστήμια</w:t>
      </w:r>
      <w:r>
        <w:rPr>
          <w:rFonts w:eastAsia="Times New Roman" w:cs="Times New Roman"/>
          <w:szCs w:val="24"/>
        </w:rPr>
        <w:t>,</w:t>
      </w:r>
      <w:r w:rsidRPr="00F648C7">
        <w:rPr>
          <w:rFonts w:eastAsia="Times New Roman" w:cs="Times New Roman"/>
          <w:szCs w:val="24"/>
        </w:rPr>
        <w:t xml:space="preserve"> τότε δεν μπορεί να υπάρχει χώρος και για ιδιωτικά πανεπιστήμια και μιλάω για τα γνωστικά αντικείμενα</w:t>
      </w:r>
      <w:r>
        <w:rPr>
          <w:rFonts w:eastAsia="Times New Roman" w:cs="Times New Roman"/>
          <w:szCs w:val="24"/>
        </w:rPr>
        <w:t>.</w:t>
      </w:r>
      <w:r w:rsidRPr="00F648C7">
        <w:rPr>
          <w:rFonts w:eastAsia="Times New Roman" w:cs="Times New Roman"/>
          <w:szCs w:val="24"/>
        </w:rPr>
        <w:t xml:space="preserve"> Αν </w:t>
      </w:r>
      <w:r>
        <w:rPr>
          <w:rFonts w:eastAsia="Times New Roman" w:cs="Times New Roman"/>
          <w:szCs w:val="24"/>
        </w:rPr>
        <w:t>θέλουμε να κρατήσουμε τ</w:t>
      </w:r>
      <w:r w:rsidRPr="00F648C7">
        <w:rPr>
          <w:rFonts w:eastAsia="Times New Roman" w:cs="Times New Roman"/>
          <w:szCs w:val="24"/>
        </w:rPr>
        <w:t>α παιδιά</w:t>
      </w:r>
      <w:r>
        <w:rPr>
          <w:rFonts w:eastAsia="Times New Roman" w:cs="Times New Roman"/>
          <w:szCs w:val="24"/>
        </w:rPr>
        <w:t>,</w:t>
      </w:r>
      <w:r w:rsidRPr="00F648C7">
        <w:rPr>
          <w:rFonts w:eastAsia="Times New Roman" w:cs="Times New Roman"/>
          <w:szCs w:val="24"/>
        </w:rPr>
        <w:t xml:space="preserve"> πρέπει να φτ</w:t>
      </w:r>
      <w:r w:rsidRPr="00F648C7">
        <w:rPr>
          <w:rFonts w:eastAsia="Times New Roman" w:cs="Times New Roman"/>
          <w:szCs w:val="24"/>
        </w:rPr>
        <w:t>ιάξουμε καλύτερα πανεπιστήμια και φυσικά και πολλά άλλα</w:t>
      </w:r>
      <w:r>
        <w:rPr>
          <w:rFonts w:eastAsia="Times New Roman" w:cs="Times New Roman"/>
          <w:szCs w:val="24"/>
        </w:rPr>
        <w:t>. Πρέπει</w:t>
      </w:r>
      <w:r w:rsidRPr="00F648C7">
        <w:rPr>
          <w:rFonts w:eastAsia="Times New Roman" w:cs="Times New Roman"/>
          <w:szCs w:val="24"/>
        </w:rPr>
        <w:t xml:space="preserve"> να υπάρχει χώρος εργασίας</w:t>
      </w:r>
      <w:r>
        <w:rPr>
          <w:rFonts w:eastAsia="Times New Roman" w:cs="Times New Roman"/>
          <w:szCs w:val="24"/>
        </w:rPr>
        <w:t>,</w:t>
      </w:r>
      <w:r w:rsidRPr="00F648C7">
        <w:rPr>
          <w:rFonts w:eastAsia="Times New Roman" w:cs="Times New Roman"/>
          <w:szCs w:val="24"/>
        </w:rPr>
        <w:t xml:space="preserve"> να υπάρχουν εργασίες και να υπάρχει μέριμνα</w:t>
      </w:r>
      <w:r>
        <w:rPr>
          <w:rFonts w:eastAsia="Times New Roman" w:cs="Times New Roman"/>
          <w:szCs w:val="24"/>
        </w:rPr>
        <w:t>.</w:t>
      </w:r>
      <w:r w:rsidRPr="00F648C7">
        <w:rPr>
          <w:rFonts w:eastAsia="Times New Roman" w:cs="Times New Roman"/>
          <w:szCs w:val="24"/>
        </w:rPr>
        <w:t xml:space="preserve"> </w:t>
      </w:r>
    </w:p>
    <w:p w14:paraId="2E247807"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lastRenderedPageBreak/>
        <w:t>Και βέβαια θα πρέπει να πω ότι αν μιλήσουμε για την παιδεία</w:t>
      </w:r>
      <w:r>
        <w:rPr>
          <w:rFonts w:eastAsia="Times New Roman" w:cs="Times New Roman"/>
          <w:szCs w:val="24"/>
        </w:rPr>
        <w:t xml:space="preserve"> –και</w:t>
      </w:r>
      <w:r w:rsidRPr="00F648C7">
        <w:rPr>
          <w:rFonts w:eastAsia="Times New Roman" w:cs="Times New Roman"/>
          <w:szCs w:val="24"/>
        </w:rPr>
        <w:t xml:space="preserve"> είχε δίκιο </w:t>
      </w:r>
      <w:r>
        <w:rPr>
          <w:rFonts w:eastAsia="Times New Roman" w:cs="Times New Roman"/>
          <w:szCs w:val="24"/>
        </w:rPr>
        <w:t xml:space="preserve">ο </w:t>
      </w:r>
      <w:r w:rsidRPr="00F648C7">
        <w:rPr>
          <w:rFonts w:eastAsia="Times New Roman" w:cs="Times New Roman"/>
          <w:szCs w:val="24"/>
        </w:rPr>
        <w:t>αγαπητός συνάδελφος</w:t>
      </w:r>
      <w:r>
        <w:rPr>
          <w:rFonts w:eastAsia="Times New Roman" w:cs="Times New Roman"/>
          <w:szCs w:val="24"/>
        </w:rPr>
        <w:t>,</w:t>
      </w:r>
      <w:r>
        <w:rPr>
          <w:rFonts w:eastAsia="Times New Roman" w:cs="Times New Roman"/>
          <w:szCs w:val="24"/>
        </w:rPr>
        <w:t xml:space="preserve"> κ.</w:t>
      </w:r>
      <w:r w:rsidRPr="00F648C7">
        <w:rPr>
          <w:rFonts w:eastAsia="Times New Roman" w:cs="Times New Roman"/>
          <w:szCs w:val="24"/>
        </w:rPr>
        <w:t xml:space="preserve"> Τασούλας</w:t>
      </w:r>
      <w:r>
        <w:rPr>
          <w:rFonts w:eastAsia="Times New Roman" w:cs="Times New Roman"/>
          <w:szCs w:val="24"/>
        </w:rPr>
        <w:t>,</w:t>
      </w:r>
      <w:r w:rsidRPr="00F648C7">
        <w:rPr>
          <w:rFonts w:eastAsia="Times New Roman" w:cs="Times New Roman"/>
          <w:szCs w:val="24"/>
        </w:rPr>
        <w:t xml:space="preserve"> </w:t>
      </w:r>
      <w:r>
        <w:rPr>
          <w:rFonts w:eastAsia="Times New Roman" w:cs="Times New Roman"/>
          <w:szCs w:val="24"/>
        </w:rPr>
        <w:t xml:space="preserve">που </w:t>
      </w:r>
      <w:r w:rsidRPr="00F648C7">
        <w:rPr>
          <w:rFonts w:eastAsia="Times New Roman" w:cs="Times New Roman"/>
          <w:szCs w:val="24"/>
        </w:rPr>
        <w:t>μίλ</w:t>
      </w:r>
      <w:r w:rsidRPr="00F648C7">
        <w:rPr>
          <w:rFonts w:eastAsia="Times New Roman" w:cs="Times New Roman"/>
          <w:szCs w:val="24"/>
        </w:rPr>
        <w:t>ησε περί ευκολίας</w:t>
      </w:r>
      <w:r>
        <w:rPr>
          <w:rFonts w:eastAsia="Times New Roman" w:cs="Times New Roman"/>
          <w:szCs w:val="24"/>
        </w:rPr>
        <w:t xml:space="preserve">- </w:t>
      </w:r>
      <w:r w:rsidRPr="00F648C7">
        <w:rPr>
          <w:rFonts w:eastAsia="Times New Roman" w:cs="Times New Roman"/>
          <w:szCs w:val="24"/>
        </w:rPr>
        <w:t>θα έ</w:t>
      </w:r>
      <w:r>
        <w:rPr>
          <w:rFonts w:eastAsia="Times New Roman" w:cs="Times New Roman"/>
          <w:szCs w:val="24"/>
        </w:rPr>
        <w:t>λεγα ότι αυτή η ευκολία υπάρχει</w:t>
      </w:r>
      <w:r w:rsidRPr="00F648C7">
        <w:rPr>
          <w:rFonts w:eastAsia="Times New Roman" w:cs="Times New Roman"/>
          <w:szCs w:val="24"/>
        </w:rPr>
        <w:t xml:space="preserve"> και στην κριτική και</w:t>
      </w:r>
      <w:r>
        <w:rPr>
          <w:rFonts w:eastAsia="Times New Roman" w:cs="Times New Roman"/>
          <w:szCs w:val="24"/>
        </w:rPr>
        <w:t>,</w:t>
      </w:r>
      <w:r w:rsidRPr="00F648C7">
        <w:rPr>
          <w:rFonts w:eastAsia="Times New Roman" w:cs="Times New Roman"/>
          <w:szCs w:val="24"/>
        </w:rPr>
        <w:t xml:space="preserve"> δυστυχώς</w:t>
      </w:r>
      <w:r>
        <w:rPr>
          <w:rFonts w:eastAsia="Times New Roman" w:cs="Times New Roman"/>
          <w:szCs w:val="24"/>
        </w:rPr>
        <w:t>,</w:t>
      </w:r>
      <w:r w:rsidRPr="00F648C7">
        <w:rPr>
          <w:rFonts w:eastAsia="Times New Roman" w:cs="Times New Roman"/>
          <w:szCs w:val="24"/>
        </w:rPr>
        <w:t xml:space="preserve"> υπήρχε και στις </w:t>
      </w:r>
      <w:r>
        <w:rPr>
          <w:rFonts w:eastAsia="Times New Roman" w:cs="Times New Roman"/>
          <w:szCs w:val="24"/>
        </w:rPr>
        <w:t>ε</w:t>
      </w:r>
      <w:r w:rsidRPr="00F648C7">
        <w:rPr>
          <w:rFonts w:eastAsia="Times New Roman" w:cs="Times New Roman"/>
          <w:szCs w:val="24"/>
        </w:rPr>
        <w:t>πιτροπές</w:t>
      </w:r>
      <w:r>
        <w:rPr>
          <w:rFonts w:eastAsia="Times New Roman" w:cs="Times New Roman"/>
          <w:szCs w:val="24"/>
        </w:rPr>
        <w:t>,</w:t>
      </w:r>
      <w:r w:rsidRPr="00F648C7">
        <w:rPr>
          <w:rFonts w:eastAsia="Times New Roman" w:cs="Times New Roman"/>
          <w:szCs w:val="24"/>
        </w:rPr>
        <w:t xml:space="preserve"> ακόμα και από την πλευρά πολλών ακαδημαϊκών</w:t>
      </w:r>
      <w:r>
        <w:rPr>
          <w:rFonts w:eastAsia="Times New Roman" w:cs="Times New Roman"/>
          <w:szCs w:val="24"/>
        </w:rPr>
        <w:t>.</w:t>
      </w:r>
      <w:r w:rsidRPr="00F648C7">
        <w:rPr>
          <w:rFonts w:eastAsia="Times New Roman" w:cs="Times New Roman"/>
          <w:szCs w:val="24"/>
        </w:rPr>
        <w:t xml:space="preserve"> Υπάρχει ξέρετε σήμερα μία άποψη ότι η τεχνολογική εξέλιξη δίνει τη δυνατότητα σε όλους </w:t>
      </w:r>
      <w:r>
        <w:rPr>
          <w:rFonts w:eastAsia="Times New Roman" w:cs="Times New Roman"/>
          <w:szCs w:val="24"/>
        </w:rPr>
        <w:t>ν</w:t>
      </w:r>
      <w:r w:rsidRPr="00F648C7">
        <w:rPr>
          <w:rFonts w:eastAsia="Times New Roman" w:cs="Times New Roman"/>
          <w:szCs w:val="24"/>
        </w:rPr>
        <w:t>α έχουν γ</w:t>
      </w:r>
      <w:r w:rsidRPr="00F648C7">
        <w:rPr>
          <w:rFonts w:eastAsia="Times New Roman" w:cs="Times New Roman"/>
          <w:szCs w:val="24"/>
        </w:rPr>
        <w:t xml:space="preserve">νώση </w:t>
      </w:r>
      <w:r>
        <w:rPr>
          <w:rFonts w:eastAsia="Times New Roman" w:cs="Times New Roman"/>
          <w:szCs w:val="24"/>
        </w:rPr>
        <w:t>ή</w:t>
      </w:r>
      <w:r w:rsidRPr="00F648C7">
        <w:rPr>
          <w:rFonts w:eastAsia="Times New Roman" w:cs="Times New Roman"/>
          <w:szCs w:val="24"/>
        </w:rPr>
        <w:t xml:space="preserve"> περίπου γνώση</w:t>
      </w:r>
      <w:r>
        <w:rPr>
          <w:rFonts w:eastAsia="Times New Roman" w:cs="Times New Roman"/>
          <w:szCs w:val="24"/>
        </w:rPr>
        <w:t>,</w:t>
      </w:r>
      <w:r w:rsidRPr="00F648C7">
        <w:rPr>
          <w:rFonts w:eastAsia="Times New Roman" w:cs="Times New Roman"/>
          <w:szCs w:val="24"/>
        </w:rPr>
        <w:t xml:space="preserve"> χωρίς κόπο</w:t>
      </w:r>
      <w:r>
        <w:rPr>
          <w:rFonts w:eastAsia="Times New Roman" w:cs="Times New Roman"/>
          <w:szCs w:val="24"/>
        </w:rPr>
        <w:t>,</w:t>
      </w:r>
      <w:r w:rsidRPr="00F648C7">
        <w:rPr>
          <w:rFonts w:eastAsia="Times New Roman" w:cs="Times New Roman"/>
          <w:szCs w:val="24"/>
        </w:rPr>
        <w:t xml:space="preserve"> εύκολ</w:t>
      </w:r>
      <w:r>
        <w:rPr>
          <w:rFonts w:eastAsia="Times New Roman" w:cs="Times New Roman"/>
          <w:szCs w:val="24"/>
        </w:rPr>
        <w:t xml:space="preserve">α. </w:t>
      </w:r>
    </w:p>
    <w:p w14:paraId="2E24780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Γίνεται και μία συζήτηση, ε</w:t>
      </w:r>
      <w:r w:rsidRPr="00F648C7">
        <w:rPr>
          <w:rFonts w:eastAsia="Times New Roman" w:cs="Times New Roman"/>
          <w:szCs w:val="24"/>
        </w:rPr>
        <w:t>πίσης εύκολη</w:t>
      </w:r>
      <w:r>
        <w:rPr>
          <w:rFonts w:eastAsia="Times New Roman" w:cs="Times New Roman"/>
          <w:szCs w:val="24"/>
        </w:rPr>
        <w:t>,</w:t>
      </w:r>
      <w:r w:rsidRPr="00F648C7">
        <w:rPr>
          <w:rFonts w:eastAsia="Times New Roman" w:cs="Times New Roman"/>
          <w:szCs w:val="24"/>
        </w:rPr>
        <w:t xml:space="preserve"> για τα αρχαία ελληνικά </w:t>
      </w:r>
      <w:r>
        <w:rPr>
          <w:rFonts w:eastAsia="Times New Roman" w:cs="Times New Roman"/>
          <w:szCs w:val="24"/>
        </w:rPr>
        <w:t xml:space="preserve">και </w:t>
      </w:r>
      <w:r w:rsidRPr="00F648C7">
        <w:rPr>
          <w:rFonts w:eastAsia="Times New Roman" w:cs="Times New Roman"/>
          <w:szCs w:val="24"/>
        </w:rPr>
        <w:t>για τα λατινικά</w:t>
      </w:r>
      <w:r>
        <w:rPr>
          <w:rFonts w:eastAsia="Times New Roman" w:cs="Times New Roman"/>
          <w:szCs w:val="24"/>
        </w:rPr>
        <w:t>.</w:t>
      </w:r>
      <w:r w:rsidRPr="00F648C7">
        <w:rPr>
          <w:rFonts w:eastAsia="Times New Roman" w:cs="Times New Roman"/>
          <w:szCs w:val="24"/>
        </w:rPr>
        <w:t xml:space="preserve"> Εγώ </w:t>
      </w:r>
      <w:r>
        <w:rPr>
          <w:rFonts w:eastAsia="Times New Roman" w:cs="Times New Roman"/>
          <w:szCs w:val="24"/>
        </w:rPr>
        <w:t>βέβαια</w:t>
      </w:r>
      <w:r w:rsidRPr="00F648C7">
        <w:rPr>
          <w:rFonts w:eastAsia="Times New Roman" w:cs="Times New Roman"/>
          <w:szCs w:val="24"/>
        </w:rPr>
        <w:t xml:space="preserve"> θα πω ότι ως φιλόλογος έχω διδάξει αρχαία ελληνικά και λατινικά και έχω διδαχθεί</w:t>
      </w:r>
      <w:r>
        <w:rPr>
          <w:rFonts w:eastAsia="Times New Roman" w:cs="Times New Roman"/>
          <w:szCs w:val="24"/>
        </w:rPr>
        <w:t>,</w:t>
      </w:r>
      <w:r w:rsidRPr="00F648C7">
        <w:rPr>
          <w:rFonts w:eastAsia="Times New Roman" w:cs="Times New Roman"/>
          <w:szCs w:val="24"/>
        </w:rPr>
        <w:t xml:space="preserve"> αλλά θα πρέπει να σας πω ότι η γνώση των αρχαίων ελληνικών ή των λατινικών δεν έχει να κάνει με το αν τελικά ξεκινάει ένα παιδί από την </w:t>
      </w:r>
      <w:r>
        <w:rPr>
          <w:rFonts w:eastAsia="Times New Roman" w:cs="Times New Roman"/>
          <w:szCs w:val="24"/>
        </w:rPr>
        <w:t xml:space="preserve">πρώτη </w:t>
      </w:r>
      <w:r w:rsidRPr="00F648C7">
        <w:rPr>
          <w:rFonts w:eastAsia="Times New Roman" w:cs="Times New Roman"/>
          <w:szCs w:val="24"/>
        </w:rPr>
        <w:t>γυμνασίου έχοντας το αρχαίο κείμενο</w:t>
      </w:r>
      <w:r>
        <w:rPr>
          <w:rFonts w:eastAsia="Times New Roman" w:cs="Times New Roman"/>
          <w:szCs w:val="24"/>
        </w:rPr>
        <w:t>.</w:t>
      </w:r>
      <w:r w:rsidRPr="00F648C7">
        <w:rPr>
          <w:rFonts w:eastAsia="Times New Roman" w:cs="Times New Roman"/>
          <w:szCs w:val="24"/>
        </w:rPr>
        <w:t xml:space="preserve"> Εγώ</w:t>
      </w:r>
      <w:r>
        <w:rPr>
          <w:rFonts w:eastAsia="Times New Roman" w:cs="Times New Roman"/>
          <w:szCs w:val="24"/>
        </w:rPr>
        <w:t>,</w:t>
      </w:r>
      <w:r w:rsidRPr="00F648C7">
        <w:rPr>
          <w:rFonts w:eastAsia="Times New Roman" w:cs="Times New Roman"/>
          <w:szCs w:val="24"/>
        </w:rPr>
        <w:t xml:space="preserve"> ας πούμε</w:t>
      </w:r>
      <w:r>
        <w:rPr>
          <w:rFonts w:eastAsia="Times New Roman" w:cs="Times New Roman"/>
          <w:szCs w:val="24"/>
        </w:rPr>
        <w:t>,</w:t>
      </w:r>
      <w:r w:rsidRPr="00F648C7">
        <w:rPr>
          <w:rFonts w:eastAsia="Times New Roman" w:cs="Times New Roman"/>
          <w:szCs w:val="24"/>
        </w:rPr>
        <w:t xml:space="preserve"> </w:t>
      </w:r>
      <w:r>
        <w:rPr>
          <w:rFonts w:eastAsia="Times New Roman" w:cs="Times New Roman"/>
          <w:szCs w:val="24"/>
        </w:rPr>
        <w:t>δεν διδάχθηκα</w:t>
      </w:r>
      <w:r w:rsidRPr="00F648C7">
        <w:rPr>
          <w:rFonts w:eastAsia="Times New Roman" w:cs="Times New Roman"/>
          <w:szCs w:val="24"/>
        </w:rPr>
        <w:t xml:space="preserve"> ποτέ αρχαίο κείμενο στις τρ</w:t>
      </w:r>
      <w:r>
        <w:rPr>
          <w:rFonts w:eastAsia="Times New Roman" w:cs="Times New Roman"/>
          <w:szCs w:val="24"/>
        </w:rPr>
        <w:t>εις πρώτες τάξεις το</w:t>
      </w:r>
      <w:r>
        <w:rPr>
          <w:rFonts w:eastAsia="Times New Roman" w:cs="Times New Roman"/>
          <w:szCs w:val="24"/>
        </w:rPr>
        <w:t xml:space="preserve">υ γυμνασίου. Και όμως </w:t>
      </w:r>
      <w:r w:rsidRPr="00F648C7">
        <w:rPr>
          <w:rFonts w:eastAsia="Times New Roman" w:cs="Times New Roman"/>
          <w:szCs w:val="24"/>
        </w:rPr>
        <w:t>όταν δίναμε εξετάσεις</w:t>
      </w:r>
      <w:r>
        <w:rPr>
          <w:rFonts w:eastAsia="Times New Roman" w:cs="Times New Roman"/>
          <w:szCs w:val="24"/>
        </w:rPr>
        <w:t>,</w:t>
      </w:r>
      <w:r w:rsidRPr="00F648C7">
        <w:rPr>
          <w:rFonts w:eastAsia="Times New Roman" w:cs="Times New Roman"/>
          <w:szCs w:val="24"/>
        </w:rPr>
        <w:t xml:space="preserve"> ειδικά θυμάμαι στα χρόνια τα δικά μου που υπήρχαν μόνο τέσσερις </w:t>
      </w:r>
      <w:r w:rsidRPr="00F648C7">
        <w:rPr>
          <w:rFonts w:eastAsia="Times New Roman" w:cs="Times New Roman"/>
          <w:szCs w:val="24"/>
        </w:rPr>
        <w:t>φ</w:t>
      </w:r>
      <w:r w:rsidRPr="00F648C7">
        <w:rPr>
          <w:rFonts w:eastAsia="Times New Roman" w:cs="Times New Roman"/>
          <w:szCs w:val="24"/>
        </w:rPr>
        <w:t xml:space="preserve">ιλοσοφικές </w:t>
      </w:r>
      <w:r w:rsidRPr="00F648C7">
        <w:rPr>
          <w:rFonts w:eastAsia="Times New Roman" w:cs="Times New Roman"/>
          <w:szCs w:val="24"/>
        </w:rPr>
        <w:t>σ</w:t>
      </w:r>
      <w:r w:rsidRPr="00F648C7">
        <w:rPr>
          <w:rFonts w:eastAsia="Times New Roman" w:cs="Times New Roman"/>
          <w:szCs w:val="24"/>
        </w:rPr>
        <w:t>χολές στην Ελλάδα</w:t>
      </w:r>
      <w:r>
        <w:rPr>
          <w:rFonts w:eastAsia="Times New Roman" w:cs="Times New Roman"/>
          <w:szCs w:val="24"/>
        </w:rPr>
        <w:t>, με πολύ υψηλή βαθμολογία, ή</w:t>
      </w:r>
      <w:r w:rsidRPr="00F648C7">
        <w:rPr>
          <w:rFonts w:eastAsia="Times New Roman" w:cs="Times New Roman"/>
          <w:szCs w:val="24"/>
        </w:rPr>
        <w:t>ταν απαραίτητο να γράψεις πολύ υψηλούς βαθμούς για να περάσει</w:t>
      </w:r>
      <w:r>
        <w:rPr>
          <w:rFonts w:eastAsia="Times New Roman" w:cs="Times New Roman"/>
          <w:szCs w:val="24"/>
        </w:rPr>
        <w:t>ς</w:t>
      </w:r>
      <w:r w:rsidRPr="00F648C7">
        <w:rPr>
          <w:rFonts w:eastAsia="Times New Roman" w:cs="Times New Roman"/>
          <w:szCs w:val="24"/>
        </w:rPr>
        <w:t xml:space="preserve"> σε μία από αυτές τις τέσσ</w:t>
      </w:r>
      <w:r w:rsidRPr="00F648C7">
        <w:rPr>
          <w:rFonts w:eastAsia="Times New Roman" w:cs="Times New Roman"/>
          <w:szCs w:val="24"/>
        </w:rPr>
        <w:t xml:space="preserve">ερις </w:t>
      </w:r>
      <w:r w:rsidRPr="00F648C7">
        <w:rPr>
          <w:rFonts w:eastAsia="Times New Roman" w:cs="Times New Roman"/>
          <w:szCs w:val="24"/>
        </w:rPr>
        <w:t>φ</w:t>
      </w:r>
      <w:r w:rsidRPr="00F648C7">
        <w:rPr>
          <w:rFonts w:eastAsia="Times New Roman" w:cs="Times New Roman"/>
          <w:szCs w:val="24"/>
        </w:rPr>
        <w:t xml:space="preserve">ιλοσοφικές </w:t>
      </w:r>
      <w:r w:rsidRPr="00F648C7">
        <w:rPr>
          <w:rFonts w:eastAsia="Times New Roman" w:cs="Times New Roman"/>
          <w:szCs w:val="24"/>
        </w:rPr>
        <w:t>σ</w:t>
      </w:r>
      <w:r w:rsidRPr="00F648C7">
        <w:rPr>
          <w:rFonts w:eastAsia="Times New Roman" w:cs="Times New Roman"/>
          <w:szCs w:val="24"/>
        </w:rPr>
        <w:t>χολές</w:t>
      </w:r>
      <w:r>
        <w:rPr>
          <w:rFonts w:eastAsia="Times New Roman" w:cs="Times New Roman"/>
          <w:szCs w:val="24"/>
        </w:rPr>
        <w:t>.</w:t>
      </w:r>
      <w:r w:rsidRPr="00F648C7">
        <w:rPr>
          <w:rFonts w:eastAsia="Times New Roman" w:cs="Times New Roman"/>
          <w:szCs w:val="24"/>
        </w:rPr>
        <w:t xml:space="preserve"> </w:t>
      </w:r>
      <w:r>
        <w:rPr>
          <w:rFonts w:eastAsia="Times New Roman" w:cs="Times New Roman"/>
          <w:szCs w:val="24"/>
        </w:rPr>
        <w:t xml:space="preserve">Επίσης, </w:t>
      </w:r>
      <w:r w:rsidRPr="00F648C7">
        <w:rPr>
          <w:rFonts w:eastAsia="Times New Roman" w:cs="Times New Roman"/>
          <w:szCs w:val="24"/>
        </w:rPr>
        <w:t>μη</w:t>
      </w:r>
      <w:r>
        <w:rPr>
          <w:rFonts w:eastAsia="Times New Roman" w:cs="Times New Roman"/>
          <w:szCs w:val="24"/>
        </w:rPr>
        <w:t xml:space="preserve">ν </w:t>
      </w:r>
      <w:r>
        <w:rPr>
          <w:rFonts w:eastAsia="Times New Roman" w:cs="Times New Roman"/>
          <w:szCs w:val="24"/>
        </w:rPr>
        <w:lastRenderedPageBreak/>
        <w:t xml:space="preserve">νομίζετε –δυστυχώς, </w:t>
      </w:r>
      <w:r w:rsidRPr="00F648C7">
        <w:rPr>
          <w:rFonts w:eastAsia="Times New Roman" w:cs="Times New Roman"/>
          <w:szCs w:val="24"/>
        </w:rPr>
        <w:t xml:space="preserve">με λύπη </w:t>
      </w:r>
      <w:r>
        <w:rPr>
          <w:rFonts w:eastAsia="Times New Roman" w:cs="Times New Roman"/>
          <w:szCs w:val="24"/>
        </w:rPr>
        <w:t xml:space="preserve">το λέω αυτό- </w:t>
      </w:r>
      <w:r w:rsidRPr="00F648C7">
        <w:rPr>
          <w:rFonts w:eastAsia="Times New Roman" w:cs="Times New Roman"/>
          <w:szCs w:val="24"/>
        </w:rPr>
        <w:t xml:space="preserve">ότι τα λατινικά σήμερα γίνονται κτήμα των παιδιών που δίνουν </w:t>
      </w:r>
      <w:r>
        <w:rPr>
          <w:rFonts w:eastAsia="Times New Roman" w:cs="Times New Roman"/>
          <w:szCs w:val="24"/>
        </w:rPr>
        <w:t xml:space="preserve">στη </w:t>
      </w:r>
      <w:r>
        <w:rPr>
          <w:rFonts w:eastAsia="Times New Roman" w:cs="Times New Roman"/>
          <w:szCs w:val="24"/>
        </w:rPr>
        <w:t>ν</w:t>
      </w:r>
      <w:r w:rsidRPr="00F648C7">
        <w:rPr>
          <w:rFonts w:eastAsia="Times New Roman" w:cs="Times New Roman"/>
          <w:szCs w:val="24"/>
        </w:rPr>
        <w:t>ομική</w:t>
      </w:r>
      <w:r>
        <w:rPr>
          <w:rFonts w:eastAsia="Times New Roman" w:cs="Times New Roman"/>
          <w:szCs w:val="24"/>
        </w:rPr>
        <w:t xml:space="preserve"> ή</w:t>
      </w:r>
      <w:r w:rsidRPr="00F648C7">
        <w:rPr>
          <w:rFonts w:eastAsia="Times New Roman" w:cs="Times New Roman"/>
          <w:szCs w:val="24"/>
        </w:rPr>
        <w:t xml:space="preserve"> γενικά στη </w:t>
      </w:r>
      <w:r w:rsidRPr="00F648C7">
        <w:rPr>
          <w:rFonts w:eastAsia="Times New Roman" w:cs="Times New Roman"/>
          <w:szCs w:val="24"/>
        </w:rPr>
        <w:t>φ</w:t>
      </w:r>
      <w:r w:rsidRPr="00F648C7">
        <w:rPr>
          <w:rFonts w:eastAsia="Times New Roman" w:cs="Times New Roman"/>
          <w:szCs w:val="24"/>
        </w:rPr>
        <w:t>ιλοσοφική</w:t>
      </w:r>
      <w:r>
        <w:rPr>
          <w:rFonts w:eastAsia="Times New Roman" w:cs="Times New Roman"/>
          <w:szCs w:val="24"/>
        </w:rPr>
        <w:t>.</w:t>
      </w:r>
      <w:r w:rsidRPr="00F648C7">
        <w:rPr>
          <w:rFonts w:eastAsia="Times New Roman" w:cs="Times New Roman"/>
          <w:szCs w:val="24"/>
        </w:rPr>
        <w:t xml:space="preserve"> </w:t>
      </w:r>
    </w:p>
    <w:p w14:paraId="2E24780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ολοκληρώνονται οι </w:t>
      </w:r>
      <w:r w:rsidRPr="00F648C7">
        <w:rPr>
          <w:rFonts w:eastAsia="Times New Roman" w:cs="Times New Roman"/>
          <w:szCs w:val="24"/>
        </w:rPr>
        <w:t xml:space="preserve">ρυθμίσεις για τη συγκρότηση του </w:t>
      </w:r>
      <w:r>
        <w:rPr>
          <w:rFonts w:eastAsia="Times New Roman" w:cs="Times New Roman"/>
          <w:szCs w:val="24"/>
        </w:rPr>
        <w:t>ε</w:t>
      </w:r>
      <w:r w:rsidRPr="00F648C7">
        <w:rPr>
          <w:rFonts w:eastAsia="Times New Roman" w:cs="Times New Roman"/>
          <w:szCs w:val="24"/>
        </w:rPr>
        <w:t>νιαίου χώρου</w:t>
      </w:r>
      <w:r w:rsidRPr="00F648C7">
        <w:rPr>
          <w:rFonts w:eastAsia="Times New Roman" w:cs="Times New Roman"/>
          <w:szCs w:val="24"/>
        </w:rPr>
        <w:t xml:space="preserve"> της τριτοβάθμιας εκπαίδευσης</w:t>
      </w:r>
      <w:r>
        <w:rPr>
          <w:rFonts w:eastAsia="Times New Roman" w:cs="Times New Roman"/>
          <w:szCs w:val="24"/>
        </w:rPr>
        <w:t>.</w:t>
      </w:r>
      <w:r w:rsidRPr="00F648C7">
        <w:rPr>
          <w:rFonts w:eastAsia="Times New Roman" w:cs="Times New Roman"/>
          <w:szCs w:val="24"/>
        </w:rPr>
        <w:t xml:space="preserve"> Υπάρχουν παλιές και νέες μεταρρυθμίσεις και ξέρετε </w:t>
      </w:r>
      <w:r>
        <w:rPr>
          <w:rFonts w:eastAsia="Times New Roman" w:cs="Times New Roman"/>
          <w:szCs w:val="24"/>
        </w:rPr>
        <w:t>συνήθως</w:t>
      </w:r>
      <w:r w:rsidRPr="00F648C7">
        <w:rPr>
          <w:rFonts w:eastAsia="Times New Roman" w:cs="Times New Roman"/>
          <w:szCs w:val="24"/>
        </w:rPr>
        <w:t xml:space="preserve"> </w:t>
      </w:r>
      <w:r>
        <w:rPr>
          <w:rFonts w:eastAsia="Times New Roman" w:cs="Times New Roman"/>
          <w:szCs w:val="24"/>
        </w:rPr>
        <w:t>σ</w:t>
      </w:r>
      <w:r w:rsidRPr="00F648C7">
        <w:rPr>
          <w:rFonts w:eastAsia="Times New Roman" w:cs="Times New Roman"/>
          <w:szCs w:val="24"/>
        </w:rPr>
        <w:t>την έννοια της μεταρρύθμισης μπαίνει πολύ συχνά η χροιά της προοδευτικότητας</w:t>
      </w:r>
      <w:r>
        <w:rPr>
          <w:rFonts w:eastAsia="Times New Roman" w:cs="Times New Roman"/>
          <w:szCs w:val="24"/>
        </w:rPr>
        <w:t>,</w:t>
      </w:r>
      <w:r w:rsidRPr="00F648C7">
        <w:rPr>
          <w:rFonts w:eastAsia="Times New Roman" w:cs="Times New Roman"/>
          <w:szCs w:val="24"/>
        </w:rPr>
        <w:t xml:space="preserve"> αλλά δεν ισχύει πάντοτε αυτό</w:t>
      </w:r>
      <w:r>
        <w:rPr>
          <w:rFonts w:eastAsia="Times New Roman" w:cs="Times New Roman"/>
          <w:szCs w:val="24"/>
        </w:rPr>
        <w:t>.</w:t>
      </w:r>
      <w:r w:rsidRPr="00F648C7">
        <w:rPr>
          <w:rFonts w:eastAsia="Times New Roman" w:cs="Times New Roman"/>
          <w:szCs w:val="24"/>
        </w:rPr>
        <w:t xml:space="preserve"> Πάντοτε </w:t>
      </w:r>
      <w:r>
        <w:rPr>
          <w:rFonts w:eastAsia="Times New Roman" w:cs="Times New Roman"/>
          <w:szCs w:val="24"/>
        </w:rPr>
        <w:t xml:space="preserve">οι </w:t>
      </w:r>
      <w:r w:rsidRPr="00F648C7">
        <w:rPr>
          <w:rFonts w:eastAsia="Times New Roman" w:cs="Times New Roman"/>
          <w:szCs w:val="24"/>
        </w:rPr>
        <w:t xml:space="preserve">μεταρρυθμίσεις κρίνονται από τους στόχους και </w:t>
      </w:r>
      <w:r w:rsidRPr="00F648C7">
        <w:rPr>
          <w:rFonts w:eastAsia="Times New Roman" w:cs="Times New Roman"/>
          <w:szCs w:val="24"/>
        </w:rPr>
        <w:t>πάντοτε κρίνονται και από τον τρόπο υλοποίησης</w:t>
      </w:r>
      <w:r>
        <w:rPr>
          <w:rFonts w:eastAsia="Times New Roman" w:cs="Times New Roman"/>
          <w:szCs w:val="24"/>
        </w:rPr>
        <w:t>.</w:t>
      </w:r>
      <w:r w:rsidRPr="00F648C7">
        <w:rPr>
          <w:rFonts w:eastAsia="Times New Roman" w:cs="Times New Roman"/>
          <w:szCs w:val="24"/>
        </w:rPr>
        <w:t xml:space="preserve"> </w:t>
      </w:r>
    </w:p>
    <w:p w14:paraId="2E24780A"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Θέλω να πω δύο πράγματα</w:t>
      </w:r>
      <w:r>
        <w:rPr>
          <w:rFonts w:eastAsia="Times New Roman" w:cs="Times New Roman"/>
          <w:szCs w:val="24"/>
        </w:rPr>
        <w:t>.</w:t>
      </w:r>
      <w:r w:rsidRPr="00F648C7">
        <w:rPr>
          <w:rFonts w:eastAsia="Times New Roman" w:cs="Times New Roman"/>
          <w:szCs w:val="24"/>
        </w:rPr>
        <w:t xml:space="preserve"> Είναι εδώ και ο </w:t>
      </w:r>
      <w:r>
        <w:rPr>
          <w:rFonts w:eastAsia="Times New Roman" w:cs="Times New Roman"/>
          <w:szCs w:val="24"/>
        </w:rPr>
        <w:t>κ.</w:t>
      </w:r>
      <w:r w:rsidRPr="00F648C7">
        <w:rPr>
          <w:rFonts w:eastAsia="Times New Roman" w:cs="Times New Roman"/>
          <w:szCs w:val="24"/>
        </w:rPr>
        <w:t xml:space="preserve"> Τζαβάρας</w:t>
      </w:r>
      <w:r>
        <w:rPr>
          <w:rFonts w:eastAsia="Times New Roman" w:cs="Times New Roman"/>
          <w:szCs w:val="24"/>
        </w:rPr>
        <w:t xml:space="preserve"> που α</w:t>
      </w:r>
      <w:r w:rsidRPr="00F648C7">
        <w:rPr>
          <w:rFonts w:eastAsia="Times New Roman" w:cs="Times New Roman"/>
          <w:szCs w:val="24"/>
        </w:rPr>
        <w:t xml:space="preserve">ναφέρθηκε πολλές φορές επικαλούμενος τη λέξη </w:t>
      </w:r>
      <w:r>
        <w:rPr>
          <w:rFonts w:eastAsia="Times New Roman" w:cs="Times New Roman"/>
          <w:szCs w:val="24"/>
        </w:rPr>
        <w:t>«</w:t>
      </w:r>
      <w:r w:rsidRPr="00F648C7">
        <w:rPr>
          <w:rFonts w:eastAsia="Times New Roman" w:cs="Times New Roman"/>
          <w:szCs w:val="24"/>
        </w:rPr>
        <w:t>αξιολόγηση</w:t>
      </w:r>
      <w:r>
        <w:rPr>
          <w:rFonts w:eastAsia="Times New Roman" w:cs="Times New Roman"/>
          <w:szCs w:val="24"/>
        </w:rPr>
        <w:t xml:space="preserve">», </w:t>
      </w:r>
      <w:r w:rsidRPr="00F648C7">
        <w:rPr>
          <w:rFonts w:eastAsia="Times New Roman" w:cs="Times New Roman"/>
          <w:szCs w:val="24"/>
        </w:rPr>
        <w:t xml:space="preserve">επικαλούμενος τη λέξη </w:t>
      </w:r>
      <w:r>
        <w:rPr>
          <w:rFonts w:eastAsia="Times New Roman" w:cs="Times New Roman"/>
          <w:szCs w:val="24"/>
        </w:rPr>
        <w:t xml:space="preserve">«διαβούλευση», </w:t>
      </w:r>
      <w:r w:rsidRPr="00F648C7">
        <w:rPr>
          <w:rFonts w:eastAsia="Times New Roman" w:cs="Times New Roman"/>
          <w:szCs w:val="24"/>
        </w:rPr>
        <w:t xml:space="preserve">επικαλούμενος τη λέξη </w:t>
      </w:r>
      <w:r>
        <w:rPr>
          <w:rFonts w:eastAsia="Times New Roman" w:cs="Times New Roman"/>
          <w:szCs w:val="24"/>
        </w:rPr>
        <w:t>«</w:t>
      </w:r>
      <w:r w:rsidRPr="00F648C7">
        <w:rPr>
          <w:rFonts w:eastAsia="Times New Roman" w:cs="Times New Roman"/>
          <w:szCs w:val="24"/>
        </w:rPr>
        <w:t>διάλογο</w:t>
      </w:r>
      <w:r>
        <w:rPr>
          <w:rFonts w:eastAsia="Times New Roman" w:cs="Times New Roman"/>
          <w:szCs w:val="24"/>
        </w:rPr>
        <w:t>ς»,</w:t>
      </w:r>
      <w:r w:rsidRPr="00F648C7">
        <w:rPr>
          <w:rFonts w:eastAsia="Times New Roman" w:cs="Times New Roman"/>
          <w:szCs w:val="24"/>
        </w:rPr>
        <w:t xml:space="preserve"> όπως και άλλοι συνάδελφοι από τη Νέα Δημοκρατία</w:t>
      </w:r>
      <w:r>
        <w:rPr>
          <w:rFonts w:eastAsia="Times New Roman" w:cs="Times New Roman"/>
          <w:szCs w:val="24"/>
        </w:rPr>
        <w:t>.</w:t>
      </w:r>
      <w:r w:rsidRPr="00F648C7">
        <w:rPr>
          <w:rFonts w:eastAsia="Times New Roman" w:cs="Times New Roman"/>
          <w:szCs w:val="24"/>
        </w:rPr>
        <w:t xml:space="preserve"> </w:t>
      </w:r>
    </w:p>
    <w:p w14:paraId="2E24780B"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 xml:space="preserve">Πάμε στο σχέδιο </w:t>
      </w:r>
      <w:r>
        <w:rPr>
          <w:rFonts w:eastAsia="Times New Roman" w:cs="Times New Roman"/>
          <w:szCs w:val="24"/>
        </w:rPr>
        <w:t>«Αθηνά».</w:t>
      </w:r>
      <w:r w:rsidRPr="00F648C7">
        <w:rPr>
          <w:rFonts w:eastAsia="Times New Roman" w:cs="Times New Roman"/>
          <w:szCs w:val="24"/>
        </w:rPr>
        <w:t xml:space="preserve"> Ξεκίνησε αντιδημοκρατικ</w:t>
      </w:r>
      <w:r>
        <w:rPr>
          <w:rFonts w:eastAsia="Times New Roman" w:cs="Times New Roman"/>
          <w:szCs w:val="24"/>
        </w:rPr>
        <w:t>ά και προχώρησε αντιεπιστημονικά και εξηγούμαι.</w:t>
      </w:r>
      <w:r w:rsidRPr="00F648C7">
        <w:rPr>
          <w:rFonts w:eastAsia="Times New Roman" w:cs="Times New Roman"/>
          <w:szCs w:val="24"/>
        </w:rPr>
        <w:t xml:space="preserve"> Πώς ιδρύθηκαν </w:t>
      </w:r>
      <w:r>
        <w:rPr>
          <w:rFonts w:eastAsia="Times New Roman" w:cs="Times New Roman"/>
          <w:szCs w:val="24"/>
        </w:rPr>
        <w:t xml:space="preserve">ή </w:t>
      </w:r>
      <w:r w:rsidRPr="00F648C7">
        <w:rPr>
          <w:rFonts w:eastAsia="Times New Roman" w:cs="Times New Roman"/>
          <w:szCs w:val="24"/>
        </w:rPr>
        <w:t xml:space="preserve">πώς άλλαξαν τα τμήματα </w:t>
      </w:r>
      <w:r>
        <w:rPr>
          <w:rFonts w:eastAsia="Times New Roman" w:cs="Times New Roman"/>
          <w:szCs w:val="24"/>
        </w:rPr>
        <w:t>κ</w:t>
      </w:r>
      <w:r w:rsidRPr="00F648C7">
        <w:rPr>
          <w:rFonts w:eastAsia="Times New Roman" w:cs="Times New Roman"/>
          <w:szCs w:val="24"/>
        </w:rPr>
        <w:t>αι οι σχολές στο πρόσφατο παρελθόν</w:t>
      </w:r>
      <w:r>
        <w:rPr>
          <w:rFonts w:eastAsia="Times New Roman" w:cs="Times New Roman"/>
          <w:szCs w:val="24"/>
        </w:rPr>
        <w:t>,</w:t>
      </w:r>
      <w:r w:rsidRPr="00F648C7">
        <w:rPr>
          <w:rFonts w:eastAsia="Times New Roman" w:cs="Times New Roman"/>
          <w:szCs w:val="24"/>
        </w:rPr>
        <w:t xml:space="preserve"> το 2013</w:t>
      </w:r>
      <w:r>
        <w:rPr>
          <w:rFonts w:eastAsia="Times New Roman" w:cs="Times New Roman"/>
          <w:szCs w:val="24"/>
        </w:rPr>
        <w:t>,</w:t>
      </w:r>
      <w:r w:rsidRPr="00F648C7">
        <w:rPr>
          <w:rFonts w:eastAsia="Times New Roman" w:cs="Times New Roman"/>
          <w:szCs w:val="24"/>
        </w:rPr>
        <w:t xml:space="preserve"> όταν ψηφίστηκε το σχέδιο</w:t>
      </w:r>
      <w:r w:rsidRPr="00F648C7">
        <w:rPr>
          <w:rFonts w:eastAsia="Times New Roman" w:cs="Times New Roman"/>
          <w:szCs w:val="24"/>
        </w:rPr>
        <w:t xml:space="preserve"> </w:t>
      </w:r>
      <w:r>
        <w:rPr>
          <w:rFonts w:eastAsia="Times New Roman" w:cs="Times New Roman"/>
          <w:szCs w:val="24"/>
        </w:rPr>
        <w:t>«Αθηνά»;</w:t>
      </w:r>
      <w:r w:rsidRPr="00F648C7">
        <w:rPr>
          <w:rFonts w:eastAsia="Times New Roman" w:cs="Times New Roman"/>
          <w:szCs w:val="24"/>
        </w:rPr>
        <w:t xml:space="preserve"> Τα τμήματα </w:t>
      </w:r>
      <w:r w:rsidRPr="00F648C7">
        <w:rPr>
          <w:rFonts w:eastAsia="Times New Roman" w:cs="Times New Roman"/>
          <w:szCs w:val="24"/>
        </w:rPr>
        <w:lastRenderedPageBreak/>
        <w:t>ιδρύονταν και παλιότερα και στη συγκεκριμένη περίπτωση</w:t>
      </w:r>
      <w:r>
        <w:rPr>
          <w:rFonts w:eastAsia="Times New Roman" w:cs="Times New Roman"/>
          <w:szCs w:val="24"/>
        </w:rPr>
        <w:t>, ό</w:t>
      </w:r>
      <w:r w:rsidRPr="00F648C7">
        <w:rPr>
          <w:rFonts w:eastAsia="Times New Roman" w:cs="Times New Roman"/>
          <w:szCs w:val="24"/>
        </w:rPr>
        <w:t>πως ιδρύονταν</w:t>
      </w:r>
      <w:r>
        <w:rPr>
          <w:rFonts w:eastAsia="Times New Roman" w:cs="Times New Roman"/>
          <w:szCs w:val="24"/>
        </w:rPr>
        <w:t>,</w:t>
      </w:r>
      <w:r w:rsidRPr="00F648C7">
        <w:rPr>
          <w:rFonts w:eastAsia="Times New Roman" w:cs="Times New Roman"/>
          <w:szCs w:val="24"/>
        </w:rPr>
        <w:t xml:space="preserve"> </w:t>
      </w:r>
      <w:r>
        <w:rPr>
          <w:rFonts w:eastAsia="Times New Roman" w:cs="Times New Roman"/>
          <w:szCs w:val="24"/>
        </w:rPr>
        <w:t>α</w:t>
      </w:r>
      <w:r w:rsidRPr="00F648C7">
        <w:rPr>
          <w:rFonts w:eastAsia="Times New Roman" w:cs="Times New Roman"/>
          <w:szCs w:val="24"/>
        </w:rPr>
        <w:t>πό μικροπολιτικές σκοπιμότητες που υπηρετούσαν πελατ</w:t>
      </w:r>
      <w:r>
        <w:rPr>
          <w:rFonts w:eastAsia="Times New Roman" w:cs="Times New Roman"/>
          <w:szCs w:val="24"/>
        </w:rPr>
        <w:t xml:space="preserve">ειακές σχέσεις και </w:t>
      </w:r>
      <w:proofErr w:type="spellStart"/>
      <w:r>
        <w:rPr>
          <w:rFonts w:eastAsia="Times New Roman" w:cs="Times New Roman"/>
          <w:szCs w:val="24"/>
        </w:rPr>
        <w:t>διαπλέκονταν</w:t>
      </w:r>
      <w:proofErr w:type="spellEnd"/>
      <w:r>
        <w:rPr>
          <w:rFonts w:eastAsia="Times New Roman" w:cs="Times New Roman"/>
          <w:szCs w:val="24"/>
        </w:rPr>
        <w:t xml:space="preserve"> </w:t>
      </w:r>
      <w:r w:rsidRPr="00F648C7">
        <w:rPr>
          <w:rFonts w:eastAsia="Times New Roman" w:cs="Times New Roman"/>
          <w:szCs w:val="24"/>
        </w:rPr>
        <w:t>με τις τοπικές εξουσίες</w:t>
      </w:r>
      <w:r>
        <w:rPr>
          <w:rFonts w:eastAsia="Times New Roman" w:cs="Times New Roman"/>
          <w:szCs w:val="24"/>
        </w:rPr>
        <w:t>.</w:t>
      </w:r>
      <w:r w:rsidRPr="00F648C7">
        <w:rPr>
          <w:rFonts w:eastAsia="Times New Roman" w:cs="Times New Roman"/>
          <w:szCs w:val="24"/>
        </w:rPr>
        <w:t xml:space="preserve"> Κάποια από αυτά τα τμήματα είχαν ριζώσει και απέδωσαν</w:t>
      </w:r>
      <w:r w:rsidRPr="00F648C7">
        <w:rPr>
          <w:rFonts w:eastAsia="Times New Roman" w:cs="Times New Roman"/>
          <w:szCs w:val="24"/>
        </w:rPr>
        <w:t xml:space="preserve"> καρπούς με σημαντικά αποτελέσματα</w:t>
      </w:r>
      <w:r>
        <w:rPr>
          <w:rFonts w:eastAsia="Times New Roman" w:cs="Times New Roman"/>
          <w:szCs w:val="24"/>
        </w:rPr>
        <w:t>.</w:t>
      </w:r>
      <w:r w:rsidRPr="00F648C7">
        <w:rPr>
          <w:rFonts w:eastAsia="Times New Roman" w:cs="Times New Roman"/>
          <w:szCs w:val="24"/>
        </w:rPr>
        <w:t xml:space="preserve"> </w:t>
      </w:r>
    </w:p>
    <w:p w14:paraId="2E24780C"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 xml:space="preserve">Παραδείγματος </w:t>
      </w:r>
      <w:r w:rsidRPr="00F648C7">
        <w:rPr>
          <w:rFonts w:eastAsia="Times New Roman" w:cs="Times New Roman"/>
          <w:szCs w:val="24"/>
        </w:rPr>
        <w:t>χάρ</w:t>
      </w:r>
      <w:r>
        <w:rPr>
          <w:rFonts w:eastAsia="Times New Roman" w:cs="Times New Roman"/>
          <w:szCs w:val="24"/>
        </w:rPr>
        <w:t>ιν</w:t>
      </w:r>
      <w:r>
        <w:rPr>
          <w:rFonts w:eastAsia="Times New Roman" w:cs="Times New Roman"/>
          <w:szCs w:val="24"/>
        </w:rPr>
        <w:t>,</w:t>
      </w:r>
      <w:r w:rsidRPr="00F648C7">
        <w:rPr>
          <w:rFonts w:eastAsia="Times New Roman" w:cs="Times New Roman"/>
          <w:szCs w:val="24"/>
        </w:rPr>
        <w:t xml:space="preserve"> στην Αιτωλοακαρνανία με το σχ</w:t>
      </w:r>
      <w:r>
        <w:rPr>
          <w:rFonts w:eastAsia="Times New Roman" w:cs="Times New Roman"/>
          <w:szCs w:val="24"/>
        </w:rPr>
        <w:t>έδιο «Αθηνά» διαμελίστηκε και το ΤΕΙ</w:t>
      </w:r>
      <w:r w:rsidRPr="00F648C7">
        <w:rPr>
          <w:rFonts w:eastAsia="Times New Roman" w:cs="Times New Roman"/>
          <w:szCs w:val="24"/>
        </w:rPr>
        <w:t xml:space="preserve"> </w:t>
      </w:r>
      <w:r>
        <w:rPr>
          <w:rFonts w:eastAsia="Times New Roman" w:cs="Times New Roman"/>
          <w:szCs w:val="24"/>
        </w:rPr>
        <w:t xml:space="preserve">του </w:t>
      </w:r>
      <w:r w:rsidRPr="00F648C7">
        <w:rPr>
          <w:rFonts w:eastAsia="Times New Roman" w:cs="Times New Roman"/>
          <w:szCs w:val="24"/>
        </w:rPr>
        <w:t>Μεσολογγίου</w:t>
      </w:r>
      <w:r>
        <w:rPr>
          <w:rFonts w:eastAsia="Times New Roman" w:cs="Times New Roman"/>
          <w:szCs w:val="24"/>
        </w:rPr>
        <w:t>,</w:t>
      </w:r>
      <w:r w:rsidRPr="00F648C7">
        <w:rPr>
          <w:rFonts w:eastAsia="Times New Roman" w:cs="Times New Roman"/>
          <w:szCs w:val="24"/>
        </w:rPr>
        <w:t xml:space="preserve"> που ήταν πάρα πολύ ψηλά στην αξιολόγηση</w:t>
      </w:r>
      <w:r>
        <w:rPr>
          <w:rFonts w:eastAsia="Times New Roman" w:cs="Times New Roman"/>
          <w:szCs w:val="24"/>
        </w:rPr>
        <w:t>.</w:t>
      </w:r>
      <w:r w:rsidRPr="00F648C7">
        <w:rPr>
          <w:rFonts w:eastAsia="Times New Roman" w:cs="Times New Roman"/>
          <w:szCs w:val="24"/>
        </w:rPr>
        <w:t xml:space="preserve"> Ρώτησ</w:t>
      </w:r>
      <w:r>
        <w:rPr>
          <w:rFonts w:eastAsia="Times New Roman" w:cs="Times New Roman"/>
          <w:szCs w:val="24"/>
        </w:rPr>
        <w:t>α</w:t>
      </w:r>
      <w:r w:rsidRPr="00F648C7">
        <w:rPr>
          <w:rFonts w:eastAsia="Times New Roman" w:cs="Times New Roman"/>
          <w:szCs w:val="24"/>
        </w:rPr>
        <w:t xml:space="preserve"> και την κ</w:t>
      </w:r>
      <w:r>
        <w:rPr>
          <w:rFonts w:eastAsia="Times New Roman" w:cs="Times New Roman"/>
          <w:szCs w:val="24"/>
        </w:rPr>
        <w:t>.</w:t>
      </w:r>
      <w:r w:rsidRPr="00F648C7">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ρωτάω και τον κ.</w:t>
      </w:r>
      <w:r w:rsidRPr="00F648C7">
        <w:rPr>
          <w:rFonts w:eastAsia="Times New Roman" w:cs="Times New Roman"/>
          <w:szCs w:val="24"/>
        </w:rPr>
        <w:t xml:space="preserve"> Τζαβάρα τώρα</w:t>
      </w:r>
      <w:r>
        <w:rPr>
          <w:rFonts w:eastAsia="Times New Roman" w:cs="Times New Roman"/>
          <w:szCs w:val="24"/>
        </w:rPr>
        <w:t>: Αλήθεια, μ</w:t>
      </w:r>
      <w:r w:rsidRPr="00F648C7">
        <w:rPr>
          <w:rFonts w:eastAsia="Times New Roman" w:cs="Times New Roman"/>
          <w:szCs w:val="24"/>
        </w:rPr>
        <w:t>ε ποι</w:t>
      </w:r>
      <w:r w:rsidRPr="00F648C7">
        <w:rPr>
          <w:rFonts w:eastAsia="Times New Roman" w:cs="Times New Roman"/>
          <w:szCs w:val="24"/>
        </w:rPr>
        <w:t>α κριτήρια διαμελίστηκε</w:t>
      </w:r>
      <w:r>
        <w:rPr>
          <w:rFonts w:eastAsia="Times New Roman" w:cs="Times New Roman"/>
          <w:szCs w:val="24"/>
        </w:rPr>
        <w:t>;</w:t>
      </w:r>
      <w:r w:rsidRPr="00F648C7">
        <w:rPr>
          <w:rFonts w:eastAsia="Times New Roman" w:cs="Times New Roman"/>
          <w:szCs w:val="24"/>
        </w:rPr>
        <w:t xml:space="preserve"> Δεν υπήρχε </w:t>
      </w:r>
      <w:r>
        <w:rPr>
          <w:rFonts w:eastAsia="Times New Roman" w:cs="Times New Roman"/>
          <w:szCs w:val="24"/>
        </w:rPr>
        <w:t xml:space="preserve">εκεί αξιολόγηση; Οι </w:t>
      </w:r>
      <w:r w:rsidRPr="00F648C7">
        <w:rPr>
          <w:rFonts w:eastAsia="Times New Roman" w:cs="Times New Roman"/>
          <w:szCs w:val="24"/>
        </w:rPr>
        <w:t>λέξεις αυτές ήταν άγνωστες</w:t>
      </w:r>
      <w:r>
        <w:rPr>
          <w:rFonts w:eastAsia="Times New Roman" w:cs="Times New Roman"/>
          <w:szCs w:val="24"/>
        </w:rPr>
        <w:t>;</w:t>
      </w:r>
      <w:r w:rsidRPr="00F648C7">
        <w:rPr>
          <w:rFonts w:eastAsia="Times New Roman" w:cs="Times New Roman"/>
          <w:szCs w:val="24"/>
        </w:rPr>
        <w:t xml:space="preserve"> </w:t>
      </w:r>
    </w:p>
    <w:p w14:paraId="2E24780D"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 xml:space="preserve">Πρέπει να σας πω </w:t>
      </w:r>
      <w:r>
        <w:rPr>
          <w:rFonts w:eastAsia="Times New Roman" w:cs="Times New Roman"/>
          <w:szCs w:val="24"/>
        </w:rPr>
        <w:t>τ</w:t>
      </w:r>
      <w:r w:rsidRPr="00F648C7">
        <w:rPr>
          <w:rFonts w:eastAsia="Times New Roman" w:cs="Times New Roman"/>
          <w:szCs w:val="24"/>
        </w:rPr>
        <w:t>ι κάνουμε τώρα</w:t>
      </w:r>
      <w:r>
        <w:rPr>
          <w:rFonts w:eastAsia="Times New Roman" w:cs="Times New Roman"/>
          <w:szCs w:val="24"/>
        </w:rPr>
        <w:t>.</w:t>
      </w:r>
      <w:r w:rsidRPr="00F648C7">
        <w:rPr>
          <w:rFonts w:eastAsia="Times New Roman" w:cs="Times New Roman"/>
          <w:szCs w:val="24"/>
        </w:rPr>
        <w:t xml:space="preserve"> Προσπαθούμε να δημιουργήσουμε ισχυρά και μεγάλα περιφερειακά πανεπιστήμια</w:t>
      </w:r>
      <w:r>
        <w:rPr>
          <w:rFonts w:eastAsia="Times New Roman" w:cs="Times New Roman"/>
          <w:szCs w:val="24"/>
        </w:rPr>
        <w:t>.</w:t>
      </w:r>
      <w:r w:rsidRPr="00F648C7">
        <w:rPr>
          <w:rFonts w:eastAsia="Times New Roman" w:cs="Times New Roman"/>
          <w:szCs w:val="24"/>
        </w:rPr>
        <w:t xml:space="preserve"> Γίνονται αλλαγές με στόχο την αναβάθμιση </w:t>
      </w:r>
      <w:r>
        <w:rPr>
          <w:rFonts w:eastAsia="Times New Roman" w:cs="Times New Roman"/>
          <w:szCs w:val="24"/>
        </w:rPr>
        <w:t xml:space="preserve">της </w:t>
      </w:r>
      <w:r w:rsidRPr="00F648C7">
        <w:rPr>
          <w:rFonts w:eastAsia="Times New Roman" w:cs="Times New Roman"/>
          <w:szCs w:val="24"/>
        </w:rPr>
        <w:t xml:space="preserve">τριτοβάθμιας </w:t>
      </w:r>
      <w:r w:rsidRPr="00F648C7">
        <w:rPr>
          <w:rFonts w:eastAsia="Times New Roman" w:cs="Times New Roman"/>
          <w:szCs w:val="24"/>
        </w:rPr>
        <w:t>εκπαίδευσης</w:t>
      </w:r>
      <w:r>
        <w:rPr>
          <w:rFonts w:eastAsia="Times New Roman" w:cs="Times New Roman"/>
          <w:szCs w:val="24"/>
        </w:rPr>
        <w:t>,</w:t>
      </w:r>
      <w:r w:rsidRPr="00F648C7">
        <w:rPr>
          <w:rFonts w:eastAsia="Times New Roman" w:cs="Times New Roman"/>
          <w:szCs w:val="24"/>
        </w:rPr>
        <w:t xml:space="preserve"> αλλά και με βάση τα δεδομένα που</w:t>
      </w:r>
      <w:r>
        <w:rPr>
          <w:rFonts w:eastAsia="Times New Roman" w:cs="Times New Roman"/>
          <w:szCs w:val="24"/>
        </w:rPr>
        <w:t xml:space="preserve"> έχουμε. Κι ένα τέτοιο δεδομένο, δ</w:t>
      </w:r>
      <w:r w:rsidRPr="00F648C7">
        <w:rPr>
          <w:rFonts w:eastAsia="Times New Roman" w:cs="Times New Roman"/>
          <w:szCs w:val="24"/>
        </w:rPr>
        <w:t>υστυχώς</w:t>
      </w:r>
      <w:r>
        <w:rPr>
          <w:rFonts w:eastAsia="Times New Roman" w:cs="Times New Roman"/>
          <w:szCs w:val="24"/>
        </w:rPr>
        <w:t>,</w:t>
      </w:r>
      <w:r w:rsidRPr="00F648C7">
        <w:rPr>
          <w:rFonts w:eastAsia="Times New Roman" w:cs="Times New Roman"/>
          <w:szCs w:val="24"/>
        </w:rPr>
        <w:t xml:space="preserve"> ήταν και η μεγάλη διασπορά σχολών και τμημάτων σε όλη τη χώρα</w:t>
      </w:r>
      <w:r>
        <w:rPr>
          <w:rFonts w:eastAsia="Times New Roman" w:cs="Times New Roman"/>
          <w:szCs w:val="24"/>
        </w:rPr>
        <w:t>,</w:t>
      </w:r>
      <w:r w:rsidRPr="00F648C7">
        <w:rPr>
          <w:rFonts w:eastAsia="Times New Roman" w:cs="Times New Roman"/>
          <w:szCs w:val="24"/>
        </w:rPr>
        <w:t xml:space="preserve"> χωρίς απαραίτητα να υπάρχει ομοιογένεια γνωστικών αντικειμένων</w:t>
      </w:r>
      <w:r>
        <w:rPr>
          <w:rFonts w:eastAsia="Times New Roman" w:cs="Times New Roman"/>
          <w:szCs w:val="24"/>
        </w:rPr>
        <w:t>.</w:t>
      </w:r>
      <w:r w:rsidRPr="00F648C7">
        <w:rPr>
          <w:rFonts w:eastAsia="Times New Roman" w:cs="Times New Roman"/>
          <w:szCs w:val="24"/>
        </w:rPr>
        <w:t xml:space="preserve"> </w:t>
      </w:r>
    </w:p>
    <w:p w14:paraId="2E24780E"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lastRenderedPageBreak/>
        <w:t>Και σ</w:t>
      </w:r>
      <w:r>
        <w:rPr>
          <w:rFonts w:eastAsia="Times New Roman" w:cs="Times New Roman"/>
          <w:szCs w:val="24"/>
        </w:rPr>
        <w:t>’ αυτό το νομοσχέδιο –γ</w:t>
      </w:r>
      <w:r w:rsidRPr="00F648C7">
        <w:rPr>
          <w:rFonts w:eastAsia="Times New Roman" w:cs="Times New Roman"/>
          <w:szCs w:val="24"/>
        </w:rPr>
        <w:t xml:space="preserve">ιατί πρέπει </w:t>
      </w:r>
      <w:r w:rsidRPr="00F648C7">
        <w:rPr>
          <w:rFonts w:eastAsia="Times New Roman" w:cs="Times New Roman"/>
          <w:szCs w:val="24"/>
        </w:rPr>
        <w:t>να μιλάμε ειλικρινά</w:t>
      </w:r>
      <w:r>
        <w:rPr>
          <w:rFonts w:eastAsia="Times New Roman" w:cs="Times New Roman"/>
          <w:szCs w:val="24"/>
        </w:rPr>
        <w:t xml:space="preserve">- </w:t>
      </w:r>
      <w:r w:rsidRPr="00F648C7">
        <w:rPr>
          <w:rFonts w:eastAsia="Times New Roman" w:cs="Times New Roman"/>
          <w:szCs w:val="24"/>
        </w:rPr>
        <w:t xml:space="preserve">υπάρχουν σχολές </w:t>
      </w:r>
      <w:r>
        <w:rPr>
          <w:rFonts w:eastAsia="Times New Roman" w:cs="Times New Roman"/>
          <w:szCs w:val="24"/>
        </w:rPr>
        <w:t xml:space="preserve">και υπάρχουν </w:t>
      </w:r>
      <w:r w:rsidRPr="00F648C7">
        <w:rPr>
          <w:rFonts w:eastAsia="Times New Roman" w:cs="Times New Roman"/>
          <w:szCs w:val="24"/>
        </w:rPr>
        <w:t>τμήματα που δεν βρίσκονται στον ίδιο</w:t>
      </w:r>
      <w:r>
        <w:rPr>
          <w:rFonts w:eastAsia="Times New Roman" w:cs="Times New Roman"/>
          <w:szCs w:val="24"/>
        </w:rPr>
        <w:t xml:space="preserve"> νομό και</w:t>
      </w:r>
      <w:r w:rsidRPr="00F648C7">
        <w:rPr>
          <w:rFonts w:eastAsia="Times New Roman" w:cs="Times New Roman"/>
          <w:szCs w:val="24"/>
        </w:rPr>
        <w:t xml:space="preserve"> στην ίδια </w:t>
      </w:r>
      <w:r>
        <w:rPr>
          <w:rFonts w:eastAsia="Times New Roman" w:cs="Times New Roman"/>
          <w:szCs w:val="24"/>
        </w:rPr>
        <w:t>π</w:t>
      </w:r>
      <w:r w:rsidRPr="00F648C7">
        <w:rPr>
          <w:rFonts w:eastAsia="Times New Roman" w:cs="Times New Roman"/>
          <w:szCs w:val="24"/>
        </w:rPr>
        <w:t>εριφέρεια με τα ίδια γνωστικά αντικείμενα</w:t>
      </w:r>
      <w:r>
        <w:rPr>
          <w:rFonts w:eastAsia="Times New Roman" w:cs="Times New Roman"/>
          <w:szCs w:val="24"/>
        </w:rPr>
        <w:t>.</w:t>
      </w:r>
      <w:r w:rsidRPr="00F648C7">
        <w:rPr>
          <w:rFonts w:eastAsia="Times New Roman" w:cs="Times New Roman"/>
          <w:szCs w:val="24"/>
        </w:rPr>
        <w:t xml:space="preserve"> Έγινε</w:t>
      </w:r>
      <w:r>
        <w:rPr>
          <w:rFonts w:eastAsia="Times New Roman" w:cs="Times New Roman"/>
          <w:szCs w:val="24"/>
        </w:rPr>
        <w:t>,</w:t>
      </w:r>
      <w:r w:rsidRPr="00F648C7">
        <w:rPr>
          <w:rFonts w:eastAsia="Times New Roman" w:cs="Times New Roman"/>
          <w:szCs w:val="24"/>
        </w:rPr>
        <w:t xml:space="preserve"> πιστεύω</w:t>
      </w:r>
      <w:r>
        <w:rPr>
          <w:rFonts w:eastAsia="Times New Roman" w:cs="Times New Roman"/>
          <w:szCs w:val="24"/>
        </w:rPr>
        <w:t>,</w:t>
      </w:r>
      <w:r w:rsidRPr="00F648C7">
        <w:rPr>
          <w:rFonts w:eastAsia="Times New Roman" w:cs="Times New Roman"/>
          <w:szCs w:val="24"/>
        </w:rPr>
        <w:t xml:space="preserve"> το καλύτερο δυνατό</w:t>
      </w:r>
      <w:r>
        <w:rPr>
          <w:rFonts w:eastAsia="Times New Roman" w:cs="Times New Roman"/>
          <w:szCs w:val="24"/>
        </w:rPr>
        <w:t>.</w:t>
      </w:r>
      <w:r w:rsidRPr="00F648C7">
        <w:rPr>
          <w:rFonts w:eastAsia="Times New Roman" w:cs="Times New Roman"/>
          <w:szCs w:val="24"/>
        </w:rPr>
        <w:t xml:space="preserve"> </w:t>
      </w:r>
    </w:p>
    <w:p w14:paraId="2E24780F"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 xml:space="preserve">Για την Αιτωλοακαρνανία προκρίνεται η ίδρυση </w:t>
      </w:r>
      <w:r>
        <w:rPr>
          <w:rFonts w:eastAsia="Times New Roman" w:cs="Times New Roman"/>
          <w:szCs w:val="24"/>
        </w:rPr>
        <w:t>γ</w:t>
      </w:r>
      <w:r w:rsidRPr="00F648C7">
        <w:rPr>
          <w:rFonts w:eastAsia="Times New Roman" w:cs="Times New Roman"/>
          <w:szCs w:val="24"/>
        </w:rPr>
        <w:t xml:space="preserve">εωπονικής </w:t>
      </w:r>
      <w:r>
        <w:rPr>
          <w:rFonts w:eastAsia="Times New Roman" w:cs="Times New Roman"/>
          <w:szCs w:val="24"/>
        </w:rPr>
        <w:t>σ</w:t>
      </w:r>
      <w:r w:rsidRPr="00F648C7">
        <w:rPr>
          <w:rFonts w:eastAsia="Times New Roman" w:cs="Times New Roman"/>
          <w:szCs w:val="24"/>
        </w:rPr>
        <w:t xml:space="preserve">χολής </w:t>
      </w:r>
      <w:r w:rsidRPr="00F648C7">
        <w:rPr>
          <w:rFonts w:eastAsia="Times New Roman" w:cs="Times New Roman"/>
          <w:szCs w:val="24"/>
        </w:rPr>
        <w:t>σε ένα</w:t>
      </w:r>
      <w:r w:rsidRPr="00F648C7">
        <w:rPr>
          <w:rFonts w:eastAsia="Times New Roman" w:cs="Times New Roman"/>
          <w:szCs w:val="24"/>
        </w:rPr>
        <w:t xml:space="preserve">ν </w:t>
      </w:r>
      <w:r>
        <w:rPr>
          <w:rFonts w:eastAsia="Times New Roman" w:cs="Times New Roman"/>
          <w:szCs w:val="24"/>
        </w:rPr>
        <w:t>νομό</w:t>
      </w:r>
      <w:r>
        <w:rPr>
          <w:rFonts w:eastAsia="Times New Roman" w:cs="Times New Roman"/>
          <w:szCs w:val="24"/>
        </w:rPr>
        <w:t xml:space="preserve"> με μεγάλη παραγωγή στον </w:t>
      </w:r>
      <w:r w:rsidRPr="00F648C7">
        <w:rPr>
          <w:rFonts w:eastAsia="Times New Roman" w:cs="Times New Roman"/>
          <w:szCs w:val="24"/>
        </w:rPr>
        <w:t>πρωτογενή τομέα και</w:t>
      </w:r>
      <w:r>
        <w:rPr>
          <w:rFonts w:eastAsia="Times New Roman" w:cs="Times New Roman"/>
          <w:szCs w:val="24"/>
        </w:rPr>
        <w:t xml:space="preserve"> είναι </w:t>
      </w:r>
      <w:r w:rsidRPr="00F648C7">
        <w:rPr>
          <w:rFonts w:eastAsia="Times New Roman" w:cs="Times New Roman"/>
          <w:szCs w:val="24"/>
        </w:rPr>
        <w:t>αναβάθμιση να δημιουργείς τμήματα για τη βελτίωση του μοντέλου παραγωγής</w:t>
      </w:r>
      <w:r>
        <w:rPr>
          <w:rFonts w:eastAsia="Times New Roman" w:cs="Times New Roman"/>
          <w:szCs w:val="24"/>
        </w:rPr>
        <w:t>.</w:t>
      </w:r>
      <w:r w:rsidRPr="00F648C7">
        <w:rPr>
          <w:rFonts w:eastAsia="Times New Roman" w:cs="Times New Roman"/>
          <w:szCs w:val="24"/>
        </w:rPr>
        <w:t xml:space="preserve"> Είναι διαχρονική </w:t>
      </w:r>
      <w:r>
        <w:rPr>
          <w:rFonts w:eastAsia="Times New Roman" w:cs="Times New Roman"/>
          <w:szCs w:val="24"/>
        </w:rPr>
        <w:t xml:space="preserve">η </w:t>
      </w:r>
      <w:r w:rsidRPr="00F648C7">
        <w:rPr>
          <w:rFonts w:eastAsia="Times New Roman" w:cs="Times New Roman"/>
          <w:szCs w:val="24"/>
        </w:rPr>
        <w:t xml:space="preserve">αδυναμία μας να συνδέσουμε την παραγωγή με το πανεπιστήμιο </w:t>
      </w:r>
      <w:r>
        <w:rPr>
          <w:rFonts w:eastAsia="Times New Roman" w:cs="Times New Roman"/>
          <w:szCs w:val="24"/>
        </w:rPr>
        <w:t>και</w:t>
      </w:r>
      <w:r w:rsidRPr="00F648C7">
        <w:rPr>
          <w:rFonts w:eastAsia="Times New Roman" w:cs="Times New Roman"/>
          <w:szCs w:val="24"/>
        </w:rPr>
        <w:t xml:space="preserve"> τη διατροφή με το πανεπιστήμιο</w:t>
      </w:r>
      <w:r>
        <w:rPr>
          <w:rFonts w:eastAsia="Times New Roman" w:cs="Times New Roman"/>
          <w:szCs w:val="24"/>
        </w:rPr>
        <w:t>.</w:t>
      </w:r>
      <w:r w:rsidRPr="00F648C7">
        <w:rPr>
          <w:rFonts w:eastAsia="Times New Roman" w:cs="Times New Roman"/>
          <w:szCs w:val="24"/>
        </w:rPr>
        <w:t xml:space="preserve"> Είναι αναβά</w:t>
      </w:r>
      <w:r w:rsidRPr="00F648C7">
        <w:rPr>
          <w:rFonts w:eastAsia="Times New Roman" w:cs="Times New Roman"/>
          <w:szCs w:val="24"/>
        </w:rPr>
        <w:t>θμιση να προσπαθήσει</w:t>
      </w:r>
      <w:r>
        <w:rPr>
          <w:rFonts w:eastAsia="Times New Roman" w:cs="Times New Roman"/>
          <w:szCs w:val="24"/>
        </w:rPr>
        <w:t>ς να διασφαλίζ</w:t>
      </w:r>
      <w:r w:rsidRPr="00F648C7">
        <w:rPr>
          <w:rFonts w:eastAsia="Times New Roman" w:cs="Times New Roman"/>
          <w:szCs w:val="24"/>
        </w:rPr>
        <w:t>ει</w:t>
      </w:r>
      <w:r>
        <w:rPr>
          <w:rFonts w:eastAsia="Times New Roman" w:cs="Times New Roman"/>
          <w:szCs w:val="24"/>
        </w:rPr>
        <w:t>ς και να ενισχύ</w:t>
      </w:r>
      <w:r w:rsidRPr="00F648C7">
        <w:rPr>
          <w:rFonts w:eastAsia="Times New Roman" w:cs="Times New Roman"/>
          <w:szCs w:val="24"/>
        </w:rPr>
        <w:t>ει</w:t>
      </w:r>
      <w:r>
        <w:rPr>
          <w:rFonts w:eastAsia="Times New Roman" w:cs="Times New Roman"/>
          <w:szCs w:val="24"/>
        </w:rPr>
        <w:t>ς</w:t>
      </w:r>
      <w:r w:rsidRPr="00F648C7">
        <w:rPr>
          <w:rFonts w:eastAsia="Times New Roman" w:cs="Times New Roman"/>
          <w:szCs w:val="24"/>
        </w:rPr>
        <w:t xml:space="preserve"> την παραγωγή</w:t>
      </w:r>
      <w:r>
        <w:rPr>
          <w:rFonts w:eastAsia="Times New Roman" w:cs="Times New Roman"/>
          <w:szCs w:val="24"/>
        </w:rPr>
        <w:t>,</w:t>
      </w:r>
      <w:r w:rsidRPr="00F648C7">
        <w:rPr>
          <w:rFonts w:eastAsia="Times New Roman" w:cs="Times New Roman"/>
          <w:szCs w:val="24"/>
        </w:rPr>
        <w:t xml:space="preserve"> να κρατάς τους νέους ανθρώπους στον τόπο </w:t>
      </w:r>
      <w:r>
        <w:rPr>
          <w:rFonts w:eastAsia="Times New Roman" w:cs="Times New Roman"/>
          <w:szCs w:val="24"/>
        </w:rPr>
        <w:t>τους.</w:t>
      </w:r>
      <w:r w:rsidRPr="00F648C7">
        <w:rPr>
          <w:rFonts w:eastAsia="Times New Roman" w:cs="Times New Roman"/>
          <w:szCs w:val="24"/>
        </w:rPr>
        <w:t xml:space="preserve"> Υπάρχει</w:t>
      </w:r>
      <w:r>
        <w:rPr>
          <w:rFonts w:eastAsia="Times New Roman" w:cs="Times New Roman"/>
          <w:szCs w:val="24"/>
        </w:rPr>
        <w:t>, λ</w:t>
      </w:r>
      <w:r w:rsidRPr="00F648C7">
        <w:rPr>
          <w:rFonts w:eastAsia="Times New Roman" w:cs="Times New Roman"/>
          <w:szCs w:val="24"/>
        </w:rPr>
        <w:t>οιπόν</w:t>
      </w:r>
      <w:r>
        <w:rPr>
          <w:rFonts w:eastAsia="Times New Roman" w:cs="Times New Roman"/>
          <w:szCs w:val="24"/>
        </w:rPr>
        <w:t>,</w:t>
      </w:r>
      <w:r w:rsidRPr="00F648C7">
        <w:rPr>
          <w:rFonts w:eastAsia="Times New Roman" w:cs="Times New Roman"/>
          <w:szCs w:val="24"/>
        </w:rPr>
        <w:t xml:space="preserve"> άμεση συνάφεια</w:t>
      </w:r>
      <w:r>
        <w:rPr>
          <w:rFonts w:eastAsia="Times New Roman" w:cs="Times New Roman"/>
          <w:szCs w:val="24"/>
        </w:rPr>
        <w:t>, κατά την άποψή μου,</w:t>
      </w:r>
      <w:r w:rsidRPr="00F648C7">
        <w:rPr>
          <w:rFonts w:eastAsia="Times New Roman" w:cs="Times New Roman"/>
          <w:szCs w:val="24"/>
        </w:rPr>
        <w:t xml:space="preserve"> με τα συγκριτικά πλεονεκτήματα</w:t>
      </w:r>
      <w:r>
        <w:rPr>
          <w:rFonts w:eastAsia="Times New Roman" w:cs="Times New Roman"/>
          <w:szCs w:val="24"/>
        </w:rPr>
        <w:t>,</w:t>
      </w:r>
      <w:r w:rsidRPr="00F648C7">
        <w:rPr>
          <w:rFonts w:eastAsia="Times New Roman" w:cs="Times New Roman"/>
          <w:szCs w:val="24"/>
        </w:rPr>
        <w:t xml:space="preserve"> τουλάχιστον της Αιτωλοακαρνανίας</w:t>
      </w:r>
      <w:r>
        <w:rPr>
          <w:rFonts w:eastAsia="Times New Roman" w:cs="Times New Roman"/>
          <w:szCs w:val="24"/>
        </w:rPr>
        <w:t>.</w:t>
      </w:r>
      <w:r w:rsidRPr="00F648C7">
        <w:rPr>
          <w:rFonts w:eastAsia="Times New Roman" w:cs="Times New Roman"/>
          <w:szCs w:val="24"/>
        </w:rPr>
        <w:t xml:space="preserve"> </w:t>
      </w:r>
    </w:p>
    <w:p w14:paraId="2E247810" w14:textId="77777777" w:rsidR="00ED3BF8" w:rsidRDefault="009F432D">
      <w:pPr>
        <w:spacing w:after="0" w:line="600" w:lineRule="auto"/>
        <w:ind w:firstLine="720"/>
        <w:jc w:val="both"/>
        <w:rPr>
          <w:rFonts w:eastAsia="Times New Roman" w:cs="Times New Roman"/>
          <w:szCs w:val="24"/>
        </w:rPr>
      </w:pPr>
      <w:r w:rsidRPr="00F648C7">
        <w:rPr>
          <w:rFonts w:eastAsia="Times New Roman" w:cs="Times New Roman"/>
          <w:szCs w:val="24"/>
        </w:rPr>
        <w:t>Και βέβαια θα πρέπει</w:t>
      </w:r>
      <w:r w:rsidRPr="00F648C7">
        <w:rPr>
          <w:rFonts w:eastAsia="Times New Roman" w:cs="Times New Roman"/>
          <w:szCs w:val="24"/>
        </w:rPr>
        <w:t xml:space="preserve"> να πω ότι πρέπει να υπάρχουν ασφαλιστικές δικλείδες </w:t>
      </w:r>
      <w:r>
        <w:rPr>
          <w:rFonts w:eastAsia="Times New Roman" w:cs="Times New Roman"/>
          <w:szCs w:val="24"/>
        </w:rPr>
        <w:t>σ</w:t>
      </w:r>
      <w:r w:rsidRPr="00F648C7">
        <w:rPr>
          <w:rFonts w:eastAsia="Times New Roman" w:cs="Times New Roman"/>
          <w:szCs w:val="24"/>
        </w:rPr>
        <w:t>τη νομοθέτηση</w:t>
      </w:r>
      <w:r>
        <w:rPr>
          <w:rFonts w:eastAsia="Times New Roman" w:cs="Times New Roman"/>
          <w:szCs w:val="24"/>
        </w:rPr>
        <w:t>,</w:t>
      </w:r>
      <w:r w:rsidRPr="00F648C7">
        <w:rPr>
          <w:rFonts w:eastAsia="Times New Roman" w:cs="Times New Roman"/>
          <w:szCs w:val="24"/>
        </w:rPr>
        <w:t xml:space="preserve"> ώστε τα τμήματα που ιδρύονται να μην είναι </w:t>
      </w:r>
      <w:r>
        <w:rPr>
          <w:rFonts w:eastAsia="Times New Roman" w:cs="Times New Roman"/>
          <w:szCs w:val="24"/>
        </w:rPr>
        <w:t xml:space="preserve">«άδεια πουκάμισα» </w:t>
      </w:r>
      <w:r w:rsidRPr="00F648C7">
        <w:rPr>
          <w:rFonts w:eastAsia="Times New Roman" w:cs="Times New Roman"/>
          <w:szCs w:val="24"/>
        </w:rPr>
        <w:t>και κυρίως να μη</w:t>
      </w:r>
      <w:r>
        <w:rPr>
          <w:rFonts w:eastAsia="Times New Roman" w:cs="Times New Roman"/>
          <w:szCs w:val="24"/>
        </w:rPr>
        <w:t>ν</w:t>
      </w:r>
      <w:r w:rsidRPr="00F648C7">
        <w:rPr>
          <w:rFonts w:eastAsia="Times New Roman" w:cs="Times New Roman"/>
          <w:szCs w:val="24"/>
        </w:rPr>
        <w:t xml:space="preserve"> δημιουργείται ακα</w:t>
      </w:r>
      <w:r>
        <w:rPr>
          <w:rFonts w:eastAsia="Times New Roman" w:cs="Times New Roman"/>
          <w:szCs w:val="24"/>
        </w:rPr>
        <w:t xml:space="preserve">δημαϊκή ακαταστασία και σύγχυση, βέβαια, </w:t>
      </w:r>
      <w:r w:rsidRPr="00F648C7">
        <w:rPr>
          <w:rFonts w:eastAsia="Times New Roman" w:cs="Times New Roman"/>
          <w:szCs w:val="24"/>
        </w:rPr>
        <w:t>στους φοιτητές</w:t>
      </w:r>
      <w:r>
        <w:rPr>
          <w:rFonts w:eastAsia="Times New Roman" w:cs="Times New Roman"/>
          <w:szCs w:val="24"/>
        </w:rPr>
        <w:t>.</w:t>
      </w:r>
    </w:p>
    <w:p w14:paraId="2E247811" w14:textId="77777777" w:rsidR="00ED3BF8" w:rsidRDefault="009F432D">
      <w:pPr>
        <w:spacing w:after="0" w:line="600" w:lineRule="auto"/>
        <w:ind w:firstLine="720"/>
        <w:jc w:val="both"/>
        <w:rPr>
          <w:rFonts w:eastAsia="Times New Roman"/>
          <w:szCs w:val="24"/>
        </w:rPr>
      </w:pPr>
      <w:r>
        <w:rPr>
          <w:rFonts w:eastAsia="Times New Roman"/>
          <w:szCs w:val="24"/>
        </w:rPr>
        <w:lastRenderedPageBreak/>
        <w:t>Π</w:t>
      </w:r>
      <w:r w:rsidRPr="000A3B56">
        <w:rPr>
          <w:rFonts w:eastAsia="Times New Roman"/>
          <w:szCs w:val="24"/>
        </w:rPr>
        <w:t>ρέπει να υπάρχουν υποδομές</w:t>
      </w:r>
      <w:r>
        <w:rPr>
          <w:rFonts w:eastAsia="Times New Roman"/>
          <w:szCs w:val="24"/>
        </w:rPr>
        <w:t>,</w:t>
      </w:r>
      <w:r w:rsidRPr="000A3B56">
        <w:rPr>
          <w:rFonts w:eastAsia="Times New Roman"/>
          <w:szCs w:val="24"/>
        </w:rPr>
        <w:t xml:space="preserve"> μ</w:t>
      </w:r>
      <w:r>
        <w:rPr>
          <w:rFonts w:eastAsia="Times New Roman"/>
          <w:szCs w:val="24"/>
        </w:rPr>
        <w:t xml:space="preserve">έλη ΔΕΠ, </w:t>
      </w:r>
      <w:r w:rsidRPr="000A3B56">
        <w:rPr>
          <w:rFonts w:eastAsia="Times New Roman"/>
          <w:szCs w:val="24"/>
        </w:rPr>
        <w:t>φοιτητική μέριμνα</w:t>
      </w:r>
      <w:r>
        <w:rPr>
          <w:rFonts w:eastAsia="Times New Roman"/>
          <w:szCs w:val="24"/>
        </w:rPr>
        <w:t xml:space="preserve">, μέριμνα για </w:t>
      </w:r>
      <w:r w:rsidRPr="000A3B56">
        <w:rPr>
          <w:rFonts w:eastAsia="Times New Roman"/>
          <w:szCs w:val="24"/>
        </w:rPr>
        <w:t>διοικητικό προσωπικό και</w:t>
      </w:r>
      <w:r>
        <w:rPr>
          <w:rFonts w:eastAsia="Times New Roman"/>
          <w:szCs w:val="24"/>
        </w:rPr>
        <w:t>, β</w:t>
      </w:r>
      <w:r w:rsidRPr="000A3B56">
        <w:rPr>
          <w:rFonts w:eastAsia="Times New Roman"/>
          <w:szCs w:val="24"/>
        </w:rPr>
        <w:t>εβαίως</w:t>
      </w:r>
      <w:r>
        <w:rPr>
          <w:rFonts w:eastAsia="Times New Roman"/>
          <w:szCs w:val="24"/>
        </w:rPr>
        <w:t xml:space="preserve">, μέριμνα </w:t>
      </w:r>
      <w:r w:rsidRPr="000A3B56">
        <w:rPr>
          <w:rFonts w:eastAsia="Times New Roman"/>
          <w:szCs w:val="24"/>
        </w:rPr>
        <w:t>για τη μεταβατικότητα και την κινητικότητα</w:t>
      </w:r>
      <w:r>
        <w:rPr>
          <w:rFonts w:eastAsia="Times New Roman"/>
          <w:szCs w:val="24"/>
        </w:rPr>
        <w:t>.</w:t>
      </w:r>
    </w:p>
    <w:p w14:paraId="2E247812" w14:textId="77777777" w:rsidR="00ED3BF8" w:rsidRDefault="009F432D">
      <w:pPr>
        <w:spacing w:after="0" w:line="600" w:lineRule="auto"/>
        <w:ind w:firstLine="720"/>
        <w:jc w:val="both"/>
        <w:rPr>
          <w:rFonts w:eastAsia="Times New Roman"/>
          <w:szCs w:val="24"/>
        </w:rPr>
      </w:pPr>
      <w:r>
        <w:rPr>
          <w:rFonts w:eastAsia="Times New Roman"/>
          <w:szCs w:val="24"/>
        </w:rPr>
        <w:t>Υ</w:t>
      </w:r>
      <w:r w:rsidRPr="000A3B56">
        <w:rPr>
          <w:rFonts w:eastAsia="Times New Roman"/>
          <w:szCs w:val="24"/>
        </w:rPr>
        <w:t xml:space="preserve">πάρχουν δείγματα γραφής </w:t>
      </w:r>
      <w:r w:rsidRPr="000A3B56">
        <w:rPr>
          <w:rFonts w:eastAsia="Times New Roman"/>
          <w:szCs w:val="24"/>
        </w:rPr>
        <w:t>απ</w:t>
      </w:r>
      <w:r>
        <w:rPr>
          <w:rFonts w:eastAsia="Times New Roman"/>
          <w:szCs w:val="24"/>
        </w:rPr>
        <w:t>’</w:t>
      </w:r>
      <w:r w:rsidRPr="000A3B56">
        <w:rPr>
          <w:rFonts w:eastAsia="Times New Roman"/>
          <w:szCs w:val="24"/>
        </w:rPr>
        <w:t xml:space="preserve"> </w:t>
      </w:r>
      <w:r w:rsidRPr="000A3B56">
        <w:rPr>
          <w:rFonts w:eastAsia="Times New Roman"/>
          <w:szCs w:val="24"/>
        </w:rPr>
        <w:t>αυτή</w:t>
      </w:r>
      <w:r>
        <w:rPr>
          <w:rFonts w:eastAsia="Times New Roman"/>
          <w:szCs w:val="24"/>
        </w:rPr>
        <w:t>ν την Κ</w:t>
      </w:r>
      <w:r w:rsidRPr="000A3B56">
        <w:rPr>
          <w:rFonts w:eastAsia="Times New Roman"/>
          <w:szCs w:val="24"/>
        </w:rPr>
        <w:t>υβέρνηση</w:t>
      </w:r>
      <w:r>
        <w:rPr>
          <w:rFonts w:eastAsia="Times New Roman"/>
          <w:szCs w:val="24"/>
        </w:rPr>
        <w:t xml:space="preserve">. Δόθηκαν πεντακόσια </w:t>
      </w:r>
      <w:r w:rsidRPr="000A3B56">
        <w:rPr>
          <w:rFonts w:eastAsia="Times New Roman"/>
          <w:szCs w:val="24"/>
        </w:rPr>
        <w:t xml:space="preserve">μέλη </w:t>
      </w:r>
      <w:r>
        <w:rPr>
          <w:rFonts w:eastAsia="Times New Roman"/>
          <w:szCs w:val="24"/>
        </w:rPr>
        <w:t xml:space="preserve">ΔΕΠ </w:t>
      </w:r>
      <w:r w:rsidRPr="000A3B56">
        <w:rPr>
          <w:rFonts w:eastAsia="Times New Roman"/>
          <w:szCs w:val="24"/>
        </w:rPr>
        <w:t xml:space="preserve">και </w:t>
      </w:r>
      <w:r>
        <w:rPr>
          <w:rFonts w:eastAsia="Times New Roman"/>
          <w:szCs w:val="24"/>
        </w:rPr>
        <w:t xml:space="preserve">εδώ </w:t>
      </w:r>
      <w:r w:rsidRPr="000A3B56">
        <w:rPr>
          <w:rFonts w:eastAsia="Times New Roman"/>
          <w:szCs w:val="24"/>
        </w:rPr>
        <w:t>πρέπει να ανα</w:t>
      </w:r>
      <w:r>
        <w:rPr>
          <w:rFonts w:eastAsia="Times New Roman"/>
          <w:szCs w:val="24"/>
        </w:rPr>
        <w:t xml:space="preserve">ρωτηθούμε –το είπαμε και στις </w:t>
      </w:r>
      <w:r>
        <w:rPr>
          <w:rFonts w:eastAsia="Times New Roman"/>
          <w:szCs w:val="24"/>
        </w:rPr>
        <w:t>επιτροπές</w:t>
      </w:r>
      <w:r>
        <w:rPr>
          <w:rFonts w:eastAsia="Times New Roman"/>
          <w:szCs w:val="24"/>
        </w:rPr>
        <w:t xml:space="preserve">- γιατί </w:t>
      </w:r>
      <w:proofErr w:type="spellStart"/>
      <w:r>
        <w:rPr>
          <w:rFonts w:eastAsia="Times New Roman"/>
          <w:szCs w:val="24"/>
        </w:rPr>
        <w:t>απορροφήθηκαν</w:t>
      </w:r>
      <w:proofErr w:type="spellEnd"/>
      <w:r>
        <w:rPr>
          <w:rFonts w:eastAsia="Times New Roman"/>
          <w:szCs w:val="24"/>
        </w:rPr>
        <w:t xml:space="preserve"> </w:t>
      </w:r>
      <w:r w:rsidRPr="000A3B56">
        <w:rPr>
          <w:rFonts w:eastAsia="Times New Roman"/>
          <w:szCs w:val="24"/>
        </w:rPr>
        <w:t xml:space="preserve">μόνο </w:t>
      </w:r>
      <w:r>
        <w:rPr>
          <w:rFonts w:eastAsia="Times New Roman"/>
          <w:szCs w:val="24"/>
        </w:rPr>
        <w:t>εκατό. Γιατί τ</w:t>
      </w:r>
      <w:r w:rsidRPr="000A3B56">
        <w:rPr>
          <w:rFonts w:eastAsia="Times New Roman"/>
          <w:szCs w:val="24"/>
        </w:rPr>
        <w:t>ο αυτοδιοίκητο χω</w:t>
      </w:r>
      <w:r>
        <w:rPr>
          <w:rFonts w:eastAsia="Times New Roman"/>
          <w:szCs w:val="24"/>
        </w:rPr>
        <w:t>λαίνει. Το θέλουμε, α</w:t>
      </w:r>
      <w:r w:rsidRPr="000A3B56">
        <w:rPr>
          <w:rFonts w:eastAsia="Times New Roman"/>
          <w:szCs w:val="24"/>
        </w:rPr>
        <w:t xml:space="preserve">λλά </w:t>
      </w:r>
      <w:r>
        <w:rPr>
          <w:rFonts w:eastAsia="Times New Roman"/>
          <w:szCs w:val="24"/>
        </w:rPr>
        <w:t xml:space="preserve">χωλαίνει, </w:t>
      </w:r>
      <w:r w:rsidRPr="000A3B56">
        <w:rPr>
          <w:rFonts w:eastAsia="Times New Roman"/>
          <w:szCs w:val="24"/>
        </w:rPr>
        <w:t>όταν βαδίζει χέρι-χέρι με το</w:t>
      </w:r>
      <w:r>
        <w:rPr>
          <w:rFonts w:eastAsia="Times New Roman"/>
          <w:szCs w:val="24"/>
        </w:rPr>
        <w:t xml:space="preserve">ν </w:t>
      </w:r>
      <w:proofErr w:type="spellStart"/>
      <w:r>
        <w:rPr>
          <w:rFonts w:eastAsia="Times New Roman"/>
          <w:szCs w:val="24"/>
        </w:rPr>
        <w:t>συντεχνιασμό</w:t>
      </w:r>
      <w:proofErr w:type="spellEnd"/>
      <w:r>
        <w:rPr>
          <w:rFonts w:eastAsia="Times New Roman"/>
          <w:szCs w:val="24"/>
        </w:rPr>
        <w:t xml:space="preserve">. Το </w:t>
      </w:r>
      <w:r w:rsidRPr="000A3B56">
        <w:rPr>
          <w:rFonts w:eastAsia="Times New Roman"/>
          <w:szCs w:val="24"/>
        </w:rPr>
        <w:t xml:space="preserve">αυτοδιοίκητο </w:t>
      </w:r>
      <w:r>
        <w:rPr>
          <w:rFonts w:eastAsia="Times New Roman"/>
          <w:szCs w:val="24"/>
        </w:rPr>
        <w:t xml:space="preserve">είναι </w:t>
      </w:r>
      <w:r w:rsidRPr="000A3B56">
        <w:rPr>
          <w:rFonts w:eastAsia="Times New Roman"/>
          <w:szCs w:val="24"/>
        </w:rPr>
        <w:t xml:space="preserve">ένα εργαλείο για την καλύτερη </w:t>
      </w:r>
      <w:r>
        <w:rPr>
          <w:rFonts w:eastAsia="Times New Roman"/>
          <w:szCs w:val="24"/>
        </w:rPr>
        <w:t>λ</w:t>
      </w:r>
      <w:r w:rsidRPr="000A3B56">
        <w:rPr>
          <w:rFonts w:eastAsia="Times New Roman"/>
          <w:szCs w:val="24"/>
        </w:rPr>
        <w:t>ειτουργία των πανεπιστημίων και της εκπαίδευσης και</w:t>
      </w:r>
      <w:r>
        <w:rPr>
          <w:rFonts w:eastAsia="Times New Roman"/>
          <w:szCs w:val="24"/>
        </w:rPr>
        <w:t>,</w:t>
      </w:r>
      <w:r w:rsidRPr="000A3B56">
        <w:rPr>
          <w:rFonts w:eastAsia="Times New Roman"/>
          <w:szCs w:val="24"/>
        </w:rPr>
        <w:t xml:space="preserve"> δυστ</w:t>
      </w:r>
      <w:r w:rsidRPr="000A3B56">
        <w:rPr>
          <w:rFonts w:eastAsia="Times New Roman"/>
          <w:szCs w:val="24"/>
        </w:rPr>
        <w:t>υχώς</w:t>
      </w:r>
      <w:r>
        <w:rPr>
          <w:rFonts w:eastAsia="Times New Roman"/>
          <w:szCs w:val="24"/>
        </w:rPr>
        <w:t>,</w:t>
      </w:r>
      <w:r w:rsidRPr="000A3B56">
        <w:rPr>
          <w:rFonts w:eastAsia="Times New Roman"/>
          <w:szCs w:val="24"/>
        </w:rPr>
        <w:t xml:space="preserve"> και </w:t>
      </w:r>
      <w:r>
        <w:rPr>
          <w:rFonts w:eastAsia="Times New Roman"/>
          <w:szCs w:val="24"/>
        </w:rPr>
        <w:t xml:space="preserve">στην </w:t>
      </w:r>
      <w:r>
        <w:rPr>
          <w:rFonts w:eastAsia="Times New Roman"/>
          <w:szCs w:val="24"/>
        </w:rPr>
        <w:t xml:space="preserve">επιτροπή </w:t>
      </w:r>
      <w:r>
        <w:rPr>
          <w:rFonts w:eastAsia="Times New Roman"/>
          <w:szCs w:val="24"/>
        </w:rPr>
        <w:t>με τους φορ</w:t>
      </w:r>
      <w:r w:rsidRPr="000A3B56">
        <w:rPr>
          <w:rFonts w:eastAsia="Times New Roman"/>
          <w:szCs w:val="24"/>
        </w:rPr>
        <w:t xml:space="preserve">είς </w:t>
      </w:r>
      <w:r>
        <w:rPr>
          <w:rFonts w:eastAsia="Times New Roman"/>
          <w:szCs w:val="24"/>
        </w:rPr>
        <w:t xml:space="preserve">φάνηκαν τέτοιες </w:t>
      </w:r>
      <w:r w:rsidRPr="000A3B56">
        <w:rPr>
          <w:rFonts w:eastAsia="Times New Roman"/>
          <w:szCs w:val="24"/>
        </w:rPr>
        <w:t>διαφορετικές προσεγγίσεις</w:t>
      </w:r>
      <w:r>
        <w:rPr>
          <w:rFonts w:eastAsia="Times New Roman"/>
          <w:szCs w:val="24"/>
        </w:rPr>
        <w:t>.</w:t>
      </w:r>
    </w:p>
    <w:p w14:paraId="2E247813" w14:textId="77777777" w:rsidR="00ED3BF8" w:rsidRDefault="009F432D">
      <w:pPr>
        <w:spacing w:after="0" w:line="600" w:lineRule="auto"/>
        <w:ind w:firstLine="720"/>
        <w:jc w:val="both"/>
        <w:rPr>
          <w:rFonts w:eastAsia="Times New Roman"/>
          <w:szCs w:val="24"/>
        </w:rPr>
      </w:pPr>
      <w:r w:rsidRPr="000A3B56">
        <w:rPr>
          <w:rFonts w:eastAsia="Times New Roman"/>
          <w:szCs w:val="24"/>
        </w:rPr>
        <w:t>Θέλω δύο</w:t>
      </w:r>
      <w:r>
        <w:rPr>
          <w:rFonts w:eastAsia="Times New Roman"/>
          <w:szCs w:val="24"/>
        </w:rPr>
        <w:t>-</w:t>
      </w:r>
      <w:r w:rsidRPr="000A3B56">
        <w:rPr>
          <w:rFonts w:eastAsia="Times New Roman"/>
          <w:szCs w:val="24"/>
        </w:rPr>
        <w:t>τρία σημεία να επιλέξ</w:t>
      </w:r>
      <w:r>
        <w:rPr>
          <w:rFonts w:eastAsia="Times New Roman"/>
          <w:szCs w:val="24"/>
        </w:rPr>
        <w:t>ω</w:t>
      </w:r>
      <w:r w:rsidRPr="000A3B56">
        <w:rPr>
          <w:rFonts w:eastAsia="Times New Roman"/>
          <w:szCs w:val="24"/>
        </w:rPr>
        <w:t xml:space="preserve"> και να πάω και εγώ στα πιο εξειδικευμένα για την περιοχή</w:t>
      </w:r>
      <w:r>
        <w:rPr>
          <w:rFonts w:eastAsia="Times New Roman"/>
          <w:szCs w:val="24"/>
        </w:rPr>
        <w:t>.</w:t>
      </w:r>
      <w:r w:rsidRPr="000A3B56">
        <w:rPr>
          <w:rFonts w:eastAsia="Times New Roman"/>
          <w:szCs w:val="24"/>
        </w:rPr>
        <w:t xml:space="preserve"> </w:t>
      </w:r>
    </w:p>
    <w:p w14:paraId="2E247814" w14:textId="77777777" w:rsidR="00ED3BF8" w:rsidRDefault="009F432D">
      <w:pPr>
        <w:spacing w:after="0" w:line="600" w:lineRule="auto"/>
        <w:ind w:firstLine="720"/>
        <w:jc w:val="both"/>
        <w:rPr>
          <w:rFonts w:eastAsia="Times New Roman"/>
          <w:szCs w:val="24"/>
        </w:rPr>
      </w:pPr>
      <w:r w:rsidRPr="000A3B56">
        <w:rPr>
          <w:rFonts w:eastAsia="Times New Roman"/>
          <w:szCs w:val="24"/>
        </w:rPr>
        <w:t>Νομίζω ότι πρέπει</w:t>
      </w:r>
      <w:r>
        <w:rPr>
          <w:rFonts w:eastAsia="Times New Roman"/>
          <w:szCs w:val="24"/>
        </w:rPr>
        <w:t xml:space="preserve">, πρώτον, </w:t>
      </w:r>
      <w:r w:rsidRPr="000A3B56">
        <w:rPr>
          <w:rFonts w:eastAsia="Times New Roman"/>
          <w:szCs w:val="24"/>
        </w:rPr>
        <w:t>να προσδιορίζεται ο τόπος και ο χρόνος για τη μεταβατική</w:t>
      </w:r>
      <w:r w:rsidRPr="000A3B56">
        <w:rPr>
          <w:rFonts w:eastAsia="Times New Roman"/>
          <w:szCs w:val="24"/>
        </w:rPr>
        <w:t xml:space="preserve"> </w:t>
      </w:r>
      <w:r>
        <w:rPr>
          <w:rFonts w:eastAsia="Times New Roman"/>
          <w:szCs w:val="24"/>
        </w:rPr>
        <w:t>λ</w:t>
      </w:r>
      <w:r w:rsidRPr="000A3B56">
        <w:rPr>
          <w:rFonts w:eastAsia="Times New Roman"/>
          <w:szCs w:val="24"/>
        </w:rPr>
        <w:t>ειτουργία των τμημάτων του ΤΕΙ Δυτικής Ελλάδας</w:t>
      </w:r>
      <w:r>
        <w:rPr>
          <w:rFonts w:eastAsia="Times New Roman"/>
          <w:szCs w:val="24"/>
        </w:rPr>
        <w:t>,</w:t>
      </w:r>
      <w:r w:rsidRPr="000A3B56">
        <w:rPr>
          <w:rFonts w:eastAsia="Times New Roman"/>
          <w:szCs w:val="24"/>
        </w:rPr>
        <w:t xml:space="preserve"> που εντά</w:t>
      </w:r>
      <w:r>
        <w:rPr>
          <w:rFonts w:eastAsia="Times New Roman"/>
          <w:szCs w:val="24"/>
        </w:rPr>
        <w:t xml:space="preserve">σσονται </w:t>
      </w:r>
      <w:r w:rsidRPr="000A3B56">
        <w:rPr>
          <w:rFonts w:eastAsia="Times New Roman"/>
          <w:szCs w:val="24"/>
        </w:rPr>
        <w:t>στα τμήματα του Πανεπιστημίου Πατρών στην Πάτρα</w:t>
      </w:r>
      <w:r>
        <w:rPr>
          <w:rFonts w:eastAsia="Times New Roman"/>
          <w:szCs w:val="24"/>
        </w:rPr>
        <w:t xml:space="preserve">. </w:t>
      </w:r>
    </w:p>
    <w:p w14:paraId="2E247815" w14:textId="77777777" w:rsidR="00ED3BF8" w:rsidRDefault="009F432D">
      <w:pPr>
        <w:spacing w:after="0" w:line="600" w:lineRule="auto"/>
        <w:ind w:firstLine="720"/>
        <w:jc w:val="both"/>
        <w:rPr>
          <w:rFonts w:eastAsia="Times New Roman"/>
          <w:szCs w:val="24"/>
        </w:rPr>
      </w:pPr>
      <w:r>
        <w:rPr>
          <w:rFonts w:eastAsia="Times New Roman"/>
          <w:szCs w:val="24"/>
        </w:rPr>
        <w:lastRenderedPageBreak/>
        <w:t>Ν</w:t>
      </w:r>
      <w:r w:rsidRPr="000A3B56">
        <w:rPr>
          <w:rFonts w:eastAsia="Times New Roman"/>
          <w:szCs w:val="24"/>
        </w:rPr>
        <w:t>ομίζω</w:t>
      </w:r>
      <w:r>
        <w:rPr>
          <w:rFonts w:eastAsia="Times New Roman"/>
          <w:szCs w:val="24"/>
        </w:rPr>
        <w:t>,</w:t>
      </w:r>
      <w:r w:rsidRPr="000A3B56">
        <w:rPr>
          <w:rFonts w:eastAsia="Times New Roman"/>
          <w:szCs w:val="24"/>
        </w:rPr>
        <w:t xml:space="preserve"> </w:t>
      </w:r>
      <w:r>
        <w:rPr>
          <w:rFonts w:eastAsia="Times New Roman"/>
          <w:szCs w:val="24"/>
        </w:rPr>
        <w:t>επίσης,</w:t>
      </w:r>
      <w:r w:rsidRPr="000A3B56">
        <w:rPr>
          <w:rFonts w:eastAsia="Times New Roman"/>
          <w:szCs w:val="24"/>
        </w:rPr>
        <w:t xml:space="preserve"> ότι πρέπει να προσδιορίζεται ο αριθμός των νέων μελών </w:t>
      </w:r>
      <w:r>
        <w:rPr>
          <w:rFonts w:eastAsia="Times New Roman"/>
          <w:szCs w:val="24"/>
        </w:rPr>
        <w:t>ΔΕΠ</w:t>
      </w:r>
      <w:r w:rsidRPr="000A3B56">
        <w:rPr>
          <w:rFonts w:eastAsia="Times New Roman"/>
          <w:szCs w:val="24"/>
        </w:rPr>
        <w:t xml:space="preserve"> σε κάθε ένα από τα νέα τμήματα που </w:t>
      </w:r>
      <w:r>
        <w:rPr>
          <w:rFonts w:eastAsia="Times New Roman"/>
          <w:szCs w:val="24"/>
        </w:rPr>
        <w:t>ιδρύ</w:t>
      </w:r>
      <w:r w:rsidRPr="000A3B56">
        <w:rPr>
          <w:rFonts w:eastAsia="Times New Roman"/>
          <w:szCs w:val="24"/>
        </w:rPr>
        <w:t xml:space="preserve">ονται </w:t>
      </w:r>
      <w:r>
        <w:rPr>
          <w:rFonts w:eastAsia="Times New Roman"/>
          <w:szCs w:val="24"/>
        </w:rPr>
        <w:t xml:space="preserve">είτε </w:t>
      </w:r>
      <w:r w:rsidRPr="000A3B56">
        <w:rPr>
          <w:rFonts w:eastAsia="Times New Roman"/>
          <w:szCs w:val="24"/>
        </w:rPr>
        <w:t>είναι το</w:t>
      </w:r>
      <w:r>
        <w:rPr>
          <w:rFonts w:eastAsia="Times New Roman"/>
          <w:szCs w:val="24"/>
        </w:rPr>
        <w:t>υ</w:t>
      </w:r>
      <w:r w:rsidRPr="000A3B56">
        <w:rPr>
          <w:rFonts w:eastAsia="Times New Roman"/>
          <w:szCs w:val="24"/>
        </w:rPr>
        <w:t xml:space="preserve"> 2019 και το</w:t>
      </w:r>
      <w:r>
        <w:rPr>
          <w:rFonts w:eastAsia="Times New Roman"/>
          <w:szCs w:val="24"/>
        </w:rPr>
        <w:t>υ</w:t>
      </w:r>
      <w:r w:rsidRPr="000A3B56">
        <w:rPr>
          <w:rFonts w:eastAsia="Times New Roman"/>
          <w:szCs w:val="24"/>
        </w:rPr>
        <w:t xml:space="preserve"> </w:t>
      </w:r>
      <w:r>
        <w:rPr>
          <w:rFonts w:eastAsia="Times New Roman"/>
          <w:szCs w:val="24"/>
        </w:rPr>
        <w:t>20</w:t>
      </w:r>
      <w:r w:rsidRPr="000A3B56">
        <w:rPr>
          <w:rFonts w:eastAsia="Times New Roman"/>
          <w:szCs w:val="24"/>
        </w:rPr>
        <w:t>20 πρωτίστως</w:t>
      </w:r>
      <w:r>
        <w:rPr>
          <w:rFonts w:eastAsia="Times New Roman"/>
          <w:szCs w:val="24"/>
        </w:rPr>
        <w:t>,</w:t>
      </w:r>
      <w:r w:rsidRPr="000A3B56">
        <w:rPr>
          <w:rFonts w:eastAsia="Times New Roman"/>
          <w:szCs w:val="24"/>
        </w:rPr>
        <w:t xml:space="preserve"> αλλά και αργότερα</w:t>
      </w:r>
      <w:r>
        <w:rPr>
          <w:rFonts w:eastAsia="Times New Roman"/>
          <w:szCs w:val="24"/>
        </w:rPr>
        <w:t>.</w:t>
      </w:r>
    </w:p>
    <w:p w14:paraId="2E247816" w14:textId="77777777" w:rsidR="00ED3BF8" w:rsidRDefault="009F432D">
      <w:pPr>
        <w:spacing w:after="0" w:line="600" w:lineRule="auto"/>
        <w:ind w:firstLine="720"/>
        <w:jc w:val="both"/>
        <w:rPr>
          <w:rFonts w:eastAsia="Times New Roman"/>
          <w:szCs w:val="24"/>
        </w:rPr>
      </w:pPr>
      <w:r>
        <w:rPr>
          <w:rFonts w:eastAsia="Times New Roman"/>
          <w:szCs w:val="24"/>
        </w:rPr>
        <w:t>Επίσης,</w:t>
      </w:r>
      <w:r w:rsidRPr="000A3B56">
        <w:rPr>
          <w:rFonts w:eastAsia="Times New Roman"/>
          <w:szCs w:val="24"/>
        </w:rPr>
        <w:t xml:space="preserve"> πρέπει να υπάρχει </w:t>
      </w:r>
      <w:r>
        <w:rPr>
          <w:rFonts w:eastAsia="Times New Roman"/>
          <w:szCs w:val="24"/>
        </w:rPr>
        <w:t>νέα</w:t>
      </w:r>
      <w:r w:rsidRPr="000A3B56">
        <w:rPr>
          <w:rFonts w:eastAsia="Times New Roman"/>
          <w:szCs w:val="24"/>
        </w:rPr>
        <w:t xml:space="preserve"> πρό</w:t>
      </w:r>
      <w:r>
        <w:rPr>
          <w:rFonts w:eastAsia="Times New Roman"/>
          <w:szCs w:val="24"/>
        </w:rPr>
        <w:t>βλε</w:t>
      </w:r>
      <w:r w:rsidRPr="000A3B56">
        <w:rPr>
          <w:rFonts w:eastAsia="Times New Roman"/>
          <w:szCs w:val="24"/>
        </w:rPr>
        <w:t>ψη διοικητικ</w:t>
      </w:r>
      <w:r>
        <w:rPr>
          <w:rFonts w:eastAsia="Times New Roman"/>
          <w:szCs w:val="24"/>
        </w:rPr>
        <w:t>ού προσωπικού</w:t>
      </w:r>
      <w:r w:rsidRPr="000A3B56">
        <w:rPr>
          <w:rFonts w:eastAsia="Times New Roman"/>
          <w:szCs w:val="24"/>
        </w:rPr>
        <w:t xml:space="preserve"> για τα νέα τμήματα του Μεσολογγίου και της Αιτωλοακαρνανίας γενικότερα</w:t>
      </w:r>
      <w:r>
        <w:rPr>
          <w:rFonts w:eastAsia="Times New Roman"/>
          <w:szCs w:val="24"/>
        </w:rPr>
        <w:t xml:space="preserve">. </w:t>
      </w:r>
    </w:p>
    <w:p w14:paraId="2E247817" w14:textId="77777777" w:rsidR="00ED3BF8" w:rsidRDefault="009F432D">
      <w:pPr>
        <w:spacing w:after="0" w:line="600" w:lineRule="auto"/>
        <w:ind w:firstLine="720"/>
        <w:jc w:val="both"/>
        <w:rPr>
          <w:rFonts w:eastAsia="Times New Roman"/>
          <w:szCs w:val="24"/>
        </w:rPr>
      </w:pPr>
      <w:r>
        <w:rPr>
          <w:rFonts w:eastAsia="Times New Roman"/>
          <w:szCs w:val="24"/>
        </w:rPr>
        <w:t xml:space="preserve">Πιστεύω </w:t>
      </w:r>
      <w:r w:rsidRPr="000A3B56">
        <w:rPr>
          <w:rFonts w:eastAsia="Times New Roman"/>
          <w:szCs w:val="24"/>
        </w:rPr>
        <w:t>ότι πρέπει να υπάρχει κινητικό</w:t>
      </w:r>
      <w:r>
        <w:rPr>
          <w:rFonts w:eastAsia="Times New Roman"/>
          <w:szCs w:val="24"/>
        </w:rPr>
        <w:t>τητα</w:t>
      </w:r>
      <w:r w:rsidRPr="000A3B56">
        <w:rPr>
          <w:rFonts w:eastAsia="Times New Roman"/>
          <w:szCs w:val="24"/>
        </w:rPr>
        <w:t xml:space="preserve"> </w:t>
      </w:r>
      <w:r>
        <w:rPr>
          <w:rFonts w:eastAsia="Times New Roman"/>
          <w:szCs w:val="24"/>
        </w:rPr>
        <w:t>των μελών ΔΕΠ</w:t>
      </w:r>
      <w:r w:rsidRPr="000A3B56">
        <w:rPr>
          <w:rFonts w:eastAsia="Times New Roman"/>
          <w:szCs w:val="24"/>
        </w:rPr>
        <w:t xml:space="preserve"> για τη στελέχωσ</w:t>
      </w:r>
      <w:r w:rsidRPr="000A3B56">
        <w:rPr>
          <w:rFonts w:eastAsia="Times New Roman"/>
          <w:szCs w:val="24"/>
        </w:rPr>
        <w:t xml:space="preserve">η των </w:t>
      </w:r>
      <w:r>
        <w:rPr>
          <w:rFonts w:eastAsia="Times New Roman"/>
          <w:szCs w:val="24"/>
        </w:rPr>
        <w:t xml:space="preserve">νέων </w:t>
      </w:r>
      <w:r w:rsidRPr="000A3B56">
        <w:rPr>
          <w:rFonts w:eastAsia="Times New Roman"/>
          <w:szCs w:val="24"/>
        </w:rPr>
        <w:t>τμημάτων και είναι πάρα πολύ σημαντικό αυτό</w:t>
      </w:r>
      <w:r>
        <w:rPr>
          <w:rFonts w:eastAsia="Times New Roman"/>
          <w:szCs w:val="24"/>
        </w:rPr>
        <w:t xml:space="preserve">. </w:t>
      </w:r>
    </w:p>
    <w:p w14:paraId="2E247818" w14:textId="77777777" w:rsidR="00ED3BF8" w:rsidRDefault="009F432D">
      <w:pPr>
        <w:spacing w:after="0" w:line="600" w:lineRule="auto"/>
        <w:ind w:firstLine="720"/>
        <w:jc w:val="both"/>
        <w:rPr>
          <w:rFonts w:eastAsia="Times New Roman"/>
          <w:szCs w:val="24"/>
        </w:rPr>
      </w:pPr>
      <w:r>
        <w:rPr>
          <w:rFonts w:eastAsia="Times New Roman"/>
          <w:szCs w:val="24"/>
        </w:rPr>
        <w:t>Κ</w:t>
      </w:r>
      <w:r w:rsidRPr="000A3B56">
        <w:rPr>
          <w:rFonts w:eastAsia="Times New Roman"/>
          <w:szCs w:val="24"/>
        </w:rPr>
        <w:t>αι</w:t>
      </w:r>
      <w:r>
        <w:rPr>
          <w:rFonts w:eastAsia="Times New Roman"/>
          <w:szCs w:val="24"/>
        </w:rPr>
        <w:t xml:space="preserve">, βέβαια, </w:t>
      </w:r>
      <w:r w:rsidRPr="000A3B56">
        <w:rPr>
          <w:rFonts w:eastAsia="Times New Roman"/>
          <w:szCs w:val="24"/>
        </w:rPr>
        <w:t xml:space="preserve">θέλω να προτείνω </w:t>
      </w:r>
      <w:r>
        <w:rPr>
          <w:rFonts w:eastAsia="Times New Roman"/>
          <w:szCs w:val="24"/>
        </w:rPr>
        <w:t>μια</w:t>
      </w:r>
      <w:r w:rsidRPr="000A3B56">
        <w:rPr>
          <w:rFonts w:eastAsia="Times New Roman"/>
          <w:szCs w:val="24"/>
        </w:rPr>
        <w:t xml:space="preserve"> νομοτεχνική βελτίωση</w:t>
      </w:r>
      <w:r>
        <w:rPr>
          <w:rFonts w:eastAsia="Times New Roman"/>
          <w:szCs w:val="24"/>
        </w:rPr>
        <w:t>. Σ</w:t>
      </w:r>
      <w:r w:rsidRPr="000A3B56">
        <w:rPr>
          <w:rFonts w:eastAsia="Times New Roman"/>
          <w:szCs w:val="24"/>
        </w:rPr>
        <w:t>το άρθρο 40 στην παράγραφο 1 στο ε</w:t>
      </w:r>
      <w:r>
        <w:rPr>
          <w:rFonts w:eastAsia="Times New Roman"/>
          <w:szCs w:val="24"/>
        </w:rPr>
        <w:t xml:space="preserve">δάφιο </w:t>
      </w:r>
      <w:proofErr w:type="spellStart"/>
      <w:r>
        <w:rPr>
          <w:rFonts w:eastAsia="Times New Roman"/>
          <w:szCs w:val="24"/>
        </w:rPr>
        <w:t>ια</w:t>
      </w:r>
      <w:proofErr w:type="spellEnd"/>
      <w:r>
        <w:rPr>
          <w:rFonts w:eastAsia="Times New Roman"/>
          <w:szCs w:val="24"/>
        </w:rPr>
        <w:t>΄ ν</w:t>
      </w:r>
      <w:r w:rsidRPr="000A3B56">
        <w:rPr>
          <w:rFonts w:eastAsia="Times New Roman"/>
          <w:szCs w:val="24"/>
        </w:rPr>
        <w:t xml:space="preserve">ομίζω ότι πρέπει να προστεθεί στη σειρά εκεί που λέει μετά τη λέξη </w:t>
      </w:r>
      <w:r>
        <w:rPr>
          <w:rFonts w:eastAsia="Times New Roman"/>
          <w:szCs w:val="24"/>
        </w:rPr>
        <w:t xml:space="preserve">«γεωπονίας» η </w:t>
      </w:r>
      <w:r>
        <w:rPr>
          <w:rFonts w:eastAsia="Times New Roman"/>
          <w:szCs w:val="24"/>
        </w:rPr>
        <w:t xml:space="preserve">φράση </w:t>
      </w:r>
      <w:r>
        <w:rPr>
          <w:rFonts w:eastAsia="Times New Roman"/>
          <w:szCs w:val="24"/>
        </w:rPr>
        <w:t>«</w:t>
      </w:r>
      <w:r>
        <w:rPr>
          <w:rFonts w:eastAsia="Times New Roman"/>
          <w:szCs w:val="24"/>
        </w:rPr>
        <w:t>τμήμα</w:t>
      </w:r>
      <w:r>
        <w:rPr>
          <w:rFonts w:eastAsia="Times New Roman"/>
          <w:szCs w:val="24"/>
        </w:rPr>
        <w:t xml:space="preserve"> Φυτ</w:t>
      </w:r>
      <w:r>
        <w:rPr>
          <w:rFonts w:eastAsia="Times New Roman"/>
          <w:szCs w:val="24"/>
        </w:rPr>
        <w:t>ικής Π</w:t>
      </w:r>
      <w:r w:rsidRPr="000A3B56">
        <w:rPr>
          <w:rFonts w:eastAsia="Times New Roman"/>
          <w:szCs w:val="24"/>
        </w:rPr>
        <w:t>αραγωγής</w:t>
      </w:r>
      <w:r>
        <w:rPr>
          <w:rFonts w:eastAsia="Times New Roman"/>
          <w:szCs w:val="24"/>
        </w:rPr>
        <w:t>». Μ</w:t>
      </w:r>
      <w:r w:rsidRPr="000A3B56">
        <w:rPr>
          <w:rFonts w:eastAsia="Times New Roman"/>
          <w:szCs w:val="24"/>
        </w:rPr>
        <w:t>ιλά</w:t>
      </w:r>
      <w:r>
        <w:rPr>
          <w:rFonts w:eastAsia="Times New Roman"/>
          <w:szCs w:val="24"/>
        </w:rPr>
        <w:t>ω</w:t>
      </w:r>
      <w:r w:rsidRPr="000A3B56">
        <w:rPr>
          <w:rFonts w:eastAsia="Times New Roman"/>
          <w:szCs w:val="24"/>
        </w:rPr>
        <w:t xml:space="preserve"> για τη μετακίνηση των μελών </w:t>
      </w:r>
      <w:r>
        <w:rPr>
          <w:rFonts w:eastAsia="Times New Roman"/>
          <w:szCs w:val="24"/>
        </w:rPr>
        <w:t>ΔΕΠ.</w:t>
      </w:r>
    </w:p>
    <w:p w14:paraId="2E247819" w14:textId="77777777" w:rsidR="00ED3BF8" w:rsidRDefault="009F432D">
      <w:pPr>
        <w:spacing w:after="0" w:line="600" w:lineRule="auto"/>
        <w:ind w:firstLine="720"/>
        <w:jc w:val="both"/>
        <w:rPr>
          <w:rFonts w:eastAsia="Times New Roman"/>
          <w:szCs w:val="24"/>
        </w:rPr>
      </w:pPr>
      <w:r>
        <w:rPr>
          <w:rFonts w:eastAsia="Times New Roman"/>
          <w:szCs w:val="24"/>
        </w:rPr>
        <w:t xml:space="preserve">Θα τελειώσω εδώ </w:t>
      </w:r>
      <w:r w:rsidRPr="000A3B56">
        <w:rPr>
          <w:rFonts w:eastAsia="Times New Roman"/>
          <w:szCs w:val="24"/>
        </w:rPr>
        <w:t>λέγοντας ότι είναι ένα νομοσχέδιο</w:t>
      </w:r>
      <w:r>
        <w:rPr>
          <w:rFonts w:eastAsia="Times New Roman"/>
          <w:szCs w:val="24"/>
        </w:rPr>
        <w:t xml:space="preserve">, το οποίο </w:t>
      </w:r>
      <w:r w:rsidRPr="000A3B56">
        <w:rPr>
          <w:rFonts w:eastAsia="Times New Roman"/>
          <w:szCs w:val="24"/>
        </w:rPr>
        <w:t xml:space="preserve">πραγματικά </w:t>
      </w:r>
      <w:r>
        <w:rPr>
          <w:rFonts w:eastAsia="Times New Roman"/>
          <w:szCs w:val="24"/>
        </w:rPr>
        <w:t xml:space="preserve">σκοπεύει </w:t>
      </w:r>
      <w:r w:rsidRPr="000A3B56">
        <w:rPr>
          <w:rFonts w:eastAsia="Times New Roman"/>
          <w:szCs w:val="24"/>
        </w:rPr>
        <w:t>να θεραπεύσει π</w:t>
      </w:r>
      <w:r>
        <w:rPr>
          <w:rFonts w:eastAsia="Times New Roman"/>
          <w:szCs w:val="24"/>
        </w:rPr>
        <w:t>λ</w:t>
      </w:r>
      <w:r w:rsidRPr="000A3B56">
        <w:rPr>
          <w:rFonts w:eastAsia="Times New Roman"/>
          <w:szCs w:val="24"/>
        </w:rPr>
        <w:t xml:space="preserve">ηγές </w:t>
      </w:r>
      <w:r>
        <w:rPr>
          <w:rFonts w:eastAsia="Times New Roman"/>
          <w:szCs w:val="24"/>
        </w:rPr>
        <w:t xml:space="preserve">που υπήρχαν από το παρελθόν. </w:t>
      </w:r>
      <w:r w:rsidRPr="000A3B56">
        <w:rPr>
          <w:rFonts w:eastAsia="Times New Roman"/>
          <w:szCs w:val="24"/>
        </w:rPr>
        <w:t>Νομίζω</w:t>
      </w:r>
      <w:r>
        <w:rPr>
          <w:rFonts w:eastAsia="Times New Roman"/>
          <w:szCs w:val="24"/>
        </w:rPr>
        <w:t>,</w:t>
      </w:r>
      <w:r w:rsidRPr="000A3B56">
        <w:rPr>
          <w:rFonts w:eastAsia="Times New Roman"/>
          <w:szCs w:val="24"/>
        </w:rPr>
        <w:t xml:space="preserve"> </w:t>
      </w:r>
      <w:r>
        <w:rPr>
          <w:rFonts w:eastAsia="Times New Roman"/>
          <w:szCs w:val="24"/>
        </w:rPr>
        <w:t>όμως,</w:t>
      </w:r>
      <w:r w:rsidRPr="000A3B56">
        <w:rPr>
          <w:rFonts w:eastAsia="Times New Roman"/>
          <w:szCs w:val="24"/>
        </w:rPr>
        <w:t xml:space="preserve"> ότι χρειάζεται ουσιαστική </w:t>
      </w:r>
      <w:r w:rsidRPr="000A3B56">
        <w:rPr>
          <w:rFonts w:eastAsia="Times New Roman"/>
          <w:szCs w:val="24"/>
        </w:rPr>
        <w:lastRenderedPageBreak/>
        <w:t>προσπάθεια και</w:t>
      </w:r>
      <w:r>
        <w:rPr>
          <w:rFonts w:eastAsia="Times New Roman"/>
          <w:szCs w:val="24"/>
        </w:rPr>
        <w:t>,</w:t>
      </w:r>
      <w:r w:rsidRPr="000A3B56">
        <w:rPr>
          <w:rFonts w:eastAsia="Times New Roman"/>
          <w:szCs w:val="24"/>
        </w:rPr>
        <w:t xml:space="preserve"> κυρίως</w:t>
      </w:r>
      <w:r>
        <w:rPr>
          <w:rFonts w:eastAsia="Times New Roman"/>
          <w:szCs w:val="24"/>
        </w:rPr>
        <w:t>,</w:t>
      </w:r>
      <w:r w:rsidRPr="000A3B56">
        <w:rPr>
          <w:rFonts w:eastAsia="Times New Roman"/>
          <w:szCs w:val="24"/>
        </w:rPr>
        <w:t xml:space="preserve"> θα επι</w:t>
      </w:r>
      <w:r w:rsidRPr="000A3B56">
        <w:rPr>
          <w:rFonts w:eastAsia="Times New Roman"/>
          <w:szCs w:val="24"/>
        </w:rPr>
        <w:t xml:space="preserve">μείνω να μη δημιουργούμε τμήματα </w:t>
      </w:r>
      <w:r>
        <w:rPr>
          <w:rFonts w:eastAsia="Times New Roman"/>
          <w:szCs w:val="24"/>
        </w:rPr>
        <w:t xml:space="preserve">που να είναι «άδεια </w:t>
      </w:r>
      <w:r w:rsidRPr="000A3B56">
        <w:rPr>
          <w:rFonts w:eastAsia="Times New Roman"/>
          <w:szCs w:val="24"/>
        </w:rPr>
        <w:t>πουκάμισα</w:t>
      </w:r>
      <w:r>
        <w:rPr>
          <w:rFonts w:eastAsia="Times New Roman"/>
          <w:szCs w:val="24"/>
        </w:rPr>
        <w:t>», αλλά να</w:t>
      </w:r>
      <w:r w:rsidRPr="000A3B56">
        <w:rPr>
          <w:rFonts w:eastAsia="Times New Roman"/>
          <w:szCs w:val="24"/>
        </w:rPr>
        <w:t xml:space="preserve"> υπάρχει ουσιαστική φοιτητική μέριμνα</w:t>
      </w:r>
      <w:r>
        <w:rPr>
          <w:rFonts w:eastAsia="Times New Roman"/>
          <w:szCs w:val="24"/>
        </w:rPr>
        <w:t xml:space="preserve"> και</w:t>
      </w:r>
      <w:r w:rsidRPr="000A3B56">
        <w:rPr>
          <w:rFonts w:eastAsia="Times New Roman"/>
          <w:szCs w:val="24"/>
        </w:rPr>
        <w:t xml:space="preserve"> ουσιαστική μέριμνα για μέλ</w:t>
      </w:r>
      <w:r>
        <w:rPr>
          <w:rFonts w:eastAsia="Times New Roman"/>
          <w:szCs w:val="24"/>
        </w:rPr>
        <w:t xml:space="preserve">η ΔΕΠ, για </w:t>
      </w:r>
      <w:r w:rsidRPr="000A3B56">
        <w:rPr>
          <w:rFonts w:eastAsia="Times New Roman"/>
          <w:szCs w:val="24"/>
        </w:rPr>
        <w:t>κινητικότητα και μεταβατικότητα</w:t>
      </w:r>
      <w:r>
        <w:rPr>
          <w:rFonts w:eastAsia="Times New Roman"/>
          <w:szCs w:val="24"/>
        </w:rPr>
        <w:t>.</w:t>
      </w:r>
    </w:p>
    <w:p w14:paraId="2E24781A" w14:textId="77777777" w:rsidR="00ED3BF8" w:rsidRDefault="009F432D">
      <w:pPr>
        <w:spacing w:after="0" w:line="600" w:lineRule="auto"/>
        <w:ind w:firstLine="720"/>
        <w:jc w:val="both"/>
        <w:rPr>
          <w:rFonts w:eastAsia="Times New Roman"/>
          <w:szCs w:val="24"/>
        </w:rPr>
      </w:pPr>
      <w:r>
        <w:rPr>
          <w:rFonts w:eastAsia="Times New Roman"/>
          <w:szCs w:val="24"/>
        </w:rPr>
        <w:t>Ε</w:t>
      </w:r>
      <w:r w:rsidRPr="000A3B56">
        <w:rPr>
          <w:rFonts w:eastAsia="Times New Roman"/>
          <w:szCs w:val="24"/>
        </w:rPr>
        <w:t>υχαριστώ</w:t>
      </w:r>
      <w:r>
        <w:rPr>
          <w:rFonts w:eastAsia="Times New Roman"/>
          <w:szCs w:val="24"/>
        </w:rPr>
        <w:t>.</w:t>
      </w:r>
    </w:p>
    <w:p w14:paraId="2E24781B" w14:textId="77777777" w:rsidR="00ED3BF8" w:rsidRDefault="009F432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E24781C" w14:textId="77777777" w:rsidR="00ED3BF8" w:rsidRDefault="009F432D">
      <w:pPr>
        <w:spacing w:after="0" w:line="600" w:lineRule="auto"/>
        <w:ind w:firstLine="720"/>
        <w:jc w:val="both"/>
        <w:rPr>
          <w:rFonts w:eastAsia="Times New Roman"/>
          <w:szCs w:val="24"/>
        </w:rPr>
      </w:pPr>
      <w:r w:rsidRPr="00292FF4">
        <w:rPr>
          <w:rFonts w:eastAsia="Times New Roman"/>
          <w:b/>
          <w:szCs w:val="24"/>
        </w:rPr>
        <w:t xml:space="preserve">ΠΡΟΕΔΡΕΥΩΝ (Δημήτριος </w:t>
      </w:r>
      <w:proofErr w:type="spellStart"/>
      <w:r w:rsidRPr="00292FF4">
        <w:rPr>
          <w:rFonts w:eastAsia="Times New Roman"/>
          <w:b/>
          <w:szCs w:val="24"/>
        </w:rPr>
        <w:t>Κρεμαστινός</w:t>
      </w:r>
      <w:proofErr w:type="spellEnd"/>
      <w:r w:rsidRPr="00292FF4">
        <w:rPr>
          <w:rFonts w:eastAsia="Times New Roman"/>
          <w:b/>
          <w:szCs w:val="24"/>
        </w:rPr>
        <w:t xml:space="preserve">): </w:t>
      </w:r>
      <w:r>
        <w:rPr>
          <w:rFonts w:eastAsia="Times New Roman"/>
          <w:szCs w:val="24"/>
        </w:rPr>
        <w:t xml:space="preserve">Ο κ. </w:t>
      </w:r>
      <w:proofErr w:type="spellStart"/>
      <w:r>
        <w:rPr>
          <w:rFonts w:eastAsia="Times New Roman"/>
          <w:szCs w:val="24"/>
        </w:rPr>
        <w:t>Καρασμάνης</w:t>
      </w:r>
      <w:proofErr w:type="spellEnd"/>
      <w:r>
        <w:rPr>
          <w:rFonts w:eastAsia="Times New Roman"/>
          <w:szCs w:val="24"/>
        </w:rPr>
        <w:t>, Βουλευτής της Ν</w:t>
      </w:r>
      <w:r w:rsidRPr="000A3B56">
        <w:rPr>
          <w:rFonts w:eastAsia="Times New Roman"/>
          <w:szCs w:val="24"/>
        </w:rPr>
        <w:t>έας Δημοκρατίας</w:t>
      </w:r>
      <w:r>
        <w:rPr>
          <w:rFonts w:eastAsia="Times New Roman"/>
          <w:szCs w:val="24"/>
        </w:rPr>
        <w:t>,</w:t>
      </w:r>
      <w:r w:rsidRPr="000A3B56">
        <w:rPr>
          <w:rFonts w:eastAsia="Times New Roman"/>
          <w:szCs w:val="24"/>
        </w:rPr>
        <w:t xml:space="preserve"> έχει το</w:t>
      </w:r>
      <w:r>
        <w:rPr>
          <w:rFonts w:eastAsia="Times New Roman"/>
          <w:szCs w:val="24"/>
        </w:rPr>
        <w:t>ν</w:t>
      </w:r>
      <w:r w:rsidRPr="000A3B56">
        <w:rPr>
          <w:rFonts w:eastAsia="Times New Roman"/>
          <w:szCs w:val="24"/>
        </w:rPr>
        <w:t xml:space="preserve"> λόγο τώρα για </w:t>
      </w:r>
      <w:r>
        <w:rPr>
          <w:rFonts w:eastAsia="Times New Roman"/>
          <w:szCs w:val="24"/>
        </w:rPr>
        <w:t>πέντε</w:t>
      </w:r>
      <w:r w:rsidRPr="000A3B56">
        <w:rPr>
          <w:rFonts w:eastAsia="Times New Roman"/>
          <w:szCs w:val="24"/>
        </w:rPr>
        <w:t xml:space="preserve"> λεπτά</w:t>
      </w:r>
      <w:r>
        <w:rPr>
          <w:rFonts w:eastAsia="Times New Roman"/>
          <w:szCs w:val="24"/>
        </w:rPr>
        <w:t>.</w:t>
      </w:r>
    </w:p>
    <w:p w14:paraId="2E24781D" w14:textId="77777777" w:rsidR="00ED3BF8" w:rsidRDefault="009F432D">
      <w:pPr>
        <w:spacing w:after="0" w:line="600" w:lineRule="auto"/>
        <w:ind w:firstLine="720"/>
        <w:jc w:val="both"/>
        <w:rPr>
          <w:rFonts w:eastAsia="Times New Roman"/>
          <w:szCs w:val="24"/>
        </w:rPr>
      </w:pPr>
      <w:r w:rsidRPr="00292FF4">
        <w:rPr>
          <w:rFonts w:eastAsia="Times New Roman"/>
          <w:b/>
          <w:szCs w:val="24"/>
        </w:rPr>
        <w:t>ΓΕΩΡΓΙΟΣ ΚΑΡΑΣΜΑΝΗΣ:</w:t>
      </w:r>
      <w:r>
        <w:rPr>
          <w:rFonts w:eastAsia="Times New Roman"/>
          <w:szCs w:val="24"/>
        </w:rPr>
        <w:t xml:space="preserve"> Ευχαριστώ, κύριε Πρόεδρε.</w:t>
      </w:r>
    </w:p>
    <w:p w14:paraId="2E24781E" w14:textId="77777777" w:rsidR="00ED3BF8" w:rsidRDefault="009F432D">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sidRPr="000A3B56">
        <w:rPr>
          <w:rFonts w:eastAsia="Times New Roman"/>
          <w:szCs w:val="24"/>
        </w:rPr>
        <w:t xml:space="preserve">συζητούμε σήμερα </w:t>
      </w:r>
      <w:r>
        <w:rPr>
          <w:rFonts w:eastAsia="Times New Roman"/>
          <w:szCs w:val="24"/>
        </w:rPr>
        <w:t xml:space="preserve">ένα </w:t>
      </w:r>
      <w:r w:rsidRPr="000A3B56">
        <w:rPr>
          <w:rFonts w:eastAsia="Times New Roman"/>
          <w:szCs w:val="24"/>
        </w:rPr>
        <w:t>νομοσχέδιο για ένα πολύ μεγάλο θέμα π</w:t>
      </w:r>
      <w:r w:rsidRPr="000A3B56">
        <w:rPr>
          <w:rFonts w:eastAsia="Times New Roman"/>
          <w:szCs w:val="24"/>
        </w:rPr>
        <w:t xml:space="preserve">ου αφορά </w:t>
      </w:r>
      <w:r>
        <w:rPr>
          <w:rFonts w:eastAsia="Times New Roman"/>
          <w:szCs w:val="24"/>
        </w:rPr>
        <w:t>σ</w:t>
      </w:r>
      <w:r w:rsidRPr="000A3B56">
        <w:rPr>
          <w:rFonts w:eastAsia="Times New Roman"/>
          <w:szCs w:val="24"/>
        </w:rPr>
        <w:t xml:space="preserve">την παιδεία και </w:t>
      </w:r>
      <w:r>
        <w:rPr>
          <w:rFonts w:eastAsia="Times New Roman"/>
          <w:szCs w:val="24"/>
        </w:rPr>
        <w:t>σ</w:t>
      </w:r>
      <w:r w:rsidRPr="000A3B56">
        <w:rPr>
          <w:rFonts w:eastAsia="Times New Roman"/>
          <w:szCs w:val="24"/>
        </w:rPr>
        <w:t>το</w:t>
      </w:r>
      <w:r>
        <w:rPr>
          <w:rFonts w:eastAsia="Times New Roman"/>
          <w:szCs w:val="24"/>
        </w:rPr>
        <w:t>ν εκπαιδευτικό</w:t>
      </w:r>
      <w:r w:rsidRPr="000A3B56">
        <w:rPr>
          <w:rFonts w:eastAsia="Times New Roman"/>
          <w:szCs w:val="24"/>
        </w:rPr>
        <w:t xml:space="preserve"> χάρτη της χώρας</w:t>
      </w:r>
      <w:r>
        <w:rPr>
          <w:rFonts w:eastAsia="Times New Roman"/>
          <w:szCs w:val="24"/>
        </w:rPr>
        <w:t>. Γ</w:t>
      </w:r>
      <w:r w:rsidRPr="000A3B56">
        <w:rPr>
          <w:rFonts w:eastAsia="Times New Roman"/>
          <w:szCs w:val="24"/>
        </w:rPr>
        <w:t>ια ένα τόσο σοβαρό θέμα θα έπρεπε να υπάρξει διάλογος</w:t>
      </w:r>
      <w:r>
        <w:rPr>
          <w:rFonts w:eastAsia="Times New Roman"/>
          <w:szCs w:val="24"/>
        </w:rPr>
        <w:t>, να</w:t>
      </w:r>
      <w:r w:rsidRPr="000A3B56">
        <w:rPr>
          <w:rFonts w:eastAsia="Times New Roman"/>
          <w:szCs w:val="24"/>
        </w:rPr>
        <w:t xml:space="preserve"> </w:t>
      </w:r>
      <w:proofErr w:type="spellStart"/>
      <w:r w:rsidRPr="000A3B56">
        <w:rPr>
          <w:rFonts w:eastAsia="Times New Roman"/>
          <w:szCs w:val="24"/>
        </w:rPr>
        <w:t>συ</w:t>
      </w:r>
      <w:r>
        <w:rPr>
          <w:rFonts w:eastAsia="Times New Roman"/>
          <w:szCs w:val="24"/>
        </w:rPr>
        <w:t>γκεράσουμε</w:t>
      </w:r>
      <w:proofErr w:type="spellEnd"/>
      <w:r>
        <w:rPr>
          <w:rFonts w:eastAsia="Times New Roman"/>
          <w:szCs w:val="24"/>
        </w:rPr>
        <w:t xml:space="preserve"> </w:t>
      </w:r>
      <w:r w:rsidRPr="000A3B56">
        <w:rPr>
          <w:rFonts w:eastAsia="Times New Roman"/>
          <w:szCs w:val="24"/>
        </w:rPr>
        <w:t xml:space="preserve">τις απόψεις και να καταλήξουμε </w:t>
      </w:r>
      <w:r w:rsidRPr="000A3B56">
        <w:rPr>
          <w:rFonts w:eastAsia="Times New Roman"/>
          <w:szCs w:val="24"/>
        </w:rPr>
        <w:t>σ</w:t>
      </w:r>
      <w:r>
        <w:rPr>
          <w:rFonts w:eastAsia="Times New Roman"/>
          <w:szCs w:val="24"/>
        </w:rPr>
        <w:t>’</w:t>
      </w:r>
      <w:r w:rsidRPr="000A3B56">
        <w:rPr>
          <w:rFonts w:eastAsia="Times New Roman"/>
          <w:szCs w:val="24"/>
        </w:rPr>
        <w:t xml:space="preserve"> </w:t>
      </w:r>
      <w:r w:rsidRPr="000A3B56">
        <w:rPr>
          <w:rFonts w:eastAsia="Times New Roman"/>
          <w:szCs w:val="24"/>
        </w:rPr>
        <w:t>ένα νομοσχέδιο άρτιο και εφικτό</w:t>
      </w:r>
      <w:r>
        <w:rPr>
          <w:rFonts w:eastAsia="Times New Roman"/>
          <w:szCs w:val="24"/>
        </w:rPr>
        <w:t>.</w:t>
      </w:r>
    </w:p>
    <w:p w14:paraId="2E24781F" w14:textId="77777777" w:rsidR="00ED3BF8" w:rsidRDefault="009F432D">
      <w:pPr>
        <w:spacing w:after="0" w:line="600" w:lineRule="auto"/>
        <w:ind w:firstLine="720"/>
        <w:jc w:val="both"/>
        <w:rPr>
          <w:rFonts w:eastAsia="Times New Roman"/>
          <w:szCs w:val="24"/>
        </w:rPr>
      </w:pPr>
      <w:r w:rsidRPr="000A3B56">
        <w:rPr>
          <w:rFonts w:eastAsia="Times New Roman"/>
          <w:szCs w:val="24"/>
        </w:rPr>
        <w:t>Δυστυχώς</w:t>
      </w:r>
      <w:r>
        <w:rPr>
          <w:rFonts w:eastAsia="Times New Roman"/>
          <w:szCs w:val="24"/>
        </w:rPr>
        <w:t>, η Κ</w:t>
      </w:r>
      <w:r w:rsidRPr="000A3B56">
        <w:rPr>
          <w:rFonts w:eastAsia="Times New Roman"/>
          <w:szCs w:val="24"/>
        </w:rPr>
        <w:t>υβέρνηση χωρίς τον απαιτούμενο διάλογο φέρν</w:t>
      </w:r>
      <w:r w:rsidRPr="000A3B56">
        <w:rPr>
          <w:rFonts w:eastAsia="Times New Roman"/>
          <w:szCs w:val="24"/>
        </w:rPr>
        <w:t>ει αυτό το ογκωδέστατο νομοσχέδιο για τη ριζική αναδιορ</w:t>
      </w:r>
      <w:r w:rsidRPr="000A3B56">
        <w:rPr>
          <w:rFonts w:eastAsia="Times New Roman"/>
          <w:szCs w:val="24"/>
        </w:rPr>
        <w:lastRenderedPageBreak/>
        <w:t xml:space="preserve">γάνωση του εκπαιδευτικού </w:t>
      </w:r>
      <w:r>
        <w:rPr>
          <w:rFonts w:eastAsia="Times New Roman"/>
          <w:szCs w:val="24"/>
        </w:rPr>
        <w:t>μας χάρτη. Κ</w:t>
      </w:r>
      <w:r w:rsidRPr="000A3B56">
        <w:rPr>
          <w:rFonts w:eastAsia="Times New Roman"/>
          <w:szCs w:val="24"/>
        </w:rPr>
        <w:t>αταργεί σχολές</w:t>
      </w:r>
      <w:r>
        <w:rPr>
          <w:rFonts w:eastAsia="Times New Roman"/>
          <w:szCs w:val="24"/>
        </w:rPr>
        <w:t>,</w:t>
      </w:r>
      <w:r w:rsidRPr="000A3B56">
        <w:rPr>
          <w:rFonts w:eastAsia="Times New Roman"/>
          <w:szCs w:val="24"/>
        </w:rPr>
        <w:t xml:space="preserve"> συγχωνεύει</w:t>
      </w:r>
      <w:r>
        <w:rPr>
          <w:rFonts w:eastAsia="Times New Roman"/>
          <w:szCs w:val="24"/>
        </w:rPr>
        <w:t>,</w:t>
      </w:r>
      <w:r w:rsidRPr="000A3B56">
        <w:rPr>
          <w:rFonts w:eastAsia="Times New Roman"/>
          <w:szCs w:val="24"/>
        </w:rPr>
        <w:t xml:space="preserve"> ιδρύει</w:t>
      </w:r>
      <w:r>
        <w:rPr>
          <w:rFonts w:eastAsia="Times New Roman"/>
          <w:szCs w:val="24"/>
        </w:rPr>
        <w:t xml:space="preserve"> ή </w:t>
      </w:r>
      <w:r w:rsidRPr="000A3B56">
        <w:rPr>
          <w:rFonts w:eastAsia="Times New Roman"/>
          <w:szCs w:val="24"/>
        </w:rPr>
        <w:t xml:space="preserve">μετονομάζει </w:t>
      </w:r>
      <w:r>
        <w:rPr>
          <w:rFonts w:eastAsia="Times New Roman"/>
          <w:szCs w:val="24"/>
        </w:rPr>
        <w:t>άλλες. Α</w:t>
      </w:r>
      <w:r w:rsidRPr="000A3B56">
        <w:rPr>
          <w:rFonts w:eastAsia="Times New Roman"/>
          <w:szCs w:val="24"/>
        </w:rPr>
        <w:t xml:space="preserve">ποφασίζει και νομοθετεί </w:t>
      </w:r>
      <w:r>
        <w:rPr>
          <w:rFonts w:eastAsia="Times New Roman"/>
          <w:szCs w:val="24"/>
        </w:rPr>
        <w:t>κατά του αλήστου μνήμης «</w:t>
      </w:r>
      <w:proofErr w:type="spellStart"/>
      <w:r w:rsidRPr="000A3B56">
        <w:rPr>
          <w:rFonts w:eastAsia="Times New Roman"/>
          <w:szCs w:val="24"/>
        </w:rPr>
        <w:t>αποφασί</w:t>
      </w:r>
      <w:r>
        <w:rPr>
          <w:rFonts w:eastAsia="Times New Roman"/>
          <w:szCs w:val="24"/>
        </w:rPr>
        <w:t>ζομεν</w:t>
      </w:r>
      <w:proofErr w:type="spellEnd"/>
      <w:r>
        <w:rPr>
          <w:rFonts w:eastAsia="Times New Roman"/>
          <w:szCs w:val="24"/>
        </w:rPr>
        <w:t xml:space="preserve"> και </w:t>
      </w:r>
      <w:proofErr w:type="spellStart"/>
      <w:r>
        <w:rPr>
          <w:rFonts w:eastAsia="Times New Roman"/>
          <w:szCs w:val="24"/>
        </w:rPr>
        <w:t>διατάσσομεν</w:t>
      </w:r>
      <w:proofErr w:type="spellEnd"/>
      <w:r>
        <w:rPr>
          <w:rFonts w:eastAsia="Times New Roman"/>
          <w:szCs w:val="24"/>
        </w:rPr>
        <w:t>».</w:t>
      </w:r>
    </w:p>
    <w:p w14:paraId="2E247820" w14:textId="77777777" w:rsidR="00ED3BF8" w:rsidRDefault="009F432D">
      <w:pPr>
        <w:spacing w:after="0" w:line="600" w:lineRule="auto"/>
        <w:ind w:firstLine="720"/>
        <w:jc w:val="both"/>
        <w:rPr>
          <w:rFonts w:eastAsia="Times New Roman"/>
          <w:szCs w:val="24"/>
        </w:rPr>
      </w:pPr>
      <w:r>
        <w:rPr>
          <w:rFonts w:eastAsia="Times New Roman"/>
          <w:szCs w:val="24"/>
        </w:rPr>
        <w:t xml:space="preserve">Και το κάνετε αυτό, κύριοι </w:t>
      </w:r>
      <w:r>
        <w:rPr>
          <w:rFonts w:eastAsia="Times New Roman"/>
          <w:szCs w:val="24"/>
        </w:rPr>
        <w:t>της Κ</w:t>
      </w:r>
      <w:r w:rsidRPr="000A3B56">
        <w:rPr>
          <w:rFonts w:eastAsia="Times New Roman"/>
          <w:szCs w:val="24"/>
        </w:rPr>
        <w:t>υβέρνησ</w:t>
      </w:r>
      <w:r>
        <w:rPr>
          <w:rFonts w:eastAsia="Times New Roman"/>
          <w:szCs w:val="24"/>
        </w:rPr>
        <w:t xml:space="preserve">ης, πότε; Αφήνω </w:t>
      </w:r>
      <w:r w:rsidRPr="000A3B56">
        <w:rPr>
          <w:rFonts w:eastAsia="Times New Roman"/>
          <w:szCs w:val="24"/>
        </w:rPr>
        <w:t>το</w:t>
      </w:r>
      <w:r>
        <w:rPr>
          <w:rFonts w:eastAsia="Times New Roman"/>
          <w:szCs w:val="24"/>
        </w:rPr>
        <w:t xml:space="preserve">ν έγκριτο </w:t>
      </w:r>
      <w:r w:rsidRPr="000A3B56">
        <w:rPr>
          <w:rFonts w:eastAsia="Times New Roman"/>
          <w:szCs w:val="24"/>
        </w:rPr>
        <w:t xml:space="preserve"> </w:t>
      </w:r>
      <w:r>
        <w:rPr>
          <w:rFonts w:eastAsia="Times New Roman"/>
          <w:szCs w:val="24"/>
        </w:rPr>
        <w:t xml:space="preserve">καθηγητή κ. </w:t>
      </w:r>
      <w:proofErr w:type="spellStart"/>
      <w:r>
        <w:rPr>
          <w:rFonts w:eastAsia="Times New Roman"/>
          <w:szCs w:val="24"/>
        </w:rPr>
        <w:t>Μπαμπινιώτη</w:t>
      </w:r>
      <w:proofErr w:type="spellEnd"/>
      <w:r>
        <w:rPr>
          <w:rFonts w:eastAsia="Times New Roman"/>
          <w:szCs w:val="24"/>
        </w:rPr>
        <w:t xml:space="preserve"> </w:t>
      </w:r>
      <w:r w:rsidRPr="000A3B56">
        <w:rPr>
          <w:rFonts w:eastAsia="Times New Roman"/>
          <w:szCs w:val="24"/>
        </w:rPr>
        <w:t>να μιλήσει για το πότε</w:t>
      </w:r>
      <w:r>
        <w:rPr>
          <w:rFonts w:eastAsia="Times New Roman"/>
          <w:szCs w:val="24"/>
        </w:rPr>
        <w:t>.</w:t>
      </w:r>
    </w:p>
    <w:p w14:paraId="2E247821" w14:textId="77777777" w:rsidR="00ED3BF8" w:rsidRDefault="009F432D">
      <w:pPr>
        <w:spacing w:after="0" w:line="600" w:lineRule="auto"/>
        <w:ind w:firstLine="720"/>
        <w:jc w:val="both"/>
        <w:rPr>
          <w:rFonts w:eastAsia="Times New Roman"/>
          <w:szCs w:val="24"/>
        </w:rPr>
      </w:pPr>
      <w:r>
        <w:rPr>
          <w:rFonts w:eastAsia="Times New Roman"/>
          <w:szCs w:val="24"/>
        </w:rPr>
        <w:t xml:space="preserve">Λέει, λοιπόν, ο κύριος </w:t>
      </w:r>
      <w:r w:rsidRPr="000A3B56">
        <w:rPr>
          <w:rFonts w:eastAsia="Times New Roman"/>
          <w:szCs w:val="24"/>
        </w:rPr>
        <w:t>καθηγητής</w:t>
      </w:r>
      <w:r>
        <w:rPr>
          <w:rFonts w:eastAsia="Times New Roman"/>
          <w:szCs w:val="24"/>
        </w:rPr>
        <w:t xml:space="preserve">: «Προχωρείτε σε </w:t>
      </w:r>
      <w:r w:rsidRPr="000A3B56">
        <w:rPr>
          <w:rFonts w:eastAsia="Times New Roman"/>
          <w:szCs w:val="24"/>
        </w:rPr>
        <w:t>αυτές τις αλλαγές στο παρά πέντε της κυβερνητικής</w:t>
      </w:r>
      <w:r>
        <w:rPr>
          <w:rFonts w:eastAsia="Times New Roman"/>
          <w:szCs w:val="24"/>
        </w:rPr>
        <w:t xml:space="preserve"> σας</w:t>
      </w:r>
      <w:r w:rsidRPr="000A3B56">
        <w:rPr>
          <w:rFonts w:eastAsia="Times New Roman"/>
          <w:szCs w:val="24"/>
        </w:rPr>
        <w:t xml:space="preserve"> θητείας και δε</w:t>
      </w:r>
      <w:r>
        <w:rPr>
          <w:rFonts w:eastAsia="Times New Roman"/>
          <w:szCs w:val="24"/>
        </w:rPr>
        <w:t xml:space="preserve">σμεύετε </w:t>
      </w:r>
      <w:r w:rsidRPr="000A3B56">
        <w:rPr>
          <w:rFonts w:eastAsia="Times New Roman"/>
          <w:szCs w:val="24"/>
        </w:rPr>
        <w:t xml:space="preserve">με αυτές </w:t>
      </w:r>
      <w:r>
        <w:rPr>
          <w:rFonts w:eastAsia="Times New Roman"/>
          <w:szCs w:val="24"/>
        </w:rPr>
        <w:t>την επόμενη Κ</w:t>
      </w:r>
      <w:r w:rsidRPr="000A3B56">
        <w:rPr>
          <w:rFonts w:eastAsia="Times New Roman"/>
          <w:szCs w:val="24"/>
        </w:rPr>
        <w:t>υβέρνηση</w:t>
      </w:r>
      <w:r>
        <w:rPr>
          <w:rFonts w:eastAsia="Times New Roman"/>
          <w:szCs w:val="24"/>
        </w:rPr>
        <w:t>. Τ</w:t>
      </w:r>
      <w:r w:rsidRPr="000A3B56">
        <w:rPr>
          <w:rFonts w:eastAsia="Times New Roman"/>
          <w:szCs w:val="24"/>
        </w:rPr>
        <w:t>ο κάν</w:t>
      </w:r>
      <w:r>
        <w:rPr>
          <w:rFonts w:eastAsia="Times New Roman"/>
          <w:szCs w:val="24"/>
        </w:rPr>
        <w:t>ετε</w:t>
      </w:r>
      <w:r w:rsidRPr="000A3B56">
        <w:rPr>
          <w:rFonts w:eastAsia="Times New Roman"/>
          <w:szCs w:val="24"/>
        </w:rPr>
        <w:t xml:space="preserve"> χωρίς </w:t>
      </w:r>
      <w:r>
        <w:rPr>
          <w:rFonts w:eastAsia="Times New Roman"/>
          <w:szCs w:val="24"/>
        </w:rPr>
        <w:t>ν</w:t>
      </w:r>
      <w:r w:rsidRPr="000A3B56">
        <w:rPr>
          <w:rFonts w:eastAsia="Times New Roman"/>
          <w:szCs w:val="24"/>
        </w:rPr>
        <w:t>α προηγηθεί ουσιαστικός διάλογος με τα πανεπιστήμια και τους φορείς</w:t>
      </w:r>
      <w:r>
        <w:rPr>
          <w:rFonts w:eastAsia="Times New Roman"/>
          <w:szCs w:val="24"/>
        </w:rPr>
        <w:t xml:space="preserve"> και αυτό φαίνεται από τη σωρεία των </w:t>
      </w:r>
      <w:r w:rsidRPr="000A3B56">
        <w:rPr>
          <w:rFonts w:eastAsia="Times New Roman"/>
          <w:szCs w:val="24"/>
        </w:rPr>
        <w:t>αντιδράσ</w:t>
      </w:r>
      <w:r>
        <w:rPr>
          <w:rFonts w:eastAsia="Times New Roman"/>
          <w:szCs w:val="24"/>
        </w:rPr>
        <w:t>εων. Ό</w:t>
      </w:r>
      <w:r w:rsidRPr="000A3B56">
        <w:rPr>
          <w:rFonts w:eastAsia="Times New Roman"/>
          <w:szCs w:val="24"/>
        </w:rPr>
        <w:t xml:space="preserve">λα αυτά αποτελούν αποφάσεις </w:t>
      </w:r>
      <w:r>
        <w:rPr>
          <w:rFonts w:eastAsia="Times New Roman"/>
          <w:szCs w:val="24"/>
        </w:rPr>
        <w:t>προεκ</w:t>
      </w:r>
      <w:r w:rsidRPr="000A3B56">
        <w:rPr>
          <w:rFonts w:eastAsia="Times New Roman"/>
          <w:szCs w:val="24"/>
        </w:rPr>
        <w:t>λογική</w:t>
      </w:r>
      <w:r>
        <w:rPr>
          <w:rFonts w:eastAsia="Times New Roman"/>
          <w:szCs w:val="24"/>
        </w:rPr>
        <w:t xml:space="preserve">ς </w:t>
      </w:r>
      <w:r w:rsidRPr="000A3B56">
        <w:rPr>
          <w:rFonts w:eastAsia="Times New Roman"/>
          <w:szCs w:val="24"/>
        </w:rPr>
        <w:t>κοπή</w:t>
      </w:r>
      <w:r>
        <w:rPr>
          <w:rFonts w:eastAsia="Times New Roman"/>
          <w:szCs w:val="24"/>
        </w:rPr>
        <w:t xml:space="preserve">ς», λέει ο κ. </w:t>
      </w:r>
      <w:proofErr w:type="spellStart"/>
      <w:r>
        <w:rPr>
          <w:rFonts w:eastAsia="Times New Roman"/>
          <w:szCs w:val="24"/>
        </w:rPr>
        <w:t>Μπαμπινιώτης</w:t>
      </w:r>
      <w:proofErr w:type="spellEnd"/>
      <w:r>
        <w:rPr>
          <w:rFonts w:eastAsia="Times New Roman"/>
          <w:szCs w:val="24"/>
        </w:rPr>
        <w:t>.</w:t>
      </w:r>
    </w:p>
    <w:p w14:paraId="2E247822" w14:textId="77777777" w:rsidR="00ED3BF8" w:rsidRDefault="009F432D">
      <w:pPr>
        <w:spacing w:after="0" w:line="600" w:lineRule="auto"/>
        <w:ind w:firstLine="720"/>
        <w:jc w:val="both"/>
        <w:rPr>
          <w:rFonts w:eastAsia="Times New Roman"/>
          <w:szCs w:val="24"/>
        </w:rPr>
      </w:pPr>
      <w:r>
        <w:rPr>
          <w:rFonts w:eastAsia="Times New Roman"/>
          <w:szCs w:val="24"/>
        </w:rPr>
        <w:t xml:space="preserve">Ιδρύετε, λοιπόν, και μετονομάζετε τα ΤΕΙ </w:t>
      </w:r>
      <w:r>
        <w:rPr>
          <w:rFonts w:eastAsia="Times New Roman"/>
          <w:szCs w:val="24"/>
        </w:rPr>
        <w:t>σε «</w:t>
      </w:r>
      <w:r>
        <w:rPr>
          <w:rFonts w:eastAsia="Times New Roman"/>
          <w:szCs w:val="24"/>
        </w:rPr>
        <w:t>Τ</w:t>
      </w:r>
      <w:r w:rsidRPr="000A3B56">
        <w:rPr>
          <w:rFonts w:eastAsia="Times New Roman"/>
          <w:szCs w:val="24"/>
        </w:rPr>
        <w:t>εχνολογική</w:t>
      </w:r>
      <w:r>
        <w:rPr>
          <w:rFonts w:eastAsia="Times New Roman"/>
          <w:szCs w:val="24"/>
        </w:rPr>
        <w:t>ς</w:t>
      </w:r>
      <w:r>
        <w:rPr>
          <w:rFonts w:eastAsia="Times New Roman"/>
          <w:szCs w:val="24"/>
        </w:rPr>
        <w:t xml:space="preserve"> Κ</w:t>
      </w:r>
      <w:r w:rsidRPr="000A3B56">
        <w:rPr>
          <w:rFonts w:eastAsia="Times New Roman"/>
          <w:szCs w:val="24"/>
        </w:rPr>
        <w:t xml:space="preserve">ατεύθυνσης σε Πολυτεχνικές </w:t>
      </w:r>
      <w:r>
        <w:rPr>
          <w:rFonts w:eastAsia="Times New Roman"/>
          <w:szCs w:val="24"/>
        </w:rPr>
        <w:t>Σχολές</w:t>
      </w:r>
      <w:r>
        <w:rPr>
          <w:rFonts w:eastAsia="Times New Roman"/>
          <w:szCs w:val="24"/>
        </w:rPr>
        <w:t>»</w:t>
      </w:r>
      <w:r>
        <w:rPr>
          <w:rFonts w:eastAsia="Times New Roman"/>
          <w:szCs w:val="24"/>
        </w:rPr>
        <w:t>. Αγνοείτε ετσιθελικά τ</w:t>
      </w:r>
      <w:r w:rsidRPr="000A3B56">
        <w:rPr>
          <w:rFonts w:eastAsia="Times New Roman"/>
          <w:szCs w:val="24"/>
        </w:rPr>
        <w:t>ο ίδιο το Τεχνικό Επιμελητήριο Ελλάδ</w:t>
      </w:r>
      <w:r>
        <w:rPr>
          <w:rFonts w:eastAsia="Times New Roman"/>
          <w:szCs w:val="24"/>
        </w:rPr>
        <w:t>ο</w:t>
      </w:r>
      <w:r w:rsidRPr="000A3B56">
        <w:rPr>
          <w:rFonts w:eastAsia="Times New Roman"/>
          <w:szCs w:val="24"/>
        </w:rPr>
        <w:t>ς</w:t>
      </w:r>
      <w:r>
        <w:rPr>
          <w:rFonts w:eastAsia="Times New Roman"/>
          <w:szCs w:val="24"/>
        </w:rPr>
        <w:t>, που α</w:t>
      </w:r>
      <w:r w:rsidRPr="000A3B56">
        <w:rPr>
          <w:rFonts w:eastAsia="Times New Roman"/>
          <w:szCs w:val="24"/>
        </w:rPr>
        <w:t>ναφέρει ότι κάθε χρόνο από τα μητρώα του διαγράφ</w:t>
      </w:r>
      <w:r>
        <w:rPr>
          <w:rFonts w:eastAsia="Times New Roman"/>
          <w:szCs w:val="24"/>
        </w:rPr>
        <w:t>ον</w:t>
      </w:r>
      <w:r w:rsidRPr="000A3B56">
        <w:rPr>
          <w:rFonts w:eastAsia="Times New Roman"/>
          <w:szCs w:val="24"/>
        </w:rPr>
        <w:t xml:space="preserve">ται </w:t>
      </w:r>
      <w:r>
        <w:rPr>
          <w:rFonts w:eastAsia="Times New Roman"/>
          <w:szCs w:val="24"/>
        </w:rPr>
        <w:t>τέσσερις χιλιάδες</w:t>
      </w:r>
      <w:r w:rsidRPr="000A3B56">
        <w:rPr>
          <w:rFonts w:eastAsia="Times New Roman"/>
          <w:szCs w:val="24"/>
        </w:rPr>
        <w:t xml:space="preserve"> μηχανικοί και οι περισσότεροι εξ αυτών φεύγουν στο εξωτερικό</w:t>
      </w:r>
      <w:r>
        <w:rPr>
          <w:rFonts w:eastAsia="Times New Roman"/>
          <w:szCs w:val="24"/>
        </w:rPr>
        <w:t xml:space="preserve">. Λέει ακόμα το ΤΕΕ </w:t>
      </w:r>
      <w:r>
        <w:rPr>
          <w:rFonts w:eastAsia="Times New Roman"/>
          <w:szCs w:val="24"/>
        </w:rPr>
        <w:t xml:space="preserve">ότι το 80% των μελών του έχει οφειλές στο ταμείο </w:t>
      </w:r>
      <w:r w:rsidRPr="000A3B56">
        <w:rPr>
          <w:rFonts w:eastAsia="Times New Roman"/>
          <w:szCs w:val="24"/>
        </w:rPr>
        <w:lastRenderedPageBreak/>
        <w:t>του κλάδου</w:t>
      </w:r>
      <w:r>
        <w:rPr>
          <w:rFonts w:eastAsia="Times New Roman"/>
          <w:szCs w:val="24"/>
        </w:rPr>
        <w:t>,</w:t>
      </w:r>
      <w:r w:rsidRPr="000A3B56">
        <w:rPr>
          <w:rFonts w:eastAsia="Times New Roman"/>
          <w:szCs w:val="24"/>
        </w:rPr>
        <w:t xml:space="preserve"> γεγονός το οποίο </w:t>
      </w:r>
      <w:r>
        <w:rPr>
          <w:rFonts w:eastAsia="Times New Roman"/>
          <w:szCs w:val="24"/>
        </w:rPr>
        <w:t>αποδεικνύει</w:t>
      </w:r>
      <w:r w:rsidRPr="000A3B56">
        <w:rPr>
          <w:rFonts w:eastAsia="Times New Roman"/>
          <w:szCs w:val="24"/>
        </w:rPr>
        <w:t xml:space="preserve"> το αδιέξοδο στο οποίο βρίσκονται και εσείς ιδρύεται </w:t>
      </w:r>
      <w:r>
        <w:rPr>
          <w:rFonts w:eastAsia="Times New Roman"/>
          <w:szCs w:val="24"/>
        </w:rPr>
        <w:t>ν</w:t>
      </w:r>
      <w:r w:rsidRPr="000A3B56">
        <w:rPr>
          <w:rFonts w:eastAsia="Times New Roman"/>
          <w:szCs w:val="24"/>
        </w:rPr>
        <w:t>έες πολυτεχνικές σχολές</w:t>
      </w:r>
      <w:r>
        <w:rPr>
          <w:rFonts w:eastAsia="Times New Roman"/>
          <w:szCs w:val="24"/>
        </w:rPr>
        <w:t>.</w:t>
      </w:r>
    </w:p>
    <w:p w14:paraId="2E247823" w14:textId="77777777" w:rsidR="00ED3BF8" w:rsidRDefault="009F432D">
      <w:pPr>
        <w:spacing w:after="0" w:line="600" w:lineRule="auto"/>
        <w:ind w:firstLine="720"/>
        <w:jc w:val="both"/>
        <w:rPr>
          <w:rFonts w:eastAsia="Times New Roman"/>
          <w:szCs w:val="24"/>
        </w:rPr>
      </w:pPr>
      <w:r>
        <w:rPr>
          <w:rFonts w:eastAsia="Times New Roman"/>
          <w:szCs w:val="24"/>
        </w:rPr>
        <w:t xml:space="preserve">Κυρίες και κύριοι συνάδελφοι, όταν </w:t>
      </w:r>
      <w:r w:rsidRPr="000A3B56">
        <w:rPr>
          <w:rFonts w:eastAsia="Times New Roman"/>
          <w:szCs w:val="24"/>
        </w:rPr>
        <w:t>διάβασα ότι ιδ</w:t>
      </w:r>
      <w:r>
        <w:rPr>
          <w:rFonts w:eastAsia="Times New Roman"/>
          <w:szCs w:val="24"/>
        </w:rPr>
        <w:t xml:space="preserve">ρύεται </w:t>
      </w:r>
      <w:r>
        <w:rPr>
          <w:rFonts w:eastAsia="Times New Roman"/>
          <w:szCs w:val="24"/>
        </w:rPr>
        <w:t xml:space="preserve">σχολή </w:t>
      </w:r>
      <w:proofErr w:type="spellStart"/>
      <w:r>
        <w:rPr>
          <w:rFonts w:eastAsia="Times New Roman"/>
          <w:szCs w:val="24"/>
        </w:rPr>
        <w:t>Μουσειολογίας</w:t>
      </w:r>
      <w:proofErr w:type="spellEnd"/>
      <w:r>
        <w:rPr>
          <w:rFonts w:eastAsia="Times New Roman"/>
          <w:szCs w:val="24"/>
        </w:rPr>
        <w:t xml:space="preserve"> </w:t>
      </w:r>
      <w:r w:rsidRPr="000A3B56">
        <w:rPr>
          <w:rFonts w:eastAsia="Times New Roman"/>
          <w:szCs w:val="24"/>
        </w:rPr>
        <w:t>στην Έδεσσα</w:t>
      </w:r>
      <w:r>
        <w:rPr>
          <w:rFonts w:eastAsia="Times New Roman"/>
          <w:szCs w:val="24"/>
        </w:rPr>
        <w:t>,</w:t>
      </w:r>
      <w:r w:rsidRPr="000A3B56">
        <w:rPr>
          <w:rFonts w:eastAsia="Times New Roman"/>
          <w:szCs w:val="24"/>
        </w:rPr>
        <w:t xml:space="preserve"> πραγματικά </w:t>
      </w:r>
      <w:r>
        <w:rPr>
          <w:rFonts w:eastAsia="Times New Roman"/>
          <w:szCs w:val="24"/>
        </w:rPr>
        <w:t>χ</w:t>
      </w:r>
      <w:r w:rsidRPr="000A3B56">
        <w:rPr>
          <w:rFonts w:eastAsia="Times New Roman"/>
          <w:szCs w:val="24"/>
        </w:rPr>
        <w:t>άρηκα</w:t>
      </w:r>
      <w:r>
        <w:rPr>
          <w:rFonts w:eastAsia="Times New Roman"/>
          <w:szCs w:val="24"/>
        </w:rPr>
        <w:t xml:space="preserve">. Είναι καλοδεχούμενη, ασφαλώς, </w:t>
      </w:r>
      <w:r w:rsidRPr="000A3B56">
        <w:rPr>
          <w:rFonts w:eastAsia="Times New Roman"/>
          <w:szCs w:val="24"/>
        </w:rPr>
        <w:t>αυτή η απόφαση</w:t>
      </w:r>
      <w:r>
        <w:rPr>
          <w:rFonts w:eastAsia="Times New Roman"/>
          <w:szCs w:val="24"/>
        </w:rPr>
        <w:t xml:space="preserve">. Όμως, όταν </w:t>
      </w:r>
      <w:r w:rsidRPr="000A3B56">
        <w:rPr>
          <w:rFonts w:eastAsia="Times New Roman"/>
          <w:szCs w:val="24"/>
        </w:rPr>
        <w:t>διάβασα ότι αυτό θέλ</w:t>
      </w:r>
      <w:r>
        <w:rPr>
          <w:rFonts w:eastAsia="Times New Roman"/>
          <w:szCs w:val="24"/>
        </w:rPr>
        <w:t>ετε</w:t>
      </w:r>
      <w:r w:rsidRPr="000A3B56">
        <w:rPr>
          <w:rFonts w:eastAsia="Times New Roman"/>
          <w:szCs w:val="24"/>
        </w:rPr>
        <w:t xml:space="preserve"> να τ</w:t>
      </w:r>
      <w:r>
        <w:rPr>
          <w:rFonts w:eastAsia="Times New Roman"/>
          <w:szCs w:val="24"/>
        </w:rPr>
        <w:t>ο</w:t>
      </w:r>
      <w:r w:rsidRPr="000A3B56">
        <w:rPr>
          <w:rFonts w:eastAsia="Times New Roman"/>
          <w:szCs w:val="24"/>
        </w:rPr>
        <w:t xml:space="preserve"> κάν</w:t>
      </w:r>
      <w:r>
        <w:rPr>
          <w:rFonts w:eastAsia="Times New Roman"/>
          <w:szCs w:val="24"/>
        </w:rPr>
        <w:t xml:space="preserve">ετε με μια απλή τροπολογία </w:t>
      </w:r>
      <w:r w:rsidRPr="000A3B56">
        <w:rPr>
          <w:rFonts w:eastAsia="Times New Roman"/>
          <w:szCs w:val="24"/>
        </w:rPr>
        <w:t>χωρίς διάλογο</w:t>
      </w:r>
      <w:r>
        <w:rPr>
          <w:rFonts w:eastAsia="Times New Roman"/>
          <w:szCs w:val="24"/>
        </w:rPr>
        <w:t>,</w:t>
      </w:r>
      <w:r w:rsidRPr="000A3B56">
        <w:rPr>
          <w:rFonts w:eastAsia="Times New Roman"/>
          <w:szCs w:val="24"/>
        </w:rPr>
        <w:t xml:space="preserve"> χωρίς τ</w:t>
      </w:r>
      <w:r>
        <w:rPr>
          <w:rFonts w:eastAsia="Times New Roman"/>
          <w:szCs w:val="24"/>
        </w:rPr>
        <w:t xml:space="preserve">εκμηρίωση, </w:t>
      </w:r>
      <w:r w:rsidRPr="000A3B56">
        <w:rPr>
          <w:rFonts w:eastAsia="Times New Roman"/>
          <w:szCs w:val="24"/>
        </w:rPr>
        <w:t xml:space="preserve">χωρίς να </w:t>
      </w:r>
      <w:r>
        <w:rPr>
          <w:rFonts w:eastAsia="Times New Roman"/>
          <w:szCs w:val="24"/>
        </w:rPr>
        <w:t xml:space="preserve">την </w:t>
      </w:r>
      <w:r w:rsidRPr="000A3B56">
        <w:rPr>
          <w:rFonts w:eastAsia="Times New Roman"/>
          <w:szCs w:val="24"/>
        </w:rPr>
        <w:t>έχ</w:t>
      </w:r>
      <w:r>
        <w:rPr>
          <w:rFonts w:eastAsia="Times New Roman"/>
          <w:szCs w:val="24"/>
        </w:rPr>
        <w:t>ετε</w:t>
      </w:r>
      <w:r w:rsidRPr="000A3B56">
        <w:rPr>
          <w:rFonts w:eastAsia="Times New Roman"/>
          <w:szCs w:val="24"/>
        </w:rPr>
        <w:t xml:space="preserve"> </w:t>
      </w:r>
      <w:r>
        <w:rPr>
          <w:rFonts w:eastAsia="Times New Roman"/>
          <w:szCs w:val="24"/>
        </w:rPr>
        <w:t>ε</w:t>
      </w:r>
      <w:r w:rsidRPr="000A3B56">
        <w:rPr>
          <w:rFonts w:eastAsia="Times New Roman"/>
          <w:szCs w:val="24"/>
        </w:rPr>
        <w:t>ντάξει στο νομοσχέδιο</w:t>
      </w:r>
      <w:r>
        <w:rPr>
          <w:rFonts w:eastAsia="Times New Roman"/>
          <w:szCs w:val="24"/>
        </w:rPr>
        <w:t>,</w:t>
      </w:r>
      <w:r w:rsidRPr="000A3B56">
        <w:rPr>
          <w:rFonts w:eastAsia="Times New Roman"/>
          <w:szCs w:val="24"/>
        </w:rPr>
        <w:t xml:space="preserve"> πραγματικά εξε</w:t>
      </w:r>
      <w:r>
        <w:rPr>
          <w:rFonts w:eastAsia="Times New Roman"/>
          <w:szCs w:val="24"/>
        </w:rPr>
        <w:t>πλ</w:t>
      </w:r>
      <w:r w:rsidRPr="000A3B56">
        <w:rPr>
          <w:rFonts w:eastAsia="Times New Roman"/>
          <w:szCs w:val="24"/>
        </w:rPr>
        <w:t>ά</w:t>
      </w:r>
      <w:r>
        <w:rPr>
          <w:rFonts w:eastAsia="Times New Roman"/>
          <w:szCs w:val="24"/>
        </w:rPr>
        <w:t xml:space="preserve">γην. </w:t>
      </w:r>
    </w:p>
    <w:p w14:paraId="2E247824" w14:textId="77777777" w:rsidR="00ED3BF8" w:rsidRDefault="009F432D">
      <w:pPr>
        <w:spacing w:after="0" w:line="600" w:lineRule="auto"/>
        <w:ind w:firstLine="720"/>
        <w:jc w:val="both"/>
        <w:rPr>
          <w:rFonts w:eastAsia="Times New Roman"/>
          <w:szCs w:val="24"/>
        </w:rPr>
      </w:pPr>
      <w:r>
        <w:rPr>
          <w:rFonts w:eastAsia="Times New Roman"/>
          <w:szCs w:val="24"/>
        </w:rPr>
        <w:t>Στα είκοσι τρία χρόν</w:t>
      </w:r>
      <w:r>
        <w:rPr>
          <w:rFonts w:eastAsia="Times New Roman"/>
          <w:szCs w:val="24"/>
        </w:rPr>
        <w:t>ια</w:t>
      </w:r>
      <w:r w:rsidRPr="000A3B56">
        <w:rPr>
          <w:rFonts w:eastAsia="Times New Roman"/>
          <w:szCs w:val="24"/>
        </w:rPr>
        <w:t xml:space="preserve"> </w:t>
      </w:r>
      <w:r>
        <w:rPr>
          <w:rFonts w:eastAsia="Times New Roman"/>
          <w:szCs w:val="24"/>
        </w:rPr>
        <w:t>της κοινο</w:t>
      </w:r>
      <w:r w:rsidRPr="000A3B56">
        <w:rPr>
          <w:rFonts w:eastAsia="Times New Roman"/>
          <w:szCs w:val="24"/>
        </w:rPr>
        <w:t>βουλευτικής μου θητείας δ</w:t>
      </w:r>
      <w:r>
        <w:rPr>
          <w:rFonts w:eastAsia="Times New Roman"/>
          <w:szCs w:val="24"/>
        </w:rPr>
        <w:t xml:space="preserve">εν έχω δει ποτέ να ιδρύεται </w:t>
      </w:r>
      <w:r w:rsidRPr="000A3B56">
        <w:rPr>
          <w:rFonts w:eastAsia="Times New Roman"/>
          <w:szCs w:val="24"/>
        </w:rPr>
        <w:t xml:space="preserve">πανεπιστημιακή σχολή </w:t>
      </w:r>
      <w:r>
        <w:rPr>
          <w:rFonts w:eastAsia="Times New Roman"/>
          <w:szCs w:val="24"/>
        </w:rPr>
        <w:t xml:space="preserve">τόσο </w:t>
      </w:r>
      <w:r w:rsidRPr="000A3B56">
        <w:rPr>
          <w:rFonts w:eastAsia="Times New Roman"/>
          <w:szCs w:val="24"/>
        </w:rPr>
        <w:t>πρόχειρα και τ</w:t>
      </w:r>
      <w:r>
        <w:rPr>
          <w:rFonts w:eastAsia="Times New Roman"/>
          <w:szCs w:val="24"/>
        </w:rPr>
        <w:t>όσο επιπόλαια, να ιδρύεται ολόκληρη σχολή στο πόδι, στο άψε σ</w:t>
      </w:r>
      <w:r w:rsidRPr="000A3B56">
        <w:rPr>
          <w:rFonts w:eastAsia="Times New Roman"/>
          <w:szCs w:val="24"/>
        </w:rPr>
        <w:t>βήσε</w:t>
      </w:r>
      <w:r>
        <w:rPr>
          <w:rFonts w:eastAsia="Times New Roman"/>
          <w:szCs w:val="24"/>
        </w:rPr>
        <w:t>,</w:t>
      </w:r>
      <w:r w:rsidRPr="000A3B56">
        <w:rPr>
          <w:rFonts w:eastAsia="Times New Roman"/>
          <w:szCs w:val="24"/>
        </w:rPr>
        <w:t xml:space="preserve"> με </w:t>
      </w:r>
      <w:r>
        <w:rPr>
          <w:rFonts w:eastAsia="Times New Roman"/>
          <w:szCs w:val="24"/>
        </w:rPr>
        <w:t xml:space="preserve">μια απλή </w:t>
      </w:r>
      <w:r w:rsidRPr="000A3B56">
        <w:rPr>
          <w:rFonts w:eastAsia="Times New Roman"/>
          <w:szCs w:val="24"/>
        </w:rPr>
        <w:t>τροπολογί</w:t>
      </w:r>
      <w:r>
        <w:rPr>
          <w:rFonts w:eastAsia="Times New Roman"/>
          <w:szCs w:val="24"/>
        </w:rPr>
        <w:t xml:space="preserve">α, </w:t>
      </w:r>
      <w:r w:rsidRPr="000A3B56">
        <w:rPr>
          <w:rFonts w:eastAsia="Times New Roman"/>
          <w:szCs w:val="24"/>
        </w:rPr>
        <w:t xml:space="preserve">χωρίς την απαιτούμενη </w:t>
      </w:r>
      <w:r>
        <w:rPr>
          <w:rFonts w:eastAsia="Times New Roman"/>
          <w:szCs w:val="24"/>
        </w:rPr>
        <w:t xml:space="preserve">έκθεση του Γενικού Λογιστηρίου, </w:t>
      </w:r>
      <w:r w:rsidRPr="000A3B56">
        <w:rPr>
          <w:rFonts w:eastAsia="Times New Roman"/>
          <w:szCs w:val="24"/>
        </w:rPr>
        <w:t xml:space="preserve">χωρίς </w:t>
      </w:r>
      <w:r w:rsidRPr="000A3B56">
        <w:rPr>
          <w:rFonts w:eastAsia="Times New Roman"/>
          <w:szCs w:val="24"/>
        </w:rPr>
        <w:t>μελέτη σκοπιμότητας και βιωσιμότητας</w:t>
      </w:r>
      <w:r>
        <w:rPr>
          <w:rFonts w:eastAsia="Times New Roman"/>
          <w:szCs w:val="24"/>
        </w:rPr>
        <w:t>,</w:t>
      </w:r>
      <w:r w:rsidRPr="000A3B56">
        <w:rPr>
          <w:rFonts w:eastAsia="Times New Roman"/>
          <w:szCs w:val="24"/>
        </w:rPr>
        <w:t xml:space="preserve"> χωρίς διασφάλιση τ</w:t>
      </w:r>
      <w:r>
        <w:rPr>
          <w:rFonts w:eastAsia="Times New Roman"/>
          <w:szCs w:val="24"/>
        </w:rPr>
        <w:t>ων</w:t>
      </w:r>
      <w:r w:rsidRPr="000A3B56">
        <w:rPr>
          <w:rFonts w:eastAsia="Times New Roman"/>
          <w:szCs w:val="24"/>
        </w:rPr>
        <w:t xml:space="preserve"> επαγγελματικ</w:t>
      </w:r>
      <w:r>
        <w:rPr>
          <w:rFonts w:eastAsia="Times New Roman"/>
          <w:szCs w:val="24"/>
        </w:rPr>
        <w:t>ών</w:t>
      </w:r>
      <w:r w:rsidRPr="000A3B56">
        <w:rPr>
          <w:rFonts w:eastAsia="Times New Roman"/>
          <w:szCs w:val="24"/>
        </w:rPr>
        <w:t xml:space="preserve"> δικ</w:t>
      </w:r>
      <w:r>
        <w:rPr>
          <w:rFonts w:eastAsia="Times New Roman"/>
          <w:szCs w:val="24"/>
        </w:rPr>
        <w:t xml:space="preserve">αιωμάτων των σπουδαστών, </w:t>
      </w:r>
      <w:r w:rsidRPr="000A3B56">
        <w:rPr>
          <w:rFonts w:eastAsia="Times New Roman"/>
          <w:szCs w:val="24"/>
        </w:rPr>
        <w:t>χωρίς να γνωρίζ</w:t>
      </w:r>
      <w:r>
        <w:rPr>
          <w:rFonts w:eastAsia="Times New Roman"/>
          <w:szCs w:val="24"/>
        </w:rPr>
        <w:t>ουμε</w:t>
      </w:r>
      <w:r w:rsidRPr="000A3B56">
        <w:rPr>
          <w:rFonts w:eastAsia="Times New Roman"/>
          <w:szCs w:val="24"/>
        </w:rPr>
        <w:t xml:space="preserve"> λεπτομέρειες</w:t>
      </w:r>
      <w:r>
        <w:rPr>
          <w:rFonts w:eastAsia="Times New Roman"/>
          <w:szCs w:val="24"/>
        </w:rPr>
        <w:t xml:space="preserve"> του βασικού αντι</w:t>
      </w:r>
      <w:r w:rsidRPr="000A3B56">
        <w:rPr>
          <w:rFonts w:eastAsia="Times New Roman"/>
          <w:szCs w:val="24"/>
        </w:rPr>
        <w:t>κειμένου</w:t>
      </w:r>
      <w:r>
        <w:rPr>
          <w:rFonts w:eastAsia="Times New Roman"/>
          <w:szCs w:val="24"/>
        </w:rPr>
        <w:t xml:space="preserve">. </w:t>
      </w:r>
    </w:p>
    <w:p w14:paraId="2E247825" w14:textId="77777777" w:rsidR="00ED3BF8" w:rsidRDefault="009F432D">
      <w:pPr>
        <w:spacing w:after="0" w:line="600" w:lineRule="auto"/>
        <w:ind w:firstLine="720"/>
        <w:jc w:val="both"/>
        <w:rPr>
          <w:rFonts w:eastAsia="Times New Roman"/>
          <w:szCs w:val="24"/>
        </w:rPr>
      </w:pPr>
      <w:r>
        <w:rPr>
          <w:rFonts w:eastAsia="Times New Roman"/>
          <w:szCs w:val="24"/>
        </w:rPr>
        <w:t>Τ</w:t>
      </w:r>
      <w:r w:rsidRPr="000A3B56">
        <w:rPr>
          <w:rFonts w:eastAsia="Times New Roman"/>
          <w:szCs w:val="24"/>
        </w:rPr>
        <w:t>α αποκαλ</w:t>
      </w:r>
      <w:r>
        <w:rPr>
          <w:rFonts w:eastAsia="Times New Roman"/>
          <w:szCs w:val="24"/>
        </w:rPr>
        <w:t xml:space="preserve">υπτήρια, όμως, </w:t>
      </w:r>
      <w:r w:rsidRPr="000A3B56">
        <w:rPr>
          <w:rFonts w:eastAsia="Times New Roman"/>
          <w:szCs w:val="24"/>
        </w:rPr>
        <w:t>των κυβερνητικών μεθοδεύσεων και της παρ</w:t>
      </w:r>
      <w:r>
        <w:rPr>
          <w:rFonts w:eastAsia="Times New Roman"/>
          <w:szCs w:val="24"/>
        </w:rPr>
        <w:t xml:space="preserve">απλάνησης </w:t>
      </w:r>
      <w:r w:rsidRPr="000A3B56">
        <w:rPr>
          <w:rFonts w:eastAsia="Times New Roman"/>
          <w:szCs w:val="24"/>
        </w:rPr>
        <w:t xml:space="preserve">ήταν με το άρθρο 36 </w:t>
      </w:r>
      <w:r w:rsidRPr="000A3B56">
        <w:rPr>
          <w:rFonts w:eastAsia="Times New Roman"/>
          <w:szCs w:val="24"/>
        </w:rPr>
        <w:t>του υπό συζήτηση νομοσχεδίου</w:t>
      </w:r>
      <w:r>
        <w:rPr>
          <w:rFonts w:eastAsia="Times New Roman"/>
          <w:szCs w:val="24"/>
        </w:rPr>
        <w:t xml:space="preserve">. Τι λέει; Λέει </w:t>
      </w:r>
      <w:r w:rsidRPr="000A3B56">
        <w:rPr>
          <w:rFonts w:eastAsia="Times New Roman"/>
          <w:szCs w:val="24"/>
        </w:rPr>
        <w:t xml:space="preserve">ότι στο Πανεπιστήμιο Πατρών </w:t>
      </w:r>
      <w:r>
        <w:rPr>
          <w:rFonts w:eastAsia="Times New Roman"/>
          <w:szCs w:val="24"/>
        </w:rPr>
        <w:lastRenderedPageBreak/>
        <w:t>ιδρύεται, επίσης, π</w:t>
      </w:r>
      <w:r w:rsidRPr="000A3B56">
        <w:rPr>
          <w:rFonts w:eastAsia="Times New Roman"/>
          <w:szCs w:val="24"/>
        </w:rPr>
        <w:t xml:space="preserve">ανεπιστημιακή </w:t>
      </w:r>
      <w:r>
        <w:rPr>
          <w:rFonts w:eastAsia="Times New Roman"/>
          <w:szCs w:val="24"/>
        </w:rPr>
        <w:t>σ</w:t>
      </w:r>
      <w:r w:rsidRPr="000A3B56">
        <w:rPr>
          <w:rFonts w:eastAsia="Times New Roman"/>
          <w:szCs w:val="24"/>
        </w:rPr>
        <w:t xml:space="preserve">χολή </w:t>
      </w:r>
      <w:proofErr w:type="spellStart"/>
      <w:r w:rsidRPr="000A3B56">
        <w:rPr>
          <w:rFonts w:eastAsia="Times New Roman"/>
          <w:szCs w:val="24"/>
        </w:rPr>
        <w:t>Μουσ</w:t>
      </w:r>
      <w:r>
        <w:rPr>
          <w:rFonts w:eastAsia="Times New Roman"/>
          <w:szCs w:val="24"/>
        </w:rPr>
        <w:t>ε</w:t>
      </w:r>
      <w:r w:rsidRPr="000A3B56">
        <w:rPr>
          <w:rFonts w:eastAsia="Times New Roman"/>
          <w:szCs w:val="24"/>
        </w:rPr>
        <w:t>ιολογίας</w:t>
      </w:r>
      <w:proofErr w:type="spellEnd"/>
      <w:r w:rsidRPr="000A3B56">
        <w:rPr>
          <w:rFonts w:eastAsia="Times New Roman"/>
          <w:szCs w:val="24"/>
        </w:rPr>
        <w:t xml:space="preserve"> μ</w:t>
      </w:r>
      <w:r>
        <w:rPr>
          <w:rFonts w:eastAsia="Times New Roman"/>
          <w:szCs w:val="24"/>
        </w:rPr>
        <w:t>ε έδρα τ</w:t>
      </w:r>
      <w:r w:rsidRPr="000A3B56">
        <w:rPr>
          <w:rFonts w:eastAsia="Times New Roman"/>
          <w:szCs w:val="24"/>
        </w:rPr>
        <w:t>ον Πύργο Ηλείας</w:t>
      </w:r>
      <w:r>
        <w:rPr>
          <w:rFonts w:eastAsia="Times New Roman"/>
          <w:szCs w:val="24"/>
        </w:rPr>
        <w:t>,</w:t>
      </w:r>
      <w:r w:rsidRPr="000A3B56">
        <w:rPr>
          <w:rFonts w:eastAsia="Times New Roman"/>
          <w:szCs w:val="24"/>
        </w:rPr>
        <w:t xml:space="preserve"> η οποία εντάσσεται στη </w:t>
      </w:r>
      <w:r>
        <w:rPr>
          <w:rFonts w:eastAsia="Times New Roman"/>
          <w:szCs w:val="24"/>
        </w:rPr>
        <w:t>σ</w:t>
      </w:r>
      <w:r w:rsidRPr="000A3B56">
        <w:rPr>
          <w:rFonts w:eastAsia="Times New Roman"/>
          <w:szCs w:val="24"/>
        </w:rPr>
        <w:t xml:space="preserve">χολή </w:t>
      </w:r>
      <w:r w:rsidRPr="000A3B56">
        <w:rPr>
          <w:rFonts w:eastAsia="Times New Roman"/>
          <w:szCs w:val="24"/>
        </w:rPr>
        <w:t>Ανθρωπιστικών και</w:t>
      </w:r>
      <w:r>
        <w:rPr>
          <w:rFonts w:eastAsia="Times New Roman"/>
          <w:szCs w:val="24"/>
        </w:rPr>
        <w:t xml:space="preserve"> Κοινωνικών Επιστημών. </w:t>
      </w:r>
    </w:p>
    <w:p w14:paraId="2E247826" w14:textId="77777777" w:rsidR="00ED3BF8" w:rsidRDefault="009F432D">
      <w:pPr>
        <w:spacing w:after="0" w:line="600" w:lineRule="auto"/>
        <w:ind w:firstLine="720"/>
        <w:jc w:val="both"/>
        <w:rPr>
          <w:rFonts w:eastAsia="Times New Roman"/>
          <w:szCs w:val="24"/>
        </w:rPr>
      </w:pPr>
      <w:r>
        <w:rPr>
          <w:rFonts w:eastAsia="Times New Roman"/>
          <w:szCs w:val="24"/>
        </w:rPr>
        <w:t>Π</w:t>
      </w:r>
      <w:r w:rsidRPr="000A3B56">
        <w:rPr>
          <w:rFonts w:eastAsia="Times New Roman"/>
          <w:szCs w:val="24"/>
        </w:rPr>
        <w:t>ροσέξ</w:t>
      </w:r>
      <w:r>
        <w:rPr>
          <w:rFonts w:eastAsia="Times New Roman"/>
          <w:szCs w:val="24"/>
        </w:rPr>
        <w:t>τ</w:t>
      </w:r>
      <w:r w:rsidRPr="000A3B56">
        <w:rPr>
          <w:rFonts w:eastAsia="Times New Roman"/>
          <w:szCs w:val="24"/>
        </w:rPr>
        <w:t>ε τώρα</w:t>
      </w:r>
      <w:r>
        <w:rPr>
          <w:rFonts w:eastAsia="Times New Roman"/>
          <w:szCs w:val="24"/>
        </w:rPr>
        <w:t xml:space="preserve">. </w:t>
      </w:r>
      <w:r>
        <w:rPr>
          <w:rFonts w:eastAsia="Times New Roman"/>
          <w:szCs w:val="24"/>
        </w:rPr>
        <w:t>Σ’</w:t>
      </w:r>
      <w:r w:rsidRPr="000A3B56">
        <w:rPr>
          <w:rFonts w:eastAsia="Times New Roman"/>
          <w:szCs w:val="24"/>
        </w:rPr>
        <w:t xml:space="preserve"> αυτή</w:t>
      </w:r>
      <w:r>
        <w:rPr>
          <w:rFonts w:eastAsia="Times New Roman"/>
          <w:szCs w:val="24"/>
        </w:rPr>
        <w:t>ν</w:t>
      </w:r>
      <w:r w:rsidRPr="000A3B56">
        <w:rPr>
          <w:rFonts w:eastAsia="Times New Roman"/>
          <w:szCs w:val="24"/>
        </w:rPr>
        <w:t xml:space="preserve"> τη σχολή </w:t>
      </w:r>
      <w:r>
        <w:rPr>
          <w:rFonts w:eastAsia="Times New Roman"/>
          <w:szCs w:val="24"/>
        </w:rPr>
        <w:t xml:space="preserve">η </w:t>
      </w:r>
      <w:r w:rsidRPr="000A3B56">
        <w:rPr>
          <w:rFonts w:eastAsia="Times New Roman"/>
          <w:szCs w:val="24"/>
        </w:rPr>
        <w:t>εισαγωγή των φοιτητών θα ξεκινήσει από φέτος</w:t>
      </w:r>
      <w:r>
        <w:rPr>
          <w:rFonts w:eastAsia="Times New Roman"/>
          <w:szCs w:val="24"/>
        </w:rPr>
        <w:t xml:space="preserve">, από το ακαδημαϊκό έτος </w:t>
      </w:r>
      <w:r w:rsidRPr="000A3B56">
        <w:rPr>
          <w:rFonts w:eastAsia="Times New Roman"/>
          <w:szCs w:val="24"/>
        </w:rPr>
        <w:t>2019</w:t>
      </w:r>
      <w:r>
        <w:rPr>
          <w:rFonts w:eastAsia="Times New Roman"/>
          <w:szCs w:val="24"/>
        </w:rPr>
        <w:t>-</w:t>
      </w:r>
      <w:r w:rsidRPr="000A3B56">
        <w:rPr>
          <w:rFonts w:eastAsia="Times New Roman"/>
          <w:szCs w:val="24"/>
        </w:rPr>
        <w:t>2020</w:t>
      </w:r>
      <w:r>
        <w:rPr>
          <w:rFonts w:eastAsia="Times New Roman"/>
          <w:szCs w:val="24"/>
        </w:rPr>
        <w:t xml:space="preserve">, αλλά στην Πέλλα η έναρξη της ακαδημαϊκής </w:t>
      </w:r>
      <w:r w:rsidRPr="000A3B56">
        <w:rPr>
          <w:rFonts w:eastAsia="Times New Roman"/>
          <w:szCs w:val="24"/>
        </w:rPr>
        <w:t xml:space="preserve">λειτουργίας και </w:t>
      </w:r>
      <w:r>
        <w:rPr>
          <w:rFonts w:eastAsia="Times New Roman"/>
          <w:szCs w:val="24"/>
        </w:rPr>
        <w:t xml:space="preserve">η εισαγωγή των φοιτητών στη </w:t>
      </w:r>
      <w:r>
        <w:rPr>
          <w:rFonts w:eastAsia="Times New Roman"/>
          <w:szCs w:val="24"/>
        </w:rPr>
        <w:t>σ</w:t>
      </w:r>
      <w:r w:rsidRPr="000A3B56">
        <w:rPr>
          <w:rFonts w:eastAsia="Times New Roman"/>
          <w:szCs w:val="24"/>
        </w:rPr>
        <w:t xml:space="preserve">χολή </w:t>
      </w:r>
      <w:r w:rsidRPr="000A3B56">
        <w:rPr>
          <w:rFonts w:eastAsia="Times New Roman"/>
          <w:szCs w:val="24"/>
        </w:rPr>
        <w:t xml:space="preserve">που θα ιδρυθεί στην </w:t>
      </w:r>
      <w:r>
        <w:rPr>
          <w:rFonts w:eastAsia="Times New Roman"/>
          <w:szCs w:val="24"/>
        </w:rPr>
        <w:t xml:space="preserve">Έδεσσα </w:t>
      </w:r>
      <w:r w:rsidRPr="000A3B56">
        <w:rPr>
          <w:rFonts w:eastAsia="Times New Roman"/>
          <w:szCs w:val="24"/>
        </w:rPr>
        <w:t xml:space="preserve">θα καθοριστεί με </w:t>
      </w:r>
      <w:r>
        <w:rPr>
          <w:rFonts w:eastAsia="Times New Roman"/>
          <w:szCs w:val="24"/>
        </w:rPr>
        <w:t xml:space="preserve">αιτιολογική </w:t>
      </w:r>
      <w:r w:rsidRPr="000A3B56">
        <w:rPr>
          <w:rFonts w:eastAsia="Times New Roman"/>
          <w:szCs w:val="24"/>
        </w:rPr>
        <w:t xml:space="preserve">απόφαση </w:t>
      </w:r>
      <w:r>
        <w:rPr>
          <w:rFonts w:eastAsia="Times New Roman"/>
          <w:szCs w:val="24"/>
        </w:rPr>
        <w:t xml:space="preserve">της </w:t>
      </w:r>
      <w:r>
        <w:rPr>
          <w:rFonts w:eastAsia="Times New Roman"/>
          <w:szCs w:val="24"/>
        </w:rPr>
        <w:t>συγκλήτου</w:t>
      </w:r>
      <w:r>
        <w:rPr>
          <w:rFonts w:eastAsia="Times New Roman"/>
          <w:szCs w:val="24"/>
        </w:rPr>
        <w:t xml:space="preserve">, </w:t>
      </w:r>
      <w:r w:rsidRPr="000A3B56">
        <w:rPr>
          <w:rFonts w:eastAsia="Times New Roman"/>
          <w:szCs w:val="24"/>
        </w:rPr>
        <w:t>ύστερα</w:t>
      </w:r>
      <w:r w:rsidRPr="000A3B56">
        <w:rPr>
          <w:rFonts w:eastAsia="Times New Roman"/>
          <w:szCs w:val="24"/>
        </w:rPr>
        <w:t xml:space="preserve"> από συνεκτίμηση των υλικοτεχνικών υποδομών και το</w:t>
      </w:r>
      <w:r>
        <w:rPr>
          <w:rFonts w:eastAsia="Times New Roman"/>
          <w:szCs w:val="24"/>
        </w:rPr>
        <w:t>υ</w:t>
      </w:r>
      <w:r w:rsidRPr="000A3B56">
        <w:rPr>
          <w:rFonts w:eastAsia="Times New Roman"/>
          <w:szCs w:val="24"/>
        </w:rPr>
        <w:t xml:space="preserve"> εκπαιδευτικ</w:t>
      </w:r>
      <w:r>
        <w:rPr>
          <w:rFonts w:eastAsia="Times New Roman"/>
          <w:szCs w:val="24"/>
        </w:rPr>
        <w:t>ού</w:t>
      </w:r>
      <w:r w:rsidRPr="000A3B56">
        <w:rPr>
          <w:rFonts w:eastAsia="Times New Roman"/>
          <w:szCs w:val="24"/>
        </w:rPr>
        <w:t xml:space="preserve"> προσωπικ</w:t>
      </w:r>
      <w:r>
        <w:rPr>
          <w:rFonts w:eastAsia="Times New Roman"/>
          <w:szCs w:val="24"/>
        </w:rPr>
        <w:t>ού</w:t>
      </w:r>
      <w:r w:rsidRPr="000A3B56">
        <w:rPr>
          <w:rFonts w:eastAsia="Times New Roman"/>
          <w:szCs w:val="24"/>
        </w:rPr>
        <w:t xml:space="preserve"> και πάντως όχι νωρίτερα από το </w:t>
      </w:r>
      <w:r>
        <w:rPr>
          <w:rFonts w:eastAsia="Times New Roman"/>
          <w:szCs w:val="24"/>
        </w:rPr>
        <w:t>ακαδημαϊκό έτος 2020-</w:t>
      </w:r>
      <w:r w:rsidRPr="000A3B56">
        <w:rPr>
          <w:rFonts w:eastAsia="Times New Roman"/>
          <w:szCs w:val="24"/>
        </w:rPr>
        <w:t>2021</w:t>
      </w:r>
      <w:r>
        <w:rPr>
          <w:rFonts w:eastAsia="Times New Roman"/>
          <w:szCs w:val="24"/>
        </w:rPr>
        <w:t>.</w:t>
      </w:r>
    </w:p>
    <w:p w14:paraId="2E247827" w14:textId="77777777" w:rsidR="00ED3BF8" w:rsidRDefault="009F432D">
      <w:pPr>
        <w:spacing w:after="0" w:line="600" w:lineRule="auto"/>
        <w:ind w:firstLine="720"/>
        <w:jc w:val="both"/>
        <w:rPr>
          <w:rFonts w:eastAsia="Times New Roman"/>
          <w:szCs w:val="24"/>
        </w:rPr>
      </w:pPr>
      <w:r>
        <w:rPr>
          <w:rFonts w:eastAsia="Times New Roman"/>
          <w:szCs w:val="24"/>
        </w:rPr>
        <w:t xml:space="preserve">Δηλαδή, </w:t>
      </w:r>
      <w:r w:rsidRPr="000A3B56">
        <w:rPr>
          <w:rFonts w:eastAsia="Times New Roman"/>
          <w:szCs w:val="24"/>
        </w:rPr>
        <w:t>πειραματίζεστε</w:t>
      </w:r>
      <w:r>
        <w:rPr>
          <w:rFonts w:eastAsia="Times New Roman"/>
          <w:szCs w:val="24"/>
        </w:rPr>
        <w:t>, κύριοι</w:t>
      </w:r>
      <w:r w:rsidRPr="000A3B56">
        <w:rPr>
          <w:rFonts w:eastAsia="Times New Roman"/>
          <w:szCs w:val="24"/>
        </w:rPr>
        <w:t xml:space="preserve"> της Κυβέρνησης</w:t>
      </w:r>
      <w:r>
        <w:rPr>
          <w:rFonts w:eastAsia="Times New Roman"/>
          <w:szCs w:val="24"/>
        </w:rPr>
        <w:t xml:space="preserve">, ώστε όταν και αν συνεκτιμηθούν τα της σχολής του Πύργου, που έχει συναφές αντικείμενο και θα  ξεκινήσει </w:t>
      </w:r>
      <w:r w:rsidRPr="000A3B56">
        <w:rPr>
          <w:rFonts w:eastAsia="Times New Roman"/>
          <w:szCs w:val="24"/>
        </w:rPr>
        <w:t>από φ</w:t>
      </w:r>
      <w:r>
        <w:rPr>
          <w:rFonts w:eastAsia="Times New Roman"/>
          <w:szCs w:val="24"/>
        </w:rPr>
        <w:t xml:space="preserve">έτος, τότε μόνο </w:t>
      </w:r>
      <w:r w:rsidRPr="000A3B56">
        <w:rPr>
          <w:rFonts w:eastAsia="Times New Roman"/>
          <w:szCs w:val="24"/>
        </w:rPr>
        <w:t xml:space="preserve">θα δούμε τι θα κάνουμε </w:t>
      </w:r>
      <w:r>
        <w:rPr>
          <w:rFonts w:eastAsia="Times New Roman"/>
          <w:szCs w:val="24"/>
        </w:rPr>
        <w:t xml:space="preserve">με </w:t>
      </w:r>
      <w:r w:rsidRPr="000A3B56">
        <w:rPr>
          <w:rFonts w:eastAsia="Times New Roman"/>
          <w:szCs w:val="24"/>
        </w:rPr>
        <w:t>τη</w:t>
      </w:r>
      <w:r>
        <w:rPr>
          <w:rFonts w:eastAsia="Times New Roman"/>
          <w:szCs w:val="24"/>
        </w:rPr>
        <w:t xml:space="preserve"> </w:t>
      </w:r>
      <w:r>
        <w:rPr>
          <w:rFonts w:eastAsia="Times New Roman"/>
          <w:szCs w:val="24"/>
        </w:rPr>
        <w:t xml:space="preserve">σχολή </w:t>
      </w:r>
      <w:r>
        <w:rPr>
          <w:rFonts w:eastAsia="Times New Roman"/>
          <w:szCs w:val="24"/>
        </w:rPr>
        <w:t>στην Έδεσσα. Δηλαδή, η Πέλλα στα χαρτιά και στο περίμενε. Αυτό μας θυμίζει το «</w:t>
      </w:r>
      <w:r w:rsidRPr="000A3B56">
        <w:rPr>
          <w:rFonts w:eastAsia="Times New Roman"/>
          <w:szCs w:val="24"/>
        </w:rPr>
        <w:t>Ζήσε</w:t>
      </w:r>
      <w:r>
        <w:rPr>
          <w:rFonts w:eastAsia="Times New Roman"/>
          <w:szCs w:val="24"/>
        </w:rPr>
        <w:t>,</w:t>
      </w:r>
      <w:r w:rsidRPr="000A3B56">
        <w:rPr>
          <w:rFonts w:eastAsia="Times New Roman"/>
          <w:szCs w:val="24"/>
        </w:rPr>
        <w:t xml:space="preserve"> Μάη μου</w:t>
      </w:r>
      <w:r>
        <w:rPr>
          <w:rFonts w:eastAsia="Times New Roman"/>
          <w:szCs w:val="24"/>
        </w:rPr>
        <w:t>,</w:t>
      </w:r>
      <w:r w:rsidRPr="000A3B56">
        <w:rPr>
          <w:rFonts w:eastAsia="Times New Roman"/>
          <w:szCs w:val="24"/>
        </w:rPr>
        <w:t xml:space="preserve"> </w:t>
      </w:r>
      <w:r w:rsidRPr="000A3B56">
        <w:rPr>
          <w:rFonts w:eastAsia="Times New Roman"/>
          <w:szCs w:val="24"/>
        </w:rPr>
        <w:t>να φας τριφύλλι</w:t>
      </w:r>
      <w:r>
        <w:rPr>
          <w:rFonts w:eastAsia="Times New Roman"/>
          <w:szCs w:val="24"/>
        </w:rPr>
        <w:t>».</w:t>
      </w:r>
    </w:p>
    <w:p w14:paraId="2E247828" w14:textId="77777777" w:rsidR="00ED3BF8" w:rsidRDefault="009F432D">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sidRPr="000A3B56">
        <w:rPr>
          <w:rFonts w:eastAsia="Times New Roman"/>
          <w:szCs w:val="24"/>
        </w:rPr>
        <w:t>επειδή έγινε αναφορά</w:t>
      </w:r>
      <w:r>
        <w:rPr>
          <w:rFonts w:eastAsia="Times New Roman"/>
          <w:szCs w:val="24"/>
        </w:rPr>
        <w:t xml:space="preserve">, να υπενθυμίσω και </w:t>
      </w:r>
      <w:r w:rsidRPr="000A3B56">
        <w:rPr>
          <w:rFonts w:eastAsia="Times New Roman"/>
          <w:szCs w:val="24"/>
        </w:rPr>
        <w:t>εγώ κάποια πράγματα</w:t>
      </w:r>
      <w:r>
        <w:rPr>
          <w:rFonts w:eastAsia="Times New Roman"/>
          <w:szCs w:val="24"/>
        </w:rPr>
        <w:t>. Σ</w:t>
      </w:r>
      <w:r w:rsidRPr="000A3B56">
        <w:rPr>
          <w:rFonts w:eastAsia="Times New Roman"/>
          <w:szCs w:val="24"/>
        </w:rPr>
        <w:t xml:space="preserve">την Έδεσσα υπήρχε </w:t>
      </w:r>
      <w:r>
        <w:rPr>
          <w:rFonts w:eastAsia="Times New Roman"/>
          <w:szCs w:val="24"/>
        </w:rPr>
        <w:lastRenderedPageBreak/>
        <w:t xml:space="preserve">ως γνωστόν </w:t>
      </w:r>
      <w:r w:rsidRPr="000A3B56">
        <w:rPr>
          <w:rFonts w:eastAsia="Times New Roman"/>
          <w:szCs w:val="24"/>
        </w:rPr>
        <w:t xml:space="preserve">πανεπιστημιακή </w:t>
      </w:r>
      <w:r>
        <w:rPr>
          <w:rFonts w:eastAsia="Times New Roman"/>
          <w:szCs w:val="24"/>
        </w:rPr>
        <w:t>σ</w:t>
      </w:r>
      <w:r w:rsidRPr="000A3B56">
        <w:rPr>
          <w:rFonts w:eastAsia="Times New Roman"/>
          <w:szCs w:val="24"/>
        </w:rPr>
        <w:t xml:space="preserve">χολή </w:t>
      </w:r>
      <w:r w:rsidRPr="000A3B56">
        <w:rPr>
          <w:rFonts w:eastAsia="Times New Roman"/>
          <w:szCs w:val="24"/>
        </w:rPr>
        <w:t>Μάρκετ</w:t>
      </w:r>
      <w:r>
        <w:rPr>
          <w:rFonts w:eastAsia="Times New Roman"/>
          <w:szCs w:val="24"/>
        </w:rPr>
        <w:t>ινγκ κ</w:t>
      </w:r>
      <w:r w:rsidRPr="000A3B56">
        <w:rPr>
          <w:rFonts w:eastAsia="Times New Roman"/>
          <w:szCs w:val="24"/>
        </w:rPr>
        <w:t xml:space="preserve">αι </w:t>
      </w:r>
      <w:r>
        <w:rPr>
          <w:rFonts w:eastAsia="Times New Roman"/>
          <w:szCs w:val="24"/>
        </w:rPr>
        <w:t>Διοίκησης</w:t>
      </w:r>
      <w:r w:rsidRPr="000A3B56">
        <w:rPr>
          <w:rFonts w:eastAsia="Times New Roman"/>
          <w:szCs w:val="24"/>
        </w:rPr>
        <w:t xml:space="preserve"> Λειτουργιών</w:t>
      </w:r>
      <w:r>
        <w:rPr>
          <w:rFonts w:eastAsia="Times New Roman"/>
          <w:szCs w:val="24"/>
        </w:rPr>
        <w:t xml:space="preserve">. Έκλεισε </w:t>
      </w:r>
      <w:r w:rsidRPr="000A3B56">
        <w:rPr>
          <w:rFonts w:eastAsia="Times New Roman"/>
          <w:szCs w:val="24"/>
        </w:rPr>
        <w:t xml:space="preserve">το 2013 μετά από </w:t>
      </w:r>
      <w:r>
        <w:rPr>
          <w:rFonts w:eastAsia="Times New Roman"/>
          <w:szCs w:val="24"/>
        </w:rPr>
        <w:t>μια</w:t>
      </w:r>
      <w:r w:rsidRPr="000A3B56">
        <w:rPr>
          <w:rFonts w:eastAsia="Times New Roman"/>
          <w:szCs w:val="24"/>
        </w:rPr>
        <w:t xml:space="preserve"> δεκαετί</w:t>
      </w:r>
      <w:r>
        <w:rPr>
          <w:rFonts w:eastAsia="Times New Roman"/>
          <w:szCs w:val="24"/>
        </w:rPr>
        <w:t xml:space="preserve">α λειτουργίας με το </w:t>
      </w:r>
      <w:r>
        <w:rPr>
          <w:rFonts w:eastAsia="Times New Roman"/>
          <w:szCs w:val="24"/>
        </w:rPr>
        <w:t>σχέδιο «Αθηνά». Επειδή μπορεί κάποιοι να ρωτήσουν: «Ε</w:t>
      </w:r>
      <w:r w:rsidRPr="000A3B56">
        <w:rPr>
          <w:rFonts w:eastAsia="Times New Roman"/>
          <w:szCs w:val="24"/>
        </w:rPr>
        <w:t>σείς τι κάν</w:t>
      </w:r>
      <w:r>
        <w:rPr>
          <w:rFonts w:eastAsia="Times New Roman"/>
          <w:szCs w:val="24"/>
        </w:rPr>
        <w:t>α</w:t>
      </w:r>
      <w:r w:rsidRPr="000A3B56">
        <w:rPr>
          <w:rFonts w:eastAsia="Times New Roman"/>
          <w:szCs w:val="24"/>
        </w:rPr>
        <w:t xml:space="preserve">τε </w:t>
      </w:r>
      <w:r>
        <w:rPr>
          <w:rFonts w:eastAsia="Times New Roman"/>
          <w:szCs w:val="24"/>
        </w:rPr>
        <w:t xml:space="preserve">για </w:t>
      </w:r>
      <w:r w:rsidRPr="000A3B56">
        <w:rPr>
          <w:rFonts w:eastAsia="Times New Roman"/>
          <w:szCs w:val="24"/>
        </w:rPr>
        <w:t>αυτό</w:t>
      </w:r>
      <w:r>
        <w:rPr>
          <w:rFonts w:eastAsia="Times New Roman"/>
          <w:szCs w:val="24"/>
        </w:rPr>
        <w:t>;», θα τους προλάβω. Αυτή η σχολή δ</w:t>
      </w:r>
      <w:r w:rsidRPr="000A3B56">
        <w:rPr>
          <w:rFonts w:eastAsia="Times New Roman"/>
          <w:szCs w:val="24"/>
        </w:rPr>
        <w:t xml:space="preserve">εν </w:t>
      </w:r>
      <w:r>
        <w:rPr>
          <w:rFonts w:eastAsia="Times New Roman"/>
          <w:szCs w:val="24"/>
        </w:rPr>
        <w:t>έκλεισε με νόμο στη Β</w:t>
      </w:r>
      <w:r w:rsidRPr="000A3B56">
        <w:rPr>
          <w:rFonts w:eastAsia="Times New Roman"/>
          <w:szCs w:val="24"/>
        </w:rPr>
        <w:t>ουλή</w:t>
      </w:r>
      <w:r>
        <w:rPr>
          <w:rFonts w:eastAsia="Times New Roman"/>
          <w:szCs w:val="24"/>
        </w:rPr>
        <w:t>, αλλά</w:t>
      </w:r>
      <w:r w:rsidRPr="000A3B56">
        <w:rPr>
          <w:rFonts w:eastAsia="Times New Roman"/>
          <w:szCs w:val="24"/>
        </w:rPr>
        <w:t xml:space="preserve"> με προεδρικό διάταγμα</w:t>
      </w:r>
      <w:r>
        <w:rPr>
          <w:rFonts w:eastAsia="Times New Roman"/>
          <w:szCs w:val="24"/>
        </w:rPr>
        <w:t>,</w:t>
      </w:r>
      <w:r w:rsidRPr="000A3B56">
        <w:rPr>
          <w:rFonts w:eastAsia="Times New Roman"/>
          <w:szCs w:val="24"/>
        </w:rPr>
        <w:t xml:space="preserve"> με το οποίο </w:t>
      </w:r>
      <w:r>
        <w:rPr>
          <w:rFonts w:eastAsia="Times New Roman"/>
          <w:szCs w:val="24"/>
        </w:rPr>
        <w:t xml:space="preserve">έκλεισαν </w:t>
      </w:r>
      <w:r w:rsidRPr="000A3B56">
        <w:rPr>
          <w:rFonts w:eastAsia="Times New Roman"/>
          <w:szCs w:val="24"/>
        </w:rPr>
        <w:t xml:space="preserve">ή συγχωνεύθηκαν </w:t>
      </w:r>
      <w:r>
        <w:rPr>
          <w:rFonts w:eastAsia="Times New Roman"/>
          <w:szCs w:val="24"/>
        </w:rPr>
        <w:t xml:space="preserve">εκατό σχολές, </w:t>
      </w:r>
      <w:r w:rsidRPr="000A3B56">
        <w:rPr>
          <w:rFonts w:eastAsia="Times New Roman"/>
          <w:szCs w:val="24"/>
        </w:rPr>
        <w:t xml:space="preserve">μεταξύ αυτών και ολόκληρο </w:t>
      </w:r>
      <w:r>
        <w:rPr>
          <w:rFonts w:eastAsia="Times New Roman"/>
          <w:szCs w:val="24"/>
        </w:rPr>
        <w:t>το Π</w:t>
      </w:r>
      <w:r w:rsidRPr="000A3B56">
        <w:rPr>
          <w:rFonts w:eastAsia="Times New Roman"/>
          <w:szCs w:val="24"/>
        </w:rPr>
        <w:t>ανεπισ</w:t>
      </w:r>
      <w:r w:rsidRPr="000A3B56">
        <w:rPr>
          <w:rFonts w:eastAsia="Times New Roman"/>
          <w:szCs w:val="24"/>
        </w:rPr>
        <w:t>τήμιο Δυτικής Ελλάδας με έδρα τη</w:t>
      </w:r>
      <w:r>
        <w:rPr>
          <w:rFonts w:eastAsia="Times New Roman"/>
          <w:szCs w:val="24"/>
        </w:rPr>
        <w:t xml:space="preserve"> Λαμία, </w:t>
      </w:r>
      <w:r w:rsidRPr="000A3B56">
        <w:rPr>
          <w:rFonts w:eastAsia="Times New Roman"/>
          <w:szCs w:val="24"/>
        </w:rPr>
        <w:t>όπως και της Ημαθίας δύ</w:t>
      </w:r>
      <w:r>
        <w:rPr>
          <w:rFonts w:eastAsia="Times New Roman"/>
          <w:szCs w:val="24"/>
        </w:rPr>
        <w:t>ο σχολές. Το αναφέρω αυτό, διότι είναι γειτονικός νομός.</w:t>
      </w:r>
    </w:p>
    <w:p w14:paraId="2E247829" w14:textId="77777777" w:rsidR="00ED3BF8" w:rsidRDefault="009F432D">
      <w:pPr>
        <w:spacing w:after="0" w:line="600" w:lineRule="auto"/>
        <w:ind w:firstLine="720"/>
        <w:jc w:val="both"/>
        <w:rPr>
          <w:rFonts w:eastAsia="Times New Roman"/>
          <w:szCs w:val="24"/>
        </w:rPr>
      </w:pPr>
      <w:r>
        <w:rPr>
          <w:rFonts w:eastAsia="Times New Roman"/>
          <w:szCs w:val="24"/>
        </w:rPr>
        <w:t xml:space="preserve">Στη δίνη, λοιπόν, αυτού του τυφώνα παρασύρθηκε και η </w:t>
      </w:r>
      <w:r>
        <w:rPr>
          <w:rFonts w:eastAsia="Times New Roman"/>
          <w:szCs w:val="24"/>
        </w:rPr>
        <w:t xml:space="preserve">σχολή </w:t>
      </w:r>
      <w:r>
        <w:rPr>
          <w:rFonts w:eastAsia="Times New Roman"/>
          <w:szCs w:val="24"/>
        </w:rPr>
        <w:t>της Έδεσσας. Όλοι γ</w:t>
      </w:r>
      <w:r w:rsidRPr="000A3B56">
        <w:rPr>
          <w:rFonts w:eastAsia="Times New Roman"/>
          <w:szCs w:val="24"/>
        </w:rPr>
        <w:t xml:space="preserve">νωρίζουμε ότι </w:t>
      </w:r>
      <w:r>
        <w:rPr>
          <w:rFonts w:eastAsia="Times New Roman"/>
          <w:szCs w:val="24"/>
        </w:rPr>
        <w:t xml:space="preserve">δώσαμε </w:t>
      </w:r>
      <w:r w:rsidRPr="000A3B56">
        <w:rPr>
          <w:rFonts w:eastAsia="Times New Roman"/>
          <w:szCs w:val="24"/>
        </w:rPr>
        <w:t>με τους φ</w:t>
      </w:r>
      <w:r>
        <w:rPr>
          <w:rFonts w:eastAsia="Times New Roman"/>
          <w:szCs w:val="24"/>
        </w:rPr>
        <w:t xml:space="preserve">ορείς του </w:t>
      </w:r>
      <w:r>
        <w:rPr>
          <w:rFonts w:eastAsia="Times New Roman"/>
          <w:szCs w:val="24"/>
        </w:rPr>
        <w:t xml:space="preserve">νομού </w:t>
      </w:r>
      <w:r>
        <w:rPr>
          <w:rFonts w:eastAsia="Times New Roman"/>
          <w:szCs w:val="24"/>
        </w:rPr>
        <w:t xml:space="preserve">μάχη </w:t>
      </w:r>
      <w:r w:rsidRPr="000A3B56">
        <w:rPr>
          <w:rFonts w:eastAsia="Times New Roman"/>
          <w:szCs w:val="24"/>
        </w:rPr>
        <w:t xml:space="preserve">για να </w:t>
      </w:r>
      <w:r>
        <w:rPr>
          <w:rFonts w:eastAsia="Times New Roman"/>
          <w:szCs w:val="24"/>
        </w:rPr>
        <w:t xml:space="preserve">κρατηθεί, αλλά, όπως είπαμε, </w:t>
      </w:r>
      <w:r w:rsidRPr="000A3B56">
        <w:rPr>
          <w:rFonts w:eastAsia="Times New Roman"/>
          <w:szCs w:val="24"/>
        </w:rPr>
        <w:t xml:space="preserve">στη δίνη του τυφώνα </w:t>
      </w:r>
      <w:r>
        <w:rPr>
          <w:rFonts w:eastAsia="Times New Roman"/>
          <w:szCs w:val="24"/>
        </w:rPr>
        <w:t xml:space="preserve">έκλεισαν εκατό </w:t>
      </w:r>
      <w:r w:rsidRPr="000A3B56">
        <w:rPr>
          <w:rFonts w:eastAsia="Times New Roman"/>
          <w:szCs w:val="24"/>
        </w:rPr>
        <w:t xml:space="preserve">τμήματα και </w:t>
      </w:r>
      <w:r>
        <w:rPr>
          <w:rFonts w:eastAsia="Times New Roman"/>
          <w:szCs w:val="24"/>
        </w:rPr>
        <w:t xml:space="preserve">μαζί με τα εκατό τμήματα </w:t>
      </w:r>
      <w:r w:rsidRPr="000A3B56">
        <w:rPr>
          <w:rFonts w:eastAsia="Times New Roman"/>
          <w:szCs w:val="24"/>
        </w:rPr>
        <w:t xml:space="preserve">έκλεισε </w:t>
      </w:r>
      <w:r>
        <w:rPr>
          <w:rFonts w:eastAsia="Times New Roman"/>
          <w:szCs w:val="24"/>
        </w:rPr>
        <w:t xml:space="preserve">και η δική μας πανεπιστημιακή σχολή. Δυστυχώς, δεν το καταφέραμε. </w:t>
      </w:r>
    </w:p>
    <w:p w14:paraId="2E24782A" w14:textId="77777777" w:rsidR="00ED3BF8" w:rsidRDefault="009F432D">
      <w:pPr>
        <w:spacing w:after="0" w:line="600" w:lineRule="auto"/>
        <w:ind w:firstLine="720"/>
        <w:jc w:val="both"/>
        <w:rPr>
          <w:rFonts w:eastAsia="Times New Roman"/>
          <w:szCs w:val="24"/>
        </w:rPr>
      </w:pPr>
      <w:r>
        <w:rPr>
          <w:rFonts w:eastAsia="Times New Roman"/>
          <w:szCs w:val="24"/>
        </w:rPr>
        <w:t>Επίσης, όλοι θυμούνται πως είχα προειδοποιήσει έγκαιρα, δέκα χρόνια πολύ πριν τη</w:t>
      </w:r>
      <w:r>
        <w:rPr>
          <w:rFonts w:eastAsia="Times New Roman"/>
          <w:szCs w:val="24"/>
        </w:rPr>
        <w:t>ν ίδρυση αυτής της σχολής, ότι όλα εκείνα τα εκπαιδευτικά ιδρύματα και τμήματα που τότε ξεφύτρωναν σα</w:t>
      </w:r>
      <w:r>
        <w:rPr>
          <w:rFonts w:eastAsia="Times New Roman"/>
          <w:szCs w:val="24"/>
        </w:rPr>
        <w:t>ν</w:t>
      </w:r>
      <w:r>
        <w:rPr>
          <w:rFonts w:eastAsia="Times New Roman"/>
          <w:szCs w:val="24"/>
        </w:rPr>
        <w:t xml:space="preserve"> μανιτάρια ήταν θνησιγενή και ότι όταν θα έκλειναν </w:t>
      </w:r>
      <w:r w:rsidRPr="000A3B56">
        <w:rPr>
          <w:rFonts w:eastAsia="Times New Roman"/>
          <w:szCs w:val="24"/>
        </w:rPr>
        <w:lastRenderedPageBreak/>
        <w:t xml:space="preserve">οι στρόφιγγες των </w:t>
      </w:r>
      <w:r>
        <w:rPr>
          <w:rFonts w:eastAsia="Times New Roman"/>
          <w:szCs w:val="24"/>
        </w:rPr>
        <w:t xml:space="preserve">κοινοτικών κονδυλίων </w:t>
      </w:r>
      <w:r w:rsidRPr="000A3B56">
        <w:rPr>
          <w:rFonts w:eastAsia="Times New Roman"/>
          <w:szCs w:val="24"/>
        </w:rPr>
        <w:t>που τα χρηματ</w:t>
      </w:r>
      <w:r>
        <w:rPr>
          <w:rFonts w:eastAsia="Times New Roman"/>
          <w:szCs w:val="24"/>
        </w:rPr>
        <w:t>οδοτούσαν, θ</w:t>
      </w:r>
      <w:r w:rsidRPr="000A3B56">
        <w:rPr>
          <w:rFonts w:eastAsia="Times New Roman"/>
          <w:szCs w:val="24"/>
        </w:rPr>
        <w:t>α ήταν καταδικασμέν</w:t>
      </w:r>
      <w:r>
        <w:rPr>
          <w:rFonts w:eastAsia="Times New Roman"/>
          <w:szCs w:val="24"/>
        </w:rPr>
        <w:t>α, όπως και έγινε. Τ</w:t>
      </w:r>
      <w:r w:rsidRPr="000A3B56">
        <w:rPr>
          <w:rFonts w:eastAsia="Times New Roman"/>
          <w:szCs w:val="24"/>
        </w:rPr>
        <w:t>ο ίδιο θα συμβεί και τώρα</w:t>
      </w:r>
      <w:r>
        <w:rPr>
          <w:rFonts w:eastAsia="Times New Roman"/>
          <w:szCs w:val="24"/>
        </w:rPr>
        <w:t xml:space="preserve"> </w:t>
      </w:r>
      <w:r>
        <w:rPr>
          <w:rFonts w:eastAsia="Times New Roman"/>
          <w:szCs w:val="24"/>
        </w:rPr>
        <w:t xml:space="preserve">μ’ </w:t>
      </w:r>
      <w:r>
        <w:rPr>
          <w:rFonts w:eastAsia="Times New Roman"/>
          <w:szCs w:val="24"/>
        </w:rPr>
        <w:t>όλα αυτά τα τμήματα που ιδρύονται στο πόδι μ</w:t>
      </w:r>
      <w:r w:rsidRPr="000A3B56">
        <w:rPr>
          <w:rFonts w:eastAsia="Times New Roman"/>
          <w:szCs w:val="24"/>
        </w:rPr>
        <w:t>ε το συζητούμενο νομοσχέδιο</w:t>
      </w:r>
      <w:r>
        <w:rPr>
          <w:rFonts w:eastAsia="Times New Roman"/>
          <w:szCs w:val="24"/>
        </w:rPr>
        <w:t>.</w:t>
      </w:r>
    </w:p>
    <w:p w14:paraId="2E24782B" w14:textId="77777777" w:rsidR="00ED3BF8" w:rsidRDefault="009F432D">
      <w:pPr>
        <w:spacing w:after="0" w:line="600" w:lineRule="auto"/>
        <w:ind w:firstLine="720"/>
        <w:jc w:val="both"/>
        <w:rPr>
          <w:rFonts w:eastAsia="Times New Roman"/>
          <w:szCs w:val="24"/>
        </w:rPr>
      </w:pPr>
      <w:r>
        <w:rPr>
          <w:rFonts w:eastAsia="Times New Roman"/>
          <w:szCs w:val="24"/>
        </w:rPr>
        <w:t>Κυρίες και κύριοι συνάδελφοι, δ</w:t>
      </w:r>
      <w:r w:rsidRPr="000A3B56">
        <w:rPr>
          <w:rFonts w:eastAsia="Times New Roman"/>
          <w:szCs w:val="24"/>
        </w:rPr>
        <w:t>εν υπάρχει κα</w:t>
      </w:r>
      <w:r>
        <w:rPr>
          <w:rFonts w:eastAsia="Times New Roman"/>
          <w:szCs w:val="24"/>
        </w:rPr>
        <w:t>μμία</w:t>
      </w:r>
      <w:r w:rsidRPr="000A3B56">
        <w:rPr>
          <w:rFonts w:eastAsia="Times New Roman"/>
          <w:szCs w:val="24"/>
        </w:rPr>
        <w:t xml:space="preserve"> αμφιβολία ότι απαιτείται ένας ρεαλιστικός </w:t>
      </w:r>
      <w:proofErr w:type="spellStart"/>
      <w:r w:rsidRPr="000A3B56">
        <w:rPr>
          <w:rFonts w:eastAsia="Times New Roman"/>
          <w:szCs w:val="24"/>
        </w:rPr>
        <w:t>εξορθολογισμός</w:t>
      </w:r>
      <w:proofErr w:type="spellEnd"/>
      <w:r w:rsidRPr="000A3B56">
        <w:rPr>
          <w:rFonts w:eastAsia="Times New Roman"/>
          <w:szCs w:val="24"/>
        </w:rPr>
        <w:t xml:space="preserve"> </w:t>
      </w:r>
      <w:r>
        <w:rPr>
          <w:rFonts w:eastAsia="Times New Roman"/>
          <w:szCs w:val="24"/>
        </w:rPr>
        <w:t xml:space="preserve">του εκπαιδευτικού χάρτη </w:t>
      </w:r>
      <w:r w:rsidRPr="000A3B56">
        <w:rPr>
          <w:rFonts w:eastAsia="Times New Roman"/>
          <w:szCs w:val="24"/>
        </w:rPr>
        <w:t>της χώρας</w:t>
      </w:r>
      <w:r>
        <w:rPr>
          <w:rFonts w:eastAsia="Times New Roman"/>
          <w:szCs w:val="24"/>
        </w:rPr>
        <w:t>, αλλά όχι έτσι</w:t>
      </w:r>
      <w:r w:rsidRPr="000A3B56">
        <w:rPr>
          <w:rFonts w:eastAsia="Times New Roman"/>
          <w:szCs w:val="24"/>
        </w:rPr>
        <w:t xml:space="preserve"> στο πόδι με προ</w:t>
      </w:r>
      <w:r>
        <w:rPr>
          <w:rFonts w:eastAsia="Times New Roman"/>
          <w:szCs w:val="24"/>
        </w:rPr>
        <w:t xml:space="preserve">χειρότητες, </w:t>
      </w:r>
      <w:r w:rsidRPr="000A3B56">
        <w:rPr>
          <w:rFonts w:eastAsia="Times New Roman"/>
          <w:szCs w:val="24"/>
        </w:rPr>
        <w:t xml:space="preserve">χωρίς </w:t>
      </w:r>
      <w:r>
        <w:rPr>
          <w:rFonts w:eastAsia="Times New Roman"/>
          <w:szCs w:val="24"/>
        </w:rPr>
        <w:t>σχεδιασμό και χωρίς τ</w:t>
      </w:r>
      <w:r w:rsidRPr="000A3B56">
        <w:rPr>
          <w:rFonts w:eastAsia="Times New Roman"/>
          <w:szCs w:val="24"/>
        </w:rPr>
        <w:t>ον ουσιαστικό διάλογο</w:t>
      </w:r>
      <w:r>
        <w:rPr>
          <w:rFonts w:eastAsia="Times New Roman"/>
          <w:szCs w:val="24"/>
        </w:rPr>
        <w:t xml:space="preserve"> και την ευρεία </w:t>
      </w:r>
      <w:r w:rsidRPr="000A3B56">
        <w:rPr>
          <w:rFonts w:eastAsia="Times New Roman"/>
          <w:szCs w:val="24"/>
        </w:rPr>
        <w:t>συναίνεση</w:t>
      </w:r>
      <w:r>
        <w:rPr>
          <w:rFonts w:eastAsia="Times New Roman"/>
          <w:szCs w:val="24"/>
        </w:rPr>
        <w:t>,</w:t>
      </w:r>
      <w:r w:rsidRPr="000A3B56">
        <w:rPr>
          <w:rFonts w:eastAsia="Times New Roman"/>
          <w:szCs w:val="24"/>
        </w:rPr>
        <w:t xml:space="preserve"> που πρέπει να αποτελούν </w:t>
      </w:r>
      <w:r>
        <w:rPr>
          <w:rFonts w:eastAsia="Times New Roman"/>
          <w:szCs w:val="24"/>
        </w:rPr>
        <w:t>προϋπόθεση ενός τόσο σοβαρού εθνικού εγχειρήματος.</w:t>
      </w:r>
    </w:p>
    <w:p w14:paraId="2E24782C" w14:textId="77777777" w:rsidR="00ED3BF8" w:rsidRDefault="009F432D">
      <w:pPr>
        <w:spacing w:after="0" w:line="600" w:lineRule="auto"/>
        <w:ind w:firstLine="720"/>
        <w:jc w:val="both"/>
        <w:rPr>
          <w:rFonts w:eastAsia="Times New Roman"/>
          <w:szCs w:val="24"/>
        </w:rPr>
      </w:pPr>
      <w:r>
        <w:rPr>
          <w:rFonts w:eastAsia="Times New Roman"/>
          <w:szCs w:val="24"/>
        </w:rPr>
        <w:t xml:space="preserve">Σας </w:t>
      </w:r>
      <w:r w:rsidRPr="000A3B56">
        <w:rPr>
          <w:rFonts w:eastAsia="Times New Roman"/>
          <w:szCs w:val="24"/>
        </w:rPr>
        <w:t>ευχαριστώ</w:t>
      </w:r>
      <w:r>
        <w:rPr>
          <w:rFonts w:eastAsia="Times New Roman"/>
          <w:szCs w:val="24"/>
        </w:rPr>
        <w:t>.</w:t>
      </w:r>
    </w:p>
    <w:p w14:paraId="2E24782D" w14:textId="77777777" w:rsidR="00ED3BF8" w:rsidRDefault="009F432D">
      <w:pPr>
        <w:spacing w:after="0" w:line="600" w:lineRule="auto"/>
        <w:ind w:firstLine="720"/>
        <w:jc w:val="both"/>
        <w:rPr>
          <w:rFonts w:eastAsia="Times New Roman"/>
          <w:szCs w:val="24"/>
        </w:rPr>
      </w:pPr>
      <w:r w:rsidRPr="001D5418">
        <w:rPr>
          <w:rFonts w:eastAsia="Times New Roman"/>
          <w:b/>
          <w:szCs w:val="24"/>
        </w:rPr>
        <w:t xml:space="preserve">ΠΡΟΕΔΡΕΥΩΝ (Δημήτριος </w:t>
      </w:r>
      <w:proofErr w:type="spellStart"/>
      <w:r w:rsidRPr="001D5418">
        <w:rPr>
          <w:rFonts w:eastAsia="Times New Roman"/>
          <w:b/>
          <w:szCs w:val="24"/>
        </w:rPr>
        <w:t>Κρεμαστινός</w:t>
      </w:r>
      <w:proofErr w:type="spellEnd"/>
      <w:r w:rsidRPr="001D5418">
        <w:rPr>
          <w:rFonts w:eastAsia="Times New Roman"/>
          <w:b/>
          <w:szCs w:val="24"/>
        </w:rPr>
        <w:t>):</w:t>
      </w:r>
      <w:r>
        <w:rPr>
          <w:rFonts w:eastAsia="Times New Roman"/>
          <w:szCs w:val="24"/>
        </w:rPr>
        <w:t xml:space="preserve"> Ευχαριστώ. </w:t>
      </w:r>
    </w:p>
    <w:p w14:paraId="2E24782E" w14:textId="77777777" w:rsidR="00ED3BF8" w:rsidRDefault="009F432D">
      <w:pPr>
        <w:spacing w:after="0" w:line="600" w:lineRule="auto"/>
        <w:ind w:firstLine="720"/>
        <w:jc w:val="both"/>
        <w:rPr>
          <w:rFonts w:eastAsia="Times New Roman"/>
          <w:szCs w:val="24"/>
        </w:rPr>
      </w:pPr>
      <w:r>
        <w:rPr>
          <w:rFonts w:eastAsia="Times New Roman"/>
          <w:szCs w:val="24"/>
        </w:rPr>
        <w:t>Π</w:t>
      </w:r>
      <w:r w:rsidRPr="000A3B56">
        <w:rPr>
          <w:rFonts w:eastAsia="Times New Roman"/>
          <w:szCs w:val="24"/>
        </w:rPr>
        <w:t xml:space="preserve">ροχωρούμε </w:t>
      </w:r>
      <w:r>
        <w:rPr>
          <w:rFonts w:eastAsia="Times New Roman"/>
          <w:szCs w:val="24"/>
        </w:rPr>
        <w:t>στον</w:t>
      </w:r>
      <w:r>
        <w:rPr>
          <w:rFonts w:eastAsia="Times New Roman"/>
          <w:szCs w:val="24"/>
        </w:rPr>
        <w:t xml:space="preserve"> επόμενο ομιλητή, που </w:t>
      </w:r>
      <w:r w:rsidRPr="000A3B56">
        <w:rPr>
          <w:rFonts w:eastAsia="Times New Roman"/>
          <w:szCs w:val="24"/>
        </w:rPr>
        <w:t>είναι ο κ</w:t>
      </w:r>
      <w:r>
        <w:rPr>
          <w:rFonts w:eastAsia="Times New Roman"/>
          <w:szCs w:val="24"/>
        </w:rPr>
        <w:t xml:space="preserve">. </w:t>
      </w:r>
      <w:proofErr w:type="spellStart"/>
      <w:r>
        <w:rPr>
          <w:rFonts w:eastAsia="Times New Roman"/>
          <w:szCs w:val="24"/>
        </w:rPr>
        <w:t>Καραθανασόπουλος</w:t>
      </w:r>
      <w:proofErr w:type="spellEnd"/>
      <w:r>
        <w:rPr>
          <w:rFonts w:eastAsia="Times New Roman"/>
          <w:szCs w:val="24"/>
        </w:rPr>
        <w:t xml:space="preserve"> από το Κομμουνιστικό Κόμμα Ελλάδας.</w:t>
      </w:r>
    </w:p>
    <w:p w14:paraId="2E24782F" w14:textId="77777777" w:rsidR="00ED3BF8" w:rsidRDefault="009F432D">
      <w:pPr>
        <w:spacing w:after="0"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Καραθανασόπουλε</w:t>
      </w:r>
      <w:proofErr w:type="spellEnd"/>
      <w:r>
        <w:rPr>
          <w:rFonts w:eastAsia="Times New Roman"/>
          <w:szCs w:val="24"/>
        </w:rPr>
        <w:t>, έχετε τον λόγο.</w:t>
      </w:r>
    </w:p>
    <w:p w14:paraId="2E247830" w14:textId="77777777" w:rsidR="00ED3BF8" w:rsidRDefault="009F432D">
      <w:pPr>
        <w:spacing w:after="0" w:line="600" w:lineRule="auto"/>
        <w:ind w:firstLine="720"/>
        <w:jc w:val="both"/>
        <w:rPr>
          <w:rFonts w:eastAsia="Times New Roman"/>
          <w:szCs w:val="24"/>
        </w:rPr>
      </w:pPr>
      <w:r w:rsidRPr="001D5418">
        <w:rPr>
          <w:rFonts w:eastAsia="Times New Roman"/>
          <w:b/>
          <w:szCs w:val="24"/>
        </w:rPr>
        <w:t>ΝΙΚΟΛΑΟΣ ΚΑΡΑΘΑΝΑΣΟΠΟΥΛΟΣ:</w:t>
      </w:r>
      <w:r w:rsidRPr="00F32D20">
        <w:rPr>
          <w:rFonts w:eastAsia="Times New Roman"/>
          <w:szCs w:val="24"/>
        </w:rPr>
        <w:t xml:space="preserve"> </w:t>
      </w:r>
      <w:r>
        <w:rPr>
          <w:rFonts w:eastAsia="Times New Roman"/>
          <w:szCs w:val="24"/>
        </w:rPr>
        <w:t>Ευχαριστώ, κύριε Πρόεδρε.</w:t>
      </w:r>
    </w:p>
    <w:p w14:paraId="2E247831" w14:textId="77777777" w:rsidR="00ED3BF8" w:rsidRDefault="009F432D">
      <w:pPr>
        <w:spacing w:after="0" w:line="600" w:lineRule="auto"/>
        <w:ind w:firstLine="720"/>
        <w:jc w:val="both"/>
        <w:rPr>
          <w:rFonts w:eastAsia="Times New Roman"/>
          <w:szCs w:val="24"/>
        </w:rPr>
      </w:pPr>
      <w:r>
        <w:rPr>
          <w:rFonts w:eastAsia="Times New Roman"/>
          <w:szCs w:val="24"/>
        </w:rPr>
        <w:t>Βεβαίως, α</w:t>
      </w:r>
      <w:r w:rsidRPr="000A3B56">
        <w:rPr>
          <w:rFonts w:eastAsia="Times New Roman"/>
          <w:szCs w:val="24"/>
        </w:rPr>
        <w:t xml:space="preserve">ν έπαιρνα τοις </w:t>
      </w:r>
      <w:r>
        <w:rPr>
          <w:rFonts w:eastAsia="Times New Roman"/>
          <w:szCs w:val="24"/>
        </w:rPr>
        <w:t>μετρητοίς κάποιες τοποθετήσεις Β</w:t>
      </w:r>
      <w:r w:rsidRPr="000A3B56">
        <w:rPr>
          <w:rFonts w:eastAsia="Times New Roman"/>
          <w:szCs w:val="24"/>
        </w:rPr>
        <w:t>ουλευτών με</w:t>
      </w:r>
      <w:r w:rsidRPr="000A3B56">
        <w:rPr>
          <w:rFonts w:eastAsia="Times New Roman"/>
          <w:szCs w:val="24"/>
        </w:rPr>
        <w:t xml:space="preserve"> πολλά παπλώματα και διπλώμα</w:t>
      </w:r>
      <w:r>
        <w:rPr>
          <w:rFonts w:eastAsia="Times New Roman"/>
          <w:szCs w:val="24"/>
        </w:rPr>
        <w:t>τα,</w:t>
      </w:r>
      <w:r w:rsidRPr="000A3B56">
        <w:rPr>
          <w:rFonts w:eastAsia="Times New Roman"/>
          <w:szCs w:val="24"/>
        </w:rPr>
        <w:t xml:space="preserve"> τότε </w:t>
      </w:r>
      <w:r>
        <w:rPr>
          <w:rFonts w:eastAsia="Times New Roman"/>
          <w:szCs w:val="24"/>
        </w:rPr>
        <w:t xml:space="preserve">δεν </w:t>
      </w:r>
      <w:r w:rsidRPr="000A3B56">
        <w:rPr>
          <w:rFonts w:eastAsia="Times New Roman"/>
          <w:szCs w:val="24"/>
        </w:rPr>
        <w:lastRenderedPageBreak/>
        <w:t xml:space="preserve">θα </w:t>
      </w:r>
      <w:r>
        <w:rPr>
          <w:rFonts w:eastAsia="Times New Roman"/>
          <w:szCs w:val="24"/>
        </w:rPr>
        <w:t>έ</w:t>
      </w:r>
      <w:r w:rsidRPr="000A3B56">
        <w:rPr>
          <w:rFonts w:eastAsia="Times New Roman"/>
          <w:szCs w:val="24"/>
        </w:rPr>
        <w:t>πρεπε να λάβω το</w:t>
      </w:r>
      <w:r>
        <w:rPr>
          <w:rFonts w:eastAsia="Times New Roman"/>
          <w:szCs w:val="24"/>
        </w:rPr>
        <w:t>ν</w:t>
      </w:r>
      <w:r w:rsidRPr="000A3B56">
        <w:rPr>
          <w:rFonts w:eastAsia="Times New Roman"/>
          <w:szCs w:val="24"/>
        </w:rPr>
        <w:t xml:space="preserve"> λόγο</w:t>
      </w:r>
      <w:r>
        <w:rPr>
          <w:rFonts w:eastAsia="Times New Roman"/>
          <w:szCs w:val="24"/>
        </w:rPr>
        <w:t xml:space="preserve">. Όμως, εγώ </w:t>
      </w:r>
      <w:r w:rsidRPr="000A3B56">
        <w:rPr>
          <w:rFonts w:eastAsia="Times New Roman"/>
          <w:szCs w:val="24"/>
        </w:rPr>
        <w:t xml:space="preserve">θα το τολμήσω να </w:t>
      </w:r>
      <w:r>
        <w:rPr>
          <w:rFonts w:eastAsia="Times New Roman"/>
          <w:szCs w:val="24"/>
        </w:rPr>
        <w:t xml:space="preserve">λάβω τον λόγο </w:t>
      </w:r>
      <w:r w:rsidRPr="000A3B56">
        <w:rPr>
          <w:rFonts w:eastAsia="Times New Roman"/>
          <w:szCs w:val="24"/>
        </w:rPr>
        <w:t>και για τα ζητήματα της παιδείας</w:t>
      </w:r>
      <w:r>
        <w:rPr>
          <w:rFonts w:eastAsia="Times New Roman"/>
          <w:szCs w:val="24"/>
        </w:rPr>
        <w:t>.</w:t>
      </w:r>
    </w:p>
    <w:p w14:paraId="2E247832" w14:textId="77777777" w:rsidR="00ED3BF8" w:rsidRDefault="009F432D">
      <w:pPr>
        <w:spacing w:after="0" w:line="600" w:lineRule="auto"/>
        <w:ind w:firstLine="720"/>
        <w:jc w:val="both"/>
        <w:rPr>
          <w:rFonts w:eastAsia="Times New Roman"/>
          <w:szCs w:val="24"/>
        </w:rPr>
      </w:pPr>
      <w:r>
        <w:rPr>
          <w:rFonts w:eastAsia="Times New Roman"/>
          <w:szCs w:val="24"/>
        </w:rPr>
        <w:t xml:space="preserve">Η νέα </w:t>
      </w:r>
      <w:r w:rsidRPr="000A3B56">
        <w:rPr>
          <w:rFonts w:eastAsia="Times New Roman"/>
          <w:szCs w:val="24"/>
        </w:rPr>
        <w:t>αναμόρφωση</w:t>
      </w:r>
      <w:r>
        <w:rPr>
          <w:rFonts w:eastAsia="Times New Roman"/>
          <w:szCs w:val="24"/>
        </w:rPr>
        <w:t>,</w:t>
      </w:r>
      <w:r w:rsidRPr="000A3B56">
        <w:rPr>
          <w:rFonts w:eastAsia="Times New Roman"/>
          <w:szCs w:val="24"/>
        </w:rPr>
        <w:t xml:space="preserve"> </w:t>
      </w:r>
      <w:r>
        <w:rPr>
          <w:rFonts w:eastAsia="Times New Roman"/>
          <w:szCs w:val="24"/>
        </w:rPr>
        <w:t>που</w:t>
      </w:r>
      <w:r w:rsidRPr="000A3B56">
        <w:rPr>
          <w:rFonts w:eastAsia="Times New Roman"/>
          <w:szCs w:val="24"/>
        </w:rPr>
        <w:t xml:space="preserve"> φέρνει το σχέδιο </w:t>
      </w:r>
      <w:proofErr w:type="spellStart"/>
      <w:r>
        <w:rPr>
          <w:rFonts w:eastAsia="Times New Roman"/>
          <w:szCs w:val="24"/>
        </w:rPr>
        <w:t>Γαβρόγλου</w:t>
      </w:r>
      <w:proofErr w:type="spellEnd"/>
      <w:r>
        <w:rPr>
          <w:rFonts w:eastAsia="Times New Roman"/>
          <w:szCs w:val="24"/>
        </w:rPr>
        <w:t xml:space="preserve">, </w:t>
      </w:r>
      <w:r w:rsidRPr="000A3B56">
        <w:rPr>
          <w:rFonts w:eastAsia="Times New Roman"/>
          <w:szCs w:val="24"/>
        </w:rPr>
        <w:t>όπως έχει ονομαστεί</w:t>
      </w:r>
      <w:r>
        <w:rPr>
          <w:rFonts w:eastAsia="Times New Roman"/>
          <w:szCs w:val="24"/>
        </w:rPr>
        <w:t>,</w:t>
      </w:r>
      <w:r w:rsidRPr="000A3B56">
        <w:rPr>
          <w:rFonts w:eastAsia="Times New Roman"/>
          <w:szCs w:val="24"/>
        </w:rPr>
        <w:t xml:space="preserve"> αποτελεί συνέχεια των προηγούμενων</w:t>
      </w:r>
      <w:r>
        <w:rPr>
          <w:rFonts w:eastAsia="Times New Roman"/>
          <w:szCs w:val="24"/>
        </w:rPr>
        <w:t xml:space="preserve">, </w:t>
      </w:r>
      <w:r w:rsidRPr="000A3B56">
        <w:rPr>
          <w:rFonts w:eastAsia="Times New Roman"/>
          <w:szCs w:val="24"/>
        </w:rPr>
        <w:t>της Ν</w:t>
      </w:r>
      <w:r w:rsidRPr="000A3B56">
        <w:rPr>
          <w:rFonts w:eastAsia="Times New Roman"/>
          <w:szCs w:val="24"/>
        </w:rPr>
        <w:t>έας Δημοκρατίας και του ΠΑΣΟΚ</w:t>
      </w:r>
      <w:r>
        <w:rPr>
          <w:rFonts w:eastAsia="Times New Roman"/>
          <w:szCs w:val="24"/>
        </w:rPr>
        <w:t>. Δ</w:t>
      </w:r>
      <w:r w:rsidRPr="000A3B56">
        <w:rPr>
          <w:rFonts w:eastAsia="Times New Roman"/>
          <w:szCs w:val="24"/>
        </w:rPr>
        <w:t>εν φέρνει κα</w:t>
      </w:r>
      <w:r>
        <w:rPr>
          <w:rFonts w:eastAsia="Times New Roman"/>
          <w:szCs w:val="24"/>
        </w:rPr>
        <w:t>μμία</w:t>
      </w:r>
      <w:r w:rsidRPr="000A3B56">
        <w:rPr>
          <w:rFonts w:eastAsia="Times New Roman"/>
          <w:szCs w:val="24"/>
        </w:rPr>
        <w:t xml:space="preserve"> απολύτως τομή</w:t>
      </w:r>
      <w:r>
        <w:rPr>
          <w:rFonts w:eastAsia="Times New Roman"/>
          <w:szCs w:val="24"/>
        </w:rPr>
        <w:t>. Κ</w:t>
      </w:r>
      <w:r w:rsidRPr="000A3B56">
        <w:rPr>
          <w:rFonts w:eastAsia="Times New Roman"/>
          <w:szCs w:val="24"/>
        </w:rPr>
        <w:t>αι αποτελεί συνέχεια</w:t>
      </w:r>
      <w:r>
        <w:rPr>
          <w:rFonts w:eastAsia="Times New Roman"/>
          <w:szCs w:val="24"/>
        </w:rPr>
        <w:t>,</w:t>
      </w:r>
      <w:r w:rsidRPr="000A3B56">
        <w:rPr>
          <w:rFonts w:eastAsia="Times New Roman"/>
          <w:szCs w:val="24"/>
        </w:rPr>
        <w:t xml:space="preserve"> γιατί οδηγός συγγραφής του συγκεκριμέ</w:t>
      </w:r>
      <w:r>
        <w:rPr>
          <w:rFonts w:eastAsia="Times New Roman"/>
          <w:szCs w:val="24"/>
        </w:rPr>
        <w:t>νου νομοσχεδίου, βασικό κριτήριο, αλλά και</w:t>
      </w:r>
      <w:r w:rsidRPr="000A3B56">
        <w:rPr>
          <w:rFonts w:eastAsia="Times New Roman"/>
          <w:szCs w:val="24"/>
        </w:rPr>
        <w:t xml:space="preserve"> κόκκινη γραμμή των συγχωνεύσεων που προωθούνται για την ανώτατη εκπαίδευση δεν είναι τίποτα άλλο παρά η συμμόρφωση </w:t>
      </w:r>
      <w:r>
        <w:rPr>
          <w:rFonts w:eastAsia="Times New Roman"/>
          <w:szCs w:val="24"/>
        </w:rPr>
        <w:t>και της σημερινής Κ</w:t>
      </w:r>
      <w:r w:rsidRPr="000A3B56">
        <w:rPr>
          <w:rFonts w:eastAsia="Times New Roman"/>
          <w:szCs w:val="24"/>
        </w:rPr>
        <w:t xml:space="preserve">υβέρνησης με τους στόχους της Ευρωπαϊκής Ένωσης </w:t>
      </w:r>
      <w:r>
        <w:rPr>
          <w:rFonts w:eastAsia="Times New Roman"/>
          <w:szCs w:val="24"/>
        </w:rPr>
        <w:t>και του ΟΟΣΑ για τα ζητήματα της</w:t>
      </w:r>
      <w:r w:rsidRPr="000A3B56">
        <w:rPr>
          <w:rFonts w:eastAsia="Times New Roman"/>
          <w:szCs w:val="24"/>
        </w:rPr>
        <w:t xml:space="preserve"> παιδείας</w:t>
      </w:r>
      <w:r>
        <w:rPr>
          <w:rFonts w:eastAsia="Times New Roman"/>
          <w:szCs w:val="24"/>
        </w:rPr>
        <w:t>.</w:t>
      </w:r>
    </w:p>
    <w:p w14:paraId="2E247833"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Έτσι, λοιπόν, αυτοί οι στόχοι </w:t>
      </w:r>
      <w:r>
        <w:rPr>
          <w:rFonts w:eastAsia="Times New Roman"/>
          <w:szCs w:val="24"/>
        </w:rPr>
        <w:t>μπορούν να κωδικοποιηθούν σε τρεις μεγάλες ενότητες: Πρώτον, είναι η προσαρμογή της παιδείας -και ιδιαίτερα της ανώτατης εκπαίδευσης- στις ανάγκες των επιχειρήσεων. Με το σημερινό νομοσχέδιο, αλλά και με τα προηγούμενα, με τα οποία είχαμε και άλλες συγχωνε</w:t>
      </w:r>
      <w:r>
        <w:rPr>
          <w:rFonts w:eastAsia="Times New Roman"/>
          <w:szCs w:val="24"/>
        </w:rPr>
        <w:t xml:space="preserve">ύσεις, προχωράτε στη δημιουργία τμημάτων, σε προγράμματα σπουδών με βάση τις ανάγκες των επιχειρηματικών ομιλών και στον </w:t>
      </w:r>
      <w:r>
        <w:rPr>
          <w:rFonts w:eastAsia="Times New Roman"/>
          <w:szCs w:val="24"/>
        </w:rPr>
        <w:lastRenderedPageBreak/>
        <w:t>σχεδιασμό κάθε περιφέρειας για την καπιταλιστική ανάπτυξη. Υποτάσσετε ακόμη περισσότερο την έρευνα, αλλά και διαμορφώνετε και δημιουργε</w:t>
      </w:r>
      <w:r>
        <w:rPr>
          <w:rFonts w:eastAsia="Times New Roman"/>
          <w:szCs w:val="24"/>
        </w:rPr>
        <w:t xml:space="preserve">ίτε ερευνητικά κέντρα και ινστιτούτα με μοναδικό στόχο το πώς θα υπηρετηθούν οι ανάγκες θωράκισης της ανταγωνιστικότητας και της καπιταλιστικής κερδοφορίας των επιχειρηματικών ομίλων. </w:t>
      </w:r>
    </w:p>
    <w:p w14:paraId="2E247834"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szCs w:val="24"/>
        </w:rPr>
        <w:t>Δεύτερον, είναι η προσαρμογή της ανώτατης εκπαίδευσης με βάση τις ανάγκ</w:t>
      </w:r>
      <w:r>
        <w:rPr>
          <w:rFonts w:eastAsia="Times New Roman"/>
          <w:szCs w:val="24"/>
        </w:rPr>
        <w:t xml:space="preserve">ες της αγοράς εργασίας, δηλαδή με βάση τον εργασιακό μεσαίωνα που και εσείς και οι προηγούμενες κυβερνήσεις διαμορφώσατε στην ελληνική αγορά εργασίας, με βάση τις κατευθύνσεις της Ευρωπαϊκής Ένωσης για την αναπαραγωγή ενός πολύ φθηνού και αναλώσιμου </w:t>
      </w:r>
      <w:r w:rsidRPr="00F935B2">
        <w:rPr>
          <w:rFonts w:eastAsia="Times New Roman"/>
          <w:color w:val="212121"/>
          <w:szCs w:val="24"/>
        </w:rPr>
        <w:t>εργατ</w:t>
      </w:r>
      <w:r>
        <w:rPr>
          <w:rFonts w:eastAsia="Times New Roman"/>
          <w:color w:val="212121"/>
          <w:szCs w:val="24"/>
        </w:rPr>
        <w:t>ο</w:t>
      </w:r>
      <w:r>
        <w:rPr>
          <w:rFonts w:eastAsia="Times New Roman"/>
          <w:color w:val="212121"/>
          <w:szCs w:val="24"/>
        </w:rPr>
        <w:t>ϋπαλληλ</w:t>
      </w:r>
      <w:r w:rsidRPr="00F935B2">
        <w:rPr>
          <w:rFonts w:eastAsia="Times New Roman"/>
          <w:color w:val="212121"/>
          <w:szCs w:val="24"/>
        </w:rPr>
        <w:t>ικού δυναμικού</w:t>
      </w:r>
      <w:r>
        <w:rPr>
          <w:rFonts w:eastAsia="Times New Roman"/>
          <w:color w:val="212121"/>
          <w:szCs w:val="24"/>
        </w:rPr>
        <w:t>.</w:t>
      </w:r>
    </w:p>
    <w:p w14:paraId="2E247835"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F935B2">
        <w:rPr>
          <w:rFonts w:eastAsia="Times New Roman"/>
          <w:color w:val="212121"/>
          <w:szCs w:val="24"/>
        </w:rPr>
        <w:t>Έτσι</w:t>
      </w:r>
      <w:r>
        <w:rPr>
          <w:rFonts w:eastAsia="Times New Roman"/>
          <w:color w:val="212121"/>
          <w:szCs w:val="24"/>
        </w:rPr>
        <w:t>,</w:t>
      </w:r>
      <w:r w:rsidRPr="00F935B2">
        <w:rPr>
          <w:rFonts w:eastAsia="Times New Roman"/>
          <w:color w:val="212121"/>
          <w:szCs w:val="24"/>
        </w:rPr>
        <w:t xml:space="preserve"> λοιπόν</w:t>
      </w:r>
      <w:r>
        <w:rPr>
          <w:rFonts w:eastAsia="Times New Roman"/>
          <w:color w:val="212121"/>
          <w:szCs w:val="24"/>
        </w:rPr>
        <w:t>,</w:t>
      </w:r>
      <w:r w:rsidRPr="00F935B2">
        <w:rPr>
          <w:rFonts w:eastAsia="Times New Roman"/>
          <w:color w:val="212121"/>
          <w:szCs w:val="24"/>
        </w:rPr>
        <w:t xml:space="preserve"> έχουμε υποβάθμιση των πτυχίων</w:t>
      </w:r>
      <w:r>
        <w:rPr>
          <w:rFonts w:eastAsia="Times New Roman"/>
          <w:color w:val="212121"/>
          <w:szCs w:val="24"/>
        </w:rPr>
        <w:t xml:space="preserve">, πτυχία </w:t>
      </w:r>
      <w:r w:rsidRPr="00F935B2">
        <w:rPr>
          <w:rFonts w:eastAsia="Times New Roman"/>
          <w:color w:val="212121"/>
          <w:szCs w:val="24"/>
        </w:rPr>
        <w:t>πολλαπλών ταχυτήτων</w:t>
      </w:r>
      <w:r>
        <w:rPr>
          <w:rFonts w:eastAsia="Times New Roman"/>
          <w:color w:val="212121"/>
          <w:szCs w:val="24"/>
        </w:rPr>
        <w:t>,</w:t>
      </w:r>
      <w:r w:rsidRPr="00F935B2">
        <w:rPr>
          <w:rFonts w:eastAsia="Times New Roman"/>
          <w:color w:val="212121"/>
          <w:szCs w:val="24"/>
        </w:rPr>
        <w:t xml:space="preserve"> αποσύνδεση του πτυχίου από </w:t>
      </w:r>
      <w:r>
        <w:rPr>
          <w:rFonts w:eastAsia="Times New Roman"/>
          <w:color w:val="212121"/>
          <w:szCs w:val="24"/>
        </w:rPr>
        <w:t xml:space="preserve">τα </w:t>
      </w:r>
      <w:r w:rsidRPr="00F935B2">
        <w:rPr>
          <w:rFonts w:eastAsia="Times New Roman"/>
          <w:color w:val="212121"/>
          <w:szCs w:val="24"/>
        </w:rPr>
        <w:t>επαγγελματικά δικαιώματα</w:t>
      </w:r>
      <w:r>
        <w:rPr>
          <w:rFonts w:eastAsia="Times New Roman"/>
          <w:color w:val="212121"/>
          <w:szCs w:val="24"/>
        </w:rPr>
        <w:t>, πτυχία</w:t>
      </w:r>
      <w:r w:rsidRPr="00F935B2">
        <w:rPr>
          <w:rFonts w:eastAsia="Times New Roman"/>
          <w:color w:val="212121"/>
          <w:szCs w:val="24"/>
        </w:rPr>
        <w:t xml:space="preserve"> τα οποία θα προέρχονται μέσα από αποσπασματικές πιστωτικές μονάδες</w:t>
      </w:r>
      <w:r>
        <w:rPr>
          <w:rFonts w:eastAsia="Times New Roman"/>
          <w:color w:val="212121"/>
          <w:szCs w:val="24"/>
        </w:rPr>
        <w:t>, πτυχία</w:t>
      </w:r>
      <w:r w:rsidRPr="00F935B2">
        <w:rPr>
          <w:rFonts w:eastAsia="Times New Roman"/>
          <w:color w:val="212121"/>
          <w:szCs w:val="24"/>
        </w:rPr>
        <w:t xml:space="preserve"> δηλαδή μιας χρήσης ακρ</w:t>
      </w:r>
      <w:r w:rsidRPr="00F935B2">
        <w:rPr>
          <w:rFonts w:eastAsia="Times New Roman"/>
          <w:color w:val="212121"/>
          <w:szCs w:val="24"/>
        </w:rPr>
        <w:t>ιβώς για αναλώσιμους πτυχιούχους εργαζόμενους</w:t>
      </w:r>
      <w:r>
        <w:rPr>
          <w:rFonts w:eastAsia="Times New Roman"/>
          <w:color w:val="212121"/>
          <w:szCs w:val="24"/>
        </w:rPr>
        <w:t>,</w:t>
      </w:r>
      <w:r w:rsidRPr="00F935B2">
        <w:rPr>
          <w:rFonts w:eastAsia="Times New Roman"/>
          <w:color w:val="212121"/>
          <w:szCs w:val="24"/>
        </w:rPr>
        <w:t xml:space="preserve"> </w:t>
      </w:r>
      <w:r w:rsidRPr="00F935B2">
        <w:rPr>
          <w:rFonts w:eastAsia="Times New Roman"/>
          <w:color w:val="212121"/>
          <w:szCs w:val="24"/>
        </w:rPr>
        <w:lastRenderedPageBreak/>
        <w:t>χωρίς γνώση του επιστημονικού αντικειμένου</w:t>
      </w:r>
      <w:r>
        <w:rPr>
          <w:rFonts w:eastAsia="Times New Roman"/>
          <w:color w:val="212121"/>
          <w:szCs w:val="24"/>
        </w:rPr>
        <w:t>,</w:t>
      </w:r>
      <w:r w:rsidRPr="00F935B2">
        <w:rPr>
          <w:rFonts w:eastAsia="Times New Roman"/>
          <w:color w:val="212121"/>
          <w:szCs w:val="24"/>
        </w:rPr>
        <w:t xml:space="preserve"> γνώση που σημαίνει κριτική προσέγγιση</w:t>
      </w:r>
      <w:r>
        <w:rPr>
          <w:rFonts w:eastAsia="Times New Roman"/>
          <w:color w:val="212121"/>
          <w:szCs w:val="24"/>
        </w:rPr>
        <w:t>, γνώση που σημαίνει αμφισβήτηση και παραγωγή ν</w:t>
      </w:r>
      <w:r w:rsidRPr="00F935B2">
        <w:rPr>
          <w:rFonts w:eastAsia="Times New Roman"/>
          <w:color w:val="212121"/>
          <w:szCs w:val="24"/>
        </w:rPr>
        <w:t>έας γνώσης</w:t>
      </w:r>
      <w:r>
        <w:rPr>
          <w:rFonts w:eastAsia="Times New Roman"/>
          <w:color w:val="212121"/>
          <w:szCs w:val="24"/>
        </w:rPr>
        <w:t xml:space="preserve">. </w:t>
      </w:r>
    </w:p>
    <w:p w14:paraId="2E247836"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F935B2">
        <w:rPr>
          <w:rFonts w:eastAsia="Times New Roman"/>
          <w:color w:val="212121"/>
          <w:szCs w:val="24"/>
        </w:rPr>
        <w:t>υτό</w:t>
      </w:r>
      <w:r>
        <w:rPr>
          <w:rFonts w:eastAsia="Times New Roman"/>
          <w:color w:val="212121"/>
          <w:szCs w:val="24"/>
        </w:rPr>
        <w:t>,</w:t>
      </w:r>
      <w:r w:rsidRPr="00F935B2">
        <w:rPr>
          <w:rFonts w:eastAsia="Times New Roman"/>
          <w:color w:val="212121"/>
          <w:szCs w:val="24"/>
        </w:rPr>
        <w:t xml:space="preserve"> </w:t>
      </w:r>
      <w:r>
        <w:rPr>
          <w:rFonts w:eastAsia="Times New Roman"/>
          <w:color w:val="212121"/>
          <w:szCs w:val="24"/>
        </w:rPr>
        <w:t>όμως,</w:t>
      </w:r>
      <w:r w:rsidRPr="00F935B2">
        <w:rPr>
          <w:rFonts w:eastAsia="Times New Roman"/>
          <w:color w:val="212121"/>
          <w:szCs w:val="24"/>
        </w:rPr>
        <w:t xml:space="preserve"> είναι δυστυχώς μί</w:t>
      </w:r>
      <w:r>
        <w:rPr>
          <w:rFonts w:eastAsia="Times New Roman"/>
          <w:color w:val="212121"/>
          <w:szCs w:val="24"/>
        </w:rPr>
        <w:t>α επαναστατική διαδικασία για εσάς, γ</w:t>
      </w:r>
      <w:r w:rsidRPr="00F935B2">
        <w:rPr>
          <w:rFonts w:eastAsia="Times New Roman"/>
          <w:color w:val="212121"/>
          <w:szCs w:val="24"/>
        </w:rPr>
        <w:t>ια</w:t>
      </w:r>
      <w:r w:rsidRPr="00F935B2">
        <w:rPr>
          <w:rFonts w:eastAsia="Times New Roman"/>
          <w:color w:val="212121"/>
          <w:szCs w:val="24"/>
        </w:rPr>
        <w:t xml:space="preserve">τί ακριβώς αυτοί οι άνθρωποι οι οποίοι γνωρίζουν </w:t>
      </w:r>
      <w:r>
        <w:rPr>
          <w:rFonts w:eastAsia="Times New Roman"/>
          <w:color w:val="212121"/>
          <w:szCs w:val="24"/>
        </w:rPr>
        <w:t>και αμφισβητούν είναι επικίνδυνοι</w:t>
      </w:r>
      <w:r w:rsidRPr="00F935B2">
        <w:rPr>
          <w:rFonts w:eastAsia="Times New Roman"/>
          <w:color w:val="212121"/>
          <w:szCs w:val="24"/>
        </w:rPr>
        <w:t xml:space="preserve"> για το </w:t>
      </w:r>
      <w:r>
        <w:rPr>
          <w:rFonts w:eastAsia="Times New Roman"/>
          <w:color w:val="212121"/>
          <w:szCs w:val="24"/>
        </w:rPr>
        <w:t xml:space="preserve">εκμεταλλευτικό </w:t>
      </w:r>
      <w:r w:rsidRPr="00F935B2">
        <w:rPr>
          <w:rFonts w:eastAsia="Times New Roman"/>
          <w:color w:val="212121"/>
          <w:szCs w:val="24"/>
        </w:rPr>
        <w:t xml:space="preserve">σύστημά </w:t>
      </w:r>
      <w:r>
        <w:rPr>
          <w:rFonts w:eastAsia="Times New Roman"/>
          <w:color w:val="212121"/>
          <w:szCs w:val="24"/>
        </w:rPr>
        <w:t>σας, τ</w:t>
      </w:r>
      <w:r w:rsidRPr="00F935B2">
        <w:rPr>
          <w:rFonts w:eastAsia="Times New Roman"/>
          <w:color w:val="212121"/>
          <w:szCs w:val="24"/>
        </w:rPr>
        <w:t xml:space="preserve">ο οποίο θέλει </w:t>
      </w:r>
      <w:r>
        <w:rPr>
          <w:rFonts w:eastAsia="Times New Roman"/>
          <w:color w:val="212121"/>
          <w:szCs w:val="24"/>
        </w:rPr>
        <w:t>τον νέο άνθρωπο</w:t>
      </w:r>
      <w:r w:rsidRPr="00F935B2">
        <w:rPr>
          <w:rFonts w:eastAsia="Times New Roman"/>
          <w:color w:val="212121"/>
          <w:szCs w:val="24"/>
        </w:rPr>
        <w:t xml:space="preserve"> εγκλωβισμένο</w:t>
      </w:r>
      <w:r>
        <w:rPr>
          <w:rFonts w:eastAsia="Times New Roman"/>
          <w:color w:val="212121"/>
          <w:szCs w:val="24"/>
        </w:rPr>
        <w:t>,</w:t>
      </w:r>
      <w:r w:rsidRPr="00F935B2">
        <w:rPr>
          <w:rFonts w:eastAsia="Times New Roman"/>
          <w:color w:val="212121"/>
          <w:szCs w:val="24"/>
        </w:rPr>
        <w:t xml:space="preserve"> παγιδευμένο και υποταγμένο στα γρανάζια των καπιταλιστικών επιχειρήσεων</w:t>
      </w:r>
      <w:r>
        <w:rPr>
          <w:rFonts w:eastAsia="Times New Roman"/>
          <w:color w:val="212121"/>
          <w:szCs w:val="24"/>
        </w:rPr>
        <w:t>, σκλάβο</w:t>
      </w:r>
      <w:r>
        <w:rPr>
          <w:rFonts w:eastAsia="Times New Roman"/>
          <w:color w:val="212121"/>
          <w:szCs w:val="24"/>
        </w:rPr>
        <w:t>,</w:t>
      </w:r>
      <w:r>
        <w:rPr>
          <w:rFonts w:eastAsia="Times New Roman"/>
          <w:color w:val="212121"/>
          <w:szCs w:val="24"/>
        </w:rPr>
        <w:t xml:space="preserve"> δηλαδή μισθω</w:t>
      </w:r>
      <w:r>
        <w:rPr>
          <w:rFonts w:eastAsia="Times New Roman"/>
          <w:color w:val="212121"/>
          <w:szCs w:val="24"/>
        </w:rPr>
        <w:t xml:space="preserve">τό. </w:t>
      </w:r>
    </w:p>
    <w:p w14:paraId="2E247837"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Και η τρίτη </w:t>
      </w:r>
      <w:r w:rsidRPr="00F935B2">
        <w:rPr>
          <w:rFonts w:eastAsia="Times New Roman"/>
          <w:color w:val="212121"/>
          <w:szCs w:val="24"/>
        </w:rPr>
        <w:t>μεγάλη ενότητα είναι η μείωση του κόστους</w:t>
      </w:r>
      <w:r>
        <w:rPr>
          <w:rFonts w:eastAsia="Times New Roman"/>
          <w:color w:val="212121"/>
          <w:szCs w:val="24"/>
        </w:rPr>
        <w:t xml:space="preserve">, όπως το ονομάζετε, </w:t>
      </w:r>
      <w:r w:rsidRPr="00F935B2">
        <w:rPr>
          <w:rFonts w:eastAsia="Times New Roman"/>
          <w:color w:val="212121"/>
          <w:szCs w:val="24"/>
        </w:rPr>
        <w:t>για την παιδεία</w:t>
      </w:r>
      <w:r>
        <w:rPr>
          <w:rFonts w:eastAsia="Times New Roman"/>
          <w:color w:val="212121"/>
          <w:szCs w:val="24"/>
        </w:rPr>
        <w:t xml:space="preserve">, η μείωση της χρηματοδότησης. </w:t>
      </w:r>
    </w:p>
    <w:p w14:paraId="2E247838"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F935B2">
        <w:rPr>
          <w:rFonts w:eastAsia="Times New Roman"/>
          <w:color w:val="212121"/>
          <w:szCs w:val="24"/>
        </w:rPr>
        <w:t>Έτσι</w:t>
      </w:r>
      <w:r>
        <w:rPr>
          <w:rFonts w:eastAsia="Times New Roman"/>
          <w:color w:val="212121"/>
          <w:szCs w:val="24"/>
        </w:rPr>
        <w:t xml:space="preserve">, </w:t>
      </w:r>
      <w:r w:rsidRPr="00F935B2">
        <w:rPr>
          <w:rFonts w:eastAsia="Times New Roman"/>
          <w:color w:val="212121"/>
          <w:szCs w:val="24"/>
        </w:rPr>
        <w:t>λοιπόν</w:t>
      </w:r>
      <w:r>
        <w:rPr>
          <w:rFonts w:eastAsia="Times New Roman"/>
          <w:color w:val="212121"/>
          <w:szCs w:val="24"/>
        </w:rPr>
        <w:t>, καταφεύγετε</w:t>
      </w:r>
      <w:r w:rsidRPr="00F935B2">
        <w:rPr>
          <w:rFonts w:eastAsia="Times New Roman"/>
          <w:color w:val="212121"/>
          <w:szCs w:val="24"/>
        </w:rPr>
        <w:t xml:space="preserve"> </w:t>
      </w:r>
      <w:r>
        <w:rPr>
          <w:rFonts w:eastAsia="Times New Roman"/>
          <w:color w:val="212121"/>
          <w:szCs w:val="24"/>
        </w:rPr>
        <w:t>σ’</w:t>
      </w:r>
      <w:r w:rsidRPr="00F935B2">
        <w:rPr>
          <w:rFonts w:eastAsia="Times New Roman"/>
          <w:color w:val="212121"/>
          <w:szCs w:val="24"/>
        </w:rPr>
        <w:t xml:space="preserve"> </w:t>
      </w:r>
      <w:r w:rsidRPr="00F935B2">
        <w:rPr>
          <w:rFonts w:eastAsia="Times New Roman"/>
          <w:color w:val="212121"/>
          <w:szCs w:val="24"/>
        </w:rPr>
        <w:t>όλο και περαιτέρω εμπορευμ</w:t>
      </w:r>
      <w:r>
        <w:rPr>
          <w:rFonts w:eastAsia="Times New Roman"/>
          <w:color w:val="212121"/>
          <w:szCs w:val="24"/>
        </w:rPr>
        <w:t>ατοποίηση της παιδείας από την π</w:t>
      </w:r>
      <w:r w:rsidRPr="00F935B2">
        <w:rPr>
          <w:rFonts w:eastAsia="Times New Roman"/>
          <w:color w:val="212121"/>
          <w:szCs w:val="24"/>
        </w:rPr>
        <w:t>ρωτοβάθμια</w:t>
      </w:r>
      <w:r>
        <w:rPr>
          <w:rFonts w:eastAsia="Times New Roman"/>
          <w:color w:val="212121"/>
          <w:szCs w:val="24"/>
        </w:rPr>
        <w:t>, από το νηπιαγωγείο α</w:t>
      </w:r>
      <w:r w:rsidRPr="00F935B2">
        <w:rPr>
          <w:rFonts w:eastAsia="Times New Roman"/>
          <w:color w:val="212121"/>
          <w:szCs w:val="24"/>
        </w:rPr>
        <w:t xml:space="preserve">κόμη και </w:t>
      </w:r>
      <w:r w:rsidRPr="00F935B2">
        <w:rPr>
          <w:rFonts w:eastAsia="Times New Roman"/>
          <w:color w:val="212121"/>
          <w:szCs w:val="24"/>
        </w:rPr>
        <w:t>τον παιδικό σταθμό μέχρι τα πανεπιστήμια</w:t>
      </w:r>
      <w:r>
        <w:rPr>
          <w:rFonts w:eastAsia="Times New Roman"/>
          <w:color w:val="212121"/>
          <w:szCs w:val="24"/>
        </w:rPr>
        <w:t xml:space="preserve">. </w:t>
      </w:r>
    </w:p>
    <w:p w14:paraId="2E247839"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Βάζετε </w:t>
      </w:r>
      <w:r w:rsidRPr="00F935B2">
        <w:rPr>
          <w:rFonts w:eastAsia="Times New Roman"/>
          <w:color w:val="212121"/>
          <w:szCs w:val="24"/>
        </w:rPr>
        <w:t>δίδακτρα όχι μόνο στις μεταπτυχιακές σπουδές</w:t>
      </w:r>
      <w:r>
        <w:rPr>
          <w:rFonts w:eastAsia="Times New Roman"/>
          <w:color w:val="212121"/>
          <w:szCs w:val="24"/>
        </w:rPr>
        <w:t>,</w:t>
      </w:r>
      <w:r w:rsidRPr="00F935B2">
        <w:rPr>
          <w:rFonts w:eastAsia="Times New Roman"/>
          <w:color w:val="212121"/>
          <w:szCs w:val="24"/>
        </w:rPr>
        <w:t xml:space="preserve"> αλλά και στις προπτυχιακές</w:t>
      </w:r>
      <w:r>
        <w:rPr>
          <w:rFonts w:eastAsia="Times New Roman"/>
          <w:color w:val="212121"/>
          <w:szCs w:val="24"/>
        </w:rPr>
        <w:t>. Υποβαθμίζετε</w:t>
      </w:r>
      <w:r w:rsidRPr="00F935B2">
        <w:rPr>
          <w:rFonts w:eastAsia="Times New Roman"/>
          <w:color w:val="212121"/>
          <w:szCs w:val="24"/>
        </w:rPr>
        <w:t xml:space="preserve"> </w:t>
      </w:r>
      <w:r>
        <w:rPr>
          <w:rFonts w:eastAsia="Times New Roman"/>
          <w:color w:val="212121"/>
          <w:szCs w:val="24"/>
        </w:rPr>
        <w:t xml:space="preserve">και συρρικνώνετε ακόμη περισσότερο </w:t>
      </w:r>
      <w:r w:rsidRPr="00F935B2">
        <w:rPr>
          <w:rFonts w:eastAsia="Times New Roman"/>
          <w:color w:val="212121"/>
          <w:szCs w:val="24"/>
        </w:rPr>
        <w:t>τη φοιτητική μέριμνα</w:t>
      </w:r>
      <w:r>
        <w:rPr>
          <w:rFonts w:eastAsia="Times New Roman"/>
          <w:color w:val="212121"/>
          <w:szCs w:val="24"/>
        </w:rPr>
        <w:t xml:space="preserve">, διαμορφώνοντας ακόμη </w:t>
      </w:r>
      <w:r>
        <w:rPr>
          <w:rFonts w:eastAsia="Times New Roman"/>
          <w:color w:val="212121"/>
          <w:szCs w:val="24"/>
        </w:rPr>
        <w:lastRenderedPageBreak/>
        <w:t xml:space="preserve">μεγαλύτερα ταξικά </w:t>
      </w:r>
      <w:r w:rsidRPr="00F935B2">
        <w:rPr>
          <w:rFonts w:eastAsia="Times New Roman"/>
          <w:color w:val="212121"/>
          <w:szCs w:val="24"/>
        </w:rPr>
        <w:t>εμπόδια στην</w:t>
      </w:r>
      <w:r>
        <w:rPr>
          <w:rFonts w:eastAsia="Times New Roman"/>
          <w:color w:val="212121"/>
          <w:szCs w:val="24"/>
        </w:rPr>
        <w:t xml:space="preserve"> πρόσβαση κ</w:t>
      </w:r>
      <w:r>
        <w:rPr>
          <w:rFonts w:eastAsia="Times New Roman"/>
          <w:color w:val="212121"/>
          <w:szCs w:val="24"/>
        </w:rPr>
        <w:t>αι στην αποπεράτωση τ</w:t>
      </w:r>
      <w:r w:rsidRPr="00F935B2">
        <w:rPr>
          <w:rFonts w:eastAsia="Times New Roman"/>
          <w:color w:val="212121"/>
          <w:szCs w:val="24"/>
        </w:rPr>
        <w:t>ων σπουδών των φοιτητών από τα λαϊκά στρώματα</w:t>
      </w:r>
      <w:r>
        <w:rPr>
          <w:rFonts w:eastAsia="Times New Roman"/>
          <w:color w:val="212121"/>
          <w:szCs w:val="24"/>
        </w:rPr>
        <w:t>.</w:t>
      </w:r>
    </w:p>
    <w:p w14:paraId="2E24783A"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F935B2">
        <w:rPr>
          <w:rFonts w:eastAsia="Times New Roman"/>
          <w:color w:val="212121"/>
          <w:szCs w:val="24"/>
        </w:rPr>
        <w:t xml:space="preserve">αι εδώ η φοιτητική μέριμνα </w:t>
      </w:r>
      <w:r>
        <w:rPr>
          <w:rFonts w:eastAsia="Times New Roman"/>
          <w:color w:val="212121"/>
          <w:szCs w:val="24"/>
        </w:rPr>
        <w:t xml:space="preserve">είναι </w:t>
      </w:r>
      <w:r w:rsidRPr="00F935B2">
        <w:rPr>
          <w:rFonts w:eastAsia="Times New Roman"/>
          <w:color w:val="212121"/>
          <w:szCs w:val="24"/>
        </w:rPr>
        <w:t>τρανταχτό παράδειγμα</w:t>
      </w:r>
      <w:r>
        <w:rPr>
          <w:rFonts w:eastAsia="Times New Roman"/>
          <w:color w:val="212121"/>
          <w:szCs w:val="24"/>
        </w:rPr>
        <w:t>. Στο Π</w:t>
      </w:r>
      <w:r w:rsidRPr="00F935B2">
        <w:rPr>
          <w:rFonts w:eastAsia="Times New Roman"/>
          <w:color w:val="212121"/>
          <w:szCs w:val="24"/>
        </w:rPr>
        <w:t xml:space="preserve">ανεπιστήμιο Πάτρας </w:t>
      </w:r>
      <w:r>
        <w:rPr>
          <w:rFonts w:eastAsia="Times New Roman"/>
          <w:color w:val="212121"/>
          <w:szCs w:val="24"/>
        </w:rPr>
        <w:t>δεκαπέντε</w:t>
      </w:r>
      <w:r w:rsidRPr="00F935B2">
        <w:rPr>
          <w:rFonts w:eastAsia="Times New Roman"/>
          <w:color w:val="212121"/>
          <w:szCs w:val="24"/>
        </w:rPr>
        <w:t xml:space="preserve"> χρόνια μετά τους σεισμούς και λειτουργούν </w:t>
      </w:r>
      <w:r>
        <w:rPr>
          <w:rFonts w:eastAsia="Times New Roman"/>
          <w:color w:val="212121"/>
          <w:szCs w:val="24"/>
        </w:rPr>
        <w:t xml:space="preserve">μόνο </w:t>
      </w:r>
      <w:r w:rsidRPr="00F935B2">
        <w:rPr>
          <w:rFonts w:eastAsia="Times New Roman"/>
          <w:color w:val="212121"/>
          <w:szCs w:val="24"/>
        </w:rPr>
        <w:t xml:space="preserve">τα μισά δωμάτια και </w:t>
      </w:r>
      <w:r>
        <w:rPr>
          <w:rFonts w:eastAsia="Times New Roman"/>
          <w:color w:val="212121"/>
          <w:szCs w:val="24"/>
        </w:rPr>
        <w:t>είστε πέντε χρόνια στην Κ</w:t>
      </w:r>
      <w:r w:rsidRPr="00F935B2">
        <w:rPr>
          <w:rFonts w:eastAsia="Times New Roman"/>
          <w:color w:val="212121"/>
          <w:szCs w:val="24"/>
        </w:rPr>
        <w:t>υβέρνη</w:t>
      </w:r>
      <w:r w:rsidRPr="00F935B2">
        <w:rPr>
          <w:rFonts w:eastAsia="Times New Roman"/>
          <w:color w:val="212121"/>
          <w:szCs w:val="24"/>
        </w:rPr>
        <w:t>ση</w:t>
      </w:r>
      <w:r>
        <w:rPr>
          <w:rFonts w:eastAsia="Times New Roman"/>
          <w:color w:val="212121"/>
          <w:szCs w:val="24"/>
        </w:rPr>
        <w:t xml:space="preserve">. </w:t>
      </w:r>
    </w:p>
    <w:p w14:paraId="2E24783B"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Ιδιωτικοποιείτε και εμπορευματοποιείτε</w:t>
      </w:r>
      <w:r w:rsidRPr="00F935B2">
        <w:rPr>
          <w:rFonts w:eastAsia="Times New Roman"/>
          <w:color w:val="212121"/>
          <w:szCs w:val="24"/>
        </w:rPr>
        <w:t xml:space="preserve"> τη σ</w:t>
      </w:r>
      <w:r>
        <w:rPr>
          <w:rFonts w:eastAsia="Times New Roman"/>
          <w:color w:val="212121"/>
          <w:szCs w:val="24"/>
        </w:rPr>
        <w:t>ίτι</w:t>
      </w:r>
      <w:r w:rsidRPr="00F935B2">
        <w:rPr>
          <w:rFonts w:eastAsia="Times New Roman"/>
          <w:color w:val="212121"/>
          <w:szCs w:val="24"/>
        </w:rPr>
        <w:t>ση</w:t>
      </w:r>
      <w:r>
        <w:rPr>
          <w:rFonts w:eastAsia="Times New Roman"/>
          <w:color w:val="212121"/>
          <w:szCs w:val="24"/>
        </w:rPr>
        <w:t>, τη</w:t>
      </w:r>
      <w:r w:rsidRPr="00F935B2">
        <w:rPr>
          <w:rFonts w:eastAsia="Times New Roman"/>
          <w:color w:val="212121"/>
          <w:szCs w:val="24"/>
        </w:rPr>
        <w:t xml:space="preserve"> φύλαξη</w:t>
      </w:r>
      <w:r>
        <w:rPr>
          <w:rFonts w:eastAsia="Times New Roman"/>
          <w:color w:val="212121"/>
          <w:szCs w:val="24"/>
        </w:rPr>
        <w:t xml:space="preserve">, διαμορφώνοντας </w:t>
      </w:r>
      <w:r w:rsidRPr="00F935B2">
        <w:rPr>
          <w:rFonts w:eastAsia="Times New Roman"/>
          <w:color w:val="212121"/>
          <w:szCs w:val="24"/>
        </w:rPr>
        <w:t>ακόμη μεγαλύτερα εμπόδια στην πρόσβαση στη φοιτητική μέριμνα στους φοιτητές</w:t>
      </w:r>
      <w:r>
        <w:rPr>
          <w:rFonts w:eastAsia="Times New Roman"/>
          <w:color w:val="212121"/>
          <w:szCs w:val="24"/>
        </w:rPr>
        <w:t xml:space="preserve">. </w:t>
      </w:r>
    </w:p>
    <w:p w14:paraId="2E24783C"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F935B2">
        <w:rPr>
          <w:rFonts w:eastAsia="Times New Roman"/>
          <w:color w:val="212121"/>
          <w:szCs w:val="24"/>
        </w:rPr>
        <w:t xml:space="preserve">αι για να </w:t>
      </w:r>
      <w:r>
        <w:rPr>
          <w:rFonts w:eastAsia="Times New Roman"/>
          <w:color w:val="212121"/>
          <w:szCs w:val="24"/>
        </w:rPr>
        <w:t>έρθουμε</w:t>
      </w:r>
      <w:r w:rsidRPr="00F935B2">
        <w:rPr>
          <w:rFonts w:eastAsia="Times New Roman"/>
          <w:color w:val="212121"/>
          <w:szCs w:val="24"/>
        </w:rPr>
        <w:t xml:space="preserve"> στα πιο συγκεκριμένα</w:t>
      </w:r>
      <w:r>
        <w:rPr>
          <w:rFonts w:eastAsia="Times New Roman"/>
          <w:color w:val="212121"/>
          <w:szCs w:val="24"/>
        </w:rPr>
        <w:t>, σ</w:t>
      </w:r>
      <w:r w:rsidRPr="00F935B2">
        <w:rPr>
          <w:rFonts w:eastAsia="Times New Roman"/>
          <w:color w:val="212121"/>
          <w:szCs w:val="24"/>
        </w:rPr>
        <w:t xml:space="preserve">τις εξελίξεις και </w:t>
      </w:r>
      <w:r>
        <w:rPr>
          <w:rFonts w:eastAsia="Times New Roman"/>
          <w:color w:val="212121"/>
          <w:szCs w:val="24"/>
        </w:rPr>
        <w:t>σ</w:t>
      </w:r>
      <w:r w:rsidRPr="00F935B2">
        <w:rPr>
          <w:rFonts w:eastAsia="Times New Roman"/>
          <w:color w:val="212121"/>
          <w:szCs w:val="24"/>
        </w:rPr>
        <w:t xml:space="preserve">τις </w:t>
      </w:r>
      <w:r>
        <w:rPr>
          <w:rFonts w:eastAsia="Times New Roman"/>
          <w:color w:val="212121"/>
          <w:szCs w:val="24"/>
        </w:rPr>
        <w:t xml:space="preserve">συγχωνεύσεις </w:t>
      </w:r>
      <w:r w:rsidRPr="00F935B2">
        <w:rPr>
          <w:rFonts w:eastAsia="Times New Roman"/>
          <w:color w:val="212121"/>
          <w:szCs w:val="24"/>
        </w:rPr>
        <w:t xml:space="preserve">που κάνατε στη </w:t>
      </w:r>
      <w:r>
        <w:rPr>
          <w:rFonts w:eastAsia="Times New Roman"/>
          <w:color w:val="212121"/>
          <w:szCs w:val="24"/>
        </w:rPr>
        <w:t>δ</w:t>
      </w:r>
      <w:r w:rsidRPr="00F935B2">
        <w:rPr>
          <w:rFonts w:eastAsia="Times New Roman"/>
          <w:color w:val="212121"/>
          <w:szCs w:val="24"/>
        </w:rPr>
        <w:t>υτι</w:t>
      </w:r>
      <w:r w:rsidRPr="00F935B2">
        <w:rPr>
          <w:rFonts w:eastAsia="Times New Roman"/>
          <w:color w:val="212121"/>
          <w:szCs w:val="24"/>
        </w:rPr>
        <w:t xml:space="preserve">κή </w:t>
      </w:r>
      <w:r w:rsidRPr="00F935B2">
        <w:rPr>
          <w:rFonts w:eastAsia="Times New Roman"/>
          <w:color w:val="212121"/>
          <w:szCs w:val="24"/>
        </w:rPr>
        <w:t>Ελλάδα και στην Πελοπόννησο</w:t>
      </w:r>
      <w:r>
        <w:rPr>
          <w:rFonts w:eastAsia="Times New Roman"/>
          <w:color w:val="212121"/>
          <w:szCs w:val="24"/>
        </w:rPr>
        <w:t xml:space="preserve">. </w:t>
      </w:r>
    </w:p>
    <w:p w14:paraId="2E24783D"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Έ</w:t>
      </w:r>
      <w:r w:rsidRPr="00F935B2">
        <w:rPr>
          <w:rFonts w:eastAsia="Times New Roman"/>
          <w:color w:val="212121"/>
          <w:szCs w:val="24"/>
        </w:rPr>
        <w:t>πειτα από διάφορα πιθανά και απίθανα σενάρια</w:t>
      </w:r>
      <w:r>
        <w:rPr>
          <w:rFonts w:eastAsia="Times New Roman"/>
          <w:color w:val="212121"/>
          <w:szCs w:val="24"/>
        </w:rPr>
        <w:t xml:space="preserve">, τα οποία δεν είχαν καμμία </w:t>
      </w:r>
      <w:r w:rsidRPr="00F935B2">
        <w:rPr>
          <w:rFonts w:eastAsia="Times New Roman"/>
          <w:color w:val="212121"/>
          <w:szCs w:val="24"/>
        </w:rPr>
        <w:t>απολύτως επιστημονική βάση</w:t>
      </w:r>
      <w:r>
        <w:rPr>
          <w:rFonts w:eastAsia="Times New Roman"/>
          <w:color w:val="212121"/>
          <w:szCs w:val="24"/>
        </w:rPr>
        <w:t xml:space="preserve">, όπως αποδείχθηκε, </w:t>
      </w:r>
      <w:r w:rsidRPr="00F935B2">
        <w:rPr>
          <w:rFonts w:eastAsia="Times New Roman"/>
          <w:color w:val="212121"/>
          <w:szCs w:val="24"/>
        </w:rPr>
        <w:t>καταλήξ</w:t>
      </w:r>
      <w:r>
        <w:rPr>
          <w:rFonts w:eastAsia="Times New Roman"/>
          <w:color w:val="212121"/>
          <w:szCs w:val="24"/>
        </w:rPr>
        <w:t>α</w:t>
      </w:r>
      <w:r w:rsidRPr="00F935B2">
        <w:rPr>
          <w:rFonts w:eastAsia="Times New Roman"/>
          <w:color w:val="212121"/>
          <w:szCs w:val="24"/>
        </w:rPr>
        <w:t xml:space="preserve">τε σε ένα συγκεκριμένο σχέδιο το οποίο οδηγεί στην ίδρυση </w:t>
      </w:r>
      <w:r>
        <w:rPr>
          <w:rFonts w:eastAsia="Times New Roman"/>
          <w:color w:val="212121"/>
          <w:szCs w:val="24"/>
        </w:rPr>
        <w:t>τριών νέων σχολών και δεκατεσσάρων νέω</w:t>
      </w:r>
      <w:r>
        <w:rPr>
          <w:rFonts w:eastAsia="Times New Roman"/>
          <w:color w:val="212121"/>
          <w:szCs w:val="24"/>
        </w:rPr>
        <w:t>ν τμημάτων στο Π</w:t>
      </w:r>
      <w:r w:rsidRPr="00F935B2">
        <w:rPr>
          <w:rFonts w:eastAsia="Times New Roman"/>
          <w:color w:val="212121"/>
          <w:szCs w:val="24"/>
        </w:rPr>
        <w:t>ανεπιστήμιο Πάτρας</w:t>
      </w:r>
      <w:r>
        <w:rPr>
          <w:rFonts w:eastAsia="Times New Roman"/>
          <w:color w:val="212121"/>
          <w:szCs w:val="24"/>
        </w:rPr>
        <w:t xml:space="preserve">. </w:t>
      </w:r>
    </w:p>
    <w:p w14:paraId="2E24783E"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Όσον αφορά δε το ΤΕΙ, το μισό πηγαίνει στο Π</w:t>
      </w:r>
      <w:r w:rsidRPr="00F935B2">
        <w:rPr>
          <w:rFonts w:eastAsia="Times New Roman"/>
          <w:color w:val="212121"/>
          <w:szCs w:val="24"/>
        </w:rPr>
        <w:t>ανεπ</w:t>
      </w:r>
      <w:r>
        <w:rPr>
          <w:rFonts w:eastAsia="Times New Roman"/>
          <w:color w:val="212121"/>
          <w:szCs w:val="24"/>
        </w:rPr>
        <w:t xml:space="preserve">ιστήμιο Πάτρας και το άλλο μισό, </w:t>
      </w:r>
      <w:r w:rsidRPr="00F935B2">
        <w:rPr>
          <w:rFonts w:eastAsia="Times New Roman"/>
          <w:color w:val="212121"/>
          <w:szCs w:val="24"/>
        </w:rPr>
        <w:t>οι σχολές τεχνολογικής εκπαίδευσης</w:t>
      </w:r>
      <w:r>
        <w:rPr>
          <w:rFonts w:eastAsia="Times New Roman"/>
          <w:color w:val="212121"/>
          <w:szCs w:val="24"/>
        </w:rPr>
        <w:t>, πηγαίνουν</w:t>
      </w:r>
      <w:r w:rsidRPr="00F935B2">
        <w:rPr>
          <w:rFonts w:eastAsia="Times New Roman"/>
          <w:color w:val="212121"/>
          <w:szCs w:val="24"/>
        </w:rPr>
        <w:t xml:space="preserve"> στο Πανεπιστήμιο Πελοποννήσου</w:t>
      </w:r>
      <w:r>
        <w:rPr>
          <w:rFonts w:eastAsia="Times New Roman"/>
          <w:color w:val="212121"/>
          <w:szCs w:val="24"/>
        </w:rPr>
        <w:t>.</w:t>
      </w:r>
      <w:r w:rsidRPr="00F935B2">
        <w:rPr>
          <w:rFonts w:eastAsia="Times New Roman"/>
          <w:color w:val="212121"/>
          <w:szCs w:val="24"/>
        </w:rPr>
        <w:t xml:space="preserve"> Δηλαδή</w:t>
      </w:r>
      <w:r>
        <w:rPr>
          <w:rFonts w:eastAsia="Times New Roman"/>
          <w:color w:val="212121"/>
          <w:szCs w:val="24"/>
        </w:rPr>
        <w:t>,</w:t>
      </w:r>
      <w:r w:rsidRPr="00F935B2">
        <w:rPr>
          <w:rFonts w:eastAsia="Times New Roman"/>
          <w:color w:val="212121"/>
          <w:szCs w:val="24"/>
        </w:rPr>
        <w:t xml:space="preserve"> θα υπάρχουν σχολές που θα βρίσκονται στην Πάτρα και </w:t>
      </w:r>
      <w:r>
        <w:rPr>
          <w:rFonts w:eastAsia="Times New Roman"/>
          <w:color w:val="212121"/>
          <w:szCs w:val="24"/>
        </w:rPr>
        <w:t xml:space="preserve">η </w:t>
      </w:r>
      <w:r w:rsidRPr="00F935B2">
        <w:rPr>
          <w:rFonts w:eastAsia="Times New Roman"/>
          <w:color w:val="212121"/>
          <w:szCs w:val="24"/>
        </w:rPr>
        <w:t xml:space="preserve">έδρα τους </w:t>
      </w:r>
      <w:r>
        <w:rPr>
          <w:rFonts w:eastAsia="Times New Roman"/>
          <w:color w:val="212121"/>
          <w:szCs w:val="24"/>
        </w:rPr>
        <w:t>θα είναι στην Τρίπολη, ό</w:t>
      </w:r>
      <w:r w:rsidRPr="00F935B2">
        <w:rPr>
          <w:rFonts w:eastAsia="Times New Roman"/>
          <w:color w:val="212121"/>
          <w:szCs w:val="24"/>
        </w:rPr>
        <w:t>ταν στην Πάτρα υπάρχει άλλο πανεπιστήμιο</w:t>
      </w:r>
      <w:r>
        <w:rPr>
          <w:rFonts w:eastAsia="Times New Roman"/>
          <w:color w:val="212121"/>
          <w:szCs w:val="24"/>
        </w:rPr>
        <w:t>.</w:t>
      </w:r>
    </w:p>
    <w:p w14:paraId="2E24783F"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F935B2">
        <w:rPr>
          <w:rFonts w:eastAsia="Times New Roman"/>
          <w:color w:val="212121"/>
          <w:szCs w:val="24"/>
        </w:rPr>
        <w:t xml:space="preserve">οια </w:t>
      </w:r>
      <w:r>
        <w:rPr>
          <w:rFonts w:eastAsia="Times New Roman"/>
          <w:color w:val="212121"/>
          <w:szCs w:val="24"/>
        </w:rPr>
        <w:t xml:space="preserve">είναι η </w:t>
      </w:r>
      <w:r w:rsidRPr="00F935B2">
        <w:rPr>
          <w:rFonts w:eastAsia="Times New Roman"/>
          <w:color w:val="212121"/>
          <w:szCs w:val="24"/>
        </w:rPr>
        <w:t>λογική</w:t>
      </w:r>
      <w:r>
        <w:rPr>
          <w:rFonts w:eastAsia="Times New Roman"/>
          <w:color w:val="212121"/>
          <w:szCs w:val="24"/>
        </w:rPr>
        <w:t>; Τι συνένωση είναι αυτή; Ποιος το</w:t>
      </w:r>
      <w:r w:rsidRPr="00F935B2">
        <w:rPr>
          <w:rFonts w:eastAsia="Times New Roman"/>
          <w:color w:val="212121"/>
          <w:szCs w:val="24"/>
        </w:rPr>
        <w:t xml:space="preserve"> σκέφτηκε</w:t>
      </w:r>
      <w:r>
        <w:rPr>
          <w:rFonts w:eastAsia="Times New Roman"/>
          <w:color w:val="212121"/>
          <w:szCs w:val="24"/>
        </w:rPr>
        <w:t>;</w:t>
      </w:r>
      <w:r w:rsidRPr="00F935B2">
        <w:rPr>
          <w:rFonts w:eastAsia="Times New Roman"/>
          <w:color w:val="212121"/>
          <w:szCs w:val="24"/>
        </w:rPr>
        <w:t xml:space="preserve"> </w:t>
      </w:r>
      <w:r>
        <w:rPr>
          <w:rFonts w:eastAsia="Times New Roman"/>
          <w:color w:val="212121"/>
          <w:szCs w:val="24"/>
        </w:rPr>
        <w:t>Ποιο</w:t>
      </w:r>
      <w:r w:rsidRPr="00F935B2">
        <w:rPr>
          <w:rFonts w:eastAsia="Times New Roman"/>
          <w:color w:val="212121"/>
          <w:szCs w:val="24"/>
        </w:rPr>
        <w:t xml:space="preserve"> μυαλό με τόσο μεγάλη ε</w:t>
      </w:r>
      <w:r>
        <w:rPr>
          <w:rFonts w:eastAsia="Times New Roman"/>
          <w:color w:val="212121"/>
          <w:szCs w:val="24"/>
        </w:rPr>
        <w:t xml:space="preserve">πιστημονική βαθύτητα προχώρησε </w:t>
      </w:r>
      <w:r>
        <w:rPr>
          <w:rFonts w:eastAsia="Times New Roman"/>
          <w:color w:val="212121"/>
          <w:szCs w:val="24"/>
        </w:rPr>
        <w:t xml:space="preserve">σ’ </w:t>
      </w:r>
      <w:r>
        <w:rPr>
          <w:rFonts w:eastAsia="Times New Roman"/>
          <w:color w:val="212121"/>
          <w:szCs w:val="24"/>
        </w:rPr>
        <w:t>αυτού του είδους τη σκέψη</w:t>
      </w:r>
      <w:r w:rsidRPr="00F935B2">
        <w:rPr>
          <w:rFonts w:eastAsia="Times New Roman"/>
          <w:color w:val="212121"/>
          <w:szCs w:val="24"/>
        </w:rPr>
        <w:t xml:space="preserve"> και </w:t>
      </w:r>
      <w:r>
        <w:rPr>
          <w:rFonts w:eastAsia="Times New Roman"/>
          <w:color w:val="212121"/>
          <w:szCs w:val="24"/>
        </w:rPr>
        <w:t xml:space="preserve">τον συλλογισμό; </w:t>
      </w:r>
    </w:p>
    <w:p w14:paraId="2E247840"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Συγχων</w:t>
      </w:r>
      <w:r>
        <w:rPr>
          <w:rFonts w:eastAsia="Times New Roman"/>
          <w:color w:val="212121"/>
          <w:szCs w:val="24"/>
        </w:rPr>
        <w:t>εύετε</w:t>
      </w:r>
      <w:r w:rsidRPr="00F935B2">
        <w:rPr>
          <w:rFonts w:eastAsia="Times New Roman"/>
          <w:color w:val="212121"/>
          <w:szCs w:val="24"/>
        </w:rPr>
        <w:t xml:space="preserve"> το </w:t>
      </w:r>
      <w:r>
        <w:rPr>
          <w:rFonts w:eastAsia="Times New Roman"/>
          <w:color w:val="212121"/>
          <w:szCs w:val="24"/>
        </w:rPr>
        <w:t xml:space="preserve">τμήμα </w:t>
      </w:r>
      <w:r>
        <w:rPr>
          <w:rFonts w:eastAsia="Times New Roman"/>
          <w:color w:val="212121"/>
          <w:szCs w:val="24"/>
        </w:rPr>
        <w:t xml:space="preserve">Κοινωνικής Εργασίας με το </w:t>
      </w:r>
      <w:r>
        <w:rPr>
          <w:rFonts w:eastAsia="Times New Roman"/>
          <w:color w:val="212121"/>
          <w:szCs w:val="24"/>
        </w:rPr>
        <w:t xml:space="preserve">τμήμα </w:t>
      </w:r>
      <w:r>
        <w:rPr>
          <w:rFonts w:eastAsia="Times New Roman"/>
          <w:color w:val="212121"/>
          <w:szCs w:val="24"/>
        </w:rPr>
        <w:t>Δημοτικής Ε</w:t>
      </w:r>
      <w:r w:rsidRPr="00F935B2">
        <w:rPr>
          <w:rFonts w:eastAsia="Times New Roman"/>
          <w:color w:val="212121"/>
          <w:szCs w:val="24"/>
        </w:rPr>
        <w:t>κπαίδευσης</w:t>
      </w:r>
      <w:r>
        <w:rPr>
          <w:rFonts w:eastAsia="Times New Roman"/>
          <w:color w:val="212121"/>
          <w:szCs w:val="24"/>
        </w:rPr>
        <w:t>! Ε</w:t>
      </w:r>
      <w:r w:rsidRPr="00F935B2">
        <w:rPr>
          <w:rFonts w:eastAsia="Times New Roman"/>
          <w:color w:val="212121"/>
          <w:szCs w:val="24"/>
        </w:rPr>
        <w:t xml:space="preserve">δώ </w:t>
      </w:r>
      <w:r>
        <w:rPr>
          <w:rFonts w:eastAsia="Times New Roman"/>
          <w:color w:val="212121"/>
          <w:szCs w:val="24"/>
        </w:rPr>
        <w:t xml:space="preserve">η επιστήμη πραγματικά σηκώνει </w:t>
      </w:r>
      <w:r w:rsidRPr="00F935B2">
        <w:rPr>
          <w:rFonts w:eastAsia="Times New Roman"/>
          <w:color w:val="212121"/>
          <w:szCs w:val="24"/>
        </w:rPr>
        <w:t xml:space="preserve">τα χέρια </w:t>
      </w:r>
      <w:r>
        <w:rPr>
          <w:rFonts w:eastAsia="Times New Roman"/>
          <w:color w:val="212121"/>
          <w:szCs w:val="24"/>
        </w:rPr>
        <w:t>ψηλά! Α</w:t>
      </w:r>
      <w:r w:rsidRPr="00F935B2">
        <w:rPr>
          <w:rFonts w:eastAsia="Times New Roman"/>
          <w:color w:val="212121"/>
          <w:szCs w:val="24"/>
        </w:rPr>
        <w:t>υτές είναι</w:t>
      </w:r>
      <w:r>
        <w:rPr>
          <w:rFonts w:eastAsia="Times New Roman"/>
          <w:color w:val="212121"/>
          <w:szCs w:val="24"/>
        </w:rPr>
        <w:t>,</w:t>
      </w:r>
      <w:r w:rsidRPr="00F935B2">
        <w:rPr>
          <w:rFonts w:eastAsia="Times New Roman"/>
          <w:color w:val="212121"/>
          <w:szCs w:val="24"/>
        </w:rPr>
        <w:t xml:space="preserve"> λοιπόν</w:t>
      </w:r>
      <w:r>
        <w:rPr>
          <w:rFonts w:eastAsia="Times New Roman"/>
          <w:color w:val="212121"/>
          <w:szCs w:val="24"/>
        </w:rPr>
        <w:t>, συγχωνεύσεις-</w:t>
      </w:r>
      <w:r w:rsidRPr="00F935B2">
        <w:rPr>
          <w:rFonts w:eastAsia="Times New Roman"/>
          <w:color w:val="212121"/>
          <w:szCs w:val="24"/>
        </w:rPr>
        <w:t>τερατουργήματα</w:t>
      </w:r>
      <w:r>
        <w:rPr>
          <w:rFonts w:eastAsia="Times New Roman"/>
          <w:color w:val="212121"/>
          <w:szCs w:val="24"/>
        </w:rPr>
        <w:t>,</w:t>
      </w:r>
      <w:r w:rsidRPr="00F935B2">
        <w:rPr>
          <w:rFonts w:eastAsia="Times New Roman"/>
          <w:color w:val="212121"/>
          <w:szCs w:val="24"/>
        </w:rPr>
        <w:t xml:space="preserve"> όπως </w:t>
      </w:r>
      <w:r>
        <w:rPr>
          <w:rFonts w:eastAsia="Times New Roman"/>
          <w:color w:val="212121"/>
          <w:szCs w:val="24"/>
        </w:rPr>
        <w:t>τις ονόμασε και ο εισηγητής μας, συγχωνεύσεις-</w:t>
      </w:r>
      <w:proofErr w:type="spellStart"/>
      <w:r>
        <w:rPr>
          <w:rFonts w:eastAsia="Times New Roman"/>
          <w:color w:val="212121"/>
          <w:szCs w:val="24"/>
        </w:rPr>
        <w:t>Φρανκεστάιν</w:t>
      </w:r>
      <w:proofErr w:type="spellEnd"/>
      <w:r>
        <w:rPr>
          <w:rFonts w:eastAsia="Times New Roman"/>
          <w:color w:val="212121"/>
          <w:szCs w:val="24"/>
        </w:rPr>
        <w:t xml:space="preserve">. </w:t>
      </w:r>
    </w:p>
    <w:p w14:paraId="2E247841"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Και βεβαίως, </w:t>
      </w:r>
      <w:r w:rsidRPr="00F935B2">
        <w:rPr>
          <w:rFonts w:eastAsia="Times New Roman"/>
          <w:color w:val="212121"/>
          <w:szCs w:val="24"/>
        </w:rPr>
        <w:t xml:space="preserve">δεν </w:t>
      </w:r>
      <w:r w:rsidRPr="00F935B2">
        <w:rPr>
          <w:rFonts w:eastAsia="Times New Roman"/>
          <w:color w:val="212121"/>
          <w:szCs w:val="24"/>
        </w:rPr>
        <w:t>πρόκειται για αναβάθμιση του ΤΕΙ</w:t>
      </w:r>
      <w:r>
        <w:rPr>
          <w:rFonts w:eastAsia="Times New Roman"/>
          <w:color w:val="212121"/>
          <w:szCs w:val="24"/>
        </w:rPr>
        <w:t>,</w:t>
      </w:r>
      <w:r w:rsidRPr="00F935B2">
        <w:rPr>
          <w:rFonts w:eastAsia="Times New Roman"/>
          <w:color w:val="212121"/>
          <w:szCs w:val="24"/>
        </w:rPr>
        <w:t xml:space="preserve"> όπως λέτε ψιθυριστά στους φοιτητ</w:t>
      </w:r>
      <w:r>
        <w:rPr>
          <w:rFonts w:eastAsia="Times New Roman"/>
          <w:color w:val="212121"/>
          <w:szCs w:val="24"/>
        </w:rPr>
        <w:t>ές των ΤΕΙ για να αποσπάσετε</w:t>
      </w:r>
      <w:r w:rsidRPr="00F935B2">
        <w:rPr>
          <w:rFonts w:eastAsia="Times New Roman"/>
          <w:color w:val="212121"/>
          <w:szCs w:val="24"/>
        </w:rPr>
        <w:t xml:space="preserve"> τη στήριξή </w:t>
      </w:r>
      <w:r>
        <w:rPr>
          <w:rFonts w:eastAsia="Times New Roman"/>
          <w:color w:val="212121"/>
          <w:szCs w:val="24"/>
        </w:rPr>
        <w:t xml:space="preserve">τους. Και τρανό παράδειγμα και απόδειξη </w:t>
      </w:r>
      <w:r>
        <w:rPr>
          <w:rFonts w:eastAsia="Times New Roman"/>
          <w:color w:val="212121"/>
          <w:szCs w:val="24"/>
        </w:rPr>
        <w:t xml:space="preserve">γι’ </w:t>
      </w:r>
      <w:r>
        <w:rPr>
          <w:rFonts w:eastAsia="Times New Roman"/>
          <w:color w:val="212121"/>
          <w:szCs w:val="24"/>
        </w:rPr>
        <w:t>αυτό αποτελεί το Π</w:t>
      </w:r>
      <w:r w:rsidRPr="00F935B2">
        <w:rPr>
          <w:rFonts w:eastAsia="Times New Roman"/>
          <w:color w:val="212121"/>
          <w:szCs w:val="24"/>
        </w:rPr>
        <w:t>ανεπιστήμιο Δυτικής Αττικής</w:t>
      </w:r>
      <w:r>
        <w:rPr>
          <w:rFonts w:eastAsia="Times New Roman"/>
          <w:color w:val="212121"/>
          <w:szCs w:val="24"/>
        </w:rPr>
        <w:t xml:space="preserve">. Υπάρχουν τεράστιες </w:t>
      </w:r>
      <w:r>
        <w:rPr>
          <w:rFonts w:eastAsia="Times New Roman"/>
          <w:color w:val="212121"/>
          <w:szCs w:val="24"/>
        </w:rPr>
        <w:lastRenderedPageBreak/>
        <w:t xml:space="preserve">ελλείψεις </w:t>
      </w:r>
      <w:r w:rsidRPr="00F935B2">
        <w:rPr>
          <w:rFonts w:eastAsia="Times New Roman"/>
          <w:color w:val="212121"/>
          <w:szCs w:val="24"/>
        </w:rPr>
        <w:t>καθηγητών</w:t>
      </w:r>
      <w:r>
        <w:rPr>
          <w:rFonts w:eastAsia="Times New Roman"/>
          <w:color w:val="212121"/>
          <w:szCs w:val="24"/>
        </w:rPr>
        <w:t>, απλήρωτοι διδάσκοντ</w:t>
      </w:r>
      <w:r>
        <w:rPr>
          <w:rFonts w:eastAsia="Times New Roman"/>
          <w:color w:val="212121"/>
          <w:szCs w:val="24"/>
        </w:rPr>
        <w:t>ες, α</w:t>
      </w:r>
      <w:r w:rsidRPr="00F935B2">
        <w:rPr>
          <w:rFonts w:eastAsia="Times New Roman"/>
          <w:color w:val="212121"/>
          <w:szCs w:val="24"/>
        </w:rPr>
        <w:t>κόμη και διδάσκοντες που προ</w:t>
      </w:r>
      <w:r>
        <w:rPr>
          <w:rFonts w:eastAsia="Times New Roman"/>
          <w:color w:val="212121"/>
          <w:szCs w:val="24"/>
        </w:rPr>
        <w:t>σλαμβάνονται</w:t>
      </w:r>
      <w:r w:rsidRPr="00F935B2">
        <w:rPr>
          <w:rFonts w:eastAsia="Times New Roman"/>
          <w:color w:val="212121"/>
          <w:szCs w:val="24"/>
        </w:rPr>
        <w:t xml:space="preserve"> ένα</w:t>
      </w:r>
      <w:r>
        <w:rPr>
          <w:rFonts w:eastAsia="Times New Roman"/>
          <w:color w:val="212121"/>
          <w:szCs w:val="24"/>
        </w:rPr>
        <w:t>ν</w:t>
      </w:r>
      <w:r w:rsidRPr="00F935B2">
        <w:rPr>
          <w:rFonts w:eastAsia="Times New Roman"/>
          <w:color w:val="212121"/>
          <w:szCs w:val="24"/>
        </w:rPr>
        <w:t xml:space="preserve"> μήνα πριν </w:t>
      </w:r>
      <w:r>
        <w:rPr>
          <w:rFonts w:eastAsia="Times New Roman"/>
          <w:color w:val="212121"/>
          <w:szCs w:val="24"/>
        </w:rPr>
        <w:t xml:space="preserve">από </w:t>
      </w:r>
      <w:r w:rsidRPr="00F935B2">
        <w:rPr>
          <w:rFonts w:eastAsia="Times New Roman"/>
          <w:color w:val="212121"/>
          <w:szCs w:val="24"/>
        </w:rPr>
        <w:t>τις εξετάσεις</w:t>
      </w:r>
      <w:r>
        <w:rPr>
          <w:rFonts w:eastAsia="Times New Roman"/>
          <w:color w:val="212121"/>
          <w:szCs w:val="24"/>
        </w:rPr>
        <w:t>,</w:t>
      </w:r>
      <w:r w:rsidRPr="00F935B2">
        <w:rPr>
          <w:rFonts w:eastAsia="Times New Roman"/>
          <w:color w:val="212121"/>
          <w:szCs w:val="24"/>
        </w:rPr>
        <w:t xml:space="preserve"> για να μην </w:t>
      </w:r>
      <w:r>
        <w:rPr>
          <w:rFonts w:eastAsia="Times New Roman"/>
          <w:color w:val="212121"/>
          <w:szCs w:val="24"/>
        </w:rPr>
        <w:t>αναφέρου</w:t>
      </w:r>
      <w:r w:rsidRPr="00F935B2">
        <w:rPr>
          <w:rFonts w:eastAsia="Times New Roman"/>
          <w:color w:val="212121"/>
          <w:szCs w:val="24"/>
        </w:rPr>
        <w:t>με τα υπόλοιπα εμπόδια</w:t>
      </w:r>
      <w:r>
        <w:rPr>
          <w:rFonts w:eastAsia="Times New Roman"/>
          <w:color w:val="212121"/>
          <w:szCs w:val="24"/>
        </w:rPr>
        <w:t xml:space="preserve">, την </w:t>
      </w:r>
      <w:r w:rsidRPr="00F935B2">
        <w:rPr>
          <w:rFonts w:eastAsia="Times New Roman"/>
          <w:color w:val="212121"/>
          <w:szCs w:val="24"/>
        </w:rPr>
        <w:t>έλλειψη εργαστηρίων υλικοτεχνικής υποδομής</w:t>
      </w:r>
      <w:r>
        <w:rPr>
          <w:rFonts w:eastAsia="Times New Roman"/>
          <w:color w:val="212121"/>
          <w:szCs w:val="24"/>
        </w:rPr>
        <w:t>, που είναι ανύπαρκτα στο Π</w:t>
      </w:r>
      <w:r w:rsidRPr="00F935B2">
        <w:rPr>
          <w:rFonts w:eastAsia="Times New Roman"/>
          <w:color w:val="212121"/>
          <w:szCs w:val="24"/>
        </w:rPr>
        <w:t>ανεπιστήμιο Δυτικής Αττικής</w:t>
      </w:r>
      <w:r>
        <w:rPr>
          <w:rFonts w:eastAsia="Times New Roman"/>
          <w:color w:val="212121"/>
          <w:szCs w:val="24"/>
        </w:rPr>
        <w:t>.</w:t>
      </w:r>
    </w:p>
    <w:p w14:paraId="2E247842"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F935B2">
        <w:rPr>
          <w:rFonts w:eastAsia="Times New Roman"/>
          <w:color w:val="212121"/>
          <w:szCs w:val="24"/>
        </w:rPr>
        <w:t>αι επιπλέον</w:t>
      </w:r>
      <w:r>
        <w:rPr>
          <w:rFonts w:eastAsia="Times New Roman"/>
          <w:color w:val="212121"/>
          <w:szCs w:val="24"/>
        </w:rPr>
        <w:t>,</w:t>
      </w:r>
      <w:r w:rsidRPr="00F935B2">
        <w:rPr>
          <w:rFonts w:eastAsia="Times New Roman"/>
          <w:color w:val="212121"/>
          <w:szCs w:val="24"/>
        </w:rPr>
        <w:t xml:space="preserve"> δεν εξισώνονται </w:t>
      </w:r>
      <w:r>
        <w:rPr>
          <w:rFonts w:eastAsia="Times New Roman"/>
          <w:color w:val="212121"/>
          <w:szCs w:val="24"/>
        </w:rPr>
        <w:t xml:space="preserve">οι απόφοιτοι και </w:t>
      </w:r>
      <w:r w:rsidRPr="00F935B2">
        <w:rPr>
          <w:rFonts w:eastAsia="Times New Roman"/>
          <w:color w:val="212121"/>
          <w:szCs w:val="24"/>
        </w:rPr>
        <w:t>τα πτυχία με τα πτυχία των πανεπιστημίων</w:t>
      </w:r>
      <w:r>
        <w:rPr>
          <w:rFonts w:eastAsia="Times New Roman"/>
          <w:color w:val="212121"/>
          <w:szCs w:val="24"/>
        </w:rPr>
        <w:t>. Α</w:t>
      </w:r>
      <w:r w:rsidRPr="00F935B2">
        <w:rPr>
          <w:rFonts w:eastAsia="Times New Roman"/>
          <w:color w:val="212121"/>
          <w:szCs w:val="24"/>
        </w:rPr>
        <w:t>ντίθετα</w:t>
      </w:r>
      <w:r>
        <w:rPr>
          <w:rFonts w:eastAsia="Times New Roman"/>
          <w:color w:val="212121"/>
          <w:szCs w:val="24"/>
        </w:rPr>
        <w:t>,</w:t>
      </w:r>
      <w:r w:rsidRPr="00F935B2">
        <w:rPr>
          <w:rFonts w:eastAsia="Times New Roman"/>
          <w:color w:val="212121"/>
          <w:szCs w:val="24"/>
        </w:rPr>
        <w:t xml:space="preserve"> διατηρείται και επεκτείνεται η κατηγοριοποίηση των πτυχίων</w:t>
      </w:r>
      <w:r>
        <w:rPr>
          <w:rFonts w:eastAsia="Times New Roman"/>
          <w:color w:val="212121"/>
          <w:szCs w:val="24"/>
        </w:rPr>
        <w:t>,</w:t>
      </w:r>
      <w:r w:rsidRPr="00F935B2">
        <w:rPr>
          <w:rFonts w:eastAsia="Times New Roman"/>
          <w:color w:val="212121"/>
          <w:szCs w:val="24"/>
        </w:rPr>
        <w:t xml:space="preserve"> ο διαχωρισμός των </w:t>
      </w:r>
      <w:r>
        <w:rPr>
          <w:rFonts w:eastAsia="Times New Roman"/>
          <w:color w:val="212121"/>
          <w:szCs w:val="24"/>
        </w:rPr>
        <w:t xml:space="preserve">ενεργών </w:t>
      </w:r>
      <w:r w:rsidRPr="00F935B2">
        <w:rPr>
          <w:rFonts w:eastAsia="Times New Roman"/>
          <w:color w:val="212121"/>
          <w:szCs w:val="24"/>
        </w:rPr>
        <w:t>και μη ενεργών φοιτητών</w:t>
      </w:r>
      <w:r>
        <w:rPr>
          <w:rFonts w:eastAsia="Times New Roman"/>
          <w:color w:val="212121"/>
          <w:szCs w:val="24"/>
        </w:rPr>
        <w:t>, το ποιοι θα έχουν πτυχίο π</w:t>
      </w:r>
      <w:r w:rsidRPr="00F935B2">
        <w:rPr>
          <w:rFonts w:eastAsia="Times New Roman"/>
          <w:color w:val="212121"/>
          <w:szCs w:val="24"/>
        </w:rPr>
        <w:t>ανεπιστημίου και ποιο</w:t>
      </w:r>
      <w:r>
        <w:rPr>
          <w:rFonts w:eastAsia="Times New Roman"/>
          <w:color w:val="212121"/>
          <w:szCs w:val="24"/>
        </w:rPr>
        <w:t>ι</w:t>
      </w:r>
      <w:r w:rsidRPr="00F935B2">
        <w:rPr>
          <w:rFonts w:eastAsia="Times New Roman"/>
          <w:color w:val="212121"/>
          <w:szCs w:val="24"/>
        </w:rPr>
        <w:t xml:space="preserve"> πτυχίο ΤΕΙ</w:t>
      </w:r>
      <w:r>
        <w:rPr>
          <w:rFonts w:eastAsia="Times New Roman"/>
          <w:color w:val="212121"/>
          <w:szCs w:val="24"/>
        </w:rPr>
        <w:t xml:space="preserve">. </w:t>
      </w:r>
      <w:r w:rsidRPr="00F935B2">
        <w:rPr>
          <w:rFonts w:eastAsia="Times New Roman"/>
          <w:color w:val="212121"/>
          <w:szCs w:val="24"/>
        </w:rPr>
        <w:t>Έτσι</w:t>
      </w:r>
      <w:r>
        <w:rPr>
          <w:rFonts w:eastAsia="Times New Roman"/>
          <w:color w:val="212121"/>
          <w:szCs w:val="24"/>
        </w:rPr>
        <w:t>,</w:t>
      </w:r>
      <w:r w:rsidRPr="00F935B2">
        <w:rPr>
          <w:rFonts w:eastAsia="Times New Roman"/>
          <w:color w:val="212121"/>
          <w:szCs w:val="24"/>
        </w:rPr>
        <w:t xml:space="preserve"> λοιπόν</w:t>
      </w:r>
      <w:r>
        <w:rPr>
          <w:rFonts w:eastAsia="Times New Roman"/>
          <w:color w:val="212121"/>
          <w:szCs w:val="24"/>
        </w:rPr>
        <w:t>,</w:t>
      </w:r>
      <w:r w:rsidRPr="00F935B2">
        <w:rPr>
          <w:rFonts w:eastAsia="Times New Roman"/>
          <w:color w:val="212121"/>
          <w:szCs w:val="24"/>
        </w:rPr>
        <w:t xml:space="preserve"> κ</w:t>
      </w:r>
      <w:r w:rsidRPr="00F935B2">
        <w:rPr>
          <w:rFonts w:eastAsia="Times New Roman"/>
          <w:color w:val="212121"/>
          <w:szCs w:val="24"/>
        </w:rPr>
        <w:t>ατη</w:t>
      </w:r>
      <w:r>
        <w:rPr>
          <w:rFonts w:eastAsia="Times New Roman"/>
          <w:color w:val="212121"/>
          <w:szCs w:val="24"/>
        </w:rPr>
        <w:t>γοριοποιείτε</w:t>
      </w:r>
      <w:r w:rsidRPr="00F935B2">
        <w:rPr>
          <w:rFonts w:eastAsia="Times New Roman"/>
          <w:color w:val="212121"/>
          <w:szCs w:val="24"/>
        </w:rPr>
        <w:t xml:space="preserve"> ακόμη περισσότερο τους φοιτητές</w:t>
      </w:r>
      <w:r>
        <w:rPr>
          <w:rFonts w:eastAsia="Times New Roman"/>
          <w:color w:val="212121"/>
          <w:szCs w:val="24"/>
        </w:rPr>
        <w:t>.</w:t>
      </w:r>
    </w:p>
    <w:p w14:paraId="2E247843"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F935B2">
        <w:rPr>
          <w:rFonts w:eastAsia="Times New Roman"/>
          <w:color w:val="212121"/>
          <w:szCs w:val="24"/>
        </w:rPr>
        <w:t>αράλληλα</w:t>
      </w:r>
      <w:r>
        <w:rPr>
          <w:rFonts w:eastAsia="Times New Roman"/>
          <w:color w:val="212121"/>
          <w:szCs w:val="24"/>
        </w:rPr>
        <w:t>,</w:t>
      </w:r>
      <w:r w:rsidRPr="00F935B2">
        <w:rPr>
          <w:rFonts w:eastAsia="Times New Roman"/>
          <w:color w:val="212121"/>
          <w:szCs w:val="24"/>
        </w:rPr>
        <w:t xml:space="preserve"> από την άλλη μεριά</w:t>
      </w:r>
      <w:r>
        <w:rPr>
          <w:rFonts w:eastAsia="Times New Roman"/>
          <w:color w:val="212121"/>
          <w:szCs w:val="24"/>
        </w:rPr>
        <w:t>,</w:t>
      </w:r>
      <w:r w:rsidRPr="00F935B2">
        <w:rPr>
          <w:rFonts w:eastAsia="Times New Roman"/>
          <w:color w:val="212121"/>
          <w:szCs w:val="24"/>
        </w:rPr>
        <w:t xml:space="preserve"> ισχυρίζεστε και λέτε στους</w:t>
      </w:r>
      <w:r>
        <w:rPr>
          <w:rFonts w:eastAsia="Times New Roman"/>
          <w:color w:val="212121"/>
          <w:szCs w:val="24"/>
        </w:rPr>
        <w:t xml:space="preserve"> φοιτητές των πανεπιστημίων «κοιτάξτε να δείτε, μην</w:t>
      </w:r>
      <w:r w:rsidRPr="00F935B2">
        <w:rPr>
          <w:rFonts w:eastAsia="Times New Roman"/>
          <w:color w:val="212121"/>
          <w:szCs w:val="24"/>
        </w:rPr>
        <w:t xml:space="preserve"> ανησυχείτε</w:t>
      </w:r>
      <w:r>
        <w:rPr>
          <w:rFonts w:eastAsia="Times New Roman"/>
          <w:color w:val="212121"/>
          <w:szCs w:val="24"/>
        </w:rPr>
        <w:t>, δεν πρόκειται να αλλάξει</w:t>
      </w:r>
      <w:r w:rsidRPr="00F935B2">
        <w:rPr>
          <w:rFonts w:eastAsia="Times New Roman"/>
          <w:color w:val="212121"/>
          <w:szCs w:val="24"/>
        </w:rPr>
        <w:t xml:space="preserve"> τίποτα </w:t>
      </w:r>
      <w:r>
        <w:rPr>
          <w:rFonts w:eastAsia="Times New Roman"/>
          <w:color w:val="212121"/>
          <w:szCs w:val="24"/>
        </w:rPr>
        <w:t>στα τμήματα</w:t>
      </w:r>
      <w:r w:rsidRPr="00F935B2">
        <w:rPr>
          <w:rFonts w:eastAsia="Times New Roman"/>
          <w:color w:val="212121"/>
          <w:szCs w:val="24"/>
        </w:rPr>
        <w:t xml:space="preserve"> του πανεπιστημίου</w:t>
      </w:r>
      <w:r>
        <w:rPr>
          <w:rFonts w:eastAsia="Times New Roman"/>
          <w:color w:val="212121"/>
          <w:szCs w:val="24"/>
        </w:rPr>
        <w:t>», για να τους καθησυχάσε</w:t>
      </w:r>
      <w:r>
        <w:rPr>
          <w:rFonts w:eastAsia="Times New Roman"/>
          <w:color w:val="212121"/>
          <w:szCs w:val="24"/>
        </w:rPr>
        <w:t xml:space="preserve">τε. </w:t>
      </w:r>
    </w:p>
    <w:p w14:paraId="2E247844"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Όμως,</w:t>
      </w:r>
      <w:r w:rsidRPr="00F935B2">
        <w:rPr>
          <w:rFonts w:eastAsia="Times New Roman"/>
          <w:color w:val="212121"/>
          <w:szCs w:val="24"/>
        </w:rPr>
        <w:t xml:space="preserve"> αυτές οι τεράστιες συγχωνεύσεις χωρίς αρχή</w:t>
      </w:r>
      <w:r>
        <w:rPr>
          <w:rFonts w:eastAsia="Times New Roman"/>
          <w:color w:val="212121"/>
          <w:szCs w:val="24"/>
        </w:rPr>
        <w:t>,</w:t>
      </w:r>
      <w:r w:rsidRPr="00F935B2">
        <w:rPr>
          <w:rFonts w:eastAsia="Times New Roman"/>
          <w:color w:val="212121"/>
          <w:szCs w:val="24"/>
        </w:rPr>
        <w:t xml:space="preserve"> μέση και τέλος θα συμπαρασύρουν όλα τα τμήματα</w:t>
      </w:r>
      <w:r>
        <w:rPr>
          <w:rFonts w:eastAsia="Times New Roman"/>
          <w:color w:val="212121"/>
          <w:szCs w:val="24"/>
        </w:rPr>
        <w:t>,</w:t>
      </w:r>
      <w:r w:rsidRPr="00F935B2">
        <w:rPr>
          <w:rFonts w:eastAsia="Times New Roman"/>
          <w:color w:val="212121"/>
          <w:szCs w:val="24"/>
        </w:rPr>
        <w:t xml:space="preserve"> γιατί θα υποβαθμίσουν ακόμη περισσότερο τις υποδομές </w:t>
      </w:r>
      <w:r>
        <w:rPr>
          <w:rFonts w:eastAsia="Times New Roman"/>
          <w:color w:val="212121"/>
          <w:szCs w:val="24"/>
        </w:rPr>
        <w:t>που ήδη</w:t>
      </w:r>
      <w:r w:rsidRPr="00F935B2">
        <w:rPr>
          <w:rFonts w:eastAsia="Times New Roman"/>
          <w:color w:val="212121"/>
          <w:szCs w:val="24"/>
        </w:rPr>
        <w:t xml:space="preserve"> βρίσκονται σε οριακή κατάσταση</w:t>
      </w:r>
      <w:r>
        <w:rPr>
          <w:rFonts w:eastAsia="Times New Roman"/>
          <w:color w:val="212121"/>
          <w:szCs w:val="24"/>
        </w:rPr>
        <w:t xml:space="preserve">. </w:t>
      </w:r>
    </w:p>
    <w:p w14:paraId="2E247845"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Έ</w:t>
      </w:r>
      <w:r w:rsidRPr="00F935B2">
        <w:rPr>
          <w:rFonts w:eastAsia="Times New Roman"/>
          <w:color w:val="212121"/>
          <w:szCs w:val="24"/>
        </w:rPr>
        <w:t>τσι</w:t>
      </w:r>
      <w:r>
        <w:rPr>
          <w:rFonts w:eastAsia="Times New Roman"/>
          <w:color w:val="212121"/>
          <w:szCs w:val="24"/>
        </w:rPr>
        <w:t>, λοιπόν, θα δυσκολέψουν</w:t>
      </w:r>
      <w:r w:rsidRPr="00F935B2">
        <w:rPr>
          <w:rFonts w:eastAsia="Times New Roman"/>
          <w:color w:val="212121"/>
          <w:szCs w:val="24"/>
        </w:rPr>
        <w:t xml:space="preserve"> τις σπουδές </w:t>
      </w:r>
      <w:r>
        <w:rPr>
          <w:rFonts w:eastAsia="Times New Roman"/>
          <w:color w:val="212121"/>
          <w:szCs w:val="24"/>
        </w:rPr>
        <w:t>όλων</w:t>
      </w:r>
      <w:r w:rsidRPr="00F935B2">
        <w:rPr>
          <w:rFonts w:eastAsia="Times New Roman"/>
          <w:color w:val="212121"/>
          <w:szCs w:val="24"/>
        </w:rPr>
        <w:t xml:space="preserve"> ανεξάρτητα</w:t>
      </w:r>
      <w:r>
        <w:rPr>
          <w:rFonts w:eastAsia="Times New Roman"/>
          <w:color w:val="212121"/>
          <w:szCs w:val="24"/>
        </w:rPr>
        <w:t xml:space="preserve"> κα</w:t>
      </w:r>
      <w:r>
        <w:rPr>
          <w:rFonts w:eastAsia="Times New Roman"/>
          <w:color w:val="212121"/>
          <w:szCs w:val="24"/>
        </w:rPr>
        <w:t>ι θα δώσουν</w:t>
      </w:r>
      <w:r w:rsidRPr="00F935B2">
        <w:rPr>
          <w:rFonts w:eastAsia="Times New Roman"/>
          <w:color w:val="212121"/>
          <w:szCs w:val="24"/>
        </w:rPr>
        <w:t xml:space="preserve"> νέο ισχυρό χτύπημα στα μορφωτικά δικαιώματα και στην επαγγελματική προοπτική όλων των φοιτητών</w:t>
      </w:r>
      <w:r>
        <w:rPr>
          <w:rFonts w:eastAsia="Times New Roman"/>
          <w:color w:val="212121"/>
          <w:szCs w:val="24"/>
        </w:rPr>
        <w:t>.</w:t>
      </w:r>
    </w:p>
    <w:p w14:paraId="2E247846"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F935B2">
        <w:rPr>
          <w:rFonts w:eastAsia="Times New Roman"/>
          <w:color w:val="212121"/>
          <w:szCs w:val="24"/>
        </w:rPr>
        <w:t xml:space="preserve">αταργούνται και συγχωνεύονται </w:t>
      </w:r>
      <w:r>
        <w:rPr>
          <w:rFonts w:eastAsia="Times New Roman"/>
          <w:color w:val="212121"/>
          <w:szCs w:val="24"/>
        </w:rPr>
        <w:t xml:space="preserve">τα </w:t>
      </w:r>
      <w:r w:rsidRPr="00F935B2">
        <w:rPr>
          <w:rFonts w:eastAsia="Times New Roman"/>
          <w:color w:val="212121"/>
          <w:szCs w:val="24"/>
        </w:rPr>
        <w:t>τμήματα</w:t>
      </w:r>
      <w:r>
        <w:rPr>
          <w:rFonts w:eastAsia="Times New Roman"/>
          <w:color w:val="212121"/>
          <w:szCs w:val="24"/>
        </w:rPr>
        <w:t>,</w:t>
      </w:r>
      <w:r w:rsidRPr="00F935B2">
        <w:rPr>
          <w:rFonts w:eastAsia="Times New Roman"/>
          <w:color w:val="212121"/>
          <w:szCs w:val="24"/>
        </w:rPr>
        <w:t xml:space="preserve"> αφήνοντας </w:t>
      </w:r>
      <w:r>
        <w:rPr>
          <w:rFonts w:eastAsia="Times New Roman"/>
          <w:color w:val="212121"/>
          <w:szCs w:val="24"/>
        </w:rPr>
        <w:t xml:space="preserve">τους </w:t>
      </w:r>
      <w:r w:rsidRPr="00F935B2">
        <w:rPr>
          <w:rFonts w:eastAsia="Times New Roman"/>
          <w:color w:val="212121"/>
          <w:szCs w:val="24"/>
        </w:rPr>
        <w:t>φοιτητές στον αέρα</w:t>
      </w:r>
      <w:r>
        <w:rPr>
          <w:rFonts w:eastAsia="Times New Roman"/>
          <w:color w:val="212121"/>
          <w:szCs w:val="24"/>
        </w:rPr>
        <w:t>,</w:t>
      </w:r>
      <w:r w:rsidRPr="00F935B2">
        <w:rPr>
          <w:rFonts w:eastAsia="Times New Roman"/>
          <w:color w:val="212121"/>
          <w:szCs w:val="24"/>
        </w:rPr>
        <w:t xml:space="preserve"> δημιουργούνται επιπλέον κατηγορίες πτυχίων και αποφοίτων</w:t>
      </w:r>
      <w:r>
        <w:rPr>
          <w:rFonts w:eastAsia="Times New Roman"/>
          <w:color w:val="212121"/>
          <w:szCs w:val="24"/>
        </w:rPr>
        <w:t>,</w:t>
      </w:r>
      <w:r w:rsidRPr="00F935B2">
        <w:rPr>
          <w:rFonts w:eastAsia="Times New Roman"/>
          <w:color w:val="212121"/>
          <w:szCs w:val="24"/>
        </w:rPr>
        <w:t xml:space="preserve"> ενισχύοντας </w:t>
      </w:r>
      <w:r w:rsidRPr="00F935B2">
        <w:rPr>
          <w:rFonts w:eastAsia="Times New Roman"/>
          <w:color w:val="212121"/>
          <w:szCs w:val="24"/>
        </w:rPr>
        <w:t>τον ανταγωνισμό ανάμεσα στους φοιτητές</w:t>
      </w:r>
      <w:r>
        <w:rPr>
          <w:rFonts w:eastAsia="Times New Roman"/>
          <w:color w:val="212121"/>
          <w:szCs w:val="24"/>
        </w:rPr>
        <w:t>,</w:t>
      </w:r>
      <w:r w:rsidRPr="00F935B2">
        <w:rPr>
          <w:rFonts w:eastAsia="Times New Roman"/>
          <w:color w:val="212121"/>
          <w:szCs w:val="24"/>
        </w:rPr>
        <w:t xml:space="preserve"> που οδηγεί στην υποβάθμιση των δικαιωμάτων όλων</w:t>
      </w:r>
      <w:r>
        <w:rPr>
          <w:rFonts w:eastAsia="Times New Roman"/>
          <w:color w:val="212121"/>
          <w:szCs w:val="24"/>
        </w:rPr>
        <w:t>.</w:t>
      </w:r>
    </w:p>
    <w:p w14:paraId="2E247847"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w:t>
      </w:r>
      <w:r w:rsidRPr="00F935B2">
        <w:rPr>
          <w:rFonts w:eastAsia="Times New Roman"/>
          <w:color w:val="212121"/>
          <w:szCs w:val="24"/>
        </w:rPr>
        <w:t>ια αυτό</w:t>
      </w:r>
      <w:r>
        <w:rPr>
          <w:rFonts w:eastAsia="Times New Roman"/>
          <w:color w:val="212121"/>
          <w:szCs w:val="24"/>
        </w:rPr>
        <w:t>ν</w:t>
      </w:r>
      <w:r w:rsidRPr="00F935B2">
        <w:rPr>
          <w:rFonts w:eastAsia="Times New Roman"/>
          <w:color w:val="212121"/>
          <w:szCs w:val="24"/>
        </w:rPr>
        <w:t xml:space="preserve"> ακριβώς το</w:t>
      </w:r>
      <w:r>
        <w:rPr>
          <w:rFonts w:eastAsia="Times New Roman"/>
          <w:color w:val="212121"/>
          <w:szCs w:val="24"/>
        </w:rPr>
        <w:t>ν</w:t>
      </w:r>
      <w:r w:rsidRPr="00F935B2">
        <w:rPr>
          <w:rFonts w:eastAsia="Times New Roman"/>
          <w:color w:val="212121"/>
          <w:szCs w:val="24"/>
        </w:rPr>
        <w:t xml:space="preserve"> λόγο το </w:t>
      </w:r>
      <w:r>
        <w:rPr>
          <w:rFonts w:eastAsia="Times New Roman"/>
          <w:color w:val="212121"/>
          <w:szCs w:val="24"/>
        </w:rPr>
        <w:t>ΚΚΕ είναι ενάντιο</w:t>
      </w:r>
      <w:r w:rsidRPr="00F935B2">
        <w:rPr>
          <w:rFonts w:eastAsia="Times New Roman"/>
          <w:color w:val="212121"/>
          <w:szCs w:val="24"/>
        </w:rPr>
        <w:t xml:space="preserve"> σε αυτά τα σχέδια</w:t>
      </w:r>
      <w:r>
        <w:rPr>
          <w:rFonts w:eastAsia="Times New Roman"/>
          <w:color w:val="212121"/>
          <w:szCs w:val="24"/>
        </w:rPr>
        <w:t>,</w:t>
      </w:r>
      <w:r w:rsidRPr="00F935B2">
        <w:rPr>
          <w:rFonts w:eastAsia="Times New Roman"/>
          <w:color w:val="212121"/>
          <w:szCs w:val="24"/>
        </w:rPr>
        <w:t xml:space="preserve"> γιατί αυτές </w:t>
      </w:r>
      <w:r>
        <w:rPr>
          <w:rFonts w:eastAsia="Times New Roman"/>
          <w:color w:val="212121"/>
          <w:szCs w:val="24"/>
        </w:rPr>
        <w:t>οι</w:t>
      </w:r>
      <w:r w:rsidRPr="00F935B2">
        <w:rPr>
          <w:rFonts w:eastAsia="Times New Roman"/>
          <w:color w:val="212121"/>
          <w:szCs w:val="24"/>
        </w:rPr>
        <w:t xml:space="preserve"> συγχωνεύσεις και </w:t>
      </w:r>
      <w:r>
        <w:rPr>
          <w:rFonts w:eastAsia="Times New Roman"/>
          <w:color w:val="212121"/>
          <w:szCs w:val="24"/>
        </w:rPr>
        <w:t xml:space="preserve">οι </w:t>
      </w:r>
      <w:r w:rsidRPr="00F935B2">
        <w:rPr>
          <w:rFonts w:eastAsia="Times New Roman"/>
          <w:color w:val="212121"/>
          <w:szCs w:val="24"/>
        </w:rPr>
        <w:t xml:space="preserve">αναδιαρθρώσεις </w:t>
      </w:r>
      <w:r>
        <w:rPr>
          <w:rFonts w:eastAsia="Times New Roman"/>
          <w:color w:val="212121"/>
          <w:szCs w:val="24"/>
        </w:rPr>
        <w:t>σ</w:t>
      </w:r>
      <w:r w:rsidRPr="00F935B2">
        <w:rPr>
          <w:rFonts w:eastAsia="Times New Roman"/>
          <w:color w:val="212121"/>
          <w:szCs w:val="24"/>
        </w:rPr>
        <w:t xml:space="preserve">τα πανεπιστήμια και στα ΤΕΙ θα έχουν δραματικές </w:t>
      </w:r>
      <w:r w:rsidRPr="00F935B2">
        <w:rPr>
          <w:rFonts w:eastAsia="Times New Roman"/>
          <w:color w:val="212121"/>
          <w:szCs w:val="24"/>
        </w:rPr>
        <w:t>και οδυνηρές συνέπειες</w:t>
      </w:r>
      <w:r>
        <w:rPr>
          <w:rFonts w:eastAsia="Times New Roman"/>
          <w:color w:val="212121"/>
          <w:szCs w:val="24"/>
        </w:rPr>
        <w:t xml:space="preserve">, πανεπιστήμια και </w:t>
      </w:r>
      <w:r w:rsidRPr="00F935B2">
        <w:rPr>
          <w:rFonts w:eastAsia="Times New Roman"/>
          <w:color w:val="212121"/>
          <w:szCs w:val="24"/>
        </w:rPr>
        <w:t>σχολές</w:t>
      </w:r>
      <w:r>
        <w:rPr>
          <w:rFonts w:eastAsia="Times New Roman"/>
          <w:color w:val="212121"/>
          <w:szCs w:val="24"/>
        </w:rPr>
        <w:t>,</w:t>
      </w:r>
      <w:r w:rsidRPr="00F935B2">
        <w:rPr>
          <w:rFonts w:eastAsia="Times New Roman"/>
          <w:color w:val="212121"/>
          <w:szCs w:val="24"/>
        </w:rPr>
        <w:t xml:space="preserve"> αλλά και τμήματα διαφορετικών ταχυτήτων</w:t>
      </w:r>
      <w:r>
        <w:rPr>
          <w:rFonts w:eastAsia="Times New Roman"/>
          <w:color w:val="212121"/>
          <w:szCs w:val="24"/>
        </w:rPr>
        <w:t>,</w:t>
      </w:r>
      <w:r w:rsidRPr="00F935B2">
        <w:rPr>
          <w:rFonts w:eastAsia="Times New Roman"/>
          <w:color w:val="212121"/>
          <w:szCs w:val="24"/>
        </w:rPr>
        <w:t xml:space="preserve"> διάσπαση του επιστημονικού αντικειμένου</w:t>
      </w:r>
      <w:r>
        <w:rPr>
          <w:rFonts w:eastAsia="Times New Roman"/>
          <w:color w:val="212121"/>
          <w:szCs w:val="24"/>
        </w:rPr>
        <w:t>,</w:t>
      </w:r>
      <w:r w:rsidRPr="00F935B2">
        <w:rPr>
          <w:rFonts w:eastAsia="Times New Roman"/>
          <w:color w:val="212121"/>
          <w:szCs w:val="24"/>
        </w:rPr>
        <w:t xml:space="preserve"> </w:t>
      </w:r>
      <w:r>
        <w:rPr>
          <w:rFonts w:eastAsia="Times New Roman"/>
          <w:color w:val="212121"/>
          <w:szCs w:val="24"/>
        </w:rPr>
        <w:t>εμβάθυνση της ιδιωτικοοικονομικής λειτουργίας</w:t>
      </w:r>
      <w:r w:rsidRPr="00F935B2">
        <w:rPr>
          <w:rFonts w:eastAsia="Times New Roman"/>
          <w:color w:val="212121"/>
          <w:szCs w:val="24"/>
        </w:rPr>
        <w:t xml:space="preserve"> ως </w:t>
      </w:r>
      <w:r>
        <w:rPr>
          <w:rFonts w:eastAsia="Times New Roman"/>
          <w:color w:val="212121"/>
          <w:szCs w:val="24"/>
        </w:rPr>
        <w:t>επιχειρήσεων στα</w:t>
      </w:r>
      <w:r w:rsidRPr="00F935B2">
        <w:rPr>
          <w:rFonts w:eastAsia="Times New Roman"/>
          <w:color w:val="212121"/>
          <w:szCs w:val="24"/>
        </w:rPr>
        <w:t xml:space="preserve"> πανεπιστήμια</w:t>
      </w:r>
      <w:r>
        <w:rPr>
          <w:rFonts w:eastAsia="Times New Roman"/>
          <w:color w:val="212121"/>
          <w:szCs w:val="24"/>
        </w:rPr>
        <w:t>,</w:t>
      </w:r>
      <w:r w:rsidRPr="00F935B2">
        <w:rPr>
          <w:rFonts w:eastAsia="Times New Roman"/>
          <w:color w:val="212121"/>
          <w:szCs w:val="24"/>
        </w:rPr>
        <w:t xml:space="preserve"> ένταση της </w:t>
      </w:r>
      <w:proofErr w:type="spellStart"/>
      <w:r w:rsidRPr="00F935B2">
        <w:rPr>
          <w:rFonts w:eastAsia="Times New Roman"/>
          <w:color w:val="212121"/>
          <w:szCs w:val="24"/>
        </w:rPr>
        <w:t>υποχρηματοδότησης</w:t>
      </w:r>
      <w:proofErr w:type="spellEnd"/>
      <w:r>
        <w:rPr>
          <w:rFonts w:eastAsia="Times New Roman"/>
          <w:color w:val="212121"/>
          <w:szCs w:val="24"/>
        </w:rPr>
        <w:t xml:space="preserve">. </w:t>
      </w:r>
    </w:p>
    <w:p w14:paraId="2E247848"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w:t>
      </w:r>
      <w:r w:rsidRPr="00F935B2">
        <w:rPr>
          <w:rFonts w:eastAsia="Times New Roman"/>
          <w:color w:val="212121"/>
          <w:szCs w:val="24"/>
        </w:rPr>
        <w:t>ι</w:t>
      </w:r>
      <w:r>
        <w:rPr>
          <w:rFonts w:eastAsia="Times New Roman"/>
          <w:color w:val="212121"/>
          <w:szCs w:val="24"/>
        </w:rPr>
        <w:t>’</w:t>
      </w:r>
      <w:r w:rsidRPr="00F935B2">
        <w:rPr>
          <w:rFonts w:eastAsia="Times New Roman"/>
          <w:color w:val="212121"/>
          <w:szCs w:val="24"/>
        </w:rPr>
        <w:t xml:space="preserve"> </w:t>
      </w:r>
      <w:r w:rsidRPr="00F935B2">
        <w:rPr>
          <w:rFonts w:eastAsia="Times New Roman"/>
          <w:color w:val="212121"/>
          <w:szCs w:val="24"/>
        </w:rPr>
        <w:t>αυτό</w:t>
      </w:r>
      <w:r>
        <w:rPr>
          <w:rFonts w:eastAsia="Times New Roman"/>
          <w:color w:val="212121"/>
          <w:szCs w:val="24"/>
        </w:rPr>
        <w:t>ν</w:t>
      </w:r>
      <w:r w:rsidRPr="00F935B2">
        <w:rPr>
          <w:rFonts w:eastAsia="Times New Roman"/>
          <w:color w:val="212121"/>
          <w:szCs w:val="24"/>
        </w:rPr>
        <w:t xml:space="preserve"> ακρι</w:t>
      </w:r>
      <w:r w:rsidRPr="00F935B2">
        <w:rPr>
          <w:rFonts w:eastAsia="Times New Roman"/>
          <w:color w:val="212121"/>
          <w:szCs w:val="24"/>
        </w:rPr>
        <w:t>βώς το</w:t>
      </w:r>
      <w:r>
        <w:rPr>
          <w:rFonts w:eastAsia="Times New Roman"/>
          <w:color w:val="212121"/>
          <w:szCs w:val="24"/>
        </w:rPr>
        <w:t>ν</w:t>
      </w:r>
      <w:r w:rsidRPr="00F935B2">
        <w:rPr>
          <w:rFonts w:eastAsia="Times New Roman"/>
          <w:color w:val="212121"/>
          <w:szCs w:val="24"/>
        </w:rPr>
        <w:t xml:space="preserve"> λόγο και το </w:t>
      </w:r>
      <w:r>
        <w:rPr>
          <w:rFonts w:eastAsia="Times New Roman"/>
          <w:color w:val="212121"/>
          <w:szCs w:val="24"/>
        </w:rPr>
        <w:t>ΚΚΕ</w:t>
      </w:r>
      <w:r w:rsidRPr="00F935B2">
        <w:rPr>
          <w:rFonts w:eastAsia="Times New Roman"/>
          <w:color w:val="212121"/>
          <w:szCs w:val="24"/>
        </w:rPr>
        <w:t xml:space="preserve"> </w:t>
      </w:r>
      <w:r>
        <w:rPr>
          <w:rFonts w:eastAsia="Times New Roman"/>
          <w:color w:val="212121"/>
          <w:szCs w:val="24"/>
        </w:rPr>
        <w:t xml:space="preserve">θα </w:t>
      </w:r>
      <w:r w:rsidRPr="00F935B2">
        <w:rPr>
          <w:rFonts w:eastAsia="Times New Roman"/>
          <w:color w:val="212121"/>
          <w:szCs w:val="24"/>
        </w:rPr>
        <w:t>καταθέσει ονομαστική ψηφοφορία επί της αρχής του νομοσχεδίου</w:t>
      </w:r>
      <w:r>
        <w:rPr>
          <w:rFonts w:eastAsia="Times New Roman"/>
          <w:color w:val="212121"/>
          <w:szCs w:val="24"/>
        </w:rPr>
        <w:t>,</w:t>
      </w:r>
      <w:r w:rsidRPr="00F935B2">
        <w:rPr>
          <w:rFonts w:eastAsia="Times New Roman"/>
          <w:color w:val="212121"/>
          <w:szCs w:val="24"/>
        </w:rPr>
        <w:t xml:space="preserve"> αλλά και </w:t>
      </w:r>
      <w:r>
        <w:rPr>
          <w:rFonts w:eastAsia="Times New Roman"/>
          <w:color w:val="212121"/>
          <w:szCs w:val="24"/>
        </w:rPr>
        <w:t xml:space="preserve">για </w:t>
      </w:r>
      <w:r w:rsidRPr="00F935B2">
        <w:rPr>
          <w:rFonts w:eastAsia="Times New Roman"/>
          <w:color w:val="212121"/>
          <w:szCs w:val="24"/>
        </w:rPr>
        <w:t>το</w:t>
      </w:r>
      <w:r>
        <w:rPr>
          <w:rFonts w:eastAsia="Times New Roman"/>
          <w:color w:val="212121"/>
          <w:szCs w:val="24"/>
        </w:rPr>
        <w:t xml:space="preserve"> άρθρο 100 που μετατρέπει το </w:t>
      </w:r>
      <w:r>
        <w:rPr>
          <w:rFonts w:eastAsia="Times New Roman"/>
          <w:color w:val="212121"/>
          <w:szCs w:val="24"/>
        </w:rPr>
        <w:t xml:space="preserve">λύκειο </w:t>
      </w:r>
      <w:r>
        <w:rPr>
          <w:rFonts w:eastAsia="Times New Roman"/>
          <w:color w:val="212121"/>
          <w:szCs w:val="24"/>
        </w:rPr>
        <w:t>σ</w:t>
      </w:r>
      <w:r w:rsidRPr="00F935B2">
        <w:rPr>
          <w:rFonts w:eastAsia="Times New Roman"/>
          <w:color w:val="212121"/>
          <w:szCs w:val="24"/>
        </w:rPr>
        <w:t>ε ένα εξεταστικό κέντρο</w:t>
      </w:r>
      <w:r>
        <w:rPr>
          <w:rFonts w:eastAsia="Times New Roman"/>
          <w:color w:val="212121"/>
          <w:szCs w:val="24"/>
        </w:rPr>
        <w:t>.</w:t>
      </w:r>
    </w:p>
    <w:p w14:paraId="2E247849"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F935B2">
        <w:rPr>
          <w:rFonts w:eastAsia="Times New Roman"/>
          <w:color w:val="212121"/>
          <w:szCs w:val="24"/>
        </w:rPr>
        <w:t xml:space="preserve">αι </w:t>
      </w:r>
      <w:r w:rsidRPr="00F935B2">
        <w:rPr>
          <w:rFonts w:eastAsia="Times New Roman"/>
          <w:color w:val="212121"/>
          <w:szCs w:val="24"/>
        </w:rPr>
        <w:t>απ</w:t>
      </w:r>
      <w:r>
        <w:rPr>
          <w:rFonts w:eastAsia="Times New Roman"/>
          <w:color w:val="212121"/>
          <w:szCs w:val="24"/>
        </w:rPr>
        <w:t xml:space="preserve">’ </w:t>
      </w:r>
      <w:r w:rsidRPr="00F935B2">
        <w:rPr>
          <w:rFonts w:eastAsia="Times New Roman"/>
          <w:color w:val="212121"/>
          <w:szCs w:val="24"/>
        </w:rPr>
        <w:t>αυτή</w:t>
      </w:r>
      <w:r>
        <w:rPr>
          <w:rFonts w:eastAsia="Times New Roman"/>
          <w:color w:val="212121"/>
          <w:szCs w:val="24"/>
        </w:rPr>
        <w:t>ν</w:t>
      </w:r>
      <w:r w:rsidRPr="00F935B2">
        <w:rPr>
          <w:rFonts w:eastAsia="Times New Roman"/>
          <w:color w:val="212121"/>
          <w:szCs w:val="24"/>
        </w:rPr>
        <w:t xml:space="preserve"> την άποψη</w:t>
      </w:r>
      <w:r>
        <w:rPr>
          <w:rFonts w:eastAsia="Times New Roman"/>
          <w:color w:val="212121"/>
          <w:szCs w:val="24"/>
        </w:rPr>
        <w:t>,</w:t>
      </w:r>
      <w:r w:rsidRPr="00F935B2">
        <w:rPr>
          <w:rFonts w:eastAsia="Times New Roman"/>
          <w:color w:val="212121"/>
          <w:szCs w:val="24"/>
        </w:rPr>
        <w:t xml:space="preserve"> καθορίζουμε συγκεκριμένους στόχους πάλης για αποκλειστικά δημόσια</w:t>
      </w:r>
      <w:r w:rsidRPr="00F935B2">
        <w:rPr>
          <w:rFonts w:eastAsia="Times New Roman"/>
          <w:color w:val="212121"/>
          <w:szCs w:val="24"/>
        </w:rPr>
        <w:t xml:space="preserve"> και δωρεάν εκπαίδευση σε όλες τις βαθμίδες</w:t>
      </w:r>
      <w:r>
        <w:rPr>
          <w:rFonts w:eastAsia="Times New Roman"/>
          <w:color w:val="212121"/>
          <w:szCs w:val="24"/>
        </w:rPr>
        <w:t>,</w:t>
      </w:r>
      <w:r w:rsidRPr="00F935B2">
        <w:rPr>
          <w:rFonts w:eastAsia="Times New Roman"/>
          <w:color w:val="212121"/>
          <w:szCs w:val="24"/>
        </w:rPr>
        <w:t xml:space="preserve"> με κρατική χρηματοδότηση</w:t>
      </w:r>
      <w:r>
        <w:rPr>
          <w:rFonts w:eastAsia="Times New Roman"/>
          <w:color w:val="212121"/>
          <w:szCs w:val="24"/>
        </w:rPr>
        <w:t>,</w:t>
      </w:r>
      <w:r w:rsidRPr="00F935B2">
        <w:rPr>
          <w:rFonts w:eastAsia="Times New Roman"/>
          <w:color w:val="212121"/>
          <w:szCs w:val="24"/>
        </w:rPr>
        <w:t xml:space="preserve"> άμεσα προσλήψεις μόνιμου προσωπικού πλήρους και αποκλειστικής απασχόλησης</w:t>
      </w:r>
      <w:r>
        <w:rPr>
          <w:rFonts w:eastAsia="Times New Roman"/>
          <w:color w:val="212121"/>
          <w:szCs w:val="24"/>
        </w:rPr>
        <w:t>,</w:t>
      </w:r>
      <w:r w:rsidRPr="00F935B2">
        <w:rPr>
          <w:rFonts w:eastAsia="Times New Roman"/>
          <w:color w:val="212121"/>
          <w:szCs w:val="24"/>
        </w:rPr>
        <w:t xml:space="preserve"> ενιαία προγράμματα σπουδών</w:t>
      </w:r>
      <w:r>
        <w:rPr>
          <w:rFonts w:eastAsia="Times New Roman"/>
          <w:color w:val="212121"/>
          <w:szCs w:val="24"/>
        </w:rPr>
        <w:t xml:space="preserve"> ανά</w:t>
      </w:r>
      <w:r w:rsidRPr="00F935B2">
        <w:rPr>
          <w:rFonts w:eastAsia="Times New Roman"/>
          <w:color w:val="212121"/>
          <w:szCs w:val="24"/>
        </w:rPr>
        <w:t xml:space="preserve"> επιστημονικό αντικείμενο</w:t>
      </w:r>
      <w:r>
        <w:rPr>
          <w:rFonts w:eastAsia="Times New Roman"/>
          <w:color w:val="212121"/>
          <w:szCs w:val="24"/>
        </w:rPr>
        <w:t>, πτυχίο που θ</w:t>
      </w:r>
      <w:r w:rsidRPr="00F935B2">
        <w:rPr>
          <w:rFonts w:eastAsia="Times New Roman"/>
          <w:color w:val="212121"/>
          <w:szCs w:val="24"/>
        </w:rPr>
        <w:t>α είναι η μοναδική προϋπόθεση για την πλή</w:t>
      </w:r>
      <w:r w:rsidRPr="00F935B2">
        <w:rPr>
          <w:rFonts w:eastAsia="Times New Roman"/>
          <w:color w:val="212121"/>
          <w:szCs w:val="24"/>
        </w:rPr>
        <w:t>ρη πρόσβαση στο επάγγελμα</w:t>
      </w:r>
      <w:r>
        <w:rPr>
          <w:rFonts w:eastAsia="Times New Roman"/>
          <w:color w:val="212121"/>
          <w:szCs w:val="24"/>
        </w:rPr>
        <w:t>,</w:t>
      </w:r>
      <w:r w:rsidRPr="00F935B2">
        <w:rPr>
          <w:rFonts w:eastAsia="Times New Roman"/>
          <w:color w:val="212121"/>
          <w:szCs w:val="24"/>
        </w:rPr>
        <w:t xml:space="preserve"> άμεση κατάργηση των διδάκτρων</w:t>
      </w:r>
      <w:r>
        <w:rPr>
          <w:rFonts w:eastAsia="Times New Roman"/>
          <w:color w:val="212121"/>
          <w:szCs w:val="24"/>
        </w:rPr>
        <w:t>,</w:t>
      </w:r>
      <w:r w:rsidRPr="00F935B2">
        <w:rPr>
          <w:rFonts w:eastAsia="Times New Roman"/>
          <w:color w:val="212121"/>
          <w:szCs w:val="24"/>
        </w:rPr>
        <w:t xml:space="preserve"> αναβαθμι</w:t>
      </w:r>
      <w:r>
        <w:rPr>
          <w:rFonts w:eastAsia="Times New Roman"/>
          <w:color w:val="212121"/>
          <w:szCs w:val="24"/>
        </w:rPr>
        <w:t>σμένα σύγχρονα συγγράμματα που θα ανταποκρίνονται στις σπουδές π</w:t>
      </w:r>
      <w:r w:rsidRPr="00F935B2">
        <w:rPr>
          <w:rFonts w:eastAsia="Times New Roman"/>
          <w:color w:val="212121"/>
          <w:szCs w:val="24"/>
        </w:rPr>
        <w:t>ανεπιστημιακού επιπέδου</w:t>
      </w:r>
      <w:r>
        <w:rPr>
          <w:rFonts w:eastAsia="Times New Roman"/>
          <w:color w:val="212121"/>
          <w:szCs w:val="24"/>
        </w:rPr>
        <w:t>,</w:t>
      </w:r>
      <w:r w:rsidRPr="00F935B2">
        <w:rPr>
          <w:rFonts w:eastAsia="Times New Roman"/>
          <w:color w:val="212121"/>
          <w:szCs w:val="24"/>
        </w:rPr>
        <w:t xml:space="preserve"> </w:t>
      </w:r>
      <w:r>
        <w:rPr>
          <w:rFonts w:eastAsia="Times New Roman"/>
          <w:color w:val="212121"/>
          <w:szCs w:val="24"/>
        </w:rPr>
        <w:t xml:space="preserve">αύξηση της </w:t>
      </w:r>
      <w:r w:rsidRPr="00F935B2">
        <w:rPr>
          <w:rFonts w:eastAsia="Times New Roman"/>
          <w:color w:val="212121"/>
          <w:szCs w:val="24"/>
        </w:rPr>
        <w:t>κρατικής χρηματοδότησης για έρευνα και εκπαίδευση στο ύψος των σύγχρονων αναγκών</w:t>
      </w:r>
      <w:r>
        <w:rPr>
          <w:rFonts w:eastAsia="Times New Roman"/>
          <w:color w:val="212121"/>
          <w:szCs w:val="24"/>
        </w:rPr>
        <w:t>,</w:t>
      </w:r>
      <w:r w:rsidRPr="00F935B2">
        <w:rPr>
          <w:rFonts w:eastAsia="Times New Roman"/>
          <w:color w:val="212121"/>
          <w:szCs w:val="24"/>
        </w:rPr>
        <w:t xml:space="preserve"> δωρεάν σ</w:t>
      </w:r>
      <w:r w:rsidRPr="00F935B2">
        <w:rPr>
          <w:rFonts w:eastAsia="Times New Roman"/>
          <w:color w:val="212121"/>
          <w:szCs w:val="24"/>
        </w:rPr>
        <w:t>ίτιση</w:t>
      </w:r>
      <w:r>
        <w:rPr>
          <w:rFonts w:eastAsia="Times New Roman"/>
          <w:color w:val="212121"/>
          <w:szCs w:val="24"/>
        </w:rPr>
        <w:t>,</w:t>
      </w:r>
      <w:r w:rsidRPr="00F935B2">
        <w:rPr>
          <w:rFonts w:eastAsia="Times New Roman"/>
          <w:color w:val="212121"/>
          <w:szCs w:val="24"/>
        </w:rPr>
        <w:t xml:space="preserve"> στέγαση</w:t>
      </w:r>
      <w:r>
        <w:rPr>
          <w:rFonts w:eastAsia="Times New Roman"/>
          <w:color w:val="212121"/>
          <w:szCs w:val="24"/>
        </w:rPr>
        <w:t>,</w:t>
      </w:r>
      <w:r w:rsidRPr="00F935B2">
        <w:rPr>
          <w:rFonts w:eastAsia="Times New Roman"/>
          <w:color w:val="212121"/>
          <w:szCs w:val="24"/>
        </w:rPr>
        <w:t xml:space="preserve"> μετακίνηση και ιατροφαρμακευτική περίθαλψη γ</w:t>
      </w:r>
      <w:r>
        <w:rPr>
          <w:rFonts w:eastAsia="Times New Roman"/>
          <w:color w:val="212121"/>
          <w:szCs w:val="24"/>
        </w:rPr>
        <w:t>ια τους φοιτητές και κατάργηση κ</w:t>
      </w:r>
      <w:r w:rsidRPr="00F935B2">
        <w:rPr>
          <w:rFonts w:eastAsia="Times New Roman"/>
          <w:color w:val="212121"/>
          <w:szCs w:val="24"/>
        </w:rPr>
        <w:t>άθε είδους επιχειρηματική</w:t>
      </w:r>
      <w:r>
        <w:rPr>
          <w:rFonts w:eastAsia="Times New Roman"/>
          <w:color w:val="212121"/>
          <w:szCs w:val="24"/>
        </w:rPr>
        <w:t>ς</w:t>
      </w:r>
      <w:r w:rsidRPr="00F935B2">
        <w:rPr>
          <w:rFonts w:eastAsia="Times New Roman"/>
          <w:color w:val="212121"/>
          <w:szCs w:val="24"/>
        </w:rPr>
        <w:t xml:space="preserve"> δραστηριότητα</w:t>
      </w:r>
      <w:r>
        <w:rPr>
          <w:rFonts w:eastAsia="Times New Roman"/>
          <w:color w:val="212121"/>
          <w:szCs w:val="24"/>
        </w:rPr>
        <w:t>ς για τα</w:t>
      </w:r>
      <w:r w:rsidRPr="00F935B2">
        <w:rPr>
          <w:rFonts w:eastAsia="Times New Roman"/>
          <w:color w:val="212121"/>
          <w:szCs w:val="24"/>
        </w:rPr>
        <w:t xml:space="preserve"> ιδρύματα</w:t>
      </w:r>
      <w:r>
        <w:rPr>
          <w:rFonts w:eastAsia="Times New Roman"/>
          <w:color w:val="212121"/>
          <w:szCs w:val="24"/>
        </w:rPr>
        <w:t>.</w:t>
      </w:r>
    </w:p>
    <w:p w14:paraId="2E24784A"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Ευχαριστώ πολύ.</w:t>
      </w:r>
      <w:r>
        <w:rPr>
          <w:rFonts w:eastAsia="Times New Roman"/>
          <w:color w:val="212121"/>
          <w:szCs w:val="24"/>
        </w:rPr>
        <w:t xml:space="preserve"> </w:t>
      </w:r>
    </w:p>
    <w:p w14:paraId="2E24784B"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9967B9">
        <w:rPr>
          <w:rFonts w:eastAsia="Times New Roman"/>
          <w:b/>
          <w:szCs w:val="24"/>
        </w:rPr>
        <w:t xml:space="preserve">ΚΩΝΣΤΑΝΤΙΝΟΣ ΓΑΒΡΟΓΛΟΥ (Υπουργός Παιδείας, Έρευνας </w:t>
      </w:r>
      <w:r w:rsidRPr="009967B9">
        <w:rPr>
          <w:rFonts w:eastAsia="Times New Roman"/>
          <w:b/>
          <w:szCs w:val="24"/>
        </w:rPr>
        <w:t>και Θρησκευμάτων):</w:t>
      </w:r>
      <w:r>
        <w:rPr>
          <w:rFonts w:eastAsia="Times New Roman"/>
          <w:b/>
          <w:szCs w:val="24"/>
        </w:rPr>
        <w:t xml:space="preserve"> </w:t>
      </w:r>
      <w:r>
        <w:rPr>
          <w:rFonts w:eastAsia="Times New Roman"/>
          <w:szCs w:val="24"/>
        </w:rPr>
        <w:t xml:space="preserve">Κύριε Πρόεδρε, μπορώ να ρωτήσω κάτι τον κ. </w:t>
      </w:r>
      <w:proofErr w:type="spellStart"/>
      <w:r>
        <w:rPr>
          <w:rFonts w:eastAsia="Times New Roman"/>
          <w:szCs w:val="24"/>
        </w:rPr>
        <w:t>Καραθανασόπουλο</w:t>
      </w:r>
      <w:proofErr w:type="spellEnd"/>
      <w:r>
        <w:rPr>
          <w:rFonts w:eastAsia="Times New Roman"/>
          <w:szCs w:val="24"/>
        </w:rPr>
        <w:t xml:space="preserve">; </w:t>
      </w:r>
    </w:p>
    <w:p w14:paraId="2E24784C"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lastRenderedPageBreak/>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Ορίστε, κύριε Υπουργέ, έχετε τον λόγο. </w:t>
      </w:r>
    </w:p>
    <w:p w14:paraId="2E24784D"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Κύριε συνάδελφε, μ</w:t>
      </w:r>
      <w:r>
        <w:rPr>
          <w:rFonts w:eastAsia="Times New Roman"/>
          <w:color w:val="212121"/>
          <w:szCs w:val="24"/>
        </w:rPr>
        <w:t>πορείτε να μ</w:t>
      </w:r>
      <w:r>
        <w:rPr>
          <w:rFonts w:eastAsia="Times New Roman"/>
          <w:color w:val="212121"/>
          <w:szCs w:val="24"/>
        </w:rPr>
        <w:t>ου πείτε πού</w:t>
      </w:r>
      <w:r w:rsidRPr="00F935B2">
        <w:rPr>
          <w:rFonts w:eastAsia="Times New Roman"/>
          <w:color w:val="212121"/>
          <w:szCs w:val="24"/>
        </w:rPr>
        <w:t xml:space="preserve"> στα προπτυχιακά έχουμε βάλει δίδακτρα</w:t>
      </w:r>
      <w:r>
        <w:rPr>
          <w:rFonts w:eastAsia="Times New Roman"/>
          <w:color w:val="212121"/>
          <w:szCs w:val="24"/>
        </w:rPr>
        <w:t>;</w:t>
      </w:r>
    </w:p>
    <w:p w14:paraId="2E24784E"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 xml:space="preserve">Στο Διεθνές Πανεπιστήμιο Θεσσαλονίκης. </w:t>
      </w:r>
    </w:p>
    <w:p w14:paraId="2E24784F"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Π</w:t>
      </w:r>
      <w:r w:rsidRPr="00F935B2">
        <w:rPr>
          <w:rFonts w:eastAsia="Times New Roman"/>
          <w:color w:val="212121"/>
          <w:szCs w:val="24"/>
        </w:rPr>
        <w:t>εριμένετε</w:t>
      </w:r>
      <w:r>
        <w:rPr>
          <w:rFonts w:eastAsia="Times New Roman"/>
          <w:color w:val="212121"/>
          <w:szCs w:val="24"/>
        </w:rPr>
        <w:t>, θέλω να σας ενημερώσω ότι δ</w:t>
      </w:r>
      <w:r w:rsidRPr="00F935B2">
        <w:rPr>
          <w:rFonts w:eastAsia="Times New Roman"/>
          <w:color w:val="212121"/>
          <w:szCs w:val="24"/>
        </w:rPr>
        <w:t>εν είναι μόνο στο Διεθνές</w:t>
      </w:r>
      <w:r>
        <w:rPr>
          <w:rFonts w:eastAsia="Times New Roman"/>
          <w:color w:val="212121"/>
          <w:szCs w:val="24"/>
        </w:rPr>
        <w:t xml:space="preserve">, </w:t>
      </w:r>
      <w:r w:rsidRPr="00F935B2">
        <w:rPr>
          <w:rFonts w:eastAsia="Times New Roman"/>
          <w:color w:val="212121"/>
          <w:szCs w:val="24"/>
        </w:rPr>
        <w:t>ε</w:t>
      </w:r>
      <w:r w:rsidRPr="00F935B2">
        <w:rPr>
          <w:rFonts w:eastAsia="Times New Roman"/>
          <w:color w:val="212121"/>
          <w:szCs w:val="24"/>
        </w:rPr>
        <w:t xml:space="preserve">ίναι και στο </w:t>
      </w:r>
      <w:r>
        <w:rPr>
          <w:rFonts w:eastAsia="Times New Roman"/>
          <w:color w:val="212121"/>
          <w:szCs w:val="24"/>
        </w:rPr>
        <w:t xml:space="preserve">αγγλόφωνο </w:t>
      </w:r>
      <w:r>
        <w:rPr>
          <w:rFonts w:eastAsia="Times New Roman"/>
          <w:color w:val="212121"/>
          <w:szCs w:val="24"/>
        </w:rPr>
        <w:t>τ</w:t>
      </w:r>
      <w:r w:rsidRPr="00F935B2">
        <w:rPr>
          <w:rFonts w:eastAsia="Times New Roman"/>
          <w:color w:val="212121"/>
          <w:szCs w:val="24"/>
        </w:rPr>
        <w:t xml:space="preserve">μήμα </w:t>
      </w:r>
      <w:r w:rsidRPr="00F935B2">
        <w:rPr>
          <w:rFonts w:eastAsia="Times New Roman"/>
          <w:color w:val="212121"/>
          <w:szCs w:val="24"/>
        </w:rPr>
        <w:t>της Φιλοσοφικής Σχολής του Πανεπιστημίου Αθηνών</w:t>
      </w:r>
      <w:r>
        <w:rPr>
          <w:rFonts w:eastAsia="Times New Roman"/>
          <w:color w:val="212121"/>
          <w:szCs w:val="24"/>
        </w:rPr>
        <w:t>. Ξ</w:t>
      </w:r>
      <w:r w:rsidRPr="00F935B2">
        <w:rPr>
          <w:rFonts w:eastAsia="Times New Roman"/>
          <w:color w:val="212121"/>
          <w:szCs w:val="24"/>
        </w:rPr>
        <w:t xml:space="preserve">έρετε </w:t>
      </w:r>
      <w:r>
        <w:rPr>
          <w:rFonts w:eastAsia="Times New Roman"/>
          <w:color w:val="212121"/>
          <w:szCs w:val="24"/>
        </w:rPr>
        <w:t xml:space="preserve">για </w:t>
      </w:r>
      <w:r w:rsidRPr="00F935B2">
        <w:rPr>
          <w:rFonts w:eastAsia="Times New Roman"/>
          <w:color w:val="212121"/>
          <w:szCs w:val="24"/>
        </w:rPr>
        <w:t>ποιους έχει μπει το τέλος εγγραφής</w:t>
      </w:r>
      <w:r>
        <w:rPr>
          <w:rFonts w:eastAsia="Times New Roman"/>
          <w:color w:val="212121"/>
          <w:szCs w:val="24"/>
        </w:rPr>
        <w:t xml:space="preserve">; </w:t>
      </w:r>
    </w:p>
    <w:p w14:paraId="2E247850"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 xml:space="preserve">Για πείτε μας. </w:t>
      </w:r>
    </w:p>
    <w:p w14:paraId="2E247851"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Όχι,</w:t>
      </w:r>
      <w:r w:rsidRPr="00F935B2">
        <w:rPr>
          <w:rFonts w:eastAsia="Times New Roman"/>
          <w:color w:val="212121"/>
          <w:szCs w:val="24"/>
        </w:rPr>
        <w:t xml:space="preserve"> εγώ σας ρωτώ</w:t>
      </w:r>
      <w:r>
        <w:rPr>
          <w:rFonts w:eastAsia="Times New Roman"/>
          <w:color w:val="212121"/>
          <w:szCs w:val="24"/>
        </w:rPr>
        <w:t>,</w:t>
      </w:r>
      <w:r w:rsidRPr="00F935B2">
        <w:rPr>
          <w:rFonts w:eastAsia="Times New Roman"/>
          <w:color w:val="212121"/>
          <w:szCs w:val="24"/>
        </w:rPr>
        <w:t xml:space="preserve"> εσείς θα μου πείτε</w:t>
      </w:r>
      <w:r>
        <w:rPr>
          <w:rFonts w:eastAsia="Times New Roman"/>
          <w:color w:val="212121"/>
          <w:szCs w:val="24"/>
        </w:rPr>
        <w:t>.</w:t>
      </w:r>
    </w:p>
    <w:p w14:paraId="2E247852"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 xml:space="preserve">Για πείτε μας, εγώ δεν ξέρω, υποτίθεται. </w:t>
      </w:r>
    </w:p>
    <w:p w14:paraId="2E247853"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sidRPr="009967B9">
        <w:rPr>
          <w:rFonts w:eastAsia="Times New Roman"/>
          <w:b/>
          <w:szCs w:val="24"/>
        </w:rPr>
        <w:lastRenderedPageBreak/>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Α</w:t>
      </w:r>
      <w:r w:rsidRPr="00F935B2">
        <w:rPr>
          <w:rFonts w:eastAsia="Times New Roman"/>
          <w:color w:val="212121"/>
          <w:szCs w:val="24"/>
        </w:rPr>
        <w:t>ν δεν ξέρετε</w:t>
      </w:r>
      <w:r>
        <w:rPr>
          <w:rFonts w:eastAsia="Times New Roman"/>
          <w:color w:val="212121"/>
          <w:szCs w:val="24"/>
        </w:rPr>
        <w:t>,</w:t>
      </w:r>
      <w:r w:rsidRPr="00F935B2">
        <w:rPr>
          <w:rFonts w:eastAsia="Times New Roman"/>
          <w:color w:val="212121"/>
          <w:szCs w:val="24"/>
        </w:rPr>
        <w:t xml:space="preserve"> </w:t>
      </w:r>
      <w:r>
        <w:rPr>
          <w:rFonts w:eastAsia="Times New Roman"/>
          <w:color w:val="212121"/>
          <w:szCs w:val="24"/>
        </w:rPr>
        <w:t>όμως,</w:t>
      </w:r>
      <w:r w:rsidRPr="00F935B2">
        <w:rPr>
          <w:rFonts w:eastAsia="Times New Roman"/>
          <w:color w:val="212121"/>
          <w:szCs w:val="24"/>
        </w:rPr>
        <w:t xml:space="preserve"> μην τα λέτε εδώ αυτά τα πράγματα</w:t>
      </w:r>
      <w:r>
        <w:rPr>
          <w:rFonts w:eastAsia="Times New Roman"/>
          <w:color w:val="212121"/>
          <w:szCs w:val="24"/>
        </w:rPr>
        <w:t>, γιατί δημιουργείτε εντυπώσεις. Να σας πω</w:t>
      </w:r>
      <w:r>
        <w:rPr>
          <w:rFonts w:eastAsia="Times New Roman"/>
          <w:color w:val="212121"/>
          <w:szCs w:val="24"/>
        </w:rPr>
        <w:t>, λοιπόν.</w:t>
      </w:r>
    </w:p>
    <w:p w14:paraId="2E247854"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Το τέλος θα μπει στους ξένους φοιτητές. Όμως, αυτό δεν ισχύει, γιατί είναι και σε Έλληνες και αυτό είναι το τυράκι στη φάκα που θα επικρατήσει και για τους Έλληνες.</w:t>
      </w:r>
    </w:p>
    <w:p w14:paraId="2E247855"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9967B9">
        <w:rPr>
          <w:rFonts w:eastAsia="Times New Roman"/>
          <w:b/>
          <w:szCs w:val="24"/>
        </w:rPr>
        <w:t>ΚΩΝΣΤΑΝΤΙΝΟΣ ΓΑΒΡΟΓΛΟΥ (Υπουργός Παιδείας, Έρευνας και</w:t>
      </w:r>
      <w:r w:rsidRPr="009967B9">
        <w:rPr>
          <w:rFonts w:eastAsia="Times New Roman"/>
          <w:b/>
          <w:szCs w:val="24"/>
        </w:rPr>
        <w:t xml:space="preserve"> Θρησκευμάτων):</w:t>
      </w:r>
      <w:r>
        <w:rPr>
          <w:rFonts w:eastAsia="Times New Roman"/>
          <w:b/>
          <w:szCs w:val="24"/>
        </w:rPr>
        <w:t xml:space="preserve"> </w:t>
      </w:r>
      <w:r>
        <w:rPr>
          <w:rFonts w:eastAsia="Times New Roman"/>
          <w:szCs w:val="24"/>
        </w:rPr>
        <w:t xml:space="preserve">Κάνετε λάθος. </w:t>
      </w:r>
    </w:p>
    <w:p w14:paraId="2E247856"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szCs w:val="24"/>
        </w:rPr>
        <w:t xml:space="preserve">Κατ’ </w:t>
      </w:r>
      <w:r>
        <w:rPr>
          <w:rFonts w:eastAsia="Times New Roman"/>
          <w:szCs w:val="24"/>
        </w:rPr>
        <w:t>αρχάς</w:t>
      </w:r>
      <w:r>
        <w:rPr>
          <w:rFonts w:eastAsia="Times New Roman"/>
          <w:szCs w:val="24"/>
        </w:rPr>
        <w:t xml:space="preserve">, δεν είναι σε όλους τους ξένους. Είναι μόνο σε εκείνους που δεν είναι μέλη </w:t>
      </w:r>
      <w:r w:rsidRPr="00F935B2">
        <w:rPr>
          <w:rFonts w:eastAsia="Times New Roman"/>
          <w:color w:val="212121"/>
          <w:szCs w:val="24"/>
        </w:rPr>
        <w:t>της Ευρωπαϊκής Ένωσης</w:t>
      </w:r>
      <w:r>
        <w:rPr>
          <w:rFonts w:eastAsia="Times New Roman"/>
          <w:color w:val="212121"/>
          <w:szCs w:val="24"/>
        </w:rPr>
        <w:t xml:space="preserve">. Διότι </w:t>
      </w:r>
      <w:r w:rsidRPr="00F935B2">
        <w:rPr>
          <w:rFonts w:eastAsia="Times New Roman"/>
          <w:color w:val="212121"/>
          <w:szCs w:val="24"/>
        </w:rPr>
        <w:t>τα ίδια λέγατε και για τα διετή προγράμματα σπουδών</w:t>
      </w:r>
      <w:r>
        <w:rPr>
          <w:rFonts w:eastAsia="Times New Roman"/>
          <w:color w:val="212121"/>
          <w:szCs w:val="24"/>
        </w:rPr>
        <w:t>, αν</w:t>
      </w:r>
      <w:r w:rsidRPr="00F935B2">
        <w:rPr>
          <w:rFonts w:eastAsia="Times New Roman"/>
          <w:color w:val="212121"/>
          <w:szCs w:val="24"/>
        </w:rPr>
        <w:t xml:space="preserve"> θυμάστε</w:t>
      </w:r>
      <w:r>
        <w:rPr>
          <w:rFonts w:eastAsia="Times New Roman"/>
          <w:color w:val="212121"/>
          <w:szCs w:val="24"/>
        </w:rPr>
        <w:t>,</w:t>
      </w:r>
      <w:r w:rsidRPr="00F935B2">
        <w:rPr>
          <w:rFonts w:eastAsia="Times New Roman"/>
          <w:color w:val="212121"/>
          <w:szCs w:val="24"/>
        </w:rPr>
        <w:t xml:space="preserve"> πέρ</w:t>
      </w:r>
      <w:r>
        <w:rPr>
          <w:rFonts w:eastAsia="Times New Roman"/>
          <w:color w:val="212121"/>
          <w:szCs w:val="24"/>
        </w:rPr>
        <w:t>υ</w:t>
      </w:r>
      <w:r w:rsidRPr="00F935B2">
        <w:rPr>
          <w:rFonts w:eastAsia="Times New Roman"/>
          <w:color w:val="212121"/>
          <w:szCs w:val="24"/>
        </w:rPr>
        <w:t>σι</w:t>
      </w:r>
      <w:r>
        <w:rPr>
          <w:rFonts w:eastAsia="Times New Roman"/>
          <w:color w:val="212121"/>
          <w:szCs w:val="24"/>
        </w:rPr>
        <w:t xml:space="preserve"> -</w:t>
      </w:r>
      <w:r w:rsidRPr="00F935B2">
        <w:rPr>
          <w:rFonts w:eastAsia="Times New Roman"/>
          <w:color w:val="212121"/>
          <w:szCs w:val="24"/>
        </w:rPr>
        <w:t>ακριβώς τα ίδια</w:t>
      </w:r>
      <w:r>
        <w:rPr>
          <w:rFonts w:eastAsia="Times New Roman"/>
          <w:color w:val="212121"/>
          <w:szCs w:val="24"/>
        </w:rPr>
        <w:t>-</w:t>
      </w:r>
      <w:r w:rsidRPr="00F935B2">
        <w:rPr>
          <w:rFonts w:eastAsia="Times New Roman"/>
          <w:color w:val="212121"/>
          <w:szCs w:val="24"/>
        </w:rPr>
        <w:t xml:space="preserve"> και είναι δωρεάν</w:t>
      </w:r>
      <w:r>
        <w:rPr>
          <w:rFonts w:eastAsia="Times New Roman"/>
          <w:color w:val="212121"/>
          <w:szCs w:val="24"/>
        </w:rPr>
        <w:t>. Λ</w:t>
      </w:r>
      <w:r w:rsidRPr="00F935B2">
        <w:rPr>
          <w:rFonts w:eastAsia="Times New Roman"/>
          <w:color w:val="212121"/>
          <w:szCs w:val="24"/>
        </w:rPr>
        <w:t>έ</w:t>
      </w:r>
      <w:r w:rsidRPr="00F935B2">
        <w:rPr>
          <w:rFonts w:eastAsia="Times New Roman"/>
          <w:color w:val="212121"/>
          <w:szCs w:val="24"/>
        </w:rPr>
        <w:t>γατε τα ίδια και για τη μαθητεία των ΕΠΑΛ</w:t>
      </w:r>
      <w:r>
        <w:rPr>
          <w:rFonts w:eastAsia="Times New Roman"/>
          <w:color w:val="212121"/>
          <w:szCs w:val="24"/>
        </w:rPr>
        <w:t>,</w:t>
      </w:r>
      <w:r w:rsidRPr="00F935B2">
        <w:rPr>
          <w:rFonts w:eastAsia="Times New Roman"/>
          <w:color w:val="212121"/>
          <w:szCs w:val="24"/>
        </w:rPr>
        <w:t xml:space="preserve"> ότι είναι εκμετάλλευση</w:t>
      </w:r>
      <w:r>
        <w:rPr>
          <w:rFonts w:eastAsia="Times New Roman"/>
          <w:color w:val="212121"/>
          <w:szCs w:val="24"/>
        </w:rPr>
        <w:t>,</w:t>
      </w:r>
      <w:r w:rsidRPr="00F935B2">
        <w:rPr>
          <w:rFonts w:eastAsia="Times New Roman"/>
          <w:color w:val="212121"/>
          <w:szCs w:val="24"/>
        </w:rPr>
        <w:t xml:space="preserve"> ότι δεν θα πληρώνονται </w:t>
      </w:r>
      <w:r>
        <w:rPr>
          <w:rFonts w:eastAsia="Times New Roman"/>
          <w:color w:val="212121"/>
          <w:szCs w:val="24"/>
        </w:rPr>
        <w:t xml:space="preserve">οι </w:t>
      </w:r>
      <w:r w:rsidRPr="00F935B2">
        <w:rPr>
          <w:rFonts w:eastAsia="Times New Roman"/>
          <w:color w:val="212121"/>
          <w:szCs w:val="24"/>
        </w:rPr>
        <w:t>εισφορές τους και τα λοιπά</w:t>
      </w:r>
      <w:r>
        <w:rPr>
          <w:rFonts w:eastAsia="Times New Roman"/>
          <w:color w:val="212121"/>
          <w:szCs w:val="24"/>
        </w:rPr>
        <w:t>. Γ</w:t>
      </w:r>
      <w:r w:rsidRPr="00F935B2">
        <w:rPr>
          <w:rFonts w:eastAsia="Times New Roman"/>
          <w:color w:val="212121"/>
          <w:szCs w:val="24"/>
        </w:rPr>
        <w:t>ια ποιο</w:t>
      </w:r>
      <w:r>
        <w:rPr>
          <w:rFonts w:eastAsia="Times New Roman"/>
          <w:color w:val="212121"/>
          <w:szCs w:val="24"/>
        </w:rPr>
        <w:t>ν</w:t>
      </w:r>
      <w:r w:rsidRPr="00F935B2">
        <w:rPr>
          <w:rFonts w:eastAsia="Times New Roman"/>
          <w:color w:val="212121"/>
          <w:szCs w:val="24"/>
        </w:rPr>
        <w:t xml:space="preserve"> λόγο θα πρέπει να λέτε πράγματα που δεν ισχύουν</w:t>
      </w:r>
      <w:r>
        <w:rPr>
          <w:rFonts w:eastAsia="Times New Roman"/>
          <w:color w:val="212121"/>
          <w:szCs w:val="24"/>
        </w:rPr>
        <w:t>;</w:t>
      </w:r>
    </w:p>
    <w:p w14:paraId="2E247857"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Ε</w:t>
      </w:r>
      <w:r w:rsidRPr="00F935B2">
        <w:rPr>
          <w:rFonts w:eastAsia="Times New Roman"/>
          <w:color w:val="212121"/>
          <w:szCs w:val="24"/>
        </w:rPr>
        <w:t>δώ</w:t>
      </w:r>
      <w:r>
        <w:rPr>
          <w:rFonts w:eastAsia="Times New Roman"/>
          <w:color w:val="212121"/>
          <w:szCs w:val="24"/>
        </w:rPr>
        <w:t>,</w:t>
      </w:r>
      <w:r w:rsidRPr="00F935B2">
        <w:rPr>
          <w:rFonts w:eastAsia="Times New Roman"/>
          <w:color w:val="212121"/>
          <w:szCs w:val="24"/>
        </w:rPr>
        <w:t xml:space="preserve"> λοιπόν</w:t>
      </w:r>
      <w:r>
        <w:rPr>
          <w:rFonts w:eastAsia="Times New Roman"/>
          <w:color w:val="212121"/>
          <w:szCs w:val="24"/>
        </w:rPr>
        <w:t>, πρέπει</w:t>
      </w:r>
      <w:r w:rsidRPr="00F935B2">
        <w:rPr>
          <w:rFonts w:eastAsia="Times New Roman"/>
          <w:color w:val="212121"/>
          <w:szCs w:val="24"/>
        </w:rPr>
        <w:t xml:space="preserve"> να ξέρουμε ότι δεν υπάρχουν δίδακτρα</w:t>
      </w:r>
      <w:r>
        <w:rPr>
          <w:rFonts w:eastAsia="Times New Roman"/>
          <w:color w:val="212121"/>
          <w:szCs w:val="24"/>
        </w:rPr>
        <w:t>, διότι το απαγορεύε</w:t>
      </w:r>
      <w:r>
        <w:rPr>
          <w:rFonts w:eastAsia="Times New Roman"/>
          <w:color w:val="212121"/>
          <w:szCs w:val="24"/>
        </w:rPr>
        <w:t>ι και το Σ</w:t>
      </w:r>
      <w:r w:rsidRPr="00F935B2">
        <w:rPr>
          <w:rFonts w:eastAsia="Times New Roman"/>
          <w:color w:val="212121"/>
          <w:szCs w:val="24"/>
        </w:rPr>
        <w:t xml:space="preserve">ύνταγμα συν τοις </w:t>
      </w:r>
      <w:proofErr w:type="spellStart"/>
      <w:r w:rsidRPr="00F935B2">
        <w:rPr>
          <w:rFonts w:eastAsia="Times New Roman"/>
          <w:color w:val="212121"/>
          <w:szCs w:val="24"/>
        </w:rPr>
        <w:t>άλλοις</w:t>
      </w:r>
      <w:proofErr w:type="spellEnd"/>
      <w:r>
        <w:rPr>
          <w:rFonts w:eastAsia="Times New Roman"/>
          <w:color w:val="212121"/>
          <w:szCs w:val="24"/>
        </w:rPr>
        <w:t>. Το απαγορεύει το Σ</w:t>
      </w:r>
      <w:r w:rsidRPr="00F935B2">
        <w:rPr>
          <w:rFonts w:eastAsia="Times New Roman"/>
          <w:color w:val="212121"/>
          <w:szCs w:val="24"/>
        </w:rPr>
        <w:t>ύνταγμα και το ξέρετε αυτό το πράγμα</w:t>
      </w:r>
      <w:r>
        <w:rPr>
          <w:rFonts w:eastAsia="Times New Roman"/>
          <w:color w:val="212121"/>
          <w:szCs w:val="24"/>
        </w:rPr>
        <w:t>.</w:t>
      </w:r>
    </w:p>
    <w:p w14:paraId="2E247858" w14:textId="77777777" w:rsidR="00ED3BF8" w:rsidRDefault="009F432D">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Κύριε Πρόεδρε, μπορώ να έχω τον λόγο;</w:t>
      </w:r>
    </w:p>
    <w:p w14:paraId="2E247859"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Καραθανασόπουλε</w:t>
      </w:r>
      <w:proofErr w:type="spellEnd"/>
      <w:r>
        <w:rPr>
          <w:rFonts w:eastAsia="Times New Roman"/>
          <w:szCs w:val="24"/>
        </w:rPr>
        <w:t xml:space="preserve">, έχετε τον λόγο, αλλά θα σας παρακαλέσω να μην κάνετε διαλογική συζήτηση. </w:t>
      </w:r>
    </w:p>
    <w:p w14:paraId="2E24785A" w14:textId="77777777" w:rsidR="00ED3BF8" w:rsidRDefault="009F432D">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w:t>
      </w:r>
      <w:r>
        <w:rPr>
          <w:rFonts w:eastAsia="Times New Roman"/>
          <w:color w:val="212121"/>
          <w:szCs w:val="24"/>
        </w:rPr>
        <w:t>πειδή α</w:t>
      </w:r>
      <w:r w:rsidRPr="00F935B2">
        <w:rPr>
          <w:rFonts w:eastAsia="Times New Roman"/>
          <w:color w:val="212121"/>
          <w:szCs w:val="24"/>
        </w:rPr>
        <w:t xml:space="preserve">ναφέρθηκε </w:t>
      </w:r>
      <w:r>
        <w:rPr>
          <w:rFonts w:eastAsia="Times New Roman"/>
          <w:color w:val="212121"/>
          <w:szCs w:val="24"/>
        </w:rPr>
        <w:t>και προσωπικά σε εμένα ο κύριος Υπουργός, εμείς είπαμε πάρα πολύ καθαρά πού προβλέπονται δίδακτρα, ανεξάρτ</w:t>
      </w:r>
      <w:r>
        <w:rPr>
          <w:rFonts w:eastAsia="Times New Roman"/>
          <w:color w:val="212121"/>
          <w:szCs w:val="24"/>
        </w:rPr>
        <w:t xml:space="preserve">ητα για ποιου είδους </w:t>
      </w:r>
      <w:r w:rsidRPr="00F935B2">
        <w:rPr>
          <w:rFonts w:eastAsia="Times New Roman"/>
          <w:color w:val="212121"/>
          <w:szCs w:val="24"/>
        </w:rPr>
        <w:t xml:space="preserve">φοιτητές </w:t>
      </w:r>
      <w:r>
        <w:rPr>
          <w:rFonts w:eastAsia="Times New Roman"/>
          <w:color w:val="212121"/>
          <w:szCs w:val="24"/>
        </w:rPr>
        <w:t>προβλέπονται, είτε είναι για ξένους φοιτητές από τ</w:t>
      </w:r>
      <w:r w:rsidRPr="00F935B2">
        <w:rPr>
          <w:rFonts w:eastAsia="Times New Roman"/>
          <w:color w:val="212121"/>
          <w:szCs w:val="24"/>
        </w:rPr>
        <w:t>ρίτες χώρες είτε όχι</w:t>
      </w:r>
      <w:r>
        <w:rPr>
          <w:rFonts w:eastAsia="Times New Roman"/>
          <w:color w:val="212121"/>
          <w:szCs w:val="24"/>
        </w:rPr>
        <w:t>. Α</w:t>
      </w:r>
      <w:r w:rsidRPr="00F935B2">
        <w:rPr>
          <w:rFonts w:eastAsia="Times New Roman"/>
          <w:color w:val="212121"/>
          <w:szCs w:val="24"/>
        </w:rPr>
        <w:t>υτό αποτελεί πρόκληση</w:t>
      </w:r>
      <w:r>
        <w:rPr>
          <w:rFonts w:eastAsia="Times New Roman"/>
          <w:color w:val="212121"/>
          <w:szCs w:val="24"/>
        </w:rPr>
        <w:t>,</w:t>
      </w:r>
      <w:r w:rsidRPr="00F935B2">
        <w:rPr>
          <w:rFonts w:eastAsia="Times New Roman"/>
          <w:color w:val="212121"/>
          <w:szCs w:val="24"/>
        </w:rPr>
        <w:t xml:space="preserve"> αποτελεί ένα πρώτο στάδιο και το τυράκι </w:t>
      </w:r>
      <w:r>
        <w:rPr>
          <w:rFonts w:eastAsia="Times New Roman"/>
          <w:color w:val="212121"/>
          <w:szCs w:val="24"/>
        </w:rPr>
        <w:t>στη φάκα</w:t>
      </w:r>
      <w:r w:rsidRPr="00F935B2">
        <w:rPr>
          <w:rFonts w:eastAsia="Times New Roman"/>
          <w:color w:val="212121"/>
          <w:szCs w:val="24"/>
        </w:rPr>
        <w:t xml:space="preserve"> για να επεκταθεί και σε άλλους φοιτητές</w:t>
      </w:r>
      <w:r>
        <w:rPr>
          <w:rFonts w:eastAsia="Times New Roman"/>
          <w:color w:val="212121"/>
          <w:szCs w:val="24"/>
        </w:rPr>
        <w:t>,</w:t>
      </w:r>
      <w:r w:rsidRPr="00F935B2">
        <w:rPr>
          <w:rFonts w:eastAsia="Times New Roman"/>
          <w:color w:val="212121"/>
          <w:szCs w:val="24"/>
        </w:rPr>
        <w:t xml:space="preserve"> όταν </w:t>
      </w:r>
      <w:r>
        <w:rPr>
          <w:rFonts w:eastAsia="Times New Roman"/>
          <w:color w:val="212121"/>
          <w:szCs w:val="24"/>
        </w:rPr>
        <w:t>το επιτρέψει το Σ</w:t>
      </w:r>
      <w:r w:rsidRPr="00F935B2">
        <w:rPr>
          <w:rFonts w:eastAsia="Times New Roman"/>
          <w:color w:val="212121"/>
          <w:szCs w:val="24"/>
        </w:rPr>
        <w:t>ύνταγμα</w:t>
      </w:r>
      <w:r>
        <w:rPr>
          <w:rFonts w:eastAsia="Times New Roman"/>
          <w:color w:val="212121"/>
          <w:szCs w:val="24"/>
        </w:rPr>
        <w:t>. Όμως, υ</w:t>
      </w:r>
      <w:r w:rsidRPr="00F935B2">
        <w:rPr>
          <w:rFonts w:eastAsia="Times New Roman"/>
          <w:color w:val="212121"/>
          <w:szCs w:val="24"/>
        </w:rPr>
        <w:t>πά</w:t>
      </w:r>
      <w:r w:rsidRPr="00F935B2">
        <w:rPr>
          <w:rFonts w:eastAsia="Times New Roman"/>
          <w:color w:val="212121"/>
          <w:szCs w:val="24"/>
        </w:rPr>
        <w:t xml:space="preserve">ρχουν και παραθυράκια </w:t>
      </w:r>
      <w:r>
        <w:rPr>
          <w:rFonts w:eastAsia="Times New Roman"/>
          <w:color w:val="212121"/>
          <w:szCs w:val="24"/>
        </w:rPr>
        <w:t>με τα οποία θα βάλετε τα δίδακτρα και χωρίς να το επιτρέπει το Σ</w:t>
      </w:r>
      <w:r w:rsidRPr="00F935B2">
        <w:rPr>
          <w:rFonts w:eastAsia="Times New Roman"/>
          <w:color w:val="212121"/>
          <w:szCs w:val="24"/>
        </w:rPr>
        <w:t>ύνταγμα</w:t>
      </w:r>
      <w:r>
        <w:rPr>
          <w:rFonts w:eastAsia="Times New Roman"/>
          <w:color w:val="212121"/>
          <w:szCs w:val="24"/>
        </w:rPr>
        <w:t xml:space="preserve"> και αυτό είναι σίγουρο.</w:t>
      </w:r>
      <w:r w:rsidRPr="00F935B2">
        <w:rPr>
          <w:rFonts w:eastAsia="Times New Roman"/>
          <w:color w:val="212121"/>
          <w:szCs w:val="24"/>
        </w:rPr>
        <w:t xml:space="preserve"> </w:t>
      </w:r>
    </w:p>
    <w:p w14:paraId="2E24785B" w14:textId="77777777" w:rsidR="00ED3BF8" w:rsidRDefault="009F432D">
      <w:pPr>
        <w:spacing w:after="0" w:line="600" w:lineRule="auto"/>
        <w:ind w:firstLine="720"/>
        <w:jc w:val="both"/>
        <w:rPr>
          <w:rFonts w:eastAsia="Times New Roman" w:cs="Times New Roman"/>
          <w:szCs w:val="24"/>
        </w:rPr>
      </w:pPr>
      <w:r w:rsidRPr="00BB3970">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Πάντως αυτό δεν γίνεται με το νομοσχέδιο.</w:t>
      </w:r>
    </w:p>
    <w:p w14:paraId="2E24785C" w14:textId="77777777" w:rsidR="00ED3BF8" w:rsidRDefault="009F432D">
      <w:pPr>
        <w:spacing w:after="0" w:line="600" w:lineRule="auto"/>
        <w:ind w:firstLine="720"/>
        <w:jc w:val="both"/>
        <w:rPr>
          <w:rFonts w:eastAsia="Times New Roman" w:cs="Times New Roman"/>
          <w:szCs w:val="24"/>
        </w:rPr>
      </w:pPr>
      <w:r w:rsidRPr="00BB3970">
        <w:rPr>
          <w:rFonts w:eastAsia="Times New Roman" w:cs="Times New Roman"/>
          <w:b/>
          <w:szCs w:val="24"/>
        </w:rPr>
        <w:t xml:space="preserve">ΠΡΟΕΔΡΕΥΩΝ (Δημήτριος </w:t>
      </w:r>
      <w:proofErr w:type="spellStart"/>
      <w:r w:rsidRPr="00BB3970">
        <w:rPr>
          <w:rFonts w:eastAsia="Times New Roman" w:cs="Times New Roman"/>
          <w:b/>
          <w:szCs w:val="24"/>
        </w:rPr>
        <w:t>Κρεμαστινός</w:t>
      </w:r>
      <w:proofErr w:type="spellEnd"/>
      <w:r w:rsidRPr="00BB3970">
        <w:rPr>
          <w:rFonts w:eastAsia="Times New Roman" w:cs="Times New Roman"/>
          <w:b/>
          <w:szCs w:val="24"/>
        </w:rPr>
        <w:t>):</w:t>
      </w:r>
      <w:r>
        <w:rPr>
          <w:rFonts w:eastAsia="Times New Roman" w:cs="Times New Roman"/>
          <w:szCs w:val="24"/>
        </w:rPr>
        <w:t xml:space="preserve"> Τον λόγο έχει για πέντε λεπτά ο κ. </w:t>
      </w:r>
      <w:proofErr w:type="spellStart"/>
      <w:r>
        <w:rPr>
          <w:rFonts w:eastAsia="Times New Roman" w:cs="Times New Roman"/>
          <w:szCs w:val="24"/>
        </w:rPr>
        <w:t>Μηταφίδης</w:t>
      </w:r>
      <w:proofErr w:type="spellEnd"/>
      <w:r>
        <w:rPr>
          <w:rFonts w:eastAsia="Times New Roman" w:cs="Times New Roman"/>
          <w:szCs w:val="24"/>
        </w:rPr>
        <w:t>, Βουλευτής του ΣΥΡΙΖΑ.</w:t>
      </w:r>
    </w:p>
    <w:p w14:paraId="2E24785D" w14:textId="77777777" w:rsidR="00ED3BF8" w:rsidRDefault="009F432D">
      <w:pPr>
        <w:shd w:val="clear" w:color="auto" w:fill="FFFFFF"/>
        <w:spacing w:after="0" w:line="600" w:lineRule="auto"/>
        <w:ind w:firstLine="720"/>
        <w:jc w:val="both"/>
        <w:rPr>
          <w:rFonts w:eastAsia="Times New Roman"/>
          <w:color w:val="212121"/>
          <w:szCs w:val="24"/>
        </w:rPr>
      </w:pPr>
      <w:r w:rsidRPr="00BB3970">
        <w:rPr>
          <w:rFonts w:eastAsia="Times New Roman" w:cs="Times New Roman"/>
          <w:b/>
          <w:szCs w:val="24"/>
        </w:rPr>
        <w:t>ΤΡΙΑΝΤΑΦΥΛΛΟΣ ΜΗΤΑΦΙΔΗΣ</w:t>
      </w:r>
      <w:r w:rsidRPr="00BB3970">
        <w:rPr>
          <w:rFonts w:eastAsia="Times New Roman"/>
          <w:b/>
          <w:szCs w:val="24"/>
        </w:rPr>
        <w:t>:</w:t>
      </w:r>
      <w:r w:rsidRPr="00BB3970">
        <w:rPr>
          <w:rFonts w:eastAsia="Times New Roman"/>
          <w:color w:val="212121"/>
          <w:szCs w:val="24"/>
        </w:rPr>
        <w:t xml:space="preserve"> </w:t>
      </w:r>
      <w:r>
        <w:rPr>
          <w:rFonts w:eastAsia="Times New Roman"/>
          <w:color w:val="212121"/>
          <w:szCs w:val="24"/>
        </w:rPr>
        <w:t>Κυρίες και κύριοι Β</w:t>
      </w:r>
      <w:r w:rsidRPr="00BB3970">
        <w:rPr>
          <w:rFonts w:eastAsia="Times New Roman"/>
          <w:color w:val="212121"/>
          <w:szCs w:val="24"/>
        </w:rPr>
        <w:t>ουλευτές</w:t>
      </w:r>
      <w:r>
        <w:rPr>
          <w:rFonts w:eastAsia="Times New Roman"/>
          <w:color w:val="212121"/>
          <w:szCs w:val="24"/>
        </w:rPr>
        <w:t>, επιτρέψτε μου μ</w:t>
      </w:r>
      <w:r w:rsidRPr="00BB3970">
        <w:rPr>
          <w:rFonts w:eastAsia="Times New Roman"/>
          <w:color w:val="212121"/>
          <w:szCs w:val="24"/>
        </w:rPr>
        <w:t>ε αφορμή τη χθεσινή αποφράδα επέτειο του στρατ</w:t>
      </w:r>
      <w:r>
        <w:rPr>
          <w:rFonts w:eastAsia="Times New Roman"/>
          <w:color w:val="212121"/>
          <w:szCs w:val="24"/>
        </w:rPr>
        <w:t>ιωτικού πραξικοπήματος και της επτά</w:t>
      </w:r>
      <w:r w:rsidRPr="00BB3970">
        <w:rPr>
          <w:rFonts w:eastAsia="Times New Roman"/>
          <w:color w:val="212121"/>
          <w:szCs w:val="24"/>
        </w:rPr>
        <w:t>χρονης τυραννίας να τιμή</w:t>
      </w:r>
      <w:r w:rsidRPr="00BB3970">
        <w:rPr>
          <w:rFonts w:eastAsia="Times New Roman"/>
          <w:color w:val="212121"/>
          <w:szCs w:val="24"/>
        </w:rPr>
        <w:t>σω τη μν</w:t>
      </w:r>
      <w:r>
        <w:rPr>
          <w:rFonts w:eastAsia="Times New Roman"/>
          <w:color w:val="212121"/>
          <w:szCs w:val="24"/>
        </w:rPr>
        <w:t xml:space="preserve">ήμη συναδέλφων εκπαιδευτικών -ορισμένους </w:t>
      </w:r>
      <w:r w:rsidRPr="00BB3970">
        <w:rPr>
          <w:rFonts w:eastAsia="Times New Roman"/>
          <w:color w:val="212121"/>
          <w:szCs w:val="24"/>
        </w:rPr>
        <w:t>τους πήραν μέσα από την τάξη</w:t>
      </w:r>
      <w:r>
        <w:rPr>
          <w:rFonts w:eastAsia="Times New Roman"/>
          <w:color w:val="212121"/>
          <w:szCs w:val="24"/>
        </w:rPr>
        <w:t>,</w:t>
      </w:r>
      <w:r w:rsidRPr="00BB3970">
        <w:rPr>
          <w:rFonts w:eastAsia="Times New Roman"/>
          <w:color w:val="212121"/>
          <w:szCs w:val="24"/>
        </w:rPr>
        <w:t xml:space="preserve"> την ώρα του μαθήματος</w:t>
      </w:r>
      <w:r>
        <w:rPr>
          <w:rFonts w:eastAsia="Times New Roman"/>
          <w:color w:val="212121"/>
          <w:szCs w:val="24"/>
        </w:rPr>
        <w:t>,</w:t>
      </w:r>
      <w:r w:rsidRPr="00BB3970">
        <w:rPr>
          <w:rFonts w:eastAsia="Times New Roman"/>
          <w:color w:val="212121"/>
          <w:szCs w:val="24"/>
        </w:rPr>
        <w:t xml:space="preserve"> για να του</w:t>
      </w:r>
      <w:r>
        <w:rPr>
          <w:rFonts w:eastAsia="Times New Roman"/>
          <w:color w:val="212121"/>
          <w:szCs w:val="24"/>
        </w:rPr>
        <w:t>ς</w:t>
      </w:r>
      <w:r w:rsidRPr="00BB3970">
        <w:rPr>
          <w:rFonts w:eastAsia="Times New Roman"/>
          <w:color w:val="212121"/>
          <w:szCs w:val="24"/>
        </w:rPr>
        <w:t xml:space="preserve"> στείλουν στα ξερονήσια</w:t>
      </w:r>
      <w:r>
        <w:rPr>
          <w:rFonts w:eastAsia="Times New Roman"/>
          <w:color w:val="212121"/>
          <w:szCs w:val="24"/>
        </w:rPr>
        <w:t>-,</w:t>
      </w:r>
      <w:r w:rsidRPr="00BB3970">
        <w:rPr>
          <w:rFonts w:eastAsia="Times New Roman"/>
          <w:color w:val="212121"/>
          <w:szCs w:val="24"/>
        </w:rPr>
        <w:t xml:space="preserve"> αλλά και για έναν επιπλέον λόγο</w:t>
      </w:r>
      <w:r>
        <w:rPr>
          <w:rFonts w:eastAsia="Times New Roman"/>
          <w:color w:val="212121"/>
          <w:szCs w:val="24"/>
        </w:rPr>
        <w:t>,</w:t>
      </w:r>
      <w:r w:rsidRPr="00BB3970">
        <w:rPr>
          <w:rFonts w:eastAsia="Times New Roman"/>
          <w:color w:val="212121"/>
          <w:szCs w:val="24"/>
        </w:rPr>
        <w:t xml:space="preserve"> ότι η </w:t>
      </w:r>
      <w:r>
        <w:rPr>
          <w:rFonts w:eastAsia="Times New Roman"/>
          <w:color w:val="212121"/>
          <w:szCs w:val="24"/>
        </w:rPr>
        <w:t>αποχουντοποίηση</w:t>
      </w:r>
      <w:r w:rsidRPr="00BB3970">
        <w:rPr>
          <w:rFonts w:eastAsia="Times New Roman"/>
          <w:color w:val="212121"/>
          <w:szCs w:val="24"/>
        </w:rPr>
        <w:t xml:space="preserve"> που ακολούθησε την πτώση της δικτατορίας συνοδεύτηκε</w:t>
      </w:r>
      <w:r>
        <w:rPr>
          <w:rFonts w:eastAsia="Times New Roman"/>
          <w:color w:val="212121"/>
          <w:szCs w:val="24"/>
        </w:rPr>
        <w:t>,</w:t>
      </w:r>
      <w:r w:rsidRPr="00BB3970">
        <w:rPr>
          <w:rFonts w:eastAsia="Times New Roman"/>
          <w:color w:val="212121"/>
          <w:szCs w:val="24"/>
        </w:rPr>
        <w:t xml:space="preserve"> όπως ξέρετε</w:t>
      </w:r>
      <w:r>
        <w:rPr>
          <w:rFonts w:eastAsia="Times New Roman"/>
          <w:color w:val="212121"/>
          <w:szCs w:val="24"/>
        </w:rPr>
        <w:t>,</w:t>
      </w:r>
      <w:r w:rsidRPr="00BB3970">
        <w:rPr>
          <w:rFonts w:eastAsia="Times New Roman"/>
          <w:color w:val="212121"/>
          <w:szCs w:val="24"/>
        </w:rPr>
        <w:t xml:space="preserve"> από το έντονο αίτημα του εκ</w:t>
      </w:r>
      <w:r>
        <w:rPr>
          <w:rFonts w:eastAsia="Times New Roman"/>
          <w:color w:val="212121"/>
          <w:szCs w:val="24"/>
        </w:rPr>
        <w:t xml:space="preserve">δημοκρατισμού της εκπαίδευσης. </w:t>
      </w:r>
    </w:p>
    <w:p w14:paraId="2E24785E"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Αν </w:t>
      </w:r>
      <w:r>
        <w:rPr>
          <w:rFonts w:eastAsia="Times New Roman"/>
          <w:color w:val="212121"/>
          <w:szCs w:val="24"/>
        </w:rPr>
        <w:t xml:space="preserve">κάποιος </w:t>
      </w:r>
      <w:r>
        <w:rPr>
          <w:rFonts w:eastAsia="Times New Roman"/>
          <w:color w:val="212121"/>
          <w:szCs w:val="24"/>
        </w:rPr>
        <w:t xml:space="preserve">διαβάσει τα Πρακτικά των συνεδριάσεων της </w:t>
      </w:r>
      <w:r>
        <w:rPr>
          <w:rFonts w:eastAsia="Times New Roman"/>
          <w:color w:val="212121"/>
          <w:szCs w:val="24"/>
        </w:rPr>
        <w:t>ε</w:t>
      </w:r>
      <w:r w:rsidRPr="00BB3970">
        <w:rPr>
          <w:rFonts w:eastAsia="Times New Roman"/>
          <w:color w:val="212121"/>
          <w:szCs w:val="24"/>
        </w:rPr>
        <w:t xml:space="preserve">πιτροπής </w:t>
      </w:r>
      <w:r w:rsidRPr="00BB3970">
        <w:rPr>
          <w:rFonts w:eastAsia="Times New Roman"/>
          <w:color w:val="212121"/>
          <w:szCs w:val="24"/>
        </w:rPr>
        <w:t xml:space="preserve">για την </w:t>
      </w:r>
      <w:r>
        <w:rPr>
          <w:rFonts w:eastAsia="Times New Roman"/>
          <w:color w:val="212121"/>
          <w:szCs w:val="24"/>
        </w:rPr>
        <w:t>Αναθεώρηση του Συντάγματος το 1</w:t>
      </w:r>
      <w:r w:rsidRPr="00BB3970">
        <w:rPr>
          <w:rFonts w:eastAsia="Times New Roman"/>
          <w:color w:val="212121"/>
          <w:szCs w:val="24"/>
        </w:rPr>
        <w:t>952</w:t>
      </w:r>
      <w:r>
        <w:rPr>
          <w:rFonts w:eastAsia="Times New Roman"/>
          <w:color w:val="212121"/>
          <w:szCs w:val="24"/>
        </w:rPr>
        <w:t xml:space="preserve">, θα βρει </w:t>
      </w:r>
      <w:r w:rsidRPr="00BB3970">
        <w:rPr>
          <w:rFonts w:eastAsia="Times New Roman"/>
          <w:color w:val="212121"/>
          <w:szCs w:val="24"/>
        </w:rPr>
        <w:t xml:space="preserve">πάρα πολύ </w:t>
      </w:r>
      <w:r>
        <w:rPr>
          <w:rFonts w:eastAsia="Times New Roman"/>
          <w:color w:val="212121"/>
          <w:szCs w:val="24"/>
        </w:rPr>
        <w:t>χ</w:t>
      </w:r>
      <w:r w:rsidRPr="00BB3970">
        <w:rPr>
          <w:rFonts w:eastAsia="Times New Roman"/>
          <w:color w:val="212121"/>
          <w:szCs w:val="24"/>
        </w:rPr>
        <w:t>ρήσιμες ιδέες</w:t>
      </w:r>
      <w:r>
        <w:rPr>
          <w:rFonts w:eastAsia="Times New Roman"/>
          <w:color w:val="212121"/>
          <w:szCs w:val="24"/>
        </w:rPr>
        <w:t>, οι οποίες</w:t>
      </w:r>
      <w:r>
        <w:rPr>
          <w:rFonts w:eastAsia="Times New Roman"/>
          <w:color w:val="212121"/>
          <w:szCs w:val="24"/>
        </w:rPr>
        <w:t>,</w:t>
      </w:r>
      <w:r>
        <w:rPr>
          <w:rFonts w:eastAsia="Times New Roman"/>
          <w:color w:val="212121"/>
          <w:szCs w:val="24"/>
        </w:rPr>
        <w:t xml:space="preserve"> δυστυχώς</w:t>
      </w:r>
      <w:r>
        <w:rPr>
          <w:rFonts w:eastAsia="Times New Roman"/>
          <w:color w:val="212121"/>
          <w:szCs w:val="24"/>
        </w:rPr>
        <w:t>,</w:t>
      </w:r>
      <w:r>
        <w:rPr>
          <w:rFonts w:eastAsia="Times New Roman"/>
          <w:color w:val="212121"/>
          <w:szCs w:val="24"/>
        </w:rPr>
        <w:t xml:space="preserve"> δεν έγιναν πράξη και </w:t>
      </w:r>
      <w:r>
        <w:rPr>
          <w:rFonts w:eastAsia="Times New Roman"/>
          <w:color w:val="212121"/>
          <w:szCs w:val="24"/>
        </w:rPr>
        <w:t xml:space="preserve">αφορούσαν βέβαια </w:t>
      </w:r>
      <w:r>
        <w:rPr>
          <w:rFonts w:eastAsia="Times New Roman"/>
          <w:color w:val="212121"/>
          <w:szCs w:val="24"/>
        </w:rPr>
        <w:t>σ</w:t>
      </w:r>
      <w:r>
        <w:rPr>
          <w:rFonts w:eastAsia="Times New Roman"/>
          <w:color w:val="212121"/>
          <w:szCs w:val="24"/>
        </w:rPr>
        <w:t xml:space="preserve">τον δημοκρατικό σχεδιασμό της </w:t>
      </w:r>
      <w:r>
        <w:rPr>
          <w:rFonts w:eastAsia="Times New Roman"/>
          <w:color w:val="212121"/>
          <w:szCs w:val="24"/>
        </w:rPr>
        <w:lastRenderedPageBreak/>
        <w:t>εκπαίδευσης. Α</w:t>
      </w:r>
      <w:r w:rsidRPr="00BB3970">
        <w:rPr>
          <w:rFonts w:eastAsia="Times New Roman"/>
          <w:color w:val="212121"/>
          <w:szCs w:val="24"/>
        </w:rPr>
        <w:t xml:space="preserve">υτή η αντίληψη </w:t>
      </w:r>
      <w:r>
        <w:rPr>
          <w:rFonts w:eastAsia="Times New Roman"/>
          <w:color w:val="212121"/>
          <w:szCs w:val="24"/>
        </w:rPr>
        <w:t xml:space="preserve">πόρρω </w:t>
      </w:r>
      <w:r w:rsidRPr="00BB3970">
        <w:rPr>
          <w:rFonts w:eastAsia="Times New Roman"/>
          <w:color w:val="212121"/>
          <w:szCs w:val="24"/>
        </w:rPr>
        <w:t>απέχει και από τη συζήτηση που κάνουμε εδώ</w:t>
      </w:r>
      <w:r>
        <w:rPr>
          <w:rFonts w:eastAsia="Times New Roman"/>
          <w:color w:val="212121"/>
          <w:szCs w:val="24"/>
        </w:rPr>
        <w:t>. Ε</w:t>
      </w:r>
      <w:r w:rsidRPr="00BB3970">
        <w:rPr>
          <w:rFonts w:eastAsia="Times New Roman"/>
          <w:color w:val="212121"/>
          <w:szCs w:val="24"/>
        </w:rPr>
        <w:t xml:space="preserve">ίναι </w:t>
      </w:r>
      <w:r>
        <w:rPr>
          <w:rFonts w:eastAsia="Times New Roman"/>
          <w:color w:val="212121"/>
          <w:szCs w:val="24"/>
        </w:rPr>
        <w:t>από τις αποτυχίες θα έλεγα της Μεταπολίτευσης, π</w:t>
      </w:r>
      <w:r w:rsidRPr="00BB3970">
        <w:rPr>
          <w:rFonts w:eastAsia="Times New Roman"/>
          <w:color w:val="212121"/>
          <w:szCs w:val="24"/>
        </w:rPr>
        <w:t xml:space="preserve">αρά το γεγονός ότι άνοιξε την </w:t>
      </w:r>
      <w:r>
        <w:rPr>
          <w:rFonts w:eastAsia="Times New Roman"/>
          <w:color w:val="212121"/>
          <w:szCs w:val="24"/>
        </w:rPr>
        <w:t>πιο μακρά</w:t>
      </w:r>
      <w:r w:rsidRPr="00BB3970">
        <w:rPr>
          <w:rFonts w:eastAsia="Times New Roman"/>
          <w:color w:val="212121"/>
          <w:szCs w:val="24"/>
        </w:rPr>
        <w:t xml:space="preserve"> περίοδο δημοκρατικών </w:t>
      </w:r>
      <w:r>
        <w:rPr>
          <w:rFonts w:eastAsia="Times New Roman"/>
          <w:color w:val="212121"/>
          <w:szCs w:val="24"/>
        </w:rPr>
        <w:t>και κοινωνικών</w:t>
      </w:r>
      <w:r>
        <w:rPr>
          <w:rFonts w:eastAsia="Times New Roman"/>
          <w:color w:val="212121"/>
          <w:szCs w:val="24"/>
        </w:rPr>
        <w:t xml:space="preserve"> κατακτήσεων, που </w:t>
      </w:r>
      <w:r>
        <w:rPr>
          <w:rFonts w:eastAsia="Times New Roman"/>
          <w:color w:val="212121"/>
          <w:szCs w:val="24"/>
        </w:rPr>
        <w:t>α</w:t>
      </w:r>
      <w:r w:rsidRPr="00BB3970">
        <w:rPr>
          <w:rFonts w:eastAsia="Times New Roman"/>
          <w:color w:val="212121"/>
          <w:szCs w:val="24"/>
        </w:rPr>
        <w:t>πειλήθηκ</w:t>
      </w:r>
      <w:r>
        <w:rPr>
          <w:rFonts w:eastAsia="Times New Roman"/>
          <w:color w:val="212121"/>
          <w:szCs w:val="24"/>
        </w:rPr>
        <w:t>αν</w:t>
      </w:r>
      <w:r w:rsidRPr="00BB3970">
        <w:rPr>
          <w:rFonts w:eastAsia="Times New Roman"/>
          <w:color w:val="212121"/>
          <w:szCs w:val="24"/>
        </w:rPr>
        <w:t xml:space="preserve"> </w:t>
      </w:r>
      <w:r w:rsidRPr="00BB3970">
        <w:rPr>
          <w:rFonts w:eastAsia="Times New Roman"/>
          <w:color w:val="212121"/>
          <w:szCs w:val="24"/>
        </w:rPr>
        <w:t xml:space="preserve">βέβαια την περίοδο του </w:t>
      </w:r>
      <w:proofErr w:type="spellStart"/>
      <w:r w:rsidRPr="00BB3970">
        <w:rPr>
          <w:rFonts w:eastAsia="Times New Roman"/>
          <w:color w:val="212121"/>
          <w:szCs w:val="24"/>
        </w:rPr>
        <w:t>μνημονιακού</w:t>
      </w:r>
      <w:proofErr w:type="spellEnd"/>
      <w:r w:rsidRPr="00BB3970">
        <w:rPr>
          <w:rFonts w:eastAsia="Times New Roman"/>
          <w:color w:val="212121"/>
          <w:szCs w:val="24"/>
        </w:rPr>
        <w:t xml:space="preserve"> ζόφο</w:t>
      </w:r>
      <w:r>
        <w:rPr>
          <w:rFonts w:eastAsia="Times New Roman"/>
          <w:color w:val="212121"/>
          <w:szCs w:val="24"/>
        </w:rPr>
        <w:t>υ</w:t>
      </w:r>
      <w:r>
        <w:rPr>
          <w:rFonts w:eastAsia="Times New Roman"/>
          <w:color w:val="212121"/>
          <w:szCs w:val="24"/>
        </w:rPr>
        <w:t>,</w:t>
      </w:r>
      <w:r>
        <w:rPr>
          <w:rFonts w:eastAsia="Times New Roman"/>
          <w:color w:val="212121"/>
          <w:szCs w:val="24"/>
        </w:rPr>
        <w:t xml:space="preserve"> από</w:t>
      </w:r>
      <w:r w:rsidRPr="00BB3970">
        <w:rPr>
          <w:rFonts w:eastAsia="Times New Roman"/>
          <w:color w:val="212121"/>
          <w:szCs w:val="24"/>
        </w:rPr>
        <w:t xml:space="preserve"> την οποία πρόσφατα αρχίσαμε να βγαίνουμε</w:t>
      </w:r>
      <w:r>
        <w:rPr>
          <w:rFonts w:eastAsia="Times New Roman"/>
          <w:color w:val="212121"/>
          <w:szCs w:val="24"/>
        </w:rPr>
        <w:t xml:space="preserve">. </w:t>
      </w:r>
    </w:p>
    <w:p w14:paraId="2E24785F"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BB3970">
        <w:rPr>
          <w:rFonts w:eastAsia="Times New Roman"/>
          <w:color w:val="212121"/>
          <w:szCs w:val="24"/>
        </w:rPr>
        <w:t>α λέω αυτά</w:t>
      </w:r>
      <w:r>
        <w:rPr>
          <w:rFonts w:eastAsia="Times New Roman"/>
          <w:color w:val="212121"/>
          <w:szCs w:val="24"/>
        </w:rPr>
        <w:t>,</w:t>
      </w:r>
      <w:r w:rsidRPr="00BB3970">
        <w:rPr>
          <w:rFonts w:eastAsia="Times New Roman"/>
          <w:color w:val="212121"/>
          <w:szCs w:val="24"/>
        </w:rPr>
        <w:t xml:space="preserve"> γιατί ιδιαίτερα </w:t>
      </w:r>
      <w:r>
        <w:rPr>
          <w:rFonts w:eastAsia="Times New Roman"/>
          <w:color w:val="212121"/>
          <w:szCs w:val="24"/>
        </w:rPr>
        <w:t>η Αξιωματική Α</w:t>
      </w:r>
      <w:r w:rsidRPr="00BB3970">
        <w:rPr>
          <w:rFonts w:eastAsia="Times New Roman"/>
          <w:color w:val="212121"/>
          <w:szCs w:val="24"/>
        </w:rPr>
        <w:t xml:space="preserve">ντιπολίτευση </w:t>
      </w:r>
      <w:r>
        <w:rPr>
          <w:rFonts w:eastAsia="Times New Roman"/>
          <w:color w:val="212121"/>
          <w:szCs w:val="24"/>
        </w:rPr>
        <w:t>«</w:t>
      </w:r>
      <w:r w:rsidRPr="00BB3970">
        <w:rPr>
          <w:rFonts w:eastAsia="Times New Roman"/>
          <w:color w:val="212121"/>
          <w:szCs w:val="24"/>
        </w:rPr>
        <w:t>φιλοδώρησε</w:t>
      </w:r>
      <w:r>
        <w:rPr>
          <w:rFonts w:eastAsia="Times New Roman"/>
          <w:color w:val="212121"/>
          <w:szCs w:val="24"/>
        </w:rPr>
        <w:t>»</w:t>
      </w:r>
      <w:r w:rsidRPr="00BB3970">
        <w:rPr>
          <w:rFonts w:eastAsia="Times New Roman"/>
          <w:color w:val="212121"/>
          <w:szCs w:val="24"/>
        </w:rPr>
        <w:t xml:space="preserve"> και αυτό το νομοσχέδιο με του κόσμου </w:t>
      </w:r>
      <w:r>
        <w:rPr>
          <w:rFonts w:eastAsia="Times New Roman"/>
          <w:color w:val="212121"/>
          <w:szCs w:val="24"/>
        </w:rPr>
        <w:t xml:space="preserve">τους χαρακτηρισμούς. Θέλω να </w:t>
      </w:r>
      <w:r w:rsidRPr="00BB3970">
        <w:rPr>
          <w:rFonts w:eastAsia="Times New Roman"/>
          <w:color w:val="212121"/>
          <w:szCs w:val="24"/>
        </w:rPr>
        <w:t>σα</w:t>
      </w:r>
      <w:r w:rsidRPr="00BB3970">
        <w:rPr>
          <w:rFonts w:eastAsia="Times New Roman"/>
          <w:color w:val="212121"/>
          <w:szCs w:val="24"/>
        </w:rPr>
        <w:t xml:space="preserve">ς πω </w:t>
      </w:r>
      <w:r>
        <w:rPr>
          <w:rFonts w:eastAsia="Times New Roman"/>
          <w:color w:val="212121"/>
          <w:szCs w:val="24"/>
        </w:rPr>
        <w:t>όμως ότι έχετε κοντή μνήμη, γ</w:t>
      </w:r>
      <w:r w:rsidRPr="00BB3970">
        <w:rPr>
          <w:rFonts w:eastAsia="Times New Roman"/>
          <w:color w:val="212121"/>
          <w:szCs w:val="24"/>
        </w:rPr>
        <w:t>ιατί</w:t>
      </w:r>
      <w:r>
        <w:rPr>
          <w:rFonts w:eastAsia="Times New Roman"/>
          <w:color w:val="212121"/>
          <w:szCs w:val="24"/>
        </w:rPr>
        <w:t>,</w:t>
      </w:r>
      <w:r w:rsidRPr="00BB3970">
        <w:rPr>
          <w:rFonts w:eastAsia="Times New Roman"/>
          <w:color w:val="212121"/>
          <w:szCs w:val="24"/>
        </w:rPr>
        <w:t xml:space="preserve"> αντίθετα με το</w:t>
      </w:r>
      <w:r>
        <w:rPr>
          <w:rFonts w:eastAsia="Times New Roman"/>
          <w:color w:val="212121"/>
          <w:szCs w:val="24"/>
        </w:rPr>
        <w:t>ν</w:t>
      </w:r>
      <w:r w:rsidRPr="00BB3970">
        <w:rPr>
          <w:rFonts w:eastAsia="Times New Roman"/>
          <w:color w:val="212121"/>
          <w:szCs w:val="24"/>
        </w:rPr>
        <w:t xml:space="preserve"> δικό σας αρνητισμ</w:t>
      </w:r>
      <w:r>
        <w:rPr>
          <w:rFonts w:eastAsia="Times New Roman"/>
          <w:color w:val="212121"/>
          <w:szCs w:val="24"/>
        </w:rPr>
        <w:t>ό και τη μηδενιστική κριτική, η Αριστερά, επειδή είχε δώσει μάχη γι’</w:t>
      </w:r>
      <w:r w:rsidRPr="00BB3970">
        <w:rPr>
          <w:rFonts w:eastAsia="Times New Roman"/>
          <w:color w:val="212121"/>
          <w:szCs w:val="24"/>
        </w:rPr>
        <w:t xml:space="preserve"> αυτά τα ζητήματα</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Υποστήριξε κριτικά</w:t>
      </w:r>
      <w:r>
        <w:rPr>
          <w:rFonts w:eastAsia="Times New Roman"/>
          <w:color w:val="212121"/>
          <w:szCs w:val="24"/>
        </w:rPr>
        <w:t xml:space="preserve"> </w:t>
      </w:r>
      <w:r w:rsidRPr="00BB3970">
        <w:rPr>
          <w:rFonts w:eastAsia="Times New Roman"/>
          <w:color w:val="212121"/>
          <w:szCs w:val="24"/>
        </w:rPr>
        <w:t>και τη μεταρρύθμιση Ράλλη</w:t>
      </w:r>
      <w:r>
        <w:rPr>
          <w:rFonts w:eastAsia="Times New Roman"/>
          <w:color w:val="212121"/>
          <w:szCs w:val="24"/>
        </w:rPr>
        <w:t>. Και επ’ ε</w:t>
      </w:r>
      <w:r w:rsidRPr="00BB3970">
        <w:rPr>
          <w:rFonts w:eastAsia="Times New Roman"/>
          <w:color w:val="212121"/>
          <w:szCs w:val="24"/>
        </w:rPr>
        <w:t>υκαιρία</w:t>
      </w:r>
      <w:r>
        <w:rPr>
          <w:rFonts w:eastAsia="Times New Roman"/>
          <w:color w:val="212121"/>
          <w:szCs w:val="24"/>
        </w:rPr>
        <w:t>,</w:t>
      </w:r>
      <w:r w:rsidRPr="00BB3970">
        <w:rPr>
          <w:rFonts w:eastAsia="Times New Roman"/>
          <w:color w:val="212121"/>
          <w:szCs w:val="24"/>
        </w:rPr>
        <w:t xml:space="preserve"> επειδή σήμερα </w:t>
      </w:r>
      <w:r>
        <w:rPr>
          <w:rFonts w:eastAsia="Times New Roman"/>
          <w:color w:val="212121"/>
          <w:szCs w:val="24"/>
        </w:rPr>
        <w:t>εμφανίσατε</w:t>
      </w:r>
      <w:r w:rsidRPr="00BB3970">
        <w:rPr>
          <w:rFonts w:eastAsia="Times New Roman"/>
          <w:color w:val="212121"/>
          <w:szCs w:val="24"/>
        </w:rPr>
        <w:t xml:space="preserve"> μ</w:t>
      </w:r>
      <w:r>
        <w:rPr>
          <w:rFonts w:eastAsia="Times New Roman"/>
          <w:color w:val="212121"/>
          <w:szCs w:val="24"/>
        </w:rPr>
        <w:t xml:space="preserve">ία </w:t>
      </w:r>
      <w:r>
        <w:rPr>
          <w:rFonts w:eastAsia="Times New Roman"/>
          <w:color w:val="212121"/>
          <w:szCs w:val="24"/>
        </w:rPr>
        <w:t>ακόμη πιο συντηρητική στροφή, γίνατε</w:t>
      </w:r>
      <w:r w:rsidRPr="00BB3970">
        <w:rPr>
          <w:rFonts w:eastAsia="Times New Roman"/>
          <w:color w:val="212121"/>
          <w:szCs w:val="24"/>
        </w:rPr>
        <w:t xml:space="preserve"> </w:t>
      </w:r>
      <w:r>
        <w:rPr>
          <w:rFonts w:eastAsia="Times New Roman"/>
          <w:color w:val="212121"/>
          <w:szCs w:val="24"/>
        </w:rPr>
        <w:t>πάλι</w:t>
      </w:r>
      <w:r w:rsidRPr="00BB3970">
        <w:rPr>
          <w:rFonts w:eastAsia="Times New Roman"/>
          <w:color w:val="212121"/>
          <w:szCs w:val="24"/>
        </w:rPr>
        <w:t xml:space="preserve"> </w:t>
      </w:r>
      <w:r w:rsidRPr="00BB3970">
        <w:rPr>
          <w:rFonts w:eastAsia="Times New Roman"/>
          <w:color w:val="212121"/>
          <w:szCs w:val="24"/>
        </w:rPr>
        <w:t>γλωσσαμύντορες</w:t>
      </w:r>
      <w:r>
        <w:rPr>
          <w:rFonts w:eastAsia="Times New Roman"/>
          <w:color w:val="212121"/>
          <w:szCs w:val="24"/>
        </w:rPr>
        <w:t>. Δ</w:t>
      </w:r>
      <w:r w:rsidRPr="00BB3970">
        <w:rPr>
          <w:rFonts w:eastAsia="Times New Roman"/>
          <w:color w:val="212121"/>
          <w:szCs w:val="24"/>
        </w:rPr>
        <w:t xml:space="preserve">ηλαδή κατηγορούμαστε ότι έχουμε υπονομεύσει τη </w:t>
      </w:r>
      <w:r>
        <w:rPr>
          <w:rFonts w:eastAsia="Times New Roman"/>
          <w:color w:val="212121"/>
          <w:szCs w:val="24"/>
        </w:rPr>
        <w:t xml:space="preserve">διδασκαλία των αρχαίων ελληνικών, ότι έχουμε </w:t>
      </w:r>
      <w:r w:rsidRPr="00BB3970">
        <w:rPr>
          <w:rFonts w:eastAsia="Times New Roman"/>
          <w:color w:val="212121"/>
          <w:szCs w:val="24"/>
        </w:rPr>
        <w:t xml:space="preserve">αφαιρέσει </w:t>
      </w:r>
      <w:r>
        <w:rPr>
          <w:rFonts w:eastAsia="Times New Roman"/>
          <w:color w:val="212121"/>
          <w:szCs w:val="24"/>
        </w:rPr>
        <w:t>κείμενα</w:t>
      </w:r>
      <w:r>
        <w:rPr>
          <w:rFonts w:eastAsia="Times New Roman"/>
          <w:color w:val="212121"/>
          <w:szCs w:val="24"/>
        </w:rPr>
        <w:t>. Θ</w:t>
      </w:r>
      <w:r w:rsidRPr="00BB3970">
        <w:rPr>
          <w:rFonts w:eastAsia="Times New Roman"/>
          <w:color w:val="212121"/>
          <w:szCs w:val="24"/>
        </w:rPr>
        <w:t xml:space="preserve">έλω να σας ρωτήσω </w:t>
      </w:r>
      <w:r>
        <w:rPr>
          <w:rFonts w:eastAsia="Times New Roman"/>
          <w:color w:val="212121"/>
          <w:szCs w:val="24"/>
        </w:rPr>
        <w:t>το εξής: Θ</w:t>
      </w:r>
      <w:r w:rsidRPr="00BB3970">
        <w:rPr>
          <w:rFonts w:eastAsia="Times New Roman"/>
          <w:color w:val="212121"/>
          <w:szCs w:val="24"/>
        </w:rPr>
        <w:t xml:space="preserve">εωρείτε ότι κακώς καθιερώθηκε </w:t>
      </w:r>
      <w:r>
        <w:rPr>
          <w:rFonts w:eastAsia="Times New Roman"/>
          <w:color w:val="212121"/>
          <w:szCs w:val="24"/>
        </w:rPr>
        <w:t>στο ελάχιστο διάστημα της δ</w:t>
      </w:r>
      <w:r>
        <w:rPr>
          <w:rFonts w:eastAsia="Times New Roman"/>
          <w:color w:val="212121"/>
          <w:szCs w:val="24"/>
        </w:rPr>
        <w:t xml:space="preserve">ιακυβέρνησης Γεωργίου </w:t>
      </w:r>
      <w:r w:rsidRPr="00BB3970">
        <w:rPr>
          <w:rFonts w:eastAsia="Times New Roman"/>
          <w:color w:val="212121"/>
          <w:szCs w:val="24"/>
        </w:rPr>
        <w:t xml:space="preserve">Παπανδρέου με τη μεταρρύθμιση Ακρίτα </w:t>
      </w:r>
      <w:r>
        <w:rPr>
          <w:rFonts w:eastAsia="Times New Roman"/>
          <w:color w:val="212121"/>
          <w:szCs w:val="24"/>
        </w:rPr>
        <w:t xml:space="preserve">η </w:t>
      </w:r>
      <w:r>
        <w:rPr>
          <w:rFonts w:eastAsia="Times New Roman"/>
          <w:color w:val="212121"/>
          <w:szCs w:val="24"/>
        </w:rPr>
        <w:lastRenderedPageBreak/>
        <w:t xml:space="preserve">παράλληλη διδασκαλία </w:t>
      </w:r>
      <w:r w:rsidRPr="00BB3970">
        <w:rPr>
          <w:rFonts w:eastAsia="Times New Roman"/>
          <w:color w:val="212121"/>
          <w:szCs w:val="24"/>
        </w:rPr>
        <w:t>των αρχαίων ελληνικών από το πρωτότυπο και τη μετάφραση</w:t>
      </w:r>
      <w:r>
        <w:rPr>
          <w:rFonts w:eastAsia="Times New Roman"/>
          <w:color w:val="212121"/>
          <w:szCs w:val="24"/>
        </w:rPr>
        <w:t>,</w:t>
      </w:r>
      <w:r w:rsidRPr="00BB3970">
        <w:rPr>
          <w:rFonts w:eastAsia="Times New Roman"/>
          <w:color w:val="212121"/>
          <w:szCs w:val="24"/>
        </w:rPr>
        <w:t xml:space="preserve"> ώστε να πάψουν</w:t>
      </w:r>
      <w:r>
        <w:rPr>
          <w:rFonts w:eastAsia="Times New Roman"/>
          <w:color w:val="212121"/>
          <w:szCs w:val="24"/>
        </w:rPr>
        <w:t>,</w:t>
      </w:r>
      <w:r w:rsidRPr="00BB3970">
        <w:rPr>
          <w:rFonts w:eastAsia="Times New Roman"/>
          <w:color w:val="212121"/>
          <w:szCs w:val="24"/>
        </w:rPr>
        <w:t xml:space="preserve"> όπως έλεγε ο </w:t>
      </w:r>
      <w:r>
        <w:rPr>
          <w:rFonts w:eastAsia="Times New Roman"/>
          <w:color w:val="212121"/>
          <w:szCs w:val="24"/>
        </w:rPr>
        <w:t>αείμνηστος</w:t>
      </w:r>
      <w:r w:rsidRPr="00BB3970">
        <w:rPr>
          <w:rFonts w:eastAsia="Times New Roman"/>
          <w:color w:val="212121"/>
          <w:szCs w:val="24"/>
        </w:rPr>
        <w:t xml:space="preserve"> Χρήστος Τσολάκης</w:t>
      </w:r>
      <w:r>
        <w:rPr>
          <w:rFonts w:eastAsia="Times New Roman"/>
          <w:color w:val="212121"/>
          <w:szCs w:val="24"/>
        </w:rPr>
        <w:t>,</w:t>
      </w:r>
      <w:r w:rsidRPr="00BB3970">
        <w:rPr>
          <w:rFonts w:eastAsia="Times New Roman"/>
          <w:color w:val="212121"/>
          <w:szCs w:val="24"/>
        </w:rPr>
        <w:t xml:space="preserve"> να αποτελούν τα αρχαία ελληνικά </w:t>
      </w:r>
      <w:r>
        <w:rPr>
          <w:rFonts w:eastAsia="Times New Roman"/>
          <w:color w:val="212121"/>
          <w:szCs w:val="24"/>
        </w:rPr>
        <w:t>«</w:t>
      </w:r>
      <w:r w:rsidRPr="00BB3970">
        <w:rPr>
          <w:rFonts w:eastAsia="Times New Roman"/>
          <w:color w:val="212121"/>
          <w:szCs w:val="24"/>
        </w:rPr>
        <w:t>ένα πουκάμισο αδειανό</w:t>
      </w:r>
      <w:r>
        <w:rPr>
          <w:rFonts w:eastAsia="Times New Roman"/>
          <w:color w:val="212121"/>
          <w:szCs w:val="24"/>
        </w:rPr>
        <w:t>», να</w:t>
      </w:r>
      <w:r>
        <w:rPr>
          <w:rFonts w:eastAsia="Times New Roman"/>
          <w:color w:val="212121"/>
          <w:szCs w:val="24"/>
        </w:rPr>
        <w:t xml:space="preserve"> είναι</w:t>
      </w:r>
      <w:r w:rsidRPr="00BB3970">
        <w:rPr>
          <w:rFonts w:eastAsia="Times New Roman"/>
          <w:color w:val="212121"/>
          <w:szCs w:val="24"/>
        </w:rPr>
        <w:t xml:space="preserve"> απλώς μία φορμαλιστική προσέγγιση </w:t>
      </w:r>
      <w:r>
        <w:rPr>
          <w:rFonts w:eastAsia="Times New Roman"/>
          <w:color w:val="212121"/>
          <w:szCs w:val="24"/>
        </w:rPr>
        <w:t xml:space="preserve">του αρχαίου ελληνικού λόγου, </w:t>
      </w:r>
      <w:r w:rsidRPr="00BB3970">
        <w:rPr>
          <w:rFonts w:eastAsia="Times New Roman"/>
          <w:color w:val="212121"/>
          <w:szCs w:val="24"/>
        </w:rPr>
        <w:t>μακριά από το περιεχόμενό του</w:t>
      </w:r>
      <w:r>
        <w:rPr>
          <w:rFonts w:eastAsia="Times New Roman"/>
          <w:color w:val="212121"/>
          <w:szCs w:val="24"/>
        </w:rPr>
        <w:t xml:space="preserve">; </w:t>
      </w:r>
    </w:p>
    <w:p w14:paraId="2E247860"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Και επ’ ευκαιρία, κύριε Τζαβάρα, </w:t>
      </w:r>
      <w:r w:rsidRPr="00BB3970">
        <w:rPr>
          <w:rFonts w:eastAsia="Times New Roman"/>
          <w:color w:val="212121"/>
          <w:szCs w:val="24"/>
        </w:rPr>
        <w:t xml:space="preserve">επειδή εγκαλείτε την </w:t>
      </w:r>
      <w:r>
        <w:rPr>
          <w:rFonts w:eastAsia="Times New Roman"/>
          <w:color w:val="212121"/>
          <w:szCs w:val="24"/>
        </w:rPr>
        <w:t>Α</w:t>
      </w:r>
      <w:r w:rsidRPr="00BB3970">
        <w:rPr>
          <w:rFonts w:eastAsia="Times New Roman"/>
          <w:color w:val="212121"/>
          <w:szCs w:val="24"/>
        </w:rPr>
        <w:t>ριστερά ότι περίπου είμαστε εχθροί των αρχαίων ελληνικών</w:t>
      </w:r>
      <w:r>
        <w:rPr>
          <w:rFonts w:eastAsia="Times New Roman"/>
          <w:color w:val="212121"/>
          <w:szCs w:val="24"/>
        </w:rPr>
        <w:t>, να σας πω ότι ο Μαρξ αποκαλούσε τους α</w:t>
      </w:r>
      <w:r w:rsidRPr="00BB3970">
        <w:rPr>
          <w:rFonts w:eastAsia="Times New Roman"/>
          <w:color w:val="212121"/>
          <w:szCs w:val="24"/>
        </w:rPr>
        <w:t>ρχα</w:t>
      </w:r>
      <w:r w:rsidRPr="00BB3970">
        <w:rPr>
          <w:rFonts w:eastAsia="Times New Roman"/>
          <w:color w:val="212121"/>
          <w:szCs w:val="24"/>
        </w:rPr>
        <w:t xml:space="preserve">ίους Έλληνες </w:t>
      </w:r>
      <w:r>
        <w:rPr>
          <w:rFonts w:eastAsia="Times New Roman"/>
          <w:color w:val="212121"/>
          <w:szCs w:val="24"/>
        </w:rPr>
        <w:t>«</w:t>
      </w:r>
      <w:r w:rsidRPr="00BB3970">
        <w:rPr>
          <w:rFonts w:eastAsia="Times New Roman"/>
          <w:color w:val="212121"/>
          <w:szCs w:val="24"/>
        </w:rPr>
        <w:t>φυσιολογικά παιδιά της ανθρωπότητας</w:t>
      </w:r>
      <w:r>
        <w:rPr>
          <w:rFonts w:eastAsia="Times New Roman"/>
          <w:color w:val="212121"/>
          <w:szCs w:val="24"/>
        </w:rPr>
        <w:t>».</w:t>
      </w:r>
    </w:p>
    <w:p w14:paraId="2E247861" w14:textId="77777777" w:rsidR="00ED3BF8" w:rsidRDefault="009F432D">
      <w:pPr>
        <w:shd w:val="clear" w:color="auto" w:fill="FFFFFF"/>
        <w:spacing w:after="0" w:line="600" w:lineRule="auto"/>
        <w:ind w:firstLine="720"/>
        <w:jc w:val="both"/>
        <w:rPr>
          <w:rFonts w:eastAsia="Times New Roman"/>
          <w:color w:val="212121"/>
          <w:szCs w:val="24"/>
        </w:rPr>
      </w:pPr>
      <w:r w:rsidRPr="00CB6118">
        <w:rPr>
          <w:rFonts w:eastAsia="Times New Roman"/>
          <w:b/>
          <w:color w:val="212121"/>
          <w:szCs w:val="24"/>
        </w:rPr>
        <w:t xml:space="preserve">ΚΩΝΣΤΑΝΤΙΝΟΣ ΤΖΑΒΑΡΑΣ: </w:t>
      </w:r>
      <w:r>
        <w:rPr>
          <w:rFonts w:eastAsia="Times New Roman"/>
          <w:color w:val="212121"/>
          <w:szCs w:val="24"/>
        </w:rPr>
        <w:t>Στη διδακτορική του διατριβή.</w:t>
      </w:r>
    </w:p>
    <w:p w14:paraId="2E247862" w14:textId="77777777" w:rsidR="00ED3BF8" w:rsidRDefault="009F432D">
      <w:pPr>
        <w:shd w:val="clear" w:color="auto" w:fill="FFFFFF"/>
        <w:spacing w:after="0" w:line="600" w:lineRule="auto"/>
        <w:ind w:firstLine="720"/>
        <w:jc w:val="both"/>
        <w:rPr>
          <w:rFonts w:eastAsia="Times New Roman"/>
          <w:color w:val="212121"/>
          <w:szCs w:val="24"/>
        </w:rPr>
      </w:pPr>
      <w:r w:rsidRPr="00CB6118">
        <w:rPr>
          <w:rFonts w:eastAsia="Times New Roman"/>
          <w:b/>
          <w:color w:val="212121"/>
          <w:szCs w:val="24"/>
        </w:rPr>
        <w:t>ΤΡΙΑΝΤΑΦΥΛΛΟΣ ΜΗΤΑΦΙΔΗΣ:</w:t>
      </w:r>
      <w:r>
        <w:rPr>
          <w:rFonts w:eastAsia="Times New Roman"/>
          <w:color w:val="212121"/>
          <w:szCs w:val="24"/>
        </w:rPr>
        <w:t xml:space="preserve"> Ναι, σας το έλεγα και προηγουμένως σε μία ιδιωτική συζήτηση. Εκεί </w:t>
      </w:r>
      <w:r>
        <w:rPr>
          <w:rFonts w:eastAsia="Times New Roman"/>
          <w:color w:val="212121"/>
          <w:szCs w:val="24"/>
        </w:rPr>
        <w:t>(στη διατριβή του)</w:t>
      </w:r>
      <w:r>
        <w:rPr>
          <w:rFonts w:eastAsia="Times New Roman"/>
          <w:color w:val="212121"/>
          <w:szCs w:val="24"/>
        </w:rPr>
        <w:t xml:space="preserve"> αναφέρεται στις διαφορές ανάμεσα στη δημο</w:t>
      </w:r>
      <w:r>
        <w:rPr>
          <w:rFonts w:eastAsia="Times New Roman"/>
          <w:color w:val="212121"/>
          <w:szCs w:val="24"/>
        </w:rPr>
        <w:t>κρίτεια και στην επικούρεια φιλοσοφία.</w:t>
      </w:r>
      <w:r w:rsidRPr="00BB3970">
        <w:rPr>
          <w:rFonts w:eastAsia="Times New Roman"/>
          <w:color w:val="212121"/>
          <w:szCs w:val="24"/>
        </w:rPr>
        <w:t xml:space="preserve"> </w:t>
      </w:r>
      <w:r>
        <w:rPr>
          <w:rFonts w:eastAsia="Times New Roman"/>
          <w:color w:val="212121"/>
          <w:szCs w:val="24"/>
        </w:rPr>
        <w:t xml:space="preserve">Να μην σας </w:t>
      </w:r>
      <w:r w:rsidRPr="00BB3970">
        <w:rPr>
          <w:rFonts w:eastAsia="Times New Roman"/>
          <w:color w:val="212121"/>
          <w:szCs w:val="24"/>
        </w:rPr>
        <w:t>παραπέμψω βέβαια</w:t>
      </w:r>
      <w:r>
        <w:rPr>
          <w:rFonts w:eastAsia="Times New Roman"/>
          <w:color w:val="212121"/>
          <w:szCs w:val="24"/>
        </w:rPr>
        <w:t xml:space="preserve"> στον</w:t>
      </w:r>
      <w:r w:rsidRPr="00BB3970">
        <w:rPr>
          <w:rFonts w:eastAsia="Times New Roman"/>
          <w:color w:val="212121"/>
          <w:szCs w:val="24"/>
        </w:rPr>
        <w:t xml:space="preserve"> </w:t>
      </w:r>
      <w:r>
        <w:rPr>
          <w:rFonts w:eastAsia="Times New Roman"/>
          <w:color w:val="212121"/>
          <w:szCs w:val="24"/>
        </w:rPr>
        <w:t>τόμο 38</w:t>
      </w:r>
      <w:r w:rsidRPr="00BB3970">
        <w:rPr>
          <w:rFonts w:eastAsia="Times New Roman"/>
          <w:color w:val="212121"/>
          <w:szCs w:val="24"/>
        </w:rPr>
        <w:t xml:space="preserve"> </w:t>
      </w:r>
      <w:r>
        <w:rPr>
          <w:rFonts w:eastAsia="Times New Roman"/>
          <w:color w:val="212121"/>
          <w:szCs w:val="24"/>
        </w:rPr>
        <w:t>-</w:t>
      </w:r>
      <w:r w:rsidRPr="00BB3970">
        <w:rPr>
          <w:rFonts w:eastAsia="Times New Roman"/>
          <w:color w:val="212121"/>
          <w:szCs w:val="24"/>
        </w:rPr>
        <w:t xml:space="preserve">είναι </w:t>
      </w:r>
      <w:r>
        <w:rPr>
          <w:rFonts w:eastAsia="Times New Roman"/>
          <w:color w:val="212121"/>
          <w:szCs w:val="24"/>
        </w:rPr>
        <w:t>κακομεταφρασμένος</w:t>
      </w:r>
      <w:r w:rsidRPr="00BB3970">
        <w:rPr>
          <w:rFonts w:eastAsia="Times New Roman"/>
          <w:color w:val="212121"/>
          <w:szCs w:val="24"/>
        </w:rPr>
        <w:t xml:space="preserve"> </w:t>
      </w:r>
      <w:r>
        <w:rPr>
          <w:rFonts w:eastAsia="Times New Roman"/>
          <w:color w:val="212121"/>
          <w:szCs w:val="24"/>
        </w:rPr>
        <w:t>δ</w:t>
      </w:r>
      <w:r w:rsidRPr="00BB3970">
        <w:rPr>
          <w:rFonts w:eastAsia="Times New Roman"/>
          <w:color w:val="212121"/>
          <w:szCs w:val="24"/>
        </w:rPr>
        <w:t>υστυχώς στα ελληνικά</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των «Απάντων του Λένιν», που</w:t>
      </w:r>
      <w:r w:rsidRPr="00BB3970">
        <w:rPr>
          <w:rFonts w:eastAsia="Times New Roman"/>
          <w:color w:val="212121"/>
          <w:szCs w:val="24"/>
        </w:rPr>
        <w:t xml:space="preserve"> είναι πραγματικός θησαυρός</w:t>
      </w:r>
      <w:r>
        <w:rPr>
          <w:rFonts w:eastAsia="Times New Roman"/>
          <w:color w:val="212121"/>
          <w:szCs w:val="24"/>
        </w:rPr>
        <w:t>, για να δείτε</w:t>
      </w:r>
      <w:r w:rsidRPr="00BB3970">
        <w:rPr>
          <w:rFonts w:eastAsia="Times New Roman"/>
          <w:color w:val="212121"/>
          <w:szCs w:val="24"/>
        </w:rPr>
        <w:t xml:space="preserve"> </w:t>
      </w:r>
      <w:r>
        <w:rPr>
          <w:rFonts w:eastAsia="Times New Roman"/>
          <w:color w:val="212121"/>
          <w:szCs w:val="24"/>
        </w:rPr>
        <w:t xml:space="preserve">τι </w:t>
      </w:r>
      <w:r w:rsidRPr="00BB3970">
        <w:rPr>
          <w:rFonts w:eastAsia="Times New Roman"/>
          <w:color w:val="212121"/>
          <w:szCs w:val="24"/>
        </w:rPr>
        <w:t>μελετο</w:t>
      </w:r>
      <w:r>
        <w:rPr>
          <w:rFonts w:eastAsia="Times New Roman"/>
          <w:color w:val="212121"/>
          <w:szCs w:val="24"/>
        </w:rPr>
        <w:t xml:space="preserve">ύσαν όλοι αυτοί οι άνθρωποι. </w:t>
      </w:r>
      <w:r w:rsidRPr="00BB3970">
        <w:rPr>
          <w:rFonts w:eastAsia="Times New Roman"/>
          <w:color w:val="212121"/>
          <w:szCs w:val="24"/>
        </w:rPr>
        <w:t>Για μας ό</w:t>
      </w:r>
      <w:r>
        <w:rPr>
          <w:rFonts w:eastAsia="Times New Roman"/>
          <w:color w:val="212121"/>
          <w:szCs w:val="24"/>
        </w:rPr>
        <w:t>,</w:t>
      </w:r>
      <w:r w:rsidRPr="00BB3970">
        <w:rPr>
          <w:rFonts w:eastAsia="Times New Roman"/>
          <w:color w:val="212121"/>
          <w:szCs w:val="24"/>
        </w:rPr>
        <w:t xml:space="preserve">τι </w:t>
      </w:r>
      <w:r w:rsidRPr="00BB3970">
        <w:rPr>
          <w:rFonts w:eastAsia="Times New Roman"/>
          <w:color w:val="212121"/>
          <w:szCs w:val="24"/>
        </w:rPr>
        <w:t xml:space="preserve">καλύτερο </w:t>
      </w:r>
      <w:r w:rsidRPr="00BB3970">
        <w:rPr>
          <w:rFonts w:eastAsia="Times New Roman"/>
          <w:color w:val="212121"/>
          <w:szCs w:val="24"/>
        </w:rPr>
        <w:lastRenderedPageBreak/>
        <w:t>έχει βγάλει η ανθρωπότη</w:t>
      </w:r>
      <w:r>
        <w:rPr>
          <w:rFonts w:eastAsia="Times New Roman"/>
          <w:color w:val="212121"/>
          <w:szCs w:val="24"/>
        </w:rPr>
        <w:t>τα ανήκει στην κληρονομιά μας. Άλλο τώρα α</w:t>
      </w:r>
      <w:r w:rsidRPr="00BB3970">
        <w:rPr>
          <w:rFonts w:eastAsia="Times New Roman"/>
          <w:color w:val="212121"/>
          <w:szCs w:val="24"/>
        </w:rPr>
        <w:t>ν δεν</w:t>
      </w:r>
      <w:r>
        <w:rPr>
          <w:rFonts w:eastAsia="Times New Roman"/>
          <w:color w:val="212121"/>
          <w:szCs w:val="24"/>
        </w:rPr>
        <w:t xml:space="preserve"> καταφέραμε να </w:t>
      </w:r>
      <w:r>
        <w:rPr>
          <w:rFonts w:eastAsia="Times New Roman"/>
          <w:color w:val="212121"/>
          <w:szCs w:val="24"/>
        </w:rPr>
        <w:t xml:space="preserve">την </w:t>
      </w:r>
      <w:r>
        <w:rPr>
          <w:rFonts w:eastAsia="Times New Roman"/>
          <w:color w:val="212121"/>
          <w:szCs w:val="24"/>
        </w:rPr>
        <w:t xml:space="preserve">αξιοποιήσουμε. Αυτή, όμως, είναι η δική </w:t>
      </w:r>
      <w:r w:rsidRPr="00BB3970">
        <w:rPr>
          <w:rFonts w:eastAsia="Times New Roman"/>
          <w:color w:val="212121"/>
          <w:szCs w:val="24"/>
        </w:rPr>
        <w:t>μας αντίληψη</w:t>
      </w:r>
      <w:r>
        <w:rPr>
          <w:rFonts w:eastAsia="Times New Roman"/>
          <w:color w:val="212121"/>
          <w:szCs w:val="24"/>
        </w:rPr>
        <w:t>.</w:t>
      </w:r>
      <w:r w:rsidRPr="00BB3970">
        <w:rPr>
          <w:rFonts w:eastAsia="Times New Roman"/>
          <w:color w:val="212121"/>
          <w:szCs w:val="24"/>
        </w:rPr>
        <w:t xml:space="preserve"> </w:t>
      </w:r>
    </w:p>
    <w:p w14:paraId="2E247863"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(Στο σημείο αυτό την Προεδρική Έδρα καταλαμβάνει ο ΣΤ΄ Αντιπρόεδρος της Βουλής κ. </w:t>
      </w:r>
      <w:r w:rsidRPr="001424B8">
        <w:rPr>
          <w:rFonts w:eastAsia="Times New Roman"/>
          <w:b/>
          <w:color w:val="212121"/>
          <w:szCs w:val="24"/>
        </w:rPr>
        <w:t>ΓΕΩΡΓΙΟΣ ΛΑΜΠΡΟΥΛΗΣ</w:t>
      </w:r>
      <w:r>
        <w:rPr>
          <w:rFonts w:eastAsia="Times New Roman"/>
          <w:color w:val="212121"/>
          <w:szCs w:val="24"/>
        </w:rPr>
        <w:t>)</w:t>
      </w:r>
    </w:p>
    <w:p w14:paraId="2E247864"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Το άλλο που </w:t>
      </w:r>
      <w:r w:rsidRPr="00BB3970">
        <w:rPr>
          <w:rFonts w:eastAsia="Times New Roman"/>
          <w:color w:val="212121"/>
          <w:szCs w:val="24"/>
        </w:rPr>
        <w:t xml:space="preserve">θέλω να σας </w:t>
      </w:r>
      <w:r>
        <w:rPr>
          <w:rFonts w:eastAsia="Times New Roman"/>
          <w:color w:val="212121"/>
          <w:szCs w:val="24"/>
        </w:rPr>
        <w:t xml:space="preserve">πω είναι το εξής: Ένα </w:t>
      </w:r>
      <w:r w:rsidRPr="00BB3970">
        <w:rPr>
          <w:rFonts w:eastAsia="Times New Roman"/>
          <w:color w:val="212121"/>
          <w:szCs w:val="24"/>
        </w:rPr>
        <w:t>από τα δημοφιλέστερα θέματα που γράφαμε στα σχολι</w:t>
      </w:r>
      <w:r>
        <w:rPr>
          <w:rFonts w:eastAsia="Times New Roman"/>
          <w:color w:val="212121"/>
          <w:szCs w:val="24"/>
        </w:rPr>
        <w:t xml:space="preserve">κά μας χρόνια στο γυμνάσιο ήταν: «Παιδείας αι μεν </w:t>
      </w:r>
      <w:proofErr w:type="spellStart"/>
      <w:r>
        <w:rPr>
          <w:rFonts w:eastAsia="Times New Roman"/>
          <w:color w:val="212121"/>
          <w:szCs w:val="24"/>
        </w:rPr>
        <w:t>ρίζαι</w:t>
      </w:r>
      <w:proofErr w:type="spellEnd"/>
      <w:r>
        <w:rPr>
          <w:rFonts w:eastAsia="Times New Roman"/>
          <w:color w:val="212121"/>
          <w:szCs w:val="24"/>
        </w:rPr>
        <w:t xml:space="preserve"> </w:t>
      </w:r>
      <w:proofErr w:type="spellStart"/>
      <w:r>
        <w:rPr>
          <w:rFonts w:eastAsia="Times New Roman"/>
          <w:color w:val="212121"/>
          <w:szCs w:val="24"/>
        </w:rPr>
        <w:t>πικραί</w:t>
      </w:r>
      <w:proofErr w:type="spellEnd"/>
      <w:r>
        <w:rPr>
          <w:rFonts w:eastAsia="Times New Roman"/>
          <w:color w:val="212121"/>
          <w:szCs w:val="24"/>
        </w:rPr>
        <w:t xml:space="preserve">, οι δε καρποί γλυκείς». Δυστυχώς, όμως, </w:t>
      </w:r>
      <w:r w:rsidRPr="00BB3970">
        <w:rPr>
          <w:rFonts w:eastAsia="Times New Roman"/>
          <w:color w:val="212121"/>
          <w:szCs w:val="24"/>
        </w:rPr>
        <w:t xml:space="preserve">αυτούς τους </w:t>
      </w:r>
      <w:r>
        <w:rPr>
          <w:rFonts w:eastAsia="Times New Roman"/>
          <w:color w:val="212121"/>
          <w:szCs w:val="24"/>
        </w:rPr>
        <w:t>«</w:t>
      </w:r>
      <w:r w:rsidRPr="00BB3970">
        <w:rPr>
          <w:rFonts w:eastAsia="Times New Roman"/>
          <w:color w:val="212121"/>
          <w:szCs w:val="24"/>
        </w:rPr>
        <w:t>γλυκούς καρπούς</w:t>
      </w:r>
      <w:r>
        <w:rPr>
          <w:rFonts w:eastAsia="Times New Roman"/>
          <w:color w:val="212121"/>
          <w:szCs w:val="24"/>
        </w:rPr>
        <w:t>»</w:t>
      </w:r>
      <w:r w:rsidRPr="00BB3970">
        <w:rPr>
          <w:rFonts w:eastAsia="Times New Roman"/>
          <w:color w:val="212121"/>
          <w:szCs w:val="24"/>
        </w:rPr>
        <w:t xml:space="preserve"> της παιδείας δεν τους </w:t>
      </w:r>
      <w:r>
        <w:rPr>
          <w:rFonts w:eastAsia="Times New Roman"/>
          <w:color w:val="212121"/>
          <w:szCs w:val="24"/>
        </w:rPr>
        <w:t>γεύοντ</w:t>
      </w:r>
      <w:r>
        <w:rPr>
          <w:rFonts w:eastAsia="Times New Roman"/>
          <w:color w:val="212121"/>
          <w:szCs w:val="24"/>
        </w:rPr>
        <w:t>αι</w:t>
      </w:r>
      <w:r w:rsidRPr="00BB3970">
        <w:rPr>
          <w:rFonts w:eastAsia="Times New Roman"/>
          <w:color w:val="212121"/>
          <w:szCs w:val="24"/>
        </w:rPr>
        <w:t xml:space="preserve"> σήμερα οι </w:t>
      </w:r>
      <w:r>
        <w:rPr>
          <w:rFonts w:eastAsia="Times New Roman"/>
          <w:color w:val="212121"/>
          <w:szCs w:val="24"/>
        </w:rPr>
        <w:t xml:space="preserve">νέοι άνθρωποι, </w:t>
      </w:r>
      <w:r w:rsidRPr="00BB3970">
        <w:rPr>
          <w:rFonts w:eastAsia="Times New Roman"/>
          <w:color w:val="212121"/>
          <w:szCs w:val="24"/>
        </w:rPr>
        <w:t xml:space="preserve">που </w:t>
      </w:r>
      <w:r>
        <w:rPr>
          <w:rFonts w:eastAsia="Times New Roman"/>
          <w:color w:val="212121"/>
          <w:szCs w:val="24"/>
        </w:rPr>
        <w:t xml:space="preserve">αν και </w:t>
      </w:r>
      <w:r w:rsidRPr="00BB3970">
        <w:rPr>
          <w:rFonts w:eastAsia="Times New Roman"/>
          <w:color w:val="212121"/>
          <w:szCs w:val="24"/>
        </w:rPr>
        <w:t>με τόσο εξαιρετικά πρ</w:t>
      </w:r>
      <w:r>
        <w:rPr>
          <w:rFonts w:eastAsia="Times New Roman"/>
          <w:color w:val="212121"/>
          <w:szCs w:val="24"/>
        </w:rPr>
        <w:t xml:space="preserve">οσόντα εγκατέλειψαν τη χώρα. Γι’ αυτό δεν μας λέτε τίποτα. </w:t>
      </w:r>
      <w:r w:rsidRPr="004D219D">
        <w:rPr>
          <w:rFonts w:eastAsia="Times New Roman"/>
          <w:color w:val="212121"/>
          <w:szCs w:val="24"/>
        </w:rPr>
        <w:t>Εσείς</w:t>
      </w:r>
      <w:r w:rsidRPr="00BB3970">
        <w:rPr>
          <w:rFonts w:eastAsia="Times New Roman"/>
          <w:color w:val="212121"/>
          <w:szCs w:val="24"/>
        </w:rPr>
        <w:t xml:space="preserve"> λέτε ότι όλη αυτή </w:t>
      </w:r>
      <w:r>
        <w:rPr>
          <w:rFonts w:eastAsia="Times New Roman"/>
          <w:color w:val="212121"/>
          <w:szCs w:val="24"/>
        </w:rPr>
        <w:t>η συμφορά</w:t>
      </w:r>
      <w:r w:rsidRPr="00BB3970">
        <w:rPr>
          <w:rFonts w:eastAsia="Times New Roman"/>
          <w:color w:val="212121"/>
          <w:szCs w:val="24"/>
        </w:rPr>
        <w:t xml:space="preserve"> </w:t>
      </w:r>
      <w:r>
        <w:rPr>
          <w:rFonts w:eastAsia="Times New Roman"/>
          <w:color w:val="212121"/>
          <w:szCs w:val="24"/>
        </w:rPr>
        <w:t>έπληξε τον τόπο</w:t>
      </w:r>
      <w:r>
        <w:rPr>
          <w:rFonts w:eastAsia="Times New Roman"/>
          <w:color w:val="212121"/>
          <w:szCs w:val="24"/>
        </w:rPr>
        <w:t>,</w:t>
      </w:r>
      <w:r>
        <w:rPr>
          <w:rFonts w:eastAsia="Times New Roman"/>
          <w:color w:val="212121"/>
          <w:szCs w:val="24"/>
        </w:rPr>
        <w:t xml:space="preserve"> μόλις ανέβηκαν</w:t>
      </w:r>
      <w:r w:rsidRPr="00BB3970">
        <w:rPr>
          <w:rFonts w:eastAsia="Times New Roman"/>
          <w:color w:val="212121"/>
          <w:szCs w:val="24"/>
        </w:rPr>
        <w:t xml:space="preserve"> </w:t>
      </w:r>
      <w:r>
        <w:rPr>
          <w:rFonts w:eastAsia="Times New Roman"/>
          <w:color w:val="212121"/>
          <w:szCs w:val="24"/>
        </w:rPr>
        <w:t>στην εξουσία</w:t>
      </w:r>
      <w:r w:rsidRPr="00BB3970">
        <w:rPr>
          <w:rFonts w:eastAsia="Times New Roman"/>
          <w:color w:val="212121"/>
          <w:szCs w:val="24"/>
        </w:rPr>
        <w:t xml:space="preserve"> οι οπαδοί της </w:t>
      </w:r>
      <w:r>
        <w:rPr>
          <w:rFonts w:eastAsia="Times New Roman"/>
          <w:color w:val="212121"/>
          <w:szCs w:val="24"/>
        </w:rPr>
        <w:t>«</w:t>
      </w:r>
      <w:r w:rsidRPr="00BB3970">
        <w:rPr>
          <w:rFonts w:eastAsia="Times New Roman"/>
          <w:color w:val="212121"/>
          <w:szCs w:val="24"/>
        </w:rPr>
        <w:t>ήσσονος προ</w:t>
      </w:r>
      <w:r>
        <w:rPr>
          <w:rFonts w:eastAsia="Times New Roman"/>
          <w:color w:val="212121"/>
          <w:szCs w:val="24"/>
        </w:rPr>
        <w:t>σπάθειας</w:t>
      </w:r>
      <w:r>
        <w:rPr>
          <w:rFonts w:eastAsia="Times New Roman"/>
          <w:color w:val="212121"/>
          <w:szCs w:val="24"/>
        </w:rPr>
        <w:t>»</w:t>
      </w:r>
      <w:r>
        <w:rPr>
          <w:rFonts w:eastAsia="Times New Roman"/>
          <w:color w:val="212121"/>
          <w:szCs w:val="24"/>
        </w:rPr>
        <w:t xml:space="preserve">, οι </w:t>
      </w:r>
      <w:proofErr w:type="spellStart"/>
      <w:r>
        <w:rPr>
          <w:rFonts w:eastAsia="Times New Roman"/>
          <w:color w:val="212121"/>
          <w:szCs w:val="24"/>
        </w:rPr>
        <w:t>συριζαίοι</w:t>
      </w:r>
      <w:proofErr w:type="spellEnd"/>
      <w:r>
        <w:rPr>
          <w:rFonts w:eastAsia="Times New Roman"/>
          <w:color w:val="212121"/>
          <w:szCs w:val="24"/>
        </w:rPr>
        <w:t xml:space="preserve">. </w:t>
      </w:r>
    </w:p>
    <w:p w14:paraId="2E247865"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Θα ήθε</w:t>
      </w:r>
      <w:r>
        <w:rPr>
          <w:rFonts w:eastAsia="Times New Roman"/>
          <w:color w:val="212121"/>
          <w:szCs w:val="24"/>
        </w:rPr>
        <w:t xml:space="preserve">λα </w:t>
      </w:r>
      <w:r w:rsidRPr="00BB3970">
        <w:rPr>
          <w:rFonts w:eastAsia="Times New Roman"/>
          <w:color w:val="212121"/>
          <w:szCs w:val="24"/>
        </w:rPr>
        <w:t xml:space="preserve">να σας θυμίσω κάποια πράγματα που έχουν σχέση με την πρόσφατη ιστορία της παράταξής </w:t>
      </w:r>
      <w:r>
        <w:rPr>
          <w:rFonts w:eastAsia="Times New Roman"/>
          <w:color w:val="212121"/>
          <w:szCs w:val="24"/>
        </w:rPr>
        <w:t>σας.</w:t>
      </w:r>
      <w:r w:rsidRPr="00BB3970">
        <w:rPr>
          <w:rFonts w:eastAsia="Times New Roman"/>
          <w:color w:val="212121"/>
          <w:szCs w:val="24"/>
        </w:rPr>
        <w:t xml:space="preserve"> </w:t>
      </w:r>
      <w:r>
        <w:rPr>
          <w:rFonts w:eastAsia="Times New Roman"/>
          <w:color w:val="212121"/>
          <w:szCs w:val="24"/>
        </w:rPr>
        <w:t>Κ</w:t>
      </w:r>
      <w:r w:rsidRPr="00BB3970">
        <w:rPr>
          <w:rFonts w:eastAsia="Times New Roman"/>
          <w:color w:val="212121"/>
          <w:szCs w:val="24"/>
        </w:rPr>
        <w:t xml:space="preserve">αι επειδή καμαρώνετε που η </w:t>
      </w:r>
      <w:r>
        <w:rPr>
          <w:rFonts w:eastAsia="Times New Roman"/>
          <w:color w:val="212121"/>
          <w:szCs w:val="24"/>
        </w:rPr>
        <w:t>φοιτητική</w:t>
      </w:r>
      <w:r w:rsidRPr="00BB3970">
        <w:rPr>
          <w:rFonts w:eastAsia="Times New Roman"/>
          <w:color w:val="212121"/>
          <w:szCs w:val="24"/>
        </w:rPr>
        <w:t xml:space="preserve"> </w:t>
      </w:r>
      <w:r w:rsidRPr="00BB3970">
        <w:rPr>
          <w:rFonts w:eastAsia="Times New Roman"/>
          <w:color w:val="212121"/>
          <w:szCs w:val="24"/>
        </w:rPr>
        <w:t xml:space="preserve">παράταξή σας </w:t>
      </w:r>
      <w:r>
        <w:rPr>
          <w:rFonts w:eastAsia="Times New Roman"/>
          <w:color w:val="212121"/>
          <w:szCs w:val="24"/>
        </w:rPr>
        <w:t xml:space="preserve">πρώτευσε </w:t>
      </w:r>
      <w:r w:rsidRPr="00BB3970">
        <w:rPr>
          <w:rFonts w:eastAsia="Times New Roman"/>
          <w:color w:val="212121"/>
          <w:szCs w:val="24"/>
        </w:rPr>
        <w:t>πάλι στις εκλογές</w:t>
      </w:r>
      <w:r>
        <w:rPr>
          <w:rFonts w:eastAsia="Times New Roman"/>
          <w:color w:val="212121"/>
          <w:szCs w:val="24"/>
        </w:rPr>
        <w:t>, να σας θυμίσω</w:t>
      </w:r>
      <w:r w:rsidRPr="00BB3970">
        <w:rPr>
          <w:rFonts w:eastAsia="Times New Roman"/>
          <w:color w:val="212121"/>
          <w:szCs w:val="24"/>
        </w:rPr>
        <w:t xml:space="preserve"> τι έγινε με την </w:t>
      </w:r>
      <w:r>
        <w:rPr>
          <w:rFonts w:eastAsia="Times New Roman"/>
          <w:color w:val="212121"/>
          <w:szCs w:val="24"/>
        </w:rPr>
        <w:t xml:space="preserve">ΟΝΝΕΔ της Πάτρας, που </w:t>
      </w:r>
      <w:r w:rsidRPr="00BB3970">
        <w:rPr>
          <w:rFonts w:eastAsia="Times New Roman"/>
          <w:color w:val="212121"/>
          <w:szCs w:val="24"/>
        </w:rPr>
        <w:lastRenderedPageBreak/>
        <w:t>υπερασπίστηκ</w:t>
      </w:r>
      <w:r>
        <w:rPr>
          <w:rFonts w:eastAsia="Times New Roman"/>
          <w:color w:val="212121"/>
          <w:szCs w:val="24"/>
        </w:rPr>
        <w:t>ε</w:t>
      </w:r>
      <w:r w:rsidRPr="00BB3970">
        <w:rPr>
          <w:rFonts w:eastAsia="Times New Roman"/>
          <w:color w:val="212121"/>
          <w:szCs w:val="24"/>
        </w:rPr>
        <w:t xml:space="preserve"> </w:t>
      </w:r>
      <w:r w:rsidRPr="00BB3970">
        <w:rPr>
          <w:rFonts w:eastAsia="Times New Roman"/>
          <w:color w:val="212121"/>
          <w:szCs w:val="24"/>
        </w:rPr>
        <w:t xml:space="preserve">αυτούς που </w:t>
      </w:r>
      <w:r w:rsidRPr="00BB3970">
        <w:rPr>
          <w:rFonts w:eastAsia="Times New Roman"/>
          <w:color w:val="212121"/>
          <w:szCs w:val="24"/>
        </w:rPr>
        <w:t>αντέγραφαν</w:t>
      </w:r>
      <w:r>
        <w:rPr>
          <w:rFonts w:eastAsia="Times New Roman"/>
          <w:color w:val="212121"/>
          <w:szCs w:val="24"/>
        </w:rPr>
        <w:t>; Ε</w:t>
      </w:r>
      <w:r w:rsidRPr="00BB3970">
        <w:rPr>
          <w:rFonts w:eastAsia="Times New Roman"/>
          <w:color w:val="212121"/>
          <w:szCs w:val="24"/>
        </w:rPr>
        <w:t>ίδατε τη νεολαία του ΣΥΡΙΖΑ να κάνει κάτι τέτοιο</w:t>
      </w:r>
      <w:r>
        <w:rPr>
          <w:rFonts w:eastAsia="Times New Roman"/>
          <w:color w:val="212121"/>
          <w:szCs w:val="24"/>
        </w:rPr>
        <w:t>;</w:t>
      </w:r>
      <w:r w:rsidRPr="00BB3970">
        <w:rPr>
          <w:rFonts w:eastAsia="Times New Roman"/>
          <w:color w:val="212121"/>
          <w:szCs w:val="24"/>
        </w:rPr>
        <w:t xml:space="preserve"> Ή τη νεολαία του </w:t>
      </w:r>
      <w:r>
        <w:rPr>
          <w:rFonts w:eastAsia="Times New Roman"/>
          <w:color w:val="212121"/>
          <w:szCs w:val="24"/>
        </w:rPr>
        <w:t>ΚΚΕ; Όχι.</w:t>
      </w:r>
    </w:p>
    <w:p w14:paraId="2E247866" w14:textId="77777777" w:rsidR="00ED3BF8" w:rsidRDefault="009F432D">
      <w:pPr>
        <w:shd w:val="clear" w:color="auto" w:fill="FFFFFF"/>
        <w:spacing w:after="0" w:line="600" w:lineRule="auto"/>
        <w:ind w:firstLine="720"/>
        <w:jc w:val="both"/>
        <w:rPr>
          <w:rFonts w:eastAsia="Times New Roman"/>
          <w:color w:val="212121"/>
          <w:szCs w:val="24"/>
        </w:rPr>
      </w:pPr>
      <w:r w:rsidRPr="004D219D">
        <w:rPr>
          <w:rFonts w:eastAsia="Times New Roman"/>
          <w:b/>
          <w:color w:val="212121"/>
          <w:szCs w:val="24"/>
        </w:rPr>
        <w:t>ΚΩΝΣΤΑΝΤΙΝΟΣ ΤΖΑΒΑΡΑΣ:</w:t>
      </w:r>
      <w:r>
        <w:rPr>
          <w:rFonts w:eastAsia="Times New Roman"/>
          <w:color w:val="212121"/>
          <w:szCs w:val="24"/>
        </w:rPr>
        <w:t xml:space="preserve"> Τους διαγράψαμε αυτούς.</w:t>
      </w:r>
    </w:p>
    <w:p w14:paraId="2E247867" w14:textId="77777777" w:rsidR="00ED3BF8" w:rsidRDefault="009F432D">
      <w:pPr>
        <w:shd w:val="clear" w:color="auto" w:fill="FFFFFF"/>
        <w:spacing w:after="0" w:line="600" w:lineRule="auto"/>
        <w:ind w:firstLine="720"/>
        <w:jc w:val="both"/>
        <w:rPr>
          <w:rFonts w:eastAsia="Times New Roman"/>
          <w:color w:val="212121"/>
          <w:szCs w:val="24"/>
        </w:rPr>
      </w:pPr>
      <w:r w:rsidRPr="004D219D">
        <w:rPr>
          <w:rFonts w:eastAsia="Times New Roman"/>
          <w:b/>
          <w:color w:val="212121"/>
          <w:szCs w:val="24"/>
        </w:rPr>
        <w:t>ΤΡΙΑΝΤΑΦΥΛΛΟΣ ΜΗΤΑΦΙΔΗΣ:</w:t>
      </w:r>
      <w:r>
        <w:rPr>
          <w:rFonts w:eastAsia="Times New Roman"/>
          <w:color w:val="212121"/>
          <w:szCs w:val="24"/>
        </w:rPr>
        <w:t xml:space="preserve"> Τους διαγράψατε. Καλά κάνατε.</w:t>
      </w:r>
    </w:p>
    <w:p w14:paraId="2E247868"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w:t>
      </w:r>
      <w:r>
        <w:rPr>
          <w:rFonts w:eastAsia="Times New Roman"/>
          <w:color w:val="212121"/>
          <w:szCs w:val="24"/>
        </w:rPr>
        <w:t>ου κυρίου Βουλευτή)</w:t>
      </w:r>
    </w:p>
    <w:p w14:paraId="2E247869"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Ν</w:t>
      </w:r>
      <w:r w:rsidRPr="00BB3970">
        <w:rPr>
          <w:rFonts w:eastAsia="Times New Roman"/>
          <w:color w:val="212121"/>
          <w:szCs w:val="24"/>
        </w:rPr>
        <w:t xml:space="preserve">α σας θυμίσω </w:t>
      </w:r>
      <w:r>
        <w:rPr>
          <w:rFonts w:eastAsia="Times New Roman"/>
          <w:color w:val="212121"/>
          <w:szCs w:val="24"/>
        </w:rPr>
        <w:t>και κάτι άλλο: Γιατί δεν εφαρμόσατε τον</w:t>
      </w:r>
      <w:r w:rsidRPr="00BB3970">
        <w:rPr>
          <w:rFonts w:eastAsia="Times New Roman"/>
          <w:color w:val="212121"/>
          <w:szCs w:val="24"/>
        </w:rPr>
        <w:t xml:space="preserve"> νόμο Γιαννάκου </w:t>
      </w:r>
      <w:r>
        <w:rPr>
          <w:rFonts w:eastAsia="Times New Roman"/>
          <w:color w:val="212121"/>
          <w:szCs w:val="24"/>
        </w:rPr>
        <w:t xml:space="preserve">για </w:t>
      </w:r>
      <w:r w:rsidRPr="00BB3970">
        <w:rPr>
          <w:rFonts w:eastAsia="Times New Roman"/>
          <w:color w:val="212121"/>
          <w:szCs w:val="24"/>
        </w:rPr>
        <w:t>τα πλαστά πτυχία</w:t>
      </w:r>
      <w:r>
        <w:rPr>
          <w:rFonts w:eastAsia="Times New Roman"/>
          <w:color w:val="212121"/>
          <w:szCs w:val="24"/>
        </w:rPr>
        <w:t>, εσείς που είστε οπαδοί της αριστείας, που</w:t>
      </w:r>
      <w:r w:rsidRPr="00BB3970">
        <w:rPr>
          <w:rFonts w:eastAsia="Times New Roman"/>
          <w:color w:val="212121"/>
          <w:szCs w:val="24"/>
        </w:rPr>
        <w:t xml:space="preserve"> εμείς την </w:t>
      </w:r>
      <w:r>
        <w:rPr>
          <w:rFonts w:eastAsia="Times New Roman"/>
          <w:color w:val="212121"/>
          <w:szCs w:val="24"/>
        </w:rPr>
        <w:t>«</w:t>
      </w:r>
      <w:r w:rsidRPr="00BB3970">
        <w:rPr>
          <w:rFonts w:eastAsia="Times New Roman"/>
          <w:color w:val="212121"/>
          <w:szCs w:val="24"/>
        </w:rPr>
        <w:t>πολεμάμε</w:t>
      </w:r>
      <w:r>
        <w:rPr>
          <w:rFonts w:eastAsia="Times New Roman"/>
          <w:color w:val="212121"/>
          <w:szCs w:val="24"/>
        </w:rPr>
        <w:t>»</w:t>
      </w:r>
      <w:r>
        <w:rPr>
          <w:rFonts w:eastAsia="Times New Roman"/>
          <w:color w:val="212121"/>
          <w:szCs w:val="24"/>
        </w:rPr>
        <w:t>;</w:t>
      </w:r>
      <w:r w:rsidRPr="00BB3970">
        <w:rPr>
          <w:rFonts w:eastAsia="Times New Roman"/>
          <w:color w:val="212121"/>
          <w:szCs w:val="24"/>
        </w:rPr>
        <w:t xml:space="preserve"> Τι κάνατε</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επίσης,</w:t>
      </w:r>
      <w:r w:rsidRPr="00BB3970">
        <w:rPr>
          <w:rFonts w:eastAsia="Times New Roman"/>
          <w:color w:val="212121"/>
          <w:szCs w:val="24"/>
        </w:rPr>
        <w:t xml:space="preserve"> με τις καταγγελίες</w:t>
      </w:r>
      <w:r>
        <w:rPr>
          <w:rFonts w:eastAsia="Times New Roman"/>
          <w:color w:val="212121"/>
          <w:szCs w:val="24"/>
        </w:rPr>
        <w:t xml:space="preserve"> </w:t>
      </w:r>
      <w:r>
        <w:rPr>
          <w:rFonts w:eastAsia="Times New Roman"/>
          <w:color w:val="212121"/>
          <w:szCs w:val="24"/>
        </w:rPr>
        <w:t xml:space="preserve">της </w:t>
      </w:r>
      <w:r>
        <w:rPr>
          <w:rFonts w:eastAsia="Times New Roman"/>
          <w:color w:val="212121"/>
          <w:szCs w:val="24"/>
        </w:rPr>
        <w:t>ΟΙΕΛΕ</w:t>
      </w:r>
      <w:r w:rsidRPr="00BB3970">
        <w:rPr>
          <w:rFonts w:eastAsia="Times New Roman"/>
          <w:color w:val="212121"/>
          <w:szCs w:val="24"/>
        </w:rPr>
        <w:t xml:space="preserve"> για </w:t>
      </w:r>
      <w:r>
        <w:rPr>
          <w:rFonts w:eastAsia="Times New Roman"/>
          <w:color w:val="212121"/>
          <w:szCs w:val="24"/>
        </w:rPr>
        <w:t xml:space="preserve">τα </w:t>
      </w:r>
      <w:r w:rsidRPr="00BB3970">
        <w:rPr>
          <w:rFonts w:eastAsia="Times New Roman"/>
          <w:color w:val="212121"/>
          <w:szCs w:val="24"/>
        </w:rPr>
        <w:t xml:space="preserve">χιλιάδες πλαστά </w:t>
      </w:r>
      <w:r>
        <w:rPr>
          <w:rFonts w:eastAsia="Times New Roman"/>
          <w:color w:val="212121"/>
          <w:szCs w:val="24"/>
        </w:rPr>
        <w:t>πτυχία</w:t>
      </w:r>
      <w:r w:rsidRPr="00BB3970">
        <w:rPr>
          <w:rFonts w:eastAsia="Times New Roman"/>
          <w:color w:val="212121"/>
          <w:szCs w:val="24"/>
        </w:rPr>
        <w:t xml:space="preserve"> από</w:t>
      </w:r>
      <w:r w:rsidRPr="00BB3970">
        <w:rPr>
          <w:rFonts w:eastAsia="Times New Roman"/>
          <w:color w:val="212121"/>
          <w:szCs w:val="24"/>
        </w:rPr>
        <w:t xml:space="preserve"> </w:t>
      </w:r>
      <w:r>
        <w:rPr>
          <w:rFonts w:eastAsia="Times New Roman"/>
          <w:color w:val="212121"/>
          <w:szCs w:val="24"/>
        </w:rPr>
        <w:t xml:space="preserve">την </w:t>
      </w:r>
      <w:r>
        <w:rPr>
          <w:rFonts w:eastAsia="Times New Roman"/>
          <w:color w:val="212121"/>
          <w:szCs w:val="24"/>
        </w:rPr>
        <w:t>ιδιωτική</w:t>
      </w:r>
      <w:r>
        <w:rPr>
          <w:rFonts w:eastAsia="Times New Roman"/>
          <w:color w:val="212121"/>
          <w:szCs w:val="24"/>
        </w:rPr>
        <w:t xml:space="preserve"> </w:t>
      </w:r>
      <w:r w:rsidRPr="00BB3970">
        <w:rPr>
          <w:rFonts w:eastAsia="Times New Roman"/>
          <w:color w:val="212121"/>
          <w:szCs w:val="24"/>
        </w:rPr>
        <w:t>τεχνική επαγγελματική εκπαίδευση</w:t>
      </w:r>
      <w:r>
        <w:rPr>
          <w:rFonts w:eastAsia="Times New Roman"/>
          <w:color w:val="212121"/>
          <w:szCs w:val="24"/>
        </w:rPr>
        <w:t>;</w:t>
      </w:r>
      <w:r w:rsidRPr="00BB3970">
        <w:rPr>
          <w:rFonts w:eastAsia="Times New Roman"/>
          <w:color w:val="212121"/>
          <w:szCs w:val="24"/>
        </w:rPr>
        <w:t xml:space="preserve"> Πολλοί από αυτούς με τα πλαστά πτυχία είναι προϊστάμενοι υπηρεσιών</w:t>
      </w:r>
      <w:r>
        <w:rPr>
          <w:rFonts w:eastAsia="Times New Roman"/>
          <w:color w:val="212121"/>
          <w:szCs w:val="24"/>
        </w:rPr>
        <w:t xml:space="preserve"> στη</w:t>
      </w:r>
      <w:r w:rsidRPr="00BB3970">
        <w:rPr>
          <w:rFonts w:eastAsia="Times New Roman"/>
          <w:color w:val="212121"/>
          <w:szCs w:val="24"/>
        </w:rPr>
        <w:t xml:space="preserve"> Θεσσαλονίκη αυτή</w:t>
      </w:r>
      <w:r>
        <w:rPr>
          <w:rFonts w:eastAsia="Times New Roman"/>
          <w:color w:val="212121"/>
          <w:szCs w:val="24"/>
        </w:rPr>
        <w:t>ν</w:t>
      </w:r>
      <w:r w:rsidRPr="00BB3970">
        <w:rPr>
          <w:rFonts w:eastAsia="Times New Roman"/>
          <w:color w:val="212121"/>
          <w:szCs w:val="24"/>
        </w:rPr>
        <w:t xml:space="preserve"> τη στιγμή</w:t>
      </w:r>
      <w:r>
        <w:rPr>
          <w:rFonts w:eastAsia="Times New Roman"/>
          <w:color w:val="212121"/>
          <w:szCs w:val="24"/>
        </w:rPr>
        <w:t>. Και</w:t>
      </w:r>
      <w:r w:rsidRPr="00BB3970">
        <w:rPr>
          <w:rFonts w:eastAsia="Times New Roman"/>
          <w:color w:val="212121"/>
          <w:szCs w:val="24"/>
        </w:rPr>
        <w:t xml:space="preserve"> σας το λέω μετά λόγου γνώσεως</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Τίποτα δεν κάνατε. Έ</w:t>
      </w:r>
      <w:r w:rsidRPr="00BB3970">
        <w:rPr>
          <w:rFonts w:eastAsia="Times New Roman"/>
          <w:color w:val="212121"/>
          <w:szCs w:val="24"/>
        </w:rPr>
        <w:t>ρχεστε</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όμως,</w:t>
      </w:r>
      <w:r w:rsidRPr="00BB3970">
        <w:rPr>
          <w:rFonts w:eastAsia="Times New Roman"/>
          <w:color w:val="212121"/>
          <w:szCs w:val="24"/>
        </w:rPr>
        <w:t xml:space="preserve"> εδώ και </w:t>
      </w:r>
      <w:r>
        <w:rPr>
          <w:rFonts w:eastAsia="Times New Roman"/>
          <w:color w:val="212121"/>
          <w:szCs w:val="24"/>
        </w:rPr>
        <w:t>παπαγαλίζετε</w:t>
      </w:r>
      <w:r w:rsidRPr="00BB3970">
        <w:rPr>
          <w:rFonts w:eastAsia="Times New Roman"/>
          <w:color w:val="212121"/>
          <w:szCs w:val="24"/>
        </w:rPr>
        <w:t xml:space="preserve"> εκείνη τη γνωστή δ</w:t>
      </w:r>
      <w:r w:rsidRPr="00BB3970">
        <w:rPr>
          <w:rFonts w:eastAsia="Times New Roman"/>
          <w:color w:val="212121"/>
          <w:szCs w:val="24"/>
        </w:rPr>
        <w:t xml:space="preserve">εξιά </w:t>
      </w:r>
      <w:r>
        <w:rPr>
          <w:rFonts w:eastAsia="Times New Roman"/>
          <w:color w:val="212121"/>
          <w:szCs w:val="24"/>
        </w:rPr>
        <w:t>«</w:t>
      </w:r>
      <w:r w:rsidRPr="00BB3970">
        <w:rPr>
          <w:rFonts w:eastAsia="Times New Roman"/>
          <w:color w:val="212121"/>
          <w:szCs w:val="24"/>
        </w:rPr>
        <w:t>χρηστομάθεια</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w:t>
      </w:r>
      <w:r w:rsidRPr="00BB3970">
        <w:rPr>
          <w:rFonts w:eastAsia="Times New Roman"/>
          <w:color w:val="212121"/>
          <w:szCs w:val="24"/>
        </w:rPr>
        <w:t>πώς να την πω αλλιώς</w:t>
      </w:r>
      <w:r>
        <w:rPr>
          <w:rFonts w:eastAsia="Times New Roman"/>
          <w:color w:val="212121"/>
          <w:szCs w:val="24"/>
        </w:rPr>
        <w:t xml:space="preserve">;- υπέρ της αξιολόγησης, </w:t>
      </w:r>
      <w:r w:rsidRPr="00BB3970">
        <w:rPr>
          <w:rFonts w:eastAsia="Times New Roman"/>
          <w:color w:val="212121"/>
          <w:szCs w:val="24"/>
        </w:rPr>
        <w:t>υπέρ της αριστείας</w:t>
      </w:r>
      <w:r>
        <w:rPr>
          <w:rFonts w:eastAsia="Times New Roman"/>
          <w:color w:val="212121"/>
          <w:szCs w:val="24"/>
        </w:rPr>
        <w:t xml:space="preserve"> και ότι εμείς</w:t>
      </w:r>
      <w:r>
        <w:rPr>
          <w:rFonts w:eastAsia="Times New Roman"/>
          <w:color w:val="212121"/>
          <w:szCs w:val="24"/>
        </w:rPr>
        <w:t>,</w:t>
      </w:r>
      <w:r>
        <w:rPr>
          <w:rFonts w:eastAsia="Times New Roman"/>
          <w:color w:val="212121"/>
          <w:szCs w:val="24"/>
        </w:rPr>
        <w:t xml:space="preserve"> </w:t>
      </w:r>
      <w:r w:rsidRPr="00BB3970">
        <w:rPr>
          <w:rFonts w:eastAsia="Times New Roman"/>
          <w:color w:val="212121"/>
          <w:szCs w:val="24"/>
        </w:rPr>
        <w:t>υποτίθεται</w:t>
      </w:r>
      <w:r>
        <w:rPr>
          <w:rFonts w:eastAsia="Times New Roman"/>
          <w:color w:val="212121"/>
          <w:szCs w:val="24"/>
        </w:rPr>
        <w:t xml:space="preserve">, </w:t>
      </w:r>
      <w:r>
        <w:rPr>
          <w:rFonts w:eastAsia="Times New Roman"/>
          <w:color w:val="212121"/>
          <w:szCs w:val="24"/>
        </w:rPr>
        <w:t xml:space="preserve">κατεδαφίσαμε όσα οικοδομήσατε. </w:t>
      </w:r>
    </w:p>
    <w:p w14:paraId="2E24786A"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Κοιτάξτε κά</w:t>
      </w:r>
      <w:r w:rsidRPr="00BB3970">
        <w:rPr>
          <w:rFonts w:eastAsia="Times New Roman"/>
          <w:color w:val="212121"/>
          <w:szCs w:val="24"/>
        </w:rPr>
        <w:t>τι</w:t>
      </w:r>
      <w:r>
        <w:rPr>
          <w:rFonts w:eastAsia="Times New Roman"/>
          <w:color w:val="212121"/>
          <w:szCs w:val="24"/>
        </w:rPr>
        <w:t>, είναι φανερό ότι δίνετε</w:t>
      </w:r>
      <w:r w:rsidRPr="00BB3970">
        <w:rPr>
          <w:rFonts w:eastAsia="Times New Roman"/>
          <w:color w:val="212121"/>
          <w:szCs w:val="24"/>
        </w:rPr>
        <w:t xml:space="preserve"> μία μάχη οπισθοφυλακών</w:t>
      </w:r>
      <w:r>
        <w:rPr>
          <w:rFonts w:eastAsia="Times New Roman"/>
          <w:color w:val="212121"/>
          <w:szCs w:val="24"/>
        </w:rPr>
        <w:t xml:space="preserve"> και στο ιδεολογικό επίπεδο,</w:t>
      </w:r>
      <w:r w:rsidRPr="00BB3970">
        <w:rPr>
          <w:rFonts w:eastAsia="Times New Roman"/>
          <w:color w:val="212121"/>
          <w:szCs w:val="24"/>
        </w:rPr>
        <w:t xml:space="preserve"> γιατί όλο αυτό το νεοφιλελεύθερο οικοδόμημα της Ευρώπης</w:t>
      </w:r>
      <w:r>
        <w:rPr>
          <w:rFonts w:eastAsia="Times New Roman"/>
          <w:color w:val="212121"/>
          <w:szCs w:val="24"/>
        </w:rPr>
        <w:t>,</w:t>
      </w:r>
      <w:r w:rsidRPr="00BB3970">
        <w:rPr>
          <w:rFonts w:eastAsia="Times New Roman"/>
          <w:color w:val="212121"/>
          <w:szCs w:val="24"/>
        </w:rPr>
        <w:t xml:space="preserve"> της </w:t>
      </w:r>
      <w:r>
        <w:rPr>
          <w:rFonts w:eastAsia="Times New Roman"/>
          <w:color w:val="212121"/>
          <w:szCs w:val="24"/>
        </w:rPr>
        <w:t xml:space="preserve">Συμφωνίας </w:t>
      </w:r>
      <w:r w:rsidRPr="00BB3970">
        <w:rPr>
          <w:rFonts w:eastAsia="Times New Roman"/>
          <w:color w:val="212121"/>
          <w:szCs w:val="24"/>
        </w:rPr>
        <w:t>της Λισαβόνας</w:t>
      </w:r>
      <w:r>
        <w:rPr>
          <w:rFonts w:eastAsia="Times New Roman"/>
          <w:color w:val="212121"/>
          <w:szCs w:val="24"/>
        </w:rPr>
        <w:t>,</w:t>
      </w:r>
      <w:r w:rsidRPr="00BB3970">
        <w:rPr>
          <w:rFonts w:eastAsia="Times New Roman"/>
          <w:color w:val="212121"/>
          <w:szCs w:val="24"/>
        </w:rPr>
        <w:t xml:space="preserve"> που θα γινόταν </w:t>
      </w:r>
      <w:r>
        <w:rPr>
          <w:rFonts w:eastAsia="Times New Roman"/>
          <w:color w:val="212121"/>
          <w:szCs w:val="24"/>
        </w:rPr>
        <w:t xml:space="preserve">η </w:t>
      </w:r>
      <w:r w:rsidRPr="00BB3970">
        <w:rPr>
          <w:rFonts w:eastAsia="Times New Roman"/>
          <w:color w:val="212121"/>
          <w:szCs w:val="24"/>
        </w:rPr>
        <w:t>πιο ανταγωνιστική περιοχή του κόσμου</w:t>
      </w:r>
      <w:r>
        <w:rPr>
          <w:rFonts w:eastAsia="Times New Roman"/>
          <w:color w:val="212121"/>
          <w:szCs w:val="24"/>
        </w:rPr>
        <w:t>,</w:t>
      </w:r>
      <w:r w:rsidRPr="00BB3970">
        <w:rPr>
          <w:rFonts w:eastAsia="Times New Roman"/>
          <w:color w:val="212121"/>
          <w:szCs w:val="24"/>
        </w:rPr>
        <w:t xml:space="preserve"> κατέληξε</w:t>
      </w:r>
      <w:r>
        <w:rPr>
          <w:rFonts w:eastAsia="Times New Roman"/>
          <w:color w:val="212121"/>
          <w:szCs w:val="24"/>
        </w:rPr>
        <w:t xml:space="preserve"> στο</w:t>
      </w:r>
      <w:r w:rsidRPr="00BB3970">
        <w:rPr>
          <w:rFonts w:eastAsia="Times New Roman"/>
          <w:color w:val="212121"/>
          <w:szCs w:val="24"/>
        </w:rPr>
        <w:t xml:space="preserve"> να έχουμε μορφωμένους ανθρώπους </w:t>
      </w:r>
      <w:r>
        <w:rPr>
          <w:rFonts w:eastAsia="Times New Roman"/>
          <w:color w:val="212121"/>
          <w:szCs w:val="24"/>
        </w:rPr>
        <w:t xml:space="preserve">που </w:t>
      </w:r>
      <w:r w:rsidRPr="00BB3970">
        <w:rPr>
          <w:rFonts w:eastAsia="Times New Roman"/>
          <w:color w:val="212121"/>
          <w:szCs w:val="24"/>
        </w:rPr>
        <w:t>δ</w:t>
      </w:r>
      <w:r>
        <w:rPr>
          <w:rFonts w:eastAsia="Times New Roman"/>
          <w:color w:val="212121"/>
          <w:szCs w:val="24"/>
        </w:rPr>
        <w:t xml:space="preserve">ουλεύουν σε συνθήκες γαλέρας </w:t>
      </w:r>
      <w:r w:rsidRPr="00BB3970">
        <w:rPr>
          <w:rFonts w:eastAsia="Times New Roman"/>
          <w:color w:val="212121"/>
          <w:szCs w:val="24"/>
        </w:rPr>
        <w:t>στις καφετέριες</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ενώ</w:t>
      </w:r>
      <w:r w:rsidRPr="00BB3970">
        <w:rPr>
          <w:rFonts w:eastAsia="Times New Roman"/>
          <w:color w:val="212121"/>
          <w:szCs w:val="24"/>
        </w:rPr>
        <w:t xml:space="preserve"> </w:t>
      </w:r>
      <w:r>
        <w:rPr>
          <w:rFonts w:eastAsia="Times New Roman"/>
          <w:color w:val="212121"/>
          <w:szCs w:val="24"/>
        </w:rPr>
        <w:t>άλλοι</w:t>
      </w:r>
      <w:r w:rsidRPr="00BB3970">
        <w:rPr>
          <w:rFonts w:eastAsia="Times New Roman"/>
          <w:color w:val="212121"/>
          <w:szCs w:val="24"/>
        </w:rPr>
        <w:t xml:space="preserve"> εγκαταλε</w:t>
      </w:r>
      <w:r w:rsidRPr="00BB3970">
        <w:rPr>
          <w:rFonts w:eastAsia="Times New Roman"/>
          <w:color w:val="212121"/>
          <w:szCs w:val="24"/>
        </w:rPr>
        <w:t>ίπουν τη χώρα και εσείς βέβαια</w:t>
      </w:r>
      <w:r>
        <w:rPr>
          <w:rFonts w:eastAsia="Times New Roman"/>
          <w:color w:val="212121"/>
          <w:szCs w:val="24"/>
        </w:rPr>
        <w:t>,</w:t>
      </w:r>
      <w:r w:rsidRPr="00BB3970">
        <w:rPr>
          <w:rFonts w:eastAsia="Times New Roman"/>
          <w:color w:val="212121"/>
          <w:szCs w:val="24"/>
        </w:rPr>
        <w:t xml:space="preserve"> </w:t>
      </w:r>
      <w:proofErr w:type="spellStart"/>
      <w:r>
        <w:rPr>
          <w:rFonts w:eastAsia="Times New Roman"/>
          <w:color w:val="212121"/>
          <w:szCs w:val="24"/>
        </w:rPr>
        <w:t>προεξάρχοντος</w:t>
      </w:r>
      <w:proofErr w:type="spellEnd"/>
      <w:r>
        <w:rPr>
          <w:rFonts w:eastAsia="Times New Roman"/>
          <w:color w:val="212121"/>
          <w:szCs w:val="24"/>
        </w:rPr>
        <w:t xml:space="preserve"> του Α</w:t>
      </w:r>
      <w:r w:rsidRPr="00BB3970">
        <w:rPr>
          <w:rFonts w:eastAsia="Times New Roman"/>
          <w:color w:val="212121"/>
          <w:szCs w:val="24"/>
        </w:rPr>
        <w:t xml:space="preserve">ρχηγού </w:t>
      </w:r>
      <w:r>
        <w:rPr>
          <w:rFonts w:eastAsia="Times New Roman"/>
          <w:color w:val="212121"/>
          <w:szCs w:val="24"/>
        </w:rPr>
        <w:t>σας,</w:t>
      </w:r>
      <w:r w:rsidRPr="00BB3970">
        <w:rPr>
          <w:rFonts w:eastAsia="Times New Roman"/>
          <w:color w:val="212121"/>
          <w:szCs w:val="24"/>
        </w:rPr>
        <w:t xml:space="preserve"> να λέτε ότι οι ανισότητες αποτελούν το</w:t>
      </w:r>
      <w:r>
        <w:rPr>
          <w:rFonts w:eastAsia="Times New Roman"/>
          <w:color w:val="212121"/>
          <w:szCs w:val="24"/>
        </w:rPr>
        <w:t>ν</w:t>
      </w:r>
      <w:r w:rsidRPr="00BB3970">
        <w:rPr>
          <w:rFonts w:eastAsia="Times New Roman"/>
          <w:color w:val="212121"/>
          <w:szCs w:val="24"/>
        </w:rPr>
        <w:t xml:space="preserve"> φυσιολογικό τρόπο </w:t>
      </w:r>
      <w:r>
        <w:rPr>
          <w:rFonts w:eastAsia="Times New Roman"/>
          <w:color w:val="212121"/>
          <w:szCs w:val="24"/>
        </w:rPr>
        <w:t>ύπαρξης</w:t>
      </w:r>
      <w:r w:rsidRPr="00BB3970">
        <w:rPr>
          <w:rFonts w:eastAsia="Times New Roman"/>
          <w:color w:val="212121"/>
          <w:szCs w:val="24"/>
        </w:rPr>
        <w:t xml:space="preserve"> των ανθρώπων</w:t>
      </w:r>
      <w:r>
        <w:rPr>
          <w:rFonts w:eastAsia="Times New Roman"/>
          <w:color w:val="212121"/>
          <w:szCs w:val="24"/>
        </w:rPr>
        <w:t xml:space="preserve">, ενώ η </w:t>
      </w:r>
      <w:r w:rsidRPr="00BB3970">
        <w:rPr>
          <w:rFonts w:eastAsia="Times New Roman"/>
          <w:color w:val="212121"/>
          <w:szCs w:val="24"/>
        </w:rPr>
        <w:t xml:space="preserve">καταπολέμηση </w:t>
      </w:r>
      <w:r>
        <w:rPr>
          <w:rFonts w:eastAsia="Times New Roman"/>
          <w:color w:val="212121"/>
          <w:szCs w:val="24"/>
        </w:rPr>
        <w:t xml:space="preserve">των ανισοτήτων είναι </w:t>
      </w:r>
      <w:proofErr w:type="spellStart"/>
      <w:r>
        <w:rPr>
          <w:rFonts w:eastAsia="Times New Roman"/>
          <w:color w:val="212121"/>
          <w:szCs w:val="24"/>
        </w:rPr>
        <w:t>ισοπεδωτισμό</w:t>
      </w:r>
      <w:r w:rsidRPr="00BB3970">
        <w:rPr>
          <w:rFonts w:eastAsia="Times New Roman"/>
          <w:color w:val="212121"/>
          <w:szCs w:val="24"/>
        </w:rPr>
        <w:t>ς</w:t>
      </w:r>
      <w:proofErr w:type="spellEnd"/>
      <w:r w:rsidRPr="00BB3970">
        <w:rPr>
          <w:rFonts w:eastAsia="Times New Roman"/>
          <w:color w:val="212121"/>
          <w:szCs w:val="24"/>
        </w:rPr>
        <w:t xml:space="preserve"> και </w:t>
      </w:r>
      <w:proofErr w:type="spellStart"/>
      <w:r w:rsidRPr="00BB3970">
        <w:rPr>
          <w:rFonts w:eastAsia="Times New Roman"/>
          <w:color w:val="212121"/>
          <w:szCs w:val="24"/>
        </w:rPr>
        <w:t>εξισωτισμός</w:t>
      </w:r>
      <w:proofErr w:type="spellEnd"/>
      <w:r>
        <w:rPr>
          <w:rFonts w:eastAsia="Times New Roman"/>
          <w:color w:val="212121"/>
          <w:szCs w:val="24"/>
        </w:rPr>
        <w:t>.</w:t>
      </w:r>
      <w:r w:rsidRPr="00E83AB4">
        <w:rPr>
          <w:rFonts w:eastAsia="Times New Roman"/>
          <w:color w:val="212121"/>
          <w:szCs w:val="24"/>
        </w:rPr>
        <w:t xml:space="preserve"> </w:t>
      </w:r>
      <w:r>
        <w:rPr>
          <w:rFonts w:eastAsia="Times New Roman"/>
          <w:color w:val="212121"/>
          <w:szCs w:val="24"/>
        </w:rPr>
        <w:t>Ε</w:t>
      </w:r>
      <w:r w:rsidRPr="00BB3970">
        <w:rPr>
          <w:rFonts w:eastAsia="Times New Roman"/>
          <w:color w:val="212121"/>
          <w:szCs w:val="24"/>
        </w:rPr>
        <w:t xml:space="preserve">ίναι η δική σας λογική και </w:t>
      </w:r>
      <w:r>
        <w:rPr>
          <w:rFonts w:eastAsia="Times New Roman"/>
          <w:color w:val="212121"/>
          <w:szCs w:val="24"/>
        </w:rPr>
        <w:t>φρασεολογία.</w:t>
      </w:r>
    </w:p>
    <w:p w14:paraId="2E24786B" w14:textId="77777777" w:rsidR="00ED3BF8" w:rsidRDefault="009F432D">
      <w:pPr>
        <w:shd w:val="clear" w:color="auto" w:fill="FFFFFF"/>
        <w:spacing w:after="0" w:line="600" w:lineRule="auto"/>
        <w:ind w:firstLine="720"/>
        <w:jc w:val="both"/>
        <w:rPr>
          <w:rFonts w:eastAsia="Times New Roman"/>
          <w:color w:val="212121"/>
          <w:szCs w:val="24"/>
        </w:rPr>
      </w:pPr>
      <w:r w:rsidRPr="004D219D">
        <w:rPr>
          <w:rFonts w:eastAsia="Times New Roman"/>
          <w:b/>
          <w:color w:val="212121"/>
          <w:szCs w:val="24"/>
        </w:rPr>
        <w:t>Π</w:t>
      </w:r>
      <w:r w:rsidRPr="004D219D">
        <w:rPr>
          <w:rFonts w:eastAsia="Times New Roman"/>
          <w:b/>
          <w:color w:val="212121"/>
          <w:szCs w:val="24"/>
        </w:rPr>
        <w:t xml:space="preserve">ΡΟΕΔΡΕΥΩΝ (Γεώργιος </w:t>
      </w:r>
      <w:proofErr w:type="spellStart"/>
      <w:r w:rsidRPr="004D219D">
        <w:rPr>
          <w:rFonts w:eastAsia="Times New Roman"/>
          <w:b/>
          <w:color w:val="212121"/>
          <w:szCs w:val="24"/>
        </w:rPr>
        <w:t>Λαμπρούλης</w:t>
      </w:r>
      <w:proofErr w:type="spellEnd"/>
      <w:r w:rsidRPr="004D219D">
        <w:rPr>
          <w:rFonts w:eastAsia="Times New Roman"/>
          <w:b/>
          <w:color w:val="212121"/>
          <w:szCs w:val="24"/>
        </w:rPr>
        <w:t>):</w:t>
      </w:r>
      <w:r>
        <w:rPr>
          <w:rFonts w:eastAsia="Times New Roman"/>
          <w:color w:val="212121"/>
          <w:szCs w:val="24"/>
        </w:rPr>
        <w:t xml:space="preserve"> Ολοκληρώστε, κύριε </w:t>
      </w:r>
      <w:proofErr w:type="spellStart"/>
      <w:r>
        <w:rPr>
          <w:rFonts w:eastAsia="Times New Roman"/>
          <w:color w:val="212121"/>
          <w:szCs w:val="24"/>
        </w:rPr>
        <w:t>Μηταφίδη</w:t>
      </w:r>
      <w:proofErr w:type="spellEnd"/>
      <w:r>
        <w:rPr>
          <w:rFonts w:eastAsia="Times New Roman"/>
          <w:color w:val="212121"/>
          <w:szCs w:val="24"/>
        </w:rPr>
        <w:t>.</w:t>
      </w:r>
    </w:p>
    <w:p w14:paraId="2E24786C" w14:textId="77777777" w:rsidR="00ED3BF8" w:rsidRDefault="009F432D">
      <w:pPr>
        <w:shd w:val="clear" w:color="auto" w:fill="FFFFFF"/>
        <w:spacing w:after="0" w:line="600" w:lineRule="auto"/>
        <w:ind w:firstLine="720"/>
        <w:jc w:val="both"/>
        <w:rPr>
          <w:rFonts w:eastAsia="Times New Roman"/>
          <w:color w:val="212121"/>
          <w:szCs w:val="24"/>
        </w:rPr>
      </w:pPr>
      <w:r w:rsidRPr="004D219D">
        <w:rPr>
          <w:rFonts w:eastAsia="Times New Roman"/>
          <w:b/>
          <w:color w:val="212121"/>
          <w:szCs w:val="24"/>
        </w:rPr>
        <w:t>ΤΡΙΑΝΤΑΦΥΛΛΟΣ ΜΗΤΑΦΙΔΗΣ:</w:t>
      </w:r>
      <w:r w:rsidRPr="00BB3970">
        <w:rPr>
          <w:rFonts w:eastAsia="Times New Roman"/>
          <w:color w:val="212121"/>
          <w:szCs w:val="24"/>
        </w:rPr>
        <w:t xml:space="preserve"> Και εγώ θέλω να σας πω</w:t>
      </w:r>
      <w:r>
        <w:rPr>
          <w:rFonts w:eastAsia="Times New Roman"/>
          <w:color w:val="212121"/>
          <w:szCs w:val="24"/>
        </w:rPr>
        <w:t xml:space="preserve"> –όχι για να σας κάνω</w:t>
      </w:r>
      <w:r w:rsidRPr="00BB3970">
        <w:rPr>
          <w:rFonts w:eastAsia="Times New Roman"/>
          <w:color w:val="212121"/>
          <w:szCs w:val="24"/>
        </w:rPr>
        <w:t xml:space="preserve"> </w:t>
      </w:r>
      <w:r>
        <w:rPr>
          <w:rFonts w:eastAsia="Times New Roman"/>
          <w:color w:val="212121"/>
          <w:szCs w:val="24"/>
        </w:rPr>
        <w:t xml:space="preserve">το χατίρι- ότι βεβαίως </w:t>
      </w:r>
      <w:r w:rsidRPr="00BB3970">
        <w:rPr>
          <w:rFonts w:eastAsia="Times New Roman"/>
          <w:color w:val="212121"/>
          <w:szCs w:val="24"/>
        </w:rPr>
        <w:t>έχετε προτάσεις</w:t>
      </w:r>
      <w:r>
        <w:rPr>
          <w:rFonts w:eastAsia="Times New Roman"/>
          <w:color w:val="212121"/>
          <w:szCs w:val="24"/>
        </w:rPr>
        <w:t>. Α</w:t>
      </w:r>
      <w:r w:rsidRPr="00BB3970">
        <w:rPr>
          <w:rFonts w:eastAsia="Times New Roman"/>
          <w:color w:val="212121"/>
          <w:szCs w:val="24"/>
        </w:rPr>
        <w:t>υτές οι προτάσεις</w:t>
      </w:r>
      <w:r>
        <w:rPr>
          <w:rFonts w:eastAsia="Times New Roman"/>
          <w:color w:val="212121"/>
          <w:szCs w:val="24"/>
        </w:rPr>
        <w:t>, όμως,</w:t>
      </w:r>
      <w:r w:rsidRPr="00BB3970">
        <w:rPr>
          <w:rFonts w:eastAsia="Times New Roman"/>
          <w:color w:val="212121"/>
          <w:szCs w:val="24"/>
        </w:rPr>
        <w:t xml:space="preserve"> δεν έχουν κα</w:t>
      </w:r>
      <w:r>
        <w:rPr>
          <w:rFonts w:eastAsia="Times New Roman"/>
          <w:color w:val="212121"/>
          <w:szCs w:val="24"/>
        </w:rPr>
        <w:t>μ</w:t>
      </w:r>
      <w:r w:rsidRPr="00BB3970">
        <w:rPr>
          <w:rFonts w:eastAsia="Times New Roman"/>
          <w:color w:val="212121"/>
          <w:szCs w:val="24"/>
        </w:rPr>
        <w:t xml:space="preserve">μία σχέση με τις πραγματικές ανάγκες της κοινωνίας και τις ανάγκες των </w:t>
      </w:r>
      <w:r>
        <w:rPr>
          <w:rFonts w:eastAsia="Times New Roman"/>
          <w:color w:val="212121"/>
          <w:szCs w:val="24"/>
        </w:rPr>
        <w:t>πολλών. Ε</w:t>
      </w:r>
      <w:r w:rsidRPr="00BB3970">
        <w:rPr>
          <w:rFonts w:eastAsia="Times New Roman"/>
          <w:color w:val="212121"/>
          <w:szCs w:val="24"/>
        </w:rPr>
        <w:t>σείς είστε υπέρ της κοινωνικής διαφοροποίησης</w:t>
      </w:r>
      <w:r>
        <w:rPr>
          <w:rFonts w:eastAsia="Times New Roman"/>
          <w:color w:val="212121"/>
          <w:szCs w:val="24"/>
        </w:rPr>
        <w:t>.</w:t>
      </w:r>
      <w:r w:rsidRPr="00BB3970">
        <w:rPr>
          <w:rFonts w:eastAsia="Times New Roman"/>
          <w:color w:val="212121"/>
          <w:szCs w:val="24"/>
        </w:rPr>
        <w:t xml:space="preserve"> Εμείς είμαστε </w:t>
      </w:r>
      <w:r w:rsidRPr="00BB3970">
        <w:rPr>
          <w:rFonts w:eastAsia="Times New Roman"/>
          <w:color w:val="212121"/>
          <w:szCs w:val="24"/>
        </w:rPr>
        <w:lastRenderedPageBreak/>
        <w:t>κατά της κοινωνικής διαφοροποίησης</w:t>
      </w:r>
      <w:r>
        <w:rPr>
          <w:rFonts w:eastAsia="Times New Roman"/>
          <w:color w:val="212121"/>
          <w:szCs w:val="24"/>
        </w:rPr>
        <w:t>,</w:t>
      </w:r>
      <w:r w:rsidRPr="00BB3970">
        <w:rPr>
          <w:rFonts w:eastAsia="Times New Roman"/>
          <w:color w:val="212121"/>
          <w:szCs w:val="24"/>
        </w:rPr>
        <w:t xml:space="preserve"> όχι με την έννοια του </w:t>
      </w:r>
      <w:proofErr w:type="spellStart"/>
      <w:r>
        <w:rPr>
          <w:rFonts w:eastAsia="Times New Roman"/>
          <w:color w:val="212121"/>
          <w:szCs w:val="24"/>
        </w:rPr>
        <w:t>ισοπεδωτισμού</w:t>
      </w:r>
      <w:proofErr w:type="spellEnd"/>
      <w:r>
        <w:rPr>
          <w:rFonts w:eastAsia="Times New Roman"/>
          <w:color w:val="212121"/>
          <w:szCs w:val="24"/>
        </w:rPr>
        <w:t>,</w:t>
      </w:r>
      <w:r w:rsidRPr="00BB3970">
        <w:rPr>
          <w:rFonts w:eastAsia="Times New Roman"/>
          <w:color w:val="212121"/>
          <w:szCs w:val="24"/>
        </w:rPr>
        <w:t xml:space="preserve"> όπως λέτε</w:t>
      </w:r>
      <w:r>
        <w:rPr>
          <w:rFonts w:eastAsia="Times New Roman"/>
          <w:color w:val="212121"/>
          <w:szCs w:val="24"/>
        </w:rPr>
        <w:t>, αλλά γιατί θεωρείτε</w:t>
      </w:r>
      <w:r w:rsidRPr="00BB3970">
        <w:rPr>
          <w:rFonts w:eastAsia="Times New Roman"/>
          <w:color w:val="212121"/>
          <w:szCs w:val="24"/>
        </w:rPr>
        <w:t xml:space="preserve"> κινητήρια δ</w:t>
      </w:r>
      <w:r w:rsidRPr="00BB3970">
        <w:rPr>
          <w:rFonts w:eastAsia="Times New Roman"/>
          <w:color w:val="212121"/>
          <w:szCs w:val="24"/>
        </w:rPr>
        <w:t xml:space="preserve">ύναμη της </w:t>
      </w:r>
      <w:r>
        <w:rPr>
          <w:rFonts w:eastAsia="Times New Roman"/>
          <w:color w:val="212121"/>
          <w:szCs w:val="24"/>
        </w:rPr>
        <w:t xml:space="preserve">κοινωνίας </w:t>
      </w:r>
      <w:r w:rsidRPr="00BB3970">
        <w:rPr>
          <w:rFonts w:eastAsia="Times New Roman"/>
          <w:color w:val="212121"/>
          <w:szCs w:val="24"/>
        </w:rPr>
        <w:t>τις ανισότητες</w:t>
      </w:r>
      <w:r>
        <w:rPr>
          <w:rFonts w:eastAsia="Times New Roman"/>
          <w:color w:val="212121"/>
          <w:szCs w:val="24"/>
        </w:rPr>
        <w:t>. Υ</w:t>
      </w:r>
      <w:r>
        <w:rPr>
          <w:rFonts w:eastAsia="Times New Roman"/>
          <w:color w:val="212121"/>
          <w:szCs w:val="24"/>
        </w:rPr>
        <w:t xml:space="preserve">περασπίζεστε </w:t>
      </w:r>
      <w:r w:rsidRPr="00BB3970">
        <w:rPr>
          <w:rFonts w:eastAsia="Times New Roman"/>
          <w:color w:val="212121"/>
          <w:szCs w:val="24"/>
        </w:rPr>
        <w:t xml:space="preserve">το κέρδος και </w:t>
      </w:r>
      <w:r>
        <w:rPr>
          <w:rFonts w:eastAsia="Times New Roman"/>
          <w:color w:val="212121"/>
          <w:szCs w:val="24"/>
        </w:rPr>
        <w:t>θεωρείτε</w:t>
      </w:r>
      <w:r w:rsidRPr="00BB3970">
        <w:rPr>
          <w:rFonts w:eastAsia="Times New Roman"/>
          <w:color w:val="212121"/>
          <w:szCs w:val="24"/>
        </w:rPr>
        <w:t xml:space="preserve"> ότι στο </w:t>
      </w:r>
      <w:proofErr w:type="spellStart"/>
      <w:r>
        <w:rPr>
          <w:rFonts w:eastAsia="Times New Roman"/>
          <w:color w:val="212121"/>
          <w:szCs w:val="24"/>
        </w:rPr>
        <w:t>βωμό</w:t>
      </w:r>
      <w:r>
        <w:rPr>
          <w:rFonts w:eastAsia="Times New Roman"/>
          <w:color w:val="212121"/>
          <w:szCs w:val="24"/>
        </w:rPr>
        <w:t>σ</w:t>
      </w:r>
      <w:proofErr w:type="spellEnd"/>
      <w:r w:rsidRPr="00BB3970">
        <w:rPr>
          <w:rFonts w:eastAsia="Times New Roman"/>
          <w:color w:val="212121"/>
          <w:szCs w:val="24"/>
        </w:rPr>
        <w:t xml:space="preserve"> </w:t>
      </w:r>
      <w:r w:rsidRPr="00BB3970">
        <w:rPr>
          <w:rFonts w:eastAsia="Times New Roman"/>
          <w:color w:val="212121"/>
          <w:szCs w:val="24"/>
        </w:rPr>
        <w:t>του ανταγωνισμού πρέπει να θυσιαστούν</w:t>
      </w:r>
      <w:r>
        <w:rPr>
          <w:rFonts w:eastAsia="Times New Roman"/>
          <w:color w:val="212121"/>
          <w:szCs w:val="24"/>
        </w:rPr>
        <w:t xml:space="preserve"> όλα.</w:t>
      </w:r>
    </w:p>
    <w:p w14:paraId="2E24786D"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Και</w:t>
      </w:r>
      <w:r w:rsidRPr="00BB3970">
        <w:rPr>
          <w:rFonts w:eastAsia="Times New Roman"/>
          <w:color w:val="212121"/>
          <w:szCs w:val="24"/>
        </w:rPr>
        <w:t xml:space="preserve"> κάτι άλλο</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Κοιτάξτε, μια βασική αντίληψη που έχετε…</w:t>
      </w:r>
    </w:p>
    <w:p w14:paraId="2E24786E"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w:t>
      </w:r>
      <w:r>
        <w:rPr>
          <w:rFonts w:eastAsia="Times New Roman"/>
          <w:color w:val="212121"/>
          <w:szCs w:val="24"/>
        </w:rPr>
        <w:t xml:space="preserve"> Ολοκληρώστε, κύριε </w:t>
      </w:r>
      <w:proofErr w:type="spellStart"/>
      <w:r>
        <w:rPr>
          <w:rFonts w:eastAsia="Times New Roman"/>
          <w:color w:val="212121"/>
          <w:szCs w:val="24"/>
        </w:rPr>
        <w:t>Μηταφίδη</w:t>
      </w:r>
      <w:proofErr w:type="spellEnd"/>
      <w:r>
        <w:rPr>
          <w:rFonts w:eastAsia="Times New Roman"/>
          <w:color w:val="212121"/>
          <w:szCs w:val="24"/>
        </w:rPr>
        <w:t>.</w:t>
      </w:r>
    </w:p>
    <w:p w14:paraId="2E24786F"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b/>
          <w:color w:val="212121"/>
          <w:szCs w:val="24"/>
        </w:rPr>
        <w:t>ΤΡΙΑΝΤΑ</w:t>
      </w:r>
      <w:r>
        <w:rPr>
          <w:rFonts w:eastAsia="Times New Roman"/>
          <w:b/>
          <w:color w:val="212121"/>
          <w:szCs w:val="24"/>
        </w:rPr>
        <w:t>ΦΥΛΛΟΣ ΜΗΤΑΦΙΔΗΣ:</w:t>
      </w:r>
      <w:r>
        <w:rPr>
          <w:rFonts w:eastAsia="Times New Roman"/>
          <w:color w:val="212121"/>
          <w:szCs w:val="24"/>
        </w:rPr>
        <w:t xml:space="preserve"> Θα κλείσω εδώ, κύριε Πρόεδρε. </w:t>
      </w:r>
    </w:p>
    <w:p w14:paraId="2E247870"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Πολλές </w:t>
      </w:r>
      <w:r w:rsidRPr="00BB3970">
        <w:rPr>
          <w:rFonts w:eastAsia="Times New Roman"/>
          <w:color w:val="212121"/>
          <w:szCs w:val="24"/>
        </w:rPr>
        <w:t xml:space="preserve">φορές </w:t>
      </w:r>
      <w:r>
        <w:rPr>
          <w:rFonts w:eastAsia="Times New Roman"/>
          <w:color w:val="212121"/>
          <w:szCs w:val="24"/>
        </w:rPr>
        <w:t>αυτά που ζητάτε από την Κ</w:t>
      </w:r>
      <w:r w:rsidRPr="00BB3970">
        <w:rPr>
          <w:rFonts w:eastAsia="Times New Roman"/>
          <w:color w:val="212121"/>
          <w:szCs w:val="24"/>
        </w:rPr>
        <w:t xml:space="preserve">υβέρνηση αντιστοιχούν </w:t>
      </w:r>
      <w:r w:rsidRPr="00BB3970">
        <w:rPr>
          <w:rFonts w:eastAsia="Times New Roman"/>
          <w:color w:val="212121"/>
          <w:szCs w:val="24"/>
        </w:rPr>
        <w:t>σ</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 xml:space="preserve">ένα </w:t>
      </w:r>
      <w:r w:rsidRPr="00BB3970">
        <w:rPr>
          <w:rFonts w:eastAsia="Times New Roman"/>
          <w:color w:val="212121"/>
          <w:szCs w:val="24"/>
        </w:rPr>
        <w:t>διαφορετικό καθεστώς</w:t>
      </w:r>
      <w:r>
        <w:rPr>
          <w:rFonts w:eastAsia="Times New Roman"/>
          <w:color w:val="212121"/>
          <w:szCs w:val="24"/>
        </w:rPr>
        <w:t xml:space="preserve">, </w:t>
      </w:r>
      <w:r>
        <w:rPr>
          <w:rFonts w:eastAsia="Times New Roman"/>
          <w:color w:val="212121"/>
          <w:szCs w:val="24"/>
        </w:rPr>
        <w:t xml:space="preserve">σ’ </w:t>
      </w:r>
      <w:r>
        <w:rPr>
          <w:rFonts w:eastAsia="Times New Roman"/>
          <w:color w:val="212121"/>
          <w:szCs w:val="24"/>
        </w:rPr>
        <w:t>ένα</w:t>
      </w:r>
      <w:r w:rsidRPr="00BB3970">
        <w:rPr>
          <w:rFonts w:eastAsia="Times New Roman"/>
          <w:color w:val="212121"/>
          <w:szCs w:val="24"/>
        </w:rPr>
        <w:t xml:space="preserve"> κα</w:t>
      </w:r>
      <w:r>
        <w:rPr>
          <w:rFonts w:eastAsia="Times New Roman"/>
          <w:color w:val="212121"/>
          <w:szCs w:val="24"/>
        </w:rPr>
        <w:t>θεστώς σχεδιασμένης οικονομίας. Α</w:t>
      </w:r>
      <w:r w:rsidRPr="00BB3970">
        <w:rPr>
          <w:rFonts w:eastAsia="Times New Roman"/>
          <w:color w:val="212121"/>
          <w:szCs w:val="24"/>
        </w:rPr>
        <w:t>υτός που μιλάει είναι φανατικός οπαδός της σχεδιασμένης οικονομίας</w:t>
      </w:r>
      <w:r>
        <w:rPr>
          <w:rFonts w:eastAsia="Times New Roman"/>
          <w:color w:val="212121"/>
          <w:szCs w:val="24"/>
        </w:rPr>
        <w:t>.</w:t>
      </w:r>
      <w:r w:rsidRPr="00BB3970">
        <w:rPr>
          <w:rFonts w:eastAsia="Times New Roman"/>
          <w:color w:val="212121"/>
          <w:szCs w:val="24"/>
        </w:rPr>
        <w:t xml:space="preserve"> Βέβαια εμείς υπηρετούμε εδώ ένα καθεστώς το οποίο δεν έχει σχέση</w:t>
      </w:r>
      <w:r>
        <w:rPr>
          <w:rFonts w:eastAsia="Times New Roman"/>
          <w:color w:val="212121"/>
          <w:szCs w:val="24"/>
        </w:rPr>
        <w:t>, όπως ξέρετε,</w:t>
      </w:r>
      <w:r w:rsidRPr="00BB3970">
        <w:rPr>
          <w:rFonts w:eastAsia="Times New Roman"/>
          <w:color w:val="212121"/>
          <w:szCs w:val="24"/>
        </w:rPr>
        <w:t xml:space="preserve"> </w:t>
      </w:r>
      <w:r w:rsidRPr="00BB3970">
        <w:rPr>
          <w:rFonts w:eastAsia="Times New Roman"/>
          <w:color w:val="212121"/>
          <w:szCs w:val="24"/>
        </w:rPr>
        <w:t>μ</w:t>
      </w:r>
      <w:r>
        <w:rPr>
          <w:rFonts w:eastAsia="Times New Roman"/>
          <w:color w:val="212121"/>
          <w:szCs w:val="24"/>
        </w:rPr>
        <w:t>’</w:t>
      </w:r>
      <w:r w:rsidRPr="00BB3970">
        <w:rPr>
          <w:rFonts w:eastAsia="Times New Roman"/>
          <w:color w:val="212121"/>
          <w:szCs w:val="24"/>
        </w:rPr>
        <w:t xml:space="preserve"> </w:t>
      </w:r>
      <w:r w:rsidRPr="00BB3970">
        <w:rPr>
          <w:rFonts w:eastAsia="Times New Roman"/>
          <w:color w:val="212121"/>
          <w:szCs w:val="24"/>
        </w:rPr>
        <w:t>αυτή</w:t>
      </w:r>
      <w:r>
        <w:rPr>
          <w:rFonts w:eastAsia="Times New Roman"/>
          <w:color w:val="212121"/>
          <w:szCs w:val="24"/>
        </w:rPr>
        <w:t>ν</w:t>
      </w:r>
      <w:r w:rsidRPr="00BB3970">
        <w:rPr>
          <w:rFonts w:eastAsia="Times New Roman"/>
          <w:color w:val="212121"/>
          <w:szCs w:val="24"/>
        </w:rPr>
        <w:t xml:space="preserve"> την αντίληψη και προσπαθούμε να διορθώσουμε πολλές φορές τα αδιόρθωτα</w:t>
      </w:r>
      <w:r>
        <w:rPr>
          <w:rFonts w:eastAsia="Times New Roman"/>
          <w:color w:val="212121"/>
          <w:szCs w:val="24"/>
        </w:rPr>
        <w:t>.</w:t>
      </w:r>
    </w:p>
    <w:p w14:paraId="2E247871" w14:textId="77777777" w:rsidR="00ED3BF8" w:rsidRDefault="009F432D">
      <w:pPr>
        <w:shd w:val="clear" w:color="auto" w:fill="FFFFFF"/>
        <w:spacing w:after="0" w:line="600" w:lineRule="auto"/>
        <w:ind w:firstLine="720"/>
        <w:jc w:val="both"/>
        <w:rPr>
          <w:rFonts w:eastAsia="Times New Roman"/>
          <w:color w:val="212121"/>
          <w:szCs w:val="24"/>
        </w:rPr>
      </w:pPr>
      <w:r w:rsidRPr="00BB3970">
        <w:rPr>
          <w:rFonts w:eastAsia="Times New Roman"/>
          <w:color w:val="212121"/>
          <w:szCs w:val="24"/>
        </w:rPr>
        <w:t>Επομένως</w:t>
      </w:r>
      <w:r>
        <w:rPr>
          <w:rFonts w:eastAsia="Times New Roman"/>
          <w:color w:val="212121"/>
          <w:szCs w:val="24"/>
        </w:rPr>
        <w:t>, διαλέξτε: Α</w:t>
      </w:r>
      <w:r w:rsidRPr="00BB3970">
        <w:rPr>
          <w:rFonts w:eastAsia="Times New Roman"/>
          <w:color w:val="212121"/>
          <w:szCs w:val="24"/>
        </w:rPr>
        <w:t>ν θέλετε λιγότερο κράτος</w:t>
      </w:r>
      <w:r>
        <w:rPr>
          <w:rFonts w:eastAsia="Times New Roman"/>
          <w:color w:val="212121"/>
          <w:szCs w:val="24"/>
        </w:rPr>
        <w:t>,</w:t>
      </w:r>
      <w:r w:rsidRPr="00BB3970">
        <w:rPr>
          <w:rFonts w:eastAsia="Times New Roman"/>
          <w:color w:val="212121"/>
          <w:szCs w:val="24"/>
        </w:rPr>
        <w:t xml:space="preserve"> μην ζητάτε αυτά που λέτε από το κράτος</w:t>
      </w:r>
      <w:r>
        <w:rPr>
          <w:rFonts w:eastAsia="Times New Roman"/>
          <w:color w:val="212121"/>
          <w:szCs w:val="24"/>
        </w:rPr>
        <w:t>.</w:t>
      </w:r>
    </w:p>
    <w:p w14:paraId="2E247872" w14:textId="77777777" w:rsidR="00ED3BF8" w:rsidRDefault="009F432D">
      <w:pPr>
        <w:shd w:val="clear" w:color="auto" w:fill="FFFFFF"/>
        <w:spacing w:after="0" w:line="600" w:lineRule="auto"/>
        <w:ind w:firstLine="720"/>
        <w:jc w:val="center"/>
        <w:rPr>
          <w:rFonts w:eastAsia="Times New Roman"/>
          <w:color w:val="212121"/>
          <w:szCs w:val="24"/>
        </w:rPr>
      </w:pPr>
      <w:r>
        <w:rPr>
          <w:rFonts w:eastAsia="Times New Roman"/>
          <w:color w:val="212121"/>
          <w:szCs w:val="24"/>
        </w:rPr>
        <w:lastRenderedPageBreak/>
        <w:t>(Χειροκροτήματα από την πτέρυγα του ΣΥΡΙΖΑ)</w:t>
      </w:r>
    </w:p>
    <w:p w14:paraId="2E247873"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w:t>
      </w:r>
      <w:r>
        <w:rPr>
          <w:rFonts w:eastAsia="Times New Roman"/>
          <w:color w:val="212121"/>
          <w:szCs w:val="24"/>
        </w:rPr>
        <w:t xml:space="preserve"> Πριν περάσουμε στον επόμενο ομιλητή να </w:t>
      </w:r>
      <w:r w:rsidRPr="00BB3970">
        <w:rPr>
          <w:rFonts w:eastAsia="Times New Roman"/>
          <w:color w:val="212121"/>
          <w:szCs w:val="24"/>
        </w:rPr>
        <w:t xml:space="preserve">συνεννοηθούμε για το πέρας της </w:t>
      </w:r>
      <w:r>
        <w:rPr>
          <w:rFonts w:eastAsia="Times New Roman"/>
          <w:color w:val="212121"/>
          <w:szCs w:val="24"/>
        </w:rPr>
        <w:t xml:space="preserve">αποψινής </w:t>
      </w:r>
      <w:r w:rsidRPr="00BB3970">
        <w:rPr>
          <w:rFonts w:eastAsia="Times New Roman"/>
          <w:color w:val="212121"/>
          <w:szCs w:val="24"/>
        </w:rPr>
        <w:t>συνεδρίασης</w:t>
      </w:r>
      <w:r>
        <w:rPr>
          <w:rFonts w:eastAsia="Times New Roman"/>
          <w:color w:val="212121"/>
          <w:szCs w:val="24"/>
        </w:rPr>
        <w:t xml:space="preserve">. </w:t>
      </w:r>
      <w:r>
        <w:rPr>
          <w:rFonts w:eastAsia="Times New Roman"/>
          <w:color w:val="212121"/>
          <w:szCs w:val="24"/>
        </w:rPr>
        <w:t xml:space="preserve">Με </w:t>
      </w:r>
      <w:r>
        <w:rPr>
          <w:rFonts w:eastAsia="Times New Roman"/>
          <w:color w:val="212121"/>
          <w:szCs w:val="24"/>
        </w:rPr>
        <w:t>το Προεδρείο έχουμε συνεννοηθεί ν</w:t>
      </w:r>
      <w:r w:rsidRPr="00BB3970">
        <w:rPr>
          <w:rFonts w:eastAsia="Times New Roman"/>
          <w:color w:val="212121"/>
          <w:szCs w:val="24"/>
        </w:rPr>
        <w:t xml:space="preserve">α πάμε </w:t>
      </w:r>
      <w:r>
        <w:rPr>
          <w:rFonts w:eastAsia="Times New Roman"/>
          <w:color w:val="212121"/>
          <w:szCs w:val="24"/>
        </w:rPr>
        <w:t>μέχρι τις 23.30΄. Σ</w:t>
      </w:r>
      <w:r w:rsidRPr="00BB3970">
        <w:rPr>
          <w:rFonts w:eastAsia="Times New Roman"/>
          <w:color w:val="212121"/>
          <w:szCs w:val="24"/>
        </w:rPr>
        <w:t>τόχος είναι να μιλήσει κ</w:t>
      </w:r>
      <w:r w:rsidRPr="00BB3970">
        <w:rPr>
          <w:rFonts w:eastAsia="Times New Roman"/>
          <w:color w:val="212121"/>
          <w:szCs w:val="24"/>
        </w:rPr>
        <w:t xml:space="preserve">αι ο </w:t>
      </w:r>
      <w:r>
        <w:rPr>
          <w:rFonts w:eastAsia="Times New Roman"/>
          <w:color w:val="212121"/>
          <w:szCs w:val="24"/>
        </w:rPr>
        <w:t>εξηκοστός πρώτος στη λίστα, δ</w:t>
      </w:r>
      <w:r w:rsidRPr="00BB3970">
        <w:rPr>
          <w:rFonts w:eastAsia="Times New Roman"/>
          <w:color w:val="212121"/>
          <w:szCs w:val="24"/>
        </w:rPr>
        <w:t>ηλαδή</w:t>
      </w:r>
      <w:r>
        <w:rPr>
          <w:rFonts w:eastAsia="Times New Roman"/>
          <w:color w:val="212121"/>
          <w:szCs w:val="24"/>
        </w:rPr>
        <w:t>,</w:t>
      </w:r>
      <w:r w:rsidRPr="00BB3970">
        <w:rPr>
          <w:rFonts w:eastAsia="Times New Roman"/>
          <w:color w:val="212121"/>
          <w:szCs w:val="24"/>
        </w:rPr>
        <w:t xml:space="preserve"> </w:t>
      </w:r>
      <w:r>
        <w:rPr>
          <w:rFonts w:eastAsia="Times New Roman"/>
          <w:color w:val="212121"/>
          <w:szCs w:val="24"/>
        </w:rPr>
        <w:t xml:space="preserve">αν δεν κάνω λάθος, άλλοι εννέα </w:t>
      </w:r>
      <w:r w:rsidRPr="00BB3970">
        <w:rPr>
          <w:rFonts w:eastAsia="Times New Roman"/>
          <w:color w:val="212121"/>
          <w:szCs w:val="24"/>
        </w:rPr>
        <w:t>ομιλητές</w:t>
      </w:r>
      <w:r>
        <w:rPr>
          <w:rFonts w:eastAsia="Times New Roman"/>
          <w:color w:val="212121"/>
          <w:szCs w:val="24"/>
        </w:rPr>
        <w:t>. Ό</w:t>
      </w:r>
      <w:r w:rsidRPr="00BB3970">
        <w:rPr>
          <w:rFonts w:eastAsia="Times New Roman"/>
          <w:color w:val="212121"/>
          <w:szCs w:val="24"/>
        </w:rPr>
        <w:t xml:space="preserve">λοι οι συνάδελφοι </w:t>
      </w:r>
      <w:r>
        <w:rPr>
          <w:rFonts w:eastAsia="Times New Roman"/>
          <w:color w:val="212121"/>
          <w:szCs w:val="24"/>
        </w:rPr>
        <w:t>Β</w:t>
      </w:r>
      <w:r w:rsidRPr="00BB3970">
        <w:rPr>
          <w:rFonts w:eastAsia="Times New Roman"/>
          <w:color w:val="212121"/>
          <w:szCs w:val="24"/>
        </w:rPr>
        <w:t>ουλευτές βρίσκονται εδώ</w:t>
      </w:r>
      <w:r>
        <w:rPr>
          <w:rFonts w:eastAsia="Times New Roman"/>
          <w:color w:val="212121"/>
          <w:szCs w:val="24"/>
        </w:rPr>
        <w:t xml:space="preserve"> και</w:t>
      </w:r>
      <w:r w:rsidRPr="00BB3970">
        <w:rPr>
          <w:rFonts w:eastAsia="Times New Roman"/>
          <w:color w:val="212121"/>
          <w:szCs w:val="24"/>
        </w:rPr>
        <w:t xml:space="preserve"> άλλοι ειδοποιήθηκαν </w:t>
      </w:r>
      <w:r>
        <w:rPr>
          <w:rFonts w:eastAsia="Times New Roman"/>
          <w:color w:val="212121"/>
          <w:szCs w:val="24"/>
        </w:rPr>
        <w:t>και είναι σε ετοιμότητα να έρθουν να μιλήσουν, ο</w:t>
      </w:r>
      <w:r w:rsidRPr="00BB3970">
        <w:rPr>
          <w:rFonts w:eastAsia="Times New Roman"/>
          <w:color w:val="212121"/>
          <w:szCs w:val="24"/>
        </w:rPr>
        <w:t xml:space="preserve">πότε μπορούμε να πάμε </w:t>
      </w:r>
      <w:r>
        <w:rPr>
          <w:rFonts w:eastAsia="Times New Roman"/>
          <w:color w:val="212121"/>
          <w:szCs w:val="24"/>
        </w:rPr>
        <w:t xml:space="preserve">μέχρι τον εξηκοστό πρώτο </w:t>
      </w:r>
      <w:r w:rsidRPr="00BB3970">
        <w:rPr>
          <w:rFonts w:eastAsia="Times New Roman"/>
          <w:color w:val="212121"/>
          <w:szCs w:val="24"/>
        </w:rPr>
        <w:t>και από αύρ</w:t>
      </w:r>
      <w:r w:rsidRPr="00BB3970">
        <w:rPr>
          <w:rFonts w:eastAsia="Times New Roman"/>
          <w:color w:val="212121"/>
          <w:szCs w:val="24"/>
        </w:rPr>
        <w:t>ιο το πρωί να συνεχίσουμε τη διαδικασία</w:t>
      </w:r>
      <w:r>
        <w:rPr>
          <w:rFonts w:eastAsia="Times New Roman"/>
          <w:color w:val="212121"/>
          <w:szCs w:val="24"/>
        </w:rPr>
        <w:t>.</w:t>
      </w:r>
      <w:r w:rsidRPr="00BB3970">
        <w:rPr>
          <w:rFonts w:eastAsia="Times New Roman"/>
          <w:color w:val="212121"/>
          <w:szCs w:val="24"/>
        </w:rPr>
        <w:t xml:space="preserve"> </w:t>
      </w:r>
    </w:p>
    <w:p w14:paraId="2E247874" w14:textId="77777777" w:rsidR="00ED3BF8" w:rsidRDefault="009F432D">
      <w:pPr>
        <w:shd w:val="clear" w:color="auto" w:fill="FFFFFF"/>
        <w:spacing w:after="0" w:line="600" w:lineRule="auto"/>
        <w:ind w:left="720"/>
        <w:jc w:val="both"/>
        <w:rPr>
          <w:rFonts w:eastAsia="Times New Roman"/>
          <w:color w:val="212121"/>
          <w:szCs w:val="24"/>
        </w:rPr>
      </w:pPr>
      <w:r>
        <w:rPr>
          <w:rFonts w:eastAsia="Times New Roman"/>
          <w:color w:val="212121"/>
          <w:szCs w:val="24"/>
        </w:rPr>
        <w:t xml:space="preserve">Επόμενος ομιλητής είναι ο κ. </w:t>
      </w:r>
      <w:proofErr w:type="spellStart"/>
      <w:r>
        <w:rPr>
          <w:rFonts w:eastAsia="Times New Roman"/>
          <w:color w:val="212121"/>
          <w:szCs w:val="24"/>
        </w:rPr>
        <w:t>Μ</w:t>
      </w:r>
      <w:r w:rsidRPr="00BB3970">
        <w:rPr>
          <w:rFonts w:eastAsia="Times New Roman"/>
          <w:color w:val="212121"/>
          <w:szCs w:val="24"/>
        </w:rPr>
        <w:t>ορφίδης</w:t>
      </w:r>
      <w:proofErr w:type="spellEnd"/>
      <w:r w:rsidRPr="00BB3970">
        <w:rPr>
          <w:rFonts w:eastAsia="Times New Roman"/>
          <w:color w:val="212121"/>
          <w:szCs w:val="24"/>
        </w:rPr>
        <w:t xml:space="preserve"> Κωνσταντίνος από το</w:t>
      </w:r>
      <w:r>
        <w:rPr>
          <w:rFonts w:eastAsia="Times New Roman"/>
          <w:color w:val="212121"/>
          <w:szCs w:val="24"/>
        </w:rPr>
        <w:t>ν</w:t>
      </w:r>
      <w:r w:rsidRPr="00BB3970">
        <w:rPr>
          <w:rFonts w:eastAsia="Times New Roman"/>
          <w:color w:val="212121"/>
          <w:szCs w:val="24"/>
        </w:rPr>
        <w:t xml:space="preserve"> ΣΥΡΙΖΑ</w:t>
      </w:r>
      <w:r>
        <w:rPr>
          <w:rFonts w:eastAsia="Times New Roman"/>
          <w:color w:val="212121"/>
          <w:szCs w:val="24"/>
        </w:rPr>
        <w:t>.</w:t>
      </w:r>
      <w:r w:rsidRPr="00BB3970">
        <w:rPr>
          <w:rFonts w:eastAsia="Times New Roman"/>
          <w:color w:val="212121"/>
          <w:szCs w:val="24"/>
        </w:rPr>
        <w:t xml:space="preserve"> </w:t>
      </w:r>
    </w:p>
    <w:p w14:paraId="2E247875" w14:textId="77777777" w:rsidR="00ED3BF8" w:rsidRDefault="009F432D">
      <w:pPr>
        <w:shd w:val="clear" w:color="auto" w:fill="FFFFFF"/>
        <w:spacing w:after="0" w:line="600" w:lineRule="auto"/>
        <w:ind w:left="720"/>
        <w:jc w:val="both"/>
        <w:rPr>
          <w:rFonts w:eastAsia="Times New Roman"/>
          <w:color w:val="212121"/>
          <w:szCs w:val="24"/>
        </w:rPr>
      </w:pPr>
      <w:r>
        <w:rPr>
          <w:rFonts w:eastAsia="Times New Roman"/>
          <w:color w:val="212121"/>
          <w:szCs w:val="24"/>
        </w:rPr>
        <w:t xml:space="preserve">Ορίστε, κύριε </w:t>
      </w:r>
      <w:proofErr w:type="spellStart"/>
      <w:r>
        <w:rPr>
          <w:rFonts w:eastAsia="Times New Roman"/>
          <w:color w:val="212121"/>
          <w:szCs w:val="24"/>
        </w:rPr>
        <w:t>Μορφίδη</w:t>
      </w:r>
      <w:proofErr w:type="spellEnd"/>
      <w:r>
        <w:rPr>
          <w:rFonts w:eastAsia="Times New Roman"/>
          <w:color w:val="212121"/>
          <w:szCs w:val="24"/>
        </w:rPr>
        <w:t xml:space="preserve">, έχετε τον λόγο. </w:t>
      </w:r>
    </w:p>
    <w:p w14:paraId="2E247876" w14:textId="77777777" w:rsidR="00ED3BF8" w:rsidRDefault="009F432D">
      <w:pPr>
        <w:shd w:val="clear" w:color="auto" w:fill="FFFFFF"/>
        <w:spacing w:after="0" w:line="600" w:lineRule="auto"/>
        <w:ind w:left="720"/>
        <w:jc w:val="both"/>
        <w:rPr>
          <w:rFonts w:eastAsia="Times New Roman"/>
          <w:color w:val="212121"/>
          <w:szCs w:val="24"/>
        </w:rPr>
      </w:pPr>
      <w:r w:rsidRPr="00E83AB4">
        <w:rPr>
          <w:rFonts w:eastAsia="Times New Roman"/>
          <w:b/>
          <w:color w:val="212121"/>
          <w:szCs w:val="24"/>
        </w:rPr>
        <w:t>ΚΩΝΣΤΑΝΤΙΝΟΣ ΜΟΡΦΙΔΗΣ:</w:t>
      </w:r>
      <w:r>
        <w:rPr>
          <w:rFonts w:eastAsia="Times New Roman"/>
          <w:color w:val="212121"/>
          <w:szCs w:val="24"/>
        </w:rPr>
        <w:t xml:space="preserve"> Ευχαριστώ, κύριε Π</w:t>
      </w:r>
      <w:r w:rsidRPr="00BB3970">
        <w:rPr>
          <w:rFonts w:eastAsia="Times New Roman"/>
          <w:color w:val="212121"/>
          <w:szCs w:val="24"/>
        </w:rPr>
        <w:t>ρόεδρε</w:t>
      </w:r>
      <w:r>
        <w:rPr>
          <w:rFonts w:eastAsia="Times New Roman"/>
          <w:color w:val="212121"/>
          <w:szCs w:val="24"/>
        </w:rPr>
        <w:t>.</w:t>
      </w:r>
      <w:r w:rsidRPr="00BB3970">
        <w:rPr>
          <w:rFonts w:eastAsia="Times New Roman"/>
          <w:color w:val="212121"/>
          <w:szCs w:val="24"/>
        </w:rPr>
        <w:t xml:space="preserve"> </w:t>
      </w:r>
    </w:p>
    <w:p w14:paraId="2E247877"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BB3970">
        <w:rPr>
          <w:rFonts w:eastAsia="Times New Roman"/>
          <w:color w:val="212121"/>
          <w:szCs w:val="24"/>
        </w:rPr>
        <w:t>υρίες και κύριοι συνάδελφοι</w:t>
      </w:r>
      <w:r>
        <w:rPr>
          <w:rFonts w:eastAsia="Times New Roman"/>
          <w:color w:val="212121"/>
          <w:szCs w:val="24"/>
        </w:rPr>
        <w:t>,</w:t>
      </w:r>
      <w:r w:rsidRPr="00BB3970">
        <w:rPr>
          <w:rFonts w:eastAsia="Times New Roman"/>
          <w:color w:val="212121"/>
          <w:szCs w:val="24"/>
        </w:rPr>
        <w:t xml:space="preserve"> το νομοσχέδιο που συζητάμε </w:t>
      </w:r>
      <w:r>
        <w:rPr>
          <w:rFonts w:eastAsia="Times New Roman"/>
          <w:color w:val="212121"/>
          <w:szCs w:val="24"/>
        </w:rPr>
        <w:t>σ</w:t>
      </w:r>
      <w:r w:rsidRPr="00BB3970">
        <w:rPr>
          <w:rFonts w:eastAsia="Times New Roman"/>
          <w:color w:val="212121"/>
          <w:szCs w:val="24"/>
        </w:rPr>
        <w:t xml:space="preserve">ήμερα είναι ιδιαίτερα σημαντικό μεταξύ των άλλων για την τριτοβάθμια εκπαίδευση στη χώρα </w:t>
      </w:r>
      <w:r>
        <w:rPr>
          <w:rFonts w:eastAsia="Times New Roman"/>
          <w:color w:val="212121"/>
          <w:szCs w:val="24"/>
        </w:rPr>
        <w:t>μας</w:t>
      </w:r>
      <w:r w:rsidRPr="00BB3970">
        <w:rPr>
          <w:rFonts w:eastAsia="Times New Roman"/>
          <w:color w:val="212121"/>
          <w:szCs w:val="24"/>
        </w:rPr>
        <w:t xml:space="preserve"> και εκ των πρ</w:t>
      </w:r>
      <w:r>
        <w:rPr>
          <w:rFonts w:eastAsia="Times New Roman"/>
          <w:color w:val="212121"/>
          <w:szCs w:val="24"/>
        </w:rPr>
        <w:t xml:space="preserve">αγμάτων </w:t>
      </w:r>
      <w:r>
        <w:rPr>
          <w:rFonts w:eastAsia="Times New Roman"/>
          <w:color w:val="212121"/>
          <w:szCs w:val="24"/>
        </w:rPr>
        <w:lastRenderedPageBreak/>
        <w:t>πολύ σημαντικό για την Π</w:t>
      </w:r>
      <w:r w:rsidRPr="00BB3970">
        <w:rPr>
          <w:rFonts w:eastAsia="Times New Roman"/>
          <w:color w:val="212121"/>
          <w:szCs w:val="24"/>
        </w:rPr>
        <w:t>εριφέρεια Ανατολ</w:t>
      </w:r>
      <w:r>
        <w:rPr>
          <w:rFonts w:eastAsia="Times New Roman"/>
          <w:color w:val="212121"/>
          <w:szCs w:val="24"/>
        </w:rPr>
        <w:t>ικής Μακεδονίας και Θράκης και β</w:t>
      </w:r>
      <w:r w:rsidRPr="00BB3970">
        <w:rPr>
          <w:rFonts w:eastAsia="Times New Roman"/>
          <w:color w:val="212121"/>
          <w:szCs w:val="24"/>
        </w:rPr>
        <w:t>εβαίως για την Καβάλα</w:t>
      </w:r>
      <w:r>
        <w:rPr>
          <w:rFonts w:eastAsia="Times New Roman"/>
          <w:color w:val="212121"/>
          <w:szCs w:val="24"/>
        </w:rPr>
        <w:t>,</w:t>
      </w:r>
      <w:r w:rsidRPr="00BB3970">
        <w:rPr>
          <w:rFonts w:eastAsia="Times New Roman"/>
          <w:color w:val="212121"/>
          <w:szCs w:val="24"/>
        </w:rPr>
        <w:t xml:space="preserve"> την οποία εκπροσωπ</w:t>
      </w:r>
      <w:r w:rsidRPr="00BB3970">
        <w:rPr>
          <w:rFonts w:eastAsia="Times New Roman"/>
          <w:color w:val="212121"/>
          <w:szCs w:val="24"/>
        </w:rPr>
        <w:t>ώ</w:t>
      </w:r>
      <w:r>
        <w:rPr>
          <w:rFonts w:eastAsia="Times New Roman"/>
          <w:color w:val="212121"/>
          <w:szCs w:val="24"/>
        </w:rPr>
        <w:t>.</w:t>
      </w:r>
    </w:p>
    <w:p w14:paraId="2E247878"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Μ</w:t>
      </w:r>
      <w:r w:rsidRPr="00BB3970">
        <w:rPr>
          <w:rFonts w:eastAsia="Times New Roman"/>
          <w:color w:val="212121"/>
          <w:szCs w:val="24"/>
        </w:rPr>
        <w:t xml:space="preserve">ε τη συγχώνευση του Διεθνούς Πανεπιστημίου </w:t>
      </w:r>
      <w:r>
        <w:rPr>
          <w:rFonts w:eastAsia="Times New Roman"/>
          <w:color w:val="212121"/>
          <w:szCs w:val="24"/>
        </w:rPr>
        <w:t>με τα ΤΕΙ Κεντρικής Μακεδονίας, Ανατολικής Μ</w:t>
      </w:r>
      <w:r w:rsidRPr="00BB3970">
        <w:rPr>
          <w:rFonts w:eastAsia="Times New Roman"/>
          <w:color w:val="212121"/>
          <w:szCs w:val="24"/>
        </w:rPr>
        <w:t>ακεδονίας</w:t>
      </w:r>
      <w:r>
        <w:rPr>
          <w:rFonts w:eastAsia="Times New Roman"/>
          <w:color w:val="212121"/>
          <w:szCs w:val="24"/>
        </w:rPr>
        <w:t>, Θ</w:t>
      </w:r>
      <w:r w:rsidRPr="00BB3970">
        <w:rPr>
          <w:rFonts w:eastAsia="Times New Roman"/>
          <w:color w:val="212121"/>
          <w:szCs w:val="24"/>
        </w:rPr>
        <w:t xml:space="preserve">ράκης και Θεσσαλονίκης πραγματικά συγκροτείται ο χάρτης της ανώτατης εκπαίδευσης και πραγματοποιείται ο απαραίτητος θεσμικός και λειτουργικός </w:t>
      </w:r>
      <w:proofErr w:type="spellStart"/>
      <w:r w:rsidRPr="00BB3970">
        <w:rPr>
          <w:rFonts w:eastAsia="Times New Roman"/>
          <w:color w:val="212121"/>
          <w:szCs w:val="24"/>
        </w:rPr>
        <w:t>εξορθολογισ</w:t>
      </w:r>
      <w:r w:rsidRPr="00BB3970">
        <w:rPr>
          <w:rFonts w:eastAsia="Times New Roman"/>
          <w:color w:val="212121"/>
          <w:szCs w:val="24"/>
        </w:rPr>
        <w:t>μός</w:t>
      </w:r>
      <w:proofErr w:type="spellEnd"/>
      <w:r w:rsidRPr="00BB3970">
        <w:rPr>
          <w:rFonts w:eastAsia="Times New Roman"/>
          <w:color w:val="212121"/>
          <w:szCs w:val="24"/>
        </w:rPr>
        <w:t xml:space="preserve"> </w:t>
      </w:r>
      <w:r>
        <w:rPr>
          <w:rFonts w:eastAsia="Times New Roman"/>
          <w:color w:val="212121"/>
          <w:szCs w:val="24"/>
        </w:rPr>
        <w:t>της.</w:t>
      </w:r>
    </w:p>
    <w:p w14:paraId="2E247879" w14:textId="77777777" w:rsidR="00ED3BF8" w:rsidRDefault="009F432D">
      <w:pPr>
        <w:shd w:val="clear" w:color="auto" w:fill="FFFFFF"/>
        <w:spacing w:after="0" w:line="600" w:lineRule="auto"/>
        <w:ind w:firstLine="720"/>
        <w:jc w:val="both"/>
        <w:rPr>
          <w:rFonts w:eastAsia="Times New Roman"/>
          <w:color w:val="212121"/>
          <w:szCs w:val="24"/>
        </w:rPr>
      </w:pPr>
      <w:r>
        <w:rPr>
          <w:rFonts w:eastAsia="Times New Roman"/>
          <w:color w:val="212121"/>
          <w:szCs w:val="24"/>
        </w:rPr>
        <w:t>Σ</w:t>
      </w:r>
      <w:r w:rsidRPr="00BB3970">
        <w:rPr>
          <w:rFonts w:eastAsia="Times New Roman"/>
          <w:color w:val="212121"/>
          <w:szCs w:val="24"/>
        </w:rPr>
        <w:t xml:space="preserve">το νέο σχήμα θα λειτουργούν επτά σχολές σε </w:t>
      </w:r>
      <w:r>
        <w:rPr>
          <w:rFonts w:eastAsia="Times New Roman"/>
          <w:color w:val="212121"/>
          <w:szCs w:val="24"/>
        </w:rPr>
        <w:t xml:space="preserve">τριάντα δύο τμήματα σε έξι πόλεις της </w:t>
      </w:r>
      <w:r>
        <w:rPr>
          <w:rFonts w:eastAsia="Times New Roman"/>
          <w:color w:val="212121"/>
          <w:szCs w:val="24"/>
        </w:rPr>
        <w:t>κ</w:t>
      </w:r>
      <w:r w:rsidRPr="00BB3970">
        <w:rPr>
          <w:rFonts w:eastAsia="Times New Roman"/>
          <w:color w:val="212121"/>
          <w:szCs w:val="24"/>
        </w:rPr>
        <w:t xml:space="preserve">εντρικής και </w:t>
      </w:r>
      <w:r>
        <w:rPr>
          <w:rFonts w:eastAsia="Times New Roman"/>
          <w:color w:val="212121"/>
          <w:szCs w:val="24"/>
        </w:rPr>
        <w:t>α</w:t>
      </w:r>
      <w:r>
        <w:rPr>
          <w:rFonts w:eastAsia="Times New Roman"/>
          <w:color w:val="212121"/>
          <w:szCs w:val="24"/>
        </w:rPr>
        <w:t xml:space="preserve">νατολικής Μακεδονίας. Η έδρα </w:t>
      </w:r>
      <w:r w:rsidRPr="00BB3970">
        <w:rPr>
          <w:rFonts w:eastAsia="Times New Roman"/>
          <w:color w:val="212121"/>
          <w:szCs w:val="24"/>
        </w:rPr>
        <w:t>θα είναι</w:t>
      </w:r>
      <w:r>
        <w:rPr>
          <w:rFonts w:eastAsia="Times New Roman"/>
          <w:color w:val="212121"/>
          <w:szCs w:val="24"/>
        </w:rPr>
        <w:t xml:space="preserve"> η</w:t>
      </w:r>
      <w:r w:rsidRPr="00BB3970">
        <w:rPr>
          <w:rFonts w:eastAsia="Times New Roman"/>
          <w:color w:val="212121"/>
          <w:szCs w:val="24"/>
        </w:rPr>
        <w:t xml:space="preserve"> Θεσσαλονίκη και </w:t>
      </w:r>
      <w:r>
        <w:rPr>
          <w:rFonts w:eastAsia="Times New Roman"/>
          <w:color w:val="212121"/>
          <w:szCs w:val="24"/>
        </w:rPr>
        <w:t>κόμβοι</w:t>
      </w:r>
      <w:r w:rsidRPr="00BB3970">
        <w:rPr>
          <w:rFonts w:eastAsia="Times New Roman"/>
          <w:color w:val="212121"/>
          <w:szCs w:val="24"/>
        </w:rPr>
        <w:t xml:space="preserve"> η Καβάλα και</w:t>
      </w:r>
      <w:r>
        <w:rPr>
          <w:rFonts w:eastAsia="Times New Roman"/>
          <w:color w:val="212121"/>
          <w:szCs w:val="24"/>
        </w:rPr>
        <w:t xml:space="preserve"> οι Σέρρες. Το σχήμα αυτό κ</w:t>
      </w:r>
      <w:r w:rsidRPr="00BB3970">
        <w:rPr>
          <w:rFonts w:eastAsia="Times New Roman"/>
          <w:color w:val="212121"/>
          <w:szCs w:val="24"/>
        </w:rPr>
        <w:t xml:space="preserve">ατά κοινή ομολογία είναι εξαιρετικά </w:t>
      </w:r>
      <w:r>
        <w:rPr>
          <w:rFonts w:eastAsia="Times New Roman"/>
          <w:color w:val="212121"/>
          <w:szCs w:val="24"/>
        </w:rPr>
        <w:t>σημαντικό. Ε</w:t>
      </w:r>
      <w:r w:rsidRPr="00BB3970">
        <w:rPr>
          <w:rFonts w:eastAsia="Times New Roman"/>
          <w:color w:val="212121"/>
          <w:szCs w:val="24"/>
        </w:rPr>
        <w:t xml:space="preserve">ίναι σημαντικό </w:t>
      </w:r>
      <w:r>
        <w:rPr>
          <w:rFonts w:eastAsia="Times New Roman"/>
          <w:color w:val="212121"/>
          <w:szCs w:val="24"/>
        </w:rPr>
        <w:t>κατ’ αρχ</w:t>
      </w:r>
      <w:r>
        <w:rPr>
          <w:rFonts w:eastAsia="Times New Roman"/>
          <w:color w:val="212121"/>
          <w:szCs w:val="24"/>
        </w:rPr>
        <w:t>άς</w:t>
      </w:r>
      <w:r w:rsidRPr="00BB3970">
        <w:rPr>
          <w:rFonts w:eastAsia="Times New Roman"/>
          <w:color w:val="212121"/>
          <w:szCs w:val="24"/>
        </w:rPr>
        <w:t xml:space="preserve"> γιατί προωθεί την εξέλιξη της τεχνολογικής εκπαίδευση</w:t>
      </w:r>
      <w:r>
        <w:rPr>
          <w:rFonts w:eastAsia="Times New Roman"/>
          <w:color w:val="212121"/>
          <w:szCs w:val="24"/>
        </w:rPr>
        <w:t>ς,</w:t>
      </w:r>
      <w:r w:rsidRPr="00BB3970">
        <w:rPr>
          <w:rFonts w:eastAsia="Times New Roman"/>
          <w:color w:val="212121"/>
          <w:szCs w:val="24"/>
        </w:rPr>
        <w:t xml:space="preserve"> που μετά από χρόνια αγώνων και διεκδικήσεων αναβαθμίζεται θεσμικά και πρακτικά</w:t>
      </w:r>
      <w:r>
        <w:rPr>
          <w:rFonts w:eastAsia="Times New Roman"/>
          <w:color w:val="212121"/>
          <w:szCs w:val="24"/>
        </w:rPr>
        <w:t>,</w:t>
      </w:r>
      <w:r w:rsidRPr="00BB3970">
        <w:rPr>
          <w:rFonts w:eastAsia="Times New Roman"/>
          <w:color w:val="212121"/>
          <w:szCs w:val="24"/>
        </w:rPr>
        <w:t xml:space="preserve"> χωρίς διαχωρισμούς και κατηγοριοποιήσεις</w:t>
      </w:r>
      <w:r>
        <w:rPr>
          <w:rFonts w:eastAsia="Times New Roman"/>
          <w:color w:val="212121"/>
          <w:szCs w:val="24"/>
        </w:rPr>
        <w:t>.</w:t>
      </w:r>
    </w:p>
    <w:p w14:paraId="2E24787A" w14:textId="77777777" w:rsidR="00ED3BF8" w:rsidRDefault="009F432D">
      <w:pPr>
        <w:spacing w:after="0" w:line="600" w:lineRule="auto"/>
        <w:ind w:firstLine="720"/>
        <w:jc w:val="both"/>
        <w:rPr>
          <w:rFonts w:eastAsia="Times New Roman"/>
          <w:szCs w:val="24"/>
        </w:rPr>
      </w:pPr>
      <w:r>
        <w:rPr>
          <w:rFonts w:eastAsia="Times New Roman"/>
          <w:szCs w:val="24"/>
        </w:rPr>
        <w:t>Δ</w:t>
      </w:r>
      <w:r w:rsidRPr="00A6097D">
        <w:rPr>
          <w:rFonts w:eastAsia="Times New Roman"/>
          <w:szCs w:val="24"/>
        </w:rPr>
        <w:t>εν είναι χωρίς σημασία το</w:t>
      </w:r>
      <w:r>
        <w:rPr>
          <w:rFonts w:eastAsia="Times New Roman"/>
          <w:szCs w:val="24"/>
        </w:rPr>
        <w:t xml:space="preserve"> γεγονός</w:t>
      </w:r>
      <w:r w:rsidRPr="00A6097D">
        <w:rPr>
          <w:rFonts w:eastAsia="Times New Roman"/>
          <w:szCs w:val="24"/>
        </w:rPr>
        <w:t xml:space="preserve"> ότι οι πρυτάνεις </w:t>
      </w:r>
      <w:r w:rsidRPr="00A6097D">
        <w:rPr>
          <w:rFonts w:eastAsia="Times New Roman"/>
          <w:szCs w:val="24"/>
        </w:rPr>
        <w:t xml:space="preserve">των τεχνολογικών ιδρυμάτων που συγχωνεύονται επισημαίνουν ότι </w:t>
      </w:r>
      <w:r w:rsidRPr="00A6097D">
        <w:rPr>
          <w:rFonts w:eastAsia="Times New Roman"/>
          <w:szCs w:val="24"/>
        </w:rPr>
        <w:lastRenderedPageBreak/>
        <w:t>είχε προ πολλού έρθει το πλήρωμα του χρόνου για να αποκτήσουν</w:t>
      </w:r>
      <w:r>
        <w:rPr>
          <w:rFonts w:eastAsia="Times New Roman"/>
          <w:szCs w:val="24"/>
        </w:rPr>
        <w:t xml:space="preserve"> τα ΤΕΙ το</w:t>
      </w:r>
      <w:r w:rsidRPr="00A6097D">
        <w:rPr>
          <w:rFonts w:eastAsia="Times New Roman"/>
          <w:szCs w:val="24"/>
        </w:rPr>
        <w:t xml:space="preserve"> ίδιο νομικό πλαίσιο με τα πανεπιστήμια</w:t>
      </w:r>
      <w:r>
        <w:rPr>
          <w:rFonts w:eastAsia="Times New Roman"/>
          <w:szCs w:val="24"/>
        </w:rPr>
        <w:t>,</w:t>
      </w:r>
      <w:r w:rsidRPr="00A6097D">
        <w:rPr>
          <w:rFonts w:eastAsia="Times New Roman"/>
          <w:szCs w:val="24"/>
        </w:rPr>
        <w:t xml:space="preserve"> δεδομένου ότι ή</w:t>
      </w:r>
      <w:r>
        <w:rPr>
          <w:rFonts w:eastAsia="Times New Roman"/>
          <w:szCs w:val="24"/>
        </w:rPr>
        <w:t xml:space="preserve">δη λειτουργούσαν ως πανεπιστήμια. </w:t>
      </w:r>
    </w:p>
    <w:p w14:paraId="2E24787B" w14:textId="77777777" w:rsidR="00ED3BF8" w:rsidRDefault="009F432D">
      <w:pPr>
        <w:spacing w:after="0" w:line="600" w:lineRule="auto"/>
        <w:ind w:firstLine="720"/>
        <w:jc w:val="both"/>
        <w:rPr>
          <w:rFonts w:eastAsia="Times New Roman"/>
          <w:szCs w:val="24"/>
        </w:rPr>
      </w:pPr>
      <w:r>
        <w:rPr>
          <w:rFonts w:eastAsia="Times New Roman"/>
          <w:szCs w:val="24"/>
        </w:rPr>
        <w:t xml:space="preserve">Και </w:t>
      </w:r>
      <w:r w:rsidRPr="00A6097D">
        <w:rPr>
          <w:rFonts w:eastAsia="Times New Roman"/>
          <w:szCs w:val="24"/>
        </w:rPr>
        <w:t>είναι</w:t>
      </w:r>
      <w:r>
        <w:rPr>
          <w:rFonts w:eastAsia="Times New Roman"/>
          <w:szCs w:val="24"/>
        </w:rPr>
        <w:t>,</w:t>
      </w:r>
      <w:r w:rsidRPr="00A6097D">
        <w:rPr>
          <w:rFonts w:eastAsia="Times New Roman"/>
          <w:szCs w:val="24"/>
        </w:rPr>
        <w:t xml:space="preserve"> </w:t>
      </w:r>
      <w:r>
        <w:rPr>
          <w:rFonts w:eastAsia="Times New Roman"/>
          <w:szCs w:val="24"/>
        </w:rPr>
        <w:t>επίσης,</w:t>
      </w:r>
      <w:r w:rsidRPr="00A6097D">
        <w:rPr>
          <w:rFonts w:eastAsia="Times New Roman"/>
          <w:szCs w:val="24"/>
        </w:rPr>
        <w:t xml:space="preserve"> μεγάλης σημασίας ότι την ίδια στιγμή αντιμετωπίζονται </w:t>
      </w:r>
      <w:r>
        <w:rPr>
          <w:rFonts w:eastAsia="Times New Roman"/>
          <w:szCs w:val="24"/>
        </w:rPr>
        <w:t>ζητήματα</w:t>
      </w:r>
      <w:r w:rsidRPr="00A6097D">
        <w:rPr>
          <w:rFonts w:eastAsia="Times New Roman"/>
          <w:szCs w:val="24"/>
        </w:rPr>
        <w:t xml:space="preserve"> επικαλύψεων επιστημονικών πεδίων και επαγγελματικών </w:t>
      </w:r>
      <w:r>
        <w:rPr>
          <w:rFonts w:eastAsia="Times New Roman"/>
          <w:szCs w:val="24"/>
        </w:rPr>
        <w:t>εξειδικεύσεων. Κ</w:t>
      </w:r>
      <w:r w:rsidRPr="00A6097D">
        <w:rPr>
          <w:rFonts w:eastAsia="Times New Roman"/>
          <w:szCs w:val="24"/>
        </w:rPr>
        <w:t>αι αυτό χωρίς την κατάργηση τμημάτων</w:t>
      </w:r>
      <w:r>
        <w:rPr>
          <w:rFonts w:eastAsia="Times New Roman"/>
          <w:szCs w:val="24"/>
        </w:rPr>
        <w:t>,</w:t>
      </w:r>
      <w:r w:rsidRPr="00A6097D">
        <w:rPr>
          <w:rFonts w:eastAsia="Times New Roman"/>
          <w:szCs w:val="24"/>
        </w:rPr>
        <w:t xml:space="preserve"> αντίθετα με την αναδιοργάνωσή </w:t>
      </w:r>
      <w:r>
        <w:rPr>
          <w:rFonts w:eastAsia="Times New Roman"/>
          <w:szCs w:val="24"/>
        </w:rPr>
        <w:t>τους.</w:t>
      </w:r>
      <w:r w:rsidRPr="00A6097D">
        <w:rPr>
          <w:rFonts w:eastAsia="Times New Roman"/>
          <w:szCs w:val="24"/>
        </w:rPr>
        <w:t xml:space="preserve"> </w:t>
      </w:r>
    </w:p>
    <w:p w14:paraId="2E24787C" w14:textId="77777777" w:rsidR="00ED3BF8" w:rsidRDefault="009F432D">
      <w:pPr>
        <w:spacing w:after="0" w:line="600" w:lineRule="auto"/>
        <w:ind w:firstLine="720"/>
        <w:jc w:val="both"/>
        <w:rPr>
          <w:rFonts w:eastAsia="Times New Roman"/>
          <w:szCs w:val="24"/>
        </w:rPr>
      </w:pPr>
      <w:r>
        <w:rPr>
          <w:rFonts w:eastAsia="Times New Roman"/>
          <w:szCs w:val="24"/>
        </w:rPr>
        <w:t>Ε</w:t>
      </w:r>
      <w:r w:rsidRPr="00A6097D">
        <w:rPr>
          <w:rFonts w:eastAsia="Times New Roman"/>
          <w:szCs w:val="24"/>
        </w:rPr>
        <w:t xml:space="preserve">ίναι ακόμη σημαντικό ότι με τη </w:t>
      </w:r>
      <w:r>
        <w:rPr>
          <w:rFonts w:eastAsia="Times New Roman"/>
          <w:szCs w:val="24"/>
        </w:rPr>
        <w:t>συγ</w:t>
      </w:r>
      <w:r w:rsidRPr="00A6097D">
        <w:rPr>
          <w:rFonts w:eastAsia="Times New Roman"/>
          <w:szCs w:val="24"/>
        </w:rPr>
        <w:t>χώνευση οι δυν</w:t>
      </w:r>
      <w:r w:rsidRPr="00A6097D">
        <w:rPr>
          <w:rFonts w:eastAsia="Times New Roman"/>
          <w:szCs w:val="24"/>
        </w:rPr>
        <w:t>άμεις των τεχνολογικών περιφερειακών ιδρυμάτων ενώνονται</w:t>
      </w:r>
      <w:r>
        <w:rPr>
          <w:rFonts w:eastAsia="Times New Roman"/>
          <w:szCs w:val="24"/>
        </w:rPr>
        <w:t>. Έ</w:t>
      </w:r>
      <w:r w:rsidRPr="00A6097D">
        <w:rPr>
          <w:rFonts w:eastAsia="Times New Roman"/>
          <w:szCs w:val="24"/>
        </w:rPr>
        <w:t>τσι αξιοποιείται το ανθρώπινο κεφάλαιο</w:t>
      </w:r>
      <w:r>
        <w:rPr>
          <w:rFonts w:eastAsia="Times New Roman"/>
          <w:szCs w:val="24"/>
        </w:rPr>
        <w:t xml:space="preserve"> και άρα,</w:t>
      </w:r>
      <w:r w:rsidRPr="00A6097D">
        <w:rPr>
          <w:rFonts w:eastAsia="Times New Roman"/>
          <w:szCs w:val="24"/>
        </w:rPr>
        <w:t xml:space="preserve"> το προσωπικό τους μπορεί να επαν</w:t>
      </w:r>
      <w:r>
        <w:rPr>
          <w:rFonts w:eastAsia="Times New Roman"/>
          <w:szCs w:val="24"/>
        </w:rPr>
        <w:t>δρώσει</w:t>
      </w:r>
      <w:r w:rsidRPr="00A6097D">
        <w:rPr>
          <w:rFonts w:eastAsia="Times New Roman"/>
          <w:szCs w:val="24"/>
        </w:rPr>
        <w:t xml:space="preserve"> πιο συγκροτημένα τις οικονομικές και τεχνικές υπηρεσίες του</w:t>
      </w:r>
      <w:r>
        <w:rPr>
          <w:rFonts w:eastAsia="Times New Roman"/>
          <w:szCs w:val="24"/>
        </w:rPr>
        <w:t>,</w:t>
      </w:r>
      <w:r w:rsidRPr="00A6097D">
        <w:rPr>
          <w:rFonts w:eastAsia="Times New Roman"/>
          <w:szCs w:val="24"/>
        </w:rPr>
        <w:t xml:space="preserve"> αλλά και τις υπηρεσίες φοιτητικής μέριμνας</w:t>
      </w:r>
      <w:r>
        <w:rPr>
          <w:rFonts w:eastAsia="Times New Roman"/>
          <w:szCs w:val="24"/>
        </w:rPr>
        <w:t>.</w:t>
      </w:r>
      <w:r w:rsidRPr="00A6097D">
        <w:rPr>
          <w:rFonts w:eastAsia="Times New Roman"/>
          <w:szCs w:val="24"/>
        </w:rPr>
        <w:t xml:space="preserve"> </w:t>
      </w:r>
      <w:r>
        <w:rPr>
          <w:rFonts w:eastAsia="Times New Roman"/>
          <w:szCs w:val="24"/>
        </w:rPr>
        <w:t>Κ</w:t>
      </w:r>
      <w:r w:rsidRPr="00A6097D">
        <w:rPr>
          <w:rFonts w:eastAsia="Times New Roman"/>
          <w:szCs w:val="24"/>
        </w:rPr>
        <w:t>ι ακ</w:t>
      </w:r>
      <w:r w:rsidRPr="00A6097D">
        <w:rPr>
          <w:rFonts w:eastAsia="Times New Roman"/>
          <w:szCs w:val="24"/>
        </w:rPr>
        <w:t>όμη</w:t>
      </w:r>
      <w:r>
        <w:rPr>
          <w:rFonts w:eastAsia="Times New Roman"/>
          <w:szCs w:val="24"/>
        </w:rPr>
        <w:t>,</w:t>
      </w:r>
      <w:r w:rsidRPr="00A6097D">
        <w:rPr>
          <w:rFonts w:eastAsia="Times New Roman"/>
          <w:szCs w:val="24"/>
        </w:rPr>
        <w:t xml:space="preserve"> είναι σημαντικό γιατί περιέχει τη δυνατότητα να αξιοποιηθούν πολύ πιο οργανωμένα και κυρίως συνετά</w:t>
      </w:r>
      <w:r>
        <w:rPr>
          <w:rFonts w:eastAsia="Times New Roman"/>
          <w:szCs w:val="24"/>
        </w:rPr>
        <w:t xml:space="preserve"> ο</w:t>
      </w:r>
      <w:r w:rsidRPr="00A6097D">
        <w:rPr>
          <w:rFonts w:eastAsia="Times New Roman"/>
          <w:szCs w:val="24"/>
        </w:rPr>
        <w:t>ι υπάρχουσες υποδομές</w:t>
      </w:r>
      <w:r>
        <w:rPr>
          <w:rFonts w:eastAsia="Times New Roman"/>
          <w:szCs w:val="24"/>
        </w:rPr>
        <w:t>.</w:t>
      </w:r>
    </w:p>
    <w:p w14:paraId="2E24787D" w14:textId="77777777" w:rsidR="00ED3BF8" w:rsidRDefault="009F432D">
      <w:pPr>
        <w:spacing w:after="0" w:line="600" w:lineRule="auto"/>
        <w:ind w:firstLine="720"/>
        <w:jc w:val="both"/>
        <w:rPr>
          <w:rFonts w:eastAsia="Times New Roman"/>
          <w:szCs w:val="24"/>
        </w:rPr>
      </w:pPr>
      <w:r>
        <w:rPr>
          <w:rFonts w:eastAsia="Times New Roman"/>
          <w:szCs w:val="24"/>
        </w:rPr>
        <w:t>Π</w:t>
      </w:r>
      <w:r w:rsidRPr="00A6097D">
        <w:rPr>
          <w:rFonts w:eastAsia="Times New Roman"/>
          <w:szCs w:val="24"/>
        </w:rPr>
        <w:t xml:space="preserve">αράλληλα δημιουργείται ένα μεγάλο πανεπιστημιακό ίδρυμα </w:t>
      </w:r>
      <w:r>
        <w:rPr>
          <w:rFonts w:eastAsia="Times New Roman"/>
          <w:szCs w:val="24"/>
        </w:rPr>
        <w:t xml:space="preserve">που </w:t>
      </w:r>
      <w:r w:rsidRPr="00A6097D">
        <w:rPr>
          <w:rFonts w:eastAsia="Times New Roman"/>
          <w:szCs w:val="24"/>
        </w:rPr>
        <w:t>ως τέτοιο θα έχει και τη δυνατότητα να διεκδικεί και να εκπονεί μεγ</w:t>
      </w:r>
      <w:r w:rsidRPr="00A6097D">
        <w:rPr>
          <w:rFonts w:eastAsia="Times New Roman"/>
          <w:szCs w:val="24"/>
        </w:rPr>
        <w:t>άλα ερευνητικά προγράμματα με πρακτική ρεαλιστική στόχευση</w:t>
      </w:r>
      <w:r>
        <w:rPr>
          <w:rFonts w:eastAsia="Times New Roman"/>
          <w:szCs w:val="24"/>
        </w:rPr>
        <w:t>.</w:t>
      </w:r>
      <w:r w:rsidRPr="00A6097D">
        <w:rPr>
          <w:rFonts w:eastAsia="Times New Roman"/>
          <w:szCs w:val="24"/>
        </w:rPr>
        <w:t xml:space="preserve"> Και βέβαια</w:t>
      </w:r>
      <w:r>
        <w:rPr>
          <w:rFonts w:eastAsia="Times New Roman"/>
          <w:szCs w:val="24"/>
        </w:rPr>
        <w:t xml:space="preserve">, είναι σημαντικό </w:t>
      </w:r>
      <w:r w:rsidRPr="002A6E74">
        <w:rPr>
          <w:rFonts w:eastAsia="Times New Roman"/>
          <w:szCs w:val="24"/>
        </w:rPr>
        <w:t>γιατί</w:t>
      </w:r>
      <w:r>
        <w:rPr>
          <w:rFonts w:eastAsia="Times New Roman"/>
          <w:szCs w:val="24"/>
        </w:rPr>
        <w:t xml:space="preserve"> δίνει κίνητρα </w:t>
      </w:r>
      <w:r>
        <w:rPr>
          <w:rFonts w:eastAsia="Times New Roman"/>
          <w:szCs w:val="24"/>
        </w:rPr>
        <w:lastRenderedPageBreak/>
        <w:t>στους ν</w:t>
      </w:r>
      <w:r w:rsidRPr="00A6097D">
        <w:rPr>
          <w:rFonts w:eastAsia="Times New Roman"/>
          <w:szCs w:val="24"/>
        </w:rPr>
        <w:t>έους μας να παραμείνουν στην περιοχή και ακόμη πιο σημαντικό</w:t>
      </w:r>
      <w:r>
        <w:rPr>
          <w:rFonts w:eastAsia="Times New Roman"/>
          <w:szCs w:val="24"/>
        </w:rPr>
        <w:t>,</w:t>
      </w:r>
      <w:r w:rsidRPr="00A6097D">
        <w:rPr>
          <w:rFonts w:eastAsia="Times New Roman"/>
          <w:szCs w:val="24"/>
        </w:rPr>
        <w:t xml:space="preserve"> να επιστρέψουν σε αυτήν</w:t>
      </w:r>
      <w:r>
        <w:rPr>
          <w:rFonts w:eastAsia="Times New Roman"/>
          <w:szCs w:val="24"/>
        </w:rPr>
        <w:t>.</w:t>
      </w:r>
    </w:p>
    <w:p w14:paraId="2E24787E" w14:textId="77777777" w:rsidR="00ED3BF8" w:rsidRDefault="009F432D">
      <w:pPr>
        <w:spacing w:after="0" w:line="600" w:lineRule="auto"/>
        <w:ind w:firstLine="720"/>
        <w:jc w:val="both"/>
        <w:rPr>
          <w:rFonts w:eastAsia="Times New Roman"/>
          <w:szCs w:val="24"/>
        </w:rPr>
      </w:pPr>
      <w:r>
        <w:rPr>
          <w:rFonts w:eastAsia="Times New Roman"/>
          <w:szCs w:val="24"/>
        </w:rPr>
        <w:t>Τ</w:t>
      </w:r>
      <w:r w:rsidRPr="00A6097D">
        <w:rPr>
          <w:rFonts w:eastAsia="Times New Roman"/>
          <w:szCs w:val="24"/>
        </w:rPr>
        <w:t>έλος</w:t>
      </w:r>
      <w:r>
        <w:rPr>
          <w:rFonts w:eastAsia="Times New Roman"/>
          <w:szCs w:val="24"/>
        </w:rPr>
        <w:t>,</w:t>
      </w:r>
      <w:r w:rsidRPr="00A6097D">
        <w:rPr>
          <w:rFonts w:eastAsia="Times New Roman"/>
          <w:szCs w:val="24"/>
        </w:rPr>
        <w:t xml:space="preserve"> είναι </w:t>
      </w:r>
      <w:r>
        <w:rPr>
          <w:rFonts w:eastAsia="Times New Roman"/>
          <w:szCs w:val="24"/>
        </w:rPr>
        <w:t>μεγίστης σημασίας</w:t>
      </w:r>
      <w:r w:rsidRPr="00A6097D">
        <w:rPr>
          <w:rFonts w:eastAsia="Times New Roman"/>
          <w:szCs w:val="24"/>
        </w:rPr>
        <w:t xml:space="preserve"> το </w:t>
      </w:r>
      <w:r>
        <w:rPr>
          <w:rFonts w:eastAsia="Times New Roman"/>
          <w:szCs w:val="24"/>
        </w:rPr>
        <w:t>γεγονός ότι</w:t>
      </w:r>
      <w:r w:rsidRPr="00A6097D">
        <w:rPr>
          <w:rFonts w:eastAsia="Times New Roman"/>
          <w:szCs w:val="24"/>
        </w:rPr>
        <w:t xml:space="preserve"> μέσω</w:t>
      </w:r>
      <w:r>
        <w:rPr>
          <w:rFonts w:eastAsia="Times New Roman"/>
          <w:szCs w:val="24"/>
        </w:rPr>
        <w:t xml:space="preserve"> του</w:t>
      </w:r>
      <w:r>
        <w:rPr>
          <w:rFonts w:eastAsia="Times New Roman"/>
          <w:szCs w:val="24"/>
        </w:rPr>
        <w:t xml:space="preserve"> ι</w:t>
      </w:r>
      <w:r w:rsidRPr="00A6097D">
        <w:rPr>
          <w:rFonts w:eastAsia="Times New Roman"/>
          <w:szCs w:val="24"/>
        </w:rPr>
        <w:t>δρύματος αυτού η ανώτατη εκπαίδευση και η έρευνα συνδέονται με την τοπική οικονομία</w:t>
      </w:r>
      <w:r>
        <w:rPr>
          <w:rFonts w:eastAsia="Times New Roman"/>
          <w:szCs w:val="24"/>
        </w:rPr>
        <w:t>. Σ</w:t>
      </w:r>
      <w:r w:rsidRPr="00A6097D">
        <w:rPr>
          <w:rFonts w:eastAsia="Times New Roman"/>
          <w:szCs w:val="24"/>
        </w:rPr>
        <w:t>την Καβάλα συγκεκριμένα προβλέπεται η λειτουργία δύο ερευνητικών ινστιτούτων</w:t>
      </w:r>
      <w:r>
        <w:rPr>
          <w:rFonts w:eastAsia="Times New Roman"/>
          <w:szCs w:val="24"/>
        </w:rPr>
        <w:t>, του Ινστιτούτου Πετρελαίου και του Ινστιτούτου Τ</w:t>
      </w:r>
      <w:r w:rsidRPr="00A6097D">
        <w:rPr>
          <w:rFonts w:eastAsia="Times New Roman"/>
          <w:szCs w:val="24"/>
        </w:rPr>
        <w:t xml:space="preserve">ουρισμού και </w:t>
      </w:r>
      <w:r>
        <w:rPr>
          <w:rFonts w:eastAsia="Times New Roman"/>
          <w:szCs w:val="24"/>
        </w:rPr>
        <w:t>Φ</w:t>
      </w:r>
      <w:r w:rsidRPr="00A6097D">
        <w:rPr>
          <w:rFonts w:eastAsia="Times New Roman"/>
          <w:szCs w:val="24"/>
        </w:rPr>
        <w:t>ιλοξενίας</w:t>
      </w:r>
      <w:r>
        <w:rPr>
          <w:rFonts w:eastAsia="Times New Roman"/>
          <w:szCs w:val="24"/>
        </w:rPr>
        <w:t>. Κ</w:t>
      </w:r>
      <w:r w:rsidRPr="00A6097D">
        <w:rPr>
          <w:rFonts w:eastAsia="Times New Roman"/>
          <w:szCs w:val="24"/>
        </w:rPr>
        <w:t>αι τα δύο αναμέν</w:t>
      </w:r>
      <w:r w:rsidRPr="00A6097D">
        <w:rPr>
          <w:rFonts w:eastAsia="Times New Roman"/>
          <w:szCs w:val="24"/>
        </w:rPr>
        <w:t xml:space="preserve">εται να υπηρετήσουν στόχους </w:t>
      </w:r>
      <w:r>
        <w:rPr>
          <w:rFonts w:eastAsia="Times New Roman"/>
          <w:szCs w:val="24"/>
        </w:rPr>
        <w:t xml:space="preserve">κομβικούς </w:t>
      </w:r>
      <w:r w:rsidRPr="00A6097D">
        <w:rPr>
          <w:rFonts w:eastAsia="Times New Roman"/>
          <w:szCs w:val="24"/>
        </w:rPr>
        <w:t>και προνομιακούς για την τοπική κοινωνία</w:t>
      </w:r>
      <w:r>
        <w:rPr>
          <w:rFonts w:eastAsia="Times New Roman"/>
          <w:szCs w:val="24"/>
        </w:rPr>
        <w:t>.</w:t>
      </w:r>
      <w:r w:rsidRPr="00A6097D">
        <w:rPr>
          <w:rFonts w:eastAsia="Times New Roman"/>
          <w:szCs w:val="24"/>
        </w:rPr>
        <w:t xml:space="preserve"> </w:t>
      </w:r>
    </w:p>
    <w:p w14:paraId="2E24787F" w14:textId="77777777" w:rsidR="00ED3BF8" w:rsidRDefault="009F432D">
      <w:pPr>
        <w:spacing w:after="0" w:line="600" w:lineRule="auto"/>
        <w:ind w:firstLine="720"/>
        <w:jc w:val="both"/>
        <w:rPr>
          <w:rFonts w:eastAsia="Times New Roman"/>
          <w:szCs w:val="24"/>
        </w:rPr>
      </w:pPr>
      <w:r>
        <w:rPr>
          <w:rFonts w:eastAsia="Times New Roman"/>
          <w:szCs w:val="24"/>
        </w:rPr>
        <w:t>Γ</w:t>
      </w:r>
      <w:r w:rsidRPr="00A6097D">
        <w:rPr>
          <w:rFonts w:eastAsia="Times New Roman"/>
          <w:szCs w:val="24"/>
        </w:rPr>
        <w:t xml:space="preserve">ια τους λόγους </w:t>
      </w:r>
      <w:r>
        <w:rPr>
          <w:rFonts w:eastAsia="Times New Roman"/>
          <w:szCs w:val="24"/>
        </w:rPr>
        <w:t>αυτούς,</w:t>
      </w:r>
      <w:r w:rsidRPr="00A6097D">
        <w:rPr>
          <w:rFonts w:eastAsia="Times New Roman"/>
          <w:szCs w:val="24"/>
        </w:rPr>
        <w:t xml:space="preserve"> είναι απορίας άξιο γιατί </w:t>
      </w:r>
      <w:r>
        <w:rPr>
          <w:rFonts w:eastAsia="Times New Roman"/>
          <w:szCs w:val="24"/>
        </w:rPr>
        <w:t>αντιμάχονται</w:t>
      </w:r>
      <w:r w:rsidRPr="00A6097D">
        <w:rPr>
          <w:rFonts w:eastAsia="Times New Roman"/>
          <w:szCs w:val="24"/>
        </w:rPr>
        <w:t xml:space="preserve"> το νομοσχέδιο και ο Αρχηγός</w:t>
      </w:r>
      <w:r>
        <w:rPr>
          <w:rFonts w:eastAsia="Times New Roman"/>
          <w:szCs w:val="24"/>
        </w:rPr>
        <w:t xml:space="preserve"> και κάποιοι από τους τοπικούς Β</w:t>
      </w:r>
      <w:r w:rsidRPr="00A6097D">
        <w:rPr>
          <w:rFonts w:eastAsia="Times New Roman"/>
          <w:szCs w:val="24"/>
        </w:rPr>
        <w:t>ουλευτές της Αξιωματικής Αντιπολίτευσης</w:t>
      </w:r>
      <w:r>
        <w:rPr>
          <w:rFonts w:eastAsia="Times New Roman"/>
          <w:szCs w:val="24"/>
        </w:rPr>
        <w:t>. Δ</w:t>
      </w:r>
      <w:r w:rsidRPr="00A6097D">
        <w:rPr>
          <w:rFonts w:eastAsia="Times New Roman"/>
          <w:szCs w:val="24"/>
        </w:rPr>
        <w:t xml:space="preserve">ηλώνουν ότι </w:t>
      </w:r>
      <w:r w:rsidRPr="00A6097D">
        <w:rPr>
          <w:rFonts w:eastAsia="Times New Roman"/>
          <w:szCs w:val="24"/>
        </w:rPr>
        <w:t>θα καταρ</w:t>
      </w:r>
      <w:r>
        <w:rPr>
          <w:rFonts w:eastAsia="Times New Roman"/>
          <w:szCs w:val="24"/>
        </w:rPr>
        <w:t>γήσουν τις σ</w:t>
      </w:r>
      <w:r w:rsidRPr="00A6097D">
        <w:rPr>
          <w:rFonts w:eastAsia="Times New Roman"/>
          <w:szCs w:val="24"/>
        </w:rPr>
        <w:t>χολές που δημιουργούνται με το παρόν νομοσχέδιο</w:t>
      </w:r>
      <w:r>
        <w:rPr>
          <w:rFonts w:eastAsia="Times New Roman"/>
          <w:szCs w:val="24"/>
        </w:rPr>
        <w:t xml:space="preserve">. Είναι απορίας </w:t>
      </w:r>
      <w:proofErr w:type="spellStart"/>
      <w:r>
        <w:rPr>
          <w:rFonts w:eastAsia="Times New Roman"/>
          <w:szCs w:val="24"/>
        </w:rPr>
        <w:t>ά</w:t>
      </w:r>
      <w:r w:rsidRPr="00A6097D">
        <w:rPr>
          <w:rFonts w:eastAsia="Times New Roman"/>
          <w:szCs w:val="24"/>
        </w:rPr>
        <w:t>ξιον</w:t>
      </w:r>
      <w:proofErr w:type="spellEnd"/>
      <w:r>
        <w:rPr>
          <w:rFonts w:eastAsia="Times New Roman"/>
          <w:szCs w:val="24"/>
        </w:rPr>
        <w:t>, π</w:t>
      </w:r>
      <w:r w:rsidRPr="00A6097D">
        <w:rPr>
          <w:rFonts w:eastAsia="Times New Roman"/>
          <w:szCs w:val="24"/>
        </w:rPr>
        <w:t>ρώτον</w:t>
      </w:r>
      <w:r>
        <w:rPr>
          <w:rFonts w:eastAsia="Times New Roman"/>
          <w:szCs w:val="24"/>
        </w:rPr>
        <w:t>,</w:t>
      </w:r>
      <w:r w:rsidRPr="00A6097D">
        <w:rPr>
          <w:rFonts w:eastAsia="Times New Roman"/>
          <w:szCs w:val="24"/>
        </w:rPr>
        <w:t xml:space="preserve"> γιατί η δημιουργία πανεπιστημια</w:t>
      </w:r>
      <w:r>
        <w:rPr>
          <w:rFonts w:eastAsia="Times New Roman"/>
          <w:szCs w:val="24"/>
        </w:rPr>
        <w:t>κών τμημάτων στην Καβάλα είναι ό</w:t>
      </w:r>
      <w:r w:rsidRPr="00A6097D">
        <w:rPr>
          <w:rFonts w:eastAsia="Times New Roman"/>
          <w:szCs w:val="24"/>
        </w:rPr>
        <w:t xml:space="preserve">ραμα πολλών ετών και </w:t>
      </w:r>
      <w:proofErr w:type="spellStart"/>
      <w:r w:rsidRPr="00A6097D">
        <w:rPr>
          <w:rFonts w:eastAsia="Times New Roman"/>
          <w:szCs w:val="24"/>
        </w:rPr>
        <w:t>διαπαραταξιακό</w:t>
      </w:r>
      <w:proofErr w:type="spellEnd"/>
      <w:r w:rsidRPr="00A6097D">
        <w:rPr>
          <w:rFonts w:eastAsia="Times New Roman"/>
          <w:szCs w:val="24"/>
        </w:rPr>
        <w:t xml:space="preserve"> αίτημα</w:t>
      </w:r>
      <w:r>
        <w:rPr>
          <w:rFonts w:eastAsia="Times New Roman"/>
          <w:szCs w:val="24"/>
        </w:rPr>
        <w:t>. Το</w:t>
      </w:r>
      <w:r w:rsidRPr="00A6097D">
        <w:rPr>
          <w:rFonts w:eastAsia="Times New Roman"/>
          <w:szCs w:val="24"/>
        </w:rPr>
        <w:t xml:space="preserve"> αρνούνται τώρα επειδή το υλοποιεί ο ΣΥΡΙΖΑ</w:t>
      </w:r>
      <w:r>
        <w:rPr>
          <w:rFonts w:eastAsia="Times New Roman"/>
          <w:szCs w:val="24"/>
        </w:rPr>
        <w:t xml:space="preserve">; Και δεύτερον, καθώς </w:t>
      </w:r>
      <w:r w:rsidRPr="00A6097D">
        <w:rPr>
          <w:rFonts w:eastAsia="Times New Roman"/>
          <w:szCs w:val="24"/>
        </w:rPr>
        <w:t xml:space="preserve">η λειτουργία του νέου σχήματος αναμένεται να αποτελέσει μοχλό ανάπτυξης για την </w:t>
      </w:r>
      <w:r w:rsidRPr="00A6097D">
        <w:rPr>
          <w:rFonts w:eastAsia="Times New Roman"/>
          <w:szCs w:val="24"/>
        </w:rPr>
        <w:lastRenderedPageBreak/>
        <w:t>περιοχή</w:t>
      </w:r>
      <w:r>
        <w:rPr>
          <w:rFonts w:eastAsia="Times New Roman"/>
          <w:szCs w:val="24"/>
        </w:rPr>
        <w:t>. Δ</w:t>
      </w:r>
      <w:r w:rsidRPr="00A6097D">
        <w:rPr>
          <w:rFonts w:eastAsia="Times New Roman"/>
          <w:szCs w:val="24"/>
        </w:rPr>
        <w:t xml:space="preserve">εν θέλουν την ανάπτυξη μιας από τις πλέον υποβαθμισμένες </w:t>
      </w:r>
      <w:r>
        <w:rPr>
          <w:rFonts w:eastAsia="Times New Roman"/>
          <w:szCs w:val="24"/>
        </w:rPr>
        <w:t>περιφέρειες</w:t>
      </w:r>
      <w:r w:rsidRPr="00A6097D">
        <w:rPr>
          <w:rFonts w:eastAsia="Times New Roman"/>
          <w:szCs w:val="24"/>
        </w:rPr>
        <w:t xml:space="preserve"> της χώρας</w:t>
      </w:r>
      <w:r>
        <w:rPr>
          <w:rFonts w:eastAsia="Times New Roman"/>
          <w:szCs w:val="24"/>
        </w:rPr>
        <w:t xml:space="preserve">; </w:t>
      </w:r>
    </w:p>
    <w:p w14:paraId="2E247880" w14:textId="77777777" w:rsidR="00ED3BF8" w:rsidRDefault="009F432D">
      <w:pPr>
        <w:spacing w:after="0" w:line="600" w:lineRule="auto"/>
        <w:ind w:firstLine="720"/>
        <w:jc w:val="both"/>
        <w:rPr>
          <w:rFonts w:eastAsia="Times New Roman"/>
          <w:szCs w:val="24"/>
        </w:rPr>
      </w:pPr>
      <w:r>
        <w:rPr>
          <w:rFonts w:eastAsia="Times New Roman"/>
          <w:szCs w:val="24"/>
        </w:rPr>
        <w:t xml:space="preserve">Όμως, </w:t>
      </w:r>
      <w:r w:rsidRPr="00A6097D">
        <w:rPr>
          <w:rFonts w:eastAsia="Times New Roman"/>
          <w:szCs w:val="24"/>
        </w:rPr>
        <w:t>δεν θα σπαταλήσουμε χρόνο για να λύσουμε τέτοιου τύπου απ</w:t>
      </w:r>
      <w:r w:rsidRPr="00A6097D">
        <w:rPr>
          <w:rFonts w:eastAsia="Times New Roman"/>
          <w:szCs w:val="24"/>
        </w:rPr>
        <w:t>ορίες</w:t>
      </w:r>
      <w:r>
        <w:rPr>
          <w:rFonts w:eastAsia="Times New Roman"/>
          <w:szCs w:val="24"/>
        </w:rPr>
        <w:t>. Μ</w:t>
      </w:r>
      <w:r w:rsidRPr="00A6097D">
        <w:rPr>
          <w:rFonts w:eastAsia="Times New Roman"/>
          <w:szCs w:val="24"/>
        </w:rPr>
        <w:t>ας αρκεί το ότι η Καβάλα αποκτά στον ακαδημαϊκό χάρτη της χώρας τη θέση που δικαιούται και</w:t>
      </w:r>
      <w:r>
        <w:rPr>
          <w:rFonts w:eastAsia="Times New Roman"/>
          <w:szCs w:val="24"/>
        </w:rPr>
        <w:t xml:space="preserve"> </w:t>
      </w:r>
      <w:r w:rsidRPr="00A6097D">
        <w:rPr>
          <w:rFonts w:eastAsia="Times New Roman"/>
          <w:szCs w:val="24"/>
        </w:rPr>
        <w:t xml:space="preserve">ότι η τριτοβάθμια εκπαίδευση θέλουμε και μπορεί να υπηρετήσει την αναβάθμιση της γνώσης και της έρευνας και τους αναπτυξιακούς στόχους για τη χώρα </w:t>
      </w:r>
      <w:r>
        <w:rPr>
          <w:rFonts w:eastAsia="Times New Roman"/>
          <w:szCs w:val="24"/>
        </w:rPr>
        <w:t>μας.</w:t>
      </w:r>
      <w:r w:rsidRPr="00A6097D">
        <w:rPr>
          <w:rFonts w:eastAsia="Times New Roman"/>
          <w:szCs w:val="24"/>
        </w:rPr>
        <w:t xml:space="preserve"> </w:t>
      </w:r>
    </w:p>
    <w:p w14:paraId="2E247881" w14:textId="77777777" w:rsidR="00ED3BF8" w:rsidRDefault="009F432D">
      <w:pPr>
        <w:spacing w:after="0" w:line="600" w:lineRule="auto"/>
        <w:ind w:firstLine="720"/>
        <w:jc w:val="both"/>
        <w:rPr>
          <w:rFonts w:eastAsia="Times New Roman"/>
          <w:szCs w:val="24"/>
        </w:rPr>
      </w:pPr>
      <w:r w:rsidRPr="001E3FEE">
        <w:rPr>
          <w:rFonts w:eastAsia="Times New Roman"/>
          <w:bCs/>
        </w:rPr>
        <w:t>Κυρί</w:t>
      </w:r>
      <w:r w:rsidRPr="001E3FEE">
        <w:rPr>
          <w:rFonts w:eastAsia="Times New Roman"/>
          <w:bCs/>
        </w:rPr>
        <w:t>ες και κύριοι συνάδελφοι,</w:t>
      </w:r>
      <w:r>
        <w:rPr>
          <w:rFonts w:eastAsia="Times New Roman"/>
          <w:szCs w:val="24"/>
        </w:rPr>
        <w:t xml:space="preserve"> είμ</w:t>
      </w:r>
      <w:r w:rsidRPr="00A6097D">
        <w:rPr>
          <w:rFonts w:eastAsia="Times New Roman"/>
          <w:szCs w:val="24"/>
        </w:rPr>
        <w:t xml:space="preserve">αι ευτυχής που απόψε βρίσκομαι εδώ και </w:t>
      </w:r>
      <w:r>
        <w:rPr>
          <w:rFonts w:eastAsia="Times New Roman"/>
          <w:szCs w:val="24"/>
        </w:rPr>
        <w:t>που αύριο θα ψηφιστεί από την Κυβέρνησή</w:t>
      </w:r>
      <w:r w:rsidRPr="00A6097D">
        <w:rPr>
          <w:rFonts w:eastAsia="Times New Roman"/>
          <w:szCs w:val="24"/>
        </w:rPr>
        <w:t xml:space="preserve"> μας αυτό το νομοσχέδιο που λύνει ένα τεράστιο πρόβλημα και ικανοποιεί ένα αίτημα της κοινωνίας της Καβάλας πάρα πολλών ετών</w:t>
      </w:r>
      <w:r>
        <w:rPr>
          <w:rFonts w:eastAsia="Times New Roman"/>
          <w:szCs w:val="24"/>
        </w:rPr>
        <w:t xml:space="preserve">. </w:t>
      </w:r>
    </w:p>
    <w:p w14:paraId="2E247882" w14:textId="77777777" w:rsidR="00ED3BF8" w:rsidRDefault="009F432D">
      <w:pPr>
        <w:spacing w:after="0" w:line="600" w:lineRule="auto"/>
        <w:ind w:firstLine="720"/>
        <w:jc w:val="both"/>
        <w:rPr>
          <w:rFonts w:eastAsia="Times New Roman"/>
          <w:szCs w:val="24"/>
        </w:rPr>
      </w:pPr>
      <w:r>
        <w:rPr>
          <w:rFonts w:eastAsia="Times New Roman"/>
          <w:szCs w:val="24"/>
        </w:rPr>
        <w:t>Κ</w:t>
      </w:r>
      <w:r w:rsidRPr="00A6097D">
        <w:rPr>
          <w:rFonts w:eastAsia="Times New Roman"/>
          <w:szCs w:val="24"/>
        </w:rPr>
        <w:t>αι οφείλω να ευχαριστ</w:t>
      </w:r>
      <w:r w:rsidRPr="00A6097D">
        <w:rPr>
          <w:rFonts w:eastAsia="Times New Roman"/>
          <w:szCs w:val="24"/>
        </w:rPr>
        <w:t xml:space="preserve">ήσω εκτός από το </w:t>
      </w:r>
      <w:r>
        <w:rPr>
          <w:rFonts w:eastAsia="Times New Roman"/>
          <w:szCs w:val="24"/>
        </w:rPr>
        <w:t>Υ</w:t>
      </w:r>
      <w:r w:rsidRPr="00A6097D">
        <w:rPr>
          <w:rFonts w:eastAsia="Times New Roman"/>
          <w:szCs w:val="24"/>
        </w:rPr>
        <w:t>πουργείο</w:t>
      </w:r>
      <w:r>
        <w:rPr>
          <w:rFonts w:eastAsia="Times New Roman"/>
          <w:szCs w:val="24"/>
        </w:rPr>
        <w:t xml:space="preserve"> και τι</w:t>
      </w:r>
      <w:r w:rsidRPr="00A6097D">
        <w:rPr>
          <w:rFonts w:eastAsia="Times New Roman"/>
          <w:szCs w:val="24"/>
        </w:rPr>
        <w:t xml:space="preserve">ς </w:t>
      </w:r>
      <w:r>
        <w:rPr>
          <w:rFonts w:eastAsia="Times New Roman"/>
          <w:szCs w:val="24"/>
        </w:rPr>
        <w:t>διοικήσεις των εκπαιδευτικών</w:t>
      </w:r>
      <w:r w:rsidRPr="00A6097D">
        <w:rPr>
          <w:rFonts w:eastAsia="Times New Roman"/>
          <w:szCs w:val="24"/>
        </w:rPr>
        <w:t xml:space="preserve"> ιδρυμάτων που προσέφεραν τα μέγιστα για να γίνει αυτό πραγματικότητα</w:t>
      </w:r>
      <w:r>
        <w:rPr>
          <w:rFonts w:eastAsia="Times New Roman"/>
          <w:szCs w:val="24"/>
        </w:rPr>
        <w:t>.</w:t>
      </w:r>
      <w:r w:rsidRPr="00A6097D">
        <w:rPr>
          <w:rFonts w:eastAsia="Times New Roman"/>
          <w:szCs w:val="24"/>
        </w:rPr>
        <w:t xml:space="preserve"> </w:t>
      </w:r>
    </w:p>
    <w:p w14:paraId="2E247883" w14:textId="77777777" w:rsidR="00ED3BF8" w:rsidRDefault="009F432D">
      <w:pPr>
        <w:spacing w:after="0" w:line="600" w:lineRule="auto"/>
        <w:ind w:firstLine="720"/>
        <w:jc w:val="both"/>
        <w:rPr>
          <w:rFonts w:eastAsia="Times New Roman"/>
          <w:szCs w:val="24"/>
        </w:rPr>
      </w:pPr>
      <w:r>
        <w:rPr>
          <w:rFonts w:eastAsia="Times New Roman"/>
          <w:szCs w:val="24"/>
        </w:rPr>
        <w:t>Ε</w:t>
      </w:r>
      <w:r w:rsidRPr="00A6097D">
        <w:rPr>
          <w:rFonts w:eastAsia="Times New Roman"/>
          <w:szCs w:val="24"/>
        </w:rPr>
        <w:t>υχαριστώ πάρα πολύ</w:t>
      </w:r>
      <w:r>
        <w:rPr>
          <w:rFonts w:eastAsia="Times New Roman"/>
          <w:szCs w:val="24"/>
        </w:rPr>
        <w:t>.</w:t>
      </w:r>
    </w:p>
    <w:p w14:paraId="2E247884" w14:textId="77777777" w:rsidR="00ED3BF8" w:rsidRDefault="009F432D">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2E247885"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 </w:t>
      </w:r>
      <w:r w:rsidRPr="001E3FEE">
        <w:rPr>
          <w:rFonts w:eastAsia="Times New Roman"/>
          <w:b/>
          <w:bCs/>
        </w:rPr>
        <w:t xml:space="preserve">ΠΡΟΕΔΡΕΥΩΝ (Γεώργιος </w:t>
      </w:r>
      <w:proofErr w:type="spellStart"/>
      <w:r w:rsidRPr="001E3FEE">
        <w:rPr>
          <w:rFonts w:eastAsia="Times New Roman"/>
          <w:b/>
          <w:bCs/>
        </w:rPr>
        <w:t>Λαμπρούλης</w:t>
      </w:r>
      <w:proofErr w:type="spellEnd"/>
      <w:r w:rsidRPr="001E3FEE">
        <w:rPr>
          <w:rFonts w:eastAsia="Times New Roman"/>
          <w:b/>
          <w:bCs/>
        </w:rPr>
        <w:t>):</w:t>
      </w:r>
      <w:r w:rsidRPr="001E3FEE">
        <w:rPr>
          <w:rFonts w:eastAsia="Times New Roman"/>
          <w:szCs w:val="24"/>
        </w:rPr>
        <w:t xml:space="preserve"> </w:t>
      </w:r>
      <w:r>
        <w:rPr>
          <w:rFonts w:eastAsia="Times New Roman"/>
          <w:szCs w:val="24"/>
        </w:rPr>
        <w:t>Ε</w:t>
      </w:r>
      <w:r w:rsidRPr="00A6097D">
        <w:rPr>
          <w:rFonts w:eastAsia="Times New Roman"/>
          <w:szCs w:val="24"/>
        </w:rPr>
        <w:t>πόμενος ομιλητής</w:t>
      </w:r>
      <w:r>
        <w:rPr>
          <w:rFonts w:eastAsia="Times New Roman"/>
          <w:szCs w:val="24"/>
        </w:rPr>
        <w:t xml:space="preserve"> </w:t>
      </w:r>
      <w:r w:rsidRPr="001E3FEE">
        <w:rPr>
          <w:rFonts w:eastAsia="Times New Roman"/>
          <w:szCs w:val="24"/>
        </w:rPr>
        <w:t>είναι</w:t>
      </w:r>
      <w:r>
        <w:rPr>
          <w:rFonts w:eastAsia="Times New Roman"/>
          <w:szCs w:val="24"/>
        </w:rPr>
        <w:t xml:space="preserve"> ο κ.</w:t>
      </w:r>
      <w:r w:rsidRPr="00A6097D">
        <w:rPr>
          <w:rFonts w:eastAsia="Times New Roman"/>
          <w:szCs w:val="24"/>
        </w:rPr>
        <w:t xml:space="preserve"> Αμανατίδης Ιωάννης από το</w:t>
      </w:r>
      <w:r>
        <w:rPr>
          <w:rFonts w:eastAsia="Times New Roman"/>
          <w:szCs w:val="24"/>
        </w:rPr>
        <w:t>ν</w:t>
      </w:r>
      <w:r w:rsidRPr="00A6097D">
        <w:rPr>
          <w:rFonts w:eastAsia="Times New Roman"/>
          <w:szCs w:val="24"/>
        </w:rPr>
        <w:t xml:space="preserve"> ΣΥΡΙΖΑ</w:t>
      </w:r>
      <w:r>
        <w:rPr>
          <w:rFonts w:eastAsia="Times New Roman"/>
          <w:szCs w:val="24"/>
        </w:rPr>
        <w:t>.</w:t>
      </w:r>
    </w:p>
    <w:p w14:paraId="2E247886" w14:textId="77777777" w:rsidR="00ED3BF8" w:rsidRDefault="009F432D">
      <w:pPr>
        <w:spacing w:after="0" w:line="600" w:lineRule="auto"/>
        <w:ind w:firstLine="720"/>
        <w:jc w:val="both"/>
        <w:rPr>
          <w:rFonts w:eastAsia="Times New Roman"/>
          <w:szCs w:val="24"/>
        </w:rPr>
      </w:pPr>
      <w:r>
        <w:rPr>
          <w:rFonts w:eastAsia="Times New Roman"/>
          <w:szCs w:val="24"/>
        </w:rPr>
        <w:t xml:space="preserve">Ορίστε, κύριε Αμανατίδη, έχετε τον λόγο. </w:t>
      </w:r>
    </w:p>
    <w:p w14:paraId="2E247887" w14:textId="77777777" w:rsidR="00ED3BF8" w:rsidRDefault="009F432D">
      <w:pPr>
        <w:spacing w:after="0" w:line="600" w:lineRule="auto"/>
        <w:ind w:firstLine="720"/>
        <w:jc w:val="both"/>
        <w:rPr>
          <w:rFonts w:eastAsia="Times New Roman"/>
          <w:szCs w:val="24"/>
        </w:rPr>
      </w:pPr>
      <w:r w:rsidRPr="001E3FEE">
        <w:rPr>
          <w:rFonts w:eastAsia="Times New Roman"/>
          <w:b/>
          <w:szCs w:val="24"/>
        </w:rPr>
        <w:t>ΙΩΑΝΝΗΣ ΑΜΑΝΑΤΙΔΗΣ:</w:t>
      </w:r>
      <w:r>
        <w:rPr>
          <w:rFonts w:eastAsia="Times New Roman"/>
          <w:szCs w:val="24"/>
        </w:rPr>
        <w:t xml:space="preserve"> Σ</w:t>
      </w:r>
      <w:r w:rsidRPr="00A6097D">
        <w:rPr>
          <w:rFonts w:eastAsia="Times New Roman"/>
          <w:szCs w:val="24"/>
        </w:rPr>
        <w:t>ας ευχαριστώ πολύ</w:t>
      </w:r>
      <w:r>
        <w:rPr>
          <w:rFonts w:eastAsia="Times New Roman"/>
          <w:szCs w:val="24"/>
        </w:rPr>
        <w:t>, κύριε Π</w:t>
      </w:r>
      <w:r w:rsidRPr="00A6097D">
        <w:rPr>
          <w:rFonts w:eastAsia="Times New Roman"/>
          <w:szCs w:val="24"/>
        </w:rPr>
        <w:t>ρόεδρε</w:t>
      </w:r>
      <w:r>
        <w:rPr>
          <w:rFonts w:eastAsia="Times New Roman"/>
          <w:szCs w:val="24"/>
        </w:rPr>
        <w:t>.</w:t>
      </w:r>
    </w:p>
    <w:p w14:paraId="2E247888" w14:textId="77777777" w:rsidR="00ED3BF8" w:rsidRDefault="009F432D">
      <w:pPr>
        <w:spacing w:after="0" w:line="600" w:lineRule="auto"/>
        <w:ind w:firstLine="720"/>
        <w:jc w:val="both"/>
        <w:rPr>
          <w:rFonts w:eastAsia="Times New Roman"/>
          <w:szCs w:val="24"/>
        </w:rPr>
      </w:pPr>
      <w:r>
        <w:rPr>
          <w:rFonts w:eastAsia="Times New Roman"/>
          <w:szCs w:val="24"/>
        </w:rPr>
        <w:t>Θ</w:t>
      </w:r>
      <w:r w:rsidRPr="00A6097D">
        <w:rPr>
          <w:rFonts w:eastAsia="Times New Roman"/>
          <w:szCs w:val="24"/>
        </w:rPr>
        <w:t>α ήθελα να ξεκινήσω την ομιλία μου ευχαριστώντ</w:t>
      </w:r>
      <w:r>
        <w:rPr>
          <w:rFonts w:eastAsia="Times New Roman"/>
          <w:szCs w:val="24"/>
        </w:rPr>
        <w:t>ας πρώτα απ’</w:t>
      </w:r>
      <w:r w:rsidRPr="00A6097D">
        <w:rPr>
          <w:rFonts w:eastAsia="Times New Roman"/>
          <w:szCs w:val="24"/>
        </w:rPr>
        <w:t xml:space="preserve"> όλα </w:t>
      </w:r>
      <w:r>
        <w:rPr>
          <w:rFonts w:eastAsia="Times New Roman"/>
          <w:szCs w:val="24"/>
        </w:rPr>
        <w:t xml:space="preserve">τους </w:t>
      </w:r>
      <w:r w:rsidRPr="00A6097D">
        <w:rPr>
          <w:rFonts w:eastAsia="Times New Roman"/>
          <w:szCs w:val="24"/>
        </w:rPr>
        <w:t xml:space="preserve">υπηρεσιακούς παράγοντες του Υπουργείου </w:t>
      </w:r>
      <w:r w:rsidRPr="00A6097D">
        <w:rPr>
          <w:rFonts w:eastAsia="Times New Roman"/>
          <w:szCs w:val="24"/>
        </w:rPr>
        <w:t>Παιδείας που εδώ και πάρα πολλές μέρες</w:t>
      </w:r>
      <w:r>
        <w:rPr>
          <w:rFonts w:eastAsia="Times New Roman"/>
          <w:szCs w:val="24"/>
        </w:rPr>
        <w:t>,</w:t>
      </w:r>
      <w:r w:rsidRPr="00A6097D">
        <w:rPr>
          <w:rFonts w:eastAsia="Times New Roman"/>
          <w:szCs w:val="24"/>
        </w:rPr>
        <w:t xml:space="preserve"> αλλά και σήμερα</w:t>
      </w:r>
      <w:r>
        <w:rPr>
          <w:rFonts w:eastAsia="Times New Roman"/>
          <w:szCs w:val="24"/>
        </w:rPr>
        <w:t>,</w:t>
      </w:r>
      <w:r w:rsidRPr="00A6097D">
        <w:rPr>
          <w:rFonts w:eastAsia="Times New Roman"/>
          <w:szCs w:val="24"/>
        </w:rPr>
        <w:t xml:space="preserve"> έχουν ασχοληθεί με το νομοσχέδιο</w:t>
      </w:r>
      <w:r>
        <w:rPr>
          <w:rFonts w:eastAsia="Times New Roman"/>
          <w:szCs w:val="24"/>
        </w:rPr>
        <w:t>,</w:t>
      </w:r>
      <w:r w:rsidRPr="00A6097D">
        <w:rPr>
          <w:rFonts w:eastAsia="Times New Roman"/>
          <w:szCs w:val="24"/>
        </w:rPr>
        <w:t xml:space="preserve"> ένα νομοσχέδιο το οποίο εδώ και πάρα πολλούς μήνες </w:t>
      </w:r>
      <w:r>
        <w:rPr>
          <w:rFonts w:eastAsia="Times New Roman"/>
          <w:szCs w:val="24"/>
        </w:rPr>
        <w:t>προετοιμάζεται και β</w:t>
      </w:r>
      <w:r w:rsidRPr="00A6097D">
        <w:rPr>
          <w:rFonts w:eastAsia="Times New Roman"/>
          <w:szCs w:val="24"/>
        </w:rPr>
        <w:t>εβαίως</w:t>
      </w:r>
      <w:r>
        <w:rPr>
          <w:rFonts w:eastAsia="Times New Roman"/>
          <w:szCs w:val="24"/>
        </w:rPr>
        <w:t>, την πολιτική ηγεσία του Υ</w:t>
      </w:r>
      <w:r w:rsidRPr="00A6097D">
        <w:rPr>
          <w:rFonts w:eastAsia="Times New Roman"/>
          <w:szCs w:val="24"/>
        </w:rPr>
        <w:t>πουργείου</w:t>
      </w:r>
      <w:r>
        <w:rPr>
          <w:rFonts w:eastAsia="Times New Roman"/>
          <w:szCs w:val="24"/>
        </w:rPr>
        <w:t>,</w:t>
      </w:r>
      <w:r w:rsidRPr="00A6097D">
        <w:rPr>
          <w:rFonts w:eastAsia="Times New Roman"/>
          <w:szCs w:val="24"/>
        </w:rPr>
        <w:t xml:space="preserve"> τον Υπουργό Παιδείας και την </w:t>
      </w:r>
      <w:r>
        <w:rPr>
          <w:rFonts w:eastAsia="Times New Roman"/>
          <w:szCs w:val="24"/>
        </w:rPr>
        <w:t>Υφυπουργό που παρευ</w:t>
      </w:r>
      <w:r w:rsidRPr="00A6097D">
        <w:rPr>
          <w:rFonts w:eastAsia="Times New Roman"/>
          <w:szCs w:val="24"/>
        </w:rPr>
        <w:t>ρί</w:t>
      </w:r>
      <w:r w:rsidRPr="00A6097D">
        <w:rPr>
          <w:rFonts w:eastAsia="Times New Roman"/>
          <w:szCs w:val="24"/>
        </w:rPr>
        <w:t>σκο</w:t>
      </w:r>
      <w:r>
        <w:rPr>
          <w:rFonts w:eastAsia="Times New Roman"/>
          <w:szCs w:val="24"/>
        </w:rPr>
        <w:t>ντα</w:t>
      </w:r>
      <w:r w:rsidRPr="00A6097D">
        <w:rPr>
          <w:rFonts w:eastAsia="Times New Roman"/>
          <w:szCs w:val="24"/>
        </w:rPr>
        <w:t>ι</w:t>
      </w:r>
      <w:r>
        <w:rPr>
          <w:rFonts w:eastAsia="Times New Roman"/>
          <w:szCs w:val="24"/>
        </w:rPr>
        <w:t>, αλλά και τον Α</w:t>
      </w:r>
      <w:r w:rsidRPr="00A6097D">
        <w:rPr>
          <w:rFonts w:eastAsia="Times New Roman"/>
          <w:szCs w:val="24"/>
        </w:rPr>
        <w:t>ναπληρωτή Υπουργό</w:t>
      </w:r>
      <w:r>
        <w:rPr>
          <w:rFonts w:eastAsia="Times New Roman"/>
          <w:szCs w:val="24"/>
        </w:rPr>
        <w:t>. Κ</w:t>
      </w:r>
      <w:r w:rsidRPr="00A6097D">
        <w:rPr>
          <w:rFonts w:eastAsia="Times New Roman"/>
          <w:szCs w:val="24"/>
        </w:rPr>
        <w:t>αι θα εξηγήσω το</w:t>
      </w:r>
      <w:r>
        <w:rPr>
          <w:rFonts w:eastAsia="Times New Roman"/>
          <w:szCs w:val="24"/>
        </w:rPr>
        <w:t xml:space="preserve"> </w:t>
      </w:r>
      <w:r w:rsidRPr="00FD3949">
        <w:rPr>
          <w:rFonts w:eastAsia="Times New Roman"/>
          <w:szCs w:val="24"/>
        </w:rPr>
        <w:t>γιατί</w:t>
      </w:r>
      <w:r>
        <w:rPr>
          <w:rFonts w:eastAsia="Times New Roman"/>
          <w:szCs w:val="24"/>
        </w:rPr>
        <w:t>.</w:t>
      </w:r>
    </w:p>
    <w:p w14:paraId="2E247889" w14:textId="77777777" w:rsidR="00ED3BF8" w:rsidRDefault="009F432D">
      <w:pPr>
        <w:spacing w:after="0" w:line="600" w:lineRule="auto"/>
        <w:ind w:firstLine="720"/>
        <w:jc w:val="both"/>
        <w:rPr>
          <w:rFonts w:eastAsia="Times New Roman"/>
          <w:szCs w:val="24"/>
        </w:rPr>
      </w:pPr>
      <w:r>
        <w:rPr>
          <w:rFonts w:eastAsia="Times New Roman"/>
          <w:szCs w:val="24"/>
        </w:rPr>
        <w:t>Σε αυτήν εδώ την Α</w:t>
      </w:r>
      <w:r w:rsidRPr="00A6097D">
        <w:rPr>
          <w:rFonts w:eastAsia="Times New Roman"/>
          <w:szCs w:val="24"/>
        </w:rPr>
        <w:t xml:space="preserve">ίθουσα είμαστε </w:t>
      </w:r>
      <w:r>
        <w:rPr>
          <w:rFonts w:eastAsia="Times New Roman"/>
          <w:szCs w:val="24"/>
        </w:rPr>
        <w:t>παλιοί. Ε</w:t>
      </w:r>
      <w:r w:rsidRPr="00A6097D">
        <w:rPr>
          <w:rFonts w:eastAsia="Times New Roman"/>
          <w:szCs w:val="24"/>
        </w:rPr>
        <w:t xml:space="preserve">ίμαστε </w:t>
      </w:r>
      <w:r>
        <w:rPr>
          <w:rFonts w:eastAsia="Times New Roman"/>
          <w:szCs w:val="24"/>
        </w:rPr>
        <w:t xml:space="preserve">παλιοί </w:t>
      </w:r>
      <w:r w:rsidRPr="00FD3949">
        <w:rPr>
          <w:rFonts w:eastAsia="Times New Roman"/>
          <w:szCs w:val="24"/>
        </w:rPr>
        <w:t>γιατί</w:t>
      </w:r>
      <w:r>
        <w:rPr>
          <w:rFonts w:eastAsia="Times New Roman"/>
          <w:szCs w:val="24"/>
        </w:rPr>
        <w:t xml:space="preserve"> </w:t>
      </w:r>
      <w:r w:rsidRPr="00A6097D">
        <w:rPr>
          <w:rFonts w:eastAsia="Times New Roman"/>
          <w:szCs w:val="24"/>
        </w:rPr>
        <w:t xml:space="preserve">γνωρίσαμε από το </w:t>
      </w:r>
      <w:r>
        <w:rPr>
          <w:rFonts w:eastAsia="Times New Roman"/>
          <w:szCs w:val="24"/>
        </w:rPr>
        <w:t>20</w:t>
      </w:r>
      <w:r w:rsidRPr="00A6097D">
        <w:rPr>
          <w:rFonts w:eastAsia="Times New Roman"/>
          <w:szCs w:val="24"/>
        </w:rPr>
        <w:t>12</w:t>
      </w:r>
      <w:r>
        <w:rPr>
          <w:rFonts w:eastAsia="Times New Roman"/>
          <w:szCs w:val="24"/>
        </w:rPr>
        <w:t xml:space="preserve"> το</w:t>
      </w:r>
      <w:r w:rsidRPr="00A6097D">
        <w:rPr>
          <w:rFonts w:eastAsia="Times New Roman"/>
          <w:szCs w:val="24"/>
        </w:rPr>
        <w:t xml:space="preserve"> σχέδιο </w:t>
      </w:r>
      <w:r>
        <w:rPr>
          <w:rFonts w:eastAsia="Times New Roman"/>
          <w:szCs w:val="24"/>
        </w:rPr>
        <w:t>«</w:t>
      </w:r>
      <w:r w:rsidRPr="00A6097D">
        <w:rPr>
          <w:rFonts w:eastAsia="Times New Roman"/>
          <w:szCs w:val="24"/>
        </w:rPr>
        <w:t>ΑΘΗΝΑ</w:t>
      </w:r>
      <w:r>
        <w:rPr>
          <w:rFonts w:eastAsia="Times New Roman"/>
          <w:szCs w:val="24"/>
        </w:rPr>
        <w:t>»,</w:t>
      </w:r>
      <w:r w:rsidRPr="00A6097D">
        <w:rPr>
          <w:rFonts w:eastAsia="Times New Roman"/>
          <w:szCs w:val="24"/>
        </w:rPr>
        <w:t xml:space="preserve"> ένα σχέδιο </w:t>
      </w:r>
      <w:r>
        <w:rPr>
          <w:rFonts w:eastAsia="Times New Roman"/>
          <w:szCs w:val="24"/>
        </w:rPr>
        <w:t>τ</w:t>
      </w:r>
      <w:r w:rsidRPr="00A6097D">
        <w:rPr>
          <w:rFonts w:eastAsia="Times New Roman"/>
          <w:szCs w:val="24"/>
        </w:rPr>
        <w:t>ο οποίο η τότε κυβέρνηση</w:t>
      </w:r>
      <w:r>
        <w:rPr>
          <w:rFonts w:eastAsia="Times New Roman"/>
          <w:szCs w:val="24"/>
        </w:rPr>
        <w:t>,</w:t>
      </w:r>
      <w:r w:rsidRPr="00A6097D">
        <w:rPr>
          <w:rFonts w:eastAsia="Times New Roman"/>
          <w:szCs w:val="24"/>
        </w:rPr>
        <w:t xml:space="preserve"> με μοναδικό γνώμονα </w:t>
      </w:r>
      <w:proofErr w:type="spellStart"/>
      <w:r>
        <w:rPr>
          <w:rFonts w:eastAsia="Times New Roman"/>
          <w:szCs w:val="24"/>
        </w:rPr>
        <w:t>οικονομίστικα</w:t>
      </w:r>
      <w:proofErr w:type="spellEnd"/>
      <w:r w:rsidRPr="00A6097D">
        <w:rPr>
          <w:rFonts w:eastAsia="Times New Roman"/>
          <w:szCs w:val="24"/>
        </w:rPr>
        <w:t xml:space="preserve"> κριτήρια</w:t>
      </w:r>
      <w:r>
        <w:rPr>
          <w:rFonts w:eastAsia="Times New Roman"/>
          <w:szCs w:val="24"/>
        </w:rPr>
        <w:t>, κριτ</w:t>
      </w:r>
      <w:r>
        <w:rPr>
          <w:rFonts w:eastAsia="Times New Roman"/>
          <w:szCs w:val="24"/>
        </w:rPr>
        <w:t>ήρια</w:t>
      </w:r>
      <w:r w:rsidRPr="00A6097D">
        <w:rPr>
          <w:rFonts w:eastAsia="Times New Roman"/>
          <w:szCs w:val="24"/>
        </w:rPr>
        <w:t xml:space="preserve"> περικοπών</w:t>
      </w:r>
      <w:r>
        <w:rPr>
          <w:rFonts w:eastAsia="Times New Roman"/>
          <w:szCs w:val="24"/>
        </w:rPr>
        <w:t>,</w:t>
      </w:r>
      <w:r w:rsidRPr="00A6097D">
        <w:rPr>
          <w:rFonts w:eastAsia="Times New Roman"/>
          <w:szCs w:val="24"/>
        </w:rPr>
        <w:t xml:space="preserve"> </w:t>
      </w:r>
      <w:r>
        <w:rPr>
          <w:rFonts w:eastAsia="Times New Roman"/>
          <w:szCs w:val="24"/>
        </w:rPr>
        <w:t>προχώρησε σε συγχωνεύσεις</w:t>
      </w:r>
      <w:r w:rsidRPr="00A6097D">
        <w:rPr>
          <w:rFonts w:eastAsia="Times New Roman"/>
          <w:szCs w:val="24"/>
        </w:rPr>
        <w:t xml:space="preserve"> σχολών</w:t>
      </w:r>
      <w:r>
        <w:rPr>
          <w:rFonts w:eastAsia="Times New Roman"/>
          <w:szCs w:val="24"/>
        </w:rPr>
        <w:t>. Η</w:t>
      </w:r>
      <w:r w:rsidRPr="00A6097D">
        <w:rPr>
          <w:rFonts w:eastAsia="Times New Roman"/>
          <w:szCs w:val="24"/>
        </w:rPr>
        <w:t xml:space="preserve"> βασική διαφορά του σημερινού νομοθετήματος είναι ότι</w:t>
      </w:r>
      <w:r>
        <w:rPr>
          <w:rFonts w:eastAsia="Times New Roman"/>
          <w:szCs w:val="24"/>
        </w:rPr>
        <w:t xml:space="preserve"> προέκυψε</w:t>
      </w:r>
      <w:r w:rsidRPr="00A6097D">
        <w:rPr>
          <w:rFonts w:eastAsia="Times New Roman"/>
          <w:szCs w:val="24"/>
        </w:rPr>
        <w:t xml:space="preserve"> μετά από διάλογο</w:t>
      </w:r>
      <w:r>
        <w:rPr>
          <w:rFonts w:eastAsia="Times New Roman"/>
          <w:szCs w:val="24"/>
        </w:rPr>
        <w:t>,</w:t>
      </w:r>
      <w:r w:rsidRPr="00A6097D">
        <w:rPr>
          <w:rFonts w:eastAsia="Times New Roman"/>
          <w:szCs w:val="24"/>
        </w:rPr>
        <w:t xml:space="preserve"> εξαντλητικό θα έλεγα</w:t>
      </w:r>
      <w:r>
        <w:rPr>
          <w:rFonts w:eastAsia="Times New Roman"/>
          <w:szCs w:val="24"/>
        </w:rPr>
        <w:t>,</w:t>
      </w:r>
      <w:r w:rsidRPr="00A6097D">
        <w:rPr>
          <w:rFonts w:eastAsia="Times New Roman"/>
          <w:szCs w:val="24"/>
        </w:rPr>
        <w:t xml:space="preserve"> και με </w:t>
      </w:r>
      <w:r w:rsidRPr="00A6097D">
        <w:rPr>
          <w:rFonts w:eastAsia="Times New Roman"/>
          <w:szCs w:val="24"/>
        </w:rPr>
        <w:lastRenderedPageBreak/>
        <w:t>σύμφωνη γνώμη και προτάσεις των τμημάτων των ΤΕΙ και των τμημάτων τα οποία πηγαίνουν σε συνέργε</w:t>
      </w:r>
      <w:r w:rsidRPr="00A6097D">
        <w:rPr>
          <w:rFonts w:eastAsia="Times New Roman"/>
          <w:szCs w:val="24"/>
        </w:rPr>
        <w:t>ιες</w:t>
      </w:r>
      <w:r>
        <w:rPr>
          <w:rFonts w:eastAsia="Times New Roman"/>
          <w:szCs w:val="24"/>
        </w:rPr>
        <w:t>.</w:t>
      </w:r>
      <w:r w:rsidRPr="00A6097D">
        <w:rPr>
          <w:rFonts w:eastAsia="Times New Roman"/>
          <w:szCs w:val="24"/>
        </w:rPr>
        <w:t xml:space="preserve"> </w:t>
      </w:r>
    </w:p>
    <w:p w14:paraId="2E24788A" w14:textId="77777777" w:rsidR="00ED3BF8" w:rsidRDefault="009F432D">
      <w:pPr>
        <w:spacing w:after="0" w:line="600" w:lineRule="auto"/>
        <w:ind w:firstLine="720"/>
        <w:jc w:val="both"/>
        <w:rPr>
          <w:rFonts w:eastAsia="Times New Roman"/>
          <w:szCs w:val="24"/>
        </w:rPr>
      </w:pPr>
      <w:r>
        <w:rPr>
          <w:rFonts w:eastAsia="Times New Roman"/>
          <w:szCs w:val="24"/>
        </w:rPr>
        <w:t>Π</w:t>
      </w:r>
      <w:r w:rsidRPr="00A6097D">
        <w:rPr>
          <w:rFonts w:eastAsia="Times New Roman"/>
          <w:szCs w:val="24"/>
        </w:rPr>
        <w:t>οια είναι η καθαρή διαφορά την οποία έχουμε</w:t>
      </w:r>
      <w:r>
        <w:rPr>
          <w:rFonts w:eastAsia="Times New Roman"/>
          <w:szCs w:val="24"/>
        </w:rPr>
        <w:t>; Π</w:t>
      </w:r>
      <w:r w:rsidRPr="00A6097D">
        <w:rPr>
          <w:rFonts w:eastAsia="Times New Roman"/>
          <w:szCs w:val="24"/>
        </w:rPr>
        <w:t>ιστεύουμε ότι η επιστήμη έχει έναν αδιάσπαστο χαρακτήρα</w:t>
      </w:r>
      <w:r>
        <w:rPr>
          <w:rFonts w:eastAsia="Times New Roman"/>
          <w:szCs w:val="24"/>
        </w:rPr>
        <w:t xml:space="preserve">. Δεν μπορείς να έχεις από τη μία την καθαρή </w:t>
      </w:r>
      <w:r w:rsidRPr="00A6097D">
        <w:rPr>
          <w:rFonts w:eastAsia="Times New Roman"/>
          <w:szCs w:val="24"/>
        </w:rPr>
        <w:t>έρευνα</w:t>
      </w:r>
      <w:r>
        <w:rPr>
          <w:rFonts w:eastAsia="Times New Roman"/>
          <w:szCs w:val="24"/>
        </w:rPr>
        <w:t>,</w:t>
      </w:r>
      <w:r w:rsidRPr="00A6097D">
        <w:rPr>
          <w:rFonts w:eastAsia="Times New Roman"/>
          <w:szCs w:val="24"/>
        </w:rPr>
        <w:t xml:space="preserve"> ένα</w:t>
      </w:r>
      <w:r>
        <w:rPr>
          <w:rFonts w:eastAsia="Times New Roman"/>
          <w:szCs w:val="24"/>
        </w:rPr>
        <w:t>ν</w:t>
      </w:r>
      <w:r w:rsidRPr="00A6097D">
        <w:rPr>
          <w:rFonts w:eastAsia="Times New Roman"/>
          <w:szCs w:val="24"/>
        </w:rPr>
        <w:t xml:space="preserve"> τύπο ιδρυμάτων και έναν άλλο μόνο για τις εφαρμογές </w:t>
      </w:r>
      <w:r>
        <w:rPr>
          <w:rFonts w:eastAsia="Times New Roman"/>
          <w:szCs w:val="24"/>
        </w:rPr>
        <w:t>της.</w:t>
      </w:r>
      <w:r w:rsidRPr="00A6097D">
        <w:rPr>
          <w:rFonts w:eastAsia="Times New Roman"/>
          <w:szCs w:val="24"/>
        </w:rPr>
        <w:t xml:space="preserve"> Άρα</w:t>
      </w:r>
      <w:r>
        <w:rPr>
          <w:rFonts w:eastAsia="Times New Roman"/>
          <w:szCs w:val="24"/>
        </w:rPr>
        <w:t>,</w:t>
      </w:r>
      <w:r w:rsidRPr="00A6097D">
        <w:rPr>
          <w:rFonts w:eastAsia="Times New Roman"/>
          <w:szCs w:val="24"/>
        </w:rPr>
        <w:t xml:space="preserve"> υπάρχει αδιάσπαστος χαρακτήρ</w:t>
      </w:r>
      <w:r w:rsidRPr="00A6097D">
        <w:rPr>
          <w:rFonts w:eastAsia="Times New Roman"/>
          <w:szCs w:val="24"/>
        </w:rPr>
        <w:t>ας</w:t>
      </w:r>
      <w:r>
        <w:rPr>
          <w:rFonts w:eastAsia="Times New Roman"/>
          <w:szCs w:val="24"/>
        </w:rPr>
        <w:t xml:space="preserve"> της</w:t>
      </w:r>
      <w:r w:rsidRPr="00A6097D">
        <w:rPr>
          <w:rFonts w:eastAsia="Times New Roman"/>
          <w:szCs w:val="24"/>
        </w:rPr>
        <w:t xml:space="preserve"> επιστήμης</w:t>
      </w:r>
      <w:r>
        <w:rPr>
          <w:rFonts w:eastAsia="Times New Roman"/>
          <w:szCs w:val="24"/>
        </w:rPr>
        <w:t>,</w:t>
      </w:r>
      <w:r w:rsidRPr="00A6097D">
        <w:rPr>
          <w:rFonts w:eastAsia="Times New Roman"/>
          <w:szCs w:val="24"/>
        </w:rPr>
        <w:t xml:space="preserve"> των εφαρμογών και της τεχνολογίας</w:t>
      </w:r>
      <w:r>
        <w:rPr>
          <w:rFonts w:eastAsia="Times New Roman"/>
          <w:szCs w:val="24"/>
        </w:rPr>
        <w:t xml:space="preserve">. </w:t>
      </w:r>
    </w:p>
    <w:p w14:paraId="2E24788B" w14:textId="77777777" w:rsidR="00ED3BF8" w:rsidRDefault="009F432D">
      <w:pPr>
        <w:spacing w:after="0" w:line="600" w:lineRule="auto"/>
        <w:ind w:firstLine="720"/>
        <w:jc w:val="both"/>
        <w:rPr>
          <w:rFonts w:eastAsia="Times New Roman"/>
          <w:szCs w:val="24"/>
        </w:rPr>
      </w:pPr>
      <w:r>
        <w:rPr>
          <w:rFonts w:eastAsia="Times New Roman"/>
          <w:szCs w:val="24"/>
        </w:rPr>
        <w:t>Κ</w:t>
      </w:r>
      <w:r w:rsidRPr="00A6097D">
        <w:rPr>
          <w:rFonts w:eastAsia="Times New Roman"/>
          <w:szCs w:val="24"/>
        </w:rPr>
        <w:t>αι από την άλλη μεριά</w:t>
      </w:r>
      <w:r>
        <w:rPr>
          <w:rFonts w:eastAsia="Times New Roman"/>
          <w:szCs w:val="24"/>
        </w:rPr>
        <w:t>, πώς</w:t>
      </w:r>
      <w:r w:rsidRPr="00A6097D">
        <w:rPr>
          <w:rFonts w:eastAsia="Times New Roman"/>
          <w:szCs w:val="24"/>
        </w:rPr>
        <w:t xml:space="preserve"> πας να λύσεις αυτό το θέμα</w:t>
      </w:r>
      <w:r>
        <w:rPr>
          <w:rFonts w:eastAsia="Times New Roman"/>
          <w:szCs w:val="24"/>
        </w:rPr>
        <w:t>;</w:t>
      </w:r>
      <w:r w:rsidRPr="00A6097D">
        <w:rPr>
          <w:rFonts w:eastAsia="Times New Roman"/>
          <w:szCs w:val="24"/>
        </w:rPr>
        <w:t xml:space="preserve"> </w:t>
      </w:r>
      <w:r>
        <w:rPr>
          <w:rFonts w:eastAsia="Times New Roman"/>
          <w:szCs w:val="24"/>
        </w:rPr>
        <w:t>Το λύνεις με μ</w:t>
      </w:r>
      <w:r>
        <w:rPr>
          <w:rFonts w:eastAsia="Times New Roman"/>
          <w:szCs w:val="24"/>
        </w:rPr>
        <w:t>ί</w:t>
      </w:r>
      <w:r w:rsidRPr="00A6097D">
        <w:rPr>
          <w:rFonts w:eastAsia="Times New Roman"/>
          <w:szCs w:val="24"/>
        </w:rPr>
        <w:t>α συνολική αναδιάταξη</w:t>
      </w:r>
      <w:r>
        <w:rPr>
          <w:rFonts w:eastAsia="Times New Roman"/>
          <w:szCs w:val="24"/>
        </w:rPr>
        <w:t xml:space="preserve">. Εδώ φτάνουμε, νομίζω, </w:t>
      </w:r>
      <w:r w:rsidRPr="00A6097D">
        <w:rPr>
          <w:rFonts w:eastAsia="Times New Roman"/>
          <w:szCs w:val="24"/>
        </w:rPr>
        <w:t>στην τ</w:t>
      </w:r>
      <w:r>
        <w:rPr>
          <w:rFonts w:eastAsia="Times New Roman"/>
          <w:szCs w:val="24"/>
        </w:rPr>
        <w:t>ελευταία πράξη της αναδιάταξης, κ</w:t>
      </w:r>
      <w:r w:rsidRPr="00A6097D">
        <w:rPr>
          <w:rFonts w:eastAsia="Times New Roman"/>
          <w:szCs w:val="24"/>
        </w:rPr>
        <w:t>ύριε Υπουργέ</w:t>
      </w:r>
      <w:r>
        <w:rPr>
          <w:rFonts w:eastAsia="Times New Roman"/>
          <w:szCs w:val="24"/>
        </w:rPr>
        <w:t>,</w:t>
      </w:r>
      <w:r w:rsidRPr="00A6097D">
        <w:rPr>
          <w:rFonts w:eastAsia="Times New Roman"/>
          <w:szCs w:val="24"/>
        </w:rPr>
        <w:t xml:space="preserve"> του συνολικού χώρου της ανώτατης εκπαίδευσης</w:t>
      </w:r>
      <w:r>
        <w:rPr>
          <w:rFonts w:eastAsia="Times New Roman"/>
          <w:szCs w:val="24"/>
        </w:rPr>
        <w:t>,</w:t>
      </w:r>
      <w:r w:rsidRPr="00A6097D">
        <w:rPr>
          <w:rFonts w:eastAsia="Times New Roman"/>
          <w:szCs w:val="24"/>
        </w:rPr>
        <w:t xml:space="preserve"> με το βλέμμα στραμμένο στο μέλλον</w:t>
      </w:r>
      <w:r>
        <w:rPr>
          <w:rFonts w:eastAsia="Times New Roman"/>
          <w:szCs w:val="24"/>
        </w:rPr>
        <w:t xml:space="preserve">, </w:t>
      </w:r>
      <w:r w:rsidRPr="00A6097D">
        <w:rPr>
          <w:rFonts w:eastAsia="Times New Roman"/>
          <w:szCs w:val="24"/>
        </w:rPr>
        <w:t>με όραμα τη δημιουργία νέων ισχυρών ιδρυμάτων που θα ενταχθούν με αξιώσεις στο</w:t>
      </w:r>
      <w:r>
        <w:rPr>
          <w:rFonts w:eastAsia="Times New Roman"/>
          <w:szCs w:val="24"/>
        </w:rPr>
        <w:t>ν</w:t>
      </w:r>
      <w:r w:rsidRPr="00A6097D">
        <w:rPr>
          <w:rFonts w:eastAsia="Times New Roman"/>
          <w:szCs w:val="24"/>
        </w:rPr>
        <w:t xml:space="preserve"> διεθνή ακαδημαϊκό χάρτη και βέβαια</w:t>
      </w:r>
      <w:r>
        <w:rPr>
          <w:rFonts w:eastAsia="Times New Roman"/>
          <w:szCs w:val="24"/>
        </w:rPr>
        <w:t>,</w:t>
      </w:r>
      <w:r w:rsidRPr="00A6097D">
        <w:rPr>
          <w:rFonts w:eastAsia="Times New Roman"/>
          <w:szCs w:val="24"/>
        </w:rPr>
        <w:t xml:space="preserve"> με ενίσχυση και αναβάθμιση της τριτοβάθμιας εκπαίδευσης κα</w:t>
      </w:r>
      <w:r w:rsidRPr="00A6097D">
        <w:rPr>
          <w:rFonts w:eastAsia="Times New Roman"/>
          <w:szCs w:val="24"/>
        </w:rPr>
        <w:t>ι του κοινωνικού και δημόσιου χαρακτήρα</w:t>
      </w:r>
      <w:r>
        <w:rPr>
          <w:rFonts w:eastAsia="Times New Roman"/>
          <w:szCs w:val="24"/>
        </w:rPr>
        <w:t>, ύστερα β</w:t>
      </w:r>
      <w:r w:rsidRPr="00A6097D">
        <w:rPr>
          <w:rFonts w:eastAsia="Times New Roman"/>
          <w:szCs w:val="24"/>
        </w:rPr>
        <w:t>εβαίως από διάλογο</w:t>
      </w:r>
      <w:r>
        <w:rPr>
          <w:rFonts w:eastAsia="Times New Roman"/>
          <w:szCs w:val="24"/>
        </w:rPr>
        <w:t>.</w:t>
      </w:r>
      <w:r w:rsidRPr="00A6097D">
        <w:rPr>
          <w:rFonts w:eastAsia="Times New Roman"/>
          <w:szCs w:val="24"/>
        </w:rPr>
        <w:t xml:space="preserve"> </w:t>
      </w:r>
    </w:p>
    <w:p w14:paraId="2E24788C" w14:textId="77777777" w:rsidR="00ED3BF8" w:rsidRDefault="009F432D">
      <w:pPr>
        <w:spacing w:after="0" w:line="600" w:lineRule="auto"/>
        <w:ind w:firstLine="720"/>
        <w:jc w:val="both"/>
        <w:rPr>
          <w:rFonts w:eastAsia="Times New Roman"/>
          <w:szCs w:val="24"/>
        </w:rPr>
      </w:pPr>
      <w:r>
        <w:rPr>
          <w:rFonts w:eastAsia="Times New Roman"/>
          <w:szCs w:val="24"/>
        </w:rPr>
        <w:lastRenderedPageBreak/>
        <w:t>Όσον αφορά το Διεθνές Π</w:t>
      </w:r>
      <w:r w:rsidRPr="00A6097D">
        <w:rPr>
          <w:rFonts w:eastAsia="Times New Roman"/>
          <w:szCs w:val="24"/>
        </w:rPr>
        <w:t>ανεπιστήμιο Ελλάδος και σε σχέ</w:t>
      </w:r>
      <w:r>
        <w:rPr>
          <w:rFonts w:eastAsia="Times New Roman"/>
          <w:szCs w:val="24"/>
        </w:rPr>
        <w:t>ση με τις συν</w:t>
      </w:r>
      <w:r w:rsidRPr="00A6097D">
        <w:rPr>
          <w:rFonts w:eastAsia="Times New Roman"/>
          <w:szCs w:val="24"/>
        </w:rPr>
        <w:t xml:space="preserve">έργειες </w:t>
      </w:r>
      <w:r>
        <w:rPr>
          <w:rFonts w:eastAsia="Times New Roman"/>
          <w:szCs w:val="24"/>
        </w:rPr>
        <w:t xml:space="preserve">που </w:t>
      </w:r>
      <w:r w:rsidRPr="00A6097D">
        <w:rPr>
          <w:rFonts w:eastAsia="Times New Roman"/>
          <w:szCs w:val="24"/>
        </w:rPr>
        <w:t>γίνονται με το ΤΕΙ Κεντρικής Μακεδονίας</w:t>
      </w:r>
      <w:r>
        <w:rPr>
          <w:rFonts w:eastAsia="Times New Roman"/>
          <w:szCs w:val="24"/>
        </w:rPr>
        <w:t>, ν</w:t>
      </w:r>
      <w:r w:rsidRPr="00A6097D">
        <w:rPr>
          <w:rFonts w:eastAsia="Times New Roman"/>
          <w:szCs w:val="24"/>
        </w:rPr>
        <w:t>ομί</w:t>
      </w:r>
      <w:r>
        <w:rPr>
          <w:rFonts w:eastAsia="Times New Roman"/>
          <w:szCs w:val="24"/>
        </w:rPr>
        <w:t>ζω ότι είναι πάρα πολύ</w:t>
      </w:r>
      <w:r w:rsidRPr="00A6097D">
        <w:rPr>
          <w:rFonts w:eastAsia="Times New Roman"/>
          <w:szCs w:val="24"/>
        </w:rPr>
        <w:t xml:space="preserve"> σημαντική η ενοποίηση </w:t>
      </w:r>
      <w:r>
        <w:rPr>
          <w:rFonts w:eastAsia="Times New Roman"/>
          <w:szCs w:val="24"/>
        </w:rPr>
        <w:t>α</w:t>
      </w:r>
      <w:r w:rsidRPr="00A6097D">
        <w:rPr>
          <w:rFonts w:eastAsia="Times New Roman"/>
          <w:szCs w:val="24"/>
        </w:rPr>
        <w:t>υτή</w:t>
      </w:r>
      <w:r>
        <w:rPr>
          <w:rFonts w:eastAsia="Times New Roman"/>
          <w:szCs w:val="24"/>
        </w:rPr>
        <w:t>,</w:t>
      </w:r>
      <w:r w:rsidRPr="00A6097D">
        <w:rPr>
          <w:rFonts w:eastAsia="Times New Roman"/>
          <w:szCs w:val="24"/>
        </w:rPr>
        <w:t xml:space="preserve"> γιατί θα μπο</w:t>
      </w:r>
      <w:r w:rsidRPr="00A6097D">
        <w:rPr>
          <w:rFonts w:eastAsia="Times New Roman"/>
          <w:szCs w:val="24"/>
        </w:rPr>
        <w:t>ρέσει να φέρει πολλαπλές διεθνείς συνεργασίες με ιδρύματα του εξωτερικού</w:t>
      </w:r>
      <w:r>
        <w:rPr>
          <w:rFonts w:eastAsia="Times New Roman"/>
          <w:szCs w:val="24"/>
        </w:rPr>
        <w:t>,</w:t>
      </w:r>
      <w:r w:rsidRPr="00A6097D">
        <w:rPr>
          <w:rFonts w:eastAsia="Times New Roman"/>
          <w:szCs w:val="24"/>
        </w:rPr>
        <w:t xml:space="preserve"> θα αξιοποιηθούν κατάλληλα και επ</w:t>
      </w:r>
      <w:r>
        <w:rPr>
          <w:rFonts w:eastAsia="Times New Roman"/>
          <w:szCs w:val="24"/>
        </w:rPr>
        <w:t>ιλεκτικά και θα δημιουργεί</w:t>
      </w:r>
      <w:r w:rsidRPr="00A6097D">
        <w:rPr>
          <w:rFonts w:eastAsia="Times New Roman"/>
          <w:szCs w:val="24"/>
        </w:rPr>
        <w:t xml:space="preserve"> ένα νέο δίκτ</w:t>
      </w:r>
      <w:r>
        <w:rPr>
          <w:rFonts w:eastAsia="Times New Roman"/>
          <w:szCs w:val="24"/>
        </w:rPr>
        <w:t>υο συνεργαζόμενων ιδρυμάτων σε ε</w:t>
      </w:r>
      <w:r w:rsidRPr="00A6097D">
        <w:rPr>
          <w:rFonts w:eastAsia="Times New Roman"/>
          <w:szCs w:val="24"/>
        </w:rPr>
        <w:t xml:space="preserve">υρωπαϊκό και διεθνές επίπεδο που θα βοηθήσει το νέο </w:t>
      </w:r>
      <w:r>
        <w:rPr>
          <w:rFonts w:eastAsia="Times New Roman"/>
          <w:szCs w:val="24"/>
        </w:rPr>
        <w:t>ΔΙΠΑΕ</w:t>
      </w:r>
      <w:r w:rsidRPr="00A6097D">
        <w:rPr>
          <w:rFonts w:eastAsia="Times New Roman"/>
          <w:szCs w:val="24"/>
        </w:rPr>
        <w:t xml:space="preserve"> να αποκτήσει ένα πραγ</w:t>
      </w:r>
      <w:r w:rsidRPr="00A6097D">
        <w:rPr>
          <w:rFonts w:eastAsia="Times New Roman"/>
          <w:szCs w:val="24"/>
        </w:rPr>
        <w:t>ματικά εξωστρεφή χαρακτήρα τόσο στην εκπαίδευση όσο και στην έρευνα</w:t>
      </w:r>
      <w:r>
        <w:rPr>
          <w:rFonts w:eastAsia="Times New Roman"/>
          <w:szCs w:val="24"/>
        </w:rPr>
        <w:t>.</w:t>
      </w:r>
      <w:r w:rsidRPr="00A6097D">
        <w:rPr>
          <w:rFonts w:eastAsia="Times New Roman"/>
          <w:szCs w:val="24"/>
        </w:rPr>
        <w:t xml:space="preserve"> </w:t>
      </w:r>
    </w:p>
    <w:p w14:paraId="2E24788D" w14:textId="77777777" w:rsidR="00ED3BF8" w:rsidRDefault="009F432D">
      <w:pPr>
        <w:spacing w:after="0" w:line="600" w:lineRule="auto"/>
        <w:ind w:firstLine="720"/>
        <w:jc w:val="both"/>
        <w:rPr>
          <w:rFonts w:eastAsia="Times New Roman"/>
          <w:szCs w:val="24"/>
        </w:rPr>
      </w:pPr>
      <w:r>
        <w:rPr>
          <w:rFonts w:eastAsia="Times New Roman"/>
          <w:szCs w:val="24"/>
        </w:rPr>
        <w:t>Α</w:t>
      </w:r>
      <w:r w:rsidRPr="00A6097D">
        <w:rPr>
          <w:rFonts w:eastAsia="Times New Roman"/>
          <w:szCs w:val="24"/>
        </w:rPr>
        <w:t>υτά που σας είπα είναι</w:t>
      </w:r>
      <w:r>
        <w:rPr>
          <w:rFonts w:eastAsia="Times New Roman"/>
          <w:szCs w:val="24"/>
        </w:rPr>
        <w:t xml:space="preserve"> από την</w:t>
      </w:r>
      <w:r w:rsidRPr="00A6097D">
        <w:rPr>
          <w:rFonts w:eastAsia="Times New Roman"/>
          <w:szCs w:val="24"/>
        </w:rPr>
        <w:t xml:space="preserve"> αιτιολογική έκθεση</w:t>
      </w:r>
      <w:r>
        <w:rPr>
          <w:rFonts w:eastAsia="Times New Roman"/>
          <w:szCs w:val="24"/>
        </w:rPr>
        <w:t>. Α</w:t>
      </w:r>
      <w:r w:rsidRPr="00A6097D">
        <w:rPr>
          <w:rFonts w:eastAsia="Times New Roman"/>
          <w:szCs w:val="24"/>
        </w:rPr>
        <w:t>πέναντι σε αυτήν την επιχειρηματολογία αυτό που ακούσαμε είναι κραυγές</w:t>
      </w:r>
      <w:r>
        <w:rPr>
          <w:rFonts w:eastAsia="Times New Roman"/>
          <w:szCs w:val="24"/>
        </w:rPr>
        <w:t>: «Δ</w:t>
      </w:r>
      <w:r w:rsidRPr="00A6097D">
        <w:rPr>
          <w:rFonts w:eastAsia="Times New Roman"/>
          <w:szCs w:val="24"/>
        </w:rPr>
        <w:t>εν διαβάσαμε</w:t>
      </w:r>
      <w:r>
        <w:rPr>
          <w:rFonts w:eastAsia="Times New Roman"/>
          <w:szCs w:val="24"/>
        </w:rPr>
        <w:t>», «ισοπεδώνετε</w:t>
      </w:r>
      <w:r w:rsidRPr="00A6097D">
        <w:rPr>
          <w:rFonts w:eastAsia="Times New Roman"/>
          <w:szCs w:val="24"/>
        </w:rPr>
        <w:t xml:space="preserve"> την παιδεία</w:t>
      </w:r>
      <w:r>
        <w:rPr>
          <w:rFonts w:eastAsia="Times New Roman"/>
          <w:szCs w:val="24"/>
        </w:rPr>
        <w:t>»,</w:t>
      </w:r>
      <w:r w:rsidRPr="00A6097D">
        <w:rPr>
          <w:rFonts w:eastAsia="Times New Roman"/>
          <w:szCs w:val="24"/>
        </w:rPr>
        <w:t xml:space="preserve"> </w:t>
      </w:r>
      <w:r>
        <w:rPr>
          <w:rFonts w:eastAsia="Times New Roman"/>
          <w:szCs w:val="24"/>
        </w:rPr>
        <w:t>«</w:t>
      </w:r>
      <w:r w:rsidRPr="00A6097D">
        <w:rPr>
          <w:rFonts w:eastAsia="Times New Roman"/>
          <w:szCs w:val="24"/>
        </w:rPr>
        <w:t>χειροτέρευση</w:t>
      </w:r>
      <w:r>
        <w:rPr>
          <w:rFonts w:eastAsia="Times New Roman"/>
          <w:szCs w:val="24"/>
        </w:rPr>
        <w:t xml:space="preserve"> της</w:t>
      </w:r>
      <w:r>
        <w:rPr>
          <w:rFonts w:eastAsia="Times New Roman"/>
          <w:szCs w:val="24"/>
        </w:rPr>
        <w:t xml:space="preserve"> π</w:t>
      </w:r>
      <w:r w:rsidRPr="00A6097D">
        <w:rPr>
          <w:rFonts w:eastAsia="Times New Roman"/>
          <w:szCs w:val="24"/>
        </w:rPr>
        <w:t>αιδείας</w:t>
      </w:r>
      <w:r>
        <w:rPr>
          <w:rFonts w:eastAsia="Times New Roman"/>
          <w:szCs w:val="24"/>
        </w:rPr>
        <w:t>», «</w:t>
      </w:r>
      <w:r w:rsidRPr="00A6097D">
        <w:rPr>
          <w:rFonts w:eastAsia="Times New Roman"/>
          <w:szCs w:val="24"/>
        </w:rPr>
        <w:t>χάος της παιδείας</w:t>
      </w:r>
      <w:r>
        <w:rPr>
          <w:rFonts w:eastAsia="Times New Roman"/>
          <w:szCs w:val="24"/>
        </w:rPr>
        <w:t>». Θ</w:t>
      </w:r>
      <w:r w:rsidRPr="00A6097D">
        <w:rPr>
          <w:rFonts w:eastAsia="Times New Roman"/>
          <w:szCs w:val="24"/>
        </w:rPr>
        <w:t xml:space="preserve">υμηθείτε το σχέδιο </w:t>
      </w:r>
      <w:r>
        <w:rPr>
          <w:rFonts w:eastAsia="Times New Roman"/>
          <w:szCs w:val="24"/>
        </w:rPr>
        <w:t>«</w:t>
      </w:r>
      <w:r w:rsidRPr="00A6097D">
        <w:rPr>
          <w:rFonts w:eastAsia="Times New Roman"/>
          <w:szCs w:val="24"/>
        </w:rPr>
        <w:t>ΑΘΗΝΑ</w:t>
      </w:r>
      <w:r>
        <w:rPr>
          <w:rFonts w:eastAsia="Times New Roman"/>
          <w:szCs w:val="24"/>
        </w:rPr>
        <w:t>»</w:t>
      </w:r>
      <w:r w:rsidRPr="00A6097D">
        <w:rPr>
          <w:rFonts w:eastAsia="Times New Roman"/>
          <w:szCs w:val="24"/>
        </w:rPr>
        <w:t xml:space="preserve"> για </w:t>
      </w:r>
      <w:r>
        <w:rPr>
          <w:rFonts w:eastAsia="Times New Roman"/>
          <w:szCs w:val="24"/>
        </w:rPr>
        <w:t xml:space="preserve">την </w:t>
      </w:r>
      <w:r w:rsidRPr="00A6097D">
        <w:rPr>
          <w:rFonts w:eastAsia="Times New Roman"/>
          <w:szCs w:val="24"/>
        </w:rPr>
        <w:t>τριτοβάθμια εκπαίδευση</w:t>
      </w:r>
      <w:r>
        <w:rPr>
          <w:rFonts w:eastAsia="Times New Roman"/>
          <w:szCs w:val="24"/>
        </w:rPr>
        <w:t>. Θυμηθείτε τις πολιτικές οι οποίες ε</w:t>
      </w:r>
      <w:r w:rsidRPr="00A6097D">
        <w:rPr>
          <w:rFonts w:eastAsia="Times New Roman"/>
          <w:szCs w:val="24"/>
        </w:rPr>
        <w:t xml:space="preserve">φαρμόστηκαν μέχρι το </w:t>
      </w:r>
      <w:r>
        <w:rPr>
          <w:rFonts w:eastAsia="Times New Roman"/>
          <w:szCs w:val="24"/>
        </w:rPr>
        <w:t>20</w:t>
      </w:r>
      <w:r w:rsidRPr="00A6097D">
        <w:rPr>
          <w:rFonts w:eastAsia="Times New Roman"/>
          <w:szCs w:val="24"/>
        </w:rPr>
        <w:t>15</w:t>
      </w:r>
      <w:r>
        <w:rPr>
          <w:rFonts w:eastAsia="Times New Roman"/>
          <w:szCs w:val="24"/>
        </w:rPr>
        <w:t>,</w:t>
      </w:r>
      <w:r w:rsidRPr="00A6097D">
        <w:rPr>
          <w:rFonts w:eastAsia="Times New Roman"/>
          <w:szCs w:val="24"/>
        </w:rPr>
        <w:t xml:space="preserve"> με την </w:t>
      </w:r>
      <w:proofErr w:type="spellStart"/>
      <w:r w:rsidRPr="00A6097D">
        <w:rPr>
          <w:rFonts w:eastAsia="Times New Roman"/>
          <w:szCs w:val="24"/>
        </w:rPr>
        <w:t>υποχρηματοδότηση</w:t>
      </w:r>
      <w:proofErr w:type="spellEnd"/>
      <w:r w:rsidRPr="00A6097D">
        <w:rPr>
          <w:rFonts w:eastAsia="Times New Roman"/>
          <w:szCs w:val="24"/>
        </w:rPr>
        <w:t xml:space="preserve"> </w:t>
      </w:r>
      <w:r>
        <w:rPr>
          <w:rFonts w:eastAsia="Times New Roman"/>
          <w:szCs w:val="24"/>
        </w:rPr>
        <w:t>της π</w:t>
      </w:r>
      <w:r w:rsidRPr="00A6097D">
        <w:rPr>
          <w:rFonts w:eastAsia="Times New Roman"/>
          <w:szCs w:val="24"/>
        </w:rPr>
        <w:t>αιδείας</w:t>
      </w:r>
      <w:r>
        <w:rPr>
          <w:rFonts w:eastAsia="Times New Roman"/>
          <w:szCs w:val="24"/>
        </w:rPr>
        <w:t xml:space="preserve">, </w:t>
      </w:r>
      <w:r w:rsidRPr="00A6097D">
        <w:rPr>
          <w:rFonts w:eastAsia="Times New Roman"/>
          <w:szCs w:val="24"/>
        </w:rPr>
        <w:t xml:space="preserve">την </w:t>
      </w:r>
      <w:proofErr w:type="spellStart"/>
      <w:r w:rsidRPr="00A6097D">
        <w:rPr>
          <w:rFonts w:eastAsia="Times New Roman"/>
          <w:szCs w:val="24"/>
        </w:rPr>
        <w:t>τιμωρητική</w:t>
      </w:r>
      <w:proofErr w:type="spellEnd"/>
      <w:r w:rsidRPr="00A6097D">
        <w:rPr>
          <w:rFonts w:eastAsia="Times New Roman"/>
          <w:szCs w:val="24"/>
        </w:rPr>
        <w:t xml:space="preserve"> αξιολόγηση</w:t>
      </w:r>
      <w:r>
        <w:rPr>
          <w:rFonts w:eastAsia="Times New Roman"/>
          <w:szCs w:val="24"/>
        </w:rPr>
        <w:t xml:space="preserve"> -</w:t>
      </w:r>
      <w:proofErr w:type="spellStart"/>
      <w:r w:rsidRPr="00A6097D">
        <w:rPr>
          <w:rFonts w:eastAsia="Times New Roman"/>
          <w:szCs w:val="24"/>
        </w:rPr>
        <w:t>τιμωρητική</w:t>
      </w:r>
      <w:proofErr w:type="spellEnd"/>
      <w:r w:rsidRPr="00A6097D">
        <w:rPr>
          <w:rFonts w:eastAsia="Times New Roman"/>
          <w:szCs w:val="24"/>
        </w:rPr>
        <w:t xml:space="preserve"> αξιολόγηση</w:t>
      </w:r>
      <w:r>
        <w:rPr>
          <w:rFonts w:eastAsia="Times New Roman"/>
          <w:szCs w:val="24"/>
        </w:rPr>
        <w:t>,</w:t>
      </w:r>
      <w:r w:rsidRPr="00A6097D">
        <w:rPr>
          <w:rFonts w:eastAsia="Times New Roman"/>
          <w:szCs w:val="24"/>
        </w:rPr>
        <w:t xml:space="preserve"> το εννοώ</w:t>
      </w:r>
      <w:r>
        <w:rPr>
          <w:rFonts w:eastAsia="Times New Roman"/>
          <w:szCs w:val="24"/>
        </w:rPr>
        <w:t xml:space="preserve">-, </w:t>
      </w:r>
      <w:r w:rsidRPr="00A6097D">
        <w:rPr>
          <w:rFonts w:eastAsia="Times New Roman"/>
          <w:szCs w:val="24"/>
        </w:rPr>
        <w:t>τι</w:t>
      </w:r>
      <w:r w:rsidRPr="00A6097D">
        <w:rPr>
          <w:rFonts w:eastAsia="Times New Roman"/>
          <w:szCs w:val="24"/>
        </w:rPr>
        <w:t>ς διαθεσιμότητες</w:t>
      </w:r>
      <w:r>
        <w:rPr>
          <w:rFonts w:eastAsia="Times New Roman"/>
          <w:szCs w:val="24"/>
        </w:rPr>
        <w:t>,</w:t>
      </w:r>
      <w:r w:rsidRPr="00A6097D">
        <w:rPr>
          <w:rFonts w:eastAsia="Times New Roman"/>
          <w:szCs w:val="24"/>
        </w:rPr>
        <w:t xml:space="preserve"> με το χάος το οποίο πραγ</w:t>
      </w:r>
      <w:r>
        <w:rPr>
          <w:rFonts w:eastAsia="Times New Roman"/>
          <w:szCs w:val="24"/>
        </w:rPr>
        <w:t>ματικά υπήρχε στα σχολεία και</w:t>
      </w:r>
      <w:r w:rsidRPr="00A6097D">
        <w:rPr>
          <w:rFonts w:eastAsia="Times New Roman"/>
          <w:szCs w:val="24"/>
        </w:rPr>
        <w:t xml:space="preserve"> την ανασ</w:t>
      </w:r>
      <w:r>
        <w:rPr>
          <w:rFonts w:eastAsia="Times New Roman"/>
          <w:szCs w:val="24"/>
        </w:rPr>
        <w:t xml:space="preserve">φάλεια την </w:t>
      </w:r>
      <w:r>
        <w:rPr>
          <w:rFonts w:eastAsia="Times New Roman"/>
          <w:szCs w:val="24"/>
        </w:rPr>
        <w:lastRenderedPageBreak/>
        <w:t>οποία είχαν πρώτα απ’</w:t>
      </w:r>
      <w:r w:rsidRPr="00A6097D">
        <w:rPr>
          <w:rFonts w:eastAsia="Times New Roman"/>
          <w:szCs w:val="24"/>
        </w:rPr>
        <w:t xml:space="preserve"> όλα οι εκπαιδευτικοί</w:t>
      </w:r>
      <w:r>
        <w:rPr>
          <w:rFonts w:eastAsia="Times New Roman"/>
          <w:szCs w:val="24"/>
        </w:rPr>
        <w:t xml:space="preserve"> και με</w:t>
      </w:r>
      <w:r w:rsidRPr="00A6097D">
        <w:rPr>
          <w:rFonts w:eastAsia="Times New Roman"/>
          <w:szCs w:val="24"/>
        </w:rPr>
        <w:t xml:space="preserve"> την κατάργηση της επιμόρφωσης</w:t>
      </w:r>
      <w:r>
        <w:rPr>
          <w:rFonts w:eastAsia="Times New Roman"/>
          <w:szCs w:val="24"/>
        </w:rPr>
        <w:t xml:space="preserve">. </w:t>
      </w:r>
    </w:p>
    <w:p w14:paraId="2E24788E" w14:textId="77777777" w:rsidR="00ED3BF8" w:rsidRDefault="009F432D">
      <w:pPr>
        <w:spacing w:after="0" w:line="600" w:lineRule="auto"/>
        <w:ind w:firstLine="720"/>
        <w:jc w:val="both"/>
        <w:rPr>
          <w:rFonts w:eastAsia="Times New Roman"/>
          <w:szCs w:val="24"/>
        </w:rPr>
      </w:pPr>
      <w:r>
        <w:rPr>
          <w:rFonts w:eastAsia="Times New Roman"/>
          <w:szCs w:val="24"/>
        </w:rPr>
        <w:t>Και είναι πάρα πολύ σημαντικό, κ</w:t>
      </w:r>
      <w:r w:rsidRPr="00A6097D">
        <w:rPr>
          <w:rFonts w:eastAsia="Times New Roman"/>
          <w:szCs w:val="24"/>
        </w:rPr>
        <w:t>ύριε Υπουργέ</w:t>
      </w:r>
      <w:r>
        <w:rPr>
          <w:rFonts w:eastAsia="Times New Roman"/>
          <w:szCs w:val="24"/>
        </w:rPr>
        <w:t>,</w:t>
      </w:r>
      <w:r w:rsidRPr="00A6097D">
        <w:rPr>
          <w:rFonts w:eastAsia="Times New Roman"/>
          <w:szCs w:val="24"/>
        </w:rPr>
        <w:t xml:space="preserve"> που μετά από τόσα χρόνια </w:t>
      </w:r>
      <w:r>
        <w:rPr>
          <w:rFonts w:eastAsia="Times New Roman"/>
          <w:szCs w:val="24"/>
        </w:rPr>
        <w:t>μπαίνει τ</w:t>
      </w:r>
      <w:r w:rsidRPr="00A6097D">
        <w:rPr>
          <w:rFonts w:eastAsia="Times New Roman"/>
          <w:szCs w:val="24"/>
        </w:rPr>
        <w:t xml:space="preserve">ο </w:t>
      </w:r>
      <w:r w:rsidRPr="00A6097D">
        <w:rPr>
          <w:rFonts w:eastAsia="Times New Roman"/>
          <w:szCs w:val="24"/>
        </w:rPr>
        <w:t>κέντρο επιμόρφωσης των εκπαιδευτικών</w:t>
      </w:r>
      <w:r>
        <w:rPr>
          <w:rFonts w:eastAsia="Times New Roman"/>
          <w:szCs w:val="24"/>
        </w:rPr>
        <w:t>. Ε</w:t>
      </w:r>
      <w:r w:rsidRPr="00A6097D">
        <w:rPr>
          <w:rFonts w:eastAsia="Times New Roman"/>
          <w:szCs w:val="24"/>
        </w:rPr>
        <w:t xml:space="preserve">πί τόσα χρόνια </w:t>
      </w:r>
      <w:r>
        <w:rPr>
          <w:rFonts w:eastAsia="Times New Roman"/>
          <w:szCs w:val="24"/>
        </w:rPr>
        <w:t>το είχατε καταργήσει, το είχε καταργήσει το</w:t>
      </w:r>
      <w:r w:rsidRPr="00A6097D">
        <w:rPr>
          <w:rFonts w:eastAsia="Times New Roman"/>
          <w:szCs w:val="24"/>
        </w:rPr>
        <w:t xml:space="preserve"> μνημόνιο</w:t>
      </w:r>
      <w:r>
        <w:rPr>
          <w:rFonts w:eastAsia="Times New Roman"/>
          <w:szCs w:val="24"/>
        </w:rPr>
        <w:t>.</w:t>
      </w:r>
      <w:r w:rsidRPr="00A6097D">
        <w:rPr>
          <w:rFonts w:eastAsia="Times New Roman"/>
          <w:szCs w:val="24"/>
        </w:rPr>
        <w:t xml:space="preserve"> </w:t>
      </w:r>
    </w:p>
    <w:p w14:paraId="2E24788F" w14:textId="77777777" w:rsidR="00ED3BF8" w:rsidRDefault="009F432D">
      <w:pPr>
        <w:spacing w:after="0" w:line="600" w:lineRule="auto"/>
        <w:ind w:firstLine="720"/>
        <w:jc w:val="both"/>
        <w:rPr>
          <w:rFonts w:eastAsia="Times New Roman"/>
          <w:szCs w:val="24"/>
        </w:rPr>
      </w:pPr>
      <w:r w:rsidRPr="00A6097D">
        <w:rPr>
          <w:rFonts w:eastAsia="Times New Roman"/>
          <w:szCs w:val="24"/>
        </w:rPr>
        <w:t xml:space="preserve">Και βέβαια θα μπω στον πειρασμό και θα </w:t>
      </w:r>
      <w:r>
        <w:rPr>
          <w:rFonts w:eastAsia="Times New Roman"/>
          <w:szCs w:val="24"/>
        </w:rPr>
        <w:t>α</w:t>
      </w:r>
      <w:r w:rsidRPr="00A6097D">
        <w:rPr>
          <w:rFonts w:eastAsia="Times New Roman"/>
          <w:szCs w:val="24"/>
        </w:rPr>
        <w:t>πα</w:t>
      </w:r>
      <w:r>
        <w:rPr>
          <w:rFonts w:eastAsia="Times New Roman"/>
          <w:szCs w:val="24"/>
        </w:rPr>
        <w:t>ν</w:t>
      </w:r>
      <w:r w:rsidRPr="00A6097D">
        <w:rPr>
          <w:rFonts w:eastAsia="Times New Roman"/>
          <w:szCs w:val="24"/>
        </w:rPr>
        <w:t>τήσω στο εξής</w:t>
      </w:r>
      <w:r>
        <w:rPr>
          <w:rFonts w:eastAsia="Times New Roman"/>
          <w:szCs w:val="24"/>
        </w:rPr>
        <w:t>. Σ</w:t>
      </w:r>
      <w:r w:rsidRPr="00A6097D">
        <w:rPr>
          <w:rFonts w:eastAsia="Times New Roman"/>
          <w:szCs w:val="24"/>
        </w:rPr>
        <w:t>ας είχα πει</w:t>
      </w:r>
      <w:r>
        <w:rPr>
          <w:rFonts w:eastAsia="Times New Roman"/>
          <w:szCs w:val="24"/>
        </w:rPr>
        <w:t>,</w:t>
      </w:r>
      <w:r w:rsidRPr="00A6097D">
        <w:rPr>
          <w:rFonts w:eastAsia="Times New Roman"/>
          <w:szCs w:val="24"/>
        </w:rPr>
        <w:t xml:space="preserve"> κύριε Τζαβάρα</w:t>
      </w:r>
      <w:r>
        <w:rPr>
          <w:rFonts w:eastAsia="Times New Roman"/>
          <w:szCs w:val="24"/>
        </w:rPr>
        <w:t>, ότι</w:t>
      </w:r>
      <w:r w:rsidRPr="00A6097D">
        <w:rPr>
          <w:rFonts w:eastAsia="Times New Roman"/>
          <w:szCs w:val="24"/>
        </w:rPr>
        <w:t xml:space="preserve"> η αντίληψη την οποία διαμορφώσα</w:t>
      </w:r>
      <w:r>
        <w:rPr>
          <w:rFonts w:eastAsia="Times New Roman"/>
          <w:szCs w:val="24"/>
        </w:rPr>
        <w:t>τε</w:t>
      </w:r>
      <w:r w:rsidRPr="00A6097D">
        <w:rPr>
          <w:rFonts w:eastAsia="Times New Roman"/>
          <w:szCs w:val="24"/>
        </w:rPr>
        <w:t xml:space="preserve"> </w:t>
      </w:r>
      <w:r>
        <w:rPr>
          <w:rFonts w:eastAsia="Times New Roman"/>
          <w:szCs w:val="24"/>
        </w:rPr>
        <w:t>είναι ότι θέλε</w:t>
      </w:r>
      <w:r w:rsidRPr="00A6097D">
        <w:rPr>
          <w:rFonts w:eastAsia="Times New Roman"/>
          <w:szCs w:val="24"/>
        </w:rPr>
        <w:t>τε ένα σ</w:t>
      </w:r>
      <w:r w:rsidRPr="00A6097D">
        <w:rPr>
          <w:rFonts w:eastAsia="Times New Roman"/>
          <w:szCs w:val="24"/>
        </w:rPr>
        <w:t>χολείο όπου εκεί θα πηγαίνουν οι άριστοι και μέσα από α</w:t>
      </w:r>
      <w:r>
        <w:rPr>
          <w:rFonts w:eastAsia="Times New Roman"/>
          <w:szCs w:val="24"/>
        </w:rPr>
        <w:t>υτή τη δυνατότητα, να πηγαίνουν μόνο οι άριστοι, δ</w:t>
      </w:r>
      <w:r w:rsidRPr="00A6097D">
        <w:rPr>
          <w:rFonts w:eastAsia="Times New Roman"/>
          <w:szCs w:val="24"/>
        </w:rPr>
        <w:t>ίνεται η δυνατότητα στα φτωχά τα στρώματα</w:t>
      </w:r>
      <w:r>
        <w:rPr>
          <w:rFonts w:eastAsia="Times New Roman"/>
          <w:szCs w:val="24"/>
        </w:rPr>
        <w:t xml:space="preserve">, </w:t>
      </w:r>
      <w:r w:rsidRPr="00A6097D">
        <w:rPr>
          <w:rFonts w:eastAsia="Times New Roman"/>
          <w:szCs w:val="24"/>
        </w:rPr>
        <w:t>τα φτωχά παιδιά</w:t>
      </w:r>
      <w:r>
        <w:rPr>
          <w:rFonts w:eastAsia="Times New Roman"/>
          <w:szCs w:val="24"/>
        </w:rPr>
        <w:t>,</w:t>
      </w:r>
      <w:r w:rsidRPr="00A6097D">
        <w:rPr>
          <w:rFonts w:eastAsia="Times New Roman"/>
          <w:szCs w:val="24"/>
        </w:rPr>
        <w:t xml:space="preserve"> να αν</w:t>
      </w:r>
      <w:r>
        <w:rPr>
          <w:rFonts w:eastAsia="Times New Roman"/>
          <w:szCs w:val="24"/>
        </w:rPr>
        <w:t>απτύξουν τις δυνατότητές τους και να</w:t>
      </w:r>
      <w:r w:rsidRPr="00A6097D">
        <w:rPr>
          <w:rFonts w:eastAsia="Times New Roman"/>
          <w:szCs w:val="24"/>
        </w:rPr>
        <w:t xml:space="preserve"> μπουν σε αυτό το σχολείο και </w:t>
      </w:r>
      <w:r>
        <w:rPr>
          <w:rFonts w:eastAsia="Times New Roman"/>
          <w:szCs w:val="24"/>
        </w:rPr>
        <w:t>άρα,</w:t>
      </w:r>
      <w:r w:rsidRPr="00A6097D">
        <w:rPr>
          <w:rFonts w:eastAsia="Times New Roman"/>
          <w:szCs w:val="24"/>
        </w:rPr>
        <w:t xml:space="preserve"> τους δίνεται η </w:t>
      </w:r>
      <w:r w:rsidRPr="00A6097D">
        <w:rPr>
          <w:rFonts w:eastAsia="Times New Roman"/>
          <w:szCs w:val="24"/>
        </w:rPr>
        <w:t>ευκαιρία</w:t>
      </w:r>
      <w:r>
        <w:rPr>
          <w:rFonts w:eastAsia="Times New Roman"/>
          <w:szCs w:val="24"/>
        </w:rPr>
        <w:t xml:space="preserve">. </w:t>
      </w:r>
    </w:p>
    <w:p w14:paraId="2E247890" w14:textId="77777777" w:rsidR="00ED3BF8" w:rsidRDefault="009F432D">
      <w:pPr>
        <w:spacing w:after="0" w:line="600" w:lineRule="auto"/>
        <w:ind w:firstLine="720"/>
        <w:jc w:val="both"/>
        <w:rPr>
          <w:rFonts w:eastAsia="Times New Roman"/>
          <w:szCs w:val="24"/>
        </w:rPr>
      </w:pPr>
      <w:r>
        <w:rPr>
          <w:rFonts w:eastAsia="Times New Roman"/>
          <w:szCs w:val="24"/>
        </w:rPr>
        <w:t>Γι’</w:t>
      </w:r>
      <w:r w:rsidRPr="00A6097D">
        <w:rPr>
          <w:rFonts w:eastAsia="Times New Roman"/>
          <w:szCs w:val="24"/>
        </w:rPr>
        <w:t xml:space="preserve"> αυτό σας είπα ότι τέμνεται με αυτό που λεγόταν </w:t>
      </w:r>
      <w:r>
        <w:rPr>
          <w:rFonts w:eastAsia="Times New Roman"/>
          <w:szCs w:val="24"/>
        </w:rPr>
        <w:t>«αμερικάνικο</w:t>
      </w:r>
      <w:r w:rsidRPr="00A6097D">
        <w:rPr>
          <w:rFonts w:eastAsia="Times New Roman"/>
          <w:szCs w:val="24"/>
        </w:rPr>
        <w:t xml:space="preserve"> όνειρο</w:t>
      </w:r>
      <w:r>
        <w:rPr>
          <w:rFonts w:eastAsia="Times New Roman"/>
          <w:szCs w:val="24"/>
        </w:rPr>
        <w:t>», το</w:t>
      </w:r>
      <w:r w:rsidRPr="00A01F56">
        <w:rPr>
          <w:rFonts w:eastAsia="Times New Roman"/>
          <w:szCs w:val="24"/>
        </w:rPr>
        <w:t xml:space="preserve"> </w:t>
      </w:r>
      <w:proofErr w:type="spellStart"/>
      <w:r>
        <w:rPr>
          <w:rFonts w:eastAsia="Times New Roman"/>
          <w:szCs w:val="24"/>
          <w:lang w:val="en-US"/>
        </w:rPr>
        <w:t>american</w:t>
      </w:r>
      <w:proofErr w:type="spellEnd"/>
      <w:r w:rsidRPr="00A01F56">
        <w:rPr>
          <w:rFonts w:eastAsia="Times New Roman"/>
          <w:szCs w:val="24"/>
        </w:rPr>
        <w:t xml:space="preserve"> </w:t>
      </w:r>
      <w:r>
        <w:rPr>
          <w:rFonts w:eastAsia="Times New Roman"/>
          <w:szCs w:val="24"/>
          <w:lang w:val="en-US"/>
        </w:rPr>
        <w:t>dream</w:t>
      </w:r>
      <w:r w:rsidRPr="00A01F56">
        <w:rPr>
          <w:rFonts w:eastAsia="Times New Roman"/>
          <w:szCs w:val="24"/>
        </w:rPr>
        <w:t>,</w:t>
      </w:r>
      <w:r>
        <w:rPr>
          <w:rFonts w:eastAsia="Times New Roman"/>
          <w:szCs w:val="24"/>
        </w:rPr>
        <w:t xml:space="preserve"> με την έννοια ότι ο</w:t>
      </w:r>
      <w:r w:rsidRPr="00A6097D">
        <w:rPr>
          <w:rFonts w:eastAsia="Times New Roman"/>
          <w:szCs w:val="24"/>
        </w:rPr>
        <w:t xml:space="preserve"> καθένας έχει τις ευκαιρίες του </w:t>
      </w:r>
      <w:r>
        <w:rPr>
          <w:rFonts w:eastAsia="Times New Roman"/>
          <w:szCs w:val="24"/>
        </w:rPr>
        <w:t>-</w:t>
      </w:r>
      <w:r w:rsidRPr="00A6097D">
        <w:rPr>
          <w:rFonts w:eastAsia="Times New Roman"/>
          <w:szCs w:val="24"/>
        </w:rPr>
        <w:t>αυτή η ψευδαίσθηση</w:t>
      </w:r>
      <w:r>
        <w:rPr>
          <w:rFonts w:eastAsia="Times New Roman"/>
          <w:szCs w:val="24"/>
        </w:rPr>
        <w:t>-</w:t>
      </w:r>
      <w:r w:rsidRPr="00A6097D">
        <w:rPr>
          <w:rFonts w:eastAsia="Times New Roman"/>
          <w:szCs w:val="24"/>
        </w:rPr>
        <w:t xml:space="preserve"> σε ένα σύστημα το οποίο είναι </w:t>
      </w:r>
      <w:r>
        <w:rPr>
          <w:rFonts w:eastAsia="Times New Roman"/>
          <w:szCs w:val="24"/>
        </w:rPr>
        <w:t>βαθιά</w:t>
      </w:r>
      <w:r w:rsidRPr="00A6097D">
        <w:rPr>
          <w:rFonts w:eastAsia="Times New Roman"/>
          <w:szCs w:val="24"/>
        </w:rPr>
        <w:t xml:space="preserve"> </w:t>
      </w:r>
      <w:r>
        <w:rPr>
          <w:rFonts w:eastAsia="Times New Roman"/>
          <w:szCs w:val="24"/>
        </w:rPr>
        <w:t>άνισο και στο οποίο θα πρέπει η</w:t>
      </w:r>
      <w:r w:rsidRPr="00A6097D">
        <w:rPr>
          <w:rFonts w:eastAsia="Times New Roman"/>
          <w:szCs w:val="24"/>
        </w:rPr>
        <w:t xml:space="preserve"> πολιτεία και </w:t>
      </w:r>
      <w:r w:rsidRPr="00A6097D">
        <w:rPr>
          <w:rFonts w:eastAsia="Times New Roman"/>
          <w:szCs w:val="24"/>
        </w:rPr>
        <w:t xml:space="preserve">η </w:t>
      </w:r>
      <w:r>
        <w:rPr>
          <w:rFonts w:eastAsia="Times New Roman"/>
          <w:szCs w:val="24"/>
        </w:rPr>
        <w:t>Κ</w:t>
      </w:r>
      <w:r w:rsidRPr="00A6097D">
        <w:rPr>
          <w:rFonts w:eastAsia="Times New Roman"/>
          <w:szCs w:val="24"/>
        </w:rPr>
        <w:t xml:space="preserve">υβέρνηση και η </w:t>
      </w:r>
      <w:r>
        <w:rPr>
          <w:rFonts w:eastAsia="Times New Roman"/>
          <w:szCs w:val="24"/>
        </w:rPr>
        <w:t>Βουλή να δίνει όχι απλώς ί</w:t>
      </w:r>
      <w:r w:rsidRPr="00A6097D">
        <w:rPr>
          <w:rFonts w:eastAsia="Times New Roman"/>
          <w:szCs w:val="24"/>
        </w:rPr>
        <w:t>σες ευκαιρίες για όλους</w:t>
      </w:r>
      <w:r>
        <w:rPr>
          <w:rFonts w:eastAsia="Times New Roman"/>
          <w:szCs w:val="24"/>
        </w:rPr>
        <w:t>, α</w:t>
      </w:r>
      <w:r w:rsidRPr="00A6097D">
        <w:rPr>
          <w:rFonts w:eastAsia="Times New Roman"/>
          <w:szCs w:val="24"/>
        </w:rPr>
        <w:t xml:space="preserve">λλά </w:t>
      </w:r>
      <w:r>
        <w:rPr>
          <w:rFonts w:eastAsia="Times New Roman"/>
          <w:szCs w:val="24"/>
        </w:rPr>
        <w:t>σε εκείνους που είναι οι αδύνατοι -</w:t>
      </w:r>
      <w:r w:rsidRPr="00A6097D">
        <w:rPr>
          <w:rFonts w:eastAsia="Times New Roman"/>
          <w:szCs w:val="24"/>
        </w:rPr>
        <w:t xml:space="preserve">και αυτή είναι </w:t>
      </w:r>
      <w:r w:rsidRPr="00A6097D">
        <w:rPr>
          <w:rFonts w:eastAsia="Times New Roman"/>
          <w:szCs w:val="24"/>
        </w:rPr>
        <w:lastRenderedPageBreak/>
        <w:t xml:space="preserve">η διαφορά </w:t>
      </w:r>
      <w:r>
        <w:rPr>
          <w:rFonts w:eastAsia="Times New Roman"/>
          <w:szCs w:val="24"/>
        </w:rPr>
        <w:t>μας-</w:t>
      </w:r>
      <w:r w:rsidRPr="00A6097D">
        <w:rPr>
          <w:rFonts w:eastAsia="Times New Roman"/>
          <w:szCs w:val="24"/>
        </w:rPr>
        <w:t xml:space="preserve"> </w:t>
      </w:r>
      <w:r>
        <w:rPr>
          <w:rFonts w:eastAsia="Times New Roman"/>
          <w:szCs w:val="24"/>
        </w:rPr>
        <w:t xml:space="preserve">σε εκείνους </w:t>
      </w:r>
      <w:r w:rsidRPr="00A6097D">
        <w:rPr>
          <w:rFonts w:eastAsia="Times New Roman"/>
          <w:szCs w:val="24"/>
        </w:rPr>
        <w:t>που είναι οι φτωχοί</w:t>
      </w:r>
      <w:r>
        <w:rPr>
          <w:rFonts w:eastAsia="Times New Roman"/>
          <w:szCs w:val="24"/>
        </w:rPr>
        <w:t>,</w:t>
      </w:r>
      <w:r w:rsidRPr="00A6097D">
        <w:rPr>
          <w:rFonts w:eastAsia="Times New Roman"/>
          <w:szCs w:val="24"/>
        </w:rPr>
        <w:t xml:space="preserve"> οι αδύνατοι </w:t>
      </w:r>
      <w:r>
        <w:rPr>
          <w:rFonts w:eastAsia="Times New Roman"/>
          <w:szCs w:val="24"/>
        </w:rPr>
        <w:t xml:space="preserve">από </w:t>
      </w:r>
      <w:r w:rsidRPr="00A6097D">
        <w:rPr>
          <w:rFonts w:eastAsia="Times New Roman"/>
          <w:szCs w:val="24"/>
        </w:rPr>
        <w:t>το οικονομικό περιβάλλον</w:t>
      </w:r>
      <w:r>
        <w:rPr>
          <w:rFonts w:eastAsia="Times New Roman"/>
          <w:szCs w:val="24"/>
        </w:rPr>
        <w:t>, το μορφωτικό</w:t>
      </w:r>
      <w:r w:rsidRPr="00A6097D">
        <w:rPr>
          <w:rFonts w:eastAsia="Times New Roman"/>
          <w:szCs w:val="24"/>
        </w:rPr>
        <w:t xml:space="preserve"> περιβάλλον</w:t>
      </w:r>
      <w:r>
        <w:rPr>
          <w:rFonts w:eastAsia="Times New Roman"/>
          <w:szCs w:val="24"/>
        </w:rPr>
        <w:t>,</w:t>
      </w:r>
      <w:r w:rsidRPr="00A6097D">
        <w:rPr>
          <w:rFonts w:eastAsia="Times New Roman"/>
          <w:szCs w:val="24"/>
        </w:rPr>
        <w:t xml:space="preserve"> να τους δίνεις περισσότερα</w:t>
      </w:r>
      <w:r>
        <w:rPr>
          <w:rFonts w:eastAsia="Times New Roman"/>
          <w:szCs w:val="24"/>
        </w:rPr>
        <w:t>. Ε</w:t>
      </w:r>
      <w:r w:rsidRPr="00A6097D">
        <w:rPr>
          <w:rFonts w:eastAsia="Times New Roman"/>
          <w:szCs w:val="24"/>
        </w:rPr>
        <w:t>κεί εί</w:t>
      </w:r>
      <w:r>
        <w:rPr>
          <w:rFonts w:eastAsia="Times New Roman"/>
          <w:szCs w:val="24"/>
        </w:rPr>
        <w:t>ναι η διαφορά της Α</w:t>
      </w:r>
      <w:r w:rsidRPr="00A6097D">
        <w:rPr>
          <w:rFonts w:eastAsia="Times New Roman"/>
          <w:szCs w:val="24"/>
        </w:rPr>
        <w:t>ριστεράς</w:t>
      </w:r>
      <w:r>
        <w:rPr>
          <w:rFonts w:eastAsia="Times New Roman"/>
          <w:szCs w:val="24"/>
        </w:rPr>
        <w:t>. Δεν είναι απλώς οι ίσες ε</w:t>
      </w:r>
      <w:r w:rsidRPr="00A6097D">
        <w:rPr>
          <w:rFonts w:eastAsia="Times New Roman"/>
          <w:szCs w:val="24"/>
        </w:rPr>
        <w:t>υκαιρίες σε όλους</w:t>
      </w:r>
      <w:r>
        <w:rPr>
          <w:rFonts w:eastAsia="Times New Roman"/>
          <w:szCs w:val="24"/>
        </w:rPr>
        <w:t>. Σ</w:t>
      </w:r>
      <w:r w:rsidRPr="00A6097D">
        <w:rPr>
          <w:rFonts w:eastAsia="Times New Roman"/>
          <w:szCs w:val="24"/>
        </w:rPr>
        <w:t>τους αδύνατους θα πρέπει να δίνεις πολύ περισσότερα</w:t>
      </w:r>
      <w:r>
        <w:rPr>
          <w:rFonts w:eastAsia="Times New Roman"/>
          <w:szCs w:val="24"/>
        </w:rPr>
        <w:t>.</w:t>
      </w:r>
      <w:r w:rsidRPr="00A6097D">
        <w:rPr>
          <w:rFonts w:eastAsia="Times New Roman"/>
          <w:szCs w:val="24"/>
        </w:rPr>
        <w:t xml:space="preserve"> </w:t>
      </w:r>
    </w:p>
    <w:p w14:paraId="2E247891" w14:textId="77777777" w:rsidR="00ED3BF8" w:rsidRDefault="009F432D">
      <w:pPr>
        <w:spacing w:after="0" w:line="600" w:lineRule="auto"/>
        <w:ind w:firstLine="720"/>
        <w:jc w:val="both"/>
        <w:rPr>
          <w:rFonts w:eastAsia="Times New Roman"/>
          <w:szCs w:val="24"/>
        </w:rPr>
      </w:pPr>
      <w:r>
        <w:rPr>
          <w:rFonts w:eastAsia="Times New Roman"/>
          <w:szCs w:val="24"/>
        </w:rPr>
        <w:t>Θ</w:t>
      </w:r>
      <w:r w:rsidRPr="00A6097D">
        <w:rPr>
          <w:rFonts w:eastAsia="Times New Roman"/>
          <w:szCs w:val="24"/>
        </w:rPr>
        <w:t>έλουμε</w:t>
      </w:r>
      <w:r>
        <w:rPr>
          <w:rFonts w:eastAsia="Times New Roman"/>
          <w:szCs w:val="24"/>
        </w:rPr>
        <w:t>,</w:t>
      </w:r>
      <w:r w:rsidRPr="00A6097D">
        <w:rPr>
          <w:rFonts w:eastAsia="Times New Roman"/>
          <w:szCs w:val="24"/>
        </w:rPr>
        <w:t xml:space="preserve"> λοιπόν</w:t>
      </w:r>
      <w:r>
        <w:rPr>
          <w:rFonts w:eastAsia="Times New Roman"/>
          <w:szCs w:val="24"/>
        </w:rPr>
        <w:t>, ένα δημόσιο δ</w:t>
      </w:r>
      <w:r w:rsidRPr="00A6097D">
        <w:rPr>
          <w:rFonts w:eastAsia="Times New Roman"/>
          <w:szCs w:val="24"/>
        </w:rPr>
        <w:t>ωρεάν σχολείο</w:t>
      </w:r>
      <w:r>
        <w:rPr>
          <w:rFonts w:eastAsia="Times New Roman"/>
          <w:szCs w:val="24"/>
        </w:rPr>
        <w:t>,</w:t>
      </w:r>
      <w:r w:rsidRPr="00A6097D">
        <w:rPr>
          <w:rFonts w:eastAsia="Times New Roman"/>
          <w:szCs w:val="24"/>
        </w:rPr>
        <w:t xml:space="preserve"> με </w:t>
      </w:r>
      <w:r>
        <w:rPr>
          <w:rFonts w:eastAsia="Times New Roman"/>
          <w:szCs w:val="24"/>
        </w:rPr>
        <w:t>εκπαίδευση</w:t>
      </w:r>
      <w:r w:rsidRPr="00A6097D">
        <w:rPr>
          <w:rFonts w:eastAsia="Times New Roman"/>
          <w:szCs w:val="24"/>
        </w:rPr>
        <w:t xml:space="preserve"> αναβαθμισμένη</w:t>
      </w:r>
      <w:r>
        <w:rPr>
          <w:rFonts w:eastAsia="Times New Roman"/>
          <w:szCs w:val="24"/>
        </w:rPr>
        <w:t>. Και θα δανειστώ μι</w:t>
      </w:r>
      <w:r>
        <w:rPr>
          <w:rFonts w:eastAsia="Times New Roman"/>
          <w:szCs w:val="24"/>
        </w:rPr>
        <w:t>α</w:t>
      </w:r>
      <w:r w:rsidRPr="00A6097D">
        <w:rPr>
          <w:rFonts w:eastAsia="Times New Roman"/>
          <w:szCs w:val="24"/>
        </w:rPr>
        <w:t xml:space="preserve"> φράση που έχει πει κάποιος παρε</w:t>
      </w:r>
      <w:r>
        <w:rPr>
          <w:rFonts w:eastAsia="Times New Roman"/>
          <w:szCs w:val="24"/>
        </w:rPr>
        <w:t>υρισκόμενος: Θ</w:t>
      </w:r>
      <w:r w:rsidRPr="00A6097D">
        <w:rPr>
          <w:rFonts w:eastAsia="Times New Roman"/>
          <w:szCs w:val="24"/>
        </w:rPr>
        <w:t>έλουμε άριστα σχόλια για όλους</w:t>
      </w:r>
      <w:r>
        <w:rPr>
          <w:rFonts w:eastAsia="Times New Roman"/>
          <w:szCs w:val="24"/>
        </w:rPr>
        <w:t xml:space="preserve"> και όχι ένα σχολείο για αρίστους μόνο. Αυτή </w:t>
      </w:r>
      <w:r w:rsidRPr="00A01F56">
        <w:rPr>
          <w:rFonts w:eastAsia="Times New Roman"/>
          <w:szCs w:val="24"/>
        </w:rPr>
        <w:t>είναι</w:t>
      </w:r>
      <w:r>
        <w:rPr>
          <w:rFonts w:eastAsia="Times New Roman"/>
          <w:szCs w:val="24"/>
        </w:rPr>
        <w:t xml:space="preserve"> η μεγαλύτερή μας</w:t>
      </w:r>
      <w:r w:rsidRPr="00A6097D">
        <w:rPr>
          <w:rFonts w:eastAsia="Times New Roman"/>
          <w:szCs w:val="24"/>
        </w:rPr>
        <w:t xml:space="preserve"> διάφορα</w:t>
      </w:r>
      <w:r>
        <w:rPr>
          <w:rFonts w:eastAsia="Times New Roman"/>
          <w:szCs w:val="24"/>
        </w:rPr>
        <w:t>.</w:t>
      </w:r>
      <w:r w:rsidRPr="00A6097D">
        <w:rPr>
          <w:rFonts w:eastAsia="Times New Roman"/>
          <w:szCs w:val="24"/>
        </w:rPr>
        <w:t xml:space="preserve"> </w:t>
      </w:r>
    </w:p>
    <w:p w14:paraId="2E247892" w14:textId="77777777" w:rsidR="00ED3BF8" w:rsidRDefault="009F432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E247893" w14:textId="77777777" w:rsidR="00ED3BF8" w:rsidRDefault="009F432D">
      <w:pPr>
        <w:spacing w:after="0" w:line="600" w:lineRule="auto"/>
        <w:ind w:firstLine="720"/>
        <w:jc w:val="both"/>
        <w:rPr>
          <w:rFonts w:eastAsia="Times New Roman"/>
          <w:szCs w:val="24"/>
        </w:rPr>
      </w:pPr>
      <w:r>
        <w:rPr>
          <w:rFonts w:eastAsia="Times New Roman"/>
          <w:szCs w:val="24"/>
        </w:rPr>
        <w:t xml:space="preserve">Το </w:t>
      </w:r>
      <w:r w:rsidRPr="00A01F56">
        <w:rPr>
          <w:rFonts w:eastAsia="Times New Roman"/>
          <w:szCs w:val="24"/>
        </w:rPr>
        <w:t>νομοσχέδιο</w:t>
      </w:r>
      <w:r>
        <w:rPr>
          <w:rFonts w:eastAsia="Times New Roman"/>
          <w:szCs w:val="24"/>
        </w:rPr>
        <w:t xml:space="preserve"> με </w:t>
      </w:r>
      <w:r>
        <w:rPr>
          <w:rFonts w:eastAsia="Times New Roman"/>
          <w:szCs w:val="24"/>
        </w:rPr>
        <w:t>την αποδοχή τροπολογιών λύνει θέματα τα οποία απασχολούσαν</w:t>
      </w:r>
      <w:r w:rsidRPr="00A6097D">
        <w:rPr>
          <w:rFonts w:eastAsia="Times New Roman"/>
          <w:szCs w:val="24"/>
        </w:rPr>
        <w:t xml:space="preserve"> πολλούς εκπαιδευτικούς</w:t>
      </w:r>
      <w:r>
        <w:rPr>
          <w:rFonts w:eastAsia="Times New Roman"/>
          <w:szCs w:val="24"/>
        </w:rPr>
        <w:t>: Το ζήτημα των αμετάθετων, τ</w:t>
      </w:r>
      <w:r w:rsidRPr="00A6097D">
        <w:rPr>
          <w:rFonts w:eastAsia="Times New Roman"/>
          <w:szCs w:val="24"/>
        </w:rPr>
        <w:t>ο ζήτημα των διευθυντών πρωτοβάθμιας</w:t>
      </w:r>
      <w:r>
        <w:rPr>
          <w:rFonts w:eastAsia="Times New Roman"/>
          <w:szCs w:val="24"/>
        </w:rPr>
        <w:t>, τ</w:t>
      </w:r>
      <w:r w:rsidRPr="00A6097D">
        <w:rPr>
          <w:rFonts w:eastAsia="Times New Roman"/>
          <w:szCs w:val="24"/>
        </w:rPr>
        <w:t>ο ζήτημα της Μαθηματικής Εταιρεία</w:t>
      </w:r>
      <w:r>
        <w:rPr>
          <w:rFonts w:eastAsia="Times New Roman"/>
          <w:szCs w:val="24"/>
        </w:rPr>
        <w:t xml:space="preserve">ς που είχε για την Ολυμπιάδα. Επίσης, πολλές </w:t>
      </w:r>
      <w:r w:rsidRPr="00265BEE">
        <w:rPr>
          <w:rFonts w:eastAsia="Times New Roman"/>
          <w:szCs w:val="24"/>
        </w:rPr>
        <w:t>τροπολογί</w:t>
      </w:r>
      <w:r>
        <w:rPr>
          <w:rFonts w:eastAsia="Times New Roman"/>
          <w:szCs w:val="24"/>
        </w:rPr>
        <w:t>ες λύνουν αδικίες.</w:t>
      </w:r>
    </w:p>
    <w:p w14:paraId="2E247894" w14:textId="77777777" w:rsidR="00ED3BF8" w:rsidRDefault="009F432D">
      <w:pPr>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αι να αναφερθώ μόνο λίγο στο Κιλκίς </w:t>
      </w:r>
      <w:r w:rsidRPr="00265BEE">
        <w:rPr>
          <w:rFonts w:eastAsia="Times New Roman"/>
          <w:szCs w:val="24"/>
        </w:rPr>
        <w:t>γιατί</w:t>
      </w:r>
      <w:r>
        <w:rPr>
          <w:rFonts w:eastAsia="Times New Roman"/>
          <w:szCs w:val="24"/>
        </w:rPr>
        <w:t xml:space="preserve"> </w:t>
      </w:r>
      <w:r w:rsidRPr="00265BEE">
        <w:rPr>
          <w:rFonts w:eastAsia="Times New Roman"/>
          <w:szCs w:val="24"/>
        </w:rPr>
        <w:t>υπάρχει</w:t>
      </w:r>
      <w:r>
        <w:rPr>
          <w:rFonts w:eastAsia="Times New Roman"/>
          <w:szCs w:val="24"/>
        </w:rPr>
        <w:t xml:space="preserve"> και μ</w:t>
      </w:r>
      <w:r>
        <w:rPr>
          <w:rFonts w:eastAsia="Times New Roman"/>
          <w:szCs w:val="24"/>
        </w:rPr>
        <w:t>ί</w:t>
      </w:r>
      <w:r>
        <w:rPr>
          <w:rFonts w:eastAsia="Times New Roman"/>
          <w:szCs w:val="24"/>
        </w:rPr>
        <w:t xml:space="preserve">α </w:t>
      </w:r>
      <w:r w:rsidRPr="00265BEE">
        <w:rPr>
          <w:rFonts w:eastAsia="Times New Roman"/>
          <w:szCs w:val="24"/>
        </w:rPr>
        <w:t>τροπολογία</w:t>
      </w:r>
      <w:r>
        <w:rPr>
          <w:rFonts w:eastAsia="Times New Roman"/>
          <w:szCs w:val="24"/>
        </w:rPr>
        <w:t xml:space="preserve"> του κ. Γεωργαντά σε σχέση με το να πάει εκεί </w:t>
      </w:r>
      <w:r>
        <w:rPr>
          <w:rFonts w:eastAsia="Times New Roman"/>
          <w:szCs w:val="24"/>
        </w:rPr>
        <w:lastRenderedPageBreak/>
        <w:t>ένα τμήμα. Ειδικά για το</w:t>
      </w:r>
      <w:r w:rsidRPr="00A6097D">
        <w:rPr>
          <w:rFonts w:eastAsia="Times New Roman"/>
          <w:szCs w:val="24"/>
        </w:rPr>
        <w:t xml:space="preserve"> Κιλκίς</w:t>
      </w:r>
      <w:r>
        <w:rPr>
          <w:rFonts w:eastAsia="Times New Roman"/>
          <w:szCs w:val="24"/>
        </w:rPr>
        <w:t>, το Υπουργείο Παιδείας έλυσε</w:t>
      </w:r>
      <w:r w:rsidRPr="00A6097D">
        <w:rPr>
          <w:rFonts w:eastAsia="Times New Roman"/>
          <w:szCs w:val="24"/>
        </w:rPr>
        <w:t xml:space="preserve"> παθογένειες πολλών ετών</w:t>
      </w:r>
      <w:r>
        <w:rPr>
          <w:rFonts w:eastAsia="Times New Roman"/>
          <w:szCs w:val="24"/>
        </w:rPr>
        <w:t>.</w:t>
      </w:r>
      <w:r w:rsidRPr="00A6097D">
        <w:rPr>
          <w:rFonts w:eastAsia="Times New Roman"/>
          <w:szCs w:val="24"/>
        </w:rPr>
        <w:t xml:space="preserve"> </w:t>
      </w:r>
    </w:p>
    <w:p w14:paraId="2E247895" w14:textId="77777777" w:rsidR="00ED3BF8" w:rsidRDefault="009F432D">
      <w:pPr>
        <w:spacing w:after="0" w:line="600" w:lineRule="auto"/>
        <w:ind w:firstLine="720"/>
        <w:jc w:val="both"/>
        <w:rPr>
          <w:rFonts w:eastAsia="Times New Roman"/>
          <w:szCs w:val="24"/>
        </w:rPr>
      </w:pPr>
      <w:r>
        <w:rPr>
          <w:rFonts w:eastAsia="Times New Roman"/>
          <w:szCs w:val="24"/>
        </w:rPr>
        <w:t>Υπήρχε ένα πολύ καλό κτ</w:t>
      </w:r>
      <w:r>
        <w:rPr>
          <w:rFonts w:eastAsia="Times New Roman"/>
          <w:szCs w:val="24"/>
        </w:rPr>
        <w:t>ή</w:t>
      </w:r>
      <w:r>
        <w:rPr>
          <w:rFonts w:eastAsia="Times New Roman"/>
          <w:szCs w:val="24"/>
        </w:rPr>
        <w:t>ριο</w:t>
      </w:r>
      <w:r w:rsidRPr="00902C5F">
        <w:rPr>
          <w:rFonts w:eastAsia="Times New Roman"/>
          <w:szCs w:val="24"/>
        </w:rPr>
        <w:t xml:space="preserve"> </w:t>
      </w:r>
      <w:r>
        <w:rPr>
          <w:rFonts w:eastAsia="Times New Roman"/>
          <w:szCs w:val="24"/>
        </w:rPr>
        <w:t>σ</w:t>
      </w:r>
      <w:r w:rsidRPr="00902C5F">
        <w:rPr>
          <w:rFonts w:eastAsia="Times New Roman"/>
          <w:szCs w:val="24"/>
        </w:rPr>
        <w:t xml:space="preserve">το οποίο δεν </w:t>
      </w:r>
      <w:r>
        <w:rPr>
          <w:rFonts w:eastAsia="Times New Roman"/>
          <w:szCs w:val="24"/>
        </w:rPr>
        <w:t>πήγαιναν</w:t>
      </w:r>
      <w:r w:rsidRPr="00902C5F">
        <w:rPr>
          <w:rFonts w:eastAsia="Times New Roman"/>
          <w:szCs w:val="24"/>
        </w:rPr>
        <w:t xml:space="preserve"> τα </w:t>
      </w:r>
      <w:r>
        <w:rPr>
          <w:rFonts w:eastAsia="Times New Roman"/>
          <w:szCs w:val="24"/>
        </w:rPr>
        <w:t>τ</w:t>
      </w:r>
      <w:r w:rsidRPr="00902C5F">
        <w:rPr>
          <w:rFonts w:eastAsia="Times New Roman"/>
          <w:szCs w:val="24"/>
        </w:rPr>
        <w:t>μήματα</w:t>
      </w:r>
      <w:r>
        <w:rPr>
          <w:rFonts w:eastAsia="Times New Roman"/>
          <w:szCs w:val="24"/>
        </w:rPr>
        <w:t>. Λύθηκε</w:t>
      </w:r>
      <w:r>
        <w:rPr>
          <w:rFonts w:eastAsia="Times New Roman"/>
          <w:szCs w:val="24"/>
        </w:rPr>
        <w:t xml:space="preserve"> </w:t>
      </w:r>
      <w:r>
        <w:rPr>
          <w:rFonts w:eastAsia="Times New Roman"/>
          <w:szCs w:val="24"/>
        </w:rPr>
        <w:t xml:space="preserve">πήγε το νέο </w:t>
      </w:r>
      <w:r>
        <w:rPr>
          <w:rFonts w:eastAsia="Times New Roman"/>
          <w:szCs w:val="24"/>
        </w:rPr>
        <w:t>τ</w:t>
      </w:r>
      <w:r>
        <w:rPr>
          <w:rFonts w:eastAsia="Times New Roman"/>
          <w:szCs w:val="24"/>
        </w:rPr>
        <w:t xml:space="preserve">μήμα και μάλιστα, τώρα αυτή τη στιγμή πρέπει να </w:t>
      </w:r>
      <w:r w:rsidRPr="00902C5F">
        <w:rPr>
          <w:rFonts w:eastAsia="Times New Roman"/>
          <w:szCs w:val="24"/>
        </w:rPr>
        <w:t>ξέρουν</w:t>
      </w:r>
      <w:r>
        <w:rPr>
          <w:rFonts w:eastAsia="Times New Roman"/>
          <w:szCs w:val="24"/>
        </w:rPr>
        <w:t xml:space="preserve">, μας ακούν και οι </w:t>
      </w:r>
      <w:proofErr w:type="spellStart"/>
      <w:r>
        <w:rPr>
          <w:rFonts w:eastAsia="Times New Roman"/>
          <w:szCs w:val="24"/>
        </w:rPr>
        <w:t>Κιλκισιώτες</w:t>
      </w:r>
      <w:proofErr w:type="spellEnd"/>
      <w:r>
        <w:rPr>
          <w:rFonts w:eastAsia="Times New Roman"/>
          <w:szCs w:val="24"/>
        </w:rPr>
        <w:t>, ότι εκεί τώρα δ</w:t>
      </w:r>
      <w:r w:rsidRPr="00902C5F">
        <w:rPr>
          <w:rFonts w:eastAsia="Times New Roman"/>
          <w:szCs w:val="24"/>
        </w:rPr>
        <w:t>εν είναι ένα παράρτημα του ΤΕΙ Κεντρικής Μακεδονίας</w:t>
      </w:r>
      <w:r>
        <w:rPr>
          <w:rFonts w:eastAsia="Times New Roman"/>
          <w:szCs w:val="24"/>
        </w:rPr>
        <w:t>, αλλά</w:t>
      </w:r>
      <w:r w:rsidRPr="00902C5F">
        <w:rPr>
          <w:rFonts w:eastAsia="Times New Roman"/>
          <w:szCs w:val="24"/>
        </w:rPr>
        <w:t xml:space="preserve"> ιδρύεται </w:t>
      </w:r>
      <w:r>
        <w:rPr>
          <w:rFonts w:eastAsia="Times New Roman"/>
          <w:szCs w:val="24"/>
        </w:rPr>
        <w:t>τ</w:t>
      </w:r>
      <w:r w:rsidRPr="00902C5F">
        <w:rPr>
          <w:rFonts w:eastAsia="Times New Roman"/>
          <w:szCs w:val="24"/>
        </w:rPr>
        <w:t>μήμα αυτοτελές</w:t>
      </w:r>
      <w:r>
        <w:rPr>
          <w:rFonts w:eastAsia="Times New Roman"/>
          <w:szCs w:val="24"/>
        </w:rPr>
        <w:t>, το οποίο, β</w:t>
      </w:r>
      <w:r w:rsidRPr="00902C5F">
        <w:rPr>
          <w:rFonts w:eastAsia="Times New Roman"/>
          <w:szCs w:val="24"/>
        </w:rPr>
        <w:t>εβαίως</w:t>
      </w:r>
      <w:r>
        <w:rPr>
          <w:rFonts w:eastAsia="Times New Roman"/>
          <w:szCs w:val="24"/>
        </w:rPr>
        <w:t>,</w:t>
      </w:r>
      <w:r w:rsidRPr="00902C5F">
        <w:rPr>
          <w:rFonts w:eastAsia="Times New Roman"/>
          <w:szCs w:val="24"/>
        </w:rPr>
        <w:t xml:space="preserve"> ανήκει στο </w:t>
      </w:r>
      <w:r>
        <w:rPr>
          <w:rFonts w:eastAsia="Times New Roman"/>
          <w:szCs w:val="24"/>
        </w:rPr>
        <w:t xml:space="preserve">Διεθνές Πανεπιστήμιο </w:t>
      </w:r>
      <w:r w:rsidRPr="00902C5F">
        <w:rPr>
          <w:rFonts w:eastAsia="Times New Roman"/>
          <w:szCs w:val="24"/>
        </w:rPr>
        <w:t>Ελλάδος</w:t>
      </w:r>
      <w:r>
        <w:rPr>
          <w:rFonts w:eastAsia="Times New Roman"/>
          <w:szCs w:val="24"/>
        </w:rPr>
        <w:t>.</w:t>
      </w:r>
    </w:p>
    <w:p w14:paraId="2E247896" w14:textId="77777777" w:rsidR="00ED3BF8" w:rsidRDefault="009F432D">
      <w:pPr>
        <w:spacing w:after="0" w:line="600" w:lineRule="auto"/>
        <w:ind w:firstLine="720"/>
        <w:jc w:val="both"/>
        <w:rPr>
          <w:rFonts w:eastAsia="Times New Roman"/>
          <w:szCs w:val="24"/>
        </w:rPr>
      </w:pPr>
      <w:r>
        <w:rPr>
          <w:rFonts w:eastAsia="Times New Roman"/>
          <w:szCs w:val="24"/>
        </w:rPr>
        <w:t>Και</w:t>
      </w:r>
      <w:r w:rsidRPr="00902C5F">
        <w:rPr>
          <w:rFonts w:eastAsia="Times New Roman"/>
          <w:szCs w:val="24"/>
        </w:rPr>
        <w:t xml:space="preserve"> κλείν</w:t>
      </w:r>
      <w:r>
        <w:rPr>
          <w:rFonts w:eastAsia="Times New Roman"/>
          <w:szCs w:val="24"/>
        </w:rPr>
        <w:t>ω με το εξής. Σ</w:t>
      </w:r>
      <w:r w:rsidRPr="00902C5F">
        <w:rPr>
          <w:rFonts w:eastAsia="Times New Roman"/>
          <w:szCs w:val="24"/>
        </w:rPr>
        <w:t xml:space="preserve">υνεχίζουμε </w:t>
      </w:r>
      <w:r>
        <w:rPr>
          <w:rFonts w:eastAsia="Times New Roman"/>
          <w:szCs w:val="24"/>
        </w:rPr>
        <w:t>μ</w:t>
      </w:r>
      <w:r>
        <w:rPr>
          <w:rFonts w:eastAsia="Times New Roman"/>
          <w:szCs w:val="24"/>
        </w:rPr>
        <w:t>ί</w:t>
      </w:r>
      <w:r>
        <w:rPr>
          <w:rFonts w:eastAsia="Times New Roman"/>
          <w:szCs w:val="24"/>
        </w:rPr>
        <w:t xml:space="preserve">α </w:t>
      </w:r>
      <w:r w:rsidRPr="00902C5F">
        <w:rPr>
          <w:rFonts w:eastAsia="Times New Roman"/>
          <w:szCs w:val="24"/>
        </w:rPr>
        <w:t>μεταρρύθμιση και θεωρ</w:t>
      </w:r>
      <w:r>
        <w:rPr>
          <w:rFonts w:eastAsia="Times New Roman"/>
          <w:szCs w:val="24"/>
        </w:rPr>
        <w:t xml:space="preserve">ώ ότι είμαστε στα χνάρια και υλοποιούμε πράξεις μιας μεταρρύθμισης </w:t>
      </w:r>
      <w:r w:rsidRPr="00902C5F">
        <w:rPr>
          <w:rFonts w:eastAsia="Times New Roman"/>
          <w:szCs w:val="24"/>
        </w:rPr>
        <w:t xml:space="preserve">που ποτέ δεν έγινε </w:t>
      </w:r>
      <w:r>
        <w:rPr>
          <w:rFonts w:eastAsia="Times New Roman"/>
          <w:szCs w:val="24"/>
        </w:rPr>
        <w:t xml:space="preserve">ή δεν ολοκληρώθηκε στη </w:t>
      </w:r>
      <w:r w:rsidRPr="00902C5F">
        <w:rPr>
          <w:rFonts w:eastAsia="Times New Roman"/>
          <w:szCs w:val="24"/>
        </w:rPr>
        <w:t xml:space="preserve">χώρα </w:t>
      </w:r>
      <w:r>
        <w:rPr>
          <w:rFonts w:eastAsia="Times New Roman"/>
          <w:szCs w:val="24"/>
        </w:rPr>
        <w:t>μας.</w:t>
      </w:r>
      <w:r w:rsidRPr="00902C5F">
        <w:rPr>
          <w:rFonts w:eastAsia="Times New Roman"/>
          <w:szCs w:val="24"/>
        </w:rPr>
        <w:t xml:space="preserve"> </w:t>
      </w:r>
      <w:r>
        <w:rPr>
          <w:rFonts w:eastAsia="Times New Roman"/>
          <w:szCs w:val="24"/>
        </w:rPr>
        <w:t xml:space="preserve">Πάνω </w:t>
      </w:r>
      <w:r w:rsidRPr="00902C5F">
        <w:rPr>
          <w:rFonts w:eastAsia="Times New Roman"/>
          <w:szCs w:val="24"/>
        </w:rPr>
        <w:t>σε αυτή την κατεύθυνση έχουμε πάρα πολλά ν</w:t>
      </w:r>
      <w:r w:rsidRPr="00902C5F">
        <w:rPr>
          <w:rFonts w:eastAsia="Times New Roman"/>
          <w:szCs w:val="24"/>
        </w:rPr>
        <w:t>α κάνουμε ακόμα</w:t>
      </w:r>
      <w:r>
        <w:rPr>
          <w:rFonts w:eastAsia="Times New Roman"/>
          <w:szCs w:val="24"/>
        </w:rPr>
        <w:t>.</w:t>
      </w:r>
      <w:r w:rsidRPr="00902C5F">
        <w:rPr>
          <w:rFonts w:eastAsia="Times New Roman"/>
          <w:szCs w:val="24"/>
        </w:rPr>
        <w:t xml:space="preserve"> </w:t>
      </w:r>
      <w:r>
        <w:rPr>
          <w:rFonts w:eastAsia="Times New Roman"/>
          <w:szCs w:val="24"/>
        </w:rPr>
        <w:t>Η</w:t>
      </w:r>
      <w:r w:rsidRPr="00902C5F">
        <w:rPr>
          <w:rFonts w:eastAsia="Times New Roman"/>
          <w:szCs w:val="24"/>
        </w:rPr>
        <w:t xml:space="preserve"> Ελλάδα μ</w:t>
      </w:r>
      <w:r>
        <w:rPr>
          <w:rFonts w:eastAsia="Times New Roman"/>
          <w:szCs w:val="24"/>
        </w:rPr>
        <w:t>όλις τώρα βγαίνει από την κρίση. Τ</w:t>
      </w:r>
      <w:r w:rsidRPr="00902C5F">
        <w:rPr>
          <w:rFonts w:eastAsia="Times New Roman"/>
          <w:szCs w:val="24"/>
        </w:rPr>
        <w:t>α οικονομικά μεγέθη και οι δείκτες για τη χώρα μας είναι πάρα πολύ καλά</w:t>
      </w:r>
      <w:r>
        <w:rPr>
          <w:rFonts w:eastAsia="Times New Roman"/>
          <w:szCs w:val="24"/>
        </w:rPr>
        <w:t>,</w:t>
      </w:r>
      <w:r w:rsidRPr="00902C5F">
        <w:rPr>
          <w:rFonts w:eastAsia="Times New Roman"/>
          <w:szCs w:val="24"/>
        </w:rPr>
        <w:t xml:space="preserve"> σε σημείο μάλιστα που σήμερα</w:t>
      </w:r>
      <w:r>
        <w:rPr>
          <w:rFonts w:eastAsia="Times New Roman"/>
          <w:szCs w:val="24"/>
        </w:rPr>
        <w:t>,</w:t>
      </w:r>
      <w:r w:rsidRPr="00902C5F">
        <w:rPr>
          <w:rFonts w:eastAsia="Times New Roman"/>
          <w:szCs w:val="24"/>
        </w:rPr>
        <w:t xml:space="preserve"> όπως γνωρίζετε</w:t>
      </w:r>
      <w:r>
        <w:rPr>
          <w:rFonts w:eastAsia="Times New Roman"/>
          <w:szCs w:val="24"/>
        </w:rPr>
        <w:t>,</w:t>
      </w:r>
      <w:r w:rsidRPr="00902C5F">
        <w:rPr>
          <w:rFonts w:eastAsia="Times New Roman"/>
          <w:szCs w:val="24"/>
        </w:rPr>
        <w:t xml:space="preserve"> </w:t>
      </w:r>
      <w:r>
        <w:rPr>
          <w:rFonts w:eastAsia="Times New Roman"/>
          <w:szCs w:val="24"/>
        </w:rPr>
        <w:t>έγινε και αίτηση, κύριε Πρόεδρε,</w:t>
      </w:r>
      <w:r w:rsidRPr="00902C5F">
        <w:rPr>
          <w:rFonts w:eastAsia="Times New Roman"/>
          <w:szCs w:val="24"/>
        </w:rPr>
        <w:t xml:space="preserve"> έτσι ώστε να αγοράσουμε χρέος και να ξοφλήσ</w:t>
      </w:r>
      <w:r w:rsidRPr="00902C5F">
        <w:rPr>
          <w:rFonts w:eastAsia="Times New Roman"/>
          <w:szCs w:val="24"/>
        </w:rPr>
        <w:t>ουμε χρέος από το Διεθνές Νομισματικό Ταμείο</w:t>
      </w:r>
      <w:r>
        <w:rPr>
          <w:rFonts w:eastAsia="Times New Roman"/>
          <w:szCs w:val="24"/>
        </w:rPr>
        <w:t>.</w:t>
      </w:r>
    </w:p>
    <w:p w14:paraId="2E247897" w14:textId="77777777" w:rsidR="00ED3BF8" w:rsidRDefault="009F432D">
      <w:pPr>
        <w:spacing w:after="0" w:line="600" w:lineRule="auto"/>
        <w:ind w:firstLine="720"/>
        <w:jc w:val="both"/>
        <w:rPr>
          <w:rFonts w:eastAsia="Times New Roman"/>
          <w:szCs w:val="24"/>
        </w:rPr>
      </w:pPr>
      <w:r>
        <w:rPr>
          <w:rFonts w:eastAsia="Times New Roman"/>
          <w:szCs w:val="24"/>
        </w:rPr>
        <w:lastRenderedPageBreak/>
        <w:t>Όσο</w:t>
      </w:r>
      <w:r w:rsidRPr="00902C5F">
        <w:rPr>
          <w:rFonts w:eastAsia="Times New Roman"/>
          <w:szCs w:val="24"/>
        </w:rPr>
        <w:t xml:space="preserve"> θα μας επιτρέπουν και προχωράμε στην ανάπτυξη</w:t>
      </w:r>
      <w:r>
        <w:rPr>
          <w:rFonts w:eastAsia="Times New Roman"/>
          <w:szCs w:val="24"/>
        </w:rPr>
        <w:t>,</w:t>
      </w:r>
      <w:r w:rsidRPr="00902C5F">
        <w:rPr>
          <w:rFonts w:eastAsia="Times New Roman"/>
          <w:szCs w:val="24"/>
        </w:rPr>
        <w:t xml:space="preserve"> τόσο η φροντίδα μας για την παιδεία θα είναι περισσότερ</w:t>
      </w:r>
      <w:r>
        <w:rPr>
          <w:rFonts w:eastAsia="Times New Roman"/>
          <w:szCs w:val="24"/>
        </w:rPr>
        <w:t>η.</w:t>
      </w:r>
      <w:r w:rsidRPr="00902C5F">
        <w:rPr>
          <w:rFonts w:eastAsia="Times New Roman"/>
          <w:szCs w:val="24"/>
        </w:rPr>
        <w:t xml:space="preserve"> </w:t>
      </w:r>
      <w:r>
        <w:rPr>
          <w:rFonts w:eastAsia="Times New Roman"/>
          <w:szCs w:val="24"/>
        </w:rPr>
        <w:t>Γ</w:t>
      </w:r>
      <w:r w:rsidRPr="00902C5F">
        <w:rPr>
          <w:rFonts w:eastAsia="Times New Roman"/>
          <w:szCs w:val="24"/>
        </w:rPr>
        <w:t>ιατί εμείς πιστεύουμε ότι η παιδεία είναι μοχλός ανάπτυξης</w:t>
      </w:r>
      <w:r>
        <w:rPr>
          <w:rFonts w:eastAsia="Times New Roman"/>
          <w:szCs w:val="24"/>
        </w:rPr>
        <w:t>.</w:t>
      </w:r>
    </w:p>
    <w:p w14:paraId="2E247898" w14:textId="77777777" w:rsidR="00ED3BF8" w:rsidRDefault="009F432D">
      <w:pPr>
        <w:spacing w:after="0" w:line="600" w:lineRule="auto"/>
        <w:ind w:firstLine="720"/>
        <w:jc w:val="both"/>
        <w:rPr>
          <w:rFonts w:eastAsia="Times New Roman"/>
          <w:szCs w:val="24"/>
        </w:rPr>
      </w:pPr>
      <w:r>
        <w:rPr>
          <w:rFonts w:eastAsia="Times New Roman"/>
          <w:szCs w:val="24"/>
        </w:rPr>
        <w:t>Σας</w:t>
      </w:r>
      <w:r w:rsidRPr="00902C5F">
        <w:rPr>
          <w:rFonts w:eastAsia="Times New Roman"/>
          <w:szCs w:val="24"/>
        </w:rPr>
        <w:t xml:space="preserve"> ευχαριστώ πάρα πολύ</w:t>
      </w:r>
      <w:r>
        <w:rPr>
          <w:rFonts w:eastAsia="Times New Roman"/>
          <w:szCs w:val="24"/>
        </w:rPr>
        <w:t>,</w:t>
      </w:r>
      <w:r w:rsidRPr="00902C5F">
        <w:rPr>
          <w:rFonts w:eastAsia="Times New Roman"/>
          <w:szCs w:val="24"/>
        </w:rPr>
        <w:t xml:space="preserve"> κύριε </w:t>
      </w:r>
      <w:r>
        <w:rPr>
          <w:rFonts w:eastAsia="Times New Roman"/>
          <w:szCs w:val="24"/>
        </w:rPr>
        <w:t>Π</w:t>
      </w:r>
      <w:r w:rsidRPr="00902C5F">
        <w:rPr>
          <w:rFonts w:eastAsia="Times New Roman"/>
          <w:szCs w:val="24"/>
        </w:rPr>
        <w:t>ρόεδρε</w:t>
      </w:r>
      <w:r>
        <w:rPr>
          <w:rFonts w:eastAsia="Times New Roman"/>
          <w:szCs w:val="24"/>
        </w:rPr>
        <w:t>.</w:t>
      </w:r>
    </w:p>
    <w:p w14:paraId="2E247899" w14:textId="77777777" w:rsidR="00ED3BF8" w:rsidRDefault="009F432D">
      <w:pPr>
        <w:spacing w:after="0" w:line="600" w:lineRule="auto"/>
        <w:ind w:firstLine="720"/>
        <w:jc w:val="both"/>
        <w:rPr>
          <w:rFonts w:eastAsia="Times New Roman"/>
          <w:szCs w:val="24"/>
        </w:rPr>
      </w:pPr>
      <w:r w:rsidRPr="00902C5F">
        <w:rPr>
          <w:rFonts w:eastAsia="Times New Roman"/>
          <w:szCs w:val="24"/>
        </w:rPr>
        <w:t xml:space="preserve">Χρόνια πολλά σε όλους και καλή </w:t>
      </w:r>
      <w:r>
        <w:rPr>
          <w:rFonts w:eastAsia="Times New Roman"/>
          <w:szCs w:val="24"/>
        </w:rPr>
        <w:t>Α</w:t>
      </w:r>
      <w:r w:rsidRPr="00902C5F">
        <w:rPr>
          <w:rFonts w:eastAsia="Times New Roman"/>
          <w:szCs w:val="24"/>
        </w:rPr>
        <w:t>νάσταση</w:t>
      </w:r>
      <w:r>
        <w:rPr>
          <w:rFonts w:eastAsia="Times New Roman"/>
          <w:szCs w:val="24"/>
        </w:rPr>
        <w:t>!</w:t>
      </w:r>
    </w:p>
    <w:p w14:paraId="2E24789A" w14:textId="77777777" w:rsidR="00ED3BF8" w:rsidRDefault="009F432D">
      <w:pPr>
        <w:spacing w:after="0" w:line="600" w:lineRule="auto"/>
        <w:ind w:firstLine="720"/>
        <w:jc w:val="center"/>
        <w:rPr>
          <w:rFonts w:eastAsia="Times New Roman"/>
          <w:szCs w:val="24"/>
        </w:rPr>
      </w:pPr>
      <w:r>
        <w:rPr>
          <w:rFonts w:eastAsia="Times New Roman"/>
          <w:szCs w:val="24"/>
        </w:rPr>
        <w:t>(Χειροκροτήματα από την πτέρυγα τους ΣΥΡΙΖΑ)</w:t>
      </w:r>
    </w:p>
    <w:p w14:paraId="2E24789B"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Κωνσταντίνος Βλάσης από τη Νέα Δημοκρατία. </w:t>
      </w:r>
    </w:p>
    <w:p w14:paraId="2E24789C" w14:textId="77777777" w:rsidR="00ED3BF8" w:rsidRDefault="009F432D">
      <w:pPr>
        <w:spacing w:after="0" w:line="600" w:lineRule="auto"/>
        <w:ind w:firstLine="720"/>
        <w:jc w:val="both"/>
        <w:rPr>
          <w:rFonts w:eastAsia="Times New Roman"/>
          <w:szCs w:val="24"/>
        </w:rPr>
      </w:pPr>
      <w:r w:rsidRPr="004E63AD">
        <w:rPr>
          <w:rFonts w:eastAsia="Times New Roman"/>
          <w:b/>
          <w:szCs w:val="24"/>
        </w:rPr>
        <w:t xml:space="preserve">ΚΩΝΣΤΑΝΤΙΝΟΣ ΒΛΑΣΗΣ: </w:t>
      </w:r>
      <w:r>
        <w:rPr>
          <w:rFonts w:eastAsia="Times New Roman"/>
          <w:szCs w:val="24"/>
        </w:rPr>
        <w:t>Κ</w:t>
      </w:r>
      <w:r w:rsidRPr="00902C5F">
        <w:rPr>
          <w:rFonts w:eastAsia="Times New Roman"/>
          <w:szCs w:val="24"/>
        </w:rPr>
        <w:t xml:space="preserve">ύριε </w:t>
      </w:r>
      <w:r>
        <w:rPr>
          <w:rFonts w:eastAsia="Times New Roman"/>
          <w:szCs w:val="24"/>
        </w:rPr>
        <w:t>Π</w:t>
      </w:r>
      <w:r w:rsidRPr="00902C5F">
        <w:rPr>
          <w:rFonts w:eastAsia="Times New Roman"/>
          <w:szCs w:val="24"/>
        </w:rPr>
        <w:t>ρόεδρε</w:t>
      </w:r>
      <w:r>
        <w:rPr>
          <w:rFonts w:eastAsia="Times New Roman"/>
          <w:szCs w:val="24"/>
        </w:rPr>
        <w:t>,</w:t>
      </w:r>
      <w:r w:rsidRPr="00902C5F">
        <w:rPr>
          <w:rFonts w:eastAsia="Times New Roman"/>
          <w:szCs w:val="24"/>
        </w:rPr>
        <w:t xml:space="preserve"> </w:t>
      </w:r>
      <w:r>
        <w:rPr>
          <w:rFonts w:eastAsia="Times New Roman"/>
          <w:szCs w:val="24"/>
        </w:rPr>
        <w:t>κ</w:t>
      </w:r>
      <w:r w:rsidRPr="00902C5F">
        <w:rPr>
          <w:rFonts w:eastAsia="Times New Roman"/>
          <w:szCs w:val="24"/>
        </w:rPr>
        <w:t>ύριε Υπουργέ</w:t>
      </w:r>
      <w:r>
        <w:rPr>
          <w:rFonts w:eastAsia="Times New Roman"/>
          <w:szCs w:val="24"/>
        </w:rPr>
        <w:t xml:space="preserve">, </w:t>
      </w:r>
      <w:r w:rsidRPr="00902C5F">
        <w:rPr>
          <w:rFonts w:eastAsia="Times New Roman"/>
          <w:szCs w:val="24"/>
        </w:rPr>
        <w:t>κύριοι συνάδελφοι</w:t>
      </w:r>
      <w:r>
        <w:rPr>
          <w:rFonts w:eastAsia="Times New Roman"/>
          <w:szCs w:val="24"/>
        </w:rPr>
        <w:t>,</w:t>
      </w:r>
      <w:r w:rsidRPr="00902C5F">
        <w:rPr>
          <w:rFonts w:eastAsia="Times New Roman"/>
          <w:szCs w:val="24"/>
        </w:rPr>
        <w:t xml:space="preserve"> </w:t>
      </w:r>
      <w:r>
        <w:rPr>
          <w:rFonts w:eastAsia="Times New Roman"/>
          <w:szCs w:val="24"/>
        </w:rPr>
        <w:t>αφού μετατρέψατε</w:t>
      </w:r>
      <w:r w:rsidRPr="00902C5F">
        <w:rPr>
          <w:rFonts w:eastAsia="Times New Roman"/>
          <w:szCs w:val="24"/>
        </w:rPr>
        <w:t xml:space="preserve"> τα πανεπιστήμια σε κέντρα ανομίας </w:t>
      </w:r>
      <w:r>
        <w:rPr>
          <w:rFonts w:eastAsia="Times New Roman"/>
          <w:szCs w:val="24"/>
        </w:rPr>
        <w:t>-</w:t>
      </w:r>
      <w:r w:rsidRPr="00902C5F">
        <w:rPr>
          <w:rFonts w:eastAsia="Times New Roman"/>
          <w:szCs w:val="24"/>
        </w:rPr>
        <w:t>καταλήξαμε να έχουμε άσυλο οπουδήποτε</w:t>
      </w:r>
      <w:r>
        <w:rPr>
          <w:rFonts w:eastAsia="Times New Roman"/>
          <w:szCs w:val="24"/>
        </w:rPr>
        <w:t>,</w:t>
      </w:r>
      <w:r w:rsidRPr="00902C5F">
        <w:rPr>
          <w:rFonts w:eastAsia="Times New Roman"/>
          <w:szCs w:val="24"/>
        </w:rPr>
        <w:t xml:space="preserve"> εκτός από μέσα στα πανεπιστήμια</w:t>
      </w:r>
      <w:r>
        <w:rPr>
          <w:rFonts w:eastAsia="Times New Roman"/>
          <w:szCs w:val="24"/>
        </w:rPr>
        <w:t>-</w:t>
      </w:r>
      <w:r w:rsidRPr="00902C5F">
        <w:rPr>
          <w:rFonts w:eastAsia="Times New Roman"/>
          <w:szCs w:val="24"/>
        </w:rPr>
        <w:t xml:space="preserve"> </w:t>
      </w:r>
      <w:r>
        <w:rPr>
          <w:rFonts w:eastAsia="Times New Roman"/>
          <w:szCs w:val="24"/>
        </w:rPr>
        <w:t>αφού δεν επιτρέψατε τη συνταγματική</w:t>
      </w:r>
      <w:r w:rsidRPr="00902C5F">
        <w:rPr>
          <w:rFonts w:eastAsia="Times New Roman"/>
          <w:szCs w:val="24"/>
        </w:rPr>
        <w:t xml:space="preserve"> </w:t>
      </w:r>
      <w:r>
        <w:rPr>
          <w:rFonts w:eastAsia="Times New Roman"/>
          <w:szCs w:val="24"/>
        </w:rPr>
        <w:t>Α</w:t>
      </w:r>
      <w:r w:rsidRPr="00902C5F">
        <w:rPr>
          <w:rFonts w:eastAsia="Times New Roman"/>
          <w:szCs w:val="24"/>
        </w:rPr>
        <w:t>ναθεώρηση του άρθρου 16 για την ίδρυση μη κρατικών πανεπιστημίων</w:t>
      </w:r>
      <w:r>
        <w:rPr>
          <w:rFonts w:eastAsia="Times New Roman"/>
          <w:szCs w:val="24"/>
        </w:rPr>
        <w:t>,</w:t>
      </w:r>
      <w:r w:rsidRPr="00902C5F">
        <w:rPr>
          <w:rFonts w:eastAsia="Times New Roman"/>
          <w:szCs w:val="24"/>
        </w:rPr>
        <w:t xml:space="preserve"> έρχεστε σήμερα και βάζετε ταφ</w:t>
      </w:r>
      <w:r w:rsidRPr="00902C5F">
        <w:rPr>
          <w:rFonts w:eastAsia="Times New Roman"/>
          <w:szCs w:val="24"/>
        </w:rPr>
        <w:t>όπλακα σε ό</w:t>
      </w:r>
      <w:r>
        <w:rPr>
          <w:rFonts w:eastAsia="Times New Roman"/>
          <w:szCs w:val="24"/>
        </w:rPr>
        <w:t>,</w:t>
      </w:r>
      <w:r w:rsidRPr="00902C5F">
        <w:rPr>
          <w:rFonts w:eastAsia="Times New Roman"/>
          <w:szCs w:val="24"/>
        </w:rPr>
        <w:t xml:space="preserve">τι σημαντικότερο υπάρχει για εμάς και για το μέλλον των παιδιών </w:t>
      </w:r>
      <w:r>
        <w:rPr>
          <w:rFonts w:eastAsia="Times New Roman"/>
          <w:szCs w:val="24"/>
        </w:rPr>
        <w:t>μας,</w:t>
      </w:r>
      <w:r w:rsidRPr="00902C5F">
        <w:rPr>
          <w:rFonts w:eastAsia="Times New Roman"/>
          <w:szCs w:val="24"/>
        </w:rPr>
        <w:t xml:space="preserve"> δηλαδή στην</w:t>
      </w:r>
      <w:r>
        <w:rPr>
          <w:rFonts w:eastAsia="Times New Roman"/>
          <w:szCs w:val="24"/>
        </w:rPr>
        <w:t xml:space="preserve"> παιδεία. </w:t>
      </w:r>
    </w:p>
    <w:p w14:paraId="2E24789D" w14:textId="77777777" w:rsidR="00ED3BF8" w:rsidRDefault="009F432D">
      <w:pPr>
        <w:spacing w:after="0" w:line="600" w:lineRule="auto"/>
        <w:ind w:firstLine="720"/>
        <w:jc w:val="both"/>
        <w:rPr>
          <w:rFonts w:eastAsia="Times New Roman"/>
          <w:szCs w:val="24"/>
        </w:rPr>
      </w:pPr>
      <w:r>
        <w:rPr>
          <w:rFonts w:eastAsia="Times New Roman"/>
          <w:szCs w:val="24"/>
        </w:rPr>
        <w:t>Ό</w:t>
      </w:r>
      <w:r w:rsidRPr="00902C5F">
        <w:rPr>
          <w:rFonts w:eastAsia="Times New Roman"/>
          <w:szCs w:val="24"/>
        </w:rPr>
        <w:t>σον αφορά στα ιδιωτικά πανεπιστήμια</w:t>
      </w:r>
      <w:r>
        <w:rPr>
          <w:rFonts w:eastAsia="Times New Roman"/>
          <w:szCs w:val="24"/>
        </w:rPr>
        <w:t>,</w:t>
      </w:r>
      <w:r w:rsidRPr="00902C5F">
        <w:rPr>
          <w:rFonts w:eastAsia="Times New Roman"/>
          <w:szCs w:val="24"/>
        </w:rPr>
        <w:t xml:space="preserve"> δεν είχαμε κα</w:t>
      </w:r>
      <w:r>
        <w:rPr>
          <w:rFonts w:eastAsia="Times New Roman"/>
          <w:szCs w:val="24"/>
        </w:rPr>
        <w:t>μ</w:t>
      </w:r>
      <w:r w:rsidRPr="00902C5F">
        <w:rPr>
          <w:rFonts w:eastAsia="Times New Roman"/>
          <w:szCs w:val="24"/>
        </w:rPr>
        <w:t>μία αμφιβολία</w:t>
      </w:r>
      <w:r>
        <w:rPr>
          <w:rFonts w:eastAsia="Times New Roman"/>
          <w:szCs w:val="24"/>
        </w:rPr>
        <w:t>,</w:t>
      </w:r>
      <w:r w:rsidRPr="00902C5F">
        <w:rPr>
          <w:rFonts w:eastAsia="Times New Roman"/>
          <w:szCs w:val="24"/>
        </w:rPr>
        <w:t xml:space="preserve"> αφού γνωρίζουμε την αλλεργία που έχετε σε κάθε τι που έχει σχέση με την ιδιωτική πρωτο</w:t>
      </w:r>
      <w:r w:rsidRPr="00902C5F">
        <w:rPr>
          <w:rFonts w:eastAsia="Times New Roman"/>
          <w:szCs w:val="24"/>
        </w:rPr>
        <w:t>βουλία</w:t>
      </w:r>
      <w:r>
        <w:rPr>
          <w:rFonts w:eastAsia="Times New Roman"/>
          <w:szCs w:val="24"/>
        </w:rPr>
        <w:t>,</w:t>
      </w:r>
      <w:r w:rsidRPr="00902C5F">
        <w:rPr>
          <w:rFonts w:eastAsia="Times New Roman"/>
          <w:szCs w:val="24"/>
        </w:rPr>
        <w:t xml:space="preserve"> </w:t>
      </w:r>
      <w:r>
        <w:rPr>
          <w:rFonts w:eastAsia="Times New Roman"/>
          <w:szCs w:val="24"/>
        </w:rPr>
        <w:t>π</w:t>
      </w:r>
      <w:r w:rsidRPr="00902C5F">
        <w:rPr>
          <w:rFonts w:eastAsia="Times New Roman"/>
          <w:szCs w:val="24"/>
        </w:rPr>
        <w:t>αρ</w:t>
      </w:r>
      <w:r>
        <w:rPr>
          <w:rFonts w:eastAsia="Times New Roman"/>
          <w:szCs w:val="24"/>
        </w:rPr>
        <w:t xml:space="preserve">’ </w:t>
      </w:r>
      <w:r w:rsidRPr="00902C5F">
        <w:rPr>
          <w:rFonts w:eastAsia="Times New Roman"/>
          <w:szCs w:val="24"/>
        </w:rPr>
        <w:t xml:space="preserve">ότι στην </w:t>
      </w:r>
      <w:r w:rsidRPr="00902C5F">
        <w:rPr>
          <w:rFonts w:eastAsia="Times New Roman"/>
          <w:szCs w:val="24"/>
        </w:rPr>
        <w:lastRenderedPageBreak/>
        <w:t>Ελλάδα συμβαίνει η παγκόσμια πρωτοτυπία να αναγνωρίζονται τα πτυχία άλλων πανεπιστημίων</w:t>
      </w:r>
      <w:r>
        <w:rPr>
          <w:rFonts w:eastAsia="Times New Roman"/>
          <w:szCs w:val="24"/>
        </w:rPr>
        <w:t>,</w:t>
      </w:r>
      <w:r w:rsidRPr="00902C5F">
        <w:rPr>
          <w:rFonts w:eastAsia="Times New Roman"/>
          <w:szCs w:val="24"/>
        </w:rPr>
        <w:t xml:space="preserve"> άλλων χωρών</w:t>
      </w:r>
      <w:r>
        <w:rPr>
          <w:rFonts w:eastAsia="Times New Roman"/>
          <w:szCs w:val="24"/>
        </w:rPr>
        <w:t>,</w:t>
      </w:r>
      <w:r w:rsidRPr="00902C5F">
        <w:rPr>
          <w:rFonts w:eastAsia="Times New Roman"/>
          <w:szCs w:val="24"/>
        </w:rPr>
        <w:t xml:space="preserve"> μη κρατικών πανεπιστημίων</w:t>
      </w:r>
      <w:r>
        <w:rPr>
          <w:rFonts w:eastAsia="Times New Roman"/>
          <w:szCs w:val="24"/>
        </w:rPr>
        <w:t>,</w:t>
      </w:r>
      <w:r w:rsidRPr="00902C5F">
        <w:rPr>
          <w:rFonts w:eastAsia="Times New Roman"/>
          <w:szCs w:val="24"/>
        </w:rPr>
        <w:t xml:space="preserve"> αλλά ταυτόχρονα</w:t>
      </w:r>
      <w:r>
        <w:rPr>
          <w:rFonts w:eastAsia="Times New Roman"/>
          <w:szCs w:val="24"/>
        </w:rPr>
        <w:t>,</w:t>
      </w:r>
      <w:r w:rsidRPr="00902C5F">
        <w:rPr>
          <w:rFonts w:eastAsia="Times New Roman"/>
          <w:szCs w:val="24"/>
        </w:rPr>
        <w:t xml:space="preserve"> να στερείται η δυνατότητα </w:t>
      </w:r>
      <w:r>
        <w:rPr>
          <w:rFonts w:eastAsia="Times New Roman"/>
          <w:szCs w:val="24"/>
        </w:rPr>
        <w:t xml:space="preserve">από </w:t>
      </w:r>
      <w:r w:rsidRPr="00902C5F">
        <w:rPr>
          <w:rFonts w:eastAsia="Times New Roman"/>
          <w:szCs w:val="24"/>
        </w:rPr>
        <w:t xml:space="preserve">τη χώρα μας να </w:t>
      </w:r>
      <w:r>
        <w:rPr>
          <w:rFonts w:eastAsia="Times New Roman"/>
          <w:szCs w:val="24"/>
        </w:rPr>
        <w:t xml:space="preserve">ιδρύει </w:t>
      </w:r>
      <w:r w:rsidRPr="00902C5F">
        <w:rPr>
          <w:rFonts w:eastAsia="Times New Roman"/>
          <w:szCs w:val="24"/>
        </w:rPr>
        <w:t>μη κρατικά</w:t>
      </w:r>
      <w:r>
        <w:rPr>
          <w:rFonts w:eastAsia="Times New Roman"/>
          <w:szCs w:val="24"/>
        </w:rPr>
        <w:t xml:space="preserve"> πανεπιστήμια, κα</w:t>
      </w:r>
      <w:r w:rsidRPr="00902C5F">
        <w:rPr>
          <w:rFonts w:eastAsia="Times New Roman"/>
          <w:szCs w:val="24"/>
        </w:rPr>
        <w:t>ι έτσι να</w:t>
      </w:r>
      <w:r w:rsidRPr="00902C5F">
        <w:rPr>
          <w:rFonts w:eastAsia="Times New Roman"/>
          <w:szCs w:val="24"/>
        </w:rPr>
        <w:t xml:space="preserve"> αναγκάζονται τα παιδιά μας να φεύγουν στο εξωτερικό</w:t>
      </w:r>
      <w:r>
        <w:rPr>
          <w:rFonts w:eastAsia="Times New Roman"/>
          <w:szCs w:val="24"/>
        </w:rPr>
        <w:t>,</w:t>
      </w:r>
      <w:r w:rsidRPr="00902C5F">
        <w:rPr>
          <w:rFonts w:eastAsia="Times New Roman"/>
          <w:szCs w:val="24"/>
        </w:rPr>
        <w:t xml:space="preserve"> ενώ την ίδια ώρα η Ελλάδα θα μπορούσε να είναι ένα περιφερειακό κέντρο ανώτατης εκπαίδευσης</w:t>
      </w:r>
      <w:r>
        <w:rPr>
          <w:rFonts w:eastAsia="Times New Roman"/>
          <w:szCs w:val="24"/>
        </w:rPr>
        <w:t>,</w:t>
      </w:r>
      <w:r w:rsidRPr="00902C5F">
        <w:rPr>
          <w:rFonts w:eastAsia="Times New Roman"/>
          <w:szCs w:val="24"/>
        </w:rPr>
        <w:t xml:space="preserve"> προσελκύοντας σημαντικές επενδύσεις και δημιουργώντας πραγματικές χιλιάδες θέσεις εργασίας</w:t>
      </w:r>
      <w:r>
        <w:rPr>
          <w:rFonts w:eastAsia="Times New Roman"/>
          <w:szCs w:val="24"/>
        </w:rPr>
        <w:t>.</w:t>
      </w:r>
    </w:p>
    <w:p w14:paraId="2E24789E" w14:textId="77777777" w:rsidR="00ED3BF8" w:rsidRDefault="009F432D">
      <w:pPr>
        <w:spacing w:after="0" w:line="600" w:lineRule="auto"/>
        <w:ind w:firstLine="720"/>
        <w:jc w:val="both"/>
        <w:rPr>
          <w:rFonts w:eastAsia="Times New Roman"/>
          <w:szCs w:val="24"/>
        </w:rPr>
      </w:pPr>
      <w:r>
        <w:rPr>
          <w:rFonts w:eastAsia="Times New Roman"/>
          <w:szCs w:val="24"/>
        </w:rPr>
        <w:t>Η</w:t>
      </w:r>
      <w:r w:rsidRPr="00902C5F">
        <w:rPr>
          <w:rFonts w:eastAsia="Times New Roman"/>
          <w:szCs w:val="24"/>
        </w:rPr>
        <w:t xml:space="preserve"> υποκρισία </w:t>
      </w:r>
      <w:r>
        <w:rPr>
          <w:rFonts w:eastAsia="Times New Roman"/>
          <w:szCs w:val="24"/>
        </w:rPr>
        <w:t>σας,</w:t>
      </w:r>
      <w:r w:rsidRPr="00902C5F">
        <w:rPr>
          <w:rFonts w:eastAsia="Times New Roman"/>
          <w:szCs w:val="24"/>
        </w:rPr>
        <w:t xml:space="preserve"> </w:t>
      </w:r>
      <w:r>
        <w:rPr>
          <w:rFonts w:eastAsia="Times New Roman"/>
          <w:szCs w:val="24"/>
        </w:rPr>
        <w:t>όμως,</w:t>
      </w:r>
      <w:r w:rsidRPr="00902C5F">
        <w:rPr>
          <w:rFonts w:eastAsia="Times New Roman"/>
          <w:szCs w:val="24"/>
        </w:rPr>
        <w:t xml:space="preserve"> έγκειται ότι στα λόγια </w:t>
      </w:r>
      <w:r>
        <w:rPr>
          <w:rFonts w:eastAsia="Times New Roman"/>
          <w:szCs w:val="24"/>
        </w:rPr>
        <w:t>ε</w:t>
      </w:r>
      <w:r w:rsidRPr="00902C5F">
        <w:rPr>
          <w:rFonts w:eastAsia="Times New Roman"/>
          <w:szCs w:val="24"/>
        </w:rPr>
        <w:t>νδιαφέρεστε για τη δημόσια παιδεία</w:t>
      </w:r>
      <w:r>
        <w:rPr>
          <w:rFonts w:eastAsia="Times New Roman"/>
          <w:szCs w:val="24"/>
        </w:rPr>
        <w:t>,</w:t>
      </w:r>
      <w:r w:rsidRPr="00902C5F">
        <w:rPr>
          <w:rFonts w:eastAsia="Times New Roman"/>
          <w:szCs w:val="24"/>
        </w:rPr>
        <w:t xml:space="preserve"> αλλά δεν επιτρέπετ</w:t>
      </w:r>
      <w:r>
        <w:rPr>
          <w:rFonts w:eastAsia="Times New Roman"/>
          <w:szCs w:val="24"/>
        </w:rPr>
        <w:t>ε</w:t>
      </w:r>
      <w:r w:rsidRPr="00902C5F">
        <w:rPr>
          <w:rFonts w:eastAsia="Times New Roman"/>
          <w:szCs w:val="24"/>
        </w:rPr>
        <w:t xml:space="preserve"> στα παιδιά όλων των στρωμάτων να αποκτούν ίσες ευκαιρίες και εφόδια στη ζωή </w:t>
      </w:r>
      <w:r>
        <w:rPr>
          <w:rFonts w:eastAsia="Times New Roman"/>
          <w:szCs w:val="24"/>
        </w:rPr>
        <w:t>τους,</w:t>
      </w:r>
      <w:r w:rsidRPr="00902C5F">
        <w:rPr>
          <w:rFonts w:eastAsia="Times New Roman"/>
          <w:szCs w:val="24"/>
        </w:rPr>
        <w:t xml:space="preserve"> ειδικά στα παιδιά των φτωχό</w:t>
      </w:r>
      <w:r>
        <w:rPr>
          <w:rFonts w:eastAsia="Times New Roman"/>
          <w:szCs w:val="24"/>
        </w:rPr>
        <w:t>τερων</w:t>
      </w:r>
      <w:r w:rsidRPr="00902C5F">
        <w:rPr>
          <w:rFonts w:eastAsia="Times New Roman"/>
          <w:szCs w:val="24"/>
        </w:rPr>
        <w:t xml:space="preserve"> οικογενειών</w:t>
      </w:r>
      <w:r>
        <w:rPr>
          <w:rFonts w:eastAsia="Times New Roman"/>
          <w:szCs w:val="24"/>
        </w:rPr>
        <w:t>.</w:t>
      </w:r>
      <w:r w:rsidRPr="00902C5F">
        <w:rPr>
          <w:rFonts w:eastAsia="Times New Roman"/>
          <w:szCs w:val="24"/>
        </w:rPr>
        <w:t xml:space="preserve"> </w:t>
      </w:r>
      <w:r>
        <w:rPr>
          <w:rFonts w:eastAsia="Times New Roman"/>
          <w:szCs w:val="24"/>
        </w:rPr>
        <w:t>Τ</w:t>
      </w:r>
      <w:r w:rsidRPr="00902C5F">
        <w:rPr>
          <w:rFonts w:eastAsia="Times New Roman"/>
          <w:szCs w:val="24"/>
        </w:rPr>
        <w:t xml:space="preserve">ην ίδια ώρα </w:t>
      </w:r>
      <w:r>
        <w:rPr>
          <w:rFonts w:eastAsia="Times New Roman"/>
          <w:szCs w:val="24"/>
        </w:rPr>
        <w:t>εσείς,</w:t>
      </w:r>
      <w:r w:rsidRPr="00902C5F">
        <w:rPr>
          <w:rFonts w:eastAsia="Times New Roman"/>
          <w:szCs w:val="24"/>
        </w:rPr>
        <w:t xml:space="preserve"> με χαρακτηριστικότερο </w:t>
      </w:r>
      <w:r w:rsidRPr="00902C5F">
        <w:rPr>
          <w:rFonts w:eastAsia="Times New Roman"/>
          <w:szCs w:val="24"/>
        </w:rPr>
        <w:t>παράδειγμα</w:t>
      </w:r>
      <w:r>
        <w:rPr>
          <w:rFonts w:eastAsia="Times New Roman"/>
          <w:szCs w:val="24"/>
        </w:rPr>
        <w:t>,</w:t>
      </w:r>
      <w:r w:rsidRPr="00902C5F">
        <w:rPr>
          <w:rFonts w:eastAsia="Times New Roman"/>
          <w:szCs w:val="24"/>
        </w:rPr>
        <w:t xml:space="preserve"> βέβαια</w:t>
      </w:r>
      <w:r>
        <w:rPr>
          <w:rFonts w:eastAsia="Times New Roman"/>
          <w:szCs w:val="24"/>
        </w:rPr>
        <w:t>,</w:t>
      </w:r>
      <w:r w:rsidRPr="00902C5F">
        <w:rPr>
          <w:rFonts w:eastAsia="Times New Roman"/>
          <w:szCs w:val="24"/>
        </w:rPr>
        <w:t xml:space="preserve"> τον Πρωθυπουργό και </w:t>
      </w:r>
      <w:r>
        <w:rPr>
          <w:rFonts w:eastAsia="Times New Roman"/>
          <w:szCs w:val="24"/>
        </w:rPr>
        <w:t>Π</w:t>
      </w:r>
      <w:r w:rsidRPr="00902C5F">
        <w:rPr>
          <w:rFonts w:eastAsia="Times New Roman"/>
          <w:szCs w:val="24"/>
        </w:rPr>
        <w:t>ρόεδρο του ΣΥΡΙΖΑ κ</w:t>
      </w:r>
      <w:r>
        <w:rPr>
          <w:rFonts w:eastAsia="Times New Roman"/>
          <w:szCs w:val="24"/>
        </w:rPr>
        <w:t>.</w:t>
      </w:r>
      <w:r w:rsidRPr="00902C5F">
        <w:rPr>
          <w:rFonts w:eastAsia="Times New Roman"/>
          <w:szCs w:val="24"/>
        </w:rPr>
        <w:t xml:space="preserve"> Αλέξη Τσίπρα</w:t>
      </w:r>
      <w:r>
        <w:rPr>
          <w:rFonts w:eastAsia="Times New Roman"/>
          <w:szCs w:val="24"/>
        </w:rPr>
        <w:t>,</w:t>
      </w:r>
      <w:r w:rsidRPr="00902C5F">
        <w:rPr>
          <w:rFonts w:eastAsia="Times New Roman"/>
          <w:szCs w:val="24"/>
        </w:rPr>
        <w:t xml:space="preserve"> στέλνετε τα παιδιά σας σε ιδιωτικά σχολεία </w:t>
      </w:r>
      <w:r>
        <w:rPr>
          <w:rFonts w:eastAsia="Times New Roman"/>
          <w:szCs w:val="24"/>
        </w:rPr>
        <w:t>-</w:t>
      </w:r>
      <w:r w:rsidRPr="00902C5F">
        <w:rPr>
          <w:rFonts w:eastAsia="Times New Roman"/>
          <w:szCs w:val="24"/>
        </w:rPr>
        <w:t>και καλά κάνετε</w:t>
      </w:r>
      <w:r>
        <w:rPr>
          <w:rFonts w:eastAsia="Times New Roman"/>
          <w:szCs w:val="24"/>
        </w:rPr>
        <w:t>-</w:t>
      </w:r>
      <w:r w:rsidRPr="00902C5F">
        <w:rPr>
          <w:rFonts w:eastAsia="Times New Roman"/>
          <w:szCs w:val="24"/>
        </w:rPr>
        <w:t xml:space="preserve"> δείχνοντας</w:t>
      </w:r>
      <w:r>
        <w:rPr>
          <w:rFonts w:eastAsia="Times New Roman"/>
          <w:szCs w:val="24"/>
        </w:rPr>
        <w:t>,</w:t>
      </w:r>
      <w:r w:rsidRPr="00902C5F">
        <w:rPr>
          <w:rFonts w:eastAsia="Times New Roman"/>
          <w:szCs w:val="24"/>
        </w:rPr>
        <w:t xml:space="preserve"> </w:t>
      </w:r>
      <w:r>
        <w:rPr>
          <w:rFonts w:eastAsia="Times New Roman"/>
          <w:szCs w:val="24"/>
        </w:rPr>
        <w:t>όμως,</w:t>
      </w:r>
      <w:r w:rsidRPr="00902C5F">
        <w:rPr>
          <w:rFonts w:eastAsia="Times New Roman"/>
          <w:szCs w:val="24"/>
        </w:rPr>
        <w:t xml:space="preserve"> έτσι στην πράξη ότι δεν εμπιστεύεστε το δημόσιο </w:t>
      </w:r>
      <w:r>
        <w:rPr>
          <w:rFonts w:eastAsia="Times New Roman"/>
          <w:szCs w:val="24"/>
        </w:rPr>
        <w:t>εκπαιδευτικό</w:t>
      </w:r>
      <w:r w:rsidRPr="00902C5F">
        <w:rPr>
          <w:rFonts w:eastAsia="Times New Roman"/>
          <w:szCs w:val="24"/>
        </w:rPr>
        <w:t xml:space="preserve"> σύστημα</w:t>
      </w:r>
      <w:r>
        <w:rPr>
          <w:rFonts w:eastAsia="Times New Roman"/>
          <w:szCs w:val="24"/>
        </w:rPr>
        <w:t xml:space="preserve">. </w:t>
      </w:r>
    </w:p>
    <w:p w14:paraId="2E24789F" w14:textId="77777777" w:rsidR="00ED3BF8" w:rsidRDefault="009F432D">
      <w:pPr>
        <w:spacing w:after="0" w:line="600" w:lineRule="auto"/>
        <w:ind w:firstLine="720"/>
        <w:jc w:val="both"/>
        <w:rPr>
          <w:rFonts w:eastAsia="Times New Roman"/>
          <w:szCs w:val="24"/>
        </w:rPr>
      </w:pPr>
      <w:r>
        <w:rPr>
          <w:rFonts w:eastAsia="Times New Roman"/>
          <w:szCs w:val="24"/>
        </w:rPr>
        <w:lastRenderedPageBreak/>
        <w:t xml:space="preserve">Φέρνετε, </w:t>
      </w:r>
      <w:r w:rsidRPr="00902C5F">
        <w:rPr>
          <w:rFonts w:eastAsia="Times New Roman"/>
          <w:szCs w:val="24"/>
        </w:rPr>
        <w:t>λοιπόν</w:t>
      </w:r>
      <w:r>
        <w:rPr>
          <w:rFonts w:eastAsia="Times New Roman"/>
          <w:szCs w:val="24"/>
        </w:rPr>
        <w:t>,</w:t>
      </w:r>
      <w:r w:rsidRPr="00902C5F">
        <w:rPr>
          <w:rFonts w:eastAsia="Times New Roman"/>
          <w:szCs w:val="24"/>
        </w:rPr>
        <w:t xml:space="preserve"> ένα νομοσχέδιο άρον-άρον</w:t>
      </w:r>
      <w:r>
        <w:rPr>
          <w:rFonts w:eastAsia="Times New Roman"/>
          <w:szCs w:val="24"/>
        </w:rPr>
        <w:t>,</w:t>
      </w:r>
      <w:r w:rsidRPr="00902C5F">
        <w:rPr>
          <w:rFonts w:eastAsia="Times New Roman"/>
          <w:szCs w:val="24"/>
        </w:rPr>
        <w:t xml:space="preserve"> λίγες μέρες πριν το Πάσχα</w:t>
      </w:r>
      <w:r>
        <w:rPr>
          <w:rFonts w:eastAsia="Times New Roman"/>
          <w:szCs w:val="24"/>
        </w:rPr>
        <w:t>,</w:t>
      </w:r>
      <w:r w:rsidRPr="00902C5F">
        <w:rPr>
          <w:rFonts w:eastAsia="Times New Roman"/>
          <w:szCs w:val="24"/>
        </w:rPr>
        <w:t xml:space="preserve"> ένα νομοσχέδιο που και καλά κουβεντιάζ</w:t>
      </w:r>
      <w:r>
        <w:rPr>
          <w:rFonts w:eastAsia="Times New Roman"/>
          <w:szCs w:val="24"/>
        </w:rPr>
        <w:t>α</w:t>
      </w:r>
      <w:r w:rsidRPr="00902C5F">
        <w:rPr>
          <w:rFonts w:eastAsia="Times New Roman"/>
          <w:szCs w:val="24"/>
        </w:rPr>
        <w:t xml:space="preserve">τε εδώ και δύο χρόνια </w:t>
      </w:r>
      <w:r>
        <w:rPr>
          <w:rFonts w:eastAsia="Times New Roman"/>
          <w:szCs w:val="24"/>
        </w:rPr>
        <w:t>κ</w:t>
      </w:r>
      <w:r w:rsidRPr="00902C5F">
        <w:rPr>
          <w:rFonts w:eastAsia="Times New Roman"/>
          <w:szCs w:val="24"/>
        </w:rPr>
        <w:t>αι μάλιστα με τη διαδικασία του επείγοντος</w:t>
      </w:r>
      <w:r>
        <w:rPr>
          <w:rFonts w:eastAsia="Times New Roman"/>
          <w:szCs w:val="24"/>
        </w:rPr>
        <w:t>.</w:t>
      </w:r>
      <w:r w:rsidRPr="00902C5F">
        <w:rPr>
          <w:rFonts w:eastAsia="Times New Roman"/>
          <w:szCs w:val="24"/>
        </w:rPr>
        <w:t xml:space="preserve"> </w:t>
      </w:r>
      <w:r>
        <w:rPr>
          <w:rFonts w:eastAsia="Times New Roman"/>
          <w:szCs w:val="24"/>
        </w:rPr>
        <w:t>Α</w:t>
      </w:r>
      <w:r w:rsidRPr="00902C5F">
        <w:rPr>
          <w:rFonts w:eastAsia="Times New Roman"/>
          <w:szCs w:val="24"/>
        </w:rPr>
        <w:t xml:space="preserve">πό τα μεσάνυχτα της Τρίτης που μας πέρασε μέχρι την Τετάρτη το μεσημέρι που ήρθε το νομοσχέδιο </w:t>
      </w:r>
      <w:r w:rsidRPr="00902C5F">
        <w:rPr>
          <w:rFonts w:eastAsia="Times New Roman"/>
          <w:szCs w:val="24"/>
        </w:rPr>
        <w:t>στη Βουλή</w:t>
      </w:r>
      <w:r>
        <w:rPr>
          <w:rFonts w:eastAsia="Times New Roman"/>
          <w:szCs w:val="24"/>
        </w:rPr>
        <w:t>,</w:t>
      </w:r>
      <w:r w:rsidRPr="00902C5F">
        <w:rPr>
          <w:rFonts w:eastAsia="Times New Roman"/>
          <w:szCs w:val="24"/>
        </w:rPr>
        <w:t xml:space="preserve"> έπρεπε με κάποιον μαγικό τρόπο εμείς να μελετήσουμε </w:t>
      </w:r>
      <w:r>
        <w:rPr>
          <w:rFonts w:eastAsia="Times New Roman"/>
          <w:szCs w:val="24"/>
        </w:rPr>
        <w:t>διακόσια είκοσι έξι</w:t>
      </w:r>
      <w:r w:rsidRPr="00902C5F">
        <w:rPr>
          <w:rFonts w:eastAsia="Times New Roman"/>
          <w:szCs w:val="24"/>
        </w:rPr>
        <w:t xml:space="preserve"> άρθρα και χίλι</w:t>
      </w:r>
      <w:r>
        <w:rPr>
          <w:rFonts w:eastAsia="Times New Roman"/>
          <w:szCs w:val="24"/>
        </w:rPr>
        <w:t>ες</w:t>
      </w:r>
      <w:r w:rsidRPr="00902C5F">
        <w:rPr>
          <w:rFonts w:eastAsia="Times New Roman"/>
          <w:szCs w:val="24"/>
        </w:rPr>
        <w:t xml:space="preserve"> </w:t>
      </w:r>
      <w:proofErr w:type="spellStart"/>
      <w:r w:rsidRPr="00902C5F">
        <w:rPr>
          <w:rFonts w:eastAsia="Times New Roman"/>
          <w:szCs w:val="24"/>
        </w:rPr>
        <w:t>εκατόν</w:t>
      </w:r>
      <w:proofErr w:type="spellEnd"/>
      <w:r w:rsidRPr="00902C5F">
        <w:rPr>
          <w:rFonts w:eastAsia="Times New Roman"/>
          <w:szCs w:val="24"/>
        </w:rPr>
        <w:t xml:space="preserve"> είκοσι σελίδες</w:t>
      </w:r>
      <w:r>
        <w:rPr>
          <w:rFonts w:eastAsia="Times New Roman"/>
          <w:szCs w:val="24"/>
        </w:rPr>
        <w:t>.</w:t>
      </w:r>
      <w:r w:rsidRPr="00902C5F">
        <w:rPr>
          <w:rFonts w:eastAsia="Times New Roman"/>
          <w:szCs w:val="24"/>
        </w:rPr>
        <w:t xml:space="preserve"> </w:t>
      </w:r>
      <w:r>
        <w:rPr>
          <w:rFonts w:eastAsia="Times New Roman"/>
          <w:szCs w:val="24"/>
        </w:rPr>
        <w:t>Α</w:t>
      </w:r>
      <w:r w:rsidRPr="00902C5F">
        <w:rPr>
          <w:rFonts w:eastAsia="Times New Roman"/>
          <w:szCs w:val="24"/>
        </w:rPr>
        <w:t>φήνω στην άκρη τ</w:t>
      </w:r>
      <w:r>
        <w:rPr>
          <w:rFonts w:eastAsia="Times New Roman"/>
          <w:szCs w:val="24"/>
        </w:rPr>
        <w:t>ι</w:t>
      </w:r>
      <w:r w:rsidRPr="00902C5F">
        <w:rPr>
          <w:rFonts w:eastAsia="Times New Roman"/>
          <w:szCs w:val="24"/>
        </w:rPr>
        <w:t>ς τροπολογί</w:t>
      </w:r>
      <w:r>
        <w:rPr>
          <w:rFonts w:eastAsia="Times New Roman"/>
          <w:szCs w:val="24"/>
        </w:rPr>
        <w:t>ε</w:t>
      </w:r>
      <w:r w:rsidRPr="00902C5F">
        <w:rPr>
          <w:rFonts w:eastAsia="Times New Roman"/>
          <w:szCs w:val="24"/>
        </w:rPr>
        <w:t xml:space="preserve">ς που μας </w:t>
      </w:r>
      <w:r>
        <w:rPr>
          <w:rFonts w:eastAsia="Times New Roman"/>
          <w:szCs w:val="24"/>
        </w:rPr>
        <w:t>φέρνετε</w:t>
      </w:r>
      <w:r w:rsidRPr="00902C5F">
        <w:rPr>
          <w:rFonts w:eastAsia="Times New Roman"/>
          <w:szCs w:val="24"/>
        </w:rPr>
        <w:t xml:space="preserve"> σήμερα κατά </w:t>
      </w:r>
      <w:proofErr w:type="spellStart"/>
      <w:r w:rsidRPr="00902C5F">
        <w:rPr>
          <w:rFonts w:eastAsia="Times New Roman"/>
          <w:szCs w:val="24"/>
        </w:rPr>
        <w:t>ριπάς</w:t>
      </w:r>
      <w:proofErr w:type="spellEnd"/>
      <w:r>
        <w:rPr>
          <w:rFonts w:eastAsia="Times New Roman"/>
          <w:szCs w:val="24"/>
        </w:rPr>
        <w:t>.</w:t>
      </w:r>
      <w:r w:rsidRPr="00902C5F">
        <w:rPr>
          <w:rFonts w:eastAsia="Times New Roman"/>
          <w:szCs w:val="24"/>
        </w:rPr>
        <w:t xml:space="preserve"> </w:t>
      </w:r>
      <w:r>
        <w:rPr>
          <w:rFonts w:eastAsia="Times New Roman"/>
          <w:szCs w:val="24"/>
        </w:rPr>
        <w:t>Α</w:t>
      </w:r>
      <w:r w:rsidRPr="00902C5F">
        <w:rPr>
          <w:rFonts w:eastAsia="Times New Roman"/>
          <w:szCs w:val="24"/>
        </w:rPr>
        <w:t>υτό</w:t>
      </w:r>
      <w:r>
        <w:rPr>
          <w:rFonts w:eastAsia="Times New Roman"/>
          <w:szCs w:val="24"/>
        </w:rPr>
        <w:t>,</w:t>
      </w:r>
      <w:r w:rsidRPr="00902C5F">
        <w:rPr>
          <w:rFonts w:eastAsia="Times New Roman"/>
          <w:szCs w:val="24"/>
        </w:rPr>
        <w:t xml:space="preserve"> </w:t>
      </w:r>
      <w:r>
        <w:rPr>
          <w:rFonts w:eastAsia="Times New Roman"/>
          <w:szCs w:val="24"/>
        </w:rPr>
        <w:t>κ</w:t>
      </w:r>
      <w:r w:rsidRPr="00902C5F">
        <w:rPr>
          <w:rFonts w:eastAsia="Times New Roman"/>
          <w:szCs w:val="24"/>
        </w:rPr>
        <w:t>ύριε Υπουργέ</w:t>
      </w:r>
      <w:r>
        <w:rPr>
          <w:rFonts w:eastAsia="Times New Roman"/>
          <w:szCs w:val="24"/>
        </w:rPr>
        <w:t>,</w:t>
      </w:r>
      <w:r w:rsidRPr="00902C5F">
        <w:rPr>
          <w:rFonts w:eastAsia="Times New Roman"/>
          <w:szCs w:val="24"/>
        </w:rPr>
        <w:t xml:space="preserve"> δεν είναι κοινοβουλευτική διαδικασία</w:t>
      </w:r>
      <w:r>
        <w:rPr>
          <w:rFonts w:eastAsia="Times New Roman"/>
          <w:szCs w:val="24"/>
        </w:rPr>
        <w:t>.</w:t>
      </w:r>
      <w:r w:rsidRPr="00902C5F">
        <w:rPr>
          <w:rFonts w:eastAsia="Times New Roman"/>
          <w:szCs w:val="24"/>
        </w:rPr>
        <w:t xml:space="preserve"> </w:t>
      </w:r>
      <w:r>
        <w:rPr>
          <w:rFonts w:eastAsia="Times New Roman"/>
          <w:szCs w:val="24"/>
        </w:rPr>
        <w:t>Αυτό εί</w:t>
      </w:r>
      <w:r>
        <w:rPr>
          <w:rFonts w:eastAsia="Times New Roman"/>
          <w:szCs w:val="24"/>
        </w:rPr>
        <w:t xml:space="preserve">ναι ευτελισμός </w:t>
      </w:r>
      <w:r w:rsidRPr="00902C5F">
        <w:rPr>
          <w:rFonts w:eastAsia="Times New Roman"/>
          <w:szCs w:val="24"/>
        </w:rPr>
        <w:t xml:space="preserve">της κοινοβουλευτικής διαδικασίας και εμπαιγμός των </w:t>
      </w:r>
      <w:r>
        <w:rPr>
          <w:rFonts w:eastAsia="Times New Roman"/>
          <w:szCs w:val="24"/>
        </w:rPr>
        <w:t xml:space="preserve">Βουλευτών, </w:t>
      </w:r>
      <w:r w:rsidRPr="00902C5F">
        <w:rPr>
          <w:rFonts w:eastAsia="Times New Roman"/>
          <w:szCs w:val="24"/>
        </w:rPr>
        <w:t>εμπαιγμός των ακαδημαϊκών</w:t>
      </w:r>
      <w:r>
        <w:rPr>
          <w:rFonts w:eastAsia="Times New Roman"/>
          <w:szCs w:val="24"/>
        </w:rPr>
        <w:t xml:space="preserve">, </w:t>
      </w:r>
      <w:r w:rsidRPr="00902C5F">
        <w:rPr>
          <w:rFonts w:eastAsia="Times New Roman"/>
          <w:szCs w:val="24"/>
        </w:rPr>
        <w:t>των μαθητών</w:t>
      </w:r>
      <w:r>
        <w:rPr>
          <w:rFonts w:eastAsia="Times New Roman"/>
          <w:szCs w:val="24"/>
        </w:rPr>
        <w:t>,</w:t>
      </w:r>
      <w:r w:rsidRPr="00902C5F">
        <w:rPr>
          <w:rFonts w:eastAsia="Times New Roman"/>
          <w:szCs w:val="24"/>
        </w:rPr>
        <w:t xml:space="preserve"> των σπουδαστών</w:t>
      </w:r>
      <w:r>
        <w:rPr>
          <w:rFonts w:eastAsia="Times New Roman"/>
          <w:szCs w:val="24"/>
        </w:rPr>
        <w:t>,</w:t>
      </w:r>
      <w:r w:rsidRPr="00902C5F">
        <w:rPr>
          <w:rFonts w:eastAsia="Times New Roman"/>
          <w:szCs w:val="24"/>
        </w:rPr>
        <w:t xml:space="preserve"> των οικογενειών </w:t>
      </w:r>
      <w:r>
        <w:rPr>
          <w:rFonts w:eastAsia="Times New Roman"/>
          <w:szCs w:val="24"/>
        </w:rPr>
        <w:t>τους.</w:t>
      </w:r>
      <w:r w:rsidRPr="00902C5F">
        <w:rPr>
          <w:rFonts w:eastAsia="Times New Roman"/>
          <w:szCs w:val="24"/>
        </w:rPr>
        <w:t xml:space="preserve"> </w:t>
      </w:r>
    </w:p>
    <w:p w14:paraId="2E2478A0" w14:textId="77777777" w:rsidR="00ED3BF8" w:rsidRDefault="009F432D">
      <w:pPr>
        <w:spacing w:after="0" w:line="600" w:lineRule="auto"/>
        <w:ind w:firstLine="720"/>
        <w:jc w:val="both"/>
        <w:rPr>
          <w:rFonts w:eastAsia="Times New Roman"/>
          <w:szCs w:val="24"/>
        </w:rPr>
      </w:pPr>
      <w:r w:rsidRPr="00902C5F">
        <w:rPr>
          <w:rFonts w:eastAsia="Times New Roman"/>
          <w:szCs w:val="24"/>
        </w:rPr>
        <w:t xml:space="preserve">Η </w:t>
      </w:r>
      <w:r>
        <w:rPr>
          <w:rFonts w:eastAsia="Times New Roman"/>
          <w:szCs w:val="24"/>
        </w:rPr>
        <w:t>α</w:t>
      </w:r>
      <w:r w:rsidRPr="00902C5F">
        <w:rPr>
          <w:rFonts w:eastAsia="Times New Roman"/>
          <w:szCs w:val="24"/>
        </w:rPr>
        <w:t xml:space="preserve">ποτυχία </w:t>
      </w:r>
      <w:r>
        <w:rPr>
          <w:rFonts w:eastAsia="Times New Roman"/>
          <w:szCs w:val="24"/>
        </w:rPr>
        <w:t>μ</w:t>
      </w:r>
      <w:r w:rsidRPr="00902C5F">
        <w:rPr>
          <w:rFonts w:eastAsia="Times New Roman"/>
          <w:szCs w:val="24"/>
        </w:rPr>
        <w:t xml:space="preserve">άλιστα </w:t>
      </w:r>
      <w:r>
        <w:rPr>
          <w:rFonts w:eastAsia="Times New Roman"/>
          <w:szCs w:val="24"/>
        </w:rPr>
        <w:t>τη</w:t>
      </w:r>
      <w:r w:rsidRPr="00902C5F">
        <w:rPr>
          <w:rFonts w:eastAsia="Times New Roman"/>
          <w:szCs w:val="24"/>
        </w:rPr>
        <w:t>ς διαδικασί</w:t>
      </w:r>
      <w:r>
        <w:rPr>
          <w:rFonts w:eastAsia="Times New Roman"/>
          <w:szCs w:val="24"/>
        </w:rPr>
        <w:t>ας</w:t>
      </w:r>
      <w:r w:rsidRPr="00902C5F">
        <w:rPr>
          <w:rFonts w:eastAsia="Times New Roman"/>
          <w:szCs w:val="24"/>
        </w:rPr>
        <w:t xml:space="preserve"> που προηγήθηκε φαίνεται και από όσα </w:t>
      </w:r>
      <w:r>
        <w:rPr>
          <w:rFonts w:eastAsia="Times New Roman"/>
          <w:szCs w:val="24"/>
        </w:rPr>
        <w:t xml:space="preserve">ακούστηκαν και </w:t>
      </w:r>
      <w:r w:rsidRPr="00902C5F">
        <w:rPr>
          <w:rFonts w:eastAsia="Times New Roman"/>
          <w:szCs w:val="24"/>
        </w:rPr>
        <w:t xml:space="preserve">δήλωσαν οι </w:t>
      </w:r>
      <w:r w:rsidRPr="00902C5F">
        <w:rPr>
          <w:rFonts w:eastAsia="Times New Roman"/>
          <w:szCs w:val="24"/>
        </w:rPr>
        <w:t>φορείς οι οποίοι κλήθηκαν στην ακρόαση</w:t>
      </w:r>
      <w:r>
        <w:rPr>
          <w:rFonts w:eastAsia="Times New Roman"/>
          <w:szCs w:val="24"/>
        </w:rPr>
        <w:t>.</w:t>
      </w:r>
      <w:r w:rsidRPr="00902C5F">
        <w:rPr>
          <w:rFonts w:eastAsia="Times New Roman"/>
          <w:szCs w:val="24"/>
        </w:rPr>
        <w:t xml:space="preserve"> </w:t>
      </w:r>
      <w:r>
        <w:rPr>
          <w:rFonts w:eastAsia="Times New Roman"/>
          <w:szCs w:val="24"/>
        </w:rPr>
        <w:t>Λ</w:t>
      </w:r>
      <w:r w:rsidRPr="00902C5F">
        <w:rPr>
          <w:rFonts w:eastAsia="Times New Roman"/>
          <w:szCs w:val="24"/>
        </w:rPr>
        <w:t xml:space="preserve">έξεις </w:t>
      </w:r>
      <w:r>
        <w:rPr>
          <w:rFonts w:eastAsia="Times New Roman"/>
          <w:szCs w:val="24"/>
        </w:rPr>
        <w:t>κ</w:t>
      </w:r>
      <w:r w:rsidRPr="00902C5F">
        <w:rPr>
          <w:rFonts w:eastAsia="Times New Roman"/>
          <w:szCs w:val="24"/>
        </w:rPr>
        <w:t xml:space="preserve">αι </w:t>
      </w:r>
      <w:r>
        <w:rPr>
          <w:rFonts w:eastAsia="Times New Roman"/>
          <w:szCs w:val="24"/>
        </w:rPr>
        <w:t>εκ</w:t>
      </w:r>
      <w:r w:rsidRPr="00902C5F">
        <w:rPr>
          <w:rFonts w:eastAsia="Times New Roman"/>
          <w:szCs w:val="24"/>
        </w:rPr>
        <w:t xml:space="preserve">φράσεις όπως </w:t>
      </w:r>
      <w:r>
        <w:rPr>
          <w:rFonts w:eastAsia="Times New Roman"/>
          <w:szCs w:val="24"/>
        </w:rPr>
        <w:t>«</w:t>
      </w:r>
      <w:r w:rsidRPr="00902C5F">
        <w:rPr>
          <w:rFonts w:eastAsia="Times New Roman"/>
          <w:szCs w:val="24"/>
        </w:rPr>
        <w:t>ακαδημαϊκό πραξικόπημα</w:t>
      </w:r>
      <w:r>
        <w:rPr>
          <w:rFonts w:eastAsia="Times New Roman"/>
          <w:szCs w:val="24"/>
        </w:rPr>
        <w:t>»,</w:t>
      </w:r>
      <w:r w:rsidRPr="00902C5F">
        <w:rPr>
          <w:rFonts w:eastAsia="Times New Roman"/>
          <w:szCs w:val="24"/>
        </w:rPr>
        <w:t xml:space="preserve"> </w:t>
      </w:r>
      <w:r>
        <w:rPr>
          <w:rFonts w:eastAsia="Times New Roman"/>
          <w:szCs w:val="24"/>
        </w:rPr>
        <w:t>«</w:t>
      </w:r>
      <w:r w:rsidRPr="00902C5F">
        <w:rPr>
          <w:rFonts w:eastAsia="Times New Roman"/>
          <w:szCs w:val="24"/>
        </w:rPr>
        <w:t>έγκλημα</w:t>
      </w:r>
      <w:r>
        <w:rPr>
          <w:rFonts w:eastAsia="Times New Roman"/>
          <w:szCs w:val="24"/>
        </w:rPr>
        <w:t>»,</w:t>
      </w:r>
      <w:r w:rsidRPr="00902C5F">
        <w:rPr>
          <w:rFonts w:eastAsia="Times New Roman"/>
          <w:szCs w:val="24"/>
        </w:rPr>
        <w:t xml:space="preserve"> </w:t>
      </w:r>
      <w:r>
        <w:rPr>
          <w:rFonts w:eastAsia="Times New Roman"/>
          <w:szCs w:val="24"/>
        </w:rPr>
        <w:t>«</w:t>
      </w:r>
      <w:r w:rsidRPr="00902C5F">
        <w:rPr>
          <w:rFonts w:eastAsia="Times New Roman"/>
          <w:szCs w:val="24"/>
        </w:rPr>
        <w:t>παραβίαση ακαδημαϊκών αρχών</w:t>
      </w:r>
      <w:r>
        <w:rPr>
          <w:rFonts w:eastAsia="Times New Roman"/>
          <w:szCs w:val="24"/>
        </w:rPr>
        <w:t>»,</w:t>
      </w:r>
      <w:r w:rsidRPr="00902C5F">
        <w:rPr>
          <w:rFonts w:eastAsia="Times New Roman"/>
          <w:szCs w:val="24"/>
        </w:rPr>
        <w:t xml:space="preserve"> </w:t>
      </w:r>
      <w:r>
        <w:rPr>
          <w:rFonts w:eastAsia="Times New Roman"/>
          <w:szCs w:val="24"/>
        </w:rPr>
        <w:t>«</w:t>
      </w:r>
      <w:r w:rsidRPr="00902C5F">
        <w:rPr>
          <w:rFonts w:eastAsia="Times New Roman"/>
          <w:szCs w:val="24"/>
        </w:rPr>
        <w:t xml:space="preserve">τεχνητή </w:t>
      </w:r>
      <w:proofErr w:type="spellStart"/>
      <w:r w:rsidRPr="00902C5F">
        <w:rPr>
          <w:rFonts w:eastAsia="Times New Roman"/>
          <w:szCs w:val="24"/>
        </w:rPr>
        <w:t>πανεπιστημιοποίηση</w:t>
      </w:r>
      <w:proofErr w:type="spellEnd"/>
      <w:r>
        <w:rPr>
          <w:rFonts w:eastAsia="Times New Roman"/>
          <w:szCs w:val="24"/>
        </w:rPr>
        <w:t>»,</w:t>
      </w:r>
      <w:r w:rsidRPr="00902C5F">
        <w:rPr>
          <w:rFonts w:eastAsia="Times New Roman"/>
          <w:szCs w:val="24"/>
        </w:rPr>
        <w:t xml:space="preserve"> ακούγονται αυτές τις μέρες από τους επίσημους φορείς π</w:t>
      </w:r>
      <w:r>
        <w:rPr>
          <w:rFonts w:eastAsia="Times New Roman"/>
          <w:szCs w:val="24"/>
        </w:rPr>
        <w:t>ου εναντιώνονται στο νομοσχέδιο-</w:t>
      </w:r>
      <w:r w:rsidRPr="00902C5F">
        <w:rPr>
          <w:rFonts w:eastAsia="Times New Roman"/>
          <w:szCs w:val="24"/>
        </w:rPr>
        <w:t>έκτρωμ</w:t>
      </w:r>
      <w:r w:rsidRPr="00902C5F">
        <w:rPr>
          <w:rFonts w:eastAsia="Times New Roman"/>
          <w:szCs w:val="24"/>
        </w:rPr>
        <w:t>α</w:t>
      </w:r>
      <w:r>
        <w:rPr>
          <w:rFonts w:eastAsia="Times New Roman"/>
          <w:szCs w:val="24"/>
        </w:rPr>
        <w:t>.</w:t>
      </w:r>
    </w:p>
    <w:p w14:paraId="2E2478A1" w14:textId="77777777" w:rsidR="00ED3BF8" w:rsidRDefault="009F432D">
      <w:pPr>
        <w:spacing w:after="0" w:line="600" w:lineRule="auto"/>
        <w:ind w:firstLine="720"/>
        <w:jc w:val="both"/>
        <w:rPr>
          <w:rFonts w:eastAsia="Times New Roman"/>
          <w:szCs w:val="24"/>
        </w:rPr>
      </w:pPr>
      <w:r>
        <w:rPr>
          <w:rFonts w:eastAsia="Times New Roman"/>
          <w:b/>
          <w:szCs w:val="24"/>
        </w:rPr>
        <w:lastRenderedPageBreak/>
        <w:t xml:space="preserve">ΚΩΝΣΤΑΝΤΙΝΟΣ ΓΑΒΡΟΓΛΟΥ (Υπουργός Παιδείας, Έρευνας και Θρησκευμάτων): </w:t>
      </w:r>
      <w:r>
        <w:rPr>
          <w:rFonts w:eastAsia="Times New Roman"/>
          <w:szCs w:val="24"/>
        </w:rPr>
        <w:t xml:space="preserve">Από ποιους; </w:t>
      </w:r>
    </w:p>
    <w:p w14:paraId="2E2478A2" w14:textId="77777777" w:rsidR="00ED3BF8" w:rsidRDefault="009F432D">
      <w:pPr>
        <w:spacing w:after="0" w:line="600" w:lineRule="auto"/>
        <w:ind w:firstLine="720"/>
        <w:jc w:val="both"/>
        <w:rPr>
          <w:rFonts w:eastAsia="Times New Roman"/>
          <w:szCs w:val="24"/>
        </w:rPr>
      </w:pPr>
      <w:r w:rsidRPr="004E63AD">
        <w:rPr>
          <w:rFonts w:eastAsia="Times New Roman"/>
          <w:b/>
          <w:szCs w:val="24"/>
        </w:rPr>
        <w:t>ΚΩΝΣΤΑΝΤΙΝΟΣ ΒΛΑΣΗΣ:</w:t>
      </w:r>
      <w:r>
        <w:rPr>
          <w:rFonts w:eastAsia="Times New Roman"/>
          <w:b/>
          <w:szCs w:val="24"/>
        </w:rPr>
        <w:t xml:space="preserve"> </w:t>
      </w:r>
      <w:r>
        <w:rPr>
          <w:rFonts w:eastAsia="Times New Roman"/>
          <w:szCs w:val="24"/>
        </w:rPr>
        <w:t>Αντιδράσεις από τους γεωπόνους, από τους φυσικοθεραπευτές, από το Τεχνικό Επιμελητήριο. Αντιδράσεις από τους γονείς…</w:t>
      </w:r>
    </w:p>
    <w:p w14:paraId="2E2478A3"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ΓΑΒΡΟΓΛΟΥ (Υπουργός</w:t>
      </w:r>
      <w:r>
        <w:rPr>
          <w:rFonts w:eastAsia="Times New Roman"/>
          <w:b/>
          <w:szCs w:val="24"/>
        </w:rPr>
        <w:t xml:space="preserve"> Παιδείας, Έρευνας και Θρησκευμάτων): </w:t>
      </w:r>
      <w:r>
        <w:rPr>
          <w:rFonts w:eastAsia="Times New Roman"/>
          <w:szCs w:val="24"/>
        </w:rPr>
        <w:t xml:space="preserve">Τι είπαν; </w:t>
      </w:r>
    </w:p>
    <w:p w14:paraId="2E2478A4"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ΒΛΑΣΗΣ: </w:t>
      </w:r>
      <w:r>
        <w:rPr>
          <w:rFonts w:eastAsia="Times New Roman"/>
          <w:szCs w:val="24"/>
        </w:rPr>
        <w:t>Μ</w:t>
      </w:r>
      <w:r w:rsidRPr="00902C5F">
        <w:rPr>
          <w:rFonts w:eastAsia="Times New Roman"/>
          <w:szCs w:val="24"/>
        </w:rPr>
        <w:t>ην εκνευρίζεστε</w:t>
      </w:r>
      <w:r>
        <w:rPr>
          <w:rFonts w:eastAsia="Times New Roman"/>
          <w:szCs w:val="24"/>
        </w:rPr>
        <w:t>,</w:t>
      </w:r>
      <w:r w:rsidRPr="00902C5F">
        <w:rPr>
          <w:rFonts w:eastAsia="Times New Roman"/>
          <w:szCs w:val="24"/>
        </w:rPr>
        <w:t xml:space="preserve"> </w:t>
      </w:r>
      <w:r>
        <w:rPr>
          <w:rFonts w:eastAsia="Times New Roman"/>
          <w:szCs w:val="24"/>
        </w:rPr>
        <w:t>κ</w:t>
      </w:r>
      <w:r w:rsidRPr="00902C5F">
        <w:rPr>
          <w:rFonts w:eastAsia="Times New Roman"/>
          <w:szCs w:val="24"/>
        </w:rPr>
        <w:t>ύριε Υπουργέ</w:t>
      </w:r>
      <w:r>
        <w:rPr>
          <w:rFonts w:eastAsia="Times New Roman"/>
          <w:szCs w:val="24"/>
        </w:rPr>
        <w:t>. Τ</w:t>
      </w:r>
      <w:r w:rsidRPr="00902C5F">
        <w:rPr>
          <w:rFonts w:eastAsia="Times New Roman"/>
          <w:szCs w:val="24"/>
        </w:rPr>
        <w:t xml:space="preserve">α ακούσατε καλύτερα απευθείας από όλους </w:t>
      </w:r>
      <w:r>
        <w:rPr>
          <w:rFonts w:eastAsia="Times New Roman"/>
          <w:szCs w:val="24"/>
        </w:rPr>
        <w:t>αυτούς τους φορείς.</w:t>
      </w:r>
    </w:p>
    <w:p w14:paraId="2E2478A5"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Ρωτώ ποιοι φορείς τα ε</w:t>
      </w:r>
      <w:r>
        <w:rPr>
          <w:rFonts w:eastAsia="Times New Roman"/>
          <w:szCs w:val="24"/>
        </w:rPr>
        <w:t>ίπαν.</w:t>
      </w:r>
    </w:p>
    <w:p w14:paraId="2E2478A6"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ΒΛΑΣΗΣ:</w:t>
      </w:r>
      <w:r>
        <w:rPr>
          <w:rFonts w:eastAsia="Times New Roman"/>
          <w:szCs w:val="24"/>
        </w:rPr>
        <w:t xml:space="preserve"> Εγώ σας άκουσα με ησυχία. </w:t>
      </w:r>
    </w:p>
    <w:p w14:paraId="2E2478A7"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Μην διακόπτετε, κύριε Υπουργέ. </w:t>
      </w:r>
    </w:p>
    <w:p w14:paraId="2E2478A8"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ΒΛΑΣΗΣ: </w:t>
      </w:r>
      <w:r>
        <w:rPr>
          <w:rFonts w:eastAsia="Times New Roman"/>
          <w:szCs w:val="24"/>
        </w:rPr>
        <w:t>Υπήρχαν αντιδράσεις από τους μαθητές και τους γονείς τους,</w:t>
      </w:r>
      <w:r w:rsidRPr="00902C5F">
        <w:rPr>
          <w:rFonts w:eastAsia="Times New Roman"/>
          <w:szCs w:val="24"/>
        </w:rPr>
        <w:t xml:space="preserve"> που σας κατηγορούν ότι τους </w:t>
      </w:r>
      <w:r>
        <w:rPr>
          <w:rFonts w:eastAsia="Times New Roman"/>
          <w:szCs w:val="24"/>
        </w:rPr>
        <w:lastRenderedPageBreak/>
        <w:t xml:space="preserve">φέρεστε σαν </w:t>
      </w:r>
      <w:r w:rsidRPr="00902C5F">
        <w:rPr>
          <w:rFonts w:eastAsia="Times New Roman"/>
          <w:szCs w:val="24"/>
        </w:rPr>
        <w:t>πειραματόζωα</w:t>
      </w:r>
      <w:r>
        <w:rPr>
          <w:rFonts w:eastAsia="Times New Roman"/>
          <w:szCs w:val="24"/>
        </w:rPr>
        <w:t>.</w:t>
      </w:r>
      <w:r w:rsidRPr="00902C5F">
        <w:rPr>
          <w:rFonts w:eastAsia="Times New Roman"/>
          <w:szCs w:val="24"/>
        </w:rPr>
        <w:t xml:space="preserve"> </w:t>
      </w:r>
      <w:r>
        <w:rPr>
          <w:rFonts w:eastAsia="Times New Roman"/>
          <w:szCs w:val="24"/>
        </w:rPr>
        <w:t>Γ</w:t>
      </w:r>
      <w:r w:rsidRPr="00902C5F">
        <w:rPr>
          <w:rFonts w:eastAsia="Times New Roman"/>
          <w:szCs w:val="24"/>
        </w:rPr>
        <w:t>ι</w:t>
      </w:r>
      <w:r w:rsidRPr="00902C5F">
        <w:rPr>
          <w:rFonts w:eastAsia="Times New Roman"/>
          <w:szCs w:val="24"/>
        </w:rPr>
        <w:t>ατί άραγε</w:t>
      </w:r>
      <w:r>
        <w:rPr>
          <w:rFonts w:eastAsia="Times New Roman"/>
          <w:szCs w:val="24"/>
        </w:rPr>
        <w:t>,</w:t>
      </w:r>
      <w:r w:rsidRPr="00902C5F">
        <w:rPr>
          <w:rFonts w:eastAsia="Times New Roman"/>
          <w:szCs w:val="24"/>
        </w:rPr>
        <w:t xml:space="preserve"> </w:t>
      </w:r>
      <w:r>
        <w:rPr>
          <w:rFonts w:eastAsia="Times New Roman"/>
          <w:szCs w:val="24"/>
        </w:rPr>
        <w:t>κ</w:t>
      </w:r>
      <w:r w:rsidRPr="00902C5F">
        <w:rPr>
          <w:rFonts w:eastAsia="Times New Roman"/>
          <w:szCs w:val="24"/>
        </w:rPr>
        <w:t>ύριε Υπουργέ</w:t>
      </w:r>
      <w:r>
        <w:rPr>
          <w:rFonts w:eastAsia="Times New Roman"/>
          <w:szCs w:val="24"/>
        </w:rPr>
        <w:t>;</w:t>
      </w:r>
      <w:r w:rsidRPr="00902C5F">
        <w:rPr>
          <w:rFonts w:eastAsia="Times New Roman"/>
          <w:szCs w:val="24"/>
        </w:rPr>
        <w:t xml:space="preserve"> </w:t>
      </w:r>
      <w:r>
        <w:rPr>
          <w:rFonts w:eastAsia="Times New Roman"/>
          <w:szCs w:val="24"/>
        </w:rPr>
        <w:t>Π</w:t>
      </w:r>
      <w:r w:rsidRPr="00902C5F">
        <w:rPr>
          <w:rFonts w:eastAsia="Times New Roman"/>
          <w:szCs w:val="24"/>
        </w:rPr>
        <w:t>αραδεχτείτε ότι ο διάλογος που κάνατε όλο αυτό το διάστημα ήταν</w:t>
      </w:r>
      <w:r>
        <w:rPr>
          <w:rFonts w:eastAsia="Times New Roman"/>
          <w:szCs w:val="24"/>
        </w:rPr>
        <w:t>,</w:t>
      </w:r>
      <w:r w:rsidRPr="00902C5F">
        <w:rPr>
          <w:rFonts w:eastAsia="Times New Roman"/>
          <w:szCs w:val="24"/>
        </w:rPr>
        <w:t xml:space="preserve"> αν μη τι άλλο</w:t>
      </w:r>
      <w:r>
        <w:rPr>
          <w:rFonts w:eastAsia="Times New Roman"/>
          <w:szCs w:val="24"/>
        </w:rPr>
        <w:t>,</w:t>
      </w:r>
      <w:r w:rsidRPr="00902C5F">
        <w:rPr>
          <w:rFonts w:eastAsia="Times New Roman"/>
          <w:szCs w:val="24"/>
        </w:rPr>
        <w:t xml:space="preserve"> προσχηματικός</w:t>
      </w:r>
      <w:r>
        <w:rPr>
          <w:rFonts w:eastAsia="Times New Roman"/>
          <w:szCs w:val="24"/>
        </w:rPr>
        <w:t>.</w:t>
      </w:r>
      <w:r w:rsidRPr="00902C5F">
        <w:rPr>
          <w:rFonts w:eastAsia="Times New Roman"/>
          <w:szCs w:val="24"/>
        </w:rPr>
        <w:t xml:space="preserve"> </w:t>
      </w:r>
    </w:p>
    <w:p w14:paraId="2E2478A9" w14:textId="77777777" w:rsidR="00ED3BF8" w:rsidRDefault="009F432D">
      <w:pPr>
        <w:spacing w:after="0" w:line="600" w:lineRule="auto"/>
        <w:ind w:firstLine="720"/>
        <w:jc w:val="both"/>
        <w:rPr>
          <w:rFonts w:eastAsia="Times New Roman"/>
          <w:szCs w:val="24"/>
        </w:rPr>
      </w:pPr>
      <w:r>
        <w:rPr>
          <w:rFonts w:eastAsia="Times New Roman"/>
          <w:szCs w:val="24"/>
        </w:rPr>
        <w:t>Θ</w:t>
      </w:r>
      <w:r w:rsidRPr="00902C5F">
        <w:rPr>
          <w:rFonts w:eastAsia="Times New Roman"/>
          <w:szCs w:val="24"/>
        </w:rPr>
        <w:t>α αναφερθώ επιγραμματικά σε τέσσερα βασικά σημεία του σχεδίου νόμου</w:t>
      </w:r>
      <w:r>
        <w:rPr>
          <w:rFonts w:eastAsia="Times New Roman"/>
          <w:szCs w:val="24"/>
        </w:rPr>
        <w:t>.</w:t>
      </w:r>
      <w:r w:rsidRPr="00902C5F">
        <w:rPr>
          <w:rFonts w:eastAsia="Times New Roman"/>
          <w:szCs w:val="24"/>
        </w:rPr>
        <w:t xml:space="preserve"> </w:t>
      </w:r>
      <w:r>
        <w:rPr>
          <w:rFonts w:eastAsia="Times New Roman"/>
          <w:szCs w:val="24"/>
        </w:rPr>
        <w:t>Ο</w:t>
      </w:r>
      <w:r w:rsidRPr="00902C5F">
        <w:rPr>
          <w:rFonts w:eastAsia="Times New Roman"/>
          <w:szCs w:val="24"/>
        </w:rPr>
        <w:t>υσιαστικά καταργείτ</w:t>
      </w:r>
      <w:r>
        <w:rPr>
          <w:rFonts w:eastAsia="Times New Roman"/>
          <w:szCs w:val="24"/>
        </w:rPr>
        <w:t xml:space="preserve">ε </w:t>
      </w:r>
      <w:r w:rsidRPr="00902C5F">
        <w:rPr>
          <w:rFonts w:eastAsia="Times New Roman"/>
          <w:szCs w:val="24"/>
        </w:rPr>
        <w:t xml:space="preserve">πλήρως τα ΤΕΙ της χώρας και τα </w:t>
      </w:r>
      <w:r>
        <w:rPr>
          <w:rFonts w:eastAsia="Times New Roman"/>
          <w:szCs w:val="24"/>
        </w:rPr>
        <w:t>συγχωνεύετε με τα ΑΕΙ.</w:t>
      </w:r>
      <w:r w:rsidRPr="00902C5F">
        <w:rPr>
          <w:rFonts w:eastAsia="Times New Roman"/>
          <w:szCs w:val="24"/>
        </w:rPr>
        <w:t xml:space="preserve"> </w:t>
      </w:r>
      <w:r>
        <w:rPr>
          <w:rFonts w:eastAsia="Times New Roman"/>
          <w:szCs w:val="24"/>
        </w:rPr>
        <w:t>Κ</w:t>
      </w:r>
      <w:r w:rsidRPr="00902C5F">
        <w:rPr>
          <w:rFonts w:eastAsia="Times New Roman"/>
          <w:szCs w:val="24"/>
        </w:rPr>
        <w:t>αταργείτ</w:t>
      </w:r>
      <w:r>
        <w:rPr>
          <w:rFonts w:eastAsia="Times New Roman"/>
          <w:szCs w:val="24"/>
        </w:rPr>
        <w:t>ε</w:t>
      </w:r>
      <w:r w:rsidRPr="00902C5F">
        <w:rPr>
          <w:rFonts w:eastAsia="Times New Roman"/>
          <w:szCs w:val="24"/>
        </w:rPr>
        <w:t xml:space="preserve"> τον </w:t>
      </w:r>
      <w:r>
        <w:rPr>
          <w:rFonts w:eastAsia="Times New Roman"/>
          <w:szCs w:val="24"/>
        </w:rPr>
        <w:t>τ</w:t>
      </w:r>
      <w:r w:rsidRPr="00902C5F">
        <w:rPr>
          <w:rFonts w:eastAsia="Times New Roman"/>
          <w:szCs w:val="24"/>
        </w:rPr>
        <w:t xml:space="preserve">εχνολογικό τομέα της </w:t>
      </w:r>
      <w:r>
        <w:rPr>
          <w:rFonts w:eastAsia="Times New Roman"/>
          <w:szCs w:val="24"/>
        </w:rPr>
        <w:t>α</w:t>
      </w:r>
      <w:r w:rsidRPr="00902C5F">
        <w:rPr>
          <w:rFonts w:eastAsia="Times New Roman"/>
          <w:szCs w:val="24"/>
        </w:rPr>
        <w:t xml:space="preserve">νώτατης </w:t>
      </w:r>
      <w:r>
        <w:rPr>
          <w:rFonts w:eastAsia="Times New Roman"/>
          <w:szCs w:val="24"/>
        </w:rPr>
        <w:t>ε</w:t>
      </w:r>
      <w:r w:rsidRPr="00902C5F">
        <w:rPr>
          <w:rFonts w:eastAsia="Times New Roman"/>
          <w:szCs w:val="24"/>
        </w:rPr>
        <w:t>κπαίδευσης</w:t>
      </w:r>
      <w:r>
        <w:rPr>
          <w:rFonts w:eastAsia="Times New Roman"/>
          <w:szCs w:val="24"/>
        </w:rPr>
        <w:t>,</w:t>
      </w:r>
      <w:r w:rsidRPr="00902C5F">
        <w:rPr>
          <w:rFonts w:eastAsia="Times New Roman"/>
          <w:szCs w:val="24"/>
        </w:rPr>
        <w:t xml:space="preserve"> υποβαθμίζοντας </w:t>
      </w:r>
      <w:r>
        <w:rPr>
          <w:rFonts w:eastAsia="Times New Roman"/>
          <w:szCs w:val="24"/>
        </w:rPr>
        <w:t>πτυχία</w:t>
      </w:r>
      <w:r w:rsidRPr="00902C5F">
        <w:rPr>
          <w:rFonts w:eastAsia="Times New Roman"/>
          <w:szCs w:val="24"/>
        </w:rPr>
        <w:t xml:space="preserve"> και σχολές</w:t>
      </w:r>
      <w:r>
        <w:rPr>
          <w:rFonts w:eastAsia="Times New Roman"/>
          <w:szCs w:val="24"/>
        </w:rPr>
        <w:t>.</w:t>
      </w:r>
      <w:r w:rsidRPr="00902C5F">
        <w:rPr>
          <w:rFonts w:eastAsia="Times New Roman"/>
          <w:szCs w:val="24"/>
        </w:rPr>
        <w:t xml:space="preserve"> </w:t>
      </w:r>
      <w:r>
        <w:rPr>
          <w:rFonts w:eastAsia="Times New Roman"/>
          <w:szCs w:val="24"/>
        </w:rPr>
        <w:t>Π</w:t>
      </w:r>
      <w:r w:rsidRPr="00902C5F">
        <w:rPr>
          <w:rFonts w:eastAsia="Times New Roman"/>
          <w:szCs w:val="24"/>
        </w:rPr>
        <w:t xml:space="preserve">ροχωράτε στην </w:t>
      </w:r>
      <w:proofErr w:type="spellStart"/>
      <w:r>
        <w:rPr>
          <w:rFonts w:eastAsia="Times New Roman"/>
          <w:szCs w:val="24"/>
        </w:rPr>
        <w:t>π</w:t>
      </w:r>
      <w:r w:rsidRPr="00902C5F">
        <w:rPr>
          <w:rFonts w:eastAsia="Times New Roman"/>
          <w:szCs w:val="24"/>
        </w:rPr>
        <w:t>ολυτεχνε</w:t>
      </w:r>
      <w:r>
        <w:rPr>
          <w:rFonts w:eastAsia="Times New Roman"/>
          <w:szCs w:val="24"/>
        </w:rPr>
        <w:t>ιοποίηση</w:t>
      </w:r>
      <w:proofErr w:type="spellEnd"/>
      <w:r w:rsidRPr="00902C5F">
        <w:rPr>
          <w:rFonts w:eastAsia="Times New Roman"/>
          <w:szCs w:val="24"/>
        </w:rPr>
        <w:t xml:space="preserve"> των τμημάτων σχολών μηχανικών</w:t>
      </w:r>
      <w:r>
        <w:rPr>
          <w:rFonts w:eastAsia="Times New Roman"/>
          <w:szCs w:val="24"/>
        </w:rPr>
        <w:t>,</w:t>
      </w:r>
      <w:r w:rsidRPr="00902C5F">
        <w:rPr>
          <w:rFonts w:eastAsia="Times New Roman"/>
          <w:szCs w:val="24"/>
        </w:rPr>
        <w:t xml:space="preserve"> πολλαπλασιάζοντας τα σχετικά τμήματα και αυξάνοντας υπέρμετρα τον αριθμό των</w:t>
      </w:r>
      <w:r w:rsidRPr="00902C5F">
        <w:rPr>
          <w:rFonts w:eastAsia="Times New Roman"/>
          <w:szCs w:val="24"/>
        </w:rPr>
        <w:t xml:space="preserve"> αποφοίτων</w:t>
      </w:r>
      <w:r>
        <w:rPr>
          <w:rFonts w:eastAsia="Times New Roman"/>
          <w:szCs w:val="24"/>
        </w:rPr>
        <w:t>.</w:t>
      </w:r>
      <w:r w:rsidRPr="00902C5F">
        <w:rPr>
          <w:rFonts w:eastAsia="Times New Roman"/>
          <w:szCs w:val="24"/>
        </w:rPr>
        <w:t xml:space="preserve"> </w:t>
      </w:r>
      <w:r>
        <w:rPr>
          <w:rFonts w:eastAsia="Times New Roman"/>
          <w:szCs w:val="24"/>
        </w:rPr>
        <w:t>Έ</w:t>
      </w:r>
      <w:r w:rsidRPr="00902C5F">
        <w:rPr>
          <w:rFonts w:eastAsia="Times New Roman"/>
          <w:szCs w:val="24"/>
        </w:rPr>
        <w:t xml:space="preserve">χετε καταλάβει τι ζημιά </w:t>
      </w:r>
      <w:r>
        <w:rPr>
          <w:rFonts w:eastAsia="Times New Roman"/>
          <w:szCs w:val="24"/>
        </w:rPr>
        <w:t>θ</w:t>
      </w:r>
      <w:r w:rsidRPr="00902C5F">
        <w:rPr>
          <w:rFonts w:eastAsia="Times New Roman"/>
          <w:szCs w:val="24"/>
        </w:rPr>
        <w:t xml:space="preserve">α κάνετε στον </w:t>
      </w:r>
      <w:r>
        <w:rPr>
          <w:rFonts w:eastAsia="Times New Roman"/>
          <w:szCs w:val="24"/>
        </w:rPr>
        <w:t>ήδη</w:t>
      </w:r>
      <w:r w:rsidRPr="00902C5F">
        <w:rPr>
          <w:rFonts w:eastAsia="Times New Roman"/>
          <w:szCs w:val="24"/>
        </w:rPr>
        <w:t xml:space="preserve"> ταλαιπωρημένο κλάδο των μηχανικών</w:t>
      </w:r>
      <w:r>
        <w:rPr>
          <w:rFonts w:eastAsia="Times New Roman"/>
          <w:szCs w:val="24"/>
        </w:rPr>
        <w:t>;</w:t>
      </w:r>
    </w:p>
    <w:p w14:paraId="2E2478AA" w14:textId="77777777" w:rsidR="00ED3BF8" w:rsidRDefault="009F432D">
      <w:pPr>
        <w:spacing w:after="0" w:line="600" w:lineRule="auto"/>
        <w:ind w:firstLine="720"/>
        <w:jc w:val="both"/>
        <w:rPr>
          <w:rFonts w:eastAsia="Times New Roman"/>
          <w:szCs w:val="24"/>
        </w:rPr>
      </w:pPr>
      <w:r w:rsidRPr="00902C5F">
        <w:rPr>
          <w:rFonts w:eastAsia="Times New Roman"/>
          <w:szCs w:val="24"/>
        </w:rPr>
        <w:t xml:space="preserve">Όσον αφορά στις </w:t>
      </w:r>
      <w:r>
        <w:rPr>
          <w:rFonts w:eastAsia="Times New Roman"/>
          <w:szCs w:val="24"/>
        </w:rPr>
        <w:t>πανελλήνιες ε</w:t>
      </w:r>
      <w:r w:rsidRPr="00902C5F">
        <w:rPr>
          <w:rFonts w:eastAsia="Times New Roman"/>
          <w:szCs w:val="24"/>
        </w:rPr>
        <w:t>ξετάσεις</w:t>
      </w:r>
      <w:r>
        <w:rPr>
          <w:rFonts w:eastAsia="Times New Roman"/>
          <w:szCs w:val="24"/>
        </w:rPr>
        <w:t>,</w:t>
      </w:r>
      <w:r w:rsidRPr="00902C5F">
        <w:rPr>
          <w:rFonts w:eastAsia="Times New Roman"/>
          <w:szCs w:val="24"/>
        </w:rPr>
        <w:t xml:space="preserve"> δημιουργείτ</w:t>
      </w:r>
      <w:r>
        <w:rPr>
          <w:rFonts w:eastAsia="Times New Roman"/>
          <w:szCs w:val="24"/>
        </w:rPr>
        <w:t xml:space="preserve">ε </w:t>
      </w:r>
      <w:r w:rsidRPr="00902C5F">
        <w:rPr>
          <w:rFonts w:eastAsia="Times New Roman"/>
          <w:szCs w:val="24"/>
        </w:rPr>
        <w:t>τμήματα ελεύθερης πρόσβασης και τμήματα πρόσβασης μόνο με πανελλαδικές εξετάσεις</w:t>
      </w:r>
      <w:r>
        <w:rPr>
          <w:rFonts w:eastAsia="Times New Roman"/>
          <w:szCs w:val="24"/>
        </w:rPr>
        <w:t>.</w:t>
      </w:r>
      <w:r w:rsidRPr="00902C5F">
        <w:rPr>
          <w:rFonts w:eastAsia="Times New Roman"/>
          <w:szCs w:val="24"/>
        </w:rPr>
        <w:t xml:space="preserve"> Τι κάνετε δηλαδή στην ουσία</w:t>
      </w:r>
      <w:r>
        <w:rPr>
          <w:rFonts w:eastAsia="Times New Roman"/>
          <w:szCs w:val="24"/>
        </w:rPr>
        <w:t>; Δι</w:t>
      </w:r>
      <w:r>
        <w:rPr>
          <w:rFonts w:eastAsia="Times New Roman"/>
          <w:szCs w:val="24"/>
        </w:rPr>
        <w:t>ακρίνετε τις σ</w:t>
      </w:r>
      <w:r w:rsidRPr="00902C5F">
        <w:rPr>
          <w:rFonts w:eastAsia="Times New Roman"/>
          <w:szCs w:val="24"/>
        </w:rPr>
        <w:t xml:space="preserve">χολές σε </w:t>
      </w:r>
      <w:r>
        <w:rPr>
          <w:rFonts w:eastAsia="Times New Roman"/>
          <w:szCs w:val="24"/>
        </w:rPr>
        <w:t>εκείνες</w:t>
      </w:r>
      <w:r w:rsidRPr="00902C5F">
        <w:rPr>
          <w:rFonts w:eastAsia="Times New Roman"/>
          <w:szCs w:val="24"/>
        </w:rPr>
        <w:t xml:space="preserve"> που διατηρούν αυξημένο κύρος και σε εκείνους που απαξιώνονται πλήρως</w:t>
      </w:r>
      <w:r>
        <w:rPr>
          <w:rFonts w:eastAsia="Times New Roman"/>
          <w:szCs w:val="24"/>
        </w:rPr>
        <w:t>.</w:t>
      </w:r>
      <w:r w:rsidRPr="00902C5F">
        <w:rPr>
          <w:rFonts w:eastAsia="Times New Roman"/>
          <w:szCs w:val="24"/>
        </w:rPr>
        <w:t xml:space="preserve"> </w:t>
      </w:r>
      <w:r>
        <w:rPr>
          <w:rFonts w:eastAsia="Times New Roman"/>
          <w:szCs w:val="24"/>
        </w:rPr>
        <w:t>Φ</w:t>
      </w:r>
      <w:r w:rsidRPr="00902C5F">
        <w:rPr>
          <w:rFonts w:eastAsia="Times New Roman"/>
          <w:szCs w:val="24"/>
        </w:rPr>
        <w:t>οιτητές δύο ταχυτήτων</w:t>
      </w:r>
      <w:r>
        <w:rPr>
          <w:rFonts w:eastAsia="Times New Roman"/>
          <w:szCs w:val="24"/>
        </w:rPr>
        <w:t>!</w:t>
      </w:r>
      <w:r w:rsidRPr="00902C5F">
        <w:rPr>
          <w:rFonts w:eastAsia="Times New Roman"/>
          <w:szCs w:val="24"/>
        </w:rPr>
        <w:t xml:space="preserve"> </w:t>
      </w:r>
    </w:p>
    <w:p w14:paraId="2E2478AB" w14:textId="77777777" w:rsidR="00ED3BF8" w:rsidRDefault="009F432D">
      <w:pPr>
        <w:spacing w:after="0" w:line="600" w:lineRule="auto"/>
        <w:ind w:firstLine="720"/>
        <w:jc w:val="both"/>
        <w:rPr>
          <w:rFonts w:eastAsia="Times New Roman"/>
          <w:szCs w:val="24"/>
        </w:rPr>
      </w:pPr>
      <w:r>
        <w:rPr>
          <w:rFonts w:eastAsia="Times New Roman"/>
          <w:szCs w:val="24"/>
        </w:rPr>
        <w:t>Κ</w:t>
      </w:r>
      <w:r w:rsidRPr="00902C5F">
        <w:rPr>
          <w:rFonts w:eastAsia="Times New Roman"/>
          <w:szCs w:val="24"/>
        </w:rPr>
        <w:t xml:space="preserve">αι όσον αφορά στα πειραματικά σχολεία </w:t>
      </w:r>
      <w:r>
        <w:rPr>
          <w:rFonts w:eastAsia="Times New Roman"/>
          <w:szCs w:val="24"/>
        </w:rPr>
        <w:t>-</w:t>
      </w:r>
      <w:r w:rsidRPr="00902C5F">
        <w:rPr>
          <w:rFonts w:eastAsia="Times New Roman"/>
          <w:szCs w:val="24"/>
        </w:rPr>
        <w:t>τι άλλο</w:t>
      </w:r>
      <w:r>
        <w:rPr>
          <w:rFonts w:eastAsia="Times New Roman"/>
          <w:szCs w:val="24"/>
        </w:rPr>
        <w:t>;-</w:t>
      </w:r>
      <w:r w:rsidRPr="00902C5F">
        <w:rPr>
          <w:rFonts w:eastAsia="Times New Roman"/>
          <w:szCs w:val="24"/>
        </w:rPr>
        <w:t xml:space="preserve"> </w:t>
      </w:r>
      <w:r>
        <w:rPr>
          <w:rFonts w:eastAsia="Times New Roman"/>
          <w:szCs w:val="24"/>
        </w:rPr>
        <w:t xml:space="preserve">τα </w:t>
      </w:r>
      <w:r w:rsidRPr="00902C5F">
        <w:rPr>
          <w:rFonts w:eastAsia="Times New Roman"/>
          <w:szCs w:val="24"/>
        </w:rPr>
        <w:t>εξισώνεται με όλα τα υπόλοιπα</w:t>
      </w:r>
      <w:r>
        <w:rPr>
          <w:rFonts w:eastAsia="Times New Roman"/>
          <w:szCs w:val="24"/>
        </w:rPr>
        <w:t>,</w:t>
      </w:r>
      <w:r w:rsidRPr="00902C5F">
        <w:rPr>
          <w:rFonts w:eastAsia="Times New Roman"/>
          <w:szCs w:val="24"/>
        </w:rPr>
        <w:t xml:space="preserve"> </w:t>
      </w:r>
      <w:r>
        <w:rPr>
          <w:rFonts w:eastAsia="Times New Roman"/>
          <w:szCs w:val="24"/>
        </w:rPr>
        <w:t>ό</w:t>
      </w:r>
      <w:r w:rsidRPr="00902C5F">
        <w:rPr>
          <w:rFonts w:eastAsia="Times New Roman"/>
          <w:szCs w:val="24"/>
        </w:rPr>
        <w:t>πως πάντα προς τα κάτω</w:t>
      </w:r>
      <w:r>
        <w:rPr>
          <w:rFonts w:eastAsia="Times New Roman"/>
          <w:szCs w:val="24"/>
        </w:rPr>
        <w:t>.</w:t>
      </w:r>
    </w:p>
    <w:p w14:paraId="2E2478AC" w14:textId="77777777" w:rsidR="00ED3BF8" w:rsidRDefault="009F432D">
      <w:pPr>
        <w:spacing w:after="0" w:line="600" w:lineRule="auto"/>
        <w:ind w:firstLine="720"/>
        <w:jc w:val="both"/>
        <w:rPr>
          <w:rFonts w:eastAsia="Times New Roman"/>
          <w:szCs w:val="24"/>
        </w:rPr>
      </w:pPr>
      <w:r>
        <w:rPr>
          <w:rFonts w:eastAsia="Times New Roman"/>
          <w:szCs w:val="24"/>
        </w:rPr>
        <w:lastRenderedPageBreak/>
        <w:t>(Στο σημείο αυτό κτυπ</w:t>
      </w:r>
      <w:r>
        <w:rPr>
          <w:rFonts w:eastAsia="Times New Roman"/>
          <w:szCs w:val="24"/>
        </w:rPr>
        <w:t>άει το κουδούνι λήξεως του χρόνου ομιλίας του κυρίου Βουλευτή)</w:t>
      </w:r>
    </w:p>
    <w:p w14:paraId="2E2478AD" w14:textId="77777777" w:rsidR="00ED3BF8" w:rsidRDefault="009F432D">
      <w:pPr>
        <w:spacing w:after="0" w:line="600" w:lineRule="auto"/>
        <w:ind w:firstLine="720"/>
        <w:jc w:val="both"/>
        <w:rPr>
          <w:rFonts w:eastAsia="Times New Roman"/>
          <w:szCs w:val="24"/>
        </w:rPr>
      </w:pPr>
      <w:r>
        <w:rPr>
          <w:rFonts w:eastAsia="Times New Roman"/>
          <w:szCs w:val="24"/>
        </w:rPr>
        <w:t>Θα έρθω</w:t>
      </w:r>
      <w:r w:rsidRPr="00902C5F">
        <w:rPr>
          <w:rFonts w:eastAsia="Times New Roman"/>
          <w:szCs w:val="24"/>
        </w:rPr>
        <w:t xml:space="preserve"> και στα του τόπου μου και συγκεκριμένα στο Πανεπιστήμιο Πελοποννήσου</w:t>
      </w:r>
      <w:r>
        <w:rPr>
          <w:rFonts w:eastAsia="Times New Roman"/>
          <w:szCs w:val="24"/>
        </w:rPr>
        <w:t>.</w:t>
      </w:r>
      <w:r w:rsidRPr="00902C5F">
        <w:rPr>
          <w:rFonts w:eastAsia="Times New Roman"/>
          <w:szCs w:val="24"/>
        </w:rPr>
        <w:t xml:space="preserve"> </w:t>
      </w:r>
      <w:r>
        <w:rPr>
          <w:rFonts w:eastAsia="Times New Roman"/>
          <w:szCs w:val="24"/>
        </w:rPr>
        <w:t>Η ίδια η Σύγκλητος του</w:t>
      </w:r>
      <w:r w:rsidRPr="00902C5F">
        <w:rPr>
          <w:rFonts w:eastAsia="Times New Roman"/>
          <w:szCs w:val="24"/>
        </w:rPr>
        <w:t xml:space="preserve"> </w:t>
      </w:r>
      <w:r>
        <w:rPr>
          <w:rFonts w:eastAsia="Times New Roman"/>
          <w:szCs w:val="24"/>
        </w:rPr>
        <w:t>Π</w:t>
      </w:r>
      <w:r w:rsidRPr="00902C5F">
        <w:rPr>
          <w:rFonts w:eastAsia="Times New Roman"/>
          <w:szCs w:val="24"/>
        </w:rPr>
        <w:t>ανεπιστημίου Πελοπον</w:t>
      </w:r>
      <w:r>
        <w:rPr>
          <w:rFonts w:eastAsia="Times New Roman"/>
          <w:szCs w:val="24"/>
        </w:rPr>
        <w:t>νήσου σά</w:t>
      </w:r>
      <w:r w:rsidRPr="00902C5F">
        <w:rPr>
          <w:rFonts w:eastAsia="Times New Roman"/>
          <w:szCs w:val="24"/>
        </w:rPr>
        <w:t xml:space="preserve">ς κατηγορεί ότι </w:t>
      </w:r>
      <w:r>
        <w:rPr>
          <w:rFonts w:eastAsia="Times New Roman"/>
          <w:szCs w:val="24"/>
        </w:rPr>
        <w:t xml:space="preserve">αγνοήσατε </w:t>
      </w:r>
      <w:r w:rsidRPr="00902C5F">
        <w:rPr>
          <w:rFonts w:eastAsia="Times New Roman"/>
          <w:szCs w:val="24"/>
        </w:rPr>
        <w:t xml:space="preserve">τις προτάσεις της </w:t>
      </w:r>
      <w:r>
        <w:rPr>
          <w:rFonts w:eastAsia="Times New Roman"/>
          <w:szCs w:val="24"/>
        </w:rPr>
        <w:t>ε</w:t>
      </w:r>
      <w:r w:rsidRPr="00902C5F">
        <w:rPr>
          <w:rFonts w:eastAsia="Times New Roman"/>
          <w:szCs w:val="24"/>
        </w:rPr>
        <w:t>πιτροπής του Υπουρ</w:t>
      </w:r>
      <w:r w:rsidRPr="00902C5F">
        <w:rPr>
          <w:rFonts w:eastAsia="Times New Roman"/>
          <w:szCs w:val="24"/>
        </w:rPr>
        <w:t xml:space="preserve">γείου Παιδείας για την διερεύνηση των μορφών συνεργασίας ανάμεσα στο </w:t>
      </w:r>
      <w:r>
        <w:rPr>
          <w:rFonts w:eastAsia="Times New Roman"/>
          <w:szCs w:val="24"/>
        </w:rPr>
        <w:t xml:space="preserve">πανεπιστήμιο </w:t>
      </w:r>
      <w:r w:rsidRPr="00902C5F">
        <w:rPr>
          <w:rFonts w:eastAsia="Times New Roman"/>
          <w:szCs w:val="24"/>
        </w:rPr>
        <w:t>και στο ΤΕΙ Πελοποννήσου</w:t>
      </w:r>
      <w:r>
        <w:rPr>
          <w:rFonts w:eastAsia="Times New Roman"/>
          <w:szCs w:val="24"/>
        </w:rPr>
        <w:t>.</w:t>
      </w:r>
      <w:r w:rsidRPr="00902C5F">
        <w:rPr>
          <w:rFonts w:eastAsia="Times New Roman"/>
          <w:szCs w:val="24"/>
        </w:rPr>
        <w:t xml:space="preserve"> </w:t>
      </w:r>
      <w:r>
        <w:rPr>
          <w:rFonts w:eastAsia="Times New Roman"/>
          <w:szCs w:val="24"/>
        </w:rPr>
        <w:t>Απορεί</w:t>
      </w:r>
      <w:r w:rsidRPr="00902C5F">
        <w:rPr>
          <w:rFonts w:eastAsia="Times New Roman"/>
          <w:szCs w:val="24"/>
        </w:rPr>
        <w:t xml:space="preserve"> όλος ο κόσμος γιατί δεν δεχτήκα</w:t>
      </w:r>
      <w:r>
        <w:rPr>
          <w:rFonts w:eastAsia="Times New Roman"/>
          <w:szCs w:val="24"/>
        </w:rPr>
        <w:t>τ</w:t>
      </w:r>
      <w:r w:rsidRPr="00902C5F">
        <w:rPr>
          <w:rFonts w:eastAsia="Times New Roman"/>
          <w:szCs w:val="24"/>
        </w:rPr>
        <w:t xml:space="preserve">ε την πρόταση της κοινής </w:t>
      </w:r>
      <w:r>
        <w:rPr>
          <w:rFonts w:eastAsia="Times New Roman"/>
          <w:szCs w:val="24"/>
        </w:rPr>
        <w:t>ε</w:t>
      </w:r>
      <w:r w:rsidRPr="00902C5F">
        <w:rPr>
          <w:rFonts w:eastAsia="Times New Roman"/>
          <w:szCs w:val="24"/>
        </w:rPr>
        <w:t xml:space="preserve">πιτροπής που </w:t>
      </w:r>
      <w:r>
        <w:rPr>
          <w:rFonts w:eastAsia="Times New Roman"/>
          <w:szCs w:val="24"/>
        </w:rPr>
        <w:t>εσείς,</w:t>
      </w:r>
      <w:r w:rsidRPr="00902C5F">
        <w:rPr>
          <w:rFonts w:eastAsia="Times New Roman"/>
          <w:szCs w:val="24"/>
        </w:rPr>
        <w:t xml:space="preserve"> </w:t>
      </w:r>
      <w:r>
        <w:rPr>
          <w:rFonts w:eastAsia="Times New Roman"/>
          <w:szCs w:val="24"/>
        </w:rPr>
        <w:t>κ</w:t>
      </w:r>
      <w:r w:rsidRPr="00902C5F">
        <w:rPr>
          <w:rFonts w:eastAsia="Times New Roman"/>
          <w:szCs w:val="24"/>
        </w:rPr>
        <w:t>ύριε Υπουργέ</w:t>
      </w:r>
      <w:r>
        <w:rPr>
          <w:rFonts w:eastAsia="Times New Roman"/>
          <w:szCs w:val="24"/>
        </w:rPr>
        <w:t>,</w:t>
      </w:r>
      <w:r w:rsidRPr="00902C5F">
        <w:rPr>
          <w:rFonts w:eastAsia="Times New Roman"/>
          <w:szCs w:val="24"/>
        </w:rPr>
        <w:t xml:space="preserve"> συστήσατε με το </w:t>
      </w:r>
      <w:r>
        <w:rPr>
          <w:rFonts w:eastAsia="Times New Roman"/>
          <w:szCs w:val="24"/>
        </w:rPr>
        <w:t>Π</w:t>
      </w:r>
      <w:r w:rsidRPr="00902C5F">
        <w:rPr>
          <w:rFonts w:eastAsia="Times New Roman"/>
          <w:szCs w:val="24"/>
        </w:rPr>
        <w:t>ανεπιστήμιο Πελοποννήσου</w:t>
      </w:r>
      <w:r>
        <w:rPr>
          <w:rFonts w:eastAsia="Times New Roman"/>
          <w:szCs w:val="24"/>
        </w:rPr>
        <w:t xml:space="preserve">. Γιατί δεν </w:t>
      </w:r>
      <w:r w:rsidRPr="00902C5F">
        <w:rPr>
          <w:rFonts w:eastAsia="Times New Roman"/>
          <w:szCs w:val="24"/>
        </w:rPr>
        <w:t>ακούσατε</w:t>
      </w:r>
      <w:r>
        <w:rPr>
          <w:rFonts w:eastAsia="Times New Roman"/>
          <w:szCs w:val="24"/>
        </w:rPr>
        <w:t xml:space="preserve"> δις </w:t>
      </w:r>
      <w:r w:rsidRPr="00902C5F">
        <w:rPr>
          <w:rFonts w:eastAsia="Times New Roman"/>
          <w:szCs w:val="24"/>
        </w:rPr>
        <w:t xml:space="preserve">την </w:t>
      </w:r>
      <w:r>
        <w:rPr>
          <w:rFonts w:eastAsia="Times New Roman"/>
          <w:szCs w:val="24"/>
        </w:rPr>
        <w:t>αντίθεση</w:t>
      </w:r>
      <w:r w:rsidRPr="00902C5F">
        <w:rPr>
          <w:rFonts w:eastAsia="Times New Roman"/>
          <w:szCs w:val="24"/>
        </w:rPr>
        <w:t xml:space="preserve"> της </w:t>
      </w:r>
      <w:r>
        <w:rPr>
          <w:rFonts w:eastAsia="Times New Roman"/>
          <w:szCs w:val="24"/>
        </w:rPr>
        <w:t>Σ</w:t>
      </w:r>
      <w:r w:rsidRPr="00902C5F">
        <w:rPr>
          <w:rFonts w:eastAsia="Times New Roman"/>
          <w:szCs w:val="24"/>
        </w:rPr>
        <w:t>υγκλήτου</w:t>
      </w:r>
      <w:r>
        <w:rPr>
          <w:rFonts w:eastAsia="Times New Roman"/>
          <w:szCs w:val="24"/>
        </w:rPr>
        <w:t>;</w:t>
      </w:r>
      <w:r w:rsidRPr="00902C5F">
        <w:rPr>
          <w:rFonts w:eastAsia="Times New Roman"/>
          <w:szCs w:val="24"/>
        </w:rPr>
        <w:t xml:space="preserve"> </w:t>
      </w:r>
    </w:p>
    <w:p w14:paraId="2E2478AE" w14:textId="77777777" w:rsidR="00ED3BF8" w:rsidRDefault="009F432D">
      <w:pPr>
        <w:spacing w:after="0" w:line="600" w:lineRule="auto"/>
        <w:ind w:firstLine="720"/>
        <w:jc w:val="both"/>
        <w:rPr>
          <w:rFonts w:eastAsia="Times New Roman"/>
          <w:szCs w:val="24"/>
        </w:rPr>
      </w:pPr>
      <w:r>
        <w:rPr>
          <w:rFonts w:eastAsia="Times New Roman"/>
          <w:szCs w:val="24"/>
        </w:rPr>
        <w:t>Έ</w:t>
      </w:r>
      <w:r w:rsidRPr="00902C5F">
        <w:rPr>
          <w:rFonts w:eastAsia="Times New Roman"/>
          <w:szCs w:val="24"/>
        </w:rPr>
        <w:t>χουμε να κάνουμε με μία διαδικασία αντιδημοκρατική</w:t>
      </w:r>
      <w:r>
        <w:rPr>
          <w:rFonts w:eastAsia="Times New Roman"/>
          <w:szCs w:val="24"/>
        </w:rPr>
        <w:t>,</w:t>
      </w:r>
      <w:r w:rsidRPr="00902C5F">
        <w:rPr>
          <w:rFonts w:eastAsia="Times New Roman"/>
          <w:szCs w:val="24"/>
        </w:rPr>
        <w:t xml:space="preserve"> με μία στάση </w:t>
      </w:r>
      <w:r>
        <w:rPr>
          <w:rFonts w:eastAsia="Times New Roman"/>
          <w:szCs w:val="24"/>
        </w:rPr>
        <w:t>«</w:t>
      </w:r>
      <w:r w:rsidRPr="00902C5F">
        <w:rPr>
          <w:rFonts w:eastAsia="Times New Roman"/>
          <w:szCs w:val="24"/>
        </w:rPr>
        <w:t>αποφασίζουμε και διατάζουμε</w:t>
      </w:r>
      <w:r>
        <w:rPr>
          <w:rFonts w:eastAsia="Times New Roman"/>
          <w:szCs w:val="24"/>
        </w:rPr>
        <w:t>»,</w:t>
      </w:r>
      <w:r w:rsidRPr="00902C5F">
        <w:rPr>
          <w:rFonts w:eastAsia="Times New Roman"/>
          <w:szCs w:val="24"/>
        </w:rPr>
        <w:t xml:space="preserve"> με ένα σχέδιο πρόχειρο</w:t>
      </w:r>
      <w:r>
        <w:rPr>
          <w:rFonts w:eastAsia="Times New Roman"/>
          <w:szCs w:val="24"/>
        </w:rPr>
        <w:t>,</w:t>
      </w:r>
      <w:r w:rsidRPr="00902C5F">
        <w:rPr>
          <w:rFonts w:eastAsia="Times New Roman"/>
          <w:szCs w:val="24"/>
        </w:rPr>
        <w:t xml:space="preserve"> το</w:t>
      </w:r>
      <w:r>
        <w:rPr>
          <w:rFonts w:eastAsia="Times New Roman"/>
          <w:szCs w:val="24"/>
        </w:rPr>
        <w:t>υ</w:t>
      </w:r>
      <w:r w:rsidRPr="00902C5F">
        <w:rPr>
          <w:rFonts w:eastAsia="Times New Roman"/>
          <w:szCs w:val="24"/>
        </w:rPr>
        <w:t xml:space="preserve"> οποίο</w:t>
      </w:r>
      <w:r>
        <w:rPr>
          <w:rFonts w:eastAsia="Times New Roman"/>
          <w:szCs w:val="24"/>
        </w:rPr>
        <w:t>υ</w:t>
      </w:r>
      <w:r w:rsidRPr="00902C5F">
        <w:rPr>
          <w:rFonts w:eastAsia="Times New Roman"/>
          <w:szCs w:val="24"/>
        </w:rPr>
        <w:t xml:space="preserve"> δεν προηγήθηκε κανένας ουσιαστικός διάλογος</w:t>
      </w:r>
      <w:r>
        <w:rPr>
          <w:rFonts w:eastAsia="Times New Roman"/>
          <w:szCs w:val="24"/>
        </w:rPr>
        <w:t>.</w:t>
      </w:r>
      <w:r w:rsidRPr="00902C5F">
        <w:rPr>
          <w:rFonts w:eastAsia="Times New Roman"/>
          <w:szCs w:val="24"/>
        </w:rPr>
        <w:t xml:space="preserve"> </w:t>
      </w:r>
      <w:r>
        <w:rPr>
          <w:rFonts w:eastAsia="Times New Roman"/>
          <w:szCs w:val="24"/>
        </w:rPr>
        <w:t>Δείξτε μας</w:t>
      </w:r>
      <w:r w:rsidRPr="00902C5F">
        <w:rPr>
          <w:rFonts w:eastAsia="Times New Roman"/>
          <w:szCs w:val="24"/>
        </w:rPr>
        <w:t xml:space="preserve"> τις μελέτες σκ</w:t>
      </w:r>
      <w:r w:rsidRPr="00902C5F">
        <w:rPr>
          <w:rFonts w:eastAsia="Times New Roman"/>
          <w:szCs w:val="24"/>
        </w:rPr>
        <w:t xml:space="preserve">οπιμότητας και βιωσιμότητας για το </w:t>
      </w:r>
      <w:r>
        <w:rPr>
          <w:rFonts w:eastAsia="Times New Roman"/>
          <w:szCs w:val="24"/>
        </w:rPr>
        <w:t>Π</w:t>
      </w:r>
      <w:r w:rsidRPr="00902C5F">
        <w:rPr>
          <w:rFonts w:eastAsia="Times New Roman"/>
          <w:szCs w:val="24"/>
        </w:rPr>
        <w:t>ανεπιστήμιο Πελοποννήσου</w:t>
      </w:r>
      <w:r>
        <w:rPr>
          <w:rFonts w:eastAsia="Times New Roman"/>
          <w:szCs w:val="24"/>
        </w:rPr>
        <w:t>,</w:t>
      </w:r>
      <w:r w:rsidRPr="00902C5F">
        <w:rPr>
          <w:rFonts w:eastAsia="Times New Roman"/>
          <w:szCs w:val="24"/>
        </w:rPr>
        <w:t xml:space="preserve"> έτσι όπως </w:t>
      </w:r>
      <w:r>
        <w:rPr>
          <w:rFonts w:eastAsia="Times New Roman"/>
          <w:szCs w:val="24"/>
        </w:rPr>
        <w:t>τουλάχιστον εσείς</w:t>
      </w:r>
      <w:r w:rsidRPr="00902C5F">
        <w:rPr>
          <w:rFonts w:eastAsia="Times New Roman"/>
          <w:szCs w:val="24"/>
        </w:rPr>
        <w:t xml:space="preserve"> τις έχετε φανταστεί</w:t>
      </w:r>
      <w:r>
        <w:rPr>
          <w:rFonts w:eastAsia="Times New Roman"/>
          <w:szCs w:val="24"/>
        </w:rPr>
        <w:t>.</w:t>
      </w:r>
    </w:p>
    <w:p w14:paraId="2E2478AF" w14:textId="77777777" w:rsidR="00ED3BF8" w:rsidRDefault="009F432D">
      <w:pPr>
        <w:spacing w:after="0" w:line="600" w:lineRule="auto"/>
        <w:ind w:firstLine="720"/>
        <w:jc w:val="both"/>
        <w:rPr>
          <w:rFonts w:eastAsia="Times New Roman"/>
          <w:szCs w:val="24"/>
        </w:rPr>
      </w:pPr>
      <w:r w:rsidRPr="00902C5F">
        <w:rPr>
          <w:rFonts w:eastAsia="Times New Roman"/>
          <w:szCs w:val="24"/>
        </w:rPr>
        <w:t>Κύριε Υπουργέ</w:t>
      </w:r>
      <w:r>
        <w:rPr>
          <w:rFonts w:eastAsia="Times New Roman"/>
          <w:szCs w:val="24"/>
        </w:rPr>
        <w:t>,</w:t>
      </w:r>
      <w:r w:rsidRPr="00902C5F">
        <w:rPr>
          <w:rFonts w:eastAsia="Times New Roman"/>
          <w:szCs w:val="24"/>
        </w:rPr>
        <w:t xml:space="preserve"> δεν δεχόμαστε την ενσωμάτωση της Σχολής Τεχνολογικών Εφαρμογών του ΤΕΙ Δυτικής Ελλάδας στο </w:t>
      </w:r>
      <w:r w:rsidRPr="00902C5F">
        <w:rPr>
          <w:rFonts w:eastAsia="Times New Roman"/>
          <w:szCs w:val="24"/>
        </w:rPr>
        <w:lastRenderedPageBreak/>
        <w:t>Πανεπιστήμιο Πελοποννήσου</w:t>
      </w:r>
      <w:r>
        <w:rPr>
          <w:rFonts w:eastAsia="Times New Roman"/>
          <w:szCs w:val="24"/>
        </w:rPr>
        <w:t>. Τελεία</w:t>
      </w:r>
      <w:r w:rsidRPr="00902C5F">
        <w:rPr>
          <w:rFonts w:eastAsia="Times New Roman"/>
          <w:szCs w:val="24"/>
        </w:rPr>
        <w:t xml:space="preserve"> και π</w:t>
      </w:r>
      <w:r w:rsidRPr="00902C5F">
        <w:rPr>
          <w:rFonts w:eastAsia="Times New Roman"/>
          <w:szCs w:val="24"/>
        </w:rPr>
        <w:t>αύλα</w:t>
      </w:r>
      <w:r>
        <w:rPr>
          <w:rFonts w:eastAsia="Times New Roman"/>
          <w:szCs w:val="24"/>
        </w:rPr>
        <w:t>!</w:t>
      </w:r>
      <w:r w:rsidRPr="00902C5F">
        <w:rPr>
          <w:rFonts w:eastAsia="Times New Roman"/>
          <w:szCs w:val="24"/>
        </w:rPr>
        <w:t xml:space="preserve"> </w:t>
      </w:r>
      <w:r>
        <w:rPr>
          <w:rFonts w:eastAsia="Times New Roman"/>
          <w:szCs w:val="24"/>
        </w:rPr>
        <w:t>Π</w:t>
      </w:r>
      <w:r w:rsidRPr="00902C5F">
        <w:rPr>
          <w:rFonts w:eastAsia="Times New Roman"/>
          <w:szCs w:val="24"/>
        </w:rPr>
        <w:t>ρέπει να το καταλάβετε αυτό και να ματαιώσ</w:t>
      </w:r>
      <w:r>
        <w:rPr>
          <w:rFonts w:eastAsia="Times New Roman"/>
          <w:szCs w:val="24"/>
        </w:rPr>
        <w:t>ετε</w:t>
      </w:r>
      <w:r w:rsidRPr="00902C5F">
        <w:rPr>
          <w:rFonts w:eastAsia="Times New Roman"/>
          <w:szCs w:val="24"/>
        </w:rPr>
        <w:t xml:space="preserve"> τα σχέδιά </w:t>
      </w:r>
      <w:r>
        <w:rPr>
          <w:rFonts w:eastAsia="Times New Roman"/>
          <w:szCs w:val="24"/>
        </w:rPr>
        <w:t>σας,</w:t>
      </w:r>
      <w:r w:rsidRPr="00902C5F">
        <w:rPr>
          <w:rFonts w:eastAsia="Times New Roman"/>
          <w:szCs w:val="24"/>
        </w:rPr>
        <w:t xml:space="preserve"> που θα το υποβαθμίσουν και θα το κάνουν ευάλωτο στο μέλλον</w:t>
      </w:r>
      <w:r>
        <w:rPr>
          <w:rFonts w:eastAsia="Times New Roman"/>
          <w:szCs w:val="24"/>
        </w:rPr>
        <w:t>.</w:t>
      </w:r>
      <w:r w:rsidRPr="00902C5F">
        <w:rPr>
          <w:rFonts w:eastAsia="Times New Roman"/>
          <w:szCs w:val="24"/>
        </w:rPr>
        <w:t xml:space="preserve"> </w:t>
      </w:r>
      <w:r>
        <w:rPr>
          <w:rFonts w:eastAsia="Times New Roman"/>
          <w:szCs w:val="24"/>
        </w:rPr>
        <w:t>Τα</w:t>
      </w:r>
      <w:r w:rsidRPr="00902C5F">
        <w:rPr>
          <w:rFonts w:eastAsia="Times New Roman"/>
          <w:szCs w:val="24"/>
        </w:rPr>
        <w:t xml:space="preserve"> πράγματα είναι απλά</w:t>
      </w:r>
      <w:r>
        <w:rPr>
          <w:rFonts w:eastAsia="Times New Roman"/>
          <w:szCs w:val="24"/>
        </w:rPr>
        <w:t>. Σ</w:t>
      </w:r>
      <w:r w:rsidRPr="00902C5F">
        <w:rPr>
          <w:rFonts w:eastAsia="Times New Roman"/>
          <w:szCs w:val="24"/>
        </w:rPr>
        <w:t xml:space="preserve">υνένωση </w:t>
      </w:r>
      <w:proofErr w:type="spellStart"/>
      <w:r w:rsidRPr="00902C5F">
        <w:rPr>
          <w:rFonts w:eastAsia="Times New Roman"/>
          <w:szCs w:val="24"/>
        </w:rPr>
        <w:t>ίσον</w:t>
      </w:r>
      <w:proofErr w:type="spellEnd"/>
      <w:r w:rsidRPr="00902C5F">
        <w:rPr>
          <w:rFonts w:eastAsia="Times New Roman"/>
          <w:szCs w:val="24"/>
        </w:rPr>
        <w:t xml:space="preserve"> προβλήματα και υποβάθμιση</w:t>
      </w:r>
      <w:r>
        <w:rPr>
          <w:rFonts w:eastAsia="Times New Roman"/>
          <w:szCs w:val="24"/>
        </w:rPr>
        <w:t>.</w:t>
      </w:r>
    </w:p>
    <w:p w14:paraId="2E2478B0"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συνάδελφε, ολοκληρώστε,</w:t>
      </w:r>
      <w:r>
        <w:rPr>
          <w:rFonts w:eastAsia="Times New Roman"/>
          <w:szCs w:val="24"/>
        </w:rPr>
        <w:t xml:space="preserve"> σας παρακαλώ.</w:t>
      </w:r>
    </w:p>
    <w:p w14:paraId="2E2478B1"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ΒΛΑΣΗΣ: </w:t>
      </w:r>
      <w:r>
        <w:rPr>
          <w:rFonts w:eastAsia="Times New Roman"/>
          <w:szCs w:val="24"/>
        </w:rPr>
        <w:t xml:space="preserve">Κύριε Πρόεδρε, δεν θα καταχραστώ τον χρόνο. </w:t>
      </w:r>
    </w:p>
    <w:p w14:paraId="2E2478B2" w14:textId="77777777" w:rsidR="00ED3BF8" w:rsidRDefault="009F432D">
      <w:pPr>
        <w:spacing w:after="0" w:line="600" w:lineRule="auto"/>
        <w:ind w:firstLine="720"/>
        <w:jc w:val="both"/>
        <w:rPr>
          <w:rFonts w:eastAsia="Times New Roman"/>
          <w:szCs w:val="24"/>
        </w:rPr>
      </w:pPr>
      <w:r w:rsidRPr="00880AAF">
        <w:rPr>
          <w:rFonts w:eastAsia="Times New Roman"/>
          <w:b/>
          <w:szCs w:val="24"/>
        </w:rPr>
        <w:t xml:space="preserve">ΠΡΟΕΔΡΕΥΩΝ (Γεώργιος </w:t>
      </w:r>
      <w:proofErr w:type="spellStart"/>
      <w:r w:rsidRPr="00880AAF">
        <w:rPr>
          <w:rFonts w:eastAsia="Times New Roman"/>
          <w:b/>
          <w:szCs w:val="24"/>
        </w:rPr>
        <w:t>Λαμπρούλης</w:t>
      </w:r>
      <w:proofErr w:type="spellEnd"/>
      <w:r w:rsidRPr="00880AAF">
        <w:rPr>
          <w:rFonts w:eastAsia="Times New Roman"/>
          <w:b/>
          <w:szCs w:val="24"/>
        </w:rPr>
        <w:t>):</w:t>
      </w:r>
      <w:r w:rsidRPr="00880AAF">
        <w:rPr>
          <w:rFonts w:eastAsia="Times New Roman"/>
          <w:szCs w:val="24"/>
        </w:rPr>
        <w:t xml:space="preserve"> </w:t>
      </w:r>
      <w:proofErr w:type="spellStart"/>
      <w:r>
        <w:rPr>
          <w:rFonts w:eastAsia="Times New Roman"/>
          <w:szCs w:val="24"/>
        </w:rPr>
        <w:t>Εξίμισι</w:t>
      </w:r>
      <w:proofErr w:type="spellEnd"/>
      <w:r>
        <w:rPr>
          <w:rFonts w:eastAsia="Times New Roman"/>
          <w:szCs w:val="24"/>
        </w:rPr>
        <w:t xml:space="preserve"> λεπτά μιλάτε, κύριε συνάδελφε. </w:t>
      </w:r>
    </w:p>
    <w:p w14:paraId="2E2478B3"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ΒΛΑΣΗΣ: </w:t>
      </w:r>
      <w:r>
        <w:rPr>
          <w:rFonts w:eastAsia="Times New Roman"/>
          <w:szCs w:val="24"/>
        </w:rPr>
        <w:t>Σε μισό λεπτό τελειώνω. Με διέκοψε και δύο φορές ο κύριος Υπουργός.</w:t>
      </w:r>
    </w:p>
    <w:p w14:paraId="2E2478B4" w14:textId="77777777" w:rsidR="00ED3BF8" w:rsidRDefault="009F432D">
      <w:pPr>
        <w:spacing w:after="0" w:line="600" w:lineRule="auto"/>
        <w:ind w:firstLine="720"/>
        <w:jc w:val="both"/>
        <w:rPr>
          <w:rFonts w:eastAsia="Times New Roman"/>
          <w:szCs w:val="24"/>
        </w:rPr>
      </w:pPr>
      <w:r w:rsidRPr="00880AAF">
        <w:rPr>
          <w:rFonts w:eastAsia="Times New Roman"/>
          <w:b/>
          <w:szCs w:val="24"/>
        </w:rPr>
        <w:t xml:space="preserve">ΠΡΟΕΔΡΕΥΩΝ </w:t>
      </w:r>
      <w:r w:rsidRPr="00880AAF">
        <w:rPr>
          <w:rFonts w:eastAsia="Times New Roman"/>
          <w:b/>
          <w:szCs w:val="24"/>
        </w:rPr>
        <w:t xml:space="preserve">(Γεώργιος </w:t>
      </w:r>
      <w:proofErr w:type="spellStart"/>
      <w:r w:rsidRPr="00880AAF">
        <w:rPr>
          <w:rFonts w:eastAsia="Times New Roman"/>
          <w:b/>
          <w:szCs w:val="24"/>
        </w:rPr>
        <w:t>Λαμπρούλης</w:t>
      </w:r>
      <w:proofErr w:type="spellEnd"/>
      <w:r w:rsidRPr="00880AAF">
        <w:rPr>
          <w:rFonts w:eastAsia="Times New Roman"/>
          <w:b/>
          <w:szCs w:val="24"/>
        </w:rPr>
        <w:t>):</w:t>
      </w:r>
      <w:r w:rsidRPr="00880AAF">
        <w:rPr>
          <w:rFonts w:eastAsia="Times New Roman"/>
          <w:szCs w:val="24"/>
        </w:rPr>
        <w:t xml:space="preserve"> </w:t>
      </w:r>
      <w:r>
        <w:rPr>
          <w:rFonts w:eastAsia="Times New Roman"/>
          <w:szCs w:val="24"/>
        </w:rPr>
        <w:t xml:space="preserve">Μιλάτε </w:t>
      </w:r>
      <w:proofErr w:type="spellStart"/>
      <w:r>
        <w:rPr>
          <w:rFonts w:eastAsia="Times New Roman"/>
          <w:szCs w:val="24"/>
        </w:rPr>
        <w:t>εξίμισι</w:t>
      </w:r>
      <w:proofErr w:type="spellEnd"/>
      <w:r>
        <w:rPr>
          <w:rFonts w:eastAsia="Times New Roman"/>
          <w:szCs w:val="24"/>
        </w:rPr>
        <w:t xml:space="preserve"> λεπτά και δεν σας διέκοψα. Δεν σας διακόπτω με την έννοια ότι σας κλείνω το μικρόφωνο. Κακό είναι αυτό; </w:t>
      </w:r>
    </w:p>
    <w:p w14:paraId="2E2478B5" w14:textId="77777777" w:rsidR="00ED3BF8" w:rsidRDefault="009F432D">
      <w:pPr>
        <w:spacing w:after="0" w:line="600" w:lineRule="auto"/>
        <w:ind w:firstLine="720"/>
        <w:jc w:val="both"/>
        <w:rPr>
          <w:rFonts w:eastAsia="Times New Roman"/>
          <w:szCs w:val="24"/>
        </w:rPr>
      </w:pPr>
      <w:r>
        <w:rPr>
          <w:rFonts w:eastAsia="Times New Roman"/>
          <w:b/>
          <w:szCs w:val="24"/>
        </w:rPr>
        <w:t>ΚΩΝΣΤΑΝΤΙΝΟΣ ΒΛΑΣΗΣ:</w:t>
      </w:r>
      <w:r>
        <w:rPr>
          <w:rFonts w:eastAsia="Times New Roman"/>
          <w:szCs w:val="24"/>
        </w:rPr>
        <w:t xml:space="preserve"> Ο κύριος Υπουργός με διέκοψε, όμως. </w:t>
      </w:r>
    </w:p>
    <w:p w14:paraId="2E2478B6" w14:textId="77777777" w:rsidR="00ED3BF8" w:rsidRDefault="009F432D">
      <w:pPr>
        <w:spacing w:after="0" w:line="600" w:lineRule="auto"/>
        <w:ind w:firstLine="720"/>
        <w:jc w:val="both"/>
        <w:rPr>
          <w:rFonts w:eastAsia="Times New Roman"/>
          <w:szCs w:val="24"/>
        </w:rPr>
      </w:pPr>
      <w:r>
        <w:rPr>
          <w:rFonts w:eastAsia="Times New Roman"/>
          <w:szCs w:val="24"/>
        </w:rPr>
        <w:t>Τελειώνω σε μισό λεπτό. Οι πολίτες της Αρκαδίας έχουν α</w:t>
      </w:r>
      <w:r>
        <w:rPr>
          <w:rFonts w:eastAsia="Times New Roman"/>
          <w:szCs w:val="24"/>
        </w:rPr>
        <w:t xml:space="preserve">νάγκη να μαθαίνουν, κύριε Πρόεδρε. </w:t>
      </w:r>
    </w:p>
    <w:p w14:paraId="2E2478B7" w14:textId="77777777" w:rsidR="00ED3BF8" w:rsidRDefault="009F432D">
      <w:pPr>
        <w:spacing w:after="0" w:line="600" w:lineRule="auto"/>
        <w:ind w:firstLine="720"/>
        <w:jc w:val="both"/>
        <w:rPr>
          <w:rFonts w:eastAsia="Times New Roman"/>
          <w:szCs w:val="24"/>
        </w:rPr>
      </w:pPr>
      <w:r w:rsidRPr="00880AAF">
        <w:rPr>
          <w:rFonts w:eastAsia="Times New Roman"/>
          <w:b/>
          <w:szCs w:val="24"/>
        </w:rPr>
        <w:lastRenderedPageBreak/>
        <w:t xml:space="preserve">ΠΡΟΕΔΡΕΥΩΝ (Γεώργιος </w:t>
      </w:r>
      <w:proofErr w:type="spellStart"/>
      <w:r w:rsidRPr="00880AAF">
        <w:rPr>
          <w:rFonts w:eastAsia="Times New Roman"/>
          <w:b/>
          <w:szCs w:val="24"/>
        </w:rPr>
        <w:t>Λαμπρούλης</w:t>
      </w:r>
      <w:proofErr w:type="spellEnd"/>
      <w:r w:rsidRPr="00880AAF">
        <w:rPr>
          <w:rFonts w:eastAsia="Times New Roman"/>
          <w:b/>
          <w:szCs w:val="24"/>
        </w:rPr>
        <w:t>):</w:t>
      </w:r>
      <w:r>
        <w:rPr>
          <w:rFonts w:eastAsia="Times New Roman"/>
          <w:szCs w:val="24"/>
        </w:rPr>
        <w:t xml:space="preserve"> Μην ανησυχείτε, μαθαίνουν. </w:t>
      </w:r>
    </w:p>
    <w:p w14:paraId="2E2478B8" w14:textId="77777777" w:rsidR="00ED3BF8" w:rsidRDefault="009F432D">
      <w:pPr>
        <w:spacing w:after="0" w:line="600" w:lineRule="auto"/>
        <w:ind w:firstLine="720"/>
        <w:jc w:val="both"/>
        <w:rPr>
          <w:rFonts w:eastAsia="Times New Roman"/>
          <w:szCs w:val="24"/>
        </w:rPr>
      </w:pPr>
      <w:r>
        <w:rPr>
          <w:rFonts w:eastAsia="Times New Roman"/>
          <w:szCs w:val="24"/>
        </w:rPr>
        <w:t xml:space="preserve">Συνεχίστε, σας παρακαλώ. </w:t>
      </w:r>
    </w:p>
    <w:p w14:paraId="2E2478B9" w14:textId="77777777" w:rsidR="00ED3BF8" w:rsidRDefault="009F432D">
      <w:pPr>
        <w:spacing w:after="0" w:line="600" w:lineRule="auto"/>
        <w:ind w:firstLine="720"/>
        <w:jc w:val="both"/>
        <w:rPr>
          <w:rFonts w:eastAsia="Times New Roman"/>
          <w:szCs w:val="24"/>
        </w:rPr>
      </w:pPr>
      <w:r>
        <w:rPr>
          <w:rFonts w:eastAsia="Times New Roman"/>
          <w:b/>
          <w:szCs w:val="24"/>
        </w:rPr>
        <w:t xml:space="preserve">ΚΩΝΣΤΑΝΤΙΝΟΣ ΒΛΑΣΗΣ: </w:t>
      </w:r>
      <w:r w:rsidRPr="00902C5F">
        <w:rPr>
          <w:rFonts w:eastAsia="Times New Roman"/>
          <w:szCs w:val="24"/>
        </w:rPr>
        <w:t>Και βέβαια</w:t>
      </w:r>
      <w:r>
        <w:rPr>
          <w:rFonts w:eastAsia="Times New Roman"/>
          <w:szCs w:val="24"/>
        </w:rPr>
        <w:t>,</w:t>
      </w:r>
      <w:r w:rsidRPr="00902C5F">
        <w:rPr>
          <w:rFonts w:eastAsia="Times New Roman"/>
          <w:szCs w:val="24"/>
        </w:rPr>
        <w:t xml:space="preserve"> </w:t>
      </w:r>
      <w:r>
        <w:rPr>
          <w:rFonts w:eastAsia="Times New Roman"/>
          <w:szCs w:val="24"/>
        </w:rPr>
        <w:t xml:space="preserve">στην </w:t>
      </w:r>
      <w:r w:rsidRPr="00902C5F">
        <w:rPr>
          <w:rFonts w:eastAsia="Times New Roman"/>
          <w:szCs w:val="24"/>
        </w:rPr>
        <w:t xml:space="preserve">πρόταση της </w:t>
      </w:r>
      <w:r>
        <w:rPr>
          <w:rFonts w:eastAsia="Times New Roman"/>
          <w:szCs w:val="24"/>
        </w:rPr>
        <w:t>Σ</w:t>
      </w:r>
      <w:r w:rsidRPr="00902C5F">
        <w:rPr>
          <w:rFonts w:eastAsia="Times New Roman"/>
          <w:szCs w:val="24"/>
        </w:rPr>
        <w:t xml:space="preserve">υγκλήτου του </w:t>
      </w:r>
      <w:r>
        <w:rPr>
          <w:rFonts w:eastAsia="Times New Roman"/>
          <w:szCs w:val="24"/>
        </w:rPr>
        <w:t>Π</w:t>
      </w:r>
      <w:r w:rsidRPr="00902C5F">
        <w:rPr>
          <w:rFonts w:eastAsia="Times New Roman"/>
          <w:szCs w:val="24"/>
        </w:rPr>
        <w:t xml:space="preserve">ανεπιστημίου Πελοποννήσου για άμεση ίδρυση </w:t>
      </w:r>
      <w:r>
        <w:rPr>
          <w:rFonts w:eastAsia="Times New Roman"/>
          <w:szCs w:val="24"/>
        </w:rPr>
        <w:t>Π</w:t>
      </w:r>
      <w:r w:rsidRPr="00902C5F">
        <w:rPr>
          <w:rFonts w:eastAsia="Times New Roman"/>
          <w:szCs w:val="24"/>
        </w:rPr>
        <w:t xml:space="preserve">ολυτεχνικής Σχολής με έδρα την Τρίπολη </w:t>
      </w:r>
      <w:r>
        <w:rPr>
          <w:rFonts w:eastAsia="Times New Roman"/>
          <w:szCs w:val="24"/>
        </w:rPr>
        <w:t>–</w:t>
      </w:r>
      <w:r w:rsidRPr="00902C5F">
        <w:rPr>
          <w:rFonts w:eastAsia="Times New Roman"/>
          <w:szCs w:val="24"/>
        </w:rPr>
        <w:t>υπάρχει</w:t>
      </w:r>
      <w:r>
        <w:rPr>
          <w:rFonts w:eastAsia="Times New Roman"/>
          <w:szCs w:val="24"/>
        </w:rPr>
        <w:t>,</w:t>
      </w:r>
      <w:r w:rsidRPr="00902C5F">
        <w:rPr>
          <w:rFonts w:eastAsia="Times New Roman"/>
          <w:szCs w:val="24"/>
        </w:rPr>
        <w:t xml:space="preserve"> έτσι κι αλλιώς</w:t>
      </w:r>
      <w:r>
        <w:rPr>
          <w:rFonts w:eastAsia="Times New Roman"/>
          <w:szCs w:val="24"/>
        </w:rPr>
        <w:t>,</w:t>
      </w:r>
      <w:r w:rsidRPr="00902C5F">
        <w:rPr>
          <w:rFonts w:eastAsia="Times New Roman"/>
          <w:szCs w:val="24"/>
        </w:rPr>
        <w:t xml:space="preserve"> εκεί υποδομή</w:t>
      </w:r>
      <w:r>
        <w:rPr>
          <w:rFonts w:eastAsia="Times New Roman"/>
          <w:szCs w:val="24"/>
        </w:rPr>
        <w:t xml:space="preserve"> και</w:t>
      </w:r>
      <w:r w:rsidRPr="00902C5F">
        <w:rPr>
          <w:rFonts w:eastAsia="Times New Roman"/>
          <w:szCs w:val="24"/>
        </w:rPr>
        <w:t xml:space="preserve"> ήταν κάτι το οποίο μπορεί να υλοποιηθεί</w:t>
      </w:r>
      <w:r>
        <w:rPr>
          <w:rFonts w:eastAsia="Times New Roman"/>
          <w:szCs w:val="24"/>
        </w:rPr>
        <w:t>,</w:t>
      </w:r>
      <w:r w:rsidRPr="00902C5F">
        <w:rPr>
          <w:rFonts w:eastAsia="Times New Roman"/>
          <w:szCs w:val="24"/>
        </w:rPr>
        <w:t xml:space="preserve"> δεν είναι στα λόγια</w:t>
      </w:r>
      <w:r>
        <w:rPr>
          <w:rFonts w:eastAsia="Times New Roman"/>
          <w:szCs w:val="24"/>
        </w:rPr>
        <w:t>- τ</w:t>
      </w:r>
      <w:r w:rsidRPr="00902C5F">
        <w:rPr>
          <w:rFonts w:eastAsia="Times New Roman"/>
          <w:szCs w:val="24"/>
        </w:rPr>
        <w:t>ο μόνο που κάνετε είναι να σφυρίζετ</w:t>
      </w:r>
      <w:r>
        <w:rPr>
          <w:rFonts w:eastAsia="Times New Roman"/>
          <w:szCs w:val="24"/>
        </w:rPr>
        <w:t>ε</w:t>
      </w:r>
      <w:r w:rsidRPr="00902C5F">
        <w:rPr>
          <w:rFonts w:eastAsia="Times New Roman"/>
          <w:szCs w:val="24"/>
        </w:rPr>
        <w:t xml:space="preserve"> αδιάφορα</w:t>
      </w:r>
      <w:r>
        <w:rPr>
          <w:rFonts w:eastAsia="Times New Roman"/>
          <w:szCs w:val="24"/>
        </w:rPr>
        <w:t>.</w:t>
      </w:r>
      <w:r w:rsidRPr="00902C5F">
        <w:rPr>
          <w:rFonts w:eastAsia="Times New Roman"/>
          <w:szCs w:val="24"/>
        </w:rPr>
        <w:t xml:space="preserve"> </w:t>
      </w:r>
      <w:r>
        <w:rPr>
          <w:rFonts w:eastAsia="Times New Roman"/>
          <w:szCs w:val="24"/>
        </w:rPr>
        <w:t>Π</w:t>
      </w:r>
      <w:r w:rsidRPr="00902C5F">
        <w:rPr>
          <w:rFonts w:eastAsia="Times New Roman"/>
          <w:szCs w:val="24"/>
        </w:rPr>
        <w:t>αραδεχτείτε το</w:t>
      </w:r>
      <w:r>
        <w:rPr>
          <w:rFonts w:eastAsia="Times New Roman"/>
          <w:szCs w:val="24"/>
        </w:rPr>
        <w:t>!</w:t>
      </w:r>
      <w:r w:rsidRPr="00902C5F">
        <w:rPr>
          <w:rFonts w:eastAsia="Times New Roman"/>
          <w:szCs w:val="24"/>
        </w:rPr>
        <w:t xml:space="preserve"> </w:t>
      </w:r>
      <w:r>
        <w:rPr>
          <w:rFonts w:eastAsia="Times New Roman"/>
          <w:szCs w:val="24"/>
        </w:rPr>
        <w:t>Υ</w:t>
      </w:r>
      <w:r w:rsidRPr="00902C5F">
        <w:rPr>
          <w:rFonts w:eastAsia="Times New Roman"/>
          <w:szCs w:val="24"/>
        </w:rPr>
        <w:t>ποβαθμίζετ</w:t>
      </w:r>
      <w:r>
        <w:rPr>
          <w:rFonts w:eastAsia="Times New Roman"/>
          <w:szCs w:val="24"/>
        </w:rPr>
        <w:t xml:space="preserve">ε </w:t>
      </w:r>
      <w:r w:rsidRPr="00902C5F">
        <w:rPr>
          <w:rFonts w:eastAsia="Times New Roman"/>
          <w:szCs w:val="24"/>
        </w:rPr>
        <w:t xml:space="preserve">συνειδητά το </w:t>
      </w:r>
      <w:r>
        <w:rPr>
          <w:rFonts w:eastAsia="Times New Roman"/>
          <w:szCs w:val="24"/>
        </w:rPr>
        <w:t>Π</w:t>
      </w:r>
      <w:r w:rsidRPr="00902C5F">
        <w:rPr>
          <w:rFonts w:eastAsia="Times New Roman"/>
          <w:szCs w:val="24"/>
        </w:rPr>
        <w:t>ανεπιστήμιο Πελοπονν</w:t>
      </w:r>
      <w:r w:rsidRPr="00902C5F">
        <w:rPr>
          <w:rFonts w:eastAsia="Times New Roman"/>
          <w:szCs w:val="24"/>
        </w:rPr>
        <w:t>ήσου</w:t>
      </w:r>
      <w:r>
        <w:rPr>
          <w:rFonts w:eastAsia="Times New Roman"/>
          <w:szCs w:val="24"/>
        </w:rPr>
        <w:t>.</w:t>
      </w:r>
    </w:p>
    <w:p w14:paraId="2E2478BA" w14:textId="77777777" w:rsidR="00ED3BF8" w:rsidRDefault="009F432D">
      <w:pPr>
        <w:spacing w:after="0" w:line="600" w:lineRule="auto"/>
        <w:ind w:firstLine="720"/>
        <w:jc w:val="both"/>
        <w:rPr>
          <w:rFonts w:eastAsia="Times New Roman"/>
          <w:szCs w:val="24"/>
        </w:rPr>
      </w:pPr>
      <w:r>
        <w:rPr>
          <w:rFonts w:eastAsia="Times New Roman"/>
          <w:szCs w:val="24"/>
        </w:rPr>
        <w:t xml:space="preserve">Όσον </w:t>
      </w:r>
      <w:r w:rsidRPr="00902C5F">
        <w:rPr>
          <w:rFonts w:eastAsia="Times New Roman"/>
          <w:szCs w:val="24"/>
        </w:rPr>
        <w:t xml:space="preserve">αφορά τη δημιουργία την </w:t>
      </w:r>
      <w:r>
        <w:rPr>
          <w:rFonts w:eastAsia="Times New Roman"/>
          <w:szCs w:val="24"/>
        </w:rPr>
        <w:t>Κτηνια</w:t>
      </w:r>
      <w:r w:rsidRPr="00902C5F">
        <w:rPr>
          <w:rFonts w:eastAsia="Times New Roman"/>
          <w:szCs w:val="24"/>
        </w:rPr>
        <w:t xml:space="preserve">τρικής και </w:t>
      </w:r>
      <w:r>
        <w:rPr>
          <w:rFonts w:eastAsia="Times New Roman"/>
          <w:szCs w:val="24"/>
        </w:rPr>
        <w:t>Ν</w:t>
      </w:r>
      <w:r w:rsidRPr="00902C5F">
        <w:rPr>
          <w:rFonts w:eastAsia="Times New Roman"/>
          <w:szCs w:val="24"/>
        </w:rPr>
        <w:t>οσηλευτικής Σχολής</w:t>
      </w:r>
      <w:r>
        <w:rPr>
          <w:rFonts w:eastAsia="Times New Roman"/>
          <w:szCs w:val="24"/>
        </w:rPr>
        <w:t>,</w:t>
      </w:r>
      <w:r w:rsidRPr="00902C5F">
        <w:rPr>
          <w:rFonts w:eastAsia="Times New Roman"/>
          <w:szCs w:val="24"/>
        </w:rPr>
        <w:t xml:space="preserve"> </w:t>
      </w:r>
      <w:r>
        <w:rPr>
          <w:rFonts w:eastAsia="Times New Roman"/>
          <w:szCs w:val="24"/>
        </w:rPr>
        <w:t xml:space="preserve">σαφώς </w:t>
      </w:r>
      <w:r w:rsidRPr="00902C5F">
        <w:rPr>
          <w:rFonts w:eastAsia="Times New Roman"/>
          <w:szCs w:val="24"/>
        </w:rPr>
        <w:t>και το επιθυμούμε</w:t>
      </w:r>
      <w:r>
        <w:rPr>
          <w:rFonts w:eastAsia="Times New Roman"/>
          <w:szCs w:val="24"/>
        </w:rPr>
        <w:t>,</w:t>
      </w:r>
      <w:r w:rsidRPr="00902C5F">
        <w:rPr>
          <w:rFonts w:eastAsia="Times New Roman"/>
          <w:szCs w:val="24"/>
        </w:rPr>
        <w:t xml:space="preserve"> αλλά όχι στα χαρτιά</w:t>
      </w:r>
      <w:r>
        <w:rPr>
          <w:rFonts w:eastAsia="Times New Roman"/>
          <w:szCs w:val="24"/>
        </w:rPr>
        <w:t>,</w:t>
      </w:r>
      <w:r w:rsidRPr="00902C5F">
        <w:rPr>
          <w:rFonts w:eastAsia="Times New Roman"/>
          <w:szCs w:val="24"/>
        </w:rPr>
        <w:t xml:space="preserve"> </w:t>
      </w:r>
      <w:r>
        <w:rPr>
          <w:rFonts w:eastAsia="Times New Roman"/>
          <w:szCs w:val="24"/>
        </w:rPr>
        <w:t>κ</w:t>
      </w:r>
      <w:r w:rsidRPr="00902C5F">
        <w:rPr>
          <w:rFonts w:eastAsia="Times New Roman"/>
          <w:szCs w:val="24"/>
        </w:rPr>
        <w:t>ύριε Υπουργέ</w:t>
      </w:r>
      <w:r>
        <w:rPr>
          <w:rFonts w:eastAsia="Times New Roman"/>
          <w:szCs w:val="24"/>
        </w:rPr>
        <w:t>. Α</w:t>
      </w:r>
      <w:r w:rsidRPr="00902C5F">
        <w:rPr>
          <w:rFonts w:eastAsia="Times New Roman"/>
          <w:szCs w:val="24"/>
        </w:rPr>
        <w:t>υτό που κάνετε είναι να ιδρύετ</w:t>
      </w:r>
      <w:r>
        <w:rPr>
          <w:rFonts w:eastAsia="Times New Roman"/>
          <w:szCs w:val="24"/>
        </w:rPr>
        <w:t>ε παντού τμήματα-</w:t>
      </w:r>
      <w:r w:rsidRPr="00902C5F">
        <w:rPr>
          <w:rFonts w:eastAsia="Times New Roman"/>
          <w:szCs w:val="24"/>
        </w:rPr>
        <w:t>σχολές</w:t>
      </w:r>
      <w:r>
        <w:rPr>
          <w:rFonts w:eastAsia="Times New Roman"/>
          <w:szCs w:val="24"/>
        </w:rPr>
        <w:t>,</w:t>
      </w:r>
      <w:r w:rsidRPr="00902C5F">
        <w:rPr>
          <w:rFonts w:eastAsia="Times New Roman"/>
          <w:szCs w:val="24"/>
        </w:rPr>
        <w:t xml:space="preserve"> χωρίς κανέναν προγραμματισμό</w:t>
      </w:r>
      <w:r>
        <w:rPr>
          <w:rFonts w:eastAsia="Times New Roman"/>
          <w:szCs w:val="24"/>
        </w:rPr>
        <w:t>,</w:t>
      </w:r>
      <w:r w:rsidRPr="00902C5F">
        <w:rPr>
          <w:rFonts w:eastAsia="Times New Roman"/>
          <w:szCs w:val="24"/>
        </w:rPr>
        <w:t xml:space="preserve"> σχολές και τμήματα που δεν πρόκειται</w:t>
      </w:r>
      <w:r w:rsidRPr="00902C5F">
        <w:rPr>
          <w:rFonts w:eastAsia="Times New Roman"/>
          <w:szCs w:val="24"/>
        </w:rPr>
        <w:t xml:space="preserve"> να λειτουργήσουν</w:t>
      </w:r>
      <w:r>
        <w:rPr>
          <w:rFonts w:eastAsia="Times New Roman"/>
          <w:szCs w:val="24"/>
        </w:rPr>
        <w:t>.</w:t>
      </w:r>
      <w:r w:rsidRPr="00902C5F">
        <w:rPr>
          <w:rFonts w:eastAsia="Times New Roman"/>
          <w:szCs w:val="24"/>
        </w:rPr>
        <w:t xml:space="preserve"> </w:t>
      </w:r>
      <w:r>
        <w:rPr>
          <w:rFonts w:eastAsia="Times New Roman"/>
          <w:szCs w:val="24"/>
        </w:rPr>
        <w:t xml:space="preserve">Μου θυμίζετε, </w:t>
      </w:r>
      <w:r w:rsidRPr="00902C5F">
        <w:rPr>
          <w:rFonts w:eastAsia="Times New Roman"/>
          <w:szCs w:val="24"/>
        </w:rPr>
        <w:t xml:space="preserve">και </w:t>
      </w:r>
      <w:proofErr w:type="spellStart"/>
      <w:r>
        <w:rPr>
          <w:rFonts w:eastAsia="Times New Roman"/>
          <w:szCs w:val="24"/>
        </w:rPr>
        <w:t>μειδι</w:t>
      </w:r>
      <w:proofErr w:type="spellEnd"/>
      <w:r>
        <w:rPr>
          <w:rFonts w:eastAsia="Times New Roman"/>
          <w:szCs w:val="24"/>
        </w:rPr>
        <w:t xml:space="preserve"> </w:t>
      </w:r>
      <w:r w:rsidRPr="00902C5F">
        <w:rPr>
          <w:rFonts w:eastAsia="Times New Roman"/>
          <w:szCs w:val="24"/>
        </w:rPr>
        <w:t xml:space="preserve"> </w:t>
      </w:r>
      <w:r>
        <w:rPr>
          <w:rFonts w:eastAsia="Times New Roman"/>
          <w:szCs w:val="24"/>
        </w:rPr>
        <w:t>δ</w:t>
      </w:r>
      <w:r w:rsidRPr="00902C5F">
        <w:rPr>
          <w:rFonts w:eastAsia="Times New Roman"/>
          <w:szCs w:val="24"/>
        </w:rPr>
        <w:t>υστυχώς</w:t>
      </w:r>
      <w:r>
        <w:rPr>
          <w:rFonts w:eastAsia="Times New Roman"/>
          <w:szCs w:val="24"/>
        </w:rPr>
        <w:t>,</w:t>
      </w:r>
      <w:r w:rsidRPr="00902C5F">
        <w:rPr>
          <w:rFonts w:eastAsia="Times New Roman"/>
          <w:szCs w:val="24"/>
        </w:rPr>
        <w:t xml:space="preserve"> τα εγκαίνια που έκανε ο </w:t>
      </w:r>
      <w:r>
        <w:rPr>
          <w:rFonts w:eastAsia="Times New Roman"/>
          <w:szCs w:val="24"/>
        </w:rPr>
        <w:t>Π</w:t>
      </w:r>
      <w:r w:rsidRPr="00902C5F">
        <w:rPr>
          <w:rFonts w:eastAsia="Times New Roman"/>
          <w:szCs w:val="24"/>
        </w:rPr>
        <w:t xml:space="preserve">ρωθυπουργός πριν λίγους μήνες στη Θεσσαλονίκη στο μετρό της Θεσσαλονίκης </w:t>
      </w:r>
      <w:r>
        <w:rPr>
          <w:rFonts w:eastAsia="Times New Roman"/>
          <w:szCs w:val="24"/>
        </w:rPr>
        <w:t xml:space="preserve">πάνω </w:t>
      </w:r>
      <w:r w:rsidRPr="00902C5F">
        <w:rPr>
          <w:rFonts w:eastAsia="Times New Roman"/>
          <w:szCs w:val="24"/>
        </w:rPr>
        <w:t>σε μουσαμάδες</w:t>
      </w:r>
      <w:r>
        <w:rPr>
          <w:rFonts w:eastAsia="Times New Roman"/>
          <w:szCs w:val="24"/>
        </w:rPr>
        <w:t>.</w:t>
      </w:r>
      <w:r w:rsidRPr="00902C5F">
        <w:rPr>
          <w:rFonts w:eastAsia="Times New Roman"/>
          <w:szCs w:val="24"/>
        </w:rPr>
        <w:t xml:space="preserve"> </w:t>
      </w:r>
      <w:r>
        <w:rPr>
          <w:rFonts w:eastAsia="Times New Roman"/>
          <w:szCs w:val="24"/>
        </w:rPr>
        <w:t>Α</w:t>
      </w:r>
      <w:r w:rsidRPr="00902C5F">
        <w:rPr>
          <w:rFonts w:eastAsia="Times New Roman"/>
          <w:szCs w:val="24"/>
        </w:rPr>
        <w:t>υτό κάνετε σήμερα</w:t>
      </w:r>
      <w:r>
        <w:rPr>
          <w:rFonts w:eastAsia="Times New Roman"/>
          <w:szCs w:val="24"/>
        </w:rPr>
        <w:t>.</w:t>
      </w:r>
      <w:r w:rsidRPr="00902C5F">
        <w:rPr>
          <w:rFonts w:eastAsia="Times New Roman"/>
          <w:szCs w:val="24"/>
        </w:rPr>
        <w:t xml:space="preserve"> </w:t>
      </w:r>
      <w:r>
        <w:rPr>
          <w:rFonts w:eastAsia="Times New Roman"/>
          <w:szCs w:val="24"/>
        </w:rPr>
        <w:t>Γ</w:t>
      </w:r>
      <w:r w:rsidRPr="00902C5F">
        <w:rPr>
          <w:rFonts w:eastAsia="Times New Roman"/>
          <w:szCs w:val="24"/>
        </w:rPr>
        <w:t xml:space="preserve">ια άλλη μία φορά </w:t>
      </w:r>
      <w:r w:rsidRPr="00902C5F">
        <w:rPr>
          <w:rFonts w:eastAsia="Times New Roman"/>
          <w:szCs w:val="24"/>
        </w:rPr>
        <w:lastRenderedPageBreak/>
        <w:t>υποτιμάτε τη νοημοσύνη των Ελλήνων</w:t>
      </w:r>
      <w:r>
        <w:rPr>
          <w:rFonts w:eastAsia="Times New Roman"/>
          <w:szCs w:val="24"/>
        </w:rPr>
        <w:t>,</w:t>
      </w:r>
      <w:r w:rsidRPr="00902C5F">
        <w:rPr>
          <w:rFonts w:eastAsia="Times New Roman"/>
          <w:szCs w:val="24"/>
        </w:rPr>
        <w:t xml:space="preserve"> υποτιμάτε τη νοημοσύνη των </w:t>
      </w:r>
      <w:r>
        <w:rPr>
          <w:rFonts w:eastAsia="Times New Roman"/>
          <w:szCs w:val="24"/>
        </w:rPr>
        <w:t xml:space="preserve">Αρκάδων. </w:t>
      </w:r>
      <w:r w:rsidRPr="00902C5F">
        <w:rPr>
          <w:rFonts w:eastAsia="Times New Roman"/>
          <w:szCs w:val="24"/>
        </w:rPr>
        <w:t xml:space="preserve"> </w:t>
      </w:r>
    </w:p>
    <w:p w14:paraId="2E2478BB" w14:textId="77777777" w:rsidR="00ED3BF8" w:rsidRDefault="009F432D">
      <w:pPr>
        <w:spacing w:after="0" w:line="600" w:lineRule="auto"/>
        <w:ind w:firstLine="720"/>
        <w:jc w:val="both"/>
        <w:rPr>
          <w:rFonts w:eastAsia="Times New Roman"/>
          <w:szCs w:val="24"/>
        </w:rPr>
      </w:pPr>
      <w:r>
        <w:rPr>
          <w:rFonts w:eastAsia="Times New Roman"/>
          <w:szCs w:val="24"/>
        </w:rPr>
        <w:t xml:space="preserve">Δεν </w:t>
      </w:r>
      <w:r w:rsidRPr="00902C5F">
        <w:rPr>
          <w:rFonts w:eastAsia="Times New Roman"/>
          <w:szCs w:val="24"/>
        </w:rPr>
        <w:t xml:space="preserve">έχετε κανένα </w:t>
      </w:r>
      <w:r>
        <w:rPr>
          <w:rFonts w:eastAsia="Times New Roman"/>
          <w:szCs w:val="24"/>
        </w:rPr>
        <w:t>ό</w:t>
      </w:r>
      <w:r w:rsidRPr="00902C5F">
        <w:rPr>
          <w:rFonts w:eastAsia="Times New Roman"/>
          <w:szCs w:val="24"/>
        </w:rPr>
        <w:t>ραμα</w:t>
      </w:r>
      <w:r>
        <w:rPr>
          <w:rFonts w:eastAsia="Times New Roman"/>
          <w:szCs w:val="24"/>
        </w:rPr>
        <w:t>,</w:t>
      </w:r>
      <w:r w:rsidRPr="00902C5F">
        <w:rPr>
          <w:rFonts w:eastAsia="Times New Roman"/>
          <w:szCs w:val="24"/>
        </w:rPr>
        <w:t xml:space="preserve"> κα</w:t>
      </w:r>
      <w:r>
        <w:rPr>
          <w:rFonts w:eastAsia="Times New Roman"/>
          <w:szCs w:val="24"/>
        </w:rPr>
        <w:t>μ</w:t>
      </w:r>
      <w:r w:rsidRPr="00902C5F">
        <w:rPr>
          <w:rFonts w:eastAsia="Times New Roman"/>
          <w:szCs w:val="24"/>
        </w:rPr>
        <w:t>μία στρατηγική για την εκπαίδευση</w:t>
      </w:r>
      <w:r>
        <w:rPr>
          <w:rFonts w:eastAsia="Times New Roman"/>
          <w:szCs w:val="24"/>
        </w:rPr>
        <w:t>.</w:t>
      </w:r>
      <w:r w:rsidRPr="00902C5F">
        <w:rPr>
          <w:rFonts w:eastAsia="Times New Roman"/>
          <w:szCs w:val="24"/>
        </w:rPr>
        <w:t xml:space="preserve"> </w:t>
      </w:r>
      <w:r>
        <w:rPr>
          <w:rFonts w:eastAsia="Times New Roman"/>
          <w:szCs w:val="24"/>
        </w:rPr>
        <w:t>Τ</w:t>
      </w:r>
      <w:r w:rsidRPr="00902C5F">
        <w:rPr>
          <w:rFonts w:eastAsia="Times New Roman"/>
          <w:szCs w:val="24"/>
        </w:rPr>
        <w:t>ο χειρότερο</w:t>
      </w:r>
      <w:r>
        <w:rPr>
          <w:rFonts w:eastAsia="Times New Roman"/>
          <w:szCs w:val="24"/>
        </w:rPr>
        <w:t>,</w:t>
      </w:r>
      <w:r w:rsidRPr="00902C5F">
        <w:rPr>
          <w:rFonts w:eastAsia="Times New Roman"/>
          <w:szCs w:val="24"/>
        </w:rPr>
        <w:t xml:space="preserve"> </w:t>
      </w:r>
      <w:r>
        <w:rPr>
          <w:rFonts w:eastAsia="Times New Roman"/>
          <w:szCs w:val="24"/>
        </w:rPr>
        <w:t>όμως,</w:t>
      </w:r>
      <w:r w:rsidRPr="00902C5F">
        <w:rPr>
          <w:rFonts w:eastAsia="Times New Roman"/>
          <w:szCs w:val="24"/>
        </w:rPr>
        <w:t xml:space="preserve"> είναι </w:t>
      </w:r>
      <w:r>
        <w:rPr>
          <w:rFonts w:eastAsia="Times New Roman"/>
          <w:szCs w:val="24"/>
        </w:rPr>
        <w:t xml:space="preserve">πως ό,τι </w:t>
      </w:r>
      <w:r w:rsidRPr="00902C5F">
        <w:rPr>
          <w:rFonts w:eastAsia="Times New Roman"/>
          <w:szCs w:val="24"/>
        </w:rPr>
        <w:t xml:space="preserve">κάνετε </w:t>
      </w:r>
      <w:r>
        <w:rPr>
          <w:rFonts w:eastAsia="Times New Roman"/>
          <w:szCs w:val="24"/>
        </w:rPr>
        <w:t xml:space="preserve">σήμερα έχει </w:t>
      </w:r>
      <w:r w:rsidRPr="00902C5F">
        <w:rPr>
          <w:rFonts w:eastAsia="Times New Roman"/>
          <w:szCs w:val="24"/>
        </w:rPr>
        <w:t>σημαντικές επιπτώσεις στο αύριο πολλών ανθρώπων</w:t>
      </w:r>
      <w:r>
        <w:rPr>
          <w:rFonts w:eastAsia="Times New Roman"/>
          <w:szCs w:val="24"/>
        </w:rPr>
        <w:t>.</w:t>
      </w:r>
      <w:r w:rsidRPr="00902C5F">
        <w:rPr>
          <w:rFonts w:eastAsia="Times New Roman"/>
          <w:szCs w:val="24"/>
        </w:rPr>
        <w:t xml:space="preserve"> </w:t>
      </w:r>
      <w:r>
        <w:rPr>
          <w:rFonts w:eastAsia="Times New Roman"/>
          <w:szCs w:val="24"/>
        </w:rPr>
        <w:t>Τ</w:t>
      </w:r>
      <w:r w:rsidRPr="00902C5F">
        <w:rPr>
          <w:rFonts w:eastAsia="Times New Roman"/>
          <w:szCs w:val="24"/>
        </w:rPr>
        <w:t xml:space="preserve">α δικά σας τα σπασμένα </w:t>
      </w:r>
      <w:r>
        <w:rPr>
          <w:rFonts w:eastAsia="Times New Roman"/>
          <w:szCs w:val="24"/>
        </w:rPr>
        <w:t>θα κληθούν</w:t>
      </w:r>
      <w:r w:rsidRPr="00902C5F">
        <w:rPr>
          <w:rFonts w:eastAsia="Times New Roman"/>
          <w:szCs w:val="24"/>
        </w:rPr>
        <w:t xml:space="preserve"> να τα πληρώσουν ά</w:t>
      </w:r>
      <w:r w:rsidRPr="00902C5F">
        <w:rPr>
          <w:rFonts w:eastAsia="Times New Roman"/>
          <w:szCs w:val="24"/>
        </w:rPr>
        <w:t xml:space="preserve">λλοι που δεν έφταιξαν σε </w:t>
      </w:r>
      <w:r>
        <w:rPr>
          <w:rFonts w:eastAsia="Times New Roman"/>
          <w:szCs w:val="24"/>
        </w:rPr>
        <w:t>τ</w:t>
      </w:r>
      <w:r w:rsidRPr="00902C5F">
        <w:rPr>
          <w:rFonts w:eastAsia="Times New Roman"/>
          <w:szCs w:val="24"/>
        </w:rPr>
        <w:t>ίποτα</w:t>
      </w:r>
      <w:r>
        <w:rPr>
          <w:rFonts w:eastAsia="Times New Roman"/>
          <w:szCs w:val="24"/>
        </w:rPr>
        <w:t>.</w:t>
      </w:r>
    </w:p>
    <w:p w14:paraId="2E2478BC" w14:textId="77777777" w:rsidR="00ED3BF8" w:rsidRDefault="009F432D">
      <w:pPr>
        <w:spacing w:after="0" w:line="600" w:lineRule="auto"/>
        <w:ind w:firstLine="720"/>
        <w:jc w:val="both"/>
        <w:rPr>
          <w:rFonts w:eastAsia="Times New Roman"/>
          <w:szCs w:val="24"/>
        </w:rPr>
      </w:pPr>
      <w:r>
        <w:rPr>
          <w:rFonts w:eastAsia="Times New Roman"/>
          <w:szCs w:val="24"/>
        </w:rPr>
        <w:t xml:space="preserve">Η </w:t>
      </w:r>
      <w:r w:rsidRPr="00902C5F">
        <w:rPr>
          <w:rFonts w:eastAsia="Times New Roman"/>
          <w:szCs w:val="24"/>
        </w:rPr>
        <w:t xml:space="preserve">Νέα Δημοκρατία έχει </w:t>
      </w:r>
      <w:r>
        <w:rPr>
          <w:rFonts w:eastAsia="Times New Roman"/>
          <w:szCs w:val="24"/>
        </w:rPr>
        <w:t>ό</w:t>
      </w:r>
      <w:r w:rsidRPr="00902C5F">
        <w:rPr>
          <w:rFonts w:eastAsia="Times New Roman"/>
          <w:szCs w:val="24"/>
        </w:rPr>
        <w:t>ραμα για την εκπαίδευση</w:t>
      </w:r>
      <w:r>
        <w:rPr>
          <w:rFonts w:eastAsia="Times New Roman"/>
          <w:szCs w:val="24"/>
        </w:rPr>
        <w:t>,</w:t>
      </w:r>
      <w:r w:rsidRPr="00902C5F">
        <w:rPr>
          <w:rFonts w:eastAsia="Times New Roman"/>
          <w:szCs w:val="24"/>
        </w:rPr>
        <w:t xml:space="preserve"> γιατί έχει </w:t>
      </w:r>
      <w:r>
        <w:rPr>
          <w:rFonts w:eastAsia="Times New Roman"/>
          <w:szCs w:val="24"/>
        </w:rPr>
        <w:t>ό</w:t>
      </w:r>
      <w:r w:rsidRPr="00902C5F">
        <w:rPr>
          <w:rFonts w:eastAsia="Times New Roman"/>
          <w:szCs w:val="24"/>
        </w:rPr>
        <w:t xml:space="preserve">ραμα για τα παιδιά </w:t>
      </w:r>
      <w:r>
        <w:rPr>
          <w:rFonts w:eastAsia="Times New Roman"/>
          <w:szCs w:val="24"/>
        </w:rPr>
        <w:t>μας.</w:t>
      </w:r>
      <w:r w:rsidRPr="00902C5F">
        <w:rPr>
          <w:rFonts w:eastAsia="Times New Roman"/>
          <w:szCs w:val="24"/>
        </w:rPr>
        <w:t xml:space="preserve"> </w:t>
      </w:r>
      <w:r>
        <w:rPr>
          <w:rFonts w:eastAsia="Times New Roman"/>
          <w:szCs w:val="24"/>
        </w:rPr>
        <w:t>Κ</w:t>
      </w:r>
      <w:r w:rsidRPr="00902C5F">
        <w:rPr>
          <w:rFonts w:eastAsia="Times New Roman"/>
          <w:szCs w:val="24"/>
        </w:rPr>
        <w:t>αι ως πανεπιστημιακός δάσκαλος</w:t>
      </w:r>
      <w:r>
        <w:rPr>
          <w:rFonts w:eastAsia="Times New Roman"/>
          <w:szCs w:val="24"/>
        </w:rPr>
        <w:t>,</w:t>
      </w:r>
      <w:r w:rsidRPr="00902C5F">
        <w:rPr>
          <w:rFonts w:eastAsia="Times New Roman"/>
          <w:szCs w:val="24"/>
        </w:rPr>
        <w:t xml:space="preserve"> </w:t>
      </w:r>
      <w:r>
        <w:rPr>
          <w:rFonts w:eastAsia="Times New Roman"/>
          <w:szCs w:val="24"/>
        </w:rPr>
        <w:t>γ</w:t>
      </w:r>
      <w:r w:rsidRPr="00902C5F">
        <w:rPr>
          <w:rFonts w:eastAsia="Times New Roman"/>
          <w:szCs w:val="24"/>
        </w:rPr>
        <w:t>νωρίζω την υπεραξία που μπορεί να παραχθεί μέσα από τα ελληνικά πανεπιστήμια</w:t>
      </w:r>
      <w:r>
        <w:rPr>
          <w:rFonts w:eastAsia="Times New Roman"/>
          <w:szCs w:val="24"/>
        </w:rPr>
        <w:t>.</w:t>
      </w:r>
      <w:r w:rsidRPr="00902C5F">
        <w:rPr>
          <w:rFonts w:eastAsia="Times New Roman"/>
          <w:szCs w:val="24"/>
        </w:rPr>
        <w:t xml:space="preserve"> </w:t>
      </w:r>
      <w:r>
        <w:rPr>
          <w:rFonts w:eastAsia="Times New Roman"/>
          <w:szCs w:val="24"/>
        </w:rPr>
        <w:t>Εσείς,</w:t>
      </w:r>
      <w:r w:rsidRPr="00902C5F">
        <w:rPr>
          <w:rFonts w:eastAsia="Times New Roman"/>
          <w:szCs w:val="24"/>
        </w:rPr>
        <w:t xml:space="preserve"> </w:t>
      </w:r>
      <w:r>
        <w:rPr>
          <w:rFonts w:eastAsia="Times New Roman"/>
          <w:szCs w:val="24"/>
        </w:rPr>
        <w:t>δ</w:t>
      </w:r>
      <w:r w:rsidRPr="00902C5F">
        <w:rPr>
          <w:rFonts w:eastAsia="Times New Roman"/>
          <w:szCs w:val="24"/>
        </w:rPr>
        <w:t>υστυχώς</w:t>
      </w:r>
      <w:r>
        <w:rPr>
          <w:rFonts w:eastAsia="Times New Roman"/>
          <w:szCs w:val="24"/>
        </w:rPr>
        <w:t>, δώσατε εξε</w:t>
      </w:r>
      <w:r>
        <w:rPr>
          <w:rFonts w:eastAsia="Times New Roman"/>
          <w:szCs w:val="24"/>
        </w:rPr>
        <w:t xml:space="preserve">τάσεις και αποτύχατε. </w:t>
      </w:r>
    </w:p>
    <w:p w14:paraId="2E2478BD" w14:textId="77777777" w:rsidR="00ED3BF8" w:rsidRDefault="009F432D">
      <w:pPr>
        <w:spacing w:after="0" w:line="600" w:lineRule="auto"/>
        <w:ind w:firstLine="720"/>
        <w:jc w:val="both"/>
        <w:rPr>
          <w:rFonts w:eastAsia="Times New Roman"/>
          <w:szCs w:val="24"/>
        </w:rPr>
      </w:pPr>
      <w:r>
        <w:rPr>
          <w:rFonts w:eastAsia="Times New Roman"/>
          <w:szCs w:val="24"/>
        </w:rPr>
        <w:t>Ευχαριστώ.</w:t>
      </w:r>
    </w:p>
    <w:p w14:paraId="2E2478BE" w14:textId="77777777" w:rsidR="00ED3BF8" w:rsidRDefault="009F432D">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2478BF" w14:textId="77777777" w:rsidR="00ED3BF8" w:rsidRDefault="009F432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w:t>
      </w:r>
      <w:r w:rsidRPr="00902C5F">
        <w:rPr>
          <w:rFonts w:eastAsia="Times New Roman"/>
          <w:szCs w:val="24"/>
        </w:rPr>
        <w:t>ο</w:t>
      </w:r>
      <w:r>
        <w:rPr>
          <w:rFonts w:eastAsia="Times New Roman"/>
          <w:szCs w:val="24"/>
        </w:rPr>
        <w:t>ν</w:t>
      </w:r>
      <w:r w:rsidRPr="00902C5F">
        <w:rPr>
          <w:rFonts w:eastAsia="Times New Roman"/>
          <w:szCs w:val="24"/>
        </w:rPr>
        <w:t xml:space="preserve"> λόγο έχει ο κ</w:t>
      </w:r>
      <w:r>
        <w:rPr>
          <w:rFonts w:eastAsia="Times New Roman"/>
          <w:szCs w:val="24"/>
        </w:rPr>
        <w:t>.</w:t>
      </w:r>
      <w:r w:rsidRPr="00902C5F">
        <w:rPr>
          <w:rFonts w:eastAsia="Times New Roman"/>
          <w:szCs w:val="24"/>
        </w:rPr>
        <w:t xml:space="preserve"> </w:t>
      </w:r>
      <w:r>
        <w:rPr>
          <w:rFonts w:eastAsia="Times New Roman"/>
          <w:szCs w:val="24"/>
        </w:rPr>
        <w:t xml:space="preserve">Θεόδωρος </w:t>
      </w:r>
      <w:proofErr w:type="spellStart"/>
      <w:r w:rsidRPr="00902C5F">
        <w:rPr>
          <w:rFonts w:eastAsia="Times New Roman"/>
          <w:szCs w:val="24"/>
        </w:rPr>
        <w:t>Δρίτσας</w:t>
      </w:r>
      <w:proofErr w:type="spellEnd"/>
      <w:r w:rsidRPr="00902C5F">
        <w:rPr>
          <w:rFonts w:eastAsia="Times New Roman"/>
          <w:szCs w:val="24"/>
        </w:rPr>
        <w:t xml:space="preserve"> από το</w:t>
      </w:r>
      <w:r>
        <w:rPr>
          <w:rFonts w:eastAsia="Times New Roman"/>
          <w:szCs w:val="24"/>
        </w:rPr>
        <w:t>ν</w:t>
      </w:r>
      <w:r w:rsidRPr="00902C5F">
        <w:rPr>
          <w:rFonts w:eastAsia="Times New Roman"/>
          <w:szCs w:val="24"/>
        </w:rPr>
        <w:t xml:space="preserve"> ΣΥΡΙΖΑ</w:t>
      </w:r>
      <w:r>
        <w:rPr>
          <w:rFonts w:eastAsia="Times New Roman"/>
          <w:szCs w:val="24"/>
        </w:rPr>
        <w:t>.</w:t>
      </w:r>
    </w:p>
    <w:p w14:paraId="2E2478C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κύριε Πρόεδρε.</w:t>
      </w:r>
    </w:p>
    <w:p w14:paraId="2E2478C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μία παρατήρηση. Η ομιλία που μόλις ακούσαμε είναι προβλεπόμενη, πανομοιότυπη με όσες έχουμε ακούσει από το πρωί και με όσες ακούσαμε και </w:t>
      </w:r>
      <w:r>
        <w:rPr>
          <w:rFonts w:eastAsia="Times New Roman" w:cs="Times New Roman"/>
          <w:szCs w:val="24"/>
        </w:rPr>
        <w:t>επιτροπή</w:t>
      </w:r>
      <w:r>
        <w:rPr>
          <w:rFonts w:eastAsia="Times New Roman" w:cs="Times New Roman"/>
          <w:szCs w:val="24"/>
        </w:rPr>
        <w:t>. Παλιά, όταν ήμασταν πιτσιρικάδες στο σχολείο, αυτό το λέγαμε «</w:t>
      </w:r>
      <w:proofErr w:type="spellStart"/>
      <w:r>
        <w:rPr>
          <w:rFonts w:eastAsia="Times New Roman" w:cs="Times New Roman"/>
          <w:szCs w:val="24"/>
        </w:rPr>
        <w:t>ξεπατικωσούρα</w:t>
      </w:r>
      <w:proofErr w:type="spellEnd"/>
      <w:r>
        <w:rPr>
          <w:rFonts w:eastAsia="Times New Roman" w:cs="Times New Roman"/>
          <w:szCs w:val="24"/>
        </w:rPr>
        <w:t>». Περί αυτού πρό</w:t>
      </w:r>
      <w:r>
        <w:rPr>
          <w:rFonts w:eastAsia="Times New Roman" w:cs="Times New Roman"/>
          <w:szCs w:val="24"/>
        </w:rPr>
        <w:t xml:space="preserve">κειται. Είναι «σκονάκι». Κανένας στοχασμός, καμμία προσωπική εμβάθυνση, καμμία αναζήτηση, καμμία επιφύλαξη. </w:t>
      </w:r>
    </w:p>
    <w:p w14:paraId="2E2478C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αμφιβολία είναι η αξιοπρέπεια της </w:t>
      </w:r>
      <w:r>
        <w:rPr>
          <w:rFonts w:eastAsia="Times New Roman" w:cs="Times New Roman"/>
          <w:szCs w:val="24"/>
        </w:rPr>
        <w:t>σκέψης</w:t>
      </w:r>
      <w:r>
        <w:rPr>
          <w:rFonts w:eastAsia="Times New Roman" w:cs="Times New Roman"/>
          <w:szCs w:val="24"/>
        </w:rPr>
        <w:t xml:space="preserve">, λέει ο </w:t>
      </w:r>
      <w:proofErr w:type="spellStart"/>
      <w:r>
        <w:rPr>
          <w:rFonts w:eastAsia="Times New Roman" w:cs="Times New Roman"/>
          <w:szCs w:val="24"/>
        </w:rPr>
        <w:t>Χόμπσμπαουμ</w:t>
      </w:r>
      <w:proofErr w:type="spellEnd"/>
      <w:r>
        <w:rPr>
          <w:rFonts w:eastAsia="Times New Roman" w:cs="Times New Roman"/>
          <w:szCs w:val="24"/>
        </w:rPr>
        <w:t>. Και μιλάμε για την παιδεία. Ναι, αλλά αυτή είναι η απαίτηση για τους εκπροσώπους τη</w:t>
      </w:r>
      <w:r>
        <w:rPr>
          <w:rFonts w:eastAsia="Times New Roman" w:cs="Times New Roman"/>
          <w:szCs w:val="24"/>
        </w:rPr>
        <w:t>ς κοινωνίας στο Κοινοβούλιο, να στοχάζονται, να συγκροτούνται και όχι να αντιγράφουν «</w:t>
      </w:r>
      <w:proofErr w:type="spellStart"/>
      <w:r>
        <w:rPr>
          <w:rFonts w:eastAsia="Times New Roman" w:cs="Times New Roman"/>
          <w:szCs w:val="24"/>
        </w:rPr>
        <w:t>ξεπατικωσούρα</w:t>
      </w:r>
      <w:proofErr w:type="spellEnd"/>
      <w:r>
        <w:rPr>
          <w:rFonts w:eastAsia="Times New Roman" w:cs="Times New Roman"/>
          <w:szCs w:val="24"/>
        </w:rPr>
        <w:t xml:space="preserve">» πανομοιότυπες αιτιάσεις, </w:t>
      </w:r>
      <w:proofErr w:type="spellStart"/>
      <w:r>
        <w:rPr>
          <w:rFonts w:eastAsia="Times New Roman" w:cs="Times New Roman"/>
          <w:szCs w:val="24"/>
        </w:rPr>
        <w:t>πιασάρικες</w:t>
      </w:r>
      <w:proofErr w:type="spellEnd"/>
      <w:r>
        <w:rPr>
          <w:rFonts w:eastAsia="Times New Roman" w:cs="Times New Roman"/>
          <w:szCs w:val="24"/>
        </w:rPr>
        <w:t xml:space="preserve">, όχι εν </w:t>
      </w:r>
      <w:proofErr w:type="spellStart"/>
      <w:r>
        <w:rPr>
          <w:rFonts w:eastAsia="Times New Roman" w:cs="Times New Roman"/>
          <w:szCs w:val="24"/>
        </w:rPr>
        <w:t>είδει</w:t>
      </w:r>
      <w:proofErr w:type="spellEnd"/>
      <w:r>
        <w:rPr>
          <w:rFonts w:eastAsia="Times New Roman" w:cs="Times New Roman"/>
          <w:szCs w:val="24"/>
        </w:rPr>
        <w:t xml:space="preserve"> συζήτησης στη Βουλή των Ελλήνων, αλλά ατάκας στα </w:t>
      </w:r>
      <w:proofErr w:type="spellStart"/>
      <w:r>
        <w:rPr>
          <w:rFonts w:eastAsia="Times New Roman" w:cs="Times New Roman"/>
          <w:szCs w:val="24"/>
        </w:rPr>
        <w:t>τηλεπαράθυρα</w:t>
      </w:r>
      <w:proofErr w:type="spellEnd"/>
      <w:r>
        <w:rPr>
          <w:rFonts w:eastAsia="Times New Roman" w:cs="Times New Roman"/>
          <w:szCs w:val="24"/>
        </w:rPr>
        <w:t>. Περί αυτού πρόκειται.</w:t>
      </w:r>
    </w:p>
    <w:p w14:paraId="2E2478C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Αναζητώ και βρίσκω μ</w:t>
      </w:r>
      <w:r>
        <w:rPr>
          <w:rFonts w:eastAsia="Times New Roman" w:cs="Times New Roman"/>
          <w:szCs w:val="24"/>
        </w:rPr>
        <w:t xml:space="preserve">ία αιτία –πραγματικά, συνάδελφοι της μείζονος Αντιπολίτευσης ή των άλλων κομμάτων, δεν με έχετε πείσει, άλλες φορές με πείθετε- γιατί κάνετε την αίτηση ονομαστικής ψηφοφορίας. Γιατί την κάνετε γι' αυτό το νομοσχέδιο; Την κάνετε για να πείτε στον κόσμο ότι </w:t>
      </w:r>
      <w:r>
        <w:rPr>
          <w:rFonts w:eastAsia="Times New Roman" w:cs="Times New Roman"/>
          <w:szCs w:val="24"/>
        </w:rPr>
        <w:t xml:space="preserve">καταστρέφει ο ΣΥΡΙΖΑ </w:t>
      </w:r>
      <w:r>
        <w:rPr>
          <w:rFonts w:eastAsia="Times New Roman" w:cs="Times New Roman"/>
          <w:szCs w:val="24"/>
        </w:rPr>
        <w:lastRenderedPageBreak/>
        <w:t xml:space="preserve">την παιδεία και όλα αυτά; Καλά, δεν ξέρει ο ελληνικός λαός, δεν ξέρουν οι οικογένειες ότι δεν λειτουργεί η Γ΄ </w:t>
      </w:r>
      <w:r>
        <w:rPr>
          <w:rFonts w:eastAsia="Times New Roman" w:cs="Times New Roman"/>
          <w:szCs w:val="24"/>
        </w:rPr>
        <w:t>λυκείου</w:t>
      </w:r>
      <w:r>
        <w:rPr>
          <w:rFonts w:eastAsia="Times New Roman" w:cs="Times New Roman"/>
          <w:szCs w:val="24"/>
        </w:rPr>
        <w:t xml:space="preserve"> δεκαετίες τώρα; Δεν το ξέρουμε ότι είναι κουτσουρεμένη η παιδεία; Δεν το ξέρουμε ότι δεν υπάρχει πραγματική αναζήτηση</w:t>
      </w:r>
      <w:r>
        <w:rPr>
          <w:rFonts w:eastAsia="Times New Roman" w:cs="Times New Roman"/>
          <w:szCs w:val="24"/>
        </w:rPr>
        <w:t xml:space="preserve"> λύσεων για τη μόρφωση των παιδιών; Θα αναφερθώ και σ’ αυτό. </w:t>
      </w:r>
    </w:p>
    <w:p w14:paraId="2E2478C4"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Πράγματι, απ' τη μεριά του ΚΚΕ καταλαβαίνω να θέτει το ζήτημα της χρηματοδότησης. Εμείς, στη δική μας περίοδο της νεότητας διεκδικήσαμε το 15% για την παιδεία. Αυτό είναι όνειρο απατηλό; Δεν είν</w:t>
      </w:r>
      <w:r>
        <w:rPr>
          <w:rFonts w:eastAsia="Times New Roman" w:cs="Times New Roman"/>
          <w:szCs w:val="24"/>
        </w:rPr>
        <w:t>αι όνειρο απατηλό. Είναι η μεγαλύτερη επένδυση για κάθε κοινωνία και για κάθε κράτος</w:t>
      </w:r>
      <w:r>
        <w:rPr>
          <w:rFonts w:eastAsia="Times New Roman" w:cs="Times New Roman"/>
          <w:szCs w:val="24"/>
        </w:rPr>
        <w:t>.</w:t>
      </w:r>
      <w:r>
        <w:rPr>
          <w:rFonts w:eastAsia="Times New Roman" w:cs="Times New Roman"/>
          <w:szCs w:val="24"/>
        </w:rPr>
        <w:t xml:space="preserve"> </w:t>
      </w:r>
    </w:p>
    <w:p w14:paraId="2E2478C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Όντως απαιτείται σοβαρή και μελετημένη χρηματοδότηση για την παιδεία και για την υγεία βέβαια και για άλλα τέτοια ζητήματα. Όμως, προς </w:t>
      </w:r>
      <w:r>
        <w:rPr>
          <w:rFonts w:eastAsia="Times New Roman" w:cs="Times New Roman"/>
          <w:szCs w:val="24"/>
        </w:rPr>
        <w:t>θ</w:t>
      </w:r>
      <w:r>
        <w:rPr>
          <w:rFonts w:eastAsia="Times New Roman" w:cs="Times New Roman"/>
          <w:szCs w:val="24"/>
        </w:rPr>
        <w:t>εού! Δεν έχουμε τη δυνατότητα τον</w:t>
      </w:r>
      <w:r>
        <w:rPr>
          <w:rFonts w:eastAsia="Times New Roman" w:cs="Times New Roman"/>
          <w:szCs w:val="24"/>
        </w:rPr>
        <w:t xml:space="preserve"> σχεδιασμό και την κριτική μας να τα εντάξουμε σε μια υλιστική προσέγγιση; Ναι, αλλά τη διαλεκτική</w:t>
      </w:r>
      <w:r>
        <w:rPr>
          <w:rFonts w:eastAsia="Times New Roman" w:cs="Times New Roman"/>
          <w:szCs w:val="24"/>
        </w:rPr>
        <w:t xml:space="preserve"> τι</w:t>
      </w:r>
      <w:r>
        <w:rPr>
          <w:rFonts w:eastAsia="Times New Roman" w:cs="Times New Roman"/>
          <w:szCs w:val="24"/>
        </w:rPr>
        <w:t xml:space="preserve"> θα την κάνουμε; Πού θα την πάμε, για να αξιολογήσουμε συσχετισμούς, δεδομένα, ζητήματα που τίθενται με έναν σύνθετο τρόπο; Απορώ, γιατί ακριβώς σ' </w:t>
      </w:r>
      <w:r>
        <w:rPr>
          <w:rFonts w:eastAsia="Times New Roman" w:cs="Times New Roman"/>
          <w:szCs w:val="24"/>
        </w:rPr>
        <w:lastRenderedPageBreak/>
        <w:t>αυτή τη</w:t>
      </w:r>
      <w:r>
        <w:rPr>
          <w:rFonts w:eastAsia="Times New Roman" w:cs="Times New Roman"/>
          <w:szCs w:val="24"/>
        </w:rPr>
        <w:t xml:space="preserve">ν προσπάθεια τόσα χρόνια της αναζήτησης μιας αναβάθμισης του ρόλου του εκπαιδευτικού συστήματος έχουν </w:t>
      </w:r>
      <w:r>
        <w:rPr>
          <w:rFonts w:eastAsia="Times New Roman" w:cs="Times New Roman"/>
          <w:szCs w:val="24"/>
        </w:rPr>
        <w:t>ειπωθεί</w:t>
      </w:r>
      <w:r>
        <w:rPr>
          <w:rFonts w:eastAsia="Times New Roman" w:cs="Times New Roman"/>
          <w:szCs w:val="24"/>
        </w:rPr>
        <w:t xml:space="preserve"> πολλά και διάφορα.</w:t>
      </w:r>
    </w:p>
    <w:p w14:paraId="2E2478C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 νεοφιλελευθερισμός, αγαπητοί συνάδελφοι, έφερε την </w:t>
      </w:r>
      <w:r>
        <w:rPr>
          <w:rFonts w:eastAsia="Times New Roman" w:cs="Times New Roman"/>
          <w:szCs w:val="24"/>
        </w:rPr>
        <w:t>«</w:t>
      </w:r>
      <w:r>
        <w:rPr>
          <w:rFonts w:eastAsia="Times New Roman" w:cs="Times New Roman"/>
          <w:szCs w:val="24"/>
        </w:rPr>
        <w:t>αγορά εργασίας</w:t>
      </w:r>
      <w:r>
        <w:rPr>
          <w:rFonts w:eastAsia="Times New Roman" w:cs="Times New Roman"/>
          <w:szCs w:val="24"/>
        </w:rPr>
        <w:t>»</w:t>
      </w:r>
      <w:r>
        <w:rPr>
          <w:rFonts w:eastAsia="Times New Roman" w:cs="Times New Roman"/>
          <w:szCs w:val="24"/>
        </w:rPr>
        <w:t xml:space="preserve">. Όταν </w:t>
      </w:r>
      <w:proofErr w:type="spellStart"/>
      <w:r>
        <w:rPr>
          <w:rFonts w:eastAsia="Times New Roman" w:cs="Times New Roman"/>
          <w:szCs w:val="24"/>
        </w:rPr>
        <w:t>πρωτακούστηκε</w:t>
      </w:r>
      <w:proofErr w:type="spellEnd"/>
      <w:r>
        <w:rPr>
          <w:rFonts w:eastAsia="Times New Roman" w:cs="Times New Roman"/>
          <w:szCs w:val="24"/>
        </w:rPr>
        <w:t xml:space="preserve"> ήταν νεολογισμός. Τώρα θεωρείται κάτι</w:t>
      </w:r>
      <w:r>
        <w:rPr>
          <w:rFonts w:eastAsia="Times New Roman" w:cs="Times New Roman"/>
          <w:szCs w:val="24"/>
        </w:rPr>
        <w:t xml:space="preserve"> πολύ δεδομένο η έννοια «αγορά εργασίας». Μαζί με την αγορά εργασίας έφερε και την παιδεία που πρέπει να παράγει όχι μορφωμένους ανθρώπους, αλλά κατάλληλα </w:t>
      </w:r>
      <w:r>
        <w:rPr>
          <w:rFonts w:eastAsia="Times New Roman" w:cs="Times New Roman"/>
          <w:szCs w:val="24"/>
        </w:rPr>
        <w:t>«</w:t>
      </w:r>
      <w:r>
        <w:rPr>
          <w:rFonts w:eastAsia="Times New Roman" w:cs="Times New Roman"/>
          <w:szCs w:val="24"/>
        </w:rPr>
        <w:t>γρανάζια</w:t>
      </w:r>
      <w:r>
        <w:rPr>
          <w:rFonts w:eastAsia="Times New Roman" w:cs="Times New Roman"/>
          <w:szCs w:val="24"/>
        </w:rPr>
        <w:t>»</w:t>
      </w:r>
      <w:r>
        <w:rPr>
          <w:rFonts w:eastAsia="Times New Roman" w:cs="Times New Roman"/>
          <w:szCs w:val="24"/>
        </w:rPr>
        <w:t xml:space="preserve"> για τις κατάλληλες εξειδικευμένες δραστηριότητες και αυτό το λέει «σύνδεση με την παραγωγή</w:t>
      </w:r>
      <w:r>
        <w:rPr>
          <w:rFonts w:eastAsia="Times New Roman" w:cs="Times New Roman"/>
          <w:szCs w:val="24"/>
        </w:rPr>
        <w:t>». Δεν είναι η σύνδεση με την παραγωγή αυτό. Αυτό είναι η αξιοποίηση των κρατικών προϋπολογισμών, του πλούτου δηλαδή της κάθε κοινωνίας και του ελληνικού λαού υπέρ των λίγων, στην υπηρεσία των λίγων.</w:t>
      </w:r>
    </w:p>
    <w:p w14:paraId="2E2478C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Κουνάτε το κεφάλι σας, αλλά φαίνεται ότι χρειάζεται να σ</w:t>
      </w:r>
      <w:r>
        <w:rPr>
          <w:rFonts w:eastAsia="Times New Roman" w:cs="Times New Roman"/>
          <w:szCs w:val="24"/>
        </w:rPr>
        <w:t xml:space="preserve">κεφτείτε πολλά πράγματα. </w:t>
      </w:r>
    </w:p>
    <w:p w14:paraId="2E2478C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Αυτή η εποχή</w:t>
      </w:r>
      <w:r>
        <w:rPr>
          <w:rFonts w:eastAsia="Times New Roman" w:cs="Times New Roman"/>
          <w:szCs w:val="24"/>
        </w:rPr>
        <w:t xml:space="preserve"> του νεοφιλελευθερισμού</w:t>
      </w:r>
      <w:r>
        <w:rPr>
          <w:rFonts w:eastAsia="Times New Roman" w:cs="Times New Roman"/>
          <w:szCs w:val="24"/>
        </w:rPr>
        <w:t xml:space="preserve">, όμως, έδειξε ότι πουθενά δεν μπόρεσε να οδηγήσει σε επίλυση των ζητημάτων </w:t>
      </w:r>
      <w:r>
        <w:rPr>
          <w:rFonts w:eastAsia="Times New Roman" w:cs="Times New Roman"/>
          <w:szCs w:val="24"/>
        </w:rPr>
        <w:lastRenderedPageBreak/>
        <w:t>και αυτά τα νεοφιλελεύθερα δόγματα πλέον αμφισβητούνται διεθνώς. Εκεί που όλα τα πανεπιστήμια της Ευρώπης και της Αμερι</w:t>
      </w:r>
      <w:r>
        <w:rPr>
          <w:rFonts w:eastAsia="Times New Roman" w:cs="Times New Roman"/>
          <w:szCs w:val="24"/>
        </w:rPr>
        <w:t xml:space="preserve">κής ήταν προσανατολισμένα στα νεοφιλελεύθερα δόγματα, τώρα αρχίζει το ένα μετά το άλλο να τα αμφισβητούν, να αλλάζουν τα δεδομένα και να δημιουργούνται σοβαρές αμφισβητήσεις γι' αυτά. </w:t>
      </w:r>
    </w:p>
    <w:p w14:paraId="2E2478C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Αρχίζει να τίθεται ξανά το θέμα της συνολικής μορφωτικής διαδικασίας πο</w:t>
      </w:r>
      <w:r>
        <w:rPr>
          <w:rFonts w:eastAsia="Times New Roman" w:cs="Times New Roman"/>
          <w:szCs w:val="24"/>
        </w:rPr>
        <w:t>υ φτιάχνει ανθρώπους με πληρότητα, οι οποίοι έχουν τη δυνατότητα να έχουν πραγματικά την επάρκεια για την επαγγελματική τους ταυτότητα, δηλαδή να είναι γιατροί και να είναι πάντα γιατροί, να είναι μηχανικοί και να είναι πάντα μηχανικοί και όχι να είναι εξε</w:t>
      </w:r>
      <w:r>
        <w:rPr>
          <w:rFonts w:eastAsia="Times New Roman" w:cs="Times New Roman"/>
          <w:szCs w:val="24"/>
        </w:rPr>
        <w:t xml:space="preserve">ιδικευμένοι σε τέτοιο βαθμό που για μια διετία να εργάζονται σε έναν τομέα και μετά να πρέπει να αλλάξουν επάγγελμα, να κάνουν άλλη επιμόρφωση για να αποκτήσουν άλλη επιστημονική και επαγγελματική ταυτότητα. </w:t>
      </w:r>
    </w:p>
    <w:p w14:paraId="2E2478C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Αυτή είναι η εξέλιξη την οποία ευαγγελίζεστε. Κ</w:t>
      </w:r>
      <w:r>
        <w:rPr>
          <w:rFonts w:eastAsia="Times New Roman" w:cs="Times New Roman"/>
          <w:szCs w:val="24"/>
        </w:rPr>
        <w:t xml:space="preserve">ι επειδή πάντα στην Ελλάδα οι εξελίξεις έρχονται δέκα με είκοσι χρόνια μετά, έρχεστε τώρα εσείς ουραγοί να υπερασπιστείτε αυτά που και η Αμερική και η Ευρώπη προσπαθεί να τα αλλάξει. </w:t>
      </w:r>
    </w:p>
    <w:p w14:paraId="2E2478C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Διαβάστε μόνο –τελειώνω, κύριε Πρόεδρε- την έκθεση της Επιστημονικής Υπη</w:t>
      </w:r>
      <w:r>
        <w:rPr>
          <w:rFonts w:eastAsia="Times New Roman" w:cs="Times New Roman"/>
          <w:szCs w:val="24"/>
        </w:rPr>
        <w:t xml:space="preserve">ρεσίας της Βουλής. Είναι πάρα πολύ χαρακτηριστικές οι επισημάνσεις που κάνει, ακριβώς για το πώς ο νόμος του 2001 οδήγησε σε διάρθρωση χωριστά της ανώτατης εκπαίδευσης και του τεχνολογικού τομέα σε δύο παράλληλους διακριτούς τομείς που δεν συναντιούνται. </w:t>
      </w:r>
    </w:p>
    <w:p w14:paraId="2E2478C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Κι έρχεται εδώ τώρα ένα νομοσχέδιο να αποπειραθεί, ακριβώς σ’ αυτά τα δύο επίπεδα, να βρει το σημείο που μπορούν όχι απλώς να συνυπάρχουν σε έναν παράλληλο αόριστο δρόμο, αλλά να </w:t>
      </w:r>
      <w:proofErr w:type="spellStart"/>
      <w:r>
        <w:rPr>
          <w:rFonts w:eastAsia="Times New Roman" w:cs="Times New Roman"/>
          <w:szCs w:val="24"/>
        </w:rPr>
        <w:t>αλληλοκαθορίζονται</w:t>
      </w:r>
      <w:proofErr w:type="spellEnd"/>
      <w:r>
        <w:rPr>
          <w:rFonts w:eastAsia="Times New Roman" w:cs="Times New Roman"/>
          <w:szCs w:val="24"/>
        </w:rPr>
        <w:t xml:space="preserve">, να </w:t>
      </w:r>
      <w:proofErr w:type="spellStart"/>
      <w:r>
        <w:rPr>
          <w:rFonts w:eastAsia="Times New Roman" w:cs="Times New Roman"/>
          <w:szCs w:val="24"/>
        </w:rPr>
        <w:t>αλληλοδιαπλέκονται</w:t>
      </w:r>
      <w:proofErr w:type="spellEnd"/>
      <w:r>
        <w:rPr>
          <w:rFonts w:eastAsia="Times New Roman" w:cs="Times New Roman"/>
          <w:szCs w:val="24"/>
        </w:rPr>
        <w:t>, να συνομιλούν, να αλληλοεπηρεάζοντ</w:t>
      </w:r>
      <w:r>
        <w:rPr>
          <w:rFonts w:eastAsia="Times New Roman" w:cs="Times New Roman"/>
          <w:szCs w:val="24"/>
        </w:rPr>
        <w:t>αι και να διαμορφώνουν ακριβώς σύνθετα παράγωγα μορφωμένων ανθρώπων που μπορούν και στην εξειδίκευση και στη γενίκευση να έχουν προσωπικότητα.</w:t>
      </w:r>
    </w:p>
    <w:p w14:paraId="2E2478C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Συντομεύετε, κύριε </w:t>
      </w:r>
      <w:proofErr w:type="spellStart"/>
      <w:r>
        <w:rPr>
          <w:rFonts w:eastAsia="Times New Roman" w:cs="Times New Roman"/>
          <w:szCs w:val="24"/>
        </w:rPr>
        <w:t>Δρίτσα</w:t>
      </w:r>
      <w:proofErr w:type="spellEnd"/>
      <w:r>
        <w:rPr>
          <w:rFonts w:eastAsia="Times New Roman" w:cs="Times New Roman"/>
          <w:szCs w:val="24"/>
        </w:rPr>
        <w:t>, σας παρακαλώ.</w:t>
      </w:r>
    </w:p>
    <w:p w14:paraId="2E2478C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Αυτό συγκρίνεται με </w:t>
      </w:r>
      <w:r>
        <w:rPr>
          <w:rFonts w:eastAsia="Times New Roman" w:cs="Times New Roman"/>
          <w:szCs w:val="24"/>
        </w:rPr>
        <w:t>αυτά τα οποία λέτε;</w:t>
      </w:r>
    </w:p>
    <w:p w14:paraId="2E2478C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Επιτέλους, απαντήστε τι προτάσεις έχετε για να ξαναγεννηθεί και να ξαναζωντανέψει με επάρκεια η Γ΄ </w:t>
      </w:r>
      <w:r>
        <w:rPr>
          <w:rFonts w:eastAsia="Times New Roman" w:cs="Times New Roman"/>
          <w:szCs w:val="24"/>
        </w:rPr>
        <w:t>λ</w:t>
      </w:r>
      <w:r>
        <w:rPr>
          <w:rFonts w:eastAsia="Times New Roman" w:cs="Times New Roman"/>
          <w:szCs w:val="24"/>
        </w:rPr>
        <w:t xml:space="preserve">υκείου. Πείτε μία </w:t>
      </w:r>
      <w:r>
        <w:rPr>
          <w:rFonts w:eastAsia="Times New Roman" w:cs="Times New Roman"/>
          <w:szCs w:val="24"/>
        </w:rPr>
        <w:lastRenderedPageBreak/>
        <w:t xml:space="preserve">πρόταση για τη Γ΄ </w:t>
      </w:r>
      <w:r>
        <w:rPr>
          <w:rFonts w:eastAsia="Times New Roman" w:cs="Times New Roman"/>
          <w:szCs w:val="24"/>
        </w:rPr>
        <w:t>λ</w:t>
      </w:r>
      <w:r>
        <w:rPr>
          <w:rFonts w:eastAsia="Times New Roman" w:cs="Times New Roman"/>
          <w:szCs w:val="24"/>
        </w:rPr>
        <w:t>υκείου. Το ξεπερνάτε. Κανένας δεν έχει μιλήσει γι' αυτό. Και ασχολείστε με το αν το ΤΕΙ στο Κιάτο θ</w:t>
      </w:r>
      <w:r>
        <w:rPr>
          <w:rFonts w:eastAsia="Times New Roman" w:cs="Times New Roman"/>
          <w:szCs w:val="24"/>
        </w:rPr>
        <w:t>α είναι με το ΤΕΙ στην Αρκαδία, κ.λπ</w:t>
      </w:r>
      <w:r>
        <w:rPr>
          <w:rFonts w:eastAsia="Times New Roman" w:cs="Times New Roman"/>
          <w:szCs w:val="24"/>
        </w:rPr>
        <w:t>.</w:t>
      </w:r>
      <w:r>
        <w:rPr>
          <w:rFonts w:eastAsia="Times New Roman" w:cs="Times New Roman"/>
          <w:szCs w:val="24"/>
        </w:rPr>
        <w:t xml:space="preserve">, για να πάρετε </w:t>
      </w:r>
      <w:proofErr w:type="spellStart"/>
      <w:r>
        <w:rPr>
          <w:rFonts w:eastAsia="Times New Roman" w:cs="Times New Roman"/>
          <w:szCs w:val="24"/>
        </w:rPr>
        <w:t>ψηφαλάκια</w:t>
      </w:r>
      <w:proofErr w:type="spellEnd"/>
      <w:r>
        <w:rPr>
          <w:rFonts w:eastAsia="Times New Roman" w:cs="Times New Roman"/>
          <w:szCs w:val="24"/>
        </w:rPr>
        <w:t xml:space="preserve"> από </w:t>
      </w:r>
      <w:proofErr w:type="spellStart"/>
      <w:r>
        <w:rPr>
          <w:rFonts w:eastAsia="Times New Roman" w:cs="Times New Roman"/>
          <w:szCs w:val="24"/>
        </w:rPr>
        <w:t>ανησυχούντες</w:t>
      </w:r>
      <w:proofErr w:type="spellEnd"/>
      <w:r>
        <w:rPr>
          <w:rFonts w:eastAsia="Times New Roman" w:cs="Times New Roman"/>
          <w:szCs w:val="24"/>
        </w:rPr>
        <w:t xml:space="preserve"> γονείς. </w:t>
      </w:r>
    </w:p>
    <w:p w14:paraId="2E2478D0" w14:textId="77777777" w:rsidR="00ED3BF8" w:rsidRDefault="009F432D">
      <w:pPr>
        <w:spacing w:after="0" w:line="600" w:lineRule="auto"/>
        <w:ind w:firstLine="720"/>
        <w:jc w:val="both"/>
        <w:rPr>
          <w:rFonts w:eastAsia="Times New Roman" w:cs="Times New Roman"/>
          <w:szCs w:val="24"/>
        </w:rPr>
      </w:pPr>
      <w:r w:rsidRPr="00EA7E85">
        <w:rPr>
          <w:rFonts w:eastAsia="Times New Roman" w:cs="Times New Roman"/>
          <w:b/>
          <w:szCs w:val="24"/>
        </w:rPr>
        <w:t>ΚΩΝΣΤΑΝΤΙΝΟΣ ΤΖΑΒΑΡΑΣ:</w:t>
      </w:r>
      <w:r>
        <w:rPr>
          <w:rFonts w:eastAsia="Times New Roman" w:cs="Times New Roman"/>
          <w:szCs w:val="24"/>
        </w:rPr>
        <w:t xml:space="preserve"> Καλό και αυτό!</w:t>
      </w:r>
    </w:p>
    <w:p w14:paraId="2E2478D1" w14:textId="77777777" w:rsidR="00ED3BF8" w:rsidRDefault="009F432D">
      <w:pPr>
        <w:spacing w:after="0" w:line="600" w:lineRule="auto"/>
        <w:ind w:firstLine="720"/>
        <w:jc w:val="both"/>
        <w:rPr>
          <w:rFonts w:eastAsia="Times New Roman" w:cs="Times New Roman"/>
          <w:szCs w:val="24"/>
        </w:rPr>
      </w:pPr>
      <w:r w:rsidRPr="00EA7E85">
        <w:rPr>
          <w:rFonts w:eastAsia="Times New Roman" w:cs="Times New Roman"/>
          <w:b/>
          <w:szCs w:val="24"/>
        </w:rPr>
        <w:t>ΙΩΑΝΝΗΣ ΑΝΔΡΙΑΝΟΣ:</w:t>
      </w:r>
      <w:r>
        <w:rPr>
          <w:rFonts w:eastAsia="Times New Roman" w:cs="Times New Roman"/>
          <w:szCs w:val="24"/>
        </w:rPr>
        <w:t xml:space="preserve"> Εμείς; Κάποιο λάθος κάνετε. </w:t>
      </w:r>
    </w:p>
    <w:p w14:paraId="2E2478D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Περί αυτού πρόκειται, κύριοι συνάδελφοι. Τόσο το υποβαθμίζετε. </w:t>
      </w:r>
      <w:r>
        <w:rPr>
          <w:rFonts w:eastAsia="Times New Roman" w:cs="Times New Roman"/>
          <w:szCs w:val="24"/>
        </w:rPr>
        <w:t>Δεν έχετε μιλήσει καθόλου γι’ αυτά τα σύνθετα ζητήματα. Εγώ δεν άκουσα τίποτα άλλο, παρά μόνο αυτού του είδους τα επιχειρήματα. Θα μείνω εδώ να ακούσω και τους υπόλοιπους, να δω τι άλλο θα έχετε να συνεισφέρετε, εκτός από την «</w:t>
      </w:r>
      <w:proofErr w:type="spellStart"/>
      <w:r>
        <w:rPr>
          <w:rFonts w:eastAsia="Times New Roman" w:cs="Times New Roman"/>
          <w:szCs w:val="24"/>
        </w:rPr>
        <w:t>ξεπατικωσούρα</w:t>
      </w:r>
      <w:proofErr w:type="spellEnd"/>
      <w:r>
        <w:rPr>
          <w:rFonts w:eastAsia="Times New Roman" w:cs="Times New Roman"/>
          <w:szCs w:val="24"/>
        </w:rPr>
        <w:t>».</w:t>
      </w:r>
    </w:p>
    <w:p w14:paraId="2E2478D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Ευχαριστώ.</w:t>
      </w:r>
    </w:p>
    <w:p w14:paraId="2E2478D4" w14:textId="77777777" w:rsidR="00ED3BF8" w:rsidRDefault="009F432D">
      <w:pPr>
        <w:spacing w:after="0" w:line="600" w:lineRule="auto"/>
        <w:ind w:firstLine="720"/>
        <w:jc w:val="center"/>
        <w:rPr>
          <w:rFonts w:eastAsia="Times New Roman"/>
          <w:bCs/>
        </w:rPr>
      </w:pPr>
      <w:r w:rsidRPr="006651D3">
        <w:rPr>
          <w:rFonts w:eastAsia="Times New Roman"/>
          <w:bCs/>
        </w:rPr>
        <w:t>(Χ</w:t>
      </w:r>
      <w:r w:rsidRPr="006651D3">
        <w:rPr>
          <w:rFonts w:eastAsia="Times New Roman"/>
          <w:bCs/>
        </w:rPr>
        <w:t>ειροκροτήματα από την πτέρυγα του ΣΥΡΙΖΑ)</w:t>
      </w:r>
    </w:p>
    <w:p w14:paraId="2E2478D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Κυριαζίδης Δημήτρης από τη Νέα Δημοκρατία.</w:t>
      </w:r>
    </w:p>
    <w:p w14:paraId="2E2478D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άλλα λέγαμε.</w:t>
      </w:r>
    </w:p>
    <w:p w14:paraId="2E2478D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Εμείς οι δύο; Πάντα άλλα λέγαμε.</w:t>
      </w:r>
    </w:p>
    <w:p w14:paraId="2E2478D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ΚΥΡΙΑΖΙΔ</w:t>
      </w:r>
      <w:r>
        <w:rPr>
          <w:rFonts w:eastAsia="Times New Roman" w:cs="Times New Roman"/>
          <w:b/>
          <w:szCs w:val="24"/>
        </w:rPr>
        <w:t xml:space="preserve">ΗΣ: </w:t>
      </w:r>
      <w:r>
        <w:rPr>
          <w:rFonts w:eastAsia="Times New Roman" w:cs="Times New Roman"/>
          <w:szCs w:val="24"/>
        </w:rPr>
        <w:t>Και ξέρετε πολύ καλά ότι πάρα πολλές φορές ερχόμουν σε δίλημμα, όταν ήμασταν κυβέρνηση και έφτασα σε σημείο διαγραφής. Ευτυχώς δεν υπέκυψα σε αυτόν τον πειρασμό, που δυστυχώς ήθελα να είναι πιστευτός, θετικός, ειλικρινής. Τελικά, αλλιώς κατέληξαν τα πρ</w:t>
      </w:r>
      <w:r>
        <w:rPr>
          <w:rFonts w:eastAsia="Times New Roman" w:cs="Times New Roman"/>
          <w:szCs w:val="24"/>
        </w:rPr>
        <w:t>άγματα και είναι πολύ χειρότερα από αυτό που ενδεχομένως περίμενα.</w:t>
      </w:r>
    </w:p>
    <w:p w14:paraId="2E2478D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Ως επείγον, κυρίες και κύριοι συνάδελφοι, κατατέθηκε προς συζήτηση από τον Υπουργό Παιδείας το σημερινό νομοσχέδιο. Με μία μόνο συνεδρίαση στην αρμόδια Επιτροπή της Βουλής έρχεται προς συζή</w:t>
      </w:r>
      <w:r>
        <w:rPr>
          <w:rFonts w:eastAsia="Times New Roman" w:cs="Times New Roman"/>
          <w:szCs w:val="24"/>
        </w:rPr>
        <w:t>τηση και ψήφιση σήμερα Μεγάλη Εβδομάδα από τον Υπουργό Θρησκευμάτων. Ευτυχώς δεν ήρθε τη Μεγάλη Παρασκευή. Πάγια τακτική του ΣΥΡΙΖΑ για θέματα υψίστης σημασίας, όπως και αυτό της παιδείας…</w:t>
      </w:r>
    </w:p>
    <w:p w14:paraId="2E2478D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Μεγάλη Εβδομάδα έχουμε. </w:t>
      </w:r>
    </w:p>
    <w:p w14:paraId="2E2478DB"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Λέω </w:t>
      </w:r>
      <w:r>
        <w:rPr>
          <w:rFonts w:eastAsia="Times New Roman" w:cs="Times New Roman"/>
          <w:szCs w:val="24"/>
        </w:rPr>
        <w:t>ότι ευτυχώς δεν το έφερε τη Μεγάλη Παρασκευή.</w:t>
      </w:r>
    </w:p>
    <w:p w14:paraId="2E2478D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Ποιο είναι το πρόβλημα;</w:t>
      </w:r>
    </w:p>
    <w:p w14:paraId="2E2478DD"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Κανένα πρόβλημα για σας. Όταν κανείς είναι άθεος, δεν τον ενδιαφέρει αν είναι Μεγάλη </w:t>
      </w:r>
      <w:r>
        <w:rPr>
          <w:rFonts w:eastAsia="Times New Roman" w:cs="Times New Roman"/>
          <w:szCs w:val="24"/>
        </w:rPr>
        <w:lastRenderedPageBreak/>
        <w:t>Τρίτη ή Μεγάλη Τετάρτη ή Μεγάλη Παρασκευή. Το λέω για να συνενν</w:t>
      </w:r>
      <w:r>
        <w:rPr>
          <w:rFonts w:eastAsia="Times New Roman" w:cs="Times New Roman"/>
          <w:szCs w:val="24"/>
        </w:rPr>
        <w:t>οούμαστε. Ως Υπουργός Θρησκευμάτων, εννοώ.</w:t>
      </w:r>
    </w:p>
    <w:p w14:paraId="2E2478D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Θα κάνουμε τον σταυρό μας μ’ αυτά που λέτε τώρα.</w:t>
      </w:r>
    </w:p>
    <w:p w14:paraId="2E2478D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Μην παρεμβαίνετε, σας παρακαλώ. Όχι διαλόγους.</w:t>
      </w:r>
    </w:p>
    <w:p w14:paraId="2E2478E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Σε τέτοια ζητήματα, λοιπόν, ύψιστης σημασίας,</w:t>
      </w:r>
      <w:r>
        <w:rPr>
          <w:rFonts w:eastAsia="Times New Roman" w:cs="Times New Roman"/>
          <w:szCs w:val="24"/>
        </w:rPr>
        <w:t xml:space="preserve"> εθνικού περιεχομένου, όπως είναι και τα ζητήματα παιδείας, εφαρμόζετε τη συνήθη πρακτική σας.</w:t>
      </w:r>
    </w:p>
    <w:p w14:paraId="2E2478E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Δυστυχώς, «ψεκάζουμε, σκουπίζουμε, τελειώνουμε». Ή «</w:t>
      </w:r>
      <w:proofErr w:type="spellStart"/>
      <w:r>
        <w:rPr>
          <w:rFonts w:eastAsia="Times New Roman" w:cs="Times New Roman"/>
          <w:szCs w:val="24"/>
        </w:rPr>
        <w:t>Γαβρόγλου</w:t>
      </w:r>
      <w:proofErr w:type="spellEnd"/>
      <w:r>
        <w:rPr>
          <w:rFonts w:eastAsia="Times New Roman" w:cs="Times New Roman"/>
          <w:szCs w:val="24"/>
        </w:rPr>
        <w:t xml:space="preserve">, </w:t>
      </w:r>
      <w:proofErr w:type="spellStart"/>
      <w:r>
        <w:rPr>
          <w:rFonts w:eastAsia="Times New Roman" w:cs="Times New Roman"/>
          <w:szCs w:val="24"/>
        </w:rPr>
        <w:t>δώστα</w:t>
      </w:r>
      <w:proofErr w:type="spellEnd"/>
      <w:r>
        <w:rPr>
          <w:rFonts w:eastAsia="Times New Roman" w:cs="Times New Roman"/>
          <w:szCs w:val="24"/>
        </w:rPr>
        <w:t xml:space="preserve"> όλα»! Αυτή είναι η πραγματικότητα. Μέχρι τώρα ήρθαν είκοσι πέντε τροπολογίες, δεκαπέντε ή δε</w:t>
      </w:r>
      <w:r>
        <w:rPr>
          <w:rFonts w:eastAsia="Times New Roman" w:cs="Times New Roman"/>
          <w:szCs w:val="24"/>
        </w:rPr>
        <w:t>καέξι από Βουλευτές για τη δημιουργία καινούργιων τμημάτων. Τρομερό!</w:t>
      </w:r>
    </w:p>
    <w:p w14:paraId="2E2478E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Μα, τι μας λέτε τώρα; Κι όλες έγιναν δεκτές. Αυτό έκανε ο κύριος Υπουργός. Άρα, τι λέμε; «</w:t>
      </w:r>
      <w:proofErr w:type="spellStart"/>
      <w:r>
        <w:rPr>
          <w:rFonts w:eastAsia="Times New Roman" w:cs="Times New Roman"/>
          <w:szCs w:val="24"/>
        </w:rPr>
        <w:t>Δώστα</w:t>
      </w:r>
      <w:proofErr w:type="spellEnd"/>
      <w:r>
        <w:rPr>
          <w:rFonts w:eastAsia="Times New Roman" w:cs="Times New Roman"/>
          <w:szCs w:val="24"/>
        </w:rPr>
        <w:t xml:space="preserve"> όλα»! </w:t>
      </w:r>
    </w:p>
    <w:p w14:paraId="2E2478E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sidRPr="006C5170">
        <w:rPr>
          <w:rFonts w:eastAsia="Times New Roman" w:cs="Times New Roman"/>
          <w:b/>
          <w:szCs w:val="24"/>
        </w:rPr>
        <w:t>:</w:t>
      </w:r>
      <w:r>
        <w:rPr>
          <w:rFonts w:eastAsia="Times New Roman" w:cs="Times New Roman"/>
          <w:szCs w:val="24"/>
        </w:rPr>
        <w:t xml:space="preserve"> Αφού… </w:t>
      </w:r>
    </w:p>
    <w:p w14:paraId="2E2478E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Αυτή δεν είναι η πραγματικότητα; Αυτό</w:t>
      </w:r>
      <w:r>
        <w:rPr>
          <w:rFonts w:eastAsia="Times New Roman" w:cs="Times New Roman"/>
          <w:szCs w:val="24"/>
        </w:rPr>
        <w:t xml:space="preserve"> δεν έκανε ο κύριος Υπουργός; Μα, τι λέτε; Τι κάνουμε εμείς; Αυτό κάνετε. </w:t>
      </w:r>
    </w:p>
    <w:p w14:paraId="2E2478E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Όταν το κάνει η Αριστερά είναι καλό. </w:t>
      </w:r>
    </w:p>
    <w:p w14:paraId="2E2478E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Και ξέρετε; Όταν είχαμε ζητήματα με το «ΑΘΗΝΑ», το είπε και η </w:t>
      </w:r>
      <w:proofErr w:type="spellStart"/>
      <w:r>
        <w:rPr>
          <w:rFonts w:eastAsia="Times New Roman" w:cs="Times New Roman"/>
          <w:szCs w:val="24"/>
        </w:rPr>
        <w:t>συναδέλφισσα</w:t>
      </w:r>
      <w:proofErr w:type="spellEnd"/>
      <w:r>
        <w:rPr>
          <w:rFonts w:eastAsia="Times New Roman" w:cs="Times New Roman"/>
          <w:szCs w:val="24"/>
        </w:rPr>
        <w:t>, το είπε προηγουμένως δ</w:t>
      </w:r>
      <w:r>
        <w:rPr>
          <w:rFonts w:eastAsia="Times New Roman" w:cs="Times New Roman"/>
          <w:szCs w:val="24"/>
        </w:rPr>
        <w:t>εν ήσασταν…</w:t>
      </w:r>
    </w:p>
    <w:p w14:paraId="2E2478E7" w14:textId="77777777" w:rsidR="00ED3BF8" w:rsidRDefault="009F432D">
      <w:pPr>
        <w:spacing w:after="0"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14:paraId="2E2478E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 </w:t>
      </w: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Παρακαλώ, ησυχία! </w:t>
      </w:r>
    </w:p>
    <w:p w14:paraId="2E2478E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Όταν ήρθε το θέμα του νομοσχεδίου «ΑΘΗΝΑ» από πλευράς σας αντιδρούσατε στον Υπουργό. </w:t>
      </w:r>
    </w:p>
    <w:p w14:paraId="2E2478E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2E2478EB"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w:t>
      </w:r>
      <w:r w:rsidRPr="00FB7172">
        <w:rPr>
          <w:rFonts w:eastAsia="Times New Roman"/>
          <w:b/>
          <w:bCs/>
        </w:rPr>
        <w:t xml:space="preserve">(Γεώργιος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Κυριαζίδη, μην αναφέρεστε προσωπικά. </w:t>
      </w:r>
    </w:p>
    <w:p w14:paraId="2E2478E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Βεβαίως, και ήρθαμε σε σημείο διαγραφής. Και εσείς τα υιοθετείτε όλα. Όλα, από άκρη σε άκρη! </w:t>
      </w:r>
    </w:p>
    <w:p w14:paraId="2E2478E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Πιστεύω ότι μέχρι αύριο θα έχουμε κι άλλες τροπολογίες αποδεκτές από τον κύριο Υπουργό. </w:t>
      </w:r>
    </w:p>
    <w:p w14:paraId="2E2478EE" w14:textId="77777777" w:rsidR="00ED3BF8" w:rsidRDefault="009F432D">
      <w:pPr>
        <w:spacing w:after="0" w:line="600" w:lineRule="auto"/>
        <w:ind w:firstLine="720"/>
        <w:jc w:val="both"/>
        <w:rPr>
          <w:rFonts w:eastAsia="Times New Roman" w:cs="Times New Roman"/>
          <w:szCs w:val="24"/>
        </w:rPr>
      </w:pPr>
      <w:r w:rsidRPr="007B71DA">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Αυτό σας ένοιαξε; Πιο σιγά. </w:t>
      </w:r>
    </w:p>
    <w:p w14:paraId="2E2478E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Σιγά, εντάξει. Συμφωνώ, κύριε Υπουργέ. Μην ανη</w:t>
      </w:r>
      <w:r>
        <w:rPr>
          <w:rFonts w:eastAsia="Times New Roman" w:cs="Times New Roman"/>
          <w:szCs w:val="24"/>
        </w:rPr>
        <w:t>συχείτε. Άγετε τον ύπνο του δικαίου. Εντάξει, καλά κάνατε.</w:t>
      </w:r>
    </w:p>
    <w:p w14:paraId="2E2478F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περιεχόμενο του νομοσχεδίου αντανακλά και επηρεάζει άμεσα και τον Νομό Δράμας, καθ’ όσον οι διατάξεις αφορούν και τα τμήματα του ΤΕΙ Ανατολικής Μακεδονίας και Θράκης. </w:t>
      </w:r>
    </w:p>
    <w:p w14:paraId="2E2478F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Σύμφωνα με το εν λόγω νομο</w:t>
      </w:r>
      <w:r>
        <w:rPr>
          <w:rFonts w:eastAsia="Times New Roman" w:cs="Times New Roman"/>
          <w:szCs w:val="24"/>
        </w:rPr>
        <w:t xml:space="preserve">σχέδιο δημιουργούνται σαράντα </w:t>
      </w:r>
      <w:r>
        <w:rPr>
          <w:rFonts w:eastAsia="Times New Roman" w:cs="Times New Roman"/>
          <w:szCs w:val="24"/>
        </w:rPr>
        <w:t>σ</w:t>
      </w:r>
      <w:r>
        <w:rPr>
          <w:rFonts w:eastAsia="Times New Roman" w:cs="Times New Roman"/>
          <w:szCs w:val="24"/>
        </w:rPr>
        <w:t xml:space="preserve">χολές και </w:t>
      </w:r>
      <w:r>
        <w:rPr>
          <w:rFonts w:eastAsia="Times New Roman" w:cs="Times New Roman"/>
          <w:szCs w:val="24"/>
        </w:rPr>
        <w:t>τ</w:t>
      </w:r>
      <w:r>
        <w:rPr>
          <w:rFonts w:eastAsia="Times New Roman" w:cs="Times New Roman"/>
          <w:szCs w:val="24"/>
        </w:rPr>
        <w:t xml:space="preserve">μήματα που εντάσσονται στο Διεθνές Πανεπιστήμιο που έχει έδρα τη Θεσσαλονίκη. Το εν λόγω πανεπιστήμιο ιδρύθηκε το 2005, οργανώθηκε δε και λειτουργεί ως αυτοτελές και πλήρως αυτοδιοικούμενο </w:t>
      </w:r>
      <w:r>
        <w:rPr>
          <w:rFonts w:eastAsia="Times New Roman" w:cs="Times New Roman"/>
          <w:szCs w:val="24"/>
        </w:rPr>
        <w:t>α</w:t>
      </w:r>
      <w:r>
        <w:rPr>
          <w:rFonts w:eastAsia="Times New Roman" w:cs="Times New Roman"/>
          <w:szCs w:val="24"/>
        </w:rPr>
        <w:t xml:space="preserve">νώτατο </w:t>
      </w:r>
      <w:r>
        <w:rPr>
          <w:rFonts w:eastAsia="Times New Roman" w:cs="Times New Roman"/>
          <w:szCs w:val="24"/>
        </w:rPr>
        <w:t>ε</w:t>
      </w:r>
      <w:r>
        <w:rPr>
          <w:rFonts w:eastAsia="Times New Roman" w:cs="Times New Roman"/>
          <w:szCs w:val="24"/>
        </w:rPr>
        <w:t xml:space="preserve">κπαιδευτικό </w:t>
      </w:r>
      <w:r>
        <w:rPr>
          <w:rFonts w:eastAsia="Times New Roman" w:cs="Times New Roman"/>
          <w:szCs w:val="24"/>
        </w:rPr>
        <w:t>ί</w:t>
      </w:r>
      <w:r>
        <w:rPr>
          <w:rFonts w:eastAsia="Times New Roman" w:cs="Times New Roman"/>
          <w:szCs w:val="24"/>
        </w:rPr>
        <w:t>δρυ</w:t>
      </w:r>
      <w:r>
        <w:rPr>
          <w:rFonts w:eastAsia="Times New Roman" w:cs="Times New Roman"/>
          <w:szCs w:val="24"/>
        </w:rPr>
        <w:t xml:space="preserve">μα με διεθνή διακριτική ονομασία. </w:t>
      </w:r>
    </w:p>
    <w:p w14:paraId="2E2478F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Διεθνές Πανεπιστήμιο έχει ως αποστολή να παρέχει ανώτατη εκπαίδευση, ιδίως σε αλλοδαπούς που ενδιαφέρονται να σπουδάσουν στην Ελλάδα. Για την επίτευξη της αποστολής του οργανώνει και πραγματοποιεί προγράμματα σπουδών σ</w:t>
      </w:r>
      <w:r>
        <w:rPr>
          <w:rFonts w:eastAsia="Times New Roman" w:cs="Times New Roman"/>
          <w:szCs w:val="24"/>
        </w:rPr>
        <w:t xml:space="preserve">ε </w:t>
      </w:r>
      <w:r>
        <w:rPr>
          <w:rFonts w:eastAsia="Times New Roman" w:cs="Times New Roman"/>
          <w:szCs w:val="24"/>
        </w:rPr>
        <w:lastRenderedPageBreak/>
        <w:t xml:space="preserve">προπτυχιακό και μεταπτυχιακό επίπεδο με χρήση διδασκαλίας στα αγγλικά. Τώρα που κολλάει η σύνδεση; </w:t>
      </w:r>
    </w:p>
    <w:p w14:paraId="2E2478F3" w14:textId="77777777" w:rsidR="00ED3BF8" w:rsidRDefault="009F432D">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2E2478F4" w14:textId="77777777" w:rsidR="00ED3BF8" w:rsidRDefault="009F432D">
      <w:pPr>
        <w:spacing w:after="0" w:line="600" w:lineRule="auto"/>
        <w:ind w:firstLine="720"/>
        <w:jc w:val="both"/>
        <w:rPr>
          <w:rFonts w:eastAsia="Times New Roman"/>
          <w:bCs/>
        </w:rPr>
      </w:pPr>
      <w:r>
        <w:rPr>
          <w:rFonts w:eastAsia="Times New Roman"/>
          <w:bCs/>
        </w:rPr>
        <w:t xml:space="preserve">Κύριε Πρόεδρε, την ανοχή σας. </w:t>
      </w:r>
    </w:p>
    <w:p w14:paraId="2E2478F5" w14:textId="77777777" w:rsidR="00ED3BF8" w:rsidRDefault="009F432D">
      <w:pPr>
        <w:spacing w:after="0" w:line="600" w:lineRule="auto"/>
        <w:ind w:firstLine="720"/>
        <w:jc w:val="both"/>
        <w:rPr>
          <w:rFonts w:eastAsia="Times New Roman"/>
          <w:bCs/>
        </w:rPr>
      </w:pPr>
      <w:r>
        <w:rPr>
          <w:rFonts w:eastAsia="Times New Roman"/>
          <w:bCs/>
        </w:rPr>
        <w:t>Η επιχειρούμενη δε, δια του νομοσχεδίου</w:t>
      </w:r>
      <w:r>
        <w:rPr>
          <w:rFonts w:eastAsia="Times New Roman"/>
          <w:bCs/>
        </w:rPr>
        <w:t>, συγχώνευση- απορρόφηση του ΤΕΙ Ανατολικής Μακεδονίας</w:t>
      </w:r>
      <w:r>
        <w:rPr>
          <w:rFonts w:eastAsia="Times New Roman"/>
          <w:bCs/>
        </w:rPr>
        <w:t xml:space="preserve"> </w:t>
      </w:r>
      <w:r>
        <w:rPr>
          <w:rFonts w:eastAsia="Times New Roman"/>
          <w:bCs/>
        </w:rPr>
        <w:t>-</w:t>
      </w:r>
      <w:r>
        <w:rPr>
          <w:rFonts w:eastAsia="Times New Roman"/>
          <w:bCs/>
        </w:rPr>
        <w:t xml:space="preserve"> </w:t>
      </w:r>
      <w:r>
        <w:rPr>
          <w:rFonts w:eastAsia="Times New Roman"/>
          <w:bCs/>
        </w:rPr>
        <w:t>Θράκης στο Διεθνές μεθοδεύτηκε έντεχνα από τον κύριο Υπουργό Παιδείας, ο οποίος προσέφερε ορισμένα δωράκια για συνηγορία. Ενώ δηλαδή κάθε λογικός άνθρωπος θα περίμενε το εγχείρημα-πρόταση να περιλαμβ</w:t>
      </w:r>
      <w:r>
        <w:rPr>
          <w:rFonts w:eastAsia="Times New Roman"/>
          <w:bCs/>
        </w:rPr>
        <w:t>άνει τη συγχώνευση του συγκεκριμένου ΤΕΙ, όπως συνέβη και σε άλλες περιοχές της χώρας, στο Δημοκρίτειο Πανεπιστήμιο, εδώ δυστυχώς οδηγείται και πολτοποιείται προς το Διεθνές Πανεπιστήμιο με έδρα τη Θεσσαλονίκη. Δηλαδή μέχρι σήμερα η τακτική και πρακτική τω</w:t>
      </w:r>
      <w:r>
        <w:rPr>
          <w:rFonts w:eastAsia="Times New Roman"/>
          <w:bCs/>
        </w:rPr>
        <w:t xml:space="preserve">ν συγχωνεύσεων -παρά τις αντιδράσεις που υπήρχαν, όπου ακριβώς υπήρξαν- δεν ακολουθήθηκε παρά μόνο στην </w:t>
      </w:r>
      <w:r>
        <w:rPr>
          <w:rFonts w:eastAsia="Times New Roman"/>
          <w:bCs/>
        </w:rPr>
        <w:t>α</w:t>
      </w:r>
      <w:r>
        <w:rPr>
          <w:rFonts w:eastAsia="Times New Roman"/>
          <w:bCs/>
        </w:rPr>
        <w:t xml:space="preserve">νατολική Μακεδονία και Θράκη. Και γεννώνται ερωτηματικά. </w:t>
      </w:r>
    </w:p>
    <w:p w14:paraId="2E2478F6" w14:textId="77777777" w:rsidR="00ED3BF8" w:rsidRDefault="009F432D">
      <w:pPr>
        <w:spacing w:after="0" w:line="600" w:lineRule="auto"/>
        <w:ind w:firstLine="720"/>
        <w:jc w:val="both"/>
        <w:rPr>
          <w:rFonts w:eastAsia="Times New Roman"/>
          <w:bCs/>
        </w:rPr>
      </w:pPr>
      <w:r>
        <w:rPr>
          <w:rFonts w:eastAsia="Times New Roman"/>
          <w:bCs/>
        </w:rPr>
        <w:lastRenderedPageBreak/>
        <w:t xml:space="preserve">Επιπλέον, συστάθηκε μια επιτροπή από τον Υπουργό Παιδείας. </w:t>
      </w:r>
      <w:proofErr w:type="spellStart"/>
      <w:r>
        <w:rPr>
          <w:rFonts w:eastAsia="Times New Roman"/>
          <w:bCs/>
        </w:rPr>
        <w:t>Όλως</w:t>
      </w:r>
      <w:proofErr w:type="spellEnd"/>
      <w:r>
        <w:rPr>
          <w:rFonts w:eastAsia="Times New Roman"/>
          <w:bCs/>
        </w:rPr>
        <w:t xml:space="preserve"> παραδόξως εξαίρεσε τη συμμετο</w:t>
      </w:r>
      <w:r>
        <w:rPr>
          <w:rFonts w:eastAsia="Times New Roman"/>
          <w:bCs/>
        </w:rPr>
        <w:t>χή, στην επιχειρούμενη αλλοτρίωση των ΤΕΙ, από το Δημοκρίτειο Πανεπιστήμιο. Στο εν λόγω εγχείρημα, βεβαίως, αλλοτρίωσης αντέδρασε δι</w:t>
      </w:r>
      <w:r>
        <w:rPr>
          <w:rFonts w:eastAsia="Times New Roman"/>
          <w:bCs/>
        </w:rPr>
        <w:t>ά</w:t>
      </w:r>
      <w:r>
        <w:rPr>
          <w:rFonts w:eastAsia="Times New Roman"/>
          <w:bCs/>
        </w:rPr>
        <w:t xml:space="preserve"> της παραιτήσεώς του ο Πρόεδρος της Διοικούσας Επιτροπής του Διεθνούς Πανεπιστημίου κ. Γραμμένος. </w:t>
      </w:r>
    </w:p>
    <w:p w14:paraId="2E2478F7" w14:textId="77777777" w:rsidR="00ED3BF8" w:rsidRDefault="009F432D">
      <w:pPr>
        <w:spacing w:after="0" w:line="600" w:lineRule="auto"/>
        <w:ind w:firstLine="720"/>
        <w:jc w:val="both"/>
        <w:rPr>
          <w:rFonts w:eastAsia="Times New Roman"/>
          <w:bCs/>
        </w:rPr>
      </w:pPr>
      <w:r w:rsidRPr="00F8084C">
        <w:rPr>
          <w:rFonts w:eastAsia="Times New Roman"/>
          <w:bCs/>
        </w:rPr>
        <w:t>(Στο σημείο αυτό κτυπάει</w:t>
      </w:r>
      <w:r w:rsidRPr="00F8084C">
        <w:rPr>
          <w:rFonts w:eastAsia="Times New Roman"/>
          <w:bCs/>
        </w:rPr>
        <w:t xml:space="preserve"> </w:t>
      </w:r>
      <w:r>
        <w:rPr>
          <w:rFonts w:eastAsia="Times New Roman"/>
          <w:bCs/>
        </w:rPr>
        <w:t xml:space="preserve">επανειλημμένα </w:t>
      </w:r>
      <w:r w:rsidRPr="00F8084C">
        <w:rPr>
          <w:rFonts w:eastAsia="Times New Roman"/>
          <w:bCs/>
        </w:rPr>
        <w:t>το κουδούνι λήξεως του χρόνου ομιλίας του κυρίου Βουλευτή)</w:t>
      </w:r>
    </w:p>
    <w:p w14:paraId="2E2478F8" w14:textId="77777777" w:rsidR="00ED3BF8" w:rsidRDefault="009F432D">
      <w:pPr>
        <w:spacing w:after="0" w:line="600" w:lineRule="auto"/>
        <w:ind w:firstLine="720"/>
        <w:jc w:val="both"/>
        <w:rPr>
          <w:rFonts w:eastAsia="Times New Roman"/>
          <w:bCs/>
        </w:rPr>
      </w:pPr>
      <w:r>
        <w:rPr>
          <w:rFonts w:eastAsia="Times New Roman"/>
          <w:bCs/>
        </w:rPr>
        <w:t>Επίσης, το όλο εγχείρημα που είχε ιδεοληπτικά χαρακτηριστικά, πολιτικά και εκπαιδευτικά, αποτελεί μ</w:t>
      </w:r>
      <w:r>
        <w:rPr>
          <w:rFonts w:eastAsia="Times New Roman"/>
          <w:bCs/>
        </w:rPr>
        <w:t>ί</w:t>
      </w:r>
      <w:r>
        <w:rPr>
          <w:rFonts w:eastAsia="Times New Roman"/>
          <w:bCs/>
        </w:rPr>
        <w:t>α ανεύθυνη ιδέα καθ’ ό,τι επιχειρείται ένας αχταρμάς μοναδικός στον κόσμο. Την άνα</w:t>
      </w:r>
      <w:r>
        <w:rPr>
          <w:rFonts w:eastAsia="Times New Roman"/>
          <w:bCs/>
        </w:rPr>
        <w:t xml:space="preserve">ρχη αυτή διάταξη του ακαδημαϊκού χάρτη της χώρας καταδίκασε και η Ανεξάρτητη Αρχή Διασφάλισης Ποιότητας, δυστυχώς ή ευτυχώς. Για τον λόγο αυτόν άλλωστε ο </w:t>
      </w:r>
      <w:r>
        <w:rPr>
          <w:rFonts w:eastAsia="Times New Roman"/>
          <w:bCs/>
        </w:rPr>
        <w:t>π</w:t>
      </w:r>
      <w:r>
        <w:rPr>
          <w:rFonts w:eastAsia="Times New Roman"/>
          <w:bCs/>
        </w:rPr>
        <w:t xml:space="preserve">ρόεδρος αντικαταστάθηκε από τον </w:t>
      </w:r>
      <w:r>
        <w:rPr>
          <w:rFonts w:eastAsia="Times New Roman"/>
          <w:bCs/>
        </w:rPr>
        <w:t>σ</w:t>
      </w:r>
      <w:r>
        <w:rPr>
          <w:rFonts w:eastAsia="Times New Roman"/>
          <w:bCs/>
        </w:rPr>
        <w:t xml:space="preserve">ύμβουλο του κυρίου Υπουργού Παιδείας. Τον ανέφερε προηγουμένως ο Υπουργός. </w:t>
      </w:r>
    </w:p>
    <w:p w14:paraId="2E2478F9" w14:textId="77777777" w:rsidR="00ED3BF8" w:rsidRDefault="009F432D">
      <w:pPr>
        <w:spacing w:after="0" w:line="600" w:lineRule="auto"/>
        <w:ind w:firstLine="720"/>
        <w:jc w:val="both"/>
        <w:rPr>
          <w:rFonts w:eastAsia="Times New Roman"/>
          <w:bCs/>
        </w:rPr>
      </w:pPr>
      <w:r>
        <w:rPr>
          <w:rFonts w:eastAsia="Times New Roman"/>
          <w:bCs/>
        </w:rPr>
        <w:t xml:space="preserve">Το ότι οι συγχωνεύσεις απορρόφησης πραγματοποιήθηκαν και πραγματοποιούνται χωρίς ακαδημαϊκά κριτήρια, χωρίς </w:t>
      </w:r>
      <w:r>
        <w:rPr>
          <w:rFonts w:eastAsia="Times New Roman"/>
          <w:bCs/>
        </w:rPr>
        <w:lastRenderedPageBreak/>
        <w:t xml:space="preserve">μελέτες </w:t>
      </w:r>
      <w:proofErr w:type="spellStart"/>
      <w:r>
        <w:rPr>
          <w:rFonts w:eastAsia="Times New Roman"/>
          <w:bCs/>
        </w:rPr>
        <w:t>σκοπιμότητος</w:t>
      </w:r>
      <w:proofErr w:type="spellEnd"/>
      <w:r>
        <w:rPr>
          <w:rFonts w:eastAsia="Times New Roman"/>
          <w:bCs/>
        </w:rPr>
        <w:t>, χωρίς να λαμβάνουμε υπ</w:t>
      </w:r>
      <w:r>
        <w:rPr>
          <w:rFonts w:eastAsia="Times New Roman"/>
          <w:bCs/>
        </w:rPr>
        <w:t xml:space="preserve">’ </w:t>
      </w:r>
      <w:proofErr w:type="spellStart"/>
      <w:r>
        <w:rPr>
          <w:rFonts w:eastAsia="Times New Roman"/>
          <w:bCs/>
        </w:rPr>
        <w:t>όψιν</w:t>
      </w:r>
      <w:proofErr w:type="spellEnd"/>
      <w:r>
        <w:rPr>
          <w:rFonts w:eastAsia="Times New Roman"/>
          <w:bCs/>
        </w:rPr>
        <w:t xml:space="preserve"> τα αποτελέσματα αξιολ</w:t>
      </w:r>
      <w:r>
        <w:rPr>
          <w:rFonts w:eastAsia="Times New Roman"/>
          <w:bCs/>
        </w:rPr>
        <w:t xml:space="preserve">όγησης και βεβαίως χωρίς μέριμνα για τα επαγγελματικά δικαιώματα των αποφοίτων, αυτό αποδεικνύεται και παρουσιάζεται εύγλωττα και από το περιεχόμενο των ήδη ψηφισμένων νομοθετημάτων. Ομοίως δημιουργούνται τμήματα με τα ίδια γνωστικά αντικείμενα. </w:t>
      </w:r>
    </w:p>
    <w:p w14:paraId="2E2478FA" w14:textId="77777777" w:rsidR="00ED3BF8" w:rsidRDefault="009F432D">
      <w:pPr>
        <w:spacing w:after="0" w:line="600" w:lineRule="auto"/>
        <w:ind w:firstLine="720"/>
        <w:jc w:val="both"/>
        <w:rPr>
          <w:rFonts w:eastAsia="Times New Roman"/>
          <w:bCs/>
        </w:rPr>
      </w:pPr>
      <w:r>
        <w:rPr>
          <w:rFonts w:eastAsia="Times New Roman"/>
          <w:bCs/>
        </w:rPr>
        <w:t>Προχωράω.</w:t>
      </w:r>
      <w:r>
        <w:rPr>
          <w:rFonts w:eastAsia="Times New Roman"/>
          <w:bCs/>
        </w:rPr>
        <w:t xml:space="preserve"> Δεν μιλώ για τα μέλη της ΔΕΠ. Είπε ο κύριος Υπουργός ότι θα γίνουν πεντακόσια. Όμως, το Γενικό Λογιστήριο, λέει, δεν έχω κα</w:t>
      </w:r>
      <w:r>
        <w:rPr>
          <w:rFonts w:eastAsia="Times New Roman"/>
          <w:bCs/>
        </w:rPr>
        <w:t>μ</w:t>
      </w:r>
      <w:r>
        <w:rPr>
          <w:rFonts w:eastAsia="Times New Roman"/>
          <w:bCs/>
        </w:rPr>
        <w:t xml:space="preserve">μία τέτοια λογιστική απόφαση αναφορικά με τη δυνατότητα λειτουργίας. </w:t>
      </w:r>
    </w:p>
    <w:p w14:paraId="2E2478FB" w14:textId="77777777" w:rsidR="00ED3BF8" w:rsidRDefault="009F432D">
      <w:pPr>
        <w:spacing w:after="0" w:line="600" w:lineRule="auto"/>
        <w:ind w:firstLine="720"/>
        <w:jc w:val="both"/>
        <w:rPr>
          <w:rFonts w:eastAsia="Times New Roman"/>
          <w:bCs/>
        </w:rPr>
      </w:pPr>
      <w:r w:rsidRPr="003617FD">
        <w:rPr>
          <w:rFonts w:eastAsia="Times New Roman"/>
          <w:b/>
          <w:bCs/>
        </w:rPr>
        <w:t>ΚΩΝΣΤΑΝΤΙΝΟΣ ΓΑΒΡΟΓΛΟΥ (Υπουργός Παιδείας, Έρευνας και Θρησκε</w:t>
      </w:r>
      <w:r w:rsidRPr="003617FD">
        <w:rPr>
          <w:rFonts w:eastAsia="Times New Roman"/>
          <w:b/>
          <w:bCs/>
        </w:rPr>
        <w:t>υμάτων):</w:t>
      </w:r>
      <w:r>
        <w:rPr>
          <w:rFonts w:eastAsia="Times New Roman"/>
          <w:bCs/>
        </w:rPr>
        <w:t xml:space="preserve"> Μα, δεν καταλαβαίνω τι λέτε με το Γενικό Λογιστήριο του Κράτους. </w:t>
      </w:r>
    </w:p>
    <w:p w14:paraId="2E2478F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Βεβαίως, δεν πρόκειται να καταλάβετε. </w:t>
      </w:r>
    </w:p>
    <w:p w14:paraId="2E2478FD" w14:textId="77777777" w:rsidR="00ED3BF8" w:rsidRDefault="009F432D">
      <w:pPr>
        <w:spacing w:after="0"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καταλαβαίνω τι λέτε με το Γενικό Λογιστήριο το</w:t>
      </w:r>
      <w:r>
        <w:rPr>
          <w:rFonts w:eastAsia="Times New Roman" w:cs="Times New Roman"/>
          <w:szCs w:val="24"/>
        </w:rPr>
        <w:t xml:space="preserve">υ Κράτους. </w:t>
      </w:r>
    </w:p>
    <w:p w14:paraId="2E2478F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Ναι, ναι, θα σας πω ακριβώς. Αφού το θέλετε, θα σας πω ακριβώς. </w:t>
      </w:r>
    </w:p>
    <w:p w14:paraId="2E2478FF"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Ελάτε, κύριε Κυριαζίδη, φτάσαμε ήδη στα επτά λεπτά. Σας παρακαλώ να ολοκληρώσετε. Το καταλαβαίνετε, λοιπόν, ολοκληρώστε τη </w:t>
      </w:r>
      <w:r>
        <w:rPr>
          <w:rFonts w:eastAsia="Times New Roman" w:cs="Times New Roman"/>
          <w:szCs w:val="24"/>
        </w:rPr>
        <w:t xml:space="preserve">σκέψη σας. </w:t>
      </w:r>
    </w:p>
    <w:p w14:paraId="2E24790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Εντάξει, κύριε Πρόεδρε. </w:t>
      </w:r>
    </w:p>
    <w:p w14:paraId="2E24790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Θέλω να μου πείτε γιατί καταργείτε το Τμήμα Αρχιτεκτονικής Τοπίου Δράμας; Το </w:t>
      </w:r>
      <w:r>
        <w:rPr>
          <w:rFonts w:eastAsia="Times New Roman" w:cs="Times New Roman"/>
          <w:szCs w:val="24"/>
        </w:rPr>
        <w:t>τ</w:t>
      </w:r>
      <w:r>
        <w:rPr>
          <w:rFonts w:eastAsia="Times New Roman" w:cs="Times New Roman"/>
          <w:szCs w:val="24"/>
        </w:rPr>
        <w:t>μήμα αυτό έχει ως αποστολή να παράγει και να προάγει την ανάπτυξη και τη μετάδοση γνώσεων στην επιστήμη, την τεχνολογία</w:t>
      </w:r>
      <w:r>
        <w:rPr>
          <w:rFonts w:eastAsia="Times New Roman" w:cs="Times New Roman"/>
          <w:szCs w:val="24"/>
        </w:rPr>
        <w:t xml:space="preserve"> και τις τεχνικές που εφαρμόζονται στην Αρχιτεκτονική Τοπίου και στα έργα του φυσικού περιβάλλοντος με τη διδασκαλία και την εφαρμοσμένη έρευνα, για να παρέχει στους σπουδαστές τα απαραίτητα εφόδια που εξασφαλίζουν την άρτια κατάρτισή τους για την επιστημο</w:t>
      </w:r>
      <w:r>
        <w:rPr>
          <w:rFonts w:eastAsia="Times New Roman" w:cs="Times New Roman"/>
          <w:szCs w:val="24"/>
        </w:rPr>
        <w:t xml:space="preserve">νική και επαγγελματική τους σταδιοδρομία, εξέλιξη και προοπτική. </w:t>
      </w:r>
    </w:p>
    <w:p w14:paraId="2E24790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Δεν υπάρχει άλλη </w:t>
      </w:r>
      <w:r>
        <w:rPr>
          <w:rFonts w:eastAsia="Times New Roman" w:cs="Times New Roman"/>
          <w:szCs w:val="24"/>
        </w:rPr>
        <w:t>Σ</w:t>
      </w:r>
      <w:r>
        <w:rPr>
          <w:rFonts w:eastAsia="Times New Roman" w:cs="Times New Roman"/>
          <w:szCs w:val="24"/>
        </w:rPr>
        <w:t xml:space="preserve">χολή ή </w:t>
      </w:r>
      <w:r>
        <w:rPr>
          <w:rFonts w:eastAsia="Times New Roman" w:cs="Times New Roman"/>
          <w:szCs w:val="24"/>
        </w:rPr>
        <w:t>Τ</w:t>
      </w:r>
      <w:r>
        <w:rPr>
          <w:rFonts w:eastAsia="Times New Roman" w:cs="Times New Roman"/>
          <w:szCs w:val="24"/>
        </w:rPr>
        <w:t xml:space="preserve">μήμα Αρχιτεκτονικής Τοπίου στη χώρα. Οι πτυχιούχοι του </w:t>
      </w:r>
      <w:r>
        <w:rPr>
          <w:rFonts w:eastAsia="Times New Roman" w:cs="Times New Roman"/>
          <w:szCs w:val="24"/>
        </w:rPr>
        <w:t>τ</w:t>
      </w:r>
      <w:r>
        <w:rPr>
          <w:rFonts w:eastAsia="Times New Roman" w:cs="Times New Roman"/>
          <w:szCs w:val="24"/>
        </w:rPr>
        <w:t xml:space="preserve">μήματος αυτού, όπως και αντιστοίχων τμημάτων άλλων χωρών, βρίσκουν άμεση πρόσβαση στην </w:t>
      </w:r>
      <w:r>
        <w:rPr>
          <w:rFonts w:eastAsia="Times New Roman" w:cs="Times New Roman"/>
          <w:szCs w:val="24"/>
        </w:rPr>
        <w:lastRenderedPageBreak/>
        <w:t>αγορά εργασίας στην Ε</w:t>
      </w:r>
      <w:r>
        <w:rPr>
          <w:rFonts w:eastAsia="Times New Roman" w:cs="Times New Roman"/>
          <w:szCs w:val="24"/>
        </w:rPr>
        <w:t xml:space="preserve">λλάδα και στο εξωτερικό, καθ’ όσον υπάρχει μεγάλη ζήτηση σε αυτόν τον τομέα επιστήμης. Στο </w:t>
      </w:r>
      <w:r>
        <w:rPr>
          <w:rFonts w:eastAsia="Times New Roman" w:cs="Times New Roman"/>
          <w:szCs w:val="24"/>
        </w:rPr>
        <w:t>τ</w:t>
      </w:r>
      <w:r>
        <w:rPr>
          <w:rFonts w:eastAsia="Times New Roman" w:cs="Times New Roman"/>
          <w:szCs w:val="24"/>
        </w:rPr>
        <w:t xml:space="preserve">μήμα αυτό υπάρχει εξ αντικειμένου διδακτικό προσωπικό και μέσα διδασκαλίας. </w:t>
      </w:r>
    </w:p>
    <w:p w14:paraId="2E247903" w14:textId="77777777" w:rsidR="00ED3BF8" w:rsidRDefault="009F432D">
      <w:pPr>
        <w:spacing w:after="0" w:line="600" w:lineRule="auto"/>
        <w:ind w:firstLine="720"/>
        <w:jc w:val="both"/>
        <w:rPr>
          <w:rFonts w:eastAsia="Times New Roman"/>
          <w:bCs/>
        </w:rPr>
      </w:pPr>
      <w:r w:rsidRPr="0040678C">
        <w:rPr>
          <w:rFonts w:eastAsia="Times New Roman"/>
          <w:b/>
          <w:bCs/>
        </w:rPr>
        <w:t xml:space="preserve">ΠΡΟΕΔΡΕΥΩΝ (Γεώργιος </w:t>
      </w:r>
      <w:proofErr w:type="spellStart"/>
      <w:r w:rsidRPr="0040678C">
        <w:rPr>
          <w:rFonts w:eastAsia="Times New Roman"/>
          <w:b/>
          <w:bCs/>
        </w:rPr>
        <w:t>Λαμπρούλης</w:t>
      </w:r>
      <w:proofErr w:type="spellEnd"/>
      <w:r w:rsidRPr="0040678C">
        <w:rPr>
          <w:rFonts w:eastAsia="Times New Roman"/>
          <w:b/>
          <w:bCs/>
        </w:rPr>
        <w:t>):</w:t>
      </w:r>
      <w:r>
        <w:rPr>
          <w:rFonts w:eastAsia="Times New Roman"/>
          <w:bCs/>
        </w:rPr>
        <w:t xml:space="preserve"> Κύριε Κυριαζίδη, ολοκληρώστε. </w:t>
      </w:r>
    </w:p>
    <w:p w14:paraId="2E24790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 xml:space="preserve">Η παρουσία του </w:t>
      </w:r>
      <w:r>
        <w:rPr>
          <w:rFonts w:eastAsia="Times New Roman" w:cs="Times New Roman"/>
          <w:szCs w:val="24"/>
        </w:rPr>
        <w:t>τ</w:t>
      </w:r>
      <w:r>
        <w:rPr>
          <w:rFonts w:eastAsia="Times New Roman" w:cs="Times New Roman"/>
          <w:szCs w:val="24"/>
        </w:rPr>
        <w:t xml:space="preserve">μήματος στην ακριτική πόλη της Δράμας έχει μόνο θετικά να προσφέρει στην τοπική κοινωνία. Και αναμφίβολα θα πρέπει να παραμείνει, ενώ είδαμε να δημιουργούνται, κύριε Φίλη, κύριε </w:t>
      </w:r>
      <w:proofErr w:type="spellStart"/>
      <w:r>
        <w:rPr>
          <w:rFonts w:eastAsia="Times New Roman" w:cs="Times New Roman"/>
          <w:szCs w:val="24"/>
        </w:rPr>
        <w:t>ε</w:t>
      </w:r>
      <w:r>
        <w:rPr>
          <w:rFonts w:eastAsia="Times New Roman" w:cs="Times New Roman"/>
          <w:szCs w:val="24"/>
        </w:rPr>
        <w:t>ισηγητά</w:t>
      </w:r>
      <w:proofErr w:type="spellEnd"/>
      <w:r>
        <w:rPr>
          <w:rFonts w:eastAsia="Times New Roman" w:cs="Times New Roman"/>
          <w:szCs w:val="24"/>
        </w:rPr>
        <w:t xml:space="preserve"> του ΣΥΡΙΖΑ, ένα σωρό άλλα τμήματα. </w:t>
      </w:r>
    </w:p>
    <w:p w14:paraId="2E24790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Και βεβαίως υπάρχ</w:t>
      </w:r>
      <w:r>
        <w:rPr>
          <w:rFonts w:eastAsia="Times New Roman" w:cs="Times New Roman"/>
          <w:szCs w:val="24"/>
        </w:rPr>
        <w:t>ει αγωνία στους φοιτητές, η οποία αναπτύχθηκε, κύριε Φίλη, και ενώπιον του Υπουργού. Μάλιστα λένε «να αποφύγουμε αυτόν τον Γολγοθά» και εάν θέλετε, κάνουν έκκληση προς τον Υπουργό…</w:t>
      </w:r>
    </w:p>
    <w:p w14:paraId="2E247906" w14:textId="77777777" w:rsidR="00ED3BF8" w:rsidRDefault="009F432D">
      <w:pPr>
        <w:spacing w:after="0" w:line="600" w:lineRule="auto"/>
        <w:ind w:firstLine="720"/>
        <w:jc w:val="both"/>
        <w:rPr>
          <w:rFonts w:eastAsia="Times New Roman"/>
          <w:bCs/>
        </w:rPr>
      </w:pPr>
      <w:r w:rsidRPr="00F8084C">
        <w:rPr>
          <w:rFonts w:eastAsia="Times New Roman"/>
          <w:bCs/>
        </w:rPr>
        <w:t xml:space="preserve">(Στο σημείο αυτό κτυπάει </w:t>
      </w:r>
      <w:r>
        <w:rPr>
          <w:rFonts w:eastAsia="Times New Roman"/>
          <w:bCs/>
        </w:rPr>
        <w:t xml:space="preserve">επανειλημμένα </w:t>
      </w:r>
      <w:r w:rsidRPr="00F8084C">
        <w:rPr>
          <w:rFonts w:eastAsia="Times New Roman"/>
          <w:bCs/>
        </w:rPr>
        <w:t>το κουδούνι λήξεως του χρόνου ομιλία</w:t>
      </w:r>
      <w:r w:rsidRPr="00F8084C">
        <w:rPr>
          <w:rFonts w:eastAsia="Times New Roman"/>
          <w:bCs/>
        </w:rPr>
        <w:t>ς του κυρίου Βουλευτή)</w:t>
      </w:r>
    </w:p>
    <w:p w14:paraId="2E247907" w14:textId="77777777" w:rsidR="00ED3BF8" w:rsidRDefault="009F432D">
      <w:pPr>
        <w:spacing w:after="0" w:line="600" w:lineRule="auto"/>
        <w:ind w:firstLine="720"/>
        <w:jc w:val="both"/>
        <w:rPr>
          <w:rFonts w:eastAsia="Times New Roman"/>
          <w:bCs/>
        </w:rPr>
      </w:pPr>
      <w:r w:rsidRPr="0040678C">
        <w:rPr>
          <w:rFonts w:eastAsia="Times New Roman"/>
          <w:b/>
          <w:bCs/>
        </w:rPr>
        <w:lastRenderedPageBreak/>
        <w:t xml:space="preserve">ΠΡΟΕΔΡΕΥΩΝ (Γεώργιος </w:t>
      </w:r>
      <w:proofErr w:type="spellStart"/>
      <w:r w:rsidRPr="0040678C">
        <w:rPr>
          <w:rFonts w:eastAsia="Times New Roman"/>
          <w:b/>
          <w:bCs/>
        </w:rPr>
        <w:t>Λαμπρούλης</w:t>
      </w:r>
      <w:proofErr w:type="spellEnd"/>
      <w:r w:rsidRPr="0040678C">
        <w:rPr>
          <w:rFonts w:eastAsia="Times New Roman"/>
          <w:b/>
          <w:bCs/>
        </w:rPr>
        <w:t>):</w:t>
      </w:r>
      <w:r>
        <w:rPr>
          <w:rFonts w:eastAsia="Times New Roman"/>
          <w:bCs/>
        </w:rPr>
        <w:t xml:space="preserve"> Κύριε Κυριαζίδη, και με αυτό, ολοκληρώσατε. Θα κλείσουμε το μικρόφωνο. Ολοκληρώστε, παρακαλώ. </w:t>
      </w:r>
    </w:p>
    <w:p w14:paraId="2E247908"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Έκαναν έκκληση προς τον Υπουργό έτσι ώστε να παραμείνει το </w:t>
      </w:r>
      <w:r>
        <w:rPr>
          <w:rFonts w:eastAsia="Times New Roman" w:cs="Times New Roman"/>
          <w:szCs w:val="24"/>
        </w:rPr>
        <w:t>τ</w:t>
      </w:r>
      <w:r>
        <w:rPr>
          <w:rFonts w:eastAsia="Times New Roman" w:cs="Times New Roman"/>
          <w:szCs w:val="24"/>
        </w:rPr>
        <w:t>μήμα.</w:t>
      </w:r>
    </w:p>
    <w:p w14:paraId="2E247909" w14:textId="77777777" w:rsidR="00ED3BF8" w:rsidRDefault="009F432D">
      <w:pPr>
        <w:spacing w:after="0" w:line="600" w:lineRule="auto"/>
        <w:ind w:firstLine="720"/>
        <w:jc w:val="both"/>
        <w:rPr>
          <w:rFonts w:eastAsia="Times New Roman" w:cs="Times New Roman"/>
          <w:szCs w:val="24"/>
        </w:rPr>
      </w:pPr>
      <w:r w:rsidRPr="007B71DA">
        <w:rPr>
          <w:rFonts w:eastAsia="Times New Roman" w:cs="Times New Roman"/>
          <w:b/>
          <w:szCs w:val="24"/>
        </w:rPr>
        <w:t xml:space="preserve">ΚΩΝΣΤΑΝΤΙΝΟΣ </w:t>
      </w:r>
      <w:r w:rsidRPr="007B71DA">
        <w:rPr>
          <w:rFonts w:eastAsia="Times New Roman" w:cs="Times New Roman"/>
          <w:b/>
          <w:szCs w:val="24"/>
        </w:rPr>
        <w:t>ΓΑΒΡΟΓΛΟΥ (Υπουργός Παιδείας, Έρευνας και Θρησκευμάτων):</w:t>
      </w:r>
      <w:r>
        <w:rPr>
          <w:rFonts w:eastAsia="Times New Roman" w:cs="Times New Roman"/>
          <w:szCs w:val="24"/>
        </w:rPr>
        <w:t xml:space="preserve"> Μέχρι να πάρουν πτυχίο. </w:t>
      </w:r>
    </w:p>
    <w:p w14:paraId="2E24790A"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Περιμένουμε, κύριε Υπουργέ, αυτή την εξέλιξη. </w:t>
      </w:r>
    </w:p>
    <w:p w14:paraId="2E24790B"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Καλώς. Ελάτε, κύριε Κυριαζίδη. </w:t>
      </w:r>
    </w:p>
    <w:p w14:paraId="2E24790C"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Και στη συνέχεια,</w:t>
      </w:r>
      <w:r>
        <w:rPr>
          <w:rFonts w:eastAsia="Times New Roman" w:cs="Times New Roman"/>
          <w:szCs w:val="24"/>
        </w:rPr>
        <w:t xml:space="preserve"> καταργείται; Είναι κάτι το οποίο δεν ωφελεί; </w:t>
      </w:r>
    </w:p>
    <w:p w14:paraId="2E24790D" w14:textId="77777777" w:rsidR="00ED3BF8" w:rsidRDefault="009F432D">
      <w:pPr>
        <w:spacing w:after="0" w:line="600" w:lineRule="auto"/>
        <w:ind w:firstLine="720"/>
        <w:jc w:val="both"/>
        <w:rPr>
          <w:rFonts w:eastAsia="Times New Roman" w:cs="Times New Roman"/>
          <w:szCs w:val="24"/>
        </w:rPr>
      </w:pPr>
      <w:r w:rsidRPr="00E65207">
        <w:rPr>
          <w:rFonts w:eastAsia="Times New Roman"/>
          <w:b/>
          <w:bCs/>
        </w:rPr>
        <w:t xml:space="preserve">ΠΡΟΕΔΡΕΥΩΝ (Γεώργιος </w:t>
      </w:r>
      <w:proofErr w:type="spellStart"/>
      <w:r w:rsidRPr="00E65207">
        <w:rPr>
          <w:rFonts w:eastAsia="Times New Roman"/>
          <w:b/>
          <w:bCs/>
        </w:rPr>
        <w:t>Λαμπρούλης</w:t>
      </w:r>
      <w:proofErr w:type="spellEnd"/>
      <w:r w:rsidRPr="00E65207">
        <w:rPr>
          <w:rFonts w:eastAsia="Times New Roman"/>
          <w:b/>
          <w:bCs/>
        </w:rPr>
        <w:t>):</w:t>
      </w:r>
      <w:r>
        <w:rPr>
          <w:rFonts w:eastAsia="Times New Roman" w:cs="Times New Roman"/>
          <w:b/>
          <w:szCs w:val="24"/>
        </w:rPr>
        <w:t xml:space="preserve"> </w:t>
      </w:r>
      <w:r>
        <w:rPr>
          <w:rFonts w:eastAsia="Times New Roman" w:cs="Times New Roman"/>
          <w:szCs w:val="24"/>
        </w:rPr>
        <w:t xml:space="preserve">Θα περάσουμε στον επόμενο ομιλητή. </w:t>
      </w:r>
    </w:p>
    <w:p w14:paraId="2E24790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 κύριε Πρόεδρε…</w:t>
      </w:r>
    </w:p>
    <w:p w14:paraId="2E24790F" w14:textId="77777777" w:rsidR="00ED3BF8" w:rsidRDefault="009F432D">
      <w:pPr>
        <w:spacing w:after="0"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w:t>
      </w:r>
      <w:r>
        <w:rPr>
          <w:rFonts w:eastAsia="Times New Roman" w:cs="Times New Roman"/>
          <w:szCs w:val="24"/>
        </w:rPr>
        <w:t xml:space="preserve"> Υπάρχει στην αιτιολογική… </w:t>
      </w:r>
    </w:p>
    <w:p w14:paraId="2E24791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ΔΗ</w:t>
      </w:r>
      <w:r>
        <w:rPr>
          <w:rFonts w:eastAsia="Times New Roman" w:cs="Times New Roman"/>
          <w:b/>
          <w:szCs w:val="24"/>
        </w:rPr>
        <w:t>ΜΗΤΡΙΟΣ ΚΥΡΙΑΖΙΔΗΣ:</w:t>
      </w:r>
      <w:r>
        <w:rPr>
          <w:rFonts w:eastAsia="Times New Roman" w:cs="Times New Roman"/>
          <w:szCs w:val="24"/>
        </w:rPr>
        <w:t xml:space="preserve"> Επειδή αναφερθήκατε στο Γενικό Λογιστήριο του Κράτους…</w:t>
      </w:r>
    </w:p>
    <w:p w14:paraId="2E247911"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Μα, τώρα διάλογος θα γίνει με τον Υπουργό και όποιον πετάγεται από κάτω, κύριε Κυριαζίδη; Σας παρακαλώ! </w:t>
      </w:r>
    </w:p>
    <w:p w14:paraId="2E247912"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Εννέα λεπτά μιλάτε ήδη. </w:t>
      </w:r>
    </w:p>
    <w:p w14:paraId="2E24791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w:t>
      </w:r>
      <w:r>
        <w:rPr>
          <w:rFonts w:eastAsia="Times New Roman" w:cs="Times New Roman"/>
          <w:b/>
          <w:szCs w:val="24"/>
        </w:rPr>
        <w:t>ΔΗΣ:</w:t>
      </w:r>
      <w:r>
        <w:rPr>
          <w:rFonts w:eastAsia="Times New Roman" w:cs="Times New Roman"/>
          <w:szCs w:val="24"/>
        </w:rPr>
        <w:t xml:space="preserve"> Περιμέναμε τόσα λεπτά, κύριε Πρόεδρε, έχει πάει έντεκα η ώρα, μας φέρατε πίσω να πούμε και είμαστε…</w:t>
      </w:r>
    </w:p>
    <w:p w14:paraId="2E247914"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Να αφαιρέσουμε ένα λεπτό από το σύνολο του χρόνου που σας διέκοψαν. </w:t>
      </w:r>
    </w:p>
    <w:p w14:paraId="2E24791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w:t>
      </w:r>
      <w:r>
        <w:rPr>
          <w:rFonts w:eastAsia="Times New Roman" w:cs="Times New Roman"/>
          <w:szCs w:val="24"/>
        </w:rPr>
        <w:t xml:space="preserve">Υπουργέ, το Γενικό Λογιστήριο του Κράτους αναφέρει ειλικρινώς ότι δεν υπάρχει ετήσια δαπάνη για τη λειτουργία των νέων </w:t>
      </w:r>
      <w:r>
        <w:rPr>
          <w:rFonts w:eastAsia="Times New Roman" w:cs="Times New Roman"/>
          <w:szCs w:val="24"/>
        </w:rPr>
        <w:t>σ</w:t>
      </w:r>
      <w:r>
        <w:rPr>
          <w:rFonts w:eastAsia="Times New Roman" w:cs="Times New Roman"/>
          <w:szCs w:val="24"/>
        </w:rPr>
        <w:t xml:space="preserve">χολών και </w:t>
      </w:r>
      <w:r>
        <w:rPr>
          <w:rFonts w:eastAsia="Times New Roman" w:cs="Times New Roman"/>
          <w:szCs w:val="24"/>
        </w:rPr>
        <w:t>τ</w:t>
      </w:r>
      <w:r>
        <w:rPr>
          <w:rFonts w:eastAsia="Times New Roman" w:cs="Times New Roman"/>
          <w:szCs w:val="24"/>
        </w:rPr>
        <w:t>μημάτων. Κι αυτό δεν μπορεί να υπολογισθεί. Κι εσείς μας μιλάτε για πεντακόσια νέα μέλη της ΔΕΠ.</w:t>
      </w:r>
    </w:p>
    <w:p w14:paraId="2E24791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Καταλήγω, κύριε Υπουργέ. Κατ</w:t>
      </w:r>
      <w:r>
        <w:rPr>
          <w:rFonts w:eastAsia="Times New Roman" w:cs="Times New Roman"/>
          <w:szCs w:val="24"/>
        </w:rPr>
        <w:t xml:space="preserve">αργείτε και από το Δημοκρίτειο Πανεπιστήμιο τη Νομική Σχολή. Χασκογελάτε και καλώς χασκογελάτε, έτσι; </w:t>
      </w:r>
    </w:p>
    <w:p w14:paraId="2E247917" w14:textId="77777777" w:rsidR="00ED3BF8" w:rsidRDefault="009F432D">
      <w:pPr>
        <w:spacing w:after="0" w:line="600" w:lineRule="auto"/>
        <w:ind w:firstLine="720"/>
        <w:jc w:val="both"/>
        <w:rPr>
          <w:rFonts w:eastAsia="Times New Roman" w:cs="Times New Roman"/>
          <w:szCs w:val="24"/>
        </w:rPr>
      </w:pPr>
      <w:r w:rsidRPr="005871C1">
        <w:rPr>
          <w:rFonts w:eastAsia="Times New Roman" w:cs="Times New Roman"/>
          <w:b/>
          <w:szCs w:val="24"/>
        </w:rPr>
        <w:lastRenderedPageBreak/>
        <w:t>ΜΕΡΟΠΗ ΤΖΟΥΦΗ (Υφυπουργός Παιδείας, Έρευνας και Θρησκευμάτων):</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Κυριαζίδη, αλλά είπατε…</w:t>
      </w:r>
    </w:p>
    <w:p w14:paraId="2E247918"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Κυρια</w:t>
      </w:r>
      <w:r>
        <w:rPr>
          <w:rFonts w:eastAsia="Times New Roman" w:cs="Times New Roman"/>
          <w:szCs w:val="24"/>
        </w:rPr>
        <w:t xml:space="preserve">ζίδη, σας παρακαλώ. </w:t>
      </w:r>
    </w:p>
    <w:p w14:paraId="2E247919"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ξέρω εάν έχετε μια έχθρα στην </w:t>
      </w:r>
      <w:r>
        <w:rPr>
          <w:rFonts w:eastAsia="Times New Roman" w:cs="Times New Roman"/>
          <w:szCs w:val="24"/>
        </w:rPr>
        <w:t>α</w:t>
      </w:r>
      <w:r>
        <w:rPr>
          <w:rFonts w:eastAsia="Times New Roman" w:cs="Times New Roman"/>
          <w:szCs w:val="24"/>
        </w:rPr>
        <w:t xml:space="preserve">νατολική Μακεδονία και Θράκη. </w:t>
      </w:r>
    </w:p>
    <w:p w14:paraId="2E24791A"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Κυριαζίδη, θα με αναγκάσετε να σας κλείσω το μικρόφωνο. </w:t>
      </w:r>
    </w:p>
    <w:p w14:paraId="2E24791B"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Κλείστε το, κύριε Πρόεδρε.</w:t>
      </w:r>
    </w:p>
    <w:p w14:paraId="2E24791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Από την άλλη πλευρά, δεν μπορεί να μας κοροϊδεύει ο κύριος Υπουργός και να χασκογελά εδώ πέρα διότι…</w:t>
      </w:r>
    </w:p>
    <w:p w14:paraId="2E24791D"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Δέκα λεπτά μιλάτε μέσα στην Αίθουσα. Δέκα λεπτά σας έδωσα. Πόση ανοχή να δείξει το Προεδρείο; Με </w:t>
      </w:r>
      <w:proofErr w:type="spellStart"/>
      <w:r>
        <w:rPr>
          <w:rFonts w:eastAsia="Times New Roman" w:cs="Times New Roman"/>
          <w:szCs w:val="24"/>
        </w:rPr>
        <w:t>συγχωρείτε</w:t>
      </w:r>
      <w:proofErr w:type="spellEnd"/>
      <w:r>
        <w:rPr>
          <w:rFonts w:eastAsia="Times New Roman" w:cs="Times New Roman"/>
          <w:szCs w:val="24"/>
        </w:rPr>
        <w:t xml:space="preserve"> τώρα, δεν μπο</w:t>
      </w:r>
      <w:r>
        <w:rPr>
          <w:rFonts w:eastAsia="Times New Roman" w:cs="Times New Roman"/>
          <w:szCs w:val="24"/>
        </w:rPr>
        <w:t>ρούμε να συνεννοηθούμε;</w:t>
      </w:r>
    </w:p>
    <w:p w14:paraId="2E24791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…από την απόφασή του κρίνεται η τύχη των φοιτητών. Άλλωστε και ο </w:t>
      </w:r>
      <w:proofErr w:type="spellStart"/>
      <w:r>
        <w:rPr>
          <w:rFonts w:eastAsia="Times New Roman" w:cs="Times New Roman"/>
          <w:szCs w:val="24"/>
        </w:rPr>
        <w:t>Προεδρεύων</w:t>
      </w:r>
      <w:proofErr w:type="spellEnd"/>
      <w:r>
        <w:rPr>
          <w:rFonts w:eastAsia="Times New Roman" w:cs="Times New Roman"/>
          <w:szCs w:val="24"/>
        </w:rPr>
        <w:t xml:space="preserve"> των Πρυτάνεων της χώρας το τόνισε.</w:t>
      </w:r>
    </w:p>
    <w:p w14:paraId="2E24791F"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ΦΙΛΗΣ:</w:t>
      </w:r>
      <w:r>
        <w:rPr>
          <w:rFonts w:eastAsia="Times New Roman" w:cs="Times New Roman"/>
          <w:szCs w:val="24"/>
        </w:rPr>
        <w:t xml:space="preserve"> Σωστό.</w:t>
      </w:r>
    </w:p>
    <w:p w14:paraId="2E247920"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Φίλη που το αναγνωρίζετε. Είναι σωστό</w:t>
      </w:r>
      <w:r>
        <w:rPr>
          <w:rFonts w:eastAsia="Times New Roman" w:cs="Times New Roman"/>
          <w:szCs w:val="24"/>
        </w:rPr>
        <w:t xml:space="preserve">. </w:t>
      </w:r>
    </w:p>
    <w:p w14:paraId="2E24792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Όμως από την άλλη πλευρά είχα πει στον κύριο Υπουργό το εξής. Στην Κρήτη δημιουργείτε και ένα τρίτο πανεπιστήμιο, το μεταλλάξατε τώρα, το μεταβαπτίζετε ως «Μεσογειακό Ελληνικό» και όχι «Κρήτης». </w:t>
      </w:r>
    </w:p>
    <w:p w14:paraId="2E247922"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Φτάνει πια, το εμπεδώσαμε, κύριε συνάδελφ</w:t>
      </w:r>
      <w:r>
        <w:rPr>
          <w:rFonts w:eastAsia="Times New Roman" w:cs="Times New Roman"/>
          <w:szCs w:val="24"/>
        </w:rPr>
        <w:t xml:space="preserve">ε. </w:t>
      </w:r>
    </w:p>
    <w:p w14:paraId="2E247923"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Και σας είπα, γιατί δεν δημιουργείτε και ένα δεύτερο </w:t>
      </w:r>
      <w:r>
        <w:rPr>
          <w:rFonts w:eastAsia="Times New Roman" w:cs="Times New Roman"/>
          <w:szCs w:val="24"/>
        </w:rPr>
        <w:t>Π</w:t>
      </w:r>
      <w:r>
        <w:rPr>
          <w:rFonts w:eastAsia="Times New Roman" w:cs="Times New Roman"/>
          <w:szCs w:val="24"/>
        </w:rPr>
        <w:t xml:space="preserve">ανεπιστήμιο Ανατολικής Μακεδονίας και Θράκης; Και λέτε: Είναι δυνατόν, δυο πανεπιστήμια στην </w:t>
      </w:r>
      <w:r>
        <w:rPr>
          <w:rFonts w:eastAsia="Times New Roman" w:cs="Times New Roman"/>
          <w:szCs w:val="24"/>
        </w:rPr>
        <w:t>α</w:t>
      </w:r>
      <w:r>
        <w:rPr>
          <w:rFonts w:eastAsia="Times New Roman" w:cs="Times New Roman"/>
          <w:szCs w:val="24"/>
        </w:rPr>
        <w:t xml:space="preserve">νατολική Μακεδονία και Θράκη; </w:t>
      </w:r>
    </w:p>
    <w:p w14:paraId="2E247924"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Εντάξει, κύριε Κυριαζίδη. </w:t>
      </w:r>
    </w:p>
    <w:p w14:paraId="2E247925"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Και σας λέω γιατί δεν δημιουργείτε ένα νέο πανεπιστήμιο, αυτόνομο στην </w:t>
      </w:r>
      <w:r>
        <w:rPr>
          <w:rFonts w:eastAsia="Times New Roman" w:cs="Times New Roman"/>
          <w:szCs w:val="24"/>
        </w:rPr>
        <w:t>α</w:t>
      </w:r>
      <w:r>
        <w:rPr>
          <w:rFonts w:eastAsia="Times New Roman" w:cs="Times New Roman"/>
          <w:szCs w:val="24"/>
        </w:rPr>
        <w:t xml:space="preserve">νατολική Μακεδονία και Θράκη έτσι ώστε να συμπεριλάβει την τεχνολογική εκπαίδευση αυτής της περιοχής; </w:t>
      </w:r>
    </w:p>
    <w:p w14:paraId="2E247926"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lastRenderedPageBreak/>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Κυριαζίδη, κατεβείτε από το Βήμα. </w:t>
      </w:r>
    </w:p>
    <w:p w14:paraId="2E247927"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Πέντε εκατομμύρια δόθηκαν στο ΤΕΙ από την </w:t>
      </w:r>
      <w:r>
        <w:rPr>
          <w:rFonts w:eastAsia="Times New Roman" w:cs="Times New Roman"/>
          <w:szCs w:val="24"/>
        </w:rPr>
        <w:t>π</w:t>
      </w:r>
      <w:r>
        <w:rPr>
          <w:rFonts w:eastAsia="Times New Roman" w:cs="Times New Roman"/>
          <w:szCs w:val="24"/>
        </w:rPr>
        <w:t xml:space="preserve">εριφέρεια όπου χωροταξικά και διοικητικά ανήκει. Ο κύριος Υπουργός δεν τα αντιλαμβάνεται αυτά. Έκανε τα δικά του μαγειρέματα. Απείλησε, εκβίασε. </w:t>
      </w:r>
    </w:p>
    <w:p w14:paraId="2E247928" w14:textId="77777777" w:rsidR="00ED3BF8" w:rsidRDefault="009F432D">
      <w:pPr>
        <w:spacing w:after="0" w:line="600" w:lineRule="auto"/>
        <w:ind w:firstLine="720"/>
        <w:jc w:val="center"/>
        <w:rPr>
          <w:rFonts w:eastAsia="Times New Roman"/>
          <w:bCs/>
        </w:rPr>
      </w:pPr>
      <w:r w:rsidRPr="00FE24C6">
        <w:rPr>
          <w:rFonts w:eastAsia="Times New Roman"/>
          <w:bCs/>
        </w:rPr>
        <w:t>(</w:t>
      </w:r>
      <w:r w:rsidRPr="00FE24C6">
        <w:rPr>
          <w:rFonts w:eastAsia="Times New Roman"/>
          <w:bCs/>
        </w:rPr>
        <w:t>Χειροκροτήματα από την πτέρυγα της Νέας Δημοκρατίας)</w:t>
      </w:r>
    </w:p>
    <w:p w14:paraId="2E247929" w14:textId="77777777" w:rsidR="00ED3BF8" w:rsidRDefault="009F432D">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Χρυσούλα από τον ΣΥΡΙΖΑ.</w:t>
      </w:r>
    </w:p>
    <w:p w14:paraId="2E24792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Δεν βοηθάτε, όμως, το Προεδρείο, έτσι. Δηλαδή τι θα κάνουμε; Θα φωνάζουμε από το Προεδρείο συνεχώς; Ν</w:t>
      </w:r>
      <w:r>
        <w:rPr>
          <w:rFonts w:eastAsia="Times New Roman" w:cs="Times New Roman"/>
          <w:szCs w:val="24"/>
        </w:rPr>
        <w:t xml:space="preserve">ομίζω ότι κι εσείς μεταξύ σας μπορείτε να συνεννοηθείτε και να επιβάλετε και τον χρόνο, έστω και με κάποια ανοχή. </w:t>
      </w:r>
    </w:p>
    <w:p w14:paraId="2E24792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Ελάτε, κυρία </w:t>
      </w:r>
      <w:proofErr w:type="spellStart"/>
      <w:r>
        <w:rPr>
          <w:rFonts w:eastAsia="Times New Roman" w:cs="Times New Roman"/>
          <w:szCs w:val="24"/>
        </w:rPr>
        <w:t>Κατσαβριά</w:t>
      </w:r>
      <w:proofErr w:type="spellEnd"/>
      <w:r>
        <w:rPr>
          <w:rFonts w:eastAsia="Times New Roman" w:cs="Times New Roman"/>
          <w:szCs w:val="24"/>
        </w:rPr>
        <w:t xml:space="preserve"> έχετε τον λόγο.</w:t>
      </w:r>
    </w:p>
    <w:p w14:paraId="2E24792C" w14:textId="77777777" w:rsidR="00ED3BF8" w:rsidRDefault="009F432D">
      <w:pPr>
        <w:spacing w:after="0" w:line="600" w:lineRule="auto"/>
        <w:ind w:firstLine="720"/>
        <w:jc w:val="both"/>
        <w:rPr>
          <w:rFonts w:eastAsia="Times New Roman"/>
          <w:color w:val="222222"/>
          <w:szCs w:val="24"/>
          <w:shd w:val="clear" w:color="auto" w:fill="FFFFFF"/>
        </w:rPr>
      </w:pPr>
      <w:r w:rsidRPr="00B25866">
        <w:rPr>
          <w:rFonts w:eastAsia="Times New Roman"/>
          <w:b/>
          <w:color w:val="222222"/>
          <w:szCs w:val="24"/>
          <w:shd w:val="clear" w:color="auto" w:fill="FFFFFF"/>
        </w:rPr>
        <w:t>ΧΡΥΣΟΥΛΑ ΚΑΤΣΑΒΡΙΑ - ΣΙΩΡΟΠΟΥΛΟΥ:</w:t>
      </w:r>
      <w:r>
        <w:rPr>
          <w:rFonts w:eastAsia="Times New Roman"/>
          <w:color w:val="222222"/>
          <w:szCs w:val="24"/>
          <w:shd w:val="clear" w:color="auto" w:fill="FFFFFF"/>
        </w:rPr>
        <w:t xml:space="preserve"> </w:t>
      </w:r>
      <w:r w:rsidRPr="00B25866">
        <w:rPr>
          <w:rFonts w:eastAsia="Times New Roman"/>
          <w:color w:val="222222"/>
          <w:shd w:val="clear" w:color="auto" w:fill="FFFFFF"/>
        </w:rPr>
        <w:t xml:space="preserve">Ευχαριστώ, κύριε Πρόεδρε. </w:t>
      </w:r>
      <w:r>
        <w:rPr>
          <w:rFonts w:eastAsia="Times New Roman"/>
          <w:color w:val="222222"/>
          <w:szCs w:val="24"/>
          <w:shd w:val="clear" w:color="auto" w:fill="FFFFFF"/>
        </w:rPr>
        <w:t xml:space="preserve"> </w:t>
      </w:r>
    </w:p>
    <w:p w14:paraId="2E24792D"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r w:rsidRPr="00B25866">
        <w:rPr>
          <w:rFonts w:eastAsia="Times New Roman"/>
          <w:bCs/>
          <w:color w:val="222222"/>
          <w:shd w:val="clear" w:color="auto" w:fill="FFFFFF"/>
        </w:rPr>
        <w:t>και</w:t>
      </w:r>
      <w:r>
        <w:rPr>
          <w:rFonts w:eastAsia="Times New Roman"/>
          <w:color w:val="222222"/>
          <w:szCs w:val="24"/>
          <w:shd w:val="clear" w:color="auto" w:fill="FFFFFF"/>
        </w:rPr>
        <w:t xml:space="preserve"> </w:t>
      </w:r>
      <w:r w:rsidRPr="00B2586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B25866">
        <w:rPr>
          <w:rFonts w:eastAsia="Times New Roman"/>
          <w:color w:val="222222"/>
          <w:szCs w:val="24"/>
          <w:shd w:val="clear" w:color="auto" w:fill="FFFFFF"/>
        </w:rPr>
        <w:t xml:space="preserve">κυρίες και </w:t>
      </w:r>
      <w:r w:rsidRPr="00B25866">
        <w:rPr>
          <w:rFonts w:eastAsia="Times New Roman"/>
          <w:color w:val="222222"/>
          <w:szCs w:val="24"/>
          <w:shd w:val="clear" w:color="auto" w:fill="FFFFFF"/>
        </w:rPr>
        <w:t>κύριοι συνάδελφοι</w:t>
      </w:r>
      <w:r>
        <w:rPr>
          <w:rFonts w:eastAsia="Times New Roman"/>
          <w:color w:val="222222"/>
          <w:szCs w:val="24"/>
          <w:shd w:val="clear" w:color="auto" w:fill="FFFFFF"/>
        </w:rPr>
        <w:t xml:space="preserve">, όλοι όσοι είμαστε γονείς με παιδιά που φοίτησαν ή φοιτούν στο </w:t>
      </w:r>
      <w:r>
        <w:rPr>
          <w:rFonts w:eastAsia="Times New Roman"/>
          <w:color w:val="222222"/>
          <w:szCs w:val="24"/>
          <w:shd w:val="clear" w:color="auto" w:fill="FFFFFF"/>
        </w:rPr>
        <w:lastRenderedPageBreak/>
        <w:t>λ</w:t>
      </w:r>
      <w:r>
        <w:rPr>
          <w:rFonts w:eastAsia="Times New Roman"/>
          <w:color w:val="222222"/>
          <w:szCs w:val="24"/>
          <w:shd w:val="clear" w:color="auto" w:fill="FFFFFF"/>
        </w:rPr>
        <w:t xml:space="preserve">ύκειο έχουμε νιώσει τις μεγάλες δυσκολίες και τις αγωνίες των παιδιών μας, προκειμένου να διασφαλίσουν την εισαγωγή τους στην τριτοβάθμια εκπαίδευση. Πράγματι στη Γ΄ και στη </w:t>
      </w:r>
      <w:r>
        <w:rPr>
          <w:rFonts w:eastAsia="Times New Roman"/>
          <w:color w:val="222222"/>
          <w:szCs w:val="24"/>
          <w:shd w:val="clear" w:color="auto" w:fill="FFFFFF"/>
        </w:rPr>
        <w:t xml:space="preserve">Β΄ </w:t>
      </w:r>
      <w:r>
        <w:rPr>
          <w:rFonts w:eastAsia="Times New Roman"/>
          <w:color w:val="222222"/>
          <w:szCs w:val="24"/>
          <w:shd w:val="clear" w:color="auto" w:fill="FFFFFF"/>
        </w:rPr>
        <w:t>λ</w:t>
      </w:r>
      <w:r>
        <w:rPr>
          <w:rFonts w:eastAsia="Times New Roman"/>
          <w:color w:val="222222"/>
          <w:szCs w:val="24"/>
          <w:shd w:val="clear" w:color="auto" w:fill="FFFFFF"/>
        </w:rPr>
        <w:t xml:space="preserve">υκείου οι μαθητές, ως πραγματικοί πνευματικοί εργάτες, κοπιάζουν και εξαντλούνται, καθώς η εισαγωγή στο πανεπιστήμιο είναι μονόδρομος και σταθερή επιλογή για τη μέση ελληνική οικογένεια. </w:t>
      </w:r>
    </w:p>
    <w:p w14:paraId="2E24792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Είμαστε περήφανοι που ο λαός μας έχει αναγνωρίσει την αξία των π</w:t>
      </w:r>
      <w:r>
        <w:rPr>
          <w:rFonts w:eastAsia="Times New Roman"/>
          <w:color w:val="222222"/>
          <w:szCs w:val="24"/>
          <w:shd w:val="clear" w:color="auto" w:fill="FFFFFF"/>
        </w:rPr>
        <w:t>ραγμάτων και στη συνείδησή του έχει καταξιωθεί η ελληνική παιδεία, αλλά ήταν τέτοιος ο ζήλος μας, όχι μόνο γιατί πιστεύουμε στην πνευματική πρόοδο, αλλά κυρίως γιατί επιζητήσαμε την καταξίωση υψηλού οικονομικού και κοινωνικού προφίλ συγκεκριμένων σχολών κα</w:t>
      </w:r>
      <w:r>
        <w:rPr>
          <w:rFonts w:eastAsia="Times New Roman"/>
          <w:color w:val="222222"/>
          <w:szCs w:val="24"/>
          <w:shd w:val="clear" w:color="auto" w:fill="FFFFFF"/>
        </w:rPr>
        <w:t xml:space="preserve">ι επαγγελμάτων. </w:t>
      </w:r>
    </w:p>
    <w:p w14:paraId="2E24792F"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ο ζήλος επέβαλε σε παιδιά δεκαέξι και δεκαεπτά ετών να βρίσκονται σε μ</w:t>
      </w:r>
      <w:r>
        <w:rPr>
          <w:rFonts w:eastAsia="Times New Roman"/>
          <w:color w:val="222222"/>
          <w:szCs w:val="24"/>
          <w:shd w:val="clear" w:color="auto" w:fill="FFFFFF"/>
        </w:rPr>
        <w:t>ί</w:t>
      </w:r>
      <w:r>
        <w:rPr>
          <w:rFonts w:eastAsia="Times New Roman"/>
          <w:color w:val="222222"/>
          <w:szCs w:val="24"/>
          <w:shd w:val="clear" w:color="auto" w:fill="FFFFFF"/>
        </w:rPr>
        <w:t xml:space="preserve">α τάξη σχολείου ή φροντιστηρίου για τουλάχιστον εξήντα πέντε ώρες την εβδομάδα, χωρίς να υπολογιστούν οι ώρες της μελέτης. Τα πολλά εξεταζόμενα μαθήματα </w:t>
      </w:r>
      <w:r>
        <w:rPr>
          <w:rFonts w:eastAsia="Times New Roman"/>
          <w:color w:val="222222"/>
          <w:szCs w:val="24"/>
          <w:shd w:val="clear" w:color="auto" w:fill="FFFFFF"/>
        </w:rPr>
        <w:lastRenderedPageBreak/>
        <w:t>με τις λί</w:t>
      </w:r>
      <w:r>
        <w:rPr>
          <w:rFonts w:eastAsia="Times New Roman"/>
          <w:color w:val="222222"/>
          <w:szCs w:val="24"/>
          <w:shd w:val="clear" w:color="auto" w:fill="FFFFFF"/>
        </w:rPr>
        <w:t xml:space="preserve">γες ώρες διδασκαλίας στο δημόσιο σχολείο δεν επαρκούσαν για να καλύψουν τους υψηλούς στόχους της μεγάλης μερίδας των μαθητών. </w:t>
      </w:r>
    </w:p>
    <w:p w14:paraId="2E24793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φροντιστήρια μέσης εκπαίδευσης βρέθηκαν στη θέση, για πολλές δεκαετίες, να υποκαθιστούν το δημόσιο σχολείο, όχι μόνο στα γνωστ</w:t>
      </w:r>
      <w:r>
        <w:rPr>
          <w:rFonts w:eastAsia="Times New Roman"/>
          <w:color w:val="222222"/>
          <w:szCs w:val="24"/>
          <w:shd w:val="clear" w:color="auto" w:fill="FFFFFF"/>
        </w:rPr>
        <w:t>ικά αντικείμενα και την εξεταζόμενη ύλη, αλλά και στην ουσία. Ο μαθητής δεν γίνεται να βρίσκεται δέκα με δώδεκα ώρες την ημέρα σε μ</w:t>
      </w:r>
      <w:r>
        <w:rPr>
          <w:rFonts w:eastAsia="Times New Roman"/>
          <w:color w:val="222222"/>
          <w:szCs w:val="24"/>
          <w:shd w:val="clear" w:color="auto" w:fill="FFFFFF"/>
        </w:rPr>
        <w:t>ί</w:t>
      </w:r>
      <w:r>
        <w:rPr>
          <w:rFonts w:eastAsia="Times New Roman"/>
          <w:color w:val="222222"/>
          <w:szCs w:val="24"/>
          <w:shd w:val="clear" w:color="auto" w:fill="FFFFFF"/>
        </w:rPr>
        <w:t xml:space="preserve">α τάξη. Έπρεπε να επιλέξει και επέλεξε το φροντιστήριο, με την ελπίδα ότι έτσι </w:t>
      </w:r>
      <w:r w:rsidRPr="00646036">
        <w:rPr>
          <w:rFonts w:eastAsia="Times New Roman"/>
          <w:bCs/>
          <w:color w:val="222222"/>
          <w:shd w:val="clear" w:color="auto" w:fill="FFFFFF"/>
        </w:rPr>
        <w:t>θα</w:t>
      </w:r>
      <w:r>
        <w:rPr>
          <w:rFonts w:eastAsia="Times New Roman"/>
          <w:color w:val="222222"/>
          <w:szCs w:val="24"/>
          <w:shd w:val="clear" w:color="auto" w:fill="FFFFFF"/>
        </w:rPr>
        <w:t xml:space="preserve"> διασφαλίσει την επιτυχία του στις πανελλήν</w:t>
      </w:r>
      <w:r>
        <w:rPr>
          <w:rFonts w:eastAsia="Times New Roman"/>
          <w:color w:val="222222"/>
          <w:szCs w:val="24"/>
          <w:shd w:val="clear" w:color="auto" w:fill="FFFFFF"/>
        </w:rPr>
        <w:t xml:space="preserve">ιες. </w:t>
      </w:r>
    </w:p>
    <w:p w14:paraId="2E24793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αποκαρδιωτική εικόνα στα περισσότερα λύκεια της χώρας μας δείχνει μαθητές αμέτοχους και αδιάφορους, συχνά νυσταγμένους, να απαξιώνουν το έργο των καθηγητών τους, ακόμα και των πιο ικανών. Το παιδί δεν μπαίνει στον κόπο να αξιολογήσει την ποιότητα τ</w:t>
      </w:r>
      <w:r>
        <w:rPr>
          <w:rFonts w:eastAsia="Times New Roman"/>
          <w:color w:val="222222"/>
          <w:szCs w:val="24"/>
          <w:shd w:val="clear" w:color="auto" w:fill="FFFFFF"/>
        </w:rPr>
        <w:t>ης διδασκαλίας. Μπήκε στο λύκειο, γνωρίζοντας ότι μόνο με ένα καλό φροντιστήριο και προσωπικό διάβασμα θα πετύχει.</w:t>
      </w:r>
    </w:p>
    <w:p w14:paraId="2E24793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Επανιδρύουμε τη Γ΄ </w:t>
      </w:r>
      <w:r>
        <w:rPr>
          <w:rFonts w:eastAsia="Times New Roman"/>
          <w:color w:val="222222"/>
          <w:szCs w:val="24"/>
          <w:shd w:val="clear" w:color="auto" w:fill="FFFFFF"/>
        </w:rPr>
        <w:t>λ</w:t>
      </w:r>
      <w:r>
        <w:rPr>
          <w:rFonts w:eastAsia="Times New Roman"/>
          <w:color w:val="222222"/>
          <w:szCs w:val="24"/>
          <w:shd w:val="clear" w:color="auto" w:fill="FFFFFF"/>
        </w:rPr>
        <w:t>υκείου στην ουσία της και αποκαθιστούμε την ομαλότητα και την ισορροπία που έχει χαθεί στο δημόσιο σχολείο, στους μαθητές</w:t>
      </w:r>
      <w:r>
        <w:rPr>
          <w:rFonts w:eastAsia="Times New Roman"/>
          <w:color w:val="222222"/>
          <w:szCs w:val="24"/>
          <w:shd w:val="clear" w:color="auto" w:fill="FFFFFF"/>
        </w:rPr>
        <w:t xml:space="preserve"> και στις οικογένειές τους. Αυξάνουμε τις ώρες διδασκαλίας των εξεταζόμενων μαθημάτων. Δίνουμε τη δυνατότητα στους καθηγητές μέσης εκπαίδευσης να έχουν χρόνο να οργανώσουν τη διδασκαλία τους και να ανακτήσουν το κύρος τους. </w:t>
      </w:r>
    </w:p>
    <w:p w14:paraId="2E24793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Μειώνουμε τα εξεταζόμενα μαθήμα</w:t>
      </w:r>
      <w:r>
        <w:rPr>
          <w:rFonts w:eastAsia="Times New Roman"/>
          <w:color w:val="222222"/>
          <w:szCs w:val="24"/>
          <w:shd w:val="clear" w:color="auto" w:fill="FFFFFF"/>
        </w:rPr>
        <w:t xml:space="preserve">τα, ώστε οι μαθητές να επιλέγουν σχολές υψηλής ζήτησης </w:t>
      </w:r>
      <w:r w:rsidRPr="00646036">
        <w:rPr>
          <w:rFonts w:eastAsia="Times New Roman"/>
          <w:bCs/>
          <w:color w:val="222222"/>
          <w:shd w:val="clear" w:color="auto" w:fill="FFFFFF"/>
        </w:rPr>
        <w:t>και</w:t>
      </w:r>
      <w:r>
        <w:rPr>
          <w:rFonts w:eastAsia="Times New Roman"/>
          <w:color w:val="222222"/>
          <w:szCs w:val="24"/>
          <w:shd w:val="clear" w:color="auto" w:fill="FFFFFF"/>
        </w:rPr>
        <w:t xml:space="preserve"> να μπορούν να διαχειρίζονται την ύλη τους ανθρώπινα. Έξι ώρες στο σχολείο την εβδομάδα για κάθε μάθημα είναι χρόνος υπεραρκετός για την παράδοση και την εμπέδωση της νέας γνώσης.</w:t>
      </w:r>
    </w:p>
    <w:p w14:paraId="2E24793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Ήδη θεσμοθετήσαμε </w:t>
      </w:r>
      <w:r>
        <w:rPr>
          <w:rFonts w:eastAsia="Times New Roman"/>
          <w:color w:val="222222"/>
          <w:szCs w:val="24"/>
          <w:shd w:val="clear" w:color="auto" w:fill="FFFFFF"/>
        </w:rPr>
        <w:t>και αναβαθμίσαμε την τεχνολογική εκπαίδευση. Η κοινωνία μας πρέπει να καταλάβει ότι τα τεχνικά επαγγέλματα δεν στερούνται ακαδημαϊκότητας. Αναβαθμίσαμε τα ΕΠΑΛ και τα ΤΕΙ. Τώρα με την ίδρυση των ΚΕΕ ολοκληρώνουμε την ομαλή λειτουργία της τεχνολογικής εκπαί</w:t>
      </w:r>
      <w:r>
        <w:rPr>
          <w:rFonts w:eastAsia="Times New Roman"/>
          <w:color w:val="222222"/>
          <w:szCs w:val="24"/>
          <w:shd w:val="clear" w:color="auto" w:fill="FFFFFF"/>
        </w:rPr>
        <w:t>δευσης στην Ελλάδα, που θα ανταποκρίνεται στα διεθνή πρότυπα, θα εξυπη</w:t>
      </w:r>
      <w:r>
        <w:rPr>
          <w:rFonts w:eastAsia="Times New Roman"/>
          <w:color w:val="222222"/>
          <w:szCs w:val="24"/>
          <w:shd w:val="clear" w:color="auto" w:fill="FFFFFF"/>
        </w:rPr>
        <w:lastRenderedPageBreak/>
        <w:t>ρετεί την οικονομία και τη βιώσιμη ανάπτυξη, ώστε να ξεπεραστεί το ταμπού της χειρωνακτικής εργασίας που μας χαρακτηρίζει ως κοινωνία.</w:t>
      </w:r>
    </w:p>
    <w:p w14:paraId="2E247935"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ανώτατη εκπαίδευση ενισχύεται οργανωτικά και οικο</w:t>
      </w:r>
      <w:r>
        <w:rPr>
          <w:rFonts w:eastAsia="Times New Roman"/>
          <w:color w:val="222222"/>
          <w:szCs w:val="24"/>
          <w:shd w:val="clear" w:color="auto" w:fill="FFFFFF"/>
        </w:rPr>
        <w:t>νομικά και αυτό είναι κάτι περισσότερο από αναγκαίο σε ένα διεθνές περιβάλλον που κινείται με ραγδαίους ρυθμούς, με ταχύτατες εξελίξεις στην τεχνολογία, την έντονη κινητικότητα, τον αυξανόμενο ανταγωνισμό παγκοσμίως. Πρέπει να ξεπεραστούν παθογένειες του π</w:t>
      </w:r>
      <w:r>
        <w:rPr>
          <w:rFonts w:eastAsia="Times New Roman"/>
          <w:color w:val="222222"/>
          <w:szCs w:val="24"/>
          <w:shd w:val="clear" w:color="auto" w:fill="FFFFFF"/>
        </w:rPr>
        <w:t>αρελθόντος και να επαναπροσδιοριστεί ο ρόλος της και να ανταποκριθεί με επιτυχία στις προκλήσεις που τίθενται για την οικονομική και κοινωνική ανάπτυξη της χώρας μας.</w:t>
      </w:r>
    </w:p>
    <w:p w14:paraId="2E247936"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στα ΓΑΚ, όλοι γνωρίζουμε ότι κρύβουν έναν ανεξάντλητο θησαυρό τεκμηρίων που </w:t>
      </w:r>
      <w:r>
        <w:rPr>
          <w:rFonts w:eastAsia="Times New Roman"/>
          <w:color w:val="222222"/>
          <w:szCs w:val="24"/>
          <w:shd w:val="clear" w:color="auto" w:fill="FFFFFF"/>
        </w:rPr>
        <w:t>διασώζουν την εξέλιξη και την ιστορία της δημόσιας διοίκησης του ελληνικού κράτους. Το υψηλό έργο της αποκατάστασης και ταξινόμησης σπουδαίων αρχείων ακυρώνεται, αν δεν αξιοποιείται, αν δεν διοχετεύεται στην κοινωνία, στον ακαδημαϊκό χώρο και τον πολίτη.</w:t>
      </w:r>
    </w:p>
    <w:p w14:paraId="2E247937"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w:t>
      </w:r>
      <w:r>
        <w:rPr>
          <w:rFonts w:eastAsia="Times New Roman"/>
          <w:color w:val="222222"/>
          <w:szCs w:val="24"/>
          <w:shd w:val="clear" w:color="auto" w:fill="FFFFFF"/>
        </w:rPr>
        <w:t>ναβαθμίζουμε τα ΓΑΚ, ακριβώς γιατί αναγνωρίζουμε ότι διαχειρίζονται ένα νευραλγικό κομμάτι της ιστορίας του σύγχρονου ελληνικού κράτους. Πιστεύουμε ότι ο αναβαθμισμένος ρόλος που τους αποδίδεται με αυτό το νομοσχέδιο θα αναζωογονήσει τις τοπικές κοινωνίες,</w:t>
      </w:r>
      <w:r>
        <w:rPr>
          <w:rFonts w:eastAsia="Times New Roman"/>
          <w:color w:val="222222"/>
          <w:szCs w:val="24"/>
          <w:shd w:val="clear" w:color="auto" w:fill="FFFFFF"/>
        </w:rPr>
        <w:t xml:space="preserve"> τους ερευνητές και τους φοιτητές και θα διασφαλίσει τη συνέχεια και την εξέλιξή τους.</w:t>
      </w:r>
    </w:p>
    <w:p w14:paraId="2E247938"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κύριοι συνάδελφοι, με την πεποίθηση ότι ιδιαίτερα τα θέματα παιδείας πρέπει να μας ενώνουν, αντί να μας διχάζουν, ως πολιτικές δυνάμεις αλλά και ως εκπροσώπους τ</w:t>
      </w:r>
      <w:r>
        <w:rPr>
          <w:rFonts w:eastAsia="Times New Roman"/>
          <w:color w:val="222222"/>
          <w:szCs w:val="24"/>
          <w:shd w:val="clear" w:color="auto" w:fill="FFFFFF"/>
        </w:rPr>
        <w:t xml:space="preserve">ης ελληνικής κοινωνίας. Είναι βεβαίως μεγάλος ο πειρασμός της διαφοροποίησης για λόγους ιδεολογικούς ή πολιτικούς, κυρίως τώρα που βρισκόμαστε στο μέσο μιας προεκλογικής περιόδου. </w:t>
      </w:r>
    </w:p>
    <w:p w14:paraId="2E247939"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όμως πρυτανεύσει η σύνεση και το δημόσιο συμφέρον, με την ευρεία έννοια</w:t>
      </w:r>
      <w:r>
        <w:rPr>
          <w:rFonts w:eastAsia="Times New Roman"/>
          <w:color w:val="222222"/>
          <w:szCs w:val="24"/>
          <w:shd w:val="clear" w:color="auto" w:fill="FFFFFF"/>
        </w:rPr>
        <w:t>, μπορούν να βρεθούν οι απαραίτητες εκείνες συγκλίσεις, οι οποίες θα αποφορτίσουν τα παιδιά μας, προκειμένου να είναι συμμέτοχοι σε ένα πραγματικά σύγχρονο ανοιχτό δημιουργικό και δημοκρατικό σχολείο.</w:t>
      </w:r>
    </w:p>
    <w:p w14:paraId="2E24793A"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2E24793B" w14:textId="77777777" w:rsidR="00ED3BF8" w:rsidRDefault="009F432D">
      <w:pPr>
        <w:spacing w:after="0" w:line="600" w:lineRule="auto"/>
        <w:jc w:val="center"/>
        <w:rPr>
          <w:rFonts w:eastAsia="Times New Roman" w:cs="Times New Roman"/>
        </w:rPr>
      </w:pPr>
      <w:r w:rsidRPr="007F5FBB">
        <w:rPr>
          <w:rFonts w:eastAsia="Times New Roman" w:cs="Times New Roman"/>
        </w:rPr>
        <w:t>(Χειροκροτήματα από την πτέρυγα του ΣΥΡΙ</w:t>
      </w:r>
      <w:r w:rsidRPr="007F5FBB">
        <w:rPr>
          <w:rFonts w:eastAsia="Times New Roman" w:cs="Times New Roman"/>
        </w:rPr>
        <w:t>ΖΑ)</w:t>
      </w:r>
    </w:p>
    <w:p w14:paraId="2E24793C" w14:textId="77777777" w:rsidR="00ED3BF8" w:rsidRDefault="009F432D">
      <w:pPr>
        <w:spacing w:after="0" w:line="600" w:lineRule="auto"/>
        <w:ind w:firstLine="720"/>
        <w:jc w:val="both"/>
        <w:rPr>
          <w:rFonts w:eastAsia="Times New Roman"/>
          <w:color w:val="222222"/>
          <w:shd w:val="clear" w:color="auto" w:fill="FFFFFF"/>
        </w:rPr>
      </w:pPr>
      <w:r w:rsidRPr="004F62EF">
        <w:rPr>
          <w:rFonts w:eastAsia="Times New Roman"/>
          <w:b/>
          <w:bCs/>
          <w:color w:val="222222"/>
          <w:shd w:val="clear" w:color="auto" w:fill="FFFFFF"/>
        </w:rPr>
        <w:lastRenderedPageBreak/>
        <w:t xml:space="preserve">ΠΡΟΕΔΡΕΥΩΝ (Γεώργιος </w:t>
      </w:r>
      <w:proofErr w:type="spellStart"/>
      <w:r w:rsidRPr="004F62EF">
        <w:rPr>
          <w:rFonts w:eastAsia="Times New Roman"/>
          <w:b/>
          <w:bCs/>
          <w:color w:val="222222"/>
          <w:shd w:val="clear" w:color="auto" w:fill="FFFFFF"/>
        </w:rPr>
        <w:t>Λαμπρούλης</w:t>
      </w:r>
      <w:proofErr w:type="spellEnd"/>
      <w:r w:rsidRPr="004F62EF">
        <w:rPr>
          <w:rFonts w:eastAsia="Times New Roman"/>
          <w:b/>
          <w:bCs/>
          <w:color w:val="222222"/>
          <w:shd w:val="clear" w:color="auto" w:fill="FFFFFF"/>
        </w:rPr>
        <w:t>):</w:t>
      </w:r>
      <w:r w:rsidRPr="004F62EF">
        <w:rPr>
          <w:rFonts w:eastAsia="Times New Roman"/>
          <w:b/>
          <w:color w:val="222222"/>
          <w:szCs w:val="24"/>
          <w:shd w:val="clear" w:color="auto" w:fill="FFFFFF"/>
        </w:rPr>
        <w:t xml:space="preserve"> </w:t>
      </w:r>
      <w:r>
        <w:rPr>
          <w:rFonts w:eastAsia="Times New Roman"/>
          <w:color w:val="222222"/>
          <w:szCs w:val="24"/>
          <w:shd w:val="clear" w:color="auto" w:fill="FFFFFF"/>
        </w:rPr>
        <w:t xml:space="preserve">Επόμενος ομιλητής </w:t>
      </w:r>
      <w:r w:rsidRPr="004F62EF">
        <w:rPr>
          <w:rFonts w:eastAsia="Times New Roman"/>
          <w:bCs/>
          <w:color w:val="222222"/>
          <w:shd w:val="clear" w:color="auto" w:fill="FFFFFF"/>
        </w:rPr>
        <w:t>είναι</w:t>
      </w:r>
      <w:r>
        <w:rPr>
          <w:rFonts w:eastAsia="Times New Roman"/>
          <w:color w:val="222222"/>
          <w:szCs w:val="24"/>
          <w:shd w:val="clear" w:color="auto" w:fill="FFFFFF"/>
        </w:rPr>
        <w:t xml:space="preserve"> ο κ. Κασαπίδης Γεώργιος από τη </w:t>
      </w:r>
      <w:r w:rsidRPr="004F62EF">
        <w:rPr>
          <w:rFonts w:eastAsia="Times New Roman"/>
          <w:color w:val="222222"/>
          <w:shd w:val="clear" w:color="auto" w:fill="FFFFFF"/>
        </w:rPr>
        <w:t>Νέα Δημοκρατία</w:t>
      </w:r>
      <w:r>
        <w:rPr>
          <w:rFonts w:eastAsia="Times New Roman"/>
          <w:color w:val="222222"/>
          <w:shd w:val="clear" w:color="auto" w:fill="FFFFFF"/>
        </w:rPr>
        <w:t>.</w:t>
      </w:r>
    </w:p>
    <w:p w14:paraId="2E24793D" w14:textId="77777777" w:rsidR="00ED3BF8" w:rsidRDefault="009F432D">
      <w:pPr>
        <w:spacing w:after="0" w:line="600" w:lineRule="auto"/>
        <w:ind w:firstLine="720"/>
        <w:jc w:val="both"/>
        <w:rPr>
          <w:rFonts w:eastAsia="Times New Roman"/>
          <w:color w:val="222222"/>
          <w:shd w:val="clear" w:color="auto" w:fill="FFFFFF"/>
        </w:rPr>
      </w:pPr>
      <w:r w:rsidRPr="004F62EF">
        <w:rPr>
          <w:rFonts w:eastAsia="Times New Roman"/>
          <w:b/>
          <w:color w:val="222222"/>
          <w:szCs w:val="24"/>
          <w:shd w:val="clear" w:color="auto" w:fill="FFFFFF"/>
        </w:rPr>
        <w:t>ΓΕΩΡΓΙΟΣ ΚΑΣΑΠΙΔΗΣ:</w:t>
      </w:r>
      <w:r>
        <w:rPr>
          <w:rFonts w:eastAsia="Times New Roman"/>
          <w:color w:val="222222"/>
          <w:szCs w:val="24"/>
          <w:shd w:val="clear" w:color="auto" w:fill="FFFFFF"/>
        </w:rPr>
        <w:t xml:space="preserve"> </w:t>
      </w:r>
      <w:r w:rsidRPr="004F62EF">
        <w:rPr>
          <w:rFonts w:eastAsia="Times New Roman"/>
          <w:color w:val="222222"/>
          <w:shd w:val="clear" w:color="auto" w:fill="FFFFFF"/>
        </w:rPr>
        <w:t>Ευχαριστώ, κύριε Πρόεδρε.</w:t>
      </w:r>
    </w:p>
    <w:p w14:paraId="2E24793E"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hd w:val="clear" w:color="auto" w:fill="FFFFFF"/>
        </w:rPr>
        <w:t>Κύριε</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Δρίτσα</w:t>
      </w:r>
      <w:proofErr w:type="spellEnd"/>
      <w:r>
        <w:rPr>
          <w:rFonts w:eastAsia="Times New Roman"/>
          <w:color w:val="222222"/>
          <w:szCs w:val="24"/>
          <w:shd w:val="clear" w:color="auto" w:fill="FFFFFF"/>
        </w:rPr>
        <w:t xml:space="preserve">, είπατε </w:t>
      </w:r>
      <w:r w:rsidRPr="009B2475">
        <w:rPr>
          <w:rFonts w:eastAsia="Times New Roman"/>
          <w:bCs/>
          <w:color w:val="222222"/>
          <w:shd w:val="clear" w:color="auto" w:fill="FFFFFF"/>
        </w:rPr>
        <w:t>ότι</w:t>
      </w:r>
      <w:r>
        <w:rPr>
          <w:rFonts w:eastAsia="Times New Roman"/>
          <w:color w:val="222222"/>
          <w:szCs w:val="24"/>
          <w:shd w:val="clear" w:color="auto" w:fill="FFFFFF"/>
        </w:rPr>
        <w:t xml:space="preserve"> θα μείνετε να ακούσετε μήπως κάποιος συνάδελφος διαφοροποιηθεί. Εγώ σας λέω, λοιπόν, γιατί βλέπω ότι φεύγετε, πως προσέρχομαι θετικά σε αυτό το </w:t>
      </w:r>
      <w:r w:rsidRPr="004F62EF">
        <w:rPr>
          <w:rFonts w:eastAsia="Times New Roman"/>
          <w:color w:val="222222"/>
          <w:szCs w:val="24"/>
          <w:shd w:val="clear" w:color="auto" w:fill="FFFFFF"/>
        </w:rPr>
        <w:t>νομοσχέδιο</w:t>
      </w:r>
      <w:r>
        <w:rPr>
          <w:rFonts w:eastAsia="Times New Roman"/>
          <w:color w:val="222222"/>
          <w:szCs w:val="24"/>
          <w:shd w:val="clear" w:color="auto" w:fill="FFFFFF"/>
        </w:rPr>
        <w:t xml:space="preserve">, απλά και μόνο γιατί στην ιδιαίτερη πατρίδα μου, στην Κοζάνη και ευρύτερα στη </w:t>
      </w:r>
      <w:r>
        <w:rPr>
          <w:rFonts w:eastAsia="Times New Roman"/>
          <w:color w:val="222222"/>
          <w:szCs w:val="24"/>
          <w:shd w:val="clear" w:color="auto" w:fill="FFFFFF"/>
        </w:rPr>
        <w:t>δ</w:t>
      </w:r>
      <w:r>
        <w:rPr>
          <w:rFonts w:eastAsia="Times New Roman"/>
          <w:color w:val="222222"/>
          <w:szCs w:val="24"/>
          <w:shd w:val="clear" w:color="auto" w:fill="FFFFFF"/>
        </w:rPr>
        <w:t xml:space="preserve">υτική Μακεδονία </w:t>
      </w:r>
      <w:r>
        <w:rPr>
          <w:rFonts w:eastAsia="Times New Roman"/>
          <w:color w:val="222222"/>
          <w:szCs w:val="24"/>
          <w:shd w:val="clear" w:color="auto" w:fill="FFFFFF"/>
        </w:rPr>
        <w:t>φαντάζει σαν μ</w:t>
      </w:r>
      <w:r>
        <w:rPr>
          <w:rFonts w:eastAsia="Times New Roman"/>
          <w:color w:val="222222"/>
          <w:szCs w:val="24"/>
          <w:shd w:val="clear" w:color="auto" w:fill="FFFFFF"/>
        </w:rPr>
        <w:t>ί</w:t>
      </w:r>
      <w:r>
        <w:rPr>
          <w:rFonts w:eastAsia="Times New Roman"/>
          <w:color w:val="222222"/>
          <w:szCs w:val="24"/>
          <w:shd w:val="clear" w:color="auto" w:fill="FFFFFF"/>
        </w:rPr>
        <w:t xml:space="preserve">α σανίδα σωτηρίας η οποιαδήποτε δημόσια παρέμβαση εν </w:t>
      </w:r>
      <w:proofErr w:type="spellStart"/>
      <w:r>
        <w:rPr>
          <w:rFonts w:eastAsia="Times New Roman"/>
          <w:color w:val="222222"/>
          <w:szCs w:val="24"/>
          <w:shd w:val="clear" w:color="auto" w:fill="FFFFFF"/>
        </w:rPr>
        <w:t>είδει</w:t>
      </w:r>
      <w:proofErr w:type="spellEnd"/>
      <w:r>
        <w:rPr>
          <w:rFonts w:eastAsia="Times New Roman"/>
          <w:color w:val="222222"/>
          <w:szCs w:val="24"/>
          <w:shd w:val="clear" w:color="auto" w:fill="FFFFFF"/>
        </w:rPr>
        <w:t xml:space="preserve"> επενδύσεων, όπως είναι ένα τέτοιο δημόσιο πανεπιστήμιο. Σε μ</w:t>
      </w:r>
      <w:r>
        <w:rPr>
          <w:rFonts w:eastAsia="Times New Roman"/>
          <w:color w:val="222222"/>
          <w:szCs w:val="24"/>
          <w:shd w:val="clear" w:color="auto" w:fill="FFFFFF"/>
        </w:rPr>
        <w:t>ί</w:t>
      </w:r>
      <w:r>
        <w:rPr>
          <w:rFonts w:eastAsia="Times New Roman"/>
          <w:color w:val="222222"/>
          <w:szCs w:val="24"/>
          <w:shd w:val="clear" w:color="auto" w:fill="FFFFFF"/>
        </w:rPr>
        <w:t>α τόσο φτωχή, τόσο προβληματική, τόσο δυσκολεμένη περιφέρεια έρχεται μια τέτοια παρέμβαση που φαντάζει ότι δημιουργεί μ</w:t>
      </w:r>
      <w:r>
        <w:rPr>
          <w:rFonts w:eastAsia="Times New Roman"/>
          <w:color w:val="222222"/>
          <w:szCs w:val="24"/>
          <w:shd w:val="clear" w:color="auto" w:fill="FFFFFF"/>
        </w:rPr>
        <w:t>ί</w:t>
      </w:r>
      <w:r>
        <w:rPr>
          <w:rFonts w:eastAsia="Times New Roman"/>
          <w:color w:val="222222"/>
          <w:szCs w:val="24"/>
          <w:shd w:val="clear" w:color="auto" w:fill="FFFFFF"/>
        </w:rPr>
        <w:t>α</w:t>
      </w:r>
      <w:r>
        <w:rPr>
          <w:rFonts w:eastAsia="Times New Roman"/>
          <w:color w:val="222222"/>
          <w:szCs w:val="24"/>
          <w:shd w:val="clear" w:color="auto" w:fill="FFFFFF"/>
        </w:rPr>
        <w:t xml:space="preserve"> κάποια προοπτική. </w:t>
      </w:r>
    </w:p>
    <w:p w14:paraId="2E24793F" w14:textId="77777777" w:rsidR="00ED3BF8" w:rsidRDefault="009F432D">
      <w:pPr>
        <w:spacing w:after="0" w:line="600" w:lineRule="auto"/>
        <w:ind w:firstLine="720"/>
        <w:jc w:val="both"/>
        <w:rPr>
          <w:rFonts w:eastAsia="Times New Roman"/>
          <w:color w:val="222222"/>
          <w:szCs w:val="24"/>
          <w:shd w:val="clear" w:color="auto" w:fill="FFFFFF"/>
        </w:rPr>
      </w:pPr>
      <w:r w:rsidRPr="004F62EF">
        <w:rPr>
          <w:rFonts w:eastAsia="Times New Roman"/>
          <w:bCs/>
          <w:color w:val="222222"/>
          <w:shd w:val="clear" w:color="auto" w:fill="FFFFFF"/>
        </w:rPr>
        <w:t>Όμως</w:t>
      </w:r>
      <w:r>
        <w:rPr>
          <w:rFonts w:eastAsia="Times New Roman"/>
          <w:color w:val="222222"/>
          <w:szCs w:val="24"/>
          <w:shd w:val="clear" w:color="auto" w:fill="FFFFFF"/>
        </w:rPr>
        <w:t xml:space="preserve"> αυτή είναι η πρώτη ανάγνωση. Θέλω </w:t>
      </w:r>
      <w:r w:rsidRPr="004F62EF">
        <w:rPr>
          <w:rFonts w:eastAsia="Times New Roman"/>
          <w:bCs/>
          <w:color w:val="222222"/>
          <w:shd w:val="clear" w:color="auto" w:fill="FFFFFF"/>
        </w:rPr>
        <w:t>να</w:t>
      </w:r>
      <w:r>
        <w:rPr>
          <w:rFonts w:eastAsia="Times New Roman"/>
          <w:color w:val="222222"/>
          <w:szCs w:val="24"/>
          <w:shd w:val="clear" w:color="auto" w:fill="FFFFFF"/>
        </w:rPr>
        <w:t xml:space="preserve"> είμαι κριτικός, όμως με γόνιμη κριτική, </w:t>
      </w:r>
      <w:r w:rsidRPr="004F62EF">
        <w:rPr>
          <w:rFonts w:eastAsia="Times New Roman"/>
          <w:color w:val="222222"/>
          <w:shd w:val="clear" w:color="auto" w:fill="FFFFFF"/>
        </w:rPr>
        <w:t>για να</w:t>
      </w:r>
      <w:r>
        <w:rPr>
          <w:rFonts w:eastAsia="Times New Roman"/>
          <w:color w:val="222222"/>
          <w:szCs w:val="24"/>
          <w:shd w:val="clear" w:color="auto" w:fill="FFFFFF"/>
        </w:rPr>
        <w:t xml:space="preserve"> μπορέσουμε να συνεννοηθούμε σε αυτή την Αίθουσα, τουλάχιστον σε κάποια βασικά θέματα όπως είναι η παιδεία. Έχουμε εδώ και έναν πρώην και έναν νυν Υ</w:t>
      </w:r>
      <w:r>
        <w:rPr>
          <w:rFonts w:eastAsia="Times New Roman"/>
          <w:color w:val="222222"/>
          <w:szCs w:val="24"/>
          <w:shd w:val="clear" w:color="auto" w:fill="FFFFFF"/>
        </w:rPr>
        <w:t>πουργό Παιδείας. Θα έπρεπε να έχει προηγηθεί ένας δη</w:t>
      </w:r>
      <w:r>
        <w:rPr>
          <w:rFonts w:eastAsia="Times New Roman"/>
          <w:color w:val="222222"/>
          <w:szCs w:val="24"/>
          <w:shd w:val="clear" w:color="auto" w:fill="FFFFFF"/>
        </w:rPr>
        <w:lastRenderedPageBreak/>
        <w:t xml:space="preserve">μόσιος εξαντλητικός διάλογος, </w:t>
      </w:r>
      <w:r w:rsidRPr="009B2475">
        <w:rPr>
          <w:rFonts w:eastAsia="Times New Roman"/>
          <w:color w:val="222222"/>
          <w:shd w:val="clear" w:color="auto" w:fill="FFFFFF"/>
        </w:rPr>
        <w:t>ο οποίος</w:t>
      </w:r>
      <w:r>
        <w:rPr>
          <w:rFonts w:eastAsia="Times New Roman"/>
          <w:color w:val="222222"/>
          <w:szCs w:val="24"/>
          <w:shd w:val="clear" w:color="auto" w:fill="FFFFFF"/>
        </w:rPr>
        <w:t xml:space="preserve"> να καταλήγει σε βασικούς στόχους που σχετίζονται με την παιδεία -να το πω απλά- και τη μαθητεία των Ελλήνων στα αγαθά.</w:t>
      </w:r>
    </w:p>
    <w:p w14:paraId="2E247940"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δεν δώσουμε εμείς το καλό παράδειγμα ότι εδ</w:t>
      </w:r>
      <w:r>
        <w:rPr>
          <w:rFonts w:eastAsia="Times New Roman"/>
          <w:color w:val="222222"/>
          <w:szCs w:val="24"/>
          <w:shd w:val="clear" w:color="auto" w:fill="FFFFFF"/>
        </w:rPr>
        <w:t xml:space="preserve">ώ συμφωνούμε σε αυτά που είναι αυτονόητα, ως εκπρόσωποι των Ελλήνων, ως ό,τι πιο αντιπροσωπευτικό και ό,τι καλύτερο έχουν </w:t>
      </w:r>
      <w:r w:rsidRPr="00646036">
        <w:rPr>
          <w:rFonts w:eastAsia="Times New Roman"/>
          <w:bCs/>
          <w:color w:val="222222"/>
          <w:shd w:val="clear" w:color="auto" w:fill="FFFFFF"/>
        </w:rPr>
        <w:t>να</w:t>
      </w:r>
      <w:r>
        <w:rPr>
          <w:rFonts w:eastAsia="Times New Roman"/>
          <w:color w:val="222222"/>
          <w:szCs w:val="24"/>
          <w:shd w:val="clear" w:color="auto" w:fill="FFFFFF"/>
        </w:rPr>
        <w:t xml:space="preserve"> επιλέξουν οι Έλληνες πολίτες, πάνω στα θέματα αυτά, τότε τι μηνύματα περνάμε;</w:t>
      </w:r>
    </w:p>
    <w:p w14:paraId="2E247941"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Είπατε προηγουμένως για αυτά τα ιδρύματα </w:t>
      </w:r>
      <w:r w:rsidRPr="00646036">
        <w:rPr>
          <w:rFonts w:eastAsia="Times New Roman"/>
          <w:bCs/>
          <w:color w:val="222222"/>
          <w:shd w:val="clear" w:color="auto" w:fill="FFFFFF"/>
        </w:rPr>
        <w:t>που</w:t>
      </w:r>
      <w:r>
        <w:rPr>
          <w:rFonts w:eastAsia="Times New Roman"/>
          <w:color w:val="222222"/>
          <w:szCs w:val="24"/>
          <w:shd w:val="clear" w:color="auto" w:fill="FFFFFF"/>
        </w:rPr>
        <w:t xml:space="preserve"> παράγουν</w:t>
      </w:r>
      <w:r>
        <w:rPr>
          <w:rFonts w:eastAsia="Times New Roman"/>
          <w:color w:val="222222"/>
          <w:szCs w:val="24"/>
          <w:shd w:val="clear" w:color="auto" w:fill="FFFFFF"/>
        </w:rPr>
        <w:t xml:space="preserve"> τη γνώση και βοηθούν στην καλύτερη οργάνωση της κοινωνίας και την πρόοδο. Εδώ λοιπόν είναι και οι πρώτες μου ενστάσεις. Το ίδιο το Υπουργείο Παιδείας όταν ξεκίνησε αυτή την προσπάθεια γι’ αυτό το σχέδιο νόμου, τουλάχιστον στην περίπτωση της </w:t>
      </w:r>
      <w:r>
        <w:rPr>
          <w:rFonts w:eastAsia="Times New Roman"/>
          <w:color w:val="222222"/>
          <w:szCs w:val="24"/>
          <w:shd w:val="clear" w:color="auto" w:fill="FFFFFF"/>
        </w:rPr>
        <w:t>δ</w:t>
      </w:r>
      <w:r>
        <w:rPr>
          <w:rFonts w:eastAsia="Times New Roman"/>
          <w:color w:val="222222"/>
          <w:szCs w:val="24"/>
          <w:shd w:val="clear" w:color="auto" w:fill="FFFFFF"/>
        </w:rPr>
        <w:t xml:space="preserve">υτικής </w:t>
      </w:r>
      <w:r w:rsidRPr="009B2475">
        <w:rPr>
          <w:rFonts w:eastAsia="Times New Roman"/>
          <w:color w:val="222222"/>
          <w:szCs w:val="24"/>
          <w:shd w:val="clear" w:color="auto" w:fill="FFFFFF"/>
        </w:rPr>
        <w:t>Μακεδο</w:t>
      </w:r>
      <w:r w:rsidRPr="009B2475">
        <w:rPr>
          <w:rFonts w:eastAsia="Times New Roman"/>
          <w:color w:val="222222"/>
          <w:szCs w:val="24"/>
          <w:shd w:val="clear" w:color="auto" w:fill="FFFFFF"/>
        </w:rPr>
        <w:t xml:space="preserve">νίας, κατέθεσε </w:t>
      </w:r>
      <w:r w:rsidRPr="009B2475">
        <w:rPr>
          <w:rFonts w:eastAsia="Times New Roman"/>
          <w:bCs/>
          <w:color w:val="222222"/>
          <w:shd w:val="clear" w:color="auto" w:fill="FFFFFF"/>
        </w:rPr>
        <w:t>μ</w:t>
      </w:r>
      <w:r>
        <w:rPr>
          <w:rFonts w:eastAsia="Times New Roman"/>
          <w:bCs/>
          <w:color w:val="222222"/>
          <w:shd w:val="clear" w:color="auto" w:fill="FFFFFF"/>
        </w:rPr>
        <w:t>ί</w:t>
      </w:r>
      <w:r w:rsidRPr="009B2475">
        <w:rPr>
          <w:rFonts w:eastAsia="Times New Roman"/>
          <w:bCs/>
          <w:color w:val="222222"/>
          <w:shd w:val="clear" w:color="auto" w:fill="FFFFFF"/>
        </w:rPr>
        <w:t>α</w:t>
      </w:r>
      <w:r w:rsidRPr="009B2475">
        <w:rPr>
          <w:rFonts w:eastAsia="Times New Roman"/>
          <w:color w:val="222222"/>
          <w:szCs w:val="24"/>
          <w:shd w:val="clear" w:color="auto" w:fill="FFFFFF"/>
        </w:rPr>
        <w:t xml:space="preserve"> αρχική πρόταση για έντεκα, δώδεκα, δεκατρία τμήματα. Κατέληξε τώρα το σχέδιο νόμου να έχει είκοσι ένα</w:t>
      </w:r>
      <w:r>
        <w:rPr>
          <w:rFonts w:eastAsia="Times New Roman"/>
          <w:color w:val="222222"/>
          <w:szCs w:val="24"/>
          <w:shd w:val="clear" w:color="auto" w:fill="FFFFFF"/>
        </w:rPr>
        <w:t xml:space="preserve"> τμήματα συν πέντε.</w:t>
      </w:r>
    </w:p>
    <w:p w14:paraId="2E247942"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είναι θετικό για τη </w:t>
      </w:r>
      <w:r>
        <w:rPr>
          <w:rFonts w:eastAsia="Times New Roman"/>
          <w:color w:val="222222"/>
          <w:szCs w:val="24"/>
          <w:shd w:val="clear" w:color="auto" w:fill="FFFFFF"/>
        </w:rPr>
        <w:t>δ</w:t>
      </w:r>
      <w:r>
        <w:rPr>
          <w:rFonts w:eastAsia="Times New Roman"/>
          <w:color w:val="222222"/>
          <w:szCs w:val="24"/>
          <w:shd w:val="clear" w:color="auto" w:fill="FFFFFF"/>
        </w:rPr>
        <w:t>υτική Μακεδονία. Όμως δείχνει μ</w:t>
      </w:r>
      <w:r>
        <w:rPr>
          <w:rFonts w:eastAsia="Times New Roman"/>
          <w:color w:val="222222"/>
          <w:szCs w:val="24"/>
          <w:shd w:val="clear" w:color="auto" w:fill="FFFFFF"/>
        </w:rPr>
        <w:t>ί</w:t>
      </w:r>
      <w:r>
        <w:rPr>
          <w:rFonts w:eastAsia="Times New Roman"/>
          <w:color w:val="222222"/>
          <w:szCs w:val="24"/>
          <w:shd w:val="clear" w:color="auto" w:fill="FFFFFF"/>
        </w:rPr>
        <w:t>α προχειρότητα, μ</w:t>
      </w:r>
      <w:r>
        <w:rPr>
          <w:rFonts w:eastAsia="Times New Roman"/>
          <w:color w:val="222222"/>
          <w:szCs w:val="24"/>
          <w:shd w:val="clear" w:color="auto" w:fill="FFFFFF"/>
        </w:rPr>
        <w:t>ί</w:t>
      </w:r>
      <w:r>
        <w:rPr>
          <w:rFonts w:eastAsia="Times New Roman"/>
          <w:color w:val="222222"/>
          <w:szCs w:val="24"/>
          <w:shd w:val="clear" w:color="auto" w:fill="FFFFFF"/>
        </w:rPr>
        <w:t xml:space="preserve">α ανοργανωσιά </w:t>
      </w:r>
      <w:r w:rsidRPr="009B2475">
        <w:rPr>
          <w:rFonts w:eastAsia="Times New Roman"/>
          <w:bCs/>
          <w:color w:val="222222"/>
          <w:shd w:val="clear" w:color="auto" w:fill="FFFFFF"/>
        </w:rPr>
        <w:t>και</w:t>
      </w:r>
      <w:r>
        <w:rPr>
          <w:rFonts w:eastAsia="Times New Roman"/>
          <w:color w:val="222222"/>
          <w:szCs w:val="24"/>
          <w:shd w:val="clear" w:color="auto" w:fill="FFFFFF"/>
        </w:rPr>
        <w:t xml:space="preserve"> μ</w:t>
      </w:r>
      <w:r>
        <w:rPr>
          <w:rFonts w:eastAsia="Times New Roman"/>
          <w:color w:val="222222"/>
          <w:szCs w:val="24"/>
          <w:shd w:val="clear" w:color="auto" w:fill="FFFFFF"/>
        </w:rPr>
        <w:t>ί</w:t>
      </w:r>
      <w:r>
        <w:rPr>
          <w:rFonts w:eastAsia="Times New Roman"/>
          <w:color w:val="222222"/>
          <w:szCs w:val="24"/>
          <w:shd w:val="clear" w:color="auto" w:fill="FFFFFF"/>
        </w:rPr>
        <w:t>α έλλειψη σοβαρότη</w:t>
      </w:r>
      <w:r>
        <w:rPr>
          <w:rFonts w:eastAsia="Times New Roman"/>
          <w:color w:val="222222"/>
          <w:szCs w:val="24"/>
          <w:shd w:val="clear" w:color="auto" w:fill="FFFFFF"/>
        </w:rPr>
        <w:lastRenderedPageBreak/>
        <w:t xml:space="preserve">τας και αρχικής στόχευσης και πρόβλεψης από το ίδιο το Υπουργείο για το πού θέλει να πάει την τριτοβάθμια εκπαίδευση γενικότερα στη χώρα και ειδικότερα σε κάθε περιφέρεια, όπως έκανε την κατανομή. </w:t>
      </w:r>
    </w:p>
    <w:p w14:paraId="2E247943"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w:t>
      </w:r>
      <w:r w:rsidRPr="00646036">
        <w:rPr>
          <w:rFonts w:eastAsia="Times New Roman"/>
          <w:bCs/>
          <w:color w:val="222222"/>
          <w:shd w:val="clear" w:color="auto" w:fill="FFFFFF"/>
        </w:rPr>
        <w:t>επειδή</w:t>
      </w:r>
      <w:r>
        <w:rPr>
          <w:rFonts w:eastAsia="Times New Roman"/>
          <w:color w:val="222222"/>
          <w:szCs w:val="24"/>
          <w:shd w:val="clear" w:color="auto" w:fill="FFFFFF"/>
        </w:rPr>
        <w:t xml:space="preserve"> προηγήθηκε </w:t>
      </w:r>
      <w:r w:rsidRPr="00646036">
        <w:rPr>
          <w:rFonts w:eastAsia="Times New Roman"/>
          <w:bCs/>
          <w:color w:val="222222"/>
          <w:shd w:val="clear" w:color="auto" w:fill="FFFFFF"/>
        </w:rPr>
        <w:t>και</w:t>
      </w:r>
      <w:r>
        <w:rPr>
          <w:rFonts w:eastAsia="Times New Roman"/>
          <w:color w:val="222222"/>
          <w:szCs w:val="24"/>
          <w:shd w:val="clear" w:color="auto" w:fill="FFFFFF"/>
        </w:rPr>
        <w:t xml:space="preserve"> ένα </w:t>
      </w:r>
      <w:r>
        <w:rPr>
          <w:rFonts w:eastAsia="Times New Roman"/>
          <w:color w:val="222222"/>
          <w:szCs w:val="24"/>
          <w:shd w:val="clear" w:color="auto" w:fill="FFFFFF"/>
        </w:rPr>
        <w:t xml:space="preserve">παρασκήνιο μέσα στην όλη διαδικασία, πριν καταλήξουμε σε αυτό το σχέδιο νόμου -μιλάω πάντα για τη </w:t>
      </w:r>
      <w:r>
        <w:rPr>
          <w:rFonts w:eastAsia="Times New Roman"/>
          <w:color w:val="222222"/>
          <w:szCs w:val="24"/>
          <w:shd w:val="clear" w:color="auto" w:fill="FFFFFF"/>
        </w:rPr>
        <w:t>δ</w:t>
      </w:r>
      <w:r>
        <w:rPr>
          <w:rFonts w:eastAsia="Times New Roman"/>
          <w:color w:val="222222"/>
          <w:szCs w:val="24"/>
          <w:shd w:val="clear" w:color="auto" w:fill="FFFFFF"/>
        </w:rPr>
        <w:t>υτική Μακεδονία- φαίνεται ότι δεν υπάρχουν αυτά τα ποιοτικά χαρακτηριστικά, τουλάχιστον στην ηγεσία του Υπουργείου, που θα αποτελούσαν εχέγγυα ότι όντως οι π</w:t>
      </w:r>
      <w:r>
        <w:rPr>
          <w:rFonts w:eastAsia="Times New Roman"/>
          <w:color w:val="222222"/>
          <w:szCs w:val="24"/>
          <w:shd w:val="clear" w:color="auto" w:fill="FFFFFF"/>
        </w:rPr>
        <w:t>ροθέσεις είναι αγνές και καλές και όχι λίγο πριν τις εκλογές να περάσουμε άλλα μηνύματα.</w:t>
      </w:r>
    </w:p>
    <w:p w14:paraId="2E247944" w14:textId="77777777" w:rsidR="00ED3BF8" w:rsidRDefault="009F432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το αιτιολογήσω ως εξής. Αυτός που αντιστάθηκε στην αρχική πρόταση για έντεκα τμήματα στο νέο σχήμα, στο νέο πανεπιστήμιο της Δυτικής Μακεδονίας που θα </w:t>
      </w:r>
      <w:proofErr w:type="spellStart"/>
      <w:r>
        <w:rPr>
          <w:rFonts w:eastAsia="Times New Roman"/>
          <w:color w:val="222222"/>
          <w:szCs w:val="24"/>
          <w:shd w:val="clear" w:color="auto" w:fill="FFFFFF"/>
        </w:rPr>
        <w:t>προέκυπτ</w:t>
      </w:r>
      <w:r>
        <w:rPr>
          <w:rFonts w:eastAsia="Times New Roman"/>
          <w:color w:val="222222"/>
          <w:szCs w:val="24"/>
          <w:shd w:val="clear" w:color="auto" w:fill="FFFFFF"/>
        </w:rPr>
        <w:t>ε</w:t>
      </w:r>
      <w:proofErr w:type="spellEnd"/>
      <w:r>
        <w:rPr>
          <w:rFonts w:eastAsia="Times New Roman"/>
          <w:color w:val="222222"/>
          <w:szCs w:val="24"/>
          <w:shd w:val="clear" w:color="auto" w:fill="FFFFFF"/>
        </w:rPr>
        <w:t xml:space="preserve"> από τη συγχώνευση του ΤΕΙ Δυτικής Μακεδονίας με το </w:t>
      </w:r>
      <w:r>
        <w:rPr>
          <w:rFonts w:eastAsia="Times New Roman"/>
          <w:color w:val="222222"/>
          <w:szCs w:val="24"/>
          <w:shd w:val="clear" w:color="auto" w:fill="FFFFFF"/>
        </w:rPr>
        <w:t>Π</w:t>
      </w:r>
      <w:r>
        <w:rPr>
          <w:rFonts w:eastAsia="Times New Roman"/>
          <w:color w:val="222222"/>
          <w:szCs w:val="24"/>
          <w:shd w:val="clear" w:color="auto" w:fill="FFFFFF"/>
        </w:rPr>
        <w:t xml:space="preserve">ανεπιστήμιο Δυτικής Μακεδονίας, ήταν ο πρύτανης του ΤΕΙ Δυτικής Μακεδονίας, ο οποίος είχε εκλεγεί στη θέση αυτή με ένα ποσοστό μεγάλο, τεράστιο, πάνω από 70%. </w:t>
      </w:r>
    </w:p>
    <w:p w14:paraId="2E24794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Αυτός ο άνθρωπος</w:t>
      </w:r>
      <w:r w:rsidRPr="005B3ADC">
        <w:rPr>
          <w:rFonts w:eastAsia="Times New Roman" w:cs="Times New Roman"/>
          <w:szCs w:val="24"/>
        </w:rPr>
        <w:t>,</w:t>
      </w:r>
      <w:r>
        <w:rPr>
          <w:rFonts w:eastAsia="Times New Roman" w:cs="Times New Roman"/>
          <w:szCs w:val="24"/>
        </w:rPr>
        <w:t xml:space="preserve"> δυστυχώς</w:t>
      </w:r>
      <w:r w:rsidRPr="005B3ADC">
        <w:rPr>
          <w:rFonts w:eastAsia="Times New Roman" w:cs="Times New Roman"/>
          <w:szCs w:val="24"/>
        </w:rPr>
        <w:t>,</w:t>
      </w:r>
      <w:r>
        <w:rPr>
          <w:rFonts w:eastAsia="Times New Roman" w:cs="Times New Roman"/>
          <w:szCs w:val="24"/>
        </w:rPr>
        <w:t xml:space="preserve"> συμμετέχει ως μέλος στην επιτροπή ένταξης και μετάβασης στο νέο σχήμα των καθηγητών του ΤΕΙ που θα αξιολογηθούν από αυτή την </w:t>
      </w:r>
      <w:r>
        <w:rPr>
          <w:rFonts w:eastAsia="Times New Roman" w:cs="Times New Roman"/>
          <w:szCs w:val="24"/>
        </w:rPr>
        <w:t>ε</w:t>
      </w:r>
      <w:r>
        <w:rPr>
          <w:rFonts w:eastAsia="Times New Roman" w:cs="Times New Roman"/>
          <w:szCs w:val="24"/>
        </w:rPr>
        <w:t>πιτροπή και προεδρεύει ένας Κοσμήτορας και από κάτω, κύριε Υπουργέ, έχετε εντάξει αντιπρυτάνεις και τον ίδιο Πρύτανη του ΤΕΙ Δυτι</w:t>
      </w:r>
      <w:r>
        <w:rPr>
          <w:rFonts w:eastAsia="Times New Roman" w:cs="Times New Roman"/>
          <w:szCs w:val="24"/>
        </w:rPr>
        <w:t xml:space="preserve">κής Μακεδονίας. Αν αυτό δεν είναι μεροληψία ή αναξιοκρατία -δεν θέλω να πω ότι είναι εμπάθεια- απέναντι σε έναν άνθρωπο που αντιστάθηκε στην αρχική σας πρόταση και αναγκαστήκατε και εσείς να φτάσετε τα </w:t>
      </w:r>
      <w:r>
        <w:rPr>
          <w:rFonts w:eastAsia="Times New Roman" w:cs="Times New Roman"/>
          <w:szCs w:val="24"/>
        </w:rPr>
        <w:t>τ</w:t>
      </w:r>
      <w:r>
        <w:rPr>
          <w:rFonts w:eastAsia="Times New Roman" w:cs="Times New Roman"/>
          <w:szCs w:val="24"/>
        </w:rPr>
        <w:t xml:space="preserve">μήματα στη </w:t>
      </w:r>
      <w:r>
        <w:rPr>
          <w:rFonts w:eastAsia="Times New Roman" w:cs="Times New Roman"/>
          <w:szCs w:val="24"/>
        </w:rPr>
        <w:t>δ</w:t>
      </w:r>
      <w:r>
        <w:rPr>
          <w:rFonts w:eastAsia="Times New Roman" w:cs="Times New Roman"/>
          <w:szCs w:val="24"/>
        </w:rPr>
        <w:t>υτική Μακεδονία στα εικοσιένα συν πέντε μ</w:t>
      </w:r>
      <w:r>
        <w:rPr>
          <w:rFonts w:eastAsia="Times New Roman" w:cs="Times New Roman"/>
          <w:szCs w:val="24"/>
        </w:rPr>
        <w:t xml:space="preserve">ελλοντικά, δηλαδή είκοσι έξι, τότε τι είναι; </w:t>
      </w:r>
      <w:r w:rsidRPr="00DB38A7">
        <w:rPr>
          <w:rFonts w:eastAsia="Times New Roman" w:cs="Times New Roman"/>
          <w:szCs w:val="24"/>
        </w:rPr>
        <w:t>Αυτό δεν</w:t>
      </w:r>
      <w:r>
        <w:rPr>
          <w:rFonts w:eastAsia="Times New Roman" w:cs="Times New Roman"/>
          <w:szCs w:val="24"/>
        </w:rPr>
        <w:t xml:space="preserve"> δείχνει αυτά τα ποιοτικά χαρακτηριστικά που και εσείς αναζητήσατε και όλοι μας αναζητούμε και δυστυχώς, εκπορεύεται από το ίδιο το Υπουργείο.</w:t>
      </w:r>
    </w:p>
    <w:p w14:paraId="2E24794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Εγώ θα ήθελα και κάποιες ακόμη επισημάνσεις. Πάντα λέω ότι π</w:t>
      </w:r>
      <w:r>
        <w:rPr>
          <w:rFonts w:eastAsia="Times New Roman" w:cs="Times New Roman"/>
          <w:szCs w:val="24"/>
        </w:rPr>
        <w:t>ροσέρχομαι θετικά σε αυτό το σχέδιο νόμου γιατί δίνει κάτι, μ</w:t>
      </w:r>
      <w:r>
        <w:rPr>
          <w:rFonts w:eastAsia="Times New Roman" w:cs="Times New Roman"/>
          <w:szCs w:val="24"/>
        </w:rPr>
        <w:t>ί</w:t>
      </w:r>
      <w:r>
        <w:rPr>
          <w:rFonts w:eastAsia="Times New Roman" w:cs="Times New Roman"/>
          <w:szCs w:val="24"/>
        </w:rPr>
        <w:t xml:space="preserve">α δημόσια παρέμβαση στην πιο φτωχή περιφέρεια της χώρας. Δυστυχώς, δεν προϋπολογίζονται χρήματα και προσωπικό, </w:t>
      </w:r>
      <w:r w:rsidRPr="00D62B99">
        <w:rPr>
          <w:rFonts w:eastAsia="Times New Roman" w:cs="Times New Roman"/>
          <w:szCs w:val="24"/>
        </w:rPr>
        <w:t>κύριε Υπουργέ</w:t>
      </w:r>
      <w:r>
        <w:rPr>
          <w:rFonts w:eastAsia="Times New Roman" w:cs="Times New Roman"/>
          <w:szCs w:val="24"/>
        </w:rPr>
        <w:t xml:space="preserve">, για το πώς θα λειτουργήσουν και πώς θα </w:t>
      </w:r>
      <w:r>
        <w:rPr>
          <w:rFonts w:eastAsia="Times New Roman" w:cs="Times New Roman"/>
          <w:szCs w:val="24"/>
        </w:rPr>
        <w:lastRenderedPageBreak/>
        <w:t>στελεχωθούν τα νέα τμήματα στ</w:t>
      </w:r>
      <w:r>
        <w:rPr>
          <w:rFonts w:eastAsia="Times New Roman" w:cs="Times New Roman"/>
          <w:szCs w:val="24"/>
        </w:rPr>
        <w:t xml:space="preserve">ο νέο Πανεπιστήμιο Δυτικής Μακεδονίας. </w:t>
      </w:r>
    </w:p>
    <w:p w14:paraId="2E24794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Επίσης, δεν υπάρχουν οι προβλέψεις αυτές ώστε να λειτουργήσουν ομαλά από τη φετινή χρονιά που θα μπουν στα μηχανογραφικά οι νέες σχολές και θα εισαχθούν φοιτητές στα νέα τμήματα και δυστυχώς αντιμετωπίζουμε τον εξής </w:t>
      </w:r>
      <w:r>
        <w:rPr>
          <w:rFonts w:eastAsia="Times New Roman" w:cs="Times New Roman"/>
          <w:szCs w:val="24"/>
        </w:rPr>
        <w:t xml:space="preserve">τεράστιο κίνδυνο στη </w:t>
      </w:r>
      <w:r>
        <w:rPr>
          <w:rFonts w:eastAsia="Times New Roman" w:cs="Times New Roman"/>
          <w:szCs w:val="24"/>
        </w:rPr>
        <w:t>δ</w:t>
      </w:r>
      <w:r>
        <w:rPr>
          <w:rFonts w:eastAsia="Times New Roman" w:cs="Times New Roman"/>
          <w:szCs w:val="24"/>
        </w:rPr>
        <w:t xml:space="preserve">υτική Μακεδονία -και το αντιλαμβάνεστε ως ακαδημαϊκός-, δηλαδή το ότι αντίστοιχες σχολές με αυτές που </w:t>
      </w:r>
      <w:proofErr w:type="spellStart"/>
      <w:r>
        <w:rPr>
          <w:rFonts w:eastAsia="Times New Roman" w:cs="Times New Roman"/>
          <w:szCs w:val="24"/>
        </w:rPr>
        <w:t>νεοϊδρύθηκαν</w:t>
      </w:r>
      <w:proofErr w:type="spellEnd"/>
      <w:r>
        <w:rPr>
          <w:rFonts w:eastAsia="Times New Roman" w:cs="Times New Roman"/>
          <w:szCs w:val="24"/>
        </w:rPr>
        <w:t xml:space="preserve"> στο Πανεπιστήμιο Δυτικής Μακεδονίας, οικονομικές, το Μαθηματικό, υπάρχουν και σε άλλα πανεπιστήμια που είναι πιο ιστορι</w:t>
      </w:r>
      <w:r>
        <w:rPr>
          <w:rFonts w:eastAsia="Times New Roman" w:cs="Times New Roman"/>
          <w:szCs w:val="24"/>
        </w:rPr>
        <w:t xml:space="preserve">κά και πιο οργανωμένα. Φοβόμαστε λοιπόν -και αυτόν τον φόβο τον εκφράζει και η ακαδημαϊκή κοινότητα αλλά και οι φοιτητές- ότι θα φύγουν με πολλές μετεγγραφές πολλοί φοιτητές και θα απαξιωθούν από την πρώτη χρονιά λειτουργίας αυτά τα τμήματα, γιατί ακριβώς </w:t>
      </w:r>
      <w:r>
        <w:rPr>
          <w:rFonts w:eastAsia="Times New Roman" w:cs="Times New Roman"/>
          <w:szCs w:val="24"/>
        </w:rPr>
        <w:t xml:space="preserve">δεν έγινε η πρόβλεψη να οργανωθούν σωστά από την αρχή. </w:t>
      </w:r>
    </w:p>
    <w:p w14:paraId="2E24794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Επίσης, υπάρχουν </w:t>
      </w:r>
      <w:proofErr w:type="spellStart"/>
      <w:r>
        <w:rPr>
          <w:rFonts w:eastAsia="Times New Roman" w:cs="Times New Roman"/>
          <w:szCs w:val="24"/>
        </w:rPr>
        <w:t>μονοτμηματικές</w:t>
      </w:r>
      <w:proofErr w:type="spellEnd"/>
      <w:r>
        <w:rPr>
          <w:rFonts w:eastAsia="Times New Roman" w:cs="Times New Roman"/>
          <w:szCs w:val="24"/>
        </w:rPr>
        <w:t xml:space="preserve"> σχολές στο νέο Πανεπιστήμιο και καταλαβαίνετε ότι αυτό εκ των πραγμάτων ουσιαστικά τις υπονομεύει ως προς την λειτουργία τους και μια απ’ </w:t>
      </w:r>
      <w:r>
        <w:rPr>
          <w:rFonts w:eastAsia="Times New Roman" w:cs="Times New Roman"/>
          <w:szCs w:val="24"/>
        </w:rPr>
        <w:lastRenderedPageBreak/>
        <w:t>όλες είναι η Γεωπονική -τυγχάν</w:t>
      </w:r>
      <w:r>
        <w:rPr>
          <w:rFonts w:eastAsia="Times New Roman" w:cs="Times New Roman"/>
          <w:szCs w:val="24"/>
        </w:rPr>
        <w:t>ει να είμαι και γεωπόνος στο επάγγελμα. Υπάρχουν και κάποιες ενστάσεις για το πόσες γεωπονικές σχολές θα κάνουμε σε όλη την Ελλάδα, είχαμε αρκετές. Ίσως να μην χρειάζονταν, αλλά έστω και τώρα που ήρθε αυτή η Γεωπονική, που αναβαθμίζεται το ΤΕΙ Δυτικής Μακε</w:t>
      </w:r>
      <w:r>
        <w:rPr>
          <w:rFonts w:eastAsia="Times New Roman" w:cs="Times New Roman"/>
          <w:szCs w:val="24"/>
        </w:rPr>
        <w:t xml:space="preserve">δονίας ως </w:t>
      </w:r>
      <w:proofErr w:type="spellStart"/>
      <w:r>
        <w:rPr>
          <w:rFonts w:eastAsia="Times New Roman" w:cs="Times New Roman"/>
          <w:szCs w:val="24"/>
        </w:rPr>
        <w:t>μονοτμηματική</w:t>
      </w:r>
      <w:proofErr w:type="spellEnd"/>
      <w:r>
        <w:rPr>
          <w:rFonts w:eastAsia="Times New Roman" w:cs="Times New Roman"/>
          <w:szCs w:val="24"/>
        </w:rPr>
        <w:t xml:space="preserve"> Γεωπονική, φοβάμαι, </w:t>
      </w:r>
      <w:r w:rsidRPr="00D62B99">
        <w:rPr>
          <w:rFonts w:eastAsia="Times New Roman" w:cs="Times New Roman"/>
          <w:szCs w:val="24"/>
        </w:rPr>
        <w:t>κύριε Υπουργέ</w:t>
      </w:r>
      <w:r>
        <w:rPr>
          <w:rFonts w:eastAsia="Times New Roman" w:cs="Times New Roman"/>
          <w:szCs w:val="24"/>
        </w:rPr>
        <w:t xml:space="preserve">, ότι δεν θα σταθεί και θα περάσουν λάθος μηνύματα, όσο καλές και να ήταν οι αρχικές σας προθέσεις. </w:t>
      </w:r>
    </w:p>
    <w:p w14:paraId="2E24794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Επίσης, ήθελα να επισημάνω ότι η αρχική πρόβλεψη που είχατε κάνει συνολικά σε επίπεδο </w:t>
      </w:r>
      <w:r w:rsidRPr="00DB38A7">
        <w:rPr>
          <w:rFonts w:eastAsia="Times New Roman" w:cs="Times New Roman"/>
          <w:szCs w:val="24"/>
        </w:rPr>
        <w:t xml:space="preserve">χώρας </w:t>
      </w:r>
      <w:r>
        <w:rPr>
          <w:rFonts w:eastAsia="Times New Roman" w:cs="Times New Roman"/>
          <w:szCs w:val="24"/>
        </w:rPr>
        <w:t>φαίνετ</w:t>
      </w:r>
      <w:r>
        <w:rPr>
          <w:rFonts w:eastAsia="Times New Roman" w:cs="Times New Roman"/>
          <w:szCs w:val="24"/>
        </w:rPr>
        <w:t xml:space="preserve">αι ότι ήταν ασύνδετη και απρογραμμάτιστη, χωρίς έναν κεντρικό στόχο, που να λέει τι; Αυτό είναι ακόμη το ζητούμενο που δημιουργεί και τις απορίες και τις ενστάσεις από την πλευρά της </w:t>
      </w:r>
      <w:r w:rsidRPr="00F4505F">
        <w:rPr>
          <w:rFonts w:eastAsia="Times New Roman" w:cs="Times New Roman"/>
          <w:szCs w:val="24"/>
        </w:rPr>
        <w:t>Νέας Δημοκρατίας</w:t>
      </w:r>
      <w:r>
        <w:rPr>
          <w:rFonts w:eastAsia="Times New Roman" w:cs="Times New Roman"/>
          <w:szCs w:val="24"/>
        </w:rPr>
        <w:t xml:space="preserve"> και είναι δικαιολογημένες οι ενστάσεις των συναδέλφων, κ</w:t>
      </w:r>
      <w:r>
        <w:rPr>
          <w:rFonts w:eastAsia="Times New Roman" w:cs="Times New Roman"/>
          <w:szCs w:val="24"/>
        </w:rPr>
        <w:t xml:space="preserve">ύριε </w:t>
      </w:r>
      <w:proofErr w:type="spellStart"/>
      <w:r>
        <w:rPr>
          <w:rFonts w:eastAsia="Times New Roman" w:cs="Times New Roman"/>
          <w:szCs w:val="24"/>
        </w:rPr>
        <w:t>Δρίτσα</w:t>
      </w:r>
      <w:proofErr w:type="spellEnd"/>
      <w:r>
        <w:rPr>
          <w:rFonts w:eastAsia="Times New Roman" w:cs="Times New Roman"/>
          <w:szCs w:val="24"/>
        </w:rPr>
        <w:t xml:space="preserve">, που επικαλούνται ότι σε άλλες περιφέρειες κάποιοι πιο ισχυροί παράγοντες διεκδίκησαν και πήραν περισσότερα τμήματα. Ενώ στην περίπτωση της </w:t>
      </w:r>
      <w:r>
        <w:rPr>
          <w:rFonts w:eastAsia="Times New Roman" w:cs="Times New Roman"/>
          <w:szCs w:val="24"/>
        </w:rPr>
        <w:t>δ</w:t>
      </w:r>
      <w:r>
        <w:rPr>
          <w:rFonts w:eastAsia="Times New Roman" w:cs="Times New Roman"/>
          <w:szCs w:val="24"/>
        </w:rPr>
        <w:t xml:space="preserve">υτικής Μακεδονίας μέσα από αυτές τις αδικίες που σας είπα, φαίνεται ότι ενώ αρχικά </w:t>
      </w:r>
      <w:r w:rsidRPr="00DB38A7">
        <w:rPr>
          <w:rFonts w:eastAsia="Times New Roman" w:cs="Times New Roman"/>
          <w:szCs w:val="24"/>
        </w:rPr>
        <w:t>άλλα είχ</w:t>
      </w:r>
      <w:r>
        <w:rPr>
          <w:rFonts w:eastAsia="Times New Roman" w:cs="Times New Roman"/>
          <w:szCs w:val="24"/>
        </w:rPr>
        <w:t xml:space="preserve">ε </w:t>
      </w:r>
      <w:r>
        <w:rPr>
          <w:rFonts w:eastAsia="Times New Roman" w:cs="Times New Roman"/>
          <w:szCs w:val="24"/>
        </w:rPr>
        <w:lastRenderedPageBreak/>
        <w:t>συμφωνήσει</w:t>
      </w:r>
      <w:r>
        <w:rPr>
          <w:rFonts w:eastAsia="Times New Roman" w:cs="Times New Roman"/>
          <w:szCs w:val="24"/>
        </w:rPr>
        <w:t xml:space="preserve"> με τον κύριο Υπουργό η ακαδημαϊκή κοινότητα, υπάρχουν σοβαρές παρεμβολές, δεν ξέρω ποιων παραγόντων, </w:t>
      </w:r>
      <w:r w:rsidRPr="00602E19">
        <w:rPr>
          <w:rFonts w:eastAsia="Times New Roman" w:cs="Times New Roman"/>
          <w:szCs w:val="24"/>
        </w:rPr>
        <w:t xml:space="preserve">που αλλοίωσαν τον αρχικό χαρακτήρα </w:t>
      </w:r>
      <w:r>
        <w:rPr>
          <w:rFonts w:eastAsia="Times New Roman" w:cs="Times New Roman"/>
          <w:szCs w:val="24"/>
        </w:rPr>
        <w:t xml:space="preserve">της συμφωνίας. Αυτά τα λέει η ακαδημαϊκή κοινότητα και σας το έχουν καταθέσει. </w:t>
      </w:r>
    </w:p>
    <w:p w14:paraId="2E24794A" w14:textId="77777777" w:rsidR="00ED3BF8" w:rsidRDefault="009F432D">
      <w:pPr>
        <w:spacing w:after="0" w:line="600" w:lineRule="auto"/>
        <w:ind w:firstLine="720"/>
        <w:jc w:val="both"/>
        <w:rPr>
          <w:rFonts w:eastAsia="Times New Roman" w:cs="Times New Roman"/>
          <w:szCs w:val="24"/>
        </w:rPr>
      </w:pPr>
      <w:r>
        <w:rPr>
          <w:rFonts w:eastAsia="Times New Roman"/>
          <w:b/>
          <w:szCs w:val="24"/>
        </w:rPr>
        <w:t>ΠΡΟ</w:t>
      </w:r>
      <w:r>
        <w:rPr>
          <w:rFonts w:eastAsia="Times New Roman"/>
          <w:b/>
          <w:szCs w:val="24"/>
        </w:rPr>
        <w:t>Ε</w:t>
      </w:r>
      <w:r>
        <w:rPr>
          <w:rFonts w:eastAsia="Times New Roman"/>
          <w:b/>
          <w:szCs w:val="24"/>
        </w:rPr>
        <w:t xml:space="preserve">ΔΡΕΥΩΝ (Γεώργιος </w:t>
      </w:r>
      <w:proofErr w:type="spellStart"/>
      <w:r>
        <w:rPr>
          <w:rFonts w:eastAsia="Times New Roman"/>
          <w:b/>
          <w:szCs w:val="24"/>
        </w:rPr>
        <w:t>Λαμπρούλ</w:t>
      </w:r>
      <w:r w:rsidRPr="006F7A4E">
        <w:rPr>
          <w:rFonts w:eastAsia="Times New Roman"/>
          <w:b/>
          <w:szCs w:val="24"/>
        </w:rPr>
        <w:t>ης</w:t>
      </w:r>
      <w:proofErr w:type="spellEnd"/>
      <w:r w:rsidRPr="006F7A4E">
        <w:rPr>
          <w:rFonts w:eastAsia="Times New Roman"/>
          <w:b/>
          <w:szCs w:val="24"/>
        </w:rPr>
        <w:t>):</w:t>
      </w:r>
      <w:r>
        <w:rPr>
          <w:rFonts w:eastAsia="Times New Roman"/>
          <w:b/>
          <w:szCs w:val="24"/>
        </w:rPr>
        <w:t xml:space="preserve"> </w:t>
      </w:r>
      <w:r>
        <w:rPr>
          <w:rFonts w:eastAsia="Times New Roman"/>
          <w:szCs w:val="24"/>
        </w:rPr>
        <w:t>Κύριε</w:t>
      </w:r>
      <w:r>
        <w:rPr>
          <w:rFonts w:eastAsia="Times New Roman"/>
          <w:szCs w:val="24"/>
        </w:rPr>
        <w:t xml:space="preserve"> Κασαπίδη, σας παρακαλώ, ολοκληρώστε.</w:t>
      </w:r>
    </w:p>
    <w:p w14:paraId="2E24794B"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μεταβολή και διασπορά σχολών από τις έδρες των νομών σε επιμέρους νομούς στη </w:t>
      </w:r>
      <w:r>
        <w:rPr>
          <w:rFonts w:eastAsia="Times New Roman" w:cs="Times New Roman"/>
          <w:szCs w:val="24"/>
        </w:rPr>
        <w:t>δ</w:t>
      </w:r>
      <w:r>
        <w:rPr>
          <w:rFonts w:eastAsia="Times New Roman" w:cs="Times New Roman"/>
          <w:szCs w:val="24"/>
        </w:rPr>
        <w:t xml:space="preserve">υτική Μακεδονία… </w:t>
      </w:r>
    </w:p>
    <w:p w14:paraId="2E24794C" w14:textId="77777777" w:rsidR="00ED3BF8" w:rsidRDefault="009F432D">
      <w:pPr>
        <w:spacing w:after="0" w:line="600" w:lineRule="auto"/>
        <w:ind w:firstLine="720"/>
        <w:jc w:val="both"/>
        <w:rPr>
          <w:rFonts w:eastAsia="Times New Roman" w:cs="Times New Roman"/>
          <w:szCs w:val="24"/>
        </w:rPr>
      </w:pPr>
      <w:r w:rsidRPr="00602E19">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Η ακαδημαϊκή κοινότητα τι είχε πει ακριβώς;</w:t>
      </w:r>
    </w:p>
    <w:p w14:paraId="2E24794D" w14:textId="77777777" w:rsidR="00ED3BF8" w:rsidRDefault="009F432D">
      <w:pPr>
        <w:spacing w:after="0" w:line="600" w:lineRule="auto"/>
        <w:ind w:firstLine="720"/>
        <w:jc w:val="both"/>
        <w:rPr>
          <w:rFonts w:eastAsia="Times New Roman" w:cs="Times New Roman"/>
          <w:szCs w:val="24"/>
        </w:rPr>
      </w:pPr>
      <w:r>
        <w:rPr>
          <w:rFonts w:eastAsia="Times New Roman"/>
          <w:b/>
          <w:szCs w:val="24"/>
        </w:rPr>
        <w:t>ΠΡΟ</w:t>
      </w:r>
      <w:r>
        <w:rPr>
          <w:rFonts w:eastAsia="Times New Roman"/>
          <w:b/>
          <w:szCs w:val="24"/>
        </w:rPr>
        <w:t>Ε</w:t>
      </w:r>
      <w:r>
        <w:rPr>
          <w:rFonts w:eastAsia="Times New Roman"/>
          <w:b/>
          <w:szCs w:val="24"/>
        </w:rPr>
        <w:t xml:space="preserve">ΔΡΕΥΩΝ (Γεώργιος </w:t>
      </w:r>
      <w:proofErr w:type="spellStart"/>
      <w:r>
        <w:rPr>
          <w:rFonts w:eastAsia="Times New Roman"/>
          <w:b/>
          <w:szCs w:val="24"/>
        </w:rPr>
        <w:t>Λαμπρούλ</w:t>
      </w:r>
      <w:r w:rsidRPr="006F7A4E">
        <w:rPr>
          <w:rFonts w:eastAsia="Times New Roman"/>
          <w:b/>
          <w:szCs w:val="24"/>
        </w:rPr>
        <w:t>ης</w:t>
      </w:r>
      <w:proofErr w:type="spellEnd"/>
      <w:r w:rsidRPr="006F7A4E">
        <w:rPr>
          <w:rFonts w:eastAsia="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Γαβρόγλου</w:t>
      </w:r>
      <w:proofErr w:type="spellEnd"/>
      <w:r>
        <w:rPr>
          <w:rFonts w:eastAsia="Times New Roman" w:cs="Times New Roman"/>
          <w:szCs w:val="24"/>
        </w:rPr>
        <w:t>, μην το κάνετε αυτό.</w:t>
      </w:r>
    </w:p>
    <w:p w14:paraId="2E24794E"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Πιο συγκεντρωμένες να είναι οι σχολές με τα τμήματα και ας είναι κατανεμημένες και στις τέσσερις περιφερει</w:t>
      </w:r>
      <w:r>
        <w:rPr>
          <w:rFonts w:eastAsia="Times New Roman" w:cs="Times New Roman"/>
          <w:szCs w:val="24"/>
        </w:rPr>
        <w:t xml:space="preserve">ακές ενότητες. </w:t>
      </w:r>
    </w:p>
    <w:p w14:paraId="2E24794F"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Σας λέω κάποιες επισημάνσεις. Θέλω να δω θετικά αυτή την προσπάθεια, γιατί σας λέω ότι το βλέπω ως μ</w:t>
      </w:r>
      <w:r>
        <w:rPr>
          <w:rFonts w:eastAsia="Times New Roman" w:cs="Times New Roman"/>
          <w:szCs w:val="24"/>
        </w:rPr>
        <w:t>ί</w:t>
      </w:r>
      <w:r>
        <w:rPr>
          <w:rFonts w:eastAsia="Times New Roman" w:cs="Times New Roman"/>
          <w:szCs w:val="24"/>
        </w:rPr>
        <w:t xml:space="preserve">α παρέμβαση </w:t>
      </w:r>
      <w:r>
        <w:rPr>
          <w:rFonts w:eastAsia="Times New Roman" w:cs="Times New Roman"/>
          <w:szCs w:val="24"/>
        </w:rPr>
        <w:lastRenderedPageBreak/>
        <w:t xml:space="preserve">στη πιο φτωχή, στη πιο δύσκολη περιφέρεια της χώρας που μπορεί να επιδράσει θετικά, αρκεί όμως να έχει περιεχόμενο. </w:t>
      </w:r>
    </w:p>
    <w:p w14:paraId="2E247950"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Δυστυχώς, </w:t>
      </w:r>
      <w:r w:rsidRPr="00D62B99">
        <w:rPr>
          <w:rFonts w:eastAsia="Times New Roman" w:cs="Times New Roman"/>
          <w:szCs w:val="24"/>
        </w:rPr>
        <w:t>κύριε Υπουργέ</w:t>
      </w:r>
      <w:r>
        <w:rPr>
          <w:rFonts w:eastAsia="Times New Roman" w:cs="Times New Roman"/>
          <w:szCs w:val="24"/>
        </w:rPr>
        <w:t>, η πρόταση που καταθέτετε έχει μόνο τη γραφή. Περιεχόμενο ως προς τα χρήματα, ως προς το προσωπικό, ως προς την άμεση ενεργοποίηση στον βαθμό που θα έπρεπε να λειτουργήσει ένα πανεπιστήμιο από την πρώτη μέρα, δεν το έχετε προβλέψει και φοβάμα</w:t>
      </w:r>
      <w:r>
        <w:rPr>
          <w:rFonts w:eastAsia="Times New Roman" w:cs="Times New Roman"/>
          <w:szCs w:val="24"/>
        </w:rPr>
        <w:t>ι ότι δυστυχώς αυτό θα απαξιώσει την όλη προσπάθεια και την όποια δομή και υποδομή στηθεί. Αυτό θα είναι δύο φορές καταστροφικό γιατί θα δαπανηθούν, έστω και καθυστερημένα, κάποια χρήματα, αλλά πλέον θα έχουν φύγει οι φοιτητές και θα έχει απαξιωθεί η αρχικ</w:t>
      </w:r>
      <w:r>
        <w:rPr>
          <w:rFonts w:eastAsia="Times New Roman" w:cs="Times New Roman"/>
          <w:szCs w:val="24"/>
        </w:rPr>
        <w:t xml:space="preserve">ή ιδέα. </w:t>
      </w:r>
    </w:p>
    <w:p w14:paraId="2E247951"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r w:rsidRPr="009B4350">
        <w:rPr>
          <w:rFonts w:eastAsia="Times New Roman" w:cs="Times New Roman"/>
          <w:szCs w:val="24"/>
        </w:rPr>
        <w:t>κύριε Πρόεδρε</w:t>
      </w:r>
      <w:r>
        <w:rPr>
          <w:rFonts w:eastAsia="Times New Roman" w:cs="Times New Roman"/>
          <w:szCs w:val="24"/>
        </w:rPr>
        <w:t>.</w:t>
      </w:r>
    </w:p>
    <w:p w14:paraId="2E247952" w14:textId="77777777" w:rsidR="00ED3BF8" w:rsidRDefault="009F432D">
      <w:pPr>
        <w:spacing w:after="0" w:line="600" w:lineRule="auto"/>
        <w:ind w:firstLine="720"/>
        <w:jc w:val="both"/>
        <w:rPr>
          <w:rFonts w:eastAsia="Times New Roman" w:cs="Times New Roman"/>
          <w:szCs w:val="24"/>
        </w:rPr>
      </w:pPr>
      <w:r>
        <w:rPr>
          <w:rFonts w:eastAsia="Times New Roman"/>
          <w:b/>
          <w:szCs w:val="24"/>
        </w:rPr>
        <w:t>ΠΡΟ</w:t>
      </w:r>
      <w:r>
        <w:rPr>
          <w:rFonts w:eastAsia="Times New Roman"/>
          <w:b/>
          <w:szCs w:val="24"/>
        </w:rPr>
        <w:t>Ε</w:t>
      </w:r>
      <w:r>
        <w:rPr>
          <w:rFonts w:eastAsia="Times New Roman"/>
          <w:b/>
          <w:szCs w:val="24"/>
        </w:rPr>
        <w:t xml:space="preserve">ΔΡΕΥΩΝ (Γεώργιος </w:t>
      </w:r>
      <w:proofErr w:type="spellStart"/>
      <w:r>
        <w:rPr>
          <w:rFonts w:eastAsia="Times New Roman"/>
          <w:b/>
          <w:szCs w:val="24"/>
        </w:rPr>
        <w:t>Λαμπρούλ</w:t>
      </w:r>
      <w:r w:rsidRPr="006F7A4E">
        <w:rPr>
          <w:rFonts w:eastAsia="Times New Roman"/>
          <w:b/>
          <w:szCs w:val="24"/>
        </w:rPr>
        <w:t>ης</w:t>
      </w:r>
      <w:proofErr w:type="spellEnd"/>
      <w:r w:rsidRPr="006F7A4E">
        <w:rPr>
          <w:rFonts w:eastAsia="Times New Roman"/>
          <w:b/>
          <w:szCs w:val="24"/>
        </w:rPr>
        <w:t xml:space="preserve">): </w:t>
      </w:r>
      <w:r>
        <w:rPr>
          <w:rFonts w:eastAsia="Times New Roman" w:cs="Times New Roman"/>
          <w:szCs w:val="24"/>
        </w:rPr>
        <w:t>Σας ευχαριστούμε, κύριε Κασαπίδη.</w:t>
      </w:r>
    </w:p>
    <w:p w14:paraId="2E247953"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Τον λόγο έχει ο κ. Δημήτριος Εμμανουηλίδης από τον ΣΥΡΙΖΑ, που είναι ο τελευταίος ομιλητής.</w:t>
      </w:r>
    </w:p>
    <w:p w14:paraId="2E247954"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2E247955"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Κυρίες</w:t>
      </w:r>
      <w:r>
        <w:rPr>
          <w:rFonts w:eastAsia="Times New Roman" w:cs="Times New Roman"/>
          <w:szCs w:val="24"/>
        </w:rPr>
        <w:t xml:space="preserve"> και κύριοι συνάδελφοι, αν χρειαζόταν να βάλω έναν τίτλο στην μετάλλαξη του αντιπολιτευτικού λόγου της </w:t>
      </w:r>
      <w:r w:rsidRPr="00F4505F">
        <w:rPr>
          <w:rFonts w:eastAsia="Times New Roman" w:cs="Times New Roman"/>
          <w:szCs w:val="24"/>
        </w:rPr>
        <w:t>Νέας Δημοκρατίας</w:t>
      </w:r>
      <w:r>
        <w:rPr>
          <w:rFonts w:eastAsia="Times New Roman" w:cs="Times New Roman"/>
          <w:szCs w:val="24"/>
        </w:rPr>
        <w:t xml:space="preserve"> δεν θα έβρισκα καταλληλότερο από το «όταν ο οίστρος απολήγει σε υστερία», καθώς η Νέα Δημοκρατία ξεκίνησε με αντιπολιτευτικό οίστρο για </w:t>
      </w:r>
      <w:r>
        <w:rPr>
          <w:rFonts w:eastAsia="Times New Roman" w:cs="Times New Roman"/>
          <w:szCs w:val="24"/>
        </w:rPr>
        <w:t xml:space="preserve">την παλινόρθωσή της και μετά από τέσσερα χρόνια εξαιτίας του στερητικού της συνδρόμου μετεξελίχθηκε σε υστερία. </w:t>
      </w:r>
    </w:p>
    <w:p w14:paraId="2E247956"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αντιπολιτευτική υστερία της </w:t>
      </w:r>
      <w:r w:rsidRPr="00F4505F">
        <w:rPr>
          <w:rFonts w:eastAsia="Times New Roman" w:cs="Times New Roman"/>
          <w:szCs w:val="24"/>
        </w:rPr>
        <w:t>Νέας Δημοκρατίας</w:t>
      </w:r>
      <w:r>
        <w:rPr>
          <w:rFonts w:eastAsia="Times New Roman" w:cs="Times New Roman"/>
          <w:szCs w:val="24"/>
        </w:rPr>
        <w:t>, που επιδεικνύεται σε κάθε πεδίο της δημόσιας ζωής, αποκαλύπτει την πολιτική της ένδεια και το π</w:t>
      </w:r>
      <w:r>
        <w:rPr>
          <w:rFonts w:eastAsia="Times New Roman" w:cs="Times New Roman"/>
          <w:szCs w:val="24"/>
        </w:rPr>
        <w:t xml:space="preserve">λέον έκδηλο, δηλώνεται απροκάλυπτα η βουλιμία της για την ρεβανσιστική παλινόρθωση ενός συστήματος καταδικασμένου στη συνείδηση του λαού. </w:t>
      </w:r>
    </w:p>
    <w:p w14:paraId="2E247957"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Επειδή κανείς θα μπορούσε να θεωρήσει τις διαπιστώσεις αυτές ως αποτέλεσμα μια πολωτικής πολιτικής αντιπαράθεσης, θα </w:t>
      </w:r>
      <w:r>
        <w:rPr>
          <w:rFonts w:eastAsia="Times New Roman" w:cs="Times New Roman"/>
          <w:szCs w:val="24"/>
        </w:rPr>
        <w:t xml:space="preserve">παραθέσω συγκεκριμένα στοιχεία επί συγκεκριμένου θέματος, εν προκειμένω της παιδείας. </w:t>
      </w:r>
    </w:p>
    <w:p w14:paraId="2E24795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Ο Υπουργός Παιδείας, με συναίσθηση της κοινωνικής και ιστορικής ευθύνης, με τόλμη και αποφασιστικότητα προχώρησε </w:t>
      </w:r>
      <w:r>
        <w:rPr>
          <w:rFonts w:eastAsia="Times New Roman" w:cs="Times New Roman"/>
          <w:szCs w:val="24"/>
        </w:rPr>
        <w:lastRenderedPageBreak/>
        <w:t>με το συζητούμενο νομοσχέδιο στον επανασχεδιασμό του ακα</w:t>
      </w:r>
      <w:r>
        <w:rPr>
          <w:rFonts w:eastAsia="Times New Roman" w:cs="Times New Roman"/>
          <w:szCs w:val="24"/>
        </w:rPr>
        <w:t xml:space="preserve">δημαϊκού χάρτη. Ο επανασχεδιασμός αυτός περνά μέσα από την πρακτική των συνεργειών των ΤΕΙ με τα πανεπιστήμια. </w:t>
      </w:r>
    </w:p>
    <w:p w14:paraId="2E247959"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Το εγχείρημα βασίστηκε, ως όφειλε, στον εξαντλητικό διάλογο τόσο με τα μέλη της ακαδημαϊκής κοινότητας όσο και με τους φορείς των τοπικών κοινωνιών, διάλογο μακροχρόνιο και επίπονο, καθόσον συχνά αντικρουόμενα ζητούμενα έπρεπε να συγκεραστούν ώστε το εξαγό</w:t>
      </w:r>
      <w:r>
        <w:rPr>
          <w:rFonts w:eastAsia="Times New Roman" w:cs="Times New Roman"/>
          <w:szCs w:val="24"/>
        </w:rPr>
        <w:t xml:space="preserve">μενό του να αφήνει ένα θετικό επιστημονικό και κοινωνικό συνάμα αποτύπωμα. </w:t>
      </w:r>
    </w:p>
    <w:p w14:paraId="2E24795A"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δεν αφέθηκε σε αυτοσχεδιασμούς. Αξιοποίησε την πρακτική του ευρωπαϊκού ακαδημαϊκού γίγνεσθαι υιοθετώντας τους όρους και τις δεσμεύσεις που απέρρεαν από τον </w:t>
      </w:r>
      <w:proofErr w:type="spellStart"/>
      <w:r>
        <w:rPr>
          <w:rFonts w:eastAsia="Times New Roman" w:cs="Times New Roman"/>
          <w:szCs w:val="24"/>
        </w:rPr>
        <w:t>προηγηθέντα</w:t>
      </w:r>
      <w:proofErr w:type="spellEnd"/>
      <w:r>
        <w:rPr>
          <w:rFonts w:eastAsia="Times New Roman" w:cs="Times New Roman"/>
          <w:szCs w:val="24"/>
        </w:rPr>
        <w:t xml:space="preserve"> διάλογο. Η αρχή έγινε με την ίδρυση του Πανεπιστημίου της Δυτικής Αττικής. Η ίδρυση του εν λόγω </w:t>
      </w:r>
      <w:r>
        <w:rPr>
          <w:rFonts w:eastAsia="Times New Roman" w:cs="Times New Roman"/>
          <w:szCs w:val="24"/>
        </w:rPr>
        <w:t>π</w:t>
      </w:r>
      <w:r>
        <w:rPr>
          <w:rFonts w:eastAsia="Times New Roman" w:cs="Times New Roman"/>
          <w:szCs w:val="24"/>
        </w:rPr>
        <w:t>ανεπιστημίου σηματοδοτούσε το χρέος μιας Κ</w:t>
      </w:r>
      <w:r w:rsidRPr="001866BC">
        <w:rPr>
          <w:rFonts w:eastAsia="Times New Roman" w:cs="Times New Roman"/>
          <w:szCs w:val="24"/>
        </w:rPr>
        <w:t>υβέρνησης</w:t>
      </w:r>
      <w:r>
        <w:rPr>
          <w:rFonts w:eastAsia="Times New Roman" w:cs="Times New Roman"/>
          <w:szCs w:val="24"/>
        </w:rPr>
        <w:t xml:space="preserve"> της Αριστεράς που σεβόμενη τις αρχές και τις αξίες της επιχείρησε να αμβλύνει τις κοινωνικές ανισότητες, μ</w:t>
      </w:r>
      <w:r>
        <w:rPr>
          <w:rFonts w:eastAsia="Times New Roman" w:cs="Times New Roman"/>
          <w:szCs w:val="24"/>
        </w:rPr>
        <w:t xml:space="preserve">ε απώτερο στόχο την αναβάθμιση μιας κοινωνίας </w:t>
      </w:r>
      <w:proofErr w:type="spellStart"/>
      <w:r>
        <w:rPr>
          <w:rFonts w:eastAsia="Times New Roman" w:cs="Times New Roman"/>
          <w:szCs w:val="24"/>
        </w:rPr>
        <w:t>παραμελημένων</w:t>
      </w:r>
      <w:proofErr w:type="spellEnd"/>
      <w:r>
        <w:rPr>
          <w:rFonts w:eastAsia="Times New Roman" w:cs="Times New Roman"/>
          <w:szCs w:val="24"/>
        </w:rPr>
        <w:t xml:space="preserve"> ανθρώπων σε μ</w:t>
      </w:r>
      <w:r>
        <w:rPr>
          <w:rFonts w:eastAsia="Times New Roman" w:cs="Times New Roman"/>
          <w:szCs w:val="24"/>
        </w:rPr>
        <w:t>ί</w:t>
      </w:r>
      <w:r>
        <w:rPr>
          <w:rFonts w:eastAsia="Times New Roman" w:cs="Times New Roman"/>
          <w:szCs w:val="24"/>
        </w:rPr>
        <w:t xml:space="preserve">α εντελώς υποβαθμισμένη περιοχή. </w:t>
      </w:r>
    </w:p>
    <w:p w14:paraId="2E24795B"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στα καθ’ ημάς. Κυρίες και κύριοι συνάδελφοι, κοινή πεποίθηση όλων των συμπολιτών μου είναι ότι η πόλη μας, η Καβάλα, θα πρέπει να </w:t>
      </w:r>
      <w:r>
        <w:rPr>
          <w:rFonts w:eastAsia="Times New Roman" w:cs="Times New Roman"/>
          <w:szCs w:val="24"/>
        </w:rPr>
        <w:t xml:space="preserve">χαρακτηριστεί ως η πόλη των χαμένων ευκαιριών. Αυτές οι χαμένες ευκαιρίες εστιάζονται και στον χώρο της ακαδημαϊκής αναβάθμισής της. Υποσχέσεις, δεσμεύσεις και σχεδιασμοί επί </w:t>
      </w:r>
      <w:proofErr w:type="spellStart"/>
      <w:r>
        <w:rPr>
          <w:rFonts w:eastAsia="Times New Roman" w:cs="Times New Roman"/>
          <w:szCs w:val="24"/>
        </w:rPr>
        <w:t>χάρτου</w:t>
      </w:r>
      <w:proofErr w:type="spellEnd"/>
      <w:r>
        <w:rPr>
          <w:rFonts w:eastAsia="Times New Roman" w:cs="Times New Roman"/>
          <w:szCs w:val="24"/>
        </w:rPr>
        <w:t xml:space="preserve"> για την </w:t>
      </w:r>
      <w:proofErr w:type="spellStart"/>
      <w:r>
        <w:rPr>
          <w:rFonts w:eastAsia="Times New Roman" w:cs="Times New Roman"/>
          <w:szCs w:val="24"/>
        </w:rPr>
        <w:t>ποθούμενη</w:t>
      </w:r>
      <w:proofErr w:type="spellEnd"/>
      <w:r>
        <w:rPr>
          <w:rFonts w:eastAsia="Times New Roman" w:cs="Times New Roman"/>
          <w:szCs w:val="24"/>
        </w:rPr>
        <w:t xml:space="preserve"> αναβάθμιση δίνονταν και γίνονταν εναλλάξ από τις κ</w:t>
      </w:r>
      <w:r w:rsidRPr="001866BC">
        <w:rPr>
          <w:rFonts w:eastAsia="Times New Roman" w:cs="Times New Roman"/>
          <w:szCs w:val="24"/>
        </w:rPr>
        <w:t>υβ</w:t>
      </w:r>
      <w:r>
        <w:rPr>
          <w:rFonts w:eastAsia="Times New Roman" w:cs="Times New Roman"/>
          <w:szCs w:val="24"/>
        </w:rPr>
        <w:t>ερνή</w:t>
      </w:r>
      <w:r>
        <w:rPr>
          <w:rFonts w:eastAsia="Times New Roman" w:cs="Times New Roman"/>
          <w:szCs w:val="24"/>
        </w:rPr>
        <w:t xml:space="preserve">σεις της </w:t>
      </w:r>
      <w:r w:rsidRPr="00F4505F">
        <w:rPr>
          <w:rFonts w:eastAsia="Times New Roman" w:cs="Times New Roman"/>
          <w:szCs w:val="24"/>
        </w:rPr>
        <w:t>Νέας Δημοκρατίας</w:t>
      </w:r>
      <w:r>
        <w:rPr>
          <w:rFonts w:eastAsia="Times New Roman" w:cs="Times New Roman"/>
          <w:szCs w:val="24"/>
        </w:rPr>
        <w:t xml:space="preserve"> και του ΠΑΣΟΚ, ωστόσο παρέμειναν υποσχέσεις. Αποτέλεσμα: Διακεκριμένα για την παραγωγή επιστημονικού έργου τμήματα για δεκαετίες βρίσκονταν καθηλωμένα εξαιτίας του ελλειμματικού ενδιαφέροντος των κ</w:t>
      </w:r>
      <w:r w:rsidRPr="001866BC">
        <w:rPr>
          <w:rFonts w:eastAsia="Times New Roman" w:cs="Times New Roman"/>
          <w:szCs w:val="24"/>
        </w:rPr>
        <w:t>υβ</w:t>
      </w:r>
      <w:r>
        <w:rPr>
          <w:rFonts w:eastAsia="Times New Roman" w:cs="Times New Roman"/>
          <w:szCs w:val="24"/>
        </w:rPr>
        <w:t>ερνήσεων, που κατά τα άλλα είχα</w:t>
      </w:r>
      <w:r>
        <w:rPr>
          <w:rFonts w:eastAsia="Times New Roman" w:cs="Times New Roman"/>
          <w:szCs w:val="24"/>
        </w:rPr>
        <w:t xml:space="preserve">ν ως σημαία τους την αριστεία. </w:t>
      </w:r>
    </w:p>
    <w:p w14:paraId="2E24795C"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αριστεία είναι να προσπαθείς με συνέπεια και συνέχεια ώστε το καλό να το κάνεις καλύτερο και όχι με σημαδεμένη κοινωνική τράπουλα να αποδίδεις </w:t>
      </w:r>
      <w:r>
        <w:rPr>
          <w:rFonts w:eastAsia="Times New Roman" w:cs="Times New Roman"/>
          <w:szCs w:val="24"/>
          <w:lang w:val="en-US"/>
        </w:rPr>
        <w:t>a</w:t>
      </w:r>
      <w:r w:rsidRPr="00E0792F">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αριστεία σε αρίστους εκκολαπτόμενους μέσα </w:t>
      </w:r>
      <w:r>
        <w:rPr>
          <w:rFonts w:eastAsia="Times New Roman" w:cs="Times New Roman"/>
          <w:szCs w:val="24"/>
        </w:rPr>
        <w:t xml:space="preserve">στα μεγαλοαστικά σαλόνια. </w:t>
      </w:r>
    </w:p>
    <w:p w14:paraId="2E24795D"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δίνοντας περιεχόμενο στην έννοια της αριστείας μέσα από εξαντλητικό ειλικρινή επιστημονικό διάλογο, </w:t>
      </w:r>
      <w:r>
        <w:rPr>
          <w:rFonts w:eastAsia="Times New Roman" w:cs="Times New Roman"/>
          <w:szCs w:val="24"/>
        </w:rPr>
        <w:lastRenderedPageBreak/>
        <w:t>που άνοιξε με την ακαδημαϊκή κοινότητα και τους τοπικούς φορείς από τον Φεβρουάριο του 2018, έφτασε σήμερα σε ένα αίσ</w:t>
      </w:r>
      <w:r>
        <w:rPr>
          <w:rFonts w:eastAsia="Times New Roman" w:cs="Times New Roman"/>
          <w:szCs w:val="24"/>
        </w:rPr>
        <w:t>ιο αποτέλεσμα, της δημιουργίας του Διεθνούς Πανεπιστημίου με τη συγχώνευση των ΤΕΙ Ανατολικής Μακεδονίας, Θράκης, Κεντρικής Μακεδονίας και Θεσσαλονίκης.</w:t>
      </w:r>
    </w:p>
    <w:p w14:paraId="2E24795E" w14:textId="77777777" w:rsidR="00ED3BF8" w:rsidRDefault="009F432D">
      <w:pPr>
        <w:tabs>
          <w:tab w:val="left" w:pos="6168"/>
        </w:tabs>
        <w:spacing w:after="0" w:line="600" w:lineRule="auto"/>
        <w:ind w:firstLine="720"/>
        <w:jc w:val="both"/>
        <w:rPr>
          <w:rFonts w:eastAsia="Times New Roman" w:cs="Times New Roman"/>
          <w:szCs w:val="24"/>
        </w:rPr>
      </w:pPr>
      <w:r w:rsidRPr="00693AB8">
        <w:rPr>
          <w:rFonts w:eastAsia="Times New Roman" w:cs="Times New Roman"/>
          <w:szCs w:val="24"/>
        </w:rPr>
        <w:t xml:space="preserve">Να δούμε μερικά από τα στοιχεία αυτού του εγχειρήματος. Πρόκειται για το τρίτο μεγαλύτερο πανεπιστήμιο </w:t>
      </w:r>
      <w:r w:rsidRPr="00693AB8">
        <w:rPr>
          <w:rFonts w:eastAsia="Times New Roman" w:cs="Times New Roman"/>
          <w:szCs w:val="24"/>
        </w:rPr>
        <w:t>της χώρας</w:t>
      </w:r>
      <w:r>
        <w:rPr>
          <w:rFonts w:eastAsia="Times New Roman" w:cs="Times New Roman"/>
          <w:szCs w:val="24"/>
        </w:rPr>
        <w:t>,</w:t>
      </w:r>
      <w:r w:rsidRPr="00693AB8">
        <w:rPr>
          <w:rFonts w:eastAsia="Times New Roman" w:cs="Times New Roman"/>
          <w:szCs w:val="24"/>
        </w:rPr>
        <w:t xml:space="preserve"> μετά το Αριστοτέλειο Θεσσαλονίκης και το Καποδιστριακό Αθηνών</w:t>
      </w:r>
      <w:r>
        <w:rPr>
          <w:rFonts w:eastAsia="Times New Roman" w:cs="Times New Roman"/>
          <w:szCs w:val="24"/>
        </w:rPr>
        <w:t>,</w:t>
      </w:r>
      <w:r w:rsidRPr="00693AB8">
        <w:rPr>
          <w:rFonts w:eastAsia="Times New Roman" w:cs="Times New Roman"/>
          <w:szCs w:val="24"/>
        </w:rPr>
        <w:t xml:space="preserve"> με τρι</w:t>
      </w:r>
      <w:r>
        <w:rPr>
          <w:rFonts w:eastAsia="Times New Roman" w:cs="Times New Roman"/>
          <w:szCs w:val="24"/>
        </w:rPr>
        <w:t xml:space="preserve">άντα έξι χιλιάδες </w:t>
      </w:r>
      <w:r w:rsidRPr="00693AB8">
        <w:rPr>
          <w:rFonts w:eastAsia="Times New Roman" w:cs="Times New Roman"/>
          <w:szCs w:val="24"/>
        </w:rPr>
        <w:t>φοιτητές</w:t>
      </w:r>
      <w:r>
        <w:rPr>
          <w:rFonts w:eastAsia="Times New Roman" w:cs="Times New Roman"/>
          <w:szCs w:val="24"/>
        </w:rPr>
        <w:t>.</w:t>
      </w:r>
      <w:r w:rsidRPr="00693AB8">
        <w:rPr>
          <w:rFonts w:eastAsia="Times New Roman" w:cs="Times New Roman"/>
          <w:szCs w:val="24"/>
        </w:rPr>
        <w:t xml:space="preserve"> Η δημιουργία του μεγάλου αυτού </w:t>
      </w:r>
      <w:r>
        <w:rPr>
          <w:rFonts w:eastAsia="Times New Roman" w:cs="Times New Roman"/>
          <w:szCs w:val="24"/>
        </w:rPr>
        <w:t>π</w:t>
      </w:r>
      <w:r w:rsidRPr="00693AB8">
        <w:rPr>
          <w:rFonts w:eastAsia="Times New Roman" w:cs="Times New Roman"/>
          <w:szCs w:val="24"/>
        </w:rPr>
        <w:t xml:space="preserve">ανεπιστημίου με παραρτήματα στις πόλεις όπου τώρα λειτουργούν τα </w:t>
      </w:r>
      <w:r>
        <w:rPr>
          <w:rFonts w:eastAsia="Times New Roman" w:cs="Times New Roman"/>
          <w:szCs w:val="24"/>
        </w:rPr>
        <w:t xml:space="preserve">ΤΕΙ </w:t>
      </w:r>
      <w:r w:rsidRPr="00693AB8">
        <w:rPr>
          <w:rFonts w:eastAsia="Times New Roman" w:cs="Times New Roman"/>
          <w:szCs w:val="24"/>
        </w:rPr>
        <w:t xml:space="preserve">δίνει ώθηση στην </w:t>
      </w:r>
      <w:r>
        <w:rPr>
          <w:rFonts w:eastAsia="Times New Roman" w:cs="Times New Roman"/>
          <w:szCs w:val="24"/>
        </w:rPr>
        <w:t>ακαδημαϊκή έρευνα και παράλληλ</w:t>
      </w:r>
      <w:r>
        <w:rPr>
          <w:rFonts w:eastAsia="Times New Roman" w:cs="Times New Roman"/>
          <w:szCs w:val="24"/>
        </w:rPr>
        <w:t xml:space="preserve">α ενισχύει τις τοπικές κοινωνίες. </w:t>
      </w:r>
    </w:p>
    <w:p w14:paraId="2E24795F"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 νέο </w:t>
      </w:r>
      <w:r>
        <w:rPr>
          <w:rFonts w:eastAsia="Times New Roman" w:cs="Times New Roman"/>
          <w:szCs w:val="24"/>
        </w:rPr>
        <w:t>π</w:t>
      </w:r>
      <w:r>
        <w:rPr>
          <w:rFonts w:eastAsia="Times New Roman" w:cs="Times New Roman"/>
          <w:szCs w:val="24"/>
        </w:rPr>
        <w:t>ανεπιστήμιο απευθύνεται στο ε</w:t>
      </w:r>
      <w:r w:rsidRPr="00693AB8">
        <w:rPr>
          <w:rFonts w:eastAsia="Times New Roman" w:cs="Times New Roman"/>
          <w:szCs w:val="24"/>
        </w:rPr>
        <w:t>λληνικό</w:t>
      </w:r>
      <w:r>
        <w:rPr>
          <w:rFonts w:eastAsia="Times New Roman" w:cs="Times New Roman"/>
          <w:szCs w:val="24"/>
        </w:rPr>
        <w:t xml:space="preserve"> αλλά και στο δ</w:t>
      </w:r>
      <w:r w:rsidRPr="00693AB8">
        <w:rPr>
          <w:rFonts w:eastAsia="Times New Roman" w:cs="Times New Roman"/>
          <w:szCs w:val="24"/>
        </w:rPr>
        <w:t>ιεθνές περιβάλλον και παρέχει ελληνικά και ξενόγλωσσα προγράμματα προπτυχιακών</w:t>
      </w:r>
      <w:r>
        <w:rPr>
          <w:rFonts w:eastAsia="Times New Roman" w:cs="Times New Roman"/>
          <w:szCs w:val="24"/>
        </w:rPr>
        <w:t>,</w:t>
      </w:r>
      <w:r w:rsidRPr="00693AB8">
        <w:rPr>
          <w:rFonts w:eastAsia="Times New Roman" w:cs="Times New Roman"/>
          <w:szCs w:val="24"/>
        </w:rPr>
        <w:t xml:space="preserve"> μεταπτυχιακών και διδακτορικών σπουδών</w:t>
      </w:r>
      <w:r>
        <w:rPr>
          <w:rFonts w:eastAsia="Times New Roman" w:cs="Times New Roman"/>
          <w:szCs w:val="24"/>
        </w:rPr>
        <w:t>, καθώς και διετή και διά</w:t>
      </w:r>
      <w:r w:rsidRPr="00693AB8">
        <w:rPr>
          <w:rFonts w:eastAsia="Times New Roman" w:cs="Times New Roman"/>
          <w:szCs w:val="24"/>
        </w:rPr>
        <w:t xml:space="preserve"> βίου προγράμματα κ</w:t>
      </w:r>
      <w:r w:rsidRPr="00693AB8">
        <w:rPr>
          <w:rFonts w:eastAsia="Times New Roman" w:cs="Times New Roman"/>
          <w:szCs w:val="24"/>
        </w:rPr>
        <w:t xml:space="preserve">ατάρτισης και </w:t>
      </w:r>
      <w:proofErr w:type="spellStart"/>
      <w:r w:rsidRPr="00693AB8">
        <w:rPr>
          <w:rFonts w:eastAsia="Times New Roman" w:cs="Times New Roman"/>
          <w:szCs w:val="24"/>
        </w:rPr>
        <w:t>επικαιροποίησης</w:t>
      </w:r>
      <w:proofErr w:type="spellEnd"/>
      <w:r w:rsidRPr="00693AB8">
        <w:rPr>
          <w:rFonts w:eastAsia="Times New Roman" w:cs="Times New Roman"/>
          <w:szCs w:val="24"/>
        </w:rPr>
        <w:t xml:space="preserve"> των γνώσεων αντίστοιχα</w:t>
      </w:r>
      <w:r>
        <w:rPr>
          <w:rFonts w:eastAsia="Times New Roman" w:cs="Times New Roman"/>
          <w:szCs w:val="24"/>
        </w:rPr>
        <w:t>.</w:t>
      </w:r>
      <w:r w:rsidRPr="00693AB8">
        <w:rPr>
          <w:rFonts w:eastAsia="Times New Roman" w:cs="Times New Roman"/>
          <w:szCs w:val="24"/>
        </w:rPr>
        <w:t xml:space="preserve"> </w:t>
      </w:r>
    </w:p>
    <w:p w14:paraId="2E247960" w14:textId="77777777" w:rsidR="00ED3BF8" w:rsidRDefault="009F432D">
      <w:pPr>
        <w:tabs>
          <w:tab w:val="left" w:pos="6168"/>
        </w:tabs>
        <w:spacing w:after="0" w:line="600" w:lineRule="auto"/>
        <w:ind w:firstLine="720"/>
        <w:jc w:val="both"/>
        <w:rPr>
          <w:rFonts w:eastAsia="Times New Roman" w:cs="Times New Roman"/>
          <w:szCs w:val="24"/>
        </w:rPr>
      </w:pPr>
      <w:r w:rsidRPr="00693AB8">
        <w:rPr>
          <w:rFonts w:eastAsia="Times New Roman" w:cs="Times New Roman"/>
          <w:szCs w:val="24"/>
        </w:rPr>
        <w:lastRenderedPageBreak/>
        <w:t>Για τα χαρακτηριστικά του Διεθνούς Πανεπιστημίου σ</w:t>
      </w:r>
      <w:r>
        <w:rPr>
          <w:rFonts w:eastAsia="Times New Roman" w:cs="Times New Roman"/>
          <w:szCs w:val="24"/>
        </w:rPr>
        <w:t>ά</w:t>
      </w:r>
      <w:r w:rsidRPr="00693AB8">
        <w:rPr>
          <w:rFonts w:eastAsia="Times New Roman" w:cs="Times New Roman"/>
          <w:szCs w:val="24"/>
        </w:rPr>
        <w:t xml:space="preserve">ς παραπέμπω στην </w:t>
      </w:r>
      <w:proofErr w:type="spellStart"/>
      <w:r w:rsidRPr="00693AB8">
        <w:rPr>
          <w:rFonts w:eastAsia="Times New Roman" w:cs="Times New Roman"/>
          <w:szCs w:val="24"/>
        </w:rPr>
        <w:t>αποδομητική</w:t>
      </w:r>
      <w:proofErr w:type="spellEnd"/>
      <w:r w:rsidRPr="00693AB8">
        <w:rPr>
          <w:rFonts w:eastAsia="Times New Roman" w:cs="Times New Roman"/>
          <w:szCs w:val="24"/>
        </w:rPr>
        <w:t xml:space="preserve"> ως προς το αρχιτεκτόνημα αυτό </w:t>
      </w:r>
      <w:r>
        <w:rPr>
          <w:rFonts w:eastAsia="Times New Roman" w:cs="Times New Roman"/>
          <w:szCs w:val="24"/>
        </w:rPr>
        <w:t>κατάθεση του συναδέλφου της Νέας Δημοκρατίας κ.</w:t>
      </w:r>
      <w:r w:rsidRPr="00693AB8">
        <w:rPr>
          <w:rFonts w:eastAsia="Times New Roman" w:cs="Times New Roman"/>
          <w:szCs w:val="24"/>
        </w:rPr>
        <w:t xml:space="preserve"> Κυριαζίδη</w:t>
      </w:r>
      <w:r>
        <w:rPr>
          <w:rFonts w:eastAsia="Times New Roman" w:cs="Times New Roman"/>
          <w:szCs w:val="24"/>
        </w:rPr>
        <w:t>.</w:t>
      </w:r>
      <w:r w:rsidRPr="00693AB8">
        <w:rPr>
          <w:rFonts w:eastAsia="Times New Roman" w:cs="Times New Roman"/>
          <w:szCs w:val="24"/>
        </w:rPr>
        <w:t xml:space="preserve"> </w:t>
      </w:r>
    </w:p>
    <w:p w14:paraId="2E247961" w14:textId="77777777" w:rsidR="00ED3BF8" w:rsidRDefault="009F432D">
      <w:pPr>
        <w:tabs>
          <w:tab w:val="left" w:pos="6168"/>
        </w:tabs>
        <w:spacing w:after="0" w:line="600" w:lineRule="auto"/>
        <w:ind w:firstLine="720"/>
        <w:jc w:val="both"/>
        <w:rPr>
          <w:rFonts w:eastAsia="Times New Roman" w:cs="Times New Roman"/>
          <w:szCs w:val="24"/>
        </w:rPr>
      </w:pPr>
      <w:r w:rsidRPr="00693AB8">
        <w:rPr>
          <w:rFonts w:eastAsia="Times New Roman" w:cs="Times New Roman"/>
          <w:szCs w:val="24"/>
        </w:rPr>
        <w:t>Δεν θέλω να καταχραστώ το</w:t>
      </w:r>
      <w:r>
        <w:rPr>
          <w:rFonts w:eastAsia="Times New Roman" w:cs="Times New Roman"/>
          <w:szCs w:val="24"/>
        </w:rPr>
        <w:t>ν</w:t>
      </w:r>
      <w:r w:rsidRPr="00693AB8">
        <w:rPr>
          <w:rFonts w:eastAsia="Times New Roman" w:cs="Times New Roman"/>
          <w:szCs w:val="24"/>
        </w:rPr>
        <w:t xml:space="preserve"> χρόν</w:t>
      </w:r>
      <w:r w:rsidRPr="00693AB8">
        <w:rPr>
          <w:rFonts w:eastAsia="Times New Roman" w:cs="Times New Roman"/>
          <w:szCs w:val="24"/>
        </w:rPr>
        <w:t>ο</w:t>
      </w:r>
      <w:r>
        <w:rPr>
          <w:rFonts w:eastAsia="Times New Roman" w:cs="Times New Roman"/>
          <w:szCs w:val="24"/>
        </w:rPr>
        <w:t xml:space="preserve">, διότι </w:t>
      </w:r>
      <w:r w:rsidRPr="00693AB8">
        <w:rPr>
          <w:rFonts w:eastAsia="Times New Roman" w:cs="Times New Roman"/>
          <w:szCs w:val="24"/>
        </w:rPr>
        <w:t>νομίζω ο συνάδελφός μου</w:t>
      </w:r>
      <w:r>
        <w:rPr>
          <w:rFonts w:eastAsia="Times New Roman" w:cs="Times New Roman"/>
          <w:szCs w:val="24"/>
        </w:rPr>
        <w:t>,</w:t>
      </w:r>
      <w:r w:rsidRPr="00693AB8">
        <w:rPr>
          <w:rFonts w:eastAsia="Times New Roman" w:cs="Times New Roman"/>
          <w:szCs w:val="24"/>
        </w:rPr>
        <w:t xml:space="preserve"> ο συντοπίτης μου ήταν εξαιρετικά αναλυτικός στο να χαρτογραφήσει αυτή την καινούργια πραγματικότητ</w:t>
      </w:r>
      <w:r>
        <w:rPr>
          <w:rFonts w:eastAsia="Times New Roman" w:cs="Times New Roman"/>
          <w:szCs w:val="24"/>
        </w:rPr>
        <w:t>α που δημιουργήθηκε μέσα από τη</w:t>
      </w:r>
      <w:r w:rsidRPr="00693AB8">
        <w:rPr>
          <w:rFonts w:eastAsia="Times New Roman" w:cs="Times New Roman"/>
          <w:szCs w:val="24"/>
        </w:rPr>
        <w:t xml:space="preserve"> συνέργεια του Διεθνούς </w:t>
      </w:r>
      <w:r>
        <w:rPr>
          <w:rFonts w:eastAsia="Times New Roman" w:cs="Times New Roman"/>
          <w:szCs w:val="24"/>
        </w:rPr>
        <w:t xml:space="preserve">Πανεπιστημίου με τα τρία ΤΕΙ. </w:t>
      </w:r>
    </w:p>
    <w:p w14:paraId="2E247962" w14:textId="77777777" w:rsidR="00ED3BF8" w:rsidRDefault="009F432D">
      <w:pPr>
        <w:tabs>
          <w:tab w:val="left" w:pos="6168"/>
        </w:tabs>
        <w:spacing w:after="0" w:line="600" w:lineRule="auto"/>
        <w:ind w:firstLine="720"/>
        <w:jc w:val="both"/>
        <w:rPr>
          <w:rFonts w:eastAsia="Times New Roman" w:cs="Times New Roman"/>
          <w:szCs w:val="24"/>
        </w:rPr>
      </w:pPr>
      <w:r w:rsidRPr="00693AB8">
        <w:rPr>
          <w:rFonts w:eastAsia="Times New Roman" w:cs="Times New Roman"/>
          <w:szCs w:val="24"/>
        </w:rPr>
        <w:t>Με λίγα λόγια</w:t>
      </w:r>
      <w:r>
        <w:rPr>
          <w:rFonts w:eastAsia="Times New Roman" w:cs="Times New Roman"/>
          <w:szCs w:val="24"/>
        </w:rPr>
        <w:t>,</w:t>
      </w:r>
      <w:r w:rsidRPr="00693AB8">
        <w:rPr>
          <w:rFonts w:eastAsia="Times New Roman" w:cs="Times New Roman"/>
          <w:szCs w:val="24"/>
        </w:rPr>
        <w:t xml:space="preserve"> κύριοι συνάδελφοι</w:t>
      </w:r>
      <w:r>
        <w:rPr>
          <w:rFonts w:eastAsia="Times New Roman" w:cs="Times New Roman"/>
          <w:szCs w:val="24"/>
        </w:rPr>
        <w:t>,</w:t>
      </w:r>
      <w:r w:rsidRPr="00693AB8">
        <w:rPr>
          <w:rFonts w:eastAsia="Times New Roman" w:cs="Times New Roman"/>
          <w:szCs w:val="24"/>
        </w:rPr>
        <w:t xml:space="preserve"> όπως έχω πει ξανά</w:t>
      </w:r>
      <w:r>
        <w:rPr>
          <w:rFonts w:eastAsia="Times New Roman" w:cs="Times New Roman"/>
          <w:szCs w:val="24"/>
        </w:rPr>
        <w:t xml:space="preserve">, αν ο πραγματικός ρόλος του πανεπιστημίου είναι </w:t>
      </w:r>
      <w:r w:rsidRPr="00693AB8">
        <w:rPr>
          <w:rFonts w:eastAsia="Times New Roman" w:cs="Times New Roman"/>
          <w:szCs w:val="24"/>
        </w:rPr>
        <w:t>να</w:t>
      </w:r>
      <w:r>
        <w:rPr>
          <w:rFonts w:eastAsia="Times New Roman" w:cs="Times New Roman"/>
          <w:szCs w:val="24"/>
        </w:rPr>
        <w:t xml:space="preserve"> </w:t>
      </w:r>
      <w:r w:rsidRPr="00693AB8">
        <w:rPr>
          <w:rFonts w:eastAsia="Times New Roman" w:cs="Times New Roman"/>
          <w:szCs w:val="24"/>
        </w:rPr>
        <w:t>μορφώνει με την πραγματική έννοια</w:t>
      </w:r>
      <w:r>
        <w:rPr>
          <w:rFonts w:eastAsia="Times New Roman" w:cs="Times New Roman"/>
          <w:szCs w:val="24"/>
        </w:rPr>
        <w:t>,</w:t>
      </w:r>
      <w:r w:rsidRPr="00693AB8">
        <w:rPr>
          <w:rFonts w:eastAsia="Times New Roman" w:cs="Times New Roman"/>
          <w:szCs w:val="24"/>
        </w:rPr>
        <w:t xml:space="preserve"> να συμβάλλει στην καινοτομία και να κάνει πλουσιότερη τη </w:t>
      </w:r>
      <w:r>
        <w:rPr>
          <w:rFonts w:eastAsia="Times New Roman" w:cs="Times New Roman"/>
          <w:szCs w:val="24"/>
        </w:rPr>
        <w:t>δ</w:t>
      </w:r>
      <w:r w:rsidRPr="00693AB8">
        <w:rPr>
          <w:rFonts w:eastAsia="Times New Roman" w:cs="Times New Roman"/>
          <w:szCs w:val="24"/>
        </w:rPr>
        <w:t xml:space="preserve">ημοκρατία </w:t>
      </w:r>
      <w:r>
        <w:rPr>
          <w:rFonts w:eastAsia="Times New Roman" w:cs="Times New Roman"/>
          <w:szCs w:val="24"/>
        </w:rPr>
        <w:t>μας,</w:t>
      </w:r>
      <w:r w:rsidRPr="00693AB8">
        <w:rPr>
          <w:rFonts w:eastAsia="Times New Roman" w:cs="Times New Roman"/>
          <w:szCs w:val="24"/>
        </w:rPr>
        <w:t xml:space="preserve"> τότε το νέο οικοδόμημα του Υπουργείου Παιδείας βρίσκεται προς τη σωστή κατεύθυ</w:t>
      </w:r>
      <w:r w:rsidRPr="00693AB8">
        <w:rPr>
          <w:rFonts w:eastAsia="Times New Roman" w:cs="Times New Roman"/>
          <w:szCs w:val="24"/>
        </w:rPr>
        <w:t>νση</w:t>
      </w:r>
      <w:r>
        <w:rPr>
          <w:rFonts w:eastAsia="Times New Roman" w:cs="Times New Roman"/>
          <w:szCs w:val="24"/>
        </w:rPr>
        <w:t>,</w:t>
      </w:r>
      <w:r w:rsidRPr="00693AB8">
        <w:rPr>
          <w:rFonts w:eastAsia="Times New Roman" w:cs="Times New Roman"/>
          <w:szCs w:val="24"/>
        </w:rPr>
        <w:t xml:space="preserve"> ώστε να επιτυγχάνει τους στόχους</w:t>
      </w:r>
      <w:r>
        <w:rPr>
          <w:rFonts w:eastAsia="Times New Roman" w:cs="Times New Roman"/>
          <w:szCs w:val="24"/>
        </w:rPr>
        <w:t xml:space="preserve"> του.</w:t>
      </w:r>
    </w:p>
    <w:p w14:paraId="2E247963" w14:textId="77777777" w:rsidR="00ED3BF8" w:rsidRDefault="009F432D">
      <w:pPr>
        <w:tabs>
          <w:tab w:val="left" w:pos="6168"/>
        </w:tabs>
        <w:spacing w:after="0" w:line="600" w:lineRule="auto"/>
        <w:ind w:firstLine="720"/>
        <w:jc w:val="both"/>
        <w:rPr>
          <w:rFonts w:eastAsia="Times New Roman" w:cs="Times New Roman"/>
          <w:szCs w:val="24"/>
        </w:rPr>
      </w:pPr>
      <w:r w:rsidRPr="00693AB8">
        <w:rPr>
          <w:rFonts w:eastAsia="Times New Roman" w:cs="Times New Roman"/>
          <w:szCs w:val="24"/>
        </w:rPr>
        <w:t>Κυρίες και κύριοι συνάδελφοι</w:t>
      </w:r>
      <w:r>
        <w:rPr>
          <w:rFonts w:eastAsia="Times New Roman" w:cs="Times New Roman"/>
          <w:szCs w:val="24"/>
        </w:rPr>
        <w:t>,</w:t>
      </w:r>
      <w:r w:rsidRPr="00693AB8">
        <w:rPr>
          <w:rFonts w:eastAsia="Times New Roman" w:cs="Times New Roman"/>
          <w:szCs w:val="24"/>
        </w:rPr>
        <w:t xml:space="preserve"> κλείνω λέγοντας ότι μου προξένησαν κατάπληξη οι αντιδράσεις της </w:t>
      </w:r>
      <w:r>
        <w:rPr>
          <w:rFonts w:eastAsia="Times New Roman" w:cs="Times New Roman"/>
          <w:szCs w:val="24"/>
        </w:rPr>
        <w:t>Αντιπολίτευσης, ό</w:t>
      </w:r>
      <w:r w:rsidRPr="00693AB8">
        <w:rPr>
          <w:rFonts w:eastAsia="Times New Roman" w:cs="Times New Roman"/>
          <w:szCs w:val="24"/>
        </w:rPr>
        <w:t xml:space="preserve">σον αφορά τις επιχειρούμενες αλλαγές για την </w:t>
      </w:r>
      <w:r>
        <w:rPr>
          <w:rFonts w:eastAsia="Times New Roman" w:cs="Times New Roman"/>
          <w:szCs w:val="24"/>
        </w:rPr>
        <w:t>Γ΄</w:t>
      </w:r>
      <w:r w:rsidRPr="00693AB8">
        <w:rPr>
          <w:rFonts w:eastAsia="Times New Roman" w:cs="Times New Roman"/>
          <w:szCs w:val="24"/>
        </w:rPr>
        <w:t xml:space="preserve"> τάξη του </w:t>
      </w:r>
      <w:r>
        <w:rPr>
          <w:rFonts w:eastAsia="Times New Roman" w:cs="Times New Roman"/>
          <w:szCs w:val="24"/>
        </w:rPr>
        <w:t>γ</w:t>
      </w:r>
      <w:r w:rsidRPr="00693AB8">
        <w:rPr>
          <w:rFonts w:eastAsia="Times New Roman" w:cs="Times New Roman"/>
          <w:szCs w:val="24"/>
        </w:rPr>
        <w:t xml:space="preserve">ενικού </w:t>
      </w:r>
      <w:r>
        <w:rPr>
          <w:rFonts w:eastAsia="Times New Roman" w:cs="Times New Roman"/>
          <w:szCs w:val="24"/>
        </w:rPr>
        <w:t>λ</w:t>
      </w:r>
      <w:r w:rsidRPr="00693AB8">
        <w:rPr>
          <w:rFonts w:eastAsia="Times New Roman" w:cs="Times New Roman"/>
          <w:szCs w:val="24"/>
        </w:rPr>
        <w:t>υκείου</w:t>
      </w:r>
      <w:r>
        <w:rPr>
          <w:rFonts w:eastAsia="Times New Roman" w:cs="Times New Roman"/>
          <w:szCs w:val="24"/>
        </w:rPr>
        <w:t>.</w:t>
      </w:r>
      <w:r w:rsidRPr="00693AB8">
        <w:rPr>
          <w:rFonts w:eastAsia="Times New Roman" w:cs="Times New Roman"/>
          <w:szCs w:val="24"/>
        </w:rPr>
        <w:t xml:space="preserve"> Στην </w:t>
      </w:r>
      <w:r>
        <w:rPr>
          <w:rFonts w:eastAsia="Times New Roman" w:cs="Times New Roman"/>
          <w:szCs w:val="24"/>
        </w:rPr>
        <w:t>ε</w:t>
      </w:r>
      <w:r w:rsidRPr="00693AB8">
        <w:rPr>
          <w:rFonts w:eastAsia="Times New Roman" w:cs="Times New Roman"/>
          <w:szCs w:val="24"/>
        </w:rPr>
        <w:t xml:space="preserve">πιτροπή ακούστηκε από </w:t>
      </w:r>
      <w:r w:rsidRPr="00693AB8">
        <w:rPr>
          <w:rFonts w:eastAsia="Times New Roman" w:cs="Times New Roman"/>
          <w:szCs w:val="24"/>
        </w:rPr>
        <w:t xml:space="preserve">τους συναδέλφους της Νέας Δημοκρατίας και του </w:t>
      </w:r>
      <w:r>
        <w:rPr>
          <w:rFonts w:eastAsia="Times New Roman" w:cs="Times New Roman"/>
          <w:szCs w:val="24"/>
        </w:rPr>
        <w:t>Κινήματος Αλλαγής ένα ρ</w:t>
      </w:r>
      <w:r w:rsidRPr="00693AB8">
        <w:rPr>
          <w:rFonts w:eastAsia="Times New Roman" w:cs="Times New Roman"/>
          <w:szCs w:val="24"/>
        </w:rPr>
        <w:t xml:space="preserve">έκβιεμ </w:t>
      </w:r>
      <w:r w:rsidRPr="00693AB8">
        <w:rPr>
          <w:rFonts w:eastAsia="Times New Roman" w:cs="Times New Roman"/>
          <w:szCs w:val="24"/>
        </w:rPr>
        <w:lastRenderedPageBreak/>
        <w:t>για τον απολεσθέντα παράδεισο της γενικής παιδείας</w:t>
      </w:r>
      <w:r>
        <w:rPr>
          <w:rFonts w:eastAsia="Times New Roman" w:cs="Times New Roman"/>
          <w:szCs w:val="24"/>
        </w:rPr>
        <w:t>. Πού ζουν άραγε οι</w:t>
      </w:r>
      <w:r w:rsidRPr="00693AB8">
        <w:rPr>
          <w:rFonts w:eastAsia="Times New Roman" w:cs="Times New Roman"/>
          <w:szCs w:val="24"/>
        </w:rPr>
        <w:t xml:space="preserve"> θιασώτες ενός συστήματος πο</w:t>
      </w:r>
      <w:r>
        <w:rPr>
          <w:rFonts w:eastAsia="Times New Roman" w:cs="Times New Roman"/>
          <w:szCs w:val="24"/>
        </w:rPr>
        <w:t>υ από δεκαετίες έπνεε τα λοίσθιά</w:t>
      </w:r>
      <w:r w:rsidRPr="00693AB8">
        <w:rPr>
          <w:rFonts w:eastAsia="Times New Roman" w:cs="Times New Roman"/>
          <w:szCs w:val="24"/>
        </w:rPr>
        <w:t xml:space="preserve"> του</w:t>
      </w:r>
      <w:r>
        <w:rPr>
          <w:rFonts w:eastAsia="Times New Roman" w:cs="Times New Roman"/>
          <w:szCs w:val="24"/>
        </w:rPr>
        <w:t>;</w:t>
      </w:r>
      <w:r w:rsidRPr="00693AB8">
        <w:rPr>
          <w:rFonts w:eastAsia="Times New Roman" w:cs="Times New Roman"/>
          <w:szCs w:val="24"/>
        </w:rPr>
        <w:t xml:space="preserve"> </w:t>
      </w:r>
    </w:p>
    <w:p w14:paraId="2E247964" w14:textId="77777777" w:rsidR="00ED3BF8" w:rsidRDefault="009F432D">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Γ΄</w:t>
      </w:r>
      <w:r>
        <w:rPr>
          <w:rFonts w:eastAsia="Times New Roman" w:cs="Times New Roman"/>
          <w:szCs w:val="24"/>
        </w:rPr>
        <w:t xml:space="preserve"> λυκείου </w:t>
      </w:r>
      <w:r w:rsidRPr="00693AB8">
        <w:rPr>
          <w:rFonts w:eastAsia="Times New Roman" w:cs="Times New Roman"/>
          <w:szCs w:val="24"/>
        </w:rPr>
        <w:t xml:space="preserve">είχε μετατραπεί σε μία τάξη </w:t>
      </w:r>
      <w:r>
        <w:rPr>
          <w:rFonts w:eastAsia="Times New Roman" w:cs="Times New Roman"/>
          <w:szCs w:val="24"/>
        </w:rPr>
        <w:t>-«</w:t>
      </w:r>
      <w:r w:rsidRPr="00693AB8">
        <w:rPr>
          <w:rFonts w:eastAsia="Times New Roman" w:cs="Times New Roman"/>
          <w:szCs w:val="24"/>
        </w:rPr>
        <w:t>φ</w:t>
      </w:r>
      <w:r w:rsidRPr="00693AB8">
        <w:rPr>
          <w:rFonts w:eastAsia="Times New Roman" w:cs="Times New Roman"/>
          <w:szCs w:val="24"/>
        </w:rPr>
        <w:t>άντασμα</w:t>
      </w:r>
      <w:r>
        <w:rPr>
          <w:rFonts w:eastAsia="Times New Roman" w:cs="Times New Roman"/>
          <w:szCs w:val="24"/>
        </w:rPr>
        <w:t>»,</w:t>
      </w:r>
      <w:r w:rsidRPr="00693AB8">
        <w:rPr>
          <w:rFonts w:eastAsia="Times New Roman" w:cs="Times New Roman"/>
          <w:szCs w:val="24"/>
        </w:rPr>
        <w:t xml:space="preserve"> όπου οι μαθητές ήταν έξω από τις αίθουσες και οι διδάσκοντες τον περισσότερο χρόνο </w:t>
      </w:r>
      <w:r>
        <w:rPr>
          <w:rFonts w:eastAsia="Times New Roman" w:cs="Times New Roman"/>
          <w:szCs w:val="24"/>
        </w:rPr>
        <w:t>«</w:t>
      </w:r>
      <w:r w:rsidRPr="00693AB8">
        <w:rPr>
          <w:rFonts w:eastAsia="Times New Roman" w:cs="Times New Roman"/>
          <w:szCs w:val="24"/>
        </w:rPr>
        <w:t>δίδασκαν</w:t>
      </w:r>
      <w:r>
        <w:rPr>
          <w:rFonts w:eastAsia="Times New Roman" w:cs="Times New Roman"/>
          <w:szCs w:val="24"/>
        </w:rPr>
        <w:t>»</w:t>
      </w:r>
      <w:r w:rsidRPr="00693AB8">
        <w:rPr>
          <w:rFonts w:eastAsia="Times New Roman" w:cs="Times New Roman"/>
          <w:szCs w:val="24"/>
        </w:rPr>
        <w:t xml:space="preserve"> με φωνή </w:t>
      </w:r>
      <w:proofErr w:type="spellStart"/>
      <w:r w:rsidRPr="00693AB8">
        <w:rPr>
          <w:rFonts w:eastAsia="Times New Roman" w:cs="Times New Roman"/>
          <w:szCs w:val="24"/>
        </w:rPr>
        <w:t>βο</w:t>
      </w:r>
      <w:r>
        <w:rPr>
          <w:rFonts w:eastAsia="Times New Roman" w:cs="Times New Roman"/>
          <w:szCs w:val="24"/>
        </w:rPr>
        <w:t>ώντων</w:t>
      </w:r>
      <w:proofErr w:type="spellEnd"/>
      <w:r w:rsidRPr="00693AB8">
        <w:rPr>
          <w:rFonts w:eastAsia="Times New Roman" w:cs="Times New Roman"/>
          <w:szCs w:val="24"/>
        </w:rPr>
        <w:t xml:space="preserve"> εν τη </w:t>
      </w:r>
      <w:proofErr w:type="spellStart"/>
      <w:r w:rsidRPr="00693AB8">
        <w:rPr>
          <w:rFonts w:eastAsia="Times New Roman" w:cs="Times New Roman"/>
          <w:szCs w:val="24"/>
        </w:rPr>
        <w:t>ερήμω</w:t>
      </w:r>
      <w:proofErr w:type="spellEnd"/>
      <w:r>
        <w:rPr>
          <w:rFonts w:eastAsia="Times New Roman" w:cs="Times New Roman"/>
          <w:szCs w:val="24"/>
        </w:rPr>
        <w:t>.</w:t>
      </w:r>
    </w:p>
    <w:p w14:paraId="2E247965" w14:textId="77777777" w:rsidR="00ED3BF8" w:rsidRDefault="009F432D">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Κύριε Εμμανουηλίδη, παρακαλώ, ολοκληρώστε. </w:t>
      </w:r>
    </w:p>
    <w:p w14:paraId="2E247966" w14:textId="77777777" w:rsidR="00ED3BF8" w:rsidRDefault="009F432D">
      <w:pPr>
        <w:spacing w:after="0"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Θα χρειαστώ μισό λεπ</w:t>
      </w:r>
      <w:r>
        <w:rPr>
          <w:rFonts w:eastAsia="Times New Roman" w:cs="Times New Roman"/>
          <w:szCs w:val="24"/>
        </w:rPr>
        <w:t xml:space="preserve">τό για να κλείσω, κύριε Πρόεδρε. </w:t>
      </w:r>
    </w:p>
    <w:p w14:paraId="2E247967" w14:textId="77777777" w:rsidR="00ED3BF8" w:rsidRDefault="009F432D">
      <w:pPr>
        <w:spacing w:after="0" w:line="600" w:lineRule="auto"/>
        <w:ind w:firstLine="720"/>
        <w:jc w:val="both"/>
        <w:rPr>
          <w:rFonts w:eastAsia="Times New Roman" w:cs="Times New Roman"/>
          <w:szCs w:val="24"/>
        </w:rPr>
      </w:pPr>
      <w:r w:rsidRPr="00693AB8">
        <w:rPr>
          <w:rFonts w:eastAsia="Times New Roman" w:cs="Times New Roman"/>
          <w:szCs w:val="24"/>
        </w:rPr>
        <w:t>Αυτή</w:t>
      </w:r>
      <w:r>
        <w:rPr>
          <w:rFonts w:eastAsia="Times New Roman" w:cs="Times New Roman"/>
          <w:szCs w:val="24"/>
        </w:rPr>
        <w:t>ν</w:t>
      </w:r>
      <w:r w:rsidRPr="00693AB8">
        <w:rPr>
          <w:rFonts w:eastAsia="Times New Roman" w:cs="Times New Roman"/>
          <w:szCs w:val="24"/>
        </w:rPr>
        <w:t xml:space="preserve"> την εκπαιδευτική νοσηρότητα έρχεται να θεραπεύσει το νομοσχέδιο</w:t>
      </w:r>
      <w:r>
        <w:rPr>
          <w:rFonts w:eastAsia="Times New Roman" w:cs="Times New Roman"/>
          <w:szCs w:val="24"/>
        </w:rPr>
        <w:t>,</w:t>
      </w:r>
      <w:r w:rsidRPr="00693AB8">
        <w:rPr>
          <w:rFonts w:eastAsia="Times New Roman" w:cs="Times New Roman"/>
          <w:szCs w:val="24"/>
        </w:rPr>
        <w:t xml:space="preserve"> καθώς κατοχυρώνει </w:t>
      </w:r>
      <w:r>
        <w:rPr>
          <w:rFonts w:eastAsia="Times New Roman" w:cs="Times New Roman"/>
          <w:szCs w:val="24"/>
        </w:rPr>
        <w:t xml:space="preserve">τη γενική παιδεία μέχρι και τη </w:t>
      </w:r>
      <w:r>
        <w:rPr>
          <w:rFonts w:eastAsia="Times New Roman" w:cs="Times New Roman"/>
          <w:szCs w:val="24"/>
        </w:rPr>
        <w:t>Β΄</w:t>
      </w:r>
      <w:r w:rsidRPr="00693AB8">
        <w:rPr>
          <w:rFonts w:eastAsia="Times New Roman" w:cs="Times New Roman"/>
          <w:szCs w:val="24"/>
        </w:rPr>
        <w:t xml:space="preserve"> </w:t>
      </w:r>
      <w:r>
        <w:rPr>
          <w:rFonts w:eastAsia="Times New Roman" w:cs="Times New Roman"/>
          <w:szCs w:val="24"/>
        </w:rPr>
        <w:t>λ</w:t>
      </w:r>
      <w:r w:rsidRPr="00693AB8">
        <w:rPr>
          <w:rFonts w:eastAsia="Times New Roman" w:cs="Times New Roman"/>
          <w:szCs w:val="24"/>
        </w:rPr>
        <w:t>υκείου</w:t>
      </w:r>
      <w:r>
        <w:rPr>
          <w:rFonts w:eastAsia="Times New Roman" w:cs="Times New Roman"/>
          <w:szCs w:val="24"/>
        </w:rPr>
        <w:t>,</w:t>
      </w:r>
      <w:r w:rsidRPr="00693AB8">
        <w:rPr>
          <w:rFonts w:eastAsia="Times New Roman" w:cs="Times New Roman"/>
          <w:szCs w:val="24"/>
        </w:rPr>
        <w:t xml:space="preserve"> ενώ στην τρίτη τάξη ο εκπαιδευτικός θα έχει στη διάθεσή του περισσότερο χρόνο για ουσιαστική υποστήριξη των μαθητών και για πραγματική μόρφωση</w:t>
      </w:r>
      <w:r>
        <w:rPr>
          <w:rFonts w:eastAsia="Times New Roman" w:cs="Times New Roman"/>
          <w:szCs w:val="24"/>
        </w:rPr>
        <w:t>.</w:t>
      </w:r>
      <w:r w:rsidRPr="00693AB8">
        <w:rPr>
          <w:rFonts w:eastAsia="Times New Roman" w:cs="Times New Roman"/>
          <w:szCs w:val="24"/>
        </w:rPr>
        <w:t xml:space="preserve"> Αυτό αυτονόητα περιορίζει την ανάγκη καταφυγής </w:t>
      </w:r>
      <w:r>
        <w:rPr>
          <w:rFonts w:eastAsia="Times New Roman" w:cs="Times New Roman"/>
          <w:szCs w:val="24"/>
        </w:rPr>
        <w:t>σ</w:t>
      </w:r>
      <w:r w:rsidRPr="00693AB8">
        <w:rPr>
          <w:rFonts w:eastAsia="Times New Roman" w:cs="Times New Roman"/>
          <w:szCs w:val="24"/>
        </w:rPr>
        <w:t>τα φροντιστήρια</w:t>
      </w:r>
      <w:r>
        <w:rPr>
          <w:rFonts w:eastAsia="Times New Roman" w:cs="Times New Roman"/>
          <w:szCs w:val="24"/>
        </w:rPr>
        <w:t>, στοιχείο ά</w:t>
      </w:r>
      <w:r w:rsidRPr="00693AB8">
        <w:rPr>
          <w:rFonts w:eastAsia="Times New Roman" w:cs="Times New Roman"/>
          <w:szCs w:val="24"/>
        </w:rPr>
        <w:t>λλωστε για το οποίο έχουμε καταγγελθ</w:t>
      </w:r>
      <w:r w:rsidRPr="00693AB8">
        <w:rPr>
          <w:rFonts w:eastAsia="Times New Roman" w:cs="Times New Roman"/>
          <w:szCs w:val="24"/>
        </w:rPr>
        <w:t>εί από τους φροντιστές</w:t>
      </w:r>
      <w:r>
        <w:rPr>
          <w:rFonts w:eastAsia="Times New Roman" w:cs="Times New Roman"/>
          <w:szCs w:val="24"/>
        </w:rPr>
        <w:t>.</w:t>
      </w:r>
    </w:p>
    <w:p w14:paraId="2E247968" w14:textId="77777777" w:rsidR="00ED3BF8" w:rsidRDefault="009F43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Pr="00693AB8">
        <w:rPr>
          <w:rFonts w:eastAsia="Times New Roman" w:cs="Times New Roman"/>
          <w:szCs w:val="24"/>
        </w:rPr>
        <w:t xml:space="preserve">με το προς ψήφιση νομοσχέδιο η </w:t>
      </w:r>
      <w:r>
        <w:rPr>
          <w:rFonts w:eastAsia="Times New Roman" w:cs="Times New Roman"/>
          <w:szCs w:val="24"/>
        </w:rPr>
        <w:t>Κυβέρνησή</w:t>
      </w:r>
      <w:r w:rsidRPr="00693AB8">
        <w:rPr>
          <w:rFonts w:eastAsia="Times New Roman" w:cs="Times New Roman"/>
          <w:szCs w:val="24"/>
        </w:rPr>
        <w:t xml:space="preserve"> μας καταθέτει στην κοινωνία την πολιτική και κοινωνική της βούληση να δημιουργήσει ένα εκπαιδευτικό σύστημα απαλλαγμένο από τις καταστροφικές επιλογές της Νέας Δ</w:t>
      </w:r>
      <w:r w:rsidRPr="00693AB8">
        <w:rPr>
          <w:rFonts w:eastAsia="Times New Roman" w:cs="Times New Roman"/>
          <w:szCs w:val="24"/>
        </w:rPr>
        <w:t>ημοκρατίας που ήθελε την εκπαίδευση ως τον πρ</w:t>
      </w:r>
      <w:r>
        <w:rPr>
          <w:rFonts w:eastAsia="Times New Roman" w:cs="Times New Roman"/>
          <w:szCs w:val="24"/>
        </w:rPr>
        <w:t>ονομιακό χώρο μιας οικονομικής ε</w:t>
      </w:r>
      <w:r w:rsidRPr="00693AB8">
        <w:rPr>
          <w:rFonts w:eastAsia="Times New Roman" w:cs="Times New Roman"/>
          <w:szCs w:val="24"/>
        </w:rPr>
        <w:t>λίτ</w:t>
      </w:r>
      <w:r>
        <w:rPr>
          <w:rFonts w:eastAsia="Times New Roman" w:cs="Times New Roman"/>
          <w:szCs w:val="24"/>
        </w:rPr>
        <w:t xml:space="preserve">. Εξ </w:t>
      </w:r>
      <w:r w:rsidRPr="00693AB8">
        <w:rPr>
          <w:rFonts w:eastAsia="Times New Roman" w:cs="Times New Roman"/>
          <w:szCs w:val="24"/>
        </w:rPr>
        <w:t xml:space="preserve">ου και το τυφλό αντιπολιτευτικό της </w:t>
      </w:r>
      <w:r>
        <w:rPr>
          <w:rFonts w:eastAsia="Times New Roman" w:cs="Times New Roman"/>
          <w:szCs w:val="24"/>
        </w:rPr>
        <w:t xml:space="preserve">μένος. </w:t>
      </w:r>
    </w:p>
    <w:p w14:paraId="2E247969" w14:textId="77777777" w:rsidR="00ED3BF8" w:rsidRDefault="009F432D">
      <w:pPr>
        <w:spacing w:after="0" w:line="600" w:lineRule="auto"/>
        <w:ind w:firstLine="720"/>
        <w:jc w:val="both"/>
        <w:rPr>
          <w:rFonts w:eastAsia="Times New Roman" w:cs="Times New Roman"/>
          <w:szCs w:val="24"/>
        </w:rPr>
      </w:pPr>
      <w:r w:rsidRPr="00693AB8">
        <w:rPr>
          <w:rFonts w:eastAsia="Times New Roman" w:cs="Times New Roman"/>
          <w:szCs w:val="24"/>
        </w:rPr>
        <w:t xml:space="preserve">Όμως ήρθαμε για να μείνουμε για να επουλώσουμε τις κοινωνικές πληγές </w:t>
      </w:r>
      <w:r>
        <w:rPr>
          <w:rFonts w:eastAsia="Times New Roman" w:cs="Times New Roman"/>
          <w:szCs w:val="24"/>
        </w:rPr>
        <w:t>που για δεκαετίες δημιούργησαν ο</w:t>
      </w:r>
      <w:r w:rsidRPr="00693AB8">
        <w:rPr>
          <w:rFonts w:eastAsia="Times New Roman" w:cs="Times New Roman"/>
          <w:szCs w:val="24"/>
        </w:rPr>
        <w:t>ι πολιτικές του νεοφιλελευ</w:t>
      </w:r>
      <w:r w:rsidRPr="00693AB8">
        <w:rPr>
          <w:rFonts w:eastAsia="Times New Roman" w:cs="Times New Roman"/>
          <w:szCs w:val="24"/>
        </w:rPr>
        <w:t>θερισμού</w:t>
      </w:r>
      <w:r>
        <w:rPr>
          <w:rFonts w:eastAsia="Times New Roman" w:cs="Times New Roman"/>
          <w:szCs w:val="24"/>
        </w:rPr>
        <w:t>.</w:t>
      </w:r>
    </w:p>
    <w:p w14:paraId="2E24796A" w14:textId="77777777" w:rsidR="00ED3BF8" w:rsidRDefault="009F432D">
      <w:pPr>
        <w:spacing w:after="0" w:line="600" w:lineRule="auto"/>
        <w:ind w:firstLine="720"/>
        <w:jc w:val="both"/>
        <w:rPr>
          <w:rFonts w:eastAsia="Times New Roman" w:cs="Times New Roman"/>
          <w:szCs w:val="24"/>
        </w:rPr>
      </w:pPr>
      <w:r w:rsidRPr="00693AB8">
        <w:rPr>
          <w:rFonts w:eastAsia="Times New Roman" w:cs="Times New Roman"/>
          <w:szCs w:val="24"/>
        </w:rPr>
        <w:t>Σας ευχαριστώ</w:t>
      </w:r>
      <w:r>
        <w:rPr>
          <w:rFonts w:eastAsia="Times New Roman" w:cs="Times New Roman"/>
          <w:szCs w:val="24"/>
        </w:rPr>
        <w:t>.</w:t>
      </w:r>
    </w:p>
    <w:p w14:paraId="2E24796B" w14:textId="77777777" w:rsidR="00ED3BF8" w:rsidRDefault="009F432D">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sidRPr="00004C07">
        <w:rPr>
          <w:rFonts w:eastAsia="Times New Roman" w:cs="Times New Roman"/>
          <w:szCs w:val="24"/>
        </w:rPr>
        <w:t>Κ</w:t>
      </w:r>
      <w:r>
        <w:rPr>
          <w:rFonts w:eastAsia="Times New Roman" w:cs="Times New Roman"/>
          <w:szCs w:val="24"/>
        </w:rPr>
        <w:t>υρίες και κ</w:t>
      </w:r>
      <w:r w:rsidRPr="00004C07">
        <w:rPr>
          <w:rFonts w:eastAsia="Times New Roman" w:cs="Times New Roman"/>
          <w:szCs w:val="24"/>
        </w:rPr>
        <w:t>ύριοι συνάδελφοι, δέχεστε στο σημείο αυτό να λύσουμε τη συνεδρίαση;</w:t>
      </w:r>
    </w:p>
    <w:p w14:paraId="2E24796C" w14:textId="77777777" w:rsidR="00ED3BF8" w:rsidRDefault="009F432D">
      <w:pPr>
        <w:spacing w:after="0" w:line="600" w:lineRule="auto"/>
        <w:ind w:firstLine="72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2E24796D" w14:textId="77777777" w:rsidR="00ED3BF8" w:rsidRDefault="009F432D">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sidRPr="00004C07">
        <w:rPr>
          <w:rFonts w:eastAsia="Times New Roman" w:cs="Times New Roman"/>
          <w:szCs w:val="24"/>
        </w:rPr>
        <w:t xml:space="preserve">Με τη </w:t>
      </w:r>
      <w:r>
        <w:rPr>
          <w:rFonts w:eastAsia="Times New Roman" w:cs="Times New Roman"/>
          <w:szCs w:val="24"/>
        </w:rPr>
        <w:t>συναίνεση του Σώματος και ώρα 23.43΄</w:t>
      </w:r>
      <w:r w:rsidRPr="00004C07">
        <w:rPr>
          <w:rFonts w:eastAsia="Times New Roman" w:cs="Times New Roman"/>
          <w:szCs w:val="24"/>
        </w:rPr>
        <w:t xml:space="preserve"> </w:t>
      </w:r>
      <w:proofErr w:type="spellStart"/>
      <w:r w:rsidRPr="00004C07">
        <w:rPr>
          <w:rFonts w:eastAsia="Times New Roman" w:cs="Times New Roman"/>
          <w:szCs w:val="24"/>
        </w:rPr>
        <w:t>λύε</w:t>
      </w:r>
      <w:r w:rsidRPr="00004C07">
        <w:rPr>
          <w:rFonts w:eastAsia="Times New Roman" w:cs="Times New Roman"/>
          <w:szCs w:val="24"/>
        </w:rPr>
        <w:t>ται</w:t>
      </w:r>
      <w:proofErr w:type="spellEnd"/>
      <w:r w:rsidRPr="00004C07">
        <w:rPr>
          <w:rFonts w:eastAsia="Times New Roman" w:cs="Times New Roman"/>
          <w:szCs w:val="24"/>
        </w:rPr>
        <w:t xml:space="preserve"> η συνεδρίαση για </w:t>
      </w:r>
      <w:r>
        <w:rPr>
          <w:rFonts w:eastAsia="Times New Roman" w:cs="Times New Roman"/>
          <w:szCs w:val="24"/>
        </w:rPr>
        <w:t>αύριο, ημέρα Τρίτη 23 Απριλίου 2019 και ώρα 10.0</w:t>
      </w:r>
      <w:r w:rsidRPr="00004C07">
        <w:rPr>
          <w:rFonts w:eastAsia="Times New Roman" w:cs="Times New Roman"/>
          <w:szCs w:val="24"/>
        </w:rPr>
        <w:t>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w:t>
      </w:r>
      <w:r w:rsidRPr="00004C07">
        <w:rPr>
          <w:rFonts w:eastAsia="Times New Roman" w:cs="Times New Roman"/>
          <w:szCs w:val="24"/>
        </w:rPr>
        <w:t xml:space="preserve"> </w:t>
      </w:r>
      <w:r>
        <w:rPr>
          <w:rFonts w:eastAsia="Times New Roman" w:cs="Times New Roman"/>
          <w:szCs w:val="24"/>
        </w:rPr>
        <w:t xml:space="preserve">συνέχιση της </w:t>
      </w:r>
      <w:r>
        <w:rPr>
          <w:rFonts w:eastAsia="Times New Roman" w:cs="Times New Roman"/>
          <w:szCs w:val="24"/>
        </w:rPr>
        <w:lastRenderedPageBreak/>
        <w:t xml:space="preserve">συζήτησης και ψήφιση </w:t>
      </w:r>
      <w:r>
        <w:rPr>
          <w:rFonts w:eastAsia="Times New Roman" w:cs="Times New Roman"/>
          <w:szCs w:val="24"/>
        </w:rPr>
        <w:t xml:space="preserve">επί </w:t>
      </w:r>
      <w:r>
        <w:rPr>
          <w:rFonts w:eastAsia="Times New Roman" w:cs="Times New Roman"/>
          <w:szCs w:val="24"/>
        </w:rPr>
        <w:t>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«Συνέργειες Πανεπιστημίων και 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Ι</w:t>
      </w:r>
      <w:r>
        <w:rPr>
          <w:rFonts w:eastAsia="Times New Roman" w:cs="Times New Roman"/>
          <w:szCs w:val="24"/>
        </w:rPr>
        <w:t>.</w:t>
      </w:r>
      <w:r>
        <w:rPr>
          <w:rFonts w:eastAsia="Times New Roman" w:cs="Times New Roman"/>
          <w:szCs w:val="24"/>
        </w:rPr>
        <w:t>, πρόσβαση στην τριτοβάθμια εκπαίδευση, πειραματικά σχολεία, Γενικά Αρχεία του Κράτους και λοιπές διατάξεις».</w:t>
      </w:r>
    </w:p>
    <w:p w14:paraId="2E24796E" w14:textId="77777777" w:rsidR="00ED3BF8" w:rsidRDefault="009F432D">
      <w:pPr>
        <w:spacing w:after="0" w:line="600" w:lineRule="auto"/>
        <w:ind w:firstLine="720"/>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ΠΡΟΕΔΡΟΣ                                                        ΟΙ ΓΡΑΜΜΑΤΕΙΣ</w:t>
      </w:r>
      <w:r>
        <w:rPr>
          <w:rFonts w:eastAsia="Times New Roman" w:cs="Times New Roman"/>
          <w:szCs w:val="24"/>
        </w:rPr>
        <w:t xml:space="preserve"> </w:t>
      </w:r>
    </w:p>
    <w:sectPr w:rsidR="00ED3BF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trackRevisions/>
  <w:documentProtection w:edit="trackedChanges" w:enforcement="1" w:cryptProviderType="rsaFull" w:cryptAlgorithmClass="hash" w:cryptAlgorithmType="typeAny" w:cryptAlgorithmSid="4" w:cryptSpinCount="50000" w:hash="zHShRVISh4WCbQV0vBw4BKxJnOQ=" w:salt="I5WIOb3+2gTvqYM6xuPs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F8"/>
    <w:rsid w:val="00507A84"/>
    <w:rsid w:val="009F432D"/>
    <w:rsid w:val="00ED3B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7020"/>
  <w15:docId w15:val="{A744EAEB-992C-48D5-AF82-0631CB9A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4B2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04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ΡΙΕ´</Meeting>
    <MetadataID xmlns="641f345b-441b-4b81-9152-adc2e73ba5e1">826</MetadataID>
    <Status xmlns="641f345b-441b-4b81-9152-adc2e73ba5e1">
      <Url>https://intra.parliament.gr/praktika/Lists/Incoming_Metadata/EditForm.aspx?ID=826&amp;Source=/praktika/Recordings_Library/Forms/AllItems.aspx</Url>
      <Description>Δημοσιεύτηκε</Description>
    </Status>
    <Date xmlns="641f345b-441b-4b81-9152-adc2e73ba5e1">2019-04-21T21:00:00+00:00</Date>
    <Session xmlns="641f345b-441b-4b81-9152-adc2e73ba5e1">Δ´</Ses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72B3C6-9DF4-4E20-B712-ABAD1A4956B2}">
  <ds:schemaRefs>
    <ds:schemaRef ds:uri="http://schemas.microsoft.com/sharepoint/v3/contenttype/forms"/>
  </ds:schemaRefs>
</ds:datastoreItem>
</file>

<file path=customXml/itemProps2.xml><?xml version="1.0" encoding="utf-8"?>
<ds:datastoreItem xmlns:ds="http://schemas.openxmlformats.org/officeDocument/2006/customXml" ds:itemID="{AF30B3C8-65C4-430E-90D4-14E5B4E94A0B}">
  <ds:schemaRef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151356F3-9EF7-44F5-A978-F32D18DC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543</Pages>
  <Words>103602</Words>
  <Characters>559452</Characters>
  <Application>Microsoft Office Word</Application>
  <DocSecurity>0</DocSecurity>
  <Lines>4662</Lines>
  <Paragraphs>1323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661731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2019-05-09T08:40:00Z</dcterms:created>
  <dcterms:modified xsi:type="dcterms:W3CDTF">2019-05-09T08:40:00Z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